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18949" w14:textId="77777777" w:rsidR="00466019" w:rsidRDefault="00EC48F9">
      <w:pPr>
        <w:pStyle w:val="Title"/>
        <w:rPr>
          <w:b/>
        </w:rPr>
      </w:pPr>
      <w:bookmarkStart w:id="0" w:name="_bookmark0"/>
      <w:bookmarkEnd w:id="0"/>
      <w:r>
        <w:rPr>
          <w:b/>
          <w:spacing w:val="-6"/>
        </w:rPr>
        <w:t>Part</w:t>
      </w:r>
      <w:r>
        <w:rPr>
          <w:b/>
          <w:spacing w:val="-26"/>
        </w:rPr>
        <w:t xml:space="preserve"> </w:t>
      </w:r>
      <w:r>
        <w:rPr>
          <w:b/>
          <w:spacing w:val="-6"/>
        </w:rPr>
        <w:t>5332</w:t>
      </w:r>
      <w:r>
        <w:rPr>
          <w:b/>
          <w:spacing w:val="-26"/>
        </w:rPr>
        <w:t xml:space="preserve"> </w:t>
      </w:r>
      <w:r>
        <w:rPr>
          <w:b/>
          <w:spacing w:val="-6"/>
        </w:rPr>
        <w:t>-</w:t>
      </w:r>
      <w:r>
        <w:rPr>
          <w:b/>
          <w:spacing w:val="-25"/>
        </w:rPr>
        <w:t xml:space="preserve"> </w:t>
      </w:r>
      <w:r>
        <w:rPr>
          <w:b/>
          <w:spacing w:val="-6"/>
        </w:rPr>
        <w:t>Contract</w:t>
      </w:r>
      <w:r>
        <w:rPr>
          <w:b/>
          <w:spacing w:val="-26"/>
        </w:rPr>
        <w:t xml:space="preserve"> </w:t>
      </w:r>
      <w:r>
        <w:rPr>
          <w:b/>
          <w:spacing w:val="-6"/>
        </w:rPr>
        <w:t>Financing</w:t>
      </w:r>
    </w:p>
    <w:p w14:paraId="672A6659" w14:textId="77777777" w:rsidR="00466019" w:rsidRDefault="00466019">
      <w:pPr>
        <w:pStyle w:val="BodyText"/>
        <w:spacing w:before="6"/>
        <w:rPr>
          <w:rFonts w:ascii="Bookman Old Style"/>
          <w:b/>
          <w:sz w:val="50"/>
        </w:rPr>
      </w:pPr>
    </w:p>
    <w:p w14:paraId="6367B1A4" w14:textId="77777777" w:rsidR="00466019" w:rsidRDefault="00EC48F9">
      <w:pPr>
        <w:pStyle w:val="BodyText"/>
        <w:ind w:left="110"/>
      </w:pPr>
      <w:r>
        <w:rPr>
          <w:color w:val="27314A"/>
          <w:w w:val="105"/>
          <w:u w:val="single" w:color="27314A"/>
        </w:rPr>
        <w:t>DAFFARS</w:t>
      </w:r>
      <w:r>
        <w:rPr>
          <w:color w:val="27314A"/>
          <w:spacing w:val="18"/>
          <w:w w:val="105"/>
          <w:u w:val="single" w:color="27314A"/>
        </w:rPr>
        <w:t xml:space="preserve"> </w:t>
      </w:r>
      <w:r>
        <w:rPr>
          <w:color w:val="27314A"/>
          <w:w w:val="105"/>
          <w:u w:val="single" w:color="27314A"/>
        </w:rPr>
        <w:t>PART</w:t>
      </w:r>
      <w:r>
        <w:rPr>
          <w:color w:val="27314A"/>
          <w:spacing w:val="18"/>
          <w:w w:val="105"/>
          <w:u w:val="single" w:color="27314A"/>
        </w:rPr>
        <w:t xml:space="preserve"> </w:t>
      </w:r>
      <w:r>
        <w:rPr>
          <w:color w:val="27314A"/>
          <w:w w:val="105"/>
          <w:u w:val="single" w:color="27314A"/>
        </w:rPr>
        <w:t>5332</w:t>
      </w:r>
      <w:r>
        <w:rPr>
          <w:color w:val="27314A"/>
          <w:spacing w:val="18"/>
          <w:w w:val="105"/>
          <w:u w:val="single" w:color="27314A"/>
        </w:rPr>
        <w:t xml:space="preserve"> </w:t>
      </w:r>
      <w:r>
        <w:rPr>
          <w:color w:val="27314A"/>
          <w:w w:val="105"/>
          <w:u w:val="single" w:color="27314A"/>
        </w:rPr>
        <w:t>Knowledge</w:t>
      </w:r>
      <w:r>
        <w:rPr>
          <w:color w:val="27314A"/>
          <w:spacing w:val="18"/>
          <w:w w:val="105"/>
          <w:u w:val="single" w:color="27314A"/>
        </w:rPr>
        <w:t xml:space="preserve"> </w:t>
      </w:r>
      <w:r>
        <w:rPr>
          <w:color w:val="27314A"/>
          <w:spacing w:val="-2"/>
          <w:w w:val="105"/>
          <w:u w:val="single" w:color="27314A"/>
        </w:rPr>
        <w:t>Center</w:t>
      </w:r>
    </w:p>
    <w:p w14:paraId="0A37501D" w14:textId="77777777" w:rsidR="00466019" w:rsidRDefault="00466019">
      <w:pPr>
        <w:pStyle w:val="BodyText"/>
        <w:spacing w:before="10"/>
        <w:rPr>
          <w:sz w:val="15"/>
        </w:rPr>
      </w:pPr>
    </w:p>
    <w:p w14:paraId="117895B7" w14:textId="6A5198FC" w:rsidR="00466019" w:rsidDel="00805A00" w:rsidRDefault="00EC48F9">
      <w:pPr>
        <w:pStyle w:val="BodyText"/>
        <w:spacing w:before="99"/>
        <w:ind w:left="110"/>
        <w:rPr>
          <w:del w:id="1" w:author="ROSSI, AMANDA M CIV USAF HAF SAF/AQCP" w:date="2024-05-18T13:29:00Z"/>
          <w:rFonts w:ascii="Bookman Old Style"/>
          <w:b/>
        </w:rPr>
      </w:pPr>
      <w:del w:id="2" w:author="ROSSI, AMANDA M CIV USAF HAF SAF/AQCP" w:date="2024-05-18T13:29:00Z">
        <w:r w:rsidDel="00805A00">
          <w:rPr>
            <w:rFonts w:ascii="Bookman Old Style"/>
            <w:b/>
            <w:spacing w:val="-9"/>
          </w:rPr>
          <w:delText>2019</w:delText>
        </w:r>
        <w:r w:rsidDel="00805A00">
          <w:rPr>
            <w:rFonts w:ascii="Bookman Old Style"/>
            <w:b/>
            <w:spacing w:val="-5"/>
          </w:rPr>
          <w:delText xml:space="preserve"> </w:delText>
        </w:r>
        <w:r w:rsidDel="00805A00">
          <w:rPr>
            <w:rFonts w:ascii="Bookman Old Style"/>
            <w:b/>
            <w:spacing w:val="-2"/>
          </w:rPr>
          <w:delText>Edition</w:delText>
        </w:r>
      </w:del>
    </w:p>
    <w:p w14:paraId="5DAB6C7B" w14:textId="77777777" w:rsidR="00466019" w:rsidRDefault="00466019">
      <w:pPr>
        <w:pStyle w:val="BodyText"/>
        <w:spacing w:before="8"/>
        <w:rPr>
          <w:rFonts w:ascii="Bookman Old Style"/>
          <w:b/>
          <w:sz w:val="23"/>
        </w:rPr>
      </w:pPr>
    </w:p>
    <w:p w14:paraId="51E4B3C0" w14:textId="292B9991" w:rsidR="00466019" w:rsidRDefault="00EC48F9">
      <w:pPr>
        <w:spacing w:before="1"/>
        <w:ind w:left="110"/>
        <w:rPr>
          <w:i/>
        </w:rPr>
      </w:pPr>
      <w:r>
        <w:rPr>
          <w:i/>
          <w:w w:val="110"/>
        </w:rPr>
        <w:t>Revised:</w:t>
      </w:r>
      <w:r>
        <w:rPr>
          <w:i/>
          <w:spacing w:val="23"/>
          <w:w w:val="110"/>
        </w:rPr>
        <w:t xml:space="preserve"> </w:t>
      </w:r>
      <w:r>
        <w:rPr>
          <w:i/>
          <w:w w:val="110"/>
        </w:rPr>
        <w:t>June</w:t>
      </w:r>
      <w:r>
        <w:rPr>
          <w:i/>
          <w:spacing w:val="23"/>
          <w:w w:val="110"/>
        </w:rPr>
        <w:t xml:space="preserve"> </w:t>
      </w:r>
      <w:del w:id="3" w:author="ROSSI, AMANDA M CIV USAF HAF SAF/AQCP" w:date="2024-05-18T13:29:00Z">
        <w:r w:rsidDel="00805A00">
          <w:rPr>
            <w:i/>
            <w:spacing w:val="-4"/>
            <w:w w:val="110"/>
          </w:rPr>
          <w:delText>2023</w:delText>
        </w:r>
      </w:del>
      <w:ins w:id="4" w:author="ROSSI, AMANDA M CIV USAF HAF SAF/AQCP" w:date="2024-05-18T13:29:00Z">
        <w:r w:rsidR="00805A00">
          <w:rPr>
            <w:i/>
            <w:spacing w:val="-4"/>
            <w:w w:val="110"/>
          </w:rPr>
          <w:t>202</w:t>
        </w:r>
        <w:r w:rsidR="00805A00">
          <w:rPr>
            <w:i/>
            <w:spacing w:val="-4"/>
            <w:w w:val="110"/>
          </w:rPr>
          <w:t>4</w:t>
        </w:r>
      </w:ins>
    </w:p>
    <w:p w14:paraId="02EB378F" w14:textId="77777777" w:rsidR="00466019" w:rsidRDefault="00466019">
      <w:pPr>
        <w:pStyle w:val="BodyText"/>
        <w:spacing w:before="10"/>
        <w:rPr>
          <w:i/>
          <w:sz w:val="23"/>
        </w:rPr>
      </w:pPr>
    </w:p>
    <w:p w14:paraId="1E74C631" w14:textId="77777777" w:rsidR="00466019" w:rsidRDefault="009301F2">
      <w:pPr>
        <w:pStyle w:val="BodyText"/>
        <w:ind w:left="110"/>
      </w:pPr>
      <w:hyperlink w:anchor="_bookmark0" w:history="1">
        <w:r w:rsidR="00EC48F9">
          <w:rPr>
            <w:color w:val="27314A"/>
            <w:w w:val="110"/>
            <w:u w:val="single" w:color="27314A"/>
          </w:rPr>
          <w:t>Subpart</w:t>
        </w:r>
        <w:r w:rsidR="00EC48F9">
          <w:rPr>
            <w:color w:val="27314A"/>
            <w:spacing w:val="7"/>
            <w:w w:val="110"/>
            <w:u w:val="single" w:color="27314A"/>
          </w:rPr>
          <w:t xml:space="preserve"> </w:t>
        </w:r>
        <w:r w:rsidR="00EC48F9">
          <w:rPr>
            <w:color w:val="27314A"/>
            <w:w w:val="110"/>
            <w:u w:val="single" w:color="27314A"/>
          </w:rPr>
          <w:t>5332.1</w:t>
        </w:r>
        <w:r w:rsidR="00EC48F9">
          <w:rPr>
            <w:color w:val="27314A"/>
            <w:spacing w:val="8"/>
            <w:w w:val="110"/>
            <w:u w:val="single" w:color="27314A"/>
          </w:rPr>
          <w:t xml:space="preserve"> </w:t>
        </w:r>
        <w:r w:rsidR="00EC48F9">
          <w:rPr>
            <w:color w:val="27314A"/>
            <w:w w:val="110"/>
            <w:u w:val="single" w:color="27314A"/>
          </w:rPr>
          <w:t>–</w:t>
        </w:r>
        <w:r w:rsidR="00EC48F9">
          <w:rPr>
            <w:color w:val="27314A"/>
            <w:spacing w:val="8"/>
            <w:w w:val="110"/>
            <w:u w:val="single" w:color="27314A"/>
          </w:rPr>
          <w:t xml:space="preserve"> </w:t>
        </w:r>
        <w:r w:rsidR="00EC48F9">
          <w:rPr>
            <w:color w:val="27314A"/>
            <w:w w:val="110"/>
            <w:u w:val="single" w:color="27314A"/>
          </w:rPr>
          <w:t>FINANCING</w:t>
        </w:r>
        <w:r w:rsidR="00EC48F9">
          <w:rPr>
            <w:color w:val="27314A"/>
            <w:spacing w:val="7"/>
            <w:w w:val="110"/>
            <w:u w:val="single" w:color="27314A"/>
          </w:rPr>
          <w:t xml:space="preserve"> </w:t>
        </w:r>
        <w:r w:rsidR="00EC48F9">
          <w:rPr>
            <w:color w:val="27314A"/>
            <w:w w:val="110"/>
            <w:u w:val="single" w:color="27314A"/>
          </w:rPr>
          <w:t>FOR</w:t>
        </w:r>
        <w:r w:rsidR="00EC48F9">
          <w:rPr>
            <w:color w:val="27314A"/>
            <w:spacing w:val="8"/>
            <w:w w:val="110"/>
            <w:u w:val="single" w:color="27314A"/>
          </w:rPr>
          <w:t xml:space="preserve"> </w:t>
        </w:r>
        <w:r w:rsidR="00EC48F9">
          <w:rPr>
            <w:color w:val="27314A"/>
            <w:w w:val="110"/>
            <w:u w:val="single" w:color="27314A"/>
          </w:rPr>
          <w:t>OTHER</w:t>
        </w:r>
        <w:r w:rsidR="00EC48F9">
          <w:rPr>
            <w:color w:val="27314A"/>
            <w:spacing w:val="8"/>
            <w:w w:val="110"/>
            <w:u w:val="single" w:color="27314A"/>
          </w:rPr>
          <w:t xml:space="preserve"> </w:t>
        </w:r>
        <w:r w:rsidR="00EC48F9">
          <w:rPr>
            <w:color w:val="27314A"/>
            <w:w w:val="110"/>
            <w:u w:val="single" w:color="27314A"/>
          </w:rPr>
          <w:t>THAN</w:t>
        </w:r>
        <w:r w:rsidR="00EC48F9">
          <w:rPr>
            <w:color w:val="27314A"/>
            <w:spacing w:val="7"/>
            <w:w w:val="110"/>
            <w:u w:val="single" w:color="27314A"/>
          </w:rPr>
          <w:t xml:space="preserve"> </w:t>
        </w:r>
        <w:r w:rsidR="00EC48F9">
          <w:rPr>
            <w:color w:val="27314A"/>
            <w:w w:val="110"/>
            <w:u w:val="single" w:color="27314A"/>
          </w:rPr>
          <w:t>A</w:t>
        </w:r>
        <w:r w:rsidR="00EC48F9">
          <w:rPr>
            <w:color w:val="27314A"/>
            <w:spacing w:val="8"/>
            <w:w w:val="110"/>
            <w:u w:val="single" w:color="27314A"/>
          </w:rPr>
          <w:t xml:space="preserve"> </w:t>
        </w:r>
        <w:r w:rsidR="00EC48F9">
          <w:rPr>
            <w:color w:val="27314A"/>
            <w:w w:val="110"/>
            <w:u w:val="single" w:color="27314A"/>
          </w:rPr>
          <w:t>COMMERCIAL</w:t>
        </w:r>
        <w:r w:rsidR="00EC48F9">
          <w:rPr>
            <w:color w:val="27314A"/>
            <w:spacing w:val="8"/>
            <w:w w:val="110"/>
            <w:u w:val="single" w:color="27314A"/>
          </w:rPr>
          <w:t xml:space="preserve"> </w:t>
        </w:r>
        <w:r w:rsidR="00EC48F9">
          <w:rPr>
            <w:color w:val="27314A"/>
            <w:spacing w:val="-2"/>
            <w:w w:val="110"/>
            <w:u w:val="single" w:color="27314A"/>
          </w:rPr>
          <w:t>PURCHASE</w:t>
        </w:r>
      </w:hyperlink>
    </w:p>
    <w:p w14:paraId="6A05A809" w14:textId="77777777" w:rsidR="00466019" w:rsidRDefault="00466019">
      <w:pPr>
        <w:pStyle w:val="BodyText"/>
        <w:spacing w:before="10"/>
        <w:rPr>
          <w:sz w:val="15"/>
        </w:rPr>
      </w:pPr>
    </w:p>
    <w:p w14:paraId="674240AB" w14:textId="77777777" w:rsidR="00466019" w:rsidRDefault="009301F2">
      <w:pPr>
        <w:pStyle w:val="BodyText"/>
        <w:spacing w:before="95"/>
        <w:ind w:left="110"/>
      </w:pPr>
      <w:hyperlink w:anchor="_bookmark0" w:history="1">
        <w:r w:rsidR="00EC48F9">
          <w:rPr>
            <w:color w:val="27314A"/>
            <w:w w:val="105"/>
            <w:u w:val="single" w:color="27314A"/>
          </w:rPr>
          <w:t>5332.104</w:t>
        </w:r>
        <w:r w:rsidR="00EC48F9">
          <w:rPr>
            <w:color w:val="27314A"/>
            <w:spacing w:val="14"/>
            <w:w w:val="105"/>
            <w:u w:val="single" w:color="27314A"/>
          </w:rPr>
          <w:t xml:space="preserve"> </w:t>
        </w:r>
        <w:r w:rsidR="00EC48F9">
          <w:rPr>
            <w:color w:val="27314A"/>
            <w:w w:val="105"/>
            <w:u w:val="single" w:color="27314A"/>
          </w:rPr>
          <w:t>Providing</w:t>
        </w:r>
        <w:r w:rsidR="00EC48F9">
          <w:rPr>
            <w:color w:val="27314A"/>
            <w:spacing w:val="15"/>
            <w:w w:val="105"/>
            <w:u w:val="single" w:color="27314A"/>
          </w:rPr>
          <w:t xml:space="preserve"> </w:t>
        </w:r>
        <w:r w:rsidR="00EC48F9">
          <w:rPr>
            <w:color w:val="27314A"/>
            <w:w w:val="105"/>
            <w:u w:val="single" w:color="27314A"/>
          </w:rPr>
          <w:t>Contract</w:t>
        </w:r>
        <w:r w:rsidR="00EC48F9">
          <w:rPr>
            <w:color w:val="27314A"/>
            <w:spacing w:val="15"/>
            <w:w w:val="105"/>
            <w:u w:val="single" w:color="27314A"/>
          </w:rPr>
          <w:t xml:space="preserve"> </w:t>
        </w:r>
        <w:r w:rsidR="00EC48F9">
          <w:rPr>
            <w:color w:val="27314A"/>
            <w:spacing w:val="-2"/>
            <w:w w:val="105"/>
            <w:u w:val="single" w:color="27314A"/>
          </w:rPr>
          <w:t>Financing</w:t>
        </w:r>
      </w:hyperlink>
    </w:p>
    <w:p w14:paraId="5A39BBE3" w14:textId="77777777" w:rsidR="00466019" w:rsidRDefault="00466019">
      <w:pPr>
        <w:pStyle w:val="BodyText"/>
        <w:spacing w:before="9"/>
        <w:rPr>
          <w:sz w:val="15"/>
        </w:rPr>
      </w:pPr>
    </w:p>
    <w:p w14:paraId="3774819C" w14:textId="77777777" w:rsidR="00466019" w:rsidRDefault="009301F2">
      <w:pPr>
        <w:pStyle w:val="BodyText"/>
        <w:spacing w:before="96"/>
        <w:ind w:left="110"/>
      </w:pPr>
      <w:hyperlink w:anchor="_bookmark0" w:history="1">
        <w:r w:rsidR="00EC48F9">
          <w:rPr>
            <w:color w:val="27314A"/>
            <w:w w:val="110"/>
            <w:u w:val="single" w:color="27314A"/>
          </w:rPr>
          <w:t>Subpart</w:t>
        </w:r>
        <w:r w:rsidR="00EC48F9">
          <w:rPr>
            <w:color w:val="27314A"/>
            <w:spacing w:val="15"/>
            <w:w w:val="110"/>
            <w:u w:val="single" w:color="27314A"/>
          </w:rPr>
          <w:t xml:space="preserve"> </w:t>
        </w:r>
        <w:r w:rsidR="00EC48F9">
          <w:rPr>
            <w:color w:val="27314A"/>
            <w:w w:val="110"/>
            <w:u w:val="single" w:color="27314A"/>
          </w:rPr>
          <w:t>5332.2</w:t>
        </w:r>
        <w:r w:rsidR="00EC48F9">
          <w:rPr>
            <w:color w:val="27314A"/>
            <w:spacing w:val="15"/>
            <w:w w:val="110"/>
            <w:u w:val="single" w:color="27314A"/>
          </w:rPr>
          <w:t xml:space="preserve"> </w:t>
        </w:r>
        <w:r w:rsidR="00EC48F9">
          <w:rPr>
            <w:color w:val="27314A"/>
            <w:w w:val="110"/>
            <w:u w:val="single" w:color="27314A"/>
          </w:rPr>
          <w:t>–</w:t>
        </w:r>
        <w:r w:rsidR="00EC48F9">
          <w:rPr>
            <w:color w:val="27314A"/>
            <w:spacing w:val="16"/>
            <w:w w:val="110"/>
            <w:u w:val="single" w:color="27314A"/>
          </w:rPr>
          <w:t xml:space="preserve"> </w:t>
        </w:r>
        <w:r w:rsidR="00EC48F9">
          <w:rPr>
            <w:color w:val="27314A"/>
            <w:w w:val="110"/>
            <w:u w:val="single" w:color="27314A"/>
          </w:rPr>
          <w:t>COMMERCIAL</w:t>
        </w:r>
        <w:r w:rsidR="00EC48F9">
          <w:rPr>
            <w:color w:val="27314A"/>
            <w:spacing w:val="15"/>
            <w:w w:val="110"/>
            <w:u w:val="single" w:color="27314A"/>
          </w:rPr>
          <w:t xml:space="preserve"> </w:t>
        </w:r>
        <w:r w:rsidR="00EC48F9">
          <w:rPr>
            <w:color w:val="27314A"/>
            <w:w w:val="110"/>
            <w:u w:val="single" w:color="27314A"/>
          </w:rPr>
          <w:t>PRODUCT</w:t>
        </w:r>
        <w:r w:rsidR="00EC48F9">
          <w:rPr>
            <w:color w:val="27314A"/>
            <w:spacing w:val="16"/>
            <w:w w:val="110"/>
            <w:u w:val="single" w:color="27314A"/>
          </w:rPr>
          <w:t xml:space="preserve"> </w:t>
        </w:r>
        <w:r w:rsidR="00EC48F9">
          <w:rPr>
            <w:color w:val="27314A"/>
            <w:w w:val="110"/>
            <w:u w:val="single" w:color="27314A"/>
          </w:rPr>
          <w:t>AND</w:t>
        </w:r>
        <w:r w:rsidR="00EC48F9">
          <w:rPr>
            <w:color w:val="27314A"/>
            <w:spacing w:val="15"/>
            <w:w w:val="110"/>
            <w:u w:val="single" w:color="27314A"/>
          </w:rPr>
          <w:t xml:space="preserve"> </w:t>
        </w:r>
        <w:r w:rsidR="00EC48F9">
          <w:rPr>
            <w:color w:val="27314A"/>
            <w:w w:val="110"/>
            <w:u w:val="single" w:color="27314A"/>
          </w:rPr>
          <w:t>COMMERCIAL</w:t>
        </w:r>
        <w:r w:rsidR="00EC48F9">
          <w:rPr>
            <w:color w:val="27314A"/>
            <w:spacing w:val="15"/>
            <w:w w:val="110"/>
            <w:u w:val="single" w:color="27314A"/>
          </w:rPr>
          <w:t xml:space="preserve"> </w:t>
        </w:r>
        <w:r w:rsidR="00EC48F9">
          <w:rPr>
            <w:color w:val="27314A"/>
            <w:w w:val="110"/>
            <w:u w:val="single" w:color="27314A"/>
          </w:rPr>
          <w:t>SERVICE</w:t>
        </w:r>
        <w:r w:rsidR="00EC48F9">
          <w:rPr>
            <w:color w:val="27314A"/>
            <w:spacing w:val="16"/>
            <w:w w:val="110"/>
            <w:u w:val="single" w:color="27314A"/>
          </w:rPr>
          <w:t xml:space="preserve"> </w:t>
        </w:r>
        <w:r w:rsidR="00EC48F9">
          <w:rPr>
            <w:color w:val="27314A"/>
            <w:w w:val="110"/>
            <w:u w:val="single" w:color="27314A"/>
          </w:rPr>
          <w:t>PURCHASE</w:t>
        </w:r>
        <w:r w:rsidR="00EC48F9">
          <w:rPr>
            <w:color w:val="27314A"/>
            <w:spacing w:val="15"/>
            <w:w w:val="110"/>
            <w:u w:val="single" w:color="27314A"/>
          </w:rPr>
          <w:t xml:space="preserve"> </w:t>
        </w:r>
        <w:r w:rsidR="00EC48F9">
          <w:rPr>
            <w:color w:val="27314A"/>
            <w:spacing w:val="-2"/>
            <w:w w:val="110"/>
            <w:u w:val="single" w:color="27314A"/>
          </w:rPr>
          <w:t>FINANCING</w:t>
        </w:r>
      </w:hyperlink>
    </w:p>
    <w:p w14:paraId="41C8F396" w14:textId="77777777" w:rsidR="00466019" w:rsidRDefault="00466019">
      <w:pPr>
        <w:pStyle w:val="BodyText"/>
        <w:spacing w:before="9"/>
        <w:rPr>
          <w:sz w:val="15"/>
        </w:rPr>
      </w:pPr>
    </w:p>
    <w:p w14:paraId="6565401C" w14:textId="77777777" w:rsidR="00466019" w:rsidRDefault="009301F2">
      <w:pPr>
        <w:pStyle w:val="BodyText"/>
        <w:spacing w:before="95"/>
        <w:ind w:left="110"/>
      </w:pPr>
      <w:hyperlink w:anchor="_bookmark0" w:history="1">
        <w:r w:rsidR="00EC48F9">
          <w:rPr>
            <w:color w:val="27314A"/>
            <w:w w:val="105"/>
            <w:u w:val="single" w:color="27314A"/>
          </w:rPr>
          <w:t>5332.202-1</w:t>
        </w:r>
        <w:r w:rsidR="00EC48F9">
          <w:rPr>
            <w:color w:val="27314A"/>
            <w:spacing w:val="-10"/>
            <w:w w:val="105"/>
            <w:u w:val="single" w:color="27314A"/>
          </w:rPr>
          <w:t xml:space="preserve"> </w:t>
        </w:r>
        <w:r w:rsidR="00EC48F9">
          <w:rPr>
            <w:color w:val="27314A"/>
            <w:spacing w:val="-2"/>
            <w:w w:val="105"/>
            <w:u w:val="single" w:color="27314A"/>
          </w:rPr>
          <w:t>Policy</w:t>
        </w:r>
      </w:hyperlink>
    </w:p>
    <w:p w14:paraId="72A3D3EC" w14:textId="77777777" w:rsidR="00466019" w:rsidRDefault="00466019">
      <w:pPr>
        <w:pStyle w:val="BodyText"/>
        <w:spacing w:before="9"/>
        <w:rPr>
          <w:sz w:val="15"/>
        </w:rPr>
      </w:pPr>
    </w:p>
    <w:p w14:paraId="32720A5C" w14:textId="77777777" w:rsidR="00466019" w:rsidRDefault="009301F2">
      <w:pPr>
        <w:pStyle w:val="BodyText"/>
        <w:spacing w:before="96"/>
        <w:ind w:left="110"/>
      </w:pPr>
      <w:hyperlink w:anchor="_bookmark0" w:history="1">
        <w:r w:rsidR="00EC48F9">
          <w:rPr>
            <w:color w:val="27314A"/>
            <w:w w:val="110"/>
            <w:u w:val="single" w:color="27314A"/>
          </w:rPr>
          <w:t>Subpart</w:t>
        </w:r>
        <w:r w:rsidR="00EC48F9">
          <w:rPr>
            <w:color w:val="27314A"/>
            <w:spacing w:val="2"/>
            <w:w w:val="110"/>
            <w:u w:val="single" w:color="27314A"/>
          </w:rPr>
          <w:t xml:space="preserve"> </w:t>
        </w:r>
        <w:r w:rsidR="00EC48F9">
          <w:rPr>
            <w:color w:val="27314A"/>
            <w:w w:val="110"/>
            <w:u w:val="single" w:color="27314A"/>
          </w:rPr>
          <w:t>5332.4</w:t>
        </w:r>
        <w:r w:rsidR="00EC48F9">
          <w:rPr>
            <w:color w:val="27314A"/>
            <w:spacing w:val="3"/>
            <w:w w:val="110"/>
            <w:u w:val="single" w:color="27314A"/>
          </w:rPr>
          <w:t xml:space="preserve"> </w:t>
        </w:r>
        <w:r w:rsidR="00EC48F9">
          <w:rPr>
            <w:color w:val="27314A"/>
            <w:w w:val="110"/>
            <w:u w:val="single" w:color="27314A"/>
          </w:rPr>
          <w:t>–</w:t>
        </w:r>
        <w:r w:rsidR="00EC48F9">
          <w:rPr>
            <w:color w:val="27314A"/>
            <w:spacing w:val="2"/>
            <w:w w:val="110"/>
            <w:u w:val="single" w:color="27314A"/>
          </w:rPr>
          <w:t xml:space="preserve"> </w:t>
        </w:r>
        <w:r w:rsidR="00EC48F9">
          <w:rPr>
            <w:color w:val="27314A"/>
            <w:w w:val="110"/>
            <w:u w:val="single" w:color="27314A"/>
          </w:rPr>
          <w:t>ADVANCE</w:t>
        </w:r>
        <w:r w:rsidR="00EC48F9">
          <w:rPr>
            <w:color w:val="27314A"/>
            <w:spacing w:val="3"/>
            <w:w w:val="110"/>
            <w:u w:val="single" w:color="27314A"/>
          </w:rPr>
          <w:t xml:space="preserve"> </w:t>
        </w:r>
        <w:r w:rsidR="00EC48F9">
          <w:rPr>
            <w:color w:val="27314A"/>
            <w:w w:val="110"/>
            <w:u w:val="single" w:color="27314A"/>
          </w:rPr>
          <w:t>PAYMENTS</w:t>
        </w:r>
        <w:r w:rsidR="00EC48F9">
          <w:rPr>
            <w:color w:val="27314A"/>
            <w:spacing w:val="2"/>
            <w:w w:val="110"/>
            <w:u w:val="single" w:color="27314A"/>
          </w:rPr>
          <w:t xml:space="preserve"> </w:t>
        </w:r>
        <w:r w:rsidR="00EC48F9">
          <w:rPr>
            <w:color w:val="27314A"/>
            <w:w w:val="110"/>
            <w:u w:val="single" w:color="27314A"/>
          </w:rPr>
          <w:t>FOR</w:t>
        </w:r>
        <w:r w:rsidR="00EC48F9">
          <w:rPr>
            <w:color w:val="27314A"/>
            <w:spacing w:val="3"/>
            <w:w w:val="110"/>
            <w:u w:val="single" w:color="27314A"/>
          </w:rPr>
          <w:t xml:space="preserve"> </w:t>
        </w:r>
        <w:r w:rsidR="00EC48F9">
          <w:rPr>
            <w:color w:val="27314A"/>
            <w:w w:val="110"/>
            <w:u w:val="single" w:color="27314A"/>
          </w:rPr>
          <w:t>OTHER</w:t>
        </w:r>
        <w:r w:rsidR="00EC48F9">
          <w:rPr>
            <w:color w:val="27314A"/>
            <w:spacing w:val="3"/>
            <w:w w:val="110"/>
            <w:u w:val="single" w:color="27314A"/>
          </w:rPr>
          <w:t xml:space="preserve"> </w:t>
        </w:r>
        <w:r w:rsidR="00EC48F9">
          <w:rPr>
            <w:color w:val="27314A"/>
            <w:w w:val="110"/>
            <w:u w:val="single" w:color="27314A"/>
          </w:rPr>
          <w:t>THAN</w:t>
        </w:r>
        <w:r w:rsidR="00EC48F9">
          <w:rPr>
            <w:color w:val="27314A"/>
            <w:spacing w:val="2"/>
            <w:w w:val="110"/>
            <w:u w:val="single" w:color="27314A"/>
          </w:rPr>
          <w:t xml:space="preserve"> </w:t>
        </w:r>
        <w:r w:rsidR="00EC48F9">
          <w:rPr>
            <w:color w:val="27314A"/>
            <w:w w:val="110"/>
            <w:u w:val="single" w:color="27314A"/>
          </w:rPr>
          <w:t>COMMERCIAL</w:t>
        </w:r>
        <w:r w:rsidR="00EC48F9">
          <w:rPr>
            <w:color w:val="27314A"/>
            <w:spacing w:val="3"/>
            <w:w w:val="110"/>
            <w:u w:val="single" w:color="27314A"/>
          </w:rPr>
          <w:t xml:space="preserve"> </w:t>
        </w:r>
        <w:r w:rsidR="00EC48F9">
          <w:rPr>
            <w:color w:val="27314A"/>
            <w:spacing w:val="-2"/>
            <w:w w:val="110"/>
            <w:u w:val="single" w:color="27314A"/>
          </w:rPr>
          <w:t>ACQUISITIONS</w:t>
        </w:r>
      </w:hyperlink>
    </w:p>
    <w:p w14:paraId="0D0B940D" w14:textId="77777777" w:rsidR="00466019" w:rsidRDefault="00466019">
      <w:pPr>
        <w:pStyle w:val="BodyText"/>
        <w:spacing w:before="9"/>
        <w:rPr>
          <w:sz w:val="15"/>
        </w:rPr>
      </w:pPr>
    </w:p>
    <w:p w14:paraId="0559242E" w14:textId="77777777" w:rsidR="00466019" w:rsidRDefault="009301F2">
      <w:pPr>
        <w:pStyle w:val="BodyText"/>
        <w:spacing w:before="95"/>
        <w:ind w:left="110"/>
      </w:pPr>
      <w:hyperlink w:anchor="_bookmark0" w:history="1">
        <w:r w:rsidR="00EC48F9">
          <w:rPr>
            <w:color w:val="27314A"/>
            <w:w w:val="105"/>
            <w:u w:val="single" w:color="27314A"/>
          </w:rPr>
          <w:t>5332.402</w:t>
        </w:r>
        <w:r w:rsidR="00EC48F9">
          <w:rPr>
            <w:color w:val="27314A"/>
            <w:spacing w:val="2"/>
            <w:w w:val="105"/>
            <w:u w:val="single" w:color="27314A"/>
          </w:rPr>
          <w:t xml:space="preserve"> </w:t>
        </w:r>
        <w:r w:rsidR="00EC48F9">
          <w:rPr>
            <w:color w:val="27314A"/>
            <w:spacing w:val="-2"/>
            <w:w w:val="105"/>
            <w:u w:val="single" w:color="27314A"/>
          </w:rPr>
          <w:t>General</w:t>
        </w:r>
      </w:hyperlink>
    </w:p>
    <w:p w14:paraId="0E27B00A" w14:textId="77777777" w:rsidR="00466019" w:rsidRDefault="00466019">
      <w:pPr>
        <w:pStyle w:val="BodyText"/>
        <w:spacing w:before="9"/>
        <w:rPr>
          <w:sz w:val="15"/>
        </w:rPr>
      </w:pPr>
    </w:p>
    <w:p w14:paraId="4D2FB93C" w14:textId="77777777" w:rsidR="00466019" w:rsidRDefault="009301F2">
      <w:pPr>
        <w:pStyle w:val="BodyText"/>
        <w:spacing w:before="96"/>
        <w:ind w:left="110"/>
      </w:pPr>
      <w:hyperlink w:anchor="_bookmark0" w:history="1">
        <w:r w:rsidR="00EC48F9">
          <w:rPr>
            <w:color w:val="27314A"/>
            <w:w w:val="110"/>
            <w:u w:val="single" w:color="27314A"/>
          </w:rPr>
          <w:t>Subpart</w:t>
        </w:r>
        <w:r w:rsidR="00EC48F9">
          <w:rPr>
            <w:color w:val="27314A"/>
            <w:spacing w:val="3"/>
            <w:w w:val="110"/>
            <w:u w:val="single" w:color="27314A"/>
          </w:rPr>
          <w:t xml:space="preserve"> </w:t>
        </w:r>
        <w:r w:rsidR="00EC48F9">
          <w:rPr>
            <w:color w:val="27314A"/>
            <w:w w:val="110"/>
            <w:u w:val="single" w:color="27314A"/>
          </w:rPr>
          <w:t>5332.5</w:t>
        </w:r>
        <w:r w:rsidR="00EC48F9">
          <w:rPr>
            <w:color w:val="27314A"/>
            <w:spacing w:val="3"/>
            <w:w w:val="110"/>
            <w:u w:val="single" w:color="27314A"/>
          </w:rPr>
          <w:t xml:space="preserve"> </w:t>
        </w:r>
        <w:r w:rsidR="00EC48F9">
          <w:rPr>
            <w:color w:val="27314A"/>
            <w:w w:val="110"/>
            <w:u w:val="single" w:color="27314A"/>
          </w:rPr>
          <w:t>–</w:t>
        </w:r>
        <w:r w:rsidR="00EC48F9">
          <w:rPr>
            <w:color w:val="27314A"/>
            <w:spacing w:val="3"/>
            <w:w w:val="110"/>
            <w:u w:val="single" w:color="27314A"/>
          </w:rPr>
          <w:t xml:space="preserve"> </w:t>
        </w:r>
        <w:r w:rsidR="00EC48F9">
          <w:rPr>
            <w:color w:val="27314A"/>
            <w:w w:val="110"/>
            <w:u w:val="single" w:color="27314A"/>
          </w:rPr>
          <w:t>PROGRESS</w:t>
        </w:r>
        <w:r w:rsidR="00EC48F9">
          <w:rPr>
            <w:color w:val="27314A"/>
            <w:spacing w:val="3"/>
            <w:w w:val="110"/>
            <w:u w:val="single" w:color="27314A"/>
          </w:rPr>
          <w:t xml:space="preserve"> </w:t>
        </w:r>
        <w:r w:rsidR="00EC48F9">
          <w:rPr>
            <w:color w:val="27314A"/>
            <w:w w:val="110"/>
            <w:u w:val="single" w:color="27314A"/>
          </w:rPr>
          <w:t>PAYMENTS</w:t>
        </w:r>
        <w:r w:rsidR="00EC48F9">
          <w:rPr>
            <w:color w:val="27314A"/>
            <w:spacing w:val="3"/>
            <w:w w:val="110"/>
            <w:u w:val="single" w:color="27314A"/>
          </w:rPr>
          <w:t xml:space="preserve"> </w:t>
        </w:r>
        <w:r w:rsidR="00EC48F9">
          <w:rPr>
            <w:color w:val="27314A"/>
            <w:w w:val="110"/>
            <w:u w:val="single" w:color="27314A"/>
          </w:rPr>
          <w:t>BASED</w:t>
        </w:r>
        <w:r w:rsidR="00EC48F9">
          <w:rPr>
            <w:color w:val="27314A"/>
            <w:spacing w:val="4"/>
            <w:w w:val="110"/>
            <w:u w:val="single" w:color="27314A"/>
          </w:rPr>
          <w:t xml:space="preserve"> </w:t>
        </w:r>
        <w:r w:rsidR="00EC48F9">
          <w:rPr>
            <w:color w:val="27314A"/>
            <w:w w:val="110"/>
            <w:u w:val="single" w:color="27314A"/>
          </w:rPr>
          <w:t>ON</w:t>
        </w:r>
        <w:r w:rsidR="00EC48F9">
          <w:rPr>
            <w:color w:val="27314A"/>
            <w:spacing w:val="3"/>
            <w:w w:val="110"/>
            <w:u w:val="single" w:color="27314A"/>
          </w:rPr>
          <w:t xml:space="preserve"> </w:t>
        </w:r>
        <w:r w:rsidR="00EC48F9">
          <w:rPr>
            <w:color w:val="27314A"/>
            <w:spacing w:val="-2"/>
            <w:w w:val="110"/>
            <w:u w:val="single" w:color="27314A"/>
          </w:rPr>
          <w:t>COSTS</w:t>
        </w:r>
      </w:hyperlink>
    </w:p>
    <w:p w14:paraId="60061E4C" w14:textId="77777777" w:rsidR="00466019" w:rsidRDefault="00466019">
      <w:pPr>
        <w:pStyle w:val="BodyText"/>
        <w:spacing w:before="9"/>
        <w:rPr>
          <w:sz w:val="15"/>
        </w:rPr>
      </w:pPr>
    </w:p>
    <w:p w14:paraId="7E4D79E7" w14:textId="77777777" w:rsidR="00466019" w:rsidRDefault="009301F2">
      <w:pPr>
        <w:pStyle w:val="BodyText"/>
        <w:spacing w:before="95"/>
        <w:ind w:left="110"/>
      </w:pPr>
      <w:hyperlink w:anchor="_bookmark0" w:history="1">
        <w:r w:rsidR="00EC48F9">
          <w:rPr>
            <w:color w:val="27314A"/>
            <w:w w:val="105"/>
            <w:u w:val="single" w:color="27314A"/>
          </w:rPr>
          <w:t>5332.501-2</w:t>
        </w:r>
        <w:r w:rsidR="00EC48F9">
          <w:rPr>
            <w:color w:val="27314A"/>
            <w:spacing w:val="14"/>
            <w:w w:val="105"/>
            <w:u w:val="single" w:color="27314A"/>
          </w:rPr>
          <w:t xml:space="preserve"> </w:t>
        </w:r>
        <w:r w:rsidR="00EC48F9">
          <w:rPr>
            <w:color w:val="27314A"/>
            <w:w w:val="105"/>
            <w:u w:val="single" w:color="27314A"/>
          </w:rPr>
          <w:t>Unusual</w:t>
        </w:r>
        <w:r w:rsidR="00EC48F9">
          <w:rPr>
            <w:color w:val="27314A"/>
            <w:spacing w:val="15"/>
            <w:w w:val="105"/>
            <w:u w:val="single" w:color="27314A"/>
          </w:rPr>
          <w:t xml:space="preserve"> </w:t>
        </w:r>
        <w:r w:rsidR="00EC48F9">
          <w:rPr>
            <w:color w:val="27314A"/>
            <w:w w:val="105"/>
            <w:u w:val="single" w:color="27314A"/>
          </w:rPr>
          <w:t>Progress</w:t>
        </w:r>
        <w:r w:rsidR="00EC48F9">
          <w:rPr>
            <w:color w:val="27314A"/>
            <w:spacing w:val="15"/>
            <w:w w:val="105"/>
            <w:u w:val="single" w:color="27314A"/>
          </w:rPr>
          <w:t xml:space="preserve"> </w:t>
        </w:r>
        <w:r w:rsidR="00EC48F9">
          <w:rPr>
            <w:color w:val="27314A"/>
            <w:spacing w:val="-2"/>
            <w:w w:val="105"/>
            <w:u w:val="single" w:color="27314A"/>
          </w:rPr>
          <w:t>Payments</w:t>
        </w:r>
      </w:hyperlink>
    </w:p>
    <w:p w14:paraId="44EAFD9C" w14:textId="77777777" w:rsidR="00466019" w:rsidRDefault="00466019">
      <w:pPr>
        <w:pStyle w:val="BodyText"/>
        <w:spacing w:before="10"/>
        <w:rPr>
          <w:sz w:val="15"/>
        </w:rPr>
      </w:pPr>
    </w:p>
    <w:p w14:paraId="7AB75855" w14:textId="77777777" w:rsidR="00466019" w:rsidRDefault="009301F2">
      <w:pPr>
        <w:pStyle w:val="BodyText"/>
        <w:spacing w:before="95"/>
        <w:ind w:left="110"/>
      </w:pPr>
      <w:hyperlink w:anchor="_bookmark0" w:history="1">
        <w:r w:rsidR="00EC48F9">
          <w:rPr>
            <w:color w:val="27314A"/>
            <w:w w:val="105"/>
            <w:u w:val="single" w:color="27314A"/>
          </w:rPr>
          <w:t>5332.501-3</w:t>
        </w:r>
        <w:r w:rsidR="00EC48F9">
          <w:rPr>
            <w:color w:val="27314A"/>
            <w:spacing w:val="12"/>
            <w:w w:val="105"/>
            <w:u w:val="single" w:color="27314A"/>
          </w:rPr>
          <w:t xml:space="preserve"> </w:t>
        </w:r>
        <w:r w:rsidR="00EC48F9">
          <w:rPr>
            <w:color w:val="27314A"/>
            <w:w w:val="105"/>
            <w:u w:val="single" w:color="27314A"/>
          </w:rPr>
          <w:t>Contract</w:t>
        </w:r>
        <w:r w:rsidR="00EC48F9">
          <w:rPr>
            <w:color w:val="27314A"/>
            <w:spacing w:val="13"/>
            <w:w w:val="105"/>
            <w:u w:val="single" w:color="27314A"/>
          </w:rPr>
          <w:t xml:space="preserve"> </w:t>
        </w:r>
        <w:r w:rsidR="00EC48F9">
          <w:rPr>
            <w:color w:val="27314A"/>
            <w:spacing w:val="-2"/>
            <w:w w:val="105"/>
            <w:u w:val="single" w:color="27314A"/>
          </w:rPr>
          <w:t>Price</w:t>
        </w:r>
      </w:hyperlink>
    </w:p>
    <w:p w14:paraId="4B94D5A5" w14:textId="77777777" w:rsidR="00466019" w:rsidRDefault="00466019">
      <w:pPr>
        <w:pStyle w:val="BodyText"/>
        <w:spacing w:before="9"/>
        <w:rPr>
          <w:sz w:val="15"/>
        </w:rPr>
      </w:pPr>
    </w:p>
    <w:p w14:paraId="1ADFD935" w14:textId="77777777" w:rsidR="00466019" w:rsidRDefault="009301F2">
      <w:pPr>
        <w:pStyle w:val="BodyText"/>
        <w:spacing w:before="95"/>
        <w:ind w:left="110"/>
      </w:pPr>
      <w:hyperlink w:anchor="_bookmark0" w:history="1">
        <w:r w:rsidR="00EC48F9">
          <w:rPr>
            <w:color w:val="27314A"/>
            <w:w w:val="105"/>
            <w:u w:val="single" w:color="27314A"/>
          </w:rPr>
          <w:t>Subpart</w:t>
        </w:r>
        <w:r w:rsidR="00EC48F9">
          <w:rPr>
            <w:color w:val="27314A"/>
            <w:spacing w:val="23"/>
            <w:w w:val="105"/>
            <w:u w:val="single" w:color="27314A"/>
          </w:rPr>
          <w:t xml:space="preserve"> </w:t>
        </w:r>
        <w:r w:rsidR="00EC48F9">
          <w:rPr>
            <w:color w:val="27314A"/>
            <w:w w:val="105"/>
            <w:u w:val="single" w:color="27314A"/>
          </w:rPr>
          <w:t>5332.6</w:t>
        </w:r>
        <w:r w:rsidR="00EC48F9">
          <w:rPr>
            <w:color w:val="27314A"/>
            <w:spacing w:val="24"/>
            <w:w w:val="105"/>
            <w:u w:val="single" w:color="27314A"/>
          </w:rPr>
          <w:t xml:space="preserve"> </w:t>
        </w:r>
        <w:r w:rsidR="00EC48F9">
          <w:rPr>
            <w:color w:val="27314A"/>
            <w:w w:val="105"/>
            <w:u w:val="single" w:color="27314A"/>
          </w:rPr>
          <w:t>–</w:t>
        </w:r>
        <w:r w:rsidR="00EC48F9">
          <w:rPr>
            <w:color w:val="27314A"/>
            <w:spacing w:val="24"/>
            <w:w w:val="105"/>
            <w:u w:val="single" w:color="27314A"/>
          </w:rPr>
          <w:t xml:space="preserve"> </w:t>
        </w:r>
        <w:r w:rsidR="00EC48F9">
          <w:rPr>
            <w:color w:val="27314A"/>
            <w:w w:val="105"/>
            <w:u w:val="single" w:color="27314A"/>
          </w:rPr>
          <w:t>CONTRACT</w:t>
        </w:r>
        <w:r w:rsidR="00EC48F9">
          <w:rPr>
            <w:color w:val="27314A"/>
            <w:spacing w:val="24"/>
            <w:w w:val="105"/>
            <w:u w:val="single" w:color="27314A"/>
          </w:rPr>
          <w:t xml:space="preserve"> </w:t>
        </w:r>
        <w:r w:rsidR="00EC48F9">
          <w:rPr>
            <w:color w:val="27314A"/>
            <w:spacing w:val="-2"/>
            <w:w w:val="105"/>
            <w:u w:val="single" w:color="27314A"/>
          </w:rPr>
          <w:t>DEBTS</w:t>
        </w:r>
      </w:hyperlink>
    </w:p>
    <w:p w14:paraId="3DEEC669" w14:textId="77777777" w:rsidR="00466019" w:rsidRDefault="00466019">
      <w:pPr>
        <w:pStyle w:val="BodyText"/>
        <w:spacing w:before="10"/>
        <w:rPr>
          <w:sz w:val="15"/>
        </w:rPr>
      </w:pPr>
    </w:p>
    <w:p w14:paraId="22C173D0" w14:textId="77777777" w:rsidR="00466019" w:rsidRDefault="009301F2">
      <w:pPr>
        <w:pStyle w:val="BodyText"/>
        <w:spacing w:before="95"/>
        <w:ind w:left="110"/>
      </w:pPr>
      <w:hyperlink w:anchor="_bookmark0" w:history="1">
        <w:r w:rsidR="00EC48F9">
          <w:rPr>
            <w:color w:val="27314A"/>
            <w:w w:val="105"/>
            <w:u w:val="single" w:color="27314A"/>
          </w:rPr>
          <w:t>5332.604</w:t>
        </w:r>
        <w:r w:rsidR="00EC48F9">
          <w:rPr>
            <w:color w:val="27314A"/>
            <w:spacing w:val="8"/>
            <w:w w:val="105"/>
            <w:u w:val="single" w:color="27314A"/>
          </w:rPr>
          <w:t xml:space="preserve"> </w:t>
        </w:r>
        <w:r w:rsidR="00EC48F9">
          <w:rPr>
            <w:color w:val="27314A"/>
            <w:w w:val="105"/>
            <w:u w:val="single" w:color="27314A"/>
          </w:rPr>
          <w:t>Demand</w:t>
        </w:r>
        <w:r w:rsidR="00EC48F9">
          <w:rPr>
            <w:color w:val="27314A"/>
            <w:spacing w:val="8"/>
            <w:w w:val="105"/>
            <w:u w:val="single" w:color="27314A"/>
          </w:rPr>
          <w:t xml:space="preserve"> </w:t>
        </w:r>
        <w:r w:rsidR="00EC48F9">
          <w:rPr>
            <w:color w:val="27314A"/>
            <w:w w:val="105"/>
            <w:u w:val="single" w:color="27314A"/>
          </w:rPr>
          <w:t>for</w:t>
        </w:r>
        <w:r w:rsidR="00EC48F9">
          <w:rPr>
            <w:color w:val="27314A"/>
            <w:spacing w:val="8"/>
            <w:w w:val="105"/>
            <w:u w:val="single" w:color="27314A"/>
          </w:rPr>
          <w:t xml:space="preserve"> </w:t>
        </w:r>
        <w:r w:rsidR="00EC48F9">
          <w:rPr>
            <w:color w:val="27314A"/>
            <w:spacing w:val="-2"/>
            <w:w w:val="105"/>
            <w:u w:val="single" w:color="27314A"/>
          </w:rPr>
          <w:t>Payment</w:t>
        </w:r>
      </w:hyperlink>
    </w:p>
    <w:p w14:paraId="3656B9AB" w14:textId="77777777" w:rsidR="00466019" w:rsidRDefault="00466019">
      <w:pPr>
        <w:pStyle w:val="BodyText"/>
        <w:spacing w:before="9"/>
        <w:rPr>
          <w:sz w:val="15"/>
        </w:rPr>
      </w:pPr>
    </w:p>
    <w:p w14:paraId="78093E78" w14:textId="77777777" w:rsidR="00466019" w:rsidRDefault="009301F2">
      <w:pPr>
        <w:pStyle w:val="BodyText"/>
        <w:spacing w:before="96"/>
        <w:ind w:left="110"/>
      </w:pPr>
      <w:hyperlink w:anchor="_bookmark0" w:history="1">
        <w:r w:rsidR="00EC48F9">
          <w:rPr>
            <w:color w:val="27314A"/>
            <w:w w:val="105"/>
            <w:u w:val="single" w:color="27314A"/>
          </w:rPr>
          <w:t>5332.607</w:t>
        </w:r>
        <w:r w:rsidR="00EC48F9">
          <w:rPr>
            <w:color w:val="27314A"/>
            <w:spacing w:val="9"/>
            <w:w w:val="105"/>
            <w:u w:val="single" w:color="27314A"/>
          </w:rPr>
          <w:t xml:space="preserve"> </w:t>
        </w:r>
        <w:r w:rsidR="00EC48F9">
          <w:rPr>
            <w:color w:val="27314A"/>
            <w:w w:val="105"/>
            <w:u w:val="single" w:color="27314A"/>
          </w:rPr>
          <w:t>Installment</w:t>
        </w:r>
        <w:r w:rsidR="00EC48F9">
          <w:rPr>
            <w:color w:val="27314A"/>
            <w:spacing w:val="10"/>
            <w:w w:val="105"/>
            <w:u w:val="single" w:color="27314A"/>
          </w:rPr>
          <w:t xml:space="preserve"> </w:t>
        </w:r>
        <w:r w:rsidR="00EC48F9">
          <w:rPr>
            <w:color w:val="27314A"/>
            <w:w w:val="105"/>
            <w:u w:val="single" w:color="27314A"/>
          </w:rPr>
          <w:t>Payments</w:t>
        </w:r>
        <w:r w:rsidR="00EC48F9">
          <w:rPr>
            <w:color w:val="27314A"/>
            <w:spacing w:val="9"/>
            <w:w w:val="105"/>
            <w:u w:val="single" w:color="27314A"/>
          </w:rPr>
          <w:t xml:space="preserve"> </w:t>
        </w:r>
        <w:r w:rsidR="00EC48F9">
          <w:rPr>
            <w:color w:val="27314A"/>
            <w:w w:val="105"/>
            <w:u w:val="single" w:color="27314A"/>
          </w:rPr>
          <w:t>and</w:t>
        </w:r>
        <w:r w:rsidR="00EC48F9">
          <w:rPr>
            <w:color w:val="27314A"/>
            <w:spacing w:val="10"/>
            <w:w w:val="105"/>
            <w:u w:val="single" w:color="27314A"/>
          </w:rPr>
          <w:t xml:space="preserve"> </w:t>
        </w:r>
        <w:r w:rsidR="00EC48F9">
          <w:rPr>
            <w:color w:val="27314A"/>
            <w:w w:val="105"/>
            <w:u w:val="single" w:color="27314A"/>
          </w:rPr>
          <w:t>Deferment</w:t>
        </w:r>
        <w:r w:rsidR="00EC48F9">
          <w:rPr>
            <w:color w:val="27314A"/>
            <w:spacing w:val="9"/>
            <w:w w:val="105"/>
            <w:u w:val="single" w:color="27314A"/>
          </w:rPr>
          <w:t xml:space="preserve"> </w:t>
        </w:r>
        <w:r w:rsidR="00EC48F9">
          <w:rPr>
            <w:color w:val="27314A"/>
            <w:w w:val="105"/>
            <w:u w:val="single" w:color="27314A"/>
          </w:rPr>
          <w:t>of</w:t>
        </w:r>
        <w:r w:rsidR="00EC48F9">
          <w:rPr>
            <w:color w:val="27314A"/>
            <w:spacing w:val="10"/>
            <w:w w:val="105"/>
            <w:u w:val="single" w:color="27314A"/>
          </w:rPr>
          <w:t xml:space="preserve"> </w:t>
        </w:r>
        <w:r w:rsidR="00EC48F9">
          <w:rPr>
            <w:color w:val="27314A"/>
            <w:spacing w:val="-2"/>
            <w:w w:val="105"/>
            <w:u w:val="single" w:color="27314A"/>
          </w:rPr>
          <w:t>Collection</w:t>
        </w:r>
      </w:hyperlink>
    </w:p>
    <w:p w14:paraId="45FB0818" w14:textId="77777777" w:rsidR="00466019" w:rsidRDefault="00466019">
      <w:pPr>
        <w:pStyle w:val="BodyText"/>
        <w:spacing w:before="9"/>
        <w:rPr>
          <w:sz w:val="15"/>
        </w:rPr>
      </w:pPr>
    </w:p>
    <w:p w14:paraId="27A3DDD6" w14:textId="77777777" w:rsidR="00466019" w:rsidRDefault="009301F2">
      <w:pPr>
        <w:pStyle w:val="BodyText"/>
        <w:spacing w:before="95"/>
        <w:ind w:left="110"/>
      </w:pPr>
      <w:hyperlink w:anchor="_bookmark0" w:history="1">
        <w:r w:rsidR="00EC48F9">
          <w:rPr>
            <w:color w:val="27314A"/>
            <w:w w:val="105"/>
            <w:u w:val="single" w:color="27314A"/>
          </w:rPr>
          <w:t>Subpart</w:t>
        </w:r>
        <w:r w:rsidR="00EC48F9">
          <w:rPr>
            <w:color w:val="27314A"/>
            <w:spacing w:val="23"/>
            <w:w w:val="105"/>
            <w:u w:val="single" w:color="27314A"/>
          </w:rPr>
          <w:t xml:space="preserve"> </w:t>
        </w:r>
        <w:r w:rsidR="00EC48F9">
          <w:rPr>
            <w:color w:val="27314A"/>
            <w:w w:val="105"/>
            <w:u w:val="single" w:color="27314A"/>
          </w:rPr>
          <w:t>5332.7</w:t>
        </w:r>
        <w:r w:rsidR="00EC48F9">
          <w:rPr>
            <w:color w:val="27314A"/>
            <w:spacing w:val="24"/>
            <w:w w:val="105"/>
            <w:u w:val="single" w:color="27314A"/>
          </w:rPr>
          <w:t xml:space="preserve"> </w:t>
        </w:r>
        <w:r w:rsidR="00EC48F9">
          <w:rPr>
            <w:color w:val="27314A"/>
            <w:w w:val="105"/>
            <w:u w:val="single" w:color="27314A"/>
          </w:rPr>
          <w:t>–</w:t>
        </w:r>
        <w:r w:rsidR="00EC48F9">
          <w:rPr>
            <w:color w:val="27314A"/>
            <w:spacing w:val="24"/>
            <w:w w:val="105"/>
            <w:u w:val="single" w:color="27314A"/>
          </w:rPr>
          <w:t xml:space="preserve"> </w:t>
        </w:r>
        <w:r w:rsidR="00EC48F9">
          <w:rPr>
            <w:color w:val="27314A"/>
            <w:w w:val="105"/>
            <w:u w:val="single" w:color="27314A"/>
          </w:rPr>
          <w:t>CONTRACT</w:t>
        </w:r>
        <w:r w:rsidR="00EC48F9">
          <w:rPr>
            <w:color w:val="27314A"/>
            <w:spacing w:val="24"/>
            <w:w w:val="105"/>
            <w:u w:val="single" w:color="27314A"/>
          </w:rPr>
          <w:t xml:space="preserve"> </w:t>
        </w:r>
        <w:r w:rsidR="00EC48F9">
          <w:rPr>
            <w:color w:val="27314A"/>
            <w:spacing w:val="-2"/>
            <w:w w:val="105"/>
            <w:u w:val="single" w:color="27314A"/>
          </w:rPr>
          <w:t>FUNDING</w:t>
        </w:r>
      </w:hyperlink>
    </w:p>
    <w:p w14:paraId="049F31CB" w14:textId="77777777" w:rsidR="00466019" w:rsidRDefault="00466019">
      <w:pPr>
        <w:pStyle w:val="BodyText"/>
        <w:spacing w:before="9"/>
        <w:rPr>
          <w:sz w:val="15"/>
        </w:rPr>
      </w:pPr>
    </w:p>
    <w:p w14:paraId="7FD0678B" w14:textId="77777777" w:rsidR="00466019" w:rsidRDefault="009301F2">
      <w:pPr>
        <w:pStyle w:val="BodyText"/>
        <w:spacing w:before="96"/>
        <w:ind w:left="110"/>
      </w:pPr>
      <w:hyperlink w:anchor="_bookmark0" w:history="1">
        <w:r w:rsidR="00EC48F9">
          <w:rPr>
            <w:color w:val="27314A"/>
            <w:w w:val="105"/>
            <w:u w:val="single" w:color="27314A"/>
          </w:rPr>
          <w:t>5332.703-2</w:t>
        </w:r>
        <w:r w:rsidR="00EC48F9">
          <w:rPr>
            <w:color w:val="27314A"/>
            <w:spacing w:val="12"/>
            <w:w w:val="105"/>
            <w:u w:val="single" w:color="27314A"/>
          </w:rPr>
          <w:t xml:space="preserve"> </w:t>
        </w:r>
        <w:r w:rsidR="00EC48F9">
          <w:rPr>
            <w:color w:val="27314A"/>
            <w:w w:val="105"/>
            <w:u w:val="single" w:color="27314A"/>
          </w:rPr>
          <w:t>Contracts</w:t>
        </w:r>
        <w:r w:rsidR="00EC48F9">
          <w:rPr>
            <w:color w:val="27314A"/>
            <w:spacing w:val="12"/>
            <w:w w:val="105"/>
            <w:u w:val="single" w:color="27314A"/>
          </w:rPr>
          <w:t xml:space="preserve"> </w:t>
        </w:r>
        <w:r w:rsidR="00EC48F9">
          <w:rPr>
            <w:color w:val="27314A"/>
            <w:w w:val="105"/>
            <w:u w:val="single" w:color="27314A"/>
          </w:rPr>
          <w:t>Conditioned</w:t>
        </w:r>
        <w:r w:rsidR="00EC48F9">
          <w:rPr>
            <w:color w:val="27314A"/>
            <w:spacing w:val="13"/>
            <w:w w:val="105"/>
            <w:u w:val="single" w:color="27314A"/>
          </w:rPr>
          <w:t xml:space="preserve"> </w:t>
        </w:r>
        <w:r w:rsidR="00EC48F9">
          <w:rPr>
            <w:color w:val="27314A"/>
            <w:w w:val="105"/>
            <w:u w:val="single" w:color="27314A"/>
          </w:rPr>
          <w:t>Upon</w:t>
        </w:r>
        <w:r w:rsidR="00EC48F9">
          <w:rPr>
            <w:color w:val="27314A"/>
            <w:spacing w:val="12"/>
            <w:w w:val="105"/>
            <w:u w:val="single" w:color="27314A"/>
          </w:rPr>
          <w:t xml:space="preserve"> </w:t>
        </w:r>
        <w:r w:rsidR="00EC48F9">
          <w:rPr>
            <w:color w:val="27314A"/>
            <w:w w:val="105"/>
            <w:u w:val="single" w:color="27314A"/>
          </w:rPr>
          <w:t>Availability</w:t>
        </w:r>
        <w:r w:rsidR="00EC48F9">
          <w:rPr>
            <w:color w:val="27314A"/>
            <w:spacing w:val="13"/>
            <w:w w:val="105"/>
            <w:u w:val="single" w:color="27314A"/>
          </w:rPr>
          <w:t xml:space="preserve"> </w:t>
        </w:r>
        <w:r w:rsidR="00EC48F9">
          <w:rPr>
            <w:color w:val="27314A"/>
            <w:w w:val="105"/>
            <w:u w:val="single" w:color="27314A"/>
          </w:rPr>
          <w:t>of</w:t>
        </w:r>
        <w:r w:rsidR="00EC48F9">
          <w:rPr>
            <w:color w:val="27314A"/>
            <w:spacing w:val="12"/>
            <w:w w:val="105"/>
            <w:u w:val="single" w:color="27314A"/>
          </w:rPr>
          <w:t xml:space="preserve"> </w:t>
        </w:r>
        <w:r w:rsidR="00EC48F9">
          <w:rPr>
            <w:color w:val="27314A"/>
            <w:spacing w:val="-2"/>
            <w:w w:val="105"/>
            <w:u w:val="single" w:color="27314A"/>
          </w:rPr>
          <w:t>Funds</w:t>
        </w:r>
      </w:hyperlink>
    </w:p>
    <w:p w14:paraId="53128261" w14:textId="77777777" w:rsidR="00466019" w:rsidRDefault="00466019">
      <w:pPr>
        <w:pStyle w:val="BodyText"/>
        <w:spacing w:before="9"/>
        <w:rPr>
          <w:sz w:val="15"/>
        </w:rPr>
      </w:pPr>
    </w:p>
    <w:p w14:paraId="38E178D2" w14:textId="77777777" w:rsidR="00466019" w:rsidRDefault="009301F2">
      <w:pPr>
        <w:pStyle w:val="BodyText"/>
        <w:spacing w:before="95"/>
        <w:ind w:left="110"/>
      </w:pPr>
      <w:hyperlink w:anchor="_bookmark0" w:history="1">
        <w:r w:rsidR="00EC48F9">
          <w:rPr>
            <w:color w:val="27314A"/>
            <w:w w:val="105"/>
            <w:u w:val="single" w:color="27314A"/>
          </w:rPr>
          <w:t>Subpart</w:t>
        </w:r>
        <w:r w:rsidR="00EC48F9">
          <w:rPr>
            <w:color w:val="27314A"/>
            <w:spacing w:val="14"/>
            <w:w w:val="105"/>
            <w:u w:val="single" w:color="27314A"/>
          </w:rPr>
          <w:t xml:space="preserve"> </w:t>
        </w:r>
        <w:r w:rsidR="00EC48F9">
          <w:rPr>
            <w:color w:val="27314A"/>
            <w:w w:val="105"/>
            <w:u w:val="single" w:color="27314A"/>
          </w:rPr>
          <w:t>5332.9</w:t>
        </w:r>
        <w:r w:rsidR="00EC48F9">
          <w:rPr>
            <w:color w:val="27314A"/>
            <w:spacing w:val="15"/>
            <w:w w:val="105"/>
            <w:u w:val="single" w:color="27314A"/>
          </w:rPr>
          <w:t xml:space="preserve"> </w:t>
        </w:r>
        <w:r w:rsidR="00EC48F9">
          <w:rPr>
            <w:color w:val="27314A"/>
            <w:w w:val="105"/>
            <w:u w:val="single" w:color="27314A"/>
          </w:rPr>
          <w:t>–</w:t>
        </w:r>
        <w:r w:rsidR="00EC48F9">
          <w:rPr>
            <w:color w:val="27314A"/>
            <w:spacing w:val="15"/>
            <w:w w:val="105"/>
            <w:u w:val="single" w:color="27314A"/>
          </w:rPr>
          <w:t xml:space="preserve"> </w:t>
        </w:r>
        <w:r w:rsidR="00EC48F9">
          <w:rPr>
            <w:color w:val="27314A"/>
            <w:w w:val="105"/>
            <w:u w:val="single" w:color="27314A"/>
          </w:rPr>
          <w:t>PROMPT</w:t>
        </w:r>
        <w:r w:rsidR="00EC48F9">
          <w:rPr>
            <w:color w:val="27314A"/>
            <w:spacing w:val="15"/>
            <w:w w:val="105"/>
            <w:u w:val="single" w:color="27314A"/>
          </w:rPr>
          <w:t xml:space="preserve"> </w:t>
        </w:r>
        <w:r w:rsidR="00EC48F9">
          <w:rPr>
            <w:color w:val="27314A"/>
            <w:spacing w:val="-2"/>
            <w:w w:val="105"/>
            <w:u w:val="single" w:color="27314A"/>
          </w:rPr>
          <w:t>PAYMENT</w:t>
        </w:r>
      </w:hyperlink>
    </w:p>
    <w:p w14:paraId="62486C05" w14:textId="77777777" w:rsidR="00466019" w:rsidRDefault="00466019">
      <w:pPr>
        <w:pStyle w:val="BodyText"/>
        <w:spacing w:before="9"/>
        <w:rPr>
          <w:sz w:val="15"/>
        </w:rPr>
      </w:pPr>
    </w:p>
    <w:p w14:paraId="47BFA1B0" w14:textId="77777777" w:rsidR="00466019" w:rsidRDefault="009301F2">
      <w:pPr>
        <w:pStyle w:val="BodyText"/>
        <w:spacing w:before="96"/>
        <w:ind w:left="110"/>
      </w:pPr>
      <w:hyperlink w:anchor="_bookmark0" w:history="1">
        <w:r w:rsidR="00EC48F9">
          <w:rPr>
            <w:color w:val="27314A"/>
            <w:w w:val="105"/>
            <w:u w:val="single" w:color="27314A"/>
          </w:rPr>
          <w:t>5332.901</w:t>
        </w:r>
        <w:r w:rsidR="00EC48F9">
          <w:rPr>
            <w:color w:val="27314A"/>
            <w:spacing w:val="2"/>
            <w:w w:val="105"/>
            <w:u w:val="single" w:color="27314A"/>
          </w:rPr>
          <w:t xml:space="preserve"> </w:t>
        </w:r>
        <w:r w:rsidR="00EC48F9">
          <w:rPr>
            <w:color w:val="27314A"/>
            <w:spacing w:val="-2"/>
            <w:w w:val="105"/>
            <w:u w:val="single" w:color="27314A"/>
          </w:rPr>
          <w:t>Applicability</w:t>
        </w:r>
      </w:hyperlink>
    </w:p>
    <w:p w14:paraId="4101652C" w14:textId="77777777" w:rsidR="00466019" w:rsidRDefault="00466019">
      <w:pPr>
        <w:pStyle w:val="BodyText"/>
        <w:spacing w:before="9"/>
        <w:rPr>
          <w:sz w:val="15"/>
        </w:rPr>
      </w:pPr>
    </w:p>
    <w:p w14:paraId="7BBB97D0" w14:textId="77777777" w:rsidR="00466019" w:rsidRDefault="009301F2">
      <w:pPr>
        <w:pStyle w:val="BodyText"/>
        <w:spacing w:before="95"/>
        <w:ind w:left="110"/>
      </w:pPr>
      <w:hyperlink w:anchor="_bookmark0" w:history="1">
        <w:r w:rsidR="00EC48F9">
          <w:rPr>
            <w:color w:val="27314A"/>
            <w:w w:val="105"/>
            <w:u w:val="single" w:color="27314A"/>
          </w:rPr>
          <w:t>5332.906</w:t>
        </w:r>
        <w:r w:rsidR="00EC48F9">
          <w:rPr>
            <w:color w:val="27314A"/>
            <w:spacing w:val="18"/>
            <w:w w:val="105"/>
            <w:u w:val="single" w:color="27314A"/>
          </w:rPr>
          <w:t xml:space="preserve"> </w:t>
        </w:r>
        <w:r w:rsidR="00EC48F9">
          <w:rPr>
            <w:color w:val="27314A"/>
            <w:w w:val="105"/>
            <w:u w:val="single" w:color="27314A"/>
          </w:rPr>
          <w:t>Making</w:t>
        </w:r>
        <w:r w:rsidR="00EC48F9">
          <w:rPr>
            <w:color w:val="27314A"/>
            <w:spacing w:val="19"/>
            <w:w w:val="105"/>
            <w:u w:val="single" w:color="27314A"/>
          </w:rPr>
          <w:t xml:space="preserve"> </w:t>
        </w:r>
        <w:r w:rsidR="00EC48F9">
          <w:rPr>
            <w:color w:val="27314A"/>
            <w:spacing w:val="-2"/>
            <w:w w:val="105"/>
            <w:u w:val="single" w:color="27314A"/>
          </w:rPr>
          <w:t>Payments</w:t>
        </w:r>
      </w:hyperlink>
    </w:p>
    <w:p w14:paraId="4B99056E" w14:textId="77777777" w:rsidR="00466019" w:rsidRDefault="00466019">
      <w:pPr>
        <w:pStyle w:val="BodyText"/>
        <w:spacing w:before="10"/>
        <w:rPr>
          <w:sz w:val="15"/>
        </w:rPr>
      </w:pPr>
    </w:p>
    <w:p w14:paraId="02054A7C" w14:textId="77777777" w:rsidR="00466019" w:rsidRDefault="009301F2">
      <w:pPr>
        <w:pStyle w:val="BodyText"/>
        <w:spacing w:before="95"/>
        <w:ind w:left="110"/>
      </w:pPr>
      <w:hyperlink w:anchor="_bookmark0" w:history="1">
        <w:r w:rsidR="00EC48F9">
          <w:rPr>
            <w:color w:val="27314A"/>
            <w:w w:val="105"/>
            <w:u w:val="single" w:color="27314A"/>
          </w:rPr>
          <w:t>Subpart</w:t>
        </w:r>
        <w:r w:rsidR="00EC48F9">
          <w:rPr>
            <w:color w:val="27314A"/>
            <w:spacing w:val="40"/>
            <w:w w:val="105"/>
            <w:u w:val="single" w:color="27314A"/>
          </w:rPr>
          <w:t xml:space="preserve"> </w:t>
        </w:r>
        <w:r w:rsidR="00EC48F9">
          <w:rPr>
            <w:color w:val="27314A"/>
            <w:w w:val="105"/>
            <w:u w:val="single" w:color="27314A"/>
          </w:rPr>
          <w:t>5332.11</w:t>
        </w:r>
        <w:r w:rsidR="00EC48F9">
          <w:rPr>
            <w:color w:val="27314A"/>
            <w:spacing w:val="41"/>
            <w:w w:val="105"/>
            <w:u w:val="single" w:color="27314A"/>
          </w:rPr>
          <w:t xml:space="preserve"> </w:t>
        </w:r>
        <w:r w:rsidR="00EC48F9">
          <w:rPr>
            <w:color w:val="27314A"/>
            <w:w w:val="105"/>
            <w:u w:val="single" w:color="27314A"/>
          </w:rPr>
          <w:t>–</w:t>
        </w:r>
        <w:r w:rsidR="00EC48F9">
          <w:rPr>
            <w:color w:val="27314A"/>
            <w:spacing w:val="41"/>
            <w:w w:val="105"/>
            <w:u w:val="single" w:color="27314A"/>
          </w:rPr>
          <w:t xml:space="preserve"> </w:t>
        </w:r>
        <w:r w:rsidR="00EC48F9">
          <w:rPr>
            <w:color w:val="27314A"/>
            <w:w w:val="105"/>
            <w:u w:val="single" w:color="27314A"/>
          </w:rPr>
          <w:t>ELECTRONIC</w:t>
        </w:r>
        <w:r w:rsidR="00EC48F9">
          <w:rPr>
            <w:color w:val="27314A"/>
            <w:spacing w:val="41"/>
            <w:w w:val="105"/>
            <w:u w:val="single" w:color="27314A"/>
          </w:rPr>
          <w:t xml:space="preserve"> </w:t>
        </w:r>
        <w:r w:rsidR="00EC48F9">
          <w:rPr>
            <w:color w:val="27314A"/>
            <w:w w:val="105"/>
            <w:u w:val="single" w:color="27314A"/>
          </w:rPr>
          <w:t>FUNDS</w:t>
        </w:r>
        <w:r w:rsidR="00EC48F9">
          <w:rPr>
            <w:color w:val="27314A"/>
            <w:spacing w:val="41"/>
            <w:w w:val="105"/>
            <w:u w:val="single" w:color="27314A"/>
          </w:rPr>
          <w:t xml:space="preserve"> </w:t>
        </w:r>
        <w:r w:rsidR="00EC48F9">
          <w:rPr>
            <w:color w:val="27314A"/>
            <w:spacing w:val="-2"/>
            <w:w w:val="105"/>
            <w:u w:val="single" w:color="27314A"/>
          </w:rPr>
          <w:t>TRANSFER</w:t>
        </w:r>
      </w:hyperlink>
    </w:p>
    <w:p w14:paraId="1299C43A" w14:textId="77777777" w:rsidR="00466019" w:rsidRDefault="00466019">
      <w:pPr>
        <w:pStyle w:val="BodyText"/>
        <w:spacing w:before="9"/>
        <w:rPr>
          <w:sz w:val="15"/>
        </w:rPr>
      </w:pPr>
    </w:p>
    <w:p w14:paraId="7AF004F8" w14:textId="77777777" w:rsidR="00466019" w:rsidRDefault="009301F2">
      <w:pPr>
        <w:pStyle w:val="BodyText"/>
        <w:spacing w:before="95"/>
        <w:ind w:left="110"/>
      </w:pPr>
      <w:hyperlink w:anchor="_bookmark0" w:history="1">
        <w:r w:rsidR="00EC48F9">
          <w:rPr>
            <w:color w:val="27314A"/>
            <w:w w:val="105"/>
            <w:u w:val="single" w:color="27314A"/>
          </w:rPr>
          <w:t>5332.1106</w:t>
        </w:r>
        <w:r w:rsidR="00EC48F9">
          <w:rPr>
            <w:color w:val="27314A"/>
            <w:spacing w:val="14"/>
            <w:w w:val="105"/>
            <w:u w:val="single" w:color="27314A"/>
          </w:rPr>
          <w:t xml:space="preserve"> </w:t>
        </w:r>
        <w:r w:rsidR="00EC48F9">
          <w:rPr>
            <w:color w:val="27314A"/>
            <w:w w:val="105"/>
            <w:u w:val="single" w:color="27314A"/>
          </w:rPr>
          <w:t>EFT</w:t>
        </w:r>
        <w:r w:rsidR="00EC48F9">
          <w:rPr>
            <w:color w:val="27314A"/>
            <w:spacing w:val="15"/>
            <w:w w:val="105"/>
            <w:u w:val="single" w:color="27314A"/>
          </w:rPr>
          <w:t xml:space="preserve"> </w:t>
        </w:r>
        <w:r w:rsidR="00EC48F9">
          <w:rPr>
            <w:color w:val="27314A"/>
            <w:spacing w:val="-2"/>
            <w:w w:val="105"/>
            <w:u w:val="single" w:color="27314A"/>
          </w:rPr>
          <w:t>Mechanisms</w:t>
        </w:r>
      </w:hyperlink>
    </w:p>
    <w:p w14:paraId="4DDBEF00" w14:textId="77777777" w:rsidR="00466019" w:rsidRDefault="00466019">
      <w:pPr>
        <w:pStyle w:val="BodyText"/>
        <w:rPr>
          <w:sz w:val="20"/>
        </w:rPr>
      </w:pPr>
    </w:p>
    <w:p w14:paraId="3461D779" w14:textId="77777777" w:rsidR="00466019" w:rsidRDefault="00466019">
      <w:pPr>
        <w:pStyle w:val="BodyText"/>
        <w:spacing w:before="8"/>
        <w:rPr>
          <w:sz w:val="17"/>
        </w:rPr>
      </w:pPr>
    </w:p>
    <w:p w14:paraId="4EC09612" w14:textId="77777777" w:rsidR="00466019" w:rsidRDefault="00EC48F9">
      <w:pPr>
        <w:pStyle w:val="Heading1"/>
        <w:spacing w:before="99" w:line="273" w:lineRule="auto"/>
        <w:rPr>
          <w:b/>
        </w:rPr>
      </w:pPr>
      <w:r>
        <w:rPr>
          <w:b/>
        </w:rPr>
        <w:t>Subpart</w:t>
      </w:r>
      <w:r>
        <w:rPr>
          <w:b/>
          <w:spacing w:val="-24"/>
        </w:rPr>
        <w:t xml:space="preserve"> </w:t>
      </w:r>
      <w:r>
        <w:rPr>
          <w:b/>
        </w:rPr>
        <w:t>5332.1</w:t>
      </w:r>
      <w:r>
        <w:rPr>
          <w:b/>
          <w:spacing w:val="-25"/>
        </w:rPr>
        <w:t xml:space="preserve"> </w:t>
      </w:r>
      <w:r>
        <w:rPr>
          <w:b/>
        </w:rPr>
        <w:t>–</w:t>
      </w:r>
      <w:r>
        <w:rPr>
          <w:b/>
          <w:spacing w:val="-24"/>
        </w:rPr>
        <w:t xml:space="preserve"> </w:t>
      </w:r>
      <w:r>
        <w:rPr>
          <w:b/>
        </w:rPr>
        <w:t>FINANCING</w:t>
      </w:r>
      <w:r>
        <w:rPr>
          <w:b/>
          <w:spacing w:val="-24"/>
        </w:rPr>
        <w:t xml:space="preserve"> </w:t>
      </w:r>
      <w:r>
        <w:rPr>
          <w:b/>
        </w:rPr>
        <w:t>FOR</w:t>
      </w:r>
      <w:r>
        <w:rPr>
          <w:b/>
          <w:spacing w:val="-24"/>
        </w:rPr>
        <w:t xml:space="preserve"> </w:t>
      </w:r>
      <w:r>
        <w:rPr>
          <w:b/>
        </w:rPr>
        <w:t>OTHER</w:t>
      </w:r>
      <w:r>
        <w:rPr>
          <w:b/>
          <w:spacing w:val="-24"/>
        </w:rPr>
        <w:t xml:space="preserve"> </w:t>
      </w:r>
      <w:r>
        <w:rPr>
          <w:b/>
        </w:rPr>
        <w:t>THAN</w:t>
      </w:r>
      <w:r>
        <w:rPr>
          <w:b/>
          <w:spacing w:val="-24"/>
        </w:rPr>
        <w:t xml:space="preserve"> </w:t>
      </w:r>
      <w:r>
        <w:rPr>
          <w:b/>
        </w:rPr>
        <w:t>A COMMERCIAL PURCHASE</w:t>
      </w:r>
    </w:p>
    <w:p w14:paraId="3CF2D8B6" w14:textId="77777777" w:rsidR="00466019" w:rsidRDefault="00466019">
      <w:pPr>
        <w:spacing w:line="273" w:lineRule="auto"/>
        <w:sectPr w:rsidR="00466019" w:rsidSect="00945378">
          <w:type w:val="continuous"/>
          <w:pgSz w:w="11910" w:h="16840"/>
          <w:pgMar w:top="840" w:right="760" w:bottom="280" w:left="740" w:header="720" w:footer="720" w:gutter="0"/>
          <w:cols w:space="720"/>
        </w:sectPr>
      </w:pPr>
    </w:p>
    <w:p w14:paraId="7F409700" w14:textId="77777777" w:rsidR="00466019" w:rsidRDefault="00EC48F9">
      <w:pPr>
        <w:pStyle w:val="Heading2"/>
        <w:spacing w:before="76"/>
        <w:rPr>
          <w:b/>
        </w:rPr>
      </w:pPr>
      <w:r>
        <w:rPr>
          <w:b/>
        </w:rPr>
        <w:lastRenderedPageBreak/>
        <w:t>5332.104</w:t>
      </w:r>
      <w:r>
        <w:rPr>
          <w:b/>
          <w:spacing w:val="-18"/>
        </w:rPr>
        <w:t xml:space="preserve"> </w:t>
      </w:r>
      <w:r>
        <w:rPr>
          <w:b/>
        </w:rPr>
        <w:t>Providing</w:t>
      </w:r>
      <w:r>
        <w:rPr>
          <w:b/>
          <w:spacing w:val="-17"/>
        </w:rPr>
        <w:t xml:space="preserve"> </w:t>
      </w:r>
      <w:r>
        <w:rPr>
          <w:b/>
        </w:rPr>
        <w:t>Contract</w:t>
      </w:r>
      <w:r>
        <w:rPr>
          <w:b/>
          <w:spacing w:val="-17"/>
        </w:rPr>
        <w:t xml:space="preserve"> </w:t>
      </w:r>
      <w:r>
        <w:rPr>
          <w:b/>
          <w:spacing w:val="-2"/>
        </w:rPr>
        <w:t>Financing</w:t>
      </w:r>
    </w:p>
    <w:p w14:paraId="0FB78278" w14:textId="77777777" w:rsidR="00466019" w:rsidRDefault="00466019">
      <w:pPr>
        <w:pStyle w:val="BodyText"/>
        <w:spacing w:before="4"/>
        <w:rPr>
          <w:rFonts w:ascii="Bookman Old Style"/>
          <w:b/>
          <w:sz w:val="42"/>
        </w:rPr>
      </w:pPr>
    </w:p>
    <w:p w14:paraId="406EC7DF" w14:textId="77777777" w:rsidR="00466019" w:rsidRDefault="00EC48F9">
      <w:pPr>
        <w:pStyle w:val="BodyText"/>
        <w:spacing w:line="271" w:lineRule="auto"/>
        <w:ind w:left="110" w:right="214"/>
      </w:pPr>
      <w:r>
        <w:rPr>
          <w:w w:val="105"/>
        </w:rPr>
        <w:t>(a)(5) Report known adverse developments affecting a contractor or subcontractor to the contract administration</w:t>
      </w:r>
      <w:r>
        <w:rPr>
          <w:spacing w:val="36"/>
          <w:w w:val="105"/>
        </w:rPr>
        <w:t xml:space="preserve"> </w:t>
      </w:r>
      <w:r>
        <w:rPr>
          <w:w w:val="105"/>
        </w:rPr>
        <w:t>office,</w:t>
      </w:r>
      <w:r>
        <w:rPr>
          <w:spacing w:val="36"/>
          <w:w w:val="105"/>
        </w:rPr>
        <w:t xml:space="preserve"> </w:t>
      </w:r>
      <w:r>
        <w:rPr>
          <w:w w:val="105"/>
        </w:rPr>
        <w:t>other</w:t>
      </w:r>
      <w:r>
        <w:rPr>
          <w:spacing w:val="36"/>
          <w:w w:val="105"/>
        </w:rPr>
        <w:t xml:space="preserve"> </w:t>
      </w:r>
      <w:r>
        <w:rPr>
          <w:w w:val="105"/>
        </w:rPr>
        <w:t>interested</w:t>
      </w:r>
      <w:r>
        <w:rPr>
          <w:spacing w:val="36"/>
          <w:w w:val="105"/>
        </w:rPr>
        <w:t xml:space="preserve"> </w:t>
      </w:r>
      <w:r>
        <w:rPr>
          <w:w w:val="105"/>
        </w:rPr>
        <w:t>Government</w:t>
      </w:r>
      <w:r>
        <w:rPr>
          <w:spacing w:val="36"/>
          <w:w w:val="105"/>
        </w:rPr>
        <w:t xml:space="preserve"> </w:t>
      </w:r>
      <w:r>
        <w:rPr>
          <w:w w:val="105"/>
        </w:rPr>
        <w:t>parties,</w:t>
      </w:r>
      <w:r>
        <w:rPr>
          <w:spacing w:val="36"/>
          <w:w w:val="105"/>
        </w:rPr>
        <w:t xml:space="preserve"> </w:t>
      </w:r>
      <w:r>
        <w:rPr>
          <w:w w:val="105"/>
        </w:rPr>
        <w:t>and</w:t>
      </w:r>
      <w:r>
        <w:rPr>
          <w:spacing w:val="36"/>
          <w:w w:val="105"/>
        </w:rPr>
        <w:t xml:space="preserve"> </w:t>
      </w:r>
      <w:r>
        <w:rPr>
          <w:w w:val="105"/>
        </w:rPr>
        <w:t>the</w:t>
      </w:r>
      <w:r>
        <w:rPr>
          <w:spacing w:val="36"/>
          <w:w w:val="105"/>
        </w:rPr>
        <w:t xml:space="preserve"> </w:t>
      </w:r>
      <w:r>
        <w:rPr>
          <w:w w:val="105"/>
        </w:rPr>
        <w:t>SCO.</w:t>
      </w:r>
      <w:r>
        <w:rPr>
          <w:spacing w:val="36"/>
          <w:w w:val="105"/>
        </w:rPr>
        <w:t xml:space="preserve"> </w:t>
      </w:r>
      <w:r>
        <w:rPr>
          <w:w w:val="105"/>
        </w:rPr>
        <w:t>If</w:t>
      </w:r>
      <w:r>
        <w:rPr>
          <w:spacing w:val="36"/>
          <w:w w:val="105"/>
        </w:rPr>
        <w:t xml:space="preserve"> </w:t>
      </w:r>
      <w:r>
        <w:rPr>
          <w:w w:val="105"/>
        </w:rPr>
        <w:t>there</w:t>
      </w:r>
      <w:r>
        <w:rPr>
          <w:spacing w:val="36"/>
          <w:w w:val="105"/>
        </w:rPr>
        <w:t xml:space="preserve"> </w:t>
      </w:r>
      <w:r>
        <w:rPr>
          <w:w w:val="105"/>
        </w:rPr>
        <w:t>is</w:t>
      </w:r>
      <w:r>
        <w:rPr>
          <w:spacing w:val="36"/>
          <w:w w:val="105"/>
        </w:rPr>
        <w:t xml:space="preserve"> </w:t>
      </w:r>
      <w:r>
        <w:rPr>
          <w:w w:val="105"/>
        </w:rPr>
        <w:t>an</w:t>
      </w:r>
      <w:r>
        <w:rPr>
          <w:spacing w:val="36"/>
          <w:w w:val="105"/>
        </w:rPr>
        <w:t xml:space="preserve"> </w:t>
      </w:r>
      <w:r>
        <w:rPr>
          <w:w w:val="105"/>
        </w:rPr>
        <w:t>adverse development affecting a contractor receiving a bank loan guaranteed by the Department of the Air</w:t>
      </w:r>
      <w:r>
        <w:rPr>
          <w:spacing w:val="80"/>
          <w:w w:val="105"/>
        </w:rPr>
        <w:t xml:space="preserve"> </w:t>
      </w:r>
      <w:r>
        <w:rPr>
          <w:w w:val="105"/>
        </w:rPr>
        <w:t>Force, progress payments, or advance payments, the contracting office must report the adverse</w:t>
      </w:r>
      <w:r>
        <w:rPr>
          <w:spacing w:val="80"/>
          <w:w w:val="105"/>
        </w:rPr>
        <w:t xml:space="preserve"> </w:t>
      </w:r>
      <w:r>
        <w:rPr>
          <w:w w:val="105"/>
        </w:rPr>
        <w:t>development, its expected impact upon continued satisfactory performance under the contract, remedial actions taken to date (if any), and any recommendations for further action through the SCO</w:t>
      </w:r>
      <w:r>
        <w:rPr>
          <w:spacing w:val="80"/>
          <w:w w:val="150"/>
        </w:rPr>
        <w:t xml:space="preserve"> </w:t>
      </w:r>
      <w:r>
        <w:rPr>
          <w:w w:val="105"/>
        </w:rPr>
        <w:t xml:space="preserve">to the </w:t>
      </w:r>
      <w:hyperlink r:id="rId7" w:anchor="DAFFARS_5302_101">
        <w:r>
          <w:rPr>
            <w:color w:val="27314A"/>
            <w:w w:val="105"/>
            <w:u w:val="single" w:color="27314A"/>
          </w:rPr>
          <w:t>cognizant HCA Workflow</w:t>
        </w:r>
      </w:hyperlink>
      <w:r>
        <w:rPr>
          <w:w w:val="105"/>
        </w:rPr>
        <w:t>.</w:t>
      </w:r>
    </w:p>
    <w:p w14:paraId="1FC39945" w14:textId="77777777" w:rsidR="00466019" w:rsidRDefault="00466019">
      <w:pPr>
        <w:pStyle w:val="BodyText"/>
        <w:spacing w:before="4"/>
        <w:rPr>
          <w:sz w:val="21"/>
        </w:rPr>
      </w:pPr>
    </w:p>
    <w:p w14:paraId="21DC3415" w14:textId="2AA829C5" w:rsidR="00466019" w:rsidRDefault="4E2C1F8F" w:rsidP="03E6BAE4">
      <w:pPr>
        <w:pStyle w:val="BodyText"/>
        <w:spacing w:line="271" w:lineRule="auto"/>
        <w:ind w:left="110" w:right="214"/>
      </w:pPr>
      <w:r w:rsidRPr="03E6BAE4">
        <w:rPr>
          <w:w w:val="105"/>
        </w:rPr>
        <w:t xml:space="preserve">(c)(2) </w:t>
      </w:r>
      <w:commentRangeStart w:id="5"/>
      <w:ins w:id="6" w:author="ROSSI, AMANDA M CIV USAF HAF SAF/AQCP" w:date="2023-12-18T09:21:00Z">
        <w:r w:rsidR="006C6624">
          <w:rPr>
            <w:w w:val="105"/>
          </w:rPr>
          <w:t>See 5332.114</w:t>
        </w:r>
      </w:ins>
      <w:commentRangeEnd w:id="5"/>
      <w:ins w:id="7" w:author="ROSSI, AMANDA M CIV USAF HAF SAF/AQCP" w:date="2023-12-18T09:22:00Z">
        <w:r w:rsidR="006C6624">
          <w:rPr>
            <w:rStyle w:val="CommentReference"/>
          </w:rPr>
          <w:commentReference w:id="5"/>
        </w:r>
      </w:ins>
      <w:del w:id="8" w:author="ROSSI, AMANDA M CIV USAF HAF SAF/AQCP" w:date="2023-12-18T09:21:00Z">
        <w:r w:rsidRPr="03E6BAE4" w:rsidDel="006C6624">
          <w:rPr>
            <w:w w:val="105"/>
          </w:rPr>
          <w:delText xml:space="preserve">The contracting officer must submit any unusual financing requests by a contractor </w:delText>
        </w:r>
      </w:del>
      <w:ins w:id="9" w:author="PRINCE, SHANNON R CIV USAF HAF SAF/AQCP" w:date="2023-11-30T10:48:00Z">
        <w:del w:id="10" w:author="ROSSI, AMANDA M CIV USAF HAF SAF/AQCP" w:date="2023-12-18T09:21:00Z">
          <w:r w:rsidR="0092133D" w:rsidDel="006C6624">
            <w:rPr>
              <w:w w:val="105"/>
            </w:rPr>
            <w:delText xml:space="preserve">through the SCO to </w:delText>
          </w:r>
        </w:del>
      </w:ins>
      <w:ins w:id="11" w:author="PRINCE, SHANNON R CIV USAF HAF SAF/AQCP" w:date="2023-11-30T10:56:00Z">
        <w:del w:id="12" w:author="ROSSI, AMANDA M CIV USAF HAF SAF/AQCP" w:date="2023-12-18T09:21:00Z">
          <w:r w:rsidR="007B205C" w:rsidDel="006C6624">
            <w:rPr>
              <w:w w:val="105"/>
            </w:rPr>
            <w:delText>SAF/</w:delText>
          </w:r>
        </w:del>
      </w:ins>
      <w:ins w:id="13" w:author="PRINCE, SHANNON R CIV USAF HAF SAF/AQCP" w:date="2023-11-30T10:48:00Z">
        <w:del w:id="14" w:author="ROSSI, AMANDA M CIV USAF HAF SAF/AQCP" w:date="2023-12-18T09:21:00Z">
          <w:r w:rsidR="0092133D" w:rsidDel="006C6624">
            <w:rPr>
              <w:w w:val="105"/>
            </w:rPr>
            <w:delText>AQC for review</w:delText>
          </w:r>
        </w:del>
      </w:ins>
      <w:ins w:id="15" w:author="PRINCE, SHANNON R CIV USAF HAF SAF/AQCP" w:date="2023-11-30T10:57:00Z">
        <w:del w:id="16" w:author="ROSSI, AMANDA M CIV USAF HAF SAF/AQCP" w:date="2023-12-18T09:21:00Z">
          <w:r w:rsidR="006C0542" w:rsidDel="006C6624">
            <w:rPr>
              <w:w w:val="105"/>
            </w:rPr>
            <w:delText xml:space="preserve"> and concurrence</w:delText>
          </w:r>
        </w:del>
      </w:ins>
      <w:ins w:id="17" w:author="PRINCE, SHANNON R CIV USAF HAF SAF/AQCP" w:date="2023-11-30T10:48:00Z">
        <w:del w:id="18" w:author="ROSSI, AMANDA M CIV USAF HAF SAF/AQCP" w:date="2023-12-18T09:21:00Z">
          <w:r w:rsidR="0092133D" w:rsidDel="006C6624">
            <w:rPr>
              <w:w w:val="105"/>
            </w:rPr>
            <w:delText xml:space="preserve"> prior to submitting </w:delText>
          </w:r>
        </w:del>
      </w:ins>
      <w:ins w:id="19" w:author="PRINCE, SHANNON R CIV USAF HAF SAF/AQCP" w:date="2023-11-30T10:57:00Z">
        <w:del w:id="20" w:author="ROSSI, AMANDA M CIV USAF HAF SAF/AQCP" w:date="2023-12-18T09:21:00Z">
          <w:r w:rsidR="00BE2FA9" w:rsidDel="006C6624">
            <w:rPr>
              <w:w w:val="105"/>
            </w:rPr>
            <w:delText xml:space="preserve">it </w:delText>
          </w:r>
        </w:del>
      </w:ins>
      <w:ins w:id="21" w:author="PRINCE, SHANNON R CIV USAF HAF SAF/AQCP" w:date="2023-11-30T10:48:00Z">
        <w:del w:id="22" w:author="ROSSI, AMANDA M CIV USAF HAF SAF/AQCP" w:date="2023-12-18T09:21:00Z">
          <w:r w:rsidR="0092133D" w:rsidDel="006C6624">
            <w:rPr>
              <w:w w:val="105"/>
            </w:rPr>
            <w:delText>to DPC for approval</w:delText>
          </w:r>
          <w:r w:rsidR="00FD3D0D" w:rsidDel="006C6624">
            <w:rPr>
              <w:w w:val="105"/>
            </w:rPr>
            <w:delText xml:space="preserve">.  </w:delText>
          </w:r>
        </w:del>
      </w:ins>
      <w:del w:id="23" w:author="ROSSI, AMANDA M CIV USAF HAF SAF/AQCP" w:date="2023-12-18T09:21:00Z">
        <w:r w:rsidRPr="03E6BAE4" w:rsidDel="006C6624">
          <w:rPr>
            <w:w w:val="105"/>
          </w:rPr>
          <w:delText>to the SCO</w:delText>
        </w:r>
        <w:r w:rsidRPr="03E6BAE4" w:rsidDel="006C6624">
          <w:rPr>
            <w:spacing w:val="80"/>
            <w:w w:val="105"/>
          </w:rPr>
          <w:delText xml:space="preserve"> </w:delText>
        </w:r>
        <w:r w:rsidRPr="03E6BAE4" w:rsidDel="006C6624">
          <w:rPr>
            <w:w w:val="105"/>
          </w:rPr>
          <w:delText>contracting</w:delText>
        </w:r>
        <w:r w:rsidRPr="03E6BAE4" w:rsidDel="006C6624">
          <w:rPr>
            <w:spacing w:val="40"/>
            <w:w w:val="105"/>
          </w:rPr>
          <w:delText xml:space="preserve"> </w:delText>
        </w:r>
        <w:r w:rsidRPr="03E6BAE4" w:rsidDel="006C6624">
          <w:rPr>
            <w:w w:val="105"/>
          </w:rPr>
          <w:delText>staff</w:delText>
        </w:r>
        <w:r w:rsidRPr="03E6BAE4" w:rsidDel="006C6624">
          <w:rPr>
            <w:spacing w:val="40"/>
            <w:w w:val="105"/>
          </w:rPr>
          <w:delText xml:space="preserve"> </w:delText>
        </w:r>
        <w:r w:rsidRPr="03E6BAE4" w:rsidDel="006C6624">
          <w:rPr>
            <w:w w:val="105"/>
          </w:rPr>
          <w:delText>for</w:delText>
        </w:r>
        <w:r w:rsidRPr="03E6BAE4" w:rsidDel="006C6624">
          <w:rPr>
            <w:spacing w:val="40"/>
            <w:w w:val="105"/>
          </w:rPr>
          <w:delText xml:space="preserve"> </w:delText>
        </w:r>
        <w:r w:rsidRPr="03E6BAE4" w:rsidDel="006C6624">
          <w:rPr>
            <w:w w:val="105"/>
          </w:rPr>
          <w:delText>consultation.</w:delText>
        </w:r>
        <w:r w:rsidRPr="03E6BAE4" w:rsidDel="006C6624">
          <w:rPr>
            <w:spacing w:val="40"/>
            <w:w w:val="105"/>
          </w:rPr>
          <w:delText xml:space="preserve"> </w:delText>
        </w:r>
        <w:r w:rsidRPr="03E6BAE4" w:rsidDel="006C6624">
          <w:rPr>
            <w:w w:val="105"/>
          </w:rPr>
          <w:delText>If</w:delText>
        </w:r>
        <w:r w:rsidRPr="03E6BAE4" w:rsidDel="006C6624">
          <w:rPr>
            <w:spacing w:val="40"/>
            <w:w w:val="105"/>
          </w:rPr>
          <w:delText xml:space="preserve"> </w:delText>
        </w:r>
        <w:r w:rsidRPr="03E6BAE4" w:rsidDel="006C6624">
          <w:rPr>
            <w:w w:val="105"/>
          </w:rPr>
          <w:delText>the</w:delText>
        </w:r>
        <w:r w:rsidRPr="03E6BAE4" w:rsidDel="006C6624">
          <w:rPr>
            <w:spacing w:val="40"/>
            <w:w w:val="105"/>
          </w:rPr>
          <w:delText xml:space="preserve"> </w:delText>
        </w:r>
        <w:r w:rsidRPr="03E6BAE4" w:rsidDel="006C6624">
          <w:rPr>
            <w:w w:val="105"/>
          </w:rPr>
          <w:delText>SCO</w:delText>
        </w:r>
        <w:r w:rsidRPr="03E6BAE4" w:rsidDel="006C6624">
          <w:rPr>
            <w:spacing w:val="40"/>
            <w:w w:val="105"/>
          </w:rPr>
          <w:delText xml:space="preserve"> </w:delText>
        </w:r>
        <w:r w:rsidRPr="03E6BAE4" w:rsidDel="006C6624">
          <w:rPr>
            <w:w w:val="105"/>
          </w:rPr>
          <w:delText>determines</w:delText>
        </w:r>
        <w:r w:rsidRPr="03E6BAE4" w:rsidDel="006C6624">
          <w:rPr>
            <w:spacing w:val="40"/>
            <w:w w:val="105"/>
          </w:rPr>
          <w:delText xml:space="preserve"> </w:delText>
        </w:r>
        <w:r w:rsidRPr="03E6BAE4" w:rsidDel="006C6624">
          <w:rPr>
            <w:w w:val="105"/>
          </w:rPr>
          <w:delText>unusual</w:delText>
        </w:r>
        <w:r w:rsidRPr="03E6BAE4" w:rsidDel="006C6624">
          <w:rPr>
            <w:spacing w:val="40"/>
            <w:w w:val="105"/>
          </w:rPr>
          <w:delText xml:space="preserve"> </w:delText>
        </w:r>
        <w:r w:rsidRPr="03E6BAE4" w:rsidDel="006C6624">
          <w:rPr>
            <w:w w:val="105"/>
          </w:rPr>
          <w:delText>financing</w:delText>
        </w:r>
        <w:r w:rsidRPr="03E6BAE4" w:rsidDel="006C6624">
          <w:rPr>
            <w:spacing w:val="40"/>
            <w:w w:val="105"/>
          </w:rPr>
          <w:delText xml:space="preserve"> </w:delText>
        </w:r>
        <w:r w:rsidRPr="03E6BAE4" w:rsidDel="006C6624">
          <w:rPr>
            <w:w w:val="105"/>
          </w:rPr>
          <w:delText>is</w:delText>
        </w:r>
        <w:r w:rsidRPr="03E6BAE4" w:rsidDel="006C6624">
          <w:rPr>
            <w:spacing w:val="40"/>
            <w:w w:val="105"/>
          </w:rPr>
          <w:delText xml:space="preserve"> </w:delText>
        </w:r>
        <w:r w:rsidRPr="03E6BAE4" w:rsidDel="006C6624">
          <w:rPr>
            <w:w w:val="105"/>
          </w:rPr>
          <w:delText>required,</w:delText>
        </w:r>
        <w:r w:rsidRPr="03E6BAE4" w:rsidDel="006C6624">
          <w:rPr>
            <w:spacing w:val="40"/>
            <w:w w:val="105"/>
          </w:rPr>
          <w:delText xml:space="preserve"> </w:delText>
        </w:r>
        <w:r w:rsidRPr="03E6BAE4" w:rsidDel="006C6624">
          <w:rPr>
            <w:w w:val="105"/>
          </w:rPr>
          <w:delText>t</w:delText>
        </w:r>
      </w:del>
      <w:ins w:id="24" w:author="PRINCE, SHANNON R CIV USAF HAF SAF/AQCP" w:date="2023-11-30T10:49:00Z">
        <w:del w:id="25" w:author="ROSSI, AMANDA M CIV USAF HAF SAF/AQCP" w:date="2023-12-18T09:21:00Z">
          <w:r w:rsidR="00F32E95" w:rsidDel="006C6624">
            <w:rPr>
              <w:w w:val="105"/>
            </w:rPr>
            <w:delText>T</w:delText>
          </w:r>
        </w:del>
      </w:ins>
      <w:del w:id="26" w:author="ROSSI, AMANDA M CIV USAF HAF SAF/AQCP" w:date="2023-12-18T09:21:00Z">
        <w:r w:rsidRPr="03E6BAE4" w:rsidDel="006C6624">
          <w:rPr>
            <w:w w:val="105"/>
          </w:rPr>
          <w:delText>he</w:delText>
        </w:r>
        <w:r w:rsidRPr="03E6BAE4" w:rsidDel="006C6624">
          <w:rPr>
            <w:spacing w:val="40"/>
            <w:w w:val="105"/>
          </w:rPr>
          <w:delText xml:space="preserve"> </w:delText>
        </w:r>
        <w:r w:rsidRPr="03E6BAE4" w:rsidDel="006C6624">
          <w:rPr>
            <w:w w:val="105"/>
          </w:rPr>
          <w:delText>SCO must submit a memorandum outlining the pertinent facts together with a recommendation on the action</w:delText>
        </w:r>
        <w:r w:rsidRPr="03E6BAE4" w:rsidDel="006C6624">
          <w:rPr>
            <w:spacing w:val="26"/>
            <w:w w:val="105"/>
          </w:rPr>
          <w:delText xml:space="preserve"> </w:delText>
        </w:r>
        <w:r w:rsidRPr="03E6BAE4" w:rsidDel="006C6624">
          <w:rPr>
            <w:w w:val="105"/>
          </w:rPr>
          <w:delText>to</w:delText>
        </w:r>
        <w:r w:rsidRPr="03E6BAE4" w:rsidDel="006C6624">
          <w:rPr>
            <w:spacing w:val="26"/>
            <w:w w:val="105"/>
          </w:rPr>
          <w:delText xml:space="preserve"> </w:delText>
        </w:r>
        <w:r w:rsidRPr="03E6BAE4" w:rsidDel="006C6624">
          <w:rPr>
            <w:w w:val="105"/>
          </w:rPr>
          <w:delText>be</w:delText>
        </w:r>
        <w:r w:rsidRPr="03E6BAE4" w:rsidDel="006C6624">
          <w:rPr>
            <w:spacing w:val="26"/>
            <w:w w:val="105"/>
          </w:rPr>
          <w:delText xml:space="preserve"> </w:delText>
        </w:r>
        <w:r w:rsidRPr="03E6BAE4" w:rsidDel="006C6624">
          <w:rPr>
            <w:w w:val="105"/>
          </w:rPr>
          <w:delText>taken</w:delText>
        </w:r>
        <w:r w:rsidRPr="03E6BAE4" w:rsidDel="006C6624">
          <w:rPr>
            <w:spacing w:val="26"/>
            <w:w w:val="105"/>
          </w:rPr>
          <w:delText xml:space="preserve"> </w:delText>
        </w:r>
        <w:r w:rsidRPr="03E6BAE4" w:rsidDel="006C6624">
          <w:rPr>
            <w:w w:val="105"/>
          </w:rPr>
          <w:delText>through</w:delText>
        </w:r>
      </w:del>
      <w:ins w:id="27" w:author="PRINCE, SHANNON R CIV USAF HAF SAF/AQCP" w:date="2023-11-30T10:50:00Z">
        <w:del w:id="28" w:author="ROSSI, AMANDA M CIV USAF HAF SAF/AQCP" w:date="2023-12-18T09:21:00Z">
          <w:r w:rsidR="00133D1D" w:rsidDel="006C6624">
            <w:rPr>
              <w:w w:val="105"/>
            </w:rPr>
            <w:delText xml:space="preserve"> </w:delText>
          </w:r>
          <w:r w:rsidR="006D2AF2" w:rsidDel="006C6624">
            <w:rPr>
              <w:w w:val="105"/>
            </w:rPr>
            <w:delText xml:space="preserve">the </w:delText>
          </w:r>
        </w:del>
      </w:ins>
      <w:ins w:id="29" w:author="PRINCE, SHANNON R CIV USAF HAF SAF/AQCP" w:date="2023-11-30T10:59:00Z">
        <w:del w:id="30" w:author="ROSSI, AMANDA M CIV USAF HAF SAF/AQCP" w:date="2023-12-18T09:21:00Z">
          <w:r w:rsidR="003F05A6" w:rsidDel="006C6624">
            <w:rPr>
              <w:w w:val="105"/>
            </w:rPr>
            <w:fldChar w:fldCharType="begin"/>
          </w:r>
          <w:r w:rsidR="003F05A6" w:rsidDel="006C6624">
            <w:rPr>
              <w:w w:val="105"/>
            </w:rPr>
            <w:delInstrText>HYPERLINK "mailto:SAF.AQ.SAF-AQC.Workflow@us.af.mil"</w:delInstrText>
          </w:r>
          <w:r w:rsidR="003F05A6" w:rsidDel="006C6624">
            <w:rPr>
              <w:w w:val="105"/>
            </w:rPr>
          </w:r>
          <w:r w:rsidR="003F05A6" w:rsidDel="006C6624">
            <w:rPr>
              <w:w w:val="105"/>
            </w:rPr>
            <w:fldChar w:fldCharType="separate"/>
          </w:r>
          <w:r w:rsidR="006D2AF2" w:rsidRPr="003F05A6" w:rsidDel="006C6624">
            <w:rPr>
              <w:rStyle w:val="Hyperlink"/>
              <w:w w:val="105"/>
            </w:rPr>
            <w:delText>SAF/AQC Workflow</w:delText>
          </w:r>
          <w:r w:rsidR="003F05A6" w:rsidDel="006C6624">
            <w:rPr>
              <w:w w:val="105"/>
            </w:rPr>
            <w:fldChar w:fldCharType="end"/>
          </w:r>
        </w:del>
      </w:ins>
      <w:ins w:id="31" w:author="PRINCE, SHANNON R CIV USAF HAF SAF/AQCP" w:date="2023-11-30T10:50:00Z">
        <w:del w:id="32" w:author="ROSSI, AMANDA M CIV USAF HAF SAF/AQCP" w:date="2023-12-18T09:21:00Z">
          <w:r w:rsidR="00894561" w:rsidDel="006C6624">
            <w:rPr>
              <w:w w:val="105"/>
            </w:rPr>
            <w:delText xml:space="preserve"> with courtesy copies to the </w:delText>
          </w:r>
        </w:del>
      </w:ins>
      <w:del w:id="33" w:author="ROSSI, AMANDA M CIV USAF HAF SAF/AQCP" w:date="2023-12-18T09:21:00Z">
        <w:r w:rsidRPr="03E6BAE4" w:rsidDel="006C6624">
          <w:rPr>
            <w:spacing w:val="26"/>
            <w:w w:val="105"/>
          </w:rPr>
          <w:delText xml:space="preserve"> </w:delText>
        </w:r>
        <w:r w:rsidRPr="03E6BAE4" w:rsidDel="006C6624">
          <w:rPr>
            <w:w w:val="105"/>
          </w:rPr>
          <w:delText>the</w:delText>
        </w:r>
        <w:r w:rsidRPr="03E6BAE4" w:rsidDel="006C6624">
          <w:rPr>
            <w:spacing w:val="25"/>
            <w:w w:val="105"/>
          </w:rPr>
          <w:delText xml:space="preserve"> </w:delText>
        </w:r>
        <w:r w:rsidR="002D585B" w:rsidDel="006C6624">
          <w:fldChar w:fldCharType="begin"/>
        </w:r>
        <w:r w:rsidR="002D585B" w:rsidDel="006C6624">
          <w:delInstrText>HYPERLINK "https://www.acquisition.gov/daffars/part-5302-definitions-words-and-terms" \l "DAFFARS_5302_101" \h</w:delInstrText>
        </w:r>
        <w:r w:rsidR="002D585B" w:rsidDel="006C6624">
          <w:fldChar w:fldCharType="separate"/>
        </w:r>
        <w:r w:rsidRPr="03E6BAE4" w:rsidDel="006C6624">
          <w:rPr>
            <w:color w:val="27314A"/>
            <w:w w:val="105"/>
            <w:u w:val="single" w:color="27314A"/>
          </w:rPr>
          <w:delText>cognizant</w:delText>
        </w:r>
        <w:r w:rsidRPr="03E6BAE4" w:rsidDel="006C6624">
          <w:rPr>
            <w:color w:val="27314A"/>
            <w:spacing w:val="26"/>
            <w:w w:val="105"/>
            <w:u w:val="single" w:color="27314A"/>
          </w:rPr>
          <w:delText xml:space="preserve"> </w:delText>
        </w:r>
        <w:r w:rsidRPr="03E6BAE4" w:rsidDel="006C6624">
          <w:rPr>
            <w:color w:val="27314A"/>
            <w:w w:val="105"/>
            <w:u w:val="single" w:color="27314A"/>
          </w:rPr>
          <w:delText>HCA</w:delText>
        </w:r>
        <w:r w:rsidRPr="03E6BAE4" w:rsidDel="006C6624">
          <w:rPr>
            <w:color w:val="27314A"/>
            <w:spacing w:val="26"/>
            <w:w w:val="105"/>
            <w:u w:val="single" w:color="27314A"/>
          </w:rPr>
          <w:delText xml:space="preserve"> </w:delText>
        </w:r>
        <w:r w:rsidRPr="03E6BAE4" w:rsidDel="006C6624">
          <w:rPr>
            <w:color w:val="27314A"/>
            <w:w w:val="105"/>
            <w:u w:val="single" w:color="27314A"/>
          </w:rPr>
          <w:delText>Workflow</w:delText>
        </w:r>
        <w:r w:rsidR="002D585B" w:rsidDel="006C6624">
          <w:rPr>
            <w:color w:val="27314A"/>
            <w:w w:val="105"/>
            <w:u w:val="single" w:color="27314A"/>
          </w:rPr>
          <w:fldChar w:fldCharType="end"/>
        </w:r>
      </w:del>
      <w:ins w:id="34" w:author="KUBA, DEREK M CIV USAF HAF SAF/AQCP" w:date="2023-11-30T11:04:00Z">
        <w:del w:id="35" w:author="ROSSI, AMANDA M CIV USAF HAF SAF/AQCP" w:date="2023-12-18T09:21:00Z">
          <w:r w:rsidR="00982A09" w:rsidDel="006C6624">
            <w:rPr>
              <w:color w:val="27314A"/>
              <w:w w:val="105"/>
              <w:u w:val="single" w:color="27314A"/>
            </w:rPr>
            <w:delText xml:space="preserve"> </w:delText>
          </w:r>
          <w:r w:rsidR="00D608A9" w:rsidRPr="0078629B" w:rsidDel="006C6624">
            <w:rPr>
              <w:w w:val="110"/>
            </w:rPr>
            <w:delText>(if</w:delText>
          </w:r>
          <w:r w:rsidR="00D608A9" w:rsidRPr="0078629B" w:rsidDel="006C6624">
            <w:rPr>
              <w:spacing w:val="-2"/>
              <w:w w:val="110"/>
            </w:rPr>
            <w:delText xml:space="preserve"> </w:delText>
          </w:r>
          <w:r w:rsidR="00D608A9" w:rsidRPr="0078629B" w:rsidDel="006C6624">
            <w:rPr>
              <w:w w:val="110"/>
            </w:rPr>
            <w:delText>HCA</w:delText>
          </w:r>
          <w:r w:rsidR="00D608A9" w:rsidRPr="0078629B" w:rsidDel="006C6624">
            <w:rPr>
              <w:spacing w:val="-2"/>
              <w:w w:val="110"/>
            </w:rPr>
            <w:delText xml:space="preserve"> </w:delText>
          </w:r>
          <w:r w:rsidR="00D608A9" w:rsidRPr="0078629B" w:rsidDel="006C6624">
            <w:rPr>
              <w:w w:val="110"/>
            </w:rPr>
            <w:delText>is</w:delText>
          </w:r>
          <w:r w:rsidR="00D608A9" w:rsidRPr="0078629B" w:rsidDel="006C6624">
            <w:rPr>
              <w:spacing w:val="-2"/>
              <w:w w:val="110"/>
            </w:rPr>
            <w:delText xml:space="preserve"> </w:delText>
          </w:r>
          <w:r w:rsidR="00D608A9" w:rsidRPr="0078629B" w:rsidDel="006C6624">
            <w:rPr>
              <w:w w:val="110"/>
            </w:rPr>
            <w:delText>other</w:delText>
          </w:r>
          <w:r w:rsidR="00D608A9" w:rsidRPr="0078629B" w:rsidDel="006C6624">
            <w:rPr>
              <w:spacing w:val="-2"/>
              <w:w w:val="110"/>
            </w:rPr>
            <w:delText xml:space="preserve"> </w:delText>
          </w:r>
          <w:r w:rsidR="00D608A9" w:rsidRPr="0078629B" w:rsidDel="006C6624">
            <w:rPr>
              <w:w w:val="110"/>
            </w:rPr>
            <w:delText>than</w:delText>
          </w:r>
          <w:r w:rsidR="00D608A9" w:rsidRPr="0078629B" w:rsidDel="006C6624">
            <w:rPr>
              <w:spacing w:val="-2"/>
              <w:w w:val="110"/>
            </w:rPr>
            <w:delText xml:space="preserve"> </w:delText>
          </w:r>
          <w:r w:rsidR="00D608A9" w:rsidRPr="0078629B" w:rsidDel="006C6624">
            <w:rPr>
              <w:w w:val="110"/>
            </w:rPr>
            <w:delText>DAS(C)</w:delText>
          </w:r>
          <w:r w:rsidR="00D608A9" w:rsidRPr="0078629B" w:rsidDel="006C6624">
            <w:rPr>
              <w:spacing w:val="-2"/>
              <w:w w:val="110"/>
            </w:rPr>
            <w:delText xml:space="preserve"> </w:delText>
          </w:r>
          <w:r w:rsidR="00D608A9" w:rsidRPr="0078629B" w:rsidDel="006C6624">
            <w:rPr>
              <w:w w:val="110"/>
            </w:rPr>
            <w:delText>or ADAS(C))</w:delText>
          </w:r>
        </w:del>
      </w:ins>
      <w:ins w:id="36" w:author="PRINCE, SHANNON R CIV USAF HAF SAF/AQCP" w:date="2023-11-30T10:50:00Z">
        <w:del w:id="37" w:author="ROSSI, AMANDA M CIV USAF HAF SAF/AQCP" w:date="2023-12-18T09:21:00Z">
          <w:r w:rsidDel="006C6624">
            <w:rPr>
              <w:color w:val="27314A"/>
              <w:w w:val="105"/>
              <w:u w:val="single" w:color="27314A"/>
            </w:rPr>
            <w:delText xml:space="preserve"> </w:delText>
          </w:r>
          <w:r w:rsidR="00982A09" w:rsidDel="006C6624">
            <w:rPr>
              <w:color w:val="27314A"/>
              <w:w w:val="105"/>
              <w:u w:val="single" w:color="27314A"/>
            </w:rPr>
            <w:delText xml:space="preserve">and </w:delText>
          </w:r>
        </w:del>
      </w:ins>
      <w:del w:id="38" w:author="ROSSI, AMANDA M CIV USAF HAF SAF/AQCP" w:date="2023-12-18T09:21:00Z">
        <w:r w:rsidRPr="03E6BAE4" w:rsidDel="006C6624">
          <w:rPr>
            <w:color w:val="27314A"/>
            <w:spacing w:val="28"/>
            <w:w w:val="105"/>
          </w:rPr>
          <w:delText xml:space="preserve"> </w:delText>
        </w:r>
        <w:r w:rsidRPr="03E6BAE4" w:rsidDel="006C6624">
          <w:rPr>
            <w:w w:val="105"/>
          </w:rPr>
          <w:delText>to</w:delText>
        </w:r>
        <w:r w:rsidRPr="03E6BAE4" w:rsidDel="006C6624">
          <w:rPr>
            <w:spacing w:val="26"/>
            <w:w w:val="105"/>
          </w:rPr>
          <w:delText xml:space="preserve"> </w:delText>
        </w:r>
        <w:r w:rsidR="002D585B" w:rsidDel="006C6624">
          <w:fldChar w:fldCharType="begin"/>
        </w:r>
        <w:r w:rsidR="002D585B" w:rsidDel="006C6624">
          <w:delInstrText>HYPERLINK "mailto:SAF.FMF.Workflow@us.af.mil" \h</w:delInstrText>
        </w:r>
        <w:r w:rsidR="002D585B" w:rsidDel="006C6624">
          <w:fldChar w:fldCharType="separate"/>
        </w:r>
        <w:r w:rsidRPr="03E6BAE4" w:rsidDel="006C6624">
          <w:rPr>
            <w:color w:val="27314A"/>
            <w:w w:val="105"/>
            <w:u w:val="single" w:color="27314A"/>
          </w:rPr>
          <w:delText>SAF/FMF</w:delText>
        </w:r>
        <w:r w:rsidR="002D585B" w:rsidDel="006C6624">
          <w:rPr>
            <w:color w:val="27314A"/>
            <w:w w:val="105"/>
            <w:u w:val="single" w:color="27314A"/>
          </w:rPr>
          <w:fldChar w:fldCharType="end"/>
        </w:r>
        <w:r w:rsidRPr="03E6BAE4" w:rsidDel="006C6624">
          <w:rPr>
            <w:color w:val="27314A"/>
            <w:spacing w:val="26"/>
            <w:w w:val="105"/>
          </w:rPr>
          <w:delText xml:space="preserve"> </w:delText>
        </w:r>
        <w:r w:rsidRPr="03E6BAE4" w:rsidDel="006C6624">
          <w:rPr>
            <w:w w:val="105"/>
          </w:rPr>
          <w:delText>no</w:delText>
        </w:r>
        <w:r w:rsidRPr="03E6BAE4" w:rsidDel="006C6624">
          <w:rPr>
            <w:spacing w:val="26"/>
            <w:w w:val="105"/>
          </w:rPr>
          <w:delText xml:space="preserve"> </w:delText>
        </w:r>
        <w:r w:rsidRPr="03E6BAE4" w:rsidDel="006C6624">
          <w:rPr>
            <w:w w:val="105"/>
          </w:rPr>
          <w:delText>later</w:delText>
        </w:r>
        <w:r w:rsidRPr="03E6BAE4" w:rsidDel="006C6624">
          <w:rPr>
            <w:spacing w:val="26"/>
            <w:w w:val="105"/>
          </w:rPr>
          <w:delText xml:space="preserve"> </w:delText>
        </w:r>
        <w:r w:rsidRPr="03E6BAE4" w:rsidDel="006C6624">
          <w:rPr>
            <w:w w:val="105"/>
          </w:rPr>
          <w:delText>than</w:delText>
        </w:r>
        <w:r w:rsidRPr="03E6BAE4" w:rsidDel="006C6624">
          <w:rPr>
            <w:spacing w:val="26"/>
            <w:w w:val="105"/>
          </w:rPr>
          <w:delText xml:space="preserve"> </w:delText>
        </w:r>
        <w:r w:rsidRPr="03E6BAE4" w:rsidDel="006C6624">
          <w:rPr>
            <w:w w:val="105"/>
          </w:rPr>
          <w:delText>30</w:delText>
        </w:r>
        <w:r w:rsidRPr="03E6BAE4" w:rsidDel="006C6624">
          <w:rPr>
            <w:spacing w:val="26"/>
            <w:w w:val="105"/>
          </w:rPr>
          <w:delText xml:space="preserve"> </w:delText>
        </w:r>
        <w:r w:rsidRPr="03E6BAE4" w:rsidDel="006C6624">
          <w:rPr>
            <w:w w:val="105"/>
          </w:rPr>
          <w:delText>days</w:delText>
        </w:r>
        <w:r w:rsidRPr="03E6BAE4" w:rsidDel="006C6624">
          <w:rPr>
            <w:spacing w:val="26"/>
            <w:w w:val="105"/>
          </w:rPr>
          <w:delText xml:space="preserve"> </w:delText>
        </w:r>
        <w:r w:rsidRPr="03E6BAE4" w:rsidDel="006C6624">
          <w:rPr>
            <w:w w:val="105"/>
          </w:rPr>
          <w:delText>before the needed effective date of the proposed financing arrangement.</w:delText>
        </w:r>
      </w:del>
    </w:p>
    <w:p w14:paraId="0562CB0E" w14:textId="77777777" w:rsidR="00466019" w:rsidRDefault="00466019">
      <w:pPr>
        <w:pStyle w:val="BodyText"/>
        <w:rPr>
          <w:ins w:id="39" w:author="ROSSI, AMANDA M CIV USAF HAF SAF/AQCP" w:date="2023-12-18T09:22:00Z"/>
          <w:sz w:val="26"/>
        </w:rPr>
      </w:pPr>
    </w:p>
    <w:p w14:paraId="3E26DDDF" w14:textId="6D2016A1" w:rsidR="006C6624" w:rsidRDefault="006C6624">
      <w:pPr>
        <w:pStyle w:val="BodyText"/>
        <w:rPr>
          <w:ins w:id="40" w:author="ROSSI, AMANDA M CIV USAF HAF SAF/AQCP" w:date="2023-12-18T09:25:00Z"/>
          <w:rFonts w:ascii="Bookman Old Style" w:eastAsia="Bookman Old Style" w:hAnsi="Bookman Old Style" w:cs="Bookman Old Style"/>
          <w:b/>
          <w:sz w:val="25"/>
          <w:szCs w:val="25"/>
        </w:rPr>
      </w:pPr>
      <w:ins w:id="41" w:author="ROSSI, AMANDA M CIV USAF HAF SAF/AQCP" w:date="2023-12-18T09:22:00Z">
        <w:r w:rsidRPr="006C6624">
          <w:rPr>
            <w:rFonts w:ascii="Bookman Old Style" w:eastAsia="Bookman Old Style" w:hAnsi="Bookman Old Style" w:cs="Bookman Old Style"/>
            <w:b/>
            <w:sz w:val="25"/>
            <w:szCs w:val="25"/>
            <w:rPrChange w:id="42" w:author="ROSSI, AMANDA M CIV USAF HAF SAF/AQCP" w:date="2023-12-18T09:24:00Z">
              <w:rPr>
                <w:sz w:val="26"/>
              </w:rPr>
            </w:rPrChange>
          </w:rPr>
          <w:t>5332.114</w:t>
        </w:r>
      </w:ins>
      <w:ins w:id="43" w:author="ROSSI, AMANDA M CIV USAF HAF SAF/AQCP" w:date="2023-12-18T09:25:00Z">
        <w:r>
          <w:rPr>
            <w:rFonts w:ascii="Bookman Old Style" w:eastAsia="Bookman Old Style" w:hAnsi="Bookman Old Style" w:cs="Bookman Old Style"/>
            <w:b/>
            <w:sz w:val="25"/>
            <w:szCs w:val="25"/>
          </w:rPr>
          <w:t xml:space="preserve"> Unusual Contract Financing</w:t>
        </w:r>
      </w:ins>
    </w:p>
    <w:p w14:paraId="0E6C1910" w14:textId="77777777" w:rsidR="006C6624" w:rsidRDefault="006C6624">
      <w:pPr>
        <w:pStyle w:val="BodyText"/>
        <w:rPr>
          <w:ins w:id="44" w:author="ROSSI, AMANDA M CIV USAF HAF SAF/AQCP" w:date="2023-12-18T09:26:00Z"/>
          <w:rFonts w:asciiTheme="majorHAnsi" w:eastAsia="Bookman Old Style" w:hAnsiTheme="majorHAnsi" w:cs="Bookman Old Style"/>
          <w:bCs/>
        </w:rPr>
      </w:pPr>
    </w:p>
    <w:p w14:paraId="69D4955B" w14:textId="1CD3038B" w:rsidR="006C6624" w:rsidRPr="006C6624" w:rsidRDefault="006C6624">
      <w:pPr>
        <w:pStyle w:val="BodyText"/>
        <w:rPr>
          <w:rFonts w:asciiTheme="majorHAnsi" w:eastAsia="Bookman Old Style" w:hAnsiTheme="majorHAnsi" w:cs="Bookman Old Style"/>
          <w:bCs/>
          <w:rPrChange w:id="45" w:author="ROSSI, AMANDA M CIV USAF HAF SAF/AQCP" w:date="2023-12-18T09:26:00Z">
            <w:rPr>
              <w:sz w:val="26"/>
            </w:rPr>
          </w:rPrChange>
        </w:rPr>
      </w:pPr>
      <w:ins w:id="46" w:author="ROSSI, AMANDA M CIV USAF HAF SAF/AQCP" w:date="2023-12-18T09:26:00Z">
        <w:del w:id="47" w:author="KUBA, DEREK M CIV USAF HAF SAF/AQCP" w:date="2024-03-18T11:07:00Z">
          <w:r w:rsidDel="009A1295">
            <w:rPr>
              <w:rFonts w:asciiTheme="majorHAnsi" w:eastAsia="Bookman Old Style" w:hAnsiTheme="majorHAnsi" w:cs="Bookman Old Style"/>
              <w:bCs/>
            </w:rPr>
            <w:delText xml:space="preserve">(a) </w:delText>
          </w:r>
        </w:del>
        <w:r w:rsidRPr="00A27150">
          <w:rPr>
            <w:rStyle w:val="normaltextrun"/>
            <w:rFonts w:cstheme="minorHAnsi"/>
            <w:color w:val="FF0000"/>
            <w:sz w:val="24"/>
            <w:szCs w:val="24"/>
            <w:shd w:val="clear" w:color="auto" w:fill="FFFFFF"/>
          </w:rPr>
          <w:t xml:space="preserve">The Director, </w:t>
        </w:r>
        <w:del w:id="48" w:author="KUBA, DEREK M CIV USAF HAF SAF/AQCP" w:date="2024-03-18T11:09:00Z">
          <w:r w:rsidRPr="00A27150" w:rsidDel="00703B8F">
            <w:rPr>
              <w:rStyle w:val="normaltextrun"/>
              <w:rFonts w:cstheme="minorHAnsi"/>
              <w:color w:val="FF0000"/>
              <w:sz w:val="24"/>
              <w:szCs w:val="24"/>
              <w:shd w:val="clear" w:color="auto" w:fill="FFFFFF"/>
            </w:rPr>
            <w:delText>Defense Procurement and Acquisition Policy</w:delText>
          </w:r>
        </w:del>
      </w:ins>
      <w:ins w:id="49" w:author="KUBA, DEREK M CIV USAF HAF SAF/AQCP" w:date="2024-03-18T11:09:00Z">
        <w:r w:rsidR="00703B8F">
          <w:rPr>
            <w:rStyle w:val="normaltextrun"/>
            <w:rFonts w:cstheme="minorHAnsi"/>
            <w:color w:val="FF0000"/>
            <w:sz w:val="24"/>
            <w:szCs w:val="24"/>
            <w:shd w:val="clear" w:color="auto" w:fill="FFFFFF"/>
          </w:rPr>
          <w:t>Defense</w:t>
        </w:r>
        <w:r w:rsidR="00993E21">
          <w:rPr>
            <w:rStyle w:val="normaltextrun"/>
            <w:rFonts w:cstheme="minorHAnsi"/>
            <w:color w:val="FF0000"/>
            <w:sz w:val="24"/>
            <w:szCs w:val="24"/>
            <w:shd w:val="clear" w:color="auto" w:fill="FFFFFF"/>
          </w:rPr>
          <w:t xml:space="preserve"> Pricing and Contracting (DPC)</w:t>
        </w:r>
      </w:ins>
      <w:ins w:id="50" w:author="ROSSI, AMANDA M CIV USAF HAF SAF/AQCP" w:date="2023-12-18T09:26:00Z">
        <w:r w:rsidRPr="00A27150">
          <w:rPr>
            <w:rStyle w:val="normaltextrun"/>
            <w:rFonts w:cstheme="minorHAnsi"/>
            <w:color w:val="FF0000"/>
            <w:sz w:val="24"/>
            <w:szCs w:val="24"/>
            <w:shd w:val="clear" w:color="auto" w:fill="FFFFFF"/>
          </w:rPr>
          <w:t>, on a non-delegable basis, shall approve unusual contract financing arrangements as stated in FAR 32.114 and DFARS 201.402(1)(vi).</w:t>
        </w:r>
        <w:r>
          <w:rPr>
            <w:rStyle w:val="normaltextrun"/>
            <w:rFonts w:cstheme="minorHAnsi"/>
            <w:color w:val="000000"/>
            <w:sz w:val="24"/>
            <w:szCs w:val="24"/>
            <w:shd w:val="clear" w:color="auto" w:fill="FFFFFF"/>
          </w:rPr>
          <w:t xml:space="preserve">  </w:t>
        </w:r>
        <w:r w:rsidRPr="004075C8">
          <w:rPr>
            <w:rStyle w:val="normaltextrun"/>
            <w:rFonts w:cstheme="minorHAnsi"/>
            <w:color w:val="000000"/>
            <w:sz w:val="24"/>
            <w:szCs w:val="24"/>
            <w:shd w:val="clear" w:color="auto" w:fill="FFFFFF"/>
          </w:rPr>
          <w:t xml:space="preserve">The contracting officer must submit any unusual financing requests by a contractor </w:t>
        </w:r>
        <w:r w:rsidRPr="002248A2">
          <w:rPr>
            <w:rStyle w:val="normaltextrun"/>
            <w:rFonts w:cstheme="minorHAnsi"/>
            <w:sz w:val="24"/>
            <w:szCs w:val="24"/>
            <w:shd w:val="clear" w:color="auto" w:fill="FFFFFF"/>
          </w:rPr>
          <w:t xml:space="preserve">through the SCO to SAF/AQC for review and concurrence </w:t>
        </w:r>
        <w:r w:rsidRPr="00B95C8C">
          <w:rPr>
            <w:rStyle w:val="normaltextrun"/>
            <w:rFonts w:cstheme="minorHAnsi"/>
            <w:color w:val="FF0000"/>
            <w:sz w:val="24"/>
            <w:szCs w:val="24"/>
            <w:shd w:val="clear" w:color="auto" w:fill="FFFFFF"/>
          </w:rPr>
          <w:t>prior to SAF/AQC forwarding request to DPC for approval.</w:t>
        </w:r>
        <w:r w:rsidRPr="004075C8">
          <w:rPr>
            <w:rStyle w:val="normaltextrun"/>
            <w:rFonts w:cstheme="minorHAnsi"/>
            <w:color w:val="D13438"/>
            <w:sz w:val="24"/>
            <w:szCs w:val="24"/>
            <w:shd w:val="clear" w:color="auto" w:fill="FFFFFF"/>
          </w:rPr>
          <w:t xml:space="preserve">  </w:t>
        </w:r>
        <w:r w:rsidRPr="002248A2">
          <w:rPr>
            <w:rStyle w:val="normaltextrun"/>
            <w:rFonts w:cstheme="minorHAnsi"/>
            <w:sz w:val="24"/>
            <w:szCs w:val="24"/>
            <w:shd w:val="clear" w:color="auto" w:fill="FFFFFF"/>
          </w:rPr>
          <w:t xml:space="preserve">The SCO must submit a memorandum outlining the pertinent facts together with a recommendation on the action to be taken through the </w:t>
        </w:r>
        <w:r w:rsidRPr="002248A2">
          <w:rPr>
            <w:rFonts w:cstheme="minorHAnsi"/>
            <w:sz w:val="24"/>
            <w:szCs w:val="24"/>
          </w:rPr>
          <w:fldChar w:fldCharType="begin"/>
        </w:r>
        <w:r w:rsidRPr="002248A2">
          <w:rPr>
            <w:rFonts w:cstheme="minorHAnsi"/>
            <w:sz w:val="24"/>
            <w:szCs w:val="24"/>
          </w:rPr>
          <w:instrText>HYPERLINK "mailto:SAF.AQ.SAF-AQC.Workflow@us.af.mil" \t "_blank"</w:instrText>
        </w:r>
        <w:r w:rsidRPr="002248A2">
          <w:rPr>
            <w:rFonts w:cstheme="minorHAnsi"/>
            <w:sz w:val="24"/>
            <w:szCs w:val="24"/>
          </w:rPr>
        </w:r>
        <w:r w:rsidRPr="002248A2">
          <w:rPr>
            <w:rFonts w:cstheme="minorHAnsi"/>
            <w:sz w:val="24"/>
            <w:szCs w:val="24"/>
          </w:rPr>
          <w:fldChar w:fldCharType="separate"/>
        </w:r>
        <w:r w:rsidRPr="002248A2">
          <w:rPr>
            <w:rStyle w:val="normaltextrun"/>
            <w:rFonts w:cstheme="minorHAnsi"/>
            <w:sz w:val="24"/>
            <w:szCs w:val="24"/>
            <w:shd w:val="clear" w:color="auto" w:fill="E1E3E6"/>
          </w:rPr>
          <w:t>SAF/AQC Workflow</w:t>
        </w:r>
        <w:r w:rsidRPr="002248A2">
          <w:rPr>
            <w:rFonts w:cstheme="minorHAnsi"/>
            <w:sz w:val="24"/>
            <w:szCs w:val="24"/>
          </w:rPr>
          <w:fldChar w:fldCharType="end"/>
        </w:r>
        <w:r w:rsidRPr="002248A2">
          <w:rPr>
            <w:rStyle w:val="normaltextrun"/>
            <w:rFonts w:cstheme="minorHAnsi"/>
            <w:sz w:val="24"/>
            <w:szCs w:val="24"/>
            <w:shd w:val="clear" w:color="auto" w:fill="FFFFFF"/>
          </w:rPr>
          <w:t xml:space="preserve"> with a courtesy copy to </w:t>
        </w:r>
        <w:commentRangeStart w:id="51"/>
        <w:r w:rsidRPr="002248A2">
          <w:rPr>
            <w:rFonts w:cstheme="minorHAnsi"/>
            <w:sz w:val="24"/>
            <w:szCs w:val="24"/>
          </w:rPr>
          <w:fldChar w:fldCharType="begin"/>
        </w:r>
        <w:r w:rsidRPr="002248A2">
          <w:rPr>
            <w:rFonts w:cstheme="minorHAnsi"/>
            <w:sz w:val="24"/>
            <w:szCs w:val="24"/>
          </w:rPr>
          <w:instrText>HYPERLINK "mailto:SAF.FMF.Workflow@us.af.mil" \t "_blank"</w:instrText>
        </w:r>
        <w:r w:rsidRPr="002248A2">
          <w:rPr>
            <w:rFonts w:cstheme="minorHAnsi"/>
            <w:sz w:val="24"/>
            <w:szCs w:val="24"/>
          </w:rPr>
        </w:r>
        <w:r w:rsidRPr="002248A2">
          <w:rPr>
            <w:rFonts w:cstheme="minorHAnsi"/>
            <w:sz w:val="24"/>
            <w:szCs w:val="24"/>
          </w:rPr>
          <w:fldChar w:fldCharType="separate"/>
        </w:r>
        <w:r w:rsidRPr="002248A2">
          <w:rPr>
            <w:rStyle w:val="normaltextrun"/>
            <w:rFonts w:cstheme="minorHAnsi"/>
            <w:sz w:val="24"/>
            <w:szCs w:val="24"/>
            <w:shd w:val="clear" w:color="auto" w:fill="FFFFFF"/>
          </w:rPr>
          <w:t>SAF/FMF</w:t>
        </w:r>
        <w:r w:rsidRPr="002248A2">
          <w:rPr>
            <w:rFonts w:cstheme="minorHAnsi"/>
            <w:sz w:val="24"/>
            <w:szCs w:val="24"/>
          </w:rPr>
          <w:fldChar w:fldCharType="end"/>
        </w:r>
        <w:commentRangeEnd w:id="51"/>
        <w:r w:rsidRPr="002248A2">
          <w:rPr>
            <w:rStyle w:val="CommentReference"/>
            <w:rFonts w:cstheme="minorHAnsi"/>
            <w:sz w:val="24"/>
            <w:szCs w:val="24"/>
          </w:rPr>
          <w:commentReference w:id="51"/>
        </w:r>
        <w:r w:rsidRPr="002248A2">
          <w:rPr>
            <w:rStyle w:val="normaltextrun"/>
            <w:rFonts w:cstheme="minorHAnsi"/>
            <w:sz w:val="24"/>
            <w:szCs w:val="24"/>
            <w:shd w:val="clear" w:color="auto" w:fill="FFFFFF"/>
          </w:rPr>
          <w:t xml:space="preserve"> no later than 30 days before the needed effective date of the proposed financing arrangement.</w:t>
        </w:r>
        <w:r w:rsidRPr="004075C8">
          <w:rPr>
            <w:rStyle w:val="eop"/>
            <w:rFonts w:cstheme="minorHAnsi"/>
            <w:color w:val="000000"/>
            <w:sz w:val="24"/>
            <w:szCs w:val="24"/>
            <w:shd w:val="clear" w:color="auto" w:fill="FFFFFF"/>
          </w:rPr>
          <w:t> </w:t>
        </w:r>
        <w:r w:rsidRPr="002248A2">
          <w:rPr>
            <w:rStyle w:val="eop"/>
            <w:rFonts w:cstheme="minorHAnsi"/>
            <w:color w:val="FF0000"/>
            <w:sz w:val="24"/>
            <w:szCs w:val="24"/>
            <w:shd w:val="clear" w:color="auto" w:fill="FFFFFF"/>
          </w:rPr>
          <w:t>For Space Force, follow internal coordination procedures prior to submission to SAF/AQC Workflow for review and submission by SAF/AQC to DPC.</w:t>
        </w:r>
      </w:ins>
    </w:p>
    <w:p w14:paraId="389A86A6" w14:textId="77777777" w:rsidR="00466019" w:rsidRDefault="00EC48F9">
      <w:pPr>
        <w:pStyle w:val="Heading1"/>
        <w:spacing w:before="204" w:line="273" w:lineRule="auto"/>
        <w:rPr>
          <w:b/>
        </w:rPr>
      </w:pPr>
      <w:r>
        <w:rPr>
          <w:b/>
        </w:rPr>
        <w:t>Subpart 5332.2 – COMMERCIAL PRODUCT AND COMMERCIAL</w:t>
      </w:r>
      <w:r>
        <w:rPr>
          <w:b/>
          <w:spacing w:val="-19"/>
        </w:rPr>
        <w:t xml:space="preserve"> </w:t>
      </w:r>
      <w:r>
        <w:rPr>
          <w:b/>
        </w:rPr>
        <w:t>SERVICE</w:t>
      </w:r>
      <w:r>
        <w:rPr>
          <w:b/>
          <w:spacing w:val="-19"/>
        </w:rPr>
        <w:t xml:space="preserve"> </w:t>
      </w:r>
      <w:r>
        <w:rPr>
          <w:b/>
        </w:rPr>
        <w:t>PURCHASE</w:t>
      </w:r>
      <w:r>
        <w:rPr>
          <w:b/>
          <w:spacing w:val="-19"/>
        </w:rPr>
        <w:t xml:space="preserve"> </w:t>
      </w:r>
      <w:r>
        <w:rPr>
          <w:b/>
        </w:rPr>
        <w:t>FINANCING</w:t>
      </w:r>
    </w:p>
    <w:p w14:paraId="34CE0A41" w14:textId="77777777" w:rsidR="00466019" w:rsidRDefault="00466019">
      <w:pPr>
        <w:pStyle w:val="BodyText"/>
        <w:spacing w:before="6"/>
        <w:rPr>
          <w:rFonts w:ascii="Bookman Old Style"/>
          <w:b/>
          <w:sz w:val="39"/>
        </w:rPr>
      </w:pPr>
    </w:p>
    <w:p w14:paraId="19DBF8A3" w14:textId="77777777" w:rsidR="00466019" w:rsidRDefault="00EC48F9">
      <w:pPr>
        <w:pStyle w:val="Heading2"/>
        <w:rPr>
          <w:b/>
        </w:rPr>
      </w:pPr>
      <w:r>
        <w:rPr>
          <w:b/>
          <w:spacing w:val="-2"/>
        </w:rPr>
        <w:t>5332.202-1</w:t>
      </w:r>
      <w:r>
        <w:rPr>
          <w:b/>
          <w:spacing w:val="-15"/>
        </w:rPr>
        <w:t xml:space="preserve"> </w:t>
      </w:r>
      <w:r>
        <w:rPr>
          <w:b/>
          <w:spacing w:val="-2"/>
        </w:rPr>
        <w:t>Policy</w:t>
      </w:r>
    </w:p>
    <w:p w14:paraId="62EBF3C5" w14:textId="77777777" w:rsidR="00466019" w:rsidRDefault="00466019">
      <w:pPr>
        <w:pStyle w:val="BodyText"/>
        <w:spacing w:before="4"/>
        <w:rPr>
          <w:rFonts w:ascii="Bookman Old Style"/>
          <w:b/>
          <w:sz w:val="42"/>
        </w:rPr>
      </w:pPr>
    </w:p>
    <w:p w14:paraId="7917A88E" w14:textId="7DD98C54" w:rsidR="00466019" w:rsidRDefault="00EC48F9">
      <w:pPr>
        <w:pStyle w:val="BodyText"/>
        <w:spacing w:line="271" w:lineRule="auto"/>
        <w:ind w:left="110" w:right="214"/>
      </w:pPr>
      <w:r>
        <w:rPr>
          <w:w w:val="105"/>
        </w:rPr>
        <w:t xml:space="preserve">(b) </w:t>
      </w:r>
      <w:r>
        <w:rPr>
          <w:i/>
          <w:w w:val="105"/>
        </w:rPr>
        <w:t>Authorization</w:t>
      </w:r>
      <w:r>
        <w:rPr>
          <w:w w:val="105"/>
        </w:rPr>
        <w:t xml:space="preserve">. For commercial </w:t>
      </w:r>
      <w:commentRangeStart w:id="52"/>
      <w:del w:id="53" w:author="ROSSI, AMANDA M CIV USAF HAF SAF/AQCP" w:date="2023-12-18T09:27:00Z">
        <w:r w:rsidDel="00E86F99">
          <w:rPr>
            <w:w w:val="105"/>
          </w:rPr>
          <w:delText>product and commercial service purchase financing</w:delText>
        </w:r>
      </w:del>
      <w:ins w:id="54" w:author="ROSSI, AMANDA M CIV USAF HAF SAF/AQCP" w:date="2023-12-18T09:27:00Z">
        <w:r w:rsidR="00E86F99">
          <w:rPr>
            <w:w w:val="105"/>
          </w:rPr>
          <w:t>interim payments and commercial advance payments</w:t>
        </w:r>
      </w:ins>
      <w:r>
        <w:rPr>
          <w:w w:val="105"/>
        </w:rPr>
        <w:t xml:space="preserve"> </w:t>
      </w:r>
      <w:commentRangeEnd w:id="52"/>
      <w:r w:rsidR="00E86F99">
        <w:rPr>
          <w:rStyle w:val="CommentReference"/>
        </w:rPr>
        <w:commentReference w:id="52"/>
      </w:r>
      <w:r>
        <w:rPr>
          <w:w w:val="105"/>
        </w:rPr>
        <w:t>authorized by</w:t>
      </w:r>
      <w:r>
        <w:rPr>
          <w:spacing w:val="40"/>
          <w:w w:val="105"/>
        </w:rPr>
        <w:t xml:space="preserve"> </w:t>
      </w:r>
      <w:hyperlink r:id="rId12" w:anchor="FAR_32_202_1">
        <w:r>
          <w:rPr>
            <w:color w:val="27314A"/>
            <w:w w:val="105"/>
            <w:u w:val="single" w:color="27314A"/>
          </w:rPr>
          <w:t>FAR 32.202-1(b)</w:t>
        </w:r>
      </w:hyperlink>
      <w:r>
        <w:rPr>
          <w:color w:val="27314A"/>
          <w:w w:val="105"/>
        </w:rPr>
        <w:t xml:space="preserve"> </w:t>
      </w:r>
      <w:r>
        <w:rPr>
          <w:w w:val="105"/>
        </w:rPr>
        <w:t xml:space="preserve">that does not require OUSD(A&amp;S)/DPC approval of an individual or class deviation from </w:t>
      </w:r>
      <w:hyperlink r:id="rId13">
        <w:r>
          <w:rPr>
            <w:color w:val="27314A"/>
            <w:w w:val="105"/>
            <w:u w:val="single" w:color="27314A"/>
          </w:rPr>
          <w:t>FAR Part 32</w:t>
        </w:r>
      </w:hyperlink>
      <w:r>
        <w:rPr>
          <w:color w:val="27314A"/>
          <w:w w:val="105"/>
        </w:rPr>
        <w:t xml:space="preserve"> </w:t>
      </w:r>
      <w:r>
        <w:rPr>
          <w:w w:val="105"/>
        </w:rPr>
        <w:t>requirements</w:t>
      </w:r>
      <w:ins w:id="55" w:author="ROSSI, AMANDA M CIV USAF HAF SAF/AQCP" w:date="2023-12-18T09:31:00Z">
        <w:r w:rsidR="00E86F99">
          <w:rPr>
            <w:w w:val="105"/>
          </w:rPr>
          <w:t xml:space="preserve"> (see </w:t>
        </w:r>
      </w:ins>
      <w:commentRangeStart w:id="56"/>
      <w:ins w:id="57" w:author="ROSSI, AMANDA M CIV USAF HAF SAF/AQCP" w:date="2024-05-18T13:32:00Z">
        <w:r w:rsidR="00805A00">
          <w:rPr>
            <w:w w:val="105"/>
          </w:rPr>
          <w:fldChar w:fldCharType="begin"/>
        </w:r>
        <w:r w:rsidR="00805A00">
          <w:rPr>
            <w:w w:val="105"/>
          </w:rPr>
          <w:instrText>HYPERLINK "https://www.acquisition.gov/dfars/part-201-federal-acquisition-regulations-system" \l "DFARS_201.402"</w:instrText>
        </w:r>
        <w:r w:rsidR="00805A00">
          <w:rPr>
            <w:w w:val="105"/>
          </w:rPr>
        </w:r>
        <w:r w:rsidR="00805A00">
          <w:rPr>
            <w:w w:val="105"/>
          </w:rPr>
          <w:fldChar w:fldCharType="separate"/>
        </w:r>
        <w:r w:rsidR="00E86F99" w:rsidRPr="00805A00">
          <w:rPr>
            <w:rStyle w:val="Hyperlink"/>
            <w:w w:val="105"/>
          </w:rPr>
          <w:t>DFARS 201.402(1)(vi)</w:t>
        </w:r>
        <w:r w:rsidR="00805A00">
          <w:rPr>
            <w:w w:val="105"/>
          </w:rPr>
          <w:fldChar w:fldCharType="end"/>
        </w:r>
        <w:commentRangeEnd w:id="56"/>
        <w:r w:rsidR="00805A00">
          <w:rPr>
            <w:rStyle w:val="CommentReference"/>
          </w:rPr>
          <w:commentReference w:id="56"/>
        </w:r>
      </w:ins>
      <w:ins w:id="58" w:author="ROSSI, AMANDA M CIV USAF HAF SAF/AQCP" w:date="2023-12-18T09:31:00Z">
        <w:r w:rsidR="00E86F99">
          <w:rPr>
            <w:w w:val="105"/>
          </w:rPr>
          <w:t>)</w:t>
        </w:r>
      </w:ins>
      <w:r>
        <w:rPr>
          <w:w w:val="105"/>
        </w:rPr>
        <w:t>, the contracting officer shall submit all commercial interim payment</w:t>
      </w:r>
      <w:r>
        <w:rPr>
          <w:spacing w:val="40"/>
          <w:w w:val="105"/>
        </w:rPr>
        <w:t xml:space="preserve"> </w:t>
      </w:r>
      <w:r>
        <w:rPr>
          <w:w w:val="105"/>
        </w:rPr>
        <w:t>requests and commercial advance payment requests through the SCO to local FM for review and</w:t>
      </w:r>
      <w:r>
        <w:rPr>
          <w:spacing w:val="80"/>
          <w:w w:val="150"/>
        </w:rPr>
        <w:t xml:space="preserve"> </w:t>
      </w:r>
      <w:r>
        <w:rPr>
          <w:w w:val="105"/>
        </w:rPr>
        <w:t>approval.</w:t>
      </w:r>
      <w:r>
        <w:rPr>
          <w:spacing w:val="30"/>
          <w:w w:val="105"/>
        </w:rPr>
        <w:t xml:space="preserve"> </w:t>
      </w:r>
      <w:r>
        <w:rPr>
          <w:w w:val="105"/>
        </w:rPr>
        <w:t>Prior</w:t>
      </w:r>
      <w:r>
        <w:rPr>
          <w:spacing w:val="30"/>
          <w:w w:val="105"/>
        </w:rPr>
        <w:t xml:space="preserve"> </w:t>
      </w:r>
      <w:r>
        <w:rPr>
          <w:w w:val="105"/>
        </w:rPr>
        <w:t>to</w:t>
      </w:r>
      <w:r>
        <w:rPr>
          <w:spacing w:val="30"/>
          <w:w w:val="105"/>
        </w:rPr>
        <w:t xml:space="preserve"> </w:t>
      </w:r>
      <w:r>
        <w:rPr>
          <w:w w:val="105"/>
        </w:rPr>
        <w:t>submitting</w:t>
      </w:r>
      <w:r>
        <w:rPr>
          <w:spacing w:val="30"/>
          <w:w w:val="105"/>
        </w:rPr>
        <w:t xml:space="preserve"> </w:t>
      </w:r>
      <w:r>
        <w:rPr>
          <w:w w:val="105"/>
        </w:rPr>
        <w:t>to</w:t>
      </w:r>
      <w:r>
        <w:rPr>
          <w:spacing w:val="30"/>
          <w:w w:val="105"/>
        </w:rPr>
        <w:t xml:space="preserve"> </w:t>
      </w:r>
      <w:r>
        <w:rPr>
          <w:w w:val="105"/>
        </w:rPr>
        <w:t>the</w:t>
      </w:r>
      <w:r>
        <w:rPr>
          <w:spacing w:val="30"/>
          <w:w w:val="105"/>
        </w:rPr>
        <w:t xml:space="preserve"> </w:t>
      </w:r>
      <w:r>
        <w:rPr>
          <w:w w:val="105"/>
        </w:rPr>
        <w:t>local</w:t>
      </w:r>
      <w:r>
        <w:rPr>
          <w:spacing w:val="30"/>
          <w:w w:val="105"/>
        </w:rPr>
        <w:t xml:space="preserve"> </w:t>
      </w:r>
      <w:r>
        <w:rPr>
          <w:w w:val="105"/>
        </w:rPr>
        <w:t>FM</w:t>
      </w:r>
      <w:r>
        <w:rPr>
          <w:spacing w:val="30"/>
          <w:w w:val="105"/>
        </w:rPr>
        <w:t xml:space="preserve"> </w:t>
      </w:r>
      <w:r>
        <w:rPr>
          <w:w w:val="105"/>
        </w:rPr>
        <w:t>for</w:t>
      </w:r>
      <w:r>
        <w:rPr>
          <w:spacing w:val="30"/>
          <w:w w:val="105"/>
        </w:rPr>
        <w:t xml:space="preserve"> </w:t>
      </w:r>
      <w:r>
        <w:rPr>
          <w:w w:val="105"/>
        </w:rPr>
        <w:t>approval,</w:t>
      </w:r>
      <w:r>
        <w:rPr>
          <w:spacing w:val="30"/>
          <w:w w:val="105"/>
        </w:rPr>
        <w:t xml:space="preserve"> </w:t>
      </w:r>
      <w:r>
        <w:rPr>
          <w:w w:val="105"/>
        </w:rPr>
        <w:t>the</w:t>
      </w:r>
      <w:r>
        <w:rPr>
          <w:spacing w:val="30"/>
          <w:w w:val="105"/>
        </w:rPr>
        <w:t xml:space="preserve"> </w:t>
      </w:r>
      <w:r>
        <w:rPr>
          <w:w w:val="105"/>
        </w:rPr>
        <w:t>SCO</w:t>
      </w:r>
      <w:r>
        <w:rPr>
          <w:spacing w:val="30"/>
          <w:w w:val="105"/>
        </w:rPr>
        <w:t xml:space="preserve"> </w:t>
      </w:r>
      <w:r>
        <w:rPr>
          <w:w w:val="105"/>
        </w:rPr>
        <w:t>must</w:t>
      </w:r>
      <w:r>
        <w:rPr>
          <w:spacing w:val="30"/>
          <w:w w:val="105"/>
        </w:rPr>
        <w:t xml:space="preserve"> </w:t>
      </w:r>
      <w:r>
        <w:rPr>
          <w:w w:val="105"/>
        </w:rPr>
        <w:t>determine</w:t>
      </w:r>
      <w:r>
        <w:rPr>
          <w:spacing w:val="30"/>
          <w:w w:val="105"/>
        </w:rPr>
        <w:t xml:space="preserve"> </w:t>
      </w:r>
      <w:r>
        <w:rPr>
          <w:w w:val="105"/>
        </w:rPr>
        <w:t>the</w:t>
      </w:r>
      <w:r>
        <w:rPr>
          <w:spacing w:val="30"/>
          <w:w w:val="105"/>
        </w:rPr>
        <w:t xml:space="preserve"> </w:t>
      </w:r>
      <w:r>
        <w:rPr>
          <w:w w:val="105"/>
        </w:rPr>
        <w:t>package</w:t>
      </w:r>
      <w:r>
        <w:rPr>
          <w:spacing w:val="30"/>
          <w:w w:val="105"/>
        </w:rPr>
        <w:t xml:space="preserve"> </w:t>
      </w:r>
      <w:r>
        <w:rPr>
          <w:w w:val="105"/>
        </w:rPr>
        <w:t>is adequate, complete, and justified. The request must include the following: a determination that the</w:t>
      </w:r>
      <w:r>
        <w:rPr>
          <w:spacing w:val="80"/>
          <w:w w:val="105"/>
        </w:rPr>
        <w:t xml:space="preserve"> </w:t>
      </w:r>
      <w:r>
        <w:rPr>
          <w:w w:val="105"/>
        </w:rPr>
        <w:t xml:space="preserve">applicable circumstances outlined in </w:t>
      </w:r>
      <w:hyperlink r:id="rId14" w:anchor="FAR_32_202_1">
        <w:r>
          <w:rPr>
            <w:color w:val="27314A"/>
            <w:w w:val="105"/>
            <w:u w:val="single" w:color="27314A"/>
          </w:rPr>
          <w:t>FAR 32.202-1(b)</w:t>
        </w:r>
      </w:hyperlink>
      <w:r>
        <w:rPr>
          <w:color w:val="27314A"/>
          <w:w w:val="105"/>
        </w:rPr>
        <w:t xml:space="preserve"> </w:t>
      </w:r>
      <w:r>
        <w:rPr>
          <w:w w:val="105"/>
        </w:rPr>
        <w:t xml:space="preserve">have been met to include the contracting officer’s determination in accordance with </w:t>
      </w:r>
      <w:hyperlink r:id="rId15" w:anchor="FAR_32_202_1">
        <w:r>
          <w:rPr>
            <w:color w:val="27314A"/>
            <w:w w:val="105"/>
            <w:u w:val="single" w:color="27314A"/>
          </w:rPr>
          <w:t>FAR 32.202-1(b)(3)</w:t>
        </w:r>
      </w:hyperlink>
      <w:r>
        <w:rPr>
          <w:color w:val="27314A"/>
          <w:w w:val="105"/>
        </w:rPr>
        <w:t xml:space="preserve"> </w:t>
      </w:r>
      <w:r>
        <w:rPr>
          <w:w w:val="105"/>
        </w:rPr>
        <w:t xml:space="preserve">and preliminary payment office concurrence with liquidation provisions per </w:t>
      </w:r>
      <w:ins w:id="59" w:author="ROSSI, AMANDA M CIV USAF HAF SAF/AQCP" w:date="2024-05-18T13:33:00Z">
        <w:r w:rsidR="00805A00">
          <w:rPr>
            <w:w w:val="105"/>
          </w:rPr>
          <w:t xml:space="preserve">FAR </w:t>
        </w:r>
      </w:ins>
      <w:hyperlink r:id="rId16" w:anchor="FAR_32_202_1">
        <w:r>
          <w:rPr>
            <w:color w:val="27314A"/>
            <w:w w:val="105"/>
            <w:u w:val="single" w:color="27314A"/>
          </w:rPr>
          <w:t>32.202-1(b)(8)</w:t>
        </w:r>
      </w:hyperlink>
      <w:r>
        <w:rPr>
          <w:color w:val="27314A"/>
          <w:w w:val="105"/>
        </w:rPr>
        <w:t xml:space="preserve"> </w:t>
      </w:r>
      <w:r>
        <w:rPr>
          <w:w w:val="105"/>
        </w:rPr>
        <w:t xml:space="preserve">when required by </w:t>
      </w:r>
      <w:hyperlink r:id="rId17" w:anchor="FAR_32_206">
        <w:r>
          <w:rPr>
            <w:color w:val="27314A"/>
            <w:w w:val="105"/>
            <w:u w:val="single" w:color="27314A"/>
          </w:rPr>
          <w:t>FAR 32.206(e)</w:t>
        </w:r>
      </w:hyperlink>
      <w:r>
        <w:rPr>
          <w:w w:val="105"/>
        </w:rPr>
        <w:t>, legal review, J&amp;A (if applicable), background paper such as a Milestone Payment Plan that outlines the</w:t>
      </w:r>
      <w:r>
        <w:rPr>
          <w:spacing w:val="80"/>
          <w:w w:val="105"/>
        </w:rPr>
        <w:t xml:space="preserve"> </w:t>
      </w:r>
      <w:r>
        <w:rPr>
          <w:w w:val="105"/>
        </w:rPr>
        <w:t>reason(s)</w:t>
      </w:r>
      <w:r>
        <w:rPr>
          <w:spacing w:val="26"/>
          <w:w w:val="105"/>
        </w:rPr>
        <w:t xml:space="preserve"> </w:t>
      </w:r>
      <w:r>
        <w:rPr>
          <w:w w:val="105"/>
        </w:rPr>
        <w:t>for</w:t>
      </w:r>
      <w:r>
        <w:rPr>
          <w:spacing w:val="26"/>
          <w:w w:val="105"/>
        </w:rPr>
        <w:t xml:space="preserve"> </w:t>
      </w:r>
      <w:r>
        <w:rPr>
          <w:w w:val="105"/>
        </w:rPr>
        <w:t>the</w:t>
      </w:r>
      <w:r>
        <w:rPr>
          <w:spacing w:val="26"/>
          <w:w w:val="105"/>
        </w:rPr>
        <w:t xml:space="preserve"> </w:t>
      </w:r>
      <w:r>
        <w:rPr>
          <w:w w:val="105"/>
        </w:rPr>
        <w:t>request,</w:t>
      </w:r>
      <w:r>
        <w:rPr>
          <w:spacing w:val="26"/>
          <w:w w:val="105"/>
        </w:rPr>
        <w:t xml:space="preserve"> </w:t>
      </w:r>
      <w:r>
        <w:rPr>
          <w:w w:val="105"/>
        </w:rPr>
        <w:t>and</w:t>
      </w:r>
      <w:r>
        <w:rPr>
          <w:spacing w:val="26"/>
          <w:w w:val="105"/>
        </w:rPr>
        <w:t xml:space="preserve"> </w:t>
      </w:r>
      <w:r>
        <w:rPr>
          <w:w w:val="105"/>
        </w:rPr>
        <w:t>the</w:t>
      </w:r>
      <w:r>
        <w:rPr>
          <w:spacing w:val="26"/>
          <w:w w:val="105"/>
        </w:rPr>
        <w:t xml:space="preserve"> </w:t>
      </w:r>
      <w:r>
        <w:rPr>
          <w:w w:val="105"/>
        </w:rPr>
        <w:t>proposed</w:t>
      </w:r>
      <w:r>
        <w:rPr>
          <w:spacing w:val="26"/>
          <w:w w:val="105"/>
        </w:rPr>
        <w:t xml:space="preserve"> </w:t>
      </w:r>
      <w:r>
        <w:rPr>
          <w:w w:val="105"/>
        </w:rPr>
        <w:t>payment</w:t>
      </w:r>
      <w:r>
        <w:rPr>
          <w:spacing w:val="26"/>
          <w:w w:val="105"/>
        </w:rPr>
        <w:t xml:space="preserve"> </w:t>
      </w:r>
      <w:r>
        <w:rPr>
          <w:w w:val="105"/>
        </w:rPr>
        <w:t>schedule.</w:t>
      </w:r>
      <w:r>
        <w:rPr>
          <w:spacing w:val="26"/>
          <w:w w:val="105"/>
        </w:rPr>
        <w:t xml:space="preserve"> </w:t>
      </w:r>
      <w:r>
        <w:rPr>
          <w:w w:val="105"/>
        </w:rPr>
        <w:t>Submit</w:t>
      </w:r>
      <w:r>
        <w:rPr>
          <w:spacing w:val="26"/>
          <w:w w:val="105"/>
        </w:rPr>
        <w:t xml:space="preserve"> </w:t>
      </w:r>
      <w:r>
        <w:rPr>
          <w:w w:val="105"/>
        </w:rPr>
        <w:t>a</w:t>
      </w:r>
      <w:r>
        <w:rPr>
          <w:spacing w:val="26"/>
          <w:w w:val="105"/>
        </w:rPr>
        <w:t xml:space="preserve"> </w:t>
      </w:r>
      <w:r>
        <w:rPr>
          <w:w w:val="105"/>
        </w:rPr>
        <w:t>copy</w:t>
      </w:r>
      <w:r>
        <w:rPr>
          <w:spacing w:val="26"/>
          <w:w w:val="105"/>
        </w:rPr>
        <w:t xml:space="preserve"> </w:t>
      </w:r>
      <w:r>
        <w:rPr>
          <w:w w:val="105"/>
        </w:rPr>
        <w:t>of</w:t>
      </w:r>
      <w:r>
        <w:rPr>
          <w:spacing w:val="26"/>
          <w:w w:val="105"/>
        </w:rPr>
        <w:t xml:space="preserve"> </w:t>
      </w:r>
      <w:r>
        <w:rPr>
          <w:w w:val="105"/>
        </w:rPr>
        <w:t>the</w:t>
      </w:r>
      <w:r>
        <w:rPr>
          <w:spacing w:val="26"/>
          <w:w w:val="105"/>
        </w:rPr>
        <w:t xml:space="preserve"> </w:t>
      </w:r>
      <w:r>
        <w:rPr>
          <w:w w:val="105"/>
        </w:rPr>
        <w:t xml:space="preserve">approved package to the </w:t>
      </w:r>
      <w:hyperlink r:id="rId18" w:anchor="DAFFARS_5302_101">
        <w:r>
          <w:rPr>
            <w:color w:val="27314A"/>
            <w:w w:val="105"/>
            <w:u w:val="single" w:color="27314A"/>
          </w:rPr>
          <w:t>cognizant HCA Workflow</w:t>
        </w:r>
      </w:hyperlink>
      <w:r>
        <w:rPr>
          <w:w w:val="105"/>
        </w:rPr>
        <w:t>.</w:t>
      </w:r>
    </w:p>
    <w:p w14:paraId="6D98A12B" w14:textId="77777777" w:rsidR="00466019" w:rsidRDefault="00466019">
      <w:pPr>
        <w:pStyle w:val="BodyText"/>
        <w:spacing w:before="6"/>
        <w:rPr>
          <w:sz w:val="21"/>
        </w:rPr>
      </w:pPr>
    </w:p>
    <w:p w14:paraId="4A372B38" w14:textId="564598ED" w:rsidR="00466019" w:rsidDel="007D5ED6" w:rsidRDefault="4E2C1F8F" w:rsidP="03E6BAE4">
      <w:pPr>
        <w:ind w:left="110"/>
        <w:rPr>
          <w:del w:id="60" w:author="PRINCE, SHANNON R CIV USAF HAF SAF/AQCP" w:date="2023-11-30T10:53:00Z"/>
        </w:rPr>
      </w:pPr>
      <w:r w:rsidRPr="03E6BAE4">
        <w:rPr>
          <w:w w:val="105"/>
        </w:rPr>
        <w:t>(d)</w:t>
      </w:r>
      <w:r w:rsidRPr="03E6BAE4">
        <w:rPr>
          <w:spacing w:val="30"/>
          <w:w w:val="105"/>
        </w:rPr>
        <w:t xml:space="preserve"> </w:t>
      </w:r>
      <w:r w:rsidRPr="416796AF">
        <w:rPr>
          <w:i/>
          <w:iCs/>
          <w:w w:val="105"/>
        </w:rPr>
        <w:t>Unusual</w:t>
      </w:r>
      <w:r w:rsidRPr="416796AF">
        <w:rPr>
          <w:i/>
          <w:iCs/>
          <w:spacing w:val="30"/>
          <w:w w:val="105"/>
        </w:rPr>
        <w:t xml:space="preserve"> </w:t>
      </w:r>
      <w:r w:rsidRPr="416796AF">
        <w:rPr>
          <w:i/>
          <w:iCs/>
          <w:w w:val="105"/>
        </w:rPr>
        <w:t>contract</w:t>
      </w:r>
      <w:r w:rsidRPr="416796AF">
        <w:rPr>
          <w:i/>
          <w:iCs/>
          <w:spacing w:val="31"/>
          <w:w w:val="105"/>
        </w:rPr>
        <w:t xml:space="preserve"> </w:t>
      </w:r>
      <w:r w:rsidRPr="416796AF">
        <w:rPr>
          <w:i/>
          <w:iCs/>
          <w:w w:val="105"/>
        </w:rPr>
        <w:t>financing</w:t>
      </w:r>
      <w:r w:rsidRPr="03E6BAE4">
        <w:rPr>
          <w:w w:val="105"/>
        </w:rPr>
        <w:t>.</w:t>
      </w:r>
      <w:del w:id="61" w:author="PRINCE, SHANNON R CIV USAF HAF SAF/AQCP" w:date="2023-11-30T11:07:00Z">
        <w:r w:rsidDel="4E2C1F8F">
          <w:delText xml:space="preserve"> See </w:delText>
        </w:r>
        <w:r w:rsidRPr="416796AF">
          <w:fldChar w:fldCharType="begin"/>
        </w:r>
        <w:r>
          <w:delInstrText>HYPERLINK "https://www.acquisition.gov/daffars/mp5301-federal-acquisition-regulations-system" \l "DAFFARS_MP5301_601" \h</w:delInstrText>
        </w:r>
        <w:r w:rsidRPr="416796AF">
          <w:fldChar w:fldCharType="separate"/>
        </w:r>
        <w:r w:rsidRPr="416796AF" w:rsidDel="4E2C1F8F">
          <w:rPr>
            <w:color w:val="27314A"/>
            <w:u w:val="single"/>
          </w:rPr>
          <w:delText>MP5301.601(a)(i)</w:delText>
        </w:r>
        <w:r w:rsidRPr="416796AF">
          <w:rPr>
            <w:color w:val="27314A"/>
            <w:u w:val="single"/>
          </w:rPr>
          <w:fldChar w:fldCharType="end"/>
        </w:r>
      </w:del>
      <w:r w:rsidRPr="03E6BAE4">
        <w:rPr>
          <w:spacing w:val="-2"/>
          <w:w w:val="105"/>
        </w:rPr>
        <w:t>.</w:t>
      </w:r>
      <w:ins w:id="62" w:author="PRINCE, SHANNON R CIV USAF HAF SAF/AQCP" w:date="2023-11-30T11:07:00Z">
        <w:r w:rsidR="00696AD3">
          <w:t xml:space="preserve"> </w:t>
        </w:r>
      </w:ins>
      <w:ins w:id="63" w:author="PRINCE, SHANNON R CIV USAF HAF SAF/AQCP" w:date="2023-11-30T11:08:00Z">
        <w:r w:rsidR="00C82948">
          <w:t>See 5332.</w:t>
        </w:r>
        <w:del w:id="64" w:author="ROSSI, AMANDA M CIV USAF HAF SAF/AQCP" w:date="2023-12-18T09:33:00Z">
          <w:r w:rsidR="00C82948" w:rsidDel="002D585B">
            <w:delText>104</w:delText>
          </w:r>
        </w:del>
      </w:ins>
      <w:ins w:id="65" w:author="PRINCE, SHANNON R CIV USAF HAF SAF/AQCP" w:date="2023-12-08T14:49:00Z">
        <w:del w:id="66" w:author="ROSSI, AMANDA M CIV USAF HAF SAF/AQCP" w:date="2023-12-18T09:33:00Z">
          <w:r w:rsidR="02A3D4E5" w:rsidDel="002D585B">
            <w:delText>(c)(</w:delText>
          </w:r>
        </w:del>
      </w:ins>
      <w:ins w:id="67" w:author="PRINCE, SHANNON R CIV USAF HAF SAF/AQCP" w:date="2023-12-08T14:50:00Z">
        <w:del w:id="68" w:author="ROSSI, AMANDA M CIV USAF HAF SAF/AQCP" w:date="2023-12-18T09:33:00Z">
          <w:r w:rsidR="02A3D4E5" w:rsidDel="002D585B">
            <w:delText>2)</w:delText>
          </w:r>
        </w:del>
      </w:ins>
      <w:ins w:id="69" w:author="PRINCE, SHANNON R CIV USAF HAF SAF/AQCP" w:date="2023-11-30T11:08:00Z">
        <w:del w:id="70" w:author="ROSSI, AMANDA M CIV USAF HAF SAF/AQCP" w:date="2023-12-18T09:33:00Z">
          <w:r w:rsidR="00C82948" w:rsidDel="002D585B">
            <w:delText>,</w:delText>
          </w:r>
        </w:del>
      </w:ins>
      <w:ins w:id="71" w:author="ROSSI, AMANDA M CIV USAF HAF SAF/AQCP" w:date="2023-12-18T09:33:00Z">
        <w:r w:rsidR="002D585B">
          <w:t>114.</w:t>
        </w:r>
      </w:ins>
      <w:ins w:id="72" w:author="PRINCE, SHANNON R CIV USAF HAF SAF/AQCP" w:date="2023-11-30T11:08:00Z">
        <w:r w:rsidR="00C82948">
          <w:t xml:space="preserve"> </w:t>
        </w:r>
      </w:ins>
      <w:ins w:id="73" w:author="ROSSI, AMANDA M CIV USAF HAF SAF/AQCP" w:date="2023-12-18T09:33:00Z">
        <w:r w:rsidR="002D585B">
          <w:t>U</w:t>
        </w:r>
      </w:ins>
      <w:ins w:id="74" w:author="PRINCE, SHANNON R CIV USAF HAF SAF/AQCP" w:date="2023-11-30T11:08:00Z">
        <w:del w:id="75" w:author="ROSSI, AMANDA M CIV USAF HAF SAF/AQCP" w:date="2023-12-18T09:33:00Z">
          <w:r w:rsidR="00C82948" w:rsidDel="002D585B">
            <w:delText>u</w:delText>
          </w:r>
        </w:del>
      </w:ins>
      <w:ins w:id="76" w:author="PRINCE, SHANNON R CIV USAF HAF SAF/AQCP" w:date="2023-11-30T11:07:00Z">
        <w:r w:rsidR="00DF2D67">
          <w:t xml:space="preserve">nusual </w:t>
        </w:r>
      </w:ins>
      <w:ins w:id="77" w:author="PRINCE, SHANNON R CIV USAF HAF SAF/AQCP" w:date="2023-11-30T11:08:00Z">
        <w:r w:rsidR="00DF2D67">
          <w:t xml:space="preserve">contract financing arrangements must be approved </w:t>
        </w:r>
        <w:r w:rsidR="00C82948">
          <w:t>by DPC.</w:t>
        </w:r>
      </w:ins>
    </w:p>
    <w:p w14:paraId="2946DB82" w14:textId="77777777" w:rsidR="00466019" w:rsidRDefault="00466019">
      <w:pPr>
        <w:pStyle w:val="BodyText"/>
        <w:rPr>
          <w:sz w:val="26"/>
        </w:rPr>
      </w:pPr>
    </w:p>
    <w:p w14:paraId="5997CC1D" w14:textId="77777777" w:rsidR="00466019" w:rsidRDefault="00466019">
      <w:pPr>
        <w:pStyle w:val="BodyText"/>
        <w:spacing w:before="1"/>
        <w:rPr>
          <w:sz w:val="20"/>
        </w:rPr>
      </w:pPr>
    </w:p>
    <w:p w14:paraId="65ADC3CD" w14:textId="77777777" w:rsidR="00466019" w:rsidRDefault="00EC48F9">
      <w:pPr>
        <w:pStyle w:val="Heading1"/>
        <w:spacing w:line="273" w:lineRule="auto"/>
        <w:rPr>
          <w:b/>
        </w:rPr>
      </w:pPr>
      <w:r>
        <w:rPr>
          <w:b/>
          <w:spacing w:val="-2"/>
        </w:rPr>
        <w:t>Subpart</w:t>
      </w:r>
      <w:r>
        <w:rPr>
          <w:b/>
          <w:spacing w:val="-22"/>
        </w:rPr>
        <w:t xml:space="preserve"> </w:t>
      </w:r>
      <w:r>
        <w:rPr>
          <w:b/>
          <w:spacing w:val="-2"/>
        </w:rPr>
        <w:t>5332.4</w:t>
      </w:r>
      <w:r>
        <w:rPr>
          <w:b/>
          <w:spacing w:val="-23"/>
        </w:rPr>
        <w:t xml:space="preserve"> </w:t>
      </w:r>
      <w:r>
        <w:rPr>
          <w:b/>
          <w:spacing w:val="-2"/>
        </w:rPr>
        <w:t>–</w:t>
      </w:r>
      <w:r>
        <w:rPr>
          <w:b/>
          <w:spacing w:val="-22"/>
        </w:rPr>
        <w:t xml:space="preserve"> </w:t>
      </w:r>
      <w:r>
        <w:rPr>
          <w:b/>
          <w:spacing w:val="-2"/>
        </w:rPr>
        <w:t>ADVANCE</w:t>
      </w:r>
      <w:r>
        <w:rPr>
          <w:b/>
          <w:spacing w:val="-22"/>
        </w:rPr>
        <w:t xml:space="preserve"> </w:t>
      </w:r>
      <w:r>
        <w:rPr>
          <w:b/>
          <w:spacing w:val="-2"/>
        </w:rPr>
        <w:t>PAYMENTS</w:t>
      </w:r>
      <w:r>
        <w:rPr>
          <w:b/>
          <w:spacing w:val="-22"/>
        </w:rPr>
        <w:t xml:space="preserve"> </w:t>
      </w:r>
      <w:r>
        <w:rPr>
          <w:b/>
          <w:spacing w:val="-2"/>
        </w:rPr>
        <w:t>FOR</w:t>
      </w:r>
      <w:r>
        <w:rPr>
          <w:b/>
          <w:spacing w:val="-22"/>
        </w:rPr>
        <w:t xml:space="preserve"> </w:t>
      </w:r>
      <w:r>
        <w:rPr>
          <w:b/>
          <w:spacing w:val="-2"/>
        </w:rPr>
        <w:t>OTHER</w:t>
      </w:r>
      <w:r>
        <w:rPr>
          <w:b/>
          <w:spacing w:val="-22"/>
        </w:rPr>
        <w:t xml:space="preserve"> </w:t>
      </w:r>
      <w:r>
        <w:rPr>
          <w:b/>
          <w:spacing w:val="-2"/>
        </w:rPr>
        <w:t xml:space="preserve">THAN </w:t>
      </w:r>
      <w:r>
        <w:rPr>
          <w:b/>
        </w:rPr>
        <w:t>COMMERCIAL ACQUISITIONS</w:t>
      </w:r>
    </w:p>
    <w:p w14:paraId="110FFD37" w14:textId="77777777" w:rsidR="00466019" w:rsidRDefault="00466019">
      <w:pPr>
        <w:pStyle w:val="BodyText"/>
        <w:spacing w:before="6"/>
        <w:rPr>
          <w:rFonts w:ascii="Bookman Old Style"/>
          <w:b/>
          <w:sz w:val="39"/>
        </w:rPr>
      </w:pPr>
    </w:p>
    <w:p w14:paraId="12E5BBE7" w14:textId="77777777" w:rsidR="00466019" w:rsidRDefault="00EC48F9">
      <w:pPr>
        <w:pStyle w:val="Heading2"/>
        <w:rPr>
          <w:b/>
        </w:rPr>
      </w:pPr>
      <w:r>
        <w:rPr>
          <w:b/>
          <w:spacing w:val="-4"/>
        </w:rPr>
        <w:t>5332.402</w:t>
      </w:r>
      <w:r>
        <w:rPr>
          <w:b/>
          <w:spacing w:val="-11"/>
        </w:rPr>
        <w:t xml:space="preserve"> </w:t>
      </w:r>
      <w:r>
        <w:rPr>
          <w:b/>
          <w:spacing w:val="-2"/>
        </w:rPr>
        <w:t>General</w:t>
      </w:r>
    </w:p>
    <w:p w14:paraId="6B699379" w14:textId="77777777" w:rsidR="00466019" w:rsidRDefault="00466019">
      <w:pPr>
        <w:pStyle w:val="BodyText"/>
        <w:spacing w:before="4"/>
        <w:rPr>
          <w:rFonts w:ascii="Bookman Old Style"/>
          <w:b/>
          <w:sz w:val="42"/>
        </w:rPr>
      </w:pPr>
    </w:p>
    <w:p w14:paraId="5FC309EB" w14:textId="77777777" w:rsidR="00466019" w:rsidRDefault="00EC48F9">
      <w:pPr>
        <w:pStyle w:val="BodyText"/>
        <w:ind w:left="110"/>
      </w:pPr>
      <w:r>
        <w:rPr>
          <w:spacing w:val="-2"/>
          <w:w w:val="105"/>
        </w:rPr>
        <w:t>(c)(1)(iii)</w:t>
      </w:r>
      <w:r>
        <w:rPr>
          <w:spacing w:val="2"/>
          <w:w w:val="105"/>
        </w:rPr>
        <w:t xml:space="preserve"> </w:t>
      </w:r>
      <w:r>
        <w:rPr>
          <w:spacing w:val="-2"/>
          <w:w w:val="105"/>
        </w:rPr>
        <w:t>See</w:t>
      </w:r>
      <w:r>
        <w:rPr>
          <w:spacing w:val="2"/>
          <w:w w:val="105"/>
        </w:rPr>
        <w:t xml:space="preserve"> </w:t>
      </w:r>
      <w:hyperlink r:id="rId19" w:anchor="DAFFARS_MP5301_601">
        <w:r>
          <w:rPr>
            <w:color w:val="27314A"/>
            <w:spacing w:val="-2"/>
            <w:w w:val="105"/>
            <w:u w:val="single" w:color="27314A"/>
          </w:rPr>
          <w:t>MP5301.601(a)(i)</w:t>
        </w:r>
      </w:hyperlink>
      <w:r>
        <w:rPr>
          <w:spacing w:val="-2"/>
          <w:w w:val="105"/>
        </w:rPr>
        <w:t>.</w:t>
      </w:r>
    </w:p>
    <w:p w14:paraId="3FE9F23F" w14:textId="77777777" w:rsidR="00466019" w:rsidRDefault="00466019">
      <w:pPr>
        <w:pStyle w:val="BodyText"/>
        <w:spacing w:before="11"/>
        <w:rPr>
          <w:sz w:val="23"/>
        </w:rPr>
      </w:pPr>
    </w:p>
    <w:p w14:paraId="0DB65A94" w14:textId="2E669D54" w:rsidR="00466019" w:rsidRDefault="4E2C1F8F" w:rsidP="00805A00">
      <w:pPr>
        <w:pStyle w:val="BodyText"/>
        <w:spacing w:line="271" w:lineRule="auto"/>
        <w:ind w:left="110"/>
        <w:rPr>
          <w:ins w:id="78" w:author="KUBA, DEREK M CIV USAF HAF SAF/AQCP" w:date="2023-11-07T21:20:00Z"/>
        </w:rPr>
      </w:pPr>
      <w:r>
        <w:rPr>
          <w:w w:val="105"/>
        </w:rPr>
        <w:t>(e)(2) The contracting officer must submit each advance payment request through the SCO to the</w:t>
      </w:r>
      <w:r>
        <w:rPr>
          <w:spacing w:val="40"/>
          <w:w w:val="105"/>
        </w:rPr>
        <w:t xml:space="preserve"> </w:t>
      </w:r>
      <w:hyperlink r:id="rId20" w:anchor="DAFFARS_5302_101">
        <w:r>
          <w:rPr>
            <w:color w:val="27314A"/>
            <w:w w:val="105"/>
            <w:u w:val="single" w:color="27314A"/>
          </w:rPr>
          <w:t>cognizant</w:t>
        </w:r>
        <w:r>
          <w:rPr>
            <w:color w:val="27314A"/>
            <w:spacing w:val="17"/>
            <w:w w:val="105"/>
            <w:u w:val="single" w:color="27314A"/>
          </w:rPr>
          <w:t xml:space="preserve"> </w:t>
        </w:r>
        <w:r>
          <w:rPr>
            <w:color w:val="27314A"/>
            <w:w w:val="105"/>
            <w:u w:val="single" w:color="27314A"/>
          </w:rPr>
          <w:t>HCA</w:t>
        </w:r>
        <w:r>
          <w:rPr>
            <w:color w:val="27314A"/>
            <w:spacing w:val="17"/>
            <w:w w:val="105"/>
            <w:u w:val="single" w:color="27314A"/>
          </w:rPr>
          <w:t xml:space="preserve"> </w:t>
        </w:r>
        <w:r>
          <w:rPr>
            <w:color w:val="27314A"/>
            <w:w w:val="105"/>
            <w:u w:val="single" w:color="27314A"/>
          </w:rPr>
          <w:t>Workflow</w:t>
        </w:r>
      </w:hyperlink>
      <w:r>
        <w:rPr>
          <w:color w:val="27314A"/>
          <w:spacing w:val="18"/>
          <w:w w:val="105"/>
        </w:rPr>
        <w:t xml:space="preserve"> </w:t>
      </w:r>
      <w:r>
        <w:rPr>
          <w:w w:val="105"/>
        </w:rPr>
        <w:t>for</w:t>
      </w:r>
      <w:r>
        <w:rPr>
          <w:spacing w:val="17"/>
          <w:w w:val="105"/>
        </w:rPr>
        <w:t xml:space="preserve"> </w:t>
      </w:r>
      <w:r>
        <w:rPr>
          <w:w w:val="105"/>
        </w:rPr>
        <w:t>submission</w:t>
      </w:r>
      <w:r>
        <w:rPr>
          <w:spacing w:val="17"/>
          <w:w w:val="105"/>
        </w:rPr>
        <w:t xml:space="preserve"> </w:t>
      </w:r>
      <w:r>
        <w:rPr>
          <w:w w:val="105"/>
        </w:rPr>
        <w:t>to</w:t>
      </w:r>
      <w:r>
        <w:rPr>
          <w:spacing w:val="16"/>
          <w:w w:val="105"/>
        </w:rPr>
        <w:t xml:space="preserve"> </w:t>
      </w:r>
      <w:hyperlink r:id="rId21">
        <w:r>
          <w:rPr>
            <w:color w:val="27314A"/>
            <w:w w:val="105"/>
            <w:u w:val="single" w:color="27314A"/>
          </w:rPr>
          <w:t>SAF/FMF</w:t>
        </w:r>
      </w:hyperlink>
      <w:r>
        <w:rPr>
          <w:color w:val="27314A"/>
          <w:spacing w:val="17"/>
          <w:w w:val="105"/>
        </w:rPr>
        <w:t xml:space="preserve"> </w:t>
      </w:r>
      <w:r>
        <w:rPr>
          <w:w w:val="105"/>
        </w:rPr>
        <w:t>for</w:t>
      </w:r>
      <w:r>
        <w:rPr>
          <w:spacing w:val="17"/>
          <w:w w:val="105"/>
        </w:rPr>
        <w:t xml:space="preserve"> </w:t>
      </w:r>
      <w:r>
        <w:rPr>
          <w:w w:val="105"/>
        </w:rPr>
        <w:t>review</w:t>
      </w:r>
      <w:r>
        <w:rPr>
          <w:spacing w:val="17"/>
          <w:w w:val="105"/>
        </w:rPr>
        <w:t xml:space="preserve"> </w:t>
      </w:r>
      <w:r>
        <w:rPr>
          <w:w w:val="105"/>
        </w:rPr>
        <w:t>and</w:t>
      </w:r>
      <w:r>
        <w:rPr>
          <w:spacing w:val="17"/>
          <w:w w:val="105"/>
        </w:rPr>
        <w:t xml:space="preserve"> </w:t>
      </w:r>
      <w:r>
        <w:rPr>
          <w:w w:val="105"/>
        </w:rPr>
        <w:t>approval.</w:t>
      </w:r>
      <w:r>
        <w:rPr>
          <w:spacing w:val="17"/>
          <w:w w:val="105"/>
        </w:rPr>
        <w:t xml:space="preserve"> </w:t>
      </w:r>
      <w:r w:rsidR="09FD0916">
        <w:rPr>
          <w:spacing w:val="17"/>
          <w:w w:val="105"/>
        </w:rPr>
        <w:t xml:space="preserve">See </w:t>
      </w:r>
      <w:commentRangeStart w:id="79"/>
      <w:r w:rsidR="09FD0916">
        <w:rPr>
          <w:spacing w:val="17"/>
          <w:w w:val="105"/>
        </w:rPr>
        <w:t xml:space="preserve">MP5332.402 </w:t>
      </w:r>
      <w:commentRangeEnd w:id="79"/>
      <w:r w:rsidR="00FE07A9">
        <w:rPr>
          <w:rStyle w:val="CommentReference"/>
        </w:rPr>
        <w:commentReference w:id="79"/>
      </w:r>
      <w:del w:id="80" w:author="KUBA, DEREK M CIV USAF HAF SAF/AQCP" w:date="2023-11-21T15:04:00Z">
        <w:r w:rsidDel="09FD0916">
          <w:delText>See</w:delText>
        </w:r>
        <w:r w:rsidDel="03E6BAE4">
          <w:delText xml:space="preserve"> </w:delText>
        </w:r>
      </w:del>
      <w:del w:id="81" w:author="KUBA, DEREK M CIV USAF HAF SAF/AQCP" w:date="2023-11-07T21:24:00Z">
        <w:r>
          <w:fldChar w:fldCharType="begin"/>
        </w:r>
        <w:r>
          <w:delInstrText xml:space="preserve">HYPERLINK "https://www.acquisition.gov/daffars/mp5332-contract-financing#DAFFARS_MP5332_470" </w:delInstrText>
        </w:r>
        <w:r>
          <w:fldChar w:fldCharType="separate"/>
        </w:r>
      </w:del>
      <w:del w:id="82" w:author="KUBA, DEREK M CIV USAF HAF SAF/AQCP" w:date="2023-11-21T15:04:00Z">
        <w:r>
          <w:fldChar w:fldCharType="begin"/>
        </w:r>
        <w:r>
          <w:delInstrText xml:space="preserve">HYPERLINK "https://www.acquisition.gov/daffars/mp5332-contract-financing#DAFFARS_MP5332_470" </w:delInstrText>
        </w:r>
        <w:r>
          <w:fldChar w:fldCharType="separate"/>
        </w:r>
        <w:r w:rsidRPr="03E6BAE4" w:rsidDel="03E6BAE4">
          <w:rPr>
            <w:color w:val="27314A"/>
            <w:u w:val="single"/>
          </w:rPr>
          <w:delText>MP5332.470</w:delText>
        </w:r>
      </w:del>
      <w:del w:id="83" w:author="KUBA, DEREK M CIV USAF HAF SAF/AQCP" w:date="2023-11-07T21:24:00Z">
        <w:r>
          <w:fldChar w:fldCharType="end"/>
        </w:r>
      </w:del>
      <w:del w:id="84" w:author="KUBA, DEREK M CIV USAF HAF SAF/AQCP" w:date="2023-11-21T15:04:00Z">
        <w:r>
          <w:fldChar w:fldCharType="end"/>
        </w:r>
      </w:del>
      <w:r w:rsidR="03E6BAE4" w:rsidRPr="4E2C1F8F" w:rsidDel="4E2C1F8F">
        <w:rPr>
          <w:color w:val="27314A"/>
        </w:rPr>
        <w:t xml:space="preserve"> </w:t>
      </w:r>
      <w:r w:rsidR="03E6BAE4" w:rsidDel="4E2C1F8F">
        <w:t>for</w:t>
      </w:r>
      <w:r w:rsidR="00805A00">
        <w:t xml:space="preserve"> </w:t>
      </w:r>
      <w:r w:rsidR="03E6BAE4">
        <w:t>processing advance payment requests.</w:t>
      </w:r>
    </w:p>
    <w:p w14:paraId="1274E9F4" w14:textId="31874D03" w:rsidR="03E6BAE4" w:rsidRDefault="03E6BAE4" w:rsidP="03E6BAE4">
      <w:pPr>
        <w:pStyle w:val="BodyText"/>
        <w:spacing w:before="82"/>
        <w:ind w:left="110"/>
        <w:rPr>
          <w:ins w:id="85" w:author="KUBA, DEREK M CIV USAF HAF SAF/AQCP" w:date="2023-11-21T15:04:00Z"/>
          <w:rFonts w:ascii="Bookman Old Style" w:eastAsia="Bookman Old Style" w:hAnsi="Bookman Old Style" w:cs="Bookman Old Style"/>
          <w:b/>
          <w:bCs/>
          <w:sz w:val="25"/>
          <w:szCs w:val="25"/>
        </w:rPr>
      </w:pPr>
    </w:p>
    <w:p w14:paraId="704A07CB" w14:textId="33ADFE85" w:rsidR="00466019" w:rsidRDefault="777FB0BE">
      <w:pPr>
        <w:pStyle w:val="BodyText"/>
        <w:spacing w:before="82"/>
        <w:ind w:left="110"/>
        <w:rPr>
          <w:ins w:id="86" w:author="KUBA, DEREK M CIV USAF HAF SAF/AQCP" w:date="2023-11-07T21:23:00Z"/>
          <w:b/>
          <w:bCs/>
        </w:rPr>
        <w:pPrChange w:id="87" w:author="KUBA, DEREK M CIV USAF HAF SAF/AQCP" w:date="2023-11-07T21:20:00Z">
          <w:pPr>
            <w:pStyle w:val="Heading2"/>
          </w:pPr>
        </w:pPrChange>
      </w:pPr>
      <w:ins w:id="88" w:author="KUBA, DEREK M CIV USAF HAF SAF/AQCP" w:date="2023-11-07T21:20:00Z">
        <w:r w:rsidRPr="4E2C1F8F">
          <w:rPr>
            <w:rFonts w:ascii="Bookman Old Style" w:eastAsia="Bookman Old Style" w:hAnsi="Bookman Old Style" w:cs="Bookman Old Style"/>
            <w:b/>
            <w:bCs/>
            <w:sz w:val="25"/>
            <w:szCs w:val="25"/>
          </w:rPr>
          <w:t xml:space="preserve">5332.470 </w:t>
        </w:r>
      </w:ins>
      <w:ins w:id="89" w:author="KUBA, DEREK M CIV USAF HAF SAF/AQCP" w:date="2023-11-07T21:21:00Z">
        <w:r w:rsidR="7AABDF63" w:rsidRPr="4E2C1F8F">
          <w:rPr>
            <w:rFonts w:ascii="Bookman Old Style" w:eastAsia="Bookman Old Style" w:hAnsi="Bookman Old Style" w:cs="Bookman Old Style"/>
            <w:b/>
            <w:bCs/>
            <w:sz w:val="25"/>
            <w:szCs w:val="25"/>
          </w:rPr>
          <w:t>Adv</w:t>
        </w:r>
      </w:ins>
      <w:ins w:id="90" w:author="KUBA, DEREK M CIV USAF HAF SAF/AQCP" w:date="2023-11-07T21:22:00Z">
        <w:r w:rsidR="7AABDF63" w:rsidRPr="4E2C1F8F">
          <w:rPr>
            <w:rFonts w:ascii="Bookman Old Style" w:eastAsia="Bookman Old Style" w:hAnsi="Bookman Old Style" w:cs="Bookman Old Style"/>
            <w:b/>
            <w:bCs/>
            <w:sz w:val="25"/>
            <w:szCs w:val="25"/>
          </w:rPr>
          <w:t>ance payment pool.</w:t>
        </w:r>
      </w:ins>
    </w:p>
    <w:p w14:paraId="7151BAC9" w14:textId="3C12BD6D" w:rsidR="00466019" w:rsidRDefault="00466019" w:rsidP="4E2C1F8F">
      <w:pPr>
        <w:pStyle w:val="BodyText"/>
        <w:spacing w:before="82" w:line="271" w:lineRule="auto"/>
        <w:ind w:left="110"/>
        <w:rPr>
          <w:ins w:id="91" w:author="KUBA, DEREK M CIV USAF HAF SAF/AQCP" w:date="2023-11-07T21:24:00Z"/>
          <w:b/>
          <w:bCs/>
        </w:rPr>
      </w:pPr>
    </w:p>
    <w:p w14:paraId="1D33D286" w14:textId="48A085A3" w:rsidR="00466019" w:rsidRDefault="20BECF49">
      <w:pPr>
        <w:pStyle w:val="BodyText"/>
        <w:spacing w:before="82"/>
        <w:ind w:left="110"/>
        <w:rPr>
          <w:ins w:id="92" w:author="KUBA, DEREK M CIV USAF HAF SAF/AQCP" w:date="2023-11-07T21:24:00Z"/>
        </w:rPr>
      </w:pPr>
      <w:ins w:id="93" w:author="KUBA, DEREK M CIV USAF HAF SAF/AQCP" w:date="2023-11-07T21:23:00Z">
        <w:r w:rsidRPr="4E2C1F8F">
          <w:rPr>
            <w:b/>
            <w:bCs/>
          </w:rPr>
          <w:t xml:space="preserve">(a) </w:t>
        </w:r>
      </w:ins>
      <w:ins w:id="94" w:author="KUBA, DEREK M CIV USAF HAF SAF/AQCP" w:date="2023-11-07T21:24:00Z">
        <w:r>
          <w:t xml:space="preserve">See </w:t>
        </w:r>
        <w:commentRangeStart w:id="95"/>
        <w:r>
          <w:fldChar w:fldCharType="begin"/>
        </w:r>
        <w:r>
          <w:instrText xml:space="preserve">HYPERLINK "https://www.acquisition.gov/daffars/mp5332-contract-financing#DAFFARS_MP5332_470" </w:instrText>
        </w:r>
        <w:r>
          <w:fldChar w:fldCharType="separate"/>
        </w:r>
        <w:r w:rsidRPr="4E2C1F8F">
          <w:rPr>
            <w:color w:val="27314A"/>
            <w:u w:val="single"/>
          </w:rPr>
          <w:t>MP5332.470</w:t>
        </w:r>
        <w:r>
          <w:fldChar w:fldCharType="end"/>
        </w:r>
      </w:ins>
      <w:commentRangeEnd w:id="95"/>
      <w:ins w:id="96" w:author="KUBA, DEREK M CIV USAF HAF SAF/AQCP" w:date="2024-03-18T10:53:00Z">
        <w:r w:rsidR="00200A35">
          <w:rPr>
            <w:rStyle w:val="CommentReference"/>
          </w:rPr>
          <w:commentReference w:id="95"/>
        </w:r>
      </w:ins>
      <w:ins w:id="97" w:author="KUBA, DEREK M CIV USAF HAF SAF/AQCP" w:date="2023-11-07T21:24:00Z">
        <w:r w:rsidRPr="4E2C1F8F">
          <w:rPr>
            <w:color w:val="27314A"/>
          </w:rPr>
          <w:t xml:space="preserve"> </w:t>
        </w:r>
        <w:r>
          <w:t xml:space="preserve">for processing advance payment </w:t>
        </w:r>
        <w:r w:rsidR="44988B55">
          <w:t xml:space="preserve">pool </w:t>
        </w:r>
        <w:r>
          <w:t>requests.</w:t>
        </w:r>
      </w:ins>
    </w:p>
    <w:p w14:paraId="4456709F" w14:textId="53A77C3C" w:rsidR="00466019" w:rsidRDefault="00466019" w:rsidP="4E2C1F8F">
      <w:pPr>
        <w:pStyle w:val="BodyText"/>
        <w:spacing w:before="82" w:line="271" w:lineRule="auto"/>
        <w:ind w:left="110"/>
        <w:rPr>
          <w:ins w:id="98" w:author="KUBA, DEREK M CIV USAF HAF SAF/AQCP" w:date="2023-11-07T21:24:00Z"/>
        </w:rPr>
      </w:pPr>
    </w:p>
    <w:p w14:paraId="1C664FBB" w14:textId="1A2849A2" w:rsidR="4E2C1F8F" w:rsidRDefault="4E2C1F8F" w:rsidP="4E2C1F8F">
      <w:pPr>
        <w:pStyle w:val="BodyText"/>
        <w:spacing w:before="82"/>
        <w:ind w:left="110"/>
        <w:rPr>
          <w:b/>
          <w:bCs/>
        </w:rPr>
      </w:pPr>
    </w:p>
    <w:p w14:paraId="61CDCEAD" w14:textId="77777777" w:rsidR="00466019" w:rsidRDefault="00466019">
      <w:pPr>
        <w:pStyle w:val="BodyText"/>
        <w:spacing w:before="1"/>
        <w:rPr>
          <w:sz w:val="20"/>
        </w:rPr>
      </w:pPr>
    </w:p>
    <w:p w14:paraId="6ACEC60C" w14:textId="77777777" w:rsidR="00466019" w:rsidRDefault="00EC48F9">
      <w:pPr>
        <w:pStyle w:val="Heading1"/>
        <w:rPr>
          <w:b/>
        </w:rPr>
      </w:pPr>
      <w:r>
        <w:rPr>
          <w:b/>
          <w:spacing w:val="-2"/>
        </w:rPr>
        <w:t>Subpart</w:t>
      </w:r>
      <w:r>
        <w:rPr>
          <w:b/>
          <w:spacing w:val="-24"/>
        </w:rPr>
        <w:t xml:space="preserve"> </w:t>
      </w:r>
      <w:r>
        <w:rPr>
          <w:b/>
          <w:spacing w:val="-2"/>
        </w:rPr>
        <w:t>5332.5</w:t>
      </w:r>
      <w:r>
        <w:rPr>
          <w:b/>
          <w:spacing w:val="-21"/>
        </w:rPr>
        <w:t xml:space="preserve"> </w:t>
      </w:r>
      <w:r>
        <w:rPr>
          <w:b/>
          <w:spacing w:val="-2"/>
        </w:rPr>
        <w:t>–</w:t>
      </w:r>
      <w:r>
        <w:rPr>
          <w:b/>
          <w:spacing w:val="-21"/>
        </w:rPr>
        <w:t xml:space="preserve"> </w:t>
      </w:r>
      <w:r>
        <w:rPr>
          <w:b/>
          <w:spacing w:val="-2"/>
        </w:rPr>
        <w:t>PROGRESS</w:t>
      </w:r>
      <w:r>
        <w:rPr>
          <w:b/>
          <w:spacing w:val="-21"/>
        </w:rPr>
        <w:t xml:space="preserve"> </w:t>
      </w:r>
      <w:r>
        <w:rPr>
          <w:b/>
          <w:spacing w:val="-2"/>
        </w:rPr>
        <w:t>PAYMENTS</w:t>
      </w:r>
      <w:r>
        <w:rPr>
          <w:b/>
          <w:spacing w:val="-21"/>
        </w:rPr>
        <w:t xml:space="preserve"> </w:t>
      </w:r>
      <w:r>
        <w:rPr>
          <w:b/>
          <w:spacing w:val="-2"/>
        </w:rPr>
        <w:t>BASED</w:t>
      </w:r>
      <w:r>
        <w:rPr>
          <w:b/>
          <w:spacing w:val="-21"/>
        </w:rPr>
        <w:t xml:space="preserve"> </w:t>
      </w:r>
      <w:r>
        <w:rPr>
          <w:b/>
          <w:spacing w:val="-2"/>
        </w:rPr>
        <w:t>ON</w:t>
      </w:r>
      <w:r>
        <w:rPr>
          <w:b/>
          <w:spacing w:val="-21"/>
        </w:rPr>
        <w:t xml:space="preserve"> </w:t>
      </w:r>
      <w:r>
        <w:rPr>
          <w:b/>
          <w:spacing w:val="-2"/>
        </w:rPr>
        <w:t>COSTS</w:t>
      </w:r>
    </w:p>
    <w:p w14:paraId="6BB9E253" w14:textId="77777777" w:rsidR="00466019" w:rsidRDefault="00466019">
      <w:pPr>
        <w:pStyle w:val="BodyText"/>
        <w:spacing w:before="1"/>
        <w:rPr>
          <w:rFonts w:ascii="Bookman Old Style"/>
          <w:b/>
          <w:sz w:val="44"/>
        </w:rPr>
      </w:pPr>
    </w:p>
    <w:p w14:paraId="319EF857" w14:textId="77777777" w:rsidR="00466019" w:rsidRDefault="00EC48F9">
      <w:pPr>
        <w:pStyle w:val="Heading2"/>
        <w:rPr>
          <w:b/>
        </w:rPr>
      </w:pPr>
      <w:r>
        <w:rPr>
          <w:b/>
        </w:rPr>
        <w:t>5332.501-2</w:t>
      </w:r>
      <w:r>
        <w:rPr>
          <w:b/>
          <w:spacing w:val="-2"/>
        </w:rPr>
        <w:t xml:space="preserve"> </w:t>
      </w:r>
      <w:r>
        <w:rPr>
          <w:b/>
        </w:rPr>
        <w:t>Unusual</w:t>
      </w:r>
      <w:r>
        <w:rPr>
          <w:b/>
          <w:spacing w:val="1"/>
        </w:rPr>
        <w:t xml:space="preserve"> </w:t>
      </w:r>
      <w:r>
        <w:rPr>
          <w:b/>
        </w:rPr>
        <w:t>Progress</w:t>
      </w:r>
      <w:r>
        <w:rPr>
          <w:b/>
          <w:spacing w:val="1"/>
        </w:rPr>
        <w:t xml:space="preserve"> </w:t>
      </w:r>
      <w:r>
        <w:rPr>
          <w:b/>
          <w:spacing w:val="-2"/>
        </w:rPr>
        <w:t>Payments</w:t>
      </w:r>
    </w:p>
    <w:p w14:paraId="23DE523C" w14:textId="77777777" w:rsidR="00466019" w:rsidRDefault="00466019">
      <w:pPr>
        <w:pStyle w:val="BodyText"/>
        <w:spacing w:before="4"/>
        <w:rPr>
          <w:rFonts w:ascii="Bookman Old Style"/>
          <w:b/>
          <w:sz w:val="42"/>
        </w:rPr>
      </w:pPr>
    </w:p>
    <w:p w14:paraId="2D4DA206" w14:textId="77777777" w:rsidR="00466019" w:rsidRDefault="00EC48F9">
      <w:pPr>
        <w:pStyle w:val="BodyText"/>
        <w:spacing w:line="271" w:lineRule="auto"/>
        <w:ind w:left="110" w:right="513"/>
      </w:pPr>
      <w:r>
        <w:rPr>
          <w:w w:val="105"/>
        </w:rPr>
        <w:t xml:space="preserve">(a)(3) The contracting officer must submit contractor requests for unusual progress payments through the SCO to the </w:t>
      </w:r>
      <w:hyperlink r:id="rId22" w:anchor="DAFFARS_5302_101">
        <w:r>
          <w:rPr>
            <w:color w:val="27314A"/>
            <w:w w:val="105"/>
            <w:u w:val="single" w:color="27314A"/>
          </w:rPr>
          <w:t>cognizant HCA Workflow</w:t>
        </w:r>
      </w:hyperlink>
      <w:r>
        <w:rPr>
          <w:color w:val="27314A"/>
          <w:w w:val="105"/>
        </w:rPr>
        <w:t xml:space="preserve"> </w:t>
      </w:r>
      <w:r>
        <w:rPr>
          <w:w w:val="105"/>
        </w:rPr>
        <w:t>with a recommendation to approve or disapprove</w:t>
      </w:r>
      <w:r>
        <w:rPr>
          <w:spacing w:val="40"/>
          <w:w w:val="105"/>
        </w:rPr>
        <w:t xml:space="preserve"> </w:t>
      </w:r>
      <w:r>
        <w:rPr>
          <w:w w:val="105"/>
        </w:rPr>
        <w:t>the request. The cognizant HCA will forward all requests for unusual progress payments, whether</w:t>
      </w:r>
      <w:r>
        <w:rPr>
          <w:spacing w:val="40"/>
          <w:w w:val="105"/>
        </w:rPr>
        <w:t xml:space="preserve"> </w:t>
      </w:r>
      <w:r>
        <w:rPr>
          <w:w w:val="105"/>
        </w:rPr>
        <w:t xml:space="preserve">recommended for approval or disapproval, to </w:t>
      </w:r>
      <w:hyperlink r:id="rId23">
        <w:r>
          <w:rPr>
            <w:color w:val="27314A"/>
            <w:w w:val="105"/>
            <w:u w:val="single" w:color="27314A"/>
          </w:rPr>
          <w:t>SAF/FMF</w:t>
        </w:r>
      </w:hyperlink>
      <w:r>
        <w:rPr>
          <w:color w:val="27314A"/>
          <w:w w:val="105"/>
        </w:rPr>
        <w:t xml:space="preserve"> </w:t>
      </w:r>
      <w:r>
        <w:rPr>
          <w:w w:val="105"/>
        </w:rPr>
        <w:t xml:space="preserve">with all pertinent data supporting the recommended action for approval and submission to </w:t>
      </w:r>
      <w:hyperlink r:id="rId24">
        <w:r>
          <w:rPr>
            <w:color w:val="27314A"/>
            <w:w w:val="105"/>
            <w:u w:val="single" w:color="27314A"/>
          </w:rPr>
          <w:t>OUSD(A&amp;S)/DPC</w:t>
        </w:r>
      </w:hyperlink>
      <w:r>
        <w:rPr>
          <w:w w:val="105"/>
        </w:rPr>
        <w:t>.</w:t>
      </w:r>
    </w:p>
    <w:p w14:paraId="52E56223" w14:textId="77777777" w:rsidR="00466019" w:rsidRDefault="00466019">
      <w:pPr>
        <w:pStyle w:val="BodyText"/>
        <w:rPr>
          <w:sz w:val="26"/>
        </w:rPr>
      </w:pPr>
    </w:p>
    <w:p w14:paraId="0C8E521B" w14:textId="77777777" w:rsidR="00466019" w:rsidRDefault="00EC48F9">
      <w:pPr>
        <w:pStyle w:val="Heading2"/>
        <w:spacing w:before="172"/>
        <w:rPr>
          <w:b/>
        </w:rPr>
      </w:pPr>
      <w:r>
        <w:rPr>
          <w:b/>
          <w:spacing w:val="-2"/>
        </w:rPr>
        <w:t>5332.501-3</w:t>
      </w:r>
      <w:r>
        <w:rPr>
          <w:b/>
          <w:spacing w:val="-8"/>
        </w:rPr>
        <w:t xml:space="preserve"> </w:t>
      </w:r>
      <w:r>
        <w:rPr>
          <w:b/>
          <w:spacing w:val="-2"/>
        </w:rPr>
        <w:t>Contract</w:t>
      </w:r>
      <w:r>
        <w:rPr>
          <w:b/>
          <w:spacing w:val="-8"/>
        </w:rPr>
        <w:t xml:space="preserve"> </w:t>
      </w:r>
      <w:r>
        <w:rPr>
          <w:b/>
          <w:spacing w:val="-2"/>
        </w:rPr>
        <w:t>Price</w:t>
      </w:r>
    </w:p>
    <w:p w14:paraId="07547A01" w14:textId="77777777" w:rsidR="00466019" w:rsidRDefault="00466019">
      <w:pPr>
        <w:pStyle w:val="BodyText"/>
        <w:spacing w:before="4"/>
        <w:rPr>
          <w:rFonts w:ascii="Bookman Old Style"/>
          <w:b/>
          <w:sz w:val="42"/>
        </w:rPr>
      </w:pPr>
    </w:p>
    <w:p w14:paraId="19496DDF" w14:textId="77777777" w:rsidR="00466019" w:rsidRDefault="00EC48F9">
      <w:pPr>
        <w:pStyle w:val="BodyText"/>
        <w:spacing w:line="271" w:lineRule="auto"/>
        <w:ind w:left="110"/>
      </w:pPr>
      <w:r>
        <w:rPr>
          <w:w w:val="110"/>
        </w:rPr>
        <w:t>(a)</w:t>
      </w:r>
      <w:r>
        <w:rPr>
          <w:spacing w:val="-4"/>
          <w:w w:val="110"/>
        </w:rPr>
        <w:t xml:space="preserve"> </w:t>
      </w:r>
      <w:r>
        <w:rPr>
          <w:w w:val="110"/>
        </w:rPr>
        <w:t>When</w:t>
      </w:r>
      <w:r>
        <w:rPr>
          <w:spacing w:val="-4"/>
          <w:w w:val="110"/>
        </w:rPr>
        <w:t xml:space="preserve"> </w:t>
      </w:r>
      <w:r>
        <w:rPr>
          <w:w w:val="110"/>
        </w:rPr>
        <w:t>the</w:t>
      </w:r>
      <w:r>
        <w:rPr>
          <w:spacing w:val="-4"/>
          <w:w w:val="110"/>
        </w:rPr>
        <w:t xml:space="preserve"> </w:t>
      </w:r>
      <w:r>
        <w:rPr>
          <w:w w:val="110"/>
        </w:rPr>
        <w:t>estimated</w:t>
      </w:r>
      <w:r>
        <w:rPr>
          <w:spacing w:val="-4"/>
          <w:w w:val="110"/>
        </w:rPr>
        <w:t xml:space="preserve"> </w:t>
      </w:r>
      <w:r>
        <w:rPr>
          <w:w w:val="110"/>
        </w:rPr>
        <w:t>contract</w:t>
      </w:r>
      <w:r>
        <w:rPr>
          <w:spacing w:val="-4"/>
          <w:w w:val="110"/>
        </w:rPr>
        <w:t xml:space="preserve"> </w:t>
      </w:r>
      <w:r>
        <w:rPr>
          <w:w w:val="110"/>
        </w:rPr>
        <w:t>costs</w:t>
      </w:r>
      <w:r>
        <w:rPr>
          <w:spacing w:val="-4"/>
          <w:w w:val="110"/>
        </w:rPr>
        <w:t xml:space="preserve"> </w:t>
      </w:r>
      <w:r>
        <w:rPr>
          <w:w w:val="110"/>
        </w:rPr>
        <w:t>increase</w:t>
      </w:r>
      <w:r>
        <w:rPr>
          <w:spacing w:val="-4"/>
          <w:w w:val="110"/>
        </w:rPr>
        <w:t xml:space="preserve"> </w:t>
      </w:r>
      <w:r>
        <w:rPr>
          <w:w w:val="110"/>
        </w:rPr>
        <w:t>such</w:t>
      </w:r>
      <w:r>
        <w:rPr>
          <w:spacing w:val="-4"/>
          <w:w w:val="110"/>
        </w:rPr>
        <w:t xml:space="preserve"> </w:t>
      </w:r>
      <w:r>
        <w:rPr>
          <w:w w:val="110"/>
        </w:rPr>
        <w:t>that</w:t>
      </w:r>
      <w:r>
        <w:rPr>
          <w:spacing w:val="-4"/>
          <w:w w:val="110"/>
        </w:rPr>
        <w:t xml:space="preserve"> </w:t>
      </w:r>
      <w:r>
        <w:rPr>
          <w:w w:val="110"/>
        </w:rPr>
        <w:t>the</w:t>
      </w:r>
      <w:r>
        <w:rPr>
          <w:spacing w:val="-4"/>
          <w:w w:val="110"/>
        </w:rPr>
        <w:t xml:space="preserve"> </w:t>
      </w:r>
      <w:r>
        <w:rPr>
          <w:w w:val="110"/>
        </w:rPr>
        <w:t>estimate</w:t>
      </w:r>
      <w:r>
        <w:rPr>
          <w:spacing w:val="-4"/>
          <w:w w:val="110"/>
        </w:rPr>
        <w:t xml:space="preserve"> </w:t>
      </w:r>
      <w:r>
        <w:rPr>
          <w:w w:val="110"/>
        </w:rPr>
        <w:t>of</w:t>
      </w:r>
      <w:r>
        <w:rPr>
          <w:spacing w:val="-4"/>
          <w:w w:val="110"/>
        </w:rPr>
        <w:t xml:space="preserve"> </w:t>
      </w:r>
      <w:r>
        <w:rPr>
          <w:w w:val="110"/>
        </w:rPr>
        <w:t>the</w:t>
      </w:r>
      <w:r>
        <w:rPr>
          <w:spacing w:val="-4"/>
          <w:w w:val="110"/>
        </w:rPr>
        <w:t xml:space="preserve"> </w:t>
      </w:r>
      <w:r>
        <w:rPr>
          <w:w w:val="110"/>
        </w:rPr>
        <w:t>unusual</w:t>
      </w:r>
      <w:r>
        <w:rPr>
          <w:spacing w:val="-4"/>
          <w:w w:val="110"/>
        </w:rPr>
        <w:t xml:space="preserve"> </w:t>
      </w:r>
      <w:r>
        <w:rPr>
          <w:w w:val="110"/>
        </w:rPr>
        <w:t xml:space="preserve">progress </w:t>
      </w:r>
      <w:r>
        <w:t>payments</w:t>
      </w:r>
      <w:r>
        <w:rPr>
          <w:spacing w:val="40"/>
        </w:rPr>
        <w:t xml:space="preserve"> </w:t>
      </w:r>
      <w:r>
        <w:t>increase</w:t>
      </w:r>
      <w:r>
        <w:rPr>
          <w:spacing w:val="40"/>
        </w:rPr>
        <w:t xml:space="preserve"> </w:t>
      </w:r>
      <w:r>
        <w:t>$20</w:t>
      </w:r>
      <w:r>
        <w:rPr>
          <w:spacing w:val="40"/>
        </w:rPr>
        <w:t xml:space="preserve"> </w:t>
      </w:r>
      <w:r>
        <w:t>million</w:t>
      </w:r>
      <w:r>
        <w:rPr>
          <w:spacing w:val="40"/>
        </w:rPr>
        <w:t xml:space="preserve"> </w:t>
      </w:r>
      <w:r>
        <w:t>or</w:t>
      </w:r>
      <w:r>
        <w:rPr>
          <w:spacing w:val="40"/>
        </w:rPr>
        <w:t xml:space="preserve"> </w:t>
      </w:r>
      <w:r>
        <w:t>more</w:t>
      </w:r>
      <w:r>
        <w:rPr>
          <w:spacing w:val="40"/>
        </w:rPr>
        <w:t xml:space="preserve"> </w:t>
      </w:r>
      <w:r>
        <w:t>over</w:t>
      </w:r>
      <w:r>
        <w:rPr>
          <w:spacing w:val="40"/>
        </w:rPr>
        <w:t xml:space="preserve"> </w:t>
      </w:r>
      <w:r>
        <w:t>the</w:t>
      </w:r>
      <w:r>
        <w:rPr>
          <w:spacing w:val="40"/>
        </w:rPr>
        <w:t xml:space="preserve"> </w:t>
      </w:r>
      <w:r>
        <w:t>approved</w:t>
      </w:r>
      <w:r>
        <w:rPr>
          <w:spacing w:val="40"/>
        </w:rPr>
        <w:t xml:space="preserve"> </w:t>
      </w:r>
      <w:r>
        <w:t>unusual</w:t>
      </w:r>
      <w:r>
        <w:rPr>
          <w:spacing w:val="40"/>
        </w:rPr>
        <w:t xml:space="preserve"> </w:t>
      </w:r>
      <w:r>
        <w:t>progress</w:t>
      </w:r>
      <w:r>
        <w:rPr>
          <w:spacing w:val="40"/>
        </w:rPr>
        <w:t xml:space="preserve"> </w:t>
      </w:r>
      <w:r>
        <w:t>payment</w:t>
      </w:r>
      <w:r>
        <w:rPr>
          <w:spacing w:val="40"/>
        </w:rPr>
        <w:t xml:space="preserve"> </w:t>
      </w:r>
      <w:r>
        <w:t>estimate,</w:t>
      </w:r>
      <w:r>
        <w:rPr>
          <w:spacing w:val="40"/>
        </w:rPr>
        <w:t xml:space="preserve"> </w:t>
      </w:r>
      <w:r>
        <w:t xml:space="preserve">the </w:t>
      </w:r>
      <w:r>
        <w:rPr>
          <w:w w:val="110"/>
        </w:rPr>
        <w:t>contracting</w:t>
      </w:r>
      <w:r>
        <w:rPr>
          <w:spacing w:val="-9"/>
          <w:w w:val="110"/>
        </w:rPr>
        <w:t xml:space="preserve"> </w:t>
      </w:r>
      <w:r>
        <w:rPr>
          <w:w w:val="110"/>
        </w:rPr>
        <w:t>officer</w:t>
      </w:r>
      <w:r>
        <w:rPr>
          <w:spacing w:val="-9"/>
          <w:w w:val="110"/>
        </w:rPr>
        <w:t xml:space="preserve"> </w:t>
      </w:r>
      <w:r>
        <w:rPr>
          <w:w w:val="110"/>
        </w:rPr>
        <w:t>must</w:t>
      </w:r>
      <w:r>
        <w:rPr>
          <w:spacing w:val="-9"/>
          <w:w w:val="110"/>
        </w:rPr>
        <w:t xml:space="preserve"> </w:t>
      </w:r>
      <w:r>
        <w:rPr>
          <w:w w:val="110"/>
        </w:rPr>
        <w:t>notify</w:t>
      </w:r>
      <w:r>
        <w:rPr>
          <w:spacing w:val="-8"/>
          <w:w w:val="110"/>
        </w:rPr>
        <w:t xml:space="preserve"> </w:t>
      </w:r>
      <w:hyperlink r:id="rId25">
        <w:r>
          <w:rPr>
            <w:color w:val="27314A"/>
            <w:w w:val="110"/>
            <w:u w:val="single" w:color="27314A"/>
          </w:rPr>
          <w:t>SAF/FMF</w:t>
        </w:r>
      </w:hyperlink>
      <w:r>
        <w:rPr>
          <w:color w:val="27314A"/>
          <w:spacing w:val="-9"/>
          <w:w w:val="110"/>
        </w:rPr>
        <w:t xml:space="preserve"> </w:t>
      </w:r>
      <w:r>
        <w:rPr>
          <w:w w:val="110"/>
        </w:rPr>
        <w:t>through</w:t>
      </w:r>
      <w:r>
        <w:rPr>
          <w:spacing w:val="-9"/>
          <w:w w:val="110"/>
        </w:rPr>
        <w:t xml:space="preserve"> </w:t>
      </w:r>
      <w:r>
        <w:rPr>
          <w:w w:val="110"/>
        </w:rPr>
        <w:t>their</w:t>
      </w:r>
      <w:r>
        <w:rPr>
          <w:spacing w:val="-9"/>
          <w:w w:val="110"/>
        </w:rPr>
        <w:t xml:space="preserve"> </w:t>
      </w:r>
      <w:r>
        <w:rPr>
          <w:w w:val="110"/>
        </w:rPr>
        <w:t>SCO,</w:t>
      </w:r>
      <w:r>
        <w:rPr>
          <w:spacing w:val="-9"/>
          <w:w w:val="110"/>
        </w:rPr>
        <w:t xml:space="preserve"> </w:t>
      </w:r>
      <w:r>
        <w:rPr>
          <w:w w:val="110"/>
        </w:rPr>
        <w:t>with</w:t>
      </w:r>
      <w:r>
        <w:rPr>
          <w:spacing w:val="-9"/>
          <w:w w:val="110"/>
        </w:rPr>
        <w:t xml:space="preserve"> </w:t>
      </w:r>
      <w:r>
        <w:rPr>
          <w:w w:val="110"/>
        </w:rPr>
        <w:t>a</w:t>
      </w:r>
      <w:r>
        <w:rPr>
          <w:spacing w:val="-9"/>
          <w:w w:val="110"/>
        </w:rPr>
        <w:t xml:space="preserve"> </w:t>
      </w:r>
      <w:r>
        <w:rPr>
          <w:w w:val="110"/>
        </w:rPr>
        <w:t>courtesy</w:t>
      </w:r>
      <w:r>
        <w:rPr>
          <w:spacing w:val="-9"/>
          <w:w w:val="110"/>
        </w:rPr>
        <w:t xml:space="preserve"> </w:t>
      </w:r>
      <w:r>
        <w:rPr>
          <w:w w:val="110"/>
        </w:rPr>
        <w:t>copy</w:t>
      </w:r>
      <w:r>
        <w:rPr>
          <w:spacing w:val="-9"/>
          <w:w w:val="110"/>
        </w:rPr>
        <w:t xml:space="preserve"> </w:t>
      </w:r>
      <w:r>
        <w:rPr>
          <w:w w:val="110"/>
        </w:rPr>
        <w:t>to</w:t>
      </w:r>
      <w:r>
        <w:rPr>
          <w:spacing w:val="-9"/>
          <w:w w:val="110"/>
        </w:rPr>
        <w:t xml:space="preserve"> </w:t>
      </w:r>
      <w:r>
        <w:rPr>
          <w:w w:val="110"/>
        </w:rPr>
        <w:t>the</w:t>
      </w:r>
      <w:r>
        <w:rPr>
          <w:spacing w:val="-9"/>
          <w:w w:val="110"/>
        </w:rPr>
        <w:t xml:space="preserve"> </w:t>
      </w:r>
      <w:hyperlink r:id="rId26" w:anchor="DAFFARS_5302_101">
        <w:r>
          <w:rPr>
            <w:color w:val="27314A"/>
            <w:w w:val="110"/>
            <w:u w:val="single" w:color="27314A"/>
          </w:rPr>
          <w:t>cognizant</w:t>
        </w:r>
      </w:hyperlink>
      <w:r>
        <w:rPr>
          <w:color w:val="27314A"/>
          <w:w w:val="110"/>
        </w:rPr>
        <w:t xml:space="preserve"> </w:t>
      </w:r>
      <w:hyperlink r:id="rId27" w:anchor="DAFFARS_5302_101">
        <w:r>
          <w:rPr>
            <w:color w:val="27314A"/>
            <w:w w:val="110"/>
            <w:u w:val="single" w:color="27314A"/>
          </w:rPr>
          <w:t>HCA Workflow</w:t>
        </w:r>
      </w:hyperlink>
      <w:r>
        <w:rPr>
          <w:color w:val="27314A"/>
          <w:w w:val="110"/>
        </w:rPr>
        <w:t xml:space="preserve"> </w:t>
      </w:r>
      <w:r>
        <w:rPr>
          <w:w w:val="110"/>
        </w:rPr>
        <w:t>.</w:t>
      </w:r>
    </w:p>
    <w:p w14:paraId="5043CB0F" w14:textId="77777777" w:rsidR="00466019" w:rsidRDefault="00466019">
      <w:pPr>
        <w:pStyle w:val="BodyText"/>
        <w:rPr>
          <w:sz w:val="26"/>
        </w:rPr>
      </w:pPr>
    </w:p>
    <w:p w14:paraId="41C8608D" w14:textId="77777777" w:rsidR="00466019" w:rsidRDefault="00EC48F9">
      <w:pPr>
        <w:pStyle w:val="Heading1"/>
        <w:spacing w:before="204"/>
        <w:rPr>
          <w:b/>
        </w:rPr>
      </w:pPr>
      <w:r>
        <w:rPr>
          <w:b/>
          <w:spacing w:val="-6"/>
        </w:rPr>
        <w:t>Subpart</w:t>
      </w:r>
      <w:r>
        <w:rPr>
          <w:b/>
          <w:spacing w:val="-14"/>
        </w:rPr>
        <w:t xml:space="preserve"> </w:t>
      </w:r>
      <w:r>
        <w:rPr>
          <w:b/>
          <w:spacing w:val="-6"/>
        </w:rPr>
        <w:t>5332.6</w:t>
      </w:r>
      <w:r>
        <w:rPr>
          <w:b/>
          <w:spacing w:val="-14"/>
        </w:rPr>
        <w:t xml:space="preserve"> </w:t>
      </w:r>
      <w:r>
        <w:rPr>
          <w:b/>
          <w:spacing w:val="-6"/>
        </w:rPr>
        <w:t>–</w:t>
      </w:r>
      <w:r>
        <w:rPr>
          <w:b/>
          <w:spacing w:val="-14"/>
        </w:rPr>
        <w:t xml:space="preserve"> </w:t>
      </w:r>
      <w:r>
        <w:rPr>
          <w:b/>
          <w:spacing w:val="-6"/>
        </w:rPr>
        <w:t>CONTRACT</w:t>
      </w:r>
      <w:r>
        <w:rPr>
          <w:b/>
          <w:spacing w:val="-13"/>
        </w:rPr>
        <w:t xml:space="preserve"> </w:t>
      </w:r>
      <w:r>
        <w:rPr>
          <w:b/>
          <w:spacing w:val="-6"/>
        </w:rPr>
        <w:t>DEBTS</w:t>
      </w:r>
    </w:p>
    <w:p w14:paraId="07459315" w14:textId="77777777" w:rsidR="00466019" w:rsidRDefault="00466019">
      <w:pPr>
        <w:pStyle w:val="BodyText"/>
        <w:spacing w:before="1"/>
        <w:rPr>
          <w:rFonts w:ascii="Bookman Old Style"/>
          <w:b/>
          <w:sz w:val="44"/>
        </w:rPr>
      </w:pPr>
    </w:p>
    <w:p w14:paraId="77994503" w14:textId="77777777" w:rsidR="00466019" w:rsidRDefault="00EC48F9">
      <w:pPr>
        <w:pStyle w:val="Heading2"/>
        <w:rPr>
          <w:b/>
        </w:rPr>
      </w:pPr>
      <w:r>
        <w:rPr>
          <w:b/>
        </w:rPr>
        <w:t>5332.604</w:t>
      </w:r>
      <w:r>
        <w:rPr>
          <w:b/>
          <w:spacing w:val="-15"/>
        </w:rPr>
        <w:t xml:space="preserve"> </w:t>
      </w:r>
      <w:r>
        <w:rPr>
          <w:b/>
        </w:rPr>
        <w:t>Demand</w:t>
      </w:r>
      <w:r>
        <w:rPr>
          <w:b/>
          <w:spacing w:val="-14"/>
        </w:rPr>
        <w:t xml:space="preserve"> </w:t>
      </w:r>
      <w:r>
        <w:rPr>
          <w:b/>
        </w:rPr>
        <w:t>for</w:t>
      </w:r>
      <w:r>
        <w:rPr>
          <w:b/>
          <w:spacing w:val="-15"/>
        </w:rPr>
        <w:t xml:space="preserve"> </w:t>
      </w:r>
      <w:r>
        <w:rPr>
          <w:b/>
          <w:spacing w:val="-2"/>
        </w:rPr>
        <w:t>Payment</w:t>
      </w:r>
    </w:p>
    <w:p w14:paraId="6537F28F" w14:textId="77777777" w:rsidR="00466019" w:rsidRDefault="00466019">
      <w:pPr>
        <w:pStyle w:val="BodyText"/>
        <w:spacing w:before="4"/>
        <w:rPr>
          <w:rFonts w:ascii="Bookman Old Style"/>
          <w:b/>
          <w:sz w:val="42"/>
        </w:rPr>
      </w:pPr>
    </w:p>
    <w:p w14:paraId="0E3431D0" w14:textId="77777777" w:rsidR="00466019" w:rsidRDefault="00EC48F9">
      <w:pPr>
        <w:pStyle w:val="BodyText"/>
        <w:spacing w:line="501" w:lineRule="auto"/>
        <w:ind w:left="110"/>
      </w:pPr>
      <w:r>
        <w:rPr>
          <w:w w:val="105"/>
        </w:rPr>
        <w:t xml:space="preserve">(b) Payment information for the demand for payment letter can be found at: </w:t>
      </w:r>
      <w:hyperlink r:id="rId28">
        <w:r>
          <w:rPr>
            <w:color w:val="27314A"/>
            <w:spacing w:val="-2"/>
            <w:u w:val="single" w:color="27314A"/>
          </w:rPr>
          <w:t>https://www.dfas.mil/contractorsvendors/governmentremittance/returnfunds.html</w:t>
        </w:r>
      </w:hyperlink>
    </w:p>
    <w:p w14:paraId="2326E120" w14:textId="77777777" w:rsidR="00466019" w:rsidRDefault="00EC48F9">
      <w:pPr>
        <w:pStyle w:val="BodyText"/>
        <w:spacing w:line="271" w:lineRule="auto"/>
        <w:ind w:left="110"/>
      </w:pPr>
      <w:r>
        <w:rPr>
          <w:w w:val="105"/>
        </w:rPr>
        <w:t>(e) Contracting officers must retain a copy of all contract debt documentation in the contract file and</w:t>
      </w:r>
      <w:r>
        <w:rPr>
          <w:spacing w:val="80"/>
          <w:w w:val="105"/>
        </w:rPr>
        <w:t xml:space="preserve"> </w:t>
      </w:r>
      <w:r>
        <w:rPr>
          <w:w w:val="105"/>
        </w:rPr>
        <w:t>must keep the contract file open until the debt is collected and/or written-off.</w:t>
      </w:r>
    </w:p>
    <w:p w14:paraId="6DFB9E20" w14:textId="77777777" w:rsidR="00466019" w:rsidRDefault="00466019">
      <w:pPr>
        <w:pStyle w:val="BodyText"/>
        <w:rPr>
          <w:sz w:val="26"/>
        </w:rPr>
      </w:pPr>
    </w:p>
    <w:p w14:paraId="76CBF5A0" w14:textId="77777777" w:rsidR="00466019" w:rsidRDefault="00EC48F9">
      <w:pPr>
        <w:pStyle w:val="Heading2"/>
        <w:spacing w:before="169"/>
        <w:rPr>
          <w:b/>
        </w:rPr>
      </w:pPr>
      <w:r>
        <w:rPr>
          <w:b/>
        </w:rPr>
        <w:t>5332.607</w:t>
      </w:r>
      <w:r>
        <w:rPr>
          <w:b/>
          <w:spacing w:val="-18"/>
        </w:rPr>
        <w:t xml:space="preserve"> </w:t>
      </w:r>
      <w:r>
        <w:rPr>
          <w:b/>
        </w:rPr>
        <w:t>Installment</w:t>
      </w:r>
      <w:r>
        <w:rPr>
          <w:b/>
          <w:spacing w:val="-18"/>
        </w:rPr>
        <w:t xml:space="preserve"> </w:t>
      </w:r>
      <w:r>
        <w:rPr>
          <w:b/>
        </w:rPr>
        <w:t>Payments</w:t>
      </w:r>
      <w:r>
        <w:rPr>
          <w:b/>
          <w:spacing w:val="-18"/>
        </w:rPr>
        <w:t xml:space="preserve"> </w:t>
      </w:r>
      <w:r>
        <w:rPr>
          <w:b/>
        </w:rPr>
        <w:t>and</w:t>
      </w:r>
      <w:r>
        <w:rPr>
          <w:b/>
          <w:spacing w:val="-18"/>
        </w:rPr>
        <w:t xml:space="preserve"> </w:t>
      </w:r>
      <w:r>
        <w:rPr>
          <w:b/>
        </w:rPr>
        <w:t>Deferment</w:t>
      </w:r>
      <w:r>
        <w:rPr>
          <w:b/>
          <w:spacing w:val="-18"/>
        </w:rPr>
        <w:t xml:space="preserve"> </w:t>
      </w:r>
      <w:r>
        <w:rPr>
          <w:b/>
        </w:rPr>
        <w:t>of</w:t>
      </w:r>
      <w:r>
        <w:rPr>
          <w:b/>
          <w:spacing w:val="-18"/>
        </w:rPr>
        <w:t xml:space="preserve"> </w:t>
      </w:r>
      <w:r>
        <w:rPr>
          <w:b/>
          <w:spacing w:val="-2"/>
        </w:rPr>
        <w:t>Collection</w:t>
      </w:r>
    </w:p>
    <w:p w14:paraId="70DF9E56" w14:textId="77777777" w:rsidR="00466019" w:rsidRDefault="00466019">
      <w:pPr>
        <w:pStyle w:val="BodyText"/>
        <w:spacing w:before="4"/>
        <w:rPr>
          <w:rFonts w:ascii="Bookman Old Style"/>
          <w:b/>
          <w:sz w:val="42"/>
        </w:rPr>
      </w:pPr>
    </w:p>
    <w:p w14:paraId="43E23380" w14:textId="77777777" w:rsidR="00466019" w:rsidRDefault="03E6BAE4">
      <w:pPr>
        <w:pStyle w:val="BodyText"/>
        <w:spacing w:line="271" w:lineRule="auto"/>
        <w:ind w:left="110" w:right="513"/>
      </w:pPr>
      <w:r>
        <w:rPr>
          <w:w w:val="105"/>
        </w:rPr>
        <w:t>(a) When a request for deferment of a contract debt is received from a contractor, the contracting</w:t>
      </w:r>
      <w:r>
        <w:rPr>
          <w:spacing w:val="80"/>
          <w:w w:val="105"/>
        </w:rPr>
        <w:t xml:space="preserve"> </w:t>
      </w:r>
      <w:r>
        <w:rPr>
          <w:w w:val="105"/>
        </w:rPr>
        <w:t>officer must forward the request for deferment to the SCO. The SCO must submit, on a priority</w:t>
      </w:r>
      <w:r>
        <w:rPr>
          <w:spacing w:val="80"/>
          <w:w w:val="150"/>
        </w:rPr>
        <w:t xml:space="preserve"> </w:t>
      </w:r>
      <w:r>
        <w:rPr>
          <w:w w:val="105"/>
        </w:rPr>
        <w:lastRenderedPageBreak/>
        <w:t>basis, an evaluation of the contractor’s request with the necessary reporting information and</w:t>
      </w:r>
      <w:r>
        <w:rPr>
          <w:spacing w:val="40"/>
          <w:w w:val="105"/>
        </w:rPr>
        <w:t xml:space="preserve"> </w:t>
      </w:r>
      <w:r>
        <w:rPr>
          <w:w w:val="105"/>
        </w:rPr>
        <w:t xml:space="preserve">recommendation through the </w:t>
      </w:r>
      <w:hyperlink r:id="rId29" w:anchor="DAFFARS_5302_101">
        <w:r>
          <w:rPr>
            <w:color w:val="27314A"/>
            <w:w w:val="105"/>
            <w:u w:val="single" w:color="27314A"/>
          </w:rPr>
          <w:t>cognizant HCA Workflow</w:t>
        </w:r>
      </w:hyperlink>
      <w:r>
        <w:rPr>
          <w:color w:val="27314A"/>
          <w:w w:val="105"/>
        </w:rPr>
        <w:t xml:space="preserve"> </w:t>
      </w:r>
      <w:del w:id="99" w:author="KUBA, DEREK M CIV USAF HAF SAF/AQCP" w:date="2023-11-21T15:42:00Z">
        <w:r>
          <w:fldChar w:fldCharType="begin"/>
        </w:r>
        <w:r>
          <w:delInstrText xml:space="preserve">HYPERLINK "mailto:SAF.AQ.SAF-AQC.Workflow@us.af.mil" </w:delInstrText>
        </w:r>
        <w:r>
          <w:fldChar w:fldCharType="separate"/>
        </w:r>
        <w:r w:rsidRPr="03E6BAE4" w:rsidDel="03E6BAE4">
          <w:rPr>
            <w:color w:val="27314A"/>
            <w:u w:val="single"/>
          </w:rPr>
          <w:delText>mailto:SAF.AQ.SAF-</w:delText>
        </w:r>
        <w:r>
          <w:fldChar w:fldCharType="end"/>
        </w:r>
        <w:r w:rsidRPr="03E6BAE4" w:rsidDel="03E6BAE4">
          <w:rPr>
            <w:color w:val="27314A"/>
          </w:rPr>
          <w:delText xml:space="preserve"> </w:delText>
        </w:r>
        <w:r>
          <w:fldChar w:fldCharType="begin"/>
        </w:r>
        <w:r>
          <w:delInstrText xml:space="preserve">HYPERLINK "mailto:SAF.AQ.SAF-AQC.Workflow@us.af.mil" </w:delInstrText>
        </w:r>
        <w:r>
          <w:fldChar w:fldCharType="separate"/>
        </w:r>
        <w:r w:rsidRPr="03E6BAE4" w:rsidDel="03E6BAE4">
          <w:rPr>
            <w:color w:val="27314A"/>
            <w:u w:val="single"/>
          </w:rPr>
          <w:delText>AQC.Workflow@us.af.mil</w:delText>
        </w:r>
        <w:r>
          <w:fldChar w:fldCharType="end"/>
        </w:r>
      </w:del>
      <w:r>
        <w:rPr>
          <w:w w:val="105"/>
        </w:rPr>
        <w:t xml:space="preserve">to </w:t>
      </w:r>
      <w:hyperlink r:id="rId30">
        <w:r>
          <w:rPr>
            <w:color w:val="27314A"/>
            <w:w w:val="105"/>
            <w:u w:val="single" w:color="27314A"/>
          </w:rPr>
          <w:t>SAF/FMF</w:t>
        </w:r>
      </w:hyperlink>
      <w:r>
        <w:rPr>
          <w:w w:val="105"/>
        </w:rPr>
        <w:t>.</w:t>
      </w:r>
    </w:p>
    <w:p w14:paraId="44E871BC" w14:textId="77777777" w:rsidR="00466019" w:rsidRDefault="00466019">
      <w:pPr>
        <w:pStyle w:val="BodyText"/>
        <w:rPr>
          <w:sz w:val="26"/>
        </w:rPr>
      </w:pPr>
    </w:p>
    <w:p w14:paraId="61952D49" w14:textId="77777777" w:rsidR="00466019" w:rsidRDefault="00EC48F9">
      <w:pPr>
        <w:pStyle w:val="Heading1"/>
        <w:spacing w:before="204"/>
        <w:rPr>
          <w:b/>
        </w:rPr>
      </w:pPr>
      <w:r>
        <w:rPr>
          <w:b/>
          <w:spacing w:val="-6"/>
        </w:rPr>
        <w:t>Subpart</w:t>
      </w:r>
      <w:r>
        <w:rPr>
          <w:b/>
          <w:spacing w:val="-14"/>
        </w:rPr>
        <w:t xml:space="preserve"> </w:t>
      </w:r>
      <w:r>
        <w:rPr>
          <w:b/>
          <w:spacing w:val="-6"/>
        </w:rPr>
        <w:t>5332.7</w:t>
      </w:r>
      <w:r>
        <w:rPr>
          <w:b/>
          <w:spacing w:val="-14"/>
        </w:rPr>
        <w:t xml:space="preserve"> </w:t>
      </w:r>
      <w:r>
        <w:rPr>
          <w:b/>
          <w:spacing w:val="-6"/>
        </w:rPr>
        <w:t>–</w:t>
      </w:r>
      <w:r>
        <w:rPr>
          <w:b/>
          <w:spacing w:val="-14"/>
        </w:rPr>
        <w:t xml:space="preserve"> </w:t>
      </w:r>
      <w:r>
        <w:rPr>
          <w:b/>
          <w:spacing w:val="-6"/>
        </w:rPr>
        <w:t>CONTRACT</w:t>
      </w:r>
      <w:r>
        <w:rPr>
          <w:b/>
          <w:spacing w:val="-13"/>
        </w:rPr>
        <w:t xml:space="preserve"> </w:t>
      </w:r>
      <w:r>
        <w:rPr>
          <w:b/>
          <w:spacing w:val="-6"/>
        </w:rPr>
        <w:t>FUNDING</w:t>
      </w:r>
    </w:p>
    <w:p w14:paraId="59B0E993" w14:textId="77777777" w:rsidR="00466019" w:rsidRDefault="00EC48F9">
      <w:pPr>
        <w:pStyle w:val="Heading2"/>
        <w:spacing w:before="76"/>
        <w:rPr>
          <w:b/>
        </w:rPr>
      </w:pPr>
      <w:r>
        <w:rPr>
          <w:b/>
        </w:rPr>
        <w:t>5332.703-2</w:t>
      </w:r>
      <w:r>
        <w:rPr>
          <w:b/>
          <w:spacing w:val="-19"/>
        </w:rPr>
        <w:t xml:space="preserve"> </w:t>
      </w:r>
      <w:r>
        <w:rPr>
          <w:b/>
        </w:rPr>
        <w:t>Contracts</w:t>
      </w:r>
      <w:r>
        <w:rPr>
          <w:b/>
          <w:spacing w:val="-19"/>
        </w:rPr>
        <w:t xml:space="preserve"> </w:t>
      </w:r>
      <w:r>
        <w:rPr>
          <w:b/>
        </w:rPr>
        <w:t>Conditioned</w:t>
      </w:r>
      <w:r>
        <w:rPr>
          <w:b/>
          <w:spacing w:val="-19"/>
        </w:rPr>
        <w:t xml:space="preserve"> </w:t>
      </w:r>
      <w:r>
        <w:rPr>
          <w:b/>
        </w:rPr>
        <w:t>Upon</w:t>
      </w:r>
      <w:r>
        <w:rPr>
          <w:b/>
          <w:spacing w:val="-19"/>
        </w:rPr>
        <w:t xml:space="preserve"> </w:t>
      </w:r>
      <w:r>
        <w:rPr>
          <w:b/>
        </w:rPr>
        <w:t>Availability</w:t>
      </w:r>
      <w:r>
        <w:rPr>
          <w:b/>
          <w:spacing w:val="-19"/>
        </w:rPr>
        <w:t xml:space="preserve"> </w:t>
      </w:r>
      <w:r>
        <w:rPr>
          <w:b/>
        </w:rPr>
        <w:t>of</w:t>
      </w:r>
      <w:r>
        <w:rPr>
          <w:b/>
          <w:spacing w:val="-19"/>
        </w:rPr>
        <w:t xml:space="preserve"> </w:t>
      </w:r>
      <w:r>
        <w:rPr>
          <w:b/>
          <w:spacing w:val="-2"/>
        </w:rPr>
        <w:t>Funds</w:t>
      </w:r>
    </w:p>
    <w:p w14:paraId="738610EB" w14:textId="77777777" w:rsidR="00466019" w:rsidRDefault="00466019">
      <w:pPr>
        <w:pStyle w:val="BodyText"/>
        <w:spacing w:before="4"/>
        <w:rPr>
          <w:rFonts w:ascii="Bookman Old Style"/>
          <w:b/>
          <w:sz w:val="42"/>
        </w:rPr>
      </w:pPr>
    </w:p>
    <w:p w14:paraId="27FC6A4E" w14:textId="704FAF97" w:rsidR="00466019" w:rsidRDefault="00EC48F9">
      <w:pPr>
        <w:pStyle w:val="BodyText"/>
        <w:spacing w:line="271" w:lineRule="auto"/>
        <w:ind w:left="110"/>
      </w:pPr>
      <w:r>
        <w:rPr>
          <w:w w:val="105"/>
        </w:rPr>
        <w:t>(a)</w:t>
      </w:r>
      <w:r>
        <w:rPr>
          <w:spacing w:val="29"/>
          <w:w w:val="105"/>
        </w:rPr>
        <w:t xml:space="preserve"> </w:t>
      </w:r>
      <w:r>
        <w:rPr>
          <w:i/>
          <w:w w:val="105"/>
        </w:rPr>
        <w:t>Fiscal</w:t>
      </w:r>
      <w:r>
        <w:rPr>
          <w:i/>
          <w:spacing w:val="29"/>
          <w:w w:val="105"/>
        </w:rPr>
        <w:t xml:space="preserve"> </w:t>
      </w:r>
      <w:r>
        <w:rPr>
          <w:i/>
          <w:w w:val="105"/>
        </w:rPr>
        <w:t>year</w:t>
      </w:r>
      <w:r>
        <w:rPr>
          <w:i/>
          <w:spacing w:val="29"/>
          <w:w w:val="105"/>
        </w:rPr>
        <w:t xml:space="preserve"> </w:t>
      </w:r>
      <w:r>
        <w:rPr>
          <w:i/>
          <w:w w:val="105"/>
        </w:rPr>
        <w:t>contracts.</w:t>
      </w:r>
      <w:r>
        <w:rPr>
          <w:i/>
          <w:spacing w:val="28"/>
          <w:w w:val="105"/>
        </w:rPr>
        <w:t xml:space="preserve"> </w:t>
      </w:r>
      <w:r>
        <w:rPr>
          <w:w w:val="105"/>
        </w:rPr>
        <w:t>See</w:t>
      </w:r>
      <w:r>
        <w:rPr>
          <w:spacing w:val="14"/>
          <w:w w:val="105"/>
        </w:rPr>
        <w:t xml:space="preserve"> </w:t>
      </w:r>
      <w:r>
        <w:fldChar w:fldCharType="begin"/>
      </w:r>
      <w:ins w:id="100" w:author="KUBA, DEREK M CIV USAF HAF SAF/AQCP" w:date="2023-11-21T12:38:00Z">
        <w:r w:rsidR="00FF0425">
          <w:instrText xml:space="preserve">HYPERLINK "https://www.acquisition.gov/daffars/mp5332-contract-financing" \l "DAFFARS_MP5332_7" \h </w:instrText>
        </w:r>
      </w:ins>
      <w:del w:id="101" w:author="KUBA, DEREK M CIV USAF HAF SAF/AQCP" w:date="2023-11-21T12:38:00Z">
        <w:r w:rsidDel="00FF0425">
          <w:delInstrText>HYPERLINK "https://www.acquisition.gov/Existing%20DAFFARS%20ao%20Sep%202022/mp_5332.7.docx" \h</w:delInstrText>
        </w:r>
      </w:del>
      <w:r>
        <w:fldChar w:fldCharType="separate"/>
      </w:r>
      <w:r>
        <w:rPr>
          <w:color w:val="27314A"/>
          <w:w w:val="105"/>
          <w:u w:val="single" w:color="27314A"/>
        </w:rPr>
        <w:t>MP5332.7</w:t>
      </w:r>
      <w:r>
        <w:rPr>
          <w:color w:val="27314A"/>
          <w:w w:val="105"/>
          <w:u w:val="single" w:color="27314A"/>
        </w:rPr>
        <w:fldChar w:fldCharType="end"/>
      </w:r>
      <w:r>
        <w:rPr>
          <w:color w:val="27314A"/>
          <w:spacing w:val="29"/>
          <w:w w:val="105"/>
        </w:rPr>
        <w:t xml:space="preserve"> </w:t>
      </w:r>
      <w:r>
        <w:rPr>
          <w:w w:val="105"/>
        </w:rPr>
        <w:t>on</w:t>
      </w:r>
      <w:r>
        <w:rPr>
          <w:spacing w:val="29"/>
          <w:w w:val="105"/>
        </w:rPr>
        <w:t xml:space="preserve"> </w:t>
      </w:r>
      <w:r>
        <w:rPr>
          <w:w w:val="105"/>
        </w:rPr>
        <w:t>contract</w:t>
      </w:r>
      <w:r>
        <w:rPr>
          <w:spacing w:val="29"/>
          <w:w w:val="105"/>
        </w:rPr>
        <w:t xml:space="preserve"> </w:t>
      </w:r>
      <w:r>
        <w:rPr>
          <w:w w:val="105"/>
        </w:rPr>
        <w:t>funding.</w:t>
      </w:r>
      <w:r>
        <w:rPr>
          <w:spacing w:val="29"/>
          <w:w w:val="105"/>
        </w:rPr>
        <w:t xml:space="preserve"> </w:t>
      </w:r>
      <w:r>
        <w:rPr>
          <w:w w:val="105"/>
        </w:rPr>
        <w:t>See</w:t>
      </w:r>
      <w:r>
        <w:rPr>
          <w:spacing w:val="15"/>
          <w:w w:val="105"/>
        </w:rPr>
        <w:t xml:space="preserve"> </w:t>
      </w:r>
      <w:r>
        <w:fldChar w:fldCharType="begin"/>
      </w:r>
      <w:ins w:id="102" w:author="KUBA, DEREK M CIV USAF HAF SAF/AQCP" w:date="2023-11-21T12:53:00Z">
        <w:r w:rsidR="005378E2">
          <w:instrText xml:space="preserve">HYPERLINK "https://www.acquisition.gov/dfars/part-204-administrative-and-information-matters" \l "DFARS_204.7103" \h </w:instrText>
        </w:r>
      </w:ins>
      <w:del w:id="103" w:author="KUBA, DEREK M CIV USAF HAF SAF/AQCP" w:date="2023-11-21T12:53:00Z">
        <w:r w:rsidDel="005378E2">
          <w:delInstrText>HYPERLINK "https://www.acquisition.gov/dfars/part-204-administrative-and-information-matters" \l "DFARS-204.7103" \h</w:delInstrText>
        </w:r>
      </w:del>
      <w:r>
        <w:fldChar w:fldCharType="separate"/>
      </w:r>
      <w:r>
        <w:rPr>
          <w:color w:val="27314A"/>
          <w:w w:val="105"/>
          <w:u w:val="single" w:color="27314A"/>
        </w:rPr>
        <w:t>DFARS</w:t>
      </w:r>
      <w:r>
        <w:rPr>
          <w:color w:val="27314A"/>
          <w:spacing w:val="29"/>
          <w:w w:val="105"/>
          <w:u w:val="single" w:color="27314A"/>
        </w:rPr>
        <w:t xml:space="preserve"> </w:t>
      </w:r>
      <w:r>
        <w:rPr>
          <w:color w:val="27314A"/>
          <w:w w:val="105"/>
          <w:u w:val="single" w:color="27314A"/>
        </w:rPr>
        <w:t>204.7103</w:t>
      </w:r>
      <w:r>
        <w:rPr>
          <w:color w:val="27314A"/>
          <w:w w:val="105"/>
          <w:u w:val="single" w:color="27314A"/>
        </w:rPr>
        <w:fldChar w:fldCharType="end"/>
      </w:r>
      <w:r>
        <w:rPr>
          <w:color w:val="27314A"/>
          <w:spacing w:val="29"/>
          <w:w w:val="105"/>
        </w:rPr>
        <w:t xml:space="preserve"> </w:t>
      </w:r>
      <w:r>
        <w:rPr>
          <w:w w:val="105"/>
        </w:rPr>
        <w:t>for</w:t>
      </w:r>
      <w:r>
        <w:rPr>
          <w:spacing w:val="29"/>
          <w:w w:val="105"/>
        </w:rPr>
        <w:t xml:space="preserve"> </w:t>
      </w:r>
      <w:r>
        <w:rPr>
          <w:w w:val="105"/>
        </w:rPr>
        <w:t>guidance</w:t>
      </w:r>
      <w:r>
        <w:rPr>
          <w:spacing w:val="29"/>
          <w:w w:val="105"/>
        </w:rPr>
        <w:t xml:space="preserve"> </w:t>
      </w:r>
      <w:r>
        <w:rPr>
          <w:w w:val="105"/>
        </w:rPr>
        <w:t>on considering severability when forming contracts and determining contract funding.</w:t>
      </w:r>
    </w:p>
    <w:p w14:paraId="637805D2" w14:textId="77777777" w:rsidR="00466019" w:rsidRDefault="00466019">
      <w:pPr>
        <w:pStyle w:val="BodyText"/>
        <w:rPr>
          <w:sz w:val="26"/>
        </w:rPr>
      </w:pPr>
    </w:p>
    <w:p w14:paraId="5BCE69CF" w14:textId="77777777" w:rsidR="00466019" w:rsidRDefault="00EC48F9">
      <w:pPr>
        <w:pStyle w:val="Heading1"/>
        <w:spacing w:before="203"/>
        <w:rPr>
          <w:b/>
        </w:rPr>
      </w:pPr>
      <w:r>
        <w:rPr>
          <w:b/>
          <w:spacing w:val="-4"/>
        </w:rPr>
        <w:t>Subpart</w:t>
      </w:r>
      <w:r>
        <w:rPr>
          <w:b/>
          <w:spacing w:val="-17"/>
        </w:rPr>
        <w:t xml:space="preserve"> </w:t>
      </w:r>
      <w:r>
        <w:rPr>
          <w:b/>
          <w:spacing w:val="-4"/>
        </w:rPr>
        <w:t>5332.9</w:t>
      </w:r>
      <w:r>
        <w:rPr>
          <w:b/>
          <w:spacing w:val="-17"/>
        </w:rPr>
        <w:t xml:space="preserve"> </w:t>
      </w:r>
      <w:r>
        <w:rPr>
          <w:b/>
          <w:spacing w:val="-4"/>
        </w:rPr>
        <w:t>–</w:t>
      </w:r>
      <w:r>
        <w:rPr>
          <w:b/>
          <w:spacing w:val="-16"/>
        </w:rPr>
        <w:t xml:space="preserve"> </w:t>
      </w:r>
      <w:r>
        <w:rPr>
          <w:b/>
          <w:spacing w:val="-4"/>
        </w:rPr>
        <w:t>PROMPT</w:t>
      </w:r>
      <w:r>
        <w:rPr>
          <w:b/>
          <w:spacing w:val="-16"/>
        </w:rPr>
        <w:t xml:space="preserve"> </w:t>
      </w:r>
      <w:r>
        <w:rPr>
          <w:b/>
          <w:spacing w:val="-4"/>
        </w:rPr>
        <w:t>PAYMENT</w:t>
      </w:r>
    </w:p>
    <w:p w14:paraId="463F29E8" w14:textId="77777777" w:rsidR="00466019" w:rsidRDefault="00466019">
      <w:pPr>
        <w:pStyle w:val="BodyText"/>
        <w:spacing w:before="1"/>
        <w:rPr>
          <w:rFonts w:ascii="Bookman Old Style"/>
          <w:b/>
          <w:sz w:val="44"/>
        </w:rPr>
      </w:pPr>
    </w:p>
    <w:p w14:paraId="40DE4581" w14:textId="77777777" w:rsidR="00466019" w:rsidRDefault="00EC48F9">
      <w:pPr>
        <w:pStyle w:val="Heading2"/>
        <w:rPr>
          <w:b/>
        </w:rPr>
      </w:pPr>
      <w:r>
        <w:rPr>
          <w:b/>
          <w:spacing w:val="-4"/>
        </w:rPr>
        <w:t>5332.901</w:t>
      </w:r>
      <w:r>
        <w:rPr>
          <w:b/>
          <w:spacing w:val="-11"/>
        </w:rPr>
        <w:t xml:space="preserve"> </w:t>
      </w:r>
      <w:r>
        <w:rPr>
          <w:b/>
          <w:spacing w:val="-2"/>
        </w:rPr>
        <w:t>Applicability</w:t>
      </w:r>
    </w:p>
    <w:p w14:paraId="3B7B4B86" w14:textId="77777777" w:rsidR="00466019" w:rsidRDefault="00466019">
      <w:pPr>
        <w:pStyle w:val="BodyText"/>
        <w:spacing w:before="4"/>
        <w:rPr>
          <w:rFonts w:ascii="Bookman Old Style"/>
          <w:b/>
          <w:sz w:val="42"/>
        </w:rPr>
      </w:pPr>
    </w:p>
    <w:p w14:paraId="4D12E0F6" w14:textId="77777777" w:rsidR="00466019" w:rsidRDefault="00EC48F9">
      <w:pPr>
        <w:pStyle w:val="BodyText"/>
        <w:ind w:left="110"/>
      </w:pPr>
      <w:r>
        <w:rPr>
          <w:w w:val="105"/>
        </w:rPr>
        <w:t>(1)(ii)</w:t>
      </w:r>
      <w:r>
        <w:rPr>
          <w:spacing w:val="-4"/>
          <w:w w:val="105"/>
        </w:rPr>
        <w:t xml:space="preserve"> </w:t>
      </w:r>
      <w:r>
        <w:rPr>
          <w:w w:val="105"/>
        </w:rPr>
        <w:t>See</w:t>
      </w:r>
      <w:r>
        <w:rPr>
          <w:spacing w:val="-4"/>
          <w:w w:val="105"/>
        </w:rPr>
        <w:t xml:space="preserve"> </w:t>
      </w:r>
      <w:hyperlink r:id="rId31" w:anchor="DAFFARS_MP5301_601">
        <w:r>
          <w:rPr>
            <w:color w:val="27314A"/>
            <w:spacing w:val="-2"/>
            <w:w w:val="105"/>
            <w:u w:val="single" w:color="27314A"/>
          </w:rPr>
          <w:t>MP5301.601(a)(i)</w:t>
        </w:r>
      </w:hyperlink>
      <w:r>
        <w:rPr>
          <w:spacing w:val="-2"/>
          <w:w w:val="105"/>
        </w:rPr>
        <w:t>.</w:t>
      </w:r>
    </w:p>
    <w:p w14:paraId="3A0FF5F2" w14:textId="77777777" w:rsidR="00466019" w:rsidRDefault="00466019">
      <w:pPr>
        <w:pStyle w:val="BodyText"/>
        <w:rPr>
          <w:sz w:val="26"/>
        </w:rPr>
      </w:pPr>
    </w:p>
    <w:p w14:paraId="430AB567" w14:textId="77777777" w:rsidR="00466019" w:rsidRDefault="00EC48F9">
      <w:pPr>
        <w:pStyle w:val="Heading2"/>
        <w:spacing w:before="203"/>
        <w:rPr>
          <w:b/>
        </w:rPr>
      </w:pPr>
      <w:r>
        <w:rPr>
          <w:b/>
        </w:rPr>
        <w:t>5332.906</w:t>
      </w:r>
      <w:r>
        <w:rPr>
          <w:b/>
          <w:spacing w:val="-10"/>
        </w:rPr>
        <w:t xml:space="preserve"> </w:t>
      </w:r>
      <w:r>
        <w:rPr>
          <w:b/>
        </w:rPr>
        <w:t>Making</w:t>
      </w:r>
      <w:r>
        <w:rPr>
          <w:b/>
          <w:spacing w:val="-9"/>
        </w:rPr>
        <w:t xml:space="preserve"> </w:t>
      </w:r>
      <w:r>
        <w:rPr>
          <w:b/>
          <w:spacing w:val="-2"/>
        </w:rPr>
        <w:t>Payments</w:t>
      </w:r>
    </w:p>
    <w:p w14:paraId="5630AD66" w14:textId="77777777" w:rsidR="00466019" w:rsidRDefault="00466019">
      <w:pPr>
        <w:pStyle w:val="BodyText"/>
        <w:spacing w:before="5"/>
        <w:rPr>
          <w:rFonts w:ascii="Bookman Old Style"/>
          <w:b/>
          <w:sz w:val="42"/>
        </w:rPr>
      </w:pPr>
    </w:p>
    <w:p w14:paraId="7D1E1173" w14:textId="77777777" w:rsidR="00466019" w:rsidRDefault="00EC48F9">
      <w:pPr>
        <w:pStyle w:val="BodyText"/>
        <w:ind w:left="110"/>
      </w:pPr>
      <w:r>
        <w:rPr>
          <w:w w:val="105"/>
        </w:rPr>
        <w:t>(a)</w:t>
      </w:r>
      <w:r>
        <w:rPr>
          <w:spacing w:val="14"/>
          <w:w w:val="105"/>
        </w:rPr>
        <w:t xml:space="preserve"> </w:t>
      </w:r>
      <w:r>
        <w:rPr>
          <w:w w:val="105"/>
        </w:rPr>
        <w:t>See</w:t>
      </w:r>
      <w:r>
        <w:rPr>
          <w:spacing w:val="15"/>
          <w:w w:val="105"/>
        </w:rPr>
        <w:t xml:space="preserve"> </w:t>
      </w:r>
      <w:hyperlink r:id="rId32" w:anchor="DAFFARS_MP5301_601">
        <w:r>
          <w:rPr>
            <w:color w:val="27314A"/>
            <w:spacing w:val="-2"/>
            <w:w w:val="105"/>
            <w:u w:val="single" w:color="27314A"/>
          </w:rPr>
          <w:t>MP5301.601(a)(i)</w:t>
        </w:r>
      </w:hyperlink>
      <w:r>
        <w:rPr>
          <w:spacing w:val="-2"/>
          <w:w w:val="105"/>
        </w:rPr>
        <w:t>.</w:t>
      </w:r>
    </w:p>
    <w:p w14:paraId="61829076" w14:textId="77777777" w:rsidR="00466019" w:rsidRDefault="00466019">
      <w:pPr>
        <w:pStyle w:val="BodyText"/>
        <w:rPr>
          <w:sz w:val="26"/>
        </w:rPr>
      </w:pPr>
    </w:p>
    <w:p w14:paraId="2BA226A1" w14:textId="77777777" w:rsidR="00466019" w:rsidRDefault="00466019">
      <w:pPr>
        <w:pStyle w:val="BodyText"/>
        <w:spacing w:before="1"/>
        <w:rPr>
          <w:sz w:val="20"/>
        </w:rPr>
      </w:pPr>
    </w:p>
    <w:p w14:paraId="26CB0036" w14:textId="77777777" w:rsidR="00466019" w:rsidRDefault="00EC48F9">
      <w:pPr>
        <w:pStyle w:val="Heading1"/>
        <w:rPr>
          <w:b/>
        </w:rPr>
      </w:pPr>
      <w:r>
        <w:rPr>
          <w:b/>
          <w:spacing w:val="-4"/>
        </w:rPr>
        <w:t>Subpart</w:t>
      </w:r>
      <w:r>
        <w:rPr>
          <w:b/>
          <w:spacing w:val="-15"/>
        </w:rPr>
        <w:t xml:space="preserve"> </w:t>
      </w:r>
      <w:r>
        <w:rPr>
          <w:b/>
          <w:spacing w:val="-4"/>
        </w:rPr>
        <w:t>5332.11</w:t>
      </w:r>
      <w:r>
        <w:rPr>
          <w:b/>
          <w:spacing w:val="-16"/>
        </w:rPr>
        <w:t xml:space="preserve"> </w:t>
      </w:r>
      <w:r>
        <w:rPr>
          <w:b/>
          <w:spacing w:val="-4"/>
        </w:rPr>
        <w:t>–</w:t>
      </w:r>
      <w:r>
        <w:rPr>
          <w:b/>
          <w:spacing w:val="-14"/>
        </w:rPr>
        <w:t xml:space="preserve"> </w:t>
      </w:r>
      <w:r>
        <w:rPr>
          <w:b/>
          <w:spacing w:val="-4"/>
        </w:rPr>
        <w:t>ELECTRONIC</w:t>
      </w:r>
      <w:r>
        <w:rPr>
          <w:b/>
          <w:spacing w:val="-15"/>
        </w:rPr>
        <w:t xml:space="preserve"> </w:t>
      </w:r>
      <w:r>
        <w:rPr>
          <w:b/>
          <w:spacing w:val="-4"/>
        </w:rPr>
        <w:t>FUNDS</w:t>
      </w:r>
      <w:r>
        <w:rPr>
          <w:b/>
          <w:spacing w:val="-15"/>
        </w:rPr>
        <w:t xml:space="preserve"> </w:t>
      </w:r>
      <w:r>
        <w:rPr>
          <w:b/>
          <w:spacing w:val="-4"/>
        </w:rPr>
        <w:t>TRANSFER</w:t>
      </w:r>
    </w:p>
    <w:p w14:paraId="17AD93B2" w14:textId="77777777" w:rsidR="00466019" w:rsidRDefault="00466019">
      <w:pPr>
        <w:pStyle w:val="BodyText"/>
        <w:spacing w:before="1"/>
        <w:rPr>
          <w:rFonts w:ascii="Bookman Old Style"/>
          <w:b/>
          <w:sz w:val="44"/>
        </w:rPr>
      </w:pPr>
    </w:p>
    <w:p w14:paraId="065797E9" w14:textId="77777777" w:rsidR="00466019" w:rsidRDefault="00EC48F9">
      <w:pPr>
        <w:pStyle w:val="Heading2"/>
        <w:rPr>
          <w:b/>
        </w:rPr>
      </w:pPr>
      <w:r>
        <w:rPr>
          <w:b/>
          <w:spacing w:val="-4"/>
        </w:rPr>
        <w:t>5332.1106</w:t>
      </w:r>
      <w:r>
        <w:rPr>
          <w:b/>
          <w:spacing w:val="-11"/>
        </w:rPr>
        <w:t xml:space="preserve"> </w:t>
      </w:r>
      <w:r>
        <w:rPr>
          <w:b/>
          <w:spacing w:val="-4"/>
        </w:rPr>
        <w:t>EFT</w:t>
      </w:r>
      <w:r>
        <w:rPr>
          <w:b/>
          <w:spacing w:val="-11"/>
        </w:rPr>
        <w:t xml:space="preserve"> </w:t>
      </w:r>
      <w:r>
        <w:rPr>
          <w:b/>
          <w:spacing w:val="-4"/>
        </w:rPr>
        <w:t>Mechanisms</w:t>
      </w:r>
    </w:p>
    <w:p w14:paraId="0DE4B5B7" w14:textId="77777777" w:rsidR="00466019" w:rsidRDefault="00466019">
      <w:pPr>
        <w:pStyle w:val="BodyText"/>
        <w:spacing w:before="4"/>
        <w:rPr>
          <w:rFonts w:ascii="Bookman Old Style"/>
          <w:b/>
          <w:sz w:val="42"/>
        </w:rPr>
      </w:pPr>
    </w:p>
    <w:p w14:paraId="55E07241" w14:textId="77777777" w:rsidR="00466019" w:rsidRDefault="00EC48F9">
      <w:pPr>
        <w:pStyle w:val="BodyText"/>
        <w:ind w:left="110"/>
      </w:pPr>
      <w:r>
        <w:rPr>
          <w:w w:val="105"/>
        </w:rPr>
        <w:t>(b)</w:t>
      </w:r>
      <w:r>
        <w:rPr>
          <w:spacing w:val="12"/>
          <w:w w:val="105"/>
        </w:rPr>
        <w:t xml:space="preserve"> </w:t>
      </w:r>
      <w:r>
        <w:rPr>
          <w:w w:val="105"/>
        </w:rPr>
        <w:t>See</w:t>
      </w:r>
      <w:r>
        <w:rPr>
          <w:spacing w:val="13"/>
          <w:w w:val="105"/>
        </w:rPr>
        <w:t xml:space="preserve"> </w:t>
      </w:r>
      <w:hyperlink r:id="rId33" w:anchor="DAFFARS_MP5301_601">
        <w:r>
          <w:rPr>
            <w:color w:val="27314A"/>
            <w:spacing w:val="-2"/>
            <w:w w:val="105"/>
            <w:u w:val="single" w:color="27314A"/>
          </w:rPr>
          <w:t>MP5301.601(a)(i)</w:t>
        </w:r>
      </w:hyperlink>
      <w:r>
        <w:rPr>
          <w:spacing w:val="-2"/>
          <w:w w:val="105"/>
        </w:rPr>
        <w:t>.</w:t>
      </w:r>
    </w:p>
    <w:sectPr w:rsidR="00466019">
      <w:pgSz w:w="11910" w:h="16840"/>
      <w:pgMar w:top="840" w:right="760" w:bottom="280" w:left="7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ROSSI, AMANDA M CIV USAF HAF SAF/AQCP" w:date="2023-12-18T09:22:00Z" w:initials="AR">
    <w:p w14:paraId="045F89E6" w14:textId="77777777" w:rsidR="006C6624" w:rsidRDefault="006C6624">
      <w:pPr>
        <w:pStyle w:val="CommentText"/>
      </w:pPr>
      <w:r>
        <w:rPr>
          <w:rStyle w:val="CommentReference"/>
        </w:rPr>
        <w:annotationRef/>
      </w:r>
      <w:r>
        <w:t xml:space="preserve">From Shannon Prince: The Army actually addresses unusual financing right at the same place it is listed in the FAR (32.114) which seems to be a much clearer and direct way to approach this.  FAR 32.104(c)(2), which is what our current language is in correlation with, states that you much not provide for unusual contract financing except as authorized in 32.114.  </w:t>
      </w:r>
    </w:p>
    <w:p w14:paraId="6039F43A" w14:textId="77777777" w:rsidR="006C6624" w:rsidRDefault="006C6624">
      <w:pPr>
        <w:pStyle w:val="CommentText"/>
      </w:pPr>
    </w:p>
    <w:p w14:paraId="56900938" w14:textId="77777777" w:rsidR="006C6624" w:rsidRDefault="006C6624">
      <w:pPr>
        <w:pStyle w:val="CommentText"/>
      </w:pPr>
      <w:r>
        <w:t xml:space="preserve">A cleaner way to handle this would be to remove this language from here and create a 5332.114 and provide it there.  There is no correlating DFARs language but then it would be exactly where it should be.  We could in this section simply reference "see 5332.114" and the new 5332.114 would be where we provide the procedures for submitting both other than commercial and commercial unusual financing. </w:t>
      </w:r>
    </w:p>
  </w:comment>
  <w:comment w:id="51" w:author="PRINCE, SHANNON R CIV USAF HAF SAF/AQCP" w:date="2023-12-08T09:28:00Z" w:initials="SP">
    <w:p w14:paraId="78834185" w14:textId="77777777" w:rsidR="006C6624" w:rsidRDefault="006C6624" w:rsidP="006C6624">
      <w:pPr>
        <w:pStyle w:val="CommentText"/>
      </w:pPr>
      <w:r>
        <w:rPr>
          <w:rStyle w:val="CommentReference"/>
        </w:rPr>
        <w:annotationRef/>
      </w:r>
      <w:r>
        <w:t>Draft version has FMF being courtesy copied as it was ambiguous the role that FMF ultimately had in the original version since original version makes it appear that the SCO determines if unusual financing is required. (See notation on next page about FMF's role in unusual progress payments)  Wasn't sure if there was someone in FMF we could get in contact with to discuss what their role would be and what their internal procedures are.  Do we have a POC in there already?</w:t>
      </w:r>
    </w:p>
  </w:comment>
  <w:comment w:id="52" w:author="ROSSI, AMANDA M CIV USAF HAF SAF/AQCP" w:date="2023-12-18T09:28:00Z" w:initials="AR">
    <w:p w14:paraId="3782355F" w14:textId="77777777" w:rsidR="00E86F99" w:rsidRDefault="00E86F99">
      <w:pPr>
        <w:pStyle w:val="CommentText"/>
      </w:pPr>
      <w:r>
        <w:rPr>
          <w:rStyle w:val="CommentReference"/>
        </w:rPr>
        <w:annotationRef/>
      </w:r>
      <w:r>
        <w:t xml:space="preserve">From Shannon Prince: As 32.202-1(b) only consists of commercial interim and commercial advance payments I listed them specifically here to clear up the impression Mr. Calisti noted in his comment ii.1.a.  that they are other examples that aren't listed here and don't have corresponding instructions provided for. </w:t>
      </w:r>
    </w:p>
  </w:comment>
  <w:comment w:id="56" w:author="ROSSI, AMANDA M CIV USAF HAF SAF/AQCP" w:date="2024-05-18T13:32:00Z" w:initials="AR">
    <w:p w14:paraId="1FA39CCE" w14:textId="77777777" w:rsidR="00805A00" w:rsidRDefault="00805A00" w:rsidP="00805A00">
      <w:pPr>
        <w:pStyle w:val="CommentText"/>
      </w:pPr>
      <w:r>
        <w:rPr>
          <w:rStyle w:val="CommentReference"/>
        </w:rPr>
        <w:annotationRef/>
      </w:r>
      <w:r>
        <w:t>Link added</w:t>
      </w:r>
    </w:p>
  </w:comment>
  <w:comment w:id="79" w:author="KUBA, DEREK M CIV USAF HAF SAF/AQCP" w:date="2023-11-21T12:36:00Z" w:initials="DK">
    <w:p w14:paraId="2C2E8DF6" w14:textId="5F33BCD8" w:rsidR="00FE07A9" w:rsidRDefault="00FE07A9">
      <w:pPr>
        <w:pStyle w:val="CommentText"/>
      </w:pPr>
      <w:r>
        <w:rPr>
          <w:rStyle w:val="CommentReference"/>
        </w:rPr>
        <w:annotationRef/>
      </w:r>
      <w:r>
        <w:t>Will need linked to updated MP.</w:t>
      </w:r>
    </w:p>
  </w:comment>
  <w:comment w:id="95" w:author="KUBA, DEREK M CIV USAF HAF SAF/AQCP" w:date="2024-03-18T10:53:00Z" w:initials="DK">
    <w:p w14:paraId="068400B8" w14:textId="77777777" w:rsidR="00200A35" w:rsidRDefault="00200A35" w:rsidP="00200A35">
      <w:pPr>
        <w:pStyle w:val="CommentText"/>
      </w:pPr>
      <w:r>
        <w:rPr>
          <w:rStyle w:val="CommentReference"/>
        </w:rPr>
        <w:annotationRef/>
      </w:r>
      <w:r>
        <w:t>Link needed to new MP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900938" w15:done="0"/>
  <w15:commentEx w15:paraId="78834185" w15:done="0"/>
  <w15:commentEx w15:paraId="3782355F" w15:done="0"/>
  <w15:commentEx w15:paraId="1FA39CCE" w15:done="0"/>
  <w15:commentEx w15:paraId="2C2E8DF6" w15:done="0"/>
  <w15:commentEx w15:paraId="068400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2A8DC4" w16cex:dateUtc="2023-12-18T16:22:00Z"/>
  <w16cex:commentExtensible w16cex:durableId="291D6A3A" w16cex:dateUtc="2023-12-08T14:28:00Z"/>
  <w16cex:commentExtensible w16cex:durableId="292A8F43" w16cex:dateUtc="2023-12-18T16:28:00Z"/>
  <w16cex:commentExtensible w16cex:durableId="79788815" w16cex:dateUtc="2024-05-18T19:32:00Z"/>
  <w16cex:commentExtensible w16cex:durableId="290722C7" w16cex:dateUtc="2023-11-21T17:36:00Z"/>
  <w16cex:commentExtensible w16cex:durableId="29A29B8D" w16cex:dateUtc="2024-03-18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900938" w16cid:durableId="292A8DC4"/>
  <w16cid:commentId w16cid:paraId="78834185" w16cid:durableId="291D6A3A"/>
  <w16cid:commentId w16cid:paraId="3782355F" w16cid:durableId="292A8F43"/>
  <w16cid:commentId w16cid:paraId="1FA39CCE" w16cid:durableId="79788815"/>
  <w16cid:commentId w16cid:paraId="2C2E8DF6" w16cid:durableId="290722C7"/>
  <w16cid:commentId w16cid:paraId="068400B8" w16cid:durableId="29A29B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altName w:val="Cambria"/>
    <w:panose1 w:val="02050604050505020204"/>
    <w:charset w:val="00"/>
    <w:family w:val="roman"/>
    <w:pitch w:val="variable"/>
    <w:sig w:usb0="00000287" w:usb1="00000000"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I, AMANDA M CIV USAF HAF SAF/AQCP">
    <w15:presenceInfo w15:providerId="AD" w15:userId="S::amanda.rossi@us.af.mil::bc6c04f6-28fa-4922-89f2-ef85ed2ce785"/>
  </w15:person>
  <w15:person w15:author="PRINCE, SHANNON R CIV USAF HAF SAF/AQCP">
    <w15:presenceInfo w15:providerId="AD" w15:userId="S::shannon.prince@us.af.mil::b588cd73-cece-4148-a889-b14f5e39ff7e"/>
  </w15:person>
  <w15:person w15:author="KUBA, DEREK M CIV USAF HAF SAF/AQCP">
    <w15:presenceInfo w15:providerId="AD" w15:userId="S::derek.kuba@us.af.mil::94dfd45a-c214-43ec-9279-abecad1fc9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0B5BD0"/>
    <w:rsid w:val="00007F66"/>
    <w:rsid w:val="00107010"/>
    <w:rsid w:val="00133D1D"/>
    <w:rsid w:val="00200A35"/>
    <w:rsid w:val="002D585B"/>
    <w:rsid w:val="00307D31"/>
    <w:rsid w:val="00347908"/>
    <w:rsid w:val="003F05A6"/>
    <w:rsid w:val="00466019"/>
    <w:rsid w:val="004B27B4"/>
    <w:rsid w:val="004F0CD5"/>
    <w:rsid w:val="00535A19"/>
    <w:rsid w:val="005378E2"/>
    <w:rsid w:val="0056262C"/>
    <w:rsid w:val="005741FE"/>
    <w:rsid w:val="005B08EB"/>
    <w:rsid w:val="00644F35"/>
    <w:rsid w:val="00655DDA"/>
    <w:rsid w:val="00694AF7"/>
    <w:rsid w:val="00696AD3"/>
    <w:rsid w:val="006A41F7"/>
    <w:rsid w:val="006C0542"/>
    <w:rsid w:val="006C6624"/>
    <w:rsid w:val="006D2AF2"/>
    <w:rsid w:val="00703B8F"/>
    <w:rsid w:val="00703F25"/>
    <w:rsid w:val="007B205C"/>
    <w:rsid w:val="007D5ED6"/>
    <w:rsid w:val="007D65E5"/>
    <w:rsid w:val="00805A00"/>
    <w:rsid w:val="00894561"/>
    <w:rsid w:val="008C2C29"/>
    <w:rsid w:val="008D039B"/>
    <w:rsid w:val="008F075E"/>
    <w:rsid w:val="00900584"/>
    <w:rsid w:val="0092133D"/>
    <w:rsid w:val="009301F2"/>
    <w:rsid w:val="00945378"/>
    <w:rsid w:val="00982A09"/>
    <w:rsid w:val="00993E21"/>
    <w:rsid w:val="009A1295"/>
    <w:rsid w:val="009A72E2"/>
    <w:rsid w:val="00B31742"/>
    <w:rsid w:val="00B654F0"/>
    <w:rsid w:val="00BE2FA9"/>
    <w:rsid w:val="00C0414B"/>
    <w:rsid w:val="00C82948"/>
    <w:rsid w:val="00CC3E80"/>
    <w:rsid w:val="00CD498E"/>
    <w:rsid w:val="00D608A9"/>
    <w:rsid w:val="00DF2D67"/>
    <w:rsid w:val="00E14FE3"/>
    <w:rsid w:val="00E65240"/>
    <w:rsid w:val="00E86F99"/>
    <w:rsid w:val="00EC48F9"/>
    <w:rsid w:val="00EE1F62"/>
    <w:rsid w:val="00F32E95"/>
    <w:rsid w:val="00F82C70"/>
    <w:rsid w:val="00FD3D0D"/>
    <w:rsid w:val="00FE07A9"/>
    <w:rsid w:val="00FF0425"/>
    <w:rsid w:val="02A3D4E5"/>
    <w:rsid w:val="03E6BAE4"/>
    <w:rsid w:val="040B5BD0"/>
    <w:rsid w:val="04799CFF"/>
    <w:rsid w:val="09FD0916"/>
    <w:rsid w:val="13EADA89"/>
    <w:rsid w:val="1586AAEA"/>
    <w:rsid w:val="15A29407"/>
    <w:rsid w:val="20BECF49"/>
    <w:rsid w:val="20C41367"/>
    <w:rsid w:val="235D453C"/>
    <w:rsid w:val="32CB5B98"/>
    <w:rsid w:val="373D8808"/>
    <w:rsid w:val="416796AF"/>
    <w:rsid w:val="44988B55"/>
    <w:rsid w:val="4D62FC3E"/>
    <w:rsid w:val="4E2C1F8F"/>
    <w:rsid w:val="4FAEC793"/>
    <w:rsid w:val="57B9D978"/>
    <w:rsid w:val="670EC777"/>
    <w:rsid w:val="777FB0BE"/>
    <w:rsid w:val="79A3A865"/>
    <w:rsid w:val="7AABD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AAB5"/>
  <w15:docId w15:val="{41E20580-9885-446D-A82C-42433CAE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10"/>
      <w:outlineLvl w:val="0"/>
    </w:pPr>
    <w:rPr>
      <w:rFonts w:ascii="Bookman Old Style" w:eastAsia="Bookman Old Style" w:hAnsi="Bookman Old Style" w:cs="Bookman Old Style"/>
      <w:sz w:val="33"/>
      <w:szCs w:val="33"/>
    </w:rPr>
  </w:style>
  <w:style w:type="paragraph" w:styleId="Heading2">
    <w:name w:val="heading 2"/>
    <w:basedOn w:val="Normal"/>
    <w:uiPriority w:val="9"/>
    <w:unhideWhenUsed/>
    <w:qFormat/>
    <w:pPr>
      <w:ind w:left="110"/>
      <w:outlineLvl w:val="1"/>
    </w:pPr>
    <w:rPr>
      <w:rFonts w:ascii="Bookman Old Style" w:eastAsia="Bookman Old Style" w:hAnsi="Bookman Old Style" w:cs="Bookman Old Style"/>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3"/>
      <w:ind w:left="110"/>
    </w:pPr>
    <w:rPr>
      <w:rFonts w:ascii="Bookman Old Style" w:eastAsia="Bookman Old Style" w:hAnsi="Bookman Old Style" w:cs="Bookman Old Style"/>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Cambria" w:eastAsia="Cambria" w:hAnsi="Cambria" w:cs="Cambria"/>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E07A9"/>
    <w:rPr>
      <w:b/>
      <w:bCs/>
    </w:rPr>
  </w:style>
  <w:style w:type="character" w:customStyle="1" w:styleId="CommentSubjectChar">
    <w:name w:val="Comment Subject Char"/>
    <w:basedOn w:val="CommentTextChar"/>
    <w:link w:val="CommentSubject"/>
    <w:uiPriority w:val="99"/>
    <w:semiHidden/>
    <w:rsid w:val="00FE07A9"/>
    <w:rPr>
      <w:rFonts w:ascii="Cambria" w:eastAsia="Cambria" w:hAnsi="Cambria" w:cs="Cambria"/>
      <w:b/>
      <w:bCs/>
      <w:sz w:val="20"/>
      <w:szCs w:val="20"/>
    </w:rPr>
  </w:style>
  <w:style w:type="paragraph" w:styleId="Revision">
    <w:name w:val="Revision"/>
    <w:hidden/>
    <w:uiPriority w:val="99"/>
    <w:semiHidden/>
    <w:rsid w:val="00FF0425"/>
    <w:pPr>
      <w:widowControl/>
      <w:autoSpaceDE/>
      <w:autoSpaceDN/>
    </w:pPr>
    <w:rPr>
      <w:rFonts w:ascii="Cambria" w:eastAsia="Cambria" w:hAnsi="Cambria" w:cs="Cambria"/>
    </w:rPr>
  </w:style>
  <w:style w:type="character" w:styleId="Hyperlink">
    <w:name w:val="Hyperlink"/>
    <w:basedOn w:val="DefaultParagraphFont"/>
    <w:uiPriority w:val="99"/>
    <w:unhideWhenUsed/>
    <w:rsid w:val="003F05A6"/>
    <w:rPr>
      <w:color w:val="0000FF" w:themeColor="hyperlink"/>
      <w:u w:val="single"/>
    </w:rPr>
  </w:style>
  <w:style w:type="character" w:styleId="UnresolvedMention">
    <w:name w:val="Unresolved Mention"/>
    <w:basedOn w:val="DefaultParagraphFont"/>
    <w:uiPriority w:val="99"/>
    <w:semiHidden/>
    <w:unhideWhenUsed/>
    <w:rsid w:val="003F05A6"/>
    <w:rPr>
      <w:color w:val="605E5C"/>
      <w:shd w:val="clear" w:color="auto" w:fill="E1DFDD"/>
    </w:rPr>
  </w:style>
  <w:style w:type="character" w:customStyle="1" w:styleId="normaltextrun">
    <w:name w:val="normaltextrun"/>
    <w:basedOn w:val="DefaultParagraphFont"/>
    <w:rsid w:val="006C6624"/>
  </w:style>
  <w:style w:type="character" w:customStyle="1" w:styleId="eop">
    <w:name w:val="eop"/>
    <w:basedOn w:val="DefaultParagraphFont"/>
    <w:rsid w:val="006C6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acquisition.gov/far/part-32" TargetMode="External"/><Relationship Id="rId18" Type="http://schemas.openxmlformats.org/officeDocument/2006/relationships/hyperlink" Target="https://www.acquisition.gov/daffars/part-5302-definitions-words-and-terms" TargetMode="External"/><Relationship Id="rId26" Type="http://schemas.openxmlformats.org/officeDocument/2006/relationships/hyperlink" Target="https://www.acquisition.gov/daffars/part-5302-definitions-words-and-terms" TargetMode="External"/><Relationship Id="rId3" Type="http://schemas.openxmlformats.org/officeDocument/2006/relationships/customXml" Target="../customXml/item3.xml"/><Relationship Id="rId21" Type="http://schemas.openxmlformats.org/officeDocument/2006/relationships/hyperlink" Target="mailto:SAF.FMF.Workflow@us.af.mil" TargetMode="External"/><Relationship Id="rId34" Type="http://schemas.openxmlformats.org/officeDocument/2006/relationships/fontTable" Target="fontTable.xml"/><Relationship Id="rId7" Type="http://schemas.openxmlformats.org/officeDocument/2006/relationships/hyperlink" Target="https://www.acquisition.gov/daffars/part-5302-definitions-words-and-terms" TargetMode="External"/><Relationship Id="rId12" Type="http://schemas.openxmlformats.org/officeDocument/2006/relationships/hyperlink" Target="https://www.acquisition.gov/far/part-32" TargetMode="External"/><Relationship Id="rId17" Type="http://schemas.openxmlformats.org/officeDocument/2006/relationships/hyperlink" Target="https://www.acquisition.gov/far/part-32" TargetMode="External"/><Relationship Id="rId25" Type="http://schemas.openxmlformats.org/officeDocument/2006/relationships/hyperlink" Target="mailto:SAF.FMF.Workflow@us.af.mil" TargetMode="External"/><Relationship Id="rId33" Type="http://schemas.openxmlformats.org/officeDocument/2006/relationships/hyperlink" Target="https://www.acquisition.gov/daffars/mp5301-federal-acquisition-regulations-system" TargetMode="External"/><Relationship Id="rId2" Type="http://schemas.openxmlformats.org/officeDocument/2006/relationships/customXml" Target="../customXml/item2.xml"/><Relationship Id="rId16" Type="http://schemas.openxmlformats.org/officeDocument/2006/relationships/hyperlink" Target="https://www.acquisition.gov/far/part-32" TargetMode="External"/><Relationship Id="rId20" Type="http://schemas.openxmlformats.org/officeDocument/2006/relationships/hyperlink" Target="https://www.acquisition.gov/daffars/part-5302-definitions-words-and-terms" TargetMode="External"/><Relationship Id="rId29" Type="http://schemas.openxmlformats.org/officeDocument/2006/relationships/hyperlink" Target="https://www.acquisition.gov/daffars/part-5302-definitions-words-and-ter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24" Type="http://schemas.openxmlformats.org/officeDocument/2006/relationships/hyperlink" Target="mailto:osd.pentagon.ousd-atl.mbx.cpic@mail.mil" TargetMode="External"/><Relationship Id="rId32" Type="http://schemas.openxmlformats.org/officeDocument/2006/relationships/hyperlink" Target="https://www.acquisition.gov/daffars/mp5301-federal-acquisition-regulations-system" TargetMode="External"/><Relationship Id="rId5" Type="http://schemas.openxmlformats.org/officeDocument/2006/relationships/settings" Target="settings.xml"/><Relationship Id="rId15" Type="http://schemas.openxmlformats.org/officeDocument/2006/relationships/hyperlink" Target="https://www.acquisition.gov/far/part-32" TargetMode="External"/><Relationship Id="rId23" Type="http://schemas.openxmlformats.org/officeDocument/2006/relationships/hyperlink" Target="mailto:SAF.FMF.Workflow@us.af.mil" TargetMode="External"/><Relationship Id="rId28" Type="http://schemas.openxmlformats.org/officeDocument/2006/relationships/hyperlink" Target="https://www.dfas.mil/contractorsvendors/governmentremittance/returnfunds.html"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acquisition.gov/daffars/mp5301-federal-acquisition-regulations-system" TargetMode="External"/><Relationship Id="rId31" Type="http://schemas.openxmlformats.org/officeDocument/2006/relationships/hyperlink" Target="https://www.acquisition.gov/daffars/mp5301-federal-acquisition-regulations-system" TargetMode="Externa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hyperlink" Target="https://www.acquisition.gov/far/part-32" TargetMode="External"/><Relationship Id="rId22" Type="http://schemas.openxmlformats.org/officeDocument/2006/relationships/hyperlink" Target="https://www.acquisition.gov/daffars/part-5302-definitions-words-and-terms" TargetMode="External"/><Relationship Id="rId27" Type="http://schemas.openxmlformats.org/officeDocument/2006/relationships/hyperlink" Target="https://www.acquisition.gov/daffars/part-5302-definitions-words-and-terms" TargetMode="External"/><Relationship Id="rId30" Type="http://schemas.openxmlformats.org/officeDocument/2006/relationships/hyperlink" Target="mailto:SAF.FMF.Workflow@us.af.mil" TargetMode="External"/><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6B8523665D36418D33CE3C160D1474" ma:contentTypeVersion="4" ma:contentTypeDescription="Create a new document." ma:contentTypeScope="" ma:versionID="d82365999c482e5e6bf839706e992c6f">
  <xsd:schema xmlns:xsd="http://www.w3.org/2001/XMLSchema" xmlns:xs="http://www.w3.org/2001/XMLSchema" xmlns:p="http://schemas.microsoft.com/office/2006/metadata/properties" xmlns:ns2="0187170a-3ad8-4eb8-b339-17420f8b2fa7" targetNamespace="http://schemas.microsoft.com/office/2006/metadata/properties" ma:root="true" ma:fieldsID="c3441a76f346279fd1081e5233cb1cf3" ns2:_="">
    <xsd:import namespace="0187170a-3ad8-4eb8-b339-17420f8b2f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87170a-3ad8-4eb8-b339-17420f8b2f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71F9E7-5732-41E3-B1BE-E92DA40D1822}">
  <ds:schemaRefs>
    <ds:schemaRef ds:uri="http://schemas.microsoft.com/sharepoint/v3/contenttype/forms"/>
  </ds:schemaRefs>
</ds:datastoreItem>
</file>

<file path=customXml/itemProps2.xml><?xml version="1.0" encoding="utf-8"?>
<ds:datastoreItem xmlns:ds="http://schemas.openxmlformats.org/officeDocument/2006/customXml" ds:itemID="{5912711D-D60C-4A61-A355-15CA5A2C0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87170a-3ad8-4eb8-b339-17420f8b2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9CDFEF-9ABF-4A0C-8B5A-B30E3B639A55}">
  <ds:schemaRefs>
    <ds:schemaRef ds:uri="http://purl.org/dc/dcmitype/"/>
    <ds:schemaRef ds:uri="http://schemas.openxmlformats.org/package/2006/metadata/core-properties"/>
    <ds:schemaRef ds:uri="http://purl.org/dc/elements/1.1/"/>
    <ds:schemaRef ds:uri="http://schemas.microsoft.com/office/infopath/2007/PartnerControls"/>
    <ds:schemaRef ds:uri="http://purl.org/dc/terms/"/>
    <ds:schemaRef ds:uri="http://schemas.microsoft.com/office/2006/documentManagement/types"/>
    <ds:schemaRef ds:uri="0187170a-3ad8-4eb8-b339-17420f8b2fa7"/>
    <ds:schemaRef ds:uri="http://schemas.microsoft.com/office/2006/metadata/properties"/>
    <ds:schemaRef ds:uri="http://www.w3.org/XML/1998/namespace"/>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2</TotalTime>
  <Pages>4</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Part 5332 - Contract Financing</vt:lpstr>
    </vt:vector>
  </TitlesOfParts>
  <Company/>
  <LinksUpToDate>false</LinksUpToDate>
  <CharactersWithSpaces>11312</CharactersWithSpaces>
  <SharedDoc>false</SharedDoc>
  <HLinks>
    <vt:vector size="282" baseType="variant">
      <vt:variant>
        <vt:i4>5242957</vt:i4>
      </vt:variant>
      <vt:variant>
        <vt:i4>162</vt:i4>
      </vt:variant>
      <vt:variant>
        <vt:i4>0</vt:i4>
      </vt:variant>
      <vt:variant>
        <vt:i4>5</vt:i4>
      </vt:variant>
      <vt:variant>
        <vt:lpwstr>https://www.acquisition.gov/daffars/mp5301-federal-acquisition-regulations-system</vt:lpwstr>
      </vt:variant>
      <vt:variant>
        <vt:lpwstr>DAFFARS_MP5301_601</vt:lpwstr>
      </vt:variant>
      <vt:variant>
        <vt:i4>5242957</vt:i4>
      </vt:variant>
      <vt:variant>
        <vt:i4>159</vt:i4>
      </vt:variant>
      <vt:variant>
        <vt:i4>0</vt:i4>
      </vt:variant>
      <vt:variant>
        <vt:i4>5</vt:i4>
      </vt:variant>
      <vt:variant>
        <vt:lpwstr>https://www.acquisition.gov/daffars/mp5301-federal-acquisition-regulations-system</vt:lpwstr>
      </vt:variant>
      <vt:variant>
        <vt:lpwstr>DAFFARS_MP5301_601</vt:lpwstr>
      </vt:variant>
      <vt:variant>
        <vt:i4>5242957</vt:i4>
      </vt:variant>
      <vt:variant>
        <vt:i4>156</vt:i4>
      </vt:variant>
      <vt:variant>
        <vt:i4>0</vt:i4>
      </vt:variant>
      <vt:variant>
        <vt:i4>5</vt:i4>
      </vt:variant>
      <vt:variant>
        <vt:lpwstr>https://www.acquisition.gov/daffars/mp5301-federal-acquisition-regulations-system</vt:lpwstr>
      </vt:variant>
      <vt:variant>
        <vt:lpwstr>DAFFARS_MP5301_601</vt:lpwstr>
      </vt:variant>
      <vt:variant>
        <vt:i4>1376362</vt:i4>
      </vt:variant>
      <vt:variant>
        <vt:i4>153</vt:i4>
      </vt:variant>
      <vt:variant>
        <vt:i4>0</vt:i4>
      </vt:variant>
      <vt:variant>
        <vt:i4>5</vt:i4>
      </vt:variant>
      <vt:variant>
        <vt:lpwstr>https://www.acquisition.gov/dfars/part-204-administrative-and-information-matters</vt:lpwstr>
      </vt:variant>
      <vt:variant>
        <vt:lpwstr>DFARS_204.7103</vt:lpwstr>
      </vt:variant>
      <vt:variant>
        <vt:i4>2818101</vt:i4>
      </vt:variant>
      <vt:variant>
        <vt:i4>150</vt:i4>
      </vt:variant>
      <vt:variant>
        <vt:i4>0</vt:i4>
      </vt:variant>
      <vt:variant>
        <vt:i4>5</vt:i4>
      </vt:variant>
      <vt:variant>
        <vt:lpwstr>https://www.acquisition.gov/daffars/mp5332-contract-financing</vt:lpwstr>
      </vt:variant>
      <vt:variant>
        <vt:lpwstr>DAFFARS_MP5332_7</vt:lpwstr>
      </vt:variant>
      <vt:variant>
        <vt:i4>7208969</vt:i4>
      </vt:variant>
      <vt:variant>
        <vt:i4>147</vt:i4>
      </vt:variant>
      <vt:variant>
        <vt:i4>0</vt:i4>
      </vt:variant>
      <vt:variant>
        <vt:i4>5</vt:i4>
      </vt:variant>
      <vt:variant>
        <vt:lpwstr>mailto:SAF.FMF.Workflow@us.af.mil</vt:lpwstr>
      </vt:variant>
      <vt:variant>
        <vt:lpwstr/>
      </vt:variant>
      <vt:variant>
        <vt:i4>3539059</vt:i4>
      </vt:variant>
      <vt:variant>
        <vt:i4>138</vt:i4>
      </vt:variant>
      <vt:variant>
        <vt:i4>0</vt:i4>
      </vt:variant>
      <vt:variant>
        <vt:i4>5</vt:i4>
      </vt:variant>
      <vt:variant>
        <vt:lpwstr>https://www.acquisition.gov/daffars/part-5302-definitions-words-and-terms</vt:lpwstr>
      </vt:variant>
      <vt:variant>
        <vt:lpwstr>DAFFARS_5302_101</vt:lpwstr>
      </vt:variant>
      <vt:variant>
        <vt:i4>786502</vt:i4>
      </vt:variant>
      <vt:variant>
        <vt:i4>135</vt:i4>
      </vt:variant>
      <vt:variant>
        <vt:i4>0</vt:i4>
      </vt:variant>
      <vt:variant>
        <vt:i4>5</vt:i4>
      </vt:variant>
      <vt:variant>
        <vt:lpwstr>https://www.dfas.mil/contractorsvendors/governmentremittance/returnfunds.html</vt:lpwstr>
      </vt:variant>
      <vt:variant>
        <vt:lpwstr/>
      </vt:variant>
      <vt:variant>
        <vt:i4>3539059</vt:i4>
      </vt:variant>
      <vt:variant>
        <vt:i4>132</vt:i4>
      </vt:variant>
      <vt:variant>
        <vt:i4>0</vt:i4>
      </vt:variant>
      <vt:variant>
        <vt:i4>5</vt:i4>
      </vt:variant>
      <vt:variant>
        <vt:lpwstr>https://www.acquisition.gov/daffars/part-5302-definitions-words-and-terms</vt:lpwstr>
      </vt:variant>
      <vt:variant>
        <vt:lpwstr>DAFFARS_5302_101</vt:lpwstr>
      </vt:variant>
      <vt:variant>
        <vt:i4>3539059</vt:i4>
      </vt:variant>
      <vt:variant>
        <vt:i4>129</vt:i4>
      </vt:variant>
      <vt:variant>
        <vt:i4>0</vt:i4>
      </vt:variant>
      <vt:variant>
        <vt:i4>5</vt:i4>
      </vt:variant>
      <vt:variant>
        <vt:lpwstr>https://www.acquisition.gov/daffars/part-5302-definitions-words-and-terms</vt:lpwstr>
      </vt:variant>
      <vt:variant>
        <vt:lpwstr>DAFFARS_5302_101</vt:lpwstr>
      </vt:variant>
      <vt:variant>
        <vt:i4>7208969</vt:i4>
      </vt:variant>
      <vt:variant>
        <vt:i4>126</vt:i4>
      </vt:variant>
      <vt:variant>
        <vt:i4>0</vt:i4>
      </vt:variant>
      <vt:variant>
        <vt:i4>5</vt:i4>
      </vt:variant>
      <vt:variant>
        <vt:lpwstr>mailto:SAF.FMF.Workflow@us.af.mil</vt:lpwstr>
      </vt:variant>
      <vt:variant>
        <vt:lpwstr/>
      </vt:variant>
      <vt:variant>
        <vt:i4>1572984</vt:i4>
      </vt:variant>
      <vt:variant>
        <vt:i4>123</vt:i4>
      </vt:variant>
      <vt:variant>
        <vt:i4>0</vt:i4>
      </vt:variant>
      <vt:variant>
        <vt:i4>5</vt:i4>
      </vt:variant>
      <vt:variant>
        <vt:lpwstr>mailto:osd.pentagon.ousd-atl.mbx.cpic@mail.mil</vt:lpwstr>
      </vt:variant>
      <vt:variant>
        <vt:lpwstr/>
      </vt:variant>
      <vt:variant>
        <vt:i4>7208969</vt:i4>
      </vt:variant>
      <vt:variant>
        <vt:i4>120</vt:i4>
      </vt:variant>
      <vt:variant>
        <vt:i4>0</vt:i4>
      </vt:variant>
      <vt:variant>
        <vt:i4>5</vt:i4>
      </vt:variant>
      <vt:variant>
        <vt:lpwstr>mailto:SAF.FMF.Workflow@us.af.mil</vt:lpwstr>
      </vt:variant>
      <vt:variant>
        <vt:lpwstr/>
      </vt:variant>
      <vt:variant>
        <vt:i4>3539059</vt:i4>
      </vt:variant>
      <vt:variant>
        <vt:i4>117</vt:i4>
      </vt:variant>
      <vt:variant>
        <vt:i4>0</vt:i4>
      </vt:variant>
      <vt:variant>
        <vt:i4>5</vt:i4>
      </vt:variant>
      <vt:variant>
        <vt:lpwstr>https://www.acquisition.gov/daffars/part-5302-definitions-words-and-terms</vt:lpwstr>
      </vt:variant>
      <vt:variant>
        <vt:lpwstr>DAFFARS_5302_101</vt:lpwstr>
      </vt:variant>
      <vt:variant>
        <vt:i4>1572866</vt:i4>
      </vt:variant>
      <vt:variant>
        <vt:i4>114</vt:i4>
      </vt:variant>
      <vt:variant>
        <vt:i4>0</vt:i4>
      </vt:variant>
      <vt:variant>
        <vt:i4>5</vt:i4>
      </vt:variant>
      <vt:variant>
        <vt:lpwstr>https://www.acquisition.gov/daffars/mp5332-contract-financing</vt:lpwstr>
      </vt:variant>
      <vt:variant>
        <vt:lpwstr>DAFFARS_MP5332_470</vt:lpwstr>
      </vt:variant>
      <vt:variant>
        <vt:i4>7208969</vt:i4>
      </vt:variant>
      <vt:variant>
        <vt:i4>105</vt:i4>
      </vt:variant>
      <vt:variant>
        <vt:i4>0</vt:i4>
      </vt:variant>
      <vt:variant>
        <vt:i4>5</vt:i4>
      </vt:variant>
      <vt:variant>
        <vt:lpwstr>mailto:SAF.FMF.Workflow@us.af.mil</vt:lpwstr>
      </vt:variant>
      <vt:variant>
        <vt:lpwstr/>
      </vt:variant>
      <vt:variant>
        <vt:i4>3539059</vt:i4>
      </vt:variant>
      <vt:variant>
        <vt:i4>102</vt:i4>
      </vt:variant>
      <vt:variant>
        <vt:i4>0</vt:i4>
      </vt:variant>
      <vt:variant>
        <vt:i4>5</vt:i4>
      </vt:variant>
      <vt:variant>
        <vt:lpwstr>https://www.acquisition.gov/daffars/part-5302-definitions-words-and-terms</vt:lpwstr>
      </vt:variant>
      <vt:variant>
        <vt:lpwstr>DAFFARS_5302_101</vt:lpwstr>
      </vt:variant>
      <vt:variant>
        <vt:i4>5242957</vt:i4>
      </vt:variant>
      <vt:variant>
        <vt:i4>99</vt:i4>
      </vt:variant>
      <vt:variant>
        <vt:i4>0</vt:i4>
      </vt:variant>
      <vt:variant>
        <vt:i4>5</vt:i4>
      </vt:variant>
      <vt:variant>
        <vt:lpwstr>https://www.acquisition.gov/daffars/mp5301-federal-acquisition-regulations-system</vt:lpwstr>
      </vt:variant>
      <vt:variant>
        <vt:lpwstr>DAFFARS_MP5301_601</vt:lpwstr>
      </vt:variant>
      <vt:variant>
        <vt:i4>3539059</vt:i4>
      </vt:variant>
      <vt:variant>
        <vt:i4>93</vt:i4>
      </vt:variant>
      <vt:variant>
        <vt:i4>0</vt:i4>
      </vt:variant>
      <vt:variant>
        <vt:i4>5</vt:i4>
      </vt:variant>
      <vt:variant>
        <vt:lpwstr>https://www.acquisition.gov/daffars/part-5302-definitions-words-and-terms</vt:lpwstr>
      </vt:variant>
      <vt:variant>
        <vt:lpwstr>DAFFARS_5302_101</vt:lpwstr>
      </vt:variant>
      <vt:variant>
        <vt:i4>3670069</vt:i4>
      </vt:variant>
      <vt:variant>
        <vt:i4>90</vt:i4>
      </vt:variant>
      <vt:variant>
        <vt:i4>0</vt:i4>
      </vt:variant>
      <vt:variant>
        <vt:i4>5</vt:i4>
      </vt:variant>
      <vt:variant>
        <vt:lpwstr>https://www.acquisition.gov/far/part-32</vt:lpwstr>
      </vt:variant>
      <vt:variant>
        <vt:lpwstr>FAR_32_206</vt:lpwstr>
      </vt:variant>
      <vt:variant>
        <vt:i4>852074</vt:i4>
      </vt:variant>
      <vt:variant>
        <vt:i4>87</vt:i4>
      </vt:variant>
      <vt:variant>
        <vt:i4>0</vt:i4>
      </vt:variant>
      <vt:variant>
        <vt:i4>5</vt:i4>
      </vt:variant>
      <vt:variant>
        <vt:lpwstr>https://www.acquisition.gov/far/part-32</vt:lpwstr>
      </vt:variant>
      <vt:variant>
        <vt:lpwstr>FAR_32_202_1</vt:lpwstr>
      </vt:variant>
      <vt:variant>
        <vt:i4>852074</vt:i4>
      </vt:variant>
      <vt:variant>
        <vt:i4>84</vt:i4>
      </vt:variant>
      <vt:variant>
        <vt:i4>0</vt:i4>
      </vt:variant>
      <vt:variant>
        <vt:i4>5</vt:i4>
      </vt:variant>
      <vt:variant>
        <vt:lpwstr>https://www.acquisition.gov/far/part-32</vt:lpwstr>
      </vt:variant>
      <vt:variant>
        <vt:lpwstr>FAR_32_202_1</vt:lpwstr>
      </vt:variant>
      <vt:variant>
        <vt:i4>852074</vt:i4>
      </vt:variant>
      <vt:variant>
        <vt:i4>81</vt:i4>
      </vt:variant>
      <vt:variant>
        <vt:i4>0</vt:i4>
      </vt:variant>
      <vt:variant>
        <vt:i4>5</vt:i4>
      </vt:variant>
      <vt:variant>
        <vt:lpwstr>https://www.acquisition.gov/far/part-32</vt:lpwstr>
      </vt:variant>
      <vt:variant>
        <vt:lpwstr>FAR_32_202_1</vt:lpwstr>
      </vt:variant>
      <vt:variant>
        <vt:i4>3145853</vt:i4>
      </vt:variant>
      <vt:variant>
        <vt:i4>78</vt:i4>
      </vt:variant>
      <vt:variant>
        <vt:i4>0</vt:i4>
      </vt:variant>
      <vt:variant>
        <vt:i4>5</vt:i4>
      </vt:variant>
      <vt:variant>
        <vt:lpwstr>https://www.acquisition.gov/far/part-32</vt:lpwstr>
      </vt:variant>
      <vt:variant>
        <vt:lpwstr/>
      </vt:variant>
      <vt:variant>
        <vt:i4>852074</vt:i4>
      </vt:variant>
      <vt:variant>
        <vt:i4>75</vt:i4>
      </vt:variant>
      <vt:variant>
        <vt:i4>0</vt:i4>
      </vt:variant>
      <vt:variant>
        <vt:i4>5</vt:i4>
      </vt:variant>
      <vt:variant>
        <vt:lpwstr>https://www.acquisition.gov/far/part-32</vt:lpwstr>
      </vt:variant>
      <vt:variant>
        <vt:lpwstr>FAR_32_202_1</vt:lpwstr>
      </vt:variant>
      <vt:variant>
        <vt:i4>7208969</vt:i4>
      </vt:variant>
      <vt:variant>
        <vt:i4>72</vt:i4>
      </vt:variant>
      <vt:variant>
        <vt:i4>0</vt:i4>
      </vt:variant>
      <vt:variant>
        <vt:i4>5</vt:i4>
      </vt:variant>
      <vt:variant>
        <vt:lpwstr>mailto:SAF.FMF.Workflow@us.af.mil</vt:lpwstr>
      </vt:variant>
      <vt:variant>
        <vt:lpwstr/>
      </vt:variant>
      <vt:variant>
        <vt:i4>524410</vt:i4>
      </vt:variant>
      <vt:variant>
        <vt:i4>69</vt:i4>
      </vt:variant>
      <vt:variant>
        <vt:i4>0</vt:i4>
      </vt:variant>
      <vt:variant>
        <vt:i4>5</vt:i4>
      </vt:variant>
      <vt:variant>
        <vt:lpwstr>mailto:SAF.AQ.SAF-AQC.Workflow@us.af.mil</vt:lpwstr>
      </vt:variant>
      <vt:variant>
        <vt:lpwstr/>
      </vt:variant>
      <vt:variant>
        <vt:i4>3539059</vt:i4>
      </vt:variant>
      <vt:variant>
        <vt:i4>57</vt:i4>
      </vt:variant>
      <vt:variant>
        <vt:i4>0</vt:i4>
      </vt:variant>
      <vt:variant>
        <vt:i4>5</vt:i4>
      </vt:variant>
      <vt:variant>
        <vt:lpwstr>https://www.acquisition.gov/daffars/part-5302-definitions-words-and-terms</vt:lpwstr>
      </vt:variant>
      <vt:variant>
        <vt:lpwstr>DAFFARS_5302_101</vt:lpwstr>
      </vt:variant>
      <vt:variant>
        <vt:i4>2228305</vt:i4>
      </vt:variant>
      <vt:variant>
        <vt:i4>54</vt:i4>
      </vt:variant>
      <vt:variant>
        <vt:i4>0</vt:i4>
      </vt:variant>
      <vt:variant>
        <vt:i4>5</vt:i4>
      </vt:variant>
      <vt:variant>
        <vt:lpwstr/>
      </vt:variant>
      <vt:variant>
        <vt:lpwstr>_bookmark0</vt:lpwstr>
      </vt:variant>
      <vt:variant>
        <vt:i4>2228305</vt:i4>
      </vt:variant>
      <vt:variant>
        <vt:i4>51</vt:i4>
      </vt:variant>
      <vt:variant>
        <vt:i4>0</vt:i4>
      </vt:variant>
      <vt:variant>
        <vt:i4>5</vt:i4>
      </vt:variant>
      <vt:variant>
        <vt:lpwstr/>
      </vt:variant>
      <vt:variant>
        <vt:lpwstr>_bookmark0</vt:lpwstr>
      </vt:variant>
      <vt:variant>
        <vt:i4>2228305</vt:i4>
      </vt:variant>
      <vt:variant>
        <vt:i4>48</vt:i4>
      </vt:variant>
      <vt:variant>
        <vt:i4>0</vt:i4>
      </vt:variant>
      <vt:variant>
        <vt:i4>5</vt:i4>
      </vt:variant>
      <vt:variant>
        <vt:lpwstr/>
      </vt:variant>
      <vt:variant>
        <vt:lpwstr>_bookmark0</vt:lpwstr>
      </vt:variant>
      <vt:variant>
        <vt:i4>2228305</vt:i4>
      </vt:variant>
      <vt:variant>
        <vt:i4>45</vt:i4>
      </vt:variant>
      <vt:variant>
        <vt:i4>0</vt:i4>
      </vt:variant>
      <vt:variant>
        <vt:i4>5</vt:i4>
      </vt:variant>
      <vt:variant>
        <vt:lpwstr/>
      </vt:variant>
      <vt:variant>
        <vt:lpwstr>_bookmark0</vt:lpwstr>
      </vt:variant>
      <vt:variant>
        <vt:i4>2228305</vt:i4>
      </vt:variant>
      <vt:variant>
        <vt:i4>42</vt:i4>
      </vt:variant>
      <vt:variant>
        <vt:i4>0</vt:i4>
      </vt:variant>
      <vt:variant>
        <vt:i4>5</vt:i4>
      </vt:variant>
      <vt:variant>
        <vt:lpwstr/>
      </vt:variant>
      <vt:variant>
        <vt:lpwstr>_bookmark0</vt:lpwstr>
      </vt:variant>
      <vt:variant>
        <vt:i4>2228305</vt:i4>
      </vt:variant>
      <vt:variant>
        <vt:i4>39</vt:i4>
      </vt:variant>
      <vt:variant>
        <vt:i4>0</vt:i4>
      </vt:variant>
      <vt:variant>
        <vt:i4>5</vt:i4>
      </vt:variant>
      <vt:variant>
        <vt:lpwstr/>
      </vt:variant>
      <vt:variant>
        <vt:lpwstr>_bookmark0</vt:lpwstr>
      </vt:variant>
      <vt:variant>
        <vt:i4>2228305</vt:i4>
      </vt:variant>
      <vt:variant>
        <vt:i4>36</vt:i4>
      </vt:variant>
      <vt:variant>
        <vt:i4>0</vt:i4>
      </vt:variant>
      <vt:variant>
        <vt:i4>5</vt:i4>
      </vt:variant>
      <vt:variant>
        <vt:lpwstr/>
      </vt:variant>
      <vt:variant>
        <vt:lpwstr>_bookmark0</vt:lpwstr>
      </vt:variant>
      <vt:variant>
        <vt:i4>2228305</vt:i4>
      </vt:variant>
      <vt:variant>
        <vt:i4>33</vt:i4>
      </vt:variant>
      <vt:variant>
        <vt:i4>0</vt:i4>
      </vt:variant>
      <vt:variant>
        <vt:i4>5</vt:i4>
      </vt:variant>
      <vt:variant>
        <vt:lpwstr/>
      </vt:variant>
      <vt:variant>
        <vt:lpwstr>_bookmark0</vt:lpwstr>
      </vt:variant>
      <vt:variant>
        <vt:i4>2228305</vt:i4>
      </vt:variant>
      <vt:variant>
        <vt:i4>30</vt:i4>
      </vt:variant>
      <vt:variant>
        <vt:i4>0</vt:i4>
      </vt:variant>
      <vt:variant>
        <vt:i4>5</vt:i4>
      </vt:variant>
      <vt:variant>
        <vt:lpwstr/>
      </vt:variant>
      <vt:variant>
        <vt:lpwstr>_bookmark0</vt:lpwstr>
      </vt:variant>
      <vt:variant>
        <vt:i4>2228305</vt:i4>
      </vt:variant>
      <vt:variant>
        <vt:i4>27</vt:i4>
      </vt:variant>
      <vt:variant>
        <vt:i4>0</vt:i4>
      </vt:variant>
      <vt:variant>
        <vt:i4>5</vt:i4>
      </vt:variant>
      <vt:variant>
        <vt:lpwstr/>
      </vt:variant>
      <vt:variant>
        <vt:lpwstr>_bookmark0</vt:lpwstr>
      </vt:variant>
      <vt:variant>
        <vt:i4>2228305</vt:i4>
      </vt:variant>
      <vt:variant>
        <vt:i4>24</vt:i4>
      </vt:variant>
      <vt:variant>
        <vt:i4>0</vt:i4>
      </vt:variant>
      <vt:variant>
        <vt:i4>5</vt:i4>
      </vt:variant>
      <vt:variant>
        <vt:lpwstr/>
      </vt:variant>
      <vt:variant>
        <vt:lpwstr>_bookmark0</vt:lpwstr>
      </vt:variant>
      <vt:variant>
        <vt:i4>2228305</vt:i4>
      </vt:variant>
      <vt:variant>
        <vt:i4>21</vt:i4>
      </vt:variant>
      <vt:variant>
        <vt:i4>0</vt:i4>
      </vt:variant>
      <vt:variant>
        <vt:i4>5</vt:i4>
      </vt:variant>
      <vt:variant>
        <vt:lpwstr/>
      </vt:variant>
      <vt:variant>
        <vt:lpwstr>_bookmark0</vt:lpwstr>
      </vt:variant>
      <vt:variant>
        <vt:i4>2228305</vt:i4>
      </vt:variant>
      <vt:variant>
        <vt:i4>18</vt:i4>
      </vt:variant>
      <vt:variant>
        <vt:i4>0</vt:i4>
      </vt:variant>
      <vt:variant>
        <vt:i4>5</vt:i4>
      </vt:variant>
      <vt:variant>
        <vt:lpwstr/>
      </vt:variant>
      <vt:variant>
        <vt:lpwstr>_bookmark0</vt:lpwstr>
      </vt:variant>
      <vt:variant>
        <vt:i4>2228305</vt:i4>
      </vt:variant>
      <vt:variant>
        <vt:i4>15</vt:i4>
      </vt:variant>
      <vt:variant>
        <vt:i4>0</vt:i4>
      </vt:variant>
      <vt:variant>
        <vt:i4>5</vt:i4>
      </vt:variant>
      <vt:variant>
        <vt:lpwstr/>
      </vt:variant>
      <vt:variant>
        <vt:lpwstr>_bookmark0</vt:lpwstr>
      </vt:variant>
      <vt:variant>
        <vt:i4>2228305</vt:i4>
      </vt:variant>
      <vt:variant>
        <vt:i4>12</vt:i4>
      </vt:variant>
      <vt:variant>
        <vt:i4>0</vt:i4>
      </vt:variant>
      <vt:variant>
        <vt:i4>5</vt:i4>
      </vt:variant>
      <vt:variant>
        <vt:lpwstr/>
      </vt:variant>
      <vt:variant>
        <vt:lpwstr>_bookmark0</vt:lpwstr>
      </vt:variant>
      <vt:variant>
        <vt:i4>2228305</vt:i4>
      </vt:variant>
      <vt:variant>
        <vt:i4>9</vt:i4>
      </vt:variant>
      <vt:variant>
        <vt:i4>0</vt:i4>
      </vt:variant>
      <vt:variant>
        <vt:i4>5</vt:i4>
      </vt:variant>
      <vt:variant>
        <vt:lpwstr/>
      </vt:variant>
      <vt:variant>
        <vt:lpwstr>_bookmark0</vt:lpwstr>
      </vt:variant>
      <vt:variant>
        <vt:i4>2228305</vt:i4>
      </vt:variant>
      <vt:variant>
        <vt:i4>6</vt:i4>
      </vt:variant>
      <vt:variant>
        <vt:i4>0</vt:i4>
      </vt:variant>
      <vt:variant>
        <vt:i4>5</vt:i4>
      </vt:variant>
      <vt:variant>
        <vt:lpwstr/>
      </vt:variant>
      <vt:variant>
        <vt:lpwstr>_bookmark0</vt:lpwstr>
      </vt:variant>
      <vt:variant>
        <vt:i4>2228305</vt:i4>
      </vt:variant>
      <vt:variant>
        <vt:i4>3</vt:i4>
      </vt:variant>
      <vt:variant>
        <vt:i4>0</vt:i4>
      </vt:variant>
      <vt:variant>
        <vt:i4>5</vt:i4>
      </vt:variant>
      <vt:variant>
        <vt:lpwstr/>
      </vt:variant>
      <vt:variant>
        <vt:lpwstr>_bookmark0</vt:lpwstr>
      </vt:variant>
      <vt:variant>
        <vt:i4>2228305</vt:i4>
      </vt:variant>
      <vt:variant>
        <vt:i4>0</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5332 - Contract Financing</dc:title>
  <dc:subject/>
  <dc:creator>KUBA, DEREK M CIV USAF HAF SAF/AQCP</dc:creator>
  <cp:keywords/>
  <cp:lastModifiedBy>ROSSI, AMANDA M CIV USAF HAF SAF/AQCP</cp:lastModifiedBy>
  <cp:revision>2</cp:revision>
  <dcterms:created xsi:type="dcterms:W3CDTF">2024-05-18T19:35:00Z</dcterms:created>
  <dcterms:modified xsi:type="dcterms:W3CDTF">2024-05-18T19:35:00Z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LastSaved">
    <vt:filetime>2023-10-05T00:00:00Z</vt:filetime>
  </property>
  <property fmtid="{D5CDD505-2E9C-101B-9397-08002B2CF9AE}" pid="4" name="Producer">
    <vt:lpwstr>mPDF 8.1.6</vt:lpwstr>
  </property>
  <property fmtid="{D5CDD505-2E9C-101B-9397-08002B2CF9AE}" pid="5" name="ContentTypeId">
    <vt:lpwstr>0x0101002A6B8523665D36418D33CE3C160D1474</vt:lpwstr>
  </property>
  <property fmtid="{D5CDD505-2E9C-101B-9397-08002B2CF9AE}" pid="6" name="MediaServiceImageTags">
    <vt:lpwstr/>
  </property>
  <property fmtid="{D5CDD505-2E9C-101B-9397-08002B2CF9AE}" pid="7" name="Order">
    <vt:r8>4700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