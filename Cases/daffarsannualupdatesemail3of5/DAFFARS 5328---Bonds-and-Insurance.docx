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807E" w14:textId="77777777" w:rsidR="00471296" w:rsidRDefault="004C56FE">
      <w:pPr>
        <w:pStyle w:val="Title"/>
        <w:rPr>
          <w:b/>
        </w:rPr>
      </w:pPr>
      <w:bookmarkStart w:id="0" w:name="_bookmark0"/>
      <w:bookmarkEnd w:id="0"/>
      <w:r>
        <w:rPr>
          <w:b/>
        </w:rPr>
        <w:t>Part</w:t>
      </w:r>
      <w:r>
        <w:rPr>
          <w:b/>
          <w:spacing w:val="-34"/>
        </w:rPr>
        <w:t xml:space="preserve"> </w:t>
      </w:r>
      <w:r>
        <w:rPr>
          <w:b/>
        </w:rPr>
        <w:t>5328</w:t>
      </w:r>
      <w:r>
        <w:rPr>
          <w:b/>
          <w:spacing w:val="-35"/>
        </w:rPr>
        <w:t xml:space="preserve"> </w:t>
      </w:r>
      <w:r>
        <w:rPr>
          <w:b/>
        </w:rPr>
        <w:t>-</w:t>
      </w:r>
      <w:r>
        <w:rPr>
          <w:b/>
          <w:spacing w:val="-34"/>
        </w:rPr>
        <w:t xml:space="preserve"> </w:t>
      </w:r>
      <w:r>
        <w:rPr>
          <w:b/>
        </w:rPr>
        <w:t>Bonds</w:t>
      </w:r>
      <w:r>
        <w:rPr>
          <w:b/>
          <w:spacing w:val="-34"/>
        </w:rPr>
        <w:t xml:space="preserve"> </w:t>
      </w:r>
      <w:r>
        <w:rPr>
          <w:b/>
        </w:rPr>
        <w:t>and</w:t>
      </w:r>
      <w:r>
        <w:rPr>
          <w:b/>
          <w:spacing w:val="-34"/>
        </w:rPr>
        <w:t xml:space="preserve"> </w:t>
      </w:r>
      <w:r>
        <w:rPr>
          <w:b/>
          <w:spacing w:val="-2"/>
        </w:rPr>
        <w:t>Insurance</w:t>
      </w:r>
    </w:p>
    <w:p w14:paraId="4342807F" w14:textId="77777777" w:rsidR="00471296" w:rsidRDefault="00471296">
      <w:pPr>
        <w:pStyle w:val="BodyText"/>
        <w:spacing w:before="6"/>
        <w:rPr>
          <w:rFonts w:ascii="Bookman Old Style"/>
          <w:b/>
          <w:sz w:val="50"/>
        </w:rPr>
      </w:pPr>
    </w:p>
    <w:p w14:paraId="43428080" w14:textId="77777777" w:rsidR="00471296" w:rsidRDefault="004C56FE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5328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43428081" w14:textId="77777777" w:rsidR="00471296" w:rsidRDefault="00471296">
      <w:pPr>
        <w:pStyle w:val="BodyText"/>
        <w:spacing w:before="9"/>
        <w:rPr>
          <w:sz w:val="15"/>
        </w:rPr>
      </w:pPr>
    </w:p>
    <w:p w14:paraId="43428082" w14:textId="7FA56889" w:rsidR="00471296" w:rsidRDefault="004C56FE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commentRangeStart w:id="1"/>
      <w:r>
        <w:rPr>
          <w:i/>
          <w:spacing w:val="-4"/>
          <w:w w:val="110"/>
        </w:rPr>
        <w:t>202</w:t>
      </w:r>
      <w:r w:rsidR="00F4599F">
        <w:rPr>
          <w:i/>
          <w:spacing w:val="-4"/>
          <w:w w:val="110"/>
        </w:rPr>
        <w:t>4</w:t>
      </w:r>
      <w:commentRangeEnd w:id="1"/>
      <w:r w:rsidR="0072725C">
        <w:rPr>
          <w:rStyle w:val="CommentReference"/>
        </w:rPr>
        <w:commentReference w:id="1"/>
      </w:r>
    </w:p>
    <w:p w14:paraId="43428083" w14:textId="77777777" w:rsidR="00471296" w:rsidRDefault="00471296">
      <w:pPr>
        <w:pStyle w:val="BodyText"/>
        <w:spacing w:before="10"/>
        <w:rPr>
          <w:i/>
          <w:sz w:val="23"/>
        </w:rPr>
      </w:pPr>
    </w:p>
    <w:p w14:paraId="43428084" w14:textId="77777777" w:rsidR="00471296" w:rsidRDefault="0072725C">
      <w:pPr>
        <w:pStyle w:val="BodyText"/>
        <w:spacing w:before="1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Subpart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5328.1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—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BONDS</w:t>
        </w:r>
      </w:hyperlink>
    </w:p>
    <w:p w14:paraId="43428085" w14:textId="77777777" w:rsidR="00471296" w:rsidRDefault="00471296">
      <w:pPr>
        <w:pStyle w:val="BodyText"/>
        <w:spacing w:before="9"/>
        <w:rPr>
          <w:sz w:val="15"/>
        </w:rPr>
      </w:pPr>
    </w:p>
    <w:p w14:paraId="43428086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5328.105</w:t>
        </w:r>
        <w:r w:rsidR="004C56FE">
          <w:rPr>
            <w:color w:val="27314A"/>
            <w:spacing w:val="8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Other</w:t>
        </w:r>
        <w:r w:rsidR="004C56FE">
          <w:rPr>
            <w:color w:val="27314A"/>
            <w:spacing w:val="8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Types</w:t>
        </w:r>
        <w:r w:rsidR="004C56FE">
          <w:rPr>
            <w:color w:val="27314A"/>
            <w:spacing w:val="9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of</w:t>
        </w:r>
        <w:r w:rsidR="004C56FE">
          <w:rPr>
            <w:color w:val="27314A"/>
            <w:spacing w:val="8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Bonds</w:t>
        </w:r>
      </w:hyperlink>
    </w:p>
    <w:p w14:paraId="43428087" w14:textId="77777777" w:rsidR="00471296" w:rsidRDefault="00471296">
      <w:pPr>
        <w:pStyle w:val="BodyText"/>
        <w:spacing w:before="9"/>
        <w:rPr>
          <w:sz w:val="15"/>
        </w:rPr>
      </w:pPr>
    </w:p>
    <w:p w14:paraId="43428088" w14:textId="77777777" w:rsidR="00471296" w:rsidRDefault="0072725C">
      <w:pPr>
        <w:pStyle w:val="BodyText"/>
        <w:spacing w:before="96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5328.106-2</w:t>
        </w:r>
        <w:r w:rsidR="004C56F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Substitution</w:t>
        </w:r>
        <w:r w:rsidR="004C56F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of</w:t>
        </w:r>
        <w:r w:rsidR="004C56FE">
          <w:rPr>
            <w:color w:val="27314A"/>
            <w:spacing w:val="15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Surety</w:t>
        </w:r>
        <w:r w:rsidR="004C56F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Bonds</w:t>
        </w:r>
      </w:hyperlink>
    </w:p>
    <w:p w14:paraId="43428089" w14:textId="77777777" w:rsidR="00471296" w:rsidRDefault="00471296">
      <w:pPr>
        <w:pStyle w:val="BodyText"/>
        <w:spacing w:before="9"/>
        <w:rPr>
          <w:sz w:val="15"/>
        </w:rPr>
      </w:pPr>
    </w:p>
    <w:p w14:paraId="4342808A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5328.106-6</w:t>
        </w:r>
        <w:r w:rsidR="004C56FE">
          <w:rPr>
            <w:color w:val="27314A"/>
            <w:spacing w:val="11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Furnishing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Information</w:t>
        </w:r>
      </w:hyperlink>
    </w:p>
    <w:p w14:paraId="4342808B" w14:textId="77777777" w:rsidR="00471296" w:rsidRDefault="00471296">
      <w:pPr>
        <w:pStyle w:val="BodyText"/>
        <w:spacing w:before="9"/>
        <w:rPr>
          <w:sz w:val="15"/>
        </w:rPr>
      </w:pPr>
    </w:p>
    <w:p w14:paraId="4342808C" w14:textId="77777777" w:rsidR="00471296" w:rsidRDefault="0072725C">
      <w:pPr>
        <w:pStyle w:val="BodyText"/>
        <w:spacing w:before="96"/>
        <w:ind w:left="110"/>
      </w:pPr>
      <w:hyperlink w:anchor="_bookmark0" w:history="1">
        <w:r w:rsidR="004C56FE">
          <w:rPr>
            <w:color w:val="27314A"/>
            <w:u w:val="single" w:color="27314A"/>
          </w:rPr>
          <w:t>Subpart</w:t>
        </w:r>
        <w:r w:rsidR="004C56FE">
          <w:rPr>
            <w:color w:val="27314A"/>
            <w:spacing w:val="66"/>
            <w:u w:val="single" w:color="27314A"/>
          </w:rPr>
          <w:t xml:space="preserve"> </w:t>
        </w:r>
        <w:r w:rsidR="004C56FE">
          <w:rPr>
            <w:color w:val="27314A"/>
            <w:u w:val="single" w:color="27314A"/>
          </w:rPr>
          <w:t>5328.3</w:t>
        </w:r>
        <w:r w:rsidR="004C56FE">
          <w:rPr>
            <w:color w:val="27314A"/>
            <w:spacing w:val="66"/>
            <w:u w:val="single" w:color="27314A"/>
          </w:rPr>
          <w:t xml:space="preserve"> </w:t>
        </w:r>
        <w:r w:rsidR="004C56FE">
          <w:rPr>
            <w:color w:val="27314A"/>
            <w:u w:val="single" w:color="27314A"/>
          </w:rPr>
          <w:t>—</w:t>
        </w:r>
        <w:r w:rsidR="004C56FE">
          <w:rPr>
            <w:color w:val="27314A"/>
            <w:spacing w:val="-2"/>
            <w:u w:val="single" w:color="27314A"/>
          </w:rPr>
          <w:t>INSURANCE</w:t>
        </w:r>
      </w:hyperlink>
    </w:p>
    <w:p w14:paraId="4342808D" w14:textId="77777777" w:rsidR="00471296" w:rsidRDefault="00471296">
      <w:pPr>
        <w:pStyle w:val="BodyText"/>
        <w:spacing w:before="9"/>
        <w:rPr>
          <w:sz w:val="15"/>
        </w:rPr>
      </w:pPr>
    </w:p>
    <w:p w14:paraId="4342808E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5328.305</w:t>
        </w:r>
        <w:r w:rsidR="004C56FE">
          <w:rPr>
            <w:color w:val="27314A"/>
            <w:spacing w:val="11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Overseas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Workers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Compensation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and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War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Hazard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Insurance</w:t>
        </w:r>
      </w:hyperlink>
    </w:p>
    <w:p w14:paraId="4342808F" w14:textId="77777777" w:rsidR="00471296" w:rsidRDefault="00471296">
      <w:pPr>
        <w:pStyle w:val="BodyText"/>
        <w:spacing w:before="10"/>
        <w:rPr>
          <w:sz w:val="15"/>
        </w:rPr>
      </w:pPr>
    </w:p>
    <w:p w14:paraId="43428090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5328.310</w:t>
        </w:r>
        <w:r w:rsidR="004C56FE">
          <w:rPr>
            <w:color w:val="27314A"/>
            <w:spacing w:val="3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Insurance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--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Work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on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a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Government</w:t>
        </w:r>
        <w:r w:rsidR="004C56FE">
          <w:rPr>
            <w:color w:val="27314A"/>
            <w:spacing w:val="4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Installation</w:t>
        </w:r>
      </w:hyperlink>
    </w:p>
    <w:p w14:paraId="43428091" w14:textId="77777777" w:rsidR="00471296" w:rsidRDefault="00471296">
      <w:pPr>
        <w:pStyle w:val="BodyText"/>
        <w:spacing w:before="9"/>
        <w:rPr>
          <w:sz w:val="15"/>
        </w:rPr>
      </w:pPr>
    </w:p>
    <w:p w14:paraId="43428092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5328.310-90</w:t>
        </w:r>
        <w:r w:rsidR="004C56FE">
          <w:rPr>
            <w:color w:val="27314A"/>
            <w:spacing w:val="8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Additional</w:t>
        </w:r>
        <w:r w:rsidR="004C56FE">
          <w:rPr>
            <w:color w:val="27314A"/>
            <w:spacing w:val="8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Contract</w:t>
        </w:r>
        <w:r w:rsidR="004C56FE">
          <w:rPr>
            <w:color w:val="27314A"/>
            <w:spacing w:val="9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43428093" w14:textId="77777777" w:rsidR="00471296" w:rsidRDefault="00471296">
      <w:pPr>
        <w:pStyle w:val="BodyText"/>
        <w:spacing w:before="10"/>
        <w:rPr>
          <w:sz w:val="15"/>
        </w:rPr>
      </w:pPr>
    </w:p>
    <w:p w14:paraId="43428094" w14:textId="77777777" w:rsidR="00471296" w:rsidRDefault="0072725C">
      <w:pPr>
        <w:pStyle w:val="BodyText"/>
        <w:spacing w:before="95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5328.311-1</w:t>
        </w:r>
        <w:r w:rsidR="004C56F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Contract</w:t>
        </w:r>
        <w:r w:rsidR="004C56FE">
          <w:rPr>
            <w:color w:val="27314A"/>
            <w:spacing w:val="13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43428095" w14:textId="77777777" w:rsidR="00471296" w:rsidRDefault="00471296">
      <w:pPr>
        <w:pStyle w:val="BodyText"/>
        <w:spacing w:before="9"/>
        <w:rPr>
          <w:sz w:val="15"/>
        </w:rPr>
      </w:pPr>
    </w:p>
    <w:p w14:paraId="43428096" w14:textId="77777777" w:rsidR="00471296" w:rsidRDefault="0072725C">
      <w:pPr>
        <w:pStyle w:val="BodyText"/>
        <w:spacing w:before="96"/>
        <w:ind w:left="110"/>
      </w:pPr>
      <w:hyperlink w:anchor="_bookmark0" w:history="1">
        <w:r w:rsidR="004C56FE">
          <w:rPr>
            <w:color w:val="27314A"/>
            <w:w w:val="105"/>
            <w:u w:val="single" w:color="27314A"/>
          </w:rPr>
          <w:t>5328.370</w:t>
        </w:r>
        <w:r w:rsidR="004C56FE">
          <w:rPr>
            <w:color w:val="27314A"/>
            <w:spacing w:val="2"/>
            <w:w w:val="105"/>
            <w:u w:val="single" w:color="27314A"/>
          </w:rPr>
          <w:t xml:space="preserve"> </w:t>
        </w:r>
        <w:r w:rsidR="004C56FE">
          <w:rPr>
            <w:color w:val="27314A"/>
            <w:w w:val="105"/>
            <w:u w:val="single" w:color="27314A"/>
          </w:rPr>
          <w:t>Additional</w:t>
        </w:r>
        <w:r w:rsidR="004C56FE">
          <w:rPr>
            <w:color w:val="27314A"/>
            <w:spacing w:val="2"/>
            <w:w w:val="105"/>
            <w:u w:val="single" w:color="27314A"/>
          </w:rPr>
          <w:t xml:space="preserve"> </w:t>
        </w:r>
        <w:r w:rsidR="004C56FE">
          <w:rPr>
            <w:color w:val="27314A"/>
            <w:spacing w:val="-2"/>
            <w:w w:val="105"/>
            <w:u w:val="single" w:color="27314A"/>
          </w:rPr>
          <w:t>Clauses</w:t>
        </w:r>
      </w:hyperlink>
    </w:p>
    <w:p w14:paraId="43428097" w14:textId="77777777" w:rsidR="00471296" w:rsidRDefault="00471296">
      <w:pPr>
        <w:pStyle w:val="BodyText"/>
        <w:rPr>
          <w:sz w:val="20"/>
        </w:rPr>
      </w:pPr>
    </w:p>
    <w:p w14:paraId="43428098" w14:textId="77777777" w:rsidR="00471296" w:rsidRDefault="00471296">
      <w:pPr>
        <w:pStyle w:val="BodyText"/>
        <w:spacing w:before="8"/>
        <w:rPr>
          <w:sz w:val="17"/>
        </w:rPr>
      </w:pPr>
    </w:p>
    <w:p w14:paraId="43428099" w14:textId="77777777" w:rsidR="00471296" w:rsidRDefault="004C56FE">
      <w:pPr>
        <w:pStyle w:val="Heading1"/>
        <w:spacing w:before="99"/>
        <w:rPr>
          <w:b/>
        </w:rPr>
      </w:pPr>
      <w:r>
        <w:rPr>
          <w:b/>
          <w:spacing w:val="-6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5328.1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BONDS</w:t>
      </w:r>
    </w:p>
    <w:p w14:paraId="4342809A" w14:textId="77777777" w:rsidR="00471296" w:rsidRDefault="00471296">
      <w:pPr>
        <w:pStyle w:val="BodyText"/>
        <w:rPr>
          <w:rFonts w:ascii="Bookman Old Style"/>
          <w:b/>
          <w:sz w:val="44"/>
        </w:rPr>
      </w:pPr>
    </w:p>
    <w:p w14:paraId="4342809B" w14:textId="77777777" w:rsidR="00471296" w:rsidRDefault="004C56FE">
      <w:pPr>
        <w:pStyle w:val="Heading2"/>
        <w:rPr>
          <w:b/>
        </w:rPr>
      </w:pPr>
      <w:r>
        <w:rPr>
          <w:b/>
          <w:spacing w:val="-2"/>
        </w:rPr>
        <w:t>5328.105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Other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Types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Bonds</w:t>
      </w:r>
    </w:p>
    <w:p w14:paraId="4342809C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9D" w14:textId="77777777" w:rsidR="00471296" w:rsidRDefault="004C56FE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12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4342809E" w14:textId="77777777" w:rsidR="00471296" w:rsidRDefault="00471296">
      <w:pPr>
        <w:pStyle w:val="BodyText"/>
        <w:rPr>
          <w:sz w:val="26"/>
        </w:rPr>
      </w:pPr>
    </w:p>
    <w:p w14:paraId="4342809F" w14:textId="77777777" w:rsidR="00471296" w:rsidRDefault="004C56FE">
      <w:pPr>
        <w:pStyle w:val="Heading2"/>
        <w:spacing w:before="204"/>
        <w:rPr>
          <w:b/>
        </w:rPr>
      </w:pPr>
      <w:r>
        <w:rPr>
          <w:b/>
          <w:spacing w:val="-2"/>
        </w:rPr>
        <w:t>5328.106-2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Substitution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Surety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Bonds</w:t>
      </w:r>
    </w:p>
    <w:p w14:paraId="434280A0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A1" w14:textId="77777777" w:rsidR="00471296" w:rsidRDefault="004C56FE">
      <w:pPr>
        <w:pStyle w:val="BodyText"/>
        <w:ind w:left="110"/>
      </w:pPr>
      <w:r>
        <w:rPr>
          <w:w w:val="105"/>
        </w:rPr>
        <w:t>(a)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13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434280A2" w14:textId="77777777" w:rsidR="00471296" w:rsidRDefault="00471296">
      <w:pPr>
        <w:pStyle w:val="BodyText"/>
        <w:rPr>
          <w:sz w:val="26"/>
        </w:rPr>
      </w:pPr>
    </w:p>
    <w:p w14:paraId="434280A3" w14:textId="77777777" w:rsidR="00471296" w:rsidRDefault="004C56FE">
      <w:pPr>
        <w:pStyle w:val="Heading2"/>
        <w:spacing w:before="203"/>
        <w:rPr>
          <w:b/>
        </w:rPr>
      </w:pPr>
      <w:r>
        <w:rPr>
          <w:b/>
        </w:rPr>
        <w:t>5328.106-6</w:t>
      </w:r>
      <w:r>
        <w:rPr>
          <w:b/>
          <w:spacing w:val="-20"/>
        </w:rPr>
        <w:t xml:space="preserve"> </w:t>
      </w:r>
      <w:r>
        <w:rPr>
          <w:b/>
        </w:rPr>
        <w:t>Furnishing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Information</w:t>
      </w:r>
    </w:p>
    <w:p w14:paraId="434280A4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A5" w14:textId="77777777" w:rsidR="00471296" w:rsidRDefault="004C56FE">
      <w:pPr>
        <w:pStyle w:val="BodyText"/>
        <w:spacing w:before="1"/>
        <w:ind w:left="110"/>
      </w:pPr>
      <w:r>
        <w:rPr>
          <w:w w:val="105"/>
        </w:rPr>
        <w:t>(c)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hyperlink r:id="rId1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434280A6" w14:textId="77777777" w:rsidR="00471296" w:rsidRDefault="00471296">
      <w:pPr>
        <w:pStyle w:val="BodyText"/>
        <w:rPr>
          <w:sz w:val="26"/>
        </w:rPr>
      </w:pPr>
    </w:p>
    <w:p w14:paraId="434280A7" w14:textId="77777777" w:rsidR="00471296" w:rsidRDefault="00471296">
      <w:pPr>
        <w:pStyle w:val="BodyText"/>
        <w:spacing w:before="1"/>
        <w:rPr>
          <w:sz w:val="20"/>
        </w:rPr>
      </w:pPr>
    </w:p>
    <w:p w14:paraId="434280A8" w14:textId="77777777" w:rsidR="00471296" w:rsidRDefault="004C56FE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5328.3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—INSURANCE</w:t>
      </w:r>
    </w:p>
    <w:p w14:paraId="434280A9" w14:textId="77777777" w:rsidR="00471296" w:rsidRDefault="00471296">
      <w:pPr>
        <w:sectPr w:rsidR="00471296">
          <w:type w:val="continuous"/>
          <w:pgSz w:w="11910" w:h="16840"/>
          <w:pgMar w:top="840" w:right="780" w:bottom="280" w:left="740" w:header="720" w:footer="720" w:gutter="0"/>
          <w:cols w:space="720"/>
        </w:sectPr>
      </w:pPr>
    </w:p>
    <w:p w14:paraId="434280AA" w14:textId="77777777" w:rsidR="00471296" w:rsidRDefault="004C56FE">
      <w:pPr>
        <w:pStyle w:val="Heading2"/>
        <w:spacing w:before="76"/>
        <w:rPr>
          <w:b/>
        </w:rPr>
      </w:pPr>
      <w:r>
        <w:rPr>
          <w:b/>
        </w:rPr>
        <w:lastRenderedPageBreak/>
        <w:t>5328.305</w:t>
      </w:r>
      <w:r>
        <w:rPr>
          <w:b/>
          <w:spacing w:val="-4"/>
        </w:rPr>
        <w:t xml:space="preserve"> </w:t>
      </w:r>
      <w:r>
        <w:rPr>
          <w:b/>
        </w:rPr>
        <w:t>Overseas</w:t>
      </w:r>
      <w:r>
        <w:rPr>
          <w:b/>
          <w:spacing w:val="-4"/>
        </w:rPr>
        <w:t xml:space="preserve"> </w:t>
      </w:r>
      <w:r>
        <w:rPr>
          <w:b/>
        </w:rPr>
        <w:t>Workers</w:t>
      </w:r>
      <w:r>
        <w:rPr>
          <w:b/>
          <w:spacing w:val="-4"/>
        </w:rPr>
        <w:t xml:space="preserve"> </w:t>
      </w:r>
      <w:r>
        <w:rPr>
          <w:b/>
        </w:rPr>
        <w:t>Compensation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War</w:t>
      </w:r>
      <w:r>
        <w:rPr>
          <w:b/>
          <w:spacing w:val="-4"/>
        </w:rPr>
        <w:t xml:space="preserve"> </w:t>
      </w:r>
      <w:r>
        <w:rPr>
          <w:b/>
        </w:rPr>
        <w:t>Hazard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Insurance</w:t>
      </w:r>
    </w:p>
    <w:p w14:paraId="434280AB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AC" w14:textId="77777777" w:rsidR="00471296" w:rsidRDefault="004C56FE">
      <w:pPr>
        <w:pStyle w:val="BodyText"/>
        <w:ind w:left="110"/>
      </w:pPr>
      <w:r>
        <w:rPr>
          <w:w w:val="105"/>
        </w:rPr>
        <w:t>(d)</w:t>
      </w:r>
      <w:r>
        <w:rPr>
          <w:spacing w:val="7"/>
          <w:w w:val="105"/>
        </w:rPr>
        <w:t xml:space="preserve"> </w:t>
      </w:r>
      <w:r>
        <w:rPr>
          <w:w w:val="105"/>
        </w:rPr>
        <w:t>Submit</w:t>
      </w:r>
      <w:r>
        <w:rPr>
          <w:spacing w:val="8"/>
          <w:w w:val="105"/>
        </w:rPr>
        <w:t xml:space="preserve"> </w:t>
      </w:r>
      <w:r>
        <w:rPr>
          <w:w w:val="105"/>
        </w:rPr>
        <w:t>waiver</w:t>
      </w:r>
      <w:r>
        <w:rPr>
          <w:spacing w:val="8"/>
          <w:w w:val="105"/>
        </w:rPr>
        <w:t xml:space="preserve"> </w:t>
      </w:r>
      <w:r>
        <w:rPr>
          <w:w w:val="105"/>
        </w:rPr>
        <w:t>requests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hyperlink r:id="rId15">
        <w:r>
          <w:rPr>
            <w:color w:val="27314A"/>
            <w:w w:val="105"/>
            <w:u w:val="single" w:color="27314A"/>
          </w:rPr>
          <w:t>SAF/AQC</w:t>
        </w:r>
        <w:r>
          <w:rPr>
            <w:color w:val="27314A"/>
            <w:spacing w:val="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Labor</w:t>
        </w:r>
        <w:r>
          <w:rPr>
            <w:color w:val="27314A"/>
            <w:spacing w:val="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Advisor</w:t>
        </w:r>
      </w:hyperlink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copy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SCO.</w:t>
      </w:r>
    </w:p>
    <w:p w14:paraId="434280AD" w14:textId="77777777" w:rsidR="00471296" w:rsidRDefault="00471296">
      <w:pPr>
        <w:pStyle w:val="BodyText"/>
        <w:rPr>
          <w:sz w:val="26"/>
        </w:rPr>
      </w:pPr>
    </w:p>
    <w:p w14:paraId="434280AE" w14:textId="77777777" w:rsidR="00471296" w:rsidRDefault="004C56FE">
      <w:pPr>
        <w:pStyle w:val="Heading2"/>
        <w:spacing w:before="204"/>
        <w:rPr>
          <w:b/>
        </w:rPr>
      </w:pPr>
      <w:r>
        <w:rPr>
          <w:b/>
        </w:rPr>
        <w:t>5328.310</w:t>
      </w:r>
      <w:r>
        <w:rPr>
          <w:b/>
          <w:spacing w:val="-9"/>
        </w:rPr>
        <w:t xml:space="preserve"> </w:t>
      </w:r>
      <w:r>
        <w:rPr>
          <w:b/>
        </w:rPr>
        <w:t>Insurance</w:t>
      </w:r>
      <w:r>
        <w:rPr>
          <w:b/>
          <w:spacing w:val="-9"/>
        </w:rPr>
        <w:t xml:space="preserve"> </w:t>
      </w:r>
      <w:r>
        <w:rPr>
          <w:b/>
        </w:rPr>
        <w:t>--</w:t>
      </w:r>
      <w:r>
        <w:rPr>
          <w:b/>
          <w:spacing w:val="-9"/>
        </w:rPr>
        <w:t xml:space="preserve"> </w:t>
      </w:r>
      <w:r>
        <w:rPr>
          <w:b/>
        </w:rPr>
        <w:t>Work</w:t>
      </w:r>
      <w:r>
        <w:rPr>
          <w:b/>
          <w:spacing w:val="-9"/>
        </w:rPr>
        <w:t xml:space="preserve"> </w:t>
      </w:r>
      <w:r>
        <w:rPr>
          <w:b/>
        </w:rPr>
        <w:t>on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Government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Installation</w:t>
      </w:r>
    </w:p>
    <w:p w14:paraId="434280AF" w14:textId="77777777" w:rsidR="00471296" w:rsidRDefault="00471296">
      <w:pPr>
        <w:pStyle w:val="BodyText"/>
        <w:spacing w:before="6"/>
        <w:rPr>
          <w:rFonts w:ascii="Bookman Old Style"/>
          <w:b/>
          <w:sz w:val="42"/>
        </w:rPr>
      </w:pPr>
    </w:p>
    <w:p w14:paraId="434280B0" w14:textId="77777777" w:rsidR="00471296" w:rsidRDefault="004C56FE">
      <w:pPr>
        <w:pStyle w:val="BodyText"/>
        <w:spacing w:before="1"/>
        <w:ind w:left="110"/>
        <w:rPr>
          <w:rFonts w:ascii="Bookman Old Style"/>
          <w:b/>
        </w:rPr>
      </w:pPr>
      <w:r>
        <w:t>(a)(S-90)</w:t>
      </w:r>
      <w:r>
        <w:rPr>
          <w:spacing w:val="10"/>
        </w:rPr>
        <w:t xml:space="preserve"> </w:t>
      </w:r>
      <w:r>
        <w:rPr>
          <w:rFonts w:ascii="Bookman Old Style"/>
          <w:b/>
        </w:rPr>
        <w:t>Proof</w:t>
      </w:r>
      <w:r>
        <w:rPr>
          <w:rFonts w:ascii="Bookman Old Style"/>
          <w:b/>
          <w:spacing w:val="-9"/>
        </w:rPr>
        <w:t xml:space="preserve"> </w:t>
      </w:r>
      <w:r>
        <w:rPr>
          <w:rFonts w:ascii="Bookman Old Style"/>
          <w:b/>
        </w:rPr>
        <w:t>of</w:t>
      </w:r>
      <w:r>
        <w:rPr>
          <w:rFonts w:ascii="Bookman Old Style"/>
          <w:b/>
          <w:spacing w:val="-9"/>
        </w:rPr>
        <w:t xml:space="preserve"> </w:t>
      </w:r>
      <w:r>
        <w:rPr>
          <w:rFonts w:ascii="Bookman Old Style"/>
          <w:b/>
          <w:spacing w:val="-2"/>
        </w:rPr>
        <w:t>Insurance</w:t>
      </w:r>
    </w:p>
    <w:p w14:paraId="434280B1" w14:textId="77777777" w:rsidR="00471296" w:rsidRDefault="00471296">
      <w:pPr>
        <w:pStyle w:val="BodyText"/>
        <w:spacing w:before="8"/>
        <w:rPr>
          <w:rFonts w:ascii="Bookman Old Style"/>
          <w:b/>
          <w:sz w:val="23"/>
        </w:rPr>
      </w:pPr>
    </w:p>
    <w:p w14:paraId="434280B2" w14:textId="77777777" w:rsidR="00471296" w:rsidRDefault="004C56FE">
      <w:pPr>
        <w:pStyle w:val="BodyText"/>
        <w:spacing w:line="271" w:lineRule="auto"/>
        <w:ind w:left="110"/>
      </w:pP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hyperlink r:id="rId16" w:anchor="FAR_52_228_5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52.228-5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Insurance-Work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Government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Installation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included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contract, contracting officers must request and receive proof of insurance from prime contractors before the contractor</w:t>
      </w:r>
      <w:r>
        <w:rPr>
          <w:spacing w:val="29"/>
          <w:w w:val="105"/>
        </w:rPr>
        <w:t xml:space="preserve"> </w:t>
      </w:r>
      <w:r>
        <w:rPr>
          <w:w w:val="105"/>
        </w:rPr>
        <w:t>begins</w:t>
      </w:r>
      <w:r>
        <w:rPr>
          <w:spacing w:val="29"/>
          <w:w w:val="105"/>
        </w:rPr>
        <w:t xml:space="preserve"> </w:t>
      </w:r>
      <w:r>
        <w:rPr>
          <w:w w:val="105"/>
        </w:rPr>
        <w:t>work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installation.</w:t>
      </w:r>
      <w:r>
        <w:rPr>
          <w:spacing w:val="29"/>
          <w:w w:val="105"/>
        </w:rPr>
        <w:t xml:space="preserve"> </w:t>
      </w:r>
      <w:r>
        <w:rPr>
          <w:w w:val="105"/>
        </w:rPr>
        <w:t>Retain</w:t>
      </w:r>
      <w:r>
        <w:rPr>
          <w:spacing w:val="29"/>
          <w:w w:val="105"/>
        </w:rPr>
        <w:t xml:space="preserve"> </w:t>
      </w:r>
      <w:r>
        <w:rPr>
          <w:w w:val="105"/>
        </w:rPr>
        <w:t>proof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insurance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contract</w:t>
      </w:r>
      <w:r>
        <w:rPr>
          <w:spacing w:val="29"/>
          <w:w w:val="105"/>
        </w:rPr>
        <w:t xml:space="preserve"> </w:t>
      </w:r>
      <w:r>
        <w:rPr>
          <w:w w:val="105"/>
        </w:rPr>
        <w:t>file.</w:t>
      </w:r>
    </w:p>
    <w:p w14:paraId="434280B3" w14:textId="77777777" w:rsidR="00471296" w:rsidRDefault="004C56FE">
      <w:pPr>
        <w:pStyle w:val="BodyText"/>
        <w:spacing w:before="2" w:line="271" w:lineRule="auto"/>
        <w:ind w:left="110" w:right="433"/>
      </w:pPr>
      <w:r>
        <w:rPr>
          <w:w w:val="105"/>
        </w:rPr>
        <w:t xml:space="preserve">Alternatively, the contracting officer may use the </w:t>
      </w:r>
      <w:hyperlink r:id="rId17">
        <w:r>
          <w:rPr>
            <w:color w:val="27314A"/>
            <w:w w:val="105"/>
            <w:u w:val="single" w:color="27314A"/>
          </w:rPr>
          <w:t>Notification of Compliance with Contract</w:t>
        </w:r>
      </w:hyperlink>
      <w:r>
        <w:rPr>
          <w:color w:val="27314A"/>
          <w:spacing w:val="80"/>
          <w:w w:val="105"/>
        </w:rPr>
        <w:t xml:space="preserve"> </w:t>
      </w:r>
      <w:hyperlink r:id="rId18">
        <w:r>
          <w:rPr>
            <w:color w:val="27314A"/>
            <w:w w:val="105"/>
            <w:u w:val="single" w:color="27314A"/>
          </w:rPr>
          <w:t>Insurance Requirements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template to request and receive the contractor’s notification of insurance coverage in lieu of proof of insurance.</w:t>
      </w:r>
    </w:p>
    <w:p w14:paraId="434280B4" w14:textId="77777777" w:rsidR="00471296" w:rsidRDefault="00471296">
      <w:pPr>
        <w:pStyle w:val="BodyText"/>
        <w:rPr>
          <w:sz w:val="26"/>
        </w:rPr>
      </w:pPr>
    </w:p>
    <w:p w14:paraId="434280B5" w14:textId="77777777" w:rsidR="00471296" w:rsidRDefault="004C56FE">
      <w:pPr>
        <w:pStyle w:val="Heading2"/>
        <w:spacing w:before="170"/>
        <w:rPr>
          <w:b/>
        </w:rPr>
      </w:pPr>
      <w:r>
        <w:rPr>
          <w:b/>
          <w:spacing w:val="-2"/>
        </w:rPr>
        <w:t>5328.310-90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Additional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Clause</w:t>
      </w:r>
    </w:p>
    <w:p w14:paraId="434280B6" w14:textId="77777777" w:rsidR="00471296" w:rsidRDefault="00471296">
      <w:pPr>
        <w:pStyle w:val="BodyText"/>
        <w:spacing w:before="7"/>
        <w:rPr>
          <w:rFonts w:ascii="Bookman Old Style"/>
          <w:b/>
          <w:sz w:val="42"/>
        </w:rPr>
      </w:pPr>
    </w:p>
    <w:p w14:paraId="434280B7" w14:textId="77777777" w:rsidR="00471296" w:rsidRDefault="004C56FE">
      <w:pPr>
        <w:pStyle w:val="BodyText"/>
        <w:spacing w:line="271" w:lineRule="auto"/>
        <w:ind w:left="110"/>
      </w:pPr>
      <w:r>
        <w:rPr>
          <w:w w:val="105"/>
        </w:rPr>
        <w:t>Contracts performed in Spain</w:t>
      </w:r>
      <w:r>
        <w:rPr>
          <w:rFonts w:ascii="Bookman Old Style"/>
          <w:b/>
          <w:w w:val="105"/>
        </w:rPr>
        <w:t xml:space="preserve">. </w:t>
      </w:r>
      <w:r>
        <w:rPr>
          <w:w w:val="105"/>
        </w:rPr>
        <w:t xml:space="preserve">The contracting officer must insert DAFFARS clause </w:t>
      </w:r>
      <w:hyperlink r:id="rId19" w:anchor="DAFFARS_5352_228_9101">
        <w:r>
          <w:rPr>
            <w:color w:val="27314A"/>
            <w:w w:val="105"/>
            <w:u w:val="single" w:color="27314A"/>
          </w:rPr>
          <w:t>5352.228-9101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Insurance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Certificate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Requirement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Spain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(USAFE)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all</w:t>
      </w:r>
      <w:r>
        <w:rPr>
          <w:spacing w:val="35"/>
          <w:w w:val="105"/>
        </w:rPr>
        <w:t xml:space="preserve"> </w:t>
      </w:r>
      <w:r>
        <w:rPr>
          <w:w w:val="105"/>
        </w:rPr>
        <w:t>solicitations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contracts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services</w:t>
      </w:r>
      <w:r>
        <w:rPr>
          <w:spacing w:val="35"/>
          <w:w w:val="105"/>
        </w:rPr>
        <w:t xml:space="preserve"> </w:t>
      </w:r>
      <w:r>
        <w:rPr>
          <w:w w:val="105"/>
        </w:rPr>
        <w:t>to be</w:t>
      </w:r>
      <w:r>
        <w:rPr>
          <w:spacing w:val="34"/>
          <w:w w:val="105"/>
        </w:rPr>
        <w:t xml:space="preserve"> </w:t>
      </w:r>
      <w:r>
        <w:rPr>
          <w:w w:val="105"/>
        </w:rPr>
        <w:t>performed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Spain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4"/>
          <w:w w:val="105"/>
        </w:rPr>
        <w:t xml:space="preserve"> </w:t>
      </w:r>
      <w:r>
        <w:rPr>
          <w:w w:val="105"/>
        </w:rPr>
        <w:t>than</w:t>
      </w:r>
      <w:r>
        <w:rPr>
          <w:spacing w:val="34"/>
          <w:w w:val="105"/>
        </w:rPr>
        <w:t xml:space="preserve"> </w:t>
      </w:r>
      <w:r>
        <w:rPr>
          <w:w w:val="105"/>
        </w:rPr>
        <w:t>U.S.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Spanish</w:t>
      </w:r>
      <w:r>
        <w:rPr>
          <w:spacing w:val="34"/>
          <w:w w:val="105"/>
        </w:rPr>
        <w:t xml:space="preserve"> </w:t>
      </w:r>
      <w:r>
        <w:rPr>
          <w:w w:val="105"/>
        </w:rPr>
        <w:t>contractors</w:t>
      </w:r>
      <w:r>
        <w:rPr>
          <w:spacing w:val="34"/>
          <w:w w:val="105"/>
        </w:rPr>
        <w:t xml:space="preserve"> </w:t>
      </w:r>
      <w:r>
        <w:rPr>
          <w:w w:val="105"/>
        </w:rPr>
        <w:t>(i.e.,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Third</w:t>
      </w:r>
      <w:r>
        <w:rPr>
          <w:spacing w:val="34"/>
          <w:w w:val="105"/>
        </w:rPr>
        <w:t xml:space="preserve"> </w:t>
      </w:r>
      <w:r>
        <w:rPr>
          <w:w w:val="105"/>
        </w:rPr>
        <w:t>Country</w:t>
      </w:r>
      <w:r>
        <w:rPr>
          <w:spacing w:val="34"/>
          <w:w w:val="105"/>
        </w:rPr>
        <w:t xml:space="preserve"> </w:t>
      </w:r>
      <w:r>
        <w:rPr>
          <w:w w:val="105"/>
        </w:rPr>
        <w:t>National (TCN) contractor).</w:t>
      </w:r>
    </w:p>
    <w:p w14:paraId="434280B8" w14:textId="77777777" w:rsidR="00471296" w:rsidRDefault="00471296">
      <w:pPr>
        <w:pStyle w:val="BodyText"/>
        <w:rPr>
          <w:sz w:val="26"/>
        </w:rPr>
      </w:pPr>
    </w:p>
    <w:p w14:paraId="434280B9" w14:textId="77777777" w:rsidR="00471296" w:rsidRDefault="004C56FE">
      <w:pPr>
        <w:pStyle w:val="Heading2"/>
        <w:spacing w:before="170"/>
        <w:rPr>
          <w:b/>
        </w:rPr>
      </w:pPr>
      <w:r>
        <w:rPr>
          <w:b/>
          <w:spacing w:val="-2"/>
        </w:rPr>
        <w:t>5328.311-1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Clause</w:t>
      </w:r>
    </w:p>
    <w:p w14:paraId="434280BA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BB" w14:textId="77777777" w:rsidR="00471296" w:rsidRDefault="004C56FE">
      <w:pPr>
        <w:pStyle w:val="BodyText"/>
        <w:ind w:left="110"/>
      </w:pPr>
      <w:r>
        <w:rPr>
          <w:w w:val="105"/>
        </w:rPr>
        <w:t>See</w:t>
      </w:r>
      <w:r>
        <w:rPr>
          <w:spacing w:val="38"/>
          <w:w w:val="105"/>
        </w:rPr>
        <w:t xml:space="preserve"> </w:t>
      </w:r>
      <w:hyperlink r:id="rId2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</w:p>
    <w:p w14:paraId="434280BC" w14:textId="77777777" w:rsidR="00471296" w:rsidRDefault="00471296">
      <w:pPr>
        <w:pStyle w:val="BodyText"/>
        <w:rPr>
          <w:sz w:val="20"/>
        </w:rPr>
      </w:pPr>
    </w:p>
    <w:p w14:paraId="434280BD" w14:textId="77777777" w:rsidR="00471296" w:rsidRDefault="00471296">
      <w:pPr>
        <w:pStyle w:val="BodyText"/>
        <w:spacing w:before="4"/>
        <w:rPr>
          <w:sz w:val="23"/>
        </w:rPr>
      </w:pPr>
    </w:p>
    <w:p w14:paraId="4A510447" w14:textId="5E302D17" w:rsidR="0072725C" w:rsidRPr="0072725C" w:rsidDel="0072725C" w:rsidRDefault="0072725C" w:rsidP="0072725C">
      <w:pPr>
        <w:pStyle w:val="Heading3"/>
        <w:shd w:val="clear" w:color="auto" w:fill="FFFFFF"/>
        <w:spacing w:before="300" w:after="150"/>
        <w:textAlignment w:val="baseline"/>
        <w:rPr>
          <w:del w:id="2" w:author="AMANDA" w:date="2024-05-18T14:46:00Z"/>
          <w:rFonts w:ascii="Bookman Old Style" w:eastAsia="Bookman Old Style" w:hAnsi="Bookman Old Style" w:cs="Bookman Old Style"/>
          <w:b/>
          <w:color w:val="auto"/>
          <w:spacing w:val="-2"/>
          <w:sz w:val="25"/>
          <w:szCs w:val="25"/>
        </w:rPr>
      </w:pPr>
      <w:del w:id="3" w:author="AMANDA" w:date="2024-05-18T14:46:00Z">
        <w:r w:rsidRPr="0072725C" w:rsidDel="0072725C">
          <w:rPr>
            <w:rFonts w:ascii="Bookman Old Style" w:eastAsia="Bookman Old Style" w:hAnsi="Bookman Old Style" w:cs="Bookman Old Style"/>
            <w:b/>
            <w:color w:val="auto"/>
            <w:spacing w:val="-2"/>
            <w:sz w:val="25"/>
            <w:szCs w:val="25"/>
          </w:rPr>
          <w:delText>5328.370 Additional Clauses</w:delText>
        </w:r>
      </w:del>
    </w:p>
    <w:p w14:paraId="211DE9C4" w14:textId="08C60F9A" w:rsidR="0072725C" w:rsidDel="0072725C" w:rsidRDefault="0072725C" w:rsidP="0072725C">
      <w:pPr>
        <w:pStyle w:val="p"/>
        <w:shd w:val="clear" w:color="auto" w:fill="FFFFFF"/>
        <w:ind w:firstLine="360"/>
        <w:textAlignment w:val="baseline"/>
        <w:rPr>
          <w:del w:id="4" w:author="AMANDA" w:date="2024-05-18T14:46:00Z"/>
          <w:rFonts w:ascii="open_sansregular" w:hAnsi="open_sansregular"/>
          <w:color w:val="000000"/>
          <w:sz w:val="27"/>
          <w:szCs w:val="27"/>
        </w:rPr>
      </w:pPr>
      <w:del w:id="5" w:author="AMANDA" w:date="2024-05-18T14:46:00Z">
        <w:r w:rsidDel="0072725C">
          <w:rPr>
            <w:rFonts w:ascii="open_sansregular" w:hAnsi="open_sansregular"/>
            <w:color w:val="000000"/>
            <w:sz w:val="27"/>
            <w:szCs w:val="27"/>
          </w:rPr>
          <w:delText>(a)(2) See </w:del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begin"/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delInstrText>HYPERLINK "https://www.acquisition.gov/daffars/mp5301-federal-acquisition-regulations-system" \l "DAFFARS_MP5301_601" \o "MP5301.601(a)(i)" \t "_blank"</w:delInstr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separate"/>
        </w:r>
        <w:r w:rsidDel="0072725C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delText>MP5301.601(a)(i)</w:del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end"/>
        </w:r>
      </w:del>
    </w:p>
    <w:p w14:paraId="139DD31B" w14:textId="09CFB262" w:rsidR="0072725C" w:rsidDel="0072725C" w:rsidRDefault="0072725C" w:rsidP="0072725C">
      <w:pPr>
        <w:pStyle w:val="p"/>
        <w:shd w:val="clear" w:color="auto" w:fill="FFFFFF"/>
        <w:ind w:firstLine="360"/>
        <w:textAlignment w:val="baseline"/>
        <w:rPr>
          <w:del w:id="6" w:author="AMANDA" w:date="2024-05-18T14:46:00Z"/>
          <w:rFonts w:ascii="open_sansregular" w:hAnsi="open_sansregular"/>
          <w:color w:val="000000"/>
          <w:sz w:val="27"/>
          <w:szCs w:val="27"/>
        </w:rPr>
      </w:pPr>
      <w:del w:id="7" w:author="AMANDA" w:date="2024-05-18T14:46:00Z">
        <w:r w:rsidDel="0072725C">
          <w:rPr>
            <w:rFonts w:ascii="open_sansregular" w:hAnsi="open_sansregular"/>
            <w:color w:val="000000"/>
            <w:sz w:val="27"/>
            <w:szCs w:val="27"/>
          </w:rPr>
          <w:delText>(b)(3) Reference </w:del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begin"/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delInstrText>HYPERLINK "https://www.dcma.mil/Portals/31/Documents/Policy/8210-1c/Contractors_Flight_and_Ground_Operations_DCMA_INST_8210.1C_Change1.pdf" \o "AFI 10-220" \t "_blank"</w:delInstr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separate"/>
        </w:r>
        <w:r w:rsidDel="0072725C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delText>AFI 10-220</w:delText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fldChar w:fldCharType="end"/>
        </w:r>
        <w:r w:rsidDel="0072725C">
          <w:rPr>
            <w:rFonts w:ascii="open_sansregular" w:hAnsi="open_sansregular"/>
            <w:color w:val="000000"/>
            <w:sz w:val="27"/>
            <w:szCs w:val="27"/>
          </w:rPr>
          <w:delText>, Attachment 6.1, para 6.1.3, to determine the Approving authority for designating/appointing primary and alternate Government Flight Representatives (GFR).</w:delText>
        </w:r>
      </w:del>
    </w:p>
    <w:p w14:paraId="5CAC90D3" w14:textId="77777777" w:rsidR="0072725C" w:rsidRDefault="0072725C">
      <w:pPr>
        <w:pStyle w:val="BodyText"/>
        <w:spacing w:before="4"/>
        <w:rPr>
          <w:sz w:val="23"/>
        </w:rPr>
      </w:pPr>
    </w:p>
    <w:p w14:paraId="434280BE" w14:textId="4C5E769E" w:rsidR="00471296" w:rsidRDefault="004C56FE">
      <w:pPr>
        <w:pStyle w:val="Heading2"/>
        <w:rPr>
          <w:b/>
        </w:rPr>
      </w:pPr>
      <w:bookmarkStart w:id="8" w:name="_Hlk161770806"/>
      <w:commentRangeStart w:id="9"/>
      <w:r>
        <w:rPr>
          <w:b/>
          <w:spacing w:val="-2"/>
        </w:rPr>
        <w:t>5328.370</w:t>
      </w:r>
      <w:r w:rsidR="00A7140C">
        <w:rPr>
          <w:b/>
          <w:spacing w:val="-13"/>
        </w:rPr>
        <w:t>-2 General</w:t>
      </w:r>
    </w:p>
    <w:p w14:paraId="434280BF" w14:textId="77777777" w:rsidR="00471296" w:rsidRDefault="00471296">
      <w:pPr>
        <w:pStyle w:val="BodyText"/>
        <w:spacing w:before="4"/>
        <w:rPr>
          <w:rFonts w:ascii="Bookman Old Style"/>
          <w:b/>
          <w:sz w:val="42"/>
        </w:rPr>
      </w:pPr>
    </w:p>
    <w:p w14:paraId="434280C2" w14:textId="21793A2A" w:rsidR="00471296" w:rsidRDefault="004C56FE" w:rsidP="00A7140C">
      <w:pPr>
        <w:pStyle w:val="BodyText"/>
        <w:numPr>
          <w:ilvl w:val="0"/>
          <w:numId w:val="1"/>
        </w:numPr>
        <w:spacing w:before="95" w:line="271" w:lineRule="auto"/>
        <w:ind w:left="110"/>
      </w:pPr>
      <w:r w:rsidRPr="00A7140C">
        <w:rPr>
          <w:w w:val="105"/>
        </w:rPr>
        <w:t xml:space="preserve">See </w:t>
      </w:r>
      <w:hyperlink r:id="rId21" w:anchor="DAFFARS_MP5301_601">
        <w:r w:rsidRPr="00A7140C">
          <w:rPr>
            <w:color w:val="27314A"/>
            <w:spacing w:val="-2"/>
            <w:w w:val="105"/>
            <w:u w:val="single"/>
          </w:rPr>
          <w:t>MP5301.601(a)(i)</w:t>
        </w:r>
      </w:hyperlink>
      <w:r w:rsidR="00A7140C" w:rsidRPr="00A7140C">
        <w:rPr>
          <w:color w:val="27314A"/>
          <w:spacing w:val="-2"/>
          <w:w w:val="105"/>
        </w:rPr>
        <w:t xml:space="preserve"> for delegation of authority for appointing a Government Flight Representative (GFR). Reference </w:t>
      </w:r>
      <w:hyperlink r:id="rId22">
        <w:r w:rsidRPr="007287FC">
          <w:rPr>
            <w:rStyle w:val="Hyperlink"/>
          </w:rPr>
          <w:t>AFI 10-220</w:t>
        </w:r>
      </w:hyperlink>
      <w:r w:rsidR="4B769600">
        <w:t xml:space="preserve"> and</w:t>
      </w:r>
      <w:r w:rsidR="4C5D4169">
        <w:t xml:space="preserve"> </w:t>
      </w:r>
      <w:hyperlink r:id="rId23">
        <w:r w:rsidR="4C5D4169" w:rsidRPr="007287FC">
          <w:rPr>
            <w:rStyle w:val="Hyperlink"/>
          </w:rPr>
          <w:t>DCMA Instruction 8210-1D</w:t>
        </w:r>
      </w:hyperlink>
      <w:r w:rsidR="4C5D4169">
        <w:t xml:space="preserve">, paragraph 10.5.3 for the </w:t>
      </w:r>
      <w:r w:rsidR="00A7140C">
        <w:t>D</w:t>
      </w:r>
      <w:r w:rsidR="4C5D4169">
        <w:t>AF process for appointing primary and alternate</w:t>
      </w:r>
      <w:r w:rsidR="00A7140C">
        <w:t xml:space="preserve"> GFR</w:t>
      </w:r>
      <w:r w:rsidRPr="00A7140C">
        <w:rPr>
          <w:w w:val="105"/>
        </w:rPr>
        <w:t>.</w:t>
      </w:r>
      <w:bookmarkEnd w:id="8"/>
      <w:commentRangeEnd w:id="9"/>
      <w:r w:rsidR="0072725C">
        <w:rPr>
          <w:rStyle w:val="CommentReference"/>
        </w:rPr>
        <w:commentReference w:id="9"/>
      </w:r>
    </w:p>
    <w:sectPr w:rsidR="00471296">
      <w:pgSz w:w="11910" w:h="16840"/>
      <w:pgMar w:top="84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MANDA" w:date="2024-05-18T14:44:00Z" w:initials="A">
    <w:p w14:paraId="68692FE2" w14:textId="77777777" w:rsidR="0072725C" w:rsidRDefault="0072725C" w:rsidP="0072725C">
      <w:pPr>
        <w:pStyle w:val="CommentText"/>
      </w:pPr>
      <w:r>
        <w:rPr>
          <w:rStyle w:val="CommentReference"/>
        </w:rPr>
        <w:annotationRef/>
      </w:r>
      <w:r>
        <w:t>revised date</w:t>
      </w:r>
    </w:p>
  </w:comment>
  <w:comment w:id="9" w:author="AMANDA" w:date="2024-05-18T14:46:00Z" w:initials="A">
    <w:p w14:paraId="689E4D59" w14:textId="77777777" w:rsidR="0072725C" w:rsidRDefault="0072725C" w:rsidP="0072725C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692FE2" w15:done="0"/>
  <w15:commentEx w15:paraId="689E4D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F88C57" w16cex:dateUtc="2024-05-18T20:44:00Z"/>
  <w16cex:commentExtensible w16cex:durableId="419C4A3B" w16cex:dateUtc="2024-05-18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92FE2" w16cid:durableId="1DF88C57"/>
  <w16cid:commentId w16cid:paraId="689E4D59" w16cid:durableId="419C4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204D5"/>
    <w:multiLevelType w:val="hybridMultilevel"/>
    <w:tmpl w:val="45AAD960"/>
    <w:lvl w:ilvl="0" w:tplc="36FA824C">
      <w:start w:val="1"/>
      <w:numFmt w:val="lowerLetter"/>
      <w:lvlText w:val="(%1)"/>
      <w:lvlJc w:val="left"/>
      <w:pPr>
        <w:ind w:left="47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20229247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96"/>
    <w:rsid w:val="00471296"/>
    <w:rsid w:val="004C56FE"/>
    <w:rsid w:val="00641F1E"/>
    <w:rsid w:val="0072725C"/>
    <w:rsid w:val="007287FC"/>
    <w:rsid w:val="00A7140C"/>
    <w:rsid w:val="00F4599F"/>
    <w:rsid w:val="0E9997D2"/>
    <w:rsid w:val="0F3AB4D4"/>
    <w:rsid w:val="31C5A0C3"/>
    <w:rsid w:val="3B535AAC"/>
    <w:rsid w:val="4B769600"/>
    <w:rsid w:val="4C5D4169"/>
    <w:rsid w:val="7A6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807E"/>
  <w15:docId w15:val="{ADE701CD-A193-4BFF-9158-2DF4E81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7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725C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25C"/>
    <w:rPr>
      <w:rFonts w:ascii="Cambria" w:eastAsia="Cambria" w:hAnsi="Cambria" w:cs="Cambr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2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h">
    <w:name w:val="ph"/>
    <w:basedOn w:val="DefaultParagraphFont"/>
    <w:rsid w:val="0072725C"/>
  </w:style>
  <w:style w:type="paragraph" w:customStyle="1" w:styleId="p">
    <w:name w:val="p"/>
    <w:basedOn w:val="Normal"/>
    <w:rsid w:val="007272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2725C"/>
    <w:pPr>
      <w:widowControl/>
      <w:autoSpaceDE/>
      <w:autoSpaceDN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usaf.dps.mil/sites/AFCC/AQCP/KnowledgeCenter/SitePages/DAFFARS-Templates.asp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daffars/mp5301-federal-acquisition-regulations-syste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daffars/mp5301-federal-acquisition-regulations-system" TargetMode="External"/><Relationship Id="rId17" Type="http://schemas.openxmlformats.org/officeDocument/2006/relationships/hyperlink" Target="https://usaf.dps.mil/sites/AFCC/AQCP/KnowledgeCenter/SitePages/DAFFARS-Templates.aspx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52" TargetMode="External"/><Relationship Id="rId20" Type="http://schemas.openxmlformats.org/officeDocument/2006/relationships/hyperlink" Target="https://www.acquisition.gov/d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SAF.AQ.SAF-AQCA.Workflow@us.af.mil" TargetMode="External"/><Relationship Id="rId23" Type="http://schemas.openxmlformats.org/officeDocument/2006/relationships/hyperlink" Target="https://www.dcma.mil/Portals/31/Documents/Aircraft%20Operations/INST_8210-1D_(Rewrite)_(20230206).pdf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cquisition.gov/daffars/part-5352-solicitation-provisions-and-contract-clauses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static.e-publishing.af.mil/production/1/af_a3/publication/afi10-220/afi10-2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EBFC4-1E25-4AB9-8180-949E0563C495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94a06ad-f065-438e-b0c5-3c8ee8c1fb4f"/>
    <ds:schemaRef ds:uri="c7b28551-714a-466d-aef6-d2c6ef9e902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2C7166-1FE3-4840-92EF-0F1951C32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D5D0B-8678-4969-A448-12DDB997A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5328 - Bonds and Insurance</dc:title>
  <dc:creator>ROSSI, AMANDA M CIV USAF HAF SAF/AQCP</dc:creator>
  <cp:lastModifiedBy>AMANDA</cp:lastModifiedBy>
  <cp:revision>2</cp:revision>
  <dcterms:created xsi:type="dcterms:W3CDTF">2024-05-18T20:46:00Z</dcterms:created>
  <dcterms:modified xsi:type="dcterms:W3CDTF">2024-05-18T20:46:00Z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4200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