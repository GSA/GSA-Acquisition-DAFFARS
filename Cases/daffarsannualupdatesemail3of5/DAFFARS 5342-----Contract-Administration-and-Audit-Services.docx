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3F8F" w14:textId="77777777" w:rsidR="007A10C1" w:rsidRDefault="00D02C58">
      <w:pPr>
        <w:pStyle w:val="Title"/>
        <w:spacing w:line="273" w:lineRule="auto"/>
        <w:rPr>
          <w:b/>
        </w:rPr>
      </w:pPr>
      <w:bookmarkStart w:id="0" w:name="_bookmark0"/>
      <w:bookmarkEnd w:id="0"/>
      <w:r>
        <w:rPr>
          <w:b/>
          <w:spacing w:val="-8"/>
        </w:rPr>
        <w:t>Part</w:t>
      </w:r>
      <w:r>
        <w:rPr>
          <w:b/>
          <w:spacing w:val="-26"/>
        </w:rPr>
        <w:t xml:space="preserve"> </w:t>
      </w:r>
      <w:r>
        <w:rPr>
          <w:b/>
          <w:spacing w:val="-8"/>
        </w:rPr>
        <w:t>5342</w:t>
      </w:r>
      <w:r>
        <w:rPr>
          <w:b/>
          <w:spacing w:val="-27"/>
        </w:rPr>
        <w:t xml:space="preserve"> </w:t>
      </w:r>
      <w:r>
        <w:rPr>
          <w:b/>
          <w:spacing w:val="-8"/>
        </w:rPr>
        <w:t>–</w:t>
      </w:r>
      <w:r>
        <w:rPr>
          <w:b/>
          <w:spacing w:val="-26"/>
        </w:rPr>
        <w:t xml:space="preserve"> </w:t>
      </w:r>
      <w:r>
        <w:rPr>
          <w:b/>
          <w:spacing w:val="-8"/>
        </w:rPr>
        <w:t>Contract</w:t>
      </w:r>
      <w:r>
        <w:rPr>
          <w:b/>
          <w:spacing w:val="-26"/>
        </w:rPr>
        <w:t xml:space="preserve"> </w:t>
      </w:r>
      <w:r>
        <w:rPr>
          <w:b/>
          <w:spacing w:val="-8"/>
        </w:rPr>
        <w:t>Administration</w:t>
      </w:r>
      <w:r>
        <w:rPr>
          <w:b/>
          <w:spacing w:val="-26"/>
        </w:rPr>
        <w:t xml:space="preserve"> </w:t>
      </w:r>
      <w:r>
        <w:rPr>
          <w:b/>
          <w:spacing w:val="-8"/>
        </w:rPr>
        <w:t xml:space="preserve">and </w:t>
      </w:r>
      <w:r>
        <w:rPr>
          <w:b/>
        </w:rPr>
        <w:t>Audit Services</w:t>
      </w:r>
    </w:p>
    <w:p w14:paraId="13083F90" w14:textId="77777777" w:rsidR="007A10C1" w:rsidRDefault="007A10C1">
      <w:pPr>
        <w:pStyle w:val="BodyText"/>
        <w:spacing w:before="5"/>
        <w:rPr>
          <w:rFonts w:ascii="Bookman Old Style"/>
          <w:b/>
          <w:sz w:val="44"/>
        </w:rPr>
      </w:pPr>
    </w:p>
    <w:p w14:paraId="13083F91" w14:textId="77777777" w:rsidR="007A10C1" w:rsidRDefault="00D02C58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5342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13083F92" w14:textId="77777777" w:rsidR="007A10C1" w:rsidRDefault="007A10C1">
      <w:pPr>
        <w:pStyle w:val="BodyText"/>
        <w:spacing w:before="9"/>
        <w:rPr>
          <w:sz w:val="15"/>
        </w:rPr>
      </w:pPr>
    </w:p>
    <w:p w14:paraId="13083F93" w14:textId="10113D46" w:rsidR="007A10C1" w:rsidRDefault="00D02C58">
      <w:pPr>
        <w:spacing w:before="95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1" w:author="ROSSI, AMANDA M CIV USAF HAF SAF/AQCP" w:date="2024-05-18T13:59:00Z">
        <w:r w:rsidDel="002C7C21">
          <w:rPr>
            <w:i/>
            <w:spacing w:val="-4"/>
            <w:w w:val="110"/>
          </w:rPr>
          <w:delText>2023</w:delText>
        </w:r>
      </w:del>
      <w:ins w:id="2" w:author="ROSSI, AMANDA M CIV USAF HAF SAF/AQCP" w:date="2024-05-18T13:59:00Z">
        <w:r w:rsidR="002C7C21">
          <w:rPr>
            <w:i/>
            <w:spacing w:val="-4"/>
            <w:w w:val="110"/>
          </w:rPr>
          <w:t>202</w:t>
        </w:r>
        <w:r w:rsidR="002C7C21">
          <w:rPr>
            <w:i/>
            <w:spacing w:val="-4"/>
            <w:w w:val="110"/>
          </w:rPr>
          <w:t>4</w:t>
        </w:r>
      </w:ins>
    </w:p>
    <w:p w14:paraId="13083F94" w14:textId="77777777" w:rsidR="007A10C1" w:rsidRDefault="007A10C1">
      <w:pPr>
        <w:pStyle w:val="BodyText"/>
        <w:spacing w:before="11"/>
        <w:rPr>
          <w:i/>
          <w:sz w:val="23"/>
        </w:rPr>
      </w:pPr>
    </w:p>
    <w:p w14:paraId="13083F95" w14:textId="77777777" w:rsidR="007A10C1" w:rsidRDefault="002C7C21">
      <w:pPr>
        <w:pStyle w:val="BodyText"/>
        <w:ind w:left="110"/>
      </w:pPr>
      <w:hyperlink w:anchor="_bookmark0" w:history="1">
        <w:r w:rsidR="00D02C58">
          <w:rPr>
            <w:color w:val="27314A"/>
            <w:w w:val="110"/>
            <w:u w:val="single" w:color="27314A"/>
          </w:rPr>
          <w:t>Subpart</w:t>
        </w:r>
        <w:r w:rsidR="00D02C58">
          <w:rPr>
            <w:color w:val="27314A"/>
            <w:spacing w:val="-12"/>
            <w:w w:val="110"/>
            <w:u w:val="single" w:color="27314A"/>
          </w:rPr>
          <w:t xml:space="preserve"> </w:t>
        </w:r>
        <w:r w:rsidR="00D02C58">
          <w:rPr>
            <w:color w:val="27314A"/>
            <w:w w:val="110"/>
            <w:u w:val="single" w:color="27314A"/>
          </w:rPr>
          <w:t>5342.2</w:t>
        </w:r>
        <w:r w:rsidR="00D02C58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D02C58">
          <w:rPr>
            <w:color w:val="27314A"/>
            <w:w w:val="110"/>
            <w:u w:val="single" w:color="27314A"/>
          </w:rPr>
          <w:t>–</w:t>
        </w:r>
        <w:r w:rsidR="00D02C58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D02C58">
          <w:rPr>
            <w:color w:val="27314A"/>
            <w:w w:val="110"/>
            <w:u w:val="single" w:color="27314A"/>
          </w:rPr>
          <w:t>CONTRACT</w:t>
        </w:r>
        <w:r w:rsidR="00D02C58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D02C58">
          <w:rPr>
            <w:color w:val="27314A"/>
            <w:w w:val="110"/>
            <w:u w:val="single" w:color="27314A"/>
          </w:rPr>
          <w:t>ADMINISTRATION</w:t>
        </w:r>
        <w:r w:rsidR="00D02C58">
          <w:rPr>
            <w:color w:val="27314A"/>
            <w:spacing w:val="-12"/>
            <w:w w:val="110"/>
            <w:u w:val="single" w:color="27314A"/>
          </w:rPr>
          <w:t xml:space="preserve"> </w:t>
        </w:r>
        <w:r w:rsidR="00D02C58">
          <w:rPr>
            <w:color w:val="27314A"/>
            <w:spacing w:val="-2"/>
            <w:w w:val="110"/>
            <w:u w:val="single" w:color="27314A"/>
          </w:rPr>
          <w:t>SERVICES</w:t>
        </w:r>
      </w:hyperlink>
    </w:p>
    <w:p w14:paraId="13083F96" w14:textId="77777777" w:rsidR="007A10C1" w:rsidRDefault="007A10C1">
      <w:pPr>
        <w:pStyle w:val="BodyText"/>
        <w:spacing w:before="9"/>
        <w:rPr>
          <w:sz w:val="15"/>
        </w:rPr>
      </w:pPr>
    </w:p>
    <w:p w14:paraId="13083F97" w14:textId="77777777" w:rsidR="007A10C1" w:rsidRDefault="002C7C21">
      <w:pPr>
        <w:pStyle w:val="BodyText"/>
        <w:spacing w:before="96"/>
        <w:ind w:left="110"/>
      </w:pPr>
      <w:hyperlink w:anchor="_bookmark0" w:history="1">
        <w:r w:rsidR="00D02C58">
          <w:rPr>
            <w:color w:val="27314A"/>
            <w:w w:val="105"/>
            <w:u w:val="single" w:color="27314A"/>
          </w:rPr>
          <w:t>5342.202</w:t>
        </w:r>
        <w:r w:rsidR="00D02C58">
          <w:rPr>
            <w:color w:val="27314A"/>
            <w:spacing w:val="15"/>
            <w:w w:val="105"/>
            <w:u w:val="single" w:color="27314A"/>
          </w:rPr>
          <w:t xml:space="preserve"> </w:t>
        </w:r>
        <w:r w:rsidR="00D02C58">
          <w:rPr>
            <w:color w:val="27314A"/>
            <w:w w:val="105"/>
            <w:u w:val="single" w:color="27314A"/>
          </w:rPr>
          <w:t>Assignment</w:t>
        </w:r>
        <w:r w:rsidR="00D02C58">
          <w:rPr>
            <w:color w:val="27314A"/>
            <w:spacing w:val="15"/>
            <w:w w:val="105"/>
            <w:u w:val="single" w:color="27314A"/>
          </w:rPr>
          <w:t xml:space="preserve"> </w:t>
        </w:r>
        <w:r w:rsidR="00D02C58">
          <w:rPr>
            <w:color w:val="27314A"/>
            <w:w w:val="105"/>
            <w:u w:val="single" w:color="27314A"/>
          </w:rPr>
          <w:t>of</w:t>
        </w:r>
        <w:r w:rsidR="00D02C58">
          <w:rPr>
            <w:color w:val="27314A"/>
            <w:spacing w:val="16"/>
            <w:w w:val="105"/>
            <w:u w:val="single" w:color="27314A"/>
          </w:rPr>
          <w:t xml:space="preserve"> </w:t>
        </w:r>
        <w:r w:rsidR="00D02C58">
          <w:rPr>
            <w:color w:val="27314A"/>
            <w:w w:val="105"/>
            <w:u w:val="single" w:color="27314A"/>
          </w:rPr>
          <w:t>Contract</w:t>
        </w:r>
        <w:r w:rsidR="00D02C58">
          <w:rPr>
            <w:color w:val="27314A"/>
            <w:spacing w:val="15"/>
            <w:w w:val="105"/>
            <w:u w:val="single" w:color="27314A"/>
          </w:rPr>
          <w:t xml:space="preserve"> </w:t>
        </w:r>
        <w:r w:rsidR="00D02C58">
          <w:rPr>
            <w:color w:val="27314A"/>
            <w:spacing w:val="-2"/>
            <w:w w:val="105"/>
            <w:u w:val="single" w:color="27314A"/>
          </w:rPr>
          <w:t>Administration</w:t>
        </w:r>
      </w:hyperlink>
    </w:p>
    <w:p w14:paraId="13083F98" w14:textId="77777777" w:rsidR="007A10C1" w:rsidRDefault="007A10C1">
      <w:pPr>
        <w:pStyle w:val="BodyText"/>
        <w:spacing w:before="9"/>
        <w:rPr>
          <w:sz w:val="15"/>
        </w:rPr>
      </w:pPr>
    </w:p>
    <w:p w14:paraId="13083F99" w14:textId="77777777" w:rsidR="007A10C1" w:rsidRDefault="002C7C21">
      <w:pPr>
        <w:pStyle w:val="BodyText"/>
        <w:spacing w:before="95"/>
        <w:ind w:left="110"/>
      </w:pPr>
      <w:hyperlink w:anchor="_bookmark0" w:history="1">
        <w:r w:rsidR="00D02C58">
          <w:rPr>
            <w:color w:val="27314A"/>
            <w:w w:val="110"/>
            <w:u w:val="single" w:color="27314A"/>
          </w:rPr>
          <w:t>Subpart</w:t>
        </w:r>
        <w:r w:rsidR="00D02C58">
          <w:rPr>
            <w:color w:val="27314A"/>
            <w:spacing w:val="7"/>
            <w:w w:val="110"/>
            <w:u w:val="single" w:color="27314A"/>
          </w:rPr>
          <w:t xml:space="preserve"> </w:t>
        </w:r>
        <w:r w:rsidR="00D02C58">
          <w:rPr>
            <w:color w:val="27314A"/>
            <w:w w:val="110"/>
            <w:u w:val="single" w:color="27314A"/>
          </w:rPr>
          <w:t>5342.4</w:t>
        </w:r>
        <w:r w:rsidR="00D02C58">
          <w:rPr>
            <w:color w:val="27314A"/>
            <w:spacing w:val="7"/>
            <w:w w:val="110"/>
            <w:u w:val="single" w:color="27314A"/>
          </w:rPr>
          <w:t xml:space="preserve"> </w:t>
        </w:r>
        <w:r w:rsidR="00D02C58">
          <w:rPr>
            <w:color w:val="27314A"/>
            <w:w w:val="110"/>
            <w:u w:val="single" w:color="27314A"/>
          </w:rPr>
          <w:t>–</w:t>
        </w:r>
        <w:r w:rsidR="00D02C58">
          <w:rPr>
            <w:color w:val="27314A"/>
            <w:spacing w:val="8"/>
            <w:w w:val="110"/>
            <w:u w:val="single" w:color="27314A"/>
          </w:rPr>
          <w:t xml:space="preserve"> </w:t>
        </w:r>
        <w:r w:rsidR="00D02C58">
          <w:rPr>
            <w:color w:val="27314A"/>
            <w:w w:val="110"/>
            <w:u w:val="single" w:color="27314A"/>
          </w:rPr>
          <w:t>CORRESPONDENCE</w:t>
        </w:r>
        <w:r w:rsidR="00D02C58">
          <w:rPr>
            <w:color w:val="27314A"/>
            <w:spacing w:val="7"/>
            <w:w w:val="110"/>
            <w:u w:val="single" w:color="27314A"/>
          </w:rPr>
          <w:t xml:space="preserve"> </w:t>
        </w:r>
        <w:r w:rsidR="00D02C58">
          <w:rPr>
            <w:color w:val="27314A"/>
            <w:w w:val="110"/>
            <w:u w:val="single" w:color="27314A"/>
          </w:rPr>
          <w:t>AND</w:t>
        </w:r>
        <w:r w:rsidR="00D02C58">
          <w:rPr>
            <w:color w:val="27314A"/>
            <w:spacing w:val="7"/>
            <w:w w:val="110"/>
            <w:u w:val="single" w:color="27314A"/>
          </w:rPr>
          <w:t xml:space="preserve"> </w:t>
        </w:r>
        <w:r w:rsidR="00D02C58">
          <w:rPr>
            <w:color w:val="27314A"/>
            <w:spacing w:val="-2"/>
            <w:w w:val="110"/>
            <w:u w:val="single" w:color="27314A"/>
          </w:rPr>
          <w:t>VISITS</w:t>
        </w:r>
      </w:hyperlink>
    </w:p>
    <w:p w14:paraId="13083F9A" w14:textId="77777777" w:rsidR="007A10C1" w:rsidRDefault="007A10C1">
      <w:pPr>
        <w:pStyle w:val="BodyText"/>
        <w:spacing w:before="10"/>
        <w:rPr>
          <w:sz w:val="15"/>
        </w:rPr>
      </w:pPr>
    </w:p>
    <w:p w14:paraId="13083F9B" w14:textId="77777777" w:rsidR="007A10C1" w:rsidRDefault="002C7C21">
      <w:pPr>
        <w:pStyle w:val="BodyText"/>
        <w:spacing w:before="95"/>
        <w:ind w:left="110"/>
      </w:pPr>
      <w:hyperlink w:anchor="_bookmark0" w:history="1">
        <w:r w:rsidR="00D02C58">
          <w:rPr>
            <w:color w:val="27314A"/>
            <w:w w:val="105"/>
            <w:u w:val="single" w:color="27314A"/>
          </w:rPr>
          <w:t>5342.490-1</w:t>
        </w:r>
        <w:r w:rsidR="00D02C58">
          <w:rPr>
            <w:color w:val="27314A"/>
            <w:spacing w:val="12"/>
            <w:w w:val="105"/>
            <w:u w:val="single" w:color="27314A"/>
          </w:rPr>
          <w:t xml:space="preserve"> </w:t>
        </w:r>
        <w:r w:rsidR="00D02C58">
          <w:rPr>
            <w:color w:val="27314A"/>
            <w:w w:val="105"/>
            <w:u w:val="single" w:color="27314A"/>
          </w:rPr>
          <w:t>Contract</w:t>
        </w:r>
        <w:r w:rsidR="00D02C58">
          <w:rPr>
            <w:color w:val="27314A"/>
            <w:spacing w:val="13"/>
            <w:w w:val="105"/>
            <w:u w:val="single" w:color="27314A"/>
          </w:rPr>
          <w:t xml:space="preserve"> </w:t>
        </w:r>
        <w:r w:rsidR="00D02C58">
          <w:rPr>
            <w:color w:val="27314A"/>
            <w:spacing w:val="-2"/>
            <w:w w:val="105"/>
            <w:u w:val="single" w:color="27314A"/>
          </w:rPr>
          <w:t>clause</w:t>
        </w:r>
      </w:hyperlink>
    </w:p>
    <w:p w14:paraId="13083F9C" w14:textId="77777777" w:rsidR="007A10C1" w:rsidRDefault="007A10C1">
      <w:pPr>
        <w:pStyle w:val="BodyText"/>
        <w:spacing w:before="9"/>
        <w:rPr>
          <w:sz w:val="15"/>
        </w:rPr>
      </w:pPr>
    </w:p>
    <w:p w14:paraId="13083F9D" w14:textId="77777777" w:rsidR="007A10C1" w:rsidRDefault="002C7C21">
      <w:pPr>
        <w:pStyle w:val="BodyText"/>
        <w:spacing w:before="95"/>
        <w:ind w:left="110"/>
      </w:pPr>
      <w:hyperlink w:anchor="_bookmark0" w:history="1">
        <w:r w:rsidR="00D02C58">
          <w:rPr>
            <w:color w:val="27314A"/>
            <w:w w:val="105"/>
            <w:u w:val="single" w:color="27314A"/>
          </w:rPr>
          <w:t>5342.490-2</w:t>
        </w:r>
        <w:r w:rsidR="00D02C58">
          <w:rPr>
            <w:color w:val="27314A"/>
            <w:spacing w:val="12"/>
            <w:w w:val="105"/>
            <w:u w:val="single" w:color="27314A"/>
          </w:rPr>
          <w:t xml:space="preserve"> </w:t>
        </w:r>
        <w:r w:rsidR="00D02C58">
          <w:rPr>
            <w:color w:val="27314A"/>
            <w:w w:val="105"/>
            <w:u w:val="single" w:color="27314A"/>
          </w:rPr>
          <w:t>Contract</w:t>
        </w:r>
        <w:r w:rsidR="00D02C58">
          <w:rPr>
            <w:color w:val="27314A"/>
            <w:spacing w:val="13"/>
            <w:w w:val="105"/>
            <w:u w:val="single" w:color="27314A"/>
          </w:rPr>
          <w:t xml:space="preserve"> </w:t>
        </w:r>
        <w:r w:rsidR="00D02C58">
          <w:rPr>
            <w:color w:val="27314A"/>
            <w:spacing w:val="-2"/>
            <w:w w:val="105"/>
            <w:u w:val="single" w:color="27314A"/>
          </w:rPr>
          <w:t>clause</w:t>
        </w:r>
      </w:hyperlink>
    </w:p>
    <w:p w14:paraId="13083F9E" w14:textId="77777777" w:rsidR="007A10C1" w:rsidRDefault="007A10C1">
      <w:pPr>
        <w:pStyle w:val="BodyText"/>
        <w:spacing w:before="10"/>
        <w:rPr>
          <w:sz w:val="15"/>
        </w:rPr>
      </w:pPr>
    </w:p>
    <w:p w14:paraId="13083F9F" w14:textId="77777777" w:rsidR="007A10C1" w:rsidRDefault="002C7C21">
      <w:pPr>
        <w:pStyle w:val="BodyText"/>
        <w:spacing w:before="95"/>
        <w:ind w:left="110"/>
      </w:pPr>
      <w:hyperlink w:anchor="_bookmark0" w:history="1">
        <w:r w:rsidR="00D02C58">
          <w:rPr>
            <w:color w:val="27314A"/>
            <w:u w:val="single" w:color="27314A"/>
          </w:rPr>
          <w:t>Subpart</w:t>
        </w:r>
        <w:r w:rsidR="00D02C58">
          <w:rPr>
            <w:color w:val="27314A"/>
            <w:spacing w:val="37"/>
            <w:u w:val="single" w:color="27314A"/>
          </w:rPr>
          <w:t xml:space="preserve"> </w:t>
        </w:r>
        <w:r w:rsidR="00D02C58">
          <w:rPr>
            <w:color w:val="27314A"/>
            <w:u w:val="single" w:color="27314A"/>
          </w:rPr>
          <w:t>5342.9</w:t>
        </w:r>
        <w:r w:rsidR="00D02C58">
          <w:rPr>
            <w:color w:val="27314A"/>
            <w:spacing w:val="38"/>
            <w:u w:val="single" w:color="27314A"/>
          </w:rPr>
          <w:t xml:space="preserve"> </w:t>
        </w:r>
        <w:r w:rsidR="00D02C58">
          <w:rPr>
            <w:color w:val="27314A"/>
            <w:u w:val="single" w:color="27314A"/>
          </w:rPr>
          <w:t>–</w:t>
        </w:r>
        <w:r w:rsidR="00D02C58">
          <w:rPr>
            <w:color w:val="27314A"/>
            <w:spacing w:val="37"/>
            <w:u w:val="single" w:color="27314A"/>
          </w:rPr>
          <w:t xml:space="preserve"> </w:t>
        </w:r>
        <w:r w:rsidR="00D02C58">
          <w:rPr>
            <w:color w:val="27314A"/>
            <w:spacing w:val="-2"/>
            <w:u w:val="single" w:color="27314A"/>
          </w:rPr>
          <w:t>BANKRUPTCY</w:t>
        </w:r>
      </w:hyperlink>
    </w:p>
    <w:p w14:paraId="13083FA0" w14:textId="77777777" w:rsidR="007A10C1" w:rsidRDefault="007A10C1">
      <w:pPr>
        <w:pStyle w:val="BodyText"/>
        <w:spacing w:before="9"/>
        <w:rPr>
          <w:sz w:val="15"/>
        </w:rPr>
      </w:pPr>
    </w:p>
    <w:p w14:paraId="13083FA1" w14:textId="77777777" w:rsidR="007A10C1" w:rsidRDefault="002C7C21">
      <w:pPr>
        <w:pStyle w:val="BodyText"/>
        <w:spacing w:before="96"/>
        <w:ind w:left="110"/>
      </w:pPr>
      <w:hyperlink w:anchor="_bookmark0" w:history="1">
        <w:r w:rsidR="00D02C58">
          <w:rPr>
            <w:color w:val="27314A"/>
            <w:w w:val="105"/>
            <w:u w:val="single" w:color="27314A"/>
          </w:rPr>
          <w:t>5342.902</w:t>
        </w:r>
        <w:r w:rsidR="00D02C58">
          <w:rPr>
            <w:color w:val="27314A"/>
            <w:spacing w:val="4"/>
            <w:w w:val="105"/>
            <w:u w:val="single" w:color="27314A"/>
          </w:rPr>
          <w:t xml:space="preserve"> </w:t>
        </w:r>
        <w:r w:rsidR="00D02C58">
          <w:rPr>
            <w:color w:val="27314A"/>
            <w:w w:val="105"/>
            <w:u w:val="single" w:color="27314A"/>
          </w:rPr>
          <w:t>Bankruptcy</w:t>
        </w:r>
        <w:r w:rsidR="00D02C58">
          <w:rPr>
            <w:color w:val="27314A"/>
            <w:spacing w:val="5"/>
            <w:w w:val="105"/>
            <w:u w:val="single" w:color="27314A"/>
          </w:rPr>
          <w:t xml:space="preserve"> </w:t>
        </w:r>
        <w:r w:rsidR="00D02C58">
          <w:rPr>
            <w:color w:val="27314A"/>
            <w:spacing w:val="-2"/>
            <w:w w:val="105"/>
            <w:u w:val="single" w:color="27314A"/>
          </w:rPr>
          <w:t>Procedures</w:t>
        </w:r>
      </w:hyperlink>
    </w:p>
    <w:p w14:paraId="13083FA2" w14:textId="77777777" w:rsidR="007A10C1" w:rsidRDefault="007A10C1">
      <w:pPr>
        <w:pStyle w:val="BodyText"/>
        <w:spacing w:before="9"/>
        <w:rPr>
          <w:sz w:val="15"/>
        </w:rPr>
      </w:pPr>
    </w:p>
    <w:p w14:paraId="13083FA3" w14:textId="77777777" w:rsidR="007A10C1" w:rsidRDefault="002C7C21">
      <w:pPr>
        <w:pStyle w:val="BodyText"/>
        <w:spacing w:before="95"/>
        <w:ind w:left="110"/>
      </w:pPr>
      <w:hyperlink w:anchor="_bookmark0" w:history="1">
        <w:r w:rsidR="00D02C58">
          <w:rPr>
            <w:color w:val="27314A"/>
            <w:w w:val="110"/>
            <w:u w:val="single" w:color="27314A"/>
          </w:rPr>
          <w:t>Subpart</w:t>
        </w:r>
        <w:r w:rsidR="00D02C58">
          <w:rPr>
            <w:color w:val="27314A"/>
            <w:spacing w:val="-3"/>
            <w:w w:val="110"/>
            <w:u w:val="single" w:color="27314A"/>
          </w:rPr>
          <w:t xml:space="preserve"> </w:t>
        </w:r>
        <w:r w:rsidR="00D02C58">
          <w:rPr>
            <w:color w:val="27314A"/>
            <w:w w:val="110"/>
            <w:u w:val="single" w:color="27314A"/>
          </w:rPr>
          <w:t>5342.15</w:t>
        </w:r>
        <w:r w:rsidR="00D02C58">
          <w:rPr>
            <w:color w:val="27314A"/>
            <w:spacing w:val="-3"/>
            <w:w w:val="110"/>
            <w:u w:val="single" w:color="27314A"/>
          </w:rPr>
          <w:t xml:space="preserve"> </w:t>
        </w:r>
        <w:r w:rsidR="00D02C58">
          <w:rPr>
            <w:color w:val="27314A"/>
            <w:w w:val="110"/>
            <w:u w:val="single" w:color="27314A"/>
          </w:rPr>
          <w:t>–</w:t>
        </w:r>
        <w:r w:rsidR="00D02C58">
          <w:rPr>
            <w:color w:val="27314A"/>
            <w:spacing w:val="-2"/>
            <w:w w:val="110"/>
            <w:u w:val="single" w:color="27314A"/>
          </w:rPr>
          <w:t xml:space="preserve"> </w:t>
        </w:r>
        <w:r w:rsidR="00D02C58">
          <w:rPr>
            <w:color w:val="27314A"/>
            <w:w w:val="110"/>
            <w:u w:val="single" w:color="27314A"/>
          </w:rPr>
          <w:t>CONTRACTOR</w:t>
        </w:r>
        <w:r w:rsidR="00D02C58">
          <w:rPr>
            <w:color w:val="27314A"/>
            <w:spacing w:val="-3"/>
            <w:w w:val="110"/>
            <w:u w:val="single" w:color="27314A"/>
          </w:rPr>
          <w:t xml:space="preserve"> </w:t>
        </w:r>
        <w:r w:rsidR="00D02C58">
          <w:rPr>
            <w:color w:val="27314A"/>
            <w:w w:val="110"/>
            <w:u w:val="single" w:color="27314A"/>
          </w:rPr>
          <w:t>PERFORMANCE</w:t>
        </w:r>
        <w:r w:rsidR="00D02C58">
          <w:rPr>
            <w:color w:val="27314A"/>
            <w:spacing w:val="-2"/>
            <w:w w:val="110"/>
            <w:u w:val="single" w:color="27314A"/>
          </w:rPr>
          <w:t xml:space="preserve"> INFORMATION</w:t>
        </w:r>
      </w:hyperlink>
    </w:p>
    <w:p w14:paraId="13083FA4" w14:textId="77777777" w:rsidR="007A10C1" w:rsidRDefault="007A10C1">
      <w:pPr>
        <w:pStyle w:val="BodyText"/>
        <w:spacing w:before="9"/>
        <w:rPr>
          <w:sz w:val="15"/>
        </w:rPr>
      </w:pPr>
    </w:p>
    <w:p w14:paraId="13083FA5" w14:textId="77777777" w:rsidR="007A10C1" w:rsidRDefault="002C7C21">
      <w:pPr>
        <w:pStyle w:val="BodyText"/>
        <w:spacing w:before="96"/>
        <w:ind w:left="110"/>
      </w:pPr>
      <w:hyperlink w:anchor="_bookmark0" w:history="1">
        <w:r w:rsidR="00D02C58">
          <w:rPr>
            <w:color w:val="27314A"/>
            <w:w w:val="105"/>
            <w:u w:val="single" w:color="27314A"/>
          </w:rPr>
          <w:t>5342.1503</w:t>
        </w:r>
        <w:r w:rsidR="00D02C58">
          <w:rPr>
            <w:color w:val="27314A"/>
            <w:spacing w:val="1"/>
            <w:w w:val="105"/>
            <w:u w:val="single" w:color="27314A"/>
          </w:rPr>
          <w:t xml:space="preserve"> </w:t>
        </w:r>
        <w:r w:rsidR="00D02C58">
          <w:rPr>
            <w:color w:val="27314A"/>
            <w:spacing w:val="-2"/>
            <w:w w:val="105"/>
            <w:u w:val="single" w:color="27314A"/>
          </w:rPr>
          <w:t>Procedures</w:t>
        </w:r>
      </w:hyperlink>
    </w:p>
    <w:p w14:paraId="13083FA6" w14:textId="77777777" w:rsidR="007A10C1" w:rsidRDefault="007A10C1">
      <w:pPr>
        <w:pStyle w:val="BodyText"/>
        <w:spacing w:before="9"/>
        <w:rPr>
          <w:sz w:val="15"/>
        </w:rPr>
      </w:pPr>
    </w:p>
    <w:p w14:paraId="13083FA7" w14:textId="77777777" w:rsidR="007A10C1" w:rsidRDefault="002C7C21">
      <w:pPr>
        <w:pStyle w:val="BodyText"/>
        <w:spacing w:before="95"/>
        <w:ind w:left="110"/>
      </w:pPr>
      <w:hyperlink w:anchor="_bookmark0" w:history="1">
        <w:r w:rsidR="00D02C58">
          <w:rPr>
            <w:color w:val="27314A"/>
            <w:w w:val="105"/>
            <w:u w:val="single" w:color="27314A"/>
          </w:rPr>
          <w:t>Subpart</w:t>
        </w:r>
        <w:r w:rsidR="00D02C58">
          <w:rPr>
            <w:color w:val="27314A"/>
            <w:spacing w:val="22"/>
            <w:w w:val="105"/>
            <w:u w:val="single" w:color="27314A"/>
          </w:rPr>
          <w:t xml:space="preserve"> </w:t>
        </w:r>
        <w:r w:rsidR="00D02C58">
          <w:rPr>
            <w:color w:val="27314A"/>
            <w:w w:val="105"/>
            <w:u w:val="single" w:color="27314A"/>
          </w:rPr>
          <w:t>5342.71</w:t>
        </w:r>
        <w:r w:rsidR="00D02C58">
          <w:rPr>
            <w:color w:val="27314A"/>
            <w:spacing w:val="22"/>
            <w:w w:val="105"/>
            <w:u w:val="single" w:color="27314A"/>
          </w:rPr>
          <w:t xml:space="preserve"> </w:t>
        </w:r>
        <w:r w:rsidR="00D02C58">
          <w:rPr>
            <w:color w:val="27314A"/>
            <w:w w:val="105"/>
            <w:u w:val="single" w:color="27314A"/>
          </w:rPr>
          <w:t>–</w:t>
        </w:r>
        <w:r w:rsidR="00D02C58">
          <w:rPr>
            <w:color w:val="27314A"/>
            <w:spacing w:val="22"/>
            <w:w w:val="105"/>
            <w:u w:val="single" w:color="27314A"/>
          </w:rPr>
          <w:t xml:space="preserve"> </w:t>
        </w:r>
        <w:r w:rsidR="00D02C58">
          <w:rPr>
            <w:color w:val="27314A"/>
            <w:w w:val="105"/>
            <w:u w:val="single" w:color="27314A"/>
          </w:rPr>
          <w:t>VOLUNTARY</w:t>
        </w:r>
        <w:r w:rsidR="00D02C58">
          <w:rPr>
            <w:color w:val="27314A"/>
            <w:spacing w:val="22"/>
            <w:w w:val="105"/>
            <w:u w:val="single" w:color="27314A"/>
          </w:rPr>
          <w:t xml:space="preserve"> </w:t>
        </w:r>
        <w:r w:rsidR="00D02C58">
          <w:rPr>
            <w:color w:val="27314A"/>
            <w:spacing w:val="-2"/>
            <w:w w:val="105"/>
            <w:u w:val="single" w:color="27314A"/>
          </w:rPr>
          <w:t>REFUNDS</w:t>
        </w:r>
      </w:hyperlink>
    </w:p>
    <w:p w14:paraId="13083FA8" w14:textId="77777777" w:rsidR="007A10C1" w:rsidRDefault="007A10C1">
      <w:pPr>
        <w:pStyle w:val="BodyText"/>
        <w:spacing w:before="9"/>
        <w:rPr>
          <w:sz w:val="15"/>
        </w:rPr>
      </w:pPr>
    </w:p>
    <w:p w14:paraId="13083FA9" w14:textId="77777777" w:rsidR="007A10C1" w:rsidRDefault="002C7C21">
      <w:pPr>
        <w:pStyle w:val="BodyText"/>
        <w:spacing w:before="96"/>
        <w:ind w:left="110"/>
      </w:pPr>
      <w:hyperlink w:anchor="_bookmark0" w:history="1">
        <w:r w:rsidR="00D02C58">
          <w:rPr>
            <w:color w:val="27314A"/>
            <w:w w:val="105"/>
            <w:u w:val="single" w:color="27314A"/>
          </w:rPr>
          <w:t>5342.7100</w:t>
        </w:r>
        <w:r w:rsidR="00D02C58">
          <w:rPr>
            <w:color w:val="27314A"/>
            <w:spacing w:val="1"/>
            <w:w w:val="105"/>
            <w:u w:val="single" w:color="27314A"/>
          </w:rPr>
          <w:t xml:space="preserve"> </w:t>
        </w:r>
        <w:r w:rsidR="00D02C58">
          <w:rPr>
            <w:color w:val="27314A"/>
            <w:spacing w:val="-2"/>
            <w:w w:val="105"/>
            <w:u w:val="single" w:color="27314A"/>
          </w:rPr>
          <w:t>General</w:t>
        </w:r>
      </w:hyperlink>
    </w:p>
    <w:p w14:paraId="13083FAA" w14:textId="77777777" w:rsidR="007A10C1" w:rsidRDefault="007A10C1">
      <w:pPr>
        <w:pStyle w:val="BodyText"/>
        <w:rPr>
          <w:sz w:val="20"/>
        </w:rPr>
      </w:pPr>
    </w:p>
    <w:p w14:paraId="13083FAB" w14:textId="77777777" w:rsidR="007A10C1" w:rsidRDefault="007A10C1">
      <w:pPr>
        <w:pStyle w:val="BodyText"/>
        <w:spacing w:before="8"/>
        <w:rPr>
          <w:sz w:val="17"/>
        </w:rPr>
      </w:pPr>
    </w:p>
    <w:p w14:paraId="13083FAC" w14:textId="77777777" w:rsidR="007A10C1" w:rsidRDefault="00D02C58">
      <w:pPr>
        <w:pStyle w:val="Heading1"/>
        <w:spacing w:before="99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5342.2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–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ADMINISTRATION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SERVICES</w:t>
      </w:r>
    </w:p>
    <w:p w14:paraId="13083FAD" w14:textId="77777777" w:rsidR="007A10C1" w:rsidRDefault="007A10C1">
      <w:pPr>
        <w:pStyle w:val="BodyText"/>
        <w:rPr>
          <w:rFonts w:ascii="Bookman Old Style"/>
          <w:b/>
          <w:sz w:val="44"/>
        </w:rPr>
      </w:pPr>
    </w:p>
    <w:p w14:paraId="13083FAE" w14:textId="77777777" w:rsidR="007A10C1" w:rsidRDefault="00D02C58">
      <w:pPr>
        <w:pStyle w:val="Heading2"/>
        <w:rPr>
          <w:b/>
        </w:rPr>
      </w:pPr>
      <w:r>
        <w:rPr>
          <w:b/>
        </w:rPr>
        <w:t>5342.202</w:t>
      </w:r>
      <w:r>
        <w:rPr>
          <w:b/>
          <w:spacing w:val="-17"/>
        </w:rPr>
        <w:t xml:space="preserve"> </w:t>
      </w:r>
      <w:r>
        <w:rPr>
          <w:b/>
        </w:rPr>
        <w:t>Assignment</w:t>
      </w:r>
      <w:r>
        <w:rPr>
          <w:b/>
          <w:spacing w:val="-17"/>
        </w:rPr>
        <w:t xml:space="preserve"> </w:t>
      </w:r>
      <w:r>
        <w:rPr>
          <w:b/>
        </w:rPr>
        <w:t>of</w:t>
      </w:r>
      <w:r>
        <w:rPr>
          <w:b/>
          <w:spacing w:val="-16"/>
        </w:rPr>
        <w:t xml:space="preserve"> </w:t>
      </w:r>
      <w:r>
        <w:rPr>
          <w:b/>
        </w:rPr>
        <w:t>Contract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Administration</w:t>
      </w:r>
    </w:p>
    <w:p w14:paraId="13083FAF" w14:textId="77777777" w:rsidR="007A10C1" w:rsidRDefault="007A10C1">
      <w:pPr>
        <w:pStyle w:val="BodyText"/>
        <w:spacing w:before="4"/>
        <w:rPr>
          <w:rFonts w:ascii="Bookman Old Style"/>
          <w:b/>
          <w:sz w:val="42"/>
        </w:rPr>
      </w:pPr>
    </w:p>
    <w:p w14:paraId="13083FB0" w14:textId="77777777" w:rsidR="007A10C1" w:rsidRDefault="00D02C58">
      <w:pPr>
        <w:spacing w:before="1"/>
        <w:ind w:left="110"/>
        <w:rPr>
          <w:i/>
        </w:rPr>
      </w:pPr>
      <w:r>
        <w:t>(c)</w:t>
      </w:r>
      <w:r>
        <w:rPr>
          <w:spacing w:val="62"/>
        </w:rPr>
        <w:t xml:space="preserve"> </w:t>
      </w:r>
      <w:r>
        <w:rPr>
          <w:i/>
        </w:rPr>
        <w:t>Delegating</w:t>
      </w:r>
      <w:r>
        <w:rPr>
          <w:i/>
          <w:spacing w:val="62"/>
        </w:rPr>
        <w:t xml:space="preserve"> </w:t>
      </w:r>
      <w:r>
        <w:rPr>
          <w:i/>
        </w:rPr>
        <w:t>additional</w:t>
      </w:r>
      <w:r>
        <w:rPr>
          <w:i/>
          <w:spacing w:val="62"/>
        </w:rPr>
        <w:t xml:space="preserve"> </w:t>
      </w:r>
      <w:r>
        <w:rPr>
          <w:i/>
          <w:spacing w:val="-2"/>
        </w:rPr>
        <w:t>functions.</w:t>
      </w:r>
    </w:p>
    <w:p w14:paraId="13083FB1" w14:textId="77777777" w:rsidR="007A10C1" w:rsidRDefault="007A10C1">
      <w:pPr>
        <w:pStyle w:val="BodyText"/>
        <w:spacing w:before="10"/>
        <w:rPr>
          <w:i/>
          <w:sz w:val="23"/>
        </w:rPr>
      </w:pPr>
    </w:p>
    <w:p w14:paraId="13083FB2" w14:textId="77777777" w:rsidR="007A10C1" w:rsidRDefault="00D02C58">
      <w:pPr>
        <w:pStyle w:val="BodyText"/>
        <w:ind w:left="110"/>
      </w:pPr>
      <w:r>
        <w:rPr>
          <w:w w:val="105"/>
        </w:rPr>
        <w:t>(2)</w:t>
      </w:r>
      <w:r>
        <w:rPr>
          <w:spacing w:val="11"/>
          <w:w w:val="105"/>
        </w:rPr>
        <w:t xml:space="preserve"> </w:t>
      </w:r>
      <w:r>
        <w:rPr>
          <w:w w:val="105"/>
        </w:rPr>
        <w:t>See</w:t>
      </w:r>
      <w:r>
        <w:rPr>
          <w:spacing w:val="11"/>
          <w:w w:val="105"/>
        </w:rPr>
        <w:t xml:space="preserve"> </w:t>
      </w:r>
      <w:hyperlink r:id="rId7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13083FB3" w14:textId="77777777" w:rsidR="007A10C1" w:rsidRDefault="007A10C1">
      <w:pPr>
        <w:pStyle w:val="BodyText"/>
        <w:spacing w:before="11"/>
        <w:rPr>
          <w:sz w:val="23"/>
        </w:rPr>
      </w:pPr>
    </w:p>
    <w:p w14:paraId="13083FB5" w14:textId="26B43959" w:rsidR="007A10C1" w:rsidDel="002C7C21" w:rsidRDefault="002C7C21">
      <w:pPr>
        <w:pStyle w:val="BodyText"/>
        <w:rPr>
          <w:del w:id="3" w:author="ROSSI, AMANDA M CIV USAF HAF SAF/AQCP" w:date="2024-05-18T14:00:00Z"/>
          <w:sz w:val="26"/>
        </w:rPr>
      </w:pPr>
      <w:del w:id="4" w:author="ROSSI, AMANDA M CIV USAF HAF SAF/AQCP" w:date="2024-05-18T14:00:00Z">
        <w:r w:rsidDel="002C7C21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See </w:delText>
        </w:r>
        <w:r w:rsidDel="002C7C21">
          <w:fldChar w:fldCharType="begin"/>
        </w:r>
        <w:r w:rsidDel="002C7C21">
          <w:delInstrText>HYPERLINK "https://usaf.dps.mil/teams/PK-Central/AFCC/CAT/default.aspx" \o "Contract Administration Tool" \t "_blank"</w:delInstrText>
        </w:r>
        <w:r w:rsidDel="002C7C21">
          <w:fldChar w:fldCharType="separate"/>
        </w:r>
        <w:r w:rsidDel="002C7C21">
          <w:rPr>
            <w:rStyle w:val="Hyperlink"/>
            <w:rFonts w:ascii="open_sansregular" w:hAnsi="open_sansregular"/>
            <w:sz w:val="21"/>
            <w:szCs w:val="21"/>
            <w:bdr w:val="none" w:sz="0" w:space="0" w:color="auto" w:frame="1"/>
            <w:shd w:val="clear" w:color="auto" w:fill="FFFFFF"/>
          </w:rPr>
          <w:delText>Contract Administration Tool</w:delText>
        </w:r>
        <w:r w:rsidDel="002C7C21">
          <w:fldChar w:fldCharType="end"/>
        </w:r>
        <w:r w:rsidDel="002C7C21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.</w:delText>
        </w:r>
      </w:del>
    </w:p>
    <w:p w14:paraId="13083FB6" w14:textId="77777777" w:rsidR="007A10C1" w:rsidRDefault="007A10C1">
      <w:pPr>
        <w:pStyle w:val="BodyText"/>
        <w:spacing w:before="1"/>
        <w:rPr>
          <w:sz w:val="20"/>
        </w:rPr>
      </w:pPr>
    </w:p>
    <w:p w14:paraId="13083FB7" w14:textId="77777777" w:rsidR="007A10C1" w:rsidRDefault="00D02C58">
      <w:pPr>
        <w:pStyle w:val="Heading1"/>
        <w:spacing w:before="1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5342.4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–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CORRESPONDENCE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VISITS</w:t>
      </w:r>
    </w:p>
    <w:p w14:paraId="13083FB8" w14:textId="77777777" w:rsidR="007A10C1" w:rsidRDefault="007A10C1">
      <w:pPr>
        <w:pStyle w:val="BodyText"/>
        <w:rPr>
          <w:rFonts w:ascii="Bookman Old Style"/>
          <w:b/>
          <w:sz w:val="44"/>
        </w:rPr>
      </w:pPr>
    </w:p>
    <w:p w14:paraId="13083FB9" w14:textId="77777777" w:rsidR="007A10C1" w:rsidRDefault="00D02C58">
      <w:pPr>
        <w:pStyle w:val="Heading2"/>
        <w:rPr>
          <w:b/>
        </w:rPr>
      </w:pPr>
      <w:r>
        <w:rPr>
          <w:b/>
          <w:spacing w:val="-2"/>
        </w:rPr>
        <w:t>5342.490-1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clause</w:t>
      </w:r>
    </w:p>
    <w:p w14:paraId="13083FBA" w14:textId="77777777" w:rsidR="007A10C1" w:rsidRDefault="007A10C1">
      <w:pPr>
        <w:pStyle w:val="BodyText"/>
        <w:spacing w:before="4"/>
        <w:rPr>
          <w:rFonts w:ascii="Bookman Old Style"/>
          <w:b/>
          <w:sz w:val="42"/>
        </w:rPr>
      </w:pPr>
    </w:p>
    <w:p w14:paraId="13083FBB" w14:textId="77777777" w:rsidR="007A10C1" w:rsidRDefault="00D02C58">
      <w:pPr>
        <w:pStyle w:val="BodyText"/>
        <w:spacing w:line="271" w:lineRule="auto"/>
        <w:ind w:left="110" w:right="331"/>
      </w:pPr>
      <w:r>
        <w:rPr>
          <w:w w:val="105"/>
        </w:rPr>
        <w:t xml:space="preserve">The contracting officer shall insert the clause substantially the same as the clause at </w:t>
      </w:r>
      <w:hyperlink r:id="rId8" w:anchor="DAFFARS_5352_242-9000">
        <w:r>
          <w:rPr>
            <w:color w:val="27314A"/>
            <w:w w:val="105"/>
            <w:u w:val="single" w:color="27314A"/>
          </w:rPr>
          <w:t>5352.242-9000</w:t>
        </w:r>
      </w:hyperlink>
      <w:r>
        <w:rPr>
          <w:color w:val="27314A"/>
          <w:spacing w:val="40"/>
          <w:w w:val="105"/>
        </w:rPr>
        <w:t xml:space="preserve"> </w:t>
      </w:r>
      <w:hyperlink r:id="rId9" w:anchor="DAFFARS_5352_242-9000">
        <w:r>
          <w:rPr>
            <w:color w:val="27314A"/>
            <w:w w:val="105"/>
            <w:u w:val="single" w:color="27314A"/>
          </w:rPr>
          <w:t>Contractor</w:t>
        </w:r>
        <w:r>
          <w:rPr>
            <w:color w:val="27314A"/>
            <w:spacing w:val="29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Access</w:t>
        </w:r>
        <w:r>
          <w:rPr>
            <w:color w:val="27314A"/>
            <w:spacing w:val="29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to</w:t>
        </w:r>
        <w:r>
          <w:rPr>
            <w:color w:val="27314A"/>
            <w:spacing w:val="29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Department</w:t>
        </w:r>
        <w:r>
          <w:rPr>
            <w:color w:val="27314A"/>
            <w:spacing w:val="29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of</w:t>
        </w:r>
        <w:r>
          <w:rPr>
            <w:color w:val="27314A"/>
            <w:spacing w:val="29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the</w:t>
        </w:r>
        <w:r>
          <w:rPr>
            <w:color w:val="27314A"/>
            <w:spacing w:val="29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Air</w:t>
        </w:r>
        <w:r>
          <w:rPr>
            <w:color w:val="27314A"/>
            <w:spacing w:val="29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Force</w:t>
        </w:r>
        <w:r>
          <w:rPr>
            <w:color w:val="27314A"/>
            <w:spacing w:val="29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Installations</w:t>
        </w:r>
      </w:hyperlink>
      <w:r>
        <w:rPr>
          <w:color w:val="27314A"/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solicitations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contracts</w:t>
      </w:r>
      <w:r>
        <w:rPr>
          <w:spacing w:val="29"/>
          <w:w w:val="105"/>
        </w:rPr>
        <w:t xml:space="preserve"> </w:t>
      </w:r>
      <w:r>
        <w:rPr>
          <w:w w:val="105"/>
        </w:rPr>
        <w:t>that</w:t>
      </w:r>
    </w:p>
    <w:p w14:paraId="13083FBC" w14:textId="77777777" w:rsidR="007A10C1" w:rsidRDefault="007A10C1">
      <w:pPr>
        <w:spacing w:line="271" w:lineRule="auto"/>
        <w:sectPr w:rsidR="007A10C1">
          <w:type w:val="continuous"/>
          <w:pgSz w:w="11910" w:h="16840"/>
          <w:pgMar w:top="840" w:right="740" w:bottom="280" w:left="740" w:header="720" w:footer="720" w:gutter="0"/>
          <w:cols w:space="720"/>
        </w:sectPr>
      </w:pPr>
    </w:p>
    <w:p w14:paraId="13083FBD" w14:textId="77777777" w:rsidR="007A10C1" w:rsidRDefault="00D02C58">
      <w:pPr>
        <w:pStyle w:val="BodyText"/>
        <w:spacing w:before="82" w:line="271" w:lineRule="auto"/>
        <w:ind w:left="110" w:right="331"/>
      </w:pPr>
      <w:r>
        <w:rPr>
          <w:w w:val="105"/>
        </w:rPr>
        <w:lastRenderedPageBreak/>
        <w:t>require contractor personnel to make frequent visits to or perform work on Department of the Air Force installation(s).</w:t>
      </w:r>
    </w:p>
    <w:p w14:paraId="13083FBE" w14:textId="77777777" w:rsidR="007A10C1" w:rsidRDefault="007A10C1">
      <w:pPr>
        <w:pStyle w:val="BodyText"/>
        <w:rPr>
          <w:sz w:val="26"/>
        </w:rPr>
      </w:pPr>
    </w:p>
    <w:p w14:paraId="13083FBF" w14:textId="77777777" w:rsidR="007A10C1" w:rsidRDefault="00D02C58">
      <w:pPr>
        <w:pStyle w:val="Heading2"/>
        <w:spacing w:before="170"/>
        <w:rPr>
          <w:b/>
        </w:rPr>
      </w:pPr>
      <w:r>
        <w:rPr>
          <w:b/>
          <w:spacing w:val="-2"/>
        </w:rPr>
        <w:t>5342.490-2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clause</w:t>
      </w:r>
    </w:p>
    <w:p w14:paraId="13083FC0" w14:textId="77777777" w:rsidR="007A10C1" w:rsidRDefault="007A10C1">
      <w:pPr>
        <w:pStyle w:val="BodyText"/>
        <w:spacing w:before="4"/>
        <w:rPr>
          <w:rFonts w:ascii="Bookman Old Style"/>
          <w:b/>
          <w:sz w:val="42"/>
        </w:rPr>
      </w:pPr>
    </w:p>
    <w:p w14:paraId="13083FC1" w14:textId="77777777" w:rsidR="007A10C1" w:rsidRDefault="00D02C58">
      <w:pPr>
        <w:pStyle w:val="BodyText"/>
        <w:spacing w:before="1" w:line="271" w:lineRule="auto"/>
        <w:ind w:left="110" w:right="331"/>
      </w:pPr>
      <w:r>
        <w:rPr>
          <w:w w:val="105"/>
        </w:rPr>
        <w:t xml:space="preserve">The contracting officer shall insert the clause substantially the same as the clause at </w:t>
      </w:r>
      <w:hyperlink r:id="rId10" w:anchor="DAFFARS_5352_242-9001">
        <w:r>
          <w:rPr>
            <w:color w:val="27314A"/>
            <w:w w:val="105"/>
            <w:u w:val="single" w:color="27314A"/>
          </w:rPr>
          <w:t>5352.242-9001</w:t>
        </w:r>
      </w:hyperlink>
      <w:r>
        <w:rPr>
          <w:color w:val="27314A"/>
          <w:spacing w:val="40"/>
          <w:w w:val="105"/>
        </w:rPr>
        <w:t xml:space="preserve"> </w:t>
      </w:r>
      <w:hyperlink r:id="rId11" w:anchor="DAFFARS_5352_242-9001">
        <w:r>
          <w:rPr>
            <w:color w:val="27314A"/>
            <w:w w:val="105"/>
            <w:u w:val="single" w:color="27314A"/>
          </w:rPr>
          <w:t>Common Access Cards (CAC) for Contractor Personnel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in solicitations and contracts that require</w:t>
      </w:r>
      <w:r>
        <w:rPr>
          <w:spacing w:val="40"/>
          <w:w w:val="105"/>
        </w:rPr>
        <w:t xml:space="preserve"> </w:t>
      </w:r>
      <w:r>
        <w:rPr>
          <w:w w:val="105"/>
        </w:rPr>
        <w:t>contractor personnel to meet one or both of the following criteria:</w:t>
      </w:r>
    </w:p>
    <w:p w14:paraId="13083FC2" w14:textId="77777777" w:rsidR="007A10C1" w:rsidRDefault="007A10C1">
      <w:pPr>
        <w:pStyle w:val="BodyText"/>
        <w:spacing w:before="1"/>
        <w:rPr>
          <w:sz w:val="21"/>
        </w:rPr>
      </w:pPr>
    </w:p>
    <w:p w14:paraId="13083FC3" w14:textId="77777777" w:rsidR="007A10C1" w:rsidRDefault="00D02C58">
      <w:pPr>
        <w:pStyle w:val="BodyText"/>
        <w:spacing w:line="271" w:lineRule="auto"/>
        <w:ind w:left="110" w:right="331"/>
      </w:pPr>
      <w:r>
        <w:rPr>
          <w:w w:val="105"/>
        </w:rPr>
        <w:t>(a) Require logical access to Department of Defense computer networks and systems in either the unclassified environment or the classified environment where authorized by governing security directives; and/or</w:t>
      </w:r>
    </w:p>
    <w:p w14:paraId="13083FC4" w14:textId="77777777" w:rsidR="007A10C1" w:rsidRDefault="007A10C1">
      <w:pPr>
        <w:pStyle w:val="BodyText"/>
        <w:spacing w:before="2"/>
        <w:rPr>
          <w:sz w:val="21"/>
        </w:rPr>
      </w:pPr>
    </w:p>
    <w:p w14:paraId="13083FC5" w14:textId="77777777" w:rsidR="007A10C1" w:rsidRDefault="00D02C58">
      <w:pPr>
        <w:pStyle w:val="BodyText"/>
        <w:spacing w:line="271" w:lineRule="auto"/>
        <w:ind w:left="110" w:right="331"/>
      </w:pPr>
      <w:r>
        <w:rPr>
          <w:w w:val="105"/>
        </w:rPr>
        <w:t>(b) Perform work which requires the use of a Common Access Card (CAC) for installation entry</w:t>
      </w:r>
      <w:r>
        <w:rPr>
          <w:spacing w:val="40"/>
          <w:w w:val="105"/>
        </w:rPr>
        <w:t xml:space="preserve"> </w:t>
      </w:r>
      <w:r>
        <w:rPr>
          <w:w w:val="105"/>
        </w:rPr>
        <w:t>control or physical access to facilities and buildings.</w:t>
      </w:r>
    </w:p>
    <w:p w14:paraId="13083FC6" w14:textId="77777777" w:rsidR="007A10C1" w:rsidRDefault="007A10C1">
      <w:pPr>
        <w:pStyle w:val="BodyText"/>
        <w:rPr>
          <w:sz w:val="26"/>
        </w:rPr>
      </w:pPr>
    </w:p>
    <w:p w14:paraId="13083FC7" w14:textId="77777777" w:rsidR="007A10C1" w:rsidRDefault="00D02C58">
      <w:pPr>
        <w:pStyle w:val="Heading1"/>
        <w:rPr>
          <w:b/>
        </w:rPr>
      </w:pPr>
      <w:r>
        <w:rPr>
          <w:b/>
          <w:spacing w:val="-6"/>
        </w:rPr>
        <w:t>Subpart</w:t>
      </w:r>
      <w:r>
        <w:rPr>
          <w:b/>
          <w:spacing w:val="-16"/>
        </w:rPr>
        <w:t xml:space="preserve"> </w:t>
      </w:r>
      <w:r>
        <w:rPr>
          <w:b/>
          <w:spacing w:val="-6"/>
        </w:rPr>
        <w:t>5342.9</w:t>
      </w:r>
      <w:r>
        <w:rPr>
          <w:b/>
          <w:spacing w:val="-17"/>
        </w:rPr>
        <w:t xml:space="preserve"> </w:t>
      </w:r>
      <w:r>
        <w:rPr>
          <w:b/>
          <w:spacing w:val="-6"/>
        </w:rPr>
        <w:t>–</w:t>
      </w:r>
      <w:r>
        <w:rPr>
          <w:b/>
          <w:spacing w:val="-15"/>
        </w:rPr>
        <w:t xml:space="preserve"> </w:t>
      </w:r>
      <w:r>
        <w:rPr>
          <w:b/>
          <w:spacing w:val="-6"/>
        </w:rPr>
        <w:t>BANKRUPTCY</w:t>
      </w:r>
    </w:p>
    <w:p w14:paraId="13083FC8" w14:textId="77777777" w:rsidR="007A10C1" w:rsidRDefault="007A10C1">
      <w:pPr>
        <w:pStyle w:val="BodyText"/>
        <w:rPr>
          <w:rFonts w:ascii="Bookman Old Style"/>
          <w:b/>
          <w:sz w:val="44"/>
        </w:rPr>
      </w:pPr>
    </w:p>
    <w:p w14:paraId="13083FC9" w14:textId="77777777" w:rsidR="007A10C1" w:rsidRDefault="00D02C58">
      <w:pPr>
        <w:pStyle w:val="Heading2"/>
        <w:rPr>
          <w:b/>
        </w:rPr>
      </w:pPr>
      <w:r>
        <w:rPr>
          <w:b/>
          <w:spacing w:val="-2"/>
        </w:rPr>
        <w:t>5342.902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Bankruptcy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Procedures</w:t>
      </w:r>
    </w:p>
    <w:p w14:paraId="13083FCA" w14:textId="77777777" w:rsidR="007A10C1" w:rsidRDefault="007A10C1">
      <w:pPr>
        <w:pStyle w:val="BodyText"/>
        <w:spacing w:before="4"/>
        <w:rPr>
          <w:rFonts w:ascii="Bookman Old Style"/>
          <w:b/>
          <w:sz w:val="42"/>
        </w:rPr>
      </w:pPr>
    </w:p>
    <w:p w14:paraId="13083FCB" w14:textId="77777777" w:rsidR="007A10C1" w:rsidRDefault="00D02C58">
      <w:pPr>
        <w:pStyle w:val="BodyText"/>
        <w:spacing w:before="1" w:line="271" w:lineRule="auto"/>
        <w:ind w:left="110" w:right="331"/>
      </w:pPr>
      <w:r>
        <w:rPr>
          <w:w w:val="105"/>
        </w:rPr>
        <w:t xml:space="preserve">(a) Follow </w:t>
      </w:r>
      <w:hyperlink r:id="rId12" w:anchor="DAFFARS_MP5342_902">
        <w:r>
          <w:rPr>
            <w:color w:val="27314A"/>
            <w:w w:val="105"/>
            <w:u w:val="single" w:color="27314A"/>
          </w:rPr>
          <w:t>MP5342.902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when notified of bankruptcy proceedings that affect the Department of the Air Force.</w:t>
      </w:r>
    </w:p>
    <w:p w14:paraId="13083FCC" w14:textId="77777777" w:rsidR="007A10C1" w:rsidRDefault="007A10C1">
      <w:pPr>
        <w:pStyle w:val="BodyText"/>
        <w:rPr>
          <w:sz w:val="26"/>
        </w:rPr>
      </w:pPr>
    </w:p>
    <w:p w14:paraId="13083FCD" w14:textId="77777777" w:rsidR="007A10C1" w:rsidRDefault="00D02C58">
      <w:pPr>
        <w:pStyle w:val="Heading1"/>
        <w:spacing w:line="273" w:lineRule="auto"/>
        <w:ind w:right="331"/>
        <w:rPr>
          <w:b/>
        </w:rPr>
      </w:pPr>
      <w:r>
        <w:rPr>
          <w:b/>
          <w:spacing w:val="-4"/>
        </w:rPr>
        <w:t>Subpart</w:t>
      </w:r>
      <w:r>
        <w:rPr>
          <w:b/>
          <w:spacing w:val="-25"/>
        </w:rPr>
        <w:t xml:space="preserve"> </w:t>
      </w:r>
      <w:r>
        <w:rPr>
          <w:b/>
          <w:spacing w:val="-4"/>
        </w:rPr>
        <w:t>5342.15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–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CONTRACTOR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 xml:space="preserve">PERFORMANCE </w:t>
      </w:r>
      <w:r>
        <w:rPr>
          <w:b/>
          <w:spacing w:val="-2"/>
        </w:rPr>
        <w:t>INFORMATION</w:t>
      </w:r>
    </w:p>
    <w:p w14:paraId="13083FCE" w14:textId="77777777" w:rsidR="007A10C1" w:rsidRDefault="007A10C1">
      <w:pPr>
        <w:pStyle w:val="BodyText"/>
        <w:spacing w:before="5"/>
        <w:rPr>
          <w:rFonts w:ascii="Bookman Old Style"/>
          <w:b/>
          <w:sz w:val="39"/>
        </w:rPr>
      </w:pPr>
    </w:p>
    <w:p w14:paraId="13083FCF" w14:textId="77777777" w:rsidR="007A10C1" w:rsidRDefault="00D02C58">
      <w:pPr>
        <w:pStyle w:val="Heading2"/>
        <w:rPr>
          <w:b/>
        </w:rPr>
      </w:pPr>
      <w:r>
        <w:rPr>
          <w:b/>
          <w:spacing w:val="-4"/>
        </w:rPr>
        <w:t>5342.1503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Procedures</w:t>
      </w:r>
    </w:p>
    <w:p w14:paraId="13083FD0" w14:textId="77777777" w:rsidR="007A10C1" w:rsidRDefault="007A10C1">
      <w:pPr>
        <w:pStyle w:val="BodyText"/>
        <w:spacing w:before="4"/>
        <w:rPr>
          <w:rFonts w:ascii="Bookman Old Style"/>
          <w:b/>
          <w:sz w:val="42"/>
        </w:rPr>
      </w:pPr>
    </w:p>
    <w:p w14:paraId="13083FD1" w14:textId="77777777" w:rsidR="007A10C1" w:rsidRDefault="00D02C58">
      <w:pPr>
        <w:pStyle w:val="BodyText"/>
        <w:spacing w:line="271" w:lineRule="auto"/>
        <w:ind w:left="110" w:right="331"/>
      </w:pPr>
      <w:r>
        <w:rPr>
          <w:w w:val="105"/>
        </w:rPr>
        <w:t>(a) The acquisition team must use the Contractor Performance Assessment Reporting System</w:t>
      </w:r>
      <w:r>
        <w:rPr>
          <w:spacing w:val="80"/>
          <w:w w:val="150"/>
        </w:rPr>
        <w:t xml:space="preserve"> </w:t>
      </w:r>
      <w:r>
        <w:rPr>
          <w:w w:val="105"/>
        </w:rPr>
        <w:t>(CPARS) to record evaluations of contractor performance. Guidance on systematically assessing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contractor performance and using past performance information is available in the </w:t>
      </w:r>
      <w:hyperlink r:id="rId13">
        <w:r>
          <w:rPr>
            <w:color w:val="27314A"/>
            <w:w w:val="105"/>
            <w:u w:val="single" w:color="27314A"/>
          </w:rPr>
          <w:t>Guidance for the</w:t>
        </w:r>
      </w:hyperlink>
      <w:r>
        <w:rPr>
          <w:color w:val="27314A"/>
          <w:w w:val="106"/>
        </w:rPr>
        <w:t xml:space="preserve"> </w:t>
      </w:r>
      <w:hyperlink r:id="rId14">
        <w:r>
          <w:rPr>
            <w:color w:val="27314A"/>
            <w:w w:val="105"/>
            <w:u w:val="single" w:color="27314A"/>
          </w:rPr>
          <w:t>Contractor Performance Assessment Reporting System (CPARS)</w:t>
        </w:r>
      </w:hyperlink>
      <w:r>
        <w:rPr>
          <w:w w:val="105"/>
        </w:rPr>
        <w:t>.</w:t>
      </w:r>
    </w:p>
    <w:p w14:paraId="13083FD2" w14:textId="77777777" w:rsidR="007A10C1" w:rsidRDefault="007A10C1">
      <w:pPr>
        <w:pStyle w:val="BodyText"/>
        <w:spacing w:before="2"/>
        <w:rPr>
          <w:sz w:val="21"/>
        </w:rPr>
      </w:pPr>
    </w:p>
    <w:p w14:paraId="13083FD3" w14:textId="77777777" w:rsidR="007A10C1" w:rsidRDefault="00D02C58">
      <w:pPr>
        <w:pStyle w:val="BodyText"/>
        <w:spacing w:line="271" w:lineRule="auto"/>
        <w:ind w:left="110"/>
      </w:pPr>
      <w:r>
        <w:rPr>
          <w:w w:val="105"/>
        </w:rPr>
        <w:t>(1) Individuals appointed to CPARS roles (Focal Point, Alternate Focal Point, Agency Point of Contact</w:t>
      </w:r>
      <w:r>
        <w:rPr>
          <w:spacing w:val="80"/>
          <w:w w:val="105"/>
        </w:rPr>
        <w:t xml:space="preserve"> </w:t>
      </w:r>
      <w:r>
        <w:rPr>
          <w:w w:val="105"/>
        </w:rPr>
        <w:t>(APOC),</w:t>
      </w:r>
      <w:r>
        <w:rPr>
          <w:spacing w:val="40"/>
          <w:w w:val="105"/>
        </w:rPr>
        <w:t xml:space="preserve"> </w:t>
      </w:r>
      <w:r>
        <w:rPr>
          <w:w w:val="105"/>
        </w:rPr>
        <w:t>Assessing</w:t>
      </w:r>
      <w:r>
        <w:rPr>
          <w:spacing w:val="40"/>
          <w:w w:val="105"/>
        </w:rPr>
        <w:t xml:space="preserve"> </w:t>
      </w:r>
      <w:r>
        <w:rPr>
          <w:w w:val="105"/>
        </w:rPr>
        <w:t>Official,</w:t>
      </w:r>
      <w:r>
        <w:rPr>
          <w:spacing w:val="40"/>
          <w:w w:val="105"/>
        </w:rPr>
        <w:t xml:space="preserve"> </w:t>
      </w:r>
      <w:r>
        <w:rPr>
          <w:w w:val="105"/>
        </w:rPr>
        <w:t>Assessing</w:t>
      </w:r>
      <w:r>
        <w:rPr>
          <w:spacing w:val="40"/>
          <w:w w:val="105"/>
        </w:rPr>
        <w:t xml:space="preserve"> </w:t>
      </w:r>
      <w:r>
        <w:rPr>
          <w:w w:val="105"/>
        </w:rPr>
        <w:t>Official</w:t>
      </w:r>
      <w:r>
        <w:rPr>
          <w:spacing w:val="40"/>
          <w:w w:val="105"/>
        </w:rPr>
        <w:t xml:space="preserve"> </w:t>
      </w:r>
      <w:r>
        <w:rPr>
          <w:w w:val="105"/>
        </w:rPr>
        <w:t>Representative,</w:t>
      </w:r>
      <w:r>
        <w:rPr>
          <w:spacing w:val="40"/>
          <w:w w:val="105"/>
        </w:rPr>
        <w:t xml:space="preserve"> </w:t>
      </w:r>
      <w:r>
        <w:rPr>
          <w:w w:val="105"/>
        </w:rPr>
        <w:t>or</w:t>
      </w:r>
      <w:r>
        <w:rPr>
          <w:spacing w:val="40"/>
          <w:w w:val="105"/>
        </w:rPr>
        <w:t xml:space="preserve"> </w:t>
      </w:r>
      <w:r>
        <w:rPr>
          <w:w w:val="105"/>
        </w:rPr>
        <w:t>Reviewing</w:t>
      </w:r>
      <w:r>
        <w:rPr>
          <w:spacing w:val="40"/>
          <w:w w:val="105"/>
        </w:rPr>
        <w:t xml:space="preserve"> </w:t>
      </w:r>
      <w:r>
        <w:rPr>
          <w:w w:val="105"/>
        </w:rPr>
        <w:t>Official)</w:t>
      </w:r>
      <w:r>
        <w:rPr>
          <w:spacing w:val="40"/>
          <w:w w:val="105"/>
        </w:rPr>
        <w:t xml:space="preserve"> </w:t>
      </w:r>
      <w:r>
        <w:rPr>
          <w:w w:val="105"/>
        </w:rPr>
        <w:t>must</w:t>
      </w:r>
      <w:r>
        <w:rPr>
          <w:spacing w:val="40"/>
          <w:w w:val="105"/>
        </w:rPr>
        <w:t xml:space="preserve"> </w:t>
      </w:r>
      <w:r>
        <w:rPr>
          <w:w w:val="105"/>
        </w:rPr>
        <w:t>complete online</w:t>
      </w:r>
      <w:r>
        <w:rPr>
          <w:spacing w:val="37"/>
          <w:w w:val="105"/>
        </w:rPr>
        <w:t xml:space="preserve"> </w:t>
      </w:r>
      <w:r>
        <w:rPr>
          <w:w w:val="105"/>
        </w:rPr>
        <w:t>instructor-led,</w:t>
      </w:r>
      <w:r>
        <w:rPr>
          <w:spacing w:val="37"/>
          <w:w w:val="105"/>
        </w:rPr>
        <w:t xml:space="preserve"> </w:t>
      </w:r>
      <w:r>
        <w:rPr>
          <w:w w:val="105"/>
        </w:rPr>
        <w:t>automated</w:t>
      </w:r>
      <w:r>
        <w:rPr>
          <w:spacing w:val="37"/>
          <w:w w:val="105"/>
        </w:rPr>
        <w:t xml:space="preserve"> </w:t>
      </w:r>
      <w:r>
        <w:rPr>
          <w:w w:val="105"/>
        </w:rPr>
        <w:t>online,</w:t>
      </w:r>
      <w:r>
        <w:rPr>
          <w:spacing w:val="37"/>
          <w:w w:val="105"/>
        </w:rPr>
        <w:t xml:space="preserve"> </w:t>
      </w:r>
      <w:r>
        <w:rPr>
          <w:w w:val="105"/>
        </w:rPr>
        <w:t>or</w:t>
      </w:r>
      <w:r>
        <w:rPr>
          <w:spacing w:val="37"/>
          <w:w w:val="105"/>
        </w:rPr>
        <w:t xml:space="preserve"> </w:t>
      </w:r>
      <w:r>
        <w:rPr>
          <w:w w:val="105"/>
        </w:rPr>
        <w:t>onsite</w:t>
      </w:r>
      <w:r>
        <w:rPr>
          <w:spacing w:val="37"/>
          <w:w w:val="105"/>
        </w:rPr>
        <w:t xml:space="preserve"> </w:t>
      </w:r>
      <w:r>
        <w:rPr>
          <w:w w:val="105"/>
        </w:rPr>
        <w:t>CPARS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7"/>
          <w:w w:val="105"/>
        </w:rPr>
        <w:t xml:space="preserve"> </w:t>
      </w:r>
      <w:r>
        <w:rPr>
          <w:w w:val="105"/>
        </w:rPr>
        <w:t>office</w:t>
      </w:r>
      <w:r>
        <w:rPr>
          <w:spacing w:val="37"/>
          <w:w w:val="105"/>
        </w:rPr>
        <w:t xml:space="preserve"> </w:t>
      </w:r>
      <w:r>
        <w:rPr>
          <w:w w:val="105"/>
        </w:rPr>
        <w:t>instructor-led</w:t>
      </w:r>
      <w:r>
        <w:rPr>
          <w:spacing w:val="37"/>
          <w:w w:val="105"/>
        </w:rPr>
        <w:t xml:space="preserve"> </w:t>
      </w:r>
      <w:r>
        <w:rPr>
          <w:w w:val="105"/>
        </w:rPr>
        <w:t>training specific to their CPARS role(s) within 30 days of appointment. Class registration is available at</w:t>
      </w:r>
      <w:r>
        <w:rPr>
          <w:spacing w:val="80"/>
          <w:w w:val="108"/>
        </w:rPr>
        <w:t xml:space="preserve"> </w:t>
      </w:r>
      <w:hyperlink r:id="rId15">
        <w:r>
          <w:rPr>
            <w:color w:val="27314A"/>
            <w:w w:val="105"/>
            <w:u w:val="single" w:color="27314A"/>
          </w:rPr>
          <w:t>https://cpars.gov/lc.htm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and a list of classes by role is available at </w:t>
      </w:r>
      <w:hyperlink r:id="rId16">
        <w:r>
          <w:rPr>
            <w:color w:val="27314A"/>
            <w:w w:val="105"/>
            <w:u w:val="single" w:color="27314A"/>
          </w:rPr>
          <w:t>https://www.cpars.gov/lc_role.htm</w:t>
        </w:r>
      </w:hyperlink>
      <w:r>
        <w:rPr>
          <w:w w:val="105"/>
        </w:rPr>
        <w:t>. Copies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each</w:t>
      </w:r>
      <w:r>
        <w:rPr>
          <w:spacing w:val="36"/>
          <w:w w:val="105"/>
        </w:rPr>
        <w:t xml:space="preserve"> </w:t>
      </w:r>
      <w:r>
        <w:rPr>
          <w:w w:val="105"/>
        </w:rPr>
        <w:t>organization’s</w:t>
      </w:r>
      <w:r>
        <w:rPr>
          <w:spacing w:val="36"/>
          <w:w w:val="105"/>
        </w:rPr>
        <w:t xml:space="preserve"> </w:t>
      </w:r>
      <w:r>
        <w:rPr>
          <w:w w:val="105"/>
        </w:rPr>
        <w:t>CPARS</w:t>
      </w:r>
      <w:r>
        <w:rPr>
          <w:spacing w:val="36"/>
          <w:w w:val="105"/>
        </w:rPr>
        <w:t xml:space="preserve"> </w:t>
      </w:r>
      <w:r>
        <w:rPr>
          <w:w w:val="105"/>
        </w:rPr>
        <w:t>training</w:t>
      </w:r>
      <w:r>
        <w:rPr>
          <w:spacing w:val="36"/>
          <w:w w:val="105"/>
        </w:rPr>
        <w:t xml:space="preserve"> </w:t>
      </w:r>
      <w:r>
        <w:rPr>
          <w:w w:val="105"/>
        </w:rPr>
        <w:t>certificates</w:t>
      </w:r>
      <w:r>
        <w:rPr>
          <w:spacing w:val="36"/>
          <w:w w:val="105"/>
        </w:rPr>
        <w:t xml:space="preserve"> </w:t>
      </w:r>
      <w:r>
        <w:rPr>
          <w:w w:val="105"/>
        </w:rPr>
        <w:t>must</w:t>
      </w:r>
      <w:r>
        <w:rPr>
          <w:spacing w:val="36"/>
          <w:w w:val="105"/>
        </w:rPr>
        <w:t xml:space="preserve"> </w:t>
      </w:r>
      <w:r>
        <w:rPr>
          <w:w w:val="105"/>
        </w:rPr>
        <w:t>be</w:t>
      </w:r>
      <w:r>
        <w:rPr>
          <w:spacing w:val="36"/>
          <w:w w:val="105"/>
        </w:rPr>
        <w:t xml:space="preserve"> </w:t>
      </w:r>
      <w:r>
        <w:rPr>
          <w:w w:val="105"/>
        </w:rPr>
        <w:t>maintained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36"/>
          <w:w w:val="105"/>
        </w:rPr>
        <w:t xml:space="preserve"> </w:t>
      </w:r>
      <w:r>
        <w:rPr>
          <w:w w:val="105"/>
        </w:rPr>
        <w:t>APOCs</w:t>
      </w:r>
      <w:r>
        <w:rPr>
          <w:spacing w:val="36"/>
          <w:w w:val="105"/>
        </w:rPr>
        <w:t xml:space="preserve"> </w:t>
      </w:r>
      <w:r>
        <w:rPr>
          <w:w w:val="105"/>
        </w:rPr>
        <w:t>or</w:t>
      </w:r>
      <w:r>
        <w:rPr>
          <w:spacing w:val="36"/>
          <w:w w:val="105"/>
        </w:rPr>
        <w:t xml:space="preserve"> </w:t>
      </w:r>
      <w:r>
        <w:rPr>
          <w:w w:val="105"/>
        </w:rPr>
        <w:t>Quality Assurance Program Coordinators (QAPC).</w:t>
      </w:r>
    </w:p>
    <w:p w14:paraId="13083FD4" w14:textId="77777777" w:rsidR="007A10C1" w:rsidRDefault="007A10C1">
      <w:pPr>
        <w:pStyle w:val="BodyText"/>
        <w:spacing w:before="4"/>
        <w:rPr>
          <w:sz w:val="21"/>
        </w:rPr>
      </w:pPr>
    </w:p>
    <w:p w14:paraId="13083FD5" w14:textId="77777777" w:rsidR="007A10C1" w:rsidRDefault="00D02C58">
      <w:pPr>
        <w:pStyle w:val="BodyText"/>
        <w:spacing w:line="271" w:lineRule="auto"/>
        <w:ind w:left="110"/>
      </w:pPr>
      <w:r>
        <w:rPr>
          <w:w w:val="105"/>
        </w:rPr>
        <w:t>(ii) Individuals assigned CPARS roles and responsibilities (Focal Point, Alternate Focal Point, Agency</w:t>
      </w:r>
      <w:r>
        <w:rPr>
          <w:spacing w:val="40"/>
          <w:w w:val="105"/>
        </w:rPr>
        <w:t xml:space="preserve"> </w:t>
      </w:r>
      <w:r>
        <w:rPr>
          <w:w w:val="105"/>
        </w:rPr>
        <w:t>Point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Contact,</w:t>
      </w:r>
      <w:r>
        <w:rPr>
          <w:spacing w:val="29"/>
          <w:w w:val="105"/>
        </w:rPr>
        <w:t xml:space="preserve"> </w:t>
      </w:r>
      <w:r>
        <w:rPr>
          <w:w w:val="105"/>
        </w:rPr>
        <w:t>Assessing</w:t>
      </w:r>
      <w:r>
        <w:rPr>
          <w:spacing w:val="29"/>
          <w:w w:val="105"/>
        </w:rPr>
        <w:t xml:space="preserve"> </w:t>
      </w:r>
      <w:r>
        <w:rPr>
          <w:w w:val="105"/>
        </w:rPr>
        <w:t>Official,</w:t>
      </w:r>
      <w:r>
        <w:rPr>
          <w:spacing w:val="29"/>
          <w:w w:val="105"/>
        </w:rPr>
        <w:t xml:space="preserve"> </w:t>
      </w:r>
      <w:r>
        <w:rPr>
          <w:w w:val="105"/>
        </w:rPr>
        <w:t>Assessing</w:t>
      </w:r>
      <w:r>
        <w:rPr>
          <w:spacing w:val="29"/>
          <w:w w:val="105"/>
        </w:rPr>
        <w:t xml:space="preserve"> </w:t>
      </w:r>
      <w:r>
        <w:rPr>
          <w:w w:val="105"/>
        </w:rPr>
        <w:t>Official</w:t>
      </w:r>
      <w:r>
        <w:rPr>
          <w:spacing w:val="29"/>
          <w:w w:val="105"/>
        </w:rPr>
        <w:t xml:space="preserve"> </w:t>
      </w:r>
      <w:r>
        <w:rPr>
          <w:w w:val="105"/>
        </w:rPr>
        <w:t>Representative,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29"/>
          <w:w w:val="105"/>
        </w:rPr>
        <w:t xml:space="preserve"> </w:t>
      </w:r>
      <w:r>
        <w:rPr>
          <w:w w:val="105"/>
        </w:rPr>
        <w:t>Reviewing</w:t>
      </w:r>
      <w:r>
        <w:rPr>
          <w:spacing w:val="29"/>
          <w:w w:val="105"/>
        </w:rPr>
        <w:t xml:space="preserve"> </w:t>
      </w:r>
      <w:r>
        <w:rPr>
          <w:w w:val="105"/>
        </w:rPr>
        <w:t>Official)</w:t>
      </w:r>
      <w:r>
        <w:rPr>
          <w:spacing w:val="29"/>
          <w:w w:val="105"/>
        </w:rPr>
        <w:t xml:space="preserve"> </w:t>
      </w:r>
      <w:r>
        <w:rPr>
          <w:w w:val="105"/>
        </w:rPr>
        <w:t>must</w:t>
      </w:r>
      <w:r>
        <w:rPr>
          <w:spacing w:val="29"/>
          <w:w w:val="105"/>
        </w:rPr>
        <w:t xml:space="preserve"> </w:t>
      </w:r>
      <w:r>
        <w:rPr>
          <w:w w:val="105"/>
        </w:rPr>
        <w:t>be removed from those roles and responsibilities and formally replaced prior to their departure (PCS, retirement, resignation, or rotation) from the office or position.</w:t>
      </w:r>
    </w:p>
    <w:p w14:paraId="13083FD6" w14:textId="77777777" w:rsidR="007A10C1" w:rsidRDefault="007A10C1">
      <w:pPr>
        <w:spacing w:line="271" w:lineRule="auto"/>
        <w:sectPr w:rsidR="007A10C1">
          <w:pgSz w:w="11910" w:h="16840"/>
          <w:pgMar w:top="820" w:right="740" w:bottom="280" w:left="740" w:header="720" w:footer="720" w:gutter="0"/>
          <w:cols w:space="720"/>
        </w:sectPr>
      </w:pPr>
    </w:p>
    <w:p w14:paraId="13083FD7" w14:textId="77777777" w:rsidR="007A10C1" w:rsidRDefault="00D02C58">
      <w:pPr>
        <w:pStyle w:val="BodyText"/>
        <w:spacing w:before="82" w:line="271" w:lineRule="auto"/>
        <w:ind w:left="110" w:right="331"/>
      </w:pPr>
      <w:r>
        <w:rPr>
          <w:w w:val="105"/>
        </w:rPr>
        <w:lastRenderedPageBreak/>
        <w:t>(h)(3) APOCs for CPARS and their subordinate focal points are designated as Federal Awardee</w:t>
      </w:r>
      <w:r>
        <w:rPr>
          <w:spacing w:val="40"/>
          <w:w w:val="105"/>
        </w:rPr>
        <w:t xml:space="preserve"> </w:t>
      </w:r>
      <w:r>
        <w:rPr>
          <w:w w:val="105"/>
        </w:rPr>
        <w:t>Performance and Integrity Information System (FAPIIS) Focal Points to register users and ensure</w:t>
      </w:r>
      <w:r>
        <w:rPr>
          <w:spacing w:val="40"/>
          <w:w w:val="105"/>
        </w:rPr>
        <w:t xml:space="preserve"> </w:t>
      </w:r>
      <w:r>
        <w:rPr>
          <w:w w:val="105"/>
        </w:rPr>
        <w:t>timely and accurate reporting of required contract performance information into the FAPIIS module</w:t>
      </w:r>
      <w:r>
        <w:rPr>
          <w:spacing w:val="8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CPARS.</w:t>
      </w:r>
      <w:r>
        <w:rPr>
          <w:spacing w:val="40"/>
          <w:w w:val="105"/>
        </w:rPr>
        <w:t xml:space="preserve"> </w:t>
      </w:r>
      <w:r>
        <w:rPr>
          <w:w w:val="105"/>
        </w:rPr>
        <w:t>Guidance</w:t>
      </w:r>
      <w:r>
        <w:rPr>
          <w:spacing w:val="40"/>
          <w:w w:val="105"/>
        </w:rPr>
        <w:t xml:space="preserve"> </w:t>
      </w:r>
      <w:r>
        <w:rPr>
          <w:w w:val="105"/>
        </w:rPr>
        <w:t>on</w:t>
      </w:r>
      <w:r>
        <w:rPr>
          <w:spacing w:val="40"/>
          <w:w w:val="105"/>
        </w:rPr>
        <w:t xml:space="preserve"> </w:t>
      </w:r>
      <w:r>
        <w:rPr>
          <w:w w:val="105"/>
        </w:rPr>
        <w:t>FAPIIS</w:t>
      </w:r>
      <w:r>
        <w:rPr>
          <w:spacing w:val="40"/>
          <w:w w:val="105"/>
        </w:rPr>
        <w:t xml:space="preserve"> </w:t>
      </w:r>
      <w:r>
        <w:rPr>
          <w:w w:val="105"/>
        </w:rPr>
        <w:t>data</w:t>
      </w:r>
      <w:r>
        <w:rPr>
          <w:spacing w:val="40"/>
          <w:w w:val="105"/>
        </w:rPr>
        <w:t xml:space="preserve"> </w:t>
      </w:r>
      <w:r>
        <w:rPr>
          <w:w w:val="105"/>
        </w:rPr>
        <w:t>reporting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available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hyperlink r:id="rId17">
        <w:r>
          <w:rPr>
            <w:color w:val="27314A"/>
            <w:w w:val="105"/>
            <w:u w:val="single" w:color="27314A"/>
          </w:rPr>
          <w:t>CPARS</w:t>
        </w:r>
        <w:r>
          <w:rPr>
            <w:color w:val="27314A"/>
            <w:spacing w:val="40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User</w:t>
        </w:r>
        <w:r>
          <w:rPr>
            <w:color w:val="27314A"/>
            <w:spacing w:val="40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Manual</w:t>
        </w:r>
      </w:hyperlink>
      <w:r>
        <w:rPr>
          <w:w w:val="105"/>
        </w:rPr>
        <w:t>.</w:t>
      </w:r>
    </w:p>
    <w:p w14:paraId="13083FD8" w14:textId="77777777" w:rsidR="007A10C1" w:rsidRDefault="007A10C1">
      <w:pPr>
        <w:pStyle w:val="BodyText"/>
        <w:rPr>
          <w:sz w:val="26"/>
        </w:rPr>
      </w:pPr>
    </w:p>
    <w:p w14:paraId="13083FD9" w14:textId="77777777" w:rsidR="007A10C1" w:rsidRDefault="00D02C58">
      <w:pPr>
        <w:pStyle w:val="Heading1"/>
        <w:spacing w:before="204"/>
        <w:rPr>
          <w:b/>
        </w:rPr>
      </w:pPr>
      <w:r>
        <w:rPr>
          <w:b/>
          <w:spacing w:val="-4"/>
        </w:rPr>
        <w:t>Subpart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5342.71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–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VOLUNTARY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REFUNDS</w:t>
      </w:r>
    </w:p>
    <w:p w14:paraId="13083FDA" w14:textId="77777777" w:rsidR="007A10C1" w:rsidRDefault="007A10C1">
      <w:pPr>
        <w:pStyle w:val="BodyText"/>
        <w:rPr>
          <w:rFonts w:ascii="Bookman Old Style"/>
          <w:b/>
          <w:sz w:val="44"/>
        </w:rPr>
      </w:pPr>
    </w:p>
    <w:p w14:paraId="13083FDB" w14:textId="77777777" w:rsidR="007A10C1" w:rsidRDefault="00D02C58">
      <w:pPr>
        <w:pStyle w:val="Heading2"/>
        <w:rPr>
          <w:b/>
        </w:rPr>
      </w:pPr>
      <w:r>
        <w:rPr>
          <w:b/>
          <w:spacing w:val="-4"/>
        </w:rPr>
        <w:t>5342.7100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General</w:t>
      </w:r>
    </w:p>
    <w:p w14:paraId="13083FDC" w14:textId="77777777" w:rsidR="007A10C1" w:rsidRDefault="007A10C1">
      <w:pPr>
        <w:pStyle w:val="BodyText"/>
        <w:spacing w:before="5"/>
        <w:rPr>
          <w:rFonts w:ascii="Bookman Old Style"/>
          <w:b/>
          <w:sz w:val="42"/>
        </w:rPr>
      </w:pPr>
    </w:p>
    <w:p w14:paraId="13083FDD" w14:textId="77777777" w:rsidR="007A10C1" w:rsidRDefault="00D02C58">
      <w:pPr>
        <w:pStyle w:val="BodyText"/>
        <w:ind w:left="110"/>
      </w:pPr>
      <w:r>
        <w:rPr>
          <w:w w:val="105"/>
        </w:rPr>
        <w:t>(4)</w:t>
      </w:r>
      <w:r>
        <w:rPr>
          <w:spacing w:val="11"/>
          <w:w w:val="105"/>
        </w:rPr>
        <w:t xml:space="preserve"> </w:t>
      </w:r>
      <w:r>
        <w:rPr>
          <w:w w:val="105"/>
        </w:rPr>
        <w:t>See</w:t>
      </w:r>
      <w:r>
        <w:rPr>
          <w:spacing w:val="11"/>
          <w:w w:val="105"/>
        </w:rPr>
        <w:t xml:space="preserve"> </w:t>
      </w:r>
      <w:hyperlink r:id="rId18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sectPr w:rsidR="007A10C1"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_sansregular">
    <w:altName w:val="Cambria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C1"/>
    <w:rsid w:val="00156DA3"/>
    <w:rsid w:val="002C7C21"/>
    <w:rsid w:val="003869F5"/>
    <w:rsid w:val="006971C4"/>
    <w:rsid w:val="007A10C1"/>
    <w:rsid w:val="008B7A03"/>
    <w:rsid w:val="00A90AC9"/>
    <w:rsid w:val="00D0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3F8F"/>
  <w15:docId w15:val="{36C07CFD-F7EE-4F62-A216-56F07D6F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03"/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 w:right="331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D02C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2C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C58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C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C58"/>
    <w:rPr>
      <w:rFonts w:ascii="Cambria" w:eastAsia="Cambria" w:hAnsi="Cambria" w:cs="Cambr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C7C21"/>
    <w:pPr>
      <w:widowControl/>
      <w:autoSpaceDE/>
      <w:autoSpaceDN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semiHidden/>
    <w:unhideWhenUsed/>
    <w:rsid w:val="002C7C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quisition.gov/daffars/part-5352-solicitation-provisions-and-contract-clauses" TargetMode="External"/><Relationship Id="rId13" Type="http://schemas.openxmlformats.org/officeDocument/2006/relationships/hyperlink" Target="https://cpars.gov/" TargetMode="External"/><Relationship Id="rId18" Type="http://schemas.openxmlformats.org/officeDocument/2006/relationships/hyperlink" Target="https://www.acquisition.gov/daffars/mp5301-federal-acquisition-regulations-syste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hyperlink" Target="https://www.acquisition.gov/daffars/mp5301-federal-acquisition-regulations-system" TargetMode="External"/><Relationship Id="rId12" Type="http://schemas.openxmlformats.org/officeDocument/2006/relationships/hyperlink" Target="https://www.acquisition.gov/daffars/mp5342-contract-administration-and-audit-services" TargetMode="External"/><Relationship Id="rId17" Type="http://schemas.openxmlformats.org/officeDocument/2006/relationships/hyperlink" Target="https://cpars.gov/documents/CPARS_User_Manual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pars.gov/lc_role.htm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cquisition.gov/daffars/part-5352-solicitation-provisions-and-contract-claus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pars.gov/lc.htm" TargetMode="External"/><Relationship Id="rId10" Type="http://schemas.openxmlformats.org/officeDocument/2006/relationships/hyperlink" Target="https://www.acquisition.gov/daffars/part-5352-solicitation-provisions-and-contract-clauses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acquisition.gov/daffars/part-5352-solicitation-provisions-and-contract-clauses" TargetMode="External"/><Relationship Id="rId14" Type="http://schemas.openxmlformats.org/officeDocument/2006/relationships/hyperlink" Target="https://cpar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A5398E-D370-468D-A5C2-B0EAE67006A0}">
  <ds:schemaRefs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c7b28551-714a-466d-aef6-d2c6ef9e9028"/>
    <ds:schemaRef ds:uri="http://schemas.microsoft.com/office/2006/documentManagement/types"/>
    <ds:schemaRef ds:uri="http://schemas.openxmlformats.org/package/2006/metadata/core-properties"/>
    <ds:schemaRef ds:uri="494a06ad-f065-438e-b0c5-3c8ee8c1fb4f"/>
  </ds:schemaRefs>
</ds:datastoreItem>
</file>

<file path=customXml/itemProps2.xml><?xml version="1.0" encoding="utf-8"?>
<ds:datastoreItem xmlns:ds="http://schemas.openxmlformats.org/officeDocument/2006/customXml" ds:itemID="{BEEF568B-8944-4EA6-A0BB-F878A864B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0895BF-D32D-4D0F-8AD7-A75E7E762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5342 – Contract Administration and Audit Services</dc:title>
  <dc:creator>SWIFT-CARR, THERESA L CIV USAF HAF SAF/AQCP</dc:creator>
  <cp:lastModifiedBy>ROSSI, AMANDA M CIV USAF HAF SAF/AQCP</cp:lastModifiedBy>
  <cp:revision>2</cp:revision>
  <dcterms:created xsi:type="dcterms:W3CDTF">2024-05-18T20:04:00Z</dcterms:created>
  <dcterms:modified xsi:type="dcterms:W3CDTF">2024-05-18T20:04:00Z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5300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