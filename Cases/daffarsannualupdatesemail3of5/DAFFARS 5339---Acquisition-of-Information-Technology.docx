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BE829" w14:textId="77777777" w:rsidR="002578A3" w:rsidRDefault="00A45819">
      <w:pPr>
        <w:pStyle w:val="Title"/>
        <w:spacing w:line="273" w:lineRule="auto"/>
        <w:rPr>
          <w:b/>
        </w:rPr>
      </w:pPr>
      <w:bookmarkStart w:id="0" w:name="_bookmark0"/>
      <w:bookmarkEnd w:id="0"/>
      <w:r>
        <w:rPr>
          <w:b/>
          <w:spacing w:val="-4"/>
        </w:rPr>
        <w:t>Part</w:t>
      </w:r>
      <w:r>
        <w:rPr>
          <w:b/>
          <w:spacing w:val="-34"/>
        </w:rPr>
        <w:t xml:space="preserve"> </w:t>
      </w:r>
      <w:r>
        <w:rPr>
          <w:b/>
          <w:spacing w:val="-4"/>
        </w:rPr>
        <w:t>5339</w:t>
      </w:r>
      <w:r>
        <w:rPr>
          <w:b/>
          <w:spacing w:val="-33"/>
        </w:rPr>
        <w:t xml:space="preserve"> </w:t>
      </w:r>
      <w:r>
        <w:rPr>
          <w:b/>
          <w:spacing w:val="-4"/>
        </w:rPr>
        <w:t>-</w:t>
      </w:r>
      <w:r>
        <w:rPr>
          <w:b/>
          <w:spacing w:val="-34"/>
        </w:rPr>
        <w:t xml:space="preserve"> </w:t>
      </w:r>
      <w:r>
        <w:rPr>
          <w:b/>
          <w:spacing w:val="-4"/>
        </w:rPr>
        <w:t>Acquisition</w:t>
      </w:r>
      <w:r>
        <w:rPr>
          <w:b/>
          <w:spacing w:val="-33"/>
        </w:rPr>
        <w:t xml:space="preserve"> </w:t>
      </w:r>
      <w:r>
        <w:rPr>
          <w:b/>
          <w:spacing w:val="-4"/>
        </w:rPr>
        <w:t>of</w:t>
      </w:r>
      <w:r>
        <w:rPr>
          <w:b/>
          <w:spacing w:val="-33"/>
        </w:rPr>
        <w:t xml:space="preserve"> </w:t>
      </w:r>
      <w:r>
        <w:rPr>
          <w:b/>
          <w:spacing w:val="-4"/>
        </w:rPr>
        <w:t xml:space="preserve">Information </w:t>
      </w:r>
      <w:r>
        <w:rPr>
          <w:b/>
          <w:spacing w:val="-2"/>
        </w:rPr>
        <w:t>Technology</w:t>
      </w:r>
    </w:p>
    <w:p w14:paraId="5D9BE82A" w14:textId="77777777" w:rsidR="002578A3" w:rsidRDefault="002578A3">
      <w:pPr>
        <w:pStyle w:val="BodyText"/>
        <w:spacing w:before="5"/>
        <w:rPr>
          <w:rFonts w:ascii="Bookman Old Style"/>
          <w:b/>
          <w:sz w:val="44"/>
        </w:rPr>
      </w:pPr>
    </w:p>
    <w:p w14:paraId="5D9BE82B" w14:textId="77777777" w:rsidR="002578A3" w:rsidRDefault="00A45819">
      <w:pPr>
        <w:pStyle w:val="BodyText"/>
        <w:ind w:left="110"/>
      </w:pPr>
      <w:r>
        <w:rPr>
          <w:color w:val="27314A"/>
          <w:w w:val="105"/>
          <w:u w:val="single" w:color="27314A"/>
        </w:rPr>
        <w:t>DAFFARS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PART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5339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Knowledge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spacing w:val="-2"/>
          <w:w w:val="105"/>
          <w:u w:val="single" w:color="27314A"/>
        </w:rPr>
        <w:t>Center</w:t>
      </w:r>
    </w:p>
    <w:p w14:paraId="5D9BE82C" w14:textId="77777777" w:rsidR="002578A3" w:rsidRDefault="002578A3">
      <w:pPr>
        <w:pStyle w:val="BodyText"/>
        <w:spacing w:before="9"/>
        <w:rPr>
          <w:sz w:val="15"/>
        </w:rPr>
      </w:pPr>
    </w:p>
    <w:p w14:paraId="5D9BE82D" w14:textId="041DD359" w:rsidR="002578A3" w:rsidRDefault="00A45819">
      <w:pPr>
        <w:spacing w:before="95"/>
        <w:ind w:left="110"/>
        <w:rPr>
          <w:i/>
        </w:rPr>
      </w:pPr>
      <w:r>
        <w:rPr>
          <w:i/>
          <w:w w:val="110"/>
        </w:rPr>
        <w:t>Revised:</w:t>
      </w:r>
      <w:r>
        <w:rPr>
          <w:i/>
          <w:spacing w:val="23"/>
          <w:w w:val="110"/>
        </w:rPr>
        <w:t xml:space="preserve"> </w:t>
      </w:r>
      <w:r>
        <w:rPr>
          <w:i/>
          <w:w w:val="110"/>
        </w:rPr>
        <w:t>June</w:t>
      </w:r>
      <w:r>
        <w:rPr>
          <w:i/>
          <w:spacing w:val="23"/>
          <w:w w:val="110"/>
        </w:rPr>
        <w:t xml:space="preserve"> </w:t>
      </w:r>
      <w:del w:id="1" w:author="ROSSI, AMANDA M CIV USAF HAF SAF/AQCP" w:date="2024-05-18T13:13:00Z">
        <w:r w:rsidDel="00796894">
          <w:rPr>
            <w:i/>
            <w:spacing w:val="-4"/>
            <w:w w:val="110"/>
          </w:rPr>
          <w:delText>2023</w:delText>
        </w:r>
      </w:del>
      <w:ins w:id="2" w:author="ROSSI, AMANDA M CIV USAF HAF SAF/AQCP" w:date="2024-05-18T13:13:00Z">
        <w:r w:rsidR="00796894">
          <w:rPr>
            <w:i/>
            <w:spacing w:val="-4"/>
            <w:w w:val="110"/>
          </w:rPr>
          <w:t>202</w:t>
        </w:r>
        <w:r w:rsidR="00796894">
          <w:rPr>
            <w:i/>
            <w:spacing w:val="-4"/>
            <w:w w:val="110"/>
          </w:rPr>
          <w:t>4</w:t>
        </w:r>
      </w:ins>
    </w:p>
    <w:p w14:paraId="5D9BE82E" w14:textId="77777777" w:rsidR="002578A3" w:rsidRDefault="002578A3">
      <w:pPr>
        <w:pStyle w:val="BodyText"/>
        <w:spacing w:before="11"/>
        <w:rPr>
          <w:i/>
          <w:sz w:val="23"/>
        </w:rPr>
      </w:pPr>
    </w:p>
    <w:p w14:paraId="5D9BE830" w14:textId="77777777" w:rsidR="002578A3" w:rsidRDefault="002578A3">
      <w:pPr>
        <w:pStyle w:val="BodyText"/>
        <w:spacing w:before="9"/>
        <w:rPr>
          <w:sz w:val="15"/>
        </w:rPr>
      </w:pPr>
    </w:p>
    <w:p w14:paraId="5D9BE831" w14:textId="77777777" w:rsidR="002578A3" w:rsidRDefault="00796894">
      <w:pPr>
        <w:pStyle w:val="BodyText"/>
        <w:spacing w:before="96"/>
        <w:ind w:left="110"/>
        <w:rPr>
          <w:color w:val="27314A"/>
          <w:spacing w:val="-2"/>
          <w:w w:val="105"/>
          <w:u w:val="single" w:color="27314A"/>
        </w:rPr>
      </w:pPr>
      <w:hyperlink w:anchor="_bookmark0" w:history="1">
        <w:r w:rsidR="00A45819">
          <w:rPr>
            <w:color w:val="27314A"/>
            <w:w w:val="105"/>
            <w:u w:val="single" w:color="27314A"/>
          </w:rPr>
          <w:t>5339.7201-90</w:t>
        </w:r>
        <w:r w:rsidR="00A45819">
          <w:rPr>
            <w:color w:val="27314A"/>
            <w:spacing w:val="-3"/>
            <w:w w:val="105"/>
            <w:u w:val="single" w:color="27314A"/>
          </w:rPr>
          <w:t xml:space="preserve"> </w:t>
        </w:r>
        <w:r w:rsidR="00A45819">
          <w:rPr>
            <w:color w:val="27314A"/>
            <w:w w:val="105"/>
            <w:u w:val="single" w:color="27314A"/>
          </w:rPr>
          <w:t>Data</w:t>
        </w:r>
        <w:r w:rsidR="00A45819">
          <w:rPr>
            <w:color w:val="27314A"/>
            <w:spacing w:val="-2"/>
            <w:w w:val="105"/>
            <w:u w:val="single" w:color="27314A"/>
          </w:rPr>
          <w:t xml:space="preserve"> </w:t>
        </w:r>
        <w:r w:rsidR="00A45819">
          <w:rPr>
            <w:color w:val="27314A"/>
            <w:w w:val="105"/>
            <w:u w:val="single" w:color="27314A"/>
          </w:rPr>
          <w:t>Servers/Centers</w:t>
        </w:r>
        <w:r w:rsidR="00A45819">
          <w:rPr>
            <w:color w:val="27314A"/>
            <w:spacing w:val="-2"/>
            <w:w w:val="105"/>
            <w:u w:val="single" w:color="27314A"/>
          </w:rPr>
          <w:t xml:space="preserve"> </w:t>
        </w:r>
        <w:r w:rsidR="00A45819">
          <w:rPr>
            <w:color w:val="27314A"/>
            <w:w w:val="105"/>
            <w:u w:val="single" w:color="27314A"/>
          </w:rPr>
          <w:t>Approval</w:t>
        </w:r>
        <w:r w:rsidR="00A45819">
          <w:rPr>
            <w:color w:val="27314A"/>
            <w:spacing w:val="-2"/>
            <w:w w:val="105"/>
            <w:u w:val="single" w:color="27314A"/>
          </w:rPr>
          <w:t xml:space="preserve"> Process</w:t>
        </w:r>
      </w:hyperlink>
    </w:p>
    <w:p w14:paraId="548CF873" w14:textId="77777777" w:rsidR="00446D51" w:rsidRDefault="00446D51">
      <w:pPr>
        <w:pStyle w:val="BodyText"/>
        <w:spacing w:before="96"/>
        <w:ind w:left="110"/>
        <w:rPr>
          <w:color w:val="27314A"/>
          <w:spacing w:val="-2"/>
          <w:w w:val="105"/>
          <w:u w:val="single" w:color="27314A"/>
        </w:rPr>
      </w:pPr>
    </w:p>
    <w:p w14:paraId="38AF903F" w14:textId="0BF2A062" w:rsidR="00446D51" w:rsidRDefault="00446D51">
      <w:pPr>
        <w:pStyle w:val="BodyText"/>
        <w:spacing w:before="96"/>
        <w:ind w:left="110"/>
      </w:pPr>
      <w:r>
        <w:rPr>
          <w:color w:val="27314A"/>
          <w:spacing w:val="-2"/>
          <w:w w:val="105"/>
          <w:u w:val="single" w:color="27314A"/>
        </w:rPr>
        <w:t>5339.73</w:t>
      </w:r>
      <w:r w:rsidR="00804CA1">
        <w:rPr>
          <w:color w:val="27314A"/>
          <w:spacing w:val="-2"/>
          <w:w w:val="105"/>
          <w:u w:val="single" w:color="27314A"/>
        </w:rPr>
        <w:t xml:space="preserve"> Use of Large Language Models (LLM</w:t>
      </w:r>
      <w:r w:rsidR="00043C17">
        <w:rPr>
          <w:color w:val="27314A"/>
          <w:spacing w:val="-2"/>
          <w:w w:val="105"/>
          <w:u w:val="single" w:color="27314A"/>
        </w:rPr>
        <w:t>s</w:t>
      </w:r>
      <w:r w:rsidR="00804CA1">
        <w:rPr>
          <w:color w:val="27314A"/>
          <w:spacing w:val="-2"/>
          <w:w w:val="105"/>
          <w:u w:val="single" w:color="27314A"/>
        </w:rPr>
        <w:t>) (aka ChatGPT and other like AI Tools)</w:t>
      </w:r>
    </w:p>
    <w:p w14:paraId="5D9BE832" w14:textId="77777777" w:rsidR="002578A3" w:rsidRDefault="002578A3">
      <w:pPr>
        <w:pStyle w:val="BodyText"/>
        <w:rPr>
          <w:sz w:val="20"/>
        </w:rPr>
      </w:pPr>
    </w:p>
    <w:p w14:paraId="5D9BE833" w14:textId="77777777" w:rsidR="002578A3" w:rsidRDefault="002578A3">
      <w:pPr>
        <w:pStyle w:val="BodyText"/>
        <w:spacing w:before="8"/>
        <w:rPr>
          <w:sz w:val="17"/>
        </w:rPr>
      </w:pPr>
    </w:p>
    <w:p w14:paraId="118CD7CC" w14:textId="65DCF501" w:rsidR="00796894" w:rsidRPr="00796894" w:rsidDel="00796894" w:rsidRDefault="00796894" w:rsidP="00796894">
      <w:pPr>
        <w:pStyle w:val="Heading2"/>
        <w:shd w:val="clear" w:color="auto" w:fill="FFFFFF"/>
        <w:spacing w:before="300" w:after="150"/>
        <w:textAlignment w:val="baseline"/>
        <w:rPr>
          <w:del w:id="3" w:author="ROSSI, AMANDA M CIV USAF HAF SAF/AQCP" w:date="2024-05-18T13:14:00Z"/>
          <w:rFonts w:ascii="Bookman Old Style" w:eastAsia="Bookman Old Style" w:hAnsi="Bookman Old Style" w:cs="Bookman Old Style"/>
          <w:b/>
          <w:color w:val="auto"/>
          <w:spacing w:val="-10"/>
          <w:sz w:val="33"/>
          <w:szCs w:val="33"/>
        </w:rPr>
      </w:pPr>
      <w:del w:id="4" w:author="ROSSI, AMANDA M CIV USAF HAF SAF/AQCP" w:date="2024-05-18T13:14:00Z">
        <w:r w:rsidRPr="00796894" w:rsidDel="00796894">
          <w:rPr>
            <w:rFonts w:ascii="Bookman Old Style" w:eastAsia="Bookman Old Style" w:hAnsi="Bookman Old Style" w:cs="Bookman Old Style"/>
            <w:b/>
            <w:color w:val="auto"/>
            <w:spacing w:val="-10"/>
            <w:sz w:val="33"/>
            <w:szCs w:val="33"/>
          </w:rPr>
          <w:delText>5339.101 Policy</w:delText>
        </w:r>
      </w:del>
    </w:p>
    <w:p w14:paraId="633F7590" w14:textId="28AF52F8" w:rsidR="00796894" w:rsidDel="00796894" w:rsidRDefault="00796894" w:rsidP="00796894">
      <w:pPr>
        <w:pStyle w:val="p"/>
        <w:shd w:val="clear" w:color="auto" w:fill="FFFFFF"/>
        <w:ind w:firstLine="720"/>
        <w:textAlignment w:val="baseline"/>
        <w:rPr>
          <w:del w:id="5" w:author="ROSSI, AMANDA M CIV USAF HAF SAF/AQCP" w:date="2024-05-18T13:14:00Z"/>
          <w:rFonts w:ascii="open_sansregular" w:hAnsi="open_sansregular" w:cs="Arial"/>
          <w:color w:val="000000"/>
          <w:sz w:val="27"/>
          <w:szCs w:val="27"/>
        </w:rPr>
      </w:pPr>
      <w:del w:id="6" w:author="ROSSI, AMANDA M CIV USAF HAF SAF/AQCP" w:date="2024-05-18T13:14:00Z">
        <w:r w:rsidDel="00796894">
          <w:rPr>
            <w:rFonts w:ascii="open_sansregular" w:hAnsi="open_sansregular" w:cs="Arial"/>
            <w:color w:val="000000"/>
            <w:sz w:val="27"/>
            <w:szCs w:val="27"/>
          </w:rPr>
          <w:delText>(1) See </w:delText>
        </w:r>
        <w:r w:rsidDel="00796894">
          <w:rPr>
            <w:rFonts w:ascii="open_sansregular" w:hAnsi="open_sansregular" w:cs="Arial"/>
            <w:color w:val="000000"/>
            <w:sz w:val="27"/>
            <w:szCs w:val="27"/>
          </w:rPr>
          <w:fldChar w:fldCharType="begin"/>
        </w:r>
        <w:r w:rsidDel="00796894">
          <w:rPr>
            <w:rFonts w:ascii="open_sansregular" w:hAnsi="open_sansregular" w:cs="Arial"/>
            <w:color w:val="000000"/>
            <w:sz w:val="27"/>
            <w:szCs w:val="27"/>
          </w:rPr>
          <w:delInstrText>HYPERLINK "https://www.acquisition.gov/daffars/part-5301-federal-acquisition-regulations-system" \l "DAFFARS_5301_9103" \o "MP5301.601(a)(i)" \t "_blank"</w:delInstrText>
        </w:r>
        <w:r w:rsidDel="00796894">
          <w:rPr>
            <w:rFonts w:ascii="open_sansregular" w:hAnsi="open_sansregular" w:cs="Arial"/>
            <w:color w:val="000000"/>
            <w:sz w:val="27"/>
            <w:szCs w:val="27"/>
          </w:rPr>
        </w:r>
        <w:r w:rsidDel="00796894">
          <w:rPr>
            <w:rFonts w:ascii="open_sansregular" w:hAnsi="open_sansregular" w:cs="Arial"/>
            <w:color w:val="000000"/>
            <w:sz w:val="27"/>
            <w:szCs w:val="27"/>
          </w:rPr>
          <w:fldChar w:fldCharType="separate"/>
        </w:r>
        <w:r w:rsidDel="00796894">
          <w:rPr>
            <w:rStyle w:val="Hyperlink"/>
            <w:rFonts w:ascii="inherit" w:hAnsi="inherit" w:cs="Arial"/>
            <w:sz w:val="27"/>
            <w:szCs w:val="27"/>
            <w:bdr w:val="none" w:sz="0" w:space="0" w:color="auto" w:frame="1"/>
          </w:rPr>
          <w:delText>MP5301.601(a)(i)</w:delText>
        </w:r>
        <w:r w:rsidDel="00796894">
          <w:rPr>
            <w:rFonts w:ascii="open_sansregular" w:hAnsi="open_sansregular" w:cs="Arial"/>
            <w:color w:val="000000"/>
            <w:sz w:val="27"/>
            <w:szCs w:val="27"/>
          </w:rPr>
          <w:fldChar w:fldCharType="end"/>
        </w:r>
        <w:r w:rsidDel="00796894">
          <w:rPr>
            <w:rFonts w:ascii="open_sansregular" w:hAnsi="open_sansregular" w:cs="Arial"/>
            <w:color w:val="000000"/>
            <w:sz w:val="27"/>
            <w:szCs w:val="27"/>
          </w:rPr>
          <w:delText>.</w:delText>
        </w:r>
      </w:del>
    </w:p>
    <w:p w14:paraId="5D9BE837" w14:textId="77777777" w:rsidR="002578A3" w:rsidRDefault="002578A3">
      <w:pPr>
        <w:pStyle w:val="BodyText"/>
        <w:rPr>
          <w:sz w:val="26"/>
        </w:rPr>
      </w:pPr>
    </w:p>
    <w:p w14:paraId="5D9BE838" w14:textId="77777777" w:rsidR="002578A3" w:rsidRDefault="002578A3">
      <w:pPr>
        <w:pStyle w:val="BodyText"/>
        <w:spacing w:before="2"/>
        <w:rPr>
          <w:sz w:val="20"/>
        </w:rPr>
      </w:pPr>
    </w:p>
    <w:p w14:paraId="5D9BE839" w14:textId="77777777" w:rsidR="002578A3" w:rsidRDefault="00A45819">
      <w:pPr>
        <w:pStyle w:val="Heading1"/>
        <w:rPr>
          <w:b/>
        </w:rPr>
      </w:pPr>
      <w:r>
        <w:rPr>
          <w:b/>
          <w:spacing w:val="-10"/>
        </w:rPr>
        <w:t>5339.7201-90</w:t>
      </w:r>
      <w:r>
        <w:rPr>
          <w:b/>
          <w:spacing w:val="-3"/>
        </w:rPr>
        <w:t xml:space="preserve"> </w:t>
      </w:r>
      <w:r>
        <w:rPr>
          <w:b/>
          <w:spacing w:val="-10"/>
        </w:rPr>
        <w:t>Data</w:t>
      </w:r>
      <w:r>
        <w:rPr>
          <w:b/>
          <w:spacing w:val="-2"/>
        </w:rPr>
        <w:t xml:space="preserve"> </w:t>
      </w:r>
      <w:r>
        <w:rPr>
          <w:b/>
          <w:spacing w:val="-10"/>
        </w:rPr>
        <w:t>Servers/Centers</w:t>
      </w:r>
      <w:r>
        <w:rPr>
          <w:b/>
          <w:spacing w:val="-3"/>
        </w:rPr>
        <w:t xml:space="preserve"> </w:t>
      </w:r>
      <w:r>
        <w:rPr>
          <w:b/>
          <w:spacing w:val="-10"/>
        </w:rPr>
        <w:t>Approval</w:t>
      </w:r>
      <w:r>
        <w:rPr>
          <w:b/>
          <w:spacing w:val="-2"/>
        </w:rPr>
        <w:t xml:space="preserve"> </w:t>
      </w:r>
      <w:r>
        <w:rPr>
          <w:b/>
          <w:spacing w:val="-10"/>
        </w:rPr>
        <w:t>Process</w:t>
      </w:r>
    </w:p>
    <w:p w14:paraId="5D9BE83A" w14:textId="77777777" w:rsidR="002578A3" w:rsidRDefault="002578A3">
      <w:pPr>
        <w:pStyle w:val="BodyText"/>
        <w:spacing w:before="7"/>
        <w:rPr>
          <w:rFonts w:ascii="Bookman Old Style"/>
          <w:b/>
          <w:sz w:val="45"/>
        </w:rPr>
      </w:pPr>
    </w:p>
    <w:p w14:paraId="5D9BE83B" w14:textId="77777777" w:rsidR="002578A3" w:rsidRDefault="00A45819">
      <w:pPr>
        <w:pStyle w:val="BodyText"/>
        <w:spacing w:line="271" w:lineRule="auto"/>
        <w:ind w:left="110"/>
      </w:pPr>
      <w:r>
        <w:rPr>
          <w:w w:val="105"/>
        </w:rPr>
        <w:t>Purchase Request packages for data servers/centers must include SAF/CIO A6 approval to be accepted</w:t>
      </w:r>
      <w:r>
        <w:rPr>
          <w:spacing w:val="40"/>
          <w:w w:val="105"/>
        </w:rPr>
        <w:t xml:space="preserve"> </w:t>
      </w:r>
      <w:r>
        <w:rPr>
          <w:w w:val="105"/>
        </w:rPr>
        <w:t>as</w:t>
      </w:r>
      <w:r>
        <w:rPr>
          <w:spacing w:val="40"/>
          <w:w w:val="105"/>
        </w:rPr>
        <w:t xml:space="preserve"> </w:t>
      </w:r>
      <w:r>
        <w:rPr>
          <w:w w:val="105"/>
        </w:rPr>
        <w:t>valid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procurement</w:t>
      </w:r>
      <w:r>
        <w:rPr>
          <w:spacing w:val="40"/>
          <w:w w:val="105"/>
        </w:rPr>
        <w:t xml:space="preserve"> </w:t>
      </w:r>
      <w:r>
        <w:rPr>
          <w:w w:val="105"/>
        </w:rPr>
        <w:t>action</w:t>
      </w:r>
      <w:r>
        <w:rPr>
          <w:spacing w:val="40"/>
          <w:w w:val="105"/>
        </w:rPr>
        <w:t xml:space="preserve"> </w:t>
      </w:r>
      <w:r>
        <w:rPr>
          <w:w w:val="105"/>
        </w:rPr>
        <w:t>by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contracting</w:t>
      </w:r>
      <w:r>
        <w:rPr>
          <w:spacing w:val="40"/>
          <w:w w:val="105"/>
        </w:rPr>
        <w:t xml:space="preserve"> </w:t>
      </w:r>
      <w:r>
        <w:rPr>
          <w:w w:val="105"/>
        </w:rPr>
        <w:t>officer.</w:t>
      </w:r>
    </w:p>
    <w:p w14:paraId="5D9BE83C" w14:textId="77777777" w:rsidR="002578A3" w:rsidRDefault="002578A3">
      <w:pPr>
        <w:pStyle w:val="BodyText"/>
        <w:spacing w:before="1"/>
        <w:rPr>
          <w:sz w:val="21"/>
        </w:rPr>
      </w:pPr>
    </w:p>
    <w:p w14:paraId="5D9BE83D" w14:textId="4330A70F" w:rsidR="002578A3" w:rsidRDefault="00A45819">
      <w:pPr>
        <w:ind w:left="110"/>
        <w:rPr>
          <w:i/>
          <w:spacing w:val="-2"/>
          <w:w w:val="110"/>
        </w:rPr>
      </w:pPr>
      <w:r>
        <w:rPr>
          <w:w w:val="110"/>
        </w:rPr>
        <w:t>See</w:t>
      </w:r>
      <w:r>
        <w:rPr>
          <w:spacing w:val="19"/>
          <w:w w:val="110"/>
        </w:rPr>
        <w:t xml:space="preserve"> </w:t>
      </w:r>
      <w:commentRangeStart w:id="7"/>
      <w:r w:rsidR="00796894">
        <w:fldChar w:fldCharType="begin"/>
      </w:r>
      <w:r w:rsidR="00796894">
        <w:instrText>HYPERLINK "https://static.e-publishing.af.mil/production/1/saf_cn/publication/afman17-1301/afman17-1301.pdf" \h</w:instrText>
      </w:r>
      <w:r w:rsidR="00796894">
        <w:fldChar w:fldCharType="separate"/>
      </w:r>
      <w:r>
        <w:rPr>
          <w:color w:val="27314A"/>
          <w:w w:val="110"/>
          <w:u w:val="single" w:color="27314A"/>
        </w:rPr>
        <w:t>DAFM</w:t>
      </w:r>
      <w:r w:rsidR="004E23C4">
        <w:rPr>
          <w:color w:val="27314A"/>
          <w:w w:val="110"/>
          <w:u w:val="single" w:color="27314A"/>
        </w:rPr>
        <w:t>AN</w:t>
      </w:r>
      <w:r>
        <w:rPr>
          <w:color w:val="27314A"/>
          <w:spacing w:val="19"/>
          <w:w w:val="110"/>
          <w:u w:val="single" w:color="27314A"/>
        </w:rPr>
        <w:t xml:space="preserve"> </w:t>
      </w:r>
      <w:r>
        <w:rPr>
          <w:color w:val="27314A"/>
          <w:w w:val="110"/>
          <w:u w:val="single" w:color="27314A"/>
        </w:rPr>
        <w:t>17-1301</w:t>
      </w:r>
      <w:r w:rsidR="00796894">
        <w:rPr>
          <w:color w:val="27314A"/>
          <w:w w:val="110"/>
          <w:u w:val="single" w:color="27314A"/>
        </w:rPr>
        <w:fldChar w:fldCharType="end"/>
      </w:r>
      <w:commentRangeEnd w:id="7"/>
      <w:r w:rsidR="00796894">
        <w:rPr>
          <w:rStyle w:val="CommentReference"/>
        </w:rPr>
        <w:commentReference w:id="7"/>
      </w:r>
      <w:r>
        <w:rPr>
          <w:w w:val="110"/>
        </w:rPr>
        <w:t>,</w:t>
      </w:r>
      <w:r>
        <w:rPr>
          <w:spacing w:val="19"/>
          <w:w w:val="110"/>
        </w:rPr>
        <w:t xml:space="preserve"> </w:t>
      </w:r>
      <w:r>
        <w:rPr>
          <w:i/>
          <w:w w:val="110"/>
        </w:rPr>
        <w:t>Computer</w:t>
      </w:r>
      <w:r>
        <w:rPr>
          <w:i/>
          <w:spacing w:val="19"/>
          <w:w w:val="110"/>
        </w:rPr>
        <w:t xml:space="preserve"> </w:t>
      </w:r>
      <w:r>
        <w:rPr>
          <w:i/>
          <w:w w:val="110"/>
        </w:rPr>
        <w:t>Security,</w:t>
      </w:r>
      <w:r>
        <w:rPr>
          <w:i/>
          <w:spacing w:val="19"/>
          <w:w w:val="110"/>
        </w:rPr>
        <w:t xml:space="preserve"> </w:t>
      </w:r>
      <w:r>
        <w:rPr>
          <w:i/>
          <w:w w:val="110"/>
        </w:rPr>
        <w:t>COMPUSEC,</w:t>
      </w:r>
      <w:r>
        <w:rPr>
          <w:i/>
          <w:spacing w:val="19"/>
          <w:w w:val="110"/>
        </w:rPr>
        <w:t xml:space="preserve"> </w:t>
      </w:r>
      <w:r>
        <w:rPr>
          <w:i/>
          <w:w w:val="110"/>
        </w:rPr>
        <w:t>paragraph</w:t>
      </w:r>
      <w:r>
        <w:rPr>
          <w:i/>
          <w:spacing w:val="19"/>
          <w:w w:val="110"/>
        </w:rPr>
        <w:t xml:space="preserve"> </w:t>
      </w:r>
      <w:r>
        <w:rPr>
          <w:i/>
          <w:w w:val="110"/>
        </w:rPr>
        <w:t>2.9.1.3</w:t>
      </w:r>
      <w:r>
        <w:rPr>
          <w:i/>
          <w:spacing w:val="19"/>
          <w:w w:val="110"/>
        </w:rPr>
        <w:t xml:space="preserve"> </w:t>
      </w:r>
      <w:r>
        <w:rPr>
          <w:i/>
          <w:w w:val="110"/>
        </w:rPr>
        <w:t>&amp;</w:t>
      </w:r>
      <w:r>
        <w:rPr>
          <w:i/>
          <w:spacing w:val="19"/>
          <w:w w:val="110"/>
        </w:rPr>
        <w:t xml:space="preserve"> </w:t>
      </w:r>
      <w:r>
        <w:rPr>
          <w:i/>
          <w:spacing w:val="-2"/>
          <w:w w:val="110"/>
        </w:rPr>
        <w:t>3.6.1</w:t>
      </w:r>
    </w:p>
    <w:p w14:paraId="5713B43B" w14:textId="77777777" w:rsidR="00804CA1" w:rsidRDefault="00804CA1">
      <w:pPr>
        <w:ind w:left="110"/>
        <w:rPr>
          <w:i/>
          <w:spacing w:val="-2"/>
          <w:w w:val="110"/>
        </w:rPr>
      </w:pPr>
    </w:p>
    <w:p w14:paraId="7AE20837" w14:textId="4D6432E1" w:rsidR="00804CA1" w:rsidRDefault="00B62336">
      <w:pPr>
        <w:ind w:left="110"/>
        <w:rPr>
          <w:rFonts w:ascii="Bookman Old Style" w:hAnsi="Bookman Old Style"/>
          <w:b/>
          <w:spacing w:val="-10"/>
          <w:sz w:val="33"/>
          <w:szCs w:val="33"/>
        </w:rPr>
      </w:pPr>
      <w:commentRangeStart w:id="8"/>
      <w:r w:rsidRPr="00A45819">
        <w:rPr>
          <w:rFonts w:ascii="Bookman Old Style" w:hAnsi="Bookman Old Style"/>
          <w:b/>
          <w:spacing w:val="-10"/>
          <w:sz w:val="33"/>
          <w:szCs w:val="33"/>
        </w:rPr>
        <w:t>5339.7</w:t>
      </w:r>
      <w:r w:rsidR="004D351F">
        <w:rPr>
          <w:rFonts w:ascii="Bookman Old Style" w:hAnsi="Bookman Old Style"/>
          <w:b/>
          <w:spacing w:val="-10"/>
          <w:sz w:val="33"/>
          <w:szCs w:val="33"/>
        </w:rPr>
        <w:t>3</w:t>
      </w:r>
      <w:r>
        <w:rPr>
          <w:rFonts w:ascii="Bookman Old Style" w:hAnsi="Bookman Old Style"/>
          <w:b/>
          <w:spacing w:val="-10"/>
          <w:sz w:val="33"/>
          <w:szCs w:val="33"/>
        </w:rPr>
        <w:t xml:space="preserve"> – Use of Large Language Models (LLM</w:t>
      </w:r>
      <w:r w:rsidR="00CE1824">
        <w:rPr>
          <w:rFonts w:ascii="Bookman Old Style" w:hAnsi="Bookman Old Style"/>
          <w:b/>
          <w:spacing w:val="-10"/>
          <w:sz w:val="33"/>
          <w:szCs w:val="33"/>
        </w:rPr>
        <w:t>s</w:t>
      </w:r>
      <w:r>
        <w:rPr>
          <w:rFonts w:ascii="Bookman Old Style" w:hAnsi="Bookman Old Style"/>
          <w:b/>
          <w:spacing w:val="-10"/>
          <w:sz w:val="33"/>
          <w:szCs w:val="33"/>
        </w:rPr>
        <w:t>) (aka ChatGPT and other like AI Tools)</w:t>
      </w:r>
    </w:p>
    <w:p w14:paraId="4F6E57C0" w14:textId="77777777" w:rsidR="00AE5ECE" w:rsidRDefault="00AE5ECE">
      <w:pPr>
        <w:ind w:left="110"/>
        <w:rPr>
          <w:rFonts w:ascii="Bookman Old Style" w:hAnsi="Bookman Old Style"/>
          <w:b/>
          <w:spacing w:val="-10"/>
          <w:sz w:val="33"/>
          <w:szCs w:val="33"/>
        </w:rPr>
      </w:pPr>
    </w:p>
    <w:p w14:paraId="123D88F2" w14:textId="50A670D4" w:rsidR="006F04B7" w:rsidRDefault="00C3733A">
      <w:pPr>
        <w:ind w:left="110"/>
        <w:rPr>
          <w:bCs/>
          <w:spacing w:val="-10"/>
        </w:rPr>
      </w:pPr>
      <w:r>
        <w:rPr>
          <w:bCs/>
          <w:spacing w:val="-10"/>
        </w:rPr>
        <w:t xml:space="preserve">See </w:t>
      </w:r>
      <w:r w:rsidR="007B2A86">
        <w:rPr>
          <w:bCs/>
          <w:spacing w:val="-10"/>
        </w:rPr>
        <w:t xml:space="preserve"> </w:t>
      </w:r>
      <w:hyperlink r:id="rId12" w:history="1">
        <w:r w:rsidR="007B2A86" w:rsidRPr="007B2A86">
          <w:rPr>
            <w:rStyle w:val="Hyperlink"/>
            <w:bCs/>
            <w:spacing w:val="-10"/>
          </w:rPr>
          <w:t>DAF Memorandum on Large Language Models</w:t>
        </w:r>
      </w:hyperlink>
    </w:p>
    <w:p w14:paraId="324B3092" w14:textId="77777777" w:rsidR="00BA2773" w:rsidRDefault="00BA2773">
      <w:pPr>
        <w:ind w:left="110"/>
        <w:rPr>
          <w:bCs/>
          <w:spacing w:val="-10"/>
        </w:rPr>
      </w:pPr>
    </w:p>
    <w:p w14:paraId="5FFEEA07" w14:textId="518C7B8C" w:rsidR="006F04B7" w:rsidRDefault="00FB41A6">
      <w:pPr>
        <w:ind w:left="110"/>
        <w:rPr>
          <w:bCs/>
          <w:spacing w:val="-10"/>
        </w:rPr>
      </w:pPr>
      <w:r>
        <w:rPr>
          <w:bCs/>
          <w:spacing w:val="-10"/>
        </w:rPr>
        <w:t xml:space="preserve">See </w:t>
      </w:r>
      <w:hyperlink r:id="rId13" w:history="1">
        <w:r w:rsidR="0060058C" w:rsidRPr="0060058C">
          <w:rPr>
            <w:rStyle w:val="Hyperlink"/>
            <w:bCs/>
            <w:spacing w:val="-10"/>
          </w:rPr>
          <w:t>DoDI 5200.48 Controlled Unclassified Information (CUI)</w:t>
        </w:r>
      </w:hyperlink>
      <w:commentRangeEnd w:id="8"/>
      <w:r w:rsidR="00796894">
        <w:rPr>
          <w:rStyle w:val="CommentReference"/>
        </w:rPr>
        <w:commentReference w:id="8"/>
      </w:r>
    </w:p>
    <w:p w14:paraId="237501D3" w14:textId="77777777" w:rsidR="00FB41A6" w:rsidRDefault="00FB41A6">
      <w:pPr>
        <w:ind w:left="110"/>
        <w:rPr>
          <w:bCs/>
          <w:spacing w:val="-10"/>
        </w:rPr>
      </w:pPr>
    </w:p>
    <w:p w14:paraId="4A22E402" w14:textId="77777777" w:rsidR="00FB41A6" w:rsidRPr="00A45819" w:rsidRDefault="00FB41A6">
      <w:pPr>
        <w:ind w:left="110"/>
        <w:rPr>
          <w:bCs/>
          <w:spacing w:val="-10"/>
        </w:rPr>
      </w:pPr>
    </w:p>
    <w:p w14:paraId="2EFBAB34" w14:textId="77777777" w:rsidR="00AE5ECE" w:rsidRPr="00A45819" w:rsidRDefault="00AE5ECE">
      <w:pPr>
        <w:ind w:left="110"/>
        <w:rPr>
          <w:rFonts w:ascii="Bookman Old Style" w:hAnsi="Bookman Old Style"/>
          <w:iCs/>
          <w:sz w:val="33"/>
          <w:szCs w:val="33"/>
        </w:rPr>
      </w:pPr>
    </w:p>
    <w:sectPr w:rsidR="00AE5ECE" w:rsidRPr="00A45819">
      <w:type w:val="continuous"/>
      <w:pgSz w:w="11910" w:h="16840"/>
      <w:pgMar w:top="840" w:right="1520" w:bottom="280" w:left="7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ROSSI, AMANDA M CIV USAF HAF SAF/AQCP" w:date="2024-05-18T13:14:00Z" w:initials="AR">
    <w:p w14:paraId="11319B86" w14:textId="77777777" w:rsidR="00796894" w:rsidRDefault="00796894" w:rsidP="00796894">
      <w:pPr>
        <w:pStyle w:val="CommentText"/>
      </w:pPr>
      <w:r>
        <w:rPr>
          <w:rStyle w:val="CommentReference"/>
        </w:rPr>
        <w:annotationRef/>
      </w:r>
      <w:r>
        <w:t>Revised verbiage</w:t>
      </w:r>
    </w:p>
  </w:comment>
  <w:comment w:id="8" w:author="ROSSI, AMANDA M CIV USAF HAF SAF/AQCP" w:date="2024-05-18T13:14:00Z" w:initials="AR">
    <w:p w14:paraId="7B2FFDC6" w14:textId="77777777" w:rsidR="00796894" w:rsidRDefault="00796894" w:rsidP="00796894">
      <w:pPr>
        <w:pStyle w:val="CommentText"/>
      </w:pPr>
      <w:r>
        <w:rPr>
          <w:rStyle w:val="CommentReference"/>
        </w:rPr>
        <w:annotationRef/>
      </w:r>
      <w:r>
        <w:t>NEW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319B86" w15:done="0"/>
  <w15:commentEx w15:paraId="7B2FFDC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9A059C9" w16cex:dateUtc="2024-05-18T19:14:00Z"/>
  <w16cex:commentExtensible w16cex:durableId="77EBE789" w16cex:dateUtc="2024-05-18T19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319B86" w16cid:durableId="69A059C9"/>
  <w16cid:commentId w16cid:paraId="7B2FFDC6" w16cid:durableId="77EBE7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Cambri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_sans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F6802"/>
    <w:multiLevelType w:val="hybridMultilevel"/>
    <w:tmpl w:val="222AF888"/>
    <w:lvl w:ilvl="0" w:tplc="7B1A39BA">
      <w:start w:val="1"/>
      <w:numFmt w:val="decimal"/>
      <w:lvlText w:val="(%1)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num w:numId="1" w16cid:durableId="44088064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I, AMANDA M CIV USAF HAF SAF/AQCP">
    <w15:presenceInfo w15:providerId="AD" w15:userId="S::amanda.rossi@us.af.mil::bc6c04f6-28fa-4922-89f2-ef85ed2ce7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A3"/>
    <w:rsid w:val="00043BC5"/>
    <w:rsid w:val="00043C17"/>
    <w:rsid w:val="001904F6"/>
    <w:rsid w:val="00251836"/>
    <w:rsid w:val="002578A3"/>
    <w:rsid w:val="00262D5F"/>
    <w:rsid w:val="0035378C"/>
    <w:rsid w:val="003574FE"/>
    <w:rsid w:val="004343EE"/>
    <w:rsid w:val="00446D51"/>
    <w:rsid w:val="004B4A77"/>
    <w:rsid w:val="004D351F"/>
    <w:rsid w:val="004E23C4"/>
    <w:rsid w:val="00515121"/>
    <w:rsid w:val="005334E8"/>
    <w:rsid w:val="0060058C"/>
    <w:rsid w:val="006F04B7"/>
    <w:rsid w:val="0075538D"/>
    <w:rsid w:val="00796894"/>
    <w:rsid w:val="007B2A86"/>
    <w:rsid w:val="007C1830"/>
    <w:rsid w:val="00804CA1"/>
    <w:rsid w:val="0095795C"/>
    <w:rsid w:val="00A3161F"/>
    <w:rsid w:val="00A45819"/>
    <w:rsid w:val="00AA2479"/>
    <w:rsid w:val="00AA5154"/>
    <w:rsid w:val="00AE5ECE"/>
    <w:rsid w:val="00B2796C"/>
    <w:rsid w:val="00B62336"/>
    <w:rsid w:val="00BA2773"/>
    <w:rsid w:val="00C11A40"/>
    <w:rsid w:val="00C3733A"/>
    <w:rsid w:val="00CA6F67"/>
    <w:rsid w:val="00CE1824"/>
    <w:rsid w:val="00CF4B88"/>
    <w:rsid w:val="00DC19B4"/>
    <w:rsid w:val="00E137D6"/>
    <w:rsid w:val="00E333BE"/>
    <w:rsid w:val="00E52F45"/>
    <w:rsid w:val="00E842A9"/>
    <w:rsid w:val="00ED71C0"/>
    <w:rsid w:val="00F33E12"/>
    <w:rsid w:val="00FB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BE829"/>
  <w15:docId w15:val="{29FDB494-BA41-416B-8644-F440255E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Bookman Old Style" w:eastAsia="Bookman Old Style" w:hAnsi="Bookman Old Style" w:cs="Bookman Old Style"/>
      <w:sz w:val="33"/>
      <w:szCs w:val="33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8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3"/>
      <w:ind w:left="110" w:right="1001"/>
    </w:pPr>
    <w:rPr>
      <w:rFonts w:ascii="Bookman Old Style" w:eastAsia="Bookman Old Style" w:hAnsi="Bookman Old Style" w:cs="Bookman Old Style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5334E8"/>
    <w:pPr>
      <w:widowControl/>
      <w:autoSpaceDE/>
      <w:autoSpaceDN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7C18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83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89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ph">
    <w:name w:val="ph"/>
    <w:basedOn w:val="DefaultParagraphFont"/>
    <w:rsid w:val="00796894"/>
  </w:style>
  <w:style w:type="paragraph" w:customStyle="1" w:styleId="p">
    <w:name w:val="p"/>
    <w:basedOn w:val="Normal"/>
    <w:rsid w:val="0079689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968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968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6894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68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6894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6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static.e-publishing.af.mil/production/1/saf_aa/publication/dodi5200.48_dafi16-1403/dodi5200.48_dafi16-1403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usaf.dps.mil/sites/13057/CND/SiteAssets/Forms/AllItems.aspx?id=%2Fsites%2F13057%2FCND%2FSiteAssets%2FSitePages%2FDAF%2DDisposition%2DToward%2DLarge%2DLanguage%2DModels%2D%28LLMs%29%2FLLM%2DInformational%2DMemo%2Dver%2D2%2E5%5Fsigned%5F22JUN23%2Epdf&amp;parent=%2Fsites%2F13057%2FCND%2FSiteAssets%2FSitePages%2FDAF%2DDisposition%2DToward%2DLarge%2DLanguage%2DModels%2D%28LLMs%29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CB6657789CA4CA815033C79B9E083" ma:contentTypeVersion="6" ma:contentTypeDescription="Create a new document." ma:contentTypeScope="" ma:versionID="41a88798760e55b33f1b28a4948e06d7">
  <xsd:schema xmlns:xsd="http://www.w3.org/2001/XMLSchema" xmlns:xs="http://www.w3.org/2001/XMLSchema" xmlns:p="http://schemas.microsoft.com/office/2006/metadata/properties" xmlns:ns2="c7b28551-714a-466d-aef6-d2c6ef9e9028" xmlns:ns3="494a06ad-f065-438e-b0c5-3c8ee8c1fb4f" targetNamespace="http://schemas.microsoft.com/office/2006/metadata/properties" ma:root="true" ma:fieldsID="7f5eb135f9f6e111e85d9e6c558688cd" ns2:_="" ns3:_="">
    <xsd:import namespace="c7b28551-714a-466d-aef6-d2c6ef9e9028"/>
    <xsd:import namespace="494a06ad-f065-438e-b0c5-3c8ee8c1fb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28551-714a-466d-aef6-d2c6ef9e90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a06ad-f065-438e-b0c5-3c8ee8c1fb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2812D0-AA3F-49C5-AB71-3116A26B27E6}">
  <ds:schemaRefs>
    <ds:schemaRef ds:uri="http://purl.org/dc/terms/"/>
    <ds:schemaRef ds:uri="http://purl.org/dc/elements/1.1/"/>
    <ds:schemaRef ds:uri="http://schemas.microsoft.com/office/2006/documentManagement/types"/>
    <ds:schemaRef ds:uri="494a06ad-f065-438e-b0c5-3c8ee8c1fb4f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c7b28551-714a-466d-aef6-d2c6ef9e9028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B354CD0-0264-43E2-8CF4-1381D38AEF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28551-714a-466d-aef6-d2c6ef9e9028"/>
    <ds:schemaRef ds:uri="494a06ad-f065-438e-b0c5-3c8ee8c1fb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ED4F22-3088-4474-8AB1-A6EFF87A3FC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5339 - Acquisition of Information Technology</dc:title>
  <dc:creator>ROSSI, AMANDA M CIV USAF HAF SAF/AQCP</dc:creator>
  <cp:lastModifiedBy>ROSSI, AMANDA M CIV USAF HAF SAF/AQCP</cp:lastModifiedBy>
  <cp:revision>3</cp:revision>
  <dcterms:created xsi:type="dcterms:W3CDTF">2024-05-18T19:12:00Z</dcterms:created>
  <dcterms:modified xsi:type="dcterms:W3CDTF">2024-05-18T19:14:00Z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LastSaved">
    <vt:filetime>2023-10-05T00:00:00Z</vt:filetime>
  </property>
  <property fmtid="{D5CDD505-2E9C-101B-9397-08002B2CF9AE}" pid="4" name="Producer">
    <vt:lpwstr>mPDF 8.1.6</vt:lpwstr>
  </property>
  <property fmtid="{D5CDD505-2E9C-101B-9397-08002B2CF9AE}" pid="5" name="ContentTypeId">
    <vt:lpwstr>0x0101005F6CB6657789CA4CA815033C79B9E083</vt:lpwstr>
  </property>
  <property fmtid="{D5CDD505-2E9C-101B-9397-08002B2CF9AE}" pid="6" name="MediaServiceImageTags">
    <vt:lpwstr/>
  </property>
  <property fmtid="{D5CDD505-2E9C-101B-9397-08002B2CF9AE}" pid="7" name="Order">
    <vt:r8>5100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