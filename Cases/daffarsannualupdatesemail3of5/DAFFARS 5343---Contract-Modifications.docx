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00AD" w14:textId="77777777" w:rsidR="00283A5C" w:rsidRDefault="00C878F6">
      <w:pPr>
        <w:pStyle w:val="Title"/>
        <w:rPr>
          <w:b/>
        </w:rPr>
      </w:pPr>
      <w:bookmarkStart w:id="0" w:name="_bookmark0"/>
      <w:bookmarkEnd w:id="0"/>
      <w:r>
        <w:rPr>
          <w:b/>
          <w:spacing w:val="-6"/>
        </w:rPr>
        <w:t>Part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5343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-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>Contract</w:t>
      </w:r>
      <w:r>
        <w:rPr>
          <w:b/>
          <w:spacing w:val="-26"/>
        </w:rPr>
        <w:t xml:space="preserve"> </w:t>
      </w:r>
      <w:r>
        <w:rPr>
          <w:b/>
          <w:spacing w:val="-6"/>
        </w:rPr>
        <w:t>Modifications</w:t>
      </w:r>
    </w:p>
    <w:p w14:paraId="672A6659" w14:textId="77777777" w:rsidR="00283A5C" w:rsidRDefault="00283A5C">
      <w:pPr>
        <w:pStyle w:val="BodyText"/>
        <w:spacing w:before="6"/>
        <w:rPr>
          <w:rFonts w:ascii="Bookman Old Style"/>
          <w:b/>
          <w:sz w:val="50"/>
        </w:rPr>
      </w:pPr>
    </w:p>
    <w:p w14:paraId="6F35A9D5" w14:textId="77777777" w:rsidR="00283A5C" w:rsidRDefault="00C878F6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5343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283A5C" w:rsidRDefault="00283A5C">
      <w:pPr>
        <w:pStyle w:val="BodyText"/>
        <w:spacing w:before="9"/>
        <w:rPr>
          <w:sz w:val="15"/>
        </w:rPr>
      </w:pPr>
    </w:p>
    <w:p w14:paraId="51E4B3C0" w14:textId="3983EE9B" w:rsidR="00283A5C" w:rsidRDefault="00C878F6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4:24:00Z">
        <w:r w:rsidDel="006C638F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4:24:00Z">
        <w:r w:rsidR="006C638F">
          <w:rPr>
            <w:i/>
            <w:spacing w:val="-4"/>
            <w:w w:val="110"/>
          </w:rPr>
          <w:t>2024</w:t>
        </w:r>
      </w:ins>
    </w:p>
    <w:p w14:paraId="5DAB6C7B" w14:textId="77777777" w:rsidR="00283A5C" w:rsidRDefault="00283A5C">
      <w:pPr>
        <w:pStyle w:val="BodyText"/>
        <w:spacing w:before="10"/>
        <w:rPr>
          <w:i/>
          <w:sz w:val="23"/>
        </w:rPr>
      </w:pPr>
    </w:p>
    <w:p w14:paraId="3B367B89" w14:textId="77777777" w:rsidR="00283A5C" w:rsidRDefault="00630714">
      <w:pPr>
        <w:pStyle w:val="BodyText"/>
        <w:spacing w:before="1"/>
        <w:ind w:left="110"/>
      </w:pPr>
      <w:hyperlink w:anchor="_bookmark0" w:history="1">
        <w:r w:rsidR="00C878F6">
          <w:rPr>
            <w:color w:val="27314A"/>
            <w:w w:val="105"/>
            <w:u w:val="single" w:color="27314A"/>
          </w:rPr>
          <w:t>Subpart</w:t>
        </w:r>
        <w:r w:rsidR="00C878F6">
          <w:rPr>
            <w:color w:val="27314A"/>
            <w:spacing w:val="9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5343.1</w:t>
        </w:r>
        <w:r w:rsidR="00C878F6">
          <w:rPr>
            <w:color w:val="27314A"/>
            <w:spacing w:val="10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–</w:t>
        </w:r>
        <w:r w:rsidR="00C878F6">
          <w:rPr>
            <w:color w:val="27314A"/>
            <w:spacing w:val="10"/>
            <w:w w:val="105"/>
            <w:u w:val="single" w:color="27314A"/>
          </w:rPr>
          <w:t xml:space="preserve"> </w:t>
        </w:r>
        <w:r w:rsidR="00C878F6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02EB378F" w14:textId="77777777" w:rsidR="00283A5C" w:rsidRDefault="00283A5C">
      <w:pPr>
        <w:pStyle w:val="BodyText"/>
        <w:spacing w:before="9"/>
        <w:rPr>
          <w:sz w:val="15"/>
        </w:rPr>
      </w:pPr>
    </w:p>
    <w:p w14:paraId="77C51F0D" w14:textId="77777777" w:rsidR="00283A5C" w:rsidRDefault="00630714">
      <w:pPr>
        <w:pStyle w:val="BodyText"/>
        <w:spacing w:before="95"/>
        <w:ind w:left="110"/>
      </w:pPr>
      <w:hyperlink w:anchor="_bookmark0" w:history="1">
        <w:r w:rsidR="00C878F6">
          <w:rPr>
            <w:color w:val="27314A"/>
            <w:w w:val="105"/>
            <w:u w:val="single" w:color="27314A"/>
          </w:rPr>
          <w:t>5343.102-90</w:t>
        </w:r>
        <w:r w:rsidR="00C878F6">
          <w:rPr>
            <w:color w:val="27314A"/>
            <w:spacing w:val="17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Contract</w:t>
        </w:r>
        <w:r w:rsidR="00C878F6">
          <w:rPr>
            <w:color w:val="27314A"/>
            <w:spacing w:val="19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Scope</w:t>
        </w:r>
        <w:r w:rsidR="00C878F6">
          <w:rPr>
            <w:color w:val="27314A"/>
            <w:spacing w:val="19"/>
            <w:w w:val="105"/>
            <w:u w:val="single" w:color="27314A"/>
          </w:rPr>
          <w:t xml:space="preserve"> </w:t>
        </w:r>
        <w:r w:rsidR="00C878F6">
          <w:rPr>
            <w:color w:val="27314A"/>
            <w:spacing w:val="-2"/>
            <w:w w:val="105"/>
            <w:u w:val="single" w:color="27314A"/>
          </w:rPr>
          <w:t>Considerations</w:t>
        </w:r>
      </w:hyperlink>
    </w:p>
    <w:p w14:paraId="6A05A809" w14:textId="77777777" w:rsidR="00283A5C" w:rsidRDefault="00283A5C">
      <w:pPr>
        <w:pStyle w:val="BodyText"/>
        <w:spacing w:before="9"/>
        <w:rPr>
          <w:sz w:val="15"/>
        </w:rPr>
      </w:pPr>
    </w:p>
    <w:p w14:paraId="0D73BD42" w14:textId="77777777" w:rsidR="00283A5C" w:rsidRDefault="00630714">
      <w:pPr>
        <w:pStyle w:val="BodyText"/>
        <w:spacing w:before="96"/>
        <w:ind w:left="110"/>
      </w:pPr>
      <w:hyperlink w:anchor="_bookmark0" w:history="1">
        <w:r w:rsidR="00C878F6">
          <w:rPr>
            <w:color w:val="27314A"/>
            <w:w w:val="105"/>
            <w:u w:val="single" w:color="27314A"/>
          </w:rPr>
          <w:t>Subpart</w:t>
        </w:r>
        <w:r w:rsidR="00C878F6">
          <w:rPr>
            <w:color w:val="27314A"/>
            <w:spacing w:val="28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5343.2</w:t>
        </w:r>
        <w:r w:rsidR="00C878F6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–</w:t>
        </w:r>
        <w:r w:rsidR="00C878F6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CHANGE</w:t>
        </w:r>
        <w:r w:rsidR="00C878F6">
          <w:rPr>
            <w:color w:val="27314A"/>
            <w:spacing w:val="29"/>
            <w:w w:val="105"/>
            <w:u w:val="single" w:color="27314A"/>
          </w:rPr>
          <w:t xml:space="preserve"> </w:t>
        </w:r>
        <w:r w:rsidR="00C878F6">
          <w:rPr>
            <w:color w:val="27314A"/>
            <w:spacing w:val="-2"/>
            <w:w w:val="105"/>
            <w:u w:val="single" w:color="27314A"/>
          </w:rPr>
          <w:t>ORDERS</w:t>
        </w:r>
      </w:hyperlink>
    </w:p>
    <w:p w14:paraId="5A39BBE3" w14:textId="77777777" w:rsidR="00283A5C" w:rsidRDefault="00283A5C">
      <w:pPr>
        <w:pStyle w:val="BodyText"/>
        <w:spacing w:before="9"/>
        <w:rPr>
          <w:sz w:val="15"/>
        </w:rPr>
      </w:pPr>
    </w:p>
    <w:p w14:paraId="66AF3A8C" w14:textId="77777777" w:rsidR="00283A5C" w:rsidRDefault="00630714">
      <w:pPr>
        <w:pStyle w:val="BodyText"/>
        <w:spacing w:before="95"/>
        <w:ind w:left="110"/>
      </w:pPr>
      <w:hyperlink w:anchor="_bookmark0" w:history="1">
        <w:r w:rsidR="00C878F6">
          <w:rPr>
            <w:color w:val="27314A"/>
            <w:u w:val="single" w:color="27314A"/>
          </w:rPr>
          <w:t>5343.204-70-1</w:t>
        </w:r>
        <w:r w:rsidR="00C878F6">
          <w:rPr>
            <w:color w:val="27314A"/>
            <w:spacing w:val="44"/>
            <w:u w:val="single" w:color="27314A"/>
          </w:rPr>
          <w:t xml:space="preserve"> </w:t>
        </w:r>
        <w:r w:rsidR="00C878F6">
          <w:rPr>
            <w:color w:val="27314A"/>
            <w:spacing w:val="-2"/>
            <w:u w:val="single" w:color="27314A"/>
          </w:rPr>
          <w:t>Scope</w:t>
        </w:r>
      </w:hyperlink>
    </w:p>
    <w:p w14:paraId="41C8F396" w14:textId="77777777" w:rsidR="00283A5C" w:rsidRDefault="00283A5C">
      <w:pPr>
        <w:pStyle w:val="BodyText"/>
        <w:spacing w:before="9"/>
        <w:rPr>
          <w:sz w:val="15"/>
        </w:rPr>
      </w:pPr>
    </w:p>
    <w:p w14:paraId="4048D270" w14:textId="77777777" w:rsidR="00283A5C" w:rsidRDefault="00630714">
      <w:pPr>
        <w:pStyle w:val="BodyText"/>
        <w:spacing w:before="96"/>
        <w:ind w:left="110"/>
      </w:pPr>
      <w:hyperlink w:anchor="_bookmark0" w:history="1">
        <w:r w:rsidR="00C878F6">
          <w:rPr>
            <w:color w:val="27314A"/>
            <w:w w:val="105"/>
            <w:u w:val="single" w:color="27314A"/>
          </w:rPr>
          <w:t>5343.204-70-3</w:t>
        </w:r>
        <w:r w:rsidR="00C878F6">
          <w:rPr>
            <w:color w:val="27314A"/>
            <w:spacing w:val="-4"/>
            <w:w w:val="105"/>
            <w:u w:val="single" w:color="27314A"/>
          </w:rPr>
          <w:t xml:space="preserve"> </w:t>
        </w:r>
        <w:proofErr w:type="spellStart"/>
        <w:r w:rsidR="00C878F6">
          <w:rPr>
            <w:color w:val="27314A"/>
            <w:w w:val="105"/>
            <w:u w:val="single" w:color="27314A"/>
          </w:rPr>
          <w:t>Definitization</w:t>
        </w:r>
        <w:proofErr w:type="spellEnd"/>
        <w:r w:rsidR="00C878F6">
          <w:rPr>
            <w:color w:val="27314A"/>
            <w:spacing w:val="-4"/>
            <w:w w:val="105"/>
            <w:u w:val="single" w:color="27314A"/>
          </w:rPr>
          <w:t xml:space="preserve"> </w:t>
        </w:r>
        <w:r w:rsidR="00C878F6">
          <w:rPr>
            <w:color w:val="27314A"/>
            <w:spacing w:val="-2"/>
            <w:w w:val="105"/>
            <w:u w:val="single" w:color="27314A"/>
          </w:rPr>
          <w:t>Schedule</w:t>
        </w:r>
      </w:hyperlink>
    </w:p>
    <w:p w14:paraId="72A3D3EC" w14:textId="77777777" w:rsidR="00283A5C" w:rsidRDefault="00283A5C">
      <w:pPr>
        <w:pStyle w:val="BodyText"/>
        <w:spacing w:before="9"/>
        <w:rPr>
          <w:sz w:val="15"/>
        </w:rPr>
      </w:pPr>
    </w:p>
    <w:p w14:paraId="594A6D8A" w14:textId="77777777" w:rsidR="00283A5C" w:rsidRDefault="00630714">
      <w:pPr>
        <w:pStyle w:val="BodyText"/>
        <w:spacing w:before="95"/>
        <w:ind w:left="110"/>
      </w:pPr>
      <w:hyperlink w:anchor="_bookmark0" w:history="1">
        <w:r w:rsidR="00C878F6">
          <w:rPr>
            <w:color w:val="27314A"/>
            <w:u w:val="single" w:color="27314A"/>
          </w:rPr>
          <w:t>5343.204-70-5</w:t>
        </w:r>
        <w:r w:rsidR="00C878F6">
          <w:rPr>
            <w:color w:val="27314A"/>
            <w:spacing w:val="44"/>
            <w:u w:val="single" w:color="27314A"/>
          </w:rPr>
          <w:t xml:space="preserve"> </w:t>
        </w:r>
        <w:r w:rsidR="00C878F6">
          <w:rPr>
            <w:color w:val="27314A"/>
            <w:spacing w:val="-2"/>
            <w:u w:val="single" w:color="27314A"/>
          </w:rPr>
          <w:t>Exceptions</w:t>
        </w:r>
      </w:hyperlink>
    </w:p>
    <w:p w14:paraId="0D0B940D" w14:textId="77777777" w:rsidR="00283A5C" w:rsidRDefault="00283A5C">
      <w:pPr>
        <w:pStyle w:val="BodyText"/>
        <w:spacing w:before="10"/>
        <w:rPr>
          <w:sz w:val="15"/>
        </w:rPr>
      </w:pPr>
    </w:p>
    <w:p w14:paraId="510FEF89" w14:textId="77777777" w:rsidR="00283A5C" w:rsidRDefault="00630714">
      <w:pPr>
        <w:pStyle w:val="BodyText"/>
        <w:spacing w:before="95"/>
        <w:ind w:left="110"/>
      </w:pPr>
      <w:hyperlink w:anchor="_bookmark0" w:history="1">
        <w:r w:rsidR="00C878F6">
          <w:rPr>
            <w:color w:val="27314A"/>
            <w:w w:val="105"/>
            <w:u w:val="single" w:color="27314A"/>
          </w:rPr>
          <w:t>5343.204-70-7</w:t>
        </w:r>
        <w:r w:rsidR="00C878F6">
          <w:rPr>
            <w:color w:val="27314A"/>
            <w:spacing w:val="-2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Plans</w:t>
        </w:r>
        <w:r w:rsidR="00C878F6">
          <w:rPr>
            <w:color w:val="27314A"/>
            <w:spacing w:val="-1"/>
            <w:w w:val="105"/>
            <w:u w:val="single" w:color="27314A"/>
          </w:rPr>
          <w:t xml:space="preserve"> </w:t>
        </w:r>
        <w:r w:rsidR="00C878F6">
          <w:rPr>
            <w:color w:val="27314A"/>
            <w:w w:val="105"/>
            <w:u w:val="single" w:color="27314A"/>
          </w:rPr>
          <w:t>and</w:t>
        </w:r>
        <w:r w:rsidR="00C878F6">
          <w:rPr>
            <w:color w:val="27314A"/>
            <w:spacing w:val="-1"/>
            <w:w w:val="105"/>
            <w:u w:val="single" w:color="27314A"/>
          </w:rPr>
          <w:t xml:space="preserve"> </w:t>
        </w:r>
        <w:r w:rsidR="00C878F6">
          <w:rPr>
            <w:color w:val="27314A"/>
            <w:spacing w:val="-2"/>
            <w:w w:val="105"/>
            <w:u w:val="single" w:color="27314A"/>
          </w:rPr>
          <w:t>Reports</w:t>
        </w:r>
      </w:hyperlink>
    </w:p>
    <w:p w14:paraId="0E27B00A" w14:textId="77777777" w:rsidR="00283A5C" w:rsidRDefault="00283A5C">
      <w:pPr>
        <w:pStyle w:val="BodyText"/>
        <w:rPr>
          <w:sz w:val="20"/>
        </w:rPr>
      </w:pPr>
    </w:p>
    <w:p w14:paraId="60061E4C" w14:textId="77777777" w:rsidR="00283A5C" w:rsidRDefault="00283A5C">
      <w:pPr>
        <w:pStyle w:val="BodyText"/>
        <w:spacing w:before="8"/>
        <w:rPr>
          <w:sz w:val="17"/>
        </w:rPr>
      </w:pPr>
    </w:p>
    <w:p w14:paraId="1A4E567D" w14:textId="77777777" w:rsidR="00283A5C" w:rsidRDefault="00C878F6">
      <w:pPr>
        <w:pStyle w:val="Heading1"/>
        <w:spacing w:before="99"/>
        <w:rPr>
          <w:b/>
        </w:rPr>
      </w:pPr>
      <w:r>
        <w:rPr>
          <w:b/>
          <w:spacing w:val="-6"/>
        </w:rPr>
        <w:t>Subpart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5343.1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–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GENERAL</w:t>
      </w:r>
    </w:p>
    <w:p w14:paraId="44EAFD9C" w14:textId="77777777" w:rsidR="00283A5C" w:rsidRDefault="00283A5C">
      <w:pPr>
        <w:pStyle w:val="BodyText"/>
        <w:rPr>
          <w:rFonts w:ascii="Bookman Old Style"/>
          <w:b/>
          <w:sz w:val="46"/>
        </w:rPr>
      </w:pPr>
    </w:p>
    <w:p w14:paraId="0FFFA33A" w14:textId="77777777" w:rsidR="00283A5C" w:rsidRDefault="00C878F6">
      <w:pPr>
        <w:pStyle w:val="BodyText"/>
        <w:ind w:left="110"/>
        <w:rPr>
          <w:rFonts w:ascii="Bookman Old Style"/>
          <w:b/>
        </w:rPr>
      </w:pPr>
      <w:r>
        <w:rPr>
          <w:rFonts w:ascii="Bookman Old Style"/>
          <w:b/>
          <w:spacing w:val="-8"/>
        </w:rPr>
        <w:t xml:space="preserve">5343.102 </w:t>
      </w:r>
      <w:r>
        <w:rPr>
          <w:rFonts w:ascii="Bookman Old Style"/>
          <w:b/>
          <w:spacing w:val="-2"/>
        </w:rPr>
        <w:t>Policy</w:t>
      </w:r>
    </w:p>
    <w:p w14:paraId="4B94D5A5" w14:textId="77777777" w:rsidR="00283A5C" w:rsidRDefault="00283A5C">
      <w:pPr>
        <w:pStyle w:val="BodyText"/>
        <w:spacing w:before="8"/>
        <w:rPr>
          <w:rFonts w:ascii="Bookman Old Style"/>
          <w:b/>
          <w:sz w:val="23"/>
        </w:rPr>
      </w:pPr>
    </w:p>
    <w:p w14:paraId="4EA365CA" w14:textId="1DD521CC" w:rsidR="00283A5C" w:rsidRDefault="00C878F6">
      <w:pPr>
        <w:pStyle w:val="BodyText"/>
        <w:spacing w:line="271" w:lineRule="auto"/>
        <w:ind w:left="110"/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space</w:t>
      </w:r>
      <w:r>
        <w:rPr>
          <w:spacing w:val="31"/>
          <w:w w:val="105"/>
        </w:rPr>
        <w:t xml:space="preserve"> </w:t>
      </w:r>
      <w:r>
        <w:rPr>
          <w:w w:val="105"/>
        </w:rPr>
        <w:t>program</w:t>
      </w:r>
      <w:r>
        <w:rPr>
          <w:spacing w:val="31"/>
          <w:w w:val="105"/>
        </w:rPr>
        <w:t xml:space="preserve"> </w:t>
      </w:r>
      <w:r>
        <w:rPr>
          <w:w w:val="105"/>
        </w:rPr>
        <w:t>contract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which</w:t>
      </w:r>
      <w:r>
        <w:rPr>
          <w:spacing w:val="31"/>
          <w:w w:val="105"/>
        </w:rPr>
        <w:t xml:space="preserve"> </w:t>
      </w:r>
      <w:r>
        <w:rPr>
          <w:w w:val="105"/>
        </w:rPr>
        <w:t>SSCI</w:t>
      </w:r>
      <w:r>
        <w:rPr>
          <w:spacing w:val="31"/>
          <w:w w:val="105"/>
        </w:rPr>
        <w:t xml:space="preserve"> </w:t>
      </w:r>
      <w:r>
        <w:rPr>
          <w:w w:val="105"/>
        </w:rPr>
        <w:t>64-101</w:t>
      </w:r>
      <w:r>
        <w:rPr>
          <w:spacing w:val="31"/>
          <w:w w:val="105"/>
        </w:rPr>
        <w:t xml:space="preserve"> </w:t>
      </w:r>
      <w:r>
        <w:rPr>
          <w:w w:val="105"/>
        </w:rPr>
        <w:t>applies,</w:t>
      </w:r>
      <w:r>
        <w:rPr>
          <w:spacing w:val="31"/>
          <w:w w:val="105"/>
        </w:rPr>
        <w:t xml:space="preserve"> </w:t>
      </w:r>
      <w:r>
        <w:rPr>
          <w:w w:val="105"/>
        </w:rPr>
        <w:t>contracting</w:t>
      </w:r>
      <w:r>
        <w:rPr>
          <w:spacing w:val="31"/>
          <w:w w:val="105"/>
        </w:rPr>
        <w:t xml:space="preserve"> </w:t>
      </w:r>
      <w:r>
        <w:rPr>
          <w:w w:val="105"/>
        </w:rPr>
        <w:t>officers</w:t>
      </w:r>
      <w:r>
        <w:rPr>
          <w:spacing w:val="31"/>
          <w:w w:val="105"/>
        </w:rPr>
        <w:t xml:space="preserve"> </w:t>
      </w:r>
      <w:r>
        <w:rPr>
          <w:w w:val="105"/>
        </w:rPr>
        <w:t>shall not execute contract modifications resulting from an engineering change proposal with a contractor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listed on the Contractor Responsibility Watch List (CRWL) without obtaining SSC/CC approval (see </w:t>
      </w:r>
      <w:commentRangeStart w:id="3"/>
      <w:r w:rsidR="006C638F">
        <w:fldChar w:fldCharType="begin"/>
      </w:r>
      <w:r w:rsidR="006C638F">
        <w:instrText>HYPERLINK "https://www.acquisition.gov/daffars/part-5309-contractor-qualifications" \l "DAFFARS_5309_103"</w:instrText>
      </w:r>
      <w:r w:rsidR="006C638F">
        <w:fldChar w:fldCharType="separate"/>
      </w:r>
      <w:r w:rsidRPr="006D11AD">
        <w:rPr>
          <w:rStyle w:val="Hyperlink"/>
          <w:w w:val="105"/>
        </w:rPr>
        <w:t>DAFFARS 5309.103(b)(i)</w:t>
      </w:r>
      <w:r w:rsidR="006C638F">
        <w:rPr>
          <w:rStyle w:val="Hyperlink"/>
          <w:w w:val="105"/>
        </w:rPr>
        <w:fldChar w:fldCharType="end"/>
      </w:r>
      <w:r>
        <w:rPr>
          <w:w w:val="105"/>
        </w:rPr>
        <w:t>)</w:t>
      </w:r>
      <w:commentRangeEnd w:id="3"/>
      <w:r w:rsidR="006C638F">
        <w:rPr>
          <w:rStyle w:val="CommentReference"/>
        </w:rPr>
        <w:commentReference w:id="3"/>
      </w:r>
      <w:r>
        <w:rPr>
          <w:w w:val="105"/>
        </w:rPr>
        <w:t>.</w:t>
      </w:r>
    </w:p>
    <w:p w14:paraId="3DEEC669" w14:textId="77777777" w:rsidR="00283A5C" w:rsidRDefault="00283A5C">
      <w:pPr>
        <w:pStyle w:val="BodyText"/>
        <w:rPr>
          <w:sz w:val="26"/>
        </w:rPr>
      </w:pPr>
    </w:p>
    <w:p w14:paraId="04A18AE6" w14:textId="77777777" w:rsidR="00283A5C" w:rsidRDefault="00C878F6">
      <w:pPr>
        <w:pStyle w:val="Heading2"/>
        <w:spacing w:before="172"/>
        <w:rPr>
          <w:b/>
        </w:rPr>
      </w:pPr>
      <w:r>
        <w:rPr>
          <w:b/>
          <w:spacing w:val="-2"/>
        </w:rPr>
        <w:t>5343.102-90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Scope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Considerations</w:t>
      </w:r>
    </w:p>
    <w:p w14:paraId="3656B9AB" w14:textId="77777777" w:rsidR="00283A5C" w:rsidRDefault="00283A5C">
      <w:pPr>
        <w:pStyle w:val="BodyText"/>
        <w:spacing w:before="4"/>
        <w:rPr>
          <w:rFonts w:ascii="Bookman Old Style"/>
          <w:b/>
          <w:sz w:val="42"/>
        </w:rPr>
      </w:pPr>
    </w:p>
    <w:p w14:paraId="7B03FC93" w14:textId="33302362" w:rsidR="00283A5C" w:rsidRPr="000370B6" w:rsidRDefault="22ADDA52" w:rsidP="000370B6">
      <w:r w:rsidRPr="000370B6">
        <w:rPr>
          <w:w w:val="105"/>
        </w:rPr>
        <w:t>Contracting officers shall document scope determination</w:t>
      </w:r>
      <w:r w:rsidR="1BB6C9ED" w:rsidRPr="000370B6">
        <w:rPr>
          <w:w w:val="105"/>
        </w:rPr>
        <w:t>s</w:t>
      </w:r>
      <w:r w:rsidRPr="000370B6">
        <w:rPr>
          <w:w w:val="105"/>
        </w:rPr>
        <w:t xml:space="preserve"> when modifying contracts (</w:t>
      </w:r>
      <w:r w:rsidRPr="000370B6">
        <w:t xml:space="preserve">see the </w:t>
      </w:r>
      <w:commentRangeStart w:id="4"/>
      <w:r w:rsidR="006C638F">
        <w:fldChar w:fldCharType="begin"/>
      </w:r>
      <w:r w:rsidR="006C638F">
        <w:instrText>HYPERLINK "https://usaf.dps.mil/sites/AFCC/AQCP/KnowledgeCenter/SitePages/DAFFARS-Templates.aspx"</w:instrText>
      </w:r>
      <w:r w:rsidR="006C638F">
        <w:fldChar w:fldCharType="separate"/>
      </w:r>
      <w:r w:rsidRPr="006C638F">
        <w:rPr>
          <w:rStyle w:val="Hyperlink"/>
        </w:rPr>
        <w:t>Scope Determination – MFR template</w:t>
      </w:r>
      <w:r w:rsidR="006C638F">
        <w:fldChar w:fldCharType="end"/>
      </w:r>
      <w:commentRangeEnd w:id="4"/>
      <w:r w:rsidR="006C638F">
        <w:rPr>
          <w:rStyle w:val="CommentReference"/>
        </w:rPr>
        <w:commentReference w:id="4"/>
      </w:r>
      <w:r w:rsidRPr="000370B6">
        <w:t>). New work requires competition unless one of the seven exceptions</w:t>
      </w:r>
      <w:r w:rsidR="001E1B2D">
        <w:rPr>
          <w:w w:val="105"/>
        </w:rPr>
        <w:t xml:space="preserve"> to competition found in </w:t>
      </w:r>
      <w:hyperlink r:id="rId12" w:history="1">
        <w:r w:rsidR="001E1B2D" w:rsidRPr="004211F2">
          <w:rPr>
            <w:rStyle w:val="Hyperlink"/>
            <w:w w:val="105"/>
          </w:rPr>
          <w:t>FAR 6.302</w:t>
        </w:r>
      </w:hyperlink>
      <w:r w:rsidR="514EA0FC" w:rsidRPr="000370B6">
        <w:rPr>
          <w:w w:val="105"/>
        </w:rPr>
        <w:t xml:space="preserve"> applies.</w:t>
      </w:r>
      <w:r w:rsidR="00C878F6" w:rsidRPr="000370B6">
        <w:rPr>
          <w:w w:val="105"/>
        </w:rPr>
        <w:t xml:space="preserve"> </w:t>
      </w:r>
      <w:r w:rsidR="2B6C63DB" w:rsidRPr="000370B6">
        <w:rPr>
          <w:color w:val="000000" w:themeColor="text1"/>
        </w:rPr>
        <w:t>When determining whether proposed modifications constitute new work the following should be considered-</w:t>
      </w:r>
    </w:p>
    <w:p w14:paraId="791852F2" w14:textId="45EB1C13" w:rsidR="665396A4" w:rsidRDefault="665396A4" w:rsidP="665396A4">
      <w:pPr>
        <w:pStyle w:val="BodyText"/>
        <w:spacing w:line="271" w:lineRule="auto"/>
        <w:ind w:left="110" w:right="212"/>
        <w:rPr>
          <w:color w:val="000000" w:themeColor="text1"/>
          <w:sz w:val="21"/>
          <w:szCs w:val="21"/>
        </w:rPr>
      </w:pPr>
    </w:p>
    <w:p w14:paraId="4E861209" w14:textId="77777777" w:rsidR="00283A5C" w:rsidRDefault="00C878F6">
      <w:pPr>
        <w:pStyle w:val="ListParagraph"/>
        <w:numPr>
          <w:ilvl w:val="0"/>
          <w:numId w:val="1"/>
        </w:numPr>
        <w:tabs>
          <w:tab w:val="left" w:pos="442"/>
        </w:tabs>
        <w:spacing w:line="271" w:lineRule="auto"/>
        <w:ind w:right="811" w:firstLine="0"/>
      </w:pPr>
      <w:r>
        <w:rPr>
          <w:w w:val="105"/>
        </w:rPr>
        <w:t>the extent of any changes in the type of work, performance period, and costs between the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modification and the original </w:t>
      </w:r>
      <w:proofErr w:type="gramStart"/>
      <w:r>
        <w:rPr>
          <w:w w:val="105"/>
        </w:rPr>
        <w:t>contract;</w:t>
      </w:r>
      <w:proofErr w:type="gramEnd"/>
    </w:p>
    <w:p w14:paraId="049F31CB" w14:textId="77777777" w:rsidR="00283A5C" w:rsidRDefault="00283A5C">
      <w:pPr>
        <w:pStyle w:val="BodyText"/>
        <w:spacing w:before="1"/>
        <w:rPr>
          <w:sz w:val="21"/>
        </w:rPr>
      </w:pPr>
    </w:p>
    <w:p w14:paraId="07F96448" w14:textId="77777777" w:rsidR="00283A5C" w:rsidRDefault="00C878F6">
      <w:pPr>
        <w:pStyle w:val="ListParagraph"/>
        <w:numPr>
          <w:ilvl w:val="0"/>
          <w:numId w:val="1"/>
        </w:numPr>
        <w:tabs>
          <w:tab w:val="left" w:pos="451"/>
        </w:tabs>
        <w:spacing w:line="271" w:lineRule="auto"/>
        <w:ind w:right="364" w:firstLine="0"/>
      </w:pPr>
      <w:r>
        <w:rPr>
          <w:w w:val="105"/>
        </w:rPr>
        <w:t xml:space="preserve">whether the original solicitation adequately advised offerors of the potential for the </w:t>
      </w:r>
      <w:proofErr w:type="gramStart"/>
      <w:r>
        <w:rPr>
          <w:w w:val="105"/>
        </w:rPr>
        <w:t>change</w:t>
      </w:r>
      <w:proofErr w:type="gramEnd"/>
      <w:r>
        <w:rPr>
          <w:w w:val="105"/>
        </w:rPr>
        <w:t xml:space="preserve"> or the change was the type that reasonably could have been anticipated; and</w:t>
      </w:r>
    </w:p>
    <w:p w14:paraId="53128261" w14:textId="77777777" w:rsidR="00283A5C" w:rsidRDefault="00283A5C">
      <w:pPr>
        <w:pStyle w:val="BodyText"/>
        <w:spacing w:before="1"/>
        <w:rPr>
          <w:sz w:val="21"/>
        </w:rPr>
      </w:pPr>
    </w:p>
    <w:p w14:paraId="29C7533E" w14:textId="77777777" w:rsidR="00283A5C" w:rsidRDefault="00C878F6">
      <w:pPr>
        <w:pStyle w:val="ListParagraph"/>
        <w:numPr>
          <w:ilvl w:val="0"/>
          <w:numId w:val="1"/>
        </w:numPr>
        <w:tabs>
          <w:tab w:val="left" w:pos="435"/>
        </w:tabs>
        <w:ind w:left="435" w:hanging="325"/>
      </w:pPr>
      <w:r>
        <w:rPr>
          <w:w w:val="105"/>
        </w:rPr>
        <w:t>whether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11"/>
          <w:w w:val="105"/>
        </w:rPr>
        <w:t xml:space="preserve"> </w:t>
      </w:r>
      <w:r>
        <w:rPr>
          <w:w w:val="105"/>
        </w:rPr>
        <w:t>materially</w:t>
      </w:r>
      <w:r>
        <w:rPr>
          <w:spacing w:val="10"/>
          <w:w w:val="105"/>
        </w:rPr>
        <w:t xml:space="preserve"> </w:t>
      </w:r>
      <w:r>
        <w:rPr>
          <w:w w:val="105"/>
        </w:rPr>
        <w:t>changes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field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competition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requirement.</w:t>
      </w:r>
    </w:p>
    <w:p w14:paraId="62486C05" w14:textId="77777777" w:rsidR="00283A5C" w:rsidRDefault="00283A5C">
      <w:pPr>
        <w:pStyle w:val="BodyText"/>
        <w:spacing w:before="11"/>
        <w:rPr>
          <w:sz w:val="23"/>
        </w:rPr>
      </w:pPr>
    </w:p>
    <w:p w14:paraId="333F9B5B" w14:textId="77777777" w:rsidR="00283A5C" w:rsidRDefault="00C878F6">
      <w:pPr>
        <w:pStyle w:val="BodyText"/>
        <w:spacing w:line="271" w:lineRule="auto"/>
        <w:ind w:left="110" w:right="355"/>
      </w:pPr>
      <w:r>
        <w:rPr>
          <w:w w:val="105"/>
        </w:rPr>
        <w:t>For unilateral modifications authorized by clauses other than the Changes clause (e.g., Property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clause, Options clause, Suspension of Work, etc. (see FAR </w:t>
      </w:r>
      <w:hyperlink r:id="rId13">
        <w:r>
          <w:rPr>
            <w:color w:val="27314A"/>
            <w:w w:val="105"/>
            <w:u w:val="single" w:color="27314A"/>
          </w:rPr>
          <w:t>43.103</w:t>
        </w:r>
      </w:hyperlink>
      <w:r>
        <w:rPr>
          <w:w w:val="105"/>
        </w:rPr>
        <w:t>(b)(3)), a scope determination is</w:t>
      </w:r>
      <w:r>
        <w:rPr>
          <w:spacing w:val="80"/>
          <w:w w:val="105"/>
        </w:rPr>
        <w:t xml:space="preserve"> </w:t>
      </w:r>
      <w:r>
        <w:rPr>
          <w:w w:val="105"/>
        </w:rPr>
        <w:t>not required to be documented but is highly encouraged.</w:t>
      </w:r>
    </w:p>
    <w:p w14:paraId="4101652C" w14:textId="77777777" w:rsidR="00283A5C" w:rsidRDefault="00283A5C">
      <w:pPr>
        <w:spacing w:line="271" w:lineRule="auto"/>
        <w:sectPr w:rsidR="00283A5C" w:rsidSect="00F012D7">
          <w:type w:val="continuous"/>
          <w:pgSz w:w="11910" w:h="16840"/>
          <w:pgMar w:top="840" w:right="860" w:bottom="280" w:left="740" w:header="720" w:footer="720" w:gutter="0"/>
          <w:cols w:space="720"/>
        </w:sectPr>
      </w:pPr>
    </w:p>
    <w:p w14:paraId="7644C1D1" w14:textId="77777777" w:rsidR="00283A5C" w:rsidRDefault="00C878F6">
      <w:pPr>
        <w:pStyle w:val="Heading1"/>
        <w:rPr>
          <w:b/>
        </w:rPr>
      </w:pPr>
      <w:r>
        <w:rPr>
          <w:b/>
          <w:spacing w:val="-2"/>
        </w:rPr>
        <w:lastRenderedPageBreak/>
        <w:t>Subpart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5343.2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CHANGE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ORDERS</w:t>
      </w:r>
    </w:p>
    <w:p w14:paraId="4B99056E" w14:textId="77777777" w:rsidR="00283A5C" w:rsidRDefault="00283A5C">
      <w:pPr>
        <w:pStyle w:val="BodyText"/>
        <w:rPr>
          <w:rFonts w:ascii="Bookman Old Style"/>
          <w:b/>
          <w:sz w:val="44"/>
        </w:rPr>
      </w:pPr>
    </w:p>
    <w:p w14:paraId="18594BA8" w14:textId="77777777" w:rsidR="00C07A6C" w:rsidRDefault="00C07A6C" w:rsidP="00A83AA2">
      <w:pPr>
        <w:pStyle w:val="Heading2"/>
        <w:rPr>
          <w:b/>
          <w:spacing w:val="-2"/>
          <w:highlight w:val="yellow"/>
        </w:rPr>
      </w:pPr>
    </w:p>
    <w:p w14:paraId="0C7E6294" w14:textId="792B9753" w:rsidR="00A83AA2" w:rsidRPr="003874B4" w:rsidRDefault="00A83AA2" w:rsidP="00A83AA2">
      <w:pPr>
        <w:pStyle w:val="Heading2"/>
        <w:rPr>
          <w:b/>
          <w:spacing w:val="-2"/>
        </w:rPr>
      </w:pPr>
      <w:commentRangeStart w:id="5"/>
      <w:r w:rsidRPr="003874B4">
        <w:rPr>
          <w:b/>
          <w:spacing w:val="-2"/>
        </w:rPr>
        <w:t>5343.201</w:t>
      </w:r>
      <w:r w:rsidR="00AC165C" w:rsidRPr="003874B4">
        <w:rPr>
          <w:b/>
          <w:spacing w:val="-2"/>
        </w:rPr>
        <w:t xml:space="preserve"> General</w:t>
      </w:r>
    </w:p>
    <w:p w14:paraId="6DB848CF" w14:textId="0A2B84F2" w:rsidR="002007E1" w:rsidRPr="003874B4" w:rsidRDefault="001919EC">
      <w:pPr>
        <w:pStyle w:val="Heading2"/>
        <w:rPr>
          <w:rFonts w:asciiTheme="minorHAnsi" w:hAnsiTheme="minorHAnsi" w:cstheme="minorHAnsi"/>
          <w:color w:val="000000"/>
          <w:sz w:val="22"/>
          <w:szCs w:val="22"/>
        </w:rPr>
      </w:pPr>
      <w:r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(b) The policies and procedures of DFARS 217.74 shall be applied to </w:t>
      </w:r>
      <w:r w:rsidR="00442D40" w:rsidRPr="003874B4">
        <w:rPr>
          <w:rFonts w:asciiTheme="minorHAnsi" w:hAnsiTheme="minorHAnsi" w:cstheme="minorHAnsi"/>
          <w:color w:val="000000"/>
          <w:sz w:val="22"/>
          <w:szCs w:val="22"/>
        </w:rPr>
        <w:t>U</w:t>
      </w:r>
      <w:r w:rsidR="001B77DB"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npriced </w:t>
      </w:r>
      <w:r w:rsidR="00442D40" w:rsidRPr="003874B4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hange </w:t>
      </w:r>
      <w:r w:rsidR="00442D40" w:rsidRPr="003874B4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3874B4">
        <w:rPr>
          <w:rFonts w:asciiTheme="minorHAnsi" w:hAnsiTheme="minorHAnsi" w:cstheme="minorHAnsi"/>
          <w:color w:val="000000"/>
          <w:sz w:val="22"/>
          <w:szCs w:val="22"/>
        </w:rPr>
        <w:t>rders</w:t>
      </w:r>
      <w:r w:rsidR="00573FF5"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 (UCO)</w:t>
      </w:r>
      <w:r w:rsidR="00857FAA"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 &gt;$5M.</w:t>
      </w:r>
      <w:r w:rsidR="00A3248F" w:rsidRPr="003874B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commentRangeEnd w:id="5"/>
      <w:r w:rsidR="006C638F">
        <w:rPr>
          <w:rStyle w:val="CommentReference"/>
          <w:rFonts w:ascii="Cambria" w:eastAsia="Cambria" w:hAnsi="Cambria" w:cs="Cambria"/>
        </w:rPr>
        <w:commentReference w:id="5"/>
      </w:r>
    </w:p>
    <w:p w14:paraId="1ED65F77" w14:textId="77777777" w:rsidR="002007E1" w:rsidRPr="003874B4" w:rsidRDefault="002007E1">
      <w:pPr>
        <w:pStyle w:val="Heading2"/>
        <w:rPr>
          <w:b/>
          <w:spacing w:val="-2"/>
        </w:rPr>
      </w:pPr>
    </w:p>
    <w:p w14:paraId="46EFB084" w14:textId="3B05EF40" w:rsidR="00283A5C" w:rsidRPr="003874B4" w:rsidRDefault="00C878F6">
      <w:pPr>
        <w:pStyle w:val="Heading2"/>
        <w:rPr>
          <w:b/>
        </w:rPr>
      </w:pPr>
      <w:r w:rsidRPr="003874B4">
        <w:rPr>
          <w:b/>
          <w:spacing w:val="-2"/>
        </w:rPr>
        <w:t>5343.204-70-1</w:t>
      </w:r>
      <w:r w:rsidRPr="003874B4">
        <w:rPr>
          <w:b/>
          <w:spacing w:val="-18"/>
        </w:rPr>
        <w:t xml:space="preserve"> </w:t>
      </w:r>
      <w:r w:rsidRPr="003874B4">
        <w:rPr>
          <w:b/>
          <w:spacing w:val="-2"/>
        </w:rPr>
        <w:t>Scope</w:t>
      </w:r>
    </w:p>
    <w:p w14:paraId="01ED9EF0" w14:textId="77777777" w:rsidR="006561B8" w:rsidRPr="003874B4" w:rsidRDefault="006561B8">
      <w:pPr>
        <w:pStyle w:val="BodyText"/>
        <w:spacing w:line="271" w:lineRule="auto"/>
        <w:ind w:left="110"/>
        <w:rPr>
          <w:w w:val="105"/>
        </w:rPr>
      </w:pPr>
    </w:p>
    <w:p w14:paraId="581D86EB" w14:textId="74E355F8" w:rsidR="00283A5C" w:rsidRPr="003874B4" w:rsidRDefault="22ADDA52">
      <w:pPr>
        <w:pStyle w:val="BodyText"/>
        <w:spacing w:line="271" w:lineRule="auto"/>
        <w:ind w:left="110"/>
        <w:rPr>
          <w:w w:val="105"/>
        </w:rPr>
      </w:pPr>
      <w:r w:rsidRPr="003874B4">
        <w:rPr>
          <w:w w:val="105"/>
        </w:rPr>
        <w:t xml:space="preserve">(b) When complying with the requirements described in </w:t>
      </w:r>
      <w:hyperlink r:id="rId14" w:anchor="DFARS-243.204-70-1">
        <w:r w:rsidRPr="003874B4">
          <w:rPr>
            <w:color w:val="27314A"/>
            <w:w w:val="105"/>
            <w:u w:val="single" w:color="27314A"/>
          </w:rPr>
          <w:t>DFARS 243.204-70-1</w:t>
        </w:r>
      </w:hyperlink>
      <w:r w:rsidRPr="003874B4">
        <w:rPr>
          <w:w w:val="105"/>
        </w:rPr>
        <w:t>, SCOs must provide a courtesy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copy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to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the</w:t>
      </w:r>
      <w:r w:rsidRPr="003874B4">
        <w:rPr>
          <w:spacing w:val="29"/>
          <w:w w:val="105"/>
        </w:rPr>
        <w:t xml:space="preserve"> </w:t>
      </w:r>
      <w:commentRangeStart w:id="6"/>
      <w:r w:rsidR="006C638F">
        <w:rPr>
          <w:w w:val="105"/>
        </w:rPr>
        <w:fldChar w:fldCharType="begin"/>
      </w:r>
      <w:r w:rsidR="006C638F">
        <w:rPr>
          <w:w w:val="105"/>
        </w:rPr>
        <w:instrText>HYPERLINK "https://www.acquisition.gov/daffars/part-5302-definitions-words-and-terms"</w:instrText>
      </w:r>
      <w:r w:rsidR="006C638F">
        <w:rPr>
          <w:w w:val="105"/>
        </w:rPr>
      </w:r>
      <w:r w:rsidR="006C638F">
        <w:rPr>
          <w:w w:val="105"/>
        </w:rPr>
        <w:fldChar w:fldCharType="separate"/>
      </w:r>
      <w:r w:rsidRPr="006C638F">
        <w:rPr>
          <w:rStyle w:val="Hyperlink"/>
          <w:w w:val="105"/>
        </w:rPr>
        <w:t>cognizant</w:t>
      </w:r>
      <w:r w:rsidRPr="006C638F">
        <w:rPr>
          <w:rStyle w:val="Hyperlink"/>
          <w:spacing w:val="29"/>
          <w:w w:val="105"/>
        </w:rPr>
        <w:t xml:space="preserve"> </w:t>
      </w:r>
      <w:r w:rsidRPr="006C638F">
        <w:rPr>
          <w:rStyle w:val="Hyperlink"/>
          <w:w w:val="105"/>
        </w:rPr>
        <w:t>HCA</w:t>
      </w:r>
      <w:r w:rsidRPr="006C638F">
        <w:rPr>
          <w:rStyle w:val="Hyperlink"/>
          <w:spacing w:val="29"/>
          <w:w w:val="105"/>
        </w:rPr>
        <w:t xml:space="preserve"> </w:t>
      </w:r>
      <w:r w:rsidRPr="006C638F">
        <w:rPr>
          <w:rStyle w:val="Hyperlink"/>
          <w:w w:val="105"/>
        </w:rPr>
        <w:t>workflow</w:t>
      </w:r>
      <w:r w:rsidR="006C638F">
        <w:rPr>
          <w:w w:val="105"/>
        </w:rPr>
        <w:fldChar w:fldCharType="end"/>
      </w:r>
      <w:commentRangeEnd w:id="6"/>
      <w:r w:rsidR="006C638F">
        <w:rPr>
          <w:rStyle w:val="CommentReference"/>
        </w:rPr>
        <w:commentReference w:id="6"/>
      </w:r>
      <w:r w:rsidRPr="003874B4">
        <w:rPr>
          <w:w w:val="105"/>
        </w:rPr>
        <w:t>.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Maintain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proof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of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submission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in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the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contract</w:t>
      </w:r>
      <w:r w:rsidRPr="003874B4">
        <w:rPr>
          <w:spacing w:val="29"/>
          <w:w w:val="105"/>
        </w:rPr>
        <w:t xml:space="preserve"> </w:t>
      </w:r>
      <w:r w:rsidRPr="003874B4">
        <w:rPr>
          <w:w w:val="105"/>
        </w:rPr>
        <w:t>file.</w:t>
      </w:r>
    </w:p>
    <w:p w14:paraId="4DDBEF00" w14:textId="77777777" w:rsidR="00283A5C" w:rsidRPr="003874B4" w:rsidRDefault="00283A5C">
      <w:pPr>
        <w:pStyle w:val="BodyText"/>
        <w:rPr>
          <w:sz w:val="26"/>
        </w:rPr>
      </w:pPr>
    </w:p>
    <w:p w14:paraId="2455A596" w14:textId="77777777" w:rsidR="00283A5C" w:rsidRPr="003874B4" w:rsidRDefault="00C878F6">
      <w:pPr>
        <w:pStyle w:val="Heading2"/>
        <w:spacing w:before="170"/>
        <w:rPr>
          <w:b/>
        </w:rPr>
      </w:pPr>
      <w:r w:rsidRPr="003874B4">
        <w:rPr>
          <w:b/>
          <w:spacing w:val="-4"/>
        </w:rPr>
        <w:t>5343.204-70-3</w:t>
      </w:r>
      <w:r w:rsidRPr="003874B4">
        <w:rPr>
          <w:b/>
          <w:spacing w:val="5"/>
        </w:rPr>
        <w:t xml:space="preserve"> </w:t>
      </w:r>
      <w:proofErr w:type="spellStart"/>
      <w:r w:rsidRPr="003874B4">
        <w:rPr>
          <w:b/>
          <w:spacing w:val="-4"/>
        </w:rPr>
        <w:t>Definitization</w:t>
      </w:r>
      <w:proofErr w:type="spellEnd"/>
      <w:r w:rsidRPr="003874B4">
        <w:rPr>
          <w:b/>
          <w:spacing w:val="5"/>
        </w:rPr>
        <w:t xml:space="preserve"> </w:t>
      </w:r>
      <w:r w:rsidRPr="003874B4">
        <w:rPr>
          <w:b/>
          <w:spacing w:val="-4"/>
        </w:rPr>
        <w:t>Schedule</w:t>
      </w:r>
    </w:p>
    <w:p w14:paraId="5BDE67C7" w14:textId="77777777" w:rsidR="006561B8" w:rsidRPr="003874B4" w:rsidRDefault="006561B8">
      <w:pPr>
        <w:pStyle w:val="BodyText"/>
        <w:spacing w:line="271" w:lineRule="auto"/>
        <w:ind w:left="110" w:right="212"/>
        <w:rPr>
          <w:w w:val="105"/>
        </w:rPr>
      </w:pPr>
    </w:p>
    <w:p w14:paraId="4A6ACC74" w14:textId="76AA86E7" w:rsidR="00283A5C" w:rsidRPr="003874B4" w:rsidRDefault="00C878F6">
      <w:pPr>
        <w:pStyle w:val="BodyText"/>
        <w:spacing w:line="271" w:lineRule="auto"/>
        <w:ind w:left="110" w:right="212"/>
        <w:rPr>
          <w:spacing w:val="-2"/>
          <w:w w:val="105"/>
          <w:u w:val="single" w:color="27314A"/>
        </w:rPr>
      </w:pPr>
      <w:r w:rsidRPr="003874B4">
        <w:rPr>
          <w:w w:val="105"/>
        </w:rPr>
        <w:t>(a) Contracting officers must document the contract file with the justification for the delay and</w:t>
      </w:r>
      <w:r w:rsidRPr="003874B4">
        <w:rPr>
          <w:spacing w:val="40"/>
          <w:w w:val="105"/>
        </w:rPr>
        <w:t xml:space="preserve"> </w:t>
      </w:r>
      <w:r w:rsidRPr="003874B4">
        <w:rPr>
          <w:w w:val="105"/>
        </w:rPr>
        <w:t xml:space="preserve">revised </w:t>
      </w:r>
      <w:proofErr w:type="spellStart"/>
      <w:r w:rsidRPr="003874B4">
        <w:rPr>
          <w:w w:val="105"/>
        </w:rPr>
        <w:t>definitization</w:t>
      </w:r>
      <w:proofErr w:type="spellEnd"/>
      <w:r w:rsidRPr="003874B4">
        <w:rPr>
          <w:w w:val="105"/>
        </w:rPr>
        <w:t xml:space="preserve"> milestone schedule</w:t>
      </w:r>
      <w:r w:rsidR="00442B84" w:rsidRPr="003874B4">
        <w:rPr>
          <w:w w:val="105"/>
        </w:rPr>
        <w:t xml:space="preserve"> </w:t>
      </w:r>
      <w:commentRangeStart w:id="7"/>
      <w:r w:rsidR="00442B84" w:rsidRPr="003874B4">
        <w:rPr>
          <w:w w:val="105"/>
        </w:rPr>
        <w:t>for UCO actions &gt;$5M</w:t>
      </w:r>
      <w:r w:rsidRPr="003874B4">
        <w:rPr>
          <w:w w:val="105"/>
        </w:rPr>
        <w:t>.</w:t>
      </w:r>
      <w:r w:rsidR="00C722B7" w:rsidRPr="003874B4">
        <w:rPr>
          <w:w w:val="105"/>
        </w:rPr>
        <w:t xml:space="preserve"> For UCO approval authorities see</w:t>
      </w:r>
      <w:r w:rsidR="00C722B7" w:rsidRPr="003874B4">
        <w:rPr>
          <w:spacing w:val="18"/>
          <w:w w:val="105"/>
        </w:rPr>
        <w:t xml:space="preserve"> </w:t>
      </w:r>
      <w:hyperlink r:id="rId15" w:anchor="DAFFARS_MP5301_601">
        <w:r w:rsidR="00C722B7" w:rsidRPr="003874B4">
          <w:rPr>
            <w:spacing w:val="-2"/>
            <w:w w:val="105"/>
            <w:u w:val="single" w:color="27314A"/>
          </w:rPr>
          <w:t>MP5301.601(a)(i).</w:t>
        </w:r>
      </w:hyperlink>
      <w:commentRangeEnd w:id="7"/>
      <w:r w:rsidR="006C638F">
        <w:rPr>
          <w:rStyle w:val="CommentReference"/>
        </w:rPr>
        <w:commentReference w:id="7"/>
      </w:r>
    </w:p>
    <w:p w14:paraId="40EECE9B" w14:textId="77777777" w:rsidR="00067B4D" w:rsidRPr="003874B4" w:rsidRDefault="00067B4D">
      <w:pPr>
        <w:pStyle w:val="BodyText"/>
        <w:spacing w:line="271" w:lineRule="auto"/>
        <w:ind w:left="110" w:right="212"/>
      </w:pPr>
    </w:p>
    <w:p w14:paraId="7BEEE035" w14:textId="0E87CE4E" w:rsidR="00067B4D" w:rsidRPr="003874B4" w:rsidRDefault="00067B4D" w:rsidP="00067B4D">
      <w:pPr>
        <w:pStyle w:val="BodyText"/>
        <w:spacing w:line="271" w:lineRule="auto"/>
        <w:ind w:left="110" w:right="212"/>
      </w:pPr>
      <w:commentRangeStart w:id="8"/>
      <w:r w:rsidRPr="003874B4">
        <w:rPr>
          <w:spacing w:val="-2"/>
          <w:w w:val="105"/>
        </w:rPr>
        <w:t xml:space="preserve">(a)(1) This date may not be extended beyond an additional 90 days without a written determination by the Head of the Contracting activity (HCA) for actions &gt;$50M without further delegation and the Senior Contracting Official (SCO) with further delegation no lower than the Chief of the Contracting Office (COCO) for </w:t>
      </w:r>
      <w:r w:rsidR="009435D2" w:rsidRPr="003874B4">
        <w:rPr>
          <w:spacing w:val="-2"/>
          <w:w w:val="105"/>
        </w:rPr>
        <w:t xml:space="preserve">UCOs between $5M and </w:t>
      </w:r>
      <w:r w:rsidRPr="003874B4">
        <w:rPr>
          <w:spacing w:val="-2"/>
          <w:w w:val="105"/>
        </w:rPr>
        <w:t xml:space="preserve">$50M. </w:t>
      </w:r>
      <w:commentRangeEnd w:id="8"/>
      <w:r w:rsidR="006C638F">
        <w:rPr>
          <w:rStyle w:val="CommentReference"/>
        </w:rPr>
        <w:commentReference w:id="8"/>
      </w:r>
    </w:p>
    <w:p w14:paraId="3CF2D8B6" w14:textId="77777777" w:rsidR="00283A5C" w:rsidRPr="003874B4" w:rsidRDefault="00283A5C">
      <w:pPr>
        <w:pStyle w:val="BodyText"/>
        <w:rPr>
          <w:sz w:val="26"/>
        </w:rPr>
      </w:pPr>
    </w:p>
    <w:p w14:paraId="3B7F31ED" w14:textId="77777777" w:rsidR="00283A5C" w:rsidRPr="003874B4" w:rsidRDefault="00C878F6">
      <w:pPr>
        <w:pStyle w:val="Heading2"/>
        <w:spacing w:before="171"/>
        <w:rPr>
          <w:b/>
        </w:rPr>
      </w:pPr>
      <w:r w:rsidRPr="003874B4">
        <w:rPr>
          <w:b/>
          <w:spacing w:val="-2"/>
        </w:rPr>
        <w:t>5343.204-70-5</w:t>
      </w:r>
      <w:r w:rsidRPr="003874B4">
        <w:rPr>
          <w:b/>
          <w:spacing w:val="-18"/>
        </w:rPr>
        <w:t xml:space="preserve"> </w:t>
      </w:r>
      <w:r w:rsidRPr="003874B4">
        <w:rPr>
          <w:b/>
          <w:spacing w:val="-2"/>
        </w:rPr>
        <w:t>Exceptions</w:t>
      </w:r>
    </w:p>
    <w:p w14:paraId="6E1342E2" w14:textId="77777777" w:rsidR="006561B8" w:rsidRPr="003874B4" w:rsidRDefault="006561B8">
      <w:pPr>
        <w:pStyle w:val="BodyText"/>
        <w:ind w:left="110"/>
        <w:rPr>
          <w:w w:val="105"/>
        </w:rPr>
      </w:pPr>
    </w:p>
    <w:p w14:paraId="41339303" w14:textId="0CB09A11" w:rsidR="00283A5C" w:rsidRPr="003874B4" w:rsidRDefault="00C878F6">
      <w:pPr>
        <w:pStyle w:val="BodyText"/>
        <w:ind w:left="110"/>
      </w:pPr>
      <w:r w:rsidRPr="003874B4">
        <w:rPr>
          <w:w w:val="105"/>
        </w:rPr>
        <w:t>(c)</w:t>
      </w:r>
      <w:r w:rsidRPr="003874B4">
        <w:rPr>
          <w:spacing w:val="17"/>
          <w:w w:val="105"/>
        </w:rPr>
        <w:t xml:space="preserve"> </w:t>
      </w:r>
      <w:r w:rsidRPr="003874B4">
        <w:rPr>
          <w:w w:val="105"/>
        </w:rPr>
        <w:t>See</w:t>
      </w:r>
      <w:r w:rsidRPr="003874B4">
        <w:rPr>
          <w:spacing w:val="18"/>
          <w:w w:val="105"/>
        </w:rPr>
        <w:t xml:space="preserve"> </w:t>
      </w:r>
      <w:hyperlink r:id="rId16" w:anchor="DAFFARS_MP5301_601">
        <w:r w:rsidRPr="003874B4">
          <w:rPr>
            <w:color w:val="27314A"/>
            <w:spacing w:val="-2"/>
            <w:w w:val="105"/>
            <w:u w:val="single" w:color="27314A"/>
          </w:rPr>
          <w:t>MP5301.601(a)(i).</w:t>
        </w:r>
      </w:hyperlink>
    </w:p>
    <w:p w14:paraId="1FC39945" w14:textId="77777777" w:rsidR="00283A5C" w:rsidRPr="003874B4" w:rsidRDefault="00283A5C">
      <w:pPr>
        <w:pStyle w:val="BodyText"/>
        <w:rPr>
          <w:sz w:val="20"/>
        </w:rPr>
      </w:pPr>
    </w:p>
    <w:p w14:paraId="0562CB0E" w14:textId="77777777" w:rsidR="00283A5C" w:rsidRPr="003874B4" w:rsidRDefault="00283A5C">
      <w:pPr>
        <w:pStyle w:val="BodyText"/>
        <w:spacing w:before="4"/>
        <w:rPr>
          <w:sz w:val="23"/>
        </w:rPr>
      </w:pPr>
    </w:p>
    <w:p w14:paraId="1A1EAF3C" w14:textId="77777777" w:rsidR="00283A5C" w:rsidRPr="003874B4" w:rsidRDefault="00C878F6">
      <w:pPr>
        <w:pStyle w:val="Heading2"/>
        <w:rPr>
          <w:b/>
        </w:rPr>
      </w:pPr>
      <w:r w:rsidRPr="003874B4">
        <w:rPr>
          <w:b/>
        </w:rPr>
        <w:t>5343.204-70-7</w:t>
      </w:r>
      <w:r w:rsidRPr="003874B4">
        <w:rPr>
          <w:b/>
          <w:spacing w:val="-13"/>
        </w:rPr>
        <w:t xml:space="preserve"> </w:t>
      </w:r>
      <w:r w:rsidRPr="003874B4">
        <w:rPr>
          <w:b/>
        </w:rPr>
        <w:t>Plans</w:t>
      </w:r>
      <w:r w:rsidRPr="003874B4">
        <w:rPr>
          <w:b/>
          <w:spacing w:val="-13"/>
        </w:rPr>
        <w:t xml:space="preserve"> </w:t>
      </w:r>
      <w:r w:rsidRPr="003874B4">
        <w:rPr>
          <w:b/>
        </w:rPr>
        <w:t>and</w:t>
      </w:r>
      <w:r w:rsidRPr="003874B4">
        <w:rPr>
          <w:b/>
          <w:spacing w:val="-13"/>
        </w:rPr>
        <w:t xml:space="preserve"> </w:t>
      </w:r>
      <w:r w:rsidRPr="003874B4">
        <w:rPr>
          <w:b/>
          <w:spacing w:val="-2"/>
        </w:rPr>
        <w:t>Reports</w:t>
      </w:r>
    </w:p>
    <w:p w14:paraId="77F8CC4A" w14:textId="77777777" w:rsidR="006561B8" w:rsidRPr="003874B4" w:rsidRDefault="006561B8">
      <w:pPr>
        <w:pStyle w:val="BodyText"/>
        <w:spacing w:line="271" w:lineRule="auto"/>
        <w:ind w:left="110"/>
        <w:rPr>
          <w:w w:val="105"/>
        </w:rPr>
      </w:pPr>
    </w:p>
    <w:p w14:paraId="1221CFA8" w14:textId="334C4F01" w:rsidR="00283A5C" w:rsidRDefault="22ADDA52">
      <w:pPr>
        <w:pStyle w:val="BodyText"/>
        <w:spacing w:line="271" w:lineRule="auto"/>
        <w:ind w:left="110"/>
        <w:rPr>
          <w:w w:val="105"/>
        </w:rPr>
      </w:pPr>
      <w:r w:rsidRPr="003874B4">
        <w:rPr>
          <w:w w:val="105"/>
        </w:rPr>
        <w:t>To comply with the Consolidated UCA Management Plan and Semi-annual Consolidated UCA</w:t>
      </w:r>
      <w:r w:rsidRPr="003874B4">
        <w:rPr>
          <w:spacing w:val="80"/>
          <w:w w:val="105"/>
        </w:rPr>
        <w:t xml:space="preserve"> </w:t>
      </w:r>
      <w:r w:rsidRPr="003874B4">
        <w:rPr>
          <w:w w:val="105"/>
        </w:rPr>
        <w:t xml:space="preserve">Management Report requirements described in </w:t>
      </w:r>
      <w:hyperlink r:id="rId17" w:anchor="DFARS_243.204_70_7">
        <w:r w:rsidRPr="003874B4">
          <w:rPr>
            <w:color w:val="27314A"/>
            <w:w w:val="105"/>
            <w:u w:val="single" w:color="27314A"/>
          </w:rPr>
          <w:t>DFARS 243.204-70-7</w:t>
        </w:r>
      </w:hyperlink>
      <w:r w:rsidRPr="003874B4">
        <w:rPr>
          <w:w w:val="105"/>
        </w:rPr>
        <w:t>, SCOs are required to ensure</w:t>
      </w:r>
      <w:r w:rsidRPr="003874B4">
        <w:rPr>
          <w:spacing w:val="80"/>
          <w:w w:val="105"/>
        </w:rPr>
        <w:t xml:space="preserve"> </w:t>
      </w:r>
      <w:r w:rsidRPr="003874B4">
        <w:rPr>
          <w:w w:val="105"/>
        </w:rPr>
        <w:t xml:space="preserve">unpriced change orders with an estimated value exceeding $5 million are input/updated in the </w:t>
      </w:r>
      <w:commentRangeStart w:id="9"/>
      <w:r w:rsidR="006C638F">
        <w:rPr>
          <w:w w:val="105"/>
        </w:rPr>
        <w:fldChar w:fldCharType="begin"/>
      </w:r>
      <w:r w:rsidR="006C638F">
        <w:rPr>
          <w:w w:val="105"/>
        </w:rPr>
        <w:instrText>HYPERLINK "https://pmrt.cce.af.mil/portal/"</w:instrText>
      </w:r>
      <w:r w:rsidR="006C638F">
        <w:rPr>
          <w:w w:val="105"/>
        </w:rPr>
      </w:r>
      <w:r w:rsidR="006C638F">
        <w:rPr>
          <w:w w:val="105"/>
        </w:rPr>
        <w:fldChar w:fldCharType="separate"/>
      </w:r>
      <w:r w:rsidRPr="006C638F">
        <w:rPr>
          <w:rStyle w:val="Hyperlink"/>
          <w:w w:val="105"/>
        </w:rPr>
        <w:t>UCA</w:t>
      </w:r>
      <w:r w:rsidR="00D13103" w:rsidRPr="006C638F">
        <w:rPr>
          <w:rStyle w:val="Hyperlink"/>
          <w:w w:val="105"/>
        </w:rPr>
        <w:t>/UCO</w:t>
      </w:r>
      <w:r w:rsidRPr="006C638F">
        <w:rPr>
          <w:rStyle w:val="Hyperlink"/>
          <w:spacing w:val="40"/>
          <w:w w:val="105"/>
        </w:rPr>
        <w:t xml:space="preserve"> </w:t>
      </w:r>
      <w:r w:rsidRPr="006C638F">
        <w:rPr>
          <w:rStyle w:val="Hyperlink"/>
          <w:w w:val="105"/>
        </w:rPr>
        <w:t>Reporting tool</w:t>
      </w:r>
      <w:r w:rsidR="006C638F">
        <w:rPr>
          <w:w w:val="105"/>
        </w:rPr>
        <w:fldChar w:fldCharType="end"/>
      </w:r>
      <w:commentRangeEnd w:id="9"/>
      <w:r w:rsidR="006C638F">
        <w:rPr>
          <w:rStyle w:val="CommentReference"/>
        </w:rPr>
        <w:commentReference w:id="9"/>
      </w:r>
      <w:r w:rsidRPr="003874B4">
        <w:rPr>
          <w:color w:val="27314A"/>
          <w:w w:val="105"/>
        </w:rPr>
        <w:t xml:space="preserve"> </w:t>
      </w:r>
      <w:r w:rsidRPr="003874B4">
        <w:rPr>
          <w:w w:val="105"/>
        </w:rPr>
        <w:t>on a semi-annual basis no later than April 10</w:t>
      </w:r>
      <w:proofErr w:type="spellStart"/>
      <w:r w:rsidRPr="003874B4">
        <w:rPr>
          <w:w w:val="105"/>
          <w:position w:val="11"/>
          <w:sz w:val="12"/>
          <w:szCs w:val="12"/>
        </w:rPr>
        <w:t>th</w:t>
      </w:r>
      <w:proofErr w:type="spellEnd"/>
      <w:r w:rsidRPr="003874B4">
        <w:rPr>
          <w:spacing w:val="40"/>
          <w:w w:val="105"/>
          <w:position w:val="11"/>
          <w:sz w:val="12"/>
          <w:szCs w:val="12"/>
        </w:rPr>
        <w:t xml:space="preserve"> </w:t>
      </w:r>
      <w:r w:rsidRPr="003874B4">
        <w:rPr>
          <w:w w:val="105"/>
        </w:rPr>
        <w:t>and October 10</w:t>
      </w:r>
      <w:proofErr w:type="spellStart"/>
      <w:r w:rsidRPr="003874B4">
        <w:rPr>
          <w:w w:val="105"/>
          <w:position w:val="11"/>
          <w:sz w:val="12"/>
          <w:szCs w:val="12"/>
        </w:rPr>
        <w:t>th</w:t>
      </w:r>
      <w:proofErr w:type="spellEnd"/>
      <w:r w:rsidRPr="003874B4">
        <w:rPr>
          <w:spacing w:val="40"/>
          <w:w w:val="105"/>
          <w:position w:val="11"/>
          <w:sz w:val="12"/>
          <w:szCs w:val="12"/>
        </w:rPr>
        <w:t xml:space="preserve"> </w:t>
      </w:r>
      <w:r w:rsidRPr="003874B4">
        <w:rPr>
          <w:w w:val="105"/>
        </w:rPr>
        <w:t>of each year. Special</w:t>
      </w:r>
      <w:r w:rsidRPr="003874B4">
        <w:rPr>
          <w:spacing w:val="80"/>
          <w:w w:val="105"/>
        </w:rPr>
        <w:t xml:space="preserve"> </w:t>
      </w:r>
      <w:r w:rsidRPr="003874B4">
        <w:rPr>
          <w:w w:val="105"/>
        </w:rPr>
        <w:t>access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program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offices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will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provide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the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information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directly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to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the</w:t>
      </w:r>
      <w:r w:rsidRPr="003874B4">
        <w:rPr>
          <w:spacing w:val="32"/>
          <w:w w:val="105"/>
        </w:rPr>
        <w:t xml:space="preserve"> </w:t>
      </w:r>
      <w:ins w:id="10" w:author="ROSSI, AMANDA M CIV USAF HAF SAF/AQCP" w:date="2024-05-20T14:16:00Z">
        <w:r w:rsidR="00630714">
          <w:rPr>
            <w:w w:val="105"/>
          </w:rPr>
          <w:fldChar w:fldCharType="begin"/>
        </w:r>
        <w:r w:rsidR="00630714">
          <w:rPr>
            <w:w w:val="105"/>
          </w:rPr>
          <w:instrText>HYPERLINK "https://www.acquisition.gov/daffars/part-5302-definitions-words-and-terms"</w:instrText>
        </w:r>
        <w:r w:rsidR="00630714">
          <w:rPr>
            <w:w w:val="105"/>
          </w:rPr>
        </w:r>
        <w:r w:rsidR="00630714">
          <w:rPr>
            <w:w w:val="105"/>
          </w:rPr>
          <w:fldChar w:fldCharType="separate"/>
        </w:r>
        <w:r w:rsidRPr="00630714">
          <w:rPr>
            <w:rStyle w:val="Hyperlink"/>
            <w:w w:val="105"/>
          </w:rPr>
          <w:t>cognizant</w:t>
        </w:r>
        <w:r w:rsidRPr="00630714">
          <w:rPr>
            <w:rStyle w:val="Hyperlink"/>
            <w:spacing w:val="32"/>
            <w:w w:val="105"/>
          </w:rPr>
          <w:t xml:space="preserve"> </w:t>
        </w:r>
        <w:r w:rsidRPr="00630714">
          <w:rPr>
            <w:rStyle w:val="Hyperlink"/>
            <w:w w:val="105"/>
          </w:rPr>
          <w:t>HCA</w:t>
        </w:r>
        <w:r w:rsidR="00630714" w:rsidRPr="00630714">
          <w:rPr>
            <w:rStyle w:val="Hyperlink"/>
            <w:w w:val="105"/>
          </w:rPr>
          <w:t xml:space="preserve"> workflow</w:t>
        </w:r>
        <w:r w:rsidR="00630714">
          <w:rPr>
            <w:w w:val="105"/>
          </w:rPr>
          <w:fldChar w:fldCharType="end"/>
        </w:r>
      </w:ins>
      <w:r w:rsidRPr="003874B4">
        <w:rPr>
          <w:w w:val="105"/>
        </w:rPr>
        <w:t>,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as</w:t>
      </w:r>
      <w:r w:rsidRPr="003874B4">
        <w:rPr>
          <w:spacing w:val="32"/>
          <w:w w:val="105"/>
        </w:rPr>
        <w:t xml:space="preserve"> </w:t>
      </w:r>
      <w:r w:rsidRPr="003874B4">
        <w:rPr>
          <w:w w:val="105"/>
        </w:rPr>
        <w:t>appropriate.</w:t>
      </w:r>
    </w:p>
    <w:p w14:paraId="26C965B5" w14:textId="77777777" w:rsidR="00754EF9" w:rsidRDefault="00754EF9">
      <w:pPr>
        <w:pStyle w:val="BodyText"/>
        <w:spacing w:line="271" w:lineRule="auto"/>
        <w:ind w:left="110"/>
        <w:rPr>
          <w:w w:val="105"/>
        </w:rPr>
      </w:pPr>
    </w:p>
    <w:sectPr w:rsidR="00754EF9">
      <w:pgSz w:w="11910" w:h="16840"/>
      <w:pgMar w:top="840" w:right="8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SSI, AMANDA M CIV USAF HAF SAF/AQCP" w:date="2024-05-18T14:25:00Z" w:initials="AR">
    <w:p w14:paraId="56BF066E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4" w:author="ROSSI, AMANDA M CIV USAF HAF SAF/AQCP" w:date="2024-05-18T14:27:00Z" w:initials="AR">
    <w:p w14:paraId="58CA356D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5" w:author="ROSSI, AMANDA M CIV USAF HAF SAF/AQCP" w:date="2024-05-18T14:29:00Z" w:initials="AR">
    <w:p w14:paraId="10BD287B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6" w:author="ROSSI, AMANDA M CIV USAF HAF SAF/AQCP" w:date="2024-05-18T14:30:00Z" w:initials="AR">
    <w:p w14:paraId="506606BA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7" w:author="ROSSI, AMANDA M CIV USAF HAF SAF/AQCP" w:date="2024-05-18T14:30:00Z" w:initials="AR">
    <w:p w14:paraId="55776CD4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8" w:author="ROSSI, AMANDA M CIV USAF HAF SAF/AQCP" w:date="2024-05-18T14:30:00Z" w:initials="AR">
    <w:p w14:paraId="17D7FE30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9" w:author="ROSSI, AMANDA M CIV USAF HAF SAF/AQCP" w:date="2024-05-18T14:32:00Z" w:initials="AR">
    <w:p w14:paraId="58EB783E" w14:textId="77777777" w:rsidR="006C638F" w:rsidRDefault="006C638F" w:rsidP="006C638F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F066E" w15:done="0"/>
  <w15:commentEx w15:paraId="58CA356D" w15:done="0"/>
  <w15:commentEx w15:paraId="10BD287B" w15:done="0"/>
  <w15:commentEx w15:paraId="506606BA" w15:done="0"/>
  <w15:commentEx w15:paraId="55776CD4" w15:done="0"/>
  <w15:commentEx w15:paraId="17D7FE30" w15:done="0"/>
  <w15:commentEx w15:paraId="58EB78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A2A261" w16cex:dateUtc="2024-05-18T20:25:00Z"/>
  <w16cex:commentExtensible w16cex:durableId="76F27DF0" w16cex:dateUtc="2024-05-18T20:27:00Z"/>
  <w16cex:commentExtensible w16cex:durableId="3E0CEC30" w16cex:dateUtc="2024-05-18T20:29:00Z"/>
  <w16cex:commentExtensible w16cex:durableId="74CE6FD5" w16cex:dateUtc="2024-05-18T20:30:00Z"/>
  <w16cex:commentExtensible w16cex:durableId="003BCFBB" w16cex:dateUtc="2024-05-18T20:30:00Z"/>
  <w16cex:commentExtensible w16cex:durableId="7807F26C" w16cex:dateUtc="2024-05-18T20:30:00Z"/>
  <w16cex:commentExtensible w16cex:durableId="66A72686" w16cex:dateUtc="2024-05-18T2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F066E" w16cid:durableId="0DA2A261"/>
  <w16cid:commentId w16cid:paraId="58CA356D" w16cid:durableId="76F27DF0"/>
  <w16cid:commentId w16cid:paraId="10BD287B" w16cid:durableId="3E0CEC30"/>
  <w16cid:commentId w16cid:paraId="506606BA" w16cid:durableId="74CE6FD5"/>
  <w16cid:commentId w16cid:paraId="55776CD4" w16cid:durableId="003BCFBB"/>
  <w16cid:commentId w16cid:paraId="17D7FE30" w16cid:durableId="7807F26C"/>
  <w16cid:commentId w16cid:paraId="58EB783E" w16cid:durableId="66A726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B70D"/>
    <w:multiLevelType w:val="hybridMultilevel"/>
    <w:tmpl w:val="F690BE88"/>
    <w:lvl w:ilvl="0" w:tplc="E8CC69EC">
      <w:start w:val="1"/>
      <w:numFmt w:val="lowerLetter"/>
      <w:lvlText w:val="(%1)"/>
      <w:lvlJc w:val="left"/>
      <w:pPr>
        <w:ind w:left="110" w:hanging="33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00040B94">
      <w:numFmt w:val="bullet"/>
      <w:lvlText w:val="•"/>
      <w:lvlJc w:val="left"/>
      <w:pPr>
        <w:ind w:left="1138" w:hanging="336"/>
      </w:pPr>
      <w:rPr>
        <w:rFonts w:hint="default"/>
        <w:lang w:val="en-US" w:eastAsia="en-US" w:bidi="ar-SA"/>
      </w:rPr>
    </w:lvl>
    <w:lvl w:ilvl="2" w:tplc="73B08644">
      <w:numFmt w:val="bullet"/>
      <w:lvlText w:val="•"/>
      <w:lvlJc w:val="left"/>
      <w:pPr>
        <w:ind w:left="2157" w:hanging="336"/>
      </w:pPr>
      <w:rPr>
        <w:rFonts w:hint="default"/>
        <w:lang w:val="en-US" w:eastAsia="en-US" w:bidi="ar-SA"/>
      </w:rPr>
    </w:lvl>
    <w:lvl w:ilvl="3" w:tplc="5B80A2F0">
      <w:numFmt w:val="bullet"/>
      <w:lvlText w:val="•"/>
      <w:lvlJc w:val="left"/>
      <w:pPr>
        <w:ind w:left="3175" w:hanging="336"/>
      </w:pPr>
      <w:rPr>
        <w:rFonts w:hint="default"/>
        <w:lang w:val="en-US" w:eastAsia="en-US" w:bidi="ar-SA"/>
      </w:rPr>
    </w:lvl>
    <w:lvl w:ilvl="4" w:tplc="42147152">
      <w:numFmt w:val="bullet"/>
      <w:lvlText w:val="•"/>
      <w:lvlJc w:val="left"/>
      <w:pPr>
        <w:ind w:left="4194" w:hanging="336"/>
      </w:pPr>
      <w:rPr>
        <w:rFonts w:hint="default"/>
        <w:lang w:val="en-US" w:eastAsia="en-US" w:bidi="ar-SA"/>
      </w:rPr>
    </w:lvl>
    <w:lvl w:ilvl="5" w:tplc="B45A6354">
      <w:numFmt w:val="bullet"/>
      <w:lvlText w:val="•"/>
      <w:lvlJc w:val="left"/>
      <w:pPr>
        <w:ind w:left="5212" w:hanging="336"/>
      </w:pPr>
      <w:rPr>
        <w:rFonts w:hint="default"/>
        <w:lang w:val="en-US" w:eastAsia="en-US" w:bidi="ar-SA"/>
      </w:rPr>
    </w:lvl>
    <w:lvl w:ilvl="6" w:tplc="1AFC9F3A">
      <w:numFmt w:val="bullet"/>
      <w:lvlText w:val="•"/>
      <w:lvlJc w:val="left"/>
      <w:pPr>
        <w:ind w:left="6231" w:hanging="336"/>
      </w:pPr>
      <w:rPr>
        <w:rFonts w:hint="default"/>
        <w:lang w:val="en-US" w:eastAsia="en-US" w:bidi="ar-SA"/>
      </w:rPr>
    </w:lvl>
    <w:lvl w:ilvl="7" w:tplc="DBCCABA0">
      <w:numFmt w:val="bullet"/>
      <w:lvlText w:val="•"/>
      <w:lvlJc w:val="left"/>
      <w:pPr>
        <w:ind w:left="7249" w:hanging="336"/>
      </w:pPr>
      <w:rPr>
        <w:rFonts w:hint="default"/>
        <w:lang w:val="en-US" w:eastAsia="en-US" w:bidi="ar-SA"/>
      </w:rPr>
    </w:lvl>
    <w:lvl w:ilvl="8" w:tplc="97760B6A">
      <w:numFmt w:val="bullet"/>
      <w:lvlText w:val="•"/>
      <w:lvlJc w:val="left"/>
      <w:pPr>
        <w:ind w:left="8268" w:hanging="336"/>
      </w:pPr>
      <w:rPr>
        <w:rFonts w:hint="default"/>
        <w:lang w:val="en-US" w:eastAsia="en-US" w:bidi="ar-SA"/>
      </w:rPr>
    </w:lvl>
  </w:abstractNum>
  <w:num w:numId="1" w16cid:durableId="12837294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ADDA52"/>
    <w:rsid w:val="00016FBC"/>
    <w:rsid w:val="00031852"/>
    <w:rsid w:val="000370B6"/>
    <w:rsid w:val="00057D08"/>
    <w:rsid w:val="00062473"/>
    <w:rsid w:val="00064664"/>
    <w:rsid w:val="00067B4D"/>
    <w:rsid w:val="0009349F"/>
    <w:rsid w:val="000D55A1"/>
    <w:rsid w:val="000D6D54"/>
    <w:rsid w:val="0011296E"/>
    <w:rsid w:val="001423B8"/>
    <w:rsid w:val="001919EC"/>
    <w:rsid w:val="001B5298"/>
    <w:rsid w:val="001B77DB"/>
    <w:rsid w:val="001C79A2"/>
    <w:rsid w:val="001D022F"/>
    <w:rsid w:val="001E1B2D"/>
    <w:rsid w:val="002007E1"/>
    <w:rsid w:val="00266F48"/>
    <w:rsid w:val="00283A5C"/>
    <w:rsid w:val="002A5A81"/>
    <w:rsid w:val="002C732B"/>
    <w:rsid w:val="002D3602"/>
    <w:rsid w:val="003067D2"/>
    <w:rsid w:val="00313E74"/>
    <w:rsid w:val="003874B4"/>
    <w:rsid w:val="004211F2"/>
    <w:rsid w:val="004400A1"/>
    <w:rsid w:val="00442B84"/>
    <w:rsid w:val="00442D40"/>
    <w:rsid w:val="00444187"/>
    <w:rsid w:val="004565F9"/>
    <w:rsid w:val="00464609"/>
    <w:rsid w:val="0049705F"/>
    <w:rsid w:val="004F08CA"/>
    <w:rsid w:val="004F14BE"/>
    <w:rsid w:val="00500DA9"/>
    <w:rsid w:val="00532CCF"/>
    <w:rsid w:val="00543548"/>
    <w:rsid w:val="005558CC"/>
    <w:rsid w:val="005577CC"/>
    <w:rsid w:val="00573FF5"/>
    <w:rsid w:val="0059133B"/>
    <w:rsid w:val="00592D89"/>
    <w:rsid w:val="00596133"/>
    <w:rsid w:val="005A00D2"/>
    <w:rsid w:val="005F28B9"/>
    <w:rsid w:val="005F7414"/>
    <w:rsid w:val="00630714"/>
    <w:rsid w:val="006561B8"/>
    <w:rsid w:val="006B593F"/>
    <w:rsid w:val="006C5A7B"/>
    <w:rsid w:val="006C638F"/>
    <w:rsid w:val="006C793C"/>
    <w:rsid w:val="006D11AD"/>
    <w:rsid w:val="006D42D8"/>
    <w:rsid w:val="00754EF9"/>
    <w:rsid w:val="007601A3"/>
    <w:rsid w:val="00761A8E"/>
    <w:rsid w:val="00783E4A"/>
    <w:rsid w:val="007B09F5"/>
    <w:rsid w:val="00852CB8"/>
    <w:rsid w:val="00857FAA"/>
    <w:rsid w:val="00865752"/>
    <w:rsid w:val="008D636E"/>
    <w:rsid w:val="008F04CD"/>
    <w:rsid w:val="00900DD5"/>
    <w:rsid w:val="009435D2"/>
    <w:rsid w:val="009924BD"/>
    <w:rsid w:val="009A322A"/>
    <w:rsid w:val="00A3248F"/>
    <w:rsid w:val="00A6222A"/>
    <w:rsid w:val="00A714D1"/>
    <w:rsid w:val="00A83AA2"/>
    <w:rsid w:val="00AB19E4"/>
    <w:rsid w:val="00AB2406"/>
    <w:rsid w:val="00AC12D7"/>
    <w:rsid w:val="00AC165C"/>
    <w:rsid w:val="00AD0F3E"/>
    <w:rsid w:val="00AD3A42"/>
    <w:rsid w:val="00AE2691"/>
    <w:rsid w:val="00AE6B83"/>
    <w:rsid w:val="00AF7866"/>
    <w:rsid w:val="00BC190A"/>
    <w:rsid w:val="00C02450"/>
    <w:rsid w:val="00C07A6C"/>
    <w:rsid w:val="00C722B7"/>
    <w:rsid w:val="00C878F6"/>
    <w:rsid w:val="00C9018B"/>
    <w:rsid w:val="00CA23C2"/>
    <w:rsid w:val="00CB6B46"/>
    <w:rsid w:val="00CD1EBF"/>
    <w:rsid w:val="00D13103"/>
    <w:rsid w:val="00D671E2"/>
    <w:rsid w:val="00D758AA"/>
    <w:rsid w:val="00DD18C1"/>
    <w:rsid w:val="00DD774C"/>
    <w:rsid w:val="00DE6C22"/>
    <w:rsid w:val="00E00A85"/>
    <w:rsid w:val="00E03AC0"/>
    <w:rsid w:val="00E071BD"/>
    <w:rsid w:val="00EF436D"/>
    <w:rsid w:val="00F012D7"/>
    <w:rsid w:val="00F24171"/>
    <w:rsid w:val="00F43DC4"/>
    <w:rsid w:val="00FB5409"/>
    <w:rsid w:val="00FD4FEC"/>
    <w:rsid w:val="00FE7762"/>
    <w:rsid w:val="19D32A46"/>
    <w:rsid w:val="1BB6C9ED"/>
    <w:rsid w:val="22ADDA52"/>
    <w:rsid w:val="2B6C63DB"/>
    <w:rsid w:val="3D08D636"/>
    <w:rsid w:val="40C4A3CA"/>
    <w:rsid w:val="4311E705"/>
    <w:rsid w:val="514EA0FC"/>
    <w:rsid w:val="5FFF5DA2"/>
    <w:rsid w:val="665396A4"/>
    <w:rsid w:val="6F6D73FE"/>
    <w:rsid w:val="72048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34E5"/>
  <w15:docId w15:val="{9A61CD24-AA30-4C3D-98E4-07323C69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5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mbria" w:eastAsia="Cambria" w:hAnsi="Cambria" w:cs="Cambr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9924BD"/>
    <w:pPr>
      <w:widowControl/>
      <w:autoSpaceDE/>
      <w:autoSpaceDN/>
    </w:pPr>
    <w:rPr>
      <w:rFonts w:ascii="Cambria" w:eastAsia="Cambria" w:hAnsi="Cambria" w:cs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C878F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2D8"/>
    <w:rPr>
      <w:rFonts w:ascii="Cambria" w:eastAsia="Cambria" w:hAnsi="Cambria" w:cs="Cambria"/>
      <w:b/>
      <w:bCs/>
      <w:sz w:val="20"/>
      <w:szCs w:val="20"/>
    </w:rPr>
  </w:style>
  <w:style w:type="character" w:customStyle="1" w:styleId="ph">
    <w:name w:val="ph"/>
    <w:basedOn w:val="DefaultParagraphFont"/>
    <w:rsid w:val="00A83AA2"/>
  </w:style>
  <w:style w:type="paragraph" w:customStyle="1" w:styleId="p">
    <w:name w:val="p"/>
    <w:basedOn w:val="Normal"/>
    <w:rsid w:val="001919E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far/43.103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6.302" TargetMode="External"/><Relationship Id="rId17" Type="http://schemas.openxmlformats.org/officeDocument/2006/relationships/hyperlink" Target="https://www.acquisition.gov/dfars/part-243-contract-modificat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1-federal-acquisition-regulations-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www.acquisition.gov/daffars/mp5301-federal-acquisition-regulations-system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fars/part-243-contract-mod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CFC09-BE24-4C32-A1EA-3C0145C5B2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819A2-006F-4B55-AA4A-5F11CF8FB01B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494a06ad-f065-438e-b0c5-3c8ee8c1fb4f"/>
    <ds:schemaRef ds:uri="http://schemas.microsoft.com/office/infopath/2007/PartnerControls"/>
    <ds:schemaRef ds:uri="c7b28551-714a-466d-aef6-d2c6ef9e902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8489EAC-9470-4587-A408-716412CC9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5343 - Contract Modifications</dc:title>
  <dc:subject/>
  <dc:creator>AMANDA</dc:creator>
  <cp:keywords/>
  <cp:lastModifiedBy>ROSSI, AMANDA M CIV USAF HAF SAF/AQCP</cp:lastModifiedBy>
  <cp:revision>3</cp:revision>
  <dcterms:created xsi:type="dcterms:W3CDTF">2024-05-18T20:32:00Z</dcterms:created>
  <dcterms:modified xsi:type="dcterms:W3CDTF">2024-05-20T20:16:00Z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5400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