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242B" w14:textId="77777777" w:rsidR="00E750C5" w:rsidRDefault="00E230C5">
      <w:pPr>
        <w:pStyle w:val="Title"/>
        <w:spacing w:line="273" w:lineRule="auto"/>
        <w:rPr>
          <w:b/>
        </w:rPr>
      </w:pPr>
      <w:bookmarkStart w:id="0" w:name="_bookmark0"/>
      <w:bookmarkEnd w:id="0"/>
      <w:r>
        <w:rPr>
          <w:b/>
          <w:spacing w:val="-4"/>
        </w:rPr>
        <w:t>Part</w:t>
      </w:r>
      <w:r>
        <w:rPr>
          <w:b/>
          <w:spacing w:val="-34"/>
        </w:rPr>
        <w:t xml:space="preserve"> </w:t>
      </w:r>
      <w:r>
        <w:rPr>
          <w:b/>
          <w:spacing w:val="-4"/>
        </w:rPr>
        <w:t>5330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>-</w:t>
      </w:r>
      <w:r>
        <w:rPr>
          <w:b/>
          <w:spacing w:val="-34"/>
        </w:rPr>
        <w:t xml:space="preserve"> </w:t>
      </w:r>
      <w:r>
        <w:rPr>
          <w:b/>
          <w:spacing w:val="-4"/>
        </w:rPr>
        <w:t>Cost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>Accounting</w:t>
      </w:r>
      <w:r>
        <w:rPr>
          <w:b/>
          <w:spacing w:val="-33"/>
        </w:rPr>
        <w:t xml:space="preserve"> </w:t>
      </w:r>
      <w:r>
        <w:rPr>
          <w:b/>
          <w:spacing w:val="-4"/>
        </w:rPr>
        <w:t xml:space="preserve">Standards </w:t>
      </w:r>
      <w:r>
        <w:rPr>
          <w:b/>
          <w:spacing w:val="-2"/>
        </w:rPr>
        <w:t>Administration</w:t>
      </w:r>
    </w:p>
    <w:p w14:paraId="1C30242C" w14:textId="77777777" w:rsidR="00E750C5" w:rsidRDefault="00E750C5">
      <w:pPr>
        <w:pStyle w:val="BodyText"/>
        <w:spacing w:before="5"/>
        <w:rPr>
          <w:rFonts w:ascii="Bookman Old Style"/>
          <w:b/>
          <w:sz w:val="44"/>
        </w:rPr>
      </w:pPr>
    </w:p>
    <w:p w14:paraId="1C30242D" w14:textId="77777777" w:rsidR="00E750C5" w:rsidRDefault="00E230C5">
      <w:pPr>
        <w:pStyle w:val="BodyText"/>
        <w:spacing w:before="0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5330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1C30242E" w14:textId="77777777" w:rsidR="00E750C5" w:rsidRDefault="00E750C5">
      <w:pPr>
        <w:pStyle w:val="BodyText"/>
        <w:rPr>
          <w:sz w:val="15"/>
        </w:rPr>
      </w:pPr>
    </w:p>
    <w:p w14:paraId="1C30242F" w14:textId="24830245" w:rsidR="00E750C5" w:rsidRDefault="00E230C5">
      <w:pPr>
        <w:spacing w:before="95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1" w:author="ROSSI, AMANDA M CIV USAF HAF SAF/AQCP" w:date="2024-05-19T09:50:00Z">
        <w:r w:rsidDel="00B809A8">
          <w:rPr>
            <w:i/>
            <w:spacing w:val="-4"/>
            <w:w w:val="110"/>
          </w:rPr>
          <w:delText>2023</w:delText>
        </w:r>
      </w:del>
      <w:ins w:id="2" w:author="ROSSI, AMANDA M CIV USAF HAF SAF/AQCP" w:date="2024-05-19T09:50:00Z">
        <w:r w:rsidR="00B809A8">
          <w:rPr>
            <w:i/>
            <w:spacing w:val="-4"/>
            <w:w w:val="110"/>
          </w:rPr>
          <w:t>202</w:t>
        </w:r>
        <w:r w:rsidR="00B809A8">
          <w:rPr>
            <w:i/>
            <w:spacing w:val="-4"/>
            <w:w w:val="110"/>
          </w:rPr>
          <w:t>4</w:t>
        </w:r>
      </w:ins>
    </w:p>
    <w:p w14:paraId="1C302430" w14:textId="77777777" w:rsidR="00E750C5" w:rsidRDefault="00E750C5">
      <w:pPr>
        <w:pStyle w:val="BodyText"/>
        <w:spacing w:before="11"/>
        <w:rPr>
          <w:i/>
          <w:sz w:val="23"/>
        </w:rPr>
      </w:pPr>
    </w:p>
    <w:p w14:paraId="1C302431" w14:textId="77777777" w:rsidR="00E750C5" w:rsidRDefault="00B809A8">
      <w:pPr>
        <w:pStyle w:val="BodyText"/>
        <w:spacing w:before="0"/>
        <w:ind w:left="110"/>
      </w:pPr>
      <w:hyperlink w:anchor="_bookmark0" w:history="1">
        <w:r w:rsidR="00E230C5">
          <w:rPr>
            <w:color w:val="27314A"/>
            <w:w w:val="110"/>
            <w:u w:val="single" w:color="27314A"/>
          </w:rPr>
          <w:t>Subpart</w:t>
        </w:r>
        <w:r w:rsidR="00E230C5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E230C5">
          <w:rPr>
            <w:color w:val="27314A"/>
            <w:w w:val="110"/>
            <w:u w:val="single" w:color="27314A"/>
          </w:rPr>
          <w:t>5330.2</w:t>
        </w:r>
        <w:r w:rsidR="00E230C5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E230C5">
          <w:rPr>
            <w:color w:val="27314A"/>
            <w:w w:val="110"/>
            <w:u w:val="single" w:color="27314A"/>
          </w:rPr>
          <w:t>—</w:t>
        </w:r>
        <w:r w:rsidR="00E230C5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E230C5">
          <w:rPr>
            <w:color w:val="27314A"/>
            <w:w w:val="110"/>
            <w:u w:val="single" w:color="27314A"/>
          </w:rPr>
          <w:t>CAS</w:t>
        </w:r>
        <w:r w:rsidR="00E230C5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E230C5">
          <w:rPr>
            <w:color w:val="27314A"/>
            <w:w w:val="110"/>
            <w:u w:val="single" w:color="27314A"/>
          </w:rPr>
          <w:t>PROGRAM</w:t>
        </w:r>
        <w:r w:rsidR="00E230C5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E230C5">
          <w:rPr>
            <w:color w:val="27314A"/>
            <w:spacing w:val="-2"/>
            <w:w w:val="110"/>
            <w:u w:val="single" w:color="27314A"/>
          </w:rPr>
          <w:t>REQUIREMENTS</w:t>
        </w:r>
      </w:hyperlink>
    </w:p>
    <w:p w14:paraId="1C302432" w14:textId="77777777" w:rsidR="00E750C5" w:rsidRDefault="00E750C5">
      <w:pPr>
        <w:pStyle w:val="BodyText"/>
        <w:rPr>
          <w:sz w:val="15"/>
        </w:rPr>
      </w:pPr>
    </w:p>
    <w:p w14:paraId="1C302433" w14:textId="77777777" w:rsidR="00E750C5" w:rsidRDefault="00B809A8">
      <w:pPr>
        <w:pStyle w:val="BodyText"/>
        <w:spacing w:before="96"/>
        <w:ind w:left="110"/>
      </w:pPr>
      <w:hyperlink w:anchor="_bookmark0" w:history="1">
        <w:r w:rsidR="00E230C5">
          <w:rPr>
            <w:color w:val="27314A"/>
            <w:w w:val="105"/>
            <w:u w:val="single" w:color="27314A"/>
          </w:rPr>
          <w:t>5330.201</w:t>
        </w:r>
        <w:r w:rsidR="00E230C5">
          <w:rPr>
            <w:color w:val="27314A"/>
            <w:spacing w:val="18"/>
            <w:w w:val="105"/>
            <w:u w:val="single" w:color="27314A"/>
          </w:rPr>
          <w:t xml:space="preserve"> </w:t>
        </w:r>
        <w:r w:rsidR="00E230C5">
          <w:rPr>
            <w:color w:val="27314A"/>
            <w:w w:val="105"/>
            <w:u w:val="single" w:color="27314A"/>
          </w:rPr>
          <w:t>Contract</w:t>
        </w:r>
        <w:r w:rsidR="00E230C5">
          <w:rPr>
            <w:color w:val="27314A"/>
            <w:spacing w:val="18"/>
            <w:w w:val="105"/>
            <w:u w:val="single" w:color="27314A"/>
          </w:rPr>
          <w:t xml:space="preserve"> </w:t>
        </w:r>
        <w:r w:rsidR="00E230C5">
          <w:rPr>
            <w:color w:val="27314A"/>
            <w:spacing w:val="-2"/>
            <w:w w:val="105"/>
            <w:u w:val="single" w:color="27314A"/>
          </w:rPr>
          <w:t>requirements.</w:t>
        </w:r>
      </w:hyperlink>
    </w:p>
    <w:p w14:paraId="1C302434" w14:textId="77777777" w:rsidR="00E750C5" w:rsidRDefault="00E750C5">
      <w:pPr>
        <w:pStyle w:val="BodyText"/>
        <w:rPr>
          <w:sz w:val="15"/>
        </w:rPr>
      </w:pPr>
    </w:p>
    <w:p w14:paraId="1C302435" w14:textId="77777777" w:rsidR="00E750C5" w:rsidRDefault="00B809A8">
      <w:pPr>
        <w:pStyle w:val="BodyText"/>
        <w:spacing w:before="95"/>
        <w:ind w:left="110"/>
      </w:pPr>
      <w:hyperlink w:anchor="_bookmark0" w:history="1">
        <w:r w:rsidR="00E230C5">
          <w:rPr>
            <w:color w:val="27314A"/>
            <w:w w:val="105"/>
            <w:u w:val="single" w:color="27314A"/>
          </w:rPr>
          <w:t>5330.201-5</w:t>
        </w:r>
        <w:r w:rsidR="00E230C5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E230C5">
          <w:rPr>
            <w:color w:val="27314A"/>
            <w:spacing w:val="-2"/>
            <w:w w:val="105"/>
            <w:u w:val="single" w:color="27314A"/>
          </w:rPr>
          <w:t>Waivers</w:t>
        </w:r>
      </w:hyperlink>
    </w:p>
    <w:p w14:paraId="1C302436" w14:textId="77777777" w:rsidR="00E750C5" w:rsidRDefault="00E750C5">
      <w:pPr>
        <w:pStyle w:val="BodyText"/>
        <w:spacing w:before="10"/>
        <w:rPr>
          <w:sz w:val="15"/>
        </w:rPr>
      </w:pPr>
    </w:p>
    <w:p w14:paraId="1C302437" w14:textId="77777777" w:rsidR="00E750C5" w:rsidRDefault="00B809A8">
      <w:pPr>
        <w:pStyle w:val="BodyText"/>
        <w:spacing w:before="95"/>
        <w:ind w:left="110"/>
      </w:pPr>
      <w:hyperlink w:anchor="_bookmark0" w:history="1">
        <w:r w:rsidR="00E230C5">
          <w:rPr>
            <w:color w:val="27314A"/>
            <w:w w:val="105"/>
            <w:u w:val="single" w:color="27314A"/>
          </w:rPr>
          <w:t>5330.202</w:t>
        </w:r>
        <w:r w:rsidR="00E230C5">
          <w:rPr>
            <w:color w:val="27314A"/>
            <w:spacing w:val="8"/>
            <w:w w:val="105"/>
            <w:u w:val="single" w:color="27314A"/>
          </w:rPr>
          <w:t xml:space="preserve"> </w:t>
        </w:r>
        <w:r w:rsidR="00E230C5">
          <w:rPr>
            <w:color w:val="27314A"/>
            <w:w w:val="105"/>
            <w:u w:val="single" w:color="27314A"/>
          </w:rPr>
          <w:t>Disclosure</w:t>
        </w:r>
        <w:r w:rsidR="00E230C5">
          <w:rPr>
            <w:color w:val="27314A"/>
            <w:spacing w:val="9"/>
            <w:w w:val="105"/>
            <w:u w:val="single" w:color="27314A"/>
          </w:rPr>
          <w:t xml:space="preserve"> </w:t>
        </w:r>
        <w:r w:rsidR="00E230C5">
          <w:rPr>
            <w:color w:val="27314A"/>
            <w:spacing w:val="-2"/>
            <w:w w:val="105"/>
            <w:u w:val="single" w:color="27314A"/>
          </w:rPr>
          <w:t>requirements.</w:t>
        </w:r>
      </w:hyperlink>
    </w:p>
    <w:p w14:paraId="1C302438" w14:textId="77777777" w:rsidR="00E750C5" w:rsidRDefault="00E750C5">
      <w:pPr>
        <w:pStyle w:val="BodyText"/>
        <w:rPr>
          <w:sz w:val="15"/>
        </w:rPr>
      </w:pPr>
    </w:p>
    <w:p w14:paraId="1C302439" w14:textId="77777777" w:rsidR="00E750C5" w:rsidRDefault="00B809A8">
      <w:pPr>
        <w:pStyle w:val="BodyText"/>
        <w:spacing w:before="95"/>
        <w:ind w:left="110"/>
      </w:pPr>
      <w:hyperlink w:anchor="_bookmark0" w:history="1">
        <w:r w:rsidR="00E230C5">
          <w:rPr>
            <w:color w:val="27314A"/>
            <w:w w:val="105"/>
            <w:u w:val="single" w:color="27314A"/>
          </w:rPr>
          <w:t>5330.202-6</w:t>
        </w:r>
        <w:r w:rsidR="00E230C5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E230C5">
          <w:rPr>
            <w:color w:val="27314A"/>
            <w:spacing w:val="-2"/>
            <w:w w:val="105"/>
            <w:u w:val="single" w:color="27314A"/>
          </w:rPr>
          <w:t>Responsibilities</w:t>
        </w:r>
      </w:hyperlink>
    </w:p>
    <w:p w14:paraId="1C30243A" w14:textId="77777777" w:rsidR="00E750C5" w:rsidRDefault="00E750C5">
      <w:pPr>
        <w:pStyle w:val="BodyText"/>
        <w:spacing w:before="0"/>
        <w:rPr>
          <w:sz w:val="20"/>
        </w:rPr>
      </w:pPr>
    </w:p>
    <w:p w14:paraId="1C30243B" w14:textId="77777777" w:rsidR="00E750C5" w:rsidRDefault="00E750C5">
      <w:pPr>
        <w:pStyle w:val="BodyText"/>
        <w:rPr>
          <w:sz w:val="17"/>
        </w:rPr>
      </w:pPr>
    </w:p>
    <w:p w14:paraId="1C30243C" w14:textId="77777777" w:rsidR="00E750C5" w:rsidRDefault="00E230C5">
      <w:pPr>
        <w:spacing w:before="98"/>
        <w:ind w:left="110"/>
        <w:rPr>
          <w:rFonts w:ascii="Bookman Old Style" w:hAnsi="Bookman Old Style"/>
          <w:b/>
          <w:sz w:val="33"/>
        </w:rPr>
      </w:pPr>
      <w:r>
        <w:rPr>
          <w:rFonts w:ascii="Bookman Old Style" w:hAnsi="Bookman Old Style"/>
          <w:b/>
          <w:spacing w:val="-4"/>
          <w:sz w:val="33"/>
        </w:rPr>
        <w:t>Subpart</w:t>
      </w:r>
      <w:r>
        <w:rPr>
          <w:rFonts w:ascii="Bookman Old Style" w:hAnsi="Bookman Old Style"/>
          <w:b/>
          <w:spacing w:val="-24"/>
          <w:sz w:val="33"/>
        </w:rPr>
        <w:t xml:space="preserve"> </w:t>
      </w:r>
      <w:r>
        <w:rPr>
          <w:rFonts w:ascii="Bookman Old Style" w:hAnsi="Bookman Old Style"/>
          <w:b/>
          <w:spacing w:val="-4"/>
          <w:sz w:val="33"/>
        </w:rPr>
        <w:t>5330.2</w:t>
      </w:r>
      <w:r>
        <w:rPr>
          <w:rFonts w:ascii="Bookman Old Style" w:hAnsi="Bookman Old Style"/>
          <w:b/>
          <w:spacing w:val="-24"/>
          <w:sz w:val="33"/>
        </w:rPr>
        <w:t xml:space="preserve"> </w:t>
      </w:r>
      <w:r>
        <w:rPr>
          <w:rFonts w:ascii="Bookman Old Style" w:hAnsi="Bookman Old Style"/>
          <w:b/>
          <w:spacing w:val="-4"/>
          <w:sz w:val="33"/>
        </w:rPr>
        <w:t>—</w:t>
      </w:r>
      <w:r>
        <w:rPr>
          <w:rFonts w:ascii="Bookman Old Style" w:hAnsi="Bookman Old Style"/>
          <w:b/>
          <w:spacing w:val="-23"/>
          <w:sz w:val="33"/>
        </w:rPr>
        <w:t xml:space="preserve"> </w:t>
      </w:r>
      <w:r>
        <w:rPr>
          <w:rFonts w:ascii="Bookman Old Style" w:hAnsi="Bookman Old Style"/>
          <w:b/>
          <w:spacing w:val="-4"/>
          <w:sz w:val="33"/>
        </w:rPr>
        <w:t>CAS</w:t>
      </w:r>
      <w:r>
        <w:rPr>
          <w:rFonts w:ascii="Bookman Old Style" w:hAnsi="Bookman Old Style"/>
          <w:b/>
          <w:spacing w:val="-23"/>
          <w:sz w:val="33"/>
        </w:rPr>
        <w:t xml:space="preserve"> </w:t>
      </w:r>
      <w:r>
        <w:rPr>
          <w:rFonts w:ascii="Bookman Old Style" w:hAnsi="Bookman Old Style"/>
          <w:b/>
          <w:spacing w:val="-4"/>
          <w:sz w:val="33"/>
        </w:rPr>
        <w:t>PROGRAM</w:t>
      </w:r>
      <w:r>
        <w:rPr>
          <w:rFonts w:ascii="Bookman Old Style" w:hAnsi="Bookman Old Style"/>
          <w:b/>
          <w:spacing w:val="-23"/>
          <w:sz w:val="33"/>
        </w:rPr>
        <w:t xml:space="preserve"> </w:t>
      </w:r>
      <w:r>
        <w:rPr>
          <w:rFonts w:ascii="Bookman Old Style" w:hAnsi="Bookman Old Style"/>
          <w:b/>
          <w:spacing w:val="-4"/>
          <w:sz w:val="33"/>
        </w:rPr>
        <w:t>REQUIREMENTS</w:t>
      </w:r>
    </w:p>
    <w:p w14:paraId="1C30243D" w14:textId="77777777" w:rsidR="00E750C5" w:rsidRDefault="00E750C5">
      <w:pPr>
        <w:pStyle w:val="BodyText"/>
        <w:spacing w:before="1"/>
        <w:rPr>
          <w:rFonts w:ascii="Bookman Old Style"/>
          <w:b/>
          <w:sz w:val="44"/>
        </w:rPr>
      </w:pPr>
    </w:p>
    <w:p w14:paraId="1C30243E" w14:textId="77777777" w:rsidR="00E750C5" w:rsidRDefault="00E230C5">
      <w:pPr>
        <w:ind w:left="110"/>
        <w:rPr>
          <w:rFonts w:ascii="Bookman Old Style"/>
          <w:b/>
          <w:sz w:val="25"/>
        </w:rPr>
      </w:pPr>
      <w:r>
        <w:rPr>
          <w:rFonts w:ascii="Bookman Old Style"/>
          <w:b/>
          <w:spacing w:val="-2"/>
          <w:sz w:val="25"/>
        </w:rPr>
        <w:t>5330.201</w:t>
      </w:r>
      <w:r>
        <w:rPr>
          <w:rFonts w:ascii="Bookman Old Style"/>
          <w:b/>
          <w:spacing w:val="-14"/>
          <w:sz w:val="25"/>
        </w:rPr>
        <w:t xml:space="preserve"> </w:t>
      </w:r>
      <w:r>
        <w:rPr>
          <w:rFonts w:ascii="Bookman Old Style"/>
          <w:b/>
          <w:spacing w:val="-2"/>
          <w:sz w:val="25"/>
        </w:rPr>
        <w:t>Contract</w:t>
      </w:r>
      <w:r>
        <w:rPr>
          <w:rFonts w:ascii="Bookman Old Style"/>
          <w:b/>
          <w:spacing w:val="-13"/>
          <w:sz w:val="25"/>
        </w:rPr>
        <w:t xml:space="preserve"> </w:t>
      </w:r>
      <w:r>
        <w:rPr>
          <w:rFonts w:ascii="Bookman Old Style"/>
          <w:b/>
          <w:spacing w:val="-2"/>
          <w:sz w:val="25"/>
        </w:rPr>
        <w:t>requirements.</w:t>
      </w:r>
    </w:p>
    <w:p w14:paraId="1C30243F" w14:textId="77777777" w:rsidR="00E750C5" w:rsidRDefault="00E750C5">
      <w:pPr>
        <w:pStyle w:val="BodyText"/>
        <w:rPr>
          <w:rFonts w:ascii="Bookman Old Style"/>
          <w:b/>
          <w:sz w:val="40"/>
        </w:rPr>
      </w:pPr>
    </w:p>
    <w:p w14:paraId="1C302440" w14:textId="77777777" w:rsidR="00E750C5" w:rsidRDefault="00E230C5">
      <w:pPr>
        <w:ind w:left="110"/>
        <w:rPr>
          <w:rFonts w:ascii="Bookman Old Style"/>
          <w:b/>
          <w:sz w:val="25"/>
        </w:rPr>
      </w:pPr>
      <w:r>
        <w:rPr>
          <w:rFonts w:ascii="Bookman Old Style"/>
          <w:b/>
          <w:spacing w:val="-2"/>
          <w:sz w:val="25"/>
        </w:rPr>
        <w:t>5330.201-5</w:t>
      </w:r>
      <w:r>
        <w:rPr>
          <w:rFonts w:ascii="Bookman Old Style"/>
          <w:b/>
          <w:spacing w:val="-15"/>
          <w:sz w:val="25"/>
        </w:rPr>
        <w:t xml:space="preserve"> </w:t>
      </w:r>
      <w:r>
        <w:rPr>
          <w:rFonts w:ascii="Bookman Old Style"/>
          <w:b/>
          <w:spacing w:val="-2"/>
          <w:sz w:val="25"/>
        </w:rPr>
        <w:t>Waivers</w:t>
      </w:r>
    </w:p>
    <w:p w14:paraId="1C302441" w14:textId="77777777" w:rsidR="00E750C5" w:rsidRDefault="00E750C5">
      <w:pPr>
        <w:pStyle w:val="BodyText"/>
        <w:spacing w:before="4"/>
        <w:rPr>
          <w:rFonts w:ascii="Bookman Old Style"/>
          <w:b/>
          <w:sz w:val="42"/>
        </w:rPr>
      </w:pPr>
    </w:p>
    <w:p w14:paraId="1C302442" w14:textId="6A67389E" w:rsidR="00E750C5" w:rsidRDefault="00E230C5">
      <w:pPr>
        <w:pStyle w:val="BodyText"/>
        <w:spacing w:before="0" w:line="271" w:lineRule="auto"/>
        <w:ind w:left="110" w:right="130"/>
      </w:pPr>
      <w:r>
        <w:rPr>
          <w:w w:val="105"/>
        </w:rPr>
        <w:t xml:space="preserve">(a)(2) See </w:t>
      </w:r>
      <w:hyperlink r:id="rId7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w w:val="105"/>
        </w:rPr>
        <w:t xml:space="preserve">. Submit CAS waiver requests through the SCO to the </w:t>
      </w:r>
      <w:hyperlink r:id="rId8" w:anchor="DAFFARS_5302_101">
        <w:r>
          <w:rPr>
            <w:color w:val="27314A"/>
            <w:w w:val="105"/>
            <w:u w:val="single" w:color="27314A"/>
          </w:rPr>
          <w:t>cognizant HCA</w:t>
        </w:r>
      </w:hyperlink>
      <w:r>
        <w:rPr>
          <w:color w:val="27314A"/>
          <w:spacing w:val="80"/>
          <w:w w:val="105"/>
        </w:rPr>
        <w:t xml:space="preserve"> </w:t>
      </w:r>
      <w:hyperlink r:id="rId9" w:anchor="DAFFARS_5302_101">
        <w:r>
          <w:rPr>
            <w:color w:val="27314A"/>
            <w:w w:val="105"/>
            <w:u w:val="single" w:color="27314A"/>
          </w:rPr>
          <w:t>Workflow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OUSD(A&amp;S)/DPC review no later than 45 days before the anticipated contract award.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Waiver requests must include all items listed in </w:t>
      </w:r>
      <w:hyperlink r:id="rId10" w:anchor="FAR_30_201_5">
        <w:r>
          <w:rPr>
            <w:color w:val="27314A"/>
            <w:w w:val="105"/>
            <w:u w:val="single" w:color="27314A"/>
          </w:rPr>
          <w:t>FAR 30.201-5(c)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and, for exceptional case CAS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waivers, also address the items at </w:t>
      </w:r>
      <w:hyperlink r:id="rId11" w:anchor="DFARS_PGI_PGI_230.201-5">
        <w:r>
          <w:rPr>
            <w:color w:val="27314A"/>
            <w:w w:val="105"/>
            <w:u w:val="single" w:color="27314A"/>
          </w:rPr>
          <w:t>DFARS PGI 230.201-5</w:t>
        </w:r>
      </w:hyperlink>
      <w:r>
        <w:rPr>
          <w:w w:val="105"/>
        </w:rPr>
        <w:t>, and include the determination required by</w:t>
      </w:r>
      <w:r>
        <w:rPr>
          <w:spacing w:val="80"/>
          <w:w w:val="105"/>
        </w:rPr>
        <w:t xml:space="preserve"> </w:t>
      </w:r>
      <w:hyperlink r:id="rId12" w:anchor="DFARS_230.201-5">
        <w:r>
          <w:rPr>
            <w:color w:val="27314A"/>
            <w:w w:val="105"/>
            <w:u w:val="single" w:color="27314A"/>
          </w:rPr>
          <w:t>DFARS 230.201-5(a)(1)(A)(2)</w:t>
        </w:r>
      </w:hyperlink>
      <w:r>
        <w:rPr>
          <w:w w:val="105"/>
        </w:rPr>
        <w:t>.</w:t>
      </w:r>
    </w:p>
    <w:p w14:paraId="1C302443" w14:textId="77777777" w:rsidR="00E750C5" w:rsidRDefault="00E750C5">
      <w:pPr>
        <w:pStyle w:val="BodyText"/>
        <w:spacing w:before="3"/>
        <w:rPr>
          <w:sz w:val="21"/>
        </w:rPr>
      </w:pPr>
    </w:p>
    <w:p w14:paraId="1C302445" w14:textId="1C99741C" w:rsidR="00E750C5" w:rsidDel="00B809A8" w:rsidRDefault="00B809A8">
      <w:pPr>
        <w:pStyle w:val="BodyText"/>
        <w:spacing w:before="0"/>
        <w:rPr>
          <w:del w:id="3" w:author="ROSSI, AMANDA M CIV USAF HAF SAF/AQCP" w:date="2024-05-19T09:50:00Z"/>
          <w:sz w:val="26"/>
        </w:rPr>
      </w:pPr>
      <w:del w:id="4" w:author="ROSSI, AMANDA M CIV USAF HAF SAF/AQCP" w:date="2024-05-19T09:50:00Z">
        <w:r w:rsidDel="00B809A8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(b) See </w:delText>
        </w:r>
        <w:r w:rsidDel="00B809A8">
          <w:fldChar w:fldCharType="begin"/>
        </w:r>
        <w:r w:rsidDel="00B809A8">
          <w:delInstrText>HYPERLINK "https://www.acquisition.gov/daffars/part-5301-federal-acquisition-regulations-system" \l "DAFFARS_5301_601" \o "MP5301.601(a)(i)" \t "_blank"</w:delInstrText>
        </w:r>
        <w:r w:rsidDel="00B809A8">
          <w:fldChar w:fldCharType="separate"/>
        </w:r>
        <w:r w:rsidDel="00B809A8">
          <w:rPr>
            <w:rStyle w:val="Hyperlink"/>
            <w:rFonts w:ascii="open_sansregular" w:hAnsi="open_sansregular"/>
            <w:sz w:val="21"/>
            <w:szCs w:val="21"/>
            <w:bdr w:val="none" w:sz="0" w:space="0" w:color="auto" w:frame="1"/>
            <w:shd w:val="clear" w:color="auto" w:fill="FFFFFF"/>
          </w:rPr>
          <w:delText>MP5301.601(a)(i)</w:delText>
        </w:r>
        <w:r w:rsidDel="00B809A8">
          <w:fldChar w:fldCharType="end"/>
        </w:r>
        <w:r w:rsidDel="00B809A8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.</w:delText>
        </w:r>
      </w:del>
    </w:p>
    <w:p w14:paraId="1C302446" w14:textId="77777777" w:rsidR="00E750C5" w:rsidRDefault="00E230C5">
      <w:pPr>
        <w:spacing w:before="203"/>
        <w:ind w:left="110"/>
        <w:rPr>
          <w:rFonts w:ascii="Bookman Old Style"/>
          <w:b/>
          <w:sz w:val="25"/>
        </w:rPr>
      </w:pPr>
      <w:r>
        <w:rPr>
          <w:rFonts w:ascii="Bookman Old Style"/>
          <w:b/>
          <w:spacing w:val="-2"/>
          <w:sz w:val="25"/>
        </w:rPr>
        <w:t>5330.202</w:t>
      </w:r>
      <w:r>
        <w:rPr>
          <w:rFonts w:ascii="Bookman Old Style"/>
          <w:b/>
          <w:spacing w:val="-4"/>
          <w:sz w:val="25"/>
        </w:rPr>
        <w:t xml:space="preserve"> </w:t>
      </w:r>
      <w:r>
        <w:rPr>
          <w:rFonts w:ascii="Bookman Old Style"/>
          <w:b/>
          <w:spacing w:val="-2"/>
          <w:sz w:val="25"/>
        </w:rPr>
        <w:t>Disclosure</w:t>
      </w:r>
      <w:r>
        <w:rPr>
          <w:rFonts w:ascii="Bookman Old Style"/>
          <w:b/>
          <w:spacing w:val="-3"/>
          <w:sz w:val="25"/>
        </w:rPr>
        <w:t xml:space="preserve"> </w:t>
      </w:r>
      <w:r>
        <w:rPr>
          <w:rFonts w:ascii="Bookman Old Style"/>
          <w:b/>
          <w:spacing w:val="-2"/>
          <w:sz w:val="25"/>
        </w:rPr>
        <w:t>requirements.</w:t>
      </w:r>
    </w:p>
    <w:p w14:paraId="1C302447" w14:textId="77777777" w:rsidR="00E750C5" w:rsidRDefault="00E750C5">
      <w:pPr>
        <w:pStyle w:val="BodyText"/>
        <w:rPr>
          <w:rFonts w:ascii="Bookman Old Style"/>
          <w:b/>
          <w:sz w:val="40"/>
        </w:rPr>
      </w:pPr>
    </w:p>
    <w:p w14:paraId="1C302448" w14:textId="77777777" w:rsidR="00E750C5" w:rsidRDefault="00E230C5">
      <w:pPr>
        <w:ind w:left="110"/>
        <w:rPr>
          <w:rFonts w:ascii="Bookman Old Style"/>
          <w:b/>
          <w:sz w:val="25"/>
        </w:rPr>
      </w:pPr>
      <w:r>
        <w:rPr>
          <w:rFonts w:ascii="Bookman Old Style"/>
          <w:b/>
          <w:spacing w:val="-2"/>
          <w:sz w:val="25"/>
        </w:rPr>
        <w:t>5330.202-6</w:t>
      </w:r>
      <w:r>
        <w:rPr>
          <w:rFonts w:ascii="Bookman Old Style"/>
          <w:b/>
          <w:spacing w:val="-15"/>
          <w:sz w:val="25"/>
        </w:rPr>
        <w:t xml:space="preserve"> </w:t>
      </w:r>
      <w:r>
        <w:rPr>
          <w:rFonts w:ascii="Bookman Old Style"/>
          <w:b/>
          <w:spacing w:val="-2"/>
          <w:sz w:val="25"/>
        </w:rPr>
        <w:t>Responsibilities</w:t>
      </w:r>
    </w:p>
    <w:p w14:paraId="1C302449" w14:textId="77777777" w:rsidR="00E750C5" w:rsidRDefault="00E750C5">
      <w:pPr>
        <w:pStyle w:val="BodyText"/>
        <w:spacing w:before="4"/>
        <w:rPr>
          <w:rFonts w:ascii="Bookman Old Style"/>
          <w:b/>
          <w:sz w:val="42"/>
        </w:rPr>
      </w:pPr>
    </w:p>
    <w:p w14:paraId="1C30244A" w14:textId="13C81106" w:rsidR="00E750C5" w:rsidRDefault="00E230C5">
      <w:pPr>
        <w:pStyle w:val="BodyText"/>
        <w:spacing w:before="1"/>
        <w:ind w:left="110"/>
      </w:pPr>
      <w:r>
        <w:rPr>
          <w:w w:val="105"/>
        </w:rPr>
        <w:t>(b)</w:t>
      </w:r>
      <w:r>
        <w:rPr>
          <w:spacing w:val="12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hyperlink r:id="rId13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sectPr w:rsidR="00E750C5">
      <w:type w:val="continuous"/>
      <w:pgSz w:w="11910" w:h="16840"/>
      <w:pgMar w:top="840" w:right="8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C5"/>
    <w:rsid w:val="000D1F97"/>
    <w:rsid w:val="002E0958"/>
    <w:rsid w:val="00355FE9"/>
    <w:rsid w:val="003C3FF2"/>
    <w:rsid w:val="005362E8"/>
    <w:rsid w:val="005504A7"/>
    <w:rsid w:val="005707FD"/>
    <w:rsid w:val="005F11EB"/>
    <w:rsid w:val="00622D6E"/>
    <w:rsid w:val="008219CF"/>
    <w:rsid w:val="00822DB7"/>
    <w:rsid w:val="00906B06"/>
    <w:rsid w:val="00A471A8"/>
    <w:rsid w:val="00A5071D"/>
    <w:rsid w:val="00A6235B"/>
    <w:rsid w:val="00A96815"/>
    <w:rsid w:val="00AB126F"/>
    <w:rsid w:val="00B809A8"/>
    <w:rsid w:val="00BA67AC"/>
    <w:rsid w:val="00C31C77"/>
    <w:rsid w:val="00D31DD7"/>
    <w:rsid w:val="00DD64A6"/>
    <w:rsid w:val="00E230C5"/>
    <w:rsid w:val="00E750C5"/>
    <w:rsid w:val="00ED1400"/>
    <w:rsid w:val="00F11F3B"/>
    <w:rsid w:val="00F5135E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242B"/>
  <w15:docId w15:val="{ADA60667-9108-4FDD-902B-75EFD72E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</w:style>
  <w:style w:type="paragraph" w:styleId="Title">
    <w:name w:val="Title"/>
    <w:basedOn w:val="Normal"/>
    <w:uiPriority w:val="10"/>
    <w:qFormat/>
    <w:pPr>
      <w:spacing w:before="83"/>
      <w:ind w:left="110" w:right="1544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F11F3B"/>
    <w:pPr>
      <w:widowControl/>
      <w:autoSpaceDE/>
      <w:autoSpaceDN/>
    </w:pPr>
    <w:rPr>
      <w:rFonts w:ascii="Cambria" w:eastAsia="Cambria" w:hAnsi="Cambria" w:cs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2E0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09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0958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958"/>
    <w:rPr>
      <w:rFonts w:ascii="Cambria" w:eastAsia="Cambria" w:hAnsi="Cambria" w:cs="Cambr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0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daffars/part-5302-definitions-words-and-terms" TargetMode="External"/><Relationship Id="rId13" Type="http://schemas.openxmlformats.org/officeDocument/2006/relationships/hyperlink" Target="https://www.acquisition.gov/daffars/mp5301-federal-acquisition-regulations-syste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acquisition.gov/daffars/mp5301-federal-acquisition-regulations-system" TargetMode="External"/><Relationship Id="rId12" Type="http://schemas.openxmlformats.org/officeDocument/2006/relationships/hyperlink" Target="https://www.acquisition.gov/dfars/part-230-cost-accounting-standard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cquisition.gov/dfarspgi/pgi-part-230-cost-accounting-standards" TargetMode="Externa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yperlink" Target="https://www.acquisition.gov/far/part-30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cquisition.gov/daffars/part-5302-definitions-words-and-ter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FE4C72-EB88-41BA-ABA0-0DD9B73B1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5BFB42-D631-4146-AD3A-102B167A19B2}">
  <ds:schemaRefs>
    <ds:schemaRef ds:uri="c7b28551-714a-466d-aef6-d2c6ef9e9028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494a06ad-f065-438e-b0c5-3c8ee8c1fb4f"/>
  </ds:schemaRefs>
</ds:datastoreItem>
</file>

<file path=customXml/itemProps3.xml><?xml version="1.0" encoding="utf-8"?>
<ds:datastoreItem xmlns:ds="http://schemas.openxmlformats.org/officeDocument/2006/customXml" ds:itemID="{EA9C4F90-9DBA-42E3-A7BE-1203716B1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Links>
    <vt:vector size="72" baseType="variant">
      <vt:variant>
        <vt:i4>5242957</vt:i4>
      </vt:variant>
      <vt:variant>
        <vt:i4>36</vt:i4>
      </vt:variant>
      <vt:variant>
        <vt:i4>0</vt:i4>
      </vt:variant>
      <vt:variant>
        <vt:i4>5</vt:i4>
      </vt:variant>
      <vt:variant>
        <vt:lpwstr>https://www.acquisition.gov/daffars/mp5301-federal-acquisition-regulations-system</vt:lpwstr>
      </vt:variant>
      <vt:variant>
        <vt:lpwstr>DAFFARS_MP5301_601</vt:lpwstr>
      </vt:variant>
      <vt:variant>
        <vt:i4>1638450</vt:i4>
      </vt:variant>
      <vt:variant>
        <vt:i4>30</vt:i4>
      </vt:variant>
      <vt:variant>
        <vt:i4>0</vt:i4>
      </vt:variant>
      <vt:variant>
        <vt:i4>5</vt:i4>
      </vt:variant>
      <vt:variant>
        <vt:lpwstr>https://www.acquisition.gov/dfars/part-230-cost-accounting-standards</vt:lpwstr>
      </vt:variant>
      <vt:variant>
        <vt:lpwstr>DFARS_230.201-5</vt:lpwstr>
      </vt:variant>
      <vt:variant>
        <vt:i4>7471111</vt:i4>
      </vt:variant>
      <vt:variant>
        <vt:i4>27</vt:i4>
      </vt:variant>
      <vt:variant>
        <vt:i4>0</vt:i4>
      </vt:variant>
      <vt:variant>
        <vt:i4>5</vt:i4>
      </vt:variant>
      <vt:variant>
        <vt:lpwstr>https://www.acquisition.gov/dfarspgi/pgi-part-230-cost-accounting-standards</vt:lpwstr>
      </vt:variant>
      <vt:variant>
        <vt:lpwstr>DFARS_PGI_PGI_230.201-5</vt:lpwstr>
      </vt:variant>
      <vt:variant>
        <vt:i4>524394</vt:i4>
      </vt:variant>
      <vt:variant>
        <vt:i4>24</vt:i4>
      </vt:variant>
      <vt:variant>
        <vt:i4>0</vt:i4>
      </vt:variant>
      <vt:variant>
        <vt:i4>5</vt:i4>
      </vt:variant>
      <vt:variant>
        <vt:lpwstr>https://www.acquisition.gov/far/part-30</vt:lpwstr>
      </vt:variant>
      <vt:variant>
        <vt:lpwstr>FAR_30_201_5</vt:lpwstr>
      </vt:variant>
      <vt:variant>
        <vt:i4>3539059</vt:i4>
      </vt:variant>
      <vt:variant>
        <vt:i4>21</vt:i4>
      </vt:variant>
      <vt:variant>
        <vt:i4>0</vt:i4>
      </vt:variant>
      <vt:variant>
        <vt:i4>5</vt:i4>
      </vt:variant>
      <vt:variant>
        <vt:lpwstr>https://www.acquisition.gov/daffars/part-5302-definitions-words-and-terms</vt:lpwstr>
      </vt:variant>
      <vt:variant>
        <vt:lpwstr>DAFFARS_5302_101</vt:lpwstr>
      </vt:variant>
      <vt:variant>
        <vt:i4>3539059</vt:i4>
      </vt:variant>
      <vt:variant>
        <vt:i4>18</vt:i4>
      </vt:variant>
      <vt:variant>
        <vt:i4>0</vt:i4>
      </vt:variant>
      <vt:variant>
        <vt:i4>5</vt:i4>
      </vt:variant>
      <vt:variant>
        <vt:lpwstr>https://www.acquisition.gov/daffars/part-5302-definitions-words-and-terms</vt:lpwstr>
      </vt:variant>
      <vt:variant>
        <vt:lpwstr>DAFFARS_5302_101</vt:lpwstr>
      </vt:variant>
      <vt:variant>
        <vt:i4>5242957</vt:i4>
      </vt:variant>
      <vt:variant>
        <vt:i4>15</vt:i4>
      </vt:variant>
      <vt:variant>
        <vt:i4>0</vt:i4>
      </vt:variant>
      <vt:variant>
        <vt:i4>5</vt:i4>
      </vt:variant>
      <vt:variant>
        <vt:lpwstr>https://www.acquisition.gov/daffars/mp5301-federal-acquisition-regulations-system</vt:lpwstr>
      </vt:variant>
      <vt:variant>
        <vt:lpwstr>DAFFARS_MP5301_601</vt:lpwstr>
      </vt:variant>
      <vt:variant>
        <vt:i4>2228305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2228305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5330 - Cost Accounting Standards Administration</dc:title>
  <dc:subject/>
  <dc:creator>KUBA, DEREK M CIV USAF HAF SAF/AQCP</dc:creator>
  <cp:keywords/>
  <cp:lastModifiedBy>ROSSI, AMANDA M CIV USAF HAF SAF/AQCP</cp:lastModifiedBy>
  <cp:revision>3</cp:revision>
  <dcterms:created xsi:type="dcterms:W3CDTF">2024-05-19T15:49:00Z</dcterms:created>
  <dcterms:modified xsi:type="dcterms:W3CDTF">2024-05-19T15:50:00Z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4300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