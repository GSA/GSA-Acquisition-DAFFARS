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3A9A" w14:textId="77777777" w:rsidR="009D6A15" w:rsidRPr="008A1FA0" w:rsidRDefault="00650458">
      <w:pPr>
        <w:pStyle w:val="Title"/>
        <w:rPr>
          <w:rFonts w:asciiTheme="majorHAnsi" w:hAnsiTheme="majorHAnsi"/>
          <w:b/>
        </w:rPr>
      </w:pPr>
      <w:bookmarkStart w:id="0" w:name="_bookmark0"/>
      <w:bookmarkEnd w:id="0"/>
      <w:r w:rsidRPr="008A1FA0">
        <w:rPr>
          <w:rFonts w:asciiTheme="majorHAnsi" w:hAnsiTheme="majorHAnsi"/>
          <w:b/>
          <w:spacing w:val="-4"/>
        </w:rPr>
        <w:t>Part</w:t>
      </w:r>
      <w:r w:rsidRPr="008A1FA0">
        <w:rPr>
          <w:rFonts w:asciiTheme="majorHAnsi" w:hAnsiTheme="majorHAnsi"/>
          <w:b/>
          <w:spacing w:val="-31"/>
        </w:rPr>
        <w:t xml:space="preserve"> </w:t>
      </w:r>
      <w:r w:rsidRPr="008A1FA0">
        <w:rPr>
          <w:rFonts w:asciiTheme="majorHAnsi" w:hAnsiTheme="majorHAnsi"/>
          <w:b/>
          <w:spacing w:val="-4"/>
        </w:rPr>
        <w:t>5334</w:t>
      </w:r>
      <w:r w:rsidRPr="008A1FA0">
        <w:rPr>
          <w:rFonts w:asciiTheme="majorHAnsi" w:hAnsiTheme="majorHAnsi"/>
          <w:b/>
          <w:spacing w:val="-31"/>
        </w:rPr>
        <w:t xml:space="preserve"> </w:t>
      </w:r>
      <w:r w:rsidRPr="008A1FA0">
        <w:rPr>
          <w:rFonts w:asciiTheme="majorHAnsi" w:hAnsiTheme="majorHAnsi"/>
          <w:b/>
          <w:spacing w:val="-4"/>
        </w:rPr>
        <w:t>-</w:t>
      </w:r>
      <w:r w:rsidRPr="008A1FA0">
        <w:rPr>
          <w:rFonts w:asciiTheme="majorHAnsi" w:hAnsiTheme="majorHAnsi"/>
          <w:b/>
          <w:spacing w:val="-31"/>
        </w:rPr>
        <w:t xml:space="preserve"> </w:t>
      </w:r>
      <w:r w:rsidRPr="008A1FA0">
        <w:rPr>
          <w:rFonts w:asciiTheme="majorHAnsi" w:hAnsiTheme="majorHAnsi"/>
          <w:b/>
          <w:spacing w:val="-4"/>
        </w:rPr>
        <w:t>Major</w:t>
      </w:r>
      <w:r w:rsidRPr="008A1FA0">
        <w:rPr>
          <w:rFonts w:asciiTheme="majorHAnsi" w:hAnsiTheme="majorHAnsi"/>
          <w:b/>
          <w:spacing w:val="-30"/>
        </w:rPr>
        <w:t xml:space="preserve"> </w:t>
      </w:r>
      <w:r w:rsidRPr="008A1FA0">
        <w:rPr>
          <w:rFonts w:asciiTheme="majorHAnsi" w:hAnsiTheme="majorHAnsi"/>
          <w:b/>
          <w:spacing w:val="-4"/>
        </w:rPr>
        <w:t>System</w:t>
      </w:r>
      <w:r w:rsidRPr="008A1FA0">
        <w:rPr>
          <w:rFonts w:asciiTheme="majorHAnsi" w:hAnsiTheme="majorHAnsi"/>
          <w:b/>
          <w:spacing w:val="-30"/>
        </w:rPr>
        <w:t xml:space="preserve"> </w:t>
      </w:r>
      <w:r w:rsidRPr="008A1FA0">
        <w:rPr>
          <w:rFonts w:asciiTheme="majorHAnsi" w:hAnsiTheme="majorHAnsi"/>
          <w:b/>
          <w:spacing w:val="-4"/>
        </w:rPr>
        <w:t>Acquisition</w:t>
      </w:r>
    </w:p>
    <w:p w14:paraId="672A6659" w14:textId="77777777" w:rsidR="009D6A15" w:rsidRPr="008A1FA0" w:rsidRDefault="009D6A15">
      <w:pPr>
        <w:pStyle w:val="BodyText"/>
        <w:spacing w:before="6"/>
        <w:rPr>
          <w:rFonts w:asciiTheme="majorHAnsi" w:hAnsiTheme="majorHAnsi"/>
          <w:b/>
          <w:sz w:val="50"/>
        </w:rPr>
      </w:pPr>
    </w:p>
    <w:p w14:paraId="694474CD" w14:textId="77777777" w:rsidR="009D6A15" w:rsidRPr="008A1FA0" w:rsidRDefault="00650458">
      <w:pPr>
        <w:pStyle w:val="BodyText"/>
        <w:ind w:left="110"/>
        <w:rPr>
          <w:rFonts w:asciiTheme="majorHAnsi" w:hAnsiTheme="majorHAnsi"/>
        </w:rPr>
      </w:pPr>
      <w:r w:rsidRPr="008A1FA0">
        <w:rPr>
          <w:rFonts w:asciiTheme="majorHAnsi" w:hAnsiTheme="majorHAnsi"/>
          <w:color w:val="27314A"/>
          <w:w w:val="105"/>
          <w:u w:val="single" w:color="27314A"/>
        </w:rPr>
        <w:t>DAFFARS</w:t>
      </w:r>
      <w:r w:rsidRPr="008A1FA0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8A1FA0">
        <w:rPr>
          <w:rFonts w:asciiTheme="majorHAnsi" w:hAnsiTheme="majorHAnsi"/>
          <w:color w:val="27314A"/>
          <w:w w:val="105"/>
          <w:u w:val="single" w:color="27314A"/>
        </w:rPr>
        <w:t>PART</w:t>
      </w:r>
      <w:r w:rsidRPr="008A1FA0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8A1FA0">
        <w:rPr>
          <w:rFonts w:asciiTheme="majorHAnsi" w:hAnsiTheme="majorHAnsi"/>
          <w:color w:val="27314A"/>
          <w:w w:val="105"/>
          <w:u w:val="single" w:color="27314A"/>
        </w:rPr>
        <w:t>5334</w:t>
      </w:r>
      <w:r w:rsidRPr="008A1FA0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8A1FA0">
        <w:rPr>
          <w:rFonts w:asciiTheme="majorHAnsi" w:hAnsiTheme="majorHAnsi"/>
          <w:color w:val="27314A"/>
          <w:w w:val="105"/>
          <w:u w:val="single" w:color="27314A"/>
        </w:rPr>
        <w:t>Knowledge</w:t>
      </w:r>
      <w:r w:rsidRPr="008A1FA0">
        <w:rPr>
          <w:rFonts w:asciiTheme="majorHAnsi" w:hAnsiTheme="majorHAnsi"/>
          <w:color w:val="27314A"/>
          <w:spacing w:val="18"/>
          <w:w w:val="105"/>
          <w:u w:val="single" w:color="27314A"/>
        </w:rPr>
        <w:t xml:space="preserve"> </w:t>
      </w:r>
      <w:r w:rsidRPr="008A1FA0">
        <w:rPr>
          <w:rFonts w:asciiTheme="majorHAnsi" w:hAnsiTheme="majorHAnsi"/>
          <w:color w:val="27314A"/>
          <w:spacing w:val="-2"/>
          <w:w w:val="105"/>
          <w:u w:val="single" w:color="27314A"/>
        </w:rPr>
        <w:t>Center</w:t>
      </w:r>
    </w:p>
    <w:p w14:paraId="0A37501D" w14:textId="77777777" w:rsidR="009D6A15" w:rsidRPr="008A1FA0" w:rsidRDefault="009D6A15">
      <w:pPr>
        <w:pStyle w:val="BodyText"/>
        <w:spacing w:before="9"/>
        <w:rPr>
          <w:rFonts w:asciiTheme="majorHAnsi" w:hAnsiTheme="majorHAnsi"/>
          <w:sz w:val="15"/>
        </w:rPr>
      </w:pPr>
    </w:p>
    <w:p w14:paraId="51E4B3C0" w14:textId="13B7562A" w:rsidR="009D6A15" w:rsidRPr="008A1FA0" w:rsidRDefault="00650458">
      <w:pPr>
        <w:spacing w:before="96"/>
        <w:ind w:left="110"/>
        <w:rPr>
          <w:rFonts w:asciiTheme="majorHAnsi" w:hAnsiTheme="majorHAnsi"/>
          <w:i/>
        </w:rPr>
      </w:pPr>
      <w:r w:rsidRPr="008A1FA0">
        <w:rPr>
          <w:rFonts w:asciiTheme="majorHAnsi" w:hAnsiTheme="majorHAnsi"/>
          <w:i/>
          <w:w w:val="110"/>
        </w:rPr>
        <w:t>Revised:</w:t>
      </w:r>
      <w:r w:rsidRPr="008A1FA0">
        <w:rPr>
          <w:rFonts w:asciiTheme="majorHAnsi" w:hAnsiTheme="majorHAnsi"/>
          <w:i/>
          <w:spacing w:val="23"/>
          <w:w w:val="110"/>
        </w:rPr>
        <w:t xml:space="preserve"> </w:t>
      </w:r>
      <w:r w:rsidRPr="008A1FA0">
        <w:rPr>
          <w:rFonts w:asciiTheme="majorHAnsi" w:hAnsiTheme="majorHAnsi"/>
          <w:i/>
          <w:w w:val="110"/>
        </w:rPr>
        <w:t>June</w:t>
      </w:r>
      <w:r w:rsidRPr="008A1FA0">
        <w:rPr>
          <w:rFonts w:asciiTheme="majorHAnsi" w:hAnsiTheme="majorHAnsi"/>
          <w:i/>
          <w:spacing w:val="23"/>
          <w:w w:val="110"/>
        </w:rPr>
        <w:t xml:space="preserve"> </w:t>
      </w:r>
      <w:del w:id="1" w:author="ROSSI, AMANDA M CIV USAF HAF SAF/AQCP" w:date="2024-05-18T13:16:00Z">
        <w:r w:rsidRPr="008A1FA0" w:rsidDel="00FD07E1">
          <w:rPr>
            <w:rFonts w:asciiTheme="majorHAnsi" w:hAnsiTheme="majorHAnsi"/>
            <w:i/>
            <w:spacing w:val="-4"/>
            <w:w w:val="110"/>
          </w:rPr>
          <w:delText>2023</w:delText>
        </w:r>
      </w:del>
      <w:ins w:id="2" w:author="ROSSI, AMANDA M CIV USAF HAF SAF/AQCP" w:date="2024-05-18T13:16:00Z">
        <w:r w:rsidR="00FD07E1" w:rsidRPr="008A1FA0">
          <w:rPr>
            <w:rFonts w:asciiTheme="majorHAnsi" w:hAnsiTheme="majorHAnsi"/>
            <w:i/>
            <w:spacing w:val="-4"/>
            <w:w w:val="110"/>
          </w:rPr>
          <w:t>202</w:t>
        </w:r>
        <w:r w:rsidR="00FD07E1">
          <w:rPr>
            <w:rFonts w:asciiTheme="majorHAnsi" w:hAnsiTheme="majorHAnsi"/>
            <w:i/>
            <w:spacing w:val="-4"/>
            <w:w w:val="110"/>
          </w:rPr>
          <w:t>4</w:t>
        </w:r>
      </w:ins>
    </w:p>
    <w:p w14:paraId="5DAB6C7B" w14:textId="77777777" w:rsidR="009D6A15" w:rsidRPr="008A1FA0" w:rsidRDefault="009D6A15">
      <w:pPr>
        <w:pStyle w:val="BodyText"/>
        <w:spacing w:before="10"/>
        <w:rPr>
          <w:rFonts w:asciiTheme="majorHAnsi" w:hAnsiTheme="majorHAnsi"/>
          <w:i/>
          <w:sz w:val="23"/>
        </w:rPr>
      </w:pPr>
    </w:p>
    <w:p w14:paraId="705DD540" w14:textId="4BAE6DA0" w:rsidR="00154FCE" w:rsidRPr="008A1FA0" w:rsidRDefault="00FD07E1">
      <w:pPr>
        <w:pStyle w:val="BodyText"/>
        <w:spacing w:before="1"/>
        <w:ind w:left="110"/>
        <w:rPr>
          <w:rFonts w:asciiTheme="majorHAnsi" w:hAnsiTheme="majorHAnsi"/>
        </w:rPr>
      </w:pPr>
      <w:hyperlink w:anchor="_5334.004_Acquisition_Strategy" w:history="1">
        <w:r w:rsidR="00154FCE" w:rsidRPr="008A1FA0">
          <w:rPr>
            <w:rStyle w:val="Hyperlink"/>
            <w:rFonts w:asciiTheme="majorHAnsi" w:hAnsiTheme="majorHAnsi"/>
          </w:rPr>
          <w:t>5334.004 – Acquisition Strategy</w:t>
        </w:r>
      </w:hyperlink>
    </w:p>
    <w:p w14:paraId="5A6AEC7C" w14:textId="77777777" w:rsidR="00154FCE" w:rsidRPr="008A1FA0" w:rsidRDefault="00154FCE">
      <w:pPr>
        <w:pStyle w:val="BodyText"/>
        <w:spacing w:before="1"/>
        <w:ind w:left="110"/>
        <w:rPr>
          <w:rFonts w:asciiTheme="majorHAnsi" w:hAnsiTheme="majorHAnsi"/>
        </w:rPr>
      </w:pPr>
    </w:p>
    <w:p w14:paraId="5D8712B5" w14:textId="34B72045" w:rsidR="009D6A15" w:rsidRPr="008A1FA0" w:rsidRDefault="00FD07E1">
      <w:pPr>
        <w:pStyle w:val="BodyText"/>
        <w:spacing w:before="1"/>
        <w:ind w:left="110"/>
        <w:rPr>
          <w:rFonts w:asciiTheme="majorHAnsi" w:hAnsiTheme="majorHAnsi"/>
        </w:rPr>
      </w:pPr>
      <w:hyperlink w:anchor="_bookmark0" w:history="1"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Subpart</w:t>
        </w:r>
        <w:r w:rsidR="00650458" w:rsidRPr="008A1FA0">
          <w:rPr>
            <w:rFonts w:asciiTheme="majorHAnsi" w:hAnsiTheme="majorHAnsi"/>
            <w:color w:val="27314A"/>
            <w:spacing w:val="-3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5334.2</w:t>
        </w:r>
        <w:r w:rsidR="00650458" w:rsidRPr="008A1FA0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–</w:t>
        </w:r>
        <w:r w:rsidR="00650458" w:rsidRPr="008A1FA0">
          <w:rPr>
            <w:rFonts w:asciiTheme="majorHAnsi" w:hAnsiTheme="majorHAnsi"/>
            <w:color w:val="27314A"/>
            <w:spacing w:val="-3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EARNED</w:t>
        </w:r>
        <w:r w:rsidR="00650458" w:rsidRPr="008A1FA0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VALUE</w:t>
        </w:r>
        <w:r w:rsidR="00650458" w:rsidRPr="008A1FA0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MANAGEMENT</w:t>
        </w:r>
        <w:r w:rsidR="00650458" w:rsidRPr="008A1FA0">
          <w:rPr>
            <w:rFonts w:asciiTheme="majorHAnsi" w:hAnsiTheme="majorHAnsi"/>
            <w:color w:val="27314A"/>
            <w:spacing w:val="-3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>SYSTEM</w:t>
        </w:r>
      </w:hyperlink>
    </w:p>
    <w:p w14:paraId="02EB378F" w14:textId="77777777" w:rsidR="009D6A15" w:rsidRPr="008A1FA0" w:rsidRDefault="009D6A15">
      <w:pPr>
        <w:pStyle w:val="BodyText"/>
        <w:spacing w:before="9"/>
        <w:rPr>
          <w:rFonts w:asciiTheme="majorHAnsi" w:hAnsiTheme="majorHAnsi"/>
          <w:sz w:val="15"/>
        </w:rPr>
      </w:pPr>
    </w:p>
    <w:p w14:paraId="43036945" w14:textId="77777777" w:rsidR="009D6A15" w:rsidRPr="008A1FA0" w:rsidRDefault="00FD07E1">
      <w:pPr>
        <w:pStyle w:val="BodyText"/>
        <w:spacing w:before="95"/>
        <w:ind w:left="110"/>
        <w:rPr>
          <w:rFonts w:asciiTheme="majorHAnsi" w:hAnsiTheme="majorHAnsi"/>
        </w:rPr>
      </w:pPr>
      <w:hyperlink w:anchor="_bookmark0" w:history="1">
        <w:r w:rsidR="00650458" w:rsidRPr="008A1FA0">
          <w:rPr>
            <w:rFonts w:asciiTheme="majorHAnsi" w:hAnsiTheme="majorHAnsi"/>
            <w:color w:val="27314A"/>
            <w:w w:val="105"/>
            <w:u w:val="single" w:color="27314A"/>
          </w:rPr>
          <w:t>5334.203</w:t>
        </w:r>
        <w:r w:rsidR="00650458" w:rsidRPr="008A1FA0">
          <w:rPr>
            <w:rFonts w:asciiTheme="majorHAnsi" w:hAnsiTheme="majorHAnsi"/>
            <w:color w:val="27314A"/>
            <w:spacing w:val="11"/>
            <w:w w:val="105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05"/>
            <w:u w:val="single" w:color="27314A"/>
          </w:rPr>
          <w:t>Solicitation</w:t>
        </w:r>
        <w:r w:rsidR="00650458" w:rsidRPr="008A1FA0">
          <w:rPr>
            <w:rFonts w:asciiTheme="majorHAnsi" w:hAnsiTheme="majorHAnsi"/>
            <w:color w:val="27314A"/>
            <w:spacing w:val="11"/>
            <w:w w:val="105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05"/>
            <w:u w:val="single" w:color="27314A"/>
          </w:rPr>
          <w:t>provisions</w:t>
        </w:r>
        <w:r w:rsidR="00650458" w:rsidRPr="008A1FA0">
          <w:rPr>
            <w:rFonts w:asciiTheme="majorHAnsi" w:hAnsiTheme="majorHAnsi"/>
            <w:color w:val="27314A"/>
            <w:spacing w:val="12"/>
            <w:w w:val="105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05"/>
            <w:u w:val="single" w:color="27314A"/>
          </w:rPr>
          <w:t>and</w:t>
        </w:r>
        <w:r w:rsidR="00650458" w:rsidRPr="008A1FA0">
          <w:rPr>
            <w:rFonts w:asciiTheme="majorHAnsi" w:hAnsiTheme="majorHAnsi"/>
            <w:color w:val="27314A"/>
            <w:spacing w:val="11"/>
            <w:w w:val="105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05"/>
            <w:u w:val="single" w:color="27314A"/>
          </w:rPr>
          <w:t>contract</w:t>
        </w:r>
        <w:r w:rsidR="00650458" w:rsidRPr="008A1FA0">
          <w:rPr>
            <w:rFonts w:asciiTheme="majorHAnsi" w:hAnsiTheme="majorHAnsi"/>
            <w:color w:val="27314A"/>
            <w:spacing w:val="11"/>
            <w:w w:val="105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clause</w:t>
        </w:r>
      </w:hyperlink>
    </w:p>
    <w:p w14:paraId="6A05A809" w14:textId="77777777" w:rsidR="009D6A15" w:rsidRPr="008A1FA0" w:rsidRDefault="009D6A15">
      <w:pPr>
        <w:pStyle w:val="BodyText"/>
        <w:spacing w:before="9"/>
        <w:rPr>
          <w:rFonts w:asciiTheme="majorHAnsi" w:hAnsiTheme="majorHAnsi"/>
          <w:sz w:val="15"/>
        </w:rPr>
      </w:pPr>
    </w:p>
    <w:p w14:paraId="3565D542" w14:textId="77777777" w:rsidR="009D6A15" w:rsidRPr="008A1FA0" w:rsidRDefault="00FD07E1">
      <w:pPr>
        <w:pStyle w:val="BodyText"/>
        <w:spacing w:before="96"/>
        <w:ind w:left="110"/>
        <w:rPr>
          <w:rFonts w:asciiTheme="majorHAnsi" w:hAnsiTheme="majorHAnsi"/>
        </w:rPr>
      </w:pPr>
      <w:hyperlink w:anchor="_bookmark0" w:history="1"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Subpart</w:t>
        </w:r>
        <w:r w:rsidR="00650458" w:rsidRPr="008A1FA0">
          <w:rPr>
            <w:rFonts w:asciiTheme="majorHAnsi" w:hAnsiTheme="majorHAnsi"/>
            <w:color w:val="27314A"/>
            <w:spacing w:val="7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5334.70</w:t>
        </w:r>
        <w:r w:rsidR="00650458" w:rsidRPr="008A1FA0">
          <w:rPr>
            <w:rFonts w:asciiTheme="majorHAnsi" w:hAnsiTheme="majorHAnsi"/>
            <w:color w:val="27314A"/>
            <w:spacing w:val="8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–</w:t>
        </w:r>
        <w:r w:rsidR="00650458" w:rsidRPr="008A1FA0">
          <w:rPr>
            <w:rFonts w:asciiTheme="majorHAnsi" w:hAnsiTheme="majorHAnsi"/>
            <w:color w:val="27314A"/>
            <w:spacing w:val="8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ACQUISITION</w:t>
        </w:r>
        <w:r w:rsidR="00650458" w:rsidRPr="008A1FA0">
          <w:rPr>
            <w:rFonts w:asciiTheme="majorHAnsi" w:hAnsiTheme="majorHAnsi"/>
            <w:color w:val="27314A"/>
            <w:spacing w:val="8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OF</w:t>
        </w:r>
        <w:r w:rsidR="00650458" w:rsidRPr="008A1FA0">
          <w:rPr>
            <w:rFonts w:asciiTheme="majorHAnsi" w:hAnsiTheme="majorHAnsi"/>
            <w:color w:val="27314A"/>
            <w:spacing w:val="8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MAJOR</w:t>
        </w:r>
        <w:r w:rsidR="00650458" w:rsidRPr="008A1FA0">
          <w:rPr>
            <w:rFonts w:asciiTheme="majorHAnsi" w:hAnsiTheme="majorHAnsi"/>
            <w:color w:val="27314A"/>
            <w:spacing w:val="7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WEAPON</w:t>
        </w:r>
        <w:r w:rsidR="00650458" w:rsidRPr="008A1FA0">
          <w:rPr>
            <w:rFonts w:asciiTheme="majorHAnsi" w:hAnsiTheme="majorHAnsi"/>
            <w:color w:val="27314A"/>
            <w:spacing w:val="8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SYSTEMS</w:t>
        </w:r>
        <w:r w:rsidR="00650458" w:rsidRPr="008A1FA0">
          <w:rPr>
            <w:rFonts w:asciiTheme="majorHAnsi" w:hAnsiTheme="majorHAnsi"/>
            <w:color w:val="27314A"/>
            <w:spacing w:val="8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AS</w:t>
        </w:r>
        <w:r w:rsidR="00650458" w:rsidRPr="008A1FA0">
          <w:rPr>
            <w:rFonts w:asciiTheme="majorHAnsi" w:hAnsiTheme="majorHAnsi"/>
            <w:color w:val="27314A"/>
            <w:spacing w:val="8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w w:val="110"/>
            <w:u w:val="single" w:color="27314A"/>
          </w:rPr>
          <w:t>COMMERCIAL</w:t>
        </w:r>
        <w:r w:rsidR="00650458" w:rsidRPr="008A1FA0">
          <w:rPr>
            <w:rFonts w:asciiTheme="majorHAnsi" w:hAnsiTheme="majorHAnsi"/>
            <w:color w:val="27314A"/>
            <w:spacing w:val="8"/>
            <w:w w:val="110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spacing w:val="-2"/>
            <w:w w:val="110"/>
            <w:u w:val="single" w:color="27314A"/>
          </w:rPr>
          <w:t>PRODUCTS</w:t>
        </w:r>
      </w:hyperlink>
    </w:p>
    <w:p w14:paraId="5A39BBE3" w14:textId="77777777" w:rsidR="009D6A15" w:rsidRPr="008A1FA0" w:rsidRDefault="009D6A15">
      <w:pPr>
        <w:pStyle w:val="BodyText"/>
        <w:spacing w:before="9"/>
        <w:rPr>
          <w:rFonts w:asciiTheme="majorHAnsi" w:hAnsiTheme="majorHAnsi"/>
          <w:sz w:val="15"/>
        </w:rPr>
      </w:pPr>
    </w:p>
    <w:p w14:paraId="146C180D" w14:textId="77777777" w:rsidR="009D6A15" w:rsidRPr="008A1FA0" w:rsidRDefault="00FD07E1">
      <w:pPr>
        <w:pStyle w:val="BodyText"/>
        <w:spacing w:before="95"/>
        <w:ind w:left="110"/>
        <w:rPr>
          <w:rFonts w:asciiTheme="majorHAnsi" w:hAnsiTheme="majorHAnsi"/>
        </w:rPr>
      </w:pPr>
      <w:hyperlink w:anchor="_bookmark0" w:history="1">
        <w:r w:rsidR="00650458" w:rsidRPr="008A1FA0">
          <w:rPr>
            <w:rFonts w:asciiTheme="majorHAnsi" w:hAnsiTheme="majorHAnsi"/>
            <w:color w:val="27314A"/>
            <w:w w:val="105"/>
            <w:u w:val="single" w:color="27314A"/>
          </w:rPr>
          <w:t>5334.7002</w:t>
        </w:r>
        <w:r w:rsidR="00650458" w:rsidRPr="008A1FA0">
          <w:rPr>
            <w:rFonts w:asciiTheme="majorHAnsi" w:hAnsiTheme="majorHAnsi"/>
            <w:color w:val="27314A"/>
            <w:spacing w:val="1"/>
            <w:w w:val="105"/>
            <w:u w:val="single" w:color="27314A"/>
          </w:rPr>
          <w:t xml:space="preserve"> </w:t>
        </w:r>
        <w:r w:rsidR="00650458" w:rsidRPr="008A1FA0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Policy</w:t>
        </w:r>
      </w:hyperlink>
    </w:p>
    <w:p w14:paraId="41C8F396" w14:textId="77777777" w:rsidR="009D6A15" w:rsidRPr="008A1FA0" w:rsidRDefault="009D6A15">
      <w:pPr>
        <w:pStyle w:val="BodyText"/>
        <w:rPr>
          <w:rFonts w:asciiTheme="majorHAnsi" w:hAnsiTheme="majorHAnsi"/>
          <w:sz w:val="20"/>
        </w:rPr>
      </w:pPr>
    </w:p>
    <w:p w14:paraId="72A3D3EC" w14:textId="77777777" w:rsidR="009D6A15" w:rsidRPr="008A1FA0" w:rsidRDefault="009D6A15">
      <w:pPr>
        <w:pStyle w:val="BodyText"/>
        <w:spacing w:before="8"/>
        <w:rPr>
          <w:rFonts w:asciiTheme="majorHAnsi" w:hAnsiTheme="majorHAnsi"/>
          <w:sz w:val="17"/>
        </w:rPr>
      </w:pPr>
    </w:p>
    <w:p w14:paraId="243BF7D4" w14:textId="60D1F533" w:rsidR="4679EAEA" w:rsidRPr="008A1FA0" w:rsidRDefault="4679EAEA" w:rsidP="7E2B606F">
      <w:pPr>
        <w:pStyle w:val="Heading1"/>
        <w:rPr>
          <w:rFonts w:asciiTheme="majorHAnsi" w:hAnsiTheme="majorHAnsi"/>
          <w:b/>
          <w:bCs/>
          <w:sz w:val="25"/>
          <w:szCs w:val="25"/>
        </w:rPr>
      </w:pPr>
      <w:bookmarkStart w:id="3" w:name="_5334.004_Acquisition_Strategy"/>
      <w:bookmarkEnd w:id="3"/>
      <w:commentRangeStart w:id="4"/>
      <w:r w:rsidRPr="008A1FA0">
        <w:rPr>
          <w:rFonts w:asciiTheme="majorHAnsi" w:hAnsiTheme="majorHAnsi"/>
          <w:b/>
          <w:bCs/>
          <w:sz w:val="25"/>
          <w:szCs w:val="25"/>
        </w:rPr>
        <w:t>5334.004 Acquisition Strategy</w:t>
      </w:r>
    </w:p>
    <w:p w14:paraId="4A9DA9C3" w14:textId="7DB05FEC" w:rsidR="1DB0C568" w:rsidRPr="008A1FA0" w:rsidRDefault="1DB0C568" w:rsidP="7E2B606F">
      <w:pPr>
        <w:pStyle w:val="Heading1"/>
        <w:rPr>
          <w:rFonts w:asciiTheme="majorHAnsi" w:hAnsiTheme="majorHAnsi"/>
          <w:sz w:val="22"/>
          <w:szCs w:val="22"/>
        </w:rPr>
      </w:pPr>
      <w:r w:rsidRPr="008A1FA0">
        <w:rPr>
          <w:rFonts w:asciiTheme="majorHAnsi" w:hAnsiTheme="majorHAnsi"/>
          <w:sz w:val="22"/>
          <w:szCs w:val="22"/>
        </w:rPr>
        <w:t xml:space="preserve">(2) See </w:t>
      </w:r>
      <w:hyperlink r:id="rId7" w:history="1">
        <w:r w:rsidRPr="008A1FA0">
          <w:rPr>
            <w:rStyle w:val="Hyperlink"/>
            <w:rFonts w:asciiTheme="majorHAnsi" w:hAnsiTheme="majorHAnsi"/>
            <w:sz w:val="22"/>
            <w:szCs w:val="22"/>
          </w:rPr>
          <w:t>PM 23-C-05</w:t>
        </w:r>
      </w:hyperlink>
      <w:r w:rsidRPr="008A1FA0">
        <w:rPr>
          <w:rFonts w:asciiTheme="majorHAnsi" w:hAnsiTheme="majorHAnsi"/>
          <w:sz w:val="22"/>
          <w:szCs w:val="22"/>
        </w:rPr>
        <w:t xml:space="preserve"> Class Deviation 2023-O0005—Use of Fixed-Price Contracts for Certain Major Defense Acquisition Programs Delegation</w:t>
      </w:r>
      <w:r w:rsidR="00154FCE" w:rsidRPr="008A1FA0">
        <w:rPr>
          <w:rFonts w:asciiTheme="majorHAnsi" w:hAnsiTheme="majorHAnsi"/>
          <w:sz w:val="22"/>
          <w:szCs w:val="22"/>
        </w:rPr>
        <w:t>.</w:t>
      </w:r>
      <w:commentRangeEnd w:id="4"/>
      <w:r w:rsidR="00FD07E1">
        <w:rPr>
          <w:rStyle w:val="CommentReference"/>
          <w:rFonts w:ascii="Cambria" w:eastAsia="Cambria" w:hAnsi="Cambria" w:cs="Cambria"/>
        </w:rPr>
        <w:commentReference w:id="4"/>
      </w:r>
    </w:p>
    <w:p w14:paraId="0575B85C" w14:textId="57B5EF16" w:rsidR="7E2B606F" w:rsidRPr="008A1FA0" w:rsidRDefault="7E2B606F" w:rsidP="7E2B606F">
      <w:pPr>
        <w:pStyle w:val="Heading1"/>
        <w:rPr>
          <w:rFonts w:asciiTheme="majorHAnsi" w:hAnsiTheme="majorHAnsi"/>
          <w:b/>
          <w:bCs/>
          <w:sz w:val="25"/>
          <w:szCs w:val="25"/>
        </w:rPr>
      </w:pPr>
    </w:p>
    <w:p w14:paraId="433D14F3" w14:textId="77777777" w:rsidR="009D6A15" w:rsidRPr="008A1FA0" w:rsidRDefault="00650458">
      <w:pPr>
        <w:pStyle w:val="Heading1"/>
        <w:rPr>
          <w:rFonts w:asciiTheme="majorHAnsi" w:hAnsiTheme="majorHAnsi"/>
          <w:b/>
        </w:rPr>
      </w:pPr>
      <w:r w:rsidRPr="008A1FA0">
        <w:rPr>
          <w:rFonts w:asciiTheme="majorHAnsi" w:hAnsiTheme="majorHAnsi"/>
          <w:b/>
          <w:spacing w:val="-2"/>
        </w:rPr>
        <w:t>Subpart</w:t>
      </w:r>
      <w:r w:rsidRPr="008A1FA0">
        <w:rPr>
          <w:rFonts w:asciiTheme="majorHAnsi" w:hAnsiTheme="majorHAnsi"/>
          <w:b/>
          <w:spacing w:val="-20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5334.2</w:t>
      </w:r>
      <w:r w:rsidRPr="008A1FA0">
        <w:rPr>
          <w:rFonts w:asciiTheme="majorHAnsi" w:hAnsiTheme="majorHAnsi"/>
          <w:b/>
          <w:spacing w:val="-20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–</w:t>
      </w:r>
      <w:r w:rsidRPr="008A1FA0">
        <w:rPr>
          <w:rFonts w:asciiTheme="majorHAnsi" w:hAnsiTheme="majorHAnsi"/>
          <w:b/>
          <w:spacing w:val="-19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EARNED</w:t>
      </w:r>
      <w:r w:rsidRPr="008A1FA0">
        <w:rPr>
          <w:rFonts w:asciiTheme="majorHAnsi" w:hAnsiTheme="majorHAnsi"/>
          <w:b/>
          <w:spacing w:val="-19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VALUE</w:t>
      </w:r>
      <w:r w:rsidRPr="008A1FA0">
        <w:rPr>
          <w:rFonts w:asciiTheme="majorHAnsi" w:hAnsiTheme="majorHAnsi"/>
          <w:b/>
          <w:spacing w:val="-19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MANAGEMENT</w:t>
      </w:r>
      <w:r w:rsidRPr="008A1FA0">
        <w:rPr>
          <w:rFonts w:asciiTheme="majorHAnsi" w:hAnsiTheme="majorHAnsi"/>
          <w:b/>
          <w:spacing w:val="-19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SYSTEM</w:t>
      </w:r>
    </w:p>
    <w:p w14:paraId="0D0B940D" w14:textId="77777777" w:rsidR="009D6A15" w:rsidRPr="008A1FA0" w:rsidRDefault="009D6A15">
      <w:pPr>
        <w:pStyle w:val="BodyText"/>
        <w:spacing w:before="1"/>
        <w:rPr>
          <w:rFonts w:asciiTheme="majorHAnsi" w:hAnsiTheme="majorHAnsi"/>
          <w:b/>
          <w:sz w:val="44"/>
        </w:rPr>
      </w:pPr>
    </w:p>
    <w:p w14:paraId="41CA69AB" w14:textId="77777777" w:rsidR="009D6A15" w:rsidRPr="008A1FA0" w:rsidRDefault="00650458">
      <w:pPr>
        <w:pStyle w:val="Heading2"/>
        <w:rPr>
          <w:rFonts w:asciiTheme="majorHAnsi" w:hAnsiTheme="majorHAnsi"/>
          <w:b/>
        </w:rPr>
      </w:pPr>
      <w:r w:rsidRPr="008A1FA0">
        <w:rPr>
          <w:rFonts w:asciiTheme="majorHAnsi" w:hAnsiTheme="majorHAnsi"/>
          <w:b/>
          <w:spacing w:val="-2"/>
        </w:rPr>
        <w:t>5334.203</w:t>
      </w:r>
      <w:r w:rsidRPr="008A1FA0">
        <w:rPr>
          <w:rFonts w:asciiTheme="majorHAnsi" w:hAnsiTheme="majorHAnsi"/>
          <w:b/>
          <w:spacing w:val="-13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Solicitation</w:t>
      </w:r>
      <w:r w:rsidRPr="008A1FA0">
        <w:rPr>
          <w:rFonts w:asciiTheme="majorHAnsi" w:hAnsiTheme="majorHAnsi"/>
          <w:b/>
          <w:spacing w:val="-12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provisions</w:t>
      </w:r>
      <w:r w:rsidRPr="008A1FA0">
        <w:rPr>
          <w:rFonts w:asciiTheme="majorHAnsi" w:hAnsiTheme="majorHAnsi"/>
          <w:b/>
          <w:spacing w:val="-12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and</w:t>
      </w:r>
      <w:r w:rsidRPr="008A1FA0">
        <w:rPr>
          <w:rFonts w:asciiTheme="majorHAnsi" w:hAnsiTheme="majorHAnsi"/>
          <w:b/>
          <w:spacing w:val="-13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contract</w:t>
      </w:r>
      <w:r w:rsidRPr="008A1FA0">
        <w:rPr>
          <w:rFonts w:asciiTheme="majorHAnsi" w:hAnsiTheme="majorHAnsi"/>
          <w:b/>
          <w:spacing w:val="-12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clause</w:t>
      </w:r>
    </w:p>
    <w:p w14:paraId="0E27B00A" w14:textId="77777777" w:rsidR="009D6A15" w:rsidRPr="008A1FA0" w:rsidRDefault="009D6A15">
      <w:pPr>
        <w:pStyle w:val="BodyText"/>
        <w:spacing w:before="4"/>
        <w:rPr>
          <w:rFonts w:asciiTheme="majorHAnsi" w:hAnsiTheme="majorHAnsi"/>
          <w:b/>
          <w:sz w:val="42"/>
        </w:rPr>
      </w:pPr>
    </w:p>
    <w:p w14:paraId="41BAA112" w14:textId="08071C16" w:rsidR="009D6A15" w:rsidRPr="00DB6F12" w:rsidRDefault="00650458">
      <w:pPr>
        <w:pStyle w:val="BodyText"/>
        <w:spacing w:line="271" w:lineRule="auto"/>
        <w:ind w:left="110" w:right="112"/>
        <w:rPr>
          <w:rFonts w:asciiTheme="majorHAnsi" w:hAnsiTheme="majorHAnsi"/>
        </w:rPr>
      </w:pPr>
      <w:r w:rsidRPr="00DB6F12">
        <w:rPr>
          <w:rFonts w:asciiTheme="majorHAnsi" w:hAnsiTheme="majorHAnsi"/>
          <w:w w:val="105"/>
        </w:rPr>
        <w:t>If an Earned Value Management System (EVMS) waiver is obtained in accordance with the Adaptive</w:t>
      </w:r>
      <w:r w:rsidRPr="00DB6F12">
        <w:rPr>
          <w:rFonts w:asciiTheme="majorHAnsi" w:hAnsiTheme="majorHAnsi"/>
          <w:spacing w:val="80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Acquisition Framework Document Identification Tool (AAFDID</w:t>
      </w:r>
      <w:commentRangeStart w:id="5"/>
      <w:r w:rsidRPr="00DB6F12">
        <w:rPr>
          <w:rFonts w:asciiTheme="majorHAnsi" w:hAnsiTheme="majorHAnsi"/>
          <w:w w:val="105"/>
        </w:rPr>
        <w:t xml:space="preserve">) </w:t>
      </w:r>
      <w:hyperlink r:id="rId12" w:history="1">
        <w:r w:rsidRPr="00DB6F12">
          <w:rPr>
            <w:rStyle w:val="Hyperlink"/>
            <w:rFonts w:asciiTheme="majorHAnsi" w:hAnsiTheme="majorHAnsi"/>
            <w:color w:val="auto"/>
            <w:w w:val="105"/>
          </w:rPr>
          <w:t>EVMS Application Requirements Table</w:t>
        </w:r>
      </w:hyperlink>
      <w:commentRangeEnd w:id="5"/>
      <w:r w:rsidR="00FD07E1">
        <w:rPr>
          <w:rStyle w:val="CommentReference"/>
        </w:rPr>
        <w:commentReference w:id="5"/>
      </w:r>
      <w:r w:rsidRPr="00DB6F12">
        <w:rPr>
          <w:rFonts w:asciiTheme="majorHAnsi" w:hAnsiTheme="majorHAnsi"/>
          <w:w w:val="105"/>
        </w:rPr>
        <w:t xml:space="preserve">, </w:t>
      </w:r>
      <w:commentRangeStart w:id="6"/>
      <w:del w:id="7" w:author="ROSSI, AMANDA M CIV USAF HAF SAF/AQCP" w:date="2024-05-18T13:19:00Z">
        <w:r w:rsidR="00FD07E1" w:rsidDel="00FD07E1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contracting officers may omit the use of EVMS provisions and clauses prescribed for use in </w:delText>
        </w:r>
        <w:r w:rsidR="00FD07E1" w:rsidDel="00FD07E1">
          <w:fldChar w:fldCharType="begin"/>
        </w:r>
        <w:r w:rsidR="00FD07E1" w:rsidDel="00FD07E1">
          <w:delInstrText>HYPERLINK "https://www.acquisition.gov/dfars/part-234-major-system-acquisition" \l "DFARS-234.203" \o "DFARS 234.203" \t "_blank"</w:delInstrText>
        </w:r>
        <w:r w:rsidR="00FD07E1" w:rsidDel="00FD07E1">
          <w:fldChar w:fldCharType="separate"/>
        </w:r>
        <w:r w:rsidR="00FD07E1" w:rsidDel="00FD07E1">
          <w:rPr>
            <w:rStyle w:val="Hyperlink"/>
            <w:rFonts w:ascii="open_sansregular" w:hAnsi="open_sansregular"/>
            <w:sz w:val="21"/>
            <w:szCs w:val="21"/>
            <w:bdr w:val="none" w:sz="0" w:space="0" w:color="auto" w:frame="1"/>
            <w:shd w:val="clear" w:color="auto" w:fill="FFFFFF"/>
          </w:rPr>
          <w:delText>DFARS 234.203</w:delText>
        </w:r>
        <w:r w:rsidR="00FD07E1" w:rsidDel="00FD07E1">
          <w:fldChar w:fldCharType="end"/>
        </w:r>
        <w:r w:rsidR="00FD07E1" w:rsidDel="00FD07E1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.</w:delText>
        </w:r>
        <w:r w:rsidR="00FD07E1" w:rsidDel="00FD07E1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 xml:space="preserve"> </w:delText>
        </w:r>
      </w:del>
      <w:r w:rsidRPr="00DB6F12">
        <w:rPr>
          <w:rFonts w:asciiTheme="majorHAnsi" w:hAnsiTheme="majorHAnsi"/>
          <w:w w:val="105"/>
        </w:rPr>
        <w:t>the use of EVMS provisions and clauses prescribed for use in</w:t>
      </w:r>
      <w:r w:rsidRPr="00DB6F12">
        <w:rPr>
          <w:rFonts w:asciiTheme="majorHAnsi" w:hAnsiTheme="majorHAnsi"/>
          <w:spacing w:val="80"/>
          <w:w w:val="105"/>
        </w:rPr>
        <w:t xml:space="preserve"> </w:t>
      </w:r>
      <w:hyperlink r:id="rId13" w:anchor="DFARS-234.203">
        <w:r w:rsidRPr="00DB6F12">
          <w:rPr>
            <w:rFonts w:asciiTheme="majorHAnsi" w:hAnsiTheme="majorHAnsi"/>
            <w:w w:val="105"/>
            <w:u w:val="single" w:color="27314A"/>
          </w:rPr>
          <w:t>DFARS</w:t>
        </w:r>
        <w:r w:rsidRPr="00DB6F12">
          <w:rPr>
            <w:rFonts w:asciiTheme="majorHAnsi" w:hAnsiTheme="majorHAnsi"/>
            <w:spacing w:val="35"/>
            <w:w w:val="105"/>
            <w:u w:val="single" w:color="27314A"/>
          </w:rPr>
          <w:t xml:space="preserve"> </w:t>
        </w:r>
        <w:r w:rsidRPr="00DB6F12">
          <w:rPr>
            <w:rFonts w:asciiTheme="majorHAnsi" w:hAnsiTheme="majorHAnsi"/>
            <w:w w:val="105"/>
            <w:u w:val="single" w:color="27314A"/>
          </w:rPr>
          <w:t>234.203</w:t>
        </w:r>
      </w:hyperlink>
      <w:r w:rsidR="00643673" w:rsidRPr="00DB6F12">
        <w:rPr>
          <w:rFonts w:asciiTheme="majorHAnsi" w:hAnsiTheme="majorHAnsi"/>
          <w:w w:val="105"/>
        </w:rPr>
        <w:t xml:space="preserve"> are not required</w:t>
      </w:r>
      <w:r w:rsidRPr="00DB6F12">
        <w:rPr>
          <w:rFonts w:asciiTheme="majorHAnsi" w:hAnsiTheme="majorHAnsi"/>
          <w:w w:val="105"/>
        </w:rPr>
        <w:t>.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commentRangeEnd w:id="6"/>
      <w:r w:rsidR="00FD07E1">
        <w:rPr>
          <w:rStyle w:val="CommentReference"/>
        </w:rPr>
        <w:commentReference w:id="6"/>
      </w:r>
      <w:r w:rsidRPr="00DB6F12">
        <w:rPr>
          <w:rFonts w:asciiTheme="majorHAnsi" w:hAnsiTheme="majorHAnsi"/>
          <w:w w:val="105"/>
        </w:rPr>
        <w:t>The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approved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EVMS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waiver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must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be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included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in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the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contract</w:t>
      </w:r>
      <w:r w:rsidRPr="00DB6F12">
        <w:rPr>
          <w:rFonts w:asciiTheme="majorHAnsi" w:hAnsiTheme="majorHAnsi"/>
          <w:spacing w:val="35"/>
          <w:w w:val="105"/>
        </w:rPr>
        <w:t xml:space="preserve"> </w:t>
      </w:r>
      <w:r w:rsidRPr="00DB6F12">
        <w:rPr>
          <w:rFonts w:asciiTheme="majorHAnsi" w:hAnsiTheme="majorHAnsi"/>
          <w:w w:val="105"/>
        </w:rPr>
        <w:t>file.</w:t>
      </w:r>
    </w:p>
    <w:p w14:paraId="60061E4C" w14:textId="77777777" w:rsidR="009D6A15" w:rsidRPr="008A1FA0" w:rsidRDefault="009D6A15">
      <w:pPr>
        <w:pStyle w:val="BodyText"/>
        <w:rPr>
          <w:rFonts w:asciiTheme="majorHAnsi" w:hAnsiTheme="majorHAnsi"/>
          <w:sz w:val="26"/>
        </w:rPr>
      </w:pPr>
    </w:p>
    <w:p w14:paraId="18B37EC1" w14:textId="77777777" w:rsidR="009D6A15" w:rsidRPr="008A1FA0" w:rsidRDefault="00650458">
      <w:pPr>
        <w:pStyle w:val="Heading1"/>
        <w:spacing w:before="204" w:line="273" w:lineRule="auto"/>
        <w:rPr>
          <w:rFonts w:asciiTheme="majorHAnsi" w:hAnsiTheme="majorHAnsi"/>
          <w:b/>
        </w:rPr>
      </w:pPr>
      <w:r w:rsidRPr="008A1FA0">
        <w:rPr>
          <w:rFonts w:asciiTheme="majorHAnsi" w:hAnsiTheme="majorHAnsi"/>
          <w:b/>
          <w:spacing w:val="-2"/>
        </w:rPr>
        <w:t>Subpart</w:t>
      </w:r>
      <w:r w:rsidRPr="008A1FA0">
        <w:rPr>
          <w:rFonts w:asciiTheme="majorHAnsi" w:hAnsiTheme="majorHAnsi"/>
          <w:b/>
          <w:spacing w:val="-25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5334.70</w:t>
      </w:r>
      <w:r w:rsidRPr="008A1FA0">
        <w:rPr>
          <w:rFonts w:asciiTheme="majorHAnsi" w:hAnsiTheme="majorHAnsi"/>
          <w:b/>
          <w:spacing w:val="-26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–</w:t>
      </w:r>
      <w:r w:rsidRPr="008A1FA0">
        <w:rPr>
          <w:rFonts w:asciiTheme="majorHAnsi" w:hAnsiTheme="majorHAnsi"/>
          <w:b/>
          <w:spacing w:val="-25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ACQUISITION</w:t>
      </w:r>
      <w:r w:rsidRPr="008A1FA0">
        <w:rPr>
          <w:rFonts w:asciiTheme="majorHAnsi" w:hAnsiTheme="majorHAnsi"/>
          <w:b/>
          <w:spacing w:val="-25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OF</w:t>
      </w:r>
      <w:r w:rsidRPr="008A1FA0">
        <w:rPr>
          <w:rFonts w:asciiTheme="majorHAnsi" w:hAnsiTheme="majorHAnsi"/>
          <w:b/>
          <w:spacing w:val="-25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MAJOR</w:t>
      </w:r>
      <w:r w:rsidRPr="008A1FA0">
        <w:rPr>
          <w:rFonts w:asciiTheme="majorHAnsi" w:hAnsiTheme="majorHAnsi"/>
          <w:b/>
          <w:spacing w:val="-25"/>
        </w:rPr>
        <w:t xml:space="preserve"> </w:t>
      </w:r>
      <w:r w:rsidRPr="008A1FA0">
        <w:rPr>
          <w:rFonts w:asciiTheme="majorHAnsi" w:hAnsiTheme="majorHAnsi"/>
          <w:b/>
          <w:spacing w:val="-2"/>
        </w:rPr>
        <w:t xml:space="preserve">WEAPON </w:t>
      </w:r>
      <w:r w:rsidRPr="008A1FA0">
        <w:rPr>
          <w:rFonts w:asciiTheme="majorHAnsi" w:hAnsiTheme="majorHAnsi"/>
          <w:b/>
        </w:rPr>
        <w:t>SYSTEMS AS COMMERCIAL PRODUCTS</w:t>
      </w:r>
    </w:p>
    <w:p w14:paraId="44EAFD9C" w14:textId="77777777" w:rsidR="009D6A15" w:rsidRPr="008A1FA0" w:rsidRDefault="009D6A15">
      <w:pPr>
        <w:pStyle w:val="BodyText"/>
        <w:spacing w:before="5"/>
        <w:rPr>
          <w:rFonts w:asciiTheme="majorHAnsi" w:hAnsiTheme="majorHAnsi"/>
          <w:b/>
          <w:sz w:val="39"/>
        </w:rPr>
      </w:pPr>
    </w:p>
    <w:p w14:paraId="40B48CA5" w14:textId="77777777" w:rsidR="009D6A15" w:rsidRPr="008A1FA0" w:rsidRDefault="00650458">
      <w:pPr>
        <w:pStyle w:val="Heading2"/>
        <w:rPr>
          <w:rFonts w:asciiTheme="majorHAnsi" w:hAnsiTheme="majorHAnsi"/>
          <w:b/>
        </w:rPr>
      </w:pPr>
      <w:r w:rsidRPr="008A1FA0">
        <w:rPr>
          <w:rFonts w:asciiTheme="majorHAnsi" w:hAnsiTheme="majorHAnsi"/>
          <w:b/>
          <w:spacing w:val="-4"/>
        </w:rPr>
        <w:t>5334.7002</w:t>
      </w:r>
      <w:r w:rsidRPr="008A1FA0">
        <w:rPr>
          <w:rFonts w:asciiTheme="majorHAnsi" w:hAnsiTheme="majorHAnsi"/>
          <w:b/>
          <w:spacing w:val="-12"/>
        </w:rPr>
        <w:t xml:space="preserve"> </w:t>
      </w:r>
      <w:r w:rsidRPr="008A1FA0">
        <w:rPr>
          <w:rFonts w:asciiTheme="majorHAnsi" w:hAnsiTheme="majorHAnsi"/>
          <w:b/>
          <w:spacing w:val="-2"/>
        </w:rPr>
        <w:t>Policy</w:t>
      </w:r>
    </w:p>
    <w:p w14:paraId="4B94D5A5" w14:textId="77777777" w:rsidR="009D6A15" w:rsidRPr="008A1FA0" w:rsidRDefault="009D6A15">
      <w:pPr>
        <w:pStyle w:val="BodyText"/>
        <w:spacing w:before="4"/>
        <w:rPr>
          <w:rFonts w:asciiTheme="majorHAnsi" w:hAnsiTheme="majorHAnsi"/>
          <w:b/>
          <w:sz w:val="42"/>
        </w:rPr>
      </w:pPr>
    </w:p>
    <w:p w14:paraId="6A3F6D93" w14:textId="77777777" w:rsidR="009D6A15" w:rsidRPr="008A1FA0" w:rsidRDefault="00650458">
      <w:pPr>
        <w:pStyle w:val="BodyText"/>
        <w:spacing w:before="1"/>
        <w:ind w:left="110"/>
        <w:rPr>
          <w:rFonts w:asciiTheme="majorHAnsi" w:hAnsiTheme="majorHAnsi"/>
        </w:rPr>
      </w:pPr>
      <w:r w:rsidRPr="008A1FA0">
        <w:rPr>
          <w:rFonts w:asciiTheme="majorHAnsi" w:hAnsiTheme="majorHAnsi"/>
          <w:w w:val="105"/>
        </w:rPr>
        <w:t>(d)(4)</w:t>
      </w:r>
      <w:r w:rsidRPr="008A1FA0">
        <w:rPr>
          <w:rFonts w:asciiTheme="majorHAnsi" w:hAnsiTheme="majorHAnsi"/>
          <w:spacing w:val="-4"/>
          <w:w w:val="105"/>
        </w:rPr>
        <w:t xml:space="preserve"> </w:t>
      </w:r>
      <w:r w:rsidRPr="008A1FA0">
        <w:rPr>
          <w:rFonts w:asciiTheme="majorHAnsi" w:hAnsiTheme="majorHAnsi"/>
          <w:w w:val="105"/>
        </w:rPr>
        <w:t>See</w:t>
      </w:r>
      <w:r w:rsidRPr="008A1FA0">
        <w:rPr>
          <w:rFonts w:asciiTheme="majorHAnsi" w:hAnsiTheme="majorHAnsi"/>
          <w:spacing w:val="-3"/>
          <w:w w:val="105"/>
        </w:rPr>
        <w:t xml:space="preserve"> </w:t>
      </w:r>
      <w:hyperlink r:id="rId14" w:anchor="DAFFARS_MP5301_601">
        <w:r w:rsidRPr="008A1FA0">
          <w:rPr>
            <w:rFonts w:asciiTheme="majorHAnsi" w:hAnsiTheme="majorHAnsi"/>
            <w:color w:val="27314A"/>
            <w:spacing w:val="-2"/>
            <w:w w:val="105"/>
            <w:u w:val="single" w:color="27314A"/>
          </w:rPr>
          <w:t>MP5301.601(a)(i)</w:t>
        </w:r>
      </w:hyperlink>
      <w:r w:rsidRPr="008A1FA0">
        <w:rPr>
          <w:rFonts w:asciiTheme="majorHAnsi" w:hAnsiTheme="majorHAnsi"/>
          <w:spacing w:val="-2"/>
          <w:w w:val="105"/>
        </w:rPr>
        <w:t>.</w:t>
      </w:r>
    </w:p>
    <w:sectPr w:rsidR="009D6A15" w:rsidRPr="008A1FA0">
      <w:type w:val="continuous"/>
      <w:pgSz w:w="11910" w:h="16840"/>
      <w:pgMar w:top="840" w:right="82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OSSI, AMANDA M CIV USAF HAF SAF/AQCP" w:date="2024-05-18T13:17:00Z" w:initials="AR">
    <w:p w14:paraId="020C7C43" w14:textId="77777777" w:rsidR="00FD07E1" w:rsidRDefault="00FD07E1" w:rsidP="00FD07E1">
      <w:pPr>
        <w:pStyle w:val="CommentText"/>
      </w:pPr>
      <w:r>
        <w:rPr>
          <w:rStyle w:val="CommentReference"/>
        </w:rPr>
        <w:annotationRef/>
      </w:r>
      <w:r>
        <w:t>NEW</w:t>
      </w:r>
    </w:p>
  </w:comment>
  <w:comment w:id="5" w:author="ROSSI, AMANDA M CIV USAF HAF SAF/AQCP" w:date="2024-05-18T13:18:00Z" w:initials="AR">
    <w:p w14:paraId="568EECE7" w14:textId="77777777" w:rsidR="00FD07E1" w:rsidRDefault="00FD07E1" w:rsidP="00FD07E1">
      <w:pPr>
        <w:pStyle w:val="CommentText"/>
      </w:pPr>
      <w:r>
        <w:rPr>
          <w:rStyle w:val="CommentReference"/>
        </w:rPr>
        <w:annotationRef/>
      </w:r>
      <w:r>
        <w:t>Link added</w:t>
      </w:r>
    </w:p>
  </w:comment>
  <w:comment w:id="6" w:author="ROSSI, AMANDA M CIV USAF HAF SAF/AQCP" w:date="2024-05-18T13:19:00Z" w:initials="AR">
    <w:p w14:paraId="5F99381B" w14:textId="77777777" w:rsidR="00FD07E1" w:rsidRDefault="00FD07E1" w:rsidP="00FD07E1">
      <w:pPr>
        <w:pStyle w:val="CommentText"/>
      </w:pPr>
      <w:r>
        <w:rPr>
          <w:rStyle w:val="CommentReference"/>
        </w:rPr>
        <w:annotationRef/>
      </w:r>
      <w:r>
        <w:t>New verbiage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0C7C43" w15:done="0"/>
  <w15:commentEx w15:paraId="568EECE7" w15:done="0"/>
  <w15:commentEx w15:paraId="5F9938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6BC9100" w16cex:dateUtc="2024-05-18T19:17:00Z"/>
  <w16cex:commentExtensible w16cex:durableId="0B3BD79E" w16cex:dateUtc="2024-05-18T19:18:00Z"/>
  <w16cex:commentExtensible w16cex:durableId="6A8341BB" w16cex:dateUtc="2024-05-18T1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0C7C43" w16cid:durableId="16BC9100"/>
  <w16cid:commentId w16cid:paraId="568EECE7" w16cid:durableId="0B3BD79E"/>
  <w16cid:commentId w16cid:paraId="5F99381B" w16cid:durableId="6A8341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782F221"/>
    <w:rsid w:val="00007BF9"/>
    <w:rsid w:val="00154FCE"/>
    <w:rsid w:val="00643673"/>
    <w:rsid w:val="00650458"/>
    <w:rsid w:val="008A1FA0"/>
    <w:rsid w:val="009D6A15"/>
    <w:rsid w:val="00C96708"/>
    <w:rsid w:val="00DB6F12"/>
    <w:rsid w:val="00DE0D04"/>
    <w:rsid w:val="00FD07E1"/>
    <w:rsid w:val="1782F221"/>
    <w:rsid w:val="1DB0C568"/>
    <w:rsid w:val="43D47478"/>
    <w:rsid w:val="4679EAEA"/>
    <w:rsid w:val="6253B0D4"/>
    <w:rsid w:val="7E2B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DB1F"/>
  <w15:docId w15:val="{D48C36F9-6A60-466C-BA23-2B158138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9"/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F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54FCE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FD0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0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07E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7E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cquisition.gov/dfars/part-234-major-system-acquisition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usaf.dps.mil/:b:/r/sites/AFCC/AQCP/KnowledgeCenter/Documents/Memos/Policy%20Memos/23-C-05.pdf?csf=1&amp;web=1&amp;e=SGYdMI" TargetMode="External"/><Relationship Id="rId12" Type="http://schemas.openxmlformats.org/officeDocument/2006/relationships/hyperlink" Target="https://www.dau.edu/aafdid/EVMS-Reporting-Requiremen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s://www.acquisition.gov/daffars/mp5301-federal-acquisition-regulation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96D29-37DB-4A28-BDAC-DD251C799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F9341F-F296-4DB5-A206-4503FFC8CD57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494a06ad-f065-438e-b0c5-3c8ee8c1fb4f"/>
    <ds:schemaRef ds:uri="http://schemas.openxmlformats.org/package/2006/metadata/core-properties"/>
    <ds:schemaRef ds:uri="http://purl.org/dc/dcmitype/"/>
    <ds:schemaRef ds:uri="c7b28551-714a-466d-aef6-d2c6ef9e9028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AA26659-2879-4408-9084-4750630DF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1632</Characters>
  <Application>Microsoft Office Word</Application>
  <DocSecurity>0</DocSecurity>
  <Lines>13</Lines>
  <Paragraphs>3</Paragraphs>
  <ScaleCrop>false</ScaleCrop>
  <Company>U.S. Air Force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5334 - Major System Acquisition</dc:title>
  <dc:creator>STEVENS, KAREN M CIV USAF HAF SAF/AQCP</dc:creator>
  <cp:lastModifiedBy>ROSSI, AMANDA M CIV USAF HAF SAF/AQCP</cp:lastModifiedBy>
  <cp:revision>3</cp:revision>
  <dcterms:created xsi:type="dcterms:W3CDTF">2024-05-18T19:16:00Z</dcterms:created>
  <dcterms:modified xsi:type="dcterms:W3CDTF">2024-05-18T19:19:00Z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4500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