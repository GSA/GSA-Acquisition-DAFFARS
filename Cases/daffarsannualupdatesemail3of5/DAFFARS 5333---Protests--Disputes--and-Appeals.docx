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7EE3" w14:textId="77777777" w:rsidR="00BC0583" w:rsidRDefault="00284671">
      <w:pPr>
        <w:pStyle w:val="Title"/>
        <w:rPr>
          <w:b/>
        </w:rPr>
      </w:pPr>
      <w:bookmarkStart w:id="0" w:name="_bookmark0"/>
      <w:bookmarkEnd w:id="0"/>
      <w:r>
        <w:rPr>
          <w:b/>
          <w:spacing w:val="-4"/>
        </w:rPr>
        <w:t>Part</w:t>
      </w:r>
      <w:r>
        <w:rPr>
          <w:b/>
          <w:spacing w:val="-32"/>
        </w:rPr>
        <w:t xml:space="preserve"> </w:t>
      </w:r>
      <w:r>
        <w:rPr>
          <w:b/>
          <w:spacing w:val="-4"/>
        </w:rPr>
        <w:t>5333</w:t>
      </w:r>
      <w:r>
        <w:rPr>
          <w:b/>
          <w:spacing w:val="-32"/>
        </w:rPr>
        <w:t xml:space="preserve"> </w:t>
      </w:r>
      <w:r>
        <w:rPr>
          <w:b/>
          <w:spacing w:val="-4"/>
        </w:rPr>
        <w:t>-</w:t>
      </w:r>
      <w:r>
        <w:rPr>
          <w:b/>
          <w:spacing w:val="-32"/>
        </w:rPr>
        <w:t xml:space="preserve"> </w:t>
      </w:r>
      <w:r>
        <w:rPr>
          <w:b/>
          <w:spacing w:val="-4"/>
        </w:rPr>
        <w:t>Protests,</w:t>
      </w:r>
      <w:r>
        <w:rPr>
          <w:b/>
          <w:spacing w:val="-31"/>
        </w:rPr>
        <w:t xml:space="preserve"> </w:t>
      </w:r>
      <w:r>
        <w:rPr>
          <w:b/>
          <w:spacing w:val="-4"/>
        </w:rPr>
        <w:t>Disputes,</w:t>
      </w:r>
      <w:r>
        <w:rPr>
          <w:b/>
          <w:spacing w:val="-32"/>
        </w:rPr>
        <w:t xml:space="preserve"> </w:t>
      </w:r>
      <w:r>
        <w:rPr>
          <w:b/>
          <w:spacing w:val="-4"/>
        </w:rPr>
        <w:t>and</w:t>
      </w:r>
      <w:r>
        <w:rPr>
          <w:b/>
          <w:spacing w:val="-31"/>
        </w:rPr>
        <w:t xml:space="preserve"> </w:t>
      </w:r>
      <w:r>
        <w:rPr>
          <w:b/>
          <w:spacing w:val="-4"/>
        </w:rPr>
        <w:t>Appeals</w:t>
      </w:r>
    </w:p>
    <w:p w14:paraId="672A6659" w14:textId="77777777" w:rsidR="00BC0583" w:rsidRDefault="00BC0583">
      <w:pPr>
        <w:pStyle w:val="BodyText"/>
        <w:spacing w:before="6"/>
        <w:rPr>
          <w:rFonts w:ascii="Bookman Old Style"/>
          <w:b/>
          <w:sz w:val="50"/>
        </w:rPr>
      </w:pPr>
    </w:p>
    <w:p w14:paraId="32EA70DD" w14:textId="77777777" w:rsidR="00BC0583" w:rsidRDefault="00284671">
      <w:pPr>
        <w:pStyle w:val="BodyText"/>
        <w:ind w:left="110"/>
      </w:pPr>
      <w:r>
        <w:rPr>
          <w:color w:val="27314A"/>
          <w:w w:val="105"/>
          <w:u w:val="single" w:color="27314A"/>
        </w:rPr>
        <w:t>DAFFARS</w:t>
      </w:r>
      <w:r>
        <w:rPr>
          <w:color w:val="27314A"/>
          <w:spacing w:val="18"/>
          <w:w w:val="105"/>
          <w:u w:val="single" w:color="27314A"/>
        </w:rPr>
        <w:t xml:space="preserve"> </w:t>
      </w:r>
      <w:r>
        <w:rPr>
          <w:color w:val="27314A"/>
          <w:w w:val="105"/>
          <w:u w:val="single" w:color="27314A"/>
        </w:rPr>
        <w:t>PART</w:t>
      </w:r>
      <w:r>
        <w:rPr>
          <w:color w:val="27314A"/>
          <w:spacing w:val="18"/>
          <w:w w:val="105"/>
          <w:u w:val="single" w:color="27314A"/>
        </w:rPr>
        <w:t xml:space="preserve"> </w:t>
      </w:r>
      <w:r>
        <w:rPr>
          <w:color w:val="27314A"/>
          <w:w w:val="105"/>
          <w:u w:val="single" w:color="27314A"/>
        </w:rPr>
        <w:t>5333</w:t>
      </w:r>
      <w:r>
        <w:rPr>
          <w:color w:val="27314A"/>
          <w:spacing w:val="18"/>
          <w:w w:val="105"/>
          <w:u w:val="single" w:color="27314A"/>
        </w:rPr>
        <w:t xml:space="preserve"> </w:t>
      </w:r>
      <w:r>
        <w:rPr>
          <w:color w:val="27314A"/>
          <w:w w:val="105"/>
          <w:u w:val="single" w:color="27314A"/>
        </w:rPr>
        <w:t>Knowledge</w:t>
      </w:r>
      <w:r>
        <w:rPr>
          <w:color w:val="27314A"/>
          <w:spacing w:val="18"/>
          <w:w w:val="105"/>
          <w:u w:val="single" w:color="27314A"/>
        </w:rPr>
        <w:t xml:space="preserve"> </w:t>
      </w:r>
      <w:r>
        <w:rPr>
          <w:color w:val="27314A"/>
          <w:spacing w:val="-2"/>
          <w:w w:val="105"/>
          <w:u w:val="single" w:color="27314A"/>
        </w:rPr>
        <w:t>Center</w:t>
      </w:r>
    </w:p>
    <w:p w14:paraId="0A37501D" w14:textId="77777777" w:rsidR="00BC0583" w:rsidRDefault="00BC0583">
      <w:pPr>
        <w:pStyle w:val="BodyText"/>
        <w:spacing w:before="9"/>
        <w:rPr>
          <w:sz w:val="15"/>
        </w:rPr>
      </w:pPr>
    </w:p>
    <w:p w14:paraId="51E4B3C0" w14:textId="40460E6A" w:rsidR="00BC0583" w:rsidRDefault="00284671">
      <w:pPr>
        <w:spacing w:before="96"/>
        <w:ind w:left="110"/>
        <w:rPr>
          <w:i/>
        </w:rPr>
      </w:pPr>
      <w:r>
        <w:rPr>
          <w:i/>
          <w:w w:val="110"/>
        </w:rPr>
        <w:t>Revised:</w:t>
      </w:r>
      <w:r>
        <w:rPr>
          <w:i/>
          <w:spacing w:val="23"/>
          <w:w w:val="110"/>
        </w:rPr>
        <w:t xml:space="preserve"> </w:t>
      </w:r>
      <w:r>
        <w:rPr>
          <w:i/>
          <w:w w:val="110"/>
        </w:rPr>
        <w:t>June</w:t>
      </w:r>
      <w:r>
        <w:rPr>
          <w:i/>
          <w:spacing w:val="23"/>
          <w:w w:val="110"/>
        </w:rPr>
        <w:t xml:space="preserve"> </w:t>
      </w:r>
      <w:del w:id="1" w:author="ROSSI, AMANDA M CIV USAF HAF SAF/AQCP" w:date="2024-05-19T10:05:00Z">
        <w:r w:rsidDel="00135BD8">
          <w:rPr>
            <w:i/>
            <w:spacing w:val="-4"/>
            <w:w w:val="110"/>
          </w:rPr>
          <w:delText>2023</w:delText>
        </w:r>
      </w:del>
      <w:ins w:id="2" w:author="ROSSI, AMANDA M CIV USAF HAF SAF/AQCP" w:date="2024-05-19T10:05:00Z">
        <w:r w:rsidR="00135BD8">
          <w:rPr>
            <w:i/>
            <w:spacing w:val="-4"/>
            <w:w w:val="110"/>
          </w:rPr>
          <w:t>202</w:t>
        </w:r>
        <w:r w:rsidR="00135BD8">
          <w:rPr>
            <w:i/>
            <w:spacing w:val="-4"/>
            <w:w w:val="110"/>
          </w:rPr>
          <w:t>4</w:t>
        </w:r>
      </w:ins>
    </w:p>
    <w:p w14:paraId="5DAB6C7B" w14:textId="77777777" w:rsidR="00BC0583" w:rsidRDefault="00BC0583">
      <w:pPr>
        <w:pStyle w:val="BodyText"/>
        <w:spacing w:before="10"/>
        <w:rPr>
          <w:i/>
          <w:sz w:val="23"/>
        </w:rPr>
      </w:pPr>
    </w:p>
    <w:p w14:paraId="4260B78C" w14:textId="77777777" w:rsidR="00BC0583" w:rsidRDefault="00135BD8">
      <w:pPr>
        <w:pStyle w:val="BodyText"/>
        <w:spacing w:before="1"/>
        <w:ind w:left="110"/>
      </w:pPr>
      <w:hyperlink w:anchor="_bookmark0" w:history="1">
        <w:r w:rsidR="00284671">
          <w:rPr>
            <w:color w:val="27314A"/>
            <w:w w:val="105"/>
            <w:u w:val="single" w:color="27314A"/>
          </w:rPr>
          <w:t>Subpart</w:t>
        </w:r>
        <w:r w:rsidR="00284671">
          <w:rPr>
            <w:color w:val="27314A"/>
            <w:spacing w:val="9"/>
            <w:w w:val="105"/>
            <w:u w:val="single" w:color="27314A"/>
          </w:rPr>
          <w:t xml:space="preserve"> </w:t>
        </w:r>
        <w:r w:rsidR="00284671">
          <w:rPr>
            <w:color w:val="27314A"/>
            <w:w w:val="105"/>
            <w:u w:val="single" w:color="27314A"/>
          </w:rPr>
          <w:t>5333.1</w:t>
        </w:r>
        <w:r w:rsidR="00284671">
          <w:rPr>
            <w:color w:val="27314A"/>
            <w:spacing w:val="10"/>
            <w:w w:val="105"/>
            <w:u w:val="single" w:color="27314A"/>
          </w:rPr>
          <w:t xml:space="preserve"> </w:t>
        </w:r>
        <w:r w:rsidR="00284671">
          <w:rPr>
            <w:color w:val="27314A"/>
            <w:w w:val="105"/>
            <w:u w:val="single" w:color="27314A"/>
          </w:rPr>
          <w:t>–</w:t>
        </w:r>
        <w:r w:rsidR="00284671">
          <w:rPr>
            <w:color w:val="27314A"/>
            <w:spacing w:val="10"/>
            <w:w w:val="105"/>
            <w:u w:val="single" w:color="27314A"/>
          </w:rPr>
          <w:t xml:space="preserve"> </w:t>
        </w:r>
        <w:r w:rsidR="00284671">
          <w:rPr>
            <w:color w:val="27314A"/>
            <w:spacing w:val="-2"/>
            <w:w w:val="105"/>
            <w:u w:val="single" w:color="27314A"/>
          </w:rPr>
          <w:t>PROTESTS</w:t>
        </w:r>
      </w:hyperlink>
    </w:p>
    <w:p w14:paraId="02EB378F" w14:textId="77777777" w:rsidR="00BC0583" w:rsidRDefault="00BC0583">
      <w:pPr>
        <w:pStyle w:val="BodyText"/>
        <w:spacing w:before="9"/>
        <w:rPr>
          <w:sz w:val="15"/>
        </w:rPr>
      </w:pPr>
    </w:p>
    <w:p w14:paraId="20F3E5F3" w14:textId="77777777" w:rsidR="00BC0583" w:rsidRDefault="00135BD8">
      <w:pPr>
        <w:pStyle w:val="BodyText"/>
        <w:spacing w:before="95"/>
        <w:ind w:left="110"/>
      </w:pPr>
      <w:hyperlink w:anchor="_bookmark0" w:history="1">
        <w:r w:rsidR="00284671">
          <w:rPr>
            <w:color w:val="27314A"/>
            <w:w w:val="105"/>
            <w:u w:val="single" w:color="27314A"/>
          </w:rPr>
          <w:t>5333.102</w:t>
        </w:r>
        <w:r w:rsidR="00284671">
          <w:rPr>
            <w:color w:val="27314A"/>
            <w:spacing w:val="2"/>
            <w:w w:val="105"/>
            <w:u w:val="single" w:color="27314A"/>
          </w:rPr>
          <w:t xml:space="preserve"> </w:t>
        </w:r>
        <w:r w:rsidR="00284671">
          <w:rPr>
            <w:color w:val="27314A"/>
            <w:spacing w:val="-2"/>
            <w:w w:val="105"/>
            <w:u w:val="single" w:color="27314A"/>
          </w:rPr>
          <w:t>General</w:t>
        </w:r>
      </w:hyperlink>
    </w:p>
    <w:p w14:paraId="6A05A809" w14:textId="77777777" w:rsidR="00BC0583" w:rsidRDefault="00BC0583">
      <w:pPr>
        <w:pStyle w:val="BodyText"/>
        <w:spacing w:before="9"/>
        <w:rPr>
          <w:sz w:val="15"/>
        </w:rPr>
      </w:pPr>
    </w:p>
    <w:p w14:paraId="5C4CA8E6" w14:textId="77777777" w:rsidR="00BC0583" w:rsidRDefault="00135BD8">
      <w:pPr>
        <w:pStyle w:val="BodyText"/>
        <w:spacing w:before="96"/>
        <w:ind w:left="110"/>
      </w:pPr>
      <w:hyperlink w:anchor="_bookmark0" w:history="1">
        <w:r w:rsidR="00284671">
          <w:rPr>
            <w:color w:val="27314A"/>
            <w:w w:val="105"/>
            <w:u w:val="single" w:color="27314A"/>
          </w:rPr>
          <w:t>5333.103</w:t>
        </w:r>
        <w:r w:rsidR="00284671">
          <w:rPr>
            <w:color w:val="27314A"/>
            <w:spacing w:val="9"/>
            <w:w w:val="105"/>
            <w:u w:val="single" w:color="27314A"/>
          </w:rPr>
          <w:t xml:space="preserve"> </w:t>
        </w:r>
        <w:r w:rsidR="00284671">
          <w:rPr>
            <w:color w:val="27314A"/>
            <w:w w:val="105"/>
            <w:u w:val="single" w:color="27314A"/>
          </w:rPr>
          <w:t>Protests</w:t>
        </w:r>
        <w:r w:rsidR="00284671">
          <w:rPr>
            <w:color w:val="27314A"/>
            <w:spacing w:val="10"/>
            <w:w w:val="105"/>
            <w:u w:val="single" w:color="27314A"/>
          </w:rPr>
          <w:t xml:space="preserve"> </w:t>
        </w:r>
        <w:r w:rsidR="00284671">
          <w:rPr>
            <w:color w:val="27314A"/>
            <w:w w:val="105"/>
            <w:u w:val="single" w:color="27314A"/>
          </w:rPr>
          <w:t>to</w:t>
        </w:r>
        <w:r w:rsidR="00284671">
          <w:rPr>
            <w:color w:val="27314A"/>
            <w:spacing w:val="9"/>
            <w:w w:val="105"/>
            <w:u w:val="single" w:color="27314A"/>
          </w:rPr>
          <w:t xml:space="preserve"> </w:t>
        </w:r>
        <w:r w:rsidR="00284671">
          <w:rPr>
            <w:color w:val="27314A"/>
            <w:w w:val="105"/>
            <w:u w:val="single" w:color="27314A"/>
          </w:rPr>
          <w:t>the</w:t>
        </w:r>
        <w:r w:rsidR="00284671">
          <w:rPr>
            <w:color w:val="27314A"/>
            <w:spacing w:val="10"/>
            <w:w w:val="105"/>
            <w:u w:val="single" w:color="27314A"/>
          </w:rPr>
          <w:t xml:space="preserve"> </w:t>
        </w:r>
        <w:r w:rsidR="00284671">
          <w:rPr>
            <w:color w:val="27314A"/>
            <w:spacing w:val="-2"/>
            <w:w w:val="105"/>
            <w:u w:val="single" w:color="27314A"/>
          </w:rPr>
          <w:t>Agency</w:t>
        </w:r>
      </w:hyperlink>
    </w:p>
    <w:p w14:paraId="5A39BBE3" w14:textId="77777777" w:rsidR="00BC0583" w:rsidRDefault="00BC0583">
      <w:pPr>
        <w:pStyle w:val="BodyText"/>
        <w:spacing w:before="9"/>
        <w:rPr>
          <w:sz w:val="15"/>
        </w:rPr>
      </w:pPr>
    </w:p>
    <w:p w14:paraId="336A3CD7" w14:textId="77777777" w:rsidR="00BC0583" w:rsidRDefault="00135BD8">
      <w:pPr>
        <w:pStyle w:val="BodyText"/>
        <w:spacing w:before="95"/>
        <w:ind w:left="110"/>
      </w:pPr>
      <w:hyperlink w:anchor="_bookmark0" w:history="1">
        <w:r w:rsidR="00284671">
          <w:rPr>
            <w:color w:val="27314A"/>
            <w:w w:val="105"/>
            <w:u w:val="single" w:color="27314A"/>
          </w:rPr>
          <w:t>5333.104</w:t>
        </w:r>
        <w:r w:rsidR="00284671">
          <w:rPr>
            <w:color w:val="27314A"/>
            <w:spacing w:val="8"/>
            <w:w w:val="105"/>
            <w:u w:val="single" w:color="27314A"/>
          </w:rPr>
          <w:t xml:space="preserve"> </w:t>
        </w:r>
        <w:r w:rsidR="00284671">
          <w:rPr>
            <w:color w:val="27314A"/>
            <w:w w:val="105"/>
            <w:u w:val="single" w:color="27314A"/>
          </w:rPr>
          <w:t>Protests</w:t>
        </w:r>
        <w:r w:rsidR="00284671">
          <w:rPr>
            <w:color w:val="27314A"/>
            <w:spacing w:val="8"/>
            <w:w w:val="105"/>
            <w:u w:val="single" w:color="27314A"/>
          </w:rPr>
          <w:t xml:space="preserve"> </w:t>
        </w:r>
        <w:r w:rsidR="00284671">
          <w:rPr>
            <w:color w:val="27314A"/>
            <w:w w:val="105"/>
            <w:u w:val="single" w:color="27314A"/>
          </w:rPr>
          <w:t>to</w:t>
        </w:r>
        <w:r w:rsidR="00284671">
          <w:rPr>
            <w:color w:val="27314A"/>
            <w:spacing w:val="8"/>
            <w:w w:val="105"/>
            <w:u w:val="single" w:color="27314A"/>
          </w:rPr>
          <w:t xml:space="preserve"> </w:t>
        </w:r>
        <w:r w:rsidR="00284671">
          <w:rPr>
            <w:color w:val="27314A"/>
            <w:spacing w:val="-5"/>
            <w:w w:val="105"/>
            <w:u w:val="single" w:color="27314A"/>
          </w:rPr>
          <w:t>GAO</w:t>
        </w:r>
      </w:hyperlink>
    </w:p>
    <w:p w14:paraId="41C8F396" w14:textId="77777777" w:rsidR="00BC0583" w:rsidRDefault="00BC0583">
      <w:pPr>
        <w:pStyle w:val="BodyText"/>
        <w:spacing w:before="9"/>
        <w:rPr>
          <w:sz w:val="15"/>
        </w:rPr>
      </w:pPr>
    </w:p>
    <w:p w14:paraId="57E4904D" w14:textId="77777777" w:rsidR="00BC0583" w:rsidRDefault="00135BD8">
      <w:pPr>
        <w:pStyle w:val="BodyText"/>
        <w:spacing w:before="96"/>
        <w:ind w:left="110"/>
      </w:pPr>
      <w:hyperlink w:anchor="_bookmark0" w:history="1">
        <w:r w:rsidR="00284671">
          <w:rPr>
            <w:color w:val="27314A"/>
            <w:w w:val="105"/>
            <w:u w:val="single" w:color="27314A"/>
          </w:rPr>
          <w:t>5333.105</w:t>
        </w:r>
        <w:r w:rsidR="00284671">
          <w:rPr>
            <w:color w:val="27314A"/>
            <w:spacing w:val="20"/>
            <w:w w:val="105"/>
            <w:u w:val="single" w:color="27314A"/>
          </w:rPr>
          <w:t xml:space="preserve"> </w:t>
        </w:r>
        <w:r w:rsidR="00284671">
          <w:rPr>
            <w:color w:val="27314A"/>
            <w:w w:val="105"/>
            <w:u w:val="single" w:color="27314A"/>
          </w:rPr>
          <w:t>Protests</w:t>
        </w:r>
        <w:r w:rsidR="00284671">
          <w:rPr>
            <w:color w:val="27314A"/>
            <w:spacing w:val="20"/>
            <w:w w:val="105"/>
            <w:u w:val="single" w:color="27314A"/>
          </w:rPr>
          <w:t xml:space="preserve"> </w:t>
        </w:r>
        <w:r w:rsidR="00284671">
          <w:rPr>
            <w:color w:val="27314A"/>
            <w:w w:val="105"/>
            <w:u w:val="single" w:color="27314A"/>
          </w:rPr>
          <w:t>to</w:t>
        </w:r>
        <w:r w:rsidR="00284671">
          <w:rPr>
            <w:color w:val="27314A"/>
            <w:spacing w:val="21"/>
            <w:w w:val="105"/>
            <w:u w:val="single" w:color="27314A"/>
          </w:rPr>
          <w:t xml:space="preserve"> </w:t>
        </w:r>
        <w:r w:rsidR="00284671">
          <w:rPr>
            <w:color w:val="27314A"/>
            <w:w w:val="105"/>
            <w:u w:val="single" w:color="27314A"/>
          </w:rPr>
          <w:t>the</w:t>
        </w:r>
        <w:r w:rsidR="00284671">
          <w:rPr>
            <w:color w:val="27314A"/>
            <w:spacing w:val="20"/>
            <w:w w:val="105"/>
            <w:u w:val="single" w:color="27314A"/>
          </w:rPr>
          <w:t xml:space="preserve"> </w:t>
        </w:r>
        <w:r w:rsidR="00284671">
          <w:rPr>
            <w:color w:val="27314A"/>
            <w:w w:val="105"/>
            <w:u w:val="single" w:color="27314A"/>
          </w:rPr>
          <w:t>United</w:t>
        </w:r>
        <w:r w:rsidR="00284671">
          <w:rPr>
            <w:color w:val="27314A"/>
            <w:spacing w:val="20"/>
            <w:w w:val="105"/>
            <w:u w:val="single" w:color="27314A"/>
          </w:rPr>
          <w:t xml:space="preserve"> </w:t>
        </w:r>
        <w:r w:rsidR="00284671">
          <w:rPr>
            <w:color w:val="27314A"/>
            <w:w w:val="105"/>
            <w:u w:val="single" w:color="27314A"/>
          </w:rPr>
          <w:t>States</w:t>
        </w:r>
        <w:r w:rsidR="00284671">
          <w:rPr>
            <w:color w:val="27314A"/>
            <w:spacing w:val="21"/>
            <w:w w:val="105"/>
            <w:u w:val="single" w:color="27314A"/>
          </w:rPr>
          <w:t xml:space="preserve"> </w:t>
        </w:r>
        <w:r w:rsidR="00284671">
          <w:rPr>
            <w:color w:val="27314A"/>
            <w:w w:val="105"/>
            <w:u w:val="single" w:color="27314A"/>
          </w:rPr>
          <w:t>Court</w:t>
        </w:r>
        <w:r w:rsidR="00284671">
          <w:rPr>
            <w:color w:val="27314A"/>
            <w:spacing w:val="20"/>
            <w:w w:val="105"/>
            <w:u w:val="single" w:color="27314A"/>
          </w:rPr>
          <w:t xml:space="preserve"> </w:t>
        </w:r>
        <w:r w:rsidR="00284671">
          <w:rPr>
            <w:color w:val="27314A"/>
            <w:w w:val="105"/>
            <w:u w:val="single" w:color="27314A"/>
          </w:rPr>
          <w:t>of</w:t>
        </w:r>
        <w:r w:rsidR="00284671">
          <w:rPr>
            <w:color w:val="27314A"/>
            <w:spacing w:val="20"/>
            <w:w w:val="105"/>
            <w:u w:val="single" w:color="27314A"/>
          </w:rPr>
          <w:t xml:space="preserve"> </w:t>
        </w:r>
        <w:r w:rsidR="00284671">
          <w:rPr>
            <w:color w:val="27314A"/>
            <w:w w:val="105"/>
            <w:u w:val="single" w:color="27314A"/>
          </w:rPr>
          <w:t>Federal</w:t>
        </w:r>
        <w:r w:rsidR="00284671">
          <w:rPr>
            <w:color w:val="27314A"/>
            <w:spacing w:val="21"/>
            <w:w w:val="105"/>
            <w:u w:val="single" w:color="27314A"/>
          </w:rPr>
          <w:t xml:space="preserve"> </w:t>
        </w:r>
        <w:r w:rsidR="00284671">
          <w:rPr>
            <w:color w:val="27314A"/>
            <w:w w:val="105"/>
            <w:u w:val="single" w:color="27314A"/>
          </w:rPr>
          <w:t>Claims</w:t>
        </w:r>
        <w:r w:rsidR="00284671">
          <w:rPr>
            <w:color w:val="27314A"/>
            <w:spacing w:val="20"/>
            <w:w w:val="105"/>
            <w:u w:val="single" w:color="27314A"/>
          </w:rPr>
          <w:t xml:space="preserve"> </w:t>
        </w:r>
        <w:r w:rsidR="00284671">
          <w:rPr>
            <w:color w:val="27314A"/>
            <w:spacing w:val="-2"/>
            <w:w w:val="105"/>
            <w:u w:val="single" w:color="27314A"/>
          </w:rPr>
          <w:t>(COFC)</w:t>
        </w:r>
      </w:hyperlink>
    </w:p>
    <w:p w14:paraId="72A3D3EC" w14:textId="77777777" w:rsidR="00BC0583" w:rsidRDefault="00BC0583">
      <w:pPr>
        <w:pStyle w:val="BodyText"/>
        <w:spacing w:before="9"/>
        <w:rPr>
          <w:sz w:val="15"/>
        </w:rPr>
      </w:pPr>
    </w:p>
    <w:p w14:paraId="7AF27A88" w14:textId="77777777" w:rsidR="00BC0583" w:rsidRDefault="00135BD8">
      <w:pPr>
        <w:pStyle w:val="BodyText"/>
        <w:spacing w:before="95"/>
        <w:ind w:left="110"/>
      </w:pPr>
      <w:hyperlink w:anchor="_bookmark0" w:history="1">
        <w:r w:rsidR="00284671">
          <w:rPr>
            <w:color w:val="27314A"/>
            <w:w w:val="105"/>
            <w:u w:val="single" w:color="27314A"/>
          </w:rPr>
          <w:t>5333.170</w:t>
        </w:r>
        <w:r w:rsidR="00284671">
          <w:rPr>
            <w:color w:val="27314A"/>
            <w:spacing w:val="12"/>
            <w:w w:val="105"/>
            <w:u w:val="single" w:color="27314A"/>
          </w:rPr>
          <w:t xml:space="preserve"> </w:t>
        </w:r>
        <w:r w:rsidR="00284671">
          <w:rPr>
            <w:color w:val="27314A"/>
            <w:w w:val="105"/>
            <w:u w:val="single" w:color="27314A"/>
          </w:rPr>
          <w:t>Briefing</w:t>
        </w:r>
        <w:r w:rsidR="00284671">
          <w:rPr>
            <w:color w:val="27314A"/>
            <w:spacing w:val="12"/>
            <w:w w:val="105"/>
            <w:u w:val="single" w:color="27314A"/>
          </w:rPr>
          <w:t xml:space="preserve"> </w:t>
        </w:r>
        <w:r w:rsidR="00284671">
          <w:rPr>
            <w:color w:val="27314A"/>
            <w:w w:val="105"/>
            <w:u w:val="single" w:color="27314A"/>
          </w:rPr>
          <w:t>Requirement</w:t>
        </w:r>
        <w:r w:rsidR="00284671">
          <w:rPr>
            <w:color w:val="27314A"/>
            <w:spacing w:val="12"/>
            <w:w w:val="105"/>
            <w:u w:val="single" w:color="27314A"/>
          </w:rPr>
          <w:t xml:space="preserve"> </w:t>
        </w:r>
        <w:r w:rsidR="00284671">
          <w:rPr>
            <w:color w:val="27314A"/>
            <w:w w:val="105"/>
            <w:u w:val="single" w:color="27314A"/>
          </w:rPr>
          <w:t>for</w:t>
        </w:r>
        <w:r w:rsidR="00284671">
          <w:rPr>
            <w:color w:val="27314A"/>
            <w:spacing w:val="13"/>
            <w:w w:val="105"/>
            <w:u w:val="single" w:color="27314A"/>
          </w:rPr>
          <w:t xml:space="preserve"> </w:t>
        </w:r>
        <w:r w:rsidR="00284671">
          <w:rPr>
            <w:color w:val="27314A"/>
            <w:w w:val="105"/>
            <w:u w:val="single" w:color="27314A"/>
          </w:rPr>
          <w:t>Protested</w:t>
        </w:r>
        <w:r w:rsidR="00284671">
          <w:rPr>
            <w:color w:val="27314A"/>
            <w:spacing w:val="12"/>
            <w:w w:val="105"/>
            <w:u w:val="single" w:color="27314A"/>
          </w:rPr>
          <w:t xml:space="preserve"> </w:t>
        </w:r>
        <w:r w:rsidR="00284671">
          <w:rPr>
            <w:color w:val="27314A"/>
            <w:w w:val="105"/>
            <w:u w:val="single" w:color="27314A"/>
          </w:rPr>
          <w:t>Acquisitions</w:t>
        </w:r>
        <w:r w:rsidR="00284671">
          <w:rPr>
            <w:color w:val="27314A"/>
            <w:spacing w:val="12"/>
            <w:w w:val="105"/>
            <w:u w:val="single" w:color="27314A"/>
          </w:rPr>
          <w:t xml:space="preserve"> </w:t>
        </w:r>
        <w:r w:rsidR="00284671">
          <w:rPr>
            <w:color w:val="27314A"/>
            <w:w w:val="105"/>
            <w:u w:val="single" w:color="27314A"/>
          </w:rPr>
          <w:t>Valued</w:t>
        </w:r>
        <w:r w:rsidR="00284671">
          <w:rPr>
            <w:color w:val="27314A"/>
            <w:spacing w:val="13"/>
            <w:w w:val="105"/>
            <w:u w:val="single" w:color="27314A"/>
          </w:rPr>
          <w:t xml:space="preserve"> </w:t>
        </w:r>
        <w:r w:rsidR="00284671">
          <w:rPr>
            <w:color w:val="27314A"/>
            <w:w w:val="105"/>
            <w:u w:val="single" w:color="27314A"/>
          </w:rPr>
          <w:t>at</w:t>
        </w:r>
        <w:r w:rsidR="00284671">
          <w:rPr>
            <w:color w:val="27314A"/>
            <w:spacing w:val="12"/>
            <w:w w:val="105"/>
            <w:u w:val="single" w:color="27314A"/>
          </w:rPr>
          <w:t xml:space="preserve"> </w:t>
        </w:r>
        <w:r w:rsidR="00284671">
          <w:rPr>
            <w:color w:val="27314A"/>
            <w:w w:val="105"/>
            <w:u w:val="single" w:color="27314A"/>
          </w:rPr>
          <w:t>$1B</w:t>
        </w:r>
        <w:r w:rsidR="00284671">
          <w:rPr>
            <w:color w:val="27314A"/>
            <w:spacing w:val="12"/>
            <w:w w:val="105"/>
            <w:u w:val="single" w:color="27314A"/>
          </w:rPr>
          <w:t xml:space="preserve"> </w:t>
        </w:r>
        <w:r w:rsidR="00284671">
          <w:rPr>
            <w:color w:val="27314A"/>
            <w:w w:val="105"/>
            <w:u w:val="single" w:color="27314A"/>
          </w:rPr>
          <w:t>or</w:t>
        </w:r>
        <w:r w:rsidR="00284671">
          <w:rPr>
            <w:color w:val="27314A"/>
            <w:spacing w:val="12"/>
            <w:w w:val="105"/>
            <w:u w:val="single" w:color="27314A"/>
          </w:rPr>
          <w:t xml:space="preserve"> </w:t>
        </w:r>
        <w:proofErr w:type="gramStart"/>
        <w:r w:rsidR="00284671">
          <w:rPr>
            <w:color w:val="27314A"/>
            <w:spacing w:val="-4"/>
            <w:w w:val="105"/>
            <w:u w:val="single" w:color="27314A"/>
          </w:rPr>
          <w:t>More</w:t>
        </w:r>
        <w:proofErr w:type="gramEnd"/>
      </w:hyperlink>
    </w:p>
    <w:p w14:paraId="0D0B940D" w14:textId="77777777" w:rsidR="00BC0583" w:rsidRDefault="00BC0583">
      <w:pPr>
        <w:pStyle w:val="BodyText"/>
        <w:spacing w:before="10"/>
        <w:rPr>
          <w:sz w:val="15"/>
        </w:rPr>
      </w:pPr>
    </w:p>
    <w:p w14:paraId="5D4E5555" w14:textId="77777777" w:rsidR="00BC0583" w:rsidRDefault="00135BD8">
      <w:pPr>
        <w:pStyle w:val="BodyText"/>
        <w:spacing w:before="95"/>
        <w:ind w:left="110"/>
      </w:pPr>
      <w:hyperlink w:anchor="_bookmark0" w:history="1">
        <w:r w:rsidR="00284671">
          <w:rPr>
            <w:color w:val="27314A"/>
            <w:w w:val="110"/>
            <w:u w:val="single" w:color="27314A"/>
          </w:rPr>
          <w:t>Subpart</w:t>
        </w:r>
        <w:r w:rsidR="00284671">
          <w:rPr>
            <w:color w:val="27314A"/>
            <w:spacing w:val="-5"/>
            <w:w w:val="110"/>
            <w:u w:val="single" w:color="27314A"/>
          </w:rPr>
          <w:t xml:space="preserve"> </w:t>
        </w:r>
        <w:r w:rsidR="00284671">
          <w:rPr>
            <w:color w:val="27314A"/>
            <w:w w:val="110"/>
            <w:u w:val="single" w:color="27314A"/>
          </w:rPr>
          <w:t>5333.2</w:t>
        </w:r>
        <w:r w:rsidR="00284671">
          <w:rPr>
            <w:color w:val="27314A"/>
            <w:spacing w:val="-4"/>
            <w:w w:val="110"/>
            <w:u w:val="single" w:color="27314A"/>
          </w:rPr>
          <w:t xml:space="preserve"> </w:t>
        </w:r>
        <w:r w:rsidR="00284671">
          <w:rPr>
            <w:color w:val="27314A"/>
            <w:w w:val="110"/>
            <w:u w:val="single" w:color="27314A"/>
          </w:rPr>
          <w:t>–</w:t>
        </w:r>
        <w:r w:rsidR="00284671">
          <w:rPr>
            <w:color w:val="27314A"/>
            <w:spacing w:val="-4"/>
            <w:w w:val="110"/>
            <w:u w:val="single" w:color="27314A"/>
          </w:rPr>
          <w:t xml:space="preserve"> </w:t>
        </w:r>
        <w:r w:rsidR="00284671">
          <w:rPr>
            <w:color w:val="27314A"/>
            <w:w w:val="110"/>
            <w:u w:val="single" w:color="27314A"/>
          </w:rPr>
          <w:t>DISPUTES</w:t>
        </w:r>
        <w:r w:rsidR="00284671">
          <w:rPr>
            <w:color w:val="27314A"/>
            <w:spacing w:val="-4"/>
            <w:w w:val="110"/>
            <w:u w:val="single" w:color="27314A"/>
          </w:rPr>
          <w:t xml:space="preserve"> </w:t>
        </w:r>
        <w:r w:rsidR="00284671">
          <w:rPr>
            <w:color w:val="27314A"/>
            <w:w w:val="110"/>
            <w:u w:val="single" w:color="27314A"/>
          </w:rPr>
          <w:t>AND</w:t>
        </w:r>
        <w:r w:rsidR="00284671">
          <w:rPr>
            <w:color w:val="27314A"/>
            <w:spacing w:val="-5"/>
            <w:w w:val="110"/>
            <w:u w:val="single" w:color="27314A"/>
          </w:rPr>
          <w:t xml:space="preserve"> </w:t>
        </w:r>
        <w:r w:rsidR="00284671">
          <w:rPr>
            <w:color w:val="27314A"/>
            <w:spacing w:val="-2"/>
            <w:w w:val="110"/>
            <w:u w:val="single" w:color="27314A"/>
          </w:rPr>
          <w:t>APPEALS</w:t>
        </w:r>
      </w:hyperlink>
    </w:p>
    <w:p w14:paraId="0E27B00A" w14:textId="77777777" w:rsidR="00BC0583" w:rsidRDefault="00BC0583">
      <w:pPr>
        <w:pStyle w:val="BodyText"/>
        <w:spacing w:before="9"/>
        <w:rPr>
          <w:sz w:val="15"/>
        </w:rPr>
      </w:pPr>
    </w:p>
    <w:p w14:paraId="4AD66A92" w14:textId="77777777" w:rsidR="00BC0583" w:rsidRDefault="00135BD8">
      <w:pPr>
        <w:pStyle w:val="BodyText"/>
        <w:spacing w:before="95"/>
        <w:ind w:left="110"/>
      </w:pPr>
      <w:hyperlink w:anchor="_bookmark0" w:history="1">
        <w:r w:rsidR="00284671">
          <w:rPr>
            <w:color w:val="27314A"/>
            <w:w w:val="105"/>
            <w:u w:val="single" w:color="27314A"/>
          </w:rPr>
          <w:t>5333.211</w:t>
        </w:r>
        <w:r w:rsidR="00284671">
          <w:rPr>
            <w:color w:val="27314A"/>
            <w:spacing w:val="29"/>
            <w:w w:val="105"/>
            <w:u w:val="single" w:color="27314A"/>
          </w:rPr>
          <w:t xml:space="preserve"> </w:t>
        </w:r>
        <w:r w:rsidR="00284671">
          <w:rPr>
            <w:color w:val="27314A"/>
            <w:w w:val="105"/>
            <w:u w:val="single" w:color="27314A"/>
          </w:rPr>
          <w:t>Contracting</w:t>
        </w:r>
        <w:r w:rsidR="00284671">
          <w:rPr>
            <w:color w:val="27314A"/>
            <w:spacing w:val="29"/>
            <w:w w:val="105"/>
            <w:u w:val="single" w:color="27314A"/>
          </w:rPr>
          <w:t xml:space="preserve"> </w:t>
        </w:r>
        <w:r w:rsidR="00284671">
          <w:rPr>
            <w:color w:val="27314A"/>
            <w:w w:val="105"/>
            <w:u w:val="single" w:color="27314A"/>
          </w:rPr>
          <w:t>Officers</w:t>
        </w:r>
        <w:r w:rsidR="00284671">
          <w:rPr>
            <w:color w:val="27314A"/>
            <w:spacing w:val="29"/>
            <w:w w:val="105"/>
            <w:u w:val="single" w:color="27314A"/>
          </w:rPr>
          <w:t xml:space="preserve"> </w:t>
        </w:r>
        <w:r w:rsidR="00284671">
          <w:rPr>
            <w:color w:val="27314A"/>
            <w:spacing w:val="-2"/>
            <w:w w:val="105"/>
            <w:u w:val="single" w:color="27314A"/>
          </w:rPr>
          <w:t>Decision</w:t>
        </w:r>
      </w:hyperlink>
    </w:p>
    <w:p w14:paraId="60061E4C" w14:textId="77777777" w:rsidR="00BC0583" w:rsidRDefault="00BC0583">
      <w:pPr>
        <w:pStyle w:val="BodyText"/>
        <w:spacing w:before="10"/>
        <w:rPr>
          <w:sz w:val="15"/>
        </w:rPr>
      </w:pPr>
    </w:p>
    <w:p w14:paraId="7198B4C2" w14:textId="77777777" w:rsidR="00BC0583" w:rsidRDefault="00135BD8">
      <w:pPr>
        <w:pStyle w:val="BodyText"/>
        <w:spacing w:before="95"/>
        <w:ind w:left="110"/>
      </w:pPr>
      <w:hyperlink w:anchor="_bookmark0" w:history="1">
        <w:r w:rsidR="00284671">
          <w:rPr>
            <w:color w:val="27314A"/>
            <w:w w:val="105"/>
            <w:u w:val="single" w:color="27314A"/>
          </w:rPr>
          <w:t>5333.214</w:t>
        </w:r>
        <w:r w:rsidR="00284671">
          <w:rPr>
            <w:color w:val="27314A"/>
            <w:spacing w:val="10"/>
            <w:w w:val="105"/>
            <w:u w:val="single" w:color="27314A"/>
          </w:rPr>
          <w:t xml:space="preserve"> </w:t>
        </w:r>
        <w:r w:rsidR="00284671">
          <w:rPr>
            <w:color w:val="27314A"/>
            <w:w w:val="105"/>
            <w:u w:val="single" w:color="27314A"/>
          </w:rPr>
          <w:t>Alternate</w:t>
        </w:r>
        <w:r w:rsidR="00284671">
          <w:rPr>
            <w:color w:val="27314A"/>
            <w:spacing w:val="11"/>
            <w:w w:val="105"/>
            <w:u w:val="single" w:color="27314A"/>
          </w:rPr>
          <w:t xml:space="preserve"> </w:t>
        </w:r>
        <w:r w:rsidR="00284671">
          <w:rPr>
            <w:color w:val="27314A"/>
            <w:w w:val="105"/>
            <w:u w:val="single" w:color="27314A"/>
          </w:rPr>
          <w:t>Dispute</w:t>
        </w:r>
        <w:r w:rsidR="00284671">
          <w:rPr>
            <w:color w:val="27314A"/>
            <w:spacing w:val="11"/>
            <w:w w:val="105"/>
            <w:u w:val="single" w:color="27314A"/>
          </w:rPr>
          <w:t xml:space="preserve"> </w:t>
        </w:r>
        <w:r w:rsidR="00284671">
          <w:rPr>
            <w:color w:val="27314A"/>
            <w:w w:val="105"/>
            <w:u w:val="single" w:color="27314A"/>
          </w:rPr>
          <w:t>Resolution</w:t>
        </w:r>
        <w:r w:rsidR="00284671">
          <w:rPr>
            <w:color w:val="27314A"/>
            <w:spacing w:val="10"/>
            <w:w w:val="105"/>
            <w:u w:val="single" w:color="27314A"/>
          </w:rPr>
          <w:t xml:space="preserve"> </w:t>
        </w:r>
        <w:r w:rsidR="00284671">
          <w:rPr>
            <w:color w:val="27314A"/>
            <w:spacing w:val="-2"/>
            <w:w w:val="105"/>
            <w:u w:val="single" w:color="27314A"/>
          </w:rPr>
          <w:t>(ADR)</w:t>
        </w:r>
      </w:hyperlink>
    </w:p>
    <w:p w14:paraId="44EAFD9C" w14:textId="77777777" w:rsidR="00BC0583" w:rsidRDefault="00BC0583">
      <w:pPr>
        <w:pStyle w:val="BodyText"/>
        <w:spacing w:before="9"/>
        <w:rPr>
          <w:sz w:val="15"/>
        </w:rPr>
      </w:pPr>
    </w:p>
    <w:p w14:paraId="2EBF5FDA" w14:textId="77777777" w:rsidR="00BC0583" w:rsidRDefault="00135BD8">
      <w:pPr>
        <w:pStyle w:val="BodyText"/>
        <w:spacing w:before="96"/>
        <w:ind w:left="110"/>
      </w:pPr>
      <w:hyperlink w:anchor="_bookmark0" w:history="1">
        <w:r w:rsidR="00284671">
          <w:rPr>
            <w:color w:val="27314A"/>
            <w:u w:val="single" w:color="27314A"/>
          </w:rPr>
          <w:t>5333.215</w:t>
        </w:r>
        <w:r w:rsidR="00284671">
          <w:rPr>
            <w:color w:val="27314A"/>
            <w:spacing w:val="63"/>
            <w:u w:val="single" w:color="27314A"/>
          </w:rPr>
          <w:t xml:space="preserve"> </w:t>
        </w:r>
        <w:r w:rsidR="00284671">
          <w:rPr>
            <w:color w:val="27314A"/>
            <w:u w:val="single" w:color="27314A"/>
          </w:rPr>
          <w:t>Contract</w:t>
        </w:r>
        <w:r w:rsidR="00284671">
          <w:rPr>
            <w:color w:val="27314A"/>
            <w:spacing w:val="63"/>
            <w:u w:val="single" w:color="27314A"/>
          </w:rPr>
          <w:t xml:space="preserve"> </w:t>
        </w:r>
        <w:r w:rsidR="00284671">
          <w:rPr>
            <w:color w:val="27314A"/>
            <w:spacing w:val="-2"/>
            <w:u w:val="single" w:color="27314A"/>
          </w:rPr>
          <w:t>Clause</w:t>
        </w:r>
      </w:hyperlink>
    </w:p>
    <w:p w14:paraId="4B94D5A5" w14:textId="77777777" w:rsidR="00BC0583" w:rsidRDefault="00BC0583">
      <w:pPr>
        <w:pStyle w:val="BodyText"/>
        <w:spacing w:before="9"/>
        <w:rPr>
          <w:sz w:val="15"/>
        </w:rPr>
      </w:pPr>
    </w:p>
    <w:p w14:paraId="1E131386" w14:textId="77777777" w:rsidR="00BC0583" w:rsidRDefault="00135BD8">
      <w:pPr>
        <w:pStyle w:val="BodyText"/>
        <w:spacing w:before="95"/>
        <w:ind w:left="110"/>
      </w:pPr>
      <w:hyperlink w:anchor="_bookmark0" w:history="1">
        <w:r w:rsidR="00284671">
          <w:rPr>
            <w:color w:val="27314A"/>
            <w:w w:val="105"/>
            <w:u w:val="single" w:color="27314A"/>
          </w:rPr>
          <w:t>5333.290</w:t>
        </w:r>
        <w:r w:rsidR="00284671">
          <w:rPr>
            <w:color w:val="27314A"/>
            <w:spacing w:val="8"/>
            <w:w w:val="105"/>
            <w:u w:val="single" w:color="27314A"/>
          </w:rPr>
          <w:t xml:space="preserve"> </w:t>
        </w:r>
        <w:r w:rsidR="00284671">
          <w:rPr>
            <w:color w:val="27314A"/>
            <w:w w:val="105"/>
            <w:u w:val="single" w:color="27314A"/>
          </w:rPr>
          <w:t>Claims</w:t>
        </w:r>
        <w:r w:rsidR="00284671">
          <w:rPr>
            <w:color w:val="27314A"/>
            <w:spacing w:val="8"/>
            <w:w w:val="105"/>
            <w:u w:val="single" w:color="27314A"/>
          </w:rPr>
          <w:t xml:space="preserve"> </w:t>
        </w:r>
        <w:r w:rsidR="00284671">
          <w:rPr>
            <w:color w:val="27314A"/>
            <w:w w:val="105"/>
            <w:u w:val="single" w:color="27314A"/>
          </w:rPr>
          <w:t>and</w:t>
        </w:r>
        <w:r w:rsidR="00284671">
          <w:rPr>
            <w:color w:val="27314A"/>
            <w:spacing w:val="8"/>
            <w:w w:val="105"/>
            <w:u w:val="single" w:color="27314A"/>
          </w:rPr>
          <w:t xml:space="preserve"> </w:t>
        </w:r>
        <w:r w:rsidR="00284671">
          <w:rPr>
            <w:color w:val="27314A"/>
            <w:w w:val="105"/>
            <w:u w:val="single" w:color="27314A"/>
          </w:rPr>
          <w:t>Terminations</w:t>
        </w:r>
        <w:r w:rsidR="00284671">
          <w:rPr>
            <w:color w:val="27314A"/>
            <w:spacing w:val="8"/>
            <w:w w:val="105"/>
            <w:u w:val="single" w:color="27314A"/>
          </w:rPr>
          <w:t xml:space="preserve"> </w:t>
        </w:r>
        <w:r w:rsidR="00284671">
          <w:rPr>
            <w:color w:val="27314A"/>
            <w:w w:val="105"/>
            <w:u w:val="single" w:color="27314A"/>
          </w:rPr>
          <w:t>for</w:t>
        </w:r>
        <w:r w:rsidR="00284671">
          <w:rPr>
            <w:color w:val="27314A"/>
            <w:spacing w:val="8"/>
            <w:w w:val="105"/>
            <w:u w:val="single" w:color="27314A"/>
          </w:rPr>
          <w:t xml:space="preserve"> </w:t>
        </w:r>
        <w:r w:rsidR="00284671">
          <w:rPr>
            <w:color w:val="27314A"/>
            <w:spacing w:val="-2"/>
            <w:w w:val="105"/>
            <w:u w:val="single" w:color="27314A"/>
          </w:rPr>
          <w:t>Default</w:t>
        </w:r>
      </w:hyperlink>
    </w:p>
    <w:p w14:paraId="3DEEC669" w14:textId="77777777" w:rsidR="00BC0583" w:rsidRDefault="00BC0583">
      <w:pPr>
        <w:pStyle w:val="BodyText"/>
        <w:spacing w:before="9"/>
        <w:rPr>
          <w:sz w:val="15"/>
        </w:rPr>
      </w:pPr>
    </w:p>
    <w:p w14:paraId="249FF66A" w14:textId="77777777" w:rsidR="00BC0583" w:rsidRDefault="00135BD8">
      <w:pPr>
        <w:pStyle w:val="BodyText"/>
        <w:spacing w:before="96"/>
        <w:ind w:left="110"/>
      </w:pPr>
      <w:hyperlink w:anchor="_bookmark0" w:history="1">
        <w:r w:rsidR="00284671">
          <w:rPr>
            <w:color w:val="27314A"/>
            <w:w w:val="105"/>
            <w:u w:val="single" w:color="27314A"/>
          </w:rPr>
          <w:t>5333.291</w:t>
        </w:r>
        <w:r w:rsidR="00284671">
          <w:rPr>
            <w:color w:val="27314A"/>
            <w:spacing w:val="13"/>
            <w:w w:val="105"/>
            <w:u w:val="single" w:color="27314A"/>
          </w:rPr>
          <w:t xml:space="preserve"> </w:t>
        </w:r>
        <w:r w:rsidR="00284671">
          <w:rPr>
            <w:color w:val="27314A"/>
            <w:w w:val="105"/>
            <w:u w:val="single" w:color="27314A"/>
          </w:rPr>
          <w:t>Appeals</w:t>
        </w:r>
        <w:r w:rsidR="00284671">
          <w:rPr>
            <w:color w:val="27314A"/>
            <w:spacing w:val="14"/>
            <w:w w:val="105"/>
            <w:u w:val="single" w:color="27314A"/>
          </w:rPr>
          <w:t xml:space="preserve"> </w:t>
        </w:r>
        <w:r w:rsidR="00284671">
          <w:rPr>
            <w:color w:val="27314A"/>
            <w:w w:val="105"/>
            <w:u w:val="single" w:color="27314A"/>
          </w:rPr>
          <w:t>to</w:t>
        </w:r>
        <w:r w:rsidR="00284671">
          <w:rPr>
            <w:color w:val="27314A"/>
            <w:spacing w:val="14"/>
            <w:w w:val="105"/>
            <w:u w:val="single" w:color="27314A"/>
          </w:rPr>
          <w:t xml:space="preserve"> </w:t>
        </w:r>
        <w:r w:rsidR="00284671">
          <w:rPr>
            <w:color w:val="27314A"/>
            <w:w w:val="105"/>
            <w:u w:val="single" w:color="27314A"/>
          </w:rPr>
          <w:t>the</w:t>
        </w:r>
        <w:r w:rsidR="00284671">
          <w:rPr>
            <w:color w:val="27314A"/>
            <w:spacing w:val="13"/>
            <w:w w:val="105"/>
            <w:u w:val="single" w:color="27314A"/>
          </w:rPr>
          <w:t xml:space="preserve"> </w:t>
        </w:r>
        <w:r w:rsidR="00284671">
          <w:rPr>
            <w:color w:val="27314A"/>
            <w:w w:val="105"/>
            <w:u w:val="single" w:color="27314A"/>
          </w:rPr>
          <w:t>Armed</w:t>
        </w:r>
        <w:r w:rsidR="00284671">
          <w:rPr>
            <w:color w:val="27314A"/>
            <w:spacing w:val="14"/>
            <w:w w:val="105"/>
            <w:u w:val="single" w:color="27314A"/>
          </w:rPr>
          <w:t xml:space="preserve"> </w:t>
        </w:r>
        <w:r w:rsidR="00284671">
          <w:rPr>
            <w:color w:val="27314A"/>
            <w:w w:val="105"/>
            <w:u w:val="single" w:color="27314A"/>
          </w:rPr>
          <w:t>Services</w:t>
        </w:r>
        <w:r w:rsidR="00284671">
          <w:rPr>
            <w:color w:val="27314A"/>
            <w:spacing w:val="14"/>
            <w:w w:val="105"/>
            <w:u w:val="single" w:color="27314A"/>
          </w:rPr>
          <w:t xml:space="preserve"> </w:t>
        </w:r>
        <w:r w:rsidR="00284671">
          <w:rPr>
            <w:color w:val="27314A"/>
            <w:w w:val="105"/>
            <w:u w:val="single" w:color="27314A"/>
          </w:rPr>
          <w:t>Board</w:t>
        </w:r>
        <w:r w:rsidR="00284671">
          <w:rPr>
            <w:color w:val="27314A"/>
            <w:spacing w:val="14"/>
            <w:w w:val="105"/>
            <w:u w:val="single" w:color="27314A"/>
          </w:rPr>
          <w:t xml:space="preserve"> </w:t>
        </w:r>
        <w:r w:rsidR="00284671">
          <w:rPr>
            <w:color w:val="27314A"/>
            <w:w w:val="105"/>
            <w:u w:val="single" w:color="27314A"/>
          </w:rPr>
          <w:t>of</w:t>
        </w:r>
        <w:r w:rsidR="00284671">
          <w:rPr>
            <w:color w:val="27314A"/>
            <w:spacing w:val="13"/>
            <w:w w:val="105"/>
            <w:u w:val="single" w:color="27314A"/>
          </w:rPr>
          <w:t xml:space="preserve"> </w:t>
        </w:r>
        <w:r w:rsidR="00284671">
          <w:rPr>
            <w:color w:val="27314A"/>
            <w:w w:val="105"/>
            <w:u w:val="single" w:color="27314A"/>
          </w:rPr>
          <w:t>Contract</w:t>
        </w:r>
        <w:r w:rsidR="00284671">
          <w:rPr>
            <w:color w:val="27314A"/>
            <w:spacing w:val="14"/>
            <w:w w:val="105"/>
            <w:u w:val="single" w:color="27314A"/>
          </w:rPr>
          <w:t xml:space="preserve"> </w:t>
        </w:r>
        <w:r w:rsidR="00284671">
          <w:rPr>
            <w:color w:val="27314A"/>
            <w:w w:val="105"/>
            <w:u w:val="single" w:color="27314A"/>
          </w:rPr>
          <w:t>Appeals</w:t>
        </w:r>
        <w:r w:rsidR="00284671">
          <w:rPr>
            <w:color w:val="27314A"/>
            <w:spacing w:val="14"/>
            <w:w w:val="105"/>
            <w:u w:val="single" w:color="27314A"/>
          </w:rPr>
          <w:t xml:space="preserve"> </w:t>
        </w:r>
        <w:r w:rsidR="00284671">
          <w:rPr>
            <w:color w:val="27314A"/>
            <w:spacing w:val="-2"/>
            <w:w w:val="105"/>
            <w:u w:val="single" w:color="27314A"/>
          </w:rPr>
          <w:t>(ASBCA)</w:t>
        </w:r>
      </w:hyperlink>
    </w:p>
    <w:p w14:paraId="3656B9AB" w14:textId="77777777" w:rsidR="00BC0583" w:rsidRDefault="00BC0583">
      <w:pPr>
        <w:pStyle w:val="BodyText"/>
        <w:spacing w:before="9"/>
        <w:rPr>
          <w:sz w:val="15"/>
        </w:rPr>
      </w:pPr>
    </w:p>
    <w:p w14:paraId="650F2E6C" w14:textId="77777777" w:rsidR="00BC0583" w:rsidRDefault="00135BD8">
      <w:pPr>
        <w:pStyle w:val="BodyText"/>
        <w:spacing w:before="95"/>
        <w:ind w:left="110"/>
      </w:pPr>
      <w:hyperlink w:anchor="_bookmark0" w:history="1">
        <w:r w:rsidR="00284671">
          <w:rPr>
            <w:color w:val="27314A"/>
            <w:w w:val="105"/>
            <w:u w:val="single" w:color="27314A"/>
          </w:rPr>
          <w:t>5333.292</w:t>
        </w:r>
        <w:r w:rsidR="00284671">
          <w:rPr>
            <w:color w:val="27314A"/>
            <w:spacing w:val="19"/>
            <w:w w:val="105"/>
            <w:u w:val="single" w:color="27314A"/>
          </w:rPr>
          <w:t xml:space="preserve"> </w:t>
        </w:r>
        <w:r w:rsidR="00284671">
          <w:rPr>
            <w:color w:val="27314A"/>
            <w:w w:val="105"/>
            <w:u w:val="single" w:color="27314A"/>
          </w:rPr>
          <w:t>Appeals</w:t>
        </w:r>
        <w:r w:rsidR="00284671">
          <w:rPr>
            <w:color w:val="27314A"/>
            <w:spacing w:val="20"/>
            <w:w w:val="105"/>
            <w:u w:val="single" w:color="27314A"/>
          </w:rPr>
          <w:t xml:space="preserve"> </w:t>
        </w:r>
        <w:r w:rsidR="00284671">
          <w:rPr>
            <w:color w:val="27314A"/>
            <w:w w:val="105"/>
            <w:u w:val="single" w:color="27314A"/>
          </w:rPr>
          <w:t>to</w:t>
        </w:r>
        <w:r w:rsidR="00284671">
          <w:rPr>
            <w:color w:val="27314A"/>
            <w:spacing w:val="20"/>
            <w:w w:val="105"/>
            <w:u w:val="single" w:color="27314A"/>
          </w:rPr>
          <w:t xml:space="preserve"> </w:t>
        </w:r>
        <w:r w:rsidR="00284671">
          <w:rPr>
            <w:color w:val="27314A"/>
            <w:w w:val="105"/>
            <w:u w:val="single" w:color="27314A"/>
          </w:rPr>
          <w:t>the</w:t>
        </w:r>
        <w:r w:rsidR="00284671">
          <w:rPr>
            <w:color w:val="27314A"/>
            <w:spacing w:val="20"/>
            <w:w w:val="105"/>
            <w:u w:val="single" w:color="27314A"/>
          </w:rPr>
          <w:t xml:space="preserve"> </w:t>
        </w:r>
        <w:r w:rsidR="00284671">
          <w:rPr>
            <w:color w:val="27314A"/>
            <w:w w:val="105"/>
            <w:u w:val="single" w:color="27314A"/>
          </w:rPr>
          <w:t>United</w:t>
        </w:r>
        <w:r w:rsidR="00284671">
          <w:rPr>
            <w:color w:val="27314A"/>
            <w:spacing w:val="19"/>
            <w:w w:val="105"/>
            <w:u w:val="single" w:color="27314A"/>
          </w:rPr>
          <w:t xml:space="preserve"> </w:t>
        </w:r>
        <w:r w:rsidR="00284671">
          <w:rPr>
            <w:color w:val="27314A"/>
            <w:w w:val="105"/>
            <w:u w:val="single" w:color="27314A"/>
          </w:rPr>
          <w:t>States</w:t>
        </w:r>
        <w:r w:rsidR="00284671">
          <w:rPr>
            <w:color w:val="27314A"/>
            <w:spacing w:val="20"/>
            <w:w w:val="105"/>
            <w:u w:val="single" w:color="27314A"/>
          </w:rPr>
          <w:t xml:space="preserve"> </w:t>
        </w:r>
        <w:r w:rsidR="00284671">
          <w:rPr>
            <w:color w:val="27314A"/>
            <w:w w:val="105"/>
            <w:u w:val="single" w:color="27314A"/>
          </w:rPr>
          <w:t>Court</w:t>
        </w:r>
        <w:r w:rsidR="00284671">
          <w:rPr>
            <w:color w:val="27314A"/>
            <w:spacing w:val="20"/>
            <w:w w:val="105"/>
            <w:u w:val="single" w:color="27314A"/>
          </w:rPr>
          <w:t xml:space="preserve"> </w:t>
        </w:r>
        <w:r w:rsidR="00284671">
          <w:rPr>
            <w:color w:val="27314A"/>
            <w:w w:val="105"/>
            <w:u w:val="single" w:color="27314A"/>
          </w:rPr>
          <w:t>of</w:t>
        </w:r>
        <w:r w:rsidR="00284671">
          <w:rPr>
            <w:color w:val="27314A"/>
            <w:spacing w:val="20"/>
            <w:w w:val="105"/>
            <w:u w:val="single" w:color="27314A"/>
          </w:rPr>
          <w:t xml:space="preserve"> </w:t>
        </w:r>
        <w:r w:rsidR="00284671">
          <w:rPr>
            <w:color w:val="27314A"/>
            <w:w w:val="105"/>
            <w:u w:val="single" w:color="27314A"/>
          </w:rPr>
          <w:t>Federal</w:t>
        </w:r>
        <w:r w:rsidR="00284671">
          <w:rPr>
            <w:color w:val="27314A"/>
            <w:spacing w:val="19"/>
            <w:w w:val="105"/>
            <w:u w:val="single" w:color="27314A"/>
          </w:rPr>
          <w:t xml:space="preserve"> </w:t>
        </w:r>
        <w:r w:rsidR="00284671">
          <w:rPr>
            <w:color w:val="27314A"/>
            <w:w w:val="105"/>
            <w:u w:val="single" w:color="27314A"/>
          </w:rPr>
          <w:t>Claims</w:t>
        </w:r>
        <w:r w:rsidR="00284671">
          <w:rPr>
            <w:color w:val="27314A"/>
            <w:spacing w:val="20"/>
            <w:w w:val="105"/>
            <w:u w:val="single" w:color="27314A"/>
          </w:rPr>
          <w:t xml:space="preserve"> </w:t>
        </w:r>
        <w:r w:rsidR="00284671">
          <w:rPr>
            <w:color w:val="27314A"/>
            <w:spacing w:val="-2"/>
            <w:w w:val="105"/>
            <w:u w:val="single" w:color="27314A"/>
          </w:rPr>
          <w:t>(COFC)</w:t>
        </w:r>
      </w:hyperlink>
    </w:p>
    <w:p w14:paraId="45FB0818" w14:textId="77777777" w:rsidR="00BC0583" w:rsidRDefault="00BC0583">
      <w:pPr>
        <w:pStyle w:val="BodyText"/>
        <w:rPr>
          <w:sz w:val="20"/>
        </w:rPr>
      </w:pPr>
    </w:p>
    <w:p w14:paraId="049F31CB" w14:textId="77777777" w:rsidR="00BC0583" w:rsidRDefault="00BC0583">
      <w:pPr>
        <w:pStyle w:val="BodyText"/>
        <w:spacing w:before="8"/>
        <w:rPr>
          <w:sz w:val="17"/>
        </w:rPr>
      </w:pPr>
    </w:p>
    <w:p w14:paraId="7DA0C304" w14:textId="77777777" w:rsidR="00BC0583" w:rsidRDefault="00284671">
      <w:pPr>
        <w:pStyle w:val="Heading1"/>
        <w:rPr>
          <w:b/>
        </w:rPr>
      </w:pPr>
      <w:r>
        <w:rPr>
          <w:b/>
          <w:spacing w:val="-6"/>
        </w:rPr>
        <w:t>Subpart</w:t>
      </w:r>
      <w:r>
        <w:rPr>
          <w:b/>
          <w:spacing w:val="-16"/>
        </w:rPr>
        <w:t xml:space="preserve"> </w:t>
      </w:r>
      <w:r>
        <w:rPr>
          <w:b/>
          <w:spacing w:val="-6"/>
        </w:rPr>
        <w:t>5333.1</w:t>
      </w:r>
      <w:r>
        <w:rPr>
          <w:b/>
          <w:spacing w:val="-17"/>
        </w:rPr>
        <w:t xml:space="preserve"> </w:t>
      </w:r>
      <w:r>
        <w:rPr>
          <w:b/>
          <w:spacing w:val="-6"/>
        </w:rPr>
        <w:t>–</w:t>
      </w:r>
      <w:r>
        <w:rPr>
          <w:b/>
          <w:spacing w:val="-15"/>
        </w:rPr>
        <w:t xml:space="preserve"> </w:t>
      </w:r>
      <w:r>
        <w:rPr>
          <w:b/>
          <w:spacing w:val="-6"/>
        </w:rPr>
        <w:t>PROTESTS</w:t>
      </w:r>
    </w:p>
    <w:p w14:paraId="53128261" w14:textId="77777777" w:rsidR="00BC0583" w:rsidRDefault="00BC0583">
      <w:pPr>
        <w:pStyle w:val="BodyText"/>
        <w:spacing w:before="1"/>
        <w:rPr>
          <w:rFonts w:ascii="Bookman Old Style"/>
          <w:b/>
          <w:sz w:val="44"/>
        </w:rPr>
      </w:pPr>
    </w:p>
    <w:p w14:paraId="71BFA61E" w14:textId="77777777" w:rsidR="00BC0583" w:rsidRDefault="00284671">
      <w:pPr>
        <w:pStyle w:val="Heading2"/>
        <w:spacing w:before="0"/>
        <w:rPr>
          <w:b/>
        </w:rPr>
      </w:pPr>
      <w:r>
        <w:rPr>
          <w:b/>
          <w:spacing w:val="-4"/>
        </w:rPr>
        <w:t>5333.102</w:t>
      </w:r>
      <w:r>
        <w:rPr>
          <w:b/>
          <w:spacing w:val="-11"/>
        </w:rPr>
        <w:t xml:space="preserve"> </w:t>
      </w:r>
      <w:r>
        <w:rPr>
          <w:b/>
          <w:spacing w:val="-2"/>
        </w:rPr>
        <w:t>General</w:t>
      </w:r>
    </w:p>
    <w:p w14:paraId="62486C05" w14:textId="77777777" w:rsidR="00BC0583" w:rsidRDefault="00BC0583">
      <w:pPr>
        <w:pStyle w:val="BodyText"/>
        <w:spacing w:before="4"/>
        <w:rPr>
          <w:rFonts w:ascii="Bookman Old Style"/>
          <w:b/>
          <w:sz w:val="42"/>
        </w:rPr>
      </w:pPr>
    </w:p>
    <w:p w14:paraId="04C0747D" w14:textId="77777777" w:rsidR="00BC0583" w:rsidRDefault="00284671">
      <w:pPr>
        <w:pStyle w:val="BodyText"/>
        <w:spacing w:line="271" w:lineRule="auto"/>
        <w:ind w:left="110" w:right="406"/>
      </w:pPr>
      <w:r>
        <w:rPr>
          <w:w w:val="105"/>
        </w:rPr>
        <w:t>(a) The contracting officer must inform the SSA prior to rendering a decision to take corrective</w:t>
      </w:r>
      <w:r>
        <w:rPr>
          <w:spacing w:val="80"/>
          <w:w w:val="150"/>
        </w:rPr>
        <w:t xml:space="preserve"> </w:t>
      </w:r>
      <w:r>
        <w:rPr>
          <w:w w:val="105"/>
        </w:rPr>
        <w:t>action or to settle a protest in any other manner before submitting its recommendation to the GAO,</w:t>
      </w:r>
      <w:r>
        <w:rPr>
          <w:spacing w:val="40"/>
          <w:w w:val="105"/>
        </w:rPr>
        <w:t xml:space="preserve"> </w:t>
      </w:r>
      <w:r>
        <w:rPr>
          <w:w w:val="105"/>
        </w:rPr>
        <w:t>courts, or the arbitrator.</w:t>
      </w:r>
    </w:p>
    <w:p w14:paraId="4101652C" w14:textId="77777777" w:rsidR="00BC0583" w:rsidRDefault="00BC0583">
      <w:pPr>
        <w:pStyle w:val="BodyText"/>
        <w:spacing w:before="2"/>
        <w:rPr>
          <w:sz w:val="21"/>
        </w:rPr>
      </w:pPr>
    </w:p>
    <w:p w14:paraId="36ABCD6C" w14:textId="77777777" w:rsidR="00BC0583" w:rsidRDefault="00284671">
      <w:pPr>
        <w:pStyle w:val="BodyText"/>
        <w:ind w:left="110"/>
      </w:pPr>
      <w:r>
        <w:rPr>
          <w:spacing w:val="-2"/>
          <w:w w:val="105"/>
        </w:rPr>
        <w:t>(b)(3)(ii) See</w:t>
      </w:r>
      <w:r>
        <w:rPr>
          <w:spacing w:val="-1"/>
          <w:w w:val="105"/>
        </w:rPr>
        <w:t xml:space="preserve"> </w:t>
      </w:r>
      <w:hyperlink r:id="rId8" w:anchor="DAFFARS_MP5301_601">
        <w:r>
          <w:rPr>
            <w:color w:val="27314A"/>
            <w:spacing w:val="-2"/>
            <w:w w:val="105"/>
            <w:u w:val="single" w:color="27314A"/>
          </w:rPr>
          <w:t>MP5301.601(a)(i)</w:t>
        </w:r>
      </w:hyperlink>
      <w:r>
        <w:rPr>
          <w:spacing w:val="-2"/>
          <w:w w:val="105"/>
        </w:rPr>
        <w:t>.</w:t>
      </w:r>
    </w:p>
    <w:p w14:paraId="4B99056E" w14:textId="77777777" w:rsidR="00BC0583" w:rsidRDefault="00BC0583">
      <w:pPr>
        <w:pStyle w:val="BodyText"/>
        <w:rPr>
          <w:sz w:val="26"/>
        </w:rPr>
      </w:pPr>
    </w:p>
    <w:p w14:paraId="75D85416" w14:textId="77777777" w:rsidR="00BC0583" w:rsidRDefault="00284671">
      <w:pPr>
        <w:pStyle w:val="Heading2"/>
        <w:spacing w:before="203"/>
        <w:rPr>
          <w:b/>
        </w:rPr>
      </w:pPr>
      <w:r>
        <w:rPr>
          <w:b/>
          <w:spacing w:val="-2"/>
        </w:rPr>
        <w:t>5333.103</w:t>
      </w:r>
      <w:r>
        <w:rPr>
          <w:b/>
          <w:spacing w:val="-12"/>
        </w:rPr>
        <w:t xml:space="preserve"> </w:t>
      </w:r>
      <w:r>
        <w:rPr>
          <w:b/>
          <w:spacing w:val="-2"/>
        </w:rPr>
        <w:t>Protests</w:t>
      </w:r>
      <w:r>
        <w:rPr>
          <w:b/>
          <w:spacing w:val="-11"/>
        </w:rPr>
        <w:t xml:space="preserve"> </w:t>
      </w:r>
      <w:r>
        <w:rPr>
          <w:b/>
          <w:spacing w:val="-2"/>
        </w:rPr>
        <w:t>to</w:t>
      </w:r>
      <w:r>
        <w:rPr>
          <w:b/>
          <w:spacing w:val="-11"/>
        </w:rPr>
        <w:t xml:space="preserve"> </w:t>
      </w:r>
      <w:r>
        <w:rPr>
          <w:b/>
          <w:spacing w:val="-2"/>
        </w:rPr>
        <w:t>the</w:t>
      </w:r>
      <w:r>
        <w:rPr>
          <w:b/>
          <w:spacing w:val="-11"/>
        </w:rPr>
        <w:t xml:space="preserve"> </w:t>
      </w:r>
      <w:r>
        <w:rPr>
          <w:b/>
          <w:spacing w:val="-2"/>
        </w:rPr>
        <w:t>Agency</w:t>
      </w:r>
    </w:p>
    <w:p w14:paraId="1299C43A" w14:textId="77777777" w:rsidR="00BC0583" w:rsidRDefault="00BC0583">
      <w:pPr>
        <w:pStyle w:val="BodyText"/>
        <w:spacing w:before="4"/>
        <w:rPr>
          <w:rFonts w:ascii="Bookman Old Style"/>
          <w:b/>
          <w:sz w:val="42"/>
        </w:rPr>
      </w:pPr>
    </w:p>
    <w:p w14:paraId="3E6488F4" w14:textId="0FE3492F" w:rsidR="00BC0583" w:rsidRDefault="35E89549">
      <w:pPr>
        <w:pStyle w:val="BodyText"/>
        <w:ind w:left="110"/>
      </w:pPr>
      <w:r>
        <w:rPr>
          <w:w w:val="105"/>
        </w:rPr>
        <w:t>(d)(4)</w:t>
      </w:r>
      <w:r>
        <w:rPr>
          <w:spacing w:val="6"/>
          <w:w w:val="105"/>
        </w:rPr>
        <w:t xml:space="preserve"> </w:t>
      </w:r>
      <w:r>
        <w:rPr>
          <w:w w:val="105"/>
        </w:rPr>
        <w:t>When</w:t>
      </w:r>
      <w:r>
        <w:rPr>
          <w:spacing w:val="7"/>
          <w:w w:val="105"/>
        </w:rPr>
        <w:t xml:space="preserve"> </w:t>
      </w:r>
      <w:r>
        <w:rPr>
          <w:w w:val="105"/>
        </w:rPr>
        <w:t>an</w:t>
      </w:r>
      <w:r>
        <w:rPr>
          <w:spacing w:val="7"/>
          <w:w w:val="105"/>
        </w:rPr>
        <w:t xml:space="preserve"> </w:t>
      </w:r>
      <w:r>
        <w:rPr>
          <w:w w:val="105"/>
        </w:rPr>
        <w:t>agency</w:t>
      </w:r>
      <w:r>
        <w:rPr>
          <w:spacing w:val="6"/>
          <w:w w:val="105"/>
        </w:rPr>
        <w:t xml:space="preserve"> </w:t>
      </w:r>
      <w:r>
        <w:rPr>
          <w:w w:val="105"/>
        </w:rPr>
        <w:t>protest</w:t>
      </w:r>
      <w:r>
        <w:rPr>
          <w:spacing w:val="7"/>
          <w:w w:val="105"/>
        </w:rPr>
        <w:t xml:space="preserve"> </w:t>
      </w:r>
      <w:r>
        <w:rPr>
          <w:w w:val="105"/>
        </w:rPr>
        <w:t>is</w:t>
      </w:r>
      <w:r>
        <w:rPr>
          <w:spacing w:val="7"/>
          <w:w w:val="105"/>
        </w:rPr>
        <w:t xml:space="preserve"> </w:t>
      </w:r>
      <w:r>
        <w:rPr>
          <w:w w:val="105"/>
        </w:rPr>
        <w:t>denied,</w:t>
      </w:r>
      <w:r>
        <w:rPr>
          <w:spacing w:val="6"/>
          <w:w w:val="105"/>
        </w:rPr>
        <w:t xml:space="preserve"> </w:t>
      </w:r>
      <w:r>
        <w:rPr>
          <w:w w:val="105"/>
        </w:rPr>
        <w:t>an</w:t>
      </w:r>
      <w:r>
        <w:rPr>
          <w:spacing w:val="7"/>
          <w:w w:val="105"/>
        </w:rPr>
        <w:t xml:space="preserve"> </w:t>
      </w:r>
      <w:r>
        <w:rPr>
          <w:w w:val="105"/>
        </w:rPr>
        <w:t>offeror</w:t>
      </w:r>
      <w:r>
        <w:rPr>
          <w:spacing w:val="7"/>
          <w:w w:val="105"/>
        </w:rPr>
        <w:t xml:space="preserve"> </w:t>
      </w:r>
      <w:r>
        <w:rPr>
          <w:w w:val="105"/>
        </w:rPr>
        <w:t>may</w:t>
      </w:r>
      <w:r>
        <w:rPr>
          <w:spacing w:val="6"/>
          <w:w w:val="105"/>
        </w:rPr>
        <w:t xml:space="preserve"> </w:t>
      </w:r>
      <w:r>
        <w:rPr>
          <w:w w:val="105"/>
        </w:rPr>
        <w:t>request</w:t>
      </w:r>
      <w:r>
        <w:rPr>
          <w:spacing w:val="7"/>
          <w:w w:val="105"/>
        </w:rPr>
        <w:t xml:space="preserve"> </w:t>
      </w:r>
      <w:r>
        <w:rPr>
          <w:w w:val="105"/>
        </w:rPr>
        <w:t>an</w:t>
      </w:r>
      <w:r>
        <w:rPr>
          <w:spacing w:val="7"/>
          <w:w w:val="105"/>
        </w:rPr>
        <w:t xml:space="preserve"> </w:t>
      </w:r>
      <w:r>
        <w:rPr>
          <w:w w:val="105"/>
        </w:rPr>
        <w:t>independent</w:t>
      </w:r>
      <w:r>
        <w:rPr>
          <w:spacing w:val="6"/>
          <w:w w:val="105"/>
        </w:rPr>
        <w:t xml:space="preserve"> </w:t>
      </w:r>
      <w:r>
        <w:rPr>
          <w:w w:val="105"/>
        </w:rPr>
        <w:t>review</w:t>
      </w:r>
      <w:r>
        <w:rPr>
          <w:spacing w:val="7"/>
          <w:w w:val="105"/>
        </w:rPr>
        <w:t xml:space="preserve"> </w:t>
      </w:r>
      <w:r>
        <w:rPr>
          <w:w w:val="105"/>
        </w:rPr>
        <w:t>by</w:t>
      </w:r>
      <w:r>
        <w:rPr>
          <w:spacing w:val="7"/>
          <w:w w:val="105"/>
        </w:rPr>
        <w:t xml:space="preserve"> </w:t>
      </w:r>
      <w:r>
        <w:rPr>
          <w:w w:val="105"/>
        </w:rPr>
        <w:t>the</w:t>
      </w:r>
      <w:r>
        <w:rPr>
          <w:spacing w:val="6"/>
          <w:w w:val="105"/>
        </w:rPr>
        <w:t xml:space="preserve"> </w:t>
      </w:r>
      <w:r>
        <w:rPr>
          <w:spacing w:val="-4"/>
          <w:w w:val="105"/>
        </w:rPr>
        <w:t xml:space="preserve">SCO.  </w:t>
      </w:r>
      <w:commentRangeStart w:id="3"/>
      <w:r>
        <w:rPr>
          <w:spacing w:val="-4"/>
          <w:w w:val="105"/>
        </w:rPr>
        <w:t xml:space="preserve">See </w:t>
      </w:r>
      <w:hyperlink r:id="rId9" w:history="1">
        <w:r w:rsidRPr="35E89549">
          <w:rPr>
            <w:rStyle w:val="Hyperlink"/>
          </w:rPr>
          <w:t>Agency Level Protest Summary Dismissal</w:t>
        </w:r>
      </w:hyperlink>
      <w:r>
        <w:rPr>
          <w:spacing w:val="-4"/>
          <w:w w:val="105"/>
        </w:rPr>
        <w:t xml:space="preserve"> template.</w:t>
      </w:r>
      <w:commentRangeEnd w:id="3"/>
      <w:r w:rsidR="00085FC3">
        <w:rPr>
          <w:rStyle w:val="CommentReference"/>
        </w:rPr>
        <w:commentReference w:id="3"/>
      </w:r>
    </w:p>
    <w:p w14:paraId="4DDBEF00" w14:textId="77777777" w:rsidR="00BC0583" w:rsidRDefault="00BC0583">
      <w:pPr>
        <w:pStyle w:val="BodyText"/>
        <w:spacing w:before="11"/>
        <w:rPr>
          <w:sz w:val="23"/>
        </w:rPr>
      </w:pPr>
    </w:p>
    <w:p w14:paraId="07D96D77" w14:textId="77777777" w:rsidR="00BC0583" w:rsidRDefault="00284671">
      <w:pPr>
        <w:pStyle w:val="BodyText"/>
        <w:spacing w:line="271" w:lineRule="auto"/>
        <w:ind w:left="110" w:right="406"/>
      </w:pPr>
      <w:r>
        <w:rPr>
          <w:w w:val="105"/>
        </w:rPr>
        <w:t>(h) The contracting officer must prepare the protest file following an agency protest (including a protest of a non-appropriated funds procurement) regardless of the level at which the protest is</w:t>
      </w:r>
    </w:p>
    <w:p w14:paraId="3461D779" w14:textId="77777777" w:rsidR="00BC0583" w:rsidRDefault="00BC0583">
      <w:pPr>
        <w:spacing w:line="271" w:lineRule="auto"/>
        <w:sectPr w:rsidR="00BC0583">
          <w:type w:val="continuous"/>
          <w:pgSz w:w="11910" w:h="16840"/>
          <w:pgMar w:top="840" w:right="740" w:bottom="280" w:left="740" w:header="720" w:footer="720" w:gutter="0"/>
          <w:cols w:space="720"/>
        </w:sectPr>
      </w:pPr>
    </w:p>
    <w:p w14:paraId="146B7B33" w14:textId="77777777" w:rsidR="00BC0583" w:rsidRDefault="00284671">
      <w:pPr>
        <w:pStyle w:val="BodyText"/>
        <w:spacing w:before="82" w:line="271" w:lineRule="auto"/>
        <w:ind w:left="110" w:right="139"/>
      </w:pPr>
      <w:r>
        <w:rPr>
          <w:w w:val="105"/>
        </w:rPr>
        <w:lastRenderedPageBreak/>
        <w:t xml:space="preserve">filed. The contracting officer must request guidance from the </w:t>
      </w:r>
      <w:hyperlink r:id="rId14">
        <w:r>
          <w:rPr>
            <w:color w:val="27314A"/>
            <w:w w:val="105"/>
            <w:u w:val="single" w:color="27314A"/>
          </w:rPr>
          <w:t>cognizant HCA</w:t>
        </w:r>
      </w:hyperlink>
      <w:r>
        <w:rPr>
          <w:color w:val="27314A"/>
          <w:w w:val="105"/>
        </w:rPr>
        <w:t xml:space="preserve"> </w:t>
      </w:r>
      <w:r>
        <w:rPr>
          <w:w w:val="105"/>
        </w:rPr>
        <w:t>for any protest likely to</w:t>
      </w:r>
      <w:r>
        <w:rPr>
          <w:spacing w:val="80"/>
          <w:w w:val="105"/>
        </w:rPr>
        <w:t xml:space="preserve"> </w:t>
      </w:r>
      <w:r>
        <w:rPr>
          <w:w w:val="105"/>
        </w:rPr>
        <w:t>generate</w:t>
      </w:r>
      <w:r>
        <w:rPr>
          <w:spacing w:val="30"/>
          <w:w w:val="105"/>
        </w:rPr>
        <w:t xml:space="preserve"> </w:t>
      </w:r>
      <w:r>
        <w:rPr>
          <w:w w:val="105"/>
        </w:rPr>
        <w:t>significant</w:t>
      </w:r>
      <w:r>
        <w:rPr>
          <w:spacing w:val="30"/>
          <w:w w:val="105"/>
        </w:rPr>
        <w:t xml:space="preserve"> </w:t>
      </w:r>
      <w:r>
        <w:rPr>
          <w:w w:val="105"/>
        </w:rPr>
        <w:t>Congressional</w:t>
      </w:r>
      <w:r>
        <w:rPr>
          <w:spacing w:val="30"/>
          <w:w w:val="105"/>
        </w:rPr>
        <w:t xml:space="preserve"> </w:t>
      </w:r>
      <w:r>
        <w:rPr>
          <w:w w:val="105"/>
        </w:rPr>
        <w:t>interest.</w:t>
      </w:r>
      <w:r>
        <w:rPr>
          <w:spacing w:val="30"/>
          <w:w w:val="105"/>
        </w:rPr>
        <w:t xml:space="preserve"> </w:t>
      </w:r>
      <w:r>
        <w:rPr>
          <w:w w:val="105"/>
        </w:rPr>
        <w:t>The</w:t>
      </w:r>
      <w:r>
        <w:rPr>
          <w:spacing w:val="30"/>
          <w:w w:val="105"/>
        </w:rPr>
        <w:t xml:space="preserve"> </w:t>
      </w:r>
      <w:r>
        <w:rPr>
          <w:w w:val="105"/>
        </w:rPr>
        <w:t>decision</w:t>
      </w:r>
      <w:r>
        <w:rPr>
          <w:spacing w:val="30"/>
          <w:w w:val="105"/>
        </w:rPr>
        <w:t xml:space="preserve"> </w:t>
      </w:r>
      <w:r>
        <w:rPr>
          <w:w w:val="105"/>
        </w:rPr>
        <w:t>to</w:t>
      </w:r>
      <w:r>
        <w:rPr>
          <w:spacing w:val="30"/>
          <w:w w:val="105"/>
        </w:rPr>
        <w:t xml:space="preserve"> </w:t>
      </w:r>
      <w:r>
        <w:rPr>
          <w:w w:val="105"/>
        </w:rPr>
        <w:t>deny</w:t>
      </w:r>
      <w:r>
        <w:rPr>
          <w:spacing w:val="30"/>
          <w:w w:val="105"/>
        </w:rPr>
        <w:t xml:space="preserve"> </w:t>
      </w:r>
      <w:r>
        <w:rPr>
          <w:w w:val="105"/>
        </w:rPr>
        <w:t>a</w:t>
      </w:r>
      <w:r>
        <w:rPr>
          <w:spacing w:val="30"/>
          <w:w w:val="105"/>
        </w:rPr>
        <w:t xml:space="preserve"> </w:t>
      </w:r>
      <w:r>
        <w:rPr>
          <w:w w:val="105"/>
        </w:rPr>
        <w:t>protest</w:t>
      </w:r>
      <w:r>
        <w:rPr>
          <w:spacing w:val="30"/>
          <w:w w:val="105"/>
        </w:rPr>
        <w:t xml:space="preserve"> </w:t>
      </w:r>
      <w:r>
        <w:rPr>
          <w:w w:val="105"/>
        </w:rPr>
        <w:t>must</w:t>
      </w:r>
      <w:r>
        <w:rPr>
          <w:spacing w:val="30"/>
          <w:w w:val="105"/>
        </w:rPr>
        <w:t xml:space="preserve"> </w:t>
      </w:r>
      <w:r>
        <w:rPr>
          <w:w w:val="105"/>
        </w:rPr>
        <w:t>be</w:t>
      </w:r>
      <w:r>
        <w:rPr>
          <w:spacing w:val="30"/>
          <w:w w:val="105"/>
        </w:rPr>
        <w:t xml:space="preserve"> </w:t>
      </w:r>
      <w:r>
        <w:rPr>
          <w:w w:val="105"/>
        </w:rPr>
        <w:t>made</w:t>
      </w:r>
      <w:r>
        <w:rPr>
          <w:spacing w:val="30"/>
          <w:w w:val="105"/>
        </w:rPr>
        <w:t xml:space="preserve"> </w:t>
      </w:r>
      <w:r>
        <w:rPr>
          <w:w w:val="105"/>
        </w:rPr>
        <w:t>at</w:t>
      </w:r>
      <w:r>
        <w:rPr>
          <w:spacing w:val="30"/>
          <w:w w:val="105"/>
        </w:rPr>
        <w:t xml:space="preserve"> </w:t>
      </w:r>
      <w:r>
        <w:rPr>
          <w:w w:val="105"/>
        </w:rPr>
        <w:t>a</w:t>
      </w:r>
      <w:r>
        <w:rPr>
          <w:spacing w:val="30"/>
          <w:w w:val="105"/>
        </w:rPr>
        <w:t xml:space="preserve"> </w:t>
      </w:r>
      <w:r>
        <w:rPr>
          <w:w w:val="105"/>
        </w:rPr>
        <w:t>level no</w:t>
      </w:r>
      <w:r>
        <w:rPr>
          <w:spacing w:val="22"/>
          <w:w w:val="105"/>
        </w:rPr>
        <w:t xml:space="preserve"> </w:t>
      </w:r>
      <w:r>
        <w:rPr>
          <w:w w:val="105"/>
        </w:rPr>
        <w:t>lower</w:t>
      </w:r>
      <w:r>
        <w:rPr>
          <w:spacing w:val="22"/>
          <w:w w:val="105"/>
        </w:rPr>
        <w:t xml:space="preserve"> </w:t>
      </w:r>
      <w:r>
        <w:rPr>
          <w:w w:val="105"/>
        </w:rPr>
        <w:t>than</w:t>
      </w:r>
      <w:r>
        <w:rPr>
          <w:spacing w:val="22"/>
          <w:w w:val="105"/>
        </w:rPr>
        <w:t xml:space="preserve"> </w:t>
      </w:r>
      <w:r>
        <w:rPr>
          <w:w w:val="105"/>
        </w:rPr>
        <w:t>that</w:t>
      </w:r>
      <w:r>
        <w:rPr>
          <w:spacing w:val="22"/>
          <w:w w:val="105"/>
        </w:rPr>
        <w:t xml:space="preserve"> </w:t>
      </w:r>
      <w:r>
        <w:rPr>
          <w:w w:val="105"/>
        </w:rPr>
        <w:t>at</w:t>
      </w:r>
      <w:r>
        <w:rPr>
          <w:spacing w:val="22"/>
          <w:w w:val="105"/>
        </w:rPr>
        <w:t xml:space="preserve"> </w:t>
      </w:r>
      <w:r>
        <w:rPr>
          <w:w w:val="105"/>
        </w:rPr>
        <w:t>which</w:t>
      </w:r>
      <w:r>
        <w:rPr>
          <w:spacing w:val="22"/>
          <w:w w:val="105"/>
        </w:rPr>
        <w:t xml:space="preserve"> </w:t>
      </w:r>
      <w:r>
        <w:rPr>
          <w:w w:val="105"/>
        </w:rPr>
        <w:t>the</w:t>
      </w:r>
      <w:r>
        <w:rPr>
          <w:spacing w:val="22"/>
          <w:w w:val="105"/>
        </w:rPr>
        <w:t xml:space="preserve"> </w:t>
      </w:r>
      <w:r>
        <w:rPr>
          <w:w w:val="105"/>
        </w:rPr>
        <w:t>protest</w:t>
      </w:r>
      <w:r>
        <w:rPr>
          <w:spacing w:val="22"/>
          <w:w w:val="105"/>
        </w:rPr>
        <w:t xml:space="preserve"> </w:t>
      </w:r>
      <w:r>
        <w:rPr>
          <w:w w:val="105"/>
        </w:rPr>
        <w:t>was</w:t>
      </w:r>
      <w:r>
        <w:rPr>
          <w:spacing w:val="22"/>
          <w:w w:val="105"/>
        </w:rPr>
        <w:t xml:space="preserve"> </w:t>
      </w:r>
      <w:r>
        <w:rPr>
          <w:w w:val="105"/>
        </w:rPr>
        <w:t>filed.</w:t>
      </w:r>
      <w:r>
        <w:rPr>
          <w:spacing w:val="22"/>
          <w:w w:val="105"/>
        </w:rPr>
        <w:t xml:space="preserve"> </w:t>
      </w:r>
      <w:r>
        <w:rPr>
          <w:w w:val="105"/>
        </w:rPr>
        <w:t>Protests</w:t>
      </w:r>
      <w:r>
        <w:rPr>
          <w:spacing w:val="22"/>
          <w:w w:val="105"/>
        </w:rPr>
        <w:t xml:space="preserve"> </w:t>
      </w:r>
      <w:r>
        <w:rPr>
          <w:w w:val="105"/>
        </w:rPr>
        <w:t>may</w:t>
      </w:r>
      <w:r>
        <w:rPr>
          <w:spacing w:val="22"/>
          <w:w w:val="105"/>
        </w:rPr>
        <w:t xml:space="preserve"> </w:t>
      </w:r>
      <w:r>
        <w:rPr>
          <w:w w:val="105"/>
        </w:rPr>
        <w:t>be</w:t>
      </w:r>
      <w:r>
        <w:rPr>
          <w:spacing w:val="22"/>
          <w:w w:val="105"/>
        </w:rPr>
        <w:t xml:space="preserve"> </w:t>
      </w:r>
      <w:r>
        <w:rPr>
          <w:w w:val="105"/>
        </w:rPr>
        <w:t>sustained</w:t>
      </w:r>
      <w:r>
        <w:rPr>
          <w:spacing w:val="22"/>
          <w:w w:val="105"/>
        </w:rPr>
        <w:t xml:space="preserve"> </w:t>
      </w:r>
      <w:r>
        <w:rPr>
          <w:w w:val="105"/>
        </w:rPr>
        <w:t>at</w:t>
      </w:r>
      <w:r>
        <w:rPr>
          <w:spacing w:val="22"/>
          <w:w w:val="105"/>
        </w:rPr>
        <w:t xml:space="preserve"> </w:t>
      </w:r>
      <w:r>
        <w:rPr>
          <w:w w:val="105"/>
        </w:rPr>
        <w:t>any</w:t>
      </w:r>
      <w:r>
        <w:rPr>
          <w:spacing w:val="22"/>
          <w:w w:val="105"/>
        </w:rPr>
        <w:t xml:space="preserve"> </w:t>
      </w:r>
      <w:r>
        <w:rPr>
          <w:w w:val="105"/>
        </w:rPr>
        <w:t>level</w:t>
      </w:r>
      <w:r>
        <w:rPr>
          <w:spacing w:val="22"/>
          <w:w w:val="105"/>
        </w:rPr>
        <w:t xml:space="preserve"> </w:t>
      </w:r>
      <w:r>
        <w:rPr>
          <w:w w:val="105"/>
        </w:rPr>
        <w:t>in</w:t>
      </w:r>
      <w:r>
        <w:rPr>
          <w:spacing w:val="22"/>
          <w:w w:val="105"/>
        </w:rPr>
        <w:t xml:space="preserve"> </w:t>
      </w:r>
      <w:r>
        <w:rPr>
          <w:w w:val="105"/>
        </w:rPr>
        <w:t>the review</w:t>
      </w:r>
      <w:r>
        <w:rPr>
          <w:spacing w:val="40"/>
          <w:w w:val="105"/>
        </w:rPr>
        <w:t xml:space="preserve"> </w:t>
      </w:r>
      <w:r>
        <w:rPr>
          <w:w w:val="105"/>
        </w:rPr>
        <w:t>process,</w:t>
      </w:r>
      <w:r>
        <w:rPr>
          <w:spacing w:val="40"/>
          <w:w w:val="105"/>
        </w:rPr>
        <w:t xml:space="preserve"> </w:t>
      </w:r>
      <w:r>
        <w:rPr>
          <w:w w:val="105"/>
        </w:rPr>
        <w:t>with</w:t>
      </w:r>
      <w:r>
        <w:rPr>
          <w:spacing w:val="40"/>
          <w:w w:val="105"/>
        </w:rPr>
        <w:t xml:space="preserve"> </w:t>
      </w:r>
      <w:r>
        <w:rPr>
          <w:w w:val="105"/>
        </w:rPr>
        <w:t>the</w:t>
      </w:r>
      <w:r>
        <w:rPr>
          <w:spacing w:val="40"/>
          <w:w w:val="105"/>
        </w:rPr>
        <w:t xml:space="preserve"> </w:t>
      </w:r>
      <w:r>
        <w:rPr>
          <w:w w:val="105"/>
        </w:rPr>
        <w:t>concurrence</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cognizant</w:t>
      </w:r>
      <w:r>
        <w:rPr>
          <w:spacing w:val="40"/>
          <w:w w:val="105"/>
        </w:rPr>
        <w:t xml:space="preserve"> </w:t>
      </w:r>
      <w:r>
        <w:rPr>
          <w:w w:val="105"/>
        </w:rPr>
        <w:t>legal</w:t>
      </w:r>
      <w:r>
        <w:rPr>
          <w:spacing w:val="40"/>
          <w:w w:val="105"/>
        </w:rPr>
        <w:t xml:space="preserve"> </w:t>
      </w:r>
      <w:r>
        <w:rPr>
          <w:w w:val="105"/>
        </w:rPr>
        <w:t>office.</w:t>
      </w:r>
    </w:p>
    <w:p w14:paraId="3CF2D8B6" w14:textId="77777777" w:rsidR="00BC0583" w:rsidRDefault="00BC0583">
      <w:pPr>
        <w:pStyle w:val="BodyText"/>
        <w:rPr>
          <w:sz w:val="26"/>
        </w:rPr>
      </w:pPr>
    </w:p>
    <w:p w14:paraId="108CA190" w14:textId="77777777" w:rsidR="00BC0583" w:rsidRDefault="00284671">
      <w:pPr>
        <w:pStyle w:val="Heading2"/>
        <w:spacing w:before="171"/>
        <w:rPr>
          <w:b/>
        </w:rPr>
      </w:pPr>
      <w:r>
        <w:rPr>
          <w:b/>
          <w:spacing w:val="-2"/>
        </w:rPr>
        <w:t>5333.104</w:t>
      </w:r>
      <w:r>
        <w:rPr>
          <w:b/>
          <w:spacing w:val="-14"/>
        </w:rPr>
        <w:t xml:space="preserve"> </w:t>
      </w:r>
      <w:r>
        <w:rPr>
          <w:b/>
          <w:spacing w:val="-2"/>
        </w:rPr>
        <w:t>Protests</w:t>
      </w:r>
      <w:r>
        <w:rPr>
          <w:b/>
          <w:spacing w:val="-12"/>
        </w:rPr>
        <w:t xml:space="preserve"> </w:t>
      </w:r>
      <w:r>
        <w:rPr>
          <w:b/>
          <w:spacing w:val="-2"/>
        </w:rPr>
        <w:t>to</w:t>
      </w:r>
      <w:r>
        <w:rPr>
          <w:b/>
          <w:spacing w:val="-11"/>
        </w:rPr>
        <w:t xml:space="preserve"> </w:t>
      </w:r>
      <w:r>
        <w:rPr>
          <w:b/>
          <w:spacing w:val="-5"/>
        </w:rPr>
        <w:t>GAO</w:t>
      </w:r>
    </w:p>
    <w:p w14:paraId="0FB78278" w14:textId="77777777" w:rsidR="00BC0583" w:rsidRDefault="00BC0583">
      <w:pPr>
        <w:pStyle w:val="BodyText"/>
        <w:spacing w:before="4"/>
        <w:rPr>
          <w:rFonts w:ascii="Bookman Old Style"/>
          <w:b/>
          <w:sz w:val="42"/>
        </w:rPr>
      </w:pPr>
    </w:p>
    <w:p w14:paraId="5F48F868" w14:textId="77777777" w:rsidR="00BC0583" w:rsidRDefault="00284671">
      <w:pPr>
        <w:pStyle w:val="ListParagraph"/>
        <w:numPr>
          <w:ilvl w:val="0"/>
          <w:numId w:val="6"/>
        </w:numPr>
        <w:tabs>
          <w:tab w:val="left" w:pos="442"/>
        </w:tabs>
        <w:spacing w:before="1" w:line="273" w:lineRule="auto"/>
        <w:ind w:right="397" w:firstLine="0"/>
        <w:rPr>
          <w:rFonts w:ascii="Bookman Old Style"/>
          <w:b/>
        </w:rPr>
      </w:pPr>
      <w:r>
        <w:rPr>
          <w:w w:val="105"/>
        </w:rPr>
        <w:t>The Air Force Commercial Litigation Field Support Center (</w:t>
      </w:r>
      <w:hyperlink r:id="rId15">
        <w:r>
          <w:rPr>
            <w:color w:val="27314A"/>
            <w:w w:val="105"/>
            <w:u w:val="single" w:color="27314A"/>
          </w:rPr>
          <w:t>AF/JACQ</w:t>
        </w:r>
      </w:hyperlink>
      <w:r>
        <w:rPr>
          <w:w w:val="105"/>
        </w:rPr>
        <w:t>) serves as agency counsel</w:t>
      </w:r>
      <w:r>
        <w:rPr>
          <w:spacing w:val="80"/>
          <w:w w:val="105"/>
        </w:rPr>
        <w:t xml:space="preserve"> </w:t>
      </w:r>
      <w:r>
        <w:rPr>
          <w:w w:val="105"/>
        </w:rPr>
        <w:t>before the GAO and defends Department of the Air Force interests (see</w:t>
      </w:r>
      <w:r>
        <w:rPr>
          <w:spacing w:val="32"/>
          <w:w w:val="105"/>
        </w:rPr>
        <w:t xml:space="preserve"> </w:t>
      </w:r>
      <w:hyperlink r:id="rId16" w:anchor="DAFFARS_MP5333_104">
        <w:r>
          <w:rPr>
            <w:color w:val="27314A"/>
            <w:w w:val="105"/>
            <w:u w:val="single" w:color="27314A"/>
          </w:rPr>
          <w:t>MP5333.104</w:t>
        </w:r>
      </w:hyperlink>
      <w:r>
        <w:rPr>
          <w:w w:val="105"/>
        </w:rPr>
        <w:t>)</w:t>
      </w:r>
      <w:r>
        <w:rPr>
          <w:rFonts w:ascii="Bookman Old Style"/>
          <w:b/>
          <w:w w:val="105"/>
        </w:rPr>
        <w:t>.</w:t>
      </w:r>
    </w:p>
    <w:p w14:paraId="1FC39945" w14:textId="77777777" w:rsidR="00BC0583" w:rsidRDefault="00BC0583">
      <w:pPr>
        <w:pStyle w:val="BodyText"/>
        <w:spacing w:before="8"/>
        <w:rPr>
          <w:rFonts w:ascii="Bookman Old Style"/>
          <w:b/>
          <w:sz w:val="20"/>
        </w:rPr>
      </w:pPr>
    </w:p>
    <w:p w14:paraId="7FA0AA9D" w14:textId="77777777" w:rsidR="00BC0583" w:rsidRDefault="00284671">
      <w:pPr>
        <w:pStyle w:val="ListParagraph"/>
        <w:numPr>
          <w:ilvl w:val="0"/>
          <w:numId w:val="6"/>
        </w:numPr>
        <w:tabs>
          <w:tab w:val="left" w:pos="451"/>
        </w:tabs>
        <w:ind w:left="451" w:hanging="341"/>
        <w:rPr>
          <w:i/>
        </w:rPr>
      </w:pPr>
      <w:r>
        <w:rPr>
          <w:i/>
          <w:w w:val="110"/>
        </w:rPr>
        <w:t>Protests</w:t>
      </w:r>
      <w:r>
        <w:rPr>
          <w:i/>
          <w:spacing w:val="9"/>
          <w:w w:val="110"/>
        </w:rPr>
        <w:t xml:space="preserve"> </w:t>
      </w:r>
      <w:r>
        <w:rPr>
          <w:i/>
          <w:w w:val="110"/>
        </w:rPr>
        <w:t>before</w:t>
      </w:r>
      <w:r>
        <w:rPr>
          <w:i/>
          <w:spacing w:val="10"/>
          <w:w w:val="110"/>
        </w:rPr>
        <w:t xml:space="preserve"> </w:t>
      </w:r>
      <w:r>
        <w:rPr>
          <w:i/>
          <w:spacing w:val="-2"/>
          <w:w w:val="110"/>
        </w:rPr>
        <w:t>award</w:t>
      </w:r>
    </w:p>
    <w:p w14:paraId="0562CB0E" w14:textId="77777777" w:rsidR="00BC0583" w:rsidRDefault="00BC0583">
      <w:pPr>
        <w:pStyle w:val="BodyText"/>
        <w:spacing w:before="10"/>
        <w:rPr>
          <w:i/>
          <w:sz w:val="23"/>
        </w:rPr>
      </w:pPr>
    </w:p>
    <w:p w14:paraId="2C49C9F7" w14:textId="0CCC2670" w:rsidR="00BC0583" w:rsidRDefault="00284671">
      <w:pPr>
        <w:pStyle w:val="BodyText"/>
        <w:spacing w:before="1" w:line="271" w:lineRule="auto"/>
        <w:ind w:left="110"/>
      </w:pPr>
      <w:r>
        <w:rPr>
          <w:w w:val="105"/>
        </w:rPr>
        <w:t xml:space="preserve">(1) Forward the determination and finding through the SCO to </w:t>
      </w:r>
      <w:hyperlink r:id="rId17">
        <w:r>
          <w:rPr>
            <w:color w:val="27314A"/>
            <w:w w:val="105"/>
            <w:u w:val="single" w:color="27314A"/>
          </w:rPr>
          <w:t>AF/JACQ</w:t>
        </w:r>
      </w:hyperlink>
      <w:r>
        <w:rPr>
          <w:color w:val="27314A"/>
          <w:w w:val="105"/>
        </w:rPr>
        <w:t xml:space="preserve"> </w:t>
      </w:r>
      <w:r>
        <w:rPr>
          <w:w w:val="105"/>
        </w:rPr>
        <w:t>and, for approval, to the</w:t>
      </w:r>
      <w:r>
        <w:rPr>
          <w:spacing w:val="80"/>
          <w:w w:val="105"/>
        </w:rPr>
        <w:t xml:space="preserve"> </w:t>
      </w:r>
      <w:commentRangeStart w:id="4"/>
      <w:r w:rsidR="00085FC3">
        <w:rPr>
          <w:w w:val="105"/>
        </w:rPr>
        <w:fldChar w:fldCharType="begin"/>
      </w:r>
      <w:r w:rsidR="00085FC3">
        <w:rPr>
          <w:w w:val="105"/>
        </w:rPr>
        <w:instrText>HYPERLINK "https://www.acquisition.gov/daffars/part-5302-definitions-words-and-terms"</w:instrText>
      </w:r>
      <w:r w:rsidR="00085FC3">
        <w:rPr>
          <w:w w:val="105"/>
        </w:rPr>
      </w:r>
      <w:r w:rsidR="00085FC3">
        <w:rPr>
          <w:w w:val="105"/>
        </w:rPr>
        <w:fldChar w:fldCharType="separate"/>
      </w:r>
      <w:r w:rsidRPr="00085FC3">
        <w:rPr>
          <w:rStyle w:val="Hyperlink"/>
          <w:w w:val="105"/>
        </w:rPr>
        <w:t>cognizant HCA workflow</w:t>
      </w:r>
      <w:r w:rsidR="00085FC3">
        <w:rPr>
          <w:w w:val="105"/>
        </w:rPr>
        <w:fldChar w:fldCharType="end"/>
      </w:r>
      <w:commentRangeEnd w:id="4"/>
      <w:r w:rsidR="00085FC3">
        <w:rPr>
          <w:rStyle w:val="CommentReference"/>
        </w:rPr>
        <w:commentReference w:id="4"/>
      </w:r>
      <w:r>
        <w:rPr>
          <w:w w:val="105"/>
        </w:rPr>
        <w:t xml:space="preserve"> within seven days of the protest notification (see </w:t>
      </w:r>
      <w:hyperlink r:id="rId18" w:anchor="DAFFARS_MP5301_601">
        <w:r>
          <w:rPr>
            <w:color w:val="27314A"/>
            <w:w w:val="105"/>
            <w:u w:val="single" w:color="27314A"/>
          </w:rPr>
          <w:t>MP5301.601(a)(i)</w:t>
        </w:r>
      </w:hyperlink>
      <w:r>
        <w:rPr>
          <w:w w:val="105"/>
        </w:rPr>
        <w:t>).</w:t>
      </w:r>
    </w:p>
    <w:p w14:paraId="34CE0A41" w14:textId="77777777" w:rsidR="00BC0583" w:rsidRDefault="00BC0583">
      <w:pPr>
        <w:pStyle w:val="BodyText"/>
        <w:spacing w:before="1"/>
        <w:rPr>
          <w:sz w:val="21"/>
        </w:rPr>
      </w:pPr>
    </w:p>
    <w:p w14:paraId="49028CA6" w14:textId="77777777" w:rsidR="00BC0583" w:rsidRDefault="00284671">
      <w:pPr>
        <w:pStyle w:val="ListParagraph"/>
        <w:numPr>
          <w:ilvl w:val="0"/>
          <w:numId w:val="6"/>
        </w:numPr>
        <w:tabs>
          <w:tab w:val="left" w:pos="435"/>
        </w:tabs>
        <w:ind w:left="435" w:hanging="325"/>
        <w:rPr>
          <w:i/>
        </w:rPr>
      </w:pPr>
      <w:r>
        <w:rPr>
          <w:i/>
          <w:w w:val="110"/>
        </w:rPr>
        <w:t>Protests</w:t>
      </w:r>
      <w:r>
        <w:rPr>
          <w:i/>
          <w:spacing w:val="2"/>
          <w:w w:val="110"/>
        </w:rPr>
        <w:t xml:space="preserve"> </w:t>
      </w:r>
      <w:r>
        <w:rPr>
          <w:i/>
          <w:w w:val="110"/>
        </w:rPr>
        <w:t>after</w:t>
      </w:r>
      <w:r>
        <w:rPr>
          <w:i/>
          <w:spacing w:val="3"/>
          <w:w w:val="110"/>
        </w:rPr>
        <w:t xml:space="preserve"> </w:t>
      </w:r>
      <w:r>
        <w:rPr>
          <w:i/>
          <w:spacing w:val="-2"/>
          <w:w w:val="110"/>
        </w:rPr>
        <w:t>award</w:t>
      </w:r>
    </w:p>
    <w:p w14:paraId="62EBF3C5" w14:textId="77777777" w:rsidR="00BC0583" w:rsidRDefault="00BC0583">
      <w:pPr>
        <w:pStyle w:val="BodyText"/>
        <w:spacing w:before="10"/>
        <w:rPr>
          <w:i/>
          <w:sz w:val="23"/>
        </w:rPr>
      </w:pPr>
    </w:p>
    <w:p w14:paraId="162A8132" w14:textId="0AA9C008" w:rsidR="00BC0583" w:rsidRDefault="00284671">
      <w:pPr>
        <w:pStyle w:val="ListParagraph"/>
        <w:numPr>
          <w:ilvl w:val="0"/>
          <w:numId w:val="5"/>
        </w:numPr>
        <w:tabs>
          <w:tab w:val="left" w:pos="450"/>
        </w:tabs>
        <w:spacing w:line="271" w:lineRule="auto"/>
        <w:ind w:right="559" w:firstLine="0"/>
      </w:pPr>
      <w:r>
        <w:rPr>
          <w:w w:val="105"/>
        </w:rPr>
        <w:t xml:space="preserve">Forward the determination and finding through the SCO to </w:t>
      </w:r>
      <w:hyperlink r:id="rId19">
        <w:r>
          <w:rPr>
            <w:color w:val="27314A"/>
            <w:w w:val="105"/>
            <w:u w:val="single" w:color="27314A"/>
          </w:rPr>
          <w:t>AF/JACQ</w:t>
        </w:r>
      </w:hyperlink>
      <w:r>
        <w:rPr>
          <w:color w:val="27314A"/>
          <w:w w:val="105"/>
        </w:rPr>
        <w:t xml:space="preserve"> </w:t>
      </w:r>
      <w:r>
        <w:rPr>
          <w:w w:val="105"/>
        </w:rPr>
        <w:t>and, for approval, to the</w:t>
      </w:r>
      <w:r>
        <w:rPr>
          <w:spacing w:val="80"/>
          <w:w w:val="105"/>
        </w:rPr>
        <w:t xml:space="preserve"> </w:t>
      </w:r>
      <w:commentRangeStart w:id="5"/>
      <w:r w:rsidR="00085FC3">
        <w:rPr>
          <w:w w:val="105"/>
        </w:rPr>
        <w:fldChar w:fldCharType="begin"/>
      </w:r>
      <w:r w:rsidR="00085FC3">
        <w:rPr>
          <w:w w:val="105"/>
        </w:rPr>
        <w:instrText>HYPERLINK "https://www.acquisition.gov/daffars/part-5302-definitions-words-and-terms"</w:instrText>
      </w:r>
      <w:r w:rsidR="00085FC3">
        <w:rPr>
          <w:w w:val="105"/>
        </w:rPr>
      </w:r>
      <w:r w:rsidR="00085FC3">
        <w:rPr>
          <w:w w:val="105"/>
        </w:rPr>
        <w:fldChar w:fldCharType="separate"/>
      </w:r>
      <w:r w:rsidRPr="00085FC3">
        <w:rPr>
          <w:rStyle w:val="Hyperlink"/>
          <w:w w:val="105"/>
        </w:rPr>
        <w:t>cognizant HCA workflow</w:t>
      </w:r>
      <w:r w:rsidR="00085FC3">
        <w:rPr>
          <w:w w:val="105"/>
        </w:rPr>
        <w:fldChar w:fldCharType="end"/>
      </w:r>
      <w:commentRangeEnd w:id="5"/>
      <w:r w:rsidR="00085FC3">
        <w:rPr>
          <w:rStyle w:val="CommentReference"/>
        </w:rPr>
        <w:commentReference w:id="5"/>
      </w:r>
      <w:r>
        <w:rPr>
          <w:w w:val="105"/>
        </w:rPr>
        <w:t xml:space="preserve"> within seven days of the protest notification (see </w:t>
      </w:r>
      <w:hyperlink r:id="rId20" w:anchor="DAFFARS_MP5301_601">
        <w:r>
          <w:rPr>
            <w:color w:val="27314A"/>
            <w:w w:val="105"/>
            <w:u w:val="single" w:color="27314A"/>
          </w:rPr>
          <w:t>MP5301.601(a)(i)</w:t>
        </w:r>
      </w:hyperlink>
      <w:r>
        <w:rPr>
          <w:w w:val="105"/>
        </w:rPr>
        <w:t>).</w:t>
      </w:r>
    </w:p>
    <w:p w14:paraId="6D98A12B" w14:textId="77777777" w:rsidR="00BC0583" w:rsidRDefault="00BC0583">
      <w:pPr>
        <w:pStyle w:val="BodyText"/>
        <w:spacing w:before="1"/>
        <w:rPr>
          <w:sz w:val="21"/>
        </w:rPr>
      </w:pPr>
    </w:p>
    <w:p w14:paraId="2F45FF89" w14:textId="77777777" w:rsidR="00BC0583" w:rsidRDefault="00284671">
      <w:pPr>
        <w:spacing w:before="1"/>
        <w:ind w:left="110"/>
        <w:rPr>
          <w:i/>
        </w:rPr>
      </w:pPr>
      <w:r>
        <w:rPr>
          <w:w w:val="110"/>
        </w:rPr>
        <w:t>(g)</w:t>
      </w:r>
      <w:r>
        <w:rPr>
          <w:spacing w:val="-3"/>
          <w:w w:val="110"/>
        </w:rPr>
        <w:t xml:space="preserve"> </w:t>
      </w:r>
      <w:r>
        <w:rPr>
          <w:i/>
          <w:w w:val="110"/>
        </w:rPr>
        <w:t>Notice</w:t>
      </w:r>
      <w:r>
        <w:rPr>
          <w:i/>
          <w:spacing w:val="-1"/>
          <w:w w:val="110"/>
        </w:rPr>
        <w:t xml:space="preserve"> </w:t>
      </w:r>
      <w:r>
        <w:rPr>
          <w:i/>
          <w:w w:val="110"/>
        </w:rPr>
        <w:t xml:space="preserve">to </w:t>
      </w:r>
      <w:r>
        <w:rPr>
          <w:i/>
          <w:spacing w:val="-5"/>
          <w:w w:val="110"/>
        </w:rPr>
        <w:t>GAO</w:t>
      </w:r>
    </w:p>
    <w:p w14:paraId="2946DB82" w14:textId="77777777" w:rsidR="00BC0583" w:rsidRDefault="00BC0583">
      <w:pPr>
        <w:pStyle w:val="BodyText"/>
        <w:spacing w:before="10"/>
        <w:rPr>
          <w:i/>
          <w:sz w:val="23"/>
        </w:rPr>
      </w:pPr>
    </w:p>
    <w:p w14:paraId="66A3605C" w14:textId="77777777" w:rsidR="00BC0583" w:rsidRDefault="00284671">
      <w:pPr>
        <w:pStyle w:val="BodyText"/>
        <w:spacing w:line="271" w:lineRule="auto"/>
        <w:ind w:left="110" w:right="942"/>
        <w:jc w:val="both"/>
        <w:rPr>
          <w:w w:val="105"/>
        </w:rPr>
      </w:pPr>
      <w:r>
        <w:rPr>
          <w:w w:val="105"/>
        </w:rPr>
        <w:t xml:space="preserve">Forward the report through the SCO to </w:t>
      </w:r>
      <w:hyperlink r:id="rId21">
        <w:r>
          <w:rPr>
            <w:color w:val="27314A"/>
            <w:w w:val="105"/>
            <w:u w:val="single" w:color="27314A"/>
          </w:rPr>
          <w:t>AF/JACQ</w:t>
        </w:r>
      </w:hyperlink>
      <w:r>
        <w:rPr>
          <w:color w:val="27314A"/>
          <w:w w:val="105"/>
        </w:rPr>
        <w:t xml:space="preserve"> </w:t>
      </w:r>
      <w:r>
        <w:rPr>
          <w:w w:val="105"/>
        </w:rPr>
        <w:t xml:space="preserve">and to the </w:t>
      </w:r>
      <w:hyperlink r:id="rId22">
        <w:r>
          <w:rPr>
            <w:color w:val="27314A"/>
            <w:w w:val="105"/>
            <w:u w:val="single" w:color="27314A"/>
          </w:rPr>
          <w:t>cognizant HCA</w:t>
        </w:r>
      </w:hyperlink>
      <w:r>
        <w:rPr>
          <w:color w:val="27314A"/>
          <w:w w:val="105"/>
        </w:rPr>
        <w:t xml:space="preserve"> </w:t>
      </w:r>
      <w:r>
        <w:rPr>
          <w:w w:val="105"/>
        </w:rPr>
        <w:t xml:space="preserve">for signature and submission to GAO within fifty-five days of date of receipt of the GAO recommendations (see </w:t>
      </w:r>
      <w:hyperlink r:id="rId23" w:anchor="DAFFARS_MP5301_601">
        <w:r>
          <w:rPr>
            <w:color w:val="27314A"/>
            <w:w w:val="105"/>
            <w:u w:val="single" w:color="27314A"/>
          </w:rPr>
          <w:t>MP5301.601(a)(i)</w:t>
        </w:r>
      </w:hyperlink>
      <w:r>
        <w:rPr>
          <w:w w:val="105"/>
        </w:rPr>
        <w:t xml:space="preserve">). Provide a copy of the report submission to the </w:t>
      </w:r>
      <w:hyperlink r:id="rId24">
        <w:r>
          <w:rPr>
            <w:color w:val="27314A"/>
            <w:w w:val="105"/>
            <w:u w:val="single" w:color="27314A"/>
          </w:rPr>
          <w:t>SAF/AQC Workflow</w:t>
        </w:r>
      </w:hyperlink>
      <w:r>
        <w:rPr>
          <w:w w:val="105"/>
        </w:rPr>
        <w:t>.</w:t>
      </w:r>
    </w:p>
    <w:p w14:paraId="2387A174" w14:textId="77777777" w:rsidR="00866064" w:rsidRDefault="00866064">
      <w:pPr>
        <w:pStyle w:val="BodyText"/>
        <w:spacing w:line="271" w:lineRule="auto"/>
        <w:ind w:left="110" w:right="942"/>
        <w:jc w:val="both"/>
        <w:rPr>
          <w:w w:val="105"/>
        </w:rPr>
      </w:pPr>
    </w:p>
    <w:p w14:paraId="1747927F" w14:textId="35B91F67" w:rsidR="00866064" w:rsidRDefault="00866064">
      <w:pPr>
        <w:pStyle w:val="BodyText"/>
        <w:spacing w:line="271" w:lineRule="auto"/>
        <w:ind w:left="110" w:right="942"/>
        <w:jc w:val="both"/>
      </w:pPr>
      <w:commentRangeStart w:id="6"/>
      <w:r>
        <w:t xml:space="preserve">(h) </w:t>
      </w:r>
      <w:r w:rsidRPr="00866064">
        <w:rPr>
          <w:w w:val="105"/>
        </w:rPr>
        <w:t>For purposes of post-award stay of contract awards under broad agency announcements, commercial solution openings, the Small Business Innovation Research (SBIR) program, and the Small Business Technology Transfer (STTR) program, each proposal received by the agency constitutes a separate procurement, provided funding is available to the government to award the contract to the protester in consequence of sustained protest or the government’s corrective action.</w:t>
      </w:r>
      <w:commentRangeEnd w:id="6"/>
      <w:r w:rsidR="00085FC3">
        <w:rPr>
          <w:rStyle w:val="CommentReference"/>
        </w:rPr>
        <w:commentReference w:id="6"/>
      </w:r>
    </w:p>
    <w:p w14:paraId="5997CC1D" w14:textId="77777777" w:rsidR="00BC0583" w:rsidRDefault="00BC0583">
      <w:pPr>
        <w:pStyle w:val="BodyText"/>
        <w:rPr>
          <w:sz w:val="26"/>
        </w:rPr>
      </w:pPr>
    </w:p>
    <w:p w14:paraId="10C656C1" w14:textId="77777777" w:rsidR="00BC0583" w:rsidRDefault="00284671">
      <w:pPr>
        <w:pStyle w:val="Heading2"/>
        <w:spacing w:before="171"/>
        <w:rPr>
          <w:b/>
        </w:rPr>
      </w:pPr>
      <w:r>
        <w:rPr>
          <w:b/>
        </w:rPr>
        <w:t>5333.105</w:t>
      </w:r>
      <w:r>
        <w:rPr>
          <w:b/>
          <w:spacing w:val="-12"/>
        </w:rPr>
        <w:t xml:space="preserve"> </w:t>
      </w:r>
      <w:r>
        <w:rPr>
          <w:b/>
        </w:rPr>
        <w:t>Protests</w:t>
      </w:r>
      <w:r>
        <w:rPr>
          <w:b/>
          <w:spacing w:val="-11"/>
        </w:rPr>
        <w:t xml:space="preserve"> </w:t>
      </w:r>
      <w:r>
        <w:rPr>
          <w:b/>
        </w:rPr>
        <w:t>to</w:t>
      </w:r>
      <w:r>
        <w:rPr>
          <w:b/>
          <w:spacing w:val="-12"/>
        </w:rPr>
        <w:t xml:space="preserve"> </w:t>
      </w:r>
      <w:r>
        <w:rPr>
          <w:b/>
        </w:rPr>
        <w:t>the</w:t>
      </w:r>
      <w:r>
        <w:rPr>
          <w:b/>
          <w:spacing w:val="-11"/>
        </w:rPr>
        <w:t xml:space="preserve"> </w:t>
      </w:r>
      <w:r>
        <w:rPr>
          <w:b/>
        </w:rPr>
        <w:t>United</w:t>
      </w:r>
      <w:r>
        <w:rPr>
          <w:b/>
          <w:spacing w:val="-11"/>
        </w:rPr>
        <w:t xml:space="preserve"> </w:t>
      </w:r>
      <w:r>
        <w:rPr>
          <w:b/>
        </w:rPr>
        <w:t>States</w:t>
      </w:r>
      <w:r>
        <w:rPr>
          <w:b/>
          <w:spacing w:val="-12"/>
        </w:rPr>
        <w:t xml:space="preserve"> </w:t>
      </w:r>
      <w:r>
        <w:rPr>
          <w:b/>
        </w:rPr>
        <w:t>Court</w:t>
      </w:r>
      <w:r>
        <w:rPr>
          <w:b/>
          <w:spacing w:val="-11"/>
        </w:rPr>
        <w:t xml:space="preserve"> </w:t>
      </w:r>
      <w:r>
        <w:rPr>
          <w:b/>
        </w:rPr>
        <w:t>of</w:t>
      </w:r>
      <w:r>
        <w:rPr>
          <w:b/>
          <w:spacing w:val="-12"/>
        </w:rPr>
        <w:t xml:space="preserve"> </w:t>
      </w:r>
      <w:r>
        <w:rPr>
          <w:b/>
        </w:rPr>
        <w:t>Federal</w:t>
      </w:r>
      <w:r>
        <w:rPr>
          <w:b/>
          <w:spacing w:val="-11"/>
        </w:rPr>
        <w:t xml:space="preserve"> </w:t>
      </w:r>
      <w:r>
        <w:rPr>
          <w:b/>
        </w:rPr>
        <w:t>Claims</w:t>
      </w:r>
      <w:r>
        <w:rPr>
          <w:b/>
          <w:spacing w:val="-11"/>
        </w:rPr>
        <w:t xml:space="preserve"> </w:t>
      </w:r>
      <w:r>
        <w:rPr>
          <w:b/>
          <w:spacing w:val="-2"/>
        </w:rPr>
        <w:t>(COFC)</w:t>
      </w:r>
    </w:p>
    <w:p w14:paraId="110FFD37" w14:textId="77777777" w:rsidR="00BC0583" w:rsidRDefault="00BC0583">
      <w:pPr>
        <w:pStyle w:val="BodyText"/>
        <w:spacing w:before="4"/>
        <w:rPr>
          <w:rFonts w:ascii="Bookman Old Style"/>
          <w:b/>
          <w:sz w:val="42"/>
        </w:rPr>
      </w:pPr>
    </w:p>
    <w:p w14:paraId="00A903B0" w14:textId="7771A776" w:rsidR="00BC0583" w:rsidRDefault="00284671">
      <w:pPr>
        <w:pStyle w:val="BodyText"/>
        <w:spacing w:line="271" w:lineRule="auto"/>
        <w:ind w:left="110" w:right="207"/>
      </w:pPr>
      <w:r>
        <w:rPr>
          <w:w w:val="105"/>
        </w:rPr>
        <w:t>The</w:t>
      </w:r>
      <w:r>
        <w:rPr>
          <w:spacing w:val="31"/>
          <w:w w:val="105"/>
        </w:rPr>
        <w:t xml:space="preserve"> </w:t>
      </w:r>
      <w:r>
        <w:rPr>
          <w:w w:val="105"/>
        </w:rPr>
        <w:t>Air</w:t>
      </w:r>
      <w:r>
        <w:rPr>
          <w:spacing w:val="31"/>
          <w:w w:val="105"/>
        </w:rPr>
        <w:t xml:space="preserve"> </w:t>
      </w:r>
      <w:r>
        <w:rPr>
          <w:w w:val="105"/>
        </w:rPr>
        <w:t>Force</w:t>
      </w:r>
      <w:r>
        <w:rPr>
          <w:spacing w:val="31"/>
          <w:w w:val="105"/>
        </w:rPr>
        <w:t xml:space="preserve"> </w:t>
      </w:r>
      <w:r>
        <w:rPr>
          <w:w w:val="105"/>
        </w:rPr>
        <w:t>Commercial</w:t>
      </w:r>
      <w:r>
        <w:rPr>
          <w:spacing w:val="31"/>
          <w:w w:val="105"/>
        </w:rPr>
        <w:t xml:space="preserve"> </w:t>
      </w:r>
      <w:r>
        <w:rPr>
          <w:w w:val="105"/>
        </w:rPr>
        <w:t>Litigation</w:t>
      </w:r>
      <w:r>
        <w:rPr>
          <w:spacing w:val="31"/>
          <w:w w:val="105"/>
        </w:rPr>
        <w:t xml:space="preserve"> </w:t>
      </w:r>
      <w:r>
        <w:rPr>
          <w:w w:val="105"/>
        </w:rPr>
        <w:t>Field</w:t>
      </w:r>
      <w:r>
        <w:rPr>
          <w:spacing w:val="31"/>
          <w:w w:val="105"/>
        </w:rPr>
        <w:t xml:space="preserve"> </w:t>
      </w:r>
      <w:r>
        <w:rPr>
          <w:w w:val="105"/>
        </w:rPr>
        <w:t>Support</w:t>
      </w:r>
      <w:r>
        <w:rPr>
          <w:spacing w:val="31"/>
          <w:w w:val="105"/>
        </w:rPr>
        <w:t xml:space="preserve"> </w:t>
      </w:r>
      <w:r>
        <w:rPr>
          <w:w w:val="105"/>
        </w:rPr>
        <w:t>Center</w:t>
      </w:r>
      <w:r>
        <w:rPr>
          <w:spacing w:val="31"/>
          <w:w w:val="105"/>
        </w:rPr>
        <w:t xml:space="preserve"> </w:t>
      </w:r>
      <w:r>
        <w:rPr>
          <w:w w:val="105"/>
        </w:rPr>
        <w:t>(AF/JACQ)</w:t>
      </w:r>
      <w:r>
        <w:rPr>
          <w:spacing w:val="31"/>
          <w:w w:val="105"/>
        </w:rPr>
        <w:t xml:space="preserve"> </w:t>
      </w:r>
      <w:r>
        <w:rPr>
          <w:w w:val="105"/>
        </w:rPr>
        <w:t>serves</w:t>
      </w:r>
      <w:r>
        <w:rPr>
          <w:spacing w:val="31"/>
          <w:w w:val="105"/>
        </w:rPr>
        <w:t xml:space="preserve"> </w:t>
      </w:r>
      <w:r>
        <w:rPr>
          <w:w w:val="105"/>
        </w:rPr>
        <w:t>as</w:t>
      </w:r>
      <w:r>
        <w:rPr>
          <w:spacing w:val="31"/>
          <w:w w:val="105"/>
        </w:rPr>
        <w:t xml:space="preserve"> </w:t>
      </w:r>
      <w:r>
        <w:rPr>
          <w:w w:val="105"/>
        </w:rPr>
        <w:t>the</w:t>
      </w:r>
      <w:r>
        <w:rPr>
          <w:spacing w:val="31"/>
          <w:w w:val="105"/>
        </w:rPr>
        <w:t xml:space="preserve"> </w:t>
      </w:r>
      <w:r>
        <w:rPr>
          <w:w w:val="105"/>
        </w:rPr>
        <w:t>Department</w:t>
      </w:r>
      <w:r>
        <w:rPr>
          <w:spacing w:val="31"/>
          <w:w w:val="105"/>
        </w:rPr>
        <w:t xml:space="preserve"> </w:t>
      </w:r>
      <w:r>
        <w:rPr>
          <w:w w:val="105"/>
        </w:rPr>
        <w:t>of the</w:t>
      </w:r>
      <w:r>
        <w:rPr>
          <w:spacing w:val="21"/>
          <w:w w:val="105"/>
        </w:rPr>
        <w:t xml:space="preserve"> </w:t>
      </w:r>
      <w:r>
        <w:rPr>
          <w:w w:val="105"/>
        </w:rPr>
        <w:t>Air</w:t>
      </w:r>
      <w:r>
        <w:rPr>
          <w:spacing w:val="21"/>
          <w:w w:val="105"/>
        </w:rPr>
        <w:t xml:space="preserve"> </w:t>
      </w:r>
      <w:r>
        <w:rPr>
          <w:w w:val="105"/>
        </w:rPr>
        <w:t>Force</w:t>
      </w:r>
      <w:r>
        <w:rPr>
          <w:spacing w:val="21"/>
          <w:w w:val="105"/>
        </w:rPr>
        <w:t xml:space="preserve"> </w:t>
      </w:r>
      <w:r>
        <w:rPr>
          <w:w w:val="105"/>
        </w:rPr>
        <w:t>agency</w:t>
      </w:r>
      <w:r>
        <w:rPr>
          <w:spacing w:val="21"/>
          <w:w w:val="105"/>
        </w:rPr>
        <w:t xml:space="preserve"> </w:t>
      </w:r>
      <w:r>
        <w:rPr>
          <w:w w:val="105"/>
        </w:rPr>
        <w:t>counsel</w:t>
      </w:r>
      <w:r>
        <w:rPr>
          <w:spacing w:val="21"/>
          <w:w w:val="105"/>
        </w:rPr>
        <w:t xml:space="preserve"> </w:t>
      </w:r>
      <w:r>
        <w:rPr>
          <w:w w:val="105"/>
        </w:rPr>
        <w:t>to</w:t>
      </w:r>
      <w:r>
        <w:rPr>
          <w:spacing w:val="21"/>
          <w:w w:val="105"/>
        </w:rPr>
        <w:t xml:space="preserve"> </w:t>
      </w:r>
      <w:r>
        <w:rPr>
          <w:w w:val="105"/>
        </w:rPr>
        <w:t>the</w:t>
      </w:r>
      <w:r>
        <w:rPr>
          <w:spacing w:val="21"/>
          <w:w w:val="105"/>
        </w:rPr>
        <w:t xml:space="preserve"> </w:t>
      </w:r>
      <w:r>
        <w:rPr>
          <w:w w:val="105"/>
        </w:rPr>
        <w:t>Department</w:t>
      </w:r>
      <w:r>
        <w:rPr>
          <w:spacing w:val="21"/>
          <w:w w:val="105"/>
        </w:rPr>
        <w:t xml:space="preserve"> </w:t>
      </w:r>
      <w:r>
        <w:rPr>
          <w:w w:val="105"/>
        </w:rPr>
        <w:t>of</w:t>
      </w:r>
      <w:r>
        <w:rPr>
          <w:spacing w:val="21"/>
          <w:w w:val="105"/>
        </w:rPr>
        <w:t xml:space="preserve"> </w:t>
      </w:r>
      <w:r>
        <w:rPr>
          <w:w w:val="105"/>
        </w:rPr>
        <w:t>Justice</w:t>
      </w:r>
      <w:r>
        <w:rPr>
          <w:spacing w:val="21"/>
          <w:w w:val="105"/>
        </w:rPr>
        <w:t xml:space="preserve"> </w:t>
      </w:r>
      <w:r>
        <w:rPr>
          <w:w w:val="105"/>
        </w:rPr>
        <w:t>(</w:t>
      </w:r>
      <w:proofErr w:type="spellStart"/>
      <w:r>
        <w:rPr>
          <w:w w:val="105"/>
        </w:rPr>
        <w:t>DoJ</w:t>
      </w:r>
      <w:proofErr w:type="spellEnd"/>
      <w:r>
        <w:rPr>
          <w:w w:val="105"/>
        </w:rPr>
        <w:t>)</w:t>
      </w:r>
      <w:r>
        <w:rPr>
          <w:spacing w:val="21"/>
          <w:w w:val="105"/>
        </w:rPr>
        <w:t xml:space="preserve"> </w:t>
      </w:r>
      <w:r>
        <w:rPr>
          <w:w w:val="105"/>
        </w:rPr>
        <w:t>for</w:t>
      </w:r>
      <w:r>
        <w:rPr>
          <w:spacing w:val="21"/>
          <w:w w:val="105"/>
        </w:rPr>
        <w:t xml:space="preserve"> </w:t>
      </w:r>
      <w:r>
        <w:rPr>
          <w:w w:val="105"/>
        </w:rPr>
        <w:t>protests</w:t>
      </w:r>
      <w:r>
        <w:rPr>
          <w:spacing w:val="21"/>
          <w:w w:val="105"/>
        </w:rPr>
        <w:t xml:space="preserve"> </w:t>
      </w:r>
      <w:r>
        <w:rPr>
          <w:w w:val="105"/>
        </w:rPr>
        <w:t>at</w:t>
      </w:r>
      <w:r>
        <w:rPr>
          <w:spacing w:val="21"/>
          <w:w w:val="105"/>
        </w:rPr>
        <w:t xml:space="preserve"> </w:t>
      </w:r>
      <w:r>
        <w:rPr>
          <w:w w:val="105"/>
        </w:rPr>
        <w:t>the</w:t>
      </w:r>
      <w:r>
        <w:rPr>
          <w:spacing w:val="21"/>
          <w:w w:val="105"/>
        </w:rPr>
        <w:t xml:space="preserve"> </w:t>
      </w:r>
      <w:r>
        <w:rPr>
          <w:w w:val="105"/>
        </w:rPr>
        <w:t>COFC</w:t>
      </w:r>
      <w:r>
        <w:rPr>
          <w:spacing w:val="21"/>
          <w:w w:val="105"/>
        </w:rPr>
        <w:t xml:space="preserve"> </w:t>
      </w:r>
      <w:r>
        <w:rPr>
          <w:w w:val="105"/>
        </w:rPr>
        <w:t>and</w:t>
      </w:r>
      <w:r>
        <w:rPr>
          <w:spacing w:val="21"/>
          <w:w w:val="105"/>
        </w:rPr>
        <w:t xml:space="preserve"> </w:t>
      </w:r>
      <w:r>
        <w:rPr>
          <w:w w:val="105"/>
        </w:rPr>
        <w:t xml:space="preserve">assists the assigned </w:t>
      </w:r>
      <w:proofErr w:type="spellStart"/>
      <w:r>
        <w:rPr>
          <w:w w:val="105"/>
        </w:rPr>
        <w:t>DoJ</w:t>
      </w:r>
      <w:proofErr w:type="spellEnd"/>
      <w:r>
        <w:rPr>
          <w:w w:val="105"/>
        </w:rPr>
        <w:t xml:space="preserve"> attorney in defending </w:t>
      </w:r>
      <w:ins w:id="7" w:author="ROSSI, AMANDA M CIV USAF HAF SAF/AQCP" w:date="2024-05-19T09:56:00Z">
        <w:r w:rsidR="00085FC3">
          <w:rPr>
            <w:w w:val="105"/>
          </w:rPr>
          <w:t xml:space="preserve">Department of the </w:t>
        </w:r>
      </w:ins>
      <w:r>
        <w:rPr>
          <w:w w:val="105"/>
        </w:rPr>
        <w:t>Air Force interests. The contracting officer must inform</w:t>
      </w:r>
      <w:r>
        <w:rPr>
          <w:spacing w:val="80"/>
          <w:w w:val="105"/>
        </w:rPr>
        <w:t xml:space="preserve"> </w:t>
      </w:r>
      <w:hyperlink r:id="rId25">
        <w:r>
          <w:rPr>
            <w:color w:val="27314A"/>
            <w:w w:val="105"/>
            <w:u w:val="single" w:color="27314A"/>
          </w:rPr>
          <w:t>AF/JACQ</w:t>
        </w:r>
      </w:hyperlink>
      <w:r>
        <w:rPr>
          <w:color w:val="27314A"/>
          <w:w w:val="105"/>
        </w:rPr>
        <w:t xml:space="preserve"> </w:t>
      </w:r>
      <w:r>
        <w:rPr>
          <w:w w:val="105"/>
        </w:rPr>
        <w:t>of any notice of protest at the COFC and provide support as requested by AF/JACQ. The</w:t>
      </w:r>
      <w:r>
        <w:rPr>
          <w:spacing w:val="80"/>
          <w:w w:val="105"/>
        </w:rPr>
        <w:t xml:space="preserve"> </w:t>
      </w:r>
      <w:r>
        <w:rPr>
          <w:w w:val="105"/>
        </w:rPr>
        <w:t>contracting officer must also notify the SCO and its supporting legal office/local attorney who</w:t>
      </w:r>
      <w:r>
        <w:rPr>
          <w:spacing w:val="80"/>
          <w:w w:val="150"/>
        </w:rPr>
        <w:t xml:space="preserve"> </w:t>
      </w:r>
      <w:r>
        <w:rPr>
          <w:w w:val="105"/>
        </w:rPr>
        <w:t>provides contract law advice.</w:t>
      </w:r>
    </w:p>
    <w:p w14:paraId="6B699379" w14:textId="77777777" w:rsidR="00BC0583" w:rsidRDefault="00BC0583">
      <w:pPr>
        <w:pStyle w:val="BodyText"/>
        <w:rPr>
          <w:sz w:val="26"/>
        </w:rPr>
      </w:pPr>
    </w:p>
    <w:p w14:paraId="2C102A6D" w14:textId="77777777" w:rsidR="00BC0583" w:rsidRDefault="00284671">
      <w:pPr>
        <w:pStyle w:val="Heading2"/>
        <w:spacing w:before="173" w:line="280" w:lineRule="auto"/>
        <w:rPr>
          <w:b/>
        </w:rPr>
      </w:pPr>
      <w:r>
        <w:rPr>
          <w:b/>
        </w:rPr>
        <w:t>5333.170</w:t>
      </w:r>
      <w:r>
        <w:rPr>
          <w:b/>
          <w:spacing w:val="-3"/>
        </w:rPr>
        <w:t xml:space="preserve"> </w:t>
      </w:r>
      <w:r>
        <w:rPr>
          <w:b/>
        </w:rPr>
        <w:t>Briefing</w:t>
      </w:r>
      <w:r>
        <w:rPr>
          <w:b/>
          <w:spacing w:val="-3"/>
        </w:rPr>
        <w:t xml:space="preserve"> </w:t>
      </w:r>
      <w:r>
        <w:rPr>
          <w:b/>
        </w:rPr>
        <w:t>Requirement</w:t>
      </w:r>
      <w:r>
        <w:rPr>
          <w:b/>
          <w:spacing w:val="-3"/>
        </w:rPr>
        <w:t xml:space="preserve"> </w:t>
      </w:r>
      <w:r>
        <w:rPr>
          <w:b/>
        </w:rPr>
        <w:t>for</w:t>
      </w:r>
      <w:r>
        <w:rPr>
          <w:b/>
          <w:spacing w:val="-3"/>
        </w:rPr>
        <w:t xml:space="preserve"> </w:t>
      </w:r>
      <w:r>
        <w:rPr>
          <w:b/>
        </w:rPr>
        <w:t>Protested</w:t>
      </w:r>
      <w:r>
        <w:rPr>
          <w:b/>
          <w:spacing w:val="-3"/>
        </w:rPr>
        <w:t xml:space="preserve"> </w:t>
      </w:r>
      <w:r>
        <w:rPr>
          <w:b/>
        </w:rPr>
        <w:t>Acquisitions</w:t>
      </w:r>
      <w:r>
        <w:rPr>
          <w:b/>
          <w:spacing w:val="-3"/>
        </w:rPr>
        <w:t xml:space="preserve"> </w:t>
      </w:r>
      <w:r>
        <w:rPr>
          <w:b/>
        </w:rPr>
        <w:t>Valued</w:t>
      </w:r>
      <w:r>
        <w:rPr>
          <w:b/>
          <w:spacing w:val="-3"/>
        </w:rPr>
        <w:t xml:space="preserve"> </w:t>
      </w:r>
      <w:r>
        <w:rPr>
          <w:b/>
        </w:rPr>
        <w:t>at</w:t>
      </w:r>
      <w:r>
        <w:rPr>
          <w:b/>
          <w:spacing w:val="-3"/>
        </w:rPr>
        <w:t xml:space="preserve"> </w:t>
      </w:r>
      <w:r>
        <w:rPr>
          <w:b/>
        </w:rPr>
        <w:t>$1B</w:t>
      </w:r>
      <w:r>
        <w:rPr>
          <w:b/>
          <w:spacing w:val="-3"/>
        </w:rPr>
        <w:t xml:space="preserve"> </w:t>
      </w:r>
      <w:r>
        <w:rPr>
          <w:b/>
        </w:rPr>
        <w:t xml:space="preserve">or </w:t>
      </w:r>
      <w:proofErr w:type="gramStart"/>
      <w:r>
        <w:rPr>
          <w:b/>
          <w:spacing w:val="-4"/>
        </w:rPr>
        <w:t>More</w:t>
      </w:r>
      <w:proofErr w:type="gramEnd"/>
    </w:p>
    <w:p w14:paraId="3FE9F23F" w14:textId="77777777" w:rsidR="00BC0583" w:rsidRDefault="00BC0583">
      <w:pPr>
        <w:pStyle w:val="BodyText"/>
        <w:spacing w:before="2"/>
        <w:rPr>
          <w:rFonts w:ascii="Bookman Old Style"/>
          <w:b/>
          <w:sz w:val="38"/>
        </w:rPr>
      </w:pPr>
    </w:p>
    <w:p w14:paraId="1316C0D7" w14:textId="184D3282" w:rsidR="00BC0583" w:rsidRPr="00963B38" w:rsidRDefault="35E89549">
      <w:pPr>
        <w:pStyle w:val="BodyText"/>
        <w:spacing w:line="271" w:lineRule="auto"/>
        <w:ind w:left="110" w:right="406"/>
        <w:rPr>
          <w:w w:val="105"/>
        </w:rPr>
      </w:pPr>
      <w:r>
        <w:rPr>
          <w:w w:val="110"/>
        </w:rPr>
        <w:t>Within</w:t>
      </w:r>
      <w:r>
        <w:rPr>
          <w:spacing w:val="-10"/>
          <w:w w:val="110"/>
        </w:rPr>
        <w:t xml:space="preserve"> </w:t>
      </w:r>
      <w:r>
        <w:rPr>
          <w:w w:val="110"/>
        </w:rPr>
        <w:t>seven</w:t>
      </w:r>
      <w:r>
        <w:rPr>
          <w:spacing w:val="-10"/>
          <w:w w:val="110"/>
        </w:rPr>
        <w:t xml:space="preserve"> </w:t>
      </w:r>
      <w:r>
        <w:rPr>
          <w:w w:val="110"/>
        </w:rPr>
        <w:t>(7)</w:t>
      </w:r>
      <w:r>
        <w:rPr>
          <w:spacing w:val="-10"/>
          <w:w w:val="110"/>
        </w:rPr>
        <w:t xml:space="preserve"> </w:t>
      </w:r>
      <w:r>
        <w:rPr>
          <w:w w:val="110"/>
        </w:rPr>
        <w:t>days</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filing</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protest,</w:t>
      </w:r>
      <w:r>
        <w:rPr>
          <w:spacing w:val="-10"/>
          <w:w w:val="110"/>
        </w:rPr>
        <w:t xml:space="preserve"> </w:t>
      </w:r>
      <w:r>
        <w:rPr>
          <w:w w:val="110"/>
        </w:rPr>
        <w:t>forward</w:t>
      </w:r>
      <w:r>
        <w:rPr>
          <w:spacing w:val="-10"/>
          <w:w w:val="110"/>
        </w:rPr>
        <w:t xml:space="preserve"> </w:t>
      </w:r>
      <w:r>
        <w:rPr>
          <w:w w:val="110"/>
        </w:rPr>
        <w:t>the</w:t>
      </w:r>
      <w:r>
        <w:rPr>
          <w:spacing w:val="-10"/>
          <w:w w:val="110"/>
        </w:rPr>
        <w:t xml:space="preserve"> </w:t>
      </w:r>
      <w:r>
        <w:rPr>
          <w:w w:val="110"/>
        </w:rPr>
        <w:t>briefing</w:t>
      </w:r>
      <w:r>
        <w:rPr>
          <w:spacing w:val="-10"/>
          <w:w w:val="110"/>
        </w:rPr>
        <w:t xml:space="preserve"> </w:t>
      </w:r>
      <w:r>
        <w:rPr>
          <w:w w:val="110"/>
        </w:rPr>
        <w:t>slide</w:t>
      </w:r>
      <w:r>
        <w:rPr>
          <w:spacing w:val="-10"/>
          <w:w w:val="110"/>
        </w:rPr>
        <w:t xml:space="preserve"> </w:t>
      </w:r>
      <w:r>
        <w:rPr>
          <w:w w:val="110"/>
        </w:rPr>
        <w:t>deck</w:t>
      </w:r>
      <w:r>
        <w:rPr>
          <w:spacing w:val="-10"/>
          <w:w w:val="110"/>
        </w:rPr>
        <w:t xml:space="preserve"> </w:t>
      </w:r>
      <w:r>
        <w:rPr>
          <w:w w:val="110"/>
        </w:rPr>
        <w:t>through</w:t>
      </w:r>
      <w:r>
        <w:rPr>
          <w:spacing w:val="-10"/>
          <w:w w:val="110"/>
        </w:rPr>
        <w:t xml:space="preserve"> </w:t>
      </w:r>
      <w:r>
        <w:rPr>
          <w:w w:val="110"/>
        </w:rPr>
        <w:t>the</w:t>
      </w:r>
      <w:r>
        <w:rPr>
          <w:spacing w:val="-10"/>
          <w:w w:val="110"/>
        </w:rPr>
        <w:t xml:space="preserve"> </w:t>
      </w:r>
      <w:r>
        <w:rPr>
          <w:w w:val="110"/>
        </w:rPr>
        <w:t>SCO and</w:t>
      </w:r>
      <w:r>
        <w:rPr>
          <w:spacing w:val="-10"/>
          <w:w w:val="110"/>
        </w:rPr>
        <w:t xml:space="preserve"> </w:t>
      </w:r>
      <w:hyperlink r:id="rId26">
        <w:r>
          <w:rPr>
            <w:color w:val="27314A"/>
            <w:w w:val="110"/>
            <w:u w:val="single" w:color="27314A"/>
          </w:rPr>
          <w:t>cognizant</w:t>
        </w:r>
        <w:r>
          <w:rPr>
            <w:color w:val="27314A"/>
            <w:spacing w:val="-10"/>
            <w:w w:val="110"/>
            <w:u w:val="single" w:color="27314A"/>
          </w:rPr>
          <w:t xml:space="preserve"> </w:t>
        </w:r>
        <w:r>
          <w:rPr>
            <w:color w:val="27314A"/>
            <w:w w:val="110"/>
            <w:u w:val="single" w:color="27314A"/>
          </w:rPr>
          <w:t>HCA</w:t>
        </w:r>
      </w:hyperlink>
      <w:r>
        <w:rPr>
          <w:color w:val="27314A"/>
          <w:spacing w:val="-10"/>
          <w:w w:val="110"/>
        </w:rPr>
        <w:t xml:space="preserve"> </w:t>
      </w:r>
      <w:r>
        <w:rPr>
          <w:w w:val="110"/>
        </w:rPr>
        <w:t>to</w:t>
      </w:r>
      <w:r>
        <w:rPr>
          <w:spacing w:val="-10"/>
          <w:w w:val="110"/>
        </w:rPr>
        <w:t xml:space="preserve"> </w:t>
      </w:r>
      <w:hyperlink r:id="rId27">
        <w:r>
          <w:rPr>
            <w:color w:val="27314A"/>
            <w:w w:val="110"/>
            <w:u w:val="single" w:color="27314A"/>
          </w:rPr>
          <w:t>AF/JACQ</w:t>
        </w:r>
      </w:hyperlink>
      <w:r>
        <w:rPr>
          <w:color w:val="27314A"/>
          <w:spacing w:val="-10"/>
          <w:w w:val="110"/>
        </w:rPr>
        <w:t xml:space="preserve"> </w:t>
      </w:r>
      <w:r>
        <w:rPr>
          <w:w w:val="110"/>
        </w:rPr>
        <w:t>and</w:t>
      </w:r>
      <w:r>
        <w:rPr>
          <w:spacing w:val="-10"/>
          <w:w w:val="110"/>
        </w:rPr>
        <w:t xml:space="preserve"> </w:t>
      </w:r>
      <w:r>
        <w:rPr>
          <w:w w:val="110"/>
        </w:rPr>
        <w:t>the</w:t>
      </w:r>
      <w:r>
        <w:rPr>
          <w:spacing w:val="-10"/>
          <w:w w:val="110"/>
        </w:rPr>
        <w:t xml:space="preserve"> </w:t>
      </w:r>
      <w:hyperlink r:id="rId28">
        <w:r>
          <w:rPr>
            <w:color w:val="27314A"/>
            <w:w w:val="110"/>
            <w:u w:val="single" w:color="27314A"/>
          </w:rPr>
          <w:t>SAF/AQC</w:t>
        </w:r>
        <w:r>
          <w:rPr>
            <w:color w:val="27314A"/>
            <w:spacing w:val="-10"/>
            <w:w w:val="110"/>
            <w:u w:val="single" w:color="27314A"/>
          </w:rPr>
          <w:t xml:space="preserve"> </w:t>
        </w:r>
        <w:r>
          <w:rPr>
            <w:color w:val="27314A"/>
            <w:w w:val="110"/>
            <w:u w:val="single" w:color="27314A"/>
          </w:rPr>
          <w:t>Workflow</w:t>
        </w:r>
      </w:hyperlink>
      <w:r>
        <w:rPr>
          <w:color w:val="27314A"/>
          <w:spacing w:val="-10"/>
          <w:w w:val="110"/>
        </w:rPr>
        <w:t xml:space="preserve"> </w:t>
      </w:r>
      <w:r>
        <w:rPr>
          <w:w w:val="110"/>
        </w:rPr>
        <w:t>for</w:t>
      </w:r>
      <w:r>
        <w:rPr>
          <w:spacing w:val="-10"/>
          <w:w w:val="110"/>
        </w:rPr>
        <w:t xml:space="preserve"> </w:t>
      </w:r>
      <w:r>
        <w:rPr>
          <w:w w:val="110"/>
        </w:rPr>
        <w:t>DAS(C)</w:t>
      </w:r>
      <w:r>
        <w:rPr>
          <w:spacing w:val="-10"/>
          <w:w w:val="110"/>
        </w:rPr>
        <w:t xml:space="preserve"> </w:t>
      </w:r>
      <w:r>
        <w:rPr>
          <w:w w:val="110"/>
        </w:rPr>
        <w:t>review</w:t>
      </w:r>
      <w:r>
        <w:rPr>
          <w:spacing w:val="-10"/>
          <w:w w:val="110"/>
        </w:rPr>
        <w:t xml:space="preserve"> </w:t>
      </w:r>
      <w:r>
        <w:rPr>
          <w:w w:val="110"/>
        </w:rPr>
        <w:t>and</w:t>
      </w:r>
      <w:r>
        <w:rPr>
          <w:spacing w:val="-10"/>
          <w:w w:val="110"/>
        </w:rPr>
        <w:t xml:space="preserve"> </w:t>
      </w:r>
      <w:r>
        <w:rPr>
          <w:w w:val="110"/>
        </w:rPr>
        <w:t>processing</w:t>
      </w:r>
      <w:r>
        <w:rPr>
          <w:spacing w:val="-10"/>
          <w:w w:val="110"/>
        </w:rPr>
        <w:t xml:space="preserve"> </w:t>
      </w:r>
      <w:r>
        <w:rPr>
          <w:w w:val="110"/>
        </w:rPr>
        <w:t xml:space="preserve">to </w:t>
      </w:r>
      <w:r>
        <w:rPr>
          <w:spacing w:val="-2"/>
          <w:w w:val="110"/>
        </w:rPr>
        <w:t xml:space="preserve">OUSD(A&amp;S)/DPC.  </w:t>
      </w:r>
      <w:commentRangeStart w:id="8"/>
      <w:r w:rsidRPr="00963B38">
        <w:rPr>
          <w:w w:val="105"/>
        </w:rPr>
        <w:t>See the tailorable</w:t>
      </w:r>
      <w:r w:rsidRPr="35E89549">
        <w:rPr>
          <w:rFonts w:ascii="Times New Roman" w:eastAsia="Times New Roman" w:hAnsi="Times New Roman" w:cs="Times New Roman"/>
          <w:color w:val="008000"/>
          <w:sz w:val="24"/>
          <w:szCs w:val="24"/>
          <w:u w:val="single"/>
        </w:rPr>
        <w:t xml:space="preserve"> </w:t>
      </w:r>
      <w:hyperlink r:id="rId29" w:history="1">
        <w:r w:rsidRPr="00284671">
          <w:rPr>
            <w:rStyle w:val="Hyperlink"/>
            <w:rFonts w:ascii="Times New Roman" w:eastAsia="Times New Roman" w:hAnsi="Times New Roman" w:cs="Times New Roman"/>
            <w:sz w:val="24"/>
            <w:szCs w:val="24"/>
          </w:rPr>
          <w:t>DPC Protest Briefing</w:t>
        </w:r>
      </w:hyperlink>
      <w:r w:rsidRPr="00877D1A">
        <w:rPr>
          <w:rFonts w:ascii="Times New Roman" w:eastAsia="Times New Roman" w:hAnsi="Times New Roman" w:cs="Times New Roman"/>
          <w:color w:val="008000"/>
          <w:sz w:val="24"/>
          <w:szCs w:val="24"/>
          <w:u w:val="single"/>
        </w:rPr>
        <w:t xml:space="preserve"> </w:t>
      </w:r>
      <w:r w:rsidRPr="00963B38">
        <w:rPr>
          <w:w w:val="105"/>
        </w:rPr>
        <w:t>template for acquisitions valued at $1B or more.</w:t>
      </w:r>
      <w:commentRangeEnd w:id="8"/>
      <w:r w:rsidR="00085FC3">
        <w:rPr>
          <w:rStyle w:val="CommentReference"/>
        </w:rPr>
        <w:commentReference w:id="8"/>
      </w:r>
    </w:p>
    <w:p w14:paraId="1F72F646" w14:textId="77777777" w:rsidR="00BC0583" w:rsidRDefault="00BC0583">
      <w:pPr>
        <w:pStyle w:val="BodyText"/>
        <w:rPr>
          <w:sz w:val="26"/>
        </w:rPr>
      </w:pPr>
    </w:p>
    <w:p w14:paraId="2919BAEE" w14:textId="77777777" w:rsidR="00BC0583" w:rsidRDefault="00284671">
      <w:pPr>
        <w:pStyle w:val="Heading1"/>
        <w:spacing w:before="204"/>
        <w:jc w:val="both"/>
        <w:rPr>
          <w:b/>
        </w:rPr>
      </w:pPr>
      <w:r>
        <w:rPr>
          <w:b/>
          <w:spacing w:val="-2"/>
        </w:rPr>
        <w:lastRenderedPageBreak/>
        <w:t>Subpart</w:t>
      </w:r>
      <w:r>
        <w:rPr>
          <w:b/>
          <w:spacing w:val="-21"/>
        </w:rPr>
        <w:t xml:space="preserve"> </w:t>
      </w:r>
      <w:r>
        <w:rPr>
          <w:b/>
          <w:spacing w:val="-2"/>
        </w:rPr>
        <w:t>5333.2</w:t>
      </w:r>
      <w:r>
        <w:rPr>
          <w:b/>
          <w:spacing w:val="-22"/>
        </w:rPr>
        <w:t xml:space="preserve"> </w:t>
      </w:r>
      <w:r>
        <w:rPr>
          <w:b/>
          <w:spacing w:val="-2"/>
        </w:rPr>
        <w:t>–</w:t>
      </w:r>
      <w:r>
        <w:rPr>
          <w:b/>
          <w:spacing w:val="-20"/>
        </w:rPr>
        <w:t xml:space="preserve"> </w:t>
      </w:r>
      <w:r>
        <w:rPr>
          <w:b/>
          <w:spacing w:val="-2"/>
        </w:rPr>
        <w:t>DISPUTES</w:t>
      </w:r>
      <w:r>
        <w:rPr>
          <w:b/>
          <w:spacing w:val="-21"/>
        </w:rPr>
        <w:t xml:space="preserve"> </w:t>
      </w:r>
      <w:r>
        <w:rPr>
          <w:b/>
          <w:spacing w:val="-2"/>
        </w:rPr>
        <w:t>AND</w:t>
      </w:r>
      <w:r>
        <w:rPr>
          <w:b/>
          <w:spacing w:val="-21"/>
        </w:rPr>
        <w:t xml:space="preserve"> </w:t>
      </w:r>
      <w:r>
        <w:rPr>
          <w:b/>
          <w:spacing w:val="-2"/>
        </w:rPr>
        <w:t>APPEALS</w:t>
      </w:r>
    </w:p>
    <w:p w14:paraId="2590BC0F" w14:textId="77777777" w:rsidR="00BC0583" w:rsidRDefault="00BC0583">
      <w:pPr>
        <w:jc w:val="both"/>
      </w:pPr>
    </w:p>
    <w:p w14:paraId="3DC19DFF" w14:textId="77777777" w:rsidR="00BC0583" w:rsidRDefault="00284671">
      <w:pPr>
        <w:pStyle w:val="Heading2"/>
        <w:rPr>
          <w:b/>
        </w:rPr>
      </w:pPr>
      <w:r>
        <w:rPr>
          <w:b/>
        </w:rPr>
        <w:t>5333.211</w:t>
      </w:r>
      <w:r>
        <w:rPr>
          <w:b/>
          <w:spacing w:val="-17"/>
        </w:rPr>
        <w:t xml:space="preserve"> </w:t>
      </w:r>
      <w:r>
        <w:rPr>
          <w:b/>
        </w:rPr>
        <w:t>Contracting</w:t>
      </w:r>
      <w:r>
        <w:rPr>
          <w:b/>
          <w:spacing w:val="-16"/>
        </w:rPr>
        <w:t xml:space="preserve"> </w:t>
      </w:r>
      <w:r>
        <w:rPr>
          <w:b/>
        </w:rPr>
        <w:t>Officers</w:t>
      </w:r>
      <w:r>
        <w:rPr>
          <w:b/>
          <w:spacing w:val="-17"/>
        </w:rPr>
        <w:t xml:space="preserve"> </w:t>
      </w:r>
      <w:r>
        <w:rPr>
          <w:b/>
          <w:spacing w:val="-2"/>
        </w:rPr>
        <w:t>Decision</w:t>
      </w:r>
    </w:p>
    <w:p w14:paraId="61CDCEAD" w14:textId="77777777" w:rsidR="00BC0583" w:rsidRDefault="00BC0583">
      <w:pPr>
        <w:pStyle w:val="BodyText"/>
        <w:spacing w:before="4"/>
        <w:rPr>
          <w:rFonts w:ascii="Bookman Old Style"/>
          <w:b/>
          <w:sz w:val="42"/>
        </w:rPr>
      </w:pPr>
    </w:p>
    <w:p w14:paraId="34CB870D" w14:textId="77777777" w:rsidR="00BC0583" w:rsidRDefault="00284671">
      <w:pPr>
        <w:pStyle w:val="BodyText"/>
        <w:ind w:left="110"/>
      </w:pPr>
      <w:r>
        <w:rPr>
          <w:w w:val="110"/>
        </w:rPr>
        <w:t>See</w:t>
      </w:r>
      <w:r>
        <w:rPr>
          <w:spacing w:val="-9"/>
          <w:w w:val="110"/>
        </w:rPr>
        <w:t xml:space="preserve"> </w:t>
      </w:r>
      <w:r>
        <w:rPr>
          <w:w w:val="110"/>
        </w:rPr>
        <w:t>the</w:t>
      </w:r>
      <w:r>
        <w:rPr>
          <w:spacing w:val="-8"/>
          <w:w w:val="110"/>
        </w:rPr>
        <w:t xml:space="preserve"> </w:t>
      </w:r>
      <w:r>
        <w:rPr>
          <w:w w:val="110"/>
        </w:rPr>
        <w:t>tailorable</w:t>
      </w:r>
      <w:r>
        <w:rPr>
          <w:spacing w:val="-7"/>
          <w:w w:val="110"/>
        </w:rPr>
        <w:t xml:space="preserve"> </w:t>
      </w:r>
      <w:hyperlink r:id="rId30">
        <w:r>
          <w:rPr>
            <w:color w:val="27314A"/>
            <w:w w:val="110"/>
            <w:u w:val="single" w:color="27314A"/>
          </w:rPr>
          <w:t>Contracting</w:t>
        </w:r>
        <w:r>
          <w:rPr>
            <w:color w:val="27314A"/>
            <w:spacing w:val="-8"/>
            <w:w w:val="110"/>
            <w:u w:val="single" w:color="27314A"/>
          </w:rPr>
          <w:t xml:space="preserve"> </w:t>
        </w:r>
        <w:r>
          <w:rPr>
            <w:color w:val="27314A"/>
            <w:w w:val="110"/>
            <w:u w:val="single" w:color="27314A"/>
          </w:rPr>
          <w:t>Officers</w:t>
        </w:r>
        <w:r>
          <w:rPr>
            <w:color w:val="27314A"/>
            <w:spacing w:val="-9"/>
            <w:w w:val="110"/>
            <w:u w:val="single" w:color="27314A"/>
          </w:rPr>
          <w:t xml:space="preserve"> </w:t>
        </w:r>
        <w:r>
          <w:rPr>
            <w:color w:val="27314A"/>
            <w:w w:val="110"/>
            <w:u w:val="single" w:color="27314A"/>
          </w:rPr>
          <w:t>Final</w:t>
        </w:r>
        <w:r>
          <w:rPr>
            <w:color w:val="27314A"/>
            <w:spacing w:val="-8"/>
            <w:w w:val="110"/>
            <w:u w:val="single" w:color="27314A"/>
          </w:rPr>
          <w:t xml:space="preserve"> </w:t>
        </w:r>
        <w:r>
          <w:rPr>
            <w:color w:val="27314A"/>
            <w:w w:val="110"/>
            <w:u w:val="single" w:color="27314A"/>
          </w:rPr>
          <w:t>Decision</w:t>
        </w:r>
      </w:hyperlink>
      <w:r>
        <w:rPr>
          <w:color w:val="27314A"/>
          <w:spacing w:val="-9"/>
          <w:w w:val="110"/>
        </w:rPr>
        <w:t xml:space="preserve"> </w:t>
      </w:r>
      <w:r>
        <w:rPr>
          <w:spacing w:val="-2"/>
          <w:w w:val="110"/>
        </w:rPr>
        <w:t>template.</w:t>
      </w:r>
    </w:p>
    <w:p w14:paraId="6BB9E253" w14:textId="77777777" w:rsidR="00BC0583" w:rsidRDefault="00BC0583">
      <w:pPr>
        <w:pStyle w:val="BodyText"/>
        <w:rPr>
          <w:sz w:val="26"/>
        </w:rPr>
      </w:pPr>
    </w:p>
    <w:p w14:paraId="79E4A914" w14:textId="77777777" w:rsidR="00BC0583" w:rsidRDefault="00284671">
      <w:pPr>
        <w:pStyle w:val="Heading2"/>
        <w:spacing w:before="204"/>
        <w:rPr>
          <w:b/>
        </w:rPr>
      </w:pPr>
      <w:r>
        <w:rPr>
          <w:b/>
          <w:spacing w:val="-2"/>
        </w:rPr>
        <w:t>5333.214</w:t>
      </w:r>
      <w:r>
        <w:rPr>
          <w:b/>
          <w:spacing w:val="-7"/>
        </w:rPr>
        <w:t xml:space="preserve"> </w:t>
      </w:r>
      <w:r>
        <w:rPr>
          <w:b/>
          <w:spacing w:val="-2"/>
        </w:rPr>
        <w:t>Alternate</w:t>
      </w:r>
      <w:r>
        <w:rPr>
          <w:b/>
          <w:spacing w:val="-7"/>
        </w:rPr>
        <w:t xml:space="preserve"> </w:t>
      </w:r>
      <w:r>
        <w:rPr>
          <w:b/>
          <w:spacing w:val="-2"/>
        </w:rPr>
        <w:t>Dispute</w:t>
      </w:r>
      <w:r>
        <w:rPr>
          <w:b/>
          <w:spacing w:val="-6"/>
        </w:rPr>
        <w:t xml:space="preserve"> </w:t>
      </w:r>
      <w:r>
        <w:rPr>
          <w:b/>
          <w:spacing w:val="-2"/>
        </w:rPr>
        <w:t>Resolution</w:t>
      </w:r>
      <w:r>
        <w:rPr>
          <w:b/>
          <w:spacing w:val="-7"/>
        </w:rPr>
        <w:t xml:space="preserve"> </w:t>
      </w:r>
      <w:r>
        <w:rPr>
          <w:b/>
          <w:spacing w:val="-2"/>
        </w:rPr>
        <w:t>(ADR)</w:t>
      </w:r>
    </w:p>
    <w:p w14:paraId="23DE523C" w14:textId="77777777" w:rsidR="00BC0583" w:rsidRDefault="00BC0583">
      <w:pPr>
        <w:pStyle w:val="BodyText"/>
        <w:spacing w:before="4"/>
        <w:rPr>
          <w:rFonts w:ascii="Bookman Old Style"/>
          <w:b/>
          <w:sz w:val="42"/>
        </w:rPr>
      </w:pPr>
    </w:p>
    <w:p w14:paraId="2D4B1E95" w14:textId="77777777" w:rsidR="00BC0583" w:rsidRDefault="00284671">
      <w:pPr>
        <w:pStyle w:val="BodyText"/>
        <w:spacing w:line="271" w:lineRule="auto"/>
        <w:ind w:left="110" w:right="139"/>
      </w:pPr>
      <w:r>
        <w:rPr>
          <w:w w:val="105"/>
        </w:rPr>
        <w:t>(a) For ACAT I and II programs, the contracting officer must establish an agreement between the</w:t>
      </w:r>
      <w:r>
        <w:rPr>
          <w:spacing w:val="80"/>
          <w:w w:val="105"/>
        </w:rPr>
        <w:t xml:space="preserve"> </w:t>
      </w:r>
      <w:r>
        <w:rPr>
          <w:w w:val="105"/>
        </w:rPr>
        <w:t>Government and the contractor, such as a memorandum of understanding, that outlines the intent of</w:t>
      </w:r>
      <w:r>
        <w:rPr>
          <w:spacing w:val="40"/>
          <w:w w:val="105"/>
        </w:rPr>
        <w:t xml:space="preserve"> </w:t>
      </w:r>
      <w:r>
        <w:rPr>
          <w:w w:val="105"/>
        </w:rPr>
        <w:t>the parties with respect to the use of ADR. Contracting officers must consider establishing ADR</w:t>
      </w:r>
      <w:r>
        <w:rPr>
          <w:spacing w:val="80"/>
          <w:w w:val="105"/>
        </w:rPr>
        <w:t xml:space="preserve"> </w:t>
      </w:r>
      <w:r>
        <w:rPr>
          <w:w w:val="105"/>
        </w:rPr>
        <w:t>agreements for other programs and acquisitions.</w:t>
      </w:r>
    </w:p>
    <w:p w14:paraId="52E56223" w14:textId="77777777" w:rsidR="00BC0583" w:rsidRDefault="00BC0583">
      <w:pPr>
        <w:pStyle w:val="BodyText"/>
        <w:spacing w:before="2"/>
        <w:rPr>
          <w:sz w:val="21"/>
        </w:rPr>
      </w:pPr>
    </w:p>
    <w:p w14:paraId="0E85FAF2" w14:textId="24EC14FA" w:rsidR="00BC0583" w:rsidRDefault="00284671">
      <w:pPr>
        <w:pStyle w:val="BodyText"/>
        <w:spacing w:line="271" w:lineRule="auto"/>
        <w:ind w:left="110" w:right="406"/>
      </w:pPr>
      <w:r>
        <w:rPr>
          <w:w w:val="105"/>
        </w:rPr>
        <w:t xml:space="preserve">(c) The acquisition team must use ADR to the maximum extent practicable (See </w:t>
      </w:r>
      <w:commentRangeStart w:id="9"/>
      <w:r w:rsidR="00135BD8">
        <w:fldChar w:fldCharType="begin"/>
      </w:r>
      <w:r w:rsidR="00135BD8">
        <w:instrText>HYPERLINK "https://www.adr.af.mil/Portals/82/DAFPD%2051-12%20%2812%20Jan%202023%29.pdf"</w:instrText>
      </w:r>
      <w:r w:rsidR="00135BD8">
        <w:fldChar w:fldCharType="separate"/>
      </w:r>
      <w:r w:rsidR="00866064" w:rsidRPr="00866064">
        <w:rPr>
          <w:rStyle w:val="Hyperlink"/>
          <w:w w:val="105"/>
        </w:rPr>
        <w:t>D</w:t>
      </w:r>
      <w:r w:rsidRPr="00866064">
        <w:rPr>
          <w:rStyle w:val="Hyperlink"/>
          <w:w w:val="105"/>
        </w:rPr>
        <w:t>AFPD 51-12</w:t>
      </w:r>
      <w:r w:rsidR="00135BD8">
        <w:rPr>
          <w:rStyle w:val="Hyperlink"/>
          <w:w w:val="105"/>
        </w:rPr>
        <w:fldChar w:fldCharType="end"/>
      </w:r>
      <w:commentRangeEnd w:id="9"/>
      <w:r w:rsidR="00135BD8">
        <w:rPr>
          <w:rStyle w:val="CommentReference"/>
        </w:rPr>
        <w:commentReference w:id="9"/>
      </w:r>
      <w:r>
        <w:rPr>
          <w:w w:val="105"/>
        </w:rPr>
        <w:t>,</w:t>
      </w:r>
      <w:r>
        <w:rPr>
          <w:spacing w:val="40"/>
          <w:w w:val="105"/>
        </w:rPr>
        <w:t xml:space="preserve"> </w:t>
      </w:r>
      <w:r>
        <w:rPr>
          <w:i/>
          <w:w w:val="105"/>
        </w:rPr>
        <w:t>Negotiation and Dispute Resolution</w:t>
      </w:r>
      <w:r>
        <w:rPr>
          <w:w w:val="105"/>
        </w:rPr>
        <w:t>). ADR must also be used to resolve protests to the maximum</w:t>
      </w:r>
      <w:r>
        <w:rPr>
          <w:spacing w:val="80"/>
          <w:w w:val="150"/>
        </w:rPr>
        <w:t xml:space="preserve"> </w:t>
      </w:r>
      <w:r>
        <w:rPr>
          <w:w w:val="105"/>
        </w:rPr>
        <w:t>extent practicable. The acquisition team must attempt to use ADR prior to the commencement of</w:t>
      </w:r>
      <w:r>
        <w:rPr>
          <w:spacing w:val="40"/>
          <w:w w:val="105"/>
        </w:rPr>
        <w:t xml:space="preserve"> </w:t>
      </w:r>
      <w:r>
        <w:rPr>
          <w:w w:val="105"/>
        </w:rPr>
        <w:t>litigation once unassisted negotiations have reached an impasse. Further, ADR must be offered in</w:t>
      </w:r>
      <w:r>
        <w:rPr>
          <w:spacing w:val="80"/>
          <w:w w:val="105"/>
        </w:rPr>
        <w:t xml:space="preserve"> </w:t>
      </w:r>
      <w:r>
        <w:rPr>
          <w:w w:val="105"/>
        </w:rPr>
        <w:t>litigation, unless one of the exceptions in</w:t>
      </w:r>
      <w:r>
        <w:rPr>
          <w:spacing w:val="16"/>
          <w:w w:val="105"/>
        </w:rPr>
        <w:t xml:space="preserve"> </w:t>
      </w:r>
      <w:hyperlink r:id="rId31">
        <w:r>
          <w:rPr>
            <w:color w:val="27314A"/>
            <w:w w:val="105"/>
            <w:u w:val="single" w:color="27314A"/>
          </w:rPr>
          <w:t>5 U.S.C. 572(b)</w:t>
        </w:r>
      </w:hyperlink>
      <w:r>
        <w:rPr>
          <w:color w:val="27314A"/>
          <w:w w:val="105"/>
        </w:rPr>
        <w:t xml:space="preserve"> </w:t>
      </w:r>
      <w:r>
        <w:rPr>
          <w:w w:val="105"/>
        </w:rPr>
        <w:t>applies or the policy set forth by Deputy</w:t>
      </w:r>
      <w:r>
        <w:rPr>
          <w:spacing w:val="80"/>
          <w:w w:val="105"/>
        </w:rPr>
        <w:t xml:space="preserve"> </w:t>
      </w:r>
      <w:r>
        <w:rPr>
          <w:w w:val="105"/>
        </w:rPr>
        <w:t>General Counsel (Contractor Responsibility &amp; Conflict Resolution (</w:t>
      </w:r>
      <w:hyperlink r:id="rId32">
        <w:r>
          <w:rPr>
            <w:color w:val="27314A"/>
            <w:w w:val="105"/>
            <w:u w:val="single" w:color="27314A"/>
          </w:rPr>
          <w:t>SAF/GCR</w:t>
        </w:r>
      </w:hyperlink>
      <w:r>
        <w:rPr>
          <w:w w:val="105"/>
        </w:rPr>
        <w:t>)) indicates that ADR is</w:t>
      </w:r>
      <w:r>
        <w:rPr>
          <w:spacing w:val="40"/>
          <w:w w:val="105"/>
        </w:rPr>
        <w:t xml:space="preserve"> </w:t>
      </w:r>
      <w:r>
        <w:rPr>
          <w:w w:val="105"/>
        </w:rPr>
        <w:t>not appropriate.</w:t>
      </w:r>
    </w:p>
    <w:p w14:paraId="07547A01" w14:textId="77777777" w:rsidR="00BC0583" w:rsidRDefault="00BC0583">
      <w:pPr>
        <w:pStyle w:val="BodyText"/>
        <w:rPr>
          <w:sz w:val="26"/>
        </w:rPr>
      </w:pPr>
    </w:p>
    <w:p w14:paraId="049B7AC4" w14:textId="77777777" w:rsidR="00BC0583" w:rsidRDefault="00284671">
      <w:pPr>
        <w:pStyle w:val="Heading2"/>
        <w:spacing w:before="173"/>
        <w:rPr>
          <w:b/>
        </w:rPr>
      </w:pPr>
      <w:r>
        <w:rPr>
          <w:b/>
          <w:spacing w:val="-2"/>
        </w:rPr>
        <w:t>5333.215</w:t>
      </w:r>
      <w:r>
        <w:rPr>
          <w:b/>
          <w:spacing w:val="-14"/>
        </w:rPr>
        <w:t xml:space="preserve"> </w:t>
      </w:r>
      <w:r>
        <w:rPr>
          <w:b/>
          <w:spacing w:val="-2"/>
        </w:rPr>
        <w:t>Contract</w:t>
      </w:r>
      <w:r>
        <w:rPr>
          <w:b/>
          <w:spacing w:val="-13"/>
        </w:rPr>
        <w:t xml:space="preserve"> </w:t>
      </w:r>
      <w:r>
        <w:rPr>
          <w:b/>
          <w:spacing w:val="-2"/>
        </w:rPr>
        <w:t>Clause</w:t>
      </w:r>
    </w:p>
    <w:p w14:paraId="5043CB0F" w14:textId="77777777" w:rsidR="00BC0583" w:rsidRDefault="00BC0583">
      <w:pPr>
        <w:pStyle w:val="BodyText"/>
        <w:spacing w:before="4"/>
        <w:rPr>
          <w:rFonts w:ascii="Bookman Old Style"/>
          <w:b/>
          <w:sz w:val="42"/>
        </w:rPr>
      </w:pPr>
    </w:p>
    <w:p w14:paraId="626575EF" w14:textId="77777777" w:rsidR="00BC0583" w:rsidRDefault="00284671">
      <w:pPr>
        <w:pStyle w:val="ListParagraph"/>
        <w:numPr>
          <w:ilvl w:val="0"/>
          <w:numId w:val="5"/>
        </w:numPr>
        <w:tabs>
          <w:tab w:val="left" w:pos="450"/>
        </w:tabs>
        <w:ind w:left="450" w:hanging="340"/>
      </w:pPr>
      <w:r>
        <w:rPr>
          <w:w w:val="110"/>
        </w:rPr>
        <w:t>See</w:t>
      </w:r>
      <w:r>
        <w:rPr>
          <w:spacing w:val="20"/>
          <w:w w:val="110"/>
        </w:rPr>
        <w:t xml:space="preserve"> </w:t>
      </w:r>
      <w:hyperlink r:id="rId33" w:anchor="DAFFARS_MP5301_601">
        <w:r>
          <w:rPr>
            <w:color w:val="27314A"/>
            <w:spacing w:val="-2"/>
            <w:w w:val="110"/>
            <w:u w:val="single" w:color="27314A"/>
          </w:rPr>
          <w:t>MP5301.601(a)(i)</w:t>
        </w:r>
      </w:hyperlink>
      <w:r>
        <w:rPr>
          <w:spacing w:val="-2"/>
          <w:w w:val="110"/>
        </w:rPr>
        <w:t>.</w:t>
      </w:r>
    </w:p>
    <w:p w14:paraId="07459315" w14:textId="77777777" w:rsidR="00BC0583" w:rsidRDefault="00BC0583">
      <w:pPr>
        <w:pStyle w:val="BodyText"/>
        <w:rPr>
          <w:sz w:val="26"/>
        </w:rPr>
      </w:pPr>
    </w:p>
    <w:p w14:paraId="5858408E" w14:textId="77777777" w:rsidR="00BC0583" w:rsidRDefault="00284671">
      <w:pPr>
        <w:pStyle w:val="Heading2"/>
        <w:spacing w:before="203"/>
        <w:rPr>
          <w:b/>
        </w:rPr>
      </w:pPr>
      <w:r>
        <w:rPr>
          <w:b/>
        </w:rPr>
        <w:t>5333.290</w:t>
      </w:r>
      <w:r>
        <w:rPr>
          <w:b/>
          <w:spacing w:val="-19"/>
        </w:rPr>
        <w:t xml:space="preserve"> </w:t>
      </w:r>
      <w:r>
        <w:rPr>
          <w:b/>
        </w:rPr>
        <w:t>Claims</w:t>
      </w:r>
      <w:r>
        <w:rPr>
          <w:b/>
          <w:spacing w:val="-16"/>
        </w:rPr>
        <w:t xml:space="preserve"> </w:t>
      </w:r>
      <w:r>
        <w:rPr>
          <w:b/>
        </w:rPr>
        <w:t>and</w:t>
      </w:r>
      <w:r>
        <w:rPr>
          <w:b/>
          <w:spacing w:val="-17"/>
        </w:rPr>
        <w:t xml:space="preserve"> </w:t>
      </w:r>
      <w:r>
        <w:rPr>
          <w:b/>
        </w:rPr>
        <w:t>Terminations</w:t>
      </w:r>
      <w:r>
        <w:rPr>
          <w:b/>
          <w:spacing w:val="-16"/>
        </w:rPr>
        <w:t xml:space="preserve"> </w:t>
      </w:r>
      <w:r>
        <w:rPr>
          <w:b/>
        </w:rPr>
        <w:t>for</w:t>
      </w:r>
      <w:r>
        <w:rPr>
          <w:b/>
          <w:spacing w:val="-16"/>
        </w:rPr>
        <w:t xml:space="preserve"> </w:t>
      </w:r>
      <w:r>
        <w:rPr>
          <w:b/>
          <w:spacing w:val="-2"/>
        </w:rPr>
        <w:t>Default</w:t>
      </w:r>
    </w:p>
    <w:p w14:paraId="6537F28F" w14:textId="77777777" w:rsidR="00BC0583" w:rsidRDefault="00BC0583">
      <w:pPr>
        <w:pStyle w:val="BodyText"/>
        <w:spacing w:before="5"/>
        <w:rPr>
          <w:rFonts w:ascii="Bookman Old Style"/>
          <w:b/>
          <w:sz w:val="42"/>
        </w:rPr>
      </w:pPr>
    </w:p>
    <w:p w14:paraId="67FA9CAD" w14:textId="77777777" w:rsidR="00BC0583" w:rsidRDefault="00284671">
      <w:pPr>
        <w:pStyle w:val="ListParagraph"/>
        <w:numPr>
          <w:ilvl w:val="0"/>
          <w:numId w:val="4"/>
        </w:numPr>
        <w:tabs>
          <w:tab w:val="left" w:pos="442"/>
        </w:tabs>
        <w:spacing w:line="271" w:lineRule="auto"/>
        <w:ind w:right="119" w:firstLine="0"/>
      </w:pPr>
      <w:r>
        <w:rPr>
          <w:w w:val="105"/>
        </w:rPr>
        <w:t>If</w:t>
      </w:r>
      <w:r>
        <w:rPr>
          <w:spacing w:val="36"/>
          <w:w w:val="105"/>
        </w:rPr>
        <w:t xml:space="preserve"> </w:t>
      </w:r>
      <w:r>
        <w:rPr>
          <w:w w:val="105"/>
        </w:rPr>
        <w:t>a</w:t>
      </w:r>
      <w:r>
        <w:rPr>
          <w:spacing w:val="36"/>
          <w:w w:val="105"/>
        </w:rPr>
        <w:t xml:space="preserve"> </w:t>
      </w:r>
      <w:r>
        <w:rPr>
          <w:w w:val="105"/>
        </w:rPr>
        <w:t>contractor</w:t>
      </w:r>
      <w:r>
        <w:rPr>
          <w:spacing w:val="36"/>
          <w:w w:val="105"/>
        </w:rPr>
        <w:t xml:space="preserve"> </w:t>
      </w:r>
      <w:r>
        <w:rPr>
          <w:w w:val="105"/>
        </w:rPr>
        <w:t>submits</w:t>
      </w:r>
      <w:r>
        <w:rPr>
          <w:spacing w:val="36"/>
          <w:w w:val="105"/>
        </w:rPr>
        <w:t xml:space="preserve"> </w:t>
      </w:r>
      <w:r>
        <w:rPr>
          <w:w w:val="105"/>
        </w:rPr>
        <w:t>an</w:t>
      </w:r>
      <w:r>
        <w:rPr>
          <w:spacing w:val="36"/>
          <w:w w:val="105"/>
        </w:rPr>
        <w:t xml:space="preserve"> </w:t>
      </w:r>
      <w:r>
        <w:rPr>
          <w:w w:val="105"/>
        </w:rPr>
        <w:t>uncertified</w:t>
      </w:r>
      <w:r>
        <w:rPr>
          <w:spacing w:val="36"/>
          <w:w w:val="105"/>
        </w:rPr>
        <w:t xml:space="preserve"> </w:t>
      </w:r>
      <w:r>
        <w:rPr>
          <w:w w:val="105"/>
        </w:rPr>
        <w:t>claim</w:t>
      </w:r>
      <w:r>
        <w:rPr>
          <w:spacing w:val="36"/>
          <w:w w:val="105"/>
        </w:rPr>
        <w:t xml:space="preserve"> </w:t>
      </w:r>
      <w:r>
        <w:rPr>
          <w:w w:val="105"/>
        </w:rPr>
        <w:t>exceeding</w:t>
      </w:r>
      <w:r>
        <w:rPr>
          <w:spacing w:val="36"/>
          <w:w w:val="105"/>
        </w:rPr>
        <w:t xml:space="preserve"> </w:t>
      </w:r>
      <w:r>
        <w:rPr>
          <w:w w:val="105"/>
        </w:rPr>
        <w:t>$100,000,</w:t>
      </w:r>
      <w:r>
        <w:rPr>
          <w:spacing w:val="36"/>
          <w:w w:val="105"/>
        </w:rPr>
        <w:t xml:space="preserve"> </w:t>
      </w:r>
      <w:r>
        <w:rPr>
          <w:w w:val="105"/>
        </w:rPr>
        <w:t>the</w:t>
      </w:r>
      <w:r>
        <w:rPr>
          <w:spacing w:val="36"/>
          <w:w w:val="105"/>
        </w:rPr>
        <w:t xml:space="preserve"> </w:t>
      </w:r>
      <w:r>
        <w:rPr>
          <w:w w:val="105"/>
        </w:rPr>
        <w:t>contracting</w:t>
      </w:r>
      <w:r>
        <w:rPr>
          <w:spacing w:val="36"/>
          <w:w w:val="105"/>
        </w:rPr>
        <w:t xml:space="preserve"> </w:t>
      </w:r>
      <w:r>
        <w:rPr>
          <w:w w:val="105"/>
        </w:rPr>
        <w:t>officer</w:t>
      </w:r>
      <w:r>
        <w:rPr>
          <w:spacing w:val="36"/>
          <w:w w:val="105"/>
        </w:rPr>
        <w:t xml:space="preserve"> </w:t>
      </w:r>
      <w:r>
        <w:rPr>
          <w:w w:val="105"/>
        </w:rPr>
        <w:t>must notify</w:t>
      </w:r>
      <w:r>
        <w:rPr>
          <w:spacing w:val="27"/>
          <w:w w:val="105"/>
        </w:rPr>
        <w:t xml:space="preserve"> </w:t>
      </w:r>
      <w:r>
        <w:rPr>
          <w:w w:val="105"/>
        </w:rPr>
        <w:t>the</w:t>
      </w:r>
      <w:r>
        <w:rPr>
          <w:spacing w:val="27"/>
          <w:w w:val="105"/>
        </w:rPr>
        <w:t xml:space="preserve"> </w:t>
      </w:r>
      <w:r>
        <w:rPr>
          <w:w w:val="105"/>
        </w:rPr>
        <w:t>contractor,</w:t>
      </w:r>
      <w:r>
        <w:rPr>
          <w:spacing w:val="27"/>
          <w:w w:val="105"/>
        </w:rPr>
        <w:t xml:space="preserve"> </w:t>
      </w:r>
      <w:r>
        <w:rPr>
          <w:w w:val="105"/>
        </w:rPr>
        <w:t>in</w:t>
      </w:r>
      <w:r>
        <w:rPr>
          <w:spacing w:val="27"/>
          <w:w w:val="105"/>
        </w:rPr>
        <w:t xml:space="preserve"> </w:t>
      </w:r>
      <w:r>
        <w:rPr>
          <w:w w:val="105"/>
        </w:rPr>
        <w:t>writing,</w:t>
      </w:r>
      <w:r>
        <w:rPr>
          <w:spacing w:val="27"/>
          <w:w w:val="105"/>
        </w:rPr>
        <w:t xml:space="preserve"> </w:t>
      </w:r>
      <w:r>
        <w:rPr>
          <w:w w:val="105"/>
        </w:rPr>
        <w:t>of</w:t>
      </w:r>
      <w:r>
        <w:rPr>
          <w:spacing w:val="27"/>
          <w:w w:val="105"/>
        </w:rPr>
        <w:t xml:space="preserve"> </w:t>
      </w:r>
      <w:r>
        <w:rPr>
          <w:w w:val="105"/>
        </w:rPr>
        <w:t>its</w:t>
      </w:r>
      <w:r>
        <w:rPr>
          <w:spacing w:val="27"/>
          <w:w w:val="105"/>
        </w:rPr>
        <w:t xml:space="preserve"> </w:t>
      </w:r>
      <w:r>
        <w:rPr>
          <w:w w:val="105"/>
        </w:rPr>
        <w:t>failure</w:t>
      </w:r>
      <w:r>
        <w:rPr>
          <w:spacing w:val="27"/>
          <w:w w:val="105"/>
        </w:rPr>
        <w:t xml:space="preserve"> </w:t>
      </w:r>
      <w:r>
        <w:rPr>
          <w:w w:val="105"/>
        </w:rPr>
        <w:t>to</w:t>
      </w:r>
      <w:r>
        <w:rPr>
          <w:spacing w:val="27"/>
          <w:w w:val="105"/>
        </w:rPr>
        <w:t xml:space="preserve"> </w:t>
      </w:r>
      <w:r>
        <w:rPr>
          <w:w w:val="105"/>
        </w:rPr>
        <w:t>certify</w:t>
      </w:r>
      <w:r>
        <w:rPr>
          <w:spacing w:val="27"/>
          <w:w w:val="105"/>
        </w:rPr>
        <w:t xml:space="preserve"> </w:t>
      </w:r>
      <w:r>
        <w:rPr>
          <w:w w:val="105"/>
        </w:rPr>
        <w:t>as</w:t>
      </w:r>
      <w:r>
        <w:rPr>
          <w:spacing w:val="27"/>
          <w:w w:val="105"/>
        </w:rPr>
        <w:t xml:space="preserve"> </w:t>
      </w:r>
      <w:r>
        <w:rPr>
          <w:w w:val="105"/>
        </w:rPr>
        <w:t>required</w:t>
      </w:r>
      <w:r>
        <w:rPr>
          <w:spacing w:val="27"/>
          <w:w w:val="105"/>
        </w:rPr>
        <w:t xml:space="preserve"> </w:t>
      </w:r>
      <w:r>
        <w:rPr>
          <w:w w:val="105"/>
        </w:rPr>
        <w:t>by</w:t>
      </w:r>
      <w:r>
        <w:rPr>
          <w:spacing w:val="27"/>
          <w:w w:val="105"/>
        </w:rPr>
        <w:t xml:space="preserve"> </w:t>
      </w:r>
      <w:r>
        <w:rPr>
          <w:w w:val="105"/>
        </w:rPr>
        <w:t>the</w:t>
      </w:r>
      <w:r>
        <w:rPr>
          <w:spacing w:val="27"/>
          <w:w w:val="105"/>
        </w:rPr>
        <w:t xml:space="preserve"> </w:t>
      </w:r>
      <w:r>
        <w:rPr>
          <w:w w:val="105"/>
        </w:rPr>
        <w:t>Contract</w:t>
      </w:r>
      <w:r>
        <w:rPr>
          <w:spacing w:val="27"/>
          <w:w w:val="105"/>
        </w:rPr>
        <w:t xml:space="preserve"> </w:t>
      </w:r>
      <w:r>
        <w:rPr>
          <w:w w:val="105"/>
        </w:rPr>
        <w:t>Disputes</w:t>
      </w:r>
      <w:r>
        <w:rPr>
          <w:spacing w:val="27"/>
          <w:w w:val="105"/>
        </w:rPr>
        <w:t xml:space="preserve"> </w:t>
      </w:r>
      <w:r>
        <w:rPr>
          <w:w w:val="105"/>
        </w:rPr>
        <w:t>statute (</w:t>
      </w:r>
      <w:hyperlink r:id="rId34">
        <w:r>
          <w:rPr>
            <w:color w:val="27314A"/>
            <w:w w:val="105"/>
            <w:u w:val="single" w:color="27314A"/>
          </w:rPr>
          <w:t>41</w:t>
        </w:r>
        <w:r>
          <w:rPr>
            <w:color w:val="27314A"/>
            <w:spacing w:val="15"/>
            <w:w w:val="105"/>
            <w:u w:val="single" w:color="27314A"/>
          </w:rPr>
          <w:t xml:space="preserve"> </w:t>
        </w:r>
        <w:r>
          <w:rPr>
            <w:color w:val="27314A"/>
            <w:w w:val="105"/>
            <w:u w:val="single" w:color="27314A"/>
          </w:rPr>
          <w:t>U.S.C.</w:t>
        </w:r>
        <w:r>
          <w:rPr>
            <w:color w:val="27314A"/>
            <w:spacing w:val="15"/>
            <w:w w:val="105"/>
            <w:u w:val="single" w:color="27314A"/>
          </w:rPr>
          <w:t xml:space="preserve"> </w:t>
        </w:r>
        <w:r>
          <w:rPr>
            <w:color w:val="27314A"/>
            <w:w w:val="105"/>
            <w:u w:val="single" w:color="27314A"/>
          </w:rPr>
          <w:t>§§</w:t>
        </w:r>
        <w:r>
          <w:rPr>
            <w:color w:val="27314A"/>
            <w:spacing w:val="15"/>
            <w:w w:val="105"/>
            <w:u w:val="single" w:color="27314A"/>
          </w:rPr>
          <w:t xml:space="preserve"> </w:t>
        </w:r>
        <w:r>
          <w:rPr>
            <w:color w:val="27314A"/>
            <w:w w:val="105"/>
            <w:u w:val="single" w:color="27314A"/>
          </w:rPr>
          <w:t>7101-7109</w:t>
        </w:r>
      </w:hyperlink>
      <w:r>
        <w:rPr>
          <w:w w:val="105"/>
        </w:rPr>
        <w:t>).</w:t>
      </w:r>
      <w:r>
        <w:rPr>
          <w:spacing w:val="15"/>
          <w:w w:val="105"/>
        </w:rPr>
        <w:t xml:space="preserve"> </w:t>
      </w:r>
      <w:r>
        <w:rPr>
          <w:w w:val="105"/>
        </w:rPr>
        <w:t>The</w:t>
      </w:r>
      <w:r>
        <w:rPr>
          <w:spacing w:val="15"/>
          <w:w w:val="105"/>
        </w:rPr>
        <w:t xml:space="preserve"> </w:t>
      </w:r>
      <w:r>
        <w:rPr>
          <w:w w:val="105"/>
        </w:rPr>
        <w:t>notice</w:t>
      </w:r>
      <w:r>
        <w:rPr>
          <w:spacing w:val="15"/>
          <w:w w:val="105"/>
        </w:rPr>
        <w:t xml:space="preserve"> </w:t>
      </w:r>
      <w:r>
        <w:rPr>
          <w:w w:val="105"/>
        </w:rPr>
        <w:t>must</w:t>
      </w:r>
      <w:r>
        <w:rPr>
          <w:spacing w:val="15"/>
          <w:w w:val="105"/>
        </w:rPr>
        <w:t xml:space="preserve"> </w:t>
      </w:r>
      <w:r>
        <w:rPr>
          <w:w w:val="105"/>
        </w:rPr>
        <w:t>state</w:t>
      </w:r>
      <w:r>
        <w:rPr>
          <w:spacing w:val="15"/>
          <w:w w:val="105"/>
        </w:rPr>
        <w:t xml:space="preserve"> </w:t>
      </w:r>
      <w:r>
        <w:rPr>
          <w:w w:val="105"/>
        </w:rPr>
        <w:t>that</w:t>
      </w:r>
      <w:r>
        <w:rPr>
          <w:spacing w:val="15"/>
          <w:w w:val="105"/>
        </w:rPr>
        <w:t xml:space="preserve"> </w:t>
      </w:r>
      <w:r>
        <w:rPr>
          <w:w w:val="105"/>
        </w:rPr>
        <w:t>a</w:t>
      </w:r>
      <w:r>
        <w:rPr>
          <w:spacing w:val="15"/>
          <w:w w:val="105"/>
        </w:rPr>
        <w:t xml:space="preserve"> </w:t>
      </w:r>
      <w:r>
        <w:rPr>
          <w:w w:val="105"/>
        </w:rPr>
        <w:t>final</w:t>
      </w:r>
      <w:r>
        <w:rPr>
          <w:spacing w:val="15"/>
          <w:w w:val="105"/>
        </w:rPr>
        <w:t xml:space="preserve"> </w:t>
      </w:r>
      <w:r>
        <w:rPr>
          <w:w w:val="105"/>
        </w:rPr>
        <w:t>decision</w:t>
      </w:r>
      <w:r>
        <w:rPr>
          <w:spacing w:val="15"/>
          <w:w w:val="105"/>
        </w:rPr>
        <w:t xml:space="preserve"> </w:t>
      </w:r>
      <w:r>
        <w:rPr>
          <w:w w:val="105"/>
        </w:rPr>
        <w:t>will</w:t>
      </w:r>
      <w:r>
        <w:rPr>
          <w:spacing w:val="15"/>
          <w:w w:val="105"/>
        </w:rPr>
        <w:t xml:space="preserve"> </w:t>
      </w:r>
      <w:r>
        <w:rPr>
          <w:w w:val="105"/>
        </w:rPr>
        <w:t>not</w:t>
      </w:r>
      <w:r>
        <w:rPr>
          <w:spacing w:val="15"/>
          <w:w w:val="105"/>
        </w:rPr>
        <w:t xml:space="preserve"> </w:t>
      </w:r>
      <w:r>
        <w:rPr>
          <w:w w:val="105"/>
        </w:rPr>
        <w:t>be</w:t>
      </w:r>
      <w:r>
        <w:rPr>
          <w:spacing w:val="15"/>
          <w:w w:val="105"/>
        </w:rPr>
        <w:t xml:space="preserve"> </w:t>
      </w:r>
      <w:r>
        <w:rPr>
          <w:w w:val="105"/>
        </w:rPr>
        <w:t>issued</w:t>
      </w:r>
      <w:r>
        <w:rPr>
          <w:spacing w:val="15"/>
          <w:w w:val="105"/>
        </w:rPr>
        <w:t xml:space="preserve"> </w:t>
      </w:r>
      <w:r>
        <w:rPr>
          <w:w w:val="105"/>
        </w:rPr>
        <w:t>until</w:t>
      </w:r>
      <w:r>
        <w:rPr>
          <w:spacing w:val="15"/>
          <w:w w:val="105"/>
        </w:rPr>
        <w:t xml:space="preserve"> </w:t>
      </w:r>
      <w:r>
        <w:rPr>
          <w:w w:val="105"/>
        </w:rPr>
        <w:t>the</w:t>
      </w:r>
      <w:r>
        <w:rPr>
          <w:spacing w:val="15"/>
          <w:w w:val="105"/>
        </w:rPr>
        <w:t xml:space="preserve"> </w:t>
      </w:r>
      <w:r>
        <w:rPr>
          <w:w w:val="105"/>
        </w:rPr>
        <w:t>claim is certified.</w:t>
      </w:r>
    </w:p>
    <w:p w14:paraId="6DFB9E20" w14:textId="77777777" w:rsidR="00BC0583" w:rsidRDefault="00BC0583">
      <w:pPr>
        <w:pStyle w:val="BodyText"/>
        <w:spacing w:before="2"/>
        <w:rPr>
          <w:sz w:val="21"/>
        </w:rPr>
      </w:pPr>
    </w:p>
    <w:p w14:paraId="3792D52E" w14:textId="3AB10928" w:rsidR="015E9A05" w:rsidRDefault="015E9A05" w:rsidP="512BCFED">
      <w:pPr>
        <w:pStyle w:val="ListParagraph"/>
        <w:numPr>
          <w:ilvl w:val="0"/>
          <w:numId w:val="4"/>
        </w:numPr>
        <w:tabs>
          <w:tab w:val="left" w:pos="451"/>
        </w:tabs>
        <w:spacing w:line="271" w:lineRule="auto"/>
        <w:ind w:right="162" w:firstLine="0"/>
      </w:pPr>
      <w:commentRangeStart w:id="10"/>
      <w:r w:rsidRPr="74560494">
        <w:t xml:space="preserve">If the potential dispute regards any intellectual property (IP) matter, the contracting officer shall </w:t>
      </w:r>
      <w:r w:rsidR="00493B52">
        <w:t>request</w:t>
      </w:r>
      <w:r w:rsidRPr="74560494">
        <w:t xml:space="preserve"> DAF IP Cadre </w:t>
      </w:r>
      <w:r w:rsidR="00493B52">
        <w:t xml:space="preserve">review by contacting </w:t>
      </w:r>
      <w:r w:rsidRPr="74560494">
        <w:t xml:space="preserve">the </w:t>
      </w:r>
      <w:hyperlink r:id="rId35" w:history="1">
        <w:r w:rsidRPr="00493B52">
          <w:rPr>
            <w:rStyle w:val="Hyperlink"/>
          </w:rPr>
          <w:t>DAF IP Cadre Workflow</w:t>
        </w:r>
      </w:hyperlink>
      <w:r w:rsidRPr="74560494">
        <w:t>. The term "IP matter" includes, but is not limited to, failure to deliver IP (e.g., technical data, computer software, contract administration information) that complies with the contract, nonconforming/unjustified markings affixed to IP deliverables).</w:t>
      </w:r>
      <w:commentRangeEnd w:id="10"/>
      <w:r w:rsidR="00135BD8">
        <w:rPr>
          <w:rStyle w:val="CommentReference"/>
        </w:rPr>
        <w:commentReference w:id="10"/>
      </w:r>
    </w:p>
    <w:p w14:paraId="32FDAA55" w14:textId="57643396" w:rsidR="512BCFED" w:rsidRDefault="512BCFED" w:rsidP="512BCFED">
      <w:pPr>
        <w:tabs>
          <w:tab w:val="left" w:pos="451"/>
        </w:tabs>
        <w:spacing w:line="271" w:lineRule="auto"/>
        <w:ind w:right="162"/>
      </w:pPr>
    </w:p>
    <w:p w14:paraId="47301765" w14:textId="77777777" w:rsidR="00BC0583" w:rsidRDefault="00284671">
      <w:pPr>
        <w:pStyle w:val="ListParagraph"/>
        <w:numPr>
          <w:ilvl w:val="0"/>
          <w:numId w:val="4"/>
        </w:numPr>
        <w:tabs>
          <w:tab w:val="left" w:pos="451"/>
        </w:tabs>
        <w:spacing w:line="271" w:lineRule="auto"/>
        <w:ind w:right="162" w:firstLine="0"/>
      </w:pPr>
      <w:commentRangeStart w:id="11"/>
      <w:r>
        <w:rPr>
          <w:w w:val="105"/>
        </w:rPr>
        <w:t>Prior to making a final decision on a claim or termination for default (including a termination for</w:t>
      </w:r>
      <w:r>
        <w:rPr>
          <w:spacing w:val="40"/>
          <w:w w:val="105"/>
        </w:rPr>
        <w:t xml:space="preserve"> </w:t>
      </w:r>
      <w:r>
        <w:rPr>
          <w:w w:val="105"/>
        </w:rPr>
        <w:t>cause under FAR Part 12), the contracting officer must refer the proposed final decision to the</w:t>
      </w:r>
      <w:r>
        <w:rPr>
          <w:spacing w:val="80"/>
          <w:w w:val="105"/>
        </w:rPr>
        <w:t xml:space="preserve"> </w:t>
      </w:r>
      <w:r>
        <w:rPr>
          <w:w w:val="105"/>
        </w:rPr>
        <w:t>cognizant legal office for legal advice, ADR suitability, and appropriate dispute resolution strategies.</w:t>
      </w:r>
      <w:r>
        <w:rPr>
          <w:spacing w:val="80"/>
          <w:w w:val="150"/>
        </w:rPr>
        <w:t xml:space="preserve"> </w:t>
      </w:r>
      <w:r>
        <w:rPr>
          <w:w w:val="105"/>
        </w:rPr>
        <w:t>The</w:t>
      </w:r>
      <w:r>
        <w:rPr>
          <w:spacing w:val="32"/>
          <w:w w:val="105"/>
        </w:rPr>
        <w:t xml:space="preserve"> </w:t>
      </w:r>
      <w:r>
        <w:rPr>
          <w:w w:val="105"/>
        </w:rPr>
        <w:t>contracting</w:t>
      </w:r>
      <w:r>
        <w:rPr>
          <w:spacing w:val="32"/>
          <w:w w:val="105"/>
        </w:rPr>
        <w:t xml:space="preserve"> </w:t>
      </w:r>
      <w:r>
        <w:rPr>
          <w:w w:val="105"/>
        </w:rPr>
        <w:t>officer,</w:t>
      </w:r>
      <w:r>
        <w:rPr>
          <w:spacing w:val="32"/>
          <w:w w:val="105"/>
        </w:rPr>
        <w:t xml:space="preserve"> </w:t>
      </w:r>
      <w:r>
        <w:rPr>
          <w:w w:val="105"/>
        </w:rPr>
        <w:t>with</w:t>
      </w:r>
      <w:r>
        <w:rPr>
          <w:spacing w:val="32"/>
          <w:w w:val="105"/>
        </w:rPr>
        <w:t xml:space="preserve"> </w:t>
      </w:r>
      <w:r>
        <w:rPr>
          <w:w w:val="105"/>
        </w:rPr>
        <w:t>the</w:t>
      </w:r>
      <w:r>
        <w:rPr>
          <w:spacing w:val="32"/>
          <w:w w:val="105"/>
        </w:rPr>
        <w:t xml:space="preserve"> </w:t>
      </w:r>
      <w:r>
        <w:rPr>
          <w:w w:val="105"/>
        </w:rPr>
        <w:t>assistance</w:t>
      </w:r>
      <w:r>
        <w:rPr>
          <w:spacing w:val="32"/>
          <w:w w:val="105"/>
        </w:rPr>
        <w:t xml:space="preserve"> </w:t>
      </w:r>
      <w:r>
        <w:rPr>
          <w:w w:val="105"/>
        </w:rPr>
        <w:t>of</w:t>
      </w:r>
      <w:r>
        <w:rPr>
          <w:spacing w:val="32"/>
          <w:w w:val="105"/>
        </w:rPr>
        <w:t xml:space="preserve"> </w:t>
      </w:r>
      <w:r>
        <w:rPr>
          <w:w w:val="105"/>
        </w:rPr>
        <w:t>the</w:t>
      </w:r>
      <w:r>
        <w:rPr>
          <w:spacing w:val="32"/>
          <w:w w:val="105"/>
        </w:rPr>
        <w:t xml:space="preserve"> </w:t>
      </w:r>
      <w:r>
        <w:rPr>
          <w:w w:val="105"/>
        </w:rPr>
        <w:t>cognizant</w:t>
      </w:r>
      <w:r>
        <w:rPr>
          <w:spacing w:val="32"/>
          <w:w w:val="105"/>
        </w:rPr>
        <w:t xml:space="preserve"> </w:t>
      </w:r>
      <w:r>
        <w:rPr>
          <w:w w:val="105"/>
        </w:rPr>
        <w:t>legal</w:t>
      </w:r>
      <w:r>
        <w:rPr>
          <w:spacing w:val="32"/>
          <w:w w:val="105"/>
        </w:rPr>
        <w:t xml:space="preserve"> </w:t>
      </w:r>
      <w:r>
        <w:rPr>
          <w:w w:val="105"/>
        </w:rPr>
        <w:t>office,</w:t>
      </w:r>
      <w:r>
        <w:rPr>
          <w:spacing w:val="32"/>
          <w:w w:val="105"/>
        </w:rPr>
        <w:t xml:space="preserve"> </w:t>
      </w:r>
      <w:r>
        <w:rPr>
          <w:w w:val="105"/>
        </w:rPr>
        <w:t>must</w:t>
      </w:r>
      <w:r>
        <w:rPr>
          <w:spacing w:val="32"/>
          <w:w w:val="105"/>
        </w:rPr>
        <w:t xml:space="preserve"> </w:t>
      </w:r>
      <w:r>
        <w:rPr>
          <w:w w:val="105"/>
        </w:rPr>
        <w:t>seek</w:t>
      </w:r>
      <w:r>
        <w:rPr>
          <w:spacing w:val="32"/>
          <w:w w:val="105"/>
        </w:rPr>
        <w:t xml:space="preserve"> </w:t>
      </w:r>
      <w:r>
        <w:rPr>
          <w:w w:val="105"/>
        </w:rPr>
        <w:t>review</w:t>
      </w:r>
      <w:r>
        <w:rPr>
          <w:spacing w:val="32"/>
          <w:w w:val="105"/>
        </w:rPr>
        <w:t xml:space="preserve"> </w:t>
      </w:r>
      <w:r>
        <w:rPr>
          <w:w w:val="105"/>
        </w:rPr>
        <w:t xml:space="preserve">by </w:t>
      </w:r>
      <w:hyperlink r:id="rId36">
        <w:r>
          <w:rPr>
            <w:color w:val="27314A"/>
            <w:w w:val="105"/>
            <w:u w:val="single" w:color="27314A"/>
          </w:rPr>
          <w:t>AF/JACQ</w:t>
        </w:r>
      </w:hyperlink>
      <w:r>
        <w:rPr>
          <w:color w:val="27314A"/>
          <w:w w:val="105"/>
        </w:rPr>
        <w:t xml:space="preserve"> </w:t>
      </w:r>
      <w:r>
        <w:rPr>
          <w:w w:val="105"/>
        </w:rPr>
        <w:t>of all proposed final decisions. At the same time, the contracting officer must provide</w:t>
      </w:r>
      <w:r>
        <w:rPr>
          <w:spacing w:val="40"/>
          <w:w w:val="105"/>
        </w:rPr>
        <w:t xml:space="preserve"> </w:t>
      </w:r>
      <w:hyperlink r:id="rId37">
        <w:r>
          <w:rPr>
            <w:color w:val="27314A"/>
            <w:w w:val="105"/>
            <w:u w:val="single" w:color="27314A"/>
          </w:rPr>
          <w:t>SAF/GCR</w:t>
        </w:r>
      </w:hyperlink>
      <w:r>
        <w:rPr>
          <w:color w:val="27314A"/>
          <w:spacing w:val="26"/>
          <w:w w:val="105"/>
        </w:rPr>
        <w:t xml:space="preserve"> </w:t>
      </w:r>
      <w:r>
        <w:rPr>
          <w:w w:val="105"/>
        </w:rPr>
        <w:t>with</w:t>
      </w:r>
      <w:r>
        <w:rPr>
          <w:spacing w:val="26"/>
          <w:w w:val="105"/>
        </w:rPr>
        <w:t xml:space="preserve"> </w:t>
      </w:r>
      <w:r>
        <w:rPr>
          <w:w w:val="105"/>
        </w:rPr>
        <w:t>any</w:t>
      </w:r>
      <w:r>
        <w:rPr>
          <w:spacing w:val="26"/>
          <w:w w:val="105"/>
        </w:rPr>
        <w:t xml:space="preserve"> </w:t>
      </w:r>
      <w:r>
        <w:rPr>
          <w:w w:val="105"/>
        </w:rPr>
        <w:t>proposed</w:t>
      </w:r>
      <w:r>
        <w:rPr>
          <w:spacing w:val="26"/>
          <w:w w:val="105"/>
        </w:rPr>
        <w:t xml:space="preserve"> </w:t>
      </w:r>
      <w:r>
        <w:rPr>
          <w:w w:val="105"/>
        </w:rPr>
        <w:t>final</w:t>
      </w:r>
      <w:r>
        <w:rPr>
          <w:spacing w:val="26"/>
          <w:w w:val="105"/>
        </w:rPr>
        <w:t xml:space="preserve"> </w:t>
      </w:r>
      <w:r>
        <w:rPr>
          <w:w w:val="105"/>
        </w:rPr>
        <w:t>decision</w:t>
      </w:r>
      <w:r>
        <w:rPr>
          <w:spacing w:val="26"/>
          <w:w w:val="105"/>
        </w:rPr>
        <w:t xml:space="preserve"> </w:t>
      </w:r>
      <w:r>
        <w:rPr>
          <w:w w:val="105"/>
        </w:rPr>
        <w:t>on</w:t>
      </w:r>
      <w:r>
        <w:rPr>
          <w:spacing w:val="26"/>
          <w:w w:val="105"/>
        </w:rPr>
        <w:t xml:space="preserve"> </w:t>
      </w:r>
      <w:r>
        <w:rPr>
          <w:w w:val="105"/>
        </w:rPr>
        <w:t>a</w:t>
      </w:r>
      <w:r>
        <w:rPr>
          <w:spacing w:val="26"/>
          <w:w w:val="105"/>
        </w:rPr>
        <w:t xml:space="preserve"> </w:t>
      </w:r>
      <w:r>
        <w:rPr>
          <w:w w:val="105"/>
        </w:rPr>
        <w:t>claim</w:t>
      </w:r>
      <w:r>
        <w:rPr>
          <w:spacing w:val="26"/>
          <w:w w:val="105"/>
        </w:rPr>
        <w:t xml:space="preserve"> </w:t>
      </w:r>
      <w:r>
        <w:rPr>
          <w:w w:val="105"/>
        </w:rPr>
        <w:t>involving</w:t>
      </w:r>
      <w:r>
        <w:rPr>
          <w:spacing w:val="26"/>
          <w:w w:val="105"/>
        </w:rPr>
        <w:t xml:space="preserve"> </w:t>
      </w:r>
      <w:r>
        <w:rPr>
          <w:w w:val="105"/>
        </w:rPr>
        <w:t>PEO</w:t>
      </w:r>
      <w:r>
        <w:rPr>
          <w:spacing w:val="26"/>
          <w:w w:val="105"/>
        </w:rPr>
        <w:t xml:space="preserve"> </w:t>
      </w:r>
      <w:r>
        <w:rPr>
          <w:w w:val="105"/>
        </w:rPr>
        <w:t>programs</w:t>
      </w:r>
      <w:r>
        <w:rPr>
          <w:spacing w:val="26"/>
          <w:w w:val="105"/>
        </w:rPr>
        <w:t xml:space="preserve"> </w:t>
      </w:r>
      <w:r>
        <w:rPr>
          <w:w w:val="105"/>
        </w:rPr>
        <w:t>and</w:t>
      </w:r>
      <w:r>
        <w:rPr>
          <w:spacing w:val="26"/>
          <w:w w:val="105"/>
        </w:rPr>
        <w:t xml:space="preserve"> </w:t>
      </w:r>
      <w:r>
        <w:rPr>
          <w:w w:val="105"/>
        </w:rPr>
        <w:t>any</w:t>
      </w:r>
      <w:r>
        <w:rPr>
          <w:spacing w:val="26"/>
          <w:w w:val="105"/>
        </w:rPr>
        <w:t xml:space="preserve"> </w:t>
      </w:r>
      <w:r>
        <w:rPr>
          <w:w w:val="105"/>
        </w:rPr>
        <w:t>proposed final decision on a claim greater than $500,000. The contracting officer or the referring person must</w:t>
      </w:r>
      <w:r>
        <w:rPr>
          <w:spacing w:val="80"/>
          <w:w w:val="150"/>
        </w:rPr>
        <w:t xml:space="preserve"> </w:t>
      </w:r>
      <w:r>
        <w:rPr>
          <w:w w:val="105"/>
        </w:rPr>
        <w:t xml:space="preserve">promptly notify </w:t>
      </w:r>
      <w:hyperlink r:id="rId38">
        <w:r>
          <w:rPr>
            <w:color w:val="27314A"/>
            <w:w w:val="105"/>
            <w:u w:val="single" w:color="27314A"/>
          </w:rPr>
          <w:t>SAF/GCR</w:t>
        </w:r>
      </w:hyperlink>
      <w:r>
        <w:rPr>
          <w:color w:val="27314A"/>
          <w:w w:val="105"/>
        </w:rPr>
        <w:t xml:space="preserve"> </w:t>
      </w:r>
      <w:r>
        <w:rPr>
          <w:w w:val="105"/>
        </w:rPr>
        <w:t>and their SCO with all known information relating to any recommended termination for default.</w:t>
      </w:r>
      <w:commentRangeEnd w:id="11"/>
      <w:r w:rsidR="00135BD8">
        <w:rPr>
          <w:rStyle w:val="CommentReference"/>
        </w:rPr>
        <w:commentReference w:id="11"/>
      </w:r>
    </w:p>
    <w:p w14:paraId="70DF9E56" w14:textId="77777777" w:rsidR="00BC0583" w:rsidRDefault="00BC0583">
      <w:pPr>
        <w:pStyle w:val="BodyText"/>
        <w:spacing w:before="4"/>
        <w:rPr>
          <w:sz w:val="21"/>
        </w:rPr>
      </w:pPr>
    </w:p>
    <w:p w14:paraId="6C3C78E0" w14:textId="0A1F286C" w:rsidR="00BC0583" w:rsidRDefault="00284671">
      <w:pPr>
        <w:pStyle w:val="ListParagraph"/>
        <w:numPr>
          <w:ilvl w:val="0"/>
          <w:numId w:val="4"/>
        </w:numPr>
        <w:tabs>
          <w:tab w:val="left" w:pos="435"/>
        </w:tabs>
        <w:spacing w:line="271" w:lineRule="auto"/>
        <w:ind w:right="190" w:firstLine="0"/>
      </w:pPr>
      <w:commentRangeStart w:id="12"/>
      <w:r>
        <w:rPr>
          <w:w w:val="105"/>
        </w:rPr>
        <w:t>The contracting officer must use ADR to the maximum extent practicable to resolve a</w:t>
      </w:r>
      <w:ins w:id="13" w:author="ROSSI, AMANDA M CIV USAF HAF SAF/AQCP" w:date="2024-05-19T10:02:00Z">
        <w:r w:rsidR="00135BD8">
          <w:rPr>
            <w:w w:val="105"/>
          </w:rPr>
          <w:t xml:space="preserve"> Department of the </w:t>
        </w:r>
      </w:ins>
      <w:del w:id="14" w:author="ROSSI, AMANDA M CIV USAF HAF SAF/AQCP" w:date="2024-05-19T10:02:00Z">
        <w:r w:rsidDel="00135BD8">
          <w:rPr>
            <w:w w:val="105"/>
          </w:rPr>
          <w:delText xml:space="preserve">n </w:delText>
        </w:r>
      </w:del>
      <w:r>
        <w:rPr>
          <w:w w:val="105"/>
        </w:rPr>
        <w:t>Air Force</w:t>
      </w:r>
      <w:r>
        <w:rPr>
          <w:spacing w:val="40"/>
          <w:w w:val="105"/>
        </w:rPr>
        <w:t xml:space="preserve"> </w:t>
      </w:r>
      <w:r>
        <w:rPr>
          <w:w w:val="105"/>
        </w:rPr>
        <w:t xml:space="preserve">affirmative contract claim (such as defective pricing, liquidated damages, etc.) when </w:t>
      </w:r>
      <w:r>
        <w:rPr>
          <w:w w:val="105"/>
        </w:rPr>
        <w:lastRenderedPageBreak/>
        <w:t>unassisted</w:t>
      </w:r>
      <w:r>
        <w:rPr>
          <w:spacing w:val="80"/>
          <w:w w:val="105"/>
        </w:rPr>
        <w:t xml:space="preserve"> </w:t>
      </w:r>
      <w:r>
        <w:rPr>
          <w:w w:val="105"/>
        </w:rPr>
        <w:t>negotiations reach an impasse as determined by the SCO. The contracting officer must provide to</w:t>
      </w:r>
      <w:r>
        <w:rPr>
          <w:spacing w:val="80"/>
          <w:w w:val="105"/>
        </w:rPr>
        <w:t xml:space="preserve"> </w:t>
      </w:r>
      <w:hyperlink r:id="rId39">
        <w:r>
          <w:rPr>
            <w:color w:val="27314A"/>
            <w:w w:val="105"/>
            <w:u w:val="single" w:color="27314A"/>
          </w:rPr>
          <w:t>AF/JACQ</w:t>
        </w:r>
      </w:hyperlink>
      <w:r>
        <w:rPr>
          <w:w w:val="105"/>
        </w:rPr>
        <w:t xml:space="preserve">, with a copy to </w:t>
      </w:r>
      <w:hyperlink r:id="rId40">
        <w:r>
          <w:rPr>
            <w:color w:val="27314A"/>
            <w:w w:val="105"/>
            <w:u w:val="single" w:color="27314A"/>
          </w:rPr>
          <w:t>SAF/GCR</w:t>
        </w:r>
      </w:hyperlink>
      <w:r>
        <w:rPr>
          <w:w w:val="105"/>
        </w:rPr>
        <w:t xml:space="preserve">, any audit or other findings indicating </w:t>
      </w:r>
      <w:ins w:id="15" w:author="ROSSI, AMANDA M CIV USAF HAF SAF/AQCP" w:date="2024-05-19T10:02:00Z">
        <w:r w:rsidR="00135BD8">
          <w:rPr>
            <w:w w:val="105"/>
          </w:rPr>
          <w:t xml:space="preserve">Department of the </w:t>
        </w:r>
      </w:ins>
      <w:r>
        <w:rPr>
          <w:w w:val="105"/>
        </w:rPr>
        <w:t>Air Force entitlement to</w:t>
      </w:r>
      <w:r>
        <w:rPr>
          <w:spacing w:val="80"/>
          <w:w w:val="105"/>
        </w:rPr>
        <w:t xml:space="preserve"> </w:t>
      </w:r>
      <w:r>
        <w:rPr>
          <w:w w:val="105"/>
        </w:rPr>
        <w:t>recovery greater than $500,000 where unassisted negotiations have reached an impasse, in order to</w:t>
      </w:r>
      <w:r>
        <w:rPr>
          <w:spacing w:val="40"/>
          <w:w w:val="105"/>
        </w:rPr>
        <w:t xml:space="preserve"> </w:t>
      </w:r>
      <w:r>
        <w:rPr>
          <w:w w:val="105"/>
        </w:rPr>
        <w:t>develop a dispute resolution strategy. Government claims must be formally asserted [issuance of a</w:t>
      </w:r>
      <w:r>
        <w:rPr>
          <w:spacing w:val="40"/>
          <w:w w:val="105"/>
        </w:rPr>
        <w:t xml:space="preserve"> </w:t>
      </w:r>
      <w:r>
        <w:rPr>
          <w:w w:val="105"/>
        </w:rPr>
        <w:t>Contracting</w:t>
      </w:r>
      <w:r>
        <w:rPr>
          <w:spacing w:val="34"/>
          <w:w w:val="105"/>
        </w:rPr>
        <w:t xml:space="preserve"> </w:t>
      </w:r>
      <w:r>
        <w:rPr>
          <w:w w:val="105"/>
        </w:rPr>
        <w:t>Officer’s</w:t>
      </w:r>
      <w:r>
        <w:rPr>
          <w:spacing w:val="34"/>
          <w:w w:val="105"/>
        </w:rPr>
        <w:t xml:space="preserve"> </w:t>
      </w:r>
      <w:r>
        <w:rPr>
          <w:w w:val="105"/>
        </w:rPr>
        <w:t>Final</w:t>
      </w:r>
      <w:r>
        <w:rPr>
          <w:spacing w:val="34"/>
          <w:w w:val="105"/>
        </w:rPr>
        <w:t xml:space="preserve"> </w:t>
      </w:r>
      <w:r>
        <w:rPr>
          <w:w w:val="105"/>
        </w:rPr>
        <w:t>Decision</w:t>
      </w:r>
      <w:r>
        <w:rPr>
          <w:spacing w:val="34"/>
          <w:w w:val="105"/>
        </w:rPr>
        <w:t xml:space="preserve"> </w:t>
      </w:r>
      <w:r>
        <w:rPr>
          <w:w w:val="105"/>
        </w:rPr>
        <w:t>(</w:t>
      </w:r>
      <w:hyperlink r:id="rId41" w:anchor="FAR_33_206">
        <w:r>
          <w:rPr>
            <w:color w:val="27314A"/>
            <w:w w:val="105"/>
            <w:u w:val="single" w:color="27314A"/>
          </w:rPr>
          <w:t>FAR</w:t>
        </w:r>
        <w:r>
          <w:rPr>
            <w:color w:val="27314A"/>
            <w:spacing w:val="34"/>
            <w:w w:val="105"/>
            <w:u w:val="single" w:color="27314A"/>
          </w:rPr>
          <w:t xml:space="preserve"> </w:t>
        </w:r>
        <w:r>
          <w:rPr>
            <w:color w:val="27314A"/>
            <w:w w:val="105"/>
            <w:u w:val="single" w:color="27314A"/>
          </w:rPr>
          <w:t>33.206</w:t>
        </w:r>
      </w:hyperlink>
      <w:r>
        <w:rPr>
          <w:w w:val="105"/>
        </w:rPr>
        <w:t>)]</w:t>
      </w:r>
      <w:r>
        <w:rPr>
          <w:spacing w:val="34"/>
          <w:w w:val="105"/>
        </w:rPr>
        <w:t xml:space="preserve"> </w:t>
      </w:r>
      <w:r>
        <w:rPr>
          <w:w w:val="105"/>
        </w:rPr>
        <w:t>within</w:t>
      </w:r>
      <w:r>
        <w:rPr>
          <w:spacing w:val="34"/>
          <w:w w:val="105"/>
        </w:rPr>
        <w:t xml:space="preserve"> </w:t>
      </w:r>
      <w:r>
        <w:rPr>
          <w:w w:val="105"/>
        </w:rPr>
        <w:t>6</w:t>
      </w:r>
      <w:r>
        <w:rPr>
          <w:spacing w:val="34"/>
          <w:w w:val="105"/>
        </w:rPr>
        <w:t xml:space="preserve"> </w:t>
      </w:r>
      <w:r>
        <w:rPr>
          <w:w w:val="105"/>
        </w:rPr>
        <w:t>years</w:t>
      </w:r>
      <w:r>
        <w:rPr>
          <w:spacing w:val="34"/>
          <w:w w:val="105"/>
        </w:rPr>
        <w:t xml:space="preserve"> </w:t>
      </w:r>
      <w:r>
        <w:rPr>
          <w:w w:val="105"/>
        </w:rPr>
        <w:t>after</w:t>
      </w:r>
      <w:r>
        <w:rPr>
          <w:spacing w:val="34"/>
          <w:w w:val="105"/>
        </w:rPr>
        <w:t xml:space="preserve"> </w:t>
      </w:r>
      <w:r>
        <w:rPr>
          <w:w w:val="105"/>
        </w:rPr>
        <w:t>the</w:t>
      </w:r>
      <w:r>
        <w:rPr>
          <w:spacing w:val="34"/>
          <w:w w:val="105"/>
        </w:rPr>
        <w:t xml:space="preserve"> </w:t>
      </w:r>
      <w:r>
        <w:rPr>
          <w:w w:val="105"/>
        </w:rPr>
        <w:t>accrual</w:t>
      </w:r>
      <w:r>
        <w:rPr>
          <w:spacing w:val="34"/>
          <w:w w:val="105"/>
        </w:rPr>
        <w:t xml:space="preserve"> </w:t>
      </w:r>
      <w:r>
        <w:rPr>
          <w:w w:val="105"/>
        </w:rPr>
        <w:t>of</w:t>
      </w:r>
      <w:r>
        <w:rPr>
          <w:spacing w:val="34"/>
          <w:w w:val="105"/>
        </w:rPr>
        <w:t xml:space="preserve"> </w:t>
      </w:r>
      <w:r>
        <w:rPr>
          <w:w w:val="105"/>
        </w:rPr>
        <w:t>the</w:t>
      </w:r>
      <w:r>
        <w:rPr>
          <w:spacing w:val="34"/>
          <w:w w:val="105"/>
        </w:rPr>
        <w:t xml:space="preserve"> </w:t>
      </w:r>
      <w:r>
        <w:rPr>
          <w:w w:val="105"/>
        </w:rPr>
        <w:t>claim.</w:t>
      </w:r>
      <w:commentRangeEnd w:id="12"/>
      <w:r w:rsidR="00135BD8">
        <w:rPr>
          <w:rStyle w:val="CommentReference"/>
        </w:rPr>
        <w:commentReference w:id="12"/>
      </w:r>
    </w:p>
    <w:p w14:paraId="089E58AA" w14:textId="77777777" w:rsidR="00135BD8" w:rsidRDefault="00135BD8">
      <w:pPr>
        <w:pStyle w:val="Heading2"/>
        <w:rPr>
          <w:b/>
        </w:rPr>
      </w:pPr>
    </w:p>
    <w:p w14:paraId="12E35F80" w14:textId="70F1D5A7" w:rsidR="00BC0583" w:rsidRDefault="00284671">
      <w:pPr>
        <w:pStyle w:val="Heading2"/>
        <w:rPr>
          <w:b/>
        </w:rPr>
      </w:pPr>
      <w:r>
        <w:rPr>
          <w:b/>
        </w:rPr>
        <w:t>5333.291</w:t>
      </w:r>
      <w:r>
        <w:rPr>
          <w:b/>
          <w:spacing w:val="-11"/>
        </w:rPr>
        <w:t xml:space="preserve"> </w:t>
      </w:r>
      <w:r>
        <w:rPr>
          <w:b/>
        </w:rPr>
        <w:t>Appeals</w:t>
      </w:r>
      <w:r>
        <w:rPr>
          <w:b/>
          <w:spacing w:val="-11"/>
        </w:rPr>
        <w:t xml:space="preserve"> </w:t>
      </w:r>
      <w:r>
        <w:rPr>
          <w:b/>
        </w:rPr>
        <w:t>to</w:t>
      </w:r>
      <w:r>
        <w:rPr>
          <w:b/>
          <w:spacing w:val="-10"/>
        </w:rPr>
        <w:t xml:space="preserve"> </w:t>
      </w:r>
      <w:r>
        <w:rPr>
          <w:b/>
        </w:rPr>
        <w:t>the</w:t>
      </w:r>
      <w:r>
        <w:rPr>
          <w:b/>
          <w:spacing w:val="-11"/>
        </w:rPr>
        <w:t xml:space="preserve"> </w:t>
      </w:r>
      <w:r>
        <w:rPr>
          <w:b/>
        </w:rPr>
        <w:t>Armed</w:t>
      </w:r>
      <w:r>
        <w:rPr>
          <w:b/>
          <w:spacing w:val="-10"/>
        </w:rPr>
        <w:t xml:space="preserve"> </w:t>
      </w:r>
      <w:r>
        <w:rPr>
          <w:b/>
        </w:rPr>
        <w:t>Services</w:t>
      </w:r>
      <w:r>
        <w:rPr>
          <w:b/>
          <w:spacing w:val="-11"/>
        </w:rPr>
        <w:t xml:space="preserve"> </w:t>
      </w:r>
      <w:r>
        <w:rPr>
          <w:b/>
        </w:rPr>
        <w:t>Board</w:t>
      </w:r>
      <w:r>
        <w:rPr>
          <w:b/>
          <w:spacing w:val="-10"/>
        </w:rPr>
        <w:t xml:space="preserve"> </w:t>
      </w:r>
      <w:r>
        <w:rPr>
          <w:b/>
        </w:rPr>
        <w:t>of</w:t>
      </w:r>
      <w:r>
        <w:rPr>
          <w:b/>
          <w:spacing w:val="-11"/>
        </w:rPr>
        <w:t xml:space="preserve"> </w:t>
      </w:r>
      <w:r>
        <w:rPr>
          <w:b/>
        </w:rPr>
        <w:t>Contract</w:t>
      </w:r>
      <w:r>
        <w:rPr>
          <w:b/>
          <w:spacing w:val="-11"/>
        </w:rPr>
        <w:t xml:space="preserve"> </w:t>
      </w:r>
      <w:r>
        <w:rPr>
          <w:b/>
        </w:rPr>
        <w:t>Appeals</w:t>
      </w:r>
      <w:r>
        <w:rPr>
          <w:b/>
          <w:spacing w:val="-10"/>
        </w:rPr>
        <w:t xml:space="preserve"> </w:t>
      </w:r>
      <w:r>
        <w:rPr>
          <w:b/>
          <w:spacing w:val="-2"/>
        </w:rPr>
        <w:t>(ASBCA)</w:t>
      </w:r>
    </w:p>
    <w:p w14:paraId="144A5D23" w14:textId="77777777" w:rsidR="00BC0583" w:rsidRDefault="00BC0583">
      <w:pPr>
        <w:pStyle w:val="BodyText"/>
        <w:spacing w:before="4"/>
        <w:rPr>
          <w:rFonts w:ascii="Bookman Old Style"/>
          <w:b/>
          <w:sz w:val="42"/>
        </w:rPr>
      </w:pPr>
    </w:p>
    <w:p w14:paraId="1D777698" w14:textId="77777777" w:rsidR="00BC0583" w:rsidRDefault="00284671">
      <w:pPr>
        <w:pStyle w:val="ListParagraph"/>
        <w:numPr>
          <w:ilvl w:val="0"/>
          <w:numId w:val="3"/>
        </w:numPr>
        <w:tabs>
          <w:tab w:val="left" w:pos="442"/>
        </w:tabs>
        <w:ind w:left="442" w:hanging="332"/>
      </w:pPr>
      <w:r>
        <w:rPr>
          <w:w w:val="105"/>
        </w:rPr>
        <w:t>AF/JACQ</w:t>
      </w:r>
      <w:r>
        <w:rPr>
          <w:spacing w:val="12"/>
          <w:w w:val="105"/>
        </w:rPr>
        <w:t xml:space="preserve"> </w:t>
      </w:r>
      <w:r>
        <w:rPr>
          <w:w w:val="105"/>
        </w:rPr>
        <w:t>represents</w:t>
      </w:r>
      <w:r>
        <w:rPr>
          <w:spacing w:val="12"/>
          <w:w w:val="105"/>
        </w:rPr>
        <w:t xml:space="preserve"> </w:t>
      </w:r>
      <w:r>
        <w:rPr>
          <w:w w:val="105"/>
        </w:rPr>
        <w:t>the</w:t>
      </w:r>
      <w:r>
        <w:rPr>
          <w:spacing w:val="13"/>
          <w:w w:val="105"/>
        </w:rPr>
        <w:t xml:space="preserve"> </w:t>
      </w:r>
      <w:r>
        <w:rPr>
          <w:w w:val="105"/>
        </w:rPr>
        <w:t>Department</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Air</w:t>
      </w:r>
      <w:r>
        <w:rPr>
          <w:spacing w:val="13"/>
          <w:w w:val="105"/>
        </w:rPr>
        <w:t xml:space="preserve"> </w:t>
      </w:r>
      <w:r>
        <w:rPr>
          <w:w w:val="105"/>
        </w:rPr>
        <w:t>Force</w:t>
      </w:r>
      <w:r>
        <w:rPr>
          <w:spacing w:val="12"/>
          <w:w w:val="105"/>
        </w:rPr>
        <w:t xml:space="preserve"> </w:t>
      </w:r>
      <w:r>
        <w:rPr>
          <w:w w:val="105"/>
        </w:rPr>
        <w:t>in</w:t>
      </w:r>
      <w:r>
        <w:rPr>
          <w:spacing w:val="13"/>
          <w:w w:val="105"/>
        </w:rPr>
        <w:t xml:space="preserve"> </w:t>
      </w:r>
      <w:r>
        <w:rPr>
          <w:w w:val="105"/>
        </w:rPr>
        <w:t>appeals</w:t>
      </w:r>
      <w:r>
        <w:rPr>
          <w:spacing w:val="12"/>
          <w:w w:val="105"/>
        </w:rPr>
        <w:t xml:space="preserve"> </w:t>
      </w:r>
      <w:r>
        <w:rPr>
          <w:w w:val="105"/>
        </w:rPr>
        <w:t>to</w:t>
      </w:r>
      <w:r>
        <w:rPr>
          <w:spacing w:val="13"/>
          <w:w w:val="105"/>
        </w:rPr>
        <w:t xml:space="preserve"> </w:t>
      </w:r>
      <w:r>
        <w:rPr>
          <w:w w:val="105"/>
        </w:rPr>
        <w:t>the</w:t>
      </w:r>
      <w:r>
        <w:rPr>
          <w:spacing w:val="12"/>
          <w:w w:val="105"/>
        </w:rPr>
        <w:t xml:space="preserve"> </w:t>
      </w:r>
      <w:r>
        <w:rPr>
          <w:spacing w:val="-2"/>
          <w:w w:val="105"/>
        </w:rPr>
        <w:t>ASBCA.</w:t>
      </w:r>
    </w:p>
    <w:p w14:paraId="738610EB" w14:textId="77777777" w:rsidR="00BC0583" w:rsidRDefault="00BC0583">
      <w:pPr>
        <w:pStyle w:val="BodyText"/>
        <w:spacing w:before="11"/>
        <w:rPr>
          <w:sz w:val="23"/>
        </w:rPr>
      </w:pPr>
    </w:p>
    <w:p w14:paraId="163FA88B" w14:textId="77777777" w:rsidR="00BC0583" w:rsidRDefault="00284671">
      <w:pPr>
        <w:pStyle w:val="ListParagraph"/>
        <w:numPr>
          <w:ilvl w:val="0"/>
          <w:numId w:val="3"/>
        </w:numPr>
        <w:tabs>
          <w:tab w:val="left" w:pos="451"/>
        </w:tabs>
        <w:spacing w:line="271" w:lineRule="auto"/>
        <w:ind w:left="110" w:right="111" w:firstLine="0"/>
        <w:rPr>
          <w:rFonts w:ascii="Bookman Old Style"/>
          <w:b/>
        </w:rPr>
      </w:pPr>
      <w:r>
        <w:rPr>
          <w:w w:val="105"/>
        </w:rPr>
        <w:t>If</w:t>
      </w:r>
      <w:r>
        <w:rPr>
          <w:spacing w:val="29"/>
          <w:w w:val="105"/>
        </w:rPr>
        <w:t xml:space="preserve"> </w:t>
      </w:r>
      <w:r>
        <w:rPr>
          <w:w w:val="105"/>
        </w:rPr>
        <w:t>the</w:t>
      </w:r>
      <w:r>
        <w:rPr>
          <w:spacing w:val="29"/>
          <w:w w:val="105"/>
        </w:rPr>
        <w:t xml:space="preserve"> </w:t>
      </w:r>
      <w:r>
        <w:rPr>
          <w:w w:val="105"/>
        </w:rPr>
        <w:t>contractor</w:t>
      </w:r>
      <w:r>
        <w:rPr>
          <w:spacing w:val="29"/>
          <w:w w:val="105"/>
        </w:rPr>
        <w:t xml:space="preserve"> </w:t>
      </w:r>
      <w:r>
        <w:rPr>
          <w:w w:val="105"/>
        </w:rPr>
        <w:t>files</w:t>
      </w:r>
      <w:r>
        <w:rPr>
          <w:spacing w:val="29"/>
          <w:w w:val="105"/>
        </w:rPr>
        <w:t xml:space="preserve"> </w:t>
      </w:r>
      <w:r>
        <w:rPr>
          <w:w w:val="105"/>
        </w:rPr>
        <w:t>an</w:t>
      </w:r>
      <w:r>
        <w:rPr>
          <w:spacing w:val="29"/>
          <w:w w:val="105"/>
        </w:rPr>
        <w:t xml:space="preserve"> </w:t>
      </w:r>
      <w:r>
        <w:rPr>
          <w:w w:val="105"/>
        </w:rPr>
        <w:t>appeal</w:t>
      </w:r>
      <w:r>
        <w:rPr>
          <w:spacing w:val="29"/>
          <w:w w:val="105"/>
        </w:rPr>
        <w:t xml:space="preserve"> </w:t>
      </w:r>
      <w:r>
        <w:rPr>
          <w:w w:val="105"/>
        </w:rPr>
        <w:t>with</w:t>
      </w:r>
      <w:r>
        <w:rPr>
          <w:spacing w:val="29"/>
          <w:w w:val="105"/>
        </w:rPr>
        <w:t xml:space="preserve"> </w:t>
      </w:r>
      <w:r>
        <w:rPr>
          <w:w w:val="105"/>
        </w:rPr>
        <w:t>the</w:t>
      </w:r>
      <w:r>
        <w:rPr>
          <w:spacing w:val="29"/>
          <w:w w:val="105"/>
        </w:rPr>
        <w:t xml:space="preserve"> </w:t>
      </w:r>
      <w:r>
        <w:rPr>
          <w:w w:val="105"/>
        </w:rPr>
        <w:t>ASBCA,</w:t>
      </w:r>
      <w:r>
        <w:rPr>
          <w:spacing w:val="29"/>
          <w:w w:val="105"/>
        </w:rPr>
        <w:t xml:space="preserve"> </w:t>
      </w:r>
      <w:r>
        <w:rPr>
          <w:w w:val="105"/>
        </w:rPr>
        <w:t>the</w:t>
      </w:r>
      <w:r>
        <w:rPr>
          <w:spacing w:val="29"/>
          <w:w w:val="105"/>
        </w:rPr>
        <w:t xml:space="preserve"> </w:t>
      </w:r>
      <w:r>
        <w:rPr>
          <w:w w:val="105"/>
        </w:rPr>
        <w:t>contracting</w:t>
      </w:r>
      <w:r>
        <w:rPr>
          <w:spacing w:val="29"/>
          <w:w w:val="105"/>
        </w:rPr>
        <w:t xml:space="preserve"> </w:t>
      </w:r>
      <w:r>
        <w:rPr>
          <w:w w:val="105"/>
        </w:rPr>
        <w:t>officer</w:t>
      </w:r>
      <w:r>
        <w:rPr>
          <w:spacing w:val="29"/>
          <w:w w:val="105"/>
        </w:rPr>
        <w:t xml:space="preserve"> </w:t>
      </w:r>
      <w:r>
        <w:rPr>
          <w:w w:val="105"/>
        </w:rPr>
        <w:t>must</w:t>
      </w:r>
      <w:r>
        <w:rPr>
          <w:spacing w:val="29"/>
          <w:w w:val="105"/>
        </w:rPr>
        <w:t xml:space="preserve"> </w:t>
      </w:r>
      <w:r>
        <w:rPr>
          <w:w w:val="105"/>
        </w:rPr>
        <w:t>notify</w:t>
      </w:r>
      <w:r>
        <w:rPr>
          <w:spacing w:val="29"/>
          <w:w w:val="105"/>
        </w:rPr>
        <w:t xml:space="preserve"> </w:t>
      </w:r>
      <w:r>
        <w:rPr>
          <w:w w:val="105"/>
        </w:rPr>
        <w:t>the</w:t>
      </w:r>
      <w:r>
        <w:rPr>
          <w:spacing w:val="29"/>
          <w:w w:val="105"/>
        </w:rPr>
        <w:t xml:space="preserve"> </w:t>
      </w:r>
      <w:r>
        <w:rPr>
          <w:w w:val="105"/>
        </w:rPr>
        <w:t>SCO</w:t>
      </w:r>
      <w:r>
        <w:rPr>
          <w:spacing w:val="29"/>
          <w:w w:val="105"/>
        </w:rPr>
        <w:t xml:space="preserve"> </w:t>
      </w:r>
      <w:r>
        <w:rPr>
          <w:w w:val="105"/>
        </w:rPr>
        <w:t>and forward</w:t>
      </w:r>
      <w:r>
        <w:rPr>
          <w:spacing w:val="19"/>
          <w:w w:val="105"/>
        </w:rPr>
        <w:t xml:space="preserve"> </w:t>
      </w:r>
      <w:r>
        <w:rPr>
          <w:w w:val="105"/>
        </w:rPr>
        <w:t>to</w:t>
      </w:r>
      <w:r>
        <w:rPr>
          <w:spacing w:val="18"/>
          <w:w w:val="105"/>
        </w:rPr>
        <w:t xml:space="preserve"> </w:t>
      </w:r>
      <w:hyperlink r:id="rId42">
        <w:r>
          <w:rPr>
            <w:color w:val="27314A"/>
            <w:w w:val="105"/>
            <w:u w:val="single" w:color="27314A"/>
          </w:rPr>
          <w:t>AF/JACQ</w:t>
        </w:r>
      </w:hyperlink>
      <w:r>
        <w:rPr>
          <w:color w:val="27314A"/>
          <w:spacing w:val="19"/>
          <w:w w:val="105"/>
        </w:rPr>
        <w:t xml:space="preserve"> </w:t>
      </w:r>
      <w:r>
        <w:rPr>
          <w:w w:val="105"/>
        </w:rPr>
        <w:t>and</w:t>
      </w:r>
      <w:r>
        <w:rPr>
          <w:spacing w:val="19"/>
          <w:w w:val="105"/>
        </w:rPr>
        <w:t xml:space="preserve"> </w:t>
      </w:r>
      <w:r>
        <w:rPr>
          <w:w w:val="105"/>
        </w:rPr>
        <w:t>the</w:t>
      </w:r>
      <w:r>
        <w:rPr>
          <w:spacing w:val="19"/>
          <w:w w:val="105"/>
        </w:rPr>
        <w:t xml:space="preserve"> </w:t>
      </w:r>
      <w:r>
        <w:rPr>
          <w:w w:val="105"/>
        </w:rPr>
        <w:t>cognizant</w:t>
      </w:r>
      <w:r>
        <w:rPr>
          <w:spacing w:val="19"/>
          <w:w w:val="105"/>
        </w:rPr>
        <w:t xml:space="preserve"> </w:t>
      </w:r>
      <w:r>
        <w:rPr>
          <w:w w:val="105"/>
        </w:rPr>
        <w:t>legal</w:t>
      </w:r>
      <w:r>
        <w:rPr>
          <w:spacing w:val="19"/>
          <w:w w:val="105"/>
        </w:rPr>
        <w:t xml:space="preserve"> </w:t>
      </w:r>
      <w:r>
        <w:rPr>
          <w:w w:val="105"/>
        </w:rPr>
        <w:t>office</w:t>
      </w:r>
      <w:r>
        <w:rPr>
          <w:spacing w:val="19"/>
          <w:w w:val="105"/>
        </w:rPr>
        <w:t xml:space="preserve"> </w:t>
      </w:r>
      <w:r>
        <w:rPr>
          <w:w w:val="105"/>
        </w:rPr>
        <w:t>a</w:t>
      </w:r>
      <w:r>
        <w:rPr>
          <w:spacing w:val="19"/>
          <w:w w:val="105"/>
        </w:rPr>
        <w:t xml:space="preserve"> </w:t>
      </w:r>
      <w:r>
        <w:rPr>
          <w:w w:val="105"/>
        </w:rPr>
        <w:t>copy</w:t>
      </w:r>
      <w:r>
        <w:rPr>
          <w:spacing w:val="19"/>
          <w:w w:val="105"/>
        </w:rPr>
        <w:t xml:space="preserve"> </w:t>
      </w:r>
      <w:r>
        <w:rPr>
          <w:w w:val="105"/>
        </w:rPr>
        <w:t>of</w:t>
      </w:r>
      <w:r>
        <w:rPr>
          <w:spacing w:val="19"/>
          <w:w w:val="105"/>
        </w:rPr>
        <w:t xml:space="preserve"> </w:t>
      </w:r>
      <w:r>
        <w:rPr>
          <w:w w:val="105"/>
        </w:rPr>
        <w:t>any</w:t>
      </w:r>
      <w:r>
        <w:rPr>
          <w:spacing w:val="19"/>
          <w:w w:val="105"/>
        </w:rPr>
        <w:t xml:space="preserve"> </w:t>
      </w:r>
      <w:r>
        <w:rPr>
          <w:w w:val="105"/>
        </w:rPr>
        <w:t>notice</w:t>
      </w:r>
      <w:r>
        <w:rPr>
          <w:spacing w:val="19"/>
          <w:w w:val="105"/>
        </w:rPr>
        <w:t xml:space="preserve"> </w:t>
      </w:r>
      <w:r>
        <w:rPr>
          <w:w w:val="105"/>
        </w:rPr>
        <w:t>of</w:t>
      </w:r>
      <w:r>
        <w:rPr>
          <w:spacing w:val="19"/>
          <w:w w:val="105"/>
        </w:rPr>
        <w:t xml:space="preserve"> </w:t>
      </w:r>
      <w:r>
        <w:rPr>
          <w:w w:val="105"/>
        </w:rPr>
        <w:t>appeal</w:t>
      </w:r>
      <w:r>
        <w:rPr>
          <w:spacing w:val="19"/>
          <w:w w:val="105"/>
        </w:rPr>
        <w:t xml:space="preserve"> </w:t>
      </w:r>
      <w:r>
        <w:rPr>
          <w:w w:val="105"/>
        </w:rPr>
        <w:t>to</w:t>
      </w:r>
      <w:r>
        <w:rPr>
          <w:spacing w:val="19"/>
          <w:w w:val="105"/>
        </w:rPr>
        <w:t xml:space="preserve"> </w:t>
      </w:r>
      <w:r>
        <w:rPr>
          <w:w w:val="105"/>
        </w:rPr>
        <w:t>the</w:t>
      </w:r>
      <w:r>
        <w:rPr>
          <w:spacing w:val="19"/>
          <w:w w:val="105"/>
        </w:rPr>
        <w:t xml:space="preserve"> </w:t>
      </w:r>
      <w:r>
        <w:rPr>
          <w:w w:val="105"/>
        </w:rPr>
        <w:t>ASBCA,</w:t>
      </w:r>
      <w:r>
        <w:rPr>
          <w:spacing w:val="19"/>
          <w:w w:val="105"/>
        </w:rPr>
        <w:t xml:space="preserve"> </w:t>
      </w:r>
      <w:r>
        <w:rPr>
          <w:w w:val="105"/>
        </w:rPr>
        <w:t>along with the envelope in which the notice was received. If the contractor files an appeal with the</w:t>
      </w:r>
      <w:r>
        <w:rPr>
          <w:spacing w:val="40"/>
          <w:w w:val="105"/>
        </w:rPr>
        <w:t xml:space="preserve"> </w:t>
      </w:r>
      <w:r>
        <w:rPr>
          <w:w w:val="105"/>
        </w:rPr>
        <w:t xml:space="preserve">contracting officer instead of the ASBCA, the contracting officer must immediately notify </w:t>
      </w:r>
      <w:hyperlink r:id="rId43">
        <w:r>
          <w:rPr>
            <w:color w:val="27314A"/>
            <w:w w:val="105"/>
            <w:u w:val="single" w:color="27314A"/>
          </w:rPr>
          <w:t>AF/JACQ</w:t>
        </w:r>
      </w:hyperlink>
      <w:r>
        <w:rPr>
          <w:color w:val="27314A"/>
          <w:w w:val="105"/>
        </w:rPr>
        <w:t xml:space="preserve"> </w:t>
      </w:r>
      <w:r>
        <w:rPr>
          <w:w w:val="105"/>
        </w:rPr>
        <w:t>of</w:t>
      </w:r>
      <w:r>
        <w:rPr>
          <w:spacing w:val="80"/>
          <w:w w:val="105"/>
        </w:rPr>
        <w:t xml:space="preserve"> </w:t>
      </w:r>
      <w:r>
        <w:rPr>
          <w:w w:val="105"/>
        </w:rPr>
        <w:t>the</w:t>
      </w:r>
      <w:r>
        <w:rPr>
          <w:spacing w:val="26"/>
          <w:w w:val="105"/>
        </w:rPr>
        <w:t xml:space="preserve"> </w:t>
      </w:r>
      <w:r>
        <w:rPr>
          <w:w w:val="105"/>
        </w:rPr>
        <w:t>date</w:t>
      </w:r>
      <w:r>
        <w:rPr>
          <w:spacing w:val="26"/>
          <w:w w:val="105"/>
        </w:rPr>
        <w:t xml:space="preserve"> </w:t>
      </w:r>
      <w:r>
        <w:rPr>
          <w:w w:val="105"/>
        </w:rPr>
        <w:t>the</w:t>
      </w:r>
      <w:r>
        <w:rPr>
          <w:spacing w:val="26"/>
          <w:w w:val="105"/>
        </w:rPr>
        <w:t xml:space="preserve"> </w:t>
      </w:r>
      <w:r>
        <w:rPr>
          <w:w w:val="105"/>
        </w:rPr>
        <w:t>appeal</w:t>
      </w:r>
      <w:r>
        <w:rPr>
          <w:spacing w:val="26"/>
          <w:w w:val="105"/>
        </w:rPr>
        <w:t xml:space="preserve"> </w:t>
      </w:r>
      <w:r>
        <w:rPr>
          <w:w w:val="105"/>
        </w:rPr>
        <w:t>was</w:t>
      </w:r>
      <w:r>
        <w:rPr>
          <w:spacing w:val="26"/>
          <w:w w:val="105"/>
        </w:rPr>
        <w:t xml:space="preserve"> </w:t>
      </w:r>
      <w:r>
        <w:rPr>
          <w:w w:val="105"/>
        </w:rPr>
        <w:t>received</w:t>
      </w:r>
      <w:r>
        <w:rPr>
          <w:spacing w:val="26"/>
          <w:w w:val="105"/>
        </w:rPr>
        <w:t xml:space="preserve"> </w:t>
      </w:r>
      <w:r>
        <w:rPr>
          <w:w w:val="105"/>
        </w:rPr>
        <w:t>and</w:t>
      </w:r>
      <w:r>
        <w:rPr>
          <w:spacing w:val="26"/>
          <w:w w:val="105"/>
        </w:rPr>
        <w:t xml:space="preserve"> </w:t>
      </w:r>
      <w:r>
        <w:rPr>
          <w:w w:val="105"/>
        </w:rPr>
        <w:t>forward</w:t>
      </w:r>
      <w:r>
        <w:rPr>
          <w:spacing w:val="26"/>
          <w:w w:val="105"/>
        </w:rPr>
        <w:t xml:space="preserve"> </w:t>
      </w:r>
      <w:r>
        <w:rPr>
          <w:w w:val="105"/>
        </w:rPr>
        <w:t>to</w:t>
      </w:r>
      <w:r>
        <w:rPr>
          <w:spacing w:val="24"/>
          <w:w w:val="105"/>
        </w:rPr>
        <w:t xml:space="preserve"> </w:t>
      </w:r>
      <w:hyperlink r:id="rId44">
        <w:r>
          <w:rPr>
            <w:color w:val="27314A"/>
            <w:w w:val="105"/>
            <w:u w:val="single" w:color="27314A"/>
          </w:rPr>
          <w:t>AF/JACQ</w:t>
        </w:r>
      </w:hyperlink>
      <w:r>
        <w:rPr>
          <w:color w:val="27314A"/>
          <w:spacing w:val="26"/>
          <w:w w:val="105"/>
        </w:rPr>
        <w:t xml:space="preserve"> </w:t>
      </w:r>
      <w:r>
        <w:rPr>
          <w:w w:val="105"/>
        </w:rPr>
        <w:t>and</w:t>
      </w:r>
      <w:r>
        <w:rPr>
          <w:spacing w:val="26"/>
          <w:w w:val="105"/>
        </w:rPr>
        <w:t xml:space="preserve"> </w:t>
      </w:r>
      <w:r>
        <w:rPr>
          <w:w w:val="105"/>
        </w:rPr>
        <w:t>the</w:t>
      </w:r>
      <w:r>
        <w:rPr>
          <w:spacing w:val="26"/>
          <w:w w:val="105"/>
        </w:rPr>
        <w:t xml:space="preserve"> </w:t>
      </w:r>
      <w:r>
        <w:rPr>
          <w:w w:val="105"/>
        </w:rPr>
        <w:t>cognizant</w:t>
      </w:r>
      <w:r>
        <w:rPr>
          <w:spacing w:val="26"/>
          <w:w w:val="105"/>
        </w:rPr>
        <w:t xml:space="preserve"> </w:t>
      </w:r>
      <w:r>
        <w:rPr>
          <w:w w:val="105"/>
        </w:rPr>
        <w:t>legal</w:t>
      </w:r>
      <w:r>
        <w:rPr>
          <w:spacing w:val="26"/>
          <w:w w:val="105"/>
        </w:rPr>
        <w:t xml:space="preserve"> </w:t>
      </w:r>
      <w:r>
        <w:rPr>
          <w:w w:val="105"/>
        </w:rPr>
        <w:t>office</w:t>
      </w:r>
      <w:r>
        <w:rPr>
          <w:spacing w:val="26"/>
          <w:w w:val="105"/>
        </w:rPr>
        <w:t xml:space="preserve"> </w:t>
      </w:r>
      <w:r>
        <w:rPr>
          <w:w w:val="105"/>
        </w:rPr>
        <w:t>a</w:t>
      </w:r>
      <w:r>
        <w:rPr>
          <w:spacing w:val="26"/>
          <w:w w:val="105"/>
        </w:rPr>
        <w:t xml:space="preserve"> </w:t>
      </w:r>
      <w:r>
        <w:rPr>
          <w:w w:val="105"/>
        </w:rPr>
        <w:t>copy</w:t>
      </w:r>
      <w:r>
        <w:rPr>
          <w:spacing w:val="26"/>
          <w:w w:val="105"/>
        </w:rPr>
        <w:t xml:space="preserve"> </w:t>
      </w:r>
      <w:r>
        <w:rPr>
          <w:w w:val="105"/>
        </w:rPr>
        <w:t>of the</w:t>
      </w:r>
      <w:r>
        <w:rPr>
          <w:spacing w:val="27"/>
          <w:w w:val="105"/>
        </w:rPr>
        <w:t xml:space="preserve"> </w:t>
      </w:r>
      <w:r>
        <w:rPr>
          <w:w w:val="105"/>
        </w:rPr>
        <w:t>appeal</w:t>
      </w:r>
      <w:r>
        <w:rPr>
          <w:spacing w:val="27"/>
          <w:w w:val="105"/>
        </w:rPr>
        <w:t xml:space="preserve"> </w:t>
      </w:r>
      <w:r>
        <w:rPr>
          <w:w w:val="105"/>
        </w:rPr>
        <w:t>and</w:t>
      </w:r>
      <w:r>
        <w:rPr>
          <w:spacing w:val="27"/>
          <w:w w:val="105"/>
        </w:rPr>
        <w:t xml:space="preserve"> </w:t>
      </w:r>
      <w:r>
        <w:rPr>
          <w:w w:val="105"/>
        </w:rPr>
        <w:t>a</w:t>
      </w:r>
      <w:r>
        <w:rPr>
          <w:spacing w:val="27"/>
          <w:w w:val="105"/>
        </w:rPr>
        <w:t xml:space="preserve"> </w:t>
      </w:r>
      <w:r>
        <w:rPr>
          <w:w w:val="105"/>
        </w:rPr>
        <w:t>copy</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w w:val="105"/>
        </w:rPr>
        <w:t>envelope</w:t>
      </w:r>
      <w:r>
        <w:rPr>
          <w:spacing w:val="27"/>
          <w:w w:val="105"/>
        </w:rPr>
        <w:t xml:space="preserve"> </w:t>
      </w:r>
      <w:r>
        <w:rPr>
          <w:w w:val="105"/>
        </w:rPr>
        <w:t>in</w:t>
      </w:r>
      <w:r>
        <w:rPr>
          <w:spacing w:val="27"/>
          <w:w w:val="105"/>
        </w:rPr>
        <w:t xml:space="preserve"> </w:t>
      </w:r>
      <w:r>
        <w:rPr>
          <w:w w:val="105"/>
        </w:rPr>
        <w:t>which</w:t>
      </w:r>
      <w:r>
        <w:rPr>
          <w:spacing w:val="27"/>
          <w:w w:val="105"/>
        </w:rPr>
        <w:t xml:space="preserve"> </w:t>
      </w:r>
      <w:r>
        <w:rPr>
          <w:w w:val="105"/>
        </w:rPr>
        <w:t>the</w:t>
      </w:r>
      <w:r>
        <w:rPr>
          <w:spacing w:val="27"/>
          <w:w w:val="105"/>
        </w:rPr>
        <w:t xml:space="preserve"> </w:t>
      </w:r>
      <w:r>
        <w:rPr>
          <w:w w:val="105"/>
        </w:rPr>
        <w:t>appeal</w:t>
      </w:r>
      <w:r>
        <w:rPr>
          <w:spacing w:val="27"/>
          <w:w w:val="105"/>
        </w:rPr>
        <w:t xml:space="preserve"> </w:t>
      </w:r>
      <w:r>
        <w:rPr>
          <w:w w:val="105"/>
        </w:rPr>
        <w:t>was</w:t>
      </w:r>
      <w:r>
        <w:rPr>
          <w:spacing w:val="27"/>
          <w:w w:val="105"/>
        </w:rPr>
        <w:t xml:space="preserve"> </w:t>
      </w:r>
      <w:r>
        <w:rPr>
          <w:w w:val="105"/>
        </w:rPr>
        <w:t>received.</w:t>
      </w:r>
      <w:r>
        <w:rPr>
          <w:spacing w:val="27"/>
          <w:w w:val="105"/>
        </w:rPr>
        <w:t xml:space="preserve"> </w:t>
      </w:r>
      <w:r>
        <w:rPr>
          <w:w w:val="105"/>
        </w:rPr>
        <w:t>The</w:t>
      </w:r>
      <w:r>
        <w:rPr>
          <w:spacing w:val="27"/>
          <w:w w:val="105"/>
        </w:rPr>
        <w:t xml:space="preserve"> </w:t>
      </w:r>
      <w:r>
        <w:rPr>
          <w:w w:val="105"/>
        </w:rPr>
        <w:t>contracting</w:t>
      </w:r>
      <w:r>
        <w:rPr>
          <w:spacing w:val="27"/>
          <w:w w:val="105"/>
        </w:rPr>
        <w:t xml:space="preserve"> </w:t>
      </w:r>
      <w:r>
        <w:rPr>
          <w:w w:val="105"/>
        </w:rPr>
        <w:t xml:space="preserve">officer must forward the original appeal and envelope to </w:t>
      </w:r>
      <w:hyperlink r:id="rId45">
        <w:r>
          <w:rPr>
            <w:color w:val="27314A"/>
            <w:w w:val="105"/>
            <w:u w:val="single" w:color="27314A"/>
          </w:rPr>
          <w:t>AF/JACQ</w:t>
        </w:r>
      </w:hyperlink>
      <w:r>
        <w:rPr>
          <w:w w:val="105"/>
        </w:rPr>
        <w:t>, which will then forward the appeal and envelope to the ASBCA, as necessary</w:t>
      </w:r>
      <w:r>
        <w:rPr>
          <w:rFonts w:ascii="Bookman Old Style"/>
          <w:b/>
          <w:w w:val="105"/>
        </w:rPr>
        <w:t>.</w:t>
      </w:r>
    </w:p>
    <w:p w14:paraId="637805D2" w14:textId="77777777" w:rsidR="00BC0583" w:rsidRDefault="00BC0583">
      <w:pPr>
        <w:pStyle w:val="BodyText"/>
        <w:spacing w:before="5"/>
        <w:rPr>
          <w:rFonts w:ascii="Bookman Old Style"/>
          <w:b/>
          <w:sz w:val="21"/>
        </w:rPr>
      </w:pPr>
    </w:p>
    <w:p w14:paraId="7CEDFA7F" w14:textId="77777777" w:rsidR="00BC0583" w:rsidRDefault="00284671">
      <w:pPr>
        <w:pStyle w:val="ListParagraph"/>
        <w:numPr>
          <w:ilvl w:val="0"/>
          <w:numId w:val="3"/>
        </w:numPr>
        <w:tabs>
          <w:tab w:val="left" w:pos="435"/>
        </w:tabs>
        <w:spacing w:line="271" w:lineRule="auto"/>
        <w:ind w:left="110" w:right="239" w:firstLine="0"/>
      </w:pPr>
      <w:r>
        <w:rPr>
          <w:w w:val="105"/>
        </w:rPr>
        <w:t>The</w:t>
      </w:r>
      <w:r>
        <w:rPr>
          <w:spacing w:val="31"/>
          <w:w w:val="105"/>
        </w:rPr>
        <w:t xml:space="preserve"> </w:t>
      </w:r>
      <w:r>
        <w:rPr>
          <w:w w:val="105"/>
        </w:rPr>
        <w:t>contracting</w:t>
      </w:r>
      <w:r>
        <w:rPr>
          <w:spacing w:val="31"/>
          <w:w w:val="105"/>
        </w:rPr>
        <w:t xml:space="preserve"> </w:t>
      </w:r>
      <w:r>
        <w:rPr>
          <w:w w:val="105"/>
        </w:rPr>
        <w:t>officer</w:t>
      </w:r>
      <w:r>
        <w:rPr>
          <w:spacing w:val="31"/>
          <w:w w:val="105"/>
        </w:rPr>
        <w:t xml:space="preserve"> </w:t>
      </w:r>
      <w:r>
        <w:rPr>
          <w:w w:val="105"/>
        </w:rPr>
        <w:t>must</w:t>
      </w:r>
      <w:r>
        <w:rPr>
          <w:spacing w:val="31"/>
          <w:w w:val="105"/>
        </w:rPr>
        <w:t xml:space="preserve"> </w:t>
      </w:r>
      <w:r>
        <w:rPr>
          <w:w w:val="105"/>
        </w:rPr>
        <w:t>prepare</w:t>
      </w:r>
      <w:r>
        <w:rPr>
          <w:spacing w:val="31"/>
          <w:w w:val="105"/>
        </w:rPr>
        <w:t xml:space="preserve"> </w:t>
      </w:r>
      <w:r>
        <w:rPr>
          <w:w w:val="105"/>
        </w:rPr>
        <w:t>a</w:t>
      </w:r>
      <w:r>
        <w:rPr>
          <w:spacing w:val="31"/>
          <w:w w:val="105"/>
        </w:rPr>
        <w:t xml:space="preserve"> </w:t>
      </w:r>
      <w:r>
        <w:rPr>
          <w:w w:val="105"/>
        </w:rPr>
        <w:t>“Rule</w:t>
      </w:r>
      <w:r>
        <w:rPr>
          <w:spacing w:val="31"/>
          <w:w w:val="105"/>
        </w:rPr>
        <w:t xml:space="preserve"> </w:t>
      </w:r>
      <w:r>
        <w:rPr>
          <w:w w:val="105"/>
        </w:rPr>
        <w:t>4</w:t>
      </w:r>
      <w:r>
        <w:rPr>
          <w:spacing w:val="31"/>
          <w:w w:val="105"/>
        </w:rPr>
        <w:t xml:space="preserve"> </w:t>
      </w:r>
      <w:r>
        <w:rPr>
          <w:w w:val="105"/>
        </w:rPr>
        <w:t>file”</w:t>
      </w:r>
      <w:r>
        <w:rPr>
          <w:spacing w:val="31"/>
          <w:w w:val="105"/>
        </w:rPr>
        <w:t xml:space="preserve"> </w:t>
      </w:r>
      <w:r>
        <w:rPr>
          <w:w w:val="105"/>
        </w:rPr>
        <w:t>for</w:t>
      </w:r>
      <w:r>
        <w:rPr>
          <w:spacing w:val="31"/>
          <w:w w:val="105"/>
        </w:rPr>
        <w:t xml:space="preserve"> </w:t>
      </w:r>
      <w:r>
        <w:rPr>
          <w:w w:val="105"/>
        </w:rPr>
        <w:t>any</w:t>
      </w:r>
      <w:r>
        <w:rPr>
          <w:spacing w:val="31"/>
          <w:w w:val="105"/>
        </w:rPr>
        <w:t xml:space="preserve"> </w:t>
      </w:r>
      <w:r>
        <w:rPr>
          <w:w w:val="105"/>
        </w:rPr>
        <w:t>appeal</w:t>
      </w:r>
      <w:r>
        <w:rPr>
          <w:spacing w:val="31"/>
          <w:w w:val="105"/>
        </w:rPr>
        <w:t xml:space="preserve"> </w:t>
      </w:r>
      <w:r>
        <w:rPr>
          <w:w w:val="105"/>
        </w:rPr>
        <w:t>to</w:t>
      </w:r>
      <w:r>
        <w:rPr>
          <w:spacing w:val="31"/>
          <w:w w:val="105"/>
        </w:rPr>
        <w:t xml:space="preserve"> </w:t>
      </w:r>
      <w:r>
        <w:rPr>
          <w:w w:val="105"/>
        </w:rPr>
        <w:t>the</w:t>
      </w:r>
      <w:r>
        <w:rPr>
          <w:spacing w:val="31"/>
          <w:w w:val="105"/>
        </w:rPr>
        <w:t xml:space="preserve"> </w:t>
      </w:r>
      <w:r>
        <w:rPr>
          <w:w w:val="105"/>
        </w:rPr>
        <w:t>ASBCA</w:t>
      </w:r>
      <w:r>
        <w:rPr>
          <w:spacing w:val="31"/>
          <w:w w:val="105"/>
        </w:rPr>
        <w:t xml:space="preserve"> </w:t>
      </w:r>
      <w:r>
        <w:rPr>
          <w:w w:val="105"/>
        </w:rPr>
        <w:t>in</w:t>
      </w:r>
      <w:r>
        <w:rPr>
          <w:spacing w:val="31"/>
          <w:w w:val="105"/>
        </w:rPr>
        <w:t xml:space="preserve"> </w:t>
      </w:r>
      <w:r>
        <w:rPr>
          <w:w w:val="105"/>
        </w:rPr>
        <w:t>accordance with</w:t>
      </w:r>
      <w:r>
        <w:rPr>
          <w:spacing w:val="29"/>
          <w:w w:val="105"/>
        </w:rPr>
        <w:t xml:space="preserve"> </w:t>
      </w:r>
      <w:r>
        <w:rPr>
          <w:w w:val="105"/>
        </w:rPr>
        <w:t>Rule</w:t>
      </w:r>
      <w:r>
        <w:rPr>
          <w:spacing w:val="29"/>
          <w:w w:val="105"/>
        </w:rPr>
        <w:t xml:space="preserve"> </w:t>
      </w:r>
      <w:r>
        <w:rPr>
          <w:w w:val="105"/>
        </w:rPr>
        <w:t>4</w:t>
      </w:r>
      <w:r>
        <w:rPr>
          <w:spacing w:val="29"/>
          <w:w w:val="105"/>
        </w:rPr>
        <w:t xml:space="preserve"> </w:t>
      </w:r>
      <w:r>
        <w:rPr>
          <w:w w:val="105"/>
        </w:rPr>
        <w:t>of</w:t>
      </w:r>
      <w:r>
        <w:rPr>
          <w:spacing w:val="29"/>
          <w:w w:val="105"/>
        </w:rPr>
        <w:t xml:space="preserve"> </w:t>
      </w:r>
      <w:r>
        <w:rPr>
          <w:w w:val="105"/>
        </w:rPr>
        <w:t>the</w:t>
      </w:r>
      <w:r>
        <w:rPr>
          <w:spacing w:val="29"/>
          <w:w w:val="105"/>
        </w:rPr>
        <w:t xml:space="preserve"> </w:t>
      </w:r>
      <w:r>
        <w:rPr>
          <w:w w:val="105"/>
        </w:rPr>
        <w:t>ASBCA</w:t>
      </w:r>
      <w:r>
        <w:rPr>
          <w:spacing w:val="29"/>
          <w:w w:val="105"/>
        </w:rPr>
        <w:t xml:space="preserve"> </w:t>
      </w:r>
      <w:r>
        <w:rPr>
          <w:w w:val="105"/>
        </w:rPr>
        <w:t>rules</w:t>
      </w:r>
      <w:r>
        <w:rPr>
          <w:spacing w:val="29"/>
          <w:w w:val="105"/>
        </w:rPr>
        <w:t xml:space="preserve"> </w:t>
      </w:r>
      <w:r>
        <w:rPr>
          <w:w w:val="105"/>
        </w:rPr>
        <w:t>(see</w:t>
      </w:r>
      <w:r>
        <w:rPr>
          <w:spacing w:val="29"/>
          <w:w w:val="105"/>
        </w:rPr>
        <w:t xml:space="preserve"> </w:t>
      </w:r>
      <w:hyperlink r:id="rId46" w:anchor="id2064F0Q30HS">
        <w:r>
          <w:rPr>
            <w:color w:val="27314A"/>
            <w:w w:val="105"/>
            <w:u w:val="single" w:color="27314A"/>
          </w:rPr>
          <w:t>DFARS</w:t>
        </w:r>
        <w:r>
          <w:rPr>
            <w:color w:val="27314A"/>
            <w:spacing w:val="29"/>
            <w:w w:val="105"/>
            <w:u w:val="single" w:color="27314A"/>
          </w:rPr>
          <w:t xml:space="preserve"> </w:t>
        </w:r>
        <w:r>
          <w:rPr>
            <w:color w:val="27314A"/>
            <w:w w:val="105"/>
            <w:u w:val="single" w:color="27314A"/>
          </w:rPr>
          <w:t>Appendix</w:t>
        </w:r>
        <w:r>
          <w:rPr>
            <w:color w:val="27314A"/>
            <w:spacing w:val="29"/>
            <w:w w:val="105"/>
            <w:u w:val="single" w:color="27314A"/>
          </w:rPr>
          <w:t xml:space="preserve"> </w:t>
        </w:r>
        <w:r>
          <w:rPr>
            <w:color w:val="27314A"/>
            <w:w w:val="105"/>
            <w:u w:val="single" w:color="27314A"/>
          </w:rPr>
          <w:t>A,</w:t>
        </w:r>
        <w:r>
          <w:rPr>
            <w:color w:val="27314A"/>
            <w:spacing w:val="29"/>
            <w:w w:val="105"/>
            <w:u w:val="single" w:color="27314A"/>
          </w:rPr>
          <w:t xml:space="preserve"> </w:t>
        </w:r>
        <w:r>
          <w:rPr>
            <w:color w:val="27314A"/>
            <w:w w:val="105"/>
            <w:u w:val="single" w:color="27314A"/>
          </w:rPr>
          <w:t>Part</w:t>
        </w:r>
        <w:r>
          <w:rPr>
            <w:color w:val="27314A"/>
            <w:spacing w:val="29"/>
            <w:w w:val="105"/>
            <w:u w:val="single" w:color="27314A"/>
          </w:rPr>
          <w:t xml:space="preserve"> </w:t>
        </w:r>
        <w:r>
          <w:rPr>
            <w:color w:val="27314A"/>
            <w:w w:val="105"/>
            <w:u w:val="single" w:color="27314A"/>
          </w:rPr>
          <w:t>2</w:t>
        </w:r>
      </w:hyperlink>
      <w:r>
        <w:rPr>
          <w:w w:val="105"/>
        </w:rPr>
        <w:t>).</w:t>
      </w:r>
      <w:r>
        <w:rPr>
          <w:spacing w:val="29"/>
          <w:w w:val="105"/>
        </w:rPr>
        <w:t xml:space="preserve"> </w:t>
      </w:r>
      <w:r>
        <w:rPr>
          <w:w w:val="105"/>
        </w:rPr>
        <w:t>The</w:t>
      </w:r>
      <w:r>
        <w:rPr>
          <w:spacing w:val="29"/>
          <w:w w:val="105"/>
        </w:rPr>
        <w:t xml:space="preserve"> </w:t>
      </w:r>
      <w:r>
        <w:rPr>
          <w:w w:val="105"/>
        </w:rPr>
        <w:t>contracting</w:t>
      </w:r>
      <w:r>
        <w:rPr>
          <w:spacing w:val="29"/>
          <w:w w:val="105"/>
        </w:rPr>
        <w:t xml:space="preserve"> </w:t>
      </w:r>
      <w:r>
        <w:rPr>
          <w:w w:val="105"/>
        </w:rPr>
        <w:t>officer</w:t>
      </w:r>
      <w:r>
        <w:rPr>
          <w:spacing w:val="29"/>
          <w:w w:val="105"/>
        </w:rPr>
        <w:t xml:space="preserve"> </w:t>
      </w:r>
      <w:r>
        <w:rPr>
          <w:w w:val="105"/>
        </w:rPr>
        <w:t xml:space="preserve">must consult with </w:t>
      </w:r>
      <w:hyperlink r:id="rId47">
        <w:r>
          <w:rPr>
            <w:color w:val="27314A"/>
            <w:w w:val="105"/>
            <w:u w:val="single" w:color="27314A"/>
          </w:rPr>
          <w:t>AF/JACQ</w:t>
        </w:r>
      </w:hyperlink>
      <w:r>
        <w:rPr>
          <w:color w:val="27314A"/>
          <w:w w:val="105"/>
        </w:rPr>
        <w:t xml:space="preserve"> </w:t>
      </w:r>
      <w:r>
        <w:rPr>
          <w:w w:val="105"/>
        </w:rPr>
        <w:t xml:space="preserve">before including in the Rule 4 file any legal opinions or intra-governmental or inter-governmental documents as described in </w:t>
      </w:r>
      <w:hyperlink r:id="rId48">
        <w:r>
          <w:rPr>
            <w:color w:val="27314A"/>
            <w:w w:val="105"/>
            <w:u w:val="single" w:color="27314A"/>
          </w:rPr>
          <w:t>DoD Directive 5400.07</w:t>
        </w:r>
      </w:hyperlink>
      <w:r>
        <w:rPr>
          <w:w w:val="105"/>
        </w:rPr>
        <w:t xml:space="preserve">, </w:t>
      </w:r>
      <w:r>
        <w:rPr>
          <w:i/>
          <w:w w:val="105"/>
        </w:rPr>
        <w:t>DoD Freedom of Information</w:t>
      </w:r>
      <w:r>
        <w:rPr>
          <w:i/>
          <w:spacing w:val="80"/>
          <w:w w:val="105"/>
        </w:rPr>
        <w:t xml:space="preserve"> </w:t>
      </w:r>
      <w:r>
        <w:rPr>
          <w:i/>
          <w:w w:val="105"/>
        </w:rPr>
        <w:t xml:space="preserve">Act Program, </w:t>
      </w:r>
      <w:r>
        <w:rPr>
          <w:w w:val="105"/>
        </w:rPr>
        <w:t xml:space="preserve">and </w:t>
      </w:r>
      <w:hyperlink r:id="rId49" w:anchor="FAR_Subpart_24_2">
        <w:r>
          <w:rPr>
            <w:color w:val="27314A"/>
            <w:w w:val="105"/>
            <w:u w:val="single" w:color="27314A"/>
          </w:rPr>
          <w:t>FAR 24.2</w:t>
        </w:r>
      </w:hyperlink>
      <w:r>
        <w:rPr>
          <w:w w:val="105"/>
        </w:rPr>
        <w:t>.</w:t>
      </w:r>
    </w:p>
    <w:p w14:paraId="463F29E8" w14:textId="77777777" w:rsidR="00BC0583" w:rsidRDefault="00BC0583">
      <w:pPr>
        <w:pStyle w:val="BodyText"/>
        <w:spacing w:before="2"/>
        <w:rPr>
          <w:sz w:val="21"/>
        </w:rPr>
      </w:pPr>
    </w:p>
    <w:p w14:paraId="19777E26" w14:textId="77777777" w:rsidR="00BC0583" w:rsidRDefault="00284671">
      <w:pPr>
        <w:pStyle w:val="ListParagraph"/>
        <w:numPr>
          <w:ilvl w:val="0"/>
          <w:numId w:val="3"/>
        </w:numPr>
        <w:tabs>
          <w:tab w:val="left" w:pos="451"/>
        </w:tabs>
        <w:spacing w:line="271" w:lineRule="auto"/>
        <w:ind w:left="110" w:right="147" w:firstLine="0"/>
      </w:pPr>
      <w:r>
        <w:rPr>
          <w:w w:val="105"/>
        </w:rPr>
        <w:t>While an appeal is pending, the contracting officer along with the program</w:t>
      </w:r>
      <w:r>
        <w:rPr>
          <w:spacing w:val="40"/>
          <w:w w:val="105"/>
        </w:rPr>
        <w:t xml:space="preserve"> </w:t>
      </w:r>
      <w:r>
        <w:rPr>
          <w:w w:val="105"/>
        </w:rPr>
        <w:t xml:space="preserve">manager/user/functional Commander and SJA will support the assigned trial attorney as required </w:t>
      </w:r>
      <w:proofErr w:type="gramStart"/>
      <w:r>
        <w:rPr>
          <w:w w:val="105"/>
        </w:rPr>
        <w:t>including;</w:t>
      </w:r>
      <w:proofErr w:type="gramEnd"/>
      <w:r>
        <w:rPr>
          <w:spacing w:val="40"/>
          <w:w w:val="105"/>
        </w:rPr>
        <w:t xml:space="preserve"> </w:t>
      </w:r>
      <w:r>
        <w:rPr>
          <w:w w:val="105"/>
        </w:rPr>
        <w:t>identifying</w:t>
      </w:r>
      <w:r>
        <w:rPr>
          <w:spacing w:val="40"/>
          <w:w w:val="105"/>
        </w:rPr>
        <w:t xml:space="preserve"> </w:t>
      </w:r>
      <w:r>
        <w:rPr>
          <w:w w:val="105"/>
        </w:rPr>
        <w:t>and</w:t>
      </w:r>
      <w:r>
        <w:rPr>
          <w:spacing w:val="40"/>
          <w:w w:val="105"/>
        </w:rPr>
        <w:t xml:space="preserve"> </w:t>
      </w:r>
      <w:r>
        <w:rPr>
          <w:w w:val="105"/>
        </w:rPr>
        <w:t>locating</w:t>
      </w:r>
      <w:r>
        <w:rPr>
          <w:spacing w:val="40"/>
          <w:w w:val="105"/>
        </w:rPr>
        <w:t xml:space="preserve"> </w:t>
      </w:r>
      <w:r>
        <w:rPr>
          <w:w w:val="105"/>
        </w:rPr>
        <w:t>government</w:t>
      </w:r>
      <w:r>
        <w:rPr>
          <w:spacing w:val="40"/>
          <w:w w:val="105"/>
        </w:rPr>
        <w:t xml:space="preserve"> </w:t>
      </w:r>
      <w:r>
        <w:rPr>
          <w:w w:val="105"/>
        </w:rPr>
        <w:t>witnesses,</w:t>
      </w:r>
      <w:r>
        <w:rPr>
          <w:spacing w:val="40"/>
          <w:w w:val="105"/>
        </w:rPr>
        <w:t xml:space="preserve"> </w:t>
      </w:r>
      <w:r>
        <w:rPr>
          <w:w w:val="105"/>
        </w:rPr>
        <w:t>gathering</w:t>
      </w:r>
      <w:r>
        <w:rPr>
          <w:spacing w:val="40"/>
          <w:w w:val="105"/>
        </w:rPr>
        <w:t xml:space="preserve"> </w:t>
      </w:r>
      <w:r>
        <w:rPr>
          <w:w w:val="105"/>
        </w:rPr>
        <w:t>contractual</w:t>
      </w:r>
      <w:r>
        <w:rPr>
          <w:spacing w:val="40"/>
          <w:w w:val="105"/>
        </w:rPr>
        <w:t xml:space="preserve"> </w:t>
      </w:r>
      <w:r>
        <w:rPr>
          <w:w w:val="105"/>
        </w:rPr>
        <w:t>documents</w:t>
      </w:r>
      <w:r>
        <w:rPr>
          <w:spacing w:val="40"/>
          <w:w w:val="105"/>
        </w:rPr>
        <w:t xml:space="preserve"> </w:t>
      </w:r>
      <w:r>
        <w:rPr>
          <w:w w:val="105"/>
        </w:rPr>
        <w:t xml:space="preserve">and other physical evidence for conferences and hearings necessary to defend or otherwise dispose of an </w:t>
      </w:r>
      <w:r>
        <w:rPr>
          <w:spacing w:val="-2"/>
          <w:w w:val="105"/>
        </w:rPr>
        <w:t>appeal.</w:t>
      </w:r>
    </w:p>
    <w:p w14:paraId="3B7B4B86" w14:textId="77777777" w:rsidR="00BC0583" w:rsidRDefault="00BC0583">
      <w:pPr>
        <w:pStyle w:val="BodyText"/>
        <w:spacing w:before="3"/>
        <w:rPr>
          <w:sz w:val="21"/>
        </w:rPr>
      </w:pPr>
    </w:p>
    <w:p w14:paraId="319143B1" w14:textId="77777777" w:rsidR="00BC0583" w:rsidRDefault="00284671">
      <w:pPr>
        <w:pStyle w:val="ListParagraph"/>
        <w:numPr>
          <w:ilvl w:val="0"/>
          <w:numId w:val="3"/>
        </w:numPr>
        <w:tabs>
          <w:tab w:val="left" w:pos="442"/>
        </w:tabs>
        <w:spacing w:line="271" w:lineRule="auto"/>
        <w:ind w:left="110" w:right="224" w:firstLine="0"/>
      </w:pPr>
      <w:r>
        <w:rPr>
          <w:w w:val="105"/>
        </w:rPr>
        <w:t>Once</w:t>
      </w:r>
      <w:r>
        <w:rPr>
          <w:spacing w:val="19"/>
          <w:w w:val="105"/>
        </w:rPr>
        <w:t xml:space="preserve"> </w:t>
      </w:r>
      <w:r>
        <w:rPr>
          <w:w w:val="105"/>
        </w:rPr>
        <w:t>the</w:t>
      </w:r>
      <w:r>
        <w:rPr>
          <w:spacing w:val="19"/>
          <w:w w:val="105"/>
        </w:rPr>
        <w:t xml:space="preserve"> </w:t>
      </w:r>
      <w:r>
        <w:rPr>
          <w:w w:val="105"/>
        </w:rPr>
        <w:t>Rule</w:t>
      </w:r>
      <w:r>
        <w:rPr>
          <w:spacing w:val="19"/>
          <w:w w:val="105"/>
        </w:rPr>
        <w:t xml:space="preserve"> </w:t>
      </w:r>
      <w:r>
        <w:rPr>
          <w:w w:val="105"/>
        </w:rPr>
        <w:t>4</w:t>
      </w:r>
      <w:r>
        <w:rPr>
          <w:spacing w:val="19"/>
          <w:w w:val="105"/>
        </w:rPr>
        <w:t xml:space="preserve"> </w:t>
      </w:r>
      <w:r>
        <w:rPr>
          <w:w w:val="105"/>
        </w:rPr>
        <w:t>file</w:t>
      </w:r>
      <w:r>
        <w:rPr>
          <w:spacing w:val="19"/>
          <w:w w:val="105"/>
        </w:rPr>
        <w:t xml:space="preserve"> </w:t>
      </w:r>
      <w:r>
        <w:rPr>
          <w:w w:val="105"/>
        </w:rPr>
        <w:t>is</w:t>
      </w:r>
      <w:r>
        <w:rPr>
          <w:spacing w:val="19"/>
          <w:w w:val="105"/>
        </w:rPr>
        <w:t xml:space="preserve"> </w:t>
      </w:r>
      <w:r>
        <w:rPr>
          <w:w w:val="105"/>
        </w:rPr>
        <w:t>complete,</w:t>
      </w:r>
      <w:r>
        <w:rPr>
          <w:spacing w:val="20"/>
          <w:w w:val="105"/>
        </w:rPr>
        <w:t xml:space="preserve"> </w:t>
      </w:r>
      <w:hyperlink r:id="rId50">
        <w:r>
          <w:rPr>
            <w:color w:val="27314A"/>
            <w:w w:val="105"/>
            <w:u w:val="single" w:color="27314A"/>
          </w:rPr>
          <w:t>AF/JACQ</w:t>
        </w:r>
      </w:hyperlink>
      <w:r>
        <w:rPr>
          <w:color w:val="27314A"/>
          <w:spacing w:val="19"/>
          <w:w w:val="105"/>
        </w:rPr>
        <w:t xml:space="preserve"> </w:t>
      </w:r>
      <w:r>
        <w:rPr>
          <w:w w:val="105"/>
        </w:rPr>
        <w:t>will</w:t>
      </w:r>
      <w:r>
        <w:rPr>
          <w:spacing w:val="19"/>
          <w:w w:val="105"/>
        </w:rPr>
        <w:t xml:space="preserve"> </w:t>
      </w:r>
      <w:r>
        <w:rPr>
          <w:w w:val="105"/>
        </w:rPr>
        <w:t>file</w:t>
      </w:r>
      <w:r>
        <w:rPr>
          <w:spacing w:val="19"/>
          <w:w w:val="105"/>
        </w:rPr>
        <w:t xml:space="preserve"> </w:t>
      </w:r>
      <w:r>
        <w:rPr>
          <w:w w:val="105"/>
        </w:rPr>
        <w:t>it</w:t>
      </w:r>
      <w:r>
        <w:rPr>
          <w:spacing w:val="19"/>
          <w:w w:val="105"/>
        </w:rPr>
        <w:t xml:space="preserve"> </w:t>
      </w:r>
      <w:r>
        <w:rPr>
          <w:w w:val="105"/>
        </w:rPr>
        <w:t>with</w:t>
      </w:r>
      <w:r>
        <w:rPr>
          <w:spacing w:val="19"/>
          <w:w w:val="105"/>
        </w:rPr>
        <w:t xml:space="preserve"> </w:t>
      </w:r>
      <w:r>
        <w:rPr>
          <w:w w:val="105"/>
        </w:rPr>
        <w:t>the</w:t>
      </w:r>
      <w:r>
        <w:rPr>
          <w:spacing w:val="19"/>
          <w:w w:val="105"/>
        </w:rPr>
        <w:t xml:space="preserve"> </w:t>
      </w:r>
      <w:r>
        <w:rPr>
          <w:w w:val="105"/>
        </w:rPr>
        <w:t>ASBCA</w:t>
      </w:r>
      <w:r>
        <w:rPr>
          <w:spacing w:val="19"/>
          <w:w w:val="105"/>
        </w:rPr>
        <w:t xml:space="preserve"> </w:t>
      </w:r>
      <w:r>
        <w:rPr>
          <w:w w:val="105"/>
        </w:rPr>
        <w:t>on</w:t>
      </w:r>
      <w:r>
        <w:rPr>
          <w:spacing w:val="19"/>
          <w:w w:val="105"/>
        </w:rPr>
        <w:t xml:space="preserve"> </w:t>
      </w:r>
      <w:r>
        <w:rPr>
          <w:w w:val="105"/>
        </w:rPr>
        <w:t>behalf</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 xml:space="preserve">contracting </w:t>
      </w:r>
      <w:r>
        <w:rPr>
          <w:spacing w:val="-2"/>
          <w:w w:val="105"/>
        </w:rPr>
        <w:t>officer.</w:t>
      </w:r>
    </w:p>
    <w:p w14:paraId="3A0FF5F2" w14:textId="77777777" w:rsidR="00BC0583" w:rsidRDefault="00BC0583">
      <w:pPr>
        <w:pStyle w:val="BodyText"/>
        <w:rPr>
          <w:sz w:val="26"/>
        </w:rPr>
      </w:pPr>
    </w:p>
    <w:p w14:paraId="6BFCE945" w14:textId="77777777" w:rsidR="00BC0583" w:rsidRDefault="00284671">
      <w:pPr>
        <w:pStyle w:val="Heading2"/>
        <w:spacing w:before="170"/>
        <w:rPr>
          <w:b/>
        </w:rPr>
      </w:pPr>
      <w:r>
        <w:rPr>
          <w:b/>
        </w:rPr>
        <w:t>5333.292</w:t>
      </w:r>
      <w:r>
        <w:rPr>
          <w:b/>
          <w:spacing w:val="-11"/>
        </w:rPr>
        <w:t xml:space="preserve"> </w:t>
      </w:r>
      <w:r>
        <w:rPr>
          <w:b/>
        </w:rPr>
        <w:t>Appeals</w:t>
      </w:r>
      <w:r>
        <w:rPr>
          <w:b/>
          <w:spacing w:val="-10"/>
        </w:rPr>
        <w:t xml:space="preserve"> </w:t>
      </w:r>
      <w:r>
        <w:rPr>
          <w:b/>
        </w:rPr>
        <w:t>to</w:t>
      </w:r>
      <w:r>
        <w:rPr>
          <w:b/>
          <w:spacing w:val="-10"/>
        </w:rPr>
        <w:t xml:space="preserve"> </w:t>
      </w:r>
      <w:r>
        <w:rPr>
          <w:b/>
        </w:rPr>
        <w:t>the</w:t>
      </w:r>
      <w:r>
        <w:rPr>
          <w:b/>
          <w:spacing w:val="-11"/>
        </w:rPr>
        <w:t xml:space="preserve"> </w:t>
      </w:r>
      <w:r>
        <w:rPr>
          <w:b/>
        </w:rPr>
        <w:t>United</w:t>
      </w:r>
      <w:r>
        <w:rPr>
          <w:b/>
          <w:spacing w:val="-10"/>
        </w:rPr>
        <w:t xml:space="preserve"> </w:t>
      </w:r>
      <w:r>
        <w:rPr>
          <w:b/>
        </w:rPr>
        <w:t>States</w:t>
      </w:r>
      <w:r>
        <w:rPr>
          <w:b/>
          <w:spacing w:val="-10"/>
        </w:rPr>
        <w:t xml:space="preserve"> </w:t>
      </w:r>
      <w:r>
        <w:rPr>
          <w:b/>
        </w:rPr>
        <w:t>Court</w:t>
      </w:r>
      <w:r>
        <w:rPr>
          <w:b/>
          <w:spacing w:val="-11"/>
        </w:rPr>
        <w:t xml:space="preserve"> </w:t>
      </w:r>
      <w:r>
        <w:rPr>
          <w:b/>
        </w:rPr>
        <w:t>of</w:t>
      </w:r>
      <w:r>
        <w:rPr>
          <w:b/>
          <w:spacing w:val="-10"/>
        </w:rPr>
        <w:t xml:space="preserve"> </w:t>
      </w:r>
      <w:r>
        <w:rPr>
          <w:b/>
        </w:rPr>
        <w:t>Federal</w:t>
      </w:r>
      <w:r>
        <w:rPr>
          <w:b/>
          <w:spacing w:val="-10"/>
        </w:rPr>
        <w:t xml:space="preserve"> </w:t>
      </w:r>
      <w:r>
        <w:rPr>
          <w:b/>
        </w:rPr>
        <w:t>Claims</w:t>
      </w:r>
      <w:r>
        <w:rPr>
          <w:b/>
          <w:spacing w:val="-10"/>
        </w:rPr>
        <w:t xml:space="preserve"> </w:t>
      </w:r>
      <w:r>
        <w:rPr>
          <w:b/>
          <w:spacing w:val="-2"/>
        </w:rPr>
        <w:t>(COFC)</w:t>
      </w:r>
    </w:p>
    <w:p w14:paraId="5630AD66" w14:textId="77777777" w:rsidR="00BC0583" w:rsidRDefault="00BC0583">
      <w:pPr>
        <w:pStyle w:val="BodyText"/>
        <w:spacing w:before="4"/>
        <w:rPr>
          <w:rFonts w:ascii="Bookman Old Style"/>
          <w:b/>
          <w:sz w:val="42"/>
        </w:rPr>
      </w:pPr>
    </w:p>
    <w:p w14:paraId="4C1D4442" w14:textId="77777777" w:rsidR="00BC0583" w:rsidRDefault="00284671">
      <w:pPr>
        <w:pStyle w:val="ListParagraph"/>
        <w:numPr>
          <w:ilvl w:val="0"/>
          <w:numId w:val="2"/>
        </w:numPr>
        <w:tabs>
          <w:tab w:val="left" w:pos="442"/>
        </w:tabs>
        <w:spacing w:line="271" w:lineRule="auto"/>
        <w:ind w:right="232" w:firstLine="0"/>
      </w:pPr>
      <w:r>
        <w:rPr>
          <w:w w:val="105"/>
        </w:rPr>
        <w:t>The Department of Justice represents the Department of the Air Force in appeals brought before</w:t>
      </w:r>
      <w:r>
        <w:rPr>
          <w:spacing w:val="40"/>
          <w:w w:val="105"/>
        </w:rPr>
        <w:t xml:space="preserve"> </w:t>
      </w:r>
      <w:r>
        <w:rPr>
          <w:w w:val="105"/>
        </w:rPr>
        <w:t>the</w:t>
      </w:r>
      <w:r>
        <w:rPr>
          <w:spacing w:val="38"/>
          <w:w w:val="105"/>
        </w:rPr>
        <w:t xml:space="preserve"> </w:t>
      </w:r>
      <w:r>
        <w:rPr>
          <w:w w:val="105"/>
        </w:rPr>
        <w:t>COFC.</w:t>
      </w:r>
      <w:r>
        <w:rPr>
          <w:spacing w:val="38"/>
          <w:w w:val="105"/>
        </w:rPr>
        <w:t xml:space="preserve"> </w:t>
      </w:r>
      <w:r>
        <w:rPr>
          <w:w w:val="105"/>
        </w:rPr>
        <w:t>The</w:t>
      </w:r>
      <w:r>
        <w:rPr>
          <w:spacing w:val="38"/>
          <w:w w:val="105"/>
        </w:rPr>
        <w:t xml:space="preserve"> </w:t>
      </w:r>
      <w:r>
        <w:rPr>
          <w:w w:val="105"/>
        </w:rPr>
        <w:t>Air</w:t>
      </w:r>
      <w:r>
        <w:rPr>
          <w:spacing w:val="38"/>
          <w:w w:val="105"/>
        </w:rPr>
        <w:t xml:space="preserve"> </w:t>
      </w:r>
      <w:r>
        <w:rPr>
          <w:w w:val="105"/>
        </w:rPr>
        <w:t>Force</w:t>
      </w:r>
      <w:r>
        <w:rPr>
          <w:spacing w:val="38"/>
          <w:w w:val="105"/>
        </w:rPr>
        <w:t xml:space="preserve"> </w:t>
      </w:r>
      <w:r>
        <w:rPr>
          <w:w w:val="105"/>
        </w:rPr>
        <w:t>Commercial</w:t>
      </w:r>
      <w:r>
        <w:rPr>
          <w:spacing w:val="38"/>
          <w:w w:val="105"/>
        </w:rPr>
        <w:t xml:space="preserve"> </w:t>
      </w:r>
      <w:r>
        <w:rPr>
          <w:w w:val="105"/>
        </w:rPr>
        <w:t>Litigation</w:t>
      </w:r>
      <w:r>
        <w:rPr>
          <w:spacing w:val="38"/>
          <w:w w:val="105"/>
        </w:rPr>
        <w:t xml:space="preserve"> </w:t>
      </w:r>
      <w:r>
        <w:rPr>
          <w:w w:val="105"/>
        </w:rPr>
        <w:t>Field</w:t>
      </w:r>
      <w:r>
        <w:rPr>
          <w:spacing w:val="38"/>
          <w:w w:val="105"/>
        </w:rPr>
        <w:t xml:space="preserve"> </w:t>
      </w:r>
      <w:r>
        <w:rPr>
          <w:w w:val="105"/>
        </w:rPr>
        <w:t>Support</w:t>
      </w:r>
      <w:r>
        <w:rPr>
          <w:spacing w:val="38"/>
          <w:w w:val="105"/>
        </w:rPr>
        <w:t xml:space="preserve"> </w:t>
      </w:r>
      <w:r>
        <w:rPr>
          <w:w w:val="105"/>
        </w:rPr>
        <w:t>Center</w:t>
      </w:r>
      <w:r>
        <w:rPr>
          <w:spacing w:val="38"/>
          <w:w w:val="105"/>
        </w:rPr>
        <w:t xml:space="preserve"> </w:t>
      </w:r>
      <w:r>
        <w:rPr>
          <w:w w:val="105"/>
        </w:rPr>
        <w:t>(</w:t>
      </w:r>
      <w:hyperlink r:id="rId51">
        <w:r>
          <w:rPr>
            <w:color w:val="27314A"/>
            <w:w w:val="105"/>
            <w:u w:val="single" w:color="27314A"/>
          </w:rPr>
          <w:t>AF/JACQ</w:t>
        </w:r>
      </w:hyperlink>
      <w:r>
        <w:rPr>
          <w:w w:val="105"/>
        </w:rPr>
        <w:t>)</w:t>
      </w:r>
      <w:r>
        <w:rPr>
          <w:spacing w:val="38"/>
          <w:w w:val="105"/>
        </w:rPr>
        <w:t xml:space="preserve"> </w:t>
      </w:r>
      <w:r>
        <w:rPr>
          <w:w w:val="105"/>
        </w:rPr>
        <w:t>serves</w:t>
      </w:r>
      <w:r>
        <w:rPr>
          <w:spacing w:val="38"/>
          <w:w w:val="105"/>
        </w:rPr>
        <w:t xml:space="preserve"> </w:t>
      </w:r>
      <w:r>
        <w:rPr>
          <w:w w:val="105"/>
        </w:rPr>
        <w:t>as</w:t>
      </w:r>
      <w:r>
        <w:rPr>
          <w:spacing w:val="38"/>
          <w:w w:val="105"/>
        </w:rPr>
        <w:t xml:space="preserve"> </w:t>
      </w:r>
      <w:r>
        <w:rPr>
          <w:w w:val="105"/>
        </w:rPr>
        <w:t>the Department</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Air</w:t>
      </w:r>
      <w:r>
        <w:rPr>
          <w:spacing w:val="30"/>
          <w:w w:val="105"/>
        </w:rPr>
        <w:t xml:space="preserve"> </w:t>
      </w:r>
      <w:r>
        <w:rPr>
          <w:w w:val="105"/>
        </w:rPr>
        <w:t>Force</w:t>
      </w:r>
      <w:r>
        <w:rPr>
          <w:spacing w:val="30"/>
          <w:w w:val="105"/>
        </w:rPr>
        <w:t xml:space="preserve"> </w:t>
      </w:r>
      <w:r>
        <w:rPr>
          <w:w w:val="105"/>
        </w:rPr>
        <w:t>counsel</w:t>
      </w:r>
      <w:r>
        <w:rPr>
          <w:spacing w:val="30"/>
          <w:w w:val="105"/>
        </w:rPr>
        <w:t xml:space="preserve"> </w:t>
      </w:r>
      <w:r>
        <w:rPr>
          <w:w w:val="105"/>
        </w:rPr>
        <w:t>with</w:t>
      </w:r>
      <w:r>
        <w:rPr>
          <w:spacing w:val="30"/>
          <w:w w:val="105"/>
        </w:rPr>
        <w:t xml:space="preserve"> </w:t>
      </w:r>
      <w:r>
        <w:rPr>
          <w:w w:val="105"/>
        </w:rPr>
        <w:t>the</w:t>
      </w:r>
      <w:r>
        <w:rPr>
          <w:spacing w:val="30"/>
          <w:w w:val="105"/>
        </w:rPr>
        <w:t xml:space="preserve"> </w:t>
      </w:r>
      <w:r>
        <w:rPr>
          <w:w w:val="105"/>
        </w:rPr>
        <w:t>Department</w:t>
      </w:r>
      <w:r>
        <w:rPr>
          <w:spacing w:val="30"/>
          <w:w w:val="105"/>
        </w:rPr>
        <w:t xml:space="preserve"> </w:t>
      </w:r>
      <w:r>
        <w:rPr>
          <w:w w:val="105"/>
        </w:rPr>
        <w:t>of</w:t>
      </w:r>
      <w:r>
        <w:rPr>
          <w:spacing w:val="30"/>
          <w:w w:val="105"/>
        </w:rPr>
        <w:t xml:space="preserve"> </w:t>
      </w:r>
      <w:r>
        <w:rPr>
          <w:w w:val="105"/>
        </w:rPr>
        <w:t>Justice</w:t>
      </w:r>
      <w:r>
        <w:rPr>
          <w:spacing w:val="30"/>
          <w:w w:val="105"/>
        </w:rPr>
        <w:t xml:space="preserve"> </w:t>
      </w:r>
      <w:r>
        <w:rPr>
          <w:w w:val="105"/>
        </w:rPr>
        <w:t>in</w:t>
      </w:r>
      <w:r>
        <w:rPr>
          <w:spacing w:val="30"/>
          <w:w w:val="105"/>
        </w:rPr>
        <w:t xml:space="preserve"> </w:t>
      </w:r>
      <w:r>
        <w:rPr>
          <w:w w:val="105"/>
        </w:rPr>
        <w:t>such</w:t>
      </w:r>
      <w:r>
        <w:rPr>
          <w:spacing w:val="30"/>
          <w:w w:val="105"/>
        </w:rPr>
        <w:t xml:space="preserve"> </w:t>
      </w:r>
      <w:r>
        <w:rPr>
          <w:w w:val="105"/>
        </w:rPr>
        <w:t>appeals.</w:t>
      </w:r>
    </w:p>
    <w:p w14:paraId="61829076" w14:textId="77777777" w:rsidR="00BC0583" w:rsidRDefault="00BC0583">
      <w:pPr>
        <w:pStyle w:val="BodyText"/>
        <w:spacing w:before="2"/>
        <w:rPr>
          <w:sz w:val="21"/>
        </w:rPr>
      </w:pPr>
    </w:p>
    <w:p w14:paraId="558948E7" w14:textId="77777777" w:rsidR="00BC0583" w:rsidRDefault="00284671">
      <w:pPr>
        <w:pStyle w:val="ListParagraph"/>
        <w:numPr>
          <w:ilvl w:val="0"/>
          <w:numId w:val="2"/>
        </w:numPr>
        <w:tabs>
          <w:tab w:val="left" w:pos="451"/>
        </w:tabs>
        <w:spacing w:line="271" w:lineRule="auto"/>
        <w:ind w:right="186" w:firstLine="0"/>
      </w:pPr>
      <w:r>
        <w:rPr>
          <w:w w:val="105"/>
        </w:rPr>
        <w:t>The</w:t>
      </w:r>
      <w:r>
        <w:rPr>
          <w:spacing w:val="21"/>
          <w:w w:val="105"/>
        </w:rPr>
        <w:t xml:space="preserve"> </w:t>
      </w:r>
      <w:r>
        <w:rPr>
          <w:w w:val="105"/>
        </w:rPr>
        <w:t>contracting</w:t>
      </w:r>
      <w:r>
        <w:rPr>
          <w:spacing w:val="21"/>
          <w:w w:val="105"/>
        </w:rPr>
        <w:t xml:space="preserve"> </w:t>
      </w:r>
      <w:r>
        <w:rPr>
          <w:w w:val="105"/>
        </w:rPr>
        <w:t>officer</w:t>
      </w:r>
      <w:r>
        <w:rPr>
          <w:spacing w:val="21"/>
          <w:w w:val="105"/>
        </w:rPr>
        <w:t xml:space="preserve"> </w:t>
      </w:r>
      <w:r>
        <w:rPr>
          <w:w w:val="105"/>
        </w:rPr>
        <w:t>must</w:t>
      </w:r>
      <w:r>
        <w:rPr>
          <w:spacing w:val="21"/>
          <w:w w:val="105"/>
        </w:rPr>
        <w:t xml:space="preserve"> </w:t>
      </w:r>
      <w:r>
        <w:rPr>
          <w:w w:val="105"/>
        </w:rPr>
        <w:t>notify</w:t>
      </w:r>
      <w:r>
        <w:rPr>
          <w:spacing w:val="21"/>
          <w:w w:val="105"/>
        </w:rPr>
        <w:t xml:space="preserve"> </w:t>
      </w:r>
      <w:r>
        <w:rPr>
          <w:w w:val="105"/>
        </w:rPr>
        <w:t>the</w:t>
      </w:r>
      <w:r>
        <w:rPr>
          <w:spacing w:val="21"/>
          <w:w w:val="105"/>
        </w:rPr>
        <w:t xml:space="preserve"> </w:t>
      </w:r>
      <w:r>
        <w:rPr>
          <w:w w:val="105"/>
        </w:rPr>
        <w:t>cognizant</w:t>
      </w:r>
      <w:r>
        <w:rPr>
          <w:spacing w:val="21"/>
          <w:w w:val="105"/>
        </w:rPr>
        <w:t xml:space="preserve"> </w:t>
      </w:r>
      <w:r>
        <w:rPr>
          <w:w w:val="105"/>
        </w:rPr>
        <w:t>legal</w:t>
      </w:r>
      <w:r>
        <w:rPr>
          <w:spacing w:val="21"/>
          <w:w w:val="105"/>
        </w:rPr>
        <w:t xml:space="preserve"> </w:t>
      </w:r>
      <w:r>
        <w:rPr>
          <w:w w:val="105"/>
        </w:rPr>
        <w:t>office</w:t>
      </w:r>
      <w:r>
        <w:rPr>
          <w:spacing w:val="21"/>
          <w:w w:val="105"/>
        </w:rPr>
        <w:t xml:space="preserve"> </w:t>
      </w:r>
      <w:r>
        <w:rPr>
          <w:w w:val="105"/>
        </w:rPr>
        <w:t>and</w:t>
      </w:r>
      <w:r>
        <w:rPr>
          <w:spacing w:val="21"/>
          <w:w w:val="105"/>
        </w:rPr>
        <w:t xml:space="preserve"> </w:t>
      </w:r>
      <w:r>
        <w:rPr>
          <w:w w:val="105"/>
        </w:rPr>
        <w:t>the</w:t>
      </w:r>
      <w:r>
        <w:rPr>
          <w:spacing w:val="21"/>
          <w:w w:val="105"/>
        </w:rPr>
        <w:t xml:space="preserve"> </w:t>
      </w:r>
      <w:r>
        <w:rPr>
          <w:w w:val="105"/>
        </w:rPr>
        <w:t>SCO</w:t>
      </w:r>
      <w:r>
        <w:rPr>
          <w:spacing w:val="21"/>
          <w:w w:val="105"/>
        </w:rPr>
        <w:t xml:space="preserve"> </w:t>
      </w:r>
      <w:r>
        <w:rPr>
          <w:w w:val="105"/>
        </w:rPr>
        <w:t>of</w:t>
      </w:r>
      <w:r>
        <w:rPr>
          <w:spacing w:val="21"/>
          <w:w w:val="105"/>
        </w:rPr>
        <w:t xml:space="preserve"> </w:t>
      </w:r>
      <w:r>
        <w:rPr>
          <w:w w:val="105"/>
        </w:rPr>
        <w:t>any</w:t>
      </w:r>
      <w:r>
        <w:rPr>
          <w:spacing w:val="21"/>
          <w:w w:val="105"/>
        </w:rPr>
        <w:t xml:space="preserve"> </w:t>
      </w:r>
      <w:r>
        <w:rPr>
          <w:w w:val="105"/>
        </w:rPr>
        <w:t>notice</w:t>
      </w:r>
      <w:r>
        <w:rPr>
          <w:spacing w:val="21"/>
          <w:w w:val="105"/>
        </w:rPr>
        <w:t xml:space="preserve"> </w:t>
      </w:r>
      <w:r>
        <w:rPr>
          <w:w w:val="105"/>
        </w:rPr>
        <w:t>of</w:t>
      </w:r>
      <w:r>
        <w:rPr>
          <w:spacing w:val="21"/>
          <w:w w:val="105"/>
        </w:rPr>
        <w:t xml:space="preserve"> </w:t>
      </w:r>
      <w:r>
        <w:rPr>
          <w:w w:val="105"/>
        </w:rPr>
        <w:t>appeal to</w:t>
      </w:r>
      <w:r>
        <w:rPr>
          <w:spacing w:val="22"/>
          <w:w w:val="105"/>
        </w:rPr>
        <w:t xml:space="preserve"> </w:t>
      </w:r>
      <w:r>
        <w:rPr>
          <w:w w:val="105"/>
        </w:rPr>
        <w:t>the</w:t>
      </w:r>
      <w:r>
        <w:rPr>
          <w:spacing w:val="22"/>
          <w:w w:val="105"/>
        </w:rPr>
        <w:t xml:space="preserve"> </w:t>
      </w:r>
      <w:r>
        <w:rPr>
          <w:w w:val="105"/>
        </w:rPr>
        <w:t>COFC.</w:t>
      </w:r>
      <w:r>
        <w:rPr>
          <w:spacing w:val="22"/>
          <w:w w:val="105"/>
        </w:rPr>
        <w:t xml:space="preserve"> </w:t>
      </w:r>
      <w:r>
        <w:rPr>
          <w:w w:val="105"/>
        </w:rPr>
        <w:t>The</w:t>
      </w:r>
      <w:r>
        <w:rPr>
          <w:spacing w:val="22"/>
          <w:w w:val="105"/>
        </w:rPr>
        <w:t xml:space="preserve"> </w:t>
      </w:r>
      <w:r>
        <w:rPr>
          <w:w w:val="105"/>
        </w:rPr>
        <w:t>cognizant</w:t>
      </w:r>
      <w:r>
        <w:rPr>
          <w:spacing w:val="22"/>
          <w:w w:val="105"/>
        </w:rPr>
        <w:t xml:space="preserve"> </w:t>
      </w:r>
      <w:r>
        <w:rPr>
          <w:w w:val="105"/>
        </w:rPr>
        <w:t>legal</w:t>
      </w:r>
      <w:r>
        <w:rPr>
          <w:spacing w:val="22"/>
          <w:w w:val="105"/>
        </w:rPr>
        <w:t xml:space="preserve"> </w:t>
      </w:r>
      <w:r>
        <w:rPr>
          <w:w w:val="105"/>
        </w:rPr>
        <w:t>office</w:t>
      </w:r>
      <w:r>
        <w:rPr>
          <w:spacing w:val="22"/>
          <w:w w:val="105"/>
        </w:rPr>
        <w:t xml:space="preserve"> </w:t>
      </w:r>
      <w:r>
        <w:rPr>
          <w:w w:val="105"/>
        </w:rPr>
        <w:t>must</w:t>
      </w:r>
      <w:r>
        <w:rPr>
          <w:spacing w:val="22"/>
          <w:w w:val="105"/>
        </w:rPr>
        <w:t xml:space="preserve"> </w:t>
      </w:r>
      <w:r>
        <w:rPr>
          <w:w w:val="105"/>
        </w:rPr>
        <w:t>forward</w:t>
      </w:r>
      <w:r>
        <w:rPr>
          <w:spacing w:val="22"/>
          <w:w w:val="105"/>
        </w:rPr>
        <w:t xml:space="preserve"> </w:t>
      </w:r>
      <w:r>
        <w:rPr>
          <w:w w:val="105"/>
        </w:rPr>
        <w:t>a</w:t>
      </w:r>
      <w:r>
        <w:rPr>
          <w:spacing w:val="22"/>
          <w:w w:val="105"/>
        </w:rPr>
        <w:t xml:space="preserve"> </w:t>
      </w:r>
      <w:r>
        <w:rPr>
          <w:w w:val="105"/>
        </w:rPr>
        <w:t>copy</w:t>
      </w:r>
      <w:r>
        <w:rPr>
          <w:spacing w:val="22"/>
          <w:w w:val="105"/>
        </w:rPr>
        <w:t xml:space="preserve"> </w:t>
      </w:r>
      <w:r>
        <w:rPr>
          <w:w w:val="105"/>
        </w:rPr>
        <w:t>of</w:t>
      </w:r>
      <w:r>
        <w:rPr>
          <w:spacing w:val="22"/>
          <w:w w:val="105"/>
        </w:rPr>
        <w:t xml:space="preserve"> </w:t>
      </w:r>
      <w:r>
        <w:rPr>
          <w:w w:val="105"/>
        </w:rPr>
        <w:t>the</w:t>
      </w:r>
      <w:r>
        <w:rPr>
          <w:spacing w:val="22"/>
          <w:w w:val="105"/>
        </w:rPr>
        <w:t xml:space="preserve"> </w:t>
      </w:r>
      <w:r>
        <w:rPr>
          <w:w w:val="105"/>
        </w:rPr>
        <w:t>notice</w:t>
      </w:r>
      <w:r>
        <w:rPr>
          <w:spacing w:val="22"/>
          <w:w w:val="105"/>
        </w:rPr>
        <w:t xml:space="preserve"> </w:t>
      </w:r>
      <w:r>
        <w:rPr>
          <w:w w:val="105"/>
        </w:rPr>
        <w:t>to</w:t>
      </w:r>
      <w:r>
        <w:rPr>
          <w:spacing w:val="24"/>
          <w:w w:val="105"/>
        </w:rPr>
        <w:t xml:space="preserve"> </w:t>
      </w:r>
      <w:hyperlink r:id="rId52">
        <w:r>
          <w:rPr>
            <w:color w:val="27314A"/>
            <w:w w:val="105"/>
            <w:u w:val="single" w:color="27314A"/>
          </w:rPr>
          <w:t>SAF/GCR</w:t>
        </w:r>
      </w:hyperlink>
      <w:r>
        <w:rPr>
          <w:color w:val="27314A"/>
          <w:spacing w:val="22"/>
          <w:w w:val="105"/>
        </w:rPr>
        <w:t xml:space="preserve"> </w:t>
      </w:r>
      <w:r>
        <w:rPr>
          <w:w w:val="105"/>
        </w:rPr>
        <w:t>and</w:t>
      </w:r>
      <w:r>
        <w:rPr>
          <w:spacing w:val="22"/>
          <w:w w:val="105"/>
        </w:rPr>
        <w:t xml:space="preserve"> </w:t>
      </w:r>
      <w:hyperlink r:id="rId53">
        <w:r>
          <w:rPr>
            <w:color w:val="27314A"/>
            <w:w w:val="105"/>
            <w:u w:val="single" w:color="27314A"/>
          </w:rPr>
          <w:t>AF/JACQ</w:t>
        </w:r>
      </w:hyperlink>
      <w:r>
        <w:rPr>
          <w:w w:val="105"/>
        </w:rPr>
        <w:t>.</w:t>
      </w:r>
    </w:p>
    <w:p w14:paraId="2BA226A1" w14:textId="77777777" w:rsidR="00BC0583" w:rsidRDefault="00BC0583">
      <w:pPr>
        <w:pStyle w:val="BodyText"/>
        <w:spacing w:before="1"/>
        <w:rPr>
          <w:sz w:val="21"/>
        </w:rPr>
      </w:pPr>
    </w:p>
    <w:p w14:paraId="76A9C6E5" w14:textId="77777777" w:rsidR="00BC0583" w:rsidRDefault="00284671">
      <w:pPr>
        <w:pStyle w:val="ListParagraph"/>
        <w:numPr>
          <w:ilvl w:val="0"/>
          <w:numId w:val="2"/>
        </w:numPr>
        <w:tabs>
          <w:tab w:val="left" w:pos="435"/>
        </w:tabs>
        <w:spacing w:line="271" w:lineRule="auto"/>
        <w:ind w:right="339" w:firstLine="0"/>
      </w:pPr>
      <w:r>
        <w:rPr>
          <w:w w:val="105"/>
        </w:rPr>
        <w:t>The contracting officer must assist the cognizant legal office in preparing the litigation report.</w:t>
      </w:r>
      <w:r>
        <w:rPr>
          <w:spacing w:val="80"/>
          <w:w w:val="105"/>
        </w:rPr>
        <w:t xml:space="preserve"> </w:t>
      </w:r>
      <w:r>
        <w:rPr>
          <w:w w:val="105"/>
        </w:rPr>
        <w:t xml:space="preserve">The contracting officer must obtain approval from the </w:t>
      </w:r>
      <w:hyperlink r:id="rId54">
        <w:r>
          <w:rPr>
            <w:color w:val="27314A"/>
            <w:w w:val="105"/>
            <w:u w:val="single" w:color="27314A"/>
          </w:rPr>
          <w:t>AF/JACQ</w:t>
        </w:r>
      </w:hyperlink>
      <w:r>
        <w:rPr>
          <w:color w:val="27314A"/>
          <w:w w:val="105"/>
        </w:rPr>
        <w:t xml:space="preserve"> </w:t>
      </w:r>
      <w:r>
        <w:rPr>
          <w:w w:val="105"/>
        </w:rPr>
        <w:t>trial attorney prior to releasing the</w:t>
      </w:r>
      <w:r>
        <w:rPr>
          <w:spacing w:val="40"/>
          <w:w w:val="105"/>
        </w:rPr>
        <w:t xml:space="preserve"> </w:t>
      </w:r>
      <w:r>
        <w:rPr>
          <w:w w:val="105"/>
        </w:rPr>
        <w:t>litigation report outside government.</w:t>
      </w:r>
    </w:p>
    <w:sectPr w:rsidR="00BC0583">
      <w:pgSz w:w="11910" w:h="16840"/>
      <w:pgMar w:top="840" w:right="74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OSSI, AMANDA M CIV USAF HAF SAF/AQCP" w:date="2024-05-19T09:53:00Z" w:initials="AR">
    <w:p w14:paraId="1D7B481F" w14:textId="77777777" w:rsidR="00085FC3" w:rsidRDefault="00085FC3" w:rsidP="00085FC3">
      <w:pPr>
        <w:pStyle w:val="CommentText"/>
      </w:pPr>
      <w:r>
        <w:rPr>
          <w:rStyle w:val="CommentReference"/>
        </w:rPr>
        <w:annotationRef/>
      </w:r>
      <w:r>
        <w:t>Added verbiage and link</w:t>
      </w:r>
    </w:p>
  </w:comment>
  <w:comment w:id="4" w:author="ROSSI, AMANDA M CIV USAF HAF SAF/AQCP" w:date="2024-05-19T09:55:00Z" w:initials="AR">
    <w:p w14:paraId="0EEB454C" w14:textId="77777777" w:rsidR="00085FC3" w:rsidRDefault="00085FC3" w:rsidP="00085FC3">
      <w:pPr>
        <w:pStyle w:val="CommentText"/>
      </w:pPr>
      <w:r>
        <w:rPr>
          <w:rStyle w:val="CommentReference"/>
        </w:rPr>
        <w:annotationRef/>
      </w:r>
      <w:r>
        <w:t>Link added</w:t>
      </w:r>
    </w:p>
  </w:comment>
  <w:comment w:id="5" w:author="ROSSI, AMANDA M CIV USAF HAF SAF/AQCP" w:date="2024-05-19T09:55:00Z" w:initials="AR">
    <w:p w14:paraId="2D38A76F" w14:textId="77777777" w:rsidR="00085FC3" w:rsidRDefault="00085FC3" w:rsidP="00085FC3">
      <w:pPr>
        <w:pStyle w:val="CommentText"/>
      </w:pPr>
      <w:r>
        <w:rPr>
          <w:rStyle w:val="CommentReference"/>
        </w:rPr>
        <w:annotationRef/>
      </w:r>
      <w:r>
        <w:t>Link added</w:t>
      </w:r>
    </w:p>
  </w:comment>
  <w:comment w:id="6" w:author="ROSSI, AMANDA M CIV USAF HAF SAF/AQCP" w:date="2024-05-19T09:55:00Z" w:initials="AR">
    <w:p w14:paraId="4AF8014A" w14:textId="77777777" w:rsidR="00085FC3" w:rsidRDefault="00085FC3" w:rsidP="00085FC3">
      <w:pPr>
        <w:pStyle w:val="CommentText"/>
      </w:pPr>
      <w:r>
        <w:rPr>
          <w:rStyle w:val="CommentReference"/>
        </w:rPr>
        <w:annotationRef/>
      </w:r>
      <w:r>
        <w:t>NEW</w:t>
      </w:r>
    </w:p>
  </w:comment>
  <w:comment w:id="8" w:author="ROSSI, AMANDA M CIV USAF HAF SAF/AQCP" w:date="2024-05-19T09:58:00Z" w:initials="AR">
    <w:p w14:paraId="64976EA8" w14:textId="77777777" w:rsidR="00085FC3" w:rsidRDefault="00085FC3" w:rsidP="00085FC3">
      <w:pPr>
        <w:pStyle w:val="CommentText"/>
      </w:pPr>
      <w:r>
        <w:rPr>
          <w:rStyle w:val="CommentReference"/>
        </w:rPr>
        <w:annotationRef/>
      </w:r>
      <w:r>
        <w:t>New verbiage and link</w:t>
      </w:r>
    </w:p>
  </w:comment>
  <w:comment w:id="9" w:author="ROSSI, AMANDA M CIV USAF HAF SAF/AQCP" w:date="2024-05-19T09:59:00Z" w:initials="AR">
    <w:p w14:paraId="2DA0E715" w14:textId="77777777" w:rsidR="00135BD8" w:rsidRDefault="00135BD8" w:rsidP="00135BD8">
      <w:pPr>
        <w:pStyle w:val="CommentText"/>
      </w:pPr>
      <w:r>
        <w:rPr>
          <w:rStyle w:val="CommentReference"/>
        </w:rPr>
        <w:annotationRef/>
      </w:r>
      <w:r>
        <w:t>Revised name and link added</w:t>
      </w:r>
    </w:p>
  </w:comment>
  <w:comment w:id="10" w:author="ROSSI, AMANDA M CIV USAF HAF SAF/AQCP" w:date="2024-05-19T10:00:00Z" w:initials="AR">
    <w:p w14:paraId="6267C971" w14:textId="77777777" w:rsidR="00135BD8" w:rsidRDefault="00135BD8" w:rsidP="00135BD8">
      <w:pPr>
        <w:pStyle w:val="CommentText"/>
      </w:pPr>
      <w:r>
        <w:rPr>
          <w:rStyle w:val="CommentReference"/>
        </w:rPr>
        <w:annotationRef/>
      </w:r>
      <w:r>
        <w:t>NEW</w:t>
      </w:r>
    </w:p>
  </w:comment>
  <w:comment w:id="11" w:author="ROSSI, AMANDA M CIV USAF HAF SAF/AQCP" w:date="2024-05-19T10:01:00Z" w:initials="AR">
    <w:p w14:paraId="6F442161" w14:textId="77777777" w:rsidR="00135BD8" w:rsidRDefault="00135BD8" w:rsidP="00135BD8">
      <w:pPr>
        <w:pStyle w:val="CommentText"/>
      </w:pPr>
      <w:r>
        <w:rPr>
          <w:rStyle w:val="CommentReference"/>
        </w:rPr>
        <w:annotationRef/>
      </w:r>
      <w:r>
        <w:t>Same verbiage BUT now (c)</w:t>
      </w:r>
    </w:p>
  </w:comment>
  <w:comment w:id="12" w:author="ROSSI, AMANDA M CIV USAF HAF SAF/AQCP" w:date="2024-05-19T10:03:00Z" w:initials="AR">
    <w:p w14:paraId="0DCC9DDE" w14:textId="77777777" w:rsidR="00135BD8" w:rsidRDefault="00135BD8" w:rsidP="00135BD8">
      <w:pPr>
        <w:pStyle w:val="CommentText"/>
      </w:pPr>
      <w:r>
        <w:rPr>
          <w:rStyle w:val="CommentReference"/>
        </w:rPr>
        <w:annotationRef/>
      </w:r>
      <w:r>
        <w:t>Now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7B481F" w15:done="0"/>
  <w15:commentEx w15:paraId="0EEB454C" w15:done="0"/>
  <w15:commentEx w15:paraId="2D38A76F" w15:done="0"/>
  <w15:commentEx w15:paraId="4AF8014A" w15:done="0"/>
  <w15:commentEx w15:paraId="64976EA8" w15:done="0"/>
  <w15:commentEx w15:paraId="2DA0E715" w15:done="0"/>
  <w15:commentEx w15:paraId="6267C971" w15:done="0"/>
  <w15:commentEx w15:paraId="6F442161" w15:done="0"/>
  <w15:commentEx w15:paraId="0DCC9D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70D255" w16cex:dateUtc="2024-05-19T15:53:00Z"/>
  <w16cex:commentExtensible w16cex:durableId="3364704D" w16cex:dateUtc="2024-05-19T15:55:00Z"/>
  <w16cex:commentExtensible w16cex:durableId="1705B7B0" w16cex:dateUtc="2024-05-19T15:55:00Z"/>
  <w16cex:commentExtensible w16cex:durableId="6DE2BDD4" w16cex:dateUtc="2024-05-19T15:55:00Z"/>
  <w16cex:commentExtensible w16cex:durableId="734AB014" w16cex:dateUtc="2024-05-19T15:58:00Z"/>
  <w16cex:commentExtensible w16cex:durableId="65463AE1" w16cex:dateUtc="2024-05-19T15:59:00Z"/>
  <w16cex:commentExtensible w16cex:durableId="1422249A" w16cex:dateUtc="2024-05-19T16:00:00Z"/>
  <w16cex:commentExtensible w16cex:durableId="72700517" w16cex:dateUtc="2024-05-19T16:01:00Z"/>
  <w16cex:commentExtensible w16cex:durableId="71F6A56C" w16cex:dateUtc="2024-05-19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7B481F" w16cid:durableId="7170D255"/>
  <w16cid:commentId w16cid:paraId="0EEB454C" w16cid:durableId="3364704D"/>
  <w16cid:commentId w16cid:paraId="2D38A76F" w16cid:durableId="1705B7B0"/>
  <w16cid:commentId w16cid:paraId="4AF8014A" w16cid:durableId="6DE2BDD4"/>
  <w16cid:commentId w16cid:paraId="64976EA8" w16cid:durableId="734AB014"/>
  <w16cid:commentId w16cid:paraId="2DA0E715" w16cid:durableId="65463AE1"/>
  <w16cid:commentId w16cid:paraId="6267C971" w16cid:durableId="1422249A"/>
  <w16cid:commentId w16cid:paraId="6F442161" w16cid:durableId="72700517"/>
  <w16cid:commentId w16cid:paraId="0DCC9DDE" w16cid:durableId="71F6A5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2A98"/>
    <w:multiLevelType w:val="hybridMultilevel"/>
    <w:tmpl w:val="E118F050"/>
    <w:lvl w:ilvl="0" w:tplc="B42A53B6">
      <w:start w:val="1"/>
      <w:numFmt w:val="decimal"/>
      <w:lvlText w:val="(%1)"/>
      <w:lvlJc w:val="left"/>
      <w:pPr>
        <w:ind w:left="720" w:hanging="360"/>
      </w:pPr>
    </w:lvl>
    <w:lvl w:ilvl="1" w:tplc="F0CA2CAC">
      <w:start w:val="1"/>
      <w:numFmt w:val="lowerLetter"/>
      <w:lvlText w:val="%2."/>
      <w:lvlJc w:val="left"/>
      <w:pPr>
        <w:ind w:left="1440" w:hanging="360"/>
      </w:pPr>
    </w:lvl>
    <w:lvl w:ilvl="2" w:tplc="19206902">
      <w:start w:val="1"/>
      <w:numFmt w:val="lowerRoman"/>
      <w:lvlText w:val="%3."/>
      <w:lvlJc w:val="right"/>
      <w:pPr>
        <w:ind w:left="2160" w:hanging="180"/>
      </w:pPr>
    </w:lvl>
    <w:lvl w:ilvl="3" w:tplc="E0B2B7D2">
      <w:start w:val="1"/>
      <w:numFmt w:val="decimal"/>
      <w:lvlText w:val="%4."/>
      <w:lvlJc w:val="left"/>
      <w:pPr>
        <w:ind w:left="2880" w:hanging="360"/>
      </w:pPr>
    </w:lvl>
    <w:lvl w:ilvl="4" w:tplc="7304BC7A">
      <w:start w:val="1"/>
      <w:numFmt w:val="lowerLetter"/>
      <w:lvlText w:val="%5."/>
      <w:lvlJc w:val="left"/>
      <w:pPr>
        <w:ind w:left="3600" w:hanging="360"/>
      </w:pPr>
    </w:lvl>
    <w:lvl w:ilvl="5" w:tplc="1598C9B4">
      <w:start w:val="1"/>
      <w:numFmt w:val="lowerRoman"/>
      <w:lvlText w:val="%6."/>
      <w:lvlJc w:val="right"/>
      <w:pPr>
        <w:ind w:left="4320" w:hanging="180"/>
      </w:pPr>
    </w:lvl>
    <w:lvl w:ilvl="6" w:tplc="767613A8">
      <w:start w:val="1"/>
      <w:numFmt w:val="decimal"/>
      <w:lvlText w:val="%7."/>
      <w:lvlJc w:val="left"/>
      <w:pPr>
        <w:ind w:left="5040" w:hanging="360"/>
      </w:pPr>
    </w:lvl>
    <w:lvl w:ilvl="7" w:tplc="9654930C">
      <w:start w:val="1"/>
      <w:numFmt w:val="lowerLetter"/>
      <w:lvlText w:val="%8."/>
      <w:lvlJc w:val="left"/>
      <w:pPr>
        <w:ind w:left="5760" w:hanging="360"/>
      </w:pPr>
    </w:lvl>
    <w:lvl w:ilvl="8" w:tplc="9794783C">
      <w:start w:val="1"/>
      <w:numFmt w:val="lowerRoman"/>
      <w:lvlText w:val="%9."/>
      <w:lvlJc w:val="right"/>
      <w:pPr>
        <w:ind w:left="6480" w:hanging="180"/>
      </w:pPr>
    </w:lvl>
  </w:abstractNum>
  <w:abstractNum w:abstractNumId="1" w15:restartNumberingAfterBreak="0">
    <w:nsid w:val="1E2B91BF"/>
    <w:multiLevelType w:val="hybridMultilevel"/>
    <w:tmpl w:val="80E2F284"/>
    <w:lvl w:ilvl="0" w:tplc="5FA46FC0">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B95E057C">
      <w:numFmt w:val="bullet"/>
      <w:lvlText w:val="•"/>
      <w:lvlJc w:val="left"/>
      <w:pPr>
        <w:ind w:left="1150" w:hanging="336"/>
      </w:pPr>
      <w:rPr>
        <w:rFonts w:hint="default"/>
        <w:lang w:val="en-US" w:eastAsia="en-US" w:bidi="ar-SA"/>
      </w:rPr>
    </w:lvl>
    <w:lvl w:ilvl="2" w:tplc="C5CCDDDC">
      <w:numFmt w:val="bullet"/>
      <w:lvlText w:val="•"/>
      <w:lvlJc w:val="left"/>
      <w:pPr>
        <w:ind w:left="2181" w:hanging="336"/>
      </w:pPr>
      <w:rPr>
        <w:rFonts w:hint="default"/>
        <w:lang w:val="en-US" w:eastAsia="en-US" w:bidi="ar-SA"/>
      </w:rPr>
    </w:lvl>
    <w:lvl w:ilvl="3" w:tplc="D4D4458A">
      <w:numFmt w:val="bullet"/>
      <w:lvlText w:val="•"/>
      <w:lvlJc w:val="left"/>
      <w:pPr>
        <w:ind w:left="3211" w:hanging="336"/>
      </w:pPr>
      <w:rPr>
        <w:rFonts w:hint="default"/>
        <w:lang w:val="en-US" w:eastAsia="en-US" w:bidi="ar-SA"/>
      </w:rPr>
    </w:lvl>
    <w:lvl w:ilvl="4" w:tplc="555E7FFC">
      <w:numFmt w:val="bullet"/>
      <w:lvlText w:val="•"/>
      <w:lvlJc w:val="left"/>
      <w:pPr>
        <w:ind w:left="4242" w:hanging="336"/>
      </w:pPr>
      <w:rPr>
        <w:rFonts w:hint="default"/>
        <w:lang w:val="en-US" w:eastAsia="en-US" w:bidi="ar-SA"/>
      </w:rPr>
    </w:lvl>
    <w:lvl w:ilvl="5" w:tplc="56846400">
      <w:numFmt w:val="bullet"/>
      <w:lvlText w:val="•"/>
      <w:lvlJc w:val="left"/>
      <w:pPr>
        <w:ind w:left="5272" w:hanging="336"/>
      </w:pPr>
      <w:rPr>
        <w:rFonts w:hint="default"/>
        <w:lang w:val="en-US" w:eastAsia="en-US" w:bidi="ar-SA"/>
      </w:rPr>
    </w:lvl>
    <w:lvl w:ilvl="6" w:tplc="A82AE34C">
      <w:numFmt w:val="bullet"/>
      <w:lvlText w:val="•"/>
      <w:lvlJc w:val="left"/>
      <w:pPr>
        <w:ind w:left="6303" w:hanging="336"/>
      </w:pPr>
      <w:rPr>
        <w:rFonts w:hint="default"/>
        <w:lang w:val="en-US" w:eastAsia="en-US" w:bidi="ar-SA"/>
      </w:rPr>
    </w:lvl>
    <w:lvl w:ilvl="7" w:tplc="9D74DDBE">
      <w:numFmt w:val="bullet"/>
      <w:lvlText w:val="•"/>
      <w:lvlJc w:val="left"/>
      <w:pPr>
        <w:ind w:left="7333" w:hanging="336"/>
      </w:pPr>
      <w:rPr>
        <w:rFonts w:hint="default"/>
        <w:lang w:val="en-US" w:eastAsia="en-US" w:bidi="ar-SA"/>
      </w:rPr>
    </w:lvl>
    <w:lvl w:ilvl="8" w:tplc="4A58A0B6">
      <w:numFmt w:val="bullet"/>
      <w:lvlText w:val="•"/>
      <w:lvlJc w:val="left"/>
      <w:pPr>
        <w:ind w:left="8364" w:hanging="336"/>
      </w:pPr>
      <w:rPr>
        <w:rFonts w:hint="default"/>
        <w:lang w:val="en-US" w:eastAsia="en-US" w:bidi="ar-SA"/>
      </w:rPr>
    </w:lvl>
  </w:abstractNum>
  <w:abstractNum w:abstractNumId="2" w15:restartNumberingAfterBreak="0">
    <w:nsid w:val="36DC7524"/>
    <w:multiLevelType w:val="hybridMultilevel"/>
    <w:tmpl w:val="46D267E4"/>
    <w:lvl w:ilvl="0" w:tplc="0AF6D628">
      <w:start w:val="1"/>
      <w:numFmt w:val="lowerLetter"/>
      <w:lvlText w:val="(%1)"/>
      <w:lvlJc w:val="left"/>
      <w:pPr>
        <w:ind w:left="445" w:hanging="336"/>
        <w:jc w:val="left"/>
      </w:pPr>
      <w:rPr>
        <w:rFonts w:ascii="Cambria" w:eastAsia="Cambria" w:hAnsi="Cambria" w:cs="Cambria" w:hint="default"/>
        <w:b w:val="0"/>
        <w:bCs w:val="0"/>
        <w:i w:val="0"/>
        <w:iCs w:val="0"/>
        <w:spacing w:val="-1"/>
        <w:w w:val="98"/>
        <w:sz w:val="22"/>
        <w:szCs w:val="22"/>
        <w:lang w:val="en-US" w:eastAsia="en-US" w:bidi="ar-SA"/>
      </w:rPr>
    </w:lvl>
    <w:lvl w:ilvl="1" w:tplc="5FBE5FB0">
      <w:numFmt w:val="bullet"/>
      <w:lvlText w:val="•"/>
      <w:lvlJc w:val="left"/>
      <w:pPr>
        <w:ind w:left="1438" w:hanging="336"/>
      </w:pPr>
      <w:rPr>
        <w:rFonts w:hint="default"/>
        <w:lang w:val="en-US" w:eastAsia="en-US" w:bidi="ar-SA"/>
      </w:rPr>
    </w:lvl>
    <w:lvl w:ilvl="2" w:tplc="62E8B6A0">
      <w:numFmt w:val="bullet"/>
      <w:lvlText w:val="•"/>
      <w:lvlJc w:val="left"/>
      <w:pPr>
        <w:ind w:left="2437" w:hanging="336"/>
      </w:pPr>
      <w:rPr>
        <w:rFonts w:hint="default"/>
        <w:lang w:val="en-US" w:eastAsia="en-US" w:bidi="ar-SA"/>
      </w:rPr>
    </w:lvl>
    <w:lvl w:ilvl="3" w:tplc="CF3EFA6E">
      <w:numFmt w:val="bullet"/>
      <w:lvlText w:val="•"/>
      <w:lvlJc w:val="left"/>
      <w:pPr>
        <w:ind w:left="3435" w:hanging="336"/>
      </w:pPr>
      <w:rPr>
        <w:rFonts w:hint="default"/>
        <w:lang w:val="en-US" w:eastAsia="en-US" w:bidi="ar-SA"/>
      </w:rPr>
    </w:lvl>
    <w:lvl w:ilvl="4" w:tplc="0ECACE96">
      <w:numFmt w:val="bullet"/>
      <w:lvlText w:val="•"/>
      <w:lvlJc w:val="left"/>
      <w:pPr>
        <w:ind w:left="4434" w:hanging="336"/>
      </w:pPr>
      <w:rPr>
        <w:rFonts w:hint="default"/>
        <w:lang w:val="en-US" w:eastAsia="en-US" w:bidi="ar-SA"/>
      </w:rPr>
    </w:lvl>
    <w:lvl w:ilvl="5" w:tplc="EF4E3F86">
      <w:numFmt w:val="bullet"/>
      <w:lvlText w:val="•"/>
      <w:lvlJc w:val="left"/>
      <w:pPr>
        <w:ind w:left="5432" w:hanging="336"/>
      </w:pPr>
      <w:rPr>
        <w:rFonts w:hint="default"/>
        <w:lang w:val="en-US" w:eastAsia="en-US" w:bidi="ar-SA"/>
      </w:rPr>
    </w:lvl>
    <w:lvl w:ilvl="6" w:tplc="8A50CA12">
      <w:numFmt w:val="bullet"/>
      <w:lvlText w:val="•"/>
      <w:lvlJc w:val="left"/>
      <w:pPr>
        <w:ind w:left="6431" w:hanging="336"/>
      </w:pPr>
      <w:rPr>
        <w:rFonts w:hint="default"/>
        <w:lang w:val="en-US" w:eastAsia="en-US" w:bidi="ar-SA"/>
      </w:rPr>
    </w:lvl>
    <w:lvl w:ilvl="7" w:tplc="9AC2A554">
      <w:numFmt w:val="bullet"/>
      <w:lvlText w:val="•"/>
      <w:lvlJc w:val="left"/>
      <w:pPr>
        <w:ind w:left="7429" w:hanging="336"/>
      </w:pPr>
      <w:rPr>
        <w:rFonts w:hint="default"/>
        <w:lang w:val="en-US" w:eastAsia="en-US" w:bidi="ar-SA"/>
      </w:rPr>
    </w:lvl>
    <w:lvl w:ilvl="8" w:tplc="3A9E3C88">
      <w:numFmt w:val="bullet"/>
      <w:lvlText w:val="•"/>
      <w:lvlJc w:val="left"/>
      <w:pPr>
        <w:ind w:left="8428" w:hanging="336"/>
      </w:pPr>
      <w:rPr>
        <w:rFonts w:hint="default"/>
        <w:lang w:val="en-US" w:eastAsia="en-US" w:bidi="ar-SA"/>
      </w:rPr>
    </w:lvl>
  </w:abstractNum>
  <w:abstractNum w:abstractNumId="3" w15:restartNumberingAfterBreak="0">
    <w:nsid w:val="45D2A76B"/>
    <w:multiLevelType w:val="hybridMultilevel"/>
    <w:tmpl w:val="A1AE35D2"/>
    <w:lvl w:ilvl="0" w:tplc="29BA2E06">
      <w:start w:val="2"/>
      <w:numFmt w:val="decimal"/>
      <w:lvlText w:val="(%1)"/>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1" w:tplc="FE6E8A02">
      <w:numFmt w:val="bullet"/>
      <w:lvlText w:val="•"/>
      <w:lvlJc w:val="left"/>
      <w:pPr>
        <w:ind w:left="1150" w:hanging="344"/>
      </w:pPr>
      <w:rPr>
        <w:rFonts w:hint="default"/>
        <w:lang w:val="en-US" w:eastAsia="en-US" w:bidi="ar-SA"/>
      </w:rPr>
    </w:lvl>
    <w:lvl w:ilvl="2" w:tplc="D340D444">
      <w:numFmt w:val="bullet"/>
      <w:lvlText w:val="•"/>
      <w:lvlJc w:val="left"/>
      <w:pPr>
        <w:ind w:left="2181" w:hanging="344"/>
      </w:pPr>
      <w:rPr>
        <w:rFonts w:hint="default"/>
        <w:lang w:val="en-US" w:eastAsia="en-US" w:bidi="ar-SA"/>
      </w:rPr>
    </w:lvl>
    <w:lvl w:ilvl="3" w:tplc="BE80A8C8">
      <w:numFmt w:val="bullet"/>
      <w:lvlText w:val="•"/>
      <w:lvlJc w:val="left"/>
      <w:pPr>
        <w:ind w:left="3211" w:hanging="344"/>
      </w:pPr>
      <w:rPr>
        <w:rFonts w:hint="default"/>
        <w:lang w:val="en-US" w:eastAsia="en-US" w:bidi="ar-SA"/>
      </w:rPr>
    </w:lvl>
    <w:lvl w:ilvl="4" w:tplc="79FADDAC">
      <w:numFmt w:val="bullet"/>
      <w:lvlText w:val="•"/>
      <w:lvlJc w:val="left"/>
      <w:pPr>
        <w:ind w:left="4242" w:hanging="344"/>
      </w:pPr>
      <w:rPr>
        <w:rFonts w:hint="default"/>
        <w:lang w:val="en-US" w:eastAsia="en-US" w:bidi="ar-SA"/>
      </w:rPr>
    </w:lvl>
    <w:lvl w:ilvl="5" w:tplc="D00C15B6">
      <w:numFmt w:val="bullet"/>
      <w:lvlText w:val="•"/>
      <w:lvlJc w:val="left"/>
      <w:pPr>
        <w:ind w:left="5272" w:hanging="344"/>
      </w:pPr>
      <w:rPr>
        <w:rFonts w:hint="default"/>
        <w:lang w:val="en-US" w:eastAsia="en-US" w:bidi="ar-SA"/>
      </w:rPr>
    </w:lvl>
    <w:lvl w:ilvl="6" w:tplc="4AE831D2">
      <w:numFmt w:val="bullet"/>
      <w:lvlText w:val="•"/>
      <w:lvlJc w:val="left"/>
      <w:pPr>
        <w:ind w:left="6303" w:hanging="344"/>
      </w:pPr>
      <w:rPr>
        <w:rFonts w:hint="default"/>
        <w:lang w:val="en-US" w:eastAsia="en-US" w:bidi="ar-SA"/>
      </w:rPr>
    </w:lvl>
    <w:lvl w:ilvl="7" w:tplc="C3E6F77C">
      <w:numFmt w:val="bullet"/>
      <w:lvlText w:val="•"/>
      <w:lvlJc w:val="left"/>
      <w:pPr>
        <w:ind w:left="7333" w:hanging="344"/>
      </w:pPr>
      <w:rPr>
        <w:rFonts w:hint="default"/>
        <w:lang w:val="en-US" w:eastAsia="en-US" w:bidi="ar-SA"/>
      </w:rPr>
    </w:lvl>
    <w:lvl w:ilvl="8" w:tplc="07F6D908">
      <w:numFmt w:val="bullet"/>
      <w:lvlText w:val="•"/>
      <w:lvlJc w:val="left"/>
      <w:pPr>
        <w:ind w:left="8364" w:hanging="344"/>
      </w:pPr>
      <w:rPr>
        <w:rFonts w:hint="default"/>
        <w:lang w:val="en-US" w:eastAsia="en-US" w:bidi="ar-SA"/>
      </w:rPr>
    </w:lvl>
  </w:abstractNum>
  <w:abstractNum w:abstractNumId="4" w15:restartNumberingAfterBreak="0">
    <w:nsid w:val="4CE4EBA3"/>
    <w:multiLevelType w:val="hybridMultilevel"/>
    <w:tmpl w:val="EFF671CC"/>
    <w:lvl w:ilvl="0" w:tplc="179E45AC">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59A2FD2C">
      <w:numFmt w:val="bullet"/>
      <w:lvlText w:val="•"/>
      <w:lvlJc w:val="left"/>
      <w:pPr>
        <w:ind w:left="1150" w:hanging="336"/>
      </w:pPr>
      <w:rPr>
        <w:rFonts w:hint="default"/>
        <w:lang w:val="en-US" w:eastAsia="en-US" w:bidi="ar-SA"/>
      </w:rPr>
    </w:lvl>
    <w:lvl w:ilvl="2" w:tplc="07CEC3AE">
      <w:numFmt w:val="bullet"/>
      <w:lvlText w:val="•"/>
      <w:lvlJc w:val="left"/>
      <w:pPr>
        <w:ind w:left="2181" w:hanging="336"/>
      </w:pPr>
      <w:rPr>
        <w:rFonts w:hint="default"/>
        <w:lang w:val="en-US" w:eastAsia="en-US" w:bidi="ar-SA"/>
      </w:rPr>
    </w:lvl>
    <w:lvl w:ilvl="3" w:tplc="5FA26098">
      <w:numFmt w:val="bullet"/>
      <w:lvlText w:val="•"/>
      <w:lvlJc w:val="left"/>
      <w:pPr>
        <w:ind w:left="3211" w:hanging="336"/>
      </w:pPr>
      <w:rPr>
        <w:rFonts w:hint="default"/>
        <w:lang w:val="en-US" w:eastAsia="en-US" w:bidi="ar-SA"/>
      </w:rPr>
    </w:lvl>
    <w:lvl w:ilvl="4" w:tplc="468E334C">
      <w:numFmt w:val="bullet"/>
      <w:lvlText w:val="•"/>
      <w:lvlJc w:val="left"/>
      <w:pPr>
        <w:ind w:left="4242" w:hanging="336"/>
      </w:pPr>
      <w:rPr>
        <w:rFonts w:hint="default"/>
        <w:lang w:val="en-US" w:eastAsia="en-US" w:bidi="ar-SA"/>
      </w:rPr>
    </w:lvl>
    <w:lvl w:ilvl="5" w:tplc="57F259D8">
      <w:numFmt w:val="bullet"/>
      <w:lvlText w:val="•"/>
      <w:lvlJc w:val="left"/>
      <w:pPr>
        <w:ind w:left="5272" w:hanging="336"/>
      </w:pPr>
      <w:rPr>
        <w:rFonts w:hint="default"/>
        <w:lang w:val="en-US" w:eastAsia="en-US" w:bidi="ar-SA"/>
      </w:rPr>
    </w:lvl>
    <w:lvl w:ilvl="6" w:tplc="2ED053FE">
      <w:numFmt w:val="bullet"/>
      <w:lvlText w:val="•"/>
      <w:lvlJc w:val="left"/>
      <w:pPr>
        <w:ind w:left="6303" w:hanging="336"/>
      </w:pPr>
      <w:rPr>
        <w:rFonts w:hint="default"/>
        <w:lang w:val="en-US" w:eastAsia="en-US" w:bidi="ar-SA"/>
      </w:rPr>
    </w:lvl>
    <w:lvl w:ilvl="7" w:tplc="C46267EE">
      <w:numFmt w:val="bullet"/>
      <w:lvlText w:val="•"/>
      <w:lvlJc w:val="left"/>
      <w:pPr>
        <w:ind w:left="7333" w:hanging="336"/>
      </w:pPr>
      <w:rPr>
        <w:rFonts w:hint="default"/>
        <w:lang w:val="en-US" w:eastAsia="en-US" w:bidi="ar-SA"/>
      </w:rPr>
    </w:lvl>
    <w:lvl w:ilvl="8" w:tplc="7728954E">
      <w:numFmt w:val="bullet"/>
      <w:lvlText w:val="•"/>
      <w:lvlJc w:val="left"/>
      <w:pPr>
        <w:ind w:left="8364" w:hanging="336"/>
      </w:pPr>
      <w:rPr>
        <w:rFonts w:hint="default"/>
        <w:lang w:val="en-US" w:eastAsia="en-US" w:bidi="ar-SA"/>
      </w:rPr>
    </w:lvl>
  </w:abstractNum>
  <w:abstractNum w:abstractNumId="5" w15:restartNumberingAfterBreak="0">
    <w:nsid w:val="5F5BDF08"/>
    <w:multiLevelType w:val="hybridMultilevel"/>
    <w:tmpl w:val="4D5AE9F4"/>
    <w:lvl w:ilvl="0" w:tplc="D70A2B4A">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0944CDC4">
      <w:numFmt w:val="bullet"/>
      <w:lvlText w:val="•"/>
      <w:lvlJc w:val="left"/>
      <w:pPr>
        <w:ind w:left="1150" w:hanging="336"/>
      </w:pPr>
      <w:rPr>
        <w:rFonts w:hint="default"/>
        <w:lang w:val="en-US" w:eastAsia="en-US" w:bidi="ar-SA"/>
      </w:rPr>
    </w:lvl>
    <w:lvl w:ilvl="2" w:tplc="4D16C1F6">
      <w:numFmt w:val="bullet"/>
      <w:lvlText w:val="•"/>
      <w:lvlJc w:val="left"/>
      <w:pPr>
        <w:ind w:left="2181" w:hanging="336"/>
      </w:pPr>
      <w:rPr>
        <w:rFonts w:hint="default"/>
        <w:lang w:val="en-US" w:eastAsia="en-US" w:bidi="ar-SA"/>
      </w:rPr>
    </w:lvl>
    <w:lvl w:ilvl="3" w:tplc="B0986838">
      <w:numFmt w:val="bullet"/>
      <w:lvlText w:val="•"/>
      <w:lvlJc w:val="left"/>
      <w:pPr>
        <w:ind w:left="3211" w:hanging="336"/>
      </w:pPr>
      <w:rPr>
        <w:rFonts w:hint="default"/>
        <w:lang w:val="en-US" w:eastAsia="en-US" w:bidi="ar-SA"/>
      </w:rPr>
    </w:lvl>
    <w:lvl w:ilvl="4" w:tplc="B1129C30">
      <w:numFmt w:val="bullet"/>
      <w:lvlText w:val="•"/>
      <w:lvlJc w:val="left"/>
      <w:pPr>
        <w:ind w:left="4242" w:hanging="336"/>
      </w:pPr>
      <w:rPr>
        <w:rFonts w:hint="default"/>
        <w:lang w:val="en-US" w:eastAsia="en-US" w:bidi="ar-SA"/>
      </w:rPr>
    </w:lvl>
    <w:lvl w:ilvl="5" w:tplc="6AEC6ACE">
      <w:numFmt w:val="bullet"/>
      <w:lvlText w:val="•"/>
      <w:lvlJc w:val="left"/>
      <w:pPr>
        <w:ind w:left="5272" w:hanging="336"/>
      </w:pPr>
      <w:rPr>
        <w:rFonts w:hint="default"/>
        <w:lang w:val="en-US" w:eastAsia="en-US" w:bidi="ar-SA"/>
      </w:rPr>
    </w:lvl>
    <w:lvl w:ilvl="6" w:tplc="B8FAFB98">
      <w:numFmt w:val="bullet"/>
      <w:lvlText w:val="•"/>
      <w:lvlJc w:val="left"/>
      <w:pPr>
        <w:ind w:left="6303" w:hanging="336"/>
      </w:pPr>
      <w:rPr>
        <w:rFonts w:hint="default"/>
        <w:lang w:val="en-US" w:eastAsia="en-US" w:bidi="ar-SA"/>
      </w:rPr>
    </w:lvl>
    <w:lvl w:ilvl="7" w:tplc="A1D04FE4">
      <w:numFmt w:val="bullet"/>
      <w:lvlText w:val="•"/>
      <w:lvlJc w:val="left"/>
      <w:pPr>
        <w:ind w:left="7333" w:hanging="336"/>
      </w:pPr>
      <w:rPr>
        <w:rFonts w:hint="default"/>
        <w:lang w:val="en-US" w:eastAsia="en-US" w:bidi="ar-SA"/>
      </w:rPr>
    </w:lvl>
    <w:lvl w:ilvl="8" w:tplc="2CAC0866">
      <w:numFmt w:val="bullet"/>
      <w:lvlText w:val="•"/>
      <w:lvlJc w:val="left"/>
      <w:pPr>
        <w:ind w:left="8364" w:hanging="336"/>
      </w:pPr>
      <w:rPr>
        <w:rFonts w:hint="default"/>
        <w:lang w:val="en-US" w:eastAsia="en-US" w:bidi="ar-SA"/>
      </w:rPr>
    </w:lvl>
  </w:abstractNum>
  <w:num w:numId="1" w16cid:durableId="9766836">
    <w:abstractNumId w:val="0"/>
  </w:num>
  <w:num w:numId="2" w16cid:durableId="1543906318">
    <w:abstractNumId w:val="5"/>
  </w:num>
  <w:num w:numId="3" w16cid:durableId="1595236636">
    <w:abstractNumId w:val="2"/>
  </w:num>
  <w:num w:numId="4" w16cid:durableId="446580011">
    <w:abstractNumId w:val="4"/>
  </w:num>
  <w:num w:numId="5" w16cid:durableId="1290359546">
    <w:abstractNumId w:val="3"/>
  </w:num>
  <w:num w:numId="6" w16cid:durableId="213910599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55245E"/>
    <w:rsid w:val="00085FC3"/>
    <w:rsid w:val="00135BD8"/>
    <w:rsid w:val="00284671"/>
    <w:rsid w:val="00493B52"/>
    <w:rsid w:val="00866064"/>
    <w:rsid w:val="00877D1A"/>
    <w:rsid w:val="00963B38"/>
    <w:rsid w:val="00A32F17"/>
    <w:rsid w:val="00B2687F"/>
    <w:rsid w:val="00BC0583"/>
    <w:rsid w:val="00CA079E"/>
    <w:rsid w:val="00D4634F"/>
    <w:rsid w:val="00F678CA"/>
    <w:rsid w:val="015E9A05"/>
    <w:rsid w:val="0255245E"/>
    <w:rsid w:val="076B2E90"/>
    <w:rsid w:val="35E89549"/>
    <w:rsid w:val="3ADBED5F"/>
    <w:rsid w:val="512BCFED"/>
    <w:rsid w:val="518BF24F"/>
    <w:rsid w:val="64E1A461"/>
    <w:rsid w:val="7456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1B67"/>
  <w15:docId w15:val="{03EF84E5-29D3-43D7-87DC-10601A63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99"/>
      <w:ind w:left="110"/>
      <w:outlineLvl w:val="0"/>
    </w:pPr>
    <w:rPr>
      <w:rFonts w:ascii="Bookman Old Style" w:eastAsia="Bookman Old Style" w:hAnsi="Bookman Old Style" w:cs="Bookman Old Style"/>
      <w:sz w:val="33"/>
      <w:szCs w:val="33"/>
    </w:rPr>
  </w:style>
  <w:style w:type="paragraph" w:styleId="Heading2">
    <w:name w:val="heading 2"/>
    <w:basedOn w:val="Normal"/>
    <w:uiPriority w:val="9"/>
    <w:unhideWhenUsed/>
    <w:qFormat/>
    <w:pPr>
      <w:spacing w:before="76"/>
      <w:ind w:left="110"/>
      <w:outlineLvl w:val="1"/>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mbria" w:eastAsia="Cambria" w:hAnsi="Cambria" w:cs="Cambria"/>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77D1A"/>
    <w:pPr>
      <w:widowControl/>
      <w:autoSpaceDE/>
      <w:autoSpaceDN/>
    </w:pPr>
    <w:rPr>
      <w:rFonts w:ascii="Cambria" w:eastAsia="Cambria" w:hAnsi="Cambria" w:cs="Cambria"/>
    </w:rPr>
  </w:style>
  <w:style w:type="character" w:styleId="UnresolvedMention">
    <w:name w:val="Unresolved Mention"/>
    <w:basedOn w:val="DefaultParagraphFont"/>
    <w:uiPriority w:val="99"/>
    <w:semiHidden/>
    <w:unhideWhenUsed/>
    <w:rsid w:val="00284671"/>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85FC3"/>
    <w:rPr>
      <w:b/>
      <w:bCs/>
    </w:rPr>
  </w:style>
  <w:style w:type="character" w:customStyle="1" w:styleId="CommentSubjectChar">
    <w:name w:val="Comment Subject Char"/>
    <w:basedOn w:val="CommentTextChar"/>
    <w:link w:val="CommentSubject"/>
    <w:uiPriority w:val="99"/>
    <w:semiHidden/>
    <w:rsid w:val="00085FC3"/>
    <w:rPr>
      <w:rFonts w:ascii="Cambria" w:eastAsia="Cambria" w:hAnsi="Cambria" w:cs="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acquisition.gov/daffars/mp5301-federal-acquisition-regulations-system" TargetMode="External"/><Relationship Id="rId26" Type="http://schemas.openxmlformats.org/officeDocument/2006/relationships/hyperlink" Target="https://www.acquisition.gov/daffars/part-5302-definitions-words-and-terms" TargetMode="External"/><Relationship Id="rId39" Type="http://schemas.openxmlformats.org/officeDocument/2006/relationships/hyperlink" Target="mailto:AF.JACQ.ContractLaw.FieldSupportCntr.Mbx@us.af.mil" TargetMode="External"/><Relationship Id="rId21" Type="http://schemas.openxmlformats.org/officeDocument/2006/relationships/hyperlink" Target="mailto:AF.JACQ.ContractLaw.FieldSupportCntr.Mbx@us.af.mil" TargetMode="External"/><Relationship Id="rId34" Type="http://schemas.openxmlformats.org/officeDocument/2006/relationships/hyperlink" Target="http://uscode.house.gov/view.xhtml?req=(title%3A41%20chapter%3A71%20edition%3Aprelim)%20OR%20(granuleid%3AUSC-prelim-title41-chapter71)&amp;f=treesort&amp;num=0&amp;edition=prelim" TargetMode="External"/><Relationship Id="rId42" Type="http://schemas.openxmlformats.org/officeDocument/2006/relationships/hyperlink" Target="mailto:AF.JACQ.ContractLaw.FieldSupportCntr.Mbx@us.af.mil" TargetMode="External"/><Relationship Id="rId47" Type="http://schemas.openxmlformats.org/officeDocument/2006/relationships/hyperlink" Target="mailto:AF.JACQ.ContractLaw.FieldSupportCntr.Mbx@us.af.mil" TargetMode="External"/><Relationship Id="rId50" Type="http://schemas.openxmlformats.org/officeDocument/2006/relationships/hyperlink" Target="mailto:AF.JACQ.ContractLaw.FieldSupportCntr.Mbx@us.af.mil" TargetMode="External"/><Relationship Id="rId55"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acquisition.gov/daffars/mp5333-protests-disputes-and-appeals" TargetMode="External"/><Relationship Id="rId29" Type="http://schemas.openxmlformats.org/officeDocument/2006/relationships/hyperlink" Target="https://usaf.dps.mil/sites/AFCC/AQCP/KnowledgeCenter/SitePages/DAFFARS-Templates.aspx" TargetMode="External"/><Relationship Id="rId11" Type="http://schemas.microsoft.com/office/2011/relationships/commentsExtended" Target="commentsExtended.xml"/><Relationship Id="rId24" Type="http://schemas.openxmlformats.org/officeDocument/2006/relationships/hyperlink" Target="mailto:SAF.AQ.SAF-AQCP.Workflow@us.af.mil" TargetMode="External"/><Relationship Id="rId32" Type="http://schemas.openxmlformats.org/officeDocument/2006/relationships/hyperlink" Target="mailto:SAF.GCR.Workflow@us.af.mil" TargetMode="External"/><Relationship Id="rId37" Type="http://schemas.openxmlformats.org/officeDocument/2006/relationships/hyperlink" Target="mailto:SAF.GCR.Workflow@us.af.mil" TargetMode="External"/><Relationship Id="rId40" Type="http://schemas.openxmlformats.org/officeDocument/2006/relationships/hyperlink" Target="mailto:SAF.GCR.Workflow@us.af.mil" TargetMode="External"/><Relationship Id="rId45" Type="http://schemas.openxmlformats.org/officeDocument/2006/relationships/hyperlink" Target="mailto:AF.JACQ.ContractLaw.FieldSupportCntr.Mbx@us.af.mil" TargetMode="External"/><Relationship Id="rId53" Type="http://schemas.openxmlformats.org/officeDocument/2006/relationships/hyperlink" Target="mailto:AF.JACQ.ContractLaw.FieldSupportCntr.Mbx@us.af.mil" TargetMode="External"/><Relationship Id="rId5" Type="http://schemas.openxmlformats.org/officeDocument/2006/relationships/styles" Target="styles.xml"/><Relationship Id="rId19" Type="http://schemas.openxmlformats.org/officeDocument/2006/relationships/hyperlink" Target="mailto:AF.JACQ.ContractLaw.FieldSupportCntr.Mbx@us.af.mil" TargetMode="External"/><Relationship Id="rId4" Type="http://schemas.openxmlformats.org/officeDocument/2006/relationships/numbering" Target="numbering.xml"/><Relationship Id="rId9" Type="http://schemas.openxmlformats.org/officeDocument/2006/relationships/hyperlink" Target="https://usaf.dps.mil/sites/AFCC/AQCP/KnowledgeCenter/SitePages/DAFFARS-Templates.aspx" TargetMode="External"/><Relationship Id="rId14" Type="http://schemas.openxmlformats.org/officeDocument/2006/relationships/hyperlink" Target="https://www.acquisition.gov/daffars/part-5302-definitions-words-and-terms" TargetMode="External"/><Relationship Id="rId22" Type="http://schemas.openxmlformats.org/officeDocument/2006/relationships/hyperlink" Target="https://www.acquisition.gov/daffars/part-5302-definitions-words-and-terms" TargetMode="External"/><Relationship Id="rId27" Type="http://schemas.openxmlformats.org/officeDocument/2006/relationships/hyperlink" Target="mailto:AF.JACQ.ContractLaw.FieldSupportCntr.Mbx@us.af.mil" TargetMode="External"/><Relationship Id="rId30" Type="http://schemas.openxmlformats.org/officeDocument/2006/relationships/hyperlink" Target="https://usaf.dps.mil/sites/AFCC/AQCP/KnowledgeCenter/SitePages/DAFFARS-Templates.aspx" TargetMode="External"/><Relationship Id="rId35" Type="http://schemas.openxmlformats.org/officeDocument/2006/relationships/hyperlink" Target="mailto:SAF.AQ.SAF-AQCC.Workflow@us.af.mil" TargetMode="External"/><Relationship Id="rId43" Type="http://schemas.openxmlformats.org/officeDocument/2006/relationships/hyperlink" Target="mailto:AF.JACQ.ContractLaw.FieldSupportCntr.Mbx@us.af.mil" TargetMode="External"/><Relationship Id="rId48" Type="http://schemas.openxmlformats.org/officeDocument/2006/relationships/hyperlink" Target="http://www.esd.whs.mil/Portals/54/Documents/DD/issuances/dodd/540007p.pdf" TargetMode="External"/><Relationship Id="rId56" Type="http://schemas.microsoft.com/office/2011/relationships/people" Target="people.xml"/><Relationship Id="rId8" Type="http://schemas.openxmlformats.org/officeDocument/2006/relationships/hyperlink" Target="https://www.acquisition.gov/daffars/mp5301-federal-acquisition-regulations-system" TargetMode="External"/><Relationship Id="rId51" Type="http://schemas.openxmlformats.org/officeDocument/2006/relationships/hyperlink" Target="mailto:AF.JACQ.ContractLaw.FieldSupportCntr.Mbx@us.af.mil" TargetMode="External"/><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hyperlink" Target="mailto:AF.JACQ.ContractLaw.FieldSupportCntr.Mbx@us.af.mil" TargetMode="External"/><Relationship Id="rId25" Type="http://schemas.openxmlformats.org/officeDocument/2006/relationships/hyperlink" Target="mailto:AF.JACQ.ContractLaw.FieldSupportCntr.Mbx@us.af.mil" TargetMode="External"/><Relationship Id="rId33" Type="http://schemas.openxmlformats.org/officeDocument/2006/relationships/hyperlink" Target="https://www.acquisition.gov/daffars/mp5301-federal-acquisition-regulations-system" TargetMode="External"/><Relationship Id="rId38" Type="http://schemas.openxmlformats.org/officeDocument/2006/relationships/hyperlink" Target="mailto:SAF.GCR.Workflow@us.af.mil" TargetMode="External"/><Relationship Id="rId46" Type="http://schemas.openxmlformats.org/officeDocument/2006/relationships/hyperlink" Target="https://www.acquisition.gov/dfars/appendix-%E2%80%94armed-services-board-contract-appeals" TargetMode="External"/><Relationship Id="rId20" Type="http://schemas.openxmlformats.org/officeDocument/2006/relationships/hyperlink" Target="https://www.acquisition.gov/daffars/mp5301-federal-acquisition-regulations-system" TargetMode="External"/><Relationship Id="rId41" Type="http://schemas.openxmlformats.org/officeDocument/2006/relationships/hyperlink" Target="https://www.acquisition.gov/far/part-33" TargetMode="External"/><Relationship Id="rId54" Type="http://schemas.openxmlformats.org/officeDocument/2006/relationships/hyperlink" Target="mailto:AF.JACQ.ContractLaw.FieldSupportCntr.Mbx@us.af.mi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mailto:AF.JACQ.ContractLaw.FieldSupportCntr.Mbx@us.af.mil" TargetMode="External"/><Relationship Id="rId23" Type="http://schemas.openxmlformats.org/officeDocument/2006/relationships/hyperlink" Target="https://www.acquisition.gov/daffars/mp5301-federal-acquisition-regulations-system" TargetMode="External"/><Relationship Id="rId28" Type="http://schemas.openxmlformats.org/officeDocument/2006/relationships/hyperlink" Target="mailto:SAF.AQ.SAF-AQCP.Workflow@us.af.mil" TargetMode="External"/><Relationship Id="rId36" Type="http://schemas.openxmlformats.org/officeDocument/2006/relationships/hyperlink" Target="mailto:AF.JACQ.ContractLaw.FieldSupportCntr.Mbx@us.af.mil" TargetMode="External"/><Relationship Id="rId49" Type="http://schemas.openxmlformats.org/officeDocument/2006/relationships/hyperlink" Target="https://www.acquisition.gov/far/part-24" TargetMode="External"/><Relationship Id="rId57"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hyperlink" Target="http://uscode.house.gov/view.xhtml?req=granuleid%3AUSC-prelim-title5-section572&amp;num=0&amp;edition=prelim" TargetMode="External"/><Relationship Id="rId44" Type="http://schemas.openxmlformats.org/officeDocument/2006/relationships/hyperlink" Target="mailto:AF.JACQ.ContractLaw.FieldSupportCntr.Mbx@us.af.mil" TargetMode="External"/><Relationship Id="rId52" Type="http://schemas.openxmlformats.org/officeDocument/2006/relationships/hyperlink" Target="mailto:SAF.GCR.Workflow@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6CB6657789CA4CA815033C79B9E083" ma:contentTypeVersion="6" ma:contentTypeDescription="Create a new document." ma:contentTypeScope="" ma:versionID="41a88798760e55b33f1b28a4948e06d7">
  <xsd:schema xmlns:xsd="http://www.w3.org/2001/XMLSchema" xmlns:xs="http://www.w3.org/2001/XMLSchema" xmlns:p="http://schemas.microsoft.com/office/2006/metadata/properties" xmlns:ns2="c7b28551-714a-466d-aef6-d2c6ef9e9028" xmlns:ns3="494a06ad-f065-438e-b0c5-3c8ee8c1fb4f" targetNamespace="http://schemas.microsoft.com/office/2006/metadata/properties" ma:root="true" ma:fieldsID="7f5eb135f9f6e111e85d9e6c558688cd" ns2:_="" ns3:_="">
    <xsd:import namespace="c7b28551-714a-466d-aef6-d2c6ef9e9028"/>
    <xsd:import namespace="494a06ad-f065-438e-b0c5-3c8ee8c1f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28551-714a-466d-aef6-d2c6ef9e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a06ad-f065-438e-b0c5-3c8ee8c1fb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FA75F-F69F-4E0B-BCFD-AA11FABBEDCF}">
  <ds:schemaRefs>
    <ds:schemaRef ds:uri="http://schemas.microsoft.com/sharepoint/v3/contenttype/forms"/>
  </ds:schemaRefs>
</ds:datastoreItem>
</file>

<file path=customXml/itemProps2.xml><?xml version="1.0" encoding="utf-8"?>
<ds:datastoreItem xmlns:ds="http://schemas.openxmlformats.org/officeDocument/2006/customXml" ds:itemID="{A81D2D01-E9C7-43BE-8002-999F6C665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28551-714a-466d-aef6-d2c6ef9e9028"/>
    <ds:schemaRef ds:uri="494a06ad-f065-438e-b0c5-3c8ee8c1f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2F3FA-4671-4ABF-BB40-840F81A4C160}">
  <ds:schemaRefs>
    <ds:schemaRef ds:uri="c7b28551-714a-466d-aef6-d2c6ef9e9028"/>
    <ds:schemaRef ds:uri="http://purl.org/dc/dcmitype/"/>
    <ds:schemaRef ds:uri="http://www.w3.org/XML/1998/namespace"/>
    <ds:schemaRef ds:uri="http://schemas.microsoft.com/office/infopath/2007/PartnerControls"/>
    <ds:schemaRef ds:uri="http://purl.org/dc/elements/1.1/"/>
    <ds:schemaRef ds:uri="http://schemas.microsoft.com/office/2006/documentManagement/types"/>
    <ds:schemaRef ds:uri="494a06ad-f065-438e-b0c5-3c8ee8c1fb4f"/>
    <ds:schemaRef ds:uri="http://purl.org/dc/terms/"/>
    <ds:schemaRef ds:uri="http://schemas.openxmlformats.org/package/2006/metadata/core-properties"/>
    <ds:schemaRef ds:uri="http://schemas.microsoft.com/office/2006/metadata/propertie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7</TotalTime>
  <Pages>4</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Part 5333 - Protests, Disputes, and Appeals</vt:lpstr>
    </vt:vector>
  </TitlesOfParts>
  <Company>U.S. Air Force</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5333 - Protests, Disputes, and Appeals</dc:title>
  <dc:creator>STEVENS, KAREN M CIV USAF HAF SAF/AQCP</dc:creator>
  <cp:lastModifiedBy>ROSSI, AMANDA M CIV USAF HAF SAF/AQCP</cp:lastModifiedBy>
  <cp:revision>2</cp:revision>
  <dcterms:created xsi:type="dcterms:W3CDTF">2024-05-19T16:05:00Z</dcterms:created>
  <dcterms:modified xsi:type="dcterms:W3CDTF">2024-05-19T16:05:00Z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0x0101005F6CB6657789CA4CA815033C79B9E083</vt:lpwstr>
  </property>
  <property fmtid="{D5CDD505-2E9C-101B-9397-08002B2CF9AE}" pid="6" name="MediaServiceImageTags">
    <vt:lpwstr/>
  </property>
  <property fmtid="{D5CDD505-2E9C-101B-9397-08002B2CF9AE}" pid="7" name="Order">
    <vt:r8>4600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