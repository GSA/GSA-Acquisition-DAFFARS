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FFD7" w14:textId="77777777" w:rsidR="00FB146F" w:rsidRDefault="00CC51A2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5336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32"/>
        </w:rPr>
        <w:t xml:space="preserve"> </w:t>
      </w:r>
      <w:r>
        <w:rPr>
          <w:b/>
          <w:spacing w:val="-6"/>
        </w:rPr>
        <w:t>Construction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31"/>
        </w:rPr>
        <w:t xml:space="preserve"> </w:t>
      </w:r>
      <w:r>
        <w:rPr>
          <w:b/>
          <w:spacing w:val="-6"/>
        </w:rPr>
        <w:t xml:space="preserve">Architect- </w:t>
      </w:r>
      <w:r>
        <w:rPr>
          <w:b/>
        </w:rPr>
        <w:t>Engineer Contracts</w:t>
      </w:r>
    </w:p>
    <w:p w14:paraId="672A6659" w14:textId="77777777" w:rsidR="00FB146F" w:rsidRDefault="00FB146F">
      <w:pPr>
        <w:pStyle w:val="BodyText"/>
        <w:spacing w:before="5"/>
        <w:rPr>
          <w:rFonts w:ascii="Bookman Old Style"/>
          <w:b/>
          <w:sz w:val="44"/>
          <w:u w:val="none"/>
        </w:rPr>
      </w:pPr>
    </w:p>
    <w:p w14:paraId="5FA90D8E" w14:textId="77777777" w:rsidR="00FB146F" w:rsidRDefault="00CC51A2">
      <w:pPr>
        <w:pStyle w:val="BodyText"/>
        <w:ind w:left="110"/>
        <w:rPr>
          <w:u w:val="none"/>
        </w:rPr>
      </w:pPr>
      <w:r>
        <w:rPr>
          <w:color w:val="27314A"/>
          <w:w w:val="105"/>
          <w:u w:color="27314A"/>
        </w:rPr>
        <w:t>DAFFARS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PART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5336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w w:val="105"/>
          <w:u w:color="27314A"/>
        </w:rPr>
        <w:t>Knowledge</w:t>
      </w:r>
      <w:r>
        <w:rPr>
          <w:color w:val="27314A"/>
          <w:spacing w:val="18"/>
          <w:w w:val="105"/>
          <w:u w:color="27314A"/>
        </w:rPr>
        <w:t xml:space="preserve"> </w:t>
      </w:r>
      <w:r>
        <w:rPr>
          <w:color w:val="27314A"/>
          <w:spacing w:val="-2"/>
          <w:w w:val="105"/>
          <w:u w:color="27314A"/>
        </w:rPr>
        <w:t>Center</w:t>
      </w:r>
    </w:p>
    <w:p w14:paraId="0A37501D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51E4B3C0" w14:textId="36D60FF4" w:rsidR="00FB146F" w:rsidRDefault="00CC51A2">
      <w:pPr>
        <w:spacing w:before="95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9T10:11:00Z">
        <w:r w:rsidDel="00141E62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9T10:11:00Z">
        <w:r w:rsidR="00141E62">
          <w:rPr>
            <w:i/>
            <w:spacing w:val="-4"/>
            <w:w w:val="110"/>
          </w:rPr>
          <w:t>202</w:t>
        </w:r>
        <w:r w:rsidR="00141E62">
          <w:rPr>
            <w:i/>
            <w:spacing w:val="-4"/>
            <w:w w:val="110"/>
          </w:rPr>
          <w:t>4</w:t>
        </w:r>
      </w:ins>
    </w:p>
    <w:p w14:paraId="5DAB6C7B" w14:textId="77777777" w:rsidR="00FB146F" w:rsidRDefault="00FB146F">
      <w:pPr>
        <w:pStyle w:val="BodyText"/>
        <w:spacing w:before="11"/>
        <w:rPr>
          <w:i/>
          <w:sz w:val="23"/>
          <w:u w:val="none"/>
        </w:rPr>
      </w:pPr>
    </w:p>
    <w:p w14:paraId="5D101A52" w14:textId="77777777" w:rsidR="00FB146F" w:rsidRDefault="00141E62">
      <w:pPr>
        <w:pStyle w:val="BodyText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10"/>
            <w:u w:color="27314A"/>
          </w:rPr>
          <w:t>Subpart</w:t>
        </w:r>
        <w:r w:rsidR="00CC51A2">
          <w:rPr>
            <w:color w:val="27314A"/>
            <w:spacing w:val="8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5336.2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–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SPECIAL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ASPECTS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OF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CONTRACTING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FOR</w:t>
        </w:r>
        <w:r w:rsidR="00CC51A2">
          <w:rPr>
            <w:color w:val="27314A"/>
            <w:spacing w:val="9"/>
            <w:w w:val="110"/>
            <w:u w:color="27314A"/>
          </w:rPr>
          <w:t xml:space="preserve"> </w:t>
        </w:r>
        <w:r w:rsidR="00CC51A2">
          <w:rPr>
            <w:color w:val="27314A"/>
            <w:spacing w:val="-2"/>
            <w:w w:val="110"/>
            <w:u w:color="27314A"/>
          </w:rPr>
          <w:t>CONSTRUCTION</w:t>
        </w:r>
      </w:hyperlink>
    </w:p>
    <w:p w14:paraId="02EB378F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06783168" w14:textId="77777777" w:rsidR="00FB146F" w:rsidRDefault="00141E62">
      <w:pPr>
        <w:pStyle w:val="BodyText"/>
        <w:spacing w:before="96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5336.208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Concurrent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Performance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of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Firm-Fixed-Price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and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Other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Types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of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Construction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Contracts</w:t>
        </w:r>
      </w:hyperlink>
    </w:p>
    <w:p w14:paraId="6A05A809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7562D30C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5336.209</w:t>
        </w:r>
        <w:r w:rsidR="00CC51A2">
          <w:rPr>
            <w:color w:val="27314A"/>
            <w:spacing w:val="20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Construction</w:t>
        </w:r>
        <w:r w:rsidR="00CC51A2">
          <w:rPr>
            <w:color w:val="27314A"/>
            <w:spacing w:val="20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Contracts</w:t>
        </w:r>
        <w:r w:rsidR="00CC51A2">
          <w:rPr>
            <w:color w:val="27314A"/>
            <w:spacing w:val="20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with</w:t>
        </w:r>
        <w:r w:rsidR="00CC51A2">
          <w:rPr>
            <w:color w:val="27314A"/>
            <w:spacing w:val="20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Architect-Engineer</w:t>
        </w:r>
        <w:r w:rsidR="00CC51A2">
          <w:rPr>
            <w:color w:val="27314A"/>
            <w:spacing w:val="20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Firms</w:t>
        </w:r>
      </w:hyperlink>
    </w:p>
    <w:p w14:paraId="5A39BBE3" w14:textId="77777777" w:rsidR="00FB146F" w:rsidRDefault="00FB146F">
      <w:pPr>
        <w:pStyle w:val="BodyText"/>
        <w:spacing w:before="10"/>
        <w:rPr>
          <w:sz w:val="15"/>
          <w:u w:val="none"/>
        </w:rPr>
      </w:pPr>
    </w:p>
    <w:p w14:paraId="35F45030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5336.213-2</w:t>
        </w:r>
        <w:r w:rsidR="00CC51A2">
          <w:rPr>
            <w:color w:val="27314A"/>
            <w:spacing w:val="6"/>
            <w:w w:val="105"/>
            <w:u w:color="27314A"/>
          </w:rPr>
          <w:t xml:space="preserve"> </w:t>
        </w:r>
        <w:proofErr w:type="spellStart"/>
        <w:r w:rsidR="00CC51A2">
          <w:rPr>
            <w:color w:val="27314A"/>
            <w:w w:val="105"/>
            <w:u w:color="27314A"/>
          </w:rPr>
          <w:t>Presolicitation</w:t>
        </w:r>
        <w:proofErr w:type="spellEnd"/>
        <w:r w:rsidR="00CC51A2">
          <w:rPr>
            <w:color w:val="27314A"/>
            <w:spacing w:val="6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Notices</w:t>
        </w:r>
      </w:hyperlink>
    </w:p>
    <w:p w14:paraId="41C8F396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37A98AEF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5336.270</w:t>
        </w:r>
        <w:r w:rsidR="00CC51A2">
          <w:rPr>
            <w:color w:val="27314A"/>
            <w:spacing w:val="18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Expediting</w:t>
        </w:r>
        <w:r w:rsidR="00CC51A2">
          <w:rPr>
            <w:color w:val="27314A"/>
            <w:spacing w:val="18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construction</w:t>
        </w:r>
        <w:r w:rsidR="00CC51A2">
          <w:rPr>
            <w:color w:val="27314A"/>
            <w:spacing w:val="18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contracts</w:t>
        </w:r>
      </w:hyperlink>
    </w:p>
    <w:p w14:paraId="72A3D3EC" w14:textId="77777777" w:rsidR="00FB146F" w:rsidRDefault="00FB146F">
      <w:pPr>
        <w:pStyle w:val="BodyText"/>
        <w:spacing w:before="10"/>
        <w:rPr>
          <w:sz w:val="15"/>
          <w:u w:val="none"/>
        </w:rPr>
      </w:pPr>
    </w:p>
    <w:p w14:paraId="4B7AC5C1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5336.272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Prequalification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of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Sources</w:t>
        </w:r>
      </w:hyperlink>
    </w:p>
    <w:p w14:paraId="0D0B940D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631FC68F" w14:textId="77777777" w:rsidR="00FB146F" w:rsidRDefault="00141E62">
      <w:pPr>
        <w:pStyle w:val="BodyText"/>
        <w:spacing w:before="96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Subpart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5336.3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–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TWO-PHASE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DESIGN-BUILD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SELECTION</w:t>
        </w:r>
        <w:r w:rsidR="00CC51A2">
          <w:rPr>
            <w:color w:val="27314A"/>
            <w:spacing w:val="44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PROCEDURES</w:t>
        </w:r>
      </w:hyperlink>
    </w:p>
    <w:p w14:paraId="0E27B00A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169F4246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5336.301</w:t>
        </w:r>
        <w:r w:rsidR="00CC51A2">
          <w:rPr>
            <w:color w:val="27314A"/>
            <w:spacing w:val="15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Use</w:t>
        </w:r>
        <w:r w:rsidR="00CC51A2">
          <w:rPr>
            <w:color w:val="27314A"/>
            <w:spacing w:val="16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of</w:t>
        </w:r>
        <w:r w:rsidR="00CC51A2">
          <w:rPr>
            <w:color w:val="27314A"/>
            <w:spacing w:val="15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Two-Phase</w:t>
        </w:r>
        <w:r w:rsidR="00CC51A2">
          <w:rPr>
            <w:color w:val="27314A"/>
            <w:spacing w:val="16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Design-Build</w:t>
        </w:r>
        <w:r w:rsidR="00CC51A2">
          <w:rPr>
            <w:color w:val="27314A"/>
            <w:spacing w:val="16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Selection</w:t>
        </w:r>
        <w:r w:rsidR="00CC51A2">
          <w:rPr>
            <w:color w:val="27314A"/>
            <w:spacing w:val="15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Procedures</w:t>
        </w:r>
      </w:hyperlink>
    </w:p>
    <w:p w14:paraId="60061E4C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73BFE88F" w14:textId="77777777" w:rsidR="00FB146F" w:rsidRDefault="00141E62">
      <w:pPr>
        <w:pStyle w:val="BodyText"/>
        <w:spacing w:before="96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5336.303-1</w:t>
        </w:r>
        <w:r w:rsidR="00CC51A2">
          <w:rPr>
            <w:color w:val="27314A"/>
            <w:spacing w:val="5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Phase</w:t>
        </w:r>
        <w:r w:rsidR="00CC51A2">
          <w:rPr>
            <w:color w:val="27314A"/>
            <w:spacing w:val="6"/>
            <w:w w:val="105"/>
            <w:u w:color="27314A"/>
          </w:rPr>
          <w:t xml:space="preserve"> </w:t>
        </w:r>
        <w:r w:rsidR="00CC51A2">
          <w:rPr>
            <w:color w:val="27314A"/>
            <w:spacing w:val="-5"/>
            <w:w w:val="105"/>
            <w:u w:color="27314A"/>
          </w:rPr>
          <w:t>One</w:t>
        </w:r>
      </w:hyperlink>
    </w:p>
    <w:p w14:paraId="44EAFD9C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4A66FF07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Subpart</w:t>
        </w:r>
        <w:r w:rsidR="00CC51A2">
          <w:rPr>
            <w:color w:val="27314A"/>
            <w:spacing w:val="23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5336.5</w:t>
        </w:r>
        <w:r w:rsidR="00CC51A2">
          <w:rPr>
            <w:color w:val="27314A"/>
            <w:spacing w:val="2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–</w:t>
        </w:r>
        <w:r w:rsidR="00CC51A2">
          <w:rPr>
            <w:color w:val="27314A"/>
            <w:spacing w:val="24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CONTRACT</w:t>
        </w:r>
        <w:r w:rsidR="00CC51A2">
          <w:rPr>
            <w:color w:val="27314A"/>
            <w:spacing w:val="24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CLAUSES</w:t>
        </w:r>
      </w:hyperlink>
    </w:p>
    <w:p w14:paraId="4B94D5A5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04E06E81" w14:textId="77777777" w:rsidR="00FB146F" w:rsidRDefault="00141E62">
      <w:pPr>
        <w:pStyle w:val="BodyText"/>
        <w:spacing w:before="96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5336.507</w:t>
        </w:r>
        <w:r w:rsidR="00CC51A2">
          <w:rPr>
            <w:color w:val="27314A"/>
            <w:spacing w:val="7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Permits</w:t>
        </w:r>
        <w:r w:rsidR="00CC51A2">
          <w:rPr>
            <w:color w:val="27314A"/>
            <w:spacing w:val="7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and</w:t>
        </w:r>
        <w:r w:rsidR="00CC51A2">
          <w:rPr>
            <w:color w:val="27314A"/>
            <w:spacing w:val="7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Responsibilities</w:t>
        </w:r>
      </w:hyperlink>
    </w:p>
    <w:p w14:paraId="3DEEC669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208892A6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5336.570 Additional</w:t>
        </w:r>
        <w:r w:rsidR="00CC51A2">
          <w:rPr>
            <w:color w:val="27314A"/>
            <w:spacing w:val="1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Provisions and</w:t>
        </w:r>
        <w:r w:rsidR="00CC51A2">
          <w:rPr>
            <w:color w:val="27314A"/>
            <w:spacing w:val="1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Clauses</w:t>
        </w:r>
      </w:hyperlink>
    </w:p>
    <w:p w14:paraId="3656B9AB" w14:textId="77777777" w:rsidR="00FB146F" w:rsidRDefault="00FB146F">
      <w:pPr>
        <w:pStyle w:val="BodyText"/>
        <w:spacing w:before="10"/>
        <w:rPr>
          <w:sz w:val="15"/>
          <w:u w:val="none"/>
        </w:rPr>
      </w:pPr>
    </w:p>
    <w:p w14:paraId="71CAED32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10"/>
            <w:u w:color="27314A"/>
          </w:rPr>
          <w:t>Subpart</w:t>
        </w:r>
        <w:r w:rsidR="00CC51A2">
          <w:rPr>
            <w:color w:val="27314A"/>
            <w:spacing w:val="-11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5336.6</w:t>
        </w:r>
        <w:r w:rsidR="00CC51A2">
          <w:rPr>
            <w:color w:val="27314A"/>
            <w:spacing w:val="-10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–</w:t>
        </w:r>
        <w:r w:rsidR="00CC51A2">
          <w:rPr>
            <w:color w:val="27314A"/>
            <w:spacing w:val="-10"/>
            <w:w w:val="110"/>
            <w:u w:color="27314A"/>
          </w:rPr>
          <w:t xml:space="preserve"> </w:t>
        </w:r>
        <w:r w:rsidR="00CC51A2">
          <w:rPr>
            <w:color w:val="27314A"/>
            <w:w w:val="110"/>
            <w:u w:color="27314A"/>
          </w:rPr>
          <w:t>ARCHITECT-ENGINEER</w:t>
        </w:r>
        <w:r w:rsidR="00CC51A2">
          <w:rPr>
            <w:color w:val="27314A"/>
            <w:spacing w:val="-11"/>
            <w:w w:val="110"/>
            <w:u w:color="27314A"/>
          </w:rPr>
          <w:t xml:space="preserve"> </w:t>
        </w:r>
        <w:r w:rsidR="00CC51A2">
          <w:rPr>
            <w:color w:val="27314A"/>
            <w:spacing w:val="-2"/>
            <w:w w:val="110"/>
            <w:u w:color="27314A"/>
          </w:rPr>
          <w:t>SERVICES</w:t>
        </w:r>
      </w:hyperlink>
    </w:p>
    <w:p w14:paraId="45FB0818" w14:textId="77777777" w:rsidR="00FB146F" w:rsidRDefault="00FB146F">
      <w:pPr>
        <w:pStyle w:val="BodyText"/>
        <w:spacing w:before="9"/>
        <w:rPr>
          <w:sz w:val="15"/>
          <w:u w:val="none"/>
        </w:rPr>
      </w:pPr>
    </w:p>
    <w:p w14:paraId="0AB051D8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5336.602-3</w:t>
        </w:r>
        <w:r w:rsidR="00CC51A2">
          <w:rPr>
            <w:color w:val="27314A"/>
            <w:spacing w:val="7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Evaluation</w:t>
        </w:r>
        <w:r w:rsidR="00CC51A2">
          <w:rPr>
            <w:color w:val="27314A"/>
            <w:spacing w:val="7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Board</w:t>
        </w:r>
        <w:r w:rsidR="00CC51A2">
          <w:rPr>
            <w:color w:val="27314A"/>
            <w:spacing w:val="8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Functions</w:t>
        </w:r>
      </w:hyperlink>
    </w:p>
    <w:p w14:paraId="049F31CB" w14:textId="77777777" w:rsidR="00FB146F" w:rsidRDefault="00FB146F">
      <w:pPr>
        <w:pStyle w:val="BodyText"/>
        <w:spacing w:before="10"/>
        <w:rPr>
          <w:sz w:val="15"/>
          <w:u w:val="none"/>
        </w:rPr>
      </w:pPr>
    </w:p>
    <w:p w14:paraId="0E60F7CB" w14:textId="77777777" w:rsidR="00FB146F" w:rsidRDefault="00141E62">
      <w:pPr>
        <w:pStyle w:val="BodyText"/>
        <w:spacing w:before="95"/>
        <w:ind w:left="110"/>
        <w:rPr>
          <w:u w:val="none"/>
        </w:rPr>
      </w:pPr>
      <w:hyperlink w:anchor="_bookmark0" w:history="1">
        <w:r w:rsidR="00CC51A2">
          <w:rPr>
            <w:color w:val="27314A"/>
            <w:w w:val="105"/>
            <w:u w:color="27314A"/>
          </w:rPr>
          <w:t>5336.609-1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Design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Within</w:t>
        </w:r>
        <w:r w:rsidR="00CC51A2">
          <w:rPr>
            <w:color w:val="27314A"/>
            <w:spacing w:val="12"/>
            <w:w w:val="105"/>
            <w:u w:color="27314A"/>
          </w:rPr>
          <w:t xml:space="preserve"> </w:t>
        </w:r>
        <w:r w:rsidR="00CC51A2">
          <w:rPr>
            <w:color w:val="27314A"/>
            <w:w w:val="105"/>
            <w:u w:color="27314A"/>
          </w:rPr>
          <w:t>Funding</w:t>
        </w:r>
        <w:r w:rsidR="00CC51A2">
          <w:rPr>
            <w:color w:val="27314A"/>
            <w:spacing w:val="13"/>
            <w:w w:val="105"/>
            <w:u w:color="27314A"/>
          </w:rPr>
          <w:t xml:space="preserve"> </w:t>
        </w:r>
        <w:r w:rsidR="00CC51A2">
          <w:rPr>
            <w:color w:val="27314A"/>
            <w:spacing w:val="-2"/>
            <w:w w:val="105"/>
            <w:u w:color="27314A"/>
          </w:rPr>
          <w:t>Limitations</w:t>
        </w:r>
      </w:hyperlink>
    </w:p>
    <w:p w14:paraId="53128261" w14:textId="77777777" w:rsidR="00FB146F" w:rsidRDefault="00FB146F">
      <w:pPr>
        <w:pStyle w:val="BodyText"/>
        <w:rPr>
          <w:sz w:val="20"/>
          <w:u w:val="none"/>
        </w:rPr>
      </w:pPr>
    </w:p>
    <w:p w14:paraId="62486C05" w14:textId="77777777" w:rsidR="00FB146F" w:rsidRDefault="00FB146F">
      <w:pPr>
        <w:pStyle w:val="BodyText"/>
        <w:spacing w:before="8"/>
        <w:rPr>
          <w:sz w:val="17"/>
          <w:u w:val="none"/>
        </w:rPr>
      </w:pPr>
    </w:p>
    <w:p w14:paraId="31A38225" w14:textId="77777777" w:rsidR="00FB146F" w:rsidRDefault="00CC51A2">
      <w:pPr>
        <w:pStyle w:val="Heading1"/>
        <w:spacing w:before="99"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5336.2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ASPECTS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CONTRACTING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FOR CONSTRUCTION</w:t>
      </w:r>
    </w:p>
    <w:p w14:paraId="4101652C" w14:textId="77777777" w:rsidR="00FB146F" w:rsidRDefault="00FB146F">
      <w:pPr>
        <w:pStyle w:val="BodyText"/>
        <w:spacing w:before="5"/>
        <w:rPr>
          <w:rFonts w:ascii="Bookman Old Style"/>
          <w:b/>
          <w:sz w:val="39"/>
          <w:u w:val="none"/>
        </w:rPr>
      </w:pPr>
    </w:p>
    <w:p w14:paraId="0C0591F6" w14:textId="77777777" w:rsidR="00FB146F" w:rsidRDefault="00CC51A2">
      <w:pPr>
        <w:pStyle w:val="Heading2"/>
        <w:spacing w:before="1" w:line="280" w:lineRule="auto"/>
        <w:rPr>
          <w:b/>
        </w:rPr>
      </w:pPr>
      <w:r>
        <w:rPr>
          <w:b/>
        </w:rPr>
        <w:t>5336.208</w:t>
      </w:r>
      <w:r>
        <w:rPr>
          <w:b/>
          <w:spacing w:val="-9"/>
        </w:rPr>
        <w:t xml:space="preserve"> </w:t>
      </w:r>
      <w:r>
        <w:rPr>
          <w:b/>
        </w:rPr>
        <w:t>Concurrent</w:t>
      </w:r>
      <w:r>
        <w:rPr>
          <w:b/>
          <w:spacing w:val="-9"/>
        </w:rPr>
        <w:t xml:space="preserve"> </w:t>
      </w:r>
      <w:r>
        <w:rPr>
          <w:b/>
        </w:rPr>
        <w:t>Performance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Firm-Fixed-Price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Other</w:t>
      </w:r>
      <w:r>
        <w:rPr>
          <w:b/>
          <w:spacing w:val="-9"/>
        </w:rPr>
        <w:t xml:space="preserve"> </w:t>
      </w:r>
      <w:r>
        <w:rPr>
          <w:b/>
        </w:rPr>
        <w:t>Types</w:t>
      </w:r>
      <w:r>
        <w:rPr>
          <w:b/>
          <w:spacing w:val="-9"/>
        </w:rPr>
        <w:t xml:space="preserve"> </w:t>
      </w:r>
      <w:r>
        <w:rPr>
          <w:b/>
        </w:rPr>
        <w:t>of Construction Contracts</w:t>
      </w:r>
    </w:p>
    <w:p w14:paraId="4B99056E" w14:textId="77777777" w:rsidR="00FB146F" w:rsidRDefault="00FB146F">
      <w:pPr>
        <w:pStyle w:val="BodyText"/>
        <w:spacing w:before="2"/>
        <w:rPr>
          <w:rFonts w:ascii="Bookman Old Style"/>
          <w:b/>
          <w:sz w:val="38"/>
          <w:u w:val="none"/>
        </w:rPr>
      </w:pPr>
    </w:p>
    <w:p w14:paraId="626575EF" w14:textId="1374C242" w:rsidR="00FB146F" w:rsidRDefault="447CFAF9">
      <w:pPr>
        <w:pStyle w:val="BodyText"/>
        <w:ind w:left="110"/>
        <w:rPr>
          <w:u w:val="none"/>
        </w:rPr>
      </w:pPr>
      <w:r>
        <w:rPr>
          <w:w w:val="110"/>
          <w:u w:val="none"/>
        </w:rPr>
        <w:t>See</w:t>
      </w:r>
      <w:r>
        <w:rPr>
          <w:spacing w:val="20"/>
          <w:w w:val="110"/>
          <w:u w:val="none"/>
        </w:rPr>
        <w:t xml:space="preserve"> </w:t>
      </w:r>
      <w:hyperlink r:id="rId7" w:anchor="DAFFARS_MP5301_601">
        <w:r>
          <w:rPr>
            <w:color w:val="27314A"/>
            <w:spacing w:val="-2"/>
            <w:w w:val="110"/>
            <w:u w:color="27314A"/>
          </w:rPr>
          <w:t>MP5301.601(a)(i)</w:t>
        </w:r>
      </w:hyperlink>
      <w:r>
        <w:rPr>
          <w:spacing w:val="-2"/>
          <w:w w:val="110"/>
          <w:u w:val="none"/>
        </w:rPr>
        <w:t>.</w:t>
      </w:r>
    </w:p>
    <w:p w14:paraId="1299C43A" w14:textId="77777777" w:rsidR="00FB146F" w:rsidRDefault="00FB146F">
      <w:pPr>
        <w:sectPr w:rsidR="00FB146F">
          <w:type w:val="continuous"/>
          <w:pgSz w:w="11910" w:h="16840"/>
          <w:pgMar w:top="840" w:right="780" w:bottom="280" w:left="740" w:header="720" w:footer="720" w:gutter="0"/>
          <w:cols w:space="720"/>
        </w:sectPr>
      </w:pPr>
    </w:p>
    <w:p w14:paraId="39183E7B" w14:textId="77777777" w:rsidR="00FB146F" w:rsidRDefault="00CC51A2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5336.209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Construction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Contracts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with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Architect-Engineer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Firms</w:t>
      </w:r>
    </w:p>
    <w:p w14:paraId="4DDBEF00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6A5502B7" w14:textId="6BD5E707" w:rsidR="00FB146F" w:rsidRDefault="60B9062E">
      <w:pPr>
        <w:pStyle w:val="BodyText"/>
        <w:ind w:left="110"/>
        <w:rPr>
          <w:u w:val="none"/>
        </w:rPr>
      </w:pPr>
      <w:r>
        <w:rPr>
          <w:w w:val="105"/>
          <w:u w:val="none"/>
        </w:rPr>
        <w:t>See</w:t>
      </w:r>
      <w:r>
        <w:rPr>
          <w:spacing w:val="11"/>
          <w:w w:val="105"/>
          <w:u w:val="none"/>
        </w:rPr>
        <w:t xml:space="preserve"> </w:t>
      </w:r>
      <w:hyperlink r:id="rId8" w:anchor="DAFFARS_MP5301_601">
        <w:r>
          <w:rPr>
            <w:color w:val="27314A"/>
            <w:w w:val="105"/>
            <w:u w:color="27314A"/>
          </w:rPr>
          <w:t>MP5301.601(a)(i)</w:t>
        </w:r>
      </w:hyperlink>
      <w:r>
        <w:rPr>
          <w:w w:val="105"/>
          <w:u w:val="none"/>
        </w:rPr>
        <w:t>.</w:t>
      </w:r>
      <w:r>
        <w:rPr>
          <w:spacing w:val="12"/>
          <w:w w:val="105"/>
          <w:u w:val="none"/>
        </w:rPr>
        <w:t xml:space="preserve"> </w:t>
      </w:r>
      <w:del w:id="3" w:author="ROSSI, AMANDA M CIV USAF HAF SAF/AQCP" w:date="2024-05-19T10:11:00Z">
        <w:r w:rsidR="00410975" w:rsidDel="00141E62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Submit a copy of the approval to </w:delText>
        </w:r>
        <w:r w:rsidR="00410975" w:rsidDel="00141E62">
          <w:fldChar w:fldCharType="begin"/>
        </w:r>
        <w:r w:rsidR="00410975" w:rsidDel="00141E62">
          <w:delInstrText>HYPERLINK "mailto:saf.aq.saf-aqca.workflow@us.af.mil" \o "SAF/AQCA Workflow." \t "_blank"</w:delInstrText>
        </w:r>
        <w:r w:rsidR="00410975" w:rsidDel="00141E62">
          <w:fldChar w:fldCharType="separate"/>
        </w:r>
        <w:r w:rsidR="00410975" w:rsidDel="00141E62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SAF/AQCA Workflow.</w:delText>
        </w:r>
        <w:r w:rsidR="00410975" w:rsidDel="00141E62">
          <w:fldChar w:fldCharType="end"/>
        </w:r>
      </w:del>
    </w:p>
    <w:p w14:paraId="3461D779" w14:textId="77777777" w:rsidR="00FB146F" w:rsidRDefault="00FB146F">
      <w:pPr>
        <w:pStyle w:val="BodyText"/>
        <w:rPr>
          <w:sz w:val="20"/>
          <w:u w:val="none"/>
        </w:rPr>
      </w:pPr>
    </w:p>
    <w:p w14:paraId="3CF2D8B6" w14:textId="77777777" w:rsidR="00FB146F" w:rsidRDefault="00FB146F">
      <w:pPr>
        <w:pStyle w:val="BodyText"/>
        <w:spacing w:before="4"/>
        <w:rPr>
          <w:sz w:val="23"/>
          <w:u w:val="none"/>
        </w:rPr>
      </w:pPr>
    </w:p>
    <w:p w14:paraId="24634878" w14:textId="77777777" w:rsidR="00FB146F" w:rsidRDefault="00CC51A2">
      <w:pPr>
        <w:pStyle w:val="Heading2"/>
        <w:rPr>
          <w:b/>
        </w:rPr>
      </w:pPr>
      <w:r>
        <w:rPr>
          <w:b/>
          <w:spacing w:val="-2"/>
        </w:rPr>
        <w:t>5336.213-2</w:t>
      </w:r>
      <w:r>
        <w:rPr>
          <w:b/>
          <w:spacing w:val="-14"/>
        </w:rPr>
        <w:t xml:space="preserve"> </w:t>
      </w:r>
      <w:proofErr w:type="spellStart"/>
      <w:r>
        <w:rPr>
          <w:b/>
          <w:spacing w:val="-2"/>
        </w:rPr>
        <w:t>Presolicitation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2"/>
        </w:rPr>
        <w:t>Notices</w:t>
      </w:r>
    </w:p>
    <w:p w14:paraId="0FB78278" w14:textId="77777777" w:rsidR="00FB146F" w:rsidRDefault="00FB146F">
      <w:pPr>
        <w:pStyle w:val="BodyText"/>
        <w:spacing w:before="5"/>
        <w:rPr>
          <w:rFonts w:ascii="Bookman Old Style"/>
          <w:b/>
          <w:sz w:val="42"/>
          <w:u w:val="none"/>
        </w:rPr>
      </w:pPr>
    </w:p>
    <w:p w14:paraId="7D1E1173" w14:textId="7B6BDE59" w:rsidR="00FB146F" w:rsidRDefault="00CC51A2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(a)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5"/>
          <w:w w:val="105"/>
          <w:u w:val="none"/>
        </w:rPr>
        <w:t xml:space="preserve"> </w:t>
      </w:r>
      <w:hyperlink r:id="rId9" w:anchor="DAFFARS_MP5301_601" w:history="1">
        <w:r w:rsidRPr="007E4AB6">
          <w:rPr>
            <w:rStyle w:val="Hyperlink"/>
            <w:spacing w:val="-2"/>
            <w:w w:val="105"/>
          </w:rPr>
          <w:t>MP5301.601(a)(i).</w:t>
        </w:r>
      </w:hyperlink>
    </w:p>
    <w:p w14:paraId="1FC39945" w14:textId="77777777" w:rsidR="00FB146F" w:rsidRDefault="00FB146F">
      <w:pPr>
        <w:pStyle w:val="BodyText"/>
        <w:rPr>
          <w:sz w:val="26"/>
          <w:u w:val="none"/>
        </w:rPr>
      </w:pPr>
    </w:p>
    <w:p w14:paraId="0E2EAF29" w14:textId="77777777" w:rsidR="00FB146F" w:rsidRDefault="00CC51A2">
      <w:pPr>
        <w:pStyle w:val="Heading2"/>
        <w:spacing w:before="203"/>
        <w:rPr>
          <w:b/>
        </w:rPr>
      </w:pPr>
      <w:r>
        <w:rPr>
          <w:b/>
          <w:spacing w:val="-2"/>
        </w:rPr>
        <w:t>5336.270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Expediting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construction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contracts</w:t>
      </w:r>
    </w:p>
    <w:p w14:paraId="0562CB0E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22845E8" w14:textId="4EBBD16D" w:rsidR="00FB146F" w:rsidRPr="007E4AB6" w:rsidRDefault="00CC51A2">
      <w:pPr>
        <w:pStyle w:val="BodyText"/>
        <w:ind w:left="110"/>
        <w:rPr>
          <w:rStyle w:val="Hyperlink"/>
        </w:rPr>
      </w:pPr>
      <w:r>
        <w:rPr>
          <w:w w:val="105"/>
          <w:u w:val="none"/>
        </w:rPr>
        <w:t>(a)</w:t>
      </w:r>
      <w:r>
        <w:rPr>
          <w:spacing w:val="14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5"/>
          <w:w w:val="105"/>
          <w:u w:val="none"/>
        </w:rPr>
        <w:t xml:space="preserve"> </w:t>
      </w:r>
      <w:r w:rsidR="007E4AB6">
        <w:rPr>
          <w:color w:val="27314A"/>
          <w:spacing w:val="-2"/>
          <w:w w:val="105"/>
          <w:u w:color="27314A"/>
        </w:rPr>
        <w:fldChar w:fldCharType="begin"/>
      </w:r>
      <w:r w:rsidR="007E4AB6">
        <w:rPr>
          <w:color w:val="27314A"/>
          <w:spacing w:val="-2"/>
          <w:w w:val="105"/>
          <w:u w:color="27314A"/>
        </w:rPr>
        <w:instrText>HYPERLINK "https://www.acquisition.gov/daffars/mp5301-federal-acquisition-regulations-system" \l "DAFFARS_MP5301_601"</w:instrText>
      </w:r>
      <w:r w:rsidR="007E4AB6">
        <w:rPr>
          <w:color w:val="27314A"/>
          <w:spacing w:val="-2"/>
          <w:w w:val="105"/>
          <w:u w:color="27314A"/>
        </w:rPr>
      </w:r>
      <w:r w:rsidR="007E4AB6">
        <w:rPr>
          <w:color w:val="27314A"/>
          <w:spacing w:val="-2"/>
          <w:w w:val="105"/>
          <w:u w:color="27314A"/>
        </w:rPr>
        <w:fldChar w:fldCharType="separate"/>
      </w:r>
      <w:r w:rsidRPr="007E4AB6">
        <w:rPr>
          <w:rStyle w:val="Hyperlink"/>
          <w:spacing w:val="-2"/>
          <w:w w:val="105"/>
        </w:rPr>
        <w:t>MP5301.601(a)(i).</w:t>
      </w:r>
    </w:p>
    <w:p w14:paraId="34CE0A41" w14:textId="77777777" w:rsidR="00FB146F" w:rsidRPr="007E4AB6" w:rsidRDefault="00FB146F">
      <w:pPr>
        <w:pStyle w:val="BodyText"/>
        <w:rPr>
          <w:rStyle w:val="Hyperlink"/>
          <w:sz w:val="26"/>
        </w:rPr>
      </w:pPr>
    </w:p>
    <w:p w14:paraId="0877B988" w14:textId="0EFEBE91" w:rsidR="00FB146F" w:rsidRDefault="007E4AB6">
      <w:pPr>
        <w:pStyle w:val="Heading2"/>
        <w:spacing w:before="204"/>
        <w:rPr>
          <w:b/>
        </w:rPr>
      </w:pPr>
      <w:r>
        <w:rPr>
          <w:rFonts w:ascii="Cambria" w:eastAsia="Cambria" w:hAnsi="Cambria" w:cs="Cambria"/>
          <w:color w:val="27314A"/>
          <w:spacing w:val="-2"/>
          <w:w w:val="105"/>
          <w:sz w:val="22"/>
          <w:szCs w:val="22"/>
          <w:u w:val="single" w:color="27314A"/>
        </w:rPr>
        <w:fldChar w:fldCharType="end"/>
      </w:r>
      <w:r w:rsidR="00CC51A2">
        <w:rPr>
          <w:b/>
        </w:rPr>
        <w:t>5336.272</w:t>
      </w:r>
      <w:r w:rsidR="00CC51A2">
        <w:rPr>
          <w:b/>
          <w:spacing w:val="-17"/>
        </w:rPr>
        <w:t xml:space="preserve"> </w:t>
      </w:r>
      <w:r w:rsidR="00CC51A2">
        <w:rPr>
          <w:b/>
        </w:rPr>
        <w:t>Prequalification</w:t>
      </w:r>
      <w:r w:rsidR="00CC51A2">
        <w:rPr>
          <w:b/>
          <w:spacing w:val="-15"/>
        </w:rPr>
        <w:t xml:space="preserve"> </w:t>
      </w:r>
      <w:r w:rsidR="00CC51A2">
        <w:rPr>
          <w:b/>
        </w:rPr>
        <w:t>of</w:t>
      </w:r>
      <w:r w:rsidR="00CC51A2">
        <w:rPr>
          <w:b/>
          <w:spacing w:val="-14"/>
        </w:rPr>
        <w:t xml:space="preserve"> </w:t>
      </w:r>
      <w:r w:rsidR="00CC51A2">
        <w:rPr>
          <w:b/>
          <w:spacing w:val="-2"/>
        </w:rPr>
        <w:t>Sources</w:t>
      </w:r>
    </w:p>
    <w:p w14:paraId="62EBF3C5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55E07241" w14:textId="006D5B5C" w:rsidR="00FB146F" w:rsidRDefault="00CC51A2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</w:t>
      </w:r>
      <w:r>
        <w:rPr>
          <w:spacing w:val="12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13"/>
          <w:w w:val="105"/>
          <w:u w:val="none"/>
        </w:rPr>
        <w:t xml:space="preserve"> </w:t>
      </w:r>
      <w:hyperlink r:id="rId10" w:anchor="DAFFARS_MP5301_601">
        <w:r>
          <w:rPr>
            <w:color w:val="27314A"/>
            <w:spacing w:val="-2"/>
            <w:w w:val="105"/>
            <w:u w:color="27314A"/>
          </w:rPr>
          <w:t>MP5301.601(a)(i)</w:t>
        </w:r>
      </w:hyperlink>
      <w:r>
        <w:rPr>
          <w:spacing w:val="-2"/>
          <w:w w:val="105"/>
          <w:u w:val="none"/>
        </w:rPr>
        <w:t>.</w:t>
      </w:r>
    </w:p>
    <w:p w14:paraId="6D98A12B" w14:textId="77777777" w:rsidR="00FB146F" w:rsidRDefault="00FB146F">
      <w:pPr>
        <w:pStyle w:val="BodyText"/>
        <w:rPr>
          <w:sz w:val="26"/>
          <w:u w:val="none"/>
        </w:rPr>
      </w:pPr>
    </w:p>
    <w:p w14:paraId="2946DB82" w14:textId="77777777" w:rsidR="00FB146F" w:rsidRDefault="00FB146F">
      <w:pPr>
        <w:pStyle w:val="BodyText"/>
        <w:spacing w:before="1"/>
        <w:rPr>
          <w:sz w:val="20"/>
          <w:u w:val="none"/>
        </w:rPr>
      </w:pPr>
    </w:p>
    <w:p w14:paraId="105BCC00" w14:textId="77777777" w:rsidR="00FB146F" w:rsidRDefault="00CC51A2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26"/>
        </w:rPr>
        <w:t xml:space="preserve"> </w:t>
      </w:r>
      <w:r>
        <w:rPr>
          <w:b/>
        </w:rPr>
        <w:t>5336.3</w:t>
      </w:r>
      <w:r>
        <w:rPr>
          <w:b/>
          <w:spacing w:val="-27"/>
        </w:rPr>
        <w:t xml:space="preserve"> </w:t>
      </w:r>
      <w:r>
        <w:rPr>
          <w:b/>
        </w:rPr>
        <w:t>–</w:t>
      </w:r>
      <w:r>
        <w:rPr>
          <w:b/>
          <w:spacing w:val="-26"/>
        </w:rPr>
        <w:t xml:space="preserve"> </w:t>
      </w:r>
      <w:r>
        <w:rPr>
          <w:b/>
        </w:rPr>
        <w:t>TWO-PHASE</w:t>
      </w:r>
      <w:r>
        <w:rPr>
          <w:b/>
          <w:spacing w:val="-26"/>
        </w:rPr>
        <w:t xml:space="preserve"> </w:t>
      </w:r>
      <w:r>
        <w:rPr>
          <w:b/>
        </w:rPr>
        <w:t>DESIGN-BUILD</w:t>
      </w:r>
      <w:r>
        <w:rPr>
          <w:b/>
          <w:spacing w:val="-26"/>
        </w:rPr>
        <w:t xml:space="preserve"> </w:t>
      </w:r>
      <w:r>
        <w:rPr>
          <w:b/>
        </w:rPr>
        <w:t xml:space="preserve">SELECTION </w:t>
      </w:r>
      <w:r>
        <w:rPr>
          <w:b/>
          <w:spacing w:val="-2"/>
        </w:rPr>
        <w:t>PROCEDURES</w:t>
      </w:r>
    </w:p>
    <w:p w14:paraId="5997CC1D" w14:textId="77777777" w:rsidR="00FB146F" w:rsidRDefault="00FB146F">
      <w:pPr>
        <w:pStyle w:val="BodyText"/>
        <w:spacing w:before="6"/>
        <w:rPr>
          <w:rFonts w:ascii="Bookman Old Style"/>
          <w:b/>
          <w:sz w:val="39"/>
          <w:u w:val="none"/>
        </w:rPr>
      </w:pPr>
    </w:p>
    <w:p w14:paraId="0A0FFB0F" w14:textId="77777777" w:rsidR="00FB146F" w:rsidRDefault="00CC51A2">
      <w:pPr>
        <w:pStyle w:val="Heading2"/>
        <w:rPr>
          <w:b/>
        </w:rPr>
      </w:pPr>
      <w:r>
        <w:rPr>
          <w:b/>
        </w:rPr>
        <w:t>5336.301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Two-Phase</w:t>
      </w:r>
      <w:r>
        <w:rPr>
          <w:b/>
          <w:spacing w:val="-2"/>
        </w:rPr>
        <w:t xml:space="preserve"> </w:t>
      </w:r>
      <w:r>
        <w:rPr>
          <w:b/>
        </w:rPr>
        <w:t>Design-Build</w:t>
      </w:r>
      <w:r>
        <w:rPr>
          <w:b/>
          <w:spacing w:val="-3"/>
        </w:rPr>
        <w:t xml:space="preserve"> </w:t>
      </w:r>
      <w:r>
        <w:rPr>
          <w:b/>
        </w:rPr>
        <w:t>Selection</w:t>
      </w:r>
      <w:r>
        <w:rPr>
          <w:b/>
          <w:spacing w:val="-2"/>
        </w:rPr>
        <w:t xml:space="preserve"> Procedures</w:t>
      </w:r>
    </w:p>
    <w:p w14:paraId="110FFD37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7EACBEDF" w14:textId="35A77DD8" w:rsidR="00FB146F" w:rsidRDefault="00CC51A2">
      <w:pPr>
        <w:pStyle w:val="BodyText"/>
        <w:ind w:left="110"/>
        <w:rPr>
          <w:u w:val="none"/>
        </w:rPr>
      </w:pPr>
      <w:r>
        <w:rPr>
          <w:u w:val="none"/>
        </w:rPr>
        <w:t>(b)(3)(vi)</w:t>
      </w:r>
      <w:r>
        <w:rPr>
          <w:spacing w:val="17"/>
          <w:u w:val="none"/>
        </w:rPr>
        <w:t xml:space="preserve"> </w:t>
      </w:r>
      <w:r>
        <w:rPr>
          <w:u w:val="none"/>
        </w:rPr>
        <w:t>See</w:t>
      </w:r>
      <w:r>
        <w:rPr>
          <w:spacing w:val="17"/>
          <w:u w:val="none"/>
        </w:rPr>
        <w:t xml:space="preserve"> </w:t>
      </w:r>
      <w:hyperlink r:id="rId11" w:anchor="DAFFARS_MP5301_601">
        <w:r>
          <w:rPr>
            <w:color w:val="27314A"/>
            <w:spacing w:val="-2"/>
            <w:u w:color="27314A"/>
          </w:rPr>
          <w:t>MP5301.601(a)(i)</w:t>
        </w:r>
      </w:hyperlink>
      <w:r>
        <w:rPr>
          <w:spacing w:val="-2"/>
          <w:u w:val="none"/>
        </w:rPr>
        <w:t>.</w:t>
      </w:r>
    </w:p>
    <w:p w14:paraId="6B699379" w14:textId="77777777" w:rsidR="00FB146F" w:rsidRDefault="00FB146F">
      <w:pPr>
        <w:pStyle w:val="BodyText"/>
        <w:rPr>
          <w:sz w:val="26"/>
          <w:u w:val="none"/>
        </w:rPr>
      </w:pPr>
    </w:p>
    <w:p w14:paraId="38BCACD1" w14:textId="77777777" w:rsidR="00FB146F" w:rsidRDefault="00CC51A2">
      <w:pPr>
        <w:pStyle w:val="Heading2"/>
        <w:spacing w:before="203"/>
        <w:rPr>
          <w:b/>
        </w:rPr>
      </w:pPr>
      <w:r>
        <w:rPr>
          <w:b/>
        </w:rPr>
        <w:t>5336.303-1</w:t>
      </w:r>
      <w:r>
        <w:rPr>
          <w:b/>
          <w:spacing w:val="-15"/>
        </w:rPr>
        <w:t xml:space="preserve"> </w:t>
      </w:r>
      <w:r>
        <w:rPr>
          <w:b/>
        </w:rPr>
        <w:t>Phase</w:t>
      </w:r>
      <w:r>
        <w:rPr>
          <w:b/>
          <w:spacing w:val="-14"/>
        </w:rPr>
        <w:t xml:space="preserve"> </w:t>
      </w:r>
      <w:r>
        <w:rPr>
          <w:b/>
          <w:spacing w:val="-5"/>
        </w:rPr>
        <w:t>One</w:t>
      </w:r>
    </w:p>
    <w:p w14:paraId="3FE9F23F" w14:textId="77777777" w:rsidR="00FB146F" w:rsidRDefault="00FB146F">
      <w:pPr>
        <w:pStyle w:val="BodyText"/>
        <w:spacing w:before="5"/>
        <w:rPr>
          <w:rFonts w:ascii="Bookman Old Style"/>
          <w:b/>
          <w:sz w:val="42"/>
          <w:u w:val="none"/>
        </w:rPr>
      </w:pPr>
    </w:p>
    <w:p w14:paraId="0D7EF1B0" w14:textId="432AA3CF" w:rsidR="00FB146F" w:rsidRDefault="00CC51A2">
      <w:pPr>
        <w:pStyle w:val="BodyText"/>
        <w:ind w:left="110"/>
        <w:rPr>
          <w:u w:val="none"/>
        </w:rPr>
      </w:pPr>
      <w:r>
        <w:rPr>
          <w:u w:val="none"/>
        </w:rPr>
        <w:t>(a)(4)(i)(B)</w:t>
      </w:r>
      <w:r>
        <w:rPr>
          <w:spacing w:val="13"/>
          <w:u w:val="none"/>
        </w:rPr>
        <w:t xml:space="preserve"> </w:t>
      </w:r>
      <w:r>
        <w:rPr>
          <w:u w:val="none"/>
        </w:rPr>
        <w:t>See</w:t>
      </w:r>
      <w:r>
        <w:rPr>
          <w:spacing w:val="14"/>
          <w:u w:val="none"/>
        </w:rPr>
        <w:t xml:space="preserve"> </w:t>
      </w:r>
      <w:hyperlink r:id="rId12" w:anchor="DAFFARS_MP5301_601" w:history="1">
        <w:r w:rsidRPr="00036BBF">
          <w:rPr>
            <w:rStyle w:val="Hyperlink"/>
            <w:spacing w:val="-2"/>
          </w:rPr>
          <w:t>MP5301.601(a)(i).</w:t>
        </w:r>
      </w:hyperlink>
    </w:p>
    <w:p w14:paraId="1F72F646" w14:textId="77777777" w:rsidR="00FB146F" w:rsidRDefault="00FB146F">
      <w:pPr>
        <w:pStyle w:val="BodyText"/>
        <w:rPr>
          <w:sz w:val="26"/>
          <w:u w:val="none"/>
        </w:rPr>
      </w:pPr>
    </w:p>
    <w:p w14:paraId="08CE6F91" w14:textId="77777777" w:rsidR="00FB146F" w:rsidRDefault="00FB146F">
      <w:pPr>
        <w:pStyle w:val="BodyText"/>
        <w:spacing w:before="1"/>
        <w:rPr>
          <w:sz w:val="20"/>
          <w:u w:val="none"/>
        </w:rPr>
      </w:pPr>
    </w:p>
    <w:p w14:paraId="6A983CC6" w14:textId="77777777" w:rsidR="00FB146F" w:rsidRDefault="00CC51A2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5336.5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–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CONTRACT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CLAUSES</w:t>
      </w:r>
    </w:p>
    <w:p w14:paraId="61CDCEAD" w14:textId="77777777" w:rsidR="00FB146F" w:rsidRDefault="00FB146F">
      <w:pPr>
        <w:pStyle w:val="BodyText"/>
        <w:spacing w:before="1"/>
        <w:rPr>
          <w:rFonts w:ascii="Bookman Old Style"/>
          <w:b/>
          <w:sz w:val="44"/>
          <w:u w:val="none"/>
        </w:rPr>
      </w:pPr>
    </w:p>
    <w:p w14:paraId="71EDD3B9" w14:textId="77777777" w:rsidR="00FB146F" w:rsidRDefault="00CC51A2">
      <w:pPr>
        <w:pStyle w:val="Heading2"/>
        <w:rPr>
          <w:b/>
        </w:rPr>
      </w:pPr>
      <w:r>
        <w:rPr>
          <w:b/>
        </w:rPr>
        <w:t>5336.507</w:t>
      </w:r>
      <w:r>
        <w:rPr>
          <w:b/>
          <w:spacing w:val="-18"/>
        </w:rPr>
        <w:t xml:space="preserve"> </w:t>
      </w:r>
      <w:r>
        <w:rPr>
          <w:b/>
        </w:rPr>
        <w:t>Permits</w:t>
      </w:r>
      <w:r>
        <w:rPr>
          <w:b/>
          <w:spacing w:val="-18"/>
        </w:rPr>
        <w:t xml:space="preserve"> </w:t>
      </w:r>
      <w:r>
        <w:rPr>
          <w:b/>
        </w:rPr>
        <w:t>and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Responsibilities</w:t>
      </w:r>
    </w:p>
    <w:p w14:paraId="6BB9E253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28FE1F9A" w14:textId="11216758" w:rsidR="00FB146F" w:rsidRDefault="00CC51A2">
      <w:pPr>
        <w:pStyle w:val="BodyText"/>
        <w:spacing w:line="271" w:lineRule="auto"/>
        <w:ind w:left="110" w:right="130"/>
        <w:jc w:val="both"/>
        <w:rPr>
          <w:u w:val="none"/>
        </w:rPr>
      </w:pPr>
      <w:r>
        <w:rPr>
          <w:w w:val="110"/>
          <w:u w:val="none"/>
        </w:rPr>
        <w:t>When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the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clause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at</w:t>
      </w:r>
      <w:r>
        <w:rPr>
          <w:spacing w:val="-6"/>
          <w:w w:val="110"/>
          <w:u w:val="none"/>
        </w:rPr>
        <w:t xml:space="preserve"> </w:t>
      </w:r>
      <w:hyperlink r:id="rId13" w:anchor="FAR_52_236_7">
        <w:r>
          <w:rPr>
            <w:color w:val="27314A"/>
            <w:w w:val="110"/>
            <w:u w:color="27314A"/>
          </w:rPr>
          <w:t>FAR</w:t>
        </w:r>
        <w:r>
          <w:rPr>
            <w:color w:val="27314A"/>
            <w:spacing w:val="-6"/>
            <w:w w:val="110"/>
            <w:u w:color="27314A"/>
          </w:rPr>
          <w:t xml:space="preserve"> </w:t>
        </w:r>
        <w:r>
          <w:rPr>
            <w:color w:val="27314A"/>
            <w:w w:val="110"/>
            <w:u w:color="27314A"/>
          </w:rPr>
          <w:t>52.236-7</w:t>
        </w:r>
      </w:hyperlink>
      <w:r>
        <w:rPr>
          <w:w w:val="110"/>
          <w:u w:val="none"/>
        </w:rPr>
        <w:t>,</w:t>
      </w:r>
      <w:r>
        <w:rPr>
          <w:spacing w:val="-6"/>
          <w:w w:val="110"/>
          <w:u w:val="none"/>
        </w:rPr>
        <w:t xml:space="preserve"> </w:t>
      </w:r>
      <w:r>
        <w:rPr>
          <w:i/>
          <w:w w:val="110"/>
          <w:u w:val="none"/>
        </w:rPr>
        <w:t>Permits</w:t>
      </w:r>
      <w:r>
        <w:rPr>
          <w:i/>
          <w:spacing w:val="-6"/>
          <w:w w:val="110"/>
          <w:u w:val="none"/>
        </w:rPr>
        <w:t xml:space="preserve"> </w:t>
      </w:r>
      <w:r>
        <w:rPr>
          <w:i/>
          <w:w w:val="110"/>
          <w:u w:val="none"/>
        </w:rPr>
        <w:t>and</w:t>
      </w:r>
      <w:r>
        <w:rPr>
          <w:i/>
          <w:spacing w:val="-6"/>
          <w:w w:val="110"/>
          <w:u w:val="none"/>
        </w:rPr>
        <w:t xml:space="preserve"> </w:t>
      </w:r>
      <w:r>
        <w:rPr>
          <w:i/>
          <w:w w:val="110"/>
          <w:u w:val="none"/>
        </w:rPr>
        <w:t>Responsibilities</w:t>
      </w:r>
      <w:r>
        <w:rPr>
          <w:w w:val="110"/>
          <w:u w:val="none"/>
        </w:rPr>
        <w:t>,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is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used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solicitations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and</w:t>
      </w:r>
      <w:r>
        <w:rPr>
          <w:spacing w:val="-6"/>
          <w:w w:val="110"/>
          <w:u w:val="none"/>
        </w:rPr>
        <w:t xml:space="preserve"> </w:t>
      </w:r>
      <w:r>
        <w:rPr>
          <w:w w:val="110"/>
          <w:u w:val="none"/>
        </w:rPr>
        <w:t>contracts OCONUS,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the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clause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must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be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modified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to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reflect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“host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government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and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political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subdivisions”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in</w:t>
      </w:r>
      <w:r>
        <w:rPr>
          <w:spacing w:val="-10"/>
          <w:w w:val="110"/>
          <w:u w:val="none"/>
        </w:rPr>
        <w:t xml:space="preserve"> </w:t>
      </w:r>
      <w:r>
        <w:rPr>
          <w:w w:val="110"/>
          <w:u w:val="none"/>
        </w:rPr>
        <w:t>lieu of “Federal, State, and Municipal.”</w:t>
      </w:r>
    </w:p>
    <w:p w14:paraId="23DE523C" w14:textId="77777777" w:rsidR="00FB146F" w:rsidRDefault="00FB146F">
      <w:pPr>
        <w:pStyle w:val="BodyText"/>
        <w:rPr>
          <w:sz w:val="26"/>
          <w:u w:val="none"/>
        </w:rPr>
      </w:pPr>
    </w:p>
    <w:p w14:paraId="7CA9F94B" w14:textId="77777777" w:rsidR="00FB146F" w:rsidRDefault="00CC51A2">
      <w:pPr>
        <w:pStyle w:val="Heading2"/>
        <w:spacing w:before="171"/>
        <w:rPr>
          <w:b/>
        </w:rPr>
      </w:pPr>
      <w:r>
        <w:rPr>
          <w:b/>
          <w:spacing w:val="-2"/>
        </w:rPr>
        <w:t>5336.570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Additional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Provisions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Clauses</w:t>
      </w:r>
    </w:p>
    <w:p w14:paraId="52E56223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00FB4449" w14:textId="20647B30" w:rsidR="00FB146F" w:rsidRDefault="00CC51A2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(b)(2)</w:t>
      </w:r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 xml:space="preserve">See </w:t>
      </w:r>
      <w:hyperlink r:id="rId14" w:anchor="DAFFARS_MP5301_601" w:history="1">
        <w:r w:rsidRPr="00395ADA">
          <w:rPr>
            <w:rStyle w:val="Hyperlink"/>
            <w:spacing w:val="-2"/>
            <w:w w:val="105"/>
          </w:rPr>
          <w:t>MP5301.601(a)(i).</w:t>
        </w:r>
      </w:hyperlink>
    </w:p>
    <w:p w14:paraId="07547A01" w14:textId="77777777" w:rsidR="00FB146F" w:rsidRDefault="00FB146F">
      <w:pPr>
        <w:sectPr w:rsidR="00FB146F">
          <w:pgSz w:w="11910" w:h="16840"/>
          <w:pgMar w:top="840" w:right="780" w:bottom="280" w:left="740" w:header="720" w:footer="720" w:gutter="0"/>
          <w:cols w:space="720"/>
        </w:sectPr>
      </w:pPr>
    </w:p>
    <w:p w14:paraId="25AEA47D" w14:textId="77777777" w:rsidR="00FB146F" w:rsidRDefault="00CC51A2">
      <w:pPr>
        <w:pStyle w:val="Heading1"/>
        <w:spacing w:before="75"/>
        <w:rPr>
          <w:b/>
        </w:rPr>
      </w:pPr>
      <w:r>
        <w:rPr>
          <w:b/>
          <w:spacing w:val="-4"/>
        </w:rPr>
        <w:lastRenderedPageBreak/>
        <w:t>Subpart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5336.6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ARCHITECT-ENGINEER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SERVICES</w:t>
      </w:r>
    </w:p>
    <w:p w14:paraId="5043CB0F" w14:textId="77777777" w:rsidR="00FB146F" w:rsidRDefault="00FB146F">
      <w:pPr>
        <w:pStyle w:val="BodyText"/>
        <w:rPr>
          <w:rFonts w:ascii="Bookman Old Style"/>
          <w:b/>
          <w:sz w:val="44"/>
          <w:u w:val="none"/>
        </w:rPr>
      </w:pPr>
    </w:p>
    <w:p w14:paraId="44AC8E1B" w14:textId="77777777" w:rsidR="00FB146F" w:rsidRDefault="00CC51A2">
      <w:pPr>
        <w:pStyle w:val="Heading2"/>
        <w:rPr>
          <w:b/>
        </w:rPr>
      </w:pPr>
      <w:r>
        <w:rPr>
          <w:b/>
        </w:rPr>
        <w:t>5336.602-3</w:t>
      </w:r>
      <w:r>
        <w:rPr>
          <w:b/>
          <w:spacing w:val="-20"/>
        </w:rPr>
        <w:t xml:space="preserve"> </w:t>
      </w:r>
      <w:r>
        <w:rPr>
          <w:b/>
        </w:rPr>
        <w:t>Evaluation</w:t>
      </w:r>
      <w:r>
        <w:rPr>
          <w:b/>
          <w:spacing w:val="-20"/>
        </w:rPr>
        <w:t xml:space="preserve"> </w:t>
      </w:r>
      <w:r>
        <w:rPr>
          <w:b/>
        </w:rPr>
        <w:t>Board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Functions</w:t>
      </w:r>
    </w:p>
    <w:p w14:paraId="07459315" w14:textId="77777777" w:rsidR="00FB146F" w:rsidRDefault="00FB146F">
      <w:pPr>
        <w:pStyle w:val="BodyText"/>
        <w:spacing w:before="5"/>
        <w:rPr>
          <w:rFonts w:ascii="Bookman Old Style"/>
          <w:b/>
          <w:sz w:val="42"/>
          <w:u w:val="none"/>
        </w:rPr>
      </w:pPr>
    </w:p>
    <w:p w14:paraId="792D9A84" w14:textId="19EA49B1" w:rsidR="00FB146F" w:rsidRPr="002748BB" w:rsidRDefault="3BFEC355">
      <w:pPr>
        <w:pStyle w:val="BodyText"/>
        <w:ind w:left="110"/>
        <w:rPr>
          <w:u w:val="none"/>
        </w:rPr>
      </w:pPr>
      <w:r w:rsidRPr="002748BB">
        <w:rPr>
          <w:w w:val="110"/>
          <w:u w:val="none"/>
        </w:rPr>
        <w:t>See</w:t>
      </w:r>
      <w:r w:rsidRPr="002748BB">
        <w:rPr>
          <w:spacing w:val="20"/>
          <w:w w:val="110"/>
          <w:u w:val="none"/>
        </w:rPr>
        <w:t xml:space="preserve"> </w:t>
      </w:r>
      <w:hyperlink r:id="rId15" w:anchor="DAFFARS_MP5301_601">
        <w:r w:rsidRPr="002748BB">
          <w:rPr>
            <w:spacing w:val="-2"/>
            <w:w w:val="110"/>
            <w:u w:color="27314A"/>
          </w:rPr>
          <w:t>MP5301.601(a)(i)</w:t>
        </w:r>
      </w:hyperlink>
      <w:r w:rsidRPr="002748BB">
        <w:rPr>
          <w:spacing w:val="-2"/>
          <w:w w:val="110"/>
          <w:u w:val="none"/>
        </w:rPr>
        <w:t>.</w:t>
      </w:r>
    </w:p>
    <w:p w14:paraId="42E516C1" w14:textId="5D233B22" w:rsidR="3BFEC355" w:rsidRPr="002748BB" w:rsidRDefault="3BFEC355" w:rsidP="3BFEC355">
      <w:pPr>
        <w:pStyle w:val="BodyText"/>
        <w:ind w:left="110"/>
        <w:rPr>
          <w:u w:val="none"/>
        </w:rPr>
      </w:pPr>
    </w:p>
    <w:p w14:paraId="0BFA8AF6" w14:textId="74D7B055" w:rsidR="4A84D3CE" w:rsidRPr="002748BB" w:rsidRDefault="4A84D3CE" w:rsidP="00A674A6">
      <w:pPr>
        <w:ind w:firstLine="90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commentRangeStart w:id="4"/>
      <w:r w:rsidRPr="002748BB">
        <w:rPr>
          <w:rFonts w:ascii="Bookman Old Style" w:eastAsia="Bookman Old Style" w:hAnsi="Bookman Old Style" w:cs="Bookman Old Style"/>
          <w:b/>
          <w:bCs/>
          <w:sz w:val="24"/>
          <w:szCs w:val="24"/>
        </w:rPr>
        <w:t>5336.602-4 Selection authority.</w:t>
      </w:r>
    </w:p>
    <w:p w14:paraId="5E61C4DD" w14:textId="6CA05EA5" w:rsidR="3BFEC355" w:rsidRPr="002748BB" w:rsidRDefault="3BFEC355" w:rsidP="00A674A6">
      <w:pPr>
        <w:ind w:firstLine="90"/>
        <w:rPr>
          <w:rFonts w:ascii="Calibri" w:eastAsia="Calibri" w:hAnsi="Calibri" w:cs="Calibri"/>
        </w:rPr>
      </w:pPr>
    </w:p>
    <w:p w14:paraId="1FBD5311" w14:textId="228FBEA2" w:rsidR="4A84D3CE" w:rsidRPr="002748BB" w:rsidRDefault="4A84D3CE" w:rsidP="00A674A6">
      <w:pPr>
        <w:ind w:firstLine="90"/>
      </w:pPr>
      <w:r w:rsidRPr="002748BB">
        <w:rPr>
          <w:rFonts w:ascii="Calibri" w:eastAsia="Calibri" w:hAnsi="Calibri" w:cs="Calibri"/>
        </w:rPr>
        <w:t xml:space="preserve">(a) See </w:t>
      </w:r>
      <w:hyperlink r:id="rId16" w:anchor="DAFFARS_MP5301_601" w:history="1">
        <w:r w:rsidRPr="002748BB">
          <w:rPr>
            <w:rFonts w:ascii="Calibri" w:eastAsia="Calibri" w:hAnsi="Calibri" w:cs="Calibri"/>
            <w:u w:val="single"/>
          </w:rPr>
          <w:t>MP5301.601(a)(i</w:t>
        </w:r>
        <w:r w:rsidRPr="002748BB">
          <w:rPr>
            <w:rStyle w:val="Hyperlink"/>
            <w:rFonts w:ascii="Calibri" w:eastAsia="Calibri" w:hAnsi="Calibri" w:cs="Calibri"/>
            <w:color w:val="auto"/>
          </w:rPr>
          <w:t>)</w:t>
        </w:r>
      </w:hyperlink>
      <w:r w:rsidRPr="002748BB">
        <w:rPr>
          <w:rFonts w:ascii="Calibri" w:eastAsia="Calibri" w:hAnsi="Calibri" w:cs="Calibri"/>
        </w:rPr>
        <w:t xml:space="preserve">. See </w:t>
      </w:r>
      <w:hyperlink r:id="rId17" w:history="1">
        <w:r w:rsidRPr="002748BB">
          <w:rPr>
            <w:rStyle w:val="Hyperlink"/>
            <w:rFonts w:ascii="Calibri" w:eastAsia="Calibri" w:hAnsi="Calibri" w:cs="Calibri"/>
            <w:color w:val="auto"/>
          </w:rPr>
          <w:t>AFI32-1023</w:t>
        </w:r>
      </w:hyperlink>
      <w:r w:rsidRPr="002748BB">
        <w:rPr>
          <w:rFonts w:ascii="Calibri" w:eastAsia="Calibri" w:hAnsi="Calibri" w:cs="Calibri"/>
        </w:rPr>
        <w:t xml:space="preserve"> for A-E Slate Approval Authority for services exceeding $1,000,000.</w:t>
      </w:r>
      <w:commentRangeEnd w:id="4"/>
      <w:r w:rsidR="00141E62">
        <w:rPr>
          <w:rStyle w:val="CommentReference"/>
        </w:rPr>
        <w:commentReference w:id="4"/>
      </w:r>
    </w:p>
    <w:p w14:paraId="4BCD1B9E" w14:textId="38D68A82" w:rsidR="3BFEC355" w:rsidRDefault="3BFEC355" w:rsidP="00A674A6">
      <w:pPr>
        <w:pStyle w:val="BodyText"/>
        <w:ind w:left="110" w:firstLine="90"/>
        <w:rPr>
          <w:u w:val="none"/>
        </w:rPr>
      </w:pPr>
    </w:p>
    <w:p w14:paraId="72A8FE61" w14:textId="029BF96B" w:rsidR="3BFEC355" w:rsidRDefault="3BFEC355" w:rsidP="00A674A6">
      <w:pPr>
        <w:pStyle w:val="BodyText"/>
        <w:ind w:firstLine="90"/>
        <w:rPr>
          <w:sz w:val="26"/>
          <w:szCs w:val="26"/>
        </w:rPr>
      </w:pPr>
    </w:p>
    <w:p w14:paraId="19026D4F" w14:textId="77777777" w:rsidR="00FB146F" w:rsidRDefault="00CC51A2">
      <w:pPr>
        <w:pStyle w:val="Heading2"/>
        <w:spacing w:before="203"/>
        <w:rPr>
          <w:b/>
        </w:rPr>
      </w:pPr>
      <w:r>
        <w:rPr>
          <w:b/>
        </w:rPr>
        <w:t>5336.609-1</w:t>
      </w:r>
      <w:r>
        <w:rPr>
          <w:b/>
          <w:spacing w:val="-8"/>
        </w:rPr>
        <w:t xml:space="preserve"> </w:t>
      </w:r>
      <w:r>
        <w:rPr>
          <w:b/>
        </w:rPr>
        <w:t>Design</w:t>
      </w:r>
      <w:r>
        <w:rPr>
          <w:b/>
          <w:spacing w:val="-6"/>
        </w:rPr>
        <w:t xml:space="preserve"> </w:t>
      </w:r>
      <w:r>
        <w:rPr>
          <w:b/>
        </w:rPr>
        <w:t>Within</w:t>
      </w:r>
      <w:r>
        <w:rPr>
          <w:b/>
          <w:spacing w:val="-6"/>
        </w:rPr>
        <w:t xml:space="preserve"> </w:t>
      </w:r>
      <w:r>
        <w:rPr>
          <w:b/>
        </w:rPr>
        <w:t>Funding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Limitations</w:t>
      </w:r>
    </w:p>
    <w:p w14:paraId="6DFB9E20" w14:textId="77777777" w:rsidR="00FB146F" w:rsidRDefault="00FB146F">
      <w:pPr>
        <w:pStyle w:val="BodyText"/>
        <w:spacing w:before="4"/>
        <w:rPr>
          <w:rFonts w:ascii="Bookman Old Style"/>
          <w:b/>
          <w:sz w:val="42"/>
          <w:u w:val="none"/>
        </w:rPr>
      </w:pPr>
    </w:p>
    <w:p w14:paraId="73D02243" w14:textId="37E547DD" w:rsidR="00FB146F" w:rsidRDefault="00CC51A2">
      <w:pPr>
        <w:pStyle w:val="BodyText"/>
        <w:ind w:left="110"/>
        <w:rPr>
          <w:u w:val="none"/>
        </w:rPr>
      </w:pPr>
      <w:r>
        <w:rPr>
          <w:w w:val="105"/>
          <w:u w:val="none"/>
        </w:rPr>
        <w:t>(c)(1)</w:t>
      </w:r>
      <w:r>
        <w:rPr>
          <w:spacing w:val="3"/>
          <w:w w:val="105"/>
          <w:u w:val="none"/>
        </w:rPr>
        <w:t xml:space="preserve"> </w:t>
      </w:r>
      <w:r>
        <w:rPr>
          <w:w w:val="105"/>
          <w:u w:val="none"/>
        </w:rPr>
        <w:t>See</w:t>
      </w:r>
      <w:r>
        <w:rPr>
          <w:spacing w:val="3"/>
          <w:w w:val="105"/>
          <w:u w:val="none"/>
        </w:rPr>
        <w:t xml:space="preserve"> </w:t>
      </w:r>
      <w:hyperlink r:id="rId22" w:anchor="DAFFARS_MP5301_601" w:history="1">
        <w:r w:rsidRPr="0081529A">
          <w:rPr>
            <w:rStyle w:val="Hyperlink"/>
            <w:spacing w:val="-2"/>
            <w:w w:val="105"/>
          </w:rPr>
          <w:t>MP5301.601(a)(i).</w:t>
        </w:r>
      </w:hyperlink>
    </w:p>
    <w:sectPr w:rsidR="00FB146F">
      <w:pgSz w:w="11910" w:h="16840"/>
      <w:pgMar w:top="840" w:right="78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SSI, AMANDA M CIV USAF HAF SAF/AQCP" w:date="2024-05-19T10:12:00Z" w:initials="AR">
    <w:p w14:paraId="53F6DFD9" w14:textId="77777777" w:rsidR="00141E62" w:rsidRDefault="00141E62" w:rsidP="00141E62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F6DF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04461B1" w16cex:dateUtc="2024-05-19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F6DFD9" w16cid:durableId="00446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0B9062E"/>
    <w:rsid w:val="000279B1"/>
    <w:rsid w:val="00036BBF"/>
    <w:rsid w:val="00052CAD"/>
    <w:rsid w:val="000A221C"/>
    <w:rsid w:val="00141E62"/>
    <w:rsid w:val="002748BB"/>
    <w:rsid w:val="00395ADA"/>
    <w:rsid w:val="00410975"/>
    <w:rsid w:val="007E4AB6"/>
    <w:rsid w:val="0081529A"/>
    <w:rsid w:val="00A674A6"/>
    <w:rsid w:val="00B24DE3"/>
    <w:rsid w:val="00CB2DDE"/>
    <w:rsid w:val="00CC51A2"/>
    <w:rsid w:val="00D3633B"/>
    <w:rsid w:val="00D65E2A"/>
    <w:rsid w:val="00D67FD3"/>
    <w:rsid w:val="00DD1C72"/>
    <w:rsid w:val="00FB146F"/>
    <w:rsid w:val="14FAF8BF"/>
    <w:rsid w:val="208A5D0A"/>
    <w:rsid w:val="34E7D90A"/>
    <w:rsid w:val="3BFEC355"/>
    <w:rsid w:val="4036BC10"/>
    <w:rsid w:val="447CFAF9"/>
    <w:rsid w:val="4A84D3CE"/>
    <w:rsid w:val="60B9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A032"/>
  <w15:docId w15:val="{E6E8602B-F0B1-4457-866E-18105E41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mbria" w:eastAsia="Cambria" w:hAnsi="Cambria" w:cs="Cambr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0279B1"/>
    <w:pPr>
      <w:widowControl/>
      <w:autoSpaceDE/>
      <w:autoSpaceDN/>
    </w:pPr>
    <w:rPr>
      <w:rFonts w:ascii="Cambria" w:eastAsia="Cambria" w:hAnsi="Cambria" w:cs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7E4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CAD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E62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quisition.gov/daffars/mp5301-federal-acquisition-regulations-system" TargetMode="External"/><Relationship Id="rId13" Type="http://schemas.openxmlformats.org/officeDocument/2006/relationships/hyperlink" Target="https://www.acquisition.gov/far/part-52" TargetMode="External"/><Relationship Id="rId18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mp5301-federal-acquisition-regulations-system" TargetMode="External"/><Relationship Id="rId17" Type="http://schemas.openxmlformats.org/officeDocument/2006/relationships/hyperlink" Target="https://static.e-publishing.af.mil/production/1/af_a4/publication/afi32-1023/afi32-1023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1-federal-acquisition-regulations-system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quisition.gov/daffars/mp5301-federal-acquisition-regulations-system" TargetMode="Externa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daffars/mp5301-federal-acquisition-regulations-syst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quisition.gov/daffars/mp5301-federal-acquisition-regulations-syste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mp5301-federal-acquisition-regulations-system" TargetMode="Externa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www.acquisition.gov/d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BA483-CBB5-40AD-98B6-430718E58B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9AB0A-462C-46F8-AC8D-4C40647B3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B6A7B7-6CAC-4878-BBC8-EE48640B7AA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494a06ad-f065-438e-b0c5-3c8ee8c1fb4f"/>
    <ds:schemaRef ds:uri="http://schemas.microsoft.com/office/infopath/2007/PartnerControls"/>
    <ds:schemaRef ds:uri="http://purl.org/dc/dcmitype/"/>
    <ds:schemaRef ds:uri="http://www.w3.org/XML/1998/namespace"/>
    <ds:schemaRef ds:uri="c7b28551-714a-466d-aef6-d2c6ef9e9028"/>
    <ds:schemaRef ds:uri="http://schemas.openxmlformats.org/package/2006/metadata/core-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5336 - Construction and Architect-Engineer Contracts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5336 - Construction and Architect-Engineer Contracts</dc:title>
  <dc:creator>SWIFT-CARR, THERESA L CIV USAF HAF SAF/AQCP</dc:creator>
  <cp:lastModifiedBy>ROSSI, AMANDA M CIV USAF HAF SAF/AQCP</cp:lastModifiedBy>
  <cp:revision>3</cp:revision>
  <dcterms:created xsi:type="dcterms:W3CDTF">2024-05-19T16:11:00Z</dcterms:created>
  <dcterms:modified xsi:type="dcterms:W3CDTF">2024-05-19T16:12:00Z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4800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