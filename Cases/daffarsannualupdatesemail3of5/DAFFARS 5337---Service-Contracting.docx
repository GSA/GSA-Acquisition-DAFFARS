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25E6" w14:textId="77777777" w:rsidR="007B0787" w:rsidRDefault="00FE544B">
      <w:pPr>
        <w:pStyle w:val="Title"/>
        <w:rPr>
          <w:b/>
        </w:rPr>
      </w:pPr>
      <w:bookmarkStart w:id="0" w:name="_bookmark0"/>
      <w:bookmarkEnd w:id="0"/>
      <w:r>
        <w:rPr>
          <w:b/>
          <w:spacing w:val="-4"/>
        </w:rPr>
        <w:t>Part</w:t>
      </w:r>
      <w:r>
        <w:rPr>
          <w:b/>
          <w:spacing w:val="-34"/>
        </w:rPr>
        <w:t xml:space="preserve"> </w:t>
      </w:r>
      <w:r>
        <w:rPr>
          <w:b/>
          <w:spacing w:val="-4"/>
        </w:rPr>
        <w:t>5337</w:t>
      </w:r>
      <w:r>
        <w:rPr>
          <w:b/>
          <w:spacing w:val="-33"/>
        </w:rPr>
        <w:t xml:space="preserve"> </w:t>
      </w:r>
      <w:r>
        <w:rPr>
          <w:b/>
          <w:spacing w:val="-4"/>
        </w:rPr>
        <w:t>-</w:t>
      </w:r>
      <w:r>
        <w:rPr>
          <w:b/>
          <w:spacing w:val="-33"/>
        </w:rPr>
        <w:t xml:space="preserve"> </w:t>
      </w:r>
      <w:r>
        <w:rPr>
          <w:b/>
          <w:spacing w:val="-4"/>
        </w:rPr>
        <w:t>Service</w:t>
      </w:r>
      <w:r>
        <w:rPr>
          <w:b/>
          <w:spacing w:val="-33"/>
        </w:rPr>
        <w:t xml:space="preserve"> </w:t>
      </w:r>
      <w:r>
        <w:rPr>
          <w:b/>
          <w:spacing w:val="-4"/>
        </w:rPr>
        <w:t>Contracting</w:t>
      </w:r>
    </w:p>
    <w:p w14:paraId="672A6659" w14:textId="77777777" w:rsidR="007B0787" w:rsidRDefault="007B0787">
      <w:pPr>
        <w:pStyle w:val="BodyText"/>
        <w:spacing w:before="6"/>
        <w:rPr>
          <w:rFonts w:ascii="Bookman Old Style"/>
          <w:b/>
          <w:sz w:val="50"/>
        </w:rPr>
      </w:pPr>
    </w:p>
    <w:p w14:paraId="165875B9" w14:textId="77777777" w:rsidR="007B0787" w:rsidRDefault="00FE544B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5337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0A37501D" w14:textId="77777777" w:rsidR="007B0787" w:rsidRDefault="007B0787">
      <w:pPr>
        <w:pStyle w:val="BodyText"/>
        <w:spacing w:before="9"/>
        <w:rPr>
          <w:sz w:val="15"/>
        </w:rPr>
      </w:pPr>
    </w:p>
    <w:p w14:paraId="51E4B3C0" w14:textId="248C9FD3" w:rsidR="007B0787" w:rsidRDefault="00FE544B">
      <w:pPr>
        <w:spacing w:before="96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1" w:author="ROSSI, AMANDA M CIV USAF HAF SAF/AQCP" w:date="2024-05-19T10:15:00Z">
        <w:r w:rsidDel="00F14114">
          <w:rPr>
            <w:i/>
            <w:spacing w:val="-4"/>
            <w:w w:val="110"/>
          </w:rPr>
          <w:delText>2023</w:delText>
        </w:r>
      </w:del>
      <w:ins w:id="2" w:author="ROSSI, AMANDA M CIV USAF HAF SAF/AQCP" w:date="2024-05-19T10:15:00Z">
        <w:r w:rsidR="00F14114">
          <w:rPr>
            <w:i/>
            <w:spacing w:val="-4"/>
            <w:w w:val="110"/>
          </w:rPr>
          <w:t>202</w:t>
        </w:r>
        <w:r w:rsidR="00F14114">
          <w:rPr>
            <w:i/>
            <w:spacing w:val="-4"/>
            <w:w w:val="110"/>
          </w:rPr>
          <w:t>4</w:t>
        </w:r>
      </w:ins>
    </w:p>
    <w:p w14:paraId="5DAB6C7B" w14:textId="77777777" w:rsidR="007B0787" w:rsidRDefault="007B0787">
      <w:pPr>
        <w:pStyle w:val="BodyText"/>
        <w:spacing w:before="10"/>
        <w:rPr>
          <w:i/>
          <w:sz w:val="23"/>
        </w:rPr>
      </w:pPr>
    </w:p>
    <w:p w14:paraId="1B9E8A94" w14:textId="77777777" w:rsidR="007B0787" w:rsidRDefault="001F2E4A">
      <w:pPr>
        <w:pStyle w:val="BodyText"/>
        <w:spacing w:before="1"/>
        <w:ind w:left="110"/>
      </w:pPr>
      <w:hyperlink w:anchor="_bookmark0" w:history="1">
        <w:r w:rsidR="00FE544B">
          <w:rPr>
            <w:color w:val="27314A"/>
            <w:w w:val="110"/>
            <w:u w:val="single" w:color="27314A"/>
          </w:rPr>
          <w:t>Subpart</w:t>
        </w:r>
        <w:r w:rsidR="00FE544B">
          <w:rPr>
            <w:color w:val="27314A"/>
            <w:spacing w:val="3"/>
            <w:w w:val="110"/>
            <w:u w:val="single" w:color="27314A"/>
          </w:rPr>
          <w:t xml:space="preserve"> </w:t>
        </w:r>
        <w:r w:rsidR="00FE544B">
          <w:rPr>
            <w:color w:val="27314A"/>
            <w:w w:val="110"/>
            <w:u w:val="single" w:color="27314A"/>
          </w:rPr>
          <w:t>5337.1</w:t>
        </w:r>
        <w:r w:rsidR="00FE544B">
          <w:rPr>
            <w:color w:val="27314A"/>
            <w:spacing w:val="3"/>
            <w:w w:val="110"/>
            <w:u w:val="single" w:color="27314A"/>
          </w:rPr>
          <w:t xml:space="preserve"> </w:t>
        </w:r>
        <w:r w:rsidR="00FE544B">
          <w:rPr>
            <w:color w:val="27314A"/>
            <w:w w:val="110"/>
            <w:u w:val="single" w:color="27314A"/>
          </w:rPr>
          <w:t>–</w:t>
        </w:r>
        <w:r w:rsidR="00FE544B">
          <w:rPr>
            <w:color w:val="27314A"/>
            <w:spacing w:val="3"/>
            <w:w w:val="110"/>
            <w:u w:val="single" w:color="27314A"/>
          </w:rPr>
          <w:t xml:space="preserve"> </w:t>
        </w:r>
        <w:r w:rsidR="00FE544B">
          <w:rPr>
            <w:color w:val="27314A"/>
            <w:w w:val="110"/>
            <w:u w:val="single" w:color="27314A"/>
          </w:rPr>
          <w:t>SERVICE</w:t>
        </w:r>
        <w:r w:rsidR="00FE544B">
          <w:rPr>
            <w:color w:val="27314A"/>
            <w:spacing w:val="4"/>
            <w:w w:val="110"/>
            <w:u w:val="single" w:color="27314A"/>
          </w:rPr>
          <w:t xml:space="preserve"> </w:t>
        </w:r>
        <w:r w:rsidR="00FE544B">
          <w:rPr>
            <w:color w:val="27314A"/>
            <w:w w:val="110"/>
            <w:u w:val="single" w:color="27314A"/>
          </w:rPr>
          <w:t>CONTRACTS</w:t>
        </w:r>
        <w:r w:rsidR="00FE544B">
          <w:rPr>
            <w:color w:val="27314A"/>
            <w:spacing w:val="3"/>
            <w:w w:val="110"/>
            <w:u w:val="single" w:color="27314A"/>
          </w:rPr>
          <w:t xml:space="preserve"> </w:t>
        </w:r>
        <w:r w:rsidR="00FE544B">
          <w:rPr>
            <w:color w:val="27314A"/>
            <w:spacing w:val="-2"/>
            <w:w w:val="110"/>
            <w:u w:val="single" w:color="27314A"/>
          </w:rPr>
          <w:t>(GENERAL)</w:t>
        </w:r>
      </w:hyperlink>
    </w:p>
    <w:p w14:paraId="02EB378F" w14:textId="77777777" w:rsidR="007B0787" w:rsidRDefault="007B0787">
      <w:pPr>
        <w:pStyle w:val="BodyText"/>
        <w:spacing w:before="9"/>
        <w:rPr>
          <w:sz w:val="15"/>
        </w:rPr>
      </w:pPr>
    </w:p>
    <w:p w14:paraId="501F933D" w14:textId="77777777" w:rsidR="007B0787" w:rsidRDefault="001F2E4A">
      <w:pPr>
        <w:pStyle w:val="BodyText"/>
        <w:spacing w:before="95"/>
        <w:ind w:left="110"/>
      </w:pPr>
      <w:hyperlink w:anchor="_bookmark0" w:history="1">
        <w:r w:rsidR="00FE544B">
          <w:rPr>
            <w:color w:val="27314A"/>
            <w:w w:val="105"/>
            <w:u w:val="single" w:color="27314A"/>
          </w:rPr>
          <w:t>5337.102-70</w:t>
        </w:r>
        <w:r w:rsidR="00FE544B">
          <w:rPr>
            <w:color w:val="27314A"/>
            <w:spacing w:val="20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Prohibition</w:t>
        </w:r>
        <w:r w:rsidR="00FE544B">
          <w:rPr>
            <w:color w:val="27314A"/>
            <w:spacing w:val="20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on</w:t>
        </w:r>
        <w:r w:rsidR="00FE544B">
          <w:rPr>
            <w:color w:val="27314A"/>
            <w:spacing w:val="20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Contracting</w:t>
        </w:r>
        <w:r w:rsidR="00FE544B">
          <w:rPr>
            <w:color w:val="27314A"/>
            <w:spacing w:val="20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for</w:t>
        </w:r>
        <w:r w:rsidR="00FE544B">
          <w:rPr>
            <w:color w:val="27314A"/>
            <w:spacing w:val="20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Firefighting</w:t>
        </w:r>
        <w:r w:rsidR="00FE544B">
          <w:rPr>
            <w:color w:val="27314A"/>
            <w:spacing w:val="20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or</w:t>
        </w:r>
        <w:r w:rsidR="00FE544B">
          <w:rPr>
            <w:color w:val="27314A"/>
            <w:spacing w:val="21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Security-Guard</w:t>
        </w:r>
        <w:r w:rsidR="00FE544B">
          <w:rPr>
            <w:color w:val="27314A"/>
            <w:spacing w:val="20"/>
            <w:w w:val="105"/>
            <w:u w:val="single" w:color="27314A"/>
          </w:rPr>
          <w:t xml:space="preserve"> </w:t>
        </w:r>
        <w:r w:rsidR="00FE544B">
          <w:rPr>
            <w:color w:val="27314A"/>
            <w:spacing w:val="-2"/>
            <w:w w:val="105"/>
            <w:u w:val="single" w:color="27314A"/>
          </w:rPr>
          <w:t>Functions</w:t>
        </w:r>
      </w:hyperlink>
    </w:p>
    <w:p w14:paraId="6A05A809" w14:textId="77777777" w:rsidR="007B0787" w:rsidRDefault="007B0787">
      <w:pPr>
        <w:pStyle w:val="BodyText"/>
        <w:spacing w:before="9"/>
        <w:rPr>
          <w:sz w:val="15"/>
        </w:rPr>
      </w:pPr>
    </w:p>
    <w:p w14:paraId="7741F54A" w14:textId="77777777" w:rsidR="007B0787" w:rsidRDefault="001F2E4A">
      <w:pPr>
        <w:pStyle w:val="BodyText"/>
        <w:spacing w:before="96"/>
        <w:ind w:left="110"/>
      </w:pPr>
      <w:hyperlink w:anchor="_bookmark0" w:history="1">
        <w:r w:rsidR="00FE544B">
          <w:rPr>
            <w:color w:val="27314A"/>
            <w:w w:val="105"/>
            <w:u w:val="single" w:color="27314A"/>
          </w:rPr>
          <w:t>5337.104</w:t>
        </w:r>
        <w:r w:rsidR="00FE544B">
          <w:rPr>
            <w:color w:val="27314A"/>
            <w:spacing w:val="18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Personal</w:t>
        </w:r>
        <w:r w:rsidR="00FE544B">
          <w:rPr>
            <w:color w:val="27314A"/>
            <w:spacing w:val="18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Services</w:t>
        </w:r>
        <w:r w:rsidR="00FE544B">
          <w:rPr>
            <w:color w:val="27314A"/>
            <w:spacing w:val="19"/>
            <w:w w:val="105"/>
            <w:u w:val="single" w:color="27314A"/>
          </w:rPr>
          <w:t xml:space="preserve"> </w:t>
        </w:r>
        <w:r w:rsidR="00FE544B">
          <w:rPr>
            <w:color w:val="27314A"/>
            <w:spacing w:val="-2"/>
            <w:w w:val="105"/>
            <w:u w:val="single" w:color="27314A"/>
          </w:rPr>
          <w:t>Contracts</w:t>
        </w:r>
      </w:hyperlink>
    </w:p>
    <w:p w14:paraId="5A39BBE3" w14:textId="77777777" w:rsidR="007B0787" w:rsidRDefault="007B0787">
      <w:pPr>
        <w:pStyle w:val="BodyText"/>
        <w:spacing w:before="9"/>
        <w:rPr>
          <w:sz w:val="15"/>
        </w:rPr>
      </w:pPr>
    </w:p>
    <w:p w14:paraId="75A6E356" w14:textId="77777777" w:rsidR="007B0787" w:rsidRPr="002748A0" w:rsidRDefault="00FE544B">
      <w:pPr>
        <w:pStyle w:val="BodyText"/>
        <w:spacing w:before="95"/>
        <w:ind w:left="110"/>
        <w:rPr>
          <w:strike/>
          <w:rPrChange w:id="3" w:author="WATSON, JAMES R CIV USAF HAF SAF/AQCP" w:date="2024-03-12T09:53:00Z">
            <w:rPr/>
          </w:rPrChange>
        </w:rPr>
      </w:pPr>
      <w:r w:rsidRPr="002748A0">
        <w:rPr>
          <w:strike/>
          <w:rPrChange w:id="4" w:author="WATSON, JAMES R CIV USAF HAF SAF/AQCP" w:date="2024-03-12T09:53:00Z">
            <w:rPr/>
          </w:rPrChange>
        </w:rPr>
        <w:fldChar w:fldCharType="begin"/>
      </w:r>
      <w:r w:rsidRPr="002748A0">
        <w:rPr>
          <w:strike/>
          <w:rPrChange w:id="5" w:author="WATSON, JAMES R CIV USAF HAF SAF/AQCP" w:date="2024-03-12T09:53:00Z">
            <w:rPr/>
          </w:rPrChange>
        </w:rPr>
        <w:instrText>HYPERLINK \l "_bookmark0"</w:instrText>
      </w:r>
      <w:r w:rsidRPr="00F14114">
        <w:rPr>
          <w:strike/>
        </w:rPr>
      </w:r>
      <w:r w:rsidRPr="002748A0">
        <w:rPr>
          <w:strike/>
          <w:rPrChange w:id="6" w:author="WATSON, JAMES R CIV USAF HAF SAF/AQCP" w:date="2024-03-12T09:53:00Z">
            <w:rPr>
              <w:color w:val="27314A"/>
              <w:spacing w:val="-2"/>
              <w:w w:val="105"/>
              <w:u w:val="single" w:color="27314A"/>
            </w:rPr>
          </w:rPrChange>
        </w:rPr>
        <w:fldChar w:fldCharType="separate"/>
      </w:r>
      <w:r w:rsidRPr="002748A0">
        <w:rPr>
          <w:strike/>
          <w:color w:val="27314A"/>
          <w:w w:val="105"/>
          <w:u w:val="single" w:color="27314A"/>
          <w:rPrChange w:id="7" w:author="WATSON, JAMES R CIV USAF HAF SAF/AQCP" w:date="2024-03-12T09:53:00Z">
            <w:rPr>
              <w:color w:val="27314A"/>
              <w:w w:val="105"/>
              <w:u w:val="single" w:color="27314A"/>
            </w:rPr>
          </w:rPrChange>
        </w:rPr>
        <w:t>5337.106</w:t>
      </w:r>
      <w:r w:rsidRPr="002748A0">
        <w:rPr>
          <w:strike/>
          <w:color w:val="27314A"/>
          <w:spacing w:val="15"/>
          <w:w w:val="105"/>
          <w:u w:val="single" w:color="27314A"/>
          <w:rPrChange w:id="8" w:author="WATSON, JAMES R CIV USAF HAF SAF/AQCP" w:date="2024-03-12T09:53:00Z">
            <w:rPr>
              <w:color w:val="27314A"/>
              <w:spacing w:val="15"/>
              <w:w w:val="105"/>
              <w:u w:val="single" w:color="27314A"/>
            </w:rPr>
          </w:rPrChange>
        </w:rPr>
        <w:t xml:space="preserve"> </w:t>
      </w:r>
      <w:r w:rsidRPr="002748A0">
        <w:rPr>
          <w:strike/>
          <w:color w:val="27314A"/>
          <w:w w:val="105"/>
          <w:u w:val="single" w:color="27314A"/>
          <w:rPrChange w:id="9" w:author="WATSON, JAMES R CIV USAF HAF SAF/AQCP" w:date="2024-03-12T09:53:00Z">
            <w:rPr>
              <w:color w:val="27314A"/>
              <w:w w:val="105"/>
              <w:u w:val="single" w:color="27314A"/>
            </w:rPr>
          </w:rPrChange>
        </w:rPr>
        <w:t>Funding</w:t>
      </w:r>
      <w:r w:rsidRPr="002748A0">
        <w:rPr>
          <w:strike/>
          <w:color w:val="27314A"/>
          <w:spacing w:val="15"/>
          <w:w w:val="105"/>
          <w:u w:val="single" w:color="27314A"/>
          <w:rPrChange w:id="10" w:author="WATSON, JAMES R CIV USAF HAF SAF/AQCP" w:date="2024-03-12T09:53:00Z">
            <w:rPr>
              <w:color w:val="27314A"/>
              <w:spacing w:val="15"/>
              <w:w w:val="105"/>
              <w:u w:val="single" w:color="27314A"/>
            </w:rPr>
          </w:rPrChange>
        </w:rPr>
        <w:t xml:space="preserve"> </w:t>
      </w:r>
      <w:r w:rsidRPr="002748A0">
        <w:rPr>
          <w:strike/>
          <w:color w:val="27314A"/>
          <w:w w:val="105"/>
          <w:u w:val="single" w:color="27314A"/>
          <w:rPrChange w:id="11" w:author="WATSON, JAMES R CIV USAF HAF SAF/AQCP" w:date="2024-03-12T09:53:00Z">
            <w:rPr>
              <w:color w:val="27314A"/>
              <w:w w:val="105"/>
              <w:u w:val="single" w:color="27314A"/>
            </w:rPr>
          </w:rPrChange>
        </w:rPr>
        <w:t>and</w:t>
      </w:r>
      <w:r w:rsidRPr="002748A0">
        <w:rPr>
          <w:strike/>
          <w:color w:val="27314A"/>
          <w:spacing w:val="15"/>
          <w:w w:val="105"/>
          <w:u w:val="single" w:color="27314A"/>
          <w:rPrChange w:id="12" w:author="WATSON, JAMES R CIV USAF HAF SAF/AQCP" w:date="2024-03-12T09:53:00Z">
            <w:rPr>
              <w:color w:val="27314A"/>
              <w:spacing w:val="15"/>
              <w:w w:val="105"/>
              <w:u w:val="single" w:color="27314A"/>
            </w:rPr>
          </w:rPrChange>
        </w:rPr>
        <w:t xml:space="preserve"> </w:t>
      </w:r>
      <w:r w:rsidRPr="002748A0">
        <w:rPr>
          <w:strike/>
          <w:color w:val="27314A"/>
          <w:w w:val="105"/>
          <w:u w:val="single" w:color="27314A"/>
          <w:rPrChange w:id="13" w:author="WATSON, JAMES R CIV USAF HAF SAF/AQCP" w:date="2024-03-12T09:53:00Z">
            <w:rPr>
              <w:color w:val="27314A"/>
              <w:w w:val="105"/>
              <w:u w:val="single" w:color="27314A"/>
            </w:rPr>
          </w:rPrChange>
        </w:rPr>
        <w:t>Term</w:t>
      </w:r>
      <w:r w:rsidRPr="002748A0">
        <w:rPr>
          <w:strike/>
          <w:color w:val="27314A"/>
          <w:spacing w:val="15"/>
          <w:w w:val="105"/>
          <w:u w:val="single" w:color="27314A"/>
          <w:rPrChange w:id="14" w:author="WATSON, JAMES R CIV USAF HAF SAF/AQCP" w:date="2024-03-12T09:53:00Z">
            <w:rPr>
              <w:color w:val="27314A"/>
              <w:spacing w:val="15"/>
              <w:w w:val="105"/>
              <w:u w:val="single" w:color="27314A"/>
            </w:rPr>
          </w:rPrChange>
        </w:rPr>
        <w:t xml:space="preserve"> </w:t>
      </w:r>
      <w:r w:rsidRPr="002748A0">
        <w:rPr>
          <w:strike/>
          <w:color w:val="27314A"/>
          <w:w w:val="105"/>
          <w:u w:val="single" w:color="27314A"/>
          <w:rPrChange w:id="15" w:author="WATSON, JAMES R CIV USAF HAF SAF/AQCP" w:date="2024-03-12T09:53:00Z">
            <w:rPr>
              <w:color w:val="27314A"/>
              <w:w w:val="105"/>
              <w:u w:val="single" w:color="27314A"/>
            </w:rPr>
          </w:rPrChange>
        </w:rPr>
        <w:t>of</w:t>
      </w:r>
      <w:r w:rsidRPr="002748A0">
        <w:rPr>
          <w:strike/>
          <w:color w:val="27314A"/>
          <w:spacing w:val="15"/>
          <w:w w:val="105"/>
          <w:u w:val="single" w:color="27314A"/>
          <w:rPrChange w:id="16" w:author="WATSON, JAMES R CIV USAF HAF SAF/AQCP" w:date="2024-03-12T09:53:00Z">
            <w:rPr>
              <w:color w:val="27314A"/>
              <w:spacing w:val="15"/>
              <w:w w:val="105"/>
              <w:u w:val="single" w:color="27314A"/>
            </w:rPr>
          </w:rPrChange>
        </w:rPr>
        <w:t xml:space="preserve"> </w:t>
      </w:r>
      <w:r w:rsidRPr="002748A0">
        <w:rPr>
          <w:strike/>
          <w:color w:val="27314A"/>
          <w:w w:val="105"/>
          <w:u w:val="single" w:color="27314A"/>
          <w:rPrChange w:id="17" w:author="WATSON, JAMES R CIV USAF HAF SAF/AQCP" w:date="2024-03-12T09:53:00Z">
            <w:rPr>
              <w:color w:val="27314A"/>
              <w:w w:val="105"/>
              <w:u w:val="single" w:color="27314A"/>
            </w:rPr>
          </w:rPrChange>
        </w:rPr>
        <w:t>Service</w:t>
      </w:r>
      <w:r w:rsidRPr="002748A0">
        <w:rPr>
          <w:strike/>
          <w:color w:val="27314A"/>
          <w:spacing w:val="15"/>
          <w:w w:val="105"/>
          <w:u w:val="single" w:color="27314A"/>
          <w:rPrChange w:id="18" w:author="WATSON, JAMES R CIV USAF HAF SAF/AQCP" w:date="2024-03-12T09:53:00Z">
            <w:rPr>
              <w:color w:val="27314A"/>
              <w:spacing w:val="15"/>
              <w:w w:val="105"/>
              <w:u w:val="single" w:color="27314A"/>
            </w:rPr>
          </w:rPrChange>
        </w:rPr>
        <w:t xml:space="preserve"> </w:t>
      </w:r>
      <w:r w:rsidRPr="002748A0">
        <w:rPr>
          <w:strike/>
          <w:color w:val="27314A"/>
          <w:spacing w:val="-2"/>
          <w:w w:val="105"/>
          <w:u w:val="single" w:color="27314A"/>
          <w:rPrChange w:id="19" w:author="WATSON, JAMES R CIV USAF HAF SAF/AQCP" w:date="2024-03-12T09:53:00Z">
            <w:rPr>
              <w:color w:val="27314A"/>
              <w:spacing w:val="-2"/>
              <w:w w:val="105"/>
              <w:u w:val="single" w:color="27314A"/>
            </w:rPr>
          </w:rPrChange>
        </w:rPr>
        <w:t>Contracts</w:t>
      </w:r>
      <w:r w:rsidRPr="002748A0">
        <w:rPr>
          <w:strike/>
          <w:color w:val="27314A"/>
          <w:spacing w:val="-2"/>
          <w:w w:val="105"/>
          <w:u w:val="single" w:color="27314A"/>
          <w:rPrChange w:id="20" w:author="WATSON, JAMES R CIV USAF HAF SAF/AQCP" w:date="2024-03-12T09:53:00Z">
            <w:rPr>
              <w:color w:val="27314A"/>
              <w:spacing w:val="-2"/>
              <w:w w:val="105"/>
              <w:u w:val="single" w:color="27314A"/>
            </w:rPr>
          </w:rPrChange>
        </w:rPr>
        <w:fldChar w:fldCharType="end"/>
      </w:r>
    </w:p>
    <w:p w14:paraId="41C8F396" w14:textId="77777777" w:rsidR="007B0787" w:rsidRDefault="007B0787">
      <w:pPr>
        <w:pStyle w:val="BodyText"/>
        <w:spacing w:before="9"/>
        <w:rPr>
          <w:sz w:val="15"/>
        </w:rPr>
      </w:pPr>
    </w:p>
    <w:p w14:paraId="52808F98" w14:textId="77777777" w:rsidR="007B0787" w:rsidRDefault="001F2E4A">
      <w:pPr>
        <w:pStyle w:val="BodyText"/>
        <w:spacing w:before="96"/>
        <w:ind w:left="110"/>
      </w:pPr>
      <w:hyperlink w:anchor="_bookmark0" w:history="1">
        <w:r w:rsidR="00FE544B">
          <w:rPr>
            <w:color w:val="27314A"/>
            <w:w w:val="105"/>
            <w:u w:val="single" w:color="27314A"/>
          </w:rPr>
          <w:t>5337.113-1</w:t>
        </w:r>
        <w:r w:rsidR="00FE544B">
          <w:rPr>
            <w:color w:val="27314A"/>
            <w:spacing w:val="3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Waiver</w:t>
        </w:r>
        <w:r w:rsidR="00FE544B">
          <w:rPr>
            <w:color w:val="27314A"/>
            <w:spacing w:val="3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of</w:t>
        </w:r>
        <w:r w:rsidR="00FE544B">
          <w:rPr>
            <w:color w:val="27314A"/>
            <w:spacing w:val="3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Cost</w:t>
        </w:r>
        <w:r w:rsidR="00FE544B">
          <w:rPr>
            <w:color w:val="27314A"/>
            <w:spacing w:val="3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Allowability</w:t>
        </w:r>
        <w:r w:rsidR="00FE544B">
          <w:rPr>
            <w:color w:val="27314A"/>
            <w:spacing w:val="3"/>
            <w:w w:val="105"/>
            <w:u w:val="single" w:color="27314A"/>
          </w:rPr>
          <w:t xml:space="preserve"> </w:t>
        </w:r>
        <w:r w:rsidR="00FE544B">
          <w:rPr>
            <w:color w:val="27314A"/>
            <w:spacing w:val="-2"/>
            <w:w w:val="105"/>
            <w:u w:val="single" w:color="27314A"/>
          </w:rPr>
          <w:t>Limitations</w:t>
        </w:r>
      </w:hyperlink>
    </w:p>
    <w:p w14:paraId="72A3D3EC" w14:textId="77777777" w:rsidR="007B0787" w:rsidRDefault="007B0787">
      <w:pPr>
        <w:pStyle w:val="BodyText"/>
        <w:spacing w:before="9"/>
        <w:rPr>
          <w:sz w:val="15"/>
        </w:rPr>
      </w:pPr>
    </w:p>
    <w:p w14:paraId="7F84AD80" w14:textId="77777777" w:rsidR="007B0787" w:rsidRDefault="00FE544B">
      <w:pPr>
        <w:pStyle w:val="BodyText"/>
        <w:spacing w:before="95"/>
        <w:ind w:left="110"/>
      </w:pPr>
      <w:r>
        <w:fldChar w:fldCharType="begin"/>
      </w:r>
      <w:r>
        <w:instrText>HYPERLINK \l "_bookmark0"</w:instrText>
      </w:r>
      <w:r>
        <w:fldChar w:fldCharType="separate"/>
      </w:r>
      <w:r>
        <w:rPr>
          <w:color w:val="27314A"/>
          <w:w w:val="105"/>
          <w:u w:val="single" w:color="27314A"/>
        </w:rPr>
        <w:t>5337.170</w:t>
      </w:r>
      <w:r w:rsidRPr="00FE544B">
        <w:rPr>
          <w:strike/>
          <w:color w:val="27314A"/>
          <w:w w:val="105"/>
          <w:u w:val="single" w:color="27314A"/>
          <w:rPrChange w:id="21" w:author="WATSON, JAMES R CIV USAF HAF SAF/AQCP" w:date="2024-03-12T09:56:00Z">
            <w:rPr>
              <w:color w:val="27314A"/>
              <w:w w:val="105"/>
              <w:u w:val="single" w:color="27314A"/>
            </w:rPr>
          </w:rPrChange>
        </w:rPr>
        <w:t>-2</w:t>
      </w:r>
      <w:r>
        <w:rPr>
          <w:color w:val="27314A"/>
          <w:spacing w:val="-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Approval</w:t>
      </w:r>
      <w:r>
        <w:rPr>
          <w:color w:val="27314A"/>
          <w:spacing w:val="-7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Requirements</w:t>
      </w:r>
      <w:r>
        <w:rPr>
          <w:color w:val="27314A"/>
          <w:spacing w:val="-2"/>
          <w:w w:val="105"/>
          <w:u w:val="single" w:color="27314A"/>
        </w:rPr>
        <w:fldChar w:fldCharType="end"/>
      </w:r>
    </w:p>
    <w:p w14:paraId="0D0B940D" w14:textId="77777777" w:rsidR="007B0787" w:rsidRDefault="007B0787">
      <w:pPr>
        <w:pStyle w:val="BodyText"/>
        <w:spacing w:before="10"/>
        <w:rPr>
          <w:sz w:val="15"/>
        </w:rPr>
      </w:pPr>
    </w:p>
    <w:p w14:paraId="343A9DCC" w14:textId="77777777" w:rsidR="007B0787" w:rsidRDefault="001F2E4A">
      <w:pPr>
        <w:pStyle w:val="BodyText"/>
        <w:spacing w:before="95"/>
        <w:ind w:left="110"/>
      </w:pPr>
      <w:hyperlink w:anchor="_bookmark0" w:history="1">
        <w:r w:rsidR="00FE544B">
          <w:rPr>
            <w:color w:val="27314A"/>
            <w:w w:val="110"/>
            <w:u w:val="single" w:color="27314A"/>
          </w:rPr>
          <w:t xml:space="preserve">Subpart 5337.2 – ADVISORY AND ASSISTANCE </w:t>
        </w:r>
        <w:r w:rsidR="00FE544B">
          <w:rPr>
            <w:color w:val="27314A"/>
            <w:spacing w:val="-2"/>
            <w:w w:val="110"/>
            <w:u w:val="single" w:color="27314A"/>
          </w:rPr>
          <w:t>SERVICES</w:t>
        </w:r>
      </w:hyperlink>
    </w:p>
    <w:p w14:paraId="0E27B00A" w14:textId="77777777" w:rsidR="007B0787" w:rsidRDefault="007B0787">
      <w:pPr>
        <w:pStyle w:val="BodyText"/>
        <w:spacing w:before="9"/>
        <w:rPr>
          <w:sz w:val="15"/>
        </w:rPr>
      </w:pPr>
    </w:p>
    <w:p w14:paraId="5B17B409" w14:textId="77777777" w:rsidR="007B0787" w:rsidRDefault="001F2E4A">
      <w:pPr>
        <w:pStyle w:val="BodyText"/>
        <w:spacing w:before="95"/>
        <w:ind w:left="110"/>
      </w:pPr>
      <w:hyperlink w:anchor="_bookmark0" w:history="1">
        <w:r w:rsidR="00FE544B">
          <w:rPr>
            <w:color w:val="27314A"/>
            <w:w w:val="105"/>
            <w:u w:val="single" w:color="27314A"/>
          </w:rPr>
          <w:t>5337.204</w:t>
        </w:r>
        <w:r w:rsidR="00FE544B">
          <w:rPr>
            <w:color w:val="27314A"/>
            <w:spacing w:val="10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Guidelines</w:t>
        </w:r>
        <w:r w:rsidR="00FE544B">
          <w:rPr>
            <w:color w:val="27314A"/>
            <w:spacing w:val="10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for</w:t>
        </w:r>
        <w:r w:rsidR="00FE544B">
          <w:rPr>
            <w:color w:val="27314A"/>
            <w:spacing w:val="10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Determining</w:t>
        </w:r>
        <w:r w:rsidR="00FE544B">
          <w:rPr>
            <w:color w:val="27314A"/>
            <w:spacing w:val="10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Availability</w:t>
        </w:r>
        <w:r w:rsidR="00FE544B">
          <w:rPr>
            <w:color w:val="27314A"/>
            <w:spacing w:val="11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of</w:t>
        </w:r>
        <w:r w:rsidR="00FE544B">
          <w:rPr>
            <w:color w:val="27314A"/>
            <w:spacing w:val="10"/>
            <w:w w:val="105"/>
            <w:u w:val="single" w:color="27314A"/>
          </w:rPr>
          <w:t xml:space="preserve"> </w:t>
        </w:r>
        <w:r w:rsidR="00FE544B">
          <w:rPr>
            <w:color w:val="27314A"/>
            <w:spacing w:val="-2"/>
            <w:w w:val="105"/>
            <w:u w:val="single" w:color="27314A"/>
          </w:rPr>
          <w:t>Personnel</w:t>
        </w:r>
      </w:hyperlink>
    </w:p>
    <w:p w14:paraId="60061E4C" w14:textId="77777777" w:rsidR="007B0787" w:rsidRDefault="007B0787">
      <w:pPr>
        <w:pStyle w:val="BodyText"/>
        <w:spacing w:before="10"/>
        <w:rPr>
          <w:sz w:val="15"/>
        </w:rPr>
      </w:pPr>
    </w:p>
    <w:p w14:paraId="3FECBA6C" w14:textId="77777777" w:rsidR="007B0787" w:rsidRDefault="001F2E4A">
      <w:pPr>
        <w:pStyle w:val="BodyText"/>
        <w:spacing w:before="95"/>
        <w:ind w:left="110"/>
      </w:pPr>
      <w:hyperlink w:anchor="_bookmark0" w:history="1">
        <w:r w:rsidR="00FE544B">
          <w:rPr>
            <w:color w:val="27314A"/>
            <w:w w:val="110"/>
            <w:u w:val="single" w:color="27314A"/>
          </w:rPr>
          <w:t>Subpart</w:t>
        </w:r>
        <w:r w:rsidR="00FE544B">
          <w:rPr>
            <w:color w:val="27314A"/>
            <w:spacing w:val="6"/>
            <w:w w:val="110"/>
            <w:u w:val="single" w:color="27314A"/>
          </w:rPr>
          <w:t xml:space="preserve"> </w:t>
        </w:r>
        <w:r w:rsidR="00FE544B">
          <w:rPr>
            <w:color w:val="27314A"/>
            <w:w w:val="110"/>
            <w:u w:val="single" w:color="27314A"/>
          </w:rPr>
          <w:t>5337.5</w:t>
        </w:r>
        <w:r w:rsidR="00FE544B">
          <w:rPr>
            <w:color w:val="27314A"/>
            <w:spacing w:val="6"/>
            <w:w w:val="110"/>
            <w:u w:val="single" w:color="27314A"/>
          </w:rPr>
          <w:t xml:space="preserve"> </w:t>
        </w:r>
        <w:r w:rsidR="00FE544B">
          <w:rPr>
            <w:color w:val="27314A"/>
            <w:w w:val="110"/>
            <w:u w:val="single" w:color="27314A"/>
          </w:rPr>
          <w:t>–</w:t>
        </w:r>
        <w:r w:rsidR="00FE544B">
          <w:rPr>
            <w:color w:val="27314A"/>
            <w:spacing w:val="6"/>
            <w:w w:val="110"/>
            <w:u w:val="single" w:color="27314A"/>
          </w:rPr>
          <w:t xml:space="preserve"> </w:t>
        </w:r>
        <w:r w:rsidR="00FE544B">
          <w:rPr>
            <w:color w:val="27314A"/>
            <w:w w:val="110"/>
            <w:u w:val="single" w:color="27314A"/>
          </w:rPr>
          <w:t>MANAGEMENT</w:t>
        </w:r>
        <w:r w:rsidR="00FE544B">
          <w:rPr>
            <w:color w:val="27314A"/>
            <w:spacing w:val="6"/>
            <w:w w:val="110"/>
            <w:u w:val="single" w:color="27314A"/>
          </w:rPr>
          <w:t xml:space="preserve"> </w:t>
        </w:r>
        <w:r w:rsidR="00FE544B">
          <w:rPr>
            <w:color w:val="27314A"/>
            <w:w w:val="110"/>
            <w:u w:val="single" w:color="27314A"/>
          </w:rPr>
          <w:t>AND</w:t>
        </w:r>
        <w:r w:rsidR="00FE544B">
          <w:rPr>
            <w:color w:val="27314A"/>
            <w:spacing w:val="6"/>
            <w:w w:val="110"/>
            <w:u w:val="single" w:color="27314A"/>
          </w:rPr>
          <w:t xml:space="preserve"> </w:t>
        </w:r>
        <w:r w:rsidR="00FE544B">
          <w:rPr>
            <w:color w:val="27314A"/>
            <w:w w:val="110"/>
            <w:u w:val="single" w:color="27314A"/>
          </w:rPr>
          <w:t>OVERSIGHT</w:t>
        </w:r>
        <w:r w:rsidR="00FE544B">
          <w:rPr>
            <w:color w:val="27314A"/>
            <w:spacing w:val="6"/>
            <w:w w:val="110"/>
            <w:u w:val="single" w:color="27314A"/>
          </w:rPr>
          <w:t xml:space="preserve"> </w:t>
        </w:r>
        <w:r w:rsidR="00FE544B">
          <w:rPr>
            <w:color w:val="27314A"/>
            <w:w w:val="110"/>
            <w:u w:val="single" w:color="27314A"/>
          </w:rPr>
          <w:t>OF</w:t>
        </w:r>
        <w:r w:rsidR="00FE544B">
          <w:rPr>
            <w:color w:val="27314A"/>
            <w:spacing w:val="6"/>
            <w:w w:val="110"/>
            <w:u w:val="single" w:color="27314A"/>
          </w:rPr>
          <w:t xml:space="preserve"> </w:t>
        </w:r>
        <w:r w:rsidR="00FE544B">
          <w:rPr>
            <w:color w:val="27314A"/>
            <w:w w:val="110"/>
            <w:u w:val="single" w:color="27314A"/>
          </w:rPr>
          <w:t>SERVICE</w:t>
        </w:r>
        <w:r w:rsidR="00FE544B">
          <w:rPr>
            <w:color w:val="27314A"/>
            <w:spacing w:val="6"/>
            <w:w w:val="110"/>
            <w:u w:val="single" w:color="27314A"/>
          </w:rPr>
          <w:t xml:space="preserve"> </w:t>
        </w:r>
        <w:r w:rsidR="00FE544B">
          <w:rPr>
            <w:color w:val="27314A"/>
            <w:spacing w:val="-2"/>
            <w:w w:val="110"/>
            <w:u w:val="single" w:color="27314A"/>
          </w:rPr>
          <w:t>CONTRACTS</w:t>
        </w:r>
      </w:hyperlink>
    </w:p>
    <w:p w14:paraId="44EAFD9C" w14:textId="77777777" w:rsidR="007B0787" w:rsidRDefault="007B0787">
      <w:pPr>
        <w:pStyle w:val="BodyText"/>
        <w:spacing w:before="9"/>
        <w:rPr>
          <w:sz w:val="15"/>
        </w:rPr>
      </w:pPr>
    </w:p>
    <w:p w14:paraId="7438EDF6" w14:textId="77777777" w:rsidR="007B0787" w:rsidRDefault="001F2E4A">
      <w:pPr>
        <w:pStyle w:val="BodyText"/>
        <w:spacing w:before="96"/>
        <w:ind w:left="110"/>
      </w:pPr>
      <w:hyperlink w:anchor="_bookmark0" w:history="1">
        <w:r w:rsidR="00FE544B">
          <w:rPr>
            <w:color w:val="27314A"/>
            <w:w w:val="105"/>
            <w:u w:val="single" w:color="27314A"/>
          </w:rPr>
          <w:t>5337.503</w:t>
        </w:r>
        <w:r w:rsidR="00FE544B">
          <w:rPr>
            <w:color w:val="27314A"/>
            <w:spacing w:val="11"/>
            <w:w w:val="105"/>
            <w:u w:val="single" w:color="27314A"/>
          </w:rPr>
          <w:t xml:space="preserve"> </w:t>
        </w:r>
        <w:r w:rsidR="00FE544B">
          <w:rPr>
            <w:color w:val="27314A"/>
            <w:w w:val="105"/>
            <w:u w:val="single" w:color="27314A"/>
          </w:rPr>
          <w:t>Agency-head</w:t>
        </w:r>
        <w:r w:rsidR="00FE544B">
          <w:rPr>
            <w:color w:val="27314A"/>
            <w:spacing w:val="11"/>
            <w:w w:val="105"/>
            <w:u w:val="single" w:color="27314A"/>
          </w:rPr>
          <w:t xml:space="preserve"> </w:t>
        </w:r>
        <w:r w:rsidR="00FE544B">
          <w:rPr>
            <w:color w:val="27314A"/>
            <w:spacing w:val="-2"/>
            <w:w w:val="105"/>
            <w:u w:val="single" w:color="27314A"/>
          </w:rPr>
          <w:t>Responsibilities</w:t>
        </w:r>
      </w:hyperlink>
    </w:p>
    <w:p w14:paraId="4B94D5A5" w14:textId="77777777" w:rsidR="007B0787" w:rsidRDefault="007B0787">
      <w:pPr>
        <w:pStyle w:val="BodyText"/>
        <w:spacing w:before="9"/>
        <w:rPr>
          <w:sz w:val="15"/>
        </w:rPr>
      </w:pPr>
    </w:p>
    <w:p w14:paraId="54C8C17B" w14:textId="77777777" w:rsidR="007B0787" w:rsidRDefault="001F2E4A">
      <w:pPr>
        <w:pStyle w:val="BodyText"/>
        <w:spacing w:before="95"/>
        <w:ind w:left="110"/>
      </w:pPr>
      <w:hyperlink w:anchor="_bookmark0" w:history="1">
        <w:r w:rsidR="00FE544B">
          <w:rPr>
            <w:color w:val="27314A"/>
            <w:w w:val="110"/>
            <w:u w:val="single" w:color="27314A"/>
          </w:rPr>
          <w:t>Subpart</w:t>
        </w:r>
        <w:r w:rsidR="00FE544B">
          <w:rPr>
            <w:color w:val="27314A"/>
            <w:spacing w:val="2"/>
            <w:w w:val="110"/>
            <w:u w:val="single" w:color="27314A"/>
          </w:rPr>
          <w:t xml:space="preserve"> </w:t>
        </w:r>
        <w:r w:rsidR="00FE544B">
          <w:rPr>
            <w:color w:val="27314A"/>
            <w:w w:val="110"/>
            <w:u w:val="single" w:color="27314A"/>
          </w:rPr>
          <w:t>5337.74</w:t>
        </w:r>
        <w:r w:rsidR="00FE544B">
          <w:rPr>
            <w:color w:val="27314A"/>
            <w:spacing w:val="2"/>
            <w:w w:val="110"/>
            <w:u w:val="single" w:color="27314A"/>
          </w:rPr>
          <w:t xml:space="preserve"> </w:t>
        </w:r>
        <w:r w:rsidR="00FE544B">
          <w:rPr>
            <w:color w:val="27314A"/>
            <w:w w:val="110"/>
            <w:u w:val="single" w:color="27314A"/>
          </w:rPr>
          <w:t>–</w:t>
        </w:r>
        <w:r w:rsidR="00FE544B">
          <w:rPr>
            <w:color w:val="27314A"/>
            <w:spacing w:val="2"/>
            <w:w w:val="110"/>
            <w:u w:val="single" w:color="27314A"/>
          </w:rPr>
          <w:t xml:space="preserve"> </w:t>
        </w:r>
        <w:r w:rsidR="00FE544B">
          <w:rPr>
            <w:color w:val="27314A"/>
            <w:w w:val="110"/>
            <w:u w:val="single" w:color="27314A"/>
          </w:rPr>
          <w:t>SERVICES</w:t>
        </w:r>
        <w:r w:rsidR="00FE544B">
          <w:rPr>
            <w:color w:val="27314A"/>
            <w:spacing w:val="2"/>
            <w:w w:val="110"/>
            <w:u w:val="single" w:color="27314A"/>
          </w:rPr>
          <w:t xml:space="preserve"> </w:t>
        </w:r>
        <w:r w:rsidR="00FE544B">
          <w:rPr>
            <w:color w:val="27314A"/>
            <w:w w:val="110"/>
            <w:u w:val="single" w:color="27314A"/>
          </w:rPr>
          <w:t>AT</w:t>
        </w:r>
        <w:r w:rsidR="00FE544B">
          <w:rPr>
            <w:color w:val="27314A"/>
            <w:spacing w:val="2"/>
            <w:w w:val="110"/>
            <w:u w:val="single" w:color="27314A"/>
          </w:rPr>
          <w:t xml:space="preserve"> </w:t>
        </w:r>
        <w:r w:rsidR="00FE544B">
          <w:rPr>
            <w:color w:val="27314A"/>
            <w:w w:val="110"/>
            <w:u w:val="single" w:color="27314A"/>
          </w:rPr>
          <w:t>INSTALLATIONS</w:t>
        </w:r>
        <w:r w:rsidR="00FE544B">
          <w:rPr>
            <w:color w:val="27314A"/>
            <w:spacing w:val="2"/>
            <w:w w:val="110"/>
            <w:u w:val="single" w:color="27314A"/>
          </w:rPr>
          <w:t xml:space="preserve"> </w:t>
        </w:r>
        <w:r w:rsidR="00FE544B">
          <w:rPr>
            <w:color w:val="27314A"/>
            <w:w w:val="110"/>
            <w:u w:val="single" w:color="27314A"/>
          </w:rPr>
          <w:t>BEING</w:t>
        </w:r>
        <w:r w:rsidR="00FE544B">
          <w:rPr>
            <w:color w:val="27314A"/>
            <w:spacing w:val="2"/>
            <w:w w:val="110"/>
            <w:u w:val="single" w:color="27314A"/>
          </w:rPr>
          <w:t xml:space="preserve"> </w:t>
        </w:r>
        <w:r w:rsidR="00FE544B">
          <w:rPr>
            <w:color w:val="27314A"/>
            <w:spacing w:val="-2"/>
            <w:w w:val="110"/>
            <w:u w:val="single" w:color="27314A"/>
          </w:rPr>
          <w:t>CLOSED</w:t>
        </w:r>
      </w:hyperlink>
    </w:p>
    <w:p w14:paraId="3DEEC669" w14:textId="77777777" w:rsidR="007B0787" w:rsidRDefault="007B0787">
      <w:pPr>
        <w:pStyle w:val="BodyText"/>
        <w:spacing w:before="9"/>
        <w:rPr>
          <w:sz w:val="15"/>
        </w:rPr>
      </w:pPr>
    </w:p>
    <w:p w14:paraId="02D8BF28" w14:textId="77777777" w:rsidR="007B0787" w:rsidRDefault="001F2E4A">
      <w:pPr>
        <w:pStyle w:val="BodyText"/>
        <w:spacing w:before="96"/>
        <w:ind w:left="110"/>
      </w:pPr>
      <w:hyperlink w:anchor="_bookmark0" w:history="1">
        <w:r w:rsidR="00FE544B">
          <w:rPr>
            <w:color w:val="27314A"/>
            <w:w w:val="105"/>
            <w:u w:val="single" w:color="27314A"/>
          </w:rPr>
          <w:t>5337.7401</w:t>
        </w:r>
        <w:r w:rsidR="00FE544B">
          <w:rPr>
            <w:color w:val="27314A"/>
            <w:spacing w:val="1"/>
            <w:w w:val="105"/>
            <w:u w:val="single" w:color="27314A"/>
          </w:rPr>
          <w:t xml:space="preserve"> </w:t>
        </w:r>
        <w:r w:rsidR="00FE544B">
          <w:rPr>
            <w:color w:val="27314A"/>
            <w:spacing w:val="-2"/>
            <w:w w:val="105"/>
            <w:u w:val="single" w:color="27314A"/>
          </w:rPr>
          <w:t>Policy</w:t>
        </w:r>
      </w:hyperlink>
    </w:p>
    <w:p w14:paraId="3656B9AB" w14:textId="77777777" w:rsidR="007B0787" w:rsidRDefault="007B0787">
      <w:pPr>
        <w:pStyle w:val="BodyText"/>
        <w:rPr>
          <w:sz w:val="20"/>
        </w:rPr>
      </w:pPr>
    </w:p>
    <w:p w14:paraId="45FB0818" w14:textId="77777777" w:rsidR="007B0787" w:rsidRDefault="007B0787">
      <w:pPr>
        <w:pStyle w:val="BodyText"/>
        <w:spacing w:before="8"/>
        <w:rPr>
          <w:sz w:val="17"/>
        </w:rPr>
      </w:pPr>
    </w:p>
    <w:p w14:paraId="4F9751A2" w14:textId="77777777" w:rsidR="007B0787" w:rsidRDefault="00FE544B">
      <w:pPr>
        <w:pStyle w:val="Heading1"/>
        <w:rPr>
          <w:b/>
        </w:rPr>
      </w:pPr>
      <w:r>
        <w:rPr>
          <w:b/>
          <w:spacing w:val="-4"/>
        </w:rPr>
        <w:t>Subpart</w:t>
      </w:r>
      <w:r>
        <w:rPr>
          <w:b/>
          <w:spacing w:val="-25"/>
        </w:rPr>
        <w:t xml:space="preserve"> </w:t>
      </w:r>
      <w:r>
        <w:rPr>
          <w:b/>
          <w:spacing w:val="-4"/>
        </w:rPr>
        <w:t>5337.1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–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SERVICE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CONTRACTS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(GENERAL)</w:t>
      </w:r>
    </w:p>
    <w:p w14:paraId="049F31CB" w14:textId="77777777" w:rsidR="007B0787" w:rsidRDefault="007B0787">
      <w:pPr>
        <w:pStyle w:val="BodyText"/>
        <w:rPr>
          <w:rFonts w:ascii="Bookman Old Style"/>
          <w:b/>
          <w:sz w:val="44"/>
        </w:rPr>
      </w:pPr>
    </w:p>
    <w:p w14:paraId="5D53A3CF" w14:textId="77777777" w:rsidR="007B0787" w:rsidRDefault="00FE544B">
      <w:pPr>
        <w:pStyle w:val="Heading2"/>
        <w:spacing w:line="280" w:lineRule="auto"/>
        <w:rPr>
          <w:b/>
        </w:rPr>
      </w:pPr>
      <w:r>
        <w:rPr>
          <w:b/>
        </w:rPr>
        <w:t>5337.102-70</w:t>
      </w:r>
      <w:r>
        <w:rPr>
          <w:b/>
          <w:spacing w:val="-6"/>
        </w:rPr>
        <w:t xml:space="preserve"> </w:t>
      </w:r>
      <w:r>
        <w:rPr>
          <w:b/>
        </w:rPr>
        <w:t>Prohibition</w:t>
      </w:r>
      <w:r>
        <w:rPr>
          <w:b/>
          <w:spacing w:val="-6"/>
        </w:rPr>
        <w:t xml:space="preserve"> </w:t>
      </w:r>
      <w:r>
        <w:rPr>
          <w:b/>
        </w:rPr>
        <w:t>on</w:t>
      </w:r>
      <w:r>
        <w:rPr>
          <w:b/>
          <w:spacing w:val="-6"/>
        </w:rPr>
        <w:t xml:space="preserve"> </w:t>
      </w:r>
      <w:r>
        <w:rPr>
          <w:b/>
        </w:rPr>
        <w:t>Contracting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Firefighting</w:t>
      </w:r>
      <w:r>
        <w:rPr>
          <w:b/>
          <w:spacing w:val="-6"/>
        </w:rPr>
        <w:t xml:space="preserve"> </w:t>
      </w:r>
      <w:r>
        <w:rPr>
          <w:b/>
        </w:rPr>
        <w:t>or</w:t>
      </w:r>
      <w:r>
        <w:rPr>
          <w:b/>
          <w:spacing w:val="-6"/>
        </w:rPr>
        <w:t xml:space="preserve"> </w:t>
      </w:r>
      <w:r>
        <w:rPr>
          <w:b/>
        </w:rPr>
        <w:t xml:space="preserve">Security-Guard </w:t>
      </w:r>
      <w:r>
        <w:rPr>
          <w:b/>
          <w:spacing w:val="-2"/>
        </w:rPr>
        <w:t>Functions</w:t>
      </w:r>
    </w:p>
    <w:p w14:paraId="53128261" w14:textId="77777777" w:rsidR="007B0787" w:rsidRDefault="007B0787">
      <w:pPr>
        <w:pStyle w:val="BodyText"/>
        <w:spacing w:before="3"/>
        <w:rPr>
          <w:rFonts w:ascii="Bookman Old Style"/>
          <w:b/>
          <w:sz w:val="38"/>
        </w:rPr>
      </w:pPr>
    </w:p>
    <w:p w14:paraId="1CCDF7FF" w14:textId="77777777" w:rsidR="007B0787" w:rsidRDefault="00FE544B">
      <w:pPr>
        <w:pStyle w:val="BodyText"/>
        <w:spacing w:line="271" w:lineRule="auto"/>
        <w:ind w:left="110" w:right="243"/>
      </w:pPr>
      <w:r>
        <w:rPr>
          <w:w w:val="105"/>
        </w:rPr>
        <w:t>(a)(S-90)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purposes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complying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29"/>
          <w:w w:val="105"/>
        </w:rPr>
        <w:t xml:space="preserve"> </w:t>
      </w:r>
      <w:r>
        <w:rPr>
          <w:w w:val="105"/>
        </w:rPr>
        <w:t>10</w:t>
      </w:r>
      <w:r>
        <w:rPr>
          <w:spacing w:val="29"/>
          <w:w w:val="105"/>
        </w:rPr>
        <w:t xml:space="preserve"> </w:t>
      </w:r>
      <w:r>
        <w:rPr>
          <w:w w:val="105"/>
        </w:rPr>
        <w:t>U.S.C.</w:t>
      </w:r>
      <w:r>
        <w:rPr>
          <w:spacing w:val="29"/>
          <w:w w:val="105"/>
        </w:rPr>
        <w:t xml:space="preserve"> </w:t>
      </w:r>
      <w:r>
        <w:rPr>
          <w:w w:val="105"/>
        </w:rPr>
        <w:t>2465,</w:t>
      </w:r>
      <w:r>
        <w:rPr>
          <w:spacing w:val="29"/>
          <w:w w:val="105"/>
        </w:rPr>
        <w:t xml:space="preserve"> </w:t>
      </w:r>
      <w:r>
        <w:rPr>
          <w:w w:val="105"/>
        </w:rPr>
        <w:t>which</w:t>
      </w:r>
      <w:r>
        <w:rPr>
          <w:spacing w:val="29"/>
          <w:w w:val="105"/>
        </w:rPr>
        <w:t xml:space="preserve"> </w:t>
      </w:r>
      <w:r>
        <w:rPr>
          <w:w w:val="105"/>
        </w:rPr>
        <w:t>prohibits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DoD</w:t>
      </w:r>
      <w:r>
        <w:rPr>
          <w:spacing w:val="29"/>
          <w:w w:val="105"/>
        </w:rPr>
        <w:t xml:space="preserve"> </w:t>
      </w:r>
      <w:r>
        <w:rPr>
          <w:w w:val="105"/>
        </w:rPr>
        <w:t>from</w:t>
      </w:r>
      <w:r>
        <w:rPr>
          <w:spacing w:val="29"/>
          <w:w w:val="105"/>
        </w:rPr>
        <w:t xml:space="preserve"> </w:t>
      </w:r>
      <w:r>
        <w:rPr>
          <w:w w:val="105"/>
        </w:rPr>
        <w:t>“entering into a contract for the performance of firefighting or security-guard functions at any military installation or facility,” the term security guard functions should be understood to mean those</w:t>
      </w:r>
      <w:r>
        <w:rPr>
          <w:spacing w:val="40"/>
          <w:w w:val="105"/>
        </w:rPr>
        <w:t xml:space="preserve"> </w:t>
      </w:r>
      <w:r>
        <w:rPr>
          <w:w w:val="105"/>
        </w:rPr>
        <w:t>functions which are the responsibility of an installation commander or stand-alone military facility commander. If there is no military commander, this prohibition shall apply to the senior DoD civilian</w:t>
      </w:r>
      <w:r>
        <w:rPr>
          <w:spacing w:val="80"/>
          <w:w w:val="105"/>
        </w:rPr>
        <w:t xml:space="preserve"> </w:t>
      </w:r>
      <w:r>
        <w:rPr>
          <w:w w:val="105"/>
        </w:rPr>
        <w:t>at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location.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prohibited</w:t>
      </w:r>
      <w:r>
        <w:rPr>
          <w:spacing w:val="32"/>
          <w:w w:val="105"/>
        </w:rPr>
        <w:t xml:space="preserve"> </w:t>
      </w:r>
      <w:r>
        <w:rPr>
          <w:w w:val="105"/>
        </w:rPr>
        <w:t>security</w:t>
      </w:r>
      <w:r>
        <w:rPr>
          <w:spacing w:val="32"/>
          <w:w w:val="105"/>
        </w:rPr>
        <w:t xml:space="preserve"> </w:t>
      </w:r>
      <w:r>
        <w:rPr>
          <w:w w:val="105"/>
        </w:rPr>
        <w:t>guard</w:t>
      </w:r>
      <w:r>
        <w:rPr>
          <w:spacing w:val="32"/>
          <w:w w:val="105"/>
        </w:rPr>
        <w:t xml:space="preserve"> </w:t>
      </w:r>
      <w:r>
        <w:rPr>
          <w:w w:val="105"/>
        </w:rPr>
        <w:t>functions</w:t>
      </w:r>
      <w:r>
        <w:rPr>
          <w:spacing w:val="32"/>
          <w:w w:val="105"/>
        </w:rPr>
        <w:t xml:space="preserve"> </w:t>
      </w:r>
      <w:proofErr w:type="gramStart"/>
      <w:r>
        <w:rPr>
          <w:w w:val="105"/>
        </w:rPr>
        <w:t>include:</w:t>
      </w:r>
      <w:proofErr w:type="gramEnd"/>
      <w:r>
        <w:rPr>
          <w:spacing w:val="32"/>
          <w:w w:val="105"/>
        </w:rPr>
        <w:t xml:space="preserve"> </w:t>
      </w:r>
      <w:r>
        <w:rPr>
          <w:w w:val="105"/>
        </w:rPr>
        <w:t>performing</w:t>
      </w:r>
      <w:r>
        <w:rPr>
          <w:spacing w:val="32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supervising protective services work that involves the protection of federally owned or leased buildings and property at the installation level or at a stand-alone military facility; protecting government</w:t>
      </w:r>
      <w:r>
        <w:rPr>
          <w:spacing w:val="80"/>
          <w:w w:val="105"/>
        </w:rPr>
        <w:t xml:space="preserve"> </w:t>
      </w:r>
      <w:r>
        <w:rPr>
          <w:w w:val="105"/>
        </w:rPr>
        <w:t>equipment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material</w:t>
      </w:r>
      <w:r>
        <w:rPr>
          <w:spacing w:val="26"/>
          <w:w w:val="105"/>
        </w:rPr>
        <w:t xml:space="preserve"> </w:t>
      </w:r>
      <w:r>
        <w:rPr>
          <w:w w:val="105"/>
        </w:rPr>
        <w:t>at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26"/>
          <w:w w:val="105"/>
        </w:rPr>
        <w:t xml:space="preserve"> </w:t>
      </w:r>
      <w:r>
        <w:rPr>
          <w:w w:val="105"/>
        </w:rPr>
        <w:t>level</w:t>
      </w:r>
      <w:r>
        <w:rPr>
          <w:spacing w:val="26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at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stand-alone</w:t>
      </w:r>
      <w:r>
        <w:rPr>
          <w:spacing w:val="26"/>
          <w:w w:val="105"/>
        </w:rPr>
        <w:t xml:space="preserve"> </w:t>
      </w:r>
      <w:r>
        <w:rPr>
          <w:w w:val="105"/>
        </w:rPr>
        <w:t>military</w:t>
      </w:r>
      <w:r>
        <w:rPr>
          <w:spacing w:val="26"/>
          <w:w w:val="105"/>
        </w:rPr>
        <w:t xml:space="preserve"> </w:t>
      </w:r>
      <w:r>
        <w:rPr>
          <w:w w:val="105"/>
        </w:rPr>
        <w:t>facility;</w:t>
      </w:r>
      <w:r>
        <w:rPr>
          <w:spacing w:val="26"/>
          <w:w w:val="105"/>
        </w:rPr>
        <w:t xml:space="preserve"> </w:t>
      </w:r>
      <w:r>
        <w:rPr>
          <w:w w:val="105"/>
        </w:rPr>
        <w:t>controlling access to federal installations by employees, visitors, residents and patients; and monitoring of</w:t>
      </w:r>
      <w:r>
        <w:rPr>
          <w:spacing w:val="40"/>
          <w:w w:val="105"/>
        </w:rPr>
        <w:t xml:space="preserve"> </w:t>
      </w:r>
      <w:r>
        <w:rPr>
          <w:w w:val="105"/>
        </w:rPr>
        <w:t>intrusion detection systems. The statutory prohibition on contracting for security guard functions in</w:t>
      </w:r>
      <w:r>
        <w:rPr>
          <w:spacing w:val="40"/>
          <w:w w:val="105"/>
        </w:rPr>
        <w:t xml:space="preserve"> </w:t>
      </w:r>
      <w:r>
        <w:rPr>
          <w:w w:val="105"/>
        </w:rPr>
        <w:t>10 U.S.C. 2465 does not apply to security support functions that a unit or organization performs as</w:t>
      </w:r>
      <w:r>
        <w:rPr>
          <w:spacing w:val="80"/>
          <w:w w:val="105"/>
        </w:rPr>
        <w:t xml:space="preserve"> </w:t>
      </w:r>
      <w:r>
        <w:rPr>
          <w:w w:val="105"/>
        </w:rPr>
        <w:t>part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security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depth</w:t>
      </w:r>
      <w:r>
        <w:rPr>
          <w:spacing w:val="22"/>
          <w:w w:val="105"/>
        </w:rPr>
        <w:t xml:space="preserve"> </w:t>
      </w:r>
      <w:r>
        <w:rPr>
          <w:w w:val="105"/>
        </w:rPr>
        <w:t>at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location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area</w:t>
      </w:r>
      <w:r>
        <w:rPr>
          <w:spacing w:val="22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w w:val="105"/>
        </w:rPr>
        <w:t>installation,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performs</w:t>
      </w:r>
      <w:r>
        <w:rPr>
          <w:spacing w:val="22"/>
          <w:w w:val="105"/>
        </w:rPr>
        <w:t xml:space="preserve"> </w:t>
      </w:r>
      <w:r>
        <w:rPr>
          <w:w w:val="105"/>
        </w:rPr>
        <w:t>within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stand-alone</w:t>
      </w:r>
    </w:p>
    <w:p w14:paraId="62486C05" w14:textId="77777777" w:rsidR="007B0787" w:rsidRDefault="007B0787">
      <w:pPr>
        <w:spacing w:line="271" w:lineRule="auto"/>
        <w:sectPr w:rsidR="007B0787" w:rsidSect="00531188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p w14:paraId="0DEB92F0" w14:textId="77777777" w:rsidR="007B0787" w:rsidRDefault="00FE544B">
      <w:pPr>
        <w:pStyle w:val="BodyText"/>
        <w:spacing w:before="82" w:line="271" w:lineRule="auto"/>
        <w:ind w:left="110" w:right="241"/>
      </w:pPr>
      <w:r>
        <w:rPr>
          <w:w w:val="105"/>
        </w:rPr>
        <w:lastRenderedPageBreak/>
        <w:t>building, so long as the commander and their unit is not responsible for installation-level security or overall security at a stand-alone military facility. Contractors performing security support functions may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w w:val="105"/>
        </w:rPr>
        <w:t>engage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any</w:t>
      </w:r>
      <w:r>
        <w:rPr>
          <w:spacing w:val="20"/>
          <w:w w:val="105"/>
        </w:rPr>
        <w:t xml:space="preserve"> </w:t>
      </w:r>
      <w:r>
        <w:rPr>
          <w:w w:val="105"/>
        </w:rPr>
        <w:t>law</w:t>
      </w:r>
      <w:r>
        <w:rPr>
          <w:spacing w:val="20"/>
          <w:w w:val="105"/>
        </w:rPr>
        <w:t xml:space="preserve"> </w:t>
      </w:r>
      <w:r>
        <w:rPr>
          <w:w w:val="105"/>
        </w:rPr>
        <w:t>enforcement</w:t>
      </w:r>
      <w:r>
        <w:rPr>
          <w:spacing w:val="20"/>
          <w:w w:val="105"/>
        </w:rPr>
        <w:t xml:space="preserve"> </w:t>
      </w:r>
      <w:r>
        <w:rPr>
          <w:w w:val="105"/>
        </w:rPr>
        <w:t>functions,</w:t>
      </w:r>
      <w:r>
        <w:rPr>
          <w:spacing w:val="20"/>
          <w:w w:val="105"/>
        </w:rPr>
        <w:t xml:space="preserve"> </w:t>
      </w:r>
      <w:r>
        <w:rPr>
          <w:w w:val="105"/>
        </w:rPr>
        <w:t>i.e.,</w:t>
      </w:r>
      <w:r>
        <w:rPr>
          <w:spacing w:val="20"/>
          <w:w w:val="105"/>
        </w:rPr>
        <w:t xml:space="preserve"> </w:t>
      </w:r>
      <w:r>
        <w:rPr>
          <w:w w:val="105"/>
        </w:rPr>
        <w:t>criminal</w:t>
      </w:r>
      <w:r>
        <w:rPr>
          <w:spacing w:val="20"/>
          <w:w w:val="105"/>
        </w:rPr>
        <w:t xml:space="preserve"> </w:t>
      </w:r>
      <w:r>
        <w:rPr>
          <w:w w:val="105"/>
        </w:rPr>
        <w:t>investigative</w:t>
      </w:r>
      <w:r>
        <w:rPr>
          <w:spacing w:val="20"/>
          <w:w w:val="105"/>
        </w:rPr>
        <w:t xml:space="preserve"> </w:t>
      </w:r>
      <w:r>
        <w:rPr>
          <w:w w:val="105"/>
        </w:rPr>
        <w:t>work,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preservation of peace; the prevention, </w:t>
      </w:r>
      <w:proofErr w:type="gramStart"/>
      <w:r>
        <w:rPr>
          <w:w w:val="105"/>
        </w:rPr>
        <w:t>detection</w:t>
      </w:r>
      <w:proofErr w:type="gramEnd"/>
      <w:r>
        <w:rPr>
          <w:w w:val="105"/>
        </w:rPr>
        <w:t xml:space="preserve"> and investigation of crimes; the arrest or apprehension of</w:t>
      </w:r>
      <w:r>
        <w:rPr>
          <w:spacing w:val="40"/>
          <w:w w:val="105"/>
        </w:rPr>
        <w:t xml:space="preserve"> </w:t>
      </w:r>
      <w:r>
        <w:rPr>
          <w:w w:val="105"/>
        </w:rPr>
        <w:t>violators;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provision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assistance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citizens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emergency</w:t>
      </w:r>
      <w:r>
        <w:rPr>
          <w:spacing w:val="29"/>
          <w:w w:val="105"/>
        </w:rPr>
        <w:t xml:space="preserve"> </w:t>
      </w:r>
      <w:r>
        <w:rPr>
          <w:w w:val="105"/>
        </w:rPr>
        <w:t>situations,</w:t>
      </w:r>
      <w:r>
        <w:rPr>
          <w:spacing w:val="29"/>
          <w:w w:val="105"/>
        </w:rPr>
        <w:t xml:space="preserve"> </w:t>
      </w:r>
      <w:r>
        <w:rPr>
          <w:w w:val="105"/>
        </w:rPr>
        <w:t>including</w:t>
      </w:r>
      <w:r>
        <w:rPr>
          <w:spacing w:val="29"/>
          <w:w w:val="105"/>
        </w:rPr>
        <w:t xml:space="preserve"> </w:t>
      </w:r>
      <w:r>
        <w:rPr>
          <w:w w:val="105"/>
        </w:rPr>
        <w:t>the protection of civil rights, preservation of crime scenes; issuances of citations; and arrests and</w:t>
      </w:r>
      <w:r>
        <w:rPr>
          <w:spacing w:val="80"/>
          <w:w w:val="105"/>
        </w:rPr>
        <w:t xml:space="preserve"> </w:t>
      </w:r>
      <w:r>
        <w:rPr>
          <w:w w:val="105"/>
        </w:rPr>
        <w:t>apprehensions of suspects.</w:t>
      </w:r>
    </w:p>
    <w:p w14:paraId="4101652C" w14:textId="77777777" w:rsidR="007B0787" w:rsidRDefault="007B0787">
      <w:pPr>
        <w:pStyle w:val="BodyText"/>
        <w:rPr>
          <w:sz w:val="26"/>
        </w:rPr>
      </w:pPr>
    </w:p>
    <w:p w14:paraId="1358D753" w14:textId="77777777" w:rsidR="007B0787" w:rsidRDefault="00FE544B">
      <w:pPr>
        <w:pStyle w:val="Heading2"/>
        <w:spacing w:before="173"/>
        <w:rPr>
          <w:b/>
        </w:rPr>
      </w:pPr>
      <w:r>
        <w:rPr>
          <w:b/>
        </w:rPr>
        <w:t>5337.104</w:t>
      </w:r>
      <w:r>
        <w:rPr>
          <w:b/>
          <w:spacing w:val="-16"/>
        </w:rPr>
        <w:t xml:space="preserve"> </w:t>
      </w:r>
      <w:r>
        <w:rPr>
          <w:b/>
        </w:rPr>
        <w:t>Personal</w:t>
      </w:r>
      <w:r>
        <w:rPr>
          <w:b/>
          <w:spacing w:val="-16"/>
        </w:rPr>
        <w:t xml:space="preserve"> </w:t>
      </w:r>
      <w:r>
        <w:rPr>
          <w:b/>
        </w:rPr>
        <w:t>Services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Contracts</w:t>
      </w:r>
    </w:p>
    <w:p w14:paraId="4B99056E" w14:textId="77777777" w:rsidR="007B0787" w:rsidRDefault="007B0787">
      <w:pPr>
        <w:pStyle w:val="BodyText"/>
        <w:spacing w:before="4"/>
        <w:rPr>
          <w:rFonts w:ascii="Bookman Old Style"/>
          <w:b/>
          <w:sz w:val="42"/>
        </w:rPr>
      </w:pPr>
    </w:p>
    <w:p w14:paraId="5C8B0BAA" w14:textId="63718AFD" w:rsidR="007B0787" w:rsidRDefault="00FE544B">
      <w:pPr>
        <w:pStyle w:val="ListParagraph"/>
        <w:numPr>
          <w:ilvl w:val="0"/>
          <w:numId w:val="1"/>
        </w:numPr>
        <w:tabs>
          <w:tab w:val="left" w:pos="451"/>
        </w:tabs>
        <w:ind w:left="451" w:hanging="341"/>
      </w:pPr>
      <w:r>
        <w:rPr>
          <w:w w:val="105"/>
        </w:rPr>
        <w:t>See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tailorable</w:t>
      </w:r>
      <w:r>
        <w:rPr>
          <w:spacing w:val="19"/>
          <w:w w:val="105"/>
        </w:rPr>
        <w:t xml:space="preserve"> </w:t>
      </w:r>
      <w:r>
        <w:fldChar w:fldCharType="begin"/>
      </w:r>
      <w:ins w:id="22" w:author="WATSON, JAMES R CIV USAF HAF SAF/AQCP" w:date="2024-03-11T12:44:00Z">
        <w:r w:rsidR="000A1B3E">
          <w:instrText xml:space="preserve">HYPERLINK "https://usaf.dps.mil/sites/AFCC/AQCP/KnowledgeCenter/SitePages/DAFFARS-Templates.aspx" \h </w:instrText>
        </w:r>
      </w:ins>
      <w:del w:id="23" w:author="WATSON, JAMES R CIV USAF HAF SAF/AQCP" w:date="2024-03-11T12:44:00Z">
        <w:r w:rsidDel="000A1B3E">
          <w:delInstrText>HYPERLINK "https://usaf.dps.mil/sites/AFCC/AQCP/KnowledgeCenter/SitePages/DAFFARS-Templates.aspx" \h</w:delInstrText>
        </w:r>
      </w:del>
      <w:r>
        <w:fldChar w:fldCharType="separate"/>
      </w:r>
      <w:del w:id="24" w:author="WATSON, JAMES R CIV USAF HAF SAF/AQCP" w:date="2024-03-11T12:44:00Z">
        <w:r w:rsidDel="000A1B3E">
          <w:rPr>
            <w:color w:val="27314A"/>
            <w:w w:val="105"/>
            <w:u w:val="single" w:color="27314A"/>
          </w:rPr>
          <w:delText>Determination</w:delText>
        </w:r>
        <w:r w:rsidDel="000A1B3E">
          <w:rPr>
            <w:color w:val="27314A"/>
            <w:spacing w:val="17"/>
            <w:w w:val="105"/>
            <w:u w:val="single" w:color="27314A"/>
          </w:rPr>
          <w:delText xml:space="preserve"> </w:delText>
        </w:r>
        <w:r w:rsidDel="000A1B3E">
          <w:rPr>
            <w:color w:val="27314A"/>
            <w:w w:val="105"/>
            <w:u w:val="single" w:color="27314A"/>
          </w:rPr>
          <w:delText>and</w:delText>
        </w:r>
        <w:r w:rsidDel="000A1B3E">
          <w:rPr>
            <w:color w:val="27314A"/>
            <w:spacing w:val="17"/>
            <w:w w:val="105"/>
            <w:u w:val="single" w:color="27314A"/>
          </w:rPr>
          <w:delText xml:space="preserve"> </w:delText>
        </w:r>
        <w:r w:rsidDel="000A1B3E">
          <w:rPr>
            <w:color w:val="27314A"/>
            <w:w w:val="105"/>
            <w:u w:val="single" w:color="27314A"/>
          </w:rPr>
          <w:delText>Findings</w:delText>
        </w:r>
      </w:del>
      <w:ins w:id="25" w:author="WATSON, JAMES R CIV USAF HAF SAF/AQCP" w:date="2024-03-11T12:44:00Z">
        <w:r w:rsidR="000A1B3E">
          <w:rPr>
            <w:color w:val="27314A"/>
            <w:w w:val="105"/>
            <w:u w:val="single" w:color="27314A"/>
          </w:rPr>
          <w:t>D&amp;F Personal Services Contracts</w:t>
        </w:r>
      </w:ins>
      <w:r>
        <w:rPr>
          <w:color w:val="27314A"/>
          <w:w w:val="105"/>
          <w:u w:val="single" w:color="27314A"/>
        </w:rPr>
        <w:fldChar w:fldCharType="end"/>
      </w:r>
      <w:r>
        <w:rPr>
          <w:color w:val="27314A"/>
          <w:spacing w:val="18"/>
          <w:w w:val="105"/>
        </w:rPr>
        <w:t xml:space="preserve"> </w:t>
      </w:r>
      <w:r>
        <w:rPr>
          <w:spacing w:val="-2"/>
          <w:w w:val="105"/>
        </w:rPr>
        <w:t>template.</w:t>
      </w:r>
    </w:p>
    <w:p w14:paraId="1299C43A" w14:textId="77777777" w:rsidR="007B0787" w:rsidRDefault="007B0787">
      <w:pPr>
        <w:pStyle w:val="BodyText"/>
        <w:spacing w:before="11"/>
        <w:rPr>
          <w:sz w:val="23"/>
        </w:rPr>
      </w:pPr>
    </w:p>
    <w:p w14:paraId="4719843A" w14:textId="573C67CA" w:rsidR="007B0787" w:rsidDel="00405BB5" w:rsidRDefault="00FE544B">
      <w:pPr>
        <w:pStyle w:val="ListParagraph"/>
        <w:numPr>
          <w:ilvl w:val="1"/>
          <w:numId w:val="1"/>
        </w:numPr>
        <w:tabs>
          <w:tab w:val="left" w:pos="388"/>
        </w:tabs>
        <w:spacing w:line="271" w:lineRule="auto"/>
        <w:ind w:right="117" w:firstLine="0"/>
        <w:rPr>
          <w:del w:id="26" w:author="WATSON, JAMES R CIV USAF HAF SAF/AQCP" w:date="2024-03-11T12:41:00Z"/>
        </w:rPr>
      </w:pPr>
      <w:del w:id="27" w:author="WATSON, JAMES R CIV USAF HAF SAF/AQCP" w:date="2024-03-11T12:41:00Z">
        <w:r w:rsidDel="00405BB5">
          <w:rPr>
            <w:w w:val="105"/>
          </w:rPr>
          <w:delText>For</w:delText>
        </w:r>
        <w:r w:rsidDel="00405BB5">
          <w:rPr>
            <w:spacing w:val="40"/>
            <w:w w:val="105"/>
          </w:rPr>
          <w:delText xml:space="preserve"> </w:delText>
        </w:r>
        <w:r w:rsidDel="00405BB5">
          <w:rPr>
            <w:w w:val="105"/>
          </w:rPr>
          <w:delText>“Operational</w:delText>
        </w:r>
        <w:r w:rsidDel="00405BB5">
          <w:rPr>
            <w:spacing w:val="40"/>
            <w:w w:val="105"/>
          </w:rPr>
          <w:delText xml:space="preserve"> </w:delText>
        </w:r>
        <w:r w:rsidDel="00405BB5">
          <w:rPr>
            <w:w w:val="105"/>
          </w:rPr>
          <w:delText>and</w:delText>
        </w:r>
        <w:r w:rsidDel="00405BB5">
          <w:rPr>
            <w:spacing w:val="40"/>
            <w:w w:val="105"/>
          </w:rPr>
          <w:delText xml:space="preserve"> </w:delText>
        </w:r>
        <w:r w:rsidDel="00405BB5">
          <w:rPr>
            <w:w w:val="105"/>
          </w:rPr>
          <w:delText>Enterprise</w:delText>
        </w:r>
        <w:r w:rsidDel="00405BB5">
          <w:rPr>
            <w:spacing w:val="40"/>
            <w:w w:val="105"/>
          </w:rPr>
          <w:delText xml:space="preserve"> </w:delText>
        </w:r>
        <w:r w:rsidDel="00405BB5">
          <w:rPr>
            <w:w w:val="105"/>
          </w:rPr>
          <w:delText>Contracting,”</w:delText>
        </w:r>
        <w:r w:rsidDel="00405BB5">
          <w:rPr>
            <w:spacing w:val="40"/>
            <w:w w:val="105"/>
          </w:rPr>
          <w:delText xml:space="preserve"> </w:delText>
        </w:r>
        <w:r w:rsidDel="00405BB5">
          <w:rPr>
            <w:w w:val="105"/>
          </w:rPr>
          <w:delText>the</w:delText>
        </w:r>
        <w:r w:rsidDel="00405BB5">
          <w:rPr>
            <w:spacing w:val="40"/>
            <w:w w:val="105"/>
          </w:rPr>
          <w:delText xml:space="preserve"> </w:delText>
        </w:r>
        <w:r w:rsidDel="00405BB5">
          <w:rPr>
            <w:w w:val="105"/>
          </w:rPr>
          <w:delText>installation</w:delText>
        </w:r>
        <w:r w:rsidDel="00405BB5">
          <w:rPr>
            <w:spacing w:val="40"/>
            <w:w w:val="105"/>
          </w:rPr>
          <w:delText xml:space="preserve"> </w:delText>
        </w:r>
        <w:r w:rsidDel="00405BB5">
          <w:rPr>
            <w:w w:val="105"/>
          </w:rPr>
          <w:delText>commander</w:delText>
        </w:r>
        <w:r w:rsidDel="00405BB5">
          <w:rPr>
            <w:spacing w:val="40"/>
            <w:w w:val="105"/>
          </w:rPr>
          <w:delText xml:space="preserve"> </w:delText>
        </w:r>
        <w:r w:rsidDel="00405BB5">
          <w:rPr>
            <w:w w:val="105"/>
          </w:rPr>
          <w:delText>is</w:delText>
        </w:r>
        <w:r w:rsidDel="00405BB5">
          <w:rPr>
            <w:spacing w:val="40"/>
            <w:w w:val="105"/>
          </w:rPr>
          <w:delText xml:space="preserve"> </w:delText>
        </w:r>
        <w:r w:rsidDel="00405BB5">
          <w:rPr>
            <w:w w:val="105"/>
          </w:rPr>
          <w:delText>authorized</w:delText>
        </w:r>
        <w:r w:rsidDel="00405BB5">
          <w:rPr>
            <w:spacing w:val="40"/>
            <w:w w:val="105"/>
          </w:rPr>
          <w:delText xml:space="preserve"> </w:delText>
        </w:r>
        <w:r w:rsidDel="00405BB5">
          <w:rPr>
            <w:w w:val="105"/>
          </w:rPr>
          <w:delText>to approve</w:delText>
        </w:r>
        <w:r w:rsidDel="00405BB5">
          <w:rPr>
            <w:spacing w:val="22"/>
            <w:w w:val="105"/>
          </w:rPr>
          <w:delText xml:space="preserve"> </w:delText>
        </w:r>
        <w:r w:rsidDel="00405BB5">
          <w:rPr>
            <w:w w:val="105"/>
          </w:rPr>
          <w:delText>the</w:delText>
        </w:r>
        <w:r w:rsidDel="00405BB5">
          <w:rPr>
            <w:spacing w:val="22"/>
            <w:w w:val="105"/>
          </w:rPr>
          <w:delText xml:space="preserve"> </w:delText>
        </w:r>
        <w:r w:rsidDel="00405BB5">
          <w:rPr>
            <w:w w:val="105"/>
          </w:rPr>
          <w:delText>D&amp;F</w:delText>
        </w:r>
        <w:r w:rsidDel="00405BB5">
          <w:rPr>
            <w:spacing w:val="22"/>
            <w:w w:val="105"/>
          </w:rPr>
          <w:delText xml:space="preserve"> </w:delText>
        </w:r>
        <w:r w:rsidDel="00405BB5">
          <w:rPr>
            <w:w w:val="105"/>
          </w:rPr>
          <w:delText>at</w:delText>
        </w:r>
        <w:r w:rsidDel="00405BB5">
          <w:rPr>
            <w:spacing w:val="23"/>
            <w:w w:val="105"/>
          </w:rPr>
          <w:delText xml:space="preserve"> </w:delText>
        </w:r>
        <w:r w:rsidDel="00405BB5">
          <w:fldChar w:fldCharType="begin"/>
        </w:r>
        <w:r w:rsidDel="00405BB5">
          <w:delInstrText>HYPERLINK "https://www.acquisition.gov/dfars/part-237-service-contracting" \l "DFARS-237.104" \h</w:delInstrText>
        </w:r>
        <w:r w:rsidDel="00405BB5">
          <w:fldChar w:fldCharType="separate"/>
        </w:r>
        <w:r w:rsidDel="00405BB5">
          <w:rPr>
            <w:color w:val="27314A"/>
            <w:w w:val="105"/>
            <w:u w:val="single" w:color="27314A"/>
          </w:rPr>
          <w:delText>DFARS</w:delText>
        </w:r>
        <w:r w:rsidDel="00405BB5">
          <w:rPr>
            <w:color w:val="27314A"/>
            <w:spacing w:val="22"/>
            <w:w w:val="105"/>
            <w:u w:val="single" w:color="27314A"/>
          </w:rPr>
          <w:delText xml:space="preserve"> </w:delText>
        </w:r>
        <w:r w:rsidDel="00405BB5">
          <w:rPr>
            <w:color w:val="27314A"/>
            <w:w w:val="105"/>
            <w:u w:val="single" w:color="27314A"/>
          </w:rPr>
          <w:delText>237.104(b)(i)</w:delText>
        </w:r>
        <w:r w:rsidDel="00405BB5">
          <w:rPr>
            <w:color w:val="27314A"/>
            <w:w w:val="105"/>
            <w:u w:val="single" w:color="27314A"/>
          </w:rPr>
          <w:fldChar w:fldCharType="end"/>
        </w:r>
        <w:r w:rsidDel="00405BB5">
          <w:rPr>
            <w:w w:val="105"/>
          </w:rPr>
          <w:delText>.</w:delText>
        </w:r>
        <w:r w:rsidDel="00405BB5">
          <w:rPr>
            <w:spacing w:val="22"/>
            <w:w w:val="105"/>
          </w:rPr>
          <w:delText xml:space="preserve"> </w:delText>
        </w:r>
        <w:r w:rsidDel="00405BB5">
          <w:rPr>
            <w:w w:val="105"/>
          </w:rPr>
          <w:delText>For</w:delText>
        </w:r>
        <w:r w:rsidDel="00405BB5">
          <w:rPr>
            <w:spacing w:val="22"/>
            <w:w w:val="105"/>
          </w:rPr>
          <w:delText xml:space="preserve"> </w:delText>
        </w:r>
        <w:r w:rsidDel="00405BB5">
          <w:rPr>
            <w:w w:val="105"/>
          </w:rPr>
          <w:delText>PEO</w:delText>
        </w:r>
        <w:r w:rsidDel="00405BB5">
          <w:rPr>
            <w:spacing w:val="22"/>
            <w:w w:val="105"/>
          </w:rPr>
          <w:delText xml:space="preserve"> </w:delText>
        </w:r>
        <w:r w:rsidDel="00405BB5">
          <w:rPr>
            <w:w w:val="105"/>
          </w:rPr>
          <w:delText>programs</w:delText>
        </w:r>
        <w:r w:rsidDel="00405BB5">
          <w:rPr>
            <w:spacing w:val="22"/>
            <w:w w:val="105"/>
          </w:rPr>
          <w:delText xml:space="preserve"> </w:delText>
        </w:r>
        <w:r w:rsidDel="00405BB5">
          <w:rPr>
            <w:w w:val="105"/>
          </w:rPr>
          <w:delText>and</w:delText>
        </w:r>
        <w:r w:rsidDel="00405BB5">
          <w:rPr>
            <w:spacing w:val="22"/>
            <w:w w:val="105"/>
          </w:rPr>
          <w:delText xml:space="preserve"> </w:delText>
        </w:r>
        <w:r w:rsidDel="00405BB5">
          <w:rPr>
            <w:w w:val="105"/>
          </w:rPr>
          <w:delText>acquisitions,</w:delText>
        </w:r>
        <w:r w:rsidDel="00405BB5">
          <w:rPr>
            <w:spacing w:val="22"/>
            <w:w w:val="105"/>
          </w:rPr>
          <w:delText xml:space="preserve"> </w:delText>
        </w:r>
        <w:r w:rsidDel="00405BB5">
          <w:rPr>
            <w:w w:val="105"/>
          </w:rPr>
          <w:delText>the</w:delText>
        </w:r>
        <w:r w:rsidDel="00405BB5">
          <w:rPr>
            <w:spacing w:val="22"/>
            <w:w w:val="105"/>
          </w:rPr>
          <w:delText xml:space="preserve"> </w:delText>
        </w:r>
        <w:r w:rsidDel="00405BB5">
          <w:rPr>
            <w:w w:val="105"/>
          </w:rPr>
          <w:delText>PEO</w:delText>
        </w:r>
        <w:r w:rsidDel="00405BB5">
          <w:rPr>
            <w:spacing w:val="22"/>
            <w:w w:val="105"/>
          </w:rPr>
          <w:delText xml:space="preserve"> </w:delText>
        </w:r>
        <w:r w:rsidDel="00405BB5">
          <w:rPr>
            <w:w w:val="105"/>
          </w:rPr>
          <w:delText>is</w:delText>
        </w:r>
        <w:r w:rsidDel="00405BB5">
          <w:rPr>
            <w:spacing w:val="22"/>
            <w:w w:val="105"/>
          </w:rPr>
          <w:delText xml:space="preserve"> </w:delText>
        </w:r>
        <w:r w:rsidDel="00405BB5">
          <w:rPr>
            <w:w w:val="105"/>
          </w:rPr>
          <w:delText>authorized to approve this D&amp;F.</w:delText>
        </w:r>
      </w:del>
    </w:p>
    <w:p w14:paraId="4DDBEF00" w14:textId="77777777" w:rsidR="007B0787" w:rsidRDefault="007B0787">
      <w:pPr>
        <w:pStyle w:val="BodyText"/>
        <w:spacing w:before="1"/>
        <w:rPr>
          <w:sz w:val="21"/>
        </w:rPr>
      </w:pPr>
    </w:p>
    <w:p w14:paraId="2B50E5A6" w14:textId="7950BDBB" w:rsidR="007B0787" w:rsidRDefault="00FE544B">
      <w:pPr>
        <w:pStyle w:val="BodyText"/>
        <w:ind w:left="110"/>
      </w:pPr>
      <w:del w:id="28" w:author="WATSON, JAMES R CIV USAF HAF SAF/AQCP" w:date="2024-03-11T12:41:00Z">
        <w:r w:rsidDel="00405BB5">
          <w:rPr>
            <w:spacing w:val="-2"/>
            <w:w w:val="105"/>
          </w:rPr>
          <w:delText>(iii)(A)</w:delText>
        </w:r>
        <w:r w:rsidDel="00405BB5">
          <w:rPr>
            <w:i/>
            <w:spacing w:val="-2"/>
            <w:w w:val="105"/>
          </w:rPr>
          <w:delText>(2)</w:delText>
        </w:r>
        <w:r w:rsidDel="00405BB5">
          <w:rPr>
            <w:i/>
            <w:spacing w:val="1"/>
            <w:w w:val="105"/>
          </w:rPr>
          <w:delText xml:space="preserve"> </w:delText>
        </w:r>
      </w:del>
      <w:ins w:id="29" w:author="WATSON, JAMES R CIV USAF HAF SAF/AQCP" w:date="2024-03-11T12:41:00Z">
        <w:r w:rsidR="00405BB5">
          <w:rPr>
            <w:iCs/>
            <w:spacing w:val="1"/>
            <w:w w:val="105"/>
          </w:rPr>
          <w:t xml:space="preserve">(b) </w:t>
        </w:r>
      </w:ins>
      <w:r>
        <w:rPr>
          <w:spacing w:val="-2"/>
          <w:w w:val="105"/>
        </w:rPr>
        <w:t>See</w:t>
      </w:r>
      <w:r>
        <w:rPr>
          <w:spacing w:val="1"/>
          <w:w w:val="105"/>
        </w:rPr>
        <w:t xml:space="preserve"> </w:t>
      </w:r>
      <w:hyperlink r:id="rId8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3461D779" w14:textId="77777777" w:rsidR="007B0787" w:rsidRDefault="007B0787">
      <w:pPr>
        <w:pStyle w:val="BodyText"/>
        <w:rPr>
          <w:sz w:val="26"/>
        </w:rPr>
      </w:pPr>
    </w:p>
    <w:p w14:paraId="60C4B5DF" w14:textId="141FDBBA" w:rsidR="007B0787" w:rsidDel="00572C3D" w:rsidRDefault="00FE544B">
      <w:pPr>
        <w:pStyle w:val="Heading2"/>
        <w:spacing w:before="204"/>
        <w:rPr>
          <w:del w:id="30" w:author="WATSON, JAMES R CIV USAF HAF SAF/AQCP" w:date="2024-03-11T12:42:00Z"/>
          <w:b/>
        </w:rPr>
      </w:pPr>
      <w:del w:id="31" w:author="WATSON, JAMES R CIV USAF HAF SAF/AQCP" w:date="2024-03-11T12:42:00Z">
        <w:r w:rsidDel="00572C3D">
          <w:rPr>
            <w:b/>
          </w:rPr>
          <w:delText>5337.106</w:delText>
        </w:r>
        <w:r w:rsidDel="00572C3D">
          <w:rPr>
            <w:b/>
            <w:spacing w:val="-12"/>
          </w:rPr>
          <w:delText xml:space="preserve"> </w:delText>
        </w:r>
        <w:r w:rsidDel="00572C3D">
          <w:rPr>
            <w:b/>
          </w:rPr>
          <w:delText>Funding</w:delText>
        </w:r>
        <w:r w:rsidDel="00572C3D">
          <w:rPr>
            <w:b/>
            <w:spacing w:val="-11"/>
          </w:rPr>
          <w:delText xml:space="preserve"> </w:delText>
        </w:r>
        <w:r w:rsidDel="00572C3D">
          <w:rPr>
            <w:b/>
          </w:rPr>
          <w:delText>and</w:delText>
        </w:r>
        <w:r w:rsidDel="00572C3D">
          <w:rPr>
            <w:b/>
            <w:spacing w:val="-11"/>
          </w:rPr>
          <w:delText xml:space="preserve"> </w:delText>
        </w:r>
        <w:r w:rsidDel="00572C3D">
          <w:rPr>
            <w:b/>
          </w:rPr>
          <w:delText>Term</w:delText>
        </w:r>
        <w:r w:rsidDel="00572C3D">
          <w:rPr>
            <w:b/>
            <w:spacing w:val="-12"/>
          </w:rPr>
          <w:delText xml:space="preserve"> </w:delText>
        </w:r>
        <w:r w:rsidDel="00572C3D">
          <w:rPr>
            <w:b/>
          </w:rPr>
          <w:delText>of</w:delText>
        </w:r>
        <w:r w:rsidDel="00572C3D">
          <w:rPr>
            <w:b/>
            <w:spacing w:val="-11"/>
          </w:rPr>
          <w:delText xml:space="preserve"> </w:delText>
        </w:r>
        <w:r w:rsidDel="00572C3D">
          <w:rPr>
            <w:b/>
          </w:rPr>
          <w:delText>Service</w:delText>
        </w:r>
        <w:r w:rsidDel="00572C3D">
          <w:rPr>
            <w:b/>
            <w:spacing w:val="-11"/>
          </w:rPr>
          <w:delText xml:space="preserve"> </w:delText>
        </w:r>
        <w:r w:rsidDel="00572C3D">
          <w:rPr>
            <w:b/>
            <w:spacing w:val="-2"/>
          </w:rPr>
          <w:delText>Contracts</w:delText>
        </w:r>
      </w:del>
    </w:p>
    <w:p w14:paraId="3CF2D8B6" w14:textId="253D2126" w:rsidR="007B0787" w:rsidDel="00572C3D" w:rsidRDefault="007B0787">
      <w:pPr>
        <w:pStyle w:val="BodyText"/>
        <w:spacing w:before="4"/>
        <w:rPr>
          <w:del w:id="32" w:author="WATSON, JAMES R CIV USAF HAF SAF/AQCP" w:date="2024-03-11T12:42:00Z"/>
          <w:rFonts w:ascii="Bookman Old Style"/>
          <w:b/>
          <w:sz w:val="42"/>
        </w:rPr>
      </w:pPr>
    </w:p>
    <w:p w14:paraId="40D70450" w14:textId="7015643E" w:rsidR="007B0787" w:rsidRDefault="404BFA65">
      <w:pPr>
        <w:pStyle w:val="BodyText"/>
        <w:spacing w:line="271" w:lineRule="auto"/>
        <w:ind w:left="110"/>
      </w:pPr>
      <w:del w:id="33" w:author="WATSON, JAMES R CIV USAF HAF SAF/AQCP" w:date="2024-03-11T12:42:00Z">
        <w:r w:rsidDel="00572C3D">
          <w:rPr>
            <w:w w:val="105"/>
          </w:rPr>
          <w:delText xml:space="preserve">See </w:delText>
        </w:r>
      </w:del>
      <w:del w:id="34" w:author="WATSON, JAMES R CIV USAF HAF SAF/AQCP" w:date="2023-10-12T16:02:00Z">
        <w:r>
          <w:fldChar w:fldCharType="begin"/>
        </w:r>
        <w:r>
          <w:delInstrText xml:space="preserve">HYPERLINK "https://www.acquisition.gov/dfars/part-204-administrative-and-information-matters#DFARS_204.7103-1" </w:delInstrText>
        </w:r>
        <w:r>
          <w:fldChar w:fldCharType="separate"/>
        </w:r>
        <w:r w:rsidRPr="404BFA65" w:rsidDel="404BFA65">
          <w:rPr>
            <w:color w:val="27314A"/>
            <w:u w:val="single"/>
          </w:rPr>
          <w:delText>DFARS 204.7103-1</w:delText>
        </w:r>
        <w:r>
          <w:fldChar w:fldCharType="end"/>
        </w:r>
      </w:del>
      <w:del w:id="35" w:author="WATSON, JAMES R CIV USAF HAF SAF/AQCP" w:date="2024-03-11T12:42:00Z">
        <w:r w:rsidDel="00572C3D">
          <w:rPr>
            <w:color w:val="27314A"/>
            <w:w w:val="105"/>
          </w:rPr>
          <w:delText xml:space="preserve"> </w:delText>
        </w:r>
      </w:del>
      <w:del w:id="36" w:author="WATSON, JAMES R CIV USAF HAF SAF/AQCP" w:date="2023-10-12T16:03:00Z">
        <w:r w:rsidDel="404BFA65">
          <w:delText>and</w:delText>
        </w:r>
      </w:del>
      <w:del w:id="37" w:author="WATSON, JAMES R CIV USAF HAF SAF/AQCP" w:date="2024-03-11T12:42:00Z">
        <w:r w:rsidDel="00572C3D">
          <w:rPr>
            <w:w w:val="105"/>
          </w:rPr>
          <w:delText xml:space="preserve"> </w:delText>
        </w:r>
        <w:r w:rsidDel="00572C3D">
          <w:fldChar w:fldCharType="begin"/>
        </w:r>
        <w:r w:rsidDel="00572C3D">
          <w:delInstrText>HYPERLINK "https://www.acquisition.gov/dfars/part-237-service-contracting" \l "DFARS_237.106" \h</w:delInstrText>
        </w:r>
        <w:r w:rsidDel="00572C3D">
          <w:fldChar w:fldCharType="separate"/>
        </w:r>
        <w:r w:rsidDel="00572C3D">
          <w:rPr>
            <w:color w:val="27314A"/>
            <w:w w:val="105"/>
            <w:u w:val="single" w:color="27314A"/>
          </w:rPr>
          <w:delText>DFARS 237.106</w:delText>
        </w:r>
        <w:r w:rsidDel="00572C3D">
          <w:rPr>
            <w:color w:val="27314A"/>
            <w:w w:val="105"/>
            <w:u w:val="single" w:color="27314A"/>
          </w:rPr>
          <w:fldChar w:fldCharType="end"/>
        </w:r>
        <w:r w:rsidDel="00572C3D">
          <w:rPr>
            <w:color w:val="27314A"/>
            <w:w w:val="105"/>
          </w:rPr>
          <w:delText xml:space="preserve"> </w:delText>
        </w:r>
        <w:r w:rsidDel="00572C3D">
          <w:rPr>
            <w:w w:val="105"/>
          </w:rPr>
          <w:delText>for guidance on considering severability when forming</w:delText>
        </w:r>
        <w:r w:rsidDel="00572C3D">
          <w:rPr>
            <w:spacing w:val="80"/>
            <w:w w:val="105"/>
          </w:rPr>
          <w:delText xml:space="preserve"> </w:delText>
        </w:r>
        <w:r w:rsidDel="00572C3D">
          <w:rPr>
            <w:w w:val="105"/>
          </w:rPr>
          <w:delText>Service contracts</w:delText>
        </w:r>
      </w:del>
      <w:r>
        <w:rPr>
          <w:w w:val="105"/>
        </w:rPr>
        <w:t>.</w:t>
      </w:r>
    </w:p>
    <w:p w14:paraId="0FB78278" w14:textId="77777777" w:rsidR="007B0787" w:rsidRDefault="007B0787">
      <w:pPr>
        <w:pStyle w:val="BodyText"/>
        <w:rPr>
          <w:sz w:val="26"/>
        </w:rPr>
      </w:pPr>
    </w:p>
    <w:p w14:paraId="53D2A1D8" w14:textId="77777777" w:rsidR="007B0787" w:rsidRDefault="00FE544B">
      <w:pPr>
        <w:pStyle w:val="Heading2"/>
        <w:spacing w:before="170"/>
        <w:rPr>
          <w:b/>
        </w:rPr>
      </w:pPr>
      <w:r>
        <w:rPr>
          <w:b/>
        </w:rPr>
        <w:t>5337.113-1</w:t>
      </w:r>
      <w:r>
        <w:rPr>
          <w:b/>
          <w:spacing w:val="-14"/>
        </w:rPr>
        <w:t xml:space="preserve"> </w:t>
      </w:r>
      <w:r>
        <w:rPr>
          <w:b/>
        </w:rPr>
        <w:t>Waiver</w:t>
      </w:r>
      <w:r>
        <w:rPr>
          <w:b/>
          <w:spacing w:val="-13"/>
        </w:rPr>
        <w:t xml:space="preserve"> </w:t>
      </w:r>
      <w:r>
        <w:rPr>
          <w:b/>
        </w:rPr>
        <w:t>of</w:t>
      </w:r>
      <w:r>
        <w:rPr>
          <w:b/>
          <w:spacing w:val="-14"/>
        </w:rPr>
        <w:t xml:space="preserve"> </w:t>
      </w:r>
      <w:r>
        <w:rPr>
          <w:b/>
        </w:rPr>
        <w:t>Cost</w:t>
      </w:r>
      <w:r>
        <w:rPr>
          <w:b/>
          <w:spacing w:val="-13"/>
        </w:rPr>
        <w:t xml:space="preserve"> </w:t>
      </w:r>
      <w:r>
        <w:rPr>
          <w:b/>
        </w:rPr>
        <w:t>Allowability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Limitations</w:t>
      </w:r>
    </w:p>
    <w:p w14:paraId="1FC39945" w14:textId="77777777" w:rsidR="007B0787" w:rsidRDefault="007B0787">
      <w:pPr>
        <w:pStyle w:val="BodyText"/>
        <w:spacing w:before="4"/>
        <w:rPr>
          <w:rFonts w:ascii="Bookman Old Style"/>
          <w:b/>
          <w:sz w:val="42"/>
        </w:rPr>
      </w:pPr>
    </w:p>
    <w:p w14:paraId="7D1E1173" w14:textId="77777777" w:rsidR="007B0787" w:rsidRDefault="00FE544B">
      <w:pPr>
        <w:pStyle w:val="BodyText"/>
        <w:spacing w:before="1"/>
        <w:ind w:left="110"/>
      </w:pPr>
      <w:r>
        <w:rPr>
          <w:w w:val="105"/>
        </w:rPr>
        <w:t>(a)</w:t>
      </w:r>
      <w:r>
        <w:rPr>
          <w:spacing w:val="14"/>
          <w:w w:val="105"/>
        </w:rPr>
        <w:t xml:space="preserve"> </w:t>
      </w:r>
      <w:r>
        <w:rPr>
          <w:w w:val="105"/>
        </w:rPr>
        <w:t>See</w:t>
      </w:r>
      <w:r>
        <w:rPr>
          <w:spacing w:val="15"/>
          <w:w w:val="105"/>
        </w:rPr>
        <w:t xml:space="preserve"> </w:t>
      </w:r>
      <w:hyperlink r:id="rId9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0562CB0E" w14:textId="77777777" w:rsidR="007B0787" w:rsidRDefault="007B0787">
      <w:pPr>
        <w:pStyle w:val="BodyText"/>
        <w:rPr>
          <w:sz w:val="26"/>
        </w:rPr>
      </w:pPr>
    </w:p>
    <w:p w14:paraId="700BEC49" w14:textId="39F9C8B0" w:rsidR="007B0787" w:rsidRDefault="00FE544B">
      <w:pPr>
        <w:pStyle w:val="Heading2"/>
        <w:numPr>
          <w:ilvl w:val="2"/>
          <w:numId w:val="2"/>
        </w:numPr>
        <w:spacing w:before="203"/>
        <w:rPr>
          <w:b/>
        </w:rPr>
        <w:pPrChange w:id="38" w:author="WATSON, JAMES R CIV USAF HAF SAF/AQCP" w:date="2024-03-11T12:39:00Z">
          <w:pPr>
            <w:pStyle w:val="Heading2"/>
            <w:spacing w:before="203"/>
          </w:pPr>
        </w:pPrChange>
      </w:pPr>
      <w:del w:id="39" w:author="WATSON, JAMES R CIV USAF HAF SAF/AQCP" w:date="2024-03-11T12:39:00Z">
        <w:r w:rsidDel="00A25766">
          <w:rPr>
            <w:b/>
          </w:rPr>
          <w:delText>5337.170-2</w:delText>
        </w:r>
        <w:r w:rsidDel="00A25766">
          <w:rPr>
            <w:b/>
            <w:spacing w:val="-20"/>
          </w:rPr>
          <w:delText xml:space="preserve"> </w:delText>
        </w:r>
      </w:del>
      <w:r>
        <w:rPr>
          <w:b/>
        </w:rPr>
        <w:t>Approval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Requirements</w:t>
      </w:r>
    </w:p>
    <w:p w14:paraId="34CE0A41" w14:textId="77777777" w:rsidR="007B0787" w:rsidRDefault="007B0787">
      <w:pPr>
        <w:pStyle w:val="BodyText"/>
        <w:spacing w:before="4"/>
        <w:rPr>
          <w:rFonts w:ascii="Bookman Old Style"/>
          <w:b/>
          <w:sz w:val="42"/>
        </w:rPr>
      </w:pPr>
    </w:p>
    <w:p w14:paraId="33762993" w14:textId="3B1DEB08" w:rsidR="007B0787" w:rsidDel="00882913" w:rsidRDefault="00A25766" w:rsidP="00882913">
      <w:pPr>
        <w:pStyle w:val="BodyText"/>
        <w:spacing w:line="271" w:lineRule="auto"/>
        <w:ind w:left="110"/>
        <w:rPr>
          <w:del w:id="40" w:author="WATSON, JAMES R CIV USAF HAF SAF/AQCP" w:date="2024-03-11T12:39:00Z"/>
        </w:rPr>
      </w:pPr>
      <w:ins w:id="41" w:author="WATSON, JAMES R CIV USAF HAF SAF/AQCP" w:date="2024-03-11T12:39:00Z">
        <w:r>
          <w:rPr>
            <w:w w:val="105"/>
          </w:rPr>
          <w:t>(a)</w:t>
        </w:r>
      </w:ins>
      <w:del w:id="42" w:author="WATSON, JAMES R CIV USAF HAF SAF/AQCP" w:date="2024-03-11T12:38:00Z">
        <w:r w:rsidDel="00E82937">
          <w:rPr>
            <w:w w:val="105"/>
          </w:rPr>
          <w:delText>(a)</w:delText>
        </w:r>
      </w:del>
      <w:ins w:id="43" w:author="WATSON, JAMES R CIV USAF HAF SAF/AQCP" w:date="2024-03-11T12:38:00Z">
        <w:r>
          <w:rPr>
            <w:w w:val="105"/>
          </w:rPr>
          <w:t xml:space="preserve"> See</w:t>
        </w:r>
      </w:ins>
      <w:ins w:id="44" w:author="WATSON, JAMES R CIV USAF HAF SAF/AQCP" w:date="2024-03-11T12:39:00Z">
        <w:r>
          <w:rPr>
            <w:w w:val="105"/>
          </w:rPr>
          <w:t xml:space="preserve"> MP5301.601(a)(i)</w:t>
        </w:r>
      </w:ins>
      <w:del w:id="45" w:author="WATSON, JAMES R CIV USAF HAF SAF/AQCP" w:date="2024-03-11T12:39:00Z">
        <w:r w:rsidDel="00882913">
          <w:rPr>
            <w:w w:val="105"/>
          </w:rPr>
          <w:delText xml:space="preserve">(1) The Services Designated Official (SDO) (see </w:delText>
        </w:r>
        <w:r w:rsidDel="00882913">
          <w:fldChar w:fldCharType="begin"/>
        </w:r>
        <w:r w:rsidDel="00882913">
          <w:delInstrText>HYPERLINK "http://static.e-publishing.af.mil/production/1/saf_aq/publication/afi63-138/afi63-138.pdf" \h</w:delInstrText>
        </w:r>
        <w:r w:rsidDel="00882913">
          <w:fldChar w:fldCharType="separate"/>
        </w:r>
        <w:r w:rsidDel="00882913">
          <w:rPr>
            <w:color w:val="27314A"/>
            <w:w w:val="105"/>
            <w:u w:val="single" w:color="27314A"/>
          </w:rPr>
          <w:delText>DAFI 63-138</w:delText>
        </w:r>
        <w:r w:rsidDel="00882913">
          <w:rPr>
            <w:color w:val="27314A"/>
            <w:w w:val="105"/>
            <w:u w:val="single" w:color="27314A"/>
          </w:rPr>
          <w:fldChar w:fldCharType="end"/>
        </w:r>
        <w:r w:rsidDel="00882913">
          <w:rPr>
            <w:w w:val="105"/>
          </w:rPr>
          <w:delText xml:space="preserve">, </w:delText>
        </w:r>
        <w:r w:rsidDel="00882913">
          <w:rPr>
            <w:i/>
            <w:w w:val="105"/>
          </w:rPr>
          <w:delText>Acquisition of Services</w:delText>
        </w:r>
        <w:r w:rsidDel="00882913">
          <w:rPr>
            <w:w w:val="105"/>
          </w:rPr>
          <w:delText>) will approve</w:delText>
        </w:r>
        <w:r w:rsidDel="00882913">
          <w:rPr>
            <w:spacing w:val="80"/>
            <w:w w:val="150"/>
          </w:rPr>
          <w:delText xml:space="preserve"> </w:delText>
        </w:r>
        <w:r w:rsidDel="00882913">
          <w:rPr>
            <w:w w:val="105"/>
          </w:rPr>
          <w:delText>acquisitions of services to be purchased through a contract or task order above the SAT that is not</w:delText>
        </w:r>
        <w:r w:rsidDel="00882913">
          <w:rPr>
            <w:spacing w:val="80"/>
            <w:w w:val="105"/>
          </w:rPr>
          <w:delText xml:space="preserve"> </w:delText>
        </w:r>
        <w:r w:rsidDel="00882913">
          <w:rPr>
            <w:w w:val="105"/>
          </w:rPr>
          <w:delText>performance based.</w:delText>
        </w:r>
      </w:del>
    </w:p>
    <w:p w14:paraId="62EBF3C5" w14:textId="05CE6E99" w:rsidR="007B0787" w:rsidDel="00882913" w:rsidRDefault="007B0787">
      <w:pPr>
        <w:pStyle w:val="BodyText"/>
        <w:spacing w:line="271" w:lineRule="auto"/>
        <w:ind w:left="110"/>
        <w:rPr>
          <w:del w:id="46" w:author="WATSON, JAMES R CIV USAF HAF SAF/AQCP" w:date="2024-03-11T12:39:00Z"/>
          <w:sz w:val="21"/>
        </w:rPr>
        <w:pPrChange w:id="47" w:author="WATSON, JAMES R CIV USAF HAF SAF/AQCP" w:date="2024-03-11T12:39:00Z">
          <w:pPr>
            <w:pStyle w:val="BodyText"/>
            <w:spacing w:before="2"/>
          </w:pPr>
        </w:pPrChange>
      </w:pPr>
    </w:p>
    <w:p w14:paraId="1BE59169" w14:textId="097D5031" w:rsidR="007B0787" w:rsidDel="00882913" w:rsidRDefault="00FE544B">
      <w:pPr>
        <w:pStyle w:val="BodyText"/>
        <w:spacing w:line="271" w:lineRule="auto"/>
        <w:ind w:left="110"/>
        <w:rPr>
          <w:del w:id="48" w:author="WATSON, JAMES R CIV USAF HAF SAF/AQCP" w:date="2024-03-11T12:39:00Z"/>
        </w:rPr>
        <w:pPrChange w:id="49" w:author="WATSON, JAMES R CIV USAF HAF SAF/AQCP" w:date="2024-03-11T12:39:00Z">
          <w:pPr>
            <w:pStyle w:val="ListParagraph"/>
            <w:numPr>
              <w:ilvl w:val="2"/>
              <w:numId w:val="1"/>
            </w:numPr>
            <w:tabs>
              <w:tab w:val="left" w:pos="388"/>
            </w:tabs>
            <w:spacing w:line="271" w:lineRule="auto"/>
            <w:ind w:right="515" w:hanging="281"/>
          </w:pPr>
        </w:pPrChange>
      </w:pPr>
      <w:del w:id="50" w:author="WATSON, JAMES R CIV USAF HAF SAF/AQCP" w:date="2024-03-11T12:39:00Z">
        <w:r w:rsidDel="00882913">
          <w:rPr>
            <w:w w:val="105"/>
          </w:rPr>
          <w:delText>If more than 50 percent of the requirement (contract or task order), measured in dollars, is</w:delText>
        </w:r>
        <w:r w:rsidDel="00882913">
          <w:rPr>
            <w:spacing w:val="40"/>
            <w:w w:val="105"/>
          </w:rPr>
          <w:delText xml:space="preserve"> </w:delText>
        </w:r>
        <w:r w:rsidDel="00882913">
          <w:rPr>
            <w:w w:val="105"/>
          </w:rPr>
          <w:delText>performance-based,</w:delText>
        </w:r>
        <w:r w:rsidDel="00882913">
          <w:rPr>
            <w:spacing w:val="23"/>
            <w:w w:val="105"/>
          </w:rPr>
          <w:delText xml:space="preserve"> </w:delText>
        </w:r>
        <w:r w:rsidDel="00882913">
          <w:rPr>
            <w:w w:val="105"/>
          </w:rPr>
          <w:delText>the</w:delText>
        </w:r>
        <w:r w:rsidDel="00882913">
          <w:rPr>
            <w:spacing w:val="22"/>
            <w:w w:val="105"/>
          </w:rPr>
          <w:delText xml:space="preserve"> </w:delText>
        </w:r>
        <w:r w:rsidDel="00882913">
          <w:rPr>
            <w:w w:val="105"/>
          </w:rPr>
          <w:delText>requirement</w:delText>
        </w:r>
        <w:r w:rsidDel="00882913">
          <w:rPr>
            <w:spacing w:val="23"/>
            <w:w w:val="105"/>
          </w:rPr>
          <w:delText xml:space="preserve"> </w:delText>
        </w:r>
        <w:r w:rsidDel="00882913">
          <w:rPr>
            <w:w w:val="105"/>
          </w:rPr>
          <w:delText>can</w:delText>
        </w:r>
        <w:r w:rsidDel="00882913">
          <w:rPr>
            <w:spacing w:val="22"/>
            <w:w w:val="105"/>
          </w:rPr>
          <w:delText xml:space="preserve"> </w:delText>
        </w:r>
        <w:r w:rsidDel="00882913">
          <w:rPr>
            <w:w w:val="105"/>
          </w:rPr>
          <w:delText>be</w:delText>
        </w:r>
        <w:r w:rsidDel="00882913">
          <w:rPr>
            <w:spacing w:val="23"/>
            <w:w w:val="105"/>
          </w:rPr>
          <w:delText xml:space="preserve"> </w:delText>
        </w:r>
        <w:r w:rsidDel="00882913">
          <w:rPr>
            <w:w w:val="105"/>
          </w:rPr>
          <w:delText>considered</w:delText>
        </w:r>
        <w:r w:rsidDel="00882913">
          <w:rPr>
            <w:spacing w:val="22"/>
            <w:w w:val="105"/>
          </w:rPr>
          <w:delText xml:space="preserve"> </w:delText>
        </w:r>
        <w:r w:rsidDel="00882913">
          <w:rPr>
            <w:w w:val="105"/>
          </w:rPr>
          <w:delText>a</w:delText>
        </w:r>
        <w:r w:rsidDel="00882913">
          <w:rPr>
            <w:spacing w:val="23"/>
            <w:w w:val="105"/>
          </w:rPr>
          <w:delText xml:space="preserve"> </w:delText>
        </w:r>
        <w:r w:rsidDel="00882913">
          <w:rPr>
            <w:w w:val="105"/>
          </w:rPr>
          <w:delText>performance-based</w:delText>
        </w:r>
        <w:r w:rsidDel="00882913">
          <w:rPr>
            <w:spacing w:val="22"/>
            <w:w w:val="105"/>
          </w:rPr>
          <w:delText xml:space="preserve"> </w:delText>
        </w:r>
        <w:r w:rsidDel="00882913">
          <w:rPr>
            <w:w w:val="105"/>
          </w:rPr>
          <w:delText>service</w:delText>
        </w:r>
        <w:r w:rsidDel="00882913">
          <w:rPr>
            <w:spacing w:val="23"/>
            <w:w w:val="105"/>
          </w:rPr>
          <w:delText xml:space="preserve"> </w:delText>
        </w:r>
        <w:r w:rsidDel="00882913">
          <w:rPr>
            <w:w w:val="105"/>
          </w:rPr>
          <w:delText>acquisition.</w:delText>
        </w:r>
      </w:del>
    </w:p>
    <w:p w14:paraId="6D98A12B" w14:textId="277A1FDA" w:rsidR="007B0787" w:rsidDel="00882913" w:rsidRDefault="007B0787">
      <w:pPr>
        <w:pStyle w:val="BodyText"/>
        <w:spacing w:line="271" w:lineRule="auto"/>
        <w:ind w:left="110"/>
        <w:rPr>
          <w:del w:id="51" w:author="WATSON, JAMES R CIV USAF HAF SAF/AQCP" w:date="2024-03-11T12:39:00Z"/>
          <w:sz w:val="21"/>
        </w:rPr>
        <w:pPrChange w:id="52" w:author="WATSON, JAMES R CIV USAF HAF SAF/AQCP" w:date="2024-03-11T12:39:00Z">
          <w:pPr>
            <w:pStyle w:val="BodyText"/>
            <w:spacing w:before="1"/>
          </w:pPr>
        </w:pPrChange>
      </w:pPr>
    </w:p>
    <w:p w14:paraId="57F9E47A" w14:textId="0050DA1A" w:rsidR="007B0787" w:rsidDel="00882913" w:rsidRDefault="00FE544B">
      <w:pPr>
        <w:pStyle w:val="BodyText"/>
        <w:spacing w:line="271" w:lineRule="auto"/>
        <w:ind w:left="110"/>
        <w:rPr>
          <w:del w:id="53" w:author="WATSON, JAMES R CIV USAF HAF SAF/AQCP" w:date="2024-03-11T12:39:00Z"/>
        </w:rPr>
        <w:pPrChange w:id="54" w:author="WATSON, JAMES R CIV USAF HAF SAF/AQCP" w:date="2024-03-11T12:39:00Z">
          <w:pPr>
            <w:pStyle w:val="ListParagraph"/>
            <w:numPr>
              <w:ilvl w:val="2"/>
              <w:numId w:val="1"/>
            </w:numPr>
            <w:tabs>
              <w:tab w:val="left" w:pos="450"/>
            </w:tabs>
            <w:spacing w:line="271" w:lineRule="auto"/>
            <w:ind w:right="759" w:hanging="281"/>
          </w:pPr>
        </w:pPrChange>
      </w:pPr>
      <w:del w:id="55" w:author="WATSON, JAMES R CIV USAF HAF SAF/AQCP" w:date="2024-03-11T12:39:00Z">
        <w:r w:rsidDel="00882913">
          <w:rPr>
            <w:w w:val="105"/>
          </w:rPr>
          <w:delText>Purchase requests for services acquisitions that are not performance based will include the following statement:</w:delText>
        </w:r>
      </w:del>
    </w:p>
    <w:p w14:paraId="2946DB82" w14:textId="38CBD693" w:rsidR="007B0787" w:rsidDel="00882913" w:rsidRDefault="007B0787">
      <w:pPr>
        <w:pStyle w:val="BodyText"/>
        <w:spacing w:line="271" w:lineRule="auto"/>
        <w:ind w:left="110"/>
        <w:rPr>
          <w:del w:id="56" w:author="WATSON, JAMES R CIV USAF HAF SAF/AQCP" w:date="2024-03-11T12:39:00Z"/>
          <w:sz w:val="21"/>
        </w:rPr>
        <w:pPrChange w:id="57" w:author="WATSON, JAMES R CIV USAF HAF SAF/AQCP" w:date="2024-03-11T12:39:00Z">
          <w:pPr>
            <w:pStyle w:val="BodyText"/>
            <w:spacing w:before="1"/>
          </w:pPr>
        </w:pPrChange>
      </w:pPr>
    </w:p>
    <w:p w14:paraId="4DA5A82F" w14:textId="77777777" w:rsidR="00F14114" w:rsidRDefault="00FE544B" w:rsidP="00F14114">
      <w:pPr>
        <w:pStyle w:val="BodyText"/>
        <w:spacing w:line="271" w:lineRule="auto"/>
        <w:ind w:left="110"/>
        <w:rPr>
          <w:w w:val="105"/>
        </w:rPr>
      </w:pPr>
      <w:del w:id="58" w:author="WATSON, JAMES R CIV USAF HAF SAF/AQCP" w:date="2024-03-11T12:39:00Z">
        <w:r w:rsidDel="00882913">
          <w:rPr>
            <w:w w:val="105"/>
          </w:rPr>
          <w:delText>“IAW</w:delText>
        </w:r>
        <w:r w:rsidDel="00882913">
          <w:rPr>
            <w:spacing w:val="26"/>
            <w:w w:val="105"/>
          </w:rPr>
          <w:delText xml:space="preserve"> </w:delText>
        </w:r>
        <w:r w:rsidDel="00882913">
          <w:fldChar w:fldCharType="begin"/>
        </w:r>
        <w:r w:rsidDel="00882913">
          <w:delInstrText>HYPERLINK "https://www.law.cornell.edu/uscode/text/10/4501" \h</w:delInstrText>
        </w:r>
        <w:r w:rsidDel="00882913">
          <w:fldChar w:fldCharType="separate"/>
        </w:r>
        <w:r w:rsidDel="00882913">
          <w:rPr>
            <w:color w:val="27314A"/>
            <w:w w:val="105"/>
            <w:u w:val="single" w:color="27314A"/>
          </w:rPr>
          <w:delText>10</w:delText>
        </w:r>
        <w:r w:rsidDel="00882913">
          <w:rPr>
            <w:color w:val="27314A"/>
            <w:spacing w:val="26"/>
            <w:w w:val="105"/>
            <w:u w:val="single" w:color="27314A"/>
          </w:rPr>
          <w:delText xml:space="preserve"> </w:delText>
        </w:r>
        <w:r w:rsidDel="00882913">
          <w:rPr>
            <w:color w:val="27314A"/>
            <w:w w:val="105"/>
            <w:u w:val="single" w:color="27314A"/>
          </w:rPr>
          <w:delText>USC</w:delText>
        </w:r>
        <w:r w:rsidDel="00882913">
          <w:rPr>
            <w:color w:val="27314A"/>
            <w:spacing w:val="26"/>
            <w:w w:val="105"/>
            <w:u w:val="single" w:color="27314A"/>
          </w:rPr>
          <w:delText xml:space="preserve"> </w:delText>
        </w:r>
        <w:r w:rsidDel="00882913">
          <w:rPr>
            <w:color w:val="27314A"/>
            <w:w w:val="105"/>
            <w:u w:val="single" w:color="27314A"/>
          </w:rPr>
          <w:delText>4501</w:delText>
        </w:r>
        <w:r w:rsidDel="00882913">
          <w:rPr>
            <w:color w:val="27314A"/>
            <w:w w:val="105"/>
            <w:u w:val="single" w:color="27314A"/>
          </w:rPr>
          <w:fldChar w:fldCharType="end"/>
        </w:r>
        <w:r w:rsidDel="00882913">
          <w:rPr>
            <w:color w:val="27314A"/>
            <w:spacing w:val="26"/>
            <w:w w:val="105"/>
          </w:rPr>
          <w:delText xml:space="preserve"> </w:delText>
        </w:r>
        <w:r w:rsidDel="00882913">
          <w:rPr>
            <w:w w:val="105"/>
          </w:rPr>
          <w:delText>the</w:delText>
        </w:r>
        <w:r w:rsidDel="00882913">
          <w:rPr>
            <w:spacing w:val="26"/>
            <w:w w:val="105"/>
          </w:rPr>
          <w:delText xml:space="preserve"> </w:delText>
        </w:r>
        <w:r w:rsidDel="00882913">
          <w:rPr>
            <w:w w:val="105"/>
          </w:rPr>
          <w:delText>Services</w:delText>
        </w:r>
        <w:r w:rsidDel="00882913">
          <w:rPr>
            <w:spacing w:val="26"/>
            <w:w w:val="105"/>
          </w:rPr>
          <w:delText xml:space="preserve"> </w:delText>
        </w:r>
        <w:r w:rsidDel="00882913">
          <w:rPr>
            <w:w w:val="105"/>
          </w:rPr>
          <w:delText>Designated</w:delText>
        </w:r>
        <w:r w:rsidDel="00882913">
          <w:rPr>
            <w:spacing w:val="26"/>
            <w:w w:val="105"/>
          </w:rPr>
          <w:delText xml:space="preserve"> </w:delText>
        </w:r>
        <w:r w:rsidDel="00882913">
          <w:rPr>
            <w:w w:val="105"/>
          </w:rPr>
          <w:delText>Official</w:delText>
        </w:r>
        <w:r w:rsidDel="00882913">
          <w:rPr>
            <w:spacing w:val="26"/>
            <w:w w:val="105"/>
          </w:rPr>
          <w:delText xml:space="preserve"> </w:delText>
        </w:r>
        <w:r w:rsidDel="00882913">
          <w:rPr>
            <w:w w:val="105"/>
          </w:rPr>
          <w:delText>(SDO)</w:delText>
        </w:r>
        <w:r w:rsidDel="00882913">
          <w:rPr>
            <w:spacing w:val="26"/>
            <w:w w:val="105"/>
          </w:rPr>
          <w:delText xml:space="preserve"> </w:delText>
        </w:r>
        <w:r w:rsidDel="00882913">
          <w:rPr>
            <w:w w:val="105"/>
          </w:rPr>
          <w:delText>has</w:delText>
        </w:r>
        <w:r w:rsidDel="00882913">
          <w:rPr>
            <w:spacing w:val="26"/>
            <w:w w:val="105"/>
          </w:rPr>
          <w:delText xml:space="preserve"> </w:delText>
        </w:r>
        <w:r w:rsidDel="00882913">
          <w:rPr>
            <w:w w:val="105"/>
          </w:rPr>
          <w:delText>approved</w:delText>
        </w:r>
        <w:r w:rsidDel="00882913">
          <w:rPr>
            <w:spacing w:val="26"/>
            <w:w w:val="105"/>
          </w:rPr>
          <w:delText xml:space="preserve"> </w:delText>
        </w:r>
        <w:r w:rsidDel="00882913">
          <w:rPr>
            <w:w w:val="105"/>
          </w:rPr>
          <w:delText>the</w:delText>
        </w:r>
        <w:r w:rsidDel="00882913">
          <w:rPr>
            <w:spacing w:val="26"/>
            <w:w w:val="105"/>
          </w:rPr>
          <w:delText xml:space="preserve"> </w:delText>
        </w:r>
        <w:r w:rsidDel="00882913">
          <w:rPr>
            <w:w w:val="105"/>
          </w:rPr>
          <w:delText>attached</w:delText>
        </w:r>
        <w:r w:rsidDel="00882913">
          <w:rPr>
            <w:spacing w:val="26"/>
            <w:w w:val="105"/>
          </w:rPr>
          <w:delText xml:space="preserve"> </w:delText>
        </w:r>
        <w:r w:rsidDel="00882913">
          <w:rPr>
            <w:w w:val="105"/>
          </w:rPr>
          <w:delText>Performance Work Statement and Quality Assurance Surveillance Plan ensuring requirements are performance based to the maximum extent practicable.”</w:delText>
        </w:r>
      </w:del>
    </w:p>
    <w:p w14:paraId="33B28403" w14:textId="77777777" w:rsidR="00F14114" w:rsidRDefault="00F14114" w:rsidP="00F14114">
      <w:pPr>
        <w:pStyle w:val="BodyText"/>
        <w:spacing w:line="271" w:lineRule="auto"/>
        <w:ind w:left="110"/>
        <w:rPr>
          <w:w w:val="105"/>
        </w:rPr>
      </w:pPr>
    </w:p>
    <w:p w14:paraId="1F891634" w14:textId="36E614A3" w:rsidR="007B0787" w:rsidRPr="00F14114" w:rsidRDefault="00FE544B" w:rsidP="00F14114">
      <w:pPr>
        <w:pStyle w:val="BodyText"/>
        <w:spacing w:line="271" w:lineRule="auto"/>
        <w:ind w:left="110"/>
        <w:rPr>
          <w:rFonts w:ascii="Bookman Old Style" w:eastAsia="Bookman Old Style" w:hAnsi="Bookman Old Style" w:cs="Bookman Old Style"/>
          <w:b/>
          <w:sz w:val="33"/>
          <w:szCs w:val="33"/>
        </w:rPr>
      </w:pPr>
      <w:r w:rsidRPr="00F14114">
        <w:rPr>
          <w:rFonts w:ascii="Bookman Old Style" w:eastAsia="Bookman Old Style" w:hAnsi="Bookman Old Style" w:cs="Bookman Old Style"/>
          <w:b/>
          <w:sz w:val="33"/>
          <w:szCs w:val="33"/>
        </w:rPr>
        <w:t>Subpart 5337.2 – ADVISORY AND ASSISTANCE SERVICES</w:t>
      </w:r>
    </w:p>
    <w:p w14:paraId="110FFD37" w14:textId="77777777" w:rsidR="007B0787" w:rsidRPr="00F14114" w:rsidRDefault="007B0787">
      <w:pPr>
        <w:pStyle w:val="BodyText"/>
        <w:rPr>
          <w:rFonts w:ascii="Bookman Old Style" w:eastAsia="Bookman Old Style" w:hAnsi="Bookman Old Style" w:cs="Bookman Old Style"/>
          <w:b/>
          <w:sz w:val="33"/>
          <w:szCs w:val="33"/>
        </w:rPr>
      </w:pPr>
    </w:p>
    <w:p w14:paraId="11D10FCB" w14:textId="77777777" w:rsidR="007B0787" w:rsidRDefault="00FE544B">
      <w:pPr>
        <w:pStyle w:val="Heading2"/>
        <w:rPr>
          <w:b/>
        </w:rPr>
      </w:pPr>
      <w:r>
        <w:rPr>
          <w:b/>
        </w:rPr>
        <w:t>5337.204</w:t>
      </w:r>
      <w:r>
        <w:rPr>
          <w:b/>
          <w:spacing w:val="-16"/>
        </w:rPr>
        <w:t xml:space="preserve"> </w:t>
      </w:r>
      <w:r>
        <w:rPr>
          <w:b/>
        </w:rPr>
        <w:t>Guidelines</w:t>
      </w:r>
      <w:r>
        <w:rPr>
          <w:b/>
          <w:spacing w:val="-16"/>
        </w:rPr>
        <w:t xml:space="preserve"> </w:t>
      </w:r>
      <w:r>
        <w:rPr>
          <w:b/>
        </w:rPr>
        <w:t>for</w:t>
      </w:r>
      <w:r>
        <w:rPr>
          <w:b/>
          <w:spacing w:val="-16"/>
        </w:rPr>
        <w:t xml:space="preserve"> </w:t>
      </w:r>
      <w:r>
        <w:rPr>
          <w:b/>
        </w:rPr>
        <w:t>Determining</w:t>
      </w:r>
      <w:r>
        <w:rPr>
          <w:b/>
          <w:spacing w:val="-15"/>
        </w:rPr>
        <w:t xml:space="preserve"> </w:t>
      </w:r>
      <w:r>
        <w:rPr>
          <w:b/>
        </w:rPr>
        <w:t>Availability</w:t>
      </w:r>
      <w:r>
        <w:rPr>
          <w:b/>
          <w:spacing w:val="-16"/>
        </w:rPr>
        <w:t xml:space="preserve"> </w:t>
      </w:r>
      <w:r>
        <w:rPr>
          <w:b/>
        </w:rPr>
        <w:t>of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Personnel</w:t>
      </w:r>
    </w:p>
    <w:p w14:paraId="6B699379" w14:textId="77777777" w:rsidR="007B0787" w:rsidRDefault="007B0787">
      <w:pPr>
        <w:pStyle w:val="BodyText"/>
        <w:spacing w:before="5"/>
        <w:rPr>
          <w:rFonts w:ascii="Bookman Old Style"/>
          <w:b/>
          <w:sz w:val="42"/>
        </w:rPr>
      </w:pPr>
    </w:p>
    <w:p w14:paraId="1CBA9D14" w14:textId="77777777" w:rsidR="007B0787" w:rsidRDefault="00FE544B">
      <w:pPr>
        <w:pStyle w:val="ListParagraph"/>
        <w:numPr>
          <w:ilvl w:val="3"/>
          <w:numId w:val="1"/>
        </w:numPr>
        <w:tabs>
          <w:tab w:val="left" w:pos="442"/>
        </w:tabs>
        <w:ind w:left="442" w:hanging="332"/>
      </w:pPr>
      <w:r>
        <w:rPr>
          <w:w w:val="105"/>
        </w:rPr>
        <w:t>See</w:t>
      </w:r>
      <w:r>
        <w:rPr>
          <w:spacing w:val="38"/>
          <w:w w:val="105"/>
        </w:rPr>
        <w:t xml:space="preserve"> </w:t>
      </w:r>
      <w:hyperlink r:id="rId10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</w:p>
    <w:p w14:paraId="3FE9F23F" w14:textId="77777777" w:rsidR="007B0787" w:rsidRDefault="007B0787">
      <w:pPr>
        <w:pStyle w:val="BodyText"/>
        <w:rPr>
          <w:sz w:val="20"/>
        </w:rPr>
      </w:pPr>
    </w:p>
    <w:p w14:paraId="1F72F646" w14:textId="77777777" w:rsidR="007B0787" w:rsidRDefault="007B0787">
      <w:pPr>
        <w:pStyle w:val="BodyText"/>
        <w:spacing w:before="8"/>
        <w:rPr>
          <w:sz w:val="17"/>
        </w:rPr>
      </w:pPr>
    </w:p>
    <w:p w14:paraId="5BE4A886" w14:textId="77777777" w:rsidR="007B0787" w:rsidRDefault="00FE544B">
      <w:pPr>
        <w:pStyle w:val="Heading1"/>
        <w:spacing w:line="273" w:lineRule="auto"/>
        <w:rPr>
          <w:b/>
        </w:rPr>
      </w:pPr>
      <w:r>
        <w:rPr>
          <w:b/>
        </w:rPr>
        <w:t>Subpart</w:t>
      </w:r>
      <w:r>
        <w:rPr>
          <w:b/>
          <w:spacing w:val="-29"/>
        </w:rPr>
        <w:t xml:space="preserve"> </w:t>
      </w:r>
      <w:r>
        <w:rPr>
          <w:b/>
        </w:rPr>
        <w:t>5337.5</w:t>
      </w:r>
      <w:r>
        <w:rPr>
          <w:b/>
          <w:spacing w:val="-28"/>
        </w:rPr>
        <w:t xml:space="preserve"> </w:t>
      </w:r>
      <w:r>
        <w:rPr>
          <w:b/>
        </w:rPr>
        <w:t>–</w:t>
      </w:r>
      <w:r>
        <w:rPr>
          <w:b/>
          <w:spacing w:val="-28"/>
        </w:rPr>
        <w:t xml:space="preserve"> </w:t>
      </w:r>
      <w:r>
        <w:rPr>
          <w:b/>
        </w:rPr>
        <w:t>MANAGEMENT</w:t>
      </w:r>
      <w:r>
        <w:rPr>
          <w:b/>
          <w:spacing w:val="-28"/>
        </w:rPr>
        <w:t xml:space="preserve"> </w:t>
      </w:r>
      <w:r>
        <w:rPr>
          <w:b/>
        </w:rPr>
        <w:t>AND</w:t>
      </w:r>
      <w:r>
        <w:rPr>
          <w:b/>
          <w:spacing w:val="-28"/>
        </w:rPr>
        <w:t xml:space="preserve"> </w:t>
      </w:r>
      <w:r>
        <w:rPr>
          <w:b/>
        </w:rPr>
        <w:t>OVERSIGHT</w:t>
      </w:r>
      <w:r>
        <w:rPr>
          <w:b/>
          <w:spacing w:val="-28"/>
        </w:rPr>
        <w:t xml:space="preserve"> </w:t>
      </w:r>
      <w:r>
        <w:rPr>
          <w:b/>
        </w:rPr>
        <w:t>OF SERVICE CONTRACTS</w:t>
      </w:r>
    </w:p>
    <w:p w14:paraId="08CE6F91" w14:textId="77777777" w:rsidR="007B0787" w:rsidRDefault="007B0787">
      <w:pPr>
        <w:pStyle w:val="BodyText"/>
        <w:spacing w:before="5"/>
        <w:rPr>
          <w:rFonts w:ascii="Bookman Old Style"/>
          <w:b/>
          <w:sz w:val="39"/>
        </w:rPr>
      </w:pPr>
    </w:p>
    <w:p w14:paraId="7D6CEED5" w14:textId="77777777" w:rsidR="007B0787" w:rsidRDefault="00FE544B">
      <w:pPr>
        <w:pStyle w:val="Heading2"/>
        <w:rPr>
          <w:b/>
        </w:rPr>
      </w:pPr>
      <w:r>
        <w:rPr>
          <w:b/>
          <w:spacing w:val="-2"/>
        </w:rPr>
        <w:t>5337.503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Agency-head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Responsibilities</w:t>
      </w:r>
    </w:p>
    <w:p w14:paraId="61CDCEAD" w14:textId="77777777" w:rsidR="007B0787" w:rsidRDefault="007B0787">
      <w:pPr>
        <w:pStyle w:val="BodyText"/>
        <w:spacing w:before="4"/>
        <w:rPr>
          <w:rFonts w:ascii="Bookman Old Style"/>
          <w:b/>
          <w:sz w:val="42"/>
        </w:rPr>
      </w:pPr>
    </w:p>
    <w:p w14:paraId="1E274C79" w14:textId="1A84B822" w:rsidR="007B0787" w:rsidRDefault="00FE544B">
      <w:pPr>
        <w:ind w:left="110"/>
      </w:pPr>
      <w:r>
        <w:rPr>
          <w:w w:val="110"/>
        </w:rPr>
        <w:t>See</w:t>
      </w:r>
      <w:r>
        <w:rPr>
          <w:spacing w:val="-2"/>
          <w:w w:val="110"/>
        </w:rPr>
        <w:t xml:space="preserve"> </w:t>
      </w:r>
      <w:commentRangeStart w:id="59"/>
      <w:r>
        <w:fldChar w:fldCharType="begin"/>
      </w:r>
      <w:ins w:id="60" w:author="WATSON, JAMES R CIV USAF HAF SAF/AQCP" w:date="2024-03-11T12:49:00Z">
        <w:r w:rsidR="003C126B">
          <w:instrText xml:space="preserve">HYPERLINK "https://static.e-publishing.af.mil/production/1/saf_aq/publication/dafi63-138/dafi63-138.pdf" \h </w:instrText>
        </w:r>
      </w:ins>
      <w:del w:id="61" w:author="WATSON, JAMES R CIV USAF HAF SAF/AQCP" w:date="2024-03-11T12:47:00Z">
        <w:r w:rsidDel="00956786">
          <w:delInstrText>HYPERLINK "http://static.e-publishing.af.mil/production/1/saf_aq/publication/afi63-138/afi63-138.pdf" \h</w:delInstrText>
        </w:r>
      </w:del>
      <w:r>
        <w:fldChar w:fldCharType="separate"/>
      </w:r>
      <w:r>
        <w:rPr>
          <w:color w:val="27314A"/>
          <w:w w:val="110"/>
          <w:u w:val="single" w:color="27314A"/>
        </w:rPr>
        <w:t>DAFI</w:t>
      </w:r>
      <w:r>
        <w:rPr>
          <w:color w:val="27314A"/>
          <w:spacing w:val="-2"/>
          <w:w w:val="110"/>
          <w:u w:val="single" w:color="27314A"/>
        </w:rPr>
        <w:t xml:space="preserve"> </w:t>
      </w:r>
      <w:r>
        <w:rPr>
          <w:color w:val="27314A"/>
          <w:w w:val="110"/>
          <w:u w:val="single" w:color="27314A"/>
        </w:rPr>
        <w:t>63-138</w:t>
      </w:r>
      <w:r>
        <w:rPr>
          <w:color w:val="27314A"/>
          <w:w w:val="110"/>
          <w:u w:val="single" w:color="27314A"/>
        </w:rPr>
        <w:fldChar w:fldCharType="end"/>
      </w:r>
      <w:commentRangeEnd w:id="59"/>
      <w:r w:rsidR="00F14114">
        <w:rPr>
          <w:rStyle w:val="CommentReference"/>
        </w:rPr>
        <w:commentReference w:id="59"/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i/>
          <w:w w:val="110"/>
        </w:rPr>
        <w:t>Acquisition</w:t>
      </w:r>
      <w:r>
        <w:rPr>
          <w:i/>
          <w:spacing w:val="-2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-2"/>
          <w:w w:val="110"/>
        </w:rPr>
        <w:t xml:space="preserve"> Services</w:t>
      </w:r>
      <w:r>
        <w:rPr>
          <w:spacing w:val="-2"/>
          <w:w w:val="110"/>
        </w:rPr>
        <w:t>.</w:t>
      </w:r>
    </w:p>
    <w:p w14:paraId="6BB9E253" w14:textId="77777777" w:rsidR="007B0787" w:rsidRDefault="007B0787">
      <w:pPr>
        <w:pStyle w:val="BodyText"/>
        <w:rPr>
          <w:sz w:val="26"/>
        </w:rPr>
      </w:pPr>
    </w:p>
    <w:p w14:paraId="23DE523C" w14:textId="77777777" w:rsidR="007B0787" w:rsidRDefault="007B0787">
      <w:pPr>
        <w:pStyle w:val="BodyText"/>
        <w:spacing w:before="2"/>
        <w:rPr>
          <w:sz w:val="20"/>
        </w:rPr>
      </w:pPr>
    </w:p>
    <w:p w14:paraId="45D56E22" w14:textId="77777777" w:rsidR="007B0787" w:rsidRDefault="00FE544B">
      <w:pPr>
        <w:pStyle w:val="Heading1"/>
        <w:spacing w:before="0" w:line="273" w:lineRule="auto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5337.74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–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SERVICES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AT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INSTALLATIONS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BEING CLOSED</w:t>
      </w:r>
    </w:p>
    <w:p w14:paraId="52E56223" w14:textId="77777777" w:rsidR="007B0787" w:rsidRDefault="007B0787">
      <w:pPr>
        <w:pStyle w:val="BodyText"/>
        <w:spacing w:before="5"/>
        <w:rPr>
          <w:rFonts w:ascii="Bookman Old Style"/>
          <w:b/>
          <w:sz w:val="39"/>
        </w:rPr>
      </w:pPr>
    </w:p>
    <w:p w14:paraId="38648691" w14:textId="77777777" w:rsidR="007B0787" w:rsidRDefault="00FE544B">
      <w:pPr>
        <w:pStyle w:val="Heading2"/>
        <w:rPr>
          <w:b/>
        </w:rPr>
      </w:pPr>
      <w:r>
        <w:rPr>
          <w:b/>
          <w:spacing w:val="-4"/>
        </w:rPr>
        <w:t>5337.7401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Policy</w:t>
      </w:r>
    </w:p>
    <w:p w14:paraId="07547A01" w14:textId="77777777" w:rsidR="007B0787" w:rsidRDefault="007B0787">
      <w:pPr>
        <w:pStyle w:val="BodyText"/>
        <w:spacing w:before="4"/>
        <w:rPr>
          <w:rFonts w:ascii="Bookman Old Style"/>
          <w:b/>
          <w:sz w:val="42"/>
        </w:rPr>
      </w:pPr>
    </w:p>
    <w:p w14:paraId="41339303" w14:textId="77777777" w:rsidR="007B0787" w:rsidRDefault="00FE544B">
      <w:pPr>
        <w:pStyle w:val="BodyText"/>
        <w:spacing w:before="1"/>
        <w:ind w:left="110"/>
      </w:pPr>
      <w:r>
        <w:rPr>
          <w:w w:val="105"/>
        </w:rPr>
        <w:t>(c)</w:t>
      </w:r>
      <w:r>
        <w:rPr>
          <w:spacing w:val="17"/>
          <w:w w:val="105"/>
        </w:rPr>
        <w:t xml:space="preserve"> </w:t>
      </w:r>
      <w:r>
        <w:rPr>
          <w:w w:val="105"/>
        </w:rPr>
        <w:t>See</w:t>
      </w:r>
      <w:r>
        <w:rPr>
          <w:spacing w:val="18"/>
          <w:w w:val="105"/>
        </w:rPr>
        <w:t xml:space="preserve"> </w:t>
      </w:r>
      <w:hyperlink r:id="rId15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sectPr w:rsidR="007B0787">
      <w:pgSz w:w="11910" w:h="16840"/>
      <w:pgMar w:top="840" w:right="74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9" w:author="ROSSI, AMANDA M CIV USAF HAF SAF/AQCP" w:date="2024-05-19T10:21:00Z" w:initials="AR">
    <w:p w14:paraId="32FB3727" w14:textId="77777777" w:rsidR="00F14114" w:rsidRDefault="00F14114" w:rsidP="00F14114">
      <w:pPr>
        <w:pStyle w:val="CommentText"/>
      </w:pPr>
      <w:r>
        <w:rPr>
          <w:rStyle w:val="CommentReference"/>
        </w:rPr>
        <w:annotationRef/>
      </w:r>
      <w:r>
        <w:t>New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FB37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70CB7DA" w16cex:dateUtc="2024-05-19T1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B3727" w16cid:durableId="670CB7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1CCE0"/>
    <w:multiLevelType w:val="hybridMultilevel"/>
    <w:tmpl w:val="9814D7D6"/>
    <w:lvl w:ilvl="0" w:tplc="844828BA">
      <w:start w:val="1"/>
      <w:numFmt w:val="lowerLetter"/>
      <w:lvlText w:val="(%1)"/>
      <w:lvlJc w:val="left"/>
      <w:pPr>
        <w:ind w:left="454" w:hanging="3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C77ECD50">
      <w:start w:val="1"/>
      <w:numFmt w:val="lowerRoman"/>
      <w:lvlText w:val="(%2)"/>
      <w:lvlJc w:val="left"/>
      <w:pPr>
        <w:ind w:left="110" w:hanging="28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2" w:tplc="FFD29FB2">
      <w:start w:val="1"/>
      <w:numFmt w:val="lowerRoman"/>
      <w:lvlText w:val="(%3)"/>
      <w:lvlJc w:val="left"/>
      <w:pPr>
        <w:ind w:left="110" w:hanging="28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3" w:tplc="E0B659BA">
      <w:start w:val="1"/>
      <w:numFmt w:val="lowerLetter"/>
      <w:lvlText w:val="(%4)"/>
      <w:lvlJc w:val="left"/>
      <w:pPr>
        <w:ind w:left="445" w:hanging="33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4" w:tplc="9CE6CC3E">
      <w:numFmt w:val="bullet"/>
      <w:lvlText w:val="•"/>
      <w:lvlJc w:val="left"/>
      <w:pPr>
        <w:ind w:left="2951" w:hanging="336"/>
      </w:pPr>
      <w:rPr>
        <w:rFonts w:hint="default"/>
        <w:lang w:val="en-US" w:eastAsia="en-US" w:bidi="ar-SA"/>
      </w:rPr>
    </w:lvl>
    <w:lvl w:ilvl="5" w:tplc="183C01AE">
      <w:numFmt w:val="bullet"/>
      <w:lvlText w:val="•"/>
      <w:lvlJc w:val="left"/>
      <w:pPr>
        <w:ind w:left="4197" w:hanging="336"/>
      </w:pPr>
      <w:rPr>
        <w:rFonts w:hint="default"/>
        <w:lang w:val="en-US" w:eastAsia="en-US" w:bidi="ar-SA"/>
      </w:rPr>
    </w:lvl>
    <w:lvl w:ilvl="6" w:tplc="B3BA9844">
      <w:numFmt w:val="bullet"/>
      <w:lvlText w:val="•"/>
      <w:lvlJc w:val="left"/>
      <w:pPr>
        <w:ind w:left="5442" w:hanging="336"/>
      </w:pPr>
      <w:rPr>
        <w:rFonts w:hint="default"/>
        <w:lang w:val="en-US" w:eastAsia="en-US" w:bidi="ar-SA"/>
      </w:rPr>
    </w:lvl>
    <w:lvl w:ilvl="7" w:tplc="DC10E0CC">
      <w:numFmt w:val="bullet"/>
      <w:lvlText w:val="•"/>
      <w:lvlJc w:val="left"/>
      <w:pPr>
        <w:ind w:left="6688" w:hanging="336"/>
      </w:pPr>
      <w:rPr>
        <w:rFonts w:hint="default"/>
        <w:lang w:val="en-US" w:eastAsia="en-US" w:bidi="ar-SA"/>
      </w:rPr>
    </w:lvl>
    <w:lvl w:ilvl="8" w:tplc="84F65E00">
      <w:numFmt w:val="bullet"/>
      <w:lvlText w:val="•"/>
      <w:lvlJc w:val="left"/>
      <w:pPr>
        <w:ind w:left="7934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619F57D9"/>
    <w:multiLevelType w:val="multilevel"/>
    <w:tmpl w:val="EF72A342"/>
    <w:lvl w:ilvl="0">
      <w:start w:val="5337"/>
      <w:numFmt w:val="decimal"/>
      <w:lvlText w:val="%1"/>
      <w:lvlJc w:val="left"/>
      <w:pPr>
        <w:ind w:left="1500" w:hanging="1500"/>
      </w:pPr>
      <w:rPr>
        <w:rFonts w:hint="default"/>
      </w:rPr>
    </w:lvl>
    <w:lvl w:ilvl="1">
      <w:start w:val="170"/>
      <w:numFmt w:val="decimal"/>
      <w:lvlText w:val="%1.%2"/>
      <w:lvlJc w:val="left"/>
      <w:pPr>
        <w:ind w:left="1555" w:hanging="1500"/>
      </w:pPr>
      <w:rPr>
        <w:rFonts w:hint="default"/>
      </w:rPr>
    </w:lvl>
    <w:lvl w:ilvl="2">
      <w:start w:val="2"/>
      <w:numFmt w:val="decimal"/>
      <w:lvlText w:val="%1.%2-%3"/>
      <w:lvlJc w:val="left"/>
      <w:pPr>
        <w:ind w:left="1610" w:hanging="1500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1665" w:hanging="150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720" w:hanging="150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775" w:hanging="150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830" w:hanging="150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85" w:hanging="15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2240" w:hanging="1800"/>
      </w:pPr>
      <w:rPr>
        <w:rFonts w:hint="default"/>
      </w:rPr>
    </w:lvl>
  </w:abstractNum>
  <w:num w:numId="1" w16cid:durableId="1651596936">
    <w:abstractNumId w:val="0"/>
  </w:num>
  <w:num w:numId="2" w16cid:durableId="12429561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  <w15:person w15:author="WATSON, JAMES R CIV USAF HAF SAF/AQCP">
    <w15:presenceInfo w15:providerId="AD" w15:userId="S::james.watson.56@us.af.mil::f8f44274-ce96-42ba-81b0-4234cca5fc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4BFA65"/>
    <w:rsid w:val="000A1B3E"/>
    <w:rsid w:val="001F2E4A"/>
    <w:rsid w:val="002748A0"/>
    <w:rsid w:val="003C126B"/>
    <w:rsid w:val="00405BB5"/>
    <w:rsid w:val="00476B27"/>
    <w:rsid w:val="00531188"/>
    <w:rsid w:val="00572C3D"/>
    <w:rsid w:val="005E6164"/>
    <w:rsid w:val="007B0787"/>
    <w:rsid w:val="00846681"/>
    <w:rsid w:val="00882913"/>
    <w:rsid w:val="00956786"/>
    <w:rsid w:val="00A25766"/>
    <w:rsid w:val="00E82937"/>
    <w:rsid w:val="00F14114"/>
    <w:rsid w:val="00FE544B"/>
    <w:rsid w:val="404BFA65"/>
    <w:rsid w:val="7EE6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87E5"/>
  <w15:docId w15:val="{98645E4F-7C18-4FD3-B60D-F3851737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9"/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5E6164"/>
    <w:pPr>
      <w:widowControl/>
      <w:autoSpaceDE/>
      <w:autoSpaceDN/>
    </w:pPr>
    <w:rPr>
      <w:rFonts w:ascii="Cambria" w:eastAsia="Cambria" w:hAnsi="Cambria" w:cs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F1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4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4114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114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uisition.gov/daffars/mp5301-federal-acquisition-regulations-system" TargetMode="Externa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yperlink" Target="https://www.acquisition.gov/daffars/mp5301-federal-acquisition-regulations-system" TargetMode="External"/><Relationship Id="rId10" Type="http://schemas.openxmlformats.org/officeDocument/2006/relationships/hyperlink" Target="https://www.acquisition.gov/daffars/mp5301-federal-acquisition-regulations-syste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cquisition.gov/daffars/mp5301-federal-acquisition-regulations-system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B8523665D36418D33CE3C160D1474" ma:contentTypeVersion="4" ma:contentTypeDescription="Create a new document." ma:contentTypeScope="" ma:versionID="d82365999c482e5e6bf839706e992c6f">
  <xsd:schema xmlns:xsd="http://www.w3.org/2001/XMLSchema" xmlns:xs="http://www.w3.org/2001/XMLSchema" xmlns:p="http://schemas.microsoft.com/office/2006/metadata/properties" xmlns:ns2="0187170a-3ad8-4eb8-b339-17420f8b2fa7" targetNamespace="http://schemas.microsoft.com/office/2006/metadata/properties" ma:root="true" ma:fieldsID="c3441a76f346279fd1081e5233cb1cf3" ns2:_="">
    <xsd:import namespace="0187170a-3ad8-4eb8-b339-17420f8b2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7170a-3ad8-4eb8-b339-17420f8b2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FC5DAC-95D7-427C-9FFD-8E0F4D57DA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8DC84F-A300-431D-8F3E-2933480F1862}">
  <ds:schemaRefs>
    <ds:schemaRef ds:uri="http://purl.org/dc/elements/1.1/"/>
    <ds:schemaRef ds:uri="http://schemas.openxmlformats.org/package/2006/metadata/core-properties"/>
    <ds:schemaRef ds:uri="0187170a-3ad8-4eb8-b339-17420f8b2fa7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6E64AF2-A930-4190-8061-327968815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7170a-3ad8-4eb8-b339-17420f8b2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5337 - Service Contracting</vt:lpstr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5337 - Service Contracting</dc:title>
  <dc:creator>ROSSI, AMANDA M CIV USAF HAF SAF/AQCP</dc:creator>
  <cp:lastModifiedBy>ROSSI, AMANDA M CIV USAF HAF SAF/AQCP</cp:lastModifiedBy>
  <cp:revision>2</cp:revision>
  <dcterms:created xsi:type="dcterms:W3CDTF">2024-05-19T16:24:00Z</dcterms:created>
  <dcterms:modified xsi:type="dcterms:W3CDTF">2024-05-19T16:24:00Z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0x0101002A6B8523665D36418D33CE3C160D1474</vt:lpwstr>
  </property>
  <property fmtid="{D5CDD505-2E9C-101B-9397-08002B2CF9AE}" pid="6" name="MediaServiceImageTags">
    <vt:lpwstr/>
  </property>
  <property fmtid="{D5CDD505-2E9C-101B-9397-08002B2CF9AE}" pid="7" name="Order">
    <vt:r8>5000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