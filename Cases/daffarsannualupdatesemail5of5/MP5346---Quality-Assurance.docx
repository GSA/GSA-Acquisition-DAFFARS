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481E" w14:textId="77777777" w:rsidR="00F44138" w:rsidRDefault="000B1F8E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MP5346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-Quality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>Assurance</w:t>
      </w:r>
    </w:p>
    <w:p w14:paraId="026A481F" w14:textId="77777777" w:rsidR="00F44138" w:rsidRDefault="00F44138">
      <w:pPr>
        <w:pStyle w:val="BodyText"/>
        <w:spacing w:before="6"/>
        <w:rPr>
          <w:rFonts w:ascii="Bookman Old Style"/>
          <w:b/>
          <w:sz w:val="50"/>
        </w:rPr>
      </w:pPr>
    </w:p>
    <w:commentRangeStart w:id="1"/>
    <w:p w14:paraId="76BC17A4" w14:textId="37887115" w:rsidR="0081367C" w:rsidRDefault="0081367C" w:rsidP="0081367C">
      <w:pPr>
        <w:pStyle w:val="p"/>
        <w:shd w:val="clear" w:color="auto" w:fill="FFFFFF"/>
        <w:textAlignment w:val="baseline"/>
        <w:rPr>
          <w:ins w:id="2" w:author="ROSSI, AMANDA M CIV USAF HAF SAF/AQCP" w:date="2024-05-16T09:52:00Z"/>
          <w:rFonts w:ascii="open_sansregular" w:hAnsi="open_sansregular"/>
          <w:color w:val="000000"/>
        </w:rPr>
      </w:pPr>
      <w:ins w:id="3" w:author="ROSSI, AMANDA M CIV USAF HAF SAF/AQCP" w:date="2024-05-16T09:52:00Z">
        <w:r>
          <w:rPr>
            <w:rFonts w:ascii="open_sansregular" w:hAnsi="open_sansregular"/>
            <w:color w:val="000000"/>
          </w:rPr>
          <w:fldChar w:fldCharType="begin"/>
        </w:r>
        <w:r>
          <w:rPr>
            <w:rFonts w:ascii="open_sansregular" w:hAnsi="open_sansregular"/>
            <w:color w:val="000000"/>
          </w:rPr>
          <w:instrText>HYPERLINK "https://usaf.dps.mil/:u:/r/sites/AFCC/AQCP/KnowledgeCenter/SitePages/5346.aspx" \o "DAFFARS PART 5333 Knowledge Center" \t "_blank"</w:instrText>
        </w:r>
        <w:r>
          <w:rPr>
            <w:rFonts w:ascii="open_sansregular" w:hAnsi="open_sansregular"/>
            <w:color w:val="000000"/>
          </w:rPr>
        </w:r>
        <w:r>
          <w:rPr>
            <w:rFonts w:ascii="open_sansregular" w:hAnsi="open_sansregular"/>
            <w:color w:val="000000"/>
          </w:rPr>
          <w:fldChar w:fldCharType="separate"/>
        </w:r>
        <w:r>
          <w:rPr>
            <w:rStyle w:val="Hyperlink"/>
            <w:rFonts w:ascii="inherit" w:hAnsi="inherit"/>
            <w:bdr w:val="none" w:sz="0" w:space="0" w:color="auto" w:frame="1"/>
          </w:rPr>
          <w:t>DAFFARS PART 53</w:t>
        </w:r>
        <w:r>
          <w:rPr>
            <w:rStyle w:val="Hyperlink"/>
            <w:rFonts w:ascii="inherit" w:hAnsi="inherit"/>
            <w:bdr w:val="none" w:sz="0" w:space="0" w:color="auto" w:frame="1"/>
          </w:rPr>
          <w:t>46</w:t>
        </w:r>
        <w:r>
          <w:rPr>
            <w:rStyle w:val="Hyperlink"/>
            <w:rFonts w:ascii="inherit" w:hAnsi="inherit"/>
            <w:bdr w:val="none" w:sz="0" w:space="0" w:color="auto" w:frame="1"/>
          </w:rPr>
          <w:t xml:space="preserve"> Knowledge Center</w:t>
        </w:r>
        <w:r>
          <w:rPr>
            <w:rFonts w:ascii="open_sansregular" w:hAnsi="open_sansregular"/>
            <w:color w:val="000000"/>
          </w:rPr>
          <w:fldChar w:fldCharType="end"/>
        </w:r>
      </w:ins>
      <w:commentRangeEnd w:id="1"/>
      <w:ins w:id="4" w:author="ROSSI, AMANDA M CIV USAF HAF SAF/AQCP" w:date="2024-05-16T09:53:00Z">
        <w:r>
          <w:rPr>
            <w:rStyle w:val="CommentReference"/>
            <w:rFonts w:ascii="Cambria" w:eastAsia="Cambria" w:hAnsi="Cambria" w:cs="Cambria"/>
          </w:rPr>
          <w:commentReference w:id="1"/>
        </w:r>
      </w:ins>
    </w:p>
    <w:p w14:paraId="2E2B3294" w14:textId="7359FB58" w:rsidR="0081367C" w:rsidRPr="0081367C" w:rsidRDefault="0081367C" w:rsidP="0081367C">
      <w:pPr>
        <w:pStyle w:val="p"/>
        <w:shd w:val="clear" w:color="auto" w:fill="FFFFFF"/>
        <w:textAlignment w:val="baseline"/>
        <w:rPr>
          <w:rFonts w:ascii="open_sansregular" w:hAnsi="open_sansregular"/>
          <w:color w:val="000000"/>
        </w:rPr>
      </w:pPr>
      <w:ins w:id="5" w:author="ROSSI, AMANDA M CIV USAF HAF SAF/AQCP" w:date="2024-05-16T09:52:00Z"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Revised: June 202</w:t>
        </w:r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4</w:t>
        </w:r>
      </w:ins>
    </w:p>
    <w:p w14:paraId="026A4820" w14:textId="77777777" w:rsidR="00F44138" w:rsidRDefault="0081367C">
      <w:pPr>
        <w:pStyle w:val="BodyText"/>
        <w:ind w:left="110"/>
      </w:pPr>
      <w:hyperlink w:anchor="_bookmark0" w:history="1">
        <w:r w:rsidR="000B1F8E">
          <w:rPr>
            <w:color w:val="27314A"/>
            <w:w w:val="105"/>
            <w:u w:val="single" w:color="27314A"/>
          </w:rPr>
          <w:t>MP5346.1</w:t>
        </w:r>
        <w:r w:rsidR="000B1F8E">
          <w:rPr>
            <w:color w:val="27314A"/>
            <w:spacing w:val="10"/>
            <w:w w:val="105"/>
            <w:u w:val="single" w:color="27314A"/>
          </w:rPr>
          <w:t xml:space="preserve"> </w:t>
        </w:r>
        <w:r w:rsidR="000B1F8E">
          <w:rPr>
            <w:color w:val="27314A"/>
            <w:w w:val="105"/>
            <w:u w:val="single" w:color="27314A"/>
          </w:rPr>
          <w:t>-</w:t>
        </w:r>
        <w:r w:rsidR="000B1F8E">
          <w:rPr>
            <w:color w:val="27314A"/>
            <w:spacing w:val="10"/>
            <w:w w:val="105"/>
            <w:u w:val="single" w:color="27314A"/>
          </w:rPr>
          <w:t xml:space="preserve"> </w:t>
        </w:r>
        <w:r w:rsidR="000B1F8E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026A4821" w14:textId="77777777" w:rsidR="00F44138" w:rsidRDefault="00F44138">
      <w:pPr>
        <w:pStyle w:val="BodyText"/>
        <w:spacing w:before="9"/>
        <w:rPr>
          <w:sz w:val="15"/>
        </w:rPr>
      </w:pPr>
    </w:p>
    <w:p w14:paraId="026A4822" w14:textId="77777777" w:rsidR="00F44138" w:rsidRDefault="0081367C">
      <w:pPr>
        <w:pStyle w:val="BodyText"/>
        <w:spacing w:before="96"/>
        <w:ind w:left="110"/>
      </w:pPr>
      <w:hyperlink w:anchor="_bookmark0" w:history="1">
        <w:r w:rsidR="000B1F8E">
          <w:rPr>
            <w:color w:val="27314A"/>
            <w:w w:val="105"/>
            <w:u w:val="single" w:color="27314A"/>
          </w:rPr>
          <w:t>MP5346.103</w:t>
        </w:r>
        <w:r w:rsidR="000B1F8E">
          <w:rPr>
            <w:color w:val="27314A"/>
            <w:spacing w:val="25"/>
            <w:w w:val="105"/>
            <w:u w:val="single" w:color="27314A"/>
          </w:rPr>
          <w:t xml:space="preserve"> </w:t>
        </w:r>
        <w:r w:rsidR="000B1F8E">
          <w:rPr>
            <w:color w:val="27314A"/>
            <w:w w:val="105"/>
            <w:u w:val="single" w:color="27314A"/>
          </w:rPr>
          <w:t>-</w:t>
        </w:r>
        <w:r w:rsidR="000B1F8E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F8E">
          <w:rPr>
            <w:color w:val="27314A"/>
            <w:w w:val="105"/>
            <w:u w:val="single" w:color="27314A"/>
          </w:rPr>
          <w:t>Contracting</w:t>
        </w:r>
        <w:r w:rsidR="000B1F8E">
          <w:rPr>
            <w:color w:val="27314A"/>
            <w:spacing w:val="25"/>
            <w:w w:val="105"/>
            <w:u w:val="single" w:color="27314A"/>
          </w:rPr>
          <w:t xml:space="preserve"> </w:t>
        </w:r>
        <w:r w:rsidR="000B1F8E">
          <w:rPr>
            <w:color w:val="27314A"/>
            <w:w w:val="105"/>
            <w:u w:val="single" w:color="27314A"/>
          </w:rPr>
          <w:t>Office</w:t>
        </w:r>
        <w:r w:rsidR="000B1F8E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F8E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026A4823" w14:textId="77777777" w:rsidR="00F44138" w:rsidRDefault="00F44138">
      <w:pPr>
        <w:pStyle w:val="BodyText"/>
        <w:rPr>
          <w:sz w:val="20"/>
        </w:rPr>
      </w:pPr>
    </w:p>
    <w:p w14:paraId="026A4824" w14:textId="77777777" w:rsidR="00F44138" w:rsidRDefault="00F44138">
      <w:pPr>
        <w:pStyle w:val="BodyText"/>
        <w:spacing w:before="8"/>
        <w:rPr>
          <w:sz w:val="17"/>
        </w:rPr>
      </w:pPr>
    </w:p>
    <w:p w14:paraId="026A4825" w14:textId="77777777" w:rsidR="00F44138" w:rsidRDefault="000B1F8E">
      <w:pPr>
        <w:spacing w:before="99"/>
        <w:ind w:left="110"/>
        <w:rPr>
          <w:rFonts w:ascii="Bookman Old Style"/>
          <w:b/>
          <w:sz w:val="33"/>
        </w:rPr>
      </w:pPr>
      <w:r>
        <w:rPr>
          <w:rFonts w:ascii="Bookman Old Style"/>
          <w:b/>
          <w:spacing w:val="-2"/>
          <w:sz w:val="33"/>
        </w:rPr>
        <w:t>MP5346.1</w:t>
      </w:r>
      <w:r>
        <w:rPr>
          <w:rFonts w:ascii="Bookman Old Style"/>
          <w:b/>
          <w:spacing w:val="-25"/>
          <w:sz w:val="33"/>
        </w:rPr>
        <w:t xml:space="preserve"> </w:t>
      </w:r>
      <w:r>
        <w:rPr>
          <w:rFonts w:ascii="Bookman Old Style"/>
          <w:b/>
          <w:spacing w:val="-2"/>
          <w:sz w:val="33"/>
        </w:rPr>
        <w:t>-</w:t>
      </w:r>
      <w:r>
        <w:rPr>
          <w:rFonts w:ascii="Bookman Old Style"/>
          <w:b/>
          <w:spacing w:val="-24"/>
          <w:sz w:val="33"/>
        </w:rPr>
        <w:t xml:space="preserve"> </w:t>
      </w:r>
      <w:r>
        <w:rPr>
          <w:rFonts w:ascii="Bookman Old Style"/>
          <w:b/>
          <w:spacing w:val="-2"/>
          <w:sz w:val="33"/>
        </w:rPr>
        <w:t>GENERAL</w:t>
      </w:r>
    </w:p>
    <w:p w14:paraId="026A4826" w14:textId="77777777" w:rsidR="00F44138" w:rsidRDefault="00F44138">
      <w:pPr>
        <w:pStyle w:val="BodyText"/>
        <w:rPr>
          <w:rFonts w:ascii="Bookman Old Style"/>
          <w:b/>
          <w:sz w:val="44"/>
        </w:rPr>
      </w:pPr>
    </w:p>
    <w:p w14:paraId="026A4827" w14:textId="77777777" w:rsidR="00F44138" w:rsidRDefault="000B1F8E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z w:val="25"/>
        </w:rPr>
        <w:t>MP5346.103</w:t>
      </w:r>
      <w:r>
        <w:rPr>
          <w:rFonts w:ascii="Bookman Old Style"/>
          <w:b/>
          <w:spacing w:val="-11"/>
          <w:sz w:val="25"/>
        </w:rPr>
        <w:t xml:space="preserve"> </w:t>
      </w:r>
      <w:r>
        <w:rPr>
          <w:rFonts w:ascii="Bookman Old Style"/>
          <w:b/>
          <w:sz w:val="25"/>
        </w:rPr>
        <w:t>-</w:t>
      </w:r>
      <w:r>
        <w:rPr>
          <w:rFonts w:ascii="Bookman Old Style"/>
          <w:b/>
          <w:spacing w:val="-9"/>
          <w:sz w:val="25"/>
        </w:rPr>
        <w:t xml:space="preserve"> </w:t>
      </w:r>
      <w:r>
        <w:rPr>
          <w:rFonts w:ascii="Bookman Old Style"/>
          <w:b/>
          <w:sz w:val="25"/>
        </w:rPr>
        <w:t>Contracting</w:t>
      </w:r>
      <w:r>
        <w:rPr>
          <w:rFonts w:ascii="Bookman Old Style"/>
          <w:b/>
          <w:spacing w:val="-9"/>
          <w:sz w:val="25"/>
        </w:rPr>
        <w:t xml:space="preserve"> </w:t>
      </w:r>
      <w:r>
        <w:rPr>
          <w:rFonts w:ascii="Bookman Old Style"/>
          <w:b/>
          <w:sz w:val="25"/>
        </w:rPr>
        <w:t>Office</w:t>
      </w:r>
      <w:r>
        <w:rPr>
          <w:rFonts w:ascii="Bookman Old Style"/>
          <w:b/>
          <w:spacing w:val="-9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Responsibilities</w:t>
      </w:r>
    </w:p>
    <w:p w14:paraId="026A4828" w14:textId="77777777" w:rsidR="00F44138" w:rsidRDefault="00F44138">
      <w:pPr>
        <w:pStyle w:val="BodyText"/>
        <w:spacing w:before="4"/>
        <w:rPr>
          <w:rFonts w:ascii="Bookman Old Style"/>
          <w:b/>
          <w:sz w:val="42"/>
        </w:rPr>
      </w:pPr>
    </w:p>
    <w:p w14:paraId="026A4829" w14:textId="095C1FD9" w:rsidR="00F44138" w:rsidRDefault="000B1F8E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r>
        <w:rPr>
          <w:i/>
          <w:spacing w:val="-4"/>
          <w:w w:val="110"/>
        </w:rPr>
        <w:t>202</w:t>
      </w:r>
      <w:r w:rsidR="00B30E55">
        <w:rPr>
          <w:i/>
          <w:spacing w:val="-4"/>
          <w:w w:val="110"/>
        </w:rPr>
        <w:t>4</w:t>
      </w:r>
    </w:p>
    <w:p w14:paraId="026A482A" w14:textId="77777777" w:rsidR="00F44138" w:rsidRDefault="00F44138">
      <w:pPr>
        <w:pStyle w:val="BodyText"/>
        <w:spacing w:before="10"/>
        <w:rPr>
          <w:i/>
          <w:sz w:val="23"/>
        </w:rPr>
      </w:pPr>
    </w:p>
    <w:p w14:paraId="026A482B" w14:textId="77777777" w:rsidR="00F44138" w:rsidRDefault="000B1F8E">
      <w:pPr>
        <w:pStyle w:val="BodyText"/>
        <w:spacing w:line="271" w:lineRule="auto"/>
        <w:ind w:left="110" w:right="108"/>
      </w:pPr>
      <w:r>
        <w:rPr>
          <w:w w:val="105"/>
        </w:rPr>
        <w:t xml:space="preserve">The following mandatory procedures will be used when awarding services acquisitions unless the three conditions at </w:t>
      </w:r>
      <w:hyperlink r:id="rId12" w:anchor="DFARS-PGI_PGI_201.602-2">
        <w:r>
          <w:rPr>
            <w:color w:val="27314A"/>
            <w:w w:val="105"/>
            <w:u w:val="single" w:color="27314A"/>
          </w:rPr>
          <w:t>DFARS PGI 201.602-2(v)(A)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are met.</w:t>
      </w:r>
    </w:p>
    <w:p w14:paraId="026A482C" w14:textId="77777777" w:rsidR="00F44138" w:rsidRDefault="00F44138">
      <w:pPr>
        <w:pStyle w:val="BodyText"/>
        <w:spacing w:before="1"/>
        <w:rPr>
          <w:sz w:val="21"/>
        </w:rPr>
      </w:pPr>
    </w:p>
    <w:p w14:paraId="026A482D" w14:textId="77777777" w:rsidR="00F44138" w:rsidRDefault="000B1F8E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left="361" w:hanging="251"/>
      </w:pPr>
      <w:r>
        <w:rPr>
          <w:w w:val="105"/>
        </w:rPr>
        <w:t>Roles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Responsibilities</w:t>
      </w:r>
    </w:p>
    <w:p w14:paraId="026A482E" w14:textId="77777777" w:rsidR="00F44138" w:rsidRDefault="00F44138">
      <w:pPr>
        <w:pStyle w:val="BodyText"/>
        <w:spacing w:before="10"/>
        <w:rPr>
          <w:sz w:val="23"/>
        </w:rPr>
      </w:pPr>
    </w:p>
    <w:p w14:paraId="026A482F" w14:textId="77777777" w:rsidR="00F44138" w:rsidRDefault="000B1F8E">
      <w:pPr>
        <w:pStyle w:val="ListParagraph"/>
        <w:numPr>
          <w:ilvl w:val="1"/>
          <w:numId w:val="1"/>
        </w:numPr>
        <w:tabs>
          <w:tab w:val="left" w:pos="353"/>
        </w:tabs>
        <w:ind w:left="353" w:hanging="243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COCO/Chiefs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1"/>
          <w:w w:val="105"/>
        </w:rPr>
        <w:t xml:space="preserve"> </w:t>
      </w:r>
      <w:r>
        <w:rPr>
          <w:w w:val="105"/>
        </w:rPr>
        <w:t>Management</w:t>
      </w:r>
      <w:r>
        <w:rPr>
          <w:spacing w:val="21"/>
          <w:w w:val="105"/>
        </w:rPr>
        <w:t xml:space="preserve"> </w:t>
      </w:r>
      <w:r>
        <w:rPr>
          <w:w w:val="105"/>
        </w:rPr>
        <w:t>Offices</w:t>
      </w:r>
      <w:r>
        <w:rPr>
          <w:spacing w:val="2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ensure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a:</w:t>
      </w:r>
    </w:p>
    <w:p w14:paraId="026A4830" w14:textId="77777777" w:rsidR="00F44138" w:rsidRDefault="00F44138">
      <w:pPr>
        <w:pStyle w:val="BodyText"/>
        <w:spacing w:before="11"/>
        <w:rPr>
          <w:sz w:val="23"/>
        </w:rPr>
      </w:pPr>
    </w:p>
    <w:p w14:paraId="026A4831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spacing w:line="271" w:lineRule="auto"/>
        <w:ind w:right="109" w:firstLine="0"/>
      </w:pPr>
      <w:r>
        <w:rPr>
          <w:w w:val="105"/>
        </w:rPr>
        <w:t>Quality</w:t>
      </w:r>
      <w:r>
        <w:rPr>
          <w:spacing w:val="30"/>
          <w:w w:val="105"/>
        </w:rPr>
        <w:t xml:space="preserve"> </w:t>
      </w:r>
      <w:r>
        <w:rPr>
          <w:w w:val="105"/>
        </w:rPr>
        <w:t>Assurance</w:t>
      </w:r>
      <w:r>
        <w:rPr>
          <w:spacing w:val="30"/>
          <w:w w:val="105"/>
        </w:rPr>
        <w:t xml:space="preserve"> </w:t>
      </w:r>
      <w:r>
        <w:rPr>
          <w:w w:val="105"/>
        </w:rPr>
        <w:t>Program</w:t>
      </w:r>
      <w:r>
        <w:rPr>
          <w:spacing w:val="30"/>
          <w:w w:val="105"/>
        </w:rPr>
        <w:t xml:space="preserve"> </w:t>
      </w:r>
      <w:r>
        <w:rPr>
          <w:w w:val="105"/>
        </w:rPr>
        <w:t>Coordinator</w:t>
      </w:r>
      <w:r>
        <w:rPr>
          <w:spacing w:val="30"/>
          <w:w w:val="105"/>
        </w:rPr>
        <w:t xml:space="preserve"> </w:t>
      </w:r>
      <w:r>
        <w:rPr>
          <w:w w:val="105"/>
        </w:rPr>
        <w:t>(QAPC)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appointed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properly</w:t>
      </w:r>
      <w:r>
        <w:rPr>
          <w:spacing w:val="30"/>
          <w:w w:val="105"/>
        </w:rPr>
        <w:t xml:space="preserve"> </w:t>
      </w:r>
      <w:r>
        <w:rPr>
          <w:w w:val="105"/>
        </w:rPr>
        <w:t>trained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integrate the quality contract requirements into the quality assurance program, act as the liaison between the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functional</w:t>
      </w:r>
      <w:r>
        <w:rPr>
          <w:spacing w:val="37"/>
          <w:w w:val="105"/>
        </w:rPr>
        <w:t xml:space="preserve"> </w:t>
      </w:r>
      <w:r>
        <w:rPr>
          <w:w w:val="105"/>
        </w:rPr>
        <w:t>organizations,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provide</w:t>
      </w:r>
      <w:r>
        <w:rPr>
          <w:spacing w:val="37"/>
          <w:w w:val="105"/>
        </w:rPr>
        <w:t xml:space="preserve"> </w:t>
      </w:r>
      <w:r>
        <w:rPr>
          <w:w w:val="105"/>
        </w:rPr>
        <w:t>training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record</w:t>
      </w:r>
      <w:r>
        <w:rPr>
          <w:spacing w:val="37"/>
          <w:w w:val="105"/>
        </w:rPr>
        <w:t xml:space="preserve"> </w:t>
      </w:r>
      <w:r>
        <w:rPr>
          <w:w w:val="105"/>
        </w:rPr>
        <w:t>keeping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accordance with </w:t>
      </w:r>
      <w:hyperlink r:id="rId13" w:anchor="DAFFARS_MP5301_602_2">
        <w:r>
          <w:rPr>
            <w:color w:val="27314A"/>
            <w:w w:val="105"/>
            <w:u w:val="single" w:color="27314A"/>
          </w:rPr>
          <w:t>MP5301.602-2(d)</w:t>
        </w:r>
      </w:hyperlink>
      <w:r>
        <w:rPr>
          <w:w w:val="105"/>
        </w:rPr>
        <w:t>.</w:t>
      </w:r>
    </w:p>
    <w:p w14:paraId="026A4832" w14:textId="77777777" w:rsidR="00F44138" w:rsidRDefault="00F44138">
      <w:pPr>
        <w:pStyle w:val="BodyText"/>
        <w:spacing w:before="2"/>
        <w:rPr>
          <w:sz w:val="21"/>
        </w:rPr>
      </w:pPr>
    </w:p>
    <w:p w14:paraId="026A4833" w14:textId="71F6AD4A" w:rsidR="00F44138" w:rsidRDefault="000B1F8E">
      <w:pPr>
        <w:pStyle w:val="ListParagraph"/>
        <w:numPr>
          <w:ilvl w:val="1"/>
          <w:numId w:val="1"/>
        </w:numPr>
        <w:tabs>
          <w:tab w:val="left" w:pos="361"/>
        </w:tabs>
        <w:ind w:left="361" w:hanging="251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must:</w:t>
      </w:r>
    </w:p>
    <w:p w14:paraId="026A4834" w14:textId="77777777" w:rsidR="00F44138" w:rsidRDefault="00F44138">
      <w:pPr>
        <w:pStyle w:val="BodyText"/>
        <w:spacing w:before="11"/>
        <w:rPr>
          <w:sz w:val="23"/>
        </w:rPr>
      </w:pPr>
    </w:p>
    <w:p w14:paraId="026A4835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Advise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6"/>
          <w:w w:val="105"/>
        </w:rPr>
        <w:t xml:space="preserve"> </w:t>
      </w:r>
      <w:r>
        <w:rPr>
          <w:w w:val="105"/>
        </w:rPr>
        <w:t>team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Quality</w:t>
      </w:r>
      <w:r>
        <w:rPr>
          <w:spacing w:val="16"/>
          <w:w w:val="105"/>
        </w:rPr>
        <w:t xml:space="preserve"> </w:t>
      </w:r>
      <w:r>
        <w:rPr>
          <w:w w:val="105"/>
        </w:rPr>
        <w:t>Assurance</w:t>
      </w:r>
      <w:r>
        <w:rPr>
          <w:spacing w:val="16"/>
          <w:w w:val="105"/>
        </w:rPr>
        <w:t xml:space="preserve"> </w:t>
      </w:r>
      <w:r>
        <w:rPr>
          <w:w w:val="105"/>
        </w:rPr>
        <w:t>Surveillance</w:t>
      </w:r>
      <w:r>
        <w:rPr>
          <w:spacing w:val="16"/>
          <w:w w:val="105"/>
        </w:rPr>
        <w:t xml:space="preserve"> </w:t>
      </w:r>
      <w:r>
        <w:rPr>
          <w:w w:val="105"/>
        </w:rPr>
        <w:t>Plan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development.</w:t>
      </w:r>
    </w:p>
    <w:p w14:paraId="026A4836" w14:textId="77777777" w:rsidR="00F44138" w:rsidRDefault="00F44138">
      <w:pPr>
        <w:pStyle w:val="BodyText"/>
        <w:spacing w:before="11"/>
        <w:rPr>
          <w:sz w:val="23"/>
        </w:rPr>
      </w:pPr>
    </w:p>
    <w:p w14:paraId="026A4837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Designate</w:t>
      </w:r>
      <w:r>
        <w:rPr>
          <w:spacing w:val="19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9"/>
          <w:w w:val="105"/>
        </w:rPr>
        <w:t xml:space="preserve"> </w:t>
      </w:r>
      <w:r>
        <w:rPr>
          <w:w w:val="105"/>
        </w:rPr>
        <w:t>Officer’s</w:t>
      </w:r>
      <w:r>
        <w:rPr>
          <w:spacing w:val="20"/>
          <w:w w:val="105"/>
        </w:rPr>
        <w:t xml:space="preserve"> </w:t>
      </w:r>
      <w:r>
        <w:rPr>
          <w:w w:val="105"/>
        </w:rPr>
        <w:t>Representatives</w:t>
      </w:r>
      <w:r>
        <w:rPr>
          <w:spacing w:val="19"/>
          <w:w w:val="105"/>
        </w:rPr>
        <w:t xml:space="preserve"> </w:t>
      </w:r>
      <w:r>
        <w:rPr>
          <w:w w:val="105"/>
        </w:rPr>
        <w:t>(COR)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accordance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hyperlink r:id="rId14" w:anchor="DAFFARS_MP5301_602_2">
        <w:r>
          <w:rPr>
            <w:color w:val="27314A"/>
            <w:w w:val="105"/>
            <w:u w:val="single" w:color="27314A"/>
          </w:rPr>
          <w:t>MP5301.602-</w:t>
        </w:r>
        <w:r>
          <w:rPr>
            <w:color w:val="27314A"/>
            <w:spacing w:val="-4"/>
            <w:w w:val="105"/>
            <w:u w:val="single" w:color="27314A"/>
          </w:rPr>
          <w:t>2(d)</w:t>
        </w:r>
      </w:hyperlink>
    </w:p>
    <w:p w14:paraId="026A4838" w14:textId="77777777" w:rsidR="00F44138" w:rsidRDefault="00F44138">
      <w:pPr>
        <w:pStyle w:val="BodyText"/>
        <w:spacing w:before="9"/>
        <w:rPr>
          <w:sz w:val="15"/>
        </w:rPr>
      </w:pPr>
    </w:p>
    <w:p w14:paraId="026A4839" w14:textId="77777777" w:rsidR="00F44138" w:rsidRDefault="000B1F8E">
      <w:pPr>
        <w:pStyle w:val="ListParagraph"/>
        <w:numPr>
          <w:ilvl w:val="1"/>
          <w:numId w:val="1"/>
        </w:numPr>
        <w:tabs>
          <w:tab w:val="left" w:pos="346"/>
        </w:tabs>
        <w:spacing w:before="95"/>
        <w:ind w:left="346" w:hanging="236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QAPC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must:</w:t>
      </w:r>
    </w:p>
    <w:p w14:paraId="026A483A" w14:textId="77777777" w:rsidR="00F44138" w:rsidRDefault="00F44138">
      <w:pPr>
        <w:pStyle w:val="BodyText"/>
        <w:spacing w:before="11"/>
        <w:rPr>
          <w:sz w:val="23"/>
        </w:rPr>
      </w:pPr>
    </w:p>
    <w:p w14:paraId="026A483B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Successfully</w:t>
      </w:r>
      <w:r>
        <w:rPr>
          <w:spacing w:val="19"/>
          <w:w w:val="105"/>
        </w:rPr>
        <w:t xml:space="preserve"> </w:t>
      </w:r>
      <w:r>
        <w:rPr>
          <w:w w:val="105"/>
        </w:rPr>
        <w:t>complete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hyperlink r:id="rId15">
        <w:r>
          <w:rPr>
            <w:color w:val="27314A"/>
            <w:w w:val="105"/>
            <w:u w:val="single" w:color="27314A"/>
          </w:rPr>
          <w:t>QAPC</w:t>
        </w:r>
        <w:r>
          <w:rPr>
            <w:color w:val="27314A"/>
            <w:spacing w:val="19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course</w:t>
        </w:r>
      </w:hyperlink>
      <w:r>
        <w:rPr>
          <w:color w:val="27314A"/>
          <w:spacing w:val="21"/>
          <w:w w:val="105"/>
        </w:rPr>
        <w:t xml:space="preserve"> </w:t>
      </w:r>
      <w:r>
        <w:rPr>
          <w:w w:val="105"/>
        </w:rPr>
        <w:t>conducted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AETC</w:t>
      </w:r>
      <w:r>
        <w:rPr>
          <w:spacing w:val="20"/>
          <w:w w:val="105"/>
        </w:rPr>
        <w:t xml:space="preserve"> </w:t>
      </w:r>
      <w:r>
        <w:rPr>
          <w:w w:val="105"/>
        </w:rPr>
        <w:t>prior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conducting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training.</w:t>
      </w:r>
    </w:p>
    <w:p w14:paraId="026A483C" w14:textId="77777777" w:rsidR="00F44138" w:rsidRDefault="00F44138">
      <w:pPr>
        <w:pStyle w:val="BodyText"/>
        <w:spacing w:before="11"/>
        <w:rPr>
          <w:sz w:val="23"/>
        </w:rPr>
      </w:pPr>
    </w:p>
    <w:p w14:paraId="026A483D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spacing w:line="271" w:lineRule="auto"/>
        <w:ind w:right="563" w:firstLine="0"/>
      </w:pPr>
      <w:r>
        <w:rPr>
          <w:w w:val="105"/>
        </w:rPr>
        <w:t>Support the acquisition team in the development of contract quality assurance requirements specifically ensuring that requirements are clearly stated and enforceable.</w:t>
      </w:r>
    </w:p>
    <w:p w14:paraId="026A483E" w14:textId="77777777" w:rsidR="00F44138" w:rsidRDefault="00F44138">
      <w:pPr>
        <w:pStyle w:val="BodyText"/>
        <w:spacing w:before="1"/>
        <w:rPr>
          <w:sz w:val="21"/>
        </w:rPr>
      </w:pPr>
    </w:p>
    <w:p w14:paraId="026A483F" w14:textId="77777777" w:rsidR="00F44138" w:rsidRDefault="000B1F8E">
      <w:pPr>
        <w:pStyle w:val="ListParagraph"/>
        <w:numPr>
          <w:ilvl w:val="2"/>
          <w:numId w:val="1"/>
        </w:numPr>
        <w:tabs>
          <w:tab w:val="left" w:pos="450"/>
        </w:tabs>
        <w:spacing w:line="271" w:lineRule="auto"/>
        <w:ind w:right="472" w:firstLine="0"/>
      </w:pPr>
      <w:r>
        <w:rPr>
          <w:w w:val="105"/>
        </w:rPr>
        <w:t>Assist the acquisition team during market research efforts in determining commercial quality assurance practices.</w:t>
      </w:r>
    </w:p>
    <w:p w14:paraId="026A4840" w14:textId="77777777" w:rsidR="00F44138" w:rsidRDefault="00F44138">
      <w:pPr>
        <w:pStyle w:val="BodyText"/>
        <w:spacing w:before="1"/>
        <w:rPr>
          <w:sz w:val="21"/>
        </w:rPr>
      </w:pPr>
    </w:p>
    <w:p w14:paraId="11306D9A" w14:textId="77777777" w:rsidR="00B30E55" w:rsidRPr="00B30E55" w:rsidRDefault="000B1F8E" w:rsidP="00B30E55">
      <w:pPr>
        <w:pStyle w:val="ListParagraph"/>
        <w:numPr>
          <w:ilvl w:val="2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Assist,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required,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evaluation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contractor</w:t>
      </w:r>
      <w:r>
        <w:rPr>
          <w:spacing w:val="16"/>
          <w:w w:val="105"/>
        </w:rPr>
        <w:t xml:space="preserve"> </w:t>
      </w:r>
      <w:r>
        <w:rPr>
          <w:w w:val="105"/>
        </w:rPr>
        <w:t>Quality</w:t>
      </w:r>
      <w:r>
        <w:rPr>
          <w:spacing w:val="16"/>
          <w:w w:val="105"/>
        </w:rPr>
        <w:t xml:space="preserve"> </w:t>
      </w:r>
      <w:r>
        <w:rPr>
          <w:w w:val="105"/>
        </w:rPr>
        <w:t>Control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Plans.</w:t>
      </w:r>
    </w:p>
    <w:p w14:paraId="09E95B54" w14:textId="77777777" w:rsidR="00B30E55" w:rsidRPr="00B30E55" w:rsidRDefault="00B30E55" w:rsidP="00B30E55">
      <w:pPr>
        <w:pStyle w:val="ListParagraph"/>
        <w:rPr>
          <w:w w:val="110"/>
        </w:rPr>
      </w:pPr>
    </w:p>
    <w:p w14:paraId="026A4843" w14:textId="2BD478F1" w:rsidR="00F44138" w:rsidRPr="00B30E55" w:rsidRDefault="003B0CAE" w:rsidP="00B30E55">
      <w:pPr>
        <w:pStyle w:val="ListParagraph"/>
        <w:numPr>
          <w:ilvl w:val="2"/>
          <w:numId w:val="1"/>
        </w:numPr>
        <w:tabs>
          <w:tab w:val="left" w:pos="450"/>
        </w:tabs>
        <w:ind w:left="450" w:hanging="340"/>
      </w:pPr>
      <w:commentRangeStart w:id="6"/>
      <w:r w:rsidRPr="00B30E55">
        <w:rPr>
          <w:w w:val="110"/>
        </w:rPr>
        <w:t>All Contracting personnel (1102 or 64p)</w:t>
      </w:r>
      <w:r w:rsidR="00A020D8" w:rsidRPr="00B30E55">
        <w:rPr>
          <w:w w:val="110"/>
        </w:rPr>
        <w:t xml:space="preserve"> who are appointed as CORs and any non-1102 or 64p CORs who are responsible for monitoring subcontractor compliance must successfully complete the Management of Subcontracting Compliance (CLC 059) course offered by the Defense Acquisition University (DAU)</w:t>
      </w:r>
      <w:r w:rsidR="00262CE6" w:rsidRPr="00B30E55">
        <w:rPr>
          <w:w w:val="110"/>
        </w:rPr>
        <w:t>,</w:t>
      </w:r>
      <w:r w:rsidR="0044307B" w:rsidRPr="00B30E55">
        <w:rPr>
          <w:w w:val="110"/>
        </w:rPr>
        <w:t xml:space="preserve"> when contracts </w:t>
      </w:r>
      <w:r w:rsidR="000B1F8E" w:rsidRPr="00B30E55">
        <w:rPr>
          <w:w w:val="110"/>
        </w:rPr>
        <w:t>include a subcontracting plan</w:t>
      </w:r>
      <w:r w:rsidR="00A020D8" w:rsidRPr="00B30E55">
        <w:rPr>
          <w:w w:val="110"/>
        </w:rPr>
        <w:t>.</w:t>
      </w:r>
      <w:commentRangeEnd w:id="6"/>
      <w:r w:rsidR="00601783">
        <w:rPr>
          <w:rStyle w:val="CommentReference"/>
        </w:rPr>
        <w:commentReference w:id="6"/>
      </w:r>
    </w:p>
    <w:sectPr w:rsidR="00F44138" w:rsidRPr="00B30E55">
      <w:type w:val="continuous"/>
      <w:pgSz w:w="11910" w:h="16840"/>
      <w:pgMar w:top="840" w:right="82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6T09:53:00Z" w:initials="AR">
    <w:p w14:paraId="179A4F1F" w14:textId="77777777" w:rsidR="0081367C" w:rsidRDefault="0081367C" w:rsidP="0081367C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6" w:author="ROSSI, AMANDA M CIV USAF HAF SAF/AQCP" w:date="2024-05-15T08:44:00Z" w:initials="AR">
    <w:p w14:paraId="3CF0D91A" w14:textId="56DACA5C" w:rsidR="00601783" w:rsidRDefault="00601783" w:rsidP="00601783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9A4F1F" w15:done="0"/>
  <w15:commentEx w15:paraId="3CF0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055FD" w16cex:dateUtc="2024-05-16T15:53:00Z"/>
  <w16cex:commentExtensible w16cex:durableId="29EEF464" w16cex:dateUtc="2024-05-15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9A4F1F" w16cid:durableId="29F055FD"/>
  <w16cid:commentId w16cid:paraId="3CF0D91A" w16cid:durableId="29EEF4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120D"/>
    <w:multiLevelType w:val="hybridMultilevel"/>
    <w:tmpl w:val="58FE630E"/>
    <w:lvl w:ilvl="0" w:tplc="B03ED4A8">
      <w:start w:val="1"/>
      <w:numFmt w:val="decimal"/>
      <w:lvlText w:val="%1."/>
      <w:lvlJc w:val="left"/>
      <w:pPr>
        <w:ind w:left="362" w:hanging="25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1" w:tplc="EB8CF8AC">
      <w:start w:val="1"/>
      <w:numFmt w:val="lowerLetter"/>
      <w:lvlText w:val="%2."/>
      <w:lvlJc w:val="left"/>
      <w:pPr>
        <w:ind w:left="354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2" w:tplc="A37A02D0">
      <w:start w:val="1"/>
      <w:numFmt w:val="decimal"/>
      <w:lvlText w:val="(%3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3" w:tplc="3BB86C46">
      <w:numFmt w:val="bullet"/>
      <w:lvlText w:val="•"/>
      <w:lvlJc w:val="left"/>
      <w:pPr>
        <w:ind w:left="1695" w:hanging="344"/>
      </w:pPr>
      <w:rPr>
        <w:rFonts w:hint="default"/>
        <w:lang w:val="en-US" w:eastAsia="en-US" w:bidi="ar-SA"/>
      </w:rPr>
    </w:lvl>
    <w:lvl w:ilvl="4" w:tplc="2D0C9964">
      <w:numFmt w:val="bullet"/>
      <w:lvlText w:val="•"/>
      <w:lvlJc w:val="left"/>
      <w:pPr>
        <w:ind w:left="2931" w:hanging="344"/>
      </w:pPr>
      <w:rPr>
        <w:rFonts w:hint="default"/>
        <w:lang w:val="en-US" w:eastAsia="en-US" w:bidi="ar-SA"/>
      </w:rPr>
    </w:lvl>
    <w:lvl w:ilvl="5" w:tplc="0E0080AE">
      <w:numFmt w:val="bullet"/>
      <w:lvlText w:val="•"/>
      <w:lvlJc w:val="left"/>
      <w:pPr>
        <w:ind w:left="4167" w:hanging="344"/>
      </w:pPr>
      <w:rPr>
        <w:rFonts w:hint="default"/>
        <w:lang w:val="en-US" w:eastAsia="en-US" w:bidi="ar-SA"/>
      </w:rPr>
    </w:lvl>
    <w:lvl w:ilvl="6" w:tplc="2A4E6A36">
      <w:numFmt w:val="bullet"/>
      <w:lvlText w:val="•"/>
      <w:lvlJc w:val="left"/>
      <w:pPr>
        <w:ind w:left="5402" w:hanging="344"/>
      </w:pPr>
      <w:rPr>
        <w:rFonts w:hint="default"/>
        <w:lang w:val="en-US" w:eastAsia="en-US" w:bidi="ar-SA"/>
      </w:rPr>
    </w:lvl>
    <w:lvl w:ilvl="7" w:tplc="3B3862D0">
      <w:numFmt w:val="bullet"/>
      <w:lvlText w:val="•"/>
      <w:lvlJc w:val="left"/>
      <w:pPr>
        <w:ind w:left="6638" w:hanging="344"/>
      </w:pPr>
      <w:rPr>
        <w:rFonts w:hint="default"/>
        <w:lang w:val="en-US" w:eastAsia="en-US" w:bidi="ar-SA"/>
      </w:rPr>
    </w:lvl>
    <w:lvl w:ilvl="8" w:tplc="546ADC5A">
      <w:numFmt w:val="bullet"/>
      <w:lvlText w:val="•"/>
      <w:lvlJc w:val="left"/>
      <w:pPr>
        <w:ind w:left="7874" w:hanging="344"/>
      </w:pPr>
      <w:rPr>
        <w:rFonts w:hint="default"/>
        <w:lang w:val="en-US" w:eastAsia="en-US" w:bidi="ar-SA"/>
      </w:rPr>
    </w:lvl>
  </w:abstractNum>
  <w:num w:numId="1" w16cid:durableId="14722840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8"/>
    <w:rsid w:val="000B1F8E"/>
    <w:rsid w:val="00136567"/>
    <w:rsid w:val="00240BAF"/>
    <w:rsid w:val="00262CE6"/>
    <w:rsid w:val="00340CDD"/>
    <w:rsid w:val="00354A86"/>
    <w:rsid w:val="003B0CAE"/>
    <w:rsid w:val="0044307B"/>
    <w:rsid w:val="00601783"/>
    <w:rsid w:val="0081367C"/>
    <w:rsid w:val="00A020D8"/>
    <w:rsid w:val="00B30E55"/>
    <w:rsid w:val="00F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81E"/>
  <w15:docId w15:val="{2EEA1CF1-1637-4B5F-B8F8-677E7C14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3B0CAE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60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1783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783"/>
    <w:rPr>
      <w:rFonts w:ascii="Cambria" w:eastAsia="Cambria" w:hAnsi="Cambria" w:cs="Cambria"/>
      <w:b/>
      <w:bCs/>
      <w:sz w:val="20"/>
      <w:szCs w:val="20"/>
    </w:rPr>
  </w:style>
  <w:style w:type="paragraph" w:customStyle="1" w:styleId="p">
    <w:name w:val="p"/>
    <w:basedOn w:val="Normal"/>
    <w:rsid w:val="008136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6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36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dfarspgi/pgi-part-201-federal-acquisition-regulations-system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my.af.mil/gcss-af/USAF/AFP40/d/s6925EC134B670FB5E044080020E329A9/Student%20Courses/Quality%20Assurance%20Program%20Coordinator%20QAPC.pdf" TargetMode="Externa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437B0-F96C-424A-A618-8D423A722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ABFA5-110B-493E-8211-D3794E4212A2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94a06ad-f065-438e-b0c5-3c8ee8c1fb4f"/>
    <ds:schemaRef ds:uri="c7b28551-714a-466d-aef6-d2c6ef9e902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B27616C-94AF-4511-945B-6F55EF50501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MP5346 -Quality Assurance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MP5346 -Quality Assurance</dc:title>
  <dc:creator>ROSSI, AMANDA M CIV USAF HAF SAF/AQCP</dc:creator>
  <cp:lastModifiedBy>ROSSI, AMANDA M CIV USAF HAF SAF/AQCP</cp:lastModifiedBy>
  <cp:revision>3</cp:revision>
  <dcterms:created xsi:type="dcterms:W3CDTF">2024-05-15T14:48:00Z</dcterms:created>
  <dcterms:modified xsi:type="dcterms:W3CDTF">2024-05-16T15:53:00Z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1400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