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2D84" w14:textId="3901ECE5" w:rsidR="006A2257" w:rsidRDefault="006A2257" w:rsidP="006A2257">
      <w:pPr>
        <w:pStyle w:val="Heading1"/>
        <w:spacing w:before="99"/>
        <w:rPr>
          <w:b/>
        </w:rPr>
      </w:pPr>
      <w:r>
        <w:rPr>
          <w:b/>
          <w:spacing w:val="-4"/>
        </w:rPr>
        <w:t>MP5315.3</w:t>
      </w:r>
      <w:r>
        <w:rPr>
          <w:b/>
          <w:spacing w:val="-22"/>
        </w:rPr>
        <w:t xml:space="preserve"> </w:t>
      </w:r>
      <w:r>
        <w:rPr>
          <w:b/>
          <w:spacing w:val="-4"/>
        </w:rPr>
        <w:t>Source</w:t>
      </w:r>
      <w:r>
        <w:rPr>
          <w:b/>
          <w:spacing w:val="-21"/>
        </w:rPr>
        <w:t xml:space="preserve"> </w:t>
      </w:r>
      <w:r>
        <w:rPr>
          <w:b/>
          <w:spacing w:val="-4"/>
        </w:rPr>
        <w:t xml:space="preserve">Selection </w:t>
      </w:r>
    </w:p>
    <w:p w14:paraId="346C9D60" w14:textId="77777777" w:rsidR="006A2257" w:rsidRDefault="006A2257">
      <w:pPr>
        <w:pStyle w:val="BodyText"/>
        <w:ind w:left="110"/>
        <w:rPr>
          <w:rFonts w:ascii="Bookman Old Style"/>
          <w:b/>
          <w:spacing w:val="-9"/>
        </w:rPr>
      </w:pPr>
    </w:p>
    <w:commentRangeStart w:id="0"/>
    <w:p w14:paraId="1AE663BA" w14:textId="39387D73" w:rsidR="002A5991" w:rsidRPr="00C95F49" w:rsidDel="00E74D75" w:rsidRDefault="00E74D75" w:rsidP="00C95F49">
      <w:pPr>
        <w:pStyle w:val="p"/>
        <w:shd w:val="clear" w:color="auto" w:fill="FFFFFF"/>
        <w:textAlignment w:val="baseline"/>
        <w:rPr>
          <w:del w:id="1" w:author="ROSSI, AMANDA M CIV USAF HAF SAF/AQCP" w:date="2024-05-16T10:09:00Z"/>
          <w:rFonts w:ascii="open_sansregular" w:hAnsi="open_sansregular"/>
          <w:color w:val="000000"/>
        </w:rPr>
      </w:pPr>
      <w:ins w:id="2" w:author="ROSSI, AMANDA M CIV USAF HAF SAF/AQCP" w:date="2024-05-16T10:09:00Z">
        <w:r>
          <w:rPr>
            <w:rFonts w:ascii="open_sansregular" w:hAnsi="open_sansregular"/>
            <w:color w:val="000000"/>
          </w:rPr>
          <w:fldChar w:fldCharType="begin"/>
        </w:r>
        <w:r>
          <w:rPr>
            <w:rFonts w:ascii="open_sansregular" w:hAnsi="open_sansregular"/>
            <w:color w:val="000000"/>
          </w:rPr>
          <w:instrText>HYPERLINK "https://usaf.dps.mil/:u:/r/sites/AFCC/AQCP/KnowledgeCenter/SitePages/5315.aspx" \o "DAFFARS PART 5333 Knowledge Center" \t "_blank"</w:instrText>
        </w:r>
        <w:r>
          <w:rPr>
            <w:rFonts w:ascii="open_sansregular" w:hAnsi="open_sansregular"/>
            <w:color w:val="000000"/>
          </w:rPr>
        </w:r>
        <w:r>
          <w:rPr>
            <w:rFonts w:ascii="open_sansregular" w:hAnsi="open_sansregular"/>
            <w:color w:val="000000"/>
          </w:rPr>
          <w:fldChar w:fldCharType="separate"/>
        </w:r>
        <w:r>
          <w:rPr>
            <w:rStyle w:val="Hyperlink"/>
            <w:rFonts w:ascii="inherit" w:hAnsi="inherit"/>
            <w:bdr w:val="none" w:sz="0" w:space="0" w:color="auto" w:frame="1"/>
          </w:rPr>
          <w:t>DAFFARS PART 5315 Knowledge Center</w:t>
        </w:r>
        <w:r>
          <w:rPr>
            <w:rFonts w:ascii="open_sansregular" w:hAnsi="open_sansregular"/>
            <w:color w:val="000000"/>
          </w:rPr>
          <w:fldChar w:fldCharType="end"/>
        </w:r>
        <w:commentRangeEnd w:id="0"/>
        <w:r>
          <w:rPr>
            <w:rStyle w:val="CommentReference"/>
            <w:rFonts w:ascii="Cambria" w:eastAsia="Cambria" w:hAnsi="Cambria" w:cs="Cambria"/>
          </w:rPr>
          <w:commentReference w:id="0"/>
        </w:r>
      </w:ins>
      <w:del w:id="3" w:author="ROSSI, AMANDA M CIV USAF HAF SAF/AQCP" w:date="2024-05-16T10:09:00Z">
        <w:r w:rsidR="002A658C" w:rsidDel="00E74D75">
          <w:rPr>
            <w:rFonts w:ascii="Bookman Old Style"/>
            <w:b/>
            <w:spacing w:val="-9"/>
          </w:rPr>
          <w:delText>2024</w:delText>
        </w:r>
        <w:r w:rsidR="002A658C" w:rsidDel="00E74D75">
          <w:rPr>
            <w:rFonts w:ascii="Bookman Old Style"/>
            <w:b/>
            <w:spacing w:val="-5"/>
          </w:rPr>
          <w:delText xml:space="preserve"> </w:delText>
        </w:r>
        <w:r w:rsidR="00C211E0" w:rsidDel="00E74D75">
          <w:rPr>
            <w:rFonts w:ascii="Bookman Old Style"/>
            <w:b/>
            <w:spacing w:val="-2"/>
          </w:rPr>
          <w:delText>Edition</w:delText>
        </w:r>
      </w:del>
    </w:p>
    <w:p w14:paraId="138C851B" w14:textId="1900D6D9" w:rsidR="002A5991" w:rsidDel="00E74D75" w:rsidRDefault="002A5991" w:rsidP="00C95F49">
      <w:pPr>
        <w:pStyle w:val="p"/>
        <w:rPr>
          <w:del w:id="4" w:author="ROSSI, AMANDA M CIV USAF HAF SAF/AQCP" w:date="2024-05-16T10:09:00Z"/>
          <w:rFonts w:ascii="Bookman Old Style"/>
          <w:b/>
          <w:sz w:val="26"/>
        </w:rPr>
      </w:pPr>
    </w:p>
    <w:p w14:paraId="10DB0892" w14:textId="5805D47C" w:rsidR="002A5991" w:rsidDel="00E74D75" w:rsidRDefault="00C211E0" w:rsidP="00C95F49">
      <w:pPr>
        <w:pStyle w:val="p"/>
        <w:rPr>
          <w:del w:id="5" w:author="ROSSI, AMANDA M CIV USAF HAF SAF/AQCP" w:date="2024-05-16T10:09:00Z"/>
          <w:i/>
        </w:rPr>
      </w:pPr>
      <w:del w:id="6" w:author="ROSSI, AMANDA M CIV USAF HAF SAF/AQCP" w:date="2024-05-16T10:09:00Z">
        <w:r w:rsidDel="00E74D75">
          <w:rPr>
            <w:i/>
            <w:w w:val="110"/>
          </w:rPr>
          <w:delText>Revised:</w:delText>
        </w:r>
        <w:r w:rsidDel="00E74D75">
          <w:rPr>
            <w:i/>
            <w:spacing w:val="23"/>
            <w:w w:val="110"/>
          </w:rPr>
          <w:delText xml:space="preserve"> </w:delText>
        </w:r>
        <w:r w:rsidDel="00E74D75">
          <w:rPr>
            <w:i/>
            <w:w w:val="110"/>
          </w:rPr>
          <w:delText>June</w:delText>
        </w:r>
        <w:r w:rsidDel="00E74D75">
          <w:rPr>
            <w:i/>
            <w:spacing w:val="23"/>
            <w:w w:val="110"/>
          </w:rPr>
          <w:delText xml:space="preserve"> </w:delText>
        </w:r>
        <w:r w:rsidR="002A658C" w:rsidDel="00E74D75">
          <w:rPr>
            <w:i/>
            <w:spacing w:val="-4"/>
            <w:w w:val="110"/>
          </w:rPr>
          <w:delText>2024</w:delText>
        </w:r>
      </w:del>
    </w:p>
    <w:p w14:paraId="3DE47F83" w14:textId="77777777" w:rsidR="002A5991" w:rsidRDefault="002A5991" w:rsidP="00C95F49">
      <w:pPr>
        <w:pStyle w:val="p"/>
        <w:rPr>
          <w:i/>
          <w:sz w:val="26"/>
        </w:rPr>
      </w:pPr>
    </w:p>
    <w:p w14:paraId="31E42E7E" w14:textId="77777777" w:rsidR="002A5991" w:rsidRDefault="002A5991">
      <w:pPr>
        <w:pStyle w:val="BodyText"/>
        <w:spacing w:before="1"/>
        <w:rPr>
          <w:rFonts w:ascii="Bookman Old Style"/>
          <w:b/>
          <w:sz w:val="44"/>
        </w:rPr>
      </w:pPr>
    </w:p>
    <w:p w14:paraId="19D86F84" w14:textId="77777777" w:rsidR="002A5991" w:rsidRDefault="00C211E0">
      <w:pPr>
        <w:pStyle w:val="Heading2"/>
        <w:numPr>
          <w:ilvl w:val="0"/>
          <w:numId w:val="19"/>
        </w:numPr>
        <w:tabs>
          <w:tab w:val="left" w:pos="351"/>
        </w:tabs>
        <w:ind w:left="351" w:hanging="241"/>
        <w:rPr>
          <w:b/>
        </w:rPr>
      </w:pPr>
      <w:r>
        <w:rPr>
          <w:b/>
        </w:rPr>
        <w:t>PURPOSE,</w:t>
      </w:r>
      <w:r>
        <w:rPr>
          <w:b/>
          <w:spacing w:val="9"/>
        </w:rPr>
        <w:t xml:space="preserve"> </w:t>
      </w:r>
      <w:r>
        <w:rPr>
          <w:b/>
        </w:rPr>
        <w:t>ROLES,</w:t>
      </w:r>
      <w:r>
        <w:rPr>
          <w:b/>
          <w:spacing w:val="9"/>
        </w:rPr>
        <w:t xml:space="preserve"> </w:t>
      </w:r>
      <w:r>
        <w:rPr>
          <w:b/>
        </w:rPr>
        <w:t>AND</w:t>
      </w:r>
      <w:r>
        <w:rPr>
          <w:b/>
          <w:spacing w:val="9"/>
        </w:rPr>
        <w:t xml:space="preserve"> </w:t>
      </w:r>
      <w:r>
        <w:rPr>
          <w:b/>
          <w:spacing w:val="-2"/>
        </w:rPr>
        <w:t>RESPONSIBILITIES</w:t>
      </w:r>
    </w:p>
    <w:p w14:paraId="7711DE18" w14:textId="77777777" w:rsidR="002A5991" w:rsidRDefault="002A5991"/>
    <w:p w14:paraId="32161535" w14:textId="77777777" w:rsidR="002A5991" w:rsidRDefault="00C211E0">
      <w:pPr>
        <w:pStyle w:val="ListParagraph"/>
        <w:numPr>
          <w:ilvl w:val="1"/>
          <w:numId w:val="19"/>
        </w:numPr>
        <w:tabs>
          <w:tab w:val="left" w:pos="523"/>
        </w:tabs>
        <w:spacing w:before="86"/>
        <w:ind w:hanging="413"/>
        <w:rPr>
          <w:rFonts w:ascii="Bookman Old Style"/>
          <w:b/>
        </w:rPr>
      </w:pPr>
      <w:r>
        <w:rPr>
          <w:rFonts w:ascii="Bookman Old Style"/>
          <w:b/>
          <w:spacing w:val="-2"/>
        </w:rPr>
        <w:t>Purpose</w:t>
      </w:r>
    </w:p>
    <w:p w14:paraId="143855FE" w14:textId="77777777" w:rsidR="002A5991" w:rsidRDefault="002A5991">
      <w:pPr>
        <w:pStyle w:val="BodyText"/>
        <w:rPr>
          <w:rFonts w:ascii="Bookman Old Style"/>
          <w:b/>
          <w:sz w:val="26"/>
        </w:rPr>
      </w:pPr>
    </w:p>
    <w:p w14:paraId="5047AC8B" w14:textId="77777777" w:rsidR="002A5991" w:rsidRDefault="00C211E0">
      <w:pPr>
        <w:pStyle w:val="BodyText"/>
        <w:spacing w:before="220" w:line="271" w:lineRule="auto"/>
        <w:ind w:left="110" w:right="212"/>
      </w:pPr>
      <w:r>
        <w:rPr>
          <w:w w:val="105"/>
        </w:rPr>
        <w:t>This Mandatory Procedure (MP) establishes supplemental procedures for conducting competitively negotiated source selections of $10M or more within the Department of the Air Force (DAF), and</w:t>
      </w:r>
      <w:r>
        <w:rPr>
          <w:spacing w:val="40"/>
          <w:w w:val="105"/>
        </w:rPr>
        <w:t xml:space="preserve"> </w:t>
      </w:r>
      <w:r>
        <w:rPr>
          <w:w w:val="105"/>
        </w:rPr>
        <w:t>follows</w:t>
      </w:r>
      <w:r>
        <w:rPr>
          <w:spacing w:val="23"/>
          <w:w w:val="105"/>
        </w:rPr>
        <w:t xml:space="preserve"> </w:t>
      </w:r>
      <w:r>
        <w:rPr>
          <w:w w:val="105"/>
        </w:rPr>
        <w:t>the</w:t>
      </w:r>
      <w:r>
        <w:rPr>
          <w:spacing w:val="23"/>
          <w:w w:val="105"/>
        </w:rPr>
        <w:t xml:space="preserve"> </w:t>
      </w:r>
      <w:r>
        <w:rPr>
          <w:w w:val="105"/>
        </w:rPr>
        <w:t>numbering</w:t>
      </w:r>
      <w:r>
        <w:rPr>
          <w:spacing w:val="23"/>
          <w:w w:val="105"/>
        </w:rPr>
        <w:t xml:space="preserve"> </w:t>
      </w:r>
      <w:r>
        <w:rPr>
          <w:w w:val="105"/>
        </w:rPr>
        <w:t>convention</w:t>
      </w:r>
      <w:r>
        <w:rPr>
          <w:spacing w:val="23"/>
          <w:w w:val="105"/>
        </w:rPr>
        <w:t xml:space="preserve"> </w:t>
      </w:r>
      <w:r>
        <w:rPr>
          <w:w w:val="105"/>
        </w:rPr>
        <w:t>of</w:t>
      </w:r>
      <w:r>
        <w:rPr>
          <w:spacing w:val="23"/>
          <w:w w:val="105"/>
        </w:rPr>
        <w:t xml:space="preserve"> </w:t>
      </w:r>
      <w:r>
        <w:rPr>
          <w:w w:val="105"/>
        </w:rPr>
        <w:t>the</w:t>
      </w:r>
      <w:r>
        <w:rPr>
          <w:spacing w:val="24"/>
          <w:w w:val="105"/>
        </w:rPr>
        <w:t xml:space="preserve"> </w:t>
      </w:r>
      <w:hyperlink r:id="rId12">
        <w:r>
          <w:rPr>
            <w:color w:val="27314A"/>
            <w:w w:val="105"/>
            <w:u w:val="single" w:color="27314A"/>
          </w:rPr>
          <w:t>DoD</w:t>
        </w:r>
        <w:r>
          <w:rPr>
            <w:color w:val="27314A"/>
            <w:spacing w:val="23"/>
            <w:w w:val="105"/>
            <w:u w:val="single" w:color="27314A"/>
          </w:rPr>
          <w:t xml:space="preserve"> </w:t>
        </w:r>
        <w:r>
          <w:rPr>
            <w:color w:val="27314A"/>
            <w:w w:val="105"/>
            <w:u w:val="single" w:color="27314A"/>
          </w:rPr>
          <w:t>Source</w:t>
        </w:r>
        <w:r>
          <w:rPr>
            <w:color w:val="27314A"/>
            <w:spacing w:val="23"/>
            <w:w w:val="105"/>
            <w:u w:val="single" w:color="27314A"/>
          </w:rPr>
          <w:t xml:space="preserve"> </w:t>
        </w:r>
        <w:r>
          <w:rPr>
            <w:color w:val="27314A"/>
            <w:w w:val="105"/>
            <w:u w:val="single" w:color="27314A"/>
          </w:rPr>
          <w:t>Selection</w:t>
        </w:r>
        <w:r>
          <w:rPr>
            <w:color w:val="27314A"/>
            <w:spacing w:val="23"/>
            <w:w w:val="105"/>
            <w:u w:val="single" w:color="27314A"/>
          </w:rPr>
          <w:t xml:space="preserve"> </w:t>
        </w:r>
        <w:r>
          <w:rPr>
            <w:color w:val="27314A"/>
            <w:w w:val="105"/>
            <w:u w:val="single" w:color="27314A"/>
          </w:rPr>
          <w:t>Procedures</w:t>
        </w:r>
      </w:hyperlink>
      <w:r>
        <w:rPr>
          <w:w w:val="105"/>
        </w:rPr>
        <w:t>,</w:t>
      </w:r>
      <w:r>
        <w:rPr>
          <w:spacing w:val="23"/>
          <w:w w:val="105"/>
        </w:rPr>
        <w:t xml:space="preserve"> </w:t>
      </w:r>
      <w:r>
        <w:rPr>
          <w:w w:val="105"/>
        </w:rPr>
        <w:t>dated</w:t>
      </w:r>
      <w:r>
        <w:rPr>
          <w:spacing w:val="23"/>
          <w:w w:val="105"/>
        </w:rPr>
        <w:t xml:space="preserve"> </w:t>
      </w:r>
      <w:r>
        <w:rPr>
          <w:w w:val="105"/>
        </w:rPr>
        <w:t>20</w:t>
      </w:r>
      <w:r>
        <w:rPr>
          <w:spacing w:val="23"/>
          <w:w w:val="105"/>
        </w:rPr>
        <w:t xml:space="preserve"> </w:t>
      </w:r>
      <w:r>
        <w:rPr>
          <w:w w:val="105"/>
        </w:rPr>
        <w:t>August</w:t>
      </w:r>
      <w:r>
        <w:rPr>
          <w:spacing w:val="23"/>
          <w:w w:val="105"/>
        </w:rPr>
        <w:t xml:space="preserve"> </w:t>
      </w:r>
      <w:r>
        <w:rPr>
          <w:w w:val="105"/>
        </w:rPr>
        <w:t>2022.</w:t>
      </w:r>
    </w:p>
    <w:p w14:paraId="68B31DF8" w14:textId="77777777" w:rsidR="002A5991" w:rsidRDefault="002A5991">
      <w:pPr>
        <w:pStyle w:val="BodyText"/>
        <w:rPr>
          <w:sz w:val="26"/>
        </w:rPr>
      </w:pPr>
    </w:p>
    <w:p w14:paraId="3A91AC41"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4"/>
        </w:rPr>
        <w:t>Applicability</w:t>
      </w:r>
      <w:r>
        <w:rPr>
          <w:rFonts w:ascii="Bookman Old Style"/>
          <w:b/>
          <w:spacing w:val="-8"/>
        </w:rPr>
        <w:t xml:space="preserve"> </w:t>
      </w:r>
      <w:r>
        <w:rPr>
          <w:rFonts w:ascii="Bookman Old Style"/>
          <w:b/>
          <w:spacing w:val="-4"/>
        </w:rPr>
        <w:t>and</w:t>
      </w:r>
      <w:r>
        <w:rPr>
          <w:rFonts w:ascii="Bookman Old Style"/>
          <w:b/>
          <w:spacing w:val="-7"/>
        </w:rPr>
        <w:t xml:space="preserve"> </w:t>
      </w:r>
      <w:r>
        <w:rPr>
          <w:rFonts w:ascii="Bookman Old Style"/>
          <w:b/>
          <w:spacing w:val="-4"/>
        </w:rPr>
        <w:t>Waivers</w:t>
      </w:r>
    </w:p>
    <w:p w14:paraId="018A0871" w14:textId="77777777" w:rsidR="002A5991" w:rsidRDefault="002A5991">
      <w:pPr>
        <w:pStyle w:val="BodyText"/>
        <w:rPr>
          <w:rFonts w:ascii="Bookman Old Style"/>
          <w:b/>
          <w:sz w:val="26"/>
        </w:rPr>
      </w:pPr>
    </w:p>
    <w:p w14:paraId="27728DD3" w14:textId="77777777" w:rsidR="002A5991" w:rsidRDefault="00C211E0">
      <w:pPr>
        <w:pStyle w:val="BodyText"/>
        <w:spacing w:before="220" w:line="271" w:lineRule="auto"/>
        <w:ind w:left="110"/>
        <w:rPr>
          <w:w w:val="105"/>
        </w:rPr>
      </w:pPr>
      <w:r>
        <w:rPr>
          <w:w w:val="105"/>
        </w:rPr>
        <w:t>This</w:t>
      </w:r>
      <w:r>
        <w:rPr>
          <w:spacing w:val="18"/>
          <w:w w:val="105"/>
        </w:rPr>
        <w:t xml:space="preserve"> </w:t>
      </w:r>
      <w:r>
        <w:rPr>
          <w:w w:val="105"/>
        </w:rPr>
        <w:t>MP</w:t>
      </w:r>
      <w:r>
        <w:rPr>
          <w:spacing w:val="18"/>
          <w:w w:val="105"/>
        </w:rPr>
        <w:t xml:space="preserve"> </w:t>
      </w:r>
      <w:r>
        <w:rPr>
          <w:w w:val="105"/>
        </w:rPr>
        <w:t>must</w:t>
      </w:r>
      <w:r>
        <w:rPr>
          <w:spacing w:val="18"/>
          <w:w w:val="105"/>
        </w:rPr>
        <w:t xml:space="preserve"> </w:t>
      </w:r>
      <w:r>
        <w:rPr>
          <w:w w:val="105"/>
        </w:rPr>
        <w:t>be</w:t>
      </w:r>
      <w:r>
        <w:rPr>
          <w:spacing w:val="18"/>
          <w:w w:val="105"/>
        </w:rPr>
        <w:t xml:space="preserve"> </w:t>
      </w:r>
      <w:r>
        <w:rPr>
          <w:w w:val="105"/>
        </w:rPr>
        <w:t>used</w:t>
      </w:r>
      <w:r>
        <w:rPr>
          <w:spacing w:val="18"/>
          <w:w w:val="105"/>
        </w:rPr>
        <w:t xml:space="preserve"> </w:t>
      </w:r>
      <w:r>
        <w:rPr>
          <w:w w:val="105"/>
        </w:rPr>
        <w:t>in</w:t>
      </w:r>
      <w:r>
        <w:rPr>
          <w:spacing w:val="18"/>
          <w:w w:val="105"/>
        </w:rPr>
        <w:t xml:space="preserve"> </w:t>
      </w:r>
      <w:r>
        <w:rPr>
          <w:w w:val="105"/>
        </w:rPr>
        <w:t>conjunction</w:t>
      </w:r>
      <w:r>
        <w:rPr>
          <w:spacing w:val="18"/>
          <w:w w:val="105"/>
        </w:rPr>
        <w:t xml:space="preserve"> </w:t>
      </w:r>
      <w:r>
        <w:rPr>
          <w:w w:val="105"/>
        </w:rPr>
        <w:t>with</w:t>
      </w:r>
      <w:r>
        <w:rPr>
          <w:spacing w:val="18"/>
          <w:w w:val="105"/>
        </w:rPr>
        <w:t xml:space="preserve"> </w:t>
      </w:r>
      <w:hyperlink r:id="rId13">
        <w:r>
          <w:rPr>
            <w:color w:val="27314A"/>
            <w:w w:val="105"/>
            <w:u w:val="single" w:color="27314A"/>
          </w:rPr>
          <w:t>FAR</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15</w:t>
        </w:r>
      </w:hyperlink>
      <w:r>
        <w:rPr>
          <w:w w:val="105"/>
        </w:rPr>
        <w:t>,</w:t>
      </w:r>
      <w:r>
        <w:rPr>
          <w:spacing w:val="18"/>
          <w:w w:val="105"/>
        </w:rPr>
        <w:t xml:space="preserve"> </w:t>
      </w:r>
      <w:r>
        <w:rPr>
          <w:w w:val="105"/>
        </w:rPr>
        <w:t>as</w:t>
      </w:r>
      <w:r>
        <w:rPr>
          <w:spacing w:val="18"/>
          <w:w w:val="105"/>
        </w:rPr>
        <w:t xml:space="preserve"> </w:t>
      </w:r>
      <w:r>
        <w:rPr>
          <w:w w:val="105"/>
        </w:rPr>
        <w:t>supplemented,</w:t>
      </w:r>
      <w:r>
        <w:rPr>
          <w:spacing w:val="18"/>
          <w:w w:val="105"/>
        </w:rPr>
        <w:t xml:space="preserve"> </w:t>
      </w:r>
      <w:r>
        <w:rPr>
          <w:w w:val="105"/>
        </w:rPr>
        <w:t>to</w:t>
      </w:r>
      <w:r>
        <w:rPr>
          <w:spacing w:val="18"/>
          <w:w w:val="105"/>
        </w:rPr>
        <w:t xml:space="preserve"> </w:t>
      </w:r>
      <w:r>
        <w:rPr>
          <w:w w:val="105"/>
        </w:rPr>
        <w:t>include</w:t>
      </w:r>
      <w:r>
        <w:rPr>
          <w:spacing w:val="18"/>
          <w:w w:val="105"/>
        </w:rPr>
        <w:t xml:space="preserve"> </w:t>
      </w:r>
      <w:r>
        <w:rPr>
          <w:w w:val="105"/>
        </w:rPr>
        <w:t>the</w:t>
      </w:r>
      <w:r>
        <w:rPr>
          <w:spacing w:val="18"/>
          <w:w w:val="105"/>
        </w:rPr>
        <w:t xml:space="preserve"> </w:t>
      </w:r>
      <w:hyperlink r:id="rId14">
        <w:r>
          <w:rPr>
            <w:color w:val="27314A"/>
            <w:w w:val="105"/>
            <w:u w:val="single" w:color="27314A"/>
          </w:rPr>
          <w:t>DFARS</w:t>
        </w:r>
        <w:r>
          <w:rPr>
            <w:color w:val="27314A"/>
            <w:spacing w:val="18"/>
            <w:w w:val="105"/>
            <w:u w:val="single" w:color="27314A"/>
          </w:rPr>
          <w:t xml:space="preserve"> </w:t>
        </w:r>
        <w:r>
          <w:rPr>
            <w:color w:val="27314A"/>
            <w:w w:val="105"/>
            <w:u w:val="single" w:color="27314A"/>
          </w:rPr>
          <w:t>Part</w:t>
        </w:r>
      </w:hyperlink>
      <w:r>
        <w:rPr>
          <w:color w:val="27314A"/>
          <w:w w:val="105"/>
        </w:rPr>
        <w:t xml:space="preserve"> </w:t>
      </w:r>
      <w:hyperlink r:id="rId15">
        <w:r>
          <w:rPr>
            <w:color w:val="27314A"/>
            <w:w w:val="105"/>
            <w:u w:val="single" w:color="27314A"/>
          </w:rPr>
          <w:t>215</w:t>
        </w:r>
      </w:hyperlink>
      <w:r>
        <w:rPr>
          <w:color w:val="27314A"/>
          <w:w w:val="105"/>
        </w:rPr>
        <w:t xml:space="preserve"> </w:t>
      </w:r>
      <w:r>
        <w:rPr>
          <w:w w:val="105"/>
        </w:rPr>
        <w:t>and its companion resource entitled Procedures, Guidance and Information (PGI), DoD Source</w:t>
      </w:r>
      <w:r>
        <w:rPr>
          <w:spacing w:val="40"/>
          <w:w w:val="105"/>
        </w:rPr>
        <w:t xml:space="preserve"> </w:t>
      </w:r>
      <w:r>
        <w:rPr>
          <w:w w:val="105"/>
        </w:rPr>
        <w:t>Selection</w:t>
      </w:r>
      <w:r>
        <w:rPr>
          <w:spacing w:val="38"/>
          <w:w w:val="105"/>
        </w:rPr>
        <w:t xml:space="preserve"> </w:t>
      </w:r>
      <w:r>
        <w:rPr>
          <w:w w:val="105"/>
        </w:rPr>
        <w:t>Procedures,</w:t>
      </w:r>
      <w:r>
        <w:rPr>
          <w:spacing w:val="38"/>
          <w:w w:val="105"/>
        </w:rPr>
        <w:t xml:space="preserve"> </w:t>
      </w:r>
      <w:r>
        <w:rPr>
          <w:w w:val="105"/>
        </w:rPr>
        <w:t>and</w:t>
      </w:r>
      <w:r>
        <w:rPr>
          <w:spacing w:val="38"/>
          <w:w w:val="105"/>
        </w:rPr>
        <w:t xml:space="preserve"> </w:t>
      </w:r>
      <w:r>
        <w:rPr>
          <w:w w:val="105"/>
        </w:rPr>
        <w:t>related</w:t>
      </w:r>
      <w:r>
        <w:rPr>
          <w:spacing w:val="38"/>
          <w:w w:val="105"/>
        </w:rPr>
        <w:t xml:space="preserve"> </w:t>
      </w:r>
      <w:r>
        <w:rPr>
          <w:w w:val="105"/>
        </w:rPr>
        <w:t>laws,</w:t>
      </w:r>
      <w:r>
        <w:rPr>
          <w:spacing w:val="38"/>
          <w:w w:val="105"/>
        </w:rPr>
        <w:t xml:space="preserve"> </w:t>
      </w:r>
      <w:r>
        <w:rPr>
          <w:w w:val="105"/>
        </w:rPr>
        <w:t>regulation,</w:t>
      </w:r>
      <w:r>
        <w:rPr>
          <w:spacing w:val="38"/>
          <w:w w:val="105"/>
        </w:rPr>
        <w:t xml:space="preserve"> </w:t>
      </w:r>
      <w:r>
        <w:rPr>
          <w:w w:val="105"/>
        </w:rPr>
        <w:t>and</w:t>
      </w:r>
      <w:r>
        <w:rPr>
          <w:spacing w:val="38"/>
          <w:w w:val="105"/>
        </w:rPr>
        <w:t xml:space="preserve"> </w:t>
      </w:r>
      <w:r>
        <w:rPr>
          <w:w w:val="105"/>
        </w:rPr>
        <w:t>policy.</w:t>
      </w:r>
      <w:r>
        <w:rPr>
          <w:spacing w:val="38"/>
          <w:w w:val="105"/>
        </w:rPr>
        <w:t xml:space="preserve"> </w:t>
      </w:r>
      <w:r>
        <w:rPr>
          <w:w w:val="105"/>
        </w:rPr>
        <w:t>As</w:t>
      </w:r>
      <w:r>
        <w:rPr>
          <w:spacing w:val="38"/>
          <w:w w:val="105"/>
        </w:rPr>
        <w:t xml:space="preserve"> </w:t>
      </w:r>
      <w:r>
        <w:rPr>
          <w:w w:val="105"/>
        </w:rPr>
        <w:t>guidance,</w:t>
      </w:r>
      <w:r>
        <w:rPr>
          <w:spacing w:val="38"/>
          <w:w w:val="105"/>
        </w:rPr>
        <w:t xml:space="preserve"> </w:t>
      </w:r>
      <w:r>
        <w:rPr>
          <w:w w:val="105"/>
        </w:rPr>
        <w:t>this</w:t>
      </w:r>
      <w:r>
        <w:rPr>
          <w:spacing w:val="38"/>
          <w:w w:val="105"/>
        </w:rPr>
        <w:t xml:space="preserve"> </w:t>
      </w:r>
      <w:r>
        <w:rPr>
          <w:w w:val="105"/>
        </w:rPr>
        <w:t>MP</w:t>
      </w:r>
      <w:r>
        <w:rPr>
          <w:spacing w:val="38"/>
          <w:w w:val="105"/>
        </w:rPr>
        <w:t xml:space="preserve"> </w:t>
      </w:r>
      <w:r>
        <w:rPr>
          <w:w w:val="105"/>
        </w:rPr>
        <w:t>also</w:t>
      </w:r>
      <w:r>
        <w:rPr>
          <w:spacing w:val="38"/>
          <w:w w:val="105"/>
        </w:rPr>
        <w:t xml:space="preserve"> </w:t>
      </w:r>
      <w:r>
        <w:rPr>
          <w:w w:val="105"/>
        </w:rPr>
        <w:t>provides hyperlinks to non-mandatory best practices, TTPs, sample RFP and contract language, tailorable</w:t>
      </w:r>
      <w:r>
        <w:rPr>
          <w:spacing w:val="40"/>
          <w:w w:val="105"/>
        </w:rPr>
        <w:t xml:space="preserve"> </w:t>
      </w:r>
      <w:r>
        <w:rPr>
          <w:w w:val="105"/>
        </w:rPr>
        <w:t>templates and training materials.</w:t>
      </w:r>
    </w:p>
    <w:p w14:paraId="224F4495" w14:textId="77777777" w:rsidR="00E74D75" w:rsidRDefault="00F53EB6">
      <w:pPr>
        <w:pStyle w:val="BodyText"/>
        <w:spacing w:before="220" w:line="271" w:lineRule="auto"/>
        <w:ind w:left="110"/>
        <w:rPr>
          <w:ins w:id="7" w:author="ROSSI, AMANDA M CIV USAF HAF SAF/AQCP" w:date="2024-05-16T10:10:00Z"/>
          <w:spacing w:val="27"/>
          <w:w w:val="105"/>
        </w:rPr>
      </w:pPr>
      <w:commentRangeStart w:id="8"/>
      <w:r>
        <w:rPr>
          <w:w w:val="105"/>
        </w:rPr>
        <w:t>1.2.3</w:t>
      </w:r>
      <w:commentRangeEnd w:id="8"/>
      <w:r w:rsidR="00E74D75">
        <w:rPr>
          <w:rStyle w:val="CommentReference"/>
        </w:rPr>
        <w:commentReference w:id="8"/>
      </w:r>
      <w:r>
        <w:rPr>
          <w:w w:val="105"/>
        </w:rPr>
        <w:t xml:space="preserve"> Waivers. Waivers for solicitations valued at $1B or more for approval by the Director, Defense Pricing</w:t>
      </w:r>
      <w:r>
        <w:rPr>
          <w:spacing w:val="23"/>
          <w:w w:val="105"/>
        </w:rPr>
        <w:t xml:space="preserve"> </w:t>
      </w:r>
      <w:r>
        <w:rPr>
          <w:w w:val="105"/>
        </w:rPr>
        <w:t>and</w:t>
      </w:r>
      <w:r>
        <w:rPr>
          <w:spacing w:val="23"/>
          <w:w w:val="105"/>
        </w:rPr>
        <w:t xml:space="preserve"> </w:t>
      </w:r>
      <w:r>
        <w:rPr>
          <w:w w:val="105"/>
        </w:rPr>
        <w:t>Contracting</w:t>
      </w:r>
      <w:r>
        <w:rPr>
          <w:spacing w:val="23"/>
          <w:w w:val="105"/>
        </w:rPr>
        <w:t xml:space="preserve"> </w:t>
      </w:r>
      <w:r>
        <w:rPr>
          <w:w w:val="105"/>
        </w:rPr>
        <w:t>(DPC),</w:t>
      </w:r>
      <w:r>
        <w:rPr>
          <w:spacing w:val="23"/>
          <w:w w:val="105"/>
        </w:rPr>
        <w:t xml:space="preserve"> </w:t>
      </w:r>
      <w:r>
        <w:rPr>
          <w:w w:val="105"/>
        </w:rPr>
        <w:t>must</w:t>
      </w:r>
      <w:r>
        <w:rPr>
          <w:spacing w:val="23"/>
          <w:w w:val="105"/>
        </w:rPr>
        <w:t xml:space="preserve"> </w:t>
      </w:r>
      <w:r>
        <w:rPr>
          <w:w w:val="105"/>
        </w:rPr>
        <w:t>be</w:t>
      </w:r>
      <w:r>
        <w:rPr>
          <w:spacing w:val="23"/>
          <w:w w:val="105"/>
        </w:rPr>
        <w:t xml:space="preserve"> </w:t>
      </w:r>
      <w:r>
        <w:rPr>
          <w:w w:val="105"/>
        </w:rPr>
        <w:t>forwarded</w:t>
      </w:r>
      <w:r>
        <w:rPr>
          <w:spacing w:val="23"/>
          <w:w w:val="105"/>
        </w:rPr>
        <w:t xml:space="preserve"> </w:t>
      </w:r>
      <w:r>
        <w:rPr>
          <w:w w:val="105"/>
        </w:rPr>
        <w:t>through</w:t>
      </w:r>
      <w:r>
        <w:rPr>
          <w:spacing w:val="23"/>
          <w:w w:val="105"/>
        </w:rPr>
        <w:t xml:space="preserve"> </w:t>
      </w:r>
      <w:r>
        <w:rPr>
          <w:w w:val="105"/>
        </w:rPr>
        <w:t>the</w:t>
      </w:r>
      <w:r>
        <w:rPr>
          <w:spacing w:val="23"/>
          <w:w w:val="105"/>
        </w:rPr>
        <w:t xml:space="preserve"> </w:t>
      </w:r>
      <w:r>
        <w:rPr>
          <w:w w:val="105"/>
        </w:rPr>
        <w:t>SCO</w:t>
      </w:r>
      <w:r>
        <w:rPr>
          <w:spacing w:val="23"/>
          <w:w w:val="105"/>
        </w:rPr>
        <w:t xml:space="preserve"> </w:t>
      </w:r>
      <w:r>
        <w:rPr>
          <w:w w:val="105"/>
        </w:rPr>
        <w:t>to</w:t>
      </w:r>
      <w:r>
        <w:rPr>
          <w:spacing w:val="23"/>
          <w:w w:val="105"/>
        </w:rPr>
        <w:t xml:space="preserve"> </w:t>
      </w:r>
      <w:r>
        <w:rPr>
          <w:w w:val="105"/>
        </w:rPr>
        <w:t>the</w:t>
      </w:r>
      <w:r>
        <w:rPr>
          <w:spacing w:val="21"/>
          <w:w w:val="105"/>
        </w:rPr>
        <w:t xml:space="preserve"> </w:t>
      </w:r>
      <w:hyperlink r:id="rId16">
        <w:r>
          <w:rPr>
            <w:color w:val="27314A"/>
            <w:w w:val="105"/>
            <w:u w:val="single" w:color="27314A"/>
          </w:rPr>
          <w:t>cognizant</w:t>
        </w:r>
        <w:r>
          <w:rPr>
            <w:color w:val="27314A"/>
            <w:spacing w:val="23"/>
            <w:w w:val="105"/>
            <w:u w:val="single" w:color="27314A"/>
          </w:rPr>
          <w:t xml:space="preserve"> </w:t>
        </w:r>
        <w:r>
          <w:rPr>
            <w:color w:val="27314A"/>
            <w:w w:val="105"/>
            <w:u w:val="single" w:color="27314A"/>
          </w:rPr>
          <w:t>HCA</w:t>
        </w:r>
        <w:r>
          <w:rPr>
            <w:color w:val="27314A"/>
            <w:spacing w:val="23"/>
            <w:w w:val="105"/>
            <w:u w:val="single" w:color="27314A"/>
          </w:rPr>
          <w:t xml:space="preserve"> </w:t>
        </w:r>
        <w:r>
          <w:rPr>
            <w:color w:val="27314A"/>
            <w:w w:val="105"/>
            <w:u w:val="single" w:color="27314A"/>
          </w:rPr>
          <w:t>Workflow</w:t>
        </w:r>
      </w:hyperlink>
      <w:r>
        <w:rPr>
          <w:color w:val="27314A"/>
          <w:w w:val="105"/>
        </w:rPr>
        <w:t xml:space="preserve"> </w:t>
      </w:r>
      <w:r>
        <w:rPr>
          <w:w w:val="105"/>
        </w:rPr>
        <w:t xml:space="preserve">for review and processing. See </w:t>
      </w:r>
      <w:hyperlink r:id="rId17" w:anchor="DAFFARS_MP5301_601">
        <w:r>
          <w:rPr>
            <w:color w:val="27314A"/>
            <w:w w:val="105"/>
            <w:u w:val="single" w:color="27314A"/>
          </w:rPr>
          <w:t>MP 5301.601(a)(i)</w:t>
        </w:r>
      </w:hyperlink>
      <w:r>
        <w:rPr>
          <w:color w:val="27314A"/>
          <w:w w:val="105"/>
        </w:rPr>
        <w:t xml:space="preserve"> </w:t>
      </w:r>
      <w:r>
        <w:rPr>
          <w:w w:val="105"/>
        </w:rPr>
        <w:t>for the waiver approval authority when the solicitation</w:t>
      </w:r>
      <w:r>
        <w:rPr>
          <w:spacing w:val="34"/>
          <w:w w:val="105"/>
        </w:rPr>
        <w:t xml:space="preserve"> </w:t>
      </w:r>
      <w:r>
        <w:rPr>
          <w:w w:val="105"/>
        </w:rPr>
        <w:t>value</w:t>
      </w:r>
      <w:r>
        <w:rPr>
          <w:spacing w:val="34"/>
          <w:w w:val="105"/>
        </w:rPr>
        <w:t xml:space="preserve"> </w:t>
      </w:r>
      <w:r>
        <w:rPr>
          <w:w w:val="105"/>
        </w:rPr>
        <w:t>is</w:t>
      </w:r>
      <w:r>
        <w:rPr>
          <w:spacing w:val="34"/>
          <w:w w:val="105"/>
        </w:rPr>
        <w:t xml:space="preserve"> </w:t>
      </w:r>
      <w:r>
        <w:rPr>
          <w:w w:val="105"/>
        </w:rPr>
        <w:t>above</w:t>
      </w:r>
      <w:r>
        <w:rPr>
          <w:spacing w:val="34"/>
          <w:w w:val="105"/>
        </w:rPr>
        <w:t xml:space="preserve"> </w:t>
      </w:r>
      <w:r>
        <w:rPr>
          <w:w w:val="105"/>
        </w:rPr>
        <w:t>$10M</w:t>
      </w:r>
      <w:r>
        <w:rPr>
          <w:spacing w:val="34"/>
          <w:w w:val="105"/>
        </w:rPr>
        <w:t xml:space="preserve"> </w:t>
      </w:r>
      <w:r>
        <w:rPr>
          <w:w w:val="105"/>
        </w:rPr>
        <w:t>but</w:t>
      </w:r>
      <w:r>
        <w:rPr>
          <w:spacing w:val="34"/>
          <w:w w:val="105"/>
        </w:rPr>
        <w:t xml:space="preserve"> </w:t>
      </w:r>
      <w:r>
        <w:rPr>
          <w:w w:val="105"/>
        </w:rPr>
        <w:t>less</w:t>
      </w:r>
      <w:r>
        <w:rPr>
          <w:spacing w:val="34"/>
          <w:w w:val="105"/>
        </w:rPr>
        <w:t xml:space="preserve"> </w:t>
      </w:r>
      <w:r>
        <w:rPr>
          <w:w w:val="105"/>
        </w:rPr>
        <w:t>than</w:t>
      </w:r>
      <w:r>
        <w:rPr>
          <w:spacing w:val="34"/>
          <w:w w:val="105"/>
        </w:rPr>
        <w:t xml:space="preserve"> </w:t>
      </w:r>
      <w:r>
        <w:rPr>
          <w:w w:val="105"/>
        </w:rPr>
        <w:t>$1B.</w:t>
      </w:r>
      <w:r>
        <w:rPr>
          <w:spacing w:val="34"/>
          <w:w w:val="105"/>
        </w:rPr>
        <w:t xml:space="preserve"> </w:t>
      </w:r>
      <w:r>
        <w:rPr>
          <w:w w:val="105"/>
        </w:rPr>
        <w:t>For</w:t>
      </w:r>
      <w:r>
        <w:rPr>
          <w:spacing w:val="34"/>
          <w:w w:val="105"/>
        </w:rPr>
        <w:t xml:space="preserve"> </w:t>
      </w:r>
      <w:r>
        <w:rPr>
          <w:w w:val="105"/>
        </w:rPr>
        <w:t>waivers</w:t>
      </w:r>
      <w:r>
        <w:rPr>
          <w:spacing w:val="34"/>
          <w:w w:val="105"/>
        </w:rPr>
        <w:t xml:space="preserve"> </w:t>
      </w:r>
      <w:r>
        <w:rPr>
          <w:w w:val="105"/>
        </w:rPr>
        <w:t>pertaining</w:t>
      </w:r>
      <w:r>
        <w:rPr>
          <w:spacing w:val="34"/>
          <w:w w:val="105"/>
        </w:rPr>
        <w:t xml:space="preserve"> </w:t>
      </w:r>
      <w:r>
        <w:rPr>
          <w:w w:val="105"/>
        </w:rPr>
        <w:t>to</w:t>
      </w:r>
      <w:r>
        <w:rPr>
          <w:spacing w:val="34"/>
          <w:w w:val="105"/>
        </w:rPr>
        <w:t xml:space="preserve"> </w:t>
      </w:r>
      <w:r>
        <w:rPr>
          <w:w w:val="105"/>
        </w:rPr>
        <w:t>SSAC</w:t>
      </w:r>
      <w:r>
        <w:rPr>
          <w:spacing w:val="34"/>
          <w:w w:val="105"/>
        </w:rPr>
        <w:t xml:space="preserve"> </w:t>
      </w:r>
      <w:r>
        <w:rPr>
          <w:w w:val="105"/>
        </w:rPr>
        <w:t>establishment, SCOs</w:t>
      </w:r>
      <w:r>
        <w:rPr>
          <w:spacing w:val="27"/>
          <w:w w:val="105"/>
        </w:rPr>
        <w:t xml:space="preserve"> </w:t>
      </w:r>
      <w:r>
        <w:rPr>
          <w:w w:val="105"/>
        </w:rPr>
        <w:t>should</w:t>
      </w:r>
      <w:r>
        <w:rPr>
          <w:spacing w:val="27"/>
          <w:w w:val="105"/>
        </w:rPr>
        <w:t xml:space="preserve"> </w:t>
      </w:r>
      <w:r>
        <w:rPr>
          <w:w w:val="105"/>
        </w:rPr>
        <w:t>consider</w:t>
      </w:r>
      <w:r>
        <w:rPr>
          <w:spacing w:val="27"/>
          <w:w w:val="105"/>
        </w:rPr>
        <w:t xml:space="preserve"> </w:t>
      </w:r>
      <w:r>
        <w:rPr>
          <w:w w:val="105"/>
        </w:rPr>
        <w:t>input</w:t>
      </w:r>
      <w:r>
        <w:rPr>
          <w:spacing w:val="27"/>
          <w:w w:val="105"/>
        </w:rPr>
        <w:t xml:space="preserve"> </w:t>
      </w:r>
      <w:r>
        <w:rPr>
          <w:w w:val="105"/>
        </w:rPr>
        <w:t>from</w:t>
      </w:r>
      <w:r>
        <w:rPr>
          <w:spacing w:val="27"/>
          <w:w w:val="105"/>
        </w:rPr>
        <w:t xml:space="preserve"> </w:t>
      </w:r>
      <w:r>
        <w:rPr>
          <w:w w:val="105"/>
        </w:rPr>
        <w:t>the</w:t>
      </w:r>
      <w:r>
        <w:rPr>
          <w:spacing w:val="27"/>
          <w:w w:val="105"/>
        </w:rPr>
        <w:t xml:space="preserve"> </w:t>
      </w:r>
      <w:r>
        <w:rPr>
          <w:w w:val="105"/>
        </w:rPr>
        <w:t>SSA.</w:t>
      </w:r>
      <w:r>
        <w:rPr>
          <w:spacing w:val="27"/>
          <w:w w:val="105"/>
        </w:rPr>
        <w:t xml:space="preserve"> </w:t>
      </w:r>
    </w:p>
    <w:p w14:paraId="20C5F935" w14:textId="2FD1E51D" w:rsidR="00F53EB6" w:rsidRDefault="00F53EB6">
      <w:pPr>
        <w:pStyle w:val="BodyText"/>
        <w:spacing w:before="220" w:line="271" w:lineRule="auto"/>
        <w:ind w:left="110"/>
      </w:pPr>
      <w:commentRangeStart w:id="9"/>
      <w:r>
        <w:rPr>
          <w:w w:val="105"/>
        </w:rPr>
        <w:t>1.2.4.1.</w:t>
      </w:r>
      <w:commentRangeEnd w:id="9"/>
      <w:r w:rsidR="00E74D75">
        <w:rPr>
          <w:rStyle w:val="CommentReference"/>
        </w:rPr>
        <w:commentReference w:id="9"/>
      </w:r>
      <w:r>
        <w:rPr>
          <w:spacing w:val="27"/>
          <w:w w:val="105"/>
        </w:rPr>
        <w:t xml:space="preserve"> </w:t>
      </w:r>
      <w:r>
        <w:rPr>
          <w:w w:val="105"/>
        </w:rPr>
        <w:t>Waiver</w:t>
      </w:r>
      <w:r>
        <w:rPr>
          <w:spacing w:val="27"/>
          <w:w w:val="105"/>
        </w:rPr>
        <w:t xml:space="preserve"> </w:t>
      </w:r>
      <w:r>
        <w:rPr>
          <w:w w:val="105"/>
        </w:rPr>
        <w:t>procedures</w:t>
      </w:r>
      <w:r>
        <w:rPr>
          <w:spacing w:val="27"/>
          <w:w w:val="105"/>
        </w:rPr>
        <w:t xml:space="preserve"> </w:t>
      </w:r>
      <w:r>
        <w:rPr>
          <w:w w:val="105"/>
        </w:rPr>
        <w:t>apply</w:t>
      </w:r>
      <w:r>
        <w:rPr>
          <w:spacing w:val="27"/>
          <w:w w:val="105"/>
        </w:rPr>
        <w:t xml:space="preserve"> </w:t>
      </w:r>
      <w:r>
        <w:rPr>
          <w:w w:val="105"/>
        </w:rPr>
        <w:t>only</w:t>
      </w:r>
      <w:r>
        <w:rPr>
          <w:spacing w:val="27"/>
          <w:w w:val="105"/>
        </w:rPr>
        <w:t xml:space="preserve"> </w:t>
      </w:r>
      <w:r>
        <w:rPr>
          <w:w w:val="105"/>
        </w:rPr>
        <w:t>to</w:t>
      </w:r>
      <w:r>
        <w:rPr>
          <w:spacing w:val="27"/>
          <w:w w:val="105"/>
        </w:rPr>
        <w:t xml:space="preserve"> </w:t>
      </w:r>
      <w:r>
        <w:rPr>
          <w:w w:val="105"/>
        </w:rPr>
        <w:t>the</w:t>
      </w:r>
      <w:r>
        <w:rPr>
          <w:spacing w:val="27"/>
          <w:w w:val="105"/>
        </w:rPr>
        <w:t xml:space="preserve"> </w:t>
      </w:r>
      <w:r>
        <w:rPr>
          <w:w w:val="105"/>
        </w:rPr>
        <w:t>DoD</w:t>
      </w:r>
      <w:r>
        <w:rPr>
          <w:spacing w:val="27"/>
          <w:w w:val="105"/>
        </w:rPr>
        <w:t xml:space="preserve"> </w:t>
      </w:r>
      <w:r>
        <w:rPr>
          <w:w w:val="105"/>
        </w:rPr>
        <w:t>Source Selection</w:t>
      </w:r>
      <w:r>
        <w:rPr>
          <w:spacing w:val="39"/>
          <w:w w:val="105"/>
        </w:rPr>
        <w:t xml:space="preserve"> </w:t>
      </w:r>
      <w:r>
        <w:rPr>
          <w:w w:val="105"/>
        </w:rPr>
        <w:t>Procedures</w:t>
      </w:r>
      <w:r>
        <w:rPr>
          <w:spacing w:val="39"/>
          <w:w w:val="105"/>
        </w:rPr>
        <w:t xml:space="preserve"> </w:t>
      </w:r>
      <w:r>
        <w:rPr>
          <w:w w:val="105"/>
        </w:rPr>
        <w:t>(CAUTION:</w:t>
      </w:r>
      <w:r>
        <w:rPr>
          <w:spacing w:val="39"/>
          <w:w w:val="105"/>
        </w:rPr>
        <w:t xml:space="preserve"> </w:t>
      </w:r>
      <w:r>
        <w:rPr>
          <w:w w:val="105"/>
        </w:rPr>
        <w:t>read</w:t>
      </w:r>
      <w:r>
        <w:rPr>
          <w:spacing w:val="39"/>
          <w:w w:val="105"/>
        </w:rPr>
        <w:t xml:space="preserve"> </w:t>
      </w:r>
      <w:r>
        <w:rPr>
          <w:w w:val="105"/>
        </w:rPr>
        <w:t>paragraph</w:t>
      </w:r>
      <w:r>
        <w:rPr>
          <w:spacing w:val="39"/>
          <w:w w:val="105"/>
        </w:rPr>
        <w:t xml:space="preserve"> </w:t>
      </w:r>
      <w:r>
        <w:rPr>
          <w:w w:val="105"/>
        </w:rPr>
        <w:t>1.2</w:t>
      </w:r>
      <w:r>
        <w:rPr>
          <w:spacing w:val="39"/>
          <w:w w:val="105"/>
        </w:rPr>
        <w:t xml:space="preserve"> </w:t>
      </w:r>
      <w:r>
        <w:rPr>
          <w:w w:val="105"/>
        </w:rPr>
        <w:t>of</w:t>
      </w:r>
      <w:r>
        <w:rPr>
          <w:spacing w:val="39"/>
          <w:w w:val="105"/>
        </w:rPr>
        <w:t xml:space="preserve"> </w:t>
      </w:r>
      <w:r>
        <w:rPr>
          <w:w w:val="105"/>
        </w:rPr>
        <w:t>the</w:t>
      </w:r>
      <w:r>
        <w:rPr>
          <w:spacing w:val="39"/>
          <w:w w:val="105"/>
        </w:rPr>
        <w:t xml:space="preserve"> </w:t>
      </w:r>
      <w:hyperlink r:id="rId18">
        <w:r>
          <w:rPr>
            <w:color w:val="27314A"/>
            <w:w w:val="105"/>
            <w:u w:val="single" w:color="27314A"/>
          </w:rPr>
          <w:t>DoD</w:t>
        </w:r>
        <w:r>
          <w:rPr>
            <w:color w:val="27314A"/>
            <w:spacing w:val="39"/>
            <w:w w:val="105"/>
            <w:u w:val="single" w:color="27314A"/>
          </w:rPr>
          <w:t xml:space="preserve"> </w:t>
        </w:r>
        <w:r>
          <w:rPr>
            <w:color w:val="27314A"/>
            <w:w w:val="105"/>
            <w:u w:val="single" w:color="27314A"/>
          </w:rPr>
          <w:t>Source</w:t>
        </w:r>
        <w:r>
          <w:rPr>
            <w:color w:val="27314A"/>
            <w:spacing w:val="39"/>
            <w:w w:val="105"/>
            <w:u w:val="single" w:color="27314A"/>
          </w:rPr>
          <w:t xml:space="preserve"> </w:t>
        </w:r>
        <w:r>
          <w:rPr>
            <w:color w:val="27314A"/>
            <w:w w:val="105"/>
            <w:u w:val="single" w:color="27314A"/>
          </w:rPr>
          <w:t>Selection</w:t>
        </w:r>
        <w:r>
          <w:rPr>
            <w:color w:val="27314A"/>
            <w:spacing w:val="39"/>
            <w:w w:val="105"/>
            <w:u w:val="single" w:color="27314A"/>
          </w:rPr>
          <w:t xml:space="preserve"> </w:t>
        </w:r>
        <w:r>
          <w:rPr>
            <w:color w:val="27314A"/>
            <w:w w:val="105"/>
            <w:u w:val="single" w:color="27314A"/>
          </w:rPr>
          <w:t>Procedures)</w:t>
        </w:r>
      </w:hyperlink>
      <w:r>
        <w:rPr>
          <w:color w:val="27314A"/>
          <w:spacing w:val="39"/>
          <w:w w:val="105"/>
        </w:rPr>
        <w:t xml:space="preserve"> </w:t>
      </w:r>
      <w:r>
        <w:rPr>
          <w:w w:val="105"/>
        </w:rPr>
        <w:t>and this</w:t>
      </w:r>
      <w:r>
        <w:rPr>
          <w:spacing w:val="30"/>
          <w:w w:val="105"/>
        </w:rPr>
        <w:t xml:space="preserve"> </w:t>
      </w:r>
      <w:r>
        <w:rPr>
          <w:w w:val="105"/>
        </w:rPr>
        <w:t>MP.</w:t>
      </w:r>
      <w:r>
        <w:rPr>
          <w:spacing w:val="30"/>
          <w:w w:val="105"/>
        </w:rPr>
        <w:t xml:space="preserve"> </w:t>
      </w:r>
      <w:r>
        <w:rPr>
          <w:w w:val="105"/>
        </w:rPr>
        <w:t>The</w:t>
      </w:r>
      <w:r>
        <w:rPr>
          <w:spacing w:val="30"/>
          <w:w w:val="105"/>
        </w:rPr>
        <w:t xml:space="preserve"> </w:t>
      </w:r>
      <w:r>
        <w:rPr>
          <w:w w:val="105"/>
        </w:rPr>
        <w:t>requirements</w:t>
      </w:r>
      <w:r>
        <w:rPr>
          <w:spacing w:val="30"/>
          <w:w w:val="105"/>
        </w:rPr>
        <w:t xml:space="preserve"> </w:t>
      </w:r>
      <w:r>
        <w:rPr>
          <w:w w:val="105"/>
        </w:rPr>
        <w:t>of</w:t>
      </w:r>
      <w:r>
        <w:rPr>
          <w:spacing w:val="31"/>
          <w:w w:val="105"/>
        </w:rPr>
        <w:t xml:space="preserve"> </w:t>
      </w:r>
      <w:hyperlink r:id="rId19" w:anchor="FAR_Subpart_15_3">
        <w:r>
          <w:rPr>
            <w:color w:val="27314A"/>
            <w:w w:val="105"/>
            <w:u w:val="single" w:color="27314A"/>
          </w:rPr>
          <w:t>FAR</w:t>
        </w:r>
        <w:r>
          <w:rPr>
            <w:color w:val="27314A"/>
            <w:spacing w:val="30"/>
            <w:w w:val="105"/>
            <w:u w:val="single" w:color="27314A"/>
          </w:rPr>
          <w:t xml:space="preserve"> </w:t>
        </w:r>
        <w:r>
          <w:rPr>
            <w:color w:val="27314A"/>
            <w:w w:val="105"/>
            <w:u w:val="single" w:color="27314A"/>
          </w:rPr>
          <w:t>15.3</w:t>
        </w:r>
      </w:hyperlink>
      <w:r>
        <w:rPr>
          <w:w w:val="105"/>
        </w:rPr>
        <w:t>,</w:t>
      </w:r>
      <w:r>
        <w:rPr>
          <w:spacing w:val="30"/>
          <w:w w:val="105"/>
        </w:rPr>
        <w:t xml:space="preserve"> </w:t>
      </w:r>
      <w:r>
        <w:rPr>
          <w:w w:val="105"/>
        </w:rPr>
        <w:t>as</w:t>
      </w:r>
      <w:r>
        <w:rPr>
          <w:spacing w:val="30"/>
          <w:w w:val="105"/>
        </w:rPr>
        <w:t xml:space="preserve"> </w:t>
      </w:r>
      <w:r>
        <w:rPr>
          <w:w w:val="105"/>
        </w:rPr>
        <w:t>supplemented,</w:t>
      </w:r>
      <w:r>
        <w:rPr>
          <w:spacing w:val="30"/>
          <w:w w:val="105"/>
        </w:rPr>
        <w:t xml:space="preserve"> </w:t>
      </w:r>
      <w:r>
        <w:rPr>
          <w:w w:val="105"/>
        </w:rPr>
        <w:t>cannot</w:t>
      </w:r>
      <w:r>
        <w:rPr>
          <w:spacing w:val="30"/>
          <w:w w:val="105"/>
        </w:rPr>
        <w:t xml:space="preserve"> </w:t>
      </w:r>
      <w:r>
        <w:rPr>
          <w:w w:val="105"/>
        </w:rPr>
        <w:t>be</w:t>
      </w:r>
      <w:r>
        <w:rPr>
          <w:spacing w:val="30"/>
          <w:w w:val="105"/>
        </w:rPr>
        <w:t xml:space="preserve"> </w:t>
      </w:r>
      <w:r>
        <w:rPr>
          <w:w w:val="105"/>
        </w:rPr>
        <w:t>waived</w:t>
      </w:r>
      <w:r>
        <w:rPr>
          <w:spacing w:val="30"/>
          <w:w w:val="105"/>
        </w:rPr>
        <w:t xml:space="preserve"> </w:t>
      </w:r>
      <w:r>
        <w:rPr>
          <w:w w:val="105"/>
        </w:rPr>
        <w:t>as</w:t>
      </w:r>
      <w:r>
        <w:rPr>
          <w:spacing w:val="30"/>
          <w:w w:val="105"/>
        </w:rPr>
        <w:t xml:space="preserve"> </w:t>
      </w:r>
      <w:r>
        <w:rPr>
          <w:w w:val="105"/>
        </w:rPr>
        <w:t>these</w:t>
      </w:r>
      <w:r>
        <w:rPr>
          <w:spacing w:val="30"/>
          <w:w w:val="105"/>
        </w:rPr>
        <w:t xml:space="preserve"> </w:t>
      </w:r>
      <w:r>
        <w:rPr>
          <w:w w:val="105"/>
        </w:rPr>
        <w:t xml:space="preserve">requirements are subject to the FAR deviation process (see </w:t>
      </w:r>
      <w:hyperlink r:id="rId20" w:anchor="DAFFARS_5301_402">
        <w:r>
          <w:rPr>
            <w:color w:val="27314A"/>
            <w:w w:val="105"/>
            <w:u w:val="single" w:color="27314A"/>
          </w:rPr>
          <w:t>DAFFARS 5301.402(2)</w:t>
        </w:r>
      </w:hyperlink>
      <w:r>
        <w:rPr>
          <w:w w:val="105"/>
        </w:rPr>
        <w:t xml:space="preserve">, </w:t>
      </w:r>
      <w:hyperlink r:id="rId21" w:anchor="DAFFARS_5301_403">
        <w:r>
          <w:rPr>
            <w:color w:val="27314A"/>
            <w:w w:val="105"/>
            <w:u w:val="single" w:color="27314A"/>
          </w:rPr>
          <w:t>DAFFARS 5301.403(1)(i), (ii)</w:t>
        </w:r>
      </w:hyperlink>
      <w:r>
        <w:rPr>
          <w:w w:val="105"/>
        </w:rPr>
        <w:t>,</w:t>
      </w:r>
      <w:r>
        <w:rPr>
          <w:spacing w:val="40"/>
          <w:w w:val="105"/>
        </w:rPr>
        <w:t xml:space="preserve"> </w:t>
      </w:r>
      <w:r>
        <w:rPr>
          <w:w w:val="105"/>
        </w:rPr>
        <w:t xml:space="preserve">and </w:t>
      </w:r>
      <w:hyperlink r:id="rId22" w:anchor="DAFFARS_5301_404">
        <w:r>
          <w:rPr>
            <w:color w:val="27314A"/>
            <w:w w:val="105"/>
            <w:u w:val="single" w:color="27314A"/>
          </w:rPr>
          <w:t>DAFFARS 5301.404(b)(i) and (ii)</w:t>
        </w:r>
      </w:hyperlink>
      <w:r>
        <w:rPr>
          <w:w w:val="105"/>
        </w:rPr>
        <w:t>.</w:t>
      </w:r>
    </w:p>
    <w:p w14:paraId="70B7A906" w14:textId="77777777" w:rsidR="002A5991" w:rsidRDefault="002A5991">
      <w:pPr>
        <w:pStyle w:val="BodyText"/>
        <w:spacing w:before="2"/>
        <w:rPr>
          <w:sz w:val="21"/>
        </w:rPr>
      </w:pPr>
    </w:p>
    <w:p w14:paraId="50DC3A8F" w14:textId="462F3D5E" w:rsidR="002A5991" w:rsidRDefault="00D85401" w:rsidP="002017A5">
      <w:pPr>
        <w:pStyle w:val="ListParagraph"/>
        <w:tabs>
          <w:tab w:val="left" w:pos="858"/>
        </w:tabs>
        <w:spacing w:line="271" w:lineRule="auto"/>
        <w:ind w:right="242"/>
      </w:pPr>
      <w:commentRangeStart w:id="10"/>
      <w:r>
        <w:rPr>
          <w:w w:val="105"/>
        </w:rPr>
        <w:t xml:space="preserve">1.2.6 </w:t>
      </w:r>
      <w:commentRangeEnd w:id="10"/>
      <w:r w:rsidR="00215FFA">
        <w:rPr>
          <w:rStyle w:val="CommentReference"/>
        </w:rPr>
        <w:commentReference w:id="10"/>
      </w:r>
      <w:r w:rsidR="00C211E0">
        <w:rPr>
          <w:w w:val="105"/>
        </w:rPr>
        <w:t>Acquisitions with an estimated dollar value less than or equal to $50M may use price as the</w:t>
      </w:r>
      <w:r w:rsidR="00C211E0">
        <w:rPr>
          <w:spacing w:val="40"/>
          <w:w w:val="105"/>
        </w:rPr>
        <w:t xml:space="preserve"> </w:t>
      </w:r>
      <w:r w:rsidR="00C211E0">
        <w:rPr>
          <w:w w:val="105"/>
        </w:rPr>
        <w:t xml:space="preserve">only </w:t>
      </w:r>
      <w:commentRangeStart w:id="11"/>
      <w:r w:rsidR="00C211E0">
        <w:rPr>
          <w:w w:val="105"/>
        </w:rPr>
        <w:t>evaluat</w:t>
      </w:r>
      <w:r w:rsidR="0083506B">
        <w:rPr>
          <w:w w:val="105"/>
        </w:rPr>
        <w:t>ion</w:t>
      </w:r>
      <w:commentRangeEnd w:id="11"/>
      <w:r w:rsidR="00215FFA">
        <w:rPr>
          <w:rStyle w:val="CommentReference"/>
        </w:rPr>
        <w:commentReference w:id="11"/>
      </w:r>
      <w:r w:rsidR="00C211E0">
        <w:rPr>
          <w:w w:val="105"/>
        </w:rPr>
        <w:t xml:space="preserve"> factor and</w:t>
      </w:r>
      <w:r w:rsidR="00B0592F">
        <w:rPr>
          <w:w w:val="105"/>
        </w:rPr>
        <w:t>,</w:t>
      </w:r>
      <w:r w:rsidR="00C211E0">
        <w:rPr>
          <w:w w:val="105"/>
        </w:rPr>
        <w:t xml:space="preserve"> therefore</w:t>
      </w:r>
      <w:r w:rsidR="00B0592F">
        <w:rPr>
          <w:w w:val="105"/>
        </w:rPr>
        <w:t>,</w:t>
      </w:r>
      <w:r w:rsidR="00C211E0">
        <w:rPr>
          <w:w w:val="105"/>
        </w:rPr>
        <w:t xml:space="preserve"> be exempt from the </w:t>
      </w:r>
      <w:hyperlink r:id="rId23">
        <w:r w:rsidR="00C211E0">
          <w:rPr>
            <w:color w:val="27314A"/>
            <w:w w:val="105"/>
            <w:u w:val="single" w:color="27314A"/>
          </w:rPr>
          <w:t>DoD Source Selection Procedures</w:t>
        </w:r>
      </w:hyperlink>
      <w:r w:rsidR="00C211E0">
        <w:rPr>
          <w:w w:val="105"/>
        </w:rPr>
        <w:t>, dated 20</w:t>
      </w:r>
      <w:r w:rsidR="00C211E0">
        <w:rPr>
          <w:spacing w:val="80"/>
          <w:w w:val="105"/>
        </w:rPr>
        <w:t xml:space="preserve"> </w:t>
      </w:r>
      <w:r w:rsidR="00C211E0">
        <w:rPr>
          <w:w w:val="105"/>
        </w:rPr>
        <w:t>August 2022, and from this MP</w:t>
      </w:r>
      <w:r w:rsidR="00C42279">
        <w:rPr>
          <w:w w:val="105"/>
        </w:rPr>
        <w:t>,</w:t>
      </w:r>
      <w:r w:rsidR="00C211E0">
        <w:rPr>
          <w:w w:val="105"/>
        </w:rPr>
        <w:t xml:space="preserve"> if all of the following conditions are met:</w:t>
      </w:r>
    </w:p>
    <w:p w14:paraId="2BBF6D6C" w14:textId="77777777" w:rsidR="002A5991" w:rsidRDefault="002A5991">
      <w:pPr>
        <w:pStyle w:val="BodyText"/>
        <w:spacing w:before="2"/>
        <w:rPr>
          <w:sz w:val="21"/>
        </w:rPr>
      </w:pPr>
    </w:p>
    <w:p w14:paraId="69D58A2B" w14:textId="77777777" w:rsidR="002A5991" w:rsidRDefault="00C211E0" w:rsidP="00F65FEA">
      <w:pPr>
        <w:pStyle w:val="ListParagraph"/>
        <w:numPr>
          <w:ilvl w:val="0"/>
          <w:numId w:val="17"/>
        </w:numPr>
        <w:tabs>
          <w:tab w:val="left" w:pos="374"/>
          <w:tab w:val="left" w:pos="1080"/>
        </w:tabs>
        <w:spacing w:line="271" w:lineRule="auto"/>
        <w:ind w:left="720" w:right="498" w:firstLine="0"/>
      </w:pPr>
      <w:r>
        <w:rPr>
          <w:w w:val="105"/>
        </w:rPr>
        <w:t>The requirement is non-complex and well-defined, such that consideration of non-cost/price evaluation factors (e.g., technical, past performance, etc.) would not provide any meaningful</w:t>
      </w:r>
      <w:r>
        <w:rPr>
          <w:spacing w:val="80"/>
          <w:w w:val="105"/>
        </w:rPr>
        <w:t xml:space="preserve"> </w:t>
      </w:r>
      <w:r>
        <w:rPr>
          <w:w w:val="105"/>
        </w:rPr>
        <w:t>differentiation</w:t>
      </w:r>
      <w:r>
        <w:rPr>
          <w:spacing w:val="11"/>
          <w:w w:val="105"/>
        </w:rPr>
        <w:t xml:space="preserve"> </w:t>
      </w:r>
      <w:r>
        <w:rPr>
          <w:w w:val="105"/>
        </w:rPr>
        <w:t>amongst</w:t>
      </w:r>
      <w:r>
        <w:rPr>
          <w:spacing w:val="11"/>
          <w:w w:val="105"/>
        </w:rPr>
        <w:t xml:space="preserve"> </w:t>
      </w:r>
      <w:r>
        <w:rPr>
          <w:w w:val="105"/>
        </w:rPr>
        <w:t>proposals</w:t>
      </w:r>
      <w:r>
        <w:rPr>
          <w:spacing w:val="12"/>
          <w:w w:val="105"/>
        </w:rPr>
        <w:t xml:space="preserve"> </w:t>
      </w:r>
      <w:r>
        <w:rPr>
          <w:w w:val="105"/>
        </w:rPr>
        <w:t>and</w:t>
      </w:r>
      <w:r>
        <w:rPr>
          <w:spacing w:val="11"/>
          <w:w w:val="105"/>
        </w:rPr>
        <w:t xml:space="preserve"> </w:t>
      </w:r>
      <w:r>
        <w:rPr>
          <w:w w:val="105"/>
        </w:rPr>
        <w:t>would</w:t>
      </w:r>
      <w:r>
        <w:rPr>
          <w:spacing w:val="12"/>
          <w:w w:val="105"/>
        </w:rPr>
        <w:t xml:space="preserve"> </w:t>
      </w:r>
      <w:r>
        <w:rPr>
          <w:w w:val="105"/>
        </w:rPr>
        <w:t>add</w:t>
      </w:r>
      <w:r>
        <w:rPr>
          <w:spacing w:val="11"/>
          <w:w w:val="105"/>
        </w:rPr>
        <w:t xml:space="preserve"> </w:t>
      </w:r>
      <w:r>
        <w:rPr>
          <w:w w:val="105"/>
        </w:rPr>
        <w:t>no</w:t>
      </w:r>
      <w:r>
        <w:rPr>
          <w:spacing w:val="11"/>
          <w:w w:val="105"/>
        </w:rPr>
        <w:t xml:space="preserve"> </w:t>
      </w:r>
      <w:r>
        <w:rPr>
          <w:w w:val="105"/>
        </w:rPr>
        <w:t>value</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selection</w:t>
      </w:r>
      <w:r>
        <w:rPr>
          <w:spacing w:val="11"/>
          <w:w w:val="105"/>
        </w:rPr>
        <w:t xml:space="preserve"> </w:t>
      </w:r>
      <w:r>
        <w:rPr>
          <w:w w:val="105"/>
        </w:rPr>
        <w:t>of</w:t>
      </w:r>
      <w:r>
        <w:rPr>
          <w:spacing w:val="11"/>
          <w:w w:val="105"/>
        </w:rPr>
        <w:t xml:space="preserve"> </w:t>
      </w:r>
      <w:r>
        <w:rPr>
          <w:w w:val="105"/>
        </w:rPr>
        <w:t>a</w:t>
      </w:r>
      <w:r>
        <w:rPr>
          <w:spacing w:val="12"/>
          <w:w w:val="105"/>
        </w:rPr>
        <w:t xml:space="preserve"> </w:t>
      </w:r>
      <w:r>
        <w:rPr>
          <w:w w:val="105"/>
        </w:rPr>
        <w:t>successful</w:t>
      </w:r>
      <w:r>
        <w:rPr>
          <w:spacing w:val="11"/>
          <w:w w:val="105"/>
        </w:rPr>
        <w:t xml:space="preserve"> </w:t>
      </w:r>
      <w:r>
        <w:rPr>
          <w:spacing w:val="-2"/>
          <w:w w:val="105"/>
        </w:rPr>
        <w:t>offeror;</w:t>
      </w:r>
    </w:p>
    <w:p w14:paraId="40228DD4" w14:textId="77777777" w:rsidR="002A5991" w:rsidRDefault="002A5991" w:rsidP="00F65FEA">
      <w:pPr>
        <w:pStyle w:val="BodyText"/>
        <w:tabs>
          <w:tab w:val="left" w:pos="1080"/>
        </w:tabs>
        <w:spacing w:before="1"/>
        <w:ind w:left="720"/>
        <w:rPr>
          <w:sz w:val="21"/>
        </w:rPr>
      </w:pPr>
    </w:p>
    <w:p w14:paraId="08A7E1AD" w14:textId="77777777" w:rsidR="002A5991" w:rsidRDefault="00C211E0" w:rsidP="00F65FEA">
      <w:pPr>
        <w:pStyle w:val="ListParagraph"/>
        <w:numPr>
          <w:ilvl w:val="0"/>
          <w:numId w:val="17"/>
        </w:numPr>
        <w:tabs>
          <w:tab w:val="left" w:pos="374"/>
          <w:tab w:val="left" w:pos="1080"/>
        </w:tabs>
        <w:spacing w:line="271" w:lineRule="auto"/>
        <w:ind w:left="720" w:right="439" w:firstLine="0"/>
      </w:pPr>
      <w:r>
        <w:rPr>
          <w:w w:val="105"/>
        </w:rPr>
        <w:t>Past performance record and history will be assessed as one of the multiple standards required for</w:t>
      </w:r>
      <w:r>
        <w:rPr>
          <w:spacing w:val="31"/>
          <w:w w:val="105"/>
        </w:rPr>
        <w:t xml:space="preserve"> </w:t>
      </w:r>
      <w:r>
        <w:rPr>
          <w:w w:val="105"/>
        </w:rPr>
        <w:t>a</w:t>
      </w:r>
      <w:r>
        <w:rPr>
          <w:spacing w:val="31"/>
          <w:w w:val="105"/>
        </w:rPr>
        <w:t xml:space="preserve"> </w:t>
      </w:r>
      <w:r>
        <w:rPr>
          <w:w w:val="105"/>
        </w:rPr>
        <w:t>successful</w:t>
      </w:r>
      <w:r>
        <w:rPr>
          <w:spacing w:val="31"/>
          <w:w w:val="105"/>
        </w:rPr>
        <w:t xml:space="preserve"> </w:t>
      </w:r>
      <w:r>
        <w:rPr>
          <w:w w:val="105"/>
        </w:rPr>
        <w:t>offeror</w:t>
      </w:r>
      <w:r>
        <w:rPr>
          <w:spacing w:val="31"/>
          <w:w w:val="105"/>
        </w:rPr>
        <w:t xml:space="preserve"> </w:t>
      </w:r>
      <w:r>
        <w:rPr>
          <w:w w:val="105"/>
        </w:rPr>
        <w:t>to</w:t>
      </w:r>
      <w:r>
        <w:rPr>
          <w:spacing w:val="31"/>
          <w:w w:val="105"/>
        </w:rPr>
        <w:t xml:space="preserve"> </w:t>
      </w:r>
      <w:r>
        <w:rPr>
          <w:w w:val="105"/>
        </w:rPr>
        <w:t>be</w:t>
      </w:r>
      <w:r>
        <w:rPr>
          <w:spacing w:val="31"/>
          <w:w w:val="105"/>
        </w:rPr>
        <w:t xml:space="preserve"> </w:t>
      </w:r>
      <w:r>
        <w:rPr>
          <w:w w:val="105"/>
        </w:rPr>
        <w:t>determined</w:t>
      </w:r>
      <w:r>
        <w:rPr>
          <w:spacing w:val="31"/>
          <w:w w:val="105"/>
        </w:rPr>
        <w:t xml:space="preserve"> </w:t>
      </w:r>
      <w:r>
        <w:rPr>
          <w:w w:val="105"/>
        </w:rPr>
        <w:t>responsible</w:t>
      </w:r>
      <w:r>
        <w:rPr>
          <w:spacing w:val="31"/>
          <w:w w:val="105"/>
        </w:rPr>
        <w:t xml:space="preserve"> </w:t>
      </w:r>
      <w:r>
        <w:rPr>
          <w:w w:val="105"/>
        </w:rPr>
        <w:t>as</w:t>
      </w:r>
      <w:r>
        <w:rPr>
          <w:spacing w:val="31"/>
          <w:w w:val="105"/>
        </w:rPr>
        <w:t xml:space="preserve"> </w:t>
      </w:r>
      <w:r>
        <w:rPr>
          <w:w w:val="105"/>
        </w:rPr>
        <w:t>described</w:t>
      </w:r>
      <w:r>
        <w:rPr>
          <w:spacing w:val="31"/>
          <w:w w:val="105"/>
        </w:rPr>
        <w:t xml:space="preserve"> </w:t>
      </w:r>
      <w:r>
        <w:rPr>
          <w:w w:val="105"/>
        </w:rPr>
        <w:t>in</w:t>
      </w:r>
      <w:r>
        <w:rPr>
          <w:spacing w:val="30"/>
          <w:w w:val="105"/>
        </w:rPr>
        <w:t xml:space="preserve"> </w:t>
      </w:r>
      <w:hyperlink r:id="rId24" w:anchor="FAR_9_104">
        <w:r>
          <w:rPr>
            <w:color w:val="27314A"/>
            <w:w w:val="105"/>
            <w:u w:val="single" w:color="27314A"/>
          </w:rPr>
          <w:t>FAR</w:t>
        </w:r>
        <w:r>
          <w:rPr>
            <w:color w:val="27314A"/>
            <w:spacing w:val="31"/>
            <w:w w:val="105"/>
            <w:u w:val="single" w:color="27314A"/>
          </w:rPr>
          <w:t xml:space="preserve"> </w:t>
        </w:r>
        <w:r>
          <w:rPr>
            <w:color w:val="27314A"/>
            <w:w w:val="105"/>
            <w:u w:val="single" w:color="27314A"/>
          </w:rPr>
          <w:t>9.104</w:t>
        </w:r>
      </w:hyperlink>
      <w:r>
        <w:rPr>
          <w:w w:val="105"/>
        </w:rPr>
        <w:t>;</w:t>
      </w:r>
    </w:p>
    <w:p w14:paraId="2B894D4A" w14:textId="77777777" w:rsidR="002A5991" w:rsidRDefault="002A5991" w:rsidP="00F65FEA">
      <w:pPr>
        <w:pStyle w:val="BodyText"/>
        <w:tabs>
          <w:tab w:val="left" w:pos="1080"/>
        </w:tabs>
        <w:spacing w:before="1"/>
        <w:ind w:left="720"/>
        <w:rPr>
          <w:sz w:val="21"/>
        </w:rPr>
      </w:pPr>
    </w:p>
    <w:p w14:paraId="4D66E680" w14:textId="77777777" w:rsidR="002A5991" w:rsidRDefault="00C211E0" w:rsidP="00F65FEA">
      <w:pPr>
        <w:pStyle w:val="ListParagraph"/>
        <w:numPr>
          <w:ilvl w:val="0"/>
          <w:numId w:val="17"/>
        </w:numPr>
        <w:tabs>
          <w:tab w:val="left" w:pos="374"/>
          <w:tab w:val="left" w:pos="1080"/>
        </w:tabs>
        <w:spacing w:before="1" w:line="271" w:lineRule="auto"/>
        <w:ind w:left="720" w:right="301" w:firstLine="0"/>
      </w:pPr>
      <w:r>
        <w:rPr>
          <w:w w:val="105"/>
        </w:rPr>
        <w:t>Use of price as the only evaluation factor is the most advantageous approach to the government;</w:t>
      </w:r>
      <w:r>
        <w:rPr>
          <w:spacing w:val="40"/>
          <w:w w:val="105"/>
        </w:rPr>
        <w:t xml:space="preserve"> </w:t>
      </w:r>
      <w:r>
        <w:rPr>
          <w:spacing w:val="-4"/>
          <w:w w:val="105"/>
        </w:rPr>
        <w:t>and</w:t>
      </w:r>
    </w:p>
    <w:p w14:paraId="7FA59570" w14:textId="77777777" w:rsidR="002A5991" w:rsidRDefault="002A5991" w:rsidP="00F65FEA">
      <w:pPr>
        <w:pStyle w:val="BodyText"/>
        <w:tabs>
          <w:tab w:val="left" w:pos="1080"/>
        </w:tabs>
        <w:spacing w:before="1"/>
        <w:ind w:left="720"/>
        <w:rPr>
          <w:sz w:val="21"/>
        </w:rPr>
      </w:pPr>
    </w:p>
    <w:p w14:paraId="0E62DAD5" w14:textId="4EB79B16" w:rsidR="002A5991" w:rsidRDefault="00C211E0" w:rsidP="00F65FEA">
      <w:pPr>
        <w:pStyle w:val="ListParagraph"/>
        <w:numPr>
          <w:ilvl w:val="0"/>
          <w:numId w:val="17"/>
        </w:numPr>
        <w:tabs>
          <w:tab w:val="left" w:pos="374"/>
          <w:tab w:val="left" w:pos="1080"/>
        </w:tabs>
        <w:spacing w:line="271" w:lineRule="auto"/>
        <w:ind w:left="720" w:right="125" w:firstLine="0"/>
      </w:pPr>
      <w:r>
        <w:rPr>
          <w:w w:val="105"/>
        </w:rPr>
        <w:t xml:space="preserve">The acquisition strategy approving official has determined that use of price as the only </w:t>
      </w:r>
      <w:del w:id="12" w:author="ROSSI, AMANDA M CIV USAF HAF SAF/AQCP" w:date="2024-05-16T10:16:00Z">
        <w:r w:rsidDel="00215FFA">
          <w:rPr>
            <w:w w:val="105"/>
          </w:rPr>
          <w:delText>evaluated</w:delText>
        </w:r>
        <w:r w:rsidDel="00215FFA">
          <w:rPr>
            <w:spacing w:val="40"/>
            <w:w w:val="105"/>
          </w:rPr>
          <w:delText xml:space="preserve"> </w:delText>
        </w:r>
      </w:del>
      <w:ins w:id="13" w:author="ROSSI, AMANDA M CIV USAF HAF SAF/AQCP" w:date="2024-05-16T10:16:00Z">
        <w:r w:rsidR="00215FFA">
          <w:rPr>
            <w:w w:val="105"/>
          </w:rPr>
          <w:t>evaluation</w:t>
        </w:r>
        <w:r w:rsidR="00215FFA">
          <w:rPr>
            <w:spacing w:val="40"/>
            <w:w w:val="105"/>
          </w:rPr>
          <w:t xml:space="preserve"> </w:t>
        </w:r>
      </w:ins>
      <w:r>
        <w:rPr>
          <w:w w:val="105"/>
        </w:rPr>
        <w:t>factor is the most appropriate source selection methodology for the requirement and the justification for this determination is included in the approved acquisition strategy/plan.</w:t>
      </w:r>
    </w:p>
    <w:p w14:paraId="0171DBA6" w14:textId="77777777" w:rsidR="002A5991" w:rsidRDefault="002A5991">
      <w:pPr>
        <w:pStyle w:val="BodyText"/>
        <w:spacing w:before="1"/>
        <w:rPr>
          <w:sz w:val="21"/>
        </w:rPr>
      </w:pPr>
    </w:p>
    <w:p w14:paraId="1DB5C0C9" w14:textId="3965BD9C" w:rsidR="00C34644" w:rsidRPr="00C34644" w:rsidRDefault="00D85401" w:rsidP="00D85401">
      <w:pPr>
        <w:pStyle w:val="ListParagraph"/>
        <w:tabs>
          <w:tab w:val="left" w:pos="858"/>
        </w:tabs>
        <w:spacing w:line="271" w:lineRule="auto"/>
        <w:ind w:right="198"/>
      </w:pPr>
      <w:commentRangeStart w:id="14"/>
      <w:r>
        <w:rPr>
          <w:w w:val="105"/>
        </w:rPr>
        <w:t>1.2.</w:t>
      </w:r>
      <w:r w:rsidR="00AB2F16">
        <w:rPr>
          <w:w w:val="105"/>
        </w:rPr>
        <w:t>6.1</w:t>
      </w:r>
      <w:r>
        <w:rPr>
          <w:w w:val="105"/>
        </w:rPr>
        <w:t xml:space="preserve"> </w:t>
      </w:r>
      <w:r w:rsidR="00D123B9">
        <w:rPr>
          <w:w w:val="105"/>
        </w:rPr>
        <w:t xml:space="preserve">See </w:t>
      </w:r>
      <w:hyperlink r:id="rId25" w:anchor="DAFFARS_MP5301_601" w:history="1">
        <w:r w:rsidR="00D123B9" w:rsidRPr="0042666D">
          <w:rPr>
            <w:rStyle w:val="Hyperlink"/>
            <w:w w:val="105"/>
          </w:rPr>
          <w:t>MP5301.601(a)(1)</w:t>
        </w:r>
      </w:hyperlink>
      <w:r w:rsidR="00D123B9">
        <w:rPr>
          <w:w w:val="105"/>
        </w:rPr>
        <w:t xml:space="preserve"> f</w:t>
      </w:r>
      <w:r w:rsidR="001503C5">
        <w:rPr>
          <w:w w:val="105"/>
        </w:rPr>
        <w:t>or acquisitions with an estimated dollar value over $50M that meet</w:t>
      </w:r>
      <w:r w:rsidR="00D123B9">
        <w:rPr>
          <w:w w:val="105"/>
        </w:rPr>
        <w:t xml:space="preserve"> the </w:t>
      </w:r>
      <w:r w:rsidR="00866B23">
        <w:rPr>
          <w:w w:val="105"/>
        </w:rPr>
        <w:t xml:space="preserve">conditions at </w:t>
      </w:r>
      <w:r w:rsidR="00C211E0">
        <w:rPr>
          <w:w w:val="105"/>
        </w:rPr>
        <w:t>1.2.</w:t>
      </w:r>
      <w:r w:rsidR="00B75F9A">
        <w:rPr>
          <w:w w:val="105"/>
        </w:rPr>
        <w:t>6</w:t>
      </w:r>
      <w:r w:rsidR="00C211E0">
        <w:rPr>
          <w:w w:val="105"/>
        </w:rPr>
        <w:t xml:space="preserve"> (1)-(4</w:t>
      </w:r>
      <w:r w:rsidR="00866B23">
        <w:rPr>
          <w:w w:val="105"/>
        </w:rPr>
        <w:t>).</w:t>
      </w:r>
      <w:r w:rsidR="00C211E0">
        <w:rPr>
          <w:w w:val="105"/>
        </w:rPr>
        <w:t xml:space="preserve"> </w:t>
      </w:r>
      <w:commentRangeEnd w:id="14"/>
      <w:r w:rsidR="00215FFA">
        <w:rPr>
          <w:rStyle w:val="CommentReference"/>
        </w:rPr>
        <w:commentReference w:id="14"/>
      </w:r>
    </w:p>
    <w:p w14:paraId="2163C815" w14:textId="77777777" w:rsidR="002A5991" w:rsidRDefault="002A5991">
      <w:pPr>
        <w:pStyle w:val="BodyText"/>
        <w:spacing w:before="10"/>
        <w:rPr>
          <w:sz w:val="21"/>
        </w:rPr>
      </w:pPr>
    </w:p>
    <w:p w14:paraId="0BFF9095" w14:textId="77777777" w:rsidR="002A5991" w:rsidRDefault="00C211E0">
      <w:pPr>
        <w:pStyle w:val="ListParagraph"/>
        <w:numPr>
          <w:ilvl w:val="1"/>
          <w:numId w:val="19"/>
        </w:numPr>
        <w:tabs>
          <w:tab w:val="left" w:pos="523"/>
        </w:tabs>
        <w:spacing w:before="1"/>
        <w:ind w:hanging="413"/>
        <w:rPr>
          <w:rFonts w:ascii="Bookman Old Style"/>
          <w:b/>
        </w:rPr>
      </w:pPr>
      <w:r>
        <w:rPr>
          <w:rFonts w:ascii="Bookman Old Style"/>
          <w:b/>
          <w:spacing w:val="-2"/>
        </w:rPr>
        <w:t>Best</w:t>
      </w:r>
      <w:r>
        <w:rPr>
          <w:rFonts w:ascii="Bookman Old Style"/>
          <w:b/>
          <w:spacing w:val="-10"/>
        </w:rPr>
        <w:t xml:space="preserve"> </w:t>
      </w:r>
      <w:r>
        <w:rPr>
          <w:rFonts w:ascii="Bookman Old Style"/>
          <w:b/>
          <w:spacing w:val="-2"/>
        </w:rPr>
        <w:t>Value</w:t>
      </w:r>
      <w:r>
        <w:rPr>
          <w:rFonts w:ascii="Bookman Old Style"/>
          <w:b/>
          <w:spacing w:val="-10"/>
        </w:rPr>
        <w:t xml:space="preserve"> </w:t>
      </w:r>
      <w:r>
        <w:rPr>
          <w:rFonts w:ascii="Bookman Old Style"/>
          <w:b/>
          <w:spacing w:val="-2"/>
        </w:rPr>
        <w:t>Continuum</w:t>
      </w:r>
      <w:r>
        <w:rPr>
          <w:rFonts w:ascii="Bookman Old Style"/>
          <w:b/>
          <w:spacing w:val="-9"/>
        </w:rPr>
        <w:t xml:space="preserve"> </w:t>
      </w:r>
      <w:r>
        <w:rPr>
          <w:rFonts w:ascii="Bookman Old Style"/>
          <w:b/>
          <w:spacing w:val="-2"/>
        </w:rPr>
        <w:t>(No</w:t>
      </w:r>
      <w:r>
        <w:rPr>
          <w:rFonts w:ascii="Bookman Old Style"/>
          <w:b/>
          <w:spacing w:val="-10"/>
        </w:rPr>
        <w:t xml:space="preserve"> </w:t>
      </w:r>
      <w:r>
        <w:rPr>
          <w:rFonts w:ascii="Bookman Old Style"/>
          <w:b/>
          <w:spacing w:val="-2"/>
        </w:rPr>
        <w:t>DAF</w:t>
      </w:r>
      <w:r>
        <w:rPr>
          <w:rFonts w:ascii="Bookman Old Style"/>
          <w:b/>
          <w:spacing w:val="-9"/>
        </w:rPr>
        <w:t xml:space="preserve"> </w:t>
      </w:r>
      <w:r>
        <w:rPr>
          <w:rFonts w:ascii="Bookman Old Style"/>
          <w:b/>
          <w:spacing w:val="-2"/>
        </w:rPr>
        <w:t>Text)</w:t>
      </w:r>
    </w:p>
    <w:p w14:paraId="369AD6B9" w14:textId="77777777" w:rsidR="002A5991" w:rsidRDefault="002A5991">
      <w:pPr>
        <w:rPr>
          <w:rFonts w:ascii="Bookman Old Style"/>
        </w:rPr>
      </w:pPr>
    </w:p>
    <w:p w14:paraId="45578AF6" w14:textId="5DCD8050" w:rsidR="002A5991" w:rsidRPr="006A2257" w:rsidRDefault="00C211E0" w:rsidP="006A2257">
      <w:pPr>
        <w:pStyle w:val="ListParagraph"/>
        <w:numPr>
          <w:ilvl w:val="1"/>
          <w:numId w:val="19"/>
        </w:numPr>
        <w:tabs>
          <w:tab w:val="left" w:pos="523"/>
        </w:tabs>
        <w:spacing w:before="86"/>
        <w:ind w:hanging="413"/>
        <w:rPr>
          <w:rFonts w:ascii="Bookman Old Style"/>
          <w:b/>
        </w:rPr>
      </w:pPr>
      <w:r>
        <w:rPr>
          <w:rFonts w:ascii="Bookman Old Style"/>
          <w:b/>
          <w:spacing w:val="-4"/>
        </w:rPr>
        <w:t>Source</w:t>
      </w:r>
      <w:r>
        <w:rPr>
          <w:rFonts w:ascii="Bookman Old Style"/>
          <w:b/>
          <w:spacing w:val="-10"/>
        </w:rPr>
        <w:t xml:space="preserve"> </w:t>
      </w:r>
      <w:r>
        <w:rPr>
          <w:rFonts w:ascii="Bookman Old Style"/>
          <w:b/>
          <w:spacing w:val="-4"/>
        </w:rPr>
        <w:t>Selection</w:t>
      </w:r>
      <w:r>
        <w:rPr>
          <w:rFonts w:ascii="Bookman Old Style"/>
          <w:b/>
          <w:spacing w:val="-9"/>
        </w:rPr>
        <w:t xml:space="preserve"> </w:t>
      </w:r>
      <w:r>
        <w:rPr>
          <w:rFonts w:ascii="Bookman Old Style"/>
          <w:b/>
          <w:spacing w:val="-4"/>
        </w:rPr>
        <w:t>Team</w:t>
      </w:r>
      <w:r>
        <w:rPr>
          <w:rFonts w:ascii="Bookman Old Style"/>
          <w:b/>
          <w:spacing w:val="-9"/>
        </w:rPr>
        <w:t xml:space="preserve"> </w:t>
      </w:r>
      <w:r>
        <w:rPr>
          <w:rFonts w:ascii="Bookman Old Style"/>
          <w:b/>
          <w:spacing w:val="-4"/>
        </w:rPr>
        <w:t>Roles</w:t>
      </w:r>
      <w:r>
        <w:rPr>
          <w:rFonts w:ascii="Bookman Old Style"/>
          <w:b/>
          <w:spacing w:val="-10"/>
        </w:rPr>
        <w:t xml:space="preserve"> </w:t>
      </w:r>
      <w:r>
        <w:rPr>
          <w:rFonts w:ascii="Bookman Old Style"/>
          <w:b/>
          <w:spacing w:val="-4"/>
        </w:rPr>
        <w:t>and</w:t>
      </w:r>
      <w:r>
        <w:rPr>
          <w:rFonts w:ascii="Bookman Old Style"/>
          <w:b/>
          <w:spacing w:val="-9"/>
        </w:rPr>
        <w:t xml:space="preserve"> </w:t>
      </w:r>
      <w:r>
        <w:rPr>
          <w:rFonts w:ascii="Bookman Old Style"/>
          <w:b/>
          <w:spacing w:val="-4"/>
        </w:rPr>
        <w:t>Responsibilities</w:t>
      </w:r>
    </w:p>
    <w:p w14:paraId="4A7ADC81" w14:textId="77777777" w:rsidR="002A5991" w:rsidRDefault="00C211E0">
      <w:pPr>
        <w:pStyle w:val="ListParagraph"/>
        <w:numPr>
          <w:ilvl w:val="2"/>
          <w:numId w:val="19"/>
        </w:numPr>
        <w:tabs>
          <w:tab w:val="left" w:pos="671"/>
        </w:tabs>
        <w:spacing w:before="220"/>
        <w:ind w:left="671" w:hanging="561"/>
      </w:pPr>
      <w:r>
        <w:t>Source</w:t>
      </w:r>
      <w:r>
        <w:rPr>
          <w:spacing w:val="66"/>
        </w:rPr>
        <w:t xml:space="preserve"> </w:t>
      </w:r>
      <w:r>
        <w:t>Selection</w:t>
      </w:r>
      <w:r>
        <w:rPr>
          <w:spacing w:val="67"/>
        </w:rPr>
        <w:t xml:space="preserve"> </w:t>
      </w:r>
      <w:r>
        <w:t>Authority</w:t>
      </w:r>
      <w:r>
        <w:rPr>
          <w:spacing w:val="67"/>
        </w:rPr>
        <w:t xml:space="preserve"> </w:t>
      </w:r>
      <w:r>
        <w:rPr>
          <w:spacing w:val="-2"/>
        </w:rPr>
        <w:t>(SSA).</w:t>
      </w:r>
    </w:p>
    <w:p w14:paraId="666A123C" w14:textId="77777777" w:rsidR="002A5991" w:rsidRDefault="002A5991">
      <w:pPr>
        <w:pStyle w:val="BodyText"/>
        <w:spacing w:before="11"/>
        <w:rPr>
          <w:sz w:val="23"/>
        </w:rPr>
      </w:pPr>
    </w:p>
    <w:p w14:paraId="0E4A6BAE" w14:textId="77777777" w:rsidR="002A5991" w:rsidRDefault="00C211E0">
      <w:pPr>
        <w:pStyle w:val="ListParagraph"/>
        <w:numPr>
          <w:ilvl w:val="3"/>
          <w:numId w:val="19"/>
        </w:numPr>
        <w:tabs>
          <w:tab w:val="left" w:pos="858"/>
        </w:tabs>
        <w:ind w:left="858" w:hanging="748"/>
      </w:pPr>
      <w:commentRangeStart w:id="15"/>
      <w:r>
        <w:rPr>
          <w:w w:val="110"/>
        </w:rPr>
        <w:t>SSA</w:t>
      </w:r>
      <w:r>
        <w:rPr>
          <w:spacing w:val="30"/>
          <w:w w:val="110"/>
        </w:rPr>
        <w:t xml:space="preserve"> </w:t>
      </w:r>
      <w:r>
        <w:rPr>
          <w:spacing w:val="-2"/>
          <w:w w:val="110"/>
        </w:rPr>
        <w:t>Appointment.</w:t>
      </w:r>
    </w:p>
    <w:p w14:paraId="5811AA8E" w14:textId="77777777" w:rsidR="002A5991" w:rsidRDefault="002A5991">
      <w:pPr>
        <w:pStyle w:val="BodyText"/>
        <w:rPr>
          <w:sz w:val="20"/>
        </w:rPr>
      </w:pPr>
    </w:p>
    <w:tbl>
      <w:tblPr>
        <w:tblStyle w:val="TableGrid"/>
        <w:tblW w:w="0" w:type="auto"/>
        <w:tblLook w:val="04A0" w:firstRow="1" w:lastRow="0" w:firstColumn="1" w:lastColumn="0" w:noHBand="0" w:noVBand="1"/>
      </w:tblPr>
      <w:tblGrid>
        <w:gridCol w:w="4068"/>
        <w:gridCol w:w="3960"/>
        <w:gridCol w:w="2326"/>
      </w:tblGrid>
      <w:tr w:rsidR="00227421" w14:paraId="530FB5E1" w14:textId="77777777" w:rsidTr="0042666D">
        <w:trPr>
          <w:trHeight w:val="226"/>
        </w:trPr>
        <w:tc>
          <w:tcPr>
            <w:tcW w:w="4068" w:type="dxa"/>
          </w:tcPr>
          <w:p w14:paraId="1050745C" w14:textId="09255049" w:rsidR="00227421" w:rsidRDefault="00227421" w:rsidP="0042666D">
            <w:pPr>
              <w:jc w:val="center"/>
              <w:rPr>
                <w:sz w:val="20"/>
              </w:rPr>
            </w:pPr>
            <w:r>
              <w:rPr>
                <w:sz w:val="20"/>
              </w:rPr>
              <w:t>SSA Designations</w:t>
            </w:r>
          </w:p>
        </w:tc>
        <w:tc>
          <w:tcPr>
            <w:tcW w:w="3960" w:type="dxa"/>
          </w:tcPr>
          <w:p w14:paraId="798C974E" w14:textId="1DB286DE" w:rsidR="00227421" w:rsidRDefault="00227421" w:rsidP="0042666D">
            <w:pPr>
              <w:jc w:val="center"/>
              <w:rPr>
                <w:sz w:val="20"/>
              </w:rPr>
            </w:pPr>
            <w:r>
              <w:rPr>
                <w:sz w:val="20"/>
              </w:rPr>
              <w:t>$10M to less than $100M</w:t>
            </w:r>
          </w:p>
        </w:tc>
        <w:tc>
          <w:tcPr>
            <w:tcW w:w="2326" w:type="dxa"/>
          </w:tcPr>
          <w:p w14:paraId="219579C8" w14:textId="50DBFCFB" w:rsidR="00227421" w:rsidRDefault="00227421" w:rsidP="0042666D">
            <w:pPr>
              <w:jc w:val="center"/>
              <w:rPr>
                <w:sz w:val="20"/>
              </w:rPr>
            </w:pPr>
            <w:r>
              <w:rPr>
                <w:sz w:val="20"/>
              </w:rPr>
              <w:t>$100M and above</w:t>
            </w:r>
          </w:p>
        </w:tc>
      </w:tr>
      <w:tr w:rsidR="00227421" w14:paraId="262C4E00" w14:textId="77777777" w:rsidTr="0042666D">
        <w:trPr>
          <w:trHeight w:val="467"/>
        </w:trPr>
        <w:tc>
          <w:tcPr>
            <w:tcW w:w="4068" w:type="dxa"/>
          </w:tcPr>
          <w:p w14:paraId="1CC1592C" w14:textId="3D916679" w:rsidR="00227421" w:rsidRDefault="00227421">
            <w:pPr>
              <w:rPr>
                <w:sz w:val="20"/>
              </w:rPr>
            </w:pPr>
            <w:r>
              <w:rPr>
                <w:sz w:val="20"/>
              </w:rPr>
              <w:t>Program Acquisition Category (ACAT) I, IA</w:t>
            </w:r>
          </w:p>
        </w:tc>
        <w:tc>
          <w:tcPr>
            <w:tcW w:w="3960" w:type="dxa"/>
          </w:tcPr>
          <w:p w14:paraId="4086BE0F" w14:textId="3B7632E2" w:rsidR="00227421" w:rsidRDefault="00227421">
            <w:pPr>
              <w:rPr>
                <w:sz w:val="20"/>
              </w:rPr>
            </w:pPr>
            <w:r>
              <w:rPr>
                <w:sz w:val="20"/>
              </w:rPr>
              <w:t>Cognizant SAE (Note 1)</w:t>
            </w:r>
          </w:p>
        </w:tc>
        <w:tc>
          <w:tcPr>
            <w:tcW w:w="2326" w:type="dxa"/>
          </w:tcPr>
          <w:p w14:paraId="0C360D75" w14:textId="3464AC72" w:rsidR="00227421" w:rsidRDefault="00227421">
            <w:pPr>
              <w:rPr>
                <w:sz w:val="20"/>
              </w:rPr>
            </w:pPr>
            <w:r>
              <w:rPr>
                <w:sz w:val="20"/>
              </w:rPr>
              <w:t>Cognizant SAE (Note 2)</w:t>
            </w:r>
          </w:p>
        </w:tc>
      </w:tr>
      <w:tr w:rsidR="00227421" w14:paraId="4475D0C7" w14:textId="77777777" w:rsidTr="0042666D">
        <w:trPr>
          <w:trHeight w:val="467"/>
        </w:trPr>
        <w:tc>
          <w:tcPr>
            <w:tcW w:w="4068" w:type="dxa"/>
          </w:tcPr>
          <w:p w14:paraId="0CB917CA" w14:textId="0C1486DD" w:rsidR="00227421" w:rsidRDefault="00B84C25">
            <w:pPr>
              <w:rPr>
                <w:sz w:val="20"/>
              </w:rPr>
            </w:pPr>
            <w:r>
              <w:rPr>
                <w:sz w:val="20"/>
              </w:rPr>
              <w:t>All other ACAT programs in a PEO portfolio</w:t>
            </w:r>
          </w:p>
        </w:tc>
        <w:tc>
          <w:tcPr>
            <w:tcW w:w="3960" w:type="dxa"/>
          </w:tcPr>
          <w:p w14:paraId="33D2664B" w14:textId="685596B4" w:rsidR="00227421" w:rsidRDefault="00227421">
            <w:pPr>
              <w:rPr>
                <w:sz w:val="20"/>
              </w:rPr>
            </w:pPr>
            <w:r>
              <w:rPr>
                <w:sz w:val="20"/>
              </w:rPr>
              <w:t>Program Executive Officer (PEO) (Note 1)</w:t>
            </w:r>
          </w:p>
        </w:tc>
        <w:tc>
          <w:tcPr>
            <w:tcW w:w="2326" w:type="dxa"/>
          </w:tcPr>
          <w:p w14:paraId="29AB10C8" w14:textId="64CA365C" w:rsidR="00227421" w:rsidRDefault="00227421">
            <w:pPr>
              <w:rPr>
                <w:sz w:val="20"/>
              </w:rPr>
            </w:pPr>
            <w:r>
              <w:rPr>
                <w:sz w:val="20"/>
              </w:rPr>
              <w:t>PEO (Note 2)</w:t>
            </w:r>
          </w:p>
        </w:tc>
      </w:tr>
      <w:tr w:rsidR="00227421" w14:paraId="30D3F40D" w14:textId="77777777" w:rsidTr="0042666D">
        <w:trPr>
          <w:trHeight w:val="512"/>
        </w:trPr>
        <w:tc>
          <w:tcPr>
            <w:tcW w:w="4068" w:type="dxa"/>
          </w:tcPr>
          <w:p w14:paraId="76D73E14" w14:textId="3FA56845" w:rsidR="00227421" w:rsidRDefault="00227421">
            <w:pPr>
              <w:rPr>
                <w:sz w:val="20"/>
              </w:rPr>
            </w:pPr>
            <w:r>
              <w:rPr>
                <w:sz w:val="20"/>
              </w:rPr>
              <w:t>Services subject to DAFI 63-138</w:t>
            </w:r>
          </w:p>
        </w:tc>
        <w:tc>
          <w:tcPr>
            <w:tcW w:w="3960" w:type="dxa"/>
          </w:tcPr>
          <w:p w14:paraId="3A7572A9" w14:textId="7D6EF684" w:rsidR="00227421" w:rsidRDefault="00E66010">
            <w:pPr>
              <w:rPr>
                <w:sz w:val="20"/>
              </w:rPr>
            </w:pPr>
            <w:r>
              <w:t>Services Acquisition Decision Authority (SADA) (Note 3)</w:t>
            </w:r>
          </w:p>
        </w:tc>
        <w:tc>
          <w:tcPr>
            <w:tcW w:w="2326" w:type="dxa"/>
          </w:tcPr>
          <w:p w14:paraId="46BC9EBA" w14:textId="04C08E19" w:rsidR="00227421" w:rsidRDefault="00E66010">
            <w:pPr>
              <w:rPr>
                <w:sz w:val="20"/>
              </w:rPr>
            </w:pPr>
            <w:r>
              <w:rPr>
                <w:sz w:val="20"/>
              </w:rPr>
              <w:t>SADA</w:t>
            </w:r>
            <w:r w:rsidR="00227421">
              <w:rPr>
                <w:sz w:val="20"/>
              </w:rPr>
              <w:t xml:space="preserve"> (Note3)</w:t>
            </w:r>
          </w:p>
        </w:tc>
      </w:tr>
      <w:tr w:rsidR="00227421" w14:paraId="66396561" w14:textId="77777777" w:rsidTr="0042666D">
        <w:trPr>
          <w:trHeight w:val="601"/>
        </w:trPr>
        <w:tc>
          <w:tcPr>
            <w:tcW w:w="4068" w:type="dxa"/>
          </w:tcPr>
          <w:p w14:paraId="4E46640C" w14:textId="6DAF9DCB" w:rsidR="00227421" w:rsidRDefault="00227421">
            <w:pPr>
              <w:rPr>
                <w:sz w:val="20"/>
              </w:rPr>
            </w:pPr>
            <w:r>
              <w:rPr>
                <w:sz w:val="20"/>
              </w:rPr>
              <w:t>All other acquisitions for which formal source selection procedures are used</w:t>
            </w:r>
          </w:p>
        </w:tc>
        <w:tc>
          <w:tcPr>
            <w:tcW w:w="3960" w:type="dxa"/>
          </w:tcPr>
          <w:p w14:paraId="7D790B94" w14:textId="17E4CA5E" w:rsidR="00227421" w:rsidRDefault="00227421">
            <w:pPr>
              <w:rPr>
                <w:sz w:val="20"/>
              </w:rPr>
            </w:pPr>
            <w:r>
              <w:rPr>
                <w:sz w:val="20"/>
              </w:rPr>
              <w:t>PCO</w:t>
            </w:r>
          </w:p>
        </w:tc>
        <w:tc>
          <w:tcPr>
            <w:tcW w:w="2326" w:type="dxa"/>
          </w:tcPr>
          <w:p w14:paraId="27BE2A33" w14:textId="158E19BA" w:rsidR="00227421" w:rsidRDefault="00227421">
            <w:pPr>
              <w:rPr>
                <w:sz w:val="20"/>
              </w:rPr>
            </w:pPr>
            <w:r>
              <w:rPr>
                <w:sz w:val="20"/>
              </w:rPr>
              <w:t>One level above the PCO</w:t>
            </w:r>
          </w:p>
        </w:tc>
      </w:tr>
    </w:tbl>
    <w:p w14:paraId="38C8FA34" w14:textId="316D0DC0" w:rsidR="002A5991" w:rsidRDefault="002A5991">
      <w:pPr>
        <w:rPr>
          <w:sz w:val="20"/>
        </w:rPr>
        <w:sectPr w:rsidR="002A5991" w:rsidSect="00C81E82">
          <w:pgSz w:w="11910" w:h="16840"/>
          <w:pgMar w:top="820" w:right="740" w:bottom="280" w:left="740" w:header="720" w:footer="720" w:gutter="0"/>
          <w:cols w:space="720"/>
        </w:sectPr>
      </w:pPr>
    </w:p>
    <w:p w14:paraId="113376F5" w14:textId="6967D0D1" w:rsidR="002A5991" w:rsidRDefault="002A5991">
      <w:pPr>
        <w:pStyle w:val="BodyText"/>
        <w:rPr>
          <w:sz w:val="24"/>
        </w:rPr>
      </w:pPr>
    </w:p>
    <w:p w14:paraId="265518F3" w14:textId="1A0AB652" w:rsidR="002A5991" w:rsidRDefault="00C211E0">
      <w:pPr>
        <w:rPr>
          <w:sz w:val="24"/>
        </w:rPr>
      </w:pPr>
      <w:r>
        <w:br w:type="column"/>
      </w:r>
    </w:p>
    <w:p w14:paraId="1FA25C0E" w14:textId="77777777" w:rsidR="002A5991" w:rsidRDefault="002A5991">
      <w:pPr>
        <w:rPr>
          <w:sz w:val="21"/>
        </w:rPr>
        <w:sectPr w:rsidR="002A5991" w:rsidSect="00C81E82">
          <w:type w:val="continuous"/>
          <w:pgSz w:w="11910" w:h="16840"/>
          <w:pgMar w:top="840" w:right="740" w:bottom="280" w:left="740" w:header="720" w:footer="720" w:gutter="0"/>
          <w:cols w:num="3" w:space="720" w:equalWidth="0">
            <w:col w:w="1589" w:space="2424"/>
            <w:col w:w="1714" w:space="113"/>
            <w:col w:w="4590"/>
          </w:cols>
        </w:sectPr>
      </w:pPr>
    </w:p>
    <w:p w14:paraId="32B24DFE" w14:textId="12713655" w:rsidR="002A5991" w:rsidRDefault="00236E3C">
      <w:pPr>
        <w:pStyle w:val="BodyText"/>
        <w:rPr>
          <w:rFonts w:ascii="open_sansregular" w:hAnsi="open_sansregular"/>
          <w:color w:val="333333"/>
          <w:sz w:val="21"/>
          <w:szCs w:val="21"/>
          <w:shd w:val="clear" w:color="auto" w:fill="FFFFFF"/>
        </w:rPr>
      </w:pPr>
      <w:r>
        <w:rPr>
          <w:sz w:val="20"/>
        </w:rPr>
        <w:lastRenderedPageBreak/>
        <w:t xml:space="preserve">Note 1: </w:t>
      </w:r>
      <w:r>
        <w:rPr>
          <w:rFonts w:ascii="open_sansregular" w:hAnsi="open_sansregular"/>
          <w:color w:val="333333"/>
          <w:sz w:val="21"/>
          <w:szCs w:val="21"/>
          <w:shd w:val="clear" w:color="auto" w:fill="FFFFFF"/>
        </w:rPr>
        <w:t>Delegable to no lower than the Procuring Contracting Officer (PCO)/equivalent or higher position within the PEO/ requiring organization chain.</w:t>
      </w:r>
    </w:p>
    <w:p w14:paraId="2FA4B9E0" w14:textId="619EA6EC" w:rsidR="00236E3C" w:rsidRDefault="00236E3C">
      <w:pPr>
        <w:pStyle w:val="BodyText"/>
        <w:rPr>
          <w:sz w:val="20"/>
        </w:rPr>
      </w:pPr>
      <w:r>
        <w:rPr>
          <w:rFonts w:ascii="open_sansregular" w:hAnsi="open_sansregular"/>
          <w:color w:val="333333"/>
          <w:sz w:val="21"/>
          <w:szCs w:val="21"/>
          <w:shd w:val="clear" w:color="auto" w:fill="FFFFFF"/>
        </w:rPr>
        <w:t xml:space="preserve">Note 2: </w:t>
      </w:r>
      <w:r w:rsidR="00227421">
        <w:rPr>
          <w:rFonts w:ascii="open_sansregular" w:hAnsi="open_sansregular"/>
          <w:color w:val="333333"/>
          <w:sz w:val="21"/>
          <w:szCs w:val="21"/>
          <w:shd w:val="clear" w:color="auto" w:fill="FFFFFF"/>
        </w:rPr>
        <w:t>Delegable to no lower than one level above the PCO or equivalent or higher position within the PEO/ requiring organization chain.</w:t>
      </w:r>
    </w:p>
    <w:p w14:paraId="7AE2D644" w14:textId="77777777" w:rsidR="00052A00" w:rsidRDefault="00052A00">
      <w:pPr>
        <w:rPr>
          <w:sz w:val="20"/>
        </w:rPr>
      </w:pPr>
      <w:r>
        <w:rPr>
          <w:sz w:val="20"/>
        </w:rPr>
        <w:t xml:space="preserve">Note 3:  </w:t>
      </w:r>
      <w:r w:rsidR="003A22C8">
        <w:rPr>
          <w:sz w:val="20"/>
        </w:rPr>
        <w:t xml:space="preserve">See </w:t>
      </w:r>
      <w:hyperlink r:id="rId26" w:history="1">
        <w:r w:rsidR="003A22C8" w:rsidRPr="00D53E90">
          <w:rPr>
            <w:rStyle w:val="Hyperlink"/>
            <w:sz w:val="20"/>
          </w:rPr>
          <w:t>DAFI 63-138</w:t>
        </w:r>
      </w:hyperlink>
      <w:r w:rsidR="003A22C8">
        <w:rPr>
          <w:sz w:val="20"/>
        </w:rPr>
        <w:t xml:space="preserve"> </w:t>
      </w:r>
      <w:r w:rsidR="00D53E90">
        <w:rPr>
          <w:sz w:val="20"/>
        </w:rPr>
        <w:t xml:space="preserve">Tables 2.1 and 2.2 </w:t>
      </w:r>
      <w:r w:rsidR="003A22C8">
        <w:rPr>
          <w:sz w:val="20"/>
        </w:rPr>
        <w:t>for delegations</w:t>
      </w:r>
      <w:commentRangeEnd w:id="15"/>
      <w:r w:rsidR="00215FFA">
        <w:rPr>
          <w:rStyle w:val="CommentReference"/>
        </w:rPr>
        <w:commentReference w:id="15"/>
      </w:r>
    </w:p>
    <w:p w14:paraId="71504079" w14:textId="77777777" w:rsidR="00356C47" w:rsidRDefault="00356C47">
      <w:pPr>
        <w:rPr>
          <w:sz w:val="20"/>
        </w:rPr>
      </w:pPr>
    </w:p>
    <w:p w14:paraId="45E0D169" w14:textId="5D01C007" w:rsidR="002A5991" w:rsidRDefault="00356C47" w:rsidP="00411182">
      <w:pPr>
        <w:rPr>
          <w:sz w:val="20"/>
        </w:rPr>
      </w:pPr>
      <w:r>
        <w:rPr>
          <w:rFonts w:ascii="open_sansregular" w:hAnsi="open_sansregular"/>
          <w:color w:val="333333"/>
          <w:sz w:val="21"/>
          <w:szCs w:val="21"/>
          <w:shd w:val="clear" w:color="auto" w:fill="FFFFFF"/>
        </w:rPr>
        <w:t>A tailorable </w:t>
      </w:r>
      <w:hyperlink r:id="rId27" w:tgtFrame="_blank" w:tooltip="Delegation of Source Selection Authority (SSA) template" w:history="1">
        <w:r>
          <w:rPr>
            <w:rStyle w:val="Hyperlink"/>
            <w:rFonts w:ascii="open_sansregular" w:hAnsi="open_sansregular"/>
            <w:sz w:val="21"/>
            <w:szCs w:val="21"/>
            <w:bdr w:val="none" w:sz="0" w:space="0" w:color="auto" w:frame="1"/>
            <w:shd w:val="clear" w:color="auto" w:fill="FFFFFF"/>
          </w:rPr>
          <w:t>Delegation of Source Selection Authority (SSA) template</w:t>
        </w:r>
      </w:hyperlink>
      <w:r>
        <w:rPr>
          <w:rFonts w:ascii="open_sansregular" w:hAnsi="open_sansregular"/>
          <w:color w:val="333333"/>
          <w:sz w:val="21"/>
          <w:szCs w:val="21"/>
          <w:shd w:val="clear" w:color="auto" w:fill="FFFFFF"/>
        </w:rPr>
        <w:t> is available for use, as desired.</w:t>
      </w:r>
    </w:p>
    <w:p w14:paraId="5CCE74D2" w14:textId="77777777" w:rsidR="002A5991" w:rsidRDefault="002A5991">
      <w:pPr>
        <w:pStyle w:val="BodyText"/>
        <w:spacing w:before="11"/>
        <w:rPr>
          <w:sz w:val="21"/>
        </w:rPr>
      </w:pPr>
    </w:p>
    <w:p w14:paraId="776487A9" w14:textId="55960163" w:rsidR="002A5991" w:rsidRDefault="00C211E0">
      <w:pPr>
        <w:pStyle w:val="ListParagraph"/>
        <w:numPr>
          <w:ilvl w:val="3"/>
          <w:numId w:val="19"/>
        </w:numPr>
        <w:tabs>
          <w:tab w:val="left" w:pos="858"/>
        </w:tabs>
        <w:spacing w:line="271" w:lineRule="auto"/>
        <w:ind w:left="110" w:right="792" w:firstLine="0"/>
      </w:pPr>
      <w:r>
        <w:rPr>
          <w:w w:val="105"/>
        </w:rPr>
        <w:t xml:space="preserve">SSA Responsibilities. In addition to the responsibilities listed in </w:t>
      </w:r>
      <w:hyperlink r:id="rId28" w:anchor="FAR_15_303">
        <w:r>
          <w:rPr>
            <w:color w:val="27314A"/>
            <w:w w:val="105"/>
            <w:u w:val="single" w:color="27314A"/>
          </w:rPr>
          <w:t>FAR 15.303(b)</w:t>
        </w:r>
      </w:hyperlink>
      <w:r>
        <w:rPr>
          <w:w w:val="105"/>
        </w:rPr>
        <w:t xml:space="preserve">, </w:t>
      </w:r>
      <w:hyperlink r:id="rId29" w:anchor="DFARS-215.303">
        <w:r>
          <w:rPr>
            <w:color w:val="27314A"/>
            <w:w w:val="105"/>
            <w:u w:val="single" w:color="27314A"/>
          </w:rPr>
          <w:t>DFARS</w:t>
        </w:r>
      </w:hyperlink>
      <w:r>
        <w:rPr>
          <w:color w:val="27314A"/>
          <w:spacing w:val="40"/>
          <w:w w:val="105"/>
        </w:rPr>
        <w:t xml:space="preserve"> </w:t>
      </w:r>
      <w:hyperlink r:id="rId30" w:anchor="DFARS-215.303">
        <w:r>
          <w:rPr>
            <w:color w:val="27314A"/>
            <w:w w:val="105"/>
            <w:u w:val="single" w:color="27314A"/>
          </w:rPr>
          <w:t>215.303(b)(2)</w:t>
        </w:r>
      </w:hyperlink>
      <w:r>
        <w:rPr>
          <w:w w:val="105"/>
        </w:rPr>
        <w:t>,</w:t>
      </w:r>
      <w:r>
        <w:rPr>
          <w:spacing w:val="40"/>
          <w:w w:val="105"/>
        </w:rPr>
        <w:t xml:space="preserve"> </w:t>
      </w:r>
      <w:r>
        <w:rPr>
          <w:w w:val="105"/>
        </w:rPr>
        <w:t>and</w:t>
      </w:r>
      <w:r>
        <w:rPr>
          <w:spacing w:val="40"/>
          <w:w w:val="105"/>
        </w:rPr>
        <w:t xml:space="preserve"> </w:t>
      </w:r>
      <w:r>
        <w:rPr>
          <w:w w:val="105"/>
        </w:rPr>
        <w:t>the</w:t>
      </w:r>
      <w:r>
        <w:rPr>
          <w:spacing w:val="40"/>
          <w:w w:val="105"/>
        </w:rPr>
        <w:t xml:space="preserve"> </w:t>
      </w:r>
      <w:hyperlink r:id="rId31" w:history="1">
        <w:r w:rsidRPr="006B1B8E">
          <w:rPr>
            <w:rStyle w:val="Hyperlink"/>
            <w:w w:val="105"/>
          </w:rPr>
          <w:t>DoD</w:t>
        </w:r>
        <w:r w:rsidRPr="006B1B8E">
          <w:rPr>
            <w:rStyle w:val="Hyperlink"/>
            <w:spacing w:val="40"/>
            <w:w w:val="105"/>
          </w:rPr>
          <w:t xml:space="preserve"> </w:t>
        </w:r>
        <w:r w:rsidRPr="006B1B8E">
          <w:rPr>
            <w:rStyle w:val="Hyperlink"/>
            <w:w w:val="105"/>
          </w:rPr>
          <w:t>Source</w:t>
        </w:r>
        <w:r w:rsidRPr="006B1B8E">
          <w:rPr>
            <w:rStyle w:val="Hyperlink"/>
            <w:spacing w:val="40"/>
            <w:w w:val="105"/>
          </w:rPr>
          <w:t xml:space="preserve"> </w:t>
        </w:r>
        <w:r w:rsidRPr="006B1B8E">
          <w:rPr>
            <w:rStyle w:val="Hyperlink"/>
            <w:w w:val="105"/>
          </w:rPr>
          <w:t>Selection</w:t>
        </w:r>
        <w:r w:rsidRPr="006B1B8E">
          <w:rPr>
            <w:rStyle w:val="Hyperlink"/>
            <w:spacing w:val="40"/>
            <w:w w:val="105"/>
          </w:rPr>
          <w:t xml:space="preserve"> </w:t>
        </w:r>
        <w:r w:rsidRPr="006B1B8E">
          <w:rPr>
            <w:rStyle w:val="Hyperlink"/>
            <w:w w:val="105"/>
          </w:rPr>
          <w:t>Procedures</w:t>
        </w:r>
      </w:hyperlink>
      <w:r>
        <w:rPr>
          <w:w w:val="105"/>
        </w:rPr>
        <w:t>,</w:t>
      </w:r>
      <w:r>
        <w:rPr>
          <w:spacing w:val="40"/>
          <w:w w:val="105"/>
        </w:rPr>
        <w:t xml:space="preserve"> </w:t>
      </w:r>
      <w:r>
        <w:rPr>
          <w:w w:val="105"/>
        </w:rPr>
        <w:t>the</w:t>
      </w:r>
      <w:r>
        <w:rPr>
          <w:spacing w:val="40"/>
          <w:w w:val="105"/>
        </w:rPr>
        <w:t xml:space="preserve"> </w:t>
      </w:r>
      <w:r>
        <w:rPr>
          <w:w w:val="105"/>
        </w:rPr>
        <w:t>SSA</w:t>
      </w:r>
      <w:r w:rsidR="00432829">
        <w:rPr>
          <w:w w:val="105"/>
        </w:rPr>
        <w:t xml:space="preserve"> </w:t>
      </w:r>
      <w:r>
        <w:rPr>
          <w:w w:val="105"/>
        </w:rPr>
        <w:t>shall:</w:t>
      </w:r>
    </w:p>
    <w:p w14:paraId="66B54365" w14:textId="77777777" w:rsidR="002A5991" w:rsidRDefault="002A5991">
      <w:pPr>
        <w:pStyle w:val="BodyText"/>
        <w:spacing w:before="1"/>
        <w:rPr>
          <w:sz w:val="21"/>
        </w:rPr>
      </w:pPr>
    </w:p>
    <w:p w14:paraId="52E77433" w14:textId="77777777" w:rsidR="002A5991" w:rsidRDefault="00C211E0">
      <w:pPr>
        <w:pStyle w:val="BodyText"/>
        <w:spacing w:line="271" w:lineRule="auto"/>
        <w:ind w:left="110" w:right="458"/>
      </w:pPr>
      <w:r>
        <w:rPr>
          <w:w w:val="105"/>
        </w:rPr>
        <w:t>1.4.1.2.3</w:t>
      </w:r>
      <w:r>
        <w:rPr>
          <w:spacing w:val="34"/>
          <w:w w:val="105"/>
        </w:rPr>
        <w:t xml:space="preserve"> </w:t>
      </w:r>
      <w:r>
        <w:rPr>
          <w:w w:val="105"/>
        </w:rPr>
        <w:t>Be</w:t>
      </w:r>
      <w:r>
        <w:rPr>
          <w:spacing w:val="34"/>
          <w:w w:val="105"/>
        </w:rPr>
        <w:t xml:space="preserve"> </w:t>
      </w:r>
      <w:r>
        <w:rPr>
          <w:w w:val="105"/>
        </w:rPr>
        <w:t>accessible</w:t>
      </w:r>
      <w:r>
        <w:rPr>
          <w:spacing w:val="34"/>
          <w:w w:val="105"/>
        </w:rPr>
        <w:t xml:space="preserve"> </w:t>
      </w:r>
      <w:r>
        <w:rPr>
          <w:w w:val="105"/>
        </w:rPr>
        <w:t>to</w:t>
      </w:r>
      <w:r>
        <w:rPr>
          <w:spacing w:val="34"/>
          <w:w w:val="105"/>
        </w:rPr>
        <w:t xml:space="preserve"> </w:t>
      </w:r>
      <w:r>
        <w:rPr>
          <w:w w:val="105"/>
        </w:rPr>
        <w:t>the</w:t>
      </w:r>
      <w:r>
        <w:rPr>
          <w:spacing w:val="34"/>
          <w:w w:val="105"/>
        </w:rPr>
        <w:t xml:space="preserve"> </w:t>
      </w:r>
      <w:r>
        <w:rPr>
          <w:w w:val="105"/>
        </w:rPr>
        <w:t>PCO,</w:t>
      </w:r>
      <w:r>
        <w:rPr>
          <w:spacing w:val="34"/>
          <w:w w:val="105"/>
        </w:rPr>
        <w:t xml:space="preserve"> </w:t>
      </w:r>
      <w:r>
        <w:rPr>
          <w:w w:val="105"/>
        </w:rPr>
        <w:t>SSEB</w:t>
      </w:r>
      <w:r>
        <w:rPr>
          <w:spacing w:val="34"/>
          <w:w w:val="105"/>
        </w:rPr>
        <w:t xml:space="preserve"> </w:t>
      </w:r>
      <w:r>
        <w:rPr>
          <w:w w:val="105"/>
        </w:rPr>
        <w:t>Chairperson</w:t>
      </w:r>
      <w:r>
        <w:rPr>
          <w:spacing w:val="34"/>
          <w:w w:val="105"/>
        </w:rPr>
        <w:t xml:space="preserve"> </w:t>
      </w:r>
      <w:r>
        <w:rPr>
          <w:w w:val="105"/>
        </w:rPr>
        <w:t>and</w:t>
      </w:r>
      <w:r>
        <w:rPr>
          <w:spacing w:val="34"/>
          <w:w w:val="105"/>
        </w:rPr>
        <w:t xml:space="preserve"> </w:t>
      </w:r>
      <w:r>
        <w:rPr>
          <w:w w:val="105"/>
        </w:rPr>
        <w:t>SSAC</w:t>
      </w:r>
      <w:r>
        <w:rPr>
          <w:spacing w:val="34"/>
          <w:w w:val="105"/>
        </w:rPr>
        <w:t xml:space="preserve"> </w:t>
      </w:r>
      <w:r>
        <w:rPr>
          <w:w w:val="105"/>
        </w:rPr>
        <w:t>Chairperson</w:t>
      </w:r>
      <w:r>
        <w:rPr>
          <w:spacing w:val="34"/>
          <w:w w:val="105"/>
        </w:rPr>
        <w:t xml:space="preserve"> </w:t>
      </w:r>
      <w:r>
        <w:rPr>
          <w:w w:val="105"/>
        </w:rPr>
        <w:t>(if</w:t>
      </w:r>
      <w:r>
        <w:rPr>
          <w:spacing w:val="34"/>
          <w:w w:val="105"/>
        </w:rPr>
        <w:t xml:space="preserve"> </w:t>
      </w:r>
      <w:r>
        <w:rPr>
          <w:w w:val="105"/>
        </w:rPr>
        <w:t>applicable)</w:t>
      </w:r>
      <w:r>
        <w:rPr>
          <w:spacing w:val="34"/>
          <w:w w:val="105"/>
        </w:rPr>
        <w:t xml:space="preserve"> </w:t>
      </w:r>
      <w:r>
        <w:rPr>
          <w:w w:val="105"/>
        </w:rPr>
        <w:t>to ensure that necessary leadership and guidance is provided to the SST. Promote active</w:t>
      </w:r>
      <w:r>
        <w:rPr>
          <w:spacing w:val="40"/>
          <w:w w:val="105"/>
        </w:rPr>
        <w:t xml:space="preserve"> </w:t>
      </w:r>
      <w:r>
        <w:rPr>
          <w:w w:val="105"/>
        </w:rPr>
        <w:t>communication within the SST and encourage the team to raise concerns/issues.</w:t>
      </w:r>
    </w:p>
    <w:p w14:paraId="1461A1B2" w14:textId="77777777" w:rsidR="002A5991" w:rsidRDefault="002A5991">
      <w:pPr>
        <w:pStyle w:val="BodyText"/>
        <w:spacing w:before="2"/>
        <w:rPr>
          <w:sz w:val="21"/>
        </w:rPr>
      </w:pPr>
    </w:p>
    <w:p w14:paraId="0084E2FD" w14:textId="77777777" w:rsidR="002A5991" w:rsidRDefault="00C211E0">
      <w:pPr>
        <w:pStyle w:val="ListParagraph"/>
        <w:numPr>
          <w:ilvl w:val="4"/>
          <w:numId w:val="16"/>
        </w:numPr>
        <w:tabs>
          <w:tab w:val="left" w:pos="1045"/>
        </w:tabs>
        <w:ind w:left="1045" w:hanging="935"/>
      </w:pPr>
      <w:r>
        <w:rPr>
          <w:w w:val="105"/>
        </w:rPr>
        <w:t>See</w:t>
      </w:r>
      <w:r>
        <w:rPr>
          <w:spacing w:val="16"/>
          <w:w w:val="105"/>
        </w:rPr>
        <w:t xml:space="preserve"> </w:t>
      </w:r>
      <w:r>
        <w:rPr>
          <w:w w:val="105"/>
        </w:rPr>
        <w:t>the</w:t>
      </w:r>
      <w:r>
        <w:rPr>
          <w:spacing w:val="16"/>
          <w:w w:val="105"/>
        </w:rPr>
        <w:t xml:space="preserve"> </w:t>
      </w:r>
      <w:r>
        <w:rPr>
          <w:w w:val="105"/>
        </w:rPr>
        <w:t>following</w:t>
      </w:r>
      <w:r>
        <w:rPr>
          <w:spacing w:val="17"/>
          <w:w w:val="105"/>
        </w:rPr>
        <w:t xml:space="preserve"> </w:t>
      </w:r>
      <w:r>
        <w:rPr>
          <w:w w:val="105"/>
        </w:rPr>
        <w:t>tailorable</w:t>
      </w:r>
      <w:r>
        <w:rPr>
          <w:spacing w:val="16"/>
          <w:w w:val="105"/>
        </w:rPr>
        <w:t xml:space="preserve"> </w:t>
      </w:r>
      <w:r>
        <w:rPr>
          <w:spacing w:val="-2"/>
          <w:w w:val="105"/>
        </w:rPr>
        <w:t>templates:</w:t>
      </w:r>
    </w:p>
    <w:p w14:paraId="0504B5AB" w14:textId="77777777" w:rsidR="002A5991" w:rsidRDefault="002A5991">
      <w:pPr>
        <w:pStyle w:val="BodyText"/>
        <w:spacing w:before="10"/>
        <w:rPr>
          <w:sz w:val="23"/>
        </w:rPr>
      </w:pPr>
    </w:p>
    <w:commentRangeStart w:id="16"/>
    <w:p w14:paraId="20BA059D" w14:textId="77777777" w:rsidR="002A5991" w:rsidRDefault="00C211E0">
      <w:pPr>
        <w:pStyle w:val="ListParagraph"/>
        <w:numPr>
          <w:ilvl w:val="5"/>
          <w:numId w:val="16"/>
        </w:numPr>
        <w:tabs>
          <w:tab w:val="left" w:pos="1233"/>
        </w:tabs>
        <w:spacing w:before="1" w:line="271" w:lineRule="auto"/>
        <w:ind w:right="633" w:firstLine="0"/>
      </w:pPr>
      <w:r>
        <w:rPr>
          <w:noProof/>
        </w:rPr>
        <mc:AlternateContent>
          <mc:Choice Requires="wps">
            <w:drawing>
              <wp:anchor distT="0" distB="0" distL="0" distR="0" simplePos="0" relativeHeight="487051264" behindDoc="1" locked="0" layoutInCell="1" allowOverlap="1" wp14:anchorId="211B4988" wp14:editId="7000D4DB">
                <wp:simplePos x="0" y="0"/>
                <wp:positionH relativeFrom="page">
                  <wp:posOffset>4584458</wp:posOffset>
                </wp:positionH>
                <wp:positionV relativeFrom="paragraph">
                  <wp:posOffset>145251</wp:posOffset>
                </wp:positionV>
                <wp:extent cx="4000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954"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5B5A61" id="Graphic 1" o:spid="_x0000_s1026" style="position:absolute;margin-left:361pt;margin-top:11.45pt;width:3.15pt;height:.1pt;z-index:-1626521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" path="m,l39954,e" filled="f" strokeweight=".17072mm">
                <v:path arrowok="t"/>
                <w10:wrap anchorx="page"/>
              </v:shape>
            </w:pict>
          </mc:Fallback>
        </mc:AlternateContent>
      </w:r>
      <w:hyperlink r:id="rId32">
        <w:r>
          <w:rPr>
            <w:i/>
            <w:color w:val="27314A"/>
            <w:w w:val="110"/>
            <w:u w:val="single" w:color="27314A"/>
          </w:rPr>
          <w:t>Source Selection Non-Disclosure Agreement (NDA</w:t>
        </w:r>
      </w:hyperlink>
      <w:hyperlink r:id="rId33">
        <w:r>
          <w:rPr>
            <w:i/>
            <w:color w:val="27314A"/>
            <w:w w:val="110"/>
            <w:u w:val="single" w:color="27314A"/>
          </w:rPr>
          <w:t>)</w:t>
        </w:r>
      </w:hyperlink>
      <w:commentRangeEnd w:id="16"/>
      <w:r w:rsidR="00411182">
        <w:rPr>
          <w:rStyle w:val="CommentReference"/>
        </w:rPr>
        <w:commentReference w:id="16"/>
      </w:r>
      <w:r>
        <w:rPr>
          <w:i/>
          <w:color w:val="27314A"/>
          <w:w w:val="110"/>
          <w:u w:val="single" w:color="27314A"/>
        </w:rPr>
        <w:t xml:space="preserve"> </w:t>
      </w:r>
      <w:r>
        <w:rPr>
          <w:i/>
          <w:w w:val="110"/>
        </w:rPr>
        <w:t xml:space="preserve">. </w:t>
      </w:r>
      <w:r>
        <w:rPr>
          <w:w w:val="110"/>
        </w:rPr>
        <w:t xml:space="preserve">An NDA may be executed on an annual basis in accordance with </w:t>
      </w:r>
      <w:hyperlink r:id="rId34" w:anchor="DAFFARS_5303_104_4">
        <w:r>
          <w:rPr>
            <w:color w:val="27314A"/>
            <w:w w:val="110"/>
            <w:u w:val="single" w:color="27314A"/>
          </w:rPr>
          <w:t>DAFFARS 5303.104-4(a)</w:t>
        </w:r>
      </w:hyperlink>
      <w:r>
        <w:rPr>
          <w:w w:val="110"/>
        </w:rPr>
        <w:t>.</w:t>
      </w:r>
    </w:p>
    <w:p w14:paraId="1B76289E" w14:textId="77777777" w:rsidR="002A5991" w:rsidRDefault="002A5991">
      <w:pPr>
        <w:pStyle w:val="BodyText"/>
        <w:spacing w:before="1"/>
        <w:rPr>
          <w:sz w:val="21"/>
        </w:rPr>
      </w:pPr>
    </w:p>
    <w:commentRangeStart w:id="17"/>
    <w:p w14:paraId="1F010204" w14:textId="77777777" w:rsidR="002A5991" w:rsidRDefault="00C211E0">
      <w:pPr>
        <w:pStyle w:val="ListParagraph"/>
        <w:numPr>
          <w:ilvl w:val="5"/>
          <w:numId w:val="16"/>
        </w:numPr>
        <w:tabs>
          <w:tab w:val="left" w:pos="1233"/>
        </w:tabs>
        <w:ind w:left="1233" w:hanging="1123"/>
      </w:pPr>
      <w:r>
        <w:rPr>
          <w:noProof/>
        </w:rPr>
        <mc:AlternateContent>
          <mc:Choice Requires="wps">
            <w:drawing>
              <wp:anchor distT="0" distB="0" distL="0" distR="0" simplePos="0" relativeHeight="15729152" behindDoc="0" locked="0" layoutInCell="1" allowOverlap="1" wp14:anchorId="792608A6" wp14:editId="23758F22">
                <wp:simplePos x="0" y="0"/>
                <wp:positionH relativeFrom="page">
                  <wp:posOffset>3207575</wp:posOffset>
                </wp:positionH>
                <wp:positionV relativeFrom="paragraph">
                  <wp:posOffset>144616</wp:posOffset>
                </wp:positionV>
                <wp:extent cx="4000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954"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DC9C43" id="Graphic 2" o:spid="_x0000_s1026" style="position:absolute;margin-left:252.55pt;margin-top:11.4pt;width:3.1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" path="m,l39954,e" filled="f" strokeweight=".17072mm">
                <v:path arrowok="t"/>
                <w10:wrap anchorx="page"/>
              </v:shape>
            </w:pict>
          </mc:Fallback>
        </mc:AlternateContent>
      </w:r>
      <w:hyperlink r:id="rId35">
        <w:r>
          <w:rPr>
            <w:i/>
            <w:color w:val="27314A"/>
            <w:w w:val="110"/>
            <w:u w:val="single" w:color="27314A"/>
          </w:rPr>
          <w:t>Conflict</w:t>
        </w:r>
        <w:r>
          <w:rPr>
            <w:i/>
            <w:color w:val="27314A"/>
            <w:spacing w:val="7"/>
            <w:w w:val="110"/>
            <w:u w:val="single" w:color="27314A"/>
          </w:rPr>
          <w:t xml:space="preserve"> </w:t>
        </w:r>
        <w:r>
          <w:rPr>
            <w:i/>
            <w:color w:val="27314A"/>
            <w:w w:val="110"/>
            <w:u w:val="single" w:color="27314A"/>
          </w:rPr>
          <w:t>of</w:t>
        </w:r>
        <w:r>
          <w:rPr>
            <w:i/>
            <w:color w:val="27314A"/>
            <w:spacing w:val="8"/>
            <w:w w:val="110"/>
            <w:u w:val="single" w:color="27314A"/>
          </w:rPr>
          <w:t xml:space="preserve"> </w:t>
        </w:r>
        <w:r>
          <w:rPr>
            <w:i/>
            <w:color w:val="27314A"/>
            <w:w w:val="110"/>
            <w:u w:val="single" w:color="27314A"/>
          </w:rPr>
          <w:t>Interest</w:t>
        </w:r>
        <w:r>
          <w:rPr>
            <w:i/>
            <w:color w:val="27314A"/>
            <w:spacing w:val="7"/>
            <w:w w:val="110"/>
            <w:u w:val="single" w:color="27314A"/>
          </w:rPr>
          <w:t xml:space="preserve"> </w:t>
        </w:r>
        <w:r>
          <w:rPr>
            <w:i/>
            <w:color w:val="27314A"/>
            <w:w w:val="110"/>
            <w:u w:val="single" w:color="27314A"/>
          </w:rPr>
          <w:t>Statemen</w:t>
        </w:r>
      </w:hyperlink>
      <w:hyperlink r:id="rId36">
        <w:r>
          <w:rPr>
            <w:i/>
            <w:color w:val="27314A"/>
            <w:w w:val="110"/>
            <w:u w:val="single" w:color="27314A"/>
          </w:rPr>
          <w:t>t</w:t>
        </w:r>
      </w:hyperlink>
      <w:r>
        <w:rPr>
          <w:i/>
          <w:color w:val="27314A"/>
          <w:spacing w:val="8"/>
          <w:w w:val="110"/>
          <w:u w:val="single" w:color="27314A"/>
        </w:rPr>
        <w:t xml:space="preserve"> </w:t>
      </w:r>
      <w:commentRangeEnd w:id="17"/>
      <w:r w:rsidR="00411182">
        <w:rPr>
          <w:rStyle w:val="CommentReference"/>
        </w:rPr>
        <w:commentReference w:id="17"/>
      </w:r>
      <w:r>
        <w:rPr>
          <w:spacing w:val="-10"/>
          <w:w w:val="110"/>
        </w:rPr>
        <w:t>.</w:t>
      </w:r>
    </w:p>
    <w:p w14:paraId="04B70FA9" w14:textId="77777777" w:rsidR="002A5991" w:rsidRDefault="002A5991">
      <w:pPr>
        <w:pStyle w:val="BodyText"/>
        <w:spacing w:before="9"/>
        <w:rPr>
          <w:sz w:val="15"/>
        </w:rPr>
      </w:pPr>
    </w:p>
    <w:p w14:paraId="7DE08B10" w14:textId="77777777" w:rsidR="002A5991" w:rsidRDefault="00C211E0">
      <w:pPr>
        <w:pStyle w:val="ListParagraph"/>
        <w:numPr>
          <w:ilvl w:val="2"/>
          <w:numId w:val="19"/>
        </w:numPr>
        <w:tabs>
          <w:tab w:val="left" w:pos="671"/>
        </w:tabs>
        <w:spacing w:before="95"/>
        <w:ind w:left="671" w:hanging="561"/>
      </w:pPr>
      <w:r>
        <w:rPr>
          <w:spacing w:val="-4"/>
          <w:w w:val="115"/>
        </w:rPr>
        <w:t>PCO.</w:t>
      </w:r>
    </w:p>
    <w:p w14:paraId="2A43E401" w14:textId="77777777" w:rsidR="002A5991" w:rsidRDefault="002A5991">
      <w:pPr>
        <w:pStyle w:val="BodyText"/>
        <w:spacing w:before="11"/>
        <w:rPr>
          <w:sz w:val="23"/>
        </w:rPr>
      </w:pPr>
    </w:p>
    <w:p w14:paraId="098ECDE9" w14:textId="77777777" w:rsidR="002A5991" w:rsidRDefault="00C211E0">
      <w:pPr>
        <w:pStyle w:val="ListParagraph"/>
        <w:numPr>
          <w:ilvl w:val="3"/>
          <w:numId w:val="15"/>
        </w:numPr>
        <w:tabs>
          <w:tab w:val="left" w:pos="858"/>
        </w:tabs>
        <w:spacing w:line="271" w:lineRule="auto"/>
        <w:ind w:right="302" w:firstLine="0"/>
      </w:pPr>
      <w:r>
        <w:rPr>
          <w:w w:val="105"/>
        </w:rPr>
        <w:t xml:space="preserve">PCO Responsibilities. In addition to the responsibilities listed in </w:t>
      </w:r>
      <w:hyperlink r:id="rId37" w:anchor="FAR_15_303">
        <w:r>
          <w:rPr>
            <w:color w:val="27314A"/>
            <w:w w:val="105"/>
            <w:u w:val="single" w:color="27314A"/>
          </w:rPr>
          <w:t>FAR 15.303(c)</w:t>
        </w:r>
      </w:hyperlink>
      <w:r>
        <w:rPr>
          <w:color w:val="27314A"/>
          <w:w w:val="105"/>
        </w:rPr>
        <w:t xml:space="preserve"> </w:t>
      </w:r>
      <w:r>
        <w:rPr>
          <w:w w:val="105"/>
        </w:rPr>
        <w:t xml:space="preserve">and the </w:t>
      </w:r>
      <w:hyperlink r:id="rId38">
        <w:r>
          <w:rPr>
            <w:color w:val="27314A"/>
            <w:w w:val="105"/>
            <w:u w:val="single" w:color="27314A"/>
          </w:rPr>
          <w:t>DoD</w:t>
        </w:r>
      </w:hyperlink>
      <w:r>
        <w:rPr>
          <w:color w:val="27314A"/>
          <w:spacing w:val="40"/>
          <w:w w:val="105"/>
        </w:rPr>
        <w:t xml:space="preserve"> </w:t>
      </w:r>
      <w:hyperlink r:id="rId39">
        <w:r>
          <w:rPr>
            <w:color w:val="27314A"/>
            <w:w w:val="105"/>
            <w:u w:val="single" w:color="27314A"/>
          </w:rPr>
          <w:t>Source Selection Procedures,</w:t>
        </w:r>
      </w:hyperlink>
      <w:r>
        <w:rPr>
          <w:color w:val="27314A"/>
          <w:w w:val="105"/>
        </w:rPr>
        <w:t xml:space="preserve"> </w:t>
      </w:r>
      <w:r>
        <w:rPr>
          <w:w w:val="105"/>
        </w:rPr>
        <w:t>the PCO shall:</w:t>
      </w:r>
    </w:p>
    <w:p w14:paraId="467E2B6D" w14:textId="77777777" w:rsidR="002A5991" w:rsidRDefault="002A5991">
      <w:pPr>
        <w:pStyle w:val="BodyText"/>
        <w:spacing w:before="1"/>
        <w:rPr>
          <w:sz w:val="21"/>
        </w:rPr>
      </w:pPr>
    </w:p>
    <w:p w14:paraId="7154CEE2" w14:textId="3D0D9BBE" w:rsidR="002A5991" w:rsidRDefault="00C211E0">
      <w:pPr>
        <w:pStyle w:val="ListParagraph"/>
        <w:numPr>
          <w:ilvl w:val="4"/>
          <w:numId w:val="15"/>
        </w:numPr>
        <w:tabs>
          <w:tab w:val="left" w:pos="1045"/>
        </w:tabs>
        <w:spacing w:line="271" w:lineRule="auto"/>
        <w:ind w:right="774" w:firstLine="0"/>
      </w:pPr>
      <w:r>
        <w:rPr>
          <w:w w:val="105"/>
        </w:rPr>
        <w:t xml:space="preserve">Consider sample RFP Section L language for </w:t>
      </w:r>
      <w:hyperlink r:id="rId40" w:history="1">
        <w:r w:rsidRPr="007E42C9">
          <w:rPr>
            <w:rStyle w:val="Hyperlink"/>
            <w:w w:val="105"/>
          </w:rPr>
          <w:t>Use of Non-Government Advisors</w:t>
        </w:r>
      </w:hyperlink>
      <w:r>
        <w:rPr>
          <w:w w:val="105"/>
        </w:rPr>
        <w:t>, when</w:t>
      </w:r>
      <w:r>
        <w:rPr>
          <w:spacing w:val="40"/>
          <w:w w:val="105"/>
        </w:rPr>
        <w:t xml:space="preserve"> </w:t>
      </w:r>
      <w:r>
        <w:rPr>
          <w:spacing w:val="-2"/>
          <w:w w:val="105"/>
        </w:rPr>
        <w:t>applicable.</w:t>
      </w:r>
    </w:p>
    <w:p w14:paraId="5D91AF95" w14:textId="77777777" w:rsidR="002A5991" w:rsidRDefault="002A5991">
      <w:pPr>
        <w:pStyle w:val="BodyText"/>
        <w:spacing w:before="1"/>
        <w:rPr>
          <w:sz w:val="21"/>
        </w:rPr>
      </w:pPr>
    </w:p>
    <w:p w14:paraId="7364F459" w14:textId="367D9FA5" w:rsidR="002A5991" w:rsidRDefault="00C211E0" w:rsidP="003C0474">
      <w:pPr>
        <w:pStyle w:val="ListParagraph"/>
        <w:numPr>
          <w:ilvl w:val="4"/>
          <w:numId w:val="15"/>
        </w:numPr>
        <w:tabs>
          <w:tab w:val="left" w:pos="1045"/>
        </w:tabs>
        <w:spacing w:before="82" w:line="271" w:lineRule="auto"/>
        <w:ind w:right="212" w:firstLine="0"/>
      </w:pPr>
      <w:r w:rsidRPr="006A2257">
        <w:rPr>
          <w:w w:val="105"/>
        </w:rPr>
        <w:t>Manage all source selection documents, control and record all exchanges with offerors, and</w:t>
      </w:r>
      <w:r w:rsidRPr="006A2257">
        <w:rPr>
          <w:spacing w:val="80"/>
          <w:w w:val="105"/>
        </w:rPr>
        <w:t xml:space="preserve"> </w:t>
      </w:r>
      <w:r w:rsidRPr="006A2257">
        <w:rPr>
          <w:w w:val="105"/>
        </w:rPr>
        <w:t>protect all documents (see Section 4). Consider identifying a Source Selection Records Custodian</w:t>
      </w:r>
      <w:r w:rsidRPr="006A2257">
        <w:rPr>
          <w:spacing w:val="80"/>
          <w:w w:val="150"/>
        </w:rPr>
        <w:t xml:space="preserve"> </w:t>
      </w:r>
      <w:r w:rsidRPr="006A2257">
        <w:rPr>
          <w:w w:val="105"/>
        </w:rPr>
        <w:t>(SSRC) familiar with the contracting process to manage all source selection documents (PCO or</w:t>
      </w:r>
      <w:r w:rsidRPr="006A2257">
        <w:rPr>
          <w:spacing w:val="80"/>
          <w:w w:val="105"/>
        </w:rPr>
        <w:t xml:space="preserve"> </w:t>
      </w:r>
      <w:r w:rsidRPr="006A2257">
        <w:rPr>
          <w:w w:val="105"/>
        </w:rPr>
        <w:t>someone under PCO oversight). Ensure source selection material is not removed, circulated, or</w:t>
      </w:r>
      <w:r w:rsidRPr="006A2257">
        <w:rPr>
          <w:spacing w:val="80"/>
          <w:w w:val="105"/>
        </w:rPr>
        <w:t xml:space="preserve"> </w:t>
      </w:r>
      <w:r w:rsidRPr="006A2257">
        <w:rPr>
          <w:w w:val="105"/>
        </w:rPr>
        <w:t>disseminated outside of the source selection work area without PCO review and approval. Ensure all</w:t>
      </w:r>
      <w:r w:rsidRPr="006A2257">
        <w:rPr>
          <w:spacing w:val="40"/>
          <w:w w:val="105"/>
        </w:rPr>
        <w:t xml:space="preserve"> </w:t>
      </w:r>
      <w:r w:rsidRPr="006A2257">
        <w:rPr>
          <w:w w:val="105"/>
        </w:rPr>
        <w:t>means of electronic communications receive additional scrutiny to preclude inadvertent release of documents</w:t>
      </w:r>
      <w:r w:rsidRPr="006A2257">
        <w:rPr>
          <w:spacing w:val="27"/>
          <w:w w:val="105"/>
        </w:rPr>
        <w:t xml:space="preserve"> </w:t>
      </w:r>
      <w:r w:rsidRPr="006A2257">
        <w:rPr>
          <w:w w:val="105"/>
        </w:rPr>
        <w:t>that</w:t>
      </w:r>
      <w:r w:rsidRPr="006A2257">
        <w:rPr>
          <w:spacing w:val="27"/>
          <w:w w:val="105"/>
        </w:rPr>
        <w:t xml:space="preserve"> </w:t>
      </w:r>
      <w:r w:rsidRPr="006A2257">
        <w:rPr>
          <w:w w:val="105"/>
        </w:rPr>
        <w:t>contain</w:t>
      </w:r>
      <w:r w:rsidRPr="006A2257">
        <w:rPr>
          <w:spacing w:val="27"/>
          <w:w w:val="105"/>
        </w:rPr>
        <w:t xml:space="preserve"> </w:t>
      </w:r>
      <w:r w:rsidRPr="006A2257">
        <w:rPr>
          <w:w w:val="105"/>
        </w:rPr>
        <w:t>sensitive</w:t>
      </w:r>
      <w:r w:rsidRPr="006A2257">
        <w:rPr>
          <w:spacing w:val="27"/>
          <w:w w:val="105"/>
        </w:rPr>
        <w:t xml:space="preserve"> </w:t>
      </w:r>
      <w:r w:rsidRPr="006A2257">
        <w:rPr>
          <w:w w:val="105"/>
        </w:rPr>
        <w:t>or</w:t>
      </w:r>
      <w:r w:rsidRPr="006A2257">
        <w:rPr>
          <w:spacing w:val="27"/>
          <w:w w:val="105"/>
        </w:rPr>
        <w:t xml:space="preserve"> </w:t>
      </w:r>
      <w:r w:rsidRPr="006A2257">
        <w:rPr>
          <w:w w:val="105"/>
        </w:rPr>
        <w:t>embedded</w:t>
      </w:r>
      <w:r w:rsidRPr="006A2257">
        <w:rPr>
          <w:spacing w:val="27"/>
          <w:w w:val="105"/>
        </w:rPr>
        <w:t xml:space="preserve"> </w:t>
      </w:r>
      <w:r w:rsidRPr="006A2257">
        <w:rPr>
          <w:w w:val="105"/>
        </w:rPr>
        <w:t>source</w:t>
      </w:r>
      <w:r w:rsidRPr="006A2257">
        <w:rPr>
          <w:spacing w:val="27"/>
          <w:w w:val="105"/>
        </w:rPr>
        <w:t xml:space="preserve"> </w:t>
      </w:r>
      <w:r w:rsidRPr="006A2257">
        <w:rPr>
          <w:w w:val="105"/>
        </w:rPr>
        <w:t>selection</w:t>
      </w:r>
      <w:r w:rsidRPr="006A2257">
        <w:rPr>
          <w:spacing w:val="27"/>
          <w:w w:val="105"/>
        </w:rPr>
        <w:t xml:space="preserve"> </w:t>
      </w:r>
      <w:r w:rsidRPr="006A2257">
        <w:rPr>
          <w:w w:val="105"/>
        </w:rPr>
        <w:t>files.</w:t>
      </w:r>
      <w:r w:rsidRPr="006A2257">
        <w:rPr>
          <w:spacing w:val="27"/>
          <w:w w:val="105"/>
        </w:rPr>
        <w:t xml:space="preserve"> </w:t>
      </w:r>
      <w:r w:rsidRPr="006A2257">
        <w:rPr>
          <w:w w:val="105"/>
        </w:rPr>
        <w:t>It</w:t>
      </w:r>
      <w:r w:rsidRPr="006A2257">
        <w:rPr>
          <w:spacing w:val="27"/>
          <w:w w:val="105"/>
        </w:rPr>
        <w:t xml:space="preserve"> </w:t>
      </w:r>
      <w:r w:rsidRPr="006A2257">
        <w:rPr>
          <w:w w:val="105"/>
        </w:rPr>
        <w:t>is</w:t>
      </w:r>
      <w:r w:rsidRPr="006A2257">
        <w:rPr>
          <w:spacing w:val="27"/>
          <w:w w:val="105"/>
        </w:rPr>
        <w:t xml:space="preserve"> </w:t>
      </w:r>
      <w:r w:rsidRPr="006A2257">
        <w:rPr>
          <w:w w:val="105"/>
        </w:rPr>
        <w:t>a</w:t>
      </w:r>
      <w:r w:rsidRPr="006A2257">
        <w:rPr>
          <w:spacing w:val="27"/>
          <w:w w:val="105"/>
        </w:rPr>
        <w:t xml:space="preserve"> </w:t>
      </w:r>
      <w:r w:rsidRPr="006A2257">
        <w:rPr>
          <w:w w:val="105"/>
        </w:rPr>
        <w:t>good</w:t>
      </w:r>
      <w:r w:rsidRPr="006A2257">
        <w:rPr>
          <w:spacing w:val="27"/>
          <w:w w:val="105"/>
        </w:rPr>
        <w:t xml:space="preserve"> </w:t>
      </w:r>
      <w:r w:rsidRPr="006A2257">
        <w:rPr>
          <w:w w:val="105"/>
        </w:rPr>
        <w:t>practice</w:t>
      </w:r>
      <w:r w:rsidRPr="006A2257">
        <w:rPr>
          <w:spacing w:val="27"/>
          <w:w w:val="105"/>
        </w:rPr>
        <w:t xml:space="preserve"> </w:t>
      </w:r>
      <w:r w:rsidRPr="006A2257">
        <w:rPr>
          <w:w w:val="105"/>
        </w:rPr>
        <w:t>that</w:t>
      </w:r>
      <w:r w:rsidRPr="006A2257">
        <w:rPr>
          <w:spacing w:val="27"/>
          <w:w w:val="105"/>
        </w:rPr>
        <w:t xml:space="preserve"> </w:t>
      </w:r>
      <w:r w:rsidRPr="006A2257">
        <w:rPr>
          <w:w w:val="105"/>
        </w:rPr>
        <w:t>prior</w:t>
      </w:r>
      <w:r w:rsidR="006A2257" w:rsidRPr="006A2257">
        <w:rPr>
          <w:w w:val="105"/>
        </w:rPr>
        <w:t xml:space="preserve"> </w:t>
      </w:r>
      <w:r w:rsidRPr="006A2257">
        <w:rPr>
          <w:w w:val="105"/>
        </w:rPr>
        <w:t>to transmission of Source Selection Information to offerors via any means, the information is</w:t>
      </w:r>
      <w:r w:rsidRPr="006A2257">
        <w:rPr>
          <w:spacing w:val="80"/>
          <w:w w:val="105"/>
        </w:rPr>
        <w:t xml:space="preserve"> </w:t>
      </w:r>
      <w:r w:rsidRPr="006A2257">
        <w:rPr>
          <w:w w:val="105"/>
        </w:rPr>
        <w:t>reviewed by a second person to preclude inadvertent inclusion of inappropriate data. Additionally, Source Selection Information transmitted to offerors electronically (e.g., via email or disc) or posted</w:t>
      </w:r>
      <w:r w:rsidRPr="006A2257">
        <w:rPr>
          <w:spacing w:val="80"/>
          <w:w w:val="150"/>
        </w:rPr>
        <w:t xml:space="preserve"> </w:t>
      </w:r>
      <w:r w:rsidRPr="006A2257">
        <w:rPr>
          <w:w w:val="105"/>
        </w:rPr>
        <w:t>to</w:t>
      </w:r>
      <w:r w:rsidRPr="006A2257">
        <w:rPr>
          <w:spacing w:val="30"/>
          <w:w w:val="105"/>
        </w:rPr>
        <w:t xml:space="preserve"> </w:t>
      </w:r>
      <w:r w:rsidRPr="006A2257">
        <w:rPr>
          <w:w w:val="105"/>
        </w:rPr>
        <w:t>a</w:t>
      </w:r>
      <w:r w:rsidRPr="006A2257">
        <w:rPr>
          <w:spacing w:val="30"/>
          <w:w w:val="105"/>
        </w:rPr>
        <w:t xml:space="preserve"> </w:t>
      </w:r>
      <w:r w:rsidRPr="006A2257">
        <w:rPr>
          <w:w w:val="105"/>
        </w:rPr>
        <w:t>website</w:t>
      </w:r>
      <w:r w:rsidRPr="006A2257">
        <w:rPr>
          <w:spacing w:val="30"/>
          <w:w w:val="105"/>
        </w:rPr>
        <w:t xml:space="preserve"> </w:t>
      </w:r>
      <w:r w:rsidRPr="006A2257">
        <w:rPr>
          <w:w w:val="105"/>
        </w:rPr>
        <w:t>must</w:t>
      </w:r>
      <w:r w:rsidRPr="006A2257">
        <w:rPr>
          <w:spacing w:val="30"/>
          <w:w w:val="105"/>
        </w:rPr>
        <w:t xml:space="preserve"> </w:t>
      </w:r>
      <w:r w:rsidRPr="006A2257">
        <w:rPr>
          <w:w w:val="105"/>
        </w:rPr>
        <w:t>be</w:t>
      </w:r>
      <w:r w:rsidRPr="006A2257">
        <w:rPr>
          <w:spacing w:val="30"/>
          <w:w w:val="105"/>
        </w:rPr>
        <w:t xml:space="preserve"> </w:t>
      </w:r>
      <w:r w:rsidRPr="006A2257">
        <w:rPr>
          <w:w w:val="105"/>
        </w:rPr>
        <w:t>distributed</w:t>
      </w:r>
      <w:r w:rsidRPr="006A2257">
        <w:rPr>
          <w:spacing w:val="30"/>
          <w:w w:val="105"/>
        </w:rPr>
        <w:t xml:space="preserve"> </w:t>
      </w:r>
      <w:r w:rsidRPr="006A2257">
        <w:rPr>
          <w:w w:val="105"/>
        </w:rPr>
        <w:t>in</w:t>
      </w:r>
      <w:r w:rsidRPr="006A2257">
        <w:rPr>
          <w:spacing w:val="30"/>
          <w:w w:val="105"/>
        </w:rPr>
        <w:t xml:space="preserve"> </w:t>
      </w:r>
      <w:r w:rsidRPr="006A2257">
        <w:rPr>
          <w:w w:val="105"/>
        </w:rPr>
        <w:t>a</w:t>
      </w:r>
      <w:r w:rsidRPr="006A2257">
        <w:rPr>
          <w:spacing w:val="30"/>
          <w:w w:val="105"/>
        </w:rPr>
        <w:t xml:space="preserve"> </w:t>
      </w:r>
      <w:r w:rsidRPr="006A2257">
        <w:rPr>
          <w:w w:val="105"/>
        </w:rPr>
        <w:t>“locked”</w:t>
      </w:r>
      <w:r w:rsidRPr="006A2257">
        <w:rPr>
          <w:spacing w:val="30"/>
          <w:w w:val="105"/>
        </w:rPr>
        <w:t xml:space="preserve"> </w:t>
      </w:r>
      <w:r w:rsidRPr="006A2257">
        <w:rPr>
          <w:w w:val="105"/>
        </w:rPr>
        <w:t>format,</w:t>
      </w:r>
      <w:r w:rsidRPr="006A2257">
        <w:rPr>
          <w:spacing w:val="30"/>
          <w:w w:val="105"/>
        </w:rPr>
        <w:t xml:space="preserve"> </w:t>
      </w:r>
      <w:r w:rsidRPr="006A2257">
        <w:rPr>
          <w:w w:val="105"/>
        </w:rPr>
        <w:t>such</w:t>
      </w:r>
      <w:r w:rsidRPr="006A2257">
        <w:rPr>
          <w:spacing w:val="30"/>
          <w:w w:val="105"/>
        </w:rPr>
        <w:t xml:space="preserve"> </w:t>
      </w:r>
      <w:r w:rsidRPr="006A2257">
        <w:rPr>
          <w:w w:val="105"/>
        </w:rPr>
        <w:t>as</w:t>
      </w:r>
      <w:r w:rsidRPr="006A2257">
        <w:rPr>
          <w:spacing w:val="30"/>
          <w:w w:val="105"/>
        </w:rPr>
        <w:t xml:space="preserve"> </w:t>
      </w:r>
      <w:r w:rsidRPr="006A2257">
        <w:rPr>
          <w:w w:val="105"/>
        </w:rPr>
        <w:t>scanned</w:t>
      </w:r>
      <w:r w:rsidRPr="006A2257">
        <w:rPr>
          <w:spacing w:val="30"/>
          <w:w w:val="105"/>
        </w:rPr>
        <w:t xml:space="preserve"> </w:t>
      </w:r>
      <w:r w:rsidRPr="006A2257">
        <w:rPr>
          <w:w w:val="105"/>
        </w:rPr>
        <w:t>.pdf</w:t>
      </w:r>
      <w:r w:rsidRPr="006A2257">
        <w:rPr>
          <w:spacing w:val="30"/>
          <w:w w:val="105"/>
        </w:rPr>
        <w:t xml:space="preserve"> </w:t>
      </w:r>
      <w:r w:rsidRPr="006A2257">
        <w:rPr>
          <w:w w:val="105"/>
        </w:rPr>
        <w:t>file,</w:t>
      </w:r>
      <w:r w:rsidRPr="006A2257">
        <w:rPr>
          <w:spacing w:val="30"/>
          <w:w w:val="105"/>
        </w:rPr>
        <w:t xml:space="preserve"> </w:t>
      </w:r>
      <w:r w:rsidRPr="006A2257">
        <w:rPr>
          <w:w w:val="105"/>
        </w:rPr>
        <w:t>.jpeg</w:t>
      </w:r>
      <w:r w:rsidRPr="006A2257">
        <w:rPr>
          <w:spacing w:val="30"/>
          <w:w w:val="105"/>
        </w:rPr>
        <w:t xml:space="preserve"> </w:t>
      </w:r>
      <w:r w:rsidRPr="006A2257">
        <w:rPr>
          <w:w w:val="105"/>
        </w:rPr>
        <w:t>file,</w:t>
      </w:r>
      <w:r w:rsidRPr="006A2257">
        <w:rPr>
          <w:spacing w:val="30"/>
          <w:w w:val="105"/>
        </w:rPr>
        <w:t xml:space="preserve"> </w:t>
      </w:r>
      <w:r w:rsidRPr="006A2257">
        <w:rPr>
          <w:w w:val="105"/>
        </w:rPr>
        <w:t>or</w:t>
      </w:r>
      <w:r w:rsidRPr="006A2257">
        <w:rPr>
          <w:spacing w:val="30"/>
          <w:w w:val="105"/>
        </w:rPr>
        <w:t xml:space="preserve"> </w:t>
      </w:r>
      <w:r w:rsidRPr="006A2257">
        <w:rPr>
          <w:w w:val="105"/>
        </w:rPr>
        <w:t>other protected format, unless offerors are required to fill-in or complete portions of a document, such as</w:t>
      </w:r>
      <w:r w:rsidRPr="006A2257">
        <w:rPr>
          <w:spacing w:val="40"/>
          <w:w w:val="105"/>
        </w:rPr>
        <w:t xml:space="preserve"> </w:t>
      </w:r>
      <w:r w:rsidRPr="006A2257">
        <w:rPr>
          <w:w w:val="105"/>
        </w:rPr>
        <w:t>Section K Representations and Certifications, or a pricing matrix. Using e-mail to transmit source</w:t>
      </w:r>
      <w:r w:rsidRPr="006A2257">
        <w:rPr>
          <w:spacing w:val="80"/>
          <w:w w:val="150"/>
        </w:rPr>
        <w:t xml:space="preserve"> </w:t>
      </w:r>
      <w:r w:rsidRPr="006A2257">
        <w:rPr>
          <w:w w:val="105"/>
        </w:rPr>
        <w:t>selection information should be done judiciously and it must be encrypted and digitally signed.</w:t>
      </w:r>
    </w:p>
    <w:p w14:paraId="02FEE423" w14:textId="11E01B1F" w:rsidR="002A5991" w:rsidRDefault="00C211E0">
      <w:pPr>
        <w:pStyle w:val="BodyText"/>
        <w:spacing w:before="3" w:line="271" w:lineRule="auto"/>
        <w:ind w:left="110" w:right="149"/>
      </w:pPr>
      <w:r>
        <w:rPr>
          <w:w w:val="105"/>
        </w:rPr>
        <w:t>Include</w:t>
      </w:r>
      <w:r>
        <w:rPr>
          <w:spacing w:val="33"/>
          <w:w w:val="105"/>
        </w:rPr>
        <w:t xml:space="preserve"> </w:t>
      </w:r>
      <w:r>
        <w:rPr>
          <w:w w:val="105"/>
        </w:rPr>
        <w:t>in</w:t>
      </w:r>
      <w:r>
        <w:rPr>
          <w:spacing w:val="33"/>
          <w:w w:val="105"/>
        </w:rPr>
        <w:t xml:space="preserve"> </w:t>
      </w:r>
      <w:r>
        <w:rPr>
          <w:w w:val="105"/>
        </w:rPr>
        <w:t>the</w:t>
      </w:r>
      <w:r>
        <w:rPr>
          <w:spacing w:val="33"/>
          <w:w w:val="105"/>
        </w:rPr>
        <w:t xml:space="preserve"> </w:t>
      </w:r>
      <w:r>
        <w:rPr>
          <w:w w:val="105"/>
        </w:rPr>
        <w:t>subject</w:t>
      </w:r>
      <w:r>
        <w:rPr>
          <w:spacing w:val="33"/>
          <w:w w:val="105"/>
        </w:rPr>
        <w:t xml:space="preserve"> </w:t>
      </w:r>
      <w:r>
        <w:rPr>
          <w:w w:val="105"/>
        </w:rPr>
        <w:t>line</w:t>
      </w:r>
      <w:r>
        <w:rPr>
          <w:spacing w:val="33"/>
          <w:w w:val="105"/>
        </w:rPr>
        <w:t xml:space="preserve"> </w:t>
      </w:r>
      <w:r>
        <w:rPr>
          <w:w w:val="105"/>
        </w:rPr>
        <w:t>the</w:t>
      </w:r>
      <w:r>
        <w:rPr>
          <w:spacing w:val="33"/>
          <w:w w:val="105"/>
        </w:rPr>
        <w:t xml:space="preserve"> </w:t>
      </w:r>
      <w:r>
        <w:rPr>
          <w:w w:val="105"/>
        </w:rPr>
        <w:t>phrase</w:t>
      </w:r>
      <w:r>
        <w:rPr>
          <w:spacing w:val="33"/>
          <w:w w:val="105"/>
        </w:rPr>
        <w:t xml:space="preserve"> </w:t>
      </w:r>
      <w:r>
        <w:rPr>
          <w:w w:val="105"/>
        </w:rPr>
        <w:t>“Source</w:t>
      </w:r>
      <w:r>
        <w:rPr>
          <w:spacing w:val="33"/>
          <w:w w:val="105"/>
        </w:rPr>
        <w:t xml:space="preserve"> </w:t>
      </w:r>
      <w:r>
        <w:rPr>
          <w:w w:val="105"/>
        </w:rPr>
        <w:t>Selection</w:t>
      </w:r>
      <w:r>
        <w:rPr>
          <w:spacing w:val="33"/>
          <w:w w:val="105"/>
        </w:rPr>
        <w:t xml:space="preserve"> </w:t>
      </w:r>
      <w:r>
        <w:rPr>
          <w:w w:val="105"/>
        </w:rPr>
        <w:t>Information</w:t>
      </w:r>
      <w:r>
        <w:rPr>
          <w:spacing w:val="33"/>
          <w:w w:val="105"/>
        </w:rPr>
        <w:t xml:space="preserve"> </w:t>
      </w:r>
      <w:r>
        <w:rPr>
          <w:w w:val="105"/>
        </w:rPr>
        <w:t>–</w:t>
      </w:r>
      <w:r>
        <w:rPr>
          <w:spacing w:val="33"/>
          <w:w w:val="105"/>
        </w:rPr>
        <w:t xml:space="preserve"> </w:t>
      </w:r>
      <w:r>
        <w:rPr>
          <w:w w:val="105"/>
        </w:rPr>
        <w:t>See</w:t>
      </w:r>
      <w:r>
        <w:rPr>
          <w:spacing w:val="34"/>
          <w:w w:val="105"/>
        </w:rPr>
        <w:t xml:space="preserve"> </w:t>
      </w:r>
      <w:hyperlink r:id="rId41" w:anchor="FAR_2_101">
        <w:r>
          <w:rPr>
            <w:color w:val="27314A"/>
            <w:w w:val="105"/>
            <w:u w:val="single" w:color="27314A"/>
          </w:rPr>
          <w:t>FAR</w:t>
        </w:r>
        <w:r>
          <w:rPr>
            <w:color w:val="27314A"/>
            <w:spacing w:val="33"/>
            <w:w w:val="105"/>
            <w:u w:val="single" w:color="27314A"/>
          </w:rPr>
          <w:t xml:space="preserve"> </w:t>
        </w:r>
        <w:r>
          <w:rPr>
            <w:color w:val="27314A"/>
            <w:w w:val="105"/>
            <w:u w:val="single" w:color="27314A"/>
          </w:rPr>
          <w:t>2.101</w:t>
        </w:r>
      </w:hyperlink>
      <w:r>
        <w:rPr>
          <w:color w:val="27314A"/>
          <w:spacing w:val="33"/>
          <w:w w:val="105"/>
        </w:rPr>
        <w:t xml:space="preserve"> </w:t>
      </w:r>
      <w:r>
        <w:rPr>
          <w:w w:val="105"/>
        </w:rPr>
        <w:t>and</w:t>
      </w:r>
      <w:r>
        <w:rPr>
          <w:spacing w:val="33"/>
          <w:w w:val="105"/>
        </w:rPr>
        <w:t xml:space="preserve"> </w:t>
      </w:r>
      <w:hyperlink r:id="rId42" w:anchor="FAR_3_104">
        <w:r>
          <w:rPr>
            <w:color w:val="27314A"/>
            <w:w w:val="105"/>
            <w:u w:val="single" w:color="27314A"/>
          </w:rPr>
          <w:t>3.104</w:t>
        </w:r>
      </w:hyperlink>
      <w:r>
        <w:rPr>
          <w:w w:val="105"/>
        </w:rPr>
        <w:t>”. Use</w:t>
      </w:r>
      <w:r>
        <w:rPr>
          <w:spacing w:val="25"/>
          <w:w w:val="105"/>
        </w:rPr>
        <w:t xml:space="preserve"> </w:t>
      </w:r>
      <w:r>
        <w:rPr>
          <w:w w:val="105"/>
        </w:rPr>
        <w:t>the</w:t>
      </w:r>
      <w:r>
        <w:rPr>
          <w:spacing w:val="25"/>
          <w:w w:val="105"/>
        </w:rPr>
        <w:t xml:space="preserve"> </w:t>
      </w:r>
      <w:hyperlink r:id="rId43">
        <w:r>
          <w:rPr>
            <w:color w:val="27314A"/>
            <w:w w:val="105"/>
            <w:u w:val="single" w:color="27314A"/>
          </w:rPr>
          <w:t>Source</w:t>
        </w:r>
        <w:r>
          <w:rPr>
            <w:color w:val="27314A"/>
            <w:spacing w:val="25"/>
            <w:w w:val="105"/>
            <w:u w:val="single" w:color="27314A"/>
          </w:rPr>
          <w:t xml:space="preserve"> </w:t>
        </w:r>
        <w:r>
          <w:rPr>
            <w:color w:val="27314A"/>
            <w:w w:val="105"/>
            <w:u w:val="single" w:color="27314A"/>
          </w:rPr>
          <w:t>Selection</w:t>
        </w:r>
        <w:r>
          <w:rPr>
            <w:color w:val="27314A"/>
            <w:spacing w:val="25"/>
            <w:w w:val="105"/>
            <w:u w:val="single" w:color="27314A"/>
          </w:rPr>
          <w:t xml:space="preserve"> </w:t>
        </w:r>
        <w:r>
          <w:rPr>
            <w:color w:val="27314A"/>
            <w:w w:val="105"/>
            <w:u w:val="single" w:color="27314A"/>
          </w:rPr>
          <w:t>Information</w:t>
        </w:r>
        <w:r>
          <w:rPr>
            <w:color w:val="27314A"/>
            <w:spacing w:val="25"/>
            <w:w w:val="105"/>
            <w:u w:val="single" w:color="27314A"/>
          </w:rPr>
          <w:t xml:space="preserve"> </w:t>
        </w:r>
        <w:r>
          <w:rPr>
            <w:color w:val="27314A"/>
            <w:w w:val="105"/>
            <w:u w:val="single" w:color="27314A"/>
          </w:rPr>
          <w:t>Cover</w:t>
        </w:r>
        <w:r>
          <w:rPr>
            <w:color w:val="27314A"/>
            <w:spacing w:val="25"/>
            <w:w w:val="105"/>
            <w:u w:val="single" w:color="27314A"/>
          </w:rPr>
          <w:t xml:space="preserve"> </w:t>
        </w:r>
        <w:r>
          <w:rPr>
            <w:color w:val="27314A"/>
            <w:w w:val="105"/>
            <w:u w:val="single" w:color="27314A"/>
          </w:rPr>
          <w:t>Sheet</w:t>
        </w:r>
      </w:hyperlink>
      <w:r>
        <w:rPr>
          <w:color w:val="27314A"/>
          <w:w w:val="105"/>
        </w:rPr>
        <w:t xml:space="preserve"> </w:t>
      </w:r>
      <w:r>
        <w:rPr>
          <w:w w:val="105"/>
        </w:rPr>
        <w:t>to</w:t>
      </w:r>
      <w:r>
        <w:rPr>
          <w:spacing w:val="25"/>
          <w:w w:val="105"/>
        </w:rPr>
        <w:t xml:space="preserve"> </w:t>
      </w:r>
      <w:r>
        <w:rPr>
          <w:w w:val="105"/>
        </w:rPr>
        <w:t>identify</w:t>
      </w:r>
      <w:r>
        <w:rPr>
          <w:spacing w:val="25"/>
          <w:w w:val="105"/>
        </w:rPr>
        <w:t xml:space="preserve"> </w:t>
      </w:r>
      <w:r>
        <w:rPr>
          <w:w w:val="105"/>
        </w:rPr>
        <w:t>source</w:t>
      </w:r>
      <w:r>
        <w:rPr>
          <w:spacing w:val="25"/>
          <w:w w:val="105"/>
        </w:rPr>
        <w:t xml:space="preserve"> </w:t>
      </w:r>
      <w:r>
        <w:rPr>
          <w:w w:val="105"/>
        </w:rPr>
        <w:t>selection</w:t>
      </w:r>
      <w:r>
        <w:rPr>
          <w:spacing w:val="25"/>
          <w:w w:val="105"/>
        </w:rPr>
        <w:t xml:space="preserve"> </w:t>
      </w:r>
      <w:r>
        <w:rPr>
          <w:w w:val="105"/>
        </w:rPr>
        <w:t>information.</w:t>
      </w:r>
      <w:r>
        <w:rPr>
          <w:spacing w:val="25"/>
          <w:w w:val="105"/>
        </w:rPr>
        <w:t xml:space="preserve"> </w:t>
      </w:r>
      <w:r>
        <w:rPr>
          <w:w w:val="105"/>
        </w:rPr>
        <w:t xml:space="preserve">A </w:t>
      </w:r>
      <w:hyperlink r:id="rId44">
        <w:r>
          <w:rPr>
            <w:color w:val="27314A"/>
            <w:w w:val="105"/>
            <w:u w:val="single" w:color="27314A"/>
          </w:rPr>
          <w:t>sample Verification of Correspondence Going to Offeror checklist</w:t>
        </w:r>
      </w:hyperlink>
      <w:r>
        <w:rPr>
          <w:color w:val="27314A"/>
          <w:w w:val="105"/>
        </w:rPr>
        <w:t xml:space="preserve"> </w:t>
      </w:r>
      <w:r>
        <w:rPr>
          <w:w w:val="105"/>
        </w:rPr>
        <w:t>may be</w:t>
      </w:r>
      <w:r>
        <w:rPr>
          <w:spacing w:val="80"/>
          <w:w w:val="105"/>
        </w:rPr>
        <w:t xml:space="preserve"> </w:t>
      </w:r>
      <w:r>
        <w:rPr>
          <w:w w:val="105"/>
        </w:rPr>
        <w:t>utilized, as desired.</w:t>
      </w:r>
    </w:p>
    <w:p w14:paraId="0782B21D" w14:textId="77777777" w:rsidR="002A5991" w:rsidRDefault="002A5991">
      <w:pPr>
        <w:pStyle w:val="BodyText"/>
        <w:spacing w:before="3"/>
        <w:rPr>
          <w:sz w:val="21"/>
        </w:rPr>
      </w:pPr>
    </w:p>
    <w:p w14:paraId="3BF7BA23" w14:textId="77777777" w:rsidR="002A5991" w:rsidRDefault="00C211E0">
      <w:pPr>
        <w:pStyle w:val="ListParagraph"/>
        <w:numPr>
          <w:ilvl w:val="4"/>
          <w:numId w:val="15"/>
        </w:numPr>
        <w:tabs>
          <w:tab w:val="left" w:pos="1045"/>
        </w:tabs>
        <w:spacing w:line="271" w:lineRule="auto"/>
        <w:ind w:right="778" w:firstLine="0"/>
      </w:pPr>
      <w:r>
        <w:rPr>
          <w:w w:val="105"/>
        </w:rPr>
        <w:t>Maintain in the official contract file (whether in hard copy or electronic media) all evaluation material and any related supporting information, including minority and dissenting opinions, that has been presented in any form to the SSA as an official record that must not be</w:t>
      </w:r>
      <w:r>
        <w:rPr>
          <w:spacing w:val="80"/>
          <w:w w:val="150"/>
        </w:rPr>
        <w:t xml:space="preserve"> </w:t>
      </w:r>
      <w:r>
        <w:rPr>
          <w:w w:val="105"/>
        </w:rPr>
        <w:t>altered. Updates, revisions, or changes to that evaluation information must be captured in</w:t>
      </w:r>
      <w:r>
        <w:rPr>
          <w:spacing w:val="80"/>
          <w:w w:val="105"/>
        </w:rPr>
        <w:t xml:space="preserve"> </w:t>
      </w:r>
      <w:r>
        <w:rPr>
          <w:w w:val="105"/>
        </w:rPr>
        <w:t>subsequent documentation such that the original record remains distinct.</w:t>
      </w:r>
    </w:p>
    <w:p w14:paraId="29AC92A5" w14:textId="77777777" w:rsidR="002A5991" w:rsidRDefault="002A5991">
      <w:pPr>
        <w:pStyle w:val="BodyText"/>
        <w:spacing w:before="2"/>
        <w:rPr>
          <w:sz w:val="21"/>
        </w:rPr>
      </w:pPr>
    </w:p>
    <w:p w14:paraId="5C828880" w14:textId="77777777" w:rsidR="002A5991" w:rsidRDefault="00C211E0">
      <w:pPr>
        <w:pStyle w:val="ListParagraph"/>
        <w:numPr>
          <w:ilvl w:val="5"/>
          <w:numId w:val="15"/>
        </w:numPr>
        <w:tabs>
          <w:tab w:val="left" w:pos="1232"/>
        </w:tabs>
        <w:spacing w:before="1" w:line="271" w:lineRule="auto"/>
        <w:ind w:right="227" w:firstLine="0"/>
      </w:pPr>
      <w:r>
        <w:rPr>
          <w:w w:val="105"/>
        </w:rPr>
        <w:t>Working papers, calculations, and personal notes must be clearly identified as such and</w:t>
      </w:r>
      <w:r>
        <w:rPr>
          <w:spacing w:val="80"/>
          <w:w w:val="105"/>
        </w:rPr>
        <w:t xml:space="preserve"> </w:t>
      </w:r>
      <w:r>
        <w:rPr>
          <w:w w:val="105"/>
        </w:rPr>
        <w:t>are not normally part of the official source selection record unless they include information relevant</w:t>
      </w:r>
      <w:r>
        <w:rPr>
          <w:spacing w:val="80"/>
          <w:w w:val="105"/>
        </w:rPr>
        <w:t xml:space="preserve"> </w:t>
      </w:r>
      <w:r>
        <w:rPr>
          <w:w w:val="105"/>
        </w:rPr>
        <w:lastRenderedPageBreak/>
        <w:t>to</w:t>
      </w:r>
      <w:r>
        <w:rPr>
          <w:spacing w:val="28"/>
          <w:w w:val="105"/>
        </w:rPr>
        <w:t xml:space="preserve"> </w:t>
      </w:r>
      <w:r>
        <w:rPr>
          <w:w w:val="105"/>
        </w:rPr>
        <w:t>the</w:t>
      </w:r>
      <w:r>
        <w:rPr>
          <w:spacing w:val="28"/>
          <w:w w:val="105"/>
        </w:rPr>
        <w:t xml:space="preserve"> </w:t>
      </w:r>
      <w:r>
        <w:rPr>
          <w:w w:val="105"/>
        </w:rPr>
        <w:t>source</w:t>
      </w:r>
      <w:r>
        <w:rPr>
          <w:spacing w:val="28"/>
          <w:w w:val="105"/>
        </w:rPr>
        <w:t xml:space="preserve"> </w:t>
      </w:r>
      <w:r>
        <w:rPr>
          <w:w w:val="105"/>
        </w:rPr>
        <w:t>selection</w:t>
      </w:r>
      <w:r>
        <w:rPr>
          <w:spacing w:val="28"/>
          <w:w w:val="105"/>
        </w:rPr>
        <w:t xml:space="preserve"> </w:t>
      </w:r>
      <w:r>
        <w:rPr>
          <w:w w:val="105"/>
        </w:rPr>
        <w:t>decision</w:t>
      </w:r>
      <w:r>
        <w:rPr>
          <w:spacing w:val="28"/>
          <w:w w:val="105"/>
        </w:rPr>
        <w:t xml:space="preserve"> </w:t>
      </w:r>
      <w:r>
        <w:rPr>
          <w:w w:val="105"/>
        </w:rPr>
        <w:t>and</w:t>
      </w:r>
      <w:r>
        <w:rPr>
          <w:spacing w:val="28"/>
          <w:w w:val="105"/>
        </w:rPr>
        <w:t xml:space="preserve"> </w:t>
      </w:r>
      <w:r>
        <w:rPr>
          <w:w w:val="105"/>
        </w:rPr>
        <w:t>the</w:t>
      </w:r>
      <w:r>
        <w:rPr>
          <w:spacing w:val="28"/>
          <w:w w:val="105"/>
        </w:rPr>
        <w:t xml:space="preserve"> </w:t>
      </w:r>
      <w:r>
        <w:rPr>
          <w:w w:val="105"/>
        </w:rPr>
        <w:t>information</w:t>
      </w:r>
      <w:r>
        <w:rPr>
          <w:spacing w:val="28"/>
          <w:w w:val="105"/>
        </w:rPr>
        <w:t xml:space="preserve"> </w:t>
      </w:r>
      <w:r>
        <w:rPr>
          <w:w w:val="105"/>
        </w:rPr>
        <w:t>has</w:t>
      </w:r>
      <w:r>
        <w:rPr>
          <w:spacing w:val="28"/>
          <w:w w:val="105"/>
        </w:rPr>
        <w:t xml:space="preserve"> </w:t>
      </w:r>
      <w:r>
        <w:rPr>
          <w:w w:val="105"/>
        </w:rPr>
        <w:t>not</w:t>
      </w:r>
      <w:r>
        <w:rPr>
          <w:spacing w:val="28"/>
          <w:w w:val="105"/>
        </w:rPr>
        <w:t xml:space="preserve"> </w:t>
      </w:r>
      <w:r>
        <w:rPr>
          <w:w w:val="105"/>
        </w:rPr>
        <w:t>been</w:t>
      </w:r>
      <w:r>
        <w:rPr>
          <w:spacing w:val="28"/>
          <w:w w:val="105"/>
        </w:rPr>
        <w:t xml:space="preserve"> </w:t>
      </w:r>
      <w:r>
        <w:rPr>
          <w:w w:val="105"/>
        </w:rPr>
        <w:t>captured</w:t>
      </w:r>
      <w:r>
        <w:rPr>
          <w:spacing w:val="28"/>
          <w:w w:val="105"/>
        </w:rPr>
        <w:t xml:space="preserve"> </w:t>
      </w:r>
      <w:r>
        <w:rPr>
          <w:w w:val="105"/>
        </w:rPr>
        <w:t>in</w:t>
      </w:r>
      <w:r>
        <w:rPr>
          <w:spacing w:val="28"/>
          <w:w w:val="105"/>
        </w:rPr>
        <w:t xml:space="preserve"> </w:t>
      </w:r>
      <w:r>
        <w:rPr>
          <w:w w:val="105"/>
        </w:rPr>
        <w:t>the</w:t>
      </w:r>
      <w:r>
        <w:rPr>
          <w:spacing w:val="28"/>
          <w:w w:val="105"/>
        </w:rPr>
        <w:t xml:space="preserve"> </w:t>
      </w:r>
      <w:r>
        <w:rPr>
          <w:w w:val="105"/>
        </w:rPr>
        <w:t>official</w:t>
      </w:r>
      <w:r>
        <w:rPr>
          <w:spacing w:val="28"/>
          <w:w w:val="105"/>
        </w:rPr>
        <w:t xml:space="preserve"> </w:t>
      </w:r>
      <w:r>
        <w:rPr>
          <w:w w:val="105"/>
        </w:rPr>
        <w:t>record.</w:t>
      </w:r>
    </w:p>
    <w:p w14:paraId="16BB780F" w14:textId="77777777" w:rsidR="002A5991" w:rsidRDefault="00C211E0">
      <w:pPr>
        <w:pStyle w:val="BodyText"/>
        <w:spacing w:before="1" w:line="271" w:lineRule="auto"/>
        <w:ind w:left="110"/>
      </w:pPr>
      <w:r>
        <w:rPr>
          <w:w w:val="105"/>
        </w:rPr>
        <w:t>Solicit</w:t>
      </w:r>
      <w:r>
        <w:rPr>
          <w:spacing w:val="34"/>
          <w:w w:val="105"/>
        </w:rPr>
        <w:t xml:space="preserve"> </w:t>
      </w:r>
      <w:r>
        <w:rPr>
          <w:w w:val="105"/>
        </w:rPr>
        <w:t>the</w:t>
      </w:r>
      <w:r>
        <w:rPr>
          <w:spacing w:val="34"/>
          <w:w w:val="105"/>
        </w:rPr>
        <w:t xml:space="preserve"> </w:t>
      </w:r>
      <w:r>
        <w:rPr>
          <w:w w:val="105"/>
        </w:rPr>
        <w:t>advice</w:t>
      </w:r>
      <w:r>
        <w:rPr>
          <w:spacing w:val="34"/>
          <w:w w:val="105"/>
        </w:rPr>
        <w:t xml:space="preserve"> </w:t>
      </w:r>
      <w:r>
        <w:rPr>
          <w:w w:val="105"/>
        </w:rPr>
        <w:t>of</w:t>
      </w:r>
      <w:r>
        <w:rPr>
          <w:spacing w:val="34"/>
          <w:w w:val="105"/>
        </w:rPr>
        <w:t xml:space="preserve"> </w:t>
      </w:r>
      <w:r>
        <w:rPr>
          <w:w w:val="105"/>
        </w:rPr>
        <w:t>legal</w:t>
      </w:r>
      <w:r>
        <w:rPr>
          <w:spacing w:val="34"/>
          <w:w w:val="105"/>
        </w:rPr>
        <w:t xml:space="preserve"> </w:t>
      </w:r>
      <w:r>
        <w:rPr>
          <w:w w:val="105"/>
        </w:rPr>
        <w:t>counsel</w:t>
      </w:r>
      <w:r>
        <w:rPr>
          <w:spacing w:val="34"/>
          <w:w w:val="105"/>
        </w:rPr>
        <w:t xml:space="preserve"> </w:t>
      </w:r>
      <w:r>
        <w:rPr>
          <w:w w:val="105"/>
        </w:rPr>
        <w:t>and</w:t>
      </w:r>
      <w:r>
        <w:rPr>
          <w:spacing w:val="34"/>
          <w:w w:val="105"/>
        </w:rPr>
        <w:t xml:space="preserve"> </w:t>
      </w:r>
      <w:r>
        <w:rPr>
          <w:w w:val="105"/>
        </w:rPr>
        <w:t>representatives</w:t>
      </w:r>
      <w:r>
        <w:rPr>
          <w:spacing w:val="34"/>
          <w:w w:val="105"/>
        </w:rPr>
        <w:t xml:space="preserve"> </w:t>
      </w:r>
      <w:r>
        <w:rPr>
          <w:w w:val="105"/>
        </w:rPr>
        <w:t>from</w:t>
      </w:r>
      <w:r>
        <w:rPr>
          <w:spacing w:val="34"/>
          <w:w w:val="105"/>
        </w:rPr>
        <w:t xml:space="preserve"> </w:t>
      </w:r>
      <w:r>
        <w:rPr>
          <w:w w:val="105"/>
        </w:rPr>
        <w:t>the</w:t>
      </w:r>
      <w:r>
        <w:rPr>
          <w:spacing w:val="34"/>
          <w:w w:val="105"/>
        </w:rPr>
        <w:t xml:space="preserve"> </w:t>
      </w:r>
      <w:r>
        <w:rPr>
          <w:w w:val="105"/>
        </w:rPr>
        <w:t>Acquisition</w:t>
      </w:r>
      <w:r>
        <w:rPr>
          <w:spacing w:val="34"/>
          <w:w w:val="105"/>
        </w:rPr>
        <w:t xml:space="preserve"> </w:t>
      </w:r>
      <w:r>
        <w:rPr>
          <w:w w:val="105"/>
        </w:rPr>
        <w:t>Center</w:t>
      </w:r>
      <w:r>
        <w:rPr>
          <w:spacing w:val="34"/>
          <w:w w:val="105"/>
        </w:rPr>
        <w:t xml:space="preserve"> </w:t>
      </w:r>
      <w:r>
        <w:rPr>
          <w:w w:val="105"/>
        </w:rPr>
        <w:t>of</w:t>
      </w:r>
      <w:r>
        <w:rPr>
          <w:spacing w:val="34"/>
          <w:w w:val="105"/>
        </w:rPr>
        <w:t xml:space="preserve"> </w:t>
      </w:r>
      <w:r>
        <w:rPr>
          <w:w w:val="105"/>
        </w:rPr>
        <w:t>Excellence (ACE) (if used) regarding the management and/or retention determination of any paper or digital document</w:t>
      </w:r>
      <w:r>
        <w:rPr>
          <w:spacing w:val="32"/>
          <w:w w:val="105"/>
        </w:rPr>
        <w:t xml:space="preserve"> </w:t>
      </w:r>
      <w:r>
        <w:rPr>
          <w:w w:val="105"/>
        </w:rPr>
        <w:t>generated</w:t>
      </w:r>
      <w:r>
        <w:rPr>
          <w:spacing w:val="32"/>
          <w:w w:val="105"/>
        </w:rPr>
        <w:t xml:space="preserve"> </w:t>
      </w:r>
      <w:r>
        <w:rPr>
          <w:w w:val="105"/>
        </w:rPr>
        <w:t>during</w:t>
      </w:r>
      <w:r>
        <w:rPr>
          <w:spacing w:val="32"/>
          <w:w w:val="105"/>
        </w:rPr>
        <w:t xml:space="preserve"> </w:t>
      </w:r>
      <w:r>
        <w:rPr>
          <w:w w:val="105"/>
        </w:rPr>
        <w:t>the</w:t>
      </w:r>
      <w:r>
        <w:rPr>
          <w:spacing w:val="32"/>
          <w:w w:val="105"/>
        </w:rPr>
        <w:t xml:space="preserve"> </w:t>
      </w:r>
      <w:r>
        <w:rPr>
          <w:w w:val="105"/>
        </w:rPr>
        <w:t>source</w:t>
      </w:r>
      <w:r>
        <w:rPr>
          <w:spacing w:val="32"/>
          <w:w w:val="105"/>
        </w:rPr>
        <w:t xml:space="preserve"> </w:t>
      </w:r>
      <w:r>
        <w:rPr>
          <w:w w:val="105"/>
        </w:rPr>
        <w:t>selection.</w:t>
      </w:r>
      <w:r>
        <w:rPr>
          <w:spacing w:val="32"/>
          <w:w w:val="105"/>
        </w:rPr>
        <w:t xml:space="preserve"> </w:t>
      </w:r>
      <w:r>
        <w:rPr>
          <w:w w:val="105"/>
        </w:rPr>
        <w:t>Legal</w:t>
      </w:r>
      <w:r>
        <w:rPr>
          <w:spacing w:val="32"/>
          <w:w w:val="105"/>
        </w:rPr>
        <w:t xml:space="preserve"> </w:t>
      </w:r>
      <w:r>
        <w:rPr>
          <w:w w:val="105"/>
        </w:rPr>
        <w:t>counsel,</w:t>
      </w:r>
      <w:r>
        <w:rPr>
          <w:spacing w:val="32"/>
          <w:w w:val="105"/>
        </w:rPr>
        <w:t xml:space="preserve"> </w:t>
      </w:r>
      <w:r>
        <w:rPr>
          <w:w w:val="105"/>
        </w:rPr>
        <w:t>the</w:t>
      </w:r>
      <w:r>
        <w:rPr>
          <w:spacing w:val="32"/>
          <w:w w:val="105"/>
        </w:rPr>
        <w:t xml:space="preserve"> </w:t>
      </w:r>
      <w:r>
        <w:rPr>
          <w:w w:val="105"/>
        </w:rPr>
        <w:t>SSEB</w:t>
      </w:r>
      <w:r>
        <w:rPr>
          <w:spacing w:val="32"/>
          <w:w w:val="105"/>
        </w:rPr>
        <w:t xml:space="preserve"> </w:t>
      </w:r>
      <w:r>
        <w:rPr>
          <w:w w:val="105"/>
        </w:rPr>
        <w:t>Chair,</w:t>
      </w:r>
      <w:r>
        <w:rPr>
          <w:spacing w:val="32"/>
          <w:w w:val="105"/>
        </w:rPr>
        <w:t xml:space="preserve"> </w:t>
      </w:r>
      <w:r>
        <w:rPr>
          <w:w w:val="105"/>
        </w:rPr>
        <w:t>SSRC</w:t>
      </w:r>
      <w:r>
        <w:rPr>
          <w:spacing w:val="32"/>
          <w:w w:val="105"/>
        </w:rPr>
        <w:t xml:space="preserve"> </w:t>
      </w:r>
      <w:r>
        <w:rPr>
          <w:w w:val="105"/>
        </w:rPr>
        <w:t>(if</w:t>
      </w:r>
      <w:r>
        <w:rPr>
          <w:spacing w:val="32"/>
          <w:w w:val="105"/>
        </w:rPr>
        <w:t xml:space="preserve"> </w:t>
      </w:r>
      <w:r>
        <w:rPr>
          <w:w w:val="105"/>
        </w:rPr>
        <w:t>other</w:t>
      </w:r>
      <w:r>
        <w:rPr>
          <w:spacing w:val="32"/>
          <w:w w:val="105"/>
        </w:rPr>
        <w:t xml:space="preserve"> </w:t>
      </w:r>
      <w:r>
        <w:rPr>
          <w:w w:val="105"/>
        </w:rPr>
        <w:t>than the PCO) and the PCO must review any notes, working papers, and other documents for a retention</w:t>
      </w:r>
      <w:r>
        <w:rPr>
          <w:spacing w:val="80"/>
          <w:w w:val="105"/>
        </w:rPr>
        <w:t xml:space="preserve"> </w:t>
      </w:r>
      <w:r>
        <w:rPr>
          <w:w w:val="105"/>
        </w:rPr>
        <w:t>determination at regular intervals during the source selection process and upon completion.</w:t>
      </w:r>
    </w:p>
    <w:p w14:paraId="30F99DF5" w14:textId="77777777" w:rsidR="002A5991" w:rsidRDefault="002A5991">
      <w:pPr>
        <w:pStyle w:val="BodyText"/>
        <w:spacing w:before="3"/>
        <w:rPr>
          <w:sz w:val="21"/>
        </w:rPr>
      </w:pPr>
    </w:p>
    <w:p w14:paraId="732D96EB" w14:textId="77777777" w:rsidR="002A5991" w:rsidRDefault="00C211E0">
      <w:pPr>
        <w:pStyle w:val="ListParagraph"/>
        <w:numPr>
          <w:ilvl w:val="5"/>
          <w:numId w:val="15"/>
        </w:numPr>
        <w:tabs>
          <w:tab w:val="left" w:pos="1232"/>
        </w:tabs>
        <w:spacing w:line="271" w:lineRule="auto"/>
        <w:ind w:right="211" w:firstLine="0"/>
      </w:pPr>
      <w:r>
        <w:rPr>
          <w:w w:val="105"/>
        </w:rPr>
        <w:t>Preserve documents and data that are not stored within the electronic official contract filing</w:t>
      </w:r>
      <w:r>
        <w:rPr>
          <w:spacing w:val="36"/>
          <w:w w:val="105"/>
        </w:rPr>
        <w:t xml:space="preserve"> </w:t>
      </w:r>
      <w:r>
        <w:rPr>
          <w:w w:val="105"/>
        </w:rPr>
        <w:t>system</w:t>
      </w:r>
      <w:r>
        <w:rPr>
          <w:spacing w:val="36"/>
          <w:w w:val="105"/>
        </w:rPr>
        <w:t xml:space="preserve"> </w:t>
      </w:r>
      <w:r>
        <w:rPr>
          <w:w w:val="105"/>
        </w:rPr>
        <w:t>(e.g.,</w:t>
      </w:r>
      <w:r>
        <w:rPr>
          <w:spacing w:val="36"/>
          <w:w w:val="105"/>
        </w:rPr>
        <w:t xml:space="preserve"> </w:t>
      </w:r>
      <w:r>
        <w:rPr>
          <w:w w:val="105"/>
        </w:rPr>
        <w:t>classified</w:t>
      </w:r>
      <w:r>
        <w:rPr>
          <w:spacing w:val="36"/>
          <w:w w:val="105"/>
        </w:rPr>
        <w:t xml:space="preserve"> </w:t>
      </w:r>
      <w:r>
        <w:rPr>
          <w:w w:val="105"/>
        </w:rPr>
        <w:t>documents,</w:t>
      </w:r>
      <w:r>
        <w:rPr>
          <w:spacing w:val="36"/>
          <w:w w:val="105"/>
        </w:rPr>
        <w:t xml:space="preserve"> </w:t>
      </w:r>
      <w:r>
        <w:rPr>
          <w:w w:val="105"/>
        </w:rPr>
        <w:t>product</w:t>
      </w:r>
      <w:r>
        <w:rPr>
          <w:spacing w:val="36"/>
          <w:w w:val="105"/>
        </w:rPr>
        <w:t xml:space="preserve"> </w:t>
      </w:r>
      <w:r>
        <w:rPr>
          <w:w w:val="105"/>
        </w:rPr>
        <w:t>samples,</w:t>
      </w:r>
      <w:r>
        <w:rPr>
          <w:spacing w:val="36"/>
          <w:w w:val="105"/>
        </w:rPr>
        <w:t xml:space="preserve"> </w:t>
      </w:r>
      <w:r>
        <w:rPr>
          <w:w w:val="105"/>
        </w:rPr>
        <w:t>electronic</w:t>
      </w:r>
      <w:r>
        <w:rPr>
          <w:spacing w:val="36"/>
          <w:w w:val="105"/>
        </w:rPr>
        <w:t xml:space="preserve"> </w:t>
      </w:r>
      <w:r>
        <w:rPr>
          <w:w w:val="105"/>
        </w:rPr>
        <w:t>media)</w:t>
      </w:r>
      <w:r>
        <w:rPr>
          <w:spacing w:val="36"/>
          <w:w w:val="105"/>
        </w:rPr>
        <w:t xml:space="preserve"> </w:t>
      </w:r>
      <w:r>
        <w:rPr>
          <w:w w:val="105"/>
        </w:rPr>
        <w:t>as</w:t>
      </w:r>
      <w:r>
        <w:rPr>
          <w:spacing w:val="36"/>
          <w:w w:val="105"/>
        </w:rPr>
        <w:t xml:space="preserve"> </w:t>
      </w:r>
      <w:r>
        <w:rPr>
          <w:w w:val="105"/>
        </w:rPr>
        <w:t>part</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 xml:space="preserve">official record and identify their physical location. A sample </w:t>
      </w:r>
      <w:hyperlink r:id="rId45">
        <w:r>
          <w:rPr>
            <w:color w:val="27314A"/>
            <w:w w:val="105"/>
            <w:u w:val="single" w:color="27314A"/>
          </w:rPr>
          <w:t>Source Selection File Checklist</w:t>
        </w:r>
      </w:hyperlink>
      <w:r>
        <w:rPr>
          <w:color w:val="27314A"/>
          <w:spacing w:val="23"/>
          <w:w w:val="105"/>
        </w:rPr>
        <w:t xml:space="preserve"> </w:t>
      </w:r>
      <w:r>
        <w:rPr>
          <w:w w:val="105"/>
        </w:rPr>
        <w:t>may be tailored</w:t>
      </w:r>
      <w:r>
        <w:rPr>
          <w:spacing w:val="80"/>
          <w:w w:val="105"/>
        </w:rPr>
        <w:t xml:space="preserve"> </w:t>
      </w:r>
      <w:r>
        <w:rPr>
          <w:w w:val="105"/>
        </w:rPr>
        <w:t>for use, as desired.</w:t>
      </w:r>
    </w:p>
    <w:p w14:paraId="3703AA2F" w14:textId="77777777" w:rsidR="002A5991" w:rsidRDefault="002A5991">
      <w:pPr>
        <w:pStyle w:val="BodyText"/>
        <w:spacing w:before="2"/>
        <w:rPr>
          <w:sz w:val="21"/>
        </w:rPr>
      </w:pPr>
    </w:p>
    <w:p w14:paraId="22A4ADCF" w14:textId="77777777" w:rsidR="002A5991" w:rsidRDefault="00C211E0">
      <w:pPr>
        <w:pStyle w:val="ListParagraph"/>
        <w:numPr>
          <w:ilvl w:val="5"/>
          <w:numId w:val="15"/>
        </w:numPr>
        <w:tabs>
          <w:tab w:val="left" w:pos="1232"/>
        </w:tabs>
        <w:spacing w:line="271" w:lineRule="auto"/>
        <w:ind w:right="206" w:firstLine="0"/>
      </w:pPr>
      <w:r>
        <w:rPr>
          <w:w w:val="105"/>
        </w:rPr>
        <w:t>Ensure that any requests for source selection delegations are properly accomplished and documented in the source selection file.</w:t>
      </w:r>
    </w:p>
    <w:p w14:paraId="22ACA4C9" w14:textId="77777777" w:rsidR="002A5991" w:rsidRDefault="002A5991">
      <w:pPr>
        <w:pStyle w:val="BodyText"/>
        <w:spacing w:before="1"/>
        <w:rPr>
          <w:sz w:val="21"/>
        </w:rPr>
      </w:pPr>
    </w:p>
    <w:p w14:paraId="543A6A8A" w14:textId="77777777" w:rsidR="002A5991" w:rsidRDefault="00C211E0">
      <w:pPr>
        <w:pStyle w:val="BodyText"/>
        <w:spacing w:line="271" w:lineRule="auto"/>
        <w:ind w:left="110" w:right="204"/>
      </w:pPr>
      <w:r>
        <w:rPr>
          <w:w w:val="105"/>
        </w:rPr>
        <w:t>1.4.2.2.7 Send a notice to all appropriate organizations (e.g., user or requirements personnel, public</w:t>
      </w:r>
      <w:r>
        <w:rPr>
          <w:spacing w:val="80"/>
          <w:w w:val="150"/>
        </w:rPr>
        <w:t xml:space="preserve"> </w:t>
      </w:r>
      <w:r>
        <w:rPr>
          <w:w w:val="105"/>
        </w:rPr>
        <w:t>affairs</w:t>
      </w:r>
      <w:r>
        <w:rPr>
          <w:spacing w:val="23"/>
          <w:w w:val="105"/>
        </w:rPr>
        <w:t xml:space="preserve"> </w:t>
      </w:r>
      <w:r>
        <w:rPr>
          <w:w w:val="105"/>
        </w:rPr>
        <w:t>offices,</w:t>
      </w:r>
      <w:r>
        <w:rPr>
          <w:spacing w:val="23"/>
          <w:w w:val="105"/>
        </w:rPr>
        <w:t xml:space="preserve"> </w:t>
      </w:r>
      <w:r>
        <w:rPr>
          <w:w w:val="105"/>
        </w:rPr>
        <w:t>etc.,</w:t>
      </w:r>
      <w:r>
        <w:rPr>
          <w:spacing w:val="23"/>
          <w:w w:val="105"/>
        </w:rPr>
        <w:t xml:space="preserve"> </w:t>
      </w:r>
      <w:r>
        <w:rPr>
          <w:w w:val="105"/>
        </w:rPr>
        <w:t>that</w:t>
      </w:r>
      <w:r>
        <w:rPr>
          <w:spacing w:val="23"/>
          <w:w w:val="105"/>
        </w:rPr>
        <w:t xml:space="preserve"> </w:t>
      </w:r>
      <w:r>
        <w:rPr>
          <w:w w:val="105"/>
        </w:rPr>
        <w:t>could</w:t>
      </w:r>
      <w:r>
        <w:rPr>
          <w:spacing w:val="23"/>
          <w:w w:val="105"/>
        </w:rPr>
        <w:t xml:space="preserve"> </w:t>
      </w:r>
      <w:r>
        <w:rPr>
          <w:w w:val="105"/>
        </w:rPr>
        <w:t>be</w:t>
      </w:r>
      <w:r>
        <w:rPr>
          <w:spacing w:val="23"/>
          <w:w w:val="105"/>
        </w:rPr>
        <w:t xml:space="preserve"> </w:t>
      </w:r>
      <w:r>
        <w:rPr>
          <w:w w:val="105"/>
        </w:rPr>
        <w:t>contacted</w:t>
      </w:r>
      <w:r>
        <w:rPr>
          <w:spacing w:val="23"/>
          <w:w w:val="105"/>
        </w:rPr>
        <w:t xml:space="preserve"> </w:t>
      </w:r>
      <w:r>
        <w:rPr>
          <w:w w:val="105"/>
        </w:rPr>
        <w:t>by</w:t>
      </w:r>
      <w:r>
        <w:rPr>
          <w:spacing w:val="23"/>
          <w:w w:val="105"/>
        </w:rPr>
        <w:t xml:space="preserve"> </w:t>
      </w:r>
      <w:r>
        <w:rPr>
          <w:w w:val="105"/>
        </w:rPr>
        <w:t>offerors</w:t>
      </w:r>
      <w:r>
        <w:rPr>
          <w:spacing w:val="23"/>
          <w:w w:val="105"/>
        </w:rPr>
        <w:t xml:space="preserve"> </w:t>
      </w:r>
      <w:r>
        <w:rPr>
          <w:w w:val="105"/>
        </w:rPr>
        <w:t>or</w:t>
      </w:r>
      <w:r>
        <w:rPr>
          <w:spacing w:val="23"/>
          <w:w w:val="105"/>
        </w:rPr>
        <w:t xml:space="preserve"> </w:t>
      </w:r>
      <w:r>
        <w:rPr>
          <w:w w:val="105"/>
        </w:rPr>
        <w:t>media</w:t>
      </w:r>
      <w:r>
        <w:rPr>
          <w:spacing w:val="23"/>
          <w:w w:val="105"/>
        </w:rPr>
        <w:t xml:space="preserve"> </w:t>
      </w:r>
      <w:r>
        <w:rPr>
          <w:w w:val="105"/>
        </w:rPr>
        <w:t>outlets</w:t>
      </w:r>
      <w:r>
        <w:rPr>
          <w:spacing w:val="23"/>
          <w:w w:val="105"/>
        </w:rPr>
        <w:t xml:space="preserve"> </w:t>
      </w:r>
      <w:r>
        <w:rPr>
          <w:w w:val="105"/>
        </w:rPr>
        <w:t>concerning</w:t>
      </w:r>
      <w:r>
        <w:rPr>
          <w:spacing w:val="23"/>
          <w:w w:val="105"/>
        </w:rPr>
        <w:t xml:space="preserve"> </w:t>
      </w:r>
      <w:r>
        <w:rPr>
          <w:w w:val="105"/>
        </w:rPr>
        <w:t>the</w:t>
      </w:r>
      <w:r>
        <w:rPr>
          <w:spacing w:val="23"/>
          <w:w w:val="105"/>
        </w:rPr>
        <w:t xml:space="preserve"> </w:t>
      </w:r>
      <w:r>
        <w:rPr>
          <w:w w:val="105"/>
        </w:rPr>
        <w:t>requirement or acquisition) concurrent with issuance of the solicitation announcing that a source selection is in</w:t>
      </w:r>
      <w:r>
        <w:rPr>
          <w:spacing w:val="40"/>
          <w:w w:val="105"/>
        </w:rPr>
        <w:t xml:space="preserve"> </w:t>
      </w:r>
      <w:r>
        <w:rPr>
          <w:w w:val="105"/>
        </w:rPr>
        <w:t xml:space="preserve">progress. For acquisitions estimated at $100M or more, send the notice to the </w:t>
      </w:r>
      <w:hyperlink r:id="rId46">
        <w:r>
          <w:rPr>
            <w:color w:val="27314A"/>
            <w:w w:val="105"/>
            <w:u w:val="single" w:color="27314A"/>
          </w:rPr>
          <w:t>cognizant HCA</w:t>
        </w:r>
      </w:hyperlink>
      <w:r>
        <w:rPr>
          <w:color w:val="27314A"/>
          <w:spacing w:val="80"/>
          <w:w w:val="150"/>
        </w:rPr>
        <w:t xml:space="preserve"> </w:t>
      </w:r>
      <w:hyperlink r:id="rId47">
        <w:r>
          <w:rPr>
            <w:color w:val="27314A"/>
            <w:w w:val="105"/>
            <w:u w:val="single" w:color="27314A"/>
          </w:rPr>
          <w:t>Workflow</w:t>
        </w:r>
      </w:hyperlink>
      <w:r>
        <w:rPr>
          <w:color w:val="27314A"/>
          <w:w w:val="105"/>
        </w:rPr>
        <w:t xml:space="preserve"> </w:t>
      </w:r>
      <w:r>
        <w:rPr>
          <w:w w:val="105"/>
        </w:rPr>
        <w:t>for HAF-level notification. The notice shall:</w:t>
      </w:r>
    </w:p>
    <w:p w14:paraId="601620D3" w14:textId="77777777" w:rsidR="002A5991" w:rsidRDefault="002A5991">
      <w:pPr>
        <w:pStyle w:val="BodyText"/>
        <w:spacing w:before="2"/>
        <w:rPr>
          <w:sz w:val="21"/>
        </w:rPr>
      </w:pPr>
    </w:p>
    <w:p w14:paraId="4BF61FAF" w14:textId="77777777" w:rsidR="002A5991" w:rsidRDefault="00C211E0">
      <w:pPr>
        <w:pStyle w:val="ListParagraph"/>
        <w:numPr>
          <w:ilvl w:val="0"/>
          <w:numId w:val="14"/>
        </w:numPr>
        <w:tabs>
          <w:tab w:val="left" w:pos="374"/>
        </w:tabs>
        <w:spacing w:before="1"/>
        <w:ind w:left="374" w:hanging="264"/>
      </w:pPr>
      <w:r>
        <w:rPr>
          <w:w w:val="105"/>
        </w:rPr>
        <w:t>identify</w:t>
      </w:r>
      <w:r>
        <w:rPr>
          <w:spacing w:val="16"/>
          <w:w w:val="105"/>
        </w:rPr>
        <w:t xml:space="preserve"> </w:t>
      </w:r>
      <w:r>
        <w:rPr>
          <w:w w:val="105"/>
        </w:rPr>
        <w:t>the</w:t>
      </w:r>
      <w:r>
        <w:rPr>
          <w:spacing w:val="16"/>
          <w:w w:val="105"/>
        </w:rPr>
        <w:t xml:space="preserve"> </w:t>
      </w:r>
      <w:r>
        <w:rPr>
          <w:w w:val="105"/>
        </w:rPr>
        <w:t>system,</w:t>
      </w:r>
      <w:r>
        <w:rPr>
          <w:spacing w:val="17"/>
          <w:w w:val="105"/>
        </w:rPr>
        <w:t xml:space="preserve"> </w:t>
      </w:r>
      <w:r>
        <w:rPr>
          <w:w w:val="105"/>
        </w:rPr>
        <w:t>subsystem,</w:t>
      </w:r>
      <w:r>
        <w:rPr>
          <w:spacing w:val="16"/>
          <w:w w:val="105"/>
        </w:rPr>
        <w:t xml:space="preserve"> </w:t>
      </w:r>
      <w:r>
        <w:rPr>
          <w:w w:val="105"/>
        </w:rPr>
        <w:t>service,</w:t>
      </w:r>
      <w:r>
        <w:rPr>
          <w:spacing w:val="16"/>
          <w:w w:val="105"/>
        </w:rPr>
        <w:t xml:space="preserve"> </w:t>
      </w:r>
      <w:r>
        <w:rPr>
          <w:w w:val="105"/>
        </w:rPr>
        <w:t>or</w:t>
      </w:r>
      <w:r>
        <w:rPr>
          <w:spacing w:val="17"/>
          <w:w w:val="105"/>
        </w:rPr>
        <w:t xml:space="preserve"> </w:t>
      </w:r>
      <w:r>
        <w:rPr>
          <w:w w:val="105"/>
        </w:rPr>
        <w:t>project</w:t>
      </w:r>
      <w:r>
        <w:rPr>
          <w:spacing w:val="16"/>
          <w:w w:val="105"/>
        </w:rPr>
        <w:t xml:space="preserve"> </w:t>
      </w:r>
      <w:r>
        <w:rPr>
          <w:spacing w:val="-2"/>
          <w:w w:val="105"/>
        </w:rPr>
        <w:t>involved;</w:t>
      </w:r>
    </w:p>
    <w:p w14:paraId="3C2A5F08" w14:textId="77777777" w:rsidR="002A5991" w:rsidRDefault="002A5991">
      <w:pPr>
        <w:pStyle w:val="BodyText"/>
        <w:spacing w:before="10"/>
        <w:rPr>
          <w:sz w:val="23"/>
        </w:rPr>
      </w:pPr>
    </w:p>
    <w:p w14:paraId="408C834F" w14:textId="77777777" w:rsidR="002A5991" w:rsidRDefault="00C211E0">
      <w:pPr>
        <w:pStyle w:val="ListParagraph"/>
        <w:numPr>
          <w:ilvl w:val="0"/>
          <w:numId w:val="14"/>
        </w:numPr>
        <w:tabs>
          <w:tab w:val="left" w:pos="374"/>
        </w:tabs>
        <w:ind w:left="374" w:hanging="264"/>
      </w:pPr>
      <w:r>
        <w:rPr>
          <w:w w:val="105"/>
        </w:rPr>
        <w:t>identify</w:t>
      </w:r>
      <w:r>
        <w:rPr>
          <w:spacing w:val="11"/>
          <w:w w:val="105"/>
        </w:rPr>
        <w:t xml:space="preserve"> </w:t>
      </w:r>
      <w:r>
        <w:rPr>
          <w:w w:val="105"/>
        </w:rPr>
        <w:t>the</w:t>
      </w:r>
      <w:r>
        <w:rPr>
          <w:spacing w:val="12"/>
          <w:w w:val="105"/>
        </w:rPr>
        <w:t xml:space="preserve"> </w:t>
      </w:r>
      <w:r>
        <w:rPr>
          <w:w w:val="105"/>
        </w:rPr>
        <w:t>anticipated</w:t>
      </w:r>
      <w:r>
        <w:rPr>
          <w:spacing w:val="11"/>
          <w:w w:val="105"/>
        </w:rPr>
        <w:t xml:space="preserve"> </w:t>
      </w:r>
      <w:r>
        <w:rPr>
          <w:w w:val="105"/>
        </w:rPr>
        <w:t>period</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source</w:t>
      </w:r>
      <w:r>
        <w:rPr>
          <w:spacing w:val="12"/>
          <w:w w:val="105"/>
        </w:rPr>
        <w:t xml:space="preserve"> </w:t>
      </w:r>
      <w:r>
        <w:rPr>
          <w:w w:val="105"/>
        </w:rPr>
        <w:t>selection</w:t>
      </w:r>
      <w:r>
        <w:rPr>
          <w:spacing w:val="11"/>
          <w:w w:val="105"/>
        </w:rPr>
        <w:t xml:space="preserve"> </w:t>
      </w:r>
      <w:r>
        <w:rPr>
          <w:spacing w:val="-2"/>
          <w:w w:val="105"/>
        </w:rPr>
        <w:t>activities;</w:t>
      </w:r>
    </w:p>
    <w:p w14:paraId="69963986" w14:textId="77777777" w:rsidR="002A5991" w:rsidRDefault="002A5991">
      <w:pPr>
        <w:pStyle w:val="BodyText"/>
        <w:spacing w:before="11"/>
        <w:rPr>
          <w:sz w:val="23"/>
        </w:rPr>
      </w:pPr>
    </w:p>
    <w:p w14:paraId="4329C2FD" w14:textId="77777777" w:rsidR="002A5991" w:rsidRDefault="00C211E0">
      <w:pPr>
        <w:pStyle w:val="ListParagraph"/>
        <w:numPr>
          <w:ilvl w:val="0"/>
          <w:numId w:val="14"/>
        </w:numPr>
        <w:tabs>
          <w:tab w:val="left" w:pos="374"/>
        </w:tabs>
        <w:spacing w:line="271" w:lineRule="auto"/>
        <w:ind w:left="110" w:right="468" w:firstLine="0"/>
      </w:pPr>
      <w:r>
        <w:rPr>
          <w:w w:val="105"/>
        </w:rPr>
        <w:t>include a statement to the effect that contacts or briefings concerning the program by industry</w:t>
      </w:r>
      <w:r>
        <w:rPr>
          <w:spacing w:val="40"/>
          <w:w w:val="105"/>
        </w:rPr>
        <w:t xml:space="preserve"> </w:t>
      </w:r>
      <w:r>
        <w:rPr>
          <w:w w:val="105"/>
        </w:rPr>
        <w:t>are no longer allowed outside of the formal source selection process; and</w:t>
      </w:r>
    </w:p>
    <w:p w14:paraId="342A40AC" w14:textId="77777777" w:rsidR="002A5991" w:rsidRDefault="002A5991">
      <w:pPr>
        <w:pStyle w:val="BodyText"/>
        <w:spacing w:before="1"/>
        <w:rPr>
          <w:sz w:val="21"/>
        </w:rPr>
      </w:pPr>
    </w:p>
    <w:p w14:paraId="53FFDB61" w14:textId="77777777" w:rsidR="002A5991" w:rsidRDefault="00C211E0">
      <w:pPr>
        <w:pStyle w:val="ListParagraph"/>
        <w:numPr>
          <w:ilvl w:val="0"/>
          <w:numId w:val="14"/>
        </w:numPr>
        <w:tabs>
          <w:tab w:val="left" w:pos="374"/>
        </w:tabs>
        <w:spacing w:line="271" w:lineRule="auto"/>
        <w:ind w:left="110" w:right="501" w:firstLine="0"/>
      </w:pPr>
      <w:r>
        <w:rPr>
          <w:w w:val="105"/>
        </w:rPr>
        <w:t>state that the PCO (include name and phone number) controls all contact or exchanges with</w:t>
      </w:r>
      <w:r>
        <w:rPr>
          <w:spacing w:val="40"/>
          <w:w w:val="105"/>
        </w:rPr>
        <w:t xml:space="preserve"> </w:t>
      </w:r>
      <w:r>
        <w:rPr>
          <w:w w:val="105"/>
        </w:rPr>
        <w:t>industry/offerors and is the only person authorized to release source selection information before and after contract award.</w:t>
      </w:r>
    </w:p>
    <w:p w14:paraId="3465BFCB" w14:textId="77777777" w:rsidR="002A5991" w:rsidRDefault="002A5991">
      <w:pPr>
        <w:spacing w:line="271" w:lineRule="auto"/>
      </w:pPr>
    </w:p>
    <w:p w14:paraId="411EA842" w14:textId="3E333EFB" w:rsidR="002A5991" w:rsidRDefault="00C211E0" w:rsidP="006A2257">
      <w:pPr>
        <w:pStyle w:val="BodyText"/>
        <w:spacing w:before="82" w:line="271" w:lineRule="auto"/>
        <w:ind w:right="458"/>
      </w:pPr>
      <w:r>
        <w:rPr>
          <w:w w:val="105"/>
        </w:rPr>
        <w:t xml:space="preserve">A tailorable template for </w:t>
      </w:r>
      <w:hyperlink r:id="rId48" w:history="1">
        <w:r w:rsidRPr="00303DAD">
          <w:rPr>
            <w:rStyle w:val="Hyperlink"/>
            <w:w w:val="105"/>
          </w:rPr>
          <w:t>Notice Announcing that a Source Selection is in Progress</w:t>
        </w:r>
      </w:hyperlink>
      <w:r>
        <w:rPr>
          <w:color w:val="27314A"/>
          <w:w w:val="105"/>
        </w:rPr>
        <w:t xml:space="preserve"> </w:t>
      </w:r>
      <w:r>
        <w:rPr>
          <w:w w:val="105"/>
        </w:rPr>
        <w:t>is available for</w:t>
      </w:r>
      <w:r>
        <w:rPr>
          <w:spacing w:val="80"/>
          <w:w w:val="150"/>
        </w:rPr>
        <w:t xml:space="preserve"> </w:t>
      </w:r>
      <w:r>
        <w:rPr>
          <w:w w:val="105"/>
        </w:rPr>
        <w:t>use, if desired.</w:t>
      </w:r>
    </w:p>
    <w:p w14:paraId="5029C7D7" w14:textId="77777777" w:rsidR="002A5991" w:rsidRDefault="002A5991">
      <w:pPr>
        <w:pStyle w:val="BodyText"/>
        <w:spacing w:before="1"/>
        <w:rPr>
          <w:sz w:val="21"/>
        </w:rPr>
      </w:pPr>
    </w:p>
    <w:p w14:paraId="6DE4511A" w14:textId="24FD1440" w:rsidR="002A5991" w:rsidRDefault="00C211E0">
      <w:pPr>
        <w:spacing w:line="271" w:lineRule="auto"/>
        <w:ind w:left="110"/>
      </w:pPr>
      <w:r>
        <w:rPr>
          <w:w w:val="105"/>
        </w:rPr>
        <w:t>1.4.2.2.</w:t>
      </w:r>
      <w:r w:rsidR="002B7CA5">
        <w:rPr>
          <w:w w:val="105"/>
        </w:rPr>
        <w:t>12</w:t>
      </w:r>
      <w:r w:rsidR="002B7CA5">
        <w:rPr>
          <w:spacing w:val="29"/>
          <w:w w:val="105"/>
        </w:rPr>
        <w:t xml:space="preserve"> </w:t>
      </w:r>
      <w:r>
        <w:rPr>
          <w:w w:val="105"/>
        </w:rPr>
        <w:t>Post</w:t>
      </w:r>
      <w:r>
        <w:rPr>
          <w:spacing w:val="15"/>
          <w:w w:val="105"/>
        </w:rPr>
        <w:t xml:space="preserve"> </w:t>
      </w:r>
      <w:commentRangeStart w:id="18"/>
      <w:r w:rsidR="00196F3B">
        <w:fldChar w:fldCharType="begin"/>
      </w:r>
      <w:r w:rsidR="00196F3B">
        <w:instrText>HYPERLINK "https://usaf.dps.mil/sites/AFCC/KnowledgeCenter/Lists/lessons_learned/AllItems.aspx" \h</w:instrText>
      </w:r>
      <w:r w:rsidR="00196F3B">
        <w:fldChar w:fldCharType="separate"/>
      </w:r>
      <w:r>
        <w:rPr>
          <w:i/>
          <w:color w:val="27314A"/>
          <w:w w:val="105"/>
          <w:u w:val="single" w:color="27314A"/>
        </w:rPr>
        <w:t>source</w:t>
      </w:r>
      <w:r>
        <w:rPr>
          <w:i/>
          <w:color w:val="27314A"/>
          <w:spacing w:val="29"/>
          <w:w w:val="105"/>
          <w:u w:val="single" w:color="27314A"/>
        </w:rPr>
        <w:t xml:space="preserve"> </w:t>
      </w:r>
      <w:r>
        <w:rPr>
          <w:i/>
          <w:color w:val="27314A"/>
          <w:w w:val="105"/>
          <w:u w:val="single" w:color="27314A"/>
        </w:rPr>
        <w:t>selection</w:t>
      </w:r>
      <w:r>
        <w:rPr>
          <w:i/>
          <w:color w:val="27314A"/>
          <w:spacing w:val="29"/>
          <w:w w:val="105"/>
          <w:u w:val="single" w:color="27314A"/>
        </w:rPr>
        <w:t xml:space="preserve"> </w:t>
      </w:r>
      <w:r>
        <w:rPr>
          <w:i/>
          <w:color w:val="27314A"/>
          <w:w w:val="105"/>
          <w:u w:val="single" w:color="27314A"/>
        </w:rPr>
        <w:t>lessons</w:t>
      </w:r>
      <w:r>
        <w:rPr>
          <w:i/>
          <w:color w:val="27314A"/>
          <w:spacing w:val="29"/>
          <w:w w:val="105"/>
          <w:u w:val="single" w:color="27314A"/>
        </w:rPr>
        <w:t xml:space="preserve"> </w:t>
      </w:r>
      <w:r>
        <w:rPr>
          <w:i/>
          <w:color w:val="27314A"/>
          <w:w w:val="105"/>
          <w:u w:val="single" w:color="27314A"/>
        </w:rPr>
        <w:t>learne</w:t>
      </w:r>
      <w:r w:rsidR="00196F3B">
        <w:rPr>
          <w:i/>
          <w:color w:val="27314A"/>
          <w:w w:val="105"/>
          <w:u w:val="single" w:color="27314A"/>
        </w:rPr>
        <w:fldChar w:fldCharType="end"/>
      </w:r>
      <w:hyperlink r:id="rId49">
        <w:r>
          <w:rPr>
            <w:i/>
            <w:color w:val="27314A"/>
            <w:w w:val="105"/>
            <w:u w:val="single" w:color="27314A"/>
          </w:rPr>
          <w:t>d</w:t>
        </w:r>
      </w:hyperlink>
      <w:commentRangeEnd w:id="18"/>
      <w:r w:rsidR="0088725C">
        <w:rPr>
          <w:rStyle w:val="CommentReference"/>
        </w:rPr>
        <w:commentReference w:id="18"/>
      </w:r>
      <w:r>
        <w:rPr>
          <w:i/>
          <w:color w:val="27314A"/>
          <w:spacing w:val="14"/>
          <w:w w:val="105"/>
          <w:u w:val="single" w:color="27314A"/>
        </w:rPr>
        <w:t xml:space="preserve"> </w:t>
      </w:r>
      <w:r>
        <w:rPr>
          <w:w w:val="105"/>
        </w:rPr>
        <w:t>no</w:t>
      </w:r>
      <w:r>
        <w:rPr>
          <w:spacing w:val="29"/>
          <w:w w:val="105"/>
        </w:rPr>
        <w:t xml:space="preserve"> </w:t>
      </w:r>
      <w:r>
        <w:rPr>
          <w:w w:val="105"/>
        </w:rPr>
        <w:t>later</w:t>
      </w:r>
      <w:r>
        <w:rPr>
          <w:spacing w:val="29"/>
          <w:w w:val="105"/>
        </w:rPr>
        <w:t xml:space="preserve"> </w:t>
      </w:r>
      <w:r>
        <w:rPr>
          <w:w w:val="105"/>
        </w:rPr>
        <w:t>than</w:t>
      </w:r>
      <w:r>
        <w:rPr>
          <w:spacing w:val="29"/>
          <w:w w:val="105"/>
        </w:rPr>
        <w:t xml:space="preserve"> </w:t>
      </w:r>
      <w:r>
        <w:rPr>
          <w:w w:val="105"/>
        </w:rPr>
        <w:t>90</w:t>
      </w:r>
      <w:r>
        <w:rPr>
          <w:spacing w:val="29"/>
          <w:w w:val="105"/>
        </w:rPr>
        <w:t xml:space="preserve"> </w:t>
      </w:r>
      <w:r>
        <w:rPr>
          <w:w w:val="105"/>
        </w:rPr>
        <w:t>days</w:t>
      </w:r>
      <w:r>
        <w:rPr>
          <w:spacing w:val="29"/>
          <w:w w:val="105"/>
        </w:rPr>
        <w:t xml:space="preserve"> </w:t>
      </w:r>
      <w:r>
        <w:rPr>
          <w:w w:val="105"/>
        </w:rPr>
        <w:t>after</w:t>
      </w:r>
      <w:r>
        <w:rPr>
          <w:spacing w:val="29"/>
          <w:w w:val="105"/>
        </w:rPr>
        <w:t xml:space="preserve"> </w:t>
      </w:r>
      <w:r>
        <w:rPr>
          <w:w w:val="105"/>
        </w:rPr>
        <w:t>contract</w:t>
      </w:r>
      <w:r>
        <w:rPr>
          <w:spacing w:val="29"/>
          <w:w w:val="105"/>
        </w:rPr>
        <w:t xml:space="preserve"> </w:t>
      </w:r>
      <w:r>
        <w:rPr>
          <w:w w:val="105"/>
        </w:rPr>
        <w:t>award</w:t>
      </w:r>
      <w:r>
        <w:rPr>
          <w:spacing w:val="29"/>
          <w:w w:val="105"/>
        </w:rPr>
        <w:t xml:space="preserve"> </w:t>
      </w:r>
      <w:r>
        <w:rPr>
          <w:w w:val="105"/>
        </w:rPr>
        <w:t>or termination/cancellation of the source selection.</w:t>
      </w:r>
    </w:p>
    <w:p w14:paraId="6B085604" w14:textId="77777777" w:rsidR="002A5991" w:rsidRDefault="002A5991">
      <w:pPr>
        <w:pStyle w:val="BodyText"/>
        <w:spacing w:before="1"/>
        <w:rPr>
          <w:sz w:val="21"/>
        </w:rPr>
      </w:pPr>
    </w:p>
    <w:p w14:paraId="39D8D628" w14:textId="77777777" w:rsidR="002A5991" w:rsidRDefault="00C211E0">
      <w:pPr>
        <w:pStyle w:val="ListParagraph"/>
        <w:numPr>
          <w:ilvl w:val="2"/>
          <w:numId w:val="15"/>
        </w:numPr>
        <w:tabs>
          <w:tab w:val="left" w:pos="671"/>
        </w:tabs>
        <w:ind w:left="671" w:hanging="561"/>
      </w:pPr>
      <w:r>
        <w:rPr>
          <w:spacing w:val="-2"/>
          <w:w w:val="120"/>
        </w:rPr>
        <w:t>SSAC.</w:t>
      </w:r>
    </w:p>
    <w:p w14:paraId="4E9C9C5D" w14:textId="77777777" w:rsidR="002A5991" w:rsidRDefault="002A5991">
      <w:pPr>
        <w:pStyle w:val="BodyText"/>
        <w:spacing w:before="11"/>
        <w:rPr>
          <w:sz w:val="23"/>
        </w:rPr>
      </w:pPr>
    </w:p>
    <w:p w14:paraId="692781D6" w14:textId="77777777" w:rsidR="002A5991" w:rsidRDefault="00C211E0">
      <w:pPr>
        <w:pStyle w:val="ListParagraph"/>
        <w:numPr>
          <w:ilvl w:val="3"/>
          <w:numId w:val="15"/>
        </w:numPr>
        <w:tabs>
          <w:tab w:val="left" w:pos="858"/>
        </w:tabs>
        <w:ind w:left="858" w:hanging="748"/>
      </w:pPr>
      <w:r>
        <w:rPr>
          <w:w w:val="110"/>
        </w:rPr>
        <w:t>SSAC</w:t>
      </w:r>
      <w:r>
        <w:rPr>
          <w:spacing w:val="44"/>
          <w:w w:val="110"/>
        </w:rPr>
        <w:t xml:space="preserve"> </w:t>
      </w:r>
      <w:r>
        <w:rPr>
          <w:spacing w:val="-2"/>
          <w:w w:val="110"/>
        </w:rPr>
        <w:t>Composition.</w:t>
      </w:r>
    </w:p>
    <w:p w14:paraId="2BACD7B8" w14:textId="77777777" w:rsidR="002A5991" w:rsidRDefault="002A5991">
      <w:pPr>
        <w:pStyle w:val="BodyText"/>
        <w:spacing w:before="11"/>
        <w:rPr>
          <w:sz w:val="23"/>
        </w:rPr>
      </w:pPr>
    </w:p>
    <w:p w14:paraId="20DC73AE" w14:textId="77777777" w:rsidR="002A5991" w:rsidRDefault="00C211E0">
      <w:pPr>
        <w:pStyle w:val="ListParagraph"/>
        <w:numPr>
          <w:ilvl w:val="4"/>
          <w:numId w:val="13"/>
        </w:numPr>
        <w:tabs>
          <w:tab w:val="left" w:pos="1045"/>
        </w:tabs>
        <w:ind w:left="1045" w:hanging="935"/>
      </w:pPr>
      <w:r>
        <w:rPr>
          <w:w w:val="105"/>
        </w:rPr>
        <w:t>It</w:t>
      </w:r>
      <w:r>
        <w:rPr>
          <w:spacing w:val="16"/>
          <w:w w:val="105"/>
        </w:rPr>
        <w:t xml:space="preserve"> </w:t>
      </w:r>
      <w:r>
        <w:rPr>
          <w:w w:val="105"/>
        </w:rPr>
        <w:t>is</w:t>
      </w:r>
      <w:r>
        <w:rPr>
          <w:spacing w:val="17"/>
          <w:w w:val="105"/>
        </w:rPr>
        <w:t xml:space="preserve"> </w:t>
      </w:r>
      <w:r>
        <w:rPr>
          <w:w w:val="105"/>
        </w:rPr>
        <w:t>preferable</w:t>
      </w:r>
      <w:r>
        <w:rPr>
          <w:spacing w:val="17"/>
          <w:w w:val="105"/>
        </w:rPr>
        <w:t xml:space="preserve"> </w:t>
      </w:r>
      <w:r>
        <w:rPr>
          <w:w w:val="105"/>
        </w:rPr>
        <w:t>that</w:t>
      </w:r>
      <w:r>
        <w:rPr>
          <w:spacing w:val="16"/>
          <w:w w:val="105"/>
        </w:rPr>
        <w:t xml:space="preserve"> </w:t>
      </w:r>
      <w:r>
        <w:rPr>
          <w:w w:val="105"/>
        </w:rPr>
        <w:t>the</w:t>
      </w:r>
      <w:r>
        <w:rPr>
          <w:spacing w:val="17"/>
          <w:w w:val="105"/>
        </w:rPr>
        <w:t xml:space="preserve"> </w:t>
      </w:r>
      <w:r>
        <w:rPr>
          <w:w w:val="105"/>
        </w:rPr>
        <w:t>SSAC</w:t>
      </w:r>
      <w:r>
        <w:rPr>
          <w:spacing w:val="17"/>
          <w:w w:val="105"/>
        </w:rPr>
        <w:t xml:space="preserve"> </w:t>
      </w:r>
      <w:r>
        <w:rPr>
          <w:w w:val="105"/>
        </w:rPr>
        <w:t>Chairperson</w:t>
      </w:r>
      <w:r>
        <w:rPr>
          <w:spacing w:val="16"/>
          <w:w w:val="105"/>
        </w:rPr>
        <w:t xml:space="preserve"> </w:t>
      </w:r>
      <w:r>
        <w:rPr>
          <w:w w:val="105"/>
        </w:rPr>
        <w:t>not</w:t>
      </w:r>
      <w:r>
        <w:rPr>
          <w:spacing w:val="17"/>
          <w:w w:val="105"/>
        </w:rPr>
        <w:t xml:space="preserve"> </w:t>
      </w:r>
      <w:r>
        <w:rPr>
          <w:w w:val="105"/>
        </w:rPr>
        <w:t>be</w:t>
      </w:r>
      <w:r>
        <w:rPr>
          <w:spacing w:val="17"/>
          <w:w w:val="105"/>
        </w:rPr>
        <w:t xml:space="preserve"> </w:t>
      </w:r>
      <w:r>
        <w:rPr>
          <w:w w:val="105"/>
        </w:rPr>
        <w:t>in</w:t>
      </w:r>
      <w:r>
        <w:rPr>
          <w:spacing w:val="17"/>
          <w:w w:val="105"/>
        </w:rPr>
        <w:t xml:space="preserve"> </w:t>
      </w:r>
      <w:r>
        <w:rPr>
          <w:w w:val="105"/>
        </w:rPr>
        <w:t>the</w:t>
      </w:r>
      <w:r>
        <w:rPr>
          <w:spacing w:val="16"/>
          <w:w w:val="105"/>
        </w:rPr>
        <w:t xml:space="preserve"> </w:t>
      </w:r>
      <w:r>
        <w:rPr>
          <w:w w:val="105"/>
        </w:rPr>
        <w:t>chain</w:t>
      </w:r>
      <w:r>
        <w:rPr>
          <w:spacing w:val="17"/>
          <w:w w:val="105"/>
        </w:rPr>
        <w:t xml:space="preserve"> </w:t>
      </w:r>
      <w:r>
        <w:rPr>
          <w:w w:val="105"/>
        </w:rPr>
        <w:t>of</w:t>
      </w:r>
      <w:r>
        <w:rPr>
          <w:spacing w:val="17"/>
          <w:w w:val="105"/>
        </w:rPr>
        <w:t xml:space="preserve"> </w:t>
      </w:r>
      <w:r>
        <w:rPr>
          <w:w w:val="105"/>
        </w:rPr>
        <w:t>command</w:t>
      </w:r>
      <w:r>
        <w:rPr>
          <w:spacing w:val="16"/>
          <w:w w:val="105"/>
        </w:rPr>
        <w:t xml:space="preserve"> </w:t>
      </w:r>
      <w:r>
        <w:rPr>
          <w:w w:val="105"/>
        </w:rPr>
        <w:t>of</w:t>
      </w:r>
      <w:r>
        <w:rPr>
          <w:spacing w:val="17"/>
          <w:w w:val="105"/>
        </w:rPr>
        <w:t xml:space="preserve"> </w:t>
      </w:r>
      <w:r>
        <w:rPr>
          <w:w w:val="105"/>
        </w:rPr>
        <w:t>the</w:t>
      </w:r>
      <w:r>
        <w:rPr>
          <w:spacing w:val="17"/>
          <w:w w:val="105"/>
        </w:rPr>
        <w:t xml:space="preserve"> </w:t>
      </w:r>
      <w:r>
        <w:rPr>
          <w:spacing w:val="-4"/>
          <w:w w:val="105"/>
        </w:rPr>
        <w:t>SSA.</w:t>
      </w:r>
    </w:p>
    <w:p w14:paraId="444E98C7" w14:textId="77777777" w:rsidR="002A5991" w:rsidRDefault="002A5991">
      <w:pPr>
        <w:pStyle w:val="BodyText"/>
        <w:spacing w:before="10"/>
        <w:rPr>
          <w:sz w:val="23"/>
        </w:rPr>
      </w:pPr>
    </w:p>
    <w:p w14:paraId="1647D779" w14:textId="101DC297" w:rsidR="002A5991" w:rsidRDefault="00C211E0">
      <w:pPr>
        <w:pStyle w:val="ListParagraph"/>
        <w:numPr>
          <w:ilvl w:val="4"/>
          <w:numId w:val="13"/>
        </w:numPr>
        <w:tabs>
          <w:tab w:val="left" w:pos="1045"/>
        </w:tabs>
        <w:spacing w:before="1" w:line="271" w:lineRule="auto"/>
        <w:ind w:left="110" w:right="111" w:firstLine="0"/>
      </w:pPr>
      <w:r>
        <w:rPr>
          <w:w w:val="105"/>
        </w:rPr>
        <w:t>For</w:t>
      </w:r>
      <w:r>
        <w:rPr>
          <w:spacing w:val="28"/>
          <w:w w:val="105"/>
        </w:rPr>
        <w:t xml:space="preserve"> </w:t>
      </w:r>
      <w:r>
        <w:rPr>
          <w:w w:val="105"/>
        </w:rPr>
        <w:t>all</w:t>
      </w:r>
      <w:r>
        <w:rPr>
          <w:spacing w:val="28"/>
          <w:w w:val="105"/>
        </w:rPr>
        <w:t xml:space="preserve"> </w:t>
      </w:r>
      <w:r>
        <w:rPr>
          <w:w w:val="105"/>
        </w:rPr>
        <w:t>new</w:t>
      </w:r>
      <w:r>
        <w:rPr>
          <w:spacing w:val="28"/>
          <w:w w:val="105"/>
        </w:rPr>
        <w:t xml:space="preserve"> </w:t>
      </w:r>
      <w:r>
        <w:rPr>
          <w:w w:val="105"/>
        </w:rPr>
        <w:t>Milestone</w:t>
      </w:r>
      <w:r>
        <w:rPr>
          <w:spacing w:val="28"/>
          <w:w w:val="105"/>
        </w:rPr>
        <w:t xml:space="preserve"> </w:t>
      </w:r>
      <w:r>
        <w:rPr>
          <w:w w:val="105"/>
        </w:rPr>
        <w:t>B</w:t>
      </w:r>
      <w:r>
        <w:rPr>
          <w:spacing w:val="28"/>
          <w:w w:val="105"/>
        </w:rPr>
        <w:t xml:space="preserve"> </w:t>
      </w:r>
      <w:r>
        <w:rPr>
          <w:w w:val="105"/>
        </w:rPr>
        <w:t>(Pre-MDAP</w:t>
      </w:r>
      <w:r>
        <w:rPr>
          <w:spacing w:val="28"/>
          <w:w w:val="105"/>
        </w:rPr>
        <w:t xml:space="preserve"> </w:t>
      </w:r>
      <w:r>
        <w:rPr>
          <w:w w:val="105"/>
        </w:rPr>
        <w:t>on</w:t>
      </w:r>
      <w:r>
        <w:rPr>
          <w:spacing w:val="28"/>
          <w:w w:val="105"/>
        </w:rPr>
        <w:t xml:space="preserve"> </w:t>
      </w:r>
      <w:r>
        <w:rPr>
          <w:w w:val="105"/>
        </w:rPr>
        <w:t>Major</w:t>
      </w:r>
      <w:r>
        <w:rPr>
          <w:spacing w:val="28"/>
          <w:w w:val="105"/>
        </w:rPr>
        <w:t xml:space="preserve"> </w:t>
      </w:r>
      <w:r>
        <w:rPr>
          <w:w w:val="105"/>
        </w:rPr>
        <w:t>Defense</w:t>
      </w:r>
      <w:r>
        <w:rPr>
          <w:spacing w:val="28"/>
          <w:w w:val="105"/>
        </w:rPr>
        <w:t xml:space="preserve"> </w:t>
      </w:r>
      <w:r>
        <w:rPr>
          <w:w w:val="105"/>
        </w:rPr>
        <w:t>Acquisition</w:t>
      </w:r>
      <w:r>
        <w:rPr>
          <w:spacing w:val="28"/>
          <w:w w:val="105"/>
        </w:rPr>
        <w:t xml:space="preserve"> </w:t>
      </w:r>
      <w:r>
        <w:rPr>
          <w:w w:val="105"/>
        </w:rPr>
        <w:t>Program</w:t>
      </w:r>
      <w:r>
        <w:rPr>
          <w:spacing w:val="28"/>
          <w:w w:val="105"/>
        </w:rPr>
        <w:t xml:space="preserve"> </w:t>
      </w:r>
      <w:r>
        <w:rPr>
          <w:w w:val="105"/>
        </w:rPr>
        <w:t>lists)</w:t>
      </w:r>
      <w:r>
        <w:rPr>
          <w:spacing w:val="28"/>
          <w:w w:val="105"/>
        </w:rPr>
        <w:t xml:space="preserve"> </w:t>
      </w:r>
      <w:r>
        <w:rPr>
          <w:w w:val="105"/>
        </w:rPr>
        <w:t>ACAT</w:t>
      </w:r>
      <w:r>
        <w:rPr>
          <w:spacing w:val="28"/>
          <w:w w:val="105"/>
        </w:rPr>
        <w:t xml:space="preserve"> </w:t>
      </w:r>
      <w:r>
        <w:rPr>
          <w:w w:val="105"/>
        </w:rPr>
        <w:t>I and II competitive acquisitions, the specific composition of the SSAC should consist of senior leaders</w:t>
      </w:r>
      <w:r>
        <w:rPr>
          <w:spacing w:val="80"/>
          <w:w w:val="105"/>
        </w:rPr>
        <w:t xml:space="preserve"> </w:t>
      </w:r>
      <w:r>
        <w:rPr>
          <w:w w:val="105"/>
        </w:rPr>
        <w:t>(flag rank or 0-6/GS-15/NH-04 to the maximum extent practicable) from Program Management, Engineering,</w:t>
      </w:r>
      <w:r>
        <w:rPr>
          <w:spacing w:val="40"/>
          <w:w w:val="105"/>
        </w:rPr>
        <w:t xml:space="preserve"> </w:t>
      </w:r>
      <w:r>
        <w:rPr>
          <w:w w:val="105"/>
        </w:rPr>
        <w:t>Finance,</w:t>
      </w:r>
      <w:r>
        <w:rPr>
          <w:spacing w:val="40"/>
          <w:w w:val="105"/>
        </w:rPr>
        <w:t xml:space="preserve"> </w:t>
      </w:r>
      <w:r>
        <w:rPr>
          <w:w w:val="105"/>
        </w:rPr>
        <w:t>Legal,</w:t>
      </w:r>
      <w:r>
        <w:rPr>
          <w:spacing w:val="40"/>
          <w:w w:val="105"/>
        </w:rPr>
        <w:t xml:space="preserve"> </w:t>
      </w:r>
      <w:r>
        <w:rPr>
          <w:w w:val="105"/>
        </w:rPr>
        <w:t>Contracting,</w:t>
      </w:r>
      <w:r>
        <w:rPr>
          <w:spacing w:val="40"/>
          <w:w w:val="105"/>
        </w:rPr>
        <w:t xml:space="preserve"> </w:t>
      </w:r>
      <w:r>
        <w:rPr>
          <w:w w:val="105"/>
        </w:rPr>
        <w:t>Small</w:t>
      </w:r>
      <w:r>
        <w:rPr>
          <w:spacing w:val="40"/>
          <w:w w:val="105"/>
        </w:rPr>
        <w:t xml:space="preserve"> </w:t>
      </w:r>
      <w:r>
        <w:rPr>
          <w:w w:val="105"/>
        </w:rPr>
        <w:t>Business,</w:t>
      </w:r>
      <w:r>
        <w:rPr>
          <w:spacing w:val="40"/>
          <w:w w:val="105"/>
        </w:rPr>
        <w:t xml:space="preserve"> </w:t>
      </w:r>
      <w:r>
        <w:rPr>
          <w:w w:val="105"/>
        </w:rPr>
        <w:t>the</w:t>
      </w:r>
      <w:r>
        <w:rPr>
          <w:spacing w:val="40"/>
          <w:w w:val="105"/>
        </w:rPr>
        <w:t xml:space="preserve"> </w:t>
      </w:r>
      <w:r>
        <w:rPr>
          <w:w w:val="105"/>
        </w:rPr>
        <w:t>ACE,</w:t>
      </w:r>
      <w:r>
        <w:rPr>
          <w:spacing w:val="40"/>
          <w:w w:val="105"/>
        </w:rPr>
        <w:t xml:space="preserve"> </w:t>
      </w:r>
      <w:r>
        <w:rPr>
          <w:w w:val="105"/>
        </w:rPr>
        <w:t>and</w:t>
      </w:r>
      <w:r>
        <w:rPr>
          <w:spacing w:val="40"/>
          <w:w w:val="105"/>
        </w:rPr>
        <w:t xml:space="preserve"> </w:t>
      </w:r>
      <w:r>
        <w:rPr>
          <w:w w:val="105"/>
        </w:rPr>
        <w:t>any</w:t>
      </w:r>
      <w:r>
        <w:rPr>
          <w:spacing w:val="40"/>
          <w:w w:val="105"/>
        </w:rPr>
        <w:t xml:space="preserve"> </w:t>
      </w:r>
      <w:r>
        <w:rPr>
          <w:w w:val="105"/>
        </w:rPr>
        <w:t>other</w:t>
      </w:r>
      <w:r>
        <w:rPr>
          <w:spacing w:val="40"/>
          <w:w w:val="105"/>
        </w:rPr>
        <w:t xml:space="preserve"> </w:t>
      </w:r>
      <w:r>
        <w:rPr>
          <w:w w:val="105"/>
        </w:rPr>
        <w:t>participants</w:t>
      </w:r>
      <w:r>
        <w:rPr>
          <w:spacing w:val="40"/>
          <w:w w:val="105"/>
        </w:rPr>
        <w:t xml:space="preserve"> </w:t>
      </w:r>
      <w:r>
        <w:rPr>
          <w:w w:val="105"/>
        </w:rPr>
        <w:t>as determined appropriate by the SSA, who have recent experience in the successful conduct of source</w:t>
      </w:r>
      <w:r>
        <w:rPr>
          <w:spacing w:val="80"/>
          <w:w w:val="105"/>
        </w:rPr>
        <w:t xml:space="preserve"> </w:t>
      </w:r>
      <w:r>
        <w:rPr>
          <w:w w:val="105"/>
        </w:rPr>
        <w:t>selections.</w:t>
      </w:r>
      <w:r>
        <w:rPr>
          <w:spacing w:val="22"/>
          <w:w w:val="105"/>
        </w:rPr>
        <w:t xml:space="preserve"> </w:t>
      </w:r>
      <w:commentRangeStart w:id="19"/>
      <w:r w:rsidR="00091718">
        <w:rPr>
          <w:w w:val="105"/>
        </w:rPr>
        <w:t xml:space="preserve">For </w:t>
      </w:r>
      <w:r w:rsidR="00212AE2">
        <w:rPr>
          <w:w w:val="105"/>
        </w:rPr>
        <w:t xml:space="preserve">all </w:t>
      </w:r>
      <w:r w:rsidR="00DF3063">
        <w:rPr>
          <w:w w:val="105"/>
        </w:rPr>
        <w:t>other</w:t>
      </w:r>
      <w:r w:rsidR="00091718">
        <w:rPr>
          <w:w w:val="105"/>
        </w:rPr>
        <w:t xml:space="preserve"> acquisitions when</w:t>
      </w:r>
      <w:r w:rsidR="00091718">
        <w:rPr>
          <w:spacing w:val="34"/>
          <w:w w:val="105"/>
        </w:rPr>
        <w:t xml:space="preserve"> </w:t>
      </w:r>
      <w:r w:rsidR="00091718">
        <w:rPr>
          <w:w w:val="105"/>
        </w:rPr>
        <w:t>an</w:t>
      </w:r>
      <w:r w:rsidR="00091718">
        <w:rPr>
          <w:spacing w:val="34"/>
          <w:w w:val="105"/>
        </w:rPr>
        <w:t xml:space="preserve"> </w:t>
      </w:r>
      <w:r w:rsidR="00091718">
        <w:rPr>
          <w:w w:val="105"/>
        </w:rPr>
        <w:t>SSAC</w:t>
      </w:r>
      <w:r w:rsidR="00091718">
        <w:rPr>
          <w:spacing w:val="34"/>
          <w:w w:val="105"/>
        </w:rPr>
        <w:t xml:space="preserve"> </w:t>
      </w:r>
      <w:r w:rsidR="00091718">
        <w:rPr>
          <w:w w:val="105"/>
        </w:rPr>
        <w:t>is</w:t>
      </w:r>
      <w:r w:rsidR="00091718">
        <w:rPr>
          <w:spacing w:val="34"/>
          <w:w w:val="105"/>
        </w:rPr>
        <w:t xml:space="preserve"> </w:t>
      </w:r>
      <w:r w:rsidR="00091718">
        <w:rPr>
          <w:w w:val="105"/>
        </w:rPr>
        <w:t>used,</w:t>
      </w:r>
      <w:r w:rsidR="00091718">
        <w:rPr>
          <w:spacing w:val="34"/>
          <w:w w:val="105"/>
        </w:rPr>
        <w:t xml:space="preserve"> </w:t>
      </w:r>
      <w:r w:rsidR="00091718">
        <w:rPr>
          <w:w w:val="105"/>
        </w:rPr>
        <w:t>the</w:t>
      </w:r>
      <w:r w:rsidR="00091718">
        <w:rPr>
          <w:spacing w:val="34"/>
          <w:w w:val="105"/>
        </w:rPr>
        <w:t xml:space="preserve"> </w:t>
      </w:r>
      <w:r w:rsidR="00091718">
        <w:rPr>
          <w:w w:val="105"/>
        </w:rPr>
        <w:t>specific</w:t>
      </w:r>
      <w:r w:rsidR="00091718">
        <w:rPr>
          <w:spacing w:val="34"/>
          <w:w w:val="105"/>
        </w:rPr>
        <w:t xml:space="preserve"> </w:t>
      </w:r>
      <w:r w:rsidR="00091718">
        <w:rPr>
          <w:w w:val="105"/>
        </w:rPr>
        <w:t>composition</w:t>
      </w:r>
      <w:r w:rsidR="00091718">
        <w:rPr>
          <w:spacing w:val="34"/>
          <w:w w:val="105"/>
        </w:rPr>
        <w:t xml:space="preserve"> </w:t>
      </w:r>
      <w:r w:rsidR="00091718">
        <w:rPr>
          <w:w w:val="105"/>
        </w:rPr>
        <w:t>of</w:t>
      </w:r>
      <w:r w:rsidR="00091718">
        <w:rPr>
          <w:spacing w:val="34"/>
          <w:w w:val="105"/>
        </w:rPr>
        <w:t xml:space="preserve"> </w:t>
      </w:r>
      <w:r w:rsidR="00091718">
        <w:rPr>
          <w:w w:val="105"/>
        </w:rPr>
        <w:t>the</w:t>
      </w:r>
      <w:r w:rsidR="00091718">
        <w:rPr>
          <w:spacing w:val="34"/>
          <w:w w:val="105"/>
        </w:rPr>
        <w:t xml:space="preserve"> </w:t>
      </w:r>
      <w:r w:rsidR="00091718">
        <w:rPr>
          <w:w w:val="105"/>
        </w:rPr>
        <w:t>SSAC</w:t>
      </w:r>
      <w:r w:rsidR="00091718">
        <w:rPr>
          <w:spacing w:val="34"/>
          <w:w w:val="105"/>
        </w:rPr>
        <w:t xml:space="preserve"> </w:t>
      </w:r>
      <w:r w:rsidR="00091718">
        <w:rPr>
          <w:w w:val="105"/>
        </w:rPr>
        <w:t>is</w:t>
      </w:r>
      <w:r w:rsidR="00091718">
        <w:rPr>
          <w:spacing w:val="34"/>
          <w:w w:val="105"/>
        </w:rPr>
        <w:t xml:space="preserve"> </w:t>
      </w:r>
      <w:r w:rsidR="00091718">
        <w:rPr>
          <w:w w:val="105"/>
        </w:rPr>
        <w:t>at</w:t>
      </w:r>
      <w:r w:rsidR="00091718">
        <w:rPr>
          <w:spacing w:val="34"/>
          <w:w w:val="105"/>
        </w:rPr>
        <w:t xml:space="preserve"> </w:t>
      </w:r>
      <w:r w:rsidR="00091718">
        <w:rPr>
          <w:w w:val="105"/>
        </w:rPr>
        <w:t>the</w:t>
      </w:r>
      <w:r w:rsidR="00091718">
        <w:rPr>
          <w:spacing w:val="34"/>
          <w:w w:val="105"/>
        </w:rPr>
        <w:t xml:space="preserve"> </w:t>
      </w:r>
      <w:r w:rsidR="00091718">
        <w:rPr>
          <w:w w:val="105"/>
        </w:rPr>
        <w:t>discretion</w:t>
      </w:r>
      <w:r w:rsidR="00091718">
        <w:rPr>
          <w:spacing w:val="34"/>
          <w:w w:val="105"/>
        </w:rPr>
        <w:t xml:space="preserve"> </w:t>
      </w:r>
      <w:r w:rsidR="00091718">
        <w:rPr>
          <w:w w:val="105"/>
        </w:rPr>
        <w:t>of</w:t>
      </w:r>
      <w:r w:rsidR="00091718">
        <w:rPr>
          <w:spacing w:val="34"/>
          <w:w w:val="105"/>
        </w:rPr>
        <w:t xml:space="preserve"> </w:t>
      </w:r>
      <w:r w:rsidR="00091718">
        <w:rPr>
          <w:w w:val="105"/>
        </w:rPr>
        <w:t>the</w:t>
      </w:r>
      <w:r w:rsidR="00091718">
        <w:rPr>
          <w:spacing w:val="34"/>
          <w:w w:val="105"/>
        </w:rPr>
        <w:t xml:space="preserve"> </w:t>
      </w:r>
      <w:r w:rsidR="00091718">
        <w:rPr>
          <w:w w:val="105"/>
        </w:rPr>
        <w:t>SSA,</w:t>
      </w:r>
      <w:r w:rsidR="00091718">
        <w:rPr>
          <w:spacing w:val="34"/>
          <w:w w:val="105"/>
        </w:rPr>
        <w:t xml:space="preserve"> </w:t>
      </w:r>
      <w:r w:rsidR="00091718">
        <w:rPr>
          <w:w w:val="105"/>
        </w:rPr>
        <w:t>based upon</w:t>
      </w:r>
      <w:r w:rsidR="00091718">
        <w:rPr>
          <w:spacing w:val="40"/>
          <w:w w:val="105"/>
        </w:rPr>
        <w:t xml:space="preserve"> </w:t>
      </w:r>
      <w:r w:rsidR="00091718">
        <w:rPr>
          <w:w w:val="105"/>
        </w:rPr>
        <w:t>the</w:t>
      </w:r>
      <w:r w:rsidR="00091718">
        <w:rPr>
          <w:spacing w:val="40"/>
          <w:w w:val="105"/>
        </w:rPr>
        <w:t xml:space="preserve"> </w:t>
      </w:r>
      <w:r w:rsidR="00091718">
        <w:rPr>
          <w:w w:val="105"/>
        </w:rPr>
        <w:t>expertise</w:t>
      </w:r>
      <w:r w:rsidR="00091718">
        <w:rPr>
          <w:spacing w:val="40"/>
          <w:w w:val="105"/>
        </w:rPr>
        <w:t xml:space="preserve"> </w:t>
      </w:r>
      <w:r w:rsidR="00091718">
        <w:rPr>
          <w:w w:val="105"/>
        </w:rPr>
        <w:t>required</w:t>
      </w:r>
      <w:r w:rsidR="00091718">
        <w:rPr>
          <w:spacing w:val="40"/>
          <w:w w:val="105"/>
        </w:rPr>
        <w:t xml:space="preserve"> </w:t>
      </w:r>
      <w:r w:rsidR="00091718">
        <w:rPr>
          <w:w w:val="105"/>
        </w:rPr>
        <w:t>to</w:t>
      </w:r>
      <w:r w:rsidR="00091718">
        <w:rPr>
          <w:spacing w:val="40"/>
          <w:w w:val="105"/>
        </w:rPr>
        <w:t xml:space="preserve"> </w:t>
      </w:r>
      <w:r w:rsidR="00091718">
        <w:rPr>
          <w:w w:val="105"/>
        </w:rPr>
        <w:t>accomplish</w:t>
      </w:r>
      <w:r w:rsidR="00091718">
        <w:rPr>
          <w:spacing w:val="40"/>
          <w:w w:val="105"/>
        </w:rPr>
        <w:t xml:space="preserve"> </w:t>
      </w:r>
      <w:r w:rsidR="00091718">
        <w:rPr>
          <w:w w:val="105"/>
        </w:rPr>
        <w:t>a</w:t>
      </w:r>
      <w:r w:rsidR="00091718">
        <w:rPr>
          <w:spacing w:val="40"/>
          <w:w w:val="105"/>
        </w:rPr>
        <w:t xml:space="preserve"> </w:t>
      </w:r>
      <w:r w:rsidR="00091718">
        <w:rPr>
          <w:w w:val="105"/>
        </w:rPr>
        <w:t>successful</w:t>
      </w:r>
      <w:r w:rsidR="00091718">
        <w:rPr>
          <w:spacing w:val="40"/>
          <w:w w:val="105"/>
        </w:rPr>
        <w:t xml:space="preserve"> </w:t>
      </w:r>
      <w:r w:rsidR="00091718">
        <w:rPr>
          <w:w w:val="105"/>
        </w:rPr>
        <w:t>source</w:t>
      </w:r>
      <w:r w:rsidR="00091718">
        <w:rPr>
          <w:spacing w:val="40"/>
          <w:w w:val="105"/>
        </w:rPr>
        <w:t xml:space="preserve"> </w:t>
      </w:r>
      <w:r w:rsidR="00091718">
        <w:rPr>
          <w:w w:val="105"/>
        </w:rPr>
        <w:t xml:space="preserve">selection. </w:t>
      </w:r>
      <w:r>
        <w:rPr>
          <w:w w:val="105"/>
        </w:rPr>
        <w:t>The</w:t>
      </w:r>
      <w:r>
        <w:rPr>
          <w:spacing w:val="22"/>
          <w:w w:val="105"/>
        </w:rPr>
        <w:t xml:space="preserve"> </w:t>
      </w:r>
      <w:r>
        <w:rPr>
          <w:w w:val="105"/>
        </w:rPr>
        <w:t>SSAC</w:t>
      </w:r>
      <w:r>
        <w:rPr>
          <w:spacing w:val="22"/>
          <w:w w:val="105"/>
        </w:rPr>
        <w:t xml:space="preserve"> </w:t>
      </w:r>
      <w:r>
        <w:rPr>
          <w:w w:val="105"/>
        </w:rPr>
        <w:t>may</w:t>
      </w:r>
      <w:r>
        <w:rPr>
          <w:spacing w:val="22"/>
          <w:w w:val="105"/>
        </w:rPr>
        <w:t xml:space="preserve"> </w:t>
      </w:r>
      <w:r>
        <w:rPr>
          <w:w w:val="105"/>
        </w:rPr>
        <w:t>be</w:t>
      </w:r>
      <w:r>
        <w:rPr>
          <w:spacing w:val="22"/>
          <w:w w:val="105"/>
        </w:rPr>
        <w:t xml:space="preserve"> </w:t>
      </w:r>
      <w:r>
        <w:rPr>
          <w:w w:val="105"/>
        </w:rPr>
        <w:t>augmented</w:t>
      </w:r>
      <w:r>
        <w:rPr>
          <w:spacing w:val="22"/>
          <w:w w:val="105"/>
        </w:rPr>
        <w:t xml:space="preserve"> </w:t>
      </w:r>
      <w:r>
        <w:rPr>
          <w:w w:val="105"/>
        </w:rPr>
        <w:t>with</w:t>
      </w:r>
      <w:r>
        <w:rPr>
          <w:spacing w:val="22"/>
          <w:w w:val="105"/>
        </w:rPr>
        <w:t xml:space="preserve"> </w:t>
      </w:r>
      <w:r>
        <w:rPr>
          <w:w w:val="105"/>
        </w:rPr>
        <w:t>senior</w:t>
      </w:r>
      <w:r>
        <w:rPr>
          <w:spacing w:val="22"/>
          <w:w w:val="105"/>
        </w:rPr>
        <w:t xml:space="preserve"> </w:t>
      </w:r>
      <w:r>
        <w:rPr>
          <w:w w:val="105"/>
        </w:rPr>
        <w:t>leaders</w:t>
      </w:r>
      <w:r>
        <w:rPr>
          <w:spacing w:val="22"/>
          <w:w w:val="105"/>
        </w:rPr>
        <w:t xml:space="preserve"> </w:t>
      </w:r>
      <w:r>
        <w:rPr>
          <w:w w:val="105"/>
        </w:rPr>
        <w:t>from</w:t>
      </w:r>
      <w:r>
        <w:rPr>
          <w:spacing w:val="22"/>
          <w:w w:val="105"/>
        </w:rPr>
        <w:t xml:space="preserve"> </w:t>
      </w:r>
      <w:r>
        <w:rPr>
          <w:w w:val="105"/>
        </w:rPr>
        <w:t>the</w:t>
      </w:r>
      <w:r>
        <w:rPr>
          <w:spacing w:val="22"/>
          <w:w w:val="105"/>
        </w:rPr>
        <w:t xml:space="preserve"> </w:t>
      </w:r>
      <w:r>
        <w:rPr>
          <w:w w:val="105"/>
        </w:rPr>
        <w:t>SAF/AQ</w:t>
      </w:r>
      <w:r>
        <w:rPr>
          <w:spacing w:val="22"/>
          <w:w w:val="105"/>
        </w:rPr>
        <w:t xml:space="preserve"> </w:t>
      </w:r>
      <w:r>
        <w:rPr>
          <w:w w:val="105"/>
        </w:rPr>
        <w:t>or</w:t>
      </w:r>
      <w:r>
        <w:rPr>
          <w:spacing w:val="22"/>
          <w:w w:val="105"/>
        </w:rPr>
        <w:t xml:space="preserve"> </w:t>
      </w:r>
      <w:r>
        <w:rPr>
          <w:w w:val="105"/>
        </w:rPr>
        <w:t>SAF/SQ</w:t>
      </w:r>
      <w:r>
        <w:rPr>
          <w:spacing w:val="22"/>
          <w:w w:val="105"/>
        </w:rPr>
        <w:t xml:space="preserve"> </w:t>
      </w:r>
      <w:r>
        <w:rPr>
          <w:w w:val="105"/>
        </w:rPr>
        <w:t>staff,</w:t>
      </w:r>
      <w:r>
        <w:rPr>
          <w:spacing w:val="22"/>
          <w:w w:val="105"/>
        </w:rPr>
        <w:t xml:space="preserve"> </w:t>
      </w:r>
      <w:r>
        <w:rPr>
          <w:w w:val="105"/>
        </w:rPr>
        <w:t>when appropriate, to provide additional experience and expertise. The SSAC may also be supplemented by</w:t>
      </w:r>
      <w:r>
        <w:rPr>
          <w:spacing w:val="80"/>
          <w:w w:val="105"/>
        </w:rPr>
        <w:t xml:space="preserve"> </w:t>
      </w:r>
      <w:r>
        <w:rPr>
          <w:w w:val="105"/>
        </w:rPr>
        <w:t xml:space="preserve">other subject matter experts at comparable functional positions. </w:t>
      </w:r>
      <w:commentRangeEnd w:id="19"/>
      <w:r w:rsidR="0088725C">
        <w:rPr>
          <w:rStyle w:val="CommentReference"/>
        </w:rPr>
        <w:commentReference w:id="19"/>
      </w:r>
    </w:p>
    <w:p w14:paraId="5D21F3E1" w14:textId="77777777" w:rsidR="002A5991" w:rsidRDefault="002A5991">
      <w:pPr>
        <w:pStyle w:val="BodyText"/>
        <w:spacing w:before="4"/>
        <w:rPr>
          <w:sz w:val="21"/>
        </w:rPr>
      </w:pPr>
    </w:p>
    <w:p w14:paraId="7A6E6BFC" w14:textId="77777777" w:rsidR="006A2257" w:rsidRDefault="006A2257">
      <w:pPr>
        <w:pStyle w:val="BodyText"/>
        <w:spacing w:before="4"/>
        <w:rPr>
          <w:sz w:val="21"/>
        </w:rPr>
      </w:pPr>
    </w:p>
    <w:p w14:paraId="7CD398CF" w14:textId="77777777" w:rsidR="006A2257" w:rsidRDefault="006A2257">
      <w:pPr>
        <w:pStyle w:val="BodyText"/>
        <w:spacing w:before="4"/>
        <w:rPr>
          <w:sz w:val="21"/>
        </w:rPr>
      </w:pPr>
    </w:p>
    <w:p w14:paraId="2335758C" w14:textId="77777777" w:rsidR="006A2257" w:rsidRDefault="006A2257">
      <w:pPr>
        <w:pStyle w:val="BodyText"/>
        <w:spacing w:before="4"/>
        <w:rPr>
          <w:sz w:val="21"/>
        </w:rPr>
      </w:pPr>
    </w:p>
    <w:p w14:paraId="7A95DE0B" w14:textId="77777777" w:rsidR="002A5991" w:rsidRDefault="00C211E0">
      <w:pPr>
        <w:pStyle w:val="ListParagraph"/>
        <w:numPr>
          <w:ilvl w:val="2"/>
          <w:numId w:val="15"/>
        </w:numPr>
        <w:tabs>
          <w:tab w:val="left" w:pos="671"/>
        </w:tabs>
        <w:spacing w:before="1"/>
        <w:ind w:left="671" w:hanging="561"/>
      </w:pPr>
      <w:r>
        <w:rPr>
          <w:spacing w:val="-4"/>
          <w:w w:val="120"/>
        </w:rPr>
        <w:t>SSEB.</w:t>
      </w:r>
    </w:p>
    <w:p w14:paraId="62744DFF" w14:textId="77777777" w:rsidR="002A5991" w:rsidRDefault="002A5991">
      <w:pPr>
        <w:pStyle w:val="BodyText"/>
        <w:spacing w:before="10"/>
        <w:rPr>
          <w:sz w:val="23"/>
        </w:rPr>
      </w:pPr>
    </w:p>
    <w:p w14:paraId="22E10F2C" w14:textId="77777777" w:rsidR="002A5991" w:rsidRDefault="00C211E0">
      <w:pPr>
        <w:pStyle w:val="BodyText"/>
        <w:ind w:left="110"/>
      </w:pPr>
      <w:r>
        <w:rPr>
          <w:w w:val="110"/>
        </w:rPr>
        <w:t>1.4.4.4</w:t>
      </w:r>
      <w:r>
        <w:rPr>
          <w:spacing w:val="24"/>
          <w:w w:val="110"/>
        </w:rPr>
        <w:t xml:space="preserve"> </w:t>
      </w:r>
      <w:r>
        <w:rPr>
          <w:w w:val="110"/>
        </w:rPr>
        <w:t>SSEB</w:t>
      </w:r>
      <w:r>
        <w:rPr>
          <w:spacing w:val="25"/>
          <w:w w:val="110"/>
        </w:rPr>
        <w:t xml:space="preserve"> </w:t>
      </w:r>
      <w:r>
        <w:rPr>
          <w:spacing w:val="-2"/>
          <w:w w:val="110"/>
        </w:rPr>
        <w:t>Responsibilities.</w:t>
      </w:r>
    </w:p>
    <w:p w14:paraId="2F0FD52A" w14:textId="77777777" w:rsidR="002A5991" w:rsidRDefault="002A5991">
      <w:pPr>
        <w:pStyle w:val="BodyText"/>
        <w:spacing w:before="11"/>
        <w:rPr>
          <w:sz w:val="23"/>
        </w:rPr>
      </w:pPr>
    </w:p>
    <w:p w14:paraId="0D717F5B" w14:textId="77777777" w:rsidR="002A5991" w:rsidRDefault="00C211E0">
      <w:pPr>
        <w:pStyle w:val="BodyText"/>
        <w:spacing w:line="271" w:lineRule="auto"/>
        <w:ind w:left="110"/>
      </w:pPr>
      <w:r>
        <w:rPr>
          <w:w w:val="110"/>
        </w:rPr>
        <w:t>1.4.4.4.1.7</w:t>
      </w:r>
      <w:r>
        <w:rPr>
          <w:spacing w:val="-6"/>
          <w:w w:val="110"/>
        </w:rPr>
        <w:t xml:space="preserve"> </w:t>
      </w:r>
      <w:r>
        <w:rPr>
          <w:w w:val="110"/>
        </w:rPr>
        <w:t>It</w:t>
      </w:r>
      <w:r>
        <w:rPr>
          <w:spacing w:val="-6"/>
          <w:w w:val="110"/>
        </w:rPr>
        <w:t xml:space="preserve"> </w:t>
      </w:r>
      <w:r>
        <w:rPr>
          <w:w w:val="110"/>
        </w:rPr>
        <w:t>is</w:t>
      </w:r>
      <w:r>
        <w:rPr>
          <w:spacing w:val="-6"/>
          <w:w w:val="110"/>
        </w:rPr>
        <w:t xml:space="preserve"> </w:t>
      </w:r>
      <w:r>
        <w:rPr>
          <w:w w:val="110"/>
        </w:rPr>
        <w:t>considered</w:t>
      </w:r>
      <w:r>
        <w:rPr>
          <w:spacing w:val="-6"/>
          <w:w w:val="110"/>
        </w:rPr>
        <w:t xml:space="preserve"> </w:t>
      </w:r>
      <w:r>
        <w:rPr>
          <w:w w:val="110"/>
        </w:rPr>
        <w:t>a</w:t>
      </w:r>
      <w:r>
        <w:rPr>
          <w:spacing w:val="-6"/>
          <w:w w:val="110"/>
        </w:rPr>
        <w:t xml:space="preserve"> </w:t>
      </w:r>
      <w:r>
        <w:rPr>
          <w:w w:val="110"/>
        </w:rPr>
        <w:t>best</w:t>
      </w:r>
      <w:r>
        <w:rPr>
          <w:spacing w:val="-6"/>
          <w:w w:val="110"/>
        </w:rPr>
        <w:t xml:space="preserve"> </w:t>
      </w:r>
      <w:r>
        <w:rPr>
          <w:w w:val="110"/>
        </w:rPr>
        <w:t>practice</w:t>
      </w:r>
      <w:r>
        <w:rPr>
          <w:spacing w:val="-6"/>
          <w:w w:val="110"/>
        </w:rPr>
        <w:t xml:space="preserve"> </w:t>
      </w:r>
      <w:r>
        <w:rPr>
          <w:w w:val="110"/>
        </w:rPr>
        <w:t>for</w:t>
      </w:r>
      <w:r>
        <w:rPr>
          <w:spacing w:val="-6"/>
          <w:w w:val="110"/>
        </w:rPr>
        <w:t xml:space="preserve"> </w:t>
      </w:r>
      <w:r>
        <w:rPr>
          <w:w w:val="110"/>
        </w:rPr>
        <w:t>the</w:t>
      </w:r>
      <w:r>
        <w:rPr>
          <w:spacing w:val="-6"/>
          <w:w w:val="110"/>
        </w:rPr>
        <w:t xml:space="preserve"> </w:t>
      </w:r>
      <w:r>
        <w:rPr>
          <w:w w:val="110"/>
        </w:rPr>
        <w:t>Program</w:t>
      </w:r>
      <w:r>
        <w:rPr>
          <w:spacing w:val="-6"/>
          <w:w w:val="110"/>
        </w:rPr>
        <w:t xml:space="preserve"> </w:t>
      </w:r>
      <w:r>
        <w:rPr>
          <w:w w:val="110"/>
        </w:rPr>
        <w:t>Manager</w:t>
      </w:r>
      <w:r>
        <w:rPr>
          <w:spacing w:val="-6"/>
          <w:w w:val="110"/>
        </w:rPr>
        <w:t xml:space="preserve"> </w:t>
      </w:r>
      <w:r>
        <w:rPr>
          <w:w w:val="110"/>
        </w:rPr>
        <w:t>(PM),</w:t>
      </w:r>
      <w:r>
        <w:rPr>
          <w:spacing w:val="-6"/>
          <w:w w:val="110"/>
        </w:rPr>
        <w:t xml:space="preserve"> </w:t>
      </w:r>
      <w:r>
        <w:rPr>
          <w:w w:val="110"/>
        </w:rPr>
        <w:t>when</w:t>
      </w:r>
      <w:r>
        <w:rPr>
          <w:spacing w:val="-6"/>
          <w:w w:val="110"/>
        </w:rPr>
        <w:t xml:space="preserve"> </w:t>
      </w:r>
      <w:r>
        <w:rPr>
          <w:w w:val="110"/>
        </w:rPr>
        <w:t>one</w:t>
      </w:r>
      <w:r>
        <w:rPr>
          <w:spacing w:val="-6"/>
          <w:w w:val="110"/>
        </w:rPr>
        <w:t xml:space="preserve"> </w:t>
      </w:r>
      <w:r>
        <w:rPr>
          <w:w w:val="110"/>
        </w:rPr>
        <w:t>is</w:t>
      </w:r>
      <w:r>
        <w:rPr>
          <w:spacing w:val="-6"/>
          <w:w w:val="110"/>
        </w:rPr>
        <w:t xml:space="preserve"> </w:t>
      </w:r>
      <w:r>
        <w:rPr>
          <w:w w:val="110"/>
        </w:rPr>
        <w:t>assigned,</w:t>
      </w:r>
      <w:r>
        <w:rPr>
          <w:spacing w:val="-6"/>
          <w:w w:val="110"/>
        </w:rPr>
        <w:t xml:space="preserve"> </w:t>
      </w:r>
      <w:r>
        <w:rPr>
          <w:w w:val="110"/>
        </w:rPr>
        <w:t xml:space="preserve">to serve as the SSEB Chairperson. It is also a best practice that the SSEB chair not serve in multiple </w:t>
      </w:r>
      <w:r>
        <w:rPr>
          <w:spacing w:val="-2"/>
          <w:w w:val="110"/>
        </w:rPr>
        <w:t>roles.</w:t>
      </w:r>
    </w:p>
    <w:p w14:paraId="562F8A64" w14:textId="77777777" w:rsidR="002A5991" w:rsidRDefault="002A5991">
      <w:pPr>
        <w:pStyle w:val="BodyText"/>
        <w:spacing w:before="2"/>
        <w:rPr>
          <w:sz w:val="21"/>
        </w:rPr>
      </w:pPr>
    </w:p>
    <w:p w14:paraId="78DD1157" w14:textId="77777777" w:rsidR="002A5991" w:rsidRDefault="00C211E0">
      <w:pPr>
        <w:pStyle w:val="BodyText"/>
        <w:spacing w:line="271" w:lineRule="auto"/>
        <w:ind w:left="110" w:right="212"/>
      </w:pPr>
      <w:r>
        <w:rPr>
          <w:w w:val="105"/>
        </w:rPr>
        <w:t>1.4.4.4.3</w:t>
      </w:r>
      <w:r>
        <w:rPr>
          <w:spacing w:val="39"/>
          <w:w w:val="105"/>
        </w:rPr>
        <w:t xml:space="preserve"> </w:t>
      </w:r>
      <w:r>
        <w:rPr>
          <w:w w:val="105"/>
        </w:rPr>
        <w:t>For</w:t>
      </w:r>
      <w:r>
        <w:rPr>
          <w:spacing w:val="39"/>
          <w:w w:val="105"/>
        </w:rPr>
        <w:t xml:space="preserve"> </w:t>
      </w:r>
      <w:r>
        <w:rPr>
          <w:w w:val="105"/>
        </w:rPr>
        <w:t>source</w:t>
      </w:r>
      <w:r>
        <w:rPr>
          <w:spacing w:val="39"/>
          <w:w w:val="105"/>
        </w:rPr>
        <w:t xml:space="preserve"> </w:t>
      </w:r>
      <w:r>
        <w:rPr>
          <w:w w:val="105"/>
        </w:rPr>
        <w:t>selections</w:t>
      </w:r>
      <w:r>
        <w:rPr>
          <w:spacing w:val="39"/>
          <w:w w:val="105"/>
        </w:rPr>
        <w:t xml:space="preserve"> </w:t>
      </w:r>
      <w:r>
        <w:rPr>
          <w:w w:val="105"/>
        </w:rPr>
        <w:t>without</w:t>
      </w:r>
      <w:r>
        <w:rPr>
          <w:spacing w:val="39"/>
          <w:w w:val="105"/>
        </w:rPr>
        <w:t xml:space="preserve"> </w:t>
      </w:r>
      <w:r>
        <w:rPr>
          <w:w w:val="105"/>
        </w:rPr>
        <w:t>an</w:t>
      </w:r>
      <w:r>
        <w:rPr>
          <w:spacing w:val="39"/>
          <w:w w:val="105"/>
        </w:rPr>
        <w:t xml:space="preserve"> </w:t>
      </w:r>
      <w:r>
        <w:rPr>
          <w:w w:val="105"/>
        </w:rPr>
        <w:t>SSAC,</w:t>
      </w:r>
      <w:r>
        <w:rPr>
          <w:spacing w:val="39"/>
          <w:w w:val="105"/>
        </w:rPr>
        <w:t xml:space="preserve"> </w:t>
      </w:r>
      <w:r>
        <w:rPr>
          <w:w w:val="105"/>
        </w:rPr>
        <w:t>the</w:t>
      </w:r>
      <w:r>
        <w:rPr>
          <w:spacing w:val="39"/>
          <w:w w:val="105"/>
        </w:rPr>
        <w:t xml:space="preserve"> </w:t>
      </w:r>
      <w:r>
        <w:rPr>
          <w:w w:val="105"/>
        </w:rPr>
        <w:t>SSEB</w:t>
      </w:r>
      <w:r>
        <w:rPr>
          <w:spacing w:val="39"/>
          <w:w w:val="105"/>
        </w:rPr>
        <w:t xml:space="preserve"> </w:t>
      </w:r>
      <w:r>
        <w:rPr>
          <w:w w:val="105"/>
        </w:rPr>
        <w:t>Chairperson</w:t>
      </w:r>
      <w:r>
        <w:rPr>
          <w:spacing w:val="39"/>
          <w:w w:val="105"/>
        </w:rPr>
        <w:t xml:space="preserve"> </w:t>
      </w:r>
      <w:r>
        <w:rPr>
          <w:w w:val="105"/>
        </w:rPr>
        <w:t>must</w:t>
      </w:r>
      <w:r>
        <w:rPr>
          <w:spacing w:val="39"/>
          <w:w w:val="105"/>
        </w:rPr>
        <w:t xml:space="preserve"> </w:t>
      </w:r>
      <w:r>
        <w:rPr>
          <w:w w:val="105"/>
        </w:rPr>
        <w:t>document</w:t>
      </w:r>
      <w:r>
        <w:rPr>
          <w:spacing w:val="39"/>
          <w:w w:val="105"/>
        </w:rPr>
        <w:t xml:space="preserve"> </w:t>
      </w:r>
      <w:r>
        <w:rPr>
          <w:w w:val="105"/>
        </w:rPr>
        <w:t>in</w:t>
      </w:r>
      <w:r>
        <w:rPr>
          <w:spacing w:val="39"/>
          <w:w w:val="105"/>
        </w:rPr>
        <w:t xml:space="preserve"> </w:t>
      </w:r>
      <w:r>
        <w:rPr>
          <w:w w:val="105"/>
        </w:rPr>
        <w:t>the source</w:t>
      </w:r>
      <w:r>
        <w:rPr>
          <w:spacing w:val="20"/>
          <w:w w:val="105"/>
        </w:rPr>
        <w:t xml:space="preserve"> </w:t>
      </w:r>
      <w:r>
        <w:rPr>
          <w:w w:val="105"/>
        </w:rPr>
        <w:t>selection</w:t>
      </w:r>
      <w:r>
        <w:rPr>
          <w:spacing w:val="20"/>
          <w:w w:val="105"/>
        </w:rPr>
        <w:t xml:space="preserve"> </w:t>
      </w:r>
      <w:r>
        <w:rPr>
          <w:w w:val="105"/>
        </w:rPr>
        <w:t>plan,</w:t>
      </w:r>
      <w:r>
        <w:rPr>
          <w:spacing w:val="20"/>
          <w:w w:val="105"/>
        </w:rPr>
        <w:t xml:space="preserve"> </w:t>
      </w:r>
      <w:r>
        <w:rPr>
          <w:w w:val="105"/>
        </w:rPr>
        <w:t>whether</w:t>
      </w:r>
      <w:r>
        <w:rPr>
          <w:spacing w:val="20"/>
          <w:w w:val="105"/>
        </w:rPr>
        <w:t xml:space="preserve"> </w:t>
      </w:r>
      <w:r>
        <w:rPr>
          <w:w w:val="105"/>
        </w:rPr>
        <w:t>or</w:t>
      </w:r>
      <w:r>
        <w:rPr>
          <w:spacing w:val="20"/>
          <w:w w:val="105"/>
        </w:rPr>
        <w:t xml:space="preserve"> </w:t>
      </w:r>
      <w:r>
        <w:rPr>
          <w:w w:val="105"/>
        </w:rPr>
        <w:t>not</w:t>
      </w:r>
      <w:r>
        <w:rPr>
          <w:spacing w:val="20"/>
          <w:w w:val="105"/>
        </w:rPr>
        <w:t xml:space="preserve"> </w:t>
      </w:r>
      <w:r>
        <w:rPr>
          <w:w w:val="105"/>
        </w:rPr>
        <w:t>the</w:t>
      </w:r>
      <w:r>
        <w:rPr>
          <w:spacing w:val="20"/>
          <w:w w:val="105"/>
        </w:rPr>
        <w:t xml:space="preserve"> </w:t>
      </w:r>
      <w:r>
        <w:rPr>
          <w:w w:val="105"/>
        </w:rPr>
        <w:t>SSA</w:t>
      </w:r>
      <w:r>
        <w:rPr>
          <w:spacing w:val="20"/>
          <w:w w:val="105"/>
        </w:rPr>
        <w:t xml:space="preserve"> </w:t>
      </w:r>
      <w:r>
        <w:rPr>
          <w:w w:val="105"/>
        </w:rPr>
        <w:t>wants</w:t>
      </w:r>
      <w:r>
        <w:rPr>
          <w:spacing w:val="20"/>
          <w:w w:val="105"/>
        </w:rPr>
        <w:t xml:space="preserve"> </w:t>
      </w:r>
      <w:r>
        <w:rPr>
          <w:w w:val="105"/>
        </w:rPr>
        <w:t>the</w:t>
      </w:r>
      <w:r>
        <w:rPr>
          <w:spacing w:val="20"/>
          <w:w w:val="105"/>
        </w:rPr>
        <w:t xml:space="preserve"> </w:t>
      </w:r>
      <w:r>
        <w:rPr>
          <w:w w:val="105"/>
        </w:rPr>
        <w:t>SSEB</w:t>
      </w:r>
      <w:r>
        <w:rPr>
          <w:spacing w:val="20"/>
          <w:w w:val="105"/>
        </w:rPr>
        <w:t xml:space="preserve"> </w:t>
      </w:r>
      <w:r>
        <w:rPr>
          <w:w w:val="105"/>
        </w:rPr>
        <w:t>to</w:t>
      </w:r>
      <w:r>
        <w:rPr>
          <w:spacing w:val="20"/>
          <w:w w:val="105"/>
        </w:rPr>
        <w:t xml:space="preserve"> </w:t>
      </w:r>
      <w:r>
        <w:rPr>
          <w:w w:val="105"/>
        </w:rPr>
        <w:t>perform</w:t>
      </w:r>
      <w:r>
        <w:rPr>
          <w:spacing w:val="20"/>
          <w:w w:val="105"/>
        </w:rPr>
        <w:t xml:space="preserve"> </w:t>
      </w:r>
      <w:r>
        <w:rPr>
          <w:w w:val="105"/>
        </w:rPr>
        <w:t>the</w:t>
      </w:r>
      <w:r>
        <w:rPr>
          <w:spacing w:val="20"/>
          <w:w w:val="105"/>
        </w:rPr>
        <w:t xml:space="preserve"> </w:t>
      </w:r>
      <w:r>
        <w:rPr>
          <w:w w:val="105"/>
        </w:rPr>
        <w:t>comparative</w:t>
      </w:r>
      <w:r>
        <w:rPr>
          <w:spacing w:val="20"/>
          <w:w w:val="105"/>
        </w:rPr>
        <w:t xml:space="preserve"> </w:t>
      </w:r>
      <w:r>
        <w:rPr>
          <w:w w:val="105"/>
        </w:rPr>
        <w:t>analysis of</w:t>
      </w:r>
      <w:r>
        <w:rPr>
          <w:spacing w:val="28"/>
          <w:w w:val="105"/>
        </w:rPr>
        <w:t xml:space="preserve"> </w:t>
      </w:r>
      <w:r>
        <w:rPr>
          <w:w w:val="105"/>
        </w:rPr>
        <w:t>proposals</w:t>
      </w:r>
      <w:r>
        <w:rPr>
          <w:spacing w:val="28"/>
          <w:w w:val="105"/>
        </w:rPr>
        <w:t xml:space="preserve"> </w:t>
      </w:r>
      <w:r>
        <w:rPr>
          <w:w w:val="105"/>
        </w:rPr>
        <w:t>and</w:t>
      </w:r>
      <w:r>
        <w:rPr>
          <w:spacing w:val="28"/>
          <w:w w:val="105"/>
        </w:rPr>
        <w:t xml:space="preserve"> </w:t>
      </w:r>
      <w:r>
        <w:rPr>
          <w:w w:val="105"/>
        </w:rPr>
        <w:t>provide</w:t>
      </w:r>
      <w:r>
        <w:rPr>
          <w:spacing w:val="28"/>
          <w:w w:val="105"/>
        </w:rPr>
        <w:t xml:space="preserve"> </w:t>
      </w:r>
      <w:r>
        <w:rPr>
          <w:w w:val="105"/>
        </w:rPr>
        <w:t>that</w:t>
      </w:r>
      <w:r>
        <w:rPr>
          <w:spacing w:val="28"/>
          <w:w w:val="105"/>
        </w:rPr>
        <w:t xml:space="preserve"> </w:t>
      </w:r>
      <w:r>
        <w:rPr>
          <w:w w:val="105"/>
        </w:rPr>
        <w:t>analysis</w:t>
      </w:r>
      <w:r>
        <w:rPr>
          <w:spacing w:val="28"/>
          <w:w w:val="105"/>
        </w:rPr>
        <w:t xml:space="preserve"> </w:t>
      </w:r>
      <w:r>
        <w:rPr>
          <w:w w:val="105"/>
        </w:rPr>
        <w:t>and</w:t>
      </w:r>
      <w:r>
        <w:rPr>
          <w:spacing w:val="28"/>
          <w:w w:val="105"/>
        </w:rPr>
        <w:t xml:space="preserve"> </w:t>
      </w:r>
      <w:r>
        <w:rPr>
          <w:w w:val="105"/>
        </w:rPr>
        <w:t>an</w:t>
      </w:r>
      <w:r>
        <w:rPr>
          <w:spacing w:val="28"/>
          <w:w w:val="105"/>
        </w:rPr>
        <w:t xml:space="preserve"> </w:t>
      </w:r>
      <w:r>
        <w:rPr>
          <w:w w:val="105"/>
        </w:rPr>
        <w:t>award</w:t>
      </w:r>
      <w:r>
        <w:rPr>
          <w:spacing w:val="28"/>
          <w:w w:val="105"/>
        </w:rPr>
        <w:t xml:space="preserve"> </w:t>
      </w:r>
      <w:r>
        <w:rPr>
          <w:w w:val="105"/>
        </w:rPr>
        <w:t>recommendation</w:t>
      </w:r>
      <w:r>
        <w:rPr>
          <w:spacing w:val="28"/>
          <w:w w:val="105"/>
        </w:rPr>
        <w:t xml:space="preserve"> </w:t>
      </w:r>
      <w:r>
        <w:rPr>
          <w:w w:val="105"/>
        </w:rPr>
        <w:t>in</w:t>
      </w:r>
      <w:r>
        <w:rPr>
          <w:spacing w:val="28"/>
          <w:w w:val="105"/>
        </w:rPr>
        <w:t xml:space="preserve"> </w:t>
      </w:r>
      <w:r>
        <w:rPr>
          <w:w w:val="105"/>
        </w:rPr>
        <w:t>the</w:t>
      </w:r>
      <w:r>
        <w:rPr>
          <w:spacing w:val="15"/>
          <w:w w:val="105"/>
        </w:rPr>
        <w:t xml:space="preserve"> </w:t>
      </w:r>
      <w:hyperlink r:id="rId50">
        <w:r>
          <w:rPr>
            <w:color w:val="27314A"/>
            <w:w w:val="105"/>
            <w:u w:val="single" w:color="27314A"/>
          </w:rPr>
          <w:t>SSEB</w:t>
        </w:r>
        <w:r>
          <w:rPr>
            <w:color w:val="27314A"/>
            <w:spacing w:val="28"/>
            <w:w w:val="105"/>
            <w:u w:val="single" w:color="27314A"/>
          </w:rPr>
          <w:t xml:space="preserve"> </w:t>
        </w:r>
        <w:r>
          <w:rPr>
            <w:color w:val="27314A"/>
            <w:w w:val="105"/>
            <w:u w:val="single" w:color="27314A"/>
          </w:rPr>
          <w:t>Final</w:t>
        </w:r>
        <w:r>
          <w:rPr>
            <w:color w:val="27314A"/>
            <w:spacing w:val="28"/>
            <w:w w:val="105"/>
            <w:u w:val="single" w:color="27314A"/>
          </w:rPr>
          <w:t xml:space="preserve"> </w:t>
        </w:r>
        <w:r>
          <w:rPr>
            <w:color w:val="27314A"/>
            <w:w w:val="105"/>
            <w:u w:val="single" w:color="27314A"/>
          </w:rPr>
          <w:t>Report</w:t>
        </w:r>
      </w:hyperlink>
      <w:r>
        <w:rPr>
          <w:w w:val="105"/>
        </w:rPr>
        <w:t>.</w:t>
      </w:r>
    </w:p>
    <w:p w14:paraId="53EF2FD7" w14:textId="77777777" w:rsidR="002A5991" w:rsidRDefault="002A5991">
      <w:pPr>
        <w:pStyle w:val="BodyText"/>
        <w:spacing w:before="1"/>
        <w:rPr>
          <w:sz w:val="21"/>
        </w:rPr>
      </w:pPr>
    </w:p>
    <w:p w14:paraId="1A0B210D" w14:textId="77777777" w:rsidR="002A5991" w:rsidRDefault="00C211E0">
      <w:pPr>
        <w:pStyle w:val="ListParagraph"/>
        <w:numPr>
          <w:ilvl w:val="2"/>
          <w:numId w:val="12"/>
        </w:numPr>
        <w:tabs>
          <w:tab w:val="left" w:pos="671"/>
        </w:tabs>
        <w:spacing w:before="1"/>
        <w:ind w:left="671" w:hanging="561"/>
      </w:pPr>
      <w:r>
        <w:rPr>
          <w:w w:val="105"/>
        </w:rPr>
        <w:t>Other</w:t>
      </w:r>
      <w:r>
        <w:rPr>
          <w:spacing w:val="23"/>
          <w:w w:val="105"/>
        </w:rPr>
        <w:t xml:space="preserve"> </w:t>
      </w:r>
      <w:r>
        <w:rPr>
          <w:spacing w:val="-2"/>
          <w:w w:val="105"/>
        </w:rPr>
        <w:t>Advisors.</w:t>
      </w:r>
    </w:p>
    <w:p w14:paraId="37FFB050" w14:textId="77777777" w:rsidR="002A5991" w:rsidRDefault="002A5991">
      <w:pPr>
        <w:pStyle w:val="BodyText"/>
        <w:spacing w:before="10"/>
        <w:rPr>
          <w:sz w:val="23"/>
        </w:rPr>
      </w:pPr>
    </w:p>
    <w:p w14:paraId="671BB691" w14:textId="77777777" w:rsidR="002A5991" w:rsidRDefault="00C211E0">
      <w:pPr>
        <w:pStyle w:val="ListParagraph"/>
        <w:numPr>
          <w:ilvl w:val="3"/>
          <w:numId w:val="12"/>
        </w:numPr>
        <w:tabs>
          <w:tab w:val="left" w:pos="858"/>
        </w:tabs>
        <w:spacing w:line="271" w:lineRule="auto"/>
        <w:ind w:right="194" w:firstLine="0"/>
      </w:pPr>
      <w:r>
        <w:rPr>
          <w:w w:val="105"/>
        </w:rPr>
        <w:t>Government Advisors. Foreign Military Sales (FMS) customers and international cooperative project partners may only participate in the source selection process as advisors. The PCO must not</w:t>
      </w:r>
      <w:r>
        <w:rPr>
          <w:spacing w:val="40"/>
          <w:w w:val="105"/>
        </w:rPr>
        <w:t xml:space="preserve"> </w:t>
      </w:r>
      <w:r>
        <w:rPr>
          <w:w w:val="105"/>
        </w:rPr>
        <w:t>disclose to the FMS customer any form of cost or price data that is proprietary unless the offeror</w:t>
      </w:r>
      <w:r>
        <w:rPr>
          <w:spacing w:val="40"/>
          <w:w w:val="105"/>
        </w:rPr>
        <w:t xml:space="preserve"> </w:t>
      </w:r>
      <w:r>
        <w:rPr>
          <w:w w:val="105"/>
        </w:rPr>
        <w:t>authorizes its release.</w:t>
      </w:r>
    </w:p>
    <w:p w14:paraId="2D37B9C9" w14:textId="77777777" w:rsidR="002A5991" w:rsidRDefault="002A5991">
      <w:pPr>
        <w:pStyle w:val="BodyText"/>
        <w:spacing w:before="2"/>
        <w:rPr>
          <w:sz w:val="21"/>
        </w:rPr>
      </w:pPr>
    </w:p>
    <w:p w14:paraId="4DDF1714" w14:textId="77777777" w:rsidR="002A5991" w:rsidRDefault="00C211E0">
      <w:pPr>
        <w:pStyle w:val="BodyText"/>
        <w:spacing w:line="271" w:lineRule="auto"/>
        <w:ind w:left="110" w:right="458"/>
      </w:pPr>
      <w:r>
        <w:rPr>
          <w:w w:val="105"/>
        </w:rPr>
        <w:t>1.4.6.2.2 Limitations on use of nongovernment advisors. Nongovernment advisors shall not attend the past performance portion of evaluation briefings.</w:t>
      </w:r>
    </w:p>
    <w:p w14:paraId="028549EA" w14:textId="77777777" w:rsidR="002A5991" w:rsidRDefault="002A5991">
      <w:pPr>
        <w:pStyle w:val="BodyText"/>
        <w:rPr>
          <w:sz w:val="26"/>
        </w:rPr>
      </w:pPr>
    </w:p>
    <w:p w14:paraId="4E713BD9" w14:textId="77777777" w:rsidR="002A5991" w:rsidRDefault="002A5991">
      <w:pPr>
        <w:pStyle w:val="BodyText"/>
        <w:spacing w:before="7"/>
        <w:rPr>
          <w:sz w:val="35"/>
        </w:rPr>
      </w:pPr>
    </w:p>
    <w:p w14:paraId="6911C342" w14:textId="77777777" w:rsidR="002A5991" w:rsidRPr="006A2257" w:rsidRDefault="00C211E0">
      <w:pPr>
        <w:pStyle w:val="Heading2"/>
        <w:numPr>
          <w:ilvl w:val="0"/>
          <w:numId w:val="19"/>
        </w:numPr>
        <w:tabs>
          <w:tab w:val="left" w:pos="351"/>
        </w:tabs>
        <w:ind w:left="351" w:hanging="241"/>
        <w:rPr>
          <w:b/>
        </w:rPr>
      </w:pPr>
      <w:r>
        <w:rPr>
          <w:b/>
        </w:rPr>
        <w:t>PRE-SOLICITATION</w:t>
      </w:r>
      <w:r>
        <w:rPr>
          <w:b/>
          <w:spacing w:val="31"/>
        </w:rPr>
        <w:t xml:space="preserve"> </w:t>
      </w:r>
      <w:r>
        <w:rPr>
          <w:b/>
          <w:spacing w:val="-2"/>
        </w:rPr>
        <w:t>ACTIVITIES</w:t>
      </w:r>
    </w:p>
    <w:p w14:paraId="6C31FE6A" w14:textId="77777777" w:rsidR="002A5991" w:rsidRDefault="00C211E0">
      <w:pPr>
        <w:pStyle w:val="ListParagraph"/>
        <w:numPr>
          <w:ilvl w:val="1"/>
          <w:numId w:val="19"/>
        </w:numPr>
        <w:tabs>
          <w:tab w:val="left" w:pos="523"/>
        </w:tabs>
        <w:spacing w:before="86"/>
        <w:ind w:hanging="413"/>
        <w:rPr>
          <w:rFonts w:ascii="Bookman Old Style"/>
          <w:b/>
        </w:rPr>
      </w:pPr>
      <w:r>
        <w:rPr>
          <w:rFonts w:ascii="Bookman Old Style"/>
          <w:b/>
          <w:spacing w:val="-6"/>
        </w:rPr>
        <w:t>Conduct</w:t>
      </w:r>
      <w:r>
        <w:rPr>
          <w:rFonts w:ascii="Bookman Old Style"/>
          <w:b/>
          <w:spacing w:val="-3"/>
        </w:rPr>
        <w:t xml:space="preserve"> </w:t>
      </w:r>
      <w:r>
        <w:rPr>
          <w:rFonts w:ascii="Bookman Old Style"/>
          <w:b/>
          <w:spacing w:val="-6"/>
        </w:rPr>
        <w:t>Acquisition</w:t>
      </w:r>
      <w:r>
        <w:rPr>
          <w:rFonts w:ascii="Bookman Old Style"/>
          <w:b/>
          <w:spacing w:val="-2"/>
        </w:rPr>
        <w:t xml:space="preserve"> </w:t>
      </w:r>
      <w:r>
        <w:rPr>
          <w:rFonts w:ascii="Bookman Old Style"/>
          <w:b/>
          <w:spacing w:val="-6"/>
        </w:rPr>
        <w:t>Planning</w:t>
      </w:r>
    </w:p>
    <w:p w14:paraId="5F9A8D01" w14:textId="5135821C" w:rsidR="0009187E" w:rsidRPr="00317DDB" w:rsidRDefault="0009187E">
      <w:pPr>
        <w:pStyle w:val="BodyText"/>
        <w:rPr>
          <w:w w:val="105"/>
        </w:rPr>
      </w:pPr>
    </w:p>
    <w:p w14:paraId="184CAA15" w14:textId="77777777" w:rsidR="002A5991" w:rsidRDefault="00C211E0">
      <w:pPr>
        <w:pStyle w:val="ListParagraph"/>
        <w:numPr>
          <w:ilvl w:val="1"/>
          <w:numId w:val="19"/>
        </w:numPr>
        <w:tabs>
          <w:tab w:val="left" w:pos="523"/>
        </w:tabs>
        <w:spacing w:before="224"/>
        <w:ind w:hanging="413"/>
        <w:rPr>
          <w:rFonts w:ascii="Bookman Old Style"/>
          <w:b/>
        </w:rPr>
      </w:pPr>
      <w:r>
        <w:rPr>
          <w:rFonts w:ascii="Bookman Old Style"/>
          <w:b/>
          <w:spacing w:val="-2"/>
        </w:rPr>
        <w:t>Develop</w:t>
      </w:r>
      <w:r>
        <w:rPr>
          <w:rFonts w:ascii="Bookman Old Style"/>
          <w:b/>
          <w:spacing w:val="-17"/>
        </w:rPr>
        <w:t xml:space="preserve"> </w:t>
      </w:r>
      <w:r>
        <w:rPr>
          <w:rFonts w:ascii="Bookman Old Style"/>
          <w:b/>
          <w:spacing w:val="-2"/>
        </w:rPr>
        <w:t>a</w:t>
      </w:r>
      <w:r>
        <w:rPr>
          <w:rFonts w:ascii="Bookman Old Style"/>
          <w:b/>
          <w:spacing w:val="-17"/>
        </w:rPr>
        <w:t xml:space="preserve"> </w:t>
      </w:r>
      <w:r>
        <w:rPr>
          <w:rFonts w:ascii="Bookman Old Style"/>
          <w:b/>
          <w:spacing w:val="-2"/>
        </w:rPr>
        <w:t>Source</w:t>
      </w:r>
      <w:r>
        <w:rPr>
          <w:rFonts w:ascii="Bookman Old Style"/>
          <w:b/>
          <w:spacing w:val="-16"/>
        </w:rPr>
        <w:t xml:space="preserve"> </w:t>
      </w:r>
      <w:r>
        <w:rPr>
          <w:rFonts w:ascii="Bookman Old Style"/>
          <w:b/>
          <w:spacing w:val="-2"/>
        </w:rPr>
        <w:t>Selection</w:t>
      </w:r>
      <w:r>
        <w:rPr>
          <w:rFonts w:ascii="Bookman Old Style"/>
          <w:b/>
          <w:spacing w:val="-17"/>
        </w:rPr>
        <w:t xml:space="preserve"> </w:t>
      </w:r>
      <w:r>
        <w:rPr>
          <w:rFonts w:ascii="Bookman Old Style"/>
          <w:b/>
          <w:spacing w:val="-2"/>
        </w:rPr>
        <w:t>Plan</w:t>
      </w:r>
      <w:r>
        <w:rPr>
          <w:rFonts w:ascii="Bookman Old Style"/>
          <w:b/>
          <w:spacing w:val="-16"/>
        </w:rPr>
        <w:t xml:space="preserve"> </w:t>
      </w:r>
      <w:r>
        <w:rPr>
          <w:rFonts w:ascii="Bookman Old Style"/>
          <w:b/>
          <w:spacing w:val="-2"/>
        </w:rPr>
        <w:t>(SSP)</w:t>
      </w:r>
    </w:p>
    <w:p w14:paraId="50259F86" w14:textId="77777777" w:rsidR="002A5991" w:rsidRDefault="002A5991">
      <w:pPr>
        <w:pStyle w:val="BodyText"/>
        <w:rPr>
          <w:rFonts w:ascii="Bookman Old Style"/>
          <w:b/>
          <w:sz w:val="26"/>
        </w:rPr>
      </w:pPr>
    </w:p>
    <w:p w14:paraId="4E65C4DA" w14:textId="16D12AF4" w:rsidR="002A5991" w:rsidRDefault="00C211E0">
      <w:pPr>
        <w:pStyle w:val="BodyText"/>
        <w:spacing w:before="220" w:line="271" w:lineRule="auto"/>
        <w:ind w:left="110"/>
      </w:pPr>
      <w:r>
        <w:rPr>
          <w:w w:val="105"/>
        </w:rPr>
        <w:t>The</w:t>
      </w:r>
      <w:r>
        <w:rPr>
          <w:spacing w:val="30"/>
          <w:w w:val="105"/>
        </w:rPr>
        <w:t xml:space="preserve"> </w:t>
      </w:r>
      <w:r>
        <w:rPr>
          <w:w w:val="105"/>
        </w:rPr>
        <w:t>PCO</w:t>
      </w:r>
      <w:r>
        <w:rPr>
          <w:spacing w:val="30"/>
          <w:w w:val="105"/>
        </w:rPr>
        <w:t xml:space="preserve"> </w:t>
      </w:r>
      <w:r>
        <w:rPr>
          <w:w w:val="105"/>
        </w:rPr>
        <w:t>and</w:t>
      </w:r>
      <w:r>
        <w:rPr>
          <w:spacing w:val="30"/>
          <w:w w:val="105"/>
        </w:rPr>
        <w:t xml:space="preserve"> </w:t>
      </w:r>
      <w:r>
        <w:rPr>
          <w:w w:val="105"/>
        </w:rPr>
        <w:t>the</w:t>
      </w:r>
      <w:r>
        <w:rPr>
          <w:spacing w:val="30"/>
          <w:w w:val="105"/>
        </w:rPr>
        <w:t xml:space="preserve"> </w:t>
      </w:r>
      <w:r>
        <w:rPr>
          <w:w w:val="105"/>
        </w:rPr>
        <w:t>SSEB</w:t>
      </w:r>
      <w:r>
        <w:rPr>
          <w:spacing w:val="30"/>
          <w:w w:val="105"/>
        </w:rPr>
        <w:t xml:space="preserve"> </w:t>
      </w:r>
      <w:r>
        <w:rPr>
          <w:w w:val="105"/>
        </w:rPr>
        <w:t>chair,</w:t>
      </w:r>
      <w:r>
        <w:rPr>
          <w:spacing w:val="30"/>
          <w:w w:val="105"/>
        </w:rPr>
        <w:t xml:space="preserve"> </w:t>
      </w:r>
      <w:r>
        <w:rPr>
          <w:w w:val="105"/>
        </w:rPr>
        <w:t>with</w:t>
      </w:r>
      <w:r>
        <w:rPr>
          <w:spacing w:val="30"/>
          <w:w w:val="105"/>
        </w:rPr>
        <w:t xml:space="preserve"> </w:t>
      </w:r>
      <w:r>
        <w:rPr>
          <w:w w:val="105"/>
        </w:rPr>
        <w:t>assistance</w:t>
      </w:r>
      <w:r>
        <w:rPr>
          <w:spacing w:val="30"/>
          <w:w w:val="105"/>
        </w:rPr>
        <w:t xml:space="preserve"> </w:t>
      </w:r>
      <w:r>
        <w:rPr>
          <w:w w:val="105"/>
        </w:rPr>
        <w:t>from</w:t>
      </w:r>
      <w:r>
        <w:rPr>
          <w:spacing w:val="30"/>
          <w:w w:val="105"/>
        </w:rPr>
        <w:t xml:space="preserve"> </w:t>
      </w:r>
      <w:r>
        <w:rPr>
          <w:w w:val="105"/>
        </w:rPr>
        <w:t>SSEB</w:t>
      </w:r>
      <w:r>
        <w:rPr>
          <w:spacing w:val="30"/>
          <w:w w:val="105"/>
        </w:rPr>
        <w:t xml:space="preserve"> </w:t>
      </w:r>
      <w:r>
        <w:rPr>
          <w:w w:val="105"/>
        </w:rPr>
        <w:t>members,</w:t>
      </w:r>
      <w:r>
        <w:rPr>
          <w:spacing w:val="30"/>
          <w:w w:val="105"/>
        </w:rPr>
        <w:t xml:space="preserve"> </w:t>
      </w:r>
      <w:r>
        <w:rPr>
          <w:w w:val="105"/>
        </w:rPr>
        <w:t>as</w:t>
      </w:r>
      <w:r>
        <w:rPr>
          <w:spacing w:val="30"/>
          <w:w w:val="105"/>
        </w:rPr>
        <w:t xml:space="preserve"> </w:t>
      </w:r>
      <w:r>
        <w:rPr>
          <w:w w:val="105"/>
        </w:rPr>
        <w:t>necessary,</w:t>
      </w:r>
      <w:r>
        <w:rPr>
          <w:spacing w:val="30"/>
          <w:w w:val="105"/>
        </w:rPr>
        <w:t xml:space="preserve"> </w:t>
      </w:r>
      <w:r>
        <w:rPr>
          <w:w w:val="105"/>
        </w:rPr>
        <w:t>prepare</w:t>
      </w:r>
      <w:r>
        <w:rPr>
          <w:spacing w:val="30"/>
          <w:w w:val="105"/>
        </w:rPr>
        <w:t xml:space="preserve"> </w:t>
      </w:r>
      <w:r>
        <w:rPr>
          <w:w w:val="105"/>
        </w:rPr>
        <w:t>the</w:t>
      </w:r>
      <w:r>
        <w:rPr>
          <w:spacing w:val="30"/>
          <w:w w:val="105"/>
        </w:rPr>
        <w:t xml:space="preserve"> </w:t>
      </w:r>
      <w:r>
        <w:rPr>
          <w:w w:val="105"/>
        </w:rPr>
        <w:t>SSP.</w:t>
      </w:r>
      <w:r>
        <w:rPr>
          <w:spacing w:val="30"/>
          <w:w w:val="105"/>
        </w:rPr>
        <w:t xml:space="preserve"> </w:t>
      </w:r>
      <w:r>
        <w:rPr>
          <w:w w:val="105"/>
        </w:rPr>
        <w:t xml:space="preserve">A </w:t>
      </w:r>
      <w:hyperlink r:id="rId51">
        <w:r>
          <w:rPr>
            <w:color w:val="27314A"/>
            <w:w w:val="105"/>
            <w:u w:val="single" w:color="27314A"/>
          </w:rPr>
          <w:t>Source</w:t>
        </w:r>
        <w:r>
          <w:rPr>
            <w:color w:val="27314A"/>
            <w:spacing w:val="40"/>
            <w:w w:val="105"/>
            <w:u w:val="single" w:color="27314A"/>
          </w:rPr>
          <w:t xml:space="preserve"> </w:t>
        </w:r>
        <w:r>
          <w:rPr>
            <w:color w:val="27314A"/>
            <w:w w:val="105"/>
            <w:u w:val="single" w:color="27314A"/>
          </w:rPr>
          <w:t>Selection</w:t>
        </w:r>
        <w:r>
          <w:rPr>
            <w:color w:val="27314A"/>
            <w:spacing w:val="40"/>
            <w:w w:val="105"/>
            <w:u w:val="single" w:color="27314A"/>
          </w:rPr>
          <w:t xml:space="preserve"> </w:t>
        </w:r>
        <w:r>
          <w:rPr>
            <w:color w:val="27314A"/>
            <w:w w:val="105"/>
            <w:u w:val="single" w:color="27314A"/>
          </w:rPr>
          <w:t>Plan</w:t>
        </w:r>
      </w:hyperlink>
      <w:r w:rsidR="001B33BA">
        <w:rPr>
          <w:color w:val="27314A"/>
          <w:w w:val="105"/>
          <w:u w:val="single" w:color="27314A"/>
        </w:rPr>
        <w:t xml:space="preserve"> </w:t>
      </w:r>
      <w:r>
        <w:rPr>
          <w:w w:val="105"/>
        </w:rPr>
        <w:t>template</w:t>
      </w:r>
      <w:r>
        <w:rPr>
          <w:spacing w:val="40"/>
          <w:w w:val="105"/>
        </w:rPr>
        <w:t xml:space="preserve"> </w:t>
      </w:r>
      <w:r>
        <w:rPr>
          <w:w w:val="105"/>
        </w:rPr>
        <w:t>is</w:t>
      </w:r>
      <w:r>
        <w:rPr>
          <w:spacing w:val="40"/>
          <w:w w:val="105"/>
        </w:rPr>
        <w:t xml:space="preserve"> </w:t>
      </w:r>
      <w:r>
        <w:rPr>
          <w:w w:val="105"/>
        </w:rPr>
        <w:t>available</w:t>
      </w:r>
      <w:r>
        <w:rPr>
          <w:spacing w:val="40"/>
          <w:w w:val="105"/>
        </w:rPr>
        <w:t xml:space="preserve"> </w:t>
      </w:r>
      <w:r>
        <w:rPr>
          <w:w w:val="105"/>
        </w:rPr>
        <w:t>for</w:t>
      </w:r>
      <w:r>
        <w:rPr>
          <w:spacing w:val="40"/>
          <w:w w:val="105"/>
        </w:rPr>
        <w:t xml:space="preserve"> </w:t>
      </w:r>
      <w:r>
        <w:rPr>
          <w:w w:val="105"/>
        </w:rPr>
        <w:t>use,</w:t>
      </w:r>
      <w:r>
        <w:rPr>
          <w:spacing w:val="40"/>
          <w:w w:val="105"/>
        </w:rPr>
        <w:t xml:space="preserve"> </w:t>
      </w:r>
      <w:r>
        <w:rPr>
          <w:w w:val="105"/>
        </w:rPr>
        <w:t>if</w:t>
      </w:r>
      <w:r>
        <w:rPr>
          <w:spacing w:val="40"/>
          <w:w w:val="105"/>
        </w:rPr>
        <w:t xml:space="preserve"> </w:t>
      </w:r>
      <w:r>
        <w:rPr>
          <w:w w:val="105"/>
        </w:rPr>
        <w:t>desired.</w:t>
      </w:r>
    </w:p>
    <w:p w14:paraId="313DABA0" w14:textId="77777777" w:rsidR="002A5991" w:rsidRDefault="002A5991">
      <w:pPr>
        <w:pStyle w:val="BodyText"/>
        <w:spacing w:before="1"/>
        <w:rPr>
          <w:sz w:val="21"/>
        </w:rPr>
      </w:pPr>
    </w:p>
    <w:p w14:paraId="25EDD718" w14:textId="77777777" w:rsidR="002A5991" w:rsidRDefault="00C211E0">
      <w:pPr>
        <w:pStyle w:val="BodyText"/>
        <w:spacing w:line="271" w:lineRule="auto"/>
        <w:ind w:left="110" w:right="153"/>
      </w:pPr>
      <w:r>
        <w:rPr>
          <w:w w:val="105"/>
        </w:rPr>
        <w:t>2.2.5</w:t>
      </w:r>
      <w:r>
        <w:rPr>
          <w:spacing w:val="24"/>
          <w:w w:val="105"/>
        </w:rPr>
        <w:t xml:space="preserve"> </w:t>
      </w:r>
      <w:r>
        <w:rPr>
          <w:w w:val="105"/>
        </w:rPr>
        <w:t>Evaluation</w:t>
      </w:r>
      <w:r>
        <w:rPr>
          <w:spacing w:val="24"/>
          <w:w w:val="105"/>
        </w:rPr>
        <w:t xml:space="preserve"> </w:t>
      </w:r>
      <w:r>
        <w:rPr>
          <w:w w:val="105"/>
        </w:rPr>
        <w:t>Factors</w:t>
      </w:r>
      <w:r>
        <w:rPr>
          <w:spacing w:val="24"/>
          <w:w w:val="105"/>
        </w:rPr>
        <w:t xml:space="preserve"> </w:t>
      </w:r>
      <w:r>
        <w:rPr>
          <w:w w:val="105"/>
        </w:rPr>
        <w:t>and</w:t>
      </w:r>
      <w:r>
        <w:rPr>
          <w:spacing w:val="24"/>
          <w:w w:val="105"/>
        </w:rPr>
        <w:t xml:space="preserve"> </w:t>
      </w:r>
      <w:r>
        <w:rPr>
          <w:w w:val="105"/>
        </w:rPr>
        <w:t>Subfactors.</w:t>
      </w:r>
      <w:r>
        <w:rPr>
          <w:spacing w:val="24"/>
          <w:w w:val="105"/>
        </w:rPr>
        <w:t xml:space="preserve"> </w:t>
      </w:r>
      <w:r>
        <w:rPr>
          <w:w w:val="105"/>
        </w:rPr>
        <w:t>When</w:t>
      </w:r>
      <w:r>
        <w:rPr>
          <w:spacing w:val="24"/>
          <w:w w:val="105"/>
        </w:rPr>
        <w:t xml:space="preserve"> </w:t>
      </w:r>
      <w:r>
        <w:rPr>
          <w:w w:val="105"/>
        </w:rPr>
        <w:t>using</w:t>
      </w:r>
      <w:r>
        <w:rPr>
          <w:spacing w:val="24"/>
          <w:w w:val="105"/>
        </w:rPr>
        <w:t xml:space="preserve"> </w:t>
      </w:r>
      <w:r>
        <w:rPr>
          <w:w w:val="105"/>
        </w:rPr>
        <w:t>VATEP,</w:t>
      </w:r>
      <w:r>
        <w:rPr>
          <w:spacing w:val="24"/>
          <w:w w:val="105"/>
        </w:rPr>
        <w:t xml:space="preserve"> </w:t>
      </w:r>
      <w:r>
        <w:rPr>
          <w:w w:val="105"/>
        </w:rPr>
        <w:t>address</w:t>
      </w:r>
      <w:r>
        <w:rPr>
          <w:spacing w:val="24"/>
          <w:w w:val="105"/>
        </w:rPr>
        <w:t xml:space="preserve"> </w:t>
      </w:r>
      <w:r>
        <w:rPr>
          <w:w w:val="105"/>
        </w:rPr>
        <w:t>the</w:t>
      </w:r>
      <w:r>
        <w:rPr>
          <w:spacing w:val="24"/>
          <w:w w:val="105"/>
        </w:rPr>
        <w:t xml:space="preserve"> </w:t>
      </w:r>
      <w:r>
        <w:rPr>
          <w:w w:val="105"/>
        </w:rPr>
        <w:t>decision</w:t>
      </w:r>
      <w:r>
        <w:rPr>
          <w:spacing w:val="24"/>
          <w:w w:val="105"/>
        </w:rPr>
        <w:t xml:space="preserve"> </w:t>
      </w:r>
      <w:r>
        <w:rPr>
          <w:w w:val="105"/>
        </w:rPr>
        <w:t>to</w:t>
      </w:r>
      <w:r>
        <w:rPr>
          <w:spacing w:val="24"/>
          <w:w w:val="105"/>
        </w:rPr>
        <w:t xml:space="preserve"> </w:t>
      </w:r>
      <w:r>
        <w:rPr>
          <w:w w:val="105"/>
        </w:rPr>
        <w:t>use,</w:t>
      </w:r>
      <w:r>
        <w:rPr>
          <w:spacing w:val="24"/>
          <w:w w:val="105"/>
        </w:rPr>
        <w:t xml:space="preserve"> </w:t>
      </w:r>
      <w:r>
        <w:rPr>
          <w:w w:val="105"/>
        </w:rPr>
        <w:t>or</w:t>
      </w:r>
      <w:r>
        <w:rPr>
          <w:spacing w:val="24"/>
          <w:w w:val="105"/>
        </w:rPr>
        <w:t xml:space="preserve"> </w:t>
      </w:r>
      <w:r>
        <w:rPr>
          <w:w w:val="105"/>
        </w:rPr>
        <w:t>not</w:t>
      </w:r>
      <w:r>
        <w:rPr>
          <w:spacing w:val="24"/>
          <w:w w:val="105"/>
        </w:rPr>
        <w:t xml:space="preserve"> </w:t>
      </w:r>
      <w:r>
        <w:rPr>
          <w:w w:val="105"/>
        </w:rPr>
        <w:t>use, an affordability cap, along with supporting rationale for the decision. If an affordability cap will be</w:t>
      </w:r>
      <w:r>
        <w:rPr>
          <w:spacing w:val="40"/>
          <w:w w:val="105"/>
        </w:rPr>
        <w:t xml:space="preserve"> </w:t>
      </w:r>
      <w:r>
        <w:rPr>
          <w:w w:val="105"/>
        </w:rPr>
        <w:t>used,</w:t>
      </w:r>
      <w:r>
        <w:rPr>
          <w:spacing w:val="25"/>
          <w:w w:val="105"/>
        </w:rPr>
        <w:t xml:space="preserve"> </w:t>
      </w:r>
      <w:r>
        <w:rPr>
          <w:w w:val="105"/>
        </w:rPr>
        <w:t>describe</w:t>
      </w:r>
      <w:r>
        <w:rPr>
          <w:spacing w:val="25"/>
          <w:w w:val="105"/>
        </w:rPr>
        <w:t xml:space="preserve"> </w:t>
      </w:r>
      <w:r>
        <w:rPr>
          <w:w w:val="105"/>
        </w:rPr>
        <w:t>how</w:t>
      </w:r>
      <w:r>
        <w:rPr>
          <w:spacing w:val="25"/>
          <w:w w:val="105"/>
        </w:rPr>
        <w:t xml:space="preserve"> </w:t>
      </w:r>
      <w:r>
        <w:rPr>
          <w:w w:val="105"/>
        </w:rPr>
        <w:t>it</w:t>
      </w:r>
      <w:r>
        <w:rPr>
          <w:spacing w:val="25"/>
          <w:w w:val="105"/>
        </w:rPr>
        <w:t xml:space="preserve"> </w:t>
      </w:r>
      <w:r>
        <w:rPr>
          <w:w w:val="105"/>
        </w:rPr>
        <w:t>will</w:t>
      </w:r>
      <w:r>
        <w:rPr>
          <w:spacing w:val="25"/>
          <w:w w:val="105"/>
        </w:rPr>
        <w:t xml:space="preserve"> </w:t>
      </w:r>
      <w:r>
        <w:rPr>
          <w:w w:val="105"/>
        </w:rPr>
        <w:t>be</w:t>
      </w:r>
      <w:r>
        <w:rPr>
          <w:spacing w:val="25"/>
          <w:w w:val="105"/>
        </w:rPr>
        <w:t xml:space="preserve"> </w:t>
      </w:r>
      <w:r>
        <w:rPr>
          <w:w w:val="105"/>
        </w:rPr>
        <w:t>evaluated</w:t>
      </w:r>
      <w:r>
        <w:rPr>
          <w:spacing w:val="25"/>
          <w:w w:val="105"/>
        </w:rPr>
        <w:t xml:space="preserve"> </w:t>
      </w:r>
      <w:r>
        <w:rPr>
          <w:w w:val="105"/>
        </w:rPr>
        <w:t>and</w:t>
      </w:r>
      <w:r>
        <w:rPr>
          <w:spacing w:val="25"/>
          <w:w w:val="105"/>
        </w:rPr>
        <w:t xml:space="preserve"> </w:t>
      </w:r>
      <w:r>
        <w:rPr>
          <w:w w:val="105"/>
        </w:rPr>
        <w:t>whether</w:t>
      </w:r>
      <w:r>
        <w:rPr>
          <w:spacing w:val="25"/>
          <w:w w:val="105"/>
        </w:rPr>
        <w:t xml:space="preserve"> </w:t>
      </w:r>
      <w:r>
        <w:rPr>
          <w:w w:val="105"/>
        </w:rPr>
        <w:t>offerors</w:t>
      </w:r>
      <w:r>
        <w:rPr>
          <w:spacing w:val="25"/>
          <w:w w:val="105"/>
        </w:rPr>
        <w:t xml:space="preserve"> </w:t>
      </w:r>
      <w:r>
        <w:rPr>
          <w:w w:val="105"/>
        </w:rPr>
        <w:t>whose</w:t>
      </w:r>
      <w:r>
        <w:rPr>
          <w:spacing w:val="25"/>
          <w:w w:val="105"/>
        </w:rPr>
        <w:t xml:space="preserve"> </w:t>
      </w:r>
      <w:r>
        <w:rPr>
          <w:w w:val="105"/>
        </w:rPr>
        <w:t>proposals</w:t>
      </w:r>
      <w:r>
        <w:rPr>
          <w:spacing w:val="25"/>
          <w:w w:val="105"/>
        </w:rPr>
        <w:t xml:space="preserve"> </w:t>
      </w:r>
      <w:r>
        <w:rPr>
          <w:w w:val="105"/>
        </w:rPr>
        <w:t>exceed</w:t>
      </w:r>
      <w:r>
        <w:rPr>
          <w:spacing w:val="25"/>
          <w:w w:val="105"/>
        </w:rPr>
        <w:t xml:space="preserve"> </w:t>
      </w:r>
      <w:r>
        <w:rPr>
          <w:w w:val="105"/>
        </w:rPr>
        <w:t>the affordability cap will be eligible for award.</w:t>
      </w:r>
    </w:p>
    <w:p w14:paraId="30616F83" w14:textId="77777777" w:rsidR="002A5991" w:rsidRDefault="002A5991">
      <w:pPr>
        <w:pStyle w:val="BodyText"/>
        <w:spacing w:before="2"/>
        <w:rPr>
          <w:sz w:val="21"/>
        </w:rPr>
      </w:pPr>
    </w:p>
    <w:p w14:paraId="24FFCC7C" w14:textId="77777777" w:rsidR="002A5991" w:rsidRDefault="00C211E0">
      <w:pPr>
        <w:pStyle w:val="BodyText"/>
        <w:spacing w:line="271" w:lineRule="auto"/>
        <w:ind w:left="110" w:right="149"/>
      </w:pPr>
      <w:r>
        <w:rPr>
          <w:w w:val="105"/>
        </w:rPr>
        <w:t>2.2.6</w:t>
      </w:r>
      <w:r>
        <w:rPr>
          <w:spacing w:val="37"/>
          <w:w w:val="105"/>
        </w:rPr>
        <w:t xml:space="preserve"> </w:t>
      </w:r>
      <w:r>
        <w:rPr>
          <w:w w:val="105"/>
        </w:rPr>
        <w:t>Documentation.</w:t>
      </w:r>
      <w:r>
        <w:rPr>
          <w:spacing w:val="37"/>
          <w:w w:val="105"/>
        </w:rPr>
        <w:t xml:space="preserve"> </w:t>
      </w:r>
      <w:r>
        <w:rPr>
          <w:w w:val="105"/>
        </w:rPr>
        <w:t>Briefing</w:t>
      </w:r>
      <w:r>
        <w:rPr>
          <w:spacing w:val="37"/>
          <w:w w:val="105"/>
        </w:rPr>
        <w:t xml:space="preserve"> </w:t>
      </w:r>
      <w:r>
        <w:rPr>
          <w:w w:val="105"/>
        </w:rPr>
        <w:t>charts</w:t>
      </w:r>
      <w:r>
        <w:rPr>
          <w:spacing w:val="37"/>
          <w:w w:val="105"/>
        </w:rPr>
        <w:t xml:space="preserve"> </w:t>
      </w:r>
      <w:r>
        <w:rPr>
          <w:w w:val="105"/>
        </w:rPr>
        <w:t>shall</w:t>
      </w:r>
      <w:r>
        <w:rPr>
          <w:spacing w:val="37"/>
          <w:w w:val="105"/>
        </w:rPr>
        <w:t xml:space="preserve"> </w:t>
      </w:r>
      <w:r>
        <w:rPr>
          <w:w w:val="105"/>
        </w:rPr>
        <w:t>not</w:t>
      </w:r>
      <w:r>
        <w:rPr>
          <w:spacing w:val="37"/>
          <w:w w:val="105"/>
        </w:rPr>
        <w:t xml:space="preserve"> </w:t>
      </w:r>
      <w:r>
        <w:rPr>
          <w:w w:val="105"/>
        </w:rPr>
        <w:t>serve</w:t>
      </w:r>
      <w:r>
        <w:rPr>
          <w:spacing w:val="37"/>
          <w:w w:val="105"/>
        </w:rPr>
        <w:t xml:space="preserve"> </w:t>
      </w:r>
      <w:r>
        <w:rPr>
          <w:w w:val="105"/>
        </w:rPr>
        <w:t>as</w:t>
      </w:r>
      <w:r>
        <w:rPr>
          <w:spacing w:val="37"/>
          <w:w w:val="105"/>
        </w:rPr>
        <w:t xml:space="preserve"> </w:t>
      </w:r>
      <w:r>
        <w:rPr>
          <w:w w:val="105"/>
        </w:rPr>
        <w:t>the</w:t>
      </w:r>
      <w:r>
        <w:rPr>
          <w:spacing w:val="37"/>
          <w:w w:val="105"/>
        </w:rPr>
        <w:t xml:space="preserve"> </w:t>
      </w:r>
      <w:r>
        <w:rPr>
          <w:w w:val="105"/>
        </w:rPr>
        <w:t>SSEB</w:t>
      </w:r>
      <w:r>
        <w:rPr>
          <w:spacing w:val="37"/>
          <w:w w:val="105"/>
        </w:rPr>
        <w:t xml:space="preserve"> </w:t>
      </w:r>
      <w:r>
        <w:rPr>
          <w:w w:val="105"/>
        </w:rPr>
        <w:t>Initial</w:t>
      </w:r>
      <w:r>
        <w:rPr>
          <w:spacing w:val="37"/>
          <w:w w:val="105"/>
        </w:rPr>
        <w:t xml:space="preserve"> </w:t>
      </w:r>
      <w:r>
        <w:rPr>
          <w:w w:val="105"/>
        </w:rPr>
        <w:t>Report,</w:t>
      </w:r>
      <w:r>
        <w:rPr>
          <w:spacing w:val="37"/>
          <w:w w:val="105"/>
        </w:rPr>
        <w:t xml:space="preserve"> </w:t>
      </w:r>
      <w:r>
        <w:rPr>
          <w:w w:val="105"/>
        </w:rPr>
        <w:t>Competitive</w:t>
      </w:r>
      <w:r>
        <w:rPr>
          <w:spacing w:val="37"/>
          <w:w w:val="105"/>
        </w:rPr>
        <w:t xml:space="preserve"> </w:t>
      </w:r>
      <w:r>
        <w:rPr>
          <w:w w:val="105"/>
        </w:rPr>
        <w:t>Range Decision</w:t>
      </w:r>
      <w:r>
        <w:rPr>
          <w:spacing w:val="28"/>
          <w:w w:val="105"/>
        </w:rPr>
        <w:t xml:space="preserve"> </w:t>
      </w:r>
      <w:r>
        <w:rPr>
          <w:w w:val="105"/>
        </w:rPr>
        <w:t>Document,</w:t>
      </w:r>
      <w:r>
        <w:rPr>
          <w:spacing w:val="28"/>
          <w:w w:val="105"/>
        </w:rPr>
        <w:t xml:space="preserve"> </w:t>
      </w:r>
      <w:r>
        <w:rPr>
          <w:w w:val="105"/>
        </w:rPr>
        <w:t>updated</w:t>
      </w:r>
      <w:r>
        <w:rPr>
          <w:spacing w:val="28"/>
          <w:w w:val="105"/>
        </w:rPr>
        <w:t xml:space="preserve"> </w:t>
      </w:r>
      <w:r>
        <w:rPr>
          <w:w w:val="105"/>
        </w:rPr>
        <w:t>SSEB</w:t>
      </w:r>
      <w:r>
        <w:rPr>
          <w:spacing w:val="28"/>
          <w:w w:val="105"/>
        </w:rPr>
        <w:t xml:space="preserve"> </w:t>
      </w:r>
      <w:r>
        <w:rPr>
          <w:w w:val="105"/>
        </w:rPr>
        <w:t>Initial</w:t>
      </w:r>
      <w:r>
        <w:rPr>
          <w:spacing w:val="28"/>
          <w:w w:val="105"/>
        </w:rPr>
        <w:t xml:space="preserve"> </w:t>
      </w:r>
      <w:r>
        <w:rPr>
          <w:w w:val="105"/>
        </w:rPr>
        <w:t>Report,</w:t>
      </w:r>
      <w:r>
        <w:rPr>
          <w:spacing w:val="28"/>
          <w:w w:val="105"/>
        </w:rPr>
        <w:t xml:space="preserve"> </w:t>
      </w:r>
      <w:r>
        <w:rPr>
          <w:w w:val="105"/>
        </w:rPr>
        <w:t>or</w:t>
      </w:r>
      <w:r>
        <w:rPr>
          <w:spacing w:val="28"/>
          <w:w w:val="105"/>
        </w:rPr>
        <w:t xml:space="preserve"> </w:t>
      </w:r>
      <w:r>
        <w:rPr>
          <w:w w:val="105"/>
        </w:rPr>
        <w:t>SSEB</w:t>
      </w:r>
      <w:r>
        <w:rPr>
          <w:spacing w:val="28"/>
          <w:w w:val="105"/>
        </w:rPr>
        <w:t xml:space="preserve"> </w:t>
      </w:r>
      <w:r>
        <w:rPr>
          <w:w w:val="105"/>
        </w:rPr>
        <w:t>Final</w:t>
      </w:r>
      <w:r>
        <w:rPr>
          <w:spacing w:val="28"/>
          <w:w w:val="105"/>
        </w:rPr>
        <w:t xml:space="preserve"> </w:t>
      </w:r>
      <w:r>
        <w:rPr>
          <w:w w:val="105"/>
        </w:rPr>
        <w:t>Report,</w:t>
      </w:r>
      <w:r>
        <w:rPr>
          <w:spacing w:val="28"/>
          <w:w w:val="105"/>
        </w:rPr>
        <w:t xml:space="preserve"> </w:t>
      </w:r>
      <w:r>
        <w:rPr>
          <w:w w:val="105"/>
        </w:rPr>
        <w:t>but</w:t>
      </w:r>
      <w:r>
        <w:rPr>
          <w:spacing w:val="28"/>
          <w:w w:val="105"/>
        </w:rPr>
        <w:t xml:space="preserve"> </w:t>
      </w:r>
      <w:r>
        <w:rPr>
          <w:w w:val="105"/>
        </w:rPr>
        <w:t>may</w:t>
      </w:r>
      <w:r>
        <w:rPr>
          <w:spacing w:val="28"/>
          <w:w w:val="105"/>
        </w:rPr>
        <w:t xml:space="preserve"> </w:t>
      </w:r>
      <w:r>
        <w:rPr>
          <w:w w:val="105"/>
        </w:rPr>
        <w:t>be</w:t>
      </w:r>
      <w:r>
        <w:rPr>
          <w:spacing w:val="28"/>
          <w:w w:val="105"/>
        </w:rPr>
        <w:t xml:space="preserve"> </w:t>
      </w:r>
      <w:r>
        <w:rPr>
          <w:w w:val="105"/>
        </w:rPr>
        <w:t>used</w:t>
      </w:r>
      <w:r>
        <w:rPr>
          <w:spacing w:val="28"/>
          <w:w w:val="105"/>
        </w:rPr>
        <w:t xml:space="preserve"> </w:t>
      </w:r>
      <w:r>
        <w:rPr>
          <w:w w:val="105"/>
        </w:rPr>
        <w:t>to</w:t>
      </w:r>
      <w:r>
        <w:rPr>
          <w:spacing w:val="28"/>
          <w:w w:val="105"/>
        </w:rPr>
        <w:t xml:space="preserve"> </w:t>
      </w:r>
      <w:r>
        <w:rPr>
          <w:w w:val="105"/>
        </w:rPr>
        <w:t>present summaries of these reports to the SSA. If briefing charts are used to comply with any other source</w:t>
      </w:r>
      <w:r>
        <w:rPr>
          <w:spacing w:val="80"/>
          <w:w w:val="105"/>
        </w:rPr>
        <w:t xml:space="preserve"> </w:t>
      </w:r>
      <w:r>
        <w:rPr>
          <w:w w:val="105"/>
        </w:rPr>
        <w:t>selection documentation requirements set forth in the DoD Source Selection Procedures, a written</w:t>
      </w:r>
      <w:r>
        <w:rPr>
          <w:spacing w:val="80"/>
          <w:w w:val="105"/>
        </w:rPr>
        <w:t xml:space="preserve"> </w:t>
      </w:r>
      <w:r>
        <w:rPr>
          <w:w w:val="105"/>
        </w:rPr>
        <w:t>script for each briefing must be maintained in the official (permanent) contract file. Briefings should</w:t>
      </w:r>
      <w:r>
        <w:rPr>
          <w:spacing w:val="40"/>
          <w:w w:val="105"/>
        </w:rPr>
        <w:t xml:space="preserve"> </w:t>
      </w:r>
      <w:r>
        <w:rPr>
          <w:w w:val="105"/>
        </w:rPr>
        <w:t>summarize the evaluation and not duplicate the content of written reports.</w:t>
      </w:r>
    </w:p>
    <w:p w14:paraId="04546700" w14:textId="77777777" w:rsidR="002A5991" w:rsidRDefault="002A5991">
      <w:pPr>
        <w:pStyle w:val="BodyText"/>
        <w:spacing w:before="3"/>
        <w:rPr>
          <w:sz w:val="21"/>
        </w:rPr>
      </w:pPr>
    </w:p>
    <w:p w14:paraId="35001616" w14:textId="77777777" w:rsidR="002A5991" w:rsidRDefault="00C211E0">
      <w:pPr>
        <w:pStyle w:val="BodyText"/>
        <w:spacing w:before="1" w:line="271" w:lineRule="auto"/>
        <w:ind w:left="110" w:right="212"/>
      </w:pPr>
      <w:r>
        <w:rPr>
          <w:w w:val="105"/>
        </w:rPr>
        <w:t>2.2.9</w:t>
      </w:r>
      <w:r>
        <w:rPr>
          <w:spacing w:val="40"/>
          <w:w w:val="105"/>
        </w:rPr>
        <w:t xml:space="preserve"> </w:t>
      </w:r>
      <w:r>
        <w:rPr>
          <w:w w:val="105"/>
        </w:rPr>
        <w:t>Securing</w:t>
      </w:r>
      <w:r>
        <w:rPr>
          <w:spacing w:val="40"/>
          <w:w w:val="105"/>
        </w:rPr>
        <w:t xml:space="preserve"> </w:t>
      </w:r>
      <w:r>
        <w:rPr>
          <w:w w:val="105"/>
        </w:rPr>
        <w:t>Source</w:t>
      </w:r>
      <w:r>
        <w:rPr>
          <w:spacing w:val="40"/>
          <w:w w:val="105"/>
        </w:rPr>
        <w:t xml:space="preserve"> </w:t>
      </w:r>
      <w:r>
        <w:rPr>
          <w:w w:val="105"/>
        </w:rPr>
        <w:t>Selection</w:t>
      </w:r>
      <w:r>
        <w:rPr>
          <w:spacing w:val="40"/>
          <w:w w:val="105"/>
        </w:rPr>
        <w:t xml:space="preserve"> </w:t>
      </w:r>
      <w:r>
        <w:rPr>
          <w:w w:val="105"/>
        </w:rPr>
        <w:t>Materials.</w:t>
      </w:r>
      <w:r>
        <w:rPr>
          <w:spacing w:val="40"/>
          <w:w w:val="105"/>
        </w:rPr>
        <w:t xml:space="preserve"> </w:t>
      </w:r>
      <w:r>
        <w:rPr>
          <w:w w:val="105"/>
        </w:rPr>
        <w:t>Section</w:t>
      </w:r>
      <w:r>
        <w:rPr>
          <w:spacing w:val="40"/>
          <w:w w:val="105"/>
        </w:rPr>
        <w:t xml:space="preserve"> </w:t>
      </w:r>
      <w:r>
        <w:rPr>
          <w:w w:val="105"/>
        </w:rPr>
        <w:t>9.0</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SSP</w:t>
      </w:r>
      <w:r>
        <w:rPr>
          <w:spacing w:val="40"/>
          <w:w w:val="105"/>
        </w:rPr>
        <w:t xml:space="preserve"> </w:t>
      </w:r>
      <w:r>
        <w:rPr>
          <w:w w:val="105"/>
        </w:rPr>
        <w:t>(“Securing</w:t>
      </w:r>
      <w:r>
        <w:rPr>
          <w:spacing w:val="40"/>
          <w:w w:val="105"/>
        </w:rPr>
        <w:t xml:space="preserve"> </w:t>
      </w:r>
      <w:r>
        <w:rPr>
          <w:w w:val="105"/>
        </w:rPr>
        <w:t>Source</w:t>
      </w:r>
      <w:r>
        <w:rPr>
          <w:spacing w:val="40"/>
          <w:w w:val="105"/>
        </w:rPr>
        <w:t xml:space="preserve"> </w:t>
      </w:r>
      <w:r>
        <w:rPr>
          <w:w w:val="105"/>
        </w:rPr>
        <w:t>Selection Materials”) must include a plan and procedures which address the filing, protection, handling,</w:t>
      </w:r>
      <w:r>
        <w:rPr>
          <w:spacing w:val="80"/>
          <w:w w:val="105"/>
        </w:rPr>
        <w:t xml:space="preserve"> </w:t>
      </w:r>
      <w:r>
        <w:rPr>
          <w:w w:val="105"/>
        </w:rPr>
        <w:t>maintenance, release, retention and disposition of all documents that constitute the complete source</w:t>
      </w:r>
      <w:r>
        <w:rPr>
          <w:spacing w:val="40"/>
          <w:w w:val="105"/>
        </w:rPr>
        <w:t xml:space="preserve"> </w:t>
      </w:r>
      <w:r>
        <w:rPr>
          <w:w w:val="105"/>
        </w:rPr>
        <w:t>selection record. For those source selections utilizing an electronic system for source selection</w:t>
      </w:r>
      <w:r>
        <w:rPr>
          <w:spacing w:val="80"/>
          <w:w w:val="105"/>
        </w:rPr>
        <w:t xml:space="preserve"> </w:t>
      </w:r>
      <w:r>
        <w:rPr>
          <w:w w:val="105"/>
        </w:rPr>
        <w:t>documentation,</w:t>
      </w:r>
      <w:r>
        <w:rPr>
          <w:spacing w:val="33"/>
          <w:w w:val="105"/>
        </w:rPr>
        <w:t xml:space="preserve"> </w:t>
      </w:r>
      <w:r>
        <w:rPr>
          <w:w w:val="105"/>
        </w:rPr>
        <w:t>the</w:t>
      </w:r>
      <w:r>
        <w:rPr>
          <w:spacing w:val="33"/>
          <w:w w:val="105"/>
        </w:rPr>
        <w:t xml:space="preserve"> </w:t>
      </w:r>
      <w:r>
        <w:rPr>
          <w:w w:val="105"/>
        </w:rPr>
        <w:t>SSP</w:t>
      </w:r>
      <w:r>
        <w:rPr>
          <w:spacing w:val="33"/>
          <w:w w:val="105"/>
        </w:rPr>
        <w:t xml:space="preserve"> </w:t>
      </w:r>
      <w:r>
        <w:rPr>
          <w:w w:val="105"/>
        </w:rPr>
        <w:t>must</w:t>
      </w:r>
      <w:r>
        <w:rPr>
          <w:spacing w:val="33"/>
          <w:w w:val="105"/>
        </w:rPr>
        <w:t xml:space="preserve"> </w:t>
      </w:r>
      <w:r>
        <w:rPr>
          <w:w w:val="105"/>
        </w:rPr>
        <w:t>include</w:t>
      </w:r>
      <w:r>
        <w:rPr>
          <w:spacing w:val="33"/>
          <w:w w:val="105"/>
        </w:rPr>
        <w:t xml:space="preserve"> </w:t>
      </w:r>
      <w:r>
        <w:rPr>
          <w:w w:val="105"/>
        </w:rPr>
        <w:t>the</w:t>
      </w:r>
      <w:r>
        <w:rPr>
          <w:spacing w:val="33"/>
          <w:w w:val="105"/>
        </w:rPr>
        <w:t xml:space="preserve"> </w:t>
      </w:r>
      <w:r>
        <w:rPr>
          <w:w w:val="105"/>
        </w:rPr>
        <w:t>process</w:t>
      </w:r>
      <w:r>
        <w:rPr>
          <w:spacing w:val="33"/>
          <w:w w:val="105"/>
        </w:rPr>
        <w:t xml:space="preserve"> </w:t>
      </w:r>
      <w:r>
        <w:rPr>
          <w:w w:val="105"/>
        </w:rPr>
        <w:t>for</w:t>
      </w:r>
      <w:r>
        <w:rPr>
          <w:spacing w:val="33"/>
          <w:w w:val="105"/>
        </w:rPr>
        <w:t xml:space="preserve"> </w:t>
      </w:r>
      <w:r>
        <w:rPr>
          <w:w w:val="105"/>
        </w:rPr>
        <w:t>handling</w:t>
      </w:r>
      <w:r>
        <w:rPr>
          <w:spacing w:val="33"/>
          <w:w w:val="105"/>
        </w:rPr>
        <w:t xml:space="preserve"> </w:t>
      </w:r>
      <w:r>
        <w:rPr>
          <w:w w:val="105"/>
        </w:rPr>
        <w:t>documentation,</w:t>
      </w:r>
      <w:r>
        <w:rPr>
          <w:spacing w:val="33"/>
          <w:w w:val="105"/>
        </w:rPr>
        <w:t xml:space="preserve"> </w:t>
      </w:r>
      <w:r>
        <w:rPr>
          <w:w w:val="105"/>
        </w:rPr>
        <w:t>such</w:t>
      </w:r>
      <w:r>
        <w:rPr>
          <w:spacing w:val="33"/>
          <w:w w:val="105"/>
        </w:rPr>
        <w:t xml:space="preserve"> </w:t>
      </w:r>
      <w:r>
        <w:rPr>
          <w:w w:val="105"/>
        </w:rPr>
        <w:t>as</w:t>
      </w:r>
      <w:r>
        <w:rPr>
          <w:spacing w:val="33"/>
          <w:w w:val="105"/>
        </w:rPr>
        <w:t xml:space="preserve"> </w:t>
      </w:r>
      <w:r>
        <w:rPr>
          <w:w w:val="105"/>
        </w:rPr>
        <w:t>the</w:t>
      </w:r>
      <w:r>
        <w:rPr>
          <w:spacing w:val="33"/>
          <w:w w:val="105"/>
        </w:rPr>
        <w:t xml:space="preserve"> </w:t>
      </w:r>
      <w:r>
        <w:rPr>
          <w:w w:val="105"/>
        </w:rPr>
        <w:t>process for documenting the basis for any changes made to an evaluator’s finalized document. The plan must</w:t>
      </w:r>
      <w:r>
        <w:rPr>
          <w:spacing w:val="40"/>
          <w:w w:val="105"/>
        </w:rPr>
        <w:t xml:space="preserve"> </w:t>
      </w:r>
      <w:r>
        <w:rPr>
          <w:w w:val="105"/>
        </w:rPr>
        <w:t>address</w:t>
      </w:r>
      <w:r>
        <w:rPr>
          <w:spacing w:val="24"/>
          <w:w w:val="105"/>
        </w:rPr>
        <w:t xml:space="preserve"> </w:t>
      </w:r>
      <w:r>
        <w:rPr>
          <w:w w:val="105"/>
        </w:rPr>
        <w:t>training</w:t>
      </w:r>
      <w:r>
        <w:rPr>
          <w:spacing w:val="24"/>
          <w:w w:val="105"/>
        </w:rPr>
        <w:t xml:space="preserve"> </w:t>
      </w:r>
      <w:r>
        <w:rPr>
          <w:w w:val="105"/>
        </w:rPr>
        <w:t>for</w:t>
      </w:r>
      <w:r>
        <w:rPr>
          <w:spacing w:val="24"/>
          <w:w w:val="105"/>
        </w:rPr>
        <w:t xml:space="preserve"> </w:t>
      </w:r>
      <w:r>
        <w:rPr>
          <w:w w:val="105"/>
        </w:rPr>
        <w:t>all</w:t>
      </w:r>
      <w:r>
        <w:rPr>
          <w:spacing w:val="24"/>
          <w:w w:val="105"/>
        </w:rPr>
        <w:t xml:space="preserve"> </w:t>
      </w:r>
      <w:r>
        <w:rPr>
          <w:w w:val="105"/>
        </w:rPr>
        <w:t>SST</w:t>
      </w:r>
      <w:r>
        <w:rPr>
          <w:spacing w:val="24"/>
          <w:w w:val="105"/>
        </w:rPr>
        <w:t xml:space="preserve"> </w:t>
      </w:r>
      <w:r>
        <w:rPr>
          <w:w w:val="105"/>
        </w:rPr>
        <w:t>members</w:t>
      </w:r>
      <w:r>
        <w:rPr>
          <w:spacing w:val="24"/>
          <w:w w:val="105"/>
        </w:rPr>
        <w:t xml:space="preserve"> </w:t>
      </w:r>
      <w:r>
        <w:rPr>
          <w:w w:val="105"/>
        </w:rPr>
        <w:t>to</w:t>
      </w:r>
      <w:r>
        <w:rPr>
          <w:spacing w:val="24"/>
          <w:w w:val="105"/>
        </w:rPr>
        <w:t xml:space="preserve"> </w:t>
      </w:r>
      <w:r>
        <w:rPr>
          <w:w w:val="105"/>
        </w:rPr>
        <w:t>familiarize</w:t>
      </w:r>
      <w:r>
        <w:rPr>
          <w:spacing w:val="24"/>
          <w:w w:val="105"/>
        </w:rPr>
        <w:t xml:space="preserve"> </w:t>
      </w:r>
      <w:r>
        <w:rPr>
          <w:w w:val="105"/>
        </w:rPr>
        <w:t>them</w:t>
      </w:r>
      <w:r>
        <w:rPr>
          <w:spacing w:val="24"/>
          <w:w w:val="105"/>
        </w:rPr>
        <w:t xml:space="preserve"> </w:t>
      </w:r>
      <w:r>
        <w:rPr>
          <w:w w:val="105"/>
        </w:rPr>
        <w:t>with</w:t>
      </w:r>
      <w:r>
        <w:rPr>
          <w:spacing w:val="24"/>
          <w:w w:val="105"/>
        </w:rPr>
        <w:t xml:space="preserve"> </w:t>
      </w:r>
      <w:r>
        <w:rPr>
          <w:w w:val="105"/>
        </w:rPr>
        <w:t>the</w:t>
      </w:r>
      <w:r>
        <w:rPr>
          <w:spacing w:val="24"/>
          <w:w w:val="105"/>
        </w:rPr>
        <w:t xml:space="preserve"> </w:t>
      </w:r>
      <w:r>
        <w:rPr>
          <w:w w:val="105"/>
        </w:rPr>
        <w:t>plan/procedures</w:t>
      </w:r>
      <w:r>
        <w:rPr>
          <w:spacing w:val="24"/>
          <w:w w:val="105"/>
        </w:rPr>
        <w:t xml:space="preserve"> </w:t>
      </w:r>
      <w:r>
        <w:rPr>
          <w:w w:val="105"/>
        </w:rPr>
        <w:t xml:space="preserve">and </w:t>
      </w:r>
      <w:r>
        <w:rPr>
          <w:w w:val="105"/>
        </w:rPr>
        <w:lastRenderedPageBreak/>
        <w:t>mechanism(s) to ensure compliance with the plan/procedures.</w:t>
      </w:r>
    </w:p>
    <w:p w14:paraId="5F5C0E7A" w14:textId="77777777" w:rsidR="002A5991" w:rsidRDefault="002A5991">
      <w:pPr>
        <w:pStyle w:val="BodyText"/>
        <w:spacing w:before="3"/>
        <w:rPr>
          <w:sz w:val="21"/>
        </w:rPr>
      </w:pPr>
    </w:p>
    <w:p w14:paraId="69A438E8" w14:textId="77777777" w:rsidR="002A5991" w:rsidRDefault="00C211E0">
      <w:pPr>
        <w:pStyle w:val="BodyText"/>
        <w:spacing w:before="1" w:line="271" w:lineRule="auto"/>
        <w:ind w:left="110" w:right="7"/>
      </w:pPr>
      <w:r>
        <w:rPr>
          <w:w w:val="105"/>
        </w:rPr>
        <w:t>2.2.10</w:t>
      </w:r>
      <w:r>
        <w:rPr>
          <w:spacing w:val="35"/>
          <w:w w:val="105"/>
        </w:rPr>
        <w:t xml:space="preserve"> </w:t>
      </w:r>
      <w:r>
        <w:rPr>
          <w:w w:val="105"/>
        </w:rPr>
        <w:t>The</w:t>
      </w:r>
      <w:r>
        <w:rPr>
          <w:spacing w:val="35"/>
          <w:w w:val="105"/>
        </w:rPr>
        <w:t xml:space="preserve"> </w:t>
      </w:r>
      <w:r>
        <w:rPr>
          <w:w w:val="105"/>
        </w:rPr>
        <w:t>PCO</w:t>
      </w:r>
      <w:r>
        <w:rPr>
          <w:spacing w:val="35"/>
          <w:w w:val="105"/>
        </w:rPr>
        <w:t xml:space="preserve"> </w:t>
      </w:r>
      <w:r>
        <w:rPr>
          <w:w w:val="105"/>
        </w:rPr>
        <w:t>shall</w:t>
      </w:r>
      <w:r>
        <w:rPr>
          <w:spacing w:val="35"/>
          <w:w w:val="105"/>
        </w:rPr>
        <w:t xml:space="preserve"> </w:t>
      </w:r>
      <w:r>
        <w:rPr>
          <w:w w:val="105"/>
        </w:rPr>
        <w:t>maintain</w:t>
      </w:r>
      <w:r>
        <w:rPr>
          <w:spacing w:val="35"/>
          <w:w w:val="105"/>
        </w:rPr>
        <w:t xml:space="preserve"> </w:t>
      </w:r>
      <w:r>
        <w:rPr>
          <w:w w:val="105"/>
        </w:rPr>
        <w:t>the</w:t>
      </w:r>
      <w:r>
        <w:rPr>
          <w:spacing w:val="35"/>
          <w:w w:val="105"/>
        </w:rPr>
        <w:t xml:space="preserve"> </w:t>
      </w:r>
      <w:r>
        <w:rPr>
          <w:w w:val="105"/>
        </w:rPr>
        <w:t>SSP</w:t>
      </w:r>
      <w:r>
        <w:rPr>
          <w:spacing w:val="35"/>
          <w:w w:val="105"/>
        </w:rPr>
        <w:t xml:space="preserve"> </w:t>
      </w:r>
      <w:r>
        <w:rPr>
          <w:w w:val="105"/>
        </w:rPr>
        <w:t>after</w:t>
      </w:r>
      <w:r>
        <w:rPr>
          <w:spacing w:val="35"/>
          <w:w w:val="105"/>
        </w:rPr>
        <w:t xml:space="preserve"> </w:t>
      </w:r>
      <w:r>
        <w:rPr>
          <w:w w:val="105"/>
        </w:rPr>
        <w:t>approval.</w:t>
      </w:r>
      <w:r>
        <w:rPr>
          <w:spacing w:val="35"/>
          <w:w w:val="105"/>
        </w:rPr>
        <w:t xml:space="preserve"> </w:t>
      </w:r>
      <w:r>
        <w:rPr>
          <w:w w:val="105"/>
        </w:rPr>
        <w:t>Subsequent</w:t>
      </w:r>
      <w:r>
        <w:rPr>
          <w:spacing w:val="35"/>
          <w:w w:val="105"/>
        </w:rPr>
        <w:t xml:space="preserve"> </w:t>
      </w:r>
      <w:r>
        <w:rPr>
          <w:w w:val="105"/>
        </w:rPr>
        <w:t>proposed</w:t>
      </w:r>
      <w:r>
        <w:rPr>
          <w:spacing w:val="35"/>
          <w:w w:val="105"/>
        </w:rPr>
        <w:t xml:space="preserve"> </w:t>
      </w:r>
      <w:r>
        <w:rPr>
          <w:w w:val="105"/>
        </w:rPr>
        <w:t>changes</w:t>
      </w:r>
      <w:r>
        <w:rPr>
          <w:spacing w:val="35"/>
          <w:w w:val="105"/>
        </w:rPr>
        <w:t xml:space="preserve"> </w:t>
      </w:r>
      <w:r>
        <w:rPr>
          <w:w w:val="105"/>
        </w:rPr>
        <w:t>to</w:t>
      </w:r>
      <w:r>
        <w:rPr>
          <w:spacing w:val="35"/>
          <w:w w:val="105"/>
        </w:rPr>
        <w:t xml:space="preserve"> </w:t>
      </w:r>
      <w:r>
        <w:rPr>
          <w:w w:val="105"/>
        </w:rPr>
        <w:t>the</w:t>
      </w:r>
      <w:r>
        <w:rPr>
          <w:spacing w:val="35"/>
          <w:w w:val="105"/>
        </w:rPr>
        <w:t xml:space="preserve"> </w:t>
      </w:r>
      <w:r>
        <w:rPr>
          <w:w w:val="105"/>
        </w:rPr>
        <w:t>source selection</w:t>
      </w:r>
      <w:r>
        <w:rPr>
          <w:spacing w:val="34"/>
          <w:w w:val="105"/>
        </w:rPr>
        <w:t xml:space="preserve"> </w:t>
      </w:r>
      <w:r>
        <w:rPr>
          <w:w w:val="105"/>
        </w:rPr>
        <w:t>organization,</w:t>
      </w:r>
      <w:r>
        <w:rPr>
          <w:spacing w:val="34"/>
          <w:w w:val="105"/>
        </w:rPr>
        <w:t xml:space="preserve"> </w:t>
      </w:r>
      <w:r>
        <w:rPr>
          <w:w w:val="105"/>
        </w:rPr>
        <w:t>to</w:t>
      </w:r>
      <w:r>
        <w:rPr>
          <w:spacing w:val="34"/>
          <w:w w:val="105"/>
        </w:rPr>
        <w:t xml:space="preserve"> </w:t>
      </w:r>
      <w:r>
        <w:rPr>
          <w:w w:val="105"/>
        </w:rPr>
        <w:t>include</w:t>
      </w:r>
      <w:r>
        <w:rPr>
          <w:spacing w:val="34"/>
          <w:w w:val="105"/>
        </w:rPr>
        <w:t xml:space="preserve"> </w:t>
      </w:r>
      <w:r>
        <w:rPr>
          <w:w w:val="105"/>
        </w:rPr>
        <w:t>the</w:t>
      </w:r>
      <w:r>
        <w:rPr>
          <w:spacing w:val="34"/>
          <w:w w:val="105"/>
        </w:rPr>
        <w:t xml:space="preserve"> </w:t>
      </w:r>
      <w:r>
        <w:rPr>
          <w:w w:val="105"/>
        </w:rPr>
        <w:t>SSEB</w:t>
      </w:r>
      <w:r>
        <w:rPr>
          <w:spacing w:val="34"/>
          <w:w w:val="105"/>
        </w:rPr>
        <w:t xml:space="preserve"> </w:t>
      </w:r>
      <w:r>
        <w:rPr>
          <w:w w:val="105"/>
        </w:rPr>
        <w:t>and</w:t>
      </w:r>
      <w:r>
        <w:rPr>
          <w:spacing w:val="34"/>
          <w:w w:val="105"/>
        </w:rPr>
        <w:t xml:space="preserve"> </w:t>
      </w:r>
      <w:r>
        <w:rPr>
          <w:w w:val="105"/>
        </w:rPr>
        <w:t>the</w:t>
      </w:r>
      <w:r>
        <w:rPr>
          <w:spacing w:val="34"/>
          <w:w w:val="105"/>
        </w:rPr>
        <w:t xml:space="preserve"> </w:t>
      </w:r>
      <w:r>
        <w:rPr>
          <w:w w:val="105"/>
        </w:rPr>
        <w:t>SSAC</w:t>
      </w:r>
      <w:r>
        <w:rPr>
          <w:spacing w:val="34"/>
          <w:w w:val="105"/>
        </w:rPr>
        <w:t xml:space="preserve"> </w:t>
      </w:r>
      <w:r>
        <w:rPr>
          <w:w w:val="105"/>
        </w:rPr>
        <w:t>(when</w:t>
      </w:r>
      <w:r>
        <w:rPr>
          <w:spacing w:val="34"/>
          <w:w w:val="105"/>
        </w:rPr>
        <w:t xml:space="preserve"> </w:t>
      </w:r>
      <w:r>
        <w:rPr>
          <w:w w:val="105"/>
        </w:rPr>
        <w:t>used),</w:t>
      </w:r>
      <w:r>
        <w:rPr>
          <w:spacing w:val="34"/>
          <w:w w:val="105"/>
        </w:rPr>
        <w:t xml:space="preserve"> </w:t>
      </w:r>
      <w:r>
        <w:rPr>
          <w:w w:val="105"/>
        </w:rPr>
        <w:t>shall</w:t>
      </w:r>
      <w:r>
        <w:rPr>
          <w:spacing w:val="34"/>
          <w:w w:val="105"/>
        </w:rPr>
        <w:t xml:space="preserve"> </w:t>
      </w:r>
      <w:r>
        <w:rPr>
          <w:w w:val="105"/>
        </w:rPr>
        <w:t>be</w:t>
      </w:r>
      <w:r>
        <w:rPr>
          <w:spacing w:val="34"/>
          <w:w w:val="105"/>
        </w:rPr>
        <w:t xml:space="preserve"> </w:t>
      </w:r>
      <w:r>
        <w:rPr>
          <w:w w:val="105"/>
        </w:rPr>
        <w:t>documented</w:t>
      </w:r>
      <w:r>
        <w:rPr>
          <w:spacing w:val="34"/>
          <w:w w:val="105"/>
        </w:rPr>
        <w:t xml:space="preserve"> </w:t>
      </w:r>
      <w:r>
        <w:rPr>
          <w:w w:val="105"/>
        </w:rPr>
        <w:t>in</w:t>
      </w:r>
      <w:r>
        <w:rPr>
          <w:spacing w:val="34"/>
          <w:w w:val="105"/>
        </w:rPr>
        <w:t xml:space="preserve"> </w:t>
      </w:r>
      <w:r>
        <w:rPr>
          <w:w w:val="105"/>
        </w:rPr>
        <w:t>an addendum</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SSP</w:t>
      </w:r>
      <w:r>
        <w:rPr>
          <w:spacing w:val="21"/>
          <w:w w:val="105"/>
        </w:rPr>
        <w:t xml:space="preserve"> </w:t>
      </w:r>
      <w:r>
        <w:rPr>
          <w:w w:val="105"/>
        </w:rPr>
        <w:t>and</w:t>
      </w:r>
      <w:r>
        <w:rPr>
          <w:spacing w:val="21"/>
          <w:w w:val="105"/>
        </w:rPr>
        <w:t xml:space="preserve"> </w:t>
      </w:r>
      <w:r>
        <w:rPr>
          <w:w w:val="105"/>
        </w:rPr>
        <w:t>approved</w:t>
      </w:r>
      <w:r>
        <w:rPr>
          <w:spacing w:val="21"/>
          <w:w w:val="105"/>
        </w:rPr>
        <w:t xml:space="preserve"> </w:t>
      </w:r>
      <w:r>
        <w:rPr>
          <w:w w:val="105"/>
        </w:rPr>
        <w:t>by</w:t>
      </w:r>
      <w:r>
        <w:rPr>
          <w:spacing w:val="21"/>
          <w:w w:val="105"/>
        </w:rPr>
        <w:t xml:space="preserve"> </w:t>
      </w:r>
      <w:r>
        <w:rPr>
          <w:w w:val="105"/>
        </w:rPr>
        <w:t>the</w:t>
      </w:r>
      <w:r>
        <w:rPr>
          <w:spacing w:val="21"/>
          <w:w w:val="105"/>
        </w:rPr>
        <w:t xml:space="preserve"> </w:t>
      </w:r>
      <w:r>
        <w:rPr>
          <w:w w:val="105"/>
        </w:rPr>
        <w:t>SSA</w:t>
      </w:r>
      <w:r>
        <w:rPr>
          <w:spacing w:val="21"/>
          <w:w w:val="105"/>
        </w:rPr>
        <w:t xml:space="preserve"> </w:t>
      </w:r>
      <w:r>
        <w:rPr>
          <w:w w:val="105"/>
        </w:rPr>
        <w:t>unless</w:t>
      </w:r>
      <w:r>
        <w:rPr>
          <w:spacing w:val="21"/>
          <w:w w:val="105"/>
        </w:rPr>
        <w:t xml:space="preserve"> </w:t>
      </w:r>
      <w:r>
        <w:rPr>
          <w:w w:val="105"/>
        </w:rPr>
        <w:t>the</w:t>
      </w:r>
      <w:r>
        <w:rPr>
          <w:spacing w:val="21"/>
          <w:w w:val="105"/>
        </w:rPr>
        <w:t xml:space="preserve"> </w:t>
      </w:r>
      <w:r>
        <w:rPr>
          <w:w w:val="105"/>
        </w:rPr>
        <w:t>SSA</w:t>
      </w:r>
      <w:r>
        <w:rPr>
          <w:spacing w:val="21"/>
          <w:w w:val="105"/>
        </w:rPr>
        <w:t xml:space="preserve"> </w:t>
      </w:r>
      <w:r>
        <w:rPr>
          <w:w w:val="105"/>
        </w:rPr>
        <w:t>delegates</w:t>
      </w:r>
      <w:r>
        <w:rPr>
          <w:spacing w:val="21"/>
          <w:w w:val="105"/>
        </w:rPr>
        <w:t xml:space="preserve"> </w:t>
      </w:r>
      <w:r>
        <w:rPr>
          <w:w w:val="105"/>
        </w:rPr>
        <w:t>this</w:t>
      </w:r>
      <w:r>
        <w:rPr>
          <w:spacing w:val="21"/>
          <w:w w:val="105"/>
        </w:rPr>
        <w:t xml:space="preserve"> </w:t>
      </w:r>
      <w:r>
        <w:rPr>
          <w:w w:val="105"/>
        </w:rPr>
        <w:t>approval</w:t>
      </w:r>
      <w:r>
        <w:rPr>
          <w:spacing w:val="21"/>
          <w:w w:val="105"/>
        </w:rPr>
        <w:t xml:space="preserve"> </w:t>
      </w:r>
      <w:r>
        <w:rPr>
          <w:w w:val="105"/>
        </w:rPr>
        <w:t>responsibility to</w:t>
      </w:r>
      <w:r>
        <w:rPr>
          <w:spacing w:val="40"/>
          <w:w w:val="105"/>
        </w:rPr>
        <w:t xml:space="preserve"> </w:t>
      </w:r>
      <w:r>
        <w:rPr>
          <w:w w:val="105"/>
        </w:rPr>
        <w:t>the</w:t>
      </w:r>
      <w:r>
        <w:rPr>
          <w:spacing w:val="40"/>
          <w:w w:val="105"/>
        </w:rPr>
        <w:t xml:space="preserve"> </w:t>
      </w:r>
      <w:r>
        <w:rPr>
          <w:w w:val="105"/>
        </w:rPr>
        <w:t>SSEB</w:t>
      </w:r>
      <w:r>
        <w:rPr>
          <w:spacing w:val="40"/>
          <w:w w:val="105"/>
        </w:rPr>
        <w:t xml:space="preserve"> </w:t>
      </w:r>
      <w:r>
        <w:rPr>
          <w:w w:val="105"/>
        </w:rPr>
        <w:t>Chairperson</w:t>
      </w:r>
      <w:r>
        <w:rPr>
          <w:spacing w:val="40"/>
          <w:w w:val="105"/>
        </w:rPr>
        <w:t xml:space="preserve"> </w:t>
      </w:r>
      <w:r>
        <w:rPr>
          <w:w w:val="105"/>
        </w:rPr>
        <w:t>within</w:t>
      </w:r>
      <w:r>
        <w:rPr>
          <w:spacing w:val="40"/>
          <w:w w:val="105"/>
        </w:rPr>
        <w:t xml:space="preserve"> </w:t>
      </w:r>
      <w:r>
        <w:rPr>
          <w:w w:val="105"/>
        </w:rPr>
        <w:t>the</w:t>
      </w:r>
      <w:r>
        <w:rPr>
          <w:spacing w:val="40"/>
          <w:w w:val="105"/>
        </w:rPr>
        <w:t xml:space="preserve"> </w:t>
      </w:r>
      <w:r>
        <w:rPr>
          <w:w w:val="105"/>
        </w:rPr>
        <w:t>SSP.</w:t>
      </w:r>
    </w:p>
    <w:p w14:paraId="5C280D46" w14:textId="77777777" w:rsidR="002A5991" w:rsidRDefault="002A5991">
      <w:pPr>
        <w:pStyle w:val="BodyText"/>
        <w:rPr>
          <w:sz w:val="26"/>
        </w:rPr>
      </w:pPr>
    </w:p>
    <w:p w14:paraId="07920CFA"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2"/>
        </w:rPr>
        <w:t>Develop</w:t>
      </w:r>
      <w:r>
        <w:rPr>
          <w:rFonts w:ascii="Bookman Old Style"/>
          <w:b/>
          <w:spacing w:val="-16"/>
        </w:rPr>
        <w:t xml:space="preserve"> </w:t>
      </w:r>
      <w:r>
        <w:rPr>
          <w:rFonts w:ascii="Bookman Old Style"/>
          <w:b/>
          <w:spacing w:val="-2"/>
        </w:rPr>
        <w:t>the</w:t>
      </w:r>
      <w:r>
        <w:rPr>
          <w:rFonts w:ascii="Bookman Old Style"/>
          <w:b/>
          <w:spacing w:val="-15"/>
        </w:rPr>
        <w:t xml:space="preserve"> </w:t>
      </w:r>
      <w:r>
        <w:rPr>
          <w:rFonts w:ascii="Bookman Old Style"/>
          <w:b/>
          <w:spacing w:val="-2"/>
        </w:rPr>
        <w:t>Request</w:t>
      </w:r>
      <w:r>
        <w:rPr>
          <w:rFonts w:ascii="Bookman Old Style"/>
          <w:b/>
          <w:spacing w:val="-16"/>
        </w:rPr>
        <w:t xml:space="preserve"> </w:t>
      </w:r>
      <w:r>
        <w:rPr>
          <w:rFonts w:ascii="Bookman Old Style"/>
          <w:b/>
          <w:spacing w:val="-2"/>
        </w:rPr>
        <w:t>for</w:t>
      </w:r>
      <w:r>
        <w:rPr>
          <w:rFonts w:ascii="Bookman Old Style"/>
          <w:b/>
          <w:spacing w:val="-15"/>
        </w:rPr>
        <w:t xml:space="preserve"> </w:t>
      </w:r>
      <w:r>
        <w:rPr>
          <w:rFonts w:ascii="Bookman Old Style"/>
          <w:b/>
          <w:spacing w:val="-2"/>
        </w:rPr>
        <w:t>Proposals</w:t>
      </w:r>
    </w:p>
    <w:p w14:paraId="09087E6F" w14:textId="77777777" w:rsidR="002A5991" w:rsidRDefault="002A5991">
      <w:pPr>
        <w:pStyle w:val="BodyText"/>
        <w:rPr>
          <w:rFonts w:ascii="Bookman Old Style"/>
          <w:b/>
          <w:sz w:val="26"/>
        </w:rPr>
      </w:pPr>
    </w:p>
    <w:p w14:paraId="25E710DD" w14:textId="54A108E9" w:rsidR="002A5991" w:rsidRDefault="00C211E0">
      <w:pPr>
        <w:pStyle w:val="ListParagraph"/>
        <w:numPr>
          <w:ilvl w:val="2"/>
          <w:numId w:val="19"/>
        </w:numPr>
        <w:tabs>
          <w:tab w:val="left" w:pos="671"/>
        </w:tabs>
        <w:spacing w:before="220"/>
        <w:ind w:left="671" w:hanging="561"/>
      </w:pPr>
      <w:r>
        <w:rPr>
          <w:w w:val="105"/>
        </w:rPr>
        <w:t>Evaluation</w:t>
      </w:r>
      <w:r>
        <w:rPr>
          <w:spacing w:val="21"/>
          <w:w w:val="105"/>
        </w:rPr>
        <w:t xml:space="preserve"> </w:t>
      </w:r>
      <w:r>
        <w:rPr>
          <w:w w:val="105"/>
        </w:rPr>
        <w:t>Factors/Subfactors.</w:t>
      </w:r>
      <w:r>
        <w:rPr>
          <w:spacing w:val="21"/>
          <w:w w:val="105"/>
        </w:rPr>
        <w:t xml:space="preserve"> </w:t>
      </w:r>
      <w:r>
        <w:rPr>
          <w:w w:val="105"/>
        </w:rPr>
        <w:t>RFP</w:t>
      </w:r>
      <w:r w:rsidR="001B33BA">
        <w:rPr>
          <w:w w:val="105"/>
        </w:rPr>
        <w:t xml:space="preserve"> </w:t>
      </w:r>
      <w:hyperlink r:id="rId52" w:history="1">
        <w:r w:rsidRPr="001B33BA">
          <w:rPr>
            <w:rStyle w:val="Hyperlink"/>
            <w:w w:val="105"/>
          </w:rPr>
          <w:t>Section</w:t>
        </w:r>
        <w:r w:rsidRPr="001B33BA">
          <w:rPr>
            <w:rStyle w:val="Hyperlink"/>
            <w:spacing w:val="21"/>
            <w:w w:val="105"/>
          </w:rPr>
          <w:t xml:space="preserve"> </w:t>
        </w:r>
        <w:r w:rsidRPr="001B33BA">
          <w:rPr>
            <w:rStyle w:val="Hyperlink"/>
            <w:w w:val="105"/>
          </w:rPr>
          <w:t>L</w:t>
        </w:r>
        <w:r w:rsidRPr="001B33BA">
          <w:rPr>
            <w:rStyle w:val="Hyperlink"/>
            <w:spacing w:val="21"/>
            <w:w w:val="105"/>
          </w:rPr>
          <w:t xml:space="preserve"> </w:t>
        </w:r>
        <w:r w:rsidRPr="001B33BA">
          <w:rPr>
            <w:rStyle w:val="Hyperlink"/>
            <w:w w:val="105"/>
          </w:rPr>
          <w:t>and</w:t>
        </w:r>
        <w:r w:rsidRPr="001B33BA">
          <w:rPr>
            <w:rStyle w:val="Hyperlink"/>
            <w:spacing w:val="21"/>
            <w:w w:val="105"/>
          </w:rPr>
          <w:t xml:space="preserve"> </w:t>
        </w:r>
        <w:r w:rsidRPr="001B33BA">
          <w:rPr>
            <w:rStyle w:val="Hyperlink"/>
            <w:w w:val="105"/>
          </w:rPr>
          <w:t>M</w:t>
        </w:r>
        <w:r w:rsidRPr="001B33BA">
          <w:rPr>
            <w:rStyle w:val="Hyperlink"/>
            <w:spacing w:val="21"/>
            <w:w w:val="105"/>
          </w:rPr>
          <w:t xml:space="preserve"> </w:t>
        </w:r>
        <w:r w:rsidRPr="001B33BA">
          <w:rPr>
            <w:rStyle w:val="Hyperlink"/>
            <w:w w:val="105"/>
          </w:rPr>
          <w:t>samples</w:t>
        </w:r>
      </w:hyperlink>
      <w:r>
        <w:rPr>
          <w:color w:val="27314A"/>
          <w:spacing w:val="21"/>
          <w:w w:val="105"/>
        </w:rPr>
        <w:t xml:space="preserve"> </w:t>
      </w:r>
      <w:r>
        <w:rPr>
          <w:w w:val="105"/>
        </w:rPr>
        <w:t>are</w:t>
      </w:r>
      <w:r>
        <w:rPr>
          <w:spacing w:val="21"/>
          <w:w w:val="105"/>
        </w:rPr>
        <w:t xml:space="preserve"> </w:t>
      </w:r>
      <w:r>
        <w:rPr>
          <w:w w:val="105"/>
        </w:rPr>
        <w:t>available</w:t>
      </w:r>
      <w:r>
        <w:rPr>
          <w:spacing w:val="21"/>
          <w:w w:val="105"/>
        </w:rPr>
        <w:t xml:space="preserve"> </w:t>
      </w:r>
      <w:r>
        <w:rPr>
          <w:w w:val="105"/>
        </w:rPr>
        <w:t>for</w:t>
      </w:r>
      <w:r>
        <w:rPr>
          <w:spacing w:val="21"/>
          <w:w w:val="105"/>
        </w:rPr>
        <w:t xml:space="preserve"> </w:t>
      </w:r>
      <w:r>
        <w:rPr>
          <w:w w:val="105"/>
        </w:rPr>
        <w:t>use,</w:t>
      </w:r>
      <w:r>
        <w:rPr>
          <w:spacing w:val="21"/>
          <w:w w:val="105"/>
        </w:rPr>
        <w:t xml:space="preserve"> </w:t>
      </w:r>
      <w:r>
        <w:rPr>
          <w:w w:val="105"/>
        </w:rPr>
        <w:t>as</w:t>
      </w:r>
      <w:r>
        <w:rPr>
          <w:spacing w:val="21"/>
          <w:w w:val="105"/>
        </w:rPr>
        <w:t xml:space="preserve"> </w:t>
      </w:r>
      <w:r>
        <w:rPr>
          <w:spacing w:val="-2"/>
          <w:w w:val="105"/>
        </w:rPr>
        <w:t>desired.</w:t>
      </w:r>
    </w:p>
    <w:p w14:paraId="2C7EAC07" w14:textId="77777777" w:rsidR="002A5991" w:rsidRDefault="002A5991">
      <w:pPr>
        <w:pStyle w:val="BodyText"/>
        <w:spacing w:before="10"/>
        <w:rPr>
          <w:sz w:val="23"/>
        </w:rPr>
      </w:pPr>
    </w:p>
    <w:p w14:paraId="129A55CC" w14:textId="02D47798" w:rsidR="002A5991" w:rsidRDefault="00C211E0">
      <w:pPr>
        <w:pStyle w:val="ListParagraph"/>
        <w:numPr>
          <w:ilvl w:val="3"/>
          <w:numId w:val="11"/>
        </w:numPr>
        <w:tabs>
          <w:tab w:val="left" w:pos="858"/>
        </w:tabs>
        <w:spacing w:line="271" w:lineRule="auto"/>
        <w:ind w:right="476" w:firstLine="0"/>
      </w:pPr>
      <w:r>
        <w:rPr>
          <w:w w:val="105"/>
        </w:rPr>
        <w:t xml:space="preserve">Cost or Price. The analysis technique(s) identified in </w:t>
      </w:r>
      <w:hyperlink r:id="rId53" w:anchor="FAR_15_404">
        <w:r>
          <w:rPr>
            <w:color w:val="27314A"/>
            <w:w w:val="105"/>
            <w:u w:val="single" w:color="27314A"/>
          </w:rPr>
          <w:t>FAR 15.404</w:t>
        </w:r>
      </w:hyperlink>
      <w:r>
        <w:rPr>
          <w:w w:val="105"/>
        </w:rPr>
        <w:t>,</w:t>
      </w:r>
      <w:r w:rsidR="001B33BA">
        <w:rPr>
          <w:w w:val="105"/>
        </w:rPr>
        <w:t xml:space="preserve"> </w:t>
      </w:r>
      <w:r>
        <w:rPr>
          <w:w w:val="105"/>
        </w:rPr>
        <w:t>as supplemented, for the</w:t>
      </w:r>
      <w:r>
        <w:rPr>
          <w:spacing w:val="40"/>
          <w:w w:val="105"/>
        </w:rPr>
        <w:t xml:space="preserve"> </w:t>
      </w:r>
      <w:r>
        <w:rPr>
          <w:w w:val="105"/>
        </w:rPr>
        <w:t>evaluation of the proposed cost or price shall be included in the evaluation criteria (Section M or</w:t>
      </w:r>
      <w:r>
        <w:rPr>
          <w:spacing w:val="80"/>
          <w:w w:val="105"/>
        </w:rPr>
        <w:t xml:space="preserve"> </w:t>
      </w:r>
      <w:r>
        <w:rPr>
          <w:w w:val="105"/>
        </w:rPr>
        <w:t>equivalent provisions of the solicitation for commercial acquisitions).</w:t>
      </w:r>
    </w:p>
    <w:p w14:paraId="45DA3100" w14:textId="77777777" w:rsidR="002A5991" w:rsidRDefault="002A5991">
      <w:pPr>
        <w:pStyle w:val="BodyText"/>
        <w:spacing w:before="2"/>
        <w:rPr>
          <w:sz w:val="21"/>
        </w:rPr>
      </w:pPr>
    </w:p>
    <w:p w14:paraId="5E96A830" w14:textId="77777777" w:rsidR="002A5991" w:rsidRDefault="00C211E0">
      <w:pPr>
        <w:pStyle w:val="ListParagraph"/>
        <w:numPr>
          <w:ilvl w:val="4"/>
          <w:numId w:val="11"/>
        </w:numPr>
        <w:tabs>
          <w:tab w:val="left" w:pos="1045"/>
        </w:tabs>
        <w:spacing w:line="271" w:lineRule="auto"/>
        <w:ind w:right="111" w:firstLine="0"/>
      </w:pPr>
      <w:r>
        <w:rPr>
          <w:w w:val="105"/>
        </w:rPr>
        <w:t>When used, the Probable Cost estimate is the government estimate of the cost to acquire</w:t>
      </w:r>
      <w:r>
        <w:rPr>
          <w:spacing w:val="40"/>
          <w:w w:val="105"/>
        </w:rPr>
        <w:t xml:space="preserve"> </w:t>
      </w:r>
      <w:r>
        <w:rPr>
          <w:w w:val="105"/>
        </w:rPr>
        <w:t>specified goods and/or services based on each offeror’s proposed approach. The Probable Cost is</w:t>
      </w:r>
      <w:r>
        <w:rPr>
          <w:spacing w:val="80"/>
          <w:w w:val="150"/>
        </w:rPr>
        <w:t xml:space="preserve"> </w:t>
      </w:r>
      <w:r>
        <w:rPr>
          <w:w w:val="105"/>
        </w:rPr>
        <w:t xml:space="preserve">based upon an analysis of each offeror’s unique proposal in accordance with </w:t>
      </w:r>
      <w:hyperlink r:id="rId54" w:anchor="FAR_15_404_1">
        <w:r>
          <w:rPr>
            <w:color w:val="27314A"/>
            <w:w w:val="105"/>
            <w:u w:val="single" w:color="27314A"/>
          </w:rPr>
          <w:t>FAR 15.404-1(d)</w:t>
        </w:r>
      </w:hyperlink>
      <w:r>
        <w:rPr>
          <w:w w:val="105"/>
        </w:rPr>
        <w:t>. Define</w:t>
      </w:r>
      <w:r>
        <w:rPr>
          <w:spacing w:val="40"/>
          <w:w w:val="105"/>
        </w:rPr>
        <w:t xml:space="preserve"> </w:t>
      </w:r>
      <w:r>
        <w:rPr>
          <w:w w:val="105"/>
        </w:rPr>
        <w:t>all</w:t>
      </w:r>
      <w:r>
        <w:rPr>
          <w:spacing w:val="28"/>
          <w:w w:val="105"/>
        </w:rPr>
        <w:t xml:space="preserve"> </w:t>
      </w:r>
      <w:r>
        <w:rPr>
          <w:w w:val="105"/>
        </w:rPr>
        <w:t>the</w:t>
      </w:r>
      <w:r>
        <w:rPr>
          <w:spacing w:val="28"/>
          <w:w w:val="105"/>
        </w:rPr>
        <w:t xml:space="preserve"> </w:t>
      </w:r>
      <w:r>
        <w:rPr>
          <w:w w:val="105"/>
        </w:rPr>
        <w:t>components</w:t>
      </w:r>
      <w:r>
        <w:rPr>
          <w:spacing w:val="28"/>
          <w:w w:val="105"/>
        </w:rPr>
        <w:t xml:space="preserve"> </w:t>
      </w:r>
      <w:r>
        <w:rPr>
          <w:w w:val="105"/>
        </w:rPr>
        <w:t>that</w:t>
      </w:r>
      <w:r>
        <w:rPr>
          <w:spacing w:val="28"/>
          <w:w w:val="105"/>
        </w:rPr>
        <w:t xml:space="preserve"> </w:t>
      </w:r>
      <w:r>
        <w:rPr>
          <w:w w:val="105"/>
        </w:rPr>
        <w:t>make</w:t>
      </w:r>
      <w:r>
        <w:rPr>
          <w:spacing w:val="28"/>
          <w:w w:val="105"/>
        </w:rPr>
        <w:t xml:space="preserve"> </w:t>
      </w:r>
      <w:r>
        <w:rPr>
          <w:w w:val="105"/>
        </w:rPr>
        <w:t>up</w:t>
      </w:r>
      <w:r>
        <w:rPr>
          <w:spacing w:val="28"/>
          <w:w w:val="105"/>
        </w:rPr>
        <w:t xml:space="preserve"> </w:t>
      </w:r>
      <w:r>
        <w:rPr>
          <w:w w:val="105"/>
        </w:rPr>
        <w:t>the</w:t>
      </w:r>
      <w:r>
        <w:rPr>
          <w:spacing w:val="28"/>
          <w:w w:val="105"/>
        </w:rPr>
        <w:t xml:space="preserve"> </w:t>
      </w:r>
      <w:r>
        <w:rPr>
          <w:w w:val="105"/>
        </w:rPr>
        <w:t>aggregate</w:t>
      </w:r>
      <w:r>
        <w:rPr>
          <w:spacing w:val="28"/>
          <w:w w:val="105"/>
        </w:rPr>
        <w:t xml:space="preserve"> </w:t>
      </w:r>
      <w:r>
        <w:rPr>
          <w:w w:val="105"/>
        </w:rPr>
        <w:t>government</w:t>
      </w:r>
      <w:r>
        <w:rPr>
          <w:spacing w:val="28"/>
          <w:w w:val="105"/>
        </w:rPr>
        <w:t xml:space="preserve"> </w:t>
      </w:r>
      <w:r>
        <w:rPr>
          <w:w w:val="105"/>
        </w:rPr>
        <w:t>Probable</w:t>
      </w:r>
      <w:r>
        <w:rPr>
          <w:spacing w:val="28"/>
          <w:w w:val="105"/>
        </w:rPr>
        <w:t xml:space="preserve"> </w:t>
      </w:r>
      <w:r>
        <w:rPr>
          <w:w w:val="105"/>
        </w:rPr>
        <w:t>Cost</w:t>
      </w:r>
      <w:r>
        <w:rPr>
          <w:spacing w:val="28"/>
          <w:w w:val="105"/>
        </w:rPr>
        <w:t xml:space="preserve"> </w:t>
      </w:r>
      <w:r>
        <w:rPr>
          <w:w w:val="105"/>
        </w:rPr>
        <w:t>and</w:t>
      </w:r>
      <w:r>
        <w:rPr>
          <w:spacing w:val="28"/>
          <w:w w:val="105"/>
        </w:rPr>
        <w:t xml:space="preserve"> </w:t>
      </w:r>
      <w:r>
        <w:rPr>
          <w:w w:val="105"/>
        </w:rPr>
        <w:t>specify</w:t>
      </w:r>
      <w:r>
        <w:rPr>
          <w:spacing w:val="28"/>
          <w:w w:val="105"/>
        </w:rPr>
        <w:t xml:space="preserve"> </w:t>
      </w:r>
      <w:r>
        <w:rPr>
          <w:w w:val="105"/>
        </w:rPr>
        <w:t>them</w:t>
      </w:r>
      <w:r>
        <w:rPr>
          <w:spacing w:val="28"/>
          <w:w w:val="105"/>
        </w:rPr>
        <w:t xml:space="preserve"> </w:t>
      </w:r>
      <w:r>
        <w:rPr>
          <w:w w:val="105"/>
        </w:rPr>
        <w:t>in Section M (or equivalent provisions of the solicitation for commercial acquisitions).</w:t>
      </w:r>
    </w:p>
    <w:p w14:paraId="54BF1573" w14:textId="77777777" w:rsidR="002A5991" w:rsidRDefault="002A5991">
      <w:pPr>
        <w:pStyle w:val="BodyText"/>
        <w:spacing w:before="2"/>
        <w:rPr>
          <w:sz w:val="21"/>
        </w:rPr>
      </w:pPr>
    </w:p>
    <w:p w14:paraId="5C2229DE" w14:textId="7C8DEC9D" w:rsidR="002A5991" w:rsidRDefault="00C211E0" w:rsidP="006A2257">
      <w:pPr>
        <w:pStyle w:val="BodyText"/>
        <w:spacing w:before="1" w:line="271" w:lineRule="auto"/>
        <w:ind w:left="110"/>
      </w:pPr>
      <w:r>
        <w:rPr>
          <w:w w:val="105"/>
        </w:rPr>
        <w:t>2.3.4.2.4 Affordability Cap. When an affordability cap is established, the affordability cap must be</w:t>
      </w:r>
      <w:r>
        <w:rPr>
          <w:spacing w:val="80"/>
          <w:w w:val="105"/>
        </w:rPr>
        <w:t xml:space="preserve"> </w:t>
      </w:r>
      <w:r>
        <w:rPr>
          <w:w w:val="105"/>
        </w:rPr>
        <w:t>specified</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RFP</w:t>
      </w:r>
      <w:r>
        <w:rPr>
          <w:spacing w:val="15"/>
          <w:w w:val="105"/>
        </w:rPr>
        <w:t xml:space="preserve"> </w:t>
      </w:r>
      <w:r>
        <w:rPr>
          <w:w w:val="105"/>
        </w:rPr>
        <w:t>and</w:t>
      </w:r>
      <w:r>
        <w:rPr>
          <w:spacing w:val="15"/>
          <w:w w:val="105"/>
        </w:rPr>
        <w:t xml:space="preserve"> </w:t>
      </w:r>
      <w:r>
        <w:rPr>
          <w:w w:val="105"/>
        </w:rPr>
        <w:t>affordability</w:t>
      </w:r>
      <w:r>
        <w:rPr>
          <w:spacing w:val="15"/>
          <w:w w:val="105"/>
        </w:rPr>
        <w:t xml:space="preserve"> </w:t>
      </w:r>
      <w:r>
        <w:rPr>
          <w:w w:val="105"/>
        </w:rPr>
        <w:t>must</w:t>
      </w:r>
      <w:r>
        <w:rPr>
          <w:spacing w:val="15"/>
          <w:w w:val="105"/>
        </w:rPr>
        <w:t xml:space="preserve"> </w:t>
      </w:r>
      <w:r>
        <w:rPr>
          <w:w w:val="105"/>
        </w:rPr>
        <w:t>be</w:t>
      </w:r>
      <w:r>
        <w:rPr>
          <w:spacing w:val="15"/>
          <w:w w:val="105"/>
        </w:rPr>
        <w:t xml:space="preserve"> </w:t>
      </w:r>
      <w:r>
        <w:rPr>
          <w:w w:val="105"/>
        </w:rPr>
        <w:t>included</w:t>
      </w:r>
      <w:r>
        <w:rPr>
          <w:spacing w:val="15"/>
          <w:w w:val="105"/>
        </w:rPr>
        <w:t xml:space="preserve"> </w:t>
      </w:r>
      <w:r>
        <w:rPr>
          <w:w w:val="105"/>
        </w:rPr>
        <w:t>either</w:t>
      </w:r>
      <w:r>
        <w:rPr>
          <w:spacing w:val="15"/>
          <w:w w:val="105"/>
        </w:rPr>
        <w:t xml:space="preserve"> </w:t>
      </w:r>
      <w:r>
        <w:rPr>
          <w:w w:val="105"/>
        </w:rPr>
        <w:t>as</w:t>
      </w:r>
      <w:r>
        <w:rPr>
          <w:spacing w:val="15"/>
          <w:w w:val="105"/>
        </w:rPr>
        <w:t xml:space="preserve"> </w:t>
      </w:r>
      <w:r>
        <w:rPr>
          <w:w w:val="105"/>
        </w:rPr>
        <w:t>a</w:t>
      </w:r>
      <w:r>
        <w:rPr>
          <w:spacing w:val="15"/>
          <w:w w:val="105"/>
        </w:rPr>
        <w:t xml:space="preserve"> </w:t>
      </w:r>
      <w:r>
        <w:rPr>
          <w:w w:val="105"/>
        </w:rPr>
        <w:t>go/no</w:t>
      </w:r>
      <w:r>
        <w:rPr>
          <w:spacing w:val="15"/>
          <w:w w:val="105"/>
        </w:rPr>
        <w:t xml:space="preserve"> </w:t>
      </w:r>
      <w:r>
        <w:rPr>
          <w:w w:val="105"/>
        </w:rPr>
        <w:t>go</w:t>
      </w:r>
      <w:r>
        <w:rPr>
          <w:spacing w:val="15"/>
          <w:w w:val="105"/>
        </w:rPr>
        <w:t xml:space="preserve"> </w:t>
      </w:r>
      <w:r>
        <w:rPr>
          <w:w w:val="105"/>
        </w:rPr>
        <w:t>gate</w:t>
      </w:r>
      <w:r>
        <w:rPr>
          <w:spacing w:val="15"/>
          <w:w w:val="105"/>
        </w:rPr>
        <w:t xml:space="preserve"> </w:t>
      </w:r>
      <w:r>
        <w:rPr>
          <w:w w:val="105"/>
        </w:rPr>
        <w:t>or</w:t>
      </w:r>
      <w:r>
        <w:rPr>
          <w:spacing w:val="15"/>
          <w:w w:val="105"/>
        </w:rPr>
        <w:t xml:space="preserve"> </w:t>
      </w:r>
      <w:r>
        <w:rPr>
          <w:w w:val="105"/>
        </w:rPr>
        <w:t>as</w:t>
      </w:r>
      <w:r>
        <w:rPr>
          <w:spacing w:val="15"/>
          <w:w w:val="105"/>
        </w:rPr>
        <w:t xml:space="preserve"> </w:t>
      </w:r>
      <w:r>
        <w:rPr>
          <w:w w:val="105"/>
        </w:rPr>
        <w:t>an</w:t>
      </w:r>
      <w:r>
        <w:rPr>
          <w:spacing w:val="15"/>
          <w:w w:val="105"/>
        </w:rPr>
        <w:t xml:space="preserve"> </w:t>
      </w:r>
      <w:r>
        <w:rPr>
          <w:w w:val="105"/>
        </w:rPr>
        <w:t>evaluation</w:t>
      </w:r>
      <w:r w:rsidR="006A2257">
        <w:rPr>
          <w:w w:val="105"/>
        </w:rPr>
        <w:t xml:space="preserve"> </w:t>
      </w:r>
      <w:r>
        <w:rPr>
          <w:w w:val="105"/>
        </w:rPr>
        <w:t>criterion in the RFP. The RFP must state whether proposals that exceed the affordability cap can be</w:t>
      </w:r>
      <w:r>
        <w:rPr>
          <w:spacing w:val="80"/>
          <w:w w:val="105"/>
        </w:rPr>
        <w:t xml:space="preserve"> </w:t>
      </w:r>
      <w:r>
        <w:rPr>
          <w:w w:val="105"/>
        </w:rPr>
        <w:t>considered for award.</w:t>
      </w:r>
    </w:p>
    <w:p w14:paraId="25AD025E" w14:textId="77777777" w:rsidR="002A5991" w:rsidRDefault="002A5991">
      <w:pPr>
        <w:pStyle w:val="BodyText"/>
        <w:spacing w:before="1"/>
        <w:rPr>
          <w:sz w:val="21"/>
        </w:rPr>
      </w:pPr>
    </w:p>
    <w:p w14:paraId="79408605" w14:textId="77777777" w:rsidR="002A5991" w:rsidRDefault="00C211E0">
      <w:pPr>
        <w:pStyle w:val="BodyText"/>
        <w:spacing w:line="271" w:lineRule="auto"/>
        <w:ind w:left="110" w:right="231"/>
      </w:pPr>
      <w:r>
        <w:rPr>
          <w:w w:val="105"/>
        </w:rPr>
        <w:t>2.3.6. Requirements that fall within the areas of traditional offeror responsibility factors may trigger</w:t>
      </w:r>
      <w:r>
        <w:rPr>
          <w:spacing w:val="40"/>
          <w:w w:val="105"/>
        </w:rPr>
        <w:t xml:space="preserve"> </w:t>
      </w:r>
      <w:r>
        <w:rPr>
          <w:w w:val="105"/>
        </w:rPr>
        <w:t>the Small Business Administration Certificate of Competency (CoC) process if such requirements are</w:t>
      </w:r>
      <w:r>
        <w:rPr>
          <w:spacing w:val="80"/>
          <w:w w:val="105"/>
        </w:rPr>
        <w:t xml:space="preserve"> </w:t>
      </w:r>
      <w:r>
        <w:rPr>
          <w:w w:val="105"/>
        </w:rPr>
        <w:t>evaluated on an acceptable/unacceptable basis, as a rating of unacceptable for an otherwise</w:t>
      </w:r>
      <w:r>
        <w:rPr>
          <w:spacing w:val="80"/>
          <w:w w:val="105"/>
        </w:rPr>
        <w:t xml:space="preserve"> </w:t>
      </w:r>
      <w:r>
        <w:rPr>
          <w:w w:val="105"/>
        </w:rPr>
        <w:t>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w:t>
      </w:r>
      <w:r>
        <w:rPr>
          <w:spacing w:val="80"/>
          <w:w w:val="105"/>
        </w:rPr>
        <w:t xml:space="preserve"> </w:t>
      </w:r>
      <w:r>
        <w:rPr>
          <w:w w:val="105"/>
        </w:rPr>
        <w:t>business offerors. PCOs should consult with small business and legal counsel regarding the use and</w:t>
      </w:r>
      <w:r>
        <w:rPr>
          <w:spacing w:val="80"/>
          <w:w w:val="150"/>
        </w:rPr>
        <w:t xml:space="preserve"> </w:t>
      </w:r>
      <w:r>
        <w:rPr>
          <w:w w:val="105"/>
        </w:rPr>
        <w:t>treatment of such evaluation factors/subfactors.</w:t>
      </w:r>
    </w:p>
    <w:p w14:paraId="3B625EA9" w14:textId="77777777" w:rsidR="002A5991" w:rsidRDefault="002A5991">
      <w:pPr>
        <w:pStyle w:val="BodyText"/>
        <w:rPr>
          <w:sz w:val="26"/>
        </w:rPr>
      </w:pPr>
    </w:p>
    <w:p w14:paraId="47D64226" w14:textId="77777777" w:rsidR="002A5991" w:rsidRDefault="00C211E0">
      <w:pPr>
        <w:pStyle w:val="ListParagraph"/>
        <w:numPr>
          <w:ilvl w:val="1"/>
          <w:numId w:val="19"/>
        </w:numPr>
        <w:tabs>
          <w:tab w:val="left" w:pos="523"/>
        </w:tabs>
        <w:spacing w:before="196"/>
        <w:ind w:hanging="413"/>
        <w:rPr>
          <w:rFonts w:ascii="Bookman Old Style"/>
          <w:b/>
        </w:rPr>
      </w:pPr>
      <w:r>
        <w:rPr>
          <w:rFonts w:ascii="Bookman Old Style"/>
          <w:b/>
        </w:rPr>
        <w:t>Release</w:t>
      </w:r>
      <w:r>
        <w:rPr>
          <w:rFonts w:ascii="Bookman Old Style"/>
          <w:b/>
          <w:spacing w:val="-17"/>
        </w:rPr>
        <w:t xml:space="preserve"> </w:t>
      </w:r>
      <w:r>
        <w:rPr>
          <w:rFonts w:ascii="Bookman Old Style"/>
          <w:b/>
        </w:rPr>
        <w:t>the</w:t>
      </w:r>
      <w:r>
        <w:rPr>
          <w:rFonts w:ascii="Bookman Old Style"/>
          <w:b/>
          <w:spacing w:val="-16"/>
        </w:rPr>
        <w:t xml:space="preserve"> </w:t>
      </w:r>
      <w:r>
        <w:rPr>
          <w:rFonts w:ascii="Bookman Old Style"/>
          <w:b/>
        </w:rPr>
        <w:t>Request</w:t>
      </w:r>
      <w:r>
        <w:rPr>
          <w:rFonts w:ascii="Bookman Old Style"/>
          <w:b/>
          <w:spacing w:val="-17"/>
        </w:rPr>
        <w:t xml:space="preserve"> </w:t>
      </w:r>
      <w:r>
        <w:rPr>
          <w:rFonts w:ascii="Bookman Old Style"/>
          <w:b/>
        </w:rPr>
        <w:t>for</w:t>
      </w:r>
      <w:r>
        <w:rPr>
          <w:rFonts w:ascii="Bookman Old Style"/>
          <w:b/>
          <w:spacing w:val="-16"/>
        </w:rPr>
        <w:t xml:space="preserve"> </w:t>
      </w:r>
      <w:r>
        <w:rPr>
          <w:rFonts w:ascii="Bookman Old Style"/>
          <w:b/>
        </w:rPr>
        <w:t>Proposals</w:t>
      </w:r>
      <w:r>
        <w:rPr>
          <w:rFonts w:ascii="Bookman Old Style"/>
          <w:b/>
          <w:spacing w:val="-16"/>
        </w:rPr>
        <w:t xml:space="preserve"> </w:t>
      </w:r>
      <w:r>
        <w:rPr>
          <w:rFonts w:ascii="Bookman Old Style"/>
          <w:b/>
        </w:rPr>
        <w:t>(No</w:t>
      </w:r>
      <w:r>
        <w:rPr>
          <w:rFonts w:ascii="Bookman Old Style"/>
          <w:b/>
          <w:spacing w:val="-17"/>
        </w:rPr>
        <w:t xml:space="preserve"> </w:t>
      </w:r>
      <w:r>
        <w:rPr>
          <w:rFonts w:ascii="Bookman Old Style"/>
          <w:b/>
        </w:rPr>
        <w:t>DAF</w:t>
      </w:r>
      <w:r>
        <w:rPr>
          <w:rFonts w:ascii="Bookman Old Style"/>
          <w:b/>
          <w:spacing w:val="-16"/>
        </w:rPr>
        <w:t xml:space="preserve"> </w:t>
      </w:r>
      <w:r>
        <w:rPr>
          <w:rFonts w:ascii="Bookman Old Style"/>
          <w:b/>
          <w:spacing w:val="-2"/>
        </w:rPr>
        <w:t>Text)</w:t>
      </w:r>
    </w:p>
    <w:p w14:paraId="01B493F6" w14:textId="77777777" w:rsidR="002A5991" w:rsidRDefault="002A5991">
      <w:pPr>
        <w:pStyle w:val="BodyText"/>
        <w:rPr>
          <w:rFonts w:ascii="Bookman Old Style"/>
          <w:b/>
          <w:sz w:val="26"/>
        </w:rPr>
      </w:pPr>
    </w:p>
    <w:p w14:paraId="079CE3EA" w14:textId="77777777" w:rsidR="002A5991" w:rsidRDefault="00C211E0">
      <w:pPr>
        <w:pStyle w:val="Heading2"/>
        <w:numPr>
          <w:ilvl w:val="0"/>
          <w:numId w:val="19"/>
        </w:numPr>
        <w:tabs>
          <w:tab w:val="left" w:pos="351"/>
        </w:tabs>
        <w:spacing w:before="201"/>
        <w:ind w:left="351" w:hanging="241"/>
        <w:rPr>
          <w:b/>
        </w:rPr>
      </w:pPr>
      <w:r>
        <w:rPr>
          <w:b/>
        </w:rPr>
        <w:t>EVALUATION</w:t>
      </w:r>
      <w:r>
        <w:rPr>
          <w:b/>
          <w:spacing w:val="22"/>
        </w:rPr>
        <w:t xml:space="preserve"> </w:t>
      </w:r>
      <w:r>
        <w:rPr>
          <w:b/>
        </w:rPr>
        <w:t>AND</w:t>
      </w:r>
      <w:r>
        <w:rPr>
          <w:b/>
          <w:spacing w:val="23"/>
        </w:rPr>
        <w:t xml:space="preserve"> </w:t>
      </w:r>
      <w:r>
        <w:rPr>
          <w:b/>
        </w:rPr>
        <w:t>DECISION</w:t>
      </w:r>
      <w:r>
        <w:rPr>
          <w:b/>
          <w:spacing w:val="23"/>
        </w:rPr>
        <w:t xml:space="preserve"> </w:t>
      </w:r>
      <w:r>
        <w:rPr>
          <w:b/>
          <w:spacing w:val="-2"/>
        </w:rPr>
        <w:t>PROCESS</w:t>
      </w:r>
    </w:p>
    <w:p w14:paraId="28E04D8C" w14:textId="77777777" w:rsidR="002A5991" w:rsidRDefault="002A5991">
      <w:pPr>
        <w:pStyle w:val="BodyText"/>
        <w:spacing w:before="9"/>
        <w:rPr>
          <w:rFonts w:ascii="Bookman Old Style"/>
          <w:b/>
          <w:sz w:val="42"/>
        </w:rPr>
      </w:pPr>
    </w:p>
    <w:p w14:paraId="400BAD8C" w14:textId="77777777" w:rsidR="002A5991" w:rsidRDefault="00C211E0">
      <w:pPr>
        <w:pStyle w:val="ListParagraph"/>
        <w:numPr>
          <w:ilvl w:val="1"/>
          <w:numId w:val="19"/>
        </w:numPr>
        <w:tabs>
          <w:tab w:val="left" w:pos="523"/>
        </w:tabs>
        <w:ind w:hanging="413"/>
        <w:rPr>
          <w:rFonts w:ascii="Bookman Old Style"/>
          <w:b/>
        </w:rPr>
      </w:pPr>
      <w:r>
        <w:rPr>
          <w:rFonts w:ascii="Bookman Old Style"/>
          <w:b/>
          <w:spacing w:val="-6"/>
        </w:rPr>
        <w:t>Evaluation</w:t>
      </w:r>
      <w:r>
        <w:rPr>
          <w:rFonts w:ascii="Bookman Old Style"/>
          <w:b/>
          <w:spacing w:val="-5"/>
        </w:rPr>
        <w:t xml:space="preserve"> </w:t>
      </w:r>
      <w:r>
        <w:rPr>
          <w:rFonts w:ascii="Bookman Old Style"/>
          <w:b/>
          <w:spacing w:val="-2"/>
        </w:rPr>
        <w:t>Activities</w:t>
      </w:r>
    </w:p>
    <w:p w14:paraId="1B0D9935" w14:textId="77777777" w:rsidR="002A5991" w:rsidRDefault="002A5991">
      <w:pPr>
        <w:pStyle w:val="BodyText"/>
        <w:rPr>
          <w:rFonts w:ascii="Bookman Old Style"/>
          <w:b/>
          <w:sz w:val="26"/>
        </w:rPr>
      </w:pPr>
    </w:p>
    <w:p w14:paraId="73BB5108" w14:textId="1D59EDB8" w:rsidR="002A5991" w:rsidRDefault="00C211E0">
      <w:pPr>
        <w:pStyle w:val="ListParagraph"/>
        <w:numPr>
          <w:ilvl w:val="3"/>
          <w:numId w:val="10"/>
        </w:numPr>
        <w:tabs>
          <w:tab w:val="left" w:pos="858"/>
        </w:tabs>
        <w:spacing w:before="220" w:line="271" w:lineRule="auto"/>
        <w:ind w:right="148" w:firstLine="0"/>
      </w:pPr>
      <w:r>
        <w:rPr>
          <w:w w:val="105"/>
        </w:rPr>
        <w:t xml:space="preserve">When </w:t>
      </w:r>
      <w:hyperlink r:id="rId55" w:anchor="FAR_52_222_46">
        <w:r>
          <w:rPr>
            <w:color w:val="27314A"/>
            <w:w w:val="105"/>
            <w:u w:val="single" w:color="27314A"/>
          </w:rPr>
          <w:t>FAR 52.222-46</w:t>
        </w:r>
      </w:hyperlink>
      <w:r>
        <w:rPr>
          <w:w w:val="105"/>
        </w:rPr>
        <w:t>, Evaluation of Compensation for Professional Employees (Feb 1993), is included in the RFP, the Government shall evaluate whether all offerors considered for award</w:t>
      </w:r>
      <w:r>
        <w:rPr>
          <w:spacing w:val="40"/>
          <w:w w:val="105"/>
        </w:rPr>
        <w:t xml:space="preserve"> </w:t>
      </w:r>
      <w:r>
        <w:rPr>
          <w:w w:val="105"/>
        </w:rPr>
        <w:t>understand the contract requirements and have proposed a compensation plan appropriate for those requirements.</w:t>
      </w:r>
      <w:r>
        <w:rPr>
          <w:spacing w:val="34"/>
          <w:w w:val="105"/>
        </w:rPr>
        <w:t xml:space="preserve"> </w:t>
      </w:r>
      <w:r>
        <w:rPr>
          <w:w w:val="105"/>
        </w:rPr>
        <w:t>This</w:t>
      </w:r>
      <w:r>
        <w:rPr>
          <w:spacing w:val="34"/>
          <w:w w:val="105"/>
        </w:rPr>
        <w:t xml:space="preserve"> </w:t>
      </w:r>
      <w:r>
        <w:rPr>
          <w:w w:val="105"/>
        </w:rPr>
        <w:t>evaluation</w:t>
      </w:r>
      <w:r>
        <w:rPr>
          <w:spacing w:val="34"/>
          <w:w w:val="105"/>
        </w:rPr>
        <w:t xml:space="preserve"> </w:t>
      </w:r>
      <w:r>
        <w:rPr>
          <w:w w:val="105"/>
        </w:rPr>
        <w:t>may</w:t>
      </w:r>
      <w:r>
        <w:rPr>
          <w:spacing w:val="34"/>
          <w:w w:val="105"/>
        </w:rPr>
        <w:t xml:space="preserve"> </w:t>
      </w:r>
      <w:r>
        <w:rPr>
          <w:w w:val="105"/>
        </w:rPr>
        <w:t>be</w:t>
      </w:r>
      <w:r>
        <w:rPr>
          <w:spacing w:val="34"/>
          <w:w w:val="105"/>
        </w:rPr>
        <w:t xml:space="preserve"> </w:t>
      </w:r>
      <w:r>
        <w:rPr>
          <w:w w:val="105"/>
        </w:rPr>
        <w:t>accomplished</w:t>
      </w:r>
      <w:r>
        <w:rPr>
          <w:spacing w:val="34"/>
          <w:w w:val="105"/>
        </w:rPr>
        <w:t xml:space="preserve"> </w:t>
      </w:r>
      <w:r>
        <w:rPr>
          <w:w w:val="105"/>
        </w:rPr>
        <w:t>through</w:t>
      </w:r>
      <w:r>
        <w:rPr>
          <w:spacing w:val="34"/>
          <w:w w:val="105"/>
        </w:rPr>
        <w:t xml:space="preserve"> </w:t>
      </w:r>
      <w:r>
        <w:rPr>
          <w:w w:val="105"/>
        </w:rPr>
        <w:t>a</w:t>
      </w:r>
      <w:r>
        <w:rPr>
          <w:spacing w:val="34"/>
          <w:w w:val="105"/>
        </w:rPr>
        <w:t xml:space="preserve"> </w:t>
      </w:r>
      <w:r>
        <w:rPr>
          <w:w w:val="105"/>
        </w:rPr>
        <w:t>technical</w:t>
      </w:r>
      <w:r>
        <w:rPr>
          <w:spacing w:val="34"/>
          <w:w w:val="105"/>
        </w:rPr>
        <w:t xml:space="preserve"> </w:t>
      </w:r>
      <w:r>
        <w:rPr>
          <w:w w:val="105"/>
        </w:rPr>
        <w:t>subfactor</w:t>
      </w:r>
      <w:r>
        <w:rPr>
          <w:spacing w:val="34"/>
          <w:w w:val="105"/>
        </w:rPr>
        <w:t xml:space="preserve"> </w:t>
      </w:r>
      <w:r>
        <w:rPr>
          <w:w w:val="105"/>
        </w:rPr>
        <w:t>to</w:t>
      </w:r>
      <w:r>
        <w:rPr>
          <w:spacing w:val="34"/>
          <w:w w:val="105"/>
        </w:rPr>
        <w:t xml:space="preserve"> </w:t>
      </w:r>
      <w:r>
        <w:rPr>
          <w:w w:val="105"/>
        </w:rPr>
        <w:t>evaluate offerors’ proposed management approach</w:t>
      </w:r>
      <w:r w:rsidR="0042666D">
        <w:rPr>
          <w:w w:val="105"/>
        </w:rPr>
        <w:t>,</w:t>
      </w:r>
      <w:r>
        <w:rPr>
          <w:w w:val="105"/>
        </w:rPr>
        <w:t xml:space="preserve"> and or/staffing plan, or including the evaluation under the cost/price factor or as a “Volume I” proposal submission and element of proposal compliance and offeror responsibility.</w:t>
      </w:r>
    </w:p>
    <w:p w14:paraId="74208462" w14:textId="77777777" w:rsidR="002A5991" w:rsidRDefault="002A5991">
      <w:pPr>
        <w:pStyle w:val="BodyText"/>
        <w:spacing w:before="3"/>
        <w:rPr>
          <w:sz w:val="21"/>
        </w:rPr>
      </w:pPr>
    </w:p>
    <w:p w14:paraId="1E8393C6" w14:textId="77777777" w:rsidR="002A5991" w:rsidRDefault="00C211E0">
      <w:pPr>
        <w:pStyle w:val="ListParagraph"/>
        <w:numPr>
          <w:ilvl w:val="4"/>
          <w:numId w:val="10"/>
        </w:numPr>
        <w:tabs>
          <w:tab w:val="left" w:pos="1045"/>
        </w:tabs>
        <w:spacing w:line="271" w:lineRule="auto"/>
        <w:ind w:right="111" w:firstLine="0"/>
      </w:pPr>
      <w:r>
        <w:rPr>
          <w:w w:val="105"/>
        </w:rPr>
        <w:t>When</w:t>
      </w:r>
      <w:r>
        <w:rPr>
          <w:spacing w:val="33"/>
          <w:w w:val="105"/>
        </w:rPr>
        <w:t xml:space="preserve"> </w:t>
      </w:r>
      <w:r>
        <w:rPr>
          <w:w w:val="105"/>
        </w:rPr>
        <w:t>including</w:t>
      </w:r>
      <w:r>
        <w:rPr>
          <w:spacing w:val="33"/>
          <w:w w:val="105"/>
        </w:rPr>
        <w:t xml:space="preserve"> </w:t>
      </w:r>
      <w:r>
        <w:rPr>
          <w:w w:val="105"/>
        </w:rPr>
        <w:t>the</w:t>
      </w:r>
      <w:r>
        <w:rPr>
          <w:spacing w:val="33"/>
          <w:w w:val="105"/>
        </w:rPr>
        <w:t xml:space="preserve"> </w:t>
      </w:r>
      <w:r>
        <w:rPr>
          <w:w w:val="105"/>
        </w:rPr>
        <w:t>professional</w:t>
      </w:r>
      <w:r>
        <w:rPr>
          <w:spacing w:val="33"/>
          <w:w w:val="105"/>
        </w:rPr>
        <w:t xml:space="preserve"> </w:t>
      </w:r>
      <w:r>
        <w:rPr>
          <w:w w:val="105"/>
        </w:rPr>
        <w:t>employee</w:t>
      </w:r>
      <w:r>
        <w:rPr>
          <w:spacing w:val="33"/>
          <w:w w:val="105"/>
        </w:rPr>
        <w:t xml:space="preserve"> </w:t>
      </w:r>
      <w:r>
        <w:rPr>
          <w:w w:val="105"/>
        </w:rPr>
        <w:t>compensation</w:t>
      </w:r>
      <w:r>
        <w:rPr>
          <w:spacing w:val="33"/>
          <w:w w:val="105"/>
        </w:rPr>
        <w:t xml:space="preserve"> </w:t>
      </w:r>
      <w:r>
        <w:rPr>
          <w:w w:val="105"/>
        </w:rPr>
        <w:t>evaluation</w:t>
      </w:r>
      <w:r>
        <w:rPr>
          <w:spacing w:val="33"/>
          <w:w w:val="105"/>
        </w:rPr>
        <w:t xml:space="preserve"> </w:t>
      </w:r>
      <w:r>
        <w:rPr>
          <w:w w:val="105"/>
        </w:rPr>
        <w:t>as</w:t>
      </w:r>
      <w:r>
        <w:rPr>
          <w:spacing w:val="33"/>
          <w:w w:val="105"/>
        </w:rPr>
        <w:t xml:space="preserve"> </w:t>
      </w:r>
      <w:r>
        <w:rPr>
          <w:w w:val="105"/>
        </w:rPr>
        <w:t>a</w:t>
      </w:r>
      <w:r>
        <w:rPr>
          <w:spacing w:val="33"/>
          <w:w w:val="105"/>
        </w:rPr>
        <w:t xml:space="preserve"> </w:t>
      </w:r>
      <w:r>
        <w:rPr>
          <w:w w:val="105"/>
        </w:rPr>
        <w:t>“Volume</w:t>
      </w:r>
      <w:r>
        <w:rPr>
          <w:spacing w:val="33"/>
          <w:w w:val="105"/>
        </w:rPr>
        <w:t xml:space="preserve"> </w:t>
      </w:r>
      <w:r>
        <w:rPr>
          <w:w w:val="105"/>
        </w:rPr>
        <w:t xml:space="preserve">I” </w:t>
      </w:r>
      <w:r>
        <w:rPr>
          <w:w w:val="105"/>
        </w:rPr>
        <w:lastRenderedPageBreak/>
        <w:t>proposal submission and element of proposal compliance and offeror responsibility in a source selection with small business offerors, a finding of non-responsibility due to an inadequate</w:t>
      </w:r>
      <w:r>
        <w:rPr>
          <w:spacing w:val="80"/>
          <w:w w:val="105"/>
        </w:rPr>
        <w:t xml:space="preserve"> </w:t>
      </w:r>
      <w:r>
        <w:rPr>
          <w:w w:val="105"/>
        </w:rPr>
        <w:t>professional employee compensation plan for an otherwise successful small business offeror requires the</w:t>
      </w:r>
      <w:r>
        <w:rPr>
          <w:spacing w:val="40"/>
          <w:w w:val="105"/>
        </w:rPr>
        <w:t xml:space="preserve"> </w:t>
      </w:r>
      <w:r>
        <w:rPr>
          <w:w w:val="105"/>
        </w:rPr>
        <w:t>PCO</w:t>
      </w:r>
      <w:r>
        <w:rPr>
          <w:spacing w:val="40"/>
          <w:w w:val="105"/>
        </w:rPr>
        <w:t xml:space="preserve"> </w:t>
      </w:r>
      <w:r>
        <w:rPr>
          <w:w w:val="105"/>
        </w:rPr>
        <w:t>to</w:t>
      </w:r>
      <w:r>
        <w:rPr>
          <w:spacing w:val="40"/>
          <w:w w:val="105"/>
        </w:rPr>
        <w:t xml:space="preserve"> </w:t>
      </w:r>
      <w:r>
        <w:rPr>
          <w:w w:val="105"/>
        </w:rPr>
        <w:t>engage</w:t>
      </w:r>
      <w:r>
        <w:rPr>
          <w:spacing w:val="40"/>
          <w:w w:val="105"/>
        </w:rPr>
        <w:t xml:space="preserve"> </w:t>
      </w:r>
      <w:r>
        <w:rPr>
          <w:w w:val="105"/>
        </w:rPr>
        <w:t>the</w:t>
      </w:r>
      <w:r>
        <w:rPr>
          <w:spacing w:val="40"/>
          <w:w w:val="105"/>
        </w:rPr>
        <w:t xml:space="preserve"> </w:t>
      </w:r>
      <w:r>
        <w:rPr>
          <w:w w:val="105"/>
        </w:rPr>
        <w:t>Small</w:t>
      </w:r>
      <w:r>
        <w:rPr>
          <w:spacing w:val="40"/>
          <w:w w:val="105"/>
        </w:rPr>
        <w:t xml:space="preserve"> </w:t>
      </w:r>
      <w:r>
        <w:rPr>
          <w:w w:val="105"/>
        </w:rPr>
        <w:t>Business</w:t>
      </w:r>
      <w:r>
        <w:rPr>
          <w:spacing w:val="40"/>
          <w:w w:val="105"/>
        </w:rPr>
        <w:t xml:space="preserve"> </w:t>
      </w:r>
      <w:r>
        <w:rPr>
          <w:w w:val="105"/>
        </w:rPr>
        <w:t>Administration</w:t>
      </w:r>
      <w:r>
        <w:rPr>
          <w:spacing w:val="40"/>
          <w:w w:val="105"/>
        </w:rPr>
        <w:t xml:space="preserve"> </w:t>
      </w:r>
      <w:r>
        <w:rPr>
          <w:w w:val="105"/>
        </w:rPr>
        <w:t>Certificate</w:t>
      </w:r>
      <w:r>
        <w:rPr>
          <w:spacing w:val="40"/>
          <w:w w:val="105"/>
        </w:rPr>
        <w:t xml:space="preserve"> </w:t>
      </w:r>
      <w:r>
        <w:rPr>
          <w:w w:val="105"/>
        </w:rPr>
        <w:t>of</w:t>
      </w:r>
      <w:r>
        <w:rPr>
          <w:spacing w:val="40"/>
          <w:w w:val="105"/>
        </w:rPr>
        <w:t xml:space="preserve"> </w:t>
      </w:r>
      <w:r>
        <w:rPr>
          <w:w w:val="105"/>
        </w:rPr>
        <w:t>Competency</w:t>
      </w:r>
      <w:r>
        <w:rPr>
          <w:spacing w:val="40"/>
          <w:w w:val="105"/>
        </w:rPr>
        <w:t xml:space="preserve"> </w:t>
      </w:r>
      <w:r>
        <w:rPr>
          <w:w w:val="105"/>
        </w:rPr>
        <w:t>(CoC)</w:t>
      </w:r>
      <w:r>
        <w:rPr>
          <w:spacing w:val="40"/>
          <w:w w:val="105"/>
        </w:rPr>
        <w:t xml:space="preserve"> </w:t>
      </w:r>
      <w:r>
        <w:rPr>
          <w:w w:val="105"/>
        </w:rPr>
        <w:t>process.</w:t>
      </w:r>
    </w:p>
    <w:p w14:paraId="38C8C342" w14:textId="77777777" w:rsidR="002A5991" w:rsidRDefault="002A5991">
      <w:pPr>
        <w:pStyle w:val="BodyText"/>
        <w:rPr>
          <w:sz w:val="26"/>
        </w:rPr>
      </w:pPr>
    </w:p>
    <w:p w14:paraId="08F79AE3" w14:textId="77777777" w:rsidR="002A5991" w:rsidRDefault="00C211E0">
      <w:pPr>
        <w:pStyle w:val="ListParagraph"/>
        <w:numPr>
          <w:ilvl w:val="1"/>
          <w:numId w:val="19"/>
        </w:numPr>
        <w:tabs>
          <w:tab w:val="left" w:pos="523"/>
        </w:tabs>
        <w:spacing w:before="195"/>
        <w:ind w:hanging="413"/>
        <w:rPr>
          <w:rFonts w:ascii="Bookman Old Style"/>
          <w:b/>
        </w:rPr>
      </w:pPr>
      <w:r>
        <w:rPr>
          <w:rFonts w:ascii="Bookman Old Style"/>
          <w:b/>
          <w:spacing w:val="-6"/>
        </w:rPr>
        <w:t>Documentation</w:t>
      </w:r>
      <w:r>
        <w:rPr>
          <w:rFonts w:ascii="Bookman Old Style"/>
          <w:b/>
        </w:rPr>
        <w:t xml:space="preserve"> </w:t>
      </w:r>
      <w:r>
        <w:rPr>
          <w:rFonts w:ascii="Bookman Old Style"/>
          <w:b/>
          <w:spacing w:val="-6"/>
        </w:rPr>
        <w:t>of</w:t>
      </w:r>
      <w:r>
        <w:rPr>
          <w:rFonts w:ascii="Bookman Old Style"/>
          <w:b/>
        </w:rPr>
        <w:t xml:space="preserve"> </w:t>
      </w:r>
      <w:r>
        <w:rPr>
          <w:rFonts w:ascii="Bookman Old Style"/>
          <w:b/>
          <w:spacing w:val="-6"/>
        </w:rPr>
        <w:t>Initial</w:t>
      </w:r>
      <w:r>
        <w:rPr>
          <w:rFonts w:ascii="Bookman Old Style"/>
          <w:b/>
          <w:spacing w:val="1"/>
        </w:rPr>
        <w:t xml:space="preserve"> </w:t>
      </w:r>
      <w:r>
        <w:rPr>
          <w:rFonts w:ascii="Bookman Old Style"/>
          <w:b/>
          <w:spacing w:val="-6"/>
        </w:rPr>
        <w:t>Evaluation</w:t>
      </w:r>
      <w:r>
        <w:rPr>
          <w:rFonts w:ascii="Bookman Old Style"/>
          <w:b/>
        </w:rPr>
        <w:t xml:space="preserve"> </w:t>
      </w:r>
      <w:r>
        <w:rPr>
          <w:rFonts w:ascii="Bookman Old Style"/>
          <w:b/>
          <w:spacing w:val="-6"/>
        </w:rPr>
        <w:t>Results</w:t>
      </w:r>
    </w:p>
    <w:p w14:paraId="1DFDBD20" w14:textId="77777777" w:rsidR="002A5991" w:rsidRDefault="002A5991">
      <w:pPr>
        <w:pStyle w:val="BodyText"/>
        <w:rPr>
          <w:rFonts w:ascii="Bookman Old Style"/>
          <w:b/>
          <w:sz w:val="26"/>
        </w:rPr>
      </w:pPr>
    </w:p>
    <w:p w14:paraId="2A4D331E" w14:textId="77777777" w:rsidR="002A5991" w:rsidRDefault="00C211E0">
      <w:pPr>
        <w:pStyle w:val="ListParagraph"/>
        <w:numPr>
          <w:ilvl w:val="2"/>
          <w:numId w:val="19"/>
        </w:numPr>
        <w:tabs>
          <w:tab w:val="left" w:pos="671"/>
        </w:tabs>
        <w:spacing w:before="220" w:line="271" w:lineRule="auto"/>
        <w:ind w:left="110" w:right="214" w:firstLine="0"/>
      </w:pPr>
      <w:r>
        <w:rPr>
          <w:w w:val="105"/>
        </w:rPr>
        <w:t>SSEB</w:t>
      </w:r>
      <w:r>
        <w:rPr>
          <w:spacing w:val="27"/>
          <w:w w:val="105"/>
        </w:rPr>
        <w:t xml:space="preserve"> </w:t>
      </w:r>
      <w:r>
        <w:rPr>
          <w:w w:val="105"/>
        </w:rPr>
        <w:t>Initial</w:t>
      </w:r>
      <w:r>
        <w:rPr>
          <w:spacing w:val="27"/>
          <w:w w:val="105"/>
        </w:rPr>
        <w:t xml:space="preserve"> </w:t>
      </w:r>
      <w:r>
        <w:rPr>
          <w:w w:val="105"/>
        </w:rPr>
        <w:t>Evaluation.</w:t>
      </w:r>
      <w:r>
        <w:rPr>
          <w:spacing w:val="27"/>
          <w:w w:val="105"/>
        </w:rPr>
        <w:t xml:space="preserve"> </w:t>
      </w:r>
      <w:r>
        <w:rPr>
          <w:w w:val="105"/>
        </w:rPr>
        <w:t>The</w:t>
      </w:r>
      <w:r>
        <w:rPr>
          <w:spacing w:val="27"/>
          <w:w w:val="105"/>
        </w:rPr>
        <w:t xml:space="preserve"> </w:t>
      </w:r>
      <w:r>
        <w:rPr>
          <w:w w:val="105"/>
        </w:rPr>
        <w:t>SSEB</w:t>
      </w:r>
      <w:r>
        <w:rPr>
          <w:spacing w:val="27"/>
          <w:w w:val="105"/>
        </w:rPr>
        <w:t xml:space="preserve"> </w:t>
      </w:r>
      <w:r>
        <w:rPr>
          <w:w w:val="105"/>
        </w:rPr>
        <w:t>Initial</w:t>
      </w:r>
      <w:r>
        <w:rPr>
          <w:spacing w:val="27"/>
          <w:w w:val="105"/>
        </w:rPr>
        <w:t xml:space="preserve"> </w:t>
      </w:r>
      <w:r>
        <w:rPr>
          <w:w w:val="105"/>
        </w:rPr>
        <w:t>Report</w:t>
      </w:r>
      <w:r>
        <w:rPr>
          <w:spacing w:val="27"/>
          <w:w w:val="105"/>
        </w:rPr>
        <w:t xml:space="preserve"> </w:t>
      </w:r>
      <w:r>
        <w:rPr>
          <w:w w:val="105"/>
        </w:rPr>
        <w:t>is</w:t>
      </w:r>
      <w:r>
        <w:rPr>
          <w:spacing w:val="27"/>
          <w:w w:val="105"/>
        </w:rPr>
        <w:t xml:space="preserve"> </w:t>
      </w:r>
      <w:r>
        <w:rPr>
          <w:w w:val="105"/>
        </w:rPr>
        <w:t>used</w:t>
      </w:r>
      <w:r>
        <w:rPr>
          <w:spacing w:val="27"/>
          <w:w w:val="105"/>
        </w:rPr>
        <w:t xml:space="preserve"> </w:t>
      </w:r>
      <w:r>
        <w:rPr>
          <w:w w:val="105"/>
        </w:rPr>
        <w:t>to</w:t>
      </w:r>
      <w:r>
        <w:rPr>
          <w:spacing w:val="27"/>
          <w:w w:val="105"/>
        </w:rPr>
        <w:t xml:space="preserve"> </w:t>
      </w:r>
      <w:r>
        <w:rPr>
          <w:w w:val="105"/>
        </w:rPr>
        <w:t>document</w:t>
      </w:r>
      <w:r>
        <w:rPr>
          <w:spacing w:val="27"/>
          <w:w w:val="105"/>
        </w:rPr>
        <w:t xml:space="preserve"> </w:t>
      </w:r>
      <w:r>
        <w:rPr>
          <w:w w:val="105"/>
        </w:rPr>
        <w:t>the</w:t>
      </w:r>
      <w:r>
        <w:rPr>
          <w:spacing w:val="27"/>
          <w:w w:val="105"/>
        </w:rPr>
        <w:t xml:space="preserve"> </w:t>
      </w:r>
      <w:r>
        <w:rPr>
          <w:w w:val="105"/>
        </w:rPr>
        <w:t>results</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SSEB’s initial evaluation. The rationale for initial evaluation results and assignment of initial ratings will be</w:t>
      </w:r>
      <w:r>
        <w:rPr>
          <w:spacing w:val="40"/>
          <w:w w:val="105"/>
        </w:rPr>
        <w:t xml:space="preserve"> </w:t>
      </w:r>
      <w:r>
        <w:rPr>
          <w:w w:val="105"/>
        </w:rPr>
        <w:t>fully</w:t>
      </w:r>
      <w:r>
        <w:rPr>
          <w:spacing w:val="34"/>
          <w:w w:val="105"/>
        </w:rPr>
        <w:t xml:space="preserve"> </w:t>
      </w:r>
      <w:r>
        <w:rPr>
          <w:w w:val="105"/>
        </w:rPr>
        <w:t>and</w:t>
      </w:r>
      <w:r>
        <w:rPr>
          <w:spacing w:val="34"/>
          <w:w w:val="105"/>
        </w:rPr>
        <w:t xml:space="preserve"> </w:t>
      </w:r>
      <w:r>
        <w:rPr>
          <w:w w:val="105"/>
        </w:rPr>
        <w:t>contemporaneously</w:t>
      </w:r>
      <w:r>
        <w:rPr>
          <w:spacing w:val="34"/>
          <w:w w:val="105"/>
        </w:rPr>
        <w:t xml:space="preserve"> </w:t>
      </w:r>
      <w:r>
        <w:rPr>
          <w:w w:val="105"/>
        </w:rPr>
        <w:t>documented</w:t>
      </w:r>
      <w:r>
        <w:rPr>
          <w:spacing w:val="34"/>
          <w:w w:val="105"/>
        </w:rPr>
        <w:t xml:space="preserve"> </w:t>
      </w:r>
      <w:r>
        <w:rPr>
          <w:w w:val="105"/>
        </w:rPr>
        <w:t>in</w:t>
      </w:r>
      <w:r>
        <w:rPr>
          <w:spacing w:val="34"/>
          <w:w w:val="105"/>
        </w:rPr>
        <w:t xml:space="preserve"> </w:t>
      </w:r>
      <w:r>
        <w:rPr>
          <w:w w:val="105"/>
        </w:rPr>
        <w:t>the</w:t>
      </w:r>
      <w:r>
        <w:rPr>
          <w:spacing w:val="34"/>
          <w:w w:val="105"/>
        </w:rPr>
        <w:t xml:space="preserve"> </w:t>
      </w:r>
      <w:r>
        <w:rPr>
          <w:w w:val="105"/>
        </w:rPr>
        <w:t>SSEB</w:t>
      </w:r>
      <w:r>
        <w:rPr>
          <w:spacing w:val="34"/>
          <w:w w:val="105"/>
        </w:rPr>
        <w:t xml:space="preserve"> </w:t>
      </w:r>
      <w:r>
        <w:rPr>
          <w:w w:val="105"/>
        </w:rPr>
        <w:t>Initial</w:t>
      </w:r>
      <w:r>
        <w:rPr>
          <w:spacing w:val="34"/>
          <w:w w:val="105"/>
        </w:rPr>
        <w:t xml:space="preserve"> </w:t>
      </w:r>
      <w:r>
        <w:rPr>
          <w:w w:val="105"/>
        </w:rPr>
        <w:t>Report.</w:t>
      </w:r>
      <w:r>
        <w:rPr>
          <w:spacing w:val="34"/>
          <w:w w:val="105"/>
        </w:rPr>
        <w:t xml:space="preserve"> </w:t>
      </w:r>
      <w:r>
        <w:rPr>
          <w:w w:val="105"/>
        </w:rPr>
        <w:t>The</w:t>
      </w:r>
      <w:r>
        <w:rPr>
          <w:spacing w:val="34"/>
          <w:w w:val="105"/>
        </w:rPr>
        <w:t xml:space="preserve"> </w:t>
      </w:r>
      <w:r>
        <w:rPr>
          <w:w w:val="105"/>
        </w:rPr>
        <w:t>SSEB</w:t>
      </w:r>
      <w:r>
        <w:rPr>
          <w:spacing w:val="34"/>
          <w:w w:val="105"/>
        </w:rPr>
        <w:t xml:space="preserve"> </w:t>
      </w:r>
      <w:r>
        <w:rPr>
          <w:w w:val="105"/>
        </w:rPr>
        <w:t>Initial</w:t>
      </w:r>
      <w:r>
        <w:rPr>
          <w:spacing w:val="34"/>
          <w:w w:val="105"/>
        </w:rPr>
        <w:t xml:space="preserve"> </w:t>
      </w:r>
      <w:r>
        <w:rPr>
          <w:w w:val="105"/>
        </w:rPr>
        <w:t>Report</w:t>
      </w:r>
      <w:r>
        <w:rPr>
          <w:spacing w:val="34"/>
          <w:w w:val="105"/>
        </w:rPr>
        <w:t xml:space="preserve"> </w:t>
      </w:r>
      <w:r>
        <w:rPr>
          <w:w w:val="105"/>
        </w:rPr>
        <w:t>shall be</w:t>
      </w:r>
      <w:r>
        <w:rPr>
          <w:spacing w:val="26"/>
          <w:w w:val="105"/>
        </w:rPr>
        <w:t xml:space="preserve"> </w:t>
      </w:r>
      <w:r>
        <w:rPr>
          <w:w w:val="105"/>
        </w:rPr>
        <w:t>signed</w:t>
      </w:r>
      <w:r>
        <w:rPr>
          <w:spacing w:val="26"/>
          <w:w w:val="105"/>
        </w:rPr>
        <w:t xml:space="preserve"> </w:t>
      </w:r>
      <w:r>
        <w:rPr>
          <w:w w:val="105"/>
        </w:rPr>
        <w:t>by</w:t>
      </w:r>
      <w:r>
        <w:rPr>
          <w:spacing w:val="26"/>
          <w:w w:val="105"/>
        </w:rPr>
        <w:t xml:space="preserve"> </w:t>
      </w:r>
      <w:r>
        <w:rPr>
          <w:w w:val="105"/>
        </w:rPr>
        <w:t>the</w:t>
      </w:r>
      <w:r>
        <w:rPr>
          <w:spacing w:val="26"/>
          <w:w w:val="105"/>
        </w:rPr>
        <w:t xml:space="preserve"> </w:t>
      </w:r>
      <w:r>
        <w:rPr>
          <w:w w:val="105"/>
        </w:rPr>
        <w:t>PCO</w:t>
      </w:r>
      <w:r>
        <w:rPr>
          <w:spacing w:val="26"/>
          <w:w w:val="105"/>
        </w:rPr>
        <w:t xml:space="preserve"> </w:t>
      </w:r>
      <w:r>
        <w:rPr>
          <w:w w:val="105"/>
        </w:rPr>
        <w:t>and</w:t>
      </w:r>
      <w:r>
        <w:rPr>
          <w:spacing w:val="26"/>
          <w:w w:val="105"/>
        </w:rPr>
        <w:t xml:space="preserve"> </w:t>
      </w:r>
      <w:r>
        <w:rPr>
          <w:w w:val="105"/>
        </w:rPr>
        <w:t>SSEB</w:t>
      </w:r>
      <w:r>
        <w:rPr>
          <w:spacing w:val="26"/>
          <w:w w:val="105"/>
        </w:rPr>
        <w:t xml:space="preserve"> </w:t>
      </w:r>
      <w:r>
        <w:rPr>
          <w:w w:val="105"/>
        </w:rPr>
        <w:t>Chairperson</w:t>
      </w:r>
      <w:r>
        <w:rPr>
          <w:spacing w:val="26"/>
          <w:w w:val="105"/>
        </w:rPr>
        <w:t xml:space="preserve"> </w:t>
      </w:r>
      <w:r>
        <w:rPr>
          <w:w w:val="105"/>
        </w:rPr>
        <w:t>after</w:t>
      </w:r>
      <w:r>
        <w:rPr>
          <w:spacing w:val="26"/>
          <w:w w:val="105"/>
        </w:rPr>
        <w:t xml:space="preserve"> </w:t>
      </w:r>
      <w:r>
        <w:rPr>
          <w:w w:val="105"/>
        </w:rPr>
        <w:t>the</w:t>
      </w:r>
      <w:r>
        <w:rPr>
          <w:spacing w:val="26"/>
          <w:w w:val="105"/>
        </w:rPr>
        <w:t xml:space="preserve"> </w:t>
      </w:r>
      <w:r>
        <w:rPr>
          <w:w w:val="105"/>
        </w:rPr>
        <w:t>completion</w:t>
      </w:r>
      <w:r>
        <w:rPr>
          <w:spacing w:val="26"/>
          <w:w w:val="105"/>
        </w:rPr>
        <w:t xml:space="preserve"> </w:t>
      </w:r>
      <w:r>
        <w:rPr>
          <w:w w:val="105"/>
        </w:rPr>
        <w:t>of</w:t>
      </w:r>
      <w:r>
        <w:rPr>
          <w:spacing w:val="26"/>
          <w:w w:val="105"/>
        </w:rPr>
        <w:t xml:space="preserve"> </w:t>
      </w:r>
      <w:r>
        <w:rPr>
          <w:w w:val="105"/>
        </w:rPr>
        <w:t>initial</w:t>
      </w:r>
      <w:r>
        <w:rPr>
          <w:spacing w:val="26"/>
          <w:w w:val="105"/>
        </w:rPr>
        <w:t xml:space="preserve"> </w:t>
      </w:r>
      <w:r>
        <w:rPr>
          <w:w w:val="105"/>
        </w:rPr>
        <w:t>evaluations</w:t>
      </w:r>
      <w:r>
        <w:rPr>
          <w:spacing w:val="26"/>
          <w:w w:val="105"/>
        </w:rPr>
        <w:t xml:space="preserve"> </w:t>
      </w:r>
      <w:r>
        <w:rPr>
          <w:w w:val="105"/>
        </w:rPr>
        <w:t>and</w:t>
      </w:r>
      <w:r>
        <w:rPr>
          <w:spacing w:val="26"/>
          <w:w w:val="105"/>
        </w:rPr>
        <w:t xml:space="preserve"> </w:t>
      </w:r>
      <w:r>
        <w:rPr>
          <w:w w:val="105"/>
        </w:rPr>
        <w:t>prior</w:t>
      </w:r>
      <w:r>
        <w:rPr>
          <w:spacing w:val="26"/>
          <w:w w:val="105"/>
        </w:rPr>
        <w:t xml:space="preserve"> </w:t>
      </w:r>
      <w:r>
        <w:rPr>
          <w:w w:val="105"/>
        </w:rPr>
        <w:t>to presentation of the initial evaluation results to the SSA. The following tailorable templates are</w:t>
      </w:r>
      <w:r>
        <w:rPr>
          <w:spacing w:val="40"/>
          <w:w w:val="105"/>
        </w:rPr>
        <w:t xml:space="preserve"> </w:t>
      </w:r>
      <w:r>
        <w:rPr>
          <w:w w:val="105"/>
        </w:rPr>
        <w:t>available for use, as desired:</w:t>
      </w:r>
    </w:p>
    <w:p w14:paraId="6EAECC1B" w14:textId="77777777" w:rsidR="002A5991" w:rsidRDefault="002A5991">
      <w:pPr>
        <w:pStyle w:val="BodyText"/>
        <w:spacing w:before="3"/>
        <w:rPr>
          <w:sz w:val="21"/>
        </w:rPr>
      </w:pPr>
    </w:p>
    <w:commentRangeStart w:id="20"/>
    <w:p w14:paraId="522D21C9" w14:textId="77777777" w:rsidR="0088725C" w:rsidRDefault="00196F3B">
      <w:pPr>
        <w:ind w:left="110"/>
        <w:rPr>
          <w:i/>
          <w:color w:val="27314A"/>
          <w:spacing w:val="4"/>
          <w:w w:val="110"/>
          <w:u w:val="single" w:color="27314A"/>
        </w:rPr>
      </w:pPr>
      <w:r>
        <w:fldChar w:fldCharType="begin"/>
      </w:r>
      <w:r>
        <w:instrText>HYPERLINK "https://usaf.dps.mil/sites/AFCC/AQCP/KnowledgeCenter/SitePages/DAFFARS-Templates.aspx" \h</w:instrText>
      </w:r>
      <w:r>
        <w:fldChar w:fldCharType="separate"/>
      </w:r>
      <w:r w:rsidR="00C211E0">
        <w:rPr>
          <w:i/>
          <w:color w:val="27314A"/>
          <w:w w:val="110"/>
          <w:u w:val="single" w:color="27314A"/>
        </w:rPr>
        <w:t>SSEB</w:t>
      </w:r>
      <w:r w:rsidR="00C211E0">
        <w:rPr>
          <w:i/>
          <w:color w:val="27314A"/>
          <w:spacing w:val="4"/>
          <w:w w:val="110"/>
          <w:u w:val="single" w:color="27314A"/>
        </w:rPr>
        <w:t xml:space="preserve"> </w:t>
      </w:r>
      <w:r w:rsidR="00C211E0">
        <w:rPr>
          <w:i/>
          <w:color w:val="27314A"/>
          <w:w w:val="110"/>
          <w:u w:val="single" w:color="27314A"/>
        </w:rPr>
        <w:t>Repor</w:t>
      </w:r>
      <w:r>
        <w:rPr>
          <w:i/>
          <w:color w:val="27314A"/>
          <w:w w:val="110"/>
          <w:u w:val="single" w:color="27314A"/>
        </w:rPr>
        <w:fldChar w:fldCharType="end"/>
      </w:r>
      <w:hyperlink r:id="rId56">
        <w:r w:rsidR="00C211E0">
          <w:rPr>
            <w:i/>
            <w:color w:val="27314A"/>
            <w:w w:val="110"/>
            <w:u w:val="single" w:color="27314A"/>
          </w:rPr>
          <w:t>t</w:t>
        </w:r>
      </w:hyperlink>
      <w:r w:rsidR="00C211E0">
        <w:rPr>
          <w:i/>
          <w:color w:val="27314A"/>
          <w:spacing w:val="4"/>
          <w:w w:val="110"/>
          <w:u w:val="single" w:color="27314A"/>
        </w:rPr>
        <w:t xml:space="preserve"> </w:t>
      </w:r>
    </w:p>
    <w:p w14:paraId="42D90937" w14:textId="28BF6908" w:rsidR="002A5991" w:rsidRDefault="0069025B">
      <w:pPr>
        <w:ind w:left="110"/>
        <w:rPr>
          <w:i/>
        </w:rPr>
      </w:pPr>
      <w:hyperlink r:id="rId57">
        <w:r w:rsidR="00C211E0">
          <w:rPr>
            <w:i/>
            <w:color w:val="27314A"/>
            <w:w w:val="110"/>
            <w:u w:val="single" w:color="27314A"/>
          </w:rPr>
          <w:t>Initial</w:t>
        </w:r>
        <w:r w:rsidR="00C211E0">
          <w:rPr>
            <w:i/>
            <w:color w:val="27314A"/>
            <w:spacing w:val="5"/>
            <w:w w:val="110"/>
            <w:u w:val="single" w:color="27314A"/>
          </w:rPr>
          <w:t xml:space="preserve"> </w:t>
        </w:r>
        <w:r w:rsidR="00C211E0">
          <w:rPr>
            <w:i/>
            <w:color w:val="27314A"/>
            <w:w w:val="110"/>
            <w:u w:val="single" w:color="27314A"/>
          </w:rPr>
          <w:t>Evaluation</w:t>
        </w:r>
        <w:r w:rsidR="00C211E0">
          <w:rPr>
            <w:i/>
            <w:color w:val="27314A"/>
            <w:spacing w:val="4"/>
            <w:w w:val="110"/>
            <w:u w:val="single" w:color="27314A"/>
          </w:rPr>
          <w:t xml:space="preserve"> </w:t>
        </w:r>
        <w:r w:rsidR="00C211E0">
          <w:rPr>
            <w:i/>
            <w:color w:val="27314A"/>
            <w:spacing w:val="-2"/>
            <w:w w:val="110"/>
            <w:u w:val="single" w:color="27314A"/>
          </w:rPr>
          <w:t>Briefing</w:t>
        </w:r>
      </w:hyperlink>
      <w:commentRangeEnd w:id="20"/>
      <w:r w:rsidR="0088725C">
        <w:rPr>
          <w:rStyle w:val="CommentReference"/>
        </w:rPr>
        <w:commentReference w:id="20"/>
      </w:r>
    </w:p>
    <w:p w14:paraId="1B4361EB" w14:textId="77777777" w:rsidR="002A5991" w:rsidRDefault="002A5991">
      <w:pPr>
        <w:pStyle w:val="BodyText"/>
        <w:rPr>
          <w:i/>
          <w:sz w:val="20"/>
        </w:rPr>
      </w:pPr>
    </w:p>
    <w:p w14:paraId="03102D2C" w14:textId="468DF2D1" w:rsidR="002A5991" w:rsidRDefault="00F2685C">
      <w:pPr>
        <w:pStyle w:val="BodyText"/>
        <w:spacing w:before="9"/>
        <w:rPr>
          <w:w w:val="105"/>
        </w:rPr>
      </w:pPr>
      <w:commentRangeStart w:id="21"/>
      <w:r w:rsidRPr="00F2685C">
        <w:rPr>
          <w:w w:val="105"/>
        </w:rPr>
        <w:t xml:space="preserve">3.2.1.1 </w:t>
      </w:r>
      <w:r w:rsidRPr="00317DDB">
        <w:rPr>
          <w:w w:val="105"/>
        </w:rPr>
        <w:t xml:space="preserve">For all programs for which DoDI 5000.75 or DoDI 5000.85 designates USD(A&amp;S) as the Milestone Decision Authority, for which AFI63-101/20-101 designates SAF/AQ </w:t>
      </w:r>
      <w:r w:rsidR="00E66010">
        <w:rPr>
          <w:w w:val="105"/>
        </w:rPr>
        <w:t xml:space="preserve">or SAF/SQ </w:t>
      </w:r>
      <w:r w:rsidRPr="00317DDB">
        <w:rPr>
          <w:w w:val="105"/>
        </w:rPr>
        <w:t>as the Milestone Decision Authority, all SCAT-I services acquisitions, all BCAT I and II systems, and all constructions projects with an estimated total value of $1 billion or more, request the DAF IP Cadre (SAF/AQCC) review the source selection record by completing the Intake Form (available at the internal IP Cadre MS Teams Channel Link) and submitting that form to SAF/AQCC via the DAF IP Cadre Workflow Email address (</w:t>
      </w:r>
      <w:hyperlink r:id="rId58" w:history="1">
        <w:r w:rsidRPr="00451451">
          <w:rPr>
            <w:rStyle w:val="Hyperlink"/>
            <w:w w:val="105"/>
          </w:rPr>
          <w:t>SAF.AQ.SAF-AQCC.Workflow@us.af.mil</w:t>
        </w:r>
      </w:hyperlink>
      <w:r w:rsidRPr="00317DDB">
        <w:rPr>
          <w:w w:val="105"/>
        </w:rPr>
        <w:t>).</w:t>
      </w:r>
      <w:commentRangeEnd w:id="21"/>
      <w:r w:rsidR="0088725C">
        <w:rPr>
          <w:rStyle w:val="CommentReference"/>
        </w:rPr>
        <w:commentReference w:id="21"/>
      </w:r>
    </w:p>
    <w:p w14:paraId="15B6862C" w14:textId="77777777" w:rsidR="00F2685C" w:rsidRPr="00F2685C" w:rsidRDefault="00F2685C">
      <w:pPr>
        <w:pStyle w:val="BodyText"/>
        <w:spacing w:before="9"/>
        <w:rPr>
          <w:w w:val="105"/>
        </w:rPr>
      </w:pPr>
    </w:p>
    <w:p w14:paraId="385D697E" w14:textId="670167B7" w:rsidR="002A5991" w:rsidRPr="006A2257" w:rsidRDefault="00C211E0" w:rsidP="006A2257">
      <w:pPr>
        <w:pStyle w:val="ListParagraph"/>
        <w:numPr>
          <w:ilvl w:val="1"/>
          <w:numId w:val="19"/>
        </w:numPr>
        <w:tabs>
          <w:tab w:val="left" w:pos="523"/>
        </w:tabs>
        <w:spacing w:before="100"/>
        <w:ind w:hanging="413"/>
        <w:rPr>
          <w:rFonts w:ascii="Bookman Old Style"/>
          <w:b/>
        </w:rPr>
      </w:pPr>
      <w:r>
        <w:rPr>
          <w:rFonts w:ascii="Bookman Old Style"/>
          <w:b/>
          <w:spacing w:val="-4"/>
        </w:rPr>
        <w:t>Award</w:t>
      </w:r>
      <w:r>
        <w:rPr>
          <w:rFonts w:ascii="Bookman Old Style"/>
          <w:b/>
          <w:spacing w:val="-12"/>
        </w:rPr>
        <w:t xml:space="preserve"> </w:t>
      </w:r>
      <w:r>
        <w:rPr>
          <w:rFonts w:ascii="Bookman Old Style"/>
          <w:b/>
          <w:spacing w:val="-4"/>
        </w:rPr>
        <w:t>without</w:t>
      </w:r>
      <w:r>
        <w:rPr>
          <w:rFonts w:ascii="Bookman Old Style"/>
          <w:b/>
          <w:spacing w:val="-11"/>
        </w:rPr>
        <w:t xml:space="preserve"> </w:t>
      </w:r>
      <w:r>
        <w:rPr>
          <w:rFonts w:ascii="Bookman Old Style"/>
          <w:b/>
          <w:spacing w:val="-4"/>
        </w:rPr>
        <w:t>Discussions</w:t>
      </w:r>
    </w:p>
    <w:p w14:paraId="11DFBFC5" w14:textId="64137FEE" w:rsidR="002A5991" w:rsidRDefault="00C211E0" w:rsidP="006A2257">
      <w:pPr>
        <w:pStyle w:val="BodyText"/>
        <w:spacing w:before="220"/>
        <w:ind w:left="110"/>
      </w:pPr>
      <w:r>
        <w:rPr>
          <w:w w:val="105"/>
        </w:rPr>
        <w:t>3.3.3</w:t>
      </w:r>
      <w:r>
        <w:rPr>
          <w:spacing w:val="17"/>
          <w:w w:val="105"/>
        </w:rPr>
        <w:t xml:space="preserve"> </w:t>
      </w:r>
      <w:r>
        <w:rPr>
          <w:w w:val="105"/>
        </w:rPr>
        <w:t>Documentation</w:t>
      </w:r>
      <w:r>
        <w:rPr>
          <w:spacing w:val="18"/>
          <w:w w:val="105"/>
        </w:rPr>
        <w:t xml:space="preserve"> </w:t>
      </w:r>
      <w:r>
        <w:rPr>
          <w:w w:val="105"/>
        </w:rPr>
        <w:t>Required</w:t>
      </w:r>
      <w:r>
        <w:rPr>
          <w:spacing w:val="18"/>
          <w:w w:val="105"/>
        </w:rPr>
        <w:t xml:space="preserve"> </w:t>
      </w:r>
      <w:r>
        <w:rPr>
          <w:w w:val="105"/>
        </w:rPr>
        <w:t>Prior</w:t>
      </w:r>
      <w:r>
        <w:rPr>
          <w:spacing w:val="17"/>
          <w:w w:val="105"/>
        </w:rPr>
        <w:t xml:space="preserve"> </w:t>
      </w:r>
      <w:r>
        <w:rPr>
          <w:w w:val="105"/>
        </w:rPr>
        <w:t>to</w:t>
      </w:r>
      <w:r>
        <w:rPr>
          <w:spacing w:val="18"/>
          <w:w w:val="105"/>
        </w:rPr>
        <w:t xml:space="preserve"> </w:t>
      </w:r>
      <w:r>
        <w:rPr>
          <w:w w:val="105"/>
        </w:rPr>
        <w:t>Contract</w:t>
      </w:r>
      <w:r>
        <w:rPr>
          <w:spacing w:val="18"/>
          <w:w w:val="105"/>
        </w:rPr>
        <w:t xml:space="preserve"> </w:t>
      </w:r>
      <w:r>
        <w:rPr>
          <w:w w:val="105"/>
        </w:rPr>
        <w:t>Award.</w:t>
      </w:r>
      <w:r>
        <w:rPr>
          <w:spacing w:val="17"/>
          <w:w w:val="105"/>
        </w:rPr>
        <w:t xml:space="preserve"> </w:t>
      </w:r>
      <w:r>
        <w:rPr>
          <w:w w:val="105"/>
        </w:rPr>
        <w:t>The</w:t>
      </w:r>
      <w:r>
        <w:rPr>
          <w:spacing w:val="18"/>
          <w:w w:val="105"/>
        </w:rPr>
        <w:t xml:space="preserve"> </w:t>
      </w:r>
      <w:r>
        <w:rPr>
          <w:w w:val="105"/>
        </w:rPr>
        <w:t>PCO</w:t>
      </w:r>
      <w:r>
        <w:rPr>
          <w:spacing w:val="18"/>
          <w:w w:val="105"/>
        </w:rPr>
        <w:t xml:space="preserve"> </w:t>
      </w:r>
      <w:r>
        <w:rPr>
          <w:w w:val="105"/>
        </w:rPr>
        <w:t>must</w:t>
      </w:r>
      <w:r>
        <w:rPr>
          <w:spacing w:val="18"/>
          <w:w w:val="105"/>
        </w:rPr>
        <w:t xml:space="preserve"> </w:t>
      </w:r>
      <w:r>
        <w:rPr>
          <w:w w:val="105"/>
        </w:rPr>
        <w:t>obtain</w:t>
      </w:r>
      <w:r>
        <w:rPr>
          <w:spacing w:val="17"/>
          <w:w w:val="105"/>
        </w:rPr>
        <w:t xml:space="preserve"> </w:t>
      </w:r>
      <w:r>
        <w:rPr>
          <w:w w:val="105"/>
        </w:rPr>
        <w:t>contract</w:t>
      </w:r>
      <w:r>
        <w:rPr>
          <w:spacing w:val="18"/>
          <w:w w:val="105"/>
        </w:rPr>
        <w:t xml:space="preserve"> </w:t>
      </w:r>
      <w:r>
        <w:rPr>
          <w:spacing w:val="-2"/>
          <w:w w:val="105"/>
        </w:rPr>
        <w:t>clearance</w:t>
      </w:r>
      <w:r w:rsidR="006A2257">
        <w:rPr>
          <w:spacing w:val="-2"/>
          <w:w w:val="105"/>
        </w:rPr>
        <w:t xml:space="preserve"> </w:t>
      </w:r>
      <w:r>
        <w:rPr>
          <w:w w:val="105"/>
        </w:rPr>
        <w:t xml:space="preserve">approval in accordance with </w:t>
      </w:r>
      <w:hyperlink r:id="rId59" w:anchor="DAFFARS_5301_9000">
        <w:r>
          <w:rPr>
            <w:color w:val="27314A"/>
            <w:w w:val="105"/>
            <w:u w:val="single" w:color="27314A"/>
          </w:rPr>
          <w:t>DAFFARS 5301.9000(e)(1)</w:t>
        </w:r>
      </w:hyperlink>
      <w:r>
        <w:rPr>
          <w:color w:val="27314A"/>
          <w:w w:val="105"/>
        </w:rPr>
        <w:t xml:space="preserve"> </w:t>
      </w:r>
      <w:r>
        <w:rPr>
          <w:w w:val="105"/>
        </w:rPr>
        <w:t>prior to the SSA making the decision to award without discussions.</w:t>
      </w:r>
    </w:p>
    <w:p w14:paraId="4FCC9586" w14:textId="77777777" w:rsidR="002A5991" w:rsidRDefault="002A5991">
      <w:pPr>
        <w:pStyle w:val="BodyText"/>
        <w:rPr>
          <w:sz w:val="26"/>
        </w:rPr>
      </w:pPr>
    </w:p>
    <w:p w14:paraId="76910EEB" w14:textId="77777777" w:rsidR="002A5991" w:rsidRDefault="00C211E0">
      <w:pPr>
        <w:pStyle w:val="ListParagraph"/>
        <w:numPr>
          <w:ilvl w:val="1"/>
          <w:numId w:val="19"/>
        </w:numPr>
        <w:tabs>
          <w:tab w:val="left" w:pos="523"/>
        </w:tabs>
        <w:spacing w:before="193"/>
        <w:ind w:hanging="413"/>
        <w:rPr>
          <w:rFonts w:ascii="Bookman Old Style"/>
          <w:b/>
        </w:rPr>
      </w:pPr>
      <w:r>
        <w:rPr>
          <w:rFonts w:ascii="Bookman Old Style"/>
          <w:b/>
          <w:spacing w:val="-6"/>
        </w:rPr>
        <w:t>Competitive</w:t>
      </w:r>
      <w:r>
        <w:rPr>
          <w:rFonts w:ascii="Bookman Old Style"/>
          <w:b/>
          <w:spacing w:val="-9"/>
        </w:rPr>
        <w:t xml:space="preserve"> </w:t>
      </w:r>
      <w:r>
        <w:rPr>
          <w:rFonts w:ascii="Bookman Old Style"/>
          <w:b/>
          <w:spacing w:val="-6"/>
        </w:rPr>
        <w:t>Range</w:t>
      </w:r>
      <w:r>
        <w:rPr>
          <w:rFonts w:ascii="Bookman Old Style"/>
          <w:b/>
          <w:spacing w:val="-9"/>
        </w:rPr>
        <w:t xml:space="preserve"> </w:t>
      </w:r>
      <w:r>
        <w:rPr>
          <w:rFonts w:ascii="Bookman Old Style"/>
          <w:b/>
          <w:spacing w:val="-6"/>
        </w:rPr>
        <w:t>Decision</w:t>
      </w:r>
      <w:r>
        <w:rPr>
          <w:rFonts w:ascii="Bookman Old Style"/>
          <w:b/>
          <w:spacing w:val="-8"/>
        </w:rPr>
        <w:t xml:space="preserve"> </w:t>
      </w:r>
      <w:r>
        <w:rPr>
          <w:rFonts w:ascii="Bookman Old Style"/>
          <w:b/>
          <w:spacing w:val="-6"/>
        </w:rPr>
        <w:t>Document</w:t>
      </w:r>
    </w:p>
    <w:p w14:paraId="35F63406" w14:textId="77777777" w:rsidR="002A5991" w:rsidRDefault="002A5991">
      <w:pPr>
        <w:pStyle w:val="BodyText"/>
        <w:rPr>
          <w:rFonts w:ascii="Bookman Old Style"/>
          <w:b/>
          <w:sz w:val="26"/>
        </w:rPr>
      </w:pPr>
    </w:p>
    <w:p w14:paraId="41369E53" w14:textId="77777777" w:rsidR="002A5991" w:rsidRDefault="00C211E0">
      <w:pPr>
        <w:pStyle w:val="ListParagraph"/>
        <w:numPr>
          <w:ilvl w:val="2"/>
          <w:numId w:val="19"/>
        </w:numPr>
        <w:tabs>
          <w:tab w:val="left" w:pos="671"/>
        </w:tabs>
        <w:spacing w:before="220" w:line="271" w:lineRule="auto"/>
        <w:ind w:left="110" w:right="269" w:firstLine="0"/>
      </w:pPr>
      <w:r>
        <w:rPr>
          <w:w w:val="110"/>
        </w:rPr>
        <w:t>The</w:t>
      </w:r>
      <w:r>
        <w:rPr>
          <w:spacing w:val="-2"/>
          <w:w w:val="110"/>
        </w:rPr>
        <w:t xml:space="preserve"> </w:t>
      </w:r>
      <w:r>
        <w:rPr>
          <w:w w:val="110"/>
        </w:rPr>
        <w:t>tailorable</w:t>
      </w:r>
      <w:r>
        <w:rPr>
          <w:spacing w:val="-1"/>
          <w:w w:val="110"/>
        </w:rPr>
        <w:t xml:space="preserve"> </w:t>
      </w:r>
      <w:commentRangeStart w:id="22"/>
      <w:r w:rsidR="00196F3B">
        <w:fldChar w:fldCharType="begin"/>
      </w:r>
      <w:r w:rsidR="00196F3B">
        <w:instrText>HYPERLINK "https://usaf.dps.mil/sites/AFCC/AQCP/KnowledgeCenter/SitePages/DAFFARS-Templates.aspx" \h</w:instrText>
      </w:r>
      <w:r w:rsidR="00196F3B">
        <w:fldChar w:fldCharType="separate"/>
      </w:r>
      <w:r>
        <w:rPr>
          <w:i/>
          <w:color w:val="27314A"/>
          <w:w w:val="110"/>
          <w:u w:val="single" w:color="27314A"/>
        </w:rPr>
        <w:t>Competitive</w:t>
      </w:r>
      <w:r>
        <w:rPr>
          <w:i/>
          <w:color w:val="27314A"/>
          <w:spacing w:val="-2"/>
          <w:w w:val="110"/>
          <w:u w:val="single" w:color="27314A"/>
        </w:rPr>
        <w:t xml:space="preserve"> </w:t>
      </w:r>
      <w:r>
        <w:rPr>
          <w:i/>
          <w:color w:val="27314A"/>
          <w:w w:val="110"/>
          <w:u w:val="single" w:color="27314A"/>
        </w:rPr>
        <w:t>Range</w:t>
      </w:r>
      <w:r>
        <w:rPr>
          <w:i/>
          <w:color w:val="27314A"/>
          <w:spacing w:val="-2"/>
          <w:w w:val="110"/>
          <w:u w:val="single" w:color="27314A"/>
        </w:rPr>
        <w:t xml:space="preserve"> </w:t>
      </w:r>
      <w:r>
        <w:rPr>
          <w:i/>
          <w:color w:val="27314A"/>
          <w:w w:val="110"/>
          <w:u w:val="single" w:color="27314A"/>
        </w:rPr>
        <w:t>Decision</w:t>
      </w:r>
      <w:r>
        <w:rPr>
          <w:i/>
          <w:color w:val="27314A"/>
          <w:spacing w:val="-2"/>
          <w:w w:val="110"/>
          <w:u w:val="single" w:color="27314A"/>
        </w:rPr>
        <w:t xml:space="preserve"> </w:t>
      </w:r>
      <w:r>
        <w:rPr>
          <w:i/>
          <w:color w:val="27314A"/>
          <w:w w:val="110"/>
          <w:u w:val="single" w:color="27314A"/>
        </w:rPr>
        <w:t>Documen</w:t>
      </w:r>
      <w:r w:rsidR="00196F3B">
        <w:rPr>
          <w:i/>
          <w:color w:val="27314A"/>
          <w:w w:val="110"/>
          <w:u w:val="single" w:color="27314A"/>
        </w:rPr>
        <w:fldChar w:fldCharType="end"/>
      </w:r>
      <w:hyperlink r:id="rId60">
        <w:r>
          <w:rPr>
            <w:i/>
            <w:color w:val="27314A"/>
            <w:w w:val="110"/>
            <w:u w:val="single" w:color="27314A"/>
          </w:rPr>
          <w:t>t</w:t>
        </w:r>
      </w:hyperlink>
      <w:r>
        <w:rPr>
          <w:i/>
          <w:color w:val="27314A"/>
          <w:spacing w:val="-1"/>
          <w:w w:val="110"/>
          <w:u w:val="single" w:color="27314A"/>
        </w:rPr>
        <w:t xml:space="preserve"> </w:t>
      </w:r>
      <w:r>
        <w:rPr>
          <w:i/>
          <w:w w:val="110"/>
        </w:rPr>
        <w:t>(CRDD)</w:t>
      </w:r>
      <w:r>
        <w:rPr>
          <w:i/>
          <w:spacing w:val="-2"/>
          <w:w w:val="110"/>
        </w:rPr>
        <w:t xml:space="preserve"> </w:t>
      </w:r>
      <w:r>
        <w:rPr>
          <w:w w:val="110"/>
        </w:rPr>
        <w:t>template</w:t>
      </w:r>
      <w:commentRangeEnd w:id="22"/>
      <w:r w:rsidR="0088725C">
        <w:rPr>
          <w:rStyle w:val="CommentReference"/>
        </w:rPr>
        <w:commentReference w:id="22"/>
      </w:r>
      <w:r>
        <w:rPr>
          <w:spacing w:val="-2"/>
          <w:w w:val="110"/>
        </w:rPr>
        <w:t xml:space="preserve"> </w:t>
      </w:r>
      <w:r>
        <w:rPr>
          <w:w w:val="110"/>
        </w:rPr>
        <w:t>is</w:t>
      </w:r>
      <w:r>
        <w:rPr>
          <w:spacing w:val="-2"/>
          <w:w w:val="110"/>
        </w:rPr>
        <w:t xml:space="preserve"> </w:t>
      </w:r>
      <w:r>
        <w:rPr>
          <w:w w:val="110"/>
        </w:rPr>
        <w:t>available</w:t>
      </w:r>
      <w:r>
        <w:rPr>
          <w:spacing w:val="-2"/>
          <w:w w:val="110"/>
        </w:rPr>
        <w:t xml:space="preserve"> </w:t>
      </w:r>
      <w:r>
        <w:rPr>
          <w:w w:val="110"/>
        </w:rPr>
        <w:t>for</w:t>
      </w:r>
      <w:r>
        <w:rPr>
          <w:spacing w:val="-2"/>
          <w:w w:val="110"/>
        </w:rPr>
        <w:t xml:space="preserve"> </w:t>
      </w:r>
      <w:r>
        <w:rPr>
          <w:w w:val="110"/>
        </w:rPr>
        <w:t>use,</w:t>
      </w:r>
      <w:r>
        <w:rPr>
          <w:spacing w:val="-2"/>
          <w:w w:val="110"/>
        </w:rPr>
        <w:t xml:space="preserve"> </w:t>
      </w:r>
      <w:r>
        <w:rPr>
          <w:w w:val="110"/>
        </w:rPr>
        <w:t xml:space="preserve">as </w:t>
      </w:r>
      <w:r>
        <w:rPr>
          <w:spacing w:val="-2"/>
          <w:w w:val="110"/>
        </w:rPr>
        <w:t>desired.</w:t>
      </w:r>
    </w:p>
    <w:p w14:paraId="6764AF51" w14:textId="77777777" w:rsidR="002A5991" w:rsidRDefault="002A5991">
      <w:pPr>
        <w:pStyle w:val="BodyText"/>
        <w:rPr>
          <w:sz w:val="26"/>
        </w:rPr>
      </w:pPr>
    </w:p>
    <w:p w14:paraId="1CA6961D" w14:textId="77777777" w:rsidR="002A5991" w:rsidRDefault="00C211E0">
      <w:pPr>
        <w:pStyle w:val="ListParagraph"/>
        <w:numPr>
          <w:ilvl w:val="1"/>
          <w:numId w:val="19"/>
        </w:numPr>
        <w:tabs>
          <w:tab w:val="left" w:pos="523"/>
        </w:tabs>
        <w:spacing w:before="193"/>
        <w:ind w:hanging="413"/>
        <w:rPr>
          <w:rFonts w:ascii="Bookman Old Style"/>
          <w:b/>
        </w:rPr>
      </w:pPr>
      <w:r>
        <w:rPr>
          <w:rFonts w:ascii="Bookman Old Style"/>
          <w:b/>
          <w:spacing w:val="-5"/>
        </w:rPr>
        <w:t>Discussion</w:t>
      </w:r>
      <w:r>
        <w:rPr>
          <w:rFonts w:ascii="Bookman Old Style"/>
          <w:b/>
          <w:spacing w:val="-2"/>
        </w:rPr>
        <w:t xml:space="preserve"> Process</w:t>
      </w:r>
    </w:p>
    <w:p w14:paraId="3DD9884A" w14:textId="77777777" w:rsidR="002A5991" w:rsidRDefault="002A5991">
      <w:pPr>
        <w:pStyle w:val="BodyText"/>
        <w:rPr>
          <w:rFonts w:ascii="Bookman Old Style"/>
          <w:b/>
          <w:sz w:val="26"/>
        </w:rPr>
      </w:pPr>
    </w:p>
    <w:p w14:paraId="5D4E49BC" w14:textId="77777777" w:rsidR="002A5991" w:rsidRDefault="00C211E0">
      <w:pPr>
        <w:pStyle w:val="BodyText"/>
        <w:spacing w:before="220" w:line="271" w:lineRule="auto"/>
        <w:ind w:left="110" w:right="212"/>
      </w:pPr>
      <w:r>
        <w:rPr>
          <w:w w:val="105"/>
        </w:rPr>
        <w:t>3.5.5 Best Practices. The PCO may provide offerors in the competitive range with their own initial</w:t>
      </w:r>
      <w:r>
        <w:rPr>
          <w:spacing w:val="80"/>
          <w:w w:val="105"/>
        </w:rPr>
        <w:t xml:space="preserve"> </w:t>
      </w:r>
      <w:r>
        <w:rPr>
          <w:w w:val="105"/>
        </w:rPr>
        <w:t>ratings and results of their own initial pricing analysis or total evaluated price. When interim ratings</w:t>
      </w:r>
      <w:r>
        <w:rPr>
          <w:spacing w:val="40"/>
          <w:w w:val="105"/>
        </w:rPr>
        <w:t xml:space="preserve"> </w:t>
      </w:r>
      <w:r>
        <w:rPr>
          <w:w w:val="105"/>
        </w:rPr>
        <w:t>and</w:t>
      </w:r>
      <w:r>
        <w:rPr>
          <w:spacing w:val="27"/>
          <w:w w:val="105"/>
        </w:rPr>
        <w:t xml:space="preserve"> </w:t>
      </w:r>
      <w:r>
        <w:rPr>
          <w:w w:val="105"/>
        </w:rPr>
        <w:t>pricing</w:t>
      </w:r>
      <w:r>
        <w:rPr>
          <w:spacing w:val="27"/>
          <w:w w:val="105"/>
        </w:rPr>
        <w:t xml:space="preserve"> </w:t>
      </w:r>
      <w:r>
        <w:rPr>
          <w:w w:val="105"/>
        </w:rPr>
        <w:t>analysis</w:t>
      </w:r>
      <w:r>
        <w:rPr>
          <w:spacing w:val="27"/>
          <w:w w:val="105"/>
        </w:rPr>
        <w:t xml:space="preserve"> </w:t>
      </w:r>
      <w:r>
        <w:rPr>
          <w:w w:val="105"/>
        </w:rPr>
        <w:t>are</w:t>
      </w:r>
      <w:r>
        <w:rPr>
          <w:spacing w:val="27"/>
          <w:w w:val="105"/>
        </w:rPr>
        <w:t xml:space="preserve"> </w:t>
      </w:r>
      <w:r>
        <w:rPr>
          <w:w w:val="105"/>
        </w:rPr>
        <w:t>provided</w:t>
      </w:r>
      <w:r>
        <w:rPr>
          <w:spacing w:val="27"/>
          <w:w w:val="105"/>
        </w:rPr>
        <w:t xml:space="preserve"> </w:t>
      </w:r>
      <w:r>
        <w:rPr>
          <w:w w:val="105"/>
        </w:rPr>
        <w:t>prior</w:t>
      </w:r>
      <w:r>
        <w:rPr>
          <w:spacing w:val="27"/>
          <w:w w:val="105"/>
        </w:rPr>
        <w:t xml:space="preserve"> </w:t>
      </w:r>
      <w:r>
        <w:rPr>
          <w:w w:val="105"/>
        </w:rPr>
        <w:t>to</w:t>
      </w:r>
      <w:r>
        <w:rPr>
          <w:spacing w:val="27"/>
          <w:w w:val="105"/>
        </w:rPr>
        <w:t xml:space="preserve"> </w:t>
      </w:r>
      <w:r>
        <w:rPr>
          <w:w w:val="105"/>
        </w:rPr>
        <w:t>requesting</w:t>
      </w:r>
      <w:r>
        <w:rPr>
          <w:spacing w:val="27"/>
          <w:w w:val="105"/>
        </w:rPr>
        <w:t xml:space="preserve"> </w:t>
      </w:r>
      <w:r>
        <w:rPr>
          <w:w w:val="105"/>
        </w:rPr>
        <w:t>final</w:t>
      </w:r>
      <w:r>
        <w:rPr>
          <w:spacing w:val="27"/>
          <w:w w:val="105"/>
        </w:rPr>
        <w:t xml:space="preserve"> </w:t>
      </w:r>
      <w:r>
        <w:rPr>
          <w:w w:val="105"/>
        </w:rPr>
        <w:t>proposal</w:t>
      </w:r>
      <w:r>
        <w:rPr>
          <w:spacing w:val="27"/>
          <w:w w:val="105"/>
        </w:rPr>
        <w:t xml:space="preserve"> </w:t>
      </w:r>
      <w:r>
        <w:rPr>
          <w:w w:val="105"/>
        </w:rPr>
        <w:t>revisions,</w:t>
      </w:r>
      <w:r>
        <w:rPr>
          <w:spacing w:val="27"/>
          <w:w w:val="105"/>
        </w:rPr>
        <w:t xml:space="preserve"> </w:t>
      </w:r>
      <w:r>
        <w:rPr>
          <w:w w:val="105"/>
        </w:rPr>
        <w:t>the</w:t>
      </w:r>
      <w:r>
        <w:rPr>
          <w:spacing w:val="27"/>
          <w:w w:val="105"/>
        </w:rPr>
        <w:t xml:space="preserve"> </w:t>
      </w:r>
      <w:r>
        <w:rPr>
          <w:w w:val="105"/>
        </w:rPr>
        <w:t>ratings</w:t>
      </w:r>
      <w:r>
        <w:rPr>
          <w:spacing w:val="27"/>
          <w:w w:val="105"/>
        </w:rPr>
        <w:t xml:space="preserve"> </w:t>
      </w:r>
      <w:r>
        <w:rPr>
          <w:w w:val="105"/>
        </w:rPr>
        <w:t>must reflect</w:t>
      </w:r>
      <w:r>
        <w:rPr>
          <w:spacing w:val="29"/>
          <w:w w:val="105"/>
        </w:rPr>
        <w:t xml:space="preserve"> </w:t>
      </w:r>
      <w:r>
        <w:rPr>
          <w:w w:val="105"/>
        </w:rPr>
        <w:t>the</w:t>
      </w:r>
      <w:r>
        <w:rPr>
          <w:spacing w:val="29"/>
          <w:w w:val="105"/>
        </w:rPr>
        <w:t xml:space="preserve"> </w:t>
      </w:r>
      <w:r>
        <w:rPr>
          <w:w w:val="105"/>
        </w:rPr>
        <w:t>results</w:t>
      </w:r>
      <w:r>
        <w:rPr>
          <w:spacing w:val="29"/>
          <w:w w:val="105"/>
        </w:rPr>
        <w:t xml:space="preserve"> </w:t>
      </w:r>
      <w:r>
        <w:rPr>
          <w:w w:val="105"/>
        </w:rPr>
        <w:t>of</w:t>
      </w:r>
      <w:r>
        <w:rPr>
          <w:spacing w:val="29"/>
          <w:w w:val="105"/>
        </w:rPr>
        <w:t xml:space="preserve"> </w:t>
      </w:r>
      <w:r>
        <w:rPr>
          <w:w w:val="105"/>
        </w:rPr>
        <w:t>discussions</w:t>
      </w:r>
      <w:r>
        <w:rPr>
          <w:spacing w:val="29"/>
          <w:w w:val="105"/>
        </w:rPr>
        <w:t xml:space="preserve"> </w:t>
      </w:r>
      <w:r>
        <w:rPr>
          <w:w w:val="105"/>
        </w:rPr>
        <w:t>with</w:t>
      </w:r>
      <w:r>
        <w:rPr>
          <w:spacing w:val="29"/>
          <w:w w:val="105"/>
        </w:rPr>
        <w:t xml:space="preserve"> </w:t>
      </w:r>
      <w:r>
        <w:rPr>
          <w:w w:val="105"/>
        </w:rPr>
        <w:t>the</w:t>
      </w:r>
      <w:r>
        <w:rPr>
          <w:spacing w:val="29"/>
          <w:w w:val="105"/>
        </w:rPr>
        <w:t xml:space="preserve"> </w:t>
      </w:r>
      <w:r>
        <w:rPr>
          <w:w w:val="105"/>
        </w:rPr>
        <w:t>offeror.</w:t>
      </w:r>
      <w:r>
        <w:rPr>
          <w:spacing w:val="29"/>
          <w:w w:val="105"/>
        </w:rPr>
        <w:t xml:space="preserve"> </w:t>
      </w:r>
      <w:r>
        <w:rPr>
          <w:w w:val="105"/>
        </w:rPr>
        <w:t>PCOs</w:t>
      </w:r>
      <w:r>
        <w:rPr>
          <w:spacing w:val="29"/>
          <w:w w:val="105"/>
        </w:rPr>
        <w:t xml:space="preserve"> </w:t>
      </w:r>
      <w:r>
        <w:rPr>
          <w:w w:val="105"/>
        </w:rPr>
        <w:t>may</w:t>
      </w:r>
      <w:r>
        <w:rPr>
          <w:spacing w:val="29"/>
          <w:w w:val="105"/>
        </w:rPr>
        <w:t xml:space="preserve"> </w:t>
      </w:r>
      <w:r>
        <w:rPr>
          <w:w w:val="105"/>
        </w:rPr>
        <w:t>use</w:t>
      </w:r>
      <w:r>
        <w:rPr>
          <w:spacing w:val="29"/>
          <w:w w:val="105"/>
        </w:rPr>
        <w:t xml:space="preserve"> </w:t>
      </w:r>
      <w:r>
        <w:rPr>
          <w:w w:val="105"/>
        </w:rPr>
        <w:t>the</w:t>
      </w:r>
      <w:r>
        <w:rPr>
          <w:spacing w:val="29"/>
          <w:w w:val="105"/>
        </w:rPr>
        <w:t xml:space="preserve"> </w:t>
      </w:r>
      <w:r>
        <w:rPr>
          <w:w w:val="105"/>
        </w:rPr>
        <w:t>actual</w:t>
      </w:r>
      <w:r>
        <w:rPr>
          <w:spacing w:val="29"/>
          <w:w w:val="105"/>
        </w:rPr>
        <w:t xml:space="preserve"> </w:t>
      </w:r>
      <w:r>
        <w:rPr>
          <w:w w:val="105"/>
        </w:rPr>
        <w:t>briefing</w:t>
      </w:r>
      <w:r>
        <w:rPr>
          <w:spacing w:val="29"/>
          <w:w w:val="105"/>
        </w:rPr>
        <w:t xml:space="preserve"> </w:t>
      </w:r>
      <w:r>
        <w:rPr>
          <w:w w:val="105"/>
        </w:rPr>
        <w:t>charts</w:t>
      </w:r>
      <w:r>
        <w:rPr>
          <w:spacing w:val="29"/>
          <w:w w:val="105"/>
        </w:rPr>
        <w:t xml:space="preserve"> </w:t>
      </w:r>
      <w:r>
        <w:rPr>
          <w:w w:val="105"/>
        </w:rPr>
        <w:t>used</w:t>
      </w:r>
      <w:r>
        <w:rPr>
          <w:spacing w:val="29"/>
          <w:w w:val="105"/>
        </w:rPr>
        <w:t xml:space="preserve"> </w:t>
      </w:r>
      <w:r>
        <w:rPr>
          <w:w w:val="105"/>
        </w:rPr>
        <w:t>to brief</w:t>
      </w:r>
      <w:r>
        <w:rPr>
          <w:spacing w:val="30"/>
          <w:w w:val="105"/>
        </w:rPr>
        <w:t xml:space="preserve"> </w:t>
      </w:r>
      <w:r>
        <w:rPr>
          <w:w w:val="105"/>
        </w:rPr>
        <w:t>the</w:t>
      </w:r>
      <w:r>
        <w:rPr>
          <w:spacing w:val="30"/>
          <w:w w:val="105"/>
        </w:rPr>
        <w:t xml:space="preserve"> </w:t>
      </w:r>
      <w:r>
        <w:rPr>
          <w:w w:val="105"/>
        </w:rPr>
        <w:t>SSA</w:t>
      </w:r>
      <w:r>
        <w:rPr>
          <w:spacing w:val="30"/>
          <w:w w:val="105"/>
        </w:rPr>
        <w:t xml:space="preserve"> </w:t>
      </w:r>
      <w:r>
        <w:rPr>
          <w:w w:val="105"/>
        </w:rPr>
        <w:t>as</w:t>
      </w:r>
      <w:r>
        <w:rPr>
          <w:spacing w:val="30"/>
          <w:w w:val="105"/>
        </w:rPr>
        <w:t xml:space="preserve"> </w:t>
      </w:r>
      <w:r>
        <w:rPr>
          <w:w w:val="105"/>
        </w:rPr>
        <w:t>a</w:t>
      </w:r>
      <w:r>
        <w:rPr>
          <w:spacing w:val="30"/>
          <w:w w:val="105"/>
        </w:rPr>
        <w:t xml:space="preserve"> </w:t>
      </w:r>
      <w:r>
        <w:rPr>
          <w:w w:val="105"/>
        </w:rPr>
        <w:t>method</w:t>
      </w:r>
      <w:r>
        <w:rPr>
          <w:spacing w:val="30"/>
          <w:w w:val="105"/>
        </w:rPr>
        <w:t xml:space="preserve"> </w:t>
      </w:r>
      <w:r>
        <w:rPr>
          <w:w w:val="105"/>
        </w:rPr>
        <w:t>of</w:t>
      </w:r>
      <w:r>
        <w:rPr>
          <w:spacing w:val="30"/>
          <w:w w:val="105"/>
        </w:rPr>
        <w:t xml:space="preserve"> </w:t>
      </w:r>
      <w:r>
        <w:rPr>
          <w:w w:val="105"/>
        </w:rPr>
        <w:t>disclosing</w:t>
      </w:r>
      <w:r>
        <w:rPr>
          <w:spacing w:val="30"/>
          <w:w w:val="105"/>
        </w:rPr>
        <w:t xml:space="preserve"> </w:t>
      </w:r>
      <w:r>
        <w:rPr>
          <w:w w:val="105"/>
        </w:rPr>
        <w:t>an</w:t>
      </w:r>
      <w:r>
        <w:rPr>
          <w:spacing w:val="30"/>
          <w:w w:val="105"/>
        </w:rPr>
        <w:t xml:space="preserve"> </w:t>
      </w:r>
      <w:r>
        <w:rPr>
          <w:w w:val="105"/>
        </w:rPr>
        <w:t>offeror’s</w:t>
      </w:r>
      <w:r>
        <w:rPr>
          <w:spacing w:val="30"/>
          <w:w w:val="105"/>
        </w:rPr>
        <w:t xml:space="preserve"> </w:t>
      </w:r>
      <w:r>
        <w:rPr>
          <w:w w:val="105"/>
        </w:rPr>
        <w:t>ratings</w:t>
      </w:r>
      <w:r>
        <w:rPr>
          <w:spacing w:val="30"/>
          <w:w w:val="105"/>
        </w:rPr>
        <w:t xml:space="preserve"> </w:t>
      </w:r>
      <w:r>
        <w:rPr>
          <w:w w:val="105"/>
        </w:rPr>
        <w:t>and</w:t>
      </w:r>
      <w:r>
        <w:rPr>
          <w:spacing w:val="30"/>
          <w:w w:val="105"/>
        </w:rPr>
        <w:t xml:space="preserve"> </w:t>
      </w:r>
      <w:r>
        <w:rPr>
          <w:w w:val="105"/>
        </w:rPr>
        <w:t>price</w:t>
      </w:r>
      <w:r>
        <w:rPr>
          <w:spacing w:val="30"/>
          <w:w w:val="105"/>
        </w:rPr>
        <w:t xml:space="preserve"> </w:t>
      </w:r>
      <w:r>
        <w:rPr>
          <w:w w:val="105"/>
        </w:rPr>
        <w:t>analysis</w:t>
      </w:r>
      <w:r>
        <w:rPr>
          <w:spacing w:val="30"/>
          <w:w w:val="105"/>
        </w:rPr>
        <w:t xml:space="preserve"> </w:t>
      </w:r>
      <w:r>
        <w:rPr>
          <w:w w:val="105"/>
        </w:rPr>
        <w:t>to</w:t>
      </w:r>
      <w:r>
        <w:rPr>
          <w:spacing w:val="30"/>
          <w:w w:val="105"/>
        </w:rPr>
        <w:t xml:space="preserve"> </w:t>
      </w:r>
      <w:r>
        <w:rPr>
          <w:w w:val="105"/>
        </w:rPr>
        <w:t>them.</w:t>
      </w:r>
      <w:r>
        <w:rPr>
          <w:spacing w:val="30"/>
          <w:w w:val="105"/>
        </w:rPr>
        <w:t xml:space="preserve"> </w:t>
      </w:r>
      <w:r>
        <w:rPr>
          <w:w w:val="105"/>
        </w:rPr>
        <w:t>The</w:t>
      </w:r>
      <w:r>
        <w:rPr>
          <w:spacing w:val="30"/>
          <w:w w:val="105"/>
        </w:rPr>
        <w:t xml:space="preserve"> </w:t>
      </w:r>
      <w:r>
        <w:rPr>
          <w:w w:val="105"/>
        </w:rPr>
        <w:t>PCO must</w:t>
      </w:r>
      <w:r>
        <w:rPr>
          <w:spacing w:val="25"/>
          <w:w w:val="105"/>
        </w:rPr>
        <w:t xml:space="preserve"> </w:t>
      </w:r>
      <w:r>
        <w:rPr>
          <w:w w:val="105"/>
        </w:rPr>
        <w:t>require</w:t>
      </w:r>
      <w:r>
        <w:rPr>
          <w:spacing w:val="25"/>
          <w:w w:val="105"/>
        </w:rPr>
        <w:t xml:space="preserve"> </w:t>
      </w:r>
      <w:r>
        <w:rPr>
          <w:w w:val="105"/>
        </w:rPr>
        <w:t>offerors</w:t>
      </w:r>
      <w:r>
        <w:rPr>
          <w:spacing w:val="25"/>
          <w:w w:val="105"/>
        </w:rPr>
        <w:t xml:space="preserve"> </w:t>
      </w:r>
      <w:r>
        <w:rPr>
          <w:w w:val="105"/>
        </w:rPr>
        <w:t>to</w:t>
      </w:r>
      <w:r>
        <w:rPr>
          <w:spacing w:val="25"/>
          <w:w w:val="105"/>
        </w:rPr>
        <w:t xml:space="preserve"> </w:t>
      </w:r>
      <w:r>
        <w:rPr>
          <w:w w:val="105"/>
        </w:rPr>
        <w:t>provide</w:t>
      </w:r>
      <w:r>
        <w:rPr>
          <w:spacing w:val="25"/>
          <w:w w:val="105"/>
        </w:rPr>
        <w:t xml:space="preserve"> </w:t>
      </w:r>
      <w:r>
        <w:rPr>
          <w:w w:val="105"/>
        </w:rPr>
        <w:t>proposal</w:t>
      </w:r>
      <w:r>
        <w:rPr>
          <w:spacing w:val="25"/>
          <w:w w:val="105"/>
        </w:rPr>
        <w:t xml:space="preserve"> </w:t>
      </w:r>
      <w:r>
        <w:rPr>
          <w:w w:val="105"/>
        </w:rPr>
        <w:t>change</w:t>
      </w:r>
      <w:r>
        <w:rPr>
          <w:spacing w:val="25"/>
          <w:w w:val="105"/>
        </w:rPr>
        <w:t xml:space="preserve"> </w:t>
      </w:r>
      <w:r>
        <w:rPr>
          <w:w w:val="105"/>
        </w:rPr>
        <w:t>pages</w:t>
      </w:r>
      <w:r>
        <w:rPr>
          <w:spacing w:val="25"/>
          <w:w w:val="105"/>
        </w:rPr>
        <w:t xml:space="preserve"> </w:t>
      </w:r>
      <w:r>
        <w:rPr>
          <w:w w:val="105"/>
        </w:rPr>
        <w:t>along</w:t>
      </w:r>
      <w:r>
        <w:rPr>
          <w:spacing w:val="25"/>
          <w:w w:val="105"/>
        </w:rPr>
        <w:t xml:space="preserve"> </w:t>
      </w:r>
      <w:r>
        <w:rPr>
          <w:w w:val="105"/>
        </w:rPr>
        <w:t>with</w:t>
      </w:r>
      <w:r>
        <w:rPr>
          <w:spacing w:val="25"/>
          <w:w w:val="105"/>
        </w:rPr>
        <w:t xml:space="preserve"> </w:t>
      </w:r>
      <w:r>
        <w:rPr>
          <w:w w:val="105"/>
        </w:rPr>
        <w:t>their</w:t>
      </w:r>
      <w:r>
        <w:rPr>
          <w:spacing w:val="25"/>
          <w:w w:val="105"/>
        </w:rPr>
        <w:t xml:space="preserve"> </w:t>
      </w:r>
      <w:r>
        <w:rPr>
          <w:w w:val="105"/>
        </w:rPr>
        <w:t>EN</w:t>
      </w:r>
      <w:r>
        <w:rPr>
          <w:spacing w:val="25"/>
          <w:w w:val="105"/>
        </w:rPr>
        <w:t xml:space="preserve"> </w:t>
      </w:r>
      <w:r>
        <w:rPr>
          <w:w w:val="105"/>
        </w:rPr>
        <w:t>responses</w:t>
      </w:r>
      <w:r>
        <w:rPr>
          <w:spacing w:val="25"/>
          <w:w w:val="105"/>
        </w:rPr>
        <w:t xml:space="preserve"> </w:t>
      </w:r>
      <w:r>
        <w:rPr>
          <w:w w:val="105"/>
        </w:rPr>
        <w:t>for</w:t>
      </w:r>
      <w:r>
        <w:rPr>
          <w:spacing w:val="25"/>
          <w:w w:val="105"/>
        </w:rPr>
        <w:t xml:space="preserve"> </w:t>
      </w:r>
      <w:r>
        <w:rPr>
          <w:w w:val="105"/>
        </w:rPr>
        <w:t>any aspect of the proposal that will be incorporated into the awarded contract.</w:t>
      </w:r>
    </w:p>
    <w:p w14:paraId="1F6F9CBF" w14:textId="77777777" w:rsidR="002A5991" w:rsidRDefault="002A5991">
      <w:pPr>
        <w:pStyle w:val="BodyText"/>
        <w:spacing w:before="3"/>
        <w:rPr>
          <w:sz w:val="21"/>
        </w:rPr>
      </w:pPr>
    </w:p>
    <w:p w14:paraId="17DD10FF" w14:textId="23A417D5" w:rsidR="002A5991" w:rsidRDefault="00C211E0">
      <w:pPr>
        <w:pStyle w:val="BodyText"/>
        <w:spacing w:before="1" w:line="271" w:lineRule="auto"/>
        <w:ind w:left="110" w:right="458"/>
      </w:pPr>
      <w:r>
        <w:rPr>
          <w:w w:val="105"/>
        </w:rPr>
        <w:t>3.5.7 The SSEB Initial Report shall be updated, as necessary, following evaluation of offeror</w:t>
      </w:r>
      <w:r>
        <w:rPr>
          <w:spacing w:val="80"/>
          <w:w w:val="150"/>
        </w:rPr>
        <w:t xml:space="preserve"> </w:t>
      </w:r>
      <w:r>
        <w:rPr>
          <w:w w:val="105"/>
        </w:rPr>
        <w:t>responses to discussions. The rationale for updated (interim) evaluation results and assignment of updated (interim) ratings will be fully and contemporaneously documented in the</w:t>
      </w:r>
      <w:r w:rsidR="008A0639">
        <w:rPr>
          <w:w w:val="105"/>
        </w:rPr>
        <w:t xml:space="preserve"> updated</w:t>
      </w:r>
      <w:r>
        <w:rPr>
          <w:w w:val="105"/>
        </w:rPr>
        <w:t xml:space="preserve"> SSEB Initial Report.</w:t>
      </w:r>
      <w:r>
        <w:rPr>
          <w:spacing w:val="31"/>
          <w:w w:val="105"/>
        </w:rPr>
        <w:t xml:space="preserve"> </w:t>
      </w:r>
      <w:r>
        <w:rPr>
          <w:w w:val="105"/>
        </w:rPr>
        <w:t>The</w:t>
      </w:r>
      <w:r>
        <w:rPr>
          <w:spacing w:val="31"/>
          <w:w w:val="105"/>
        </w:rPr>
        <w:t xml:space="preserve"> </w:t>
      </w:r>
      <w:r>
        <w:rPr>
          <w:w w:val="105"/>
        </w:rPr>
        <w:t>updated</w:t>
      </w:r>
      <w:r>
        <w:rPr>
          <w:spacing w:val="31"/>
          <w:w w:val="105"/>
        </w:rPr>
        <w:t xml:space="preserve"> </w:t>
      </w:r>
      <w:r>
        <w:rPr>
          <w:w w:val="105"/>
        </w:rPr>
        <w:t>SSEB</w:t>
      </w:r>
      <w:r>
        <w:rPr>
          <w:spacing w:val="31"/>
          <w:w w:val="105"/>
        </w:rPr>
        <w:t xml:space="preserve"> </w:t>
      </w:r>
      <w:r>
        <w:rPr>
          <w:w w:val="105"/>
        </w:rPr>
        <w:t>Initial</w:t>
      </w:r>
      <w:r>
        <w:rPr>
          <w:spacing w:val="31"/>
          <w:w w:val="105"/>
        </w:rPr>
        <w:t xml:space="preserve"> </w:t>
      </w:r>
      <w:r>
        <w:rPr>
          <w:w w:val="105"/>
        </w:rPr>
        <w:t>Report</w:t>
      </w:r>
      <w:r>
        <w:rPr>
          <w:spacing w:val="31"/>
          <w:w w:val="105"/>
        </w:rPr>
        <w:t xml:space="preserve"> </w:t>
      </w:r>
      <w:r>
        <w:rPr>
          <w:w w:val="105"/>
        </w:rPr>
        <w:t>is</w:t>
      </w:r>
      <w:r>
        <w:rPr>
          <w:spacing w:val="31"/>
          <w:w w:val="105"/>
        </w:rPr>
        <w:t xml:space="preserve"> </w:t>
      </w:r>
      <w:r>
        <w:rPr>
          <w:w w:val="105"/>
        </w:rPr>
        <w:t>reviewed</w:t>
      </w:r>
      <w:r>
        <w:rPr>
          <w:spacing w:val="31"/>
          <w:w w:val="105"/>
        </w:rPr>
        <w:t xml:space="preserve"> </w:t>
      </w:r>
      <w:r>
        <w:rPr>
          <w:w w:val="105"/>
        </w:rPr>
        <w:t>by</w:t>
      </w:r>
      <w:r>
        <w:rPr>
          <w:spacing w:val="31"/>
          <w:w w:val="105"/>
        </w:rPr>
        <w:t xml:space="preserve"> </w:t>
      </w:r>
      <w:r>
        <w:rPr>
          <w:w w:val="105"/>
        </w:rPr>
        <w:t>the</w:t>
      </w:r>
      <w:r>
        <w:rPr>
          <w:spacing w:val="31"/>
          <w:w w:val="105"/>
        </w:rPr>
        <w:t xml:space="preserve"> </w:t>
      </w:r>
      <w:r>
        <w:rPr>
          <w:w w:val="105"/>
        </w:rPr>
        <w:t>SSAC</w:t>
      </w:r>
      <w:r>
        <w:rPr>
          <w:spacing w:val="31"/>
          <w:w w:val="105"/>
        </w:rPr>
        <w:t xml:space="preserve"> </w:t>
      </w:r>
      <w:r>
        <w:rPr>
          <w:w w:val="105"/>
        </w:rPr>
        <w:t>(if</w:t>
      </w:r>
      <w:r>
        <w:rPr>
          <w:spacing w:val="31"/>
          <w:w w:val="105"/>
        </w:rPr>
        <w:t xml:space="preserve"> </w:t>
      </w:r>
      <w:r>
        <w:rPr>
          <w:w w:val="105"/>
        </w:rPr>
        <w:t>an</w:t>
      </w:r>
      <w:r>
        <w:rPr>
          <w:spacing w:val="31"/>
          <w:w w:val="105"/>
        </w:rPr>
        <w:t xml:space="preserve"> </w:t>
      </w:r>
      <w:r>
        <w:rPr>
          <w:w w:val="105"/>
        </w:rPr>
        <w:t>SSAC</w:t>
      </w:r>
      <w:r>
        <w:rPr>
          <w:spacing w:val="31"/>
          <w:w w:val="105"/>
        </w:rPr>
        <w:t xml:space="preserve"> </w:t>
      </w:r>
      <w:r>
        <w:rPr>
          <w:w w:val="105"/>
        </w:rPr>
        <w:t>is</w:t>
      </w:r>
      <w:r>
        <w:rPr>
          <w:spacing w:val="31"/>
          <w:w w:val="105"/>
        </w:rPr>
        <w:t xml:space="preserve"> </w:t>
      </w:r>
      <w:r>
        <w:rPr>
          <w:w w:val="105"/>
        </w:rPr>
        <w:t>used)</w:t>
      </w:r>
      <w:r>
        <w:rPr>
          <w:spacing w:val="31"/>
          <w:w w:val="105"/>
        </w:rPr>
        <w:t xml:space="preserve"> </w:t>
      </w:r>
      <w:r>
        <w:rPr>
          <w:w w:val="105"/>
        </w:rPr>
        <w:t>and</w:t>
      </w:r>
      <w:r>
        <w:rPr>
          <w:spacing w:val="31"/>
          <w:w w:val="105"/>
        </w:rPr>
        <w:t xml:space="preserve"> </w:t>
      </w:r>
      <w:r>
        <w:rPr>
          <w:w w:val="105"/>
        </w:rPr>
        <w:t xml:space="preserve">must include, if applicable, any minority and dissenting opinion(s). At a minimum, the </w:t>
      </w:r>
      <w:r w:rsidR="00CC5CA8">
        <w:rPr>
          <w:w w:val="105"/>
        </w:rPr>
        <w:t xml:space="preserve">updated </w:t>
      </w:r>
      <w:r>
        <w:rPr>
          <w:w w:val="105"/>
        </w:rPr>
        <w:lastRenderedPageBreak/>
        <w:t>report shall be</w:t>
      </w:r>
      <w:r w:rsidR="00CC5CA8">
        <w:rPr>
          <w:spacing w:val="40"/>
          <w:w w:val="105"/>
        </w:rPr>
        <w:t xml:space="preserve"> </w:t>
      </w:r>
      <w:r>
        <w:rPr>
          <w:w w:val="105"/>
        </w:rPr>
        <w:t>signed by the PCO and SSEB Chairperson prior to presentation of the pre-Final</w:t>
      </w:r>
      <w:r>
        <w:rPr>
          <w:spacing w:val="80"/>
          <w:w w:val="150"/>
        </w:rPr>
        <w:t xml:space="preserve"> </w:t>
      </w:r>
      <w:r>
        <w:rPr>
          <w:w w:val="105"/>
        </w:rPr>
        <w:t>Proposal Revisions evaluations and briefing to the SSA.</w:t>
      </w:r>
    </w:p>
    <w:p w14:paraId="16E1D6AA" w14:textId="77777777" w:rsidR="002A5991" w:rsidRDefault="002A5991">
      <w:pPr>
        <w:pStyle w:val="BodyText"/>
        <w:spacing w:before="3"/>
        <w:rPr>
          <w:sz w:val="21"/>
        </w:rPr>
      </w:pPr>
    </w:p>
    <w:p w14:paraId="70F4EAEE" w14:textId="77777777" w:rsidR="002A5991" w:rsidRDefault="00C211E0">
      <w:pPr>
        <w:pStyle w:val="BodyText"/>
        <w:ind w:left="110"/>
      </w:pPr>
      <w:r>
        <w:rPr>
          <w:w w:val="105"/>
        </w:rPr>
        <w:t>The</w:t>
      </w:r>
      <w:r>
        <w:rPr>
          <w:spacing w:val="12"/>
          <w:w w:val="105"/>
        </w:rPr>
        <w:t xml:space="preserve"> </w:t>
      </w:r>
      <w:r>
        <w:rPr>
          <w:w w:val="105"/>
        </w:rPr>
        <w:t>following</w:t>
      </w:r>
      <w:r>
        <w:rPr>
          <w:spacing w:val="13"/>
          <w:w w:val="105"/>
        </w:rPr>
        <w:t xml:space="preserve"> </w:t>
      </w:r>
      <w:r>
        <w:rPr>
          <w:w w:val="105"/>
        </w:rPr>
        <w:t>tailorable</w:t>
      </w:r>
      <w:r>
        <w:rPr>
          <w:spacing w:val="13"/>
          <w:w w:val="105"/>
        </w:rPr>
        <w:t xml:space="preserve"> </w:t>
      </w:r>
      <w:r>
        <w:rPr>
          <w:w w:val="105"/>
        </w:rPr>
        <w:t>templates</w:t>
      </w:r>
      <w:r>
        <w:rPr>
          <w:spacing w:val="12"/>
          <w:w w:val="105"/>
        </w:rPr>
        <w:t xml:space="preserve"> </w:t>
      </w:r>
      <w:r>
        <w:rPr>
          <w:w w:val="105"/>
        </w:rPr>
        <w:t>are</w:t>
      </w:r>
      <w:r>
        <w:rPr>
          <w:spacing w:val="13"/>
          <w:w w:val="105"/>
        </w:rPr>
        <w:t xml:space="preserve"> </w:t>
      </w:r>
      <w:r>
        <w:rPr>
          <w:w w:val="105"/>
        </w:rPr>
        <w:t>available</w:t>
      </w:r>
      <w:r>
        <w:rPr>
          <w:spacing w:val="13"/>
          <w:w w:val="105"/>
        </w:rPr>
        <w:t xml:space="preserve"> </w:t>
      </w:r>
      <w:r>
        <w:rPr>
          <w:w w:val="105"/>
        </w:rPr>
        <w:t>for</w:t>
      </w:r>
      <w:r>
        <w:rPr>
          <w:spacing w:val="12"/>
          <w:w w:val="105"/>
        </w:rPr>
        <w:t xml:space="preserve"> </w:t>
      </w:r>
      <w:r>
        <w:rPr>
          <w:w w:val="105"/>
        </w:rPr>
        <w:t>use,</w:t>
      </w:r>
      <w:r>
        <w:rPr>
          <w:spacing w:val="13"/>
          <w:w w:val="105"/>
        </w:rPr>
        <w:t xml:space="preserve"> </w:t>
      </w:r>
      <w:r>
        <w:rPr>
          <w:w w:val="105"/>
        </w:rPr>
        <w:t>as</w:t>
      </w:r>
      <w:r>
        <w:rPr>
          <w:spacing w:val="13"/>
          <w:w w:val="105"/>
        </w:rPr>
        <w:t xml:space="preserve"> </w:t>
      </w:r>
      <w:r>
        <w:rPr>
          <w:spacing w:val="-2"/>
          <w:w w:val="105"/>
        </w:rPr>
        <w:t>desired:</w:t>
      </w:r>
    </w:p>
    <w:p w14:paraId="7EE5AEFC" w14:textId="77777777" w:rsidR="002A5991" w:rsidRDefault="002A5991">
      <w:pPr>
        <w:pStyle w:val="BodyText"/>
        <w:spacing w:before="11"/>
        <w:rPr>
          <w:sz w:val="23"/>
        </w:rPr>
      </w:pPr>
    </w:p>
    <w:commentRangeStart w:id="23"/>
    <w:p w14:paraId="36B37D18" w14:textId="77777777" w:rsidR="0088725C" w:rsidRDefault="00196F3B">
      <w:pPr>
        <w:ind w:left="110"/>
        <w:rPr>
          <w:i/>
          <w:color w:val="27314A"/>
          <w:spacing w:val="10"/>
          <w:w w:val="110"/>
          <w:u w:val="single" w:color="27314A"/>
        </w:rPr>
      </w:pPr>
      <w:r>
        <w:fldChar w:fldCharType="begin"/>
      </w:r>
      <w:r>
        <w:instrText>HYPERLINK "https://usaf.dps.mil/sites/AFCC/AQCP/KnowledgeCenter/SitePages/DAFFARS-Templates.aspx" \h</w:instrText>
      </w:r>
      <w:r>
        <w:fldChar w:fldCharType="separate"/>
      </w:r>
      <w:r w:rsidR="00C211E0">
        <w:rPr>
          <w:i/>
          <w:color w:val="27314A"/>
          <w:w w:val="110"/>
          <w:u w:val="single" w:color="27314A"/>
        </w:rPr>
        <w:t>SSEB</w:t>
      </w:r>
      <w:r w:rsidR="00C211E0">
        <w:rPr>
          <w:i/>
          <w:color w:val="27314A"/>
          <w:spacing w:val="9"/>
          <w:w w:val="110"/>
          <w:u w:val="single" w:color="27314A"/>
        </w:rPr>
        <w:t xml:space="preserve"> </w:t>
      </w:r>
      <w:r w:rsidR="00C211E0">
        <w:rPr>
          <w:i/>
          <w:color w:val="27314A"/>
          <w:w w:val="110"/>
          <w:u w:val="single" w:color="27314A"/>
        </w:rPr>
        <w:t>Repor</w:t>
      </w:r>
      <w:r>
        <w:rPr>
          <w:i/>
          <w:color w:val="27314A"/>
          <w:w w:val="110"/>
          <w:u w:val="single" w:color="27314A"/>
        </w:rPr>
        <w:fldChar w:fldCharType="end"/>
      </w:r>
      <w:hyperlink r:id="rId61">
        <w:r w:rsidR="00C211E0">
          <w:rPr>
            <w:i/>
            <w:color w:val="27314A"/>
            <w:w w:val="110"/>
            <w:u w:val="single" w:color="27314A"/>
          </w:rPr>
          <w:t>t</w:t>
        </w:r>
      </w:hyperlink>
      <w:r w:rsidR="00C211E0">
        <w:rPr>
          <w:i/>
          <w:color w:val="27314A"/>
          <w:spacing w:val="10"/>
          <w:w w:val="110"/>
          <w:u w:val="single" w:color="27314A"/>
        </w:rPr>
        <w:t xml:space="preserve"> </w:t>
      </w:r>
    </w:p>
    <w:p w14:paraId="4C76E392" w14:textId="00CF95D3" w:rsidR="002A5991" w:rsidRDefault="0069025B">
      <w:pPr>
        <w:ind w:left="110"/>
        <w:rPr>
          <w:i/>
        </w:rPr>
      </w:pPr>
      <w:hyperlink r:id="rId62">
        <w:r w:rsidR="00C211E0">
          <w:rPr>
            <w:i/>
            <w:color w:val="27314A"/>
            <w:w w:val="110"/>
            <w:u w:val="single" w:color="27314A"/>
          </w:rPr>
          <w:t>Pre-Final</w:t>
        </w:r>
        <w:r w:rsidR="00C211E0">
          <w:rPr>
            <w:i/>
            <w:color w:val="27314A"/>
            <w:spacing w:val="9"/>
            <w:w w:val="110"/>
            <w:u w:val="single" w:color="27314A"/>
          </w:rPr>
          <w:t xml:space="preserve"> </w:t>
        </w:r>
        <w:r w:rsidR="00C211E0">
          <w:rPr>
            <w:i/>
            <w:color w:val="27314A"/>
            <w:w w:val="110"/>
            <w:u w:val="single" w:color="27314A"/>
          </w:rPr>
          <w:t>Proposal</w:t>
        </w:r>
        <w:r w:rsidR="00C211E0">
          <w:rPr>
            <w:i/>
            <w:color w:val="27314A"/>
            <w:spacing w:val="10"/>
            <w:w w:val="110"/>
            <w:u w:val="single" w:color="27314A"/>
          </w:rPr>
          <w:t xml:space="preserve"> </w:t>
        </w:r>
        <w:r w:rsidR="00C211E0">
          <w:rPr>
            <w:i/>
            <w:color w:val="27314A"/>
            <w:w w:val="110"/>
            <w:u w:val="single" w:color="27314A"/>
          </w:rPr>
          <w:t>Revisions</w:t>
        </w:r>
        <w:r w:rsidR="00C211E0">
          <w:rPr>
            <w:i/>
            <w:color w:val="27314A"/>
            <w:spacing w:val="10"/>
            <w:w w:val="110"/>
            <w:u w:val="single" w:color="27314A"/>
          </w:rPr>
          <w:t xml:space="preserve"> </w:t>
        </w:r>
        <w:r w:rsidR="00C211E0">
          <w:rPr>
            <w:i/>
            <w:color w:val="27314A"/>
            <w:w w:val="110"/>
            <w:u w:val="single" w:color="27314A"/>
          </w:rPr>
          <w:t>(FPR)</w:t>
        </w:r>
        <w:r w:rsidR="00C211E0">
          <w:rPr>
            <w:i/>
            <w:color w:val="27314A"/>
            <w:spacing w:val="9"/>
            <w:w w:val="110"/>
            <w:u w:val="single" w:color="27314A"/>
          </w:rPr>
          <w:t xml:space="preserve"> </w:t>
        </w:r>
        <w:r w:rsidR="00C211E0">
          <w:rPr>
            <w:i/>
            <w:color w:val="27314A"/>
            <w:w w:val="110"/>
            <w:u w:val="single" w:color="27314A"/>
          </w:rPr>
          <w:t>Request</w:t>
        </w:r>
        <w:r w:rsidR="00C211E0">
          <w:rPr>
            <w:i/>
            <w:color w:val="27314A"/>
            <w:spacing w:val="10"/>
            <w:w w:val="110"/>
            <w:u w:val="single" w:color="27314A"/>
          </w:rPr>
          <w:t xml:space="preserve"> </w:t>
        </w:r>
        <w:r w:rsidR="00C211E0">
          <w:rPr>
            <w:i/>
            <w:color w:val="27314A"/>
            <w:spacing w:val="-2"/>
            <w:w w:val="110"/>
            <w:u w:val="single" w:color="27314A"/>
          </w:rPr>
          <w:t>Briefing</w:t>
        </w:r>
      </w:hyperlink>
      <w:commentRangeEnd w:id="23"/>
      <w:r w:rsidR="0088725C">
        <w:rPr>
          <w:rStyle w:val="CommentReference"/>
        </w:rPr>
        <w:commentReference w:id="23"/>
      </w:r>
    </w:p>
    <w:p w14:paraId="080532C8" w14:textId="77777777" w:rsidR="002A5991" w:rsidRDefault="002A5991">
      <w:pPr>
        <w:pStyle w:val="BodyText"/>
        <w:rPr>
          <w:i/>
          <w:sz w:val="20"/>
        </w:rPr>
      </w:pPr>
    </w:p>
    <w:p w14:paraId="4A79D4DC" w14:textId="77777777" w:rsidR="002A5991" w:rsidRDefault="002A5991">
      <w:pPr>
        <w:pStyle w:val="BodyText"/>
        <w:spacing w:before="10"/>
        <w:rPr>
          <w:i/>
          <w:sz w:val="16"/>
        </w:rPr>
      </w:pPr>
    </w:p>
    <w:p w14:paraId="3EE7CA39" w14:textId="77777777" w:rsidR="002A5991" w:rsidRDefault="00C211E0">
      <w:pPr>
        <w:pStyle w:val="ListParagraph"/>
        <w:numPr>
          <w:ilvl w:val="1"/>
          <w:numId w:val="19"/>
        </w:numPr>
        <w:tabs>
          <w:tab w:val="left" w:pos="523"/>
        </w:tabs>
        <w:spacing w:before="99"/>
        <w:ind w:hanging="413"/>
        <w:rPr>
          <w:rFonts w:ascii="Bookman Old Style"/>
          <w:b/>
        </w:rPr>
      </w:pPr>
      <w:r>
        <w:rPr>
          <w:rFonts w:ascii="Bookman Old Style"/>
          <w:b/>
          <w:spacing w:val="-2"/>
        </w:rPr>
        <w:t>Final</w:t>
      </w:r>
      <w:r>
        <w:rPr>
          <w:rFonts w:ascii="Bookman Old Style"/>
          <w:b/>
          <w:spacing w:val="-12"/>
        </w:rPr>
        <w:t xml:space="preserve"> </w:t>
      </w:r>
      <w:r>
        <w:rPr>
          <w:rFonts w:ascii="Bookman Old Style"/>
          <w:b/>
          <w:spacing w:val="-2"/>
        </w:rPr>
        <w:t>Proposal</w:t>
      </w:r>
      <w:r>
        <w:rPr>
          <w:rFonts w:ascii="Bookman Old Style"/>
          <w:b/>
          <w:spacing w:val="-9"/>
        </w:rPr>
        <w:t xml:space="preserve"> </w:t>
      </w:r>
      <w:r>
        <w:rPr>
          <w:rFonts w:ascii="Bookman Old Style"/>
          <w:b/>
          <w:spacing w:val="-2"/>
        </w:rPr>
        <w:t>Revisions</w:t>
      </w:r>
    </w:p>
    <w:p w14:paraId="5D45BF6D" w14:textId="77777777" w:rsidR="002A5991" w:rsidRDefault="002A5991">
      <w:pPr>
        <w:pStyle w:val="BodyText"/>
        <w:rPr>
          <w:rFonts w:ascii="Bookman Old Style"/>
          <w:b/>
          <w:sz w:val="26"/>
        </w:rPr>
      </w:pPr>
    </w:p>
    <w:p w14:paraId="57CDA6D1" w14:textId="2727D705" w:rsidR="002A5991" w:rsidRDefault="00C211E0">
      <w:pPr>
        <w:pStyle w:val="BodyText"/>
        <w:spacing w:before="220" w:line="271" w:lineRule="auto"/>
        <w:ind w:left="110" w:right="212"/>
      </w:pPr>
      <w:r>
        <w:rPr>
          <w:w w:val="105"/>
        </w:rPr>
        <w:t xml:space="preserve">3.6.3 The PCO must obtain contract clearance approval in accordance with </w:t>
      </w:r>
      <w:hyperlink r:id="rId63" w:anchor="DAFFARS_5301_9000">
        <w:r>
          <w:rPr>
            <w:color w:val="27314A"/>
            <w:w w:val="105"/>
            <w:u w:val="single" w:color="27314A"/>
          </w:rPr>
          <w:t>DAFFARS</w:t>
        </w:r>
      </w:hyperlink>
      <w:r w:rsidR="0047298C">
        <w:rPr>
          <w:color w:val="27314A"/>
          <w:spacing w:val="80"/>
          <w:w w:val="111"/>
        </w:rPr>
        <w:t xml:space="preserve"> </w:t>
      </w:r>
      <w:hyperlink r:id="rId64" w:anchor="DAFFARS_5301_9000">
        <w:r>
          <w:rPr>
            <w:color w:val="27314A"/>
            <w:w w:val="105"/>
            <w:u w:val="single" w:color="27314A"/>
          </w:rPr>
          <w:t>5301.9000</w:t>
        </w:r>
      </w:hyperlink>
      <w:r>
        <w:rPr>
          <w:color w:val="27314A"/>
          <w:w w:val="105"/>
        </w:rPr>
        <w:t xml:space="preserve"> </w:t>
      </w:r>
      <w:r>
        <w:rPr>
          <w:w w:val="105"/>
        </w:rPr>
        <w:t xml:space="preserve">prior to the SSA </w:t>
      </w:r>
      <w:r w:rsidR="00293B2F" w:rsidRPr="00C66BF3">
        <w:rPr>
          <w:rFonts w:asciiTheme="majorHAnsi" w:eastAsia="Times New Roman" w:hAnsiTheme="majorHAnsi" w:cs="Times New Roman"/>
        </w:rPr>
        <w:t>request</w:t>
      </w:r>
      <w:r w:rsidR="0047298C">
        <w:rPr>
          <w:rFonts w:asciiTheme="majorHAnsi" w:eastAsia="Times New Roman" w:hAnsiTheme="majorHAnsi" w:cs="Times New Roman"/>
        </w:rPr>
        <w:t xml:space="preserve"> for</w:t>
      </w:r>
      <w:r w:rsidR="00293B2F" w:rsidRPr="00C66BF3">
        <w:rPr>
          <w:rFonts w:asciiTheme="majorHAnsi" w:eastAsia="Times New Roman" w:hAnsiTheme="majorHAnsi" w:cs="Times New Roman"/>
        </w:rPr>
        <w:t xml:space="preserve"> final proposal revisions</w:t>
      </w:r>
    </w:p>
    <w:p w14:paraId="07858130" w14:textId="77777777" w:rsidR="002A5991" w:rsidRDefault="002A5991">
      <w:pPr>
        <w:pStyle w:val="BodyText"/>
        <w:rPr>
          <w:sz w:val="26"/>
        </w:rPr>
      </w:pPr>
    </w:p>
    <w:p w14:paraId="27B9B913" w14:textId="77777777" w:rsidR="002A5991" w:rsidRDefault="00C211E0">
      <w:pPr>
        <w:pStyle w:val="ListParagraph"/>
        <w:numPr>
          <w:ilvl w:val="1"/>
          <w:numId w:val="19"/>
        </w:numPr>
        <w:tabs>
          <w:tab w:val="left" w:pos="523"/>
        </w:tabs>
        <w:spacing w:before="193"/>
        <w:ind w:hanging="413"/>
        <w:rPr>
          <w:rFonts w:ascii="Bookman Old Style"/>
          <w:b/>
        </w:rPr>
      </w:pPr>
      <w:r>
        <w:rPr>
          <w:rFonts w:ascii="Bookman Old Style"/>
          <w:b/>
          <w:spacing w:val="-6"/>
        </w:rPr>
        <w:t>Documentation</w:t>
      </w:r>
      <w:r>
        <w:rPr>
          <w:rFonts w:ascii="Bookman Old Style"/>
          <w:b/>
          <w:spacing w:val="-4"/>
        </w:rPr>
        <w:t xml:space="preserve"> </w:t>
      </w:r>
      <w:r>
        <w:rPr>
          <w:rFonts w:ascii="Bookman Old Style"/>
          <w:b/>
          <w:spacing w:val="-6"/>
        </w:rPr>
        <w:t>of</w:t>
      </w:r>
      <w:r>
        <w:rPr>
          <w:rFonts w:ascii="Bookman Old Style"/>
          <w:b/>
          <w:spacing w:val="-3"/>
        </w:rPr>
        <w:t xml:space="preserve"> </w:t>
      </w:r>
      <w:r>
        <w:rPr>
          <w:rFonts w:ascii="Bookman Old Style"/>
          <w:b/>
          <w:spacing w:val="-6"/>
        </w:rPr>
        <w:t>Final</w:t>
      </w:r>
      <w:r>
        <w:rPr>
          <w:rFonts w:ascii="Bookman Old Style"/>
          <w:b/>
          <w:spacing w:val="-3"/>
        </w:rPr>
        <w:t xml:space="preserve"> </w:t>
      </w:r>
      <w:r>
        <w:rPr>
          <w:rFonts w:ascii="Bookman Old Style"/>
          <w:b/>
          <w:spacing w:val="-6"/>
        </w:rPr>
        <w:t>Evaluation</w:t>
      </w:r>
      <w:r>
        <w:rPr>
          <w:rFonts w:ascii="Bookman Old Style"/>
          <w:b/>
          <w:spacing w:val="-3"/>
        </w:rPr>
        <w:t xml:space="preserve"> </w:t>
      </w:r>
      <w:r>
        <w:rPr>
          <w:rFonts w:ascii="Bookman Old Style"/>
          <w:b/>
          <w:spacing w:val="-6"/>
        </w:rPr>
        <w:t>Results</w:t>
      </w:r>
    </w:p>
    <w:p w14:paraId="1AFDCEF1" w14:textId="77777777" w:rsidR="002A5991" w:rsidRDefault="002A5991">
      <w:pPr>
        <w:pStyle w:val="BodyText"/>
        <w:rPr>
          <w:rFonts w:ascii="Bookman Old Style"/>
          <w:b/>
          <w:sz w:val="26"/>
        </w:rPr>
      </w:pPr>
    </w:p>
    <w:p w14:paraId="15F8C081" w14:textId="77777777" w:rsidR="002A5991" w:rsidRPr="00184987" w:rsidRDefault="00C211E0">
      <w:pPr>
        <w:pStyle w:val="ListParagraph"/>
        <w:numPr>
          <w:ilvl w:val="2"/>
          <w:numId w:val="19"/>
        </w:numPr>
        <w:tabs>
          <w:tab w:val="left" w:pos="671"/>
        </w:tabs>
        <w:spacing w:before="220" w:line="271" w:lineRule="auto"/>
        <w:ind w:left="110" w:right="328" w:firstLine="0"/>
      </w:pPr>
      <w:r>
        <w:rPr>
          <w:w w:val="105"/>
        </w:rPr>
        <w:t>The rationale for final evaluation results and assignment of final ratings will be fully and contemporaneously</w:t>
      </w:r>
      <w:r>
        <w:rPr>
          <w:spacing w:val="35"/>
          <w:w w:val="105"/>
        </w:rPr>
        <w:t xml:space="preserve"> </w:t>
      </w:r>
      <w:r>
        <w:rPr>
          <w:w w:val="105"/>
        </w:rPr>
        <w:t>documented</w:t>
      </w:r>
      <w:r>
        <w:rPr>
          <w:spacing w:val="35"/>
          <w:w w:val="105"/>
        </w:rPr>
        <w:t xml:space="preserve"> </w:t>
      </w:r>
      <w:r>
        <w:rPr>
          <w:w w:val="105"/>
        </w:rPr>
        <w:t>in</w:t>
      </w:r>
      <w:r>
        <w:rPr>
          <w:spacing w:val="35"/>
          <w:w w:val="105"/>
        </w:rPr>
        <w:t xml:space="preserve"> </w:t>
      </w:r>
      <w:r>
        <w:rPr>
          <w:w w:val="105"/>
        </w:rPr>
        <w:t>the</w:t>
      </w:r>
      <w:r>
        <w:rPr>
          <w:spacing w:val="35"/>
          <w:w w:val="105"/>
        </w:rPr>
        <w:t xml:space="preserve"> </w:t>
      </w:r>
      <w:r>
        <w:rPr>
          <w:w w:val="105"/>
        </w:rPr>
        <w:t>SSEB</w:t>
      </w:r>
      <w:r>
        <w:rPr>
          <w:spacing w:val="35"/>
          <w:w w:val="105"/>
        </w:rPr>
        <w:t xml:space="preserve"> </w:t>
      </w:r>
      <w:r>
        <w:rPr>
          <w:w w:val="105"/>
        </w:rPr>
        <w:t>Final</w:t>
      </w:r>
      <w:r>
        <w:rPr>
          <w:spacing w:val="35"/>
          <w:w w:val="105"/>
        </w:rPr>
        <w:t xml:space="preserve"> </w:t>
      </w:r>
      <w:r>
        <w:rPr>
          <w:w w:val="105"/>
        </w:rPr>
        <w:t>Report.</w:t>
      </w:r>
      <w:r>
        <w:rPr>
          <w:spacing w:val="35"/>
          <w:w w:val="105"/>
        </w:rPr>
        <w:t xml:space="preserve"> </w:t>
      </w:r>
      <w:r>
        <w:rPr>
          <w:w w:val="105"/>
        </w:rPr>
        <w:t>The</w:t>
      </w:r>
      <w:r>
        <w:rPr>
          <w:spacing w:val="35"/>
          <w:w w:val="105"/>
        </w:rPr>
        <w:t xml:space="preserve"> </w:t>
      </w:r>
      <w:r>
        <w:rPr>
          <w:w w:val="105"/>
        </w:rPr>
        <w:t>SSEB</w:t>
      </w:r>
      <w:r>
        <w:rPr>
          <w:spacing w:val="35"/>
          <w:w w:val="105"/>
        </w:rPr>
        <w:t xml:space="preserve"> </w:t>
      </w:r>
      <w:r>
        <w:rPr>
          <w:w w:val="105"/>
        </w:rPr>
        <w:t>Final</w:t>
      </w:r>
      <w:r>
        <w:rPr>
          <w:spacing w:val="35"/>
          <w:w w:val="105"/>
        </w:rPr>
        <w:t xml:space="preserve"> </w:t>
      </w:r>
      <w:r>
        <w:rPr>
          <w:w w:val="105"/>
        </w:rPr>
        <w:t>Report</w:t>
      </w:r>
      <w:r>
        <w:rPr>
          <w:spacing w:val="35"/>
          <w:w w:val="105"/>
        </w:rPr>
        <w:t xml:space="preserve"> </w:t>
      </w:r>
      <w:r>
        <w:rPr>
          <w:w w:val="105"/>
        </w:rPr>
        <w:t>is</w:t>
      </w:r>
      <w:r>
        <w:rPr>
          <w:spacing w:val="35"/>
          <w:w w:val="105"/>
        </w:rPr>
        <w:t xml:space="preserve"> </w:t>
      </w:r>
      <w:r>
        <w:rPr>
          <w:w w:val="105"/>
        </w:rPr>
        <w:t>prepared</w:t>
      </w:r>
      <w:r>
        <w:rPr>
          <w:spacing w:val="35"/>
          <w:w w:val="105"/>
        </w:rPr>
        <w:t xml:space="preserve"> </w:t>
      </w:r>
      <w:r>
        <w:rPr>
          <w:w w:val="105"/>
        </w:rPr>
        <w:t>by the</w:t>
      </w:r>
      <w:r>
        <w:rPr>
          <w:spacing w:val="35"/>
          <w:w w:val="105"/>
        </w:rPr>
        <w:t xml:space="preserve"> </w:t>
      </w:r>
      <w:r>
        <w:rPr>
          <w:w w:val="105"/>
        </w:rPr>
        <w:t>SSEB</w:t>
      </w:r>
      <w:r>
        <w:rPr>
          <w:spacing w:val="35"/>
          <w:w w:val="105"/>
        </w:rPr>
        <w:t xml:space="preserve"> </w:t>
      </w:r>
      <w:r>
        <w:rPr>
          <w:w w:val="105"/>
        </w:rPr>
        <w:t>and</w:t>
      </w:r>
      <w:r>
        <w:rPr>
          <w:spacing w:val="35"/>
          <w:w w:val="105"/>
        </w:rPr>
        <w:t xml:space="preserve"> </w:t>
      </w:r>
      <w:r>
        <w:rPr>
          <w:w w:val="105"/>
        </w:rPr>
        <w:t>reviewed</w:t>
      </w:r>
      <w:r>
        <w:rPr>
          <w:spacing w:val="35"/>
          <w:w w:val="105"/>
        </w:rPr>
        <w:t xml:space="preserve"> </w:t>
      </w:r>
      <w:r>
        <w:rPr>
          <w:w w:val="105"/>
        </w:rPr>
        <w:t>by</w:t>
      </w:r>
      <w:r>
        <w:rPr>
          <w:spacing w:val="35"/>
          <w:w w:val="105"/>
        </w:rPr>
        <w:t xml:space="preserve"> </w:t>
      </w:r>
      <w:r>
        <w:rPr>
          <w:w w:val="105"/>
        </w:rPr>
        <w:t>the</w:t>
      </w:r>
      <w:r>
        <w:rPr>
          <w:spacing w:val="35"/>
          <w:w w:val="105"/>
        </w:rPr>
        <w:t xml:space="preserve"> </w:t>
      </w:r>
      <w:r>
        <w:rPr>
          <w:w w:val="105"/>
        </w:rPr>
        <w:t>SSAC</w:t>
      </w:r>
      <w:r>
        <w:rPr>
          <w:spacing w:val="35"/>
          <w:w w:val="105"/>
        </w:rPr>
        <w:t xml:space="preserve"> </w:t>
      </w:r>
      <w:r>
        <w:rPr>
          <w:w w:val="105"/>
        </w:rPr>
        <w:t>(if</w:t>
      </w:r>
      <w:r>
        <w:rPr>
          <w:spacing w:val="35"/>
          <w:w w:val="105"/>
        </w:rPr>
        <w:t xml:space="preserve"> </w:t>
      </w:r>
      <w:r>
        <w:rPr>
          <w:w w:val="105"/>
        </w:rPr>
        <w:t>an</w:t>
      </w:r>
      <w:r>
        <w:rPr>
          <w:spacing w:val="35"/>
          <w:w w:val="105"/>
        </w:rPr>
        <w:t xml:space="preserve"> </w:t>
      </w:r>
      <w:r>
        <w:rPr>
          <w:w w:val="105"/>
        </w:rPr>
        <w:t>SSAC</w:t>
      </w:r>
      <w:r>
        <w:rPr>
          <w:spacing w:val="35"/>
          <w:w w:val="105"/>
        </w:rPr>
        <w:t xml:space="preserve"> </w:t>
      </w:r>
      <w:r>
        <w:rPr>
          <w:w w:val="105"/>
        </w:rPr>
        <w:t>is</w:t>
      </w:r>
      <w:r>
        <w:rPr>
          <w:spacing w:val="35"/>
          <w:w w:val="105"/>
        </w:rPr>
        <w:t xml:space="preserve"> </w:t>
      </w:r>
      <w:r>
        <w:rPr>
          <w:w w:val="105"/>
        </w:rPr>
        <w:t>used)</w:t>
      </w:r>
      <w:r>
        <w:rPr>
          <w:spacing w:val="35"/>
          <w:w w:val="105"/>
        </w:rPr>
        <w:t xml:space="preserve"> </w:t>
      </w:r>
      <w:r>
        <w:rPr>
          <w:w w:val="105"/>
        </w:rPr>
        <w:t>and</w:t>
      </w:r>
      <w:r>
        <w:rPr>
          <w:spacing w:val="35"/>
          <w:w w:val="105"/>
        </w:rPr>
        <w:t xml:space="preserve"> </w:t>
      </w:r>
      <w:r>
        <w:rPr>
          <w:w w:val="105"/>
        </w:rPr>
        <w:t>signed</w:t>
      </w:r>
      <w:r>
        <w:rPr>
          <w:spacing w:val="35"/>
          <w:w w:val="105"/>
        </w:rPr>
        <w:t xml:space="preserve"> </w:t>
      </w:r>
      <w:r>
        <w:rPr>
          <w:w w:val="105"/>
        </w:rPr>
        <w:t>by</w:t>
      </w:r>
      <w:r>
        <w:rPr>
          <w:spacing w:val="35"/>
          <w:w w:val="105"/>
        </w:rPr>
        <w:t xml:space="preserve"> </w:t>
      </w:r>
      <w:r>
        <w:rPr>
          <w:w w:val="105"/>
        </w:rPr>
        <w:t>the</w:t>
      </w:r>
      <w:r>
        <w:rPr>
          <w:spacing w:val="35"/>
          <w:w w:val="105"/>
        </w:rPr>
        <w:t xml:space="preserve"> </w:t>
      </w:r>
      <w:r>
        <w:rPr>
          <w:w w:val="105"/>
        </w:rPr>
        <w:t>PCO</w:t>
      </w:r>
      <w:r>
        <w:rPr>
          <w:spacing w:val="35"/>
          <w:w w:val="105"/>
        </w:rPr>
        <w:t xml:space="preserve"> </w:t>
      </w:r>
      <w:r>
        <w:rPr>
          <w:w w:val="105"/>
        </w:rPr>
        <w:t>and</w:t>
      </w:r>
      <w:r>
        <w:rPr>
          <w:spacing w:val="35"/>
          <w:w w:val="105"/>
        </w:rPr>
        <w:t xml:space="preserve"> </w:t>
      </w:r>
      <w:r>
        <w:rPr>
          <w:w w:val="105"/>
        </w:rPr>
        <w:t>SSEB Chairperson</w:t>
      </w:r>
      <w:r>
        <w:rPr>
          <w:spacing w:val="27"/>
          <w:w w:val="105"/>
        </w:rPr>
        <w:t xml:space="preserve"> </w:t>
      </w:r>
      <w:r>
        <w:rPr>
          <w:w w:val="105"/>
        </w:rPr>
        <w:t>after</w:t>
      </w:r>
      <w:r>
        <w:rPr>
          <w:spacing w:val="27"/>
          <w:w w:val="105"/>
        </w:rPr>
        <w:t xml:space="preserve"> </w:t>
      </w:r>
      <w:r>
        <w:rPr>
          <w:w w:val="105"/>
        </w:rPr>
        <w:t>the</w:t>
      </w:r>
      <w:r>
        <w:rPr>
          <w:spacing w:val="27"/>
          <w:w w:val="105"/>
        </w:rPr>
        <w:t xml:space="preserve"> </w:t>
      </w:r>
      <w:r>
        <w:rPr>
          <w:w w:val="105"/>
        </w:rPr>
        <w:t>evaluation</w:t>
      </w:r>
      <w:r>
        <w:rPr>
          <w:spacing w:val="27"/>
          <w:w w:val="105"/>
        </w:rPr>
        <w:t xml:space="preserve"> </w:t>
      </w:r>
      <w:r>
        <w:rPr>
          <w:w w:val="105"/>
        </w:rPr>
        <w:t>of</w:t>
      </w:r>
      <w:r>
        <w:rPr>
          <w:spacing w:val="27"/>
          <w:w w:val="105"/>
        </w:rPr>
        <w:t xml:space="preserve"> </w:t>
      </w:r>
      <w:r>
        <w:rPr>
          <w:w w:val="105"/>
        </w:rPr>
        <w:t>FPRs.</w:t>
      </w:r>
      <w:r>
        <w:rPr>
          <w:spacing w:val="27"/>
          <w:w w:val="105"/>
        </w:rPr>
        <w:t xml:space="preserve"> </w:t>
      </w:r>
      <w:r>
        <w:rPr>
          <w:w w:val="105"/>
        </w:rPr>
        <w:t>The</w:t>
      </w:r>
      <w:r>
        <w:rPr>
          <w:spacing w:val="27"/>
          <w:w w:val="105"/>
        </w:rPr>
        <w:t xml:space="preserve"> </w:t>
      </w:r>
      <w:r>
        <w:rPr>
          <w:w w:val="105"/>
        </w:rPr>
        <w:t>tailorable</w:t>
      </w:r>
      <w:r>
        <w:rPr>
          <w:spacing w:val="26"/>
          <w:w w:val="105"/>
        </w:rPr>
        <w:t xml:space="preserve"> </w:t>
      </w:r>
      <w:commentRangeStart w:id="24"/>
      <w:r w:rsidR="00196F3B">
        <w:fldChar w:fldCharType="begin"/>
      </w:r>
      <w:r w:rsidR="00196F3B">
        <w:instrText>HYPERLINK "https://usaf.dps.mil/sites/AFCC/AQCP/KnowledgeCenter/SitePages/DAFFARS-Templates.aspx" \h</w:instrText>
      </w:r>
      <w:r w:rsidR="00196F3B">
        <w:fldChar w:fldCharType="separate"/>
      </w:r>
      <w:r>
        <w:rPr>
          <w:i/>
          <w:color w:val="27314A"/>
          <w:w w:val="105"/>
          <w:u w:val="single" w:color="27314A"/>
        </w:rPr>
        <w:t>SSEB</w:t>
      </w:r>
      <w:r>
        <w:rPr>
          <w:i/>
          <w:color w:val="27314A"/>
          <w:spacing w:val="27"/>
          <w:w w:val="105"/>
          <w:u w:val="single" w:color="27314A"/>
        </w:rPr>
        <w:t xml:space="preserve"> </w:t>
      </w:r>
      <w:r>
        <w:rPr>
          <w:i/>
          <w:color w:val="27314A"/>
          <w:w w:val="105"/>
          <w:u w:val="single" w:color="27314A"/>
        </w:rPr>
        <w:t>Repor</w:t>
      </w:r>
      <w:r w:rsidR="00196F3B">
        <w:rPr>
          <w:i/>
          <w:color w:val="27314A"/>
          <w:w w:val="105"/>
          <w:u w:val="single" w:color="27314A"/>
        </w:rPr>
        <w:fldChar w:fldCharType="end"/>
      </w:r>
      <w:hyperlink r:id="rId65">
        <w:r>
          <w:rPr>
            <w:i/>
            <w:color w:val="27314A"/>
            <w:w w:val="105"/>
            <w:u w:val="single" w:color="27314A"/>
          </w:rPr>
          <w:t>t</w:t>
        </w:r>
      </w:hyperlink>
      <w:commentRangeEnd w:id="24"/>
      <w:r w:rsidR="0088725C">
        <w:rPr>
          <w:rStyle w:val="CommentReference"/>
        </w:rPr>
        <w:commentReference w:id="24"/>
      </w:r>
      <w:r>
        <w:rPr>
          <w:i/>
          <w:color w:val="27314A"/>
          <w:spacing w:val="27"/>
          <w:w w:val="105"/>
          <w:u w:val="single" w:color="27314A"/>
        </w:rPr>
        <w:t xml:space="preserve"> </w:t>
      </w:r>
      <w:r>
        <w:rPr>
          <w:w w:val="105"/>
        </w:rPr>
        <w:t>template</w:t>
      </w:r>
      <w:r>
        <w:rPr>
          <w:spacing w:val="27"/>
          <w:w w:val="105"/>
        </w:rPr>
        <w:t xml:space="preserve"> </w:t>
      </w:r>
      <w:r>
        <w:rPr>
          <w:w w:val="105"/>
        </w:rPr>
        <w:t>is</w:t>
      </w:r>
      <w:r>
        <w:rPr>
          <w:spacing w:val="27"/>
          <w:w w:val="105"/>
        </w:rPr>
        <w:t xml:space="preserve"> </w:t>
      </w:r>
      <w:r>
        <w:rPr>
          <w:w w:val="105"/>
        </w:rPr>
        <w:t>available</w:t>
      </w:r>
      <w:r>
        <w:rPr>
          <w:spacing w:val="27"/>
          <w:w w:val="105"/>
        </w:rPr>
        <w:t xml:space="preserve"> </w:t>
      </w:r>
      <w:r>
        <w:rPr>
          <w:w w:val="105"/>
        </w:rPr>
        <w:t>for</w:t>
      </w:r>
      <w:r>
        <w:rPr>
          <w:spacing w:val="27"/>
          <w:w w:val="105"/>
        </w:rPr>
        <w:t xml:space="preserve"> </w:t>
      </w:r>
      <w:r>
        <w:rPr>
          <w:w w:val="105"/>
        </w:rPr>
        <w:t>use, as desired.</w:t>
      </w:r>
    </w:p>
    <w:p w14:paraId="6BFF2033" w14:textId="36C6A346" w:rsidR="00184987" w:rsidRDefault="00184987" w:rsidP="00184987">
      <w:pPr>
        <w:pStyle w:val="ListParagraph"/>
        <w:numPr>
          <w:ilvl w:val="3"/>
          <w:numId w:val="19"/>
        </w:numPr>
        <w:tabs>
          <w:tab w:val="left" w:pos="900"/>
        </w:tabs>
        <w:spacing w:before="220" w:line="271" w:lineRule="auto"/>
        <w:ind w:left="90" w:right="328" w:firstLine="0"/>
      </w:pPr>
      <w:commentRangeStart w:id="25"/>
      <w:r w:rsidRPr="00317DDB">
        <w:rPr>
          <w:w w:val="105"/>
        </w:rPr>
        <w:t xml:space="preserve">For all programs for which DoDI 5000.75 or DoDI 5000.85 designates USD(A&amp;S) as the Milestone Decision Authority, for which AFI63-101/20-101 designates SAF/AQ </w:t>
      </w:r>
      <w:r w:rsidR="00E66010">
        <w:rPr>
          <w:w w:val="105"/>
        </w:rPr>
        <w:t xml:space="preserve">or SAF/SQ </w:t>
      </w:r>
      <w:r w:rsidRPr="00317DDB">
        <w:rPr>
          <w:w w:val="105"/>
        </w:rPr>
        <w:t>as the Milestone Decision Authority, all SCAT-I services acquisitions, all BCAT I and II systems, and all constructions projects with an estimated total value of $1 billion or more, request the DAF IP Cadre (SAF/AQCC) review the source selection record by completing the Intake Form (available at the internal IP Cadre MS Teams Channel Link) and submitting that form to SAF/AQCC via the DAF IP Cadre Workflow Email address (SAF.AQ.SAF-AQCC.Workflow@us.af.mil).</w:t>
      </w:r>
      <w:commentRangeEnd w:id="25"/>
      <w:r w:rsidR="0088725C">
        <w:rPr>
          <w:rStyle w:val="CommentReference"/>
        </w:rPr>
        <w:commentReference w:id="25"/>
      </w:r>
    </w:p>
    <w:p w14:paraId="02FDDD40" w14:textId="77777777" w:rsidR="002A5991" w:rsidRDefault="002A5991">
      <w:pPr>
        <w:pStyle w:val="BodyText"/>
        <w:spacing w:before="3"/>
        <w:rPr>
          <w:sz w:val="21"/>
        </w:rPr>
      </w:pPr>
    </w:p>
    <w:p w14:paraId="601D7F32" w14:textId="77777777" w:rsidR="002A5991" w:rsidRDefault="00C211E0">
      <w:pPr>
        <w:pStyle w:val="ListParagraph"/>
        <w:numPr>
          <w:ilvl w:val="2"/>
          <w:numId w:val="19"/>
        </w:numPr>
        <w:tabs>
          <w:tab w:val="left" w:pos="671"/>
        </w:tabs>
        <w:ind w:left="671" w:hanging="561"/>
      </w:pPr>
      <w:r>
        <w:rPr>
          <w:w w:val="105"/>
        </w:rPr>
        <w:t>The</w:t>
      </w:r>
      <w:r>
        <w:rPr>
          <w:spacing w:val="17"/>
          <w:w w:val="105"/>
        </w:rPr>
        <w:t xml:space="preserve"> </w:t>
      </w:r>
      <w:r>
        <w:rPr>
          <w:w w:val="105"/>
        </w:rPr>
        <w:t>SSEB</w:t>
      </w:r>
      <w:r>
        <w:rPr>
          <w:spacing w:val="18"/>
          <w:w w:val="105"/>
        </w:rPr>
        <w:t xml:space="preserve"> </w:t>
      </w:r>
      <w:r>
        <w:rPr>
          <w:w w:val="105"/>
        </w:rPr>
        <w:t>Final</w:t>
      </w:r>
      <w:r>
        <w:rPr>
          <w:spacing w:val="17"/>
          <w:w w:val="105"/>
        </w:rPr>
        <w:t xml:space="preserve"> </w:t>
      </w:r>
      <w:r>
        <w:rPr>
          <w:w w:val="105"/>
        </w:rPr>
        <w:t>Report</w:t>
      </w:r>
      <w:r>
        <w:rPr>
          <w:spacing w:val="18"/>
          <w:w w:val="105"/>
        </w:rPr>
        <w:t xml:space="preserve"> </w:t>
      </w:r>
      <w:r>
        <w:rPr>
          <w:w w:val="105"/>
        </w:rPr>
        <w:t>must</w:t>
      </w:r>
      <w:r>
        <w:rPr>
          <w:spacing w:val="18"/>
          <w:w w:val="105"/>
        </w:rPr>
        <w:t xml:space="preserve"> </w:t>
      </w:r>
      <w:r>
        <w:rPr>
          <w:w w:val="105"/>
        </w:rPr>
        <w:t>document,</w:t>
      </w:r>
      <w:r>
        <w:rPr>
          <w:spacing w:val="17"/>
          <w:w w:val="105"/>
        </w:rPr>
        <w:t xml:space="preserve"> </w:t>
      </w:r>
      <w:r>
        <w:rPr>
          <w:w w:val="105"/>
        </w:rPr>
        <w:t>if</w:t>
      </w:r>
      <w:r>
        <w:rPr>
          <w:spacing w:val="18"/>
          <w:w w:val="105"/>
        </w:rPr>
        <w:t xml:space="preserve"> </w:t>
      </w:r>
      <w:r>
        <w:rPr>
          <w:w w:val="105"/>
        </w:rPr>
        <w:t>applicable,</w:t>
      </w:r>
      <w:r>
        <w:rPr>
          <w:spacing w:val="18"/>
          <w:w w:val="105"/>
        </w:rPr>
        <w:t xml:space="preserve"> </w:t>
      </w:r>
      <w:r>
        <w:rPr>
          <w:w w:val="105"/>
        </w:rPr>
        <w:t>any</w:t>
      </w:r>
      <w:r>
        <w:rPr>
          <w:spacing w:val="17"/>
          <w:w w:val="105"/>
        </w:rPr>
        <w:t xml:space="preserve"> </w:t>
      </w:r>
      <w:r>
        <w:rPr>
          <w:w w:val="105"/>
        </w:rPr>
        <w:t>minority</w:t>
      </w:r>
      <w:r>
        <w:rPr>
          <w:spacing w:val="18"/>
          <w:w w:val="105"/>
        </w:rPr>
        <w:t xml:space="preserve"> </w:t>
      </w:r>
      <w:r>
        <w:rPr>
          <w:w w:val="105"/>
        </w:rPr>
        <w:t>and</w:t>
      </w:r>
      <w:r>
        <w:rPr>
          <w:spacing w:val="17"/>
          <w:w w:val="105"/>
        </w:rPr>
        <w:t xml:space="preserve"> </w:t>
      </w:r>
      <w:r>
        <w:rPr>
          <w:w w:val="105"/>
        </w:rPr>
        <w:t>dissenting</w:t>
      </w:r>
      <w:r>
        <w:rPr>
          <w:spacing w:val="18"/>
          <w:w w:val="105"/>
        </w:rPr>
        <w:t xml:space="preserve"> </w:t>
      </w:r>
      <w:r>
        <w:rPr>
          <w:spacing w:val="-2"/>
          <w:w w:val="105"/>
        </w:rPr>
        <w:t>opinion(s).</w:t>
      </w:r>
    </w:p>
    <w:p w14:paraId="38348ED9" w14:textId="77777777" w:rsidR="002A5991" w:rsidRDefault="002A5991"/>
    <w:p w14:paraId="75869CDF" w14:textId="77777777" w:rsidR="002A5991" w:rsidRDefault="00C211E0">
      <w:pPr>
        <w:pStyle w:val="ListParagraph"/>
        <w:numPr>
          <w:ilvl w:val="2"/>
          <w:numId w:val="19"/>
        </w:numPr>
        <w:tabs>
          <w:tab w:val="left" w:pos="671"/>
        </w:tabs>
        <w:spacing w:before="82" w:line="271" w:lineRule="auto"/>
        <w:ind w:left="110" w:right="345" w:firstLine="0"/>
        <w:jc w:val="both"/>
      </w:pPr>
      <w:r>
        <w:rPr>
          <w:w w:val="105"/>
        </w:rPr>
        <w:t>A decision briefing, prepared by the SSEB, will generally be conducted whenever the SSA is other</w:t>
      </w:r>
      <w:r>
        <w:rPr>
          <w:spacing w:val="27"/>
          <w:w w:val="105"/>
        </w:rPr>
        <w:t xml:space="preserve"> </w:t>
      </w:r>
      <w:r>
        <w:rPr>
          <w:w w:val="105"/>
        </w:rPr>
        <w:t>than</w:t>
      </w:r>
      <w:r>
        <w:rPr>
          <w:spacing w:val="27"/>
          <w:w w:val="105"/>
        </w:rPr>
        <w:t xml:space="preserve"> </w:t>
      </w:r>
      <w:r>
        <w:rPr>
          <w:w w:val="105"/>
        </w:rPr>
        <w:t>the</w:t>
      </w:r>
      <w:r>
        <w:rPr>
          <w:spacing w:val="27"/>
          <w:w w:val="105"/>
        </w:rPr>
        <w:t xml:space="preserve"> </w:t>
      </w:r>
      <w:r>
        <w:rPr>
          <w:w w:val="105"/>
        </w:rPr>
        <w:t>PCO.</w:t>
      </w:r>
      <w:r>
        <w:rPr>
          <w:spacing w:val="27"/>
          <w:w w:val="105"/>
        </w:rPr>
        <w:t xml:space="preserve"> </w:t>
      </w:r>
      <w:r>
        <w:rPr>
          <w:w w:val="105"/>
        </w:rPr>
        <w:t>The</w:t>
      </w:r>
      <w:r>
        <w:rPr>
          <w:spacing w:val="27"/>
          <w:w w:val="105"/>
        </w:rPr>
        <w:t xml:space="preserve"> </w:t>
      </w:r>
      <w:r>
        <w:rPr>
          <w:w w:val="105"/>
        </w:rPr>
        <w:t>tailorable</w:t>
      </w:r>
      <w:r>
        <w:rPr>
          <w:spacing w:val="27"/>
          <w:w w:val="105"/>
        </w:rPr>
        <w:t xml:space="preserve"> </w:t>
      </w:r>
      <w:commentRangeStart w:id="26"/>
      <w:r w:rsidR="00196F3B">
        <w:fldChar w:fldCharType="begin"/>
      </w:r>
      <w:r w:rsidR="00196F3B">
        <w:instrText>HYPERLINK "https://usaf.dps.mil/sites/AFCC/AQCP/KnowledgeCenter/SitePages/DAFFARS-Templates.aspx" \h</w:instrText>
      </w:r>
      <w:r w:rsidR="00196F3B">
        <w:fldChar w:fldCharType="separate"/>
      </w:r>
      <w:r>
        <w:rPr>
          <w:i/>
          <w:color w:val="27314A"/>
          <w:w w:val="105"/>
          <w:u w:val="single" w:color="27314A"/>
        </w:rPr>
        <w:t>Final</w:t>
      </w:r>
      <w:r>
        <w:rPr>
          <w:i/>
          <w:color w:val="27314A"/>
          <w:spacing w:val="27"/>
          <w:w w:val="105"/>
          <w:u w:val="single" w:color="27314A"/>
        </w:rPr>
        <w:t xml:space="preserve"> </w:t>
      </w:r>
      <w:r>
        <w:rPr>
          <w:i/>
          <w:color w:val="27314A"/>
          <w:w w:val="105"/>
          <w:u w:val="single" w:color="27314A"/>
        </w:rPr>
        <w:t>Decision</w:t>
      </w:r>
      <w:r>
        <w:rPr>
          <w:i/>
          <w:color w:val="27314A"/>
          <w:spacing w:val="27"/>
          <w:w w:val="105"/>
          <w:u w:val="single" w:color="27314A"/>
        </w:rPr>
        <w:t xml:space="preserve"> </w:t>
      </w:r>
      <w:r>
        <w:rPr>
          <w:i/>
          <w:color w:val="27314A"/>
          <w:w w:val="105"/>
          <w:u w:val="single" w:color="27314A"/>
        </w:rPr>
        <w:t>Briefin</w:t>
      </w:r>
      <w:r w:rsidR="00196F3B">
        <w:rPr>
          <w:i/>
          <w:color w:val="27314A"/>
          <w:w w:val="105"/>
          <w:u w:val="single" w:color="27314A"/>
        </w:rPr>
        <w:fldChar w:fldCharType="end"/>
      </w:r>
      <w:hyperlink r:id="rId66">
        <w:r>
          <w:rPr>
            <w:i/>
            <w:color w:val="27314A"/>
            <w:w w:val="105"/>
            <w:u w:val="single" w:color="27314A"/>
          </w:rPr>
          <w:t>g</w:t>
        </w:r>
      </w:hyperlink>
      <w:r>
        <w:rPr>
          <w:i/>
          <w:color w:val="27314A"/>
          <w:spacing w:val="26"/>
          <w:w w:val="105"/>
          <w:u w:val="single" w:color="27314A"/>
        </w:rPr>
        <w:t xml:space="preserve"> </w:t>
      </w:r>
      <w:commentRangeEnd w:id="26"/>
      <w:r w:rsidR="0088725C">
        <w:rPr>
          <w:rStyle w:val="CommentReference"/>
        </w:rPr>
        <w:commentReference w:id="26"/>
      </w:r>
      <w:r>
        <w:rPr>
          <w:w w:val="105"/>
        </w:rPr>
        <w:t>template</w:t>
      </w:r>
      <w:r>
        <w:rPr>
          <w:spacing w:val="27"/>
          <w:w w:val="105"/>
        </w:rPr>
        <w:t xml:space="preserve"> </w:t>
      </w:r>
      <w:r>
        <w:rPr>
          <w:w w:val="105"/>
        </w:rPr>
        <w:t>is</w:t>
      </w:r>
      <w:r>
        <w:rPr>
          <w:spacing w:val="27"/>
          <w:w w:val="105"/>
        </w:rPr>
        <w:t xml:space="preserve"> </w:t>
      </w:r>
      <w:r>
        <w:rPr>
          <w:w w:val="105"/>
        </w:rPr>
        <w:t>available</w:t>
      </w:r>
      <w:r>
        <w:rPr>
          <w:spacing w:val="27"/>
          <w:w w:val="105"/>
        </w:rPr>
        <w:t xml:space="preserve"> </w:t>
      </w:r>
      <w:r>
        <w:rPr>
          <w:w w:val="105"/>
        </w:rPr>
        <w:t>for</w:t>
      </w:r>
      <w:r>
        <w:rPr>
          <w:spacing w:val="27"/>
          <w:w w:val="105"/>
        </w:rPr>
        <w:t xml:space="preserve"> </w:t>
      </w:r>
      <w:r>
        <w:rPr>
          <w:w w:val="105"/>
        </w:rPr>
        <w:t>use,</w:t>
      </w:r>
      <w:r>
        <w:rPr>
          <w:spacing w:val="27"/>
          <w:w w:val="105"/>
        </w:rPr>
        <w:t xml:space="preserve"> </w:t>
      </w:r>
      <w:r>
        <w:rPr>
          <w:w w:val="105"/>
        </w:rPr>
        <w:t>as</w:t>
      </w:r>
      <w:r>
        <w:rPr>
          <w:spacing w:val="27"/>
          <w:w w:val="105"/>
        </w:rPr>
        <w:t xml:space="preserve"> </w:t>
      </w:r>
      <w:r>
        <w:rPr>
          <w:w w:val="105"/>
        </w:rPr>
        <w:t>desired.</w:t>
      </w:r>
    </w:p>
    <w:p w14:paraId="483D0EF9" w14:textId="77777777" w:rsidR="002A5991" w:rsidRDefault="002A5991">
      <w:pPr>
        <w:pStyle w:val="BodyText"/>
        <w:rPr>
          <w:sz w:val="26"/>
        </w:rPr>
      </w:pPr>
    </w:p>
    <w:p w14:paraId="697438F3" w14:textId="77777777" w:rsidR="002A5991" w:rsidRDefault="00C211E0">
      <w:pPr>
        <w:pStyle w:val="ListParagraph"/>
        <w:numPr>
          <w:ilvl w:val="1"/>
          <w:numId w:val="19"/>
        </w:numPr>
        <w:tabs>
          <w:tab w:val="left" w:pos="523"/>
        </w:tabs>
        <w:spacing w:before="193"/>
        <w:ind w:hanging="413"/>
        <w:rPr>
          <w:rFonts w:ascii="Bookman Old Style"/>
          <w:b/>
        </w:rPr>
      </w:pPr>
      <w:r>
        <w:rPr>
          <w:rFonts w:ascii="Bookman Old Style"/>
          <w:b/>
          <w:spacing w:val="-6"/>
        </w:rPr>
        <w:t>Conduct</w:t>
      </w:r>
      <w:r>
        <w:rPr>
          <w:rFonts w:ascii="Bookman Old Style"/>
          <w:b/>
          <w:spacing w:val="-5"/>
        </w:rPr>
        <w:t xml:space="preserve"> </w:t>
      </w:r>
      <w:r>
        <w:rPr>
          <w:rFonts w:ascii="Bookman Old Style"/>
          <w:b/>
          <w:spacing w:val="-6"/>
        </w:rPr>
        <w:t>and</w:t>
      </w:r>
      <w:r>
        <w:rPr>
          <w:rFonts w:ascii="Bookman Old Style"/>
          <w:b/>
          <w:spacing w:val="-4"/>
        </w:rPr>
        <w:t xml:space="preserve"> </w:t>
      </w:r>
      <w:r>
        <w:rPr>
          <w:rFonts w:ascii="Bookman Old Style"/>
          <w:b/>
          <w:spacing w:val="-6"/>
        </w:rPr>
        <w:t>Document</w:t>
      </w:r>
      <w:r>
        <w:rPr>
          <w:rFonts w:ascii="Bookman Old Style"/>
          <w:b/>
          <w:spacing w:val="-4"/>
        </w:rPr>
        <w:t xml:space="preserve"> </w:t>
      </w:r>
      <w:r>
        <w:rPr>
          <w:rFonts w:ascii="Bookman Old Style"/>
          <w:b/>
          <w:spacing w:val="-6"/>
        </w:rPr>
        <w:t>the</w:t>
      </w:r>
      <w:r>
        <w:rPr>
          <w:rFonts w:ascii="Bookman Old Style"/>
          <w:b/>
          <w:spacing w:val="-4"/>
        </w:rPr>
        <w:t xml:space="preserve"> </w:t>
      </w:r>
      <w:r>
        <w:rPr>
          <w:rFonts w:ascii="Bookman Old Style"/>
          <w:b/>
          <w:spacing w:val="-6"/>
        </w:rPr>
        <w:t>Comparative</w:t>
      </w:r>
      <w:r>
        <w:rPr>
          <w:rFonts w:ascii="Bookman Old Style"/>
          <w:b/>
          <w:spacing w:val="-5"/>
        </w:rPr>
        <w:t xml:space="preserve"> </w:t>
      </w:r>
      <w:r>
        <w:rPr>
          <w:rFonts w:ascii="Bookman Old Style"/>
          <w:b/>
          <w:spacing w:val="-6"/>
        </w:rPr>
        <w:t>Analysis</w:t>
      </w:r>
    </w:p>
    <w:p w14:paraId="2AB9C1F5" w14:textId="77777777" w:rsidR="002A5991" w:rsidRDefault="002A5991">
      <w:pPr>
        <w:pStyle w:val="BodyText"/>
        <w:rPr>
          <w:rFonts w:ascii="Bookman Old Style"/>
          <w:b/>
          <w:sz w:val="26"/>
        </w:rPr>
      </w:pPr>
    </w:p>
    <w:p w14:paraId="33529B43" w14:textId="77777777" w:rsidR="002A5991" w:rsidRDefault="00C211E0">
      <w:pPr>
        <w:pStyle w:val="ListParagraph"/>
        <w:numPr>
          <w:ilvl w:val="2"/>
          <w:numId w:val="19"/>
        </w:numPr>
        <w:tabs>
          <w:tab w:val="left" w:pos="671"/>
        </w:tabs>
        <w:spacing w:before="220" w:line="271" w:lineRule="auto"/>
        <w:ind w:left="110" w:right="445" w:firstLine="0"/>
        <w:jc w:val="both"/>
      </w:pPr>
      <w:r>
        <w:rPr>
          <w:w w:val="105"/>
        </w:rPr>
        <w:t xml:space="preserve">The SSAC’s comparative analysis of proposals and award recommendation is documented in the Comparative Analysis Report and Award Recommendation (CAR). The tailorable </w:t>
      </w:r>
      <w:commentRangeStart w:id="27"/>
      <w:r w:rsidR="00196F3B">
        <w:fldChar w:fldCharType="begin"/>
      </w:r>
      <w:r w:rsidR="00196F3B">
        <w:instrText>HYPERLINK "https://usaf.dps.mil/sites/AFCC/AQCP/KnowledgeCenter/SitePages/DAFFARS-Templates.aspx" \h</w:instrText>
      </w:r>
      <w:r w:rsidR="00196F3B">
        <w:fldChar w:fldCharType="separate"/>
      </w:r>
      <w:r>
        <w:rPr>
          <w:i/>
          <w:color w:val="27314A"/>
          <w:w w:val="105"/>
          <w:u w:val="single" w:color="27314A"/>
        </w:rPr>
        <w:t>Comparative</w:t>
      </w:r>
      <w:r w:rsidR="00196F3B">
        <w:rPr>
          <w:i/>
          <w:color w:val="27314A"/>
          <w:w w:val="105"/>
          <w:u w:val="single" w:color="27314A"/>
        </w:rPr>
        <w:fldChar w:fldCharType="end"/>
      </w:r>
      <w:r>
        <w:rPr>
          <w:i/>
          <w:color w:val="27314A"/>
          <w:w w:val="105"/>
        </w:rPr>
        <w:t xml:space="preserve"> </w:t>
      </w:r>
      <w:hyperlink r:id="rId67">
        <w:r>
          <w:rPr>
            <w:i/>
            <w:color w:val="27314A"/>
            <w:w w:val="105"/>
            <w:u w:val="single" w:color="27314A"/>
          </w:rPr>
          <w:t>Analysis</w:t>
        </w:r>
        <w:r>
          <w:rPr>
            <w:i/>
            <w:color w:val="27314A"/>
            <w:spacing w:val="40"/>
            <w:w w:val="105"/>
            <w:u w:val="single" w:color="27314A"/>
          </w:rPr>
          <w:t xml:space="preserve"> </w:t>
        </w:r>
        <w:r>
          <w:rPr>
            <w:i/>
            <w:color w:val="27314A"/>
            <w:w w:val="105"/>
            <w:u w:val="single" w:color="27314A"/>
          </w:rPr>
          <w:t>Report</w:t>
        </w:r>
        <w:r>
          <w:rPr>
            <w:i/>
            <w:color w:val="27314A"/>
            <w:spacing w:val="40"/>
            <w:w w:val="105"/>
            <w:u w:val="single" w:color="27314A"/>
          </w:rPr>
          <w:t xml:space="preserve"> </w:t>
        </w:r>
        <w:r>
          <w:rPr>
            <w:i/>
            <w:color w:val="27314A"/>
            <w:w w:val="105"/>
            <w:u w:val="single" w:color="27314A"/>
          </w:rPr>
          <w:t>and</w:t>
        </w:r>
        <w:r>
          <w:rPr>
            <w:i/>
            <w:color w:val="27314A"/>
            <w:spacing w:val="40"/>
            <w:w w:val="105"/>
            <w:u w:val="single" w:color="27314A"/>
          </w:rPr>
          <w:t xml:space="preserve"> </w:t>
        </w:r>
        <w:r>
          <w:rPr>
            <w:i/>
            <w:color w:val="27314A"/>
            <w:w w:val="105"/>
            <w:u w:val="single" w:color="27314A"/>
          </w:rPr>
          <w:t>Award</w:t>
        </w:r>
        <w:r>
          <w:rPr>
            <w:i/>
            <w:color w:val="27314A"/>
            <w:spacing w:val="40"/>
            <w:w w:val="105"/>
            <w:u w:val="single" w:color="27314A"/>
          </w:rPr>
          <w:t xml:space="preserve"> </w:t>
        </w:r>
        <w:r>
          <w:rPr>
            <w:i/>
            <w:color w:val="27314A"/>
            <w:w w:val="105"/>
            <w:u w:val="single" w:color="27314A"/>
          </w:rPr>
          <w:t>Recommendatio</w:t>
        </w:r>
      </w:hyperlink>
      <w:hyperlink r:id="rId68">
        <w:r>
          <w:rPr>
            <w:i/>
            <w:color w:val="27314A"/>
            <w:w w:val="105"/>
            <w:u w:val="single" w:color="27314A"/>
          </w:rPr>
          <w:t>n</w:t>
        </w:r>
      </w:hyperlink>
      <w:commentRangeEnd w:id="27"/>
      <w:r w:rsidR="0088725C">
        <w:rPr>
          <w:rStyle w:val="CommentReference"/>
        </w:rPr>
        <w:commentReference w:id="27"/>
      </w:r>
      <w:r>
        <w:rPr>
          <w:i/>
          <w:color w:val="27314A"/>
          <w:spacing w:val="40"/>
          <w:w w:val="105"/>
          <w:u w:val="single" w:color="27314A"/>
        </w:rPr>
        <w:t xml:space="preserve"> </w:t>
      </w:r>
      <w:r>
        <w:rPr>
          <w:w w:val="105"/>
        </w:rPr>
        <w:t>template</w:t>
      </w:r>
      <w:r>
        <w:rPr>
          <w:spacing w:val="40"/>
          <w:w w:val="105"/>
        </w:rPr>
        <w:t xml:space="preserve"> </w:t>
      </w:r>
      <w:r>
        <w:rPr>
          <w:w w:val="105"/>
        </w:rPr>
        <w:t>is</w:t>
      </w:r>
      <w:r>
        <w:rPr>
          <w:spacing w:val="40"/>
          <w:w w:val="105"/>
        </w:rPr>
        <w:t xml:space="preserve"> </w:t>
      </w:r>
      <w:r>
        <w:rPr>
          <w:w w:val="105"/>
        </w:rPr>
        <w:t>available</w:t>
      </w:r>
      <w:r>
        <w:rPr>
          <w:spacing w:val="40"/>
          <w:w w:val="105"/>
        </w:rPr>
        <w:t xml:space="preserve"> </w:t>
      </w:r>
      <w:r>
        <w:rPr>
          <w:w w:val="105"/>
        </w:rPr>
        <w:t>for</w:t>
      </w:r>
      <w:r>
        <w:rPr>
          <w:spacing w:val="40"/>
          <w:w w:val="105"/>
        </w:rPr>
        <w:t xml:space="preserve"> </w:t>
      </w:r>
      <w:r>
        <w:rPr>
          <w:w w:val="105"/>
        </w:rPr>
        <w:t>use,</w:t>
      </w:r>
      <w:r>
        <w:rPr>
          <w:spacing w:val="40"/>
          <w:w w:val="105"/>
        </w:rPr>
        <w:t xml:space="preserve"> </w:t>
      </w:r>
      <w:r>
        <w:rPr>
          <w:w w:val="105"/>
        </w:rPr>
        <w:t>as</w:t>
      </w:r>
      <w:r>
        <w:rPr>
          <w:spacing w:val="40"/>
          <w:w w:val="105"/>
        </w:rPr>
        <w:t xml:space="preserve"> </w:t>
      </w:r>
      <w:r>
        <w:rPr>
          <w:w w:val="105"/>
        </w:rPr>
        <w:t>desired.</w:t>
      </w:r>
    </w:p>
    <w:p w14:paraId="031B2938" w14:textId="77777777" w:rsidR="002A5991" w:rsidRDefault="002A5991">
      <w:pPr>
        <w:pStyle w:val="BodyText"/>
        <w:rPr>
          <w:sz w:val="26"/>
        </w:rPr>
      </w:pPr>
    </w:p>
    <w:p w14:paraId="4408EE95"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2"/>
        </w:rPr>
        <w:t>Best</w:t>
      </w:r>
      <w:r>
        <w:rPr>
          <w:rFonts w:ascii="Bookman Old Style"/>
          <w:b/>
          <w:spacing w:val="-11"/>
        </w:rPr>
        <w:t xml:space="preserve"> </w:t>
      </w:r>
      <w:r>
        <w:rPr>
          <w:rFonts w:ascii="Bookman Old Style"/>
          <w:b/>
          <w:spacing w:val="-2"/>
        </w:rPr>
        <w:t>Value</w:t>
      </w:r>
      <w:r>
        <w:rPr>
          <w:rFonts w:ascii="Bookman Old Style"/>
          <w:b/>
          <w:spacing w:val="-10"/>
        </w:rPr>
        <w:t xml:space="preserve"> </w:t>
      </w:r>
      <w:r>
        <w:rPr>
          <w:rFonts w:ascii="Bookman Old Style"/>
          <w:b/>
          <w:spacing w:val="-2"/>
        </w:rPr>
        <w:t>Decision</w:t>
      </w:r>
    </w:p>
    <w:p w14:paraId="25B5AE89" w14:textId="77777777" w:rsidR="002A5991" w:rsidRDefault="002A5991">
      <w:pPr>
        <w:pStyle w:val="BodyText"/>
        <w:rPr>
          <w:rFonts w:ascii="Bookman Old Style"/>
          <w:b/>
          <w:sz w:val="26"/>
        </w:rPr>
      </w:pPr>
    </w:p>
    <w:p w14:paraId="45F59789" w14:textId="1E01616B" w:rsidR="002A5991" w:rsidRDefault="00C211E0">
      <w:pPr>
        <w:pStyle w:val="ListParagraph"/>
        <w:numPr>
          <w:ilvl w:val="2"/>
          <w:numId w:val="19"/>
        </w:numPr>
        <w:tabs>
          <w:tab w:val="left" w:pos="671"/>
        </w:tabs>
        <w:spacing w:before="220" w:line="271" w:lineRule="auto"/>
        <w:ind w:left="110" w:right="413" w:firstLine="0"/>
        <w:jc w:val="both"/>
      </w:pPr>
      <w:r>
        <w:rPr>
          <w:w w:val="105"/>
        </w:rPr>
        <w:t xml:space="preserve">The </w:t>
      </w:r>
      <w:commentRangeStart w:id="28"/>
      <w:r>
        <w:rPr>
          <w:w w:val="105"/>
        </w:rPr>
        <w:t>PCO</w:t>
      </w:r>
      <w:r w:rsidR="0042666D">
        <w:rPr>
          <w:w w:val="105"/>
        </w:rPr>
        <w:t xml:space="preserve"> </w:t>
      </w:r>
      <w:r>
        <w:rPr>
          <w:w w:val="105"/>
        </w:rPr>
        <w:t xml:space="preserve">must </w:t>
      </w:r>
      <w:commentRangeEnd w:id="28"/>
      <w:r w:rsidR="0088725C">
        <w:rPr>
          <w:rStyle w:val="CommentReference"/>
        </w:rPr>
        <w:commentReference w:id="28"/>
      </w:r>
      <w:r>
        <w:rPr>
          <w:w w:val="105"/>
        </w:rPr>
        <w:t xml:space="preserve">obtain contract clearance approval prior to the SSA making a source selection decision in accordance with </w:t>
      </w:r>
      <w:hyperlink r:id="rId69" w:anchor="DAFFARS_5301_9000">
        <w:r>
          <w:rPr>
            <w:color w:val="27314A"/>
            <w:w w:val="105"/>
            <w:u w:val="single" w:color="27314A"/>
          </w:rPr>
          <w:t>DAFFARS 5301.9000(e)(2)(ii)</w:t>
        </w:r>
      </w:hyperlink>
      <w:r>
        <w:rPr>
          <w:w w:val="105"/>
        </w:rPr>
        <w:t>.</w:t>
      </w:r>
    </w:p>
    <w:p w14:paraId="79C32D78" w14:textId="77777777" w:rsidR="002A5991" w:rsidRDefault="002A5991">
      <w:pPr>
        <w:pStyle w:val="BodyText"/>
        <w:rPr>
          <w:sz w:val="26"/>
        </w:rPr>
      </w:pPr>
    </w:p>
    <w:p w14:paraId="4FB45878" w14:textId="77777777" w:rsidR="002A5991" w:rsidRDefault="00C211E0">
      <w:pPr>
        <w:pStyle w:val="ListParagraph"/>
        <w:numPr>
          <w:ilvl w:val="1"/>
          <w:numId w:val="19"/>
        </w:numPr>
        <w:tabs>
          <w:tab w:val="left" w:pos="660"/>
        </w:tabs>
        <w:spacing w:before="193"/>
        <w:ind w:left="660" w:hanging="550"/>
        <w:rPr>
          <w:rFonts w:ascii="Bookman Old Style"/>
          <w:b/>
        </w:rPr>
      </w:pPr>
      <w:r>
        <w:rPr>
          <w:rFonts w:ascii="Bookman Old Style"/>
          <w:b/>
          <w:spacing w:val="-4"/>
        </w:rPr>
        <w:t>Source</w:t>
      </w:r>
      <w:r>
        <w:rPr>
          <w:rFonts w:ascii="Bookman Old Style"/>
          <w:b/>
          <w:spacing w:val="-15"/>
        </w:rPr>
        <w:t xml:space="preserve"> </w:t>
      </w:r>
      <w:r>
        <w:rPr>
          <w:rFonts w:ascii="Bookman Old Style"/>
          <w:b/>
          <w:spacing w:val="-4"/>
        </w:rPr>
        <w:t>Selection</w:t>
      </w:r>
      <w:r>
        <w:rPr>
          <w:rFonts w:ascii="Bookman Old Style"/>
          <w:b/>
          <w:spacing w:val="-15"/>
        </w:rPr>
        <w:t xml:space="preserve"> </w:t>
      </w:r>
      <w:r>
        <w:rPr>
          <w:rFonts w:ascii="Bookman Old Style"/>
          <w:b/>
          <w:spacing w:val="-4"/>
        </w:rPr>
        <w:t>Decision</w:t>
      </w:r>
      <w:r>
        <w:rPr>
          <w:rFonts w:ascii="Bookman Old Style"/>
          <w:b/>
          <w:spacing w:val="-14"/>
        </w:rPr>
        <w:t xml:space="preserve"> </w:t>
      </w:r>
      <w:r>
        <w:rPr>
          <w:rFonts w:ascii="Bookman Old Style"/>
          <w:b/>
          <w:spacing w:val="-4"/>
        </w:rPr>
        <w:t>Document</w:t>
      </w:r>
    </w:p>
    <w:p w14:paraId="54B2C171" w14:textId="77777777" w:rsidR="002A5991" w:rsidRDefault="002A5991">
      <w:pPr>
        <w:pStyle w:val="BodyText"/>
        <w:rPr>
          <w:rFonts w:ascii="Bookman Old Style"/>
          <w:b/>
          <w:sz w:val="26"/>
        </w:rPr>
      </w:pPr>
    </w:p>
    <w:p w14:paraId="68B401B0" w14:textId="77777777" w:rsidR="002A5991" w:rsidRDefault="00C211E0">
      <w:pPr>
        <w:pStyle w:val="ListParagraph"/>
        <w:numPr>
          <w:ilvl w:val="2"/>
          <w:numId w:val="19"/>
        </w:numPr>
        <w:tabs>
          <w:tab w:val="left" w:pos="796"/>
        </w:tabs>
        <w:spacing w:before="220" w:line="271" w:lineRule="auto"/>
        <w:ind w:left="110" w:right="388" w:firstLine="0"/>
        <w:jc w:val="both"/>
      </w:pPr>
      <w:r>
        <w:rPr>
          <w:w w:val="110"/>
        </w:rPr>
        <w:lastRenderedPageBreak/>
        <w:t xml:space="preserve">The tailorable </w:t>
      </w:r>
      <w:commentRangeStart w:id="29"/>
      <w:r w:rsidR="00196F3B">
        <w:fldChar w:fldCharType="begin"/>
      </w:r>
      <w:r w:rsidR="00196F3B">
        <w:instrText>HYPERLINK "https://usaf.dps.mil/sites/AFCC/AQCP/KnowledgeCenter/SitePages/DAFFARS-Templates.aspx" \h</w:instrText>
      </w:r>
      <w:r w:rsidR="00196F3B">
        <w:fldChar w:fldCharType="separate"/>
      </w:r>
      <w:r>
        <w:rPr>
          <w:i/>
          <w:color w:val="27314A"/>
          <w:w w:val="110"/>
          <w:u w:val="single" w:color="27314A"/>
        </w:rPr>
        <w:t>Source Selection Decision Document (SSDD</w:t>
      </w:r>
      <w:r w:rsidR="00196F3B">
        <w:rPr>
          <w:i/>
          <w:color w:val="27314A"/>
          <w:w w:val="110"/>
          <w:u w:val="single" w:color="27314A"/>
        </w:rPr>
        <w:fldChar w:fldCharType="end"/>
      </w:r>
      <w:hyperlink r:id="rId70">
        <w:r>
          <w:rPr>
            <w:i/>
            <w:color w:val="27314A"/>
            <w:w w:val="110"/>
            <w:u w:val="single" w:color="27314A"/>
          </w:rPr>
          <w:t>)</w:t>
        </w:r>
      </w:hyperlink>
      <w:commentRangeEnd w:id="29"/>
      <w:r w:rsidR="000566F6">
        <w:rPr>
          <w:rStyle w:val="CommentReference"/>
        </w:rPr>
        <w:commentReference w:id="29"/>
      </w:r>
      <w:r>
        <w:rPr>
          <w:i/>
          <w:color w:val="27314A"/>
          <w:w w:val="110"/>
          <w:u w:val="single" w:color="27314A"/>
        </w:rPr>
        <w:t xml:space="preserve"> </w:t>
      </w:r>
      <w:r>
        <w:rPr>
          <w:w w:val="110"/>
        </w:rPr>
        <w:t xml:space="preserve">template is available for use, as </w:t>
      </w:r>
      <w:r>
        <w:rPr>
          <w:spacing w:val="-2"/>
          <w:w w:val="110"/>
        </w:rPr>
        <w:t>desired.</w:t>
      </w:r>
    </w:p>
    <w:p w14:paraId="5CB19D85" w14:textId="77777777" w:rsidR="002A5991" w:rsidRDefault="002A5991">
      <w:pPr>
        <w:pStyle w:val="BodyText"/>
        <w:rPr>
          <w:sz w:val="26"/>
        </w:rPr>
      </w:pPr>
    </w:p>
    <w:p w14:paraId="24F4D654" w14:textId="77777777" w:rsidR="002A5991" w:rsidRDefault="00C211E0">
      <w:pPr>
        <w:pStyle w:val="ListParagraph"/>
        <w:numPr>
          <w:ilvl w:val="1"/>
          <w:numId w:val="19"/>
        </w:numPr>
        <w:tabs>
          <w:tab w:val="left" w:pos="660"/>
        </w:tabs>
        <w:spacing w:before="193"/>
        <w:ind w:left="660" w:hanging="550"/>
        <w:rPr>
          <w:rFonts w:ascii="Bookman Old Style"/>
          <w:b/>
        </w:rPr>
      </w:pPr>
      <w:r>
        <w:rPr>
          <w:rFonts w:ascii="Bookman Old Style"/>
          <w:b/>
        </w:rPr>
        <w:t>Debriefings</w:t>
      </w:r>
      <w:r>
        <w:rPr>
          <w:rFonts w:ascii="Bookman Old Style"/>
          <w:b/>
          <w:spacing w:val="-3"/>
        </w:rPr>
        <w:t xml:space="preserve"> </w:t>
      </w:r>
      <w:r>
        <w:rPr>
          <w:rFonts w:ascii="Bookman Old Style"/>
          <w:b/>
        </w:rPr>
        <w:t>(No</w:t>
      </w:r>
      <w:r>
        <w:rPr>
          <w:rFonts w:ascii="Bookman Old Style"/>
          <w:b/>
          <w:spacing w:val="-2"/>
        </w:rPr>
        <w:t xml:space="preserve"> </w:t>
      </w:r>
      <w:r>
        <w:rPr>
          <w:rFonts w:ascii="Bookman Old Style"/>
          <w:b/>
        </w:rPr>
        <w:t>DAF</w:t>
      </w:r>
      <w:r>
        <w:rPr>
          <w:rFonts w:ascii="Bookman Old Style"/>
          <w:b/>
          <w:spacing w:val="-3"/>
        </w:rPr>
        <w:t xml:space="preserve"> </w:t>
      </w:r>
      <w:r>
        <w:rPr>
          <w:rFonts w:ascii="Bookman Old Style"/>
          <w:b/>
          <w:spacing w:val="-2"/>
        </w:rPr>
        <w:t>Text)</w:t>
      </w:r>
    </w:p>
    <w:p w14:paraId="5FCF1447" w14:textId="77777777" w:rsidR="002A5991" w:rsidRDefault="002A5991">
      <w:pPr>
        <w:pStyle w:val="BodyText"/>
        <w:rPr>
          <w:rFonts w:ascii="Bookman Old Style"/>
          <w:b/>
          <w:sz w:val="26"/>
        </w:rPr>
      </w:pPr>
    </w:p>
    <w:p w14:paraId="2649D7BD" w14:textId="77777777" w:rsidR="002A5991" w:rsidRDefault="00C211E0">
      <w:pPr>
        <w:pStyle w:val="ListParagraph"/>
        <w:numPr>
          <w:ilvl w:val="1"/>
          <w:numId w:val="19"/>
        </w:numPr>
        <w:tabs>
          <w:tab w:val="left" w:pos="660"/>
        </w:tabs>
        <w:spacing w:before="224"/>
        <w:ind w:left="660" w:hanging="550"/>
        <w:rPr>
          <w:rFonts w:ascii="Bookman Old Style"/>
          <w:b/>
        </w:rPr>
      </w:pPr>
      <w:r>
        <w:rPr>
          <w:rFonts w:ascii="Bookman Old Style"/>
          <w:b/>
          <w:spacing w:val="-2"/>
        </w:rPr>
        <w:t>Integrating</w:t>
      </w:r>
      <w:r>
        <w:rPr>
          <w:rFonts w:ascii="Bookman Old Style"/>
          <w:b/>
          <w:spacing w:val="-12"/>
        </w:rPr>
        <w:t xml:space="preserve"> </w:t>
      </w:r>
      <w:r>
        <w:rPr>
          <w:rFonts w:ascii="Bookman Old Style"/>
          <w:b/>
          <w:spacing w:val="-2"/>
        </w:rPr>
        <w:t>Proposal</w:t>
      </w:r>
      <w:r>
        <w:rPr>
          <w:rFonts w:ascii="Bookman Old Style"/>
          <w:b/>
          <w:spacing w:val="-12"/>
        </w:rPr>
        <w:t xml:space="preserve"> </w:t>
      </w:r>
      <w:r>
        <w:rPr>
          <w:rFonts w:ascii="Bookman Old Style"/>
          <w:b/>
          <w:spacing w:val="-2"/>
        </w:rPr>
        <w:t>into</w:t>
      </w:r>
      <w:r>
        <w:rPr>
          <w:rFonts w:ascii="Bookman Old Style"/>
          <w:b/>
          <w:spacing w:val="-11"/>
        </w:rPr>
        <w:t xml:space="preserve"> </w:t>
      </w:r>
      <w:r>
        <w:rPr>
          <w:rFonts w:ascii="Bookman Old Style"/>
          <w:b/>
          <w:spacing w:val="-2"/>
        </w:rPr>
        <w:t>the</w:t>
      </w:r>
      <w:r>
        <w:rPr>
          <w:rFonts w:ascii="Bookman Old Style"/>
          <w:b/>
          <w:spacing w:val="-12"/>
        </w:rPr>
        <w:t xml:space="preserve"> </w:t>
      </w:r>
      <w:r>
        <w:rPr>
          <w:rFonts w:ascii="Bookman Old Style"/>
          <w:b/>
          <w:spacing w:val="-2"/>
        </w:rPr>
        <w:t>Contract</w:t>
      </w:r>
    </w:p>
    <w:p w14:paraId="79E62F5E" w14:textId="77777777" w:rsidR="002A5991" w:rsidRDefault="002A5991">
      <w:pPr>
        <w:pStyle w:val="BodyText"/>
        <w:rPr>
          <w:rFonts w:ascii="Bookman Old Style"/>
          <w:b/>
          <w:sz w:val="26"/>
        </w:rPr>
      </w:pPr>
    </w:p>
    <w:p w14:paraId="0EB434D1" w14:textId="77777777" w:rsidR="002A5991" w:rsidRDefault="00C211E0">
      <w:pPr>
        <w:pStyle w:val="BodyText"/>
        <w:spacing w:before="220" w:line="271" w:lineRule="auto"/>
        <w:ind w:left="110" w:right="149"/>
      </w:pPr>
      <w:r>
        <w:rPr>
          <w:w w:val="105"/>
        </w:rPr>
        <w:t>The</w:t>
      </w:r>
      <w:r>
        <w:rPr>
          <w:spacing w:val="26"/>
          <w:w w:val="105"/>
        </w:rPr>
        <w:t xml:space="preserve"> </w:t>
      </w:r>
      <w:r>
        <w:rPr>
          <w:w w:val="105"/>
        </w:rPr>
        <w:t>RFP</w:t>
      </w:r>
      <w:r>
        <w:rPr>
          <w:spacing w:val="26"/>
          <w:w w:val="105"/>
        </w:rPr>
        <w:t xml:space="preserve"> </w:t>
      </w:r>
      <w:r>
        <w:rPr>
          <w:w w:val="105"/>
        </w:rPr>
        <w:t>must</w:t>
      </w:r>
      <w:r>
        <w:rPr>
          <w:spacing w:val="26"/>
          <w:w w:val="105"/>
        </w:rPr>
        <w:t xml:space="preserve"> </w:t>
      </w:r>
      <w:r>
        <w:rPr>
          <w:w w:val="105"/>
        </w:rPr>
        <w:t>advise</w:t>
      </w:r>
      <w:r>
        <w:rPr>
          <w:spacing w:val="26"/>
          <w:w w:val="105"/>
        </w:rPr>
        <w:t xml:space="preserve"> </w:t>
      </w:r>
      <w:r>
        <w:rPr>
          <w:w w:val="105"/>
        </w:rPr>
        <w:t>offerors</w:t>
      </w:r>
      <w:r>
        <w:rPr>
          <w:spacing w:val="26"/>
          <w:w w:val="105"/>
        </w:rPr>
        <w:t xml:space="preserve"> </w:t>
      </w:r>
      <w:r>
        <w:rPr>
          <w:w w:val="105"/>
        </w:rPr>
        <w:t>that</w:t>
      </w:r>
      <w:r>
        <w:rPr>
          <w:spacing w:val="26"/>
          <w:w w:val="105"/>
        </w:rPr>
        <w:t xml:space="preserve"> </w:t>
      </w:r>
      <w:r>
        <w:rPr>
          <w:w w:val="105"/>
        </w:rPr>
        <w:t>the</w:t>
      </w:r>
      <w:r>
        <w:rPr>
          <w:spacing w:val="26"/>
          <w:w w:val="105"/>
        </w:rPr>
        <w:t xml:space="preserve"> </w:t>
      </w:r>
      <w:r>
        <w:rPr>
          <w:w w:val="105"/>
        </w:rPr>
        <w:t>awarded</w:t>
      </w:r>
      <w:r>
        <w:rPr>
          <w:spacing w:val="26"/>
          <w:w w:val="105"/>
        </w:rPr>
        <w:t xml:space="preserve"> </w:t>
      </w:r>
      <w:r>
        <w:rPr>
          <w:w w:val="105"/>
        </w:rPr>
        <w:t>contract</w:t>
      </w:r>
      <w:r>
        <w:rPr>
          <w:spacing w:val="26"/>
          <w:w w:val="105"/>
        </w:rPr>
        <w:t xml:space="preserve"> </w:t>
      </w:r>
      <w:r>
        <w:rPr>
          <w:w w:val="105"/>
        </w:rPr>
        <w:t>document</w:t>
      </w:r>
      <w:r>
        <w:rPr>
          <w:spacing w:val="26"/>
          <w:w w:val="105"/>
        </w:rPr>
        <w:t xml:space="preserve"> </w:t>
      </w:r>
      <w:r>
        <w:rPr>
          <w:w w:val="105"/>
        </w:rPr>
        <w:t>will</w:t>
      </w:r>
      <w:r>
        <w:rPr>
          <w:spacing w:val="26"/>
          <w:w w:val="105"/>
        </w:rPr>
        <w:t xml:space="preserve"> </w:t>
      </w:r>
      <w:r>
        <w:rPr>
          <w:w w:val="105"/>
        </w:rPr>
        <w:t>reflect</w:t>
      </w:r>
      <w:r>
        <w:rPr>
          <w:spacing w:val="26"/>
          <w:w w:val="105"/>
        </w:rPr>
        <w:t xml:space="preserve"> </w:t>
      </w:r>
      <w:r>
        <w:rPr>
          <w:w w:val="105"/>
        </w:rPr>
        <w:t>all</w:t>
      </w:r>
      <w:r>
        <w:rPr>
          <w:spacing w:val="26"/>
          <w:w w:val="105"/>
        </w:rPr>
        <w:t xml:space="preserve"> </w:t>
      </w:r>
      <w:r>
        <w:rPr>
          <w:w w:val="105"/>
        </w:rPr>
        <w:t>beneficial</w:t>
      </w:r>
      <w:r>
        <w:rPr>
          <w:spacing w:val="26"/>
          <w:w w:val="105"/>
        </w:rPr>
        <w:t xml:space="preserve"> </w:t>
      </w:r>
      <w:r>
        <w:rPr>
          <w:w w:val="105"/>
        </w:rPr>
        <w:t>aspects of the awardee’s proposal and all above threshold (minimum) attributes, performance levels, or capabilities</w:t>
      </w:r>
      <w:r>
        <w:rPr>
          <w:spacing w:val="29"/>
          <w:w w:val="105"/>
        </w:rPr>
        <w:t xml:space="preserve"> </w:t>
      </w:r>
      <w:r>
        <w:rPr>
          <w:w w:val="105"/>
        </w:rPr>
        <w:t>for</w:t>
      </w:r>
      <w:r>
        <w:rPr>
          <w:spacing w:val="29"/>
          <w:w w:val="105"/>
        </w:rPr>
        <w:t xml:space="preserve"> </w:t>
      </w:r>
      <w:r>
        <w:rPr>
          <w:w w:val="105"/>
        </w:rPr>
        <w:t>which</w:t>
      </w:r>
      <w:r>
        <w:rPr>
          <w:spacing w:val="29"/>
          <w:w w:val="105"/>
        </w:rPr>
        <w:t xml:space="preserve"> </w:t>
      </w:r>
      <w:r>
        <w:rPr>
          <w:w w:val="105"/>
        </w:rPr>
        <w:t>evaluation</w:t>
      </w:r>
      <w:r>
        <w:rPr>
          <w:spacing w:val="29"/>
          <w:w w:val="105"/>
        </w:rPr>
        <w:t xml:space="preserve"> </w:t>
      </w:r>
      <w:r>
        <w:rPr>
          <w:w w:val="105"/>
        </w:rPr>
        <w:t>credit</w:t>
      </w:r>
      <w:r>
        <w:rPr>
          <w:spacing w:val="29"/>
          <w:w w:val="105"/>
        </w:rPr>
        <w:t xml:space="preserve"> </w:t>
      </w:r>
      <w:r>
        <w:rPr>
          <w:w w:val="105"/>
        </w:rPr>
        <w:t>was</w:t>
      </w:r>
      <w:r>
        <w:rPr>
          <w:spacing w:val="29"/>
          <w:w w:val="105"/>
        </w:rPr>
        <w:t xml:space="preserve"> </w:t>
      </w:r>
      <w:r>
        <w:rPr>
          <w:w w:val="105"/>
        </w:rPr>
        <w:t>given</w:t>
      </w:r>
      <w:r>
        <w:rPr>
          <w:spacing w:val="29"/>
          <w:w w:val="105"/>
        </w:rPr>
        <w:t xml:space="preserve"> </w:t>
      </w:r>
      <w:r>
        <w:rPr>
          <w:w w:val="105"/>
        </w:rPr>
        <w:t>in</w:t>
      </w:r>
      <w:r>
        <w:rPr>
          <w:spacing w:val="29"/>
          <w:w w:val="105"/>
        </w:rPr>
        <w:t xml:space="preserve"> </w:t>
      </w:r>
      <w:r>
        <w:rPr>
          <w:w w:val="105"/>
        </w:rPr>
        <w:t>the</w:t>
      </w:r>
      <w:r>
        <w:rPr>
          <w:spacing w:val="29"/>
          <w:w w:val="105"/>
        </w:rPr>
        <w:t xml:space="preserve"> </w:t>
      </w:r>
      <w:r>
        <w:rPr>
          <w:w w:val="105"/>
        </w:rPr>
        <w:t>source</w:t>
      </w:r>
      <w:r>
        <w:rPr>
          <w:spacing w:val="29"/>
          <w:w w:val="105"/>
        </w:rPr>
        <w:t xml:space="preserve"> </w:t>
      </w:r>
      <w:r>
        <w:rPr>
          <w:w w:val="105"/>
        </w:rPr>
        <w:t>selection</w:t>
      </w:r>
      <w:r>
        <w:rPr>
          <w:spacing w:val="29"/>
          <w:w w:val="105"/>
        </w:rPr>
        <w:t xml:space="preserve"> </w:t>
      </w:r>
      <w:r>
        <w:rPr>
          <w:w w:val="105"/>
        </w:rPr>
        <w:t>process</w:t>
      </w:r>
      <w:r>
        <w:rPr>
          <w:spacing w:val="29"/>
          <w:w w:val="105"/>
        </w:rPr>
        <w:t xml:space="preserve"> </w:t>
      </w:r>
      <w:r>
        <w:rPr>
          <w:w w:val="105"/>
        </w:rPr>
        <w:t>(e.g.,</w:t>
      </w:r>
      <w:r>
        <w:rPr>
          <w:spacing w:val="29"/>
          <w:w w:val="105"/>
        </w:rPr>
        <w:t xml:space="preserve"> </w:t>
      </w:r>
      <w:r>
        <w:rPr>
          <w:w w:val="105"/>
        </w:rPr>
        <w:t>purple</w:t>
      </w:r>
      <w:r>
        <w:rPr>
          <w:spacing w:val="29"/>
          <w:w w:val="105"/>
        </w:rPr>
        <w:t xml:space="preserve"> </w:t>
      </w:r>
      <w:r>
        <w:rPr>
          <w:w w:val="105"/>
        </w:rPr>
        <w:t>or blue technical or technical/risk rating, above threshold elements proposed for valued requirements), regardless of source selection process utilized.</w:t>
      </w:r>
    </w:p>
    <w:p w14:paraId="325AFF95" w14:textId="77777777" w:rsidR="002A5991" w:rsidRDefault="002A5991">
      <w:pPr>
        <w:pStyle w:val="BodyText"/>
        <w:rPr>
          <w:sz w:val="26"/>
        </w:rPr>
      </w:pPr>
    </w:p>
    <w:p w14:paraId="13BE1E0B" w14:textId="77777777" w:rsidR="00C211E0" w:rsidRDefault="00C211E0">
      <w:pPr>
        <w:pStyle w:val="BodyText"/>
        <w:rPr>
          <w:sz w:val="26"/>
        </w:rPr>
      </w:pPr>
    </w:p>
    <w:p w14:paraId="4FBA4DD6" w14:textId="77777777" w:rsidR="00C211E0" w:rsidRDefault="00C211E0">
      <w:pPr>
        <w:pStyle w:val="BodyText"/>
        <w:rPr>
          <w:sz w:val="26"/>
        </w:rPr>
      </w:pPr>
    </w:p>
    <w:p w14:paraId="3AAA0E7E" w14:textId="77777777" w:rsidR="00C211E0" w:rsidRDefault="00C211E0">
      <w:pPr>
        <w:pStyle w:val="BodyText"/>
        <w:rPr>
          <w:sz w:val="26"/>
        </w:rPr>
      </w:pPr>
    </w:p>
    <w:p w14:paraId="680BBFCF" w14:textId="77777777" w:rsidR="002A5991" w:rsidRDefault="00C211E0">
      <w:pPr>
        <w:pStyle w:val="Heading2"/>
        <w:numPr>
          <w:ilvl w:val="0"/>
          <w:numId w:val="19"/>
        </w:numPr>
        <w:tabs>
          <w:tab w:val="left" w:pos="351"/>
        </w:tabs>
        <w:spacing w:before="171"/>
        <w:ind w:left="351" w:hanging="241"/>
        <w:rPr>
          <w:b/>
        </w:rPr>
      </w:pPr>
      <w:r>
        <w:rPr>
          <w:b/>
          <w:spacing w:val="2"/>
        </w:rPr>
        <w:t>DOCUMENTATION</w:t>
      </w:r>
      <w:r>
        <w:rPr>
          <w:b/>
          <w:spacing w:val="52"/>
        </w:rPr>
        <w:t xml:space="preserve"> </w:t>
      </w:r>
      <w:r>
        <w:rPr>
          <w:b/>
          <w:spacing w:val="-2"/>
        </w:rPr>
        <w:t>REQUIREMENTS</w:t>
      </w:r>
    </w:p>
    <w:p w14:paraId="25CA4962" w14:textId="77777777" w:rsidR="002A5991" w:rsidRDefault="002A5991">
      <w:pPr>
        <w:pStyle w:val="BodyText"/>
        <w:spacing w:before="9"/>
        <w:rPr>
          <w:rFonts w:ascii="Bookman Old Style"/>
          <w:b/>
          <w:sz w:val="42"/>
        </w:rPr>
      </w:pPr>
    </w:p>
    <w:p w14:paraId="5C6DFEA1" w14:textId="77777777" w:rsidR="002A5991" w:rsidRDefault="00C211E0">
      <w:pPr>
        <w:pStyle w:val="ListParagraph"/>
        <w:numPr>
          <w:ilvl w:val="1"/>
          <w:numId w:val="19"/>
        </w:numPr>
        <w:tabs>
          <w:tab w:val="left" w:pos="523"/>
        </w:tabs>
        <w:ind w:hanging="413"/>
        <w:rPr>
          <w:rFonts w:ascii="Bookman Old Style"/>
          <w:b/>
        </w:rPr>
      </w:pPr>
      <w:r>
        <w:rPr>
          <w:rFonts w:ascii="Bookman Old Style"/>
          <w:b/>
          <w:spacing w:val="-5"/>
        </w:rPr>
        <w:t>Minimum</w:t>
      </w:r>
      <w:r>
        <w:rPr>
          <w:rFonts w:ascii="Bookman Old Style"/>
          <w:b/>
          <w:spacing w:val="-10"/>
        </w:rPr>
        <w:t xml:space="preserve"> </w:t>
      </w:r>
      <w:r>
        <w:rPr>
          <w:rFonts w:ascii="Bookman Old Style"/>
          <w:b/>
          <w:spacing w:val="-2"/>
        </w:rPr>
        <w:t>Requirements</w:t>
      </w:r>
    </w:p>
    <w:p w14:paraId="02CE5204" w14:textId="77777777" w:rsidR="002A5991" w:rsidRDefault="002A5991">
      <w:pPr>
        <w:pStyle w:val="BodyText"/>
        <w:rPr>
          <w:rFonts w:ascii="Bookman Old Style"/>
          <w:b/>
          <w:sz w:val="26"/>
        </w:rPr>
      </w:pPr>
    </w:p>
    <w:p w14:paraId="402D09AB" w14:textId="77777777" w:rsidR="002A5991" w:rsidRDefault="00C211E0">
      <w:pPr>
        <w:pStyle w:val="ListParagraph"/>
        <w:numPr>
          <w:ilvl w:val="2"/>
          <w:numId w:val="9"/>
        </w:numPr>
        <w:tabs>
          <w:tab w:val="left" w:pos="796"/>
        </w:tabs>
        <w:spacing w:before="220" w:line="271" w:lineRule="auto"/>
        <w:ind w:right="432" w:firstLine="0"/>
      </w:pPr>
      <w:r>
        <w:rPr>
          <w:w w:val="105"/>
        </w:rPr>
        <w:t>All briefing charts presented to the SSA (including, but not limited to, competitive range</w:t>
      </w:r>
      <w:r>
        <w:rPr>
          <w:spacing w:val="80"/>
          <w:w w:val="105"/>
        </w:rPr>
        <w:t xml:space="preserve"> </w:t>
      </w:r>
      <w:r>
        <w:rPr>
          <w:w w:val="105"/>
        </w:rPr>
        <w:t>briefing charts, pre-FPR request briefing charts, and decision briefing charts) must be included in</w:t>
      </w:r>
      <w:r>
        <w:rPr>
          <w:spacing w:val="80"/>
          <w:w w:val="150"/>
        </w:rPr>
        <w:t xml:space="preserve"> </w:t>
      </w:r>
      <w:r>
        <w:rPr>
          <w:w w:val="105"/>
        </w:rPr>
        <w:t>the official (permanent) contract file.</w:t>
      </w:r>
    </w:p>
    <w:p w14:paraId="1AD8B107" w14:textId="77777777" w:rsidR="002A5991" w:rsidRDefault="002A5991">
      <w:pPr>
        <w:pStyle w:val="BodyText"/>
        <w:spacing w:before="1"/>
        <w:rPr>
          <w:sz w:val="21"/>
        </w:rPr>
      </w:pPr>
    </w:p>
    <w:p w14:paraId="060C241A" w14:textId="77777777" w:rsidR="002A5991" w:rsidRDefault="00C211E0">
      <w:pPr>
        <w:pStyle w:val="ListParagraph"/>
        <w:numPr>
          <w:ilvl w:val="2"/>
          <w:numId w:val="9"/>
        </w:numPr>
        <w:tabs>
          <w:tab w:val="left" w:pos="796"/>
        </w:tabs>
        <w:spacing w:line="271" w:lineRule="auto"/>
        <w:ind w:right="369" w:firstLine="0"/>
      </w:pPr>
      <w:r>
        <w:rPr>
          <w:w w:val="105"/>
        </w:rPr>
        <w:t xml:space="preserve">Evaluation worksheets and summaries shall be included in the official (permanent) contract </w:t>
      </w:r>
      <w:r>
        <w:rPr>
          <w:spacing w:val="-2"/>
          <w:w w:val="105"/>
        </w:rPr>
        <w:t>file.</w:t>
      </w:r>
    </w:p>
    <w:p w14:paraId="3A4AFA11" w14:textId="77777777" w:rsidR="002A5991" w:rsidRDefault="002A5991">
      <w:pPr>
        <w:spacing w:line="271" w:lineRule="auto"/>
      </w:pPr>
    </w:p>
    <w:p w14:paraId="7759DD1F" w14:textId="77777777" w:rsidR="002A5991" w:rsidRDefault="00C211E0">
      <w:pPr>
        <w:pStyle w:val="ListParagraph"/>
        <w:numPr>
          <w:ilvl w:val="1"/>
          <w:numId w:val="19"/>
        </w:numPr>
        <w:tabs>
          <w:tab w:val="left" w:pos="523"/>
        </w:tabs>
        <w:spacing w:before="86"/>
        <w:ind w:hanging="413"/>
        <w:rPr>
          <w:rFonts w:ascii="Bookman Old Style"/>
          <w:b/>
        </w:rPr>
      </w:pPr>
      <w:r>
        <w:rPr>
          <w:rFonts w:ascii="Bookman Old Style"/>
          <w:b/>
          <w:spacing w:val="-4"/>
        </w:rPr>
        <w:t>Electronic</w:t>
      </w:r>
      <w:r>
        <w:rPr>
          <w:rFonts w:ascii="Bookman Old Style"/>
          <w:b/>
          <w:spacing w:val="-8"/>
        </w:rPr>
        <w:t xml:space="preserve"> </w:t>
      </w:r>
      <w:r>
        <w:rPr>
          <w:rFonts w:ascii="Bookman Old Style"/>
          <w:b/>
          <w:spacing w:val="-4"/>
        </w:rPr>
        <w:t>Source</w:t>
      </w:r>
      <w:r>
        <w:rPr>
          <w:rFonts w:ascii="Bookman Old Style"/>
          <w:b/>
          <w:spacing w:val="-9"/>
        </w:rPr>
        <w:t xml:space="preserve"> </w:t>
      </w:r>
      <w:r>
        <w:rPr>
          <w:rFonts w:ascii="Bookman Old Style"/>
          <w:b/>
          <w:spacing w:val="-4"/>
        </w:rPr>
        <w:t>Selection</w:t>
      </w:r>
    </w:p>
    <w:p w14:paraId="4D84E326" w14:textId="77777777" w:rsidR="002A5991" w:rsidRDefault="002A5991">
      <w:pPr>
        <w:pStyle w:val="BodyText"/>
        <w:rPr>
          <w:rFonts w:ascii="Bookman Old Style"/>
          <w:b/>
          <w:sz w:val="26"/>
        </w:rPr>
      </w:pPr>
    </w:p>
    <w:p w14:paraId="7E0B106D" w14:textId="77777777" w:rsidR="002A5991" w:rsidRDefault="00C211E0">
      <w:pPr>
        <w:pStyle w:val="BodyText"/>
        <w:spacing w:before="220" w:line="271" w:lineRule="auto"/>
        <w:ind w:left="110" w:right="301"/>
      </w:pPr>
      <w:r>
        <w:rPr>
          <w:w w:val="105"/>
        </w:rPr>
        <w:t>EZ Source is the standard Air Force documentation tool that shall be used for all unclassified</w:t>
      </w:r>
      <w:r>
        <w:rPr>
          <w:spacing w:val="80"/>
          <w:w w:val="150"/>
        </w:rPr>
        <w:t xml:space="preserve"> </w:t>
      </w:r>
      <w:r>
        <w:rPr>
          <w:w w:val="105"/>
        </w:rPr>
        <w:t>competitive acquisitions valued at $100M or more (unless waived by the CAA), or when an</w:t>
      </w:r>
      <w:r>
        <w:rPr>
          <w:spacing w:val="40"/>
          <w:w w:val="105"/>
        </w:rPr>
        <w:t xml:space="preserve"> </w:t>
      </w:r>
      <w:r>
        <w:rPr>
          <w:w w:val="105"/>
        </w:rPr>
        <w:t>acquisition has been designated a high visibility program by a PEO or Center/Complex/Wing Commander.</w:t>
      </w:r>
      <w:r>
        <w:rPr>
          <w:spacing w:val="21"/>
          <w:w w:val="105"/>
        </w:rPr>
        <w:t xml:space="preserve"> </w:t>
      </w:r>
      <w:r>
        <w:rPr>
          <w:w w:val="105"/>
        </w:rPr>
        <w:t>EZ</w:t>
      </w:r>
      <w:r>
        <w:rPr>
          <w:spacing w:val="21"/>
          <w:w w:val="105"/>
        </w:rPr>
        <w:t xml:space="preserve"> </w:t>
      </w:r>
      <w:r>
        <w:rPr>
          <w:w w:val="105"/>
        </w:rPr>
        <w:t>Source</w:t>
      </w:r>
      <w:r>
        <w:rPr>
          <w:spacing w:val="21"/>
          <w:w w:val="105"/>
        </w:rPr>
        <w:t xml:space="preserve"> </w:t>
      </w:r>
      <w:r>
        <w:rPr>
          <w:w w:val="105"/>
        </w:rPr>
        <w:t>may</w:t>
      </w:r>
      <w:r>
        <w:rPr>
          <w:spacing w:val="21"/>
          <w:w w:val="105"/>
        </w:rPr>
        <w:t xml:space="preserve"> </w:t>
      </w:r>
      <w:r>
        <w:rPr>
          <w:w w:val="105"/>
        </w:rPr>
        <w:t>be</w:t>
      </w:r>
      <w:r>
        <w:rPr>
          <w:spacing w:val="21"/>
          <w:w w:val="105"/>
        </w:rPr>
        <w:t xml:space="preserve"> </w:t>
      </w:r>
      <w:r>
        <w:rPr>
          <w:w w:val="105"/>
        </w:rPr>
        <w:t>used</w:t>
      </w:r>
      <w:r>
        <w:rPr>
          <w:spacing w:val="21"/>
          <w:w w:val="105"/>
        </w:rPr>
        <w:t xml:space="preserve"> </w:t>
      </w:r>
      <w:r>
        <w:rPr>
          <w:w w:val="105"/>
        </w:rPr>
        <w:t>for</w:t>
      </w:r>
      <w:r>
        <w:rPr>
          <w:spacing w:val="21"/>
          <w:w w:val="105"/>
        </w:rPr>
        <w:t xml:space="preserve"> </w:t>
      </w:r>
      <w:r>
        <w:rPr>
          <w:w w:val="105"/>
        </w:rPr>
        <w:t>acquisitions</w:t>
      </w:r>
      <w:r>
        <w:rPr>
          <w:spacing w:val="21"/>
          <w:w w:val="105"/>
        </w:rPr>
        <w:t xml:space="preserve"> </w:t>
      </w:r>
      <w:r>
        <w:rPr>
          <w:w w:val="105"/>
        </w:rPr>
        <w:t>valued</w:t>
      </w:r>
      <w:r>
        <w:rPr>
          <w:spacing w:val="21"/>
          <w:w w:val="105"/>
        </w:rPr>
        <w:t xml:space="preserve"> </w:t>
      </w:r>
      <w:r>
        <w:rPr>
          <w:w w:val="105"/>
        </w:rPr>
        <w:t>at</w:t>
      </w:r>
      <w:r>
        <w:rPr>
          <w:spacing w:val="21"/>
          <w:w w:val="105"/>
        </w:rPr>
        <w:t xml:space="preserve"> </w:t>
      </w:r>
      <w:r>
        <w:rPr>
          <w:w w:val="105"/>
        </w:rPr>
        <w:t>less</w:t>
      </w:r>
      <w:r>
        <w:rPr>
          <w:spacing w:val="21"/>
          <w:w w:val="105"/>
        </w:rPr>
        <w:t xml:space="preserve"> </w:t>
      </w:r>
      <w:r>
        <w:rPr>
          <w:w w:val="105"/>
        </w:rPr>
        <w:t>than</w:t>
      </w:r>
      <w:r>
        <w:rPr>
          <w:spacing w:val="21"/>
          <w:w w:val="105"/>
        </w:rPr>
        <w:t xml:space="preserve"> </w:t>
      </w:r>
      <w:r>
        <w:rPr>
          <w:w w:val="105"/>
        </w:rPr>
        <w:t>$100M.</w:t>
      </w:r>
      <w:r>
        <w:rPr>
          <w:spacing w:val="21"/>
          <w:w w:val="105"/>
        </w:rPr>
        <w:t xml:space="preserve"> </w:t>
      </w:r>
      <w:r>
        <w:rPr>
          <w:w w:val="105"/>
        </w:rPr>
        <w:t>In</w:t>
      </w:r>
      <w:r>
        <w:rPr>
          <w:spacing w:val="21"/>
          <w:w w:val="105"/>
        </w:rPr>
        <w:t xml:space="preserve"> </w:t>
      </w:r>
      <w:r>
        <w:rPr>
          <w:w w:val="105"/>
        </w:rPr>
        <w:t>order</w:t>
      </w:r>
      <w:r>
        <w:rPr>
          <w:spacing w:val="21"/>
          <w:w w:val="105"/>
        </w:rPr>
        <w:t xml:space="preserve"> </w:t>
      </w:r>
      <w:r>
        <w:rPr>
          <w:w w:val="105"/>
        </w:rPr>
        <w:t>to</w:t>
      </w:r>
      <w:r>
        <w:rPr>
          <w:spacing w:val="21"/>
          <w:w w:val="105"/>
        </w:rPr>
        <w:t xml:space="preserve"> </w:t>
      </w:r>
      <w:r>
        <w:rPr>
          <w:w w:val="105"/>
        </w:rPr>
        <w:t>ensure proper</w:t>
      </w:r>
      <w:r>
        <w:rPr>
          <w:spacing w:val="21"/>
          <w:w w:val="105"/>
        </w:rPr>
        <w:t xml:space="preserve"> </w:t>
      </w:r>
      <w:r>
        <w:rPr>
          <w:w w:val="105"/>
        </w:rPr>
        <w:t>support</w:t>
      </w:r>
      <w:r>
        <w:rPr>
          <w:spacing w:val="21"/>
          <w:w w:val="105"/>
        </w:rPr>
        <w:t xml:space="preserve"> </w:t>
      </w:r>
      <w:r>
        <w:rPr>
          <w:w w:val="105"/>
        </w:rPr>
        <w:t>is</w:t>
      </w:r>
      <w:r>
        <w:rPr>
          <w:spacing w:val="21"/>
          <w:w w:val="105"/>
        </w:rPr>
        <w:t xml:space="preserve"> </w:t>
      </w:r>
      <w:r>
        <w:rPr>
          <w:w w:val="105"/>
        </w:rPr>
        <w:t>available</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team,</w:t>
      </w:r>
      <w:r>
        <w:rPr>
          <w:spacing w:val="21"/>
          <w:w w:val="105"/>
        </w:rPr>
        <w:t xml:space="preserve"> </w:t>
      </w:r>
      <w:r>
        <w:rPr>
          <w:w w:val="105"/>
        </w:rPr>
        <w:t>PCOs</w:t>
      </w:r>
      <w:r>
        <w:rPr>
          <w:spacing w:val="21"/>
          <w:w w:val="105"/>
        </w:rPr>
        <w:t xml:space="preserve"> </w:t>
      </w:r>
      <w:r>
        <w:rPr>
          <w:w w:val="105"/>
        </w:rPr>
        <w:t>must</w:t>
      </w:r>
      <w:r>
        <w:rPr>
          <w:spacing w:val="21"/>
          <w:w w:val="105"/>
        </w:rPr>
        <w:t xml:space="preserve"> </w:t>
      </w:r>
      <w:r>
        <w:rPr>
          <w:w w:val="105"/>
        </w:rPr>
        <w:t>use</w:t>
      </w:r>
      <w:r>
        <w:rPr>
          <w:spacing w:val="21"/>
          <w:w w:val="105"/>
        </w:rPr>
        <w:t xml:space="preserve"> </w:t>
      </w:r>
      <w:r>
        <w:rPr>
          <w:w w:val="105"/>
        </w:rPr>
        <w:t>the</w:t>
      </w:r>
      <w:r>
        <w:rPr>
          <w:spacing w:val="23"/>
          <w:w w:val="105"/>
        </w:rPr>
        <w:t xml:space="preserve"> </w:t>
      </w:r>
      <w:hyperlink r:id="rId71">
        <w:r>
          <w:rPr>
            <w:color w:val="27314A"/>
            <w:w w:val="105"/>
            <w:u w:val="single" w:color="27314A"/>
          </w:rPr>
          <w:t>SharePoint</w:t>
        </w:r>
        <w:r>
          <w:rPr>
            <w:color w:val="27314A"/>
            <w:spacing w:val="21"/>
            <w:w w:val="105"/>
            <w:u w:val="single" w:color="27314A"/>
          </w:rPr>
          <w:t xml:space="preserve"> </w:t>
        </w:r>
        <w:r>
          <w:rPr>
            <w:color w:val="27314A"/>
            <w:w w:val="105"/>
            <w:u w:val="single" w:color="27314A"/>
          </w:rPr>
          <w:t>EZ</w:t>
        </w:r>
        <w:r>
          <w:rPr>
            <w:color w:val="27314A"/>
            <w:spacing w:val="21"/>
            <w:w w:val="105"/>
            <w:u w:val="single" w:color="27314A"/>
          </w:rPr>
          <w:t xml:space="preserve"> </w:t>
        </w:r>
        <w:r>
          <w:rPr>
            <w:color w:val="27314A"/>
            <w:w w:val="105"/>
            <w:u w:val="single" w:color="27314A"/>
          </w:rPr>
          <w:t>Scheduler</w:t>
        </w:r>
      </w:hyperlink>
      <w:r>
        <w:rPr>
          <w:color w:val="27314A"/>
          <w:spacing w:val="22"/>
          <w:w w:val="105"/>
        </w:rPr>
        <w:t xml:space="preserve"> </w:t>
      </w:r>
      <w:r>
        <w:rPr>
          <w:w w:val="105"/>
        </w:rPr>
        <w:t>to</w:t>
      </w:r>
      <w:r>
        <w:rPr>
          <w:spacing w:val="21"/>
          <w:w w:val="105"/>
        </w:rPr>
        <w:t xml:space="preserve"> </w:t>
      </w:r>
      <w:r>
        <w:rPr>
          <w:w w:val="105"/>
        </w:rPr>
        <w:t>request</w:t>
      </w:r>
      <w:r>
        <w:rPr>
          <w:spacing w:val="21"/>
          <w:w w:val="105"/>
        </w:rPr>
        <w:t xml:space="preserve"> </w:t>
      </w:r>
      <w:r>
        <w:rPr>
          <w:w w:val="105"/>
        </w:rPr>
        <w:t>the use</w:t>
      </w:r>
      <w:r>
        <w:rPr>
          <w:spacing w:val="23"/>
          <w:w w:val="105"/>
        </w:rPr>
        <w:t xml:space="preserve"> </w:t>
      </w:r>
      <w:r>
        <w:rPr>
          <w:w w:val="105"/>
        </w:rPr>
        <w:t>of</w:t>
      </w:r>
      <w:r>
        <w:rPr>
          <w:spacing w:val="23"/>
          <w:w w:val="105"/>
        </w:rPr>
        <w:t xml:space="preserve"> </w:t>
      </w:r>
      <w:r>
        <w:rPr>
          <w:w w:val="105"/>
        </w:rPr>
        <w:t>EZ</w:t>
      </w:r>
      <w:r>
        <w:rPr>
          <w:spacing w:val="23"/>
          <w:w w:val="105"/>
        </w:rPr>
        <w:t xml:space="preserve"> </w:t>
      </w:r>
      <w:r>
        <w:rPr>
          <w:w w:val="105"/>
        </w:rPr>
        <w:t>Source</w:t>
      </w:r>
      <w:r>
        <w:rPr>
          <w:spacing w:val="23"/>
          <w:w w:val="105"/>
        </w:rPr>
        <w:t xml:space="preserve"> </w:t>
      </w:r>
      <w:r>
        <w:rPr>
          <w:w w:val="105"/>
        </w:rPr>
        <w:t>and</w:t>
      </w:r>
      <w:r>
        <w:rPr>
          <w:spacing w:val="23"/>
          <w:w w:val="105"/>
        </w:rPr>
        <w:t xml:space="preserve"> </w:t>
      </w:r>
      <w:r>
        <w:rPr>
          <w:w w:val="105"/>
        </w:rPr>
        <w:t>input</w:t>
      </w:r>
      <w:r>
        <w:rPr>
          <w:spacing w:val="23"/>
          <w:w w:val="105"/>
        </w:rPr>
        <w:t xml:space="preserve"> </w:t>
      </w:r>
      <w:r>
        <w:rPr>
          <w:w w:val="105"/>
        </w:rPr>
        <w:t>information</w:t>
      </w:r>
      <w:r>
        <w:rPr>
          <w:spacing w:val="23"/>
          <w:w w:val="105"/>
        </w:rPr>
        <w:t xml:space="preserve"> </w:t>
      </w:r>
      <w:r>
        <w:rPr>
          <w:w w:val="105"/>
        </w:rPr>
        <w:t>relative</w:t>
      </w:r>
      <w:r>
        <w:rPr>
          <w:spacing w:val="23"/>
          <w:w w:val="105"/>
        </w:rPr>
        <w:t xml:space="preserve"> </w:t>
      </w:r>
      <w:r>
        <w:rPr>
          <w:w w:val="105"/>
        </w:rPr>
        <w:t>to</w:t>
      </w:r>
      <w:r>
        <w:rPr>
          <w:spacing w:val="23"/>
          <w:w w:val="105"/>
        </w:rPr>
        <w:t xml:space="preserve"> </w:t>
      </w:r>
      <w:r>
        <w:rPr>
          <w:w w:val="105"/>
        </w:rPr>
        <w:t>their</w:t>
      </w:r>
      <w:r>
        <w:rPr>
          <w:spacing w:val="23"/>
          <w:w w:val="105"/>
        </w:rPr>
        <w:t xml:space="preserve"> </w:t>
      </w:r>
      <w:r>
        <w:rPr>
          <w:w w:val="105"/>
        </w:rPr>
        <w:t>acquisition</w:t>
      </w:r>
      <w:r>
        <w:rPr>
          <w:spacing w:val="23"/>
          <w:w w:val="105"/>
        </w:rPr>
        <w:t xml:space="preserve"> </w:t>
      </w:r>
      <w:r>
        <w:rPr>
          <w:w w:val="105"/>
        </w:rPr>
        <w:t>not</w:t>
      </w:r>
      <w:r>
        <w:rPr>
          <w:spacing w:val="23"/>
          <w:w w:val="105"/>
        </w:rPr>
        <w:t xml:space="preserve"> </w:t>
      </w:r>
      <w:r>
        <w:rPr>
          <w:w w:val="105"/>
        </w:rPr>
        <w:t>later</w:t>
      </w:r>
      <w:r>
        <w:rPr>
          <w:spacing w:val="23"/>
          <w:w w:val="105"/>
        </w:rPr>
        <w:t xml:space="preserve"> </w:t>
      </w:r>
      <w:r>
        <w:rPr>
          <w:w w:val="105"/>
        </w:rPr>
        <w:t>than</w:t>
      </w:r>
      <w:r>
        <w:rPr>
          <w:spacing w:val="23"/>
          <w:w w:val="105"/>
        </w:rPr>
        <w:t xml:space="preserve"> </w:t>
      </w:r>
      <w:r>
        <w:rPr>
          <w:w w:val="105"/>
        </w:rPr>
        <w:t>60</w:t>
      </w:r>
      <w:r>
        <w:rPr>
          <w:spacing w:val="23"/>
          <w:w w:val="105"/>
        </w:rPr>
        <w:t xml:space="preserve"> </w:t>
      </w:r>
      <w:r>
        <w:rPr>
          <w:w w:val="105"/>
        </w:rPr>
        <w:t>days</w:t>
      </w:r>
      <w:r>
        <w:rPr>
          <w:spacing w:val="23"/>
          <w:w w:val="105"/>
        </w:rPr>
        <w:t xml:space="preserve"> </w:t>
      </w:r>
      <w:r>
        <w:rPr>
          <w:w w:val="105"/>
        </w:rPr>
        <w:t>prior</w:t>
      </w:r>
      <w:r>
        <w:rPr>
          <w:spacing w:val="23"/>
          <w:w w:val="105"/>
        </w:rPr>
        <w:t xml:space="preserve"> </w:t>
      </w:r>
      <w:r>
        <w:rPr>
          <w:w w:val="105"/>
        </w:rPr>
        <w:t>to the projected RFP release.</w:t>
      </w:r>
    </w:p>
    <w:p w14:paraId="09822DD2" w14:textId="77777777" w:rsidR="002A5991" w:rsidRDefault="002A5991">
      <w:pPr>
        <w:pStyle w:val="BodyText"/>
        <w:rPr>
          <w:sz w:val="26"/>
        </w:rPr>
      </w:pPr>
    </w:p>
    <w:p w14:paraId="62248D74" w14:textId="77777777" w:rsidR="002A5991" w:rsidRDefault="00C211E0">
      <w:pPr>
        <w:pStyle w:val="ListParagraph"/>
        <w:numPr>
          <w:ilvl w:val="1"/>
          <w:numId w:val="19"/>
        </w:numPr>
        <w:tabs>
          <w:tab w:val="left" w:pos="523"/>
        </w:tabs>
        <w:spacing w:before="196"/>
        <w:ind w:hanging="413"/>
        <w:rPr>
          <w:rFonts w:ascii="Bookman Old Style"/>
          <w:b/>
        </w:rPr>
      </w:pPr>
      <w:r>
        <w:rPr>
          <w:rFonts w:ascii="Bookman Old Style"/>
          <w:b/>
          <w:spacing w:val="-2"/>
        </w:rPr>
        <w:t>Tactics,</w:t>
      </w:r>
      <w:r>
        <w:rPr>
          <w:rFonts w:ascii="Bookman Old Style"/>
          <w:b/>
          <w:spacing w:val="-12"/>
        </w:rPr>
        <w:t xml:space="preserve"> </w:t>
      </w:r>
      <w:r>
        <w:rPr>
          <w:rFonts w:ascii="Bookman Old Style"/>
          <w:b/>
          <w:spacing w:val="-2"/>
        </w:rPr>
        <w:t>Techniques</w:t>
      </w:r>
      <w:r>
        <w:rPr>
          <w:rFonts w:ascii="Bookman Old Style"/>
          <w:b/>
          <w:spacing w:val="-11"/>
        </w:rPr>
        <w:t xml:space="preserve"> </w:t>
      </w:r>
      <w:r>
        <w:rPr>
          <w:rFonts w:ascii="Bookman Old Style"/>
          <w:b/>
          <w:spacing w:val="-2"/>
        </w:rPr>
        <w:t>and</w:t>
      </w:r>
      <w:r>
        <w:rPr>
          <w:rFonts w:ascii="Bookman Old Style"/>
          <w:b/>
          <w:spacing w:val="-11"/>
        </w:rPr>
        <w:t xml:space="preserve"> </w:t>
      </w:r>
      <w:r>
        <w:rPr>
          <w:rFonts w:ascii="Bookman Old Style"/>
          <w:b/>
          <w:spacing w:val="-2"/>
        </w:rPr>
        <w:t>Procedures</w:t>
      </w:r>
      <w:r>
        <w:rPr>
          <w:rFonts w:ascii="Bookman Old Style"/>
          <w:b/>
          <w:spacing w:val="-11"/>
        </w:rPr>
        <w:t xml:space="preserve"> </w:t>
      </w:r>
      <w:r>
        <w:rPr>
          <w:rFonts w:ascii="Bookman Old Style"/>
          <w:b/>
          <w:spacing w:val="-2"/>
        </w:rPr>
        <w:t>(TTP),</w:t>
      </w:r>
      <w:r>
        <w:rPr>
          <w:rFonts w:ascii="Bookman Old Style"/>
          <w:b/>
          <w:spacing w:val="-11"/>
        </w:rPr>
        <w:t xml:space="preserve"> </w:t>
      </w:r>
      <w:r>
        <w:rPr>
          <w:rFonts w:ascii="Bookman Old Style"/>
          <w:b/>
          <w:spacing w:val="-2"/>
        </w:rPr>
        <w:t>Samples,</w:t>
      </w:r>
      <w:r>
        <w:rPr>
          <w:rFonts w:ascii="Bookman Old Style"/>
          <w:b/>
          <w:spacing w:val="-11"/>
        </w:rPr>
        <w:t xml:space="preserve"> </w:t>
      </w:r>
      <w:r>
        <w:rPr>
          <w:rFonts w:ascii="Bookman Old Style"/>
          <w:b/>
          <w:spacing w:val="-2"/>
        </w:rPr>
        <w:t>and</w:t>
      </w:r>
      <w:r>
        <w:rPr>
          <w:rFonts w:ascii="Bookman Old Style"/>
          <w:b/>
          <w:spacing w:val="-11"/>
        </w:rPr>
        <w:t xml:space="preserve"> </w:t>
      </w:r>
      <w:r>
        <w:rPr>
          <w:rFonts w:ascii="Bookman Old Style"/>
          <w:b/>
          <w:spacing w:val="-2"/>
        </w:rPr>
        <w:t>Tailorable</w:t>
      </w:r>
      <w:r>
        <w:rPr>
          <w:rFonts w:ascii="Bookman Old Style"/>
          <w:b/>
          <w:spacing w:val="-11"/>
        </w:rPr>
        <w:t xml:space="preserve"> </w:t>
      </w:r>
      <w:r>
        <w:rPr>
          <w:rFonts w:ascii="Bookman Old Style"/>
          <w:b/>
          <w:spacing w:val="-2"/>
        </w:rPr>
        <w:t>Templates</w:t>
      </w:r>
    </w:p>
    <w:p w14:paraId="2F5395E0" w14:textId="77777777" w:rsidR="002A5991" w:rsidRDefault="002A5991">
      <w:pPr>
        <w:pStyle w:val="BodyText"/>
        <w:rPr>
          <w:rFonts w:ascii="Bookman Old Style"/>
          <w:b/>
          <w:sz w:val="26"/>
        </w:rPr>
      </w:pPr>
    </w:p>
    <w:p w14:paraId="34A97A15" w14:textId="77777777" w:rsidR="002A5991" w:rsidRDefault="00C211E0">
      <w:pPr>
        <w:pStyle w:val="BodyText"/>
        <w:spacing w:before="220"/>
        <w:ind w:left="110"/>
      </w:pPr>
      <w:r>
        <w:rPr>
          <w:w w:val="110"/>
        </w:rPr>
        <w:t>Source</w:t>
      </w:r>
      <w:r>
        <w:rPr>
          <w:spacing w:val="-6"/>
          <w:w w:val="110"/>
        </w:rPr>
        <w:t xml:space="preserve"> </w:t>
      </w:r>
      <w:r>
        <w:rPr>
          <w:w w:val="110"/>
        </w:rPr>
        <w:t>Selection</w:t>
      </w:r>
      <w:r>
        <w:rPr>
          <w:spacing w:val="-5"/>
          <w:w w:val="110"/>
        </w:rPr>
        <w:t xml:space="preserve"> </w:t>
      </w:r>
      <w:r>
        <w:rPr>
          <w:w w:val="110"/>
        </w:rPr>
        <w:t>TTPs</w:t>
      </w:r>
      <w:r>
        <w:rPr>
          <w:spacing w:val="-5"/>
          <w:w w:val="110"/>
        </w:rPr>
        <w:t xml:space="preserve"> </w:t>
      </w:r>
      <w:r>
        <w:rPr>
          <w:w w:val="110"/>
        </w:rPr>
        <w:t>can</w:t>
      </w:r>
      <w:r>
        <w:rPr>
          <w:spacing w:val="-5"/>
          <w:w w:val="110"/>
        </w:rPr>
        <w:t xml:space="preserve"> </w:t>
      </w:r>
      <w:r>
        <w:rPr>
          <w:w w:val="110"/>
        </w:rPr>
        <w:t>be</w:t>
      </w:r>
      <w:r>
        <w:rPr>
          <w:spacing w:val="-6"/>
          <w:w w:val="110"/>
        </w:rPr>
        <w:t xml:space="preserve"> </w:t>
      </w:r>
      <w:r>
        <w:rPr>
          <w:w w:val="110"/>
        </w:rPr>
        <w:t>accessed</w:t>
      </w:r>
      <w:r>
        <w:rPr>
          <w:spacing w:val="-5"/>
          <w:w w:val="110"/>
        </w:rPr>
        <w:t xml:space="preserve"> </w:t>
      </w:r>
      <w:r>
        <w:rPr>
          <w:w w:val="110"/>
        </w:rPr>
        <w:t>at</w:t>
      </w:r>
      <w:r>
        <w:rPr>
          <w:spacing w:val="-5"/>
          <w:w w:val="110"/>
        </w:rPr>
        <w:t xml:space="preserve"> </w:t>
      </w:r>
      <w:r>
        <w:rPr>
          <w:w w:val="110"/>
        </w:rPr>
        <w:t>the</w:t>
      </w:r>
      <w:r>
        <w:rPr>
          <w:spacing w:val="-6"/>
          <w:w w:val="110"/>
        </w:rPr>
        <w:t xml:space="preserve"> </w:t>
      </w:r>
      <w:hyperlink r:id="rId72">
        <w:r>
          <w:rPr>
            <w:color w:val="27314A"/>
            <w:w w:val="110"/>
            <w:u w:val="single" w:color="27314A"/>
          </w:rPr>
          <w:t>DAF</w:t>
        </w:r>
        <w:r>
          <w:rPr>
            <w:color w:val="27314A"/>
            <w:spacing w:val="-6"/>
            <w:w w:val="110"/>
            <w:u w:val="single" w:color="27314A"/>
          </w:rPr>
          <w:t xml:space="preserve"> </w:t>
        </w:r>
        <w:r>
          <w:rPr>
            <w:color w:val="27314A"/>
            <w:w w:val="110"/>
            <w:u w:val="single" w:color="27314A"/>
          </w:rPr>
          <w:t>Contracting</w:t>
        </w:r>
        <w:r>
          <w:rPr>
            <w:color w:val="27314A"/>
            <w:spacing w:val="-5"/>
            <w:w w:val="110"/>
            <w:u w:val="single" w:color="27314A"/>
          </w:rPr>
          <w:t xml:space="preserve"> </w:t>
        </w:r>
        <w:r>
          <w:rPr>
            <w:color w:val="27314A"/>
            <w:w w:val="110"/>
            <w:u w:val="single" w:color="27314A"/>
          </w:rPr>
          <w:t>TTP</w:t>
        </w:r>
        <w:r>
          <w:rPr>
            <w:color w:val="27314A"/>
            <w:spacing w:val="-5"/>
            <w:w w:val="110"/>
            <w:u w:val="single" w:color="27314A"/>
          </w:rPr>
          <w:t xml:space="preserve"> </w:t>
        </w:r>
        <w:r>
          <w:rPr>
            <w:color w:val="27314A"/>
            <w:w w:val="110"/>
            <w:u w:val="single" w:color="27314A"/>
          </w:rPr>
          <w:t>Team</w:t>
        </w:r>
      </w:hyperlink>
      <w:r>
        <w:rPr>
          <w:color w:val="27314A"/>
          <w:spacing w:val="-6"/>
          <w:w w:val="110"/>
        </w:rPr>
        <w:t xml:space="preserve"> </w:t>
      </w:r>
      <w:r>
        <w:rPr>
          <w:spacing w:val="-2"/>
          <w:w w:val="110"/>
        </w:rPr>
        <w:t>page.</w:t>
      </w:r>
    </w:p>
    <w:p w14:paraId="64BD4AF2" w14:textId="77777777" w:rsidR="002A5991" w:rsidRDefault="002A5991">
      <w:pPr>
        <w:pStyle w:val="BodyText"/>
        <w:spacing w:before="1"/>
        <w:rPr>
          <w:sz w:val="24"/>
        </w:rPr>
      </w:pPr>
    </w:p>
    <w:p w14:paraId="4CF12584" w14:textId="77777777" w:rsidR="002A5991" w:rsidRDefault="00C211E0">
      <w:pPr>
        <w:pStyle w:val="BodyText"/>
        <w:spacing w:line="271" w:lineRule="auto"/>
        <w:ind w:left="110" w:right="212"/>
      </w:pPr>
      <w:r>
        <w:rPr>
          <w:rFonts w:ascii="Bookman Old Style"/>
          <w:b/>
          <w:w w:val="105"/>
        </w:rPr>
        <w:t>Templates:</w:t>
      </w:r>
      <w:r>
        <w:rPr>
          <w:rFonts w:ascii="Bookman Old Style"/>
          <w:b/>
          <w:spacing w:val="-3"/>
          <w:w w:val="105"/>
        </w:rPr>
        <w:t xml:space="preserve"> </w:t>
      </w:r>
      <w:r>
        <w:rPr>
          <w:w w:val="105"/>
        </w:rPr>
        <w:t>A comprehensive collection of source selection samples and tailorable templates, including</w:t>
      </w:r>
      <w:r>
        <w:rPr>
          <w:spacing w:val="24"/>
          <w:w w:val="105"/>
        </w:rPr>
        <w:t xml:space="preserve"> </w:t>
      </w:r>
      <w:r>
        <w:rPr>
          <w:w w:val="105"/>
        </w:rPr>
        <w:t>those</w:t>
      </w:r>
      <w:r>
        <w:rPr>
          <w:spacing w:val="24"/>
          <w:w w:val="105"/>
        </w:rPr>
        <w:t xml:space="preserve"> </w:t>
      </w:r>
      <w:r>
        <w:rPr>
          <w:w w:val="105"/>
        </w:rPr>
        <w:t>listed</w:t>
      </w:r>
      <w:r>
        <w:rPr>
          <w:spacing w:val="24"/>
          <w:w w:val="105"/>
        </w:rPr>
        <w:t xml:space="preserve"> </w:t>
      </w:r>
      <w:r>
        <w:rPr>
          <w:w w:val="105"/>
        </w:rPr>
        <w:t>below,</w:t>
      </w:r>
      <w:r>
        <w:rPr>
          <w:spacing w:val="24"/>
          <w:w w:val="105"/>
        </w:rPr>
        <w:t xml:space="preserve"> </w:t>
      </w:r>
      <w:r>
        <w:rPr>
          <w:w w:val="105"/>
        </w:rPr>
        <w:t>are</w:t>
      </w:r>
      <w:r>
        <w:rPr>
          <w:spacing w:val="24"/>
          <w:w w:val="105"/>
        </w:rPr>
        <w:t xml:space="preserve"> </w:t>
      </w:r>
      <w:r>
        <w:rPr>
          <w:w w:val="105"/>
        </w:rPr>
        <w:t>located</w:t>
      </w:r>
      <w:r>
        <w:rPr>
          <w:spacing w:val="24"/>
          <w:w w:val="105"/>
        </w:rPr>
        <w:t xml:space="preserve"> </w:t>
      </w:r>
      <w:r>
        <w:rPr>
          <w:w w:val="105"/>
        </w:rPr>
        <w:t>on</w:t>
      </w:r>
      <w:r>
        <w:rPr>
          <w:spacing w:val="24"/>
          <w:w w:val="105"/>
        </w:rPr>
        <w:t xml:space="preserve"> </w:t>
      </w:r>
      <w:r>
        <w:rPr>
          <w:w w:val="105"/>
        </w:rPr>
        <w:t>the</w:t>
      </w:r>
      <w:r>
        <w:rPr>
          <w:spacing w:val="23"/>
          <w:w w:val="105"/>
        </w:rPr>
        <w:t xml:space="preserve"> </w:t>
      </w:r>
      <w:hyperlink r:id="rId73">
        <w:r>
          <w:rPr>
            <w:color w:val="27314A"/>
            <w:w w:val="105"/>
            <w:u w:val="single" w:color="27314A"/>
          </w:rPr>
          <w:t>Contracting</w:t>
        </w:r>
        <w:r>
          <w:rPr>
            <w:color w:val="27314A"/>
            <w:spacing w:val="24"/>
            <w:w w:val="105"/>
            <w:u w:val="single" w:color="27314A"/>
          </w:rPr>
          <w:t xml:space="preserve"> </w:t>
        </w:r>
        <w:r>
          <w:rPr>
            <w:color w:val="27314A"/>
            <w:w w:val="105"/>
            <w:u w:val="single" w:color="27314A"/>
          </w:rPr>
          <w:t>Templates</w:t>
        </w:r>
      </w:hyperlink>
      <w:r>
        <w:rPr>
          <w:color w:val="27314A"/>
          <w:spacing w:val="24"/>
          <w:w w:val="105"/>
        </w:rPr>
        <w:t xml:space="preserve"> </w:t>
      </w:r>
      <w:r>
        <w:rPr>
          <w:w w:val="105"/>
        </w:rPr>
        <w:t>and</w:t>
      </w:r>
      <w:r>
        <w:rPr>
          <w:spacing w:val="24"/>
          <w:w w:val="105"/>
        </w:rPr>
        <w:t xml:space="preserve"> </w:t>
      </w:r>
      <w:hyperlink r:id="rId74">
        <w:r>
          <w:rPr>
            <w:color w:val="27314A"/>
            <w:w w:val="105"/>
            <w:u w:val="single" w:color="27314A"/>
          </w:rPr>
          <w:t>DAFFARS</w:t>
        </w:r>
        <w:r>
          <w:rPr>
            <w:color w:val="27314A"/>
            <w:spacing w:val="24"/>
            <w:w w:val="105"/>
            <w:u w:val="single" w:color="27314A"/>
          </w:rPr>
          <w:t xml:space="preserve"> </w:t>
        </w:r>
        <w:r>
          <w:rPr>
            <w:color w:val="27314A"/>
            <w:w w:val="105"/>
            <w:u w:val="single" w:color="27314A"/>
          </w:rPr>
          <w:t>Library,</w:t>
        </w:r>
        <w:r>
          <w:rPr>
            <w:color w:val="27314A"/>
            <w:spacing w:val="24"/>
            <w:w w:val="105"/>
            <w:u w:val="single" w:color="27314A"/>
          </w:rPr>
          <w:t xml:space="preserve"> </w:t>
        </w:r>
        <w:r>
          <w:rPr>
            <w:color w:val="27314A"/>
            <w:w w:val="105"/>
            <w:u w:val="single" w:color="27314A"/>
          </w:rPr>
          <w:t>Part</w:t>
        </w:r>
      </w:hyperlink>
      <w:r>
        <w:rPr>
          <w:color w:val="27314A"/>
          <w:w w:val="105"/>
        </w:rPr>
        <w:t xml:space="preserve"> </w:t>
      </w:r>
      <w:hyperlink r:id="rId75">
        <w:r>
          <w:rPr>
            <w:color w:val="27314A"/>
            <w:w w:val="105"/>
            <w:u w:val="single" w:color="27314A"/>
          </w:rPr>
          <w:t>5315</w:t>
        </w:r>
      </w:hyperlink>
      <w:r>
        <w:rPr>
          <w:color w:val="27314A"/>
          <w:w w:val="105"/>
        </w:rPr>
        <w:t xml:space="preserve"> </w:t>
      </w:r>
      <w:r>
        <w:rPr>
          <w:w w:val="105"/>
        </w:rPr>
        <w:t>pages within the Air Force Contracting Central (AFCC) SharePoint site (please note: this link</w:t>
      </w:r>
      <w:r>
        <w:rPr>
          <w:spacing w:val="80"/>
          <w:w w:val="150"/>
        </w:rPr>
        <w:t xml:space="preserve"> </w:t>
      </w:r>
      <w:r>
        <w:rPr>
          <w:w w:val="105"/>
        </w:rPr>
        <w:t>requires CAC and is not available to all users.)</w:t>
      </w:r>
    </w:p>
    <w:p w14:paraId="5A391F9B" w14:textId="77777777" w:rsidR="002A5991" w:rsidRDefault="002A5991">
      <w:pPr>
        <w:pStyle w:val="BodyText"/>
        <w:spacing w:before="4"/>
        <w:rPr>
          <w:sz w:val="21"/>
        </w:rPr>
      </w:pPr>
    </w:p>
    <w:p w14:paraId="5C7E514D" w14:textId="77777777" w:rsidR="002A5991" w:rsidRDefault="00C211E0">
      <w:pPr>
        <w:pStyle w:val="BodyText"/>
        <w:spacing w:before="1"/>
        <w:ind w:left="110"/>
        <w:rPr>
          <w:rFonts w:ascii="Bookman Old Style"/>
          <w:b/>
        </w:rPr>
      </w:pPr>
      <w:r>
        <w:rPr>
          <w:rFonts w:ascii="Bookman Old Style"/>
          <w:b/>
          <w:spacing w:val="-6"/>
        </w:rPr>
        <w:t>Source</w:t>
      </w:r>
      <w:r>
        <w:rPr>
          <w:rFonts w:ascii="Bookman Old Style"/>
          <w:b/>
          <w:spacing w:val="-2"/>
        </w:rPr>
        <w:t xml:space="preserve"> </w:t>
      </w:r>
      <w:r>
        <w:rPr>
          <w:rFonts w:ascii="Bookman Old Style"/>
          <w:b/>
          <w:spacing w:val="-6"/>
        </w:rPr>
        <w:t>Selection</w:t>
      </w:r>
      <w:r>
        <w:rPr>
          <w:rFonts w:ascii="Bookman Old Style"/>
          <w:b/>
          <w:spacing w:val="-1"/>
        </w:rPr>
        <w:t xml:space="preserve"> </w:t>
      </w:r>
      <w:r>
        <w:rPr>
          <w:rFonts w:ascii="Bookman Old Style"/>
          <w:b/>
          <w:spacing w:val="-6"/>
        </w:rPr>
        <w:t>Documentation</w:t>
      </w:r>
      <w:r>
        <w:rPr>
          <w:rFonts w:ascii="Bookman Old Style"/>
          <w:b/>
          <w:spacing w:val="-2"/>
        </w:rPr>
        <w:t xml:space="preserve"> </w:t>
      </w:r>
      <w:r>
        <w:rPr>
          <w:rFonts w:ascii="Bookman Old Style"/>
          <w:b/>
          <w:spacing w:val="-6"/>
        </w:rPr>
        <w:t>Templates</w:t>
      </w:r>
    </w:p>
    <w:p w14:paraId="7501E890" w14:textId="77777777" w:rsidR="002A5991" w:rsidRDefault="002A5991">
      <w:pPr>
        <w:pStyle w:val="BodyText"/>
        <w:spacing w:before="8"/>
        <w:rPr>
          <w:rFonts w:ascii="Bookman Old Style"/>
          <w:b/>
          <w:sz w:val="23"/>
        </w:rPr>
      </w:pPr>
    </w:p>
    <w:p w14:paraId="6543C43C" w14:textId="77777777" w:rsidR="002A5991" w:rsidRDefault="00C211E0">
      <w:pPr>
        <w:pStyle w:val="BodyText"/>
        <w:spacing w:line="501" w:lineRule="auto"/>
        <w:ind w:left="110" w:right="4293"/>
        <w:jc w:val="both"/>
      </w:pPr>
      <w:r>
        <w:rPr>
          <w:w w:val="105"/>
        </w:rPr>
        <w:t>Abstract of Proposals/Quotations (Negotiated Procurement) Delegation of Source Selection Authority (SSA)</w:t>
      </w:r>
    </w:p>
    <w:p w14:paraId="73CC2F99" w14:textId="77777777" w:rsidR="002A5991" w:rsidRDefault="00C211E0">
      <w:pPr>
        <w:pStyle w:val="BodyText"/>
        <w:spacing w:line="501" w:lineRule="auto"/>
        <w:ind w:left="110" w:right="5891"/>
        <w:jc w:val="both"/>
      </w:pPr>
      <w:r>
        <w:rPr>
          <w:w w:val="105"/>
        </w:rPr>
        <w:t>Past Performance Questionnaire (Sample 1) Past Performance Questionnaire (Sample 2) Past Performance Questionnaire (Sample 3)</w:t>
      </w:r>
    </w:p>
    <w:p w14:paraId="7B4AFFCF" w14:textId="77777777" w:rsidR="002A5991" w:rsidRDefault="00C211E0">
      <w:pPr>
        <w:pStyle w:val="BodyText"/>
        <w:spacing w:line="501" w:lineRule="auto"/>
        <w:ind w:left="110" w:right="4077"/>
      </w:pPr>
      <w:r>
        <w:rPr>
          <w:w w:val="105"/>
        </w:rPr>
        <w:t>Section L Attachment - Past Performance Information Solicitation Cross Reference Matrix</w:t>
      </w:r>
    </w:p>
    <w:p w14:paraId="07449287" w14:textId="77777777" w:rsidR="002A5991" w:rsidRDefault="00C211E0">
      <w:pPr>
        <w:pStyle w:val="BodyText"/>
        <w:spacing w:line="501" w:lineRule="auto"/>
        <w:ind w:left="110" w:right="6655"/>
      </w:pPr>
      <w:r>
        <w:rPr>
          <w:w w:val="110"/>
        </w:rPr>
        <w:t>Source</w:t>
      </w:r>
      <w:r>
        <w:rPr>
          <w:spacing w:val="-7"/>
          <w:w w:val="110"/>
        </w:rPr>
        <w:t xml:space="preserve"> </w:t>
      </w:r>
      <w:r>
        <w:rPr>
          <w:w w:val="110"/>
        </w:rPr>
        <w:t>Selection</w:t>
      </w:r>
      <w:r>
        <w:rPr>
          <w:spacing w:val="-7"/>
          <w:w w:val="110"/>
        </w:rPr>
        <w:t xml:space="preserve"> </w:t>
      </w:r>
      <w:r>
        <w:rPr>
          <w:w w:val="110"/>
        </w:rPr>
        <w:t>File</w:t>
      </w:r>
      <w:r>
        <w:rPr>
          <w:spacing w:val="-7"/>
          <w:w w:val="110"/>
        </w:rPr>
        <w:t xml:space="preserve"> </w:t>
      </w:r>
      <w:r>
        <w:rPr>
          <w:w w:val="110"/>
        </w:rPr>
        <w:t>Checklist Source Selection Plan Subcontractor Consent Letter</w:t>
      </w:r>
    </w:p>
    <w:p w14:paraId="6CB5EEED" w14:textId="77777777" w:rsidR="002A5991" w:rsidRDefault="00C211E0">
      <w:pPr>
        <w:pStyle w:val="BodyText"/>
        <w:spacing w:line="501" w:lineRule="auto"/>
        <w:ind w:left="110" w:right="4077"/>
      </w:pPr>
      <w:r>
        <w:rPr>
          <w:w w:val="105"/>
        </w:rPr>
        <w:t>Verification of Correspondence Going to OfferorChecklist Source Selection Information Coversheet</w:t>
      </w:r>
    </w:p>
    <w:p w14:paraId="1A9BE88B" w14:textId="77777777" w:rsidR="002A5991" w:rsidRDefault="00C211E0">
      <w:pPr>
        <w:pStyle w:val="BodyText"/>
        <w:spacing w:line="501" w:lineRule="auto"/>
        <w:ind w:left="110" w:right="1796"/>
      </w:pPr>
      <w:r>
        <w:rPr>
          <w:w w:val="110"/>
        </w:rPr>
        <w:t>SF</w:t>
      </w:r>
      <w:r>
        <w:rPr>
          <w:spacing w:val="-13"/>
          <w:w w:val="110"/>
        </w:rPr>
        <w:t xml:space="preserve"> </w:t>
      </w:r>
      <w:r>
        <w:rPr>
          <w:w w:val="110"/>
        </w:rPr>
        <w:t>901,</w:t>
      </w:r>
      <w:r>
        <w:rPr>
          <w:spacing w:val="-13"/>
          <w:w w:val="110"/>
        </w:rPr>
        <w:t xml:space="preserve"> </w:t>
      </w:r>
      <w:r>
        <w:rPr>
          <w:w w:val="110"/>
        </w:rPr>
        <w:t>Controlled</w:t>
      </w:r>
      <w:r>
        <w:rPr>
          <w:spacing w:val="-13"/>
          <w:w w:val="110"/>
        </w:rPr>
        <w:t xml:space="preserve"> </w:t>
      </w:r>
      <w:r>
        <w:rPr>
          <w:w w:val="110"/>
        </w:rPr>
        <w:t>Unclassified</w:t>
      </w:r>
      <w:r>
        <w:rPr>
          <w:spacing w:val="-12"/>
          <w:w w:val="110"/>
        </w:rPr>
        <w:t xml:space="preserve"> </w:t>
      </w:r>
      <w:r>
        <w:rPr>
          <w:w w:val="110"/>
        </w:rPr>
        <w:t>Information</w:t>
      </w:r>
      <w:r>
        <w:rPr>
          <w:spacing w:val="-13"/>
          <w:w w:val="110"/>
        </w:rPr>
        <w:t xml:space="preserve"> </w:t>
      </w:r>
      <w:r>
        <w:rPr>
          <w:w w:val="110"/>
        </w:rPr>
        <w:t>(CUI)</w:t>
      </w:r>
      <w:r>
        <w:rPr>
          <w:spacing w:val="-13"/>
          <w:w w:val="110"/>
        </w:rPr>
        <w:t xml:space="preserve"> </w:t>
      </w:r>
      <w:r>
        <w:rPr>
          <w:w w:val="110"/>
        </w:rPr>
        <w:t>Cover</w:t>
      </w:r>
      <w:r>
        <w:rPr>
          <w:spacing w:val="-12"/>
          <w:w w:val="110"/>
        </w:rPr>
        <w:t xml:space="preserve"> </w:t>
      </w:r>
      <w:r>
        <w:rPr>
          <w:w w:val="110"/>
        </w:rPr>
        <w:t>Sheet</w:t>
      </w:r>
      <w:r>
        <w:rPr>
          <w:spacing w:val="-13"/>
          <w:w w:val="110"/>
        </w:rPr>
        <w:t xml:space="preserve"> </w:t>
      </w:r>
      <w:r>
        <w:rPr>
          <w:w w:val="110"/>
        </w:rPr>
        <w:t>(AF</w:t>
      </w:r>
      <w:r>
        <w:rPr>
          <w:spacing w:val="-13"/>
          <w:w w:val="110"/>
        </w:rPr>
        <w:t xml:space="preserve"> </w:t>
      </w:r>
      <w:r>
        <w:rPr>
          <w:w w:val="110"/>
        </w:rPr>
        <w:t>Template) Source Selection Non-Disclosure Agreement (NDA)</w:t>
      </w:r>
    </w:p>
    <w:p w14:paraId="6A34EC71" w14:textId="77777777" w:rsidR="002A5991" w:rsidRDefault="00C211E0">
      <w:pPr>
        <w:pStyle w:val="BodyText"/>
        <w:spacing w:line="256" w:lineRule="exact"/>
        <w:ind w:left="110"/>
        <w:jc w:val="both"/>
      </w:pPr>
      <w:r>
        <w:rPr>
          <w:w w:val="105"/>
        </w:rPr>
        <w:t>Conflict</w:t>
      </w:r>
      <w:r>
        <w:rPr>
          <w:spacing w:val="18"/>
          <w:w w:val="105"/>
        </w:rPr>
        <w:t xml:space="preserve"> </w:t>
      </w:r>
      <w:r>
        <w:rPr>
          <w:w w:val="105"/>
        </w:rPr>
        <w:t>of</w:t>
      </w:r>
      <w:r>
        <w:rPr>
          <w:spacing w:val="18"/>
          <w:w w:val="105"/>
        </w:rPr>
        <w:t xml:space="preserve"> </w:t>
      </w:r>
      <w:r>
        <w:rPr>
          <w:w w:val="105"/>
        </w:rPr>
        <w:t>Interest</w:t>
      </w:r>
      <w:r>
        <w:rPr>
          <w:spacing w:val="19"/>
          <w:w w:val="105"/>
        </w:rPr>
        <w:t xml:space="preserve"> </w:t>
      </w:r>
      <w:r>
        <w:rPr>
          <w:spacing w:val="-2"/>
          <w:w w:val="105"/>
        </w:rPr>
        <w:t>Statement</w:t>
      </w:r>
    </w:p>
    <w:p w14:paraId="0B5FA3FD" w14:textId="77777777" w:rsidR="002A5991" w:rsidRDefault="002A5991">
      <w:pPr>
        <w:pStyle w:val="BodyText"/>
        <w:spacing w:before="2"/>
        <w:rPr>
          <w:sz w:val="23"/>
        </w:rPr>
      </w:pPr>
    </w:p>
    <w:p w14:paraId="6F22DAD4" w14:textId="77777777" w:rsidR="002A5991" w:rsidRDefault="00C211E0">
      <w:pPr>
        <w:pStyle w:val="BodyText"/>
        <w:ind w:left="110"/>
      </w:pPr>
      <w:r>
        <w:rPr>
          <w:w w:val="105"/>
        </w:rPr>
        <w:t>Sample</w:t>
      </w:r>
      <w:r>
        <w:rPr>
          <w:spacing w:val="20"/>
          <w:w w:val="105"/>
        </w:rPr>
        <w:t xml:space="preserve"> </w:t>
      </w:r>
      <w:r>
        <w:rPr>
          <w:w w:val="105"/>
        </w:rPr>
        <w:t>RFP</w:t>
      </w:r>
      <w:r>
        <w:rPr>
          <w:spacing w:val="20"/>
          <w:w w:val="105"/>
        </w:rPr>
        <w:t xml:space="preserve"> </w:t>
      </w:r>
      <w:r>
        <w:rPr>
          <w:w w:val="105"/>
        </w:rPr>
        <w:t>Section</w:t>
      </w:r>
      <w:r>
        <w:rPr>
          <w:spacing w:val="21"/>
          <w:w w:val="105"/>
        </w:rPr>
        <w:t xml:space="preserve"> </w:t>
      </w:r>
      <w:r>
        <w:rPr>
          <w:w w:val="105"/>
        </w:rPr>
        <w:t>L</w:t>
      </w:r>
      <w:r>
        <w:rPr>
          <w:spacing w:val="20"/>
          <w:w w:val="105"/>
        </w:rPr>
        <w:t xml:space="preserve"> </w:t>
      </w:r>
      <w:r>
        <w:rPr>
          <w:w w:val="105"/>
        </w:rPr>
        <w:t>language</w:t>
      </w:r>
      <w:r>
        <w:rPr>
          <w:spacing w:val="21"/>
          <w:w w:val="105"/>
        </w:rPr>
        <w:t xml:space="preserve"> </w:t>
      </w:r>
      <w:r>
        <w:rPr>
          <w:w w:val="105"/>
        </w:rPr>
        <w:t>–</w:t>
      </w:r>
      <w:r>
        <w:rPr>
          <w:spacing w:val="20"/>
          <w:w w:val="105"/>
        </w:rPr>
        <w:t xml:space="preserve"> </w:t>
      </w:r>
      <w:r>
        <w:rPr>
          <w:w w:val="105"/>
        </w:rPr>
        <w:t>Use</w:t>
      </w:r>
      <w:r>
        <w:rPr>
          <w:spacing w:val="21"/>
          <w:w w:val="105"/>
        </w:rPr>
        <w:t xml:space="preserve"> </w:t>
      </w:r>
      <w:r>
        <w:rPr>
          <w:w w:val="105"/>
        </w:rPr>
        <w:t>of</w:t>
      </w:r>
      <w:r>
        <w:rPr>
          <w:spacing w:val="20"/>
          <w:w w:val="105"/>
        </w:rPr>
        <w:t xml:space="preserve"> </w:t>
      </w:r>
      <w:r>
        <w:rPr>
          <w:w w:val="105"/>
        </w:rPr>
        <w:t>Non-Government</w:t>
      </w:r>
      <w:r>
        <w:rPr>
          <w:spacing w:val="21"/>
          <w:w w:val="105"/>
        </w:rPr>
        <w:t xml:space="preserve"> </w:t>
      </w:r>
      <w:r>
        <w:rPr>
          <w:spacing w:val="-2"/>
          <w:w w:val="105"/>
        </w:rPr>
        <w:t>Advisors</w:t>
      </w:r>
    </w:p>
    <w:p w14:paraId="60112DEA" w14:textId="77777777" w:rsidR="002A5991" w:rsidRDefault="002A5991"/>
    <w:p w14:paraId="3F7EF834" w14:textId="77777777" w:rsidR="002A5991" w:rsidRDefault="00C211E0">
      <w:pPr>
        <w:pStyle w:val="BodyText"/>
        <w:spacing w:before="82"/>
        <w:ind w:left="110"/>
      </w:pPr>
      <w:r>
        <w:rPr>
          <w:w w:val="110"/>
        </w:rPr>
        <w:t>RFP</w:t>
      </w:r>
      <w:r>
        <w:rPr>
          <w:spacing w:val="10"/>
          <w:w w:val="110"/>
        </w:rPr>
        <w:t xml:space="preserve"> </w:t>
      </w:r>
      <w:r>
        <w:rPr>
          <w:w w:val="110"/>
        </w:rPr>
        <w:t>Section</w:t>
      </w:r>
      <w:r>
        <w:rPr>
          <w:spacing w:val="10"/>
          <w:w w:val="110"/>
        </w:rPr>
        <w:t xml:space="preserve"> </w:t>
      </w:r>
      <w:r>
        <w:rPr>
          <w:w w:val="110"/>
        </w:rPr>
        <w:t>L</w:t>
      </w:r>
      <w:r>
        <w:rPr>
          <w:spacing w:val="10"/>
          <w:w w:val="110"/>
        </w:rPr>
        <w:t xml:space="preserve"> </w:t>
      </w:r>
      <w:r>
        <w:rPr>
          <w:w w:val="110"/>
        </w:rPr>
        <w:t>&amp;</w:t>
      </w:r>
      <w:r>
        <w:rPr>
          <w:spacing w:val="10"/>
          <w:w w:val="110"/>
        </w:rPr>
        <w:t xml:space="preserve"> </w:t>
      </w:r>
      <w:r>
        <w:rPr>
          <w:w w:val="110"/>
        </w:rPr>
        <w:t>M</w:t>
      </w:r>
      <w:r>
        <w:rPr>
          <w:spacing w:val="10"/>
          <w:w w:val="110"/>
        </w:rPr>
        <w:t xml:space="preserve"> </w:t>
      </w:r>
      <w:r>
        <w:rPr>
          <w:spacing w:val="-2"/>
          <w:w w:val="110"/>
        </w:rPr>
        <w:t>Samples</w:t>
      </w:r>
    </w:p>
    <w:p w14:paraId="0504AAFA" w14:textId="77777777" w:rsidR="002A5991" w:rsidRDefault="002A5991">
      <w:pPr>
        <w:pStyle w:val="BodyText"/>
        <w:spacing w:before="11"/>
        <w:rPr>
          <w:sz w:val="23"/>
        </w:rPr>
      </w:pPr>
    </w:p>
    <w:p w14:paraId="1F1FE242" w14:textId="77777777" w:rsidR="002A5991" w:rsidRDefault="00C211E0">
      <w:pPr>
        <w:pStyle w:val="BodyText"/>
        <w:spacing w:line="501" w:lineRule="auto"/>
        <w:ind w:left="110" w:right="4077"/>
      </w:pPr>
      <w:r>
        <w:rPr>
          <w:w w:val="105"/>
        </w:rPr>
        <w:t>Notice Announcing that a Source Selection is in Progress Competitive Range Decision Document</w:t>
      </w:r>
    </w:p>
    <w:p w14:paraId="2537C29D" w14:textId="77777777" w:rsidR="002A5991" w:rsidRDefault="00C211E0">
      <w:pPr>
        <w:pStyle w:val="BodyText"/>
        <w:spacing w:line="501" w:lineRule="auto"/>
        <w:ind w:left="110" w:right="4077"/>
      </w:pPr>
      <w:r>
        <w:rPr>
          <w:w w:val="105"/>
        </w:rPr>
        <w:t>Comparative Analysis Report &amp; Award Recommendation Source Selection Decision Document</w:t>
      </w:r>
    </w:p>
    <w:p w14:paraId="6731C332" w14:textId="77777777" w:rsidR="002A5991" w:rsidRDefault="00C211E0">
      <w:pPr>
        <w:pStyle w:val="BodyText"/>
        <w:spacing w:before="1"/>
        <w:ind w:left="110"/>
        <w:rPr>
          <w:rFonts w:ascii="Bookman Old Style"/>
          <w:b/>
        </w:rPr>
      </w:pPr>
      <w:r>
        <w:rPr>
          <w:rFonts w:ascii="Bookman Old Style"/>
          <w:b/>
          <w:spacing w:val="-2"/>
        </w:rPr>
        <w:t>Source</w:t>
      </w:r>
      <w:r>
        <w:rPr>
          <w:rFonts w:ascii="Bookman Old Style"/>
          <w:b/>
          <w:spacing w:val="-11"/>
        </w:rPr>
        <w:t xml:space="preserve"> </w:t>
      </w:r>
      <w:r>
        <w:rPr>
          <w:rFonts w:ascii="Bookman Old Style"/>
          <w:b/>
          <w:spacing w:val="-2"/>
        </w:rPr>
        <w:t>Selection</w:t>
      </w:r>
      <w:r>
        <w:rPr>
          <w:rFonts w:ascii="Bookman Old Style"/>
          <w:b/>
          <w:spacing w:val="-10"/>
        </w:rPr>
        <w:t xml:space="preserve"> </w:t>
      </w:r>
      <w:r>
        <w:rPr>
          <w:rFonts w:ascii="Bookman Old Style"/>
          <w:b/>
          <w:spacing w:val="-2"/>
        </w:rPr>
        <w:t>Evaluation</w:t>
      </w:r>
      <w:r>
        <w:rPr>
          <w:rFonts w:ascii="Bookman Old Style"/>
          <w:b/>
          <w:spacing w:val="-10"/>
        </w:rPr>
        <w:t xml:space="preserve"> </w:t>
      </w:r>
      <w:r>
        <w:rPr>
          <w:rFonts w:ascii="Bookman Old Style"/>
          <w:b/>
          <w:spacing w:val="-2"/>
        </w:rPr>
        <w:t>Board</w:t>
      </w:r>
      <w:r>
        <w:rPr>
          <w:rFonts w:ascii="Bookman Old Style"/>
          <w:b/>
          <w:spacing w:val="-10"/>
        </w:rPr>
        <w:t xml:space="preserve"> </w:t>
      </w:r>
      <w:r>
        <w:rPr>
          <w:rFonts w:ascii="Bookman Old Style"/>
          <w:b/>
          <w:spacing w:val="-2"/>
        </w:rPr>
        <w:t>(SSEB)</w:t>
      </w:r>
      <w:r>
        <w:rPr>
          <w:rFonts w:ascii="Bookman Old Style"/>
          <w:b/>
          <w:spacing w:val="-10"/>
        </w:rPr>
        <w:t xml:space="preserve"> </w:t>
      </w:r>
      <w:r>
        <w:rPr>
          <w:rFonts w:ascii="Bookman Old Style"/>
          <w:b/>
          <w:spacing w:val="-2"/>
        </w:rPr>
        <w:t>Templates</w:t>
      </w:r>
    </w:p>
    <w:p w14:paraId="7B1A3DE9" w14:textId="77777777" w:rsidR="002A5991" w:rsidRDefault="002A5991">
      <w:pPr>
        <w:pStyle w:val="BodyText"/>
        <w:spacing w:before="9"/>
        <w:rPr>
          <w:rFonts w:ascii="Bookman Old Style"/>
          <w:b/>
          <w:sz w:val="23"/>
        </w:rPr>
      </w:pPr>
    </w:p>
    <w:p w14:paraId="38C6114D" w14:textId="77777777" w:rsidR="002A5991" w:rsidRDefault="00C211E0">
      <w:pPr>
        <w:pStyle w:val="BodyText"/>
        <w:spacing w:line="501" w:lineRule="auto"/>
        <w:ind w:left="110" w:right="6171"/>
        <w:jc w:val="both"/>
      </w:pPr>
      <w:r>
        <w:rPr>
          <w:w w:val="105"/>
        </w:rPr>
        <w:t>Rating Team Worksheet (Methodology 1) Rating Team Worksheet (Methodology 2) Rating Team Worksheet (PPT)</w:t>
      </w:r>
    </w:p>
    <w:p w14:paraId="219281FA" w14:textId="77777777" w:rsidR="002A5991" w:rsidRDefault="00C211E0">
      <w:pPr>
        <w:pStyle w:val="BodyText"/>
        <w:spacing w:line="501" w:lineRule="auto"/>
        <w:ind w:left="110" w:right="6392"/>
      </w:pPr>
      <w:r>
        <w:rPr>
          <w:w w:val="105"/>
        </w:rPr>
        <w:t xml:space="preserve">Tradeoff Technical Evaluator Template LPTA Technical Evaluator Template Tradeoff Subfactor Chief Template LPTA Subfactor Chief Template </w:t>
      </w:r>
      <w:r>
        <w:rPr>
          <w:w w:val="105"/>
        </w:rPr>
        <w:lastRenderedPageBreak/>
        <w:t>Evaluation Notice (EN)</w:t>
      </w:r>
    </w:p>
    <w:p w14:paraId="0C9126D8" w14:textId="77777777" w:rsidR="002A5991" w:rsidRDefault="00C211E0">
      <w:pPr>
        <w:pStyle w:val="BodyText"/>
        <w:spacing w:line="254" w:lineRule="exact"/>
        <w:ind w:left="110"/>
        <w:jc w:val="both"/>
      </w:pPr>
      <w:r>
        <w:rPr>
          <w:w w:val="110"/>
        </w:rPr>
        <w:t>SSEB</w:t>
      </w:r>
      <w:r>
        <w:rPr>
          <w:spacing w:val="39"/>
          <w:w w:val="110"/>
        </w:rPr>
        <w:t xml:space="preserve"> </w:t>
      </w:r>
      <w:r>
        <w:rPr>
          <w:spacing w:val="-2"/>
          <w:w w:val="110"/>
        </w:rPr>
        <w:t>Report</w:t>
      </w:r>
    </w:p>
    <w:p w14:paraId="378BE9D6" w14:textId="77777777" w:rsidR="002A5991" w:rsidRDefault="002A5991">
      <w:pPr>
        <w:pStyle w:val="BodyText"/>
        <w:spacing w:before="8"/>
        <w:rPr>
          <w:sz w:val="23"/>
        </w:rPr>
      </w:pPr>
    </w:p>
    <w:p w14:paraId="0D968785" w14:textId="77777777" w:rsidR="002A5991" w:rsidRDefault="00C211E0">
      <w:pPr>
        <w:pStyle w:val="BodyText"/>
        <w:ind w:left="110"/>
        <w:jc w:val="both"/>
      </w:pPr>
      <w:r>
        <w:rPr>
          <w:w w:val="105"/>
        </w:rPr>
        <w:t>Initial</w:t>
      </w:r>
      <w:r>
        <w:rPr>
          <w:spacing w:val="19"/>
          <w:w w:val="105"/>
        </w:rPr>
        <w:t xml:space="preserve"> </w:t>
      </w:r>
      <w:r>
        <w:rPr>
          <w:w w:val="105"/>
        </w:rPr>
        <w:t>Evaluation</w:t>
      </w:r>
      <w:r>
        <w:rPr>
          <w:spacing w:val="19"/>
          <w:w w:val="105"/>
        </w:rPr>
        <w:t xml:space="preserve"> </w:t>
      </w:r>
      <w:r>
        <w:rPr>
          <w:spacing w:val="-2"/>
          <w:w w:val="105"/>
        </w:rPr>
        <w:t>Briefing</w:t>
      </w:r>
    </w:p>
    <w:p w14:paraId="62D9A573" w14:textId="77777777" w:rsidR="002A5991" w:rsidRDefault="002A5991">
      <w:pPr>
        <w:pStyle w:val="BodyText"/>
        <w:spacing w:before="11"/>
        <w:rPr>
          <w:sz w:val="23"/>
        </w:rPr>
      </w:pPr>
    </w:p>
    <w:p w14:paraId="52AD0617" w14:textId="77777777" w:rsidR="002A5991" w:rsidRDefault="00C211E0">
      <w:pPr>
        <w:pStyle w:val="BodyText"/>
        <w:spacing w:line="501" w:lineRule="auto"/>
        <w:ind w:left="110" w:right="4692"/>
      </w:pPr>
      <w:r>
        <w:rPr>
          <w:w w:val="105"/>
        </w:rPr>
        <w:t>Pre-Final Proposal Revisions (FPR) Request Briefing Final Decision Briefing</w:t>
      </w:r>
    </w:p>
    <w:p w14:paraId="52CF8DFA" w14:textId="77777777" w:rsidR="002A5991" w:rsidRDefault="00C211E0">
      <w:pPr>
        <w:pStyle w:val="BodyText"/>
        <w:spacing w:before="3"/>
        <w:ind w:left="110"/>
        <w:rPr>
          <w:rFonts w:ascii="Bookman Old Style"/>
          <w:b/>
        </w:rPr>
      </w:pPr>
      <w:r>
        <w:rPr>
          <w:rFonts w:ascii="Bookman Old Style"/>
          <w:b/>
          <w:spacing w:val="-4"/>
        </w:rPr>
        <w:t>Past</w:t>
      </w:r>
      <w:r>
        <w:rPr>
          <w:rFonts w:ascii="Bookman Old Style"/>
          <w:b/>
          <w:spacing w:val="-10"/>
        </w:rPr>
        <w:t xml:space="preserve"> </w:t>
      </w:r>
      <w:r>
        <w:rPr>
          <w:rFonts w:ascii="Bookman Old Style"/>
          <w:b/>
          <w:spacing w:val="-4"/>
        </w:rPr>
        <w:t>Performance</w:t>
      </w:r>
      <w:r>
        <w:rPr>
          <w:rFonts w:ascii="Bookman Old Style"/>
          <w:b/>
          <w:spacing w:val="-9"/>
        </w:rPr>
        <w:t xml:space="preserve"> </w:t>
      </w:r>
      <w:r>
        <w:rPr>
          <w:rFonts w:ascii="Bookman Old Style"/>
          <w:b/>
          <w:spacing w:val="-4"/>
        </w:rPr>
        <w:t>Evaluation</w:t>
      </w:r>
      <w:r>
        <w:rPr>
          <w:rFonts w:ascii="Bookman Old Style"/>
          <w:b/>
          <w:spacing w:val="-9"/>
        </w:rPr>
        <w:t xml:space="preserve"> </w:t>
      </w:r>
      <w:r>
        <w:rPr>
          <w:rFonts w:ascii="Bookman Old Style"/>
          <w:b/>
          <w:spacing w:val="-4"/>
        </w:rPr>
        <w:t>Team</w:t>
      </w:r>
      <w:r>
        <w:rPr>
          <w:rFonts w:ascii="Bookman Old Style"/>
          <w:b/>
          <w:spacing w:val="-9"/>
        </w:rPr>
        <w:t xml:space="preserve"> </w:t>
      </w:r>
      <w:r>
        <w:rPr>
          <w:rFonts w:ascii="Bookman Old Style"/>
          <w:b/>
          <w:spacing w:val="-4"/>
        </w:rPr>
        <w:t>Documents</w:t>
      </w:r>
    </w:p>
    <w:p w14:paraId="7F867FB1" w14:textId="77777777" w:rsidR="002A5991" w:rsidRDefault="002A5991">
      <w:pPr>
        <w:pStyle w:val="BodyText"/>
        <w:spacing w:before="8"/>
        <w:rPr>
          <w:rFonts w:ascii="Bookman Old Style"/>
          <w:b/>
          <w:sz w:val="23"/>
        </w:rPr>
      </w:pPr>
    </w:p>
    <w:p w14:paraId="65DD9B44" w14:textId="77777777" w:rsidR="002A5991" w:rsidRDefault="00C211E0">
      <w:pPr>
        <w:pStyle w:val="BodyText"/>
        <w:spacing w:before="1"/>
        <w:ind w:left="110"/>
        <w:jc w:val="both"/>
      </w:pPr>
      <w:r>
        <w:rPr>
          <w:w w:val="105"/>
        </w:rPr>
        <w:t>Relevancy</w:t>
      </w:r>
      <w:r>
        <w:rPr>
          <w:spacing w:val="13"/>
          <w:w w:val="105"/>
        </w:rPr>
        <w:t xml:space="preserve"> </w:t>
      </w:r>
      <w:r>
        <w:rPr>
          <w:spacing w:val="-2"/>
          <w:w w:val="105"/>
        </w:rPr>
        <w:t>Template</w:t>
      </w:r>
    </w:p>
    <w:p w14:paraId="019A6430" w14:textId="77777777" w:rsidR="002A5991" w:rsidRDefault="002A5991">
      <w:pPr>
        <w:pStyle w:val="BodyText"/>
        <w:spacing w:before="10"/>
        <w:rPr>
          <w:sz w:val="23"/>
        </w:rPr>
      </w:pPr>
    </w:p>
    <w:p w14:paraId="1B0228CE" w14:textId="77777777" w:rsidR="002A5991" w:rsidRDefault="00C211E0">
      <w:pPr>
        <w:pStyle w:val="BodyText"/>
        <w:spacing w:line="501" w:lineRule="auto"/>
        <w:ind w:left="110" w:right="5877"/>
      </w:pPr>
      <w:r>
        <w:rPr>
          <w:w w:val="105"/>
        </w:rPr>
        <w:t>Tradeoff Performance Quality Template LPTA Performance Quality Template Business Relationship Template</w:t>
      </w:r>
    </w:p>
    <w:p w14:paraId="3CE4367D" w14:textId="77777777" w:rsidR="002A5991" w:rsidRDefault="00C211E0">
      <w:pPr>
        <w:pStyle w:val="BodyText"/>
        <w:spacing w:line="256" w:lineRule="exact"/>
        <w:ind w:left="110"/>
        <w:jc w:val="both"/>
      </w:pPr>
      <w:r>
        <w:rPr>
          <w:w w:val="105"/>
        </w:rPr>
        <w:t>Past</w:t>
      </w:r>
      <w:r>
        <w:rPr>
          <w:spacing w:val="10"/>
          <w:w w:val="105"/>
        </w:rPr>
        <w:t xml:space="preserve"> </w:t>
      </w:r>
      <w:r>
        <w:rPr>
          <w:w w:val="105"/>
        </w:rPr>
        <w:t>Performance</w:t>
      </w:r>
      <w:r>
        <w:rPr>
          <w:spacing w:val="10"/>
          <w:w w:val="105"/>
        </w:rPr>
        <w:t xml:space="preserve"> </w:t>
      </w:r>
      <w:r>
        <w:rPr>
          <w:w w:val="105"/>
        </w:rPr>
        <w:t>Information</w:t>
      </w:r>
      <w:r>
        <w:rPr>
          <w:spacing w:val="10"/>
          <w:w w:val="105"/>
        </w:rPr>
        <w:t xml:space="preserve"> </w:t>
      </w:r>
      <w:r>
        <w:rPr>
          <w:spacing w:val="-2"/>
          <w:w w:val="105"/>
        </w:rPr>
        <w:t>Template</w:t>
      </w:r>
    </w:p>
    <w:p w14:paraId="1A0B1B9D" w14:textId="77777777" w:rsidR="002A5991" w:rsidRDefault="002A5991">
      <w:pPr>
        <w:pStyle w:val="BodyText"/>
        <w:spacing w:before="11"/>
        <w:rPr>
          <w:sz w:val="23"/>
        </w:rPr>
      </w:pPr>
    </w:p>
    <w:p w14:paraId="372F08B0" w14:textId="77777777" w:rsidR="002A5991" w:rsidRDefault="00C211E0">
      <w:pPr>
        <w:pStyle w:val="BodyText"/>
        <w:spacing w:line="501" w:lineRule="auto"/>
        <w:ind w:left="110" w:right="4077"/>
      </w:pPr>
      <w:r>
        <w:rPr>
          <w:w w:val="105"/>
        </w:rPr>
        <w:t>Tradeoff Past Performance Confidence Assessment Template LPTA Past Performance Evaluation Template</w:t>
      </w:r>
    </w:p>
    <w:p w14:paraId="226D19B0" w14:textId="77777777" w:rsidR="002A5991" w:rsidRDefault="00C211E0">
      <w:pPr>
        <w:pStyle w:val="BodyText"/>
        <w:spacing w:line="256" w:lineRule="exact"/>
        <w:ind w:left="110"/>
      </w:pPr>
      <w:r>
        <w:rPr>
          <w:w w:val="105"/>
        </w:rPr>
        <w:t>Performance</w:t>
      </w:r>
      <w:r>
        <w:rPr>
          <w:spacing w:val="25"/>
          <w:w w:val="105"/>
        </w:rPr>
        <w:t xml:space="preserve"> </w:t>
      </w:r>
      <w:r>
        <w:rPr>
          <w:w w:val="105"/>
        </w:rPr>
        <w:t>Confidence</w:t>
      </w:r>
      <w:r>
        <w:rPr>
          <w:spacing w:val="26"/>
          <w:w w:val="105"/>
        </w:rPr>
        <w:t xml:space="preserve"> </w:t>
      </w:r>
      <w:r>
        <w:rPr>
          <w:w w:val="105"/>
        </w:rPr>
        <w:t>Rating</w:t>
      </w:r>
      <w:r>
        <w:rPr>
          <w:spacing w:val="26"/>
          <w:w w:val="105"/>
        </w:rPr>
        <w:t xml:space="preserve"> </w:t>
      </w:r>
      <w:r>
        <w:rPr>
          <w:spacing w:val="-2"/>
          <w:w w:val="105"/>
        </w:rPr>
        <w:t>Evaluation</w:t>
      </w:r>
    </w:p>
    <w:p w14:paraId="4E7F2EEE" w14:textId="77777777" w:rsidR="002A5991" w:rsidRDefault="002A5991">
      <w:pPr>
        <w:pStyle w:val="BodyText"/>
        <w:spacing w:before="3"/>
        <w:rPr>
          <w:sz w:val="24"/>
        </w:rPr>
      </w:pPr>
    </w:p>
    <w:p w14:paraId="003850EF" w14:textId="77777777" w:rsidR="002A5991" w:rsidRDefault="00C211E0">
      <w:pPr>
        <w:pStyle w:val="BodyText"/>
        <w:ind w:left="110"/>
        <w:rPr>
          <w:rFonts w:ascii="Bookman Old Style"/>
          <w:b/>
        </w:rPr>
      </w:pPr>
      <w:r>
        <w:rPr>
          <w:rFonts w:ascii="Bookman Old Style"/>
          <w:b/>
          <w:spacing w:val="-8"/>
        </w:rPr>
        <w:t>Cost/Price</w:t>
      </w:r>
      <w:r>
        <w:rPr>
          <w:rFonts w:ascii="Bookman Old Style"/>
          <w:b/>
          <w:spacing w:val="-5"/>
        </w:rPr>
        <w:t xml:space="preserve"> </w:t>
      </w:r>
      <w:r>
        <w:rPr>
          <w:rFonts w:ascii="Bookman Old Style"/>
          <w:b/>
          <w:spacing w:val="-8"/>
        </w:rPr>
        <w:t>Evaluation</w:t>
      </w:r>
      <w:r>
        <w:rPr>
          <w:rFonts w:ascii="Bookman Old Style"/>
          <w:b/>
          <w:spacing w:val="-4"/>
        </w:rPr>
        <w:t xml:space="preserve"> </w:t>
      </w:r>
      <w:r>
        <w:rPr>
          <w:rFonts w:ascii="Bookman Old Style"/>
          <w:b/>
          <w:spacing w:val="-8"/>
        </w:rPr>
        <w:t>Team</w:t>
      </w:r>
      <w:r>
        <w:rPr>
          <w:rFonts w:ascii="Bookman Old Style"/>
          <w:b/>
          <w:spacing w:val="-5"/>
        </w:rPr>
        <w:t xml:space="preserve"> </w:t>
      </w:r>
      <w:r>
        <w:rPr>
          <w:rFonts w:ascii="Bookman Old Style"/>
          <w:b/>
          <w:spacing w:val="-8"/>
        </w:rPr>
        <w:t>Document</w:t>
      </w:r>
    </w:p>
    <w:p w14:paraId="4928D4EF" w14:textId="77777777" w:rsidR="002A5991" w:rsidRDefault="002A5991">
      <w:pPr>
        <w:rPr>
          <w:rFonts w:ascii="Bookman Old Style"/>
        </w:rPr>
      </w:pPr>
    </w:p>
    <w:p w14:paraId="1C891751" w14:textId="77777777" w:rsidR="002A5991" w:rsidRDefault="00C211E0">
      <w:pPr>
        <w:pStyle w:val="BodyText"/>
        <w:spacing w:before="82"/>
        <w:ind w:left="110"/>
      </w:pPr>
      <w:r>
        <w:rPr>
          <w:spacing w:val="-2"/>
          <w:w w:val="105"/>
        </w:rPr>
        <w:t>Cost/Price</w:t>
      </w:r>
      <w:r>
        <w:rPr>
          <w:spacing w:val="2"/>
          <w:w w:val="105"/>
        </w:rPr>
        <w:t xml:space="preserve"> </w:t>
      </w:r>
      <w:r>
        <w:rPr>
          <w:spacing w:val="-2"/>
          <w:w w:val="105"/>
        </w:rPr>
        <w:t>Template</w:t>
      </w:r>
    </w:p>
    <w:p w14:paraId="525032B7" w14:textId="77777777" w:rsidR="002A5991" w:rsidRDefault="002A5991">
      <w:pPr>
        <w:pStyle w:val="BodyText"/>
        <w:rPr>
          <w:sz w:val="26"/>
        </w:rPr>
      </w:pPr>
    </w:p>
    <w:p w14:paraId="69B67F31" w14:textId="36031AD7" w:rsidR="002A5991" w:rsidRDefault="00C211E0">
      <w:pPr>
        <w:pStyle w:val="ListParagraph"/>
        <w:numPr>
          <w:ilvl w:val="0"/>
          <w:numId w:val="19"/>
        </w:numPr>
        <w:tabs>
          <w:tab w:val="left" w:pos="351"/>
        </w:tabs>
        <w:spacing w:before="203"/>
        <w:ind w:left="351" w:hanging="241"/>
        <w:rPr>
          <w:rFonts w:ascii="Bookman Old Style"/>
          <w:b/>
          <w:sz w:val="25"/>
        </w:rPr>
      </w:pPr>
      <w:r>
        <w:rPr>
          <w:rFonts w:ascii="Bookman Old Style"/>
          <w:b/>
          <w:sz w:val="25"/>
        </w:rPr>
        <w:t>DEFINITIONS</w:t>
      </w:r>
      <w:r>
        <w:rPr>
          <w:rFonts w:ascii="Bookman Old Style"/>
          <w:b/>
          <w:spacing w:val="24"/>
          <w:sz w:val="25"/>
        </w:rPr>
        <w:t xml:space="preserve"> </w:t>
      </w:r>
      <w:r>
        <w:rPr>
          <w:rFonts w:ascii="Bookman Old Style"/>
          <w:b/>
          <w:sz w:val="25"/>
        </w:rPr>
        <w:t>(No</w:t>
      </w:r>
      <w:r>
        <w:rPr>
          <w:rFonts w:ascii="Bookman Old Style"/>
          <w:b/>
          <w:spacing w:val="24"/>
          <w:sz w:val="25"/>
        </w:rPr>
        <w:t xml:space="preserve"> </w:t>
      </w:r>
      <w:r>
        <w:rPr>
          <w:rFonts w:ascii="Bookman Old Style"/>
          <w:b/>
          <w:sz w:val="25"/>
        </w:rPr>
        <w:t>DAF</w:t>
      </w:r>
      <w:r>
        <w:rPr>
          <w:rFonts w:ascii="Bookman Old Style"/>
          <w:b/>
          <w:spacing w:val="25"/>
          <w:sz w:val="25"/>
        </w:rPr>
        <w:t xml:space="preserve"> </w:t>
      </w:r>
      <w:r>
        <w:rPr>
          <w:rFonts w:ascii="Bookman Old Style"/>
          <w:b/>
          <w:spacing w:val="-2"/>
          <w:sz w:val="25"/>
        </w:rPr>
        <w:t>Text)</w:t>
      </w:r>
    </w:p>
    <w:p w14:paraId="193A61C1" w14:textId="77777777" w:rsidR="002A5991" w:rsidRDefault="002A5991">
      <w:pPr>
        <w:pStyle w:val="BodyText"/>
        <w:spacing w:before="9"/>
        <w:rPr>
          <w:rFonts w:ascii="Bookman Old Style"/>
          <w:b/>
          <w:sz w:val="40"/>
        </w:rPr>
      </w:pPr>
    </w:p>
    <w:p w14:paraId="6FC4F29E" w14:textId="18ADFA40" w:rsidR="002A5991" w:rsidRDefault="00C211E0">
      <w:pPr>
        <w:pStyle w:val="Heading2"/>
        <w:numPr>
          <w:ilvl w:val="0"/>
          <w:numId w:val="19"/>
        </w:numPr>
        <w:tabs>
          <w:tab w:val="left" w:pos="351"/>
        </w:tabs>
        <w:ind w:left="351" w:hanging="241"/>
        <w:rPr>
          <w:b/>
        </w:rPr>
      </w:pPr>
      <w:r>
        <w:rPr>
          <w:b/>
        </w:rPr>
        <w:t>MANDATORY</w:t>
      </w:r>
      <w:r>
        <w:rPr>
          <w:b/>
          <w:spacing w:val="4"/>
        </w:rPr>
        <w:t xml:space="preserve"> </w:t>
      </w:r>
      <w:r w:rsidR="00B51D8F">
        <w:rPr>
          <w:b/>
          <w:spacing w:val="4"/>
        </w:rPr>
        <w:t xml:space="preserve">DEPARTMENT OF THE </w:t>
      </w:r>
      <w:r>
        <w:rPr>
          <w:b/>
        </w:rPr>
        <w:t>AIR</w:t>
      </w:r>
      <w:r>
        <w:rPr>
          <w:b/>
          <w:spacing w:val="4"/>
        </w:rPr>
        <w:t xml:space="preserve"> </w:t>
      </w:r>
      <w:r>
        <w:rPr>
          <w:b/>
        </w:rPr>
        <w:t>FORCE</w:t>
      </w:r>
      <w:r>
        <w:rPr>
          <w:b/>
          <w:spacing w:val="4"/>
        </w:rPr>
        <w:t xml:space="preserve"> </w:t>
      </w:r>
      <w:r>
        <w:rPr>
          <w:b/>
        </w:rPr>
        <w:t>SOURCE</w:t>
      </w:r>
      <w:r>
        <w:rPr>
          <w:b/>
          <w:spacing w:val="5"/>
        </w:rPr>
        <w:t xml:space="preserve"> </w:t>
      </w:r>
      <w:r>
        <w:rPr>
          <w:b/>
        </w:rPr>
        <w:t>SELECTION</w:t>
      </w:r>
      <w:r>
        <w:rPr>
          <w:b/>
          <w:spacing w:val="4"/>
        </w:rPr>
        <w:t xml:space="preserve"> </w:t>
      </w:r>
      <w:r>
        <w:rPr>
          <w:b/>
          <w:spacing w:val="-2"/>
        </w:rPr>
        <w:t>TRAINING</w:t>
      </w:r>
    </w:p>
    <w:p w14:paraId="719C7881" w14:textId="77777777" w:rsidR="002A5991" w:rsidRDefault="002A5991">
      <w:pPr>
        <w:pStyle w:val="BodyText"/>
        <w:spacing w:before="9"/>
        <w:rPr>
          <w:rFonts w:ascii="Bookman Old Style"/>
          <w:b/>
          <w:sz w:val="42"/>
        </w:rPr>
      </w:pPr>
    </w:p>
    <w:p w14:paraId="1AC7D64A" w14:textId="77777777" w:rsidR="002A5991" w:rsidRDefault="00C211E0">
      <w:pPr>
        <w:pStyle w:val="ListParagraph"/>
        <w:numPr>
          <w:ilvl w:val="1"/>
          <w:numId w:val="19"/>
        </w:numPr>
        <w:tabs>
          <w:tab w:val="left" w:pos="523"/>
        </w:tabs>
        <w:ind w:hanging="413"/>
        <w:rPr>
          <w:rFonts w:ascii="Bookman Old Style"/>
          <w:b/>
        </w:rPr>
      </w:pPr>
      <w:r>
        <w:rPr>
          <w:rFonts w:ascii="Bookman Old Style"/>
          <w:b/>
          <w:spacing w:val="-2"/>
        </w:rPr>
        <w:t>Purpose</w:t>
      </w:r>
    </w:p>
    <w:p w14:paraId="7F749E3C" w14:textId="77777777" w:rsidR="002A5991" w:rsidRDefault="002A5991">
      <w:pPr>
        <w:pStyle w:val="BodyText"/>
        <w:rPr>
          <w:rFonts w:ascii="Bookman Old Style"/>
          <w:b/>
          <w:sz w:val="26"/>
        </w:rPr>
      </w:pPr>
    </w:p>
    <w:p w14:paraId="37E75D55" w14:textId="40252BD5" w:rsidR="002A5991" w:rsidRDefault="00C211E0">
      <w:pPr>
        <w:pStyle w:val="BodyText"/>
        <w:spacing w:before="220" w:line="271" w:lineRule="auto"/>
        <w:ind w:left="110" w:right="212"/>
      </w:pPr>
      <w:r>
        <w:rPr>
          <w:w w:val="105"/>
        </w:rPr>
        <w:t xml:space="preserve">This Section establishes and standardizes the mandatory </w:t>
      </w:r>
      <w:r w:rsidR="00B51D8F">
        <w:rPr>
          <w:w w:val="105"/>
        </w:rPr>
        <w:t xml:space="preserve">Department of the </w:t>
      </w:r>
      <w:r>
        <w:rPr>
          <w:w w:val="105"/>
        </w:rPr>
        <w:t>Air Force source selection training process</w:t>
      </w:r>
      <w:r>
        <w:rPr>
          <w:spacing w:val="40"/>
          <w:w w:val="105"/>
        </w:rPr>
        <w:t xml:space="preserve"> </w:t>
      </w:r>
      <w:r>
        <w:rPr>
          <w:w w:val="105"/>
        </w:rPr>
        <w:t>for acquisition/SSTs.</w:t>
      </w:r>
    </w:p>
    <w:p w14:paraId="41F45155" w14:textId="77777777" w:rsidR="002A5991" w:rsidRDefault="002A5991">
      <w:pPr>
        <w:pStyle w:val="BodyText"/>
        <w:rPr>
          <w:sz w:val="26"/>
        </w:rPr>
      </w:pPr>
    </w:p>
    <w:p w14:paraId="54E10058" w14:textId="77777777" w:rsidR="002A5991" w:rsidRDefault="00C211E0">
      <w:pPr>
        <w:pStyle w:val="ListParagraph"/>
        <w:numPr>
          <w:ilvl w:val="1"/>
          <w:numId w:val="19"/>
        </w:numPr>
        <w:tabs>
          <w:tab w:val="left" w:pos="523"/>
        </w:tabs>
        <w:spacing w:before="193"/>
        <w:ind w:hanging="413"/>
        <w:rPr>
          <w:rFonts w:ascii="Bookman Old Style"/>
          <w:b/>
        </w:rPr>
      </w:pPr>
      <w:r>
        <w:rPr>
          <w:rFonts w:ascii="Bookman Old Style"/>
          <w:b/>
          <w:spacing w:val="-4"/>
        </w:rPr>
        <w:t>Responsibilities</w:t>
      </w:r>
      <w:r>
        <w:rPr>
          <w:rFonts w:ascii="Bookman Old Style"/>
          <w:b/>
          <w:spacing w:val="-5"/>
        </w:rPr>
        <w:t xml:space="preserve"> </w:t>
      </w:r>
      <w:r>
        <w:rPr>
          <w:rFonts w:ascii="Bookman Old Style"/>
          <w:b/>
          <w:spacing w:val="-4"/>
        </w:rPr>
        <w:t>of</w:t>
      </w:r>
      <w:r>
        <w:rPr>
          <w:rFonts w:ascii="Bookman Old Style"/>
          <w:b/>
          <w:spacing w:val="-5"/>
        </w:rPr>
        <w:t xml:space="preserve"> </w:t>
      </w:r>
      <w:r>
        <w:rPr>
          <w:rFonts w:ascii="Bookman Old Style"/>
          <w:b/>
          <w:spacing w:val="-4"/>
        </w:rPr>
        <w:t>Senior Contracting</w:t>
      </w:r>
      <w:r>
        <w:rPr>
          <w:rFonts w:ascii="Bookman Old Style"/>
          <w:b/>
          <w:spacing w:val="-5"/>
        </w:rPr>
        <w:t xml:space="preserve"> </w:t>
      </w:r>
      <w:r>
        <w:rPr>
          <w:rFonts w:ascii="Bookman Old Style"/>
          <w:b/>
          <w:spacing w:val="-4"/>
        </w:rPr>
        <w:t>Officials</w:t>
      </w:r>
      <w:r>
        <w:rPr>
          <w:rFonts w:ascii="Bookman Old Style"/>
          <w:b/>
          <w:spacing w:val="-5"/>
        </w:rPr>
        <w:t xml:space="preserve"> </w:t>
      </w:r>
      <w:r>
        <w:rPr>
          <w:rFonts w:ascii="Bookman Old Style"/>
          <w:b/>
          <w:spacing w:val="-4"/>
        </w:rPr>
        <w:t>(SCO)</w:t>
      </w:r>
    </w:p>
    <w:p w14:paraId="56D72156" w14:textId="77777777" w:rsidR="002A5991" w:rsidRDefault="002A5991">
      <w:pPr>
        <w:pStyle w:val="BodyText"/>
        <w:rPr>
          <w:rFonts w:ascii="Bookman Old Style"/>
          <w:b/>
          <w:sz w:val="26"/>
        </w:rPr>
      </w:pPr>
    </w:p>
    <w:commentRangeStart w:id="30"/>
    <w:commentRangeStart w:id="31"/>
    <w:p w14:paraId="0EB09529" w14:textId="77777777" w:rsidR="000566F6" w:rsidRDefault="00196F3B">
      <w:pPr>
        <w:pStyle w:val="BodyText"/>
        <w:spacing w:before="220" w:line="271" w:lineRule="auto"/>
        <w:ind w:left="110" w:right="458"/>
        <w:rPr>
          <w:ins w:id="32" w:author="ROSSI, AMANDA M CIV USAF HAF SAF/AQCP" w:date="2024-05-16T10:32:00Z"/>
          <w:w w:val="105"/>
        </w:rPr>
      </w:pPr>
      <w:r>
        <w:fldChar w:fldCharType="begin"/>
      </w:r>
      <w:r>
        <w:instrText>HYPERLINK "https://www.acquisition.gov/daffars/part-5302-definitions-words-and-terms"</w:instrText>
      </w:r>
      <w:r>
        <w:fldChar w:fldCharType="separate"/>
      </w:r>
      <w:r w:rsidR="00C211E0" w:rsidRPr="00B51D8F">
        <w:rPr>
          <w:rStyle w:val="Hyperlink"/>
          <w:w w:val="105"/>
        </w:rPr>
        <w:t>SCOs</w:t>
      </w:r>
      <w:r>
        <w:rPr>
          <w:rStyle w:val="Hyperlink"/>
          <w:w w:val="105"/>
        </w:rPr>
        <w:fldChar w:fldCharType="end"/>
      </w:r>
      <w:commentRangeEnd w:id="30"/>
      <w:r w:rsidR="000566F6">
        <w:rPr>
          <w:rStyle w:val="CommentReference"/>
        </w:rPr>
        <w:commentReference w:id="30"/>
      </w:r>
      <w:r w:rsidR="00C211E0">
        <w:rPr>
          <w:w w:val="105"/>
        </w:rPr>
        <w:t xml:space="preserve"> must: </w:t>
      </w:r>
    </w:p>
    <w:p w14:paraId="5D943748" w14:textId="77777777" w:rsidR="000566F6" w:rsidRDefault="00C211E0">
      <w:pPr>
        <w:pStyle w:val="BodyText"/>
        <w:spacing w:before="220" w:line="271" w:lineRule="auto"/>
        <w:ind w:left="110" w:right="458"/>
        <w:rPr>
          <w:ins w:id="33" w:author="ROSSI, AMANDA M CIV USAF HAF SAF/AQCP" w:date="2024-05-16T10:32:00Z"/>
          <w:w w:val="105"/>
        </w:rPr>
      </w:pPr>
      <w:r>
        <w:rPr>
          <w:w w:val="105"/>
        </w:rPr>
        <w:t xml:space="preserve">(a) implement a robust source selection training program; </w:t>
      </w:r>
    </w:p>
    <w:p w14:paraId="36DEF029" w14:textId="77777777" w:rsidR="000566F6" w:rsidRDefault="00C211E0">
      <w:pPr>
        <w:pStyle w:val="BodyText"/>
        <w:spacing w:before="220" w:line="271" w:lineRule="auto"/>
        <w:ind w:left="110" w:right="458"/>
        <w:rPr>
          <w:ins w:id="34" w:author="ROSSI, AMANDA M CIV USAF HAF SAF/AQCP" w:date="2024-05-16T10:32:00Z"/>
          <w:w w:val="105"/>
        </w:rPr>
      </w:pPr>
      <w:r>
        <w:rPr>
          <w:w w:val="105"/>
        </w:rPr>
        <w:t>(b) designate a Training</w:t>
      </w:r>
      <w:r>
        <w:rPr>
          <w:spacing w:val="40"/>
          <w:w w:val="105"/>
        </w:rPr>
        <w:t xml:space="preserve"> </w:t>
      </w:r>
      <w:r>
        <w:rPr>
          <w:w w:val="105"/>
        </w:rPr>
        <w:t xml:space="preserve">Manager/Point of Contact (POC); </w:t>
      </w:r>
    </w:p>
    <w:p w14:paraId="240F35B6" w14:textId="77777777" w:rsidR="000566F6" w:rsidRDefault="00C211E0">
      <w:pPr>
        <w:pStyle w:val="BodyText"/>
        <w:spacing w:before="220" w:line="271" w:lineRule="auto"/>
        <w:ind w:left="110" w:right="458"/>
        <w:rPr>
          <w:ins w:id="35" w:author="ROSSI, AMANDA M CIV USAF HAF SAF/AQCP" w:date="2024-05-16T10:32:00Z"/>
          <w:w w:val="105"/>
        </w:rPr>
      </w:pPr>
      <w:r>
        <w:rPr>
          <w:w w:val="105"/>
        </w:rPr>
        <w:t xml:space="preserve">(c) designate experienced source selection trainers; and </w:t>
      </w:r>
    </w:p>
    <w:p w14:paraId="378CDD66" w14:textId="77777777" w:rsidR="000566F6" w:rsidRDefault="00C211E0">
      <w:pPr>
        <w:pStyle w:val="BodyText"/>
        <w:spacing w:before="220" w:line="271" w:lineRule="auto"/>
        <w:ind w:left="110" w:right="458"/>
        <w:rPr>
          <w:ins w:id="36" w:author="ROSSI, AMANDA M CIV USAF HAF SAF/AQCP" w:date="2024-05-16T10:32:00Z"/>
          <w:w w:val="105"/>
        </w:rPr>
      </w:pPr>
      <w:r>
        <w:rPr>
          <w:w w:val="105"/>
        </w:rPr>
        <w:t xml:space="preserve">(d) maintain current lists of the Training Managers/POCs for use at their respective locations. </w:t>
      </w:r>
    </w:p>
    <w:p w14:paraId="1626B344" w14:textId="5843AE91" w:rsidR="002A5991" w:rsidRDefault="00C211E0">
      <w:pPr>
        <w:pStyle w:val="BodyText"/>
        <w:spacing w:before="220" w:line="271" w:lineRule="auto"/>
        <w:ind w:left="110" w:right="458"/>
      </w:pPr>
      <w:r>
        <w:rPr>
          <w:w w:val="105"/>
        </w:rPr>
        <w:lastRenderedPageBreak/>
        <w:t>The lists</w:t>
      </w:r>
      <w:r>
        <w:rPr>
          <w:spacing w:val="40"/>
          <w:w w:val="105"/>
        </w:rPr>
        <w:t xml:space="preserve"> </w:t>
      </w:r>
      <w:r>
        <w:rPr>
          <w:w w:val="105"/>
        </w:rPr>
        <w:t xml:space="preserve">should be updated as necessary, but at a minimum shall be updated annually. A </w:t>
      </w:r>
      <w:commentRangeStart w:id="37"/>
      <w:r w:rsidR="000566F6">
        <w:rPr>
          <w:w w:val="105"/>
        </w:rPr>
        <w:fldChar w:fldCharType="begin"/>
      </w:r>
      <w:r w:rsidR="000566F6">
        <w:rPr>
          <w:w w:val="105"/>
        </w:rPr>
        <w:instrText>HYPERLINK "https://usaf.dps.mil/sites/AFCC/AQCP/KnowledgeCenter/SitePages/DAFFARS-Templates.aspx"</w:instrText>
      </w:r>
      <w:r w:rsidR="000566F6">
        <w:rPr>
          <w:w w:val="105"/>
        </w:rPr>
      </w:r>
      <w:r w:rsidR="000566F6">
        <w:rPr>
          <w:w w:val="105"/>
        </w:rPr>
        <w:fldChar w:fldCharType="separate"/>
      </w:r>
      <w:r w:rsidRPr="000566F6">
        <w:rPr>
          <w:rStyle w:val="Hyperlink"/>
          <w:w w:val="105"/>
        </w:rPr>
        <w:t>Designation of</w:t>
      </w:r>
      <w:r w:rsidRPr="000566F6">
        <w:rPr>
          <w:rStyle w:val="Hyperlink"/>
          <w:spacing w:val="80"/>
          <w:w w:val="150"/>
        </w:rPr>
        <w:t xml:space="preserve"> </w:t>
      </w:r>
      <w:r w:rsidRPr="000566F6">
        <w:rPr>
          <w:rStyle w:val="Hyperlink"/>
          <w:w w:val="105"/>
        </w:rPr>
        <w:t>Source</w:t>
      </w:r>
      <w:r w:rsidRPr="000566F6">
        <w:rPr>
          <w:rStyle w:val="Hyperlink"/>
          <w:spacing w:val="38"/>
          <w:w w:val="105"/>
        </w:rPr>
        <w:t xml:space="preserve"> </w:t>
      </w:r>
      <w:r w:rsidRPr="000566F6">
        <w:rPr>
          <w:rStyle w:val="Hyperlink"/>
          <w:w w:val="105"/>
        </w:rPr>
        <w:t>Selection</w:t>
      </w:r>
      <w:r w:rsidRPr="000566F6">
        <w:rPr>
          <w:rStyle w:val="Hyperlink"/>
          <w:spacing w:val="38"/>
          <w:w w:val="105"/>
        </w:rPr>
        <w:t xml:space="preserve"> </w:t>
      </w:r>
      <w:r w:rsidRPr="000566F6">
        <w:rPr>
          <w:rStyle w:val="Hyperlink"/>
          <w:w w:val="105"/>
        </w:rPr>
        <w:t>Training</w:t>
      </w:r>
      <w:r w:rsidRPr="000566F6">
        <w:rPr>
          <w:rStyle w:val="Hyperlink"/>
          <w:spacing w:val="38"/>
          <w:w w:val="105"/>
        </w:rPr>
        <w:t xml:space="preserve"> </w:t>
      </w:r>
      <w:r w:rsidRPr="000566F6">
        <w:rPr>
          <w:rStyle w:val="Hyperlink"/>
          <w:w w:val="105"/>
        </w:rPr>
        <w:t>Manager/Trainers</w:t>
      </w:r>
      <w:r w:rsidR="000566F6">
        <w:rPr>
          <w:w w:val="105"/>
        </w:rPr>
        <w:fldChar w:fldCharType="end"/>
      </w:r>
      <w:commentRangeEnd w:id="37"/>
      <w:r w:rsidR="000566F6">
        <w:rPr>
          <w:rStyle w:val="CommentReference"/>
        </w:rPr>
        <w:commentReference w:id="37"/>
      </w:r>
      <w:r>
        <w:rPr>
          <w:spacing w:val="38"/>
          <w:w w:val="105"/>
        </w:rPr>
        <w:t xml:space="preserve"> </w:t>
      </w:r>
      <w:r>
        <w:rPr>
          <w:w w:val="105"/>
        </w:rPr>
        <w:t>template</w:t>
      </w:r>
      <w:r>
        <w:rPr>
          <w:spacing w:val="38"/>
          <w:w w:val="105"/>
        </w:rPr>
        <w:t xml:space="preserve"> </w:t>
      </w:r>
      <w:r>
        <w:rPr>
          <w:w w:val="105"/>
        </w:rPr>
        <w:t>is</w:t>
      </w:r>
      <w:r>
        <w:rPr>
          <w:spacing w:val="38"/>
          <w:w w:val="105"/>
        </w:rPr>
        <w:t xml:space="preserve"> </w:t>
      </w:r>
      <w:r>
        <w:rPr>
          <w:w w:val="105"/>
        </w:rPr>
        <w:t>available</w:t>
      </w:r>
      <w:r>
        <w:rPr>
          <w:spacing w:val="38"/>
          <w:w w:val="105"/>
        </w:rPr>
        <w:t xml:space="preserve"> </w:t>
      </w:r>
      <w:r>
        <w:rPr>
          <w:w w:val="105"/>
        </w:rPr>
        <w:t>for</w:t>
      </w:r>
      <w:r>
        <w:rPr>
          <w:spacing w:val="38"/>
          <w:w w:val="105"/>
        </w:rPr>
        <w:t xml:space="preserve"> </w:t>
      </w:r>
      <w:r>
        <w:rPr>
          <w:w w:val="105"/>
        </w:rPr>
        <w:t>use,</w:t>
      </w:r>
      <w:r>
        <w:rPr>
          <w:spacing w:val="38"/>
          <w:w w:val="105"/>
        </w:rPr>
        <w:t xml:space="preserve"> </w:t>
      </w:r>
      <w:r>
        <w:rPr>
          <w:w w:val="105"/>
        </w:rPr>
        <w:t>as</w:t>
      </w:r>
      <w:r>
        <w:rPr>
          <w:spacing w:val="38"/>
          <w:w w:val="105"/>
        </w:rPr>
        <w:t xml:space="preserve"> </w:t>
      </w:r>
      <w:r>
        <w:rPr>
          <w:w w:val="105"/>
        </w:rPr>
        <w:t>desired.</w:t>
      </w:r>
      <w:commentRangeEnd w:id="31"/>
      <w:r w:rsidR="000566F6">
        <w:rPr>
          <w:rStyle w:val="CommentReference"/>
        </w:rPr>
        <w:commentReference w:id="31"/>
      </w:r>
    </w:p>
    <w:p w14:paraId="65B7F511" w14:textId="77777777" w:rsidR="002A5991" w:rsidRDefault="002A5991">
      <w:pPr>
        <w:pStyle w:val="BodyText"/>
        <w:rPr>
          <w:sz w:val="26"/>
        </w:rPr>
      </w:pPr>
    </w:p>
    <w:p w14:paraId="5D41844F"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2"/>
        </w:rPr>
        <w:t>Required</w:t>
      </w:r>
      <w:r>
        <w:rPr>
          <w:rFonts w:ascii="Bookman Old Style"/>
          <w:b/>
          <w:spacing w:val="-9"/>
        </w:rPr>
        <w:t xml:space="preserve"> </w:t>
      </w:r>
      <w:r>
        <w:rPr>
          <w:rFonts w:ascii="Bookman Old Style"/>
          <w:b/>
          <w:spacing w:val="-2"/>
        </w:rPr>
        <w:t>Training</w:t>
      </w:r>
      <w:r>
        <w:rPr>
          <w:rFonts w:ascii="Bookman Old Style"/>
          <w:b/>
          <w:spacing w:val="-8"/>
        </w:rPr>
        <w:t xml:space="preserve"> </w:t>
      </w:r>
      <w:r>
        <w:rPr>
          <w:rFonts w:ascii="Bookman Old Style"/>
          <w:b/>
          <w:spacing w:val="-2"/>
        </w:rPr>
        <w:t>for</w:t>
      </w:r>
      <w:r>
        <w:rPr>
          <w:rFonts w:ascii="Bookman Old Style"/>
          <w:b/>
          <w:spacing w:val="-8"/>
        </w:rPr>
        <w:t xml:space="preserve"> </w:t>
      </w:r>
      <w:r>
        <w:rPr>
          <w:rFonts w:ascii="Bookman Old Style"/>
          <w:b/>
          <w:spacing w:val="-2"/>
        </w:rPr>
        <w:t>Designated</w:t>
      </w:r>
      <w:r>
        <w:rPr>
          <w:rFonts w:ascii="Bookman Old Style"/>
          <w:b/>
          <w:spacing w:val="-9"/>
        </w:rPr>
        <w:t xml:space="preserve"> </w:t>
      </w:r>
      <w:r>
        <w:rPr>
          <w:rFonts w:ascii="Bookman Old Style"/>
          <w:b/>
          <w:spacing w:val="-2"/>
        </w:rPr>
        <w:t>Trainers</w:t>
      </w:r>
    </w:p>
    <w:p w14:paraId="357DC38F" w14:textId="77777777" w:rsidR="002A5991" w:rsidRDefault="002A5991">
      <w:pPr>
        <w:pStyle w:val="BodyText"/>
        <w:rPr>
          <w:rFonts w:ascii="Bookman Old Style"/>
          <w:b/>
          <w:sz w:val="26"/>
        </w:rPr>
      </w:pPr>
    </w:p>
    <w:p w14:paraId="34C41E44" w14:textId="3E709616" w:rsidR="002A5991" w:rsidRDefault="00C211E0">
      <w:pPr>
        <w:pStyle w:val="ListParagraph"/>
        <w:numPr>
          <w:ilvl w:val="2"/>
          <w:numId w:val="19"/>
        </w:numPr>
        <w:tabs>
          <w:tab w:val="left" w:pos="671"/>
        </w:tabs>
        <w:spacing w:before="220" w:line="271" w:lineRule="auto"/>
        <w:ind w:left="110" w:right="136" w:firstLine="0"/>
      </w:pPr>
      <w:r>
        <w:rPr>
          <w:w w:val="105"/>
        </w:rPr>
        <w:t>Designated trainers must receive “Train-the-Trainer” training and be certified as source</w:t>
      </w:r>
      <w:r>
        <w:rPr>
          <w:spacing w:val="80"/>
          <w:w w:val="150"/>
        </w:rPr>
        <w:t xml:space="preserve"> </w:t>
      </w:r>
      <w:r>
        <w:rPr>
          <w:w w:val="105"/>
        </w:rPr>
        <w:t>selection</w:t>
      </w:r>
      <w:r>
        <w:rPr>
          <w:spacing w:val="39"/>
          <w:w w:val="105"/>
        </w:rPr>
        <w:t xml:space="preserve"> </w:t>
      </w:r>
      <w:r>
        <w:rPr>
          <w:w w:val="105"/>
        </w:rPr>
        <w:t>trainers.</w:t>
      </w:r>
      <w:r>
        <w:rPr>
          <w:spacing w:val="39"/>
          <w:w w:val="105"/>
        </w:rPr>
        <w:t xml:space="preserve"> </w:t>
      </w:r>
      <w:r>
        <w:rPr>
          <w:w w:val="105"/>
        </w:rPr>
        <w:t>Periodic</w:t>
      </w:r>
      <w:r>
        <w:rPr>
          <w:spacing w:val="39"/>
          <w:w w:val="105"/>
        </w:rPr>
        <w:t xml:space="preserve"> </w:t>
      </w:r>
      <w:r>
        <w:rPr>
          <w:w w:val="105"/>
        </w:rPr>
        <w:t>“Train-the-Trainer”</w:t>
      </w:r>
      <w:r>
        <w:rPr>
          <w:spacing w:val="39"/>
          <w:w w:val="105"/>
        </w:rPr>
        <w:t xml:space="preserve"> </w:t>
      </w:r>
      <w:r>
        <w:rPr>
          <w:w w:val="105"/>
        </w:rPr>
        <w:t>sessions</w:t>
      </w:r>
      <w:r>
        <w:rPr>
          <w:spacing w:val="39"/>
          <w:w w:val="105"/>
        </w:rPr>
        <w:t xml:space="preserve"> </w:t>
      </w:r>
      <w:r>
        <w:rPr>
          <w:w w:val="105"/>
        </w:rPr>
        <w:t>are</w:t>
      </w:r>
      <w:r>
        <w:rPr>
          <w:spacing w:val="39"/>
          <w:w w:val="105"/>
        </w:rPr>
        <w:t xml:space="preserve"> </w:t>
      </w:r>
      <w:r>
        <w:rPr>
          <w:w w:val="105"/>
        </w:rPr>
        <w:t>conducted</w:t>
      </w:r>
      <w:r>
        <w:rPr>
          <w:spacing w:val="39"/>
          <w:w w:val="105"/>
        </w:rPr>
        <w:t xml:space="preserve"> </w:t>
      </w:r>
      <w:r>
        <w:rPr>
          <w:w w:val="105"/>
        </w:rPr>
        <w:t>by</w:t>
      </w:r>
      <w:r>
        <w:rPr>
          <w:spacing w:val="38"/>
          <w:w w:val="105"/>
        </w:rPr>
        <w:t xml:space="preserve"> </w:t>
      </w:r>
      <w:hyperlink r:id="rId76">
        <w:r>
          <w:rPr>
            <w:color w:val="27314A"/>
            <w:w w:val="105"/>
            <w:u w:val="single" w:color="27314A"/>
          </w:rPr>
          <w:t>SAF/AQCP</w:t>
        </w:r>
      </w:hyperlink>
      <w:r>
        <w:rPr>
          <w:color w:val="27314A"/>
          <w:spacing w:val="40"/>
          <w:w w:val="105"/>
        </w:rPr>
        <w:t xml:space="preserve"> </w:t>
      </w:r>
      <w:r>
        <w:rPr>
          <w:w w:val="105"/>
        </w:rPr>
        <w:t xml:space="preserve">personnel </w:t>
      </w:r>
      <w:commentRangeStart w:id="38"/>
      <w:r>
        <w:rPr>
          <w:w w:val="105"/>
        </w:rPr>
        <w:t xml:space="preserve">every </w:t>
      </w:r>
      <w:r w:rsidR="00283A46">
        <w:rPr>
          <w:w w:val="105"/>
        </w:rPr>
        <w:t>quarter</w:t>
      </w:r>
      <w:r>
        <w:rPr>
          <w:w w:val="105"/>
        </w:rPr>
        <w:t xml:space="preserve"> </w:t>
      </w:r>
      <w:commentRangeEnd w:id="38"/>
      <w:r w:rsidR="000566F6">
        <w:rPr>
          <w:rStyle w:val="CommentReference"/>
        </w:rPr>
        <w:commentReference w:id="38"/>
      </w:r>
      <w:r>
        <w:rPr>
          <w:w w:val="105"/>
        </w:rPr>
        <w:t>via webinar; however, this training may be conducted by any SCO-designated and</w:t>
      </w:r>
      <w:r>
        <w:rPr>
          <w:spacing w:val="40"/>
          <w:w w:val="105"/>
        </w:rPr>
        <w:t xml:space="preserve"> </w:t>
      </w:r>
      <w:r>
        <w:rPr>
          <w:w w:val="105"/>
        </w:rPr>
        <w:t>experienced</w:t>
      </w:r>
      <w:r>
        <w:rPr>
          <w:spacing w:val="36"/>
          <w:w w:val="105"/>
        </w:rPr>
        <w:t xml:space="preserve"> </w:t>
      </w:r>
      <w:r>
        <w:rPr>
          <w:w w:val="105"/>
        </w:rPr>
        <w:t>source</w:t>
      </w:r>
      <w:r>
        <w:rPr>
          <w:spacing w:val="36"/>
          <w:w w:val="105"/>
        </w:rPr>
        <w:t xml:space="preserve"> </w:t>
      </w:r>
      <w:r>
        <w:rPr>
          <w:w w:val="105"/>
        </w:rPr>
        <w:t>selection</w:t>
      </w:r>
      <w:r>
        <w:rPr>
          <w:spacing w:val="36"/>
          <w:w w:val="105"/>
        </w:rPr>
        <w:t xml:space="preserve"> </w:t>
      </w:r>
      <w:r>
        <w:rPr>
          <w:w w:val="105"/>
        </w:rPr>
        <w:t>trainer.</w:t>
      </w:r>
      <w:r>
        <w:rPr>
          <w:spacing w:val="36"/>
          <w:w w:val="105"/>
        </w:rPr>
        <w:t xml:space="preserve"> </w:t>
      </w:r>
      <w:r>
        <w:rPr>
          <w:w w:val="105"/>
        </w:rPr>
        <w:t>Note</w:t>
      </w:r>
      <w:r>
        <w:rPr>
          <w:spacing w:val="36"/>
          <w:w w:val="105"/>
        </w:rPr>
        <w:t xml:space="preserve"> </w:t>
      </w:r>
      <w:r>
        <w:rPr>
          <w:w w:val="105"/>
        </w:rPr>
        <w:t>that</w:t>
      </w:r>
      <w:r>
        <w:rPr>
          <w:spacing w:val="36"/>
          <w:w w:val="105"/>
        </w:rPr>
        <w:t xml:space="preserve"> </w:t>
      </w:r>
      <w:r>
        <w:rPr>
          <w:w w:val="105"/>
        </w:rPr>
        <w:t>this</w:t>
      </w:r>
      <w:r>
        <w:rPr>
          <w:spacing w:val="36"/>
          <w:w w:val="105"/>
        </w:rPr>
        <w:t xml:space="preserve"> </w:t>
      </w:r>
      <w:r>
        <w:rPr>
          <w:w w:val="105"/>
        </w:rPr>
        <w:t>is</w:t>
      </w:r>
      <w:r>
        <w:rPr>
          <w:spacing w:val="36"/>
          <w:w w:val="105"/>
        </w:rPr>
        <w:t xml:space="preserve"> </w:t>
      </w:r>
      <w:r>
        <w:rPr>
          <w:w w:val="105"/>
        </w:rPr>
        <w:t>summary-level</w:t>
      </w:r>
      <w:r>
        <w:rPr>
          <w:spacing w:val="36"/>
          <w:w w:val="105"/>
        </w:rPr>
        <w:t xml:space="preserve"> </w:t>
      </w:r>
      <w:r>
        <w:rPr>
          <w:w w:val="105"/>
        </w:rPr>
        <w:t>training</w:t>
      </w:r>
      <w:r>
        <w:rPr>
          <w:spacing w:val="36"/>
          <w:w w:val="105"/>
        </w:rPr>
        <w:t xml:space="preserve"> </w:t>
      </w:r>
      <w:r>
        <w:rPr>
          <w:w w:val="105"/>
        </w:rPr>
        <w:t>designated</w:t>
      </w:r>
      <w:r>
        <w:rPr>
          <w:spacing w:val="36"/>
          <w:w w:val="105"/>
        </w:rPr>
        <w:t xml:space="preserve"> </w:t>
      </w:r>
      <w:r>
        <w:rPr>
          <w:w w:val="105"/>
        </w:rPr>
        <w:t>trainers and</w:t>
      </w:r>
      <w:r>
        <w:rPr>
          <w:spacing w:val="24"/>
          <w:w w:val="105"/>
        </w:rPr>
        <w:t xml:space="preserve"> </w:t>
      </w:r>
      <w:r>
        <w:rPr>
          <w:w w:val="105"/>
        </w:rPr>
        <w:t>not</w:t>
      </w:r>
      <w:r>
        <w:rPr>
          <w:spacing w:val="24"/>
          <w:w w:val="105"/>
        </w:rPr>
        <w:t xml:space="preserve"> </w:t>
      </w:r>
      <w:r>
        <w:rPr>
          <w:w w:val="105"/>
        </w:rPr>
        <w:t>for</w:t>
      </w:r>
      <w:r>
        <w:rPr>
          <w:spacing w:val="24"/>
          <w:w w:val="105"/>
        </w:rPr>
        <w:t xml:space="preserve"> </w:t>
      </w:r>
      <w:r>
        <w:rPr>
          <w:w w:val="105"/>
        </w:rPr>
        <w:t>use</w:t>
      </w:r>
      <w:r>
        <w:rPr>
          <w:spacing w:val="24"/>
          <w:w w:val="105"/>
        </w:rPr>
        <w:t xml:space="preserve"> </w:t>
      </w:r>
      <w:r>
        <w:rPr>
          <w:w w:val="105"/>
        </w:rPr>
        <w:t>by</w:t>
      </w:r>
      <w:r>
        <w:rPr>
          <w:spacing w:val="24"/>
          <w:w w:val="105"/>
        </w:rPr>
        <w:t xml:space="preserve"> </w:t>
      </w:r>
      <w:r>
        <w:rPr>
          <w:w w:val="105"/>
        </w:rPr>
        <w:t>source</w:t>
      </w:r>
      <w:r>
        <w:rPr>
          <w:spacing w:val="24"/>
          <w:w w:val="105"/>
        </w:rPr>
        <w:t xml:space="preserve"> </w:t>
      </w:r>
      <w:r>
        <w:rPr>
          <w:w w:val="105"/>
        </w:rPr>
        <w:t>selection</w:t>
      </w:r>
      <w:r>
        <w:rPr>
          <w:spacing w:val="24"/>
          <w:w w:val="105"/>
        </w:rPr>
        <w:t xml:space="preserve"> </w:t>
      </w:r>
      <w:r>
        <w:rPr>
          <w:w w:val="105"/>
        </w:rPr>
        <w:t>teams</w:t>
      </w:r>
      <w:r>
        <w:rPr>
          <w:spacing w:val="24"/>
          <w:w w:val="105"/>
        </w:rPr>
        <w:t xml:space="preserve"> </w:t>
      </w:r>
      <w:r>
        <w:rPr>
          <w:w w:val="105"/>
        </w:rPr>
        <w:t>and</w:t>
      </w:r>
      <w:r>
        <w:rPr>
          <w:spacing w:val="24"/>
          <w:w w:val="105"/>
        </w:rPr>
        <w:t xml:space="preserve"> </w:t>
      </w:r>
      <w:r>
        <w:rPr>
          <w:w w:val="105"/>
        </w:rPr>
        <w:t>other</w:t>
      </w:r>
      <w:r>
        <w:rPr>
          <w:spacing w:val="24"/>
          <w:w w:val="105"/>
        </w:rPr>
        <w:t xml:space="preserve"> </w:t>
      </w:r>
      <w:r>
        <w:rPr>
          <w:w w:val="105"/>
        </w:rPr>
        <w:t>individuals</w:t>
      </w:r>
      <w:r>
        <w:rPr>
          <w:spacing w:val="24"/>
          <w:w w:val="105"/>
        </w:rPr>
        <w:t xml:space="preserve"> </w:t>
      </w:r>
      <w:r>
        <w:rPr>
          <w:w w:val="105"/>
        </w:rPr>
        <w:t>to</w:t>
      </w:r>
      <w:r>
        <w:rPr>
          <w:spacing w:val="24"/>
          <w:w w:val="105"/>
        </w:rPr>
        <w:t xml:space="preserve"> </w:t>
      </w:r>
      <w:r>
        <w:rPr>
          <w:w w:val="105"/>
        </w:rPr>
        <w:t>satisfy</w:t>
      </w:r>
      <w:r>
        <w:rPr>
          <w:spacing w:val="24"/>
          <w:w w:val="105"/>
        </w:rPr>
        <w:t xml:space="preserve"> </w:t>
      </w:r>
      <w:r>
        <w:rPr>
          <w:w w:val="105"/>
        </w:rPr>
        <w:t>the</w:t>
      </w:r>
      <w:r>
        <w:rPr>
          <w:spacing w:val="24"/>
          <w:w w:val="105"/>
        </w:rPr>
        <w:t xml:space="preserve"> </w:t>
      </w:r>
      <w:r>
        <w:rPr>
          <w:w w:val="105"/>
        </w:rPr>
        <w:t>source</w:t>
      </w:r>
      <w:r>
        <w:rPr>
          <w:spacing w:val="24"/>
          <w:w w:val="105"/>
        </w:rPr>
        <w:t xml:space="preserve"> </w:t>
      </w:r>
      <w:r>
        <w:rPr>
          <w:w w:val="105"/>
        </w:rPr>
        <w:t>selection training requirements set forth in paragraph 6.4.1.</w:t>
      </w:r>
    </w:p>
    <w:p w14:paraId="62C9DDF5" w14:textId="77777777" w:rsidR="002A5991" w:rsidRDefault="002A5991">
      <w:pPr>
        <w:pStyle w:val="BodyText"/>
        <w:spacing w:before="3"/>
        <w:rPr>
          <w:sz w:val="21"/>
        </w:rPr>
      </w:pPr>
    </w:p>
    <w:p w14:paraId="7554F63D" w14:textId="77777777" w:rsidR="002A5991" w:rsidRDefault="00C211E0">
      <w:pPr>
        <w:pStyle w:val="ListParagraph"/>
        <w:numPr>
          <w:ilvl w:val="2"/>
          <w:numId w:val="19"/>
        </w:numPr>
        <w:tabs>
          <w:tab w:val="left" w:pos="671"/>
        </w:tabs>
        <w:spacing w:line="271" w:lineRule="auto"/>
        <w:ind w:left="110" w:right="343" w:firstLine="0"/>
      </w:pPr>
      <w:r>
        <w:rPr>
          <w:w w:val="105"/>
        </w:rPr>
        <w:t>Training Managers/POCs must maintain a record of the source selection training provided by designated trainers, including the name of the acquisition, training date, names of individuals</w:t>
      </w:r>
      <w:r>
        <w:rPr>
          <w:spacing w:val="80"/>
          <w:w w:val="105"/>
        </w:rPr>
        <w:t xml:space="preserve"> </w:t>
      </w:r>
      <w:r>
        <w:rPr>
          <w:w w:val="105"/>
        </w:rPr>
        <w:t>trained, and training provided (e.g., Phase I (Acquisition Planning) or Phase II (Source Selection</w:t>
      </w:r>
      <w:r>
        <w:rPr>
          <w:spacing w:val="80"/>
          <w:w w:val="150"/>
        </w:rPr>
        <w:t xml:space="preserve"> </w:t>
      </w:r>
      <w:r>
        <w:rPr>
          <w:w w:val="105"/>
        </w:rPr>
        <w:t>Execution) training).</w:t>
      </w:r>
    </w:p>
    <w:p w14:paraId="57777420" w14:textId="77777777" w:rsidR="002A5991" w:rsidRDefault="002A5991">
      <w:pPr>
        <w:pStyle w:val="BodyText"/>
        <w:spacing w:before="2"/>
        <w:rPr>
          <w:sz w:val="21"/>
        </w:rPr>
      </w:pPr>
    </w:p>
    <w:p w14:paraId="1CAED41B" w14:textId="6DE931B7" w:rsidR="002A5991" w:rsidRDefault="00C211E0">
      <w:pPr>
        <w:pStyle w:val="ListParagraph"/>
        <w:numPr>
          <w:ilvl w:val="2"/>
          <w:numId w:val="19"/>
        </w:numPr>
        <w:tabs>
          <w:tab w:val="left" w:pos="671"/>
        </w:tabs>
        <w:spacing w:line="271" w:lineRule="auto"/>
        <w:ind w:left="110" w:right="226" w:firstLine="0"/>
      </w:pPr>
      <w:commentRangeStart w:id="39"/>
      <w:r>
        <w:rPr>
          <w:w w:val="105"/>
        </w:rPr>
        <w:t xml:space="preserve">Designated trainers who have not </w:t>
      </w:r>
      <w:r w:rsidR="00E82D5C">
        <w:rPr>
          <w:w w:val="105"/>
        </w:rPr>
        <w:t xml:space="preserve">participated in </w:t>
      </w:r>
      <w:r w:rsidR="0046406A">
        <w:rPr>
          <w:w w:val="105"/>
        </w:rPr>
        <w:t xml:space="preserve">“Train-the-Trainer” training </w:t>
      </w:r>
      <w:r>
        <w:rPr>
          <w:w w:val="105"/>
        </w:rPr>
        <w:t xml:space="preserve">within a two (2) year period must be recertified. </w:t>
      </w:r>
      <w:commentRangeEnd w:id="39"/>
      <w:r w:rsidR="000566F6">
        <w:rPr>
          <w:rStyle w:val="CommentReference"/>
        </w:rPr>
        <w:commentReference w:id="39"/>
      </w:r>
      <w:r>
        <w:rPr>
          <w:w w:val="105"/>
        </w:rPr>
        <w:t>Recertification requires that the SCO confirm the individual’s continued</w:t>
      </w:r>
      <w:r>
        <w:rPr>
          <w:spacing w:val="80"/>
          <w:w w:val="105"/>
        </w:rPr>
        <w:t xml:space="preserve"> </w:t>
      </w:r>
      <w:r>
        <w:rPr>
          <w:w w:val="105"/>
        </w:rPr>
        <w:t xml:space="preserve">designation as a source selection trainer and that the individual re-complete the “Train-the-Trainer” </w:t>
      </w:r>
      <w:r>
        <w:rPr>
          <w:spacing w:val="-2"/>
          <w:w w:val="105"/>
        </w:rPr>
        <w:t>training.</w:t>
      </w:r>
    </w:p>
    <w:p w14:paraId="7A0BD989" w14:textId="77777777" w:rsidR="002A5991" w:rsidRDefault="002A5991">
      <w:pPr>
        <w:pStyle w:val="BodyText"/>
        <w:rPr>
          <w:sz w:val="26"/>
        </w:rPr>
      </w:pPr>
    </w:p>
    <w:p w14:paraId="33A552C8" w14:textId="77777777" w:rsidR="002A5991" w:rsidRDefault="00C211E0">
      <w:pPr>
        <w:pStyle w:val="ListParagraph"/>
        <w:numPr>
          <w:ilvl w:val="1"/>
          <w:numId w:val="19"/>
        </w:numPr>
        <w:tabs>
          <w:tab w:val="left" w:pos="523"/>
        </w:tabs>
        <w:spacing w:before="195"/>
        <w:ind w:hanging="413"/>
        <w:rPr>
          <w:rFonts w:ascii="Bookman Old Style"/>
          <w:b/>
        </w:rPr>
      </w:pPr>
      <w:r>
        <w:rPr>
          <w:rFonts w:ascii="Bookman Old Style"/>
          <w:b/>
          <w:spacing w:val="-8"/>
        </w:rPr>
        <w:t>Acquisition/Source</w:t>
      </w:r>
      <w:r>
        <w:rPr>
          <w:rFonts w:ascii="Bookman Old Style"/>
          <w:b/>
          <w:spacing w:val="2"/>
        </w:rPr>
        <w:t xml:space="preserve"> </w:t>
      </w:r>
      <w:r>
        <w:rPr>
          <w:rFonts w:ascii="Bookman Old Style"/>
          <w:b/>
          <w:spacing w:val="-8"/>
        </w:rPr>
        <w:t>Selection</w:t>
      </w:r>
      <w:r>
        <w:rPr>
          <w:rFonts w:ascii="Bookman Old Style"/>
          <w:b/>
          <w:spacing w:val="2"/>
        </w:rPr>
        <w:t xml:space="preserve"> </w:t>
      </w:r>
      <w:r>
        <w:rPr>
          <w:rFonts w:ascii="Bookman Old Style"/>
          <w:b/>
          <w:spacing w:val="-8"/>
        </w:rPr>
        <w:t>Team</w:t>
      </w:r>
      <w:r>
        <w:rPr>
          <w:rFonts w:ascii="Bookman Old Style"/>
          <w:b/>
          <w:spacing w:val="3"/>
        </w:rPr>
        <w:t xml:space="preserve"> </w:t>
      </w:r>
      <w:r>
        <w:rPr>
          <w:rFonts w:ascii="Bookman Old Style"/>
          <w:b/>
          <w:spacing w:val="-8"/>
        </w:rPr>
        <w:t>Training</w:t>
      </w:r>
    </w:p>
    <w:p w14:paraId="68659FCA" w14:textId="77777777" w:rsidR="002A5991" w:rsidRDefault="002A5991">
      <w:pPr>
        <w:pStyle w:val="BodyText"/>
        <w:rPr>
          <w:rFonts w:ascii="Bookman Old Style"/>
          <w:b/>
          <w:sz w:val="26"/>
        </w:rPr>
      </w:pPr>
    </w:p>
    <w:p w14:paraId="1DB0001F" w14:textId="77777777" w:rsidR="002A5991" w:rsidRDefault="00C211E0">
      <w:pPr>
        <w:pStyle w:val="ListParagraph"/>
        <w:numPr>
          <w:ilvl w:val="2"/>
          <w:numId w:val="19"/>
        </w:numPr>
        <w:tabs>
          <w:tab w:val="left" w:pos="671"/>
        </w:tabs>
        <w:spacing w:before="219"/>
        <w:ind w:left="671" w:hanging="561"/>
      </w:pPr>
      <w:r>
        <w:rPr>
          <w:w w:val="110"/>
        </w:rPr>
        <w:t>Conducting</w:t>
      </w:r>
      <w:r>
        <w:rPr>
          <w:spacing w:val="-12"/>
          <w:w w:val="110"/>
        </w:rPr>
        <w:t xml:space="preserve"> </w:t>
      </w:r>
      <w:r>
        <w:rPr>
          <w:w w:val="110"/>
        </w:rPr>
        <w:t>Source</w:t>
      </w:r>
      <w:r>
        <w:rPr>
          <w:spacing w:val="-11"/>
          <w:w w:val="110"/>
        </w:rPr>
        <w:t xml:space="preserve"> </w:t>
      </w:r>
      <w:r>
        <w:rPr>
          <w:w w:val="110"/>
        </w:rPr>
        <w:t>Selection</w:t>
      </w:r>
      <w:r>
        <w:rPr>
          <w:spacing w:val="-11"/>
          <w:w w:val="110"/>
        </w:rPr>
        <w:t xml:space="preserve"> </w:t>
      </w:r>
      <w:r>
        <w:rPr>
          <w:w w:val="110"/>
        </w:rPr>
        <w:t>Training</w:t>
      </w:r>
      <w:r>
        <w:rPr>
          <w:spacing w:val="-12"/>
          <w:w w:val="110"/>
        </w:rPr>
        <w:t xml:space="preserve"> </w:t>
      </w:r>
      <w:r>
        <w:rPr>
          <w:spacing w:val="-2"/>
          <w:w w:val="110"/>
        </w:rPr>
        <w:t>Sessions.</w:t>
      </w:r>
    </w:p>
    <w:p w14:paraId="040162C8" w14:textId="77777777" w:rsidR="002A5991" w:rsidRDefault="002A5991">
      <w:pPr>
        <w:pStyle w:val="BodyText"/>
        <w:spacing w:before="11"/>
        <w:rPr>
          <w:sz w:val="23"/>
        </w:rPr>
      </w:pPr>
    </w:p>
    <w:p w14:paraId="31409A77" w14:textId="0861D272" w:rsidR="002A5991" w:rsidRDefault="00C211E0" w:rsidP="00C211E0">
      <w:pPr>
        <w:pStyle w:val="BodyText"/>
        <w:spacing w:line="271" w:lineRule="auto"/>
        <w:ind w:left="110"/>
      </w:pPr>
      <w:r>
        <w:rPr>
          <w:w w:val="105"/>
        </w:rPr>
        <w:t>Source</w:t>
      </w:r>
      <w:r>
        <w:rPr>
          <w:spacing w:val="36"/>
          <w:w w:val="105"/>
        </w:rPr>
        <w:t xml:space="preserve"> </w:t>
      </w:r>
      <w:r>
        <w:rPr>
          <w:w w:val="105"/>
        </w:rPr>
        <w:t>selection</w:t>
      </w:r>
      <w:r>
        <w:rPr>
          <w:spacing w:val="36"/>
          <w:w w:val="105"/>
        </w:rPr>
        <w:t xml:space="preserve"> </w:t>
      </w:r>
      <w:r>
        <w:rPr>
          <w:w w:val="105"/>
        </w:rPr>
        <w:t>training</w:t>
      </w:r>
      <w:r>
        <w:rPr>
          <w:spacing w:val="36"/>
          <w:w w:val="105"/>
        </w:rPr>
        <w:t xml:space="preserve"> </w:t>
      </w:r>
      <w:r>
        <w:rPr>
          <w:w w:val="105"/>
        </w:rPr>
        <w:t>must</w:t>
      </w:r>
      <w:r>
        <w:rPr>
          <w:spacing w:val="36"/>
          <w:w w:val="105"/>
        </w:rPr>
        <w:t xml:space="preserve"> </w:t>
      </w:r>
      <w:r>
        <w:rPr>
          <w:w w:val="105"/>
        </w:rPr>
        <w:t>be</w:t>
      </w:r>
      <w:r>
        <w:rPr>
          <w:spacing w:val="36"/>
          <w:w w:val="105"/>
        </w:rPr>
        <w:t xml:space="preserve"> </w:t>
      </w:r>
      <w:r>
        <w:rPr>
          <w:w w:val="105"/>
        </w:rPr>
        <w:t>presented</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w w:val="105"/>
        </w:rPr>
        <w:t>entire</w:t>
      </w:r>
      <w:r>
        <w:rPr>
          <w:spacing w:val="36"/>
          <w:w w:val="105"/>
        </w:rPr>
        <w:t xml:space="preserve"> </w:t>
      </w:r>
      <w:r>
        <w:rPr>
          <w:w w:val="105"/>
        </w:rPr>
        <w:t>SST,</w:t>
      </w:r>
      <w:r>
        <w:rPr>
          <w:spacing w:val="36"/>
          <w:w w:val="105"/>
        </w:rPr>
        <w:t xml:space="preserve"> </w:t>
      </w:r>
      <w:r>
        <w:rPr>
          <w:w w:val="105"/>
        </w:rPr>
        <w:t>including</w:t>
      </w:r>
      <w:r>
        <w:rPr>
          <w:spacing w:val="36"/>
          <w:w w:val="105"/>
        </w:rPr>
        <w:t xml:space="preserve"> </w:t>
      </w:r>
      <w:r>
        <w:rPr>
          <w:w w:val="105"/>
        </w:rPr>
        <w:t>the</w:t>
      </w:r>
      <w:r>
        <w:rPr>
          <w:spacing w:val="36"/>
          <w:w w:val="105"/>
        </w:rPr>
        <w:t xml:space="preserve"> </w:t>
      </w:r>
      <w:r>
        <w:rPr>
          <w:w w:val="105"/>
        </w:rPr>
        <w:t>SSA,</w:t>
      </w:r>
      <w:r>
        <w:rPr>
          <w:spacing w:val="36"/>
          <w:w w:val="105"/>
        </w:rPr>
        <w:t xml:space="preserve"> </w:t>
      </w:r>
      <w:r>
        <w:rPr>
          <w:w w:val="105"/>
        </w:rPr>
        <w:t>SSAC</w:t>
      </w:r>
      <w:r>
        <w:rPr>
          <w:spacing w:val="36"/>
          <w:w w:val="105"/>
        </w:rPr>
        <w:t xml:space="preserve"> </w:t>
      </w:r>
      <w:r>
        <w:rPr>
          <w:w w:val="105"/>
        </w:rPr>
        <w:t>Chair</w:t>
      </w:r>
      <w:r>
        <w:rPr>
          <w:spacing w:val="36"/>
          <w:w w:val="105"/>
        </w:rPr>
        <w:t xml:space="preserve"> </w:t>
      </w:r>
      <w:r>
        <w:rPr>
          <w:w w:val="105"/>
        </w:rPr>
        <w:t>and members, PM (where one is assigned), RO,</w:t>
      </w:r>
      <w:r w:rsidR="00E82D5C">
        <w:rPr>
          <w:w w:val="105"/>
        </w:rPr>
        <w:t xml:space="preserve"> </w:t>
      </w:r>
      <w:r>
        <w:rPr>
          <w:w w:val="105"/>
        </w:rPr>
        <w:t>and all advisors. Independent review of source selection</w:t>
      </w:r>
      <w:r>
        <w:rPr>
          <w:spacing w:val="80"/>
          <w:w w:val="105"/>
        </w:rPr>
        <w:t xml:space="preserve"> </w:t>
      </w:r>
      <w:r>
        <w:rPr>
          <w:w w:val="105"/>
        </w:rPr>
        <w:t>training materials by SST members and/or attendance at “Train-the-Trainer” training is not</w:t>
      </w:r>
      <w:r>
        <w:t xml:space="preserve"> </w:t>
      </w:r>
      <w:r>
        <w:rPr>
          <w:w w:val="105"/>
        </w:rPr>
        <w:t>sufficient</w:t>
      </w:r>
      <w:r>
        <w:rPr>
          <w:spacing w:val="13"/>
          <w:w w:val="105"/>
        </w:rPr>
        <w:t xml:space="preserve"> </w:t>
      </w:r>
      <w:r>
        <w:rPr>
          <w:w w:val="105"/>
        </w:rPr>
        <w:t>to</w:t>
      </w:r>
      <w:r>
        <w:rPr>
          <w:spacing w:val="13"/>
          <w:w w:val="105"/>
        </w:rPr>
        <w:t xml:space="preserve"> </w:t>
      </w:r>
      <w:r>
        <w:rPr>
          <w:w w:val="105"/>
        </w:rPr>
        <w:t>satisfy</w:t>
      </w:r>
      <w:r>
        <w:rPr>
          <w:spacing w:val="14"/>
          <w:w w:val="105"/>
        </w:rPr>
        <w:t xml:space="preserve"> </w:t>
      </w:r>
      <w:r>
        <w:rPr>
          <w:w w:val="105"/>
        </w:rPr>
        <w:t>this</w:t>
      </w:r>
      <w:r>
        <w:rPr>
          <w:spacing w:val="13"/>
          <w:w w:val="105"/>
        </w:rPr>
        <w:t xml:space="preserve"> </w:t>
      </w:r>
      <w:r>
        <w:rPr>
          <w:w w:val="105"/>
        </w:rPr>
        <w:t>training</w:t>
      </w:r>
      <w:r>
        <w:rPr>
          <w:spacing w:val="14"/>
          <w:w w:val="105"/>
        </w:rPr>
        <w:t xml:space="preserve"> </w:t>
      </w:r>
      <w:r>
        <w:rPr>
          <w:spacing w:val="-2"/>
          <w:w w:val="105"/>
        </w:rPr>
        <w:t>requirement.</w:t>
      </w:r>
    </w:p>
    <w:p w14:paraId="16728772" w14:textId="77777777" w:rsidR="002A5991" w:rsidRDefault="002A5991">
      <w:pPr>
        <w:pStyle w:val="BodyText"/>
        <w:spacing w:before="11"/>
        <w:rPr>
          <w:sz w:val="23"/>
        </w:rPr>
      </w:pPr>
    </w:p>
    <w:p w14:paraId="42C2ED71" w14:textId="77777777" w:rsidR="002A5991" w:rsidRDefault="00C211E0">
      <w:pPr>
        <w:pStyle w:val="BodyText"/>
        <w:ind w:left="110"/>
      </w:pPr>
      <w:r>
        <w:rPr>
          <w:w w:val="110"/>
        </w:rPr>
        <w:t>Specialized</w:t>
      </w:r>
      <w:r>
        <w:rPr>
          <w:spacing w:val="-13"/>
          <w:w w:val="110"/>
        </w:rPr>
        <w:t xml:space="preserve"> </w:t>
      </w:r>
      <w:r>
        <w:rPr>
          <w:w w:val="110"/>
        </w:rPr>
        <w:t>executive</w:t>
      </w:r>
      <w:r>
        <w:rPr>
          <w:spacing w:val="-13"/>
          <w:w w:val="110"/>
        </w:rPr>
        <w:t xml:space="preserve"> </w:t>
      </w:r>
      <w:r>
        <w:rPr>
          <w:w w:val="110"/>
        </w:rPr>
        <w:t>level</w:t>
      </w:r>
      <w:r>
        <w:rPr>
          <w:spacing w:val="-12"/>
          <w:w w:val="110"/>
        </w:rPr>
        <w:t xml:space="preserve"> </w:t>
      </w:r>
      <w:r>
        <w:rPr>
          <w:w w:val="110"/>
        </w:rPr>
        <w:t>training</w:t>
      </w:r>
      <w:r>
        <w:rPr>
          <w:spacing w:val="-13"/>
          <w:w w:val="110"/>
        </w:rPr>
        <w:t xml:space="preserve"> </w:t>
      </w:r>
      <w:r>
        <w:rPr>
          <w:w w:val="110"/>
        </w:rPr>
        <w:t>modules</w:t>
      </w:r>
      <w:r>
        <w:rPr>
          <w:spacing w:val="-12"/>
          <w:w w:val="110"/>
        </w:rPr>
        <w:t xml:space="preserve"> </w:t>
      </w:r>
      <w:r>
        <w:rPr>
          <w:w w:val="110"/>
        </w:rPr>
        <w:t>are</w:t>
      </w:r>
      <w:r>
        <w:rPr>
          <w:spacing w:val="-13"/>
          <w:w w:val="110"/>
        </w:rPr>
        <w:t xml:space="preserve"> </w:t>
      </w:r>
      <w:r>
        <w:rPr>
          <w:w w:val="110"/>
        </w:rPr>
        <w:t>available</w:t>
      </w:r>
      <w:r>
        <w:rPr>
          <w:spacing w:val="-13"/>
          <w:w w:val="110"/>
        </w:rPr>
        <w:t xml:space="preserve"> </w:t>
      </w:r>
      <w:r>
        <w:rPr>
          <w:w w:val="110"/>
        </w:rPr>
        <w:t>for</w:t>
      </w:r>
      <w:r>
        <w:rPr>
          <w:spacing w:val="-12"/>
          <w:w w:val="110"/>
        </w:rPr>
        <w:t xml:space="preserve"> </w:t>
      </w:r>
      <w:r>
        <w:rPr>
          <w:w w:val="110"/>
        </w:rPr>
        <w:t>the</w:t>
      </w:r>
      <w:r>
        <w:rPr>
          <w:spacing w:val="-12"/>
          <w:w w:val="110"/>
        </w:rPr>
        <w:t xml:space="preserve"> </w:t>
      </w:r>
      <w:hyperlink r:id="rId77">
        <w:r>
          <w:rPr>
            <w:color w:val="27314A"/>
            <w:w w:val="110"/>
            <w:u w:val="single" w:color="27314A"/>
          </w:rPr>
          <w:t>SSA</w:t>
        </w:r>
      </w:hyperlink>
      <w:r>
        <w:rPr>
          <w:color w:val="27314A"/>
          <w:spacing w:val="-13"/>
          <w:w w:val="110"/>
        </w:rPr>
        <w:t xml:space="preserve"> </w:t>
      </w:r>
      <w:r>
        <w:rPr>
          <w:w w:val="110"/>
        </w:rPr>
        <w:t>and</w:t>
      </w:r>
      <w:r>
        <w:rPr>
          <w:spacing w:val="-12"/>
          <w:w w:val="110"/>
        </w:rPr>
        <w:t xml:space="preserve"> </w:t>
      </w:r>
      <w:hyperlink r:id="rId78">
        <w:r>
          <w:rPr>
            <w:color w:val="27314A"/>
            <w:spacing w:val="-2"/>
            <w:w w:val="110"/>
            <w:u w:val="single" w:color="27314A"/>
          </w:rPr>
          <w:t>SSAC</w:t>
        </w:r>
      </w:hyperlink>
      <w:r>
        <w:rPr>
          <w:spacing w:val="-2"/>
          <w:w w:val="110"/>
        </w:rPr>
        <w:t>.</w:t>
      </w:r>
    </w:p>
    <w:p w14:paraId="4B1BD766" w14:textId="77777777" w:rsidR="002A5991" w:rsidRDefault="002A5991">
      <w:pPr>
        <w:pStyle w:val="BodyText"/>
        <w:spacing w:before="1"/>
        <w:rPr>
          <w:sz w:val="24"/>
        </w:rPr>
      </w:pPr>
    </w:p>
    <w:p w14:paraId="06234B9C" w14:textId="3AC5ED14" w:rsidR="002A5991" w:rsidRDefault="0069025B">
      <w:pPr>
        <w:pStyle w:val="BodyText"/>
        <w:spacing w:line="268" w:lineRule="auto"/>
        <w:ind w:left="110" w:right="458"/>
      </w:pPr>
      <w:hyperlink r:id="rId79">
        <w:r w:rsidR="00C211E0">
          <w:rPr>
            <w:rFonts w:ascii="Bookman Old Style"/>
            <w:b/>
            <w:color w:val="27314A"/>
            <w:w w:val="105"/>
            <w:u w:val="single" w:color="27314A"/>
          </w:rPr>
          <w:t>Phase</w:t>
        </w:r>
        <w:r w:rsidR="00C211E0">
          <w:rPr>
            <w:rFonts w:ascii="Bookman Old Style"/>
            <w:b/>
            <w:color w:val="27314A"/>
            <w:spacing w:val="-8"/>
            <w:w w:val="105"/>
            <w:u w:val="single" w:color="27314A"/>
          </w:rPr>
          <w:t xml:space="preserve"> </w:t>
        </w:r>
        <w:r w:rsidR="00C211E0">
          <w:rPr>
            <w:rFonts w:ascii="Bookman Old Style"/>
            <w:b/>
            <w:color w:val="27314A"/>
            <w:w w:val="105"/>
            <w:u w:val="single" w:color="27314A"/>
          </w:rPr>
          <w:t>I</w:t>
        </w:r>
      </w:hyperlink>
      <w:r w:rsidR="00C211E0">
        <w:rPr>
          <w:rFonts w:ascii="Bookman Old Style"/>
          <w:b/>
          <w:color w:val="27314A"/>
          <w:spacing w:val="-14"/>
          <w:w w:val="105"/>
        </w:rPr>
        <w:t xml:space="preserve"> </w:t>
      </w:r>
      <w:r w:rsidR="00C211E0">
        <w:rPr>
          <w:w w:val="105"/>
        </w:rPr>
        <w:t>(Acquisition Planning)</w:t>
      </w:r>
      <w:r w:rsidR="0042666D">
        <w:rPr>
          <w:w w:val="105"/>
        </w:rPr>
        <w:t xml:space="preserve"> </w:t>
      </w:r>
      <w:r w:rsidR="00C211E0">
        <w:rPr>
          <w:w w:val="105"/>
        </w:rPr>
        <w:t>training should be presented at the earliest stage of an acquisition and covers the acquisition process up to release of the RFP.</w:t>
      </w:r>
      <w:r w:rsidR="00E82D5C">
        <w:rPr>
          <w:w w:val="105"/>
        </w:rPr>
        <w:t xml:space="preserve"> </w:t>
      </w:r>
      <w:commentRangeStart w:id="40"/>
      <w:r w:rsidR="00E82D5C">
        <w:rPr>
          <w:w w:val="105"/>
        </w:rPr>
        <w:t xml:space="preserve">If an SST member has participated in Phase I training within 12 months, the SCO may waive the Phase I training requirement for that member. </w:t>
      </w:r>
      <w:commentRangeEnd w:id="40"/>
      <w:r w:rsidR="00196F3B">
        <w:rPr>
          <w:rStyle w:val="CommentReference"/>
        </w:rPr>
        <w:commentReference w:id="40"/>
      </w:r>
    </w:p>
    <w:p w14:paraId="13185433" w14:textId="77777777" w:rsidR="002A5991" w:rsidRDefault="002A5991">
      <w:pPr>
        <w:pStyle w:val="BodyText"/>
        <w:spacing w:before="7"/>
        <w:rPr>
          <w:sz w:val="21"/>
        </w:rPr>
      </w:pPr>
    </w:p>
    <w:p w14:paraId="2762E8AB" w14:textId="439AEDE1" w:rsidR="002A5991" w:rsidRDefault="0069025B">
      <w:pPr>
        <w:pStyle w:val="BodyText"/>
        <w:spacing w:before="1" w:line="268" w:lineRule="auto"/>
        <w:ind w:left="110"/>
      </w:pPr>
      <w:hyperlink r:id="rId80">
        <w:r w:rsidR="00C211E0">
          <w:rPr>
            <w:rFonts w:ascii="Bookman Old Style"/>
            <w:b/>
            <w:color w:val="27314A"/>
            <w:w w:val="105"/>
            <w:u w:val="single" w:color="27314A"/>
          </w:rPr>
          <w:t>Phase</w:t>
        </w:r>
        <w:r w:rsidR="00C211E0">
          <w:rPr>
            <w:rFonts w:ascii="Bookman Old Style"/>
            <w:b/>
            <w:color w:val="27314A"/>
            <w:spacing w:val="-7"/>
            <w:w w:val="105"/>
            <w:u w:val="single" w:color="27314A"/>
          </w:rPr>
          <w:t xml:space="preserve"> </w:t>
        </w:r>
        <w:r w:rsidR="00C211E0">
          <w:rPr>
            <w:rFonts w:ascii="Bookman Old Style"/>
            <w:b/>
            <w:color w:val="27314A"/>
            <w:w w:val="105"/>
            <w:u w:val="single" w:color="27314A"/>
          </w:rPr>
          <w:t>II</w:t>
        </w:r>
      </w:hyperlink>
      <w:r w:rsidR="00C211E0">
        <w:rPr>
          <w:rFonts w:ascii="Bookman Old Style"/>
          <w:b/>
          <w:color w:val="27314A"/>
          <w:spacing w:val="-13"/>
          <w:w w:val="105"/>
        </w:rPr>
        <w:t xml:space="preserve"> </w:t>
      </w:r>
      <w:r w:rsidR="00C211E0">
        <w:rPr>
          <w:w w:val="105"/>
        </w:rPr>
        <w:t>(Source Selection Execution)</w:t>
      </w:r>
      <w:r w:rsidR="0042666D">
        <w:rPr>
          <w:w w:val="105"/>
        </w:rPr>
        <w:t xml:space="preserve"> </w:t>
      </w:r>
      <w:r w:rsidR="00C211E0">
        <w:rPr>
          <w:w w:val="105"/>
        </w:rPr>
        <w:t xml:space="preserve">training is presented prior to or immediately after receipt of </w:t>
      </w:r>
      <w:r w:rsidR="00C211E0">
        <w:rPr>
          <w:spacing w:val="-2"/>
          <w:w w:val="105"/>
        </w:rPr>
        <w:t>proposals.</w:t>
      </w:r>
    </w:p>
    <w:p w14:paraId="1884AE2F" w14:textId="77777777" w:rsidR="002A5991" w:rsidRDefault="002A5991">
      <w:pPr>
        <w:pStyle w:val="BodyText"/>
        <w:spacing w:before="4"/>
        <w:rPr>
          <w:sz w:val="21"/>
        </w:rPr>
      </w:pPr>
    </w:p>
    <w:p w14:paraId="351AEE2F" w14:textId="77777777" w:rsidR="002A5991" w:rsidRDefault="00C211E0">
      <w:pPr>
        <w:pStyle w:val="ListParagraph"/>
        <w:numPr>
          <w:ilvl w:val="2"/>
          <w:numId w:val="19"/>
        </w:numPr>
        <w:tabs>
          <w:tab w:val="left" w:pos="671"/>
        </w:tabs>
        <w:ind w:left="671" w:hanging="561"/>
      </w:pPr>
      <w:r>
        <w:rPr>
          <w:w w:val="105"/>
        </w:rPr>
        <w:t>Training</w:t>
      </w:r>
      <w:r>
        <w:rPr>
          <w:spacing w:val="17"/>
          <w:w w:val="105"/>
        </w:rPr>
        <w:t xml:space="preserve"> </w:t>
      </w:r>
      <w:r>
        <w:rPr>
          <w:w w:val="105"/>
        </w:rPr>
        <w:t>Content</w:t>
      </w:r>
      <w:r>
        <w:rPr>
          <w:spacing w:val="17"/>
          <w:w w:val="105"/>
        </w:rPr>
        <w:t xml:space="preserve"> </w:t>
      </w:r>
      <w:r>
        <w:rPr>
          <w:w w:val="105"/>
        </w:rPr>
        <w:t>and</w:t>
      </w:r>
      <w:r>
        <w:rPr>
          <w:spacing w:val="17"/>
          <w:w w:val="105"/>
        </w:rPr>
        <w:t xml:space="preserve"> </w:t>
      </w:r>
      <w:r>
        <w:rPr>
          <w:spacing w:val="-2"/>
          <w:w w:val="105"/>
        </w:rPr>
        <w:t>Process.</w:t>
      </w:r>
    </w:p>
    <w:p w14:paraId="653041E3" w14:textId="77777777" w:rsidR="002A5991" w:rsidRDefault="002A5991">
      <w:pPr>
        <w:pStyle w:val="BodyText"/>
        <w:spacing w:before="11"/>
        <w:rPr>
          <w:sz w:val="23"/>
        </w:rPr>
      </w:pPr>
    </w:p>
    <w:p w14:paraId="075C7FE1" w14:textId="77777777" w:rsidR="002A5991" w:rsidRDefault="00C211E0">
      <w:pPr>
        <w:pStyle w:val="BodyText"/>
        <w:spacing w:line="271" w:lineRule="auto"/>
        <w:ind w:left="110" w:right="458"/>
      </w:pPr>
      <w:r>
        <w:rPr>
          <w:w w:val="105"/>
        </w:rPr>
        <w:t>The SAF/AQCP Knowledge Management Team develops and maintains source selection training modules to assist Source Selection Trainers. Trainers are encouraged to tailor the modules, as</w:t>
      </w:r>
      <w:r>
        <w:rPr>
          <w:spacing w:val="80"/>
          <w:w w:val="105"/>
        </w:rPr>
        <w:t xml:space="preserve"> </w:t>
      </w:r>
      <w:r>
        <w:rPr>
          <w:w w:val="105"/>
        </w:rPr>
        <w:t>needed, to meet the unique elements of the instant acquisition.</w:t>
      </w:r>
    </w:p>
    <w:p w14:paraId="02A2891F" w14:textId="77777777" w:rsidR="002A5991" w:rsidRDefault="002A5991">
      <w:pPr>
        <w:pStyle w:val="BodyText"/>
        <w:spacing w:before="4"/>
        <w:rPr>
          <w:sz w:val="21"/>
        </w:rPr>
      </w:pPr>
    </w:p>
    <w:p w14:paraId="30732E73" w14:textId="77777777" w:rsidR="002A5991" w:rsidRDefault="00C211E0">
      <w:pPr>
        <w:pStyle w:val="BodyText"/>
        <w:spacing w:line="271" w:lineRule="auto"/>
        <w:ind w:left="110" w:right="160"/>
      </w:pPr>
      <w:r>
        <w:t xml:space="preserve">The </w:t>
      </w:r>
      <w:r>
        <w:rPr>
          <w:rFonts w:ascii="Bookman Old Style"/>
          <w:b/>
        </w:rPr>
        <w:t>Ethics, Procurement Integrity, and Conflicts of Interest</w:t>
      </w:r>
      <w:r>
        <w:rPr>
          <w:rFonts w:ascii="Bookman Old Style"/>
          <w:b/>
          <w:spacing w:val="-5"/>
        </w:rPr>
        <w:t xml:space="preserve"> </w:t>
      </w:r>
      <w:r>
        <w:t xml:space="preserve">topic should be presented by the </w:t>
      </w:r>
      <w:r>
        <w:rPr>
          <w:w w:val="105"/>
        </w:rPr>
        <w:t>local</w:t>
      </w:r>
      <w:r>
        <w:rPr>
          <w:spacing w:val="21"/>
          <w:w w:val="105"/>
        </w:rPr>
        <w:t xml:space="preserve"> </w:t>
      </w:r>
      <w:r>
        <w:rPr>
          <w:w w:val="105"/>
        </w:rPr>
        <w:t>legal</w:t>
      </w:r>
      <w:r>
        <w:rPr>
          <w:spacing w:val="21"/>
          <w:w w:val="105"/>
        </w:rPr>
        <w:t xml:space="preserve"> </w:t>
      </w:r>
      <w:r>
        <w:rPr>
          <w:w w:val="105"/>
        </w:rPr>
        <w:t>advisor.</w:t>
      </w:r>
      <w:r>
        <w:rPr>
          <w:spacing w:val="21"/>
          <w:w w:val="105"/>
        </w:rPr>
        <w:t xml:space="preserve"> </w:t>
      </w:r>
      <w:r>
        <w:rPr>
          <w:w w:val="105"/>
        </w:rPr>
        <w:t>Links</w:t>
      </w:r>
      <w:r>
        <w:rPr>
          <w:spacing w:val="21"/>
          <w:w w:val="105"/>
        </w:rPr>
        <w:t xml:space="preserve"> </w:t>
      </w:r>
      <w:r>
        <w:rPr>
          <w:w w:val="105"/>
        </w:rPr>
        <w:t>to</w:t>
      </w:r>
      <w:r>
        <w:rPr>
          <w:spacing w:val="21"/>
          <w:w w:val="105"/>
        </w:rPr>
        <w:t xml:space="preserve"> </w:t>
      </w:r>
      <w:r>
        <w:rPr>
          <w:w w:val="105"/>
        </w:rPr>
        <w:t>Ethics</w:t>
      </w:r>
      <w:r>
        <w:rPr>
          <w:spacing w:val="21"/>
          <w:w w:val="105"/>
        </w:rPr>
        <w:t xml:space="preserve"> </w:t>
      </w:r>
      <w:r>
        <w:rPr>
          <w:w w:val="105"/>
        </w:rPr>
        <w:t>training</w:t>
      </w:r>
      <w:r>
        <w:rPr>
          <w:spacing w:val="21"/>
          <w:w w:val="105"/>
        </w:rPr>
        <w:t xml:space="preserve"> </w:t>
      </w:r>
      <w:r>
        <w:rPr>
          <w:w w:val="105"/>
        </w:rPr>
        <w:t>material</w:t>
      </w:r>
      <w:r>
        <w:rPr>
          <w:spacing w:val="21"/>
          <w:w w:val="105"/>
        </w:rPr>
        <w:t xml:space="preserve"> </w:t>
      </w:r>
      <w:r>
        <w:rPr>
          <w:w w:val="105"/>
        </w:rPr>
        <w:t>are</w:t>
      </w:r>
      <w:r>
        <w:rPr>
          <w:spacing w:val="21"/>
          <w:w w:val="105"/>
        </w:rPr>
        <w:t xml:space="preserve"> </w:t>
      </w:r>
      <w:r>
        <w:rPr>
          <w:w w:val="105"/>
        </w:rPr>
        <w:t>included</w:t>
      </w:r>
      <w:r>
        <w:rPr>
          <w:spacing w:val="21"/>
          <w:w w:val="105"/>
        </w:rPr>
        <w:t xml:space="preserve"> </w:t>
      </w:r>
      <w:r>
        <w:rPr>
          <w:w w:val="105"/>
        </w:rPr>
        <w:t>in</w:t>
      </w:r>
      <w:r>
        <w:rPr>
          <w:spacing w:val="21"/>
          <w:w w:val="105"/>
        </w:rPr>
        <w:t xml:space="preserve"> </w:t>
      </w:r>
      <w:r>
        <w:rPr>
          <w:w w:val="105"/>
        </w:rPr>
        <w:t>both</w:t>
      </w:r>
      <w:r>
        <w:rPr>
          <w:spacing w:val="21"/>
          <w:w w:val="105"/>
        </w:rPr>
        <w:t xml:space="preserve"> </w:t>
      </w:r>
      <w:r>
        <w:rPr>
          <w:w w:val="105"/>
        </w:rPr>
        <w:t>Phase</w:t>
      </w:r>
      <w:r>
        <w:rPr>
          <w:spacing w:val="21"/>
          <w:w w:val="105"/>
        </w:rPr>
        <w:t xml:space="preserve"> </w:t>
      </w:r>
      <w:r>
        <w:rPr>
          <w:w w:val="105"/>
        </w:rPr>
        <w:t>I</w:t>
      </w:r>
      <w:r>
        <w:rPr>
          <w:spacing w:val="21"/>
          <w:w w:val="105"/>
        </w:rPr>
        <w:t xml:space="preserve"> </w:t>
      </w:r>
      <w:r>
        <w:rPr>
          <w:w w:val="105"/>
        </w:rPr>
        <w:t>and</w:t>
      </w:r>
      <w:r>
        <w:rPr>
          <w:spacing w:val="21"/>
          <w:w w:val="105"/>
        </w:rPr>
        <w:t xml:space="preserve"> </w:t>
      </w:r>
      <w:r>
        <w:rPr>
          <w:w w:val="105"/>
        </w:rPr>
        <w:t>Phase</w:t>
      </w:r>
      <w:r>
        <w:rPr>
          <w:spacing w:val="21"/>
          <w:w w:val="105"/>
        </w:rPr>
        <w:t xml:space="preserve"> </w:t>
      </w:r>
      <w:r>
        <w:rPr>
          <w:w w:val="105"/>
        </w:rPr>
        <w:t>II</w:t>
      </w:r>
      <w:r>
        <w:rPr>
          <w:spacing w:val="21"/>
          <w:w w:val="105"/>
        </w:rPr>
        <w:t xml:space="preserve"> </w:t>
      </w:r>
      <w:r>
        <w:rPr>
          <w:w w:val="105"/>
        </w:rPr>
        <w:t>source selection training materials. The use of locally-developed Ethics training by local legal advisors is</w:t>
      </w:r>
      <w:r>
        <w:rPr>
          <w:spacing w:val="80"/>
          <w:w w:val="105"/>
        </w:rPr>
        <w:t xml:space="preserve"> </w:t>
      </w:r>
      <w:r>
        <w:rPr>
          <w:w w:val="105"/>
        </w:rPr>
        <w:t>encouraged. The length of the source selection training and the level of detail presented in either</w:t>
      </w:r>
      <w:r>
        <w:rPr>
          <w:spacing w:val="80"/>
          <w:w w:val="150"/>
        </w:rPr>
        <w:t xml:space="preserve"> </w:t>
      </w:r>
      <w:r>
        <w:rPr>
          <w:w w:val="105"/>
        </w:rPr>
        <w:lastRenderedPageBreak/>
        <w:t>Phase I (Acquisition Planning) or Phase II (Source Selection Execution) depends on the complexity of</w:t>
      </w:r>
      <w:r>
        <w:rPr>
          <w:spacing w:val="40"/>
          <w:w w:val="105"/>
        </w:rPr>
        <w:t xml:space="preserve"> </w:t>
      </w:r>
      <w:r>
        <w:rPr>
          <w:w w:val="105"/>
        </w:rPr>
        <w:t>the</w:t>
      </w:r>
      <w:r>
        <w:rPr>
          <w:spacing w:val="40"/>
          <w:w w:val="105"/>
        </w:rPr>
        <w:t xml:space="preserve"> </w:t>
      </w:r>
      <w:r>
        <w:rPr>
          <w:w w:val="105"/>
        </w:rPr>
        <w:t>specific</w:t>
      </w:r>
      <w:r>
        <w:rPr>
          <w:spacing w:val="40"/>
          <w:w w:val="105"/>
        </w:rPr>
        <w:t xml:space="preserve"> </w:t>
      </w:r>
      <w:r>
        <w:rPr>
          <w:w w:val="105"/>
        </w:rPr>
        <w:t>acquisition</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experience</w:t>
      </w:r>
      <w:r>
        <w:rPr>
          <w:spacing w:val="40"/>
          <w:w w:val="105"/>
        </w:rPr>
        <w:t xml:space="preserve"> </w:t>
      </w:r>
      <w:r>
        <w:rPr>
          <w:w w:val="105"/>
        </w:rPr>
        <w:t>level</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SST.</w:t>
      </w:r>
    </w:p>
    <w:p w14:paraId="4DC9B07F" w14:textId="77777777" w:rsidR="002A5991" w:rsidRDefault="002A5991">
      <w:pPr>
        <w:pStyle w:val="BodyText"/>
        <w:spacing w:before="1"/>
        <w:rPr>
          <w:sz w:val="21"/>
        </w:rPr>
      </w:pPr>
    </w:p>
    <w:p w14:paraId="4D84C3E4" w14:textId="77777777" w:rsidR="002A5991" w:rsidRDefault="00C211E0">
      <w:pPr>
        <w:pStyle w:val="ListParagraph"/>
        <w:numPr>
          <w:ilvl w:val="2"/>
          <w:numId w:val="19"/>
        </w:numPr>
        <w:tabs>
          <w:tab w:val="left" w:pos="671"/>
        </w:tabs>
        <w:ind w:left="671" w:hanging="561"/>
      </w:pPr>
      <w:r>
        <w:rPr>
          <w:w w:val="105"/>
        </w:rPr>
        <w:t>Advance</w:t>
      </w:r>
      <w:r>
        <w:rPr>
          <w:spacing w:val="13"/>
          <w:w w:val="105"/>
        </w:rPr>
        <w:t xml:space="preserve"> </w:t>
      </w:r>
      <w:r>
        <w:rPr>
          <w:spacing w:val="-2"/>
          <w:w w:val="105"/>
        </w:rPr>
        <w:t>Preparation.</w:t>
      </w:r>
    </w:p>
    <w:p w14:paraId="795BCDCD" w14:textId="77777777" w:rsidR="002A5991" w:rsidRDefault="002A5991">
      <w:pPr>
        <w:pStyle w:val="BodyText"/>
        <w:spacing w:before="11"/>
        <w:rPr>
          <w:sz w:val="23"/>
        </w:rPr>
      </w:pPr>
    </w:p>
    <w:p w14:paraId="51F338B8" w14:textId="003A9779" w:rsidR="002A5991" w:rsidRDefault="00C211E0">
      <w:pPr>
        <w:pStyle w:val="BodyText"/>
        <w:spacing w:line="271" w:lineRule="auto"/>
        <w:ind w:left="110" w:right="212"/>
      </w:pPr>
      <w:r>
        <w:rPr>
          <w:w w:val="105"/>
        </w:rPr>
        <w:t>Effectiveness of the source selection training experience can be enhanced with advance preparation.</w:t>
      </w:r>
      <w:r>
        <w:rPr>
          <w:spacing w:val="80"/>
          <w:w w:val="105"/>
        </w:rPr>
        <w:t xml:space="preserve"> </w:t>
      </w:r>
      <w:r>
        <w:rPr>
          <w:w w:val="105"/>
        </w:rPr>
        <w:t>The</w:t>
      </w:r>
      <w:r>
        <w:rPr>
          <w:spacing w:val="29"/>
          <w:w w:val="105"/>
        </w:rPr>
        <w:t xml:space="preserve"> </w:t>
      </w:r>
      <w:r>
        <w:rPr>
          <w:w w:val="105"/>
        </w:rPr>
        <w:t>Defense</w:t>
      </w:r>
      <w:r>
        <w:rPr>
          <w:spacing w:val="29"/>
          <w:w w:val="105"/>
        </w:rPr>
        <w:t xml:space="preserve"> </w:t>
      </w:r>
      <w:r>
        <w:rPr>
          <w:w w:val="105"/>
        </w:rPr>
        <w:t>Acquisition</w:t>
      </w:r>
      <w:r>
        <w:rPr>
          <w:spacing w:val="29"/>
          <w:w w:val="105"/>
        </w:rPr>
        <w:t xml:space="preserve"> </w:t>
      </w:r>
      <w:r>
        <w:rPr>
          <w:w w:val="105"/>
        </w:rPr>
        <w:t>University</w:t>
      </w:r>
      <w:r>
        <w:rPr>
          <w:spacing w:val="29"/>
          <w:w w:val="105"/>
        </w:rPr>
        <w:t xml:space="preserve"> </w:t>
      </w:r>
      <w:r>
        <w:rPr>
          <w:w w:val="105"/>
        </w:rPr>
        <w:t>(DAU)</w:t>
      </w:r>
      <w:r>
        <w:rPr>
          <w:spacing w:val="29"/>
          <w:w w:val="105"/>
        </w:rPr>
        <w:t xml:space="preserve"> </w:t>
      </w:r>
      <w:r>
        <w:rPr>
          <w:w w:val="105"/>
        </w:rPr>
        <w:t>offers</w:t>
      </w:r>
      <w:r>
        <w:rPr>
          <w:spacing w:val="31"/>
          <w:w w:val="105"/>
        </w:rPr>
        <w:t xml:space="preserve"> </w:t>
      </w:r>
      <w:hyperlink r:id="rId81">
        <w:r>
          <w:rPr>
            <w:color w:val="27314A"/>
            <w:w w:val="105"/>
            <w:u w:val="single" w:color="27314A"/>
          </w:rPr>
          <w:t>continuous</w:t>
        </w:r>
        <w:r>
          <w:rPr>
            <w:color w:val="27314A"/>
            <w:spacing w:val="29"/>
            <w:w w:val="105"/>
            <w:u w:val="single" w:color="27314A"/>
          </w:rPr>
          <w:t xml:space="preserve"> </w:t>
        </w:r>
        <w:r>
          <w:rPr>
            <w:color w:val="27314A"/>
            <w:w w:val="105"/>
            <w:u w:val="single" w:color="27314A"/>
          </w:rPr>
          <w:t>learning</w:t>
        </w:r>
        <w:r>
          <w:rPr>
            <w:color w:val="27314A"/>
            <w:spacing w:val="29"/>
            <w:w w:val="105"/>
            <w:u w:val="single" w:color="27314A"/>
          </w:rPr>
          <w:t xml:space="preserve"> </w:t>
        </w:r>
        <w:r>
          <w:rPr>
            <w:color w:val="27314A"/>
            <w:w w:val="105"/>
            <w:u w:val="single" w:color="27314A"/>
          </w:rPr>
          <w:t>modules</w:t>
        </w:r>
      </w:hyperlink>
      <w:r>
        <w:rPr>
          <w:color w:val="27314A"/>
          <w:spacing w:val="32"/>
          <w:w w:val="105"/>
        </w:rPr>
        <w:t xml:space="preserve"> </w:t>
      </w:r>
      <w:r>
        <w:rPr>
          <w:w w:val="105"/>
        </w:rPr>
        <w:t>on</w:t>
      </w:r>
      <w:r>
        <w:rPr>
          <w:spacing w:val="29"/>
          <w:w w:val="105"/>
        </w:rPr>
        <w:t xml:space="preserve"> </w:t>
      </w:r>
      <w:r>
        <w:rPr>
          <w:w w:val="105"/>
        </w:rPr>
        <w:t>source</w:t>
      </w:r>
      <w:r>
        <w:rPr>
          <w:spacing w:val="29"/>
          <w:w w:val="105"/>
        </w:rPr>
        <w:t xml:space="preserve"> </w:t>
      </w:r>
      <w:r>
        <w:rPr>
          <w:w w:val="105"/>
        </w:rPr>
        <w:t>selection and</w:t>
      </w:r>
      <w:r>
        <w:rPr>
          <w:spacing w:val="40"/>
          <w:w w:val="105"/>
        </w:rPr>
        <w:t xml:space="preserve"> </w:t>
      </w:r>
      <w:r>
        <w:rPr>
          <w:w w:val="105"/>
        </w:rPr>
        <w:t>related</w:t>
      </w:r>
      <w:r>
        <w:rPr>
          <w:spacing w:val="40"/>
          <w:w w:val="105"/>
        </w:rPr>
        <w:t xml:space="preserve"> </w:t>
      </w:r>
      <w:r>
        <w:rPr>
          <w:w w:val="105"/>
        </w:rPr>
        <w:t>topics.</w:t>
      </w:r>
      <w:r>
        <w:rPr>
          <w:spacing w:val="40"/>
          <w:w w:val="105"/>
        </w:rPr>
        <w:t xml:space="preserve"> </w:t>
      </w:r>
      <w:r>
        <w:rPr>
          <w:w w:val="105"/>
        </w:rPr>
        <w:t>Some</w:t>
      </w:r>
      <w:r>
        <w:rPr>
          <w:spacing w:val="40"/>
          <w:w w:val="105"/>
        </w:rPr>
        <w:t xml:space="preserve"> </w:t>
      </w:r>
      <w:r>
        <w:rPr>
          <w:w w:val="105"/>
        </w:rPr>
        <w:t>suggested</w:t>
      </w:r>
      <w:r>
        <w:rPr>
          <w:spacing w:val="40"/>
          <w:w w:val="105"/>
        </w:rPr>
        <w:t xml:space="preserve"> </w:t>
      </w:r>
      <w:r>
        <w:rPr>
          <w:w w:val="105"/>
        </w:rPr>
        <w:t>DAU</w:t>
      </w:r>
      <w:r>
        <w:rPr>
          <w:spacing w:val="40"/>
          <w:w w:val="105"/>
        </w:rPr>
        <w:t xml:space="preserve"> </w:t>
      </w:r>
      <w:r>
        <w:rPr>
          <w:w w:val="105"/>
        </w:rPr>
        <w:t>courses</w:t>
      </w:r>
      <w:r>
        <w:rPr>
          <w:spacing w:val="40"/>
          <w:w w:val="105"/>
        </w:rPr>
        <w:t xml:space="preserve"> </w:t>
      </w:r>
      <w:r>
        <w:rPr>
          <w:w w:val="105"/>
        </w:rPr>
        <w:t>include</w:t>
      </w:r>
      <w:r>
        <w:rPr>
          <w:spacing w:val="40"/>
          <w:w w:val="105"/>
        </w:rPr>
        <w:t xml:space="preserve"> </w:t>
      </w:r>
      <w:r>
        <w:rPr>
          <w:w w:val="105"/>
        </w:rPr>
        <w:t>the</w:t>
      </w:r>
      <w:r>
        <w:rPr>
          <w:spacing w:val="40"/>
          <w:w w:val="105"/>
        </w:rPr>
        <w:t xml:space="preserve"> </w:t>
      </w:r>
      <w:r>
        <w:rPr>
          <w:w w:val="105"/>
        </w:rPr>
        <w:t>following:</w:t>
      </w:r>
    </w:p>
    <w:p w14:paraId="7AD3BF6F" w14:textId="77777777" w:rsidR="002A5991" w:rsidRDefault="002A5991">
      <w:pPr>
        <w:pStyle w:val="BodyText"/>
        <w:spacing w:before="2"/>
        <w:rPr>
          <w:sz w:val="21"/>
        </w:rPr>
      </w:pPr>
    </w:p>
    <w:commentRangeStart w:id="41"/>
    <w:p w14:paraId="2864084D" w14:textId="00B762C6" w:rsidR="002A5991" w:rsidRPr="0095465B" w:rsidRDefault="0095465B">
      <w:pPr>
        <w:ind w:left="110"/>
        <w:rPr>
          <w:rStyle w:val="Hyperlink"/>
          <w:i/>
          <w:w w:val="105"/>
        </w:rPr>
      </w:pPr>
      <w:r>
        <w:rPr>
          <w:color w:val="27314A"/>
          <w:w w:val="105"/>
          <w:u w:val="single"/>
        </w:rPr>
        <w:fldChar w:fldCharType="begin"/>
      </w:r>
      <w:r>
        <w:rPr>
          <w:color w:val="27314A"/>
          <w:w w:val="105"/>
          <w:u w:val="single"/>
        </w:rPr>
        <w:instrText>HYPERLINK "https://icatalog.dau.edu/onlinecatalog/courses.aspx?crs_id=13029"</w:instrText>
      </w:r>
      <w:r>
        <w:rPr>
          <w:color w:val="27314A"/>
          <w:w w:val="105"/>
          <w:u w:val="single"/>
        </w:rPr>
      </w:r>
      <w:r>
        <w:rPr>
          <w:color w:val="27314A"/>
          <w:w w:val="105"/>
          <w:u w:val="single"/>
        </w:rPr>
        <w:fldChar w:fldCharType="separate"/>
      </w:r>
      <w:r w:rsidR="00557992" w:rsidRPr="0095465B">
        <w:rPr>
          <w:rStyle w:val="Hyperlink"/>
          <w:w w:val="105"/>
        </w:rPr>
        <w:t>CON 0040</w:t>
      </w:r>
      <w:r w:rsidR="00C211E0" w:rsidRPr="0095465B">
        <w:rPr>
          <w:rStyle w:val="Hyperlink"/>
          <w:spacing w:val="24"/>
          <w:w w:val="105"/>
        </w:rPr>
        <w:t xml:space="preserve"> </w:t>
      </w:r>
      <w:r w:rsidR="001A224F" w:rsidRPr="0095465B">
        <w:rPr>
          <w:rStyle w:val="Hyperlink"/>
          <w:w w:val="105"/>
        </w:rPr>
        <w:t>–</w:t>
      </w:r>
      <w:r w:rsidR="00C211E0" w:rsidRPr="0095465B">
        <w:rPr>
          <w:rStyle w:val="Hyperlink"/>
          <w:spacing w:val="24"/>
          <w:w w:val="105"/>
        </w:rPr>
        <w:t xml:space="preserve"> </w:t>
      </w:r>
      <w:r w:rsidR="00C211E0" w:rsidRPr="0095465B">
        <w:rPr>
          <w:rStyle w:val="Hyperlink"/>
          <w:i/>
          <w:w w:val="105"/>
        </w:rPr>
        <w:t>Market</w:t>
      </w:r>
      <w:r w:rsidR="00C211E0" w:rsidRPr="0095465B">
        <w:rPr>
          <w:rStyle w:val="Hyperlink"/>
          <w:i/>
          <w:spacing w:val="24"/>
          <w:w w:val="105"/>
        </w:rPr>
        <w:t xml:space="preserve"> </w:t>
      </w:r>
      <w:r w:rsidR="00C211E0" w:rsidRPr="0095465B">
        <w:rPr>
          <w:rStyle w:val="Hyperlink"/>
          <w:i/>
          <w:spacing w:val="-2"/>
          <w:w w:val="105"/>
        </w:rPr>
        <w:t>Research</w:t>
      </w:r>
    </w:p>
    <w:p w14:paraId="5927A15A" w14:textId="7072B224" w:rsidR="001A224F" w:rsidRDefault="0095465B">
      <w:pPr>
        <w:ind w:left="110"/>
        <w:rPr>
          <w:i/>
          <w:w w:val="105"/>
        </w:rPr>
      </w:pPr>
      <w:r>
        <w:rPr>
          <w:color w:val="27314A"/>
          <w:w w:val="105"/>
          <w:u w:val="single"/>
        </w:rPr>
        <w:fldChar w:fldCharType="end"/>
      </w:r>
    </w:p>
    <w:p w14:paraId="1917598C" w14:textId="0DAA5B77" w:rsidR="001A224F" w:rsidRPr="001A224F" w:rsidRDefault="0069025B">
      <w:pPr>
        <w:ind w:left="110"/>
        <w:rPr>
          <w:i/>
        </w:rPr>
      </w:pPr>
      <w:hyperlink r:id="rId82" w:history="1">
        <w:r w:rsidR="001A224F" w:rsidRPr="001A224F">
          <w:rPr>
            <w:rStyle w:val="Hyperlink"/>
            <w:iCs/>
            <w:w w:val="105"/>
          </w:rPr>
          <w:t xml:space="preserve">CON 0072 – </w:t>
        </w:r>
        <w:r w:rsidR="001A224F" w:rsidRPr="001A224F">
          <w:rPr>
            <w:rStyle w:val="Hyperlink"/>
            <w:i/>
            <w:w w:val="105"/>
          </w:rPr>
          <w:t>Source Selection</w:t>
        </w:r>
      </w:hyperlink>
    </w:p>
    <w:p w14:paraId="209F38EF" w14:textId="77777777" w:rsidR="002A5991" w:rsidRDefault="002A5991">
      <w:pPr>
        <w:pStyle w:val="BodyText"/>
        <w:spacing w:before="10"/>
        <w:rPr>
          <w:i/>
          <w:sz w:val="23"/>
        </w:rPr>
      </w:pPr>
    </w:p>
    <w:p w14:paraId="1757DCD4" w14:textId="769D759B" w:rsidR="002A5991" w:rsidRDefault="0069025B">
      <w:pPr>
        <w:spacing w:before="1" w:line="501" w:lineRule="auto"/>
        <w:ind w:left="110" w:right="5877"/>
        <w:rPr>
          <w:i/>
        </w:rPr>
      </w:pPr>
      <w:hyperlink r:id="rId83" w:history="1">
        <w:r w:rsidR="00C211E0" w:rsidRPr="0095465B">
          <w:rPr>
            <w:rStyle w:val="Hyperlink"/>
            <w:w w:val="105"/>
          </w:rPr>
          <w:t>CLC</w:t>
        </w:r>
        <w:r w:rsidR="00C211E0" w:rsidRPr="0095465B">
          <w:rPr>
            <w:rStyle w:val="Hyperlink"/>
            <w:spacing w:val="64"/>
            <w:w w:val="105"/>
          </w:rPr>
          <w:t xml:space="preserve"> </w:t>
        </w:r>
        <w:r w:rsidR="00C211E0" w:rsidRPr="0095465B">
          <w:rPr>
            <w:rStyle w:val="Hyperlink"/>
            <w:w w:val="105"/>
          </w:rPr>
          <w:t>028</w:t>
        </w:r>
        <w:r w:rsidR="00C211E0" w:rsidRPr="0095465B">
          <w:rPr>
            <w:rStyle w:val="Hyperlink"/>
            <w:spacing w:val="64"/>
            <w:w w:val="105"/>
          </w:rPr>
          <w:t xml:space="preserve"> </w:t>
        </w:r>
        <w:r w:rsidR="00C211E0" w:rsidRPr="0095465B">
          <w:rPr>
            <w:rStyle w:val="Hyperlink"/>
            <w:w w:val="105"/>
          </w:rPr>
          <w:t>-</w:t>
        </w:r>
        <w:r w:rsidR="00C211E0" w:rsidRPr="0095465B">
          <w:rPr>
            <w:rStyle w:val="Hyperlink"/>
            <w:spacing w:val="64"/>
            <w:w w:val="105"/>
          </w:rPr>
          <w:t xml:space="preserve"> </w:t>
        </w:r>
        <w:r w:rsidR="00C211E0" w:rsidRPr="0095465B">
          <w:rPr>
            <w:rStyle w:val="Hyperlink"/>
            <w:i/>
            <w:w w:val="105"/>
          </w:rPr>
          <w:t>Past</w:t>
        </w:r>
        <w:r w:rsidR="00C211E0" w:rsidRPr="0095465B">
          <w:rPr>
            <w:rStyle w:val="Hyperlink"/>
            <w:i/>
            <w:spacing w:val="64"/>
            <w:w w:val="105"/>
          </w:rPr>
          <w:t xml:space="preserve"> </w:t>
        </w:r>
        <w:r w:rsidR="00C211E0" w:rsidRPr="0095465B">
          <w:rPr>
            <w:rStyle w:val="Hyperlink"/>
            <w:i/>
            <w:w w:val="105"/>
          </w:rPr>
          <w:t>Performance</w:t>
        </w:r>
        <w:r w:rsidR="00C211E0" w:rsidRPr="0095465B">
          <w:rPr>
            <w:rStyle w:val="Hyperlink"/>
            <w:i/>
            <w:spacing w:val="64"/>
            <w:w w:val="105"/>
          </w:rPr>
          <w:t xml:space="preserve"> </w:t>
        </w:r>
        <w:r w:rsidR="00C211E0" w:rsidRPr="0095465B">
          <w:rPr>
            <w:rStyle w:val="Hyperlink"/>
            <w:i/>
            <w:w w:val="105"/>
          </w:rPr>
          <w:t>Information</w:t>
        </w:r>
      </w:hyperlink>
      <w:r w:rsidR="00C211E0">
        <w:rPr>
          <w:i/>
          <w:w w:val="105"/>
        </w:rPr>
        <w:t xml:space="preserve"> </w:t>
      </w:r>
      <w:hyperlink r:id="rId84" w:history="1">
        <w:r w:rsidR="00C211E0" w:rsidRPr="0095465B">
          <w:rPr>
            <w:rStyle w:val="Hyperlink"/>
            <w:w w:val="105"/>
          </w:rPr>
          <w:t xml:space="preserve">CLC 132 - </w:t>
        </w:r>
        <w:r w:rsidR="00C211E0" w:rsidRPr="0095465B">
          <w:rPr>
            <w:rStyle w:val="Hyperlink"/>
            <w:i/>
            <w:w w:val="105"/>
          </w:rPr>
          <w:t>Organizational Conflicts of Interest</w:t>
        </w:r>
      </w:hyperlink>
      <w:r w:rsidR="00C211E0">
        <w:rPr>
          <w:i/>
          <w:spacing w:val="40"/>
          <w:w w:val="105"/>
        </w:rPr>
        <w:t xml:space="preserve"> </w:t>
      </w:r>
      <w:hyperlink r:id="rId85" w:history="1">
        <w:r w:rsidR="00DF39EB" w:rsidRPr="0095465B">
          <w:rPr>
            <w:rStyle w:val="Hyperlink"/>
            <w:w w:val="105"/>
          </w:rPr>
          <w:t>ACQ 0490</w:t>
        </w:r>
        <w:r w:rsidR="00C211E0" w:rsidRPr="0095465B">
          <w:rPr>
            <w:rStyle w:val="Hyperlink"/>
            <w:w w:val="105"/>
          </w:rPr>
          <w:t xml:space="preserve"> - </w:t>
        </w:r>
        <w:r w:rsidR="00C211E0" w:rsidRPr="0095465B">
          <w:rPr>
            <w:rStyle w:val="Hyperlink"/>
            <w:i/>
            <w:w w:val="105"/>
          </w:rPr>
          <w:t>Procurement Fraud Indicators</w:t>
        </w:r>
      </w:hyperlink>
      <w:commentRangeEnd w:id="41"/>
      <w:r w:rsidR="0095465B">
        <w:rPr>
          <w:rStyle w:val="CommentReference"/>
        </w:rPr>
        <w:commentReference w:id="41"/>
      </w:r>
    </w:p>
    <w:p w14:paraId="20BF66BE" w14:textId="77777777" w:rsidR="002A5991" w:rsidRDefault="002A5991">
      <w:pPr>
        <w:pStyle w:val="BodyText"/>
        <w:spacing w:before="2"/>
        <w:rPr>
          <w:i/>
          <w:sz w:val="21"/>
        </w:rPr>
      </w:pPr>
    </w:p>
    <w:p w14:paraId="69D54390" w14:textId="77777777" w:rsidR="002A5991" w:rsidRDefault="00C211E0">
      <w:pPr>
        <w:pStyle w:val="ListParagraph"/>
        <w:numPr>
          <w:ilvl w:val="1"/>
          <w:numId w:val="19"/>
        </w:numPr>
        <w:tabs>
          <w:tab w:val="left" w:pos="523"/>
        </w:tabs>
        <w:ind w:hanging="413"/>
        <w:rPr>
          <w:rFonts w:ascii="Bookman Old Style"/>
          <w:b/>
        </w:rPr>
      </w:pPr>
      <w:r>
        <w:rPr>
          <w:rFonts w:ascii="Bookman Old Style"/>
          <w:b/>
          <w:spacing w:val="-4"/>
        </w:rPr>
        <w:t>Source</w:t>
      </w:r>
      <w:r>
        <w:rPr>
          <w:rFonts w:ascii="Bookman Old Style"/>
          <w:b/>
          <w:spacing w:val="-6"/>
        </w:rPr>
        <w:t xml:space="preserve"> </w:t>
      </w:r>
      <w:r>
        <w:rPr>
          <w:rFonts w:ascii="Bookman Old Style"/>
          <w:b/>
          <w:spacing w:val="-4"/>
        </w:rPr>
        <w:t>Selection</w:t>
      </w:r>
      <w:r>
        <w:rPr>
          <w:rFonts w:ascii="Bookman Old Style"/>
          <w:b/>
          <w:spacing w:val="-6"/>
        </w:rPr>
        <w:t xml:space="preserve"> </w:t>
      </w:r>
      <w:r>
        <w:rPr>
          <w:rFonts w:ascii="Bookman Old Style"/>
          <w:b/>
          <w:spacing w:val="-4"/>
        </w:rPr>
        <w:t>Training</w:t>
      </w:r>
      <w:r>
        <w:rPr>
          <w:rFonts w:ascii="Bookman Old Style"/>
          <w:b/>
          <w:spacing w:val="-5"/>
        </w:rPr>
        <w:t xml:space="preserve"> </w:t>
      </w:r>
      <w:r>
        <w:rPr>
          <w:rFonts w:ascii="Bookman Old Style"/>
          <w:b/>
          <w:spacing w:val="-4"/>
        </w:rPr>
        <w:t>Material</w:t>
      </w:r>
    </w:p>
    <w:p w14:paraId="358DE286" w14:textId="77777777" w:rsidR="002A5991" w:rsidRDefault="002A5991">
      <w:pPr>
        <w:pStyle w:val="BodyText"/>
        <w:rPr>
          <w:rFonts w:ascii="Bookman Old Style"/>
          <w:b/>
          <w:sz w:val="26"/>
        </w:rPr>
      </w:pPr>
    </w:p>
    <w:p w14:paraId="1F380825" w14:textId="5AE24661" w:rsidR="002A5991" w:rsidRDefault="00C211E0">
      <w:pPr>
        <w:pStyle w:val="BodyText"/>
        <w:spacing w:before="220" w:line="271" w:lineRule="auto"/>
        <w:ind w:left="110" w:right="458"/>
      </w:pPr>
      <w:r>
        <w:rPr>
          <w:w w:val="105"/>
        </w:rPr>
        <w:t>The Source Selection Training Modules, Trainer’s Lesson Plans, and Resource/Reference Material</w:t>
      </w:r>
      <w:r>
        <w:rPr>
          <w:spacing w:val="80"/>
          <w:w w:val="105"/>
        </w:rPr>
        <w:t xml:space="preserve"> </w:t>
      </w:r>
      <w:r>
        <w:rPr>
          <w:w w:val="105"/>
        </w:rPr>
        <w:t xml:space="preserve">are accessible by designated trainers and training managers on SharePoint </w:t>
      </w:r>
      <w:commentRangeStart w:id="42"/>
      <w:ins w:id="43" w:author="ROSSI, AMANDA M CIV USAF HAF SAF/AQCP" w:date="2024-05-16T10:38:00Z">
        <w:r w:rsidR="0095465B">
          <w:rPr>
            <w:w w:val="105"/>
          </w:rPr>
          <w:fldChar w:fldCharType="begin"/>
        </w:r>
        <w:r w:rsidR="0095465B">
          <w:rPr>
            <w:w w:val="105"/>
          </w:rPr>
          <w:instrText>HYPERLINK "https://usaf.dps.mil/sites/AFCC/AQCP/KnowledgeCenter/Documents/Forms/AllItems.aspx?id=%2Fsites%2FAFCC%2FAQCP%2FKnowledgeCenter%2FDocuments%2FSource%20Selection&amp;viewid=bad0a55e%2D86b4%2D4864%2Dae4e%2D8a26dbf1a593"</w:instrText>
        </w:r>
        <w:r w:rsidR="0095465B">
          <w:rPr>
            <w:w w:val="105"/>
          </w:rPr>
        </w:r>
        <w:r w:rsidR="0095465B">
          <w:rPr>
            <w:w w:val="105"/>
          </w:rPr>
          <w:fldChar w:fldCharType="separate"/>
        </w:r>
        <w:del w:id="44" w:author="ROSSI, AMANDA M CIV USAF HAF SAF/AQCP" w:date="2024-05-16T10:38:00Z">
          <w:r w:rsidRPr="0095465B" w:rsidDel="0095465B">
            <w:rPr>
              <w:rStyle w:val="Hyperlink"/>
              <w:w w:val="105"/>
            </w:rPr>
            <w:delText>at</w:delText>
          </w:r>
          <w:r w:rsidRPr="0095465B" w:rsidDel="0095465B">
            <w:rPr>
              <w:rStyle w:val="Hyperlink"/>
              <w:spacing w:val="40"/>
              <w:w w:val="105"/>
            </w:rPr>
            <w:delText xml:space="preserve"> </w:delText>
          </w:r>
          <w:r w:rsidR="00196F3B" w:rsidRPr="0095465B" w:rsidDel="0095465B">
            <w:rPr>
              <w:rStyle w:val="Hyperlink"/>
            </w:rPr>
            <w:fldChar w:fldCharType="begin"/>
          </w:r>
          <w:r w:rsidR="00196F3B" w:rsidRPr="0095465B" w:rsidDel="0095465B">
            <w:rPr>
              <w:rStyle w:val="Hyperlink"/>
            </w:rPr>
            <w:delInstrText>HYPERLINK "https://usaf.dps.mil/sites/AFCC/KnowledgeCenter/source_selection_training/Forms/AllItems.aspx" \h</w:delInstrText>
          </w:r>
          <w:r w:rsidR="00196F3B" w:rsidRPr="0095465B" w:rsidDel="0095465B">
            <w:rPr>
              <w:rStyle w:val="Hyperlink"/>
            </w:rPr>
          </w:r>
          <w:r w:rsidR="00196F3B" w:rsidRPr="0095465B" w:rsidDel="0095465B">
            <w:rPr>
              <w:rStyle w:val="Hyperlink"/>
            </w:rPr>
            <w:fldChar w:fldCharType="separate"/>
          </w:r>
        </w:del>
        <w:r w:rsidR="0095465B">
          <w:rPr>
            <w:rStyle w:val="Hyperlink"/>
            <w:b/>
            <w:bCs/>
          </w:rPr>
          <w:t>Error! Hyperlink reference not valid.</w:t>
        </w:r>
        <w:del w:id="45" w:author="ROSSI, AMANDA M CIV USAF HAF SAF/AQCP" w:date="2024-05-16T10:38:00Z">
          <w:r w:rsidRPr="0095465B" w:rsidDel="0095465B">
            <w:rPr>
              <w:rStyle w:val="Hyperlink"/>
              <w:spacing w:val="-2"/>
              <w:w w:val="105"/>
            </w:rPr>
            <w:delText>https://usaf.dps.mil/sites/AFCC/KnowledgeCenter/source_selection_training/Forms/AllItems.aspx</w:delText>
          </w:r>
          <w:r w:rsidR="00196F3B" w:rsidRPr="0095465B" w:rsidDel="0095465B">
            <w:rPr>
              <w:rStyle w:val="Hyperlink"/>
              <w:spacing w:val="-2"/>
              <w:w w:val="105"/>
            </w:rPr>
            <w:fldChar w:fldCharType="end"/>
          </w:r>
        </w:del>
        <w:r w:rsidR="0095465B" w:rsidRPr="0095465B">
          <w:rPr>
            <w:rStyle w:val="Hyperlink"/>
            <w:w w:val="105"/>
          </w:rPr>
          <w:t>here</w:t>
        </w:r>
        <w:r w:rsidR="0095465B">
          <w:rPr>
            <w:w w:val="105"/>
          </w:rPr>
          <w:fldChar w:fldCharType="end"/>
        </w:r>
        <w:commentRangeEnd w:id="42"/>
        <w:r w:rsidR="0095465B">
          <w:rPr>
            <w:rStyle w:val="CommentReference"/>
          </w:rPr>
          <w:commentReference w:id="42"/>
        </w:r>
      </w:ins>
      <w:r>
        <w:rPr>
          <w:spacing w:val="-2"/>
          <w:w w:val="105"/>
        </w:rPr>
        <w:t xml:space="preserve">. </w:t>
      </w:r>
      <w:r>
        <w:rPr>
          <w:w w:val="105"/>
        </w:rPr>
        <w:t>Additional</w:t>
      </w:r>
      <w:r>
        <w:rPr>
          <w:spacing w:val="34"/>
          <w:w w:val="105"/>
        </w:rPr>
        <w:t xml:space="preserve"> </w:t>
      </w:r>
      <w:r>
        <w:rPr>
          <w:w w:val="105"/>
        </w:rPr>
        <w:t>training</w:t>
      </w:r>
      <w:r>
        <w:rPr>
          <w:spacing w:val="34"/>
          <w:w w:val="105"/>
        </w:rPr>
        <w:t xml:space="preserve"> </w:t>
      </w:r>
      <w:r>
        <w:rPr>
          <w:w w:val="105"/>
        </w:rPr>
        <w:t>materials</w:t>
      </w:r>
      <w:r>
        <w:rPr>
          <w:spacing w:val="34"/>
          <w:w w:val="105"/>
        </w:rPr>
        <w:t xml:space="preserve"> </w:t>
      </w:r>
      <w:r>
        <w:rPr>
          <w:w w:val="105"/>
        </w:rPr>
        <w:t>for</w:t>
      </w:r>
      <w:r>
        <w:rPr>
          <w:spacing w:val="34"/>
          <w:w w:val="105"/>
        </w:rPr>
        <w:t xml:space="preserve"> </w:t>
      </w:r>
      <w:r>
        <w:rPr>
          <w:w w:val="105"/>
        </w:rPr>
        <w:t>teams</w:t>
      </w:r>
      <w:r>
        <w:rPr>
          <w:spacing w:val="34"/>
          <w:w w:val="105"/>
        </w:rPr>
        <w:t xml:space="preserve"> </w:t>
      </w:r>
      <w:r>
        <w:rPr>
          <w:w w:val="105"/>
        </w:rPr>
        <w:t>are</w:t>
      </w:r>
      <w:r>
        <w:rPr>
          <w:spacing w:val="34"/>
          <w:w w:val="105"/>
        </w:rPr>
        <w:t xml:space="preserve"> </w:t>
      </w:r>
      <w:r>
        <w:rPr>
          <w:w w:val="105"/>
        </w:rPr>
        <w:t>available</w:t>
      </w:r>
      <w:r>
        <w:rPr>
          <w:spacing w:val="34"/>
          <w:w w:val="105"/>
        </w:rPr>
        <w:t xml:space="preserve"> </w:t>
      </w:r>
      <w:r>
        <w:rPr>
          <w:w w:val="105"/>
        </w:rPr>
        <w:t>in</w:t>
      </w:r>
      <w:r>
        <w:rPr>
          <w:spacing w:val="34"/>
          <w:w w:val="105"/>
        </w:rPr>
        <w:t xml:space="preserve"> </w:t>
      </w:r>
      <w:r>
        <w:rPr>
          <w:w w:val="105"/>
        </w:rPr>
        <w:t>the</w:t>
      </w:r>
      <w:r>
        <w:rPr>
          <w:spacing w:val="35"/>
          <w:w w:val="105"/>
        </w:rPr>
        <w:t xml:space="preserve"> </w:t>
      </w:r>
      <w:hyperlink r:id="rId86">
        <w:r>
          <w:rPr>
            <w:color w:val="27314A"/>
            <w:w w:val="105"/>
            <w:u w:val="single" w:color="27314A"/>
          </w:rPr>
          <w:t>DAFFARS</w:t>
        </w:r>
        <w:r>
          <w:rPr>
            <w:color w:val="27314A"/>
            <w:spacing w:val="34"/>
            <w:w w:val="105"/>
            <w:u w:val="single" w:color="27314A"/>
          </w:rPr>
          <w:t xml:space="preserve"> </w:t>
        </w:r>
        <w:r>
          <w:rPr>
            <w:color w:val="27314A"/>
            <w:w w:val="105"/>
            <w:u w:val="single" w:color="27314A"/>
          </w:rPr>
          <w:t>Library,</w:t>
        </w:r>
        <w:r>
          <w:rPr>
            <w:color w:val="27314A"/>
            <w:spacing w:val="34"/>
            <w:w w:val="105"/>
            <w:u w:val="single" w:color="27314A"/>
          </w:rPr>
          <w:t xml:space="preserve"> </w:t>
        </w:r>
        <w:r>
          <w:rPr>
            <w:color w:val="27314A"/>
            <w:w w:val="105"/>
            <w:u w:val="single" w:color="27314A"/>
          </w:rPr>
          <w:t>Part</w:t>
        </w:r>
        <w:r>
          <w:rPr>
            <w:color w:val="27314A"/>
            <w:spacing w:val="34"/>
            <w:w w:val="105"/>
            <w:u w:val="single" w:color="27314A"/>
          </w:rPr>
          <w:t xml:space="preserve"> </w:t>
        </w:r>
        <w:r>
          <w:rPr>
            <w:color w:val="27314A"/>
            <w:w w:val="105"/>
            <w:u w:val="single" w:color="27314A"/>
          </w:rPr>
          <w:t>5315</w:t>
        </w:r>
      </w:hyperlink>
      <w:r>
        <w:rPr>
          <w:w w:val="105"/>
        </w:rPr>
        <w:t>.</w:t>
      </w:r>
    </w:p>
    <w:p w14:paraId="439D48A3" w14:textId="77777777" w:rsidR="002A5991" w:rsidRDefault="002A5991">
      <w:pPr>
        <w:pStyle w:val="BodyText"/>
        <w:rPr>
          <w:sz w:val="26"/>
        </w:rPr>
      </w:pPr>
    </w:p>
    <w:p w14:paraId="64D0C932" w14:textId="77777777" w:rsidR="00C211E0" w:rsidRDefault="00C211E0">
      <w:pPr>
        <w:pStyle w:val="BodyText"/>
        <w:rPr>
          <w:sz w:val="26"/>
        </w:rPr>
      </w:pPr>
    </w:p>
    <w:p w14:paraId="3D85767D" w14:textId="77777777" w:rsidR="00C211E0" w:rsidRDefault="00C211E0">
      <w:pPr>
        <w:pStyle w:val="BodyText"/>
        <w:rPr>
          <w:sz w:val="26"/>
        </w:rPr>
      </w:pPr>
    </w:p>
    <w:p w14:paraId="03F85CDA"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2"/>
        </w:rPr>
        <w:t>Training</w:t>
      </w:r>
      <w:r>
        <w:rPr>
          <w:rFonts w:ascii="Bookman Old Style"/>
          <w:b/>
          <w:spacing w:val="-10"/>
        </w:rPr>
        <w:t xml:space="preserve"> </w:t>
      </w:r>
      <w:r>
        <w:rPr>
          <w:rFonts w:ascii="Bookman Old Style"/>
          <w:b/>
          <w:spacing w:val="-2"/>
        </w:rPr>
        <w:t>Certificates.</w:t>
      </w:r>
    </w:p>
    <w:p w14:paraId="6A0EBD2F" w14:textId="77777777" w:rsidR="002A5991" w:rsidRDefault="002A5991">
      <w:pPr>
        <w:pStyle w:val="BodyText"/>
        <w:rPr>
          <w:rFonts w:ascii="Bookman Old Style"/>
          <w:b/>
          <w:sz w:val="26"/>
        </w:rPr>
      </w:pPr>
    </w:p>
    <w:p w14:paraId="527C916F" w14:textId="77777777" w:rsidR="002A5991" w:rsidRDefault="00C211E0">
      <w:pPr>
        <w:pStyle w:val="BodyText"/>
        <w:spacing w:before="220" w:line="271" w:lineRule="auto"/>
        <w:ind w:left="110" w:right="231"/>
      </w:pPr>
      <w:r>
        <w:rPr>
          <w:w w:val="105"/>
        </w:rPr>
        <w:t>Any Trainer conducting “Train the Trainer” training will provide a Source Selection Training</w:t>
      </w:r>
      <w:r>
        <w:rPr>
          <w:spacing w:val="40"/>
          <w:w w:val="105"/>
        </w:rPr>
        <w:t xml:space="preserve"> </w:t>
      </w:r>
      <w:r>
        <w:rPr>
          <w:w w:val="105"/>
        </w:rPr>
        <w:t>Certificate to the Training Managers/POCs and Trainers upon completion of the source selection</w:t>
      </w:r>
      <w:r>
        <w:rPr>
          <w:spacing w:val="40"/>
          <w:w w:val="105"/>
        </w:rPr>
        <w:t xml:space="preserve"> </w:t>
      </w:r>
      <w:r>
        <w:rPr>
          <w:w w:val="105"/>
        </w:rPr>
        <w:t>training.</w:t>
      </w:r>
      <w:r>
        <w:rPr>
          <w:spacing w:val="22"/>
          <w:w w:val="105"/>
        </w:rPr>
        <w:t xml:space="preserve"> </w:t>
      </w:r>
      <w:r>
        <w:rPr>
          <w:w w:val="105"/>
        </w:rPr>
        <w:t>Trainers</w:t>
      </w:r>
      <w:r>
        <w:rPr>
          <w:spacing w:val="22"/>
          <w:w w:val="105"/>
        </w:rPr>
        <w:t xml:space="preserve"> </w:t>
      </w:r>
      <w:r>
        <w:rPr>
          <w:w w:val="105"/>
        </w:rPr>
        <w:t>must</w:t>
      </w:r>
      <w:r>
        <w:rPr>
          <w:spacing w:val="22"/>
          <w:w w:val="105"/>
        </w:rPr>
        <w:t xml:space="preserve"> </w:t>
      </w:r>
      <w:r>
        <w:rPr>
          <w:w w:val="105"/>
        </w:rPr>
        <w:t>provide</w:t>
      </w:r>
      <w:r>
        <w:rPr>
          <w:spacing w:val="22"/>
          <w:w w:val="105"/>
        </w:rPr>
        <w:t xml:space="preserve"> </w:t>
      </w:r>
      <w:r>
        <w:rPr>
          <w:w w:val="105"/>
        </w:rPr>
        <w:t>the</w:t>
      </w:r>
      <w:r>
        <w:rPr>
          <w:spacing w:val="22"/>
          <w:w w:val="105"/>
        </w:rPr>
        <w:t xml:space="preserve"> </w:t>
      </w:r>
      <w:r>
        <w:rPr>
          <w:w w:val="105"/>
        </w:rPr>
        <w:t>Source</w:t>
      </w:r>
      <w:r>
        <w:rPr>
          <w:spacing w:val="22"/>
          <w:w w:val="105"/>
        </w:rPr>
        <w:t xml:space="preserve"> </w:t>
      </w:r>
      <w:r>
        <w:rPr>
          <w:w w:val="105"/>
        </w:rPr>
        <w:t>Selection</w:t>
      </w:r>
      <w:r>
        <w:rPr>
          <w:spacing w:val="22"/>
          <w:w w:val="105"/>
        </w:rPr>
        <w:t xml:space="preserve"> </w:t>
      </w:r>
      <w:r>
        <w:rPr>
          <w:w w:val="105"/>
        </w:rPr>
        <w:t>Training</w:t>
      </w:r>
      <w:r>
        <w:rPr>
          <w:spacing w:val="22"/>
          <w:w w:val="105"/>
        </w:rPr>
        <w:t xml:space="preserve"> </w:t>
      </w:r>
      <w:r>
        <w:rPr>
          <w:w w:val="105"/>
        </w:rPr>
        <w:t>Certificate</w:t>
      </w:r>
      <w:r>
        <w:rPr>
          <w:spacing w:val="22"/>
          <w:w w:val="105"/>
        </w:rPr>
        <w:t xml:space="preserve"> </w:t>
      </w:r>
      <w:r>
        <w:rPr>
          <w:w w:val="105"/>
        </w:rPr>
        <w:t>for</w:t>
      </w:r>
      <w:r>
        <w:rPr>
          <w:spacing w:val="23"/>
          <w:w w:val="105"/>
        </w:rPr>
        <w:t xml:space="preserve"> </w:t>
      </w:r>
      <w:hyperlink r:id="rId87">
        <w:r>
          <w:rPr>
            <w:color w:val="27314A"/>
            <w:w w:val="105"/>
            <w:u w:val="single" w:color="27314A"/>
          </w:rPr>
          <w:t>Phase</w:t>
        </w:r>
        <w:r>
          <w:rPr>
            <w:color w:val="27314A"/>
            <w:spacing w:val="22"/>
            <w:w w:val="105"/>
            <w:u w:val="single" w:color="27314A"/>
          </w:rPr>
          <w:t xml:space="preserve"> </w:t>
        </w:r>
        <w:r>
          <w:rPr>
            <w:color w:val="27314A"/>
            <w:w w:val="105"/>
            <w:u w:val="single" w:color="27314A"/>
          </w:rPr>
          <w:t>I</w:t>
        </w:r>
      </w:hyperlink>
      <w:r>
        <w:rPr>
          <w:color w:val="27314A"/>
          <w:spacing w:val="22"/>
          <w:w w:val="105"/>
        </w:rPr>
        <w:t xml:space="preserve"> </w:t>
      </w:r>
      <w:r>
        <w:rPr>
          <w:w w:val="105"/>
        </w:rPr>
        <w:t>and</w:t>
      </w:r>
      <w:r>
        <w:rPr>
          <w:spacing w:val="22"/>
          <w:w w:val="105"/>
        </w:rPr>
        <w:t xml:space="preserve"> </w:t>
      </w:r>
      <w:hyperlink r:id="rId88">
        <w:r>
          <w:rPr>
            <w:color w:val="27314A"/>
            <w:w w:val="105"/>
            <w:u w:val="single" w:color="27314A"/>
          </w:rPr>
          <w:t>Phase</w:t>
        </w:r>
        <w:r>
          <w:rPr>
            <w:color w:val="27314A"/>
            <w:spacing w:val="22"/>
            <w:w w:val="105"/>
            <w:u w:val="single" w:color="27314A"/>
          </w:rPr>
          <w:t xml:space="preserve"> </w:t>
        </w:r>
        <w:r>
          <w:rPr>
            <w:color w:val="27314A"/>
            <w:w w:val="105"/>
            <w:u w:val="single" w:color="27314A"/>
          </w:rPr>
          <w:t>II</w:t>
        </w:r>
      </w:hyperlink>
      <w:r>
        <w:rPr>
          <w:color w:val="27314A"/>
          <w:spacing w:val="22"/>
          <w:w w:val="105"/>
        </w:rPr>
        <w:t xml:space="preserve"> </w:t>
      </w:r>
      <w:r>
        <w:rPr>
          <w:w w:val="105"/>
        </w:rPr>
        <w:t>to the personnel they train.</w:t>
      </w:r>
    </w:p>
    <w:p w14:paraId="038CE755" w14:textId="77777777" w:rsidR="002A5991" w:rsidRDefault="002A5991">
      <w:pPr>
        <w:spacing w:line="271" w:lineRule="auto"/>
      </w:pPr>
    </w:p>
    <w:p w14:paraId="40E92C76" w14:textId="77777777" w:rsidR="002A5991" w:rsidRDefault="00C211E0">
      <w:pPr>
        <w:pStyle w:val="ListParagraph"/>
        <w:numPr>
          <w:ilvl w:val="1"/>
          <w:numId w:val="19"/>
        </w:numPr>
        <w:tabs>
          <w:tab w:val="left" w:pos="523"/>
        </w:tabs>
        <w:spacing w:before="86"/>
        <w:ind w:hanging="413"/>
        <w:rPr>
          <w:rFonts w:ascii="Bookman Old Style"/>
          <w:b/>
        </w:rPr>
      </w:pPr>
      <w:r>
        <w:rPr>
          <w:rFonts w:ascii="Bookman Old Style"/>
          <w:b/>
          <w:spacing w:val="-4"/>
        </w:rPr>
        <w:t>Source</w:t>
      </w:r>
      <w:r>
        <w:rPr>
          <w:rFonts w:ascii="Bookman Old Style"/>
          <w:b/>
          <w:spacing w:val="-6"/>
        </w:rPr>
        <w:t xml:space="preserve"> </w:t>
      </w:r>
      <w:r>
        <w:rPr>
          <w:rFonts w:ascii="Bookman Old Style"/>
          <w:b/>
          <w:spacing w:val="-4"/>
        </w:rPr>
        <w:t>Selection</w:t>
      </w:r>
      <w:r>
        <w:rPr>
          <w:rFonts w:ascii="Bookman Old Style"/>
          <w:b/>
          <w:spacing w:val="-6"/>
        </w:rPr>
        <w:t xml:space="preserve"> </w:t>
      </w:r>
      <w:r>
        <w:rPr>
          <w:rFonts w:ascii="Bookman Old Style"/>
          <w:b/>
          <w:spacing w:val="-4"/>
        </w:rPr>
        <w:t>Training</w:t>
      </w:r>
      <w:r>
        <w:rPr>
          <w:rFonts w:ascii="Bookman Old Style"/>
          <w:b/>
          <w:spacing w:val="-5"/>
        </w:rPr>
        <w:t xml:space="preserve"> </w:t>
      </w:r>
      <w:r>
        <w:rPr>
          <w:rFonts w:ascii="Bookman Old Style"/>
          <w:b/>
          <w:spacing w:val="-4"/>
        </w:rPr>
        <w:t>Survey.</w:t>
      </w:r>
    </w:p>
    <w:p w14:paraId="4C5B8AB3" w14:textId="77777777" w:rsidR="002A5991" w:rsidRDefault="002A5991">
      <w:pPr>
        <w:pStyle w:val="BodyText"/>
        <w:rPr>
          <w:rFonts w:ascii="Bookman Old Style"/>
          <w:b/>
          <w:sz w:val="26"/>
        </w:rPr>
      </w:pPr>
    </w:p>
    <w:p w14:paraId="6EE4DB14" w14:textId="77777777" w:rsidR="002A5991" w:rsidRDefault="00C211E0">
      <w:pPr>
        <w:pStyle w:val="BodyText"/>
        <w:spacing w:before="220" w:line="271" w:lineRule="auto"/>
        <w:ind w:left="110" w:right="231"/>
      </w:pPr>
      <w:r>
        <w:rPr>
          <w:w w:val="110"/>
        </w:rPr>
        <w:t xml:space="preserve">Following training, personnel are encouraged to complete the </w:t>
      </w:r>
      <w:hyperlink r:id="rId89">
        <w:r>
          <w:rPr>
            <w:i/>
            <w:color w:val="27314A"/>
            <w:w w:val="110"/>
            <w:u w:val="single" w:color="27314A"/>
          </w:rPr>
          <w:t>Source Selection Training Surve</w:t>
        </w:r>
      </w:hyperlink>
      <w:hyperlink r:id="rId90">
        <w:r>
          <w:rPr>
            <w:i/>
            <w:color w:val="27314A"/>
            <w:w w:val="110"/>
            <w:u w:val="single" w:color="27314A"/>
          </w:rPr>
          <w:t>y</w:t>
        </w:r>
      </w:hyperlink>
      <w:r>
        <w:rPr>
          <w:i/>
          <w:color w:val="27314A"/>
          <w:w w:val="110"/>
          <w:u w:val="single" w:color="27314A"/>
        </w:rPr>
        <w:t xml:space="preserve"> </w:t>
      </w:r>
      <w:r>
        <w:rPr>
          <w:w w:val="110"/>
        </w:rPr>
        <w:t xml:space="preserve">. </w:t>
      </w:r>
      <w:r>
        <w:t>The</w:t>
      </w:r>
      <w:r>
        <w:rPr>
          <w:spacing w:val="40"/>
        </w:rPr>
        <w:t xml:space="preserve"> </w:t>
      </w:r>
      <w:r>
        <w:t>feedback</w:t>
      </w:r>
      <w:r>
        <w:rPr>
          <w:spacing w:val="40"/>
        </w:rPr>
        <w:t xml:space="preserve"> </w:t>
      </w:r>
      <w:r>
        <w:t>provided</w:t>
      </w:r>
      <w:r>
        <w:rPr>
          <w:spacing w:val="40"/>
        </w:rPr>
        <w:t xml:space="preserve"> </w:t>
      </w:r>
      <w:r>
        <w:t>through</w:t>
      </w:r>
      <w:r>
        <w:rPr>
          <w:spacing w:val="40"/>
        </w:rPr>
        <w:t xml:space="preserve"> </w:t>
      </w:r>
      <w:r>
        <w:t>the</w:t>
      </w:r>
      <w:r>
        <w:rPr>
          <w:spacing w:val="40"/>
        </w:rPr>
        <w:t xml:space="preserve"> </w:t>
      </w:r>
      <w:r>
        <w:t>survey</w:t>
      </w:r>
      <w:r>
        <w:rPr>
          <w:spacing w:val="40"/>
        </w:rPr>
        <w:t xml:space="preserve"> </w:t>
      </w:r>
      <w:r>
        <w:t>will</w:t>
      </w:r>
      <w:r>
        <w:rPr>
          <w:spacing w:val="40"/>
        </w:rPr>
        <w:t xml:space="preserve"> </w:t>
      </w:r>
      <w:r>
        <w:t>enable</w:t>
      </w:r>
      <w:r>
        <w:rPr>
          <w:spacing w:val="40"/>
        </w:rPr>
        <w:t xml:space="preserve"> </w:t>
      </w:r>
      <w:r>
        <w:t>the</w:t>
      </w:r>
      <w:r>
        <w:rPr>
          <w:spacing w:val="40"/>
        </w:rPr>
        <w:t xml:space="preserve"> </w:t>
      </w:r>
      <w:r>
        <w:t>SAF/AQCP</w:t>
      </w:r>
      <w:r>
        <w:rPr>
          <w:spacing w:val="40"/>
        </w:rPr>
        <w:t xml:space="preserve"> </w:t>
      </w:r>
      <w:r>
        <w:t>Knowledge</w:t>
      </w:r>
      <w:r>
        <w:rPr>
          <w:spacing w:val="40"/>
        </w:rPr>
        <w:t xml:space="preserve"> </w:t>
      </w:r>
      <w:r>
        <w:t>Management</w:t>
      </w:r>
      <w:r>
        <w:rPr>
          <w:spacing w:val="40"/>
        </w:rPr>
        <w:t xml:space="preserve"> </w:t>
      </w:r>
      <w:r>
        <w:t>Team</w:t>
      </w:r>
      <w:r>
        <w:rPr>
          <w:spacing w:val="40"/>
          <w:w w:val="110"/>
        </w:rPr>
        <w:t xml:space="preserve"> </w:t>
      </w:r>
      <w:r>
        <w:rPr>
          <w:w w:val="110"/>
        </w:rPr>
        <w:t>to</w:t>
      </w:r>
      <w:r>
        <w:rPr>
          <w:spacing w:val="-1"/>
          <w:w w:val="110"/>
        </w:rPr>
        <w:t xml:space="preserve"> </w:t>
      </w:r>
      <w:r>
        <w:rPr>
          <w:w w:val="110"/>
        </w:rPr>
        <w:t>gauge</w:t>
      </w:r>
      <w:r>
        <w:rPr>
          <w:spacing w:val="-1"/>
          <w:w w:val="110"/>
        </w:rPr>
        <w:t xml:space="preserve"> </w:t>
      </w:r>
      <w:r>
        <w:rPr>
          <w:w w:val="110"/>
        </w:rPr>
        <w:t>the</w:t>
      </w:r>
      <w:r>
        <w:rPr>
          <w:spacing w:val="-1"/>
          <w:w w:val="110"/>
        </w:rPr>
        <w:t xml:space="preserve"> </w:t>
      </w:r>
      <w:r>
        <w:rPr>
          <w:w w:val="110"/>
        </w:rPr>
        <w:t>effectiveness</w:t>
      </w:r>
      <w:r>
        <w:rPr>
          <w:spacing w:val="-1"/>
          <w:w w:val="110"/>
        </w:rPr>
        <w:t xml:space="preserve"> </w:t>
      </w:r>
      <w:r>
        <w:rPr>
          <w:w w:val="110"/>
        </w:rPr>
        <w:t>of</w:t>
      </w:r>
      <w:r>
        <w:rPr>
          <w:spacing w:val="-1"/>
          <w:w w:val="110"/>
        </w:rPr>
        <w:t xml:space="preserve"> </w:t>
      </w:r>
      <w:r>
        <w:rPr>
          <w:w w:val="110"/>
        </w:rPr>
        <w:t>its</w:t>
      </w:r>
      <w:r>
        <w:rPr>
          <w:spacing w:val="-1"/>
          <w:w w:val="110"/>
        </w:rPr>
        <w:t xml:space="preserve"> </w:t>
      </w:r>
      <w:r>
        <w:rPr>
          <w:w w:val="110"/>
        </w:rPr>
        <w:t>source</w:t>
      </w:r>
      <w:r>
        <w:rPr>
          <w:spacing w:val="-1"/>
          <w:w w:val="110"/>
        </w:rPr>
        <w:t xml:space="preserve"> </w:t>
      </w:r>
      <w:r>
        <w:rPr>
          <w:w w:val="110"/>
        </w:rPr>
        <w:t>selection</w:t>
      </w:r>
      <w:r>
        <w:rPr>
          <w:spacing w:val="-1"/>
          <w:w w:val="110"/>
        </w:rPr>
        <w:t xml:space="preserve"> </w:t>
      </w:r>
      <w:r>
        <w:rPr>
          <w:w w:val="110"/>
        </w:rPr>
        <w:t>training</w:t>
      </w:r>
      <w:r>
        <w:rPr>
          <w:spacing w:val="-1"/>
          <w:w w:val="110"/>
        </w:rPr>
        <w:t xml:space="preserve"> </w:t>
      </w:r>
      <w:r>
        <w:rPr>
          <w:w w:val="110"/>
        </w:rPr>
        <w:t>material</w:t>
      </w:r>
      <w:r>
        <w:rPr>
          <w:spacing w:val="-1"/>
          <w:w w:val="110"/>
        </w:rPr>
        <w:t xml:space="preserve"> </w:t>
      </w:r>
      <w:r>
        <w:rPr>
          <w:w w:val="110"/>
        </w:rPr>
        <w:t>and</w:t>
      </w:r>
      <w:r>
        <w:rPr>
          <w:spacing w:val="-1"/>
          <w:w w:val="110"/>
        </w:rPr>
        <w:t xml:space="preserve"> </w:t>
      </w:r>
      <w:r>
        <w:rPr>
          <w:w w:val="110"/>
        </w:rPr>
        <w:t>obtain</w:t>
      </w:r>
      <w:r>
        <w:rPr>
          <w:spacing w:val="-1"/>
          <w:w w:val="110"/>
        </w:rPr>
        <w:t xml:space="preserve"> </w:t>
      </w:r>
      <w:r>
        <w:rPr>
          <w:w w:val="110"/>
        </w:rPr>
        <w:t>suggestions</w:t>
      </w:r>
      <w:r>
        <w:rPr>
          <w:spacing w:val="-1"/>
          <w:w w:val="110"/>
        </w:rPr>
        <w:t xml:space="preserve"> </w:t>
      </w:r>
      <w:r>
        <w:rPr>
          <w:w w:val="110"/>
        </w:rPr>
        <w:t xml:space="preserve">for </w:t>
      </w:r>
      <w:r>
        <w:rPr>
          <w:spacing w:val="-2"/>
          <w:w w:val="110"/>
        </w:rPr>
        <w:t>improvement.</w:t>
      </w:r>
    </w:p>
    <w:p w14:paraId="5CB5773D" w14:textId="77777777" w:rsidR="002A5991" w:rsidRDefault="002A5991">
      <w:pPr>
        <w:pStyle w:val="BodyText"/>
        <w:rPr>
          <w:sz w:val="26"/>
        </w:rPr>
      </w:pPr>
    </w:p>
    <w:p w14:paraId="38AC4B6F" w14:textId="77777777" w:rsidR="002A5991" w:rsidRDefault="00C211E0">
      <w:pPr>
        <w:pStyle w:val="ListParagraph"/>
        <w:numPr>
          <w:ilvl w:val="1"/>
          <w:numId w:val="19"/>
        </w:numPr>
        <w:tabs>
          <w:tab w:val="left" w:pos="523"/>
        </w:tabs>
        <w:spacing w:before="194"/>
        <w:ind w:hanging="413"/>
        <w:rPr>
          <w:rFonts w:ascii="Bookman Old Style"/>
          <w:b/>
        </w:rPr>
      </w:pPr>
      <w:r>
        <w:rPr>
          <w:rFonts w:ascii="Bookman Old Style"/>
          <w:b/>
          <w:spacing w:val="-4"/>
        </w:rPr>
        <w:t>Continuous</w:t>
      </w:r>
      <w:r>
        <w:rPr>
          <w:rFonts w:ascii="Bookman Old Style"/>
          <w:b/>
          <w:spacing w:val="-10"/>
        </w:rPr>
        <w:t xml:space="preserve"> </w:t>
      </w:r>
      <w:r>
        <w:rPr>
          <w:rFonts w:ascii="Bookman Old Style"/>
          <w:b/>
          <w:spacing w:val="-4"/>
        </w:rPr>
        <w:t>Learning</w:t>
      </w:r>
      <w:r>
        <w:rPr>
          <w:rFonts w:ascii="Bookman Old Style"/>
          <w:b/>
          <w:spacing w:val="-9"/>
        </w:rPr>
        <w:t xml:space="preserve"> </w:t>
      </w:r>
      <w:r>
        <w:rPr>
          <w:rFonts w:ascii="Bookman Old Style"/>
          <w:b/>
          <w:spacing w:val="-4"/>
        </w:rPr>
        <w:t>Points</w:t>
      </w:r>
      <w:r>
        <w:rPr>
          <w:rFonts w:ascii="Bookman Old Style"/>
          <w:b/>
          <w:spacing w:val="-9"/>
        </w:rPr>
        <w:t xml:space="preserve"> </w:t>
      </w:r>
      <w:r>
        <w:rPr>
          <w:rFonts w:ascii="Bookman Old Style"/>
          <w:b/>
          <w:spacing w:val="-4"/>
        </w:rPr>
        <w:t>(CLP).</w:t>
      </w:r>
    </w:p>
    <w:p w14:paraId="44D6A6DC" w14:textId="77777777" w:rsidR="002A5991" w:rsidRDefault="002A5991">
      <w:pPr>
        <w:pStyle w:val="BodyText"/>
        <w:rPr>
          <w:rFonts w:ascii="Bookman Old Style"/>
          <w:b/>
          <w:sz w:val="26"/>
        </w:rPr>
      </w:pPr>
    </w:p>
    <w:p w14:paraId="79CC0EF9" w14:textId="29511924" w:rsidR="002A5991" w:rsidRDefault="00C211E0">
      <w:pPr>
        <w:pStyle w:val="BodyText"/>
        <w:spacing w:before="220" w:line="271" w:lineRule="auto"/>
        <w:ind w:left="110" w:right="314"/>
      </w:pPr>
      <w:r>
        <w:rPr>
          <w:w w:val="105"/>
        </w:rPr>
        <w:t>Designated</w:t>
      </w:r>
      <w:r>
        <w:rPr>
          <w:spacing w:val="40"/>
          <w:w w:val="105"/>
        </w:rPr>
        <w:t xml:space="preserve"> </w:t>
      </w:r>
      <w:r>
        <w:rPr>
          <w:w w:val="105"/>
        </w:rPr>
        <w:t>Source</w:t>
      </w:r>
      <w:r>
        <w:rPr>
          <w:spacing w:val="40"/>
          <w:w w:val="105"/>
        </w:rPr>
        <w:t xml:space="preserve"> </w:t>
      </w:r>
      <w:r>
        <w:rPr>
          <w:w w:val="105"/>
        </w:rPr>
        <w:t>Selection</w:t>
      </w:r>
      <w:r>
        <w:rPr>
          <w:spacing w:val="40"/>
          <w:w w:val="105"/>
        </w:rPr>
        <w:t xml:space="preserve"> </w:t>
      </w:r>
      <w:r>
        <w:rPr>
          <w:w w:val="105"/>
        </w:rPr>
        <w:t>trainers</w:t>
      </w:r>
      <w:r>
        <w:rPr>
          <w:spacing w:val="40"/>
          <w:w w:val="105"/>
        </w:rPr>
        <w:t xml:space="preserve"> </w:t>
      </w:r>
      <w:r>
        <w:rPr>
          <w:w w:val="105"/>
        </w:rPr>
        <w:t>may</w:t>
      </w:r>
      <w:r>
        <w:rPr>
          <w:spacing w:val="40"/>
          <w:w w:val="105"/>
        </w:rPr>
        <w:t xml:space="preserve"> </w:t>
      </w:r>
      <w:r>
        <w:rPr>
          <w:w w:val="105"/>
        </w:rPr>
        <w:t>grant</w:t>
      </w:r>
      <w:r>
        <w:rPr>
          <w:spacing w:val="40"/>
          <w:w w:val="105"/>
        </w:rPr>
        <w:t xml:space="preserve"> </w:t>
      </w:r>
      <w:r>
        <w:rPr>
          <w:w w:val="105"/>
        </w:rPr>
        <w:t>CLPs</w:t>
      </w:r>
      <w:r>
        <w:rPr>
          <w:spacing w:val="40"/>
          <w:w w:val="105"/>
        </w:rPr>
        <w:t xml:space="preserve"> </w:t>
      </w:r>
      <w:r>
        <w:rPr>
          <w:w w:val="105"/>
        </w:rPr>
        <w:t>to</w:t>
      </w:r>
      <w:r>
        <w:rPr>
          <w:spacing w:val="40"/>
          <w:w w:val="105"/>
        </w:rPr>
        <w:t xml:space="preserve"> </w:t>
      </w:r>
      <w:r>
        <w:rPr>
          <w:w w:val="105"/>
        </w:rPr>
        <w:t>source</w:t>
      </w:r>
      <w:r>
        <w:rPr>
          <w:spacing w:val="40"/>
          <w:w w:val="105"/>
        </w:rPr>
        <w:t xml:space="preserve"> </w:t>
      </w:r>
      <w:r>
        <w:rPr>
          <w:w w:val="105"/>
        </w:rPr>
        <w:t>selection</w:t>
      </w:r>
      <w:r>
        <w:rPr>
          <w:spacing w:val="40"/>
          <w:w w:val="105"/>
        </w:rPr>
        <w:t xml:space="preserve"> </w:t>
      </w:r>
      <w:r>
        <w:rPr>
          <w:w w:val="105"/>
        </w:rPr>
        <w:t>attendees.</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 xml:space="preserve">general rule, CLPs must be given based on the length and intensity of the training provided. </w:t>
      </w:r>
      <w:r w:rsidR="00E65C7B" w:rsidRPr="00E65C7B">
        <w:rPr>
          <w:w w:val="105"/>
        </w:rPr>
        <w:t>"Trainers may grant one (1) CLP for each hour of instruction."</w:t>
      </w:r>
    </w:p>
    <w:p w14:paraId="24676A7C" w14:textId="77777777" w:rsidR="002A5991" w:rsidRDefault="002A5991">
      <w:pPr>
        <w:pStyle w:val="BodyText"/>
        <w:rPr>
          <w:sz w:val="26"/>
        </w:rPr>
      </w:pPr>
    </w:p>
    <w:p w14:paraId="55DD2D2F" w14:textId="388AD9D7" w:rsidR="002A5991" w:rsidRPr="00C211E0" w:rsidRDefault="00C211E0" w:rsidP="00C211E0">
      <w:pPr>
        <w:spacing w:before="171"/>
        <w:ind w:left="110"/>
        <w:rPr>
          <w:rFonts w:ascii="Bookman Old Style"/>
          <w:b/>
          <w:sz w:val="25"/>
        </w:rPr>
      </w:pPr>
      <w:r>
        <w:rPr>
          <w:rFonts w:ascii="Bookman Old Style"/>
          <w:b/>
          <w:sz w:val="25"/>
        </w:rPr>
        <w:t>LIST</w:t>
      </w:r>
      <w:r>
        <w:rPr>
          <w:rFonts w:ascii="Bookman Old Style"/>
          <w:b/>
          <w:spacing w:val="7"/>
          <w:sz w:val="25"/>
        </w:rPr>
        <w:t xml:space="preserve"> </w:t>
      </w:r>
      <w:r>
        <w:rPr>
          <w:rFonts w:ascii="Bookman Old Style"/>
          <w:b/>
          <w:sz w:val="25"/>
        </w:rPr>
        <w:t>OF</w:t>
      </w:r>
      <w:r>
        <w:rPr>
          <w:rFonts w:ascii="Bookman Old Style"/>
          <w:b/>
          <w:spacing w:val="8"/>
          <w:sz w:val="25"/>
        </w:rPr>
        <w:t xml:space="preserve"> </w:t>
      </w:r>
      <w:r>
        <w:rPr>
          <w:rFonts w:ascii="Bookman Old Style"/>
          <w:b/>
          <w:sz w:val="25"/>
        </w:rPr>
        <w:t>TABLES</w:t>
      </w:r>
      <w:r>
        <w:rPr>
          <w:rFonts w:ascii="Bookman Old Style"/>
          <w:b/>
          <w:spacing w:val="8"/>
          <w:sz w:val="25"/>
        </w:rPr>
        <w:t xml:space="preserve"> </w:t>
      </w:r>
      <w:r>
        <w:rPr>
          <w:rFonts w:ascii="Bookman Old Style"/>
          <w:b/>
          <w:sz w:val="25"/>
        </w:rPr>
        <w:t>AND</w:t>
      </w:r>
      <w:r>
        <w:rPr>
          <w:rFonts w:ascii="Bookman Old Style"/>
          <w:b/>
          <w:spacing w:val="8"/>
          <w:sz w:val="25"/>
        </w:rPr>
        <w:t xml:space="preserve"> </w:t>
      </w:r>
      <w:r>
        <w:rPr>
          <w:rFonts w:ascii="Bookman Old Style"/>
          <w:b/>
          <w:sz w:val="25"/>
        </w:rPr>
        <w:t>FIGURES</w:t>
      </w:r>
      <w:r>
        <w:rPr>
          <w:rFonts w:ascii="Bookman Old Style"/>
          <w:b/>
          <w:spacing w:val="10"/>
          <w:sz w:val="25"/>
        </w:rPr>
        <w:t xml:space="preserve"> </w:t>
      </w:r>
      <w:r>
        <w:rPr>
          <w:rFonts w:ascii="Bookman Old Style"/>
          <w:b/>
          <w:sz w:val="25"/>
        </w:rPr>
        <w:t>(No</w:t>
      </w:r>
      <w:r>
        <w:rPr>
          <w:rFonts w:ascii="Bookman Old Style"/>
          <w:b/>
          <w:spacing w:val="8"/>
          <w:sz w:val="25"/>
        </w:rPr>
        <w:t xml:space="preserve"> </w:t>
      </w:r>
      <w:r>
        <w:rPr>
          <w:rFonts w:ascii="Bookman Old Style"/>
          <w:b/>
          <w:sz w:val="25"/>
        </w:rPr>
        <w:t>DAF</w:t>
      </w:r>
      <w:r>
        <w:rPr>
          <w:rFonts w:ascii="Bookman Old Style"/>
          <w:b/>
          <w:spacing w:val="8"/>
          <w:sz w:val="25"/>
        </w:rPr>
        <w:t xml:space="preserve"> </w:t>
      </w:r>
      <w:r>
        <w:rPr>
          <w:rFonts w:ascii="Bookman Old Style"/>
          <w:b/>
          <w:spacing w:val="-2"/>
          <w:sz w:val="25"/>
        </w:rPr>
        <w:t>text)</w:t>
      </w:r>
    </w:p>
    <w:sectPr w:rsidR="002A5991" w:rsidRPr="00C211E0">
      <w:pgSz w:w="11910" w:h="16840"/>
      <w:pgMar w:top="84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I, AMANDA M CIV USAF HAF SAF/AQCP" w:date="2024-05-16T10:09:00Z" w:initials="AR">
    <w:p w14:paraId="7084E7D3" w14:textId="77777777" w:rsidR="00E74D75" w:rsidRDefault="00E74D75" w:rsidP="00E74D75">
      <w:pPr>
        <w:pStyle w:val="CommentText"/>
      </w:pPr>
      <w:r>
        <w:rPr>
          <w:rStyle w:val="CommentReference"/>
        </w:rPr>
        <w:annotationRef/>
      </w:r>
      <w:r>
        <w:t>Added link</w:t>
      </w:r>
    </w:p>
  </w:comment>
  <w:comment w:id="8" w:author="ROSSI, AMANDA M CIV USAF HAF SAF/AQCP" w:date="2024-05-16T10:13:00Z" w:initials="AR">
    <w:p w14:paraId="207CDAB6" w14:textId="77777777" w:rsidR="00E74D75" w:rsidRDefault="00E74D75" w:rsidP="00E74D75">
      <w:pPr>
        <w:pStyle w:val="CommentText"/>
      </w:pPr>
      <w:r>
        <w:rPr>
          <w:rStyle w:val="CommentReference"/>
        </w:rPr>
        <w:annotationRef/>
      </w:r>
      <w:r>
        <w:t>Paragraph needs to be separated; currently runs into the previous on acq.gov</w:t>
      </w:r>
    </w:p>
  </w:comment>
  <w:comment w:id="9" w:author="ROSSI, AMANDA M CIV USAF HAF SAF/AQCP" w:date="2024-05-16T10:11:00Z" w:initials="AR">
    <w:p w14:paraId="242602D5" w14:textId="4A4F58EA" w:rsidR="00E74D75" w:rsidRDefault="00E74D75" w:rsidP="00E74D75">
      <w:pPr>
        <w:pStyle w:val="CommentText"/>
      </w:pPr>
      <w:r>
        <w:rPr>
          <w:rStyle w:val="CommentReference"/>
        </w:rPr>
        <w:annotationRef/>
      </w:r>
      <w:r>
        <w:t>Paragraph needs to be separated; currently runs into the previous on acq.gov</w:t>
      </w:r>
    </w:p>
  </w:comment>
  <w:comment w:id="10" w:author="ROSSI, AMANDA M CIV USAF HAF SAF/AQCP" w:date="2024-05-16T10:17:00Z" w:initials="AR">
    <w:p w14:paraId="7A6C891F" w14:textId="77777777" w:rsidR="00215FFA" w:rsidRDefault="00215FFA" w:rsidP="00215FFA">
      <w:pPr>
        <w:pStyle w:val="CommentText"/>
      </w:pPr>
      <w:r>
        <w:rPr>
          <w:rStyle w:val="CommentReference"/>
        </w:rPr>
        <w:annotationRef/>
      </w:r>
      <w:r>
        <w:t>Moved to this section instead of 1.21.1 currently on acq.gov</w:t>
      </w:r>
    </w:p>
  </w:comment>
  <w:comment w:id="11" w:author="ROSSI, AMANDA M CIV USAF HAF SAF/AQCP" w:date="2024-05-16T10:16:00Z" w:initials="AR">
    <w:p w14:paraId="53BC5225" w14:textId="7AF50AA4" w:rsidR="00215FFA" w:rsidRDefault="00215FFA" w:rsidP="00215FFA">
      <w:pPr>
        <w:pStyle w:val="CommentText"/>
      </w:pPr>
      <w:r>
        <w:rPr>
          <w:rStyle w:val="CommentReference"/>
        </w:rPr>
        <w:annotationRef/>
      </w:r>
      <w:r>
        <w:t>Changed from “evaluated”</w:t>
      </w:r>
    </w:p>
  </w:comment>
  <w:comment w:id="14" w:author="ROSSI, AMANDA M CIV USAF HAF SAF/AQCP" w:date="2024-05-16T10:18:00Z" w:initials="AR">
    <w:p w14:paraId="1D522175" w14:textId="77777777" w:rsidR="00215FFA" w:rsidRDefault="00215FFA" w:rsidP="00215FFA">
      <w:pPr>
        <w:pStyle w:val="CommentText"/>
      </w:pPr>
      <w:r>
        <w:rPr>
          <w:rStyle w:val="CommentReference"/>
        </w:rPr>
        <w:annotationRef/>
      </w:r>
      <w:r>
        <w:t>NEW</w:t>
      </w:r>
    </w:p>
  </w:comment>
  <w:comment w:id="15" w:author="ROSSI, AMANDA M CIV USAF HAF SAF/AQCP" w:date="2024-05-16T10:19:00Z" w:initials="AR">
    <w:p w14:paraId="5C3F5C43" w14:textId="77777777" w:rsidR="00215FFA" w:rsidRDefault="00215FFA" w:rsidP="00215FFA">
      <w:pPr>
        <w:pStyle w:val="CommentText"/>
      </w:pPr>
      <w:r>
        <w:rPr>
          <w:rStyle w:val="CommentReference"/>
        </w:rPr>
        <w:annotationRef/>
      </w:r>
      <w:r>
        <w:t>All revised and new links</w:t>
      </w:r>
    </w:p>
  </w:comment>
  <w:comment w:id="16" w:author="ROSSI, AMANDA M CIV USAF HAF SAF/AQCP" w:date="2024-05-16T10:21:00Z" w:initials="AR">
    <w:p w14:paraId="2730A9C1" w14:textId="77777777" w:rsidR="00411182" w:rsidRDefault="00411182" w:rsidP="00411182">
      <w:pPr>
        <w:pStyle w:val="CommentText"/>
      </w:pPr>
      <w:r>
        <w:rPr>
          <w:rStyle w:val="CommentReference"/>
        </w:rPr>
        <w:annotationRef/>
      </w:r>
      <w:r>
        <w:t>Some folks were confused that this was a link because it didn’t appear as an underlined hyperlink</w:t>
      </w:r>
    </w:p>
  </w:comment>
  <w:comment w:id="17" w:author="ROSSI, AMANDA M CIV USAF HAF SAF/AQCP" w:date="2024-05-16T10:22:00Z" w:initials="AR">
    <w:p w14:paraId="5318522B" w14:textId="77777777" w:rsidR="00411182" w:rsidRDefault="00411182" w:rsidP="00411182">
      <w:pPr>
        <w:pStyle w:val="CommentText"/>
      </w:pPr>
      <w:r>
        <w:rPr>
          <w:rStyle w:val="CommentReference"/>
        </w:rPr>
        <w:annotationRef/>
      </w:r>
      <w:r>
        <w:t>Some folks were confused that this was a link because it didn’t appear as an underlined hyperlink</w:t>
      </w:r>
    </w:p>
  </w:comment>
  <w:comment w:id="18" w:author="ROSSI, AMANDA M CIV USAF HAF SAF/AQCP" w:date="2024-05-16T10:25:00Z" w:initials="AR">
    <w:p w14:paraId="7E731CB7"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19" w:author="ROSSI, AMANDA M CIV USAF HAF SAF/AQCP" w:date="2024-05-16T10:26:00Z" w:initials="AR">
    <w:p w14:paraId="7D9D4494" w14:textId="77777777" w:rsidR="0088725C" w:rsidRDefault="0088725C" w:rsidP="0088725C">
      <w:pPr>
        <w:pStyle w:val="CommentText"/>
      </w:pPr>
      <w:r>
        <w:rPr>
          <w:rStyle w:val="CommentReference"/>
        </w:rPr>
        <w:annotationRef/>
      </w:r>
      <w:r>
        <w:t>Revised and new verbiage</w:t>
      </w:r>
    </w:p>
  </w:comment>
  <w:comment w:id="20" w:author="ROSSI, AMANDA M CIV USAF HAF SAF/AQCP" w:date="2024-05-16T10:27:00Z" w:initials="AR">
    <w:p w14:paraId="2875F99B"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21" w:author="ROSSI, AMANDA M CIV USAF HAF SAF/AQCP" w:date="2024-05-16T10:28:00Z" w:initials="AR">
    <w:p w14:paraId="5CB17051" w14:textId="77777777" w:rsidR="0088725C" w:rsidRDefault="0088725C" w:rsidP="0088725C">
      <w:pPr>
        <w:pStyle w:val="CommentText"/>
      </w:pPr>
      <w:r>
        <w:rPr>
          <w:rStyle w:val="CommentReference"/>
        </w:rPr>
        <w:annotationRef/>
      </w:r>
      <w:r>
        <w:t>NEW</w:t>
      </w:r>
    </w:p>
  </w:comment>
  <w:comment w:id="22" w:author="ROSSI, AMANDA M CIV USAF HAF SAF/AQCP" w:date="2024-05-16T10:28:00Z" w:initials="AR">
    <w:p w14:paraId="6F8046E5"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23" w:author="ROSSI, AMANDA M CIV USAF HAF SAF/AQCP" w:date="2024-05-16T10:29:00Z" w:initials="AR">
    <w:p w14:paraId="1ED2D977"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24" w:author="ROSSI, AMANDA M CIV USAF HAF SAF/AQCP" w:date="2024-05-16T10:29:00Z" w:initials="AR">
    <w:p w14:paraId="7065D915"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25" w:author="ROSSI, AMANDA M CIV USAF HAF SAF/AQCP" w:date="2024-05-16T10:29:00Z" w:initials="AR">
    <w:p w14:paraId="570EFA09" w14:textId="77777777" w:rsidR="0088725C" w:rsidRDefault="0088725C" w:rsidP="0088725C">
      <w:pPr>
        <w:pStyle w:val="CommentText"/>
      </w:pPr>
      <w:r>
        <w:rPr>
          <w:rStyle w:val="CommentReference"/>
        </w:rPr>
        <w:annotationRef/>
      </w:r>
      <w:r>
        <w:t>NEW</w:t>
      </w:r>
    </w:p>
  </w:comment>
  <w:comment w:id="26" w:author="ROSSI, AMANDA M CIV USAF HAF SAF/AQCP" w:date="2024-05-16T10:29:00Z" w:initials="AR">
    <w:p w14:paraId="1FDAC94A" w14:textId="68C5EFE1" w:rsidR="0088725C" w:rsidRDefault="0088725C" w:rsidP="0088725C">
      <w:pPr>
        <w:pStyle w:val="CommentText"/>
      </w:pPr>
      <w:r>
        <w:rPr>
          <w:rStyle w:val="CommentReference"/>
        </w:rPr>
        <w:annotationRef/>
      </w:r>
      <w:r>
        <w:t>Some folks were confused that this was a link because it didn’t appear as an underlined hyperlink</w:t>
      </w:r>
    </w:p>
  </w:comment>
  <w:comment w:id="27" w:author="ROSSI, AMANDA M CIV USAF HAF SAF/AQCP" w:date="2024-05-16T10:29:00Z" w:initials="AR">
    <w:p w14:paraId="5E5E375A" w14:textId="77777777" w:rsidR="0088725C" w:rsidRDefault="0088725C" w:rsidP="0088725C">
      <w:pPr>
        <w:pStyle w:val="CommentText"/>
      </w:pPr>
      <w:r>
        <w:rPr>
          <w:rStyle w:val="CommentReference"/>
        </w:rPr>
        <w:annotationRef/>
      </w:r>
      <w:r>
        <w:t>Some folks were confused that this was a link because it didn’t appear as an underlined hyperlink</w:t>
      </w:r>
    </w:p>
  </w:comment>
  <w:comment w:id="28" w:author="ROSSI, AMANDA M CIV USAF HAF SAF/AQCP" w:date="2024-05-16T10:30:00Z" w:initials="AR">
    <w:p w14:paraId="40B4AEF9" w14:textId="77777777" w:rsidR="0088725C" w:rsidRDefault="0088725C" w:rsidP="0088725C">
      <w:pPr>
        <w:pStyle w:val="CommentText"/>
      </w:pPr>
      <w:r>
        <w:rPr>
          <w:rStyle w:val="CommentReference"/>
        </w:rPr>
        <w:annotationRef/>
      </w:r>
      <w:r>
        <w:t>There’s no space between the words on acq.gov</w:t>
      </w:r>
    </w:p>
  </w:comment>
  <w:comment w:id="29" w:author="ROSSI, AMANDA M CIV USAF HAF SAF/AQCP" w:date="2024-05-16T10:30:00Z" w:initials="AR">
    <w:p w14:paraId="2FCE7DBC" w14:textId="77777777" w:rsidR="000566F6" w:rsidRDefault="000566F6" w:rsidP="000566F6">
      <w:pPr>
        <w:pStyle w:val="CommentText"/>
      </w:pPr>
      <w:r>
        <w:rPr>
          <w:rStyle w:val="CommentReference"/>
        </w:rPr>
        <w:annotationRef/>
      </w:r>
      <w:r>
        <w:t>Some folks were confused that this was a link because it didn’t appear as an underlined hyperlink</w:t>
      </w:r>
    </w:p>
  </w:comment>
  <w:comment w:id="30" w:author="ROSSI, AMANDA M CIV USAF HAF SAF/AQCP" w:date="2024-05-16T10:31:00Z" w:initials="AR">
    <w:p w14:paraId="06700B92" w14:textId="77777777" w:rsidR="000566F6" w:rsidRDefault="000566F6" w:rsidP="000566F6">
      <w:pPr>
        <w:pStyle w:val="CommentText"/>
      </w:pPr>
      <w:r>
        <w:rPr>
          <w:rStyle w:val="CommentReference"/>
        </w:rPr>
        <w:annotationRef/>
      </w:r>
      <w:r>
        <w:t>Link added</w:t>
      </w:r>
    </w:p>
  </w:comment>
  <w:comment w:id="37" w:author="ROSSI, AMANDA M CIV USAF HAF SAF/AQCP" w:date="2024-05-16T10:31:00Z" w:initials="AR">
    <w:p w14:paraId="1C1E71EE" w14:textId="77777777" w:rsidR="000566F6" w:rsidRDefault="000566F6" w:rsidP="000566F6">
      <w:pPr>
        <w:pStyle w:val="CommentText"/>
      </w:pPr>
      <w:r>
        <w:rPr>
          <w:rStyle w:val="CommentReference"/>
        </w:rPr>
        <w:annotationRef/>
      </w:r>
      <w:r>
        <w:t>Link added</w:t>
      </w:r>
    </w:p>
  </w:comment>
  <w:comment w:id="31" w:author="ROSSI, AMANDA M CIV USAF HAF SAF/AQCP" w:date="2024-05-16T10:32:00Z" w:initials="AR">
    <w:p w14:paraId="683892CC" w14:textId="77777777" w:rsidR="000566F6" w:rsidRDefault="000566F6" w:rsidP="000566F6">
      <w:pPr>
        <w:pStyle w:val="CommentText"/>
      </w:pPr>
      <w:r>
        <w:rPr>
          <w:rStyle w:val="CommentReference"/>
        </w:rPr>
        <w:annotationRef/>
      </w:r>
      <w:r>
        <w:t>reformatted</w:t>
      </w:r>
    </w:p>
  </w:comment>
  <w:comment w:id="38" w:author="ROSSI, AMANDA M CIV USAF HAF SAF/AQCP" w:date="2024-05-16T10:33:00Z" w:initials="AR">
    <w:p w14:paraId="6B4830E4" w14:textId="77777777" w:rsidR="000566F6" w:rsidRDefault="000566F6" w:rsidP="000566F6">
      <w:pPr>
        <w:pStyle w:val="CommentText"/>
      </w:pPr>
      <w:r>
        <w:rPr>
          <w:rStyle w:val="CommentReference"/>
        </w:rPr>
        <w:annotationRef/>
      </w:r>
      <w:r>
        <w:t>revised</w:t>
      </w:r>
    </w:p>
  </w:comment>
  <w:comment w:id="39" w:author="ROSSI, AMANDA M CIV USAF HAF SAF/AQCP" w:date="2024-05-16T10:33:00Z" w:initials="AR">
    <w:p w14:paraId="07A11CBA" w14:textId="77777777" w:rsidR="000566F6" w:rsidRDefault="000566F6" w:rsidP="000566F6">
      <w:pPr>
        <w:pStyle w:val="CommentText"/>
      </w:pPr>
      <w:r>
        <w:rPr>
          <w:rStyle w:val="CommentReference"/>
        </w:rPr>
        <w:annotationRef/>
      </w:r>
      <w:r>
        <w:t>revised</w:t>
      </w:r>
    </w:p>
  </w:comment>
  <w:comment w:id="40" w:author="ROSSI, AMANDA M CIV USAF HAF SAF/AQCP" w:date="2024-05-16T11:09:00Z" w:initials="AR">
    <w:p w14:paraId="67C82E18" w14:textId="77777777" w:rsidR="00196F3B" w:rsidRDefault="00196F3B" w:rsidP="00196F3B">
      <w:pPr>
        <w:pStyle w:val="CommentText"/>
      </w:pPr>
      <w:r>
        <w:rPr>
          <w:rStyle w:val="CommentReference"/>
        </w:rPr>
        <w:annotationRef/>
      </w:r>
      <w:r>
        <w:t>NEW</w:t>
      </w:r>
    </w:p>
  </w:comment>
  <w:comment w:id="41" w:author="ROSSI, AMANDA M CIV USAF HAF SAF/AQCP" w:date="2024-05-16T10:37:00Z" w:initials="AR">
    <w:p w14:paraId="0149A08C" w14:textId="0DDDBCB9" w:rsidR="0095465B" w:rsidRDefault="0095465B" w:rsidP="0095465B">
      <w:pPr>
        <w:pStyle w:val="CommentText"/>
      </w:pPr>
      <w:r>
        <w:rPr>
          <w:rStyle w:val="CommentReference"/>
        </w:rPr>
        <w:annotationRef/>
      </w:r>
      <w:r>
        <w:t>revised</w:t>
      </w:r>
    </w:p>
  </w:comment>
  <w:comment w:id="42" w:author="ROSSI, AMANDA M CIV USAF HAF SAF/AQCP" w:date="2024-05-16T10:38:00Z" w:initials="AR">
    <w:p w14:paraId="084A0733" w14:textId="77777777" w:rsidR="0095465B" w:rsidRDefault="0095465B" w:rsidP="0095465B">
      <w:pPr>
        <w:pStyle w:val="CommentText"/>
      </w:pPr>
      <w:r>
        <w:rPr>
          <w:rStyle w:val="CommentReference"/>
        </w:rPr>
        <w:annotationRef/>
      </w:r>
      <w:r>
        <w:t>New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4E7D3" w15:done="0"/>
  <w15:commentEx w15:paraId="207CDAB6" w15:done="0"/>
  <w15:commentEx w15:paraId="242602D5" w15:done="0"/>
  <w15:commentEx w15:paraId="7A6C891F" w15:done="0"/>
  <w15:commentEx w15:paraId="53BC5225" w15:done="0"/>
  <w15:commentEx w15:paraId="1D522175" w15:done="0"/>
  <w15:commentEx w15:paraId="5C3F5C43" w15:done="0"/>
  <w15:commentEx w15:paraId="2730A9C1" w15:done="0"/>
  <w15:commentEx w15:paraId="5318522B" w15:done="0"/>
  <w15:commentEx w15:paraId="7E731CB7" w15:done="0"/>
  <w15:commentEx w15:paraId="7D9D4494" w15:done="0"/>
  <w15:commentEx w15:paraId="2875F99B" w15:done="0"/>
  <w15:commentEx w15:paraId="5CB17051" w15:done="0"/>
  <w15:commentEx w15:paraId="6F8046E5" w15:done="0"/>
  <w15:commentEx w15:paraId="1ED2D977" w15:done="0"/>
  <w15:commentEx w15:paraId="7065D915" w15:done="0"/>
  <w15:commentEx w15:paraId="570EFA09" w15:done="0"/>
  <w15:commentEx w15:paraId="1FDAC94A" w15:done="0"/>
  <w15:commentEx w15:paraId="5E5E375A" w15:done="0"/>
  <w15:commentEx w15:paraId="40B4AEF9" w15:done="0"/>
  <w15:commentEx w15:paraId="2FCE7DBC" w15:done="0"/>
  <w15:commentEx w15:paraId="06700B92" w15:done="0"/>
  <w15:commentEx w15:paraId="1C1E71EE" w15:done="0"/>
  <w15:commentEx w15:paraId="683892CC" w15:done="0"/>
  <w15:commentEx w15:paraId="6B4830E4" w15:done="0"/>
  <w15:commentEx w15:paraId="07A11CBA" w15:done="0"/>
  <w15:commentEx w15:paraId="67C82E18" w15:done="0"/>
  <w15:commentEx w15:paraId="0149A08C" w15:done="0"/>
  <w15:commentEx w15:paraId="084A07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059F5" w16cex:dateUtc="2024-05-16T16:09:00Z"/>
  <w16cex:commentExtensible w16cex:durableId="29F05AD2" w16cex:dateUtc="2024-05-16T16:13:00Z"/>
  <w16cex:commentExtensible w16cex:durableId="29F05A46" w16cex:dateUtc="2024-05-16T16:11:00Z"/>
  <w16cex:commentExtensible w16cex:durableId="29F05BB4" w16cex:dateUtc="2024-05-16T16:17:00Z"/>
  <w16cex:commentExtensible w16cex:durableId="29F05B8D" w16cex:dateUtc="2024-05-16T16:16:00Z"/>
  <w16cex:commentExtensible w16cex:durableId="29F05BE9" w16cex:dateUtc="2024-05-16T16:18:00Z"/>
  <w16cex:commentExtensible w16cex:durableId="29F05C24" w16cex:dateUtc="2024-05-16T16:19:00Z"/>
  <w16cex:commentExtensible w16cex:durableId="29F05CC3" w16cex:dateUtc="2024-05-16T16:21:00Z"/>
  <w16cex:commentExtensible w16cex:durableId="29F05CC8" w16cex:dateUtc="2024-05-16T16:22:00Z"/>
  <w16cex:commentExtensible w16cex:durableId="29F05D91" w16cex:dateUtc="2024-05-16T16:25:00Z"/>
  <w16cex:commentExtensible w16cex:durableId="29F05DC3" w16cex:dateUtc="2024-05-16T16:26:00Z"/>
  <w16cex:commentExtensible w16cex:durableId="29F05E25" w16cex:dateUtc="2024-05-16T16:27:00Z"/>
  <w16cex:commentExtensible w16cex:durableId="29F05E38" w16cex:dateUtc="2024-05-16T16:28:00Z"/>
  <w16cex:commentExtensible w16cex:durableId="29F05E4B" w16cex:dateUtc="2024-05-16T16:28:00Z"/>
  <w16cex:commentExtensible w16cex:durableId="29F05E70" w16cex:dateUtc="2024-05-16T16:29:00Z"/>
  <w16cex:commentExtensible w16cex:durableId="29F05E8E" w16cex:dateUtc="2024-05-16T16:29:00Z"/>
  <w16cex:commentExtensible w16cex:durableId="29F05E9A" w16cex:dateUtc="2024-05-16T16:29:00Z"/>
  <w16cex:commentExtensible w16cex:durableId="29F05E94" w16cex:dateUtc="2024-05-16T16:29:00Z"/>
  <w16cex:commentExtensible w16cex:durableId="29F05EA6" w16cex:dateUtc="2024-05-16T16:29:00Z"/>
  <w16cex:commentExtensible w16cex:durableId="29F05EBA" w16cex:dateUtc="2024-05-16T16:30:00Z"/>
  <w16cex:commentExtensible w16cex:durableId="29F05EC3" w16cex:dateUtc="2024-05-16T16:30:00Z"/>
  <w16cex:commentExtensible w16cex:durableId="29F05EF4" w16cex:dateUtc="2024-05-16T16:31:00Z"/>
  <w16cex:commentExtensible w16cex:durableId="29F05F1E" w16cex:dateUtc="2024-05-16T16:31:00Z"/>
  <w16cex:commentExtensible w16cex:durableId="29F05F49" w16cex:dateUtc="2024-05-16T16:32:00Z"/>
  <w16cex:commentExtensible w16cex:durableId="29F05F62" w16cex:dateUtc="2024-05-16T16:33:00Z"/>
  <w16cex:commentExtensible w16cex:durableId="29F05F7C" w16cex:dateUtc="2024-05-16T16:33:00Z"/>
  <w16cex:commentExtensible w16cex:durableId="29F067DD" w16cex:dateUtc="2024-05-16T17:09:00Z"/>
  <w16cex:commentExtensible w16cex:durableId="29F06050" w16cex:dateUtc="2024-05-16T16:37:00Z"/>
  <w16cex:commentExtensible w16cex:durableId="29F060A4" w16cex:dateUtc="2024-05-16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4E7D3" w16cid:durableId="29F059F5"/>
  <w16cid:commentId w16cid:paraId="207CDAB6" w16cid:durableId="29F05AD2"/>
  <w16cid:commentId w16cid:paraId="242602D5" w16cid:durableId="29F05A46"/>
  <w16cid:commentId w16cid:paraId="7A6C891F" w16cid:durableId="29F05BB4"/>
  <w16cid:commentId w16cid:paraId="53BC5225" w16cid:durableId="29F05B8D"/>
  <w16cid:commentId w16cid:paraId="1D522175" w16cid:durableId="29F05BE9"/>
  <w16cid:commentId w16cid:paraId="5C3F5C43" w16cid:durableId="29F05C24"/>
  <w16cid:commentId w16cid:paraId="2730A9C1" w16cid:durableId="29F05CC3"/>
  <w16cid:commentId w16cid:paraId="5318522B" w16cid:durableId="29F05CC8"/>
  <w16cid:commentId w16cid:paraId="7E731CB7" w16cid:durableId="29F05D91"/>
  <w16cid:commentId w16cid:paraId="7D9D4494" w16cid:durableId="29F05DC3"/>
  <w16cid:commentId w16cid:paraId="2875F99B" w16cid:durableId="29F05E25"/>
  <w16cid:commentId w16cid:paraId="5CB17051" w16cid:durableId="29F05E38"/>
  <w16cid:commentId w16cid:paraId="6F8046E5" w16cid:durableId="29F05E4B"/>
  <w16cid:commentId w16cid:paraId="1ED2D977" w16cid:durableId="29F05E70"/>
  <w16cid:commentId w16cid:paraId="7065D915" w16cid:durableId="29F05E8E"/>
  <w16cid:commentId w16cid:paraId="570EFA09" w16cid:durableId="29F05E9A"/>
  <w16cid:commentId w16cid:paraId="1FDAC94A" w16cid:durableId="29F05E94"/>
  <w16cid:commentId w16cid:paraId="5E5E375A" w16cid:durableId="29F05EA6"/>
  <w16cid:commentId w16cid:paraId="40B4AEF9" w16cid:durableId="29F05EBA"/>
  <w16cid:commentId w16cid:paraId="2FCE7DBC" w16cid:durableId="29F05EC3"/>
  <w16cid:commentId w16cid:paraId="06700B92" w16cid:durableId="29F05EF4"/>
  <w16cid:commentId w16cid:paraId="1C1E71EE" w16cid:durableId="29F05F1E"/>
  <w16cid:commentId w16cid:paraId="683892CC" w16cid:durableId="29F05F49"/>
  <w16cid:commentId w16cid:paraId="6B4830E4" w16cid:durableId="29F05F62"/>
  <w16cid:commentId w16cid:paraId="07A11CBA" w16cid:durableId="29F05F7C"/>
  <w16cid:commentId w16cid:paraId="67C82E18" w16cid:durableId="29F067DD"/>
  <w16cid:commentId w16cid:paraId="0149A08C" w16cid:durableId="29F06050"/>
  <w16cid:commentId w16cid:paraId="084A0733" w16cid:durableId="29F060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DE2"/>
    <w:multiLevelType w:val="hybridMultilevel"/>
    <w:tmpl w:val="ACB29AD4"/>
    <w:lvl w:ilvl="0" w:tplc="2B92DCF2">
      <w:start w:val="1"/>
      <w:numFmt w:val="lowerLetter"/>
      <w:lvlText w:val="%1."/>
      <w:lvlJc w:val="left"/>
      <w:pPr>
        <w:ind w:left="110" w:hanging="244"/>
      </w:pPr>
      <w:rPr>
        <w:rFonts w:ascii="Cambria" w:eastAsia="Cambria" w:hAnsi="Cambria" w:cs="Cambria" w:hint="default"/>
        <w:b w:val="0"/>
        <w:bCs w:val="0"/>
        <w:i w:val="0"/>
        <w:iCs w:val="0"/>
        <w:spacing w:val="0"/>
        <w:w w:val="118"/>
        <w:sz w:val="22"/>
        <w:szCs w:val="22"/>
        <w:lang w:val="en-US" w:eastAsia="en-US" w:bidi="ar-SA"/>
      </w:rPr>
    </w:lvl>
    <w:lvl w:ilvl="1" w:tplc="D9B8105A">
      <w:numFmt w:val="bullet"/>
      <w:lvlText w:val="•"/>
      <w:lvlJc w:val="left"/>
      <w:pPr>
        <w:ind w:left="1150" w:hanging="244"/>
      </w:pPr>
      <w:rPr>
        <w:rFonts w:hint="default"/>
        <w:lang w:val="en-US" w:eastAsia="en-US" w:bidi="ar-SA"/>
      </w:rPr>
    </w:lvl>
    <w:lvl w:ilvl="2" w:tplc="9028C4DA">
      <w:numFmt w:val="bullet"/>
      <w:lvlText w:val="•"/>
      <w:lvlJc w:val="left"/>
      <w:pPr>
        <w:ind w:left="2181" w:hanging="244"/>
      </w:pPr>
      <w:rPr>
        <w:rFonts w:hint="default"/>
        <w:lang w:val="en-US" w:eastAsia="en-US" w:bidi="ar-SA"/>
      </w:rPr>
    </w:lvl>
    <w:lvl w:ilvl="3" w:tplc="7298B0C6">
      <w:numFmt w:val="bullet"/>
      <w:lvlText w:val="•"/>
      <w:lvlJc w:val="left"/>
      <w:pPr>
        <w:ind w:left="3211" w:hanging="244"/>
      </w:pPr>
      <w:rPr>
        <w:rFonts w:hint="default"/>
        <w:lang w:val="en-US" w:eastAsia="en-US" w:bidi="ar-SA"/>
      </w:rPr>
    </w:lvl>
    <w:lvl w:ilvl="4" w:tplc="3B78B852">
      <w:numFmt w:val="bullet"/>
      <w:lvlText w:val="•"/>
      <w:lvlJc w:val="left"/>
      <w:pPr>
        <w:ind w:left="4242" w:hanging="244"/>
      </w:pPr>
      <w:rPr>
        <w:rFonts w:hint="default"/>
        <w:lang w:val="en-US" w:eastAsia="en-US" w:bidi="ar-SA"/>
      </w:rPr>
    </w:lvl>
    <w:lvl w:ilvl="5" w:tplc="A85422C0">
      <w:numFmt w:val="bullet"/>
      <w:lvlText w:val="•"/>
      <w:lvlJc w:val="left"/>
      <w:pPr>
        <w:ind w:left="5272" w:hanging="244"/>
      </w:pPr>
      <w:rPr>
        <w:rFonts w:hint="default"/>
        <w:lang w:val="en-US" w:eastAsia="en-US" w:bidi="ar-SA"/>
      </w:rPr>
    </w:lvl>
    <w:lvl w:ilvl="6" w:tplc="8FF40696">
      <w:numFmt w:val="bullet"/>
      <w:lvlText w:val="•"/>
      <w:lvlJc w:val="left"/>
      <w:pPr>
        <w:ind w:left="6303" w:hanging="244"/>
      </w:pPr>
      <w:rPr>
        <w:rFonts w:hint="default"/>
        <w:lang w:val="en-US" w:eastAsia="en-US" w:bidi="ar-SA"/>
      </w:rPr>
    </w:lvl>
    <w:lvl w:ilvl="7" w:tplc="EAA2F7EE">
      <w:numFmt w:val="bullet"/>
      <w:lvlText w:val="•"/>
      <w:lvlJc w:val="left"/>
      <w:pPr>
        <w:ind w:left="7333" w:hanging="244"/>
      </w:pPr>
      <w:rPr>
        <w:rFonts w:hint="default"/>
        <w:lang w:val="en-US" w:eastAsia="en-US" w:bidi="ar-SA"/>
      </w:rPr>
    </w:lvl>
    <w:lvl w:ilvl="8" w:tplc="05A259CC">
      <w:numFmt w:val="bullet"/>
      <w:lvlText w:val="•"/>
      <w:lvlJc w:val="left"/>
      <w:pPr>
        <w:ind w:left="8364" w:hanging="244"/>
      </w:pPr>
      <w:rPr>
        <w:rFonts w:hint="default"/>
        <w:lang w:val="en-US" w:eastAsia="en-US" w:bidi="ar-SA"/>
      </w:rPr>
    </w:lvl>
  </w:abstractNum>
  <w:abstractNum w:abstractNumId="1" w15:restartNumberingAfterBreak="0">
    <w:nsid w:val="0C624F5A"/>
    <w:multiLevelType w:val="hybridMultilevel"/>
    <w:tmpl w:val="EF368FE6"/>
    <w:lvl w:ilvl="0" w:tplc="0C903D26">
      <w:start w:val="2"/>
      <w:numFmt w:val="lowerLetter"/>
      <w:lvlText w:val="(%1)"/>
      <w:lvlJc w:val="left"/>
      <w:pPr>
        <w:ind w:left="454" w:hanging="344"/>
      </w:pPr>
      <w:rPr>
        <w:rFonts w:ascii="Cambria" w:eastAsia="Cambria" w:hAnsi="Cambria" w:cs="Cambria" w:hint="default"/>
        <w:b w:val="0"/>
        <w:bCs w:val="0"/>
        <w:i w:val="0"/>
        <w:iCs w:val="0"/>
        <w:spacing w:val="-1"/>
        <w:w w:val="97"/>
        <w:sz w:val="22"/>
        <w:szCs w:val="22"/>
        <w:lang w:val="en-US" w:eastAsia="en-US" w:bidi="ar-SA"/>
      </w:rPr>
    </w:lvl>
    <w:lvl w:ilvl="1" w:tplc="5642BA60">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63D6641A">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A79A64AE">
      <w:numFmt w:val="bullet"/>
      <w:lvlText w:val="•"/>
      <w:lvlJc w:val="left"/>
      <w:pPr>
        <w:ind w:left="1705" w:hanging="281"/>
      </w:pPr>
      <w:rPr>
        <w:rFonts w:hint="default"/>
        <w:lang w:val="en-US" w:eastAsia="en-US" w:bidi="ar-SA"/>
      </w:rPr>
    </w:lvl>
    <w:lvl w:ilvl="4" w:tplc="CA34AE3C">
      <w:numFmt w:val="bullet"/>
      <w:lvlText w:val="•"/>
      <w:lvlJc w:val="left"/>
      <w:pPr>
        <w:ind w:left="2951" w:hanging="281"/>
      </w:pPr>
      <w:rPr>
        <w:rFonts w:hint="default"/>
        <w:lang w:val="en-US" w:eastAsia="en-US" w:bidi="ar-SA"/>
      </w:rPr>
    </w:lvl>
    <w:lvl w:ilvl="5" w:tplc="E4B81C9A">
      <w:numFmt w:val="bullet"/>
      <w:lvlText w:val="•"/>
      <w:lvlJc w:val="left"/>
      <w:pPr>
        <w:ind w:left="4197" w:hanging="281"/>
      </w:pPr>
      <w:rPr>
        <w:rFonts w:hint="default"/>
        <w:lang w:val="en-US" w:eastAsia="en-US" w:bidi="ar-SA"/>
      </w:rPr>
    </w:lvl>
    <w:lvl w:ilvl="6" w:tplc="925663AC">
      <w:numFmt w:val="bullet"/>
      <w:lvlText w:val="•"/>
      <w:lvlJc w:val="left"/>
      <w:pPr>
        <w:ind w:left="5442" w:hanging="281"/>
      </w:pPr>
      <w:rPr>
        <w:rFonts w:hint="default"/>
        <w:lang w:val="en-US" w:eastAsia="en-US" w:bidi="ar-SA"/>
      </w:rPr>
    </w:lvl>
    <w:lvl w:ilvl="7" w:tplc="33C68B6E">
      <w:numFmt w:val="bullet"/>
      <w:lvlText w:val="•"/>
      <w:lvlJc w:val="left"/>
      <w:pPr>
        <w:ind w:left="6688" w:hanging="281"/>
      </w:pPr>
      <w:rPr>
        <w:rFonts w:hint="default"/>
        <w:lang w:val="en-US" w:eastAsia="en-US" w:bidi="ar-SA"/>
      </w:rPr>
    </w:lvl>
    <w:lvl w:ilvl="8" w:tplc="95AC50C4">
      <w:numFmt w:val="bullet"/>
      <w:lvlText w:val="•"/>
      <w:lvlJc w:val="left"/>
      <w:pPr>
        <w:ind w:left="7934" w:hanging="281"/>
      </w:pPr>
      <w:rPr>
        <w:rFonts w:hint="default"/>
        <w:lang w:val="en-US" w:eastAsia="en-US" w:bidi="ar-SA"/>
      </w:rPr>
    </w:lvl>
  </w:abstractNum>
  <w:abstractNum w:abstractNumId="2" w15:restartNumberingAfterBreak="0">
    <w:nsid w:val="10AE0D77"/>
    <w:multiLevelType w:val="hybridMultilevel"/>
    <w:tmpl w:val="7974D35E"/>
    <w:lvl w:ilvl="0" w:tplc="5F1410D6">
      <w:numFmt w:val="bullet"/>
      <w:lvlText w:val="-"/>
      <w:lvlJc w:val="left"/>
      <w:pPr>
        <w:ind w:left="110" w:hanging="130"/>
      </w:pPr>
      <w:rPr>
        <w:rFonts w:ascii="Cambria" w:eastAsia="Cambria" w:hAnsi="Cambria" w:cs="Cambria" w:hint="default"/>
        <w:b w:val="0"/>
        <w:bCs w:val="0"/>
        <w:i w:val="0"/>
        <w:iCs w:val="0"/>
        <w:spacing w:val="0"/>
        <w:w w:val="91"/>
        <w:sz w:val="22"/>
        <w:szCs w:val="22"/>
        <w:lang w:val="en-US" w:eastAsia="en-US" w:bidi="ar-SA"/>
      </w:rPr>
    </w:lvl>
    <w:lvl w:ilvl="1" w:tplc="42D42CBA">
      <w:numFmt w:val="bullet"/>
      <w:lvlText w:val="•"/>
      <w:lvlJc w:val="left"/>
      <w:pPr>
        <w:ind w:left="1150" w:hanging="130"/>
      </w:pPr>
      <w:rPr>
        <w:rFonts w:hint="default"/>
        <w:lang w:val="en-US" w:eastAsia="en-US" w:bidi="ar-SA"/>
      </w:rPr>
    </w:lvl>
    <w:lvl w:ilvl="2" w:tplc="4FDC0D76">
      <w:numFmt w:val="bullet"/>
      <w:lvlText w:val="•"/>
      <w:lvlJc w:val="left"/>
      <w:pPr>
        <w:ind w:left="2181" w:hanging="130"/>
      </w:pPr>
      <w:rPr>
        <w:rFonts w:hint="default"/>
        <w:lang w:val="en-US" w:eastAsia="en-US" w:bidi="ar-SA"/>
      </w:rPr>
    </w:lvl>
    <w:lvl w:ilvl="3" w:tplc="B62A077A">
      <w:numFmt w:val="bullet"/>
      <w:lvlText w:val="•"/>
      <w:lvlJc w:val="left"/>
      <w:pPr>
        <w:ind w:left="3211" w:hanging="130"/>
      </w:pPr>
      <w:rPr>
        <w:rFonts w:hint="default"/>
        <w:lang w:val="en-US" w:eastAsia="en-US" w:bidi="ar-SA"/>
      </w:rPr>
    </w:lvl>
    <w:lvl w:ilvl="4" w:tplc="1BB2CD8C">
      <w:numFmt w:val="bullet"/>
      <w:lvlText w:val="•"/>
      <w:lvlJc w:val="left"/>
      <w:pPr>
        <w:ind w:left="4242" w:hanging="130"/>
      </w:pPr>
      <w:rPr>
        <w:rFonts w:hint="default"/>
        <w:lang w:val="en-US" w:eastAsia="en-US" w:bidi="ar-SA"/>
      </w:rPr>
    </w:lvl>
    <w:lvl w:ilvl="5" w:tplc="F76C91F2">
      <w:numFmt w:val="bullet"/>
      <w:lvlText w:val="•"/>
      <w:lvlJc w:val="left"/>
      <w:pPr>
        <w:ind w:left="5272" w:hanging="130"/>
      </w:pPr>
      <w:rPr>
        <w:rFonts w:hint="default"/>
        <w:lang w:val="en-US" w:eastAsia="en-US" w:bidi="ar-SA"/>
      </w:rPr>
    </w:lvl>
    <w:lvl w:ilvl="6" w:tplc="5BD6A3A2">
      <w:numFmt w:val="bullet"/>
      <w:lvlText w:val="•"/>
      <w:lvlJc w:val="left"/>
      <w:pPr>
        <w:ind w:left="6303" w:hanging="130"/>
      </w:pPr>
      <w:rPr>
        <w:rFonts w:hint="default"/>
        <w:lang w:val="en-US" w:eastAsia="en-US" w:bidi="ar-SA"/>
      </w:rPr>
    </w:lvl>
    <w:lvl w:ilvl="7" w:tplc="FB602D7C">
      <w:numFmt w:val="bullet"/>
      <w:lvlText w:val="•"/>
      <w:lvlJc w:val="left"/>
      <w:pPr>
        <w:ind w:left="7333" w:hanging="130"/>
      </w:pPr>
      <w:rPr>
        <w:rFonts w:hint="default"/>
        <w:lang w:val="en-US" w:eastAsia="en-US" w:bidi="ar-SA"/>
      </w:rPr>
    </w:lvl>
    <w:lvl w:ilvl="8" w:tplc="4CD2814C">
      <w:numFmt w:val="bullet"/>
      <w:lvlText w:val="•"/>
      <w:lvlJc w:val="left"/>
      <w:pPr>
        <w:ind w:left="8364" w:hanging="130"/>
      </w:pPr>
      <w:rPr>
        <w:rFonts w:hint="default"/>
        <w:lang w:val="en-US" w:eastAsia="en-US" w:bidi="ar-SA"/>
      </w:rPr>
    </w:lvl>
  </w:abstractNum>
  <w:abstractNum w:abstractNumId="3" w15:restartNumberingAfterBreak="0">
    <w:nsid w:val="11995C6E"/>
    <w:multiLevelType w:val="multilevel"/>
    <w:tmpl w:val="3F7CF018"/>
    <w:lvl w:ilvl="0">
      <w:start w:val="1"/>
      <w:numFmt w:val="decimal"/>
      <w:lvlText w:val="%1"/>
      <w:lvlJc w:val="left"/>
      <w:pPr>
        <w:ind w:left="110" w:hanging="755"/>
      </w:pPr>
      <w:rPr>
        <w:rFonts w:hint="default"/>
        <w:lang w:val="en-US" w:eastAsia="en-US" w:bidi="ar-SA"/>
      </w:rPr>
    </w:lvl>
    <w:lvl w:ilvl="1">
      <w:start w:val="4"/>
      <w:numFmt w:val="decimal"/>
      <w:lvlText w:val="%1.%2"/>
      <w:lvlJc w:val="left"/>
      <w:pPr>
        <w:ind w:left="110" w:hanging="755"/>
      </w:pPr>
      <w:rPr>
        <w:rFonts w:hint="default"/>
        <w:lang w:val="en-US" w:eastAsia="en-US" w:bidi="ar-SA"/>
      </w:rPr>
    </w:lvl>
    <w:lvl w:ilvl="2">
      <w:start w:val="2"/>
      <w:numFmt w:val="decimal"/>
      <w:lvlText w:val="%1.%2.%3"/>
      <w:lvlJc w:val="left"/>
      <w:pPr>
        <w:ind w:left="110" w:hanging="755"/>
      </w:pPr>
      <w:rPr>
        <w:rFonts w:hint="default"/>
        <w:spacing w:val="0"/>
        <w:w w:val="100"/>
        <w:lang w:val="en-US" w:eastAsia="en-US" w:bidi="ar-SA"/>
      </w:rPr>
    </w:lvl>
    <w:lvl w:ilvl="3">
      <w:start w:val="2"/>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2"/>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2"/>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174" w:hanging="1132"/>
      </w:pPr>
      <w:rPr>
        <w:rFonts w:hint="default"/>
        <w:lang w:val="en-US" w:eastAsia="en-US" w:bidi="ar-SA"/>
      </w:rPr>
    </w:lvl>
    <w:lvl w:ilvl="7">
      <w:numFmt w:val="bullet"/>
      <w:lvlText w:val="•"/>
      <w:lvlJc w:val="left"/>
      <w:pPr>
        <w:ind w:left="7237" w:hanging="1132"/>
      </w:pPr>
      <w:rPr>
        <w:rFonts w:hint="default"/>
        <w:lang w:val="en-US" w:eastAsia="en-US" w:bidi="ar-SA"/>
      </w:rPr>
    </w:lvl>
    <w:lvl w:ilvl="8">
      <w:numFmt w:val="bullet"/>
      <w:lvlText w:val="•"/>
      <w:lvlJc w:val="left"/>
      <w:pPr>
        <w:ind w:left="8299" w:hanging="1132"/>
      </w:pPr>
      <w:rPr>
        <w:rFonts w:hint="default"/>
        <w:lang w:val="en-US" w:eastAsia="en-US" w:bidi="ar-SA"/>
      </w:rPr>
    </w:lvl>
  </w:abstractNum>
  <w:abstractNum w:abstractNumId="4" w15:restartNumberingAfterBreak="0">
    <w:nsid w:val="15BF7B92"/>
    <w:multiLevelType w:val="hybridMultilevel"/>
    <w:tmpl w:val="E8081DE4"/>
    <w:lvl w:ilvl="0" w:tplc="27DA47A2">
      <w:start w:val="1"/>
      <w:numFmt w:val="lowerRoman"/>
      <w:lvlText w:val="(%1)"/>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1" w:tplc="5E22C556">
      <w:start w:val="1"/>
      <w:numFmt w:val="lowerLetter"/>
      <w:lvlText w:val="%2."/>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2" w:tplc="2C30B6F4">
      <w:numFmt w:val="bullet"/>
      <w:lvlText w:val="•"/>
      <w:lvlJc w:val="left"/>
      <w:pPr>
        <w:ind w:left="1478" w:hanging="244"/>
      </w:pPr>
      <w:rPr>
        <w:rFonts w:hint="default"/>
        <w:lang w:val="en-US" w:eastAsia="en-US" w:bidi="ar-SA"/>
      </w:rPr>
    </w:lvl>
    <w:lvl w:ilvl="3" w:tplc="53880E90">
      <w:numFmt w:val="bullet"/>
      <w:lvlText w:val="•"/>
      <w:lvlJc w:val="left"/>
      <w:pPr>
        <w:ind w:left="2596" w:hanging="244"/>
      </w:pPr>
      <w:rPr>
        <w:rFonts w:hint="default"/>
        <w:lang w:val="en-US" w:eastAsia="en-US" w:bidi="ar-SA"/>
      </w:rPr>
    </w:lvl>
    <w:lvl w:ilvl="4" w:tplc="2B025E1C">
      <w:numFmt w:val="bullet"/>
      <w:lvlText w:val="•"/>
      <w:lvlJc w:val="left"/>
      <w:pPr>
        <w:ind w:left="3715" w:hanging="244"/>
      </w:pPr>
      <w:rPr>
        <w:rFonts w:hint="default"/>
        <w:lang w:val="en-US" w:eastAsia="en-US" w:bidi="ar-SA"/>
      </w:rPr>
    </w:lvl>
    <w:lvl w:ilvl="5" w:tplc="C43CDA82">
      <w:numFmt w:val="bullet"/>
      <w:lvlText w:val="•"/>
      <w:lvlJc w:val="left"/>
      <w:pPr>
        <w:ind w:left="4833" w:hanging="244"/>
      </w:pPr>
      <w:rPr>
        <w:rFonts w:hint="default"/>
        <w:lang w:val="en-US" w:eastAsia="en-US" w:bidi="ar-SA"/>
      </w:rPr>
    </w:lvl>
    <w:lvl w:ilvl="6" w:tplc="5CEA0B70">
      <w:numFmt w:val="bullet"/>
      <w:lvlText w:val="•"/>
      <w:lvlJc w:val="left"/>
      <w:pPr>
        <w:ind w:left="5952" w:hanging="244"/>
      </w:pPr>
      <w:rPr>
        <w:rFonts w:hint="default"/>
        <w:lang w:val="en-US" w:eastAsia="en-US" w:bidi="ar-SA"/>
      </w:rPr>
    </w:lvl>
    <w:lvl w:ilvl="7" w:tplc="34562636">
      <w:numFmt w:val="bullet"/>
      <w:lvlText w:val="•"/>
      <w:lvlJc w:val="left"/>
      <w:pPr>
        <w:ind w:left="7070" w:hanging="244"/>
      </w:pPr>
      <w:rPr>
        <w:rFonts w:hint="default"/>
        <w:lang w:val="en-US" w:eastAsia="en-US" w:bidi="ar-SA"/>
      </w:rPr>
    </w:lvl>
    <w:lvl w:ilvl="8" w:tplc="4F0E3DC2">
      <w:numFmt w:val="bullet"/>
      <w:lvlText w:val="•"/>
      <w:lvlJc w:val="left"/>
      <w:pPr>
        <w:ind w:left="8188" w:hanging="244"/>
      </w:pPr>
      <w:rPr>
        <w:rFonts w:hint="default"/>
        <w:lang w:val="en-US" w:eastAsia="en-US" w:bidi="ar-SA"/>
      </w:rPr>
    </w:lvl>
  </w:abstractNum>
  <w:abstractNum w:abstractNumId="5" w15:restartNumberingAfterBreak="0">
    <w:nsid w:val="18F36A92"/>
    <w:multiLevelType w:val="hybridMultilevel"/>
    <w:tmpl w:val="5016AEAC"/>
    <w:lvl w:ilvl="0" w:tplc="819E0EAE">
      <w:start w:val="1"/>
      <w:numFmt w:val="lowerLetter"/>
      <w:lvlText w:val="%1."/>
      <w:lvlJc w:val="left"/>
      <w:pPr>
        <w:ind w:left="110" w:hanging="244"/>
      </w:pPr>
      <w:rPr>
        <w:rFonts w:ascii="Cambria" w:eastAsia="Cambria" w:hAnsi="Cambria" w:cs="Cambria" w:hint="default"/>
        <w:b w:val="0"/>
        <w:bCs w:val="0"/>
        <w:i w:val="0"/>
        <w:iCs w:val="0"/>
        <w:spacing w:val="0"/>
        <w:w w:val="118"/>
        <w:sz w:val="22"/>
        <w:szCs w:val="22"/>
        <w:lang w:val="en-US" w:eastAsia="en-US" w:bidi="ar-SA"/>
      </w:rPr>
    </w:lvl>
    <w:lvl w:ilvl="1" w:tplc="93E662E2">
      <w:numFmt w:val="bullet"/>
      <w:lvlText w:val="•"/>
      <w:lvlJc w:val="left"/>
      <w:pPr>
        <w:ind w:left="1150" w:hanging="244"/>
      </w:pPr>
      <w:rPr>
        <w:rFonts w:hint="default"/>
        <w:lang w:val="en-US" w:eastAsia="en-US" w:bidi="ar-SA"/>
      </w:rPr>
    </w:lvl>
    <w:lvl w:ilvl="2" w:tplc="F5704C10">
      <w:numFmt w:val="bullet"/>
      <w:lvlText w:val="•"/>
      <w:lvlJc w:val="left"/>
      <w:pPr>
        <w:ind w:left="2181" w:hanging="244"/>
      </w:pPr>
      <w:rPr>
        <w:rFonts w:hint="default"/>
        <w:lang w:val="en-US" w:eastAsia="en-US" w:bidi="ar-SA"/>
      </w:rPr>
    </w:lvl>
    <w:lvl w:ilvl="3" w:tplc="731EA374">
      <w:numFmt w:val="bullet"/>
      <w:lvlText w:val="•"/>
      <w:lvlJc w:val="left"/>
      <w:pPr>
        <w:ind w:left="3211" w:hanging="244"/>
      </w:pPr>
      <w:rPr>
        <w:rFonts w:hint="default"/>
        <w:lang w:val="en-US" w:eastAsia="en-US" w:bidi="ar-SA"/>
      </w:rPr>
    </w:lvl>
    <w:lvl w:ilvl="4" w:tplc="2624B666">
      <w:numFmt w:val="bullet"/>
      <w:lvlText w:val="•"/>
      <w:lvlJc w:val="left"/>
      <w:pPr>
        <w:ind w:left="4242" w:hanging="244"/>
      </w:pPr>
      <w:rPr>
        <w:rFonts w:hint="default"/>
        <w:lang w:val="en-US" w:eastAsia="en-US" w:bidi="ar-SA"/>
      </w:rPr>
    </w:lvl>
    <w:lvl w:ilvl="5" w:tplc="0702507C">
      <w:numFmt w:val="bullet"/>
      <w:lvlText w:val="•"/>
      <w:lvlJc w:val="left"/>
      <w:pPr>
        <w:ind w:left="5272" w:hanging="244"/>
      </w:pPr>
      <w:rPr>
        <w:rFonts w:hint="default"/>
        <w:lang w:val="en-US" w:eastAsia="en-US" w:bidi="ar-SA"/>
      </w:rPr>
    </w:lvl>
    <w:lvl w:ilvl="6" w:tplc="2FC04026">
      <w:numFmt w:val="bullet"/>
      <w:lvlText w:val="•"/>
      <w:lvlJc w:val="left"/>
      <w:pPr>
        <w:ind w:left="6303" w:hanging="244"/>
      </w:pPr>
      <w:rPr>
        <w:rFonts w:hint="default"/>
        <w:lang w:val="en-US" w:eastAsia="en-US" w:bidi="ar-SA"/>
      </w:rPr>
    </w:lvl>
    <w:lvl w:ilvl="7" w:tplc="70D4E9C8">
      <w:numFmt w:val="bullet"/>
      <w:lvlText w:val="•"/>
      <w:lvlJc w:val="left"/>
      <w:pPr>
        <w:ind w:left="7333" w:hanging="244"/>
      </w:pPr>
      <w:rPr>
        <w:rFonts w:hint="default"/>
        <w:lang w:val="en-US" w:eastAsia="en-US" w:bidi="ar-SA"/>
      </w:rPr>
    </w:lvl>
    <w:lvl w:ilvl="8" w:tplc="5AFE441C">
      <w:numFmt w:val="bullet"/>
      <w:lvlText w:val="•"/>
      <w:lvlJc w:val="left"/>
      <w:pPr>
        <w:ind w:left="8364" w:hanging="244"/>
      </w:pPr>
      <w:rPr>
        <w:rFonts w:hint="default"/>
        <w:lang w:val="en-US" w:eastAsia="en-US" w:bidi="ar-SA"/>
      </w:rPr>
    </w:lvl>
  </w:abstractNum>
  <w:abstractNum w:abstractNumId="6" w15:restartNumberingAfterBreak="0">
    <w:nsid w:val="27D12882"/>
    <w:multiLevelType w:val="hybridMultilevel"/>
    <w:tmpl w:val="85C8B3CC"/>
    <w:lvl w:ilvl="0" w:tplc="172C76E4">
      <w:start w:val="1"/>
      <w:numFmt w:val="decimal"/>
      <w:lvlText w:val="%1."/>
      <w:lvlJc w:val="left"/>
      <w:pPr>
        <w:ind w:left="362" w:hanging="252"/>
      </w:pPr>
      <w:rPr>
        <w:rFonts w:ascii="Cambria" w:eastAsia="Cambria" w:hAnsi="Cambria" w:cs="Cambria" w:hint="default"/>
        <w:b w:val="0"/>
        <w:bCs w:val="0"/>
        <w:i w:val="0"/>
        <w:iCs w:val="0"/>
        <w:spacing w:val="0"/>
        <w:w w:val="99"/>
        <w:sz w:val="22"/>
        <w:szCs w:val="22"/>
        <w:lang w:val="en-US" w:eastAsia="en-US" w:bidi="ar-SA"/>
      </w:rPr>
    </w:lvl>
    <w:lvl w:ilvl="1" w:tplc="7624B732">
      <w:start w:val="1"/>
      <w:numFmt w:val="lowerLetter"/>
      <w:lvlText w:val="%2."/>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2" w:tplc="9782C16A">
      <w:start w:val="1"/>
      <w:numFmt w:val="lowerRoman"/>
      <w:lvlText w:val="(%3)"/>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3" w:tplc="7F7E82CC">
      <w:start w:val="1"/>
      <w:numFmt w:val="lowerLetter"/>
      <w:lvlText w:val="(%4)"/>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4" w:tplc="75D4E586">
      <w:numFmt w:val="bullet"/>
      <w:lvlText w:val="•"/>
      <w:lvlJc w:val="left"/>
      <w:pPr>
        <w:ind w:left="3715" w:hanging="336"/>
      </w:pPr>
      <w:rPr>
        <w:rFonts w:hint="default"/>
        <w:lang w:val="en-US" w:eastAsia="en-US" w:bidi="ar-SA"/>
      </w:rPr>
    </w:lvl>
    <w:lvl w:ilvl="5" w:tplc="DAAC7956">
      <w:numFmt w:val="bullet"/>
      <w:lvlText w:val="•"/>
      <w:lvlJc w:val="left"/>
      <w:pPr>
        <w:ind w:left="4833" w:hanging="336"/>
      </w:pPr>
      <w:rPr>
        <w:rFonts w:hint="default"/>
        <w:lang w:val="en-US" w:eastAsia="en-US" w:bidi="ar-SA"/>
      </w:rPr>
    </w:lvl>
    <w:lvl w:ilvl="6" w:tplc="474CC544">
      <w:numFmt w:val="bullet"/>
      <w:lvlText w:val="•"/>
      <w:lvlJc w:val="left"/>
      <w:pPr>
        <w:ind w:left="5952" w:hanging="336"/>
      </w:pPr>
      <w:rPr>
        <w:rFonts w:hint="default"/>
        <w:lang w:val="en-US" w:eastAsia="en-US" w:bidi="ar-SA"/>
      </w:rPr>
    </w:lvl>
    <w:lvl w:ilvl="7" w:tplc="7910B792">
      <w:numFmt w:val="bullet"/>
      <w:lvlText w:val="•"/>
      <w:lvlJc w:val="left"/>
      <w:pPr>
        <w:ind w:left="7070" w:hanging="336"/>
      </w:pPr>
      <w:rPr>
        <w:rFonts w:hint="default"/>
        <w:lang w:val="en-US" w:eastAsia="en-US" w:bidi="ar-SA"/>
      </w:rPr>
    </w:lvl>
    <w:lvl w:ilvl="8" w:tplc="10C6E4FE">
      <w:numFmt w:val="bullet"/>
      <w:lvlText w:val="•"/>
      <w:lvlJc w:val="left"/>
      <w:pPr>
        <w:ind w:left="8188" w:hanging="336"/>
      </w:pPr>
      <w:rPr>
        <w:rFonts w:hint="default"/>
        <w:lang w:val="en-US" w:eastAsia="en-US" w:bidi="ar-SA"/>
      </w:rPr>
    </w:lvl>
  </w:abstractNum>
  <w:abstractNum w:abstractNumId="7" w15:restartNumberingAfterBreak="0">
    <w:nsid w:val="28FF7A16"/>
    <w:multiLevelType w:val="multilevel"/>
    <w:tmpl w:val="BE4E4236"/>
    <w:lvl w:ilvl="0">
      <w:start w:val="1"/>
      <w:numFmt w:val="decimal"/>
      <w:lvlText w:val="%1"/>
      <w:lvlJc w:val="left"/>
      <w:pPr>
        <w:ind w:left="352" w:hanging="242"/>
      </w:pPr>
      <w:rPr>
        <w:rFonts w:ascii="Bookman Old Style" w:eastAsia="Bookman Old Style" w:hAnsi="Bookman Old Style" w:cs="Bookman Old Style" w:hint="default"/>
        <w:b/>
        <w:bCs/>
        <w:i w:val="0"/>
        <w:iCs w:val="0"/>
        <w:spacing w:val="0"/>
        <w:w w:val="97"/>
        <w:sz w:val="25"/>
        <w:szCs w:val="25"/>
        <w:lang w:val="en-US" w:eastAsia="en-US" w:bidi="ar-SA"/>
      </w:rPr>
    </w:lvl>
    <w:lvl w:ilvl="1">
      <w:start w:val="1"/>
      <w:numFmt w:val="decimal"/>
      <w:lvlText w:val="%1.%2"/>
      <w:lvlJc w:val="left"/>
      <w:pPr>
        <w:ind w:left="523" w:hanging="414"/>
      </w:pPr>
      <w:rPr>
        <w:rFonts w:ascii="Bookman Old Style" w:eastAsia="Bookman Old Style" w:hAnsi="Bookman Old Style" w:cs="Bookman Old Style" w:hint="default"/>
        <w:b/>
        <w:bCs/>
        <w:i w:val="0"/>
        <w:iCs w:val="0"/>
        <w:spacing w:val="0"/>
        <w:w w:val="94"/>
        <w:sz w:val="22"/>
        <w:szCs w:val="22"/>
        <w:lang w:val="en-US" w:eastAsia="en-US" w:bidi="ar-SA"/>
      </w:rPr>
    </w:lvl>
    <w:lvl w:ilvl="2">
      <w:start w:val="1"/>
      <w:numFmt w:val="decimal"/>
      <w:lvlText w:val="%1.%2.%3"/>
      <w:lvlJc w:val="left"/>
      <w:pPr>
        <w:ind w:left="3086"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45"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5."/>
      <w:lvlJc w:val="left"/>
      <w:pPr>
        <w:ind w:left="354" w:hanging="263"/>
      </w:pPr>
      <w:rPr>
        <w:rFonts w:ascii="Bookman Old Style" w:eastAsia="Bookman Old Style" w:hAnsi="Bookman Old Style" w:cs="Bookman Old Style" w:hint="default"/>
        <w:b/>
        <w:bCs/>
        <w:i w:val="0"/>
        <w:iCs w:val="0"/>
        <w:spacing w:val="0"/>
        <w:w w:val="94"/>
        <w:sz w:val="21"/>
        <w:szCs w:val="21"/>
        <w:lang w:val="en-US" w:eastAsia="en-US" w:bidi="ar-SA"/>
      </w:rPr>
    </w:lvl>
    <w:lvl w:ilvl="5">
      <w:numFmt w:val="bullet"/>
      <w:lvlText w:val="•"/>
      <w:lvlJc w:val="left"/>
      <w:pPr>
        <w:ind w:left="1061" w:hanging="263"/>
      </w:pPr>
      <w:rPr>
        <w:rFonts w:hint="default"/>
        <w:lang w:val="en-US" w:eastAsia="en-US" w:bidi="ar-SA"/>
      </w:rPr>
    </w:lvl>
    <w:lvl w:ilvl="6">
      <w:numFmt w:val="bullet"/>
      <w:lvlText w:val="•"/>
      <w:lvlJc w:val="left"/>
      <w:pPr>
        <w:ind w:left="1263" w:hanging="263"/>
      </w:pPr>
      <w:rPr>
        <w:rFonts w:hint="default"/>
        <w:lang w:val="en-US" w:eastAsia="en-US" w:bidi="ar-SA"/>
      </w:rPr>
    </w:lvl>
    <w:lvl w:ilvl="7">
      <w:numFmt w:val="bullet"/>
      <w:lvlText w:val="•"/>
      <w:lvlJc w:val="left"/>
      <w:pPr>
        <w:ind w:left="1465" w:hanging="263"/>
      </w:pPr>
      <w:rPr>
        <w:rFonts w:hint="default"/>
        <w:lang w:val="en-US" w:eastAsia="en-US" w:bidi="ar-SA"/>
      </w:rPr>
    </w:lvl>
    <w:lvl w:ilvl="8">
      <w:numFmt w:val="bullet"/>
      <w:lvlText w:val="•"/>
      <w:lvlJc w:val="left"/>
      <w:pPr>
        <w:ind w:left="1667" w:hanging="263"/>
      </w:pPr>
      <w:rPr>
        <w:rFonts w:hint="default"/>
        <w:lang w:val="en-US" w:eastAsia="en-US" w:bidi="ar-SA"/>
      </w:rPr>
    </w:lvl>
  </w:abstractNum>
  <w:abstractNum w:abstractNumId="8" w15:restartNumberingAfterBreak="0">
    <w:nsid w:val="2972358F"/>
    <w:multiLevelType w:val="hybridMultilevel"/>
    <w:tmpl w:val="D5D623EA"/>
    <w:lvl w:ilvl="0" w:tplc="382A0F48">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22A530E">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9012674A">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1EDA1474">
      <w:start w:val="1"/>
      <w:numFmt w:val="lowerLetter"/>
      <w:lvlText w:val="%4."/>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4" w:tplc="FE84A6CA">
      <w:start w:val="1"/>
      <w:numFmt w:val="decimal"/>
      <w:lvlText w:val="%5."/>
      <w:lvlJc w:val="left"/>
      <w:pPr>
        <w:ind w:left="110" w:hanging="252"/>
      </w:pPr>
      <w:rPr>
        <w:rFonts w:ascii="Cambria" w:eastAsia="Cambria" w:hAnsi="Cambria" w:cs="Cambria" w:hint="default"/>
        <w:b w:val="0"/>
        <w:bCs w:val="0"/>
        <w:i w:val="0"/>
        <w:iCs w:val="0"/>
        <w:spacing w:val="0"/>
        <w:w w:val="113"/>
        <w:sz w:val="22"/>
        <w:szCs w:val="22"/>
        <w:lang w:val="en-US" w:eastAsia="en-US" w:bidi="ar-SA"/>
      </w:rPr>
    </w:lvl>
    <w:lvl w:ilvl="5" w:tplc="1262BA16">
      <w:numFmt w:val="bullet"/>
      <w:lvlText w:val="•"/>
      <w:lvlJc w:val="left"/>
      <w:pPr>
        <w:ind w:left="4833" w:hanging="252"/>
      </w:pPr>
      <w:rPr>
        <w:rFonts w:hint="default"/>
        <w:lang w:val="en-US" w:eastAsia="en-US" w:bidi="ar-SA"/>
      </w:rPr>
    </w:lvl>
    <w:lvl w:ilvl="6" w:tplc="94C26430">
      <w:numFmt w:val="bullet"/>
      <w:lvlText w:val="•"/>
      <w:lvlJc w:val="left"/>
      <w:pPr>
        <w:ind w:left="5952" w:hanging="252"/>
      </w:pPr>
      <w:rPr>
        <w:rFonts w:hint="default"/>
        <w:lang w:val="en-US" w:eastAsia="en-US" w:bidi="ar-SA"/>
      </w:rPr>
    </w:lvl>
    <w:lvl w:ilvl="7" w:tplc="0658E04A">
      <w:numFmt w:val="bullet"/>
      <w:lvlText w:val="•"/>
      <w:lvlJc w:val="left"/>
      <w:pPr>
        <w:ind w:left="7070" w:hanging="252"/>
      </w:pPr>
      <w:rPr>
        <w:rFonts w:hint="default"/>
        <w:lang w:val="en-US" w:eastAsia="en-US" w:bidi="ar-SA"/>
      </w:rPr>
    </w:lvl>
    <w:lvl w:ilvl="8" w:tplc="F92A537A">
      <w:numFmt w:val="bullet"/>
      <w:lvlText w:val="•"/>
      <w:lvlJc w:val="left"/>
      <w:pPr>
        <w:ind w:left="8188" w:hanging="252"/>
      </w:pPr>
      <w:rPr>
        <w:rFonts w:hint="default"/>
        <w:lang w:val="en-US" w:eastAsia="en-US" w:bidi="ar-SA"/>
      </w:rPr>
    </w:lvl>
  </w:abstractNum>
  <w:abstractNum w:abstractNumId="9" w15:restartNumberingAfterBreak="0">
    <w:nsid w:val="2DB35B66"/>
    <w:multiLevelType w:val="multilevel"/>
    <w:tmpl w:val="591CF8C2"/>
    <w:lvl w:ilvl="0">
      <w:start w:val="1"/>
      <w:numFmt w:val="decimal"/>
      <w:lvlText w:val="%1"/>
      <w:lvlJc w:val="left"/>
      <w:pPr>
        <w:ind w:left="676" w:hanging="566"/>
      </w:pPr>
      <w:rPr>
        <w:rFonts w:hint="default"/>
        <w:lang w:val="en-US" w:eastAsia="en-US" w:bidi="ar-SA"/>
      </w:rPr>
    </w:lvl>
    <w:lvl w:ilvl="1">
      <w:start w:val="4"/>
      <w:numFmt w:val="decimal"/>
      <w:lvlText w:val="%1.%2"/>
      <w:lvlJc w:val="left"/>
      <w:pPr>
        <w:ind w:left="676" w:hanging="566"/>
      </w:pPr>
      <w:rPr>
        <w:rFonts w:hint="default"/>
        <w:lang w:val="en-US" w:eastAsia="en-US" w:bidi="ar-SA"/>
      </w:rPr>
    </w:lvl>
    <w:lvl w:ilvl="2">
      <w:start w:val="6"/>
      <w:numFmt w:val="decimal"/>
      <w:lvlText w:val="%1.%2.%3"/>
      <w:lvlJc w:val="left"/>
      <w:pPr>
        <w:ind w:left="676"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3928" w:hanging="755"/>
      </w:pPr>
      <w:rPr>
        <w:rFonts w:hint="default"/>
        <w:lang w:val="en-US" w:eastAsia="en-US" w:bidi="ar-SA"/>
      </w:rPr>
    </w:lvl>
    <w:lvl w:ilvl="5">
      <w:numFmt w:val="bullet"/>
      <w:lvlText w:val="•"/>
      <w:lvlJc w:val="left"/>
      <w:pPr>
        <w:ind w:left="5011" w:hanging="755"/>
      </w:pPr>
      <w:rPr>
        <w:rFonts w:hint="default"/>
        <w:lang w:val="en-US" w:eastAsia="en-US" w:bidi="ar-SA"/>
      </w:rPr>
    </w:lvl>
    <w:lvl w:ilvl="6">
      <w:numFmt w:val="bullet"/>
      <w:lvlText w:val="•"/>
      <w:lvlJc w:val="left"/>
      <w:pPr>
        <w:ind w:left="6094" w:hanging="755"/>
      </w:pPr>
      <w:rPr>
        <w:rFonts w:hint="default"/>
        <w:lang w:val="en-US" w:eastAsia="en-US" w:bidi="ar-SA"/>
      </w:rPr>
    </w:lvl>
    <w:lvl w:ilvl="7">
      <w:numFmt w:val="bullet"/>
      <w:lvlText w:val="•"/>
      <w:lvlJc w:val="left"/>
      <w:pPr>
        <w:ind w:left="7177" w:hanging="755"/>
      </w:pPr>
      <w:rPr>
        <w:rFonts w:hint="default"/>
        <w:lang w:val="en-US" w:eastAsia="en-US" w:bidi="ar-SA"/>
      </w:rPr>
    </w:lvl>
    <w:lvl w:ilvl="8">
      <w:numFmt w:val="bullet"/>
      <w:lvlText w:val="•"/>
      <w:lvlJc w:val="left"/>
      <w:pPr>
        <w:ind w:left="8259" w:hanging="755"/>
      </w:pPr>
      <w:rPr>
        <w:rFonts w:hint="default"/>
        <w:lang w:val="en-US" w:eastAsia="en-US" w:bidi="ar-SA"/>
      </w:rPr>
    </w:lvl>
  </w:abstractNum>
  <w:abstractNum w:abstractNumId="10" w15:restartNumberingAfterBreak="0">
    <w:nsid w:val="38AB2603"/>
    <w:multiLevelType w:val="multilevel"/>
    <w:tmpl w:val="1894366C"/>
    <w:lvl w:ilvl="0">
      <w:start w:val="1"/>
      <w:numFmt w:val="decimal"/>
      <w:lvlText w:val="%1"/>
      <w:lvlJc w:val="left"/>
      <w:pPr>
        <w:ind w:left="1053" w:hanging="944"/>
      </w:pPr>
      <w:rPr>
        <w:rFonts w:hint="default"/>
        <w:lang w:val="en-US" w:eastAsia="en-US" w:bidi="ar-SA"/>
      </w:rPr>
    </w:lvl>
    <w:lvl w:ilvl="1">
      <w:start w:val="4"/>
      <w:numFmt w:val="decimal"/>
      <w:lvlText w:val="%1.%2"/>
      <w:lvlJc w:val="left"/>
      <w:pPr>
        <w:ind w:left="1053" w:hanging="944"/>
      </w:pPr>
      <w:rPr>
        <w:rFonts w:hint="default"/>
        <w:lang w:val="en-US" w:eastAsia="en-US" w:bidi="ar-SA"/>
      </w:rPr>
    </w:lvl>
    <w:lvl w:ilvl="2">
      <w:start w:val="1"/>
      <w:numFmt w:val="decimal"/>
      <w:lvlText w:val="%1.%2.%3"/>
      <w:lvlJc w:val="left"/>
      <w:pPr>
        <w:ind w:left="1053" w:hanging="944"/>
      </w:pPr>
      <w:rPr>
        <w:rFonts w:hint="default"/>
        <w:lang w:val="en-US" w:eastAsia="en-US" w:bidi="ar-SA"/>
      </w:rPr>
    </w:lvl>
    <w:lvl w:ilvl="3">
      <w:start w:val="2"/>
      <w:numFmt w:val="decimal"/>
      <w:lvlText w:val="%1.%2.%3.%4"/>
      <w:lvlJc w:val="left"/>
      <w:pPr>
        <w:ind w:left="1053" w:hanging="944"/>
      </w:pPr>
      <w:rPr>
        <w:rFonts w:hint="default"/>
        <w:lang w:val="en-US" w:eastAsia="en-US" w:bidi="ar-SA"/>
      </w:rPr>
    </w:lvl>
    <w:lvl w:ilvl="4">
      <w:start w:val="6"/>
      <w:numFmt w:val="decimal"/>
      <w:lvlText w:val="%1.%2.%3.%4.%5"/>
      <w:lvlJc w:val="left"/>
      <w:pPr>
        <w:ind w:left="1053" w:hanging="944"/>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3"/>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263" w:hanging="1133"/>
      </w:pPr>
      <w:rPr>
        <w:rFonts w:hint="default"/>
        <w:lang w:val="en-US" w:eastAsia="en-US" w:bidi="ar-SA"/>
      </w:rPr>
    </w:lvl>
    <w:lvl w:ilvl="7">
      <w:numFmt w:val="bullet"/>
      <w:lvlText w:val="•"/>
      <w:lvlJc w:val="left"/>
      <w:pPr>
        <w:ind w:left="7303" w:hanging="1133"/>
      </w:pPr>
      <w:rPr>
        <w:rFonts w:hint="default"/>
        <w:lang w:val="en-US" w:eastAsia="en-US" w:bidi="ar-SA"/>
      </w:rPr>
    </w:lvl>
    <w:lvl w:ilvl="8">
      <w:numFmt w:val="bullet"/>
      <w:lvlText w:val="•"/>
      <w:lvlJc w:val="left"/>
      <w:pPr>
        <w:ind w:left="8344" w:hanging="1133"/>
      </w:pPr>
      <w:rPr>
        <w:rFonts w:hint="default"/>
        <w:lang w:val="en-US" w:eastAsia="en-US" w:bidi="ar-SA"/>
      </w:rPr>
    </w:lvl>
  </w:abstractNum>
  <w:abstractNum w:abstractNumId="11" w15:restartNumberingAfterBreak="0">
    <w:nsid w:val="3BC4158A"/>
    <w:multiLevelType w:val="multilevel"/>
    <w:tmpl w:val="FC025A8E"/>
    <w:lvl w:ilvl="0">
      <w:start w:val="1"/>
      <w:numFmt w:val="decimal"/>
      <w:lvlText w:val="%1"/>
      <w:lvlJc w:val="left"/>
      <w:pPr>
        <w:ind w:left="299" w:hanging="189"/>
      </w:pPr>
      <w:rPr>
        <w:rFonts w:ascii="Cambria" w:eastAsia="Cambria" w:hAnsi="Cambria" w:cs="Cambria" w:hint="default"/>
        <w:b w:val="0"/>
        <w:bCs w:val="0"/>
        <w:i w:val="0"/>
        <w:iCs w:val="0"/>
        <w:color w:val="27314A"/>
        <w:spacing w:val="0"/>
        <w:w w:val="86"/>
        <w:sz w:val="22"/>
        <w:szCs w:val="22"/>
        <w:u w:val="single" w:color="27314A"/>
        <w:lang w:val="en-US" w:eastAsia="en-US" w:bidi="ar-SA"/>
      </w:rPr>
    </w:lvl>
    <w:lvl w:ilvl="1">
      <w:start w:val="1"/>
      <w:numFmt w:val="decimal"/>
      <w:lvlText w:val="%1.%2"/>
      <w:lvlJc w:val="left"/>
      <w:pPr>
        <w:ind w:left="487" w:hanging="378"/>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2">
      <w:numFmt w:val="bullet"/>
      <w:lvlText w:val="•"/>
      <w:lvlJc w:val="left"/>
      <w:pPr>
        <w:ind w:left="1585" w:hanging="378"/>
      </w:pPr>
      <w:rPr>
        <w:rFonts w:hint="default"/>
        <w:lang w:val="en-US" w:eastAsia="en-US" w:bidi="ar-SA"/>
      </w:rPr>
    </w:lvl>
    <w:lvl w:ilvl="3">
      <w:numFmt w:val="bullet"/>
      <w:lvlText w:val="•"/>
      <w:lvlJc w:val="left"/>
      <w:pPr>
        <w:ind w:left="2690" w:hanging="378"/>
      </w:pPr>
      <w:rPr>
        <w:rFonts w:hint="default"/>
        <w:lang w:val="en-US" w:eastAsia="en-US" w:bidi="ar-SA"/>
      </w:rPr>
    </w:lvl>
    <w:lvl w:ilvl="4">
      <w:numFmt w:val="bullet"/>
      <w:lvlText w:val="•"/>
      <w:lvlJc w:val="left"/>
      <w:pPr>
        <w:ind w:left="3795" w:hanging="378"/>
      </w:pPr>
      <w:rPr>
        <w:rFonts w:hint="default"/>
        <w:lang w:val="en-US" w:eastAsia="en-US" w:bidi="ar-SA"/>
      </w:rPr>
    </w:lvl>
    <w:lvl w:ilvl="5">
      <w:numFmt w:val="bullet"/>
      <w:lvlText w:val="•"/>
      <w:lvlJc w:val="left"/>
      <w:pPr>
        <w:ind w:left="4900" w:hanging="378"/>
      </w:pPr>
      <w:rPr>
        <w:rFonts w:hint="default"/>
        <w:lang w:val="en-US" w:eastAsia="en-US" w:bidi="ar-SA"/>
      </w:rPr>
    </w:lvl>
    <w:lvl w:ilvl="6">
      <w:numFmt w:val="bullet"/>
      <w:lvlText w:val="•"/>
      <w:lvlJc w:val="left"/>
      <w:pPr>
        <w:ind w:left="6005" w:hanging="378"/>
      </w:pPr>
      <w:rPr>
        <w:rFonts w:hint="default"/>
        <w:lang w:val="en-US" w:eastAsia="en-US" w:bidi="ar-SA"/>
      </w:rPr>
    </w:lvl>
    <w:lvl w:ilvl="7">
      <w:numFmt w:val="bullet"/>
      <w:lvlText w:val="•"/>
      <w:lvlJc w:val="left"/>
      <w:pPr>
        <w:ind w:left="7110" w:hanging="378"/>
      </w:pPr>
      <w:rPr>
        <w:rFonts w:hint="default"/>
        <w:lang w:val="en-US" w:eastAsia="en-US" w:bidi="ar-SA"/>
      </w:rPr>
    </w:lvl>
    <w:lvl w:ilvl="8">
      <w:numFmt w:val="bullet"/>
      <w:lvlText w:val="•"/>
      <w:lvlJc w:val="left"/>
      <w:pPr>
        <w:ind w:left="8215" w:hanging="378"/>
      </w:pPr>
      <w:rPr>
        <w:rFonts w:hint="default"/>
        <w:lang w:val="en-US" w:eastAsia="en-US" w:bidi="ar-SA"/>
      </w:rPr>
    </w:lvl>
  </w:abstractNum>
  <w:abstractNum w:abstractNumId="12" w15:restartNumberingAfterBreak="0">
    <w:nsid w:val="3FF96437"/>
    <w:multiLevelType w:val="multilevel"/>
    <w:tmpl w:val="A5E81F38"/>
    <w:lvl w:ilvl="0">
      <w:start w:val="4"/>
      <w:numFmt w:val="decimal"/>
      <w:lvlText w:val="%1"/>
      <w:lvlJc w:val="left"/>
      <w:pPr>
        <w:ind w:left="110" w:hanging="692"/>
      </w:pPr>
      <w:rPr>
        <w:rFonts w:hint="default"/>
        <w:lang w:val="en-US" w:eastAsia="en-US" w:bidi="ar-SA"/>
      </w:rPr>
    </w:lvl>
    <w:lvl w:ilvl="1">
      <w:start w:val="1"/>
      <w:numFmt w:val="decimal"/>
      <w:lvlText w:val="%1.%2"/>
      <w:lvlJc w:val="left"/>
      <w:pPr>
        <w:ind w:left="110" w:hanging="692"/>
      </w:pPr>
      <w:rPr>
        <w:rFonts w:hint="default"/>
        <w:lang w:val="en-US" w:eastAsia="en-US" w:bidi="ar-SA"/>
      </w:rPr>
    </w:lvl>
    <w:lvl w:ilvl="2">
      <w:start w:val="15"/>
      <w:numFmt w:val="decimal"/>
      <w:lvlText w:val="%1.%2.%3"/>
      <w:lvlJc w:val="left"/>
      <w:pPr>
        <w:ind w:left="110" w:hanging="692"/>
      </w:pPr>
      <w:rPr>
        <w:rFonts w:ascii="Cambria" w:eastAsia="Cambria" w:hAnsi="Cambria" w:cs="Cambria" w:hint="default"/>
        <w:b w:val="0"/>
        <w:bCs w:val="0"/>
        <w:i w:val="0"/>
        <w:iCs w:val="0"/>
        <w:spacing w:val="-1"/>
        <w:w w:val="108"/>
        <w:sz w:val="22"/>
        <w:szCs w:val="22"/>
        <w:lang w:val="en-US" w:eastAsia="en-US" w:bidi="ar-SA"/>
      </w:rPr>
    </w:lvl>
    <w:lvl w:ilvl="3">
      <w:numFmt w:val="bullet"/>
      <w:lvlText w:val="•"/>
      <w:lvlJc w:val="left"/>
      <w:pPr>
        <w:ind w:left="3211" w:hanging="692"/>
      </w:pPr>
      <w:rPr>
        <w:rFonts w:hint="default"/>
        <w:lang w:val="en-US" w:eastAsia="en-US" w:bidi="ar-SA"/>
      </w:rPr>
    </w:lvl>
    <w:lvl w:ilvl="4">
      <w:numFmt w:val="bullet"/>
      <w:lvlText w:val="•"/>
      <w:lvlJc w:val="left"/>
      <w:pPr>
        <w:ind w:left="4242" w:hanging="692"/>
      </w:pPr>
      <w:rPr>
        <w:rFonts w:hint="default"/>
        <w:lang w:val="en-US" w:eastAsia="en-US" w:bidi="ar-SA"/>
      </w:rPr>
    </w:lvl>
    <w:lvl w:ilvl="5">
      <w:numFmt w:val="bullet"/>
      <w:lvlText w:val="•"/>
      <w:lvlJc w:val="left"/>
      <w:pPr>
        <w:ind w:left="5272" w:hanging="692"/>
      </w:pPr>
      <w:rPr>
        <w:rFonts w:hint="default"/>
        <w:lang w:val="en-US" w:eastAsia="en-US" w:bidi="ar-SA"/>
      </w:rPr>
    </w:lvl>
    <w:lvl w:ilvl="6">
      <w:numFmt w:val="bullet"/>
      <w:lvlText w:val="•"/>
      <w:lvlJc w:val="left"/>
      <w:pPr>
        <w:ind w:left="6303" w:hanging="692"/>
      </w:pPr>
      <w:rPr>
        <w:rFonts w:hint="default"/>
        <w:lang w:val="en-US" w:eastAsia="en-US" w:bidi="ar-SA"/>
      </w:rPr>
    </w:lvl>
    <w:lvl w:ilvl="7">
      <w:numFmt w:val="bullet"/>
      <w:lvlText w:val="•"/>
      <w:lvlJc w:val="left"/>
      <w:pPr>
        <w:ind w:left="7333" w:hanging="692"/>
      </w:pPr>
      <w:rPr>
        <w:rFonts w:hint="default"/>
        <w:lang w:val="en-US" w:eastAsia="en-US" w:bidi="ar-SA"/>
      </w:rPr>
    </w:lvl>
    <w:lvl w:ilvl="8">
      <w:numFmt w:val="bullet"/>
      <w:lvlText w:val="•"/>
      <w:lvlJc w:val="left"/>
      <w:pPr>
        <w:ind w:left="8364" w:hanging="692"/>
      </w:pPr>
      <w:rPr>
        <w:rFonts w:hint="default"/>
        <w:lang w:val="en-US" w:eastAsia="en-US" w:bidi="ar-SA"/>
      </w:rPr>
    </w:lvl>
  </w:abstractNum>
  <w:abstractNum w:abstractNumId="13" w15:restartNumberingAfterBreak="0">
    <w:nsid w:val="45A64655"/>
    <w:multiLevelType w:val="hybridMultilevel"/>
    <w:tmpl w:val="B76C4C88"/>
    <w:lvl w:ilvl="0" w:tplc="65AE414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A10CD2C6">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B2BC4B32">
      <w:numFmt w:val="bullet"/>
      <w:lvlText w:val="•"/>
      <w:lvlJc w:val="left"/>
      <w:pPr>
        <w:ind w:left="2181" w:hanging="344"/>
      </w:pPr>
      <w:rPr>
        <w:rFonts w:hint="default"/>
        <w:lang w:val="en-US" w:eastAsia="en-US" w:bidi="ar-SA"/>
      </w:rPr>
    </w:lvl>
    <w:lvl w:ilvl="3" w:tplc="16DC401A">
      <w:numFmt w:val="bullet"/>
      <w:lvlText w:val="•"/>
      <w:lvlJc w:val="left"/>
      <w:pPr>
        <w:ind w:left="3211" w:hanging="344"/>
      </w:pPr>
      <w:rPr>
        <w:rFonts w:hint="default"/>
        <w:lang w:val="en-US" w:eastAsia="en-US" w:bidi="ar-SA"/>
      </w:rPr>
    </w:lvl>
    <w:lvl w:ilvl="4" w:tplc="B3E046C0">
      <w:numFmt w:val="bullet"/>
      <w:lvlText w:val="•"/>
      <w:lvlJc w:val="left"/>
      <w:pPr>
        <w:ind w:left="4242" w:hanging="344"/>
      </w:pPr>
      <w:rPr>
        <w:rFonts w:hint="default"/>
        <w:lang w:val="en-US" w:eastAsia="en-US" w:bidi="ar-SA"/>
      </w:rPr>
    </w:lvl>
    <w:lvl w:ilvl="5" w:tplc="C44E8450">
      <w:numFmt w:val="bullet"/>
      <w:lvlText w:val="•"/>
      <w:lvlJc w:val="left"/>
      <w:pPr>
        <w:ind w:left="5272" w:hanging="344"/>
      </w:pPr>
      <w:rPr>
        <w:rFonts w:hint="default"/>
        <w:lang w:val="en-US" w:eastAsia="en-US" w:bidi="ar-SA"/>
      </w:rPr>
    </w:lvl>
    <w:lvl w:ilvl="6" w:tplc="632E510A">
      <w:numFmt w:val="bullet"/>
      <w:lvlText w:val="•"/>
      <w:lvlJc w:val="left"/>
      <w:pPr>
        <w:ind w:left="6303" w:hanging="344"/>
      </w:pPr>
      <w:rPr>
        <w:rFonts w:hint="default"/>
        <w:lang w:val="en-US" w:eastAsia="en-US" w:bidi="ar-SA"/>
      </w:rPr>
    </w:lvl>
    <w:lvl w:ilvl="7" w:tplc="6D1C2488">
      <w:numFmt w:val="bullet"/>
      <w:lvlText w:val="•"/>
      <w:lvlJc w:val="left"/>
      <w:pPr>
        <w:ind w:left="7333" w:hanging="344"/>
      </w:pPr>
      <w:rPr>
        <w:rFonts w:hint="default"/>
        <w:lang w:val="en-US" w:eastAsia="en-US" w:bidi="ar-SA"/>
      </w:rPr>
    </w:lvl>
    <w:lvl w:ilvl="8" w:tplc="F5DC90B4">
      <w:numFmt w:val="bullet"/>
      <w:lvlText w:val="•"/>
      <w:lvlJc w:val="left"/>
      <w:pPr>
        <w:ind w:left="8364" w:hanging="344"/>
      </w:pPr>
      <w:rPr>
        <w:rFonts w:hint="default"/>
        <w:lang w:val="en-US" w:eastAsia="en-US" w:bidi="ar-SA"/>
      </w:rPr>
    </w:lvl>
  </w:abstractNum>
  <w:abstractNum w:abstractNumId="14" w15:restartNumberingAfterBreak="0">
    <w:nsid w:val="4F0A7747"/>
    <w:multiLevelType w:val="multilevel"/>
    <w:tmpl w:val="6A083BC0"/>
    <w:lvl w:ilvl="0">
      <w:start w:val="2"/>
      <w:numFmt w:val="decimal"/>
      <w:lvlText w:val="%1"/>
      <w:lvlJc w:val="left"/>
      <w:pPr>
        <w:ind w:left="110" w:hanging="755"/>
      </w:pPr>
      <w:rPr>
        <w:rFonts w:hint="default"/>
        <w:lang w:val="en-US" w:eastAsia="en-US" w:bidi="ar-SA"/>
      </w:rPr>
    </w:lvl>
    <w:lvl w:ilvl="1">
      <w:start w:val="3"/>
      <w:numFmt w:val="decimal"/>
      <w:lvlText w:val="%1.%2"/>
      <w:lvlJc w:val="left"/>
      <w:pPr>
        <w:ind w:left="110" w:hanging="755"/>
      </w:pPr>
      <w:rPr>
        <w:rFonts w:hint="default"/>
        <w:lang w:val="en-US" w:eastAsia="en-US" w:bidi="ar-SA"/>
      </w:rPr>
    </w:lvl>
    <w:lvl w:ilvl="2">
      <w:start w:val="4"/>
      <w:numFmt w:val="decimal"/>
      <w:lvlText w:val="%1.%2.%3"/>
      <w:lvlJc w:val="left"/>
      <w:pPr>
        <w:ind w:left="110" w:hanging="755"/>
      </w:pPr>
      <w:rPr>
        <w:rFonts w:hint="default"/>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5" w15:restartNumberingAfterBreak="0">
    <w:nsid w:val="61774CD4"/>
    <w:multiLevelType w:val="multilevel"/>
    <w:tmpl w:val="3DD2ED04"/>
    <w:lvl w:ilvl="0">
      <w:start w:val="3"/>
      <w:numFmt w:val="decimal"/>
      <w:lvlText w:val="%1"/>
      <w:lvlJc w:val="left"/>
      <w:pPr>
        <w:ind w:left="110" w:hanging="755"/>
      </w:pPr>
      <w:rPr>
        <w:rFonts w:hint="default"/>
        <w:lang w:val="en-US" w:eastAsia="en-US" w:bidi="ar-SA"/>
      </w:rPr>
    </w:lvl>
    <w:lvl w:ilvl="1">
      <w:start w:val="1"/>
      <w:numFmt w:val="decimal"/>
      <w:lvlText w:val="%1.%2"/>
      <w:lvlJc w:val="left"/>
      <w:pPr>
        <w:ind w:left="110" w:hanging="755"/>
      </w:pPr>
      <w:rPr>
        <w:rFonts w:hint="default"/>
        <w:lang w:val="en-US" w:eastAsia="en-US" w:bidi="ar-SA"/>
      </w:rPr>
    </w:lvl>
    <w:lvl w:ilvl="2">
      <w:start w:val="1"/>
      <w:numFmt w:val="decimal"/>
      <w:lvlText w:val="%1.%2.%3"/>
      <w:lvlJc w:val="left"/>
      <w:pPr>
        <w:ind w:left="110" w:hanging="755"/>
      </w:pPr>
      <w:rPr>
        <w:rFonts w:hint="default"/>
        <w:lang w:val="en-US" w:eastAsia="en-US" w:bidi="ar-SA"/>
      </w:rPr>
    </w:lvl>
    <w:lvl w:ilvl="3">
      <w:start w:val="5"/>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6" w15:restartNumberingAfterBreak="0">
    <w:nsid w:val="75E47B38"/>
    <w:multiLevelType w:val="hybridMultilevel"/>
    <w:tmpl w:val="DCC06462"/>
    <w:lvl w:ilvl="0" w:tplc="720C914E">
      <w:start w:val="1"/>
      <w:numFmt w:val="decimal"/>
      <w:lvlText w:val="%1)"/>
      <w:lvlJc w:val="left"/>
      <w:pPr>
        <w:ind w:left="110" w:hanging="267"/>
      </w:pPr>
      <w:rPr>
        <w:rFonts w:ascii="Cambria" w:eastAsia="Cambria" w:hAnsi="Cambria" w:cs="Cambria" w:hint="default"/>
        <w:b w:val="0"/>
        <w:bCs w:val="0"/>
        <w:i w:val="0"/>
        <w:iCs w:val="0"/>
        <w:spacing w:val="-1"/>
        <w:w w:val="98"/>
        <w:sz w:val="22"/>
        <w:szCs w:val="22"/>
        <w:lang w:val="en-US" w:eastAsia="en-US" w:bidi="ar-SA"/>
      </w:rPr>
    </w:lvl>
    <w:lvl w:ilvl="1" w:tplc="D8EC4F68">
      <w:numFmt w:val="bullet"/>
      <w:lvlText w:val="•"/>
      <w:lvlJc w:val="left"/>
      <w:pPr>
        <w:ind w:left="1150" w:hanging="267"/>
      </w:pPr>
      <w:rPr>
        <w:rFonts w:hint="default"/>
        <w:lang w:val="en-US" w:eastAsia="en-US" w:bidi="ar-SA"/>
      </w:rPr>
    </w:lvl>
    <w:lvl w:ilvl="2" w:tplc="BF5A8182">
      <w:numFmt w:val="bullet"/>
      <w:lvlText w:val="•"/>
      <w:lvlJc w:val="left"/>
      <w:pPr>
        <w:ind w:left="2181" w:hanging="267"/>
      </w:pPr>
      <w:rPr>
        <w:rFonts w:hint="default"/>
        <w:lang w:val="en-US" w:eastAsia="en-US" w:bidi="ar-SA"/>
      </w:rPr>
    </w:lvl>
    <w:lvl w:ilvl="3" w:tplc="C9E4BA5A">
      <w:numFmt w:val="bullet"/>
      <w:lvlText w:val="•"/>
      <w:lvlJc w:val="left"/>
      <w:pPr>
        <w:ind w:left="3211" w:hanging="267"/>
      </w:pPr>
      <w:rPr>
        <w:rFonts w:hint="default"/>
        <w:lang w:val="en-US" w:eastAsia="en-US" w:bidi="ar-SA"/>
      </w:rPr>
    </w:lvl>
    <w:lvl w:ilvl="4" w:tplc="8FA058DC">
      <w:numFmt w:val="bullet"/>
      <w:lvlText w:val="•"/>
      <w:lvlJc w:val="left"/>
      <w:pPr>
        <w:ind w:left="4242" w:hanging="267"/>
      </w:pPr>
      <w:rPr>
        <w:rFonts w:hint="default"/>
        <w:lang w:val="en-US" w:eastAsia="en-US" w:bidi="ar-SA"/>
      </w:rPr>
    </w:lvl>
    <w:lvl w:ilvl="5" w:tplc="652CC102">
      <w:numFmt w:val="bullet"/>
      <w:lvlText w:val="•"/>
      <w:lvlJc w:val="left"/>
      <w:pPr>
        <w:ind w:left="5272" w:hanging="267"/>
      </w:pPr>
      <w:rPr>
        <w:rFonts w:hint="default"/>
        <w:lang w:val="en-US" w:eastAsia="en-US" w:bidi="ar-SA"/>
      </w:rPr>
    </w:lvl>
    <w:lvl w:ilvl="6" w:tplc="1F288510">
      <w:numFmt w:val="bullet"/>
      <w:lvlText w:val="•"/>
      <w:lvlJc w:val="left"/>
      <w:pPr>
        <w:ind w:left="6303" w:hanging="267"/>
      </w:pPr>
      <w:rPr>
        <w:rFonts w:hint="default"/>
        <w:lang w:val="en-US" w:eastAsia="en-US" w:bidi="ar-SA"/>
      </w:rPr>
    </w:lvl>
    <w:lvl w:ilvl="7" w:tplc="1644A3D6">
      <w:numFmt w:val="bullet"/>
      <w:lvlText w:val="•"/>
      <w:lvlJc w:val="left"/>
      <w:pPr>
        <w:ind w:left="7333" w:hanging="267"/>
      </w:pPr>
      <w:rPr>
        <w:rFonts w:hint="default"/>
        <w:lang w:val="en-US" w:eastAsia="en-US" w:bidi="ar-SA"/>
      </w:rPr>
    </w:lvl>
    <w:lvl w:ilvl="8" w:tplc="B882CB54">
      <w:numFmt w:val="bullet"/>
      <w:lvlText w:val="•"/>
      <w:lvlJc w:val="left"/>
      <w:pPr>
        <w:ind w:left="8364" w:hanging="267"/>
      </w:pPr>
      <w:rPr>
        <w:rFonts w:hint="default"/>
        <w:lang w:val="en-US" w:eastAsia="en-US" w:bidi="ar-SA"/>
      </w:rPr>
    </w:lvl>
  </w:abstractNum>
  <w:abstractNum w:abstractNumId="17" w15:restartNumberingAfterBreak="0">
    <w:nsid w:val="78A52407"/>
    <w:multiLevelType w:val="hybridMultilevel"/>
    <w:tmpl w:val="D6B8E066"/>
    <w:lvl w:ilvl="0" w:tplc="22A6AF8E">
      <w:start w:val="1"/>
      <w:numFmt w:val="decimal"/>
      <w:lvlText w:val="%1)"/>
      <w:lvlJc w:val="left"/>
      <w:pPr>
        <w:ind w:left="376" w:hanging="267"/>
      </w:pPr>
      <w:rPr>
        <w:rFonts w:ascii="Cambria" w:eastAsia="Cambria" w:hAnsi="Cambria" w:cs="Cambria" w:hint="default"/>
        <w:b w:val="0"/>
        <w:bCs w:val="0"/>
        <w:i w:val="0"/>
        <w:iCs w:val="0"/>
        <w:spacing w:val="-1"/>
        <w:w w:val="98"/>
        <w:sz w:val="22"/>
        <w:szCs w:val="22"/>
        <w:lang w:val="en-US" w:eastAsia="en-US" w:bidi="ar-SA"/>
      </w:rPr>
    </w:lvl>
    <w:lvl w:ilvl="1" w:tplc="4F84FC2E">
      <w:numFmt w:val="bullet"/>
      <w:lvlText w:val="•"/>
      <w:lvlJc w:val="left"/>
      <w:pPr>
        <w:ind w:left="1384" w:hanging="267"/>
      </w:pPr>
      <w:rPr>
        <w:rFonts w:hint="default"/>
        <w:lang w:val="en-US" w:eastAsia="en-US" w:bidi="ar-SA"/>
      </w:rPr>
    </w:lvl>
    <w:lvl w:ilvl="2" w:tplc="FAB218DE">
      <w:numFmt w:val="bullet"/>
      <w:lvlText w:val="•"/>
      <w:lvlJc w:val="left"/>
      <w:pPr>
        <w:ind w:left="2389" w:hanging="267"/>
      </w:pPr>
      <w:rPr>
        <w:rFonts w:hint="default"/>
        <w:lang w:val="en-US" w:eastAsia="en-US" w:bidi="ar-SA"/>
      </w:rPr>
    </w:lvl>
    <w:lvl w:ilvl="3" w:tplc="6A50E9BA">
      <w:numFmt w:val="bullet"/>
      <w:lvlText w:val="•"/>
      <w:lvlJc w:val="left"/>
      <w:pPr>
        <w:ind w:left="3393" w:hanging="267"/>
      </w:pPr>
      <w:rPr>
        <w:rFonts w:hint="default"/>
        <w:lang w:val="en-US" w:eastAsia="en-US" w:bidi="ar-SA"/>
      </w:rPr>
    </w:lvl>
    <w:lvl w:ilvl="4" w:tplc="13063D1C">
      <w:numFmt w:val="bullet"/>
      <w:lvlText w:val="•"/>
      <w:lvlJc w:val="left"/>
      <w:pPr>
        <w:ind w:left="4398" w:hanging="267"/>
      </w:pPr>
      <w:rPr>
        <w:rFonts w:hint="default"/>
        <w:lang w:val="en-US" w:eastAsia="en-US" w:bidi="ar-SA"/>
      </w:rPr>
    </w:lvl>
    <w:lvl w:ilvl="5" w:tplc="CD32AF7C">
      <w:numFmt w:val="bullet"/>
      <w:lvlText w:val="•"/>
      <w:lvlJc w:val="left"/>
      <w:pPr>
        <w:ind w:left="5402" w:hanging="267"/>
      </w:pPr>
      <w:rPr>
        <w:rFonts w:hint="default"/>
        <w:lang w:val="en-US" w:eastAsia="en-US" w:bidi="ar-SA"/>
      </w:rPr>
    </w:lvl>
    <w:lvl w:ilvl="6" w:tplc="B83C8E08">
      <w:numFmt w:val="bullet"/>
      <w:lvlText w:val="•"/>
      <w:lvlJc w:val="left"/>
      <w:pPr>
        <w:ind w:left="6407" w:hanging="267"/>
      </w:pPr>
      <w:rPr>
        <w:rFonts w:hint="default"/>
        <w:lang w:val="en-US" w:eastAsia="en-US" w:bidi="ar-SA"/>
      </w:rPr>
    </w:lvl>
    <w:lvl w:ilvl="7" w:tplc="40DCB902">
      <w:numFmt w:val="bullet"/>
      <w:lvlText w:val="•"/>
      <w:lvlJc w:val="left"/>
      <w:pPr>
        <w:ind w:left="7411" w:hanging="267"/>
      </w:pPr>
      <w:rPr>
        <w:rFonts w:hint="default"/>
        <w:lang w:val="en-US" w:eastAsia="en-US" w:bidi="ar-SA"/>
      </w:rPr>
    </w:lvl>
    <w:lvl w:ilvl="8" w:tplc="FBD49BA8">
      <w:numFmt w:val="bullet"/>
      <w:lvlText w:val="•"/>
      <w:lvlJc w:val="left"/>
      <w:pPr>
        <w:ind w:left="8416" w:hanging="267"/>
      </w:pPr>
      <w:rPr>
        <w:rFonts w:hint="default"/>
        <w:lang w:val="en-US" w:eastAsia="en-US" w:bidi="ar-SA"/>
      </w:rPr>
    </w:lvl>
  </w:abstractNum>
  <w:abstractNum w:abstractNumId="18" w15:restartNumberingAfterBreak="0">
    <w:nsid w:val="7D1C680E"/>
    <w:multiLevelType w:val="multilevel"/>
    <w:tmpl w:val="760081FC"/>
    <w:lvl w:ilvl="0">
      <w:start w:val="1"/>
      <w:numFmt w:val="decimal"/>
      <w:lvlText w:val="%1"/>
      <w:lvlJc w:val="left"/>
      <w:pPr>
        <w:ind w:left="1053" w:hanging="944"/>
      </w:pPr>
      <w:rPr>
        <w:rFonts w:hint="default"/>
        <w:lang w:val="en-US" w:eastAsia="en-US" w:bidi="ar-SA"/>
      </w:rPr>
    </w:lvl>
    <w:lvl w:ilvl="1">
      <w:start w:val="4"/>
      <w:numFmt w:val="decimal"/>
      <w:lvlText w:val="%1.%2"/>
      <w:lvlJc w:val="left"/>
      <w:pPr>
        <w:ind w:left="1053" w:hanging="944"/>
      </w:pPr>
      <w:rPr>
        <w:rFonts w:hint="default"/>
        <w:lang w:val="en-US" w:eastAsia="en-US" w:bidi="ar-SA"/>
      </w:rPr>
    </w:lvl>
    <w:lvl w:ilvl="2">
      <w:start w:val="3"/>
      <w:numFmt w:val="decimal"/>
      <w:lvlText w:val="%1.%2.%3"/>
      <w:lvlJc w:val="left"/>
      <w:pPr>
        <w:ind w:left="1053" w:hanging="944"/>
      </w:pPr>
      <w:rPr>
        <w:rFonts w:hint="default"/>
        <w:lang w:val="en-US" w:eastAsia="en-US" w:bidi="ar-SA"/>
      </w:rPr>
    </w:lvl>
    <w:lvl w:ilvl="3">
      <w:start w:val="2"/>
      <w:numFmt w:val="decimal"/>
      <w:lvlText w:val="%1.%2.%3.%4"/>
      <w:lvlJc w:val="left"/>
      <w:pPr>
        <w:ind w:left="1053" w:hanging="944"/>
      </w:pPr>
      <w:rPr>
        <w:rFonts w:hint="default"/>
        <w:lang w:val="en-US" w:eastAsia="en-US" w:bidi="ar-SA"/>
      </w:rPr>
    </w:lvl>
    <w:lvl w:ilvl="4">
      <w:start w:val="1"/>
      <w:numFmt w:val="decimal"/>
      <w:lvlText w:val="%1.%2.%3.%4.%5"/>
      <w:lvlJc w:val="left"/>
      <w:pPr>
        <w:ind w:left="1053"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742" w:hanging="944"/>
      </w:pPr>
      <w:rPr>
        <w:rFonts w:hint="default"/>
        <w:lang w:val="en-US" w:eastAsia="en-US" w:bidi="ar-SA"/>
      </w:rPr>
    </w:lvl>
    <w:lvl w:ilvl="6">
      <w:numFmt w:val="bullet"/>
      <w:lvlText w:val="•"/>
      <w:lvlJc w:val="left"/>
      <w:pPr>
        <w:ind w:left="6679" w:hanging="944"/>
      </w:pPr>
      <w:rPr>
        <w:rFonts w:hint="default"/>
        <w:lang w:val="en-US" w:eastAsia="en-US" w:bidi="ar-SA"/>
      </w:rPr>
    </w:lvl>
    <w:lvl w:ilvl="7">
      <w:numFmt w:val="bullet"/>
      <w:lvlText w:val="•"/>
      <w:lvlJc w:val="left"/>
      <w:pPr>
        <w:ind w:left="7615" w:hanging="944"/>
      </w:pPr>
      <w:rPr>
        <w:rFonts w:hint="default"/>
        <w:lang w:val="en-US" w:eastAsia="en-US" w:bidi="ar-SA"/>
      </w:rPr>
    </w:lvl>
    <w:lvl w:ilvl="8">
      <w:numFmt w:val="bullet"/>
      <w:lvlText w:val="•"/>
      <w:lvlJc w:val="left"/>
      <w:pPr>
        <w:ind w:left="8552" w:hanging="944"/>
      </w:pPr>
      <w:rPr>
        <w:rFonts w:hint="default"/>
        <w:lang w:val="en-US" w:eastAsia="en-US" w:bidi="ar-SA"/>
      </w:rPr>
    </w:lvl>
  </w:abstractNum>
  <w:abstractNum w:abstractNumId="19" w15:restartNumberingAfterBreak="0">
    <w:nsid w:val="7EA67A19"/>
    <w:multiLevelType w:val="multilevel"/>
    <w:tmpl w:val="A5F64268"/>
    <w:lvl w:ilvl="0">
      <w:start w:val="1"/>
      <w:numFmt w:val="decimal"/>
      <w:lvlText w:val="%1"/>
      <w:lvlJc w:val="left"/>
      <w:pPr>
        <w:ind w:left="110" w:hanging="755"/>
      </w:pPr>
      <w:rPr>
        <w:rFonts w:hint="default"/>
        <w:lang w:val="en-US" w:eastAsia="en-US" w:bidi="ar-SA"/>
      </w:rPr>
    </w:lvl>
    <w:lvl w:ilvl="1">
      <w:start w:val="2"/>
      <w:numFmt w:val="decimal"/>
      <w:lvlText w:val="%1.%2"/>
      <w:lvlJc w:val="left"/>
      <w:pPr>
        <w:ind w:left="110" w:hanging="755"/>
      </w:pPr>
      <w:rPr>
        <w:rFonts w:hint="default"/>
        <w:lang w:val="en-US" w:eastAsia="en-US" w:bidi="ar-SA"/>
      </w:rPr>
    </w:lvl>
    <w:lvl w:ilvl="2">
      <w:start w:val="1"/>
      <w:numFmt w:val="decimal"/>
      <w:lvlText w:val="%1.%2.%3"/>
      <w:lvlJc w:val="left"/>
      <w:pPr>
        <w:ind w:left="110" w:hanging="755"/>
      </w:pPr>
      <w:rPr>
        <w:rFonts w:hint="default"/>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4242" w:hanging="755"/>
      </w:pPr>
      <w:rPr>
        <w:rFonts w:hint="default"/>
        <w:lang w:val="en-US" w:eastAsia="en-US" w:bidi="ar-SA"/>
      </w:rPr>
    </w:lvl>
    <w:lvl w:ilvl="5">
      <w:numFmt w:val="bullet"/>
      <w:lvlText w:val="•"/>
      <w:lvlJc w:val="left"/>
      <w:pPr>
        <w:ind w:left="5272" w:hanging="755"/>
      </w:pPr>
      <w:rPr>
        <w:rFonts w:hint="default"/>
        <w:lang w:val="en-US" w:eastAsia="en-US" w:bidi="ar-SA"/>
      </w:rPr>
    </w:lvl>
    <w:lvl w:ilvl="6">
      <w:numFmt w:val="bullet"/>
      <w:lvlText w:val="•"/>
      <w:lvlJc w:val="left"/>
      <w:pPr>
        <w:ind w:left="6303" w:hanging="755"/>
      </w:pPr>
      <w:rPr>
        <w:rFonts w:hint="default"/>
        <w:lang w:val="en-US" w:eastAsia="en-US" w:bidi="ar-SA"/>
      </w:rPr>
    </w:lvl>
    <w:lvl w:ilvl="7">
      <w:numFmt w:val="bullet"/>
      <w:lvlText w:val="•"/>
      <w:lvlJc w:val="left"/>
      <w:pPr>
        <w:ind w:left="7333" w:hanging="755"/>
      </w:pPr>
      <w:rPr>
        <w:rFonts w:hint="default"/>
        <w:lang w:val="en-US" w:eastAsia="en-US" w:bidi="ar-SA"/>
      </w:rPr>
    </w:lvl>
    <w:lvl w:ilvl="8">
      <w:numFmt w:val="bullet"/>
      <w:lvlText w:val="•"/>
      <w:lvlJc w:val="left"/>
      <w:pPr>
        <w:ind w:left="8364" w:hanging="755"/>
      </w:pPr>
      <w:rPr>
        <w:rFonts w:hint="default"/>
        <w:lang w:val="en-US" w:eastAsia="en-US" w:bidi="ar-SA"/>
      </w:rPr>
    </w:lvl>
  </w:abstractNum>
  <w:num w:numId="1" w16cid:durableId="2056276995">
    <w:abstractNumId w:val="13"/>
  </w:num>
  <w:num w:numId="2" w16cid:durableId="591940491">
    <w:abstractNumId w:val="6"/>
  </w:num>
  <w:num w:numId="3" w16cid:durableId="840700723">
    <w:abstractNumId w:val="1"/>
  </w:num>
  <w:num w:numId="4" w16cid:durableId="136801566">
    <w:abstractNumId w:val="5"/>
  </w:num>
  <w:num w:numId="5" w16cid:durableId="1217887904">
    <w:abstractNumId w:val="2"/>
  </w:num>
  <w:num w:numId="6" w16cid:durableId="265966215">
    <w:abstractNumId w:val="4"/>
  </w:num>
  <w:num w:numId="7" w16cid:durableId="1191182523">
    <w:abstractNumId w:val="8"/>
  </w:num>
  <w:num w:numId="8" w16cid:durableId="348722652">
    <w:abstractNumId w:val="0"/>
  </w:num>
  <w:num w:numId="9" w16cid:durableId="191459187">
    <w:abstractNumId w:val="12"/>
  </w:num>
  <w:num w:numId="10" w16cid:durableId="1082987302">
    <w:abstractNumId w:val="15"/>
  </w:num>
  <w:num w:numId="11" w16cid:durableId="1869752884">
    <w:abstractNumId w:val="14"/>
  </w:num>
  <w:num w:numId="12" w16cid:durableId="1036348655">
    <w:abstractNumId w:val="9"/>
  </w:num>
  <w:num w:numId="13" w16cid:durableId="258873881">
    <w:abstractNumId w:val="18"/>
  </w:num>
  <w:num w:numId="14" w16cid:durableId="1731733402">
    <w:abstractNumId w:val="17"/>
  </w:num>
  <w:num w:numId="15" w16cid:durableId="839470918">
    <w:abstractNumId w:val="3"/>
  </w:num>
  <w:num w:numId="16" w16cid:durableId="727799089">
    <w:abstractNumId w:val="10"/>
  </w:num>
  <w:num w:numId="17" w16cid:durableId="1661420925">
    <w:abstractNumId w:val="16"/>
  </w:num>
  <w:num w:numId="18" w16cid:durableId="424154010">
    <w:abstractNumId w:val="19"/>
  </w:num>
  <w:num w:numId="19" w16cid:durableId="963577497">
    <w:abstractNumId w:val="7"/>
  </w:num>
  <w:num w:numId="20" w16cid:durableId="18228099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91"/>
    <w:rsid w:val="00007C8C"/>
    <w:rsid w:val="00010915"/>
    <w:rsid w:val="00052A00"/>
    <w:rsid w:val="000566F6"/>
    <w:rsid w:val="00091718"/>
    <w:rsid w:val="0009187E"/>
    <w:rsid w:val="001438B7"/>
    <w:rsid w:val="001503C5"/>
    <w:rsid w:val="00153920"/>
    <w:rsid w:val="00184987"/>
    <w:rsid w:val="00196F3B"/>
    <w:rsid w:val="001A224F"/>
    <w:rsid w:val="001B33BA"/>
    <w:rsid w:val="001F1415"/>
    <w:rsid w:val="002017A5"/>
    <w:rsid w:val="00212AE2"/>
    <w:rsid w:val="00215FFA"/>
    <w:rsid w:val="00227421"/>
    <w:rsid w:val="00236E3C"/>
    <w:rsid w:val="00283A46"/>
    <w:rsid w:val="00293B2F"/>
    <w:rsid w:val="002A5991"/>
    <w:rsid w:val="002A658C"/>
    <w:rsid w:val="002B195B"/>
    <w:rsid w:val="002B7CA5"/>
    <w:rsid w:val="002F7E65"/>
    <w:rsid w:val="0030223B"/>
    <w:rsid w:val="00303DAD"/>
    <w:rsid w:val="00317DDB"/>
    <w:rsid w:val="00356C47"/>
    <w:rsid w:val="003A22C8"/>
    <w:rsid w:val="003B14B2"/>
    <w:rsid w:val="00410F67"/>
    <w:rsid w:val="00411182"/>
    <w:rsid w:val="0042666D"/>
    <w:rsid w:val="00432829"/>
    <w:rsid w:val="0046406A"/>
    <w:rsid w:val="0047298C"/>
    <w:rsid w:val="00475798"/>
    <w:rsid w:val="00521A07"/>
    <w:rsid w:val="00557992"/>
    <w:rsid w:val="005820E7"/>
    <w:rsid w:val="005A58F4"/>
    <w:rsid w:val="005B0D16"/>
    <w:rsid w:val="005B4A6D"/>
    <w:rsid w:val="005D58D3"/>
    <w:rsid w:val="00626CA7"/>
    <w:rsid w:val="0069025B"/>
    <w:rsid w:val="006A2257"/>
    <w:rsid w:val="006B1B8E"/>
    <w:rsid w:val="006D2B06"/>
    <w:rsid w:val="006F0B8B"/>
    <w:rsid w:val="00781777"/>
    <w:rsid w:val="007E42C9"/>
    <w:rsid w:val="007F7DD4"/>
    <w:rsid w:val="00800229"/>
    <w:rsid w:val="00833531"/>
    <w:rsid w:val="0083506B"/>
    <w:rsid w:val="00843297"/>
    <w:rsid w:val="00866B23"/>
    <w:rsid w:val="0088725C"/>
    <w:rsid w:val="008A0639"/>
    <w:rsid w:val="00952D80"/>
    <w:rsid w:val="0095465B"/>
    <w:rsid w:val="009C35C4"/>
    <w:rsid w:val="009D0489"/>
    <w:rsid w:val="00A56E88"/>
    <w:rsid w:val="00A770FC"/>
    <w:rsid w:val="00AA6E6F"/>
    <w:rsid w:val="00AB2F16"/>
    <w:rsid w:val="00B0592F"/>
    <w:rsid w:val="00B275D7"/>
    <w:rsid w:val="00B51D8F"/>
    <w:rsid w:val="00B75F9A"/>
    <w:rsid w:val="00B84C25"/>
    <w:rsid w:val="00BE7714"/>
    <w:rsid w:val="00C211E0"/>
    <w:rsid w:val="00C34644"/>
    <w:rsid w:val="00C4123F"/>
    <w:rsid w:val="00C42279"/>
    <w:rsid w:val="00C81E82"/>
    <w:rsid w:val="00C95F49"/>
    <w:rsid w:val="00CC5CA8"/>
    <w:rsid w:val="00CE66E7"/>
    <w:rsid w:val="00D123B9"/>
    <w:rsid w:val="00D53E90"/>
    <w:rsid w:val="00D71D64"/>
    <w:rsid w:val="00D85401"/>
    <w:rsid w:val="00DA6392"/>
    <w:rsid w:val="00DF3063"/>
    <w:rsid w:val="00DF39EB"/>
    <w:rsid w:val="00E05610"/>
    <w:rsid w:val="00E65C7B"/>
    <w:rsid w:val="00E66010"/>
    <w:rsid w:val="00E74D75"/>
    <w:rsid w:val="00E82D5C"/>
    <w:rsid w:val="00E954A8"/>
    <w:rsid w:val="00F2685C"/>
    <w:rsid w:val="00F53EB6"/>
    <w:rsid w:val="00F65FEA"/>
    <w:rsid w:val="00F6725F"/>
    <w:rsid w:val="00FD08DA"/>
    <w:rsid w:val="00FE20B9"/>
    <w:rsid w:val="00FF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8101"/>
  <w15:docId w15:val="{BFF9C902-8246-4F9D-8486-79744DF1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351" w:hanging="241"/>
      <w:outlineLvl w:val="1"/>
    </w:pPr>
    <w:rPr>
      <w:rFonts w:ascii="Bookman Old Style" w:eastAsia="Bookman Old Style" w:hAnsi="Bookman Old Style" w:cs="Bookman Old Style"/>
      <w:sz w:val="25"/>
      <w:szCs w:val="25"/>
    </w:rPr>
  </w:style>
  <w:style w:type="paragraph" w:styleId="Heading3">
    <w:name w:val="heading 3"/>
    <w:basedOn w:val="Normal"/>
    <w:uiPriority w:val="9"/>
    <w:unhideWhenUsed/>
    <w:qFormat/>
    <w:pPr>
      <w:ind w:left="110"/>
      <w:outlineLvl w:val="2"/>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paragraph" w:styleId="Revision">
    <w:name w:val="Revision"/>
    <w:hidden/>
    <w:uiPriority w:val="99"/>
    <w:semiHidden/>
    <w:rsid w:val="002A658C"/>
    <w:pPr>
      <w:widowControl/>
      <w:autoSpaceDE/>
      <w:autoSpaceDN/>
    </w:pPr>
    <w:rPr>
      <w:rFonts w:ascii="Cambria" w:eastAsia="Cambria" w:hAnsi="Cambria" w:cs="Cambria"/>
    </w:rPr>
  </w:style>
  <w:style w:type="character" w:styleId="Hyperlink">
    <w:name w:val="Hyperlink"/>
    <w:basedOn w:val="DefaultParagraphFont"/>
    <w:uiPriority w:val="99"/>
    <w:unhideWhenUsed/>
    <w:rsid w:val="006B1B8E"/>
    <w:rPr>
      <w:color w:val="0000FF" w:themeColor="hyperlink"/>
      <w:u w:val="single"/>
    </w:rPr>
  </w:style>
  <w:style w:type="character" w:styleId="UnresolvedMention">
    <w:name w:val="Unresolved Mention"/>
    <w:basedOn w:val="DefaultParagraphFont"/>
    <w:uiPriority w:val="99"/>
    <w:semiHidden/>
    <w:unhideWhenUsed/>
    <w:rsid w:val="006B1B8E"/>
    <w:rPr>
      <w:color w:val="605E5C"/>
      <w:shd w:val="clear" w:color="auto" w:fill="E1DFDD"/>
    </w:rPr>
  </w:style>
  <w:style w:type="character" w:styleId="CommentReference">
    <w:name w:val="annotation reference"/>
    <w:basedOn w:val="DefaultParagraphFont"/>
    <w:uiPriority w:val="99"/>
    <w:semiHidden/>
    <w:unhideWhenUsed/>
    <w:rsid w:val="00B275D7"/>
    <w:rPr>
      <w:sz w:val="16"/>
      <w:szCs w:val="16"/>
    </w:rPr>
  </w:style>
  <w:style w:type="paragraph" w:styleId="CommentText">
    <w:name w:val="annotation text"/>
    <w:basedOn w:val="Normal"/>
    <w:link w:val="CommentTextChar"/>
    <w:uiPriority w:val="99"/>
    <w:unhideWhenUsed/>
    <w:rsid w:val="00B275D7"/>
    <w:rPr>
      <w:sz w:val="20"/>
      <w:szCs w:val="20"/>
    </w:rPr>
  </w:style>
  <w:style w:type="character" w:customStyle="1" w:styleId="CommentTextChar">
    <w:name w:val="Comment Text Char"/>
    <w:basedOn w:val="DefaultParagraphFont"/>
    <w:link w:val="CommentText"/>
    <w:uiPriority w:val="99"/>
    <w:rsid w:val="00B275D7"/>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B275D7"/>
    <w:rPr>
      <w:b/>
      <w:bCs/>
    </w:rPr>
  </w:style>
  <w:style w:type="character" w:customStyle="1" w:styleId="CommentSubjectChar">
    <w:name w:val="Comment Subject Char"/>
    <w:basedOn w:val="CommentTextChar"/>
    <w:link w:val="CommentSubject"/>
    <w:uiPriority w:val="99"/>
    <w:semiHidden/>
    <w:rsid w:val="00B275D7"/>
    <w:rPr>
      <w:rFonts w:ascii="Cambria" w:eastAsia="Cambria" w:hAnsi="Cambria" w:cs="Cambria"/>
      <w:b/>
      <w:bCs/>
      <w:sz w:val="20"/>
      <w:szCs w:val="20"/>
    </w:rPr>
  </w:style>
  <w:style w:type="table" w:styleId="TableGrid">
    <w:name w:val="Table Grid"/>
    <w:basedOn w:val="TableNormal"/>
    <w:uiPriority w:val="39"/>
    <w:rsid w:val="00FF7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E74D7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74D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623201">
      <w:bodyDiv w:val="1"/>
      <w:marLeft w:val="0"/>
      <w:marRight w:val="0"/>
      <w:marTop w:val="0"/>
      <w:marBottom w:val="0"/>
      <w:divBdr>
        <w:top w:val="none" w:sz="0" w:space="0" w:color="auto"/>
        <w:left w:val="none" w:sz="0" w:space="0" w:color="auto"/>
        <w:bottom w:val="none" w:sz="0" w:space="0" w:color="auto"/>
        <w:right w:val="none" w:sz="0" w:space="0" w:color="auto"/>
      </w:divBdr>
    </w:div>
    <w:div w:id="143820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tatic.e-publishing.af.mil/production/1/saf_aq/publication/dafi63-138/dafi63-138.pdf" TargetMode="External"/><Relationship Id="rId21" Type="http://schemas.openxmlformats.org/officeDocument/2006/relationships/hyperlink" Target="https://www.acquisition.gov/daffars/part-5301-federal-acquisition-regulations-system" TargetMode="External"/><Relationship Id="rId42" Type="http://schemas.openxmlformats.org/officeDocument/2006/relationships/hyperlink" Target="https://www.acquisition.gov/far/part-3" TargetMode="External"/><Relationship Id="rId47" Type="http://schemas.openxmlformats.org/officeDocument/2006/relationships/hyperlink" Target="https://www.acquisition.gov/daffars/part-5302-definitions-words-and-terms" TargetMode="External"/><Relationship Id="rId63" Type="http://schemas.openxmlformats.org/officeDocument/2006/relationships/hyperlink" Target="https://www.acquisition.gov/daffars/part-5301-federal-acquisition-regulations-system" TargetMode="External"/><Relationship Id="rId68" Type="http://schemas.openxmlformats.org/officeDocument/2006/relationships/hyperlink" Target="https://usaf.dps.mil/sites/AFCC/AQCP/KnowledgeCenter/SitePages/DAFFARS-Templates.aspx" TargetMode="External"/><Relationship Id="rId84" Type="http://schemas.openxmlformats.org/officeDocument/2006/relationships/hyperlink" Target="https://icatalog.dau.edu/onlinecatalog/courses.aspx?crs_id=423" TargetMode="External"/><Relationship Id="rId89" Type="http://schemas.openxmlformats.org/officeDocument/2006/relationships/hyperlink" Target="https://usaf.dps.mil/sites/AFCC/KnowledgeCenter/Lists/ss_training_survey/overview.aspx" TargetMode="External"/><Relationship Id="rId16" Type="http://schemas.openxmlformats.org/officeDocument/2006/relationships/hyperlink" Target="https://www.acquisition.gov/daffars/part-5302-definitions-words-and-terms" TargetMode="External"/><Relationship Id="rId11" Type="http://schemas.microsoft.com/office/2018/08/relationships/commentsExtensible" Target="commentsExtensible.xml"/><Relationship Id="rId32" Type="http://schemas.openxmlformats.org/officeDocument/2006/relationships/hyperlink" Target="https://usaf.dps.mil/sites/AFCC/AQCP/KnowledgeCenter/SitePages/DAFFARS-Templates.aspx" TargetMode="External"/><Relationship Id="rId37" Type="http://schemas.openxmlformats.org/officeDocument/2006/relationships/hyperlink" Target="https://www.acquisition.gov/far/part-15" TargetMode="External"/><Relationship Id="rId53" Type="http://schemas.openxmlformats.org/officeDocument/2006/relationships/hyperlink" Target="https://www.acquisition.gov/far/part-15" TargetMode="External"/><Relationship Id="rId58" Type="http://schemas.openxmlformats.org/officeDocument/2006/relationships/hyperlink" Target="mailto:SAF.AQ.SAF-AQCC.Workflow@us.af.mil" TargetMode="External"/><Relationship Id="rId74" Type="http://schemas.openxmlformats.org/officeDocument/2006/relationships/hyperlink" Target="https://usaf.dps.mil/sites/afcc/aqcp/knowledgecenter/sitepages/5315.aspx" TargetMode="External"/><Relationship Id="rId79" Type="http://schemas.openxmlformats.org/officeDocument/2006/relationships/hyperlink" Target="https://usaf.dps.mil/sites/AFCC/KnowledgeCenter/source_selection_training/Forms/AllItems.aspx" TargetMode="External"/><Relationship Id="rId5" Type="http://schemas.openxmlformats.org/officeDocument/2006/relationships/styles" Target="styles.xml"/><Relationship Id="rId90" Type="http://schemas.openxmlformats.org/officeDocument/2006/relationships/hyperlink" Target="https://usaf.dps.mil/sites/AFCC/KnowledgeCenter/Lists/ss_training_survey/overview.aspx" TargetMode="External"/><Relationship Id="rId22" Type="http://schemas.openxmlformats.org/officeDocument/2006/relationships/hyperlink" Target="https://www.acquisition.gov/daffars/part-5301-federal-acquisition-regulations-system" TargetMode="External"/><Relationship Id="rId27" Type="http://schemas.openxmlformats.org/officeDocument/2006/relationships/hyperlink" Target="https://usaf.dps.mil/sites/AFCC/AQCP/KnowledgeCenter/SitePages/DAFFARS-Templates.aspx" TargetMode="External"/><Relationship Id="rId43" Type="http://schemas.openxmlformats.org/officeDocument/2006/relationships/hyperlink" Target="https://usaf.dps.mil/sites/AFCC/AQCP/KnowledgeCenter/SitePages/DAFFARS-Templates.aspx" TargetMode="External"/><Relationship Id="rId48" Type="http://schemas.openxmlformats.org/officeDocument/2006/relationships/hyperlink" Target="https://usaf.dps.mil/:w:/r/sites/AFCC/AQCP/KnowledgeCenter/_layouts/15/Doc.aspx?sourcedoc=%7B50A5D0E4-1535-4423-9C7A-DF9E06EE6D6C%7D&amp;file=soure_selection_notification.docx&amp;action=default&amp;mobileredirect=true" TargetMode="External"/><Relationship Id="rId64" Type="http://schemas.openxmlformats.org/officeDocument/2006/relationships/hyperlink" Target="https://www.acquisition.gov/daffars/part-5301-federal-acquisition-regulations-system" TargetMode="External"/><Relationship Id="rId69" Type="http://schemas.openxmlformats.org/officeDocument/2006/relationships/hyperlink" Target="https://www.acquisition.gov/daffars/part-5301-federal-acquisition-regulations-system" TargetMode="External"/><Relationship Id="rId8" Type="http://schemas.openxmlformats.org/officeDocument/2006/relationships/comments" Target="comments.xml"/><Relationship Id="rId51" Type="http://schemas.openxmlformats.org/officeDocument/2006/relationships/hyperlink" Target="https://usaf.dps.mil/sites/AFCC/AQCP/KnowledgeCenter/SitePages/DAFFARS-Templates.aspx" TargetMode="External"/><Relationship Id="rId72" Type="http://schemas.openxmlformats.org/officeDocument/2006/relationships/hyperlink" Target="https://usaf.dps.mil/teams/SAFAQCTTPs" TargetMode="External"/><Relationship Id="rId80" Type="http://schemas.openxmlformats.org/officeDocument/2006/relationships/hyperlink" Target="https://usaf.dps.mil/sites/AFCC/KnowledgeCenter/source_selection_training/Forms/AllItems.aspx" TargetMode="External"/><Relationship Id="rId85" Type="http://schemas.openxmlformats.org/officeDocument/2006/relationships/hyperlink" Target="https://icatalog.dau.edu/onlinecatalog/courses.aspx?crs_id=13192"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acq.osd.mil/dpap/policy/policyvault/USA000740-22-DPC.pdf" TargetMode="External"/><Relationship Id="rId17" Type="http://schemas.openxmlformats.org/officeDocument/2006/relationships/hyperlink" Target="https://www.acquisition.gov/daffars/mp5301-federal-acquisition-regulations-system" TargetMode="External"/><Relationship Id="rId25" Type="http://schemas.openxmlformats.org/officeDocument/2006/relationships/hyperlink" Target="https://www.acquisition.gov/daffars/mp5301-federal-acquisition-regulations-system" TargetMode="External"/><Relationship Id="rId33" Type="http://schemas.openxmlformats.org/officeDocument/2006/relationships/hyperlink" Target="https://usaf.dps.mil/sites/AFCC/AQCP/KnowledgeCenter/SitePages/DAFFARS-Templates.aspx" TargetMode="External"/><Relationship Id="rId38" Type="http://schemas.openxmlformats.org/officeDocument/2006/relationships/hyperlink" Target="https://www.acq.osd.mil/dpap/policy/policyvault/USA000740-22-DPC.pdf" TargetMode="External"/><Relationship Id="rId46" Type="http://schemas.openxmlformats.org/officeDocument/2006/relationships/hyperlink" Target="https://www.acquisition.gov/daffars/part-5302-definitions-words-and-terms" TargetMode="External"/><Relationship Id="rId59" Type="http://schemas.openxmlformats.org/officeDocument/2006/relationships/hyperlink" Target="https://www.acquisition.gov/daffars/part-5301-federal-acquisition-regulations-system" TargetMode="External"/><Relationship Id="rId67" Type="http://schemas.openxmlformats.org/officeDocument/2006/relationships/hyperlink" Target="https://usaf.dps.mil/sites/AFCC/AQCP/KnowledgeCenter/SitePages/DAFFARS-Templates.aspx" TargetMode="External"/><Relationship Id="rId20" Type="http://schemas.openxmlformats.org/officeDocument/2006/relationships/hyperlink" Target="https://www.acquisition.gov/daffars/part-5301-federal-acquisition-regulations-system" TargetMode="External"/><Relationship Id="rId41" Type="http://schemas.openxmlformats.org/officeDocument/2006/relationships/hyperlink" Target="https://www.acquisition.gov/far/part-2" TargetMode="External"/><Relationship Id="rId54" Type="http://schemas.openxmlformats.org/officeDocument/2006/relationships/hyperlink" Target="https://www.acquisition.gov/far/part-15" TargetMode="External"/><Relationship Id="rId62" Type="http://schemas.openxmlformats.org/officeDocument/2006/relationships/hyperlink" Target="https://usaf.dps.mil/sites/AFCC/AQCP/KnowledgeCenter/SitePages/DAFFARS-Templates.aspx" TargetMode="External"/><Relationship Id="rId70" Type="http://schemas.openxmlformats.org/officeDocument/2006/relationships/hyperlink" Target="https://usaf.dps.mil/sites/AFCC/AQCP/KnowledgeCenter/SitePages/DAFFARS-Templates.aspx" TargetMode="External"/><Relationship Id="rId75" Type="http://schemas.openxmlformats.org/officeDocument/2006/relationships/hyperlink" Target="https://usaf.dps.mil/sites/afcc/aqcp/knowledgecenter/sitepages/5315.aspx" TargetMode="External"/><Relationship Id="rId83" Type="http://schemas.openxmlformats.org/officeDocument/2006/relationships/hyperlink" Target="https://icatalog.dau.edu/onlinecatalog/courses.aspx?crs_id=247" TargetMode="External"/><Relationship Id="rId88" Type="http://schemas.openxmlformats.org/officeDocument/2006/relationships/hyperlink" Target="https://usaf.dps.mil/sites/AFCC/AQCP/KnowledgeCenter/SitePages/DAFFARS-Templates.asp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acquisition.gov/dfars/part-215-contracting-negotiation" TargetMode="External"/><Relationship Id="rId23" Type="http://schemas.openxmlformats.org/officeDocument/2006/relationships/hyperlink" Target="https://www.acq.osd.mil/dpap/policy/policyvault/USA000740-22-DPC.pdf" TargetMode="External"/><Relationship Id="rId28" Type="http://schemas.openxmlformats.org/officeDocument/2006/relationships/hyperlink" Target="https://www.acquisition.gov/far/part-15" TargetMode="External"/><Relationship Id="rId36" Type="http://schemas.openxmlformats.org/officeDocument/2006/relationships/hyperlink" Target="https://usaf.dps.mil/sites/AFCC/AQCP/KnowledgeCenter/SitePages/DAFFARS-Templates.aspx" TargetMode="External"/><Relationship Id="rId49" Type="http://schemas.openxmlformats.org/officeDocument/2006/relationships/hyperlink" Target="https://usaf.dps.mil/sites/AFCC/KnowledgeCenter/Lists/lessons_learned/AllItems.aspx" TargetMode="External"/><Relationship Id="rId57" Type="http://schemas.openxmlformats.org/officeDocument/2006/relationships/hyperlink" Target="https://usaf.dps.mil/sites/AFCC/AQCP/KnowledgeCenter/SitePages/DAFFARS-Templates.aspx" TargetMode="External"/><Relationship Id="rId10" Type="http://schemas.microsoft.com/office/2016/09/relationships/commentsIds" Target="commentsIds.xml"/><Relationship Id="rId31" Type="http://schemas.openxmlformats.org/officeDocument/2006/relationships/hyperlink" Target="https://www.acq.osd.mil/dpap/policy/policyvault/USA000740-22-DPC.pdf" TargetMode="External"/><Relationship Id="rId44" Type="http://schemas.openxmlformats.org/officeDocument/2006/relationships/hyperlink" Target="https://usaf.dps.mil/sites/AFCC/AQCP/KnowledgeCenter/SitePages/DAFFARS-Templates.aspx" TargetMode="External"/><Relationship Id="rId52" Type="http://schemas.openxmlformats.org/officeDocument/2006/relationships/hyperlink" Target="https://usaf.dps.mil/:w:/r/sites/AFCC/AQCP/KnowledgeCenter/_layouts/15/Doc.aspx?sourcedoc=%7B024B48AC-FDB8-42B8-B7BB-3D755D4FC519%7D&amp;file=section_L_and_M_samples.docx&amp;action=default&amp;mobileredirect=true" TargetMode="External"/><Relationship Id="rId60" Type="http://schemas.openxmlformats.org/officeDocument/2006/relationships/hyperlink" Target="https://usaf.dps.mil/sites/AFCC/AQCP/KnowledgeCenter/SitePages/DAFFARS-Templates.aspx" TargetMode="External"/><Relationship Id="rId65" Type="http://schemas.openxmlformats.org/officeDocument/2006/relationships/hyperlink" Target="https://usaf.dps.mil/sites/AFCC/AQCP/KnowledgeCenter/SitePages/DAFFARS-Templates.aspx" TargetMode="External"/><Relationship Id="rId73" Type="http://schemas.openxmlformats.org/officeDocument/2006/relationships/hyperlink" Target="https://usaf.dps.mil/sites/AFCC/AQCP/KnowledgeCenter/SitePages/DAFFARS-Templates.aspx" TargetMode="External"/><Relationship Id="rId78" Type="http://schemas.openxmlformats.org/officeDocument/2006/relationships/hyperlink" Target="https://usaf.dps.mil/sites/AFCC/KnowledgeCenter/source_selection_training/SSAC_SS_Training_Charts.pptx" TargetMode="External"/><Relationship Id="rId81" Type="http://schemas.openxmlformats.org/officeDocument/2006/relationships/hyperlink" Target="https://icatalog.dau.edu/onlinecatalog/tabnavlas.aspx" TargetMode="External"/><Relationship Id="rId86" Type="http://schemas.openxmlformats.org/officeDocument/2006/relationships/hyperlink" Target="https://usaf.dps.mil/sites/afcc/aqcp/knowledgecenter/sitepages/5315.aspx" TargetMode="External"/><Relationship Id="rId4" Type="http://schemas.openxmlformats.org/officeDocument/2006/relationships/numbering" Target="numbering.xml"/><Relationship Id="rId9" Type="http://schemas.microsoft.com/office/2011/relationships/commentsExtended" Target="commentsExtended.xml"/><Relationship Id="rId13" Type="http://schemas.openxmlformats.org/officeDocument/2006/relationships/hyperlink" Target="https://www.acquisition.gov/far/part-15" TargetMode="External"/><Relationship Id="rId18" Type="http://schemas.openxmlformats.org/officeDocument/2006/relationships/hyperlink" Target="https://www.acq.osd.mil/dpap/policy/policyvault/USA000740-22-DPC.pdf" TargetMode="External"/><Relationship Id="rId39" Type="http://schemas.openxmlformats.org/officeDocument/2006/relationships/hyperlink" Target="https://www.acq.osd.mil/dpap/policy/policyvault/USA000740-22-DPC.pdf" TargetMode="External"/><Relationship Id="rId34" Type="http://schemas.openxmlformats.org/officeDocument/2006/relationships/hyperlink" Target="https://www.acquisition.gov/daffars/part-5303-improper-business-practices-and-personal-conflicts-interest" TargetMode="External"/><Relationship Id="rId50" Type="http://schemas.openxmlformats.org/officeDocument/2006/relationships/hyperlink" Target="https://usaf.dps.mil/sites/AFCC/AQCP/KnowledgeCenter/SitePages/DAFFARS-Templates.aspx" TargetMode="External"/><Relationship Id="rId55" Type="http://schemas.openxmlformats.org/officeDocument/2006/relationships/hyperlink" Target="https://www.acquisition.gov/far/part-52" TargetMode="External"/><Relationship Id="rId76" Type="http://schemas.openxmlformats.org/officeDocument/2006/relationships/hyperlink" Target="mailto:SAF.AQ.SAF-AQCX.Workflow@us.af.mil" TargetMode="External"/><Relationship Id="rId7" Type="http://schemas.openxmlformats.org/officeDocument/2006/relationships/webSettings" Target="webSettings.xml"/><Relationship Id="rId71" Type="http://schemas.openxmlformats.org/officeDocument/2006/relationships/hyperlink" Target="https://usaf.dps.mil/teams/PK-Central/AFCC/records_contract/EZ/Lists/EZ_Scheduler/MyItems.aspx"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ww.acquisition.gov/dfars/part-215-contracting-negotiation" TargetMode="External"/><Relationship Id="rId24" Type="http://schemas.openxmlformats.org/officeDocument/2006/relationships/hyperlink" Target="https://www.acquisition.gov/far/part-9" TargetMode="External"/><Relationship Id="rId40" Type="http://schemas.openxmlformats.org/officeDocument/2006/relationships/hyperlink" Target="https://usaf.dps.mil/:w:/r/sites/AFCC/AQCP/KnowledgeCenter/_layouts/15/Doc.aspx?sourcedoc=%7B28491501-4553-4D21-AFFE-7B0E909AF568%7D&amp;file=use_of_non-government_advisors.docx&amp;action=default&amp;mobileredirect=true" TargetMode="External"/><Relationship Id="rId45" Type="http://schemas.openxmlformats.org/officeDocument/2006/relationships/hyperlink" Target="https://usaf.dps.mil/sites/AFCC/AQCP/KnowledgeCenter/SitePages/DAFFARS-Templates.aspx" TargetMode="External"/><Relationship Id="rId66" Type="http://schemas.openxmlformats.org/officeDocument/2006/relationships/hyperlink" Target="https://usaf.dps.mil/sites/AFCC/AQCP/KnowledgeCenter/SitePages/DAFFARS-Templates.aspx" TargetMode="External"/><Relationship Id="rId87" Type="http://schemas.openxmlformats.org/officeDocument/2006/relationships/hyperlink" Target="https://usaf.dps.mil/sites/AFCC/AQCP/KnowledgeCenter/SitePages/DAFFARS-Templates.aspx" TargetMode="External"/><Relationship Id="rId61" Type="http://schemas.openxmlformats.org/officeDocument/2006/relationships/hyperlink" Target="https://usaf.dps.mil/sites/AFCC/AQCP/KnowledgeCenter/SitePages/DAFFARS-Templates.aspx" TargetMode="External"/><Relationship Id="rId82" Type="http://schemas.openxmlformats.org/officeDocument/2006/relationships/hyperlink" Target="https://icatalog.dau.edu/onlinecatalog/courses.aspx?crs_id=12350" TargetMode="External"/><Relationship Id="rId19" Type="http://schemas.openxmlformats.org/officeDocument/2006/relationships/hyperlink" Target="https://www.acquisition.gov/far/part-15" TargetMode="External"/><Relationship Id="rId14" Type="http://schemas.openxmlformats.org/officeDocument/2006/relationships/hyperlink" Target="https://www.acquisition.gov/dfars/part-215-contracting-negotiation" TargetMode="External"/><Relationship Id="rId30" Type="http://schemas.openxmlformats.org/officeDocument/2006/relationships/hyperlink" Target="https://www.acquisition.gov/dfars/part-215-contracting-negotiation" TargetMode="External"/><Relationship Id="rId35" Type="http://schemas.openxmlformats.org/officeDocument/2006/relationships/hyperlink" Target="https://usaf.dps.mil/sites/AFCC/AQCP/KnowledgeCenter/SitePages/DAFFARS-Templates.aspx" TargetMode="External"/><Relationship Id="rId56" Type="http://schemas.openxmlformats.org/officeDocument/2006/relationships/hyperlink" Target="https://usaf.dps.mil/sites/AFCC/AQCP/KnowledgeCenter/SitePages/DAFFARS-Templates.aspx" TargetMode="External"/><Relationship Id="rId77" Type="http://schemas.openxmlformats.org/officeDocument/2006/relationships/hyperlink" Target="https://usaf.dps.mil/sites/AFCC/KnowledgeCenter/source_selection_training/SSA_SS_Training_Charts.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3D43C-1695-4711-8C55-406023BA2623}">
  <ds:schemaRefs>
    <ds:schemaRef ds:uri="http://www.w3.org/XML/1998/namespace"/>
    <ds:schemaRef ds:uri="http://schemas.microsoft.com/office/2006/metadata/properties"/>
    <ds:schemaRef ds:uri="c7b28551-714a-466d-aef6-d2c6ef9e9028"/>
    <ds:schemaRef ds:uri="http://schemas.microsoft.com/office/2006/documentManagement/types"/>
    <ds:schemaRef ds:uri="http://purl.org/dc/terms/"/>
    <ds:schemaRef ds:uri="http://purl.org/dc/dcmitype/"/>
    <ds:schemaRef ds:uri="http://schemas.openxmlformats.org/package/2006/metadata/core-properties"/>
    <ds:schemaRef ds:uri="http://purl.org/dc/elements/1.1/"/>
    <ds:schemaRef ds:uri="494a06ad-f065-438e-b0c5-3c8ee8c1fb4f"/>
    <ds:schemaRef ds:uri="http://schemas.microsoft.com/office/infopath/2007/PartnerControls"/>
  </ds:schemaRefs>
</ds:datastoreItem>
</file>

<file path=customXml/itemProps2.xml><?xml version="1.0" encoding="utf-8"?>
<ds:datastoreItem xmlns:ds="http://schemas.openxmlformats.org/officeDocument/2006/customXml" ds:itemID="{D0DA28AC-BFA3-43EF-A00C-0C3B49D06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30850-EF86-4CCA-A759-90C74F911183}">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14</TotalTime>
  <Pages>13</Pages>
  <Words>6150</Words>
  <Characters>35056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MP5315 - Contracting by Negotiation</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MP5315 - Contracting by Negotiation</dc:title>
  <dc:creator>ROSSI, AMANDA M CIV USAF HAF SAF/AQCP</dc:creator>
  <cp:lastModifiedBy>ROSSI, AMANDA M CIV USAF HAF SAF/AQCP</cp:lastModifiedBy>
  <cp:revision>6</cp:revision>
  <dcterms:created xsi:type="dcterms:W3CDTF">2024-05-16T16:40:00Z</dcterms:created>
  <dcterms:modified xsi:type="dcterms:W3CDTF">2024-05-17T19:37:00Z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700</vt:r8>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ies>
</file>