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3B0E" w14:textId="77777777" w:rsidR="004E759F" w:rsidRDefault="004E759F" w:rsidP="004E759F">
      <w:pPr>
        <w:pStyle w:val="BodyText"/>
        <w:spacing w:before="10"/>
        <w:rPr>
          <w:sz w:val="15"/>
        </w:rPr>
      </w:pPr>
    </w:p>
    <w:p w14:paraId="00EFA049" w14:textId="129CEA72" w:rsidR="004E759F" w:rsidRDefault="004E759F" w:rsidP="004E759F">
      <w:pPr>
        <w:pStyle w:val="Heading1"/>
        <w:rPr>
          <w:b/>
          <w:spacing w:val="-6"/>
        </w:rPr>
      </w:pPr>
      <w:r>
        <w:rPr>
          <w:b/>
          <w:spacing w:val="-6"/>
        </w:rPr>
        <w:t>MP5315.4</w:t>
      </w:r>
      <w:r>
        <w:rPr>
          <w:b/>
          <w:spacing w:val="-18"/>
        </w:rPr>
        <w:t xml:space="preserve"> </w:t>
      </w:r>
      <w:r>
        <w:rPr>
          <w:b/>
          <w:spacing w:val="-6"/>
        </w:rPr>
        <w:t>Contract</w:t>
      </w:r>
      <w:r>
        <w:rPr>
          <w:b/>
          <w:spacing w:val="-17"/>
        </w:rPr>
        <w:t xml:space="preserve"> </w:t>
      </w:r>
      <w:r>
        <w:rPr>
          <w:b/>
          <w:spacing w:val="-6"/>
        </w:rPr>
        <w:t>Pricing</w:t>
      </w:r>
    </w:p>
    <w:p w14:paraId="7841F4EE" w14:textId="77777777" w:rsidR="00C84B9D" w:rsidRDefault="00C84B9D" w:rsidP="004E759F">
      <w:pPr>
        <w:pStyle w:val="Heading1"/>
        <w:rPr>
          <w:b/>
        </w:rPr>
      </w:pPr>
    </w:p>
    <w:commentRangeStart w:id="0"/>
    <w:p w14:paraId="0816E3AC" w14:textId="77777777" w:rsidR="00C84B9D" w:rsidRDefault="00C84B9D" w:rsidP="00C84B9D">
      <w:pPr>
        <w:pStyle w:val="BodyText"/>
        <w:rPr>
          <w:i/>
          <w:sz w:val="26"/>
        </w:rPr>
      </w:pPr>
      <w:r>
        <w:fldChar w:fldCharType="begin"/>
      </w:r>
      <w:r>
        <w:instrText>HYPERLINK "https://usaf.dps.mil/:u:/r/sites/AFCC/AQCP/KnowledgeCenter/SitePages/5315-Pricing.aspx" \o "DAFFARS PART 5333 Knowledge Center" \t "_blank"</w:instrText>
      </w:r>
      <w:r>
        <w:fldChar w:fldCharType="separate"/>
      </w:r>
      <w:r>
        <w:rPr>
          <w:rStyle w:val="Hyperlink"/>
          <w:rFonts w:ascii="open_sansregular" w:hAnsi="open_sansregular"/>
          <w:sz w:val="21"/>
          <w:szCs w:val="21"/>
          <w:bdr w:val="none" w:sz="0" w:space="0" w:color="auto" w:frame="1"/>
          <w:shd w:val="clear" w:color="auto" w:fill="FFFFFF"/>
        </w:rPr>
        <w:t>DAFFARS PART 5315.4 Knowledge Center</w:t>
      </w:r>
      <w:r>
        <w:fldChar w:fldCharType="end"/>
      </w:r>
      <w:commentRangeEnd w:id="0"/>
      <w:r>
        <w:rPr>
          <w:rStyle w:val="CommentReference"/>
        </w:rPr>
        <w:commentReference w:id="0"/>
      </w:r>
    </w:p>
    <w:p w14:paraId="03E4D023" w14:textId="77777777" w:rsidR="004E759F" w:rsidRDefault="004E759F" w:rsidP="004E759F">
      <w:pPr>
        <w:pStyle w:val="BodyText"/>
        <w:rPr>
          <w:rFonts w:ascii="Bookman Old Style"/>
          <w:b/>
          <w:sz w:val="44"/>
        </w:rPr>
      </w:pPr>
    </w:p>
    <w:p w14:paraId="7C118A5B" w14:textId="77777777" w:rsidR="004E759F" w:rsidRDefault="004E759F" w:rsidP="004E759F">
      <w:pPr>
        <w:pStyle w:val="Heading3"/>
        <w:rPr>
          <w:b/>
        </w:rPr>
      </w:pPr>
      <w:r>
        <w:rPr>
          <w:b/>
        </w:rPr>
        <w:t>MP5315.400-1</w:t>
      </w:r>
      <w:r>
        <w:rPr>
          <w:b/>
          <w:spacing w:val="6"/>
        </w:rPr>
        <w:t xml:space="preserve"> </w:t>
      </w:r>
      <w:r>
        <w:rPr>
          <w:b/>
        </w:rPr>
        <w:t>Proposal</w:t>
      </w:r>
      <w:r>
        <w:rPr>
          <w:b/>
          <w:spacing w:val="6"/>
        </w:rPr>
        <w:t xml:space="preserve"> </w:t>
      </w:r>
      <w:r>
        <w:rPr>
          <w:b/>
          <w:spacing w:val="-2"/>
        </w:rPr>
        <w:t>Instructions.</w:t>
      </w:r>
    </w:p>
    <w:p w14:paraId="47F5C0DF" w14:textId="77777777" w:rsidR="004E759F" w:rsidRDefault="004E759F" w:rsidP="004E759F">
      <w:pPr>
        <w:pStyle w:val="BodyText"/>
        <w:spacing w:before="4"/>
        <w:rPr>
          <w:rFonts w:ascii="Bookman Old Style"/>
          <w:b/>
          <w:sz w:val="42"/>
        </w:rPr>
      </w:pPr>
    </w:p>
    <w:p w14:paraId="39F516AF" w14:textId="741C5A8F" w:rsidR="004E759F" w:rsidRDefault="004E759F" w:rsidP="004E759F">
      <w:pPr>
        <w:pStyle w:val="BodyText"/>
        <w:spacing w:before="1" w:line="271" w:lineRule="auto"/>
        <w:ind w:left="110" w:right="458"/>
      </w:pPr>
      <w:r>
        <w:rPr>
          <w:w w:val="105"/>
        </w:rPr>
        <w:t xml:space="preserve">To facilitate timely awards of sole source contract actions and </w:t>
      </w:r>
      <w:proofErr w:type="spellStart"/>
      <w:r>
        <w:rPr>
          <w:w w:val="105"/>
        </w:rPr>
        <w:t>definitization</w:t>
      </w:r>
      <w:proofErr w:type="spellEnd"/>
      <w:r>
        <w:rPr>
          <w:w w:val="105"/>
        </w:rPr>
        <w:t xml:space="preserve"> of </w:t>
      </w:r>
      <w:proofErr w:type="spellStart"/>
      <w:r>
        <w:rPr>
          <w:w w:val="105"/>
        </w:rPr>
        <w:t>Undefinitized</w:t>
      </w:r>
      <w:proofErr w:type="spellEnd"/>
      <w:r>
        <w:rPr>
          <w:w w:val="105"/>
        </w:rPr>
        <w:t xml:space="preserve"> Contract</w:t>
      </w:r>
      <w:r>
        <w:rPr>
          <w:spacing w:val="21"/>
          <w:w w:val="105"/>
        </w:rPr>
        <w:t xml:space="preserve"> </w:t>
      </w:r>
      <w:r>
        <w:rPr>
          <w:w w:val="105"/>
        </w:rPr>
        <w:t>Actions</w:t>
      </w:r>
      <w:r>
        <w:rPr>
          <w:spacing w:val="21"/>
          <w:w w:val="105"/>
        </w:rPr>
        <w:t xml:space="preserve"> </w:t>
      </w:r>
      <w:r>
        <w:rPr>
          <w:w w:val="105"/>
        </w:rPr>
        <w:t>(UCA)</w:t>
      </w:r>
      <w:r>
        <w:rPr>
          <w:spacing w:val="21"/>
          <w:w w:val="105"/>
        </w:rPr>
        <w:t xml:space="preserve"> </w:t>
      </w:r>
      <w:r>
        <w:rPr>
          <w:w w:val="105"/>
        </w:rPr>
        <w:t>within</w:t>
      </w:r>
      <w:r>
        <w:rPr>
          <w:spacing w:val="21"/>
          <w:w w:val="105"/>
        </w:rPr>
        <w:t xml:space="preserve"> </w:t>
      </w:r>
      <w:r>
        <w:rPr>
          <w:w w:val="105"/>
        </w:rPr>
        <w:t>180-days</w:t>
      </w:r>
      <w:r>
        <w:rPr>
          <w:spacing w:val="21"/>
          <w:w w:val="105"/>
        </w:rPr>
        <w:t xml:space="preserve"> </w:t>
      </w:r>
      <w:r>
        <w:rPr>
          <w:w w:val="105"/>
        </w:rPr>
        <w:t>after</w:t>
      </w:r>
      <w:r>
        <w:rPr>
          <w:spacing w:val="21"/>
          <w:w w:val="105"/>
        </w:rPr>
        <w:t xml:space="preserve"> </w:t>
      </w:r>
      <w:r>
        <w:rPr>
          <w:w w:val="105"/>
        </w:rPr>
        <w:t>receipt</w:t>
      </w:r>
      <w:r>
        <w:rPr>
          <w:spacing w:val="21"/>
          <w:w w:val="105"/>
        </w:rPr>
        <w:t xml:space="preserve"> </w:t>
      </w:r>
      <w:r>
        <w:rPr>
          <w:w w:val="105"/>
        </w:rPr>
        <w:t>of</w:t>
      </w:r>
      <w:r>
        <w:rPr>
          <w:spacing w:val="21"/>
          <w:w w:val="105"/>
        </w:rPr>
        <w:t xml:space="preserve"> </w:t>
      </w:r>
      <w:r>
        <w:rPr>
          <w:w w:val="105"/>
        </w:rPr>
        <w:t>qualifying</w:t>
      </w:r>
      <w:r>
        <w:rPr>
          <w:spacing w:val="21"/>
          <w:w w:val="105"/>
        </w:rPr>
        <w:t xml:space="preserve"> </w:t>
      </w:r>
      <w:r>
        <w:rPr>
          <w:w w:val="105"/>
        </w:rPr>
        <w:t>proposal,</w:t>
      </w:r>
      <w:r>
        <w:rPr>
          <w:spacing w:val="21"/>
          <w:w w:val="105"/>
        </w:rPr>
        <w:t xml:space="preserve"> </w:t>
      </w:r>
      <w:r>
        <w:rPr>
          <w:w w:val="105"/>
        </w:rPr>
        <w:t>contracting</w:t>
      </w:r>
      <w:r>
        <w:rPr>
          <w:spacing w:val="21"/>
          <w:w w:val="105"/>
        </w:rPr>
        <w:t xml:space="preserve"> </w:t>
      </w:r>
      <w:r>
        <w:rPr>
          <w:w w:val="105"/>
        </w:rPr>
        <w:t>officers</w:t>
      </w:r>
      <w:r w:rsidR="00880099">
        <w:rPr>
          <w:w w:val="105"/>
        </w:rPr>
        <w:t xml:space="preserve"> </w:t>
      </w:r>
      <w:commentRangeStart w:id="1"/>
      <w:r w:rsidR="00712ABB">
        <w:rPr>
          <w:w w:val="105"/>
        </w:rPr>
        <w:t>must</w:t>
      </w:r>
      <w:commentRangeEnd w:id="1"/>
      <w:r w:rsidR="00356B26">
        <w:rPr>
          <w:rStyle w:val="CommentReference"/>
        </w:rPr>
        <w:commentReference w:id="1"/>
      </w:r>
      <w:r>
        <w:rPr>
          <w:w w:val="105"/>
        </w:rPr>
        <w:t>:</w:t>
      </w:r>
    </w:p>
    <w:p w14:paraId="0A741217" w14:textId="77777777" w:rsidR="004E759F" w:rsidRDefault="004E759F" w:rsidP="004E759F">
      <w:pPr>
        <w:pStyle w:val="BodyText"/>
        <w:spacing w:before="1"/>
        <w:rPr>
          <w:sz w:val="21"/>
        </w:rPr>
      </w:pPr>
    </w:p>
    <w:p w14:paraId="21E6C005" w14:textId="77777777" w:rsidR="004E759F" w:rsidRDefault="004E759F" w:rsidP="004E759F">
      <w:pPr>
        <w:pStyle w:val="ListParagraph"/>
        <w:numPr>
          <w:ilvl w:val="0"/>
          <w:numId w:val="8"/>
        </w:numPr>
        <w:tabs>
          <w:tab w:val="left" w:pos="353"/>
        </w:tabs>
        <w:spacing w:line="271" w:lineRule="auto"/>
        <w:ind w:right="503" w:firstLine="0"/>
      </w:pPr>
      <w:r>
        <w:rPr>
          <w:w w:val="105"/>
        </w:rPr>
        <w:t xml:space="preserve">provide contractors with clear and concise proposal instructions, including a suspense date for proposal </w:t>
      </w:r>
      <w:proofErr w:type="gramStart"/>
      <w:r>
        <w:rPr>
          <w:w w:val="105"/>
        </w:rPr>
        <w:t>submission;</w:t>
      </w:r>
      <w:proofErr w:type="gramEnd"/>
    </w:p>
    <w:p w14:paraId="2C61341E" w14:textId="77777777" w:rsidR="004E759F" w:rsidRDefault="004E759F" w:rsidP="004E759F">
      <w:pPr>
        <w:pStyle w:val="BodyText"/>
        <w:spacing w:before="1"/>
        <w:rPr>
          <w:sz w:val="21"/>
        </w:rPr>
      </w:pPr>
    </w:p>
    <w:p w14:paraId="2819347F" w14:textId="0B136A95" w:rsidR="004E759F" w:rsidRDefault="004E759F" w:rsidP="004E759F">
      <w:pPr>
        <w:pStyle w:val="ListParagraph"/>
        <w:numPr>
          <w:ilvl w:val="0"/>
          <w:numId w:val="8"/>
        </w:numPr>
        <w:tabs>
          <w:tab w:val="left" w:pos="361"/>
        </w:tabs>
        <w:spacing w:line="271" w:lineRule="auto"/>
        <w:ind w:right="282" w:firstLine="0"/>
        <w:jc w:val="both"/>
      </w:pPr>
      <w:r>
        <w:t xml:space="preserve">require that contractor proposals (both prime and subcontractors) are submitted as adequate for </w:t>
      </w:r>
      <w:r>
        <w:rPr>
          <w:w w:val="110"/>
        </w:rPr>
        <w:t>evaluation</w:t>
      </w:r>
      <w:r>
        <w:rPr>
          <w:spacing w:val="-14"/>
          <w:w w:val="110"/>
        </w:rPr>
        <w:t xml:space="preserve"> </w:t>
      </w:r>
      <w:r>
        <w:rPr>
          <w:w w:val="110"/>
        </w:rPr>
        <w:t>and</w:t>
      </w:r>
      <w:r>
        <w:rPr>
          <w:spacing w:val="-13"/>
          <w:w w:val="110"/>
        </w:rPr>
        <w:t xml:space="preserve"> </w:t>
      </w:r>
      <w:r>
        <w:rPr>
          <w:w w:val="110"/>
        </w:rPr>
        <w:t>valid</w:t>
      </w:r>
      <w:r>
        <w:rPr>
          <w:spacing w:val="-13"/>
          <w:w w:val="110"/>
        </w:rPr>
        <w:t xml:space="preserve"> </w:t>
      </w:r>
      <w:r>
        <w:rPr>
          <w:w w:val="110"/>
        </w:rPr>
        <w:t>for</w:t>
      </w:r>
      <w:r>
        <w:rPr>
          <w:spacing w:val="-14"/>
          <w:w w:val="110"/>
        </w:rPr>
        <w:t xml:space="preserve"> </w:t>
      </w:r>
      <w:r>
        <w:rPr>
          <w:w w:val="110"/>
        </w:rPr>
        <w:t>the</w:t>
      </w:r>
      <w:r>
        <w:rPr>
          <w:spacing w:val="-13"/>
          <w:w w:val="110"/>
        </w:rPr>
        <w:t xml:space="preserve"> </w:t>
      </w:r>
      <w:r>
        <w:rPr>
          <w:w w:val="110"/>
        </w:rPr>
        <w:t>anticipated</w:t>
      </w:r>
      <w:r>
        <w:rPr>
          <w:spacing w:val="-13"/>
          <w:w w:val="110"/>
        </w:rPr>
        <w:t xml:space="preserve"> </w:t>
      </w:r>
      <w:r>
        <w:rPr>
          <w:w w:val="110"/>
        </w:rPr>
        <w:t>time</w:t>
      </w:r>
      <w:r>
        <w:rPr>
          <w:spacing w:val="-14"/>
          <w:w w:val="110"/>
        </w:rPr>
        <w:t xml:space="preserve"> </w:t>
      </w:r>
      <w:r>
        <w:rPr>
          <w:w w:val="110"/>
        </w:rPr>
        <w:t>required</w:t>
      </w:r>
      <w:r>
        <w:rPr>
          <w:spacing w:val="-13"/>
          <w:w w:val="110"/>
        </w:rPr>
        <w:t xml:space="preserve"> </w:t>
      </w:r>
      <w:r>
        <w:rPr>
          <w:w w:val="110"/>
        </w:rPr>
        <w:t>to</w:t>
      </w:r>
      <w:r>
        <w:rPr>
          <w:spacing w:val="-13"/>
          <w:w w:val="110"/>
        </w:rPr>
        <w:t xml:space="preserve"> </w:t>
      </w:r>
      <w:r>
        <w:rPr>
          <w:w w:val="110"/>
        </w:rPr>
        <w:t>conduct</w:t>
      </w:r>
      <w:r>
        <w:rPr>
          <w:spacing w:val="-14"/>
          <w:w w:val="110"/>
        </w:rPr>
        <w:t xml:space="preserve"> </w:t>
      </w:r>
      <w:r>
        <w:rPr>
          <w:w w:val="110"/>
        </w:rPr>
        <w:t>evaluation,</w:t>
      </w:r>
      <w:r>
        <w:rPr>
          <w:spacing w:val="-13"/>
          <w:w w:val="110"/>
        </w:rPr>
        <w:t xml:space="preserve"> </w:t>
      </w:r>
      <w:r>
        <w:rPr>
          <w:w w:val="110"/>
        </w:rPr>
        <w:t>audit,</w:t>
      </w:r>
      <w:r>
        <w:rPr>
          <w:spacing w:val="-13"/>
          <w:w w:val="110"/>
        </w:rPr>
        <w:t xml:space="preserve"> </w:t>
      </w:r>
      <w:proofErr w:type="gramStart"/>
      <w:r>
        <w:rPr>
          <w:w w:val="110"/>
        </w:rPr>
        <w:t>negotiation</w:t>
      </w:r>
      <w:proofErr w:type="gramEnd"/>
      <w:r>
        <w:rPr>
          <w:spacing w:val="-14"/>
          <w:w w:val="110"/>
        </w:rPr>
        <w:t xml:space="preserve"> </w:t>
      </w:r>
      <w:r>
        <w:rPr>
          <w:w w:val="110"/>
        </w:rPr>
        <w:t xml:space="preserve">and </w:t>
      </w:r>
      <w:r>
        <w:rPr>
          <w:spacing w:val="-2"/>
          <w:w w:val="110"/>
        </w:rPr>
        <w:t>award,</w:t>
      </w:r>
      <w:r>
        <w:rPr>
          <w:spacing w:val="-4"/>
          <w:w w:val="110"/>
        </w:rPr>
        <w:t xml:space="preserve"> </w:t>
      </w:r>
      <w:r>
        <w:rPr>
          <w:spacing w:val="-2"/>
          <w:w w:val="110"/>
        </w:rPr>
        <w:t>with</w:t>
      </w:r>
      <w:r>
        <w:rPr>
          <w:spacing w:val="-4"/>
          <w:w w:val="110"/>
        </w:rPr>
        <w:t xml:space="preserve"> </w:t>
      </w:r>
      <w:r>
        <w:rPr>
          <w:spacing w:val="-2"/>
          <w:w w:val="110"/>
        </w:rPr>
        <w:t>data</w:t>
      </w:r>
      <w:r>
        <w:rPr>
          <w:spacing w:val="-4"/>
          <w:w w:val="110"/>
        </w:rPr>
        <w:t xml:space="preserve"> </w:t>
      </w:r>
      <w:r>
        <w:rPr>
          <w:spacing w:val="-2"/>
          <w:w w:val="110"/>
        </w:rPr>
        <w:t>updates</w:t>
      </w:r>
      <w:r>
        <w:rPr>
          <w:spacing w:val="-4"/>
          <w:w w:val="110"/>
        </w:rPr>
        <w:t xml:space="preserve"> </w:t>
      </w:r>
      <w:r>
        <w:rPr>
          <w:spacing w:val="-2"/>
          <w:w w:val="110"/>
        </w:rPr>
        <w:t>provided</w:t>
      </w:r>
      <w:r>
        <w:rPr>
          <w:spacing w:val="-4"/>
          <w:w w:val="110"/>
        </w:rPr>
        <w:t xml:space="preserve"> </w:t>
      </w:r>
      <w:r>
        <w:rPr>
          <w:spacing w:val="-2"/>
          <w:w w:val="110"/>
        </w:rPr>
        <w:t>until</w:t>
      </w:r>
      <w:r>
        <w:rPr>
          <w:spacing w:val="-4"/>
          <w:w w:val="110"/>
        </w:rPr>
        <w:t xml:space="preserve"> </w:t>
      </w:r>
      <w:r>
        <w:rPr>
          <w:spacing w:val="-2"/>
          <w:w w:val="110"/>
        </w:rPr>
        <w:t>the</w:t>
      </w:r>
      <w:r>
        <w:rPr>
          <w:spacing w:val="-4"/>
          <w:w w:val="110"/>
        </w:rPr>
        <w:t xml:space="preserve"> </w:t>
      </w:r>
      <w:r>
        <w:rPr>
          <w:spacing w:val="-2"/>
          <w:w w:val="110"/>
        </w:rPr>
        <w:t>conclusion</w:t>
      </w:r>
      <w:r>
        <w:rPr>
          <w:spacing w:val="-4"/>
          <w:w w:val="110"/>
        </w:rPr>
        <w:t xml:space="preserve"> </w:t>
      </w:r>
      <w:r>
        <w:rPr>
          <w:spacing w:val="-2"/>
          <w:w w:val="110"/>
        </w:rPr>
        <w:t>of</w:t>
      </w:r>
      <w:r>
        <w:rPr>
          <w:spacing w:val="-4"/>
          <w:w w:val="110"/>
        </w:rPr>
        <w:t xml:space="preserve"> </w:t>
      </w:r>
      <w:r>
        <w:rPr>
          <w:spacing w:val="-2"/>
          <w:w w:val="110"/>
        </w:rPr>
        <w:t>negotiations</w:t>
      </w:r>
      <w:r>
        <w:rPr>
          <w:spacing w:val="-4"/>
          <w:w w:val="110"/>
        </w:rPr>
        <w:t xml:space="preserve"> </w:t>
      </w:r>
      <w:r>
        <w:rPr>
          <w:spacing w:val="-2"/>
          <w:w w:val="110"/>
        </w:rPr>
        <w:t>in</w:t>
      </w:r>
      <w:r>
        <w:rPr>
          <w:spacing w:val="-4"/>
          <w:w w:val="110"/>
        </w:rPr>
        <w:t xml:space="preserve"> </w:t>
      </w:r>
      <w:r>
        <w:rPr>
          <w:spacing w:val="-2"/>
          <w:w w:val="110"/>
        </w:rPr>
        <w:t>accordance</w:t>
      </w:r>
      <w:r>
        <w:rPr>
          <w:spacing w:val="-4"/>
          <w:w w:val="110"/>
        </w:rPr>
        <w:t xml:space="preserve"> </w:t>
      </w:r>
      <w:r>
        <w:rPr>
          <w:spacing w:val="-2"/>
          <w:w w:val="110"/>
        </w:rPr>
        <w:t>with</w:t>
      </w:r>
      <w:r>
        <w:rPr>
          <w:spacing w:val="-4"/>
          <w:w w:val="110"/>
        </w:rPr>
        <w:t xml:space="preserve"> </w:t>
      </w:r>
      <w:commentRangeStart w:id="2"/>
      <w:r>
        <w:rPr>
          <w:spacing w:val="-2"/>
          <w:w w:val="110"/>
        </w:rPr>
        <w:t xml:space="preserve">Truthful </w:t>
      </w:r>
      <w:r>
        <w:rPr>
          <w:w w:val="110"/>
        </w:rPr>
        <w:t>Cost or Pricing Data Act.</w:t>
      </w:r>
      <w:commentRangeEnd w:id="2"/>
      <w:r w:rsidR="007C5B4B">
        <w:rPr>
          <w:rStyle w:val="CommentReference"/>
        </w:rPr>
        <w:commentReference w:id="2"/>
      </w:r>
    </w:p>
    <w:p w14:paraId="69FFBE8E" w14:textId="77777777" w:rsidR="004E759F" w:rsidRDefault="004E759F" w:rsidP="004E759F">
      <w:pPr>
        <w:pStyle w:val="BodyText"/>
        <w:spacing w:before="2"/>
        <w:rPr>
          <w:sz w:val="21"/>
        </w:rPr>
      </w:pPr>
    </w:p>
    <w:p w14:paraId="133E464C" w14:textId="009B18C0" w:rsidR="004E759F" w:rsidRDefault="004E759F" w:rsidP="004E759F">
      <w:pPr>
        <w:pStyle w:val="ListParagraph"/>
        <w:numPr>
          <w:ilvl w:val="0"/>
          <w:numId w:val="8"/>
        </w:numPr>
        <w:tabs>
          <w:tab w:val="left" w:pos="346"/>
        </w:tabs>
        <w:spacing w:line="271" w:lineRule="auto"/>
        <w:ind w:right="199" w:firstLine="0"/>
      </w:pPr>
      <w:r>
        <w:rPr>
          <w:w w:val="105"/>
        </w:rPr>
        <w:t>Include DFARS provision</w:t>
      </w:r>
      <w:r w:rsidR="00F55FA5">
        <w:rPr>
          <w:w w:val="105"/>
        </w:rPr>
        <w:t xml:space="preserve"> </w:t>
      </w:r>
      <w:commentRangeStart w:id="3"/>
      <w:r w:rsidR="008B5932">
        <w:fldChar w:fldCharType="begin"/>
      </w:r>
      <w:r w:rsidR="008B5932">
        <w:instrText>HYPERLINK "https://www.acquisition.gov/dfars/252.215-7009-proposal-adequacy-checklist."</w:instrText>
      </w:r>
      <w:r w:rsidR="008B5932">
        <w:fldChar w:fldCharType="separate"/>
      </w:r>
      <w:r w:rsidR="00755B2B" w:rsidRPr="00755B2B">
        <w:rPr>
          <w:rStyle w:val="Hyperlink"/>
          <w:w w:val="105"/>
        </w:rPr>
        <w:t>252.215-7009</w:t>
      </w:r>
      <w:r w:rsidR="008B5932">
        <w:rPr>
          <w:rStyle w:val="Hyperlink"/>
          <w:w w:val="105"/>
        </w:rPr>
        <w:fldChar w:fldCharType="end"/>
      </w:r>
      <w:commentRangeEnd w:id="3"/>
      <w:r w:rsidR="008B5932">
        <w:rPr>
          <w:rStyle w:val="CommentReference"/>
        </w:rPr>
        <w:commentReference w:id="3"/>
      </w:r>
      <w:r w:rsidR="00755B2B" w:rsidRPr="00755B2B">
        <w:rPr>
          <w:w w:val="105"/>
        </w:rPr>
        <w:t xml:space="preserve"> </w:t>
      </w:r>
      <w:r w:rsidR="00755B2B" w:rsidRPr="00755B2B">
        <w:fldChar w:fldCharType="begin"/>
      </w:r>
      <w:r w:rsidR="00755B2B" w:rsidRPr="00755B2B">
        <w:fldChar w:fldCharType="separate"/>
      </w:r>
      <w:r w:rsidR="00755B2B" w:rsidRPr="00755B2B">
        <w:rPr>
          <w:w w:val="105"/>
        </w:rPr>
        <w:t>252.215-7009</w:t>
      </w:r>
      <w:r w:rsidR="00755B2B" w:rsidRPr="00755B2B">
        <w:rPr>
          <w:w w:val="105"/>
        </w:rPr>
        <w:fldChar w:fldCharType="end"/>
      </w:r>
      <w:r>
        <w:rPr>
          <w:color w:val="27314A"/>
          <w:w w:val="105"/>
        </w:rPr>
        <w:t xml:space="preserve"> </w:t>
      </w:r>
      <w:r>
        <w:rPr>
          <w:w w:val="105"/>
        </w:rPr>
        <w:t>in sole-source draft and final Requests for Proposals (DRFPs/RFPs) and RFPs for UCAs when the contract value is anticipated to exceed the threshold for</w:t>
      </w:r>
      <w:r>
        <w:rPr>
          <w:spacing w:val="80"/>
          <w:w w:val="105"/>
        </w:rPr>
        <w:t xml:space="preserve"> </w:t>
      </w:r>
      <w:r>
        <w:rPr>
          <w:w w:val="105"/>
        </w:rPr>
        <w:t>obtaining certified cost or pricing data, and no exception to the requirement to submit certified cost</w:t>
      </w:r>
      <w:r>
        <w:rPr>
          <w:spacing w:val="80"/>
          <w:w w:val="150"/>
        </w:rPr>
        <w:t xml:space="preserve"> </w:t>
      </w:r>
      <w:r>
        <w:rPr>
          <w:w w:val="105"/>
        </w:rPr>
        <w:t xml:space="preserve">or pricing data applies. (See </w:t>
      </w:r>
      <w:hyperlink r:id="rId12" w:anchor="FAR_15_403_1">
        <w:r>
          <w:rPr>
            <w:color w:val="27314A"/>
            <w:w w:val="105"/>
            <w:u w:val="single" w:color="27314A"/>
          </w:rPr>
          <w:t>FAR 15.4</w:t>
        </w:r>
        <w:bookmarkStart w:id="4" w:name="_Hlt152235340"/>
        <w:r>
          <w:rPr>
            <w:color w:val="27314A"/>
            <w:w w:val="105"/>
            <w:u w:val="single" w:color="27314A"/>
          </w:rPr>
          <w:t>0</w:t>
        </w:r>
        <w:bookmarkEnd w:id="4"/>
        <w:r>
          <w:rPr>
            <w:color w:val="27314A"/>
            <w:w w:val="105"/>
            <w:u w:val="single" w:color="27314A"/>
          </w:rPr>
          <w:t>3-1(b)</w:t>
        </w:r>
      </w:hyperlink>
      <w:r>
        <w:rPr>
          <w:w w:val="105"/>
        </w:rPr>
        <w:t>.)</w:t>
      </w:r>
    </w:p>
    <w:p w14:paraId="571B9CFC" w14:textId="77777777" w:rsidR="004E759F" w:rsidRDefault="004E759F" w:rsidP="004E759F">
      <w:pPr>
        <w:pStyle w:val="BodyText"/>
        <w:spacing w:before="2"/>
        <w:rPr>
          <w:sz w:val="21"/>
        </w:rPr>
      </w:pPr>
    </w:p>
    <w:p w14:paraId="59626568" w14:textId="082809D7" w:rsidR="004E759F" w:rsidRDefault="004E759F" w:rsidP="004E759F">
      <w:pPr>
        <w:pStyle w:val="ListParagraph"/>
        <w:numPr>
          <w:ilvl w:val="0"/>
          <w:numId w:val="8"/>
        </w:numPr>
        <w:tabs>
          <w:tab w:val="left" w:pos="361"/>
        </w:tabs>
        <w:spacing w:line="271" w:lineRule="auto"/>
        <w:ind w:right="125" w:firstLine="0"/>
      </w:pPr>
      <w:r>
        <w:rPr>
          <w:w w:val="105"/>
        </w:rPr>
        <w:t>Include a provision substantially the same as L-XXX, Cost Proposal Adequacy and Structure, in the</w:t>
      </w:r>
      <w:r>
        <w:rPr>
          <w:spacing w:val="80"/>
          <w:w w:val="150"/>
        </w:rPr>
        <w:t xml:space="preserve"> </w:t>
      </w:r>
      <w:r>
        <w:rPr>
          <w:w w:val="105"/>
        </w:rPr>
        <w:t xml:space="preserve">solicitation, or as a paragraph within a letter RFP, whenever DFARS provision </w:t>
      </w:r>
      <w:commentRangeStart w:id="5"/>
      <w:r w:rsidR="008B5932">
        <w:fldChar w:fldCharType="begin"/>
      </w:r>
      <w:r w:rsidR="008B5932">
        <w:instrText>HYPERLINK "https://www.acquisition.gov/dfars/252.215-7009-proposal-adequacy-checklist."</w:instrText>
      </w:r>
      <w:r w:rsidR="008B5932">
        <w:fldChar w:fldCharType="separate"/>
      </w:r>
      <w:r w:rsidR="00F55FA5" w:rsidRPr="00755B2B">
        <w:rPr>
          <w:rStyle w:val="Hyperlink"/>
        </w:rPr>
        <w:t>252.215-7009</w:t>
      </w:r>
      <w:r w:rsidR="008B5932">
        <w:rPr>
          <w:rStyle w:val="Hyperlink"/>
        </w:rPr>
        <w:fldChar w:fldCharType="end"/>
      </w:r>
      <w:commentRangeEnd w:id="5"/>
      <w:r w:rsidR="008B5932">
        <w:rPr>
          <w:rStyle w:val="CommentReference"/>
        </w:rPr>
        <w:commentReference w:id="5"/>
      </w:r>
      <w:r>
        <w:rPr>
          <w:color w:val="27314A"/>
          <w:w w:val="105"/>
        </w:rPr>
        <w:t xml:space="preserve"> </w:t>
      </w:r>
      <w:r>
        <w:rPr>
          <w:w w:val="105"/>
        </w:rPr>
        <w:t>is</w:t>
      </w:r>
      <w:r>
        <w:rPr>
          <w:spacing w:val="40"/>
          <w:w w:val="105"/>
        </w:rPr>
        <w:t xml:space="preserve"> </w:t>
      </w:r>
      <w:r>
        <w:rPr>
          <w:w w:val="105"/>
        </w:rPr>
        <w:t>included.</w:t>
      </w:r>
      <w:r>
        <w:rPr>
          <w:spacing w:val="31"/>
          <w:w w:val="105"/>
        </w:rPr>
        <w:t xml:space="preserve"> </w:t>
      </w:r>
      <w:r>
        <w:rPr>
          <w:w w:val="105"/>
        </w:rPr>
        <w:t>Add</w:t>
      </w:r>
      <w:r>
        <w:rPr>
          <w:spacing w:val="31"/>
          <w:w w:val="105"/>
        </w:rPr>
        <w:t xml:space="preserve"> </w:t>
      </w:r>
      <w:r>
        <w:rPr>
          <w:w w:val="105"/>
        </w:rPr>
        <w:t>paragraph</w:t>
      </w:r>
      <w:r>
        <w:rPr>
          <w:spacing w:val="31"/>
          <w:w w:val="105"/>
        </w:rPr>
        <w:t xml:space="preserve"> </w:t>
      </w:r>
      <w:r>
        <w:rPr>
          <w:w w:val="105"/>
        </w:rPr>
        <w:t>(e)</w:t>
      </w:r>
      <w:r>
        <w:rPr>
          <w:spacing w:val="31"/>
          <w:w w:val="105"/>
        </w:rPr>
        <w:t xml:space="preserve"> </w:t>
      </w:r>
      <w:r>
        <w:rPr>
          <w:w w:val="105"/>
        </w:rPr>
        <w:t>to</w:t>
      </w:r>
      <w:r>
        <w:rPr>
          <w:spacing w:val="31"/>
          <w:w w:val="105"/>
        </w:rPr>
        <w:t xml:space="preserve"> </w:t>
      </w:r>
      <w:r>
        <w:rPr>
          <w:w w:val="105"/>
        </w:rPr>
        <w:t>provision</w:t>
      </w:r>
      <w:r>
        <w:rPr>
          <w:spacing w:val="31"/>
          <w:w w:val="105"/>
        </w:rPr>
        <w:t xml:space="preserve"> </w:t>
      </w:r>
      <w:r>
        <w:rPr>
          <w:w w:val="105"/>
        </w:rPr>
        <w:t>L-XXX,</w:t>
      </w:r>
      <w:r>
        <w:rPr>
          <w:spacing w:val="31"/>
          <w:w w:val="105"/>
        </w:rPr>
        <w:t xml:space="preserve"> </w:t>
      </w:r>
      <w:r>
        <w:rPr>
          <w:w w:val="105"/>
        </w:rPr>
        <w:t>Cost</w:t>
      </w:r>
      <w:r>
        <w:rPr>
          <w:spacing w:val="31"/>
          <w:w w:val="105"/>
        </w:rPr>
        <w:t xml:space="preserve"> </w:t>
      </w:r>
      <w:r>
        <w:rPr>
          <w:w w:val="105"/>
        </w:rPr>
        <w:t>Proposal</w:t>
      </w:r>
      <w:r>
        <w:rPr>
          <w:spacing w:val="31"/>
          <w:w w:val="105"/>
        </w:rPr>
        <w:t xml:space="preserve"> </w:t>
      </w:r>
      <w:r>
        <w:rPr>
          <w:w w:val="105"/>
        </w:rPr>
        <w:t>Adequacy</w:t>
      </w:r>
      <w:r>
        <w:rPr>
          <w:spacing w:val="31"/>
          <w:w w:val="105"/>
        </w:rPr>
        <w:t xml:space="preserve"> </w:t>
      </w:r>
      <w:r>
        <w:rPr>
          <w:w w:val="105"/>
        </w:rPr>
        <w:t>and</w:t>
      </w:r>
      <w:r>
        <w:rPr>
          <w:spacing w:val="31"/>
          <w:w w:val="105"/>
        </w:rPr>
        <w:t xml:space="preserve"> </w:t>
      </w:r>
      <w:r>
        <w:rPr>
          <w:w w:val="105"/>
        </w:rPr>
        <w:t>Structure,</w:t>
      </w:r>
      <w:r>
        <w:rPr>
          <w:spacing w:val="31"/>
          <w:w w:val="105"/>
        </w:rPr>
        <w:t xml:space="preserve"> </w:t>
      </w:r>
      <w:r>
        <w:rPr>
          <w:w w:val="105"/>
        </w:rPr>
        <w:t>only</w:t>
      </w:r>
      <w:r>
        <w:rPr>
          <w:spacing w:val="31"/>
          <w:w w:val="105"/>
        </w:rPr>
        <w:t xml:space="preserve"> </w:t>
      </w:r>
      <w:r>
        <w:rPr>
          <w:w w:val="105"/>
        </w:rPr>
        <w:t>when an</w:t>
      </w:r>
      <w:r>
        <w:rPr>
          <w:spacing w:val="30"/>
          <w:w w:val="105"/>
        </w:rPr>
        <w:t xml:space="preserve"> </w:t>
      </w:r>
      <w:r>
        <w:rPr>
          <w:w w:val="105"/>
        </w:rPr>
        <w:t>electronic</w:t>
      </w:r>
      <w:r>
        <w:rPr>
          <w:spacing w:val="30"/>
          <w:w w:val="105"/>
        </w:rPr>
        <w:t xml:space="preserve"> </w:t>
      </w:r>
      <w:r>
        <w:rPr>
          <w:w w:val="105"/>
        </w:rPr>
        <w:t>version</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cost</w:t>
      </w:r>
      <w:r>
        <w:rPr>
          <w:spacing w:val="30"/>
          <w:w w:val="105"/>
        </w:rPr>
        <w:t xml:space="preserve"> </w:t>
      </w:r>
      <w:r>
        <w:rPr>
          <w:w w:val="105"/>
        </w:rPr>
        <w:t>proposal</w:t>
      </w:r>
      <w:r>
        <w:rPr>
          <w:spacing w:val="30"/>
          <w:w w:val="105"/>
        </w:rPr>
        <w:t xml:space="preserve"> </w:t>
      </w:r>
      <w:r>
        <w:rPr>
          <w:w w:val="105"/>
        </w:rPr>
        <w:t>with</w:t>
      </w:r>
      <w:r>
        <w:rPr>
          <w:spacing w:val="30"/>
          <w:w w:val="105"/>
        </w:rPr>
        <w:t xml:space="preserve"> </w:t>
      </w:r>
      <w:r>
        <w:rPr>
          <w:w w:val="105"/>
        </w:rPr>
        <w:t>active</w:t>
      </w:r>
      <w:r>
        <w:rPr>
          <w:spacing w:val="30"/>
          <w:w w:val="105"/>
        </w:rPr>
        <w:t xml:space="preserve"> </w:t>
      </w:r>
      <w:r>
        <w:rPr>
          <w:w w:val="105"/>
        </w:rPr>
        <w:t>formulas</w:t>
      </w:r>
      <w:r>
        <w:rPr>
          <w:spacing w:val="30"/>
          <w:w w:val="105"/>
        </w:rPr>
        <w:t xml:space="preserve"> </w:t>
      </w:r>
      <w:r>
        <w:rPr>
          <w:w w:val="105"/>
        </w:rPr>
        <w:t>(e.g.,</w:t>
      </w:r>
      <w:r>
        <w:rPr>
          <w:spacing w:val="30"/>
          <w:w w:val="105"/>
        </w:rPr>
        <w:t xml:space="preserve"> </w:t>
      </w:r>
      <w:r>
        <w:rPr>
          <w:w w:val="105"/>
        </w:rPr>
        <w:t>in</w:t>
      </w:r>
      <w:r>
        <w:rPr>
          <w:spacing w:val="30"/>
          <w:w w:val="105"/>
        </w:rPr>
        <w:t xml:space="preserve"> </w:t>
      </w:r>
      <w:r>
        <w:rPr>
          <w:w w:val="105"/>
        </w:rPr>
        <w:t>Excel)</w:t>
      </w:r>
      <w:r>
        <w:rPr>
          <w:spacing w:val="30"/>
          <w:w w:val="105"/>
        </w:rPr>
        <w:t xml:space="preserve"> </w:t>
      </w:r>
      <w:r>
        <w:rPr>
          <w:w w:val="105"/>
        </w:rPr>
        <w:t>is</w:t>
      </w:r>
      <w:r>
        <w:rPr>
          <w:spacing w:val="30"/>
          <w:w w:val="105"/>
        </w:rPr>
        <w:t xml:space="preserve"> </w:t>
      </w:r>
      <w:r>
        <w:rPr>
          <w:w w:val="105"/>
        </w:rPr>
        <w:t>required. Contracting</w:t>
      </w:r>
      <w:r>
        <w:rPr>
          <w:spacing w:val="30"/>
          <w:w w:val="105"/>
        </w:rPr>
        <w:t xml:space="preserve"> </w:t>
      </w:r>
      <w:r>
        <w:rPr>
          <w:w w:val="105"/>
        </w:rPr>
        <w:t>officers</w:t>
      </w:r>
      <w:r>
        <w:rPr>
          <w:spacing w:val="30"/>
          <w:w w:val="105"/>
        </w:rPr>
        <w:t xml:space="preserve"> </w:t>
      </w:r>
      <w:r>
        <w:rPr>
          <w:w w:val="105"/>
        </w:rPr>
        <w:t>may</w:t>
      </w:r>
      <w:r>
        <w:rPr>
          <w:spacing w:val="30"/>
          <w:w w:val="105"/>
        </w:rPr>
        <w:t xml:space="preserve"> </w:t>
      </w:r>
      <w:r>
        <w:rPr>
          <w:w w:val="105"/>
        </w:rPr>
        <w:t>tailor</w:t>
      </w:r>
      <w:r>
        <w:rPr>
          <w:spacing w:val="30"/>
          <w:w w:val="105"/>
        </w:rPr>
        <w:t xml:space="preserve"> </w:t>
      </w:r>
      <w:r>
        <w:rPr>
          <w:w w:val="105"/>
        </w:rPr>
        <w:t>this</w:t>
      </w:r>
      <w:r>
        <w:rPr>
          <w:spacing w:val="30"/>
          <w:w w:val="105"/>
        </w:rPr>
        <w:t xml:space="preserve"> </w:t>
      </w:r>
      <w:r>
        <w:rPr>
          <w:w w:val="105"/>
        </w:rPr>
        <w:t>provision</w:t>
      </w:r>
      <w:r>
        <w:rPr>
          <w:spacing w:val="30"/>
          <w:w w:val="105"/>
        </w:rPr>
        <w:t xml:space="preserve"> </w:t>
      </w:r>
      <w:r>
        <w:rPr>
          <w:w w:val="105"/>
        </w:rPr>
        <w:t>as</w:t>
      </w:r>
      <w:r>
        <w:rPr>
          <w:spacing w:val="30"/>
          <w:w w:val="105"/>
        </w:rPr>
        <w:t xml:space="preserve"> </w:t>
      </w:r>
      <w:r>
        <w:rPr>
          <w:w w:val="105"/>
        </w:rPr>
        <w:t>necessary</w:t>
      </w:r>
      <w:r>
        <w:rPr>
          <w:spacing w:val="30"/>
          <w:w w:val="105"/>
        </w:rPr>
        <w:t xml:space="preserve"> </w:t>
      </w:r>
      <w:r>
        <w:rPr>
          <w:w w:val="105"/>
        </w:rPr>
        <w:t>to</w:t>
      </w:r>
      <w:r>
        <w:rPr>
          <w:spacing w:val="30"/>
          <w:w w:val="105"/>
        </w:rPr>
        <w:t xml:space="preserve"> </w:t>
      </w:r>
      <w:r>
        <w:rPr>
          <w:w w:val="105"/>
        </w:rPr>
        <w:t>reflect</w:t>
      </w:r>
      <w:r>
        <w:rPr>
          <w:spacing w:val="30"/>
          <w:w w:val="105"/>
        </w:rPr>
        <w:t xml:space="preserve"> </w:t>
      </w:r>
      <w:r>
        <w:rPr>
          <w:w w:val="105"/>
        </w:rPr>
        <w:t>the</w:t>
      </w:r>
      <w:r>
        <w:rPr>
          <w:spacing w:val="30"/>
          <w:w w:val="105"/>
        </w:rPr>
        <w:t xml:space="preserve"> </w:t>
      </w:r>
      <w:r>
        <w:rPr>
          <w:w w:val="105"/>
        </w:rPr>
        <w:t>unique</w:t>
      </w:r>
      <w:r>
        <w:rPr>
          <w:spacing w:val="30"/>
          <w:w w:val="105"/>
        </w:rPr>
        <w:t xml:space="preserve"> </w:t>
      </w:r>
      <w:r>
        <w:rPr>
          <w:w w:val="105"/>
        </w:rPr>
        <w:t>circumstances</w:t>
      </w:r>
      <w:r>
        <w:rPr>
          <w:spacing w:val="30"/>
          <w:w w:val="105"/>
        </w:rPr>
        <w:t xml:space="preserve"> </w:t>
      </w:r>
      <w:r>
        <w:rPr>
          <w:w w:val="105"/>
        </w:rPr>
        <w:t>of each acquisition.</w:t>
      </w:r>
    </w:p>
    <w:p w14:paraId="2ED93C45" w14:textId="77777777" w:rsidR="004E759F" w:rsidRDefault="004E759F" w:rsidP="004E759F">
      <w:pPr>
        <w:pStyle w:val="BodyText"/>
        <w:spacing w:before="7"/>
        <w:rPr>
          <w:sz w:val="21"/>
        </w:rPr>
      </w:pPr>
    </w:p>
    <w:p w14:paraId="782E7A9E" w14:textId="77777777" w:rsidR="00527D08" w:rsidRDefault="00527D08" w:rsidP="004E759F">
      <w:pPr>
        <w:pStyle w:val="BodyText"/>
        <w:spacing w:before="1"/>
        <w:ind w:left="110"/>
        <w:rPr>
          <w:rFonts w:ascii="Bookman Old Style"/>
          <w:b/>
          <w:spacing w:val="-4"/>
        </w:rPr>
      </w:pPr>
    </w:p>
    <w:p w14:paraId="18C92A52" w14:textId="77777777" w:rsidR="00527D08" w:rsidRDefault="00527D08" w:rsidP="004E759F">
      <w:pPr>
        <w:pStyle w:val="BodyText"/>
        <w:spacing w:before="1"/>
        <w:ind w:left="110"/>
        <w:rPr>
          <w:rFonts w:ascii="Bookman Old Style"/>
          <w:b/>
          <w:spacing w:val="-4"/>
        </w:rPr>
      </w:pPr>
    </w:p>
    <w:p w14:paraId="793F7EC7" w14:textId="77777777" w:rsidR="00527D08" w:rsidRDefault="00527D08" w:rsidP="004E759F">
      <w:pPr>
        <w:pStyle w:val="BodyText"/>
        <w:spacing w:before="1"/>
        <w:ind w:left="110"/>
        <w:rPr>
          <w:rFonts w:ascii="Bookman Old Style"/>
          <w:b/>
          <w:spacing w:val="-4"/>
        </w:rPr>
      </w:pPr>
    </w:p>
    <w:p w14:paraId="66EB7237" w14:textId="77777777" w:rsidR="00527D08" w:rsidRDefault="00527D08" w:rsidP="004E759F">
      <w:pPr>
        <w:pStyle w:val="BodyText"/>
        <w:spacing w:before="1"/>
        <w:ind w:left="110"/>
        <w:rPr>
          <w:rFonts w:ascii="Bookman Old Style"/>
          <w:b/>
          <w:spacing w:val="-4"/>
        </w:rPr>
      </w:pPr>
    </w:p>
    <w:p w14:paraId="5EE9F5B6" w14:textId="13EF85C4" w:rsidR="004E759F" w:rsidRDefault="004E759F" w:rsidP="004E759F">
      <w:pPr>
        <w:pStyle w:val="BodyText"/>
        <w:spacing w:before="1"/>
        <w:ind w:left="110"/>
        <w:rPr>
          <w:rFonts w:ascii="Bookman Old Style"/>
          <w:b/>
        </w:rPr>
      </w:pPr>
      <w:r>
        <w:rPr>
          <w:rFonts w:ascii="Bookman Old Style"/>
          <w:b/>
          <w:spacing w:val="-4"/>
        </w:rPr>
        <w:t>L-XXX</w:t>
      </w:r>
      <w:r>
        <w:rPr>
          <w:rFonts w:ascii="Bookman Old Style"/>
          <w:b/>
          <w:spacing w:val="-14"/>
        </w:rPr>
        <w:t xml:space="preserve"> </w:t>
      </w:r>
      <w:r>
        <w:rPr>
          <w:rFonts w:ascii="Bookman Old Style"/>
          <w:b/>
          <w:spacing w:val="-4"/>
        </w:rPr>
        <w:t>COST</w:t>
      </w:r>
      <w:r>
        <w:rPr>
          <w:rFonts w:ascii="Bookman Old Style"/>
          <w:b/>
          <w:spacing w:val="-13"/>
        </w:rPr>
        <w:t xml:space="preserve"> </w:t>
      </w:r>
      <w:r>
        <w:rPr>
          <w:rFonts w:ascii="Bookman Old Style"/>
          <w:b/>
          <w:spacing w:val="-4"/>
        </w:rPr>
        <w:t>PROPOSAL</w:t>
      </w:r>
      <w:r>
        <w:rPr>
          <w:rFonts w:ascii="Bookman Old Style"/>
          <w:b/>
          <w:spacing w:val="-13"/>
        </w:rPr>
        <w:t xml:space="preserve"> </w:t>
      </w:r>
      <w:r>
        <w:rPr>
          <w:rFonts w:ascii="Bookman Old Style"/>
          <w:b/>
          <w:spacing w:val="-4"/>
        </w:rPr>
        <w:t>ADEQUACY</w:t>
      </w:r>
      <w:r>
        <w:rPr>
          <w:rFonts w:ascii="Bookman Old Style"/>
          <w:b/>
          <w:spacing w:val="-14"/>
        </w:rPr>
        <w:t xml:space="preserve"> </w:t>
      </w:r>
      <w:r>
        <w:rPr>
          <w:rFonts w:ascii="Bookman Old Style"/>
          <w:b/>
          <w:spacing w:val="-4"/>
        </w:rPr>
        <w:t>AND</w:t>
      </w:r>
      <w:r>
        <w:rPr>
          <w:rFonts w:ascii="Bookman Old Style"/>
          <w:b/>
          <w:spacing w:val="-13"/>
        </w:rPr>
        <w:t xml:space="preserve"> </w:t>
      </w:r>
      <w:r>
        <w:rPr>
          <w:rFonts w:ascii="Bookman Old Style"/>
          <w:b/>
          <w:spacing w:val="-4"/>
        </w:rPr>
        <w:t>STRUCTURE</w:t>
      </w:r>
    </w:p>
    <w:p w14:paraId="50842E5E" w14:textId="77777777" w:rsidR="004E759F" w:rsidRDefault="004E759F" w:rsidP="004E759F">
      <w:pPr>
        <w:pStyle w:val="BodyText"/>
        <w:rPr>
          <w:rFonts w:ascii="Bookman Old Style"/>
          <w:b/>
          <w:sz w:val="26"/>
        </w:rPr>
      </w:pPr>
    </w:p>
    <w:p w14:paraId="16CC5CAF" w14:textId="0EE4E56A" w:rsidR="004E759F" w:rsidRDefault="004E759F" w:rsidP="00527D08">
      <w:pPr>
        <w:spacing w:before="222"/>
        <w:ind w:left="110"/>
        <w:rPr>
          <w:i/>
        </w:rPr>
      </w:pPr>
      <w:commentRangeStart w:id="6"/>
      <w:proofErr w:type="gramStart"/>
      <w:r>
        <w:rPr>
          <w:rFonts w:ascii="Bookman Old Style"/>
          <w:b/>
          <w:w w:val="110"/>
          <w:u w:val="single"/>
        </w:rPr>
        <w:t>NOTE</w:t>
      </w:r>
      <w:r>
        <w:rPr>
          <w:rFonts w:ascii="Bookman Old Style"/>
          <w:b/>
          <w:spacing w:val="-21"/>
          <w:w w:val="110"/>
        </w:rPr>
        <w:t xml:space="preserve"> </w:t>
      </w:r>
      <w:r>
        <w:rPr>
          <w:rFonts w:ascii="Bookman Old Style"/>
          <w:b/>
          <w:w w:val="110"/>
        </w:rPr>
        <w:t>:</w:t>
      </w:r>
      <w:proofErr w:type="gramEnd"/>
      <w:r>
        <w:rPr>
          <w:rFonts w:ascii="Bookman Old Style"/>
          <w:b/>
          <w:spacing w:val="-21"/>
          <w:w w:val="110"/>
        </w:rPr>
        <w:t xml:space="preserve"> </w:t>
      </w:r>
      <w:r w:rsidRPr="00673E2E">
        <w:rPr>
          <w:i/>
          <w:color w:val="00B0F0"/>
          <w:w w:val="105"/>
        </w:rPr>
        <w:t>The blue italicized text below represents instructions for the contracting officer and should</w:t>
      </w:r>
      <w:r w:rsidR="00527D08" w:rsidRPr="00673E2E">
        <w:rPr>
          <w:i/>
          <w:color w:val="00B0F0"/>
          <w:w w:val="105"/>
        </w:rPr>
        <w:t xml:space="preserve"> </w:t>
      </w:r>
      <w:r w:rsidRPr="00673E2E">
        <w:rPr>
          <w:i/>
          <w:color w:val="00B0F0"/>
          <w:w w:val="105"/>
        </w:rPr>
        <w:t>be removed prior to incorporating Section L into the solicitation.</w:t>
      </w:r>
      <w:commentRangeEnd w:id="6"/>
      <w:r w:rsidR="00FE59EC">
        <w:rPr>
          <w:rStyle w:val="CommentReference"/>
        </w:rPr>
        <w:commentReference w:id="6"/>
      </w:r>
    </w:p>
    <w:p w14:paraId="390C60C5" w14:textId="77777777" w:rsidR="004E759F" w:rsidRDefault="004E759F" w:rsidP="004E759F">
      <w:pPr>
        <w:pStyle w:val="BodyText"/>
        <w:spacing w:before="11"/>
        <w:rPr>
          <w:i/>
          <w:sz w:val="23"/>
        </w:rPr>
      </w:pPr>
    </w:p>
    <w:p w14:paraId="2AE92C13" w14:textId="0F3DE589" w:rsidR="004E759F" w:rsidRDefault="004E759F" w:rsidP="004E759F">
      <w:pPr>
        <w:pStyle w:val="ListParagraph"/>
        <w:numPr>
          <w:ilvl w:val="0"/>
          <w:numId w:val="7"/>
        </w:numPr>
        <w:tabs>
          <w:tab w:val="left" w:pos="442"/>
        </w:tabs>
        <w:spacing w:line="271" w:lineRule="auto"/>
        <w:ind w:right="112" w:firstLine="0"/>
      </w:pPr>
      <w:r>
        <w:rPr>
          <w:w w:val="105"/>
        </w:rPr>
        <w:t>In</w:t>
      </w:r>
      <w:r>
        <w:rPr>
          <w:spacing w:val="25"/>
          <w:w w:val="105"/>
        </w:rPr>
        <w:t xml:space="preserve"> </w:t>
      </w:r>
      <w:r>
        <w:rPr>
          <w:w w:val="105"/>
        </w:rPr>
        <w:t>response</w:t>
      </w:r>
      <w:r>
        <w:rPr>
          <w:spacing w:val="25"/>
          <w:w w:val="105"/>
        </w:rPr>
        <w:t xml:space="preserve"> </w:t>
      </w:r>
      <w:r>
        <w:rPr>
          <w:w w:val="105"/>
        </w:rPr>
        <w:t>to</w:t>
      </w:r>
      <w:r>
        <w:rPr>
          <w:spacing w:val="25"/>
          <w:w w:val="105"/>
        </w:rPr>
        <w:t xml:space="preserve"> </w:t>
      </w:r>
      <w:r>
        <w:rPr>
          <w:w w:val="105"/>
        </w:rPr>
        <w:t>this</w:t>
      </w:r>
      <w:r>
        <w:rPr>
          <w:spacing w:val="25"/>
          <w:w w:val="105"/>
        </w:rPr>
        <w:t xml:space="preserve"> </w:t>
      </w:r>
      <w:r>
        <w:rPr>
          <w:w w:val="105"/>
        </w:rPr>
        <w:t>Request</w:t>
      </w:r>
      <w:r>
        <w:rPr>
          <w:spacing w:val="25"/>
          <w:w w:val="105"/>
        </w:rPr>
        <w:t xml:space="preserve"> </w:t>
      </w:r>
      <w:r>
        <w:rPr>
          <w:w w:val="105"/>
        </w:rPr>
        <w:t>for</w:t>
      </w:r>
      <w:r>
        <w:rPr>
          <w:spacing w:val="25"/>
          <w:w w:val="105"/>
        </w:rPr>
        <w:t xml:space="preserve"> </w:t>
      </w:r>
      <w:r>
        <w:rPr>
          <w:w w:val="105"/>
        </w:rPr>
        <w:t>Proposals</w:t>
      </w:r>
      <w:r>
        <w:rPr>
          <w:spacing w:val="25"/>
          <w:w w:val="105"/>
        </w:rPr>
        <w:t xml:space="preserve"> </w:t>
      </w:r>
      <w:r>
        <w:rPr>
          <w:w w:val="105"/>
        </w:rPr>
        <w:t>(RFP),</w:t>
      </w:r>
      <w:r>
        <w:rPr>
          <w:spacing w:val="25"/>
          <w:w w:val="105"/>
        </w:rPr>
        <w:t xml:space="preserve"> </w:t>
      </w:r>
      <w:r>
        <w:rPr>
          <w:w w:val="105"/>
        </w:rPr>
        <w:t>the</w:t>
      </w:r>
      <w:r>
        <w:rPr>
          <w:spacing w:val="25"/>
          <w:w w:val="105"/>
        </w:rPr>
        <w:t xml:space="preserve"> </w:t>
      </w:r>
      <w:r>
        <w:rPr>
          <w:w w:val="105"/>
        </w:rPr>
        <w:t>offeror</w:t>
      </w:r>
      <w:r>
        <w:rPr>
          <w:spacing w:val="25"/>
          <w:w w:val="105"/>
        </w:rPr>
        <w:t xml:space="preserve"> </w:t>
      </w:r>
      <w:r>
        <w:rPr>
          <w:w w:val="105"/>
        </w:rPr>
        <w:t>shall</w:t>
      </w:r>
      <w:r>
        <w:rPr>
          <w:spacing w:val="25"/>
          <w:w w:val="105"/>
        </w:rPr>
        <w:t xml:space="preserve"> </w:t>
      </w:r>
      <w:r>
        <w:rPr>
          <w:w w:val="105"/>
        </w:rPr>
        <w:t>prepare</w:t>
      </w:r>
      <w:r>
        <w:rPr>
          <w:spacing w:val="25"/>
          <w:w w:val="105"/>
        </w:rPr>
        <w:t xml:space="preserve"> </w:t>
      </w:r>
      <w:r>
        <w:rPr>
          <w:w w:val="105"/>
        </w:rPr>
        <w:t>and</w:t>
      </w:r>
      <w:r>
        <w:rPr>
          <w:spacing w:val="25"/>
          <w:w w:val="105"/>
        </w:rPr>
        <w:t xml:space="preserve"> </w:t>
      </w:r>
      <w:r>
        <w:rPr>
          <w:w w:val="105"/>
        </w:rPr>
        <w:t>submit</w:t>
      </w:r>
      <w:r>
        <w:rPr>
          <w:spacing w:val="25"/>
          <w:w w:val="105"/>
        </w:rPr>
        <w:t xml:space="preserve"> </w:t>
      </w:r>
      <w:r>
        <w:rPr>
          <w:w w:val="105"/>
        </w:rPr>
        <w:t>certified cost</w:t>
      </w:r>
      <w:r>
        <w:rPr>
          <w:spacing w:val="28"/>
          <w:w w:val="105"/>
        </w:rPr>
        <w:t xml:space="preserve"> </w:t>
      </w:r>
      <w:r>
        <w:rPr>
          <w:w w:val="105"/>
        </w:rPr>
        <w:t>or</w:t>
      </w:r>
      <w:r>
        <w:rPr>
          <w:spacing w:val="28"/>
          <w:w w:val="105"/>
        </w:rPr>
        <w:t xml:space="preserve"> </w:t>
      </w:r>
      <w:r>
        <w:rPr>
          <w:w w:val="105"/>
        </w:rPr>
        <w:t>pricing</w:t>
      </w:r>
      <w:r>
        <w:rPr>
          <w:spacing w:val="28"/>
          <w:w w:val="105"/>
        </w:rPr>
        <w:t xml:space="preserve"> </w:t>
      </w:r>
      <w:r>
        <w:rPr>
          <w:w w:val="105"/>
        </w:rPr>
        <w:t>data</w:t>
      </w:r>
      <w:r>
        <w:rPr>
          <w:spacing w:val="28"/>
          <w:w w:val="105"/>
        </w:rPr>
        <w:t xml:space="preserve"> </w:t>
      </w:r>
      <w:r>
        <w:rPr>
          <w:w w:val="105"/>
        </w:rPr>
        <w:t>and</w:t>
      </w:r>
      <w:r>
        <w:rPr>
          <w:spacing w:val="28"/>
          <w:w w:val="105"/>
        </w:rPr>
        <w:t xml:space="preserve"> </w:t>
      </w:r>
      <w:r>
        <w:rPr>
          <w:w w:val="105"/>
        </w:rPr>
        <w:t>supporting</w:t>
      </w:r>
      <w:r>
        <w:rPr>
          <w:spacing w:val="28"/>
          <w:w w:val="105"/>
        </w:rPr>
        <w:t xml:space="preserve"> </w:t>
      </w:r>
      <w:r>
        <w:rPr>
          <w:w w:val="105"/>
        </w:rPr>
        <w:t>attachments</w:t>
      </w:r>
      <w:r>
        <w:rPr>
          <w:spacing w:val="28"/>
          <w:w w:val="105"/>
        </w:rPr>
        <w:t xml:space="preserve"> </w:t>
      </w:r>
      <w:r>
        <w:rPr>
          <w:w w:val="105"/>
        </w:rPr>
        <w:t>in</w:t>
      </w:r>
      <w:r>
        <w:rPr>
          <w:spacing w:val="28"/>
          <w:w w:val="105"/>
        </w:rPr>
        <w:t xml:space="preserve"> </w:t>
      </w:r>
      <w:r>
        <w:rPr>
          <w:w w:val="105"/>
        </w:rPr>
        <w:t>accordance</w:t>
      </w:r>
      <w:r>
        <w:rPr>
          <w:spacing w:val="28"/>
          <w:w w:val="105"/>
        </w:rPr>
        <w:t xml:space="preserve"> </w:t>
      </w:r>
      <w:r>
        <w:rPr>
          <w:w w:val="105"/>
        </w:rPr>
        <w:t>with</w:t>
      </w:r>
      <w:r>
        <w:rPr>
          <w:spacing w:val="28"/>
          <w:w w:val="105"/>
        </w:rPr>
        <w:t xml:space="preserve"> </w:t>
      </w:r>
      <w:r>
        <w:rPr>
          <w:w w:val="105"/>
        </w:rPr>
        <w:t>Table</w:t>
      </w:r>
      <w:r>
        <w:rPr>
          <w:spacing w:val="28"/>
          <w:w w:val="105"/>
        </w:rPr>
        <w:t xml:space="preserve"> </w:t>
      </w:r>
      <w:r>
        <w:rPr>
          <w:w w:val="105"/>
        </w:rPr>
        <w:t>15-2</w:t>
      </w:r>
      <w:r>
        <w:rPr>
          <w:spacing w:val="28"/>
          <w:w w:val="105"/>
        </w:rPr>
        <w:t xml:space="preserve"> </w:t>
      </w:r>
      <w:r>
        <w:rPr>
          <w:w w:val="105"/>
        </w:rPr>
        <w:t>of</w:t>
      </w:r>
      <w:r>
        <w:rPr>
          <w:spacing w:val="30"/>
          <w:w w:val="105"/>
        </w:rPr>
        <w:t xml:space="preserve"> </w:t>
      </w:r>
      <w:hyperlink r:id="rId13" w:anchor="FAR_15_408">
        <w:r>
          <w:rPr>
            <w:color w:val="27314A"/>
            <w:w w:val="105"/>
            <w:u w:val="single" w:color="27314A"/>
          </w:rPr>
          <w:t>FAR</w:t>
        </w:r>
        <w:r>
          <w:rPr>
            <w:color w:val="27314A"/>
            <w:spacing w:val="28"/>
            <w:w w:val="105"/>
            <w:u w:val="single" w:color="27314A"/>
          </w:rPr>
          <w:t xml:space="preserve"> </w:t>
        </w:r>
        <w:r>
          <w:rPr>
            <w:color w:val="27314A"/>
            <w:w w:val="105"/>
            <w:u w:val="single" w:color="27314A"/>
          </w:rPr>
          <w:t>15.408</w:t>
        </w:r>
      </w:hyperlink>
      <w:r>
        <w:rPr>
          <w:w w:val="105"/>
        </w:rPr>
        <w:t xml:space="preserve">. Further, the offeror shall (1) utilize the DFARS provision </w:t>
      </w:r>
      <w:commentRangeStart w:id="7"/>
      <w:r w:rsidR="008B5932">
        <w:fldChar w:fldCharType="begin"/>
      </w:r>
      <w:r w:rsidR="008B5932">
        <w:instrText>HYPERLINK "https://www.acquisition.gov/dfars/252.215-7009-proposal-adequacy-checklist."</w:instrText>
      </w:r>
      <w:r w:rsidR="008B5932">
        <w:fldChar w:fldCharType="separate"/>
      </w:r>
      <w:r w:rsidR="00755B2B" w:rsidRPr="00755B2B">
        <w:rPr>
          <w:rStyle w:val="Hyperlink"/>
        </w:rPr>
        <w:t>252.215-7009</w:t>
      </w:r>
      <w:r w:rsidR="008B5932">
        <w:rPr>
          <w:rStyle w:val="Hyperlink"/>
        </w:rPr>
        <w:fldChar w:fldCharType="end"/>
      </w:r>
      <w:commentRangeEnd w:id="7"/>
      <w:r w:rsidR="008B5932">
        <w:rPr>
          <w:rStyle w:val="CommentReference"/>
        </w:rPr>
        <w:commentReference w:id="7"/>
      </w:r>
      <w:r>
        <w:rPr>
          <w:w w:val="105"/>
        </w:rPr>
        <w:t xml:space="preserve">, </w:t>
      </w:r>
      <w:r>
        <w:rPr>
          <w:i/>
          <w:w w:val="105"/>
        </w:rPr>
        <w:t>Proposal Adequacy Checklist</w:t>
      </w:r>
      <w:r>
        <w:rPr>
          <w:i/>
          <w:spacing w:val="80"/>
          <w:w w:val="150"/>
        </w:rPr>
        <w:t xml:space="preserve"> </w:t>
      </w:r>
      <w:r>
        <w:rPr>
          <w:i/>
          <w:w w:val="105"/>
        </w:rPr>
        <w:t>(PAC)</w:t>
      </w:r>
      <w:r>
        <w:rPr>
          <w:w w:val="105"/>
        </w:rPr>
        <w:t>, in pre-submission proposal quality reviews, and (2) furnish the completed checklist as part of their proposal submission.</w:t>
      </w:r>
    </w:p>
    <w:p w14:paraId="4E4CABD2" w14:textId="77777777" w:rsidR="004E759F" w:rsidRDefault="004E759F" w:rsidP="004E759F">
      <w:pPr>
        <w:pStyle w:val="BodyText"/>
        <w:spacing w:before="2"/>
        <w:rPr>
          <w:sz w:val="21"/>
        </w:rPr>
      </w:pPr>
    </w:p>
    <w:p w14:paraId="6E6865BD" w14:textId="77777777" w:rsidR="004E759F" w:rsidRDefault="004E759F" w:rsidP="004E759F">
      <w:pPr>
        <w:pStyle w:val="ListParagraph"/>
        <w:numPr>
          <w:ilvl w:val="1"/>
          <w:numId w:val="7"/>
        </w:numPr>
        <w:tabs>
          <w:tab w:val="left" w:pos="450"/>
        </w:tabs>
        <w:spacing w:line="271" w:lineRule="auto"/>
        <w:ind w:right="118" w:firstLine="0"/>
      </w:pPr>
      <w:r>
        <w:rPr>
          <w:w w:val="105"/>
        </w:rPr>
        <w:t>The responsibility for providing a well-prepared and fully supported cost proposal lies solely with the offeror. The basis and rationale for all proposed costs shall be provided as part of the proposal so</w:t>
      </w:r>
      <w:r>
        <w:rPr>
          <w:spacing w:val="40"/>
          <w:w w:val="105"/>
        </w:rPr>
        <w:t xml:space="preserve"> </w:t>
      </w:r>
      <w:r>
        <w:rPr>
          <w:w w:val="105"/>
        </w:rPr>
        <w:t>that the contracting officer has the information necessary to evaluate the reasonableness of the</w:t>
      </w:r>
      <w:r>
        <w:rPr>
          <w:spacing w:val="40"/>
          <w:w w:val="105"/>
        </w:rPr>
        <w:t xml:space="preserve"> </w:t>
      </w:r>
      <w:r>
        <w:rPr>
          <w:w w:val="105"/>
        </w:rPr>
        <w:t>proposed price.</w:t>
      </w:r>
    </w:p>
    <w:p w14:paraId="3613E452" w14:textId="77777777" w:rsidR="004E759F" w:rsidRDefault="004E759F" w:rsidP="004E759F">
      <w:pPr>
        <w:pStyle w:val="BodyText"/>
        <w:spacing w:before="2"/>
        <w:rPr>
          <w:sz w:val="21"/>
        </w:rPr>
      </w:pPr>
    </w:p>
    <w:p w14:paraId="342ADD8E" w14:textId="47D84508" w:rsidR="004E759F" w:rsidRDefault="004E759F" w:rsidP="004E759F">
      <w:pPr>
        <w:pStyle w:val="ListParagraph"/>
        <w:numPr>
          <w:ilvl w:val="1"/>
          <w:numId w:val="7"/>
        </w:numPr>
        <w:tabs>
          <w:tab w:val="left" w:pos="450"/>
        </w:tabs>
        <w:spacing w:before="1" w:line="271" w:lineRule="auto"/>
        <w:ind w:right="332" w:firstLine="0"/>
        <w:jc w:val="both"/>
      </w:pPr>
      <w:r>
        <w:rPr>
          <w:w w:val="105"/>
        </w:rPr>
        <w:t xml:space="preserve">If the offeror is unsure as to whether a checklist item is required in support of the proposal, or how to adequately comply with a checklist item, the offeror shall contact the contracting officer as soon as </w:t>
      </w:r>
      <w:r>
        <w:rPr>
          <w:w w:val="105"/>
        </w:rPr>
        <w:lastRenderedPageBreak/>
        <w:t>possible after receipt of the RFP, but in any case</w:t>
      </w:r>
      <w:r w:rsidR="002C6AA3">
        <w:rPr>
          <w:w w:val="105"/>
        </w:rPr>
        <w:t>,</w:t>
      </w:r>
      <w:r>
        <w:rPr>
          <w:w w:val="105"/>
        </w:rPr>
        <w:t xml:space="preserve"> prior to proposal submittal, to resolve the </w:t>
      </w:r>
      <w:r>
        <w:rPr>
          <w:spacing w:val="-2"/>
          <w:w w:val="105"/>
        </w:rPr>
        <w:t>questions.</w:t>
      </w:r>
    </w:p>
    <w:p w14:paraId="6B825A2A" w14:textId="77777777" w:rsidR="004E759F" w:rsidRDefault="004E759F" w:rsidP="004E759F">
      <w:pPr>
        <w:pStyle w:val="BodyText"/>
        <w:spacing w:before="1"/>
        <w:rPr>
          <w:sz w:val="21"/>
        </w:rPr>
      </w:pPr>
    </w:p>
    <w:p w14:paraId="02C9E556" w14:textId="4777E04C" w:rsidR="004E759F" w:rsidRDefault="004E759F" w:rsidP="004E759F">
      <w:pPr>
        <w:pStyle w:val="ListParagraph"/>
        <w:numPr>
          <w:ilvl w:val="1"/>
          <w:numId w:val="7"/>
        </w:numPr>
        <w:tabs>
          <w:tab w:val="left" w:pos="450"/>
        </w:tabs>
        <w:spacing w:before="1" w:line="271" w:lineRule="auto"/>
        <w:ind w:right="276" w:firstLine="0"/>
      </w:pPr>
      <w:r>
        <w:rPr>
          <w:w w:val="105"/>
        </w:rPr>
        <w:t>Non-compliances with the DFARS Proposal Adequacy Checklist and the additional requirements</w:t>
      </w:r>
      <w:r>
        <w:rPr>
          <w:spacing w:val="80"/>
          <w:w w:val="105"/>
        </w:rPr>
        <w:t xml:space="preserve"> </w:t>
      </w:r>
      <w:r>
        <w:rPr>
          <w:w w:val="105"/>
        </w:rPr>
        <w:t xml:space="preserve">of this provision will require immediate </w:t>
      </w:r>
      <w:proofErr w:type="spellStart"/>
      <w:r>
        <w:rPr>
          <w:w w:val="105"/>
        </w:rPr>
        <w:t>correction</w:t>
      </w:r>
      <w:del w:id="8" w:author="ROSSI, AMANDA M CIV USAF HAF SAF/AQCP" w:date="2024-05-16T11:15:00Z">
        <w:r w:rsidDel="00FE59EC">
          <w:rPr>
            <w:w w:val="105"/>
          </w:rPr>
          <w:delText>. H</w:delText>
        </w:r>
      </w:del>
      <w:ins w:id="9" w:author="ROSSI, AMANDA M CIV USAF HAF SAF/AQCP" w:date="2024-05-16T11:15:00Z">
        <w:r w:rsidR="00FE59EC">
          <w:rPr>
            <w:w w:val="105"/>
          </w:rPr>
          <w:t>;h</w:t>
        </w:r>
      </w:ins>
      <w:r>
        <w:rPr>
          <w:w w:val="105"/>
        </w:rPr>
        <w:t>owever</w:t>
      </w:r>
      <w:proofErr w:type="spellEnd"/>
      <w:r>
        <w:rPr>
          <w:w w:val="105"/>
        </w:rPr>
        <w:t>, completion of the checklist does not relieve the offeror from the responsibility to comply with all applicable regulations and any special requirements of the solicitation.</w:t>
      </w:r>
    </w:p>
    <w:p w14:paraId="166FD342" w14:textId="77777777" w:rsidR="004E759F" w:rsidRDefault="004E759F" w:rsidP="004E759F">
      <w:pPr>
        <w:pStyle w:val="BodyText"/>
        <w:spacing w:before="2"/>
        <w:rPr>
          <w:sz w:val="21"/>
        </w:rPr>
      </w:pPr>
    </w:p>
    <w:p w14:paraId="5B085B9A" w14:textId="77777777" w:rsidR="004E759F" w:rsidRDefault="004E759F" w:rsidP="004E759F">
      <w:pPr>
        <w:pStyle w:val="ListParagraph"/>
        <w:numPr>
          <w:ilvl w:val="1"/>
          <w:numId w:val="7"/>
        </w:numPr>
        <w:tabs>
          <w:tab w:val="left" w:pos="450"/>
        </w:tabs>
        <w:spacing w:line="271" w:lineRule="auto"/>
        <w:ind w:right="619" w:firstLine="0"/>
      </w:pPr>
      <w:r>
        <w:rPr>
          <w:w w:val="105"/>
        </w:rPr>
        <w:t>The offeror is encouraged to flow down this provision to subcontractors/affiliates required to submit certified cost or pricing data in support of this RFP.</w:t>
      </w:r>
    </w:p>
    <w:p w14:paraId="6AAEFE81" w14:textId="77777777" w:rsidR="004E759F" w:rsidRDefault="004E759F" w:rsidP="004E759F">
      <w:pPr>
        <w:pStyle w:val="BodyText"/>
        <w:spacing w:before="1"/>
        <w:rPr>
          <w:sz w:val="21"/>
        </w:rPr>
      </w:pPr>
    </w:p>
    <w:p w14:paraId="566699B7" w14:textId="3A2F757F" w:rsidR="004E759F" w:rsidRDefault="004E759F" w:rsidP="004E759F">
      <w:pPr>
        <w:pStyle w:val="ListParagraph"/>
        <w:numPr>
          <w:ilvl w:val="0"/>
          <w:numId w:val="7"/>
        </w:numPr>
        <w:tabs>
          <w:tab w:val="left" w:pos="451"/>
        </w:tabs>
        <w:spacing w:line="271" w:lineRule="auto"/>
        <w:ind w:right="219" w:firstLine="0"/>
      </w:pPr>
      <w:r>
        <w:rPr>
          <w:w w:val="105"/>
        </w:rPr>
        <w:t xml:space="preserve">The offeror is advised that the contracting officer may find costs associated with revision/rework of inadequate cost proposals </w:t>
      </w:r>
      <w:commentRangeStart w:id="10"/>
      <w:r>
        <w:rPr>
          <w:w w:val="105"/>
        </w:rPr>
        <w:t xml:space="preserve">unreasonable and </w:t>
      </w:r>
      <w:commentRangeEnd w:id="10"/>
      <w:r w:rsidR="00356B26">
        <w:rPr>
          <w:rStyle w:val="CommentReference"/>
        </w:rPr>
        <w:commentReference w:id="10"/>
      </w:r>
      <w:r>
        <w:rPr>
          <w:w w:val="105"/>
        </w:rPr>
        <w:t>will consider the nature and extent of any proposal inadequacies when assessing/negotiating profit.</w:t>
      </w:r>
    </w:p>
    <w:p w14:paraId="3923EF2D" w14:textId="77777777" w:rsidR="004E759F" w:rsidRDefault="004E759F" w:rsidP="004E759F">
      <w:pPr>
        <w:pStyle w:val="BodyText"/>
        <w:spacing w:before="1"/>
        <w:rPr>
          <w:sz w:val="21"/>
        </w:rPr>
      </w:pPr>
    </w:p>
    <w:p w14:paraId="329B6831" w14:textId="77777777" w:rsidR="004E759F" w:rsidRDefault="004E759F" w:rsidP="004E759F">
      <w:pPr>
        <w:pStyle w:val="ListParagraph"/>
        <w:numPr>
          <w:ilvl w:val="0"/>
          <w:numId w:val="7"/>
        </w:numPr>
        <w:tabs>
          <w:tab w:val="left" w:pos="435"/>
        </w:tabs>
        <w:spacing w:before="1" w:line="271" w:lineRule="auto"/>
        <w:ind w:right="338" w:firstLine="0"/>
      </w:pPr>
      <w:r>
        <w:rPr>
          <w:w w:val="105"/>
        </w:rPr>
        <w:t>In order to preclude delays in negotiations and contract award, the completed PAC submitted</w:t>
      </w:r>
      <w:r>
        <w:rPr>
          <w:spacing w:val="40"/>
          <w:w w:val="105"/>
        </w:rPr>
        <w:t xml:space="preserve"> </w:t>
      </w:r>
      <w:r>
        <w:rPr>
          <w:w w:val="105"/>
        </w:rPr>
        <w:t>with the proposal shall provide a clear explanation for any checklist items not included in the proposal, particularly items not provided based on any of the exceptions to certified cost or pricing</w:t>
      </w:r>
      <w:r>
        <w:rPr>
          <w:spacing w:val="40"/>
          <w:w w:val="105"/>
        </w:rPr>
        <w:t xml:space="preserve"> </w:t>
      </w:r>
      <w:r>
        <w:rPr>
          <w:w w:val="105"/>
        </w:rPr>
        <w:t xml:space="preserve">data found at </w:t>
      </w:r>
      <w:hyperlink r:id="rId14" w:anchor="FAR_15_403_1">
        <w:r>
          <w:rPr>
            <w:color w:val="27314A"/>
            <w:w w:val="105"/>
            <w:u w:val="single" w:color="27314A"/>
          </w:rPr>
          <w:t>FAR 15</w:t>
        </w:r>
        <w:bookmarkStart w:id="11" w:name="_Hlt152235377"/>
        <w:r>
          <w:rPr>
            <w:color w:val="27314A"/>
            <w:w w:val="105"/>
            <w:u w:val="single" w:color="27314A"/>
          </w:rPr>
          <w:t>.</w:t>
        </w:r>
        <w:bookmarkEnd w:id="11"/>
        <w:r>
          <w:rPr>
            <w:color w:val="27314A"/>
            <w:w w:val="105"/>
            <w:u w:val="single" w:color="27314A"/>
          </w:rPr>
          <w:t>403-1(b)</w:t>
        </w:r>
      </w:hyperlink>
      <w:r>
        <w:rPr>
          <w:color w:val="27314A"/>
          <w:w w:val="105"/>
        </w:rPr>
        <w:t xml:space="preserve"> </w:t>
      </w:r>
      <w:r>
        <w:rPr>
          <w:w w:val="105"/>
        </w:rPr>
        <w:t xml:space="preserve">and </w:t>
      </w:r>
      <w:hyperlink r:id="rId15" w:anchor="DFARS_212.102">
        <w:r>
          <w:rPr>
            <w:color w:val="27314A"/>
            <w:w w:val="105"/>
            <w:u w:val="single" w:color="27314A"/>
          </w:rPr>
          <w:t>DFARS 21</w:t>
        </w:r>
        <w:bookmarkStart w:id="12" w:name="_Hlt152235380"/>
        <w:r>
          <w:rPr>
            <w:color w:val="27314A"/>
            <w:w w:val="105"/>
            <w:u w:val="single" w:color="27314A"/>
          </w:rPr>
          <w:t>2</w:t>
        </w:r>
        <w:bookmarkEnd w:id="12"/>
        <w:r>
          <w:rPr>
            <w:color w:val="27314A"/>
            <w:w w:val="105"/>
            <w:u w:val="single" w:color="27314A"/>
          </w:rPr>
          <w:t>.102(a)(i)(B)</w:t>
        </w:r>
      </w:hyperlink>
      <w:r>
        <w:rPr>
          <w:w w:val="105"/>
        </w:rPr>
        <w:t>.</w:t>
      </w:r>
    </w:p>
    <w:p w14:paraId="0EF8E749" w14:textId="77777777" w:rsidR="004E759F" w:rsidRDefault="004E759F" w:rsidP="004E759F">
      <w:pPr>
        <w:pStyle w:val="BodyText"/>
        <w:spacing w:before="2"/>
        <w:rPr>
          <w:sz w:val="21"/>
        </w:rPr>
      </w:pPr>
    </w:p>
    <w:p w14:paraId="7DCD99EE" w14:textId="77777777" w:rsidR="004E759F" w:rsidRDefault="004E759F" w:rsidP="004E759F">
      <w:pPr>
        <w:pStyle w:val="ListParagraph"/>
        <w:numPr>
          <w:ilvl w:val="0"/>
          <w:numId w:val="7"/>
        </w:numPr>
        <w:tabs>
          <w:tab w:val="left" w:pos="451"/>
        </w:tabs>
        <w:spacing w:line="271" w:lineRule="auto"/>
        <w:ind w:right="433" w:firstLine="0"/>
        <w:jc w:val="both"/>
      </w:pPr>
      <w:r>
        <w:rPr>
          <w:w w:val="105"/>
        </w:rPr>
        <w:t>Cost Proposal Requirements. In addition to the requirements identified in the DFARS PAC, the following also apply to the cost proposal submitted in response to this RFP.</w:t>
      </w:r>
    </w:p>
    <w:p w14:paraId="53974B6D" w14:textId="77777777" w:rsidR="004E759F" w:rsidRDefault="004E759F" w:rsidP="004E759F">
      <w:pPr>
        <w:pStyle w:val="BodyText"/>
        <w:spacing w:before="1"/>
        <w:rPr>
          <w:sz w:val="21"/>
        </w:rPr>
      </w:pPr>
    </w:p>
    <w:p w14:paraId="6E357A1F" w14:textId="77777777" w:rsidR="004E759F" w:rsidRDefault="004E759F" w:rsidP="004E759F">
      <w:pPr>
        <w:pStyle w:val="ListParagraph"/>
        <w:numPr>
          <w:ilvl w:val="1"/>
          <w:numId w:val="7"/>
        </w:numPr>
        <w:tabs>
          <w:tab w:val="left" w:pos="450"/>
        </w:tabs>
        <w:spacing w:line="271" w:lineRule="auto"/>
        <w:ind w:right="126" w:firstLine="0"/>
        <w:rPr>
          <w:i/>
        </w:rPr>
      </w:pPr>
      <w:r>
        <w:rPr>
          <w:w w:val="105"/>
        </w:rPr>
        <w:t>Breakout by Year. If the proposal includes more than one CLIN, the proposal shall include a</w:t>
      </w:r>
      <w:r>
        <w:rPr>
          <w:spacing w:val="80"/>
          <w:w w:val="105"/>
        </w:rPr>
        <w:t xml:space="preserve"> </w:t>
      </w:r>
      <w:r>
        <w:rPr>
          <w:w w:val="105"/>
        </w:rPr>
        <w:t>breakout</w:t>
      </w:r>
      <w:r>
        <w:rPr>
          <w:spacing w:val="25"/>
          <w:w w:val="105"/>
        </w:rPr>
        <w:t xml:space="preserve"> </w:t>
      </w:r>
      <w:r>
        <w:rPr>
          <w:w w:val="105"/>
        </w:rPr>
        <w:t>of</w:t>
      </w:r>
      <w:r>
        <w:rPr>
          <w:spacing w:val="25"/>
          <w:w w:val="105"/>
        </w:rPr>
        <w:t xml:space="preserve"> </w:t>
      </w:r>
      <w:r>
        <w:rPr>
          <w:w w:val="105"/>
        </w:rPr>
        <w:t>CLIN</w:t>
      </w:r>
      <w:r>
        <w:rPr>
          <w:spacing w:val="25"/>
          <w:w w:val="105"/>
        </w:rPr>
        <w:t xml:space="preserve"> </w:t>
      </w:r>
      <w:r>
        <w:rPr>
          <w:w w:val="105"/>
        </w:rPr>
        <w:t>prices</w:t>
      </w:r>
      <w:r>
        <w:rPr>
          <w:spacing w:val="25"/>
          <w:w w:val="105"/>
        </w:rPr>
        <w:t xml:space="preserve"> </w:t>
      </w:r>
      <w:r>
        <w:rPr>
          <w:w w:val="105"/>
        </w:rPr>
        <w:t>by</w:t>
      </w:r>
      <w:r>
        <w:rPr>
          <w:spacing w:val="25"/>
          <w:w w:val="105"/>
        </w:rPr>
        <w:t xml:space="preserve"> </w:t>
      </w:r>
      <w:r>
        <w:rPr>
          <w:w w:val="105"/>
        </w:rPr>
        <w:t>cost</w:t>
      </w:r>
      <w:r>
        <w:rPr>
          <w:spacing w:val="25"/>
          <w:w w:val="105"/>
        </w:rPr>
        <w:t xml:space="preserve"> </w:t>
      </w:r>
      <w:r>
        <w:rPr>
          <w:w w:val="105"/>
        </w:rPr>
        <w:t>element</w:t>
      </w:r>
      <w:r>
        <w:rPr>
          <w:spacing w:val="25"/>
          <w:w w:val="105"/>
        </w:rPr>
        <w:t xml:space="preserve"> </w:t>
      </w:r>
      <w:r>
        <w:rPr>
          <w:w w:val="105"/>
        </w:rPr>
        <w:t>by</w:t>
      </w:r>
      <w:r>
        <w:rPr>
          <w:spacing w:val="25"/>
          <w:w w:val="105"/>
        </w:rPr>
        <w:t xml:space="preserve"> </w:t>
      </w:r>
      <w:r>
        <w:rPr>
          <w:w w:val="105"/>
        </w:rPr>
        <w:t>Contractor</w:t>
      </w:r>
      <w:r>
        <w:rPr>
          <w:spacing w:val="25"/>
          <w:w w:val="105"/>
        </w:rPr>
        <w:t xml:space="preserve"> </w:t>
      </w:r>
      <w:r>
        <w:rPr>
          <w:w w:val="105"/>
        </w:rPr>
        <w:t>Fiscal</w:t>
      </w:r>
      <w:r>
        <w:rPr>
          <w:spacing w:val="25"/>
          <w:w w:val="105"/>
        </w:rPr>
        <w:t xml:space="preserve"> </w:t>
      </w:r>
      <w:r>
        <w:rPr>
          <w:w w:val="105"/>
        </w:rPr>
        <w:t>Year</w:t>
      </w:r>
      <w:r>
        <w:rPr>
          <w:spacing w:val="25"/>
          <w:w w:val="105"/>
        </w:rPr>
        <w:t xml:space="preserve"> </w:t>
      </w:r>
      <w:r>
        <w:rPr>
          <w:w w:val="105"/>
        </w:rPr>
        <w:t>(CFY).</w:t>
      </w:r>
      <w:r>
        <w:rPr>
          <w:spacing w:val="25"/>
          <w:w w:val="105"/>
        </w:rPr>
        <w:t xml:space="preserve"> </w:t>
      </w:r>
      <w:r>
        <w:rPr>
          <w:w w:val="105"/>
        </w:rPr>
        <w:t>At</w:t>
      </w:r>
      <w:r>
        <w:rPr>
          <w:spacing w:val="25"/>
          <w:w w:val="105"/>
        </w:rPr>
        <w:t xml:space="preserve"> </w:t>
      </w:r>
      <w:r>
        <w:rPr>
          <w:w w:val="105"/>
        </w:rPr>
        <w:t>the</w:t>
      </w:r>
      <w:r>
        <w:rPr>
          <w:spacing w:val="25"/>
          <w:w w:val="105"/>
        </w:rPr>
        <w:t xml:space="preserve"> </w:t>
      </w:r>
      <w:r>
        <w:rPr>
          <w:w w:val="105"/>
        </w:rPr>
        <w:t>contracting</w:t>
      </w:r>
      <w:r>
        <w:rPr>
          <w:spacing w:val="25"/>
          <w:w w:val="105"/>
        </w:rPr>
        <w:t xml:space="preserve"> </w:t>
      </w:r>
      <w:r>
        <w:rPr>
          <w:w w:val="105"/>
        </w:rPr>
        <w:t>officer’s direction,</w:t>
      </w:r>
      <w:r>
        <w:rPr>
          <w:spacing w:val="33"/>
          <w:w w:val="105"/>
        </w:rPr>
        <w:t xml:space="preserve"> </w:t>
      </w:r>
      <w:r>
        <w:rPr>
          <w:w w:val="105"/>
        </w:rPr>
        <w:t>the</w:t>
      </w:r>
      <w:r>
        <w:rPr>
          <w:spacing w:val="33"/>
          <w:w w:val="105"/>
        </w:rPr>
        <w:t xml:space="preserve"> </w:t>
      </w:r>
      <w:r>
        <w:rPr>
          <w:w w:val="105"/>
        </w:rPr>
        <w:t>breakout</w:t>
      </w:r>
      <w:r>
        <w:rPr>
          <w:spacing w:val="33"/>
          <w:w w:val="105"/>
        </w:rPr>
        <w:t xml:space="preserve"> </w:t>
      </w:r>
      <w:r>
        <w:rPr>
          <w:w w:val="105"/>
        </w:rPr>
        <w:t>by</w:t>
      </w:r>
      <w:r>
        <w:rPr>
          <w:spacing w:val="33"/>
          <w:w w:val="105"/>
        </w:rPr>
        <w:t xml:space="preserve"> </w:t>
      </w:r>
      <w:r>
        <w:rPr>
          <w:w w:val="105"/>
        </w:rPr>
        <w:t>year</w:t>
      </w:r>
      <w:r>
        <w:rPr>
          <w:spacing w:val="33"/>
          <w:w w:val="105"/>
        </w:rPr>
        <w:t xml:space="preserve"> </w:t>
      </w:r>
      <w:r>
        <w:rPr>
          <w:w w:val="105"/>
        </w:rPr>
        <w:t>shall</w:t>
      </w:r>
      <w:r>
        <w:rPr>
          <w:spacing w:val="33"/>
          <w:w w:val="105"/>
        </w:rPr>
        <w:t xml:space="preserve"> </w:t>
      </w:r>
      <w:r>
        <w:rPr>
          <w:w w:val="105"/>
        </w:rPr>
        <w:t>also</w:t>
      </w:r>
      <w:r>
        <w:rPr>
          <w:spacing w:val="33"/>
          <w:w w:val="105"/>
        </w:rPr>
        <w:t xml:space="preserve"> </w:t>
      </w:r>
      <w:r>
        <w:rPr>
          <w:w w:val="105"/>
        </w:rPr>
        <w:t>be</w:t>
      </w:r>
      <w:r>
        <w:rPr>
          <w:spacing w:val="33"/>
          <w:w w:val="105"/>
        </w:rPr>
        <w:t xml:space="preserve"> </w:t>
      </w:r>
      <w:r>
        <w:rPr>
          <w:w w:val="105"/>
        </w:rPr>
        <w:t>provided</w:t>
      </w:r>
      <w:r>
        <w:rPr>
          <w:spacing w:val="33"/>
          <w:w w:val="105"/>
        </w:rPr>
        <w:t xml:space="preserve"> </w:t>
      </w:r>
      <w:r>
        <w:rPr>
          <w:w w:val="105"/>
        </w:rPr>
        <w:t>by:</w:t>
      </w:r>
      <w:r>
        <w:rPr>
          <w:spacing w:val="33"/>
          <w:w w:val="105"/>
        </w:rPr>
        <w:t xml:space="preserve"> </w:t>
      </w:r>
      <w:r w:rsidRPr="00755B2B">
        <w:rPr>
          <w:i/>
          <w:color w:val="00B0F0"/>
          <w:w w:val="105"/>
        </w:rPr>
        <w:t>(select</w:t>
      </w:r>
      <w:r w:rsidRPr="00755B2B">
        <w:rPr>
          <w:i/>
          <w:color w:val="00B0F0"/>
          <w:spacing w:val="33"/>
          <w:w w:val="105"/>
        </w:rPr>
        <w:t xml:space="preserve"> </w:t>
      </w:r>
      <w:r w:rsidRPr="00755B2B">
        <w:rPr>
          <w:i/>
          <w:color w:val="00B0F0"/>
          <w:w w:val="105"/>
        </w:rPr>
        <w:t>applicable</w:t>
      </w:r>
      <w:r w:rsidRPr="00755B2B">
        <w:rPr>
          <w:i/>
          <w:color w:val="00B0F0"/>
          <w:spacing w:val="33"/>
          <w:w w:val="105"/>
        </w:rPr>
        <w:t xml:space="preserve"> </w:t>
      </w:r>
      <w:r w:rsidRPr="00755B2B">
        <w:rPr>
          <w:i/>
          <w:color w:val="00B0F0"/>
          <w:w w:val="105"/>
        </w:rPr>
        <w:t>breakouts)</w:t>
      </w:r>
    </w:p>
    <w:p w14:paraId="149AFC30" w14:textId="77777777" w:rsidR="004E759F" w:rsidRDefault="004E759F" w:rsidP="004E759F">
      <w:pPr>
        <w:pStyle w:val="BodyText"/>
        <w:spacing w:before="1"/>
        <w:rPr>
          <w:i/>
          <w:sz w:val="21"/>
        </w:rPr>
      </w:pPr>
    </w:p>
    <w:p w14:paraId="18C979E8" w14:textId="77777777" w:rsidR="004E759F" w:rsidRDefault="004E759F" w:rsidP="004E759F">
      <w:pPr>
        <w:pStyle w:val="BodyText"/>
        <w:spacing w:before="1" w:line="501" w:lineRule="auto"/>
        <w:ind w:left="110" w:right="6655"/>
      </w:pPr>
      <w:r>
        <w:rPr>
          <w:w w:val="105"/>
        </w:rPr>
        <w:t>Government Fiscal Year (GFY) Calendar Year (CY)</w:t>
      </w:r>
    </w:p>
    <w:p w14:paraId="0456832A" w14:textId="77777777" w:rsidR="004E759F" w:rsidRDefault="004E759F" w:rsidP="004E759F">
      <w:pPr>
        <w:pStyle w:val="BodyText"/>
        <w:spacing w:line="271" w:lineRule="auto"/>
        <w:ind w:left="110" w:right="212"/>
      </w:pPr>
      <w:r>
        <w:rPr>
          <w:w w:val="105"/>
        </w:rPr>
        <w:t>The proposal shall define the timeframe of the Contractor Fiscal Year (for example, January –</w:t>
      </w:r>
      <w:r>
        <w:rPr>
          <w:spacing w:val="40"/>
          <w:w w:val="105"/>
        </w:rPr>
        <w:t xml:space="preserve"> </w:t>
      </w:r>
      <w:r>
        <w:rPr>
          <w:spacing w:val="-2"/>
          <w:w w:val="105"/>
        </w:rPr>
        <w:t>December).</w:t>
      </w:r>
    </w:p>
    <w:p w14:paraId="05F2997C" w14:textId="77777777" w:rsidR="004E759F" w:rsidRDefault="004E759F" w:rsidP="004E759F">
      <w:pPr>
        <w:pStyle w:val="BodyText"/>
        <w:spacing w:before="11"/>
        <w:rPr>
          <w:sz w:val="20"/>
        </w:rPr>
      </w:pPr>
    </w:p>
    <w:p w14:paraId="46F6D881" w14:textId="77777777" w:rsidR="004E759F" w:rsidRDefault="004E759F" w:rsidP="004E759F">
      <w:pPr>
        <w:pStyle w:val="ListParagraph"/>
        <w:numPr>
          <w:ilvl w:val="1"/>
          <w:numId w:val="7"/>
        </w:numPr>
        <w:tabs>
          <w:tab w:val="left" w:pos="450"/>
        </w:tabs>
        <w:spacing w:line="271" w:lineRule="auto"/>
        <w:ind w:right="553" w:firstLine="0"/>
      </w:pPr>
      <w:r>
        <w:rPr>
          <w:w w:val="105"/>
        </w:rPr>
        <w:t>If the proposal includes more than one CLIN/</w:t>
      </w:r>
      <w:proofErr w:type="spellStart"/>
      <w:r>
        <w:rPr>
          <w:w w:val="105"/>
        </w:rPr>
        <w:t>subCLIN</w:t>
      </w:r>
      <w:proofErr w:type="spellEnd"/>
      <w:r>
        <w:rPr>
          <w:w w:val="105"/>
        </w:rPr>
        <w:t>, recurring/non-recurring costs shall be identified for each CLIN/</w:t>
      </w:r>
      <w:proofErr w:type="spellStart"/>
      <w:r>
        <w:rPr>
          <w:w w:val="105"/>
        </w:rPr>
        <w:t>subCLIN</w:t>
      </w:r>
      <w:proofErr w:type="spellEnd"/>
      <w:r>
        <w:rPr>
          <w:w w:val="105"/>
        </w:rPr>
        <w:t>.</w:t>
      </w:r>
    </w:p>
    <w:p w14:paraId="06DC9805" w14:textId="77777777" w:rsidR="004E759F" w:rsidRDefault="004E759F" w:rsidP="004E759F">
      <w:pPr>
        <w:pStyle w:val="BodyText"/>
        <w:spacing w:before="1"/>
        <w:rPr>
          <w:sz w:val="21"/>
        </w:rPr>
      </w:pPr>
    </w:p>
    <w:p w14:paraId="57C0B269" w14:textId="77777777" w:rsidR="004E759F" w:rsidRDefault="004E759F" w:rsidP="004E759F">
      <w:pPr>
        <w:pStyle w:val="ListParagraph"/>
        <w:numPr>
          <w:ilvl w:val="1"/>
          <w:numId w:val="7"/>
        </w:numPr>
        <w:tabs>
          <w:tab w:val="left" w:pos="450"/>
        </w:tabs>
        <w:ind w:left="450" w:hanging="340"/>
        <w:jc w:val="both"/>
      </w:pPr>
      <w:r>
        <w:rPr>
          <w:w w:val="105"/>
        </w:rPr>
        <w:t>When</w:t>
      </w:r>
      <w:r>
        <w:rPr>
          <w:spacing w:val="13"/>
          <w:w w:val="105"/>
        </w:rPr>
        <w:t xml:space="preserve"> </w:t>
      </w:r>
      <w:r>
        <w:rPr>
          <w:w w:val="105"/>
        </w:rPr>
        <w:t>the</w:t>
      </w:r>
      <w:r>
        <w:rPr>
          <w:spacing w:val="13"/>
          <w:w w:val="105"/>
        </w:rPr>
        <w:t xml:space="preserve"> </w:t>
      </w:r>
      <w:r>
        <w:rPr>
          <w:w w:val="105"/>
        </w:rPr>
        <w:t>proposal</w:t>
      </w:r>
      <w:r>
        <w:rPr>
          <w:spacing w:val="13"/>
          <w:w w:val="105"/>
        </w:rPr>
        <w:t xml:space="preserve"> </w:t>
      </w:r>
      <w:r>
        <w:rPr>
          <w:w w:val="105"/>
        </w:rPr>
        <w:t>includes</w:t>
      </w:r>
      <w:r>
        <w:rPr>
          <w:spacing w:val="13"/>
          <w:w w:val="105"/>
        </w:rPr>
        <w:t xml:space="preserve"> </w:t>
      </w:r>
      <w:r>
        <w:rPr>
          <w:w w:val="105"/>
        </w:rPr>
        <w:t>material</w:t>
      </w:r>
      <w:r>
        <w:rPr>
          <w:spacing w:val="13"/>
          <w:w w:val="105"/>
        </w:rPr>
        <w:t xml:space="preserve"> </w:t>
      </w:r>
      <w:r>
        <w:rPr>
          <w:w w:val="105"/>
        </w:rPr>
        <w:t>costs,</w:t>
      </w:r>
      <w:r>
        <w:rPr>
          <w:spacing w:val="13"/>
          <w:w w:val="105"/>
        </w:rPr>
        <w:t xml:space="preserve"> </w:t>
      </w:r>
      <w:r>
        <w:rPr>
          <w:w w:val="105"/>
        </w:rPr>
        <w:t>the</w:t>
      </w:r>
      <w:r>
        <w:rPr>
          <w:spacing w:val="13"/>
          <w:w w:val="105"/>
        </w:rPr>
        <w:t xml:space="preserve"> </w:t>
      </w:r>
      <w:r>
        <w:rPr>
          <w:w w:val="105"/>
        </w:rPr>
        <w:t>proposal</w:t>
      </w:r>
      <w:r>
        <w:rPr>
          <w:spacing w:val="13"/>
          <w:w w:val="105"/>
        </w:rPr>
        <w:t xml:space="preserve"> </w:t>
      </w:r>
      <w:r>
        <w:rPr>
          <w:w w:val="105"/>
        </w:rPr>
        <w:t>shall</w:t>
      </w:r>
      <w:r>
        <w:rPr>
          <w:spacing w:val="13"/>
          <w:w w:val="105"/>
        </w:rPr>
        <w:t xml:space="preserve"> </w:t>
      </w:r>
      <w:r>
        <w:rPr>
          <w:w w:val="105"/>
        </w:rPr>
        <w:t>include</w:t>
      </w:r>
      <w:r>
        <w:rPr>
          <w:spacing w:val="13"/>
          <w:w w:val="105"/>
        </w:rPr>
        <w:t xml:space="preserve"> </w:t>
      </w:r>
      <w:r>
        <w:rPr>
          <w:w w:val="105"/>
        </w:rPr>
        <w:t>a</w:t>
      </w:r>
      <w:r>
        <w:rPr>
          <w:spacing w:val="13"/>
          <w:w w:val="105"/>
        </w:rPr>
        <w:t xml:space="preserve"> </w:t>
      </w:r>
      <w:r>
        <w:rPr>
          <w:w w:val="105"/>
        </w:rPr>
        <w:t>consolidated</w:t>
      </w:r>
      <w:r>
        <w:rPr>
          <w:spacing w:val="13"/>
          <w:w w:val="105"/>
        </w:rPr>
        <w:t xml:space="preserve"> </w:t>
      </w:r>
      <w:r>
        <w:rPr>
          <w:w w:val="105"/>
        </w:rPr>
        <w:t>bill</w:t>
      </w:r>
      <w:r>
        <w:rPr>
          <w:spacing w:val="13"/>
          <w:w w:val="105"/>
        </w:rPr>
        <w:t xml:space="preserve"> </w:t>
      </w:r>
      <w:r>
        <w:rPr>
          <w:spacing w:val="-5"/>
          <w:w w:val="105"/>
        </w:rPr>
        <w:t>of</w:t>
      </w:r>
    </w:p>
    <w:p w14:paraId="168941A3" w14:textId="77777777" w:rsidR="004E759F" w:rsidRDefault="004E759F" w:rsidP="004E759F">
      <w:pPr>
        <w:jc w:val="both"/>
        <w:sectPr w:rsidR="004E759F">
          <w:pgSz w:w="11910" w:h="16840"/>
          <w:pgMar w:top="820" w:right="740" w:bottom="280" w:left="740" w:header="720" w:footer="720" w:gutter="0"/>
          <w:cols w:space="720"/>
        </w:sectPr>
      </w:pPr>
    </w:p>
    <w:p w14:paraId="2AA7B560" w14:textId="77777777" w:rsidR="004E759F" w:rsidRDefault="004E759F" w:rsidP="004E759F">
      <w:pPr>
        <w:pStyle w:val="BodyText"/>
        <w:spacing w:before="82" w:line="271" w:lineRule="auto"/>
        <w:ind w:left="110" w:right="212"/>
      </w:pPr>
      <w:r>
        <w:rPr>
          <w:w w:val="105"/>
        </w:rPr>
        <w:lastRenderedPageBreak/>
        <w:t>materials (CBOM) at the total contract level in an electronic, sortable format (Excel spreadsheet or</w:t>
      </w:r>
      <w:r>
        <w:rPr>
          <w:spacing w:val="80"/>
          <w:w w:val="105"/>
        </w:rPr>
        <w:t xml:space="preserve"> </w:t>
      </w:r>
      <w:proofErr w:type="gramStart"/>
      <w:r>
        <w:rPr>
          <w:w w:val="105"/>
        </w:rPr>
        <w:t>other</w:t>
      </w:r>
      <w:proofErr w:type="gramEnd"/>
      <w:r>
        <w:rPr>
          <w:w w:val="105"/>
        </w:rPr>
        <w:t xml:space="preserve"> format approved by the contracting officer).</w:t>
      </w:r>
    </w:p>
    <w:p w14:paraId="7EE5EF53" w14:textId="77777777" w:rsidR="004E759F" w:rsidRDefault="004E759F" w:rsidP="004E759F">
      <w:pPr>
        <w:pStyle w:val="BodyText"/>
        <w:spacing w:before="1"/>
        <w:rPr>
          <w:sz w:val="21"/>
        </w:rPr>
      </w:pPr>
    </w:p>
    <w:p w14:paraId="561B3FFB" w14:textId="77777777" w:rsidR="004E759F" w:rsidRDefault="004E759F" w:rsidP="004E759F">
      <w:pPr>
        <w:pStyle w:val="ListParagraph"/>
        <w:numPr>
          <w:ilvl w:val="2"/>
          <w:numId w:val="7"/>
        </w:numPr>
        <w:tabs>
          <w:tab w:val="left" w:pos="298"/>
        </w:tabs>
        <w:spacing w:line="271" w:lineRule="auto"/>
        <w:ind w:right="294" w:firstLine="0"/>
      </w:pPr>
      <w:r>
        <w:rPr>
          <w:w w:val="105"/>
        </w:rPr>
        <w:t>When the amounts proposed in the CBOM include application of escalation, the proposal shall</w:t>
      </w:r>
      <w:r>
        <w:rPr>
          <w:spacing w:val="40"/>
          <w:w w:val="105"/>
        </w:rPr>
        <w:t xml:space="preserve"> </w:t>
      </w:r>
      <w:r>
        <w:rPr>
          <w:w w:val="105"/>
        </w:rPr>
        <w:t>identify the base value, the escalation rate(s) used, and the escalation amount associated with each</w:t>
      </w:r>
      <w:r>
        <w:rPr>
          <w:spacing w:val="80"/>
          <w:w w:val="105"/>
        </w:rPr>
        <w:t xml:space="preserve"> </w:t>
      </w:r>
      <w:r>
        <w:rPr>
          <w:w w:val="105"/>
        </w:rPr>
        <w:t>item escalated.</w:t>
      </w:r>
    </w:p>
    <w:p w14:paraId="6E7271B3" w14:textId="77777777" w:rsidR="004E759F" w:rsidRDefault="004E759F" w:rsidP="004E759F">
      <w:pPr>
        <w:pStyle w:val="BodyText"/>
        <w:spacing w:before="2"/>
        <w:rPr>
          <w:sz w:val="21"/>
        </w:rPr>
      </w:pPr>
    </w:p>
    <w:p w14:paraId="3780C0FC" w14:textId="77777777" w:rsidR="004E759F" w:rsidRDefault="004E759F" w:rsidP="004E759F">
      <w:pPr>
        <w:pStyle w:val="ListParagraph"/>
        <w:numPr>
          <w:ilvl w:val="2"/>
          <w:numId w:val="7"/>
        </w:numPr>
        <w:tabs>
          <w:tab w:val="left" w:pos="361"/>
        </w:tabs>
        <w:spacing w:line="271" w:lineRule="auto"/>
        <w:ind w:right="239" w:firstLine="0"/>
        <w:jc w:val="both"/>
      </w:pPr>
      <w:r>
        <w:rPr>
          <w:w w:val="105"/>
        </w:rPr>
        <w:t>When the proposed amount is based on historical data which has been adjusted (for example, for differences in quantity), the CBOM shall clearly identify the adjustments made to the historical data and the reason for each adjustment.</w:t>
      </w:r>
    </w:p>
    <w:p w14:paraId="61785F2F" w14:textId="77777777" w:rsidR="004E759F" w:rsidRDefault="004E759F" w:rsidP="004E759F">
      <w:pPr>
        <w:pStyle w:val="BodyText"/>
        <w:spacing w:before="1"/>
        <w:rPr>
          <w:sz w:val="21"/>
        </w:rPr>
      </w:pPr>
    </w:p>
    <w:p w14:paraId="61E86D88" w14:textId="77777777" w:rsidR="004E759F" w:rsidRDefault="004E759F" w:rsidP="004E759F">
      <w:pPr>
        <w:pStyle w:val="ListParagraph"/>
        <w:numPr>
          <w:ilvl w:val="1"/>
          <w:numId w:val="7"/>
        </w:numPr>
        <w:tabs>
          <w:tab w:val="left" w:pos="450"/>
        </w:tabs>
        <w:spacing w:line="271" w:lineRule="auto"/>
        <w:ind w:right="130" w:firstLine="0"/>
      </w:pPr>
      <w:r>
        <w:rPr>
          <w:w w:val="105"/>
        </w:rPr>
        <w:t>All</w:t>
      </w:r>
      <w:r>
        <w:rPr>
          <w:spacing w:val="29"/>
          <w:w w:val="105"/>
        </w:rPr>
        <w:t xml:space="preserve"> </w:t>
      </w:r>
      <w:r>
        <w:rPr>
          <w:w w:val="105"/>
        </w:rPr>
        <w:t>costs</w:t>
      </w:r>
      <w:r>
        <w:rPr>
          <w:spacing w:val="29"/>
          <w:w w:val="105"/>
        </w:rPr>
        <w:t xml:space="preserve"> </w:t>
      </w:r>
      <w:r>
        <w:rPr>
          <w:w w:val="105"/>
        </w:rPr>
        <w:t>proposed</w:t>
      </w:r>
      <w:r>
        <w:rPr>
          <w:spacing w:val="29"/>
          <w:w w:val="105"/>
        </w:rPr>
        <w:t xml:space="preserve"> </w:t>
      </w:r>
      <w:proofErr w:type="gramStart"/>
      <w:r>
        <w:rPr>
          <w:w w:val="105"/>
        </w:rPr>
        <w:t>on</w:t>
      </w:r>
      <w:r>
        <w:rPr>
          <w:spacing w:val="29"/>
          <w:w w:val="105"/>
        </w:rPr>
        <w:t xml:space="preserve"> </w:t>
      </w:r>
      <w:r>
        <w:rPr>
          <w:w w:val="105"/>
        </w:rPr>
        <w:t>the</w:t>
      </w:r>
      <w:r>
        <w:rPr>
          <w:spacing w:val="29"/>
          <w:w w:val="105"/>
        </w:rPr>
        <w:t xml:space="preserve"> </w:t>
      </w:r>
      <w:r>
        <w:rPr>
          <w:w w:val="105"/>
        </w:rPr>
        <w:t>basis</w:t>
      </w:r>
      <w:r>
        <w:rPr>
          <w:spacing w:val="29"/>
          <w:w w:val="105"/>
        </w:rPr>
        <w:t xml:space="preserve"> </w:t>
      </w:r>
      <w:r>
        <w:rPr>
          <w:w w:val="105"/>
        </w:rPr>
        <w:t>of</w:t>
      </w:r>
      <w:proofErr w:type="gramEnd"/>
      <w:r>
        <w:rPr>
          <w:spacing w:val="29"/>
          <w:w w:val="105"/>
        </w:rPr>
        <w:t xml:space="preserve"> </w:t>
      </w:r>
      <w:r>
        <w:rPr>
          <w:w w:val="105"/>
        </w:rPr>
        <w:t>Cost</w:t>
      </w:r>
      <w:r>
        <w:rPr>
          <w:spacing w:val="29"/>
          <w:w w:val="105"/>
        </w:rPr>
        <w:t xml:space="preserve"> </w:t>
      </w:r>
      <w:r>
        <w:rPr>
          <w:w w:val="105"/>
        </w:rPr>
        <w:t>Estimating</w:t>
      </w:r>
      <w:r>
        <w:rPr>
          <w:spacing w:val="29"/>
          <w:w w:val="105"/>
        </w:rPr>
        <w:t xml:space="preserve"> </w:t>
      </w:r>
      <w:r>
        <w:rPr>
          <w:w w:val="105"/>
        </w:rPr>
        <w:t>Relationships</w:t>
      </w:r>
      <w:r>
        <w:rPr>
          <w:spacing w:val="29"/>
          <w:w w:val="105"/>
        </w:rPr>
        <w:t xml:space="preserve"> </w:t>
      </w:r>
      <w:r>
        <w:rPr>
          <w:w w:val="105"/>
        </w:rPr>
        <w:t>(CER)</w:t>
      </w:r>
      <w:r>
        <w:rPr>
          <w:spacing w:val="29"/>
          <w:w w:val="105"/>
        </w:rPr>
        <w:t xml:space="preserve"> </w:t>
      </w:r>
      <w:r>
        <w:rPr>
          <w:w w:val="105"/>
        </w:rPr>
        <w:t>shall</w:t>
      </w:r>
      <w:r>
        <w:rPr>
          <w:spacing w:val="29"/>
          <w:w w:val="105"/>
        </w:rPr>
        <w:t xml:space="preserve"> </w:t>
      </w:r>
      <w:r>
        <w:rPr>
          <w:w w:val="105"/>
        </w:rPr>
        <w:t>be</w:t>
      </w:r>
      <w:r>
        <w:rPr>
          <w:spacing w:val="29"/>
          <w:w w:val="105"/>
        </w:rPr>
        <w:t xml:space="preserve"> </w:t>
      </w:r>
      <w:r>
        <w:rPr>
          <w:w w:val="105"/>
        </w:rPr>
        <w:t>fully</w:t>
      </w:r>
      <w:r>
        <w:rPr>
          <w:spacing w:val="29"/>
          <w:w w:val="105"/>
        </w:rPr>
        <w:t xml:space="preserve"> </w:t>
      </w:r>
      <w:r>
        <w:rPr>
          <w:w w:val="105"/>
        </w:rPr>
        <w:t>supported. The proposal shall identify the basis for the proposed rate, shall identify the base to which the rate is</w:t>
      </w:r>
      <w:r>
        <w:rPr>
          <w:spacing w:val="80"/>
          <w:w w:val="105"/>
        </w:rPr>
        <w:t xml:space="preserve"> </w:t>
      </w:r>
      <w:r>
        <w:rPr>
          <w:w w:val="105"/>
        </w:rPr>
        <w:t>applied,</w:t>
      </w:r>
      <w:r>
        <w:rPr>
          <w:spacing w:val="35"/>
          <w:w w:val="105"/>
        </w:rPr>
        <w:t xml:space="preserve"> </w:t>
      </w:r>
      <w:r>
        <w:rPr>
          <w:w w:val="105"/>
        </w:rPr>
        <w:t>and</w:t>
      </w:r>
      <w:r>
        <w:rPr>
          <w:spacing w:val="35"/>
          <w:w w:val="105"/>
        </w:rPr>
        <w:t xml:space="preserve"> </w:t>
      </w:r>
      <w:r>
        <w:rPr>
          <w:w w:val="105"/>
        </w:rPr>
        <w:t>shall</w:t>
      </w:r>
      <w:r>
        <w:rPr>
          <w:spacing w:val="35"/>
          <w:w w:val="105"/>
        </w:rPr>
        <w:t xml:space="preserve"> </w:t>
      </w:r>
      <w:r>
        <w:rPr>
          <w:w w:val="105"/>
        </w:rPr>
        <w:t>clearly</w:t>
      </w:r>
      <w:r>
        <w:rPr>
          <w:spacing w:val="35"/>
          <w:w w:val="105"/>
        </w:rPr>
        <w:t xml:space="preserve"> </w:t>
      </w:r>
      <w:r>
        <w:rPr>
          <w:w w:val="105"/>
        </w:rPr>
        <w:t>demonstrate</w:t>
      </w:r>
      <w:r>
        <w:rPr>
          <w:spacing w:val="35"/>
          <w:w w:val="105"/>
        </w:rPr>
        <w:t xml:space="preserve"> </w:t>
      </w:r>
      <w:r>
        <w:rPr>
          <w:w w:val="105"/>
        </w:rPr>
        <w:t>the</w:t>
      </w:r>
      <w:r>
        <w:rPr>
          <w:spacing w:val="35"/>
          <w:w w:val="105"/>
        </w:rPr>
        <w:t xml:space="preserve"> </w:t>
      </w:r>
      <w:r>
        <w:rPr>
          <w:w w:val="105"/>
        </w:rPr>
        <w:t>calculation</w:t>
      </w:r>
      <w:r>
        <w:rPr>
          <w:spacing w:val="35"/>
          <w:w w:val="105"/>
        </w:rPr>
        <w:t xml:space="preserve"> </w:t>
      </w:r>
      <w:r>
        <w:rPr>
          <w:w w:val="105"/>
        </w:rPr>
        <w:t>of</w:t>
      </w:r>
      <w:r>
        <w:rPr>
          <w:spacing w:val="35"/>
          <w:w w:val="105"/>
        </w:rPr>
        <w:t xml:space="preserve"> </w:t>
      </w:r>
      <w:r>
        <w:rPr>
          <w:w w:val="105"/>
        </w:rPr>
        <w:t>proposed</w:t>
      </w:r>
      <w:r>
        <w:rPr>
          <w:spacing w:val="35"/>
          <w:w w:val="105"/>
        </w:rPr>
        <w:t xml:space="preserve"> </w:t>
      </w:r>
      <w:r>
        <w:rPr>
          <w:w w:val="105"/>
        </w:rPr>
        <w:t>costs</w:t>
      </w:r>
      <w:r>
        <w:rPr>
          <w:spacing w:val="35"/>
          <w:w w:val="105"/>
        </w:rPr>
        <w:t xml:space="preserve"> </w:t>
      </w:r>
      <w:r>
        <w:rPr>
          <w:w w:val="105"/>
        </w:rPr>
        <w:t>based</w:t>
      </w:r>
      <w:r>
        <w:rPr>
          <w:spacing w:val="35"/>
          <w:w w:val="105"/>
        </w:rPr>
        <w:t xml:space="preserve"> </w:t>
      </w:r>
      <w:r>
        <w:rPr>
          <w:w w:val="105"/>
        </w:rPr>
        <w:t>on</w:t>
      </w:r>
      <w:r>
        <w:rPr>
          <w:spacing w:val="35"/>
          <w:w w:val="105"/>
        </w:rPr>
        <w:t xml:space="preserve"> </w:t>
      </w:r>
      <w:r>
        <w:rPr>
          <w:w w:val="105"/>
        </w:rPr>
        <w:t>CERs.</w:t>
      </w:r>
    </w:p>
    <w:p w14:paraId="2CBEE3FB" w14:textId="77777777" w:rsidR="004E759F" w:rsidRDefault="004E759F" w:rsidP="004E759F">
      <w:pPr>
        <w:pStyle w:val="BodyText"/>
        <w:spacing w:before="2"/>
        <w:rPr>
          <w:sz w:val="21"/>
        </w:rPr>
      </w:pPr>
    </w:p>
    <w:p w14:paraId="323CEB67" w14:textId="77777777" w:rsidR="004E759F" w:rsidRDefault="004E759F" w:rsidP="004E759F">
      <w:pPr>
        <w:pStyle w:val="ListParagraph"/>
        <w:numPr>
          <w:ilvl w:val="1"/>
          <w:numId w:val="7"/>
        </w:numPr>
        <w:tabs>
          <w:tab w:val="left" w:pos="450"/>
        </w:tabs>
        <w:spacing w:line="271" w:lineRule="auto"/>
        <w:ind w:right="211" w:firstLine="0"/>
      </w:pPr>
      <w:r>
        <w:rPr>
          <w:w w:val="105"/>
        </w:rPr>
        <w:t>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14:paraId="661F9260" w14:textId="77777777" w:rsidR="004E759F" w:rsidRDefault="004E759F" w:rsidP="004E759F">
      <w:pPr>
        <w:pStyle w:val="BodyText"/>
        <w:spacing w:before="2"/>
        <w:rPr>
          <w:sz w:val="21"/>
        </w:rPr>
      </w:pPr>
    </w:p>
    <w:p w14:paraId="643F6369" w14:textId="77777777" w:rsidR="004E759F" w:rsidRPr="00755B2B" w:rsidRDefault="004E759F" w:rsidP="004E759F">
      <w:pPr>
        <w:pStyle w:val="ListParagraph"/>
        <w:numPr>
          <w:ilvl w:val="1"/>
          <w:numId w:val="7"/>
        </w:numPr>
        <w:tabs>
          <w:tab w:val="left" w:pos="450"/>
        </w:tabs>
        <w:spacing w:line="271" w:lineRule="auto"/>
        <w:ind w:right="111" w:firstLine="0"/>
        <w:rPr>
          <w:i/>
          <w:color w:val="00B0F0"/>
        </w:rPr>
      </w:pPr>
      <w:r>
        <w:rPr>
          <w:w w:val="110"/>
        </w:rPr>
        <w:t>Submission</w:t>
      </w:r>
      <w:r>
        <w:rPr>
          <w:spacing w:val="-1"/>
          <w:w w:val="110"/>
        </w:rPr>
        <w:t xml:space="preserve"> </w:t>
      </w:r>
      <w:r>
        <w:rPr>
          <w:w w:val="110"/>
        </w:rPr>
        <w:t>of</w:t>
      </w:r>
      <w:r>
        <w:rPr>
          <w:spacing w:val="-1"/>
          <w:w w:val="110"/>
        </w:rPr>
        <w:t xml:space="preserve"> </w:t>
      </w:r>
      <w:r>
        <w:rPr>
          <w:w w:val="110"/>
        </w:rPr>
        <w:t>Historical</w:t>
      </w:r>
      <w:r>
        <w:rPr>
          <w:spacing w:val="-1"/>
          <w:w w:val="110"/>
        </w:rPr>
        <w:t xml:space="preserve"> </w:t>
      </w:r>
      <w:r>
        <w:rPr>
          <w:w w:val="110"/>
        </w:rPr>
        <w:t>Actual</w:t>
      </w:r>
      <w:r>
        <w:rPr>
          <w:spacing w:val="-1"/>
          <w:w w:val="110"/>
        </w:rPr>
        <w:t xml:space="preserve"> </w:t>
      </w:r>
      <w:r>
        <w:rPr>
          <w:w w:val="110"/>
        </w:rPr>
        <w:t>Costs</w:t>
      </w:r>
      <w:r>
        <w:rPr>
          <w:spacing w:val="-1"/>
          <w:w w:val="110"/>
        </w:rPr>
        <w:t xml:space="preserve"> </w:t>
      </w:r>
      <w:r>
        <w:rPr>
          <w:w w:val="110"/>
        </w:rPr>
        <w:t>Incurred.</w:t>
      </w:r>
      <w:r>
        <w:rPr>
          <w:spacing w:val="-3"/>
          <w:w w:val="110"/>
        </w:rPr>
        <w:t xml:space="preserve"> </w:t>
      </w:r>
      <w:r w:rsidRPr="00755B2B">
        <w:rPr>
          <w:i/>
          <w:color w:val="00B0F0"/>
          <w:w w:val="110"/>
        </w:rPr>
        <w:t>(Insert</w:t>
      </w:r>
      <w:r w:rsidRPr="00755B2B">
        <w:rPr>
          <w:i/>
          <w:color w:val="00B0F0"/>
          <w:spacing w:val="-1"/>
          <w:w w:val="110"/>
        </w:rPr>
        <w:t xml:space="preserve"> </w:t>
      </w:r>
      <w:r w:rsidRPr="00755B2B">
        <w:rPr>
          <w:i/>
          <w:color w:val="00B0F0"/>
          <w:w w:val="110"/>
        </w:rPr>
        <w:t>in</w:t>
      </w:r>
      <w:r w:rsidRPr="00755B2B">
        <w:rPr>
          <w:i/>
          <w:color w:val="00B0F0"/>
          <w:spacing w:val="-1"/>
          <w:w w:val="110"/>
        </w:rPr>
        <w:t xml:space="preserve"> </w:t>
      </w:r>
      <w:r w:rsidRPr="00755B2B">
        <w:rPr>
          <w:i/>
          <w:color w:val="00B0F0"/>
          <w:w w:val="110"/>
        </w:rPr>
        <w:t>RFPs</w:t>
      </w:r>
      <w:r w:rsidRPr="00755B2B">
        <w:rPr>
          <w:i/>
          <w:color w:val="00B0F0"/>
          <w:spacing w:val="-1"/>
          <w:w w:val="110"/>
        </w:rPr>
        <w:t xml:space="preserve"> </w:t>
      </w:r>
      <w:r w:rsidRPr="00755B2B">
        <w:rPr>
          <w:i/>
          <w:color w:val="00B0F0"/>
          <w:w w:val="110"/>
        </w:rPr>
        <w:t>for</w:t>
      </w:r>
      <w:r w:rsidRPr="00755B2B">
        <w:rPr>
          <w:i/>
          <w:color w:val="00B0F0"/>
          <w:spacing w:val="-1"/>
          <w:w w:val="110"/>
        </w:rPr>
        <w:t xml:space="preserve"> </w:t>
      </w:r>
      <w:r w:rsidRPr="00755B2B">
        <w:rPr>
          <w:i/>
          <w:color w:val="00B0F0"/>
          <w:w w:val="110"/>
        </w:rPr>
        <w:t>follow-on</w:t>
      </w:r>
      <w:r w:rsidRPr="00755B2B">
        <w:rPr>
          <w:i/>
          <w:color w:val="00B0F0"/>
          <w:spacing w:val="-1"/>
          <w:w w:val="110"/>
        </w:rPr>
        <w:t xml:space="preserve"> </w:t>
      </w:r>
      <w:r w:rsidRPr="00755B2B">
        <w:rPr>
          <w:i/>
          <w:color w:val="00B0F0"/>
          <w:w w:val="110"/>
        </w:rPr>
        <w:t>efforts</w:t>
      </w:r>
      <w:r w:rsidRPr="00755B2B">
        <w:rPr>
          <w:i/>
          <w:color w:val="00B0F0"/>
          <w:spacing w:val="-1"/>
          <w:w w:val="110"/>
        </w:rPr>
        <w:t xml:space="preserve"> </w:t>
      </w:r>
      <w:r w:rsidRPr="00755B2B">
        <w:rPr>
          <w:i/>
          <w:color w:val="00B0F0"/>
          <w:w w:val="110"/>
        </w:rPr>
        <w:t>as</w:t>
      </w:r>
      <w:r w:rsidRPr="00755B2B">
        <w:rPr>
          <w:i/>
          <w:color w:val="00B0F0"/>
          <w:spacing w:val="-1"/>
          <w:w w:val="110"/>
        </w:rPr>
        <w:t xml:space="preserve"> </w:t>
      </w:r>
      <w:r w:rsidRPr="00755B2B">
        <w:rPr>
          <w:i/>
          <w:color w:val="00B0F0"/>
          <w:w w:val="110"/>
        </w:rPr>
        <w:t>applicable. The contracting officer may identify specific contracts for which submission of actual cost data is required (for example, the last three lot buys of the same item</w:t>
      </w:r>
      <w:proofErr w:type="gramStart"/>
      <w:r w:rsidRPr="00755B2B">
        <w:rPr>
          <w:i/>
          <w:color w:val="00B0F0"/>
          <w:w w:val="110"/>
        </w:rPr>
        <w:t>), or</w:t>
      </w:r>
      <w:proofErr w:type="gramEnd"/>
      <w:r w:rsidRPr="00755B2B">
        <w:rPr>
          <w:i/>
          <w:color w:val="00B0F0"/>
          <w:w w:val="110"/>
        </w:rPr>
        <w:t xml:space="preserve"> may require that the contractor identify its most recent sales of the items to any customers, if the contractor’s sales base is broader than</w:t>
      </w:r>
      <w:r w:rsidRPr="00755B2B">
        <w:rPr>
          <w:i/>
          <w:color w:val="00B0F0"/>
          <w:spacing w:val="15"/>
          <w:w w:val="110"/>
        </w:rPr>
        <w:t xml:space="preserve"> </w:t>
      </w:r>
      <w:r w:rsidRPr="00755B2B">
        <w:rPr>
          <w:i/>
          <w:color w:val="00B0F0"/>
          <w:w w:val="110"/>
        </w:rPr>
        <w:t>the</w:t>
      </w:r>
      <w:r w:rsidRPr="00755B2B">
        <w:rPr>
          <w:i/>
          <w:color w:val="00B0F0"/>
          <w:spacing w:val="15"/>
          <w:w w:val="110"/>
        </w:rPr>
        <w:t xml:space="preserve"> </w:t>
      </w:r>
      <w:r w:rsidRPr="00755B2B">
        <w:rPr>
          <w:i/>
          <w:color w:val="00B0F0"/>
          <w:w w:val="110"/>
        </w:rPr>
        <w:t>current</w:t>
      </w:r>
      <w:r w:rsidRPr="00755B2B">
        <w:rPr>
          <w:i/>
          <w:color w:val="00B0F0"/>
          <w:spacing w:val="15"/>
          <w:w w:val="110"/>
        </w:rPr>
        <w:t xml:space="preserve"> </w:t>
      </w:r>
      <w:r w:rsidRPr="00755B2B">
        <w:rPr>
          <w:i/>
          <w:color w:val="00B0F0"/>
          <w:w w:val="110"/>
        </w:rPr>
        <w:t>buying</w:t>
      </w:r>
      <w:r w:rsidRPr="00755B2B">
        <w:rPr>
          <w:i/>
          <w:color w:val="00B0F0"/>
          <w:spacing w:val="15"/>
          <w:w w:val="110"/>
        </w:rPr>
        <w:t xml:space="preserve"> </w:t>
      </w:r>
      <w:r w:rsidRPr="00755B2B">
        <w:rPr>
          <w:i/>
          <w:color w:val="00B0F0"/>
          <w:w w:val="110"/>
        </w:rPr>
        <w:t>office.</w:t>
      </w:r>
      <w:r w:rsidRPr="00755B2B">
        <w:rPr>
          <w:i/>
          <w:color w:val="00B0F0"/>
          <w:spacing w:val="15"/>
          <w:w w:val="110"/>
        </w:rPr>
        <w:t xml:space="preserve"> </w:t>
      </w:r>
      <w:r w:rsidRPr="00755B2B">
        <w:rPr>
          <w:i/>
          <w:color w:val="00B0F0"/>
          <w:w w:val="110"/>
        </w:rPr>
        <w:t>Language</w:t>
      </w:r>
      <w:r w:rsidRPr="00755B2B">
        <w:rPr>
          <w:i/>
          <w:color w:val="00B0F0"/>
          <w:spacing w:val="15"/>
          <w:w w:val="110"/>
        </w:rPr>
        <w:t xml:space="preserve"> </w:t>
      </w:r>
      <w:r w:rsidRPr="00755B2B">
        <w:rPr>
          <w:i/>
          <w:color w:val="00B0F0"/>
          <w:w w:val="110"/>
        </w:rPr>
        <w:t>may</w:t>
      </w:r>
      <w:r w:rsidRPr="00755B2B">
        <w:rPr>
          <w:i/>
          <w:color w:val="00B0F0"/>
          <w:spacing w:val="15"/>
          <w:w w:val="110"/>
        </w:rPr>
        <w:t xml:space="preserve"> </w:t>
      </w:r>
      <w:r w:rsidRPr="00755B2B">
        <w:rPr>
          <w:i/>
          <w:color w:val="00B0F0"/>
          <w:w w:val="110"/>
        </w:rPr>
        <w:t>be</w:t>
      </w:r>
      <w:r w:rsidRPr="00755B2B">
        <w:rPr>
          <w:i/>
          <w:color w:val="00B0F0"/>
          <w:spacing w:val="15"/>
          <w:w w:val="110"/>
        </w:rPr>
        <w:t xml:space="preserve"> </w:t>
      </w:r>
      <w:r w:rsidRPr="00755B2B">
        <w:rPr>
          <w:i/>
          <w:color w:val="00B0F0"/>
          <w:w w:val="110"/>
        </w:rPr>
        <w:t>tailored</w:t>
      </w:r>
      <w:r w:rsidRPr="00755B2B">
        <w:rPr>
          <w:i/>
          <w:color w:val="00B0F0"/>
          <w:spacing w:val="15"/>
          <w:w w:val="110"/>
        </w:rPr>
        <w:t xml:space="preserve"> </w:t>
      </w:r>
      <w:r w:rsidRPr="00755B2B">
        <w:rPr>
          <w:i/>
          <w:color w:val="00B0F0"/>
          <w:w w:val="110"/>
        </w:rPr>
        <w:t>to</w:t>
      </w:r>
      <w:r w:rsidRPr="00755B2B">
        <w:rPr>
          <w:i/>
          <w:color w:val="00B0F0"/>
          <w:spacing w:val="15"/>
          <w:w w:val="110"/>
        </w:rPr>
        <w:t xml:space="preserve"> </w:t>
      </w:r>
      <w:r w:rsidRPr="00755B2B">
        <w:rPr>
          <w:i/>
          <w:color w:val="00B0F0"/>
          <w:w w:val="110"/>
        </w:rPr>
        <w:t>request</w:t>
      </w:r>
      <w:r w:rsidRPr="00755B2B">
        <w:rPr>
          <w:i/>
          <w:color w:val="00B0F0"/>
          <w:spacing w:val="15"/>
          <w:w w:val="110"/>
        </w:rPr>
        <w:t xml:space="preserve"> </w:t>
      </w:r>
      <w:r w:rsidRPr="00755B2B">
        <w:rPr>
          <w:i/>
          <w:color w:val="00B0F0"/>
          <w:w w:val="110"/>
        </w:rPr>
        <w:t>insight</w:t>
      </w:r>
      <w:r w:rsidRPr="00755B2B">
        <w:rPr>
          <w:i/>
          <w:color w:val="00B0F0"/>
          <w:spacing w:val="15"/>
          <w:w w:val="110"/>
        </w:rPr>
        <w:t xml:space="preserve"> </w:t>
      </w:r>
      <w:r w:rsidRPr="00755B2B">
        <w:rPr>
          <w:i/>
          <w:color w:val="00B0F0"/>
          <w:w w:val="110"/>
        </w:rPr>
        <w:t>into</w:t>
      </w:r>
      <w:r w:rsidRPr="00755B2B">
        <w:rPr>
          <w:i/>
          <w:color w:val="00B0F0"/>
          <w:spacing w:val="15"/>
          <w:w w:val="110"/>
        </w:rPr>
        <w:t xml:space="preserve"> </w:t>
      </w:r>
      <w:r w:rsidRPr="00755B2B">
        <w:rPr>
          <w:i/>
          <w:color w:val="00B0F0"/>
          <w:w w:val="110"/>
        </w:rPr>
        <w:t>specific</w:t>
      </w:r>
      <w:r w:rsidRPr="00755B2B">
        <w:rPr>
          <w:i/>
          <w:color w:val="00B0F0"/>
          <w:spacing w:val="15"/>
          <w:w w:val="110"/>
        </w:rPr>
        <w:t xml:space="preserve"> </w:t>
      </w:r>
      <w:r w:rsidRPr="00755B2B">
        <w:rPr>
          <w:i/>
          <w:color w:val="00B0F0"/>
          <w:w w:val="110"/>
        </w:rPr>
        <w:t>areas</w:t>
      </w:r>
      <w:r w:rsidRPr="00755B2B">
        <w:rPr>
          <w:i/>
          <w:color w:val="00B0F0"/>
          <w:spacing w:val="15"/>
          <w:w w:val="110"/>
        </w:rPr>
        <w:t xml:space="preserve"> </w:t>
      </w:r>
      <w:r w:rsidRPr="00755B2B">
        <w:rPr>
          <w:i/>
          <w:color w:val="00B0F0"/>
          <w:w w:val="110"/>
        </w:rPr>
        <w:t>of cost (e.g., sustaining engineering hours). However, the contracting officer should take into consideration</w:t>
      </w:r>
      <w:r w:rsidRPr="00755B2B">
        <w:rPr>
          <w:i/>
          <w:color w:val="00B0F0"/>
          <w:spacing w:val="23"/>
          <w:w w:val="110"/>
        </w:rPr>
        <w:t xml:space="preserve"> </w:t>
      </w:r>
      <w:r w:rsidRPr="00755B2B">
        <w:rPr>
          <w:i/>
          <w:color w:val="00B0F0"/>
          <w:w w:val="110"/>
        </w:rPr>
        <w:t>the</w:t>
      </w:r>
      <w:r w:rsidRPr="00755B2B">
        <w:rPr>
          <w:i/>
          <w:color w:val="00B0F0"/>
          <w:spacing w:val="23"/>
          <w:w w:val="110"/>
        </w:rPr>
        <w:t xml:space="preserve"> </w:t>
      </w:r>
      <w:r w:rsidRPr="00755B2B">
        <w:rPr>
          <w:i/>
          <w:color w:val="00B0F0"/>
          <w:w w:val="110"/>
        </w:rPr>
        <w:t>extent</w:t>
      </w:r>
      <w:r w:rsidRPr="00755B2B">
        <w:rPr>
          <w:i/>
          <w:color w:val="00B0F0"/>
          <w:spacing w:val="23"/>
          <w:w w:val="110"/>
        </w:rPr>
        <w:t xml:space="preserve"> </w:t>
      </w:r>
      <w:r w:rsidRPr="00755B2B">
        <w:rPr>
          <w:i/>
          <w:color w:val="00B0F0"/>
          <w:w w:val="110"/>
        </w:rPr>
        <w:t>to</w:t>
      </w:r>
      <w:r w:rsidRPr="00755B2B">
        <w:rPr>
          <w:i/>
          <w:color w:val="00B0F0"/>
          <w:spacing w:val="23"/>
          <w:w w:val="110"/>
        </w:rPr>
        <w:t xml:space="preserve"> </w:t>
      </w:r>
      <w:r w:rsidRPr="00755B2B">
        <w:rPr>
          <w:i/>
          <w:color w:val="00B0F0"/>
          <w:w w:val="110"/>
        </w:rPr>
        <w:t>which</w:t>
      </w:r>
      <w:r w:rsidRPr="00755B2B">
        <w:rPr>
          <w:i/>
          <w:color w:val="00B0F0"/>
          <w:spacing w:val="23"/>
          <w:w w:val="110"/>
        </w:rPr>
        <w:t xml:space="preserve"> </w:t>
      </w:r>
      <w:r w:rsidRPr="00755B2B">
        <w:rPr>
          <w:i/>
          <w:color w:val="00B0F0"/>
          <w:w w:val="110"/>
        </w:rPr>
        <w:t>the</w:t>
      </w:r>
      <w:r w:rsidRPr="00755B2B">
        <w:rPr>
          <w:i/>
          <w:color w:val="00B0F0"/>
          <w:spacing w:val="23"/>
          <w:w w:val="110"/>
        </w:rPr>
        <w:t xml:space="preserve"> </w:t>
      </w:r>
      <w:r w:rsidRPr="00755B2B">
        <w:rPr>
          <w:i/>
          <w:color w:val="00B0F0"/>
          <w:w w:val="110"/>
        </w:rPr>
        <w:t>contractor’s</w:t>
      </w:r>
      <w:r w:rsidRPr="00755B2B">
        <w:rPr>
          <w:i/>
          <w:color w:val="00B0F0"/>
          <w:spacing w:val="23"/>
          <w:w w:val="110"/>
        </w:rPr>
        <w:t xml:space="preserve"> </w:t>
      </w:r>
      <w:r w:rsidRPr="00755B2B">
        <w:rPr>
          <w:i/>
          <w:color w:val="00B0F0"/>
          <w:w w:val="110"/>
        </w:rPr>
        <w:t>existing</w:t>
      </w:r>
      <w:r w:rsidRPr="00755B2B">
        <w:rPr>
          <w:i/>
          <w:color w:val="00B0F0"/>
          <w:spacing w:val="23"/>
          <w:w w:val="110"/>
        </w:rPr>
        <w:t xml:space="preserve"> </w:t>
      </w:r>
      <w:r w:rsidRPr="00755B2B">
        <w:rPr>
          <w:i/>
          <w:color w:val="00B0F0"/>
          <w:w w:val="110"/>
        </w:rPr>
        <w:t>business</w:t>
      </w:r>
      <w:r w:rsidRPr="00755B2B">
        <w:rPr>
          <w:i/>
          <w:color w:val="00B0F0"/>
          <w:spacing w:val="23"/>
          <w:w w:val="110"/>
        </w:rPr>
        <w:t xml:space="preserve"> </w:t>
      </w:r>
      <w:r w:rsidRPr="00755B2B">
        <w:rPr>
          <w:i/>
          <w:color w:val="00B0F0"/>
          <w:w w:val="110"/>
        </w:rPr>
        <w:t>systems</w:t>
      </w:r>
      <w:r w:rsidRPr="00755B2B">
        <w:rPr>
          <w:i/>
          <w:color w:val="00B0F0"/>
          <w:spacing w:val="23"/>
          <w:w w:val="110"/>
        </w:rPr>
        <w:t xml:space="preserve"> </w:t>
      </w:r>
      <w:r w:rsidRPr="00755B2B">
        <w:rPr>
          <w:i/>
          <w:color w:val="00B0F0"/>
          <w:w w:val="110"/>
        </w:rPr>
        <w:t>can</w:t>
      </w:r>
      <w:r w:rsidRPr="00755B2B">
        <w:rPr>
          <w:i/>
          <w:color w:val="00B0F0"/>
          <w:spacing w:val="23"/>
          <w:w w:val="110"/>
        </w:rPr>
        <w:t xml:space="preserve"> </w:t>
      </w:r>
      <w:r w:rsidRPr="00755B2B">
        <w:rPr>
          <w:i/>
          <w:color w:val="00B0F0"/>
          <w:w w:val="110"/>
        </w:rPr>
        <w:t>support</w:t>
      </w:r>
      <w:r w:rsidRPr="00755B2B">
        <w:rPr>
          <w:i/>
          <w:color w:val="00B0F0"/>
          <w:spacing w:val="23"/>
          <w:w w:val="110"/>
        </w:rPr>
        <w:t xml:space="preserve"> </w:t>
      </w:r>
      <w:r w:rsidRPr="00755B2B">
        <w:rPr>
          <w:i/>
          <w:color w:val="00B0F0"/>
          <w:w w:val="110"/>
        </w:rPr>
        <w:t>requests for granularity in reporting of actual costs incurred, as well as the potential time and cost involved in obtaining very detailed or low-level historical actuals.)</w:t>
      </w:r>
    </w:p>
    <w:p w14:paraId="6ED59A9E" w14:textId="77777777" w:rsidR="004E759F" w:rsidRDefault="004E759F" w:rsidP="004E759F">
      <w:pPr>
        <w:pStyle w:val="BodyText"/>
        <w:spacing w:before="4"/>
        <w:rPr>
          <w:i/>
          <w:sz w:val="21"/>
        </w:rPr>
      </w:pPr>
    </w:p>
    <w:p w14:paraId="139999AF" w14:textId="77777777" w:rsidR="004E759F" w:rsidRDefault="004E759F" w:rsidP="004E759F">
      <w:pPr>
        <w:pStyle w:val="ListParagraph"/>
        <w:numPr>
          <w:ilvl w:val="0"/>
          <w:numId w:val="6"/>
        </w:numPr>
        <w:tabs>
          <w:tab w:val="left" w:pos="388"/>
        </w:tabs>
        <w:spacing w:line="271" w:lineRule="auto"/>
        <w:ind w:right="421" w:firstLine="0"/>
      </w:pPr>
      <w:r>
        <w:rPr>
          <w:w w:val="105"/>
        </w:rPr>
        <w:t>The contractor shall provide the following information for these prior acquisitions</w:t>
      </w:r>
      <w:r w:rsidRPr="00755B2B">
        <w:rPr>
          <w:color w:val="00B0F0"/>
          <w:w w:val="105"/>
        </w:rPr>
        <w:t xml:space="preserve">: </w:t>
      </w:r>
      <w:r w:rsidRPr="00755B2B">
        <w:rPr>
          <w:i/>
          <w:color w:val="00B0F0"/>
          <w:w w:val="105"/>
        </w:rPr>
        <w:t>[contracting officer</w:t>
      </w:r>
      <w:r w:rsidRPr="00755B2B">
        <w:rPr>
          <w:i/>
          <w:color w:val="00B0F0"/>
          <w:spacing w:val="40"/>
          <w:w w:val="105"/>
        </w:rPr>
        <w:t xml:space="preserve"> </w:t>
      </w:r>
      <w:r w:rsidRPr="00755B2B">
        <w:rPr>
          <w:i/>
          <w:color w:val="00B0F0"/>
          <w:w w:val="105"/>
        </w:rPr>
        <w:t>identifies</w:t>
      </w:r>
      <w:r w:rsidRPr="00755B2B">
        <w:rPr>
          <w:i/>
          <w:color w:val="00B0F0"/>
          <w:spacing w:val="40"/>
          <w:w w:val="105"/>
        </w:rPr>
        <w:t xml:space="preserve"> </w:t>
      </w:r>
      <w:r w:rsidRPr="00755B2B">
        <w:rPr>
          <w:i/>
          <w:color w:val="00B0F0"/>
          <w:w w:val="105"/>
        </w:rPr>
        <w:t>the</w:t>
      </w:r>
      <w:r w:rsidRPr="00755B2B">
        <w:rPr>
          <w:i/>
          <w:color w:val="00B0F0"/>
          <w:spacing w:val="40"/>
          <w:w w:val="105"/>
        </w:rPr>
        <w:t xml:space="preserve"> </w:t>
      </w:r>
      <w:r w:rsidRPr="00755B2B">
        <w:rPr>
          <w:i/>
          <w:color w:val="00B0F0"/>
          <w:w w:val="105"/>
        </w:rPr>
        <w:t>specific</w:t>
      </w:r>
      <w:r w:rsidRPr="00755B2B">
        <w:rPr>
          <w:i/>
          <w:color w:val="00B0F0"/>
          <w:spacing w:val="40"/>
          <w:w w:val="105"/>
        </w:rPr>
        <w:t xml:space="preserve"> </w:t>
      </w:r>
      <w:r w:rsidRPr="00755B2B">
        <w:rPr>
          <w:i/>
          <w:color w:val="00B0F0"/>
          <w:w w:val="105"/>
        </w:rPr>
        <w:t>acquisitions</w:t>
      </w:r>
      <w:r w:rsidRPr="00755B2B">
        <w:rPr>
          <w:i/>
          <w:color w:val="00B0F0"/>
          <w:spacing w:val="40"/>
          <w:w w:val="105"/>
        </w:rPr>
        <w:t xml:space="preserve"> </w:t>
      </w:r>
      <w:r w:rsidRPr="00755B2B">
        <w:rPr>
          <w:i/>
          <w:color w:val="00B0F0"/>
          <w:w w:val="105"/>
        </w:rPr>
        <w:t>for</w:t>
      </w:r>
      <w:r w:rsidRPr="00755B2B">
        <w:rPr>
          <w:i/>
          <w:color w:val="00B0F0"/>
          <w:spacing w:val="40"/>
          <w:w w:val="105"/>
        </w:rPr>
        <w:t xml:space="preserve"> </w:t>
      </w:r>
      <w:r w:rsidRPr="00755B2B">
        <w:rPr>
          <w:i/>
          <w:color w:val="00B0F0"/>
          <w:w w:val="105"/>
        </w:rPr>
        <w:t>which</w:t>
      </w:r>
      <w:r w:rsidRPr="00755B2B">
        <w:rPr>
          <w:i/>
          <w:color w:val="00B0F0"/>
          <w:spacing w:val="40"/>
          <w:w w:val="105"/>
        </w:rPr>
        <w:t xml:space="preserve"> </w:t>
      </w:r>
      <w:r w:rsidRPr="00755B2B">
        <w:rPr>
          <w:i/>
          <w:color w:val="00B0F0"/>
          <w:w w:val="105"/>
        </w:rPr>
        <w:t>actual</w:t>
      </w:r>
      <w:r w:rsidRPr="00755B2B">
        <w:rPr>
          <w:i/>
          <w:color w:val="00B0F0"/>
          <w:spacing w:val="40"/>
          <w:w w:val="105"/>
        </w:rPr>
        <w:t xml:space="preserve"> </w:t>
      </w:r>
      <w:r w:rsidRPr="00755B2B">
        <w:rPr>
          <w:i/>
          <w:color w:val="00B0F0"/>
          <w:w w:val="105"/>
        </w:rPr>
        <w:t>cost</w:t>
      </w:r>
      <w:r w:rsidRPr="00755B2B">
        <w:rPr>
          <w:i/>
          <w:color w:val="00B0F0"/>
          <w:spacing w:val="40"/>
          <w:w w:val="105"/>
        </w:rPr>
        <w:t xml:space="preserve"> </w:t>
      </w:r>
      <w:r w:rsidRPr="00755B2B">
        <w:rPr>
          <w:i/>
          <w:color w:val="00B0F0"/>
          <w:w w:val="105"/>
        </w:rPr>
        <w:t>data</w:t>
      </w:r>
      <w:r w:rsidRPr="00755B2B">
        <w:rPr>
          <w:i/>
          <w:color w:val="00B0F0"/>
          <w:spacing w:val="40"/>
          <w:w w:val="105"/>
        </w:rPr>
        <w:t xml:space="preserve"> </w:t>
      </w:r>
      <w:r w:rsidRPr="00755B2B">
        <w:rPr>
          <w:i/>
          <w:color w:val="00B0F0"/>
          <w:w w:val="105"/>
        </w:rPr>
        <w:t>is</w:t>
      </w:r>
      <w:r w:rsidRPr="00755B2B">
        <w:rPr>
          <w:i/>
          <w:color w:val="00B0F0"/>
          <w:spacing w:val="40"/>
          <w:w w:val="105"/>
        </w:rPr>
        <w:t xml:space="preserve"> </w:t>
      </w:r>
      <w:r w:rsidRPr="00755B2B">
        <w:rPr>
          <w:i/>
          <w:color w:val="00B0F0"/>
          <w:w w:val="105"/>
        </w:rPr>
        <w:t>required.</w:t>
      </w:r>
      <w:r w:rsidRPr="00755B2B">
        <w:rPr>
          <w:i/>
          <w:color w:val="00B0F0"/>
          <w:spacing w:val="40"/>
          <w:w w:val="105"/>
        </w:rPr>
        <w:t xml:space="preserve"> </w:t>
      </w:r>
      <w:r w:rsidRPr="00755B2B">
        <w:rPr>
          <w:i/>
          <w:color w:val="00B0F0"/>
          <w:w w:val="105"/>
        </w:rPr>
        <w:t>Alternately,</w:t>
      </w:r>
      <w:r w:rsidRPr="00755B2B">
        <w:rPr>
          <w:i/>
          <w:color w:val="00B0F0"/>
          <w:spacing w:val="40"/>
          <w:w w:val="105"/>
        </w:rPr>
        <w:t xml:space="preserve"> </w:t>
      </w:r>
      <w:r w:rsidRPr="00755B2B">
        <w:rPr>
          <w:i/>
          <w:color w:val="00B0F0"/>
          <w:w w:val="105"/>
        </w:rPr>
        <w:t>the contracting</w:t>
      </w:r>
      <w:r w:rsidRPr="00755B2B">
        <w:rPr>
          <w:i/>
          <w:color w:val="00B0F0"/>
          <w:spacing w:val="33"/>
          <w:w w:val="105"/>
        </w:rPr>
        <w:t xml:space="preserve"> </w:t>
      </w:r>
      <w:r w:rsidRPr="00755B2B">
        <w:rPr>
          <w:i/>
          <w:color w:val="00B0F0"/>
          <w:w w:val="105"/>
        </w:rPr>
        <w:t>officer</w:t>
      </w:r>
      <w:r w:rsidRPr="00755B2B">
        <w:rPr>
          <w:i/>
          <w:color w:val="00B0F0"/>
          <w:spacing w:val="33"/>
          <w:w w:val="105"/>
        </w:rPr>
        <w:t xml:space="preserve"> </w:t>
      </w:r>
      <w:r w:rsidRPr="00755B2B">
        <w:rPr>
          <w:i/>
          <w:color w:val="00B0F0"/>
          <w:w w:val="105"/>
        </w:rPr>
        <w:t>may</w:t>
      </w:r>
      <w:r w:rsidRPr="00755B2B">
        <w:rPr>
          <w:i/>
          <w:color w:val="00B0F0"/>
          <w:spacing w:val="33"/>
          <w:w w:val="105"/>
        </w:rPr>
        <w:t xml:space="preserve"> </w:t>
      </w:r>
      <w:r w:rsidRPr="00755B2B">
        <w:rPr>
          <w:i/>
          <w:color w:val="00B0F0"/>
          <w:w w:val="105"/>
        </w:rPr>
        <w:t>require</w:t>
      </w:r>
      <w:r w:rsidRPr="00755B2B">
        <w:rPr>
          <w:i/>
          <w:color w:val="00B0F0"/>
          <w:spacing w:val="33"/>
          <w:w w:val="105"/>
        </w:rPr>
        <w:t xml:space="preserve"> </w:t>
      </w:r>
      <w:r w:rsidRPr="00755B2B">
        <w:rPr>
          <w:i/>
          <w:color w:val="00B0F0"/>
          <w:w w:val="105"/>
        </w:rPr>
        <w:t>the</w:t>
      </w:r>
      <w:r w:rsidRPr="00755B2B">
        <w:rPr>
          <w:i/>
          <w:color w:val="00B0F0"/>
          <w:spacing w:val="33"/>
          <w:w w:val="105"/>
        </w:rPr>
        <w:t xml:space="preserve"> </w:t>
      </w:r>
      <w:r w:rsidRPr="00755B2B">
        <w:rPr>
          <w:i/>
          <w:color w:val="00B0F0"/>
          <w:w w:val="105"/>
        </w:rPr>
        <w:t>contractor</w:t>
      </w:r>
      <w:r w:rsidRPr="00755B2B">
        <w:rPr>
          <w:i/>
          <w:color w:val="00B0F0"/>
          <w:spacing w:val="33"/>
          <w:w w:val="105"/>
        </w:rPr>
        <w:t xml:space="preserve"> </w:t>
      </w:r>
      <w:r w:rsidRPr="00755B2B">
        <w:rPr>
          <w:i/>
          <w:color w:val="00B0F0"/>
          <w:w w:val="105"/>
        </w:rPr>
        <w:t>to</w:t>
      </w:r>
      <w:r w:rsidRPr="00755B2B">
        <w:rPr>
          <w:i/>
          <w:color w:val="00B0F0"/>
          <w:spacing w:val="33"/>
          <w:w w:val="105"/>
        </w:rPr>
        <w:t xml:space="preserve"> </w:t>
      </w:r>
      <w:r w:rsidRPr="00755B2B">
        <w:rPr>
          <w:i/>
          <w:color w:val="00B0F0"/>
          <w:w w:val="105"/>
        </w:rPr>
        <w:t>identify</w:t>
      </w:r>
      <w:r w:rsidRPr="00755B2B">
        <w:rPr>
          <w:i/>
          <w:color w:val="00B0F0"/>
          <w:spacing w:val="33"/>
          <w:w w:val="105"/>
        </w:rPr>
        <w:t xml:space="preserve"> </w:t>
      </w:r>
      <w:r w:rsidRPr="00755B2B">
        <w:rPr>
          <w:i/>
          <w:color w:val="00B0F0"/>
          <w:w w:val="105"/>
        </w:rPr>
        <w:t>prior</w:t>
      </w:r>
      <w:r w:rsidRPr="00755B2B">
        <w:rPr>
          <w:i/>
          <w:color w:val="00B0F0"/>
          <w:spacing w:val="33"/>
          <w:w w:val="105"/>
        </w:rPr>
        <w:t xml:space="preserve"> </w:t>
      </w:r>
      <w:r w:rsidRPr="00755B2B">
        <w:rPr>
          <w:i/>
          <w:color w:val="00B0F0"/>
          <w:w w:val="105"/>
        </w:rPr>
        <w:t>and</w:t>
      </w:r>
      <w:r w:rsidRPr="00755B2B">
        <w:rPr>
          <w:i/>
          <w:color w:val="00B0F0"/>
          <w:spacing w:val="33"/>
          <w:w w:val="105"/>
        </w:rPr>
        <w:t xml:space="preserve"> </w:t>
      </w:r>
      <w:r w:rsidRPr="00755B2B">
        <w:rPr>
          <w:i/>
          <w:color w:val="00B0F0"/>
          <w:w w:val="105"/>
        </w:rPr>
        <w:t>current</w:t>
      </w:r>
      <w:r w:rsidRPr="00755B2B">
        <w:rPr>
          <w:i/>
          <w:color w:val="00B0F0"/>
          <w:spacing w:val="33"/>
          <w:w w:val="105"/>
        </w:rPr>
        <w:t xml:space="preserve"> </w:t>
      </w:r>
      <w:r w:rsidRPr="00755B2B">
        <w:rPr>
          <w:i/>
          <w:color w:val="00B0F0"/>
          <w:w w:val="105"/>
        </w:rPr>
        <w:t>contracts</w:t>
      </w:r>
      <w:r w:rsidRPr="00755B2B">
        <w:rPr>
          <w:i/>
          <w:color w:val="00B0F0"/>
          <w:spacing w:val="33"/>
          <w:w w:val="105"/>
        </w:rPr>
        <w:t xml:space="preserve"> </w:t>
      </w:r>
      <w:r w:rsidRPr="00755B2B">
        <w:rPr>
          <w:i/>
          <w:color w:val="00B0F0"/>
          <w:w w:val="105"/>
        </w:rPr>
        <w:t>for</w:t>
      </w:r>
      <w:r w:rsidRPr="00755B2B">
        <w:rPr>
          <w:i/>
          <w:color w:val="00B0F0"/>
          <w:spacing w:val="33"/>
          <w:w w:val="105"/>
        </w:rPr>
        <w:t xml:space="preserve"> </w:t>
      </w:r>
      <w:r w:rsidRPr="00755B2B">
        <w:rPr>
          <w:i/>
          <w:color w:val="00B0F0"/>
          <w:w w:val="105"/>
        </w:rPr>
        <w:t>the</w:t>
      </w:r>
      <w:r w:rsidRPr="00755B2B">
        <w:rPr>
          <w:i/>
          <w:color w:val="00B0F0"/>
          <w:spacing w:val="33"/>
          <w:w w:val="105"/>
        </w:rPr>
        <w:t xml:space="preserve"> </w:t>
      </w:r>
      <w:r w:rsidRPr="00755B2B">
        <w:rPr>
          <w:i/>
          <w:color w:val="00B0F0"/>
          <w:w w:val="105"/>
        </w:rPr>
        <w:t>same items</w:t>
      </w:r>
      <w:r w:rsidRPr="00755B2B">
        <w:rPr>
          <w:i/>
          <w:color w:val="00B0F0"/>
          <w:spacing w:val="39"/>
          <w:w w:val="105"/>
        </w:rPr>
        <w:t xml:space="preserve"> </w:t>
      </w:r>
      <w:r w:rsidRPr="00755B2B">
        <w:rPr>
          <w:i/>
          <w:color w:val="00B0F0"/>
          <w:w w:val="105"/>
        </w:rPr>
        <w:t>covered</w:t>
      </w:r>
      <w:r w:rsidRPr="00755B2B">
        <w:rPr>
          <w:i/>
          <w:color w:val="00B0F0"/>
          <w:spacing w:val="39"/>
          <w:w w:val="105"/>
        </w:rPr>
        <w:t xml:space="preserve"> </w:t>
      </w:r>
      <w:r w:rsidRPr="00755B2B">
        <w:rPr>
          <w:i/>
          <w:color w:val="00B0F0"/>
          <w:w w:val="105"/>
        </w:rPr>
        <w:t>in</w:t>
      </w:r>
      <w:r w:rsidRPr="00755B2B">
        <w:rPr>
          <w:i/>
          <w:color w:val="00B0F0"/>
          <w:spacing w:val="39"/>
          <w:w w:val="105"/>
        </w:rPr>
        <w:t xml:space="preserve"> </w:t>
      </w:r>
      <w:r w:rsidRPr="00755B2B">
        <w:rPr>
          <w:i/>
          <w:color w:val="00B0F0"/>
          <w:w w:val="105"/>
        </w:rPr>
        <w:t>this</w:t>
      </w:r>
      <w:r w:rsidRPr="00755B2B">
        <w:rPr>
          <w:i/>
          <w:color w:val="00B0F0"/>
          <w:spacing w:val="39"/>
          <w:w w:val="105"/>
        </w:rPr>
        <w:t xml:space="preserve"> </w:t>
      </w:r>
      <w:r w:rsidRPr="00755B2B">
        <w:rPr>
          <w:i/>
          <w:color w:val="00B0F0"/>
          <w:w w:val="105"/>
        </w:rPr>
        <w:t>RFP.]</w:t>
      </w:r>
      <w:r w:rsidRPr="00755B2B">
        <w:rPr>
          <w:i/>
          <w:color w:val="00B0F0"/>
          <w:spacing w:val="39"/>
          <w:w w:val="105"/>
        </w:rPr>
        <w:t xml:space="preserve"> </w:t>
      </w:r>
      <w:r>
        <w:rPr>
          <w:w w:val="105"/>
        </w:rPr>
        <w:t>For</w:t>
      </w:r>
      <w:r>
        <w:rPr>
          <w:spacing w:val="39"/>
          <w:w w:val="105"/>
        </w:rPr>
        <w:t xml:space="preserve"> </w:t>
      </w:r>
      <w:r>
        <w:rPr>
          <w:w w:val="105"/>
        </w:rPr>
        <w:t>these</w:t>
      </w:r>
      <w:r>
        <w:rPr>
          <w:spacing w:val="39"/>
          <w:w w:val="105"/>
        </w:rPr>
        <w:t xml:space="preserve"> </w:t>
      </w:r>
      <w:r>
        <w:rPr>
          <w:w w:val="105"/>
        </w:rPr>
        <w:t>contracts,</w:t>
      </w:r>
      <w:r>
        <w:rPr>
          <w:spacing w:val="39"/>
          <w:w w:val="105"/>
        </w:rPr>
        <w:t xml:space="preserve"> </w:t>
      </w:r>
      <w:r>
        <w:rPr>
          <w:w w:val="105"/>
        </w:rPr>
        <w:t>the</w:t>
      </w:r>
      <w:r>
        <w:rPr>
          <w:spacing w:val="39"/>
          <w:w w:val="105"/>
        </w:rPr>
        <w:t xml:space="preserve"> </w:t>
      </w:r>
      <w:r>
        <w:rPr>
          <w:w w:val="105"/>
        </w:rPr>
        <w:t>contractor</w:t>
      </w:r>
      <w:r>
        <w:rPr>
          <w:spacing w:val="39"/>
          <w:w w:val="105"/>
        </w:rPr>
        <w:t xml:space="preserve"> </w:t>
      </w:r>
      <w:r>
        <w:rPr>
          <w:w w:val="105"/>
        </w:rPr>
        <w:t>shall</w:t>
      </w:r>
      <w:r>
        <w:rPr>
          <w:spacing w:val="39"/>
          <w:w w:val="105"/>
        </w:rPr>
        <w:t xml:space="preserve"> </w:t>
      </w:r>
      <w:r>
        <w:rPr>
          <w:w w:val="105"/>
        </w:rPr>
        <w:t>provide</w:t>
      </w:r>
      <w:r>
        <w:rPr>
          <w:spacing w:val="39"/>
          <w:w w:val="105"/>
        </w:rPr>
        <w:t xml:space="preserve"> </w:t>
      </w:r>
      <w:r>
        <w:rPr>
          <w:w w:val="105"/>
        </w:rPr>
        <w:t>the</w:t>
      </w:r>
      <w:r>
        <w:rPr>
          <w:spacing w:val="39"/>
          <w:w w:val="105"/>
        </w:rPr>
        <w:t xml:space="preserve"> </w:t>
      </w:r>
      <w:r>
        <w:rPr>
          <w:w w:val="105"/>
        </w:rPr>
        <w:t xml:space="preserve">following </w:t>
      </w:r>
      <w:r>
        <w:rPr>
          <w:spacing w:val="-2"/>
          <w:w w:val="105"/>
        </w:rPr>
        <w:t>information:</w:t>
      </w:r>
    </w:p>
    <w:p w14:paraId="06A992D6" w14:textId="77777777" w:rsidR="004E759F" w:rsidRDefault="004E759F" w:rsidP="004E759F">
      <w:pPr>
        <w:pStyle w:val="BodyText"/>
        <w:spacing w:before="3"/>
        <w:rPr>
          <w:sz w:val="21"/>
        </w:rPr>
      </w:pPr>
    </w:p>
    <w:p w14:paraId="3272E16D" w14:textId="77777777" w:rsidR="004E759F" w:rsidRDefault="004E759F" w:rsidP="004E759F">
      <w:pPr>
        <w:pStyle w:val="ListParagraph"/>
        <w:numPr>
          <w:ilvl w:val="1"/>
          <w:numId w:val="6"/>
        </w:numPr>
        <w:tabs>
          <w:tab w:val="left" w:pos="353"/>
        </w:tabs>
        <w:ind w:left="353" w:hanging="243"/>
      </w:pPr>
      <w:r>
        <w:rPr>
          <w:w w:val="105"/>
        </w:rPr>
        <w:t>contract</w:t>
      </w:r>
      <w:r>
        <w:rPr>
          <w:spacing w:val="7"/>
          <w:w w:val="105"/>
        </w:rPr>
        <w:t xml:space="preserve"> </w:t>
      </w:r>
      <w:r>
        <w:rPr>
          <w:w w:val="105"/>
        </w:rPr>
        <w:t>number</w:t>
      </w:r>
      <w:r>
        <w:rPr>
          <w:spacing w:val="8"/>
          <w:w w:val="105"/>
        </w:rPr>
        <w:t xml:space="preserve"> </w:t>
      </w:r>
      <w:r>
        <w:rPr>
          <w:w w:val="105"/>
        </w:rPr>
        <w:t>(including</w:t>
      </w:r>
      <w:r>
        <w:rPr>
          <w:spacing w:val="7"/>
          <w:w w:val="105"/>
        </w:rPr>
        <w:t xml:space="preserve"> </w:t>
      </w:r>
      <w:r>
        <w:rPr>
          <w:w w:val="105"/>
        </w:rPr>
        <w:t>modification</w:t>
      </w:r>
      <w:r>
        <w:rPr>
          <w:spacing w:val="8"/>
          <w:w w:val="105"/>
        </w:rPr>
        <w:t xml:space="preserve"> </w:t>
      </w:r>
      <w:r>
        <w:rPr>
          <w:w w:val="105"/>
        </w:rPr>
        <w:t>number</w:t>
      </w:r>
      <w:r>
        <w:rPr>
          <w:spacing w:val="7"/>
          <w:w w:val="105"/>
        </w:rPr>
        <w:t xml:space="preserve"> </w:t>
      </w:r>
      <w:r>
        <w:rPr>
          <w:w w:val="105"/>
        </w:rPr>
        <w:t>if</w:t>
      </w:r>
      <w:r>
        <w:rPr>
          <w:spacing w:val="8"/>
          <w:w w:val="105"/>
        </w:rPr>
        <w:t xml:space="preserve"> </w:t>
      </w:r>
      <w:r>
        <w:rPr>
          <w:w w:val="105"/>
        </w:rPr>
        <w:t>applicable)</w:t>
      </w:r>
      <w:r>
        <w:rPr>
          <w:spacing w:val="7"/>
          <w:w w:val="105"/>
        </w:rPr>
        <w:t xml:space="preserve"> </w:t>
      </w:r>
      <w:r>
        <w:rPr>
          <w:w w:val="105"/>
        </w:rPr>
        <w:t>or</w:t>
      </w:r>
      <w:r>
        <w:rPr>
          <w:spacing w:val="8"/>
          <w:w w:val="105"/>
        </w:rPr>
        <w:t xml:space="preserve"> </w:t>
      </w:r>
      <w:r>
        <w:rPr>
          <w:w w:val="105"/>
        </w:rPr>
        <w:t>other</w:t>
      </w:r>
      <w:r>
        <w:rPr>
          <w:spacing w:val="7"/>
          <w:w w:val="105"/>
        </w:rPr>
        <w:t xml:space="preserve"> </w:t>
      </w:r>
      <w:proofErr w:type="gramStart"/>
      <w:r>
        <w:rPr>
          <w:spacing w:val="-2"/>
          <w:w w:val="105"/>
        </w:rPr>
        <w:t>identifier;</w:t>
      </w:r>
      <w:proofErr w:type="gramEnd"/>
    </w:p>
    <w:p w14:paraId="7C3EE996" w14:textId="77777777" w:rsidR="004E759F" w:rsidRDefault="004E759F" w:rsidP="004E759F">
      <w:pPr>
        <w:pStyle w:val="BodyText"/>
        <w:spacing w:before="11"/>
        <w:rPr>
          <w:sz w:val="23"/>
        </w:rPr>
      </w:pPr>
    </w:p>
    <w:p w14:paraId="14941B47" w14:textId="77777777" w:rsidR="004E759F" w:rsidRDefault="004E759F" w:rsidP="004E759F">
      <w:pPr>
        <w:pStyle w:val="ListParagraph"/>
        <w:numPr>
          <w:ilvl w:val="1"/>
          <w:numId w:val="6"/>
        </w:numPr>
        <w:tabs>
          <w:tab w:val="left" w:pos="361"/>
        </w:tabs>
        <w:ind w:left="361" w:hanging="251"/>
      </w:pPr>
      <w:r>
        <w:rPr>
          <w:w w:val="105"/>
        </w:rPr>
        <w:t>contract</w:t>
      </w:r>
      <w:r>
        <w:rPr>
          <w:spacing w:val="20"/>
          <w:w w:val="105"/>
        </w:rPr>
        <w:t xml:space="preserve"> </w:t>
      </w:r>
      <w:proofErr w:type="gramStart"/>
      <w:r>
        <w:rPr>
          <w:spacing w:val="-2"/>
          <w:w w:val="105"/>
        </w:rPr>
        <w:t>type;</w:t>
      </w:r>
      <w:proofErr w:type="gramEnd"/>
    </w:p>
    <w:p w14:paraId="10E728F8" w14:textId="77777777" w:rsidR="004E759F" w:rsidRDefault="004E759F" w:rsidP="004E759F">
      <w:pPr>
        <w:pStyle w:val="BodyText"/>
        <w:spacing w:before="10"/>
        <w:rPr>
          <w:sz w:val="23"/>
        </w:rPr>
      </w:pPr>
    </w:p>
    <w:p w14:paraId="0F1B7216" w14:textId="77777777" w:rsidR="004E759F" w:rsidRDefault="004E759F" w:rsidP="004E759F">
      <w:pPr>
        <w:pStyle w:val="ListParagraph"/>
        <w:numPr>
          <w:ilvl w:val="1"/>
          <w:numId w:val="6"/>
        </w:numPr>
        <w:tabs>
          <w:tab w:val="left" w:pos="346"/>
        </w:tabs>
        <w:ind w:left="346" w:hanging="236"/>
      </w:pPr>
      <w:r>
        <w:rPr>
          <w:w w:val="105"/>
        </w:rPr>
        <w:t>contract</w:t>
      </w:r>
      <w:r>
        <w:rPr>
          <w:spacing w:val="20"/>
          <w:w w:val="105"/>
        </w:rPr>
        <w:t xml:space="preserve"> </w:t>
      </w:r>
      <w:proofErr w:type="gramStart"/>
      <w:r>
        <w:rPr>
          <w:spacing w:val="-2"/>
          <w:w w:val="105"/>
        </w:rPr>
        <w:t>quantity;</w:t>
      </w:r>
      <w:proofErr w:type="gramEnd"/>
    </w:p>
    <w:p w14:paraId="2AF46E1D" w14:textId="77777777" w:rsidR="004E759F" w:rsidRDefault="004E759F" w:rsidP="004E759F">
      <w:pPr>
        <w:pStyle w:val="BodyText"/>
        <w:spacing w:before="11"/>
        <w:rPr>
          <w:sz w:val="23"/>
        </w:rPr>
      </w:pPr>
    </w:p>
    <w:p w14:paraId="7E312A3E" w14:textId="77777777" w:rsidR="004E759F" w:rsidRDefault="004E759F" w:rsidP="004E759F">
      <w:pPr>
        <w:pStyle w:val="ListParagraph"/>
        <w:numPr>
          <w:ilvl w:val="1"/>
          <w:numId w:val="6"/>
        </w:numPr>
        <w:tabs>
          <w:tab w:val="left" w:pos="361"/>
        </w:tabs>
        <w:ind w:left="361" w:hanging="251"/>
      </w:pPr>
      <w:r>
        <w:rPr>
          <w:w w:val="105"/>
        </w:rPr>
        <w:t>contract</w:t>
      </w:r>
      <w:r>
        <w:rPr>
          <w:spacing w:val="18"/>
          <w:w w:val="105"/>
        </w:rPr>
        <w:t xml:space="preserve"> </w:t>
      </w:r>
      <w:r>
        <w:rPr>
          <w:w w:val="105"/>
        </w:rPr>
        <w:t>price;</w:t>
      </w:r>
      <w:r>
        <w:rPr>
          <w:spacing w:val="19"/>
          <w:w w:val="105"/>
        </w:rPr>
        <w:t xml:space="preserve"> </w:t>
      </w:r>
      <w:r>
        <w:rPr>
          <w:spacing w:val="-5"/>
          <w:w w:val="105"/>
        </w:rPr>
        <w:t>and</w:t>
      </w:r>
    </w:p>
    <w:p w14:paraId="3F2E9950" w14:textId="77777777" w:rsidR="004E759F" w:rsidRDefault="004E759F" w:rsidP="004E759F">
      <w:pPr>
        <w:pStyle w:val="BodyText"/>
        <w:spacing w:before="11"/>
        <w:rPr>
          <w:sz w:val="23"/>
        </w:rPr>
      </w:pPr>
    </w:p>
    <w:p w14:paraId="79BC7796" w14:textId="77777777" w:rsidR="004E759F" w:rsidRDefault="004E759F" w:rsidP="004E759F">
      <w:pPr>
        <w:pStyle w:val="ListParagraph"/>
        <w:numPr>
          <w:ilvl w:val="1"/>
          <w:numId w:val="6"/>
        </w:numPr>
        <w:tabs>
          <w:tab w:val="left" w:pos="352"/>
        </w:tabs>
        <w:spacing w:line="271" w:lineRule="auto"/>
        <w:ind w:left="110" w:right="1025" w:firstLine="0"/>
      </w:pPr>
      <w:r>
        <w:rPr>
          <w:w w:val="105"/>
        </w:rPr>
        <w:t>actual cost incurred, including a breakout of actuals as recurring/non-recurring costs. If</w:t>
      </w:r>
      <w:r>
        <w:rPr>
          <w:spacing w:val="40"/>
          <w:w w:val="105"/>
        </w:rPr>
        <w:t xml:space="preserve"> </w:t>
      </w:r>
      <w:r>
        <w:rPr>
          <w:w w:val="105"/>
        </w:rPr>
        <w:t>performance is not complete on any of the specified contract actions, provide an estimate to</w:t>
      </w:r>
      <w:r>
        <w:rPr>
          <w:spacing w:val="40"/>
          <w:w w:val="105"/>
        </w:rPr>
        <w:t xml:space="preserve"> </w:t>
      </w:r>
      <w:r>
        <w:rPr>
          <w:w w:val="105"/>
        </w:rPr>
        <w:t>complete and the basis for that estimate.</w:t>
      </w:r>
    </w:p>
    <w:p w14:paraId="4E44BA6A" w14:textId="77777777" w:rsidR="004E759F" w:rsidRDefault="004E759F" w:rsidP="004E759F">
      <w:pPr>
        <w:pStyle w:val="BodyText"/>
        <w:spacing w:before="1"/>
        <w:rPr>
          <w:sz w:val="21"/>
        </w:rPr>
      </w:pPr>
    </w:p>
    <w:p w14:paraId="3DB05757" w14:textId="77777777" w:rsidR="004E759F" w:rsidRDefault="004E759F" w:rsidP="004E759F">
      <w:pPr>
        <w:pStyle w:val="ListParagraph"/>
        <w:numPr>
          <w:ilvl w:val="0"/>
          <w:numId w:val="6"/>
        </w:numPr>
        <w:tabs>
          <w:tab w:val="left" w:pos="450"/>
        </w:tabs>
        <w:spacing w:before="1" w:line="271" w:lineRule="auto"/>
        <w:ind w:right="279" w:firstLine="0"/>
      </w:pPr>
      <w:r>
        <w:rPr>
          <w:w w:val="105"/>
        </w:rPr>
        <w:t>The contractor shall also request that its top five major sole source subcontractors provide the information listed in the above paragraphs (i) a. through e. on prior contracts for items the prime is</w:t>
      </w:r>
      <w:r>
        <w:rPr>
          <w:spacing w:val="40"/>
          <w:w w:val="105"/>
        </w:rPr>
        <w:t xml:space="preserve"> </w:t>
      </w:r>
      <w:r>
        <w:rPr>
          <w:w w:val="105"/>
        </w:rPr>
        <w:t>purchasing</w:t>
      </w:r>
      <w:r>
        <w:rPr>
          <w:spacing w:val="20"/>
          <w:w w:val="105"/>
        </w:rPr>
        <w:t xml:space="preserve"> </w:t>
      </w:r>
      <w:r>
        <w:rPr>
          <w:w w:val="105"/>
        </w:rPr>
        <w:t>from</w:t>
      </w:r>
      <w:r>
        <w:rPr>
          <w:spacing w:val="20"/>
          <w:w w:val="105"/>
        </w:rPr>
        <w:t xml:space="preserve"> </w:t>
      </w:r>
      <w:r>
        <w:rPr>
          <w:w w:val="105"/>
        </w:rPr>
        <w:t>the</w:t>
      </w:r>
      <w:r>
        <w:rPr>
          <w:spacing w:val="20"/>
          <w:w w:val="105"/>
        </w:rPr>
        <w:t xml:space="preserve"> </w:t>
      </w:r>
      <w:r>
        <w:rPr>
          <w:w w:val="105"/>
        </w:rPr>
        <w:t>subcontractors</w:t>
      </w:r>
      <w:r>
        <w:rPr>
          <w:spacing w:val="20"/>
          <w:w w:val="105"/>
        </w:rPr>
        <w:t xml:space="preserve"> </w:t>
      </w:r>
      <w:r>
        <w:rPr>
          <w:w w:val="105"/>
        </w:rPr>
        <w:t>for</w:t>
      </w:r>
      <w:r>
        <w:rPr>
          <w:spacing w:val="20"/>
          <w:w w:val="105"/>
        </w:rPr>
        <w:t xml:space="preserve"> </w:t>
      </w:r>
      <w:r>
        <w:rPr>
          <w:w w:val="105"/>
        </w:rPr>
        <w:t>this</w:t>
      </w:r>
      <w:r>
        <w:rPr>
          <w:spacing w:val="20"/>
          <w:w w:val="105"/>
        </w:rPr>
        <w:t xml:space="preserve"> </w:t>
      </w:r>
      <w:r>
        <w:rPr>
          <w:w w:val="105"/>
        </w:rPr>
        <w:t>effort.</w:t>
      </w:r>
      <w:r>
        <w:rPr>
          <w:spacing w:val="20"/>
          <w:w w:val="105"/>
        </w:rPr>
        <w:t xml:space="preserve"> </w:t>
      </w:r>
      <w:r>
        <w:rPr>
          <w:w w:val="105"/>
        </w:rPr>
        <w:t>If</w:t>
      </w:r>
      <w:r>
        <w:rPr>
          <w:spacing w:val="20"/>
          <w:w w:val="105"/>
        </w:rPr>
        <w:t xml:space="preserve"> </w:t>
      </w:r>
      <w:r>
        <w:rPr>
          <w:w w:val="105"/>
        </w:rPr>
        <w:t>a</w:t>
      </w:r>
      <w:r>
        <w:rPr>
          <w:spacing w:val="20"/>
          <w:w w:val="105"/>
        </w:rPr>
        <w:t xml:space="preserve"> </w:t>
      </w:r>
      <w:r>
        <w:rPr>
          <w:w w:val="105"/>
        </w:rPr>
        <w:t>subcontractor’s</w:t>
      </w:r>
      <w:r>
        <w:rPr>
          <w:spacing w:val="20"/>
          <w:w w:val="105"/>
        </w:rPr>
        <w:t xml:space="preserve"> </w:t>
      </w:r>
      <w:r>
        <w:rPr>
          <w:w w:val="105"/>
        </w:rPr>
        <w:t>information</w:t>
      </w:r>
      <w:r>
        <w:rPr>
          <w:spacing w:val="20"/>
          <w:w w:val="105"/>
        </w:rPr>
        <w:t xml:space="preserve"> </w:t>
      </w:r>
      <w:r>
        <w:rPr>
          <w:w w:val="105"/>
        </w:rPr>
        <w:t>on</w:t>
      </w:r>
      <w:r>
        <w:rPr>
          <w:spacing w:val="20"/>
          <w:w w:val="105"/>
        </w:rPr>
        <w:t xml:space="preserve"> </w:t>
      </w:r>
      <w:r>
        <w:rPr>
          <w:w w:val="105"/>
        </w:rPr>
        <w:t>prior</w:t>
      </w:r>
      <w:r>
        <w:rPr>
          <w:spacing w:val="20"/>
          <w:w w:val="105"/>
        </w:rPr>
        <w:t xml:space="preserve"> </w:t>
      </w:r>
      <w:r>
        <w:rPr>
          <w:w w:val="105"/>
        </w:rPr>
        <w:t>actuals is not included in the prime’s proposal, the proposal should identify status and anticipated receipt</w:t>
      </w:r>
      <w:r>
        <w:rPr>
          <w:spacing w:val="40"/>
          <w:w w:val="105"/>
        </w:rPr>
        <w:t xml:space="preserve"> </w:t>
      </w:r>
      <w:r>
        <w:rPr>
          <w:w w:val="105"/>
        </w:rPr>
        <w:t>date(s). If the subcontractor deems the information proprietary, the subcontractor may submit the information directly to the contracting officer.</w:t>
      </w:r>
    </w:p>
    <w:p w14:paraId="31136E7C" w14:textId="77777777" w:rsidR="004E759F" w:rsidRDefault="004E759F" w:rsidP="004E759F">
      <w:pPr>
        <w:spacing w:line="271" w:lineRule="auto"/>
        <w:sectPr w:rsidR="004E759F">
          <w:pgSz w:w="11910" w:h="16840"/>
          <w:pgMar w:top="820" w:right="740" w:bottom="280" w:left="740" w:header="720" w:footer="720" w:gutter="0"/>
          <w:cols w:space="720"/>
        </w:sectPr>
      </w:pPr>
    </w:p>
    <w:p w14:paraId="518268A2" w14:textId="77777777" w:rsidR="004E759F" w:rsidRDefault="004E759F" w:rsidP="004E759F">
      <w:pPr>
        <w:pStyle w:val="ListParagraph"/>
        <w:numPr>
          <w:ilvl w:val="1"/>
          <w:numId w:val="7"/>
        </w:numPr>
        <w:tabs>
          <w:tab w:val="left" w:pos="450"/>
        </w:tabs>
        <w:spacing w:before="82" w:line="271" w:lineRule="auto"/>
        <w:ind w:right="138" w:firstLine="0"/>
      </w:pPr>
      <w:r>
        <w:rPr>
          <w:w w:val="105"/>
        </w:rPr>
        <w:lastRenderedPageBreak/>
        <w:t>The proposal shall identify those actions where assist audits have been requested by the prime or sub-tier contractors and identify the request date and scheduled receipt date for those audits. The</w:t>
      </w:r>
      <w:r>
        <w:rPr>
          <w:spacing w:val="80"/>
          <w:w w:val="105"/>
        </w:rPr>
        <w:t xml:space="preserve"> </w:t>
      </w:r>
      <w:r>
        <w:rPr>
          <w:w w:val="105"/>
        </w:rPr>
        <w:t>need</w:t>
      </w:r>
      <w:r>
        <w:rPr>
          <w:spacing w:val="23"/>
          <w:w w:val="105"/>
        </w:rPr>
        <w:t xml:space="preserve"> </w:t>
      </w:r>
      <w:r>
        <w:rPr>
          <w:w w:val="105"/>
        </w:rPr>
        <w:t>for</w:t>
      </w:r>
      <w:r>
        <w:rPr>
          <w:spacing w:val="23"/>
          <w:w w:val="105"/>
        </w:rPr>
        <w:t xml:space="preserve"> </w:t>
      </w:r>
      <w:r>
        <w:rPr>
          <w:w w:val="105"/>
        </w:rPr>
        <w:t>assist</w:t>
      </w:r>
      <w:r>
        <w:rPr>
          <w:spacing w:val="23"/>
          <w:w w:val="105"/>
        </w:rPr>
        <w:t xml:space="preserve"> </w:t>
      </w:r>
      <w:r>
        <w:rPr>
          <w:w w:val="105"/>
        </w:rPr>
        <w:t>audits</w:t>
      </w:r>
      <w:r>
        <w:rPr>
          <w:spacing w:val="23"/>
          <w:w w:val="105"/>
        </w:rPr>
        <w:t xml:space="preserve"> </w:t>
      </w:r>
      <w:r>
        <w:rPr>
          <w:w w:val="105"/>
        </w:rPr>
        <w:t>resulting</w:t>
      </w:r>
      <w:r>
        <w:rPr>
          <w:spacing w:val="23"/>
          <w:w w:val="105"/>
        </w:rPr>
        <w:t xml:space="preserve"> </w:t>
      </w:r>
      <w:r>
        <w:rPr>
          <w:w w:val="105"/>
        </w:rPr>
        <w:t>from</w:t>
      </w:r>
      <w:r>
        <w:rPr>
          <w:spacing w:val="23"/>
          <w:w w:val="105"/>
        </w:rPr>
        <w:t xml:space="preserve"> </w:t>
      </w:r>
      <w:r>
        <w:rPr>
          <w:w w:val="105"/>
        </w:rPr>
        <w:t>proprietary</w:t>
      </w:r>
      <w:r>
        <w:rPr>
          <w:spacing w:val="23"/>
          <w:w w:val="105"/>
        </w:rPr>
        <w:t xml:space="preserve"> </w:t>
      </w:r>
      <w:r>
        <w:rPr>
          <w:w w:val="105"/>
        </w:rPr>
        <w:t>data</w:t>
      </w:r>
      <w:r>
        <w:rPr>
          <w:spacing w:val="23"/>
          <w:w w:val="105"/>
        </w:rPr>
        <w:t xml:space="preserve"> </w:t>
      </w:r>
      <w:r>
        <w:rPr>
          <w:w w:val="105"/>
        </w:rPr>
        <w:t>rights</w:t>
      </w:r>
      <w:r>
        <w:rPr>
          <w:spacing w:val="23"/>
          <w:w w:val="105"/>
        </w:rPr>
        <w:t xml:space="preserve"> </w:t>
      </w:r>
      <w:r>
        <w:rPr>
          <w:w w:val="105"/>
        </w:rPr>
        <w:t>assertions</w:t>
      </w:r>
      <w:r>
        <w:rPr>
          <w:spacing w:val="23"/>
          <w:w w:val="105"/>
        </w:rPr>
        <w:t xml:space="preserve"> </w:t>
      </w:r>
      <w:r>
        <w:rPr>
          <w:w w:val="105"/>
        </w:rPr>
        <w:t>at</w:t>
      </w:r>
      <w:r>
        <w:rPr>
          <w:spacing w:val="23"/>
          <w:w w:val="105"/>
        </w:rPr>
        <w:t xml:space="preserve"> </w:t>
      </w:r>
      <w:r>
        <w:rPr>
          <w:w w:val="105"/>
        </w:rPr>
        <w:t>any</w:t>
      </w:r>
      <w:r>
        <w:rPr>
          <w:spacing w:val="23"/>
          <w:w w:val="105"/>
        </w:rPr>
        <w:t xml:space="preserve"> </w:t>
      </w:r>
      <w:r>
        <w:rPr>
          <w:w w:val="105"/>
        </w:rPr>
        <w:t>tier</w:t>
      </w:r>
      <w:r>
        <w:rPr>
          <w:spacing w:val="23"/>
          <w:w w:val="105"/>
        </w:rPr>
        <w:t xml:space="preserve"> </w:t>
      </w:r>
      <w:r>
        <w:rPr>
          <w:w w:val="105"/>
        </w:rPr>
        <w:t>shall</w:t>
      </w:r>
      <w:r>
        <w:rPr>
          <w:spacing w:val="23"/>
          <w:w w:val="105"/>
        </w:rPr>
        <w:t xml:space="preserve"> </w:t>
      </w:r>
      <w:r>
        <w:rPr>
          <w:w w:val="105"/>
        </w:rPr>
        <w:t>be</w:t>
      </w:r>
      <w:r>
        <w:rPr>
          <w:spacing w:val="23"/>
          <w:w w:val="105"/>
        </w:rPr>
        <w:t xml:space="preserve"> </w:t>
      </w:r>
      <w:r>
        <w:rPr>
          <w:w w:val="105"/>
        </w:rPr>
        <w:t>identified to</w:t>
      </w:r>
      <w:r>
        <w:rPr>
          <w:spacing w:val="28"/>
          <w:w w:val="105"/>
        </w:rPr>
        <w:t xml:space="preserve"> </w:t>
      </w:r>
      <w:r>
        <w:rPr>
          <w:w w:val="105"/>
        </w:rPr>
        <w:t>the</w:t>
      </w:r>
      <w:r>
        <w:rPr>
          <w:spacing w:val="28"/>
          <w:w w:val="105"/>
        </w:rPr>
        <w:t xml:space="preserve"> </w:t>
      </w:r>
      <w:r>
        <w:rPr>
          <w:w w:val="105"/>
        </w:rPr>
        <w:t>contracting</w:t>
      </w:r>
      <w:r>
        <w:rPr>
          <w:spacing w:val="28"/>
          <w:w w:val="105"/>
        </w:rPr>
        <w:t xml:space="preserve"> </w:t>
      </w:r>
      <w:r>
        <w:rPr>
          <w:w w:val="105"/>
        </w:rPr>
        <w:t>officer</w:t>
      </w:r>
      <w:r>
        <w:rPr>
          <w:spacing w:val="28"/>
          <w:w w:val="105"/>
        </w:rPr>
        <w:t xml:space="preserve"> </w:t>
      </w:r>
      <w:r>
        <w:rPr>
          <w:w w:val="105"/>
        </w:rPr>
        <w:t>as</w:t>
      </w:r>
      <w:r>
        <w:rPr>
          <w:spacing w:val="28"/>
          <w:w w:val="105"/>
        </w:rPr>
        <w:t xml:space="preserve"> </w:t>
      </w:r>
      <w:r>
        <w:rPr>
          <w:w w:val="105"/>
        </w:rPr>
        <w:t>soon</w:t>
      </w:r>
      <w:r>
        <w:rPr>
          <w:spacing w:val="28"/>
          <w:w w:val="105"/>
        </w:rPr>
        <w:t xml:space="preserve"> </w:t>
      </w:r>
      <w:r>
        <w:rPr>
          <w:w w:val="105"/>
        </w:rPr>
        <w:t>as</w:t>
      </w:r>
      <w:r>
        <w:rPr>
          <w:spacing w:val="28"/>
          <w:w w:val="105"/>
        </w:rPr>
        <w:t xml:space="preserve"> </w:t>
      </w:r>
      <w:r>
        <w:rPr>
          <w:w w:val="105"/>
        </w:rPr>
        <w:t>the</w:t>
      </w:r>
      <w:r>
        <w:rPr>
          <w:spacing w:val="28"/>
          <w:w w:val="105"/>
        </w:rPr>
        <w:t xml:space="preserve"> </w:t>
      </w:r>
      <w:r>
        <w:rPr>
          <w:w w:val="105"/>
        </w:rPr>
        <w:t>offeror</w:t>
      </w:r>
      <w:r>
        <w:rPr>
          <w:spacing w:val="28"/>
          <w:w w:val="105"/>
        </w:rPr>
        <w:t xml:space="preserve"> </w:t>
      </w:r>
      <w:r>
        <w:rPr>
          <w:w w:val="105"/>
        </w:rPr>
        <w:t>becomes</w:t>
      </w:r>
      <w:r>
        <w:rPr>
          <w:spacing w:val="28"/>
          <w:w w:val="105"/>
        </w:rPr>
        <w:t xml:space="preserve"> </w:t>
      </w:r>
      <w:r>
        <w:rPr>
          <w:w w:val="105"/>
        </w:rPr>
        <w:t>aware</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need.</w:t>
      </w:r>
      <w:r>
        <w:rPr>
          <w:spacing w:val="28"/>
          <w:w w:val="105"/>
        </w:rPr>
        <w:t xml:space="preserve"> </w:t>
      </w:r>
      <w:r>
        <w:rPr>
          <w:w w:val="105"/>
        </w:rPr>
        <w:t>Government performance of assist audits does not relieve the offeror of the responsibility to accomplish and</w:t>
      </w:r>
      <w:r>
        <w:rPr>
          <w:spacing w:val="40"/>
          <w:w w:val="105"/>
        </w:rPr>
        <w:t xml:space="preserve"> </w:t>
      </w:r>
      <w:r>
        <w:rPr>
          <w:w w:val="105"/>
        </w:rPr>
        <w:t>provide its price/cost analysis of the subcontracts.</w:t>
      </w:r>
    </w:p>
    <w:p w14:paraId="12F4E3AC" w14:textId="77777777" w:rsidR="004E759F" w:rsidRDefault="004E759F" w:rsidP="004E759F">
      <w:pPr>
        <w:pStyle w:val="BodyText"/>
        <w:spacing w:before="3"/>
        <w:rPr>
          <w:sz w:val="21"/>
        </w:rPr>
      </w:pPr>
    </w:p>
    <w:p w14:paraId="57CF08A3" w14:textId="77777777" w:rsidR="004E759F" w:rsidRDefault="004E759F" w:rsidP="004E759F">
      <w:pPr>
        <w:pStyle w:val="ListParagraph"/>
        <w:numPr>
          <w:ilvl w:val="1"/>
          <w:numId w:val="7"/>
        </w:numPr>
        <w:tabs>
          <w:tab w:val="left" w:pos="450"/>
        </w:tabs>
        <w:spacing w:line="271" w:lineRule="auto"/>
        <w:ind w:right="246" w:firstLine="0"/>
      </w:pPr>
      <w:r>
        <w:rPr>
          <w:w w:val="105"/>
        </w:rPr>
        <w:t>If the offeror intends to request Performance-Based Payments (PBP), the offeror’s proposal shall include a monthly expenditure profile, proposed events and their projected completion dates, rationale on why the proposed event demonstrates significant progress towards the completion of</w:t>
      </w:r>
      <w:r>
        <w:rPr>
          <w:spacing w:val="80"/>
          <w:w w:val="105"/>
        </w:rPr>
        <w:t xml:space="preserve"> </w:t>
      </w:r>
      <w:r>
        <w:rPr>
          <w:w w:val="105"/>
        </w:rPr>
        <w:t>the</w:t>
      </w:r>
      <w:r>
        <w:rPr>
          <w:spacing w:val="30"/>
          <w:w w:val="105"/>
        </w:rPr>
        <w:t xml:space="preserve"> </w:t>
      </w:r>
      <w:r>
        <w:rPr>
          <w:w w:val="105"/>
        </w:rPr>
        <w:t>end</w:t>
      </w:r>
      <w:r>
        <w:rPr>
          <w:spacing w:val="30"/>
          <w:w w:val="105"/>
        </w:rPr>
        <w:t xml:space="preserve"> </w:t>
      </w:r>
      <w:r>
        <w:rPr>
          <w:w w:val="105"/>
        </w:rPr>
        <w:t>item,</w:t>
      </w:r>
      <w:r>
        <w:rPr>
          <w:spacing w:val="30"/>
          <w:w w:val="105"/>
        </w:rPr>
        <w:t xml:space="preserve"> </w:t>
      </w:r>
      <w:r>
        <w:rPr>
          <w:w w:val="105"/>
        </w:rPr>
        <w:t>proposed</w:t>
      </w:r>
      <w:r>
        <w:rPr>
          <w:spacing w:val="30"/>
          <w:w w:val="105"/>
        </w:rPr>
        <w:t xml:space="preserve"> </w:t>
      </w:r>
      <w:r>
        <w:rPr>
          <w:w w:val="105"/>
        </w:rPr>
        <w:t>values</w:t>
      </w:r>
      <w:r>
        <w:rPr>
          <w:spacing w:val="30"/>
          <w:w w:val="105"/>
        </w:rPr>
        <w:t xml:space="preserve"> </w:t>
      </w:r>
      <w:r>
        <w:rPr>
          <w:w w:val="105"/>
        </w:rPr>
        <w:t>for</w:t>
      </w:r>
      <w:r>
        <w:rPr>
          <w:spacing w:val="30"/>
          <w:w w:val="105"/>
        </w:rPr>
        <w:t xml:space="preserve"> </w:t>
      </w:r>
      <w:r>
        <w:rPr>
          <w:w w:val="105"/>
        </w:rPr>
        <w:t>each</w:t>
      </w:r>
      <w:r>
        <w:rPr>
          <w:spacing w:val="30"/>
          <w:w w:val="105"/>
        </w:rPr>
        <w:t xml:space="preserve"> </w:t>
      </w:r>
      <w:r>
        <w:rPr>
          <w:w w:val="105"/>
        </w:rPr>
        <w:t>event,</w:t>
      </w:r>
      <w:r>
        <w:rPr>
          <w:spacing w:val="30"/>
          <w:w w:val="105"/>
        </w:rPr>
        <w:t xml:space="preserve"> </w:t>
      </w:r>
      <w:r>
        <w:rPr>
          <w:w w:val="105"/>
        </w:rPr>
        <w:t>completion</w:t>
      </w:r>
      <w:r>
        <w:rPr>
          <w:spacing w:val="30"/>
          <w:w w:val="105"/>
        </w:rPr>
        <w:t xml:space="preserve"> </w:t>
      </w:r>
      <w:r>
        <w:rPr>
          <w:w w:val="105"/>
        </w:rPr>
        <w:t>criteria</w:t>
      </w:r>
      <w:r>
        <w:rPr>
          <w:spacing w:val="30"/>
          <w:w w:val="105"/>
        </w:rPr>
        <w:t xml:space="preserve"> </w:t>
      </w:r>
      <w:r>
        <w:rPr>
          <w:w w:val="105"/>
        </w:rPr>
        <w:t>for</w:t>
      </w:r>
      <w:r>
        <w:rPr>
          <w:spacing w:val="30"/>
          <w:w w:val="105"/>
        </w:rPr>
        <w:t xml:space="preserve"> </w:t>
      </w:r>
      <w:r>
        <w:rPr>
          <w:w w:val="105"/>
        </w:rPr>
        <w:t>each</w:t>
      </w:r>
      <w:r>
        <w:rPr>
          <w:spacing w:val="30"/>
          <w:w w:val="105"/>
        </w:rPr>
        <w:t xml:space="preserve"> </w:t>
      </w:r>
      <w:r>
        <w:rPr>
          <w:w w:val="105"/>
        </w:rPr>
        <w:t>event,</w:t>
      </w:r>
      <w:r>
        <w:rPr>
          <w:spacing w:val="30"/>
          <w:w w:val="105"/>
        </w:rPr>
        <w:t xml:space="preserve"> </w:t>
      </w:r>
      <w:r>
        <w:rPr>
          <w:w w:val="105"/>
        </w:rPr>
        <w:t>and</w:t>
      </w:r>
      <w:r>
        <w:rPr>
          <w:spacing w:val="30"/>
          <w:w w:val="105"/>
        </w:rPr>
        <w:t xml:space="preserve"> </w:t>
      </w:r>
      <w:r>
        <w:rPr>
          <w:w w:val="105"/>
        </w:rPr>
        <w:t>an identification of each event as severable or cumulative.</w:t>
      </w:r>
    </w:p>
    <w:p w14:paraId="3C8B362C" w14:textId="77777777" w:rsidR="004E759F" w:rsidRDefault="004E759F" w:rsidP="004E759F">
      <w:pPr>
        <w:pStyle w:val="BodyText"/>
        <w:spacing w:before="3"/>
        <w:rPr>
          <w:sz w:val="21"/>
        </w:rPr>
      </w:pPr>
    </w:p>
    <w:p w14:paraId="43AA1179" w14:textId="77777777" w:rsidR="004E759F" w:rsidRDefault="004E759F" w:rsidP="004E759F">
      <w:pPr>
        <w:pStyle w:val="ListParagraph"/>
        <w:numPr>
          <w:ilvl w:val="1"/>
          <w:numId w:val="7"/>
        </w:numPr>
        <w:tabs>
          <w:tab w:val="left" w:pos="450"/>
        </w:tabs>
        <w:ind w:left="450" w:hanging="340"/>
      </w:pPr>
      <w:r>
        <w:rPr>
          <w:w w:val="105"/>
        </w:rPr>
        <w:t>Commercial</w:t>
      </w:r>
      <w:r>
        <w:rPr>
          <w:spacing w:val="18"/>
          <w:w w:val="105"/>
        </w:rPr>
        <w:t xml:space="preserve"> </w:t>
      </w:r>
      <w:r>
        <w:rPr>
          <w:w w:val="105"/>
        </w:rPr>
        <w:t>product</w:t>
      </w:r>
      <w:r>
        <w:rPr>
          <w:spacing w:val="19"/>
          <w:w w:val="105"/>
        </w:rPr>
        <w:t xml:space="preserve"> </w:t>
      </w:r>
      <w:r>
        <w:rPr>
          <w:w w:val="105"/>
        </w:rPr>
        <w:t>and</w:t>
      </w:r>
      <w:r>
        <w:rPr>
          <w:spacing w:val="18"/>
          <w:w w:val="105"/>
        </w:rPr>
        <w:t xml:space="preserve"> </w:t>
      </w:r>
      <w:r>
        <w:rPr>
          <w:w w:val="105"/>
        </w:rPr>
        <w:t>commercial</w:t>
      </w:r>
      <w:r>
        <w:rPr>
          <w:spacing w:val="19"/>
          <w:w w:val="105"/>
        </w:rPr>
        <w:t xml:space="preserve"> </w:t>
      </w:r>
      <w:r>
        <w:rPr>
          <w:w w:val="105"/>
        </w:rPr>
        <w:t>service</w:t>
      </w:r>
      <w:r>
        <w:rPr>
          <w:spacing w:val="18"/>
          <w:w w:val="105"/>
        </w:rPr>
        <w:t xml:space="preserve"> </w:t>
      </w:r>
      <w:r>
        <w:rPr>
          <w:spacing w:val="-2"/>
          <w:w w:val="105"/>
        </w:rPr>
        <w:t>considerations:</w:t>
      </w:r>
    </w:p>
    <w:p w14:paraId="6E6D207A" w14:textId="77777777" w:rsidR="004E759F" w:rsidRDefault="004E759F" w:rsidP="004E759F">
      <w:pPr>
        <w:pStyle w:val="BodyText"/>
        <w:spacing w:before="10"/>
        <w:rPr>
          <w:sz w:val="23"/>
        </w:rPr>
      </w:pPr>
    </w:p>
    <w:p w14:paraId="6B83DA22" w14:textId="77777777" w:rsidR="004E759F" w:rsidRDefault="004E759F" w:rsidP="004E759F">
      <w:pPr>
        <w:pStyle w:val="ListParagraph"/>
        <w:numPr>
          <w:ilvl w:val="2"/>
          <w:numId w:val="7"/>
        </w:numPr>
        <w:tabs>
          <w:tab w:val="left" w:pos="298"/>
        </w:tabs>
        <w:spacing w:line="271" w:lineRule="auto"/>
        <w:ind w:right="1098" w:firstLine="0"/>
      </w:pPr>
      <w:r>
        <w:rPr>
          <w:w w:val="105"/>
        </w:rPr>
        <w:t>The offeror’s proposal shall provide support for any subcontractor commercial product or commercial service determinations, addressing, at a minimum, the following:</w:t>
      </w:r>
    </w:p>
    <w:p w14:paraId="3C544742" w14:textId="77777777" w:rsidR="004E759F" w:rsidRDefault="004E759F" w:rsidP="004E759F">
      <w:pPr>
        <w:pStyle w:val="BodyText"/>
        <w:spacing w:before="1"/>
        <w:rPr>
          <w:sz w:val="21"/>
        </w:rPr>
      </w:pPr>
    </w:p>
    <w:p w14:paraId="083E8107" w14:textId="77777777" w:rsidR="004E759F" w:rsidRDefault="004E759F" w:rsidP="004E759F">
      <w:pPr>
        <w:pStyle w:val="ListParagraph"/>
        <w:numPr>
          <w:ilvl w:val="3"/>
          <w:numId w:val="7"/>
        </w:numPr>
        <w:tabs>
          <w:tab w:val="left" w:pos="353"/>
        </w:tabs>
        <w:spacing w:before="1"/>
        <w:ind w:left="353" w:hanging="243"/>
      </w:pPr>
      <w:r>
        <w:rPr>
          <w:w w:val="105"/>
        </w:rPr>
        <w:t>A</w:t>
      </w:r>
      <w:r>
        <w:rPr>
          <w:spacing w:val="8"/>
          <w:w w:val="105"/>
        </w:rPr>
        <w:t xml:space="preserve"> </w:t>
      </w:r>
      <w:r>
        <w:rPr>
          <w:w w:val="105"/>
        </w:rPr>
        <w:t>description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supplies</w:t>
      </w:r>
      <w:r>
        <w:rPr>
          <w:spacing w:val="9"/>
          <w:w w:val="105"/>
        </w:rPr>
        <w:t xml:space="preserve"> </w:t>
      </w:r>
      <w:r>
        <w:rPr>
          <w:w w:val="105"/>
        </w:rPr>
        <w:t>or</w:t>
      </w:r>
      <w:r>
        <w:rPr>
          <w:spacing w:val="9"/>
          <w:w w:val="105"/>
        </w:rPr>
        <w:t xml:space="preserve"> </w:t>
      </w:r>
      <w:proofErr w:type="gramStart"/>
      <w:r>
        <w:rPr>
          <w:spacing w:val="-2"/>
          <w:w w:val="105"/>
        </w:rPr>
        <w:t>services;</w:t>
      </w:r>
      <w:proofErr w:type="gramEnd"/>
    </w:p>
    <w:p w14:paraId="60E8990C" w14:textId="77777777" w:rsidR="004E759F" w:rsidRDefault="004E759F" w:rsidP="004E759F">
      <w:pPr>
        <w:pStyle w:val="BodyText"/>
        <w:spacing w:before="10"/>
        <w:rPr>
          <w:sz w:val="23"/>
        </w:rPr>
      </w:pPr>
    </w:p>
    <w:p w14:paraId="56444157" w14:textId="77777777" w:rsidR="004E759F" w:rsidRDefault="004E759F" w:rsidP="004E759F">
      <w:pPr>
        <w:pStyle w:val="ListParagraph"/>
        <w:numPr>
          <w:ilvl w:val="3"/>
          <w:numId w:val="7"/>
        </w:numPr>
        <w:tabs>
          <w:tab w:val="left" w:pos="361"/>
        </w:tabs>
        <w:spacing w:line="271" w:lineRule="auto"/>
        <w:ind w:left="110" w:right="147" w:firstLine="0"/>
      </w:pPr>
      <w:r>
        <w:rPr>
          <w:w w:val="105"/>
        </w:rPr>
        <w:t>Specific identification of the type of commercial product or commercial service claim (</w:t>
      </w:r>
      <w:hyperlink r:id="rId16" w:anchor="FAR_2_101">
        <w:r>
          <w:rPr>
            <w:color w:val="27314A"/>
            <w:w w:val="105"/>
            <w:u w:val="single" w:color="27314A"/>
          </w:rPr>
          <w:t>FAR 2.101</w:t>
        </w:r>
      </w:hyperlink>
      <w:r>
        <w:rPr>
          <w:color w:val="27314A"/>
          <w:spacing w:val="40"/>
          <w:w w:val="105"/>
        </w:rPr>
        <w:t xml:space="preserve"> </w:t>
      </w:r>
      <w:r>
        <w:rPr>
          <w:w w:val="105"/>
        </w:rPr>
        <w:t>commercial product sub-definitions (1) through (6) or commercial service sub-definitions (1) through (3)), and the basis on which the product or service meets the definition; and</w:t>
      </w:r>
    </w:p>
    <w:p w14:paraId="138B9A99" w14:textId="77777777" w:rsidR="004E759F" w:rsidRDefault="004E759F" w:rsidP="004E759F">
      <w:pPr>
        <w:pStyle w:val="BodyText"/>
        <w:spacing w:before="2"/>
        <w:rPr>
          <w:sz w:val="21"/>
        </w:rPr>
      </w:pPr>
    </w:p>
    <w:p w14:paraId="6DB699F3" w14:textId="77777777" w:rsidR="004E759F" w:rsidRDefault="004E759F" w:rsidP="004E759F">
      <w:pPr>
        <w:pStyle w:val="ListParagraph"/>
        <w:numPr>
          <w:ilvl w:val="3"/>
          <w:numId w:val="7"/>
        </w:numPr>
        <w:tabs>
          <w:tab w:val="left" w:pos="346"/>
        </w:tabs>
        <w:spacing w:line="271" w:lineRule="auto"/>
        <w:ind w:left="110" w:right="488" w:firstLine="0"/>
      </w:pPr>
      <w:r>
        <w:rPr>
          <w:w w:val="105"/>
        </w:rPr>
        <w:t>For modified commercial products (commercial product sub-definition (3)), classification of the modification(s) with supporting rationale as either:</w:t>
      </w:r>
    </w:p>
    <w:p w14:paraId="113CEC3A" w14:textId="77777777" w:rsidR="004E759F" w:rsidRDefault="004E759F" w:rsidP="004E759F">
      <w:pPr>
        <w:pStyle w:val="BodyText"/>
        <w:spacing w:before="1"/>
        <w:rPr>
          <w:sz w:val="21"/>
        </w:rPr>
      </w:pPr>
    </w:p>
    <w:p w14:paraId="693F24BD" w14:textId="77777777" w:rsidR="004E759F" w:rsidRDefault="004E759F" w:rsidP="004E759F">
      <w:pPr>
        <w:pStyle w:val="ListParagraph"/>
        <w:numPr>
          <w:ilvl w:val="4"/>
          <w:numId w:val="7"/>
        </w:numPr>
        <w:tabs>
          <w:tab w:val="left" w:pos="361"/>
        </w:tabs>
        <w:spacing w:line="271" w:lineRule="auto"/>
        <w:ind w:right="470" w:firstLine="0"/>
      </w:pPr>
      <w:r>
        <w:rPr>
          <w:w w:val="105"/>
        </w:rPr>
        <w:t>Of a type customarily available in the commercial marketplace (</w:t>
      </w:r>
      <w:hyperlink r:id="rId17" w:anchor="FAR_2_101">
        <w:r>
          <w:rPr>
            <w:color w:val="27314A"/>
            <w:w w:val="105"/>
            <w:u w:val="single" w:color="27314A"/>
          </w:rPr>
          <w:t>FAR 2.101</w:t>
        </w:r>
      </w:hyperlink>
      <w:r>
        <w:rPr>
          <w:color w:val="27314A"/>
          <w:w w:val="105"/>
        </w:rPr>
        <w:t xml:space="preserve"> </w:t>
      </w:r>
      <w:r>
        <w:rPr>
          <w:w w:val="105"/>
        </w:rPr>
        <w:t>commercial product sub-definition (3)(i)); or</w:t>
      </w:r>
    </w:p>
    <w:p w14:paraId="3671654A" w14:textId="77777777" w:rsidR="004E759F" w:rsidRDefault="004E759F" w:rsidP="004E759F">
      <w:pPr>
        <w:pStyle w:val="BodyText"/>
        <w:spacing w:before="1"/>
        <w:rPr>
          <w:sz w:val="21"/>
        </w:rPr>
      </w:pPr>
    </w:p>
    <w:p w14:paraId="3747A0AC" w14:textId="77777777" w:rsidR="004E759F" w:rsidRDefault="004E759F" w:rsidP="004E759F">
      <w:pPr>
        <w:pStyle w:val="ListParagraph"/>
        <w:numPr>
          <w:ilvl w:val="4"/>
          <w:numId w:val="7"/>
        </w:numPr>
        <w:tabs>
          <w:tab w:val="left" w:pos="361"/>
        </w:tabs>
        <w:spacing w:line="271" w:lineRule="auto"/>
        <w:ind w:right="358" w:firstLine="0"/>
      </w:pPr>
      <w:r>
        <w:rPr>
          <w:w w:val="105"/>
        </w:rPr>
        <w:t>A minor modification of a type not customarily available in the commercial marketplace made to meet Federal Government requirements (</w:t>
      </w:r>
      <w:hyperlink r:id="rId18" w:anchor="FAR_2_101">
        <w:r>
          <w:rPr>
            <w:color w:val="27314A"/>
            <w:w w:val="105"/>
            <w:u w:val="single" w:color="27314A"/>
          </w:rPr>
          <w:t>FAR 2.101</w:t>
        </w:r>
      </w:hyperlink>
      <w:r>
        <w:rPr>
          <w:color w:val="27314A"/>
          <w:w w:val="105"/>
        </w:rPr>
        <w:t xml:space="preserve"> </w:t>
      </w:r>
      <w:r>
        <w:rPr>
          <w:w w:val="105"/>
        </w:rPr>
        <w:t>commercial product sub-definition (3)(ii)).</w:t>
      </w:r>
    </w:p>
    <w:p w14:paraId="51EBC9B0" w14:textId="77777777" w:rsidR="004E759F" w:rsidRDefault="004E759F" w:rsidP="004E759F">
      <w:pPr>
        <w:pStyle w:val="BodyText"/>
        <w:spacing w:before="1"/>
        <w:rPr>
          <w:sz w:val="21"/>
        </w:rPr>
      </w:pPr>
    </w:p>
    <w:p w14:paraId="5DA551A8" w14:textId="77777777" w:rsidR="004E759F" w:rsidRDefault="004E759F" w:rsidP="004E759F">
      <w:pPr>
        <w:pStyle w:val="BodyText"/>
        <w:spacing w:before="1" w:line="271" w:lineRule="auto"/>
        <w:ind w:left="110" w:right="314"/>
      </w:pPr>
      <w:r>
        <w:rPr>
          <w:w w:val="105"/>
        </w:rPr>
        <w:t xml:space="preserve">Note that per </w:t>
      </w:r>
      <w:hyperlink r:id="rId19" w:anchor="FAR_15_403_1">
        <w:r>
          <w:rPr>
            <w:color w:val="27314A"/>
            <w:w w:val="105"/>
            <w:u w:val="single" w:color="27314A"/>
          </w:rPr>
          <w:t>FAR 15.403-1(c)(3)(iii)(B)</w:t>
        </w:r>
      </w:hyperlink>
      <w:r>
        <w:rPr>
          <w:w w:val="105"/>
        </w:rPr>
        <w:t>, modifications that meet the definition of minor</w:t>
      </w:r>
      <w:r>
        <w:rPr>
          <w:spacing w:val="80"/>
          <w:w w:val="150"/>
        </w:rPr>
        <w:t xml:space="preserve"> </w:t>
      </w:r>
      <w:r>
        <w:rPr>
          <w:w w:val="105"/>
        </w:rPr>
        <w:t xml:space="preserve">modifications of a type not customarily available in the commercial marketplace as defined in </w:t>
      </w:r>
      <w:hyperlink r:id="rId20" w:anchor="FAR_2_101">
        <w:r>
          <w:rPr>
            <w:color w:val="27314A"/>
            <w:w w:val="105"/>
            <w:u w:val="single" w:color="27314A"/>
          </w:rPr>
          <w:t>FAR</w:t>
        </w:r>
      </w:hyperlink>
      <w:r>
        <w:rPr>
          <w:color w:val="27314A"/>
          <w:w w:val="105"/>
        </w:rPr>
        <w:t xml:space="preserve"> </w:t>
      </w:r>
      <w:hyperlink r:id="rId21" w:anchor="FAR_2_101">
        <w:r>
          <w:rPr>
            <w:color w:val="27314A"/>
            <w:w w:val="105"/>
            <w:u w:val="single" w:color="27314A"/>
          </w:rPr>
          <w:t>2.101</w:t>
        </w:r>
      </w:hyperlink>
      <w:r>
        <w:rPr>
          <w:w w:val="105"/>
        </w:rPr>
        <w:t>, paragraph (3)(ii) of the commercial product definition, will require the submission of certified cost and pricing data when the total price of all such modifications exceeds the greater of the</w:t>
      </w:r>
      <w:r>
        <w:rPr>
          <w:spacing w:val="80"/>
          <w:w w:val="105"/>
        </w:rPr>
        <w:t xml:space="preserve"> </w:t>
      </w:r>
      <w:r>
        <w:rPr>
          <w:w w:val="105"/>
        </w:rPr>
        <w:t>threshold for certified cost or pricing data (</w:t>
      </w:r>
      <w:hyperlink r:id="rId22" w:anchor="FAR_15_403_4">
        <w:r>
          <w:rPr>
            <w:color w:val="27314A"/>
            <w:w w:val="105"/>
            <w:u w:val="single" w:color="27314A"/>
          </w:rPr>
          <w:t>FAR 15.403-4</w:t>
        </w:r>
      </w:hyperlink>
      <w:r>
        <w:rPr>
          <w:w w:val="105"/>
        </w:rPr>
        <w:t>) or 5% of the total price of the contract at</w:t>
      </w:r>
      <w:r>
        <w:rPr>
          <w:spacing w:val="80"/>
          <w:w w:val="105"/>
        </w:rPr>
        <w:t xml:space="preserve"> </w:t>
      </w:r>
      <w:r>
        <w:rPr>
          <w:w w:val="105"/>
        </w:rPr>
        <w:t>the time of contract award.</w:t>
      </w:r>
    </w:p>
    <w:p w14:paraId="2A3A8960" w14:textId="77777777" w:rsidR="004E759F" w:rsidRDefault="004E759F" w:rsidP="004E759F">
      <w:pPr>
        <w:pStyle w:val="BodyText"/>
        <w:spacing w:before="2"/>
        <w:rPr>
          <w:sz w:val="21"/>
        </w:rPr>
      </w:pPr>
    </w:p>
    <w:p w14:paraId="22B4FE92" w14:textId="77777777" w:rsidR="004E759F" w:rsidRDefault="004E759F" w:rsidP="004E759F">
      <w:pPr>
        <w:pStyle w:val="ListParagraph"/>
        <w:numPr>
          <w:ilvl w:val="2"/>
          <w:numId w:val="7"/>
        </w:numPr>
        <w:tabs>
          <w:tab w:val="left" w:pos="361"/>
        </w:tabs>
        <w:spacing w:before="1" w:line="271" w:lineRule="auto"/>
        <w:ind w:right="218" w:firstLine="0"/>
      </w:pPr>
      <w:r>
        <w:rPr>
          <w:w w:val="105"/>
        </w:rPr>
        <w:t>For</w:t>
      </w:r>
      <w:r>
        <w:rPr>
          <w:spacing w:val="33"/>
          <w:w w:val="105"/>
        </w:rPr>
        <w:t xml:space="preserve"> </w:t>
      </w:r>
      <w:r>
        <w:rPr>
          <w:w w:val="105"/>
        </w:rPr>
        <w:t>proposed</w:t>
      </w:r>
      <w:r>
        <w:rPr>
          <w:spacing w:val="33"/>
          <w:w w:val="105"/>
        </w:rPr>
        <w:t xml:space="preserve"> </w:t>
      </w:r>
      <w:r>
        <w:rPr>
          <w:w w:val="105"/>
        </w:rPr>
        <w:t>subcontract</w:t>
      </w:r>
      <w:r>
        <w:rPr>
          <w:spacing w:val="33"/>
          <w:w w:val="105"/>
        </w:rPr>
        <w:t xml:space="preserve"> </w:t>
      </w:r>
      <w:r>
        <w:rPr>
          <w:w w:val="105"/>
        </w:rPr>
        <w:t>commercial</w:t>
      </w:r>
      <w:r>
        <w:rPr>
          <w:spacing w:val="33"/>
          <w:w w:val="105"/>
        </w:rPr>
        <w:t xml:space="preserve"> </w:t>
      </w:r>
      <w:r>
        <w:rPr>
          <w:w w:val="105"/>
        </w:rPr>
        <w:t>products</w:t>
      </w:r>
      <w:r>
        <w:rPr>
          <w:spacing w:val="33"/>
          <w:w w:val="105"/>
        </w:rPr>
        <w:t xml:space="preserve"> </w:t>
      </w:r>
      <w:r>
        <w:rPr>
          <w:w w:val="105"/>
        </w:rPr>
        <w:t>or</w:t>
      </w:r>
      <w:r>
        <w:rPr>
          <w:spacing w:val="33"/>
          <w:w w:val="105"/>
        </w:rPr>
        <w:t xml:space="preserve"> </w:t>
      </w:r>
      <w:r>
        <w:rPr>
          <w:w w:val="105"/>
        </w:rPr>
        <w:t>commercial</w:t>
      </w:r>
      <w:r>
        <w:rPr>
          <w:spacing w:val="33"/>
          <w:w w:val="105"/>
        </w:rPr>
        <w:t xml:space="preserve"> </w:t>
      </w:r>
      <w:r>
        <w:rPr>
          <w:w w:val="105"/>
        </w:rPr>
        <w:t>services</w:t>
      </w:r>
      <w:r>
        <w:rPr>
          <w:spacing w:val="33"/>
          <w:w w:val="105"/>
        </w:rPr>
        <w:t xml:space="preserve"> </w:t>
      </w:r>
      <w:r>
        <w:rPr>
          <w:w w:val="105"/>
        </w:rPr>
        <w:t>“of</w:t>
      </w:r>
      <w:r>
        <w:rPr>
          <w:spacing w:val="33"/>
          <w:w w:val="105"/>
        </w:rPr>
        <w:t xml:space="preserve"> </w:t>
      </w:r>
      <w:r>
        <w:rPr>
          <w:w w:val="105"/>
        </w:rPr>
        <w:t>a</w:t>
      </w:r>
      <w:r>
        <w:rPr>
          <w:spacing w:val="33"/>
          <w:w w:val="105"/>
        </w:rPr>
        <w:t xml:space="preserve"> </w:t>
      </w:r>
      <w:r>
        <w:rPr>
          <w:w w:val="105"/>
        </w:rPr>
        <w:t>type”,</w:t>
      </w:r>
      <w:r>
        <w:rPr>
          <w:spacing w:val="33"/>
          <w:w w:val="105"/>
        </w:rPr>
        <w:t xml:space="preserve"> </w:t>
      </w:r>
      <w:r>
        <w:rPr>
          <w:w w:val="105"/>
        </w:rPr>
        <w:t>or</w:t>
      </w:r>
      <w:r>
        <w:rPr>
          <w:spacing w:val="33"/>
          <w:w w:val="105"/>
        </w:rPr>
        <w:t xml:space="preserve"> </w:t>
      </w:r>
      <w:r>
        <w:rPr>
          <w:w w:val="105"/>
        </w:rPr>
        <w:t>“evolved” or modified (</w:t>
      </w:r>
      <w:hyperlink r:id="rId23" w:anchor="FAR_2_101">
        <w:r>
          <w:rPr>
            <w:color w:val="27314A"/>
            <w:w w:val="105"/>
            <w:u w:val="single" w:color="27314A"/>
          </w:rPr>
          <w:t>FAR 2.101</w:t>
        </w:r>
      </w:hyperlink>
      <w:r>
        <w:rPr>
          <w:color w:val="27314A"/>
          <w:w w:val="105"/>
        </w:rPr>
        <w:t xml:space="preserve"> </w:t>
      </w:r>
      <w:r>
        <w:rPr>
          <w:w w:val="105"/>
        </w:rPr>
        <w:t>commercial product sub-definitions (1) through (3) or commercial service sub-definition (2)), the offeror shall provide a technical description of the differences between the proposed product or service and the comparison product or service and thoroughly address the cost differences between the proposed product or service and the comparison product or service.</w:t>
      </w:r>
    </w:p>
    <w:p w14:paraId="1496E096" w14:textId="77777777" w:rsidR="004E759F" w:rsidRDefault="004E759F" w:rsidP="004E759F">
      <w:pPr>
        <w:pStyle w:val="BodyText"/>
        <w:spacing w:before="2"/>
        <w:rPr>
          <w:sz w:val="21"/>
        </w:rPr>
      </w:pPr>
    </w:p>
    <w:p w14:paraId="7B32A125" w14:textId="77777777" w:rsidR="004E759F" w:rsidRDefault="004E759F" w:rsidP="004E759F">
      <w:pPr>
        <w:pStyle w:val="ListParagraph"/>
        <w:numPr>
          <w:ilvl w:val="2"/>
          <w:numId w:val="7"/>
        </w:numPr>
        <w:tabs>
          <w:tab w:val="left" w:pos="425"/>
        </w:tabs>
        <w:spacing w:line="271" w:lineRule="auto"/>
        <w:ind w:right="329" w:firstLine="0"/>
      </w:pPr>
      <w:r>
        <w:rPr>
          <w:w w:val="105"/>
        </w:rPr>
        <w:t>The proposal shall include, or the offeror shall make available, data other than certified cost or</w:t>
      </w:r>
      <w:r>
        <w:rPr>
          <w:spacing w:val="80"/>
          <w:w w:val="105"/>
        </w:rPr>
        <w:t xml:space="preserve"> </w:t>
      </w:r>
      <w:r>
        <w:rPr>
          <w:w w:val="105"/>
        </w:rPr>
        <w:t>pricing data to establish price reasonableness of the proposed subcontract commercial product or commercial service (to include any modifications not subject to the requirement to submit certified cost or pricing data) by supplying:</w:t>
      </w:r>
    </w:p>
    <w:p w14:paraId="605D13A8" w14:textId="77777777" w:rsidR="004E759F" w:rsidRDefault="004E759F" w:rsidP="004E759F">
      <w:pPr>
        <w:pStyle w:val="BodyText"/>
        <w:spacing w:before="2"/>
        <w:rPr>
          <w:sz w:val="21"/>
        </w:rPr>
      </w:pPr>
    </w:p>
    <w:p w14:paraId="6DC800C0" w14:textId="77777777" w:rsidR="004E759F" w:rsidRDefault="004E759F" w:rsidP="004E759F">
      <w:pPr>
        <w:pStyle w:val="ListParagraph"/>
        <w:numPr>
          <w:ilvl w:val="3"/>
          <w:numId w:val="7"/>
        </w:numPr>
        <w:tabs>
          <w:tab w:val="left" w:pos="353"/>
        </w:tabs>
        <w:spacing w:line="271" w:lineRule="auto"/>
        <w:ind w:left="110" w:right="719" w:firstLine="0"/>
      </w:pPr>
      <w:r>
        <w:rPr>
          <w:w w:val="105"/>
        </w:rPr>
        <w:t>Information/data related to competition, if competition is the offeror’s basis for asserting the reasonableness of the proposed subcontract price.</w:t>
      </w:r>
    </w:p>
    <w:p w14:paraId="2CD1B518" w14:textId="77777777" w:rsidR="004E759F" w:rsidRDefault="004E759F" w:rsidP="004E759F">
      <w:pPr>
        <w:spacing w:line="271" w:lineRule="auto"/>
        <w:sectPr w:rsidR="004E759F">
          <w:pgSz w:w="11910" w:h="16840"/>
          <w:pgMar w:top="820" w:right="740" w:bottom="280" w:left="740" w:header="720" w:footer="720" w:gutter="0"/>
          <w:cols w:space="720"/>
        </w:sectPr>
      </w:pPr>
    </w:p>
    <w:p w14:paraId="041D3091" w14:textId="77777777" w:rsidR="004E759F" w:rsidRDefault="004E759F" w:rsidP="004E759F">
      <w:pPr>
        <w:pStyle w:val="ListParagraph"/>
        <w:numPr>
          <w:ilvl w:val="3"/>
          <w:numId w:val="7"/>
        </w:numPr>
        <w:tabs>
          <w:tab w:val="left" w:pos="361"/>
        </w:tabs>
        <w:spacing w:before="82" w:line="271" w:lineRule="auto"/>
        <w:ind w:left="110" w:right="322" w:firstLine="0"/>
      </w:pPr>
      <w:r>
        <w:rPr>
          <w:w w:val="105"/>
        </w:rPr>
        <w:lastRenderedPageBreak/>
        <w:t>Information/data related to prices (sales data, market price assessments, etc.). Note that subcontractors may submit sales data directly to the contracting officer if the subcontractor deems</w:t>
      </w:r>
      <w:r>
        <w:rPr>
          <w:spacing w:val="40"/>
          <w:w w:val="105"/>
        </w:rPr>
        <w:t xml:space="preserve"> </w:t>
      </w:r>
      <w:r>
        <w:rPr>
          <w:w w:val="105"/>
        </w:rPr>
        <w:t>the data proprietary.</w:t>
      </w:r>
    </w:p>
    <w:p w14:paraId="6EDCCBCB" w14:textId="77777777" w:rsidR="004E759F" w:rsidRDefault="004E759F" w:rsidP="004E759F">
      <w:pPr>
        <w:pStyle w:val="BodyText"/>
        <w:spacing w:before="1"/>
        <w:rPr>
          <w:sz w:val="21"/>
        </w:rPr>
      </w:pPr>
    </w:p>
    <w:p w14:paraId="27830F87" w14:textId="77777777" w:rsidR="004E759F" w:rsidRDefault="004E759F" w:rsidP="004E759F">
      <w:pPr>
        <w:pStyle w:val="ListParagraph"/>
        <w:numPr>
          <w:ilvl w:val="3"/>
          <w:numId w:val="7"/>
        </w:numPr>
        <w:tabs>
          <w:tab w:val="left" w:pos="346"/>
        </w:tabs>
        <w:spacing w:before="1" w:line="271" w:lineRule="auto"/>
        <w:ind w:left="110" w:right="844" w:firstLine="0"/>
      </w:pPr>
      <w:r>
        <w:rPr>
          <w:w w:val="105"/>
        </w:rPr>
        <w:t xml:space="preserve">The prime contractor’s or higher tier subcontractor’s price analysis/price reasonableness determination for the commercial subcontract in accordance with </w:t>
      </w:r>
      <w:hyperlink r:id="rId24" w:anchor="FAR_15_404_3">
        <w:r>
          <w:rPr>
            <w:color w:val="27314A"/>
            <w:w w:val="105"/>
            <w:u w:val="single" w:color="27314A"/>
          </w:rPr>
          <w:t>FAR 15.404-3(b)(1)</w:t>
        </w:r>
      </w:hyperlink>
      <w:r>
        <w:rPr>
          <w:color w:val="27314A"/>
          <w:w w:val="105"/>
        </w:rPr>
        <w:t xml:space="preserve"> </w:t>
      </w:r>
      <w:r>
        <w:rPr>
          <w:w w:val="105"/>
        </w:rPr>
        <w:t>and (2).</w:t>
      </w:r>
    </w:p>
    <w:p w14:paraId="69F76D5B" w14:textId="77777777" w:rsidR="004E759F" w:rsidRDefault="004E759F" w:rsidP="004E759F">
      <w:pPr>
        <w:pStyle w:val="BodyText"/>
        <w:spacing w:before="1"/>
        <w:rPr>
          <w:sz w:val="21"/>
        </w:rPr>
      </w:pPr>
    </w:p>
    <w:p w14:paraId="542B288E" w14:textId="77777777" w:rsidR="004E759F" w:rsidRDefault="004E759F" w:rsidP="004E759F">
      <w:pPr>
        <w:pStyle w:val="ListParagraph"/>
        <w:numPr>
          <w:ilvl w:val="3"/>
          <w:numId w:val="7"/>
        </w:numPr>
        <w:tabs>
          <w:tab w:val="left" w:pos="361"/>
        </w:tabs>
        <w:spacing w:line="271" w:lineRule="auto"/>
        <w:ind w:left="110" w:right="118" w:firstLine="0"/>
      </w:pPr>
      <w:r>
        <w:rPr>
          <w:w w:val="105"/>
        </w:rPr>
        <w:t xml:space="preserve">Cost information/data (cost element breakdown and supporting documentation not subject to certification in accordance with </w:t>
      </w:r>
      <w:hyperlink r:id="rId25" w:anchor="FAR_15_406_2">
        <w:r>
          <w:rPr>
            <w:color w:val="27314A"/>
            <w:w w:val="105"/>
            <w:u w:val="single" w:color="27314A"/>
          </w:rPr>
          <w:t>FAR 15.406-2</w:t>
        </w:r>
      </w:hyperlink>
      <w:r>
        <w:rPr>
          <w:w w:val="105"/>
        </w:rPr>
        <w:t>). Instances where cost information may be required include but are not limited to commercial products offered but never actually sold to the public, “of a</w:t>
      </w:r>
      <w:r>
        <w:rPr>
          <w:spacing w:val="80"/>
          <w:w w:val="105"/>
        </w:rPr>
        <w:t xml:space="preserve"> </w:t>
      </w:r>
      <w:r>
        <w:rPr>
          <w:w w:val="105"/>
        </w:rPr>
        <w:t>type” commercial products or commercial services, or when sales data is limited and/or not recent and/or not for the same/similar quantities.</w:t>
      </w:r>
    </w:p>
    <w:p w14:paraId="16BFAA07" w14:textId="77777777" w:rsidR="004E759F" w:rsidRDefault="004E759F" w:rsidP="004E759F">
      <w:pPr>
        <w:pStyle w:val="BodyText"/>
        <w:spacing w:before="2"/>
        <w:rPr>
          <w:sz w:val="21"/>
        </w:rPr>
      </w:pPr>
    </w:p>
    <w:p w14:paraId="51EA8B3C" w14:textId="77777777" w:rsidR="004E759F" w:rsidRDefault="004E759F" w:rsidP="004E759F">
      <w:pPr>
        <w:pStyle w:val="BodyText"/>
        <w:spacing w:line="271" w:lineRule="auto"/>
        <w:ind w:left="110" w:right="231"/>
      </w:pPr>
      <w:r>
        <w:rPr>
          <w:w w:val="105"/>
        </w:rPr>
        <w:t>Note that the preferred method of establishing the price reasonableness of commercial products and</w:t>
      </w:r>
      <w:r>
        <w:rPr>
          <w:spacing w:val="40"/>
          <w:w w:val="105"/>
        </w:rPr>
        <w:t xml:space="preserve"> </w:t>
      </w:r>
      <w:r>
        <w:rPr>
          <w:w w:val="105"/>
        </w:rPr>
        <w:t>commercial services is to obtain commercial sales data. It is recognized that other methods, such as</w:t>
      </w:r>
      <w:r>
        <w:rPr>
          <w:spacing w:val="80"/>
          <w:w w:val="150"/>
        </w:rPr>
        <w:t xml:space="preserve"> </w:t>
      </w:r>
      <w:r>
        <w:rPr>
          <w:w w:val="105"/>
        </w:rPr>
        <w:t>market</w:t>
      </w:r>
      <w:r>
        <w:rPr>
          <w:spacing w:val="29"/>
          <w:w w:val="105"/>
        </w:rPr>
        <w:t xml:space="preserve"> </w:t>
      </w:r>
      <w:r>
        <w:rPr>
          <w:w w:val="105"/>
        </w:rPr>
        <w:t>price</w:t>
      </w:r>
      <w:r>
        <w:rPr>
          <w:spacing w:val="29"/>
          <w:w w:val="105"/>
        </w:rPr>
        <w:t xml:space="preserve"> </w:t>
      </w:r>
      <w:r>
        <w:rPr>
          <w:w w:val="105"/>
        </w:rPr>
        <w:t>assessment</w:t>
      </w:r>
      <w:r>
        <w:rPr>
          <w:spacing w:val="29"/>
          <w:w w:val="105"/>
        </w:rPr>
        <w:t xml:space="preserve"> </w:t>
      </w:r>
      <w:r>
        <w:rPr>
          <w:w w:val="105"/>
        </w:rPr>
        <w:t>data</w:t>
      </w:r>
      <w:r>
        <w:rPr>
          <w:spacing w:val="29"/>
          <w:w w:val="105"/>
        </w:rPr>
        <w:t xml:space="preserve"> </w:t>
      </w:r>
      <w:r>
        <w:rPr>
          <w:w w:val="105"/>
        </w:rPr>
        <w:t>or</w:t>
      </w:r>
      <w:r>
        <w:rPr>
          <w:spacing w:val="29"/>
          <w:w w:val="105"/>
        </w:rPr>
        <w:t xml:space="preserve"> </w:t>
      </w:r>
      <w:r>
        <w:rPr>
          <w:w w:val="105"/>
        </w:rPr>
        <w:t>evaluation</w:t>
      </w:r>
      <w:r>
        <w:rPr>
          <w:spacing w:val="29"/>
          <w:w w:val="105"/>
        </w:rPr>
        <w:t xml:space="preserve"> </w:t>
      </w:r>
      <w:r>
        <w:rPr>
          <w:w w:val="105"/>
        </w:rPr>
        <w:t>of</w:t>
      </w:r>
      <w:r>
        <w:rPr>
          <w:spacing w:val="29"/>
          <w:w w:val="105"/>
        </w:rPr>
        <w:t xml:space="preserve"> </w:t>
      </w:r>
      <w:r>
        <w:rPr>
          <w:w w:val="105"/>
        </w:rPr>
        <w:t>cost</w:t>
      </w:r>
      <w:r>
        <w:rPr>
          <w:spacing w:val="29"/>
          <w:w w:val="105"/>
        </w:rPr>
        <w:t xml:space="preserve"> </w:t>
      </w:r>
      <w:r>
        <w:rPr>
          <w:w w:val="105"/>
        </w:rPr>
        <w:t>data</w:t>
      </w:r>
      <w:r>
        <w:rPr>
          <w:spacing w:val="29"/>
          <w:w w:val="105"/>
        </w:rPr>
        <w:t xml:space="preserve"> </w:t>
      </w:r>
      <w:r>
        <w:rPr>
          <w:w w:val="105"/>
        </w:rPr>
        <w:t>not</w:t>
      </w:r>
      <w:r>
        <w:rPr>
          <w:spacing w:val="29"/>
          <w:w w:val="105"/>
        </w:rPr>
        <w:t xml:space="preserve"> </w:t>
      </w:r>
      <w:r>
        <w:rPr>
          <w:w w:val="105"/>
        </w:rPr>
        <w:t>subject</w:t>
      </w:r>
      <w:r>
        <w:rPr>
          <w:spacing w:val="29"/>
          <w:w w:val="105"/>
        </w:rPr>
        <w:t xml:space="preserve"> </w:t>
      </w:r>
      <w:r>
        <w:rPr>
          <w:w w:val="105"/>
        </w:rPr>
        <w:t>to</w:t>
      </w:r>
      <w:r>
        <w:rPr>
          <w:spacing w:val="29"/>
          <w:w w:val="105"/>
        </w:rPr>
        <w:t xml:space="preserve"> </w:t>
      </w:r>
      <w:r>
        <w:rPr>
          <w:w w:val="105"/>
        </w:rPr>
        <w:t>certification,</w:t>
      </w:r>
      <w:r>
        <w:rPr>
          <w:spacing w:val="29"/>
          <w:w w:val="105"/>
        </w:rPr>
        <w:t xml:space="preserve"> </w:t>
      </w:r>
      <w:r>
        <w:rPr>
          <w:w w:val="105"/>
        </w:rPr>
        <w:t>are</w:t>
      </w:r>
      <w:r>
        <w:rPr>
          <w:spacing w:val="29"/>
          <w:w w:val="105"/>
        </w:rPr>
        <w:t xml:space="preserve"> </w:t>
      </w:r>
      <w:r>
        <w:rPr>
          <w:w w:val="105"/>
        </w:rPr>
        <w:t>also acceptable when prior sales data cannot be obtained. Sales data shall (1) demonstrate sales to the</w:t>
      </w:r>
      <w:r>
        <w:rPr>
          <w:spacing w:val="80"/>
          <w:w w:val="105"/>
        </w:rPr>
        <w:t xml:space="preserve"> </w:t>
      </w:r>
      <w:proofErr w:type="gramStart"/>
      <w:r>
        <w:rPr>
          <w:w w:val="105"/>
        </w:rPr>
        <w:t>general public</w:t>
      </w:r>
      <w:proofErr w:type="gramEnd"/>
      <w:r>
        <w:rPr>
          <w:w w:val="105"/>
        </w:rPr>
        <w:t>; (2) be current; and (3) where possible, be in like quantities. Products sold to state,</w:t>
      </w:r>
      <w:r>
        <w:rPr>
          <w:spacing w:val="80"/>
          <w:w w:val="105"/>
        </w:rPr>
        <w:t xml:space="preserve"> </w:t>
      </w:r>
      <w:r>
        <w:rPr>
          <w:w w:val="105"/>
        </w:rPr>
        <w:t>local, or foreign governments or products sold with applications only to state, local, or foreign</w:t>
      </w:r>
      <w:r>
        <w:rPr>
          <w:spacing w:val="40"/>
          <w:w w:val="105"/>
        </w:rPr>
        <w:t xml:space="preserve"> </w:t>
      </w:r>
      <w:r>
        <w:rPr>
          <w:w w:val="105"/>
        </w:rPr>
        <w:t>government or US Government end items are not considered to be sales to the general public unless</w:t>
      </w:r>
      <w:r>
        <w:rPr>
          <w:spacing w:val="80"/>
          <w:w w:val="105"/>
        </w:rPr>
        <w:t xml:space="preserve"> </w:t>
      </w:r>
      <w:r>
        <w:rPr>
          <w:w w:val="105"/>
        </w:rPr>
        <w:t xml:space="preserve">the proposed commercial product meets the </w:t>
      </w:r>
      <w:hyperlink r:id="rId26" w:anchor="FAR_2_101">
        <w:r>
          <w:rPr>
            <w:color w:val="27314A"/>
            <w:w w:val="105"/>
            <w:u w:val="single" w:color="27314A"/>
          </w:rPr>
          <w:t>FAR 2.101</w:t>
        </w:r>
      </w:hyperlink>
      <w:r>
        <w:rPr>
          <w:color w:val="27314A"/>
          <w:w w:val="105"/>
        </w:rPr>
        <w:t xml:space="preserve"> </w:t>
      </w:r>
      <w:r>
        <w:rPr>
          <w:w w:val="105"/>
        </w:rPr>
        <w:t xml:space="preserve">commercial product definition sub-definition </w:t>
      </w:r>
      <w:r>
        <w:rPr>
          <w:spacing w:val="-4"/>
          <w:w w:val="105"/>
        </w:rPr>
        <w:t>(6).</w:t>
      </w:r>
    </w:p>
    <w:p w14:paraId="2DEC5B95" w14:textId="77777777" w:rsidR="004E759F" w:rsidRDefault="004E759F" w:rsidP="004E759F">
      <w:pPr>
        <w:pStyle w:val="BodyText"/>
        <w:spacing w:before="5"/>
        <w:rPr>
          <w:sz w:val="21"/>
        </w:rPr>
      </w:pPr>
    </w:p>
    <w:p w14:paraId="5F823459" w14:textId="6E9E9CF8" w:rsidR="004E759F" w:rsidRPr="00755B2B" w:rsidRDefault="004E759F" w:rsidP="004E759F">
      <w:pPr>
        <w:pStyle w:val="ListParagraph"/>
        <w:numPr>
          <w:ilvl w:val="1"/>
          <w:numId w:val="7"/>
        </w:numPr>
        <w:tabs>
          <w:tab w:val="left" w:pos="575"/>
        </w:tabs>
        <w:spacing w:line="271" w:lineRule="auto"/>
        <w:ind w:right="319" w:firstLine="0"/>
        <w:rPr>
          <w:i/>
          <w:color w:val="00B0F0"/>
        </w:rPr>
      </w:pPr>
      <w:r>
        <w:rPr>
          <w:w w:val="105"/>
        </w:rPr>
        <w:t xml:space="preserve">Additional Cost/Price Proposal Requirements: </w:t>
      </w:r>
      <w:r w:rsidRPr="00755B2B">
        <w:rPr>
          <w:i/>
          <w:color w:val="00B0F0"/>
          <w:w w:val="105"/>
        </w:rPr>
        <w:t>(Identify any additional requirements applicable</w:t>
      </w:r>
      <w:r w:rsidRPr="00755B2B">
        <w:rPr>
          <w:i/>
          <w:color w:val="00B0F0"/>
          <w:spacing w:val="80"/>
          <w:w w:val="105"/>
        </w:rPr>
        <w:t xml:space="preserve"> </w:t>
      </w:r>
      <w:r w:rsidRPr="00755B2B">
        <w:rPr>
          <w:i/>
          <w:color w:val="00B0F0"/>
          <w:w w:val="105"/>
        </w:rPr>
        <w:t xml:space="preserve">to the </w:t>
      </w:r>
      <w:commentRangeStart w:id="13"/>
      <w:r w:rsidRPr="00755B2B">
        <w:rPr>
          <w:i/>
          <w:color w:val="00B0F0"/>
          <w:w w:val="105"/>
        </w:rPr>
        <w:t xml:space="preserve">solicitation or </w:t>
      </w:r>
      <w:commentRangeEnd w:id="13"/>
      <w:r w:rsidR="00FB7E26">
        <w:rPr>
          <w:rStyle w:val="CommentReference"/>
        </w:rPr>
        <w:commentReference w:id="13"/>
      </w:r>
      <w:r w:rsidRPr="00755B2B">
        <w:rPr>
          <w:i/>
          <w:color w:val="00B0F0"/>
          <w:w w:val="105"/>
        </w:rPr>
        <w:t>enter “N/A”.</w:t>
      </w:r>
    </w:p>
    <w:p w14:paraId="211F36A4" w14:textId="77777777" w:rsidR="004E759F" w:rsidRDefault="004E759F" w:rsidP="004E759F">
      <w:pPr>
        <w:pStyle w:val="BodyText"/>
        <w:spacing w:before="1"/>
        <w:rPr>
          <w:i/>
          <w:sz w:val="21"/>
        </w:rPr>
      </w:pPr>
    </w:p>
    <w:p w14:paraId="457FF22B" w14:textId="77777777" w:rsidR="004E759F" w:rsidRPr="00755B2B" w:rsidRDefault="004E759F" w:rsidP="004E759F">
      <w:pPr>
        <w:pStyle w:val="ListParagraph"/>
        <w:numPr>
          <w:ilvl w:val="0"/>
          <w:numId w:val="5"/>
        </w:numPr>
        <w:tabs>
          <w:tab w:val="left" w:pos="239"/>
        </w:tabs>
        <w:spacing w:line="271" w:lineRule="auto"/>
        <w:ind w:right="215" w:firstLine="0"/>
        <w:rPr>
          <w:i/>
          <w:color w:val="00B0F0"/>
        </w:rPr>
      </w:pPr>
      <w:r w:rsidRPr="00755B2B">
        <w:rPr>
          <w:i/>
          <w:color w:val="00B0F0"/>
          <w:w w:val="110"/>
        </w:rPr>
        <w:t>If an electronic CBOM providing traceability to the CLIN level, to WBS paragraph, etc. is required, identify that requirement in this paragraph.</w:t>
      </w:r>
    </w:p>
    <w:p w14:paraId="587A2520" w14:textId="77777777" w:rsidR="004E759F" w:rsidRPr="00755B2B" w:rsidRDefault="004E759F" w:rsidP="004E759F">
      <w:pPr>
        <w:pStyle w:val="BodyText"/>
        <w:spacing w:before="1"/>
        <w:rPr>
          <w:i/>
          <w:color w:val="00B0F0"/>
          <w:sz w:val="21"/>
        </w:rPr>
      </w:pPr>
    </w:p>
    <w:p w14:paraId="60EF1DBB" w14:textId="77777777" w:rsidR="004E759F" w:rsidRPr="00755B2B" w:rsidRDefault="004E759F" w:rsidP="004E759F">
      <w:pPr>
        <w:pStyle w:val="ListParagraph"/>
        <w:numPr>
          <w:ilvl w:val="0"/>
          <w:numId w:val="5"/>
        </w:numPr>
        <w:tabs>
          <w:tab w:val="left" w:pos="239"/>
        </w:tabs>
        <w:spacing w:line="271" w:lineRule="auto"/>
        <w:ind w:right="119" w:firstLine="0"/>
        <w:rPr>
          <w:i/>
          <w:color w:val="00B0F0"/>
        </w:rPr>
      </w:pPr>
      <w:r w:rsidRPr="00755B2B">
        <w:rPr>
          <w:i/>
          <w:color w:val="00B0F0"/>
          <w:w w:val="110"/>
        </w:rPr>
        <w:t>If sales data supporting price reasonableness of a commercial product or commercial service is required, use this paragraph to provide specifics as to the level of detail and applicable date range(s) of the sales data.</w:t>
      </w:r>
    </w:p>
    <w:p w14:paraId="5054785B" w14:textId="77777777" w:rsidR="004E759F" w:rsidRPr="00755B2B" w:rsidRDefault="004E759F" w:rsidP="004E759F">
      <w:pPr>
        <w:pStyle w:val="BodyText"/>
        <w:spacing w:before="2"/>
        <w:rPr>
          <w:i/>
          <w:color w:val="00B0F0"/>
          <w:sz w:val="21"/>
        </w:rPr>
      </w:pPr>
    </w:p>
    <w:p w14:paraId="539A2AB3" w14:textId="77777777" w:rsidR="004E759F" w:rsidRPr="00755B2B" w:rsidRDefault="004E759F" w:rsidP="004E759F">
      <w:pPr>
        <w:pStyle w:val="ListParagraph"/>
        <w:numPr>
          <w:ilvl w:val="0"/>
          <w:numId w:val="5"/>
        </w:numPr>
        <w:tabs>
          <w:tab w:val="left" w:pos="239"/>
        </w:tabs>
        <w:ind w:left="239" w:hanging="129"/>
        <w:rPr>
          <w:i/>
          <w:color w:val="00B0F0"/>
        </w:rPr>
      </w:pPr>
      <w:r w:rsidRPr="00755B2B">
        <w:rPr>
          <w:i/>
          <w:color w:val="00B0F0"/>
          <w:w w:val="110"/>
        </w:rPr>
        <w:t>If</w:t>
      </w:r>
      <w:r w:rsidRPr="00755B2B">
        <w:rPr>
          <w:i/>
          <w:color w:val="00B0F0"/>
          <w:spacing w:val="-1"/>
          <w:w w:val="110"/>
        </w:rPr>
        <w:t xml:space="preserve"> </w:t>
      </w:r>
      <w:r w:rsidRPr="00755B2B">
        <w:rPr>
          <w:i/>
          <w:color w:val="00B0F0"/>
          <w:w w:val="110"/>
        </w:rPr>
        <w:t>a breakout of</w:t>
      </w:r>
      <w:r w:rsidRPr="00755B2B">
        <w:rPr>
          <w:i/>
          <w:color w:val="00B0F0"/>
          <w:spacing w:val="-1"/>
          <w:w w:val="110"/>
        </w:rPr>
        <w:t xml:space="preserve"> </w:t>
      </w:r>
      <w:r w:rsidRPr="00755B2B">
        <w:rPr>
          <w:i/>
          <w:color w:val="00B0F0"/>
          <w:w w:val="110"/>
        </w:rPr>
        <w:t>basic and options is</w:t>
      </w:r>
      <w:r w:rsidRPr="00755B2B">
        <w:rPr>
          <w:i/>
          <w:color w:val="00B0F0"/>
          <w:spacing w:val="-1"/>
          <w:w w:val="110"/>
        </w:rPr>
        <w:t xml:space="preserve"> </w:t>
      </w:r>
      <w:r w:rsidRPr="00755B2B">
        <w:rPr>
          <w:i/>
          <w:color w:val="00B0F0"/>
          <w:w w:val="110"/>
        </w:rPr>
        <w:t>required, detail that requirement</w:t>
      </w:r>
      <w:r w:rsidRPr="00755B2B">
        <w:rPr>
          <w:i/>
          <w:color w:val="00B0F0"/>
          <w:spacing w:val="-1"/>
          <w:w w:val="110"/>
        </w:rPr>
        <w:t xml:space="preserve"> </w:t>
      </w:r>
      <w:r w:rsidRPr="00755B2B">
        <w:rPr>
          <w:i/>
          <w:color w:val="00B0F0"/>
          <w:spacing w:val="-2"/>
          <w:w w:val="110"/>
        </w:rPr>
        <w:t>here)</w:t>
      </w:r>
    </w:p>
    <w:p w14:paraId="5C650797" w14:textId="77777777" w:rsidR="004E759F" w:rsidRPr="00755B2B" w:rsidRDefault="004E759F" w:rsidP="004E759F">
      <w:pPr>
        <w:pStyle w:val="BodyText"/>
        <w:spacing w:before="11"/>
        <w:rPr>
          <w:i/>
          <w:color w:val="00B0F0"/>
          <w:sz w:val="23"/>
        </w:rPr>
      </w:pPr>
    </w:p>
    <w:p w14:paraId="2AE121A5" w14:textId="77777777" w:rsidR="004E759F" w:rsidRPr="00755B2B" w:rsidRDefault="004E759F" w:rsidP="004E759F">
      <w:pPr>
        <w:spacing w:line="271" w:lineRule="auto"/>
        <w:ind w:left="110" w:right="212"/>
        <w:rPr>
          <w:i/>
          <w:color w:val="00B0F0"/>
        </w:rPr>
      </w:pPr>
      <w:r w:rsidRPr="00755B2B">
        <w:rPr>
          <w:i/>
          <w:color w:val="00B0F0"/>
          <w:w w:val="110"/>
        </w:rPr>
        <w:t xml:space="preserve">Add the following paragraph to provision L-XXX, Cost Proposal Adequacy and Structure, only when an electronic version of the cost proposal with active formulas (e.g., in Excel) is required. This paragraph may be tailored as necessary to describe the specific requirements of the electronic cost </w:t>
      </w:r>
      <w:r w:rsidRPr="00755B2B">
        <w:rPr>
          <w:i/>
          <w:color w:val="00B0F0"/>
          <w:spacing w:val="-2"/>
          <w:w w:val="110"/>
        </w:rPr>
        <w:t>model.</w:t>
      </w:r>
    </w:p>
    <w:p w14:paraId="19D47F1A" w14:textId="77777777" w:rsidR="004E759F" w:rsidRDefault="004E759F" w:rsidP="004E759F">
      <w:pPr>
        <w:pStyle w:val="BodyText"/>
        <w:spacing w:before="2"/>
        <w:rPr>
          <w:i/>
          <w:sz w:val="21"/>
        </w:rPr>
      </w:pPr>
    </w:p>
    <w:p w14:paraId="081CB8DA" w14:textId="261C2712" w:rsidR="004E759F" w:rsidRDefault="004E759F" w:rsidP="004E759F">
      <w:pPr>
        <w:pStyle w:val="ListParagraph"/>
        <w:numPr>
          <w:ilvl w:val="0"/>
          <w:numId w:val="7"/>
        </w:numPr>
        <w:tabs>
          <w:tab w:val="left" w:pos="442"/>
        </w:tabs>
        <w:spacing w:line="271" w:lineRule="auto"/>
        <w:ind w:right="169" w:firstLine="0"/>
      </w:pPr>
      <w:r>
        <w:rPr>
          <w:w w:val="105"/>
        </w:rPr>
        <w:t>Submission</w:t>
      </w:r>
      <w:r>
        <w:rPr>
          <w:spacing w:val="40"/>
          <w:w w:val="105"/>
        </w:rPr>
        <w:t xml:space="preserve"> </w:t>
      </w:r>
      <w:r>
        <w:rPr>
          <w:w w:val="105"/>
        </w:rPr>
        <w:t>of</w:t>
      </w:r>
      <w:r>
        <w:rPr>
          <w:spacing w:val="40"/>
          <w:w w:val="105"/>
        </w:rPr>
        <w:t xml:space="preserve"> </w:t>
      </w:r>
      <w:r>
        <w:rPr>
          <w:w w:val="105"/>
        </w:rPr>
        <w:t>electronic</w:t>
      </w:r>
      <w:r>
        <w:rPr>
          <w:spacing w:val="40"/>
          <w:w w:val="105"/>
        </w:rPr>
        <w:t xml:space="preserve"> </w:t>
      </w:r>
      <w:r>
        <w:rPr>
          <w:w w:val="105"/>
        </w:rPr>
        <w:t>cost</w:t>
      </w:r>
      <w:r>
        <w:rPr>
          <w:spacing w:val="40"/>
          <w:w w:val="105"/>
        </w:rPr>
        <w:t xml:space="preserve"> </w:t>
      </w:r>
      <w:r>
        <w:rPr>
          <w:w w:val="105"/>
        </w:rPr>
        <w:t>model.</w:t>
      </w:r>
      <w:r>
        <w:rPr>
          <w:spacing w:val="40"/>
          <w:w w:val="105"/>
        </w:rPr>
        <w:t xml:space="preserve"> </w:t>
      </w:r>
      <w:r w:rsidRPr="00755B2B">
        <w:rPr>
          <w:i/>
          <w:iCs/>
          <w:color w:val="00B0F0"/>
          <w:w w:val="105"/>
        </w:rPr>
        <w:t>(Tailor</w:t>
      </w:r>
      <w:r w:rsidRPr="00755B2B">
        <w:rPr>
          <w:i/>
          <w:iCs/>
          <w:color w:val="00B0F0"/>
          <w:spacing w:val="40"/>
          <w:w w:val="105"/>
        </w:rPr>
        <w:t xml:space="preserve"> </w:t>
      </w:r>
      <w:r w:rsidRPr="00755B2B">
        <w:rPr>
          <w:i/>
          <w:iCs/>
          <w:color w:val="00B0F0"/>
          <w:w w:val="105"/>
        </w:rPr>
        <w:t>as</w:t>
      </w:r>
      <w:r w:rsidRPr="00755B2B">
        <w:rPr>
          <w:i/>
          <w:iCs/>
          <w:color w:val="00B0F0"/>
          <w:spacing w:val="40"/>
          <w:w w:val="105"/>
        </w:rPr>
        <w:t xml:space="preserve"> </w:t>
      </w:r>
      <w:r w:rsidRPr="00755B2B">
        <w:rPr>
          <w:i/>
          <w:iCs/>
          <w:color w:val="00B0F0"/>
          <w:w w:val="105"/>
        </w:rPr>
        <w:t>needed</w:t>
      </w:r>
      <w:r w:rsidRPr="00755B2B">
        <w:rPr>
          <w:i/>
          <w:iCs/>
          <w:color w:val="00B0F0"/>
          <w:spacing w:val="40"/>
          <w:w w:val="105"/>
        </w:rPr>
        <w:t xml:space="preserve"> </w:t>
      </w:r>
      <w:r w:rsidRPr="00755B2B">
        <w:rPr>
          <w:i/>
          <w:iCs/>
          <w:color w:val="00B0F0"/>
          <w:w w:val="105"/>
        </w:rPr>
        <w:t>for</w:t>
      </w:r>
      <w:r w:rsidRPr="00755B2B">
        <w:rPr>
          <w:i/>
          <w:iCs/>
          <w:color w:val="00B0F0"/>
          <w:spacing w:val="40"/>
          <w:w w:val="105"/>
        </w:rPr>
        <w:t xml:space="preserve"> </w:t>
      </w:r>
      <w:r w:rsidRPr="00755B2B">
        <w:rPr>
          <w:i/>
          <w:iCs/>
          <w:color w:val="00B0F0"/>
          <w:w w:val="105"/>
        </w:rPr>
        <w:t>each</w:t>
      </w:r>
      <w:r w:rsidRPr="00755B2B">
        <w:rPr>
          <w:i/>
          <w:iCs/>
          <w:color w:val="00B0F0"/>
          <w:spacing w:val="40"/>
          <w:w w:val="105"/>
        </w:rPr>
        <w:t xml:space="preserve"> </w:t>
      </w:r>
      <w:r w:rsidRPr="00755B2B">
        <w:rPr>
          <w:i/>
          <w:iCs/>
          <w:color w:val="00B0F0"/>
          <w:w w:val="105"/>
        </w:rPr>
        <w:t>specific</w:t>
      </w:r>
      <w:r w:rsidRPr="00755B2B">
        <w:rPr>
          <w:i/>
          <w:iCs/>
          <w:color w:val="00B0F0"/>
          <w:spacing w:val="40"/>
          <w:w w:val="105"/>
        </w:rPr>
        <w:t xml:space="preserve"> </w:t>
      </w:r>
      <w:r w:rsidRPr="00755B2B">
        <w:rPr>
          <w:i/>
          <w:iCs/>
          <w:color w:val="00B0F0"/>
          <w:w w:val="105"/>
        </w:rPr>
        <w:t>circumstance.</w:t>
      </w:r>
      <w:r w:rsidRPr="00755B2B">
        <w:rPr>
          <w:i/>
          <w:iCs/>
          <w:color w:val="00B0F0"/>
          <w:spacing w:val="40"/>
          <w:w w:val="105"/>
        </w:rPr>
        <w:t xml:space="preserve"> </w:t>
      </w:r>
      <w:r w:rsidRPr="00755B2B">
        <w:rPr>
          <w:i/>
          <w:iCs/>
          <w:color w:val="00B0F0"/>
          <w:w w:val="105"/>
        </w:rPr>
        <w:t>If electronic</w:t>
      </w:r>
      <w:r w:rsidRPr="00755B2B">
        <w:rPr>
          <w:i/>
          <w:iCs/>
          <w:color w:val="00B0F0"/>
          <w:spacing w:val="40"/>
          <w:w w:val="105"/>
        </w:rPr>
        <w:t xml:space="preserve"> </w:t>
      </w:r>
      <w:r w:rsidRPr="00755B2B">
        <w:rPr>
          <w:i/>
          <w:iCs/>
          <w:color w:val="00B0F0"/>
          <w:w w:val="105"/>
        </w:rPr>
        <w:t>cost</w:t>
      </w:r>
      <w:r w:rsidRPr="00755B2B">
        <w:rPr>
          <w:i/>
          <w:iCs/>
          <w:color w:val="00B0F0"/>
          <w:spacing w:val="40"/>
          <w:w w:val="105"/>
        </w:rPr>
        <w:t xml:space="preserve"> </w:t>
      </w:r>
      <w:r w:rsidRPr="00755B2B">
        <w:rPr>
          <w:i/>
          <w:iCs/>
          <w:color w:val="00B0F0"/>
          <w:w w:val="105"/>
        </w:rPr>
        <w:t>models</w:t>
      </w:r>
      <w:r w:rsidRPr="00755B2B">
        <w:rPr>
          <w:i/>
          <w:iCs/>
          <w:color w:val="00B0F0"/>
          <w:spacing w:val="40"/>
          <w:w w:val="105"/>
        </w:rPr>
        <w:t xml:space="preserve"> </w:t>
      </w:r>
      <w:r w:rsidRPr="00755B2B">
        <w:rPr>
          <w:i/>
          <w:iCs/>
          <w:color w:val="00B0F0"/>
          <w:w w:val="105"/>
        </w:rPr>
        <w:t>are</w:t>
      </w:r>
      <w:r w:rsidRPr="00755B2B">
        <w:rPr>
          <w:i/>
          <w:iCs/>
          <w:color w:val="00B0F0"/>
          <w:spacing w:val="40"/>
          <w:w w:val="105"/>
        </w:rPr>
        <w:t xml:space="preserve"> </w:t>
      </w:r>
      <w:r w:rsidRPr="00755B2B">
        <w:rPr>
          <w:i/>
          <w:iCs/>
          <w:color w:val="00B0F0"/>
          <w:w w:val="105"/>
        </w:rPr>
        <w:t>required</w:t>
      </w:r>
      <w:r w:rsidRPr="00755B2B">
        <w:rPr>
          <w:i/>
          <w:iCs/>
          <w:color w:val="00B0F0"/>
          <w:spacing w:val="40"/>
          <w:w w:val="105"/>
        </w:rPr>
        <w:t xml:space="preserve"> </w:t>
      </w:r>
      <w:r w:rsidRPr="00755B2B">
        <w:rPr>
          <w:i/>
          <w:iCs/>
          <w:color w:val="00B0F0"/>
          <w:w w:val="105"/>
        </w:rPr>
        <w:t>for</w:t>
      </w:r>
      <w:r w:rsidRPr="00755B2B">
        <w:rPr>
          <w:i/>
          <w:iCs/>
          <w:color w:val="00B0F0"/>
          <w:spacing w:val="40"/>
          <w:w w:val="105"/>
        </w:rPr>
        <w:t xml:space="preserve"> </w:t>
      </w:r>
      <w:r w:rsidRPr="00755B2B">
        <w:rPr>
          <w:i/>
          <w:iCs/>
          <w:color w:val="00B0F0"/>
          <w:w w:val="105"/>
        </w:rPr>
        <w:t>any</w:t>
      </w:r>
      <w:r w:rsidRPr="00755B2B">
        <w:rPr>
          <w:i/>
          <w:iCs/>
          <w:color w:val="00B0F0"/>
          <w:spacing w:val="40"/>
          <w:w w:val="105"/>
        </w:rPr>
        <w:t xml:space="preserve"> </w:t>
      </w:r>
      <w:r w:rsidRPr="00755B2B">
        <w:rPr>
          <w:i/>
          <w:iCs/>
          <w:color w:val="00B0F0"/>
          <w:w w:val="105"/>
        </w:rPr>
        <w:t>subcontractors</w:t>
      </w:r>
      <w:r w:rsidRPr="00755B2B">
        <w:rPr>
          <w:i/>
          <w:iCs/>
          <w:color w:val="00B0F0"/>
          <w:spacing w:val="40"/>
          <w:w w:val="105"/>
        </w:rPr>
        <w:t xml:space="preserve"> </w:t>
      </w:r>
      <w:r w:rsidRPr="00755B2B">
        <w:rPr>
          <w:i/>
          <w:iCs/>
          <w:color w:val="00B0F0"/>
          <w:w w:val="105"/>
        </w:rPr>
        <w:t>or</w:t>
      </w:r>
      <w:r w:rsidRPr="00755B2B">
        <w:rPr>
          <w:i/>
          <w:iCs/>
          <w:color w:val="00B0F0"/>
          <w:spacing w:val="40"/>
          <w:w w:val="105"/>
        </w:rPr>
        <w:t xml:space="preserve"> </w:t>
      </w:r>
      <w:r w:rsidRPr="00755B2B">
        <w:rPr>
          <w:i/>
          <w:iCs/>
          <w:color w:val="00B0F0"/>
          <w:w w:val="105"/>
        </w:rPr>
        <w:t>affiliates,</w:t>
      </w:r>
      <w:r w:rsidRPr="00755B2B">
        <w:rPr>
          <w:i/>
          <w:iCs/>
          <w:color w:val="00B0F0"/>
          <w:spacing w:val="40"/>
          <w:w w:val="105"/>
        </w:rPr>
        <w:t xml:space="preserve"> </w:t>
      </w:r>
      <w:r w:rsidRPr="00755B2B">
        <w:rPr>
          <w:i/>
          <w:iCs/>
          <w:color w:val="00B0F0"/>
          <w:w w:val="105"/>
        </w:rPr>
        <w:t>identify</w:t>
      </w:r>
      <w:r w:rsidRPr="00755B2B">
        <w:rPr>
          <w:i/>
          <w:iCs/>
          <w:color w:val="00B0F0"/>
          <w:spacing w:val="40"/>
          <w:w w:val="105"/>
        </w:rPr>
        <w:t xml:space="preserve"> </w:t>
      </w:r>
      <w:r w:rsidRPr="00755B2B">
        <w:rPr>
          <w:i/>
          <w:iCs/>
          <w:color w:val="00B0F0"/>
          <w:w w:val="105"/>
        </w:rPr>
        <w:t>those</w:t>
      </w:r>
      <w:r w:rsidRPr="00755B2B">
        <w:rPr>
          <w:i/>
          <w:iCs/>
          <w:color w:val="00B0F0"/>
          <w:spacing w:val="40"/>
          <w:w w:val="105"/>
        </w:rPr>
        <w:t xml:space="preserve"> </w:t>
      </w:r>
      <w:r w:rsidRPr="00755B2B">
        <w:rPr>
          <w:i/>
          <w:iCs/>
          <w:color w:val="00B0F0"/>
          <w:w w:val="105"/>
        </w:rPr>
        <w:t>requirements within this paragraph.)</w:t>
      </w:r>
      <w:r w:rsidR="58A8735A" w:rsidRPr="00755B2B">
        <w:rPr>
          <w:i/>
          <w:iCs/>
          <w:color w:val="00B0F0"/>
          <w:w w:val="105"/>
        </w:rPr>
        <w:t xml:space="preserve"> </w:t>
      </w:r>
      <w:r>
        <w:rPr>
          <w:w w:val="105"/>
        </w:rPr>
        <w:t xml:space="preserve">The proposal submission shall include an electronic cost model with active formulas demonstrating the mathematical calculation of the proposed cost (in Excel or </w:t>
      </w:r>
      <w:proofErr w:type="gramStart"/>
      <w:r>
        <w:rPr>
          <w:w w:val="105"/>
        </w:rPr>
        <w:t>other</w:t>
      </w:r>
      <w:proofErr w:type="gramEnd"/>
      <w:r>
        <w:rPr>
          <w:w w:val="105"/>
        </w:rPr>
        <w:t xml:space="preserve"> format</w:t>
      </w:r>
      <w:r>
        <w:rPr>
          <w:spacing w:val="40"/>
          <w:w w:val="105"/>
        </w:rPr>
        <w:t xml:space="preserve"> </w:t>
      </w:r>
      <w:r>
        <w:rPr>
          <w:w w:val="105"/>
        </w:rPr>
        <w:t>approved by the contracting officer). The electronic cost model shall include build-up by year of cost</w:t>
      </w:r>
      <w:r>
        <w:rPr>
          <w:spacing w:val="80"/>
          <w:w w:val="150"/>
        </w:rPr>
        <w:t xml:space="preserve"> </w:t>
      </w:r>
      <w:r>
        <w:rPr>
          <w:w w:val="105"/>
        </w:rPr>
        <w:t>in total and by CLIN/</w:t>
      </w:r>
      <w:proofErr w:type="spellStart"/>
      <w:r>
        <w:rPr>
          <w:w w:val="105"/>
        </w:rPr>
        <w:t>subCLIN</w:t>
      </w:r>
      <w:proofErr w:type="spellEnd"/>
      <w:r>
        <w:rPr>
          <w:w w:val="105"/>
        </w:rPr>
        <w:t>, consistent with the yearly breakout required by paragraph (d)(1) of</w:t>
      </w:r>
      <w:r>
        <w:rPr>
          <w:spacing w:val="80"/>
          <w:w w:val="150"/>
        </w:rPr>
        <w:t xml:space="preserve"> </w:t>
      </w:r>
      <w:r>
        <w:rPr>
          <w:w w:val="105"/>
        </w:rPr>
        <w:t>this</w:t>
      </w:r>
      <w:r>
        <w:rPr>
          <w:spacing w:val="25"/>
          <w:w w:val="105"/>
        </w:rPr>
        <w:t xml:space="preserve"> </w:t>
      </w:r>
      <w:r>
        <w:rPr>
          <w:w w:val="105"/>
        </w:rPr>
        <w:t>provision,</w:t>
      </w:r>
      <w:r>
        <w:rPr>
          <w:spacing w:val="25"/>
          <w:w w:val="105"/>
        </w:rPr>
        <w:t xml:space="preserve"> </w:t>
      </w:r>
      <w:r>
        <w:rPr>
          <w:w w:val="105"/>
        </w:rPr>
        <w:t>or</w:t>
      </w:r>
      <w:r>
        <w:rPr>
          <w:spacing w:val="25"/>
          <w:w w:val="105"/>
        </w:rPr>
        <w:t xml:space="preserve"> </w:t>
      </w:r>
      <w:r>
        <w:rPr>
          <w:w w:val="105"/>
        </w:rPr>
        <w:t>as</w:t>
      </w:r>
      <w:r>
        <w:rPr>
          <w:spacing w:val="25"/>
          <w:w w:val="105"/>
        </w:rPr>
        <w:t xml:space="preserve"> </w:t>
      </w:r>
      <w:r>
        <w:rPr>
          <w:w w:val="105"/>
        </w:rPr>
        <w:t>directed</w:t>
      </w:r>
      <w:r>
        <w:rPr>
          <w:spacing w:val="25"/>
          <w:w w:val="105"/>
        </w:rPr>
        <w:t xml:space="preserve"> </w:t>
      </w:r>
      <w:r>
        <w:rPr>
          <w:w w:val="105"/>
        </w:rPr>
        <w:t>by</w:t>
      </w:r>
      <w:r>
        <w:rPr>
          <w:spacing w:val="25"/>
          <w:w w:val="105"/>
        </w:rPr>
        <w:t xml:space="preserve"> </w:t>
      </w:r>
      <w:r>
        <w:rPr>
          <w:w w:val="105"/>
        </w:rPr>
        <w:t>the</w:t>
      </w:r>
      <w:r>
        <w:rPr>
          <w:spacing w:val="25"/>
          <w:w w:val="105"/>
        </w:rPr>
        <w:t xml:space="preserve"> </w:t>
      </w:r>
      <w:r>
        <w:rPr>
          <w:w w:val="105"/>
        </w:rPr>
        <w:t>contracting</w:t>
      </w:r>
      <w:r>
        <w:rPr>
          <w:spacing w:val="25"/>
          <w:w w:val="105"/>
        </w:rPr>
        <w:t xml:space="preserve"> </w:t>
      </w:r>
      <w:r>
        <w:rPr>
          <w:w w:val="105"/>
        </w:rPr>
        <w:t>officer.</w:t>
      </w:r>
      <w:r>
        <w:rPr>
          <w:spacing w:val="25"/>
          <w:w w:val="105"/>
        </w:rPr>
        <w:t xml:space="preserve"> </w:t>
      </w:r>
      <w:r>
        <w:rPr>
          <w:w w:val="105"/>
        </w:rPr>
        <w:t>If</w:t>
      </w:r>
      <w:r>
        <w:rPr>
          <w:spacing w:val="25"/>
          <w:w w:val="105"/>
        </w:rPr>
        <w:t xml:space="preserve"> </w:t>
      </w:r>
      <w:r>
        <w:rPr>
          <w:w w:val="105"/>
        </w:rPr>
        <w:t>applicable,</w:t>
      </w:r>
      <w:r>
        <w:rPr>
          <w:spacing w:val="25"/>
          <w:w w:val="105"/>
        </w:rPr>
        <w:t xml:space="preserve"> </w:t>
      </w:r>
      <w:r>
        <w:rPr>
          <w:w w:val="105"/>
        </w:rPr>
        <w:t>the</w:t>
      </w:r>
      <w:r>
        <w:rPr>
          <w:spacing w:val="25"/>
          <w:w w:val="105"/>
        </w:rPr>
        <w:t xml:space="preserve"> </w:t>
      </w:r>
      <w:r>
        <w:rPr>
          <w:w w:val="105"/>
        </w:rPr>
        <w:t>electronic</w:t>
      </w:r>
      <w:r>
        <w:rPr>
          <w:spacing w:val="25"/>
          <w:w w:val="105"/>
        </w:rPr>
        <w:t xml:space="preserve"> </w:t>
      </w:r>
      <w:r>
        <w:rPr>
          <w:w w:val="105"/>
        </w:rPr>
        <w:t>cost</w:t>
      </w:r>
      <w:r>
        <w:rPr>
          <w:spacing w:val="25"/>
          <w:w w:val="105"/>
        </w:rPr>
        <w:t xml:space="preserve"> </w:t>
      </w:r>
      <w:r>
        <w:rPr>
          <w:w w:val="105"/>
        </w:rPr>
        <w:t>model</w:t>
      </w:r>
      <w:r>
        <w:rPr>
          <w:spacing w:val="25"/>
          <w:w w:val="105"/>
        </w:rPr>
        <w:t xml:space="preserve"> </w:t>
      </w:r>
      <w:r>
        <w:rPr>
          <w:w w:val="105"/>
        </w:rPr>
        <w:t>shall link each Work Breakdown Structure (WBS) to the applicable CLINs. The electronic cost model shall</w:t>
      </w:r>
      <w:r>
        <w:rPr>
          <w:spacing w:val="80"/>
          <w:w w:val="105"/>
        </w:rPr>
        <w:t xml:space="preserve"> </w:t>
      </w:r>
      <w:r>
        <w:rPr>
          <w:w w:val="105"/>
        </w:rPr>
        <w:t>roll up to an annual and total program summary by cost element. All information supporting each</w:t>
      </w:r>
      <w:r>
        <w:rPr>
          <w:spacing w:val="80"/>
          <w:w w:val="105"/>
        </w:rPr>
        <w:t xml:space="preserve"> </w:t>
      </w:r>
      <w:r>
        <w:rPr>
          <w:w w:val="105"/>
        </w:rPr>
        <w:t>CLIN should be visible and verifiable in the electronic cost model. The formulas included in the</w:t>
      </w:r>
      <w:r>
        <w:rPr>
          <w:spacing w:val="80"/>
          <w:w w:val="105"/>
        </w:rPr>
        <w:t xml:space="preserve"> </w:t>
      </w:r>
      <w:r>
        <w:rPr>
          <w:w w:val="105"/>
        </w:rPr>
        <w:t>electronic</w:t>
      </w:r>
      <w:r>
        <w:rPr>
          <w:spacing w:val="28"/>
          <w:w w:val="105"/>
        </w:rPr>
        <w:t xml:space="preserve"> </w:t>
      </w:r>
      <w:r>
        <w:rPr>
          <w:w w:val="105"/>
        </w:rPr>
        <w:t>cost</w:t>
      </w:r>
      <w:r>
        <w:rPr>
          <w:spacing w:val="28"/>
          <w:w w:val="105"/>
        </w:rPr>
        <w:t xml:space="preserve"> </w:t>
      </w:r>
      <w:r>
        <w:rPr>
          <w:w w:val="105"/>
        </w:rPr>
        <w:t>model</w:t>
      </w:r>
      <w:r>
        <w:rPr>
          <w:spacing w:val="28"/>
          <w:w w:val="105"/>
        </w:rPr>
        <w:t xml:space="preserve"> </w:t>
      </w:r>
      <w:r>
        <w:rPr>
          <w:w w:val="105"/>
        </w:rPr>
        <w:t>shall</w:t>
      </w:r>
      <w:r>
        <w:rPr>
          <w:spacing w:val="28"/>
          <w:w w:val="105"/>
        </w:rPr>
        <w:t xml:space="preserve"> </w:t>
      </w:r>
      <w:r>
        <w:rPr>
          <w:w w:val="105"/>
        </w:rPr>
        <w:t>not</w:t>
      </w:r>
      <w:r>
        <w:rPr>
          <w:spacing w:val="28"/>
          <w:w w:val="105"/>
        </w:rPr>
        <w:t xml:space="preserve"> </w:t>
      </w:r>
      <w:r>
        <w:rPr>
          <w:w w:val="105"/>
        </w:rPr>
        <w:t>be</w:t>
      </w:r>
      <w:r>
        <w:rPr>
          <w:spacing w:val="28"/>
          <w:w w:val="105"/>
        </w:rPr>
        <w:t xml:space="preserve"> </w:t>
      </w:r>
      <w:r>
        <w:rPr>
          <w:w w:val="105"/>
        </w:rPr>
        <w:t>locked,</w:t>
      </w:r>
      <w:r>
        <w:rPr>
          <w:spacing w:val="28"/>
          <w:w w:val="105"/>
        </w:rPr>
        <w:t xml:space="preserve"> </w:t>
      </w:r>
      <w:r>
        <w:rPr>
          <w:w w:val="105"/>
        </w:rPr>
        <w:t>and</w:t>
      </w:r>
      <w:r>
        <w:rPr>
          <w:spacing w:val="28"/>
          <w:w w:val="105"/>
        </w:rPr>
        <w:t xml:space="preserve"> </w:t>
      </w:r>
      <w:r>
        <w:rPr>
          <w:w w:val="105"/>
        </w:rPr>
        <w:t>the</w:t>
      </w:r>
      <w:r>
        <w:rPr>
          <w:spacing w:val="28"/>
          <w:w w:val="105"/>
        </w:rPr>
        <w:t xml:space="preserve"> </w:t>
      </w:r>
      <w:r>
        <w:rPr>
          <w:w w:val="105"/>
        </w:rPr>
        <w:t>model</w:t>
      </w:r>
      <w:r>
        <w:rPr>
          <w:spacing w:val="28"/>
          <w:w w:val="105"/>
        </w:rPr>
        <w:t xml:space="preserve"> </w:t>
      </w:r>
      <w:r>
        <w:rPr>
          <w:w w:val="105"/>
        </w:rPr>
        <w:t>shall</w:t>
      </w:r>
      <w:r>
        <w:rPr>
          <w:spacing w:val="28"/>
          <w:w w:val="105"/>
        </w:rPr>
        <w:t xml:space="preserve"> </w:t>
      </w:r>
      <w:r>
        <w:rPr>
          <w:w w:val="105"/>
        </w:rPr>
        <w:t>be</w:t>
      </w:r>
      <w:r>
        <w:rPr>
          <w:spacing w:val="28"/>
          <w:w w:val="105"/>
        </w:rPr>
        <w:t xml:space="preserve"> </w:t>
      </w:r>
      <w:r>
        <w:rPr>
          <w:w w:val="105"/>
        </w:rPr>
        <w:t>editable</w:t>
      </w:r>
      <w:r>
        <w:rPr>
          <w:spacing w:val="28"/>
          <w:w w:val="105"/>
        </w:rPr>
        <w:t xml:space="preserve"> </w:t>
      </w:r>
      <w:r>
        <w:rPr>
          <w:w w:val="105"/>
        </w:rPr>
        <w:t>by</w:t>
      </w:r>
      <w:r>
        <w:rPr>
          <w:spacing w:val="28"/>
          <w:w w:val="105"/>
        </w:rPr>
        <w:t xml:space="preserve"> </w:t>
      </w:r>
      <w:r>
        <w:rPr>
          <w:w w:val="105"/>
        </w:rPr>
        <w:t>the</w:t>
      </w:r>
      <w:r>
        <w:rPr>
          <w:spacing w:val="28"/>
          <w:w w:val="105"/>
        </w:rPr>
        <w:t xml:space="preserve"> </w:t>
      </w:r>
      <w:r>
        <w:rPr>
          <w:w w:val="105"/>
        </w:rPr>
        <w:t>Government.</w:t>
      </w:r>
    </w:p>
    <w:p w14:paraId="50EC43B5" w14:textId="77777777" w:rsidR="004E759F" w:rsidRDefault="004E759F" w:rsidP="004E759F">
      <w:pPr>
        <w:pStyle w:val="BodyText"/>
        <w:spacing w:before="8"/>
        <w:rPr>
          <w:sz w:val="21"/>
        </w:rPr>
      </w:pPr>
    </w:p>
    <w:p w14:paraId="12EE5FA8" w14:textId="77777777" w:rsidR="004E759F" w:rsidRPr="00947599" w:rsidRDefault="004E759F" w:rsidP="004E759F">
      <w:pPr>
        <w:ind w:left="110"/>
        <w:rPr>
          <w:i/>
        </w:rPr>
      </w:pPr>
      <w:proofErr w:type="gramStart"/>
      <w:r>
        <w:rPr>
          <w:rFonts w:ascii="Bookman Old Style"/>
          <w:b/>
          <w:w w:val="110"/>
          <w:u w:val="single"/>
        </w:rPr>
        <w:t>NOTE</w:t>
      </w:r>
      <w:r>
        <w:rPr>
          <w:rFonts w:ascii="Bookman Old Style"/>
          <w:b/>
          <w:spacing w:val="-21"/>
          <w:w w:val="110"/>
        </w:rPr>
        <w:t xml:space="preserve"> </w:t>
      </w:r>
      <w:r>
        <w:rPr>
          <w:rFonts w:ascii="Bookman Old Style"/>
          <w:b/>
          <w:w w:val="110"/>
        </w:rPr>
        <w:t>:</w:t>
      </w:r>
      <w:proofErr w:type="gramEnd"/>
      <w:r>
        <w:rPr>
          <w:rFonts w:ascii="Bookman Old Style"/>
          <w:b/>
          <w:spacing w:val="-21"/>
          <w:w w:val="110"/>
        </w:rPr>
        <w:t xml:space="preserve"> </w:t>
      </w:r>
      <w:r w:rsidRPr="00947599">
        <w:rPr>
          <w:i/>
          <w:w w:val="110"/>
        </w:rPr>
        <w:t>The</w:t>
      </w:r>
      <w:r w:rsidRPr="00947599">
        <w:rPr>
          <w:i/>
          <w:spacing w:val="-12"/>
          <w:w w:val="110"/>
        </w:rPr>
        <w:t xml:space="preserve"> </w:t>
      </w:r>
      <w:r w:rsidRPr="00947599">
        <w:rPr>
          <w:i/>
          <w:w w:val="110"/>
        </w:rPr>
        <w:t>blue</w:t>
      </w:r>
      <w:r w:rsidRPr="00947599">
        <w:rPr>
          <w:i/>
          <w:spacing w:val="-11"/>
          <w:w w:val="110"/>
        </w:rPr>
        <w:t xml:space="preserve"> </w:t>
      </w:r>
      <w:r w:rsidRPr="00947599">
        <w:rPr>
          <w:i/>
          <w:w w:val="110"/>
        </w:rPr>
        <w:t>italicized</w:t>
      </w:r>
      <w:r w:rsidRPr="00947599">
        <w:rPr>
          <w:i/>
          <w:spacing w:val="-3"/>
          <w:w w:val="110"/>
        </w:rPr>
        <w:t xml:space="preserve"> </w:t>
      </w:r>
      <w:r w:rsidRPr="00947599">
        <w:rPr>
          <w:i/>
          <w:w w:val="110"/>
        </w:rPr>
        <w:t>text</w:t>
      </w:r>
      <w:r w:rsidRPr="00947599">
        <w:rPr>
          <w:i/>
          <w:spacing w:val="-3"/>
          <w:w w:val="110"/>
        </w:rPr>
        <w:t xml:space="preserve"> </w:t>
      </w:r>
      <w:r w:rsidRPr="00947599">
        <w:rPr>
          <w:i/>
          <w:w w:val="110"/>
        </w:rPr>
        <w:t>above</w:t>
      </w:r>
      <w:r w:rsidRPr="00947599">
        <w:rPr>
          <w:i/>
          <w:spacing w:val="-3"/>
          <w:w w:val="110"/>
        </w:rPr>
        <w:t xml:space="preserve"> </w:t>
      </w:r>
      <w:r w:rsidRPr="00947599">
        <w:rPr>
          <w:i/>
          <w:w w:val="110"/>
        </w:rPr>
        <w:t>represents</w:t>
      </w:r>
      <w:r w:rsidRPr="00947599">
        <w:rPr>
          <w:i/>
          <w:spacing w:val="-3"/>
          <w:w w:val="110"/>
        </w:rPr>
        <w:t xml:space="preserve"> </w:t>
      </w:r>
      <w:r w:rsidRPr="00947599">
        <w:rPr>
          <w:i/>
          <w:w w:val="110"/>
        </w:rPr>
        <w:t>instructions</w:t>
      </w:r>
      <w:r w:rsidRPr="00947599">
        <w:rPr>
          <w:i/>
          <w:spacing w:val="-2"/>
          <w:w w:val="110"/>
        </w:rPr>
        <w:t xml:space="preserve"> </w:t>
      </w:r>
      <w:r w:rsidRPr="00947599">
        <w:rPr>
          <w:i/>
          <w:w w:val="110"/>
        </w:rPr>
        <w:t>for</w:t>
      </w:r>
      <w:r w:rsidRPr="00947599">
        <w:rPr>
          <w:i/>
          <w:spacing w:val="-3"/>
          <w:w w:val="110"/>
        </w:rPr>
        <w:t xml:space="preserve"> </w:t>
      </w:r>
      <w:r w:rsidRPr="00947599">
        <w:rPr>
          <w:i/>
          <w:w w:val="110"/>
        </w:rPr>
        <w:t>the</w:t>
      </w:r>
      <w:r w:rsidRPr="00947599">
        <w:rPr>
          <w:i/>
          <w:spacing w:val="-3"/>
          <w:w w:val="110"/>
        </w:rPr>
        <w:t xml:space="preserve"> </w:t>
      </w:r>
      <w:r w:rsidRPr="00947599">
        <w:rPr>
          <w:i/>
          <w:w w:val="110"/>
        </w:rPr>
        <w:t>contracting</w:t>
      </w:r>
      <w:r w:rsidRPr="00947599">
        <w:rPr>
          <w:i/>
          <w:spacing w:val="-3"/>
          <w:w w:val="110"/>
        </w:rPr>
        <w:t xml:space="preserve"> </w:t>
      </w:r>
      <w:r w:rsidRPr="00947599">
        <w:rPr>
          <w:i/>
          <w:w w:val="110"/>
        </w:rPr>
        <w:t>officer</w:t>
      </w:r>
      <w:r w:rsidRPr="00947599">
        <w:rPr>
          <w:i/>
          <w:spacing w:val="-3"/>
          <w:w w:val="110"/>
        </w:rPr>
        <w:t xml:space="preserve"> </w:t>
      </w:r>
      <w:r w:rsidRPr="00947599">
        <w:rPr>
          <w:i/>
          <w:w w:val="110"/>
        </w:rPr>
        <w:t>and</w:t>
      </w:r>
      <w:r w:rsidRPr="00947599">
        <w:rPr>
          <w:i/>
          <w:spacing w:val="-3"/>
          <w:w w:val="110"/>
        </w:rPr>
        <w:t xml:space="preserve"> </w:t>
      </w:r>
      <w:r w:rsidRPr="00947599">
        <w:rPr>
          <w:i/>
          <w:spacing w:val="-2"/>
          <w:w w:val="110"/>
        </w:rPr>
        <w:t>should</w:t>
      </w:r>
    </w:p>
    <w:p w14:paraId="5DD86EE5" w14:textId="77777777" w:rsidR="004E759F" w:rsidRPr="00947599" w:rsidRDefault="004E759F" w:rsidP="004E759F">
      <w:pPr>
        <w:sectPr w:rsidR="004E759F" w:rsidRPr="00947599">
          <w:pgSz w:w="11910" w:h="16840"/>
          <w:pgMar w:top="820" w:right="740" w:bottom="280" w:left="740" w:header="720" w:footer="720" w:gutter="0"/>
          <w:cols w:space="720"/>
        </w:sectPr>
      </w:pPr>
    </w:p>
    <w:p w14:paraId="5323303D" w14:textId="77777777" w:rsidR="004E759F" w:rsidRPr="00947599" w:rsidRDefault="004E759F" w:rsidP="004E759F">
      <w:pPr>
        <w:spacing w:before="82"/>
        <w:ind w:left="110"/>
        <w:rPr>
          <w:i/>
        </w:rPr>
      </w:pPr>
      <w:r w:rsidRPr="00947599">
        <w:rPr>
          <w:i/>
          <w:w w:val="110"/>
        </w:rPr>
        <w:lastRenderedPageBreak/>
        <w:t>be</w:t>
      </w:r>
      <w:r w:rsidRPr="00947599">
        <w:rPr>
          <w:i/>
          <w:spacing w:val="2"/>
          <w:w w:val="110"/>
        </w:rPr>
        <w:t xml:space="preserve"> </w:t>
      </w:r>
      <w:r w:rsidRPr="00947599">
        <w:rPr>
          <w:i/>
          <w:w w:val="110"/>
        </w:rPr>
        <w:t>removed</w:t>
      </w:r>
      <w:r w:rsidRPr="00947599">
        <w:rPr>
          <w:i/>
          <w:spacing w:val="2"/>
          <w:w w:val="110"/>
        </w:rPr>
        <w:t xml:space="preserve"> </w:t>
      </w:r>
      <w:r w:rsidRPr="00947599">
        <w:rPr>
          <w:i/>
          <w:w w:val="110"/>
        </w:rPr>
        <w:t>prior</w:t>
      </w:r>
      <w:r w:rsidRPr="00947599">
        <w:rPr>
          <w:i/>
          <w:spacing w:val="2"/>
          <w:w w:val="110"/>
        </w:rPr>
        <w:t xml:space="preserve"> </w:t>
      </w:r>
      <w:r w:rsidRPr="00947599">
        <w:rPr>
          <w:i/>
          <w:w w:val="110"/>
        </w:rPr>
        <w:t>to</w:t>
      </w:r>
      <w:r w:rsidRPr="00947599">
        <w:rPr>
          <w:i/>
          <w:spacing w:val="2"/>
          <w:w w:val="110"/>
        </w:rPr>
        <w:t xml:space="preserve"> </w:t>
      </w:r>
      <w:r w:rsidRPr="00947599">
        <w:rPr>
          <w:i/>
          <w:w w:val="110"/>
        </w:rPr>
        <w:t>incorporating</w:t>
      </w:r>
      <w:r w:rsidRPr="00947599">
        <w:rPr>
          <w:i/>
          <w:spacing w:val="2"/>
          <w:w w:val="110"/>
        </w:rPr>
        <w:t xml:space="preserve"> </w:t>
      </w:r>
      <w:r w:rsidRPr="00947599">
        <w:rPr>
          <w:i/>
          <w:w w:val="110"/>
        </w:rPr>
        <w:t>Section</w:t>
      </w:r>
      <w:r w:rsidRPr="00947599">
        <w:rPr>
          <w:i/>
          <w:spacing w:val="2"/>
          <w:w w:val="110"/>
        </w:rPr>
        <w:t xml:space="preserve"> </w:t>
      </w:r>
      <w:r w:rsidRPr="00947599">
        <w:rPr>
          <w:i/>
          <w:w w:val="110"/>
        </w:rPr>
        <w:t>L</w:t>
      </w:r>
      <w:r w:rsidRPr="00947599">
        <w:rPr>
          <w:i/>
          <w:spacing w:val="2"/>
          <w:w w:val="110"/>
        </w:rPr>
        <w:t xml:space="preserve"> </w:t>
      </w:r>
      <w:r w:rsidRPr="00947599">
        <w:rPr>
          <w:i/>
          <w:w w:val="110"/>
        </w:rPr>
        <w:t>into</w:t>
      </w:r>
      <w:r w:rsidRPr="00947599">
        <w:rPr>
          <w:i/>
          <w:spacing w:val="2"/>
          <w:w w:val="110"/>
        </w:rPr>
        <w:t xml:space="preserve"> </w:t>
      </w:r>
      <w:r w:rsidRPr="00947599">
        <w:rPr>
          <w:i/>
          <w:w w:val="110"/>
        </w:rPr>
        <w:t>the</w:t>
      </w:r>
      <w:r w:rsidRPr="00947599">
        <w:rPr>
          <w:i/>
          <w:spacing w:val="2"/>
          <w:w w:val="110"/>
        </w:rPr>
        <w:t xml:space="preserve"> </w:t>
      </w:r>
      <w:r w:rsidRPr="00947599">
        <w:rPr>
          <w:i/>
          <w:spacing w:val="-2"/>
          <w:w w:val="110"/>
        </w:rPr>
        <w:t>solicitation.</w:t>
      </w:r>
    </w:p>
    <w:p w14:paraId="07FE8754" w14:textId="77777777" w:rsidR="004E759F" w:rsidRDefault="004E759F" w:rsidP="004E759F">
      <w:pPr>
        <w:pStyle w:val="BodyText"/>
        <w:rPr>
          <w:i/>
          <w:sz w:val="26"/>
        </w:rPr>
      </w:pPr>
    </w:p>
    <w:p w14:paraId="4A9A5BF6" w14:textId="77777777" w:rsidR="004E759F" w:rsidRDefault="004E759F" w:rsidP="004E759F">
      <w:pPr>
        <w:pStyle w:val="Heading3"/>
        <w:spacing w:before="203"/>
        <w:rPr>
          <w:b/>
        </w:rPr>
      </w:pPr>
      <w:r>
        <w:rPr>
          <w:b/>
          <w:spacing w:val="-2"/>
        </w:rPr>
        <w:t>MP5315.400-2.</w:t>
      </w:r>
      <w:r>
        <w:rPr>
          <w:b/>
          <w:spacing w:val="-6"/>
        </w:rPr>
        <w:t xml:space="preserve"> </w:t>
      </w:r>
      <w:r>
        <w:rPr>
          <w:b/>
          <w:spacing w:val="-2"/>
        </w:rPr>
        <w:t>Requesting</w:t>
      </w:r>
      <w:r>
        <w:rPr>
          <w:b/>
          <w:spacing w:val="-5"/>
        </w:rPr>
        <w:t xml:space="preserve"> </w:t>
      </w:r>
      <w:r>
        <w:rPr>
          <w:b/>
          <w:spacing w:val="-2"/>
        </w:rPr>
        <w:t>data/documentation</w:t>
      </w:r>
      <w:r>
        <w:rPr>
          <w:b/>
          <w:spacing w:val="-5"/>
        </w:rPr>
        <w:t xml:space="preserve"> </w:t>
      </w:r>
      <w:r>
        <w:rPr>
          <w:b/>
          <w:spacing w:val="-2"/>
        </w:rPr>
        <w:t>after</w:t>
      </w:r>
      <w:r>
        <w:rPr>
          <w:b/>
          <w:spacing w:val="-6"/>
        </w:rPr>
        <w:t xml:space="preserve"> </w:t>
      </w:r>
      <w:r>
        <w:rPr>
          <w:b/>
          <w:spacing w:val="-2"/>
        </w:rPr>
        <w:t>receipt</w:t>
      </w:r>
      <w:r>
        <w:rPr>
          <w:b/>
          <w:spacing w:val="-5"/>
        </w:rPr>
        <w:t xml:space="preserve"> </w:t>
      </w:r>
      <w:r>
        <w:rPr>
          <w:b/>
          <w:spacing w:val="-2"/>
        </w:rPr>
        <w:t>of</w:t>
      </w:r>
      <w:r>
        <w:rPr>
          <w:b/>
          <w:spacing w:val="-5"/>
        </w:rPr>
        <w:t xml:space="preserve"> </w:t>
      </w:r>
      <w:r>
        <w:rPr>
          <w:b/>
          <w:spacing w:val="-2"/>
        </w:rPr>
        <w:t>the</w:t>
      </w:r>
      <w:r>
        <w:rPr>
          <w:b/>
          <w:spacing w:val="-6"/>
        </w:rPr>
        <w:t xml:space="preserve"> </w:t>
      </w:r>
      <w:r>
        <w:rPr>
          <w:b/>
          <w:spacing w:val="-2"/>
        </w:rPr>
        <w:t>proposal.</w:t>
      </w:r>
    </w:p>
    <w:p w14:paraId="1EC6B9EC" w14:textId="77777777" w:rsidR="004E759F" w:rsidRDefault="004E759F" w:rsidP="004E759F">
      <w:pPr>
        <w:pStyle w:val="BodyText"/>
        <w:spacing w:before="4"/>
        <w:rPr>
          <w:rFonts w:ascii="Bookman Old Style"/>
          <w:b/>
          <w:sz w:val="42"/>
        </w:rPr>
      </w:pPr>
    </w:p>
    <w:p w14:paraId="48D74623" w14:textId="77777777" w:rsidR="004E759F" w:rsidRDefault="004E759F" w:rsidP="004E759F">
      <w:pPr>
        <w:pStyle w:val="ListParagraph"/>
        <w:numPr>
          <w:ilvl w:val="0"/>
          <w:numId w:val="4"/>
        </w:numPr>
        <w:tabs>
          <w:tab w:val="left" w:pos="353"/>
        </w:tabs>
        <w:spacing w:before="1" w:line="271" w:lineRule="auto"/>
        <w:ind w:right="284" w:firstLine="0"/>
      </w:pPr>
      <w:r>
        <w:rPr>
          <w:w w:val="105"/>
        </w:rPr>
        <w:t>A contracting officer request for supporting data/documentation from a contractor (whether verbally or in writing) after proposal receipt, must clearly state what data/documentation is needed and when it should be provided.</w:t>
      </w:r>
    </w:p>
    <w:p w14:paraId="05AA776C" w14:textId="77777777" w:rsidR="004E759F" w:rsidRDefault="004E759F" w:rsidP="004E759F">
      <w:pPr>
        <w:pStyle w:val="BodyText"/>
        <w:spacing w:before="1"/>
        <w:rPr>
          <w:sz w:val="21"/>
        </w:rPr>
      </w:pPr>
    </w:p>
    <w:p w14:paraId="77B42161" w14:textId="77777777" w:rsidR="004E759F" w:rsidRDefault="004E759F" w:rsidP="004E759F">
      <w:pPr>
        <w:pStyle w:val="ListParagraph"/>
        <w:numPr>
          <w:ilvl w:val="0"/>
          <w:numId w:val="4"/>
        </w:numPr>
        <w:tabs>
          <w:tab w:val="left" w:pos="361"/>
        </w:tabs>
        <w:spacing w:line="271" w:lineRule="auto"/>
        <w:ind w:right="434" w:firstLine="0"/>
      </w:pPr>
      <w:r>
        <w:rPr>
          <w:w w:val="105"/>
        </w:rPr>
        <w:t>If requested data/documentation is not readily available because of extenuating circumstances (e.g., data that did not form the basis of the contractor's proposal), the contracting officer and the</w:t>
      </w:r>
      <w:r>
        <w:rPr>
          <w:spacing w:val="80"/>
          <w:w w:val="150"/>
        </w:rPr>
        <w:t xml:space="preserve"> </w:t>
      </w:r>
      <w:r>
        <w:rPr>
          <w:w w:val="105"/>
        </w:rPr>
        <w:t>contractor</w:t>
      </w:r>
      <w:r>
        <w:rPr>
          <w:spacing w:val="28"/>
          <w:w w:val="105"/>
        </w:rPr>
        <w:t xml:space="preserve"> </w:t>
      </w:r>
      <w:r>
        <w:rPr>
          <w:w w:val="105"/>
        </w:rPr>
        <w:t>should</w:t>
      </w:r>
      <w:r>
        <w:rPr>
          <w:spacing w:val="28"/>
          <w:w w:val="105"/>
        </w:rPr>
        <w:t xml:space="preserve"> </w:t>
      </w:r>
      <w:r>
        <w:rPr>
          <w:w w:val="105"/>
        </w:rPr>
        <w:t>agree</w:t>
      </w:r>
      <w:r>
        <w:rPr>
          <w:spacing w:val="28"/>
          <w:w w:val="105"/>
        </w:rPr>
        <w:t xml:space="preserve"> </w:t>
      </w:r>
      <w:r>
        <w:rPr>
          <w:w w:val="105"/>
        </w:rPr>
        <w:t>in</w:t>
      </w:r>
      <w:r>
        <w:rPr>
          <w:spacing w:val="28"/>
          <w:w w:val="105"/>
        </w:rPr>
        <w:t xml:space="preserve"> </w:t>
      </w:r>
      <w:r>
        <w:rPr>
          <w:w w:val="105"/>
        </w:rPr>
        <w:t>writing</w:t>
      </w:r>
      <w:r>
        <w:rPr>
          <w:spacing w:val="28"/>
          <w:w w:val="105"/>
        </w:rPr>
        <w:t xml:space="preserve"> </w:t>
      </w:r>
      <w:r>
        <w:rPr>
          <w:w w:val="105"/>
        </w:rPr>
        <w:t>as</w:t>
      </w:r>
      <w:r>
        <w:rPr>
          <w:spacing w:val="28"/>
          <w:w w:val="105"/>
        </w:rPr>
        <w:t xml:space="preserve"> </w:t>
      </w:r>
      <w:r>
        <w:rPr>
          <w:w w:val="105"/>
        </w:rPr>
        <w:t>to</w:t>
      </w:r>
      <w:r>
        <w:rPr>
          <w:spacing w:val="28"/>
          <w:w w:val="105"/>
        </w:rPr>
        <w:t xml:space="preserve"> </w:t>
      </w:r>
      <w:r>
        <w:rPr>
          <w:w w:val="105"/>
        </w:rPr>
        <w:t>a</w:t>
      </w:r>
      <w:r>
        <w:rPr>
          <w:spacing w:val="28"/>
          <w:w w:val="105"/>
        </w:rPr>
        <w:t xml:space="preserve"> </w:t>
      </w:r>
      <w:r>
        <w:rPr>
          <w:w w:val="105"/>
        </w:rPr>
        <w:t>reasonable</w:t>
      </w:r>
      <w:r>
        <w:rPr>
          <w:spacing w:val="28"/>
          <w:w w:val="105"/>
        </w:rPr>
        <w:t xml:space="preserve"> </w:t>
      </w:r>
      <w:r>
        <w:rPr>
          <w:w w:val="105"/>
        </w:rPr>
        <w:t>time</w:t>
      </w:r>
      <w:r>
        <w:rPr>
          <w:spacing w:val="28"/>
          <w:w w:val="105"/>
        </w:rPr>
        <w:t xml:space="preserve"> </w:t>
      </w:r>
      <w:r>
        <w:rPr>
          <w:w w:val="105"/>
        </w:rPr>
        <w:t>for</w:t>
      </w:r>
      <w:r>
        <w:rPr>
          <w:spacing w:val="28"/>
          <w:w w:val="105"/>
        </w:rPr>
        <w:t xml:space="preserve"> </w:t>
      </w:r>
      <w:r>
        <w:rPr>
          <w:w w:val="105"/>
        </w:rPr>
        <w:t>submittal</w:t>
      </w:r>
      <w:r>
        <w:rPr>
          <w:spacing w:val="28"/>
          <w:w w:val="105"/>
        </w:rPr>
        <w:t xml:space="preserve"> </w:t>
      </w:r>
      <w:r>
        <w:rPr>
          <w:w w:val="105"/>
        </w:rPr>
        <w:t>of</w:t>
      </w:r>
      <w:r>
        <w:rPr>
          <w:spacing w:val="28"/>
          <w:w w:val="105"/>
        </w:rPr>
        <w:t xml:space="preserve"> </w:t>
      </w:r>
      <w:r>
        <w:rPr>
          <w:w w:val="105"/>
        </w:rPr>
        <w:t>data.</w:t>
      </w:r>
    </w:p>
    <w:p w14:paraId="54717A73" w14:textId="77777777" w:rsidR="004E759F" w:rsidRDefault="004E759F" w:rsidP="004E759F">
      <w:pPr>
        <w:pStyle w:val="BodyText"/>
        <w:spacing w:before="2"/>
        <w:rPr>
          <w:sz w:val="21"/>
        </w:rPr>
      </w:pPr>
    </w:p>
    <w:p w14:paraId="2073837E" w14:textId="77777777" w:rsidR="004E759F" w:rsidRDefault="004E759F" w:rsidP="004E759F">
      <w:pPr>
        <w:pStyle w:val="ListParagraph"/>
        <w:numPr>
          <w:ilvl w:val="0"/>
          <w:numId w:val="4"/>
        </w:numPr>
        <w:tabs>
          <w:tab w:val="left" w:pos="346"/>
        </w:tabs>
        <w:spacing w:line="271" w:lineRule="auto"/>
        <w:ind w:right="575" w:firstLine="0"/>
      </w:pPr>
      <w:r>
        <w:rPr>
          <w:w w:val="105"/>
        </w:rPr>
        <w:t>Where system generated data is to be provided, the contracting officer should review the data</w:t>
      </w:r>
      <w:r>
        <w:rPr>
          <w:spacing w:val="40"/>
          <w:w w:val="105"/>
        </w:rPr>
        <w:t xml:space="preserve"> </w:t>
      </w:r>
      <w:r>
        <w:rPr>
          <w:w w:val="105"/>
        </w:rPr>
        <w:t>fields to be reported before the data is generated to ensure a common understanding of what is</w:t>
      </w:r>
      <w:r>
        <w:rPr>
          <w:spacing w:val="40"/>
          <w:w w:val="105"/>
        </w:rPr>
        <w:t xml:space="preserve"> </w:t>
      </w:r>
      <w:r>
        <w:rPr>
          <w:w w:val="105"/>
        </w:rPr>
        <w:t>needed. Inform the contractor that all data requests will be tracked and will be considered open</w:t>
      </w:r>
      <w:r>
        <w:rPr>
          <w:spacing w:val="40"/>
          <w:w w:val="105"/>
        </w:rPr>
        <w:t xml:space="preserve"> </w:t>
      </w:r>
      <w:r>
        <w:rPr>
          <w:w w:val="105"/>
        </w:rPr>
        <w:t>action</w:t>
      </w:r>
      <w:r>
        <w:rPr>
          <w:spacing w:val="29"/>
          <w:w w:val="105"/>
        </w:rPr>
        <w:t xml:space="preserve"> </w:t>
      </w:r>
      <w:r>
        <w:rPr>
          <w:w w:val="105"/>
        </w:rPr>
        <w:t>items</w:t>
      </w:r>
      <w:r>
        <w:rPr>
          <w:spacing w:val="29"/>
          <w:w w:val="105"/>
        </w:rPr>
        <w:t xml:space="preserve"> </w:t>
      </w:r>
      <w:r>
        <w:rPr>
          <w:w w:val="105"/>
        </w:rPr>
        <w:t>until</w:t>
      </w:r>
      <w:r>
        <w:rPr>
          <w:spacing w:val="29"/>
          <w:w w:val="105"/>
        </w:rPr>
        <w:t xml:space="preserve"> </w:t>
      </w:r>
      <w:r>
        <w:rPr>
          <w:w w:val="105"/>
        </w:rPr>
        <w:t>the</w:t>
      </w:r>
      <w:r>
        <w:rPr>
          <w:spacing w:val="29"/>
          <w:w w:val="105"/>
        </w:rPr>
        <w:t xml:space="preserve"> </w:t>
      </w:r>
      <w:r>
        <w:rPr>
          <w:w w:val="105"/>
        </w:rPr>
        <w:t>Government</w:t>
      </w:r>
      <w:r>
        <w:rPr>
          <w:spacing w:val="29"/>
          <w:w w:val="105"/>
        </w:rPr>
        <w:t xml:space="preserve"> </w:t>
      </w:r>
      <w:r>
        <w:rPr>
          <w:w w:val="105"/>
        </w:rPr>
        <w:t>concurs</w:t>
      </w:r>
      <w:r>
        <w:rPr>
          <w:spacing w:val="29"/>
          <w:w w:val="105"/>
        </w:rPr>
        <w:t xml:space="preserve"> </w:t>
      </w:r>
      <w:r>
        <w:rPr>
          <w:w w:val="105"/>
        </w:rPr>
        <w:t>that</w:t>
      </w:r>
      <w:r>
        <w:rPr>
          <w:spacing w:val="29"/>
          <w:w w:val="105"/>
        </w:rPr>
        <w:t xml:space="preserve"> </w:t>
      </w:r>
      <w:r>
        <w:rPr>
          <w:w w:val="105"/>
        </w:rPr>
        <w:t>the</w:t>
      </w:r>
      <w:r>
        <w:rPr>
          <w:spacing w:val="29"/>
          <w:w w:val="105"/>
        </w:rPr>
        <w:t xml:space="preserve"> </w:t>
      </w:r>
      <w:r>
        <w:rPr>
          <w:w w:val="105"/>
        </w:rPr>
        <w:t>data</w:t>
      </w:r>
      <w:r>
        <w:rPr>
          <w:spacing w:val="29"/>
          <w:w w:val="105"/>
        </w:rPr>
        <w:t xml:space="preserve"> </w:t>
      </w:r>
      <w:r>
        <w:rPr>
          <w:w w:val="105"/>
        </w:rPr>
        <w:t>has</w:t>
      </w:r>
      <w:r>
        <w:rPr>
          <w:spacing w:val="29"/>
          <w:w w:val="105"/>
        </w:rPr>
        <w:t xml:space="preserve"> </w:t>
      </w:r>
      <w:r>
        <w:rPr>
          <w:w w:val="105"/>
        </w:rPr>
        <w:t>been</w:t>
      </w:r>
      <w:r>
        <w:rPr>
          <w:spacing w:val="29"/>
          <w:w w:val="105"/>
        </w:rPr>
        <w:t xml:space="preserve"> </w:t>
      </w:r>
      <w:r>
        <w:rPr>
          <w:w w:val="105"/>
        </w:rPr>
        <w:t>received</w:t>
      </w:r>
      <w:r>
        <w:rPr>
          <w:spacing w:val="29"/>
          <w:w w:val="105"/>
        </w:rPr>
        <w:t xml:space="preserve"> </w:t>
      </w:r>
      <w:r>
        <w:rPr>
          <w:w w:val="105"/>
        </w:rPr>
        <w:t>and</w:t>
      </w:r>
      <w:r>
        <w:rPr>
          <w:spacing w:val="29"/>
          <w:w w:val="105"/>
        </w:rPr>
        <w:t xml:space="preserve"> </w:t>
      </w:r>
      <w:r>
        <w:rPr>
          <w:w w:val="105"/>
        </w:rPr>
        <w:t>is</w:t>
      </w:r>
      <w:r>
        <w:rPr>
          <w:spacing w:val="29"/>
          <w:w w:val="105"/>
        </w:rPr>
        <w:t xml:space="preserve"> </w:t>
      </w:r>
      <w:r>
        <w:rPr>
          <w:w w:val="105"/>
        </w:rPr>
        <w:t>complete.</w:t>
      </w:r>
    </w:p>
    <w:p w14:paraId="0A8839F7" w14:textId="77777777" w:rsidR="004E759F" w:rsidRDefault="004E759F" w:rsidP="004E759F">
      <w:pPr>
        <w:pStyle w:val="BodyText"/>
        <w:spacing w:before="2"/>
        <w:rPr>
          <w:sz w:val="21"/>
        </w:rPr>
      </w:pPr>
    </w:p>
    <w:p w14:paraId="27246D42" w14:textId="6E38B748" w:rsidR="004E759F" w:rsidRDefault="004E759F" w:rsidP="004E759F">
      <w:pPr>
        <w:pStyle w:val="ListParagraph"/>
        <w:numPr>
          <w:ilvl w:val="0"/>
          <w:numId w:val="4"/>
        </w:numPr>
        <w:tabs>
          <w:tab w:val="left" w:pos="361"/>
        </w:tabs>
        <w:spacing w:line="271" w:lineRule="auto"/>
        <w:ind w:right="137" w:firstLine="0"/>
      </w:pPr>
      <w:r>
        <w:rPr>
          <w:w w:val="105"/>
        </w:rPr>
        <w:t>If the data is not provided by the requested date or, if applicable, the agreed-to-date, and an</w:t>
      </w:r>
      <w:r>
        <w:rPr>
          <w:spacing w:val="80"/>
          <w:w w:val="150"/>
        </w:rPr>
        <w:t xml:space="preserve"> </w:t>
      </w:r>
      <w:r>
        <w:rPr>
          <w:w w:val="105"/>
        </w:rPr>
        <w:t>acceptable</w:t>
      </w:r>
      <w:r>
        <w:rPr>
          <w:spacing w:val="34"/>
          <w:w w:val="105"/>
        </w:rPr>
        <w:t xml:space="preserve"> </w:t>
      </w:r>
      <w:r>
        <w:rPr>
          <w:w w:val="105"/>
        </w:rPr>
        <w:t>resolution</w:t>
      </w:r>
      <w:r>
        <w:rPr>
          <w:spacing w:val="34"/>
          <w:w w:val="105"/>
        </w:rPr>
        <w:t xml:space="preserve"> </w:t>
      </w:r>
      <w:r>
        <w:rPr>
          <w:w w:val="105"/>
        </w:rPr>
        <w:t>cannot</w:t>
      </w:r>
      <w:r>
        <w:rPr>
          <w:spacing w:val="34"/>
          <w:w w:val="105"/>
        </w:rPr>
        <w:t xml:space="preserve"> </w:t>
      </w:r>
      <w:r>
        <w:rPr>
          <w:w w:val="105"/>
        </w:rPr>
        <w:t>be</w:t>
      </w:r>
      <w:r>
        <w:rPr>
          <w:spacing w:val="34"/>
          <w:w w:val="105"/>
        </w:rPr>
        <w:t xml:space="preserve"> </w:t>
      </w:r>
      <w:r>
        <w:rPr>
          <w:w w:val="105"/>
        </w:rPr>
        <w:t>achieved,</w:t>
      </w:r>
      <w:r>
        <w:rPr>
          <w:spacing w:val="34"/>
          <w:w w:val="105"/>
        </w:rPr>
        <w:t xml:space="preserve"> </w:t>
      </w:r>
      <w:r>
        <w:rPr>
          <w:w w:val="105"/>
        </w:rPr>
        <w:t>the</w:t>
      </w:r>
      <w:r>
        <w:rPr>
          <w:spacing w:val="34"/>
          <w:w w:val="105"/>
        </w:rPr>
        <w:t xml:space="preserve"> </w:t>
      </w:r>
      <w:r>
        <w:rPr>
          <w:w w:val="105"/>
        </w:rPr>
        <w:t>contracting</w:t>
      </w:r>
      <w:r>
        <w:rPr>
          <w:spacing w:val="34"/>
          <w:w w:val="105"/>
        </w:rPr>
        <w:t xml:space="preserve"> </w:t>
      </w:r>
      <w:r>
        <w:rPr>
          <w:w w:val="105"/>
        </w:rPr>
        <w:t>officer</w:t>
      </w:r>
      <w:r>
        <w:rPr>
          <w:spacing w:val="34"/>
          <w:w w:val="105"/>
        </w:rPr>
        <w:t xml:space="preserve"> </w:t>
      </w:r>
      <w:r>
        <w:rPr>
          <w:w w:val="105"/>
        </w:rPr>
        <w:t>must</w:t>
      </w:r>
      <w:r>
        <w:rPr>
          <w:spacing w:val="34"/>
          <w:w w:val="105"/>
        </w:rPr>
        <w:t xml:space="preserve"> </w:t>
      </w:r>
      <w:r>
        <w:rPr>
          <w:w w:val="105"/>
        </w:rPr>
        <w:t>elevate</w:t>
      </w:r>
      <w:r>
        <w:rPr>
          <w:spacing w:val="34"/>
          <w:w w:val="105"/>
        </w:rPr>
        <w:t xml:space="preserve"> </w:t>
      </w:r>
      <w:r>
        <w:rPr>
          <w:w w:val="105"/>
        </w:rPr>
        <w:t>the</w:t>
      </w:r>
      <w:r>
        <w:rPr>
          <w:spacing w:val="34"/>
          <w:w w:val="105"/>
        </w:rPr>
        <w:t xml:space="preserve"> </w:t>
      </w:r>
      <w:r>
        <w:rPr>
          <w:w w:val="105"/>
        </w:rPr>
        <w:t>issue</w:t>
      </w:r>
      <w:r>
        <w:rPr>
          <w:spacing w:val="34"/>
          <w:w w:val="105"/>
        </w:rPr>
        <w:t xml:space="preserve"> </w:t>
      </w:r>
      <w:r>
        <w:rPr>
          <w:w w:val="105"/>
        </w:rPr>
        <w:t>to appropriate senior contracting management for both the Government and the contractor until an appropriate</w:t>
      </w:r>
      <w:r>
        <w:rPr>
          <w:spacing w:val="30"/>
          <w:w w:val="105"/>
        </w:rPr>
        <w:t xml:space="preserve"> </w:t>
      </w:r>
      <w:r>
        <w:rPr>
          <w:w w:val="105"/>
        </w:rPr>
        <w:t>resolution</w:t>
      </w:r>
      <w:r>
        <w:rPr>
          <w:spacing w:val="30"/>
          <w:w w:val="105"/>
        </w:rPr>
        <w:t xml:space="preserve"> </w:t>
      </w:r>
      <w:r>
        <w:rPr>
          <w:w w:val="105"/>
        </w:rPr>
        <w:t>is</w:t>
      </w:r>
      <w:r>
        <w:rPr>
          <w:spacing w:val="30"/>
          <w:w w:val="105"/>
        </w:rPr>
        <w:t xml:space="preserve"> </w:t>
      </w:r>
      <w:r>
        <w:rPr>
          <w:w w:val="105"/>
        </w:rPr>
        <w:t>reached.</w:t>
      </w:r>
      <w:r>
        <w:rPr>
          <w:spacing w:val="30"/>
          <w:w w:val="105"/>
        </w:rPr>
        <w:t xml:space="preserve"> </w:t>
      </w:r>
      <w:r>
        <w:rPr>
          <w:w w:val="105"/>
        </w:rPr>
        <w:t>The</w:t>
      </w:r>
      <w:r>
        <w:rPr>
          <w:spacing w:val="30"/>
          <w:w w:val="105"/>
        </w:rPr>
        <w:t xml:space="preserve"> </w:t>
      </w:r>
      <w:r>
        <w:rPr>
          <w:w w:val="105"/>
        </w:rPr>
        <w:t>contracting</w:t>
      </w:r>
      <w:r>
        <w:rPr>
          <w:spacing w:val="30"/>
          <w:w w:val="105"/>
        </w:rPr>
        <w:t xml:space="preserve"> </w:t>
      </w:r>
      <w:r>
        <w:rPr>
          <w:w w:val="105"/>
        </w:rPr>
        <w:t>officer</w:t>
      </w:r>
      <w:r>
        <w:rPr>
          <w:spacing w:val="30"/>
          <w:w w:val="105"/>
        </w:rPr>
        <w:t xml:space="preserve"> </w:t>
      </w:r>
      <w:r>
        <w:rPr>
          <w:w w:val="105"/>
        </w:rPr>
        <w:t>must</w:t>
      </w:r>
      <w:r>
        <w:rPr>
          <w:spacing w:val="30"/>
          <w:w w:val="105"/>
        </w:rPr>
        <w:t xml:space="preserve"> </w:t>
      </w:r>
      <w:r>
        <w:rPr>
          <w:w w:val="105"/>
        </w:rPr>
        <w:t>document</w:t>
      </w:r>
      <w:r>
        <w:rPr>
          <w:spacing w:val="30"/>
          <w:w w:val="105"/>
        </w:rPr>
        <w:t xml:space="preserve"> </w:t>
      </w:r>
      <w:r>
        <w:rPr>
          <w:w w:val="105"/>
        </w:rPr>
        <w:t>the</w:t>
      </w:r>
      <w:r>
        <w:rPr>
          <w:spacing w:val="30"/>
          <w:w w:val="105"/>
        </w:rPr>
        <w:t xml:space="preserve"> </w:t>
      </w:r>
      <w:r>
        <w:rPr>
          <w:w w:val="105"/>
        </w:rPr>
        <w:t>outcome</w:t>
      </w:r>
      <w:r>
        <w:rPr>
          <w:spacing w:val="30"/>
          <w:w w:val="105"/>
        </w:rPr>
        <w:t xml:space="preserve"> </w:t>
      </w:r>
      <w:r>
        <w:rPr>
          <w:w w:val="105"/>
        </w:rPr>
        <w:t>of</w:t>
      </w:r>
      <w:r>
        <w:rPr>
          <w:spacing w:val="30"/>
          <w:w w:val="105"/>
        </w:rPr>
        <w:t xml:space="preserve"> </w:t>
      </w:r>
      <w:r>
        <w:rPr>
          <w:w w:val="105"/>
        </w:rPr>
        <w:t>the elevation</w:t>
      </w:r>
      <w:r>
        <w:rPr>
          <w:spacing w:val="28"/>
          <w:w w:val="105"/>
        </w:rPr>
        <w:t xml:space="preserve"> </w:t>
      </w:r>
      <w:r>
        <w:rPr>
          <w:w w:val="105"/>
        </w:rPr>
        <w:t>process</w:t>
      </w:r>
      <w:r>
        <w:rPr>
          <w:spacing w:val="28"/>
          <w:w w:val="105"/>
        </w:rPr>
        <w:t xml:space="preserve"> </w:t>
      </w:r>
      <w:r>
        <w:rPr>
          <w:w w:val="105"/>
        </w:rPr>
        <w:t>in</w:t>
      </w:r>
      <w:r>
        <w:rPr>
          <w:spacing w:val="28"/>
          <w:w w:val="105"/>
        </w:rPr>
        <w:t xml:space="preserve"> </w:t>
      </w:r>
      <w:r>
        <w:rPr>
          <w:w w:val="105"/>
        </w:rPr>
        <w:t>writing</w:t>
      </w:r>
      <w:r>
        <w:rPr>
          <w:spacing w:val="28"/>
          <w:w w:val="105"/>
        </w:rPr>
        <w:t xml:space="preserve"> </w:t>
      </w:r>
      <w:r>
        <w:rPr>
          <w:w w:val="105"/>
        </w:rPr>
        <w:t>to</w:t>
      </w:r>
      <w:r>
        <w:rPr>
          <w:spacing w:val="28"/>
          <w:w w:val="105"/>
        </w:rPr>
        <w:t xml:space="preserve"> </w:t>
      </w:r>
      <w:r>
        <w:rPr>
          <w:w w:val="105"/>
        </w:rPr>
        <w:t>include</w:t>
      </w:r>
      <w:r>
        <w:rPr>
          <w:spacing w:val="28"/>
          <w:w w:val="105"/>
        </w:rPr>
        <w:t xml:space="preserve"> </w:t>
      </w:r>
      <w:r>
        <w:rPr>
          <w:w w:val="105"/>
        </w:rPr>
        <w:t>any</w:t>
      </w:r>
      <w:r>
        <w:rPr>
          <w:spacing w:val="28"/>
          <w:w w:val="105"/>
        </w:rPr>
        <w:t xml:space="preserve"> </w:t>
      </w:r>
      <w:r>
        <w:rPr>
          <w:w w:val="105"/>
        </w:rPr>
        <w:t>revised</w:t>
      </w:r>
      <w:r>
        <w:rPr>
          <w:spacing w:val="28"/>
          <w:w w:val="105"/>
        </w:rPr>
        <w:t xml:space="preserve"> </w:t>
      </w:r>
      <w:r>
        <w:rPr>
          <w:w w:val="105"/>
        </w:rPr>
        <w:t>dates</w:t>
      </w:r>
      <w:r>
        <w:rPr>
          <w:spacing w:val="28"/>
          <w:w w:val="105"/>
        </w:rPr>
        <w:t xml:space="preserve"> </w:t>
      </w:r>
      <w:r>
        <w:rPr>
          <w:w w:val="105"/>
        </w:rPr>
        <w:t>for</w:t>
      </w:r>
      <w:r>
        <w:rPr>
          <w:spacing w:val="28"/>
          <w:w w:val="105"/>
        </w:rPr>
        <w:t xml:space="preserve"> </w:t>
      </w:r>
      <w:r>
        <w:rPr>
          <w:w w:val="105"/>
        </w:rPr>
        <w:t>receipt</w:t>
      </w:r>
      <w:r>
        <w:rPr>
          <w:spacing w:val="28"/>
          <w:w w:val="105"/>
        </w:rPr>
        <w:t xml:space="preserve"> </w:t>
      </w:r>
      <w:r>
        <w:rPr>
          <w:w w:val="105"/>
        </w:rPr>
        <w:t>of</w:t>
      </w:r>
      <w:r>
        <w:rPr>
          <w:spacing w:val="28"/>
          <w:w w:val="105"/>
        </w:rPr>
        <w:t xml:space="preserve"> </w:t>
      </w:r>
      <w:r>
        <w:rPr>
          <w:w w:val="105"/>
        </w:rPr>
        <w:t xml:space="preserve">requested data/documentation. See the </w:t>
      </w:r>
      <w:hyperlink r:id="rId27" w:history="1">
        <w:r w:rsidR="00584543" w:rsidRPr="00584543">
          <w:rPr>
            <w:rStyle w:val="Hyperlink"/>
            <w:w w:val="105"/>
          </w:rPr>
          <w:t xml:space="preserve">DoD Sole Source Streamlining </w:t>
        </w:r>
        <w:proofErr w:type="gramStart"/>
        <w:r w:rsidR="00584543" w:rsidRPr="00584543">
          <w:rPr>
            <w:rStyle w:val="Hyperlink"/>
            <w:w w:val="105"/>
          </w:rPr>
          <w:t>Tool Box</w:t>
        </w:r>
        <w:proofErr w:type="gramEnd"/>
      </w:hyperlink>
      <w:r w:rsidR="00DD6C90">
        <w:rPr>
          <w:w w:val="105"/>
        </w:rPr>
        <w:t xml:space="preserve"> for the recommended elevation </w:t>
      </w:r>
      <w:r>
        <w:rPr>
          <w:w w:val="105"/>
        </w:rPr>
        <w:t>process, as well as other streamlining techniques.</w:t>
      </w:r>
    </w:p>
    <w:p w14:paraId="3B803D1E" w14:textId="77777777" w:rsidR="004E759F" w:rsidRDefault="004E759F" w:rsidP="004E759F">
      <w:pPr>
        <w:pStyle w:val="BodyText"/>
        <w:spacing w:before="3"/>
        <w:rPr>
          <w:sz w:val="21"/>
        </w:rPr>
      </w:pPr>
    </w:p>
    <w:p w14:paraId="41B56DF5" w14:textId="77777777" w:rsidR="004E759F" w:rsidRDefault="004E759F" w:rsidP="004E759F">
      <w:pPr>
        <w:pStyle w:val="ListParagraph"/>
        <w:numPr>
          <w:ilvl w:val="0"/>
          <w:numId w:val="4"/>
        </w:numPr>
        <w:tabs>
          <w:tab w:val="left" w:pos="352"/>
        </w:tabs>
        <w:spacing w:before="1" w:line="271" w:lineRule="auto"/>
        <w:ind w:right="236" w:firstLine="0"/>
      </w:pPr>
      <w:r>
        <w:rPr>
          <w:w w:val="105"/>
        </w:rPr>
        <w:t>If, after elevation, an acceptable resolution has not occurred or the contractor fails to provide the</w:t>
      </w:r>
      <w:r>
        <w:rPr>
          <w:spacing w:val="80"/>
          <w:w w:val="105"/>
        </w:rPr>
        <w:t xml:space="preserve"> </w:t>
      </w:r>
      <w:r>
        <w:rPr>
          <w:w w:val="105"/>
        </w:rPr>
        <w:t xml:space="preserve">data/documentation within the revised agreed-to date, the contracting officer may take remedial </w:t>
      </w:r>
      <w:r>
        <w:rPr>
          <w:spacing w:val="-2"/>
          <w:w w:val="105"/>
        </w:rPr>
        <w:t>actions:</w:t>
      </w:r>
    </w:p>
    <w:p w14:paraId="68482379" w14:textId="77777777" w:rsidR="004E759F" w:rsidRDefault="004E759F" w:rsidP="004E759F">
      <w:pPr>
        <w:pStyle w:val="BodyText"/>
        <w:spacing w:before="1"/>
        <w:rPr>
          <w:sz w:val="21"/>
        </w:rPr>
      </w:pPr>
    </w:p>
    <w:p w14:paraId="3285C022" w14:textId="77777777" w:rsidR="004E759F" w:rsidRDefault="004E759F" w:rsidP="004E759F">
      <w:pPr>
        <w:pStyle w:val="BodyText"/>
        <w:spacing w:line="271" w:lineRule="auto"/>
        <w:ind w:left="110" w:right="588"/>
      </w:pPr>
      <w:r>
        <w:rPr>
          <w:w w:val="105"/>
        </w:rPr>
        <w:t>for UCAs, contracting officers should consider reducing or suspending progress payments (</w:t>
      </w:r>
      <w:hyperlink r:id="rId28" w:anchor="FAR_32_503_6">
        <w:r>
          <w:rPr>
            <w:color w:val="27314A"/>
            <w:w w:val="105"/>
            <w:u w:val="single" w:color="27314A"/>
          </w:rPr>
          <w:t>FAR</w:t>
        </w:r>
      </w:hyperlink>
      <w:r>
        <w:rPr>
          <w:color w:val="27314A"/>
          <w:spacing w:val="80"/>
          <w:w w:val="105"/>
        </w:rPr>
        <w:t xml:space="preserve"> </w:t>
      </w:r>
      <w:hyperlink r:id="rId29" w:anchor="FAR_32_503_6">
        <w:r>
          <w:rPr>
            <w:color w:val="27314A"/>
            <w:w w:val="105"/>
            <w:u w:val="single" w:color="27314A"/>
          </w:rPr>
          <w:t>32.503-6</w:t>
        </w:r>
      </w:hyperlink>
      <w:r>
        <w:rPr>
          <w:w w:val="105"/>
        </w:rPr>
        <w:t xml:space="preserve">) when the contractor does not submit a timely qualifying proposal or has otherwise not supported the established </w:t>
      </w:r>
      <w:proofErr w:type="spellStart"/>
      <w:r>
        <w:rPr>
          <w:w w:val="105"/>
        </w:rPr>
        <w:t>definitization</w:t>
      </w:r>
      <w:proofErr w:type="spellEnd"/>
      <w:r>
        <w:rPr>
          <w:w w:val="105"/>
        </w:rPr>
        <w:t xml:space="preserve"> schedule; and/or</w:t>
      </w:r>
    </w:p>
    <w:p w14:paraId="5028B6C3" w14:textId="77777777" w:rsidR="004E759F" w:rsidRDefault="004E759F" w:rsidP="004E759F">
      <w:pPr>
        <w:pStyle w:val="BodyText"/>
        <w:spacing w:before="2"/>
        <w:rPr>
          <w:sz w:val="21"/>
        </w:rPr>
      </w:pPr>
    </w:p>
    <w:p w14:paraId="44F82B95" w14:textId="77777777" w:rsidR="004E759F" w:rsidRDefault="004E759F" w:rsidP="004E759F">
      <w:pPr>
        <w:pStyle w:val="BodyText"/>
        <w:spacing w:line="271" w:lineRule="auto"/>
        <w:ind w:left="110" w:right="458"/>
      </w:pPr>
      <w:r>
        <w:rPr>
          <w:w w:val="105"/>
        </w:rPr>
        <w:t>assign an unsatisfactory rating for a singular performance problem, such as the failure to submit a</w:t>
      </w:r>
      <w:r>
        <w:rPr>
          <w:spacing w:val="80"/>
          <w:w w:val="105"/>
        </w:rPr>
        <w:t xml:space="preserve"> </w:t>
      </w:r>
      <w:r>
        <w:rPr>
          <w:w w:val="105"/>
        </w:rPr>
        <w:t>timely, complete and quality proposal (or subsequent data submissions), in connection with a UCA when the problem is of such serious magnitude that it alone justifies an unsatisfactory Contractor Performance Assessment Reporting System (CPARS) rating in the assessment of Management</w:t>
      </w:r>
      <w:r>
        <w:rPr>
          <w:spacing w:val="40"/>
          <w:w w:val="105"/>
        </w:rPr>
        <w:t xml:space="preserve"> </w:t>
      </w:r>
      <w:r>
        <w:rPr>
          <w:w w:val="105"/>
        </w:rPr>
        <w:t xml:space="preserve">Responsiveness (Block 18d(1) for a Systems CPAR) or Business Relations (Block 18d for a Non- Systems CPAR). Ratings must track to the Evaluation Ratings Definitions found in </w:t>
      </w:r>
      <w:hyperlink r:id="rId30" w:anchor="FAR_42_1503">
        <w:r>
          <w:rPr>
            <w:color w:val="27314A"/>
            <w:w w:val="105"/>
            <w:u w:val="single" w:color="27314A"/>
          </w:rPr>
          <w:t>FAR</w:t>
        </w:r>
      </w:hyperlink>
      <w:r>
        <w:rPr>
          <w:color w:val="27314A"/>
          <w:spacing w:val="80"/>
          <w:w w:val="105"/>
        </w:rPr>
        <w:t xml:space="preserve"> </w:t>
      </w:r>
      <w:hyperlink r:id="rId31" w:anchor="FAR_42_1503">
        <w:r>
          <w:rPr>
            <w:color w:val="27314A"/>
            <w:spacing w:val="-2"/>
            <w:w w:val="105"/>
            <w:u w:val="single" w:color="27314A"/>
          </w:rPr>
          <w:t>42.1503(h)(4)</w:t>
        </w:r>
      </w:hyperlink>
      <w:r>
        <w:rPr>
          <w:spacing w:val="-2"/>
          <w:w w:val="105"/>
        </w:rPr>
        <w:t>.</w:t>
      </w:r>
    </w:p>
    <w:p w14:paraId="7FACDDAC" w14:textId="77777777" w:rsidR="004E759F" w:rsidRDefault="004E759F" w:rsidP="004E759F">
      <w:pPr>
        <w:pStyle w:val="BodyText"/>
        <w:spacing w:before="3"/>
        <w:rPr>
          <w:sz w:val="21"/>
        </w:rPr>
      </w:pPr>
    </w:p>
    <w:p w14:paraId="25C11AEE" w14:textId="77777777" w:rsidR="004E759F" w:rsidRDefault="004E759F" w:rsidP="004E759F">
      <w:pPr>
        <w:pStyle w:val="ListParagraph"/>
        <w:numPr>
          <w:ilvl w:val="0"/>
          <w:numId w:val="4"/>
        </w:numPr>
        <w:tabs>
          <w:tab w:val="left" w:pos="308"/>
        </w:tabs>
        <w:spacing w:before="1" w:line="271" w:lineRule="auto"/>
        <w:ind w:right="252" w:firstLine="0"/>
      </w:pPr>
      <w:r>
        <w:rPr>
          <w:w w:val="105"/>
        </w:rPr>
        <w:t>Consistent</w:t>
      </w:r>
      <w:r>
        <w:rPr>
          <w:spacing w:val="30"/>
          <w:w w:val="105"/>
        </w:rPr>
        <w:t xml:space="preserve"> </w:t>
      </w:r>
      <w:r>
        <w:rPr>
          <w:w w:val="105"/>
        </w:rPr>
        <w:t>with</w:t>
      </w:r>
      <w:r>
        <w:rPr>
          <w:spacing w:val="30"/>
          <w:w w:val="105"/>
        </w:rPr>
        <w:t xml:space="preserve"> </w:t>
      </w:r>
      <w:r>
        <w:rPr>
          <w:w w:val="105"/>
        </w:rPr>
        <w:t>the</w:t>
      </w:r>
      <w:r>
        <w:rPr>
          <w:spacing w:val="30"/>
          <w:w w:val="105"/>
        </w:rPr>
        <w:t xml:space="preserve"> </w:t>
      </w:r>
      <w:r>
        <w:rPr>
          <w:w w:val="105"/>
        </w:rPr>
        <w:t>notice</w:t>
      </w:r>
      <w:r>
        <w:rPr>
          <w:spacing w:val="30"/>
          <w:w w:val="105"/>
        </w:rPr>
        <w:t xml:space="preserve"> </w:t>
      </w:r>
      <w:r>
        <w:rPr>
          <w:w w:val="105"/>
        </w:rPr>
        <w:t>given</w:t>
      </w:r>
      <w:r>
        <w:rPr>
          <w:spacing w:val="30"/>
          <w:w w:val="105"/>
        </w:rPr>
        <w:t xml:space="preserve"> </w:t>
      </w:r>
      <w:r>
        <w:rPr>
          <w:w w:val="105"/>
        </w:rPr>
        <w:t>to</w:t>
      </w:r>
      <w:r>
        <w:rPr>
          <w:spacing w:val="30"/>
          <w:w w:val="105"/>
        </w:rPr>
        <w:t xml:space="preserve"> </w:t>
      </w:r>
      <w:r>
        <w:rPr>
          <w:w w:val="105"/>
        </w:rPr>
        <w:t>contractors</w:t>
      </w:r>
      <w:r>
        <w:rPr>
          <w:spacing w:val="30"/>
          <w:w w:val="105"/>
        </w:rPr>
        <w:t xml:space="preserve"> </w:t>
      </w:r>
      <w:r>
        <w:rPr>
          <w:w w:val="105"/>
        </w:rPr>
        <w:t>in</w:t>
      </w:r>
      <w:r>
        <w:rPr>
          <w:spacing w:val="30"/>
          <w:w w:val="105"/>
        </w:rPr>
        <w:t xml:space="preserve"> </w:t>
      </w:r>
      <w:r>
        <w:rPr>
          <w:w w:val="105"/>
        </w:rPr>
        <w:t>the</w:t>
      </w:r>
      <w:r>
        <w:rPr>
          <w:spacing w:val="30"/>
          <w:w w:val="105"/>
        </w:rPr>
        <w:t xml:space="preserve"> </w:t>
      </w:r>
      <w:r>
        <w:rPr>
          <w:w w:val="105"/>
        </w:rPr>
        <w:t>provision</w:t>
      </w:r>
      <w:r>
        <w:rPr>
          <w:spacing w:val="30"/>
          <w:w w:val="105"/>
        </w:rPr>
        <w:t xml:space="preserve"> </w:t>
      </w:r>
      <w:r>
        <w:rPr>
          <w:w w:val="105"/>
        </w:rPr>
        <w:t>L-XXX,</w:t>
      </w:r>
      <w:r>
        <w:rPr>
          <w:spacing w:val="30"/>
          <w:w w:val="105"/>
        </w:rPr>
        <w:t xml:space="preserve"> </w:t>
      </w:r>
      <w:r>
        <w:rPr>
          <w:w w:val="105"/>
        </w:rPr>
        <w:t>Cost</w:t>
      </w:r>
      <w:r>
        <w:rPr>
          <w:spacing w:val="30"/>
          <w:w w:val="105"/>
        </w:rPr>
        <w:t xml:space="preserve"> </w:t>
      </w:r>
      <w:r>
        <w:rPr>
          <w:w w:val="105"/>
        </w:rPr>
        <w:t>Proposal</w:t>
      </w:r>
      <w:r>
        <w:rPr>
          <w:spacing w:val="30"/>
          <w:w w:val="105"/>
        </w:rPr>
        <w:t xml:space="preserve"> </w:t>
      </w:r>
      <w:r>
        <w:rPr>
          <w:w w:val="105"/>
        </w:rPr>
        <w:t>Adequacy and Structure, in situations when the contractor’s original proposal is inadequate and requires</w:t>
      </w:r>
      <w:r>
        <w:rPr>
          <w:spacing w:val="40"/>
          <w:w w:val="105"/>
        </w:rPr>
        <w:t xml:space="preserve"> </w:t>
      </w:r>
      <w:r>
        <w:rPr>
          <w:w w:val="105"/>
        </w:rPr>
        <w:t>revision or rework, contracting officers should consider whether to recognize as reasonable any contractor costs associated with the revision/rework effort and must consider the nature and extent of any proposal inadequacies when negotiating profit.</w:t>
      </w:r>
    </w:p>
    <w:p w14:paraId="7C32D148" w14:textId="77777777" w:rsidR="004E759F" w:rsidRDefault="004E759F" w:rsidP="004E759F">
      <w:pPr>
        <w:pStyle w:val="BodyText"/>
        <w:rPr>
          <w:sz w:val="26"/>
        </w:rPr>
      </w:pPr>
    </w:p>
    <w:p w14:paraId="3C8422D5" w14:textId="77777777" w:rsidR="00527D08" w:rsidRDefault="00527D08" w:rsidP="004E759F">
      <w:pPr>
        <w:pStyle w:val="Heading3"/>
        <w:spacing w:before="171"/>
        <w:rPr>
          <w:b/>
        </w:rPr>
      </w:pPr>
    </w:p>
    <w:p w14:paraId="0C86CF01" w14:textId="77777777" w:rsidR="00527D08" w:rsidRDefault="00527D08" w:rsidP="004E759F">
      <w:pPr>
        <w:pStyle w:val="Heading3"/>
        <w:spacing w:before="171"/>
        <w:rPr>
          <w:b/>
        </w:rPr>
      </w:pPr>
    </w:p>
    <w:p w14:paraId="2629553A" w14:textId="77777777" w:rsidR="00527D08" w:rsidRDefault="00527D08" w:rsidP="004E759F">
      <w:pPr>
        <w:pStyle w:val="Heading3"/>
        <w:spacing w:before="171"/>
        <w:rPr>
          <w:b/>
        </w:rPr>
      </w:pPr>
    </w:p>
    <w:p w14:paraId="05528DC2" w14:textId="77777777" w:rsidR="00527D08" w:rsidRDefault="00527D08" w:rsidP="004E759F">
      <w:pPr>
        <w:pStyle w:val="Heading3"/>
        <w:spacing w:before="171"/>
        <w:rPr>
          <w:b/>
        </w:rPr>
      </w:pPr>
    </w:p>
    <w:p w14:paraId="4493B988" w14:textId="1AB74EB1" w:rsidR="004E759F" w:rsidRDefault="004E759F" w:rsidP="004E759F">
      <w:pPr>
        <w:pStyle w:val="Heading3"/>
        <w:spacing w:before="171"/>
        <w:rPr>
          <w:b/>
          <w:spacing w:val="-2"/>
        </w:rPr>
      </w:pPr>
      <w:r>
        <w:rPr>
          <w:b/>
        </w:rPr>
        <w:t>MP5315.404-1-90</w:t>
      </w:r>
      <w:r>
        <w:rPr>
          <w:b/>
          <w:spacing w:val="-10"/>
        </w:rPr>
        <w:t xml:space="preserve"> </w:t>
      </w:r>
      <w:r>
        <w:rPr>
          <w:b/>
        </w:rPr>
        <w:t>Pricing</w:t>
      </w:r>
      <w:r>
        <w:rPr>
          <w:b/>
          <w:spacing w:val="-10"/>
        </w:rPr>
        <w:t xml:space="preserve"> </w:t>
      </w:r>
      <w:r>
        <w:rPr>
          <w:b/>
        </w:rPr>
        <w:t>Assistance</w:t>
      </w:r>
      <w:r>
        <w:rPr>
          <w:b/>
          <w:spacing w:val="-9"/>
        </w:rPr>
        <w:t xml:space="preserve"> </w:t>
      </w:r>
      <w:r>
        <w:rPr>
          <w:b/>
        </w:rPr>
        <w:t>or</w:t>
      </w:r>
      <w:r>
        <w:rPr>
          <w:b/>
          <w:spacing w:val="-10"/>
        </w:rPr>
        <w:t xml:space="preserve"> </w:t>
      </w:r>
      <w:r>
        <w:rPr>
          <w:b/>
        </w:rPr>
        <w:t>Pricing</w:t>
      </w:r>
      <w:r>
        <w:rPr>
          <w:b/>
          <w:spacing w:val="-9"/>
        </w:rPr>
        <w:t xml:space="preserve"> </w:t>
      </w:r>
      <w:r>
        <w:rPr>
          <w:b/>
        </w:rPr>
        <w:t>Assistance</w:t>
      </w:r>
      <w:r>
        <w:rPr>
          <w:b/>
          <w:spacing w:val="-10"/>
        </w:rPr>
        <w:t xml:space="preserve"> </w:t>
      </w:r>
      <w:r>
        <w:rPr>
          <w:b/>
          <w:spacing w:val="-2"/>
        </w:rPr>
        <w:t>Waiver</w:t>
      </w:r>
    </w:p>
    <w:p w14:paraId="53CC6EF0" w14:textId="77777777" w:rsidR="004E759F" w:rsidRDefault="004E759F" w:rsidP="004E759F">
      <w:pPr>
        <w:pStyle w:val="ListParagraph"/>
        <w:numPr>
          <w:ilvl w:val="0"/>
          <w:numId w:val="3"/>
        </w:numPr>
        <w:tabs>
          <w:tab w:val="left" w:pos="451"/>
        </w:tabs>
        <w:spacing w:before="82"/>
        <w:ind w:left="451" w:hanging="341"/>
      </w:pPr>
      <w:r>
        <w:rPr>
          <w:w w:val="105"/>
        </w:rPr>
        <w:t>Requesting</w:t>
      </w:r>
      <w:r>
        <w:rPr>
          <w:spacing w:val="28"/>
          <w:w w:val="105"/>
        </w:rPr>
        <w:t xml:space="preserve"> </w:t>
      </w:r>
      <w:r>
        <w:rPr>
          <w:w w:val="105"/>
        </w:rPr>
        <w:t>Pricing</w:t>
      </w:r>
      <w:r>
        <w:rPr>
          <w:spacing w:val="29"/>
          <w:w w:val="105"/>
        </w:rPr>
        <w:t xml:space="preserve"> </w:t>
      </w:r>
      <w:r>
        <w:rPr>
          <w:spacing w:val="-2"/>
          <w:w w:val="105"/>
        </w:rPr>
        <w:t>Assistance.</w:t>
      </w:r>
    </w:p>
    <w:p w14:paraId="64C8C66D" w14:textId="77777777" w:rsidR="004E759F" w:rsidRDefault="004E759F" w:rsidP="004E759F">
      <w:pPr>
        <w:pStyle w:val="BodyText"/>
        <w:spacing w:before="11"/>
        <w:rPr>
          <w:sz w:val="23"/>
        </w:rPr>
      </w:pPr>
    </w:p>
    <w:p w14:paraId="05712A41" w14:textId="2737D37F" w:rsidR="004E759F" w:rsidRDefault="004E759F" w:rsidP="004E759F">
      <w:pPr>
        <w:pStyle w:val="ListParagraph"/>
        <w:numPr>
          <w:ilvl w:val="1"/>
          <w:numId w:val="3"/>
        </w:numPr>
        <w:tabs>
          <w:tab w:val="left" w:pos="450"/>
        </w:tabs>
        <w:spacing w:line="271" w:lineRule="auto"/>
        <w:ind w:right="272" w:firstLine="0"/>
      </w:pPr>
      <w:r>
        <w:rPr>
          <w:w w:val="105"/>
        </w:rPr>
        <w:t>“Full Pricing Assistance” means the price analyst accomplishes the majority of the pricing effort</w:t>
      </w:r>
      <w:r>
        <w:rPr>
          <w:spacing w:val="80"/>
          <w:w w:val="105"/>
        </w:rPr>
        <w:t xml:space="preserve"> </w:t>
      </w:r>
      <w:r>
        <w:rPr>
          <w:w w:val="105"/>
        </w:rPr>
        <w:t>(e.g. pricing case) for a specific contract action which meets or exceeds the thresholds identified in</w:t>
      </w:r>
      <w:r w:rsidR="00755B2B">
        <w:rPr>
          <w:w w:val="105"/>
        </w:rPr>
        <w:t xml:space="preserve"> </w:t>
      </w:r>
      <w:commentRangeStart w:id="14"/>
      <w:r w:rsidR="008B5932">
        <w:fldChar w:fldCharType="begin"/>
      </w:r>
      <w:r w:rsidR="008B5932">
        <w:instrText>HYPERLINK "https://www.acquisition.gov/daffars/part-5315-contracting-negotiation" \l "DAFFARS_5315_404-1-90"</w:instrText>
      </w:r>
      <w:r w:rsidR="008B5932">
        <w:fldChar w:fldCharType="separate"/>
      </w:r>
      <w:r w:rsidR="00755B2B" w:rsidRPr="00755B2B">
        <w:rPr>
          <w:rStyle w:val="Hyperlink"/>
          <w:w w:val="105"/>
        </w:rPr>
        <w:t>DAFFARS_5315</w:t>
      </w:r>
      <w:ins w:id="15" w:author="ROSSI, AMANDA M CIV USAF HAF SAF/AQCP" w:date="2024-05-16T11:37:00Z">
        <w:r w:rsidR="00B94A14">
          <w:rPr>
            <w:rStyle w:val="Hyperlink"/>
            <w:w w:val="105"/>
          </w:rPr>
          <w:t>.</w:t>
        </w:r>
      </w:ins>
      <w:del w:id="16" w:author="ROSSI, AMANDA M CIV USAF HAF SAF/AQCP" w:date="2024-05-16T11:37:00Z">
        <w:r w:rsidR="00755B2B" w:rsidRPr="00755B2B" w:rsidDel="00B94A14">
          <w:rPr>
            <w:rStyle w:val="Hyperlink"/>
            <w:w w:val="105"/>
          </w:rPr>
          <w:delText>_</w:delText>
        </w:r>
      </w:del>
      <w:r w:rsidR="00755B2B" w:rsidRPr="00755B2B">
        <w:rPr>
          <w:rStyle w:val="Hyperlink"/>
          <w:w w:val="105"/>
        </w:rPr>
        <w:t>404-1-90</w:t>
      </w:r>
      <w:r w:rsidR="008B5932">
        <w:rPr>
          <w:rStyle w:val="Hyperlink"/>
          <w:w w:val="105"/>
        </w:rPr>
        <w:fldChar w:fldCharType="end"/>
      </w:r>
      <w:commentRangeEnd w:id="14"/>
      <w:r w:rsidR="00B94A14">
        <w:rPr>
          <w:rStyle w:val="CommentReference"/>
        </w:rPr>
        <w:commentReference w:id="14"/>
      </w:r>
      <w:r>
        <w:rPr>
          <w:w w:val="105"/>
        </w:rPr>
        <w:t>. Submit the request for pricing assistance in accordance with the local</w:t>
      </w:r>
      <w:r>
        <w:rPr>
          <w:spacing w:val="40"/>
          <w:w w:val="105"/>
        </w:rPr>
        <w:t xml:space="preserve"> </w:t>
      </w:r>
      <w:r>
        <w:rPr>
          <w:w w:val="105"/>
        </w:rPr>
        <w:t>submission process. If no local process exists, submit requests for pricing assistance to the Pricing</w:t>
      </w:r>
      <w:r>
        <w:rPr>
          <w:spacing w:val="80"/>
          <w:w w:val="105"/>
        </w:rPr>
        <w:t xml:space="preserve"> </w:t>
      </w:r>
      <w:r>
        <w:rPr>
          <w:w w:val="105"/>
        </w:rPr>
        <w:t>Chief</w:t>
      </w:r>
      <w:r>
        <w:rPr>
          <w:spacing w:val="32"/>
          <w:w w:val="105"/>
        </w:rPr>
        <w:t xml:space="preserve"> </w:t>
      </w:r>
      <w:r>
        <w:rPr>
          <w:w w:val="105"/>
        </w:rPr>
        <w:t>(or</w:t>
      </w:r>
      <w:r>
        <w:rPr>
          <w:spacing w:val="32"/>
          <w:w w:val="105"/>
        </w:rPr>
        <w:t xml:space="preserve"> </w:t>
      </w:r>
      <w:r>
        <w:rPr>
          <w:w w:val="105"/>
        </w:rPr>
        <w:t>Chief</w:t>
      </w:r>
      <w:r>
        <w:rPr>
          <w:spacing w:val="32"/>
          <w:w w:val="105"/>
        </w:rPr>
        <w:t xml:space="preserve"> </w:t>
      </w:r>
      <w:r>
        <w:rPr>
          <w:w w:val="105"/>
        </w:rPr>
        <w:t>of</w:t>
      </w:r>
      <w:r>
        <w:rPr>
          <w:spacing w:val="32"/>
          <w:w w:val="105"/>
        </w:rPr>
        <w:t xml:space="preserve"> </w:t>
      </w:r>
      <w:r>
        <w:rPr>
          <w:w w:val="105"/>
        </w:rPr>
        <w:t>the</w:t>
      </w:r>
      <w:r>
        <w:rPr>
          <w:spacing w:val="32"/>
          <w:w w:val="105"/>
        </w:rPr>
        <w:t xml:space="preserve"> </w:t>
      </w:r>
      <w:r>
        <w:rPr>
          <w:w w:val="105"/>
        </w:rPr>
        <w:t>Clearance</w:t>
      </w:r>
      <w:r>
        <w:rPr>
          <w:spacing w:val="32"/>
          <w:w w:val="105"/>
        </w:rPr>
        <w:t xml:space="preserve"> </w:t>
      </w:r>
      <w:r>
        <w:rPr>
          <w:w w:val="105"/>
        </w:rPr>
        <w:t>and</w:t>
      </w:r>
      <w:r>
        <w:rPr>
          <w:spacing w:val="32"/>
          <w:w w:val="105"/>
        </w:rPr>
        <w:t xml:space="preserve"> </w:t>
      </w:r>
      <w:r>
        <w:rPr>
          <w:w w:val="105"/>
        </w:rPr>
        <w:t>Program</w:t>
      </w:r>
      <w:r>
        <w:rPr>
          <w:spacing w:val="32"/>
          <w:w w:val="105"/>
        </w:rPr>
        <w:t xml:space="preserve"> </w:t>
      </w:r>
      <w:r>
        <w:rPr>
          <w:w w:val="105"/>
        </w:rPr>
        <w:t>Support</w:t>
      </w:r>
      <w:r>
        <w:rPr>
          <w:spacing w:val="32"/>
          <w:w w:val="105"/>
        </w:rPr>
        <w:t xml:space="preserve"> </w:t>
      </w:r>
      <w:r>
        <w:rPr>
          <w:w w:val="105"/>
        </w:rPr>
        <w:t>office</w:t>
      </w:r>
      <w:r>
        <w:rPr>
          <w:spacing w:val="32"/>
          <w:w w:val="105"/>
        </w:rPr>
        <w:t xml:space="preserve"> </w:t>
      </w:r>
      <w:r>
        <w:rPr>
          <w:w w:val="105"/>
        </w:rPr>
        <w:t>where</w:t>
      </w:r>
      <w:r>
        <w:rPr>
          <w:spacing w:val="32"/>
          <w:w w:val="105"/>
        </w:rPr>
        <w:t xml:space="preserve"> </w:t>
      </w:r>
      <w:r>
        <w:rPr>
          <w:w w:val="105"/>
        </w:rPr>
        <w:t>there</w:t>
      </w:r>
      <w:r>
        <w:rPr>
          <w:spacing w:val="32"/>
          <w:w w:val="105"/>
        </w:rPr>
        <w:t xml:space="preserve"> </w:t>
      </w:r>
      <w:r>
        <w:rPr>
          <w:w w:val="105"/>
        </w:rPr>
        <w:t>is</w:t>
      </w:r>
      <w:r>
        <w:rPr>
          <w:spacing w:val="32"/>
          <w:w w:val="105"/>
        </w:rPr>
        <w:t xml:space="preserve"> </w:t>
      </w:r>
      <w:r>
        <w:rPr>
          <w:w w:val="105"/>
        </w:rPr>
        <w:t>no</w:t>
      </w:r>
      <w:r>
        <w:rPr>
          <w:spacing w:val="32"/>
          <w:w w:val="105"/>
        </w:rPr>
        <w:t xml:space="preserve"> </w:t>
      </w:r>
      <w:r>
        <w:rPr>
          <w:w w:val="105"/>
        </w:rPr>
        <w:t>designated</w:t>
      </w:r>
      <w:r>
        <w:rPr>
          <w:spacing w:val="32"/>
          <w:w w:val="105"/>
        </w:rPr>
        <w:t xml:space="preserve"> </w:t>
      </w:r>
      <w:r>
        <w:rPr>
          <w:w w:val="105"/>
        </w:rPr>
        <w:t>Pricing Chief). The contracting officer may also request full pricing assistance for actions below the</w:t>
      </w:r>
      <w:r>
        <w:rPr>
          <w:spacing w:val="80"/>
          <w:w w:val="105"/>
        </w:rPr>
        <w:t xml:space="preserve"> </w:t>
      </w:r>
      <w:r>
        <w:rPr>
          <w:w w:val="105"/>
        </w:rPr>
        <w:t>thresholds identified in</w:t>
      </w:r>
      <w:r w:rsidR="00CA101F">
        <w:rPr>
          <w:w w:val="105"/>
        </w:rPr>
        <w:t xml:space="preserve"> </w:t>
      </w:r>
      <w:commentRangeStart w:id="17"/>
      <w:r w:rsidR="008B5932">
        <w:fldChar w:fldCharType="begin"/>
      </w:r>
      <w:r w:rsidR="008B5932">
        <w:instrText>HYPERLINK "https://www.acquisition.gov/daffars/part-5315-contracting-negotiation" \l "DAFFARS_5315_404-1-90"</w:instrText>
      </w:r>
      <w:r w:rsidR="008B5932">
        <w:fldChar w:fldCharType="separate"/>
      </w:r>
      <w:r w:rsidR="00CA101F" w:rsidRPr="00755B2B">
        <w:rPr>
          <w:rStyle w:val="Hyperlink"/>
          <w:w w:val="105"/>
        </w:rPr>
        <w:t>DAFFARS_5315</w:t>
      </w:r>
      <w:ins w:id="18" w:author="ROSSI, AMANDA M CIV USAF HAF SAF/AQCP" w:date="2024-05-16T11:37:00Z">
        <w:r w:rsidR="00B94A14">
          <w:rPr>
            <w:rStyle w:val="Hyperlink"/>
            <w:w w:val="105"/>
          </w:rPr>
          <w:t>.</w:t>
        </w:r>
      </w:ins>
      <w:del w:id="19" w:author="ROSSI, AMANDA M CIV USAF HAF SAF/AQCP" w:date="2024-05-16T11:37:00Z">
        <w:r w:rsidR="00CA101F" w:rsidRPr="00755B2B" w:rsidDel="00B94A14">
          <w:rPr>
            <w:rStyle w:val="Hyperlink"/>
            <w:w w:val="105"/>
          </w:rPr>
          <w:delText>_</w:delText>
        </w:r>
      </w:del>
      <w:r w:rsidR="00CA101F" w:rsidRPr="00755B2B">
        <w:rPr>
          <w:rStyle w:val="Hyperlink"/>
          <w:w w:val="105"/>
        </w:rPr>
        <w:t>404-1-90</w:t>
      </w:r>
      <w:r w:rsidR="008B5932">
        <w:rPr>
          <w:rStyle w:val="Hyperlink"/>
          <w:w w:val="105"/>
        </w:rPr>
        <w:fldChar w:fldCharType="end"/>
      </w:r>
      <w:commentRangeEnd w:id="17"/>
      <w:r w:rsidR="00B94A14">
        <w:rPr>
          <w:rStyle w:val="CommentReference"/>
        </w:rPr>
        <w:commentReference w:id="17"/>
      </w:r>
      <w:r>
        <w:rPr>
          <w:color w:val="27314A"/>
          <w:w w:val="105"/>
        </w:rPr>
        <w:t xml:space="preserve"> </w:t>
      </w:r>
      <w:r>
        <w:rPr>
          <w:w w:val="105"/>
        </w:rPr>
        <w:t>when additional pricing expertise is needed.</w:t>
      </w:r>
      <w:r>
        <w:rPr>
          <w:spacing w:val="80"/>
          <w:w w:val="105"/>
        </w:rPr>
        <w:t xml:space="preserve"> </w:t>
      </w:r>
      <w:r>
        <w:rPr>
          <w:w w:val="105"/>
        </w:rPr>
        <w:t>The</w:t>
      </w:r>
      <w:r>
        <w:rPr>
          <w:spacing w:val="30"/>
          <w:w w:val="105"/>
        </w:rPr>
        <w:t xml:space="preserve"> </w:t>
      </w:r>
      <w:r>
        <w:rPr>
          <w:w w:val="105"/>
        </w:rPr>
        <w:t>Pricing</w:t>
      </w:r>
      <w:r>
        <w:rPr>
          <w:spacing w:val="30"/>
          <w:w w:val="105"/>
        </w:rPr>
        <w:t xml:space="preserve"> </w:t>
      </w:r>
      <w:r>
        <w:rPr>
          <w:w w:val="105"/>
        </w:rPr>
        <w:t>Chief</w:t>
      </w:r>
      <w:r>
        <w:rPr>
          <w:spacing w:val="30"/>
          <w:w w:val="105"/>
        </w:rPr>
        <w:t xml:space="preserve"> </w:t>
      </w:r>
      <w:r>
        <w:rPr>
          <w:w w:val="105"/>
        </w:rPr>
        <w:t>(or</w:t>
      </w:r>
      <w:r>
        <w:rPr>
          <w:spacing w:val="30"/>
          <w:w w:val="105"/>
        </w:rPr>
        <w:t xml:space="preserve"> </w:t>
      </w:r>
      <w:r>
        <w:rPr>
          <w:w w:val="105"/>
        </w:rPr>
        <w:t>Chief</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Clearance</w:t>
      </w:r>
      <w:r>
        <w:rPr>
          <w:spacing w:val="30"/>
          <w:w w:val="105"/>
        </w:rPr>
        <w:t xml:space="preserve"> </w:t>
      </w:r>
      <w:r>
        <w:rPr>
          <w:w w:val="105"/>
        </w:rPr>
        <w:t>and</w:t>
      </w:r>
      <w:r>
        <w:rPr>
          <w:spacing w:val="30"/>
          <w:w w:val="105"/>
        </w:rPr>
        <w:t xml:space="preserve"> </w:t>
      </w:r>
      <w:r>
        <w:rPr>
          <w:w w:val="105"/>
        </w:rPr>
        <w:t>Program</w:t>
      </w:r>
      <w:r>
        <w:rPr>
          <w:spacing w:val="30"/>
          <w:w w:val="105"/>
        </w:rPr>
        <w:t xml:space="preserve"> </w:t>
      </w:r>
      <w:r>
        <w:rPr>
          <w:w w:val="105"/>
        </w:rPr>
        <w:t>Support</w:t>
      </w:r>
      <w:r>
        <w:rPr>
          <w:spacing w:val="30"/>
          <w:w w:val="105"/>
        </w:rPr>
        <w:t xml:space="preserve"> </w:t>
      </w:r>
      <w:r>
        <w:rPr>
          <w:w w:val="105"/>
        </w:rPr>
        <w:t>office</w:t>
      </w:r>
      <w:r>
        <w:rPr>
          <w:spacing w:val="30"/>
          <w:w w:val="105"/>
        </w:rPr>
        <w:t xml:space="preserve"> </w:t>
      </w:r>
      <w:r>
        <w:rPr>
          <w:w w:val="105"/>
        </w:rPr>
        <w:t>where</w:t>
      </w:r>
      <w:r>
        <w:rPr>
          <w:spacing w:val="30"/>
          <w:w w:val="105"/>
        </w:rPr>
        <w:t xml:space="preserve"> </w:t>
      </w:r>
      <w:r>
        <w:rPr>
          <w:w w:val="105"/>
        </w:rPr>
        <w:t>there</w:t>
      </w:r>
      <w:r>
        <w:rPr>
          <w:spacing w:val="30"/>
          <w:w w:val="105"/>
        </w:rPr>
        <w:t xml:space="preserve"> </w:t>
      </w:r>
      <w:r>
        <w:rPr>
          <w:w w:val="105"/>
        </w:rPr>
        <w:t>is</w:t>
      </w:r>
      <w:r>
        <w:rPr>
          <w:spacing w:val="30"/>
          <w:w w:val="105"/>
        </w:rPr>
        <w:t xml:space="preserve"> </w:t>
      </w:r>
      <w:r>
        <w:rPr>
          <w:w w:val="105"/>
        </w:rPr>
        <w:t>no designated</w:t>
      </w:r>
      <w:r>
        <w:rPr>
          <w:spacing w:val="28"/>
          <w:w w:val="105"/>
        </w:rPr>
        <w:t xml:space="preserve"> </w:t>
      </w:r>
      <w:r>
        <w:rPr>
          <w:w w:val="105"/>
        </w:rPr>
        <w:t>Pricing</w:t>
      </w:r>
      <w:r>
        <w:rPr>
          <w:spacing w:val="28"/>
          <w:w w:val="105"/>
        </w:rPr>
        <w:t xml:space="preserve"> </w:t>
      </w:r>
      <w:r>
        <w:rPr>
          <w:w w:val="105"/>
        </w:rPr>
        <w:t>Chief)</w:t>
      </w:r>
      <w:r>
        <w:rPr>
          <w:spacing w:val="28"/>
          <w:w w:val="105"/>
        </w:rPr>
        <w:t xml:space="preserve"> </w:t>
      </w:r>
      <w:r>
        <w:rPr>
          <w:w w:val="105"/>
        </w:rPr>
        <w:t>is</w:t>
      </w:r>
      <w:r>
        <w:rPr>
          <w:spacing w:val="28"/>
          <w:w w:val="105"/>
        </w:rPr>
        <w:t xml:space="preserve"> </w:t>
      </w:r>
      <w:r>
        <w:rPr>
          <w:w w:val="105"/>
        </w:rPr>
        <w:t>the</w:t>
      </w:r>
      <w:r>
        <w:rPr>
          <w:spacing w:val="28"/>
          <w:w w:val="105"/>
        </w:rPr>
        <w:t xml:space="preserve"> </w:t>
      </w:r>
      <w:r>
        <w:rPr>
          <w:w w:val="105"/>
        </w:rPr>
        <w:t>approval</w:t>
      </w:r>
      <w:r>
        <w:rPr>
          <w:spacing w:val="28"/>
          <w:w w:val="105"/>
        </w:rPr>
        <w:t xml:space="preserve"> </w:t>
      </w:r>
      <w:r>
        <w:rPr>
          <w:w w:val="105"/>
        </w:rPr>
        <w:t>authority</w:t>
      </w:r>
      <w:r>
        <w:rPr>
          <w:spacing w:val="28"/>
          <w:w w:val="105"/>
        </w:rPr>
        <w:t xml:space="preserve"> </w:t>
      </w:r>
      <w:r>
        <w:rPr>
          <w:w w:val="105"/>
        </w:rPr>
        <w:t>for</w:t>
      </w:r>
      <w:r>
        <w:rPr>
          <w:spacing w:val="28"/>
          <w:w w:val="105"/>
        </w:rPr>
        <w:t xml:space="preserve"> </w:t>
      </w:r>
      <w:r>
        <w:rPr>
          <w:w w:val="105"/>
        </w:rPr>
        <w:t>those</w:t>
      </w:r>
      <w:r>
        <w:rPr>
          <w:spacing w:val="28"/>
          <w:w w:val="105"/>
        </w:rPr>
        <w:t xml:space="preserve"> </w:t>
      </w:r>
      <w:r>
        <w:rPr>
          <w:w w:val="105"/>
        </w:rPr>
        <w:t>requests,</w:t>
      </w:r>
      <w:r>
        <w:rPr>
          <w:spacing w:val="28"/>
          <w:w w:val="105"/>
        </w:rPr>
        <w:t xml:space="preserve"> </w:t>
      </w:r>
      <w:r>
        <w:rPr>
          <w:w w:val="105"/>
        </w:rPr>
        <w:t>on</w:t>
      </w:r>
      <w:r>
        <w:rPr>
          <w:spacing w:val="28"/>
          <w:w w:val="105"/>
        </w:rPr>
        <w:t xml:space="preserve"> </w:t>
      </w:r>
      <w:r>
        <w:rPr>
          <w:w w:val="105"/>
        </w:rPr>
        <w:t>a</w:t>
      </w:r>
      <w:r>
        <w:rPr>
          <w:spacing w:val="28"/>
          <w:w w:val="105"/>
        </w:rPr>
        <w:t xml:space="preserve"> </w:t>
      </w:r>
      <w:commentRangeStart w:id="20"/>
      <w:r w:rsidR="1B1E7123">
        <w:rPr>
          <w:w w:val="105"/>
        </w:rPr>
        <w:t>case-by-case</w:t>
      </w:r>
      <w:r>
        <w:rPr>
          <w:spacing w:val="28"/>
          <w:w w:val="105"/>
        </w:rPr>
        <w:t xml:space="preserve"> </w:t>
      </w:r>
      <w:commentRangeEnd w:id="20"/>
      <w:r w:rsidR="00B94A14">
        <w:rPr>
          <w:rStyle w:val="CommentReference"/>
        </w:rPr>
        <w:commentReference w:id="20"/>
      </w:r>
      <w:r>
        <w:rPr>
          <w:w w:val="105"/>
        </w:rPr>
        <w:t>basis.</w:t>
      </w:r>
      <w:r>
        <w:rPr>
          <w:spacing w:val="28"/>
          <w:w w:val="105"/>
        </w:rPr>
        <w:t xml:space="preserve"> </w:t>
      </w:r>
      <w:r>
        <w:rPr>
          <w:w w:val="105"/>
        </w:rPr>
        <w:t>See the tailorable</w:t>
      </w:r>
      <w:r>
        <w:rPr>
          <w:spacing w:val="40"/>
          <w:w w:val="105"/>
        </w:rPr>
        <w:t xml:space="preserve"> </w:t>
      </w:r>
      <w:hyperlink r:id="rId32">
        <w:r>
          <w:rPr>
            <w:color w:val="27314A"/>
            <w:w w:val="105"/>
            <w:u w:val="single" w:color="27314A"/>
          </w:rPr>
          <w:t>Request for Pricing Assistance or Pricing Assistance Waiver</w:t>
        </w:r>
      </w:hyperlink>
      <w:r w:rsidR="00A76038">
        <w:rPr>
          <w:color w:val="27314A"/>
          <w:w w:val="105"/>
          <w:u w:val="single" w:color="27314A"/>
        </w:rPr>
        <w:t xml:space="preserve"> </w:t>
      </w:r>
      <w:r>
        <w:rPr>
          <w:w w:val="105"/>
        </w:rPr>
        <w:t>template.</w:t>
      </w:r>
    </w:p>
    <w:p w14:paraId="616EAD3E" w14:textId="77777777" w:rsidR="004E759F" w:rsidRDefault="004E759F" w:rsidP="004E759F">
      <w:pPr>
        <w:pStyle w:val="BodyText"/>
        <w:spacing w:before="5"/>
        <w:rPr>
          <w:sz w:val="21"/>
        </w:rPr>
      </w:pPr>
    </w:p>
    <w:p w14:paraId="6DF9151D" w14:textId="77777777" w:rsidR="004E759F" w:rsidRDefault="004E759F" w:rsidP="004E759F">
      <w:pPr>
        <w:pStyle w:val="ListParagraph"/>
        <w:numPr>
          <w:ilvl w:val="1"/>
          <w:numId w:val="3"/>
        </w:numPr>
        <w:tabs>
          <w:tab w:val="left" w:pos="450"/>
        </w:tabs>
        <w:spacing w:line="271" w:lineRule="auto"/>
        <w:ind w:right="125" w:firstLine="0"/>
      </w:pPr>
      <w:r>
        <w:rPr>
          <w:w w:val="105"/>
        </w:rPr>
        <w:t>“Tailored Pricing Assistance” may also be requested for actions below the mandatory thresholds</w:t>
      </w:r>
      <w:r>
        <w:rPr>
          <w:spacing w:val="80"/>
          <w:w w:val="105"/>
        </w:rPr>
        <w:t xml:space="preserve"> </w:t>
      </w:r>
      <w:r>
        <w:rPr>
          <w:w w:val="105"/>
        </w:rPr>
        <w:t>(or in conjunction with a Pricing Assistance Waiver Request) and will be provided at the discretion of the</w:t>
      </w:r>
      <w:r>
        <w:rPr>
          <w:spacing w:val="31"/>
          <w:w w:val="105"/>
        </w:rPr>
        <w:t xml:space="preserve"> </w:t>
      </w:r>
      <w:r>
        <w:rPr>
          <w:w w:val="105"/>
        </w:rPr>
        <w:t>Pricing</w:t>
      </w:r>
      <w:r>
        <w:rPr>
          <w:spacing w:val="31"/>
          <w:w w:val="105"/>
        </w:rPr>
        <w:t xml:space="preserve"> </w:t>
      </w:r>
      <w:r>
        <w:rPr>
          <w:w w:val="105"/>
        </w:rPr>
        <w:t>Chief</w:t>
      </w:r>
      <w:r>
        <w:rPr>
          <w:spacing w:val="31"/>
          <w:w w:val="105"/>
        </w:rPr>
        <w:t xml:space="preserve"> </w:t>
      </w:r>
      <w:r>
        <w:rPr>
          <w:w w:val="105"/>
        </w:rPr>
        <w:t>(or</w:t>
      </w:r>
      <w:r>
        <w:rPr>
          <w:spacing w:val="31"/>
          <w:w w:val="105"/>
        </w:rPr>
        <w:t xml:space="preserve"> </w:t>
      </w:r>
      <w:r>
        <w:rPr>
          <w:w w:val="105"/>
        </w:rPr>
        <w:t>Chief</w:t>
      </w:r>
      <w:r>
        <w:rPr>
          <w:spacing w:val="31"/>
          <w:w w:val="105"/>
        </w:rPr>
        <w:t xml:space="preserve"> </w:t>
      </w:r>
      <w:r>
        <w:rPr>
          <w:w w:val="105"/>
        </w:rPr>
        <w:t>of</w:t>
      </w:r>
      <w:r>
        <w:rPr>
          <w:spacing w:val="31"/>
          <w:w w:val="105"/>
        </w:rPr>
        <w:t xml:space="preserve"> </w:t>
      </w:r>
      <w:r>
        <w:rPr>
          <w:w w:val="105"/>
        </w:rPr>
        <w:t>the</w:t>
      </w:r>
      <w:r>
        <w:rPr>
          <w:spacing w:val="31"/>
          <w:w w:val="105"/>
        </w:rPr>
        <w:t xml:space="preserve"> </w:t>
      </w:r>
      <w:r>
        <w:rPr>
          <w:w w:val="105"/>
        </w:rPr>
        <w:t>Clearance</w:t>
      </w:r>
      <w:r>
        <w:rPr>
          <w:spacing w:val="31"/>
          <w:w w:val="105"/>
        </w:rPr>
        <w:t xml:space="preserve"> </w:t>
      </w:r>
      <w:r>
        <w:rPr>
          <w:w w:val="105"/>
        </w:rPr>
        <w:t>and</w:t>
      </w:r>
      <w:r>
        <w:rPr>
          <w:spacing w:val="31"/>
          <w:w w:val="105"/>
        </w:rPr>
        <w:t xml:space="preserve"> </w:t>
      </w:r>
      <w:r>
        <w:rPr>
          <w:w w:val="105"/>
        </w:rPr>
        <w:t>Program</w:t>
      </w:r>
      <w:r>
        <w:rPr>
          <w:spacing w:val="31"/>
          <w:w w:val="105"/>
        </w:rPr>
        <w:t xml:space="preserve"> </w:t>
      </w:r>
      <w:r>
        <w:rPr>
          <w:w w:val="105"/>
        </w:rPr>
        <w:t>Support</w:t>
      </w:r>
      <w:r>
        <w:rPr>
          <w:spacing w:val="31"/>
          <w:w w:val="105"/>
        </w:rPr>
        <w:t xml:space="preserve"> </w:t>
      </w:r>
      <w:r>
        <w:rPr>
          <w:w w:val="105"/>
        </w:rPr>
        <w:t>office</w:t>
      </w:r>
      <w:r>
        <w:rPr>
          <w:spacing w:val="31"/>
          <w:w w:val="105"/>
        </w:rPr>
        <w:t xml:space="preserve"> </w:t>
      </w:r>
      <w:r>
        <w:rPr>
          <w:w w:val="105"/>
        </w:rPr>
        <w:t>where</w:t>
      </w:r>
      <w:r>
        <w:rPr>
          <w:spacing w:val="31"/>
          <w:w w:val="105"/>
        </w:rPr>
        <w:t xml:space="preserve"> </w:t>
      </w:r>
      <w:r>
        <w:rPr>
          <w:w w:val="105"/>
        </w:rPr>
        <w:t>there</w:t>
      </w:r>
      <w:r>
        <w:rPr>
          <w:spacing w:val="31"/>
          <w:w w:val="105"/>
        </w:rPr>
        <w:t xml:space="preserve"> </w:t>
      </w:r>
      <w:r>
        <w:rPr>
          <w:w w:val="105"/>
        </w:rPr>
        <w:t>is</w:t>
      </w:r>
      <w:r>
        <w:rPr>
          <w:spacing w:val="31"/>
          <w:w w:val="105"/>
        </w:rPr>
        <w:t xml:space="preserve"> </w:t>
      </w:r>
      <w:r>
        <w:rPr>
          <w:w w:val="105"/>
        </w:rPr>
        <w:t>no designated</w:t>
      </w:r>
      <w:r>
        <w:rPr>
          <w:spacing w:val="40"/>
          <w:w w:val="105"/>
        </w:rPr>
        <w:t xml:space="preserve"> </w:t>
      </w:r>
      <w:r>
        <w:rPr>
          <w:w w:val="105"/>
        </w:rPr>
        <w:t>Pricing</w:t>
      </w:r>
      <w:r>
        <w:rPr>
          <w:spacing w:val="40"/>
          <w:w w:val="105"/>
        </w:rPr>
        <w:t xml:space="preserve"> </w:t>
      </w:r>
      <w:r>
        <w:rPr>
          <w:w w:val="105"/>
        </w:rPr>
        <w:t>Chief).</w:t>
      </w:r>
      <w:r>
        <w:rPr>
          <w:spacing w:val="40"/>
          <w:w w:val="105"/>
        </w:rPr>
        <w:t xml:space="preserve"> </w:t>
      </w:r>
      <w:r>
        <w:rPr>
          <w:w w:val="105"/>
        </w:rPr>
        <w:t>See</w:t>
      </w:r>
      <w:r>
        <w:rPr>
          <w:spacing w:val="40"/>
          <w:w w:val="105"/>
        </w:rPr>
        <w:t xml:space="preserve"> </w:t>
      </w:r>
      <w:r>
        <w:rPr>
          <w:w w:val="105"/>
        </w:rPr>
        <w:t>the</w:t>
      </w:r>
      <w:r>
        <w:rPr>
          <w:spacing w:val="40"/>
          <w:w w:val="105"/>
        </w:rPr>
        <w:t xml:space="preserve"> </w:t>
      </w:r>
      <w:r>
        <w:rPr>
          <w:w w:val="105"/>
        </w:rPr>
        <w:t>tailorable</w:t>
      </w:r>
      <w:r>
        <w:rPr>
          <w:spacing w:val="38"/>
          <w:w w:val="105"/>
        </w:rPr>
        <w:t xml:space="preserve"> </w:t>
      </w:r>
      <w:hyperlink r:id="rId33">
        <w:r>
          <w:rPr>
            <w:color w:val="27314A"/>
            <w:w w:val="105"/>
            <w:u w:val="single" w:color="27314A"/>
          </w:rPr>
          <w:t>Request</w:t>
        </w:r>
        <w:r>
          <w:rPr>
            <w:color w:val="27314A"/>
            <w:spacing w:val="40"/>
            <w:w w:val="105"/>
            <w:u w:val="single" w:color="27314A"/>
          </w:rPr>
          <w:t xml:space="preserve"> </w:t>
        </w:r>
        <w:r>
          <w:rPr>
            <w:color w:val="27314A"/>
            <w:w w:val="105"/>
            <w:u w:val="single" w:color="27314A"/>
          </w:rPr>
          <w:t>for</w:t>
        </w:r>
        <w:r>
          <w:rPr>
            <w:color w:val="27314A"/>
            <w:spacing w:val="40"/>
            <w:w w:val="105"/>
            <w:u w:val="single" w:color="27314A"/>
          </w:rPr>
          <w:t xml:space="preserve"> </w:t>
        </w:r>
        <w:r>
          <w:rPr>
            <w:color w:val="27314A"/>
            <w:w w:val="105"/>
            <w:u w:val="single" w:color="27314A"/>
          </w:rPr>
          <w:t>Pricing</w:t>
        </w:r>
        <w:r>
          <w:rPr>
            <w:color w:val="27314A"/>
            <w:spacing w:val="40"/>
            <w:w w:val="105"/>
            <w:u w:val="single" w:color="27314A"/>
          </w:rPr>
          <w:t xml:space="preserve"> </w:t>
        </w:r>
        <w:r>
          <w:rPr>
            <w:color w:val="27314A"/>
            <w:w w:val="105"/>
            <w:u w:val="single" w:color="27314A"/>
          </w:rPr>
          <w:t>Assistance</w:t>
        </w:r>
        <w:r>
          <w:rPr>
            <w:color w:val="27314A"/>
            <w:spacing w:val="40"/>
            <w:w w:val="105"/>
            <w:u w:val="single" w:color="27314A"/>
          </w:rPr>
          <w:t xml:space="preserve"> </w:t>
        </w:r>
        <w:r>
          <w:rPr>
            <w:color w:val="27314A"/>
            <w:w w:val="105"/>
            <w:u w:val="single" w:color="27314A"/>
          </w:rPr>
          <w:t>or</w:t>
        </w:r>
        <w:r>
          <w:rPr>
            <w:color w:val="27314A"/>
            <w:spacing w:val="40"/>
            <w:w w:val="105"/>
            <w:u w:val="single" w:color="27314A"/>
          </w:rPr>
          <w:t xml:space="preserve"> </w:t>
        </w:r>
        <w:r>
          <w:rPr>
            <w:color w:val="27314A"/>
            <w:w w:val="105"/>
            <w:u w:val="single" w:color="27314A"/>
          </w:rPr>
          <w:t>Pricing</w:t>
        </w:r>
        <w:r>
          <w:rPr>
            <w:color w:val="27314A"/>
            <w:spacing w:val="40"/>
            <w:w w:val="105"/>
            <w:u w:val="single" w:color="27314A"/>
          </w:rPr>
          <w:t xml:space="preserve"> </w:t>
        </w:r>
        <w:r>
          <w:rPr>
            <w:color w:val="27314A"/>
            <w:w w:val="105"/>
            <w:u w:val="single" w:color="27314A"/>
          </w:rPr>
          <w:t>Assistance</w:t>
        </w:r>
      </w:hyperlink>
      <w:r>
        <w:rPr>
          <w:color w:val="27314A"/>
          <w:w w:val="105"/>
        </w:rPr>
        <w:t xml:space="preserve"> </w:t>
      </w:r>
      <w:hyperlink r:id="rId34">
        <w:r>
          <w:rPr>
            <w:color w:val="27314A"/>
            <w:w w:val="105"/>
            <w:u w:val="single" w:color="27314A"/>
          </w:rPr>
          <w:t>Waiver</w:t>
        </w:r>
      </w:hyperlink>
      <w:r>
        <w:rPr>
          <w:color w:val="27314A"/>
          <w:spacing w:val="33"/>
          <w:w w:val="105"/>
        </w:rPr>
        <w:t xml:space="preserve"> </w:t>
      </w:r>
      <w:r>
        <w:rPr>
          <w:w w:val="105"/>
        </w:rPr>
        <w:t>template.</w:t>
      </w:r>
      <w:r>
        <w:rPr>
          <w:spacing w:val="33"/>
          <w:w w:val="105"/>
        </w:rPr>
        <w:t xml:space="preserve"> </w:t>
      </w:r>
      <w:r>
        <w:rPr>
          <w:w w:val="105"/>
        </w:rPr>
        <w:t>Examples</w:t>
      </w:r>
      <w:r>
        <w:rPr>
          <w:spacing w:val="33"/>
          <w:w w:val="105"/>
        </w:rPr>
        <w:t xml:space="preserve"> </w:t>
      </w:r>
      <w:r>
        <w:rPr>
          <w:w w:val="105"/>
        </w:rPr>
        <w:t>of</w:t>
      </w:r>
      <w:r>
        <w:rPr>
          <w:spacing w:val="33"/>
          <w:w w:val="105"/>
        </w:rPr>
        <w:t xml:space="preserve"> </w:t>
      </w:r>
      <w:r>
        <w:rPr>
          <w:w w:val="105"/>
        </w:rPr>
        <w:t>Tailored</w:t>
      </w:r>
      <w:r>
        <w:rPr>
          <w:spacing w:val="33"/>
          <w:w w:val="105"/>
        </w:rPr>
        <w:t xml:space="preserve"> </w:t>
      </w:r>
      <w:r>
        <w:rPr>
          <w:w w:val="105"/>
        </w:rPr>
        <w:t>Pricing</w:t>
      </w:r>
      <w:r>
        <w:rPr>
          <w:spacing w:val="33"/>
          <w:w w:val="105"/>
        </w:rPr>
        <w:t xml:space="preserve"> </w:t>
      </w:r>
      <w:r>
        <w:rPr>
          <w:w w:val="105"/>
        </w:rPr>
        <w:t>Assistance</w:t>
      </w:r>
      <w:r>
        <w:rPr>
          <w:spacing w:val="33"/>
          <w:w w:val="105"/>
        </w:rPr>
        <w:t xml:space="preserve"> </w:t>
      </w:r>
      <w:r>
        <w:rPr>
          <w:w w:val="105"/>
        </w:rPr>
        <w:t>that</w:t>
      </w:r>
      <w:r>
        <w:rPr>
          <w:spacing w:val="33"/>
          <w:w w:val="105"/>
        </w:rPr>
        <w:t xml:space="preserve"> </w:t>
      </w:r>
      <w:r>
        <w:rPr>
          <w:w w:val="105"/>
        </w:rPr>
        <w:t>may</w:t>
      </w:r>
      <w:r>
        <w:rPr>
          <w:spacing w:val="33"/>
          <w:w w:val="105"/>
        </w:rPr>
        <w:t xml:space="preserve"> </w:t>
      </w:r>
      <w:r>
        <w:rPr>
          <w:w w:val="105"/>
        </w:rPr>
        <w:t>be</w:t>
      </w:r>
      <w:r>
        <w:rPr>
          <w:spacing w:val="33"/>
          <w:w w:val="105"/>
        </w:rPr>
        <w:t xml:space="preserve"> </w:t>
      </w:r>
      <w:r>
        <w:rPr>
          <w:w w:val="105"/>
        </w:rPr>
        <w:t>available</w:t>
      </w:r>
      <w:r>
        <w:rPr>
          <w:spacing w:val="33"/>
          <w:w w:val="105"/>
        </w:rPr>
        <w:t xml:space="preserve"> </w:t>
      </w:r>
      <w:r>
        <w:rPr>
          <w:w w:val="105"/>
        </w:rPr>
        <w:t>include:</w:t>
      </w:r>
    </w:p>
    <w:p w14:paraId="07ABE177" w14:textId="77777777" w:rsidR="004E759F" w:rsidRDefault="004E759F" w:rsidP="004E759F">
      <w:pPr>
        <w:pStyle w:val="BodyText"/>
        <w:spacing w:before="2"/>
        <w:rPr>
          <w:sz w:val="21"/>
        </w:rPr>
      </w:pPr>
    </w:p>
    <w:p w14:paraId="67F5434E" w14:textId="77777777" w:rsidR="004E759F" w:rsidRDefault="004E759F" w:rsidP="004E759F">
      <w:pPr>
        <w:pStyle w:val="ListParagraph"/>
        <w:numPr>
          <w:ilvl w:val="2"/>
          <w:numId w:val="3"/>
        </w:numPr>
        <w:tabs>
          <w:tab w:val="left" w:pos="388"/>
        </w:tabs>
        <w:ind w:left="388" w:hanging="278"/>
      </w:pPr>
      <w:r>
        <w:rPr>
          <w:w w:val="105"/>
        </w:rPr>
        <w:t>Assistance</w:t>
      </w:r>
      <w:r>
        <w:rPr>
          <w:spacing w:val="12"/>
          <w:w w:val="105"/>
        </w:rPr>
        <w:t xml:space="preserve"> </w:t>
      </w:r>
      <w:r>
        <w:rPr>
          <w:w w:val="105"/>
        </w:rPr>
        <w:t>with</w:t>
      </w:r>
      <w:r>
        <w:rPr>
          <w:spacing w:val="12"/>
          <w:w w:val="105"/>
        </w:rPr>
        <w:t xml:space="preserve"> </w:t>
      </w:r>
      <w:r>
        <w:rPr>
          <w:w w:val="105"/>
        </w:rPr>
        <w:t>completion</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Weighted</w:t>
      </w:r>
      <w:r>
        <w:rPr>
          <w:spacing w:val="12"/>
          <w:w w:val="105"/>
        </w:rPr>
        <w:t xml:space="preserve"> </w:t>
      </w:r>
      <w:r>
        <w:rPr>
          <w:w w:val="105"/>
        </w:rPr>
        <w:t>Guidelines</w:t>
      </w:r>
      <w:r>
        <w:rPr>
          <w:spacing w:val="12"/>
          <w:w w:val="105"/>
        </w:rPr>
        <w:t xml:space="preserve"> </w:t>
      </w:r>
      <w:r>
        <w:rPr>
          <w:w w:val="105"/>
        </w:rPr>
        <w:t>(DD</w:t>
      </w:r>
      <w:r>
        <w:rPr>
          <w:spacing w:val="12"/>
          <w:w w:val="105"/>
        </w:rPr>
        <w:t xml:space="preserve"> </w:t>
      </w:r>
      <w:r>
        <w:rPr>
          <w:w w:val="105"/>
        </w:rPr>
        <w:t>Form</w:t>
      </w:r>
      <w:r>
        <w:rPr>
          <w:spacing w:val="12"/>
          <w:w w:val="105"/>
        </w:rPr>
        <w:t xml:space="preserve"> </w:t>
      </w:r>
      <w:r>
        <w:rPr>
          <w:spacing w:val="-2"/>
          <w:w w:val="105"/>
        </w:rPr>
        <w:t>1547)</w:t>
      </w:r>
    </w:p>
    <w:p w14:paraId="47240690" w14:textId="77777777" w:rsidR="004E759F" w:rsidRDefault="004E759F" w:rsidP="004E759F">
      <w:pPr>
        <w:pStyle w:val="BodyText"/>
        <w:spacing w:before="11"/>
        <w:rPr>
          <w:sz w:val="23"/>
        </w:rPr>
      </w:pPr>
    </w:p>
    <w:p w14:paraId="4C1CAC7C" w14:textId="77777777" w:rsidR="004E759F" w:rsidRDefault="004E759F" w:rsidP="004E759F">
      <w:pPr>
        <w:pStyle w:val="ListParagraph"/>
        <w:numPr>
          <w:ilvl w:val="2"/>
          <w:numId w:val="3"/>
        </w:numPr>
        <w:tabs>
          <w:tab w:val="left" w:pos="450"/>
        </w:tabs>
        <w:ind w:left="450" w:hanging="340"/>
      </w:pPr>
      <w:r>
        <w:rPr>
          <w:w w:val="105"/>
        </w:rPr>
        <w:t>Pricing</w:t>
      </w:r>
      <w:r>
        <w:rPr>
          <w:spacing w:val="-2"/>
          <w:w w:val="105"/>
        </w:rPr>
        <w:t xml:space="preserve"> </w:t>
      </w:r>
      <w:r>
        <w:rPr>
          <w:w w:val="105"/>
        </w:rPr>
        <w:t>inputs</w:t>
      </w:r>
      <w:r>
        <w:rPr>
          <w:spacing w:val="-2"/>
          <w:w w:val="105"/>
        </w:rPr>
        <w:t xml:space="preserve"> </w:t>
      </w:r>
      <w:r>
        <w:rPr>
          <w:w w:val="105"/>
        </w:rPr>
        <w:t>for</w:t>
      </w:r>
      <w:r>
        <w:rPr>
          <w:spacing w:val="-1"/>
          <w:w w:val="105"/>
        </w:rPr>
        <w:t xml:space="preserve"> </w:t>
      </w:r>
      <w:r>
        <w:rPr>
          <w:w w:val="105"/>
        </w:rPr>
        <w:t>business/contract</w:t>
      </w:r>
      <w:r>
        <w:rPr>
          <w:spacing w:val="-2"/>
          <w:w w:val="105"/>
        </w:rPr>
        <w:t xml:space="preserve"> clearance</w:t>
      </w:r>
    </w:p>
    <w:p w14:paraId="0311F9A7" w14:textId="77777777" w:rsidR="004E759F" w:rsidRDefault="004E759F" w:rsidP="004E759F">
      <w:pPr>
        <w:pStyle w:val="BodyText"/>
        <w:spacing w:before="11"/>
        <w:rPr>
          <w:sz w:val="23"/>
        </w:rPr>
      </w:pPr>
    </w:p>
    <w:p w14:paraId="63A31EA8" w14:textId="77777777" w:rsidR="004E759F" w:rsidRDefault="004E759F" w:rsidP="004E759F">
      <w:pPr>
        <w:pStyle w:val="ListParagraph"/>
        <w:numPr>
          <w:ilvl w:val="2"/>
          <w:numId w:val="3"/>
        </w:numPr>
        <w:tabs>
          <w:tab w:val="left" w:pos="512"/>
        </w:tabs>
        <w:ind w:left="512" w:hanging="402"/>
      </w:pPr>
      <w:r>
        <w:rPr>
          <w:w w:val="105"/>
        </w:rPr>
        <w:t>Cost</w:t>
      </w:r>
      <w:r>
        <w:rPr>
          <w:spacing w:val="15"/>
          <w:w w:val="105"/>
        </w:rPr>
        <w:t xml:space="preserve"> </w:t>
      </w:r>
      <w:r>
        <w:rPr>
          <w:w w:val="105"/>
        </w:rPr>
        <w:t>proposal</w:t>
      </w:r>
      <w:r>
        <w:rPr>
          <w:spacing w:val="15"/>
          <w:w w:val="105"/>
        </w:rPr>
        <w:t xml:space="preserve"> </w:t>
      </w:r>
      <w:r>
        <w:rPr>
          <w:w w:val="105"/>
        </w:rPr>
        <w:t>spreadsheet</w:t>
      </w:r>
      <w:r>
        <w:rPr>
          <w:spacing w:val="15"/>
          <w:w w:val="105"/>
        </w:rPr>
        <w:t xml:space="preserve"> </w:t>
      </w:r>
      <w:r>
        <w:rPr>
          <w:spacing w:val="-2"/>
          <w:w w:val="105"/>
        </w:rPr>
        <w:t>development/modeling</w:t>
      </w:r>
    </w:p>
    <w:p w14:paraId="03DC0C92" w14:textId="77777777" w:rsidR="004E759F" w:rsidRDefault="004E759F" w:rsidP="004E759F">
      <w:pPr>
        <w:pStyle w:val="BodyText"/>
        <w:spacing w:before="11"/>
        <w:rPr>
          <w:sz w:val="23"/>
        </w:rPr>
      </w:pPr>
    </w:p>
    <w:p w14:paraId="2BDAF8FC" w14:textId="77777777" w:rsidR="004E759F" w:rsidRDefault="004E759F" w:rsidP="004E759F">
      <w:pPr>
        <w:pStyle w:val="ListParagraph"/>
        <w:numPr>
          <w:ilvl w:val="2"/>
          <w:numId w:val="3"/>
        </w:numPr>
        <w:tabs>
          <w:tab w:val="left" w:pos="499"/>
        </w:tabs>
        <w:ind w:left="499" w:hanging="389"/>
      </w:pPr>
      <w:r>
        <w:rPr>
          <w:spacing w:val="-2"/>
          <w:w w:val="110"/>
        </w:rPr>
        <w:t>Defective</w:t>
      </w:r>
      <w:r>
        <w:rPr>
          <w:spacing w:val="1"/>
          <w:w w:val="110"/>
        </w:rPr>
        <w:t xml:space="preserve"> </w:t>
      </w:r>
      <w:r>
        <w:rPr>
          <w:spacing w:val="-2"/>
          <w:w w:val="110"/>
        </w:rPr>
        <w:t>pricing</w:t>
      </w:r>
    </w:p>
    <w:p w14:paraId="0A8E9B04" w14:textId="77777777" w:rsidR="004E759F" w:rsidRDefault="004E759F" w:rsidP="004E759F">
      <w:pPr>
        <w:pStyle w:val="BodyText"/>
        <w:spacing w:before="10"/>
        <w:rPr>
          <w:sz w:val="23"/>
        </w:rPr>
      </w:pPr>
    </w:p>
    <w:p w14:paraId="1BDD9629" w14:textId="77777777" w:rsidR="004E759F" w:rsidRDefault="004E759F" w:rsidP="004E759F">
      <w:pPr>
        <w:pStyle w:val="ListParagraph"/>
        <w:numPr>
          <w:ilvl w:val="2"/>
          <w:numId w:val="3"/>
        </w:numPr>
        <w:tabs>
          <w:tab w:val="left" w:pos="436"/>
        </w:tabs>
        <w:spacing w:before="1"/>
        <w:ind w:left="436" w:hanging="326"/>
      </w:pPr>
      <w:r>
        <w:rPr>
          <w:w w:val="105"/>
        </w:rPr>
        <w:t>Assistance</w:t>
      </w:r>
      <w:r>
        <w:rPr>
          <w:spacing w:val="12"/>
          <w:w w:val="105"/>
        </w:rPr>
        <w:t xml:space="preserve"> </w:t>
      </w:r>
      <w:r>
        <w:rPr>
          <w:w w:val="105"/>
        </w:rPr>
        <w:t>with</w:t>
      </w:r>
      <w:r>
        <w:rPr>
          <w:spacing w:val="13"/>
          <w:w w:val="105"/>
        </w:rPr>
        <w:t xml:space="preserve"> </w:t>
      </w:r>
      <w:r>
        <w:rPr>
          <w:w w:val="105"/>
        </w:rPr>
        <w:t>structuring</w:t>
      </w:r>
      <w:r>
        <w:rPr>
          <w:spacing w:val="13"/>
          <w:w w:val="105"/>
        </w:rPr>
        <w:t xml:space="preserve"> </w:t>
      </w:r>
      <w:r>
        <w:rPr>
          <w:w w:val="105"/>
        </w:rPr>
        <w:t>Economic</w:t>
      </w:r>
      <w:r>
        <w:rPr>
          <w:spacing w:val="13"/>
          <w:w w:val="105"/>
        </w:rPr>
        <w:t xml:space="preserve"> </w:t>
      </w:r>
      <w:r>
        <w:rPr>
          <w:w w:val="105"/>
        </w:rPr>
        <w:t>Price</w:t>
      </w:r>
      <w:r>
        <w:rPr>
          <w:spacing w:val="13"/>
          <w:w w:val="105"/>
        </w:rPr>
        <w:t xml:space="preserve"> </w:t>
      </w:r>
      <w:r>
        <w:rPr>
          <w:w w:val="105"/>
        </w:rPr>
        <w:t>Adjustment</w:t>
      </w:r>
      <w:r>
        <w:rPr>
          <w:spacing w:val="13"/>
          <w:w w:val="105"/>
        </w:rPr>
        <w:t xml:space="preserve"> </w:t>
      </w:r>
      <w:r>
        <w:rPr>
          <w:w w:val="105"/>
        </w:rPr>
        <w:t>(EPA)</w:t>
      </w:r>
      <w:r>
        <w:rPr>
          <w:spacing w:val="13"/>
          <w:w w:val="105"/>
        </w:rPr>
        <w:t xml:space="preserve"> </w:t>
      </w:r>
      <w:r>
        <w:rPr>
          <w:spacing w:val="-2"/>
          <w:w w:val="105"/>
        </w:rPr>
        <w:t>clauses</w:t>
      </w:r>
    </w:p>
    <w:p w14:paraId="1ED67518" w14:textId="77777777" w:rsidR="004E759F" w:rsidRDefault="004E759F" w:rsidP="004E759F">
      <w:pPr>
        <w:pStyle w:val="BodyText"/>
        <w:spacing w:before="10"/>
        <w:rPr>
          <w:sz w:val="23"/>
        </w:rPr>
      </w:pPr>
    </w:p>
    <w:p w14:paraId="2456D729" w14:textId="77777777" w:rsidR="004E759F" w:rsidRDefault="004E759F" w:rsidP="004E759F">
      <w:pPr>
        <w:pStyle w:val="ListParagraph"/>
        <w:numPr>
          <w:ilvl w:val="2"/>
          <w:numId w:val="3"/>
        </w:numPr>
        <w:tabs>
          <w:tab w:val="left" w:pos="499"/>
        </w:tabs>
        <w:ind w:left="499" w:hanging="389"/>
      </w:pPr>
      <w:r>
        <w:rPr>
          <w:w w:val="105"/>
        </w:rPr>
        <w:t>Assistance</w:t>
      </w:r>
      <w:r>
        <w:rPr>
          <w:spacing w:val="12"/>
          <w:w w:val="105"/>
        </w:rPr>
        <w:t xml:space="preserve"> </w:t>
      </w:r>
      <w:r>
        <w:rPr>
          <w:w w:val="105"/>
        </w:rPr>
        <w:t>with</w:t>
      </w:r>
      <w:r>
        <w:rPr>
          <w:spacing w:val="12"/>
          <w:w w:val="105"/>
        </w:rPr>
        <w:t xml:space="preserve"> </w:t>
      </w:r>
      <w:r>
        <w:rPr>
          <w:w w:val="105"/>
        </w:rPr>
        <w:t>determination</w:t>
      </w:r>
      <w:r>
        <w:rPr>
          <w:spacing w:val="12"/>
          <w:w w:val="105"/>
        </w:rPr>
        <w:t xml:space="preserve"> </w:t>
      </w:r>
      <w:r>
        <w:rPr>
          <w:w w:val="105"/>
        </w:rPr>
        <w:t>of</w:t>
      </w:r>
      <w:r>
        <w:rPr>
          <w:spacing w:val="13"/>
          <w:w w:val="105"/>
        </w:rPr>
        <w:t xml:space="preserve"> </w:t>
      </w:r>
      <w:r>
        <w:rPr>
          <w:w w:val="105"/>
        </w:rPr>
        <w:t>final</w:t>
      </w:r>
      <w:r>
        <w:rPr>
          <w:spacing w:val="12"/>
          <w:w w:val="105"/>
        </w:rPr>
        <w:t xml:space="preserve"> </w:t>
      </w:r>
      <w:r>
        <w:rPr>
          <w:w w:val="105"/>
        </w:rPr>
        <w:t>prices</w:t>
      </w:r>
      <w:r>
        <w:rPr>
          <w:spacing w:val="12"/>
          <w:w w:val="105"/>
        </w:rPr>
        <w:t xml:space="preserve"> </w:t>
      </w:r>
      <w:r>
        <w:rPr>
          <w:w w:val="105"/>
        </w:rPr>
        <w:t>of</w:t>
      </w:r>
      <w:r>
        <w:rPr>
          <w:spacing w:val="12"/>
          <w:w w:val="105"/>
        </w:rPr>
        <w:t xml:space="preserve"> </w:t>
      </w:r>
      <w:r>
        <w:rPr>
          <w:w w:val="105"/>
        </w:rPr>
        <w:t>incentive</w:t>
      </w:r>
      <w:r>
        <w:rPr>
          <w:spacing w:val="13"/>
          <w:w w:val="105"/>
        </w:rPr>
        <w:t xml:space="preserve"> </w:t>
      </w:r>
      <w:r>
        <w:rPr>
          <w:spacing w:val="-2"/>
          <w:w w:val="105"/>
        </w:rPr>
        <w:t>contracts</w:t>
      </w:r>
    </w:p>
    <w:p w14:paraId="328917A3" w14:textId="77777777" w:rsidR="004E759F" w:rsidRDefault="004E759F" w:rsidP="004E759F">
      <w:pPr>
        <w:pStyle w:val="BodyText"/>
        <w:spacing w:before="11"/>
        <w:rPr>
          <w:sz w:val="23"/>
        </w:rPr>
      </w:pPr>
    </w:p>
    <w:p w14:paraId="505C9697" w14:textId="77777777" w:rsidR="004E759F" w:rsidRDefault="004E759F" w:rsidP="004E759F">
      <w:pPr>
        <w:pStyle w:val="ListParagraph"/>
        <w:numPr>
          <w:ilvl w:val="2"/>
          <w:numId w:val="3"/>
        </w:numPr>
        <w:tabs>
          <w:tab w:val="left" w:pos="561"/>
        </w:tabs>
        <w:ind w:left="561" w:hanging="451"/>
      </w:pPr>
      <w:r>
        <w:rPr>
          <w:spacing w:val="-2"/>
          <w:w w:val="110"/>
        </w:rPr>
        <w:t>Claims</w:t>
      </w:r>
    </w:p>
    <w:p w14:paraId="0B09F88C" w14:textId="77777777" w:rsidR="004E759F" w:rsidRDefault="004E759F" w:rsidP="004E759F">
      <w:pPr>
        <w:pStyle w:val="BodyText"/>
        <w:spacing w:before="11"/>
        <w:rPr>
          <w:sz w:val="23"/>
        </w:rPr>
      </w:pPr>
    </w:p>
    <w:p w14:paraId="1890D699" w14:textId="77777777" w:rsidR="004E759F" w:rsidRDefault="004E759F" w:rsidP="004E759F">
      <w:pPr>
        <w:pStyle w:val="ListParagraph"/>
        <w:numPr>
          <w:ilvl w:val="2"/>
          <w:numId w:val="3"/>
        </w:numPr>
        <w:tabs>
          <w:tab w:val="left" w:pos="623"/>
        </w:tabs>
        <w:ind w:left="623" w:hanging="513"/>
      </w:pPr>
      <w:r>
        <w:rPr>
          <w:w w:val="105"/>
        </w:rPr>
        <w:t>PNM</w:t>
      </w:r>
      <w:r>
        <w:rPr>
          <w:spacing w:val="41"/>
          <w:w w:val="105"/>
        </w:rPr>
        <w:t xml:space="preserve"> </w:t>
      </w:r>
      <w:r>
        <w:rPr>
          <w:spacing w:val="-2"/>
          <w:w w:val="105"/>
        </w:rPr>
        <w:t>review</w:t>
      </w:r>
    </w:p>
    <w:p w14:paraId="078566DB" w14:textId="77777777" w:rsidR="004E759F" w:rsidRDefault="004E759F" w:rsidP="004E759F">
      <w:pPr>
        <w:pStyle w:val="BodyText"/>
        <w:spacing w:before="10"/>
        <w:rPr>
          <w:sz w:val="23"/>
        </w:rPr>
      </w:pPr>
    </w:p>
    <w:p w14:paraId="23C786AC" w14:textId="77777777" w:rsidR="004E759F" w:rsidRDefault="004E759F" w:rsidP="004E759F">
      <w:pPr>
        <w:pStyle w:val="ListParagraph"/>
        <w:numPr>
          <w:ilvl w:val="2"/>
          <w:numId w:val="3"/>
        </w:numPr>
        <w:tabs>
          <w:tab w:val="left" w:pos="498"/>
        </w:tabs>
        <w:spacing w:before="1"/>
        <w:ind w:left="498" w:hanging="388"/>
      </w:pPr>
      <w:r>
        <w:rPr>
          <w:w w:val="105"/>
        </w:rPr>
        <w:t>Assistance</w:t>
      </w:r>
      <w:r>
        <w:rPr>
          <w:spacing w:val="-6"/>
          <w:w w:val="105"/>
        </w:rPr>
        <w:t xml:space="preserve"> </w:t>
      </w:r>
      <w:r>
        <w:rPr>
          <w:w w:val="105"/>
        </w:rPr>
        <w:t>with/review</w:t>
      </w:r>
      <w:r>
        <w:rPr>
          <w:spacing w:val="-6"/>
          <w:w w:val="105"/>
        </w:rPr>
        <w:t xml:space="preserve"> </w:t>
      </w:r>
      <w:r>
        <w:rPr>
          <w:w w:val="105"/>
        </w:rPr>
        <w:t>of</w:t>
      </w:r>
      <w:r>
        <w:rPr>
          <w:spacing w:val="-6"/>
          <w:w w:val="105"/>
        </w:rPr>
        <w:t xml:space="preserve"> </w:t>
      </w:r>
      <w:r>
        <w:rPr>
          <w:w w:val="105"/>
        </w:rPr>
        <w:t>reopener</w:t>
      </w:r>
      <w:r>
        <w:rPr>
          <w:spacing w:val="-5"/>
          <w:w w:val="105"/>
        </w:rPr>
        <w:t xml:space="preserve"> </w:t>
      </w:r>
      <w:r>
        <w:rPr>
          <w:spacing w:val="-2"/>
          <w:w w:val="105"/>
        </w:rPr>
        <w:t>clauses</w:t>
      </w:r>
    </w:p>
    <w:p w14:paraId="38864748" w14:textId="77777777" w:rsidR="004E759F" w:rsidRDefault="004E759F" w:rsidP="004E759F">
      <w:pPr>
        <w:pStyle w:val="BodyText"/>
        <w:spacing w:before="10"/>
        <w:rPr>
          <w:sz w:val="23"/>
        </w:rPr>
      </w:pPr>
    </w:p>
    <w:p w14:paraId="126963FC" w14:textId="77777777" w:rsidR="004E759F" w:rsidRDefault="004E759F" w:rsidP="004E759F">
      <w:pPr>
        <w:pStyle w:val="ListParagraph"/>
        <w:numPr>
          <w:ilvl w:val="2"/>
          <w:numId w:val="3"/>
        </w:numPr>
        <w:tabs>
          <w:tab w:val="left" w:pos="436"/>
        </w:tabs>
        <w:ind w:left="436" w:hanging="326"/>
      </w:pPr>
      <w:r>
        <w:rPr>
          <w:w w:val="105"/>
        </w:rPr>
        <w:t>Evaluating</w:t>
      </w:r>
      <w:r>
        <w:rPr>
          <w:spacing w:val="22"/>
          <w:w w:val="105"/>
        </w:rPr>
        <w:t xml:space="preserve"> </w:t>
      </w:r>
      <w:r>
        <w:rPr>
          <w:w w:val="105"/>
        </w:rPr>
        <w:t>Performance</w:t>
      </w:r>
      <w:r>
        <w:rPr>
          <w:spacing w:val="23"/>
          <w:w w:val="105"/>
        </w:rPr>
        <w:t xml:space="preserve"> </w:t>
      </w:r>
      <w:r>
        <w:rPr>
          <w:w w:val="105"/>
        </w:rPr>
        <w:t>Based</w:t>
      </w:r>
      <w:r>
        <w:rPr>
          <w:spacing w:val="23"/>
          <w:w w:val="105"/>
        </w:rPr>
        <w:t xml:space="preserve"> </w:t>
      </w:r>
      <w:r>
        <w:rPr>
          <w:spacing w:val="-2"/>
          <w:w w:val="105"/>
        </w:rPr>
        <w:t>Payments</w:t>
      </w:r>
    </w:p>
    <w:p w14:paraId="702D7151" w14:textId="77777777" w:rsidR="004E759F" w:rsidRDefault="004E759F" w:rsidP="004E759F">
      <w:pPr>
        <w:pStyle w:val="BodyText"/>
        <w:spacing w:before="11"/>
        <w:rPr>
          <w:sz w:val="23"/>
        </w:rPr>
      </w:pPr>
    </w:p>
    <w:p w14:paraId="1A61282A" w14:textId="77777777" w:rsidR="004E759F" w:rsidRDefault="004E759F" w:rsidP="004E759F">
      <w:pPr>
        <w:pStyle w:val="ListParagraph"/>
        <w:numPr>
          <w:ilvl w:val="2"/>
          <w:numId w:val="3"/>
        </w:numPr>
        <w:tabs>
          <w:tab w:val="left" w:pos="498"/>
        </w:tabs>
        <w:spacing w:line="271" w:lineRule="auto"/>
        <w:ind w:left="110" w:right="550" w:firstLine="0"/>
      </w:pPr>
      <w:r>
        <w:rPr>
          <w:w w:val="105"/>
        </w:rPr>
        <w:t>Source selection support, including drafting and/or review of Sections L and M, drafting cost</w:t>
      </w:r>
      <w:r>
        <w:rPr>
          <w:spacing w:val="80"/>
          <w:w w:val="105"/>
        </w:rPr>
        <w:t xml:space="preserve"> </w:t>
      </w:r>
      <w:r>
        <w:rPr>
          <w:w w:val="105"/>
        </w:rPr>
        <w:t>sections of briefings and reports, and review of pricing volumes of proposals</w:t>
      </w:r>
    </w:p>
    <w:p w14:paraId="1C4E90ED" w14:textId="77777777" w:rsidR="004E759F" w:rsidRDefault="004E759F" w:rsidP="004E759F">
      <w:pPr>
        <w:pStyle w:val="BodyText"/>
        <w:spacing w:before="1"/>
        <w:rPr>
          <w:sz w:val="21"/>
        </w:rPr>
      </w:pPr>
    </w:p>
    <w:p w14:paraId="0D1A9A62" w14:textId="77777777" w:rsidR="004E759F" w:rsidRDefault="004E759F" w:rsidP="004E759F">
      <w:pPr>
        <w:pStyle w:val="ListParagraph"/>
        <w:numPr>
          <w:ilvl w:val="2"/>
          <w:numId w:val="3"/>
        </w:numPr>
        <w:tabs>
          <w:tab w:val="left" w:pos="561"/>
        </w:tabs>
        <w:ind w:left="561" w:hanging="451"/>
      </w:pPr>
      <w:r>
        <w:rPr>
          <w:w w:val="105"/>
        </w:rPr>
        <w:t>Rate</w:t>
      </w:r>
      <w:r>
        <w:rPr>
          <w:spacing w:val="15"/>
          <w:w w:val="105"/>
        </w:rPr>
        <w:t xml:space="preserve"> </w:t>
      </w:r>
      <w:r>
        <w:rPr>
          <w:w w:val="105"/>
        </w:rPr>
        <w:t>and</w:t>
      </w:r>
      <w:r>
        <w:rPr>
          <w:spacing w:val="16"/>
          <w:w w:val="105"/>
        </w:rPr>
        <w:t xml:space="preserve"> </w:t>
      </w:r>
      <w:r>
        <w:rPr>
          <w:w w:val="105"/>
        </w:rPr>
        <w:t>factor</w:t>
      </w:r>
      <w:r>
        <w:rPr>
          <w:spacing w:val="16"/>
          <w:w w:val="105"/>
        </w:rPr>
        <w:t xml:space="preserve"> </w:t>
      </w:r>
      <w:r>
        <w:rPr>
          <w:w w:val="105"/>
        </w:rPr>
        <w:t>reviews</w:t>
      </w:r>
      <w:r>
        <w:rPr>
          <w:spacing w:val="16"/>
          <w:w w:val="105"/>
        </w:rPr>
        <w:t xml:space="preserve"> </w:t>
      </w:r>
      <w:r>
        <w:rPr>
          <w:w w:val="105"/>
        </w:rPr>
        <w:t>when</w:t>
      </w:r>
      <w:r>
        <w:rPr>
          <w:spacing w:val="15"/>
          <w:w w:val="105"/>
        </w:rPr>
        <w:t xml:space="preserve"> </w:t>
      </w:r>
      <w:r>
        <w:rPr>
          <w:w w:val="105"/>
        </w:rPr>
        <w:t>DCMA</w:t>
      </w:r>
      <w:r>
        <w:rPr>
          <w:spacing w:val="16"/>
          <w:w w:val="105"/>
        </w:rPr>
        <w:t xml:space="preserve"> </w:t>
      </w:r>
      <w:r>
        <w:rPr>
          <w:w w:val="105"/>
        </w:rPr>
        <w:t>assistance</w:t>
      </w:r>
      <w:r>
        <w:rPr>
          <w:spacing w:val="16"/>
          <w:w w:val="105"/>
        </w:rPr>
        <w:t xml:space="preserve"> </w:t>
      </w:r>
      <w:r>
        <w:rPr>
          <w:w w:val="105"/>
        </w:rPr>
        <w:t>is</w:t>
      </w:r>
      <w:r>
        <w:rPr>
          <w:spacing w:val="16"/>
          <w:w w:val="105"/>
        </w:rPr>
        <w:t xml:space="preserve"> </w:t>
      </w:r>
      <w:r>
        <w:rPr>
          <w:w w:val="105"/>
        </w:rPr>
        <w:t>not</w:t>
      </w:r>
      <w:r>
        <w:rPr>
          <w:spacing w:val="15"/>
          <w:w w:val="105"/>
        </w:rPr>
        <w:t xml:space="preserve"> </w:t>
      </w:r>
      <w:r>
        <w:rPr>
          <w:spacing w:val="-2"/>
          <w:w w:val="105"/>
        </w:rPr>
        <w:t>available</w:t>
      </w:r>
    </w:p>
    <w:p w14:paraId="50A1639D" w14:textId="77777777" w:rsidR="004E759F" w:rsidRDefault="004E759F" w:rsidP="004E759F">
      <w:pPr>
        <w:pStyle w:val="BodyText"/>
        <w:spacing w:before="11"/>
        <w:rPr>
          <w:sz w:val="23"/>
        </w:rPr>
      </w:pPr>
    </w:p>
    <w:p w14:paraId="5A7758D9" w14:textId="77777777" w:rsidR="004E759F" w:rsidRDefault="004E759F" w:rsidP="004E759F">
      <w:pPr>
        <w:pStyle w:val="ListParagraph"/>
        <w:numPr>
          <w:ilvl w:val="1"/>
          <w:numId w:val="3"/>
        </w:numPr>
        <w:tabs>
          <w:tab w:val="left" w:pos="450"/>
        </w:tabs>
        <w:spacing w:line="271" w:lineRule="auto"/>
        <w:ind w:right="277" w:firstLine="0"/>
      </w:pPr>
      <w:r>
        <w:rPr>
          <w:w w:val="105"/>
        </w:rPr>
        <w:t>Request pricing assistance as early as practicable in the acquisition process, but no later than</w:t>
      </w:r>
      <w:r>
        <w:rPr>
          <w:spacing w:val="80"/>
          <w:w w:val="105"/>
        </w:rPr>
        <w:t xml:space="preserve"> </w:t>
      </w:r>
      <w:r>
        <w:rPr>
          <w:w w:val="105"/>
        </w:rPr>
        <w:t>receipt</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proposal.</w:t>
      </w:r>
      <w:r>
        <w:rPr>
          <w:spacing w:val="22"/>
          <w:w w:val="105"/>
        </w:rPr>
        <w:t xml:space="preserve"> </w:t>
      </w:r>
      <w:r>
        <w:rPr>
          <w:w w:val="105"/>
        </w:rPr>
        <w:t>For</w:t>
      </w:r>
      <w:r>
        <w:rPr>
          <w:spacing w:val="22"/>
          <w:w w:val="105"/>
        </w:rPr>
        <w:t xml:space="preserve"> </w:t>
      </w:r>
      <w:r>
        <w:rPr>
          <w:w w:val="105"/>
        </w:rPr>
        <w:t>large</w:t>
      </w:r>
      <w:r>
        <w:rPr>
          <w:spacing w:val="22"/>
          <w:w w:val="105"/>
        </w:rPr>
        <w:t xml:space="preserve"> </w:t>
      </w:r>
      <w:r>
        <w:rPr>
          <w:w w:val="105"/>
        </w:rPr>
        <w:t>dollar</w:t>
      </w:r>
      <w:r>
        <w:rPr>
          <w:spacing w:val="22"/>
          <w:w w:val="105"/>
        </w:rPr>
        <w:t xml:space="preserve"> </w:t>
      </w:r>
      <w:r>
        <w:rPr>
          <w:w w:val="105"/>
        </w:rPr>
        <w:t>sole</w:t>
      </w:r>
      <w:r>
        <w:rPr>
          <w:spacing w:val="22"/>
          <w:w w:val="105"/>
        </w:rPr>
        <w:t xml:space="preserve"> </w:t>
      </w:r>
      <w:r>
        <w:rPr>
          <w:w w:val="105"/>
        </w:rPr>
        <w:t>source</w:t>
      </w:r>
      <w:r>
        <w:rPr>
          <w:spacing w:val="22"/>
          <w:w w:val="105"/>
        </w:rPr>
        <w:t xml:space="preserve"> </w:t>
      </w:r>
      <w:r>
        <w:rPr>
          <w:w w:val="105"/>
        </w:rPr>
        <w:t>acquisitions,</w:t>
      </w:r>
      <w:r>
        <w:rPr>
          <w:spacing w:val="22"/>
          <w:w w:val="105"/>
        </w:rPr>
        <w:t xml:space="preserve"> </w:t>
      </w:r>
      <w:r>
        <w:rPr>
          <w:w w:val="105"/>
        </w:rPr>
        <w:t>the</w:t>
      </w:r>
      <w:r>
        <w:rPr>
          <w:spacing w:val="22"/>
          <w:w w:val="105"/>
        </w:rPr>
        <w:t xml:space="preserve"> </w:t>
      </w:r>
      <w:r>
        <w:rPr>
          <w:w w:val="105"/>
        </w:rPr>
        <w:t>contracting</w:t>
      </w:r>
      <w:r>
        <w:rPr>
          <w:spacing w:val="22"/>
          <w:w w:val="105"/>
        </w:rPr>
        <w:t xml:space="preserve"> </w:t>
      </w:r>
      <w:r>
        <w:rPr>
          <w:w w:val="105"/>
        </w:rPr>
        <w:t>officer</w:t>
      </w:r>
      <w:r>
        <w:rPr>
          <w:spacing w:val="22"/>
          <w:w w:val="105"/>
        </w:rPr>
        <w:t xml:space="preserve"> </w:t>
      </w:r>
      <w:r>
        <w:rPr>
          <w:w w:val="105"/>
        </w:rPr>
        <w:t>is</w:t>
      </w:r>
      <w:r>
        <w:rPr>
          <w:spacing w:val="22"/>
          <w:w w:val="105"/>
        </w:rPr>
        <w:t xml:space="preserve"> </w:t>
      </w:r>
      <w:r>
        <w:rPr>
          <w:w w:val="105"/>
        </w:rPr>
        <w:t>expected to consult with the pricing office (or Clearance and Program Support office) to determine which</w:t>
      </w:r>
      <w:r>
        <w:rPr>
          <w:spacing w:val="40"/>
          <w:w w:val="105"/>
        </w:rPr>
        <w:t xml:space="preserve"> </w:t>
      </w:r>
      <w:r>
        <w:t xml:space="preserve">components of the </w:t>
      </w:r>
      <w:r>
        <w:rPr>
          <w:rFonts w:ascii="Bookman Old Style"/>
          <w:b/>
        </w:rPr>
        <w:t xml:space="preserve">L-XXX Cost Proposal Adequacy and Structure </w:t>
      </w:r>
      <w:r>
        <w:t xml:space="preserve">provision described in </w:t>
      </w:r>
      <w:r>
        <w:rPr>
          <w:w w:val="105"/>
        </w:rPr>
        <w:t>MP5315.4-</w:t>
      </w:r>
      <w:proofErr w:type="gramStart"/>
      <w:r>
        <w:rPr>
          <w:w w:val="105"/>
        </w:rPr>
        <w:t>1.d</w:t>
      </w:r>
      <w:proofErr w:type="gramEnd"/>
      <w:r>
        <w:rPr>
          <w:w w:val="105"/>
        </w:rPr>
        <w:t>, should be included in the RFP.</w:t>
      </w:r>
    </w:p>
    <w:p w14:paraId="2F985C5E" w14:textId="77777777" w:rsidR="004E759F" w:rsidRDefault="004E759F" w:rsidP="004E759F">
      <w:pPr>
        <w:pStyle w:val="BodyText"/>
        <w:spacing w:before="3"/>
        <w:rPr>
          <w:sz w:val="21"/>
        </w:rPr>
      </w:pPr>
    </w:p>
    <w:p w14:paraId="031C4C55" w14:textId="3548E5D6" w:rsidR="004E759F" w:rsidRDefault="004E759F" w:rsidP="00354826">
      <w:pPr>
        <w:pStyle w:val="ListParagraph"/>
        <w:numPr>
          <w:ilvl w:val="0"/>
          <w:numId w:val="3"/>
        </w:numPr>
        <w:tabs>
          <w:tab w:val="left" w:pos="435"/>
        </w:tabs>
        <w:spacing w:line="271" w:lineRule="auto"/>
        <w:ind w:left="110" w:right="451" w:firstLine="0"/>
      </w:pPr>
      <w:r>
        <w:rPr>
          <w:w w:val="105"/>
        </w:rPr>
        <w:t>Requesting a Pricing Assistance Waiver. Contracting officers may request a Pricing Assistance</w:t>
      </w:r>
      <w:r>
        <w:rPr>
          <w:spacing w:val="80"/>
          <w:w w:val="150"/>
        </w:rPr>
        <w:t xml:space="preserve"> </w:t>
      </w:r>
      <w:r>
        <w:rPr>
          <w:w w:val="105"/>
        </w:rPr>
        <w:t xml:space="preserve">Waiver for acquisitions which meet or exceed the required thresholds identified in </w:t>
      </w:r>
      <w:commentRangeStart w:id="21"/>
      <w:r w:rsidR="008B5932">
        <w:fldChar w:fldCharType="begin"/>
      </w:r>
      <w:r w:rsidR="008B5932">
        <w:instrText>HYPERLINK "https://www.acquisition.gov/daffars/part-5315-contracting-negotiation" \l "DAFFARS_5315_404_1_90" \h</w:instrText>
      </w:r>
      <w:r w:rsidR="008B5932">
        <w:fldChar w:fldCharType="separate"/>
      </w:r>
      <w:r>
        <w:rPr>
          <w:color w:val="27314A"/>
          <w:w w:val="105"/>
          <w:u w:val="single" w:color="27314A"/>
        </w:rPr>
        <w:t>DAFFARS</w:t>
      </w:r>
      <w:r w:rsidR="008B5932">
        <w:rPr>
          <w:color w:val="27314A"/>
          <w:w w:val="105"/>
          <w:u w:val="single" w:color="27314A"/>
        </w:rPr>
        <w:fldChar w:fldCharType="end"/>
      </w:r>
      <w:r>
        <w:rPr>
          <w:color w:val="27314A"/>
          <w:w w:val="105"/>
        </w:rPr>
        <w:t xml:space="preserve"> </w:t>
      </w:r>
      <w:hyperlink r:id="rId35" w:anchor="DAFFARS_5315_404-1-90">
        <w:r w:rsidR="00A76038">
          <w:rPr>
            <w:color w:val="27314A"/>
            <w:w w:val="105"/>
            <w:u w:val="single" w:color="27314A"/>
          </w:rPr>
          <w:t>5315.404-1-90(a)</w:t>
        </w:r>
      </w:hyperlink>
      <w:r>
        <w:rPr>
          <w:w w:val="105"/>
        </w:rPr>
        <w:t>.</w:t>
      </w:r>
      <w:commentRangeEnd w:id="21"/>
      <w:r w:rsidR="00FB7E26">
        <w:rPr>
          <w:rStyle w:val="CommentReference"/>
        </w:rPr>
        <w:commentReference w:id="21"/>
      </w:r>
      <w:r>
        <w:rPr>
          <w:w w:val="105"/>
        </w:rPr>
        <w:t xml:space="preserve"> Submit the waiver request to the CAA in accordance with the local submission</w:t>
      </w:r>
    </w:p>
    <w:p w14:paraId="42491C5F" w14:textId="1417DFDA" w:rsidR="004E759F" w:rsidRDefault="004E759F" w:rsidP="00CA101F">
      <w:pPr>
        <w:pStyle w:val="BodyText"/>
        <w:spacing w:before="82" w:line="259" w:lineRule="auto"/>
        <w:ind w:left="110" w:right="465"/>
        <w:rPr>
          <w:rFonts w:ascii="Segoe UI Symbol"/>
        </w:rPr>
      </w:pPr>
      <w:r>
        <w:rPr>
          <w:w w:val="105"/>
        </w:rPr>
        <w:lastRenderedPageBreak/>
        <w:t>process. If no local process exists, the waiver should be submitted to the CAA through the Pricing Chief (or Chief of the Clearance and Program Support office where there is no designated Pricing Chief).</w:t>
      </w:r>
      <w:r>
        <w:rPr>
          <w:spacing w:val="36"/>
          <w:w w:val="105"/>
        </w:rPr>
        <w:t xml:space="preserve"> </w:t>
      </w:r>
      <w:r>
        <w:rPr>
          <w:w w:val="105"/>
        </w:rPr>
        <w:t>See</w:t>
      </w:r>
      <w:r>
        <w:rPr>
          <w:spacing w:val="36"/>
          <w:w w:val="105"/>
        </w:rPr>
        <w:t xml:space="preserve"> </w:t>
      </w:r>
      <w:r>
        <w:rPr>
          <w:w w:val="105"/>
        </w:rPr>
        <w:t>the</w:t>
      </w:r>
      <w:r>
        <w:rPr>
          <w:spacing w:val="36"/>
          <w:w w:val="105"/>
        </w:rPr>
        <w:t xml:space="preserve"> </w:t>
      </w:r>
      <w:r>
        <w:rPr>
          <w:w w:val="105"/>
        </w:rPr>
        <w:t>tailorable</w:t>
      </w:r>
      <w:r>
        <w:rPr>
          <w:spacing w:val="36"/>
          <w:w w:val="105"/>
        </w:rPr>
        <w:t xml:space="preserve"> </w:t>
      </w:r>
      <w:hyperlink r:id="rId36">
        <w:r>
          <w:rPr>
            <w:color w:val="27314A"/>
            <w:w w:val="105"/>
            <w:u w:val="single" w:color="27314A"/>
          </w:rPr>
          <w:t>Request</w:t>
        </w:r>
        <w:r>
          <w:rPr>
            <w:color w:val="27314A"/>
            <w:spacing w:val="36"/>
            <w:w w:val="105"/>
            <w:u w:val="single" w:color="27314A"/>
          </w:rPr>
          <w:t xml:space="preserve"> </w:t>
        </w:r>
        <w:r>
          <w:rPr>
            <w:color w:val="27314A"/>
            <w:w w:val="105"/>
            <w:u w:val="single" w:color="27314A"/>
          </w:rPr>
          <w:t>for</w:t>
        </w:r>
        <w:r>
          <w:rPr>
            <w:color w:val="27314A"/>
            <w:spacing w:val="36"/>
            <w:w w:val="105"/>
            <w:u w:val="single" w:color="27314A"/>
          </w:rPr>
          <w:t xml:space="preserve"> </w:t>
        </w:r>
        <w:r>
          <w:rPr>
            <w:color w:val="27314A"/>
            <w:w w:val="105"/>
            <w:u w:val="single" w:color="27314A"/>
          </w:rPr>
          <w:t>Pricing</w:t>
        </w:r>
        <w:r>
          <w:rPr>
            <w:color w:val="27314A"/>
            <w:spacing w:val="36"/>
            <w:w w:val="105"/>
            <w:u w:val="single" w:color="27314A"/>
          </w:rPr>
          <w:t xml:space="preserve"> </w:t>
        </w:r>
        <w:r>
          <w:rPr>
            <w:color w:val="27314A"/>
            <w:w w:val="105"/>
            <w:u w:val="single" w:color="27314A"/>
          </w:rPr>
          <w:t>Assistance</w:t>
        </w:r>
        <w:r>
          <w:rPr>
            <w:color w:val="27314A"/>
            <w:spacing w:val="36"/>
            <w:w w:val="105"/>
            <w:u w:val="single" w:color="27314A"/>
          </w:rPr>
          <w:t xml:space="preserve"> </w:t>
        </w:r>
        <w:r>
          <w:rPr>
            <w:color w:val="27314A"/>
            <w:w w:val="105"/>
            <w:u w:val="single" w:color="27314A"/>
          </w:rPr>
          <w:t>or</w:t>
        </w:r>
        <w:r>
          <w:rPr>
            <w:color w:val="27314A"/>
            <w:spacing w:val="36"/>
            <w:w w:val="105"/>
            <w:u w:val="single" w:color="27314A"/>
          </w:rPr>
          <w:t xml:space="preserve"> </w:t>
        </w:r>
        <w:r>
          <w:rPr>
            <w:color w:val="27314A"/>
            <w:w w:val="105"/>
            <w:u w:val="single" w:color="27314A"/>
          </w:rPr>
          <w:t>Pricing</w:t>
        </w:r>
        <w:r>
          <w:rPr>
            <w:color w:val="27314A"/>
            <w:spacing w:val="36"/>
            <w:w w:val="105"/>
            <w:u w:val="single" w:color="27314A"/>
          </w:rPr>
          <w:t xml:space="preserve"> </w:t>
        </w:r>
        <w:r>
          <w:rPr>
            <w:color w:val="27314A"/>
            <w:w w:val="105"/>
            <w:u w:val="single" w:color="27314A"/>
          </w:rPr>
          <w:t>Assistance</w:t>
        </w:r>
        <w:r>
          <w:rPr>
            <w:color w:val="27314A"/>
            <w:spacing w:val="36"/>
            <w:w w:val="105"/>
            <w:u w:val="single" w:color="27314A"/>
          </w:rPr>
          <w:t xml:space="preserve"> </w:t>
        </w:r>
        <w:r>
          <w:rPr>
            <w:color w:val="27314A"/>
            <w:w w:val="105"/>
            <w:u w:val="single" w:color="27314A"/>
          </w:rPr>
          <w:t>Waiver</w:t>
        </w:r>
      </w:hyperlink>
      <w:r w:rsidR="00354826">
        <w:rPr>
          <w:color w:val="27314A"/>
          <w:w w:val="105"/>
          <w:u w:val="single" w:color="27314A"/>
        </w:rPr>
        <w:t xml:space="preserve"> </w:t>
      </w:r>
      <w:commentRangeStart w:id="22"/>
      <w:r>
        <w:rPr>
          <w:w w:val="105"/>
        </w:rPr>
        <w:t>template</w:t>
      </w:r>
      <w:r>
        <w:rPr>
          <w:rFonts w:ascii="Segoe UI Symbol"/>
          <w:w w:val="115"/>
        </w:rPr>
        <w:t>.</w:t>
      </w:r>
      <w:commentRangeEnd w:id="22"/>
      <w:r w:rsidR="00FB7E26">
        <w:rPr>
          <w:rStyle w:val="CommentReference"/>
        </w:rPr>
        <w:commentReference w:id="22"/>
      </w:r>
    </w:p>
    <w:p w14:paraId="48C16DFA" w14:textId="77777777" w:rsidR="0085712C" w:rsidRDefault="0085712C"/>
    <w:sectPr w:rsidR="0085712C">
      <w:pgSz w:w="11910" w:h="16840"/>
      <w:pgMar w:top="84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I, AMANDA M CIV USAF HAF SAF/AQCP" w:date="2024-05-16T11:07:00Z" w:initials="AR">
    <w:p w14:paraId="7128E8F1" w14:textId="77777777" w:rsidR="00C84B9D" w:rsidRDefault="00C84B9D" w:rsidP="00C84B9D">
      <w:pPr>
        <w:pStyle w:val="CommentText"/>
      </w:pPr>
      <w:r>
        <w:rPr>
          <w:rStyle w:val="CommentReference"/>
        </w:rPr>
        <w:annotationRef/>
      </w:r>
      <w:r>
        <w:t>Link added</w:t>
      </w:r>
    </w:p>
  </w:comment>
  <w:comment w:id="1" w:author="ROSSI, AMANDA M CIV USAF HAF SAF/AQCP" w:date="2024-05-16T11:32:00Z" w:initials="AR">
    <w:p w14:paraId="63258999" w14:textId="77777777" w:rsidR="00356B26" w:rsidRDefault="00356B26" w:rsidP="00356B26">
      <w:pPr>
        <w:pStyle w:val="CommentText"/>
      </w:pPr>
      <w:r>
        <w:rPr>
          <w:rStyle w:val="CommentReference"/>
        </w:rPr>
        <w:annotationRef/>
      </w:r>
      <w:r>
        <w:t>added</w:t>
      </w:r>
    </w:p>
  </w:comment>
  <w:comment w:id="2" w:author="ROSSI, AMANDA M CIV USAF HAF SAF/AQCP" w:date="2024-05-16T11:12:00Z" w:initials="AR">
    <w:p w14:paraId="61965A7A" w14:textId="124B1201" w:rsidR="007C5B4B" w:rsidRDefault="007C5B4B" w:rsidP="007C5B4B">
      <w:pPr>
        <w:pStyle w:val="CommentText"/>
      </w:pPr>
      <w:r>
        <w:rPr>
          <w:rStyle w:val="CommentReference"/>
        </w:rPr>
        <w:annotationRef/>
      </w:r>
      <w:r>
        <w:t>There’s “[PS1]” at the end of the sentence in acq.gov</w:t>
      </w:r>
    </w:p>
  </w:comment>
  <w:comment w:id="3" w:author="ROSSI, AMANDA M CIV USAF HAF SAF/AQCP" w:date="2024-05-16T11:48:00Z" w:initials="AR">
    <w:p w14:paraId="7FBBE54F" w14:textId="77777777" w:rsidR="008B5932" w:rsidRDefault="008B5932" w:rsidP="008B5932">
      <w:pPr>
        <w:pStyle w:val="CommentText"/>
      </w:pPr>
      <w:r>
        <w:rPr>
          <w:rStyle w:val="CommentReference"/>
        </w:rPr>
        <w:annotationRef/>
      </w:r>
      <w:r>
        <w:t>Link revised</w:t>
      </w:r>
    </w:p>
  </w:comment>
  <w:comment w:id="5" w:author="ROSSI, AMANDA M CIV USAF HAF SAF/AQCP" w:date="2024-05-16T11:48:00Z" w:initials="AR">
    <w:p w14:paraId="793BE845" w14:textId="77777777" w:rsidR="008B5932" w:rsidRDefault="008B5932" w:rsidP="008B5932">
      <w:pPr>
        <w:pStyle w:val="CommentText"/>
      </w:pPr>
      <w:r>
        <w:rPr>
          <w:rStyle w:val="CommentReference"/>
        </w:rPr>
        <w:annotationRef/>
      </w:r>
      <w:r>
        <w:t>Link revised</w:t>
      </w:r>
    </w:p>
  </w:comment>
  <w:comment w:id="6" w:author="ROSSI, AMANDA M CIV USAF HAF SAF/AQCP" w:date="2024-05-16T11:13:00Z" w:initials="AR">
    <w:p w14:paraId="707EDE22" w14:textId="0055AC12" w:rsidR="00FE59EC" w:rsidRDefault="00FE59EC" w:rsidP="00FE59EC">
      <w:pPr>
        <w:pStyle w:val="CommentText"/>
      </w:pPr>
      <w:r>
        <w:rPr>
          <w:rStyle w:val="CommentReference"/>
        </w:rPr>
        <w:annotationRef/>
      </w:r>
      <w:r>
        <w:t>Is there a way to do this on acq.gov?</w:t>
      </w:r>
    </w:p>
  </w:comment>
  <w:comment w:id="7" w:author="ROSSI, AMANDA M CIV USAF HAF SAF/AQCP" w:date="2024-05-16T11:47:00Z" w:initials="AR">
    <w:p w14:paraId="471EAD6D" w14:textId="77777777" w:rsidR="008B5932" w:rsidRDefault="008B5932" w:rsidP="008B5932">
      <w:pPr>
        <w:pStyle w:val="CommentText"/>
      </w:pPr>
      <w:r>
        <w:rPr>
          <w:rStyle w:val="CommentReference"/>
        </w:rPr>
        <w:annotationRef/>
      </w:r>
      <w:r>
        <w:t>Link revised</w:t>
      </w:r>
    </w:p>
  </w:comment>
  <w:comment w:id="10" w:author="ROSSI, AMANDA M CIV USAF HAF SAF/AQCP" w:date="2024-05-16T11:33:00Z" w:initials="AR">
    <w:p w14:paraId="45EFFD65" w14:textId="597D9811" w:rsidR="00356B26" w:rsidRDefault="00356B26" w:rsidP="00356B26">
      <w:pPr>
        <w:pStyle w:val="CommentText"/>
      </w:pPr>
      <w:r>
        <w:rPr>
          <w:rStyle w:val="CommentReference"/>
        </w:rPr>
        <w:annotationRef/>
      </w:r>
      <w:r>
        <w:t>Deleted the comma</w:t>
      </w:r>
    </w:p>
  </w:comment>
  <w:comment w:id="13" w:author="ROSSI, AMANDA M CIV USAF HAF SAF/AQCP" w:date="2024-05-16T11:46:00Z" w:initials="AR">
    <w:p w14:paraId="444923D4" w14:textId="77777777" w:rsidR="00FB7E26" w:rsidRDefault="00FB7E26" w:rsidP="00FB7E26">
      <w:pPr>
        <w:pStyle w:val="CommentText"/>
      </w:pPr>
      <w:r>
        <w:rPr>
          <w:rStyle w:val="CommentReference"/>
        </w:rPr>
        <w:annotationRef/>
      </w:r>
      <w:r>
        <w:t>Removed the comma</w:t>
      </w:r>
    </w:p>
  </w:comment>
  <w:comment w:id="14" w:author="ROSSI, AMANDA M CIV USAF HAF SAF/AQCP" w:date="2024-05-16T11:36:00Z" w:initials="AR">
    <w:p w14:paraId="24F4F7D0" w14:textId="076F5294" w:rsidR="00B94A14" w:rsidRDefault="00B94A14" w:rsidP="00B94A14">
      <w:pPr>
        <w:pStyle w:val="CommentText"/>
      </w:pPr>
      <w:r>
        <w:rPr>
          <w:rStyle w:val="CommentReference"/>
        </w:rPr>
        <w:annotationRef/>
      </w:r>
      <w:r>
        <w:t>revised</w:t>
      </w:r>
    </w:p>
  </w:comment>
  <w:comment w:id="17" w:author="ROSSI, AMANDA M CIV USAF HAF SAF/AQCP" w:date="2024-05-16T11:37:00Z" w:initials="AR">
    <w:p w14:paraId="1FD8EF5B" w14:textId="77777777" w:rsidR="00B94A14" w:rsidRDefault="00B94A14" w:rsidP="00B94A14">
      <w:pPr>
        <w:pStyle w:val="CommentText"/>
      </w:pPr>
      <w:r>
        <w:rPr>
          <w:rStyle w:val="CommentReference"/>
        </w:rPr>
        <w:annotationRef/>
      </w:r>
      <w:r>
        <w:t>revised</w:t>
      </w:r>
    </w:p>
  </w:comment>
  <w:comment w:id="20" w:author="ROSSI, AMANDA M CIV USAF HAF SAF/AQCP" w:date="2024-05-16T11:41:00Z" w:initials="AR">
    <w:p w14:paraId="383867FE" w14:textId="77777777" w:rsidR="00B94A14" w:rsidRDefault="00B94A14" w:rsidP="00B94A14">
      <w:pPr>
        <w:pStyle w:val="CommentText"/>
      </w:pPr>
      <w:r>
        <w:rPr>
          <w:rStyle w:val="CommentReference"/>
        </w:rPr>
        <w:annotationRef/>
      </w:r>
      <w:r>
        <w:t>Added hyphens</w:t>
      </w:r>
    </w:p>
  </w:comment>
  <w:comment w:id="21" w:author="ROSSI, AMANDA M CIV USAF HAF SAF/AQCP" w:date="2024-05-16T11:42:00Z" w:initials="AR">
    <w:p w14:paraId="59B041FB" w14:textId="77777777" w:rsidR="00FB7E26" w:rsidRDefault="00FB7E26" w:rsidP="00FB7E26">
      <w:pPr>
        <w:pStyle w:val="CommentText"/>
      </w:pPr>
      <w:r>
        <w:rPr>
          <w:rStyle w:val="CommentReference"/>
        </w:rPr>
        <w:annotationRef/>
      </w:r>
      <w:r>
        <w:t>revised</w:t>
      </w:r>
    </w:p>
  </w:comment>
  <w:comment w:id="22" w:author="ROSSI, AMANDA M CIV USAF HAF SAF/AQCP" w:date="2024-05-16T11:44:00Z" w:initials="AR">
    <w:p w14:paraId="2D2EB4CD" w14:textId="77777777" w:rsidR="00FB7E26" w:rsidRDefault="00FB7E26" w:rsidP="00FB7E26">
      <w:pPr>
        <w:pStyle w:val="CommentText"/>
      </w:pPr>
      <w:r>
        <w:rPr>
          <w:rStyle w:val="CommentReference"/>
        </w:rPr>
        <w:annotationRef/>
      </w:r>
      <w:r>
        <w:t>There’s a space between the end of the word and the period on acq.gov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8E8F1" w15:done="0"/>
  <w15:commentEx w15:paraId="63258999" w15:done="0"/>
  <w15:commentEx w15:paraId="61965A7A" w15:done="0"/>
  <w15:commentEx w15:paraId="7FBBE54F" w15:done="0"/>
  <w15:commentEx w15:paraId="793BE845" w15:done="0"/>
  <w15:commentEx w15:paraId="707EDE22" w15:done="0"/>
  <w15:commentEx w15:paraId="471EAD6D" w15:done="0"/>
  <w15:commentEx w15:paraId="45EFFD65" w15:done="0"/>
  <w15:commentEx w15:paraId="444923D4" w15:done="0"/>
  <w15:commentEx w15:paraId="24F4F7D0" w15:done="0"/>
  <w15:commentEx w15:paraId="1FD8EF5B" w15:done="0"/>
  <w15:commentEx w15:paraId="383867FE" w15:done="0"/>
  <w15:commentEx w15:paraId="59B041FB" w15:done="0"/>
  <w15:commentEx w15:paraId="2D2EB4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0677C" w16cex:dateUtc="2024-05-16T17:07:00Z"/>
  <w16cex:commentExtensible w16cex:durableId="29F06D44" w16cex:dateUtc="2024-05-16T17:32:00Z"/>
  <w16cex:commentExtensible w16cex:durableId="29F06881" w16cex:dateUtc="2024-05-16T17:12:00Z"/>
  <w16cex:commentExtensible w16cex:durableId="29F07108" w16cex:dateUtc="2024-05-16T17:48:00Z"/>
  <w16cex:commentExtensible w16cex:durableId="29F0710D" w16cex:dateUtc="2024-05-16T17:48:00Z"/>
  <w16cex:commentExtensible w16cex:durableId="29F068E9" w16cex:dateUtc="2024-05-16T17:13:00Z"/>
  <w16cex:commentExtensible w16cex:durableId="29F070EC" w16cex:dateUtc="2024-05-16T17:47:00Z"/>
  <w16cex:commentExtensible w16cex:durableId="29F06D6D" w16cex:dateUtc="2024-05-16T17:33:00Z"/>
  <w16cex:commentExtensible w16cex:durableId="29F07089" w16cex:dateUtc="2024-05-16T17:46:00Z"/>
  <w16cex:commentExtensible w16cex:durableId="29F06E57" w16cex:dateUtc="2024-05-16T17:36:00Z"/>
  <w16cex:commentExtensible w16cex:durableId="29F06E8A" w16cex:dateUtc="2024-05-16T17:37:00Z"/>
  <w16cex:commentExtensible w16cex:durableId="29F06F57" w16cex:dateUtc="2024-05-16T17:41:00Z"/>
  <w16cex:commentExtensible w16cex:durableId="29F06F8A" w16cex:dateUtc="2024-05-16T17:42:00Z"/>
  <w16cex:commentExtensible w16cex:durableId="29F07017" w16cex:dateUtc="2024-05-16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8E8F1" w16cid:durableId="29F0677C"/>
  <w16cid:commentId w16cid:paraId="63258999" w16cid:durableId="29F06D44"/>
  <w16cid:commentId w16cid:paraId="61965A7A" w16cid:durableId="29F06881"/>
  <w16cid:commentId w16cid:paraId="7FBBE54F" w16cid:durableId="29F07108"/>
  <w16cid:commentId w16cid:paraId="793BE845" w16cid:durableId="29F0710D"/>
  <w16cid:commentId w16cid:paraId="707EDE22" w16cid:durableId="29F068E9"/>
  <w16cid:commentId w16cid:paraId="471EAD6D" w16cid:durableId="29F070EC"/>
  <w16cid:commentId w16cid:paraId="45EFFD65" w16cid:durableId="29F06D6D"/>
  <w16cid:commentId w16cid:paraId="444923D4" w16cid:durableId="29F07089"/>
  <w16cid:commentId w16cid:paraId="24F4F7D0" w16cid:durableId="29F06E57"/>
  <w16cid:commentId w16cid:paraId="1FD8EF5B" w16cid:durableId="29F06E8A"/>
  <w16cid:commentId w16cid:paraId="383867FE" w16cid:durableId="29F06F57"/>
  <w16cid:commentId w16cid:paraId="59B041FB" w16cid:durableId="29F06F8A"/>
  <w16cid:commentId w16cid:paraId="2D2EB4CD" w16cid:durableId="29F070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DE2"/>
    <w:multiLevelType w:val="hybridMultilevel"/>
    <w:tmpl w:val="ACB29AD4"/>
    <w:lvl w:ilvl="0" w:tplc="2B92DCF2">
      <w:start w:val="1"/>
      <w:numFmt w:val="lowerLetter"/>
      <w:lvlText w:val="%1."/>
      <w:lvlJc w:val="left"/>
      <w:pPr>
        <w:ind w:left="110" w:hanging="244"/>
      </w:pPr>
      <w:rPr>
        <w:rFonts w:ascii="Cambria" w:eastAsia="Cambria" w:hAnsi="Cambria" w:cs="Cambria" w:hint="default"/>
        <w:b w:val="0"/>
        <w:bCs w:val="0"/>
        <w:i w:val="0"/>
        <w:iCs w:val="0"/>
        <w:spacing w:val="0"/>
        <w:w w:val="118"/>
        <w:sz w:val="22"/>
        <w:szCs w:val="22"/>
        <w:lang w:val="en-US" w:eastAsia="en-US" w:bidi="ar-SA"/>
      </w:rPr>
    </w:lvl>
    <w:lvl w:ilvl="1" w:tplc="D9B8105A">
      <w:numFmt w:val="bullet"/>
      <w:lvlText w:val="•"/>
      <w:lvlJc w:val="left"/>
      <w:pPr>
        <w:ind w:left="1150" w:hanging="244"/>
      </w:pPr>
      <w:rPr>
        <w:rFonts w:hint="default"/>
        <w:lang w:val="en-US" w:eastAsia="en-US" w:bidi="ar-SA"/>
      </w:rPr>
    </w:lvl>
    <w:lvl w:ilvl="2" w:tplc="9028C4DA">
      <w:numFmt w:val="bullet"/>
      <w:lvlText w:val="•"/>
      <w:lvlJc w:val="left"/>
      <w:pPr>
        <w:ind w:left="2181" w:hanging="244"/>
      </w:pPr>
      <w:rPr>
        <w:rFonts w:hint="default"/>
        <w:lang w:val="en-US" w:eastAsia="en-US" w:bidi="ar-SA"/>
      </w:rPr>
    </w:lvl>
    <w:lvl w:ilvl="3" w:tplc="7298B0C6">
      <w:numFmt w:val="bullet"/>
      <w:lvlText w:val="•"/>
      <w:lvlJc w:val="left"/>
      <w:pPr>
        <w:ind w:left="3211" w:hanging="244"/>
      </w:pPr>
      <w:rPr>
        <w:rFonts w:hint="default"/>
        <w:lang w:val="en-US" w:eastAsia="en-US" w:bidi="ar-SA"/>
      </w:rPr>
    </w:lvl>
    <w:lvl w:ilvl="4" w:tplc="3B78B852">
      <w:numFmt w:val="bullet"/>
      <w:lvlText w:val="•"/>
      <w:lvlJc w:val="left"/>
      <w:pPr>
        <w:ind w:left="4242" w:hanging="244"/>
      </w:pPr>
      <w:rPr>
        <w:rFonts w:hint="default"/>
        <w:lang w:val="en-US" w:eastAsia="en-US" w:bidi="ar-SA"/>
      </w:rPr>
    </w:lvl>
    <w:lvl w:ilvl="5" w:tplc="A85422C0">
      <w:numFmt w:val="bullet"/>
      <w:lvlText w:val="•"/>
      <w:lvlJc w:val="left"/>
      <w:pPr>
        <w:ind w:left="5272" w:hanging="244"/>
      </w:pPr>
      <w:rPr>
        <w:rFonts w:hint="default"/>
        <w:lang w:val="en-US" w:eastAsia="en-US" w:bidi="ar-SA"/>
      </w:rPr>
    </w:lvl>
    <w:lvl w:ilvl="6" w:tplc="8FF40696">
      <w:numFmt w:val="bullet"/>
      <w:lvlText w:val="•"/>
      <w:lvlJc w:val="left"/>
      <w:pPr>
        <w:ind w:left="6303" w:hanging="244"/>
      </w:pPr>
      <w:rPr>
        <w:rFonts w:hint="default"/>
        <w:lang w:val="en-US" w:eastAsia="en-US" w:bidi="ar-SA"/>
      </w:rPr>
    </w:lvl>
    <w:lvl w:ilvl="7" w:tplc="EAA2F7EE">
      <w:numFmt w:val="bullet"/>
      <w:lvlText w:val="•"/>
      <w:lvlJc w:val="left"/>
      <w:pPr>
        <w:ind w:left="7333" w:hanging="244"/>
      </w:pPr>
      <w:rPr>
        <w:rFonts w:hint="default"/>
        <w:lang w:val="en-US" w:eastAsia="en-US" w:bidi="ar-SA"/>
      </w:rPr>
    </w:lvl>
    <w:lvl w:ilvl="8" w:tplc="05A259CC">
      <w:numFmt w:val="bullet"/>
      <w:lvlText w:val="•"/>
      <w:lvlJc w:val="left"/>
      <w:pPr>
        <w:ind w:left="8364" w:hanging="244"/>
      </w:pPr>
      <w:rPr>
        <w:rFonts w:hint="default"/>
        <w:lang w:val="en-US" w:eastAsia="en-US" w:bidi="ar-SA"/>
      </w:rPr>
    </w:lvl>
  </w:abstractNum>
  <w:abstractNum w:abstractNumId="1" w15:restartNumberingAfterBreak="0">
    <w:nsid w:val="0C624F5A"/>
    <w:multiLevelType w:val="hybridMultilevel"/>
    <w:tmpl w:val="EF368FE6"/>
    <w:lvl w:ilvl="0" w:tplc="0C903D26">
      <w:start w:val="2"/>
      <w:numFmt w:val="lowerLetter"/>
      <w:lvlText w:val="(%1)"/>
      <w:lvlJc w:val="left"/>
      <w:pPr>
        <w:ind w:left="454" w:hanging="344"/>
      </w:pPr>
      <w:rPr>
        <w:rFonts w:ascii="Cambria" w:eastAsia="Cambria" w:hAnsi="Cambria" w:cs="Cambria" w:hint="default"/>
        <w:b w:val="0"/>
        <w:bCs w:val="0"/>
        <w:i w:val="0"/>
        <w:iCs w:val="0"/>
        <w:spacing w:val="-1"/>
        <w:w w:val="97"/>
        <w:sz w:val="22"/>
        <w:szCs w:val="22"/>
        <w:lang w:val="en-US" w:eastAsia="en-US" w:bidi="ar-SA"/>
      </w:rPr>
    </w:lvl>
    <w:lvl w:ilvl="1" w:tplc="5642BA60">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63D6641A">
      <w:start w:val="1"/>
      <w:numFmt w:val="lowerRoman"/>
      <w:lvlText w:val="(%3)"/>
      <w:lvlJc w:val="left"/>
      <w:pPr>
        <w:ind w:left="391" w:hanging="281"/>
      </w:pPr>
      <w:rPr>
        <w:rFonts w:ascii="Cambria" w:eastAsia="Cambria" w:hAnsi="Cambria" w:cs="Cambria" w:hint="default"/>
        <w:b w:val="0"/>
        <w:bCs w:val="0"/>
        <w:i w:val="0"/>
        <w:iCs w:val="0"/>
        <w:spacing w:val="-1"/>
        <w:w w:val="95"/>
        <w:sz w:val="22"/>
        <w:szCs w:val="22"/>
        <w:lang w:val="en-US" w:eastAsia="en-US" w:bidi="ar-SA"/>
      </w:rPr>
    </w:lvl>
    <w:lvl w:ilvl="3" w:tplc="A79A64AE">
      <w:numFmt w:val="bullet"/>
      <w:lvlText w:val="•"/>
      <w:lvlJc w:val="left"/>
      <w:pPr>
        <w:ind w:left="1705" w:hanging="281"/>
      </w:pPr>
      <w:rPr>
        <w:rFonts w:hint="default"/>
        <w:lang w:val="en-US" w:eastAsia="en-US" w:bidi="ar-SA"/>
      </w:rPr>
    </w:lvl>
    <w:lvl w:ilvl="4" w:tplc="CA34AE3C">
      <w:numFmt w:val="bullet"/>
      <w:lvlText w:val="•"/>
      <w:lvlJc w:val="left"/>
      <w:pPr>
        <w:ind w:left="2951" w:hanging="281"/>
      </w:pPr>
      <w:rPr>
        <w:rFonts w:hint="default"/>
        <w:lang w:val="en-US" w:eastAsia="en-US" w:bidi="ar-SA"/>
      </w:rPr>
    </w:lvl>
    <w:lvl w:ilvl="5" w:tplc="E4B81C9A">
      <w:numFmt w:val="bullet"/>
      <w:lvlText w:val="•"/>
      <w:lvlJc w:val="left"/>
      <w:pPr>
        <w:ind w:left="4197" w:hanging="281"/>
      </w:pPr>
      <w:rPr>
        <w:rFonts w:hint="default"/>
        <w:lang w:val="en-US" w:eastAsia="en-US" w:bidi="ar-SA"/>
      </w:rPr>
    </w:lvl>
    <w:lvl w:ilvl="6" w:tplc="925663AC">
      <w:numFmt w:val="bullet"/>
      <w:lvlText w:val="•"/>
      <w:lvlJc w:val="left"/>
      <w:pPr>
        <w:ind w:left="5442" w:hanging="281"/>
      </w:pPr>
      <w:rPr>
        <w:rFonts w:hint="default"/>
        <w:lang w:val="en-US" w:eastAsia="en-US" w:bidi="ar-SA"/>
      </w:rPr>
    </w:lvl>
    <w:lvl w:ilvl="7" w:tplc="33C68B6E">
      <w:numFmt w:val="bullet"/>
      <w:lvlText w:val="•"/>
      <w:lvlJc w:val="left"/>
      <w:pPr>
        <w:ind w:left="6688" w:hanging="281"/>
      </w:pPr>
      <w:rPr>
        <w:rFonts w:hint="default"/>
        <w:lang w:val="en-US" w:eastAsia="en-US" w:bidi="ar-SA"/>
      </w:rPr>
    </w:lvl>
    <w:lvl w:ilvl="8" w:tplc="95AC50C4">
      <w:numFmt w:val="bullet"/>
      <w:lvlText w:val="•"/>
      <w:lvlJc w:val="left"/>
      <w:pPr>
        <w:ind w:left="7934" w:hanging="281"/>
      </w:pPr>
      <w:rPr>
        <w:rFonts w:hint="default"/>
        <w:lang w:val="en-US" w:eastAsia="en-US" w:bidi="ar-SA"/>
      </w:rPr>
    </w:lvl>
  </w:abstractNum>
  <w:abstractNum w:abstractNumId="2" w15:restartNumberingAfterBreak="0">
    <w:nsid w:val="10AE0D77"/>
    <w:multiLevelType w:val="hybridMultilevel"/>
    <w:tmpl w:val="7974D35E"/>
    <w:lvl w:ilvl="0" w:tplc="5F1410D6">
      <w:numFmt w:val="bullet"/>
      <w:lvlText w:val="-"/>
      <w:lvlJc w:val="left"/>
      <w:pPr>
        <w:ind w:left="110" w:hanging="130"/>
      </w:pPr>
      <w:rPr>
        <w:rFonts w:ascii="Cambria" w:eastAsia="Cambria" w:hAnsi="Cambria" w:cs="Cambria" w:hint="default"/>
        <w:b w:val="0"/>
        <w:bCs w:val="0"/>
        <w:i w:val="0"/>
        <w:iCs w:val="0"/>
        <w:spacing w:val="0"/>
        <w:w w:val="91"/>
        <w:sz w:val="22"/>
        <w:szCs w:val="22"/>
        <w:lang w:val="en-US" w:eastAsia="en-US" w:bidi="ar-SA"/>
      </w:rPr>
    </w:lvl>
    <w:lvl w:ilvl="1" w:tplc="42D42CBA">
      <w:numFmt w:val="bullet"/>
      <w:lvlText w:val="•"/>
      <w:lvlJc w:val="left"/>
      <w:pPr>
        <w:ind w:left="1150" w:hanging="130"/>
      </w:pPr>
      <w:rPr>
        <w:rFonts w:hint="default"/>
        <w:lang w:val="en-US" w:eastAsia="en-US" w:bidi="ar-SA"/>
      </w:rPr>
    </w:lvl>
    <w:lvl w:ilvl="2" w:tplc="4FDC0D76">
      <w:numFmt w:val="bullet"/>
      <w:lvlText w:val="•"/>
      <w:lvlJc w:val="left"/>
      <w:pPr>
        <w:ind w:left="2181" w:hanging="130"/>
      </w:pPr>
      <w:rPr>
        <w:rFonts w:hint="default"/>
        <w:lang w:val="en-US" w:eastAsia="en-US" w:bidi="ar-SA"/>
      </w:rPr>
    </w:lvl>
    <w:lvl w:ilvl="3" w:tplc="B62A077A">
      <w:numFmt w:val="bullet"/>
      <w:lvlText w:val="•"/>
      <w:lvlJc w:val="left"/>
      <w:pPr>
        <w:ind w:left="3211" w:hanging="130"/>
      </w:pPr>
      <w:rPr>
        <w:rFonts w:hint="default"/>
        <w:lang w:val="en-US" w:eastAsia="en-US" w:bidi="ar-SA"/>
      </w:rPr>
    </w:lvl>
    <w:lvl w:ilvl="4" w:tplc="1BB2CD8C">
      <w:numFmt w:val="bullet"/>
      <w:lvlText w:val="•"/>
      <w:lvlJc w:val="left"/>
      <w:pPr>
        <w:ind w:left="4242" w:hanging="130"/>
      </w:pPr>
      <w:rPr>
        <w:rFonts w:hint="default"/>
        <w:lang w:val="en-US" w:eastAsia="en-US" w:bidi="ar-SA"/>
      </w:rPr>
    </w:lvl>
    <w:lvl w:ilvl="5" w:tplc="F76C91F2">
      <w:numFmt w:val="bullet"/>
      <w:lvlText w:val="•"/>
      <w:lvlJc w:val="left"/>
      <w:pPr>
        <w:ind w:left="5272" w:hanging="130"/>
      </w:pPr>
      <w:rPr>
        <w:rFonts w:hint="default"/>
        <w:lang w:val="en-US" w:eastAsia="en-US" w:bidi="ar-SA"/>
      </w:rPr>
    </w:lvl>
    <w:lvl w:ilvl="6" w:tplc="5BD6A3A2">
      <w:numFmt w:val="bullet"/>
      <w:lvlText w:val="•"/>
      <w:lvlJc w:val="left"/>
      <w:pPr>
        <w:ind w:left="6303" w:hanging="130"/>
      </w:pPr>
      <w:rPr>
        <w:rFonts w:hint="default"/>
        <w:lang w:val="en-US" w:eastAsia="en-US" w:bidi="ar-SA"/>
      </w:rPr>
    </w:lvl>
    <w:lvl w:ilvl="7" w:tplc="FB602D7C">
      <w:numFmt w:val="bullet"/>
      <w:lvlText w:val="•"/>
      <w:lvlJc w:val="left"/>
      <w:pPr>
        <w:ind w:left="7333" w:hanging="130"/>
      </w:pPr>
      <w:rPr>
        <w:rFonts w:hint="default"/>
        <w:lang w:val="en-US" w:eastAsia="en-US" w:bidi="ar-SA"/>
      </w:rPr>
    </w:lvl>
    <w:lvl w:ilvl="8" w:tplc="4CD2814C">
      <w:numFmt w:val="bullet"/>
      <w:lvlText w:val="•"/>
      <w:lvlJc w:val="left"/>
      <w:pPr>
        <w:ind w:left="8364" w:hanging="130"/>
      </w:pPr>
      <w:rPr>
        <w:rFonts w:hint="default"/>
        <w:lang w:val="en-US" w:eastAsia="en-US" w:bidi="ar-SA"/>
      </w:rPr>
    </w:lvl>
  </w:abstractNum>
  <w:abstractNum w:abstractNumId="3" w15:restartNumberingAfterBreak="0">
    <w:nsid w:val="11995C6E"/>
    <w:multiLevelType w:val="multilevel"/>
    <w:tmpl w:val="3F7CF018"/>
    <w:lvl w:ilvl="0">
      <w:start w:val="1"/>
      <w:numFmt w:val="decimal"/>
      <w:lvlText w:val="%1"/>
      <w:lvlJc w:val="left"/>
      <w:pPr>
        <w:ind w:left="110" w:hanging="755"/>
      </w:pPr>
      <w:rPr>
        <w:rFonts w:hint="default"/>
        <w:lang w:val="en-US" w:eastAsia="en-US" w:bidi="ar-SA"/>
      </w:rPr>
    </w:lvl>
    <w:lvl w:ilvl="1">
      <w:start w:val="4"/>
      <w:numFmt w:val="decimal"/>
      <w:lvlText w:val="%1.%2"/>
      <w:lvlJc w:val="left"/>
      <w:pPr>
        <w:ind w:left="110" w:hanging="755"/>
      </w:pPr>
      <w:rPr>
        <w:rFonts w:hint="default"/>
        <w:lang w:val="en-US" w:eastAsia="en-US" w:bidi="ar-SA"/>
      </w:rPr>
    </w:lvl>
    <w:lvl w:ilvl="2">
      <w:start w:val="2"/>
      <w:numFmt w:val="decimal"/>
      <w:lvlText w:val="%1.%2.%3"/>
      <w:lvlJc w:val="left"/>
      <w:pPr>
        <w:ind w:left="110" w:hanging="755"/>
      </w:pPr>
      <w:rPr>
        <w:rFonts w:hint="default"/>
        <w:spacing w:val="0"/>
        <w:w w:val="100"/>
        <w:lang w:val="en-US" w:eastAsia="en-US" w:bidi="ar-SA"/>
      </w:rPr>
    </w:lvl>
    <w:lvl w:ilvl="3">
      <w:start w:val="2"/>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start w:val="2"/>
      <w:numFmt w:val="decimal"/>
      <w:lvlText w:val="%1.%2.%3.%4.%5"/>
      <w:lvlJc w:val="left"/>
      <w:pPr>
        <w:ind w:left="110" w:hanging="944"/>
      </w:pPr>
      <w:rPr>
        <w:rFonts w:ascii="Cambria" w:eastAsia="Cambria" w:hAnsi="Cambria" w:cs="Cambria" w:hint="default"/>
        <w:b w:val="0"/>
        <w:bCs w:val="0"/>
        <w:i w:val="0"/>
        <w:iCs w:val="0"/>
        <w:spacing w:val="-1"/>
        <w:w w:val="111"/>
        <w:sz w:val="22"/>
        <w:szCs w:val="22"/>
        <w:lang w:val="en-US" w:eastAsia="en-US" w:bidi="ar-SA"/>
      </w:rPr>
    </w:lvl>
    <w:lvl w:ilvl="5">
      <w:start w:val="1"/>
      <w:numFmt w:val="decimal"/>
      <w:lvlText w:val="%1.%2.%3.%4.%5.%6"/>
      <w:lvlJc w:val="left"/>
      <w:pPr>
        <w:ind w:left="110" w:hanging="1132"/>
      </w:pPr>
      <w:rPr>
        <w:rFonts w:ascii="Cambria" w:eastAsia="Cambria" w:hAnsi="Cambria" w:cs="Cambria" w:hint="default"/>
        <w:b w:val="0"/>
        <w:bCs w:val="0"/>
        <w:i w:val="0"/>
        <w:iCs w:val="0"/>
        <w:spacing w:val="-1"/>
        <w:w w:val="111"/>
        <w:sz w:val="22"/>
        <w:szCs w:val="22"/>
        <w:lang w:val="en-US" w:eastAsia="en-US" w:bidi="ar-SA"/>
      </w:rPr>
    </w:lvl>
    <w:lvl w:ilvl="6">
      <w:numFmt w:val="bullet"/>
      <w:lvlText w:val="•"/>
      <w:lvlJc w:val="left"/>
      <w:pPr>
        <w:ind w:left="6174" w:hanging="1132"/>
      </w:pPr>
      <w:rPr>
        <w:rFonts w:hint="default"/>
        <w:lang w:val="en-US" w:eastAsia="en-US" w:bidi="ar-SA"/>
      </w:rPr>
    </w:lvl>
    <w:lvl w:ilvl="7">
      <w:numFmt w:val="bullet"/>
      <w:lvlText w:val="•"/>
      <w:lvlJc w:val="left"/>
      <w:pPr>
        <w:ind w:left="7237" w:hanging="1132"/>
      </w:pPr>
      <w:rPr>
        <w:rFonts w:hint="default"/>
        <w:lang w:val="en-US" w:eastAsia="en-US" w:bidi="ar-SA"/>
      </w:rPr>
    </w:lvl>
    <w:lvl w:ilvl="8">
      <w:numFmt w:val="bullet"/>
      <w:lvlText w:val="•"/>
      <w:lvlJc w:val="left"/>
      <w:pPr>
        <w:ind w:left="8299" w:hanging="1132"/>
      </w:pPr>
      <w:rPr>
        <w:rFonts w:hint="default"/>
        <w:lang w:val="en-US" w:eastAsia="en-US" w:bidi="ar-SA"/>
      </w:rPr>
    </w:lvl>
  </w:abstractNum>
  <w:abstractNum w:abstractNumId="4" w15:restartNumberingAfterBreak="0">
    <w:nsid w:val="15BF7B92"/>
    <w:multiLevelType w:val="hybridMultilevel"/>
    <w:tmpl w:val="E8081DE4"/>
    <w:lvl w:ilvl="0" w:tplc="27DA47A2">
      <w:start w:val="1"/>
      <w:numFmt w:val="lowerRoman"/>
      <w:lvlText w:val="(%1)"/>
      <w:lvlJc w:val="left"/>
      <w:pPr>
        <w:ind w:left="110" w:hanging="281"/>
      </w:pPr>
      <w:rPr>
        <w:rFonts w:ascii="Cambria" w:eastAsia="Cambria" w:hAnsi="Cambria" w:cs="Cambria" w:hint="default"/>
        <w:b w:val="0"/>
        <w:bCs w:val="0"/>
        <w:i w:val="0"/>
        <w:iCs w:val="0"/>
        <w:spacing w:val="-1"/>
        <w:w w:val="95"/>
        <w:sz w:val="22"/>
        <w:szCs w:val="22"/>
        <w:lang w:val="en-US" w:eastAsia="en-US" w:bidi="ar-SA"/>
      </w:rPr>
    </w:lvl>
    <w:lvl w:ilvl="1" w:tplc="5E22C556">
      <w:start w:val="1"/>
      <w:numFmt w:val="lowerLetter"/>
      <w:lvlText w:val="%2."/>
      <w:lvlJc w:val="left"/>
      <w:pPr>
        <w:ind w:left="354" w:hanging="244"/>
      </w:pPr>
      <w:rPr>
        <w:rFonts w:ascii="Cambria" w:eastAsia="Cambria" w:hAnsi="Cambria" w:cs="Cambria" w:hint="default"/>
        <w:b w:val="0"/>
        <w:bCs w:val="0"/>
        <w:i w:val="0"/>
        <w:iCs w:val="0"/>
        <w:spacing w:val="0"/>
        <w:w w:val="118"/>
        <w:sz w:val="22"/>
        <w:szCs w:val="22"/>
        <w:lang w:val="en-US" w:eastAsia="en-US" w:bidi="ar-SA"/>
      </w:rPr>
    </w:lvl>
    <w:lvl w:ilvl="2" w:tplc="2C30B6F4">
      <w:numFmt w:val="bullet"/>
      <w:lvlText w:val="•"/>
      <w:lvlJc w:val="left"/>
      <w:pPr>
        <w:ind w:left="1478" w:hanging="244"/>
      </w:pPr>
      <w:rPr>
        <w:rFonts w:hint="default"/>
        <w:lang w:val="en-US" w:eastAsia="en-US" w:bidi="ar-SA"/>
      </w:rPr>
    </w:lvl>
    <w:lvl w:ilvl="3" w:tplc="53880E90">
      <w:numFmt w:val="bullet"/>
      <w:lvlText w:val="•"/>
      <w:lvlJc w:val="left"/>
      <w:pPr>
        <w:ind w:left="2596" w:hanging="244"/>
      </w:pPr>
      <w:rPr>
        <w:rFonts w:hint="default"/>
        <w:lang w:val="en-US" w:eastAsia="en-US" w:bidi="ar-SA"/>
      </w:rPr>
    </w:lvl>
    <w:lvl w:ilvl="4" w:tplc="2B025E1C">
      <w:numFmt w:val="bullet"/>
      <w:lvlText w:val="•"/>
      <w:lvlJc w:val="left"/>
      <w:pPr>
        <w:ind w:left="3715" w:hanging="244"/>
      </w:pPr>
      <w:rPr>
        <w:rFonts w:hint="default"/>
        <w:lang w:val="en-US" w:eastAsia="en-US" w:bidi="ar-SA"/>
      </w:rPr>
    </w:lvl>
    <w:lvl w:ilvl="5" w:tplc="C43CDA82">
      <w:numFmt w:val="bullet"/>
      <w:lvlText w:val="•"/>
      <w:lvlJc w:val="left"/>
      <w:pPr>
        <w:ind w:left="4833" w:hanging="244"/>
      </w:pPr>
      <w:rPr>
        <w:rFonts w:hint="default"/>
        <w:lang w:val="en-US" w:eastAsia="en-US" w:bidi="ar-SA"/>
      </w:rPr>
    </w:lvl>
    <w:lvl w:ilvl="6" w:tplc="5CEA0B70">
      <w:numFmt w:val="bullet"/>
      <w:lvlText w:val="•"/>
      <w:lvlJc w:val="left"/>
      <w:pPr>
        <w:ind w:left="5952" w:hanging="244"/>
      </w:pPr>
      <w:rPr>
        <w:rFonts w:hint="default"/>
        <w:lang w:val="en-US" w:eastAsia="en-US" w:bidi="ar-SA"/>
      </w:rPr>
    </w:lvl>
    <w:lvl w:ilvl="7" w:tplc="34562636">
      <w:numFmt w:val="bullet"/>
      <w:lvlText w:val="•"/>
      <w:lvlJc w:val="left"/>
      <w:pPr>
        <w:ind w:left="7070" w:hanging="244"/>
      </w:pPr>
      <w:rPr>
        <w:rFonts w:hint="default"/>
        <w:lang w:val="en-US" w:eastAsia="en-US" w:bidi="ar-SA"/>
      </w:rPr>
    </w:lvl>
    <w:lvl w:ilvl="8" w:tplc="4F0E3DC2">
      <w:numFmt w:val="bullet"/>
      <w:lvlText w:val="•"/>
      <w:lvlJc w:val="left"/>
      <w:pPr>
        <w:ind w:left="8188" w:hanging="244"/>
      </w:pPr>
      <w:rPr>
        <w:rFonts w:hint="default"/>
        <w:lang w:val="en-US" w:eastAsia="en-US" w:bidi="ar-SA"/>
      </w:rPr>
    </w:lvl>
  </w:abstractNum>
  <w:abstractNum w:abstractNumId="5" w15:restartNumberingAfterBreak="0">
    <w:nsid w:val="18F36A92"/>
    <w:multiLevelType w:val="hybridMultilevel"/>
    <w:tmpl w:val="5016AEAC"/>
    <w:lvl w:ilvl="0" w:tplc="819E0EAE">
      <w:start w:val="1"/>
      <w:numFmt w:val="lowerLetter"/>
      <w:lvlText w:val="%1."/>
      <w:lvlJc w:val="left"/>
      <w:pPr>
        <w:ind w:left="110" w:hanging="244"/>
      </w:pPr>
      <w:rPr>
        <w:rFonts w:ascii="Cambria" w:eastAsia="Cambria" w:hAnsi="Cambria" w:cs="Cambria" w:hint="default"/>
        <w:b w:val="0"/>
        <w:bCs w:val="0"/>
        <w:i w:val="0"/>
        <w:iCs w:val="0"/>
        <w:spacing w:val="0"/>
        <w:w w:val="118"/>
        <w:sz w:val="22"/>
        <w:szCs w:val="22"/>
        <w:lang w:val="en-US" w:eastAsia="en-US" w:bidi="ar-SA"/>
      </w:rPr>
    </w:lvl>
    <w:lvl w:ilvl="1" w:tplc="93E662E2">
      <w:numFmt w:val="bullet"/>
      <w:lvlText w:val="•"/>
      <w:lvlJc w:val="left"/>
      <w:pPr>
        <w:ind w:left="1150" w:hanging="244"/>
      </w:pPr>
      <w:rPr>
        <w:rFonts w:hint="default"/>
        <w:lang w:val="en-US" w:eastAsia="en-US" w:bidi="ar-SA"/>
      </w:rPr>
    </w:lvl>
    <w:lvl w:ilvl="2" w:tplc="F5704C10">
      <w:numFmt w:val="bullet"/>
      <w:lvlText w:val="•"/>
      <w:lvlJc w:val="left"/>
      <w:pPr>
        <w:ind w:left="2181" w:hanging="244"/>
      </w:pPr>
      <w:rPr>
        <w:rFonts w:hint="default"/>
        <w:lang w:val="en-US" w:eastAsia="en-US" w:bidi="ar-SA"/>
      </w:rPr>
    </w:lvl>
    <w:lvl w:ilvl="3" w:tplc="731EA374">
      <w:numFmt w:val="bullet"/>
      <w:lvlText w:val="•"/>
      <w:lvlJc w:val="left"/>
      <w:pPr>
        <w:ind w:left="3211" w:hanging="244"/>
      </w:pPr>
      <w:rPr>
        <w:rFonts w:hint="default"/>
        <w:lang w:val="en-US" w:eastAsia="en-US" w:bidi="ar-SA"/>
      </w:rPr>
    </w:lvl>
    <w:lvl w:ilvl="4" w:tplc="2624B666">
      <w:numFmt w:val="bullet"/>
      <w:lvlText w:val="•"/>
      <w:lvlJc w:val="left"/>
      <w:pPr>
        <w:ind w:left="4242" w:hanging="244"/>
      </w:pPr>
      <w:rPr>
        <w:rFonts w:hint="default"/>
        <w:lang w:val="en-US" w:eastAsia="en-US" w:bidi="ar-SA"/>
      </w:rPr>
    </w:lvl>
    <w:lvl w:ilvl="5" w:tplc="0702507C">
      <w:numFmt w:val="bullet"/>
      <w:lvlText w:val="•"/>
      <w:lvlJc w:val="left"/>
      <w:pPr>
        <w:ind w:left="5272" w:hanging="244"/>
      </w:pPr>
      <w:rPr>
        <w:rFonts w:hint="default"/>
        <w:lang w:val="en-US" w:eastAsia="en-US" w:bidi="ar-SA"/>
      </w:rPr>
    </w:lvl>
    <w:lvl w:ilvl="6" w:tplc="2FC04026">
      <w:numFmt w:val="bullet"/>
      <w:lvlText w:val="•"/>
      <w:lvlJc w:val="left"/>
      <w:pPr>
        <w:ind w:left="6303" w:hanging="244"/>
      </w:pPr>
      <w:rPr>
        <w:rFonts w:hint="default"/>
        <w:lang w:val="en-US" w:eastAsia="en-US" w:bidi="ar-SA"/>
      </w:rPr>
    </w:lvl>
    <w:lvl w:ilvl="7" w:tplc="70D4E9C8">
      <w:numFmt w:val="bullet"/>
      <w:lvlText w:val="•"/>
      <w:lvlJc w:val="left"/>
      <w:pPr>
        <w:ind w:left="7333" w:hanging="244"/>
      </w:pPr>
      <w:rPr>
        <w:rFonts w:hint="default"/>
        <w:lang w:val="en-US" w:eastAsia="en-US" w:bidi="ar-SA"/>
      </w:rPr>
    </w:lvl>
    <w:lvl w:ilvl="8" w:tplc="5AFE441C">
      <w:numFmt w:val="bullet"/>
      <w:lvlText w:val="•"/>
      <w:lvlJc w:val="left"/>
      <w:pPr>
        <w:ind w:left="8364" w:hanging="244"/>
      </w:pPr>
      <w:rPr>
        <w:rFonts w:hint="default"/>
        <w:lang w:val="en-US" w:eastAsia="en-US" w:bidi="ar-SA"/>
      </w:rPr>
    </w:lvl>
  </w:abstractNum>
  <w:abstractNum w:abstractNumId="6" w15:restartNumberingAfterBreak="0">
    <w:nsid w:val="27D12882"/>
    <w:multiLevelType w:val="hybridMultilevel"/>
    <w:tmpl w:val="85C8B3CC"/>
    <w:lvl w:ilvl="0" w:tplc="172C76E4">
      <w:start w:val="1"/>
      <w:numFmt w:val="decimal"/>
      <w:lvlText w:val="%1."/>
      <w:lvlJc w:val="left"/>
      <w:pPr>
        <w:ind w:left="362" w:hanging="252"/>
      </w:pPr>
      <w:rPr>
        <w:rFonts w:ascii="Cambria" w:eastAsia="Cambria" w:hAnsi="Cambria" w:cs="Cambria" w:hint="default"/>
        <w:b w:val="0"/>
        <w:bCs w:val="0"/>
        <w:i w:val="0"/>
        <w:iCs w:val="0"/>
        <w:spacing w:val="0"/>
        <w:w w:val="99"/>
        <w:sz w:val="22"/>
        <w:szCs w:val="22"/>
        <w:lang w:val="en-US" w:eastAsia="en-US" w:bidi="ar-SA"/>
      </w:rPr>
    </w:lvl>
    <w:lvl w:ilvl="1" w:tplc="7624B732">
      <w:start w:val="1"/>
      <w:numFmt w:val="lowerLetter"/>
      <w:lvlText w:val="%2."/>
      <w:lvlJc w:val="left"/>
      <w:pPr>
        <w:ind w:left="354" w:hanging="244"/>
      </w:pPr>
      <w:rPr>
        <w:rFonts w:ascii="Cambria" w:eastAsia="Cambria" w:hAnsi="Cambria" w:cs="Cambria" w:hint="default"/>
        <w:b w:val="0"/>
        <w:bCs w:val="0"/>
        <w:i w:val="0"/>
        <w:iCs w:val="0"/>
        <w:spacing w:val="0"/>
        <w:w w:val="118"/>
        <w:sz w:val="22"/>
        <w:szCs w:val="22"/>
        <w:lang w:val="en-US" w:eastAsia="en-US" w:bidi="ar-SA"/>
      </w:rPr>
    </w:lvl>
    <w:lvl w:ilvl="2" w:tplc="9782C16A">
      <w:start w:val="1"/>
      <w:numFmt w:val="lowerRoman"/>
      <w:lvlText w:val="(%3)"/>
      <w:lvlJc w:val="left"/>
      <w:pPr>
        <w:ind w:left="110" w:hanging="281"/>
      </w:pPr>
      <w:rPr>
        <w:rFonts w:ascii="Cambria" w:eastAsia="Cambria" w:hAnsi="Cambria" w:cs="Cambria" w:hint="default"/>
        <w:b w:val="0"/>
        <w:bCs w:val="0"/>
        <w:i w:val="0"/>
        <w:iCs w:val="0"/>
        <w:spacing w:val="-1"/>
        <w:w w:val="95"/>
        <w:sz w:val="22"/>
        <w:szCs w:val="22"/>
        <w:lang w:val="en-US" w:eastAsia="en-US" w:bidi="ar-SA"/>
      </w:rPr>
    </w:lvl>
    <w:lvl w:ilvl="3" w:tplc="7F7E82CC">
      <w:start w:val="1"/>
      <w:numFmt w:val="lowerLetter"/>
      <w:lvlText w:val="(%4)"/>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4" w:tplc="75D4E586">
      <w:numFmt w:val="bullet"/>
      <w:lvlText w:val="•"/>
      <w:lvlJc w:val="left"/>
      <w:pPr>
        <w:ind w:left="3715" w:hanging="336"/>
      </w:pPr>
      <w:rPr>
        <w:rFonts w:hint="default"/>
        <w:lang w:val="en-US" w:eastAsia="en-US" w:bidi="ar-SA"/>
      </w:rPr>
    </w:lvl>
    <w:lvl w:ilvl="5" w:tplc="DAAC7956">
      <w:numFmt w:val="bullet"/>
      <w:lvlText w:val="•"/>
      <w:lvlJc w:val="left"/>
      <w:pPr>
        <w:ind w:left="4833" w:hanging="336"/>
      </w:pPr>
      <w:rPr>
        <w:rFonts w:hint="default"/>
        <w:lang w:val="en-US" w:eastAsia="en-US" w:bidi="ar-SA"/>
      </w:rPr>
    </w:lvl>
    <w:lvl w:ilvl="6" w:tplc="474CC544">
      <w:numFmt w:val="bullet"/>
      <w:lvlText w:val="•"/>
      <w:lvlJc w:val="left"/>
      <w:pPr>
        <w:ind w:left="5952" w:hanging="336"/>
      </w:pPr>
      <w:rPr>
        <w:rFonts w:hint="default"/>
        <w:lang w:val="en-US" w:eastAsia="en-US" w:bidi="ar-SA"/>
      </w:rPr>
    </w:lvl>
    <w:lvl w:ilvl="7" w:tplc="7910B792">
      <w:numFmt w:val="bullet"/>
      <w:lvlText w:val="•"/>
      <w:lvlJc w:val="left"/>
      <w:pPr>
        <w:ind w:left="7070" w:hanging="336"/>
      </w:pPr>
      <w:rPr>
        <w:rFonts w:hint="default"/>
        <w:lang w:val="en-US" w:eastAsia="en-US" w:bidi="ar-SA"/>
      </w:rPr>
    </w:lvl>
    <w:lvl w:ilvl="8" w:tplc="10C6E4FE">
      <w:numFmt w:val="bullet"/>
      <w:lvlText w:val="•"/>
      <w:lvlJc w:val="left"/>
      <w:pPr>
        <w:ind w:left="8188" w:hanging="336"/>
      </w:pPr>
      <w:rPr>
        <w:rFonts w:hint="default"/>
        <w:lang w:val="en-US" w:eastAsia="en-US" w:bidi="ar-SA"/>
      </w:rPr>
    </w:lvl>
  </w:abstractNum>
  <w:abstractNum w:abstractNumId="7" w15:restartNumberingAfterBreak="0">
    <w:nsid w:val="28FF7A16"/>
    <w:multiLevelType w:val="multilevel"/>
    <w:tmpl w:val="BE4E4236"/>
    <w:lvl w:ilvl="0">
      <w:start w:val="1"/>
      <w:numFmt w:val="decimal"/>
      <w:lvlText w:val="%1"/>
      <w:lvlJc w:val="left"/>
      <w:pPr>
        <w:ind w:left="352" w:hanging="242"/>
      </w:pPr>
      <w:rPr>
        <w:rFonts w:ascii="Bookman Old Style" w:eastAsia="Bookman Old Style" w:hAnsi="Bookman Old Style" w:cs="Bookman Old Style" w:hint="default"/>
        <w:b/>
        <w:bCs/>
        <w:i w:val="0"/>
        <w:iCs w:val="0"/>
        <w:spacing w:val="0"/>
        <w:w w:val="97"/>
        <w:sz w:val="25"/>
        <w:szCs w:val="25"/>
        <w:lang w:val="en-US" w:eastAsia="en-US" w:bidi="ar-SA"/>
      </w:rPr>
    </w:lvl>
    <w:lvl w:ilvl="1">
      <w:start w:val="1"/>
      <w:numFmt w:val="decimal"/>
      <w:lvlText w:val="%1.%2"/>
      <w:lvlJc w:val="left"/>
      <w:pPr>
        <w:ind w:left="523" w:hanging="414"/>
      </w:pPr>
      <w:rPr>
        <w:rFonts w:ascii="Bookman Old Style" w:eastAsia="Bookman Old Style" w:hAnsi="Bookman Old Style" w:cs="Bookman Old Style" w:hint="default"/>
        <w:b/>
        <w:bCs/>
        <w:i w:val="0"/>
        <w:iCs w:val="0"/>
        <w:spacing w:val="0"/>
        <w:w w:val="94"/>
        <w:sz w:val="22"/>
        <w:szCs w:val="22"/>
        <w:lang w:val="en-US" w:eastAsia="en-US" w:bidi="ar-SA"/>
      </w:rPr>
    </w:lvl>
    <w:lvl w:ilvl="2">
      <w:start w:val="1"/>
      <w:numFmt w:val="decimal"/>
      <w:lvlText w:val="%1.%2.%3"/>
      <w:lvlJc w:val="left"/>
      <w:pPr>
        <w:ind w:left="676" w:hanging="566"/>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865" w:hanging="755"/>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5."/>
      <w:lvlJc w:val="left"/>
      <w:pPr>
        <w:ind w:left="354" w:hanging="263"/>
      </w:pPr>
      <w:rPr>
        <w:rFonts w:ascii="Bookman Old Style" w:eastAsia="Bookman Old Style" w:hAnsi="Bookman Old Style" w:cs="Bookman Old Style" w:hint="default"/>
        <w:b/>
        <w:bCs/>
        <w:i w:val="0"/>
        <w:iCs w:val="0"/>
        <w:spacing w:val="0"/>
        <w:w w:val="94"/>
        <w:sz w:val="21"/>
        <w:szCs w:val="21"/>
        <w:lang w:val="en-US" w:eastAsia="en-US" w:bidi="ar-SA"/>
      </w:rPr>
    </w:lvl>
    <w:lvl w:ilvl="5">
      <w:numFmt w:val="bullet"/>
      <w:lvlText w:val="•"/>
      <w:lvlJc w:val="left"/>
      <w:pPr>
        <w:ind w:left="1061" w:hanging="263"/>
      </w:pPr>
      <w:rPr>
        <w:rFonts w:hint="default"/>
        <w:lang w:val="en-US" w:eastAsia="en-US" w:bidi="ar-SA"/>
      </w:rPr>
    </w:lvl>
    <w:lvl w:ilvl="6">
      <w:numFmt w:val="bullet"/>
      <w:lvlText w:val="•"/>
      <w:lvlJc w:val="left"/>
      <w:pPr>
        <w:ind w:left="1263" w:hanging="263"/>
      </w:pPr>
      <w:rPr>
        <w:rFonts w:hint="default"/>
        <w:lang w:val="en-US" w:eastAsia="en-US" w:bidi="ar-SA"/>
      </w:rPr>
    </w:lvl>
    <w:lvl w:ilvl="7">
      <w:numFmt w:val="bullet"/>
      <w:lvlText w:val="•"/>
      <w:lvlJc w:val="left"/>
      <w:pPr>
        <w:ind w:left="1465" w:hanging="263"/>
      </w:pPr>
      <w:rPr>
        <w:rFonts w:hint="default"/>
        <w:lang w:val="en-US" w:eastAsia="en-US" w:bidi="ar-SA"/>
      </w:rPr>
    </w:lvl>
    <w:lvl w:ilvl="8">
      <w:numFmt w:val="bullet"/>
      <w:lvlText w:val="•"/>
      <w:lvlJc w:val="left"/>
      <w:pPr>
        <w:ind w:left="1667" w:hanging="263"/>
      </w:pPr>
      <w:rPr>
        <w:rFonts w:hint="default"/>
        <w:lang w:val="en-US" w:eastAsia="en-US" w:bidi="ar-SA"/>
      </w:rPr>
    </w:lvl>
  </w:abstractNum>
  <w:abstractNum w:abstractNumId="8" w15:restartNumberingAfterBreak="0">
    <w:nsid w:val="2972358F"/>
    <w:multiLevelType w:val="hybridMultilevel"/>
    <w:tmpl w:val="D5D623EA"/>
    <w:lvl w:ilvl="0" w:tplc="382A0F48">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C22A530E">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9012674A">
      <w:start w:val="1"/>
      <w:numFmt w:val="lowerRoman"/>
      <w:lvlText w:val="%3."/>
      <w:lvlJc w:val="left"/>
      <w:pPr>
        <w:ind w:left="110" w:hanging="190"/>
      </w:pPr>
      <w:rPr>
        <w:rFonts w:ascii="Cambria" w:eastAsia="Cambria" w:hAnsi="Cambria" w:cs="Cambria" w:hint="default"/>
        <w:b w:val="0"/>
        <w:bCs w:val="0"/>
        <w:i w:val="0"/>
        <w:iCs w:val="0"/>
        <w:spacing w:val="0"/>
        <w:w w:val="118"/>
        <w:sz w:val="22"/>
        <w:szCs w:val="22"/>
        <w:lang w:val="en-US" w:eastAsia="en-US" w:bidi="ar-SA"/>
      </w:rPr>
    </w:lvl>
    <w:lvl w:ilvl="3" w:tplc="1EDA1474">
      <w:start w:val="1"/>
      <w:numFmt w:val="lowerLetter"/>
      <w:lvlText w:val="%4."/>
      <w:lvlJc w:val="left"/>
      <w:pPr>
        <w:ind w:left="354" w:hanging="244"/>
      </w:pPr>
      <w:rPr>
        <w:rFonts w:ascii="Cambria" w:eastAsia="Cambria" w:hAnsi="Cambria" w:cs="Cambria" w:hint="default"/>
        <w:b w:val="0"/>
        <w:bCs w:val="0"/>
        <w:i w:val="0"/>
        <w:iCs w:val="0"/>
        <w:spacing w:val="0"/>
        <w:w w:val="118"/>
        <w:sz w:val="22"/>
        <w:szCs w:val="22"/>
        <w:lang w:val="en-US" w:eastAsia="en-US" w:bidi="ar-SA"/>
      </w:rPr>
    </w:lvl>
    <w:lvl w:ilvl="4" w:tplc="FE84A6CA">
      <w:start w:val="1"/>
      <w:numFmt w:val="decimal"/>
      <w:lvlText w:val="%5."/>
      <w:lvlJc w:val="left"/>
      <w:pPr>
        <w:ind w:left="110" w:hanging="252"/>
      </w:pPr>
      <w:rPr>
        <w:rFonts w:ascii="Cambria" w:eastAsia="Cambria" w:hAnsi="Cambria" w:cs="Cambria" w:hint="default"/>
        <w:b w:val="0"/>
        <w:bCs w:val="0"/>
        <w:i w:val="0"/>
        <w:iCs w:val="0"/>
        <w:spacing w:val="0"/>
        <w:w w:val="113"/>
        <w:sz w:val="22"/>
        <w:szCs w:val="22"/>
        <w:lang w:val="en-US" w:eastAsia="en-US" w:bidi="ar-SA"/>
      </w:rPr>
    </w:lvl>
    <w:lvl w:ilvl="5" w:tplc="1262BA16">
      <w:numFmt w:val="bullet"/>
      <w:lvlText w:val="•"/>
      <w:lvlJc w:val="left"/>
      <w:pPr>
        <w:ind w:left="4833" w:hanging="252"/>
      </w:pPr>
      <w:rPr>
        <w:rFonts w:hint="default"/>
        <w:lang w:val="en-US" w:eastAsia="en-US" w:bidi="ar-SA"/>
      </w:rPr>
    </w:lvl>
    <w:lvl w:ilvl="6" w:tplc="94C26430">
      <w:numFmt w:val="bullet"/>
      <w:lvlText w:val="•"/>
      <w:lvlJc w:val="left"/>
      <w:pPr>
        <w:ind w:left="5952" w:hanging="252"/>
      </w:pPr>
      <w:rPr>
        <w:rFonts w:hint="default"/>
        <w:lang w:val="en-US" w:eastAsia="en-US" w:bidi="ar-SA"/>
      </w:rPr>
    </w:lvl>
    <w:lvl w:ilvl="7" w:tplc="0658E04A">
      <w:numFmt w:val="bullet"/>
      <w:lvlText w:val="•"/>
      <w:lvlJc w:val="left"/>
      <w:pPr>
        <w:ind w:left="7070" w:hanging="252"/>
      </w:pPr>
      <w:rPr>
        <w:rFonts w:hint="default"/>
        <w:lang w:val="en-US" w:eastAsia="en-US" w:bidi="ar-SA"/>
      </w:rPr>
    </w:lvl>
    <w:lvl w:ilvl="8" w:tplc="F92A537A">
      <w:numFmt w:val="bullet"/>
      <w:lvlText w:val="•"/>
      <w:lvlJc w:val="left"/>
      <w:pPr>
        <w:ind w:left="8188" w:hanging="252"/>
      </w:pPr>
      <w:rPr>
        <w:rFonts w:hint="default"/>
        <w:lang w:val="en-US" w:eastAsia="en-US" w:bidi="ar-SA"/>
      </w:rPr>
    </w:lvl>
  </w:abstractNum>
  <w:abstractNum w:abstractNumId="9" w15:restartNumberingAfterBreak="0">
    <w:nsid w:val="2DB35B66"/>
    <w:multiLevelType w:val="multilevel"/>
    <w:tmpl w:val="591CF8C2"/>
    <w:lvl w:ilvl="0">
      <w:start w:val="1"/>
      <w:numFmt w:val="decimal"/>
      <w:lvlText w:val="%1"/>
      <w:lvlJc w:val="left"/>
      <w:pPr>
        <w:ind w:left="676" w:hanging="566"/>
      </w:pPr>
      <w:rPr>
        <w:rFonts w:hint="default"/>
        <w:lang w:val="en-US" w:eastAsia="en-US" w:bidi="ar-SA"/>
      </w:rPr>
    </w:lvl>
    <w:lvl w:ilvl="1">
      <w:start w:val="4"/>
      <w:numFmt w:val="decimal"/>
      <w:lvlText w:val="%1.%2"/>
      <w:lvlJc w:val="left"/>
      <w:pPr>
        <w:ind w:left="676" w:hanging="566"/>
      </w:pPr>
      <w:rPr>
        <w:rFonts w:hint="default"/>
        <w:lang w:val="en-US" w:eastAsia="en-US" w:bidi="ar-SA"/>
      </w:rPr>
    </w:lvl>
    <w:lvl w:ilvl="2">
      <w:start w:val="6"/>
      <w:numFmt w:val="decimal"/>
      <w:lvlText w:val="%1.%2.%3"/>
      <w:lvlJc w:val="left"/>
      <w:pPr>
        <w:ind w:left="676" w:hanging="566"/>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3928" w:hanging="755"/>
      </w:pPr>
      <w:rPr>
        <w:rFonts w:hint="default"/>
        <w:lang w:val="en-US" w:eastAsia="en-US" w:bidi="ar-SA"/>
      </w:rPr>
    </w:lvl>
    <w:lvl w:ilvl="5">
      <w:numFmt w:val="bullet"/>
      <w:lvlText w:val="•"/>
      <w:lvlJc w:val="left"/>
      <w:pPr>
        <w:ind w:left="5011" w:hanging="755"/>
      </w:pPr>
      <w:rPr>
        <w:rFonts w:hint="default"/>
        <w:lang w:val="en-US" w:eastAsia="en-US" w:bidi="ar-SA"/>
      </w:rPr>
    </w:lvl>
    <w:lvl w:ilvl="6">
      <w:numFmt w:val="bullet"/>
      <w:lvlText w:val="•"/>
      <w:lvlJc w:val="left"/>
      <w:pPr>
        <w:ind w:left="6094" w:hanging="755"/>
      </w:pPr>
      <w:rPr>
        <w:rFonts w:hint="default"/>
        <w:lang w:val="en-US" w:eastAsia="en-US" w:bidi="ar-SA"/>
      </w:rPr>
    </w:lvl>
    <w:lvl w:ilvl="7">
      <w:numFmt w:val="bullet"/>
      <w:lvlText w:val="•"/>
      <w:lvlJc w:val="left"/>
      <w:pPr>
        <w:ind w:left="7177" w:hanging="755"/>
      </w:pPr>
      <w:rPr>
        <w:rFonts w:hint="default"/>
        <w:lang w:val="en-US" w:eastAsia="en-US" w:bidi="ar-SA"/>
      </w:rPr>
    </w:lvl>
    <w:lvl w:ilvl="8">
      <w:numFmt w:val="bullet"/>
      <w:lvlText w:val="•"/>
      <w:lvlJc w:val="left"/>
      <w:pPr>
        <w:ind w:left="8259" w:hanging="755"/>
      </w:pPr>
      <w:rPr>
        <w:rFonts w:hint="default"/>
        <w:lang w:val="en-US" w:eastAsia="en-US" w:bidi="ar-SA"/>
      </w:rPr>
    </w:lvl>
  </w:abstractNum>
  <w:abstractNum w:abstractNumId="10" w15:restartNumberingAfterBreak="0">
    <w:nsid w:val="38AB2603"/>
    <w:multiLevelType w:val="multilevel"/>
    <w:tmpl w:val="1894366C"/>
    <w:lvl w:ilvl="0">
      <w:start w:val="1"/>
      <w:numFmt w:val="decimal"/>
      <w:lvlText w:val="%1"/>
      <w:lvlJc w:val="left"/>
      <w:pPr>
        <w:ind w:left="1053" w:hanging="944"/>
      </w:pPr>
      <w:rPr>
        <w:rFonts w:hint="default"/>
        <w:lang w:val="en-US" w:eastAsia="en-US" w:bidi="ar-SA"/>
      </w:rPr>
    </w:lvl>
    <w:lvl w:ilvl="1">
      <w:start w:val="4"/>
      <w:numFmt w:val="decimal"/>
      <w:lvlText w:val="%1.%2"/>
      <w:lvlJc w:val="left"/>
      <w:pPr>
        <w:ind w:left="1053" w:hanging="944"/>
      </w:pPr>
      <w:rPr>
        <w:rFonts w:hint="default"/>
        <w:lang w:val="en-US" w:eastAsia="en-US" w:bidi="ar-SA"/>
      </w:rPr>
    </w:lvl>
    <w:lvl w:ilvl="2">
      <w:start w:val="1"/>
      <w:numFmt w:val="decimal"/>
      <w:lvlText w:val="%1.%2.%3"/>
      <w:lvlJc w:val="left"/>
      <w:pPr>
        <w:ind w:left="1053" w:hanging="944"/>
      </w:pPr>
      <w:rPr>
        <w:rFonts w:hint="default"/>
        <w:lang w:val="en-US" w:eastAsia="en-US" w:bidi="ar-SA"/>
      </w:rPr>
    </w:lvl>
    <w:lvl w:ilvl="3">
      <w:start w:val="2"/>
      <w:numFmt w:val="decimal"/>
      <w:lvlText w:val="%1.%2.%3.%4"/>
      <w:lvlJc w:val="left"/>
      <w:pPr>
        <w:ind w:left="1053" w:hanging="944"/>
      </w:pPr>
      <w:rPr>
        <w:rFonts w:hint="default"/>
        <w:lang w:val="en-US" w:eastAsia="en-US" w:bidi="ar-SA"/>
      </w:rPr>
    </w:lvl>
    <w:lvl w:ilvl="4">
      <w:start w:val="6"/>
      <w:numFmt w:val="decimal"/>
      <w:lvlText w:val="%1.%2.%3.%4.%5"/>
      <w:lvlJc w:val="left"/>
      <w:pPr>
        <w:ind w:left="1053" w:hanging="944"/>
      </w:pPr>
      <w:rPr>
        <w:rFonts w:ascii="Cambria" w:eastAsia="Cambria" w:hAnsi="Cambria" w:cs="Cambria" w:hint="default"/>
        <w:b w:val="0"/>
        <w:bCs w:val="0"/>
        <w:i w:val="0"/>
        <w:iCs w:val="0"/>
        <w:spacing w:val="-1"/>
        <w:w w:val="111"/>
        <w:sz w:val="22"/>
        <w:szCs w:val="22"/>
        <w:lang w:val="en-US" w:eastAsia="en-US" w:bidi="ar-SA"/>
      </w:rPr>
    </w:lvl>
    <w:lvl w:ilvl="5">
      <w:start w:val="1"/>
      <w:numFmt w:val="decimal"/>
      <w:lvlText w:val="%1.%2.%3.%4.%5.%6"/>
      <w:lvlJc w:val="left"/>
      <w:pPr>
        <w:ind w:left="110" w:hanging="1133"/>
      </w:pPr>
      <w:rPr>
        <w:rFonts w:ascii="Cambria" w:eastAsia="Cambria" w:hAnsi="Cambria" w:cs="Cambria" w:hint="default"/>
        <w:b w:val="0"/>
        <w:bCs w:val="0"/>
        <w:i w:val="0"/>
        <w:iCs w:val="0"/>
        <w:spacing w:val="-1"/>
        <w:w w:val="111"/>
        <w:sz w:val="22"/>
        <w:szCs w:val="22"/>
        <w:lang w:val="en-US" w:eastAsia="en-US" w:bidi="ar-SA"/>
      </w:rPr>
    </w:lvl>
    <w:lvl w:ilvl="6">
      <w:numFmt w:val="bullet"/>
      <w:lvlText w:val="•"/>
      <w:lvlJc w:val="left"/>
      <w:pPr>
        <w:ind w:left="6263" w:hanging="1133"/>
      </w:pPr>
      <w:rPr>
        <w:rFonts w:hint="default"/>
        <w:lang w:val="en-US" w:eastAsia="en-US" w:bidi="ar-SA"/>
      </w:rPr>
    </w:lvl>
    <w:lvl w:ilvl="7">
      <w:numFmt w:val="bullet"/>
      <w:lvlText w:val="•"/>
      <w:lvlJc w:val="left"/>
      <w:pPr>
        <w:ind w:left="7303" w:hanging="1133"/>
      </w:pPr>
      <w:rPr>
        <w:rFonts w:hint="default"/>
        <w:lang w:val="en-US" w:eastAsia="en-US" w:bidi="ar-SA"/>
      </w:rPr>
    </w:lvl>
    <w:lvl w:ilvl="8">
      <w:numFmt w:val="bullet"/>
      <w:lvlText w:val="•"/>
      <w:lvlJc w:val="left"/>
      <w:pPr>
        <w:ind w:left="8344" w:hanging="1133"/>
      </w:pPr>
      <w:rPr>
        <w:rFonts w:hint="default"/>
        <w:lang w:val="en-US" w:eastAsia="en-US" w:bidi="ar-SA"/>
      </w:rPr>
    </w:lvl>
  </w:abstractNum>
  <w:abstractNum w:abstractNumId="11" w15:restartNumberingAfterBreak="0">
    <w:nsid w:val="3BC4158A"/>
    <w:multiLevelType w:val="multilevel"/>
    <w:tmpl w:val="FC025A8E"/>
    <w:lvl w:ilvl="0">
      <w:start w:val="1"/>
      <w:numFmt w:val="decimal"/>
      <w:lvlText w:val="%1"/>
      <w:lvlJc w:val="left"/>
      <w:pPr>
        <w:ind w:left="299" w:hanging="189"/>
      </w:pPr>
      <w:rPr>
        <w:rFonts w:ascii="Cambria" w:eastAsia="Cambria" w:hAnsi="Cambria" w:cs="Cambria" w:hint="default"/>
        <w:b w:val="0"/>
        <w:bCs w:val="0"/>
        <w:i w:val="0"/>
        <w:iCs w:val="0"/>
        <w:color w:val="27314A"/>
        <w:spacing w:val="0"/>
        <w:w w:val="86"/>
        <w:sz w:val="22"/>
        <w:szCs w:val="22"/>
        <w:u w:val="single" w:color="27314A"/>
        <w:lang w:val="en-US" w:eastAsia="en-US" w:bidi="ar-SA"/>
      </w:rPr>
    </w:lvl>
    <w:lvl w:ilvl="1">
      <w:start w:val="1"/>
      <w:numFmt w:val="decimal"/>
      <w:lvlText w:val="%1.%2"/>
      <w:lvlJc w:val="left"/>
      <w:pPr>
        <w:ind w:left="487" w:hanging="378"/>
      </w:pPr>
      <w:rPr>
        <w:rFonts w:ascii="Cambria" w:eastAsia="Cambria" w:hAnsi="Cambria" w:cs="Cambria" w:hint="default"/>
        <w:b w:val="0"/>
        <w:bCs w:val="0"/>
        <w:i w:val="0"/>
        <w:iCs w:val="0"/>
        <w:color w:val="27314A"/>
        <w:spacing w:val="-1"/>
        <w:w w:val="102"/>
        <w:sz w:val="22"/>
        <w:szCs w:val="22"/>
        <w:u w:val="single" w:color="27314A"/>
        <w:lang w:val="en-US" w:eastAsia="en-US" w:bidi="ar-SA"/>
      </w:rPr>
    </w:lvl>
    <w:lvl w:ilvl="2">
      <w:numFmt w:val="bullet"/>
      <w:lvlText w:val="•"/>
      <w:lvlJc w:val="left"/>
      <w:pPr>
        <w:ind w:left="1585" w:hanging="378"/>
      </w:pPr>
      <w:rPr>
        <w:rFonts w:hint="default"/>
        <w:lang w:val="en-US" w:eastAsia="en-US" w:bidi="ar-SA"/>
      </w:rPr>
    </w:lvl>
    <w:lvl w:ilvl="3">
      <w:numFmt w:val="bullet"/>
      <w:lvlText w:val="•"/>
      <w:lvlJc w:val="left"/>
      <w:pPr>
        <w:ind w:left="2690" w:hanging="378"/>
      </w:pPr>
      <w:rPr>
        <w:rFonts w:hint="default"/>
        <w:lang w:val="en-US" w:eastAsia="en-US" w:bidi="ar-SA"/>
      </w:rPr>
    </w:lvl>
    <w:lvl w:ilvl="4">
      <w:numFmt w:val="bullet"/>
      <w:lvlText w:val="•"/>
      <w:lvlJc w:val="left"/>
      <w:pPr>
        <w:ind w:left="3795" w:hanging="378"/>
      </w:pPr>
      <w:rPr>
        <w:rFonts w:hint="default"/>
        <w:lang w:val="en-US" w:eastAsia="en-US" w:bidi="ar-SA"/>
      </w:rPr>
    </w:lvl>
    <w:lvl w:ilvl="5">
      <w:numFmt w:val="bullet"/>
      <w:lvlText w:val="•"/>
      <w:lvlJc w:val="left"/>
      <w:pPr>
        <w:ind w:left="4900" w:hanging="378"/>
      </w:pPr>
      <w:rPr>
        <w:rFonts w:hint="default"/>
        <w:lang w:val="en-US" w:eastAsia="en-US" w:bidi="ar-SA"/>
      </w:rPr>
    </w:lvl>
    <w:lvl w:ilvl="6">
      <w:numFmt w:val="bullet"/>
      <w:lvlText w:val="•"/>
      <w:lvlJc w:val="left"/>
      <w:pPr>
        <w:ind w:left="6005" w:hanging="378"/>
      </w:pPr>
      <w:rPr>
        <w:rFonts w:hint="default"/>
        <w:lang w:val="en-US" w:eastAsia="en-US" w:bidi="ar-SA"/>
      </w:rPr>
    </w:lvl>
    <w:lvl w:ilvl="7">
      <w:numFmt w:val="bullet"/>
      <w:lvlText w:val="•"/>
      <w:lvlJc w:val="left"/>
      <w:pPr>
        <w:ind w:left="7110" w:hanging="378"/>
      </w:pPr>
      <w:rPr>
        <w:rFonts w:hint="default"/>
        <w:lang w:val="en-US" w:eastAsia="en-US" w:bidi="ar-SA"/>
      </w:rPr>
    </w:lvl>
    <w:lvl w:ilvl="8">
      <w:numFmt w:val="bullet"/>
      <w:lvlText w:val="•"/>
      <w:lvlJc w:val="left"/>
      <w:pPr>
        <w:ind w:left="8215" w:hanging="378"/>
      </w:pPr>
      <w:rPr>
        <w:rFonts w:hint="default"/>
        <w:lang w:val="en-US" w:eastAsia="en-US" w:bidi="ar-SA"/>
      </w:rPr>
    </w:lvl>
  </w:abstractNum>
  <w:abstractNum w:abstractNumId="12" w15:restartNumberingAfterBreak="0">
    <w:nsid w:val="3FF96437"/>
    <w:multiLevelType w:val="multilevel"/>
    <w:tmpl w:val="A5E81F38"/>
    <w:lvl w:ilvl="0">
      <w:start w:val="4"/>
      <w:numFmt w:val="decimal"/>
      <w:lvlText w:val="%1"/>
      <w:lvlJc w:val="left"/>
      <w:pPr>
        <w:ind w:left="110" w:hanging="692"/>
      </w:pPr>
      <w:rPr>
        <w:rFonts w:hint="default"/>
        <w:lang w:val="en-US" w:eastAsia="en-US" w:bidi="ar-SA"/>
      </w:rPr>
    </w:lvl>
    <w:lvl w:ilvl="1">
      <w:start w:val="1"/>
      <w:numFmt w:val="decimal"/>
      <w:lvlText w:val="%1.%2"/>
      <w:lvlJc w:val="left"/>
      <w:pPr>
        <w:ind w:left="110" w:hanging="692"/>
      </w:pPr>
      <w:rPr>
        <w:rFonts w:hint="default"/>
        <w:lang w:val="en-US" w:eastAsia="en-US" w:bidi="ar-SA"/>
      </w:rPr>
    </w:lvl>
    <w:lvl w:ilvl="2">
      <w:start w:val="15"/>
      <w:numFmt w:val="decimal"/>
      <w:lvlText w:val="%1.%2.%3"/>
      <w:lvlJc w:val="left"/>
      <w:pPr>
        <w:ind w:left="110" w:hanging="692"/>
      </w:pPr>
      <w:rPr>
        <w:rFonts w:ascii="Cambria" w:eastAsia="Cambria" w:hAnsi="Cambria" w:cs="Cambria" w:hint="default"/>
        <w:b w:val="0"/>
        <w:bCs w:val="0"/>
        <w:i w:val="0"/>
        <w:iCs w:val="0"/>
        <w:spacing w:val="-1"/>
        <w:w w:val="108"/>
        <w:sz w:val="22"/>
        <w:szCs w:val="22"/>
        <w:lang w:val="en-US" w:eastAsia="en-US" w:bidi="ar-SA"/>
      </w:rPr>
    </w:lvl>
    <w:lvl w:ilvl="3">
      <w:numFmt w:val="bullet"/>
      <w:lvlText w:val="•"/>
      <w:lvlJc w:val="left"/>
      <w:pPr>
        <w:ind w:left="3211" w:hanging="692"/>
      </w:pPr>
      <w:rPr>
        <w:rFonts w:hint="default"/>
        <w:lang w:val="en-US" w:eastAsia="en-US" w:bidi="ar-SA"/>
      </w:rPr>
    </w:lvl>
    <w:lvl w:ilvl="4">
      <w:numFmt w:val="bullet"/>
      <w:lvlText w:val="•"/>
      <w:lvlJc w:val="left"/>
      <w:pPr>
        <w:ind w:left="4242" w:hanging="692"/>
      </w:pPr>
      <w:rPr>
        <w:rFonts w:hint="default"/>
        <w:lang w:val="en-US" w:eastAsia="en-US" w:bidi="ar-SA"/>
      </w:rPr>
    </w:lvl>
    <w:lvl w:ilvl="5">
      <w:numFmt w:val="bullet"/>
      <w:lvlText w:val="•"/>
      <w:lvlJc w:val="left"/>
      <w:pPr>
        <w:ind w:left="5272" w:hanging="692"/>
      </w:pPr>
      <w:rPr>
        <w:rFonts w:hint="default"/>
        <w:lang w:val="en-US" w:eastAsia="en-US" w:bidi="ar-SA"/>
      </w:rPr>
    </w:lvl>
    <w:lvl w:ilvl="6">
      <w:numFmt w:val="bullet"/>
      <w:lvlText w:val="•"/>
      <w:lvlJc w:val="left"/>
      <w:pPr>
        <w:ind w:left="6303" w:hanging="692"/>
      </w:pPr>
      <w:rPr>
        <w:rFonts w:hint="default"/>
        <w:lang w:val="en-US" w:eastAsia="en-US" w:bidi="ar-SA"/>
      </w:rPr>
    </w:lvl>
    <w:lvl w:ilvl="7">
      <w:numFmt w:val="bullet"/>
      <w:lvlText w:val="•"/>
      <w:lvlJc w:val="left"/>
      <w:pPr>
        <w:ind w:left="7333" w:hanging="692"/>
      </w:pPr>
      <w:rPr>
        <w:rFonts w:hint="default"/>
        <w:lang w:val="en-US" w:eastAsia="en-US" w:bidi="ar-SA"/>
      </w:rPr>
    </w:lvl>
    <w:lvl w:ilvl="8">
      <w:numFmt w:val="bullet"/>
      <w:lvlText w:val="•"/>
      <w:lvlJc w:val="left"/>
      <w:pPr>
        <w:ind w:left="8364" w:hanging="692"/>
      </w:pPr>
      <w:rPr>
        <w:rFonts w:hint="default"/>
        <w:lang w:val="en-US" w:eastAsia="en-US" w:bidi="ar-SA"/>
      </w:rPr>
    </w:lvl>
  </w:abstractNum>
  <w:abstractNum w:abstractNumId="13" w15:restartNumberingAfterBreak="0">
    <w:nsid w:val="45A64655"/>
    <w:multiLevelType w:val="hybridMultilevel"/>
    <w:tmpl w:val="B76C4C88"/>
    <w:lvl w:ilvl="0" w:tplc="65AE4146">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A10CD2C6">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B2BC4B32">
      <w:numFmt w:val="bullet"/>
      <w:lvlText w:val="•"/>
      <w:lvlJc w:val="left"/>
      <w:pPr>
        <w:ind w:left="2181" w:hanging="344"/>
      </w:pPr>
      <w:rPr>
        <w:rFonts w:hint="default"/>
        <w:lang w:val="en-US" w:eastAsia="en-US" w:bidi="ar-SA"/>
      </w:rPr>
    </w:lvl>
    <w:lvl w:ilvl="3" w:tplc="16DC401A">
      <w:numFmt w:val="bullet"/>
      <w:lvlText w:val="•"/>
      <w:lvlJc w:val="left"/>
      <w:pPr>
        <w:ind w:left="3211" w:hanging="344"/>
      </w:pPr>
      <w:rPr>
        <w:rFonts w:hint="default"/>
        <w:lang w:val="en-US" w:eastAsia="en-US" w:bidi="ar-SA"/>
      </w:rPr>
    </w:lvl>
    <w:lvl w:ilvl="4" w:tplc="B3E046C0">
      <w:numFmt w:val="bullet"/>
      <w:lvlText w:val="•"/>
      <w:lvlJc w:val="left"/>
      <w:pPr>
        <w:ind w:left="4242" w:hanging="344"/>
      </w:pPr>
      <w:rPr>
        <w:rFonts w:hint="default"/>
        <w:lang w:val="en-US" w:eastAsia="en-US" w:bidi="ar-SA"/>
      </w:rPr>
    </w:lvl>
    <w:lvl w:ilvl="5" w:tplc="C44E8450">
      <w:numFmt w:val="bullet"/>
      <w:lvlText w:val="•"/>
      <w:lvlJc w:val="left"/>
      <w:pPr>
        <w:ind w:left="5272" w:hanging="344"/>
      </w:pPr>
      <w:rPr>
        <w:rFonts w:hint="default"/>
        <w:lang w:val="en-US" w:eastAsia="en-US" w:bidi="ar-SA"/>
      </w:rPr>
    </w:lvl>
    <w:lvl w:ilvl="6" w:tplc="632E510A">
      <w:numFmt w:val="bullet"/>
      <w:lvlText w:val="•"/>
      <w:lvlJc w:val="left"/>
      <w:pPr>
        <w:ind w:left="6303" w:hanging="344"/>
      </w:pPr>
      <w:rPr>
        <w:rFonts w:hint="default"/>
        <w:lang w:val="en-US" w:eastAsia="en-US" w:bidi="ar-SA"/>
      </w:rPr>
    </w:lvl>
    <w:lvl w:ilvl="7" w:tplc="6D1C2488">
      <w:numFmt w:val="bullet"/>
      <w:lvlText w:val="•"/>
      <w:lvlJc w:val="left"/>
      <w:pPr>
        <w:ind w:left="7333" w:hanging="344"/>
      </w:pPr>
      <w:rPr>
        <w:rFonts w:hint="default"/>
        <w:lang w:val="en-US" w:eastAsia="en-US" w:bidi="ar-SA"/>
      </w:rPr>
    </w:lvl>
    <w:lvl w:ilvl="8" w:tplc="F5DC90B4">
      <w:numFmt w:val="bullet"/>
      <w:lvlText w:val="•"/>
      <w:lvlJc w:val="left"/>
      <w:pPr>
        <w:ind w:left="8364" w:hanging="344"/>
      </w:pPr>
      <w:rPr>
        <w:rFonts w:hint="default"/>
        <w:lang w:val="en-US" w:eastAsia="en-US" w:bidi="ar-SA"/>
      </w:rPr>
    </w:lvl>
  </w:abstractNum>
  <w:abstractNum w:abstractNumId="14" w15:restartNumberingAfterBreak="0">
    <w:nsid w:val="4F0A7747"/>
    <w:multiLevelType w:val="multilevel"/>
    <w:tmpl w:val="6A083BC0"/>
    <w:lvl w:ilvl="0">
      <w:start w:val="2"/>
      <w:numFmt w:val="decimal"/>
      <w:lvlText w:val="%1"/>
      <w:lvlJc w:val="left"/>
      <w:pPr>
        <w:ind w:left="110" w:hanging="755"/>
      </w:pPr>
      <w:rPr>
        <w:rFonts w:hint="default"/>
        <w:lang w:val="en-US" w:eastAsia="en-US" w:bidi="ar-SA"/>
      </w:rPr>
    </w:lvl>
    <w:lvl w:ilvl="1">
      <w:start w:val="3"/>
      <w:numFmt w:val="decimal"/>
      <w:lvlText w:val="%1.%2"/>
      <w:lvlJc w:val="left"/>
      <w:pPr>
        <w:ind w:left="110" w:hanging="755"/>
      </w:pPr>
      <w:rPr>
        <w:rFonts w:hint="default"/>
        <w:lang w:val="en-US" w:eastAsia="en-US" w:bidi="ar-SA"/>
      </w:rPr>
    </w:lvl>
    <w:lvl w:ilvl="2">
      <w:start w:val="4"/>
      <w:numFmt w:val="decimal"/>
      <w:lvlText w:val="%1.%2.%3"/>
      <w:lvlJc w:val="left"/>
      <w:pPr>
        <w:ind w:left="110" w:hanging="755"/>
      </w:pPr>
      <w:rPr>
        <w:rFonts w:hint="default"/>
        <w:lang w:val="en-US" w:eastAsia="en-US" w:bidi="ar-SA"/>
      </w:rPr>
    </w:lvl>
    <w:lvl w:ilvl="3">
      <w:start w:val="1"/>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1.%2.%3.%4.%5"/>
      <w:lvlJc w:val="left"/>
      <w:pPr>
        <w:ind w:left="110" w:hanging="944"/>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272" w:hanging="944"/>
      </w:pPr>
      <w:rPr>
        <w:rFonts w:hint="default"/>
        <w:lang w:val="en-US" w:eastAsia="en-US" w:bidi="ar-SA"/>
      </w:rPr>
    </w:lvl>
    <w:lvl w:ilvl="6">
      <w:numFmt w:val="bullet"/>
      <w:lvlText w:val="•"/>
      <w:lvlJc w:val="left"/>
      <w:pPr>
        <w:ind w:left="6303" w:hanging="944"/>
      </w:pPr>
      <w:rPr>
        <w:rFonts w:hint="default"/>
        <w:lang w:val="en-US" w:eastAsia="en-US" w:bidi="ar-SA"/>
      </w:rPr>
    </w:lvl>
    <w:lvl w:ilvl="7">
      <w:numFmt w:val="bullet"/>
      <w:lvlText w:val="•"/>
      <w:lvlJc w:val="left"/>
      <w:pPr>
        <w:ind w:left="7333" w:hanging="944"/>
      </w:pPr>
      <w:rPr>
        <w:rFonts w:hint="default"/>
        <w:lang w:val="en-US" w:eastAsia="en-US" w:bidi="ar-SA"/>
      </w:rPr>
    </w:lvl>
    <w:lvl w:ilvl="8">
      <w:numFmt w:val="bullet"/>
      <w:lvlText w:val="•"/>
      <w:lvlJc w:val="left"/>
      <w:pPr>
        <w:ind w:left="8364" w:hanging="944"/>
      </w:pPr>
      <w:rPr>
        <w:rFonts w:hint="default"/>
        <w:lang w:val="en-US" w:eastAsia="en-US" w:bidi="ar-SA"/>
      </w:rPr>
    </w:lvl>
  </w:abstractNum>
  <w:abstractNum w:abstractNumId="15" w15:restartNumberingAfterBreak="0">
    <w:nsid w:val="61774CD4"/>
    <w:multiLevelType w:val="multilevel"/>
    <w:tmpl w:val="3DD2ED04"/>
    <w:lvl w:ilvl="0">
      <w:start w:val="3"/>
      <w:numFmt w:val="decimal"/>
      <w:lvlText w:val="%1"/>
      <w:lvlJc w:val="left"/>
      <w:pPr>
        <w:ind w:left="110" w:hanging="755"/>
      </w:pPr>
      <w:rPr>
        <w:rFonts w:hint="default"/>
        <w:lang w:val="en-US" w:eastAsia="en-US" w:bidi="ar-SA"/>
      </w:rPr>
    </w:lvl>
    <w:lvl w:ilvl="1">
      <w:start w:val="1"/>
      <w:numFmt w:val="decimal"/>
      <w:lvlText w:val="%1.%2"/>
      <w:lvlJc w:val="left"/>
      <w:pPr>
        <w:ind w:left="110" w:hanging="755"/>
      </w:pPr>
      <w:rPr>
        <w:rFonts w:hint="default"/>
        <w:lang w:val="en-US" w:eastAsia="en-US" w:bidi="ar-SA"/>
      </w:rPr>
    </w:lvl>
    <w:lvl w:ilvl="2">
      <w:start w:val="1"/>
      <w:numFmt w:val="decimal"/>
      <w:lvlText w:val="%1.%2.%3"/>
      <w:lvlJc w:val="left"/>
      <w:pPr>
        <w:ind w:left="110" w:hanging="755"/>
      </w:pPr>
      <w:rPr>
        <w:rFonts w:hint="default"/>
        <w:lang w:val="en-US" w:eastAsia="en-US" w:bidi="ar-SA"/>
      </w:rPr>
    </w:lvl>
    <w:lvl w:ilvl="3">
      <w:start w:val="5"/>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1.%2.%3.%4.%5"/>
      <w:lvlJc w:val="left"/>
      <w:pPr>
        <w:ind w:left="110" w:hanging="944"/>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272" w:hanging="944"/>
      </w:pPr>
      <w:rPr>
        <w:rFonts w:hint="default"/>
        <w:lang w:val="en-US" w:eastAsia="en-US" w:bidi="ar-SA"/>
      </w:rPr>
    </w:lvl>
    <w:lvl w:ilvl="6">
      <w:numFmt w:val="bullet"/>
      <w:lvlText w:val="•"/>
      <w:lvlJc w:val="left"/>
      <w:pPr>
        <w:ind w:left="6303" w:hanging="944"/>
      </w:pPr>
      <w:rPr>
        <w:rFonts w:hint="default"/>
        <w:lang w:val="en-US" w:eastAsia="en-US" w:bidi="ar-SA"/>
      </w:rPr>
    </w:lvl>
    <w:lvl w:ilvl="7">
      <w:numFmt w:val="bullet"/>
      <w:lvlText w:val="•"/>
      <w:lvlJc w:val="left"/>
      <w:pPr>
        <w:ind w:left="7333" w:hanging="944"/>
      </w:pPr>
      <w:rPr>
        <w:rFonts w:hint="default"/>
        <w:lang w:val="en-US" w:eastAsia="en-US" w:bidi="ar-SA"/>
      </w:rPr>
    </w:lvl>
    <w:lvl w:ilvl="8">
      <w:numFmt w:val="bullet"/>
      <w:lvlText w:val="•"/>
      <w:lvlJc w:val="left"/>
      <w:pPr>
        <w:ind w:left="8364" w:hanging="944"/>
      </w:pPr>
      <w:rPr>
        <w:rFonts w:hint="default"/>
        <w:lang w:val="en-US" w:eastAsia="en-US" w:bidi="ar-SA"/>
      </w:rPr>
    </w:lvl>
  </w:abstractNum>
  <w:abstractNum w:abstractNumId="16" w15:restartNumberingAfterBreak="0">
    <w:nsid w:val="75E47B38"/>
    <w:multiLevelType w:val="hybridMultilevel"/>
    <w:tmpl w:val="DCC06462"/>
    <w:lvl w:ilvl="0" w:tplc="720C914E">
      <w:start w:val="1"/>
      <w:numFmt w:val="decimal"/>
      <w:lvlText w:val="%1)"/>
      <w:lvlJc w:val="left"/>
      <w:pPr>
        <w:ind w:left="110" w:hanging="267"/>
      </w:pPr>
      <w:rPr>
        <w:rFonts w:ascii="Cambria" w:eastAsia="Cambria" w:hAnsi="Cambria" w:cs="Cambria" w:hint="default"/>
        <w:b w:val="0"/>
        <w:bCs w:val="0"/>
        <w:i w:val="0"/>
        <w:iCs w:val="0"/>
        <w:spacing w:val="-1"/>
        <w:w w:val="98"/>
        <w:sz w:val="22"/>
        <w:szCs w:val="22"/>
        <w:lang w:val="en-US" w:eastAsia="en-US" w:bidi="ar-SA"/>
      </w:rPr>
    </w:lvl>
    <w:lvl w:ilvl="1" w:tplc="D8EC4F68">
      <w:numFmt w:val="bullet"/>
      <w:lvlText w:val="•"/>
      <w:lvlJc w:val="left"/>
      <w:pPr>
        <w:ind w:left="1150" w:hanging="267"/>
      </w:pPr>
      <w:rPr>
        <w:rFonts w:hint="default"/>
        <w:lang w:val="en-US" w:eastAsia="en-US" w:bidi="ar-SA"/>
      </w:rPr>
    </w:lvl>
    <w:lvl w:ilvl="2" w:tplc="BF5A8182">
      <w:numFmt w:val="bullet"/>
      <w:lvlText w:val="•"/>
      <w:lvlJc w:val="left"/>
      <w:pPr>
        <w:ind w:left="2181" w:hanging="267"/>
      </w:pPr>
      <w:rPr>
        <w:rFonts w:hint="default"/>
        <w:lang w:val="en-US" w:eastAsia="en-US" w:bidi="ar-SA"/>
      </w:rPr>
    </w:lvl>
    <w:lvl w:ilvl="3" w:tplc="C9E4BA5A">
      <w:numFmt w:val="bullet"/>
      <w:lvlText w:val="•"/>
      <w:lvlJc w:val="left"/>
      <w:pPr>
        <w:ind w:left="3211" w:hanging="267"/>
      </w:pPr>
      <w:rPr>
        <w:rFonts w:hint="default"/>
        <w:lang w:val="en-US" w:eastAsia="en-US" w:bidi="ar-SA"/>
      </w:rPr>
    </w:lvl>
    <w:lvl w:ilvl="4" w:tplc="8FA058DC">
      <w:numFmt w:val="bullet"/>
      <w:lvlText w:val="•"/>
      <w:lvlJc w:val="left"/>
      <w:pPr>
        <w:ind w:left="4242" w:hanging="267"/>
      </w:pPr>
      <w:rPr>
        <w:rFonts w:hint="default"/>
        <w:lang w:val="en-US" w:eastAsia="en-US" w:bidi="ar-SA"/>
      </w:rPr>
    </w:lvl>
    <w:lvl w:ilvl="5" w:tplc="652CC102">
      <w:numFmt w:val="bullet"/>
      <w:lvlText w:val="•"/>
      <w:lvlJc w:val="left"/>
      <w:pPr>
        <w:ind w:left="5272" w:hanging="267"/>
      </w:pPr>
      <w:rPr>
        <w:rFonts w:hint="default"/>
        <w:lang w:val="en-US" w:eastAsia="en-US" w:bidi="ar-SA"/>
      </w:rPr>
    </w:lvl>
    <w:lvl w:ilvl="6" w:tplc="1F288510">
      <w:numFmt w:val="bullet"/>
      <w:lvlText w:val="•"/>
      <w:lvlJc w:val="left"/>
      <w:pPr>
        <w:ind w:left="6303" w:hanging="267"/>
      </w:pPr>
      <w:rPr>
        <w:rFonts w:hint="default"/>
        <w:lang w:val="en-US" w:eastAsia="en-US" w:bidi="ar-SA"/>
      </w:rPr>
    </w:lvl>
    <w:lvl w:ilvl="7" w:tplc="1644A3D6">
      <w:numFmt w:val="bullet"/>
      <w:lvlText w:val="•"/>
      <w:lvlJc w:val="left"/>
      <w:pPr>
        <w:ind w:left="7333" w:hanging="267"/>
      </w:pPr>
      <w:rPr>
        <w:rFonts w:hint="default"/>
        <w:lang w:val="en-US" w:eastAsia="en-US" w:bidi="ar-SA"/>
      </w:rPr>
    </w:lvl>
    <w:lvl w:ilvl="8" w:tplc="B882CB54">
      <w:numFmt w:val="bullet"/>
      <w:lvlText w:val="•"/>
      <w:lvlJc w:val="left"/>
      <w:pPr>
        <w:ind w:left="8364" w:hanging="267"/>
      </w:pPr>
      <w:rPr>
        <w:rFonts w:hint="default"/>
        <w:lang w:val="en-US" w:eastAsia="en-US" w:bidi="ar-SA"/>
      </w:rPr>
    </w:lvl>
  </w:abstractNum>
  <w:abstractNum w:abstractNumId="17" w15:restartNumberingAfterBreak="0">
    <w:nsid w:val="78A52407"/>
    <w:multiLevelType w:val="hybridMultilevel"/>
    <w:tmpl w:val="D6B8E066"/>
    <w:lvl w:ilvl="0" w:tplc="22A6AF8E">
      <w:start w:val="1"/>
      <w:numFmt w:val="decimal"/>
      <w:lvlText w:val="%1)"/>
      <w:lvlJc w:val="left"/>
      <w:pPr>
        <w:ind w:left="376" w:hanging="267"/>
      </w:pPr>
      <w:rPr>
        <w:rFonts w:ascii="Cambria" w:eastAsia="Cambria" w:hAnsi="Cambria" w:cs="Cambria" w:hint="default"/>
        <w:b w:val="0"/>
        <w:bCs w:val="0"/>
        <w:i w:val="0"/>
        <w:iCs w:val="0"/>
        <w:spacing w:val="-1"/>
        <w:w w:val="98"/>
        <w:sz w:val="22"/>
        <w:szCs w:val="22"/>
        <w:lang w:val="en-US" w:eastAsia="en-US" w:bidi="ar-SA"/>
      </w:rPr>
    </w:lvl>
    <w:lvl w:ilvl="1" w:tplc="4F84FC2E">
      <w:numFmt w:val="bullet"/>
      <w:lvlText w:val="•"/>
      <w:lvlJc w:val="left"/>
      <w:pPr>
        <w:ind w:left="1384" w:hanging="267"/>
      </w:pPr>
      <w:rPr>
        <w:rFonts w:hint="default"/>
        <w:lang w:val="en-US" w:eastAsia="en-US" w:bidi="ar-SA"/>
      </w:rPr>
    </w:lvl>
    <w:lvl w:ilvl="2" w:tplc="FAB218DE">
      <w:numFmt w:val="bullet"/>
      <w:lvlText w:val="•"/>
      <w:lvlJc w:val="left"/>
      <w:pPr>
        <w:ind w:left="2389" w:hanging="267"/>
      </w:pPr>
      <w:rPr>
        <w:rFonts w:hint="default"/>
        <w:lang w:val="en-US" w:eastAsia="en-US" w:bidi="ar-SA"/>
      </w:rPr>
    </w:lvl>
    <w:lvl w:ilvl="3" w:tplc="6A50E9BA">
      <w:numFmt w:val="bullet"/>
      <w:lvlText w:val="•"/>
      <w:lvlJc w:val="left"/>
      <w:pPr>
        <w:ind w:left="3393" w:hanging="267"/>
      </w:pPr>
      <w:rPr>
        <w:rFonts w:hint="default"/>
        <w:lang w:val="en-US" w:eastAsia="en-US" w:bidi="ar-SA"/>
      </w:rPr>
    </w:lvl>
    <w:lvl w:ilvl="4" w:tplc="13063D1C">
      <w:numFmt w:val="bullet"/>
      <w:lvlText w:val="•"/>
      <w:lvlJc w:val="left"/>
      <w:pPr>
        <w:ind w:left="4398" w:hanging="267"/>
      </w:pPr>
      <w:rPr>
        <w:rFonts w:hint="default"/>
        <w:lang w:val="en-US" w:eastAsia="en-US" w:bidi="ar-SA"/>
      </w:rPr>
    </w:lvl>
    <w:lvl w:ilvl="5" w:tplc="CD32AF7C">
      <w:numFmt w:val="bullet"/>
      <w:lvlText w:val="•"/>
      <w:lvlJc w:val="left"/>
      <w:pPr>
        <w:ind w:left="5402" w:hanging="267"/>
      </w:pPr>
      <w:rPr>
        <w:rFonts w:hint="default"/>
        <w:lang w:val="en-US" w:eastAsia="en-US" w:bidi="ar-SA"/>
      </w:rPr>
    </w:lvl>
    <w:lvl w:ilvl="6" w:tplc="B83C8E08">
      <w:numFmt w:val="bullet"/>
      <w:lvlText w:val="•"/>
      <w:lvlJc w:val="left"/>
      <w:pPr>
        <w:ind w:left="6407" w:hanging="267"/>
      </w:pPr>
      <w:rPr>
        <w:rFonts w:hint="default"/>
        <w:lang w:val="en-US" w:eastAsia="en-US" w:bidi="ar-SA"/>
      </w:rPr>
    </w:lvl>
    <w:lvl w:ilvl="7" w:tplc="40DCB902">
      <w:numFmt w:val="bullet"/>
      <w:lvlText w:val="•"/>
      <w:lvlJc w:val="left"/>
      <w:pPr>
        <w:ind w:left="7411" w:hanging="267"/>
      </w:pPr>
      <w:rPr>
        <w:rFonts w:hint="default"/>
        <w:lang w:val="en-US" w:eastAsia="en-US" w:bidi="ar-SA"/>
      </w:rPr>
    </w:lvl>
    <w:lvl w:ilvl="8" w:tplc="FBD49BA8">
      <w:numFmt w:val="bullet"/>
      <w:lvlText w:val="•"/>
      <w:lvlJc w:val="left"/>
      <w:pPr>
        <w:ind w:left="8416" w:hanging="267"/>
      </w:pPr>
      <w:rPr>
        <w:rFonts w:hint="default"/>
        <w:lang w:val="en-US" w:eastAsia="en-US" w:bidi="ar-SA"/>
      </w:rPr>
    </w:lvl>
  </w:abstractNum>
  <w:abstractNum w:abstractNumId="18" w15:restartNumberingAfterBreak="0">
    <w:nsid w:val="7D1C680E"/>
    <w:multiLevelType w:val="multilevel"/>
    <w:tmpl w:val="760081FC"/>
    <w:lvl w:ilvl="0">
      <w:start w:val="1"/>
      <w:numFmt w:val="decimal"/>
      <w:lvlText w:val="%1"/>
      <w:lvlJc w:val="left"/>
      <w:pPr>
        <w:ind w:left="1053" w:hanging="944"/>
      </w:pPr>
      <w:rPr>
        <w:rFonts w:hint="default"/>
        <w:lang w:val="en-US" w:eastAsia="en-US" w:bidi="ar-SA"/>
      </w:rPr>
    </w:lvl>
    <w:lvl w:ilvl="1">
      <w:start w:val="4"/>
      <w:numFmt w:val="decimal"/>
      <w:lvlText w:val="%1.%2"/>
      <w:lvlJc w:val="left"/>
      <w:pPr>
        <w:ind w:left="1053" w:hanging="944"/>
      </w:pPr>
      <w:rPr>
        <w:rFonts w:hint="default"/>
        <w:lang w:val="en-US" w:eastAsia="en-US" w:bidi="ar-SA"/>
      </w:rPr>
    </w:lvl>
    <w:lvl w:ilvl="2">
      <w:start w:val="3"/>
      <w:numFmt w:val="decimal"/>
      <w:lvlText w:val="%1.%2.%3"/>
      <w:lvlJc w:val="left"/>
      <w:pPr>
        <w:ind w:left="1053" w:hanging="944"/>
      </w:pPr>
      <w:rPr>
        <w:rFonts w:hint="default"/>
        <w:lang w:val="en-US" w:eastAsia="en-US" w:bidi="ar-SA"/>
      </w:rPr>
    </w:lvl>
    <w:lvl w:ilvl="3">
      <w:start w:val="2"/>
      <w:numFmt w:val="decimal"/>
      <w:lvlText w:val="%1.%2.%3.%4"/>
      <w:lvlJc w:val="left"/>
      <w:pPr>
        <w:ind w:left="1053" w:hanging="944"/>
      </w:pPr>
      <w:rPr>
        <w:rFonts w:hint="default"/>
        <w:lang w:val="en-US" w:eastAsia="en-US" w:bidi="ar-SA"/>
      </w:rPr>
    </w:lvl>
    <w:lvl w:ilvl="4">
      <w:start w:val="1"/>
      <w:numFmt w:val="decimal"/>
      <w:lvlText w:val="%1.%2.%3.%4.%5"/>
      <w:lvlJc w:val="left"/>
      <w:pPr>
        <w:ind w:left="1053" w:hanging="944"/>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742" w:hanging="944"/>
      </w:pPr>
      <w:rPr>
        <w:rFonts w:hint="default"/>
        <w:lang w:val="en-US" w:eastAsia="en-US" w:bidi="ar-SA"/>
      </w:rPr>
    </w:lvl>
    <w:lvl w:ilvl="6">
      <w:numFmt w:val="bullet"/>
      <w:lvlText w:val="•"/>
      <w:lvlJc w:val="left"/>
      <w:pPr>
        <w:ind w:left="6679" w:hanging="944"/>
      </w:pPr>
      <w:rPr>
        <w:rFonts w:hint="default"/>
        <w:lang w:val="en-US" w:eastAsia="en-US" w:bidi="ar-SA"/>
      </w:rPr>
    </w:lvl>
    <w:lvl w:ilvl="7">
      <w:numFmt w:val="bullet"/>
      <w:lvlText w:val="•"/>
      <w:lvlJc w:val="left"/>
      <w:pPr>
        <w:ind w:left="7615" w:hanging="944"/>
      </w:pPr>
      <w:rPr>
        <w:rFonts w:hint="default"/>
        <w:lang w:val="en-US" w:eastAsia="en-US" w:bidi="ar-SA"/>
      </w:rPr>
    </w:lvl>
    <w:lvl w:ilvl="8">
      <w:numFmt w:val="bullet"/>
      <w:lvlText w:val="•"/>
      <w:lvlJc w:val="left"/>
      <w:pPr>
        <w:ind w:left="8552" w:hanging="944"/>
      </w:pPr>
      <w:rPr>
        <w:rFonts w:hint="default"/>
        <w:lang w:val="en-US" w:eastAsia="en-US" w:bidi="ar-SA"/>
      </w:rPr>
    </w:lvl>
  </w:abstractNum>
  <w:abstractNum w:abstractNumId="19" w15:restartNumberingAfterBreak="0">
    <w:nsid w:val="7EA67A19"/>
    <w:multiLevelType w:val="multilevel"/>
    <w:tmpl w:val="A5F64268"/>
    <w:lvl w:ilvl="0">
      <w:start w:val="1"/>
      <w:numFmt w:val="decimal"/>
      <w:lvlText w:val="%1"/>
      <w:lvlJc w:val="left"/>
      <w:pPr>
        <w:ind w:left="110" w:hanging="755"/>
      </w:pPr>
      <w:rPr>
        <w:rFonts w:hint="default"/>
        <w:lang w:val="en-US" w:eastAsia="en-US" w:bidi="ar-SA"/>
      </w:rPr>
    </w:lvl>
    <w:lvl w:ilvl="1">
      <w:start w:val="2"/>
      <w:numFmt w:val="decimal"/>
      <w:lvlText w:val="%1.%2"/>
      <w:lvlJc w:val="left"/>
      <w:pPr>
        <w:ind w:left="110" w:hanging="755"/>
      </w:pPr>
      <w:rPr>
        <w:rFonts w:hint="default"/>
        <w:lang w:val="en-US" w:eastAsia="en-US" w:bidi="ar-SA"/>
      </w:rPr>
    </w:lvl>
    <w:lvl w:ilvl="2">
      <w:start w:val="1"/>
      <w:numFmt w:val="decimal"/>
      <w:lvlText w:val="%1.%2.%3"/>
      <w:lvlJc w:val="left"/>
      <w:pPr>
        <w:ind w:left="110" w:hanging="755"/>
      </w:pPr>
      <w:rPr>
        <w:rFonts w:hint="default"/>
        <w:lang w:val="en-US" w:eastAsia="en-US" w:bidi="ar-SA"/>
      </w:rPr>
    </w:lvl>
    <w:lvl w:ilvl="3">
      <w:start w:val="1"/>
      <w:numFmt w:val="decimal"/>
      <w:lvlText w:val="%1.%2.%3.%4"/>
      <w:lvlJc w:val="left"/>
      <w:pPr>
        <w:ind w:left="110" w:hanging="755"/>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4242" w:hanging="755"/>
      </w:pPr>
      <w:rPr>
        <w:rFonts w:hint="default"/>
        <w:lang w:val="en-US" w:eastAsia="en-US" w:bidi="ar-SA"/>
      </w:rPr>
    </w:lvl>
    <w:lvl w:ilvl="5">
      <w:numFmt w:val="bullet"/>
      <w:lvlText w:val="•"/>
      <w:lvlJc w:val="left"/>
      <w:pPr>
        <w:ind w:left="5272" w:hanging="755"/>
      </w:pPr>
      <w:rPr>
        <w:rFonts w:hint="default"/>
        <w:lang w:val="en-US" w:eastAsia="en-US" w:bidi="ar-SA"/>
      </w:rPr>
    </w:lvl>
    <w:lvl w:ilvl="6">
      <w:numFmt w:val="bullet"/>
      <w:lvlText w:val="•"/>
      <w:lvlJc w:val="left"/>
      <w:pPr>
        <w:ind w:left="6303" w:hanging="755"/>
      </w:pPr>
      <w:rPr>
        <w:rFonts w:hint="default"/>
        <w:lang w:val="en-US" w:eastAsia="en-US" w:bidi="ar-SA"/>
      </w:rPr>
    </w:lvl>
    <w:lvl w:ilvl="7">
      <w:numFmt w:val="bullet"/>
      <w:lvlText w:val="•"/>
      <w:lvlJc w:val="left"/>
      <w:pPr>
        <w:ind w:left="7333" w:hanging="755"/>
      </w:pPr>
      <w:rPr>
        <w:rFonts w:hint="default"/>
        <w:lang w:val="en-US" w:eastAsia="en-US" w:bidi="ar-SA"/>
      </w:rPr>
    </w:lvl>
    <w:lvl w:ilvl="8">
      <w:numFmt w:val="bullet"/>
      <w:lvlText w:val="•"/>
      <w:lvlJc w:val="left"/>
      <w:pPr>
        <w:ind w:left="8364" w:hanging="755"/>
      </w:pPr>
      <w:rPr>
        <w:rFonts w:hint="default"/>
        <w:lang w:val="en-US" w:eastAsia="en-US" w:bidi="ar-SA"/>
      </w:rPr>
    </w:lvl>
  </w:abstractNum>
  <w:num w:numId="1" w16cid:durableId="573583746">
    <w:abstractNumId w:val="13"/>
  </w:num>
  <w:num w:numId="2" w16cid:durableId="1945267241">
    <w:abstractNumId w:val="6"/>
  </w:num>
  <w:num w:numId="3" w16cid:durableId="741296811">
    <w:abstractNumId w:val="1"/>
  </w:num>
  <w:num w:numId="4" w16cid:durableId="954601816">
    <w:abstractNumId w:val="5"/>
  </w:num>
  <w:num w:numId="5" w16cid:durableId="593436792">
    <w:abstractNumId w:val="2"/>
  </w:num>
  <w:num w:numId="6" w16cid:durableId="1454865774">
    <w:abstractNumId w:val="4"/>
  </w:num>
  <w:num w:numId="7" w16cid:durableId="998536745">
    <w:abstractNumId w:val="8"/>
  </w:num>
  <w:num w:numId="8" w16cid:durableId="1483742141">
    <w:abstractNumId w:val="0"/>
  </w:num>
  <w:num w:numId="9" w16cid:durableId="1536623889">
    <w:abstractNumId w:val="12"/>
  </w:num>
  <w:num w:numId="10" w16cid:durableId="273832111">
    <w:abstractNumId w:val="15"/>
  </w:num>
  <w:num w:numId="11" w16cid:durableId="62223459">
    <w:abstractNumId w:val="14"/>
  </w:num>
  <w:num w:numId="12" w16cid:durableId="945890303">
    <w:abstractNumId w:val="9"/>
  </w:num>
  <w:num w:numId="13" w16cid:durableId="960302727">
    <w:abstractNumId w:val="18"/>
  </w:num>
  <w:num w:numId="14" w16cid:durableId="89544406">
    <w:abstractNumId w:val="17"/>
  </w:num>
  <w:num w:numId="15" w16cid:durableId="459348683">
    <w:abstractNumId w:val="3"/>
  </w:num>
  <w:num w:numId="16" w16cid:durableId="542450143">
    <w:abstractNumId w:val="10"/>
  </w:num>
  <w:num w:numId="17" w16cid:durableId="567620122">
    <w:abstractNumId w:val="16"/>
  </w:num>
  <w:num w:numId="18" w16cid:durableId="1017274846">
    <w:abstractNumId w:val="19"/>
  </w:num>
  <w:num w:numId="19" w16cid:durableId="1030835935">
    <w:abstractNumId w:val="7"/>
  </w:num>
  <w:num w:numId="20" w16cid:durableId="16655947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9F"/>
    <w:rsid w:val="00167E2F"/>
    <w:rsid w:val="00257032"/>
    <w:rsid w:val="002B1757"/>
    <w:rsid w:val="002C6AA3"/>
    <w:rsid w:val="00354826"/>
    <w:rsid w:val="00356B26"/>
    <w:rsid w:val="0036629C"/>
    <w:rsid w:val="003B2455"/>
    <w:rsid w:val="004D1BDA"/>
    <w:rsid w:val="004E2EF6"/>
    <w:rsid w:val="004E759F"/>
    <w:rsid w:val="004F776F"/>
    <w:rsid w:val="00527D08"/>
    <w:rsid w:val="00535AEA"/>
    <w:rsid w:val="00554FB1"/>
    <w:rsid w:val="00560A08"/>
    <w:rsid w:val="00584543"/>
    <w:rsid w:val="005C60AF"/>
    <w:rsid w:val="00673E2E"/>
    <w:rsid w:val="006B79AB"/>
    <w:rsid w:val="006C5CBF"/>
    <w:rsid w:val="00706002"/>
    <w:rsid w:val="00712ABB"/>
    <w:rsid w:val="007477B1"/>
    <w:rsid w:val="00755B2B"/>
    <w:rsid w:val="00775370"/>
    <w:rsid w:val="00792008"/>
    <w:rsid w:val="007C5B4B"/>
    <w:rsid w:val="0085712C"/>
    <w:rsid w:val="00880099"/>
    <w:rsid w:val="00893F99"/>
    <w:rsid w:val="008B5932"/>
    <w:rsid w:val="008C2E35"/>
    <w:rsid w:val="009024D5"/>
    <w:rsid w:val="00905A7B"/>
    <w:rsid w:val="0091647B"/>
    <w:rsid w:val="00931000"/>
    <w:rsid w:val="00942417"/>
    <w:rsid w:val="00947599"/>
    <w:rsid w:val="00992CA7"/>
    <w:rsid w:val="009E4835"/>
    <w:rsid w:val="00A76038"/>
    <w:rsid w:val="00AA430D"/>
    <w:rsid w:val="00B6049B"/>
    <w:rsid w:val="00B815D3"/>
    <w:rsid w:val="00B944B8"/>
    <w:rsid w:val="00B94A14"/>
    <w:rsid w:val="00BB63C5"/>
    <w:rsid w:val="00BE4DAD"/>
    <w:rsid w:val="00C1268C"/>
    <w:rsid w:val="00C84B9D"/>
    <w:rsid w:val="00CA101F"/>
    <w:rsid w:val="00CB0425"/>
    <w:rsid w:val="00CF26BC"/>
    <w:rsid w:val="00D33944"/>
    <w:rsid w:val="00D77DBD"/>
    <w:rsid w:val="00DD6C90"/>
    <w:rsid w:val="00E75F5A"/>
    <w:rsid w:val="00ED72DA"/>
    <w:rsid w:val="00F55FA5"/>
    <w:rsid w:val="00FB7E26"/>
    <w:rsid w:val="00FE59EC"/>
    <w:rsid w:val="14B7DABF"/>
    <w:rsid w:val="1B1E7123"/>
    <w:rsid w:val="2C56F103"/>
    <w:rsid w:val="53E4A977"/>
    <w:rsid w:val="58A8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CEA3"/>
  <w15:chartTrackingRefBased/>
  <w15:docId w15:val="{55F0DF1F-7F08-423A-B7BF-57FC44F9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59F"/>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link w:val="Heading1Char"/>
    <w:uiPriority w:val="9"/>
    <w:qFormat/>
    <w:rsid w:val="004E759F"/>
    <w:pPr>
      <w:ind w:left="110"/>
      <w:outlineLvl w:val="0"/>
    </w:pPr>
    <w:rPr>
      <w:rFonts w:ascii="Bookman Old Style" w:eastAsia="Bookman Old Style" w:hAnsi="Bookman Old Style" w:cs="Bookman Old Style"/>
      <w:sz w:val="33"/>
      <w:szCs w:val="33"/>
    </w:rPr>
  </w:style>
  <w:style w:type="paragraph" w:styleId="Heading2">
    <w:name w:val="heading 2"/>
    <w:basedOn w:val="Normal"/>
    <w:link w:val="Heading2Char"/>
    <w:uiPriority w:val="9"/>
    <w:unhideWhenUsed/>
    <w:qFormat/>
    <w:rsid w:val="004E759F"/>
    <w:pPr>
      <w:ind w:left="351" w:hanging="241"/>
      <w:outlineLvl w:val="1"/>
    </w:pPr>
    <w:rPr>
      <w:rFonts w:ascii="Bookman Old Style" w:eastAsia="Bookman Old Style" w:hAnsi="Bookman Old Style" w:cs="Bookman Old Style"/>
      <w:sz w:val="25"/>
      <w:szCs w:val="25"/>
    </w:rPr>
  </w:style>
  <w:style w:type="paragraph" w:styleId="Heading3">
    <w:name w:val="heading 3"/>
    <w:basedOn w:val="Normal"/>
    <w:link w:val="Heading3Char"/>
    <w:uiPriority w:val="9"/>
    <w:unhideWhenUsed/>
    <w:qFormat/>
    <w:rsid w:val="004E759F"/>
    <w:pPr>
      <w:ind w:left="110"/>
      <w:outlineLvl w:val="2"/>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59F"/>
    <w:rPr>
      <w:rFonts w:ascii="Bookman Old Style" w:eastAsia="Bookman Old Style" w:hAnsi="Bookman Old Style" w:cs="Bookman Old Style"/>
      <w:kern w:val="0"/>
      <w:sz w:val="33"/>
      <w:szCs w:val="33"/>
      <w14:ligatures w14:val="none"/>
    </w:rPr>
  </w:style>
  <w:style w:type="character" w:customStyle="1" w:styleId="Heading2Char">
    <w:name w:val="Heading 2 Char"/>
    <w:basedOn w:val="DefaultParagraphFont"/>
    <w:link w:val="Heading2"/>
    <w:uiPriority w:val="9"/>
    <w:rsid w:val="004E759F"/>
    <w:rPr>
      <w:rFonts w:ascii="Bookman Old Style" w:eastAsia="Bookman Old Style" w:hAnsi="Bookman Old Style" w:cs="Bookman Old Style"/>
      <w:kern w:val="0"/>
      <w:sz w:val="25"/>
      <w:szCs w:val="25"/>
      <w14:ligatures w14:val="none"/>
    </w:rPr>
  </w:style>
  <w:style w:type="character" w:customStyle="1" w:styleId="Heading3Char">
    <w:name w:val="Heading 3 Char"/>
    <w:basedOn w:val="DefaultParagraphFont"/>
    <w:link w:val="Heading3"/>
    <w:uiPriority w:val="9"/>
    <w:rsid w:val="004E759F"/>
    <w:rPr>
      <w:rFonts w:ascii="Bookman Old Style" w:eastAsia="Bookman Old Style" w:hAnsi="Bookman Old Style" w:cs="Bookman Old Style"/>
      <w:kern w:val="0"/>
      <w:sz w:val="25"/>
      <w:szCs w:val="25"/>
      <w14:ligatures w14:val="none"/>
    </w:rPr>
  </w:style>
  <w:style w:type="paragraph" w:styleId="BodyText">
    <w:name w:val="Body Text"/>
    <w:basedOn w:val="Normal"/>
    <w:link w:val="BodyTextChar"/>
    <w:uiPriority w:val="1"/>
    <w:qFormat/>
    <w:rsid w:val="004E759F"/>
  </w:style>
  <w:style w:type="character" w:customStyle="1" w:styleId="BodyTextChar">
    <w:name w:val="Body Text Char"/>
    <w:basedOn w:val="DefaultParagraphFont"/>
    <w:link w:val="BodyText"/>
    <w:uiPriority w:val="1"/>
    <w:rsid w:val="004E759F"/>
    <w:rPr>
      <w:rFonts w:ascii="Cambria" w:eastAsia="Cambria" w:hAnsi="Cambria" w:cs="Cambria"/>
      <w:kern w:val="0"/>
      <w14:ligatures w14:val="none"/>
    </w:rPr>
  </w:style>
  <w:style w:type="paragraph" w:styleId="Title">
    <w:name w:val="Title"/>
    <w:basedOn w:val="Normal"/>
    <w:link w:val="TitleChar"/>
    <w:uiPriority w:val="10"/>
    <w:qFormat/>
    <w:rsid w:val="004E759F"/>
    <w:pPr>
      <w:spacing w:before="83"/>
      <w:ind w:left="110"/>
    </w:pPr>
    <w:rPr>
      <w:rFonts w:ascii="Bookman Old Style" w:eastAsia="Bookman Old Style" w:hAnsi="Bookman Old Style" w:cs="Bookman Old Style"/>
      <w:sz w:val="44"/>
      <w:szCs w:val="44"/>
    </w:rPr>
  </w:style>
  <w:style w:type="character" w:customStyle="1" w:styleId="TitleChar">
    <w:name w:val="Title Char"/>
    <w:basedOn w:val="DefaultParagraphFont"/>
    <w:link w:val="Title"/>
    <w:uiPriority w:val="10"/>
    <w:rsid w:val="004E759F"/>
    <w:rPr>
      <w:rFonts w:ascii="Bookman Old Style" w:eastAsia="Bookman Old Style" w:hAnsi="Bookman Old Style" w:cs="Bookman Old Style"/>
      <w:kern w:val="0"/>
      <w:sz w:val="44"/>
      <w:szCs w:val="44"/>
      <w14:ligatures w14:val="none"/>
    </w:rPr>
  </w:style>
  <w:style w:type="paragraph" w:styleId="ListParagraph">
    <w:name w:val="List Paragraph"/>
    <w:basedOn w:val="Normal"/>
    <w:uiPriority w:val="1"/>
    <w:qFormat/>
    <w:rsid w:val="004E759F"/>
    <w:pPr>
      <w:ind w:left="110"/>
    </w:pPr>
  </w:style>
  <w:style w:type="paragraph" w:customStyle="1" w:styleId="TableParagraph">
    <w:name w:val="Table Paragraph"/>
    <w:basedOn w:val="Normal"/>
    <w:uiPriority w:val="1"/>
    <w:qFormat/>
    <w:rsid w:val="004E759F"/>
  </w:style>
  <w:style w:type="paragraph" w:styleId="Revision">
    <w:name w:val="Revision"/>
    <w:hidden/>
    <w:uiPriority w:val="99"/>
    <w:semiHidden/>
    <w:rsid w:val="00A76038"/>
    <w:pPr>
      <w:spacing w:after="0" w:line="240" w:lineRule="auto"/>
    </w:pPr>
    <w:rPr>
      <w:rFonts w:ascii="Cambria" w:eastAsia="Cambria" w:hAnsi="Cambria" w:cs="Cambria"/>
      <w:kern w:val="0"/>
      <w14:ligatures w14:val="none"/>
    </w:rPr>
  </w:style>
  <w:style w:type="character" w:styleId="CommentReference">
    <w:name w:val="annotation reference"/>
    <w:basedOn w:val="DefaultParagraphFont"/>
    <w:uiPriority w:val="99"/>
    <w:semiHidden/>
    <w:unhideWhenUsed/>
    <w:rsid w:val="00E75F5A"/>
    <w:rPr>
      <w:sz w:val="16"/>
      <w:szCs w:val="16"/>
    </w:rPr>
  </w:style>
  <w:style w:type="paragraph" w:styleId="CommentText">
    <w:name w:val="annotation text"/>
    <w:basedOn w:val="Normal"/>
    <w:link w:val="CommentTextChar"/>
    <w:uiPriority w:val="99"/>
    <w:unhideWhenUsed/>
    <w:rsid w:val="00E75F5A"/>
    <w:rPr>
      <w:sz w:val="20"/>
      <w:szCs w:val="20"/>
    </w:rPr>
  </w:style>
  <w:style w:type="character" w:customStyle="1" w:styleId="CommentTextChar">
    <w:name w:val="Comment Text Char"/>
    <w:basedOn w:val="DefaultParagraphFont"/>
    <w:link w:val="CommentText"/>
    <w:uiPriority w:val="99"/>
    <w:rsid w:val="00E75F5A"/>
    <w:rPr>
      <w:rFonts w:ascii="Cambria" w:eastAsia="Cambria" w:hAnsi="Cambria" w:cs="Cambri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75F5A"/>
    <w:rPr>
      <w:b/>
      <w:bCs/>
    </w:rPr>
  </w:style>
  <w:style w:type="character" w:customStyle="1" w:styleId="CommentSubjectChar">
    <w:name w:val="Comment Subject Char"/>
    <w:basedOn w:val="CommentTextChar"/>
    <w:link w:val="CommentSubject"/>
    <w:uiPriority w:val="99"/>
    <w:semiHidden/>
    <w:rsid w:val="00E75F5A"/>
    <w:rPr>
      <w:rFonts w:ascii="Cambria" w:eastAsia="Cambria" w:hAnsi="Cambria" w:cs="Cambria"/>
      <w:b/>
      <w:bCs/>
      <w:kern w:val="0"/>
      <w:sz w:val="20"/>
      <w:szCs w:val="20"/>
      <w14:ligatures w14:val="none"/>
    </w:rPr>
  </w:style>
  <w:style w:type="character" w:styleId="Hyperlink">
    <w:name w:val="Hyperlink"/>
    <w:basedOn w:val="DefaultParagraphFont"/>
    <w:uiPriority w:val="99"/>
    <w:unhideWhenUsed/>
    <w:rsid w:val="00584543"/>
    <w:rPr>
      <w:color w:val="0563C1" w:themeColor="hyperlink"/>
      <w:u w:val="single"/>
    </w:rPr>
  </w:style>
  <w:style w:type="character" w:styleId="UnresolvedMention">
    <w:name w:val="Unresolved Mention"/>
    <w:basedOn w:val="DefaultParagraphFont"/>
    <w:uiPriority w:val="99"/>
    <w:semiHidden/>
    <w:unhideWhenUsed/>
    <w:rsid w:val="00584543"/>
    <w:rPr>
      <w:color w:val="605E5C"/>
      <w:shd w:val="clear" w:color="auto" w:fill="E1DFDD"/>
    </w:rPr>
  </w:style>
  <w:style w:type="character" w:styleId="FollowedHyperlink">
    <w:name w:val="FollowedHyperlink"/>
    <w:basedOn w:val="DefaultParagraphFont"/>
    <w:uiPriority w:val="99"/>
    <w:semiHidden/>
    <w:unhideWhenUsed/>
    <w:rsid w:val="00F5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far/part-15" TargetMode="External"/><Relationship Id="rId18" Type="http://schemas.openxmlformats.org/officeDocument/2006/relationships/hyperlink" Target="https://www.acquisition.gov/far/part-2" TargetMode="External"/><Relationship Id="rId26" Type="http://schemas.openxmlformats.org/officeDocument/2006/relationships/hyperlink" Target="https://www.acquisition.gov/far/part-2" TargetMode="External"/><Relationship Id="rId39" Type="http://schemas.openxmlformats.org/officeDocument/2006/relationships/theme" Target="theme/theme1.xml"/><Relationship Id="rId21" Type="http://schemas.openxmlformats.org/officeDocument/2006/relationships/hyperlink" Target="https://www.acquisition.gov/far/part-2" TargetMode="External"/><Relationship Id="rId34" Type="http://schemas.openxmlformats.org/officeDocument/2006/relationships/hyperlink" Target="https://usaf.dps.mil/sites/AFCC/AQCP/KnowledgeCenter/SitePages/DAFFARS-Templates.aspx" TargetMode="External"/><Relationship Id="rId7" Type="http://schemas.openxmlformats.org/officeDocument/2006/relationships/webSettings" Target="webSettings.xml"/><Relationship Id="rId12" Type="http://schemas.openxmlformats.org/officeDocument/2006/relationships/hyperlink" Target="https://www.acquisition.gov/far/part-15" TargetMode="External"/><Relationship Id="rId17" Type="http://schemas.openxmlformats.org/officeDocument/2006/relationships/hyperlink" Target="https://www.acquisition.gov/far/part-2" TargetMode="External"/><Relationship Id="rId25" Type="http://schemas.openxmlformats.org/officeDocument/2006/relationships/hyperlink" Target="https://www.acquisition.gov/far/part-15" TargetMode="External"/><Relationship Id="rId33" Type="http://schemas.openxmlformats.org/officeDocument/2006/relationships/hyperlink" Target="https://usaf.dps.mil/sites/AFCC/AQCP/KnowledgeCenter/SitePages/DAFFARS-Templates.aspx"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acquisition.gov/far/part-2" TargetMode="External"/><Relationship Id="rId20" Type="http://schemas.openxmlformats.org/officeDocument/2006/relationships/hyperlink" Target="https://www.acquisition.gov/far/part-2" TargetMode="External"/><Relationship Id="rId29" Type="http://schemas.openxmlformats.org/officeDocument/2006/relationships/hyperlink" Target="https://www.acquisition.gov/far/part-3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s://www.acquisition.gov/far/part-15" TargetMode="External"/><Relationship Id="rId32" Type="http://schemas.openxmlformats.org/officeDocument/2006/relationships/hyperlink" Target="https://usaf.dps.mil/sites/AFCC/AQCP/KnowledgeCenter/SitePages/DAFFARS-Templates.aspx"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acquisition.gov/dfars/part-212-acquisition-commercial-products-and-commercial-services" TargetMode="External"/><Relationship Id="rId23" Type="http://schemas.openxmlformats.org/officeDocument/2006/relationships/hyperlink" Target="https://www.acquisition.gov/far/part-2" TargetMode="External"/><Relationship Id="rId28" Type="http://schemas.openxmlformats.org/officeDocument/2006/relationships/hyperlink" Target="https://www.acquisition.gov/far/part-32" TargetMode="External"/><Relationship Id="rId36" Type="http://schemas.openxmlformats.org/officeDocument/2006/relationships/hyperlink" Target="https://usaf.dps.mil/sites/AFCC/AQCP/KnowledgeCenter/SitePages/DAFFARS-Templates.aspx" TargetMode="External"/><Relationship Id="rId10" Type="http://schemas.microsoft.com/office/2016/09/relationships/commentsIds" Target="commentsIds.xml"/><Relationship Id="rId19" Type="http://schemas.openxmlformats.org/officeDocument/2006/relationships/hyperlink" Target="https://www.acquisition.gov/far/part-15" TargetMode="External"/><Relationship Id="rId31" Type="http://schemas.openxmlformats.org/officeDocument/2006/relationships/hyperlink" Target="https://www.acquisition.gov/far/part-42"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acquisition.gov/far/part-15" TargetMode="External"/><Relationship Id="rId22" Type="http://schemas.openxmlformats.org/officeDocument/2006/relationships/hyperlink" Target="https://www.acquisition.gov/far/part-15" TargetMode="External"/><Relationship Id="rId27" Type="http://schemas.openxmlformats.org/officeDocument/2006/relationships/hyperlink" Target="https://www.dau.edu/tools/dod-sole-source-streamlining-toolbox" TargetMode="External"/><Relationship Id="rId30" Type="http://schemas.openxmlformats.org/officeDocument/2006/relationships/hyperlink" Target="https://www.acquisition.gov/far/part-42" TargetMode="External"/><Relationship Id="rId35" Type="http://schemas.openxmlformats.org/officeDocument/2006/relationships/hyperlink" Target="https://www.acquisition.gov/daffars/part-5315-contracting-negotiation" TargetMode="External"/><Relationship Id="rId8" Type="http://schemas.openxmlformats.org/officeDocument/2006/relationships/comments" Target="comment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082913-AB04-4E8A-9F23-CFC461C1A021}">
  <ds:schemaRefs>
    <ds:schemaRef ds:uri="http://schemas.microsoft.com/sharepoint/v3/contenttype/forms"/>
  </ds:schemaRefs>
</ds:datastoreItem>
</file>

<file path=customXml/itemProps2.xml><?xml version="1.0" encoding="utf-8"?>
<ds:datastoreItem xmlns:ds="http://schemas.openxmlformats.org/officeDocument/2006/customXml" ds:itemID="{4A3134EF-88F3-4F31-935E-65F041127963}">
  <ds:schemaRefs>
    <ds:schemaRef ds:uri="http://schemas.openxmlformats.org/package/2006/metadata/core-properties"/>
    <ds:schemaRef ds:uri="c7b28551-714a-466d-aef6-d2c6ef9e9028"/>
    <ds:schemaRef ds:uri="http://www.w3.org/XML/1998/namespace"/>
    <ds:schemaRef ds:uri="http://schemas.microsoft.com/office/2006/documentManagement/types"/>
    <ds:schemaRef ds:uri="http://purl.org/dc/elements/1.1/"/>
    <ds:schemaRef ds:uri="494a06ad-f065-438e-b0c5-3c8ee8c1fb4f"/>
    <ds:schemaRef ds:uri="http://schemas.microsoft.com/office/infopath/2007/PartnerControl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0F90EADC-2796-4FCB-8C18-C6CB80651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2</TotalTime>
  <Pages>8</Pages>
  <Words>3652</Words>
  <Characters>20822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24426</CharactersWithSpaces>
  <SharedDoc>false</SharedDoc>
  <HLinks>
    <vt:vector size="210" baseType="variant">
      <vt:variant>
        <vt:i4>5242886</vt:i4>
      </vt:variant>
      <vt:variant>
        <vt:i4>105</vt:i4>
      </vt:variant>
      <vt:variant>
        <vt:i4>0</vt:i4>
      </vt:variant>
      <vt:variant>
        <vt:i4>5</vt:i4>
      </vt:variant>
      <vt:variant>
        <vt:lpwstr>https://usaf.dps.mil/sites/AFCC/AQCP/KnowledgeCenter/SitePages/DAFFARS-Templates.aspx</vt:lpwstr>
      </vt:variant>
      <vt:variant>
        <vt:lpwstr/>
      </vt:variant>
      <vt:variant>
        <vt:i4>3080291</vt:i4>
      </vt:variant>
      <vt:variant>
        <vt:i4>102</vt:i4>
      </vt:variant>
      <vt:variant>
        <vt:i4>0</vt:i4>
      </vt:variant>
      <vt:variant>
        <vt:i4>5</vt:i4>
      </vt:variant>
      <vt:variant>
        <vt:lpwstr>https://www.acquisition.gov/daffars/part-5315-contracting-negotiation</vt:lpwstr>
      </vt:variant>
      <vt:variant>
        <vt:lpwstr>DAFFARS_5315_404-1-90</vt:lpwstr>
      </vt:variant>
      <vt:variant>
        <vt:i4>3080291</vt:i4>
      </vt:variant>
      <vt:variant>
        <vt:i4>96</vt:i4>
      </vt:variant>
      <vt:variant>
        <vt:i4>0</vt:i4>
      </vt:variant>
      <vt:variant>
        <vt:i4>5</vt:i4>
      </vt:variant>
      <vt:variant>
        <vt:lpwstr>https://www.acquisition.gov/daffars/part-5315-contracting-negotiation</vt:lpwstr>
      </vt:variant>
      <vt:variant>
        <vt:lpwstr>DAFFARS_5315_404_1_90</vt:lpwstr>
      </vt:variant>
      <vt:variant>
        <vt:i4>5242886</vt:i4>
      </vt:variant>
      <vt:variant>
        <vt:i4>93</vt:i4>
      </vt:variant>
      <vt:variant>
        <vt:i4>0</vt:i4>
      </vt:variant>
      <vt:variant>
        <vt:i4>5</vt:i4>
      </vt:variant>
      <vt:variant>
        <vt:lpwstr>https://usaf.dps.mil/sites/AFCC/AQCP/KnowledgeCenter/SitePages/DAFFARS-Templates.aspx</vt:lpwstr>
      </vt:variant>
      <vt:variant>
        <vt:lpwstr/>
      </vt:variant>
      <vt:variant>
        <vt:i4>5242886</vt:i4>
      </vt:variant>
      <vt:variant>
        <vt:i4>90</vt:i4>
      </vt:variant>
      <vt:variant>
        <vt:i4>0</vt:i4>
      </vt:variant>
      <vt:variant>
        <vt:i4>5</vt:i4>
      </vt:variant>
      <vt:variant>
        <vt:lpwstr>https://usaf.dps.mil/sites/AFCC/AQCP/KnowledgeCenter/SitePages/DAFFARS-Templates.aspx</vt:lpwstr>
      </vt:variant>
      <vt:variant>
        <vt:lpwstr/>
      </vt:variant>
      <vt:variant>
        <vt:i4>5242886</vt:i4>
      </vt:variant>
      <vt:variant>
        <vt:i4>87</vt:i4>
      </vt:variant>
      <vt:variant>
        <vt:i4>0</vt:i4>
      </vt:variant>
      <vt:variant>
        <vt:i4>5</vt:i4>
      </vt:variant>
      <vt:variant>
        <vt:lpwstr>https://usaf.dps.mil/sites/AFCC/AQCP/KnowledgeCenter/SitePages/DAFFARS-Templates.aspx</vt:lpwstr>
      </vt:variant>
      <vt:variant>
        <vt:lpwstr/>
      </vt:variant>
      <vt:variant>
        <vt:i4>3080291</vt:i4>
      </vt:variant>
      <vt:variant>
        <vt:i4>84</vt:i4>
      </vt:variant>
      <vt:variant>
        <vt:i4>0</vt:i4>
      </vt:variant>
      <vt:variant>
        <vt:i4>5</vt:i4>
      </vt:variant>
      <vt:variant>
        <vt:lpwstr>https://www.acquisition.gov/daffars/part-5315-contracting-negotiation</vt:lpwstr>
      </vt:variant>
      <vt:variant>
        <vt:lpwstr>DAFFARS_5315_404-1-90</vt:lpwstr>
      </vt:variant>
      <vt:variant>
        <vt:i4>3080291</vt:i4>
      </vt:variant>
      <vt:variant>
        <vt:i4>81</vt:i4>
      </vt:variant>
      <vt:variant>
        <vt:i4>0</vt:i4>
      </vt:variant>
      <vt:variant>
        <vt:i4>5</vt:i4>
      </vt:variant>
      <vt:variant>
        <vt:lpwstr>https://www.acquisition.gov/daffars/part-5315-contracting-negotiation</vt:lpwstr>
      </vt:variant>
      <vt:variant>
        <vt:lpwstr>DAFFARS_5315_404-1-90</vt:lpwstr>
      </vt:variant>
      <vt:variant>
        <vt:i4>3801143</vt:i4>
      </vt:variant>
      <vt:variant>
        <vt:i4>78</vt:i4>
      </vt:variant>
      <vt:variant>
        <vt:i4>0</vt:i4>
      </vt:variant>
      <vt:variant>
        <vt:i4>5</vt:i4>
      </vt:variant>
      <vt:variant>
        <vt:lpwstr>https://www.acquisition.gov/far/part-42</vt:lpwstr>
      </vt:variant>
      <vt:variant>
        <vt:lpwstr>FAR_42_1503</vt:lpwstr>
      </vt:variant>
      <vt:variant>
        <vt:i4>3801143</vt:i4>
      </vt:variant>
      <vt:variant>
        <vt:i4>75</vt:i4>
      </vt:variant>
      <vt:variant>
        <vt:i4>0</vt:i4>
      </vt:variant>
      <vt:variant>
        <vt:i4>5</vt:i4>
      </vt:variant>
      <vt:variant>
        <vt:lpwstr>https://www.acquisition.gov/far/part-42</vt:lpwstr>
      </vt:variant>
      <vt:variant>
        <vt:lpwstr>FAR_42_1503</vt:lpwstr>
      </vt:variant>
      <vt:variant>
        <vt:i4>786538</vt:i4>
      </vt:variant>
      <vt:variant>
        <vt:i4>72</vt:i4>
      </vt:variant>
      <vt:variant>
        <vt:i4>0</vt:i4>
      </vt:variant>
      <vt:variant>
        <vt:i4>5</vt:i4>
      </vt:variant>
      <vt:variant>
        <vt:lpwstr>https://www.acquisition.gov/far/part-32</vt:lpwstr>
      </vt:variant>
      <vt:variant>
        <vt:lpwstr>FAR_32_503_6</vt:lpwstr>
      </vt:variant>
      <vt:variant>
        <vt:i4>786538</vt:i4>
      </vt:variant>
      <vt:variant>
        <vt:i4>69</vt:i4>
      </vt:variant>
      <vt:variant>
        <vt:i4>0</vt:i4>
      </vt:variant>
      <vt:variant>
        <vt:i4>5</vt:i4>
      </vt:variant>
      <vt:variant>
        <vt:lpwstr>https://www.acquisition.gov/far/part-32</vt:lpwstr>
      </vt:variant>
      <vt:variant>
        <vt:lpwstr>FAR_32_503_6</vt:lpwstr>
      </vt:variant>
      <vt:variant>
        <vt:i4>7995438</vt:i4>
      </vt:variant>
      <vt:variant>
        <vt:i4>66</vt:i4>
      </vt:variant>
      <vt:variant>
        <vt:i4>0</vt:i4>
      </vt:variant>
      <vt:variant>
        <vt:i4>5</vt:i4>
      </vt:variant>
      <vt:variant>
        <vt:lpwstr>https://www.dau.edu/tools/dod-sole-source-streamlining-toolbox</vt:lpwstr>
      </vt:variant>
      <vt:variant>
        <vt:lpwstr/>
      </vt:variant>
      <vt:variant>
        <vt:i4>6291562</vt:i4>
      </vt:variant>
      <vt:variant>
        <vt:i4>63</vt:i4>
      </vt:variant>
      <vt:variant>
        <vt:i4>0</vt:i4>
      </vt:variant>
      <vt:variant>
        <vt:i4>5</vt:i4>
      </vt:variant>
      <vt:variant>
        <vt:lpwstr>https://www.acquisition.gov/far/part-2</vt:lpwstr>
      </vt:variant>
      <vt:variant>
        <vt:lpwstr>FAR_2_101</vt:lpwstr>
      </vt:variant>
      <vt:variant>
        <vt:i4>589928</vt:i4>
      </vt:variant>
      <vt:variant>
        <vt:i4>60</vt:i4>
      </vt:variant>
      <vt:variant>
        <vt:i4>0</vt:i4>
      </vt:variant>
      <vt:variant>
        <vt:i4>5</vt:i4>
      </vt:variant>
      <vt:variant>
        <vt:lpwstr>https://www.acquisition.gov/far/part-15</vt:lpwstr>
      </vt:variant>
      <vt:variant>
        <vt:lpwstr>FAR_15_406_2</vt:lpwstr>
      </vt:variant>
      <vt:variant>
        <vt:i4>655464</vt:i4>
      </vt:variant>
      <vt:variant>
        <vt:i4>57</vt:i4>
      </vt:variant>
      <vt:variant>
        <vt:i4>0</vt:i4>
      </vt:variant>
      <vt:variant>
        <vt:i4>5</vt:i4>
      </vt:variant>
      <vt:variant>
        <vt:lpwstr>https://www.acquisition.gov/far/part-15</vt:lpwstr>
      </vt:variant>
      <vt:variant>
        <vt:lpwstr>FAR_15_404_3</vt:lpwstr>
      </vt:variant>
      <vt:variant>
        <vt:i4>6291562</vt:i4>
      </vt:variant>
      <vt:variant>
        <vt:i4>54</vt:i4>
      </vt:variant>
      <vt:variant>
        <vt:i4>0</vt:i4>
      </vt:variant>
      <vt:variant>
        <vt:i4>5</vt:i4>
      </vt:variant>
      <vt:variant>
        <vt:lpwstr>https://www.acquisition.gov/far/part-2</vt:lpwstr>
      </vt:variant>
      <vt:variant>
        <vt:lpwstr>FAR_2_101</vt:lpwstr>
      </vt:variant>
      <vt:variant>
        <vt:i4>655464</vt:i4>
      </vt:variant>
      <vt:variant>
        <vt:i4>51</vt:i4>
      </vt:variant>
      <vt:variant>
        <vt:i4>0</vt:i4>
      </vt:variant>
      <vt:variant>
        <vt:i4>5</vt:i4>
      </vt:variant>
      <vt:variant>
        <vt:lpwstr>https://www.acquisition.gov/far/part-15</vt:lpwstr>
      </vt:variant>
      <vt:variant>
        <vt:lpwstr>FAR_15_403_4</vt:lpwstr>
      </vt:variant>
      <vt:variant>
        <vt:i4>6291562</vt:i4>
      </vt:variant>
      <vt:variant>
        <vt:i4>48</vt:i4>
      </vt:variant>
      <vt:variant>
        <vt:i4>0</vt:i4>
      </vt:variant>
      <vt:variant>
        <vt:i4>5</vt:i4>
      </vt:variant>
      <vt:variant>
        <vt:lpwstr>https://www.acquisition.gov/far/part-2</vt:lpwstr>
      </vt:variant>
      <vt:variant>
        <vt:lpwstr>FAR_2_101</vt:lpwstr>
      </vt:variant>
      <vt:variant>
        <vt:i4>6291562</vt:i4>
      </vt:variant>
      <vt:variant>
        <vt:i4>45</vt:i4>
      </vt:variant>
      <vt:variant>
        <vt:i4>0</vt:i4>
      </vt:variant>
      <vt:variant>
        <vt:i4>5</vt:i4>
      </vt:variant>
      <vt:variant>
        <vt:lpwstr>https://www.acquisition.gov/far/part-2</vt:lpwstr>
      </vt:variant>
      <vt:variant>
        <vt:lpwstr>FAR_2_101</vt:lpwstr>
      </vt:variant>
      <vt:variant>
        <vt:i4>983144</vt:i4>
      </vt:variant>
      <vt:variant>
        <vt:i4>42</vt:i4>
      </vt:variant>
      <vt:variant>
        <vt:i4>0</vt:i4>
      </vt:variant>
      <vt:variant>
        <vt:i4>5</vt:i4>
      </vt:variant>
      <vt:variant>
        <vt:lpwstr>https://www.acquisition.gov/far/part-15</vt:lpwstr>
      </vt:variant>
      <vt:variant>
        <vt:lpwstr>FAR_15_403_1</vt:lpwstr>
      </vt:variant>
      <vt:variant>
        <vt:i4>6291562</vt:i4>
      </vt:variant>
      <vt:variant>
        <vt:i4>39</vt:i4>
      </vt:variant>
      <vt:variant>
        <vt:i4>0</vt:i4>
      </vt:variant>
      <vt:variant>
        <vt:i4>5</vt:i4>
      </vt:variant>
      <vt:variant>
        <vt:lpwstr>https://www.acquisition.gov/far/part-2</vt:lpwstr>
      </vt:variant>
      <vt:variant>
        <vt:lpwstr>FAR_2_101</vt:lpwstr>
      </vt:variant>
      <vt:variant>
        <vt:i4>6291562</vt:i4>
      </vt:variant>
      <vt:variant>
        <vt:i4>36</vt:i4>
      </vt:variant>
      <vt:variant>
        <vt:i4>0</vt:i4>
      </vt:variant>
      <vt:variant>
        <vt:i4>5</vt:i4>
      </vt:variant>
      <vt:variant>
        <vt:lpwstr>https://www.acquisition.gov/far/part-2</vt:lpwstr>
      </vt:variant>
      <vt:variant>
        <vt:lpwstr>FAR_2_101</vt:lpwstr>
      </vt:variant>
      <vt:variant>
        <vt:i4>6291562</vt:i4>
      </vt:variant>
      <vt:variant>
        <vt:i4>33</vt:i4>
      </vt:variant>
      <vt:variant>
        <vt:i4>0</vt:i4>
      </vt:variant>
      <vt:variant>
        <vt:i4>5</vt:i4>
      </vt:variant>
      <vt:variant>
        <vt:lpwstr>https://www.acquisition.gov/far/part-2</vt:lpwstr>
      </vt:variant>
      <vt:variant>
        <vt:lpwstr>FAR_2_101</vt:lpwstr>
      </vt:variant>
      <vt:variant>
        <vt:i4>327786</vt:i4>
      </vt:variant>
      <vt:variant>
        <vt:i4>30</vt:i4>
      </vt:variant>
      <vt:variant>
        <vt:i4>0</vt:i4>
      </vt:variant>
      <vt:variant>
        <vt:i4>5</vt:i4>
      </vt:variant>
      <vt:variant>
        <vt:lpwstr>https://www.acquisition.gov/dfars/part-212-acquisition-commercial-products-and-commercial-services</vt:lpwstr>
      </vt:variant>
      <vt:variant>
        <vt:lpwstr>DFARS_212.102</vt:lpwstr>
      </vt:variant>
      <vt:variant>
        <vt:i4>983144</vt:i4>
      </vt:variant>
      <vt:variant>
        <vt:i4>27</vt:i4>
      </vt:variant>
      <vt:variant>
        <vt:i4>0</vt:i4>
      </vt:variant>
      <vt:variant>
        <vt:i4>5</vt:i4>
      </vt:variant>
      <vt:variant>
        <vt:lpwstr>https://www.acquisition.gov/far/part-15</vt:lpwstr>
      </vt:variant>
      <vt:variant>
        <vt:lpwstr>FAR_15_403_1</vt:lpwstr>
      </vt:variant>
      <vt:variant>
        <vt:i4>3014680</vt:i4>
      </vt:variant>
      <vt:variant>
        <vt:i4>24</vt:i4>
      </vt:variant>
      <vt:variant>
        <vt:i4>0</vt:i4>
      </vt:variant>
      <vt:variant>
        <vt:i4>5</vt:i4>
      </vt:variant>
      <vt:variant>
        <vt:lpwstr>https://www.acquisition.gov/dfars/part-252-solicitation-provisions-and-contract-clauses</vt:lpwstr>
      </vt:variant>
      <vt:variant>
        <vt:lpwstr>DFARS_252.215-7009</vt:lpwstr>
      </vt:variant>
      <vt:variant>
        <vt:i4>3473463</vt:i4>
      </vt:variant>
      <vt:variant>
        <vt:i4>21</vt:i4>
      </vt:variant>
      <vt:variant>
        <vt:i4>0</vt:i4>
      </vt:variant>
      <vt:variant>
        <vt:i4>5</vt:i4>
      </vt:variant>
      <vt:variant>
        <vt:lpwstr>https://www.acquisition.gov/far/part-15</vt:lpwstr>
      </vt:variant>
      <vt:variant>
        <vt:lpwstr>FAR_15_408</vt:lpwstr>
      </vt:variant>
      <vt:variant>
        <vt:i4>3014680</vt:i4>
      </vt:variant>
      <vt:variant>
        <vt:i4>18</vt:i4>
      </vt:variant>
      <vt:variant>
        <vt:i4>0</vt:i4>
      </vt:variant>
      <vt:variant>
        <vt:i4>5</vt:i4>
      </vt:variant>
      <vt:variant>
        <vt:lpwstr>https://www.acquisition.gov/dfars/part-252-solicitation-provisions-and-contract-clauses</vt:lpwstr>
      </vt:variant>
      <vt:variant>
        <vt:lpwstr>DFARS_252.215-7009</vt:lpwstr>
      </vt:variant>
      <vt:variant>
        <vt:i4>983144</vt:i4>
      </vt:variant>
      <vt:variant>
        <vt:i4>15</vt:i4>
      </vt:variant>
      <vt:variant>
        <vt:i4>0</vt:i4>
      </vt:variant>
      <vt:variant>
        <vt:i4>5</vt:i4>
      </vt:variant>
      <vt:variant>
        <vt:lpwstr>https://www.acquisition.gov/far/part-15</vt:lpwstr>
      </vt:variant>
      <vt:variant>
        <vt:lpwstr>FAR_15_403_1</vt:lpwstr>
      </vt:variant>
      <vt:variant>
        <vt:i4>3014680</vt:i4>
      </vt:variant>
      <vt:variant>
        <vt:i4>12</vt:i4>
      </vt:variant>
      <vt:variant>
        <vt:i4>0</vt:i4>
      </vt:variant>
      <vt:variant>
        <vt:i4>5</vt:i4>
      </vt:variant>
      <vt:variant>
        <vt:lpwstr>https://www.acquisition.gov/dfars/part-252-solicitation-provisions-and-contract-clauses</vt:lpwstr>
      </vt:variant>
      <vt:variant>
        <vt:lpwstr>DFARS_252.215-7009</vt:lpwstr>
      </vt:variant>
      <vt:variant>
        <vt:i4>2228305</vt:i4>
      </vt:variant>
      <vt:variant>
        <vt:i4>9</vt:i4>
      </vt:variant>
      <vt:variant>
        <vt:i4>0</vt:i4>
      </vt:variant>
      <vt:variant>
        <vt:i4>5</vt:i4>
      </vt:variant>
      <vt:variant>
        <vt:lpwstr/>
      </vt:variant>
      <vt:variant>
        <vt:lpwstr>_bookmark0</vt:lpwstr>
      </vt:variant>
      <vt:variant>
        <vt:i4>2228305</vt:i4>
      </vt:variant>
      <vt:variant>
        <vt:i4>6</vt:i4>
      </vt:variant>
      <vt:variant>
        <vt:i4>0</vt:i4>
      </vt:variant>
      <vt:variant>
        <vt:i4>5</vt:i4>
      </vt:variant>
      <vt:variant>
        <vt:lpwstr/>
      </vt:variant>
      <vt:variant>
        <vt:lpwstr>_bookmark0</vt:lpwstr>
      </vt:variant>
      <vt:variant>
        <vt:i4>2228305</vt:i4>
      </vt:variant>
      <vt:variant>
        <vt:i4>3</vt:i4>
      </vt:variant>
      <vt:variant>
        <vt:i4>0</vt:i4>
      </vt:variant>
      <vt:variant>
        <vt:i4>5</vt:i4>
      </vt:variant>
      <vt:variant>
        <vt:lpwstr/>
      </vt:variant>
      <vt:variant>
        <vt:lpwstr>_bookmark0</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ROSSI, AMANDA M CIV USAF HAF SAF/AQCP</cp:lastModifiedBy>
  <cp:revision>3</cp:revision>
  <dcterms:created xsi:type="dcterms:W3CDTF">2024-05-16T17:49:00Z</dcterms:created>
  <dcterms:modified xsi:type="dcterms:W3CDTF">2024-05-17T19:36:00Z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0x0101005F6CB6657789CA4CA815033C79B9E083</vt:lpwstr>
  </property>
  <property fmtid="{D5CDD505-2E9C-101B-9397-08002B2CF9AE}" pid="3" name="MediaServiceImageTags">
    <vt:lpwstr/>
  </property>
  <property fmtid="{D5CDD505-2E9C-101B-9397-08002B2CF9AE}" pid="4" name="Order">
    <vt:r8>900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