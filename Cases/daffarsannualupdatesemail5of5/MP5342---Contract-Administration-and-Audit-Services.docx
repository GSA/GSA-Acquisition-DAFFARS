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156C" w14:textId="77777777" w:rsidR="00CE0536" w:rsidRDefault="00B04886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6"/>
        </w:rPr>
        <w:t>MP5342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>-Contract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Administration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 xml:space="preserve">Audit </w:t>
      </w:r>
      <w:r>
        <w:rPr>
          <w:b/>
          <w:spacing w:val="-2"/>
        </w:rPr>
        <w:t>Services</w:t>
      </w:r>
    </w:p>
    <w:p w14:paraId="735CC45F" w14:textId="77777777" w:rsidR="00CE0536" w:rsidRDefault="00CE0536">
      <w:pPr>
        <w:pStyle w:val="BodyText"/>
        <w:spacing w:before="5"/>
        <w:rPr>
          <w:rFonts w:ascii="Bookman Old Style"/>
          <w:b/>
          <w:sz w:val="44"/>
        </w:rPr>
      </w:pPr>
    </w:p>
    <w:commentRangeStart w:id="1"/>
    <w:p w14:paraId="4ACEBAAB" w14:textId="36297019" w:rsidR="007178EB" w:rsidRDefault="007178EB" w:rsidP="007178EB">
      <w:pPr>
        <w:pStyle w:val="p"/>
        <w:shd w:val="clear" w:color="auto" w:fill="FFFFFF"/>
        <w:textAlignment w:val="baseline"/>
        <w:rPr>
          <w:ins w:id="2" w:author="ROSSI, AMANDA M CIV USAF HAF SAF/AQCP" w:date="2024-05-16T09:53:00Z"/>
          <w:rFonts w:ascii="open_sansregular" w:hAnsi="open_sansregular"/>
          <w:color w:val="000000"/>
        </w:rPr>
      </w:pPr>
      <w:ins w:id="3" w:author="ROSSI, AMANDA M CIV USAF HAF SAF/AQCP" w:date="2024-05-16T09:53:00Z">
        <w:r>
          <w:rPr>
            <w:rFonts w:ascii="open_sansregular" w:hAnsi="open_sansregular"/>
            <w:color w:val="000000"/>
          </w:rPr>
          <w:fldChar w:fldCharType="begin"/>
        </w:r>
        <w:r>
          <w:rPr>
            <w:rFonts w:ascii="open_sansregular" w:hAnsi="open_sansregular"/>
            <w:color w:val="000000"/>
          </w:rPr>
          <w:instrText>HYPERLINK "https://usaf.dps.mil/:u:/r/sites/AFCC/AQCP/KnowledgeCenter/SitePages/5342.aspx" \o "DAFFARS PART 5333 Knowledge Center" \t "_blank"</w:instrText>
        </w:r>
        <w:r>
          <w:rPr>
            <w:rFonts w:ascii="open_sansregular" w:hAnsi="open_sansregular"/>
            <w:color w:val="000000"/>
          </w:rPr>
        </w:r>
        <w:r>
          <w:rPr>
            <w:rFonts w:ascii="open_sansregular" w:hAnsi="open_sansregular"/>
            <w:color w:val="000000"/>
          </w:rPr>
          <w:fldChar w:fldCharType="separate"/>
        </w:r>
        <w:r>
          <w:rPr>
            <w:rStyle w:val="Hyperlink"/>
            <w:rFonts w:ascii="inherit" w:hAnsi="inherit"/>
            <w:bdr w:val="none" w:sz="0" w:space="0" w:color="auto" w:frame="1"/>
          </w:rPr>
          <w:t>DAFFARS PART 53</w:t>
        </w:r>
        <w:r>
          <w:rPr>
            <w:rStyle w:val="Hyperlink"/>
            <w:rFonts w:ascii="inherit" w:hAnsi="inherit"/>
            <w:bdr w:val="none" w:sz="0" w:space="0" w:color="auto" w:frame="1"/>
          </w:rPr>
          <w:t>42</w:t>
        </w:r>
        <w:r>
          <w:rPr>
            <w:rStyle w:val="Hyperlink"/>
            <w:rFonts w:ascii="inherit" w:hAnsi="inherit"/>
            <w:bdr w:val="none" w:sz="0" w:space="0" w:color="auto" w:frame="1"/>
          </w:rPr>
          <w:t xml:space="preserve"> Knowledge Center</w:t>
        </w:r>
        <w:r>
          <w:rPr>
            <w:rFonts w:ascii="open_sansregular" w:hAnsi="open_sansregular"/>
            <w:color w:val="000000"/>
          </w:rPr>
          <w:fldChar w:fldCharType="end"/>
        </w:r>
      </w:ins>
      <w:commentRangeEnd w:id="1"/>
      <w:ins w:id="4" w:author="ROSSI, AMANDA M CIV USAF HAF SAF/AQCP" w:date="2024-05-16T09:54:00Z">
        <w:r>
          <w:rPr>
            <w:rStyle w:val="CommentReference"/>
            <w:rFonts w:ascii="Cambria" w:eastAsia="Cambria" w:hAnsi="Cambria" w:cs="Cambria"/>
          </w:rPr>
          <w:commentReference w:id="1"/>
        </w:r>
      </w:ins>
    </w:p>
    <w:p w14:paraId="77DC0510" w14:textId="6937F61F" w:rsidR="007178EB" w:rsidRDefault="007178EB" w:rsidP="007178EB">
      <w:pPr>
        <w:pStyle w:val="p"/>
        <w:shd w:val="clear" w:color="auto" w:fill="FFFFFF"/>
        <w:textAlignment w:val="baseline"/>
        <w:rPr>
          <w:ins w:id="5" w:author="ROSSI, AMANDA M CIV USAF HAF SAF/AQCP" w:date="2024-05-16T09:53:00Z"/>
          <w:rFonts w:ascii="open_sansregular" w:hAnsi="open_sansregular"/>
          <w:color w:val="000000"/>
        </w:rPr>
      </w:pPr>
      <w:ins w:id="6" w:author="ROSSI, AMANDA M CIV USAF HAF SAF/AQCP" w:date="2024-05-16T09:53:00Z">
        <w:r>
          <w:rPr>
            <w:rStyle w:val="Emphasis"/>
            <w:rFonts w:ascii="inherit" w:hAnsi="inherit"/>
            <w:color w:val="000000"/>
            <w:bdr w:val="none" w:sz="0" w:space="0" w:color="auto" w:frame="1"/>
          </w:rPr>
          <w:t>Revised: June 202</w:t>
        </w:r>
        <w:r>
          <w:rPr>
            <w:rStyle w:val="Emphasis"/>
            <w:rFonts w:ascii="inherit" w:hAnsi="inherit"/>
            <w:color w:val="000000"/>
            <w:bdr w:val="none" w:sz="0" w:space="0" w:color="auto" w:frame="1"/>
          </w:rPr>
          <w:t>4</w:t>
        </w:r>
      </w:ins>
    </w:p>
    <w:p w14:paraId="223E5E45" w14:textId="77777777" w:rsidR="007178EB" w:rsidRDefault="007178EB">
      <w:pPr>
        <w:pStyle w:val="BodyText"/>
        <w:spacing w:before="5"/>
        <w:rPr>
          <w:rFonts w:ascii="Bookman Old Style"/>
          <w:b/>
          <w:sz w:val="44"/>
        </w:rPr>
      </w:pPr>
    </w:p>
    <w:p w14:paraId="48E65F2E" w14:textId="77777777" w:rsidR="00CE0536" w:rsidRDefault="007178EB">
      <w:pPr>
        <w:pStyle w:val="BodyText"/>
        <w:ind w:left="110"/>
      </w:pPr>
      <w:hyperlink w:anchor="_bookmark0" w:history="1">
        <w:r w:rsidR="00B04886">
          <w:rPr>
            <w:color w:val="27314A"/>
            <w:w w:val="105"/>
            <w:u w:val="single" w:color="27314A"/>
          </w:rPr>
          <w:t>MP5342.9</w:t>
        </w:r>
        <w:r w:rsidR="00B04886">
          <w:rPr>
            <w:color w:val="27314A"/>
            <w:spacing w:val="10"/>
            <w:w w:val="105"/>
            <w:u w:val="single" w:color="27314A"/>
          </w:rPr>
          <w:t xml:space="preserve"> </w:t>
        </w:r>
        <w:r w:rsidR="00B04886">
          <w:rPr>
            <w:color w:val="27314A"/>
            <w:w w:val="105"/>
            <w:u w:val="single" w:color="27314A"/>
          </w:rPr>
          <w:t>-</w:t>
        </w:r>
        <w:r w:rsidR="00B04886">
          <w:rPr>
            <w:color w:val="27314A"/>
            <w:spacing w:val="10"/>
            <w:w w:val="105"/>
            <w:u w:val="single" w:color="27314A"/>
          </w:rPr>
          <w:t xml:space="preserve"> </w:t>
        </w:r>
        <w:r w:rsidR="00B04886">
          <w:rPr>
            <w:color w:val="27314A"/>
            <w:spacing w:val="-2"/>
            <w:w w:val="105"/>
            <w:u w:val="single" w:color="27314A"/>
          </w:rPr>
          <w:t>BANKRUPTCY</w:t>
        </w:r>
      </w:hyperlink>
    </w:p>
    <w:p w14:paraId="48DE4C7D" w14:textId="77777777" w:rsidR="00CE0536" w:rsidRDefault="00CE0536">
      <w:pPr>
        <w:pStyle w:val="BodyText"/>
        <w:spacing w:before="9"/>
        <w:rPr>
          <w:sz w:val="15"/>
        </w:rPr>
      </w:pPr>
    </w:p>
    <w:p w14:paraId="13293D04" w14:textId="77777777" w:rsidR="00CE0536" w:rsidRDefault="007178EB">
      <w:pPr>
        <w:pStyle w:val="BodyText"/>
        <w:spacing w:before="95"/>
        <w:ind w:left="110"/>
      </w:pPr>
      <w:hyperlink w:anchor="_bookmark0" w:history="1">
        <w:r w:rsidR="00B04886">
          <w:rPr>
            <w:color w:val="27314A"/>
            <w:w w:val="105"/>
            <w:u w:val="single" w:color="27314A"/>
          </w:rPr>
          <w:t>MP5342.902</w:t>
        </w:r>
        <w:r w:rsidR="00B04886">
          <w:rPr>
            <w:color w:val="27314A"/>
            <w:spacing w:val="8"/>
            <w:w w:val="105"/>
            <w:u w:val="single" w:color="27314A"/>
          </w:rPr>
          <w:t xml:space="preserve"> </w:t>
        </w:r>
        <w:r w:rsidR="00B04886">
          <w:rPr>
            <w:color w:val="27314A"/>
            <w:w w:val="105"/>
            <w:u w:val="single" w:color="27314A"/>
          </w:rPr>
          <w:t>Bankruptcy</w:t>
        </w:r>
        <w:r w:rsidR="00B04886">
          <w:rPr>
            <w:color w:val="27314A"/>
            <w:spacing w:val="9"/>
            <w:w w:val="105"/>
            <w:u w:val="single" w:color="27314A"/>
          </w:rPr>
          <w:t xml:space="preserve"> </w:t>
        </w:r>
        <w:r w:rsidR="00B04886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3016819E" w14:textId="77777777" w:rsidR="00CE0536" w:rsidRDefault="00CE0536">
      <w:pPr>
        <w:pStyle w:val="BodyText"/>
        <w:rPr>
          <w:sz w:val="20"/>
        </w:rPr>
      </w:pPr>
    </w:p>
    <w:p w14:paraId="6A7768F5" w14:textId="77777777" w:rsidR="00CE0536" w:rsidRDefault="00CE0536">
      <w:pPr>
        <w:pStyle w:val="BodyText"/>
        <w:spacing w:before="9"/>
        <w:rPr>
          <w:sz w:val="17"/>
        </w:rPr>
      </w:pPr>
    </w:p>
    <w:p w14:paraId="020261B0" w14:textId="77777777" w:rsidR="00CE0536" w:rsidRDefault="00B04886">
      <w:pPr>
        <w:spacing w:before="98"/>
        <w:ind w:left="110"/>
        <w:rPr>
          <w:rFonts w:ascii="Bookman Old Style"/>
          <w:b/>
          <w:sz w:val="33"/>
        </w:rPr>
      </w:pPr>
      <w:r>
        <w:rPr>
          <w:rFonts w:ascii="Bookman Old Style"/>
          <w:b/>
          <w:spacing w:val="-2"/>
          <w:sz w:val="33"/>
        </w:rPr>
        <w:t>MP5342.9</w:t>
      </w:r>
      <w:r>
        <w:rPr>
          <w:rFonts w:ascii="Bookman Old Style"/>
          <w:b/>
          <w:spacing w:val="-25"/>
          <w:sz w:val="33"/>
        </w:rPr>
        <w:t xml:space="preserve"> </w:t>
      </w:r>
      <w:r>
        <w:rPr>
          <w:rFonts w:ascii="Bookman Old Style"/>
          <w:b/>
          <w:spacing w:val="-2"/>
          <w:sz w:val="33"/>
        </w:rPr>
        <w:t>-</w:t>
      </w:r>
      <w:r>
        <w:rPr>
          <w:rFonts w:ascii="Bookman Old Style"/>
          <w:b/>
          <w:spacing w:val="-24"/>
          <w:sz w:val="33"/>
        </w:rPr>
        <w:t xml:space="preserve"> </w:t>
      </w:r>
      <w:r>
        <w:rPr>
          <w:rFonts w:ascii="Bookman Old Style"/>
          <w:b/>
          <w:spacing w:val="-2"/>
          <w:sz w:val="33"/>
        </w:rPr>
        <w:t>BANKRUPTCY</w:t>
      </w:r>
    </w:p>
    <w:p w14:paraId="306A58E2" w14:textId="77777777" w:rsidR="00CE0536" w:rsidRDefault="00CE0536">
      <w:pPr>
        <w:pStyle w:val="BodyText"/>
        <w:spacing w:before="1"/>
        <w:rPr>
          <w:rFonts w:ascii="Bookman Old Style"/>
          <w:b/>
          <w:sz w:val="44"/>
        </w:rPr>
      </w:pPr>
    </w:p>
    <w:p w14:paraId="7AE09591" w14:textId="77777777" w:rsidR="00CE0536" w:rsidRDefault="00B04886">
      <w:pPr>
        <w:ind w:left="110"/>
        <w:rPr>
          <w:rFonts w:ascii="Bookman Old Style"/>
          <w:b/>
          <w:sz w:val="25"/>
        </w:rPr>
      </w:pPr>
      <w:r>
        <w:rPr>
          <w:rFonts w:ascii="Bookman Old Style"/>
          <w:b/>
          <w:sz w:val="25"/>
        </w:rPr>
        <w:t>MP5342.902</w:t>
      </w:r>
      <w:r>
        <w:rPr>
          <w:rFonts w:ascii="Bookman Old Style"/>
          <w:b/>
          <w:spacing w:val="-21"/>
          <w:sz w:val="25"/>
        </w:rPr>
        <w:t xml:space="preserve"> </w:t>
      </w:r>
      <w:r>
        <w:rPr>
          <w:rFonts w:ascii="Bookman Old Style"/>
          <w:b/>
          <w:sz w:val="25"/>
        </w:rPr>
        <w:t>Bankruptcy</w:t>
      </w:r>
      <w:r>
        <w:rPr>
          <w:rFonts w:ascii="Bookman Old Style"/>
          <w:b/>
          <w:spacing w:val="-21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Procedures</w:t>
      </w:r>
    </w:p>
    <w:p w14:paraId="14D6C6C0" w14:textId="77777777" w:rsidR="00CE0536" w:rsidRDefault="00CE0536">
      <w:pPr>
        <w:pStyle w:val="BodyText"/>
        <w:spacing w:before="4"/>
        <w:rPr>
          <w:rFonts w:ascii="Bookman Old Style"/>
          <w:b/>
          <w:sz w:val="42"/>
        </w:rPr>
      </w:pPr>
    </w:p>
    <w:p w14:paraId="0E937CF5" w14:textId="77777777" w:rsidR="00CE0536" w:rsidRDefault="00B04886">
      <w:pPr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r>
        <w:rPr>
          <w:i/>
          <w:spacing w:val="-4"/>
          <w:w w:val="110"/>
        </w:rPr>
        <w:t>2023</w:t>
      </w:r>
    </w:p>
    <w:p w14:paraId="4B2D883D" w14:textId="77777777" w:rsidR="00CE0536" w:rsidRDefault="00CE0536">
      <w:pPr>
        <w:pStyle w:val="BodyText"/>
        <w:spacing w:before="11"/>
        <w:rPr>
          <w:i/>
          <w:sz w:val="23"/>
        </w:rPr>
      </w:pPr>
    </w:p>
    <w:p w14:paraId="2CD05FB5" w14:textId="77777777" w:rsidR="00CE0536" w:rsidRDefault="00B04886">
      <w:pPr>
        <w:pStyle w:val="ListParagraph"/>
        <w:numPr>
          <w:ilvl w:val="0"/>
          <w:numId w:val="2"/>
        </w:numPr>
        <w:tabs>
          <w:tab w:val="left" w:pos="442"/>
        </w:tabs>
        <w:spacing w:line="271" w:lineRule="auto"/>
        <w:ind w:right="123" w:firstLine="0"/>
      </w:pPr>
      <w:r>
        <w:rPr>
          <w:w w:val="105"/>
        </w:rPr>
        <w:t>When an office (typically contracting, financial management, or legal) first learns of bankruptcy</w:t>
      </w:r>
      <w:r>
        <w:rPr>
          <w:spacing w:val="40"/>
          <w:w w:val="105"/>
        </w:rPr>
        <w:t xml:space="preserve"> </w:t>
      </w:r>
      <w:r>
        <w:rPr>
          <w:w w:val="105"/>
        </w:rPr>
        <w:t>proceedings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may</w:t>
      </w:r>
      <w:r>
        <w:rPr>
          <w:spacing w:val="26"/>
          <w:w w:val="105"/>
        </w:rPr>
        <w:t xml:space="preserve"> </w:t>
      </w:r>
      <w:r>
        <w:rPr>
          <w:w w:val="105"/>
        </w:rPr>
        <w:t>involve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affect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Department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Air</w:t>
      </w:r>
      <w:r>
        <w:rPr>
          <w:spacing w:val="26"/>
          <w:w w:val="105"/>
        </w:rPr>
        <w:t xml:space="preserve"> </w:t>
      </w:r>
      <w:r>
        <w:rPr>
          <w:w w:val="105"/>
        </w:rPr>
        <w:t>Force,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office</w:t>
      </w:r>
      <w:r>
        <w:rPr>
          <w:spacing w:val="26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a minimum provide notice to its supporting contracting, financial management, and legal offices. Once</w:t>
      </w:r>
      <w:r>
        <w:rPr>
          <w:spacing w:val="80"/>
          <w:w w:val="150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contracting</w:t>
      </w:r>
      <w:r>
        <w:rPr>
          <w:spacing w:val="26"/>
          <w:w w:val="105"/>
        </w:rPr>
        <w:t xml:space="preserve"> </w:t>
      </w:r>
      <w:r>
        <w:rPr>
          <w:w w:val="105"/>
        </w:rPr>
        <w:t>office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legal</w:t>
      </w:r>
      <w:r>
        <w:rPr>
          <w:spacing w:val="26"/>
          <w:w w:val="105"/>
        </w:rPr>
        <w:t xml:space="preserve"> </w:t>
      </w:r>
      <w:r>
        <w:rPr>
          <w:w w:val="105"/>
        </w:rPr>
        <w:t>office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notified,</w:t>
      </w:r>
      <w:r>
        <w:rPr>
          <w:spacing w:val="26"/>
          <w:w w:val="105"/>
        </w:rPr>
        <w:t xml:space="preserve"> </w:t>
      </w:r>
      <w:r>
        <w:rPr>
          <w:w w:val="105"/>
        </w:rPr>
        <w:t>they</w:t>
      </w:r>
      <w:r>
        <w:rPr>
          <w:spacing w:val="26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work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team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carry</w:t>
      </w:r>
      <w:r>
        <w:rPr>
          <w:spacing w:val="26"/>
          <w:w w:val="105"/>
        </w:rPr>
        <w:t xml:space="preserve"> </w:t>
      </w:r>
      <w:r>
        <w:rPr>
          <w:w w:val="105"/>
        </w:rPr>
        <w:t>out</w:t>
      </w:r>
      <w:r>
        <w:rPr>
          <w:spacing w:val="26"/>
          <w:w w:val="105"/>
        </w:rPr>
        <w:t xml:space="preserve"> </w:t>
      </w:r>
      <w:r>
        <w:rPr>
          <w:w w:val="105"/>
        </w:rPr>
        <w:t>the following responsibilities:</w:t>
      </w:r>
    </w:p>
    <w:p w14:paraId="50F46A89" w14:textId="77777777" w:rsidR="00CE0536" w:rsidRDefault="00CE0536">
      <w:pPr>
        <w:pStyle w:val="BodyText"/>
        <w:spacing w:before="2"/>
        <w:rPr>
          <w:sz w:val="21"/>
        </w:rPr>
      </w:pPr>
    </w:p>
    <w:p w14:paraId="4BA7E40F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spacing w:before="1" w:line="271" w:lineRule="auto"/>
        <w:ind w:right="155" w:firstLine="0"/>
      </w:pPr>
      <w:r>
        <w:rPr>
          <w:w w:val="105"/>
        </w:rPr>
        <w:t>The contracting office must furnish notice of the bankruptcy to any affected buying activities and</w:t>
      </w:r>
      <w:r>
        <w:rPr>
          <w:spacing w:val="80"/>
          <w:w w:val="150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Defense</w:t>
      </w:r>
      <w:r>
        <w:rPr>
          <w:spacing w:val="40"/>
          <w:w w:val="105"/>
        </w:rPr>
        <w:t xml:space="preserve"> </w:t>
      </w:r>
      <w:r>
        <w:rPr>
          <w:w w:val="105"/>
        </w:rPr>
        <w:t>Finance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Accounting</w:t>
      </w:r>
      <w:r>
        <w:rPr>
          <w:spacing w:val="40"/>
          <w:w w:val="105"/>
        </w:rPr>
        <w:t xml:space="preserve"> </w:t>
      </w:r>
      <w:r>
        <w:rPr>
          <w:w w:val="105"/>
        </w:rPr>
        <w:t>Service</w:t>
      </w:r>
      <w:r>
        <w:rPr>
          <w:spacing w:val="40"/>
          <w:w w:val="105"/>
        </w:rPr>
        <w:t xml:space="preserve"> </w:t>
      </w:r>
      <w:r>
        <w:rPr>
          <w:w w:val="105"/>
        </w:rPr>
        <w:t>Office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General</w:t>
      </w:r>
      <w:r>
        <w:rPr>
          <w:spacing w:val="40"/>
          <w:w w:val="105"/>
        </w:rPr>
        <w:t xml:space="preserve"> </w:t>
      </w:r>
      <w:r>
        <w:rPr>
          <w:w w:val="105"/>
        </w:rPr>
        <w:t>Counsel</w:t>
      </w:r>
      <w:r>
        <w:rPr>
          <w:spacing w:val="40"/>
          <w:w w:val="105"/>
        </w:rPr>
        <w:t xml:space="preserve"> </w:t>
      </w:r>
      <w:r>
        <w:rPr>
          <w:w w:val="105"/>
        </w:rPr>
        <w:t>(DFAS-HGB)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 following address:</w:t>
      </w:r>
    </w:p>
    <w:p w14:paraId="02E4E892" w14:textId="77777777" w:rsidR="00CE0536" w:rsidRDefault="00CE0536">
      <w:pPr>
        <w:pStyle w:val="BodyText"/>
        <w:spacing w:before="1"/>
        <w:rPr>
          <w:sz w:val="21"/>
        </w:rPr>
      </w:pPr>
    </w:p>
    <w:p w14:paraId="22BAE9B4" w14:textId="77777777" w:rsidR="00CE0536" w:rsidRDefault="00B04886">
      <w:pPr>
        <w:pStyle w:val="BodyText"/>
        <w:spacing w:line="501" w:lineRule="auto"/>
        <w:ind w:left="110" w:right="7707"/>
      </w:pPr>
      <w:r>
        <w:rPr>
          <w:w w:val="110"/>
        </w:rPr>
        <w:t>Office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General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Counsel </w:t>
      </w:r>
      <w:r>
        <w:rPr>
          <w:spacing w:val="-2"/>
          <w:w w:val="110"/>
        </w:rPr>
        <w:t>DFAS-HGB</w:t>
      </w:r>
    </w:p>
    <w:p w14:paraId="77A46EDD" w14:textId="77777777" w:rsidR="00CE0536" w:rsidRDefault="00B04886">
      <w:pPr>
        <w:pStyle w:val="BodyText"/>
        <w:spacing w:line="496" w:lineRule="auto"/>
        <w:ind w:left="110" w:right="6028"/>
      </w:pPr>
      <w:r>
        <w:rPr>
          <w:w w:val="105"/>
        </w:rPr>
        <w:t>Defense Finance and Accounting Service 8899 E. 56</w:t>
      </w:r>
      <w:proofErr w:type="spellStart"/>
      <w:r>
        <w:rPr>
          <w:w w:val="105"/>
          <w:position w:val="11"/>
          <w:sz w:val="12"/>
        </w:rPr>
        <w:t>th</w:t>
      </w:r>
      <w:proofErr w:type="spellEnd"/>
      <w:r>
        <w:rPr>
          <w:spacing w:val="40"/>
          <w:w w:val="105"/>
          <w:position w:val="11"/>
          <w:sz w:val="12"/>
        </w:rPr>
        <w:t xml:space="preserve"> </w:t>
      </w:r>
      <w:r>
        <w:rPr>
          <w:w w:val="105"/>
        </w:rPr>
        <w:t>Street</w:t>
      </w:r>
    </w:p>
    <w:p w14:paraId="7A3E0845" w14:textId="77777777" w:rsidR="00CE0536" w:rsidRDefault="00B04886">
      <w:pPr>
        <w:pStyle w:val="BodyText"/>
        <w:spacing w:before="3"/>
        <w:ind w:left="110"/>
      </w:pPr>
      <w:r>
        <w:rPr>
          <w:w w:val="105"/>
        </w:rPr>
        <w:t>Indianapolis,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46249-</w:t>
      </w:r>
      <w:r>
        <w:rPr>
          <w:spacing w:val="-4"/>
          <w:w w:val="105"/>
        </w:rPr>
        <w:t>0160</w:t>
      </w:r>
    </w:p>
    <w:p w14:paraId="38D0462A" w14:textId="77777777" w:rsidR="00CE0536" w:rsidRDefault="00CE0536">
      <w:pPr>
        <w:pStyle w:val="BodyText"/>
        <w:spacing w:before="10"/>
        <w:rPr>
          <w:sz w:val="23"/>
        </w:rPr>
      </w:pPr>
    </w:p>
    <w:p w14:paraId="29207FEB" w14:textId="77777777" w:rsidR="00CE0536" w:rsidRDefault="00B04886">
      <w:pPr>
        <w:pStyle w:val="BodyText"/>
        <w:spacing w:before="1" w:line="271" w:lineRule="auto"/>
        <w:ind w:left="110" w:right="214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legal</w:t>
      </w:r>
      <w:r>
        <w:rPr>
          <w:spacing w:val="18"/>
          <w:w w:val="105"/>
        </w:rPr>
        <w:t xml:space="preserve"> </w:t>
      </w:r>
      <w:r>
        <w:rPr>
          <w:w w:val="105"/>
        </w:rPr>
        <w:t>office</w:t>
      </w:r>
      <w:r>
        <w:rPr>
          <w:spacing w:val="18"/>
          <w:w w:val="105"/>
        </w:rPr>
        <w:t xml:space="preserve"> </w:t>
      </w:r>
      <w:r>
        <w:rPr>
          <w:w w:val="105"/>
        </w:rPr>
        <w:t>must</w:t>
      </w:r>
      <w:r>
        <w:rPr>
          <w:spacing w:val="18"/>
          <w:w w:val="105"/>
        </w:rPr>
        <w:t xml:space="preserve"> </w:t>
      </w:r>
      <w:r>
        <w:rPr>
          <w:w w:val="105"/>
        </w:rPr>
        <w:t>furnish</w:t>
      </w:r>
      <w:r>
        <w:rPr>
          <w:spacing w:val="18"/>
          <w:w w:val="105"/>
        </w:rPr>
        <w:t xml:space="preserve"> </w:t>
      </w:r>
      <w:r>
        <w:rPr>
          <w:w w:val="105"/>
        </w:rPr>
        <w:t>notice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Bankruptcy</w:t>
      </w:r>
      <w:r>
        <w:rPr>
          <w:spacing w:val="18"/>
          <w:w w:val="105"/>
        </w:rPr>
        <w:t xml:space="preserve"> </w:t>
      </w:r>
      <w:r>
        <w:rPr>
          <w:w w:val="105"/>
        </w:rPr>
        <w:t>Branch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Commercial</w:t>
      </w:r>
      <w:r>
        <w:rPr>
          <w:spacing w:val="18"/>
          <w:w w:val="105"/>
        </w:rPr>
        <w:t xml:space="preserve"> </w:t>
      </w:r>
      <w:r>
        <w:rPr>
          <w:w w:val="105"/>
        </w:rPr>
        <w:t>Litigation</w:t>
      </w:r>
      <w:r>
        <w:rPr>
          <w:spacing w:val="18"/>
          <w:w w:val="105"/>
        </w:rPr>
        <w:t xml:space="preserve"> </w:t>
      </w:r>
      <w:r>
        <w:rPr>
          <w:w w:val="105"/>
        </w:rPr>
        <w:t>Division 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Air</w:t>
      </w:r>
      <w:r>
        <w:rPr>
          <w:spacing w:val="32"/>
          <w:w w:val="105"/>
        </w:rPr>
        <w:t xml:space="preserve"> </w:t>
      </w:r>
      <w:r>
        <w:rPr>
          <w:w w:val="105"/>
        </w:rPr>
        <w:t>Force</w:t>
      </w:r>
      <w:r>
        <w:rPr>
          <w:spacing w:val="32"/>
          <w:w w:val="105"/>
        </w:rPr>
        <w:t xml:space="preserve"> </w:t>
      </w:r>
      <w:r>
        <w:rPr>
          <w:w w:val="105"/>
        </w:rPr>
        <w:t>Legal</w:t>
      </w:r>
      <w:r>
        <w:rPr>
          <w:spacing w:val="32"/>
          <w:w w:val="105"/>
        </w:rPr>
        <w:t xml:space="preserve"> </w:t>
      </w:r>
      <w:r>
        <w:rPr>
          <w:w w:val="105"/>
        </w:rPr>
        <w:t>Services</w:t>
      </w:r>
      <w:r>
        <w:rPr>
          <w:spacing w:val="32"/>
          <w:w w:val="105"/>
        </w:rPr>
        <w:t xml:space="preserve"> </w:t>
      </w:r>
      <w:r>
        <w:rPr>
          <w:w w:val="105"/>
        </w:rPr>
        <w:t>Agency</w:t>
      </w:r>
      <w:r>
        <w:rPr>
          <w:spacing w:val="32"/>
          <w:w w:val="105"/>
        </w:rPr>
        <w:t xml:space="preserve"> </w:t>
      </w:r>
      <w:r>
        <w:rPr>
          <w:w w:val="105"/>
        </w:rPr>
        <w:t>(AFLOA/JAQ)</w:t>
      </w:r>
      <w:r>
        <w:rPr>
          <w:spacing w:val="32"/>
          <w:w w:val="105"/>
        </w:rPr>
        <w:t xml:space="preserve"> </w:t>
      </w:r>
      <w:r>
        <w:rPr>
          <w:w w:val="105"/>
        </w:rPr>
        <w:t>at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following</w:t>
      </w:r>
      <w:r>
        <w:rPr>
          <w:spacing w:val="32"/>
          <w:w w:val="105"/>
        </w:rPr>
        <w:t xml:space="preserve"> </w:t>
      </w:r>
      <w:r>
        <w:rPr>
          <w:w w:val="105"/>
        </w:rPr>
        <w:t>address:</w:t>
      </w:r>
    </w:p>
    <w:p w14:paraId="5ED818DC" w14:textId="77777777" w:rsidR="00CE0536" w:rsidRDefault="00CE0536">
      <w:pPr>
        <w:pStyle w:val="BodyText"/>
        <w:spacing w:before="1"/>
        <w:rPr>
          <w:sz w:val="21"/>
        </w:rPr>
      </w:pPr>
    </w:p>
    <w:p w14:paraId="233E9C7F" w14:textId="77777777" w:rsidR="00CE0536" w:rsidRDefault="00B04886">
      <w:pPr>
        <w:pStyle w:val="BodyText"/>
        <w:ind w:left="110"/>
      </w:pPr>
      <w:r>
        <w:rPr>
          <w:spacing w:val="-2"/>
          <w:w w:val="105"/>
        </w:rPr>
        <w:t>AFLOA/JAQ</w:t>
      </w:r>
    </w:p>
    <w:p w14:paraId="34066F2E" w14:textId="77777777" w:rsidR="00CE0536" w:rsidRDefault="00CE0536">
      <w:pPr>
        <w:pStyle w:val="BodyText"/>
        <w:spacing w:before="10"/>
        <w:rPr>
          <w:sz w:val="23"/>
        </w:rPr>
      </w:pPr>
    </w:p>
    <w:p w14:paraId="75E416A4" w14:textId="77777777" w:rsidR="00CE0536" w:rsidRDefault="00B04886">
      <w:pPr>
        <w:pStyle w:val="BodyText"/>
        <w:spacing w:before="1" w:line="501" w:lineRule="auto"/>
        <w:ind w:left="110" w:right="6028"/>
      </w:pPr>
      <w:r>
        <w:rPr>
          <w:w w:val="105"/>
        </w:rPr>
        <w:t>1500 West Perimeter Road, Suite 4100 Joint Base Andrews, MD 20762</w:t>
      </w:r>
    </w:p>
    <w:p w14:paraId="4A45971A" w14:textId="77777777" w:rsidR="00CE0536" w:rsidRDefault="00B04886">
      <w:pPr>
        <w:pStyle w:val="BodyText"/>
        <w:spacing w:line="271" w:lineRule="auto"/>
        <w:ind w:left="110" w:right="214"/>
      </w:pPr>
      <w:r>
        <w:rPr>
          <w:w w:val="105"/>
        </w:rPr>
        <w:t>Provide notice irrespective of whether any contracts have been closed, terminated, or still have</w:t>
      </w:r>
      <w:r>
        <w:rPr>
          <w:spacing w:val="40"/>
          <w:w w:val="105"/>
        </w:rPr>
        <w:t xml:space="preserve"> </w:t>
      </w:r>
      <w:r>
        <w:rPr>
          <w:w w:val="105"/>
        </w:rPr>
        <w:lastRenderedPageBreak/>
        <w:t>performance</w:t>
      </w:r>
      <w:r>
        <w:rPr>
          <w:spacing w:val="29"/>
          <w:w w:val="105"/>
        </w:rPr>
        <w:t xml:space="preserve"> </w:t>
      </w:r>
      <w:r>
        <w:rPr>
          <w:w w:val="105"/>
        </w:rPr>
        <w:t>outstanding.</w:t>
      </w:r>
      <w:r>
        <w:rPr>
          <w:spacing w:val="29"/>
          <w:w w:val="105"/>
        </w:rPr>
        <w:t xml:space="preserve"> </w:t>
      </w:r>
      <w:r>
        <w:rPr>
          <w:w w:val="105"/>
        </w:rPr>
        <w:t>Make</w:t>
      </w:r>
      <w:r>
        <w:rPr>
          <w:spacing w:val="29"/>
          <w:w w:val="105"/>
        </w:rPr>
        <w:t xml:space="preserve"> </w:t>
      </w:r>
      <w:r>
        <w:rPr>
          <w:w w:val="105"/>
        </w:rPr>
        <w:t>notifications</w:t>
      </w:r>
      <w:r>
        <w:rPr>
          <w:spacing w:val="29"/>
          <w:w w:val="105"/>
        </w:rPr>
        <w:t xml:space="preserve"> </w:t>
      </w:r>
      <w:r>
        <w:rPr>
          <w:w w:val="105"/>
        </w:rPr>
        <w:t>via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most</w:t>
      </w:r>
      <w:r>
        <w:rPr>
          <w:spacing w:val="29"/>
          <w:w w:val="105"/>
        </w:rPr>
        <w:t xml:space="preserve"> </w:t>
      </w:r>
      <w:r>
        <w:rPr>
          <w:w w:val="105"/>
        </w:rPr>
        <w:t>expeditious</w:t>
      </w:r>
      <w:r>
        <w:rPr>
          <w:spacing w:val="29"/>
          <w:w w:val="105"/>
        </w:rPr>
        <w:t xml:space="preserve"> </w:t>
      </w:r>
      <w:r>
        <w:rPr>
          <w:w w:val="105"/>
        </w:rPr>
        <w:t>method,</w:t>
      </w:r>
      <w:r>
        <w:rPr>
          <w:spacing w:val="29"/>
          <w:w w:val="105"/>
        </w:rPr>
        <w:t xml:space="preserve"> </w:t>
      </w:r>
      <w:r>
        <w:rPr>
          <w:w w:val="105"/>
        </w:rPr>
        <w:t>but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9"/>
          <w:w w:val="105"/>
        </w:rPr>
        <w:t xml:space="preserve"> </w:t>
      </w:r>
      <w:r>
        <w:rPr>
          <w:w w:val="105"/>
        </w:rPr>
        <w:t>later</w:t>
      </w:r>
      <w:r>
        <w:rPr>
          <w:spacing w:val="29"/>
          <w:w w:val="105"/>
        </w:rPr>
        <w:t xml:space="preserve"> </w:t>
      </w:r>
      <w:r>
        <w:rPr>
          <w:w w:val="105"/>
        </w:rPr>
        <w:t>than three days after learning of the bankruptcy. Notify promptly, whether or not all required information</w:t>
      </w:r>
      <w:r>
        <w:rPr>
          <w:spacing w:val="80"/>
          <w:w w:val="150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initially</w:t>
      </w:r>
      <w:r>
        <w:rPr>
          <w:spacing w:val="31"/>
          <w:w w:val="105"/>
        </w:rPr>
        <w:t xml:space="preserve"> </w:t>
      </w:r>
      <w:r>
        <w:rPr>
          <w:w w:val="105"/>
        </w:rPr>
        <w:t>available,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even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cases</w:t>
      </w:r>
      <w:r>
        <w:rPr>
          <w:spacing w:val="31"/>
          <w:w w:val="105"/>
        </w:rPr>
        <w:t xml:space="preserve"> </w:t>
      </w:r>
      <w:r>
        <w:rPr>
          <w:w w:val="105"/>
        </w:rPr>
        <w:t>where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31"/>
          <w:w w:val="105"/>
        </w:rPr>
        <w:t xml:space="preserve"> </w:t>
      </w:r>
      <w:r>
        <w:rPr>
          <w:w w:val="105"/>
        </w:rPr>
        <w:t>appears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notifying</w:t>
      </w:r>
      <w:r>
        <w:rPr>
          <w:spacing w:val="31"/>
          <w:w w:val="105"/>
        </w:rPr>
        <w:t xml:space="preserve"> </w:t>
      </w:r>
      <w:r>
        <w:rPr>
          <w:w w:val="105"/>
        </w:rPr>
        <w:t>office,</w:t>
      </w:r>
      <w:r>
        <w:rPr>
          <w:spacing w:val="31"/>
          <w:w w:val="105"/>
        </w:rPr>
        <w:t xml:space="preserve"> </w:t>
      </w:r>
      <w:r>
        <w:rPr>
          <w:w w:val="105"/>
        </w:rPr>
        <w:t>itself,</w:t>
      </w:r>
      <w:r>
        <w:rPr>
          <w:spacing w:val="31"/>
          <w:w w:val="105"/>
        </w:rPr>
        <w:t xml:space="preserve"> </w:t>
      </w:r>
      <w:r>
        <w:rPr>
          <w:w w:val="105"/>
        </w:rPr>
        <w:t>received</w:t>
      </w:r>
      <w:r>
        <w:rPr>
          <w:spacing w:val="31"/>
          <w:w w:val="105"/>
        </w:rPr>
        <w:t xml:space="preserve"> </w:t>
      </w:r>
      <w:r>
        <w:rPr>
          <w:w w:val="105"/>
        </w:rPr>
        <w:t>late notice. Ensure the notification includes:</w:t>
      </w:r>
    </w:p>
    <w:p w14:paraId="6AC28E4B" w14:textId="77777777" w:rsidR="00CE0536" w:rsidRDefault="00CE0536">
      <w:pPr>
        <w:spacing w:line="271" w:lineRule="auto"/>
        <w:sectPr w:rsidR="00CE0536">
          <w:type w:val="continuous"/>
          <w:pgSz w:w="11910" w:h="16840"/>
          <w:pgMar w:top="840" w:right="760" w:bottom="280" w:left="740" w:header="720" w:footer="720" w:gutter="0"/>
          <w:cols w:space="720"/>
        </w:sectPr>
      </w:pPr>
    </w:p>
    <w:p w14:paraId="44D9C8E2" w14:textId="77777777" w:rsidR="00CE0536" w:rsidRDefault="00B04886">
      <w:pPr>
        <w:pStyle w:val="ListParagraph"/>
        <w:numPr>
          <w:ilvl w:val="0"/>
          <w:numId w:val="1"/>
        </w:numPr>
        <w:tabs>
          <w:tab w:val="left" w:pos="467"/>
        </w:tabs>
        <w:spacing w:before="82"/>
        <w:ind w:left="467" w:hanging="357"/>
      </w:pPr>
      <w:r>
        <w:rPr>
          <w:w w:val="105"/>
        </w:rPr>
        <w:lastRenderedPageBreak/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name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debtor/contractor,</w:t>
      </w:r>
      <w:r>
        <w:rPr>
          <w:spacing w:val="8"/>
          <w:w w:val="105"/>
        </w:rPr>
        <w:t xml:space="preserve"> </w:t>
      </w:r>
      <w:r>
        <w:rPr>
          <w:w w:val="105"/>
        </w:rPr>
        <w:t>including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8"/>
          <w:w w:val="105"/>
        </w:rPr>
        <w:t xml:space="preserve"> </w:t>
      </w:r>
      <w:r>
        <w:rPr>
          <w:w w:val="105"/>
        </w:rPr>
        <w:t>known</w:t>
      </w:r>
      <w:r>
        <w:rPr>
          <w:spacing w:val="9"/>
          <w:w w:val="105"/>
        </w:rPr>
        <w:t xml:space="preserve"> </w:t>
      </w:r>
      <w:r>
        <w:rPr>
          <w:w w:val="105"/>
        </w:rPr>
        <w:t>affiliates</w:t>
      </w:r>
      <w:r>
        <w:rPr>
          <w:spacing w:val="8"/>
          <w:w w:val="105"/>
        </w:rPr>
        <w:t xml:space="preserve"> </w:t>
      </w:r>
      <w:r>
        <w:rPr>
          <w:w w:val="105"/>
        </w:rPr>
        <w:t>who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w w:val="105"/>
        </w:rPr>
        <w:t>filed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bankruptcy;</w:t>
      </w:r>
    </w:p>
    <w:p w14:paraId="71FC66AE" w14:textId="77777777" w:rsidR="00CE0536" w:rsidRDefault="00CE0536">
      <w:pPr>
        <w:pStyle w:val="BodyText"/>
        <w:spacing w:before="11"/>
        <w:rPr>
          <w:sz w:val="23"/>
        </w:rPr>
      </w:pPr>
    </w:p>
    <w:p w14:paraId="7AFC2694" w14:textId="77777777" w:rsidR="00CE0536" w:rsidRDefault="00B04886">
      <w:pPr>
        <w:pStyle w:val="ListParagraph"/>
        <w:numPr>
          <w:ilvl w:val="0"/>
          <w:numId w:val="1"/>
        </w:numPr>
        <w:tabs>
          <w:tab w:val="left" w:pos="470"/>
        </w:tabs>
        <w:ind w:hanging="360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court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bankruptcy</w:t>
      </w:r>
      <w:r>
        <w:rPr>
          <w:spacing w:val="8"/>
          <w:w w:val="105"/>
        </w:rPr>
        <w:t xml:space="preserve"> </w:t>
      </w:r>
      <w:r>
        <w:rPr>
          <w:w w:val="105"/>
        </w:rPr>
        <w:t>petition</w:t>
      </w:r>
      <w:r>
        <w:rPr>
          <w:spacing w:val="7"/>
          <w:w w:val="105"/>
        </w:rPr>
        <w:t xml:space="preserve"> </w:t>
      </w:r>
      <w:r>
        <w:rPr>
          <w:w w:val="105"/>
        </w:rPr>
        <w:t>was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filed;</w:t>
      </w:r>
    </w:p>
    <w:p w14:paraId="36610842" w14:textId="77777777" w:rsidR="00CE0536" w:rsidRDefault="00CE0536">
      <w:pPr>
        <w:pStyle w:val="BodyText"/>
        <w:spacing w:before="10"/>
        <w:rPr>
          <w:sz w:val="23"/>
        </w:rPr>
      </w:pPr>
    </w:p>
    <w:p w14:paraId="438695A2" w14:textId="77777777" w:rsidR="00CE0536" w:rsidRDefault="00B04886">
      <w:pPr>
        <w:pStyle w:val="ListParagraph"/>
        <w:numPr>
          <w:ilvl w:val="0"/>
          <w:numId w:val="1"/>
        </w:numPr>
        <w:tabs>
          <w:tab w:val="left" w:pos="476"/>
        </w:tabs>
        <w:spacing w:before="1"/>
        <w:ind w:left="476" w:hanging="366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date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bankruptcy</w:t>
      </w:r>
      <w:r>
        <w:rPr>
          <w:spacing w:val="9"/>
          <w:w w:val="105"/>
        </w:rPr>
        <w:t xml:space="preserve"> </w:t>
      </w:r>
      <w:r>
        <w:rPr>
          <w:w w:val="105"/>
        </w:rPr>
        <w:t>petition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9"/>
          <w:w w:val="105"/>
        </w:rPr>
        <w:t xml:space="preserve"> </w:t>
      </w:r>
      <w:r>
        <w:rPr>
          <w:w w:val="105"/>
        </w:rPr>
        <w:t>filed;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1D273089" w14:textId="77777777" w:rsidR="00CE0536" w:rsidRDefault="00CE0536">
      <w:pPr>
        <w:pStyle w:val="BodyText"/>
        <w:spacing w:before="10"/>
        <w:rPr>
          <w:sz w:val="23"/>
        </w:rPr>
      </w:pPr>
    </w:p>
    <w:p w14:paraId="037DB298" w14:textId="77777777" w:rsidR="00CE0536" w:rsidRDefault="00B04886">
      <w:pPr>
        <w:pStyle w:val="ListParagraph"/>
        <w:numPr>
          <w:ilvl w:val="0"/>
          <w:numId w:val="1"/>
        </w:numPr>
        <w:tabs>
          <w:tab w:val="left" w:pos="483"/>
        </w:tabs>
        <w:ind w:left="483" w:hanging="373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case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assigned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bankruptcy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court.</w:t>
      </w:r>
    </w:p>
    <w:p w14:paraId="083914E3" w14:textId="77777777" w:rsidR="00CE0536" w:rsidRDefault="00CE0536">
      <w:pPr>
        <w:pStyle w:val="BodyText"/>
        <w:spacing w:before="11"/>
        <w:rPr>
          <w:sz w:val="23"/>
        </w:rPr>
      </w:pPr>
    </w:p>
    <w:p w14:paraId="10E30DA0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Make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assessment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debtor’s</w:t>
      </w:r>
      <w:r>
        <w:rPr>
          <w:spacing w:val="16"/>
          <w:w w:val="105"/>
        </w:rPr>
        <w:t xml:space="preserve"> </w:t>
      </w:r>
      <w:r>
        <w:rPr>
          <w:w w:val="105"/>
        </w:rPr>
        <w:t>contracts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determine:</w:t>
      </w:r>
    </w:p>
    <w:p w14:paraId="718E7FB3" w14:textId="77777777" w:rsidR="00CE0536" w:rsidRDefault="00CE0536">
      <w:pPr>
        <w:pStyle w:val="BodyText"/>
        <w:spacing w:before="11"/>
        <w:rPr>
          <w:sz w:val="23"/>
        </w:rPr>
      </w:pPr>
    </w:p>
    <w:p w14:paraId="02C5E84C" w14:textId="77777777" w:rsidR="00CE0536" w:rsidRDefault="00B04886">
      <w:pPr>
        <w:pStyle w:val="ListParagraph"/>
        <w:numPr>
          <w:ilvl w:val="2"/>
          <w:numId w:val="2"/>
        </w:numPr>
        <w:tabs>
          <w:tab w:val="left" w:pos="467"/>
        </w:tabs>
        <w:spacing w:line="271" w:lineRule="auto"/>
        <w:ind w:right="412" w:firstLine="0"/>
      </w:pPr>
      <w:r>
        <w:rPr>
          <w:w w:val="105"/>
        </w:rPr>
        <w:t>If the Department of the Air Force has a claim or potential claim against the debtor/contractor (e.g., based on unliquidated progress payments, nonconforming goods, estimated excess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reprocurement</w:t>
      </w:r>
      <w:proofErr w:type="spellEnd"/>
      <w:r>
        <w:rPr>
          <w:w w:val="105"/>
        </w:rPr>
        <w:t xml:space="preserve"> costs, etc.), whether the contract is ongoing, closed, terminated, or otherwise in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litigation.</w:t>
      </w:r>
    </w:p>
    <w:p w14:paraId="7D6D5F3B" w14:textId="77777777" w:rsidR="00CE0536" w:rsidRDefault="00CE0536">
      <w:pPr>
        <w:pStyle w:val="BodyText"/>
        <w:spacing w:before="2"/>
        <w:rPr>
          <w:sz w:val="21"/>
        </w:rPr>
      </w:pPr>
    </w:p>
    <w:p w14:paraId="67EB6068" w14:textId="77777777" w:rsidR="00CE0536" w:rsidRDefault="00B04886">
      <w:pPr>
        <w:pStyle w:val="ListParagraph"/>
        <w:numPr>
          <w:ilvl w:val="2"/>
          <w:numId w:val="2"/>
        </w:numPr>
        <w:tabs>
          <w:tab w:val="left" w:pos="470"/>
        </w:tabs>
        <w:spacing w:line="271" w:lineRule="auto"/>
        <w:ind w:right="112" w:firstLine="0"/>
      </w:pPr>
      <w:r>
        <w:rPr>
          <w:w w:val="105"/>
        </w:rPr>
        <w:t>The current status and performance experience of each ongoing contract. The contractor may</w:t>
      </w:r>
      <w:r>
        <w:rPr>
          <w:spacing w:val="40"/>
          <w:w w:val="105"/>
        </w:rPr>
        <w:t xml:space="preserve"> </w:t>
      </w:r>
      <w:r>
        <w:rPr>
          <w:w w:val="105"/>
        </w:rPr>
        <w:t>request the court’s permission to assume, sell, reject, or continue performing ongoing contracts. The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contracting officer will need to coordinate with </w:t>
      </w:r>
      <w:hyperlink r:id="rId12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to determine how best to pursue the most favorable course.</w:t>
      </w:r>
    </w:p>
    <w:p w14:paraId="4BDE5E02" w14:textId="77777777" w:rsidR="00CE0536" w:rsidRDefault="00CE0536">
      <w:pPr>
        <w:pStyle w:val="BodyText"/>
        <w:spacing w:before="2"/>
        <w:rPr>
          <w:sz w:val="21"/>
        </w:rPr>
      </w:pPr>
    </w:p>
    <w:p w14:paraId="2CC93F9B" w14:textId="77777777" w:rsidR="00CE0536" w:rsidRDefault="00B04886">
      <w:pPr>
        <w:pStyle w:val="ListParagraph"/>
        <w:numPr>
          <w:ilvl w:val="2"/>
          <w:numId w:val="2"/>
        </w:numPr>
        <w:tabs>
          <w:tab w:val="left" w:pos="476"/>
        </w:tabs>
        <w:spacing w:line="271" w:lineRule="auto"/>
        <w:ind w:right="413" w:firstLine="0"/>
      </w:pPr>
      <w:r>
        <w:rPr>
          <w:w w:val="105"/>
        </w:rPr>
        <w:t>If the debtor/contractor is in possession of any Government furnished equipment, Government furnished property, or work in progress for which title has passed to the Government.</w:t>
      </w:r>
    </w:p>
    <w:p w14:paraId="3F99DEB9" w14:textId="77777777" w:rsidR="00CE0536" w:rsidRDefault="00CE0536">
      <w:pPr>
        <w:pStyle w:val="BodyText"/>
        <w:spacing w:before="1"/>
        <w:rPr>
          <w:sz w:val="21"/>
        </w:rPr>
      </w:pPr>
    </w:p>
    <w:p w14:paraId="0D0228A4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spacing w:line="271" w:lineRule="auto"/>
        <w:ind w:right="176" w:firstLine="0"/>
      </w:pPr>
      <w:r>
        <w:rPr>
          <w:w w:val="105"/>
        </w:rPr>
        <w:t xml:space="preserve">The contracting officer and legal office must promptly advise </w:t>
      </w:r>
      <w:hyperlink r:id="rId13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regarding all Government</w:t>
      </w:r>
      <w:r>
        <w:rPr>
          <w:spacing w:val="40"/>
          <w:w w:val="105"/>
        </w:rPr>
        <w:t xml:space="preserve"> </w:t>
      </w:r>
      <w:r>
        <w:rPr>
          <w:w w:val="105"/>
        </w:rPr>
        <w:t>property in the possession of, or under the control of, the debtor/contractor. Failure to address such property in a timely manner may result in a loss to the Government if the property is lost, sold, or</w:t>
      </w:r>
      <w:r>
        <w:rPr>
          <w:spacing w:val="40"/>
          <w:w w:val="105"/>
        </w:rPr>
        <w:t xml:space="preserve"> </w:t>
      </w:r>
      <w:r>
        <w:rPr>
          <w:w w:val="105"/>
        </w:rPr>
        <w:t>otherwise improperly disposed of by the debtor/contractor or the court appointed trustee. The contracting officer must suspend payments to the contractor/debtor while making the assessment of each</w:t>
      </w:r>
      <w:r>
        <w:rPr>
          <w:spacing w:val="35"/>
          <w:w w:val="105"/>
        </w:rPr>
        <w:t xml:space="preserve"> </w:t>
      </w:r>
      <w:r>
        <w:rPr>
          <w:w w:val="105"/>
        </w:rPr>
        <w:t>contract.</w:t>
      </w:r>
      <w:r>
        <w:rPr>
          <w:spacing w:val="35"/>
          <w:w w:val="105"/>
        </w:rPr>
        <w:t xml:space="preserve"> </w:t>
      </w:r>
      <w:r>
        <w:rPr>
          <w:w w:val="105"/>
        </w:rPr>
        <w:t>(The</w:t>
      </w:r>
      <w:r>
        <w:rPr>
          <w:spacing w:val="35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5"/>
          <w:w w:val="105"/>
        </w:rPr>
        <w:t xml:space="preserve"> </w:t>
      </w:r>
      <w:r>
        <w:rPr>
          <w:w w:val="105"/>
        </w:rPr>
        <w:t>officer</w:t>
      </w:r>
      <w:r>
        <w:rPr>
          <w:spacing w:val="35"/>
          <w:w w:val="105"/>
        </w:rPr>
        <w:t xml:space="preserve"> </w:t>
      </w:r>
      <w:r>
        <w:rPr>
          <w:w w:val="105"/>
        </w:rPr>
        <w:t>must</w:t>
      </w:r>
      <w:r>
        <w:rPr>
          <w:spacing w:val="35"/>
          <w:w w:val="105"/>
        </w:rPr>
        <w:t xml:space="preserve"> </w:t>
      </w:r>
      <w:r>
        <w:rPr>
          <w:w w:val="105"/>
        </w:rPr>
        <w:t>contact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5"/>
          <w:w w:val="105"/>
        </w:rPr>
        <w:t xml:space="preserve"> </w:t>
      </w:r>
      <w:r>
        <w:rPr>
          <w:w w:val="105"/>
        </w:rPr>
        <w:t>DFAS</w:t>
      </w:r>
      <w:r>
        <w:rPr>
          <w:spacing w:val="35"/>
          <w:w w:val="105"/>
        </w:rPr>
        <w:t xml:space="preserve"> </w:t>
      </w:r>
      <w:r>
        <w:rPr>
          <w:w w:val="105"/>
        </w:rPr>
        <w:t>payment</w:t>
      </w:r>
      <w:r>
        <w:rPr>
          <w:spacing w:val="35"/>
          <w:w w:val="105"/>
        </w:rPr>
        <w:t xml:space="preserve"> </w:t>
      </w:r>
      <w:r>
        <w:rPr>
          <w:w w:val="105"/>
        </w:rPr>
        <w:t>office</w:t>
      </w:r>
      <w:r>
        <w:rPr>
          <w:spacing w:val="35"/>
          <w:w w:val="105"/>
        </w:rPr>
        <w:t xml:space="preserve"> </w:t>
      </w:r>
      <w:r>
        <w:rPr>
          <w:w w:val="105"/>
        </w:rPr>
        <w:t>if necessary to halt a previous or recurring payment request.)</w:t>
      </w:r>
    </w:p>
    <w:p w14:paraId="26DDCF5B" w14:textId="77777777" w:rsidR="00CE0536" w:rsidRDefault="00CE0536">
      <w:pPr>
        <w:pStyle w:val="BodyText"/>
        <w:spacing w:before="4"/>
        <w:rPr>
          <w:sz w:val="21"/>
        </w:rPr>
      </w:pPr>
    </w:p>
    <w:p w14:paraId="26689D3E" w14:textId="77777777" w:rsidR="00CE0536" w:rsidRDefault="00B04886">
      <w:pPr>
        <w:pStyle w:val="ListParagraph"/>
        <w:numPr>
          <w:ilvl w:val="2"/>
          <w:numId w:val="2"/>
        </w:numPr>
        <w:tabs>
          <w:tab w:val="left" w:pos="467"/>
        </w:tabs>
        <w:spacing w:line="271" w:lineRule="auto"/>
        <w:ind w:right="239" w:firstLine="0"/>
      </w:pP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those</w:t>
      </w:r>
      <w:r>
        <w:rPr>
          <w:spacing w:val="26"/>
          <w:w w:val="105"/>
        </w:rPr>
        <w:t xml:space="preserve"> </w:t>
      </w:r>
      <w:r>
        <w:rPr>
          <w:w w:val="105"/>
        </w:rPr>
        <w:t>contracts</w:t>
      </w:r>
      <w:r>
        <w:rPr>
          <w:spacing w:val="26"/>
          <w:w w:val="105"/>
        </w:rPr>
        <w:t xml:space="preserve"> </w:t>
      </w:r>
      <w:r>
        <w:rPr>
          <w:w w:val="105"/>
        </w:rPr>
        <w:t>where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Department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Air</w:t>
      </w:r>
      <w:r>
        <w:rPr>
          <w:spacing w:val="26"/>
          <w:w w:val="105"/>
        </w:rPr>
        <w:t xml:space="preserve"> </w:t>
      </w:r>
      <w:r>
        <w:rPr>
          <w:w w:val="105"/>
        </w:rPr>
        <w:t>Force</w:t>
      </w:r>
      <w:r>
        <w:rPr>
          <w:spacing w:val="26"/>
          <w:w w:val="105"/>
        </w:rPr>
        <w:t xml:space="preserve"> </w:t>
      </w:r>
      <w:r>
        <w:rPr>
          <w:w w:val="105"/>
        </w:rPr>
        <w:t>has</w:t>
      </w:r>
      <w:r>
        <w:rPr>
          <w:spacing w:val="26"/>
          <w:w w:val="105"/>
        </w:rPr>
        <w:t xml:space="preserve"> </w:t>
      </w:r>
      <w:r>
        <w:rPr>
          <w:w w:val="105"/>
        </w:rPr>
        <w:t>no</w:t>
      </w:r>
      <w:r>
        <w:rPr>
          <w:spacing w:val="26"/>
          <w:w w:val="105"/>
        </w:rPr>
        <w:t xml:space="preserve"> </w:t>
      </w:r>
      <w:r>
        <w:rPr>
          <w:w w:val="105"/>
        </w:rPr>
        <w:t>claim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potential</w:t>
      </w:r>
      <w:r>
        <w:rPr>
          <w:spacing w:val="26"/>
          <w:w w:val="105"/>
        </w:rPr>
        <w:t xml:space="preserve"> </w:t>
      </w:r>
      <w:r>
        <w:rPr>
          <w:w w:val="105"/>
        </w:rPr>
        <w:t>claim against the contractor, the contracting officer may resume payments to the contractor only for</w:t>
      </w:r>
      <w:r>
        <w:rPr>
          <w:spacing w:val="40"/>
          <w:w w:val="105"/>
        </w:rPr>
        <w:t xml:space="preserve"> </w:t>
      </w:r>
      <w:r>
        <w:rPr>
          <w:w w:val="105"/>
        </w:rPr>
        <w:t>amounts due post-petition. The “petition date” is the date the bankruptcy was filed with the court.</w:t>
      </w:r>
      <w:r>
        <w:rPr>
          <w:spacing w:val="40"/>
          <w:w w:val="105"/>
        </w:rPr>
        <w:t xml:space="preserve"> </w:t>
      </w:r>
      <w:r>
        <w:rPr>
          <w:w w:val="105"/>
        </w:rPr>
        <w:t>Post-petition payments are only for debts based on work performed, or goods delivered, after the debtor/contractor filed for bankruptcy. If an invoice does not clearly indicate whether it is based</w:t>
      </w:r>
      <w:r>
        <w:rPr>
          <w:spacing w:val="80"/>
          <w:w w:val="105"/>
        </w:rPr>
        <w:t xml:space="preserve"> </w:t>
      </w:r>
      <w:r>
        <w:rPr>
          <w:w w:val="105"/>
        </w:rPr>
        <w:t>upon pre-petition or post-petition performance, the contracting officer should contact the debtor’s/contractor’s billing office—prior to making any payments—to request invoicing that clearly identifies whether the requested payment is for pre-petition or post-petition work. It is the debtor’s/contractor’s responsibility to bifurcate invoices into pre-petition and post-petition billing where a particular job spans the bankruptcy filing date. The supporting attorney will need to assist</w:t>
      </w:r>
      <w:r>
        <w:rPr>
          <w:spacing w:val="40"/>
          <w:w w:val="105"/>
        </w:rPr>
        <w:t xml:space="preserve"> </w:t>
      </w:r>
      <w:r>
        <w:rPr>
          <w:w w:val="105"/>
        </w:rPr>
        <w:t>the contracting officer in obtaining appropriate invoices if the billing is being conducted by the</w:t>
      </w:r>
      <w:r>
        <w:rPr>
          <w:spacing w:val="80"/>
          <w:w w:val="105"/>
        </w:rPr>
        <w:t xml:space="preserve"> </w:t>
      </w:r>
      <w:r>
        <w:rPr>
          <w:w w:val="105"/>
        </w:rPr>
        <w:t>trustee or the debtor’s/contractor’s bankruptcy counsel. NOTE: contracting officers must work</w:t>
      </w:r>
      <w:r>
        <w:rPr>
          <w:spacing w:val="80"/>
          <w:w w:val="105"/>
        </w:rPr>
        <w:t xml:space="preserve"> </w:t>
      </w:r>
      <w:r>
        <w:rPr>
          <w:w w:val="105"/>
        </w:rPr>
        <w:t>closely with DFAS to ensure post-petition payments reference only those post-petition invoices approved and forwarded by the contracting officer for payment. Be aware that DFAS’ normal</w:t>
      </w:r>
      <w:r>
        <w:rPr>
          <w:spacing w:val="80"/>
          <w:w w:val="105"/>
        </w:rPr>
        <w:t xml:space="preserve"> </w:t>
      </w:r>
      <w:r>
        <w:rPr>
          <w:w w:val="105"/>
        </w:rPr>
        <w:t>business practice may be to pay the oldest invoice on file first. Inadvertent payment of pre-petition invoices, versus the intended post-petition invoices, may result in the Government’s loss of security and, ultimately, reduce the potential for recovery of Government claims.</w:t>
      </w:r>
    </w:p>
    <w:p w14:paraId="16651C6E" w14:textId="77777777" w:rsidR="00CE0536" w:rsidRDefault="00CE0536">
      <w:pPr>
        <w:pStyle w:val="BodyText"/>
        <w:spacing w:before="8"/>
        <w:rPr>
          <w:sz w:val="21"/>
        </w:rPr>
      </w:pPr>
    </w:p>
    <w:p w14:paraId="400077AF" w14:textId="77777777" w:rsidR="00CE0536" w:rsidRDefault="00B04886">
      <w:pPr>
        <w:pStyle w:val="ListParagraph"/>
        <w:numPr>
          <w:ilvl w:val="2"/>
          <w:numId w:val="2"/>
        </w:numPr>
        <w:tabs>
          <w:tab w:val="left" w:pos="470"/>
        </w:tabs>
        <w:spacing w:line="271" w:lineRule="auto"/>
        <w:ind w:right="175" w:firstLine="0"/>
      </w:pPr>
      <w:r>
        <w:rPr>
          <w:w w:val="105"/>
        </w:rPr>
        <w:t>The contracting officer should continue to withhold amounts due for pre-petition performance or deliveries</w:t>
      </w:r>
      <w:r>
        <w:rPr>
          <w:spacing w:val="25"/>
          <w:w w:val="105"/>
        </w:rPr>
        <w:t xml:space="preserve"> </w:t>
      </w:r>
      <w:r>
        <w:rPr>
          <w:w w:val="105"/>
        </w:rPr>
        <w:t>while</w:t>
      </w:r>
      <w:r>
        <w:rPr>
          <w:spacing w:val="25"/>
          <w:w w:val="105"/>
        </w:rPr>
        <w:t xml:space="preserve"> </w:t>
      </w:r>
      <w:r>
        <w:rPr>
          <w:w w:val="105"/>
        </w:rPr>
        <w:t>AFLOA/JAQ</w:t>
      </w:r>
      <w:r>
        <w:rPr>
          <w:spacing w:val="25"/>
          <w:w w:val="105"/>
        </w:rPr>
        <w:t xml:space="preserve"> </w:t>
      </w:r>
      <w:r>
        <w:rPr>
          <w:w w:val="105"/>
        </w:rPr>
        <w:t>works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DFAS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Department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Justice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determine</w:t>
      </w:r>
      <w:r>
        <w:rPr>
          <w:spacing w:val="25"/>
          <w:w w:val="105"/>
        </w:rPr>
        <w:t xml:space="preserve"> </w:t>
      </w: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r>
        <w:rPr>
          <w:w w:val="105"/>
        </w:rPr>
        <w:t>there are other Government claims which should be offset against those pre-petition amounts owed. Pre- petition debts are those amounts due for work performed or goods delivered before the bankruptcy</w:t>
      </w:r>
    </w:p>
    <w:p w14:paraId="6CFC589A" w14:textId="77777777" w:rsidR="00CE0536" w:rsidRDefault="00CE0536">
      <w:pPr>
        <w:spacing w:line="271" w:lineRule="auto"/>
        <w:sectPr w:rsidR="00CE0536">
          <w:pgSz w:w="11910" w:h="16840"/>
          <w:pgMar w:top="820" w:right="760" w:bottom="280" w:left="740" w:header="720" w:footer="720" w:gutter="0"/>
          <w:cols w:space="720"/>
        </w:sectPr>
      </w:pPr>
    </w:p>
    <w:p w14:paraId="27DFF898" w14:textId="77777777" w:rsidR="00CE0536" w:rsidRDefault="00B04886">
      <w:pPr>
        <w:pStyle w:val="BodyText"/>
        <w:spacing w:before="82" w:line="271" w:lineRule="auto"/>
        <w:ind w:left="110"/>
      </w:pPr>
      <w:r>
        <w:rPr>
          <w:w w:val="105"/>
        </w:rPr>
        <w:lastRenderedPageBreak/>
        <w:t xml:space="preserve">petition was filed with the court. The contracting officer must not authorize pre-petition payments without prior coordination with and approval from </w:t>
      </w:r>
      <w:hyperlink r:id="rId14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w w:val="105"/>
        </w:rPr>
        <w:t>.</w:t>
      </w:r>
    </w:p>
    <w:p w14:paraId="5650A161" w14:textId="77777777" w:rsidR="00CE0536" w:rsidRDefault="00CE0536">
      <w:pPr>
        <w:pStyle w:val="BodyText"/>
        <w:spacing w:before="1"/>
        <w:rPr>
          <w:sz w:val="21"/>
        </w:rPr>
      </w:pPr>
    </w:p>
    <w:p w14:paraId="6E4BEEFC" w14:textId="77777777" w:rsidR="00CE0536" w:rsidRDefault="00B04886">
      <w:pPr>
        <w:pStyle w:val="ListParagraph"/>
        <w:numPr>
          <w:ilvl w:val="2"/>
          <w:numId w:val="2"/>
        </w:numPr>
        <w:tabs>
          <w:tab w:val="left" w:pos="476"/>
        </w:tabs>
        <w:spacing w:line="271" w:lineRule="auto"/>
        <w:ind w:right="368" w:firstLine="0"/>
      </w:pPr>
      <w:r>
        <w:rPr>
          <w:w w:val="105"/>
        </w:rPr>
        <w:t>These payment provisions augment, rather than supersede, otherwise applicable requirements regarding certification of payment requests.</w:t>
      </w:r>
    </w:p>
    <w:p w14:paraId="721C3733" w14:textId="77777777" w:rsidR="00CE0536" w:rsidRDefault="00CE0536">
      <w:pPr>
        <w:pStyle w:val="BodyText"/>
        <w:spacing w:before="1"/>
        <w:rPr>
          <w:sz w:val="21"/>
        </w:rPr>
      </w:pPr>
    </w:p>
    <w:p w14:paraId="3F7E90E5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6"/>
          <w:w w:val="105"/>
        </w:rPr>
        <w:t xml:space="preserve"> </w:t>
      </w:r>
      <w:r>
        <w:rPr>
          <w:w w:val="105"/>
        </w:rPr>
        <w:t>office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legal</w:t>
      </w:r>
      <w:r>
        <w:rPr>
          <w:spacing w:val="16"/>
          <w:w w:val="105"/>
        </w:rPr>
        <w:t xml:space="preserve"> </w:t>
      </w:r>
      <w:r>
        <w:rPr>
          <w:w w:val="105"/>
        </w:rPr>
        <w:t>office</w:t>
      </w:r>
      <w:r>
        <w:rPr>
          <w:spacing w:val="16"/>
          <w:w w:val="105"/>
        </w:rPr>
        <w:t xml:space="preserve"> </w:t>
      </w:r>
      <w:r>
        <w:rPr>
          <w:w w:val="105"/>
        </w:rPr>
        <w:t>must</w:t>
      </w:r>
      <w:r>
        <w:rPr>
          <w:spacing w:val="16"/>
          <w:w w:val="105"/>
        </w:rPr>
        <w:t xml:space="preserve"> </w:t>
      </w:r>
      <w:r>
        <w:rPr>
          <w:w w:val="105"/>
        </w:rPr>
        <w:t>furnish</w:t>
      </w:r>
      <w:r>
        <w:rPr>
          <w:spacing w:val="1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follows:</w:t>
      </w:r>
    </w:p>
    <w:p w14:paraId="75897449" w14:textId="77777777" w:rsidR="00CE0536" w:rsidRDefault="00CE0536">
      <w:pPr>
        <w:pStyle w:val="BodyText"/>
        <w:spacing w:before="11"/>
        <w:rPr>
          <w:sz w:val="23"/>
        </w:rPr>
      </w:pPr>
    </w:p>
    <w:p w14:paraId="353EFF38" w14:textId="77777777" w:rsidR="00CE0536" w:rsidRDefault="00B04886">
      <w:pPr>
        <w:pStyle w:val="ListParagraph"/>
        <w:numPr>
          <w:ilvl w:val="2"/>
          <w:numId w:val="2"/>
        </w:numPr>
        <w:tabs>
          <w:tab w:val="left" w:pos="467"/>
        </w:tabs>
        <w:spacing w:line="271" w:lineRule="auto"/>
        <w:ind w:right="922" w:firstLine="0"/>
      </w:pPr>
      <w:r>
        <w:rPr>
          <w:w w:val="105"/>
        </w:rPr>
        <w:t>Any information required above, but not available at the time of initial reporting, must be provided to the respective office(s). Information reporting and coordination is a continuing requirement for both the contracting and legal offices.</w:t>
      </w:r>
    </w:p>
    <w:p w14:paraId="4CD1D3FF" w14:textId="77777777" w:rsidR="00CE0536" w:rsidRDefault="00CE0536">
      <w:pPr>
        <w:pStyle w:val="BodyText"/>
        <w:spacing w:before="2"/>
        <w:rPr>
          <w:sz w:val="21"/>
        </w:rPr>
      </w:pPr>
    </w:p>
    <w:p w14:paraId="28BEB082" w14:textId="77777777" w:rsidR="00CE0536" w:rsidRDefault="00B04886">
      <w:pPr>
        <w:pStyle w:val="ListParagraph"/>
        <w:numPr>
          <w:ilvl w:val="2"/>
          <w:numId w:val="2"/>
        </w:numPr>
        <w:tabs>
          <w:tab w:val="left" w:pos="470"/>
        </w:tabs>
        <w:spacing w:line="271" w:lineRule="auto"/>
        <w:ind w:right="286" w:firstLine="0"/>
      </w:pPr>
      <w:r>
        <w:rPr>
          <w:w w:val="105"/>
        </w:rPr>
        <w:t>Not later than 15 days after receiving notice of a bankruptcy filing, the contracting officer must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submit a report to DFAS-HGB and </w:t>
      </w:r>
      <w:hyperlink r:id="rId15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detailing:</w:t>
      </w:r>
    </w:p>
    <w:p w14:paraId="36864105" w14:textId="77777777" w:rsidR="00CE0536" w:rsidRDefault="00CE0536">
      <w:pPr>
        <w:pStyle w:val="BodyText"/>
        <w:spacing w:before="1"/>
        <w:rPr>
          <w:sz w:val="21"/>
        </w:rPr>
      </w:pPr>
    </w:p>
    <w:p w14:paraId="577935D5" w14:textId="77777777" w:rsidR="00CE0536" w:rsidRDefault="00B04886">
      <w:pPr>
        <w:pStyle w:val="ListParagraph"/>
        <w:numPr>
          <w:ilvl w:val="3"/>
          <w:numId w:val="2"/>
        </w:numPr>
        <w:tabs>
          <w:tab w:val="left" w:pos="388"/>
        </w:tabs>
        <w:ind w:left="388" w:hanging="278"/>
      </w:pP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contract</w:t>
      </w:r>
      <w:r>
        <w:rPr>
          <w:spacing w:val="9"/>
          <w:w w:val="105"/>
        </w:rPr>
        <w:t xml:space="preserve"> </w:t>
      </w:r>
      <w:r>
        <w:rPr>
          <w:w w:val="105"/>
        </w:rPr>
        <w:t>(by</w:t>
      </w:r>
      <w:r>
        <w:rPr>
          <w:spacing w:val="9"/>
          <w:w w:val="105"/>
        </w:rPr>
        <w:t xml:space="preserve"> </w:t>
      </w:r>
      <w:r>
        <w:rPr>
          <w:w w:val="105"/>
        </w:rPr>
        <w:t>debtor’s/contractor’s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affiliate’s</w:t>
      </w:r>
      <w:r>
        <w:rPr>
          <w:spacing w:val="9"/>
          <w:w w:val="105"/>
        </w:rPr>
        <w:t xml:space="preserve"> </w:t>
      </w:r>
      <w:r>
        <w:rPr>
          <w:w w:val="105"/>
        </w:rPr>
        <w:t>name)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nature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thereof;</w:t>
      </w:r>
    </w:p>
    <w:p w14:paraId="6012FE20" w14:textId="77777777" w:rsidR="00CE0536" w:rsidRDefault="00CE0536">
      <w:pPr>
        <w:pStyle w:val="BodyText"/>
        <w:spacing w:before="11"/>
        <w:rPr>
          <w:sz w:val="23"/>
        </w:rPr>
      </w:pPr>
    </w:p>
    <w:p w14:paraId="53ABF1FB" w14:textId="77777777" w:rsidR="00CE0536" w:rsidRDefault="00B04886">
      <w:pPr>
        <w:pStyle w:val="ListParagraph"/>
        <w:numPr>
          <w:ilvl w:val="3"/>
          <w:numId w:val="2"/>
        </w:numPr>
        <w:tabs>
          <w:tab w:val="left" w:pos="450"/>
        </w:tabs>
        <w:spacing w:line="271" w:lineRule="auto"/>
        <w:ind w:left="110" w:right="300" w:firstLine="0"/>
      </w:pPr>
      <w:r>
        <w:rPr>
          <w:w w:val="105"/>
        </w:rPr>
        <w:t xml:space="preserve">All potential Government claims against the debtor/contractor (by contract), including the basis for each claim and the method used to determine the amount due (even when the amount is an </w:t>
      </w:r>
      <w:r>
        <w:rPr>
          <w:spacing w:val="-2"/>
          <w:w w:val="105"/>
        </w:rPr>
        <w:t>estimate);</w:t>
      </w:r>
    </w:p>
    <w:p w14:paraId="066F1AA8" w14:textId="77777777" w:rsidR="00CE0536" w:rsidRDefault="00CE0536">
      <w:pPr>
        <w:pStyle w:val="BodyText"/>
        <w:spacing w:before="1"/>
        <w:rPr>
          <w:sz w:val="21"/>
        </w:rPr>
      </w:pPr>
    </w:p>
    <w:p w14:paraId="6F5E44CB" w14:textId="77777777" w:rsidR="00CE0536" w:rsidRDefault="00B04886">
      <w:pPr>
        <w:pStyle w:val="ListParagraph"/>
        <w:numPr>
          <w:ilvl w:val="3"/>
          <w:numId w:val="2"/>
        </w:numPr>
        <w:tabs>
          <w:tab w:val="left" w:pos="512"/>
        </w:tabs>
        <w:spacing w:line="271" w:lineRule="auto"/>
        <w:ind w:left="110" w:right="159" w:firstLine="0"/>
      </w:pPr>
      <w:r>
        <w:rPr>
          <w:w w:val="105"/>
        </w:rPr>
        <w:t>The status of each contract, including the percentage completed, the performance experience to</w:t>
      </w:r>
      <w:r>
        <w:rPr>
          <w:spacing w:val="80"/>
          <w:w w:val="105"/>
        </w:rPr>
        <w:t xml:space="preserve"> </w:t>
      </w:r>
      <w:r>
        <w:rPr>
          <w:w w:val="105"/>
        </w:rPr>
        <w:t>date (including post-petition), and actions taken regarding the withholding or resumption of</w:t>
      </w:r>
      <w:r>
        <w:rPr>
          <w:spacing w:val="40"/>
          <w:w w:val="105"/>
        </w:rPr>
        <w:t xml:space="preserve"> </w:t>
      </w:r>
      <w:r>
        <w:rPr>
          <w:w w:val="105"/>
        </w:rPr>
        <w:t>payments; and</w:t>
      </w:r>
    </w:p>
    <w:p w14:paraId="0E820E92" w14:textId="77777777" w:rsidR="00CE0536" w:rsidRDefault="00CE0536">
      <w:pPr>
        <w:pStyle w:val="BodyText"/>
        <w:spacing w:before="2"/>
        <w:rPr>
          <w:sz w:val="21"/>
        </w:rPr>
      </w:pPr>
    </w:p>
    <w:p w14:paraId="2E759D07" w14:textId="77777777" w:rsidR="00CE0536" w:rsidRDefault="00B04886">
      <w:pPr>
        <w:pStyle w:val="ListParagraph"/>
        <w:numPr>
          <w:ilvl w:val="3"/>
          <w:numId w:val="2"/>
        </w:numPr>
        <w:tabs>
          <w:tab w:val="left" w:pos="499"/>
        </w:tabs>
        <w:spacing w:line="271" w:lineRule="auto"/>
        <w:ind w:left="110" w:right="124" w:firstLine="0"/>
      </w:pPr>
      <w:r>
        <w:rPr>
          <w:w w:val="105"/>
        </w:rPr>
        <w:t>Any available information regarding the debtor’s/contractor’s intent regarding the future of each contract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contracting</w:t>
      </w:r>
      <w:r>
        <w:rPr>
          <w:spacing w:val="40"/>
          <w:w w:val="105"/>
        </w:rPr>
        <w:t xml:space="preserve"> </w:t>
      </w:r>
      <w:r>
        <w:rPr>
          <w:w w:val="105"/>
        </w:rPr>
        <w:t>officers’</w:t>
      </w:r>
      <w:r>
        <w:rPr>
          <w:spacing w:val="40"/>
          <w:w w:val="105"/>
        </w:rPr>
        <w:t xml:space="preserve"> </w:t>
      </w:r>
      <w:r>
        <w:rPr>
          <w:w w:val="105"/>
        </w:rPr>
        <w:t>thoughts</w:t>
      </w:r>
      <w:r>
        <w:rPr>
          <w:spacing w:val="40"/>
          <w:w w:val="105"/>
        </w:rPr>
        <w:t xml:space="preserve"> </w:t>
      </w:r>
      <w:r>
        <w:rPr>
          <w:w w:val="105"/>
        </w:rPr>
        <w:t>regarding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same.</w:t>
      </w:r>
    </w:p>
    <w:p w14:paraId="7115F2E7" w14:textId="77777777" w:rsidR="00CE0536" w:rsidRDefault="00CE0536">
      <w:pPr>
        <w:pStyle w:val="BodyText"/>
        <w:spacing w:before="1"/>
        <w:rPr>
          <w:sz w:val="21"/>
        </w:rPr>
      </w:pPr>
    </w:p>
    <w:p w14:paraId="72146E31" w14:textId="77777777" w:rsidR="00CE0536" w:rsidRDefault="00B04886">
      <w:pPr>
        <w:pStyle w:val="ListParagraph"/>
        <w:numPr>
          <w:ilvl w:val="2"/>
          <w:numId w:val="2"/>
        </w:numPr>
        <w:tabs>
          <w:tab w:val="left" w:pos="476"/>
        </w:tabs>
        <w:spacing w:line="271" w:lineRule="auto"/>
        <w:ind w:right="660" w:firstLine="0"/>
      </w:pPr>
      <w:r>
        <w:rPr>
          <w:w w:val="105"/>
        </w:rPr>
        <w:t xml:space="preserve">All correspondence relative to the bankruptcy received from any source must be copied and forwarded to </w:t>
      </w:r>
      <w:hyperlink r:id="rId16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within one business day of receipt.</w:t>
      </w:r>
    </w:p>
    <w:p w14:paraId="14D44BC2" w14:textId="77777777" w:rsidR="00CE0536" w:rsidRDefault="00CE0536">
      <w:pPr>
        <w:pStyle w:val="BodyText"/>
        <w:spacing w:before="1"/>
        <w:rPr>
          <w:sz w:val="21"/>
        </w:rPr>
      </w:pPr>
    </w:p>
    <w:p w14:paraId="2F6B11FE" w14:textId="77777777" w:rsidR="00CE0536" w:rsidRDefault="00B04886">
      <w:pPr>
        <w:pStyle w:val="ListParagraph"/>
        <w:numPr>
          <w:ilvl w:val="2"/>
          <w:numId w:val="2"/>
        </w:numPr>
        <w:tabs>
          <w:tab w:val="left" w:pos="483"/>
        </w:tabs>
        <w:spacing w:line="271" w:lineRule="auto"/>
        <w:ind w:right="392" w:firstLine="0"/>
      </w:pPr>
      <w:r>
        <w:rPr>
          <w:w w:val="105"/>
        </w:rPr>
        <w:t xml:space="preserve">Any claims or requests for equitable adjustment from the debtor/contractor or trustee must be copied and forwarded to </w:t>
      </w:r>
      <w:hyperlink r:id="rId17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w w:val="105"/>
        </w:rPr>
        <w:t>.</w:t>
      </w:r>
    </w:p>
    <w:p w14:paraId="399DFFCF" w14:textId="77777777" w:rsidR="00CE0536" w:rsidRDefault="00CE0536">
      <w:pPr>
        <w:pStyle w:val="BodyText"/>
        <w:spacing w:before="1"/>
        <w:rPr>
          <w:sz w:val="21"/>
        </w:rPr>
      </w:pPr>
    </w:p>
    <w:p w14:paraId="7D6B8D6D" w14:textId="77777777" w:rsidR="00CE0536" w:rsidRDefault="00B04886">
      <w:pPr>
        <w:pStyle w:val="ListParagraph"/>
        <w:numPr>
          <w:ilvl w:val="0"/>
          <w:numId w:val="2"/>
        </w:numPr>
        <w:tabs>
          <w:tab w:val="left" w:pos="451"/>
        </w:tabs>
        <w:spacing w:before="1" w:line="271" w:lineRule="auto"/>
        <w:ind w:right="255" w:firstLine="0"/>
      </w:pPr>
      <w:r>
        <w:rPr>
          <w:w w:val="105"/>
        </w:rPr>
        <w:t xml:space="preserve">The contracting officer and supporting attorney must consult </w:t>
      </w:r>
      <w:hyperlink r:id="rId18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prior to taking any of the following actions regarding the debtor/contractor:</w:t>
      </w:r>
    </w:p>
    <w:p w14:paraId="221D77A6" w14:textId="77777777" w:rsidR="00CE0536" w:rsidRDefault="00CE0536">
      <w:pPr>
        <w:pStyle w:val="BodyText"/>
        <w:rPr>
          <w:sz w:val="21"/>
        </w:rPr>
      </w:pPr>
    </w:p>
    <w:p w14:paraId="5F83E841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spacing w:before="1"/>
        <w:ind w:left="450" w:hanging="340"/>
      </w:pPr>
      <w:r>
        <w:rPr>
          <w:w w:val="105"/>
        </w:rPr>
        <w:t>Issuing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show</w:t>
      </w:r>
      <w:r>
        <w:rPr>
          <w:spacing w:val="14"/>
          <w:w w:val="105"/>
        </w:rPr>
        <w:t xml:space="preserve"> </w:t>
      </w:r>
      <w:r>
        <w:rPr>
          <w:w w:val="105"/>
        </w:rPr>
        <w:t>cause</w:t>
      </w:r>
      <w:r>
        <w:rPr>
          <w:spacing w:val="14"/>
          <w:w w:val="105"/>
        </w:rPr>
        <w:t xml:space="preserve"> </w:t>
      </w:r>
      <w:r>
        <w:rPr>
          <w:w w:val="105"/>
        </w:rPr>
        <w:t>letter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cure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notice;</w:t>
      </w:r>
    </w:p>
    <w:p w14:paraId="6271F45B" w14:textId="77777777" w:rsidR="00CE0536" w:rsidRDefault="00CE0536">
      <w:pPr>
        <w:pStyle w:val="BodyText"/>
        <w:spacing w:before="10"/>
        <w:rPr>
          <w:sz w:val="23"/>
        </w:rPr>
      </w:pPr>
    </w:p>
    <w:p w14:paraId="48B832BB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spacing w:line="271" w:lineRule="auto"/>
        <w:ind w:right="315" w:firstLine="0"/>
      </w:pPr>
      <w:r>
        <w:rPr>
          <w:w w:val="105"/>
        </w:rPr>
        <w:t>Terminating a contract, either for default or the convenience of the Government, or canceling a</w:t>
      </w:r>
      <w:r>
        <w:rPr>
          <w:spacing w:val="80"/>
          <w:w w:val="150"/>
        </w:rPr>
        <w:t xml:space="preserve"> </w:t>
      </w:r>
      <w:r>
        <w:rPr>
          <w:w w:val="105"/>
        </w:rPr>
        <w:t>contract or an order under a contract;</w:t>
      </w:r>
    </w:p>
    <w:p w14:paraId="5D7F0A72" w14:textId="77777777" w:rsidR="00CE0536" w:rsidRDefault="00CE0536">
      <w:pPr>
        <w:pStyle w:val="BodyText"/>
        <w:spacing w:before="1"/>
        <w:rPr>
          <w:sz w:val="21"/>
        </w:rPr>
      </w:pPr>
    </w:p>
    <w:p w14:paraId="6DC0A16F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spacing w:before="1" w:line="271" w:lineRule="auto"/>
        <w:ind w:right="451" w:firstLine="0"/>
      </w:pPr>
      <w:r>
        <w:rPr>
          <w:w w:val="105"/>
        </w:rPr>
        <w:t>Setting off or recouping debts, or otherwise attempting to collect or recover amounts owed by</w:t>
      </w:r>
      <w:r>
        <w:rPr>
          <w:spacing w:val="40"/>
          <w:w w:val="105"/>
        </w:rPr>
        <w:t xml:space="preserve"> </w:t>
      </w:r>
      <w:r>
        <w:rPr>
          <w:w w:val="105"/>
        </w:rPr>
        <w:t>the debtor/contractor;</w:t>
      </w:r>
    </w:p>
    <w:p w14:paraId="11FE205B" w14:textId="77777777" w:rsidR="00CE0536" w:rsidRDefault="00CE0536">
      <w:pPr>
        <w:pStyle w:val="BodyText"/>
        <w:spacing w:before="1"/>
        <w:rPr>
          <w:sz w:val="21"/>
        </w:rPr>
      </w:pPr>
    </w:p>
    <w:p w14:paraId="5D2BEE71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Demanding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otherwise</w:t>
      </w:r>
      <w:r>
        <w:rPr>
          <w:spacing w:val="10"/>
          <w:w w:val="105"/>
        </w:rPr>
        <w:t xml:space="preserve"> </w:t>
      </w:r>
      <w:r>
        <w:rPr>
          <w:w w:val="105"/>
        </w:rPr>
        <w:t>seeking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recover</w:t>
      </w:r>
      <w:r>
        <w:rPr>
          <w:spacing w:val="10"/>
          <w:w w:val="105"/>
        </w:rPr>
        <w:t xml:space="preserve"> </w:t>
      </w:r>
      <w:r>
        <w:rPr>
          <w:w w:val="105"/>
        </w:rPr>
        <w:t>Government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property;</w:t>
      </w:r>
    </w:p>
    <w:p w14:paraId="79674568" w14:textId="77777777" w:rsidR="00CE0536" w:rsidRDefault="00CE0536">
      <w:pPr>
        <w:pStyle w:val="BodyText"/>
        <w:spacing w:before="10"/>
        <w:rPr>
          <w:sz w:val="23"/>
        </w:rPr>
      </w:pPr>
    </w:p>
    <w:p w14:paraId="09DE9741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spacing w:before="1"/>
        <w:ind w:left="450" w:hanging="340"/>
      </w:pPr>
      <w:r>
        <w:rPr>
          <w:w w:val="105"/>
        </w:rPr>
        <w:t>Initiating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reprocurement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goods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services</w:t>
      </w:r>
      <w:r>
        <w:rPr>
          <w:spacing w:val="11"/>
          <w:w w:val="105"/>
        </w:rPr>
        <w:t xml:space="preserve"> </w:t>
      </w:r>
      <w:r>
        <w:rPr>
          <w:w w:val="105"/>
        </w:rPr>
        <w:t>provided</w:t>
      </w:r>
      <w:r>
        <w:rPr>
          <w:spacing w:val="10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contract;</w:t>
      </w:r>
    </w:p>
    <w:p w14:paraId="3B5D3E74" w14:textId="77777777" w:rsidR="00CE0536" w:rsidRDefault="00CE0536">
      <w:pPr>
        <w:pStyle w:val="BodyText"/>
        <w:spacing w:before="10"/>
        <w:rPr>
          <w:sz w:val="23"/>
        </w:rPr>
      </w:pPr>
    </w:p>
    <w:p w14:paraId="0331B792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spacing w:line="271" w:lineRule="auto"/>
        <w:ind w:right="130" w:firstLine="0"/>
      </w:pPr>
      <w:r>
        <w:rPr>
          <w:w w:val="105"/>
        </w:rPr>
        <w:t>Issuing a new contract to or exercising an option to extend a contract with the debtor/contractor;</w:t>
      </w:r>
      <w:r>
        <w:rPr>
          <w:spacing w:val="40"/>
          <w:w w:val="105"/>
        </w:rPr>
        <w:t xml:space="preserve"> </w:t>
      </w:r>
      <w:r>
        <w:rPr>
          <w:spacing w:val="-6"/>
          <w:w w:val="105"/>
        </w:rPr>
        <w:t>or</w:t>
      </w:r>
    </w:p>
    <w:p w14:paraId="255BFDD5" w14:textId="77777777" w:rsidR="00CE0536" w:rsidRDefault="00CE0536">
      <w:pPr>
        <w:pStyle w:val="BodyText"/>
        <w:spacing w:before="1"/>
        <w:rPr>
          <w:sz w:val="21"/>
        </w:rPr>
      </w:pPr>
    </w:p>
    <w:p w14:paraId="5525AB26" w14:textId="77777777" w:rsidR="00CE0536" w:rsidRDefault="00B04886">
      <w:pPr>
        <w:pStyle w:val="ListParagraph"/>
        <w:numPr>
          <w:ilvl w:val="1"/>
          <w:numId w:val="2"/>
        </w:numPr>
        <w:tabs>
          <w:tab w:val="left" w:pos="450"/>
        </w:tabs>
        <w:spacing w:line="271" w:lineRule="auto"/>
        <w:ind w:right="1168" w:firstLine="0"/>
      </w:pPr>
      <w:r>
        <w:rPr>
          <w:w w:val="105"/>
        </w:rPr>
        <w:t>Beginning or continuing any judicial or administrative action or proceeding against the debtor/contractor that could have been brought before the bankruptcy petition was filed.</w:t>
      </w:r>
    </w:p>
    <w:sectPr w:rsidR="00CE0536">
      <w:pgSz w:w="11910" w:h="16840"/>
      <w:pgMar w:top="820" w:right="7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6T09:54:00Z" w:initials="AR">
    <w:p w14:paraId="19E50999" w14:textId="77777777" w:rsidR="007178EB" w:rsidRDefault="007178EB" w:rsidP="007178EB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E509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0563F" w16cex:dateUtc="2024-05-16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E50999" w16cid:durableId="29F056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A4D"/>
    <w:multiLevelType w:val="hybridMultilevel"/>
    <w:tmpl w:val="F1980C52"/>
    <w:lvl w:ilvl="0" w:tplc="0A8639A6">
      <w:start w:val="1"/>
      <w:numFmt w:val="upperLetter"/>
      <w:lvlText w:val="(%1)"/>
      <w:lvlJc w:val="left"/>
      <w:pPr>
        <w:ind w:left="470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11CE488E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 w:tplc="E0C4547E">
      <w:numFmt w:val="bullet"/>
      <w:lvlText w:val="•"/>
      <w:lvlJc w:val="left"/>
      <w:pPr>
        <w:ind w:left="2465" w:hanging="361"/>
      </w:pPr>
      <w:rPr>
        <w:rFonts w:hint="default"/>
        <w:lang w:val="en-US" w:eastAsia="en-US" w:bidi="ar-SA"/>
      </w:rPr>
    </w:lvl>
    <w:lvl w:ilvl="3" w:tplc="C1D8F356"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 w:tplc="C3C60B50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5" w:tplc="46DCD2D6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 w:tplc="0C1033C6"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  <w:lvl w:ilvl="7" w:tplc="AFA6DEF6">
      <w:numFmt w:val="bullet"/>
      <w:lvlText w:val="•"/>
      <w:lvlJc w:val="left"/>
      <w:pPr>
        <w:ind w:left="7427" w:hanging="361"/>
      </w:pPr>
      <w:rPr>
        <w:rFonts w:hint="default"/>
        <w:lang w:val="en-US" w:eastAsia="en-US" w:bidi="ar-SA"/>
      </w:rPr>
    </w:lvl>
    <w:lvl w:ilvl="8" w:tplc="071033EA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AFA3E28"/>
    <w:multiLevelType w:val="hybridMultilevel"/>
    <w:tmpl w:val="7F0C5770"/>
    <w:lvl w:ilvl="0" w:tplc="C20CFA48">
      <w:start w:val="1"/>
      <w:numFmt w:val="lowerLetter"/>
      <w:lvlText w:val="(%1)"/>
      <w:lvlJc w:val="left"/>
      <w:pPr>
        <w:ind w:left="110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1D54870E">
      <w:start w:val="1"/>
      <w:numFmt w:val="decimal"/>
      <w:lvlText w:val="(%2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C680CBA6">
      <w:start w:val="1"/>
      <w:numFmt w:val="upperLetter"/>
      <w:lvlText w:val="(%3)"/>
      <w:lvlJc w:val="left"/>
      <w:pPr>
        <w:ind w:left="110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3" w:tplc="13FC2470">
      <w:start w:val="1"/>
      <w:numFmt w:val="lowerRoman"/>
      <w:lvlText w:val="(%4)"/>
      <w:lvlJc w:val="left"/>
      <w:pPr>
        <w:ind w:left="391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4" w:tplc="4B9632A0">
      <w:numFmt w:val="bullet"/>
      <w:lvlText w:val="•"/>
      <w:lvlJc w:val="left"/>
      <w:pPr>
        <w:ind w:left="2946" w:hanging="281"/>
      </w:pPr>
      <w:rPr>
        <w:rFonts w:hint="default"/>
        <w:lang w:val="en-US" w:eastAsia="en-US" w:bidi="ar-SA"/>
      </w:rPr>
    </w:lvl>
    <w:lvl w:ilvl="5" w:tplc="934C506E">
      <w:numFmt w:val="bullet"/>
      <w:lvlText w:val="•"/>
      <w:lvlJc w:val="left"/>
      <w:pPr>
        <w:ind w:left="4189" w:hanging="281"/>
      </w:pPr>
      <w:rPr>
        <w:rFonts w:hint="default"/>
        <w:lang w:val="en-US" w:eastAsia="en-US" w:bidi="ar-SA"/>
      </w:rPr>
    </w:lvl>
    <w:lvl w:ilvl="6" w:tplc="FF54F05E">
      <w:numFmt w:val="bullet"/>
      <w:lvlText w:val="•"/>
      <w:lvlJc w:val="left"/>
      <w:pPr>
        <w:ind w:left="5432" w:hanging="281"/>
      </w:pPr>
      <w:rPr>
        <w:rFonts w:hint="default"/>
        <w:lang w:val="en-US" w:eastAsia="en-US" w:bidi="ar-SA"/>
      </w:rPr>
    </w:lvl>
    <w:lvl w:ilvl="7" w:tplc="F5EE65BE">
      <w:numFmt w:val="bullet"/>
      <w:lvlText w:val="•"/>
      <w:lvlJc w:val="left"/>
      <w:pPr>
        <w:ind w:left="6676" w:hanging="281"/>
      </w:pPr>
      <w:rPr>
        <w:rFonts w:hint="default"/>
        <w:lang w:val="en-US" w:eastAsia="en-US" w:bidi="ar-SA"/>
      </w:rPr>
    </w:lvl>
    <w:lvl w:ilvl="8" w:tplc="ADCE3AB8">
      <w:numFmt w:val="bullet"/>
      <w:lvlText w:val="•"/>
      <w:lvlJc w:val="left"/>
      <w:pPr>
        <w:ind w:left="7919" w:hanging="281"/>
      </w:pPr>
      <w:rPr>
        <w:rFonts w:hint="default"/>
        <w:lang w:val="en-US" w:eastAsia="en-US" w:bidi="ar-SA"/>
      </w:rPr>
    </w:lvl>
  </w:abstractNum>
  <w:num w:numId="1" w16cid:durableId="1462571254">
    <w:abstractNumId w:val="0"/>
  </w:num>
  <w:num w:numId="2" w16cid:durableId="1449876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36"/>
    <w:rsid w:val="007178EB"/>
    <w:rsid w:val="00B04886"/>
    <w:rsid w:val="00C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319F"/>
  <w15:docId w15:val="{7CFD98FE-8704-4619-99EC-0FDBE96C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7178EB"/>
    <w:pPr>
      <w:widowControl/>
      <w:autoSpaceDE/>
      <w:autoSpaceDN/>
    </w:pPr>
    <w:rPr>
      <w:rFonts w:ascii="Cambria" w:eastAsia="Cambria" w:hAnsi="Cambria" w:cs="Cambria"/>
    </w:rPr>
  </w:style>
  <w:style w:type="paragraph" w:customStyle="1" w:styleId="p">
    <w:name w:val="p"/>
    <w:basedOn w:val="Normal"/>
    <w:rsid w:val="007178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78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78E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17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7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8EB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8EB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AF.JACQ.ContractLaw.FieldSupportCntr.Mbx@us.af.mil" TargetMode="External"/><Relationship Id="rId18" Type="http://schemas.openxmlformats.org/officeDocument/2006/relationships/hyperlink" Target="mailto:AF.JACQ.ContractLaw.FieldSupportCntr.Mbx@us.af.mi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AF.JACQ.ContractLaw.FieldSupportCntr.Mbx@us.af.mil" TargetMode="External"/><Relationship Id="rId17" Type="http://schemas.openxmlformats.org/officeDocument/2006/relationships/hyperlink" Target="mailto:AF.JACQ.ContractLaw.FieldSupportCntr.Mbx@us.af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F.JACQ.ContractLaw.FieldSupportCntr.Mbx@us.af.mi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mailto:AF.JACQ.ContractLaw.FieldSupportCntr.Mbx@us.af.mil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mailto:AF.JACQ.ContractLaw.FieldSupportCntr.Mbx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F1592-33E7-4C4E-8337-747E1E1E2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DCAD1E-FBE2-4934-8A4B-588D55717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EE004-55F2-4911-A295-78B0390B3E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1306</Words>
  <Characters>7445</Characters>
  <Application>Microsoft Office Word</Application>
  <DocSecurity>0</DocSecurity>
  <Lines>62</Lines>
  <Paragraphs>17</Paragraphs>
  <ScaleCrop>false</ScaleCrop>
  <Company>U.S. Air Force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MP5342 -Contract Administration and Audit Services</dc:title>
  <dc:creator>SWIFT-CARR, THERESA L CIV USAF HAF SAF/AQCP</dc:creator>
  <cp:lastModifiedBy>ROSSI, AMANDA M CIV USAF HAF SAF/AQCP</cp:lastModifiedBy>
  <cp:revision>3</cp:revision>
  <dcterms:created xsi:type="dcterms:W3CDTF">2024-02-14T19:00:00Z</dcterms:created>
  <dcterms:modified xsi:type="dcterms:W3CDTF">2024-05-16T15:54:00Z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1500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</Properties>
</file>