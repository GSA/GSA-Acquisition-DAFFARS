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C44BD" w14:textId="77777777" w:rsidR="00F0013D" w:rsidRDefault="00F0013D" w:rsidP="00F0013D">
      <w:pPr>
        <w:pStyle w:val="BodyText"/>
        <w:spacing w:before="9"/>
        <w:rPr>
          <w:sz w:val="15"/>
        </w:rPr>
      </w:pPr>
    </w:p>
    <w:p w14:paraId="01032333" w14:textId="77777777" w:rsidR="00F0013D" w:rsidRDefault="00F0013D" w:rsidP="00F0013D">
      <w:pPr>
        <w:pStyle w:val="BodyText"/>
        <w:rPr>
          <w:sz w:val="20"/>
        </w:rPr>
      </w:pPr>
    </w:p>
    <w:p w14:paraId="706A0423" w14:textId="77777777" w:rsidR="00F0013D" w:rsidRDefault="00F0013D" w:rsidP="00F0013D">
      <w:pPr>
        <w:pStyle w:val="BodyText"/>
        <w:spacing w:before="8"/>
      </w:pPr>
    </w:p>
    <w:p w14:paraId="2E2D9DCA" w14:textId="77777777" w:rsidR="00F0013D" w:rsidRDefault="00F0013D" w:rsidP="00F0013D">
      <w:pPr>
        <w:pStyle w:val="Heading1"/>
        <w:spacing w:line="273" w:lineRule="auto"/>
        <w:rPr>
          <w:b/>
        </w:rPr>
      </w:pPr>
      <w:r>
        <w:rPr>
          <w:b/>
          <w:spacing w:val="-2"/>
        </w:rPr>
        <w:t>MP5301.6</w:t>
      </w:r>
      <w:r>
        <w:rPr>
          <w:b/>
          <w:spacing w:val="-26"/>
        </w:rPr>
        <w:t xml:space="preserve"> </w:t>
      </w:r>
      <w:r>
        <w:rPr>
          <w:b/>
          <w:spacing w:val="-2"/>
        </w:rPr>
        <w:t>-</w:t>
      </w:r>
      <w:r>
        <w:rPr>
          <w:b/>
          <w:spacing w:val="-26"/>
        </w:rPr>
        <w:t xml:space="preserve"> </w:t>
      </w:r>
      <w:r>
        <w:rPr>
          <w:b/>
          <w:spacing w:val="-2"/>
        </w:rPr>
        <w:t>CAREER</w:t>
      </w:r>
      <w:r>
        <w:rPr>
          <w:b/>
          <w:spacing w:val="-26"/>
        </w:rPr>
        <w:t xml:space="preserve"> </w:t>
      </w:r>
      <w:r>
        <w:rPr>
          <w:b/>
          <w:spacing w:val="-2"/>
        </w:rPr>
        <w:t>DEVELOPMENT,</w:t>
      </w:r>
      <w:r>
        <w:rPr>
          <w:b/>
          <w:spacing w:val="-26"/>
        </w:rPr>
        <w:t xml:space="preserve"> </w:t>
      </w:r>
      <w:r>
        <w:rPr>
          <w:b/>
          <w:spacing w:val="-2"/>
        </w:rPr>
        <w:t xml:space="preserve">CONTRACTING </w:t>
      </w:r>
      <w:r>
        <w:rPr>
          <w:b/>
        </w:rPr>
        <w:t>AUTHORITY, AND RESPONSIBILITIES</w:t>
      </w:r>
    </w:p>
    <w:p w14:paraId="27091B5C" w14:textId="77777777" w:rsidR="00F0013D" w:rsidRDefault="00F0013D" w:rsidP="00F0013D">
      <w:pPr>
        <w:pStyle w:val="BodyText"/>
        <w:rPr>
          <w:sz w:val="20"/>
        </w:rPr>
      </w:pPr>
    </w:p>
    <w:p w14:paraId="236B5A5C" w14:textId="77777777" w:rsidR="00F0013D" w:rsidRDefault="00F0013D" w:rsidP="00F0013D">
      <w:pPr>
        <w:pStyle w:val="BodyText"/>
        <w:spacing w:before="2"/>
        <w:rPr>
          <w:sz w:val="24"/>
        </w:rPr>
      </w:pPr>
    </w:p>
    <w:p w14:paraId="68764F44" w14:textId="77777777" w:rsidR="00F0013D" w:rsidRDefault="00F0013D" w:rsidP="00F0013D">
      <w:pPr>
        <w:pStyle w:val="Heading2"/>
        <w:spacing w:before="0" w:line="280" w:lineRule="auto"/>
        <w:rPr>
          <w:b/>
        </w:rPr>
      </w:pPr>
      <w:r>
        <w:rPr>
          <w:b/>
        </w:rPr>
        <w:t>MP5301.602-2 (d) Designation, Assignment, and Responsibilities of a Contracting Officer's Representative (COR)</w:t>
      </w:r>
    </w:p>
    <w:p w14:paraId="1DCBC75C" w14:textId="77777777" w:rsidR="00F0013D" w:rsidRDefault="00F0013D" w:rsidP="00F0013D">
      <w:pPr>
        <w:pStyle w:val="BodyText"/>
        <w:spacing w:before="3"/>
        <w:rPr>
          <w:rFonts w:ascii="Bookman Old Style"/>
          <w:b/>
          <w:sz w:val="38"/>
        </w:rPr>
      </w:pPr>
    </w:p>
    <w:p w14:paraId="2DABDE3A" w14:textId="23337B5F" w:rsidR="00F0013D" w:rsidDel="008B1DAB" w:rsidRDefault="00F0013D" w:rsidP="00F0013D">
      <w:pPr>
        <w:spacing w:line="271" w:lineRule="auto"/>
        <w:ind w:left="110" w:right="228"/>
        <w:rPr>
          <w:del w:id="0" w:author="WATSON, JAMES R CIV USAF HAF SAF/AQCP" w:date="2023-10-10T19:56:00Z"/>
        </w:rPr>
      </w:pPr>
      <w:r>
        <w:rPr>
          <w:w w:val="105"/>
        </w:rPr>
        <w:t xml:space="preserve">The following are mandatory procedures (MP) for standardizing the </w:t>
      </w:r>
      <w:ins w:id="1" w:author="ROSSI, AMANDA M CIV USAF HAF SAF/AQCP" w:date="2024-05-17T12:03:00Z">
        <w:r w:rsidR="00106E90">
          <w:rPr>
            <w:w w:val="105"/>
          </w:rPr>
          <w:t xml:space="preserve">Department of the </w:t>
        </w:r>
      </w:ins>
      <w:r>
        <w:rPr>
          <w:w w:val="105"/>
        </w:rPr>
        <w:t>Air Force (</w:t>
      </w:r>
      <w:ins w:id="2" w:author="ROSSI, AMANDA M CIV USAF HAF SAF/AQCP" w:date="2024-05-17T12:03:00Z">
        <w:r w:rsidR="00106E90">
          <w:rPr>
            <w:w w:val="105"/>
          </w:rPr>
          <w:t>D</w:t>
        </w:r>
      </w:ins>
      <w:r>
        <w:rPr>
          <w:w w:val="105"/>
        </w:rPr>
        <w:t>AF) contracting process regarding designation, assignment, and responsibilities of a Contracting Officer’s</w:t>
      </w:r>
      <w:r>
        <w:rPr>
          <w:spacing w:val="80"/>
          <w:w w:val="105"/>
        </w:rPr>
        <w:t xml:space="preserve"> </w:t>
      </w:r>
      <w:r>
        <w:rPr>
          <w:w w:val="105"/>
        </w:rPr>
        <w:t>Representative.</w:t>
      </w:r>
      <w:r>
        <w:rPr>
          <w:spacing w:val="33"/>
          <w:w w:val="105"/>
        </w:rPr>
        <w:t xml:space="preserve"> </w:t>
      </w:r>
      <w:r>
        <w:rPr>
          <w:w w:val="105"/>
        </w:rPr>
        <w:t>The</w:t>
      </w:r>
      <w:r>
        <w:rPr>
          <w:spacing w:val="33"/>
          <w:w w:val="105"/>
        </w:rPr>
        <w:t xml:space="preserve"> </w:t>
      </w:r>
      <w:r>
        <w:rPr>
          <w:w w:val="105"/>
        </w:rPr>
        <w:t>assignment</w:t>
      </w:r>
      <w:r>
        <w:rPr>
          <w:spacing w:val="33"/>
          <w:w w:val="105"/>
        </w:rPr>
        <w:t xml:space="preserve"> </w:t>
      </w:r>
      <w:r>
        <w:rPr>
          <w:w w:val="105"/>
        </w:rPr>
        <w:t>of</w:t>
      </w:r>
      <w:r>
        <w:rPr>
          <w:spacing w:val="33"/>
          <w:w w:val="105"/>
        </w:rPr>
        <w:t xml:space="preserve"> </w:t>
      </w:r>
      <w:r>
        <w:rPr>
          <w:w w:val="105"/>
        </w:rPr>
        <w:t>a</w:t>
      </w:r>
      <w:r>
        <w:rPr>
          <w:spacing w:val="33"/>
          <w:w w:val="105"/>
        </w:rPr>
        <w:t xml:space="preserve"> </w:t>
      </w:r>
      <w:r>
        <w:rPr>
          <w:w w:val="105"/>
        </w:rPr>
        <w:t>COR</w:t>
      </w:r>
      <w:r>
        <w:rPr>
          <w:spacing w:val="33"/>
          <w:w w:val="105"/>
        </w:rPr>
        <w:t xml:space="preserve"> </w:t>
      </w:r>
      <w:r>
        <w:rPr>
          <w:w w:val="105"/>
        </w:rPr>
        <w:t>is</w:t>
      </w:r>
      <w:r>
        <w:rPr>
          <w:spacing w:val="33"/>
          <w:w w:val="105"/>
        </w:rPr>
        <w:t xml:space="preserve"> </w:t>
      </w:r>
      <w:r>
        <w:rPr>
          <w:w w:val="105"/>
        </w:rPr>
        <w:t>not</w:t>
      </w:r>
      <w:r>
        <w:rPr>
          <w:spacing w:val="33"/>
          <w:w w:val="105"/>
        </w:rPr>
        <w:t xml:space="preserve"> </w:t>
      </w:r>
      <w:r>
        <w:rPr>
          <w:w w:val="105"/>
        </w:rPr>
        <w:t>necessary</w:t>
      </w:r>
      <w:r>
        <w:rPr>
          <w:spacing w:val="33"/>
          <w:w w:val="105"/>
        </w:rPr>
        <w:t xml:space="preserve"> </w:t>
      </w:r>
      <w:r>
        <w:rPr>
          <w:w w:val="105"/>
        </w:rPr>
        <w:t>when</w:t>
      </w:r>
      <w:r>
        <w:rPr>
          <w:spacing w:val="33"/>
          <w:w w:val="105"/>
        </w:rPr>
        <w:t xml:space="preserve"> </w:t>
      </w:r>
      <w:r>
        <w:rPr>
          <w:w w:val="105"/>
        </w:rPr>
        <w:t>the</w:t>
      </w:r>
      <w:r>
        <w:rPr>
          <w:spacing w:val="33"/>
          <w:w w:val="105"/>
        </w:rPr>
        <w:t xml:space="preserve"> </w:t>
      </w:r>
      <w:r>
        <w:rPr>
          <w:w w:val="105"/>
        </w:rPr>
        <w:t>CO</w:t>
      </w:r>
      <w:r>
        <w:rPr>
          <w:spacing w:val="33"/>
          <w:w w:val="105"/>
        </w:rPr>
        <w:t xml:space="preserve"> </w:t>
      </w:r>
      <w:r>
        <w:rPr>
          <w:w w:val="105"/>
        </w:rPr>
        <w:t>retains</w:t>
      </w:r>
      <w:r>
        <w:rPr>
          <w:spacing w:val="33"/>
          <w:w w:val="105"/>
        </w:rPr>
        <w:t xml:space="preserve"> </w:t>
      </w:r>
      <w:r>
        <w:rPr>
          <w:w w:val="105"/>
        </w:rPr>
        <w:t>or</w:t>
      </w:r>
      <w:r>
        <w:rPr>
          <w:spacing w:val="33"/>
          <w:w w:val="105"/>
        </w:rPr>
        <w:t xml:space="preserve"> </w:t>
      </w:r>
      <w:r>
        <w:rPr>
          <w:w w:val="105"/>
        </w:rPr>
        <w:t xml:space="preserve">delegates surveillance to DCMA, or </w:t>
      </w:r>
      <w:ins w:id="3" w:author="WATSON, JAMES R CIV USAF HAF SAF/AQCP" w:date="2024-03-14T10:14:00Z">
        <w:r w:rsidR="00D42E6D">
          <w:rPr>
            <w:w w:val="105"/>
          </w:rPr>
          <w:t>for</w:t>
        </w:r>
        <w:r w:rsidR="00787E59">
          <w:rPr>
            <w:w w:val="105"/>
          </w:rPr>
          <w:t xml:space="preserve"> </w:t>
        </w:r>
      </w:ins>
      <w:r>
        <w:rPr>
          <w:w w:val="105"/>
        </w:rPr>
        <w:t>one of the categories of services exempted in</w:t>
      </w:r>
      <w:del w:id="4" w:author="WATSON, JAMES R CIV USAF HAF SAF/AQCP" w:date="2024-03-14T10:09:00Z">
        <w:r w:rsidDel="000A63C5">
          <w:rPr>
            <w:w w:val="105"/>
          </w:rPr>
          <w:delText xml:space="preserve"> </w:delText>
        </w:r>
      </w:del>
      <w:del w:id="5" w:author="WATSON, JAMES R CIV USAF HAF SAF/AQCP" w:date="2024-03-14T10:07:00Z">
        <w:r w:rsidRPr="4B6B88F5" w:rsidDel="00D23D9D">
          <w:rPr>
            <w:color w:val="27314A"/>
            <w:u w:val="single"/>
          </w:rPr>
          <w:delText>DAFI 63-138</w:delText>
        </w:r>
      </w:del>
      <w:ins w:id="6" w:author="WATSON, JAMES R CIV USAF HAF SAF/AQCP" w:date="2024-03-14T10:10:00Z">
        <w:r w:rsidR="009816BA">
          <w:rPr>
            <w:color w:val="27314A"/>
            <w:u w:val="single"/>
          </w:rPr>
          <w:fldChar w:fldCharType="begin"/>
        </w:r>
        <w:r w:rsidR="009816BA">
          <w:rPr>
            <w:color w:val="27314A"/>
            <w:u w:val="single"/>
          </w:rPr>
          <w:instrText>HYPERLINK "https://static.e-publishing.af.mil/production/1/saf_aq/publication/dafi63-138/dafi63-138.pdf"</w:instrText>
        </w:r>
        <w:r w:rsidR="009816BA">
          <w:rPr>
            <w:color w:val="27314A"/>
            <w:u w:val="single"/>
          </w:rPr>
        </w:r>
        <w:r w:rsidR="009816BA">
          <w:rPr>
            <w:color w:val="27314A"/>
            <w:u w:val="single"/>
          </w:rPr>
          <w:fldChar w:fldCharType="separate"/>
        </w:r>
        <w:r w:rsidR="009816BA" w:rsidRPr="009816BA">
          <w:rPr>
            <w:rStyle w:val="Hyperlink"/>
          </w:rPr>
          <w:t xml:space="preserve"> DAFI 63-138 Acquisition of Services</w:t>
        </w:r>
        <w:r w:rsidR="009816BA">
          <w:rPr>
            <w:color w:val="27314A"/>
            <w:u w:val="single"/>
          </w:rPr>
          <w:fldChar w:fldCharType="end"/>
        </w:r>
      </w:ins>
      <w:r>
        <w:rPr>
          <w:spacing w:val="80"/>
          <w:w w:val="105"/>
        </w:rPr>
        <w:t xml:space="preserve"> </w:t>
      </w:r>
      <w:del w:id="7" w:author="WATSON, JAMES R CIV USAF HAF SAF/AQCP" w:date="2023-10-10T16:25:00Z">
        <w:r w:rsidDel="00F0013D">
          <w:delText>except Construction</w:delText>
        </w:r>
      </w:del>
      <w:r>
        <w:rPr>
          <w:spacing w:val="26"/>
          <w:w w:val="105"/>
        </w:rPr>
        <w:t xml:space="preserve">. </w:t>
      </w:r>
      <w:hyperlink r:id="rId8">
        <w:r>
          <w:rPr>
            <w:color w:val="27314A"/>
            <w:w w:val="105"/>
            <w:u w:val="single" w:color="27314A"/>
          </w:rPr>
          <w:t>DoDI</w:t>
        </w:r>
        <w:r>
          <w:rPr>
            <w:color w:val="27314A"/>
            <w:spacing w:val="28"/>
            <w:w w:val="105"/>
            <w:u w:val="single" w:color="27314A"/>
          </w:rPr>
          <w:t xml:space="preserve"> </w:t>
        </w:r>
        <w:r>
          <w:rPr>
            <w:color w:val="27314A"/>
            <w:w w:val="105"/>
            <w:u w:val="single" w:color="27314A"/>
          </w:rPr>
          <w:t>5000.72</w:t>
        </w:r>
      </w:hyperlink>
      <w:r>
        <w:rPr>
          <w:color w:val="27314A"/>
          <w:spacing w:val="28"/>
          <w:w w:val="105"/>
        </w:rPr>
        <w:t xml:space="preserve"> </w:t>
      </w:r>
      <w:r>
        <w:rPr>
          <w:w w:val="105"/>
        </w:rPr>
        <w:t>requires</w:t>
      </w:r>
      <w:r>
        <w:rPr>
          <w:spacing w:val="28"/>
          <w:w w:val="105"/>
        </w:rPr>
        <w:t xml:space="preserve"> </w:t>
      </w:r>
      <w:r>
        <w:rPr>
          <w:w w:val="105"/>
        </w:rPr>
        <w:t>COs</w:t>
      </w:r>
      <w:r>
        <w:rPr>
          <w:spacing w:val="28"/>
          <w:w w:val="105"/>
        </w:rPr>
        <w:t xml:space="preserve"> </w:t>
      </w:r>
      <w:r>
        <w:rPr>
          <w:w w:val="105"/>
        </w:rPr>
        <w:t>to</w:t>
      </w:r>
      <w:r>
        <w:rPr>
          <w:spacing w:val="28"/>
          <w:w w:val="105"/>
        </w:rPr>
        <w:t xml:space="preserve"> </w:t>
      </w:r>
      <w:r>
        <w:rPr>
          <w:w w:val="105"/>
        </w:rPr>
        <w:t>designate</w:t>
      </w:r>
      <w:r>
        <w:rPr>
          <w:spacing w:val="28"/>
          <w:w w:val="105"/>
        </w:rPr>
        <w:t xml:space="preserve"> </w:t>
      </w:r>
      <w:r>
        <w:rPr>
          <w:w w:val="105"/>
        </w:rPr>
        <w:t>a</w:t>
      </w:r>
      <w:r>
        <w:rPr>
          <w:spacing w:val="28"/>
          <w:w w:val="105"/>
        </w:rPr>
        <w:t xml:space="preserve"> </w:t>
      </w:r>
      <w:r>
        <w:rPr>
          <w:w w:val="105"/>
        </w:rPr>
        <w:t>COR</w:t>
      </w:r>
      <w:r>
        <w:rPr>
          <w:spacing w:val="28"/>
          <w:w w:val="105"/>
        </w:rPr>
        <w:t xml:space="preserve"> </w:t>
      </w:r>
      <w:r>
        <w:rPr>
          <w:w w:val="105"/>
        </w:rPr>
        <w:t>for</w:t>
      </w:r>
      <w:r>
        <w:rPr>
          <w:spacing w:val="28"/>
          <w:w w:val="105"/>
        </w:rPr>
        <w:t xml:space="preserve"> </w:t>
      </w:r>
      <w:r>
        <w:rPr>
          <w:w w:val="105"/>
        </w:rPr>
        <w:t>Construction</w:t>
      </w:r>
      <w:r>
        <w:rPr>
          <w:spacing w:val="28"/>
          <w:w w:val="105"/>
        </w:rPr>
        <w:t xml:space="preserve"> </w:t>
      </w:r>
      <w:r>
        <w:rPr>
          <w:w w:val="105"/>
        </w:rPr>
        <w:t>contracts,</w:t>
      </w:r>
      <w:r>
        <w:rPr>
          <w:spacing w:val="28"/>
          <w:w w:val="105"/>
        </w:rPr>
        <w:t xml:space="preserve"> </w:t>
      </w:r>
      <w:r>
        <w:rPr>
          <w:w w:val="105"/>
        </w:rPr>
        <w:t>unless</w:t>
      </w:r>
      <w:r>
        <w:rPr>
          <w:spacing w:val="28"/>
          <w:w w:val="105"/>
        </w:rPr>
        <w:t xml:space="preserve"> </w:t>
      </w:r>
      <w:r>
        <w:rPr>
          <w:w w:val="105"/>
        </w:rPr>
        <w:t>the contracting officer retains and executes contract oversight responsibilities when the conditions of</w:t>
      </w:r>
      <w:del w:id="8" w:author="WATSON, JAMES R CIV USAF HAF SAF/AQCP" w:date="2023-10-10T16:19:00Z">
        <w:r w:rsidDel="00F0013D">
          <w:delText xml:space="preserve"> </w:delText>
        </w:r>
      </w:del>
      <w:ins w:id="9" w:author="WATSON, JAMES R CIV USAF HAF SAF/AQCP" w:date="2023-10-10T19:54:00Z">
        <w:r w:rsidR="19955D4E">
          <w:t xml:space="preserve"> </w:t>
        </w:r>
      </w:ins>
      <w:del w:id="10" w:author="WATSON, JAMES R CIV USAF HAF SAF/AQCP" w:date="2023-10-10T16:19:00Z">
        <w:r>
          <w:fldChar w:fldCharType="begin"/>
        </w:r>
        <w:r>
          <w:delInstrText xml:space="preserve">HYPERLINK "https://www.acquisition.gov/dfarspgi/pgi-part-201-federal-acquisition-regulations-system#DFARS_PGI_PGI_201.602-2" </w:delInstrText>
        </w:r>
        <w:r>
          <w:fldChar w:fldCharType="separate"/>
        </w:r>
        <w:r w:rsidRPr="4B6B88F5" w:rsidDel="00F0013D">
          <w:rPr>
            <w:color w:val="27314A"/>
            <w:u w:val="single"/>
          </w:rPr>
          <w:delText>DFARS 201.602-2</w:delText>
        </w:r>
        <w:r>
          <w:fldChar w:fldCharType="end"/>
        </w:r>
      </w:del>
      <w:del w:id="11" w:author="WATSON, JAMES R CIV USAF HAF SAF/AQCP" w:date="2024-03-14T10:15:00Z">
        <w:r w:rsidRPr="4B6B88F5" w:rsidDel="00E61741">
          <w:rPr>
            <w:color w:val="27314A"/>
          </w:rPr>
          <w:delText xml:space="preserve"> </w:delText>
        </w:r>
      </w:del>
      <w:del w:id="12" w:author="WATSON, JAMES R CIV USAF HAF SAF/AQCP" w:date="2023-10-10T19:56:00Z">
        <w:r w:rsidDel="00F0013D">
          <w:delText>.</w:delText>
        </w:r>
      </w:del>
      <w:ins w:id="13" w:author="WATSON, JAMES R CIV USAF HAF SAF/AQCP" w:date="2023-10-10T19:57:00Z">
        <w:r>
          <w:fldChar w:fldCharType="begin"/>
        </w:r>
        <w:r>
          <w:instrText xml:space="preserve">HYPERLINK "https://www.acquisition.gov/dfarspgi/pgi-201.602-2-responsibilities.#DFARS_PGI_201.602-2" </w:instrText>
        </w:r>
        <w:r>
          <w:fldChar w:fldCharType="separate"/>
        </w:r>
        <w:r w:rsidR="17957954" w:rsidRPr="4B6B88F5">
          <w:rPr>
            <w:rStyle w:val="Hyperlink"/>
          </w:rPr>
          <w:t>DFARS PGI 201.602-2</w:t>
        </w:r>
        <w:r>
          <w:fldChar w:fldCharType="end"/>
        </w:r>
        <w:r w:rsidR="17957954">
          <w:t xml:space="preserve"> exist</w:t>
        </w:r>
      </w:ins>
      <w:ins w:id="14" w:author="WATSON, JAMES R CIV USAF HAF SAF/AQCP" w:date="2024-03-14T10:15:00Z">
        <w:r w:rsidR="00F9516C">
          <w:t>.</w:t>
        </w:r>
      </w:ins>
    </w:p>
    <w:p w14:paraId="5BBF04E9" w14:textId="77777777" w:rsidR="008B1DAB" w:rsidRDefault="008B1DAB" w:rsidP="00F0013D">
      <w:pPr>
        <w:spacing w:line="271" w:lineRule="auto"/>
        <w:ind w:left="110" w:right="228"/>
        <w:rPr>
          <w:ins w:id="15" w:author="WATSON, JAMES R CIV USAF HAF SAF/AQCP" w:date="2024-03-14T10:22:00Z"/>
        </w:rPr>
      </w:pPr>
    </w:p>
    <w:p w14:paraId="091B96C2" w14:textId="0CE623B8" w:rsidR="00987B24" w:rsidRDefault="00987B24" w:rsidP="00F0013D">
      <w:pPr>
        <w:spacing w:line="271" w:lineRule="auto"/>
        <w:ind w:left="110" w:right="228"/>
        <w:rPr>
          <w:ins w:id="16" w:author="WATSON, JAMES R CIV USAF HAF SAF/AQCP" w:date="2024-03-14T10:18:00Z"/>
        </w:rPr>
      </w:pPr>
      <w:ins w:id="17" w:author="WATSON, JAMES R CIV USAF HAF SAF/AQCP" w:date="2024-03-14T10:22:00Z">
        <w:r w:rsidRPr="00987B24">
          <w:t xml:space="preserve">In accordance with DFARS PGI 201.602-2(d)(v), contracting officers must designate a COR for all service contracts, and supply contracts with cost-reimbursable line items including both firm-fixed-price and other than firm-fixed-price contracts within 3 business days of contract award unless an exemption applies.  See DFARS PGI 201.602-2(d)(v)(A) and (B) for exemptions.  </w:t>
        </w:r>
      </w:ins>
    </w:p>
    <w:p w14:paraId="35792DB0" w14:textId="77777777" w:rsidR="00F0013D" w:rsidRDefault="00F0013D" w:rsidP="00F0013D">
      <w:pPr>
        <w:pStyle w:val="BodyText"/>
        <w:rPr>
          <w:sz w:val="26"/>
        </w:rPr>
      </w:pPr>
    </w:p>
    <w:p w14:paraId="04DA91E2" w14:textId="77777777" w:rsidR="00F0013D" w:rsidRDefault="00F0013D" w:rsidP="00F0013D">
      <w:pPr>
        <w:pStyle w:val="ListParagraph"/>
        <w:numPr>
          <w:ilvl w:val="1"/>
          <w:numId w:val="14"/>
        </w:numPr>
        <w:tabs>
          <w:tab w:val="left" w:pos="523"/>
        </w:tabs>
        <w:spacing w:before="195"/>
        <w:ind w:hanging="413"/>
        <w:rPr>
          <w:rFonts w:ascii="Bookman Old Style"/>
          <w:b/>
        </w:rPr>
      </w:pPr>
      <w:r>
        <w:rPr>
          <w:rFonts w:ascii="Bookman Old Style"/>
          <w:b/>
          <w:spacing w:val="-2"/>
        </w:rPr>
        <w:t>Contracting</w:t>
      </w:r>
      <w:r>
        <w:rPr>
          <w:rFonts w:ascii="Bookman Old Style"/>
          <w:b/>
          <w:spacing w:val="-17"/>
        </w:rPr>
        <w:t xml:space="preserve"> </w:t>
      </w:r>
      <w:r>
        <w:rPr>
          <w:rFonts w:ascii="Bookman Old Style"/>
          <w:b/>
          <w:spacing w:val="-2"/>
        </w:rPr>
        <w:t>Officer</w:t>
      </w:r>
      <w:r>
        <w:rPr>
          <w:rFonts w:ascii="Bookman Old Style"/>
          <w:b/>
          <w:spacing w:val="-16"/>
        </w:rPr>
        <w:t xml:space="preserve"> </w:t>
      </w:r>
      <w:r>
        <w:rPr>
          <w:rFonts w:ascii="Bookman Old Style"/>
          <w:b/>
          <w:spacing w:val="-2"/>
        </w:rPr>
        <w:t>Roles</w:t>
      </w:r>
      <w:r>
        <w:rPr>
          <w:rFonts w:ascii="Bookman Old Style"/>
          <w:b/>
          <w:spacing w:val="-17"/>
        </w:rPr>
        <w:t xml:space="preserve"> </w:t>
      </w:r>
      <w:r>
        <w:rPr>
          <w:rFonts w:ascii="Bookman Old Style"/>
          <w:b/>
          <w:spacing w:val="-2"/>
        </w:rPr>
        <w:t>and</w:t>
      </w:r>
      <w:r>
        <w:rPr>
          <w:rFonts w:ascii="Bookman Old Style"/>
          <w:b/>
          <w:spacing w:val="-16"/>
        </w:rPr>
        <w:t xml:space="preserve"> </w:t>
      </w:r>
      <w:r>
        <w:rPr>
          <w:rFonts w:ascii="Bookman Old Style"/>
          <w:b/>
          <w:spacing w:val="-2"/>
        </w:rPr>
        <w:t>Responsibilities</w:t>
      </w:r>
    </w:p>
    <w:p w14:paraId="501B2F84" w14:textId="77777777" w:rsidR="00F0013D" w:rsidRDefault="00F0013D" w:rsidP="00F0013D">
      <w:pPr>
        <w:pStyle w:val="BodyText"/>
        <w:rPr>
          <w:rFonts w:ascii="Bookman Old Style"/>
          <w:b/>
          <w:sz w:val="26"/>
        </w:rPr>
      </w:pPr>
    </w:p>
    <w:p w14:paraId="3DFABF6F" w14:textId="77777777" w:rsidR="00F0013D" w:rsidRDefault="00F0013D" w:rsidP="00F0013D">
      <w:pPr>
        <w:pStyle w:val="ListParagraph"/>
        <w:numPr>
          <w:ilvl w:val="1"/>
          <w:numId w:val="14"/>
        </w:numPr>
        <w:tabs>
          <w:tab w:val="left" w:pos="485"/>
        </w:tabs>
        <w:spacing w:before="220" w:line="271" w:lineRule="auto"/>
        <w:ind w:left="110" w:right="633" w:firstLine="0"/>
      </w:pPr>
      <w:r>
        <w:rPr>
          <w:w w:val="110"/>
        </w:rPr>
        <w:t>As part of the acquisition planning process, the CO must determine the nature of the work/requirement</w:t>
      </w:r>
      <w:r>
        <w:rPr>
          <w:spacing w:val="-13"/>
          <w:w w:val="110"/>
        </w:rPr>
        <w:t xml:space="preserve"> </w:t>
      </w:r>
      <w:r>
        <w:rPr>
          <w:w w:val="110"/>
        </w:rPr>
        <w:t>(Type</w:t>
      </w:r>
      <w:r>
        <w:rPr>
          <w:spacing w:val="-13"/>
          <w:w w:val="110"/>
        </w:rPr>
        <w:t xml:space="preserve"> </w:t>
      </w:r>
      <w:r>
        <w:rPr>
          <w:w w:val="110"/>
        </w:rPr>
        <w:t>A,</w:t>
      </w:r>
      <w:r>
        <w:rPr>
          <w:spacing w:val="-13"/>
          <w:w w:val="110"/>
        </w:rPr>
        <w:t xml:space="preserve"> </w:t>
      </w:r>
      <w:r>
        <w:rPr>
          <w:w w:val="110"/>
        </w:rPr>
        <w:t>B,</w:t>
      </w:r>
      <w:r>
        <w:rPr>
          <w:spacing w:val="-12"/>
          <w:w w:val="110"/>
        </w:rPr>
        <w:t xml:space="preserve"> </w:t>
      </w:r>
      <w:r>
        <w:rPr>
          <w:w w:val="110"/>
        </w:rPr>
        <w:t>or</w:t>
      </w:r>
      <w:r>
        <w:rPr>
          <w:spacing w:val="-13"/>
          <w:w w:val="110"/>
        </w:rPr>
        <w:t xml:space="preserve"> </w:t>
      </w:r>
      <w:r>
        <w:rPr>
          <w:w w:val="110"/>
        </w:rPr>
        <w:t>C)</w:t>
      </w:r>
      <w:r>
        <w:rPr>
          <w:spacing w:val="-13"/>
          <w:w w:val="110"/>
        </w:rPr>
        <w:t xml:space="preserve"> </w:t>
      </w:r>
      <w:r>
        <w:rPr>
          <w:w w:val="110"/>
        </w:rPr>
        <w:t>as</w:t>
      </w:r>
      <w:r>
        <w:rPr>
          <w:spacing w:val="-12"/>
          <w:w w:val="110"/>
        </w:rPr>
        <w:t xml:space="preserve"> </w:t>
      </w:r>
      <w:r>
        <w:rPr>
          <w:w w:val="110"/>
        </w:rPr>
        <w:t>specified</w:t>
      </w:r>
      <w:r>
        <w:rPr>
          <w:spacing w:val="-13"/>
          <w:w w:val="110"/>
        </w:rPr>
        <w:t xml:space="preserve"> </w:t>
      </w:r>
      <w:r>
        <w:rPr>
          <w:w w:val="110"/>
        </w:rPr>
        <w:t>in</w:t>
      </w:r>
      <w:r>
        <w:rPr>
          <w:spacing w:val="-12"/>
          <w:w w:val="110"/>
        </w:rPr>
        <w:t xml:space="preserve"> </w:t>
      </w:r>
      <w:hyperlink r:id="rId9">
        <w:r>
          <w:rPr>
            <w:color w:val="27314A"/>
            <w:w w:val="110"/>
            <w:u w:val="single" w:color="27314A"/>
          </w:rPr>
          <w:t>DoDI</w:t>
        </w:r>
        <w:r>
          <w:rPr>
            <w:color w:val="27314A"/>
            <w:spacing w:val="-13"/>
            <w:w w:val="110"/>
            <w:u w:val="single" w:color="27314A"/>
          </w:rPr>
          <w:t xml:space="preserve"> </w:t>
        </w:r>
        <w:r>
          <w:rPr>
            <w:color w:val="27314A"/>
            <w:w w:val="110"/>
            <w:u w:val="single" w:color="27314A"/>
          </w:rPr>
          <w:t>5000.72</w:t>
        </w:r>
      </w:hyperlink>
      <w:r>
        <w:rPr>
          <w:w w:val="110"/>
        </w:rPr>
        <w:t>,</w:t>
      </w:r>
      <w:r>
        <w:rPr>
          <w:spacing w:val="-12"/>
          <w:w w:val="110"/>
        </w:rPr>
        <w:t xml:space="preserve"> </w:t>
      </w:r>
      <w:r>
        <w:rPr>
          <w:i/>
          <w:w w:val="110"/>
        </w:rPr>
        <w:t>DoD</w:t>
      </w:r>
      <w:r>
        <w:rPr>
          <w:i/>
          <w:spacing w:val="-13"/>
          <w:w w:val="110"/>
        </w:rPr>
        <w:t xml:space="preserve"> </w:t>
      </w:r>
      <w:r>
        <w:rPr>
          <w:i/>
          <w:w w:val="110"/>
        </w:rPr>
        <w:t>Standard</w:t>
      </w:r>
      <w:r>
        <w:rPr>
          <w:i/>
          <w:spacing w:val="-13"/>
          <w:w w:val="110"/>
        </w:rPr>
        <w:t xml:space="preserve"> </w:t>
      </w:r>
      <w:r>
        <w:rPr>
          <w:i/>
          <w:w w:val="110"/>
        </w:rPr>
        <w:t>for</w:t>
      </w:r>
      <w:r>
        <w:rPr>
          <w:i/>
          <w:spacing w:val="-13"/>
          <w:w w:val="110"/>
        </w:rPr>
        <w:t xml:space="preserve"> </w:t>
      </w:r>
      <w:r>
        <w:rPr>
          <w:i/>
          <w:w w:val="110"/>
        </w:rPr>
        <w:t>Contracting Officer’s Representative (COR) Certification</w:t>
      </w:r>
      <w:r>
        <w:rPr>
          <w:w w:val="110"/>
        </w:rPr>
        <w:t>.</w:t>
      </w:r>
    </w:p>
    <w:p w14:paraId="578ECF0D" w14:textId="77777777" w:rsidR="00F0013D" w:rsidRDefault="00F0013D" w:rsidP="00F0013D">
      <w:pPr>
        <w:pStyle w:val="BodyText"/>
        <w:spacing w:before="2"/>
        <w:rPr>
          <w:sz w:val="21"/>
        </w:rPr>
      </w:pPr>
    </w:p>
    <w:p w14:paraId="1CAA1BBD" w14:textId="77777777" w:rsidR="00F0013D" w:rsidRDefault="00F0013D" w:rsidP="00F0013D">
      <w:pPr>
        <w:pStyle w:val="ListParagraph"/>
        <w:numPr>
          <w:ilvl w:val="1"/>
          <w:numId w:val="14"/>
        </w:numPr>
        <w:tabs>
          <w:tab w:val="left" w:pos="485"/>
        </w:tabs>
        <w:spacing w:line="271" w:lineRule="auto"/>
        <w:ind w:left="110" w:right="191" w:firstLine="0"/>
      </w:pPr>
      <w:r>
        <w:rPr>
          <w:w w:val="105"/>
        </w:rPr>
        <w:t>If the requiring activity has not yet initiated a COR nomination, the CO must initiate the Request</w:t>
      </w:r>
      <w:r>
        <w:rPr>
          <w:spacing w:val="80"/>
          <w:w w:val="150"/>
        </w:rPr>
        <w:t xml:space="preserve"> </w:t>
      </w:r>
      <w:r>
        <w:rPr>
          <w:w w:val="105"/>
        </w:rPr>
        <w:t>for COR Support to notify the requiring activity of the need for COR(s) support and to prompt</w:t>
      </w:r>
      <w:r>
        <w:rPr>
          <w:spacing w:val="40"/>
          <w:w w:val="105"/>
        </w:rPr>
        <w:t xml:space="preserve"> </w:t>
      </w:r>
      <w:r>
        <w:rPr>
          <w:w w:val="105"/>
        </w:rPr>
        <w:t xml:space="preserve">requiring activity nomination of a qualified COR via the Joint Appointment Module (JAM) (formerly CORT Tool) in </w:t>
      </w:r>
      <w:hyperlink r:id="rId10">
        <w:r>
          <w:rPr>
            <w:color w:val="27314A"/>
            <w:w w:val="105"/>
            <w:u w:val="single" w:color="27314A"/>
          </w:rPr>
          <w:t>Procurement Integrated Enterprise Environment (PIEE)</w:t>
        </w:r>
      </w:hyperlink>
      <w:r>
        <w:rPr>
          <w:w w:val="105"/>
        </w:rPr>
        <w:t>.</w:t>
      </w:r>
    </w:p>
    <w:p w14:paraId="44F6D85C" w14:textId="77777777" w:rsidR="00F0013D" w:rsidRDefault="00F0013D" w:rsidP="00F0013D">
      <w:pPr>
        <w:pStyle w:val="BodyText"/>
        <w:spacing w:before="2"/>
        <w:rPr>
          <w:sz w:val="21"/>
        </w:rPr>
      </w:pPr>
    </w:p>
    <w:p w14:paraId="4CD70BD3" w14:textId="77777777" w:rsidR="00F0013D" w:rsidRDefault="00F0013D" w:rsidP="00F0013D">
      <w:pPr>
        <w:pStyle w:val="ListParagraph"/>
        <w:numPr>
          <w:ilvl w:val="2"/>
          <w:numId w:val="14"/>
        </w:numPr>
        <w:tabs>
          <w:tab w:val="left" w:pos="671"/>
        </w:tabs>
        <w:spacing w:line="271" w:lineRule="auto"/>
        <w:ind w:right="220" w:firstLine="0"/>
      </w:pPr>
      <w:r>
        <w:rPr>
          <w:w w:val="105"/>
        </w:rPr>
        <w:t>The Request for COR Support memorandum initiated by the CO should be routed through</w:t>
      </w:r>
      <w:r>
        <w:rPr>
          <w:spacing w:val="40"/>
          <w:w w:val="105"/>
        </w:rPr>
        <w:t xml:space="preserve"> </w:t>
      </w:r>
      <w:r>
        <w:rPr>
          <w:w w:val="105"/>
        </w:rPr>
        <w:t>requiring</w:t>
      </w:r>
      <w:r>
        <w:rPr>
          <w:spacing w:val="27"/>
          <w:w w:val="105"/>
        </w:rPr>
        <w:t xml:space="preserve"> </w:t>
      </w:r>
      <w:r>
        <w:rPr>
          <w:w w:val="105"/>
        </w:rPr>
        <w:t>activity</w:t>
      </w:r>
      <w:r>
        <w:rPr>
          <w:spacing w:val="27"/>
          <w:w w:val="105"/>
        </w:rPr>
        <w:t xml:space="preserve"> </w:t>
      </w:r>
      <w:r>
        <w:rPr>
          <w:w w:val="105"/>
        </w:rPr>
        <w:t>(e.g.,</w:t>
      </w:r>
      <w:r>
        <w:rPr>
          <w:spacing w:val="27"/>
          <w:w w:val="105"/>
        </w:rPr>
        <w:t xml:space="preserve"> </w:t>
      </w:r>
      <w:r>
        <w:rPr>
          <w:w w:val="105"/>
        </w:rPr>
        <w:t>COR</w:t>
      </w:r>
      <w:r>
        <w:rPr>
          <w:spacing w:val="27"/>
          <w:w w:val="105"/>
        </w:rPr>
        <w:t xml:space="preserve"> </w:t>
      </w:r>
      <w:r>
        <w:rPr>
          <w:w w:val="105"/>
        </w:rPr>
        <w:t>Supervisor,</w:t>
      </w:r>
      <w:r>
        <w:rPr>
          <w:spacing w:val="27"/>
          <w:w w:val="105"/>
        </w:rPr>
        <w:t xml:space="preserve"> </w:t>
      </w:r>
      <w:r>
        <w:rPr>
          <w:w w:val="105"/>
        </w:rPr>
        <w:t>Functional</w:t>
      </w:r>
      <w:r>
        <w:rPr>
          <w:spacing w:val="27"/>
          <w:w w:val="105"/>
        </w:rPr>
        <w:t xml:space="preserve"> </w:t>
      </w:r>
      <w:r>
        <w:rPr>
          <w:w w:val="105"/>
        </w:rPr>
        <w:t>Commander/Director</w:t>
      </w:r>
      <w:r>
        <w:rPr>
          <w:spacing w:val="27"/>
          <w:w w:val="105"/>
        </w:rPr>
        <w:t xml:space="preserve"> </w:t>
      </w:r>
      <w:r>
        <w:rPr>
          <w:w w:val="105"/>
        </w:rPr>
        <w:t>(FC/FD)).</w:t>
      </w:r>
      <w:r>
        <w:rPr>
          <w:spacing w:val="27"/>
          <w:w w:val="105"/>
        </w:rPr>
        <w:t xml:space="preserve"> </w:t>
      </w:r>
      <w:r>
        <w:rPr>
          <w:w w:val="105"/>
        </w:rPr>
        <w:t>See</w:t>
      </w:r>
      <w:r>
        <w:rPr>
          <w:spacing w:val="27"/>
          <w:w w:val="105"/>
        </w:rPr>
        <w:t xml:space="preserve"> </w:t>
      </w:r>
      <w:r>
        <w:rPr>
          <w:w w:val="105"/>
        </w:rPr>
        <w:t>Enclosure</w:t>
      </w:r>
      <w:r>
        <w:rPr>
          <w:spacing w:val="27"/>
          <w:w w:val="105"/>
        </w:rPr>
        <w:t xml:space="preserve"> </w:t>
      </w:r>
      <w:r>
        <w:rPr>
          <w:w w:val="105"/>
        </w:rPr>
        <w:t>5 of</w:t>
      </w:r>
      <w:r>
        <w:rPr>
          <w:spacing w:val="29"/>
          <w:w w:val="105"/>
        </w:rPr>
        <w:t xml:space="preserve"> </w:t>
      </w:r>
      <w:hyperlink r:id="rId11">
        <w:r>
          <w:rPr>
            <w:color w:val="27314A"/>
            <w:w w:val="105"/>
            <w:u w:val="single" w:color="27314A"/>
          </w:rPr>
          <w:t>DoDI</w:t>
        </w:r>
        <w:r>
          <w:rPr>
            <w:color w:val="27314A"/>
            <w:spacing w:val="29"/>
            <w:w w:val="105"/>
            <w:u w:val="single" w:color="27314A"/>
          </w:rPr>
          <w:t xml:space="preserve"> </w:t>
        </w:r>
        <w:r>
          <w:rPr>
            <w:color w:val="27314A"/>
            <w:w w:val="105"/>
            <w:u w:val="single" w:color="27314A"/>
          </w:rPr>
          <w:t>5000.72</w:t>
        </w:r>
      </w:hyperlink>
      <w:r>
        <w:rPr>
          <w:w w:val="105"/>
        </w:rPr>
        <w:t>,</w:t>
      </w:r>
      <w:r>
        <w:rPr>
          <w:spacing w:val="29"/>
          <w:w w:val="105"/>
        </w:rPr>
        <w:t xml:space="preserve"> </w:t>
      </w:r>
      <w:r>
        <w:rPr>
          <w:w w:val="105"/>
        </w:rPr>
        <w:t>Qualification</w:t>
      </w:r>
      <w:r>
        <w:rPr>
          <w:spacing w:val="29"/>
          <w:w w:val="105"/>
        </w:rPr>
        <w:t xml:space="preserve"> </w:t>
      </w:r>
      <w:r>
        <w:rPr>
          <w:w w:val="105"/>
        </w:rPr>
        <w:t>Requirements</w:t>
      </w:r>
      <w:r>
        <w:rPr>
          <w:spacing w:val="29"/>
          <w:w w:val="105"/>
        </w:rPr>
        <w:t xml:space="preserve"> </w:t>
      </w:r>
      <w:r>
        <w:rPr>
          <w:w w:val="105"/>
        </w:rPr>
        <w:t>for</w:t>
      </w:r>
      <w:r>
        <w:rPr>
          <w:spacing w:val="29"/>
          <w:w w:val="105"/>
        </w:rPr>
        <w:t xml:space="preserve"> </w:t>
      </w:r>
      <w:r>
        <w:rPr>
          <w:w w:val="105"/>
        </w:rPr>
        <w:t>CORs</w:t>
      </w:r>
      <w:r>
        <w:rPr>
          <w:spacing w:val="29"/>
          <w:w w:val="105"/>
        </w:rPr>
        <w:t xml:space="preserve"> </w:t>
      </w:r>
      <w:r>
        <w:rPr>
          <w:w w:val="105"/>
        </w:rPr>
        <w:t>and</w:t>
      </w:r>
      <w:r>
        <w:rPr>
          <w:spacing w:val="29"/>
          <w:w w:val="105"/>
        </w:rPr>
        <w:t xml:space="preserve"> </w:t>
      </w:r>
      <w:r>
        <w:rPr>
          <w:w w:val="105"/>
        </w:rPr>
        <w:t>Enclosure</w:t>
      </w:r>
      <w:r>
        <w:rPr>
          <w:spacing w:val="29"/>
          <w:w w:val="105"/>
        </w:rPr>
        <w:t xml:space="preserve"> </w:t>
      </w:r>
      <w:r>
        <w:rPr>
          <w:w w:val="105"/>
        </w:rPr>
        <w:t>6</w:t>
      </w:r>
      <w:r>
        <w:rPr>
          <w:spacing w:val="29"/>
          <w:w w:val="105"/>
        </w:rPr>
        <w:t xml:space="preserve"> </w:t>
      </w:r>
      <w:r>
        <w:rPr>
          <w:w w:val="105"/>
        </w:rPr>
        <w:t>of</w:t>
      </w:r>
      <w:r>
        <w:rPr>
          <w:spacing w:val="31"/>
          <w:w w:val="105"/>
        </w:rPr>
        <w:t xml:space="preserve"> </w:t>
      </w:r>
      <w:hyperlink r:id="rId12">
        <w:r>
          <w:rPr>
            <w:color w:val="27314A"/>
            <w:w w:val="105"/>
            <w:u w:val="single" w:color="27314A"/>
          </w:rPr>
          <w:t>DoDI</w:t>
        </w:r>
        <w:r>
          <w:rPr>
            <w:color w:val="27314A"/>
            <w:spacing w:val="29"/>
            <w:w w:val="105"/>
            <w:u w:val="single" w:color="27314A"/>
          </w:rPr>
          <w:t xml:space="preserve"> </w:t>
        </w:r>
        <w:r>
          <w:rPr>
            <w:color w:val="27314A"/>
            <w:w w:val="105"/>
            <w:u w:val="single" w:color="27314A"/>
          </w:rPr>
          <w:t>5000.72</w:t>
        </w:r>
      </w:hyperlink>
      <w:r>
        <w:rPr>
          <w:w w:val="105"/>
        </w:rPr>
        <w:t>,</w:t>
      </w:r>
      <w:r>
        <w:rPr>
          <w:spacing w:val="29"/>
          <w:w w:val="105"/>
        </w:rPr>
        <w:t xml:space="preserve"> </w:t>
      </w:r>
      <w:r>
        <w:rPr>
          <w:w w:val="105"/>
        </w:rPr>
        <w:t>Examples of</w:t>
      </w:r>
      <w:r>
        <w:rPr>
          <w:spacing w:val="40"/>
          <w:w w:val="105"/>
        </w:rPr>
        <w:t xml:space="preserve"> </w:t>
      </w:r>
      <w:r>
        <w:rPr>
          <w:w w:val="105"/>
        </w:rPr>
        <w:t>COR</w:t>
      </w:r>
      <w:r>
        <w:rPr>
          <w:spacing w:val="40"/>
          <w:w w:val="105"/>
        </w:rPr>
        <w:t xml:space="preserve"> </w:t>
      </w:r>
      <w:r>
        <w:rPr>
          <w:w w:val="105"/>
        </w:rPr>
        <w:t>Responsibilities</w:t>
      </w:r>
      <w:r>
        <w:rPr>
          <w:spacing w:val="40"/>
          <w:w w:val="105"/>
        </w:rPr>
        <w:t xml:space="preserve"> </w:t>
      </w:r>
      <w:r>
        <w:rPr>
          <w:w w:val="105"/>
        </w:rPr>
        <w:t>and</w:t>
      </w:r>
      <w:r>
        <w:rPr>
          <w:spacing w:val="40"/>
          <w:w w:val="105"/>
        </w:rPr>
        <w:t xml:space="preserve"> </w:t>
      </w:r>
      <w:r>
        <w:rPr>
          <w:w w:val="105"/>
        </w:rPr>
        <w:t>COR</w:t>
      </w:r>
      <w:r>
        <w:rPr>
          <w:spacing w:val="40"/>
          <w:w w:val="105"/>
        </w:rPr>
        <w:t xml:space="preserve"> </w:t>
      </w:r>
      <w:r>
        <w:rPr>
          <w:w w:val="105"/>
        </w:rPr>
        <w:t>Certification</w:t>
      </w:r>
      <w:r>
        <w:rPr>
          <w:spacing w:val="40"/>
          <w:w w:val="105"/>
        </w:rPr>
        <w:t xml:space="preserve"> </w:t>
      </w:r>
      <w:r>
        <w:rPr>
          <w:w w:val="105"/>
        </w:rPr>
        <w:t>Requirements.</w:t>
      </w:r>
      <w:r>
        <w:rPr>
          <w:spacing w:val="40"/>
          <w:w w:val="105"/>
        </w:rPr>
        <w:t xml:space="preserve"> </w:t>
      </w:r>
      <w:r>
        <w:rPr>
          <w:w w:val="105"/>
        </w:rPr>
        <w:t>The</w:t>
      </w:r>
      <w:r>
        <w:rPr>
          <w:spacing w:val="40"/>
          <w:w w:val="105"/>
        </w:rPr>
        <w:t xml:space="preserve"> </w:t>
      </w:r>
      <w:r>
        <w:rPr>
          <w:w w:val="105"/>
        </w:rPr>
        <w:t>COR</w:t>
      </w:r>
      <w:r>
        <w:rPr>
          <w:spacing w:val="40"/>
          <w:w w:val="105"/>
        </w:rPr>
        <w:t xml:space="preserve"> </w:t>
      </w:r>
      <w:r>
        <w:rPr>
          <w:w w:val="105"/>
        </w:rPr>
        <w:t>must</w:t>
      </w:r>
      <w:r>
        <w:rPr>
          <w:spacing w:val="40"/>
          <w:w w:val="105"/>
        </w:rPr>
        <w:t xml:space="preserve"> </w:t>
      </w:r>
      <w:r>
        <w:rPr>
          <w:w w:val="105"/>
        </w:rPr>
        <w:t>file</w:t>
      </w:r>
      <w:r>
        <w:rPr>
          <w:spacing w:val="40"/>
          <w:w w:val="105"/>
        </w:rPr>
        <w:t xml:space="preserve"> </w:t>
      </w:r>
      <w:r>
        <w:rPr>
          <w:w w:val="105"/>
        </w:rPr>
        <w:t>the</w:t>
      </w:r>
      <w:r>
        <w:rPr>
          <w:spacing w:val="40"/>
          <w:w w:val="105"/>
        </w:rPr>
        <w:t xml:space="preserve"> </w:t>
      </w:r>
      <w:r>
        <w:rPr>
          <w:w w:val="105"/>
        </w:rPr>
        <w:t>CO’s</w:t>
      </w:r>
      <w:r>
        <w:rPr>
          <w:spacing w:val="40"/>
          <w:w w:val="105"/>
        </w:rPr>
        <w:t xml:space="preserve"> </w:t>
      </w:r>
      <w:r>
        <w:rPr>
          <w:w w:val="105"/>
        </w:rPr>
        <w:t>Request for</w:t>
      </w:r>
      <w:r>
        <w:rPr>
          <w:spacing w:val="39"/>
          <w:w w:val="105"/>
        </w:rPr>
        <w:t xml:space="preserve"> </w:t>
      </w:r>
      <w:r>
        <w:rPr>
          <w:w w:val="105"/>
        </w:rPr>
        <w:t>COR</w:t>
      </w:r>
      <w:r>
        <w:rPr>
          <w:spacing w:val="39"/>
          <w:w w:val="105"/>
        </w:rPr>
        <w:t xml:space="preserve"> </w:t>
      </w:r>
      <w:r>
        <w:rPr>
          <w:w w:val="105"/>
        </w:rPr>
        <w:t>Support</w:t>
      </w:r>
      <w:r>
        <w:rPr>
          <w:spacing w:val="39"/>
          <w:w w:val="105"/>
        </w:rPr>
        <w:t xml:space="preserve"> </w:t>
      </w:r>
      <w:r>
        <w:rPr>
          <w:w w:val="105"/>
        </w:rPr>
        <w:t>memorandum</w:t>
      </w:r>
      <w:r>
        <w:rPr>
          <w:spacing w:val="39"/>
          <w:w w:val="105"/>
        </w:rPr>
        <w:t xml:space="preserve"> </w:t>
      </w:r>
      <w:r>
        <w:rPr>
          <w:w w:val="105"/>
        </w:rPr>
        <w:t>(if</w:t>
      </w:r>
      <w:r>
        <w:rPr>
          <w:spacing w:val="39"/>
          <w:w w:val="105"/>
        </w:rPr>
        <w:t xml:space="preserve"> </w:t>
      </w:r>
      <w:r>
        <w:rPr>
          <w:w w:val="105"/>
        </w:rPr>
        <w:t>used)</w:t>
      </w:r>
      <w:r>
        <w:rPr>
          <w:spacing w:val="39"/>
          <w:w w:val="105"/>
        </w:rPr>
        <w:t xml:space="preserve"> </w:t>
      </w:r>
      <w:r>
        <w:rPr>
          <w:w w:val="105"/>
        </w:rPr>
        <w:t>in</w:t>
      </w:r>
      <w:r>
        <w:rPr>
          <w:spacing w:val="39"/>
          <w:w w:val="105"/>
        </w:rPr>
        <w:t xml:space="preserve"> </w:t>
      </w:r>
      <w:r>
        <w:rPr>
          <w:w w:val="105"/>
        </w:rPr>
        <w:t>the</w:t>
      </w:r>
      <w:r>
        <w:rPr>
          <w:spacing w:val="39"/>
          <w:w w:val="105"/>
        </w:rPr>
        <w:t xml:space="preserve"> </w:t>
      </w:r>
      <w:r>
        <w:rPr>
          <w:w w:val="105"/>
        </w:rPr>
        <w:t>“COR</w:t>
      </w:r>
      <w:r>
        <w:rPr>
          <w:spacing w:val="39"/>
          <w:w w:val="105"/>
        </w:rPr>
        <w:t xml:space="preserve"> </w:t>
      </w:r>
      <w:r>
        <w:rPr>
          <w:w w:val="105"/>
        </w:rPr>
        <w:t>Online</w:t>
      </w:r>
      <w:r>
        <w:rPr>
          <w:spacing w:val="39"/>
          <w:w w:val="105"/>
        </w:rPr>
        <w:t xml:space="preserve"> </w:t>
      </w:r>
      <w:r>
        <w:rPr>
          <w:w w:val="105"/>
        </w:rPr>
        <w:t>File.”</w:t>
      </w:r>
    </w:p>
    <w:p w14:paraId="70ED85A6" w14:textId="77777777" w:rsidR="00F0013D" w:rsidRDefault="00F0013D" w:rsidP="00F0013D">
      <w:pPr>
        <w:pStyle w:val="BodyText"/>
        <w:spacing w:before="2"/>
        <w:rPr>
          <w:sz w:val="21"/>
        </w:rPr>
      </w:pPr>
    </w:p>
    <w:p w14:paraId="632D3600" w14:textId="772496D5" w:rsidR="00F0013D" w:rsidRDefault="00F0013D" w:rsidP="00F0013D">
      <w:pPr>
        <w:pStyle w:val="ListParagraph"/>
        <w:numPr>
          <w:ilvl w:val="2"/>
          <w:numId w:val="14"/>
        </w:numPr>
        <w:tabs>
          <w:tab w:val="left" w:pos="671"/>
        </w:tabs>
        <w:spacing w:before="1" w:line="271" w:lineRule="auto"/>
        <w:ind w:right="174" w:firstLine="0"/>
      </w:pPr>
      <w:r>
        <w:rPr>
          <w:w w:val="105"/>
        </w:rPr>
        <w:t>The CO must provide contract specific training (see paragraph 1.3.7). COR management is</w:t>
      </w:r>
      <w:r>
        <w:rPr>
          <w:spacing w:val="80"/>
          <w:w w:val="150"/>
        </w:rPr>
        <w:t xml:space="preserve"> </w:t>
      </w:r>
      <w:r>
        <w:rPr>
          <w:w w:val="105"/>
        </w:rPr>
        <w:t>responsible for ensuring that any COR performing under a waiver pursuant to sections 1701-1764 of Title 10, United States Code completes all required training. New entrant and required DoD</w:t>
      </w:r>
      <w:r>
        <w:rPr>
          <w:spacing w:val="80"/>
          <w:w w:val="150"/>
        </w:rPr>
        <w:t xml:space="preserve"> </w:t>
      </w:r>
      <w:r>
        <w:rPr>
          <w:w w:val="105"/>
        </w:rPr>
        <w:t>Component</w:t>
      </w:r>
      <w:r>
        <w:rPr>
          <w:spacing w:val="30"/>
          <w:w w:val="105"/>
        </w:rPr>
        <w:t xml:space="preserve"> </w:t>
      </w:r>
      <w:r>
        <w:rPr>
          <w:w w:val="105"/>
        </w:rPr>
        <w:t>provided</w:t>
      </w:r>
      <w:r>
        <w:rPr>
          <w:spacing w:val="30"/>
          <w:w w:val="105"/>
        </w:rPr>
        <w:t xml:space="preserve"> </w:t>
      </w:r>
      <w:r>
        <w:rPr>
          <w:w w:val="105"/>
        </w:rPr>
        <w:t>ethics</w:t>
      </w:r>
      <w:r>
        <w:rPr>
          <w:spacing w:val="30"/>
          <w:w w:val="105"/>
        </w:rPr>
        <w:t xml:space="preserve"> </w:t>
      </w:r>
      <w:r>
        <w:rPr>
          <w:w w:val="105"/>
        </w:rPr>
        <w:t>(U.S.</w:t>
      </w:r>
      <w:r>
        <w:rPr>
          <w:spacing w:val="30"/>
          <w:w w:val="105"/>
        </w:rPr>
        <w:t xml:space="preserve"> </w:t>
      </w:r>
      <w:r>
        <w:rPr>
          <w:w w:val="105"/>
        </w:rPr>
        <w:t>Air</w:t>
      </w:r>
      <w:r>
        <w:rPr>
          <w:spacing w:val="30"/>
          <w:w w:val="105"/>
        </w:rPr>
        <w:t xml:space="preserve"> </w:t>
      </w:r>
      <w:r>
        <w:rPr>
          <w:w w:val="105"/>
        </w:rPr>
        <w:t>Force</w:t>
      </w:r>
      <w:r>
        <w:rPr>
          <w:spacing w:val="30"/>
          <w:w w:val="105"/>
        </w:rPr>
        <w:t xml:space="preserve"> </w:t>
      </w:r>
      <w:r>
        <w:rPr>
          <w:w w:val="105"/>
        </w:rPr>
        <w:t>Annual</w:t>
      </w:r>
      <w:r>
        <w:rPr>
          <w:spacing w:val="30"/>
          <w:w w:val="105"/>
        </w:rPr>
        <w:t xml:space="preserve"> </w:t>
      </w:r>
      <w:r>
        <w:rPr>
          <w:w w:val="105"/>
        </w:rPr>
        <w:t>Ethics</w:t>
      </w:r>
      <w:r>
        <w:rPr>
          <w:spacing w:val="30"/>
          <w:w w:val="105"/>
        </w:rPr>
        <w:t xml:space="preserve"> </w:t>
      </w:r>
      <w:r>
        <w:rPr>
          <w:w w:val="105"/>
        </w:rPr>
        <w:t>Training</w:t>
      </w:r>
      <w:r>
        <w:rPr>
          <w:spacing w:val="30"/>
          <w:w w:val="105"/>
        </w:rPr>
        <w:t xml:space="preserve"> </w:t>
      </w:r>
      <w:r>
        <w:rPr>
          <w:w w:val="105"/>
        </w:rPr>
        <w:t>for</w:t>
      </w:r>
      <w:r>
        <w:rPr>
          <w:spacing w:val="30"/>
          <w:w w:val="105"/>
        </w:rPr>
        <w:t xml:space="preserve"> </w:t>
      </w:r>
      <w:r>
        <w:rPr>
          <w:w w:val="105"/>
        </w:rPr>
        <w:t>OGE</w:t>
      </w:r>
      <w:r>
        <w:rPr>
          <w:spacing w:val="30"/>
          <w:w w:val="105"/>
        </w:rPr>
        <w:t xml:space="preserve"> </w:t>
      </w:r>
      <w:r>
        <w:rPr>
          <w:w w:val="105"/>
        </w:rPr>
        <w:t>Form</w:t>
      </w:r>
      <w:r>
        <w:rPr>
          <w:spacing w:val="30"/>
          <w:w w:val="105"/>
        </w:rPr>
        <w:t xml:space="preserve"> </w:t>
      </w:r>
      <w:r>
        <w:rPr>
          <w:w w:val="105"/>
        </w:rPr>
        <w:t>450</w:t>
      </w:r>
      <w:r>
        <w:rPr>
          <w:spacing w:val="30"/>
          <w:w w:val="105"/>
        </w:rPr>
        <w:t xml:space="preserve"> </w:t>
      </w:r>
      <w:r>
        <w:rPr>
          <w:w w:val="105"/>
        </w:rPr>
        <w:t>filers</w:t>
      </w:r>
      <w:r>
        <w:rPr>
          <w:spacing w:val="30"/>
          <w:w w:val="105"/>
        </w:rPr>
        <w:t xml:space="preserve"> </w:t>
      </w:r>
      <w:r>
        <w:rPr>
          <w:w w:val="105"/>
        </w:rPr>
        <w:t>or</w:t>
      </w:r>
      <w:r>
        <w:rPr>
          <w:spacing w:val="30"/>
          <w:w w:val="105"/>
        </w:rPr>
        <w:t xml:space="preserve"> </w:t>
      </w:r>
      <w:commentRangeStart w:id="18"/>
      <w:ins w:id="19" w:author="ROSSI, AMANDA M CIV USAF HAF SAF/AQCP" w:date="2024-05-17T12:04:00Z">
        <w:r w:rsidR="00106E90">
          <w:rPr>
            <w:w w:val="105"/>
          </w:rPr>
          <w:fldChar w:fldCharType="begin"/>
        </w:r>
        <w:r w:rsidR="00106E90">
          <w:rPr>
            <w:w w:val="105"/>
          </w:rPr>
          <w:instrText>HYPERLINK "https://icatalog.dau.edu/onlinecatalog/courses.aspx?crs_id=12650"</w:instrText>
        </w:r>
        <w:r w:rsidR="00106E90">
          <w:rPr>
            <w:w w:val="105"/>
          </w:rPr>
        </w:r>
        <w:r w:rsidR="00106E90">
          <w:rPr>
            <w:w w:val="105"/>
          </w:rPr>
          <w:fldChar w:fldCharType="separate"/>
        </w:r>
        <w:r w:rsidRPr="00106E90">
          <w:rPr>
            <w:rStyle w:val="Hyperlink"/>
            <w:w w:val="105"/>
          </w:rPr>
          <w:t>DAU ACQ</w:t>
        </w:r>
        <w:r w:rsidRPr="00106E90">
          <w:rPr>
            <w:rStyle w:val="Hyperlink"/>
            <w:spacing w:val="28"/>
            <w:w w:val="105"/>
          </w:rPr>
          <w:t xml:space="preserve"> </w:t>
        </w:r>
        <w:r w:rsidRPr="00106E90">
          <w:rPr>
            <w:rStyle w:val="Hyperlink"/>
            <w:w w:val="105"/>
          </w:rPr>
          <w:t>0030</w:t>
        </w:r>
        <w:r w:rsidR="00106E90">
          <w:rPr>
            <w:w w:val="105"/>
          </w:rPr>
          <w:fldChar w:fldCharType="end"/>
        </w:r>
        <w:commentRangeEnd w:id="18"/>
        <w:r w:rsidR="00106E90">
          <w:rPr>
            <w:rStyle w:val="CommentReference"/>
          </w:rPr>
          <w:commentReference w:id="18"/>
        </w:r>
        <w:r w:rsidR="00106E90">
          <w:rPr>
            <w:w w:val="105"/>
          </w:rPr>
          <w:t>l</w:t>
        </w:r>
      </w:ins>
      <w:r>
        <w:rPr>
          <w:spacing w:val="28"/>
          <w:w w:val="105"/>
        </w:rPr>
        <w:t xml:space="preserve"> </w:t>
      </w:r>
      <w:r>
        <w:rPr>
          <w:w w:val="105"/>
        </w:rPr>
        <w:t>for</w:t>
      </w:r>
      <w:r>
        <w:rPr>
          <w:spacing w:val="28"/>
          <w:w w:val="105"/>
        </w:rPr>
        <w:t xml:space="preserve"> </w:t>
      </w:r>
      <w:r>
        <w:rPr>
          <w:w w:val="105"/>
        </w:rPr>
        <w:t>non-OGE</w:t>
      </w:r>
      <w:r>
        <w:rPr>
          <w:spacing w:val="28"/>
          <w:w w:val="105"/>
        </w:rPr>
        <w:t xml:space="preserve"> </w:t>
      </w:r>
      <w:r>
        <w:rPr>
          <w:w w:val="105"/>
        </w:rPr>
        <w:t>Form</w:t>
      </w:r>
      <w:r>
        <w:rPr>
          <w:spacing w:val="28"/>
          <w:w w:val="105"/>
        </w:rPr>
        <w:t xml:space="preserve"> </w:t>
      </w:r>
      <w:r>
        <w:rPr>
          <w:w w:val="105"/>
        </w:rPr>
        <w:t>450</w:t>
      </w:r>
      <w:r>
        <w:rPr>
          <w:spacing w:val="28"/>
          <w:w w:val="105"/>
        </w:rPr>
        <w:t xml:space="preserve"> </w:t>
      </w:r>
      <w:r>
        <w:rPr>
          <w:w w:val="105"/>
        </w:rPr>
        <w:t>filers)</w:t>
      </w:r>
      <w:r>
        <w:rPr>
          <w:spacing w:val="28"/>
          <w:w w:val="105"/>
        </w:rPr>
        <w:t xml:space="preserve"> </w:t>
      </w:r>
      <w:r>
        <w:rPr>
          <w:w w:val="105"/>
        </w:rPr>
        <w:t>and</w:t>
      </w:r>
      <w:r>
        <w:rPr>
          <w:spacing w:val="28"/>
          <w:w w:val="105"/>
        </w:rPr>
        <w:t xml:space="preserve"> </w:t>
      </w:r>
      <w:r>
        <w:rPr>
          <w:w w:val="105"/>
        </w:rPr>
        <w:t>combating</w:t>
      </w:r>
      <w:r>
        <w:rPr>
          <w:spacing w:val="28"/>
          <w:w w:val="105"/>
        </w:rPr>
        <w:t xml:space="preserve"> </w:t>
      </w:r>
      <w:r>
        <w:rPr>
          <w:w w:val="105"/>
        </w:rPr>
        <w:t>trafficking</w:t>
      </w:r>
      <w:r>
        <w:rPr>
          <w:spacing w:val="28"/>
          <w:w w:val="105"/>
        </w:rPr>
        <w:t xml:space="preserve"> </w:t>
      </w:r>
      <w:r>
        <w:rPr>
          <w:w w:val="105"/>
        </w:rPr>
        <w:t>in</w:t>
      </w:r>
      <w:r>
        <w:rPr>
          <w:spacing w:val="28"/>
          <w:w w:val="105"/>
        </w:rPr>
        <w:t xml:space="preserve"> </w:t>
      </w:r>
      <w:r>
        <w:rPr>
          <w:w w:val="105"/>
        </w:rPr>
        <w:t>persons</w:t>
      </w:r>
      <w:r>
        <w:rPr>
          <w:spacing w:val="28"/>
          <w:w w:val="105"/>
        </w:rPr>
        <w:t xml:space="preserve"> </w:t>
      </w:r>
      <w:r>
        <w:rPr>
          <w:w w:val="105"/>
        </w:rPr>
        <w:t>(CTIP)</w:t>
      </w:r>
      <w:r>
        <w:rPr>
          <w:spacing w:val="28"/>
          <w:w w:val="105"/>
        </w:rPr>
        <w:t xml:space="preserve"> </w:t>
      </w:r>
      <w:r>
        <w:rPr>
          <w:w w:val="105"/>
        </w:rPr>
        <w:t>training</w:t>
      </w:r>
      <w:r>
        <w:rPr>
          <w:spacing w:val="28"/>
          <w:w w:val="105"/>
        </w:rPr>
        <w:t xml:space="preserve"> </w:t>
      </w:r>
      <w:r>
        <w:rPr>
          <w:w w:val="105"/>
        </w:rPr>
        <w:t>may not be waived.</w:t>
      </w:r>
    </w:p>
    <w:p w14:paraId="587D9236" w14:textId="77777777" w:rsidR="00F0013D" w:rsidRDefault="00F0013D" w:rsidP="00F0013D">
      <w:pPr>
        <w:pStyle w:val="BodyText"/>
        <w:spacing w:before="2"/>
        <w:rPr>
          <w:sz w:val="21"/>
        </w:rPr>
      </w:pPr>
    </w:p>
    <w:p w14:paraId="760EF63D" w14:textId="77777777" w:rsidR="00C467AB" w:rsidRPr="00C467AB" w:rsidRDefault="00F0013D" w:rsidP="00C467AB">
      <w:pPr>
        <w:pStyle w:val="ListParagraph"/>
        <w:numPr>
          <w:ilvl w:val="2"/>
          <w:numId w:val="14"/>
        </w:numPr>
        <w:tabs>
          <w:tab w:val="left" w:pos="671"/>
        </w:tabs>
        <w:spacing w:before="82" w:line="271" w:lineRule="auto"/>
        <w:ind w:right="161" w:firstLine="0"/>
        <w:rPr>
          <w:ins w:id="20" w:author="WATSON, JAMES R CIV USAF HAF SAF/AQCP" w:date="2024-03-14T09:32:00Z"/>
          <w:rPrChange w:id="21" w:author="WATSON, JAMES R CIV USAF HAF SAF/AQCP" w:date="2024-03-14T09:32:00Z">
            <w:rPr>
              <w:ins w:id="22" w:author="WATSON, JAMES R CIV USAF HAF SAF/AQCP" w:date="2024-03-14T09:32:00Z"/>
              <w:spacing w:val="33"/>
              <w:w w:val="105"/>
            </w:rPr>
          </w:rPrChange>
        </w:rPr>
      </w:pPr>
      <w:r w:rsidRPr="00653B56">
        <w:rPr>
          <w:w w:val="105"/>
        </w:rPr>
        <w:t>The</w:t>
      </w:r>
      <w:r w:rsidRPr="00653B56">
        <w:rPr>
          <w:spacing w:val="34"/>
          <w:w w:val="105"/>
        </w:rPr>
        <w:t xml:space="preserve"> </w:t>
      </w:r>
      <w:r w:rsidRPr="00653B56">
        <w:rPr>
          <w:w w:val="105"/>
        </w:rPr>
        <w:t>CO</w:t>
      </w:r>
      <w:r w:rsidRPr="00653B56">
        <w:rPr>
          <w:spacing w:val="34"/>
          <w:w w:val="105"/>
        </w:rPr>
        <w:t xml:space="preserve"> </w:t>
      </w:r>
      <w:r w:rsidRPr="00653B56">
        <w:rPr>
          <w:w w:val="105"/>
        </w:rPr>
        <w:t>shall</w:t>
      </w:r>
      <w:r w:rsidRPr="00653B56">
        <w:rPr>
          <w:spacing w:val="34"/>
          <w:w w:val="105"/>
        </w:rPr>
        <w:t xml:space="preserve"> </w:t>
      </w:r>
      <w:r w:rsidRPr="00653B56">
        <w:rPr>
          <w:w w:val="105"/>
        </w:rPr>
        <w:t>perform,</w:t>
      </w:r>
      <w:r w:rsidRPr="00653B56">
        <w:rPr>
          <w:spacing w:val="34"/>
          <w:w w:val="105"/>
        </w:rPr>
        <w:t xml:space="preserve"> </w:t>
      </w:r>
      <w:r w:rsidRPr="00653B56">
        <w:rPr>
          <w:w w:val="105"/>
        </w:rPr>
        <w:t>with</w:t>
      </w:r>
      <w:r w:rsidRPr="00653B56">
        <w:rPr>
          <w:spacing w:val="34"/>
          <w:w w:val="105"/>
        </w:rPr>
        <w:t xml:space="preserve"> </w:t>
      </w:r>
      <w:r w:rsidRPr="00653B56">
        <w:rPr>
          <w:w w:val="105"/>
        </w:rPr>
        <w:t>participation</w:t>
      </w:r>
      <w:r w:rsidRPr="00653B56">
        <w:rPr>
          <w:spacing w:val="34"/>
          <w:w w:val="105"/>
        </w:rPr>
        <w:t xml:space="preserve"> </w:t>
      </w:r>
      <w:r w:rsidRPr="00653B56">
        <w:rPr>
          <w:w w:val="105"/>
        </w:rPr>
        <w:t>of</w:t>
      </w:r>
      <w:r w:rsidRPr="00653B56">
        <w:rPr>
          <w:spacing w:val="34"/>
          <w:w w:val="105"/>
        </w:rPr>
        <w:t xml:space="preserve"> </w:t>
      </w:r>
      <w:r w:rsidRPr="00653B56">
        <w:rPr>
          <w:w w:val="105"/>
        </w:rPr>
        <w:t>the</w:t>
      </w:r>
      <w:r w:rsidRPr="00653B56">
        <w:rPr>
          <w:spacing w:val="34"/>
          <w:w w:val="105"/>
        </w:rPr>
        <w:t xml:space="preserve"> </w:t>
      </w:r>
      <w:r w:rsidRPr="00653B56">
        <w:rPr>
          <w:w w:val="105"/>
        </w:rPr>
        <w:t>COR</w:t>
      </w:r>
      <w:r w:rsidRPr="00653B56">
        <w:rPr>
          <w:spacing w:val="34"/>
          <w:w w:val="105"/>
        </w:rPr>
        <w:t xml:space="preserve"> </w:t>
      </w:r>
      <w:r w:rsidRPr="00653B56">
        <w:rPr>
          <w:w w:val="105"/>
        </w:rPr>
        <w:t>and</w:t>
      </w:r>
      <w:r w:rsidRPr="00653B56">
        <w:rPr>
          <w:spacing w:val="34"/>
          <w:w w:val="105"/>
        </w:rPr>
        <w:t xml:space="preserve"> </w:t>
      </w:r>
      <w:r w:rsidRPr="00653B56">
        <w:rPr>
          <w:w w:val="105"/>
        </w:rPr>
        <w:t>COR</w:t>
      </w:r>
      <w:r w:rsidRPr="00653B56">
        <w:rPr>
          <w:spacing w:val="34"/>
          <w:w w:val="105"/>
        </w:rPr>
        <w:t xml:space="preserve"> </w:t>
      </w:r>
      <w:r w:rsidRPr="00653B56">
        <w:rPr>
          <w:w w:val="105"/>
        </w:rPr>
        <w:t>supervisor,</w:t>
      </w:r>
      <w:r w:rsidRPr="00653B56">
        <w:rPr>
          <w:spacing w:val="34"/>
          <w:w w:val="105"/>
        </w:rPr>
        <w:t xml:space="preserve"> </w:t>
      </w:r>
      <w:r w:rsidRPr="00653B56">
        <w:rPr>
          <w:w w:val="105"/>
        </w:rPr>
        <w:t>a</w:t>
      </w:r>
      <w:r w:rsidRPr="00653B56">
        <w:rPr>
          <w:spacing w:val="34"/>
          <w:w w:val="105"/>
        </w:rPr>
        <w:t xml:space="preserve"> </w:t>
      </w:r>
      <w:r w:rsidRPr="00653B56">
        <w:rPr>
          <w:w w:val="105"/>
        </w:rPr>
        <w:t>yearly administrative review of the COR's online file during the anniversary month of appointment, or more often,</w:t>
      </w:r>
      <w:r w:rsidRPr="00653B56">
        <w:rPr>
          <w:spacing w:val="33"/>
          <w:w w:val="105"/>
        </w:rPr>
        <w:t xml:space="preserve"> </w:t>
      </w:r>
      <w:r w:rsidRPr="00653B56">
        <w:rPr>
          <w:w w:val="105"/>
        </w:rPr>
        <w:t>at</w:t>
      </w:r>
      <w:r w:rsidRPr="00653B56">
        <w:rPr>
          <w:spacing w:val="33"/>
          <w:w w:val="105"/>
        </w:rPr>
        <w:t xml:space="preserve"> </w:t>
      </w:r>
      <w:r w:rsidRPr="00653B56">
        <w:rPr>
          <w:w w:val="105"/>
        </w:rPr>
        <w:t>the</w:t>
      </w:r>
      <w:r w:rsidRPr="00653B56">
        <w:rPr>
          <w:spacing w:val="33"/>
          <w:w w:val="105"/>
        </w:rPr>
        <w:t xml:space="preserve"> </w:t>
      </w:r>
      <w:r w:rsidRPr="00653B56">
        <w:rPr>
          <w:w w:val="105"/>
        </w:rPr>
        <w:t>discretion</w:t>
      </w:r>
      <w:r w:rsidRPr="00653B56">
        <w:rPr>
          <w:spacing w:val="33"/>
          <w:w w:val="105"/>
        </w:rPr>
        <w:t xml:space="preserve"> </w:t>
      </w:r>
      <w:r w:rsidRPr="00653B56">
        <w:rPr>
          <w:w w:val="105"/>
        </w:rPr>
        <w:t>of</w:t>
      </w:r>
      <w:r w:rsidRPr="00653B56">
        <w:rPr>
          <w:spacing w:val="33"/>
          <w:w w:val="105"/>
        </w:rPr>
        <w:t xml:space="preserve"> </w:t>
      </w:r>
      <w:r w:rsidRPr="00653B56">
        <w:rPr>
          <w:w w:val="105"/>
        </w:rPr>
        <w:t>the</w:t>
      </w:r>
      <w:r w:rsidRPr="00653B56">
        <w:rPr>
          <w:spacing w:val="33"/>
          <w:w w:val="105"/>
        </w:rPr>
        <w:t xml:space="preserve"> </w:t>
      </w:r>
      <w:r w:rsidRPr="00653B56">
        <w:rPr>
          <w:w w:val="105"/>
        </w:rPr>
        <w:t>CO.</w:t>
      </w:r>
      <w:r w:rsidRPr="00653B56">
        <w:rPr>
          <w:spacing w:val="33"/>
          <w:w w:val="105"/>
        </w:rPr>
        <w:t xml:space="preserve"> </w:t>
      </w:r>
      <w:r w:rsidRPr="00653B56">
        <w:rPr>
          <w:w w:val="105"/>
        </w:rPr>
        <w:t>The</w:t>
      </w:r>
      <w:r w:rsidRPr="00653B56">
        <w:rPr>
          <w:spacing w:val="33"/>
          <w:w w:val="105"/>
        </w:rPr>
        <w:t xml:space="preserve"> </w:t>
      </w:r>
      <w:r w:rsidRPr="00653B56">
        <w:rPr>
          <w:w w:val="105"/>
        </w:rPr>
        <w:t>CO</w:t>
      </w:r>
      <w:r w:rsidRPr="00653B56">
        <w:rPr>
          <w:spacing w:val="33"/>
          <w:w w:val="105"/>
        </w:rPr>
        <w:t xml:space="preserve"> </w:t>
      </w:r>
      <w:r w:rsidRPr="00653B56">
        <w:rPr>
          <w:w w:val="105"/>
        </w:rPr>
        <w:t>shall</w:t>
      </w:r>
      <w:r w:rsidRPr="00653B56">
        <w:rPr>
          <w:spacing w:val="33"/>
          <w:w w:val="105"/>
        </w:rPr>
        <w:t xml:space="preserve"> </w:t>
      </w:r>
      <w:r w:rsidRPr="00653B56">
        <w:rPr>
          <w:w w:val="105"/>
        </w:rPr>
        <w:t>upload</w:t>
      </w:r>
      <w:r w:rsidRPr="00653B56">
        <w:rPr>
          <w:spacing w:val="33"/>
          <w:w w:val="105"/>
        </w:rPr>
        <w:t xml:space="preserve"> </w:t>
      </w:r>
      <w:r w:rsidRPr="00653B56">
        <w:rPr>
          <w:w w:val="105"/>
        </w:rPr>
        <w:t>the</w:t>
      </w:r>
      <w:r w:rsidRPr="00653B56">
        <w:rPr>
          <w:spacing w:val="33"/>
          <w:w w:val="105"/>
        </w:rPr>
        <w:t xml:space="preserve"> </w:t>
      </w:r>
      <w:r w:rsidRPr="00653B56">
        <w:rPr>
          <w:w w:val="105"/>
        </w:rPr>
        <w:t>COR</w:t>
      </w:r>
      <w:r w:rsidRPr="00653B56">
        <w:rPr>
          <w:spacing w:val="33"/>
          <w:w w:val="105"/>
        </w:rPr>
        <w:t xml:space="preserve"> </w:t>
      </w:r>
      <w:r w:rsidRPr="00653B56">
        <w:rPr>
          <w:w w:val="105"/>
        </w:rPr>
        <w:t>File</w:t>
      </w:r>
      <w:r w:rsidRPr="00653B56">
        <w:rPr>
          <w:spacing w:val="33"/>
          <w:w w:val="105"/>
        </w:rPr>
        <w:t xml:space="preserve"> </w:t>
      </w:r>
      <w:r w:rsidRPr="00653B56">
        <w:rPr>
          <w:w w:val="105"/>
        </w:rPr>
        <w:t>Annual</w:t>
      </w:r>
      <w:r w:rsidRPr="00653B56">
        <w:rPr>
          <w:spacing w:val="33"/>
          <w:w w:val="105"/>
        </w:rPr>
        <w:t xml:space="preserve"> </w:t>
      </w:r>
      <w:r w:rsidRPr="00653B56">
        <w:rPr>
          <w:w w:val="105"/>
        </w:rPr>
        <w:t>Checklist</w:t>
      </w:r>
      <w:r w:rsidRPr="00653B56">
        <w:rPr>
          <w:spacing w:val="33"/>
          <w:w w:val="105"/>
        </w:rPr>
        <w:t xml:space="preserve"> </w:t>
      </w:r>
      <w:r w:rsidRPr="00653B56">
        <w:rPr>
          <w:w w:val="105"/>
        </w:rPr>
        <w:t>to</w:t>
      </w:r>
      <w:r w:rsidRPr="00653B56">
        <w:rPr>
          <w:spacing w:val="33"/>
          <w:w w:val="105"/>
        </w:rPr>
        <w:t xml:space="preserve"> </w:t>
      </w:r>
      <w:r w:rsidRPr="00653B56">
        <w:rPr>
          <w:w w:val="105"/>
        </w:rPr>
        <w:t>the Surveillance and Performance Monitoring (SPM) (Formerly CORT Tool) in PIEE comprised of the</w:t>
      </w:r>
      <w:r w:rsidRPr="00653B56">
        <w:rPr>
          <w:spacing w:val="40"/>
          <w:w w:val="105"/>
        </w:rPr>
        <w:t xml:space="preserve"> </w:t>
      </w:r>
      <w:r w:rsidRPr="00653B56">
        <w:rPr>
          <w:w w:val="105"/>
        </w:rPr>
        <w:t>minimum</w:t>
      </w:r>
      <w:r w:rsidRPr="00653B56">
        <w:rPr>
          <w:spacing w:val="37"/>
          <w:w w:val="105"/>
        </w:rPr>
        <w:t xml:space="preserve"> </w:t>
      </w:r>
      <w:r w:rsidRPr="00653B56">
        <w:rPr>
          <w:w w:val="105"/>
        </w:rPr>
        <w:t>requirements</w:t>
      </w:r>
      <w:r w:rsidRPr="00653B56">
        <w:rPr>
          <w:spacing w:val="37"/>
          <w:w w:val="105"/>
        </w:rPr>
        <w:t xml:space="preserve"> </w:t>
      </w:r>
      <w:r w:rsidRPr="00653B56">
        <w:rPr>
          <w:w w:val="105"/>
        </w:rPr>
        <w:t>of,</w:t>
      </w:r>
      <w:r w:rsidRPr="00653B56">
        <w:rPr>
          <w:spacing w:val="37"/>
          <w:w w:val="105"/>
        </w:rPr>
        <w:t xml:space="preserve"> </w:t>
      </w:r>
      <w:r w:rsidRPr="00653B56">
        <w:rPr>
          <w:w w:val="105"/>
        </w:rPr>
        <w:t>COR-related</w:t>
      </w:r>
      <w:r w:rsidRPr="00653B56">
        <w:rPr>
          <w:spacing w:val="37"/>
          <w:w w:val="105"/>
        </w:rPr>
        <w:t xml:space="preserve"> </w:t>
      </w:r>
      <w:r w:rsidRPr="00653B56">
        <w:rPr>
          <w:w w:val="105"/>
        </w:rPr>
        <w:t>documents</w:t>
      </w:r>
      <w:r w:rsidRPr="00653B56">
        <w:rPr>
          <w:spacing w:val="37"/>
          <w:w w:val="105"/>
        </w:rPr>
        <w:t xml:space="preserve"> </w:t>
      </w:r>
      <w:r w:rsidRPr="00653B56">
        <w:rPr>
          <w:w w:val="105"/>
        </w:rPr>
        <w:t>necessary</w:t>
      </w:r>
      <w:r w:rsidRPr="00653B56">
        <w:rPr>
          <w:spacing w:val="37"/>
          <w:w w:val="105"/>
        </w:rPr>
        <w:t xml:space="preserve"> </w:t>
      </w:r>
      <w:r w:rsidRPr="00653B56">
        <w:rPr>
          <w:w w:val="105"/>
        </w:rPr>
        <w:t>for</w:t>
      </w:r>
      <w:r w:rsidRPr="00653B56">
        <w:rPr>
          <w:spacing w:val="37"/>
          <w:w w:val="105"/>
        </w:rPr>
        <w:t xml:space="preserve"> </w:t>
      </w:r>
      <w:r w:rsidRPr="00653B56">
        <w:rPr>
          <w:w w:val="105"/>
        </w:rPr>
        <w:t>the</w:t>
      </w:r>
      <w:r w:rsidRPr="00653B56">
        <w:rPr>
          <w:spacing w:val="37"/>
          <w:w w:val="105"/>
        </w:rPr>
        <w:t xml:space="preserve"> </w:t>
      </w:r>
      <w:r w:rsidRPr="00653B56">
        <w:rPr>
          <w:w w:val="105"/>
        </w:rPr>
        <w:t>effective</w:t>
      </w:r>
      <w:r w:rsidRPr="00653B56">
        <w:rPr>
          <w:spacing w:val="37"/>
          <w:w w:val="105"/>
        </w:rPr>
        <w:t xml:space="preserve"> </w:t>
      </w:r>
      <w:r w:rsidRPr="00653B56">
        <w:rPr>
          <w:w w:val="105"/>
        </w:rPr>
        <w:t>discharge</w:t>
      </w:r>
      <w:r w:rsidRPr="00653B56">
        <w:rPr>
          <w:spacing w:val="37"/>
          <w:w w:val="105"/>
        </w:rPr>
        <w:t xml:space="preserve"> </w:t>
      </w:r>
      <w:r w:rsidRPr="00653B56">
        <w:rPr>
          <w:w w:val="105"/>
        </w:rPr>
        <w:t>of</w:t>
      </w:r>
      <w:r w:rsidRPr="00653B56">
        <w:rPr>
          <w:spacing w:val="37"/>
          <w:w w:val="105"/>
        </w:rPr>
        <w:t xml:space="preserve"> </w:t>
      </w:r>
      <w:r w:rsidRPr="00653B56">
        <w:rPr>
          <w:w w:val="105"/>
        </w:rPr>
        <w:t xml:space="preserve">COR </w:t>
      </w:r>
      <w:r w:rsidRPr="00653B56">
        <w:rPr>
          <w:w w:val="105"/>
        </w:rPr>
        <w:lastRenderedPageBreak/>
        <w:t>duties and responsibilities. The Checklist (available in SPM) shall guide the COR in populating the</w:t>
      </w:r>
      <w:r w:rsidRPr="00653B56">
        <w:rPr>
          <w:spacing w:val="80"/>
          <w:w w:val="150"/>
        </w:rPr>
        <w:t xml:space="preserve"> </w:t>
      </w:r>
      <w:r w:rsidRPr="00653B56">
        <w:rPr>
          <w:w w:val="105"/>
        </w:rPr>
        <w:t>online</w:t>
      </w:r>
      <w:r w:rsidRPr="00653B56">
        <w:rPr>
          <w:spacing w:val="28"/>
          <w:w w:val="105"/>
        </w:rPr>
        <w:t xml:space="preserve"> </w:t>
      </w:r>
      <w:r w:rsidRPr="00653B56">
        <w:rPr>
          <w:w w:val="105"/>
        </w:rPr>
        <w:t>COR</w:t>
      </w:r>
      <w:r w:rsidRPr="00653B56">
        <w:rPr>
          <w:spacing w:val="28"/>
          <w:w w:val="105"/>
        </w:rPr>
        <w:t xml:space="preserve"> </w:t>
      </w:r>
      <w:r w:rsidRPr="00653B56">
        <w:rPr>
          <w:w w:val="105"/>
        </w:rPr>
        <w:t>File</w:t>
      </w:r>
      <w:r w:rsidRPr="00653B56">
        <w:rPr>
          <w:spacing w:val="28"/>
          <w:w w:val="105"/>
        </w:rPr>
        <w:t xml:space="preserve"> </w:t>
      </w:r>
      <w:r w:rsidRPr="00653B56">
        <w:rPr>
          <w:w w:val="105"/>
        </w:rPr>
        <w:t>and</w:t>
      </w:r>
      <w:r w:rsidRPr="00653B56">
        <w:rPr>
          <w:spacing w:val="28"/>
          <w:w w:val="105"/>
        </w:rPr>
        <w:t xml:space="preserve"> </w:t>
      </w:r>
      <w:r w:rsidRPr="00653B56">
        <w:rPr>
          <w:w w:val="105"/>
        </w:rPr>
        <w:t>serve</w:t>
      </w:r>
      <w:r w:rsidRPr="00653B56">
        <w:rPr>
          <w:spacing w:val="28"/>
          <w:w w:val="105"/>
        </w:rPr>
        <w:t xml:space="preserve"> </w:t>
      </w:r>
      <w:r w:rsidRPr="00653B56">
        <w:rPr>
          <w:w w:val="105"/>
        </w:rPr>
        <w:t>as</w:t>
      </w:r>
      <w:r w:rsidRPr="00653B56">
        <w:rPr>
          <w:spacing w:val="28"/>
          <w:w w:val="105"/>
        </w:rPr>
        <w:t xml:space="preserve"> </w:t>
      </w:r>
      <w:r w:rsidRPr="00653B56">
        <w:rPr>
          <w:w w:val="105"/>
        </w:rPr>
        <w:t>the</w:t>
      </w:r>
      <w:r w:rsidRPr="00653B56">
        <w:rPr>
          <w:spacing w:val="28"/>
          <w:w w:val="105"/>
        </w:rPr>
        <w:t xml:space="preserve"> </w:t>
      </w:r>
      <w:r w:rsidRPr="00653B56">
        <w:rPr>
          <w:w w:val="105"/>
        </w:rPr>
        <w:t>basis</w:t>
      </w:r>
      <w:r w:rsidRPr="00653B56">
        <w:rPr>
          <w:spacing w:val="28"/>
          <w:w w:val="105"/>
        </w:rPr>
        <w:t xml:space="preserve"> </w:t>
      </w:r>
      <w:r w:rsidRPr="00653B56">
        <w:rPr>
          <w:w w:val="105"/>
        </w:rPr>
        <w:t>for</w:t>
      </w:r>
      <w:r w:rsidRPr="00653B56">
        <w:rPr>
          <w:spacing w:val="28"/>
          <w:w w:val="105"/>
        </w:rPr>
        <w:t xml:space="preserve"> </w:t>
      </w:r>
      <w:r w:rsidRPr="00653B56">
        <w:rPr>
          <w:w w:val="105"/>
        </w:rPr>
        <w:t>the</w:t>
      </w:r>
      <w:r w:rsidRPr="00653B56">
        <w:rPr>
          <w:spacing w:val="28"/>
          <w:w w:val="105"/>
        </w:rPr>
        <w:t xml:space="preserve"> </w:t>
      </w:r>
      <w:r w:rsidRPr="00653B56">
        <w:rPr>
          <w:w w:val="105"/>
        </w:rPr>
        <w:t>CO</w:t>
      </w:r>
      <w:r w:rsidRPr="00653B56">
        <w:rPr>
          <w:spacing w:val="28"/>
          <w:w w:val="105"/>
        </w:rPr>
        <w:t xml:space="preserve"> </w:t>
      </w:r>
      <w:r w:rsidRPr="00653B56">
        <w:rPr>
          <w:w w:val="105"/>
        </w:rPr>
        <w:t>to</w:t>
      </w:r>
      <w:r w:rsidRPr="00653B56">
        <w:rPr>
          <w:spacing w:val="28"/>
          <w:w w:val="105"/>
        </w:rPr>
        <w:t xml:space="preserve"> </w:t>
      </w:r>
      <w:r w:rsidRPr="00653B56">
        <w:rPr>
          <w:w w:val="105"/>
        </w:rPr>
        <w:t>judge</w:t>
      </w:r>
      <w:r w:rsidRPr="00653B56">
        <w:rPr>
          <w:spacing w:val="28"/>
          <w:w w:val="105"/>
        </w:rPr>
        <w:t xml:space="preserve"> </w:t>
      </w:r>
      <w:r w:rsidRPr="00653B56">
        <w:rPr>
          <w:w w:val="105"/>
        </w:rPr>
        <w:t>the</w:t>
      </w:r>
      <w:r w:rsidRPr="00653B56">
        <w:rPr>
          <w:spacing w:val="28"/>
          <w:w w:val="105"/>
        </w:rPr>
        <w:t xml:space="preserve"> </w:t>
      </w:r>
      <w:r w:rsidRPr="00653B56">
        <w:rPr>
          <w:w w:val="105"/>
        </w:rPr>
        <w:t>accuracy</w:t>
      </w:r>
      <w:r w:rsidRPr="00653B56">
        <w:rPr>
          <w:spacing w:val="28"/>
          <w:w w:val="105"/>
        </w:rPr>
        <w:t xml:space="preserve"> </w:t>
      </w:r>
      <w:r w:rsidRPr="00653B56">
        <w:rPr>
          <w:w w:val="105"/>
        </w:rPr>
        <w:t>and</w:t>
      </w:r>
      <w:r w:rsidRPr="00653B56">
        <w:rPr>
          <w:spacing w:val="28"/>
          <w:w w:val="105"/>
        </w:rPr>
        <w:t xml:space="preserve"> </w:t>
      </w:r>
      <w:r w:rsidRPr="00653B56">
        <w:rPr>
          <w:w w:val="105"/>
        </w:rPr>
        <w:t>completeness</w:t>
      </w:r>
      <w:r w:rsidRPr="00653B56">
        <w:rPr>
          <w:spacing w:val="28"/>
          <w:w w:val="105"/>
        </w:rPr>
        <w:t xml:space="preserve"> </w:t>
      </w:r>
      <w:r w:rsidRPr="00653B56">
        <w:rPr>
          <w:w w:val="105"/>
        </w:rPr>
        <w:t>of</w:t>
      </w:r>
      <w:r w:rsidRPr="00653B56">
        <w:rPr>
          <w:spacing w:val="28"/>
          <w:w w:val="105"/>
        </w:rPr>
        <w:t xml:space="preserve"> </w:t>
      </w:r>
      <w:r w:rsidRPr="00653B56">
        <w:rPr>
          <w:w w:val="105"/>
        </w:rPr>
        <w:t>the COR</w:t>
      </w:r>
      <w:r w:rsidRPr="00653B56">
        <w:rPr>
          <w:spacing w:val="33"/>
          <w:w w:val="105"/>
        </w:rPr>
        <w:t xml:space="preserve"> </w:t>
      </w:r>
      <w:r w:rsidRPr="00653B56">
        <w:rPr>
          <w:w w:val="105"/>
        </w:rPr>
        <w:t>file</w:t>
      </w:r>
      <w:r w:rsidRPr="00653B56">
        <w:rPr>
          <w:spacing w:val="33"/>
          <w:w w:val="105"/>
        </w:rPr>
        <w:t xml:space="preserve"> </w:t>
      </w:r>
      <w:r w:rsidRPr="00653B56">
        <w:rPr>
          <w:w w:val="105"/>
        </w:rPr>
        <w:t>during</w:t>
      </w:r>
      <w:r w:rsidRPr="00653B56">
        <w:rPr>
          <w:spacing w:val="33"/>
          <w:w w:val="105"/>
        </w:rPr>
        <w:t xml:space="preserve"> </w:t>
      </w:r>
      <w:r w:rsidRPr="00653B56">
        <w:rPr>
          <w:w w:val="105"/>
        </w:rPr>
        <w:t>each</w:t>
      </w:r>
      <w:r w:rsidRPr="00653B56">
        <w:rPr>
          <w:spacing w:val="33"/>
          <w:w w:val="105"/>
        </w:rPr>
        <w:t xml:space="preserve"> </w:t>
      </w:r>
      <w:r w:rsidRPr="00653B56">
        <w:rPr>
          <w:w w:val="105"/>
        </w:rPr>
        <w:t>review.</w:t>
      </w:r>
      <w:r w:rsidRPr="00653B56">
        <w:rPr>
          <w:spacing w:val="33"/>
          <w:w w:val="105"/>
        </w:rPr>
        <w:t xml:space="preserve"> </w:t>
      </w:r>
    </w:p>
    <w:p w14:paraId="3709874F" w14:textId="77777777" w:rsidR="00C467AB" w:rsidRPr="00C467AB" w:rsidRDefault="00C467AB">
      <w:pPr>
        <w:pStyle w:val="ListParagraph"/>
        <w:rPr>
          <w:ins w:id="23" w:author="WATSON, JAMES R CIV USAF HAF SAF/AQCP" w:date="2024-03-14T09:32:00Z"/>
          <w:w w:val="105"/>
        </w:rPr>
        <w:pPrChange w:id="24" w:author="WATSON, JAMES R CIV USAF HAF SAF/AQCP" w:date="2024-03-14T09:32:00Z">
          <w:pPr>
            <w:pStyle w:val="ListParagraph"/>
            <w:numPr>
              <w:ilvl w:val="2"/>
              <w:numId w:val="14"/>
            </w:numPr>
            <w:tabs>
              <w:tab w:val="left" w:pos="671"/>
            </w:tabs>
            <w:spacing w:before="82" w:line="271" w:lineRule="auto"/>
            <w:ind w:right="161" w:hanging="566"/>
          </w:pPr>
        </w:pPrChange>
      </w:pPr>
    </w:p>
    <w:p w14:paraId="79C7B607" w14:textId="090B7FD6" w:rsidR="00C467AB" w:rsidRPr="00C467AB" w:rsidRDefault="00F0013D">
      <w:pPr>
        <w:pStyle w:val="ListParagraph"/>
        <w:rPr>
          <w:ins w:id="25" w:author="WATSON, JAMES R CIV USAF HAF SAF/AQCP" w:date="2024-03-14T09:32:00Z"/>
          <w:w w:val="105"/>
        </w:rPr>
        <w:pPrChange w:id="26" w:author="WATSON, JAMES R CIV USAF HAF SAF/AQCP" w:date="2024-03-14T09:32:00Z">
          <w:pPr>
            <w:pStyle w:val="ListParagraph"/>
            <w:numPr>
              <w:ilvl w:val="2"/>
              <w:numId w:val="14"/>
            </w:numPr>
            <w:tabs>
              <w:tab w:val="left" w:pos="671"/>
            </w:tabs>
            <w:spacing w:before="82" w:line="271" w:lineRule="auto"/>
            <w:ind w:right="161" w:hanging="566"/>
          </w:pPr>
        </w:pPrChange>
      </w:pPr>
      <w:del w:id="27" w:author="WATSON, JAMES R CIV USAF HAF SAF/AQCP" w:date="2024-03-14T10:26:00Z">
        <w:r w:rsidRPr="00C467AB" w:rsidDel="003337BD">
          <w:rPr>
            <w:w w:val="105"/>
          </w:rPr>
          <w:delText>1.2.4</w:delText>
        </w:r>
        <w:r w:rsidRPr="00C467AB" w:rsidDel="003337BD">
          <w:rPr>
            <w:spacing w:val="33"/>
            <w:w w:val="105"/>
          </w:rPr>
          <w:delText xml:space="preserve"> </w:delText>
        </w:r>
        <w:r w:rsidRPr="00C467AB" w:rsidDel="003337BD">
          <w:rPr>
            <w:w w:val="105"/>
          </w:rPr>
          <w:delText>Upon</w:delText>
        </w:r>
        <w:r w:rsidRPr="00C467AB" w:rsidDel="003337BD">
          <w:rPr>
            <w:spacing w:val="33"/>
            <w:w w:val="105"/>
          </w:rPr>
          <w:delText xml:space="preserve"> </w:delText>
        </w:r>
        <w:r w:rsidRPr="00C467AB" w:rsidDel="003337BD">
          <w:rPr>
            <w:w w:val="105"/>
          </w:rPr>
          <w:delText>completion</w:delText>
        </w:r>
        <w:r w:rsidRPr="00C467AB" w:rsidDel="003337BD">
          <w:rPr>
            <w:spacing w:val="33"/>
            <w:w w:val="105"/>
          </w:rPr>
          <w:delText xml:space="preserve"> </w:delText>
        </w:r>
        <w:r w:rsidRPr="00C467AB" w:rsidDel="003337BD">
          <w:rPr>
            <w:w w:val="105"/>
          </w:rPr>
          <w:delText>of</w:delText>
        </w:r>
        <w:r w:rsidRPr="00C467AB" w:rsidDel="003337BD">
          <w:rPr>
            <w:spacing w:val="33"/>
            <w:w w:val="105"/>
          </w:rPr>
          <w:delText xml:space="preserve"> </w:delText>
        </w:r>
        <w:r w:rsidRPr="00C467AB" w:rsidDel="003337BD">
          <w:rPr>
            <w:w w:val="105"/>
          </w:rPr>
          <w:delText>each</w:delText>
        </w:r>
        <w:r w:rsidRPr="00C467AB" w:rsidDel="003337BD">
          <w:rPr>
            <w:spacing w:val="33"/>
            <w:w w:val="105"/>
          </w:rPr>
          <w:delText xml:space="preserve"> </w:delText>
        </w:r>
        <w:r w:rsidRPr="00C467AB" w:rsidDel="003337BD">
          <w:rPr>
            <w:w w:val="105"/>
          </w:rPr>
          <w:delText>CO</w:delText>
        </w:r>
        <w:r w:rsidRPr="00C467AB" w:rsidDel="003337BD">
          <w:rPr>
            <w:spacing w:val="33"/>
            <w:w w:val="105"/>
          </w:rPr>
          <w:delText xml:space="preserve"> </w:delText>
        </w:r>
        <w:r w:rsidRPr="00C467AB" w:rsidDel="003337BD">
          <w:rPr>
            <w:w w:val="105"/>
          </w:rPr>
          <w:delText>review</w:delText>
        </w:r>
        <w:r w:rsidRPr="00C467AB" w:rsidDel="003337BD">
          <w:rPr>
            <w:spacing w:val="33"/>
            <w:w w:val="105"/>
          </w:rPr>
          <w:delText xml:space="preserve"> </w:delText>
        </w:r>
        <w:r w:rsidRPr="00C467AB" w:rsidDel="003337BD">
          <w:rPr>
            <w:w w:val="105"/>
          </w:rPr>
          <w:delText>of</w:delText>
        </w:r>
        <w:r w:rsidRPr="00C467AB" w:rsidDel="003337BD">
          <w:rPr>
            <w:spacing w:val="33"/>
            <w:w w:val="105"/>
          </w:rPr>
          <w:delText xml:space="preserve"> </w:delText>
        </w:r>
        <w:r w:rsidRPr="00C467AB" w:rsidDel="003337BD">
          <w:rPr>
            <w:w w:val="105"/>
          </w:rPr>
          <w:delText>the</w:delText>
        </w:r>
        <w:r w:rsidRPr="00C467AB" w:rsidDel="003337BD">
          <w:rPr>
            <w:spacing w:val="33"/>
            <w:w w:val="105"/>
          </w:rPr>
          <w:delText xml:space="preserve"> </w:delText>
        </w:r>
        <w:r w:rsidRPr="00C467AB" w:rsidDel="003337BD">
          <w:rPr>
            <w:w w:val="105"/>
          </w:rPr>
          <w:delText>online</w:delText>
        </w:r>
        <w:r w:rsidRPr="00C467AB" w:rsidDel="003337BD">
          <w:rPr>
            <w:spacing w:val="33"/>
            <w:w w:val="105"/>
          </w:rPr>
          <w:delText xml:space="preserve"> </w:delText>
        </w:r>
        <w:r w:rsidRPr="00C467AB" w:rsidDel="003337BD">
          <w:rPr>
            <w:w w:val="105"/>
          </w:rPr>
          <w:delText>COR</w:delText>
        </w:r>
        <w:r w:rsidRPr="00C467AB" w:rsidDel="003337BD">
          <w:rPr>
            <w:spacing w:val="33"/>
            <w:w w:val="105"/>
          </w:rPr>
          <w:delText xml:space="preserve"> </w:delText>
        </w:r>
        <w:r w:rsidRPr="00C467AB" w:rsidDel="003337BD">
          <w:rPr>
            <w:w w:val="105"/>
          </w:rPr>
          <w:delText>File,</w:delText>
        </w:r>
        <w:r w:rsidRPr="00C467AB" w:rsidDel="003337BD">
          <w:rPr>
            <w:spacing w:val="33"/>
            <w:w w:val="105"/>
          </w:rPr>
          <w:delText xml:space="preserve"> </w:delText>
        </w:r>
        <w:r w:rsidRPr="00C467AB" w:rsidDel="003337BD">
          <w:rPr>
            <w:w w:val="105"/>
          </w:rPr>
          <w:delText>the</w:delText>
        </w:r>
        <w:r w:rsidR="00653B56" w:rsidRPr="00C467AB" w:rsidDel="003337BD">
          <w:rPr>
            <w:w w:val="105"/>
          </w:rPr>
          <w:delText xml:space="preserve"> </w:delText>
        </w:r>
        <w:r w:rsidRPr="00C467AB" w:rsidDel="003337BD">
          <w:rPr>
            <w:w w:val="105"/>
          </w:rPr>
          <w:delText>CO</w:delText>
        </w:r>
        <w:r w:rsidRPr="00C467AB" w:rsidDel="003337BD">
          <w:rPr>
            <w:spacing w:val="22"/>
            <w:w w:val="105"/>
          </w:rPr>
          <w:delText xml:space="preserve"> </w:delText>
        </w:r>
      </w:del>
      <w:del w:id="28" w:author="WATSON, JAMES R CIV USAF HAF SAF/AQCP" w:date="2024-03-14T09:33:00Z">
        <w:r w:rsidRPr="00C467AB" w:rsidDel="0098595D">
          <w:rPr>
            <w:w w:val="105"/>
          </w:rPr>
          <w:delText>shall</w:delText>
        </w:r>
        <w:r w:rsidRPr="00C467AB" w:rsidDel="0098595D">
          <w:rPr>
            <w:spacing w:val="22"/>
            <w:w w:val="105"/>
          </w:rPr>
          <w:delText xml:space="preserve"> </w:delText>
        </w:r>
        <w:r w:rsidRPr="00C467AB" w:rsidDel="0098595D">
          <w:rPr>
            <w:w w:val="105"/>
          </w:rPr>
          <w:delText>document</w:delText>
        </w:r>
        <w:r w:rsidRPr="00C467AB" w:rsidDel="0098595D">
          <w:rPr>
            <w:spacing w:val="22"/>
            <w:w w:val="105"/>
          </w:rPr>
          <w:delText xml:space="preserve"> </w:delText>
        </w:r>
        <w:r w:rsidRPr="00C467AB" w:rsidDel="0098595D">
          <w:rPr>
            <w:w w:val="105"/>
          </w:rPr>
          <w:delText>the</w:delText>
        </w:r>
        <w:r w:rsidRPr="00C467AB" w:rsidDel="0098595D">
          <w:rPr>
            <w:spacing w:val="22"/>
            <w:w w:val="105"/>
          </w:rPr>
          <w:delText xml:space="preserve"> </w:delText>
        </w:r>
        <w:r w:rsidRPr="00C467AB" w:rsidDel="0098595D">
          <w:rPr>
            <w:w w:val="105"/>
          </w:rPr>
          <w:delText>results</w:delText>
        </w:r>
        <w:r w:rsidRPr="00C467AB" w:rsidDel="0098595D">
          <w:rPr>
            <w:spacing w:val="22"/>
            <w:w w:val="105"/>
          </w:rPr>
          <w:delText xml:space="preserve"> </w:delText>
        </w:r>
        <w:r w:rsidRPr="00C467AB" w:rsidDel="0098595D">
          <w:rPr>
            <w:w w:val="105"/>
          </w:rPr>
          <w:delText>on</w:delText>
        </w:r>
        <w:r w:rsidRPr="00C467AB" w:rsidDel="0098595D">
          <w:rPr>
            <w:spacing w:val="22"/>
            <w:w w:val="105"/>
          </w:rPr>
          <w:delText xml:space="preserve"> </w:delText>
        </w:r>
        <w:r w:rsidRPr="00C467AB" w:rsidDel="0098595D">
          <w:rPr>
            <w:w w:val="105"/>
          </w:rPr>
          <w:delText>the</w:delText>
        </w:r>
        <w:r w:rsidRPr="00C467AB" w:rsidDel="0098595D">
          <w:rPr>
            <w:spacing w:val="22"/>
            <w:w w:val="105"/>
          </w:rPr>
          <w:delText xml:space="preserve"> </w:delText>
        </w:r>
        <w:r w:rsidRPr="00C467AB" w:rsidDel="0098595D">
          <w:rPr>
            <w:w w:val="105"/>
          </w:rPr>
          <w:delText>COR</w:delText>
        </w:r>
        <w:r w:rsidRPr="00C467AB" w:rsidDel="0098595D">
          <w:rPr>
            <w:spacing w:val="22"/>
            <w:w w:val="105"/>
          </w:rPr>
          <w:delText xml:space="preserve"> </w:delText>
        </w:r>
        <w:r w:rsidRPr="00C467AB" w:rsidDel="0098595D">
          <w:rPr>
            <w:w w:val="105"/>
          </w:rPr>
          <w:delText>File</w:delText>
        </w:r>
        <w:r w:rsidRPr="00C467AB" w:rsidDel="0098595D">
          <w:rPr>
            <w:spacing w:val="22"/>
            <w:w w:val="105"/>
          </w:rPr>
          <w:delText xml:space="preserve"> </w:delText>
        </w:r>
        <w:r w:rsidRPr="00C467AB" w:rsidDel="0098595D">
          <w:rPr>
            <w:w w:val="105"/>
          </w:rPr>
          <w:delText>Annual</w:delText>
        </w:r>
        <w:r w:rsidRPr="00C467AB" w:rsidDel="0098595D">
          <w:rPr>
            <w:spacing w:val="22"/>
            <w:w w:val="105"/>
          </w:rPr>
          <w:delText xml:space="preserve"> </w:delText>
        </w:r>
        <w:r w:rsidRPr="00C467AB" w:rsidDel="0098595D">
          <w:rPr>
            <w:w w:val="105"/>
          </w:rPr>
          <w:delText>Checklist</w:delText>
        </w:r>
        <w:r w:rsidRPr="00C467AB" w:rsidDel="0098595D">
          <w:rPr>
            <w:spacing w:val="22"/>
            <w:w w:val="105"/>
          </w:rPr>
          <w:delText xml:space="preserve"> </w:delText>
        </w:r>
        <w:r w:rsidRPr="00C467AB" w:rsidDel="0098595D">
          <w:rPr>
            <w:w w:val="105"/>
          </w:rPr>
          <w:delText>and</w:delText>
        </w:r>
        <w:r w:rsidRPr="00C467AB" w:rsidDel="0098595D">
          <w:rPr>
            <w:spacing w:val="22"/>
            <w:w w:val="105"/>
          </w:rPr>
          <w:delText xml:space="preserve"> </w:delText>
        </w:r>
        <w:r w:rsidRPr="00C467AB" w:rsidDel="0098595D">
          <w:rPr>
            <w:w w:val="105"/>
          </w:rPr>
          <w:delText>upload</w:delText>
        </w:r>
        <w:r w:rsidRPr="00C467AB" w:rsidDel="0098595D">
          <w:rPr>
            <w:spacing w:val="22"/>
            <w:w w:val="105"/>
          </w:rPr>
          <w:delText xml:space="preserve"> </w:delText>
        </w:r>
        <w:r w:rsidRPr="00C467AB" w:rsidDel="0098595D">
          <w:rPr>
            <w:w w:val="105"/>
          </w:rPr>
          <w:delText>each</w:delText>
        </w:r>
        <w:r w:rsidRPr="00C467AB" w:rsidDel="0098595D">
          <w:rPr>
            <w:spacing w:val="22"/>
            <w:w w:val="105"/>
          </w:rPr>
          <w:delText xml:space="preserve"> </w:delText>
        </w:r>
        <w:r w:rsidRPr="00C467AB" w:rsidDel="0098595D">
          <w:rPr>
            <w:w w:val="105"/>
          </w:rPr>
          <w:delText>Checklist</w:delText>
        </w:r>
        <w:r w:rsidRPr="00C467AB" w:rsidDel="0098595D">
          <w:rPr>
            <w:spacing w:val="22"/>
            <w:w w:val="105"/>
          </w:rPr>
          <w:delText xml:space="preserve"> </w:delText>
        </w:r>
        <w:r w:rsidRPr="00C467AB" w:rsidDel="0098595D">
          <w:rPr>
            <w:w w:val="105"/>
          </w:rPr>
          <w:delText>review</w:delText>
        </w:r>
        <w:r w:rsidRPr="00C467AB" w:rsidDel="0098595D">
          <w:rPr>
            <w:spacing w:val="22"/>
            <w:w w:val="105"/>
          </w:rPr>
          <w:delText xml:space="preserve"> </w:delText>
        </w:r>
        <w:r w:rsidRPr="00C467AB" w:rsidDel="0098595D">
          <w:rPr>
            <w:w w:val="105"/>
          </w:rPr>
          <w:delText>to the</w:delText>
        </w:r>
        <w:r w:rsidRPr="00C467AB" w:rsidDel="0098595D">
          <w:rPr>
            <w:spacing w:val="40"/>
            <w:w w:val="105"/>
          </w:rPr>
          <w:delText xml:space="preserve"> </w:delText>
        </w:r>
        <w:r w:rsidRPr="00C467AB" w:rsidDel="0098595D">
          <w:rPr>
            <w:w w:val="105"/>
          </w:rPr>
          <w:delText>SPM</w:delText>
        </w:r>
      </w:del>
      <w:del w:id="29" w:author="WATSON, JAMES R CIV USAF HAF SAF/AQCP" w:date="2024-03-14T10:26:00Z">
        <w:r w:rsidRPr="00C467AB" w:rsidDel="003337BD">
          <w:rPr>
            <w:w w:val="105"/>
          </w:rPr>
          <w:delText>.</w:delText>
        </w:r>
        <w:r w:rsidRPr="00C467AB" w:rsidDel="003337BD">
          <w:rPr>
            <w:spacing w:val="40"/>
            <w:w w:val="105"/>
          </w:rPr>
          <w:delText xml:space="preserve"> </w:delText>
        </w:r>
      </w:del>
    </w:p>
    <w:p w14:paraId="7963D22C" w14:textId="53DE6359" w:rsidR="00F0013D" w:rsidRDefault="00F0013D" w:rsidP="00C467AB">
      <w:pPr>
        <w:pStyle w:val="ListParagraph"/>
        <w:numPr>
          <w:ilvl w:val="2"/>
          <w:numId w:val="14"/>
        </w:numPr>
        <w:tabs>
          <w:tab w:val="left" w:pos="671"/>
        </w:tabs>
        <w:spacing w:before="82" w:line="271" w:lineRule="auto"/>
        <w:ind w:right="161" w:firstLine="0"/>
      </w:pPr>
      <w:del w:id="30" w:author="WATSON, JAMES R CIV USAF HAF SAF/AQCP" w:date="2024-03-14T10:26:00Z">
        <w:r w:rsidRPr="00C467AB" w:rsidDel="0082306F">
          <w:rPr>
            <w:w w:val="105"/>
          </w:rPr>
          <w:delText>1.2.5</w:delText>
        </w:r>
      </w:del>
      <w:r w:rsidRPr="00C467AB">
        <w:rPr>
          <w:spacing w:val="40"/>
          <w:w w:val="105"/>
        </w:rPr>
        <w:t xml:space="preserve"> </w:t>
      </w:r>
      <w:r w:rsidRPr="00C467AB">
        <w:rPr>
          <w:w w:val="105"/>
        </w:rPr>
        <w:t>The</w:t>
      </w:r>
      <w:r w:rsidRPr="00C467AB">
        <w:rPr>
          <w:spacing w:val="40"/>
          <w:w w:val="105"/>
        </w:rPr>
        <w:t xml:space="preserve"> </w:t>
      </w:r>
      <w:r w:rsidRPr="00C467AB">
        <w:rPr>
          <w:w w:val="105"/>
        </w:rPr>
        <w:t>COR</w:t>
      </w:r>
      <w:r w:rsidRPr="00C467AB">
        <w:rPr>
          <w:spacing w:val="40"/>
          <w:w w:val="105"/>
        </w:rPr>
        <w:t xml:space="preserve"> </w:t>
      </w:r>
      <w:r w:rsidRPr="00C467AB">
        <w:rPr>
          <w:w w:val="105"/>
        </w:rPr>
        <w:t>Designation</w:t>
      </w:r>
      <w:r w:rsidRPr="00C467AB">
        <w:rPr>
          <w:spacing w:val="40"/>
          <w:w w:val="105"/>
        </w:rPr>
        <w:t xml:space="preserve"> </w:t>
      </w:r>
      <w:r w:rsidRPr="00C467AB">
        <w:rPr>
          <w:w w:val="105"/>
        </w:rPr>
        <w:t>from</w:t>
      </w:r>
      <w:r w:rsidRPr="00C467AB">
        <w:rPr>
          <w:spacing w:val="40"/>
          <w:w w:val="105"/>
        </w:rPr>
        <w:t xml:space="preserve"> </w:t>
      </w:r>
      <w:r w:rsidRPr="00C467AB">
        <w:rPr>
          <w:w w:val="105"/>
        </w:rPr>
        <w:t>the</w:t>
      </w:r>
      <w:r w:rsidRPr="00C467AB">
        <w:rPr>
          <w:spacing w:val="40"/>
          <w:w w:val="105"/>
        </w:rPr>
        <w:t xml:space="preserve"> </w:t>
      </w:r>
      <w:r w:rsidRPr="00C467AB">
        <w:rPr>
          <w:w w:val="105"/>
        </w:rPr>
        <w:t>CO</w:t>
      </w:r>
      <w:r w:rsidRPr="00C467AB">
        <w:rPr>
          <w:spacing w:val="40"/>
          <w:w w:val="105"/>
        </w:rPr>
        <w:t xml:space="preserve"> </w:t>
      </w:r>
      <w:r w:rsidRPr="00C467AB">
        <w:rPr>
          <w:w w:val="105"/>
        </w:rPr>
        <w:t>must</w:t>
      </w:r>
      <w:r w:rsidRPr="00C467AB">
        <w:rPr>
          <w:spacing w:val="40"/>
          <w:w w:val="105"/>
        </w:rPr>
        <w:t xml:space="preserve"> </w:t>
      </w:r>
      <w:r w:rsidRPr="00C467AB">
        <w:rPr>
          <w:w w:val="105"/>
        </w:rPr>
        <w:t>also:</w:t>
      </w:r>
    </w:p>
    <w:p w14:paraId="0582C81E" w14:textId="77777777" w:rsidR="00F0013D" w:rsidRDefault="00F0013D" w:rsidP="00F0013D">
      <w:pPr>
        <w:pStyle w:val="BodyText"/>
        <w:spacing w:before="1"/>
        <w:rPr>
          <w:sz w:val="21"/>
        </w:rPr>
      </w:pPr>
    </w:p>
    <w:p w14:paraId="0543CA32" w14:textId="77777777" w:rsidR="00F0013D" w:rsidRDefault="00F0013D" w:rsidP="00F0013D">
      <w:pPr>
        <w:pStyle w:val="ListParagraph"/>
        <w:numPr>
          <w:ilvl w:val="0"/>
          <w:numId w:val="13"/>
        </w:numPr>
        <w:tabs>
          <w:tab w:val="left" w:pos="442"/>
        </w:tabs>
        <w:spacing w:line="271" w:lineRule="auto"/>
        <w:ind w:right="526" w:firstLine="0"/>
      </w:pPr>
      <w:r>
        <w:rPr>
          <w:w w:val="105"/>
        </w:rPr>
        <w:t>Designate the COR (if required) as an Assessing Official Representation (AOR) supporting the</w:t>
      </w:r>
      <w:r>
        <w:rPr>
          <w:spacing w:val="80"/>
          <w:w w:val="105"/>
        </w:rPr>
        <w:t xml:space="preserve"> </w:t>
      </w:r>
      <w:r>
        <w:rPr>
          <w:w w:val="105"/>
        </w:rPr>
        <w:t xml:space="preserve">CPAR </w:t>
      </w:r>
      <w:proofErr w:type="gramStart"/>
      <w:r>
        <w:rPr>
          <w:w w:val="105"/>
        </w:rPr>
        <w:t>process;</w:t>
      </w:r>
      <w:proofErr w:type="gramEnd"/>
    </w:p>
    <w:p w14:paraId="14B0827C" w14:textId="77777777" w:rsidR="00F0013D" w:rsidRDefault="00F0013D" w:rsidP="00F0013D">
      <w:pPr>
        <w:pStyle w:val="BodyText"/>
        <w:spacing w:before="1"/>
        <w:rPr>
          <w:sz w:val="21"/>
        </w:rPr>
      </w:pPr>
    </w:p>
    <w:p w14:paraId="528A89DD" w14:textId="6979F283" w:rsidR="00F0013D" w:rsidRDefault="00F0013D" w:rsidP="00F0013D">
      <w:pPr>
        <w:pStyle w:val="ListParagraph"/>
        <w:numPr>
          <w:ilvl w:val="0"/>
          <w:numId w:val="13"/>
        </w:numPr>
        <w:tabs>
          <w:tab w:val="left" w:pos="451"/>
        </w:tabs>
        <w:spacing w:line="271" w:lineRule="auto"/>
        <w:ind w:right="499" w:firstLine="0"/>
      </w:pPr>
      <w:r>
        <w:rPr>
          <w:w w:val="105"/>
        </w:rPr>
        <w:t xml:space="preserve">Stipulate that the COR will be required to have access to the </w:t>
      </w:r>
      <w:commentRangeStart w:id="31"/>
      <w:ins w:id="32" w:author="ROSSI, AMANDA M CIV USAF HAF SAF/AQCP" w:date="2024-05-17T12:05:00Z">
        <w:r w:rsidR="00106E90">
          <w:rPr>
            <w:w w:val="105"/>
          </w:rPr>
          <w:fldChar w:fldCharType="begin"/>
        </w:r>
        <w:r w:rsidR="00106E90">
          <w:rPr>
            <w:w w:val="105"/>
          </w:rPr>
          <w:instrText>HYPERLINK "https://www.acq.osd.mil/log/LOG_CSD/spot.html"</w:instrText>
        </w:r>
        <w:r w:rsidR="00106E90">
          <w:rPr>
            <w:w w:val="105"/>
          </w:rPr>
        </w:r>
        <w:r w:rsidR="00106E90">
          <w:rPr>
            <w:w w:val="105"/>
          </w:rPr>
          <w:fldChar w:fldCharType="separate"/>
        </w:r>
        <w:r w:rsidRPr="00106E90">
          <w:rPr>
            <w:rStyle w:val="Hyperlink"/>
            <w:w w:val="105"/>
          </w:rPr>
          <w:t>Synchronized Pre-Deployment &amp;</w:t>
        </w:r>
        <w:r w:rsidRPr="00106E90">
          <w:rPr>
            <w:rStyle w:val="Hyperlink"/>
            <w:spacing w:val="80"/>
            <w:w w:val="105"/>
          </w:rPr>
          <w:t xml:space="preserve"> </w:t>
        </w:r>
        <w:r w:rsidRPr="00106E90">
          <w:rPr>
            <w:rStyle w:val="Hyperlink"/>
            <w:w w:val="105"/>
          </w:rPr>
          <w:t>Operation Tracker (SPOT)</w:t>
        </w:r>
        <w:r w:rsidR="00106E90">
          <w:rPr>
            <w:w w:val="105"/>
          </w:rPr>
          <w:fldChar w:fldCharType="end"/>
        </w:r>
        <w:commentRangeEnd w:id="31"/>
        <w:r w:rsidR="00106E90">
          <w:rPr>
            <w:rStyle w:val="CommentReference"/>
          </w:rPr>
          <w:commentReference w:id="31"/>
        </w:r>
      </w:ins>
      <w:r>
        <w:rPr>
          <w:w w:val="105"/>
        </w:rPr>
        <w:t xml:space="preserve"> (if required due to overseas deployment support); and</w:t>
      </w:r>
    </w:p>
    <w:p w14:paraId="27D7D3AE" w14:textId="77777777" w:rsidR="00F0013D" w:rsidRDefault="00F0013D" w:rsidP="00F0013D">
      <w:pPr>
        <w:pStyle w:val="BodyText"/>
        <w:spacing w:before="1"/>
        <w:rPr>
          <w:sz w:val="21"/>
        </w:rPr>
      </w:pPr>
    </w:p>
    <w:p w14:paraId="1DE07F5F" w14:textId="77777777" w:rsidR="00F0013D" w:rsidRDefault="00F0013D" w:rsidP="00F0013D">
      <w:pPr>
        <w:pStyle w:val="ListParagraph"/>
        <w:numPr>
          <w:ilvl w:val="0"/>
          <w:numId w:val="13"/>
        </w:numPr>
        <w:tabs>
          <w:tab w:val="left" w:pos="435"/>
        </w:tabs>
        <w:spacing w:before="1" w:line="271" w:lineRule="auto"/>
        <w:ind w:right="465" w:firstLine="0"/>
      </w:pPr>
      <w:r>
        <w:rPr>
          <w:w w:val="105"/>
        </w:rPr>
        <w:t>Stipulate whether the COR will require access to the System for Award Management (SAM) to</w:t>
      </w:r>
      <w:r>
        <w:rPr>
          <w:spacing w:val="80"/>
          <w:w w:val="105"/>
        </w:rPr>
        <w:t xml:space="preserve"> </w:t>
      </w:r>
      <w:r>
        <w:rPr>
          <w:w w:val="105"/>
        </w:rPr>
        <w:t>review the contractor's service contract reports.</w:t>
      </w:r>
    </w:p>
    <w:p w14:paraId="48832C17" w14:textId="77777777" w:rsidR="00F0013D" w:rsidRDefault="00F0013D" w:rsidP="00F0013D">
      <w:pPr>
        <w:pStyle w:val="BodyText"/>
        <w:spacing w:before="1"/>
        <w:rPr>
          <w:sz w:val="21"/>
        </w:rPr>
      </w:pPr>
    </w:p>
    <w:p w14:paraId="6B3F3A41" w14:textId="2A828611" w:rsidR="00F0013D" w:rsidRDefault="00F0013D" w:rsidP="00F0013D">
      <w:pPr>
        <w:ind w:left="110"/>
      </w:pPr>
      <w:del w:id="33" w:author="WATSON, JAMES R CIV USAF HAF SAF/AQCP" w:date="2024-03-14T10:26:00Z">
        <w:r w:rsidDel="0082306F">
          <w:rPr>
            <w:w w:val="105"/>
          </w:rPr>
          <w:delText>1.2.6</w:delText>
        </w:r>
      </w:del>
      <w:proofErr w:type="gramStart"/>
      <w:ins w:id="34" w:author="WATSON, JAMES R CIV USAF HAF SAF/AQCP" w:date="2024-03-14T10:26:00Z">
        <w:r w:rsidR="0082306F">
          <w:rPr>
            <w:w w:val="105"/>
          </w:rPr>
          <w:t xml:space="preserve">1.2.5 </w:t>
        </w:r>
      </w:ins>
      <w:r>
        <w:rPr>
          <w:spacing w:val="17"/>
          <w:w w:val="105"/>
        </w:rPr>
        <w:t xml:space="preserve"> </w:t>
      </w:r>
      <w:r>
        <w:rPr>
          <w:w w:val="105"/>
        </w:rPr>
        <w:t>Notification</w:t>
      </w:r>
      <w:proofErr w:type="gramEnd"/>
      <w:r>
        <w:rPr>
          <w:spacing w:val="18"/>
          <w:w w:val="105"/>
        </w:rPr>
        <w:t xml:space="preserve"> </w:t>
      </w:r>
      <w:r>
        <w:rPr>
          <w:w w:val="105"/>
        </w:rPr>
        <w:t>of</w:t>
      </w:r>
      <w:r>
        <w:rPr>
          <w:spacing w:val="18"/>
          <w:w w:val="105"/>
        </w:rPr>
        <w:t xml:space="preserve"> </w:t>
      </w:r>
      <w:r>
        <w:rPr>
          <w:w w:val="105"/>
        </w:rPr>
        <w:t>COR</w:t>
      </w:r>
      <w:r>
        <w:rPr>
          <w:spacing w:val="18"/>
          <w:w w:val="105"/>
        </w:rPr>
        <w:t xml:space="preserve"> </w:t>
      </w:r>
      <w:r>
        <w:rPr>
          <w:w w:val="105"/>
        </w:rPr>
        <w:t>designation</w:t>
      </w:r>
      <w:r>
        <w:rPr>
          <w:spacing w:val="17"/>
          <w:w w:val="105"/>
        </w:rPr>
        <w:t xml:space="preserve"> </w:t>
      </w:r>
      <w:r>
        <w:rPr>
          <w:w w:val="105"/>
        </w:rPr>
        <w:t>should</w:t>
      </w:r>
      <w:r>
        <w:rPr>
          <w:spacing w:val="18"/>
          <w:w w:val="105"/>
        </w:rPr>
        <w:t xml:space="preserve"> </w:t>
      </w:r>
      <w:r>
        <w:rPr>
          <w:w w:val="105"/>
        </w:rPr>
        <w:t>be</w:t>
      </w:r>
      <w:r>
        <w:rPr>
          <w:spacing w:val="18"/>
          <w:w w:val="105"/>
        </w:rPr>
        <w:t xml:space="preserve"> </w:t>
      </w:r>
      <w:r>
        <w:rPr>
          <w:w w:val="105"/>
        </w:rPr>
        <w:t>provided</w:t>
      </w:r>
      <w:r>
        <w:rPr>
          <w:spacing w:val="18"/>
          <w:w w:val="105"/>
        </w:rPr>
        <w:t xml:space="preserve"> </w:t>
      </w:r>
      <w:r>
        <w:rPr>
          <w:w w:val="105"/>
        </w:rPr>
        <w:t>to</w:t>
      </w:r>
      <w:r>
        <w:rPr>
          <w:spacing w:val="17"/>
          <w:w w:val="105"/>
        </w:rPr>
        <w:t xml:space="preserve"> </w:t>
      </w:r>
      <w:r>
        <w:rPr>
          <w:w w:val="105"/>
        </w:rPr>
        <w:t>the</w:t>
      </w:r>
      <w:r>
        <w:rPr>
          <w:spacing w:val="18"/>
          <w:w w:val="105"/>
        </w:rPr>
        <w:t xml:space="preserve"> </w:t>
      </w:r>
      <w:r>
        <w:rPr>
          <w:spacing w:val="-2"/>
          <w:w w:val="105"/>
        </w:rPr>
        <w:t>QAPC.</w:t>
      </w:r>
    </w:p>
    <w:p w14:paraId="73AACFE3" w14:textId="77777777" w:rsidR="00F0013D" w:rsidRDefault="00F0013D" w:rsidP="00F0013D">
      <w:pPr>
        <w:pStyle w:val="BodyText"/>
        <w:spacing w:before="10"/>
        <w:rPr>
          <w:sz w:val="23"/>
        </w:rPr>
      </w:pPr>
    </w:p>
    <w:p w14:paraId="7AF63677" w14:textId="554D37B9" w:rsidR="00F0013D" w:rsidRDefault="00F0013D" w:rsidP="00F0013D">
      <w:pPr>
        <w:spacing w:line="271" w:lineRule="auto"/>
        <w:ind w:left="110"/>
      </w:pPr>
      <w:del w:id="35" w:author="WATSON, JAMES R CIV USAF HAF SAF/AQCP" w:date="2024-03-14T10:27:00Z">
        <w:r w:rsidDel="0082306F">
          <w:rPr>
            <w:w w:val="110"/>
          </w:rPr>
          <w:delText>1.2.7.</w:delText>
        </w:r>
        <w:r w:rsidDel="0082306F">
          <w:rPr>
            <w:spacing w:val="-4"/>
            <w:w w:val="110"/>
          </w:rPr>
          <w:delText xml:space="preserve"> </w:delText>
        </w:r>
      </w:del>
      <w:ins w:id="36" w:author="WATSON, JAMES R CIV USAF HAF SAF/AQCP" w:date="2024-03-14T10:27:00Z">
        <w:r w:rsidR="0082306F">
          <w:rPr>
            <w:spacing w:val="-4"/>
            <w:w w:val="110"/>
          </w:rPr>
          <w:t xml:space="preserve">1.2.6 </w:t>
        </w:r>
      </w:ins>
      <w:r>
        <w:rPr>
          <w:w w:val="110"/>
        </w:rPr>
        <w:t>Distribution</w:t>
      </w:r>
      <w:r>
        <w:rPr>
          <w:spacing w:val="-4"/>
          <w:w w:val="110"/>
        </w:rPr>
        <w:t xml:space="preserve"> </w:t>
      </w:r>
      <w:r>
        <w:rPr>
          <w:w w:val="110"/>
        </w:rPr>
        <w:t>of</w:t>
      </w:r>
      <w:r>
        <w:rPr>
          <w:spacing w:val="-4"/>
          <w:w w:val="110"/>
        </w:rPr>
        <w:t xml:space="preserve"> </w:t>
      </w:r>
      <w:r>
        <w:rPr>
          <w:w w:val="110"/>
        </w:rPr>
        <w:t>the</w:t>
      </w:r>
      <w:r>
        <w:rPr>
          <w:spacing w:val="-4"/>
          <w:w w:val="110"/>
        </w:rPr>
        <w:t xml:space="preserve"> </w:t>
      </w:r>
      <w:r>
        <w:rPr>
          <w:w w:val="110"/>
        </w:rPr>
        <w:t>fully</w:t>
      </w:r>
      <w:r>
        <w:rPr>
          <w:spacing w:val="-4"/>
          <w:w w:val="110"/>
        </w:rPr>
        <w:t xml:space="preserve"> </w:t>
      </w:r>
      <w:r>
        <w:rPr>
          <w:w w:val="110"/>
        </w:rPr>
        <w:t>executed</w:t>
      </w:r>
      <w:r>
        <w:rPr>
          <w:spacing w:val="-4"/>
          <w:w w:val="110"/>
        </w:rPr>
        <w:t xml:space="preserve"> </w:t>
      </w:r>
      <w:r>
        <w:rPr>
          <w:w w:val="110"/>
        </w:rPr>
        <w:t>COR</w:t>
      </w:r>
      <w:r>
        <w:rPr>
          <w:spacing w:val="-4"/>
          <w:w w:val="110"/>
        </w:rPr>
        <w:t xml:space="preserve"> </w:t>
      </w:r>
      <w:r>
        <w:rPr>
          <w:w w:val="110"/>
        </w:rPr>
        <w:t>designation</w:t>
      </w:r>
      <w:r>
        <w:rPr>
          <w:spacing w:val="-4"/>
          <w:w w:val="110"/>
        </w:rPr>
        <w:t xml:space="preserve"> </w:t>
      </w:r>
      <w:r>
        <w:rPr>
          <w:w w:val="110"/>
        </w:rPr>
        <w:t>must</w:t>
      </w:r>
      <w:r>
        <w:rPr>
          <w:spacing w:val="-4"/>
          <w:w w:val="110"/>
        </w:rPr>
        <w:t xml:space="preserve"> </w:t>
      </w:r>
      <w:r>
        <w:rPr>
          <w:w w:val="110"/>
        </w:rPr>
        <w:t>be</w:t>
      </w:r>
      <w:r>
        <w:rPr>
          <w:spacing w:val="-4"/>
          <w:w w:val="110"/>
        </w:rPr>
        <w:t xml:space="preserve"> </w:t>
      </w:r>
      <w:r>
        <w:rPr>
          <w:w w:val="110"/>
        </w:rPr>
        <w:t>made</w:t>
      </w:r>
      <w:r>
        <w:rPr>
          <w:spacing w:val="-4"/>
          <w:w w:val="110"/>
        </w:rPr>
        <w:t xml:space="preserve"> </w:t>
      </w:r>
      <w:r>
        <w:rPr>
          <w:w w:val="110"/>
        </w:rPr>
        <w:t>to</w:t>
      </w:r>
      <w:r>
        <w:rPr>
          <w:spacing w:val="-4"/>
          <w:w w:val="110"/>
        </w:rPr>
        <w:t xml:space="preserve"> </w:t>
      </w:r>
      <w:r>
        <w:rPr>
          <w:w w:val="110"/>
        </w:rPr>
        <w:t>the</w:t>
      </w:r>
      <w:r>
        <w:rPr>
          <w:spacing w:val="-4"/>
          <w:w w:val="110"/>
        </w:rPr>
        <w:t xml:space="preserve"> </w:t>
      </w:r>
      <w:r>
        <w:rPr>
          <w:w w:val="110"/>
        </w:rPr>
        <w:t>COR,</w:t>
      </w:r>
      <w:r>
        <w:rPr>
          <w:spacing w:val="-4"/>
          <w:w w:val="110"/>
        </w:rPr>
        <w:t xml:space="preserve"> </w:t>
      </w:r>
      <w:r>
        <w:rPr>
          <w:w w:val="110"/>
        </w:rPr>
        <w:t>COR</w:t>
      </w:r>
      <w:r>
        <w:rPr>
          <w:spacing w:val="-4"/>
          <w:w w:val="110"/>
        </w:rPr>
        <w:t xml:space="preserve"> </w:t>
      </w:r>
      <w:r>
        <w:rPr>
          <w:w w:val="110"/>
        </w:rPr>
        <w:t xml:space="preserve">Supervisor, </w:t>
      </w:r>
      <w:del w:id="37" w:author="WATSON, JAMES R CIV USAF HAF SAF/AQCP" w:date="2024-03-14T10:13:00Z">
        <w:r w:rsidDel="00890F49">
          <w:rPr>
            <w:w w:val="110"/>
          </w:rPr>
          <w:delText>Contractor</w:delText>
        </w:r>
      </w:del>
      <w:ins w:id="38" w:author="WATSON, JAMES R CIV USAF HAF SAF/AQCP" w:date="2024-03-14T10:13:00Z">
        <w:r w:rsidR="00890F49">
          <w:rPr>
            <w:w w:val="110"/>
          </w:rPr>
          <w:t>Contractor,</w:t>
        </w:r>
      </w:ins>
      <w:r>
        <w:rPr>
          <w:spacing w:val="-4"/>
          <w:w w:val="110"/>
        </w:rPr>
        <w:t xml:space="preserve"> </w:t>
      </w:r>
      <w:r>
        <w:rPr>
          <w:w w:val="110"/>
        </w:rPr>
        <w:t>and</w:t>
      </w:r>
      <w:r>
        <w:rPr>
          <w:spacing w:val="-4"/>
          <w:w w:val="110"/>
        </w:rPr>
        <w:t xml:space="preserve"> </w:t>
      </w:r>
      <w:r>
        <w:rPr>
          <w:w w:val="110"/>
        </w:rPr>
        <w:t>Property</w:t>
      </w:r>
      <w:r>
        <w:rPr>
          <w:spacing w:val="-4"/>
          <w:w w:val="110"/>
        </w:rPr>
        <w:t xml:space="preserve"> </w:t>
      </w:r>
      <w:r>
        <w:rPr>
          <w:w w:val="110"/>
        </w:rPr>
        <w:t>administrator.</w:t>
      </w:r>
      <w:r>
        <w:rPr>
          <w:spacing w:val="-4"/>
          <w:w w:val="110"/>
        </w:rPr>
        <w:t xml:space="preserve"> </w:t>
      </w:r>
      <w:r>
        <w:rPr>
          <w:w w:val="110"/>
        </w:rPr>
        <w:t>In</w:t>
      </w:r>
      <w:r>
        <w:rPr>
          <w:spacing w:val="-4"/>
          <w:w w:val="110"/>
        </w:rPr>
        <w:t xml:space="preserve"> </w:t>
      </w:r>
      <w:r>
        <w:rPr>
          <w:w w:val="110"/>
        </w:rPr>
        <w:t>addition,</w:t>
      </w:r>
      <w:r>
        <w:rPr>
          <w:spacing w:val="-4"/>
          <w:w w:val="110"/>
        </w:rPr>
        <w:t xml:space="preserve"> </w:t>
      </w:r>
      <w:r>
        <w:rPr>
          <w:w w:val="110"/>
        </w:rPr>
        <w:t>notification</w:t>
      </w:r>
      <w:r>
        <w:rPr>
          <w:spacing w:val="-4"/>
          <w:w w:val="110"/>
        </w:rPr>
        <w:t xml:space="preserve"> </w:t>
      </w:r>
      <w:r>
        <w:rPr>
          <w:w w:val="110"/>
        </w:rPr>
        <w:t>must</w:t>
      </w:r>
      <w:r>
        <w:rPr>
          <w:spacing w:val="-4"/>
          <w:w w:val="110"/>
        </w:rPr>
        <w:t xml:space="preserve"> </w:t>
      </w:r>
      <w:r>
        <w:rPr>
          <w:w w:val="110"/>
        </w:rPr>
        <w:t>be</w:t>
      </w:r>
      <w:r>
        <w:rPr>
          <w:spacing w:val="-4"/>
          <w:w w:val="110"/>
        </w:rPr>
        <w:t xml:space="preserve"> </w:t>
      </w:r>
      <w:r>
        <w:rPr>
          <w:w w:val="110"/>
        </w:rPr>
        <w:t>sent</w:t>
      </w:r>
      <w:r>
        <w:rPr>
          <w:spacing w:val="-4"/>
          <w:w w:val="110"/>
        </w:rPr>
        <w:t xml:space="preserve"> </w:t>
      </w:r>
      <w:r>
        <w:rPr>
          <w:w w:val="110"/>
        </w:rPr>
        <w:t>to</w:t>
      </w:r>
      <w:r>
        <w:rPr>
          <w:spacing w:val="-4"/>
          <w:w w:val="110"/>
        </w:rPr>
        <w:t xml:space="preserve"> </w:t>
      </w:r>
      <w:r>
        <w:rPr>
          <w:w w:val="110"/>
        </w:rPr>
        <w:t>the</w:t>
      </w:r>
      <w:r>
        <w:rPr>
          <w:spacing w:val="-4"/>
          <w:w w:val="110"/>
        </w:rPr>
        <w:t xml:space="preserve"> </w:t>
      </w:r>
      <w:r>
        <w:rPr>
          <w:w w:val="110"/>
        </w:rPr>
        <w:t>local</w:t>
      </w:r>
      <w:r>
        <w:rPr>
          <w:spacing w:val="-4"/>
          <w:w w:val="110"/>
        </w:rPr>
        <w:t xml:space="preserve"> </w:t>
      </w:r>
      <w:r>
        <w:rPr>
          <w:w w:val="110"/>
        </w:rPr>
        <w:t>Judge Advocate</w:t>
      </w:r>
      <w:r>
        <w:rPr>
          <w:spacing w:val="-1"/>
          <w:w w:val="110"/>
        </w:rPr>
        <w:t xml:space="preserve"> </w:t>
      </w:r>
      <w:r>
        <w:rPr>
          <w:w w:val="110"/>
        </w:rPr>
        <w:t>General</w:t>
      </w:r>
      <w:r>
        <w:rPr>
          <w:spacing w:val="-1"/>
          <w:w w:val="110"/>
        </w:rPr>
        <w:t xml:space="preserve"> </w:t>
      </w:r>
      <w:r>
        <w:rPr>
          <w:w w:val="110"/>
        </w:rPr>
        <w:t>office</w:t>
      </w:r>
      <w:r>
        <w:rPr>
          <w:spacing w:val="-1"/>
          <w:w w:val="110"/>
        </w:rPr>
        <w:t xml:space="preserve"> </w:t>
      </w:r>
      <w:r>
        <w:rPr>
          <w:w w:val="110"/>
        </w:rPr>
        <w:t>or</w:t>
      </w:r>
      <w:r>
        <w:rPr>
          <w:spacing w:val="-1"/>
          <w:w w:val="110"/>
        </w:rPr>
        <w:t xml:space="preserve"> </w:t>
      </w:r>
      <w:r>
        <w:rPr>
          <w:w w:val="110"/>
        </w:rPr>
        <w:t>Office</w:t>
      </w:r>
      <w:r>
        <w:rPr>
          <w:spacing w:val="-1"/>
          <w:w w:val="110"/>
        </w:rPr>
        <w:t xml:space="preserve"> </w:t>
      </w:r>
      <w:r>
        <w:rPr>
          <w:w w:val="110"/>
        </w:rPr>
        <w:t>of</w:t>
      </w:r>
      <w:r>
        <w:rPr>
          <w:spacing w:val="-1"/>
          <w:w w:val="110"/>
        </w:rPr>
        <w:t xml:space="preserve"> </w:t>
      </w:r>
      <w:r>
        <w:rPr>
          <w:w w:val="110"/>
        </w:rPr>
        <w:t>General</w:t>
      </w:r>
      <w:r>
        <w:rPr>
          <w:spacing w:val="-1"/>
          <w:w w:val="110"/>
        </w:rPr>
        <w:t xml:space="preserve"> </w:t>
      </w:r>
      <w:r>
        <w:rPr>
          <w:w w:val="110"/>
        </w:rPr>
        <w:t>Counsel</w:t>
      </w:r>
      <w:r>
        <w:rPr>
          <w:spacing w:val="-1"/>
          <w:w w:val="110"/>
        </w:rPr>
        <w:t xml:space="preserve"> </w:t>
      </w:r>
      <w:r>
        <w:rPr>
          <w:w w:val="110"/>
        </w:rPr>
        <w:t>immediately</w:t>
      </w:r>
      <w:r>
        <w:rPr>
          <w:spacing w:val="-1"/>
          <w:w w:val="110"/>
        </w:rPr>
        <w:t xml:space="preserve"> </w:t>
      </w:r>
      <w:r>
        <w:rPr>
          <w:w w:val="110"/>
        </w:rPr>
        <w:t>upon</w:t>
      </w:r>
      <w:r>
        <w:rPr>
          <w:spacing w:val="-1"/>
          <w:w w:val="110"/>
        </w:rPr>
        <w:t xml:space="preserve"> </w:t>
      </w:r>
      <w:r>
        <w:rPr>
          <w:w w:val="110"/>
        </w:rPr>
        <w:t>the</w:t>
      </w:r>
      <w:r>
        <w:rPr>
          <w:spacing w:val="-1"/>
          <w:w w:val="110"/>
        </w:rPr>
        <w:t xml:space="preserve"> </w:t>
      </w:r>
      <w:r>
        <w:rPr>
          <w:w w:val="110"/>
        </w:rPr>
        <w:t>appointment</w:t>
      </w:r>
      <w:r>
        <w:rPr>
          <w:spacing w:val="-1"/>
          <w:w w:val="110"/>
        </w:rPr>
        <w:t xml:space="preserve"> </w:t>
      </w:r>
      <w:r>
        <w:rPr>
          <w:w w:val="110"/>
        </w:rPr>
        <w:t>of</w:t>
      </w:r>
      <w:r>
        <w:rPr>
          <w:spacing w:val="-1"/>
          <w:w w:val="110"/>
        </w:rPr>
        <w:t xml:space="preserve"> </w:t>
      </w:r>
      <w:r>
        <w:rPr>
          <w:w w:val="110"/>
        </w:rPr>
        <w:t>a</w:t>
      </w:r>
      <w:r>
        <w:rPr>
          <w:spacing w:val="-1"/>
          <w:w w:val="110"/>
        </w:rPr>
        <w:t xml:space="preserve"> </w:t>
      </w:r>
      <w:r>
        <w:rPr>
          <w:w w:val="110"/>
        </w:rPr>
        <w:t>COR designated as an OGE Form 450 filer, and annually by January 1</w:t>
      </w:r>
      <w:proofErr w:type="spellStart"/>
      <w:r w:rsidRPr="00624D8D">
        <w:rPr>
          <w:w w:val="110"/>
          <w:position w:val="11"/>
          <w:sz w:val="12"/>
          <w:vertAlign w:val="superscript"/>
          <w:rPrChange w:id="39" w:author="WATSON, JAMES R CIV USAF HAF SAF/AQCP" w:date="2024-03-14T10:13:00Z">
            <w:rPr>
              <w:w w:val="110"/>
              <w:position w:val="11"/>
              <w:sz w:val="12"/>
            </w:rPr>
          </w:rPrChange>
        </w:rPr>
        <w:t>st</w:t>
      </w:r>
      <w:ins w:id="40" w:author="WATSON, JAMES R CIV USAF HAF SAF/AQCP" w:date="2024-03-14T10:13:00Z">
        <w:r w:rsidR="00624D8D">
          <w:rPr>
            <w:w w:val="110"/>
            <w:position w:val="11"/>
            <w:sz w:val="12"/>
          </w:rPr>
          <w:t>.</w:t>
        </w:r>
      </w:ins>
      <w:proofErr w:type="spellEnd"/>
      <w:r>
        <w:rPr>
          <w:spacing w:val="28"/>
          <w:w w:val="110"/>
          <w:position w:val="11"/>
          <w:sz w:val="12"/>
        </w:rPr>
        <w:t xml:space="preserve"> </w:t>
      </w:r>
      <w:r>
        <w:rPr>
          <w:w w:val="110"/>
        </w:rPr>
        <w:t xml:space="preserve">, </w:t>
      </w:r>
      <w:del w:id="41" w:author="WATSON, JAMES R CIV USAF HAF SAF/AQCP" w:date="2024-03-14T10:13:00Z">
        <w:r w:rsidDel="00624D8D">
          <w:rPr>
            <w:w w:val="110"/>
          </w:rPr>
          <w:delText xml:space="preserve">a list of all CORs required to file </w:delText>
        </w:r>
        <w:r w:rsidDel="00624D8D">
          <w:fldChar w:fldCharType="begin"/>
        </w:r>
        <w:r w:rsidDel="00624D8D">
          <w:delInstrText>HYPERLINK "https://www.oge.gov/web/OGE.nsf/Confidential%20Financial%20Disclosure" \h</w:delInstrText>
        </w:r>
        <w:r w:rsidDel="00624D8D">
          <w:fldChar w:fldCharType="separate"/>
        </w:r>
        <w:r w:rsidDel="00624D8D">
          <w:rPr>
            <w:color w:val="27314A"/>
            <w:w w:val="110"/>
            <w:u w:val="single" w:color="27314A"/>
          </w:rPr>
          <w:delText>OGE Forms 450</w:delText>
        </w:r>
        <w:r w:rsidDel="00624D8D">
          <w:rPr>
            <w:color w:val="27314A"/>
            <w:w w:val="110"/>
            <w:u w:val="single" w:color="27314A"/>
          </w:rPr>
          <w:fldChar w:fldCharType="end"/>
        </w:r>
        <w:r w:rsidDel="00624D8D">
          <w:rPr>
            <w:w w:val="110"/>
          </w:rPr>
          <w:delText>.</w:delText>
        </w:r>
      </w:del>
    </w:p>
    <w:p w14:paraId="52946EF0" w14:textId="77777777" w:rsidR="00F0013D" w:rsidRDefault="00F0013D" w:rsidP="00F0013D">
      <w:pPr>
        <w:pStyle w:val="BodyText"/>
        <w:spacing w:before="10"/>
        <w:rPr>
          <w:sz w:val="20"/>
        </w:rPr>
      </w:pPr>
    </w:p>
    <w:p w14:paraId="2370C2D5" w14:textId="77777777" w:rsidR="00F0013D" w:rsidRDefault="00F0013D" w:rsidP="00F0013D">
      <w:pPr>
        <w:pStyle w:val="ListParagraph"/>
        <w:numPr>
          <w:ilvl w:val="1"/>
          <w:numId w:val="14"/>
        </w:numPr>
        <w:tabs>
          <w:tab w:val="left" w:pos="485"/>
        </w:tabs>
        <w:spacing w:line="271" w:lineRule="auto"/>
        <w:ind w:left="110" w:right="212" w:firstLine="0"/>
      </w:pPr>
      <w:r>
        <w:rPr>
          <w:w w:val="110"/>
        </w:rPr>
        <w:t>CO,</w:t>
      </w:r>
      <w:r>
        <w:rPr>
          <w:spacing w:val="-2"/>
          <w:w w:val="110"/>
        </w:rPr>
        <w:t xml:space="preserve"> </w:t>
      </w:r>
      <w:r>
        <w:rPr>
          <w:w w:val="110"/>
        </w:rPr>
        <w:t>Contract</w:t>
      </w:r>
      <w:r>
        <w:rPr>
          <w:spacing w:val="-2"/>
          <w:w w:val="110"/>
        </w:rPr>
        <w:t xml:space="preserve"> </w:t>
      </w:r>
      <w:r>
        <w:rPr>
          <w:w w:val="110"/>
        </w:rPr>
        <w:t>Specialist,</w:t>
      </w:r>
      <w:r>
        <w:rPr>
          <w:spacing w:val="-2"/>
          <w:w w:val="110"/>
        </w:rPr>
        <w:t xml:space="preserve"> </w:t>
      </w:r>
      <w:r>
        <w:rPr>
          <w:w w:val="110"/>
        </w:rPr>
        <w:t>or</w:t>
      </w:r>
      <w:r>
        <w:rPr>
          <w:spacing w:val="-2"/>
          <w:w w:val="110"/>
        </w:rPr>
        <w:t xml:space="preserve"> </w:t>
      </w:r>
      <w:r>
        <w:rPr>
          <w:w w:val="110"/>
        </w:rPr>
        <w:t>QAPC</w:t>
      </w:r>
      <w:r>
        <w:rPr>
          <w:spacing w:val="-2"/>
          <w:w w:val="110"/>
        </w:rPr>
        <w:t xml:space="preserve"> </w:t>
      </w:r>
      <w:r>
        <w:rPr>
          <w:w w:val="110"/>
        </w:rPr>
        <w:t>Led</w:t>
      </w:r>
      <w:r>
        <w:rPr>
          <w:spacing w:val="-2"/>
          <w:w w:val="110"/>
        </w:rPr>
        <w:t xml:space="preserve"> </w:t>
      </w:r>
      <w:r>
        <w:rPr>
          <w:w w:val="110"/>
        </w:rPr>
        <w:t>Training.</w:t>
      </w:r>
      <w:r>
        <w:rPr>
          <w:spacing w:val="-2"/>
          <w:w w:val="110"/>
        </w:rPr>
        <w:t xml:space="preserve"> </w:t>
      </w:r>
      <w:r>
        <w:rPr>
          <w:w w:val="110"/>
        </w:rPr>
        <w:t>The</w:t>
      </w:r>
      <w:r>
        <w:rPr>
          <w:spacing w:val="-2"/>
          <w:w w:val="110"/>
        </w:rPr>
        <w:t xml:space="preserve"> </w:t>
      </w:r>
      <w:r>
        <w:rPr>
          <w:w w:val="110"/>
        </w:rPr>
        <w:t>CO</w:t>
      </w:r>
      <w:r>
        <w:rPr>
          <w:spacing w:val="-2"/>
          <w:w w:val="110"/>
        </w:rPr>
        <w:t xml:space="preserve"> </w:t>
      </w:r>
      <w:r>
        <w:rPr>
          <w:w w:val="110"/>
        </w:rPr>
        <w:t>must</w:t>
      </w:r>
      <w:r>
        <w:rPr>
          <w:spacing w:val="-2"/>
          <w:w w:val="110"/>
        </w:rPr>
        <w:t xml:space="preserve"> </w:t>
      </w:r>
      <w:r>
        <w:rPr>
          <w:w w:val="110"/>
        </w:rPr>
        <w:t>ensure</w:t>
      </w:r>
      <w:r>
        <w:rPr>
          <w:spacing w:val="-2"/>
          <w:w w:val="110"/>
        </w:rPr>
        <w:t xml:space="preserve"> </w:t>
      </w:r>
      <w:r>
        <w:rPr>
          <w:w w:val="110"/>
        </w:rPr>
        <w:t>contract-specific</w:t>
      </w:r>
      <w:r>
        <w:rPr>
          <w:spacing w:val="-2"/>
          <w:w w:val="110"/>
        </w:rPr>
        <w:t xml:space="preserve"> </w:t>
      </w:r>
      <w:r>
        <w:rPr>
          <w:w w:val="110"/>
        </w:rPr>
        <w:t>training</w:t>
      </w:r>
      <w:r>
        <w:rPr>
          <w:spacing w:val="-2"/>
          <w:w w:val="110"/>
        </w:rPr>
        <w:t xml:space="preserve"> </w:t>
      </w:r>
      <w:r>
        <w:rPr>
          <w:w w:val="110"/>
        </w:rPr>
        <w:t>is scheduled</w:t>
      </w:r>
      <w:r>
        <w:rPr>
          <w:spacing w:val="-3"/>
          <w:w w:val="110"/>
        </w:rPr>
        <w:t xml:space="preserve"> </w:t>
      </w:r>
      <w:r>
        <w:rPr>
          <w:w w:val="110"/>
        </w:rPr>
        <w:t>and</w:t>
      </w:r>
      <w:r>
        <w:rPr>
          <w:spacing w:val="-3"/>
          <w:w w:val="110"/>
        </w:rPr>
        <w:t xml:space="preserve"> </w:t>
      </w:r>
      <w:r>
        <w:rPr>
          <w:w w:val="110"/>
        </w:rPr>
        <w:t>provided</w:t>
      </w:r>
      <w:r>
        <w:rPr>
          <w:spacing w:val="-3"/>
          <w:w w:val="110"/>
        </w:rPr>
        <w:t xml:space="preserve"> </w:t>
      </w:r>
      <w:r>
        <w:rPr>
          <w:w w:val="110"/>
        </w:rPr>
        <w:t>to</w:t>
      </w:r>
      <w:r>
        <w:rPr>
          <w:spacing w:val="-3"/>
          <w:w w:val="110"/>
        </w:rPr>
        <w:t xml:space="preserve"> </w:t>
      </w:r>
      <w:r>
        <w:rPr>
          <w:w w:val="110"/>
        </w:rPr>
        <w:t>the</w:t>
      </w:r>
      <w:r>
        <w:rPr>
          <w:spacing w:val="-3"/>
          <w:w w:val="110"/>
        </w:rPr>
        <w:t xml:space="preserve"> </w:t>
      </w:r>
      <w:r>
        <w:rPr>
          <w:w w:val="110"/>
        </w:rPr>
        <w:t>prospective</w:t>
      </w:r>
      <w:r>
        <w:rPr>
          <w:spacing w:val="-3"/>
          <w:w w:val="110"/>
        </w:rPr>
        <w:t xml:space="preserve"> </w:t>
      </w:r>
      <w:r>
        <w:rPr>
          <w:w w:val="110"/>
        </w:rPr>
        <w:t>COR,</w:t>
      </w:r>
      <w:r>
        <w:rPr>
          <w:spacing w:val="-3"/>
          <w:w w:val="110"/>
        </w:rPr>
        <w:t xml:space="preserve"> </w:t>
      </w:r>
      <w:r>
        <w:rPr>
          <w:w w:val="110"/>
        </w:rPr>
        <w:t>unless</w:t>
      </w:r>
      <w:r>
        <w:rPr>
          <w:spacing w:val="-3"/>
          <w:w w:val="110"/>
        </w:rPr>
        <w:t xml:space="preserve"> </w:t>
      </w:r>
      <w:r>
        <w:rPr>
          <w:w w:val="110"/>
        </w:rPr>
        <w:t>waived</w:t>
      </w:r>
      <w:r>
        <w:rPr>
          <w:spacing w:val="-3"/>
          <w:w w:val="110"/>
        </w:rPr>
        <w:t xml:space="preserve"> </w:t>
      </w:r>
      <w:r>
        <w:rPr>
          <w:w w:val="110"/>
        </w:rPr>
        <w:t>(see</w:t>
      </w:r>
      <w:r>
        <w:rPr>
          <w:spacing w:val="-3"/>
          <w:w w:val="110"/>
        </w:rPr>
        <w:t xml:space="preserve"> </w:t>
      </w:r>
      <w:r>
        <w:rPr>
          <w:w w:val="110"/>
        </w:rPr>
        <w:t>1.2.2).</w:t>
      </w:r>
      <w:r>
        <w:rPr>
          <w:spacing w:val="-3"/>
          <w:w w:val="110"/>
        </w:rPr>
        <w:t xml:space="preserve"> </w:t>
      </w:r>
      <w:r>
        <w:rPr>
          <w:w w:val="110"/>
        </w:rPr>
        <w:t>The</w:t>
      </w:r>
      <w:r>
        <w:rPr>
          <w:spacing w:val="-3"/>
          <w:w w:val="110"/>
        </w:rPr>
        <w:t xml:space="preserve"> </w:t>
      </w:r>
      <w:r>
        <w:rPr>
          <w:w w:val="110"/>
        </w:rPr>
        <w:t>training</w:t>
      </w:r>
      <w:r>
        <w:rPr>
          <w:spacing w:val="-3"/>
          <w:w w:val="110"/>
        </w:rPr>
        <w:t xml:space="preserve"> </w:t>
      </w:r>
      <w:r>
        <w:rPr>
          <w:w w:val="110"/>
        </w:rPr>
        <w:t>may</w:t>
      </w:r>
      <w:r>
        <w:rPr>
          <w:spacing w:val="-3"/>
          <w:w w:val="110"/>
        </w:rPr>
        <w:t xml:space="preserve"> </w:t>
      </w:r>
      <w:r>
        <w:rPr>
          <w:w w:val="110"/>
        </w:rPr>
        <w:t>be conducted by the CO, Contracting Specialist, or QAPC, and must consist of the following at a minimum prior to contract award:</w:t>
      </w:r>
    </w:p>
    <w:p w14:paraId="37EF3075" w14:textId="77777777" w:rsidR="00F0013D" w:rsidRDefault="00F0013D" w:rsidP="00F0013D">
      <w:pPr>
        <w:pStyle w:val="BodyText"/>
        <w:spacing w:before="2"/>
        <w:rPr>
          <w:sz w:val="21"/>
        </w:rPr>
      </w:pPr>
    </w:p>
    <w:p w14:paraId="6E22D27E" w14:textId="77777777" w:rsidR="00F0013D" w:rsidRDefault="00F0013D" w:rsidP="00F0013D">
      <w:pPr>
        <w:pStyle w:val="ListParagraph"/>
        <w:numPr>
          <w:ilvl w:val="2"/>
          <w:numId w:val="14"/>
        </w:numPr>
        <w:tabs>
          <w:tab w:val="left" w:pos="671"/>
        </w:tabs>
        <w:ind w:left="671" w:hanging="561"/>
      </w:pPr>
      <w:r>
        <w:rPr>
          <w:w w:val="105"/>
        </w:rPr>
        <w:t>Duties/responsibilities</w:t>
      </w:r>
      <w:r>
        <w:rPr>
          <w:spacing w:val="-11"/>
          <w:w w:val="105"/>
        </w:rPr>
        <w:t xml:space="preserve"> </w:t>
      </w:r>
      <w:r>
        <w:rPr>
          <w:w w:val="105"/>
        </w:rPr>
        <w:t>to</w:t>
      </w:r>
      <w:r>
        <w:rPr>
          <w:spacing w:val="-10"/>
          <w:w w:val="105"/>
        </w:rPr>
        <w:t xml:space="preserve"> </w:t>
      </w:r>
      <w:r>
        <w:rPr>
          <w:w w:val="105"/>
        </w:rPr>
        <w:t>be</w:t>
      </w:r>
      <w:r>
        <w:rPr>
          <w:spacing w:val="-10"/>
          <w:w w:val="105"/>
        </w:rPr>
        <w:t xml:space="preserve"> </w:t>
      </w:r>
      <w:proofErr w:type="gramStart"/>
      <w:r>
        <w:rPr>
          <w:spacing w:val="-2"/>
          <w:w w:val="105"/>
        </w:rPr>
        <w:t>delegated;</w:t>
      </w:r>
      <w:proofErr w:type="gramEnd"/>
    </w:p>
    <w:p w14:paraId="48F20B62" w14:textId="77777777" w:rsidR="00F0013D" w:rsidRDefault="00F0013D" w:rsidP="00F0013D">
      <w:pPr>
        <w:pStyle w:val="BodyText"/>
        <w:spacing w:before="11"/>
        <w:rPr>
          <w:sz w:val="23"/>
        </w:rPr>
      </w:pPr>
    </w:p>
    <w:p w14:paraId="08AB7FC1" w14:textId="77777777" w:rsidR="00F0013D" w:rsidRDefault="00F0013D" w:rsidP="00F0013D">
      <w:pPr>
        <w:pStyle w:val="ListParagraph"/>
        <w:numPr>
          <w:ilvl w:val="2"/>
          <w:numId w:val="14"/>
        </w:numPr>
        <w:tabs>
          <w:tab w:val="left" w:pos="671"/>
        </w:tabs>
        <w:ind w:left="671" w:hanging="561"/>
      </w:pPr>
      <w:r>
        <w:rPr>
          <w:w w:val="105"/>
        </w:rPr>
        <w:t>Importance</w:t>
      </w:r>
      <w:r>
        <w:rPr>
          <w:spacing w:val="23"/>
          <w:w w:val="105"/>
        </w:rPr>
        <w:t xml:space="preserve"> </w:t>
      </w:r>
      <w:r>
        <w:rPr>
          <w:w w:val="105"/>
        </w:rPr>
        <w:t>of</w:t>
      </w:r>
      <w:r>
        <w:rPr>
          <w:spacing w:val="23"/>
          <w:w w:val="105"/>
        </w:rPr>
        <w:t xml:space="preserve"> </w:t>
      </w:r>
      <w:r>
        <w:rPr>
          <w:w w:val="105"/>
        </w:rPr>
        <w:t>COR</w:t>
      </w:r>
      <w:r>
        <w:rPr>
          <w:spacing w:val="23"/>
          <w:w w:val="105"/>
        </w:rPr>
        <w:t xml:space="preserve"> </w:t>
      </w:r>
      <w:proofErr w:type="gramStart"/>
      <w:r>
        <w:rPr>
          <w:spacing w:val="-2"/>
          <w:w w:val="105"/>
        </w:rPr>
        <w:t>performance;</w:t>
      </w:r>
      <w:proofErr w:type="gramEnd"/>
    </w:p>
    <w:p w14:paraId="3650B7BA" w14:textId="77777777" w:rsidR="00F0013D" w:rsidRDefault="00F0013D" w:rsidP="00F0013D">
      <w:pPr>
        <w:pStyle w:val="BodyText"/>
        <w:spacing w:before="10"/>
        <w:rPr>
          <w:sz w:val="23"/>
        </w:rPr>
      </w:pPr>
    </w:p>
    <w:p w14:paraId="51A51F47" w14:textId="77777777" w:rsidR="00F0013D" w:rsidRDefault="00F0013D" w:rsidP="00F0013D">
      <w:pPr>
        <w:pStyle w:val="ListParagraph"/>
        <w:numPr>
          <w:ilvl w:val="2"/>
          <w:numId w:val="14"/>
        </w:numPr>
        <w:tabs>
          <w:tab w:val="left" w:pos="671"/>
        </w:tabs>
        <w:spacing w:before="1"/>
        <w:ind w:left="671" w:hanging="561"/>
      </w:pPr>
      <w:r>
        <w:rPr>
          <w:w w:val="105"/>
        </w:rPr>
        <w:t>Personal</w:t>
      </w:r>
      <w:r>
        <w:rPr>
          <w:spacing w:val="14"/>
          <w:w w:val="105"/>
        </w:rPr>
        <w:t xml:space="preserve"> </w:t>
      </w:r>
      <w:r>
        <w:rPr>
          <w:w w:val="105"/>
        </w:rPr>
        <w:t>conflicts</w:t>
      </w:r>
      <w:r>
        <w:rPr>
          <w:spacing w:val="14"/>
          <w:w w:val="105"/>
        </w:rPr>
        <w:t xml:space="preserve"> </w:t>
      </w:r>
      <w:r>
        <w:rPr>
          <w:w w:val="105"/>
        </w:rPr>
        <w:t>of</w:t>
      </w:r>
      <w:r>
        <w:rPr>
          <w:spacing w:val="14"/>
          <w:w w:val="105"/>
        </w:rPr>
        <w:t xml:space="preserve"> </w:t>
      </w:r>
      <w:r>
        <w:rPr>
          <w:w w:val="105"/>
        </w:rPr>
        <w:t>interest</w:t>
      </w:r>
      <w:r>
        <w:rPr>
          <w:spacing w:val="14"/>
          <w:w w:val="105"/>
        </w:rPr>
        <w:t xml:space="preserve"> </w:t>
      </w:r>
      <w:r>
        <w:rPr>
          <w:w w:val="105"/>
        </w:rPr>
        <w:t>and</w:t>
      </w:r>
      <w:r>
        <w:rPr>
          <w:spacing w:val="14"/>
          <w:w w:val="105"/>
        </w:rPr>
        <w:t xml:space="preserve"> </w:t>
      </w:r>
      <w:r>
        <w:rPr>
          <w:w w:val="105"/>
        </w:rPr>
        <w:t>potential</w:t>
      </w:r>
      <w:r>
        <w:rPr>
          <w:spacing w:val="14"/>
          <w:w w:val="105"/>
        </w:rPr>
        <w:t xml:space="preserve"> </w:t>
      </w:r>
      <w:r>
        <w:rPr>
          <w:w w:val="105"/>
        </w:rPr>
        <w:t>conflicts</w:t>
      </w:r>
      <w:r>
        <w:rPr>
          <w:spacing w:val="14"/>
          <w:w w:val="105"/>
        </w:rPr>
        <w:t xml:space="preserve"> </w:t>
      </w:r>
      <w:r>
        <w:rPr>
          <w:w w:val="105"/>
        </w:rPr>
        <w:t>of</w:t>
      </w:r>
      <w:r>
        <w:rPr>
          <w:spacing w:val="15"/>
          <w:w w:val="105"/>
        </w:rPr>
        <w:t xml:space="preserve"> </w:t>
      </w:r>
      <w:proofErr w:type="gramStart"/>
      <w:r>
        <w:rPr>
          <w:spacing w:val="-2"/>
          <w:w w:val="105"/>
        </w:rPr>
        <w:t>interest;</w:t>
      </w:r>
      <w:proofErr w:type="gramEnd"/>
    </w:p>
    <w:p w14:paraId="46ADD649" w14:textId="77777777" w:rsidR="00F0013D" w:rsidRDefault="00F0013D" w:rsidP="00F0013D">
      <w:pPr>
        <w:pStyle w:val="BodyText"/>
        <w:spacing w:before="10"/>
        <w:rPr>
          <w:sz w:val="23"/>
        </w:rPr>
      </w:pPr>
    </w:p>
    <w:p w14:paraId="16029327" w14:textId="77777777" w:rsidR="00F0013D" w:rsidRDefault="00F0013D" w:rsidP="00F0013D">
      <w:pPr>
        <w:pStyle w:val="ListParagraph"/>
        <w:numPr>
          <w:ilvl w:val="2"/>
          <w:numId w:val="14"/>
        </w:numPr>
        <w:tabs>
          <w:tab w:val="left" w:pos="671"/>
        </w:tabs>
        <w:ind w:left="671" w:hanging="561"/>
      </w:pPr>
      <w:r>
        <w:rPr>
          <w:w w:val="105"/>
        </w:rPr>
        <w:t>Unauthorized</w:t>
      </w:r>
      <w:r>
        <w:rPr>
          <w:spacing w:val="24"/>
          <w:w w:val="105"/>
        </w:rPr>
        <w:t xml:space="preserve"> </w:t>
      </w:r>
      <w:proofErr w:type="gramStart"/>
      <w:r>
        <w:rPr>
          <w:spacing w:val="-2"/>
          <w:w w:val="105"/>
        </w:rPr>
        <w:t>commitments;</w:t>
      </w:r>
      <w:proofErr w:type="gramEnd"/>
    </w:p>
    <w:p w14:paraId="7BD3F078" w14:textId="77777777" w:rsidR="00F0013D" w:rsidRDefault="00F0013D" w:rsidP="00F0013D">
      <w:pPr>
        <w:pStyle w:val="BodyText"/>
        <w:spacing w:before="11"/>
        <w:rPr>
          <w:sz w:val="23"/>
        </w:rPr>
      </w:pPr>
    </w:p>
    <w:p w14:paraId="0CBD195E" w14:textId="77777777" w:rsidR="00F0013D" w:rsidRDefault="00F0013D" w:rsidP="00F0013D">
      <w:pPr>
        <w:pStyle w:val="ListParagraph"/>
        <w:numPr>
          <w:ilvl w:val="2"/>
          <w:numId w:val="14"/>
        </w:numPr>
        <w:tabs>
          <w:tab w:val="left" w:pos="671"/>
        </w:tabs>
        <w:spacing w:line="271" w:lineRule="auto"/>
        <w:ind w:right="117" w:firstLine="0"/>
      </w:pPr>
      <w:r>
        <w:rPr>
          <w:w w:val="105"/>
        </w:rPr>
        <w:t>Ethics/integrity</w:t>
      </w:r>
      <w:r>
        <w:rPr>
          <w:spacing w:val="32"/>
          <w:w w:val="105"/>
        </w:rPr>
        <w:t xml:space="preserve"> </w:t>
      </w:r>
      <w:r>
        <w:rPr>
          <w:w w:val="105"/>
        </w:rPr>
        <w:t>in</w:t>
      </w:r>
      <w:r>
        <w:rPr>
          <w:spacing w:val="32"/>
          <w:w w:val="105"/>
        </w:rPr>
        <w:t xml:space="preserve"> </w:t>
      </w:r>
      <w:r>
        <w:rPr>
          <w:w w:val="105"/>
        </w:rPr>
        <w:t>relationships</w:t>
      </w:r>
      <w:r>
        <w:rPr>
          <w:spacing w:val="32"/>
          <w:w w:val="105"/>
        </w:rPr>
        <w:t xml:space="preserve"> </w:t>
      </w:r>
      <w:r>
        <w:rPr>
          <w:w w:val="105"/>
        </w:rPr>
        <w:t>with</w:t>
      </w:r>
      <w:r>
        <w:rPr>
          <w:spacing w:val="32"/>
          <w:w w:val="105"/>
        </w:rPr>
        <w:t xml:space="preserve"> </w:t>
      </w:r>
      <w:r>
        <w:rPr>
          <w:w w:val="105"/>
        </w:rPr>
        <w:t>the</w:t>
      </w:r>
      <w:r>
        <w:rPr>
          <w:spacing w:val="32"/>
          <w:w w:val="105"/>
        </w:rPr>
        <w:t xml:space="preserve"> </w:t>
      </w:r>
      <w:r>
        <w:rPr>
          <w:w w:val="105"/>
        </w:rPr>
        <w:t>CO,</w:t>
      </w:r>
      <w:r>
        <w:rPr>
          <w:spacing w:val="32"/>
          <w:w w:val="105"/>
        </w:rPr>
        <w:t xml:space="preserve"> </w:t>
      </w:r>
      <w:r>
        <w:rPr>
          <w:w w:val="105"/>
        </w:rPr>
        <w:t>COR</w:t>
      </w:r>
      <w:r>
        <w:rPr>
          <w:spacing w:val="32"/>
          <w:w w:val="105"/>
        </w:rPr>
        <w:t xml:space="preserve"> </w:t>
      </w:r>
      <w:r>
        <w:rPr>
          <w:w w:val="105"/>
        </w:rPr>
        <w:t>management</w:t>
      </w:r>
      <w:r>
        <w:rPr>
          <w:spacing w:val="32"/>
          <w:w w:val="105"/>
        </w:rPr>
        <w:t xml:space="preserve"> </w:t>
      </w:r>
      <w:r>
        <w:rPr>
          <w:w w:val="105"/>
        </w:rPr>
        <w:t>(e.g.,</w:t>
      </w:r>
      <w:r>
        <w:rPr>
          <w:spacing w:val="32"/>
          <w:w w:val="105"/>
        </w:rPr>
        <w:t xml:space="preserve"> </w:t>
      </w:r>
      <w:r>
        <w:rPr>
          <w:w w:val="105"/>
        </w:rPr>
        <w:t>COR</w:t>
      </w:r>
      <w:r>
        <w:rPr>
          <w:spacing w:val="32"/>
          <w:w w:val="105"/>
        </w:rPr>
        <w:t xml:space="preserve"> </w:t>
      </w:r>
      <w:r>
        <w:rPr>
          <w:w w:val="105"/>
        </w:rPr>
        <w:t>Supervisor,</w:t>
      </w:r>
      <w:r>
        <w:rPr>
          <w:spacing w:val="32"/>
          <w:w w:val="105"/>
        </w:rPr>
        <w:t xml:space="preserve"> </w:t>
      </w:r>
      <w:r>
        <w:rPr>
          <w:w w:val="105"/>
        </w:rPr>
        <w:t xml:space="preserve">Services Designated Official (SDO), Functional Commander/ Directors (FC/FD)), and the </w:t>
      </w:r>
      <w:proofErr w:type="gramStart"/>
      <w:r>
        <w:rPr>
          <w:w w:val="105"/>
        </w:rPr>
        <w:t>contractor;</w:t>
      </w:r>
      <w:proofErr w:type="gramEnd"/>
    </w:p>
    <w:p w14:paraId="4D82E2AB" w14:textId="77777777" w:rsidR="00F0013D" w:rsidRDefault="00F0013D" w:rsidP="00F0013D">
      <w:pPr>
        <w:pStyle w:val="BodyText"/>
        <w:spacing w:before="1"/>
        <w:rPr>
          <w:sz w:val="21"/>
        </w:rPr>
      </w:pPr>
    </w:p>
    <w:p w14:paraId="313EAAD1" w14:textId="4A180174" w:rsidR="00F0013D" w:rsidRDefault="00F0013D" w:rsidP="00F0013D">
      <w:pPr>
        <w:pStyle w:val="ListParagraph"/>
        <w:numPr>
          <w:ilvl w:val="2"/>
          <w:numId w:val="14"/>
        </w:numPr>
        <w:tabs>
          <w:tab w:val="left" w:pos="671"/>
        </w:tabs>
        <w:ind w:left="671" w:hanging="561"/>
      </w:pPr>
      <w:r>
        <w:rPr>
          <w:w w:val="110"/>
        </w:rPr>
        <w:t>Discussion</w:t>
      </w:r>
      <w:r>
        <w:rPr>
          <w:spacing w:val="9"/>
          <w:w w:val="110"/>
        </w:rPr>
        <w:t xml:space="preserve"> </w:t>
      </w:r>
      <w:r>
        <w:rPr>
          <w:w w:val="110"/>
        </w:rPr>
        <w:t>of</w:t>
      </w:r>
      <w:r>
        <w:rPr>
          <w:spacing w:val="10"/>
          <w:w w:val="110"/>
        </w:rPr>
        <w:t xml:space="preserve"> </w:t>
      </w:r>
      <w:r>
        <w:rPr>
          <w:w w:val="110"/>
        </w:rPr>
        <w:t>the</w:t>
      </w:r>
      <w:r>
        <w:rPr>
          <w:spacing w:val="9"/>
          <w:w w:val="110"/>
        </w:rPr>
        <w:t xml:space="preserve"> </w:t>
      </w:r>
      <w:commentRangeStart w:id="42"/>
      <w:r w:rsidR="00106E90">
        <w:fldChar w:fldCharType="begin"/>
      </w:r>
      <w:ins w:id="43" w:author="ROSSI, AMANDA M CIV USAF HAF SAF/AQCP" w:date="2024-05-17T12:07:00Z">
        <w:r w:rsidR="00106E90">
          <w:instrText xml:space="preserve">HYPERLINK "https://www.dau.edu/tools/plan-action-and-milestones-following-7-step-services-acquisition-process" \h </w:instrText>
        </w:r>
      </w:ins>
      <w:del w:id="44" w:author="ROSSI, AMANDA M CIV USAF HAF SAF/AQCP" w:date="2024-05-17T12:07:00Z">
        <w:r w:rsidR="00106E90" w:rsidDel="00106E90">
          <w:delInstrText>HYPERLINK "https://www.dau.edu/tools/Documents/SAM/steps/process_overview.html" \h</w:delInstrText>
        </w:r>
      </w:del>
      <w:r w:rsidR="00106E90">
        <w:fldChar w:fldCharType="separate"/>
      </w:r>
      <w:r>
        <w:rPr>
          <w:i/>
          <w:color w:val="27314A"/>
          <w:w w:val="110"/>
          <w:u w:val="single" w:color="27314A"/>
        </w:rPr>
        <w:t>Seven</w:t>
      </w:r>
      <w:r>
        <w:rPr>
          <w:i/>
          <w:color w:val="27314A"/>
          <w:spacing w:val="10"/>
          <w:w w:val="110"/>
          <w:u w:val="single" w:color="27314A"/>
        </w:rPr>
        <w:t xml:space="preserve"> </w:t>
      </w:r>
      <w:r>
        <w:rPr>
          <w:i/>
          <w:color w:val="27314A"/>
          <w:w w:val="110"/>
          <w:u w:val="single" w:color="27314A"/>
        </w:rPr>
        <w:t>Steps</w:t>
      </w:r>
      <w:r>
        <w:rPr>
          <w:i/>
          <w:color w:val="27314A"/>
          <w:spacing w:val="10"/>
          <w:w w:val="110"/>
          <w:u w:val="single" w:color="27314A"/>
        </w:rPr>
        <w:t xml:space="preserve"> </w:t>
      </w:r>
      <w:r>
        <w:rPr>
          <w:i/>
          <w:color w:val="27314A"/>
          <w:w w:val="110"/>
          <w:u w:val="single" w:color="27314A"/>
        </w:rPr>
        <w:t>to</w:t>
      </w:r>
      <w:r>
        <w:rPr>
          <w:i/>
          <w:color w:val="27314A"/>
          <w:spacing w:val="9"/>
          <w:w w:val="110"/>
          <w:u w:val="single" w:color="27314A"/>
        </w:rPr>
        <w:t xml:space="preserve"> </w:t>
      </w:r>
      <w:r>
        <w:rPr>
          <w:i/>
          <w:color w:val="27314A"/>
          <w:w w:val="110"/>
          <w:u w:val="single" w:color="27314A"/>
        </w:rPr>
        <w:t>the</w:t>
      </w:r>
      <w:r>
        <w:rPr>
          <w:i/>
          <w:color w:val="27314A"/>
          <w:spacing w:val="10"/>
          <w:w w:val="110"/>
          <w:u w:val="single" w:color="27314A"/>
        </w:rPr>
        <w:t xml:space="preserve"> </w:t>
      </w:r>
      <w:r>
        <w:rPr>
          <w:i/>
          <w:color w:val="27314A"/>
          <w:w w:val="110"/>
          <w:u w:val="single" w:color="27314A"/>
        </w:rPr>
        <w:t>Services</w:t>
      </w:r>
      <w:r>
        <w:rPr>
          <w:i/>
          <w:color w:val="27314A"/>
          <w:spacing w:val="10"/>
          <w:w w:val="110"/>
          <w:u w:val="single" w:color="27314A"/>
        </w:rPr>
        <w:t xml:space="preserve"> </w:t>
      </w:r>
      <w:r>
        <w:rPr>
          <w:i/>
          <w:color w:val="27314A"/>
          <w:w w:val="110"/>
          <w:u w:val="single" w:color="27314A"/>
        </w:rPr>
        <w:t>Acquisition</w:t>
      </w:r>
      <w:r>
        <w:rPr>
          <w:i/>
          <w:color w:val="27314A"/>
          <w:spacing w:val="9"/>
          <w:w w:val="110"/>
          <w:u w:val="single" w:color="27314A"/>
        </w:rPr>
        <w:t xml:space="preserve"> </w:t>
      </w:r>
      <w:r>
        <w:rPr>
          <w:i/>
          <w:color w:val="27314A"/>
          <w:w w:val="110"/>
          <w:u w:val="single" w:color="27314A"/>
        </w:rPr>
        <w:t>Proces</w:t>
      </w:r>
      <w:r w:rsidR="00106E90">
        <w:rPr>
          <w:i/>
          <w:color w:val="27314A"/>
          <w:w w:val="110"/>
          <w:u w:val="single" w:color="27314A"/>
        </w:rPr>
        <w:fldChar w:fldCharType="end"/>
      </w:r>
      <w:hyperlink r:id="rId17">
        <w:r>
          <w:rPr>
            <w:i/>
            <w:color w:val="27314A"/>
            <w:w w:val="110"/>
            <w:u w:val="single" w:color="27314A"/>
          </w:rPr>
          <w:t>s</w:t>
        </w:r>
      </w:hyperlink>
      <w:del w:id="45" w:author="ROSSI, AMANDA M CIV USAF HAF SAF/AQCP" w:date="2024-05-17T12:07:00Z">
        <w:r w:rsidDel="00106E90">
          <w:rPr>
            <w:i/>
            <w:color w:val="27314A"/>
            <w:spacing w:val="10"/>
            <w:w w:val="110"/>
            <w:u w:val="single" w:color="27314A"/>
          </w:rPr>
          <w:delText xml:space="preserve"> </w:delText>
        </w:r>
      </w:del>
      <w:r>
        <w:rPr>
          <w:spacing w:val="-10"/>
          <w:w w:val="110"/>
        </w:rPr>
        <w:t>.</w:t>
      </w:r>
      <w:commentRangeEnd w:id="42"/>
      <w:r w:rsidR="00106E90">
        <w:rPr>
          <w:rStyle w:val="CommentReference"/>
        </w:rPr>
        <w:commentReference w:id="42"/>
      </w:r>
    </w:p>
    <w:p w14:paraId="4C2BCE98" w14:textId="77777777" w:rsidR="00F0013D" w:rsidRDefault="00F0013D" w:rsidP="00F0013D">
      <w:pPr>
        <w:pStyle w:val="BodyText"/>
        <w:spacing w:before="11"/>
        <w:rPr>
          <w:sz w:val="23"/>
        </w:rPr>
      </w:pPr>
    </w:p>
    <w:p w14:paraId="47A17FAD" w14:textId="77777777" w:rsidR="00F0013D" w:rsidRDefault="00F0013D" w:rsidP="00F0013D">
      <w:pPr>
        <w:pStyle w:val="ListParagraph"/>
        <w:numPr>
          <w:ilvl w:val="2"/>
          <w:numId w:val="14"/>
        </w:numPr>
        <w:tabs>
          <w:tab w:val="left" w:pos="671"/>
        </w:tabs>
        <w:ind w:left="671" w:hanging="561"/>
      </w:pPr>
      <w:r>
        <w:rPr>
          <w:w w:val="105"/>
        </w:rPr>
        <w:t>Contract-specific</w:t>
      </w:r>
      <w:r>
        <w:rPr>
          <w:spacing w:val="17"/>
          <w:w w:val="105"/>
        </w:rPr>
        <w:t xml:space="preserve"> </w:t>
      </w:r>
      <w:r>
        <w:rPr>
          <w:w w:val="105"/>
        </w:rPr>
        <w:t>training</w:t>
      </w:r>
      <w:r>
        <w:rPr>
          <w:spacing w:val="18"/>
          <w:w w:val="105"/>
        </w:rPr>
        <w:t xml:space="preserve"> </w:t>
      </w:r>
      <w:r>
        <w:rPr>
          <w:w w:val="105"/>
        </w:rPr>
        <w:t>consisting</w:t>
      </w:r>
      <w:r>
        <w:rPr>
          <w:spacing w:val="17"/>
          <w:w w:val="105"/>
        </w:rPr>
        <w:t xml:space="preserve"> </w:t>
      </w:r>
      <w:r>
        <w:rPr>
          <w:w w:val="105"/>
        </w:rPr>
        <w:t>as</w:t>
      </w:r>
      <w:r>
        <w:rPr>
          <w:spacing w:val="18"/>
          <w:w w:val="105"/>
        </w:rPr>
        <w:t xml:space="preserve"> </w:t>
      </w:r>
      <w:r>
        <w:rPr>
          <w:w w:val="105"/>
        </w:rPr>
        <w:t>a</w:t>
      </w:r>
      <w:r>
        <w:rPr>
          <w:spacing w:val="18"/>
          <w:w w:val="105"/>
        </w:rPr>
        <w:t xml:space="preserve"> </w:t>
      </w:r>
      <w:r>
        <w:rPr>
          <w:w w:val="105"/>
        </w:rPr>
        <w:t>minimum</w:t>
      </w:r>
      <w:r>
        <w:rPr>
          <w:spacing w:val="17"/>
          <w:w w:val="105"/>
        </w:rPr>
        <w:t xml:space="preserve"> </w:t>
      </w:r>
      <w:r>
        <w:rPr>
          <w:w w:val="105"/>
        </w:rPr>
        <w:t>of</w:t>
      </w:r>
      <w:r>
        <w:rPr>
          <w:spacing w:val="18"/>
          <w:w w:val="105"/>
        </w:rPr>
        <w:t xml:space="preserve"> </w:t>
      </w:r>
      <w:r>
        <w:rPr>
          <w:w w:val="105"/>
        </w:rPr>
        <w:t>the</w:t>
      </w:r>
      <w:r>
        <w:rPr>
          <w:spacing w:val="18"/>
          <w:w w:val="105"/>
        </w:rPr>
        <w:t xml:space="preserve"> </w:t>
      </w:r>
      <w:r>
        <w:rPr>
          <w:spacing w:val="-2"/>
          <w:w w:val="105"/>
        </w:rPr>
        <w:t>following:</w:t>
      </w:r>
    </w:p>
    <w:p w14:paraId="19ABDD40" w14:textId="77777777" w:rsidR="00F0013D" w:rsidRDefault="00F0013D" w:rsidP="00F0013D">
      <w:pPr>
        <w:pStyle w:val="BodyText"/>
        <w:spacing w:before="11"/>
        <w:rPr>
          <w:sz w:val="23"/>
        </w:rPr>
      </w:pPr>
    </w:p>
    <w:p w14:paraId="7153AC13" w14:textId="77777777" w:rsidR="00F0013D" w:rsidRDefault="00F0013D" w:rsidP="00F0013D">
      <w:pPr>
        <w:pStyle w:val="ListParagraph"/>
        <w:numPr>
          <w:ilvl w:val="3"/>
          <w:numId w:val="14"/>
        </w:numPr>
        <w:tabs>
          <w:tab w:val="left" w:pos="858"/>
        </w:tabs>
        <w:ind w:left="858" w:hanging="748"/>
      </w:pPr>
      <w:r>
        <w:rPr>
          <w:w w:val="110"/>
        </w:rPr>
        <w:t>A</w:t>
      </w:r>
      <w:r>
        <w:rPr>
          <w:spacing w:val="-9"/>
          <w:w w:val="110"/>
        </w:rPr>
        <w:t xml:space="preserve"> </w:t>
      </w:r>
      <w:r>
        <w:rPr>
          <w:w w:val="110"/>
        </w:rPr>
        <w:t>discussion</w:t>
      </w:r>
      <w:r>
        <w:rPr>
          <w:spacing w:val="-8"/>
          <w:w w:val="110"/>
        </w:rPr>
        <w:t xml:space="preserve"> </w:t>
      </w:r>
      <w:r>
        <w:rPr>
          <w:w w:val="110"/>
        </w:rPr>
        <w:t>of</w:t>
      </w:r>
      <w:r>
        <w:rPr>
          <w:spacing w:val="-9"/>
          <w:w w:val="110"/>
        </w:rPr>
        <w:t xml:space="preserve"> </w:t>
      </w:r>
      <w:r>
        <w:rPr>
          <w:w w:val="110"/>
        </w:rPr>
        <w:t>the</w:t>
      </w:r>
      <w:r>
        <w:rPr>
          <w:spacing w:val="-8"/>
          <w:w w:val="110"/>
        </w:rPr>
        <w:t xml:space="preserve"> </w:t>
      </w:r>
      <w:r>
        <w:rPr>
          <w:w w:val="110"/>
        </w:rPr>
        <w:t>contract</w:t>
      </w:r>
      <w:r>
        <w:rPr>
          <w:spacing w:val="-8"/>
          <w:w w:val="110"/>
        </w:rPr>
        <w:t xml:space="preserve"> </w:t>
      </w:r>
      <w:r>
        <w:rPr>
          <w:w w:val="110"/>
        </w:rPr>
        <w:t>(SOW,</w:t>
      </w:r>
      <w:r>
        <w:rPr>
          <w:spacing w:val="-9"/>
          <w:w w:val="110"/>
        </w:rPr>
        <w:t xml:space="preserve"> </w:t>
      </w:r>
      <w:r>
        <w:rPr>
          <w:w w:val="110"/>
        </w:rPr>
        <w:t>PWS,</w:t>
      </w:r>
      <w:r>
        <w:rPr>
          <w:spacing w:val="-8"/>
          <w:w w:val="110"/>
        </w:rPr>
        <w:t xml:space="preserve"> </w:t>
      </w:r>
      <w:r>
        <w:rPr>
          <w:w w:val="110"/>
        </w:rPr>
        <w:t>Specifications,</w:t>
      </w:r>
      <w:r>
        <w:rPr>
          <w:spacing w:val="-8"/>
          <w:w w:val="110"/>
        </w:rPr>
        <w:t xml:space="preserve"> </w:t>
      </w:r>
      <w:r>
        <w:rPr>
          <w:w w:val="110"/>
        </w:rPr>
        <w:t>etc.),</w:t>
      </w:r>
      <w:r>
        <w:rPr>
          <w:spacing w:val="-9"/>
          <w:w w:val="110"/>
        </w:rPr>
        <w:t xml:space="preserve"> </w:t>
      </w:r>
      <w:r>
        <w:rPr>
          <w:w w:val="110"/>
        </w:rPr>
        <w:t>and</w:t>
      </w:r>
      <w:r>
        <w:rPr>
          <w:spacing w:val="-8"/>
          <w:w w:val="110"/>
        </w:rPr>
        <w:t xml:space="preserve"> </w:t>
      </w:r>
      <w:r>
        <w:rPr>
          <w:w w:val="110"/>
        </w:rPr>
        <w:t>surveillance</w:t>
      </w:r>
      <w:r>
        <w:rPr>
          <w:spacing w:val="-8"/>
          <w:w w:val="110"/>
        </w:rPr>
        <w:t xml:space="preserve"> </w:t>
      </w:r>
      <w:r>
        <w:rPr>
          <w:spacing w:val="-2"/>
          <w:w w:val="110"/>
        </w:rPr>
        <w:t>plan/</w:t>
      </w:r>
      <w:proofErr w:type="gramStart"/>
      <w:r>
        <w:rPr>
          <w:spacing w:val="-2"/>
          <w:w w:val="110"/>
        </w:rPr>
        <w:t>QASP;</w:t>
      </w:r>
      <w:proofErr w:type="gramEnd"/>
    </w:p>
    <w:p w14:paraId="31FD4E36" w14:textId="77777777" w:rsidR="00F0013D" w:rsidRDefault="00F0013D" w:rsidP="00F0013D">
      <w:pPr>
        <w:pStyle w:val="BodyText"/>
        <w:spacing w:before="10"/>
        <w:rPr>
          <w:sz w:val="23"/>
        </w:rPr>
      </w:pPr>
    </w:p>
    <w:p w14:paraId="5DAE4A74" w14:textId="77777777" w:rsidR="00F0013D" w:rsidRDefault="00F0013D" w:rsidP="00F0013D">
      <w:pPr>
        <w:pStyle w:val="ListParagraph"/>
        <w:numPr>
          <w:ilvl w:val="3"/>
          <w:numId w:val="14"/>
        </w:numPr>
        <w:tabs>
          <w:tab w:val="left" w:pos="858"/>
        </w:tabs>
        <w:spacing w:before="1"/>
        <w:ind w:left="858" w:hanging="748"/>
      </w:pPr>
      <w:r>
        <w:rPr>
          <w:w w:val="105"/>
        </w:rPr>
        <w:t>An</w:t>
      </w:r>
      <w:r>
        <w:rPr>
          <w:spacing w:val="15"/>
          <w:w w:val="105"/>
        </w:rPr>
        <w:t xml:space="preserve"> </w:t>
      </w:r>
      <w:r>
        <w:rPr>
          <w:w w:val="105"/>
        </w:rPr>
        <w:t>awareness</w:t>
      </w:r>
      <w:r>
        <w:rPr>
          <w:spacing w:val="16"/>
          <w:w w:val="105"/>
        </w:rPr>
        <w:t xml:space="preserve"> </w:t>
      </w:r>
      <w:r>
        <w:rPr>
          <w:w w:val="105"/>
        </w:rPr>
        <w:t>of</w:t>
      </w:r>
      <w:r>
        <w:rPr>
          <w:spacing w:val="15"/>
          <w:w w:val="105"/>
        </w:rPr>
        <w:t xml:space="preserve"> </w:t>
      </w:r>
      <w:r>
        <w:rPr>
          <w:w w:val="105"/>
        </w:rPr>
        <w:t>any</w:t>
      </w:r>
      <w:r>
        <w:rPr>
          <w:spacing w:val="16"/>
          <w:w w:val="105"/>
        </w:rPr>
        <w:t xml:space="preserve"> </w:t>
      </w:r>
      <w:r>
        <w:rPr>
          <w:w w:val="105"/>
        </w:rPr>
        <w:t>areas</w:t>
      </w:r>
      <w:r>
        <w:rPr>
          <w:spacing w:val="15"/>
          <w:w w:val="105"/>
        </w:rPr>
        <w:t xml:space="preserve"> </w:t>
      </w:r>
      <w:r>
        <w:rPr>
          <w:w w:val="105"/>
        </w:rPr>
        <w:t>in</w:t>
      </w:r>
      <w:r>
        <w:rPr>
          <w:spacing w:val="16"/>
          <w:w w:val="105"/>
        </w:rPr>
        <w:t xml:space="preserve"> </w:t>
      </w:r>
      <w:r>
        <w:rPr>
          <w:w w:val="105"/>
        </w:rPr>
        <w:t>the</w:t>
      </w:r>
      <w:r>
        <w:rPr>
          <w:spacing w:val="15"/>
          <w:w w:val="105"/>
        </w:rPr>
        <w:t xml:space="preserve"> </w:t>
      </w:r>
      <w:r>
        <w:rPr>
          <w:w w:val="105"/>
        </w:rPr>
        <w:t>contract</w:t>
      </w:r>
      <w:r>
        <w:rPr>
          <w:spacing w:val="16"/>
          <w:w w:val="105"/>
        </w:rPr>
        <w:t xml:space="preserve"> </w:t>
      </w:r>
      <w:r>
        <w:rPr>
          <w:w w:val="105"/>
        </w:rPr>
        <w:t>susceptible</w:t>
      </w:r>
      <w:r>
        <w:rPr>
          <w:spacing w:val="15"/>
          <w:w w:val="105"/>
        </w:rPr>
        <w:t xml:space="preserve"> </w:t>
      </w:r>
      <w:r>
        <w:rPr>
          <w:w w:val="105"/>
        </w:rPr>
        <w:t>to</w:t>
      </w:r>
      <w:r>
        <w:rPr>
          <w:spacing w:val="16"/>
          <w:w w:val="105"/>
        </w:rPr>
        <w:t xml:space="preserve"> </w:t>
      </w:r>
      <w:r>
        <w:rPr>
          <w:w w:val="105"/>
        </w:rPr>
        <w:t>fraud,</w:t>
      </w:r>
      <w:r>
        <w:rPr>
          <w:spacing w:val="15"/>
          <w:w w:val="105"/>
        </w:rPr>
        <w:t xml:space="preserve"> </w:t>
      </w:r>
      <w:r>
        <w:rPr>
          <w:w w:val="105"/>
        </w:rPr>
        <w:t>waste,</w:t>
      </w:r>
      <w:r>
        <w:rPr>
          <w:spacing w:val="16"/>
          <w:w w:val="105"/>
        </w:rPr>
        <w:t xml:space="preserve"> </w:t>
      </w:r>
      <w:r>
        <w:rPr>
          <w:w w:val="105"/>
        </w:rPr>
        <w:t>and</w:t>
      </w:r>
      <w:r>
        <w:rPr>
          <w:spacing w:val="15"/>
          <w:w w:val="105"/>
        </w:rPr>
        <w:t xml:space="preserve"> </w:t>
      </w:r>
      <w:proofErr w:type="gramStart"/>
      <w:r>
        <w:rPr>
          <w:spacing w:val="-2"/>
          <w:w w:val="105"/>
        </w:rPr>
        <w:t>abuse;</w:t>
      </w:r>
      <w:proofErr w:type="gramEnd"/>
    </w:p>
    <w:p w14:paraId="026B2002" w14:textId="77777777" w:rsidR="00F0013D" w:rsidRDefault="00F0013D" w:rsidP="00F0013D">
      <w:pPr>
        <w:pStyle w:val="BodyText"/>
        <w:spacing w:before="10"/>
        <w:rPr>
          <w:sz w:val="23"/>
        </w:rPr>
      </w:pPr>
    </w:p>
    <w:p w14:paraId="62B7945D" w14:textId="77777777" w:rsidR="00F0013D" w:rsidRDefault="00F0013D" w:rsidP="00F0013D">
      <w:pPr>
        <w:pStyle w:val="ListParagraph"/>
        <w:numPr>
          <w:ilvl w:val="3"/>
          <w:numId w:val="14"/>
        </w:numPr>
        <w:tabs>
          <w:tab w:val="left" w:pos="858"/>
        </w:tabs>
        <w:spacing w:line="271" w:lineRule="auto"/>
        <w:ind w:left="110" w:right="625" w:firstLine="0"/>
      </w:pPr>
      <w:r>
        <w:rPr>
          <w:w w:val="105"/>
        </w:rPr>
        <w:t xml:space="preserve">Creation, maintenance, and submission of all surveillance documentation and contractor performance assessment information required by the contract and applicable </w:t>
      </w:r>
      <w:proofErr w:type="gramStart"/>
      <w:r>
        <w:rPr>
          <w:w w:val="105"/>
        </w:rPr>
        <w:t>regulations;</w:t>
      </w:r>
      <w:proofErr w:type="gramEnd"/>
    </w:p>
    <w:p w14:paraId="37C39100" w14:textId="77777777" w:rsidR="00F0013D" w:rsidRDefault="00F0013D" w:rsidP="00F0013D">
      <w:pPr>
        <w:pStyle w:val="BodyText"/>
        <w:spacing w:before="1"/>
        <w:rPr>
          <w:sz w:val="21"/>
        </w:rPr>
      </w:pPr>
    </w:p>
    <w:p w14:paraId="649E75FA" w14:textId="77777777" w:rsidR="00F0013D" w:rsidRDefault="00F0013D" w:rsidP="00F0013D">
      <w:pPr>
        <w:pStyle w:val="ListParagraph"/>
        <w:numPr>
          <w:ilvl w:val="3"/>
          <w:numId w:val="14"/>
        </w:numPr>
        <w:tabs>
          <w:tab w:val="left" w:pos="858"/>
        </w:tabs>
        <w:ind w:left="858" w:hanging="748"/>
      </w:pPr>
      <w:r>
        <w:rPr>
          <w:w w:val="105"/>
        </w:rPr>
        <w:t>How</w:t>
      </w:r>
      <w:r>
        <w:rPr>
          <w:spacing w:val="19"/>
          <w:w w:val="105"/>
        </w:rPr>
        <w:t xml:space="preserve"> </w:t>
      </w:r>
      <w:r>
        <w:rPr>
          <w:w w:val="105"/>
        </w:rPr>
        <w:t>the</w:t>
      </w:r>
      <w:r>
        <w:rPr>
          <w:spacing w:val="19"/>
          <w:w w:val="105"/>
        </w:rPr>
        <w:t xml:space="preserve"> </w:t>
      </w:r>
      <w:r>
        <w:rPr>
          <w:w w:val="105"/>
        </w:rPr>
        <w:t>COR</w:t>
      </w:r>
      <w:r>
        <w:rPr>
          <w:spacing w:val="19"/>
          <w:w w:val="105"/>
        </w:rPr>
        <w:t xml:space="preserve"> </w:t>
      </w:r>
      <w:r>
        <w:rPr>
          <w:w w:val="105"/>
        </w:rPr>
        <w:t>can</w:t>
      </w:r>
      <w:r>
        <w:rPr>
          <w:spacing w:val="19"/>
          <w:w w:val="105"/>
        </w:rPr>
        <w:t xml:space="preserve"> </w:t>
      </w:r>
      <w:r>
        <w:rPr>
          <w:w w:val="105"/>
        </w:rPr>
        <w:t>stay</w:t>
      </w:r>
      <w:r>
        <w:rPr>
          <w:spacing w:val="19"/>
          <w:w w:val="105"/>
        </w:rPr>
        <w:t xml:space="preserve"> </w:t>
      </w:r>
      <w:r>
        <w:rPr>
          <w:w w:val="105"/>
        </w:rPr>
        <w:t>abreast</w:t>
      </w:r>
      <w:r>
        <w:rPr>
          <w:spacing w:val="20"/>
          <w:w w:val="105"/>
        </w:rPr>
        <w:t xml:space="preserve"> </w:t>
      </w:r>
      <w:r>
        <w:rPr>
          <w:w w:val="105"/>
        </w:rPr>
        <w:t>of</w:t>
      </w:r>
      <w:r>
        <w:rPr>
          <w:spacing w:val="19"/>
          <w:w w:val="105"/>
        </w:rPr>
        <w:t xml:space="preserve"> </w:t>
      </w:r>
      <w:r>
        <w:rPr>
          <w:w w:val="105"/>
        </w:rPr>
        <w:t>contract</w:t>
      </w:r>
      <w:r>
        <w:rPr>
          <w:spacing w:val="19"/>
          <w:w w:val="105"/>
        </w:rPr>
        <w:t xml:space="preserve"> </w:t>
      </w:r>
      <w:proofErr w:type="gramStart"/>
      <w:r>
        <w:rPr>
          <w:spacing w:val="-2"/>
          <w:w w:val="105"/>
        </w:rPr>
        <w:t>modifications;</w:t>
      </w:r>
      <w:proofErr w:type="gramEnd"/>
    </w:p>
    <w:p w14:paraId="2E20F4E1" w14:textId="77777777" w:rsidR="00F0013D" w:rsidRDefault="00F0013D" w:rsidP="00F0013D">
      <w:pPr>
        <w:pStyle w:val="BodyText"/>
        <w:spacing w:before="11"/>
        <w:rPr>
          <w:sz w:val="23"/>
        </w:rPr>
      </w:pPr>
    </w:p>
    <w:p w14:paraId="415F1549" w14:textId="77777777" w:rsidR="00F0013D" w:rsidRDefault="00F0013D" w:rsidP="00F0013D">
      <w:pPr>
        <w:pStyle w:val="ListParagraph"/>
        <w:numPr>
          <w:ilvl w:val="3"/>
          <w:numId w:val="14"/>
        </w:numPr>
        <w:tabs>
          <w:tab w:val="left" w:pos="858"/>
        </w:tabs>
        <w:ind w:left="858" w:hanging="748"/>
      </w:pPr>
      <w:r>
        <w:rPr>
          <w:w w:val="105"/>
        </w:rPr>
        <w:t>How</w:t>
      </w:r>
      <w:r>
        <w:rPr>
          <w:spacing w:val="16"/>
          <w:w w:val="105"/>
        </w:rPr>
        <w:t xml:space="preserve"> </w:t>
      </w:r>
      <w:r>
        <w:rPr>
          <w:w w:val="105"/>
        </w:rPr>
        <w:t>the</w:t>
      </w:r>
      <w:r>
        <w:rPr>
          <w:spacing w:val="16"/>
          <w:w w:val="105"/>
        </w:rPr>
        <w:t xml:space="preserve"> </w:t>
      </w:r>
      <w:r>
        <w:rPr>
          <w:w w:val="105"/>
        </w:rPr>
        <w:t>COR</w:t>
      </w:r>
      <w:r>
        <w:rPr>
          <w:spacing w:val="17"/>
          <w:w w:val="105"/>
        </w:rPr>
        <w:t xml:space="preserve"> </w:t>
      </w:r>
      <w:r>
        <w:rPr>
          <w:w w:val="105"/>
        </w:rPr>
        <w:t>can</w:t>
      </w:r>
      <w:r>
        <w:rPr>
          <w:spacing w:val="16"/>
          <w:w w:val="105"/>
        </w:rPr>
        <w:t xml:space="preserve"> </w:t>
      </w:r>
      <w:r>
        <w:rPr>
          <w:w w:val="105"/>
        </w:rPr>
        <w:t>monitor</w:t>
      </w:r>
      <w:r>
        <w:rPr>
          <w:spacing w:val="17"/>
          <w:w w:val="105"/>
        </w:rPr>
        <w:t xml:space="preserve"> </w:t>
      </w:r>
      <w:r>
        <w:rPr>
          <w:w w:val="105"/>
        </w:rPr>
        <w:t>contract</w:t>
      </w:r>
      <w:r>
        <w:rPr>
          <w:spacing w:val="16"/>
          <w:w w:val="105"/>
        </w:rPr>
        <w:t xml:space="preserve"> </w:t>
      </w:r>
      <w:r>
        <w:rPr>
          <w:w w:val="105"/>
        </w:rPr>
        <w:t>fund</w:t>
      </w:r>
      <w:r>
        <w:rPr>
          <w:spacing w:val="17"/>
          <w:w w:val="105"/>
        </w:rPr>
        <w:t xml:space="preserve"> </w:t>
      </w:r>
      <w:r>
        <w:rPr>
          <w:w w:val="105"/>
        </w:rPr>
        <w:t>status;</w:t>
      </w:r>
      <w:r>
        <w:rPr>
          <w:spacing w:val="16"/>
          <w:w w:val="105"/>
        </w:rPr>
        <w:t xml:space="preserve"> </w:t>
      </w:r>
      <w:r>
        <w:rPr>
          <w:spacing w:val="-4"/>
          <w:w w:val="105"/>
        </w:rPr>
        <w:t>and,</w:t>
      </w:r>
    </w:p>
    <w:p w14:paraId="77C0582D" w14:textId="77777777" w:rsidR="00F0013D" w:rsidRDefault="00F0013D" w:rsidP="00F0013D">
      <w:pPr>
        <w:pStyle w:val="BodyText"/>
        <w:spacing w:before="11"/>
        <w:rPr>
          <w:sz w:val="23"/>
        </w:rPr>
      </w:pPr>
    </w:p>
    <w:p w14:paraId="29039B34" w14:textId="77777777" w:rsidR="00F0013D" w:rsidRDefault="00F0013D" w:rsidP="00F0013D">
      <w:pPr>
        <w:pStyle w:val="ListParagraph"/>
        <w:numPr>
          <w:ilvl w:val="3"/>
          <w:numId w:val="14"/>
        </w:numPr>
        <w:tabs>
          <w:tab w:val="left" w:pos="858"/>
        </w:tabs>
        <w:spacing w:line="271" w:lineRule="auto"/>
        <w:ind w:left="110" w:right="130" w:firstLine="0"/>
      </w:pPr>
      <w:r>
        <w:rPr>
          <w:w w:val="105"/>
        </w:rPr>
        <w:t>Joint</w:t>
      </w:r>
      <w:r>
        <w:rPr>
          <w:spacing w:val="26"/>
          <w:w w:val="105"/>
        </w:rPr>
        <w:t xml:space="preserve"> </w:t>
      </w:r>
      <w:r>
        <w:rPr>
          <w:w w:val="105"/>
        </w:rPr>
        <w:t>CO</w:t>
      </w:r>
      <w:r>
        <w:rPr>
          <w:spacing w:val="26"/>
          <w:w w:val="105"/>
        </w:rPr>
        <w:t xml:space="preserve"> </w:t>
      </w:r>
      <w:r>
        <w:rPr>
          <w:w w:val="105"/>
        </w:rPr>
        <w:t>and</w:t>
      </w:r>
      <w:r>
        <w:rPr>
          <w:spacing w:val="26"/>
          <w:w w:val="105"/>
        </w:rPr>
        <w:t xml:space="preserve"> </w:t>
      </w:r>
      <w:r>
        <w:rPr>
          <w:w w:val="105"/>
        </w:rPr>
        <w:t>COR</w:t>
      </w:r>
      <w:r>
        <w:rPr>
          <w:spacing w:val="26"/>
          <w:w w:val="105"/>
        </w:rPr>
        <w:t xml:space="preserve"> </w:t>
      </w:r>
      <w:r>
        <w:rPr>
          <w:w w:val="105"/>
        </w:rPr>
        <w:t>review</w:t>
      </w:r>
      <w:r>
        <w:rPr>
          <w:spacing w:val="26"/>
          <w:w w:val="105"/>
        </w:rPr>
        <w:t xml:space="preserve"> </w:t>
      </w:r>
      <w:r>
        <w:rPr>
          <w:w w:val="105"/>
        </w:rPr>
        <w:t>of</w:t>
      </w:r>
      <w:r>
        <w:rPr>
          <w:spacing w:val="26"/>
          <w:w w:val="105"/>
        </w:rPr>
        <w:t xml:space="preserve"> </w:t>
      </w:r>
      <w:r>
        <w:rPr>
          <w:w w:val="105"/>
        </w:rPr>
        <w:t>the</w:t>
      </w:r>
      <w:r>
        <w:rPr>
          <w:spacing w:val="26"/>
          <w:w w:val="105"/>
        </w:rPr>
        <w:t xml:space="preserve"> </w:t>
      </w:r>
      <w:r>
        <w:rPr>
          <w:w w:val="105"/>
        </w:rPr>
        <w:t>“COR</w:t>
      </w:r>
      <w:r>
        <w:rPr>
          <w:spacing w:val="26"/>
          <w:w w:val="105"/>
        </w:rPr>
        <w:t xml:space="preserve"> </w:t>
      </w:r>
      <w:r>
        <w:rPr>
          <w:w w:val="105"/>
        </w:rPr>
        <w:t>File</w:t>
      </w:r>
      <w:r>
        <w:rPr>
          <w:spacing w:val="26"/>
          <w:w w:val="105"/>
        </w:rPr>
        <w:t xml:space="preserve"> </w:t>
      </w:r>
      <w:r>
        <w:rPr>
          <w:w w:val="105"/>
        </w:rPr>
        <w:t>Annual</w:t>
      </w:r>
      <w:r>
        <w:rPr>
          <w:spacing w:val="26"/>
          <w:w w:val="105"/>
        </w:rPr>
        <w:t xml:space="preserve"> </w:t>
      </w:r>
      <w:r>
        <w:rPr>
          <w:w w:val="105"/>
        </w:rPr>
        <w:t>Checklist”</w:t>
      </w:r>
      <w:r>
        <w:rPr>
          <w:spacing w:val="26"/>
          <w:w w:val="105"/>
        </w:rPr>
        <w:t xml:space="preserve"> </w:t>
      </w:r>
      <w:r>
        <w:rPr>
          <w:w w:val="105"/>
        </w:rPr>
        <w:t>to</w:t>
      </w:r>
      <w:r>
        <w:rPr>
          <w:spacing w:val="26"/>
          <w:w w:val="105"/>
        </w:rPr>
        <w:t xml:space="preserve"> </w:t>
      </w:r>
      <w:r>
        <w:rPr>
          <w:w w:val="105"/>
        </w:rPr>
        <w:t>ensure</w:t>
      </w:r>
      <w:r>
        <w:rPr>
          <w:spacing w:val="26"/>
          <w:w w:val="105"/>
        </w:rPr>
        <w:t xml:space="preserve"> </w:t>
      </w:r>
      <w:r>
        <w:rPr>
          <w:w w:val="105"/>
        </w:rPr>
        <w:t>mutual</w:t>
      </w:r>
      <w:r>
        <w:rPr>
          <w:spacing w:val="26"/>
          <w:w w:val="105"/>
        </w:rPr>
        <w:t xml:space="preserve"> </w:t>
      </w:r>
      <w:r>
        <w:rPr>
          <w:w w:val="105"/>
        </w:rPr>
        <w:t>understanding of the level/quality of surveillance and documentation must be maintained in the on-line SPM file.</w:t>
      </w:r>
    </w:p>
    <w:p w14:paraId="41B68155" w14:textId="77777777" w:rsidR="00F0013D" w:rsidRDefault="00F0013D" w:rsidP="00F0013D">
      <w:pPr>
        <w:spacing w:line="271" w:lineRule="auto"/>
      </w:pPr>
    </w:p>
    <w:p w14:paraId="0158C03C" w14:textId="77777777" w:rsidR="00F0013D" w:rsidRDefault="00F0013D" w:rsidP="00F0013D">
      <w:pPr>
        <w:pStyle w:val="ListParagraph"/>
        <w:numPr>
          <w:ilvl w:val="2"/>
          <w:numId w:val="14"/>
        </w:numPr>
        <w:tabs>
          <w:tab w:val="left" w:pos="671"/>
        </w:tabs>
        <w:spacing w:before="82" w:line="271" w:lineRule="auto"/>
        <w:ind w:right="334" w:firstLine="0"/>
      </w:pPr>
      <w:r>
        <w:rPr>
          <w:w w:val="105"/>
        </w:rPr>
        <w:t>Refer</w:t>
      </w:r>
      <w:r>
        <w:rPr>
          <w:spacing w:val="31"/>
          <w:w w:val="105"/>
        </w:rPr>
        <w:t xml:space="preserve"> </w:t>
      </w:r>
      <w:r>
        <w:rPr>
          <w:w w:val="105"/>
        </w:rPr>
        <w:t>to</w:t>
      </w:r>
      <w:r>
        <w:rPr>
          <w:spacing w:val="31"/>
          <w:w w:val="105"/>
        </w:rPr>
        <w:t xml:space="preserve"> </w:t>
      </w:r>
      <w:r>
        <w:rPr>
          <w:w w:val="105"/>
        </w:rPr>
        <w:t>the</w:t>
      </w:r>
      <w:r>
        <w:rPr>
          <w:spacing w:val="31"/>
          <w:w w:val="105"/>
        </w:rPr>
        <w:t xml:space="preserve"> </w:t>
      </w:r>
      <w:hyperlink r:id="rId18">
        <w:r>
          <w:rPr>
            <w:color w:val="27314A"/>
            <w:w w:val="105"/>
            <w:u w:val="single" w:color="27314A"/>
          </w:rPr>
          <w:t>Suggested</w:t>
        </w:r>
        <w:r>
          <w:rPr>
            <w:color w:val="27314A"/>
            <w:spacing w:val="31"/>
            <w:w w:val="105"/>
            <w:u w:val="single" w:color="27314A"/>
          </w:rPr>
          <w:t xml:space="preserve"> </w:t>
        </w:r>
        <w:r>
          <w:rPr>
            <w:color w:val="27314A"/>
            <w:w w:val="105"/>
            <w:u w:val="single" w:color="27314A"/>
          </w:rPr>
          <w:t>Contract-Specific</w:t>
        </w:r>
        <w:r>
          <w:rPr>
            <w:color w:val="27314A"/>
            <w:spacing w:val="31"/>
            <w:w w:val="105"/>
            <w:u w:val="single" w:color="27314A"/>
          </w:rPr>
          <w:t xml:space="preserve"> </w:t>
        </w:r>
        <w:r>
          <w:rPr>
            <w:color w:val="27314A"/>
            <w:w w:val="105"/>
            <w:u w:val="single" w:color="27314A"/>
          </w:rPr>
          <w:t>Training</w:t>
        </w:r>
        <w:r>
          <w:rPr>
            <w:color w:val="27314A"/>
            <w:spacing w:val="31"/>
            <w:w w:val="105"/>
            <w:u w:val="single" w:color="27314A"/>
          </w:rPr>
          <w:t xml:space="preserve"> </w:t>
        </w:r>
        <w:r>
          <w:rPr>
            <w:color w:val="27314A"/>
            <w:w w:val="105"/>
            <w:u w:val="single" w:color="27314A"/>
          </w:rPr>
          <w:t>Syllabus</w:t>
        </w:r>
      </w:hyperlink>
      <w:r>
        <w:rPr>
          <w:color w:val="27314A"/>
          <w:spacing w:val="31"/>
          <w:w w:val="105"/>
        </w:rPr>
        <w:t xml:space="preserve"> </w:t>
      </w:r>
      <w:r>
        <w:rPr>
          <w:w w:val="105"/>
        </w:rPr>
        <w:t>template</w:t>
      </w:r>
      <w:r>
        <w:rPr>
          <w:spacing w:val="31"/>
          <w:w w:val="105"/>
        </w:rPr>
        <w:t xml:space="preserve"> </w:t>
      </w:r>
      <w:r>
        <w:rPr>
          <w:w w:val="105"/>
        </w:rPr>
        <w:t>for</w:t>
      </w:r>
      <w:r>
        <w:rPr>
          <w:spacing w:val="31"/>
          <w:w w:val="105"/>
        </w:rPr>
        <w:t xml:space="preserve"> </w:t>
      </w:r>
      <w:r>
        <w:rPr>
          <w:w w:val="105"/>
        </w:rPr>
        <w:t>conducting</w:t>
      </w:r>
      <w:r>
        <w:rPr>
          <w:spacing w:val="31"/>
          <w:w w:val="105"/>
        </w:rPr>
        <w:t xml:space="preserve"> </w:t>
      </w:r>
      <w:r>
        <w:rPr>
          <w:w w:val="105"/>
        </w:rPr>
        <w:t>contract- specific training. The template may be tailored to fit your acquisition.</w:t>
      </w:r>
    </w:p>
    <w:p w14:paraId="44D36E20" w14:textId="77777777" w:rsidR="00F0013D" w:rsidRDefault="00F0013D" w:rsidP="00F0013D">
      <w:pPr>
        <w:pStyle w:val="BodyText"/>
        <w:spacing w:before="5"/>
        <w:rPr>
          <w:sz w:val="21"/>
        </w:rPr>
      </w:pPr>
    </w:p>
    <w:p w14:paraId="7E34A188" w14:textId="77777777" w:rsidR="00F0013D" w:rsidRDefault="00F0013D" w:rsidP="00F0013D">
      <w:pPr>
        <w:ind w:left="110"/>
        <w:rPr>
          <w:rFonts w:ascii="Bookman Old Style"/>
          <w:b/>
        </w:rPr>
      </w:pPr>
      <w:r>
        <w:rPr>
          <w:rFonts w:ascii="Bookman Old Style"/>
          <w:b/>
          <w:spacing w:val="-4"/>
        </w:rPr>
        <w:t>COR</w:t>
      </w:r>
      <w:r>
        <w:rPr>
          <w:rFonts w:ascii="Bookman Old Style"/>
          <w:b/>
          <w:spacing w:val="-6"/>
        </w:rPr>
        <w:t xml:space="preserve"> </w:t>
      </w:r>
      <w:r>
        <w:rPr>
          <w:rFonts w:ascii="Bookman Old Style"/>
          <w:b/>
          <w:spacing w:val="-4"/>
        </w:rPr>
        <w:t>Performance</w:t>
      </w:r>
      <w:r>
        <w:rPr>
          <w:rFonts w:ascii="Bookman Old Style"/>
          <w:b/>
          <w:spacing w:val="-6"/>
        </w:rPr>
        <w:t xml:space="preserve"> </w:t>
      </w:r>
      <w:r>
        <w:rPr>
          <w:rFonts w:ascii="Bookman Old Style"/>
          <w:b/>
          <w:spacing w:val="-4"/>
        </w:rPr>
        <w:t>and</w:t>
      </w:r>
      <w:r>
        <w:rPr>
          <w:rFonts w:ascii="Bookman Old Style"/>
          <w:b/>
          <w:spacing w:val="-6"/>
        </w:rPr>
        <w:t xml:space="preserve"> </w:t>
      </w:r>
      <w:r>
        <w:rPr>
          <w:rFonts w:ascii="Bookman Old Style"/>
          <w:b/>
          <w:spacing w:val="-4"/>
        </w:rPr>
        <w:t>Appraisal</w:t>
      </w:r>
    </w:p>
    <w:p w14:paraId="4425D6E4" w14:textId="77777777" w:rsidR="00F0013D" w:rsidRDefault="00F0013D" w:rsidP="00F0013D">
      <w:pPr>
        <w:pStyle w:val="BodyText"/>
        <w:spacing w:before="9"/>
        <w:rPr>
          <w:rFonts w:ascii="Bookman Old Style"/>
          <w:b/>
          <w:sz w:val="23"/>
        </w:rPr>
      </w:pPr>
    </w:p>
    <w:p w14:paraId="7AB1C5A9" w14:textId="77777777" w:rsidR="00F0013D" w:rsidRDefault="00F0013D" w:rsidP="00F0013D">
      <w:pPr>
        <w:pStyle w:val="ListParagraph"/>
        <w:numPr>
          <w:ilvl w:val="1"/>
          <w:numId w:val="14"/>
        </w:numPr>
        <w:tabs>
          <w:tab w:val="left" w:pos="485"/>
        </w:tabs>
        <w:spacing w:line="271" w:lineRule="auto"/>
        <w:ind w:left="110" w:right="805" w:firstLine="0"/>
      </w:pPr>
      <w:r>
        <w:rPr>
          <w:w w:val="105"/>
        </w:rPr>
        <w:t>At</w:t>
      </w:r>
      <w:r>
        <w:rPr>
          <w:spacing w:val="21"/>
          <w:w w:val="105"/>
        </w:rPr>
        <w:t xml:space="preserve"> </w:t>
      </w:r>
      <w:r>
        <w:rPr>
          <w:w w:val="105"/>
        </w:rPr>
        <w:t>a</w:t>
      </w:r>
      <w:r>
        <w:rPr>
          <w:spacing w:val="21"/>
          <w:w w:val="105"/>
        </w:rPr>
        <w:t xml:space="preserve"> </w:t>
      </w:r>
      <w:r>
        <w:rPr>
          <w:w w:val="105"/>
        </w:rPr>
        <w:t>minimum,</w:t>
      </w:r>
      <w:r>
        <w:rPr>
          <w:spacing w:val="21"/>
          <w:w w:val="105"/>
        </w:rPr>
        <w:t xml:space="preserve"> </w:t>
      </w:r>
      <w:r>
        <w:rPr>
          <w:w w:val="105"/>
        </w:rPr>
        <w:t>the</w:t>
      </w:r>
      <w:r>
        <w:rPr>
          <w:spacing w:val="21"/>
          <w:w w:val="105"/>
        </w:rPr>
        <w:t xml:space="preserve"> </w:t>
      </w:r>
      <w:r>
        <w:rPr>
          <w:w w:val="105"/>
        </w:rPr>
        <w:t>CO</w:t>
      </w:r>
      <w:r>
        <w:rPr>
          <w:spacing w:val="21"/>
          <w:w w:val="105"/>
        </w:rPr>
        <w:t xml:space="preserve"> </w:t>
      </w:r>
      <w:r>
        <w:rPr>
          <w:w w:val="105"/>
        </w:rPr>
        <w:t>and</w:t>
      </w:r>
      <w:r>
        <w:rPr>
          <w:spacing w:val="21"/>
          <w:w w:val="105"/>
        </w:rPr>
        <w:t xml:space="preserve"> </w:t>
      </w:r>
      <w:r>
        <w:rPr>
          <w:w w:val="105"/>
        </w:rPr>
        <w:t>COR</w:t>
      </w:r>
      <w:r>
        <w:rPr>
          <w:spacing w:val="21"/>
          <w:w w:val="105"/>
        </w:rPr>
        <w:t xml:space="preserve"> </w:t>
      </w:r>
      <w:r>
        <w:rPr>
          <w:w w:val="105"/>
        </w:rPr>
        <w:t>supervisor</w:t>
      </w:r>
      <w:r>
        <w:rPr>
          <w:spacing w:val="21"/>
          <w:w w:val="105"/>
        </w:rPr>
        <w:t xml:space="preserve"> </w:t>
      </w:r>
      <w:r>
        <w:rPr>
          <w:w w:val="105"/>
        </w:rPr>
        <w:t>must</w:t>
      </w:r>
      <w:r>
        <w:rPr>
          <w:spacing w:val="21"/>
          <w:w w:val="105"/>
        </w:rPr>
        <w:t xml:space="preserve"> </w:t>
      </w:r>
      <w:r>
        <w:rPr>
          <w:w w:val="105"/>
        </w:rPr>
        <w:t>review</w:t>
      </w:r>
      <w:r>
        <w:rPr>
          <w:spacing w:val="21"/>
          <w:w w:val="105"/>
        </w:rPr>
        <w:t xml:space="preserve"> </w:t>
      </w:r>
      <w:r>
        <w:rPr>
          <w:w w:val="105"/>
        </w:rPr>
        <w:t>the</w:t>
      </w:r>
      <w:r>
        <w:rPr>
          <w:spacing w:val="21"/>
          <w:w w:val="105"/>
        </w:rPr>
        <w:t xml:space="preserve"> </w:t>
      </w:r>
      <w:r>
        <w:rPr>
          <w:w w:val="105"/>
        </w:rPr>
        <w:t>COR’s</w:t>
      </w:r>
      <w:r>
        <w:rPr>
          <w:spacing w:val="21"/>
          <w:w w:val="105"/>
        </w:rPr>
        <w:t xml:space="preserve"> </w:t>
      </w:r>
      <w:r>
        <w:rPr>
          <w:w w:val="105"/>
        </w:rPr>
        <w:t>reports,</w:t>
      </w:r>
      <w:r>
        <w:rPr>
          <w:spacing w:val="21"/>
          <w:w w:val="105"/>
        </w:rPr>
        <w:t xml:space="preserve"> </w:t>
      </w:r>
      <w:r>
        <w:rPr>
          <w:w w:val="105"/>
        </w:rPr>
        <w:t>files,</w:t>
      </w:r>
      <w:r>
        <w:rPr>
          <w:spacing w:val="21"/>
          <w:w w:val="105"/>
        </w:rPr>
        <w:t xml:space="preserve"> </w:t>
      </w:r>
      <w:r>
        <w:rPr>
          <w:w w:val="105"/>
        </w:rPr>
        <w:t>and</w:t>
      </w:r>
      <w:r>
        <w:rPr>
          <w:spacing w:val="21"/>
          <w:w w:val="105"/>
        </w:rPr>
        <w:t xml:space="preserve"> </w:t>
      </w:r>
      <w:r>
        <w:rPr>
          <w:w w:val="105"/>
        </w:rPr>
        <w:t>other documentation for completeness/accomplishment, on an annual basis.</w:t>
      </w:r>
    </w:p>
    <w:p w14:paraId="10F8E6A0" w14:textId="77777777" w:rsidR="00F0013D" w:rsidRDefault="00F0013D" w:rsidP="00F0013D">
      <w:pPr>
        <w:pStyle w:val="BodyText"/>
        <w:spacing w:before="1"/>
        <w:rPr>
          <w:sz w:val="21"/>
        </w:rPr>
      </w:pPr>
    </w:p>
    <w:p w14:paraId="37B42FEA" w14:textId="77777777" w:rsidR="00F0013D" w:rsidRDefault="00F0013D" w:rsidP="00F0013D">
      <w:pPr>
        <w:pStyle w:val="ListParagraph"/>
        <w:numPr>
          <w:ilvl w:val="1"/>
          <w:numId w:val="14"/>
        </w:numPr>
        <w:tabs>
          <w:tab w:val="left" w:pos="485"/>
        </w:tabs>
        <w:spacing w:line="271" w:lineRule="auto"/>
        <w:ind w:left="110" w:right="363" w:firstLine="0"/>
      </w:pPr>
      <w:r>
        <w:rPr>
          <w:w w:val="105"/>
        </w:rPr>
        <w:t>The CO must provide an annual assessment, as a minimum, on the COR’s performance to the</w:t>
      </w:r>
      <w:r>
        <w:rPr>
          <w:spacing w:val="80"/>
          <w:w w:val="150"/>
        </w:rPr>
        <w:t xml:space="preserve"> </w:t>
      </w:r>
      <w:r>
        <w:rPr>
          <w:w w:val="105"/>
        </w:rPr>
        <w:t>COR supervisor. The assessment may be performed concurrently with the administrative review of the COR online file detailed in 1.2.3.</w:t>
      </w:r>
    </w:p>
    <w:p w14:paraId="169EE8CB" w14:textId="77777777" w:rsidR="00F0013D" w:rsidRDefault="00F0013D" w:rsidP="00F0013D">
      <w:pPr>
        <w:pStyle w:val="BodyText"/>
        <w:spacing w:before="2"/>
        <w:rPr>
          <w:sz w:val="21"/>
        </w:rPr>
      </w:pPr>
    </w:p>
    <w:p w14:paraId="695583D8" w14:textId="77777777" w:rsidR="00F0013D" w:rsidRDefault="00F0013D" w:rsidP="00F0013D">
      <w:pPr>
        <w:pStyle w:val="ListParagraph"/>
        <w:numPr>
          <w:ilvl w:val="1"/>
          <w:numId w:val="14"/>
        </w:numPr>
        <w:tabs>
          <w:tab w:val="left" w:pos="485"/>
        </w:tabs>
        <w:spacing w:line="271" w:lineRule="auto"/>
        <w:ind w:left="110" w:right="238" w:firstLine="0"/>
      </w:pPr>
      <w:r>
        <w:rPr>
          <w:w w:val="105"/>
        </w:rPr>
        <w:t>The</w:t>
      </w:r>
      <w:r>
        <w:rPr>
          <w:spacing w:val="20"/>
          <w:w w:val="105"/>
        </w:rPr>
        <w:t xml:space="preserve"> </w:t>
      </w:r>
      <w:r>
        <w:rPr>
          <w:w w:val="105"/>
        </w:rPr>
        <w:t>COR</w:t>
      </w:r>
      <w:r>
        <w:rPr>
          <w:spacing w:val="20"/>
          <w:w w:val="105"/>
        </w:rPr>
        <w:t xml:space="preserve"> </w:t>
      </w:r>
      <w:r>
        <w:rPr>
          <w:w w:val="105"/>
        </w:rPr>
        <w:t>must</w:t>
      </w:r>
      <w:r>
        <w:rPr>
          <w:spacing w:val="20"/>
          <w:w w:val="105"/>
        </w:rPr>
        <w:t xml:space="preserve"> </w:t>
      </w:r>
      <w:r>
        <w:rPr>
          <w:w w:val="105"/>
        </w:rPr>
        <w:t>complete</w:t>
      </w:r>
      <w:r>
        <w:rPr>
          <w:spacing w:val="20"/>
          <w:w w:val="105"/>
        </w:rPr>
        <w:t xml:space="preserve"> </w:t>
      </w:r>
      <w:r>
        <w:rPr>
          <w:w w:val="105"/>
        </w:rPr>
        <w:t>and</w:t>
      </w:r>
      <w:r>
        <w:rPr>
          <w:spacing w:val="20"/>
          <w:w w:val="105"/>
        </w:rPr>
        <w:t xml:space="preserve"> </w:t>
      </w:r>
      <w:r>
        <w:rPr>
          <w:w w:val="105"/>
        </w:rPr>
        <w:t>upload</w:t>
      </w:r>
      <w:r>
        <w:rPr>
          <w:spacing w:val="20"/>
          <w:w w:val="105"/>
        </w:rPr>
        <w:t xml:space="preserve"> </w:t>
      </w:r>
      <w:r>
        <w:rPr>
          <w:w w:val="105"/>
        </w:rPr>
        <w:t>reports</w:t>
      </w:r>
      <w:r>
        <w:rPr>
          <w:spacing w:val="20"/>
          <w:w w:val="105"/>
        </w:rPr>
        <w:t xml:space="preserve"> </w:t>
      </w:r>
      <w:r>
        <w:rPr>
          <w:w w:val="105"/>
        </w:rPr>
        <w:t>to</w:t>
      </w:r>
      <w:r>
        <w:rPr>
          <w:spacing w:val="20"/>
          <w:w w:val="105"/>
        </w:rPr>
        <w:t xml:space="preserve"> </w:t>
      </w:r>
      <w:r>
        <w:rPr>
          <w:w w:val="105"/>
        </w:rPr>
        <w:t>the</w:t>
      </w:r>
      <w:r>
        <w:rPr>
          <w:spacing w:val="20"/>
          <w:w w:val="105"/>
        </w:rPr>
        <w:t xml:space="preserve"> </w:t>
      </w:r>
      <w:r>
        <w:rPr>
          <w:w w:val="105"/>
        </w:rPr>
        <w:t>SPM,</w:t>
      </w:r>
      <w:r>
        <w:rPr>
          <w:spacing w:val="20"/>
          <w:w w:val="105"/>
        </w:rPr>
        <w:t xml:space="preserve"> </w:t>
      </w:r>
      <w:r>
        <w:rPr>
          <w:w w:val="105"/>
        </w:rPr>
        <w:t>as</w:t>
      </w:r>
      <w:r>
        <w:rPr>
          <w:spacing w:val="20"/>
          <w:w w:val="105"/>
        </w:rPr>
        <w:t xml:space="preserve"> </w:t>
      </w:r>
      <w:r>
        <w:rPr>
          <w:w w:val="105"/>
        </w:rPr>
        <w:t>required,</w:t>
      </w:r>
      <w:r>
        <w:rPr>
          <w:spacing w:val="20"/>
          <w:w w:val="105"/>
        </w:rPr>
        <w:t xml:space="preserve"> </w:t>
      </w:r>
      <w:r>
        <w:rPr>
          <w:w w:val="105"/>
        </w:rPr>
        <w:t>to</w:t>
      </w:r>
      <w:r>
        <w:rPr>
          <w:spacing w:val="20"/>
          <w:w w:val="105"/>
        </w:rPr>
        <w:t xml:space="preserve"> </w:t>
      </w:r>
      <w:r>
        <w:rPr>
          <w:w w:val="105"/>
        </w:rPr>
        <w:t>enable</w:t>
      </w:r>
      <w:r>
        <w:rPr>
          <w:spacing w:val="20"/>
          <w:w w:val="105"/>
        </w:rPr>
        <w:t xml:space="preserve"> </w:t>
      </w:r>
      <w:r>
        <w:rPr>
          <w:w w:val="105"/>
        </w:rPr>
        <w:t>the</w:t>
      </w:r>
      <w:r>
        <w:rPr>
          <w:spacing w:val="20"/>
          <w:w w:val="105"/>
        </w:rPr>
        <w:t xml:space="preserve"> </w:t>
      </w:r>
      <w:r>
        <w:rPr>
          <w:w w:val="105"/>
        </w:rPr>
        <w:t>CO</w:t>
      </w:r>
      <w:r>
        <w:rPr>
          <w:spacing w:val="20"/>
          <w:w w:val="105"/>
        </w:rPr>
        <w:t xml:space="preserve"> </w:t>
      </w:r>
      <w:r>
        <w:rPr>
          <w:w w:val="105"/>
        </w:rPr>
        <w:t>to</w:t>
      </w:r>
      <w:r>
        <w:rPr>
          <w:spacing w:val="20"/>
          <w:w w:val="105"/>
        </w:rPr>
        <w:t xml:space="preserve"> </w:t>
      </w:r>
      <w:r>
        <w:rPr>
          <w:w w:val="105"/>
        </w:rPr>
        <w:t>review and approve/ reject reports in the SPM.</w:t>
      </w:r>
    </w:p>
    <w:p w14:paraId="10AFD5FB" w14:textId="77777777" w:rsidR="00F0013D" w:rsidRDefault="00F0013D" w:rsidP="00F0013D">
      <w:pPr>
        <w:pStyle w:val="BodyText"/>
        <w:spacing w:before="1"/>
        <w:rPr>
          <w:sz w:val="21"/>
        </w:rPr>
      </w:pPr>
    </w:p>
    <w:p w14:paraId="44B0AFDC" w14:textId="77777777" w:rsidR="00F0013D" w:rsidRDefault="00F0013D" w:rsidP="00F0013D">
      <w:pPr>
        <w:pStyle w:val="ListParagraph"/>
        <w:numPr>
          <w:ilvl w:val="1"/>
          <w:numId w:val="14"/>
        </w:numPr>
        <w:tabs>
          <w:tab w:val="left" w:pos="485"/>
        </w:tabs>
        <w:spacing w:line="271" w:lineRule="auto"/>
        <w:ind w:left="110" w:right="134" w:firstLine="0"/>
      </w:pPr>
      <w:r>
        <w:rPr>
          <w:w w:val="105"/>
        </w:rPr>
        <w:t>When</w:t>
      </w:r>
      <w:r>
        <w:rPr>
          <w:spacing w:val="24"/>
          <w:w w:val="105"/>
        </w:rPr>
        <w:t xml:space="preserve"> </w:t>
      </w:r>
      <w:r>
        <w:rPr>
          <w:w w:val="105"/>
        </w:rPr>
        <w:t>the</w:t>
      </w:r>
      <w:r>
        <w:rPr>
          <w:spacing w:val="24"/>
          <w:w w:val="105"/>
        </w:rPr>
        <w:t xml:space="preserve"> </w:t>
      </w:r>
      <w:r>
        <w:rPr>
          <w:w w:val="105"/>
        </w:rPr>
        <w:t>CO</w:t>
      </w:r>
      <w:r>
        <w:rPr>
          <w:spacing w:val="24"/>
          <w:w w:val="105"/>
        </w:rPr>
        <w:t xml:space="preserve"> </w:t>
      </w:r>
      <w:r>
        <w:rPr>
          <w:w w:val="105"/>
        </w:rPr>
        <w:t>terminates</w:t>
      </w:r>
      <w:r>
        <w:rPr>
          <w:spacing w:val="24"/>
          <w:w w:val="105"/>
        </w:rPr>
        <w:t xml:space="preserve"> </w:t>
      </w:r>
      <w:r>
        <w:rPr>
          <w:w w:val="105"/>
        </w:rPr>
        <w:t>the</w:t>
      </w:r>
      <w:r>
        <w:rPr>
          <w:spacing w:val="24"/>
          <w:w w:val="105"/>
        </w:rPr>
        <w:t xml:space="preserve"> </w:t>
      </w:r>
      <w:r>
        <w:rPr>
          <w:w w:val="105"/>
        </w:rPr>
        <w:t>COR’s</w:t>
      </w:r>
      <w:r>
        <w:rPr>
          <w:spacing w:val="24"/>
          <w:w w:val="105"/>
        </w:rPr>
        <w:t xml:space="preserve"> </w:t>
      </w:r>
      <w:r>
        <w:rPr>
          <w:w w:val="105"/>
        </w:rPr>
        <w:t>duties</w:t>
      </w:r>
      <w:r>
        <w:rPr>
          <w:spacing w:val="24"/>
          <w:w w:val="105"/>
        </w:rPr>
        <w:t xml:space="preserve"> </w:t>
      </w:r>
      <w:r>
        <w:rPr>
          <w:w w:val="105"/>
        </w:rPr>
        <w:t>(see</w:t>
      </w:r>
      <w:r>
        <w:rPr>
          <w:spacing w:val="26"/>
          <w:w w:val="105"/>
        </w:rPr>
        <w:t xml:space="preserve"> </w:t>
      </w:r>
      <w:hyperlink r:id="rId19">
        <w:r>
          <w:rPr>
            <w:color w:val="27314A"/>
            <w:w w:val="105"/>
            <w:u w:val="single" w:color="27314A"/>
          </w:rPr>
          <w:t>Termination</w:t>
        </w:r>
        <w:r>
          <w:rPr>
            <w:color w:val="27314A"/>
            <w:spacing w:val="24"/>
            <w:w w:val="105"/>
            <w:u w:val="single" w:color="27314A"/>
          </w:rPr>
          <w:t xml:space="preserve"> </w:t>
        </w:r>
        <w:r>
          <w:rPr>
            <w:color w:val="27314A"/>
            <w:w w:val="105"/>
            <w:u w:val="single" w:color="27314A"/>
          </w:rPr>
          <w:t>of</w:t>
        </w:r>
        <w:r>
          <w:rPr>
            <w:color w:val="27314A"/>
            <w:spacing w:val="24"/>
            <w:w w:val="105"/>
            <w:u w:val="single" w:color="27314A"/>
          </w:rPr>
          <w:t xml:space="preserve"> </w:t>
        </w:r>
        <w:r>
          <w:rPr>
            <w:color w:val="27314A"/>
            <w:w w:val="105"/>
            <w:u w:val="single" w:color="27314A"/>
          </w:rPr>
          <w:t>COR</w:t>
        </w:r>
        <w:r>
          <w:rPr>
            <w:color w:val="27314A"/>
            <w:spacing w:val="24"/>
            <w:w w:val="105"/>
            <w:u w:val="single" w:color="27314A"/>
          </w:rPr>
          <w:t xml:space="preserve"> </w:t>
        </w:r>
        <w:r>
          <w:rPr>
            <w:color w:val="27314A"/>
            <w:w w:val="105"/>
            <w:u w:val="single" w:color="27314A"/>
          </w:rPr>
          <w:t>Designation</w:t>
        </w:r>
      </w:hyperlink>
      <w:r>
        <w:rPr>
          <w:w w:val="105"/>
        </w:rPr>
        <w:t>),</w:t>
      </w:r>
      <w:r>
        <w:rPr>
          <w:spacing w:val="24"/>
          <w:w w:val="105"/>
        </w:rPr>
        <w:t xml:space="preserve"> </w:t>
      </w:r>
      <w:r>
        <w:rPr>
          <w:w w:val="105"/>
        </w:rPr>
        <w:t>a</w:t>
      </w:r>
      <w:r>
        <w:rPr>
          <w:spacing w:val="24"/>
          <w:w w:val="105"/>
        </w:rPr>
        <w:t xml:space="preserve"> </w:t>
      </w:r>
      <w:r>
        <w:rPr>
          <w:w w:val="105"/>
        </w:rPr>
        <w:t>new</w:t>
      </w:r>
      <w:r>
        <w:rPr>
          <w:spacing w:val="24"/>
          <w:w w:val="105"/>
        </w:rPr>
        <w:t xml:space="preserve"> </w:t>
      </w:r>
      <w:r>
        <w:rPr>
          <w:w w:val="105"/>
        </w:rPr>
        <w:t>COR</w:t>
      </w:r>
      <w:r>
        <w:rPr>
          <w:spacing w:val="24"/>
          <w:w w:val="105"/>
        </w:rPr>
        <w:t xml:space="preserve"> </w:t>
      </w:r>
      <w:r>
        <w:rPr>
          <w:w w:val="105"/>
        </w:rPr>
        <w:t>can be nominated prior to terminating the former COR. The requiring activity must nominate a COR</w:t>
      </w:r>
      <w:r>
        <w:rPr>
          <w:spacing w:val="80"/>
          <w:w w:val="105"/>
        </w:rPr>
        <w:t xml:space="preserve"> </w:t>
      </w:r>
      <w:r>
        <w:rPr>
          <w:w w:val="105"/>
        </w:rPr>
        <w:t>replacement</w:t>
      </w:r>
      <w:r>
        <w:rPr>
          <w:spacing w:val="29"/>
          <w:w w:val="105"/>
        </w:rPr>
        <w:t xml:space="preserve"> </w:t>
      </w:r>
      <w:r>
        <w:rPr>
          <w:w w:val="105"/>
        </w:rPr>
        <w:t>via</w:t>
      </w:r>
      <w:r>
        <w:rPr>
          <w:spacing w:val="29"/>
          <w:w w:val="105"/>
        </w:rPr>
        <w:t xml:space="preserve"> </w:t>
      </w:r>
      <w:r>
        <w:rPr>
          <w:w w:val="105"/>
        </w:rPr>
        <w:t>the</w:t>
      </w:r>
      <w:r>
        <w:rPr>
          <w:spacing w:val="29"/>
          <w:w w:val="105"/>
        </w:rPr>
        <w:t xml:space="preserve"> </w:t>
      </w:r>
      <w:r>
        <w:rPr>
          <w:w w:val="105"/>
        </w:rPr>
        <w:t>JAM</w:t>
      </w:r>
      <w:r>
        <w:rPr>
          <w:spacing w:val="29"/>
          <w:w w:val="105"/>
        </w:rPr>
        <w:t xml:space="preserve"> </w:t>
      </w:r>
      <w:r>
        <w:rPr>
          <w:w w:val="105"/>
        </w:rPr>
        <w:t>to</w:t>
      </w:r>
      <w:r>
        <w:rPr>
          <w:spacing w:val="29"/>
          <w:w w:val="105"/>
        </w:rPr>
        <w:t xml:space="preserve"> </w:t>
      </w:r>
      <w:r>
        <w:rPr>
          <w:w w:val="105"/>
        </w:rPr>
        <w:t>ensure</w:t>
      </w:r>
      <w:r>
        <w:rPr>
          <w:spacing w:val="29"/>
          <w:w w:val="105"/>
        </w:rPr>
        <w:t xml:space="preserve"> </w:t>
      </w:r>
      <w:r>
        <w:rPr>
          <w:w w:val="105"/>
        </w:rPr>
        <w:t>continuous</w:t>
      </w:r>
      <w:r>
        <w:rPr>
          <w:spacing w:val="29"/>
          <w:w w:val="105"/>
        </w:rPr>
        <w:t xml:space="preserve"> </w:t>
      </w:r>
      <w:r>
        <w:rPr>
          <w:w w:val="105"/>
        </w:rPr>
        <w:t>contract</w:t>
      </w:r>
      <w:r>
        <w:rPr>
          <w:spacing w:val="29"/>
          <w:w w:val="105"/>
        </w:rPr>
        <w:t xml:space="preserve"> </w:t>
      </w:r>
      <w:r>
        <w:rPr>
          <w:w w:val="105"/>
        </w:rPr>
        <w:t>monitoring</w:t>
      </w:r>
      <w:r>
        <w:rPr>
          <w:spacing w:val="29"/>
          <w:w w:val="105"/>
        </w:rPr>
        <w:t xml:space="preserve"> </w:t>
      </w:r>
      <w:r>
        <w:rPr>
          <w:w w:val="105"/>
        </w:rPr>
        <w:t>by</w:t>
      </w:r>
      <w:r>
        <w:rPr>
          <w:spacing w:val="29"/>
          <w:w w:val="105"/>
        </w:rPr>
        <w:t xml:space="preserve"> </w:t>
      </w:r>
      <w:r>
        <w:rPr>
          <w:w w:val="105"/>
        </w:rPr>
        <w:t>a</w:t>
      </w:r>
      <w:r>
        <w:rPr>
          <w:spacing w:val="29"/>
          <w:w w:val="105"/>
        </w:rPr>
        <w:t xml:space="preserve"> </w:t>
      </w:r>
      <w:r>
        <w:rPr>
          <w:w w:val="105"/>
        </w:rPr>
        <w:t>qualified</w:t>
      </w:r>
      <w:r>
        <w:rPr>
          <w:spacing w:val="29"/>
          <w:w w:val="105"/>
        </w:rPr>
        <w:t xml:space="preserve"> </w:t>
      </w:r>
      <w:r>
        <w:rPr>
          <w:w w:val="105"/>
        </w:rPr>
        <w:t>individual.</w:t>
      </w:r>
      <w:r>
        <w:rPr>
          <w:spacing w:val="29"/>
          <w:w w:val="105"/>
        </w:rPr>
        <w:t xml:space="preserve"> </w:t>
      </w:r>
      <w:r>
        <w:rPr>
          <w:w w:val="105"/>
        </w:rPr>
        <w:t>Copies of the designation for the successor COR will have the same distribution requirements as the COR</w:t>
      </w:r>
      <w:r>
        <w:rPr>
          <w:spacing w:val="80"/>
          <w:w w:val="105"/>
        </w:rPr>
        <w:t xml:space="preserve"> </w:t>
      </w:r>
      <w:r>
        <w:rPr>
          <w:w w:val="105"/>
        </w:rPr>
        <w:t>letter of designation.</w:t>
      </w:r>
    </w:p>
    <w:p w14:paraId="4957752C" w14:textId="77777777" w:rsidR="00F0013D" w:rsidRDefault="00F0013D" w:rsidP="00F0013D">
      <w:pPr>
        <w:pStyle w:val="BodyText"/>
        <w:spacing w:before="2"/>
        <w:rPr>
          <w:sz w:val="21"/>
        </w:rPr>
      </w:pPr>
    </w:p>
    <w:p w14:paraId="3B36E231" w14:textId="77777777" w:rsidR="00F0013D" w:rsidRDefault="00F0013D" w:rsidP="00F0013D">
      <w:pPr>
        <w:pStyle w:val="ListParagraph"/>
        <w:numPr>
          <w:ilvl w:val="1"/>
          <w:numId w:val="14"/>
        </w:numPr>
        <w:tabs>
          <w:tab w:val="left" w:pos="485"/>
        </w:tabs>
        <w:spacing w:before="1" w:line="271" w:lineRule="auto"/>
        <w:ind w:left="110" w:right="165" w:firstLine="0"/>
      </w:pPr>
      <w:r>
        <w:rPr>
          <w:w w:val="105"/>
        </w:rPr>
        <w:t>When the requiring activity requests termination of COR designation, the CO must terminate the</w:t>
      </w:r>
      <w:r>
        <w:rPr>
          <w:spacing w:val="80"/>
          <w:w w:val="105"/>
        </w:rPr>
        <w:t xml:space="preserve"> </w:t>
      </w:r>
      <w:r>
        <w:rPr>
          <w:w w:val="105"/>
        </w:rPr>
        <w:t>COR</w:t>
      </w:r>
      <w:r>
        <w:rPr>
          <w:spacing w:val="31"/>
          <w:w w:val="105"/>
        </w:rPr>
        <w:t xml:space="preserve"> </w:t>
      </w:r>
      <w:r>
        <w:rPr>
          <w:w w:val="105"/>
        </w:rPr>
        <w:t>designation</w:t>
      </w:r>
      <w:r>
        <w:rPr>
          <w:spacing w:val="31"/>
          <w:w w:val="105"/>
        </w:rPr>
        <w:t xml:space="preserve"> </w:t>
      </w:r>
      <w:r>
        <w:rPr>
          <w:w w:val="105"/>
        </w:rPr>
        <w:t>in</w:t>
      </w:r>
      <w:r>
        <w:rPr>
          <w:spacing w:val="31"/>
          <w:w w:val="105"/>
        </w:rPr>
        <w:t xml:space="preserve"> </w:t>
      </w:r>
      <w:r>
        <w:rPr>
          <w:w w:val="105"/>
        </w:rPr>
        <w:t>writing</w:t>
      </w:r>
      <w:r>
        <w:rPr>
          <w:spacing w:val="31"/>
          <w:w w:val="105"/>
        </w:rPr>
        <w:t xml:space="preserve"> </w:t>
      </w:r>
      <w:r>
        <w:rPr>
          <w:w w:val="105"/>
        </w:rPr>
        <w:t>(use</w:t>
      </w:r>
      <w:r>
        <w:rPr>
          <w:spacing w:val="31"/>
          <w:w w:val="105"/>
        </w:rPr>
        <w:t xml:space="preserve"> </w:t>
      </w:r>
      <w:r>
        <w:rPr>
          <w:w w:val="105"/>
        </w:rPr>
        <w:t>of</w:t>
      </w:r>
      <w:r>
        <w:rPr>
          <w:spacing w:val="31"/>
          <w:w w:val="105"/>
        </w:rPr>
        <w:t xml:space="preserve"> </w:t>
      </w:r>
      <w:r>
        <w:rPr>
          <w:w w:val="105"/>
        </w:rPr>
        <w:t>the</w:t>
      </w:r>
      <w:r>
        <w:rPr>
          <w:spacing w:val="31"/>
          <w:w w:val="105"/>
        </w:rPr>
        <w:t xml:space="preserve"> </w:t>
      </w:r>
      <w:r>
        <w:rPr>
          <w:w w:val="105"/>
        </w:rPr>
        <w:t>“Smart</w:t>
      </w:r>
      <w:r>
        <w:rPr>
          <w:spacing w:val="31"/>
          <w:w w:val="105"/>
        </w:rPr>
        <w:t xml:space="preserve"> </w:t>
      </w:r>
      <w:r>
        <w:rPr>
          <w:w w:val="105"/>
        </w:rPr>
        <w:t>Form”</w:t>
      </w:r>
      <w:r>
        <w:rPr>
          <w:spacing w:val="31"/>
          <w:w w:val="105"/>
        </w:rPr>
        <w:t xml:space="preserve"> </w:t>
      </w:r>
      <w:r>
        <w:rPr>
          <w:w w:val="105"/>
        </w:rPr>
        <w:t>in</w:t>
      </w:r>
      <w:r>
        <w:rPr>
          <w:spacing w:val="31"/>
          <w:w w:val="105"/>
        </w:rPr>
        <w:t xml:space="preserve"> </w:t>
      </w:r>
      <w:r>
        <w:rPr>
          <w:w w:val="105"/>
        </w:rPr>
        <w:t>the</w:t>
      </w:r>
      <w:r>
        <w:rPr>
          <w:spacing w:val="31"/>
          <w:w w:val="105"/>
        </w:rPr>
        <w:t xml:space="preserve"> </w:t>
      </w:r>
      <w:r>
        <w:rPr>
          <w:w w:val="105"/>
        </w:rPr>
        <w:t>JAM</w:t>
      </w:r>
      <w:r>
        <w:rPr>
          <w:spacing w:val="31"/>
          <w:w w:val="105"/>
        </w:rPr>
        <w:t xml:space="preserve"> </w:t>
      </w:r>
      <w:r>
        <w:rPr>
          <w:w w:val="105"/>
        </w:rPr>
        <w:t>is</w:t>
      </w:r>
      <w:r>
        <w:rPr>
          <w:spacing w:val="31"/>
          <w:w w:val="105"/>
        </w:rPr>
        <w:t xml:space="preserve"> </w:t>
      </w:r>
      <w:r>
        <w:rPr>
          <w:w w:val="105"/>
        </w:rPr>
        <w:t>authorized).</w:t>
      </w:r>
      <w:r>
        <w:rPr>
          <w:spacing w:val="31"/>
          <w:w w:val="105"/>
        </w:rPr>
        <w:t xml:space="preserve"> </w:t>
      </w:r>
      <w:r>
        <w:rPr>
          <w:w w:val="105"/>
        </w:rPr>
        <w:t>Include</w:t>
      </w:r>
      <w:r>
        <w:rPr>
          <w:spacing w:val="31"/>
          <w:w w:val="105"/>
        </w:rPr>
        <w:t xml:space="preserve"> </w:t>
      </w:r>
      <w:r>
        <w:rPr>
          <w:w w:val="105"/>
        </w:rPr>
        <w:t>the</w:t>
      </w:r>
      <w:r>
        <w:rPr>
          <w:spacing w:val="31"/>
          <w:w w:val="105"/>
        </w:rPr>
        <w:t xml:space="preserve"> </w:t>
      </w:r>
      <w:r>
        <w:rPr>
          <w:w w:val="105"/>
        </w:rPr>
        <w:t xml:space="preserve">signed </w:t>
      </w:r>
      <w:hyperlink r:id="rId20">
        <w:r>
          <w:rPr>
            <w:color w:val="27314A"/>
            <w:w w:val="105"/>
            <w:u w:val="single" w:color="27314A"/>
          </w:rPr>
          <w:t>Termination of COR Designation</w:t>
        </w:r>
      </w:hyperlink>
      <w:r>
        <w:rPr>
          <w:color w:val="27314A"/>
          <w:w w:val="105"/>
        </w:rPr>
        <w:t xml:space="preserve"> </w:t>
      </w:r>
      <w:r>
        <w:rPr>
          <w:w w:val="105"/>
        </w:rPr>
        <w:t>in the official contract file.</w:t>
      </w:r>
    </w:p>
    <w:p w14:paraId="43903709" w14:textId="77777777" w:rsidR="00F0013D" w:rsidRDefault="00F0013D" w:rsidP="00F0013D">
      <w:pPr>
        <w:pStyle w:val="BodyText"/>
        <w:spacing w:before="1"/>
        <w:rPr>
          <w:sz w:val="21"/>
        </w:rPr>
      </w:pPr>
    </w:p>
    <w:p w14:paraId="0E9C27D1" w14:textId="77777777" w:rsidR="00F0013D" w:rsidRDefault="00F0013D" w:rsidP="00F0013D">
      <w:pPr>
        <w:pStyle w:val="ListParagraph"/>
        <w:numPr>
          <w:ilvl w:val="1"/>
          <w:numId w:val="14"/>
        </w:numPr>
        <w:tabs>
          <w:tab w:val="left" w:pos="485"/>
        </w:tabs>
        <w:spacing w:line="271" w:lineRule="auto"/>
        <w:ind w:left="110" w:right="361" w:firstLine="0"/>
      </w:pPr>
      <w:r>
        <w:rPr>
          <w:w w:val="105"/>
        </w:rPr>
        <w:t>The</w:t>
      </w:r>
      <w:r>
        <w:rPr>
          <w:spacing w:val="20"/>
          <w:w w:val="105"/>
        </w:rPr>
        <w:t xml:space="preserve"> </w:t>
      </w:r>
      <w:r>
        <w:rPr>
          <w:w w:val="105"/>
        </w:rPr>
        <w:t>CO</w:t>
      </w:r>
      <w:r>
        <w:rPr>
          <w:spacing w:val="20"/>
          <w:w w:val="105"/>
        </w:rPr>
        <w:t xml:space="preserve"> </w:t>
      </w:r>
      <w:r>
        <w:rPr>
          <w:w w:val="105"/>
        </w:rPr>
        <w:t>must</w:t>
      </w:r>
      <w:r>
        <w:rPr>
          <w:spacing w:val="20"/>
          <w:w w:val="105"/>
        </w:rPr>
        <w:t xml:space="preserve"> </w:t>
      </w:r>
      <w:r>
        <w:rPr>
          <w:w w:val="105"/>
        </w:rPr>
        <w:t>forward</w:t>
      </w:r>
      <w:r>
        <w:rPr>
          <w:spacing w:val="20"/>
          <w:w w:val="105"/>
        </w:rPr>
        <w:t xml:space="preserve"> </w:t>
      </w:r>
      <w:r>
        <w:rPr>
          <w:w w:val="105"/>
        </w:rPr>
        <w:t>a</w:t>
      </w:r>
      <w:r>
        <w:rPr>
          <w:spacing w:val="20"/>
          <w:w w:val="105"/>
        </w:rPr>
        <w:t xml:space="preserve"> </w:t>
      </w:r>
      <w:r>
        <w:rPr>
          <w:w w:val="105"/>
        </w:rPr>
        <w:t>copy</w:t>
      </w:r>
      <w:r>
        <w:rPr>
          <w:spacing w:val="20"/>
          <w:w w:val="105"/>
        </w:rPr>
        <w:t xml:space="preserve"> </w:t>
      </w:r>
      <w:r>
        <w:rPr>
          <w:w w:val="105"/>
        </w:rPr>
        <w:t>of</w:t>
      </w:r>
      <w:r>
        <w:rPr>
          <w:spacing w:val="20"/>
          <w:w w:val="105"/>
        </w:rPr>
        <w:t xml:space="preserve"> </w:t>
      </w:r>
      <w:r>
        <w:rPr>
          <w:w w:val="105"/>
        </w:rPr>
        <w:t>the</w:t>
      </w:r>
      <w:r>
        <w:rPr>
          <w:spacing w:val="20"/>
          <w:w w:val="105"/>
        </w:rPr>
        <w:t xml:space="preserve"> </w:t>
      </w:r>
      <w:r>
        <w:rPr>
          <w:w w:val="105"/>
        </w:rPr>
        <w:t>fully</w:t>
      </w:r>
      <w:r>
        <w:rPr>
          <w:spacing w:val="20"/>
          <w:w w:val="105"/>
        </w:rPr>
        <w:t xml:space="preserve"> </w:t>
      </w:r>
      <w:r>
        <w:rPr>
          <w:w w:val="105"/>
        </w:rPr>
        <w:t>executed</w:t>
      </w:r>
      <w:r>
        <w:rPr>
          <w:spacing w:val="20"/>
          <w:w w:val="105"/>
        </w:rPr>
        <w:t xml:space="preserve"> </w:t>
      </w:r>
      <w:hyperlink r:id="rId21">
        <w:r>
          <w:rPr>
            <w:color w:val="27314A"/>
            <w:w w:val="105"/>
            <w:u w:val="single" w:color="27314A"/>
          </w:rPr>
          <w:t>Termination</w:t>
        </w:r>
        <w:r>
          <w:rPr>
            <w:color w:val="27314A"/>
            <w:spacing w:val="20"/>
            <w:w w:val="105"/>
            <w:u w:val="single" w:color="27314A"/>
          </w:rPr>
          <w:t xml:space="preserve"> </w:t>
        </w:r>
        <w:r>
          <w:rPr>
            <w:color w:val="27314A"/>
            <w:w w:val="105"/>
            <w:u w:val="single" w:color="27314A"/>
          </w:rPr>
          <w:t>of</w:t>
        </w:r>
        <w:r>
          <w:rPr>
            <w:color w:val="27314A"/>
            <w:spacing w:val="20"/>
            <w:w w:val="105"/>
            <w:u w:val="single" w:color="27314A"/>
          </w:rPr>
          <w:t xml:space="preserve"> </w:t>
        </w:r>
        <w:r>
          <w:rPr>
            <w:color w:val="27314A"/>
            <w:w w:val="105"/>
            <w:u w:val="single" w:color="27314A"/>
          </w:rPr>
          <w:t>COR</w:t>
        </w:r>
        <w:r>
          <w:rPr>
            <w:color w:val="27314A"/>
            <w:spacing w:val="20"/>
            <w:w w:val="105"/>
            <w:u w:val="single" w:color="27314A"/>
          </w:rPr>
          <w:t xml:space="preserve"> </w:t>
        </w:r>
        <w:r>
          <w:rPr>
            <w:color w:val="27314A"/>
            <w:w w:val="105"/>
            <w:u w:val="single" w:color="27314A"/>
          </w:rPr>
          <w:t>Designation</w:t>
        </w:r>
      </w:hyperlink>
      <w:r>
        <w:rPr>
          <w:color w:val="27314A"/>
          <w:spacing w:val="19"/>
          <w:w w:val="105"/>
        </w:rPr>
        <w:t xml:space="preserve"> </w:t>
      </w:r>
      <w:r>
        <w:rPr>
          <w:w w:val="105"/>
        </w:rPr>
        <w:t>to</w:t>
      </w:r>
      <w:r>
        <w:rPr>
          <w:spacing w:val="20"/>
          <w:w w:val="105"/>
        </w:rPr>
        <w:t xml:space="preserve"> </w:t>
      </w:r>
      <w:r>
        <w:rPr>
          <w:w w:val="105"/>
        </w:rPr>
        <w:t>the</w:t>
      </w:r>
      <w:r>
        <w:rPr>
          <w:spacing w:val="20"/>
          <w:w w:val="105"/>
        </w:rPr>
        <w:t xml:space="preserve"> </w:t>
      </w:r>
      <w:r>
        <w:rPr>
          <w:w w:val="105"/>
        </w:rPr>
        <w:t>COR, COR</w:t>
      </w:r>
      <w:r>
        <w:rPr>
          <w:spacing w:val="40"/>
          <w:w w:val="105"/>
        </w:rPr>
        <w:t xml:space="preserve"> </w:t>
      </w:r>
      <w:r>
        <w:rPr>
          <w:w w:val="105"/>
        </w:rPr>
        <w:t>Supervisor,</w:t>
      </w:r>
      <w:r>
        <w:rPr>
          <w:spacing w:val="40"/>
          <w:w w:val="105"/>
        </w:rPr>
        <w:t xml:space="preserve"> </w:t>
      </w:r>
      <w:r>
        <w:rPr>
          <w:w w:val="105"/>
        </w:rPr>
        <w:t>Contractor,</w:t>
      </w:r>
      <w:r>
        <w:rPr>
          <w:spacing w:val="40"/>
          <w:w w:val="105"/>
        </w:rPr>
        <w:t xml:space="preserve"> </w:t>
      </w:r>
      <w:r>
        <w:rPr>
          <w:w w:val="105"/>
        </w:rPr>
        <w:t>and</w:t>
      </w:r>
      <w:r>
        <w:rPr>
          <w:spacing w:val="40"/>
          <w:w w:val="105"/>
        </w:rPr>
        <w:t xml:space="preserve"> </w:t>
      </w:r>
      <w:r>
        <w:rPr>
          <w:w w:val="105"/>
        </w:rPr>
        <w:t>as</w:t>
      </w:r>
      <w:r>
        <w:rPr>
          <w:spacing w:val="40"/>
          <w:w w:val="105"/>
        </w:rPr>
        <w:t xml:space="preserve"> </w:t>
      </w:r>
      <w:r>
        <w:rPr>
          <w:w w:val="105"/>
        </w:rPr>
        <w:t>applicable,</w:t>
      </w:r>
      <w:r>
        <w:rPr>
          <w:spacing w:val="40"/>
          <w:w w:val="105"/>
        </w:rPr>
        <w:t xml:space="preserve"> </w:t>
      </w:r>
      <w:r>
        <w:rPr>
          <w:w w:val="105"/>
        </w:rPr>
        <w:t>to</w:t>
      </w:r>
      <w:r>
        <w:rPr>
          <w:spacing w:val="40"/>
          <w:w w:val="105"/>
        </w:rPr>
        <w:t xml:space="preserve"> </w:t>
      </w:r>
      <w:r>
        <w:rPr>
          <w:w w:val="105"/>
        </w:rPr>
        <w:t>the</w:t>
      </w:r>
      <w:r>
        <w:rPr>
          <w:spacing w:val="40"/>
          <w:w w:val="105"/>
        </w:rPr>
        <w:t xml:space="preserve"> </w:t>
      </w:r>
      <w:r>
        <w:rPr>
          <w:w w:val="105"/>
        </w:rPr>
        <w:t>contract</w:t>
      </w:r>
      <w:r>
        <w:rPr>
          <w:spacing w:val="40"/>
          <w:w w:val="105"/>
        </w:rPr>
        <w:t xml:space="preserve"> </w:t>
      </w:r>
      <w:r>
        <w:rPr>
          <w:w w:val="105"/>
        </w:rPr>
        <w:t>administration</w:t>
      </w:r>
      <w:r>
        <w:rPr>
          <w:spacing w:val="40"/>
          <w:w w:val="105"/>
        </w:rPr>
        <w:t xml:space="preserve"> </w:t>
      </w:r>
      <w:r>
        <w:rPr>
          <w:w w:val="105"/>
        </w:rPr>
        <w:t>office(r).</w:t>
      </w:r>
    </w:p>
    <w:p w14:paraId="17B044B6" w14:textId="77777777" w:rsidR="00F0013D" w:rsidRDefault="00F0013D" w:rsidP="00F0013D">
      <w:pPr>
        <w:pStyle w:val="BodyText"/>
        <w:rPr>
          <w:sz w:val="26"/>
        </w:rPr>
      </w:pPr>
    </w:p>
    <w:p w14:paraId="6048AE0A" w14:textId="77777777" w:rsidR="00F0013D" w:rsidRDefault="00F0013D" w:rsidP="00F0013D">
      <w:pPr>
        <w:pStyle w:val="ListParagraph"/>
        <w:numPr>
          <w:ilvl w:val="1"/>
          <w:numId w:val="12"/>
        </w:numPr>
        <w:tabs>
          <w:tab w:val="left" w:pos="523"/>
        </w:tabs>
        <w:spacing w:before="193"/>
        <w:ind w:hanging="413"/>
        <w:rPr>
          <w:rFonts w:ascii="Bookman Old Style"/>
          <w:b/>
        </w:rPr>
      </w:pPr>
      <w:r>
        <w:rPr>
          <w:rFonts w:ascii="Bookman Old Style"/>
          <w:b/>
          <w:spacing w:val="-2"/>
        </w:rPr>
        <w:t>COR</w:t>
      </w:r>
      <w:r>
        <w:rPr>
          <w:rFonts w:ascii="Bookman Old Style"/>
          <w:b/>
          <w:spacing w:val="-16"/>
        </w:rPr>
        <w:t xml:space="preserve"> </w:t>
      </w:r>
      <w:r>
        <w:rPr>
          <w:rFonts w:ascii="Bookman Old Style"/>
          <w:b/>
          <w:spacing w:val="-2"/>
        </w:rPr>
        <w:t>Roles</w:t>
      </w:r>
      <w:r>
        <w:rPr>
          <w:rFonts w:ascii="Bookman Old Style"/>
          <w:b/>
          <w:spacing w:val="-16"/>
        </w:rPr>
        <w:t xml:space="preserve"> </w:t>
      </w:r>
      <w:r>
        <w:rPr>
          <w:rFonts w:ascii="Bookman Old Style"/>
          <w:b/>
          <w:spacing w:val="-2"/>
        </w:rPr>
        <w:t>and</w:t>
      </w:r>
      <w:r>
        <w:rPr>
          <w:rFonts w:ascii="Bookman Old Style"/>
          <w:b/>
          <w:spacing w:val="-16"/>
        </w:rPr>
        <w:t xml:space="preserve"> </w:t>
      </w:r>
      <w:r>
        <w:rPr>
          <w:rFonts w:ascii="Bookman Old Style"/>
          <w:b/>
          <w:spacing w:val="-2"/>
        </w:rPr>
        <w:t>Responsibilities</w:t>
      </w:r>
    </w:p>
    <w:p w14:paraId="5F49B11D" w14:textId="77777777" w:rsidR="00F0013D" w:rsidRDefault="00F0013D" w:rsidP="00F0013D">
      <w:pPr>
        <w:pStyle w:val="BodyText"/>
        <w:rPr>
          <w:rFonts w:ascii="Bookman Old Style"/>
          <w:b/>
          <w:sz w:val="26"/>
        </w:rPr>
      </w:pPr>
    </w:p>
    <w:p w14:paraId="291C8C90" w14:textId="77777777" w:rsidR="00F0013D" w:rsidRDefault="00F0013D" w:rsidP="00F0013D">
      <w:pPr>
        <w:pStyle w:val="ListParagraph"/>
        <w:numPr>
          <w:ilvl w:val="1"/>
          <w:numId w:val="12"/>
        </w:numPr>
        <w:tabs>
          <w:tab w:val="left" w:pos="485"/>
        </w:tabs>
        <w:spacing w:before="220" w:line="271" w:lineRule="auto"/>
        <w:ind w:left="110" w:right="313" w:firstLine="0"/>
      </w:pPr>
      <w:r>
        <w:rPr>
          <w:w w:val="105"/>
        </w:rPr>
        <w:t xml:space="preserve">Register for JAM and SPM access through the PIEE e-Business Suite at </w:t>
      </w:r>
      <w:hyperlink r:id="rId22">
        <w:r>
          <w:rPr>
            <w:color w:val="27314A"/>
            <w:w w:val="105"/>
            <w:u w:val="single" w:color="27314A"/>
          </w:rPr>
          <w:t>https://piee.eb.mil/</w:t>
        </w:r>
      </w:hyperlink>
      <w:r>
        <w:rPr>
          <w:w w:val="105"/>
        </w:rPr>
        <w:t>, and</w:t>
      </w:r>
      <w:r>
        <w:rPr>
          <w:spacing w:val="40"/>
          <w:w w:val="105"/>
        </w:rPr>
        <w:t xml:space="preserve"> </w:t>
      </w:r>
      <w:r>
        <w:rPr>
          <w:w w:val="105"/>
        </w:rPr>
        <w:t>complete training to effectively perform duties in the SPM. Training includes a review the JAM and</w:t>
      </w:r>
      <w:r>
        <w:rPr>
          <w:spacing w:val="80"/>
          <w:w w:val="105"/>
        </w:rPr>
        <w:t xml:space="preserve"> </w:t>
      </w:r>
      <w:r>
        <w:rPr>
          <w:w w:val="105"/>
        </w:rPr>
        <w:t>SPM</w:t>
      </w:r>
      <w:r>
        <w:rPr>
          <w:spacing w:val="34"/>
          <w:w w:val="105"/>
        </w:rPr>
        <w:t xml:space="preserve"> </w:t>
      </w:r>
      <w:r>
        <w:rPr>
          <w:w w:val="105"/>
        </w:rPr>
        <w:t>Users</w:t>
      </w:r>
      <w:r>
        <w:rPr>
          <w:spacing w:val="34"/>
          <w:w w:val="105"/>
        </w:rPr>
        <w:t xml:space="preserve"> </w:t>
      </w:r>
      <w:r>
        <w:rPr>
          <w:w w:val="105"/>
        </w:rPr>
        <w:t>Guide</w:t>
      </w:r>
      <w:r>
        <w:rPr>
          <w:spacing w:val="34"/>
          <w:w w:val="105"/>
        </w:rPr>
        <w:t xml:space="preserve"> </w:t>
      </w:r>
      <w:r>
        <w:rPr>
          <w:w w:val="105"/>
        </w:rPr>
        <w:t>and</w:t>
      </w:r>
      <w:r>
        <w:rPr>
          <w:spacing w:val="34"/>
          <w:w w:val="105"/>
        </w:rPr>
        <w:t xml:space="preserve"> </w:t>
      </w:r>
      <w:r>
        <w:rPr>
          <w:w w:val="105"/>
        </w:rPr>
        <w:t>FAQs,</w:t>
      </w:r>
      <w:r>
        <w:rPr>
          <w:spacing w:val="34"/>
          <w:w w:val="105"/>
        </w:rPr>
        <w:t xml:space="preserve"> </w:t>
      </w:r>
      <w:r>
        <w:rPr>
          <w:w w:val="105"/>
        </w:rPr>
        <w:t>and</w:t>
      </w:r>
      <w:r>
        <w:rPr>
          <w:spacing w:val="34"/>
          <w:w w:val="105"/>
        </w:rPr>
        <w:t xml:space="preserve"> </w:t>
      </w:r>
      <w:r>
        <w:rPr>
          <w:w w:val="105"/>
        </w:rPr>
        <w:t>if</w:t>
      </w:r>
      <w:r>
        <w:rPr>
          <w:spacing w:val="34"/>
          <w:w w:val="105"/>
        </w:rPr>
        <w:t xml:space="preserve"> </w:t>
      </w:r>
      <w:r>
        <w:rPr>
          <w:w w:val="105"/>
        </w:rPr>
        <w:t>necessary,</w:t>
      </w:r>
      <w:r>
        <w:rPr>
          <w:spacing w:val="34"/>
          <w:w w:val="105"/>
        </w:rPr>
        <w:t xml:space="preserve"> </w:t>
      </w:r>
      <w:r>
        <w:rPr>
          <w:w w:val="105"/>
        </w:rPr>
        <w:t>a</w:t>
      </w:r>
      <w:r>
        <w:rPr>
          <w:spacing w:val="34"/>
          <w:w w:val="105"/>
        </w:rPr>
        <w:t xml:space="preserve"> </w:t>
      </w:r>
      <w:r>
        <w:rPr>
          <w:w w:val="105"/>
        </w:rPr>
        <w:t>request</w:t>
      </w:r>
      <w:r>
        <w:rPr>
          <w:spacing w:val="34"/>
          <w:w w:val="105"/>
        </w:rPr>
        <w:t xml:space="preserve"> </w:t>
      </w:r>
      <w:r>
        <w:rPr>
          <w:w w:val="105"/>
        </w:rPr>
        <w:t>for</w:t>
      </w:r>
      <w:r>
        <w:rPr>
          <w:spacing w:val="34"/>
          <w:w w:val="105"/>
        </w:rPr>
        <w:t xml:space="preserve"> </w:t>
      </w:r>
      <w:r>
        <w:rPr>
          <w:w w:val="105"/>
        </w:rPr>
        <w:t>additional</w:t>
      </w:r>
      <w:r>
        <w:rPr>
          <w:spacing w:val="34"/>
          <w:w w:val="105"/>
        </w:rPr>
        <w:t xml:space="preserve"> </w:t>
      </w:r>
      <w:r>
        <w:rPr>
          <w:w w:val="105"/>
        </w:rPr>
        <w:t>training</w:t>
      </w:r>
      <w:r>
        <w:rPr>
          <w:spacing w:val="34"/>
          <w:w w:val="105"/>
        </w:rPr>
        <w:t xml:space="preserve"> </w:t>
      </w:r>
      <w:r>
        <w:rPr>
          <w:w w:val="105"/>
        </w:rPr>
        <w:t>from</w:t>
      </w:r>
      <w:r>
        <w:rPr>
          <w:spacing w:val="34"/>
          <w:w w:val="105"/>
        </w:rPr>
        <w:t xml:space="preserve"> </w:t>
      </w:r>
      <w:r>
        <w:rPr>
          <w:w w:val="105"/>
        </w:rPr>
        <w:t>a</w:t>
      </w:r>
      <w:r>
        <w:rPr>
          <w:spacing w:val="34"/>
          <w:w w:val="105"/>
        </w:rPr>
        <w:t xml:space="preserve"> </w:t>
      </w:r>
      <w:r>
        <w:rPr>
          <w:w w:val="105"/>
        </w:rPr>
        <w:t>local Department Administrator (DA).</w:t>
      </w:r>
    </w:p>
    <w:p w14:paraId="474940C9" w14:textId="77777777" w:rsidR="00F0013D" w:rsidRDefault="00F0013D" w:rsidP="00F0013D">
      <w:pPr>
        <w:pStyle w:val="BodyText"/>
        <w:spacing w:before="2"/>
        <w:rPr>
          <w:sz w:val="21"/>
        </w:rPr>
      </w:pPr>
    </w:p>
    <w:p w14:paraId="60473C01" w14:textId="77777777" w:rsidR="00F0013D" w:rsidRDefault="00F0013D" w:rsidP="00F0013D">
      <w:pPr>
        <w:pStyle w:val="ListParagraph"/>
        <w:numPr>
          <w:ilvl w:val="1"/>
          <w:numId w:val="12"/>
        </w:numPr>
        <w:tabs>
          <w:tab w:val="left" w:pos="485"/>
        </w:tabs>
        <w:spacing w:line="271" w:lineRule="auto"/>
        <w:ind w:left="110" w:right="578" w:firstLine="0"/>
      </w:pPr>
      <w:r>
        <w:rPr>
          <w:w w:val="105"/>
        </w:rPr>
        <w:t>Provide information necessary to assess whether any actual or potential personal conflicts of interest with performing the responsibilities to be designated exist. Conflicts of interest determination will be reviewed again prior to contract award.</w:t>
      </w:r>
    </w:p>
    <w:p w14:paraId="27D5DC2A" w14:textId="77777777" w:rsidR="00F0013D" w:rsidRDefault="00F0013D" w:rsidP="00F0013D">
      <w:pPr>
        <w:pStyle w:val="BodyText"/>
        <w:spacing w:before="2"/>
        <w:rPr>
          <w:sz w:val="21"/>
        </w:rPr>
      </w:pPr>
    </w:p>
    <w:p w14:paraId="526BFD04" w14:textId="77777777" w:rsidR="00F0013D" w:rsidRDefault="00F0013D" w:rsidP="00F0013D">
      <w:pPr>
        <w:pStyle w:val="ListParagraph"/>
        <w:numPr>
          <w:ilvl w:val="1"/>
          <w:numId w:val="12"/>
        </w:numPr>
        <w:tabs>
          <w:tab w:val="left" w:pos="485"/>
        </w:tabs>
        <w:ind w:left="485" w:hanging="375"/>
      </w:pPr>
      <w:r>
        <w:rPr>
          <w:w w:val="105"/>
        </w:rPr>
        <w:t>Participate,</w:t>
      </w:r>
      <w:r>
        <w:rPr>
          <w:spacing w:val="23"/>
          <w:w w:val="105"/>
        </w:rPr>
        <w:t xml:space="preserve"> </w:t>
      </w:r>
      <w:r>
        <w:rPr>
          <w:w w:val="105"/>
        </w:rPr>
        <w:t>as</w:t>
      </w:r>
      <w:r>
        <w:rPr>
          <w:spacing w:val="24"/>
          <w:w w:val="105"/>
        </w:rPr>
        <w:t xml:space="preserve"> </w:t>
      </w:r>
      <w:r>
        <w:rPr>
          <w:w w:val="105"/>
        </w:rPr>
        <w:t>requested,</w:t>
      </w:r>
      <w:r>
        <w:rPr>
          <w:spacing w:val="23"/>
          <w:w w:val="105"/>
        </w:rPr>
        <w:t xml:space="preserve"> </w:t>
      </w:r>
      <w:r>
        <w:rPr>
          <w:w w:val="105"/>
        </w:rPr>
        <w:t>in</w:t>
      </w:r>
      <w:r>
        <w:rPr>
          <w:spacing w:val="24"/>
          <w:w w:val="105"/>
        </w:rPr>
        <w:t xml:space="preserve"> </w:t>
      </w:r>
      <w:r>
        <w:rPr>
          <w:w w:val="105"/>
        </w:rPr>
        <w:t>annual</w:t>
      </w:r>
      <w:r>
        <w:rPr>
          <w:spacing w:val="24"/>
          <w:w w:val="105"/>
        </w:rPr>
        <w:t xml:space="preserve"> </w:t>
      </w:r>
      <w:r>
        <w:rPr>
          <w:w w:val="105"/>
        </w:rPr>
        <w:t>CPAR</w:t>
      </w:r>
      <w:r>
        <w:rPr>
          <w:spacing w:val="23"/>
          <w:w w:val="105"/>
        </w:rPr>
        <w:t xml:space="preserve"> </w:t>
      </w:r>
      <w:r>
        <w:rPr>
          <w:w w:val="105"/>
        </w:rPr>
        <w:t>procedures</w:t>
      </w:r>
      <w:r>
        <w:rPr>
          <w:spacing w:val="24"/>
          <w:w w:val="105"/>
        </w:rPr>
        <w:t xml:space="preserve"> </w:t>
      </w:r>
      <w:r>
        <w:rPr>
          <w:w w:val="105"/>
        </w:rPr>
        <w:t>and</w:t>
      </w:r>
      <w:r>
        <w:rPr>
          <w:spacing w:val="24"/>
          <w:w w:val="105"/>
        </w:rPr>
        <w:t xml:space="preserve"> </w:t>
      </w:r>
      <w:r>
        <w:rPr>
          <w:w w:val="105"/>
        </w:rPr>
        <w:t>contract</w:t>
      </w:r>
      <w:r>
        <w:rPr>
          <w:spacing w:val="23"/>
          <w:w w:val="105"/>
        </w:rPr>
        <w:t xml:space="preserve"> </w:t>
      </w:r>
      <w:r>
        <w:rPr>
          <w:w w:val="105"/>
        </w:rPr>
        <w:t>close-</w:t>
      </w:r>
      <w:r>
        <w:rPr>
          <w:spacing w:val="-4"/>
          <w:w w:val="105"/>
        </w:rPr>
        <w:t>out.</w:t>
      </w:r>
    </w:p>
    <w:p w14:paraId="13D6606B" w14:textId="77777777" w:rsidR="00F0013D" w:rsidRDefault="00F0013D" w:rsidP="00F0013D">
      <w:pPr>
        <w:pStyle w:val="BodyText"/>
        <w:spacing w:before="11"/>
        <w:rPr>
          <w:sz w:val="23"/>
        </w:rPr>
      </w:pPr>
    </w:p>
    <w:p w14:paraId="223D93CF" w14:textId="77777777" w:rsidR="00F0013D" w:rsidRDefault="00F0013D" w:rsidP="00F0013D">
      <w:pPr>
        <w:pStyle w:val="ListParagraph"/>
        <w:numPr>
          <w:ilvl w:val="1"/>
          <w:numId w:val="12"/>
        </w:numPr>
        <w:tabs>
          <w:tab w:val="left" w:pos="485"/>
        </w:tabs>
        <w:spacing w:line="271" w:lineRule="auto"/>
        <w:ind w:left="110" w:right="819" w:firstLine="0"/>
      </w:pPr>
      <w:r>
        <w:rPr>
          <w:w w:val="105"/>
        </w:rPr>
        <w:t>Remain abreast of changes to terms and conditions of the contract resulting from contract</w:t>
      </w:r>
      <w:r>
        <w:rPr>
          <w:spacing w:val="40"/>
          <w:w w:val="105"/>
        </w:rPr>
        <w:t xml:space="preserve"> </w:t>
      </w:r>
      <w:r>
        <w:rPr>
          <w:spacing w:val="-2"/>
          <w:w w:val="105"/>
        </w:rPr>
        <w:t>modifications.</w:t>
      </w:r>
    </w:p>
    <w:p w14:paraId="2F5C22C0" w14:textId="77777777" w:rsidR="00F0013D" w:rsidRDefault="00F0013D" w:rsidP="00F0013D">
      <w:pPr>
        <w:pStyle w:val="BodyText"/>
        <w:spacing w:before="1"/>
        <w:rPr>
          <w:sz w:val="21"/>
        </w:rPr>
      </w:pPr>
    </w:p>
    <w:p w14:paraId="7CADDC37" w14:textId="77777777" w:rsidR="00F0013D" w:rsidRDefault="00F0013D" w:rsidP="00F0013D">
      <w:pPr>
        <w:pStyle w:val="ListParagraph"/>
        <w:numPr>
          <w:ilvl w:val="1"/>
          <w:numId w:val="12"/>
        </w:numPr>
        <w:tabs>
          <w:tab w:val="left" w:pos="485"/>
        </w:tabs>
        <w:ind w:left="485" w:hanging="375"/>
      </w:pPr>
      <w:r>
        <w:rPr>
          <w:w w:val="105"/>
        </w:rPr>
        <w:t>Perform</w:t>
      </w:r>
      <w:r>
        <w:rPr>
          <w:spacing w:val="11"/>
          <w:w w:val="105"/>
        </w:rPr>
        <w:t xml:space="preserve"> </w:t>
      </w:r>
      <w:r>
        <w:rPr>
          <w:w w:val="105"/>
        </w:rPr>
        <w:t>only</w:t>
      </w:r>
      <w:r>
        <w:rPr>
          <w:spacing w:val="11"/>
          <w:w w:val="105"/>
        </w:rPr>
        <w:t xml:space="preserve"> </w:t>
      </w:r>
      <w:r>
        <w:rPr>
          <w:w w:val="105"/>
        </w:rPr>
        <w:t>those</w:t>
      </w:r>
      <w:r>
        <w:rPr>
          <w:spacing w:val="11"/>
          <w:w w:val="105"/>
        </w:rPr>
        <w:t xml:space="preserve"> </w:t>
      </w:r>
      <w:r>
        <w:rPr>
          <w:w w:val="105"/>
        </w:rPr>
        <w:t>duties/responsibilities</w:t>
      </w:r>
      <w:r>
        <w:rPr>
          <w:spacing w:val="11"/>
          <w:w w:val="105"/>
        </w:rPr>
        <w:t xml:space="preserve"> </w:t>
      </w:r>
      <w:r>
        <w:rPr>
          <w:w w:val="105"/>
        </w:rPr>
        <w:t>delegated</w:t>
      </w:r>
      <w:r>
        <w:rPr>
          <w:spacing w:val="12"/>
          <w:w w:val="105"/>
        </w:rPr>
        <w:t xml:space="preserve"> </w:t>
      </w:r>
      <w:r>
        <w:rPr>
          <w:w w:val="105"/>
        </w:rPr>
        <w:t>by</w:t>
      </w:r>
      <w:r>
        <w:rPr>
          <w:spacing w:val="11"/>
          <w:w w:val="105"/>
        </w:rPr>
        <w:t xml:space="preserve"> </w:t>
      </w:r>
      <w:r>
        <w:rPr>
          <w:w w:val="105"/>
        </w:rPr>
        <w:t>the</w:t>
      </w:r>
      <w:r>
        <w:rPr>
          <w:spacing w:val="11"/>
          <w:w w:val="105"/>
        </w:rPr>
        <w:t xml:space="preserve"> </w:t>
      </w:r>
      <w:r>
        <w:rPr>
          <w:w w:val="105"/>
        </w:rPr>
        <w:t>CO</w:t>
      </w:r>
      <w:r>
        <w:rPr>
          <w:spacing w:val="11"/>
          <w:w w:val="105"/>
        </w:rPr>
        <w:t xml:space="preserve"> </w:t>
      </w:r>
      <w:r>
        <w:rPr>
          <w:w w:val="105"/>
        </w:rPr>
        <w:t>in</w:t>
      </w:r>
      <w:r>
        <w:rPr>
          <w:spacing w:val="11"/>
          <w:w w:val="105"/>
        </w:rPr>
        <w:t xml:space="preserve"> </w:t>
      </w:r>
      <w:r>
        <w:rPr>
          <w:w w:val="105"/>
        </w:rPr>
        <w:t>the</w:t>
      </w:r>
      <w:r>
        <w:rPr>
          <w:spacing w:val="15"/>
          <w:w w:val="105"/>
        </w:rPr>
        <w:t xml:space="preserve"> </w:t>
      </w:r>
      <w:hyperlink r:id="rId23">
        <w:r>
          <w:rPr>
            <w:color w:val="27314A"/>
            <w:w w:val="105"/>
            <w:u w:val="single" w:color="27314A"/>
          </w:rPr>
          <w:t>COR</w:t>
        </w:r>
        <w:r>
          <w:rPr>
            <w:color w:val="27314A"/>
            <w:spacing w:val="11"/>
            <w:w w:val="105"/>
            <w:u w:val="single" w:color="27314A"/>
          </w:rPr>
          <w:t xml:space="preserve"> </w:t>
        </w:r>
        <w:r>
          <w:rPr>
            <w:color w:val="27314A"/>
            <w:spacing w:val="-2"/>
            <w:w w:val="105"/>
            <w:u w:val="single" w:color="27314A"/>
          </w:rPr>
          <w:t>Designation</w:t>
        </w:r>
      </w:hyperlink>
      <w:r>
        <w:rPr>
          <w:spacing w:val="-2"/>
          <w:w w:val="105"/>
        </w:rPr>
        <w:t>.</w:t>
      </w:r>
    </w:p>
    <w:p w14:paraId="34E61A39" w14:textId="77777777" w:rsidR="00F0013D" w:rsidRDefault="00F0013D" w:rsidP="00F0013D">
      <w:pPr>
        <w:pStyle w:val="BodyText"/>
        <w:spacing w:before="11"/>
        <w:rPr>
          <w:sz w:val="23"/>
        </w:rPr>
      </w:pPr>
    </w:p>
    <w:p w14:paraId="466BDF43" w14:textId="446CCDEF" w:rsidR="00F0013D" w:rsidRDefault="00F0013D" w:rsidP="00F0013D">
      <w:pPr>
        <w:pStyle w:val="ListParagraph"/>
        <w:numPr>
          <w:ilvl w:val="1"/>
          <w:numId w:val="12"/>
        </w:numPr>
        <w:tabs>
          <w:tab w:val="left" w:pos="485"/>
        </w:tabs>
        <w:spacing w:before="82" w:line="271" w:lineRule="auto"/>
        <w:ind w:left="110" w:right="442" w:firstLine="0"/>
      </w:pPr>
      <w:r w:rsidRPr="00653B56">
        <w:rPr>
          <w:w w:val="105"/>
        </w:rPr>
        <w:t>CORs</w:t>
      </w:r>
      <w:r w:rsidRPr="00653B56">
        <w:rPr>
          <w:spacing w:val="34"/>
          <w:w w:val="105"/>
        </w:rPr>
        <w:t xml:space="preserve"> </w:t>
      </w:r>
      <w:r w:rsidRPr="00653B56">
        <w:rPr>
          <w:w w:val="105"/>
        </w:rPr>
        <w:t>may</w:t>
      </w:r>
      <w:r w:rsidRPr="00653B56">
        <w:rPr>
          <w:spacing w:val="34"/>
          <w:w w:val="105"/>
        </w:rPr>
        <w:t xml:space="preserve"> </w:t>
      </w:r>
      <w:r w:rsidRPr="00653B56">
        <w:rPr>
          <w:w w:val="105"/>
        </w:rPr>
        <w:t>be</w:t>
      </w:r>
      <w:r w:rsidRPr="00653B56">
        <w:rPr>
          <w:spacing w:val="34"/>
          <w:w w:val="105"/>
        </w:rPr>
        <w:t xml:space="preserve"> </w:t>
      </w:r>
      <w:r w:rsidRPr="00653B56">
        <w:rPr>
          <w:w w:val="105"/>
        </w:rPr>
        <w:t>designated</w:t>
      </w:r>
      <w:r w:rsidRPr="00653B56">
        <w:rPr>
          <w:spacing w:val="34"/>
          <w:w w:val="105"/>
        </w:rPr>
        <w:t xml:space="preserve"> </w:t>
      </w:r>
      <w:r w:rsidRPr="00653B56">
        <w:rPr>
          <w:w w:val="105"/>
        </w:rPr>
        <w:t>as</w:t>
      </w:r>
      <w:r w:rsidRPr="00653B56">
        <w:rPr>
          <w:spacing w:val="34"/>
          <w:w w:val="105"/>
        </w:rPr>
        <w:t xml:space="preserve"> </w:t>
      </w:r>
      <w:r w:rsidRPr="00653B56">
        <w:rPr>
          <w:w w:val="105"/>
        </w:rPr>
        <w:t>the</w:t>
      </w:r>
      <w:r w:rsidRPr="00653B56">
        <w:rPr>
          <w:spacing w:val="34"/>
          <w:w w:val="105"/>
        </w:rPr>
        <w:t xml:space="preserve"> </w:t>
      </w:r>
      <w:r w:rsidRPr="00653B56">
        <w:rPr>
          <w:w w:val="105"/>
        </w:rPr>
        <w:t>Assessing</w:t>
      </w:r>
      <w:r w:rsidRPr="00653B56">
        <w:rPr>
          <w:spacing w:val="34"/>
          <w:w w:val="105"/>
        </w:rPr>
        <w:t xml:space="preserve"> </w:t>
      </w:r>
      <w:r w:rsidRPr="00653B56">
        <w:rPr>
          <w:w w:val="105"/>
        </w:rPr>
        <w:t>Official’s</w:t>
      </w:r>
      <w:r w:rsidRPr="00653B56">
        <w:rPr>
          <w:spacing w:val="34"/>
          <w:w w:val="105"/>
        </w:rPr>
        <w:t xml:space="preserve"> </w:t>
      </w:r>
      <w:r w:rsidRPr="00653B56">
        <w:rPr>
          <w:w w:val="105"/>
        </w:rPr>
        <w:t>Representative</w:t>
      </w:r>
      <w:r w:rsidRPr="00653B56">
        <w:rPr>
          <w:spacing w:val="34"/>
          <w:w w:val="105"/>
        </w:rPr>
        <w:t xml:space="preserve"> </w:t>
      </w:r>
      <w:r w:rsidRPr="00653B56">
        <w:rPr>
          <w:w w:val="105"/>
        </w:rPr>
        <w:t>(AOR)</w:t>
      </w:r>
      <w:r w:rsidRPr="00653B56">
        <w:rPr>
          <w:spacing w:val="34"/>
          <w:w w:val="105"/>
        </w:rPr>
        <w:t xml:space="preserve"> </w:t>
      </w:r>
      <w:r w:rsidRPr="00653B56">
        <w:rPr>
          <w:w w:val="105"/>
        </w:rPr>
        <w:t>by</w:t>
      </w:r>
      <w:r w:rsidRPr="00653B56">
        <w:rPr>
          <w:spacing w:val="34"/>
          <w:w w:val="105"/>
        </w:rPr>
        <w:t xml:space="preserve"> </w:t>
      </w:r>
      <w:r w:rsidRPr="00653B56">
        <w:rPr>
          <w:w w:val="105"/>
        </w:rPr>
        <w:t>the</w:t>
      </w:r>
      <w:r w:rsidRPr="00653B56">
        <w:rPr>
          <w:spacing w:val="34"/>
          <w:w w:val="105"/>
        </w:rPr>
        <w:t xml:space="preserve"> </w:t>
      </w:r>
      <w:r w:rsidRPr="00653B56">
        <w:rPr>
          <w:w w:val="105"/>
        </w:rPr>
        <w:t>CO</w:t>
      </w:r>
      <w:r w:rsidRPr="00653B56">
        <w:rPr>
          <w:spacing w:val="34"/>
          <w:w w:val="105"/>
        </w:rPr>
        <w:t xml:space="preserve"> </w:t>
      </w:r>
      <w:r w:rsidRPr="00653B56">
        <w:rPr>
          <w:w w:val="105"/>
        </w:rPr>
        <w:t>in</w:t>
      </w:r>
      <w:r w:rsidRPr="00653B56">
        <w:rPr>
          <w:spacing w:val="34"/>
          <w:w w:val="105"/>
        </w:rPr>
        <w:t xml:space="preserve"> </w:t>
      </w:r>
      <w:r w:rsidRPr="00653B56">
        <w:rPr>
          <w:w w:val="105"/>
        </w:rPr>
        <w:t xml:space="preserve">the </w:t>
      </w:r>
      <w:hyperlink r:id="rId24">
        <w:r w:rsidRPr="00653B56">
          <w:rPr>
            <w:color w:val="27314A"/>
            <w:w w:val="105"/>
            <w:u w:val="single" w:color="27314A"/>
          </w:rPr>
          <w:t>Contractor</w:t>
        </w:r>
        <w:r w:rsidRPr="00653B56">
          <w:rPr>
            <w:color w:val="27314A"/>
            <w:spacing w:val="40"/>
            <w:w w:val="105"/>
            <w:u w:val="single" w:color="27314A"/>
          </w:rPr>
          <w:t xml:space="preserve"> </w:t>
        </w:r>
        <w:r w:rsidRPr="00653B56">
          <w:rPr>
            <w:color w:val="27314A"/>
            <w:w w:val="105"/>
            <w:u w:val="single" w:color="27314A"/>
          </w:rPr>
          <w:t>Performance</w:t>
        </w:r>
        <w:r w:rsidRPr="00653B56">
          <w:rPr>
            <w:color w:val="27314A"/>
            <w:spacing w:val="40"/>
            <w:w w:val="105"/>
            <w:u w:val="single" w:color="27314A"/>
          </w:rPr>
          <w:t xml:space="preserve"> </w:t>
        </w:r>
        <w:r w:rsidRPr="00653B56">
          <w:rPr>
            <w:color w:val="27314A"/>
            <w:w w:val="105"/>
            <w:u w:val="single" w:color="27314A"/>
          </w:rPr>
          <w:t>Assessment</w:t>
        </w:r>
        <w:r w:rsidRPr="00653B56">
          <w:rPr>
            <w:color w:val="27314A"/>
            <w:spacing w:val="40"/>
            <w:w w:val="105"/>
            <w:u w:val="single" w:color="27314A"/>
          </w:rPr>
          <w:t xml:space="preserve"> </w:t>
        </w:r>
        <w:r w:rsidRPr="00653B56">
          <w:rPr>
            <w:color w:val="27314A"/>
            <w:w w:val="105"/>
            <w:u w:val="single" w:color="27314A"/>
          </w:rPr>
          <w:t>Reporting</w:t>
        </w:r>
        <w:r w:rsidRPr="00653B56">
          <w:rPr>
            <w:color w:val="27314A"/>
            <w:spacing w:val="40"/>
            <w:w w:val="105"/>
            <w:u w:val="single" w:color="27314A"/>
          </w:rPr>
          <w:t xml:space="preserve"> </w:t>
        </w:r>
        <w:r w:rsidRPr="00653B56">
          <w:rPr>
            <w:color w:val="27314A"/>
            <w:w w:val="105"/>
            <w:u w:val="single" w:color="27314A"/>
          </w:rPr>
          <w:t>System</w:t>
        </w:r>
        <w:r w:rsidRPr="00653B56">
          <w:rPr>
            <w:color w:val="27314A"/>
            <w:spacing w:val="40"/>
            <w:w w:val="105"/>
            <w:u w:val="single" w:color="27314A"/>
          </w:rPr>
          <w:t xml:space="preserve"> </w:t>
        </w:r>
        <w:r w:rsidRPr="00653B56">
          <w:rPr>
            <w:color w:val="27314A"/>
            <w:w w:val="105"/>
            <w:u w:val="single" w:color="27314A"/>
          </w:rPr>
          <w:t>(CPARS)</w:t>
        </w:r>
      </w:hyperlink>
      <w:r w:rsidRPr="00653B56">
        <w:rPr>
          <w:color w:val="27314A"/>
          <w:spacing w:val="40"/>
          <w:w w:val="105"/>
        </w:rPr>
        <w:t xml:space="preserve"> </w:t>
      </w:r>
      <w:r w:rsidRPr="00653B56">
        <w:rPr>
          <w:w w:val="105"/>
        </w:rPr>
        <w:t>IAW</w:t>
      </w:r>
      <w:r w:rsidRPr="00653B56">
        <w:rPr>
          <w:spacing w:val="40"/>
          <w:w w:val="105"/>
        </w:rPr>
        <w:t xml:space="preserve"> </w:t>
      </w:r>
      <w:r w:rsidRPr="00653B56">
        <w:rPr>
          <w:w w:val="105"/>
        </w:rPr>
        <w:t>the</w:t>
      </w:r>
      <w:r w:rsidRPr="00653B56">
        <w:rPr>
          <w:spacing w:val="40"/>
          <w:w w:val="105"/>
        </w:rPr>
        <w:t xml:space="preserve"> </w:t>
      </w:r>
      <w:r w:rsidRPr="00653B56">
        <w:rPr>
          <w:w w:val="105"/>
        </w:rPr>
        <w:t>CPARS</w:t>
      </w:r>
      <w:r w:rsidRPr="00653B56">
        <w:rPr>
          <w:spacing w:val="40"/>
          <w:w w:val="105"/>
        </w:rPr>
        <w:t xml:space="preserve"> </w:t>
      </w:r>
      <w:r w:rsidRPr="00653B56">
        <w:rPr>
          <w:w w:val="105"/>
        </w:rPr>
        <w:t>Guide.</w:t>
      </w:r>
      <w:r w:rsidRPr="00653B56">
        <w:rPr>
          <w:spacing w:val="40"/>
          <w:w w:val="105"/>
        </w:rPr>
        <w:t xml:space="preserve"> </w:t>
      </w:r>
      <w:r w:rsidRPr="00653B56">
        <w:rPr>
          <w:w w:val="105"/>
        </w:rPr>
        <w:t>If designated</w:t>
      </w:r>
      <w:r w:rsidRPr="00653B56">
        <w:rPr>
          <w:spacing w:val="33"/>
          <w:w w:val="105"/>
        </w:rPr>
        <w:t xml:space="preserve"> </w:t>
      </w:r>
      <w:r w:rsidRPr="00653B56">
        <w:rPr>
          <w:w w:val="105"/>
        </w:rPr>
        <w:t>as</w:t>
      </w:r>
      <w:r w:rsidRPr="00653B56">
        <w:rPr>
          <w:spacing w:val="33"/>
          <w:w w:val="105"/>
        </w:rPr>
        <w:t xml:space="preserve"> </w:t>
      </w:r>
      <w:r w:rsidRPr="00653B56">
        <w:rPr>
          <w:w w:val="105"/>
        </w:rPr>
        <w:t>an</w:t>
      </w:r>
      <w:r w:rsidRPr="00653B56">
        <w:rPr>
          <w:spacing w:val="33"/>
          <w:w w:val="105"/>
        </w:rPr>
        <w:t xml:space="preserve"> </w:t>
      </w:r>
      <w:r w:rsidRPr="00653B56">
        <w:rPr>
          <w:w w:val="105"/>
        </w:rPr>
        <w:t>AOR,</w:t>
      </w:r>
      <w:r w:rsidRPr="00653B56">
        <w:rPr>
          <w:spacing w:val="33"/>
          <w:w w:val="105"/>
        </w:rPr>
        <w:t xml:space="preserve"> </w:t>
      </w:r>
      <w:r w:rsidRPr="00653B56">
        <w:rPr>
          <w:w w:val="105"/>
        </w:rPr>
        <w:t>the</w:t>
      </w:r>
      <w:r w:rsidRPr="00653B56">
        <w:rPr>
          <w:spacing w:val="33"/>
          <w:w w:val="105"/>
        </w:rPr>
        <w:t xml:space="preserve"> </w:t>
      </w:r>
      <w:r w:rsidRPr="00653B56">
        <w:rPr>
          <w:w w:val="105"/>
        </w:rPr>
        <w:t>COR</w:t>
      </w:r>
      <w:r w:rsidRPr="00653B56">
        <w:rPr>
          <w:spacing w:val="33"/>
          <w:w w:val="105"/>
        </w:rPr>
        <w:t xml:space="preserve"> </w:t>
      </w:r>
      <w:r w:rsidRPr="00653B56">
        <w:rPr>
          <w:w w:val="105"/>
        </w:rPr>
        <w:t>would</w:t>
      </w:r>
      <w:r w:rsidRPr="00653B56">
        <w:rPr>
          <w:spacing w:val="33"/>
          <w:w w:val="105"/>
        </w:rPr>
        <w:t xml:space="preserve"> </w:t>
      </w:r>
      <w:r w:rsidRPr="00653B56">
        <w:rPr>
          <w:w w:val="105"/>
        </w:rPr>
        <w:t>be</w:t>
      </w:r>
      <w:r w:rsidRPr="00653B56">
        <w:rPr>
          <w:spacing w:val="33"/>
          <w:w w:val="105"/>
        </w:rPr>
        <w:t xml:space="preserve"> </w:t>
      </w:r>
      <w:r w:rsidRPr="00653B56">
        <w:rPr>
          <w:w w:val="105"/>
        </w:rPr>
        <w:t>responsible</w:t>
      </w:r>
      <w:r w:rsidRPr="00653B56">
        <w:rPr>
          <w:spacing w:val="33"/>
          <w:w w:val="105"/>
        </w:rPr>
        <w:t xml:space="preserve"> </w:t>
      </w:r>
      <w:r w:rsidRPr="00653B56">
        <w:rPr>
          <w:w w:val="105"/>
        </w:rPr>
        <w:t>for</w:t>
      </w:r>
      <w:r w:rsidRPr="00653B56">
        <w:rPr>
          <w:spacing w:val="33"/>
          <w:w w:val="105"/>
        </w:rPr>
        <w:t xml:space="preserve"> </w:t>
      </w:r>
      <w:r w:rsidRPr="00653B56">
        <w:rPr>
          <w:w w:val="105"/>
        </w:rPr>
        <w:t>providing</w:t>
      </w:r>
      <w:r w:rsidRPr="00653B56">
        <w:rPr>
          <w:spacing w:val="33"/>
          <w:w w:val="105"/>
        </w:rPr>
        <w:t xml:space="preserve"> </w:t>
      </w:r>
      <w:r w:rsidRPr="00653B56">
        <w:rPr>
          <w:w w:val="105"/>
        </w:rPr>
        <w:t>a</w:t>
      </w:r>
      <w:r w:rsidRPr="00653B56">
        <w:rPr>
          <w:spacing w:val="33"/>
          <w:w w:val="105"/>
        </w:rPr>
        <w:t xml:space="preserve"> </w:t>
      </w:r>
      <w:r w:rsidRPr="00653B56">
        <w:rPr>
          <w:w w:val="105"/>
        </w:rPr>
        <w:t>timely,</w:t>
      </w:r>
      <w:r w:rsidRPr="00653B56">
        <w:rPr>
          <w:spacing w:val="33"/>
          <w:w w:val="105"/>
        </w:rPr>
        <w:t xml:space="preserve"> </w:t>
      </w:r>
      <w:r w:rsidRPr="00653B56">
        <w:rPr>
          <w:w w:val="105"/>
        </w:rPr>
        <w:t>accurate,</w:t>
      </w:r>
      <w:r w:rsidRPr="00653B56">
        <w:rPr>
          <w:spacing w:val="33"/>
          <w:w w:val="105"/>
        </w:rPr>
        <w:t xml:space="preserve"> </w:t>
      </w:r>
      <w:r w:rsidRPr="00653B56">
        <w:rPr>
          <w:w w:val="105"/>
        </w:rPr>
        <w:t>quality,</w:t>
      </w:r>
      <w:r w:rsidRPr="00653B56">
        <w:rPr>
          <w:spacing w:val="33"/>
          <w:w w:val="105"/>
        </w:rPr>
        <w:t xml:space="preserve"> </w:t>
      </w:r>
      <w:r w:rsidRPr="00653B56">
        <w:rPr>
          <w:w w:val="105"/>
        </w:rPr>
        <w:t>and complete narrative for a report on the contractor's performance. If the CO requires the COR to have</w:t>
      </w:r>
      <w:r w:rsidRPr="00653B56">
        <w:rPr>
          <w:spacing w:val="80"/>
          <w:w w:val="150"/>
        </w:rPr>
        <w:t xml:space="preserve"> </w:t>
      </w:r>
      <w:r w:rsidRPr="00653B56">
        <w:rPr>
          <w:w w:val="105"/>
        </w:rPr>
        <w:t>access</w:t>
      </w:r>
      <w:r w:rsidRPr="00653B56">
        <w:rPr>
          <w:spacing w:val="30"/>
          <w:w w:val="105"/>
        </w:rPr>
        <w:t xml:space="preserve"> </w:t>
      </w:r>
      <w:r w:rsidRPr="00653B56">
        <w:rPr>
          <w:w w:val="105"/>
        </w:rPr>
        <w:t>to</w:t>
      </w:r>
      <w:r w:rsidRPr="00653B56">
        <w:rPr>
          <w:spacing w:val="30"/>
          <w:w w:val="105"/>
        </w:rPr>
        <w:t xml:space="preserve"> </w:t>
      </w:r>
      <w:r w:rsidRPr="00653B56">
        <w:rPr>
          <w:w w:val="105"/>
        </w:rPr>
        <w:t>the</w:t>
      </w:r>
      <w:r w:rsidRPr="00653B56">
        <w:rPr>
          <w:spacing w:val="30"/>
          <w:w w:val="105"/>
        </w:rPr>
        <w:t xml:space="preserve"> </w:t>
      </w:r>
      <w:r w:rsidRPr="00653B56">
        <w:rPr>
          <w:w w:val="105"/>
        </w:rPr>
        <w:t>contractor</w:t>
      </w:r>
      <w:r w:rsidRPr="00653B56">
        <w:rPr>
          <w:spacing w:val="30"/>
          <w:w w:val="105"/>
        </w:rPr>
        <w:t xml:space="preserve"> </w:t>
      </w:r>
      <w:r w:rsidRPr="00653B56">
        <w:rPr>
          <w:w w:val="105"/>
        </w:rPr>
        <w:t>performance</w:t>
      </w:r>
      <w:r w:rsidRPr="00653B56">
        <w:rPr>
          <w:spacing w:val="30"/>
          <w:w w:val="105"/>
        </w:rPr>
        <w:t xml:space="preserve"> </w:t>
      </w:r>
      <w:r w:rsidRPr="00653B56">
        <w:rPr>
          <w:w w:val="105"/>
        </w:rPr>
        <w:t>assessment</w:t>
      </w:r>
      <w:r w:rsidRPr="00653B56">
        <w:rPr>
          <w:spacing w:val="30"/>
          <w:w w:val="105"/>
        </w:rPr>
        <w:t xml:space="preserve"> </w:t>
      </w:r>
      <w:r w:rsidRPr="00653B56">
        <w:rPr>
          <w:w w:val="105"/>
        </w:rPr>
        <w:t>reporting</w:t>
      </w:r>
      <w:r w:rsidRPr="00653B56">
        <w:rPr>
          <w:spacing w:val="30"/>
          <w:w w:val="105"/>
        </w:rPr>
        <w:t xml:space="preserve"> </w:t>
      </w:r>
      <w:r w:rsidRPr="00653B56">
        <w:rPr>
          <w:w w:val="105"/>
        </w:rPr>
        <w:t>system</w:t>
      </w:r>
      <w:r w:rsidRPr="00653B56">
        <w:rPr>
          <w:spacing w:val="30"/>
          <w:w w:val="105"/>
        </w:rPr>
        <w:t xml:space="preserve"> </w:t>
      </w:r>
      <w:r w:rsidRPr="00653B56">
        <w:rPr>
          <w:w w:val="105"/>
        </w:rPr>
        <w:t>(CPARS),</w:t>
      </w:r>
      <w:r w:rsidRPr="00653B56">
        <w:rPr>
          <w:spacing w:val="30"/>
          <w:w w:val="105"/>
        </w:rPr>
        <w:t xml:space="preserve"> </w:t>
      </w:r>
      <w:r w:rsidRPr="00653B56">
        <w:rPr>
          <w:w w:val="105"/>
        </w:rPr>
        <w:t>the</w:t>
      </w:r>
      <w:r w:rsidRPr="00653B56">
        <w:rPr>
          <w:spacing w:val="30"/>
          <w:w w:val="105"/>
        </w:rPr>
        <w:t xml:space="preserve"> </w:t>
      </w:r>
      <w:hyperlink r:id="rId25">
        <w:r w:rsidRPr="00653B56">
          <w:rPr>
            <w:color w:val="27314A"/>
            <w:w w:val="105"/>
            <w:u w:val="single" w:color="27314A"/>
          </w:rPr>
          <w:t>synchronized</w:t>
        </w:r>
        <w:r w:rsidRPr="00653B56">
          <w:rPr>
            <w:color w:val="27314A"/>
            <w:spacing w:val="30"/>
            <w:w w:val="105"/>
            <w:u w:val="single" w:color="27314A"/>
          </w:rPr>
          <w:t xml:space="preserve"> </w:t>
        </w:r>
        <w:r w:rsidRPr="00653B56">
          <w:rPr>
            <w:color w:val="27314A"/>
            <w:w w:val="105"/>
            <w:u w:val="single" w:color="27314A"/>
          </w:rPr>
          <w:t>pre-</w:t>
        </w:r>
      </w:hyperlink>
      <w:hyperlink r:id="rId26">
        <w:r w:rsidRPr="00653B56">
          <w:rPr>
            <w:color w:val="27314A"/>
            <w:w w:val="105"/>
            <w:u w:val="single" w:color="27314A"/>
          </w:rPr>
          <w:t>deployment and operational tracker</w:t>
        </w:r>
      </w:hyperlink>
      <w:r w:rsidRPr="00653B56">
        <w:rPr>
          <w:color w:val="27314A"/>
          <w:w w:val="105"/>
        </w:rPr>
        <w:t xml:space="preserve"> </w:t>
      </w:r>
      <w:r w:rsidRPr="00653B56">
        <w:rPr>
          <w:w w:val="105"/>
        </w:rPr>
        <w:t xml:space="preserve">(SPOT) or the </w:t>
      </w:r>
      <w:hyperlink r:id="rId27">
        <w:r w:rsidRPr="00653B56">
          <w:rPr>
            <w:color w:val="27314A"/>
            <w:w w:val="105"/>
            <w:u w:val="single" w:color="27314A"/>
          </w:rPr>
          <w:t xml:space="preserve">System for Award </w:t>
        </w:r>
        <w:r w:rsidRPr="00653B56">
          <w:rPr>
            <w:color w:val="27314A"/>
            <w:w w:val="105"/>
            <w:u w:val="single" w:color="27314A"/>
          </w:rPr>
          <w:lastRenderedPageBreak/>
          <w:t>Management</w:t>
        </w:r>
      </w:hyperlink>
      <w:r w:rsidRPr="00653B56">
        <w:rPr>
          <w:color w:val="27314A"/>
          <w:w w:val="105"/>
        </w:rPr>
        <w:t xml:space="preserve"> </w:t>
      </w:r>
      <w:r w:rsidRPr="00653B56">
        <w:rPr>
          <w:w w:val="105"/>
        </w:rPr>
        <w:t>(SAM), an</w:t>
      </w:r>
      <w:r w:rsidRPr="00653B56">
        <w:rPr>
          <w:spacing w:val="40"/>
          <w:w w:val="105"/>
        </w:rPr>
        <w:t xml:space="preserve"> </w:t>
      </w:r>
      <w:r w:rsidRPr="00653B56">
        <w:rPr>
          <w:w w:val="105"/>
        </w:rPr>
        <w:t>account would be authorized and granted after COR designation.</w:t>
      </w:r>
    </w:p>
    <w:p w14:paraId="3360D6B2" w14:textId="77777777" w:rsidR="00F0013D" w:rsidRDefault="00F0013D" w:rsidP="00F0013D">
      <w:pPr>
        <w:pStyle w:val="BodyText"/>
        <w:spacing w:before="1"/>
        <w:rPr>
          <w:sz w:val="21"/>
        </w:rPr>
      </w:pPr>
    </w:p>
    <w:p w14:paraId="25193DD6" w14:textId="333630E1" w:rsidR="00F0013D" w:rsidRDefault="00F0013D" w:rsidP="00F0013D">
      <w:pPr>
        <w:pStyle w:val="ListParagraph"/>
        <w:numPr>
          <w:ilvl w:val="1"/>
          <w:numId w:val="12"/>
        </w:numPr>
        <w:tabs>
          <w:tab w:val="left" w:pos="485"/>
        </w:tabs>
        <w:spacing w:line="271" w:lineRule="auto"/>
        <w:ind w:left="110" w:right="122" w:firstLine="0"/>
      </w:pPr>
      <w:r>
        <w:rPr>
          <w:w w:val="110"/>
        </w:rPr>
        <w:t>If a Chief-Contracting Officer’s Representative (C-COR) is appointed for a service contract pursuant</w:t>
      </w:r>
      <w:r>
        <w:rPr>
          <w:spacing w:val="-9"/>
          <w:w w:val="110"/>
        </w:rPr>
        <w:t xml:space="preserve"> </w:t>
      </w:r>
      <w:r>
        <w:rPr>
          <w:w w:val="110"/>
        </w:rPr>
        <w:t>to</w:t>
      </w:r>
      <w:r>
        <w:rPr>
          <w:spacing w:val="-9"/>
          <w:w w:val="110"/>
        </w:rPr>
        <w:t xml:space="preserve"> </w:t>
      </w:r>
      <w:commentRangeStart w:id="46"/>
      <w:ins w:id="47" w:author="ROSSI, AMANDA M CIV USAF HAF SAF/AQCP" w:date="2024-05-17T12:09:00Z">
        <w:r w:rsidR="00106E90">
          <w:rPr>
            <w:spacing w:val="-9"/>
            <w:w w:val="110"/>
          </w:rPr>
          <w:fldChar w:fldCharType="begin"/>
        </w:r>
        <w:r w:rsidR="00106E90">
          <w:rPr>
            <w:spacing w:val="-9"/>
            <w:w w:val="110"/>
          </w:rPr>
          <w:instrText>HYPERLINK "https://static.e-publishing.af.mil/production/1/saf_aq/publication/dafi63-138/dafi63-138.pdf"</w:instrText>
        </w:r>
        <w:r w:rsidR="00106E90">
          <w:rPr>
            <w:spacing w:val="-9"/>
            <w:w w:val="110"/>
          </w:rPr>
        </w:r>
        <w:r w:rsidR="00106E90">
          <w:rPr>
            <w:spacing w:val="-9"/>
            <w:w w:val="110"/>
          </w:rPr>
          <w:fldChar w:fldCharType="separate"/>
        </w:r>
        <w:r w:rsidR="00106E90" w:rsidRPr="00106E90">
          <w:rPr>
            <w:rStyle w:val="Hyperlink"/>
            <w:spacing w:val="-9"/>
            <w:w w:val="110"/>
          </w:rPr>
          <w:t>D</w:t>
        </w:r>
        <w:r w:rsidRPr="00106E90">
          <w:rPr>
            <w:rStyle w:val="Hyperlink"/>
            <w:w w:val="110"/>
          </w:rPr>
          <w:t>AFI</w:t>
        </w:r>
        <w:r w:rsidRPr="00106E90">
          <w:rPr>
            <w:rStyle w:val="Hyperlink"/>
            <w:spacing w:val="-9"/>
            <w:w w:val="110"/>
          </w:rPr>
          <w:t xml:space="preserve"> </w:t>
        </w:r>
        <w:r w:rsidRPr="00106E90">
          <w:rPr>
            <w:rStyle w:val="Hyperlink"/>
            <w:w w:val="110"/>
          </w:rPr>
          <w:t>63-138</w:t>
        </w:r>
        <w:r w:rsidRPr="00106E90">
          <w:rPr>
            <w:rStyle w:val="Hyperlink"/>
            <w:spacing w:val="-9"/>
            <w:w w:val="110"/>
          </w:rPr>
          <w:t xml:space="preserve"> </w:t>
        </w:r>
        <w:r w:rsidRPr="00106E90">
          <w:rPr>
            <w:rStyle w:val="Hyperlink"/>
            <w:w w:val="110"/>
          </w:rPr>
          <w:t>,</w:t>
        </w:r>
        <w:r w:rsidRPr="00106E90">
          <w:rPr>
            <w:rStyle w:val="Hyperlink"/>
            <w:spacing w:val="-9"/>
            <w:w w:val="110"/>
          </w:rPr>
          <w:t xml:space="preserve"> </w:t>
        </w:r>
        <w:r w:rsidRPr="00106E90">
          <w:rPr>
            <w:rStyle w:val="Hyperlink"/>
            <w:w w:val="110"/>
          </w:rPr>
          <w:t>Acquisition</w:t>
        </w:r>
        <w:r w:rsidRPr="00106E90">
          <w:rPr>
            <w:rStyle w:val="Hyperlink"/>
            <w:spacing w:val="-9"/>
            <w:w w:val="110"/>
          </w:rPr>
          <w:t xml:space="preserve"> </w:t>
        </w:r>
        <w:r w:rsidRPr="00106E90">
          <w:rPr>
            <w:rStyle w:val="Hyperlink"/>
            <w:w w:val="110"/>
          </w:rPr>
          <w:t>of</w:t>
        </w:r>
        <w:r w:rsidRPr="00106E90">
          <w:rPr>
            <w:rStyle w:val="Hyperlink"/>
            <w:spacing w:val="-9"/>
            <w:w w:val="110"/>
          </w:rPr>
          <w:t xml:space="preserve"> </w:t>
        </w:r>
        <w:r w:rsidRPr="00106E90">
          <w:rPr>
            <w:rStyle w:val="Hyperlink"/>
            <w:w w:val="110"/>
          </w:rPr>
          <w:t>Services</w:t>
        </w:r>
        <w:r w:rsidR="00106E90">
          <w:rPr>
            <w:spacing w:val="-9"/>
            <w:w w:val="110"/>
          </w:rPr>
          <w:fldChar w:fldCharType="end"/>
        </w:r>
        <w:commentRangeEnd w:id="46"/>
        <w:r w:rsidR="00106E90">
          <w:rPr>
            <w:rStyle w:val="CommentReference"/>
          </w:rPr>
          <w:commentReference w:id="46"/>
        </w:r>
      </w:ins>
      <w:r>
        <w:rPr>
          <w:w w:val="110"/>
        </w:rPr>
        <w:t>,</w:t>
      </w:r>
      <w:r>
        <w:rPr>
          <w:spacing w:val="-9"/>
          <w:w w:val="110"/>
        </w:rPr>
        <w:t xml:space="preserve"> </w:t>
      </w:r>
      <w:r>
        <w:rPr>
          <w:w w:val="110"/>
        </w:rPr>
        <w:t>Chapter</w:t>
      </w:r>
      <w:r>
        <w:rPr>
          <w:spacing w:val="-9"/>
          <w:w w:val="110"/>
        </w:rPr>
        <w:t xml:space="preserve"> </w:t>
      </w:r>
      <w:r>
        <w:rPr>
          <w:w w:val="110"/>
        </w:rPr>
        <w:t>2,</w:t>
      </w:r>
      <w:r>
        <w:rPr>
          <w:spacing w:val="-9"/>
          <w:w w:val="110"/>
        </w:rPr>
        <w:t xml:space="preserve"> </w:t>
      </w:r>
      <w:r>
        <w:rPr>
          <w:w w:val="110"/>
        </w:rPr>
        <w:t>the</w:t>
      </w:r>
      <w:r>
        <w:rPr>
          <w:spacing w:val="-9"/>
          <w:w w:val="110"/>
        </w:rPr>
        <w:t xml:space="preserve"> </w:t>
      </w:r>
      <w:r>
        <w:rPr>
          <w:w w:val="110"/>
        </w:rPr>
        <w:t>C-COR</w:t>
      </w:r>
      <w:r>
        <w:rPr>
          <w:spacing w:val="-9"/>
          <w:w w:val="110"/>
        </w:rPr>
        <w:t xml:space="preserve"> </w:t>
      </w:r>
      <w:r>
        <w:rPr>
          <w:w w:val="110"/>
        </w:rPr>
        <w:t>must</w:t>
      </w:r>
      <w:r>
        <w:rPr>
          <w:spacing w:val="-9"/>
          <w:w w:val="110"/>
        </w:rPr>
        <w:t xml:space="preserve"> </w:t>
      </w:r>
      <w:r>
        <w:rPr>
          <w:w w:val="110"/>
        </w:rPr>
        <w:t>maintain</w:t>
      </w:r>
      <w:r>
        <w:rPr>
          <w:spacing w:val="-9"/>
          <w:w w:val="110"/>
        </w:rPr>
        <w:t xml:space="preserve"> </w:t>
      </w:r>
      <w:r>
        <w:rPr>
          <w:w w:val="110"/>
        </w:rPr>
        <w:t>the</w:t>
      </w:r>
      <w:r>
        <w:rPr>
          <w:spacing w:val="-9"/>
          <w:w w:val="110"/>
        </w:rPr>
        <w:t xml:space="preserve"> </w:t>
      </w:r>
      <w:r>
        <w:rPr>
          <w:w w:val="110"/>
        </w:rPr>
        <w:t>sole</w:t>
      </w:r>
      <w:r>
        <w:rPr>
          <w:spacing w:val="-9"/>
          <w:w w:val="110"/>
        </w:rPr>
        <w:t xml:space="preserve"> </w:t>
      </w:r>
      <w:r>
        <w:rPr>
          <w:w w:val="110"/>
        </w:rPr>
        <w:t>online COR file in SPM for the contract. When a CO appoints a C-COR and CORs on the same contract, the relationship shall be annotated on the COR Designation.</w:t>
      </w:r>
    </w:p>
    <w:p w14:paraId="5466060B" w14:textId="77777777" w:rsidR="00F0013D" w:rsidRDefault="00F0013D" w:rsidP="00F0013D">
      <w:pPr>
        <w:pStyle w:val="BodyText"/>
        <w:rPr>
          <w:sz w:val="26"/>
        </w:rPr>
      </w:pPr>
    </w:p>
    <w:p w14:paraId="6902C2E3" w14:textId="77777777" w:rsidR="00F0013D" w:rsidRDefault="00F0013D" w:rsidP="00F0013D">
      <w:pPr>
        <w:pStyle w:val="ListParagraph"/>
        <w:numPr>
          <w:ilvl w:val="1"/>
          <w:numId w:val="11"/>
        </w:numPr>
        <w:tabs>
          <w:tab w:val="left" w:pos="523"/>
        </w:tabs>
        <w:spacing w:before="194"/>
        <w:ind w:hanging="413"/>
        <w:rPr>
          <w:rFonts w:ascii="Bookman Old Style"/>
          <w:b/>
        </w:rPr>
      </w:pPr>
      <w:r>
        <w:rPr>
          <w:rFonts w:ascii="Bookman Old Style"/>
          <w:b/>
          <w:spacing w:val="-4"/>
        </w:rPr>
        <w:t>COR</w:t>
      </w:r>
      <w:r>
        <w:rPr>
          <w:rFonts w:ascii="Bookman Old Style"/>
          <w:b/>
          <w:spacing w:val="-15"/>
        </w:rPr>
        <w:t xml:space="preserve"> </w:t>
      </w:r>
      <w:r>
        <w:rPr>
          <w:rFonts w:ascii="Bookman Old Style"/>
          <w:b/>
          <w:spacing w:val="-2"/>
        </w:rPr>
        <w:t>Supervisor</w:t>
      </w:r>
    </w:p>
    <w:p w14:paraId="29FB7813" w14:textId="77777777" w:rsidR="00F0013D" w:rsidRDefault="00F0013D" w:rsidP="00F0013D">
      <w:pPr>
        <w:pStyle w:val="BodyText"/>
        <w:rPr>
          <w:rFonts w:ascii="Bookman Old Style"/>
          <w:b/>
          <w:sz w:val="26"/>
        </w:rPr>
      </w:pPr>
    </w:p>
    <w:p w14:paraId="2F3A432D" w14:textId="77777777" w:rsidR="00F0013D" w:rsidRDefault="00F0013D" w:rsidP="00F0013D">
      <w:pPr>
        <w:spacing w:before="220" w:line="271" w:lineRule="auto"/>
        <w:ind w:left="110"/>
      </w:pPr>
      <w:r>
        <w:rPr>
          <w:w w:val="105"/>
        </w:rPr>
        <w:t>3.4</w:t>
      </w:r>
      <w:r>
        <w:rPr>
          <w:spacing w:val="25"/>
          <w:w w:val="105"/>
        </w:rPr>
        <w:t xml:space="preserve"> </w:t>
      </w:r>
      <w:r>
        <w:rPr>
          <w:w w:val="105"/>
        </w:rPr>
        <w:t>Conduct</w:t>
      </w:r>
      <w:r>
        <w:rPr>
          <w:spacing w:val="25"/>
          <w:w w:val="105"/>
        </w:rPr>
        <w:t xml:space="preserve"> </w:t>
      </w:r>
      <w:r>
        <w:rPr>
          <w:w w:val="105"/>
        </w:rPr>
        <w:t>regular</w:t>
      </w:r>
      <w:r>
        <w:rPr>
          <w:spacing w:val="25"/>
          <w:w w:val="105"/>
        </w:rPr>
        <w:t xml:space="preserve"> </w:t>
      </w:r>
      <w:r>
        <w:rPr>
          <w:w w:val="105"/>
        </w:rPr>
        <w:t>reviews</w:t>
      </w:r>
      <w:r>
        <w:rPr>
          <w:spacing w:val="25"/>
          <w:w w:val="105"/>
        </w:rPr>
        <w:t xml:space="preserve"> </w:t>
      </w:r>
      <w:r>
        <w:rPr>
          <w:w w:val="105"/>
        </w:rPr>
        <w:t>of</w:t>
      </w:r>
      <w:r>
        <w:rPr>
          <w:spacing w:val="25"/>
          <w:w w:val="105"/>
        </w:rPr>
        <w:t xml:space="preserve"> </w:t>
      </w:r>
      <w:r>
        <w:rPr>
          <w:w w:val="105"/>
        </w:rPr>
        <w:t>COR</w:t>
      </w:r>
      <w:r>
        <w:rPr>
          <w:spacing w:val="25"/>
          <w:w w:val="105"/>
        </w:rPr>
        <w:t xml:space="preserve"> </w:t>
      </w:r>
      <w:r>
        <w:rPr>
          <w:w w:val="105"/>
        </w:rPr>
        <w:t>inputs</w:t>
      </w:r>
      <w:r>
        <w:rPr>
          <w:spacing w:val="25"/>
          <w:w w:val="105"/>
        </w:rPr>
        <w:t xml:space="preserve"> </w:t>
      </w:r>
      <w:r>
        <w:rPr>
          <w:w w:val="105"/>
        </w:rPr>
        <w:t>into</w:t>
      </w:r>
      <w:r>
        <w:rPr>
          <w:spacing w:val="25"/>
          <w:w w:val="105"/>
        </w:rPr>
        <w:t xml:space="preserve"> </w:t>
      </w:r>
      <w:r>
        <w:rPr>
          <w:w w:val="105"/>
        </w:rPr>
        <w:t>SPM,</w:t>
      </w:r>
      <w:r>
        <w:rPr>
          <w:spacing w:val="25"/>
          <w:w w:val="105"/>
        </w:rPr>
        <w:t xml:space="preserve"> </w:t>
      </w:r>
      <w:r>
        <w:rPr>
          <w:w w:val="105"/>
        </w:rPr>
        <w:t>and</w:t>
      </w:r>
      <w:r>
        <w:rPr>
          <w:spacing w:val="25"/>
          <w:w w:val="105"/>
        </w:rPr>
        <w:t xml:space="preserve"> </w:t>
      </w:r>
      <w:r>
        <w:rPr>
          <w:w w:val="105"/>
        </w:rPr>
        <w:t>follow-up</w:t>
      </w:r>
      <w:r>
        <w:rPr>
          <w:spacing w:val="25"/>
          <w:w w:val="105"/>
        </w:rPr>
        <w:t xml:space="preserve"> </w:t>
      </w:r>
      <w:r>
        <w:rPr>
          <w:w w:val="105"/>
        </w:rPr>
        <w:t>as</w:t>
      </w:r>
      <w:r>
        <w:rPr>
          <w:spacing w:val="25"/>
          <w:w w:val="105"/>
        </w:rPr>
        <w:t xml:space="preserve"> </w:t>
      </w:r>
      <w:r>
        <w:rPr>
          <w:w w:val="105"/>
        </w:rPr>
        <w:t>necessary,</w:t>
      </w:r>
      <w:r>
        <w:rPr>
          <w:spacing w:val="25"/>
          <w:w w:val="105"/>
        </w:rPr>
        <w:t xml:space="preserve"> </w:t>
      </w:r>
      <w:r>
        <w:rPr>
          <w:w w:val="105"/>
        </w:rPr>
        <w:t>on</w:t>
      </w:r>
      <w:r>
        <w:rPr>
          <w:spacing w:val="25"/>
          <w:w w:val="105"/>
        </w:rPr>
        <w:t xml:space="preserve"> </w:t>
      </w:r>
      <w:r>
        <w:rPr>
          <w:w w:val="105"/>
        </w:rPr>
        <w:t>the</w:t>
      </w:r>
      <w:r>
        <w:rPr>
          <w:spacing w:val="25"/>
          <w:w w:val="105"/>
        </w:rPr>
        <w:t xml:space="preserve"> </w:t>
      </w:r>
      <w:r>
        <w:rPr>
          <w:w w:val="105"/>
        </w:rPr>
        <w:t>content, timeliness,</w:t>
      </w:r>
      <w:r>
        <w:rPr>
          <w:spacing w:val="26"/>
          <w:w w:val="105"/>
        </w:rPr>
        <w:t xml:space="preserve"> </w:t>
      </w:r>
      <w:r>
        <w:rPr>
          <w:w w:val="105"/>
        </w:rPr>
        <w:t>and</w:t>
      </w:r>
      <w:r>
        <w:rPr>
          <w:spacing w:val="26"/>
          <w:w w:val="105"/>
        </w:rPr>
        <w:t xml:space="preserve"> </w:t>
      </w:r>
      <w:r>
        <w:rPr>
          <w:w w:val="105"/>
        </w:rPr>
        <w:t>completeness</w:t>
      </w:r>
      <w:r>
        <w:rPr>
          <w:spacing w:val="26"/>
          <w:w w:val="105"/>
        </w:rPr>
        <w:t xml:space="preserve"> </w:t>
      </w:r>
      <w:r>
        <w:rPr>
          <w:w w:val="105"/>
        </w:rPr>
        <w:t>of</w:t>
      </w:r>
      <w:r>
        <w:rPr>
          <w:spacing w:val="26"/>
          <w:w w:val="105"/>
        </w:rPr>
        <w:t xml:space="preserve"> </w:t>
      </w:r>
      <w:r>
        <w:rPr>
          <w:w w:val="105"/>
        </w:rPr>
        <w:t>COR</w:t>
      </w:r>
      <w:r>
        <w:rPr>
          <w:spacing w:val="26"/>
          <w:w w:val="105"/>
        </w:rPr>
        <w:t xml:space="preserve"> </w:t>
      </w:r>
      <w:r>
        <w:rPr>
          <w:w w:val="105"/>
        </w:rPr>
        <w:t>Reports,</w:t>
      </w:r>
      <w:r>
        <w:rPr>
          <w:spacing w:val="26"/>
          <w:w w:val="105"/>
        </w:rPr>
        <w:t xml:space="preserve"> </w:t>
      </w:r>
      <w:r>
        <w:rPr>
          <w:w w:val="105"/>
        </w:rPr>
        <w:t>online</w:t>
      </w:r>
      <w:r>
        <w:rPr>
          <w:spacing w:val="26"/>
          <w:w w:val="105"/>
        </w:rPr>
        <w:t xml:space="preserve"> </w:t>
      </w:r>
      <w:r>
        <w:rPr>
          <w:w w:val="105"/>
        </w:rPr>
        <w:t>files,</w:t>
      </w:r>
      <w:r>
        <w:rPr>
          <w:spacing w:val="26"/>
          <w:w w:val="105"/>
        </w:rPr>
        <w:t xml:space="preserve"> </w:t>
      </w:r>
      <w:r>
        <w:rPr>
          <w:w w:val="105"/>
        </w:rPr>
        <w:t>and</w:t>
      </w:r>
      <w:r>
        <w:rPr>
          <w:spacing w:val="26"/>
          <w:w w:val="105"/>
        </w:rPr>
        <w:t xml:space="preserve"> </w:t>
      </w:r>
      <w:r>
        <w:rPr>
          <w:w w:val="105"/>
        </w:rPr>
        <w:t>other</w:t>
      </w:r>
      <w:r>
        <w:rPr>
          <w:spacing w:val="26"/>
          <w:w w:val="105"/>
        </w:rPr>
        <w:t xml:space="preserve"> </w:t>
      </w:r>
      <w:r>
        <w:rPr>
          <w:w w:val="105"/>
        </w:rPr>
        <w:t>COR-related</w:t>
      </w:r>
      <w:r>
        <w:rPr>
          <w:spacing w:val="26"/>
          <w:w w:val="105"/>
        </w:rPr>
        <w:t xml:space="preserve"> </w:t>
      </w:r>
      <w:r>
        <w:rPr>
          <w:w w:val="105"/>
        </w:rPr>
        <w:t>documentation.</w:t>
      </w:r>
    </w:p>
    <w:p w14:paraId="692FD9C1" w14:textId="77777777" w:rsidR="00F0013D" w:rsidRDefault="00F0013D" w:rsidP="00F0013D">
      <w:pPr>
        <w:pStyle w:val="BodyText"/>
        <w:spacing w:before="1"/>
        <w:rPr>
          <w:sz w:val="21"/>
        </w:rPr>
      </w:pPr>
    </w:p>
    <w:p w14:paraId="6BC1BB18" w14:textId="77777777" w:rsidR="00F0013D" w:rsidRDefault="00F0013D" w:rsidP="00F0013D">
      <w:pPr>
        <w:pStyle w:val="ListParagraph"/>
        <w:numPr>
          <w:ilvl w:val="1"/>
          <w:numId w:val="11"/>
        </w:numPr>
        <w:tabs>
          <w:tab w:val="left" w:pos="485"/>
        </w:tabs>
        <w:spacing w:line="271" w:lineRule="auto"/>
        <w:ind w:left="110" w:right="212" w:firstLine="0"/>
      </w:pPr>
      <w:r>
        <w:rPr>
          <w:w w:val="105"/>
        </w:rPr>
        <w:t>Register for SPM access via the Procurement Integrated Enterprise Environment (PIEE) e-</w:t>
      </w:r>
      <w:r>
        <w:rPr>
          <w:spacing w:val="40"/>
          <w:w w:val="105"/>
        </w:rPr>
        <w:t xml:space="preserve"> </w:t>
      </w:r>
      <w:r>
        <w:rPr>
          <w:w w:val="105"/>
        </w:rPr>
        <w:t xml:space="preserve">Business Suite at </w:t>
      </w:r>
      <w:hyperlink r:id="rId28">
        <w:r>
          <w:rPr>
            <w:color w:val="27314A"/>
            <w:w w:val="105"/>
            <w:u w:val="single" w:color="27314A"/>
          </w:rPr>
          <w:t>https://piee.eb.mil/</w:t>
        </w:r>
      </w:hyperlink>
      <w:r>
        <w:rPr>
          <w:w w:val="105"/>
        </w:rPr>
        <w:t>, and then complete training to effectively perform duties in the SPM.</w:t>
      </w:r>
      <w:r>
        <w:rPr>
          <w:spacing w:val="29"/>
          <w:w w:val="105"/>
        </w:rPr>
        <w:t xml:space="preserve"> </w:t>
      </w:r>
      <w:r>
        <w:rPr>
          <w:w w:val="105"/>
        </w:rPr>
        <w:t>Training</w:t>
      </w:r>
      <w:r>
        <w:rPr>
          <w:spacing w:val="29"/>
          <w:w w:val="105"/>
        </w:rPr>
        <w:t xml:space="preserve"> </w:t>
      </w:r>
      <w:r>
        <w:rPr>
          <w:w w:val="105"/>
        </w:rPr>
        <w:t>includes</w:t>
      </w:r>
      <w:r>
        <w:rPr>
          <w:spacing w:val="29"/>
          <w:w w:val="105"/>
        </w:rPr>
        <w:t xml:space="preserve"> </w:t>
      </w:r>
      <w:r>
        <w:rPr>
          <w:w w:val="105"/>
        </w:rPr>
        <w:t>a</w:t>
      </w:r>
      <w:r>
        <w:rPr>
          <w:spacing w:val="29"/>
          <w:w w:val="105"/>
        </w:rPr>
        <w:t xml:space="preserve"> </w:t>
      </w:r>
      <w:r>
        <w:rPr>
          <w:w w:val="105"/>
        </w:rPr>
        <w:t>review</w:t>
      </w:r>
      <w:r>
        <w:rPr>
          <w:spacing w:val="29"/>
          <w:w w:val="105"/>
        </w:rPr>
        <w:t xml:space="preserve"> </w:t>
      </w:r>
      <w:r>
        <w:rPr>
          <w:w w:val="105"/>
        </w:rPr>
        <w:t>of</w:t>
      </w:r>
      <w:r>
        <w:rPr>
          <w:spacing w:val="29"/>
          <w:w w:val="105"/>
        </w:rPr>
        <w:t xml:space="preserve"> </w:t>
      </w:r>
      <w:r>
        <w:rPr>
          <w:w w:val="105"/>
        </w:rPr>
        <w:t>the</w:t>
      </w:r>
      <w:r>
        <w:rPr>
          <w:spacing w:val="29"/>
          <w:w w:val="105"/>
        </w:rPr>
        <w:t xml:space="preserve"> </w:t>
      </w:r>
      <w:r>
        <w:rPr>
          <w:w w:val="105"/>
        </w:rPr>
        <w:t>JAM</w:t>
      </w:r>
      <w:r>
        <w:rPr>
          <w:spacing w:val="29"/>
          <w:w w:val="105"/>
        </w:rPr>
        <w:t xml:space="preserve"> </w:t>
      </w:r>
      <w:r>
        <w:rPr>
          <w:w w:val="105"/>
        </w:rPr>
        <w:t>and</w:t>
      </w:r>
      <w:r>
        <w:rPr>
          <w:spacing w:val="29"/>
          <w:w w:val="105"/>
        </w:rPr>
        <w:t xml:space="preserve"> </w:t>
      </w:r>
      <w:r>
        <w:rPr>
          <w:w w:val="105"/>
        </w:rPr>
        <w:t>SPM</w:t>
      </w:r>
      <w:r>
        <w:rPr>
          <w:spacing w:val="29"/>
          <w:w w:val="105"/>
        </w:rPr>
        <w:t xml:space="preserve"> </w:t>
      </w:r>
      <w:r>
        <w:rPr>
          <w:w w:val="105"/>
        </w:rPr>
        <w:t>Tool</w:t>
      </w:r>
      <w:r>
        <w:rPr>
          <w:spacing w:val="29"/>
          <w:w w:val="105"/>
        </w:rPr>
        <w:t xml:space="preserve"> </w:t>
      </w:r>
      <w:r>
        <w:rPr>
          <w:w w:val="105"/>
        </w:rPr>
        <w:t>Users</w:t>
      </w:r>
      <w:r>
        <w:rPr>
          <w:spacing w:val="29"/>
          <w:w w:val="105"/>
        </w:rPr>
        <w:t xml:space="preserve"> </w:t>
      </w:r>
      <w:r>
        <w:rPr>
          <w:w w:val="105"/>
        </w:rPr>
        <w:t>Guide</w:t>
      </w:r>
      <w:r>
        <w:rPr>
          <w:spacing w:val="29"/>
          <w:w w:val="105"/>
        </w:rPr>
        <w:t xml:space="preserve"> </w:t>
      </w:r>
      <w:r>
        <w:rPr>
          <w:w w:val="105"/>
        </w:rPr>
        <w:t>and</w:t>
      </w:r>
      <w:r>
        <w:rPr>
          <w:spacing w:val="29"/>
          <w:w w:val="105"/>
        </w:rPr>
        <w:t xml:space="preserve"> </w:t>
      </w:r>
      <w:r>
        <w:rPr>
          <w:w w:val="105"/>
        </w:rPr>
        <w:t>FAQs,</w:t>
      </w:r>
      <w:r>
        <w:rPr>
          <w:spacing w:val="29"/>
          <w:w w:val="105"/>
        </w:rPr>
        <w:t xml:space="preserve"> </w:t>
      </w:r>
      <w:r>
        <w:rPr>
          <w:w w:val="105"/>
        </w:rPr>
        <w:t>and</w:t>
      </w:r>
      <w:r>
        <w:rPr>
          <w:spacing w:val="29"/>
          <w:w w:val="105"/>
        </w:rPr>
        <w:t xml:space="preserve"> </w:t>
      </w:r>
      <w:r>
        <w:rPr>
          <w:w w:val="105"/>
        </w:rPr>
        <w:t>if</w:t>
      </w:r>
      <w:r>
        <w:rPr>
          <w:spacing w:val="29"/>
          <w:w w:val="105"/>
        </w:rPr>
        <w:t xml:space="preserve"> </w:t>
      </w:r>
      <w:r>
        <w:rPr>
          <w:w w:val="105"/>
        </w:rPr>
        <w:t>necessary, a request for additional training from a local DA.</w:t>
      </w:r>
    </w:p>
    <w:p w14:paraId="02337CD6" w14:textId="77777777" w:rsidR="00F0013D" w:rsidRDefault="00F0013D" w:rsidP="00F0013D">
      <w:pPr>
        <w:pStyle w:val="BodyText"/>
        <w:spacing w:before="2"/>
        <w:rPr>
          <w:sz w:val="21"/>
        </w:rPr>
      </w:pPr>
    </w:p>
    <w:p w14:paraId="0C48CDA0" w14:textId="77777777" w:rsidR="00F0013D" w:rsidRDefault="00F0013D" w:rsidP="00F0013D">
      <w:pPr>
        <w:pStyle w:val="ListParagraph"/>
        <w:numPr>
          <w:ilvl w:val="1"/>
          <w:numId w:val="11"/>
        </w:numPr>
        <w:tabs>
          <w:tab w:val="left" w:pos="485"/>
        </w:tabs>
        <w:spacing w:line="271" w:lineRule="auto"/>
        <w:ind w:left="110" w:right="432" w:firstLine="0"/>
      </w:pPr>
      <w:r>
        <w:rPr>
          <w:w w:val="105"/>
        </w:rPr>
        <w:t>Review and approve (certify) or reject COR nominations in the JAM, when submitted by an assigned COR in the JAM and notified by a system-generated email that a nomination is “Awaiting</w:t>
      </w:r>
      <w:r>
        <w:rPr>
          <w:spacing w:val="80"/>
          <w:w w:val="150"/>
        </w:rPr>
        <w:t xml:space="preserve"> </w:t>
      </w:r>
      <w:r>
        <w:rPr>
          <w:spacing w:val="-2"/>
          <w:w w:val="105"/>
        </w:rPr>
        <w:t>Approval”.</w:t>
      </w:r>
    </w:p>
    <w:p w14:paraId="60052939" w14:textId="77777777" w:rsidR="00F0013D" w:rsidRDefault="00F0013D" w:rsidP="00F0013D">
      <w:pPr>
        <w:pStyle w:val="BodyText"/>
        <w:spacing w:before="2"/>
        <w:rPr>
          <w:sz w:val="21"/>
        </w:rPr>
      </w:pPr>
    </w:p>
    <w:p w14:paraId="410B6616" w14:textId="77777777" w:rsidR="00F0013D" w:rsidRDefault="00F0013D" w:rsidP="00F0013D">
      <w:pPr>
        <w:pStyle w:val="ListParagraph"/>
        <w:numPr>
          <w:ilvl w:val="1"/>
          <w:numId w:val="11"/>
        </w:numPr>
        <w:tabs>
          <w:tab w:val="left" w:pos="485"/>
        </w:tabs>
        <w:spacing w:line="271" w:lineRule="auto"/>
        <w:ind w:left="110" w:right="333" w:firstLine="0"/>
      </w:pPr>
      <w:r>
        <w:rPr>
          <w:w w:val="105"/>
        </w:rPr>
        <w:t>The</w:t>
      </w:r>
      <w:r>
        <w:rPr>
          <w:spacing w:val="25"/>
          <w:w w:val="105"/>
        </w:rPr>
        <w:t xml:space="preserve"> </w:t>
      </w:r>
      <w:r>
        <w:rPr>
          <w:w w:val="105"/>
        </w:rPr>
        <w:t>COR</w:t>
      </w:r>
      <w:r>
        <w:rPr>
          <w:spacing w:val="25"/>
          <w:w w:val="105"/>
        </w:rPr>
        <w:t xml:space="preserve"> </w:t>
      </w:r>
      <w:r>
        <w:rPr>
          <w:w w:val="105"/>
        </w:rPr>
        <w:t>Supervisor</w:t>
      </w:r>
      <w:r>
        <w:rPr>
          <w:spacing w:val="25"/>
          <w:w w:val="105"/>
        </w:rPr>
        <w:t xml:space="preserve"> </w:t>
      </w:r>
      <w:r>
        <w:rPr>
          <w:w w:val="105"/>
        </w:rPr>
        <w:t>shall</w:t>
      </w:r>
      <w:r>
        <w:rPr>
          <w:spacing w:val="25"/>
          <w:w w:val="105"/>
        </w:rPr>
        <w:t xml:space="preserve"> </w:t>
      </w:r>
      <w:r>
        <w:rPr>
          <w:w w:val="105"/>
        </w:rPr>
        <w:t>ensure</w:t>
      </w:r>
      <w:r>
        <w:rPr>
          <w:spacing w:val="25"/>
          <w:w w:val="105"/>
        </w:rPr>
        <w:t xml:space="preserve"> </w:t>
      </w:r>
      <w:r>
        <w:rPr>
          <w:w w:val="105"/>
        </w:rPr>
        <w:t>that</w:t>
      </w:r>
      <w:r>
        <w:rPr>
          <w:spacing w:val="25"/>
          <w:w w:val="105"/>
        </w:rPr>
        <w:t xml:space="preserve"> </w:t>
      </w:r>
      <w:r>
        <w:rPr>
          <w:w w:val="105"/>
        </w:rPr>
        <w:t>the</w:t>
      </w:r>
      <w:r>
        <w:rPr>
          <w:spacing w:val="25"/>
          <w:w w:val="105"/>
        </w:rPr>
        <w:t xml:space="preserve"> </w:t>
      </w:r>
      <w:r>
        <w:rPr>
          <w:w w:val="105"/>
        </w:rPr>
        <w:t>COR</w:t>
      </w:r>
      <w:r>
        <w:rPr>
          <w:spacing w:val="25"/>
          <w:w w:val="105"/>
        </w:rPr>
        <w:t xml:space="preserve"> </w:t>
      </w:r>
      <w:r>
        <w:rPr>
          <w:w w:val="105"/>
        </w:rPr>
        <w:t>completes</w:t>
      </w:r>
      <w:r>
        <w:rPr>
          <w:spacing w:val="25"/>
          <w:w w:val="105"/>
        </w:rPr>
        <w:t xml:space="preserve"> </w:t>
      </w:r>
      <w:r>
        <w:rPr>
          <w:w w:val="105"/>
        </w:rPr>
        <w:t>and</w:t>
      </w:r>
      <w:r>
        <w:rPr>
          <w:spacing w:val="25"/>
          <w:w w:val="105"/>
        </w:rPr>
        <w:t xml:space="preserve"> </w:t>
      </w:r>
      <w:r>
        <w:rPr>
          <w:w w:val="105"/>
        </w:rPr>
        <w:t>uploads</w:t>
      </w:r>
      <w:r>
        <w:rPr>
          <w:spacing w:val="25"/>
          <w:w w:val="105"/>
        </w:rPr>
        <w:t xml:space="preserve"> </w:t>
      </w:r>
      <w:r>
        <w:rPr>
          <w:w w:val="105"/>
        </w:rPr>
        <w:t>COR</w:t>
      </w:r>
      <w:r>
        <w:rPr>
          <w:spacing w:val="25"/>
          <w:w w:val="105"/>
        </w:rPr>
        <w:t xml:space="preserve"> </w:t>
      </w:r>
      <w:r>
        <w:rPr>
          <w:w w:val="105"/>
        </w:rPr>
        <w:t>Reports</w:t>
      </w:r>
      <w:r>
        <w:rPr>
          <w:spacing w:val="25"/>
          <w:w w:val="105"/>
        </w:rPr>
        <w:t xml:space="preserve"> </w:t>
      </w:r>
      <w:r>
        <w:rPr>
          <w:w w:val="105"/>
        </w:rPr>
        <w:t>to</w:t>
      </w:r>
      <w:r>
        <w:rPr>
          <w:spacing w:val="25"/>
          <w:w w:val="105"/>
        </w:rPr>
        <w:t xml:space="preserve"> </w:t>
      </w:r>
      <w:r>
        <w:rPr>
          <w:w w:val="105"/>
        </w:rPr>
        <w:t>SPM,</w:t>
      </w:r>
      <w:r>
        <w:rPr>
          <w:spacing w:val="25"/>
          <w:w w:val="105"/>
        </w:rPr>
        <w:t xml:space="preserve"> </w:t>
      </w:r>
      <w:r>
        <w:rPr>
          <w:w w:val="105"/>
        </w:rPr>
        <w:t>as required,</w:t>
      </w:r>
      <w:r>
        <w:rPr>
          <w:spacing w:val="28"/>
          <w:w w:val="105"/>
        </w:rPr>
        <w:t xml:space="preserve"> </w:t>
      </w:r>
      <w:r>
        <w:rPr>
          <w:w w:val="105"/>
        </w:rPr>
        <w:t>to</w:t>
      </w:r>
      <w:r>
        <w:rPr>
          <w:spacing w:val="28"/>
          <w:w w:val="105"/>
        </w:rPr>
        <w:t xml:space="preserve"> </w:t>
      </w:r>
      <w:r>
        <w:rPr>
          <w:w w:val="105"/>
        </w:rPr>
        <w:t>enable</w:t>
      </w:r>
      <w:r>
        <w:rPr>
          <w:spacing w:val="28"/>
          <w:w w:val="105"/>
        </w:rPr>
        <w:t xml:space="preserve"> </w:t>
      </w:r>
      <w:r>
        <w:rPr>
          <w:w w:val="105"/>
        </w:rPr>
        <w:t>the</w:t>
      </w:r>
      <w:r>
        <w:rPr>
          <w:spacing w:val="28"/>
          <w:w w:val="105"/>
        </w:rPr>
        <w:t xml:space="preserve"> </w:t>
      </w:r>
      <w:r>
        <w:rPr>
          <w:w w:val="105"/>
        </w:rPr>
        <w:t>CO</w:t>
      </w:r>
      <w:r>
        <w:rPr>
          <w:spacing w:val="28"/>
          <w:w w:val="105"/>
        </w:rPr>
        <w:t xml:space="preserve"> </w:t>
      </w:r>
      <w:r>
        <w:rPr>
          <w:w w:val="105"/>
        </w:rPr>
        <w:t>to</w:t>
      </w:r>
      <w:r>
        <w:rPr>
          <w:spacing w:val="28"/>
          <w:w w:val="105"/>
        </w:rPr>
        <w:t xml:space="preserve"> </w:t>
      </w:r>
      <w:r>
        <w:rPr>
          <w:w w:val="105"/>
        </w:rPr>
        <w:t>review</w:t>
      </w:r>
      <w:r>
        <w:rPr>
          <w:spacing w:val="28"/>
          <w:w w:val="105"/>
        </w:rPr>
        <w:t xml:space="preserve"> </w:t>
      </w:r>
      <w:r>
        <w:rPr>
          <w:w w:val="105"/>
        </w:rPr>
        <w:t>and</w:t>
      </w:r>
      <w:r>
        <w:rPr>
          <w:spacing w:val="28"/>
          <w:w w:val="105"/>
        </w:rPr>
        <w:t xml:space="preserve"> </w:t>
      </w:r>
      <w:r>
        <w:rPr>
          <w:w w:val="105"/>
        </w:rPr>
        <w:t>approve/</w:t>
      </w:r>
      <w:r>
        <w:rPr>
          <w:spacing w:val="28"/>
          <w:w w:val="105"/>
        </w:rPr>
        <w:t xml:space="preserve"> </w:t>
      </w:r>
      <w:r>
        <w:rPr>
          <w:w w:val="105"/>
        </w:rPr>
        <w:t>reject</w:t>
      </w:r>
      <w:r>
        <w:rPr>
          <w:spacing w:val="28"/>
          <w:w w:val="105"/>
        </w:rPr>
        <w:t xml:space="preserve"> </w:t>
      </w:r>
      <w:r>
        <w:rPr>
          <w:w w:val="105"/>
        </w:rPr>
        <w:t>reports</w:t>
      </w:r>
      <w:r>
        <w:rPr>
          <w:spacing w:val="28"/>
          <w:w w:val="105"/>
        </w:rPr>
        <w:t xml:space="preserve"> </w:t>
      </w:r>
      <w:r>
        <w:rPr>
          <w:w w:val="105"/>
        </w:rPr>
        <w:t>in</w:t>
      </w:r>
      <w:r>
        <w:rPr>
          <w:spacing w:val="28"/>
          <w:w w:val="105"/>
        </w:rPr>
        <w:t xml:space="preserve"> </w:t>
      </w:r>
      <w:r>
        <w:rPr>
          <w:w w:val="105"/>
        </w:rPr>
        <w:t>the</w:t>
      </w:r>
      <w:r>
        <w:rPr>
          <w:spacing w:val="28"/>
          <w:w w:val="105"/>
        </w:rPr>
        <w:t xml:space="preserve"> </w:t>
      </w:r>
      <w:r>
        <w:rPr>
          <w:w w:val="105"/>
        </w:rPr>
        <w:t>SPM.</w:t>
      </w:r>
    </w:p>
    <w:p w14:paraId="6D58243E" w14:textId="77777777" w:rsidR="00F0013D" w:rsidRDefault="00F0013D" w:rsidP="00F0013D">
      <w:pPr>
        <w:pStyle w:val="BodyText"/>
        <w:rPr>
          <w:sz w:val="26"/>
        </w:rPr>
      </w:pPr>
    </w:p>
    <w:p w14:paraId="69735EF3" w14:textId="77777777" w:rsidR="00F0013D" w:rsidRDefault="00F0013D" w:rsidP="00F0013D">
      <w:pPr>
        <w:pStyle w:val="ListParagraph"/>
        <w:numPr>
          <w:ilvl w:val="1"/>
          <w:numId w:val="10"/>
        </w:numPr>
        <w:tabs>
          <w:tab w:val="left" w:pos="523"/>
        </w:tabs>
        <w:spacing w:before="193"/>
        <w:ind w:hanging="413"/>
        <w:rPr>
          <w:rFonts w:ascii="Bookman Old Style"/>
          <w:b/>
        </w:rPr>
      </w:pPr>
      <w:r>
        <w:rPr>
          <w:rFonts w:ascii="Bookman Old Style"/>
          <w:b/>
          <w:spacing w:val="-6"/>
        </w:rPr>
        <w:t>OGE 450</w:t>
      </w:r>
      <w:r>
        <w:rPr>
          <w:rFonts w:ascii="Bookman Old Style"/>
          <w:b/>
          <w:spacing w:val="-5"/>
        </w:rPr>
        <w:t xml:space="preserve"> </w:t>
      </w:r>
      <w:r>
        <w:rPr>
          <w:rFonts w:ascii="Bookman Old Style"/>
          <w:b/>
          <w:spacing w:val="-6"/>
        </w:rPr>
        <w:t>Determination</w:t>
      </w:r>
      <w:r>
        <w:rPr>
          <w:rFonts w:ascii="Bookman Old Style"/>
          <w:b/>
          <w:spacing w:val="-5"/>
        </w:rPr>
        <w:t xml:space="preserve"> </w:t>
      </w:r>
      <w:r>
        <w:rPr>
          <w:rFonts w:ascii="Bookman Old Style"/>
          <w:b/>
          <w:spacing w:val="-6"/>
        </w:rPr>
        <w:t>and</w:t>
      </w:r>
      <w:r>
        <w:rPr>
          <w:rFonts w:ascii="Bookman Old Style"/>
          <w:b/>
          <w:spacing w:val="-5"/>
        </w:rPr>
        <w:t xml:space="preserve"> </w:t>
      </w:r>
      <w:r>
        <w:rPr>
          <w:rFonts w:ascii="Bookman Old Style"/>
          <w:b/>
          <w:spacing w:val="-6"/>
        </w:rPr>
        <w:t>Processing</w:t>
      </w:r>
    </w:p>
    <w:p w14:paraId="0A0E7702" w14:textId="77777777" w:rsidR="00F0013D" w:rsidRDefault="00F0013D" w:rsidP="00F0013D">
      <w:pPr>
        <w:pStyle w:val="BodyText"/>
        <w:rPr>
          <w:rFonts w:ascii="Bookman Old Style"/>
          <w:b/>
          <w:sz w:val="26"/>
        </w:rPr>
      </w:pPr>
    </w:p>
    <w:p w14:paraId="67F83C53" w14:textId="77777777" w:rsidR="00F0013D" w:rsidRDefault="00F0013D" w:rsidP="00F0013D">
      <w:pPr>
        <w:pStyle w:val="ListParagraph"/>
        <w:numPr>
          <w:ilvl w:val="1"/>
          <w:numId w:val="10"/>
        </w:numPr>
        <w:tabs>
          <w:tab w:val="left" w:pos="485"/>
        </w:tabs>
        <w:spacing w:before="220" w:line="271" w:lineRule="auto"/>
        <w:ind w:left="110" w:right="216" w:firstLine="0"/>
      </w:pPr>
      <w:r>
        <w:rPr>
          <w:w w:val="105"/>
        </w:rPr>
        <w:t>A</w:t>
      </w:r>
      <w:r>
        <w:rPr>
          <w:spacing w:val="21"/>
          <w:w w:val="105"/>
        </w:rPr>
        <w:t xml:space="preserve"> </w:t>
      </w:r>
      <w:r>
        <w:rPr>
          <w:w w:val="105"/>
        </w:rPr>
        <w:t>COR</w:t>
      </w:r>
      <w:r>
        <w:rPr>
          <w:spacing w:val="21"/>
          <w:w w:val="105"/>
        </w:rPr>
        <w:t xml:space="preserve"> </w:t>
      </w:r>
      <w:r>
        <w:rPr>
          <w:w w:val="105"/>
        </w:rPr>
        <w:t>must</w:t>
      </w:r>
      <w:r>
        <w:rPr>
          <w:spacing w:val="21"/>
          <w:w w:val="105"/>
        </w:rPr>
        <w:t xml:space="preserve"> </w:t>
      </w:r>
      <w:r>
        <w:rPr>
          <w:w w:val="105"/>
        </w:rPr>
        <w:t>file</w:t>
      </w:r>
      <w:r>
        <w:rPr>
          <w:spacing w:val="21"/>
          <w:w w:val="105"/>
        </w:rPr>
        <w:t xml:space="preserve"> </w:t>
      </w:r>
      <w:r>
        <w:rPr>
          <w:w w:val="105"/>
        </w:rPr>
        <w:t>an</w:t>
      </w:r>
      <w:r>
        <w:rPr>
          <w:spacing w:val="22"/>
          <w:w w:val="105"/>
        </w:rPr>
        <w:t xml:space="preserve"> </w:t>
      </w:r>
      <w:hyperlink r:id="rId29">
        <w:r>
          <w:rPr>
            <w:color w:val="27314A"/>
            <w:w w:val="105"/>
            <w:u w:val="single" w:color="27314A"/>
          </w:rPr>
          <w:t>OGE</w:t>
        </w:r>
        <w:r>
          <w:rPr>
            <w:color w:val="27314A"/>
            <w:spacing w:val="21"/>
            <w:w w:val="105"/>
            <w:u w:val="single" w:color="27314A"/>
          </w:rPr>
          <w:t xml:space="preserve"> </w:t>
        </w:r>
        <w:r>
          <w:rPr>
            <w:color w:val="27314A"/>
            <w:w w:val="105"/>
            <w:u w:val="single" w:color="27314A"/>
          </w:rPr>
          <w:t>450</w:t>
        </w:r>
      </w:hyperlink>
      <w:r>
        <w:rPr>
          <w:color w:val="27314A"/>
          <w:spacing w:val="21"/>
          <w:w w:val="105"/>
        </w:rPr>
        <w:t xml:space="preserve"> </w:t>
      </w:r>
      <w:r>
        <w:rPr>
          <w:w w:val="105"/>
        </w:rPr>
        <w:t>if</w:t>
      </w:r>
      <w:r>
        <w:rPr>
          <w:spacing w:val="21"/>
          <w:w w:val="105"/>
        </w:rPr>
        <w:t xml:space="preserve"> </w:t>
      </w:r>
      <w:r>
        <w:rPr>
          <w:w w:val="105"/>
        </w:rPr>
        <w:t>determined</w:t>
      </w:r>
      <w:r>
        <w:rPr>
          <w:spacing w:val="21"/>
          <w:w w:val="105"/>
        </w:rPr>
        <w:t xml:space="preserve"> </w:t>
      </w:r>
      <w:r>
        <w:rPr>
          <w:w w:val="105"/>
        </w:rPr>
        <w:t>to</w:t>
      </w:r>
      <w:r>
        <w:rPr>
          <w:spacing w:val="21"/>
          <w:w w:val="105"/>
        </w:rPr>
        <w:t xml:space="preserve"> </w:t>
      </w:r>
      <w:r>
        <w:rPr>
          <w:w w:val="105"/>
        </w:rPr>
        <w:t>meet</w:t>
      </w:r>
      <w:r>
        <w:rPr>
          <w:spacing w:val="21"/>
          <w:w w:val="105"/>
        </w:rPr>
        <w:t xml:space="preserve"> </w:t>
      </w:r>
      <w:r>
        <w:rPr>
          <w:w w:val="105"/>
        </w:rPr>
        <w:t>the</w:t>
      </w:r>
      <w:r>
        <w:rPr>
          <w:spacing w:val="21"/>
          <w:w w:val="105"/>
        </w:rPr>
        <w:t xml:space="preserve"> </w:t>
      </w:r>
      <w:r>
        <w:rPr>
          <w:w w:val="105"/>
        </w:rPr>
        <w:t>criteria</w:t>
      </w:r>
      <w:r>
        <w:rPr>
          <w:spacing w:val="21"/>
          <w:w w:val="105"/>
        </w:rPr>
        <w:t xml:space="preserve"> </w:t>
      </w:r>
      <w:r>
        <w:rPr>
          <w:w w:val="105"/>
        </w:rPr>
        <w:t>for</w:t>
      </w:r>
      <w:r>
        <w:rPr>
          <w:spacing w:val="21"/>
          <w:w w:val="105"/>
        </w:rPr>
        <w:t xml:space="preserve"> </w:t>
      </w:r>
      <w:r>
        <w:rPr>
          <w:w w:val="105"/>
        </w:rPr>
        <w:t>filing</w:t>
      </w:r>
      <w:r>
        <w:rPr>
          <w:spacing w:val="21"/>
          <w:w w:val="105"/>
        </w:rPr>
        <w:t xml:space="preserve"> </w:t>
      </w:r>
      <w:r>
        <w:rPr>
          <w:w w:val="105"/>
        </w:rPr>
        <w:t>a</w:t>
      </w:r>
      <w:r>
        <w:rPr>
          <w:spacing w:val="21"/>
          <w:w w:val="105"/>
        </w:rPr>
        <w:t xml:space="preserve"> </w:t>
      </w:r>
      <w:r>
        <w:rPr>
          <w:w w:val="105"/>
        </w:rPr>
        <w:t>Confidential</w:t>
      </w:r>
      <w:r>
        <w:rPr>
          <w:spacing w:val="21"/>
          <w:w w:val="105"/>
        </w:rPr>
        <w:t xml:space="preserve"> </w:t>
      </w:r>
      <w:r>
        <w:rPr>
          <w:w w:val="105"/>
        </w:rPr>
        <w:t>Financial Disclosure Report (OGE Form 450) as set forth in section 2634.904 of Title 5, Code of Federal</w:t>
      </w:r>
      <w:r>
        <w:rPr>
          <w:spacing w:val="80"/>
          <w:w w:val="105"/>
        </w:rPr>
        <w:t xml:space="preserve"> </w:t>
      </w:r>
      <w:r>
        <w:rPr>
          <w:w w:val="105"/>
        </w:rPr>
        <w:t>Regulations, and section 7-300 of DoD 5500.07-R.</w:t>
      </w:r>
    </w:p>
    <w:p w14:paraId="392F29A0" w14:textId="77777777" w:rsidR="00F0013D" w:rsidRDefault="00F0013D" w:rsidP="00F0013D">
      <w:pPr>
        <w:pStyle w:val="BodyText"/>
        <w:spacing w:before="2"/>
        <w:rPr>
          <w:sz w:val="21"/>
        </w:rPr>
      </w:pPr>
    </w:p>
    <w:p w14:paraId="615CA10F" w14:textId="77777777" w:rsidR="00F0013D" w:rsidRDefault="00F0013D" w:rsidP="00F0013D">
      <w:pPr>
        <w:pStyle w:val="ListParagraph"/>
        <w:numPr>
          <w:ilvl w:val="2"/>
          <w:numId w:val="10"/>
        </w:numPr>
        <w:tabs>
          <w:tab w:val="left" w:pos="671"/>
        </w:tabs>
        <w:spacing w:line="271" w:lineRule="auto"/>
        <w:ind w:right="116" w:firstLine="0"/>
      </w:pPr>
      <w:r>
        <w:rPr>
          <w:w w:val="105"/>
        </w:rPr>
        <w:t>A</w:t>
      </w:r>
      <w:r>
        <w:rPr>
          <w:spacing w:val="19"/>
          <w:w w:val="105"/>
        </w:rPr>
        <w:t xml:space="preserve"> </w:t>
      </w:r>
      <w:r>
        <w:rPr>
          <w:w w:val="105"/>
        </w:rPr>
        <w:t>COR</w:t>
      </w:r>
      <w:r>
        <w:rPr>
          <w:spacing w:val="19"/>
          <w:w w:val="105"/>
        </w:rPr>
        <w:t xml:space="preserve"> </w:t>
      </w:r>
      <w:r>
        <w:rPr>
          <w:w w:val="105"/>
        </w:rPr>
        <w:t>need</w:t>
      </w:r>
      <w:r>
        <w:rPr>
          <w:spacing w:val="19"/>
          <w:w w:val="105"/>
        </w:rPr>
        <w:t xml:space="preserve"> </w:t>
      </w:r>
      <w:r>
        <w:rPr>
          <w:w w:val="105"/>
        </w:rPr>
        <w:t>not</w:t>
      </w:r>
      <w:r>
        <w:rPr>
          <w:spacing w:val="19"/>
          <w:w w:val="105"/>
        </w:rPr>
        <w:t xml:space="preserve"> </w:t>
      </w:r>
      <w:r>
        <w:rPr>
          <w:w w:val="105"/>
        </w:rPr>
        <w:t>be</w:t>
      </w:r>
      <w:r>
        <w:rPr>
          <w:spacing w:val="19"/>
          <w:w w:val="105"/>
        </w:rPr>
        <w:t xml:space="preserve"> </w:t>
      </w:r>
      <w:r>
        <w:rPr>
          <w:w w:val="105"/>
        </w:rPr>
        <w:t>designated</w:t>
      </w:r>
      <w:r>
        <w:rPr>
          <w:spacing w:val="19"/>
          <w:w w:val="105"/>
        </w:rPr>
        <w:t xml:space="preserve"> </w:t>
      </w:r>
      <w:r>
        <w:rPr>
          <w:w w:val="105"/>
        </w:rPr>
        <w:t>as</w:t>
      </w:r>
      <w:r>
        <w:rPr>
          <w:spacing w:val="19"/>
          <w:w w:val="105"/>
        </w:rPr>
        <w:t xml:space="preserve"> </w:t>
      </w:r>
      <w:r>
        <w:rPr>
          <w:w w:val="105"/>
        </w:rPr>
        <w:t>an</w:t>
      </w:r>
      <w:r>
        <w:rPr>
          <w:spacing w:val="19"/>
          <w:w w:val="105"/>
        </w:rPr>
        <w:t xml:space="preserve"> </w:t>
      </w:r>
      <w:r>
        <w:rPr>
          <w:w w:val="105"/>
        </w:rPr>
        <w:t>OGE</w:t>
      </w:r>
      <w:r>
        <w:rPr>
          <w:spacing w:val="19"/>
          <w:w w:val="105"/>
        </w:rPr>
        <w:t xml:space="preserve"> </w:t>
      </w:r>
      <w:r>
        <w:rPr>
          <w:w w:val="105"/>
        </w:rPr>
        <w:t>450</w:t>
      </w:r>
      <w:r>
        <w:rPr>
          <w:spacing w:val="19"/>
          <w:w w:val="105"/>
        </w:rPr>
        <w:t xml:space="preserve"> </w:t>
      </w:r>
      <w:r>
        <w:rPr>
          <w:w w:val="105"/>
        </w:rPr>
        <w:t>filer,</w:t>
      </w:r>
      <w:r>
        <w:rPr>
          <w:spacing w:val="19"/>
          <w:w w:val="105"/>
        </w:rPr>
        <w:t xml:space="preserve"> </w:t>
      </w:r>
      <w:r>
        <w:rPr>
          <w:w w:val="105"/>
        </w:rPr>
        <w:t>IAW</w:t>
      </w:r>
      <w:r>
        <w:rPr>
          <w:spacing w:val="19"/>
          <w:w w:val="105"/>
        </w:rPr>
        <w:t xml:space="preserve"> </w:t>
      </w:r>
      <w:r>
        <w:rPr>
          <w:w w:val="105"/>
        </w:rPr>
        <w:t>section</w:t>
      </w:r>
      <w:r>
        <w:rPr>
          <w:spacing w:val="19"/>
          <w:w w:val="105"/>
        </w:rPr>
        <w:t xml:space="preserve"> </w:t>
      </w:r>
      <w:r>
        <w:rPr>
          <w:w w:val="105"/>
        </w:rPr>
        <w:t>2634.904</w:t>
      </w:r>
      <w:r>
        <w:rPr>
          <w:spacing w:val="19"/>
          <w:w w:val="105"/>
        </w:rPr>
        <w:t xml:space="preserve"> </w:t>
      </w:r>
      <w:r>
        <w:rPr>
          <w:w w:val="105"/>
        </w:rPr>
        <w:t>of</w:t>
      </w:r>
      <w:r>
        <w:rPr>
          <w:spacing w:val="19"/>
          <w:w w:val="105"/>
        </w:rPr>
        <w:t xml:space="preserve"> </w:t>
      </w:r>
      <w:r>
        <w:rPr>
          <w:w w:val="105"/>
        </w:rPr>
        <w:t>Title</w:t>
      </w:r>
      <w:r>
        <w:rPr>
          <w:spacing w:val="19"/>
          <w:w w:val="105"/>
        </w:rPr>
        <w:t xml:space="preserve"> </w:t>
      </w:r>
      <w:r>
        <w:rPr>
          <w:w w:val="105"/>
        </w:rPr>
        <w:t>5,</w:t>
      </w:r>
      <w:r>
        <w:rPr>
          <w:spacing w:val="19"/>
          <w:w w:val="105"/>
        </w:rPr>
        <w:t xml:space="preserve"> </w:t>
      </w:r>
      <w:r>
        <w:rPr>
          <w:w w:val="105"/>
        </w:rPr>
        <w:t>if</w:t>
      </w:r>
      <w:r>
        <w:rPr>
          <w:spacing w:val="19"/>
          <w:w w:val="105"/>
        </w:rPr>
        <w:t xml:space="preserve"> </w:t>
      </w:r>
      <w:proofErr w:type="gramStart"/>
      <w:r>
        <w:rPr>
          <w:w w:val="105"/>
        </w:rPr>
        <w:t>all</w:t>
      </w:r>
      <w:r>
        <w:rPr>
          <w:spacing w:val="19"/>
          <w:w w:val="105"/>
        </w:rPr>
        <w:t xml:space="preserve"> </w:t>
      </w:r>
      <w:r>
        <w:rPr>
          <w:w w:val="105"/>
        </w:rPr>
        <w:t>of</w:t>
      </w:r>
      <w:proofErr w:type="gramEnd"/>
      <w:r>
        <w:rPr>
          <w:spacing w:val="19"/>
          <w:w w:val="105"/>
        </w:rPr>
        <w:t xml:space="preserve"> </w:t>
      </w:r>
      <w:r>
        <w:rPr>
          <w:w w:val="105"/>
        </w:rPr>
        <w:t>the following apply:</w:t>
      </w:r>
    </w:p>
    <w:p w14:paraId="399BB6A8" w14:textId="77777777" w:rsidR="00F0013D" w:rsidRDefault="00F0013D" w:rsidP="00F0013D">
      <w:pPr>
        <w:pStyle w:val="BodyText"/>
        <w:spacing w:before="1"/>
        <w:rPr>
          <w:sz w:val="21"/>
        </w:rPr>
      </w:pPr>
    </w:p>
    <w:p w14:paraId="25BB2EB0" w14:textId="77777777" w:rsidR="00F0013D" w:rsidRDefault="00F0013D" w:rsidP="00F0013D">
      <w:pPr>
        <w:pStyle w:val="ListParagraph"/>
        <w:numPr>
          <w:ilvl w:val="0"/>
          <w:numId w:val="9"/>
        </w:numPr>
        <w:tabs>
          <w:tab w:val="left" w:pos="442"/>
        </w:tabs>
        <w:ind w:left="442" w:hanging="332"/>
      </w:pPr>
      <w:r>
        <w:rPr>
          <w:w w:val="105"/>
        </w:rPr>
        <w:t>The</w:t>
      </w:r>
      <w:r>
        <w:rPr>
          <w:spacing w:val="14"/>
          <w:w w:val="105"/>
        </w:rPr>
        <w:t xml:space="preserve"> </w:t>
      </w:r>
      <w:r>
        <w:rPr>
          <w:w w:val="105"/>
        </w:rPr>
        <w:t>COR</w:t>
      </w:r>
      <w:r>
        <w:rPr>
          <w:spacing w:val="14"/>
          <w:w w:val="105"/>
        </w:rPr>
        <w:t xml:space="preserve"> </w:t>
      </w:r>
      <w:r>
        <w:rPr>
          <w:w w:val="105"/>
        </w:rPr>
        <w:t>will</w:t>
      </w:r>
      <w:r>
        <w:rPr>
          <w:spacing w:val="14"/>
          <w:w w:val="105"/>
        </w:rPr>
        <w:t xml:space="preserve"> </w:t>
      </w:r>
      <w:r>
        <w:rPr>
          <w:w w:val="105"/>
        </w:rPr>
        <w:t>NOT</w:t>
      </w:r>
      <w:r>
        <w:rPr>
          <w:spacing w:val="14"/>
          <w:w w:val="105"/>
        </w:rPr>
        <w:t xml:space="preserve"> </w:t>
      </w:r>
      <w:r>
        <w:rPr>
          <w:w w:val="105"/>
        </w:rPr>
        <w:t>participate</w:t>
      </w:r>
      <w:r>
        <w:rPr>
          <w:spacing w:val="15"/>
          <w:w w:val="105"/>
        </w:rPr>
        <w:t xml:space="preserve"> </w:t>
      </w:r>
      <w:r>
        <w:rPr>
          <w:w w:val="105"/>
        </w:rPr>
        <w:t>personally</w:t>
      </w:r>
      <w:r>
        <w:rPr>
          <w:spacing w:val="14"/>
          <w:w w:val="105"/>
        </w:rPr>
        <w:t xml:space="preserve"> </w:t>
      </w:r>
      <w:r>
        <w:rPr>
          <w:w w:val="105"/>
        </w:rPr>
        <w:t>and</w:t>
      </w:r>
      <w:r>
        <w:rPr>
          <w:spacing w:val="14"/>
          <w:w w:val="105"/>
        </w:rPr>
        <w:t xml:space="preserve"> </w:t>
      </w:r>
      <w:r>
        <w:rPr>
          <w:w w:val="105"/>
        </w:rPr>
        <w:t>substantially</w:t>
      </w:r>
      <w:r>
        <w:rPr>
          <w:spacing w:val="14"/>
          <w:w w:val="105"/>
        </w:rPr>
        <w:t xml:space="preserve"> </w:t>
      </w:r>
      <w:r>
        <w:rPr>
          <w:w w:val="105"/>
        </w:rPr>
        <w:t>in</w:t>
      </w:r>
      <w:r>
        <w:rPr>
          <w:spacing w:val="15"/>
          <w:w w:val="105"/>
        </w:rPr>
        <w:t xml:space="preserve"> </w:t>
      </w:r>
      <w:r>
        <w:rPr>
          <w:w w:val="105"/>
        </w:rPr>
        <w:t>any</w:t>
      </w:r>
      <w:r>
        <w:rPr>
          <w:spacing w:val="14"/>
          <w:w w:val="105"/>
        </w:rPr>
        <w:t xml:space="preserve"> </w:t>
      </w:r>
      <w:r>
        <w:rPr>
          <w:w w:val="105"/>
        </w:rPr>
        <w:t>contracting</w:t>
      </w:r>
      <w:r>
        <w:rPr>
          <w:spacing w:val="14"/>
          <w:w w:val="105"/>
        </w:rPr>
        <w:t xml:space="preserve"> </w:t>
      </w:r>
      <w:r>
        <w:rPr>
          <w:spacing w:val="-2"/>
          <w:w w:val="105"/>
        </w:rPr>
        <w:t>process,</w:t>
      </w:r>
    </w:p>
    <w:p w14:paraId="18FADFBF" w14:textId="77777777" w:rsidR="00F0013D" w:rsidRDefault="00F0013D" w:rsidP="00F0013D">
      <w:pPr>
        <w:pStyle w:val="BodyText"/>
        <w:spacing w:before="10"/>
        <w:rPr>
          <w:sz w:val="23"/>
        </w:rPr>
      </w:pPr>
    </w:p>
    <w:p w14:paraId="6B6652A3" w14:textId="77777777" w:rsidR="00F0013D" w:rsidRDefault="00F0013D" w:rsidP="00F0013D">
      <w:pPr>
        <w:pStyle w:val="ListParagraph"/>
        <w:numPr>
          <w:ilvl w:val="0"/>
          <w:numId w:val="9"/>
        </w:numPr>
        <w:tabs>
          <w:tab w:val="left" w:pos="451"/>
        </w:tabs>
        <w:spacing w:before="1" w:line="271" w:lineRule="auto"/>
        <w:ind w:left="110" w:right="530" w:firstLine="0"/>
      </w:pPr>
      <w:r>
        <w:rPr>
          <w:w w:val="105"/>
        </w:rPr>
        <w:t>The COR will NOT exercise substantial discretion, through interactions, decisions, or reports,</w:t>
      </w:r>
      <w:r>
        <w:rPr>
          <w:spacing w:val="80"/>
          <w:w w:val="150"/>
        </w:rPr>
        <w:t xml:space="preserve"> </w:t>
      </w:r>
      <w:r>
        <w:rPr>
          <w:w w:val="105"/>
        </w:rPr>
        <w:t>that will influence the contractor’s activities and result in a substantial economic effect on the</w:t>
      </w:r>
      <w:r>
        <w:rPr>
          <w:spacing w:val="40"/>
          <w:w w:val="105"/>
        </w:rPr>
        <w:t xml:space="preserve"> </w:t>
      </w:r>
      <w:r>
        <w:rPr>
          <w:w w:val="105"/>
        </w:rPr>
        <w:t>contractor’s interests,</w:t>
      </w:r>
    </w:p>
    <w:p w14:paraId="4F7D3684" w14:textId="77777777" w:rsidR="00F0013D" w:rsidRDefault="00F0013D" w:rsidP="00F0013D">
      <w:pPr>
        <w:pStyle w:val="BodyText"/>
        <w:spacing w:before="1"/>
        <w:rPr>
          <w:sz w:val="21"/>
        </w:rPr>
      </w:pPr>
    </w:p>
    <w:p w14:paraId="11A1572C" w14:textId="77777777" w:rsidR="00F0013D" w:rsidRDefault="00F0013D" w:rsidP="00F0013D">
      <w:pPr>
        <w:pStyle w:val="ListParagraph"/>
        <w:numPr>
          <w:ilvl w:val="0"/>
          <w:numId w:val="9"/>
        </w:numPr>
        <w:tabs>
          <w:tab w:val="left" w:pos="435"/>
        </w:tabs>
        <w:spacing w:line="271" w:lineRule="auto"/>
        <w:ind w:left="110" w:right="225" w:firstLine="0"/>
      </w:pPr>
      <w:r>
        <w:rPr>
          <w:w w:val="105"/>
        </w:rPr>
        <w:t>The</w:t>
      </w:r>
      <w:r>
        <w:rPr>
          <w:spacing w:val="30"/>
          <w:w w:val="105"/>
        </w:rPr>
        <w:t xml:space="preserve"> </w:t>
      </w:r>
      <w:r>
        <w:rPr>
          <w:w w:val="105"/>
        </w:rPr>
        <w:t>COR’s</w:t>
      </w:r>
      <w:r>
        <w:rPr>
          <w:spacing w:val="30"/>
          <w:w w:val="105"/>
        </w:rPr>
        <w:t xml:space="preserve"> </w:t>
      </w:r>
      <w:r>
        <w:rPr>
          <w:w w:val="105"/>
        </w:rPr>
        <w:t>work</w:t>
      </w:r>
      <w:r>
        <w:rPr>
          <w:spacing w:val="30"/>
          <w:w w:val="105"/>
        </w:rPr>
        <w:t xml:space="preserve"> </w:t>
      </w:r>
      <w:r>
        <w:rPr>
          <w:w w:val="105"/>
        </w:rPr>
        <w:t>and</w:t>
      </w:r>
      <w:r>
        <w:rPr>
          <w:spacing w:val="30"/>
          <w:w w:val="105"/>
        </w:rPr>
        <w:t xml:space="preserve"> </w:t>
      </w:r>
      <w:r>
        <w:rPr>
          <w:w w:val="105"/>
        </w:rPr>
        <w:t>judgment</w:t>
      </w:r>
      <w:r>
        <w:rPr>
          <w:spacing w:val="30"/>
          <w:w w:val="105"/>
        </w:rPr>
        <w:t xml:space="preserve"> </w:t>
      </w:r>
      <w:r>
        <w:rPr>
          <w:w w:val="105"/>
        </w:rPr>
        <w:t>WILL</w:t>
      </w:r>
      <w:r>
        <w:rPr>
          <w:spacing w:val="30"/>
          <w:w w:val="105"/>
        </w:rPr>
        <w:t xml:space="preserve"> </w:t>
      </w:r>
      <w:r>
        <w:rPr>
          <w:w w:val="105"/>
        </w:rPr>
        <w:t>BE</w:t>
      </w:r>
      <w:r>
        <w:rPr>
          <w:spacing w:val="30"/>
          <w:w w:val="105"/>
        </w:rPr>
        <w:t xml:space="preserve"> </w:t>
      </w:r>
      <w:r>
        <w:rPr>
          <w:w w:val="105"/>
        </w:rPr>
        <w:t>subject</w:t>
      </w:r>
      <w:r>
        <w:rPr>
          <w:spacing w:val="30"/>
          <w:w w:val="105"/>
        </w:rPr>
        <w:t xml:space="preserve"> </w:t>
      </w:r>
      <w:r>
        <w:rPr>
          <w:w w:val="105"/>
        </w:rPr>
        <w:t>to</w:t>
      </w:r>
      <w:r>
        <w:rPr>
          <w:spacing w:val="30"/>
          <w:w w:val="105"/>
        </w:rPr>
        <w:t xml:space="preserve"> </w:t>
      </w:r>
      <w:r>
        <w:rPr>
          <w:w w:val="105"/>
        </w:rPr>
        <w:t>“substantial</w:t>
      </w:r>
      <w:r>
        <w:rPr>
          <w:spacing w:val="30"/>
          <w:w w:val="105"/>
        </w:rPr>
        <w:t xml:space="preserve"> </w:t>
      </w:r>
      <w:r>
        <w:rPr>
          <w:w w:val="105"/>
        </w:rPr>
        <w:t>supervision</w:t>
      </w:r>
      <w:r>
        <w:rPr>
          <w:spacing w:val="30"/>
          <w:w w:val="105"/>
        </w:rPr>
        <w:t xml:space="preserve"> </w:t>
      </w:r>
      <w:r>
        <w:rPr>
          <w:w w:val="105"/>
        </w:rPr>
        <w:t>and</w:t>
      </w:r>
      <w:r>
        <w:rPr>
          <w:spacing w:val="30"/>
          <w:w w:val="105"/>
        </w:rPr>
        <w:t xml:space="preserve"> </w:t>
      </w:r>
      <w:r>
        <w:rPr>
          <w:w w:val="105"/>
        </w:rPr>
        <w:t>review”</w:t>
      </w:r>
      <w:r>
        <w:rPr>
          <w:spacing w:val="30"/>
          <w:w w:val="105"/>
        </w:rPr>
        <w:t xml:space="preserve"> </w:t>
      </w:r>
      <w:r>
        <w:rPr>
          <w:w w:val="105"/>
        </w:rPr>
        <w:t>by</w:t>
      </w:r>
      <w:r>
        <w:rPr>
          <w:spacing w:val="30"/>
          <w:w w:val="105"/>
        </w:rPr>
        <w:t xml:space="preserve"> </w:t>
      </w:r>
      <w:r>
        <w:rPr>
          <w:w w:val="105"/>
        </w:rPr>
        <w:t>the CO</w:t>
      </w:r>
      <w:r>
        <w:rPr>
          <w:spacing w:val="23"/>
          <w:w w:val="105"/>
        </w:rPr>
        <w:t xml:space="preserve"> </w:t>
      </w:r>
      <w:r>
        <w:rPr>
          <w:w w:val="105"/>
        </w:rPr>
        <w:t>&amp;</w:t>
      </w:r>
      <w:r>
        <w:rPr>
          <w:spacing w:val="23"/>
          <w:w w:val="105"/>
        </w:rPr>
        <w:t xml:space="preserve"> </w:t>
      </w:r>
      <w:r>
        <w:rPr>
          <w:w w:val="105"/>
        </w:rPr>
        <w:t>COR</w:t>
      </w:r>
      <w:r>
        <w:rPr>
          <w:spacing w:val="23"/>
          <w:w w:val="105"/>
        </w:rPr>
        <w:t xml:space="preserve"> </w:t>
      </w:r>
      <w:r>
        <w:rPr>
          <w:w w:val="105"/>
        </w:rPr>
        <w:t>Supervisor,</w:t>
      </w:r>
      <w:r>
        <w:rPr>
          <w:spacing w:val="23"/>
          <w:w w:val="105"/>
        </w:rPr>
        <w:t xml:space="preserve"> </w:t>
      </w:r>
      <w:r>
        <w:rPr>
          <w:w w:val="105"/>
        </w:rPr>
        <w:t>with</w:t>
      </w:r>
      <w:r>
        <w:rPr>
          <w:spacing w:val="23"/>
          <w:w w:val="105"/>
        </w:rPr>
        <w:t xml:space="preserve"> </w:t>
      </w:r>
      <w:r>
        <w:rPr>
          <w:w w:val="105"/>
        </w:rPr>
        <w:t>final</w:t>
      </w:r>
      <w:r>
        <w:rPr>
          <w:spacing w:val="23"/>
          <w:w w:val="105"/>
        </w:rPr>
        <w:t xml:space="preserve"> </w:t>
      </w:r>
      <w:r>
        <w:rPr>
          <w:w w:val="105"/>
        </w:rPr>
        <w:t>authority</w:t>
      </w:r>
      <w:r>
        <w:rPr>
          <w:spacing w:val="23"/>
          <w:w w:val="105"/>
        </w:rPr>
        <w:t xml:space="preserve"> </w:t>
      </w:r>
      <w:r>
        <w:rPr>
          <w:w w:val="105"/>
        </w:rPr>
        <w:t>deferred</w:t>
      </w:r>
      <w:r>
        <w:rPr>
          <w:spacing w:val="23"/>
          <w:w w:val="105"/>
        </w:rPr>
        <w:t xml:space="preserve"> </w:t>
      </w:r>
      <w:r>
        <w:rPr>
          <w:w w:val="105"/>
        </w:rPr>
        <w:t>to</w:t>
      </w:r>
      <w:r>
        <w:rPr>
          <w:spacing w:val="23"/>
          <w:w w:val="105"/>
        </w:rPr>
        <w:t xml:space="preserve"> </w:t>
      </w:r>
      <w:r>
        <w:rPr>
          <w:w w:val="105"/>
        </w:rPr>
        <w:t>the</w:t>
      </w:r>
      <w:r>
        <w:rPr>
          <w:spacing w:val="23"/>
          <w:w w:val="105"/>
        </w:rPr>
        <w:t xml:space="preserve"> </w:t>
      </w:r>
      <w:r>
        <w:rPr>
          <w:w w:val="105"/>
        </w:rPr>
        <w:t>CO</w:t>
      </w:r>
      <w:r>
        <w:rPr>
          <w:spacing w:val="23"/>
          <w:w w:val="105"/>
        </w:rPr>
        <w:t xml:space="preserve"> </w:t>
      </w:r>
      <w:r>
        <w:rPr>
          <w:w w:val="105"/>
        </w:rPr>
        <w:t>for</w:t>
      </w:r>
      <w:r>
        <w:rPr>
          <w:spacing w:val="23"/>
          <w:w w:val="105"/>
        </w:rPr>
        <w:t xml:space="preserve"> </w:t>
      </w:r>
      <w:r>
        <w:rPr>
          <w:w w:val="105"/>
        </w:rPr>
        <w:t>contractor</w:t>
      </w:r>
      <w:r>
        <w:rPr>
          <w:spacing w:val="23"/>
          <w:w w:val="105"/>
        </w:rPr>
        <w:t xml:space="preserve"> </w:t>
      </w:r>
      <w:r>
        <w:rPr>
          <w:w w:val="105"/>
        </w:rPr>
        <w:t>direction</w:t>
      </w:r>
      <w:r>
        <w:rPr>
          <w:spacing w:val="23"/>
          <w:w w:val="105"/>
        </w:rPr>
        <w:t xml:space="preserve"> </w:t>
      </w:r>
      <w:r>
        <w:rPr>
          <w:w w:val="105"/>
        </w:rPr>
        <w:t>and</w:t>
      </w:r>
      <w:r>
        <w:rPr>
          <w:spacing w:val="23"/>
          <w:w w:val="105"/>
        </w:rPr>
        <w:t xml:space="preserve"> </w:t>
      </w:r>
      <w:r>
        <w:rPr>
          <w:w w:val="105"/>
        </w:rPr>
        <w:t>contract- related matters, and (d) The COR’s actions will NOT cause any conflict of interest (real or apparent)</w:t>
      </w:r>
      <w:r>
        <w:rPr>
          <w:spacing w:val="80"/>
          <w:w w:val="105"/>
        </w:rPr>
        <w:t xml:space="preserve"> </w:t>
      </w:r>
      <w:r>
        <w:rPr>
          <w:w w:val="105"/>
        </w:rPr>
        <w:t xml:space="preserve">between the interests of the COR and the government and/or the </w:t>
      </w:r>
      <w:proofErr w:type="gramStart"/>
      <w:r>
        <w:rPr>
          <w:w w:val="105"/>
        </w:rPr>
        <w:t>contractor</w:t>
      </w:r>
      <w:proofErr w:type="gramEnd"/>
    </w:p>
    <w:p w14:paraId="7599F811" w14:textId="77777777" w:rsidR="00F0013D" w:rsidRDefault="00F0013D" w:rsidP="00F0013D">
      <w:pPr>
        <w:pStyle w:val="BodyText"/>
        <w:spacing w:before="2"/>
        <w:rPr>
          <w:sz w:val="21"/>
        </w:rPr>
      </w:pPr>
    </w:p>
    <w:p w14:paraId="2ECE9026" w14:textId="77777777" w:rsidR="00F0013D" w:rsidRDefault="00F0013D" w:rsidP="00F0013D">
      <w:pPr>
        <w:pStyle w:val="ListParagraph"/>
        <w:numPr>
          <w:ilvl w:val="1"/>
          <w:numId w:val="10"/>
        </w:numPr>
        <w:tabs>
          <w:tab w:val="left" w:pos="485"/>
        </w:tabs>
        <w:spacing w:line="271" w:lineRule="auto"/>
        <w:ind w:left="110" w:right="369" w:firstLine="0"/>
      </w:pPr>
      <w:r>
        <w:rPr>
          <w:w w:val="105"/>
        </w:rPr>
        <w:t xml:space="preserve">The COR must submit the completed </w:t>
      </w:r>
      <w:hyperlink r:id="rId30">
        <w:r>
          <w:rPr>
            <w:color w:val="27314A"/>
            <w:w w:val="105"/>
            <w:u w:val="single" w:color="27314A"/>
          </w:rPr>
          <w:t>OGE 450</w:t>
        </w:r>
      </w:hyperlink>
      <w:r>
        <w:rPr>
          <w:color w:val="27314A"/>
          <w:w w:val="105"/>
        </w:rPr>
        <w:t xml:space="preserve"> </w:t>
      </w:r>
      <w:r>
        <w:rPr>
          <w:w w:val="105"/>
        </w:rPr>
        <w:t>directly to his or her supervisor and provide the</w:t>
      </w:r>
      <w:r>
        <w:rPr>
          <w:spacing w:val="40"/>
          <w:w w:val="105"/>
        </w:rPr>
        <w:t xml:space="preserve"> </w:t>
      </w:r>
      <w:r>
        <w:rPr>
          <w:w w:val="105"/>
        </w:rPr>
        <w:t>information contained on the OGE 450 to the CO for review prior to submission to the local legal</w:t>
      </w:r>
      <w:r>
        <w:rPr>
          <w:spacing w:val="80"/>
          <w:w w:val="105"/>
        </w:rPr>
        <w:t xml:space="preserve"> </w:t>
      </w:r>
      <w:r>
        <w:rPr>
          <w:w w:val="105"/>
        </w:rPr>
        <w:t>office by the required date.</w:t>
      </w:r>
    </w:p>
    <w:p w14:paraId="3423CA73" w14:textId="77777777" w:rsidR="00F0013D" w:rsidRDefault="00F0013D" w:rsidP="00F0013D">
      <w:pPr>
        <w:spacing w:line="271" w:lineRule="auto"/>
      </w:pPr>
    </w:p>
    <w:p w14:paraId="608D6B6D" w14:textId="77777777" w:rsidR="00F0013D" w:rsidRDefault="00F0013D" w:rsidP="00F0013D">
      <w:pPr>
        <w:pStyle w:val="ListParagraph"/>
        <w:numPr>
          <w:ilvl w:val="1"/>
          <w:numId w:val="8"/>
        </w:numPr>
        <w:tabs>
          <w:tab w:val="left" w:pos="523"/>
        </w:tabs>
        <w:spacing w:before="86"/>
        <w:ind w:hanging="413"/>
        <w:rPr>
          <w:rFonts w:ascii="Bookman Old Style"/>
          <w:b/>
        </w:rPr>
      </w:pPr>
      <w:r>
        <w:rPr>
          <w:rFonts w:ascii="Bookman Old Style"/>
          <w:b/>
          <w:spacing w:val="-4"/>
        </w:rPr>
        <w:t>Quality</w:t>
      </w:r>
      <w:r>
        <w:rPr>
          <w:rFonts w:ascii="Bookman Old Style"/>
          <w:b/>
          <w:spacing w:val="-5"/>
        </w:rPr>
        <w:t xml:space="preserve"> </w:t>
      </w:r>
      <w:r>
        <w:rPr>
          <w:rFonts w:ascii="Bookman Old Style"/>
          <w:b/>
          <w:spacing w:val="-4"/>
        </w:rPr>
        <w:t>Assurance</w:t>
      </w:r>
      <w:r>
        <w:rPr>
          <w:rFonts w:ascii="Bookman Old Style"/>
          <w:b/>
          <w:spacing w:val="-5"/>
        </w:rPr>
        <w:t xml:space="preserve"> </w:t>
      </w:r>
      <w:r>
        <w:rPr>
          <w:rFonts w:ascii="Bookman Old Style"/>
          <w:b/>
          <w:spacing w:val="-4"/>
        </w:rPr>
        <w:t>Program Coordinator</w:t>
      </w:r>
      <w:r>
        <w:rPr>
          <w:rFonts w:ascii="Bookman Old Style"/>
          <w:b/>
          <w:spacing w:val="-5"/>
        </w:rPr>
        <w:t xml:space="preserve"> </w:t>
      </w:r>
      <w:r>
        <w:rPr>
          <w:rFonts w:ascii="Bookman Old Style"/>
          <w:b/>
          <w:spacing w:val="-4"/>
        </w:rPr>
        <w:t>(QAPC)</w:t>
      </w:r>
    </w:p>
    <w:p w14:paraId="2C5F0CA4" w14:textId="77777777" w:rsidR="00F0013D" w:rsidRDefault="00F0013D" w:rsidP="00F0013D">
      <w:pPr>
        <w:pStyle w:val="BodyText"/>
        <w:rPr>
          <w:rFonts w:ascii="Bookman Old Style"/>
          <w:b/>
          <w:sz w:val="26"/>
        </w:rPr>
      </w:pPr>
    </w:p>
    <w:p w14:paraId="5574B376" w14:textId="77777777" w:rsidR="00F0013D" w:rsidRDefault="00F0013D" w:rsidP="00F0013D">
      <w:pPr>
        <w:pStyle w:val="ListParagraph"/>
        <w:numPr>
          <w:ilvl w:val="1"/>
          <w:numId w:val="8"/>
        </w:numPr>
        <w:tabs>
          <w:tab w:val="left" w:pos="485"/>
        </w:tabs>
        <w:spacing w:before="220" w:line="271" w:lineRule="auto"/>
        <w:ind w:left="110" w:right="310" w:firstLine="0"/>
      </w:pPr>
      <w:r>
        <w:rPr>
          <w:w w:val="105"/>
        </w:rPr>
        <w:t>Train</w:t>
      </w:r>
      <w:r>
        <w:rPr>
          <w:spacing w:val="40"/>
          <w:w w:val="105"/>
        </w:rPr>
        <w:t xml:space="preserve"> </w:t>
      </w:r>
      <w:r>
        <w:rPr>
          <w:w w:val="105"/>
        </w:rPr>
        <w:t>CORs</w:t>
      </w:r>
      <w:r>
        <w:rPr>
          <w:spacing w:val="40"/>
          <w:w w:val="105"/>
        </w:rPr>
        <w:t xml:space="preserve"> </w:t>
      </w:r>
      <w:r>
        <w:rPr>
          <w:w w:val="105"/>
        </w:rPr>
        <w:t>and</w:t>
      </w:r>
      <w:r>
        <w:rPr>
          <w:spacing w:val="40"/>
          <w:w w:val="105"/>
        </w:rPr>
        <w:t xml:space="preserve"> </w:t>
      </w:r>
      <w:r>
        <w:rPr>
          <w:w w:val="105"/>
        </w:rPr>
        <w:t>COR</w:t>
      </w:r>
      <w:r>
        <w:rPr>
          <w:spacing w:val="40"/>
          <w:w w:val="105"/>
        </w:rPr>
        <w:t xml:space="preserve"> </w:t>
      </w:r>
      <w:r>
        <w:rPr>
          <w:w w:val="105"/>
        </w:rPr>
        <w:t>management</w:t>
      </w:r>
      <w:r>
        <w:rPr>
          <w:spacing w:val="40"/>
          <w:w w:val="105"/>
        </w:rPr>
        <w:t xml:space="preserve"> </w:t>
      </w:r>
      <w:r>
        <w:rPr>
          <w:w w:val="105"/>
        </w:rPr>
        <w:t>[e.g.,</w:t>
      </w:r>
      <w:r>
        <w:rPr>
          <w:spacing w:val="40"/>
          <w:w w:val="105"/>
        </w:rPr>
        <w:t xml:space="preserve"> </w:t>
      </w:r>
      <w:r>
        <w:rPr>
          <w:w w:val="105"/>
        </w:rPr>
        <w:t>COR</w:t>
      </w:r>
      <w:r>
        <w:rPr>
          <w:spacing w:val="40"/>
          <w:w w:val="105"/>
        </w:rPr>
        <w:t xml:space="preserve"> </w:t>
      </w:r>
      <w:r>
        <w:rPr>
          <w:w w:val="105"/>
        </w:rPr>
        <w:t>Supervisor,</w:t>
      </w:r>
      <w:r>
        <w:rPr>
          <w:spacing w:val="40"/>
          <w:w w:val="105"/>
        </w:rPr>
        <w:t xml:space="preserve"> </w:t>
      </w:r>
      <w:r>
        <w:rPr>
          <w:w w:val="105"/>
        </w:rPr>
        <w:t>SDO,</w:t>
      </w:r>
      <w:r>
        <w:rPr>
          <w:spacing w:val="40"/>
          <w:w w:val="105"/>
        </w:rPr>
        <w:t xml:space="preserve"> </w:t>
      </w:r>
      <w:r>
        <w:rPr>
          <w:w w:val="105"/>
        </w:rPr>
        <w:t xml:space="preserve">Functional </w:t>
      </w:r>
      <w:r>
        <w:rPr>
          <w:w w:val="105"/>
        </w:rPr>
        <w:lastRenderedPageBreak/>
        <w:t>Commanders/Directors (FC/FD)] on the contracting requirements associated with the quality assurance program and any MAJCOM/FLDCOM/DRU/DAFRCO procedures prior to contract award.</w:t>
      </w:r>
      <w:r>
        <w:rPr>
          <w:spacing w:val="40"/>
          <w:w w:val="105"/>
        </w:rPr>
        <w:t xml:space="preserve"> </w:t>
      </w:r>
      <w:r>
        <w:rPr>
          <w:w w:val="105"/>
        </w:rPr>
        <w:t>See paragraph 1.5 herein.</w:t>
      </w:r>
    </w:p>
    <w:p w14:paraId="7915A56F" w14:textId="77777777" w:rsidR="00F0013D" w:rsidRDefault="00F0013D" w:rsidP="00F0013D">
      <w:pPr>
        <w:pStyle w:val="BodyText"/>
        <w:spacing w:before="2"/>
        <w:rPr>
          <w:sz w:val="21"/>
        </w:rPr>
      </w:pPr>
    </w:p>
    <w:p w14:paraId="4E787EEC" w14:textId="77777777" w:rsidR="00F0013D" w:rsidRDefault="00F0013D" w:rsidP="00F0013D">
      <w:pPr>
        <w:pStyle w:val="ListParagraph"/>
        <w:numPr>
          <w:ilvl w:val="1"/>
          <w:numId w:val="8"/>
        </w:numPr>
        <w:tabs>
          <w:tab w:val="left" w:pos="485"/>
        </w:tabs>
        <w:spacing w:line="271" w:lineRule="auto"/>
        <w:ind w:left="110" w:right="172" w:firstLine="0"/>
      </w:pPr>
      <w:r>
        <w:rPr>
          <w:w w:val="105"/>
        </w:rPr>
        <w:t>Assist the CO in providing contract-specific training (to include refresher training) to the COR</w:t>
      </w:r>
      <w:r>
        <w:rPr>
          <w:spacing w:val="80"/>
          <w:w w:val="105"/>
        </w:rPr>
        <w:t xml:space="preserve"> </w:t>
      </w:r>
      <w:r>
        <w:rPr>
          <w:w w:val="105"/>
        </w:rPr>
        <w:t>(Reference paragraph 1.3 above) and ensuring required training is accomplished in accordance with</w:t>
      </w:r>
      <w:r>
        <w:rPr>
          <w:spacing w:val="40"/>
          <w:w w:val="105"/>
        </w:rPr>
        <w:t xml:space="preserve"> </w:t>
      </w:r>
      <w:r>
        <w:rPr>
          <w:w w:val="105"/>
        </w:rPr>
        <w:t>DoDI</w:t>
      </w:r>
      <w:r>
        <w:rPr>
          <w:spacing w:val="40"/>
          <w:w w:val="105"/>
        </w:rPr>
        <w:t xml:space="preserve"> </w:t>
      </w:r>
      <w:r>
        <w:rPr>
          <w:w w:val="105"/>
        </w:rPr>
        <w:t>5000.72,</w:t>
      </w:r>
      <w:r>
        <w:rPr>
          <w:spacing w:val="40"/>
          <w:w w:val="105"/>
        </w:rPr>
        <w:t xml:space="preserve"> </w:t>
      </w:r>
      <w:r>
        <w:rPr>
          <w:w w:val="105"/>
        </w:rPr>
        <w:t>DoD</w:t>
      </w:r>
      <w:r>
        <w:rPr>
          <w:spacing w:val="40"/>
          <w:w w:val="105"/>
        </w:rPr>
        <w:t xml:space="preserve"> </w:t>
      </w:r>
      <w:r>
        <w:rPr>
          <w:w w:val="105"/>
        </w:rPr>
        <w:t>Standard</w:t>
      </w:r>
      <w:r>
        <w:rPr>
          <w:spacing w:val="40"/>
          <w:w w:val="105"/>
        </w:rPr>
        <w:t xml:space="preserve"> </w:t>
      </w:r>
      <w:r>
        <w:rPr>
          <w:w w:val="105"/>
        </w:rPr>
        <w:t>for</w:t>
      </w:r>
      <w:r>
        <w:rPr>
          <w:spacing w:val="40"/>
          <w:w w:val="105"/>
        </w:rPr>
        <w:t xml:space="preserve"> </w:t>
      </w:r>
      <w:r>
        <w:rPr>
          <w:w w:val="105"/>
        </w:rPr>
        <w:t>Contracting</w:t>
      </w:r>
      <w:r>
        <w:rPr>
          <w:spacing w:val="40"/>
          <w:w w:val="105"/>
        </w:rPr>
        <w:t xml:space="preserve"> </w:t>
      </w:r>
      <w:r>
        <w:rPr>
          <w:w w:val="105"/>
        </w:rPr>
        <w:t>Officer’s</w:t>
      </w:r>
      <w:r>
        <w:rPr>
          <w:spacing w:val="40"/>
          <w:w w:val="105"/>
        </w:rPr>
        <w:t xml:space="preserve"> </w:t>
      </w:r>
      <w:r>
        <w:rPr>
          <w:w w:val="105"/>
        </w:rPr>
        <w:t>Representative</w:t>
      </w:r>
      <w:r>
        <w:rPr>
          <w:spacing w:val="40"/>
          <w:w w:val="105"/>
        </w:rPr>
        <w:t xml:space="preserve"> </w:t>
      </w:r>
      <w:r>
        <w:rPr>
          <w:w w:val="105"/>
        </w:rPr>
        <w:t>(COR)</w:t>
      </w:r>
      <w:r>
        <w:rPr>
          <w:spacing w:val="40"/>
          <w:w w:val="105"/>
        </w:rPr>
        <w:t xml:space="preserve"> </w:t>
      </w:r>
      <w:r>
        <w:rPr>
          <w:w w:val="105"/>
        </w:rPr>
        <w:t>Certification,</w:t>
      </w:r>
      <w:r>
        <w:rPr>
          <w:spacing w:val="40"/>
          <w:w w:val="105"/>
        </w:rPr>
        <w:t xml:space="preserve"> </w:t>
      </w:r>
      <w:r>
        <w:rPr>
          <w:w w:val="105"/>
        </w:rPr>
        <w:t>26</w:t>
      </w:r>
      <w:r>
        <w:rPr>
          <w:spacing w:val="40"/>
          <w:w w:val="105"/>
        </w:rPr>
        <w:t xml:space="preserve"> </w:t>
      </w:r>
      <w:r>
        <w:rPr>
          <w:w w:val="105"/>
        </w:rPr>
        <w:t xml:space="preserve">Mar </w:t>
      </w:r>
      <w:r>
        <w:rPr>
          <w:spacing w:val="-4"/>
          <w:w w:val="105"/>
        </w:rPr>
        <w:t>15.</w:t>
      </w:r>
    </w:p>
    <w:p w14:paraId="7FA9F747" w14:textId="77777777" w:rsidR="00F0013D" w:rsidRDefault="00F0013D" w:rsidP="00F0013D">
      <w:pPr>
        <w:pStyle w:val="BodyText"/>
        <w:spacing w:before="2"/>
        <w:rPr>
          <w:sz w:val="21"/>
        </w:rPr>
      </w:pPr>
    </w:p>
    <w:p w14:paraId="36804CF0" w14:textId="77777777" w:rsidR="00F0013D" w:rsidRDefault="00F0013D" w:rsidP="00F0013D">
      <w:pPr>
        <w:pStyle w:val="ListParagraph"/>
        <w:numPr>
          <w:ilvl w:val="1"/>
          <w:numId w:val="8"/>
        </w:numPr>
        <w:tabs>
          <w:tab w:val="left" w:pos="485"/>
        </w:tabs>
        <w:spacing w:line="271" w:lineRule="auto"/>
        <w:ind w:left="110" w:right="138" w:firstLine="0"/>
      </w:pPr>
      <w:r>
        <w:rPr>
          <w:w w:val="105"/>
        </w:rPr>
        <w:t>Monitor the inputs and use of SPM for the assigned organization. This requires registration,</w:t>
      </w:r>
      <w:r>
        <w:rPr>
          <w:spacing w:val="80"/>
          <w:w w:val="105"/>
        </w:rPr>
        <w:t xml:space="preserve"> </w:t>
      </w:r>
      <w:r>
        <w:rPr>
          <w:w w:val="105"/>
        </w:rPr>
        <w:t>training,</w:t>
      </w:r>
      <w:r>
        <w:rPr>
          <w:spacing w:val="34"/>
          <w:w w:val="105"/>
        </w:rPr>
        <w:t xml:space="preserve"> </w:t>
      </w:r>
      <w:r>
        <w:rPr>
          <w:w w:val="105"/>
        </w:rPr>
        <w:t>and</w:t>
      </w:r>
      <w:r>
        <w:rPr>
          <w:spacing w:val="34"/>
          <w:w w:val="105"/>
        </w:rPr>
        <w:t xml:space="preserve"> </w:t>
      </w:r>
      <w:r>
        <w:rPr>
          <w:w w:val="105"/>
        </w:rPr>
        <w:t>designation</w:t>
      </w:r>
      <w:r>
        <w:rPr>
          <w:spacing w:val="34"/>
          <w:w w:val="105"/>
        </w:rPr>
        <w:t xml:space="preserve"> </w:t>
      </w:r>
      <w:r>
        <w:rPr>
          <w:w w:val="105"/>
        </w:rPr>
        <w:t>as</w:t>
      </w:r>
      <w:r>
        <w:rPr>
          <w:spacing w:val="34"/>
          <w:w w:val="105"/>
        </w:rPr>
        <w:t xml:space="preserve"> </w:t>
      </w:r>
      <w:r>
        <w:rPr>
          <w:w w:val="105"/>
        </w:rPr>
        <w:t>a</w:t>
      </w:r>
      <w:r>
        <w:rPr>
          <w:spacing w:val="34"/>
          <w:w w:val="105"/>
        </w:rPr>
        <w:t xml:space="preserve"> </w:t>
      </w:r>
      <w:r>
        <w:rPr>
          <w:w w:val="105"/>
        </w:rPr>
        <w:t>local</w:t>
      </w:r>
      <w:r>
        <w:rPr>
          <w:spacing w:val="34"/>
          <w:w w:val="105"/>
        </w:rPr>
        <w:t xml:space="preserve"> </w:t>
      </w:r>
      <w:r>
        <w:rPr>
          <w:w w:val="105"/>
        </w:rPr>
        <w:t>JAM/SPM</w:t>
      </w:r>
      <w:r>
        <w:rPr>
          <w:spacing w:val="34"/>
          <w:w w:val="105"/>
        </w:rPr>
        <w:t xml:space="preserve"> </w:t>
      </w:r>
      <w:r>
        <w:rPr>
          <w:w w:val="105"/>
        </w:rPr>
        <w:t>DA</w:t>
      </w:r>
      <w:r>
        <w:rPr>
          <w:spacing w:val="34"/>
          <w:w w:val="105"/>
        </w:rPr>
        <w:t xml:space="preserve"> </w:t>
      </w:r>
      <w:r>
        <w:rPr>
          <w:w w:val="105"/>
        </w:rPr>
        <w:t>or</w:t>
      </w:r>
      <w:r>
        <w:rPr>
          <w:spacing w:val="34"/>
          <w:w w:val="105"/>
        </w:rPr>
        <w:t xml:space="preserve"> </w:t>
      </w:r>
      <w:r>
        <w:rPr>
          <w:w w:val="105"/>
        </w:rPr>
        <w:t>Manager</w:t>
      </w:r>
      <w:r>
        <w:rPr>
          <w:spacing w:val="34"/>
          <w:w w:val="105"/>
        </w:rPr>
        <w:t xml:space="preserve"> </w:t>
      </w:r>
      <w:r>
        <w:rPr>
          <w:w w:val="105"/>
        </w:rPr>
        <w:t>Role</w:t>
      </w:r>
      <w:r>
        <w:rPr>
          <w:spacing w:val="34"/>
          <w:w w:val="105"/>
        </w:rPr>
        <w:t xml:space="preserve"> </w:t>
      </w:r>
      <w:r>
        <w:rPr>
          <w:w w:val="105"/>
        </w:rPr>
        <w:t>by</w:t>
      </w:r>
      <w:r>
        <w:rPr>
          <w:spacing w:val="34"/>
          <w:w w:val="105"/>
        </w:rPr>
        <w:t xml:space="preserve"> </w:t>
      </w:r>
      <w:r>
        <w:rPr>
          <w:w w:val="105"/>
        </w:rPr>
        <w:t>all</w:t>
      </w:r>
      <w:r>
        <w:rPr>
          <w:spacing w:val="34"/>
          <w:w w:val="105"/>
        </w:rPr>
        <w:t xml:space="preserve"> </w:t>
      </w:r>
      <w:r>
        <w:rPr>
          <w:w w:val="105"/>
        </w:rPr>
        <w:t>QAPCs.</w:t>
      </w:r>
      <w:r>
        <w:rPr>
          <w:spacing w:val="34"/>
          <w:w w:val="105"/>
        </w:rPr>
        <w:t xml:space="preserve"> </w:t>
      </w:r>
      <w:r>
        <w:rPr>
          <w:w w:val="105"/>
        </w:rPr>
        <w:t>DAs/Managers provide functional, not technical support, and provide for the continued deployment of JAM and SPM</w:t>
      </w:r>
      <w:r>
        <w:rPr>
          <w:spacing w:val="40"/>
          <w:w w:val="105"/>
        </w:rPr>
        <w:t xml:space="preserve"> </w:t>
      </w:r>
      <w:r>
        <w:rPr>
          <w:w w:val="105"/>
        </w:rPr>
        <w:t>for new users and for the support of existing users in the local organization, by performing three</w:t>
      </w:r>
      <w:r>
        <w:rPr>
          <w:spacing w:val="40"/>
          <w:w w:val="105"/>
        </w:rPr>
        <w:t xml:space="preserve"> </w:t>
      </w:r>
      <w:r>
        <w:rPr>
          <w:w w:val="105"/>
        </w:rPr>
        <w:t>categories of duties:</w:t>
      </w:r>
    </w:p>
    <w:p w14:paraId="73146DA0" w14:textId="77777777" w:rsidR="00F0013D" w:rsidRDefault="00F0013D" w:rsidP="00F0013D">
      <w:pPr>
        <w:pStyle w:val="BodyText"/>
        <w:spacing w:before="3"/>
        <w:rPr>
          <w:sz w:val="21"/>
        </w:rPr>
      </w:pPr>
    </w:p>
    <w:p w14:paraId="71BE762D" w14:textId="77777777" w:rsidR="00F0013D" w:rsidRDefault="00F0013D" w:rsidP="00F0013D">
      <w:pPr>
        <w:pStyle w:val="ListParagraph"/>
        <w:numPr>
          <w:ilvl w:val="2"/>
          <w:numId w:val="8"/>
        </w:numPr>
        <w:tabs>
          <w:tab w:val="left" w:pos="671"/>
        </w:tabs>
        <w:ind w:left="671" w:hanging="561"/>
      </w:pPr>
      <w:r>
        <w:rPr>
          <w:w w:val="110"/>
          <w:u w:val="single"/>
        </w:rPr>
        <w:t>GETTING</w:t>
      </w:r>
      <w:r>
        <w:rPr>
          <w:spacing w:val="18"/>
          <w:w w:val="110"/>
          <w:u w:val="single"/>
        </w:rPr>
        <w:t xml:space="preserve"> </w:t>
      </w:r>
      <w:r>
        <w:rPr>
          <w:spacing w:val="-2"/>
          <w:w w:val="110"/>
          <w:u w:val="single"/>
        </w:rPr>
        <w:t>STARTED</w:t>
      </w:r>
      <w:r>
        <w:rPr>
          <w:spacing w:val="-2"/>
          <w:w w:val="110"/>
        </w:rPr>
        <w:t>:</w:t>
      </w:r>
    </w:p>
    <w:p w14:paraId="32C8A1A5" w14:textId="77777777" w:rsidR="00F0013D" w:rsidRDefault="00F0013D" w:rsidP="00F0013D">
      <w:pPr>
        <w:pStyle w:val="BodyText"/>
        <w:spacing w:before="11"/>
        <w:rPr>
          <w:sz w:val="23"/>
        </w:rPr>
      </w:pPr>
    </w:p>
    <w:p w14:paraId="55EE162D" w14:textId="77777777" w:rsidR="00F0013D" w:rsidRDefault="00F0013D" w:rsidP="00F0013D">
      <w:pPr>
        <w:pStyle w:val="ListParagraph"/>
        <w:numPr>
          <w:ilvl w:val="0"/>
          <w:numId w:val="7"/>
        </w:numPr>
        <w:tabs>
          <w:tab w:val="left" w:pos="442"/>
        </w:tabs>
        <w:spacing w:line="271" w:lineRule="auto"/>
        <w:ind w:right="360" w:firstLine="0"/>
      </w:pPr>
      <w:r>
        <w:rPr>
          <w:w w:val="105"/>
        </w:rPr>
        <w:t xml:space="preserve">Advise or assist new users with initial JAM/SPM registration, or existing users with registration and profile updates, through the PIEE e-Business Suite </w:t>
      </w:r>
      <w:proofErr w:type="gramStart"/>
      <w:r>
        <w:rPr>
          <w:w w:val="105"/>
        </w:rPr>
        <w:t>platform;</w:t>
      </w:r>
      <w:proofErr w:type="gramEnd"/>
    </w:p>
    <w:p w14:paraId="29D59105" w14:textId="77777777" w:rsidR="00F0013D" w:rsidRDefault="00F0013D" w:rsidP="00F0013D">
      <w:pPr>
        <w:pStyle w:val="BodyText"/>
        <w:spacing w:before="1"/>
        <w:rPr>
          <w:sz w:val="21"/>
        </w:rPr>
      </w:pPr>
    </w:p>
    <w:p w14:paraId="01292A09" w14:textId="77777777" w:rsidR="00F0013D" w:rsidRDefault="00F0013D" w:rsidP="00F0013D">
      <w:pPr>
        <w:pStyle w:val="ListParagraph"/>
        <w:numPr>
          <w:ilvl w:val="0"/>
          <w:numId w:val="7"/>
        </w:numPr>
        <w:tabs>
          <w:tab w:val="left" w:pos="451"/>
        </w:tabs>
        <w:spacing w:line="271" w:lineRule="auto"/>
        <w:ind w:right="467" w:firstLine="0"/>
      </w:pPr>
      <w:r>
        <w:rPr>
          <w:w w:val="105"/>
        </w:rPr>
        <w:t>Activate new roles (if designated as a DA) and added roles (only if a DA) after verifying proper completion of the automated DD2875; and,</w:t>
      </w:r>
    </w:p>
    <w:p w14:paraId="233E5E1C" w14:textId="77777777" w:rsidR="00F0013D" w:rsidRDefault="00F0013D" w:rsidP="00F0013D">
      <w:pPr>
        <w:pStyle w:val="BodyText"/>
        <w:spacing w:before="1"/>
        <w:rPr>
          <w:sz w:val="21"/>
        </w:rPr>
      </w:pPr>
    </w:p>
    <w:p w14:paraId="2AAD0C8D" w14:textId="77777777" w:rsidR="00F0013D" w:rsidRDefault="00F0013D" w:rsidP="00F0013D">
      <w:pPr>
        <w:pStyle w:val="ListParagraph"/>
        <w:numPr>
          <w:ilvl w:val="0"/>
          <w:numId w:val="7"/>
        </w:numPr>
        <w:tabs>
          <w:tab w:val="left" w:pos="435"/>
        </w:tabs>
        <w:ind w:left="435" w:hanging="325"/>
      </w:pPr>
      <w:r>
        <w:rPr>
          <w:w w:val="105"/>
        </w:rPr>
        <w:t>Conduct</w:t>
      </w:r>
      <w:r>
        <w:rPr>
          <w:spacing w:val="17"/>
          <w:w w:val="105"/>
        </w:rPr>
        <w:t xml:space="preserve"> </w:t>
      </w:r>
      <w:r>
        <w:rPr>
          <w:w w:val="105"/>
        </w:rPr>
        <w:t>JAM</w:t>
      </w:r>
      <w:r>
        <w:rPr>
          <w:spacing w:val="18"/>
          <w:w w:val="105"/>
        </w:rPr>
        <w:t xml:space="preserve"> </w:t>
      </w:r>
      <w:r>
        <w:rPr>
          <w:w w:val="105"/>
        </w:rPr>
        <w:t>SPM</w:t>
      </w:r>
      <w:r>
        <w:rPr>
          <w:spacing w:val="17"/>
          <w:w w:val="105"/>
        </w:rPr>
        <w:t xml:space="preserve"> </w:t>
      </w:r>
      <w:r>
        <w:rPr>
          <w:w w:val="105"/>
        </w:rPr>
        <w:t>training</w:t>
      </w:r>
      <w:r>
        <w:rPr>
          <w:spacing w:val="18"/>
          <w:w w:val="105"/>
        </w:rPr>
        <w:t xml:space="preserve"> </w:t>
      </w:r>
      <w:r>
        <w:rPr>
          <w:w w:val="105"/>
        </w:rPr>
        <w:t>or</w:t>
      </w:r>
      <w:r>
        <w:rPr>
          <w:spacing w:val="18"/>
          <w:w w:val="105"/>
        </w:rPr>
        <w:t xml:space="preserve"> </w:t>
      </w:r>
      <w:r>
        <w:rPr>
          <w:w w:val="105"/>
        </w:rPr>
        <w:t>provide</w:t>
      </w:r>
      <w:r>
        <w:rPr>
          <w:spacing w:val="17"/>
          <w:w w:val="105"/>
        </w:rPr>
        <w:t xml:space="preserve"> </w:t>
      </w:r>
      <w:r>
        <w:rPr>
          <w:w w:val="105"/>
        </w:rPr>
        <w:t>training</w:t>
      </w:r>
      <w:r>
        <w:rPr>
          <w:spacing w:val="18"/>
          <w:w w:val="105"/>
        </w:rPr>
        <w:t xml:space="preserve"> </w:t>
      </w:r>
      <w:r>
        <w:rPr>
          <w:w w:val="105"/>
        </w:rPr>
        <w:t>resources</w:t>
      </w:r>
      <w:r>
        <w:rPr>
          <w:spacing w:val="17"/>
          <w:w w:val="105"/>
        </w:rPr>
        <w:t xml:space="preserve"> </w:t>
      </w:r>
      <w:r>
        <w:rPr>
          <w:w w:val="105"/>
        </w:rPr>
        <w:t>to</w:t>
      </w:r>
      <w:r>
        <w:rPr>
          <w:spacing w:val="18"/>
          <w:w w:val="105"/>
        </w:rPr>
        <w:t xml:space="preserve"> </w:t>
      </w:r>
      <w:r>
        <w:rPr>
          <w:spacing w:val="-2"/>
          <w:w w:val="105"/>
        </w:rPr>
        <w:t>users.</w:t>
      </w:r>
    </w:p>
    <w:p w14:paraId="4BC73AED" w14:textId="77777777" w:rsidR="00F0013D" w:rsidRDefault="00F0013D" w:rsidP="00F0013D">
      <w:pPr>
        <w:pStyle w:val="BodyText"/>
        <w:spacing w:before="11"/>
        <w:rPr>
          <w:sz w:val="23"/>
        </w:rPr>
      </w:pPr>
    </w:p>
    <w:p w14:paraId="352C730C" w14:textId="77777777" w:rsidR="00F0013D" w:rsidRDefault="00F0013D" w:rsidP="00F0013D">
      <w:pPr>
        <w:pStyle w:val="ListParagraph"/>
        <w:numPr>
          <w:ilvl w:val="2"/>
          <w:numId w:val="8"/>
        </w:numPr>
        <w:tabs>
          <w:tab w:val="left" w:pos="671"/>
        </w:tabs>
        <w:ind w:left="671" w:hanging="561"/>
      </w:pPr>
      <w:r>
        <w:rPr>
          <w:w w:val="115"/>
          <w:u w:val="single"/>
        </w:rPr>
        <w:t>USER</w:t>
      </w:r>
      <w:r>
        <w:rPr>
          <w:spacing w:val="6"/>
          <w:w w:val="115"/>
          <w:u w:val="single"/>
        </w:rPr>
        <w:t xml:space="preserve"> </w:t>
      </w:r>
      <w:r>
        <w:rPr>
          <w:spacing w:val="-2"/>
          <w:w w:val="115"/>
          <w:u w:val="single"/>
        </w:rPr>
        <w:t>SUPPORT</w:t>
      </w:r>
      <w:r>
        <w:rPr>
          <w:spacing w:val="-2"/>
          <w:w w:val="115"/>
        </w:rPr>
        <w:t>:</w:t>
      </w:r>
    </w:p>
    <w:p w14:paraId="05466689" w14:textId="77777777" w:rsidR="00F0013D" w:rsidRDefault="00F0013D" w:rsidP="00F0013D">
      <w:pPr>
        <w:pStyle w:val="BodyText"/>
        <w:spacing w:before="10"/>
        <w:rPr>
          <w:sz w:val="23"/>
        </w:rPr>
      </w:pPr>
    </w:p>
    <w:p w14:paraId="78D83AB5" w14:textId="77777777" w:rsidR="00F0013D" w:rsidRDefault="00F0013D" w:rsidP="00F0013D">
      <w:pPr>
        <w:pStyle w:val="ListParagraph"/>
        <w:numPr>
          <w:ilvl w:val="0"/>
          <w:numId w:val="6"/>
        </w:numPr>
        <w:tabs>
          <w:tab w:val="left" w:pos="442"/>
        </w:tabs>
        <w:spacing w:before="1"/>
        <w:ind w:left="442" w:hanging="332"/>
      </w:pPr>
      <w:r>
        <w:rPr>
          <w:w w:val="105"/>
        </w:rPr>
        <w:t>Advise</w:t>
      </w:r>
      <w:r>
        <w:rPr>
          <w:spacing w:val="11"/>
          <w:w w:val="105"/>
        </w:rPr>
        <w:t xml:space="preserve"> </w:t>
      </w:r>
      <w:r>
        <w:rPr>
          <w:w w:val="105"/>
        </w:rPr>
        <w:t>and</w:t>
      </w:r>
      <w:r>
        <w:rPr>
          <w:spacing w:val="12"/>
          <w:w w:val="105"/>
        </w:rPr>
        <w:t xml:space="preserve"> </w:t>
      </w:r>
      <w:r>
        <w:rPr>
          <w:w w:val="105"/>
        </w:rPr>
        <w:t>assist</w:t>
      </w:r>
      <w:r>
        <w:rPr>
          <w:spacing w:val="12"/>
          <w:w w:val="105"/>
        </w:rPr>
        <w:t xml:space="preserve"> </w:t>
      </w:r>
      <w:r>
        <w:rPr>
          <w:w w:val="105"/>
        </w:rPr>
        <w:t>on</w:t>
      </w:r>
      <w:r>
        <w:rPr>
          <w:spacing w:val="12"/>
          <w:w w:val="105"/>
        </w:rPr>
        <w:t xml:space="preserve"> </w:t>
      </w:r>
      <w:r>
        <w:rPr>
          <w:w w:val="105"/>
        </w:rPr>
        <w:t>the</w:t>
      </w:r>
      <w:r>
        <w:rPr>
          <w:spacing w:val="12"/>
          <w:w w:val="105"/>
        </w:rPr>
        <w:t xml:space="preserve"> </w:t>
      </w:r>
      <w:r>
        <w:rPr>
          <w:w w:val="105"/>
        </w:rPr>
        <w:t>functions</w:t>
      </w:r>
      <w:r>
        <w:rPr>
          <w:spacing w:val="12"/>
          <w:w w:val="105"/>
        </w:rPr>
        <w:t xml:space="preserve"> </w:t>
      </w:r>
      <w:r>
        <w:rPr>
          <w:w w:val="105"/>
        </w:rPr>
        <w:t>&amp;</w:t>
      </w:r>
      <w:r>
        <w:rPr>
          <w:spacing w:val="12"/>
          <w:w w:val="105"/>
        </w:rPr>
        <w:t xml:space="preserve"> </w:t>
      </w:r>
      <w:r>
        <w:rPr>
          <w:w w:val="105"/>
        </w:rPr>
        <w:t>features</w:t>
      </w:r>
      <w:r>
        <w:rPr>
          <w:spacing w:val="12"/>
          <w:w w:val="105"/>
        </w:rPr>
        <w:t xml:space="preserve"> </w:t>
      </w:r>
      <w:r>
        <w:rPr>
          <w:w w:val="105"/>
        </w:rPr>
        <w:t>of</w:t>
      </w:r>
      <w:r>
        <w:rPr>
          <w:spacing w:val="12"/>
          <w:w w:val="105"/>
        </w:rPr>
        <w:t xml:space="preserve"> </w:t>
      </w:r>
      <w:r>
        <w:rPr>
          <w:spacing w:val="-2"/>
          <w:w w:val="105"/>
        </w:rPr>
        <w:t>JAM/</w:t>
      </w:r>
      <w:proofErr w:type="gramStart"/>
      <w:r>
        <w:rPr>
          <w:spacing w:val="-2"/>
          <w:w w:val="105"/>
        </w:rPr>
        <w:t>SPM;</w:t>
      </w:r>
      <w:proofErr w:type="gramEnd"/>
    </w:p>
    <w:p w14:paraId="1A5120A7" w14:textId="77777777" w:rsidR="00F0013D" w:rsidRDefault="00F0013D" w:rsidP="00F0013D">
      <w:pPr>
        <w:pStyle w:val="BodyText"/>
        <w:spacing w:before="10"/>
        <w:rPr>
          <w:sz w:val="23"/>
        </w:rPr>
      </w:pPr>
    </w:p>
    <w:p w14:paraId="355E538D" w14:textId="77777777" w:rsidR="00F0013D" w:rsidRDefault="00F0013D" w:rsidP="00F0013D">
      <w:pPr>
        <w:pStyle w:val="ListParagraph"/>
        <w:numPr>
          <w:ilvl w:val="0"/>
          <w:numId w:val="6"/>
        </w:numPr>
        <w:tabs>
          <w:tab w:val="left" w:pos="451"/>
        </w:tabs>
        <w:spacing w:line="271" w:lineRule="auto"/>
        <w:ind w:left="110" w:right="776" w:firstLine="0"/>
      </w:pPr>
      <w:r>
        <w:rPr>
          <w:w w:val="105"/>
        </w:rPr>
        <w:t>Use Administrator or Manager privileges to research, troubleshoot, and advise on reported</w:t>
      </w:r>
      <w:r>
        <w:rPr>
          <w:spacing w:val="40"/>
          <w:w w:val="105"/>
        </w:rPr>
        <w:t xml:space="preserve"> </w:t>
      </w:r>
      <w:r>
        <w:rPr>
          <w:w w:val="105"/>
        </w:rPr>
        <w:t xml:space="preserve">functional </w:t>
      </w:r>
      <w:proofErr w:type="gramStart"/>
      <w:r>
        <w:rPr>
          <w:w w:val="105"/>
        </w:rPr>
        <w:t>issues;</w:t>
      </w:r>
      <w:proofErr w:type="gramEnd"/>
    </w:p>
    <w:p w14:paraId="7EB81A7E" w14:textId="77777777" w:rsidR="00F0013D" w:rsidRDefault="00F0013D" w:rsidP="00F0013D">
      <w:pPr>
        <w:pStyle w:val="BodyText"/>
        <w:spacing w:before="1"/>
        <w:rPr>
          <w:sz w:val="21"/>
        </w:rPr>
      </w:pPr>
    </w:p>
    <w:p w14:paraId="77DD3E8B" w14:textId="77777777" w:rsidR="00F0013D" w:rsidRDefault="00F0013D" w:rsidP="00F0013D">
      <w:pPr>
        <w:pStyle w:val="ListParagraph"/>
        <w:numPr>
          <w:ilvl w:val="0"/>
          <w:numId w:val="6"/>
        </w:numPr>
        <w:tabs>
          <w:tab w:val="left" w:pos="435"/>
        </w:tabs>
        <w:spacing w:before="1" w:line="271" w:lineRule="auto"/>
        <w:ind w:left="110" w:right="342" w:firstLine="0"/>
      </w:pPr>
      <w:r>
        <w:rPr>
          <w:w w:val="105"/>
        </w:rPr>
        <w:t>Refer</w:t>
      </w:r>
      <w:r>
        <w:rPr>
          <w:spacing w:val="22"/>
          <w:w w:val="105"/>
        </w:rPr>
        <w:t xml:space="preserve"> </w:t>
      </w:r>
      <w:r>
        <w:rPr>
          <w:w w:val="105"/>
        </w:rPr>
        <w:t>users</w:t>
      </w:r>
      <w:r>
        <w:rPr>
          <w:spacing w:val="22"/>
          <w:w w:val="105"/>
        </w:rPr>
        <w:t xml:space="preserve"> </w:t>
      </w:r>
      <w:r>
        <w:rPr>
          <w:w w:val="105"/>
        </w:rPr>
        <w:t>to</w:t>
      </w:r>
      <w:r>
        <w:rPr>
          <w:spacing w:val="22"/>
          <w:w w:val="105"/>
        </w:rPr>
        <w:t xml:space="preserve"> </w:t>
      </w:r>
      <w:r>
        <w:rPr>
          <w:w w:val="105"/>
        </w:rPr>
        <w:t>the</w:t>
      </w:r>
      <w:r>
        <w:rPr>
          <w:spacing w:val="22"/>
          <w:w w:val="105"/>
        </w:rPr>
        <w:t xml:space="preserve"> </w:t>
      </w:r>
      <w:r>
        <w:rPr>
          <w:w w:val="105"/>
        </w:rPr>
        <w:t>PIEE</w:t>
      </w:r>
      <w:r>
        <w:rPr>
          <w:spacing w:val="22"/>
          <w:w w:val="105"/>
        </w:rPr>
        <w:t xml:space="preserve"> </w:t>
      </w:r>
      <w:r>
        <w:rPr>
          <w:w w:val="105"/>
        </w:rPr>
        <w:t>Helpdesk,</w:t>
      </w:r>
      <w:r>
        <w:rPr>
          <w:spacing w:val="22"/>
          <w:w w:val="105"/>
        </w:rPr>
        <w:t xml:space="preserve"> </w:t>
      </w:r>
      <w:r>
        <w:rPr>
          <w:w w:val="105"/>
        </w:rPr>
        <w:t>when</w:t>
      </w:r>
      <w:r>
        <w:rPr>
          <w:spacing w:val="22"/>
          <w:w w:val="105"/>
        </w:rPr>
        <w:t xml:space="preserve"> </w:t>
      </w:r>
      <w:r>
        <w:rPr>
          <w:w w:val="105"/>
        </w:rPr>
        <w:t>a</w:t>
      </w:r>
      <w:r>
        <w:rPr>
          <w:spacing w:val="22"/>
          <w:w w:val="105"/>
        </w:rPr>
        <w:t xml:space="preserve"> </w:t>
      </w:r>
      <w:r>
        <w:rPr>
          <w:w w:val="105"/>
        </w:rPr>
        <w:t>reported</w:t>
      </w:r>
      <w:r>
        <w:rPr>
          <w:spacing w:val="22"/>
          <w:w w:val="105"/>
        </w:rPr>
        <w:t xml:space="preserve"> </w:t>
      </w:r>
      <w:r>
        <w:rPr>
          <w:w w:val="105"/>
        </w:rPr>
        <w:t>issue</w:t>
      </w:r>
      <w:r>
        <w:rPr>
          <w:spacing w:val="22"/>
          <w:w w:val="105"/>
        </w:rPr>
        <w:t xml:space="preserve"> </w:t>
      </w:r>
      <w:r>
        <w:rPr>
          <w:w w:val="105"/>
        </w:rPr>
        <w:t>involves</w:t>
      </w:r>
      <w:r>
        <w:rPr>
          <w:spacing w:val="22"/>
          <w:w w:val="105"/>
        </w:rPr>
        <w:t xml:space="preserve"> </w:t>
      </w:r>
      <w:r>
        <w:rPr>
          <w:w w:val="105"/>
        </w:rPr>
        <w:t>accounts,</w:t>
      </w:r>
      <w:r>
        <w:rPr>
          <w:spacing w:val="22"/>
          <w:w w:val="105"/>
        </w:rPr>
        <w:t xml:space="preserve"> </w:t>
      </w:r>
      <w:r>
        <w:rPr>
          <w:w w:val="105"/>
        </w:rPr>
        <w:t>errors,</w:t>
      </w:r>
      <w:r>
        <w:rPr>
          <w:spacing w:val="22"/>
          <w:w w:val="105"/>
        </w:rPr>
        <w:t xml:space="preserve"> </w:t>
      </w:r>
      <w:r>
        <w:rPr>
          <w:w w:val="105"/>
        </w:rPr>
        <w:t>or</w:t>
      </w:r>
      <w:r>
        <w:rPr>
          <w:spacing w:val="22"/>
          <w:w w:val="105"/>
        </w:rPr>
        <w:t xml:space="preserve"> </w:t>
      </w:r>
      <w:r>
        <w:rPr>
          <w:w w:val="105"/>
        </w:rPr>
        <w:t xml:space="preserve">technical </w:t>
      </w:r>
      <w:proofErr w:type="gramStart"/>
      <w:r>
        <w:rPr>
          <w:spacing w:val="-2"/>
          <w:w w:val="105"/>
        </w:rPr>
        <w:t>support;</w:t>
      </w:r>
      <w:proofErr w:type="gramEnd"/>
    </w:p>
    <w:p w14:paraId="7DB5548D" w14:textId="77777777" w:rsidR="00F0013D" w:rsidRDefault="00F0013D" w:rsidP="00F0013D">
      <w:pPr>
        <w:pStyle w:val="BodyText"/>
        <w:spacing w:before="1"/>
        <w:rPr>
          <w:sz w:val="21"/>
        </w:rPr>
      </w:pPr>
    </w:p>
    <w:p w14:paraId="3079A161" w14:textId="77777777" w:rsidR="00F0013D" w:rsidRDefault="00F0013D" w:rsidP="00F0013D">
      <w:pPr>
        <w:pStyle w:val="ListParagraph"/>
        <w:numPr>
          <w:ilvl w:val="0"/>
          <w:numId w:val="6"/>
        </w:numPr>
        <w:tabs>
          <w:tab w:val="left" w:pos="451"/>
        </w:tabs>
        <w:spacing w:line="271" w:lineRule="auto"/>
        <w:ind w:left="110" w:right="798" w:firstLine="0"/>
      </w:pPr>
      <w:r>
        <w:rPr>
          <w:w w:val="105"/>
        </w:rPr>
        <w:t>Monitor records of all COR nominations, designations, and terminations of designations, to</w:t>
      </w:r>
      <w:r>
        <w:rPr>
          <w:spacing w:val="40"/>
          <w:w w:val="105"/>
        </w:rPr>
        <w:t xml:space="preserve"> </w:t>
      </w:r>
      <w:r>
        <w:rPr>
          <w:w w:val="105"/>
        </w:rPr>
        <w:t>include</w:t>
      </w:r>
      <w:r>
        <w:rPr>
          <w:spacing w:val="37"/>
          <w:w w:val="105"/>
        </w:rPr>
        <w:t xml:space="preserve"> </w:t>
      </w:r>
      <w:r>
        <w:rPr>
          <w:w w:val="105"/>
        </w:rPr>
        <w:t>COR’s</w:t>
      </w:r>
      <w:r>
        <w:rPr>
          <w:spacing w:val="37"/>
          <w:w w:val="105"/>
        </w:rPr>
        <w:t xml:space="preserve"> </w:t>
      </w:r>
      <w:r>
        <w:rPr>
          <w:w w:val="105"/>
        </w:rPr>
        <w:t>acknowledgement</w:t>
      </w:r>
      <w:r>
        <w:rPr>
          <w:spacing w:val="37"/>
          <w:w w:val="105"/>
        </w:rPr>
        <w:t xml:space="preserve"> </w:t>
      </w:r>
      <w:r>
        <w:rPr>
          <w:w w:val="105"/>
        </w:rPr>
        <w:t>of</w:t>
      </w:r>
      <w:r>
        <w:rPr>
          <w:spacing w:val="37"/>
          <w:w w:val="105"/>
        </w:rPr>
        <w:t xml:space="preserve"> </w:t>
      </w:r>
      <w:r>
        <w:rPr>
          <w:w w:val="105"/>
        </w:rPr>
        <w:t>their</w:t>
      </w:r>
      <w:r>
        <w:rPr>
          <w:spacing w:val="37"/>
          <w:w w:val="105"/>
        </w:rPr>
        <w:t xml:space="preserve"> </w:t>
      </w:r>
      <w:r>
        <w:rPr>
          <w:w w:val="105"/>
        </w:rPr>
        <w:t>duties,</w:t>
      </w:r>
      <w:r>
        <w:rPr>
          <w:spacing w:val="37"/>
          <w:w w:val="105"/>
        </w:rPr>
        <w:t xml:space="preserve"> </w:t>
      </w:r>
      <w:r>
        <w:rPr>
          <w:w w:val="105"/>
        </w:rPr>
        <w:t>by</w:t>
      </w:r>
      <w:r>
        <w:rPr>
          <w:spacing w:val="37"/>
          <w:w w:val="105"/>
        </w:rPr>
        <w:t xml:space="preserve"> </w:t>
      </w:r>
      <w:r>
        <w:rPr>
          <w:w w:val="105"/>
        </w:rPr>
        <w:t>contract</w:t>
      </w:r>
      <w:r>
        <w:rPr>
          <w:spacing w:val="37"/>
          <w:w w:val="105"/>
        </w:rPr>
        <w:t xml:space="preserve"> </w:t>
      </w:r>
      <w:r>
        <w:rPr>
          <w:w w:val="105"/>
        </w:rPr>
        <w:t>number</w:t>
      </w:r>
      <w:r>
        <w:rPr>
          <w:spacing w:val="37"/>
          <w:w w:val="105"/>
        </w:rPr>
        <w:t xml:space="preserve"> </w:t>
      </w:r>
      <w:r>
        <w:rPr>
          <w:w w:val="105"/>
        </w:rPr>
        <w:t>and</w:t>
      </w:r>
      <w:r>
        <w:rPr>
          <w:spacing w:val="37"/>
          <w:w w:val="105"/>
        </w:rPr>
        <w:t xml:space="preserve"> </w:t>
      </w:r>
      <w:r>
        <w:rPr>
          <w:w w:val="105"/>
        </w:rPr>
        <w:t>CO’s</w:t>
      </w:r>
      <w:r>
        <w:rPr>
          <w:spacing w:val="37"/>
          <w:w w:val="105"/>
        </w:rPr>
        <w:t xml:space="preserve"> </w:t>
      </w:r>
      <w:proofErr w:type="gramStart"/>
      <w:r>
        <w:rPr>
          <w:w w:val="105"/>
        </w:rPr>
        <w:t>name;</w:t>
      </w:r>
      <w:proofErr w:type="gramEnd"/>
    </w:p>
    <w:p w14:paraId="4530DF54" w14:textId="77777777" w:rsidR="00F0013D" w:rsidRDefault="00F0013D" w:rsidP="00F0013D">
      <w:pPr>
        <w:pStyle w:val="BodyText"/>
        <w:spacing w:before="1"/>
        <w:rPr>
          <w:sz w:val="21"/>
        </w:rPr>
      </w:pPr>
    </w:p>
    <w:p w14:paraId="7EF4723A" w14:textId="77777777" w:rsidR="00F0013D" w:rsidRDefault="00F0013D" w:rsidP="00F0013D">
      <w:pPr>
        <w:pStyle w:val="ListParagraph"/>
        <w:numPr>
          <w:ilvl w:val="0"/>
          <w:numId w:val="6"/>
        </w:numPr>
        <w:tabs>
          <w:tab w:val="left" w:pos="442"/>
        </w:tabs>
        <w:spacing w:line="271" w:lineRule="auto"/>
        <w:ind w:left="110" w:right="1101" w:firstLine="0"/>
        <w:jc w:val="both"/>
      </w:pPr>
      <w:r>
        <w:rPr>
          <w:w w:val="105"/>
        </w:rPr>
        <w:t>Monitor records of all COR and COR management training, including refresher training regardless of provider (e.g., QAPC, CO, contract specialist, contract administrator, Defense Acquisition University, or commercial training provider)</w:t>
      </w:r>
    </w:p>
    <w:p w14:paraId="02CF1DAD" w14:textId="77777777" w:rsidR="00F0013D" w:rsidRDefault="00F0013D" w:rsidP="00F0013D">
      <w:pPr>
        <w:pStyle w:val="BodyText"/>
        <w:rPr>
          <w:sz w:val="26"/>
        </w:rPr>
      </w:pPr>
    </w:p>
    <w:p w14:paraId="5EB21A09" w14:textId="77777777" w:rsidR="00F0013D" w:rsidRDefault="00F0013D" w:rsidP="00F0013D">
      <w:pPr>
        <w:spacing w:before="193"/>
        <w:ind w:left="110"/>
        <w:jc w:val="both"/>
        <w:rPr>
          <w:rFonts w:ascii="Bookman Old Style"/>
          <w:b/>
        </w:rPr>
      </w:pPr>
      <w:r>
        <w:rPr>
          <w:rFonts w:ascii="Bookman Old Style"/>
          <w:b/>
          <w:spacing w:val="-4"/>
        </w:rPr>
        <w:t>6.0</w:t>
      </w:r>
      <w:r>
        <w:rPr>
          <w:rFonts w:ascii="Bookman Old Style"/>
          <w:b/>
          <w:spacing w:val="-8"/>
        </w:rPr>
        <w:t xml:space="preserve"> </w:t>
      </w:r>
      <w:r>
        <w:rPr>
          <w:rFonts w:ascii="Bookman Old Style"/>
          <w:b/>
          <w:spacing w:val="-4"/>
        </w:rPr>
        <w:t>Memorandum</w:t>
      </w:r>
      <w:r>
        <w:rPr>
          <w:rFonts w:ascii="Bookman Old Style"/>
          <w:b/>
          <w:spacing w:val="-8"/>
        </w:rPr>
        <w:t xml:space="preserve"> </w:t>
      </w:r>
      <w:r>
        <w:rPr>
          <w:rFonts w:ascii="Bookman Old Style"/>
          <w:b/>
          <w:spacing w:val="-4"/>
        </w:rPr>
        <w:t>Templates</w:t>
      </w:r>
      <w:r>
        <w:rPr>
          <w:rFonts w:ascii="Bookman Old Style"/>
          <w:b/>
          <w:spacing w:val="-8"/>
        </w:rPr>
        <w:t xml:space="preserve"> </w:t>
      </w:r>
      <w:r>
        <w:rPr>
          <w:rFonts w:ascii="Bookman Old Style"/>
          <w:b/>
          <w:spacing w:val="-4"/>
        </w:rPr>
        <w:t>and</w:t>
      </w:r>
      <w:r>
        <w:rPr>
          <w:rFonts w:ascii="Bookman Old Style"/>
          <w:b/>
          <w:spacing w:val="-7"/>
        </w:rPr>
        <w:t xml:space="preserve"> </w:t>
      </w:r>
      <w:r>
        <w:rPr>
          <w:rFonts w:ascii="Bookman Old Style"/>
          <w:b/>
          <w:spacing w:val="-4"/>
        </w:rPr>
        <w:t>Contract</w:t>
      </w:r>
      <w:r>
        <w:rPr>
          <w:rFonts w:ascii="Bookman Old Style"/>
          <w:b/>
          <w:spacing w:val="-8"/>
        </w:rPr>
        <w:t xml:space="preserve"> </w:t>
      </w:r>
      <w:r>
        <w:rPr>
          <w:rFonts w:ascii="Bookman Old Style"/>
          <w:b/>
          <w:spacing w:val="-4"/>
        </w:rPr>
        <w:t>Training</w:t>
      </w:r>
      <w:r>
        <w:rPr>
          <w:rFonts w:ascii="Bookman Old Style"/>
          <w:b/>
          <w:spacing w:val="-8"/>
        </w:rPr>
        <w:t xml:space="preserve"> </w:t>
      </w:r>
      <w:r>
        <w:rPr>
          <w:rFonts w:ascii="Bookman Old Style"/>
          <w:b/>
          <w:spacing w:val="-4"/>
        </w:rPr>
        <w:t>Syllabus</w:t>
      </w:r>
    </w:p>
    <w:p w14:paraId="719DC135" w14:textId="77777777" w:rsidR="00F0013D" w:rsidRDefault="00F0013D" w:rsidP="00F0013D">
      <w:pPr>
        <w:pStyle w:val="BodyText"/>
        <w:rPr>
          <w:rFonts w:ascii="Bookman Old Style"/>
          <w:b/>
          <w:sz w:val="26"/>
        </w:rPr>
      </w:pPr>
    </w:p>
    <w:p w14:paraId="4C09FB59" w14:textId="77777777" w:rsidR="00F0013D" w:rsidRDefault="00E17998" w:rsidP="00F0013D">
      <w:pPr>
        <w:spacing w:before="220"/>
        <w:ind w:left="110"/>
      </w:pPr>
      <w:hyperlink r:id="rId31">
        <w:r w:rsidR="00F0013D">
          <w:rPr>
            <w:color w:val="27314A"/>
            <w:w w:val="105"/>
            <w:u w:val="single" w:color="27314A"/>
          </w:rPr>
          <w:t>Request</w:t>
        </w:r>
        <w:r w:rsidR="00F0013D">
          <w:rPr>
            <w:color w:val="27314A"/>
            <w:spacing w:val="24"/>
            <w:w w:val="105"/>
            <w:u w:val="single" w:color="27314A"/>
          </w:rPr>
          <w:t xml:space="preserve"> </w:t>
        </w:r>
        <w:r w:rsidR="00F0013D">
          <w:rPr>
            <w:color w:val="27314A"/>
            <w:w w:val="105"/>
            <w:u w:val="single" w:color="27314A"/>
          </w:rPr>
          <w:t>for</w:t>
        </w:r>
        <w:r w:rsidR="00F0013D">
          <w:rPr>
            <w:color w:val="27314A"/>
            <w:spacing w:val="25"/>
            <w:w w:val="105"/>
            <w:u w:val="single" w:color="27314A"/>
          </w:rPr>
          <w:t xml:space="preserve"> </w:t>
        </w:r>
        <w:r w:rsidR="00F0013D">
          <w:rPr>
            <w:color w:val="27314A"/>
            <w:w w:val="105"/>
            <w:u w:val="single" w:color="27314A"/>
          </w:rPr>
          <w:t>COR</w:t>
        </w:r>
        <w:r w:rsidR="00F0013D">
          <w:rPr>
            <w:color w:val="27314A"/>
            <w:spacing w:val="25"/>
            <w:w w:val="105"/>
            <w:u w:val="single" w:color="27314A"/>
          </w:rPr>
          <w:t xml:space="preserve"> </w:t>
        </w:r>
        <w:r w:rsidR="00F0013D">
          <w:rPr>
            <w:color w:val="27314A"/>
            <w:spacing w:val="-2"/>
            <w:w w:val="105"/>
            <w:u w:val="single" w:color="27314A"/>
          </w:rPr>
          <w:t>Support</w:t>
        </w:r>
      </w:hyperlink>
    </w:p>
    <w:p w14:paraId="35FC7128" w14:textId="77777777" w:rsidR="00F0013D" w:rsidRDefault="00F0013D" w:rsidP="00F0013D">
      <w:pPr>
        <w:pStyle w:val="BodyText"/>
        <w:spacing w:before="10"/>
        <w:rPr>
          <w:sz w:val="15"/>
        </w:rPr>
      </w:pPr>
    </w:p>
    <w:p w14:paraId="24FE628B" w14:textId="3691D0C1" w:rsidR="0085712C" w:rsidRDefault="00E17998" w:rsidP="00653B56">
      <w:pPr>
        <w:spacing w:before="95"/>
        <w:ind w:left="110"/>
      </w:pPr>
      <w:hyperlink r:id="rId32">
        <w:r w:rsidR="00F0013D">
          <w:rPr>
            <w:color w:val="27314A"/>
            <w:w w:val="110"/>
            <w:u w:val="single" w:color="27314A"/>
          </w:rPr>
          <w:t>Suggested</w:t>
        </w:r>
        <w:r w:rsidR="00F0013D">
          <w:rPr>
            <w:color w:val="27314A"/>
            <w:spacing w:val="-9"/>
            <w:w w:val="110"/>
            <w:u w:val="single" w:color="27314A"/>
          </w:rPr>
          <w:t xml:space="preserve"> </w:t>
        </w:r>
        <w:r w:rsidR="00F0013D">
          <w:rPr>
            <w:color w:val="27314A"/>
            <w:w w:val="110"/>
            <w:u w:val="single" w:color="27314A"/>
          </w:rPr>
          <w:t>Contract-Specific</w:t>
        </w:r>
        <w:r w:rsidR="00F0013D">
          <w:rPr>
            <w:color w:val="27314A"/>
            <w:spacing w:val="-9"/>
            <w:w w:val="110"/>
            <w:u w:val="single" w:color="27314A"/>
          </w:rPr>
          <w:t xml:space="preserve"> </w:t>
        </w:r>
        <w:r w:rsidR="00F0013D">
          <w:rPr>
            <w:color w:val="27314A"/>
            <w:w w:val="110"/>
            <w:u w:val="single" w:color="27314A"/>
          </w:rPr>
          <w:t>Training</w:t>
        </w:r>
        <w:r w:rsidR="00F0013D">
          <w:rPr>
            <w:color w:val="27314A"/>
            <w:spacing w:val="-8"/>
            <w:w w:val="110"/>
            <w:u w:val="single" w:color="27314A"/>
          </w:rPr>
          <w:t xml:space="preserve"> </w:t>
        </w:r>
        <w:r w:rsidR="00F0013D">
          <w:rPr>
            <w:color w:val="27314A"/>
            <w:spacing w:val="-2"/>
            <w:w w:val="110"/>
            <w:u w:val="single" w:color="27314A"/>
          </w:rPr>
          <w:t>Syllabus</w:t>
        </w:r>
      </w:hyperlink>
    </w:p>
    <w:sectPr w:rsidR="0085712C">
      <w:pgSz w:w="11910" w:h="16840"/>
      <w:pgMar w:top="820" w:right="740" w:bottom="280" w:left="7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ROSSI, AMANDA M CIV USAF HAF SAF/AQCP" w:date="2024-05-17T12:04:00Z" w:initials="AR">
    <w:p w14:paraId="0AF08DB5" w14:textId="77777777" w:rsidR="00106E90" w:rsidRDefault="00106E90" w:rsidP="00106E90">
      <w:pPr>
        <w:pStyle w:val="CommentText"/>
      </w:pPr>
      <w:r>
        <w:rPr>
          <w:rStyle w:val="CommentReference"/>
        </w:rPr>
        <w:annotationRef/>
      </w:r>
      <w:r>
        <w:t>Iink added</w:t>
      </w:r>
    </w:p>
  </w:comment>
  <w:comment w:id="31" w:author="ROSSI, AMANDA M CIV USAF HAF SAF/AQCP" w:date="2024-05-17T12:05:00Z" w:initials="AR">
    <w:p w14:paraId="517C1828" w14:textId="77777777" w:rsidR="00106E90" w:rsidRDefault="00106E90" w:rsidP="00106E90">
      <w:pPr>
        <w:pStyle w:val="CommentText"/>
      </w:pPr>
      <w:r>
        <w:rPr>
          <w:rStyle w:val="CommentReference"/>
        </w:rPr>
        <w:annotationRef/>
      </w:r>
      <w:r>
        <w:t>Link added</w:t>
      </w:r>
    </w:p>
  </w:comment>
  <w:comment w:id="42" w:author="ROSSI, AMANDA M CIV USAF HAF SAF/AQCP" w:date="2024-05-17T12:07:00Z" w:initials="AR">
    <w:p w14:paraId="6161CD08" w14:textId="77777777" w:rsidR="00106E90" w:rsidRDefault="00106E90" w:rsidP="00106E90">
      <w:pPr>
        <w:pStyle w:val="CommentText"/>
      </w:pPr>
      <w:r>
        <w:rPr>
          <w:rStyle w:val="CommentReference"/>
        </w:rPr>
        <w:annotationRef/>
      </w:r>
      <w:r>
        <w:t>New link</w:t>
      </w:r>
    </w:p>
  </w:comment>
  <w:comment w:id="46" w:author="ROSSI, AMANDA M CIV USAF HAF SAF/AQCP" w:date="2024-05-17T12:09:00Z" w:initials="AR">
    <w:p w14:paraId="37D062DC" w14:textId="77777777" w:rsidR="00106E90" w:rsidRDefault="00106E90" w:rsidP="00106E90">
      <w:pPr>
        <w:pStyle w:val="CommentText"/>
      </w:pPr>
      <w:r>
        <w:rPr>
          <w:rStyle w:val="CommentReference"/>
        </w:rPr>
        <w:annotationRef/>
      </w:r>
      <w:r>
        <w:t>Changed to DAFI and added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F08DB5" w15:done="0"/>
  <w15:commentEx w15:paraId="517C1828" w15:done="0"/>
  <w15:commentEx w15:paraId="6161CD08" w15:done="0"/>
  <w15:commentEx w15:paraId="37D062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7CD7D" w16cex:dateUtc="2024-05-17T18:04:00Z"/>
  <w16cex:commentExtensible w16cex:durableId="0C5B2231" w16cex:dateUtc="2024-05-17T18:05:00Z"/>
  <w16cex:commentExtensible w16cex:durableId="41000AA2" w16cex:dateUtc="2024-05-17T18:07:00Z"/>
  <w16cex:commentExtensible w16cex:durableId="6796191F" w16cex:dateUtc="2024-05-17T1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F08DB5" w16cid:durableId="2607CD7D"/>
  <w16cid:commentId w16cid:paraId="517C1828" w16cid:durableId="0C5B2231"/>
  <w16cid:commentId w16cid:paraId="6161CD08" w16cid:durableId="41000AA2"/>
  <w16cid:commentId w16cid:paraId="37D062DC" w16cid:durableId="679619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45D9"/>
    <w:multiLevelType w:val="hybridMultilevel"/>
    <w:tmpl w:val="BB5EB1C6"/>
    <w:lvl w:ilvl="0" w:tplc="9FE253CE">
      <w:start w:val="1"/>
      <w:numFmt w:val="lowerLetter"/>
      <w:lvlText w:val="(%1)"/>
      <w:lvlJc w:val="left"/>
      <w:pPr>
        <w:ind w:left="445" w:hanging="336"/>
        <w:jc w:val="left"/>
      </w:pPr>
      <w:rPr>
        <w:rFonts w:ascii="Cambria" w:eastAsia="Cambria" w:hAnsi="Cambria" w:cs="Cambria" w:hint="default"/>
        <w:b w:val="0"/>
        <w:bCs w:val="0"/>
        <w:i w:val="0"/>
        <w:iCs w:val="0"/>
        <w:spacing w:val="-1"/>
        <w:w w:val="98"/>
        <w:sz w:val="22"/>
        <w:szCs w:val="22"/>
        <w:lang w:val="en-US" w:eastAsia="en-US" w:bidi="ar-SA"/>
      </w:rPr>
    </w:lvl>
    <w:lvl w:ilvl="1" w:tplc="66B493E8">
      <w:numFmt w:val="bullet"/>
      <w:lvlText w:val="•"/>
      <w:lvlJc w:val="left"/>
      <w:pPr>
        <w:ind w:left="1438" w:hanging="336"/>
      </w:pPr>
      <w:rPr>
        <w:rFonts w:hint="default"/>
        <w:lang w:val="en-US" w:eastAsia="en-US" w:bidi="ar-SA"/>
      </w:rPr>
    </w:lvl>
    <w:lvl w:ilvl="2" w:tplc="B380EAAA">
      <w:numFmt w:val="bullet"/>
      <w:lvlText w:val="•"/>
      <w:lvlJc w:val="left"/>
      <w:pPr>
        <w:ind w:left="2437" w:hanging="336"/>
      </w:pPr>
      <w:rPr>
        <w:rFonts w:hint="default"/>
        <w:lang w:val="en-US" w:eastAsia="en-US" w:bidi="ar-SA"/>
      </w:rPr>
    </w:lvl>
    <w:lvl w:ilvl="3" w:tplc="03C6FD6C">
      <w:numFmt w:val="bullet"/>
      <w:lvlText w:val="•"/>
      <w:lvlJc w:val="left"/>
      <w:pPr>
        <w:ind w:left="3435" w:hanging="336"/>
      </w:pPr>
      <w:rPr>
        <w:rFonts w:hint="default"/>
        <w:lang w:val="en-US" w:eastAsia="en-US" w:bidi="ar-SA"/>
      </w:rPr>
    </w:lvl>
    <w:lvl w:ilvl="4" w:tplc="BDD41E82">
      <w:numFmt w:val="bullet"/>
      <w:lvlText w:val="•"/>
      <w:lvlJc w:val="left"/>
      <w:pPr>
        <w:ind w:left="4434" w:hanging="336"/>
      </w:pPr>
      <w:rPr>
        <w:rFonts w:hint="default"/>
        <w:lang w:val="en-US" w:eastAsia="en-US" w:bidi="ar-SA"/>
      </w:rPr>
    </w:lvl>
    <w:lvl w:ilvl="5" w:tplc="B5AC1C86">
      <w:numFmt w:val="bullet"/>
      <w:lvlText w:val="•"/>
      <w:lvlJc w:val="left"/>
      <w:pPr>
        <w:ind w:left="5432" w:hanging="336"/>
      </w:pPr>
      <w:rPr>
        <w:rFonts w:hint="default"/>
        <w:lang w:val="en-US" w:eastAsia="en-US" w:bidi="ar-SA"/>
      </w:rPr>
    </w:lvl>
    <w:lvl w:ilvl="6" w:tplc="CA1E5F58">
      <w:numFmt w:val="bullet"/>
      <w:lvlText w:val="•"/>
      <w:lvlJc w:val="left"/>
      <w:pPr>
        <w:ind w:left="6431" w:hanging="336"/>
      </w:pPr>
      <w:rPr>
        <w:rFonts w:hint="default"/>
        <w:lang w:val="en-US" w:eastAsia="en-US" w:bidi="ar-SA"/>
      </w:rPr>
    </w:lvl>
    <w:lvl w:ilvl="7" w:tplc="2F8688D6">
      <w:numFmt w:val="bullet"/>
      <w:lvlText w:val="•"/>
      <w:lvlJc w:val="left"/>
      <w:pPr>
        <w:ind w:left="7429" w:hanging="336"/>
      </w:pPr>
      <w:rPr>
        <w:rFonts w:hint="default"/>
        <w:lang w:val="en-US" w:eastAsia="en-US" w:bidi="ar-SA"/>
      </w:rPr>
    </w:lvl>
    <w:lvl w:ilvl="8" w:tplc="226AC518">
      <w:numFmt w:val="bullet"/>
      <w:lvlText w:val="•"/>
      <w:lvlJc w:val="left"/>
      <w:pPr>
        <w:ind w:left="8428" w:hanging="336"/>
      </w:pPr>
      <w:rPr>
        <w:rFonts w:hint="default"/>
        <w:lang w:val="en-US" w:eastAsia="en-US" w:bidi="ar-SA"/>
      </w:rPr>
    </w:lvl>
  </w:abstractNum>
  <w:abstractNum w:abstractNumId="1" w15:restartNumberingAfterBreak="0">
    <w:nsid w:val="07FA2802"/>
    <w:multiLevelType w:val="hybridMultilevel"/>
    <w:tmpl w:val="12B03EB8"/>
    <w:lvl w:ilvl="0" w:tplc="817274B4">
      <w:start w:val="65"/>
      <w:numFmt w:val="decimal"/>
      <w:lvlText w:val="%1"/>
      <w:lvlJc w:val="left"/>
      <w:pPr>
        <w:ind w:left="1100" w:hanging="791"/>
        <w:jc w:val="left"/>
      </w:pPr>
      <w:rPr>
        <w:rFonts w:hint="default"/>
        <w:spacing w:val="-1"/>
        <w:w w:val="106"/>
        <w:lang w:val="en-US" w:eastAsia="en-US" w:bidi="ar-SA"/>
      </w:rPr>
    </w:lvl>
    <w:lvl w:ilvl="1" w:tplc="AECC4372">
      <w:numFmt w:val="bullet"/>
      <w:lvlText w:val="•"/>
      <w:lvlJc w:val="left"/>
      <w:pPr>
        <w:ind w:left="1262" w:hanging="791"/>
      </w:pPr>
      <w:rPr>
        <w:rFonts w:hint="default"/>
        <w:lang w:val="en-US" w:eastAsia="en-US" w:bidi="ar-SA"/>
      </w:rPr>
    </w:lvl>
    <w:lvl w:ilvl="2" w:tplc="00589E32">
      <w:numFmt w:val="bullet"/>
      <w:lvlText w:val="•"/>
      <w:lvlJc w:val="left"/>
      <w:pPr>
        <w:ind w:left="1424" w:hanging="791"/>
      </w:pPr>
      <w:rPr>
        <w:rFonts w:hint="default"/>
        <w:lang w:val="en-US" w:eastAsia="en-US" w:bidi="ar-SA"/>
      </w:rPr>
    </w:lvl>
    <w:lvl w:ilvl="3" w:tplc="55749E24">
      <w:numFmt w:val="bullet"/>
      <w:lvlText w:val="•"/>
      <w:lvlJc w:val="left"/>
      <w:pPr>
        <w:ind w:left="1586" w:hanging="791"/>
      </w:pPr>
      <w:rPr>
        <w:rFonts w:hint="default"/>
        <w:lang w:val="en-US" w:eastAsia="en-US" w:bidi="ar-SA"/>
      </w:rPr>
    </w:lvl>
    <w:lvl w:ilvl="4" w:tplc="5388DBFE">
      <w:numFmt w:val="bullet"/>
      <w:lvlText w:val="•"/>
      <w:lvlJc w:val="left"/>
      <w:pPr>
        <w:ind w:left="1748" w:hanging="791"/>
      </w:pPr>
      <w:rPr>
        <w:rFonts w:hint="default"/>
        <w:lang w:val="en-US" w:eastAsia="en-US" w:bidi="ar-SA"/>
      </w:rPr>
    </w:lvl>
    <w:lvl w:ilvl="5" w:tplc="3D8C88FE">
      <w:numFmt w:val="bullet"/>
      <w:lvlText w:val="•"/>
      <w:lvlJc w:val="left"/>
      <w:pPr>
        <w:ind w:left="1911" w:hanging="791"/>
      </w:pPr>
      <w:rPr>
        <w:rFonts w:hint="default"/>
        <w:lang w:val="en-US" w:eastAsia="en-US" w:bidi="ar-SA"/>
      </w:rPr>
    </w:lvl>
    <w:lvl w:ilvl="6" w:tplc="FBB861E6">
      <w:numFmt w:val="bullet"/>
      <w:lvlText w:val="•"/>
      <w:lvlJc w:val="left"/>
      <w:pPr>
        <w:ind w:left="2073" w:hanging="791"/>
      </w:pPr>
      <w:rPr>
        <w:rFonts w:hint="default"/>
        <w:lang w:val="en-US" w:eastAsia="en-US" w:bidi="ar-SA"/>
      </w:rPr>
    </w:lvl>
    <w:lvl w:ilvl="7" w:tplc="11123FDE">
      <w:numFmt w:val="bullet"/>
      <w:lvlText w:val="•"/>
      <w:lvlJc w:val="left"/>
      <w:pPr>
        <w:ind w:left="2235" w:hanging="791"/>
      </w:pPr>
      <w:rPr>
        <w:rFonts w:hint="default"/>
        <w:lang w:val="en-US" w:eastAsia="en-US" w:bidi="ar-SA"/>
      </w:rPr>
    </w:lvl>
    <w:lvl w:ilvl="8" w:tplc="B956BB7E">
      <w:numFmt w:val="bullet"/>
      <w:lvlText w:val="•"/>
      <w:lvlJc w:val="left"/>
      <w:pPr>
        <w:ind w:left="2397" w:hanging="791"/>
      </w:pPr>
      <w:rPr>
        <w:rFonts w:hint="default"/>
        <w:lang w:val="en-US" w:eastAsia="en-US" w:bidi="ar-SA"/>
      </w:rPr>
    </w:lvl>
  </w:abstractNum>
  <w:abstractNum w:abstractNumId="2" w15:restartNumberingAfterBreak="0">
    <w:nsid w:val="082B7A6F"/>
    <w:multiLevelType w:val="hybridMultilevel"/>
    <w:tmpl w:val="B0F661E0"/>
    <w:lvl w:ilvl="0" w:tplc="46965428">
      <w:start w:val="22"/>
      <w:numFmt w:val="decimal"/>
      <w:lvlText w:val="%1"/>
      <w:lvlJc w:val="left"/>
      <w:pPr>
        <w:ind w:left="1147" w:hanging="828"/>
        <w:jc w:val="left"/>
      </w:pPr>
      <w:rPr>
        <w:rFonts w:hint="default"/>
        <w:spacing w:val="-1"/>
        <w:w w:val="105"/>
        <w:lang w:val="en-US" w:eastAsia="en-US" w:bidi="ar-SA"/>
      </w:rPr>
    </w:lvl>
    <w:lvl w:ilvl="1" w:tplc="11AAFE50">
      <w:numFmt w:val="bullet"/>
      <w:lvlText w:val="•"/>
      <w:lvlJc w:val="left"/>
      <w:pPr>
        <w:ind w:left="1272" w:hanging="828"/>
      </w:pPr>
      <w:rPr>
        <w:rFonts w:hint="default"/>
        <w:lang w:val="en-US" w:eastAsia="en-US" w:bidi="ar-SA"/>
      </w:rPr>
    </w:lvl>
    <w:lvl w:ilvl="2" w:tplc="DC52EC06">
      <w:numFmt w:val="bullet"/>
      <w:lvlText w:val="•"/>
      <w:lvlJc w:val="left"/>
      <w:pPr>
        <w:ind w:left="1405" w:hanging="828"/>
      </w:pPr>
      <w:rPr>
        <w:rFonts w:hint="default"/>
        <w:lang w:val="en-US" w:eastAsia="en-US" w:bidi="ar-SA"/>
      </w:rPr>
    </w:lvl>
    <w:lvl w:ilvl="3" w:tplc="26CCAD0C">
      <w:numFmt w:val="bullet"/>
      <w:lvlText w:val="•"/>
      <w:lvlJc w:val="left"/>
      <w:pPr>
        <w:ind w:left="1538" w:hanging="828"/>
      </w:pPr>
      <w:rPr>
        <w:rFonts w:hint="default"/>
        <w:lang w:val="en-US" w:eastAsia="en-US" w:bidi="ar-SA"/>
      </w:rPr>
    </w:lvl>
    <w:lvl w:ilvl="4" w:tplc="1C66D6B4">
      <w:numFmt w:val="bullet"/>
      <w:lvlText w:val="•"/>
      <w:lvlJc w:val="left"/>
      <w:pPr>
        <w:ind w:left="1671" w:hanging="828"/>
      </w:pPr>
      <w:rPr>
        <w:rFonts w:hint="default"/>
        <w:lang w:val="en-US" w:eastAsia="en-US" w:bidi="ar-SA"/>
      </w:rPr>
    </w:lvl>
    <w:lvl w:ilvl="5" w:tplc="50148E06">
      <w:numFmt w:val="bullet"/>
      <w:lvlText w:val="•"/>
      <w:lvlJc w:val="left"/>
      <w:pPr>
        <w:ind w:left="1804" w:hanging="828"/>
      </w:pPr>
      <w:rPr>
        <w:rFonts w:hint="default"/>
        <w:lang w:val="en-US" w:eastAsia="en-US" w:bidi="ar-SA"/>
      </w:rPr>
    </w:lvl>
    <w:lvl w:ilvl="6" w:tplc="26C6C21E">
      <w:numFmt w:val="bullet"/>
      <w:lvlText w:val="•"/>
      <w:lvlJc w:val="left"/>
      <w:pPr>
        <w:ind w:left="1937" w:hanging="828"/>
      </w:pPr>
      <w:rPr>
        <w:rFonts w:hint="default"/>
        <w:lang w:val="en-US" w:eastAsia="en-US" w:bidi="ar-SA"/>
      </w:rPr>
    </w:lvl>
    <w:lvl w:ilvl="7" w:tplc="A3348A0C">
      <w:numFmt w:val="bullet"/>
      <w:lvlText w:val="•"/>
      <w:lvlJc w:val="left"/>
      <w:pPr>
        <w:ind w:left="2070" w:hanging="828"/>
      </w:pPr>
      <w:rPr>
        <w:rFonts w:hint="default"/>
        <w:lang w:val="en-US" w:eastAsia="en-US" w:bidi="ar-SA"/>
      </w:rPr>
    </w:lvl>
    <w:lvl w:ilvl="8" w:tplc="5936DFE2">
      <w:numFmt w:val="bullet"/>
      <w:lvlText w:val="•"/>
      <w:lvlJc w:val="left"/>
      <w:pPr>
        <w:ind w:left="2202" w:hanging="828"/>
      </w:pPr>
      <w:rPr>
        <w:rFonts w:hint="default"/>
        <w:lang w:val="en-US" w:eastAsia="en-US" w:bidi="ar-SA"/>
      </w:rPr>
    </w:lvl>
  </w:abstractNum>
  <w:abstractNum w:abstractNumId="3" w15:restartNumberingAfterBreak="0">
    <w:nsid w:val="09634441"/>
    <w:multiLevelType w:val="hybridMultilevel"/>
    <w:tmpl w:val="891EE130"/>
    <w:lvl w:ilvl="0" w:tplc="7CBA693C">
      <w:start w:val="1"/>
      <w:numFmt w:val="decimal"/>
      <w:lvlText w:val="(%1)"/>
      <w:lvlJc w:val="left"/>
      <w:pPr>
        <w:ind w:left="110" w:hanging="282"/>
        <w:jc w:val="left"/>
      </w:pPr>
      <w:rPr>
        <w:rFonts w:ascii="Cambria" w:eastAsia="Cambria" w:hAnsi="Cambria" w:cs="Cambria" w:hint="default"/>
        <w:b w:val="0"/>
        <w:bCs w:val="0"/>
        <w:i/>
        <w:iCs/>
        <w:spacing w:val="-1"/>
        <w:w w:val="100"/>
        <w:sz w:val="20"/>
        <w:szCs w:val="20"/>
        <w:lang w:val="en-US" w:eastAsia="en-US" w:bidi="ar-SA"/>
      </w:rPr>
    </w:lvl>
    <w:lvl w:ilvl="1" w:tplc="998E6290">
      <w:start w:val="1"/>
      <w:numFmt w:val="lowerLetter"/>
      <w:lvlText w:val="(%2)"/>
      <w:lvlJc w:val="left"/>
      <w:pPr>
        <w:ind w:left="445" w:hanging="336"/>
        <w:jc w:val="left"/>
      </w:pPr>
      <w:rPr>
        <w:rFonts w:ascii="Cambria" w:eastAsia="Cambria" w:hAnsi="Cambria" w:cs="Cambria" w:hint="default"/>
        <w:b w:val="0"/>
        <w:bCs w:val="0"/>
        <w:i w:val="0"/>
        <w:iCs w:val="0"/>
        <w:spacing w:val="-1"/>
        <w:w w:val="98"/>
        <w:sz w:val="22"/>
        <w:szCs w:val="22"/>
        <w:lang w:val="en-US" w:eastAsia="en-US" w:bidi="ar-SA"/>
      </w:rPr>
    </w:lvl>
    <w:lvl w:ilvl="2" w:tplc="B916FAC0">
      <w:numFmt w:val="bullet"/>
      <w:lvlText w:val="•"/>
      <w:lvlJc w:val="left"/>
      <w:pPr>
        <w:ind w:left="1549" w:hanging="336"/>
      </w:pPr>
      <w:rPr>
        <w:rFonts w:hint="default"/>
        <w:lang w:val="en-US" w:eastAsia="en-US" w:bidi="ar-SA"/>
      </w:rPr>
    </w:lvl>
    <w:lvl w:ilvl="3" w:tplc="246E164A">
      <w:numFmt w:val="bullet"/>
      <w:lvlText w:val="•"/>
      <w:lvlJc w:val="left"/>
      <w:pPr>
        <w:ind w:left="2659" w:hanging="336"/>
      </w:pPr>
      <w:rPr>
        <w:rFonts w:hint="default"/>
        <w:lang w:val="en-US" w:eastAsia="en-US" w:bidi="ar-SA"/>
      </w:rPr>
    </w:lvl>
    <w:lvl w:ilvl="4" w:tplc="6DC8F490">
      <w:numFmt w:val="bullet"/>
      <w:lvlText w:val="•"/>
      <w:lvlJc w:val="left"/>
      <w:pPr>
        <w:ind w:left="3768" w:hanging="336"/>
      </w:pPr>
      <w:rPr>
        <w:rFonts w:hint="default"/>
        <w:lang w:val="en-US" w:eastAsia="en-US" w:bidi="ar-SA"/>
      </w:rPr>
    </w:lvl>
    <w:lvl w:ilvl="5" w:tplc="ECBEB312">
      <w:numFmt w:val="bullet"/>
      <w:lvlText w:val="•"/>
      <w:lvlJc w:val="left"/>
      <w:pPr>
        <w:ind w:left="4878" w:hanging="336"/>
      </w:pPr>
      <w:rPr>
        <w:rFonts w:hint="default"/>
        <w:lang w:val="en-US" w:eastAsia="en-US" w:bidi="ar-SA"/>
      </w:rPr>
    </w:lvl>
    <w:lvl w:ilvl="6" w:tplc="3E48B85C">
      <w:numFmt w:val="bullet"/>
      <w:lvlText w:val="•"/>
      <w:lvlJc w:val="left"/>
      <w:pPr>
        <w:ind w:left="5987" w:hanging="336"/>
      </w:pPr>
      <w:rPr>
        <w:rFonts w:hint="default"/>
        <w:lang w:val="en-US" w:eastAsia="en-US" w:bidi="ar-SA"/>
      </w:rPr>
    </w:lvl>
    <w:lvl w:ilvl="7" w:tplc="5390227A">
      <w:numFmt w:val="bullet"/>
      <w:lvlText w:val="•"/>
      <w:lvlJc w:val="left"/>
      <w:pPr>
        <w:ind w:left="7097" w:hanging="336"/>
      </w:pPr>
      <w:rPr>
        <w:rFonts w:hint="default"/>
        <w:lang w:val="en-US" w:eastAsia="en-US" w:bidi="ar-SA"/>
      </w:rPr>
    </w:lvl>
    <w:lvl w:ilvl="8" w:tplc="08DE946A">
      <w:numFmt w:val="bullet"/>
      <w:lvlText w:val="•"/>
      <w:lvlJc w:val="left"/>
      <w:pPr>
        <w:ind w:left="8206" w:hanging="336"/>
      </w:pPr>
      <w:rPr>
        <w:rFonts w:hint="default"/>
        <w:lang w:val="en-US" w:eastAsia="en-US" w:bidi="ar-SA"/>
      </w:rPr>
    </w:lvl>
  </w:abstractNum>
  <w:abstractNum w:abstractNumId="4" w15:restartNumberingAfterBreak="0">
    <w:nsid w:val="0D220B6F"/>
    <w:multiLevelType w:val="hybridMultilevel"/>
    <w:tmpl w:val="BDE6A368"/>
    <w:lvl w:ilvl="0" w:tplc="4DD09424">
      <w:start w:val="1"/>
      <w:numFmt w:val="decimal"/>
      <w:lvlText w:val="(%1)"/>
      <w:lvlJc w:val="left"/>
      <w:pPr>
        <w:ind w:left="110" w:hanging="344"/>
        <w:jc w:val="left"/>
      </w:pPr>
      <w:rPr>
        <w:rFonts w:ascii="Cambria" w:eastAsia="Cambria" w:hAnsi="Cambria" w:cs="Cambria" w:hint="default"/>
        <w:b w:val="0"/>
        <w:bCs w:val="0"/>
        <w:i/>
        <w:iCs/>
        <w:spacing w:val="-1"/>
        <w:w w:val="100"/>
        <w:sz w:val="22"/>
        <w:szCs w:val="22"/>
        <w:lang w:val="en-US" w:eastAsia="en-US" w:bidi="ar-SA"/>
      </w:rPr>
    </w:lvl>
    <w:lvl w:ilvl="1" w:tplc="A60A801A">
      <w:start w:val="1"/>
      <w:numFmt w:val="lowerLetter"/>
      <w:lvlText w:val="(%2)"/>
      <w:lvlJc w:val="left"/>
      <w:pPr>
        <w:ind w:left="110" w:hanging="336"/>
        <w:jc w:val="left"/>
      </w:pPr>
      <w:rPr>
        <w:rFonts w:ascii="Cambria" w:eastAsia="Cambria" w:hAnsi="Cambria" w:cs="Cambria" w:hint="default"/>
        <w:b w:val="0"/>
        <w:bCs w:val="0"/>
        <w:i/>
        <w:iCs/>
        <w:spacing w:val="-1"/>
        <w:w w:val="97"/>
        <w:sz w:val="22"/>
        <w:szCs w:val="22"/>
        <w:lang w:val="en-US" w:eastAsia="en-US" w:bidi="ar-SA"/>
      </w:rPr>
    </w:lvl>
    <w:lvl w:ilvl="2" w:tplc="07EAFCBA">
      <w:numFmt w:val="bullet"/>
      <w:lvlText w:val="•"/>
      <w:lvlJc w:val="left"/>
      <w:pPr>
        <w:ind w:left="2181" w:hanging="336"/>
      </w:pPr>
      <w:rPr>
        <w:rFonts w:hint="default"/>
        <w:lang w:val="en-US" w:eastAsia="en-US" w:bidi="ar-SA"/>
      </w:rPr>
    </w:lvl>
    <w:lvl w:ilvl="3" w:tplc="14988BF8">
      <w:numFmt w:val="bullet"/>
      <w:lvlText w:val="•"/>
      <w:lvlJc w:val="left"/>
      <w:pPr>
        <w:ind w:left="3211" w:hanging="336"/>
      </w:pPr>
      <w:rPr>
        <w:rFonts w:hint="default"/>
        <w:lang w:val="en-US" w:eastAsia="en-US" w:bidi="ar-SA"/>
      </w:rPr>
    </w:lvl>
    <w:lvl w:ilvl="4" w:tplc="4BEE81E0">
      <w:numFmt w:val="bullet"/>
      <w:lvlText w:val="•"/>
      <w:lvlJc w:val="left"/>
      <w:pPr>
        <w:ind w:left="4242" w:hanging="336"/>
      </w:pPr>
      <w:rPr>
        <w:rFonts w:hint="default"/>
        <w:lang w:val="en-US" w:eastAsia="en-US" w:bidi="ar-SA"/>
      </w:rPr>
    </w:lvl>
    <w:lvl w:ilvl="5" w:tplc="D44C0632">
      <w:numFmt w:val="bullet"/>
      <w:lvlText w:val="•"/>
      <w:lvlJc w:val="left"/>
      <w:pPr>
        <w:ind w:left="5272" w:hanging="336"/>
      </w:pPr>
      <w:rPr>
        <w:rFonts w:hint="default"/>
        <w:lang w:val="en-US" w:eastAsia="en-US" w:bidi="ar-SA"/>
      </w:rPr>
    </w:lvl>
    <w:lvl w:ilvl="6" w:tplc="212E29EE">
      <w:numFmt w:val="bullet"/>
      <w:lvlText w:val="•"/>
      <w:lvlJc w:val="left"/>
      <w:pPr>
        <w:ind w:left="6303" w:hanging="336"/>
      </w:pPr>
      <w:rPr>
        <w:rFonts w:hint="default"/>
        <w:lang w:val="en-US" w:eastAsia="en-US" w:bidi="ar-SA"/>
      </w:rPr>
    </w:lvl>
    <w:lvl w:ilvl="7" w:tplc="09D6CCCC">
      <w:numFmt w:val="bullet"/>
      <w:lvlText w:val="•"/>
      <w:lvlJc w:val="left"/>
      <w:pPr>
        <w:ind w:left="7333" w:hanging="336"/>
      </w:pPr>
      <w:rPr>
        <w:rFonts w:hint="default"/>
        <w:lang w:val="en-US" w:eastAsia="en-US" w:bidi="ar-SA"/>
      </w:rPr>
    </w:lvl>
    <w:lvl w:ilvl="8" w:tplc="405A2600">
      <w:numFmt w:val="bullet"/>
      <w:lvlText w:val="•"/>
      <w:lvlJc w:val="left"/>
      <w:pPr>
        <w:ind w:left="8364" w:hanging="336"/>
      </w:pPr>
      <w:rPr>
        <w:rFonts w:hint="default"/>
        <w:lang w:val="en-US" w:eastAsia="en-US" w:bidi="ar-SA"/>
      </w:rPr>
    </w:lvl>
  </w:abstractNum>
  <w:abstractNum w:abstractNumId="5" w15:restartNumberingAfterBreak="0">
    <w:nsid w:val="0DA069D0"/>
    <w:multiLevelType w:val="multilevel"/>
    <w:tmpl w:val="43568E2E"/>
    <w:lvl w:ilvl="0">
      <w:start w:val="1"/>
      <w:numFmt w:val="decimal"/>
      <w:lvlText w:val="%1"/>
      <w:lvlJc w:val="left"/>
      <w:pPr>
        <w:ind w:left="523" w:hanging="414"/>
        <w:jc w:val="left"/>
      </w:pPr>
      <w:rPr>
        <w:rFonts w:hint="default"/>
        <w:lang w:val="en-US" w:eastAsia="en-US" w:bidi="ar-SA"/>
      </w:rPr>
    </w:lvl>
    <w:lvl w:ilvl="1">
      <w:numFmt w:val="decimal"/>
      <w:lvlText w:val="%1.%2"/>
      <w:lvlJc w:val="left"/>
      <w:pPr>
        <w:ind w:left="523" w:hanging="414"/>
        <w:jc w:val="left"/>
      </w:pPr>
      <w:rPr>
        <w:rFonts w:hint="default"/>
        <w:spacing w:val="0"/>
        <w:w w:val="94"/>
        <w:lang w:val="en-US" w:eastAsia="en-US" w:bidi="ar-SA"/>
      </w:rPr>
    </w:lvl>
    <w:lvl w:ilvl="2">
      <w:start w:val="1"/>
      <w:numFmt w:val="decimal"/>
      <w:lvlText w:val="%1.%2.%3"/>
      <w:lvlJc w:val="left"/>
      <w:pPr>
        <w:ind w:left="110" w:hanging="566"/>
        <w:jc w:val="left"/>
      </w:pPr>
      <w:rPr>
        <w:rFonts w:ascii="Cambria" w:eastAsia="Cambria" w:hAnsi="Cambria" w:cs="Cambria" w:hint="default"/>
        <w:b w:val="0"/>
        <w:bCs w:val="0"/>
        <w:i w:val="0"/>
        <w:iCs w:val="0"/>
        <w:spacing w:val="-1"/>
        <w:w w:val="110"/>
        <w:sz w:val="22"/>
        <w:szCs w:val="22"/>
        <w:lang w:val="en-US" w:eastAsia="en-US" w:bidi="ar-SA"/>
      </w:rPr>
    </w:lvl>
    <w:lvl w:ilvl="3">
      <w:start w:val="1"/>
      <w:numFmt w:val="decimal"/>
      <w:lvlText w:val="%1.%2.%3.%4"/>
      <w:lvlJc w:val="left"/>
      <w:pPr>
        <w:ind w:left="865" w:hanging="755"/>
        <w:jc w:val="left"/>
      </w:pPr>
      <w:rPr>
        <w:rFonts w:ascii="Cambria" w:eastAsia="Cambria" w:hAnsi="Cambria" w:cs="Cambria" w:hint="default"/>
        <w:b w:val="0"/>
        <w:bCs w:val="0"/>
        <w:i w:val="0"/>
        <w:iCs w:val="0"/>
        <w:spacing w:val="-1"/>
        <w:w w:val="111"/>
        <w:sz w:val="22"/>
        <w:szCs w:val="22"/>
        <w:lang w:val="en-US" w:eastAsia="en-US" w:bidi="ar-SA"/>
      </w:rPr>
    </w:lvl>
    <w:lvl w:ilvl="4">
      <w:numFmt w:val="bullet"/>
      <w:lvlText w:val="•"/>
      <w:lvlJc w:val="left"/>
      <w:pPr>
        <w:ind w:left="2226" w:hanging="755"/>
      </w:pPr>
      <w:rPr>
        <w:rFonts w:hint="default"/>
        <w:lang w:val="en-US" w:eastAsia="en-US" w:bidi="ar-SA"/>
      </w:rPr>
    </w:lvl>
    <w:lvl w:ilvl="5">
      <w:numFmt w:val="bullet"/>
      <w:lvlText w:val="•"/>
      <w:lvlJc w:val="left"/>
      <w:pPr>
        <w:ind w:left="3593" w:hanging="755"/>
      </w:pPr>
      <w:rPr>
        <w:rFonts w:hint="default"/>
        <w:lang w:val="en-US" w:eastAsia="en-US" w:bidi="ar-SA"/>
      </w:rPr>
    </w:lvl>
    <w:lvl w:ilvl="6">
      <w:numFmt w:val="bullet"/>
      <w:lvlText w:val="•"/>
      <w:lvlJc w:val="left"/>
      <w:pPr>
        <w:ind w:left="4959" w:hanging="755"/>
      </w:pPr>
      <w:rPr>
        <w:rFonts w:hint="default"/>
        <w:lang w:val="en-US" w:eastAsia="en-US" w:bidi="ar-SA"/>
      </w:rPr>
    </w:lvl>
    <w:lvl w:ilvl="7">
      <w:numFmt w:val="bullet"/>
      <w:lvlText w:val="•"/>
      <w:lvlJc w:val="left"/>
      <w:pPr>
        <w:ind w:left="6326" w:hanging="755"/>
      </w:pPr>
      <w:rPr>
        <w:rFonts w:hint="default"/>
        <w:lang w:val="en-US" w:eastAsia="en-US" w:bidi="ar-SA"/>
      </w:rPr>
    </w:lvl>
    <w:lvl w:ilvl="8">
      <w:numFmt w:val="bullet"/>
      <w:lvlText w:val="•"/>
      <w:lvlJc w:val="left"/>
      <w:pPr>
        <w:ind w:left="7692" w:hanging="755"/>
      </w:pPr>
      <w:rPr>
        <w:rFonts w:hint="default"/>
        <w:lang w:val="en-US" w:eastAsia="en-US" w:bidi="ar-SA"/>
      </w:rPr>
    </w:lvl>
  </w:abstractNum>
  <w:abstractNum w:abstractNumId="6" w15:restartNumberingAfterBreak="0">
    <w:nsid w:val="0DC166CF"/>
    <w:multiLevelType w:val="hybridMultilevel"/>
    <w:tmpl w:val="BB0078BE"/>
    <w:lvl w:ilvl="0" w:tplc="9AE493F4">
      <w:start w:val="83"/>
      <w:numFmt w:val="decimal"/>
      <w:lvlText w:val="%1"/>
      <w:lvlJc w:val="left"/>
      <w:pPr>
        <w:ind w:left="1147" w:hanging="828"/>
        <w:jc w:val="left"/>
      </w:pPr>
      <w:rPr>
        <w:rFonts w:hint="default"/>
        <w:spacing w:val="-1"/>
        <w:w w:val="105"/>
        <w:lang w:val="en-US" w:eastAsia="en-US" w:bidi="ar-SA"/>
      </w:rPr>
    </w:lvl>
    <w:lvl w:ilvl="1" w:tplc="6972CB7A">
      <w:numFmt w:val="bullet"/>
      <w:lvlText w:val="•"/>
      <w:lvlJc w:val="left"/>
      <w:pPr>
        <w:ind w:left="1321" w:hanging="828"/>
      </w:pPr>
      <w:rPr>
        <w:rFonts w:hint="default"/>
        <w:lang w:val="en-US" w:eastAsia="en-US" w:bidi="ar-SA"/>
      </w:rPr>
    </w:lvl>
    <w:lvl w:ilvl="2" w:tplc="8AEE60FA">
      <w:numFmt w:val="bullet"/>
      <w:lvlText w:val="•"/>
      <w:lvlJc w:val="left"/>
      <w:pPr>
        <w:ind w:left="1502" w:hanging="828"/>
      </w:pPr>
      <w:rPr>
        <w:rFonts w:hint="default"/>
        <w:lang w:val="en-US" w:eastAsia="en-US" w:bidi="ar-SA"/>
      </w:rPr>
    </w:lvl>
    <w:lvl w:ilvl="3" w:tplc="E452E336">
      <w:numFmt w:val="bullet"/>
      <w:lvlText w:val="•"/>
      <w:lvlJc w:val="left"/>
      <w:pPr>
        <w:ind w:left="1684" w:hanging="828"/>
      </w:pPr>
      <w:rPr>
        <w:rFonts w:hint="default"/>
        <w:lang w:val="en-US" w:eastAsia="en-US" w:bidi="ar-SA"/>
      </w:rPr>
    </w:lvl>
    <w:lvl w:ilvl="4" w:tplc="4588F1E4">
      <w:numFmt w:val="bullet"/>
      <w:lvlText w:val="•"/>
      <w:lvlJc w:val="left"/>
      <w:pPr>
        <w:ind w:left="1865" w:hanging="828"/>
      </w:pPr>
      <w:rPr>
        <w:rFonts w:hint="default"/>
        <w:lang w:val="en-US" w:eastAsia="en-US" w:bidi="ar-SA"/>
      </w:rPr>
    </w:lvl>
    <w:lvl w:ilvl="5" w:tplc="4DF080BC">
      <w:numFmt w:val="bullet"/>
      <w:lvlText w:val="•"/>
      <w:lvlJc w:val="left"/>
      <w:pPr>
        <w:ind w:left="2046" w:hanging="828"/>
      </w:pPr>
      <w:rPr>
        <w:rFonts w:hint="default"/>
        <w:lang w:val="en-US" w:eastAsia="en-US" w:bidi="ar-SA"/>
      </w:rPr>
    </w:lvl>
    <w:lvl w:ilvl="6" w:tplc="516E59EE">
      <w:numFmt w:val="bullet"/>
      <w:lvlText w:val="•"/>
      <w:lvlJc w:val="left"/>
      <w:pPr>
        <w:ind w:left="2228" w:hanging="828"/>
      </w:pPr>
      <w:rPr>
        <w:rFonts w:hint="default"/>
        <w:lang w:val="en-US" w:eastAsia="en-US" w:bidi="ar-SA"/>
      </w:rPr>
    </w:lvl>
    <w:lvl w:ilvl="7" w:tplc="61264BD8">
      <w:numFmt w:val="bullet"/>
      <w:lvlText w:val="•"/>
      <w:lvlJc w:val="left"/>
      <w:pPr>
        <w:ind w:left="2409" w:hanging="828"/>
      </w:pPr>
      <w:rPr>
        <w:rFonts w:hint="default"/>
        <w:lang w:val="en-US" w:eastAsia="en-US" w:bidi="ar-SA"/>
      </w:rPr>
    </w:lvl>
    <w:lvl w:ilvl="8" w:tplc="3612D624">
      <w:numFmt w:val="bullet"/>
      <w:lvlText w:val="•"/>
      <w:lvlJc w:val="left"/>
      <w:pPr>
        <w:ind w:left="2591" w:hanging="828"/>
      </w:pPr>
      <w:rPr>
        <w:rFonts w:hint="default"/>
        <w:lang w:val="en-US" w:eastAsia="en-US" w:bidi="ar-SA"/>
      </w:rPr>
    </w:lvl>
  </w:abstractNum>
  <w:abstractNum w:abstractNumId="7" w15:restartNumberingAfterBreak="0">
    <w:nsid w:val="11830245"/>
    <w:multiLevelType w:val="hybridMultilevel"/>
    <w:tmpl w:val="A1E0824A"/>
    <w:lvl w:ilvl="0" w:tplc="C960F4FC">
      <w:start w:val="65"/>
      <w:numFmt w:val="decimal"/>
      <w:lvlText w:val="%1"/>
      <w:lvlJc w:val="left"/>
      <w:pPr>
        <w:ind w:left="1147" w:hanging="828"/>
        <w:jc w:val="left"/>
      </w:pPr>
      <w:rPr>
        <w:rFonts w:hint="default"/>
        <w:spacing w:val="-1"/>
        <w:w w:val="105"/>
        <w:lang w:val="en-US" w:eastAsia="en-US" w:bidi="ar-SA"/>
      </w:rPr>
    </w:lvl>
    <w:lvl w:ilvl="1" w:tplc="08D8AFB4">
      <w:numFmt w:val="bullet"/>
      <w:lvlText w:val="•"/>
      <w:lvlJc w:val="left"/>
      <w:pPr>
        <w:ind w:left="1310" w:hanging="828"/>
      </w:pPr>
      <w:rPr>
        <w:rFonts w:hint="default"/>
        <w:lang w:val="en-US" w:eastAsia="en-US" w:bidi="ar-SA"/>
      </w:rPr>
    </w:lvl>
    <w:lvl w:ilvl="2" w:tplc="156E81B0">
      <w:numFmt w:val="bullet"/>
      <w:lvlText w:val="•"/>
      <w:lvlJc w:val="left"/>
      <w:pPr>
        <w:ind w:left="1481" w:hanging="828"/>
      </w:pPr>
      <w:rPr>
        <w:rFonts w:hint="default"/>
        <w:lang w:val="en-US" w:eastAsia="en-US" w:bidi="ar-SA"/>
      </w:rPr>
    </w:lvl>
    <w:lvl w:ilvl="3" w:tplc="9B22FB1A">
      <w:numFmt w:val="bullet"/>
      <w:lvlText w:val="•"/>
      <w:lvlJc w:val="left"/>
      <w:pPr>
        <w:ind w:left="1651" w:hanging="828"/>
      </w:pPr>
      <w:rPr>
        <w:rFonts w:hint="default"/>
        <w:lang w:val="en-US" w:eastAsia="en-US" w:bidi="ar-SA"/>
      </w:rPr>
    </w:lvl>
    <w:lvl w:ilvl="4" w:tplc="C33A28FA">
      <w:numFmt w:val="bullet"/>
      <w:lvlText w:val="•"/>
      <w:lvlJc w:val="left"/>
      <w:pPr>
        <w:ind w:left="1822" w:hanging="828"/>
      </w:pPr>
      <w:rPr>
        <w:rFonts w:hint="default"/>
        <w:lang w:val="en-US" w:eastAsia="en-US" w:bidi="ar-SA"/>
      </w:rPr>
    </w:lvl>
    <w:lvl w:ilvl="5" w:tplc="528C16EC">
      <w:numFmt w:val="bullet"/>
      <w:lvlText w:val="•"/>
      <w:lvlJc w:val="left"/>
      <w:pPr>
        <w:ind w:left="1992" w:hanging="828"/>
      </w:pPr>
      <w:rPr>
        <w:rFonts w:hint="default"/>
        <w:lang w:val="en-US" w:eastAsia="en-US" w:bidi="ar-SA"/>
      </w:rPr>
    </w:lvl>
    <w:lvl w:ilvl="6" w:tplc="9C2843DA">
      <w:numFmt w:val="bullet"/>
      <w:lvlText w:val="•"/>
      <w:lvlJc w:val="left"/>
      <w:pPr>
        <w:ind w:left="2163" w:hanging="828"/>
      </w:pPr>
      <w:rPr>
        <w:rFonts w:hint="default"/>
        <w:lang w:val="en-US" w:eastAsia="en-US" w:bidi="ar-SA"/>
      </w:rPr>
    </w:lvl>
    <w:lvl w:ilvl="7" w:tplc="9594EE42">
      <w:numFmt w:val="bullet"/>
      <w:lvlText w:val="•"/>
      <w:lvlJc w:val="left"/>
      <w:pPr>
        <w:ind w:left="2333" w:hanging="828"/>
      </w:pPr>
      <w:rPr>
        <w:rFonts w:hint="default"/>
        <w:lang w:val="en-US" w:eastAsia="en-US" w:bidi="ar-SA"/>
      </w:rPr>
    </w:lvl>
    <w:lvl w:ilvl="8" w:tplc="01D8FB4A">
      <w:numFmt w:val="bullet"/>
      <w:lvlText w:val="•"/>
      <w:lvlJc w:val="left"/>
      <w:pPr>
        <w:ind w:left="2504" w:hanging="828"/>
      </w:pPr>
      <w:rPr>
        <w:rFonts w:hint="default"/>
        <w:lang w:val="en-US" w:eastAsia="en-US" w:bidi="ar-SA"/>
      </w:rPr>
    </w:lvl>
  </w:abstractNum>
  <w:abstractNum w:abstractNumId="8" w15:restartNumberingAfterBreak="0">
    <w:nsid w:val="16EE593D"/>
    <w:multiLevelType w:val="hybridMultilevel"/>
    <w:tmpl w:val="83C231D6"/>
    <w:lvl w:ilvl="0" w:tplc="2A08C846">
      <w:start w:val="1"/>
      <w:numFmt w:val="lowerLetter"/>
      <w:lvlText w:val="(%1)"/>
      <w:lvlJc w:val="left"/>
      <w:pPr>
        <w:ind w:left="110" w:hanging="336"/>
        <w:jc w:val="left"/>
      </w:pPr>
      <w:rPr>
        <w:rFonts w:ascii="Cambria" w:eastAsia="Cambria" w:hAnsi="Cambria" w:cs="Cambria" w:hint="default"/>
        <w:b w:val="0"/>
        <w:bCs w:val="0"/>
        <w:i w:val="0"/>
        <w:iCs w:val="0"/>
        <w:spacing w:val="-1"/>
        <w:w w:val="98"/>
        <w:sz w:val="22"/>
        <w:szCs w:val="22"/>
        <w:lang w:val="en-US" w:eastAsia="en-US" w:bidi="ar-SA"/>
      </w:rPr>
    </w:lvl>
    <w:lvl w:ilvl="1" w:tplc="A2E25BD8">
      <w:numFmt w:val="bullet"/>
      <w:lvlText w:val="•"/>
      <w:lvlJc w:val="left"/>
      <w:pPr>
        <w:ind w:left="1150" w:hanging="336"/>
      </w:pPr>
      <w:rPr>
        <w:rFonts w:hint="default"/>
        <w:lang w:val="en-US" w:eastAsia="en-US" w:bidi="ar-SA"/>
      </w:rPr>
    </w:lvl>
    <w:lvl w:ilvl="2" w:tplc="03F07088">
      <w:numFmt w:val="bullet"/>
      <w:lvlText w:val="•"/>
      <w:lvlJc w:val="left"/>
      <w:pPr>
        <w:ind w:left="2181" w:hanging="336"/>
      </w:pPr>
      <w:rPr>
        <w:rFonts w:hint="default"/>
        <w:lang w:val="en-US" w:eastAsia="en-US" w:bidi="ar-SA"/>
      </w:rPr>
    </w:lvl>
    <w:lvl w:ilvl="3" w:tplc="87F8D2DA">
      <w:numFmt w:val="bullet"/>
      <w:lvlText w:val="•"/>
      <w:lvlJc w:val="left"/>
      <w:pPr>
        <w:ind w:left="3211" w:hanging="336"/>
      </w:pPr>
      <w:rPr>
        <w:rFonts w:hint="default"/>
        <w:lang w:val="en-US" w:eastAsia="en-US" w:bidi="ar-SA"/>
      </w:rPr>
    </w:lvl>
    <w:lvl w:ilvl="4" w:tplc="8FAE73D6">
      <w:numFmt w:val="bullet"/>
      <w:lvlText w:val="•"/>
      <w:lvlJc w:val="left"/>
      <w:pPr>
        <w:ind w:left="4242" w:hanging="336"/>
      </w:pPr>
      <w:rPr>
        <w:rFonts w:hint="default"/>
        <w:lang w:val="en-US" w:eastAsia="en-US" w:bidi="ar-SA"/>
      </w:rPr>
    </w:lvl>
    <w:lvl w:ilvl="5" w:tplc="5F64F10C">
      <w:numFmt w:val="bullet"/>
      <w:lvlText w:val="•"/>
      <w:lvlJc w:val="left"/>
      <w:pPr>
        <w:ind w:left="5272" w:hanging="336"/>
      </w:pPr>
      <w:rPr>
        <w:rFonts w:hint="default"/>
        <w:lang w:val="en-US" w:eastAsia="en-US" w:bidi="ar-SA"/>
      </w:rPr>
    </w:lvl>
    <w:lvl w:ilvl="6" w:tplc="DCF07366">
      <w:numFmt w:val="bullet"/>
      <w:lvlText w:val="•"/>
      <w:lvlJc w:val="left"/>
      <w:pPr>
        <w:ind w:left="6303" w:hanging="336"/>
      </w:pPr>
      <w:rPr>
        <w:rFonts w:hint="default"/>
        <w:lang w:val="en-US" w:eastAsia="en-US" w:bidi="ar-SA"/>
      </w:rPr>
    </w:lvl>
    <w:lvl w:ilvl="7" w:tplc="B0D217E2">
      <w:numFmt w:val="bullet"/>
      <w:lvlText w:val="•"/>
      <w:lvlJc w:val="left"/>
      <w:pPr>
        <w:ind w:left="7333" w:hanging="336"/>
      </w:pPr>
      <w:rPr>
        <w:rFonts w:hint="default"/>
        <w:lang w:val="en-US" w:eastAsia="en-US" w:bidi="ar-SA"/>
      </w:rPr>
    </w:lvl>
    <w:lvl w:ilvl="8" w:tplc="8B42F190">
      <w:numFmt w:val="bullet"/>
      <w:lvlText w:val="•"/>
      <w:lvlJc w:val="left"/>
      <w:pPr>
        <w:ind w:left="8364" w:hanging="336"/>
      </w:pPr>
      <w:rPr>
        <w:rFonts w:hint="default"/>
        <w:lang w:val="en-US" w:eastAsia="en-US" w:bidi="ar-SA"/>
      </w:rPr>
    </w:lvl>
  </w:abstractNum>
  <w:abstractNum w:abstractNumId="9" w15:restartNumberingAfterBreak="0">
    <w:nsid w:val="19B72615"/>
    <w:multiLevelType w:val="multilevel"/>
    <w:tmpl w:val="59D84EBA"/>
    <w:lvl w:ilvl="0">
      <w:start w:val="5"/>
      <w:numFmt w:val="decimal"/>
      <w:lvlText w:val="%1"/>
      <w:lvlJc w:val="left"/>
      <w:pPr>
        <w:ind w:left="523" w:hanging="414"/>
        <w:jc w:val="left"/>
      </w:pPr>
      <w:rPr>
        <w:rFonts w:hint="default"/>
        <w:lang w:val="en-US" w:eastAsia="en-US" w:bidi="ar-SA"/>
      </w:rPr>
    </w:lvl>
    <w:lvl w:ilvl="1">
      <w:numFmt w:val="decimal"/>
      <w:lvlText w:val="%1.%2"/>
      <w:lvlJc w:val="left"/>
      <w:pPr>
        <w:ind w:left="523" w:hanging="414"/>
        <w:jc w:val="left"/>
      </w:pPr>
      <w:rPr>
        <w:rFonts w:hint="default"/>
        <w:spacing w:val="0"/>
        <w:w w:val="94"/>
        <w:lang w:val="en-US" w:eastAsia="en-US" w:bidi="ar-SA"/>
      </w:rPr>
    </w:lvl>
    <w:lvl w:ilvl="2">
      <w:start w:val="1"/>
      <w:numFmt w:val="decimal"/>
      <w:lvlText w:val="%1.%2.%3"/>
      <w:lvlJc w:val="left"/>
      <w:pPr>
        <w:ind w:left="676" w:hanging="567"/>
        <w:jc w:val="left"/>
      </w:pPr>
      <w:rPr>
        <w:rFonts w:ascii="Cambria" w:eastAsia="Cambria" w:hAnsi="Cambria" w:cs="Cambria" w:hint="default"/>
        <w:b w:val="0"/>
        <w:bCs w:val="0"/>
        <w:i w:val="0"/>
        <w:iCs w:val="0"/>
        <w:spacing w:val="-1"/>
        <w:w w:val="110"/>
        <w:sz w:val="22"/>
        <w:szCs w:val="22"/>
        <w:lang w:val="en-US" w:eastAsia="en-US" w:bidi="ar-SA"/>
      </w:rPr>
    </w:lvl>
    <w:lvl w:ilvl="3">
      <w:numFmt w:val="bullet"/>
      <w:lvlText w:val="•"/>
      <w:lvlJc w:val="left"/>
      <w:pPr>
        <w:ind w:left="2845" w:hanging="567"/>
      </w:pPr>
      <w:rPr>
        <w:rFonts w:hint="default"/>
        <w:lang w:val="en-US" w:eastAsia="en-US" w:bidi="ar-SA"/>
      </w:rPr>
    </w:lvl>
    <w:lvl w:ilvl="4">
      <w:numFmt w:val="bullet"/>
      <w:lvlText w:val="•"/>
      <w:lvlJc w:val="left"/>
      <w:pPr>
        <w:ind w:left="3928" w:hanging="567"/>
      </w:pPr>
      <w:rPr>
        <w:rFonts w:hint="default"/>
        <w:lang w:val="en-US" w:eastAsia="en-US" w:bidi="ar-SA"/>
      </w:rPr>
    </w:lvl>
    <w:lvl w:ilvl="5">
      <w:numFmt w:val="bullet"/>
      <w:lvlText w:val="•"/>
      <w:lvlJc w:val="left"/>
      <w:pPr>
        <w:ind w:left="5011" w:hanging="567"/>
      </w:pPr>
      <w:rPr>
        <w:rFonts w:hint="default"/>
        <w:lang w:val="en-US" w:eastAsia="en-US" w:bidi="ar-SA"/>
      </w:rPr>
    </w:lvl>
    <w:lvl w:ilvl="6">
      <w:numFmt w:val="bullet"/>
      <w:lvlText w:val="•"/>
      <w:lvlJc w:val="left"/>
      <w:pPr>
        <w:ind w:left="6094" w:hanging="567"/>
      </w:pPr>
      <w:rPr>
        <w:rFonts w:hint="default"/>
        <w:lang w:val="en-US" w:eastAsia="en-US" w:bidi="ar-SA"/>
      </w:rPr>
    </w:lvl>
    <w:lvl w:ilvl="7">
      <w:numFmt w:val="bullet"/>
      <w:lvlText w:val="•"/>
      <w:lvlJc w:val="left"/>
      <w:pPr>
        <w:ind w:left="7177" w:hanging="567"/>
      </w:pPr>
      <w:rPr>
        <w:rFonts w:hint="default"/>
        <w:lang w:val="en-US" w:eastAsia="en-US" w:bidi="ar-SA"/>
      </w:rPr>
    </w:lvl>
    <w:lvl w:ilvl="8">
      <w:numFmt w:val="bullet"/>
      <w:lvlText w:val="•"/>
      <w:lvlJc w:val="left"/>
      <w:pPr>
        <w:ind w:left="8259" w:hanging="567"/>
      </w:pPr>
      <w:rPr>
        <w:rFonts w:hint="default"/>
        <w:lang w:val="en-US" w:eastAsia="en-US" w:bidi="ar-SA"/>
      </w:rPr>
    </w:lvl>
  </w:abstractNum>
  <w:abstractNum w:abstractNumId="10" w15:restartNumberingAfterBreak="0">
    <w:nsid w:val="1B4A2EE9"/>
    <w:multiLevelType w:val="hybridMultilevel"/>
    <w:tmpl w:val="A1082FC0"/>
    <w:lvl w:ilvl="0" w:tplc="23DE55D4">
      <w:start w:val="30"/>
      <w:numFmt w:val="decimal"/>
      <w:lvlText w:val="%1"/>
      <w:lvlJc w:val="left"/>
      <w:pPr>
        <w:ind w:left="1147" w:hanging="828"/>
        <w:jc w:val="left"/>
      </w:pPr>
      <w:rPr>
        <w:rFonts w:hint="default"/>
        <w:spacing w:val="-1"/>
        <w:w w:val="105"/>
        <w:lang w:val="en-US" w:eastAsia="en-US" w:bidi="ar-SA"/>
      </w:rPr>
    </w:lvl>
    <w:lvl w:ilvl="1" w:tplc="0262E156">
      <w:numFmt w:val="bullet"/>
      <w:lvlText w:val="•"/>
      <w:lvlJc w:val="left"/>
      <w:pPr>
        <w:ind w:left="1335" w:hanging="828"/>
      </w:pPr>
      <w:rPr>
        <w:rFonts w:hint="default"/>
        <w:lang w:val="en-US" w:eastAsia="en-US" w:bidi="ar-SA"/>
      </w:rPr>
    </w:lvl>
    <w:lvl w:ilvl="2" w:tplc="5008DBDE">
      <w:numFmt w:val="bullet"/>
      <w:lvlText w:val="•"/>
      <w:lvlJc w:val="left"/>
      <w:pPr>
        <w:ind w:left="1531" w:hanging="828"/>
      </w:pPr>
      <w:rPr>
        <w:rFonts w:hint="default"/>
        <w:lang w:val="en-US" w:eastAsia="en-US" w:bidi="ar-SA"/>
      </w:rPr>
    </w:lvl>
    <w:lvl w:ilvl="3" w:tplc="79705BC8">
      <w:numFmt w:val="bullet"/>
      <w:lvlText w:val="•"/>
      <w:lvlJc w:val="left"/>
      <w:pPr>
        <w:ind w:left="1726" w:hanging="828"/>
      </w:pPr>
      <w:rPr>
        <w:rFonts w:hint="default"/>
        <w:lang w:val="en-US" w:eastAsia="en-US" w:bidi="ar-SA"/>
      </w:rPr>
    </w:lvl>
    <w:lvl w:ilvl="4" w:tplc="8FD6B132">
      <w:numFmt w:val="bullet"/>
      <w:lvlText w:val="•"/>
      <w:lvlJc w:val="left"/>
      <w:pPr>
        <w:ind w:left="1922" w:hanging="828"/>
      </w:pPr>
      <w:rPr>
        <w:rFonts w:hint="default"/>
        <w:lang w:val="en-US" w:eastAsia="en-US" w:bidi="ar-SA"/>
      </w:rPr>
    </w:lvl>
    <w:lvl w:ilvl="5" w:tplc="3C3C2122">
      <w:numFmt w:val="bullet"/>
      <w:lvlText w:val="•"/>
      <w:lvlJc w:val="left"/>
      <w:pPr>
        <w:ind w:left="2118" w:hanging="828"/>
      </w:pPr>
      <w:rPr>
        <w:rFonts w:hint="default"/>
        <w:lang w:val="en-US" w:eastAsia="en-US" w:bidi="ar-SA"/>
      </w:rPr>
    </w:lvl>
    <w:lvl w:ilvl="6" w:tplc="929CD0F2">
      <w:numFmt w:val="bullet"/>
      <w:lvlText w:val="•"/>
      <w:lvlJc w:val="left"/>
      <w:pPr>
        <w:ind w:left="2313" w:hanging="828"/>
      </w:pPr>
      <w:rPr>
        <w:rFonts w:hint="default"/>
        <w:lang w:val="en-US" w:eastAsia="en-US" w:bidi="ar-SA"/>
      </w:rPr>
    </w:lvl>
    <w:lvl w:ilvl="7" w:tplc="933E2422">
      <w:numFmt w:val="bullet"/>
      <w:lvlText w:val="•"/>
      <w:lvlJc w:val="left"/>
      <w:pPr>
        <w:ind w:left="2509" w:hanging="828"/>
      </w:pPr>
      <w:rPr>
        <w:rFonts w:hint="default"/>
        <w:lang w:val="en-US" w:eastAsia="en-US" w:bidi="ar-SA"/>
      </w:rPr>
    </w:lvl>
    <w:lvl w:ilvl="8" w:tplc="8A42A638">
      <w:numFmt w:val="bullet"/>
      <w:lvlText w:val="•"/>
      <w:lvlJc w:val="left"/>
      <w:pPr>
        <w:ind w:left="2705" w:hanging="828"/>
      </w:pPr>
      <w:rPr>
        <w:rFonts w:hint="default"/>
        <w:lang w:val="en-US" w:eastAsia="en-US" w:bidi="ar-SA"/>
      </w:rPr>
    </w:lvl>
  </w:abstractNum>
  <w:abstractNum w:abstractNumId="11" w15:restartNumberingAfterBreak="0">
    <w:nsid w:val="1E137139"/>
    <w:multiLevelType w:val="multilevel"/>
    <w:tmpl w:val="E40AD768"/>
    <w:lvl w:ilvl="0">
      <w:start w:val="2"/>
      <w:numFmt w:val="decimal"/>
      <w:lvlText w:val="%1"/>
      <w:lvlJc w:val="left"/>
      <w:pPr>
        <w:ind w:left="523" w:hanging="414"/>
        <w:jc w:val="left"/>
      </w:pPr>
      <w:rPr>
        <w:rFonts w:hint="default"/>
        <w:lang w:val="en-US" w:eastAsia="en-US" w:bidi="ar-SA"/>
      </w:rPr>
    </w:lvl>
    <w:lvl w:ilvl="1">
      <w:numFmt w:val="decimal"/>
      <w:lvlText w:val="%1.%2"/>
      <w:lvlJc w:val="left"/>
      <w:pPr>
        <w:ind w:left="523" w:hanging="414"/>
        <w:jc w:val="left"/>
      </w:pPr>
      <w:rPr>
        <w:rFonts w:hint="default"/>
        <w:spacing w:val="0"/>
        <w:w w:val="94"/>
        <w:lang w:val="en-US" w:eastAsia="en-US" w:bidi="ar-SA"/>
      </w:rPr>
    </w:lvl>
    <w:lvl w:ilvl="2">
      <w:numFmt w:val="bullet"/>
      <w:lvlText w:val="•"/>
      <w:lvlJc w:val="left"/>
      <w:pPr>
        <w:ind w:left="2501" w:hanging="414"/>
      </w:pPr>
      <w:rPr>
        <w:rFonts w:hint="default"/>
        <w:lang w:val="en-US" w:eastAsia="en-US" w:bidi="ar-SA"/>
      </w:rPr>
    </w:lvl>
    <w:lvl w:ilvl="3">
      <w:numFmt w:val="bullet"/>
      <w:lvlText w:val="•"/>
      <w:lvlJc w:val="left"/>
      <w:pPr>
        <w:ind w:left="3491" w:hanging="414"/>
      </w:pPr>
      <w:rPr>
        <w:rFonts w:hint="default"/>
        <w:lang w:val="en-US" w:eastAsia="en-US" w:bidi="ar-SA"/>
      </w:rPr>
    </w:lvl>
    <w:lvl w:ilvl="4">
      <w:numFmt w:val="bullet"/>
      <w:lvlText w:val="•"/>
      <w:lvlJc w:val="left"/>
      <w:pPr>
        <w:ind w:left="4482" w:hanging="414"/>
      </w:pPr>
      <w:rPr>
        <w:rFonts w:hint="default"/>
        <w:lang w:val="en-US" w:eastAsia="en-US" w:bidi="ar-SA"/>
      </w:rPr>
    </w:lvl>
    <w:lvl w:ilvl="5">
      <w:numFmt w:val="bullet"/>
      <w:lvlText w:val="•"/>
      <w:lvlJc w:val="left"/>
      <w:pPr>
        <w:ind w:left="5472" w:hanging="414"/>
      </w:pPr>
      <w:rPr>
        <w:rFonts w:hint="default"/>
        <w:lang w:val="en-US" w:eastAsia="en-US" w:bidi="ar-SA"/>
      </w:rPr>
    </w:lvl>
    <w:lvl w:ilvl="6">
      <w:numFmt w:val="bullet"/>
      <w:lvlText w:val="•"/>
      <w:lvlJc w:val="left"/>
      <w:pPr>
        <w:ind w:left="6463" w:hanging="414"/>
      </w:pPr>
      <w:rPr>
        <w:rFonts w:hint="default"/>
        <w:lang w:val="en-US" w:eastAsia="en-US" w:bidi="ar-SA"/>
      </w:rPr>
    </w:lvl>
    <w:lvl w:ilvl="7">
      <w:numFmt w:val="bullet"/>
      <w:lvlText w:val="•"/>
      <w:lvlJc w:val="left"/>
      <w:pPr>
        <w:ind w:left="7453" w:hanging="414"/>
      </w:pPr>
      <w:rPr>
        <w:rFonts w:hint="default"/>
        <w:lang w:val="en-US" w:eastAsia="en-US" w:bidi="ar-SA"/>
      </w:rPr>
    </w:lvl>
    <w:lvl w:ilvl="8">
      <w:numFmt w:val="bullet"/>
      <w:lvlText w:val="•"/>
      <w:lvlJc w:val="left"/>
      <w:pPr>
        <w:ind w:left="8444" w:hanging="414"/>
      </w:pPr>
      <w:rPr>
        <w:rFonts w:hint="default"/>
        <w:lang w:val="en-US" w:eastAsia="en-US" w:bidi="ar-SA"/>
      </w:rPr>
    </w:lvl>
  </w:abstractNum>
  <w:abstractNum w:abstractNumId="12" w15:restartNumberingAfterBreak="0">
    <w:nsid w:val="1E2D6967"/>
    <w:multiLevelType w:val="hybridMultilevel"/>
    <w:tmpl w:val="CEAE6040"/>
    <w:lvl w:ilvl="0" w:tplc="E6328DE8">
      <w:start w:val="1"/>
      <w:numFmt w:val="decimal"/>
      <w:lvlText w:val="%1.0"/>
      <w:lvlJc w:val="left"/>
      <w:pPr>
        <w:ind w:left="487" w:hanging="378"/>
        <w:jc w:val="left"/>
      </w:pPr>
      <w:rPr>
        <w:rFonts w:ascii="Cambria" w:eastAsia="Cambria" w:hAnsi="Cambria" w:cs="Cambria" w:hint="default"/>
        <w:b w:val="0"/>
        <w:bCs w:val="0"/>
        <w:i w:val="0"/>
        <w:iCs w:val="0"/>
        <w:color w:val="27314A"/>
        <w:spacing w:val="-1"/>
        <w:w w:val="102"/>
        <w:sz w:val="22"/>
        <w:szCs w:val="22"/>
        <w:u w:val="single" w:color="27314A"/>
        <w:lang w:val="en-US" w:eastAsia="en-US" w:bidi="ar-SA"/>
      </w:rPr>
    </w:lvl>
    <w:lvl w:ilvl="1" w:tplc="723CE9A2">
      <w:start w:val="1"/>
      <w:numFmt w:val="decimal"/>
      <w:lvlText w:val="%2"/>
      <w:lvlJc w:val="left"/>
      <w:pPr>
        <w:ind w:left="1100" w:hanging="791"/>
        <w:jc w:val="left"/>
      </w:pPr>
      <w:rPr>
        <w:rFonts w:hint="default"/>
        <w:spacing w:val="0"/>
        <w:w w:val="106"/>
        <w:lang w:val="en-US" w:eastAsia="en-US" w:bidi="ar-SA"/>
      </w:rPr>
    </w:lvl>
    <w:lvl w:ilvl="2" w:tplc="83E6A376">
      <w:numFmt w:val="bullet"/>
      <w:lvlText w:val="•"/>
      <w:lvlJc w:val="left"/>
      <w:pPr>
        <w:ind w:left="1334" w:hanging="791"/>
      </w:pPr>
      <w:rPr>
        <w:rFonts w:hint="default"/>
        <w:lang w:val="en-US" w:eastAsia="en-US" w:bidi="ar-SA"/>
      </w:rPr>
    </w:lvl>
    <w:lvl w:ilvl="3" w:tplc="89727F84">
      <w:numFmt w:val="bullet"/>
      <w:lvlText w:val="•"/>
      <w:lvlJc w:val="left"/>
      <w:pPr>
        <w:ind w:left="1568" w:hanging="791"/>
      </w:pPr>
      <w:rPr>
        <w:rFonts w:hint="default"/>
        <w:lang w:val="en-US" w:eastAsia="en-US" w:bidi="ar-SA"/>
      </w:rPr>
    </w:lvl>
    <w:lvl w:ilvl="4" w:tplc="5080A2F0">
      <w:numFmt w:val="bullet"/>
      <w:lvlText w:val="•"/>
      <w:lvlJc w:val="left"/>
      <w:pPr>
        <w:ind w:left="1802" w:hanging="791"/>
      </w:pPr>
      <w:rPr>
        <w:rFonts w:hint="default"/>
        <w:lang w:val="en-US" w:eastAsia="en-US" w:bidi="ar-SA"/>
      </w:rPr>
    </w:lvl>
    <w:lvl w:ilvl="5" w:tplc="6554E6A4">
      <w:numFmt w:val="bullet"/>
      <w:lvlText w:val="•"/>
      <w:lvlJc w:val="left"/>
      <w:pPr>
        <w:ind w:left="2037" w:hanging="791"/>
      </w:pPr>
      <w:rPr>
        <w:rFonts w:hint="default"/>
        <w:lang w:val="en-US" w:eastAsia="en-US" w:bidi="ar-SA"/>
      </w:rPr>
    </w:lvl>
    <w:lvl w:ilvl="6" w:tplc="E3444A90">
      <w:numFmt w:val="bullet"/>
      <w:lvlText w:val="•"/>
      <w:lvlJc w:val="left"/>
      <w:pPr>
        <w:ind w:left="2271" w:hanging="791"/>
      </w:pPr>
      <w:rPr>
        <w:rFonts w:hint="default"/>
        <w:lang w:val="en-US" w:eastAsia="en-US" w:bidi="ar-SA"/>
      </w:rPr>
    </w:lvl>
    <w:lvl w:ilvl="7" w:tplc="F4062D54">
      <w:numFmt w:val="bullet"/>
      <w:lvlText w:val="•"/>
      <w:lvlJc w:val="left"/>
      <w:pPr>
        <w:ind w:left="2505" w:hanging="791"/>
      </w:pPr>
      <w:rPr>
        <w:rFonts w:hint="default"/>
        <w:lang w:val="en-US" w:eastAsia="en-US" w:bidi="ar-SA"/>
      </w:rPr>
    </w:lvl>
    <w:lvl w:ilvl="8" w:tplc="33F0FEFA">
      <w:numFmt w:val="bullet"/>
      <w:lvlText w:val="•"/>
      <w:lvlJc w:val="left"/>
      <w:pPr>
        <w:ind w:left="2739" w:hanging="791"/>
      </w:pPr>
      <w:rPr>
        <w:rFonts w:hint="default"/>
        <w:lang w:val="en-US" w:eastAsia="en-US" w:bidi="ar-SA"/>
      </w:rPr>
    </w:lvl>
  </w:abstractNum>
  <w:abstractNum w:abstractNumId="13" w15:restartNumberingAfterBreak="0">
    <w:nsid w:val="1FC0458D"/>
    <w:multiLevelType w:val="multilevel"/>
    <w:tmpl w:val="CFDEF5C4"/>
    <w:lvl w:ilvl="0">
      <w:start w:val="3"/>
      <w:numFmt w:val="decimal"/>
      <w:lvlText w:val="%1"/>
      <w:lvlJc w:val="left"/>
      <w:pPr>
        <w:ind w:left="523" w:hanging="414"/>
        <w:jc w:val="left"/>
      </w:pPr>
      <w:rPr>
        <w:rFonts w:hint="default"/>
        <w:lang w:val="en-US" w:eastAsia="en-US" w:bidi="ar-SA"/>
      </w:rPr>
    </w:lvl>
    <w:lvl w:ilvl="1">
      <w:numFmt w:val="decimal"/>
      <w:lvlText w:val="%1.%2"/>
      <w:lvlJc w:val="left"/>
      <w:pPr>
        <w:ind w:left="523" w:hanging="414"/>
        <w:jc w:val="left"/>
      </w:pPr>
      <w:rPr>
        <w:rFonts w:hint="default"/>
        <w:spacing w:val="0"/>
        <w:w w:val="94"/>
        <w:lang w:val="en-US" w:eastAsia="en-US" w:bidi="ar-SA"/>
      </w:rPr>
    </w:lvl>
    <w:lvl w:ilvl="2">
      <w:numFmt w:val="bullet"/>
      <w:lvlText w:val="•"/>
      <w:lvlJc w:val="left"/>
      <w:pPr>
        <w:ind w:left="2501" w:hanging="414"/>
      </w:pPr>
      <w:rPr>
        <w:rFonts w:hint="default"/>
        <w:lang w:val="en-US" w:eastAsia="en-US" w:bidi="ar-SA"/>
      </w:rPr>
    </w:lvl>
    <w:lvl w:ilvl="3">
      <w:numFmt w:val="bullet"/>
      <w:lvlText w:val="•"/>
      <w:lvlJc w:val="left"/>
      <w:pPr>
        <w:ind w:left="3491" w:hanging="414"/>
      </w:pPr>
      <w:rPr>
        <w:rFonts w:hint="default"/>
        <w:lang w:val="en-US" w:eastAsia="en-US" w:bidi="ar-SA"/>
      </w:rPr>
    </w:lvl>
    <w:lvl w:ilvl="4">
      <w:numFmt w:val="bullet"/>
      <w:lvlText w:val="•"/>
      <w:lvlJc w:val="left"/>
      <w:pPr>
        <w:ind w:left="4482" w:hanging="414"/>
      </w:pPr>
      <w:rPr>
        <w:rFonts w:hint="default"/>
        <w:lang w:val="en-US" w:eastAsia="en-US" w:bidi="ar-SA"/>
      </w:rPr>
    </w:lvl>
    <w:lvl w:ilvl="5">
      <w:numFmt w:val="bullet"/>
      <w:lvlText w:val="•"/>
      <w:lvlJc w:val="left"/>
      <w:pPr>
        <w:ind w:left="5472" w:hanging="414"/>
      </w:pPr>
      <w:rPr>
        <w:rFonts w:hint="default"/>
        <w:lang w:val="en-US" w:eastAsia="en-US" w:bidi="ar-SA"/>
      </w:rPr>
    </w:lvl>
    <w:lvl w:ilvl="6">
      <w:numFmt w:val="bullet"/>
      <w:lvlText w:val="•"/>
      <w:lvlJc w:val="left"/>
      <w:pPr>
        <w:ind w:left="6463" w:hanging="414"/>
      </w:pPr>
      <w:rPr>
        <w:rFonts w:hint="default"/>
        <w:lang w:val="en-US" w:eastAsia="en-US" w:bidi="ar-SA"/>
      </w:rPr>
    </w:lvl>
    <w:lvl w:ilvl="7">
      <w:numFmt w:val="bullet"/>
      <w:lvlText w:val="•"/>
      <w:lvlJc w:val="left"/>
      <w:pPr>
        <w:ind w:left="7453" w:hanging="414"/>
      </w:pPr>
      <w:rPr>
        <w:rFonts w:hint="default"/>
        <w:lang w:val="en-US" w:eastAsia="en-US" w:bidi="ar-SA"/>
      </w:rPr>
    </w:lvl>
    <w:lvl w:ilvl="8">
      <w:numFmt w:val="bullet"/>
      <w:lvlText w:val="•"/>
      <w:lvlJc w:val="left"/>
      <w:pPr>
        <w:ind w:left="8444" w:hanging="414"/>
      </w:pPr>
      <w:rPr>
        <w:rFonts w:hint="default"/>
        <w:lang w:val="en-US" w:eastAsia="en-US" w:bidi="ar-SA"/>
      </w:rPr>
    </w:lvl>
  </w:abstractNum>
  <w:abstractNum w:abstractNumId="14" w15:restartNumberingAfterBreak="0">
    <w:nsid w:val="24870DF9"/>
    <w:multiLevelType w:val="hybridMultilevel"/>
    <w:tmpl w:val="6C08D968"/>
    <w:lvl w:ilvl="0" w:tplc="28E88FFC">
      <w:start w:val="29"/>
      <w:numFmt w:val="decimal"/>
      <w:lvlText w:val="%1"/>
      <w:lvlJc w:val="left"/>
      <w:pPr>
        <w:ind w:left="1100" w:hanging="791"/>
        <w:jc w:val="left"/>
      </w:pPr>
      <w:rPr>
        <w:rFonts w:hint="default"/>
        <w:spacing w:val="-1"/>
        <w:w w:val="106"/>
        <w:lang w:val="en-US" w:eastAsia="en-US" w:bidi="ar-SA"/>
      </w:rPr>
    </w:lvl>
    <w:lvl w:ilvl="1" w:tplc="3992ECB4">
      <w:numFmt w:val="bullet"/>
      <w:lvlText w:val="•"/>
      <w:lvlJc w:val="left"/>
      <w:pPr>
        <w:ind w:left="1295" w:hanging="791"/>
      </w:pPr>
      <w:rPr>
        <w:rFonts w:hint="default"/>
        <w:lang w:val="en-US" w:eastAsia="en-US" w:bidi="ar-SA"/>
      </w:rPr>
    </w:lvl>
    <w:lvl w:ilvl="2" w:tplc="79D426C6">
      <w:numFmt w:val="bullet"/>
      <w:lvlText w:val="•"/>
      <w:lvlJc w:val="left"/>
      <w:pPr>
        <w:ind w:left="1491" w:hanging="791"/>
      </w:pPr>
      <w:rPr>
        <w:rFonts w:hint="default"/>
        <w:lang w:val="en-US" w:eastAsia="en-US" w:bidi="ar-SA"/>
      </w:rPr>
    </w:lvl>
    <w:lvl w:ilvl="3" w:tplc="CADA8BE2">
      <w:numFmt w:val="bullet"/>
      <w:lvlText w:val="•"/>
      <w:lvlJc w:val="left"/>
      <w:pPr>
        <w:ind w:left="1686" w:hanging="791"/>
      </w:pPr>
      <w:rPr>
        <w:rFonts w:hint="default"/>
        <w:lang w:val="en-US" w:eastAsia="en-US" w:bidi="ar-SA"/>
      </w:rPr>
    </w:lvl>
    <w:lvl w:ilvl="4" w:tplc="F418BC84">
      <w:numFmt w:val="bullet"/>
      <w:lvlText w:val="•"/>
      <w:lvlJc w:val="left"/>
      <w:pPr>
        <w:ind w:left="1882" w:hanging="791"/>
      </w:pPr>
      <w:rPr>
        <w:rFonts w:hint="default"/>
        <w:lang w:val="en-US" w:eastAsia="en-US" w:bidi="ar-SA"/>
      </w:rPr>
    </w:lvl>
    <w:lvl w:ilvl="5" w:tplc="BFE41C0A">
      <w:numFmt w:val="bullet"/>
      <w:lvlText w:val="•"/>
      <w:lvlJc w:val="left"/>
      <w:pPr>
        <w:ind w:left="2077" w:hanging="791"/>
      </w:pPr>
      <w:rPr>
        <w:rFonts w:hint="default"/>
        <w:lang w:val="en-US" w:eastAsia="en-US" w:bidi="ar-SA"/>
      </w:rPr>
    </w:lvl>
    <w:lvl w:ilvl="6" w:tplc="03C0485A">
      <w:numFmt w:val="bullet"/>
      <w:lvlText w:val="•"/>
      <w:lvlJc w:val="left"/>
      <w:pPr>
        <w:ind w:left="2273" w:hanging="791"/>
      </w:pPr>
      <w:rPr>
        <w:rFonts w:hint="default"/>
        <w:lang w:val="en-US" w:eastAsia="en-US" w:bidi="ar-SA"/>
      </w:rPr>
    </w:lvl>
    <w:lvl w:ilvl="7" w:tplc="34FE44AE">
      <w:numFmt w:val="bullet"/>
      <w:lvlText w:val="•"/>
      <w:lvlJc w:val="left"/>
      <w:pPr>
        <w:ind w:left="2468" w:hanging="791"/>
      </w:pPr>
      <w:rPr>
        <w:rFonts w:hint="default"/>
        <w:lang w:val="en-US" w:eastAsia="en-US" w:bidi="ar-SA"/>
      </w:rPr>
    </w:lvl>
    <w:lvl w:ilvl="8" w:tplc="49A4AC3C">
      <w:numFmt w:val="bullet"/>
      <w:lvlText w:val="•"/>
      <w:lvlJc w:val="left"/>
      <w:pPr>
        <w:ind w:left="2664" w:hanging="791"/>
      </w:pPr>
      <w:rPr>
        <w:rFonts w:hint="default"/>
        <w:lang w:val="en-US" w:eastAsia="en-US" w:bidi="ar-SA"/>
      </w:rPr>
    </w:lvl>
  </w:abstractNum>
  <w:abstractNum w:abstractNumId="15" w15:restartNumberingAfterBreak="0">
    <w:nsid w:val="24C97290"/>
    <w:multiLevelType w:val="hybridMultilevel"/>
    <w:tmpl w:val="7AB2A4CC"/>
    <w:lvl w:ilvl="0" w:tplc="D6DA1898">
      <w:start w:val="9"/>
      <w:numFmt w:val="lowerLetter"/>
      <w:lvlText w:val="(%1)"/>
      <w:lvlJc w:val="left"/>
      <w:pPr>
        <w:ind w:left="110" w:hanging="281"/>
        <w:jc w:val="left"/>
      </w:pPr>
      <w:rPr>
        <w:rFonts w:ascii="Cambria" w:eastAsia="Cambria" w:hAnsi="Cambria" w:cs="Cambria" w:hint="default"/>
        <w:b w:val="0"/>
        <w:bCs w:val="0"/>
        <w:i w:val="0"/>
        <w:iCs w:val="0"/>
        <w:spacing w:val="-1"/>
        <w:w w:val="95"/>
        <w:sz w:val="22"/>
        <w:szCs w:val="22"/>
        <w:lang w:val="en-US" w:eastAsia="en-US" w:bidi="ar-SA"/>
      </w:rPr>
    </w:lvl>
    <w:lvl w:ilvl="1" w:tplc="CEFE8E16">
      <w:start w:val="1"/>
      <w:numFmt w:val="decimal"/>
      <w:lvlText w:val="(%2)"/>
      <w:lvlJc w:val="left"/>
      <w:pPr>
        <w:ind w:left="110" w:hanging="344"/>
        <w:jc w:val="left"/>
      </w:pPr>
      <w:rPr>
        <w:rFonts w:ascii="Cambria" w:eastAsia="Cambria" w:hAnsi="Cambria" w:cs="Cambria" w:hint="default"/>
        <w:b w:val="0"/>
        <w:bCs w:val="0"/>
        <w:i w:val="0"/>
        <w:iCs w:val="0"/>
        <w:spacing w:val="-1"/>
        <w:w w:val="96"/>
        <w:sz w:val="22"/>
        <w:szCs w:val="22"/>
        <w:lang w:val="en-US" w:eastAsia="en-US" w:bidi="ar-SA"/>
      </w:rPr>
    </w:lvl>
    <w:lvl w:ilvl="2" w:tplc="72F0EA52">
      <w:start w:val="1"/>
      <w:numFmt w:val="lowerRoman"/>
      <w:lvlText w:val="%3."/>
      <w:lvlJc w:val="left"/>
      <w:pPr>
        <w:ind w:left="110" w:hanging="190"/>
        <w:jc w:val="left"/>
      </w:pPr>
      <w:rPr>
        <w:rFonts w:ascii="Cambria" w:eastAsia="Cambria" w:hAnsi="Cambria" w:cs="Cambria" w:hint="default"/>
        <w:b w:val="0"/>
        <w:bCs w:val="0"/>
        <w:i w:val="0"/>
        <w:iCs w:val="0"/>
        <w:spacing w:val="0"/>
        <w:w w:val="118"/>
        <w:sz w:val="22"/>
        <w:szCs w:val="22"/>
        <w:lang w:val="en-US" w:eastAsia="en-US" w:bidi="ar-SA"/>
      </w:rPr>
    </w:lvl>
    <w:lvl w:ilvl="3" w:tplc="EB18A05A">
      <w:numFmt w:val="bullet"/>
      <w:lvlText w:val="•"/>
      <w:lvlJc w:val="left"/>
      <w:pPr>
        <w:ind w:left="2674" w:hanging="190"/>
      </w:pPr>
      <w:rPr>
        <w:rFonts w:hint="default"/>
        <w:lang w:val="en-US" w:eastAsia="en-US" w:bidi="ar-SA"/>
      </w:rPr>
    </w:lvl>
    <w:lvl w:ilvl="4" w:tplc="221A9AF6">
      <w:numFmt w:val="bullet"/>
      <w:lvlText w:val="•"/>
      <w:lvlJc w:val="left"/>
      <w:pPr>
        <w:ind w:left="3781" w:hanging="190"/>
      </w:pPr>
      <w:rPr>
        <w:rFonts w:hint="default"/>
        <w:lang w:val="en-US" w:eastAsia="en-US" w:bidi="ar-SA"/>
      </w:rPr>
    </w:lvl>
    <w:lvl w:ilvl="5" w:tplc="74241BBE">
      <w:numFmt w:val="bullet"/>
      <w:lvlText w:val="•"/>
      <w:lvlJc w:val="left"/>
      <w:pPr>
        <w:ind w:left="4889" w:hanging="190"/>
      </w:pPr>
      <w:rPr>
        <w:rFonts w:hint="default"/>
        <w:lang w:val="en-US" w:eastAsia="en-US" w:bidi="ar-SA"/>
      </w:rPr>
    </w:lvl>
    <w:lvl w:ilvl="6" w:tplc="D10A2B4C">
      <w:numFmt w:val="bullet"/>
      <w:lvlText w:val="•"/>
      <w:lvlJc w:val="left"/>
      <w:pPr>
        <w:ind w:left="5996" w:hanging="190"/>
      </w:pPr>
      <w:rPr>
        <w:rFonts w:hint="default"/>
        <w:lang w:val="en-US" w:eastAsia="en-US" w:bidi="ar-SA"/>
      </w:rPr>
    </w:lvl>
    <w:lvl w:ilvl="7" w:tplc="4FEA4C04">
      <w:numFmt w:val="bullet"/>
      <w:lvlText w:val="•"/>
      <w:lvlJc w:val="left"/>
      <w:pPr>
        <w:ind w:left="7103" w:hanging="190"/>
      </w:pPr>
      <w:rPr>
        <w:rFonts w:hint="default"/>
        <w:lang w:val="en-US" w:eastAsia="en-US" w:bidi="ar-SA"/>
      </w:rPr>
    </w:lvl>
    <w:lvl w:ilvl="8" w:tplc="BD3088B6">
      <w:numFmt w:val="bullet"/>
      <w:lvlText w:val="•"/>
      <w:lvlJc w:val="left"/>
      <w:pPr>
        <w:ind w:left="8211" w:hanging="190"/>
      </w:pPr>
      <w:rPr>
        <w:rFonts w:hint="default"/>
        <w:lang w:val="en-US" w:eastAsia="en-US" w:bidi="ar-SA"/>
      </w:rPr>
    </w:lvl>
  </w:abstractNum>
  <w:abstractNum w:abstractNumId="16" w15:restartNumberingAfterBreak="0">
    <w:nsid w:val="368A7F4F"/>
    <w:multiLevelType w:val="hybridMultilevel"/>
    <w:tmpl w:val="7AA6C1CC"/>
    <w:lvl w:ilvl="0" w:tplc="2D3CD242">
      <w:start w:val="1"/>
      <w:numFmt w:val="decimal"/>
      <w:lvlText w:val="(%1)"/>
      <w:lvlJc w:val="left"/>
      <w:pPr>
        <w:ind w:left="309" w:hanging="274"/>
        <w:jc w:val="left"/>
      </w:pPr>
      <w:rPr>
        <w:rFonts w:ascii="Cambria" w:eastAsia="Cambria" w:hAnsi="Cambria" w:cs="Cambria" w:hint="default"/>
        <w:b w:val="0"/>
        <w:bCs w:val="0"/>
        <w:i w:val="0"/>
        <w:iCs w:val="0"/>
        <w:spacing w:val="-1"/>
        <w:w w:val="99"/>
        <w:sz w:val="17"/>
        <w:szCs w:val="17"/>
        <w:lang w:val="en-US" w:eastAsia="en-US" w:bidi="ar-SA"/>
      </w:rPr>
    </w:lvl>
    <w:lvl w:ilvl="1" w:tplc="D55CBAE6">
      <w:numFmt w:val="bullet"/>
      <w:lvlText w:val="•"/>
      <w:lvlJc w:val="left"/>
      <w:pPr>
        <w:ind w:left="527" w:hanging="274"/>
      </w:pPr>
      <w:rPr>
        <w:rFonts w:hint="default"/>
        <w:lang w:val="en-US" w:eastAsia="en-US" w:bidi="ar-SA"/>
      </w:rPr>
    </w:lvl>
    <w:lvl w:ilvl="2" w:tplc="7AEE8FD0">
      <w:numFmt w:val="bullet"/>
      <w:lvlText w:val="•"/>
      <w:lvlJc w:val="left"/>
      <w:pPr>
        <w:ind w:left="755" w:hanging="274"/>
      </w:pPr>
      <w:rPr>
        <w:rFonts w:hint="default"/>
        <w:lang w:val="en-US" w:eastAsia="en-US" w:bidi="ar-SA"/>
      </w:rPr>
    </w:lvl>
    <w:lvl w:ilvl="3" w:tplc="B59A5416">
      <w:numFmt w:val="bullet"/>
      <w:lvlText w:val="•"/>
      <w:lvlJc w:val="left"/>
      <w:pPr>
        <w:ind w:left="983" w:hanging="274"/>
      </w:pPr>
      <w:rPr>
        <w:rFonts w:hint="default"/>
        <w:lang w:val="en-US" w:eastAsia="en-US" w:bidi="ar-SA"/>
      </w:rPr>
    </w:lvl>
    <w:lvl w:ilvl="4" w:tplc="283A837C">
      <w:numFmt w:val="bullet"/>
      <w:lvlText w:val="•"/>
      <w:lvlJc w:val="left"/>
      <w:pPr>
        <w:ind w:left="1211" w:hanging="274"/>
      </w:pPr>
      <w:rPr>
        <w:rFonts w:hint="default"/>
        <w:lang w:val="en-US" w:eastAsia="en-US" w:bidi="ar-SA"/>
      </w:rPr>
    </w:lvl>
    <w:lvl w:ilvl="5" w:tplc="949245D4">
      <w:numFmt w:val="bullet"/>
      <w:lvlText w:val="•"/>
      <w:lvlJc w:val="left"/>
      <w:pPr>
        <w:ind w:left="1438" w:hanging="274"/>
      </w:pPr>
      <w:rPr>
        <w:rFonts w:hint="default"/>
        <w:lang w:val="en-US" w:eastAsia="en-US" w:bidi="ar-SA"/>
      </w:rPr>
    </w:lvl>
    <w:lvl w:ilvl="6" w:tplc="46BCEB68">
      <w:numFmt w:val="bullet"/>
      <w:lvlText w:val="•"/>
      <w:lvlJc w:val="left"/>
      <w:pPr>
        <w:ind w:left="1666" w:hanging="274"/>
      </w:pPr>
      <w:rPr>
        <w:rFonts w:hint="default"/>
        <w:lang w:val="en-US" w:eastAsia="en-US" w:bidi="ar-SA"/>
      </w:rPr>
    </w:lvl>
    <w:lvl w:ilvl="7" w:tplc="B02AB278">
      <w:numFmt w:val="bullet"/>
      <w:lvlText w:val="•"/>
      <w:lvlJc w:val="left"/>
      <w:pPr>
        <w:ind w:left="1894" w:hanging="274"/>
      </w:pPr>
      <w:rPr>
        <w:rFonts w:hint="default"/>
        <w:lang w:val="en-US" w:eastAsia="en-US" w:bidi="ar-SA"/>
      </w:rPr>
    </w:lvl>
    <w:lvl w:ilvl="8" w:tplc="3EF0D4AE">
      <w:numFmt w:val="bullet"/>
      <w:lvlText w:val="•"/>
      <w:lvlJc w:val="left"/>
      <w:pPr>
        <w:ind w:left="2122" w:hanging="274"/>
      </w:pPr>
      <w:rPr>
        <w:rFonts w:hint="default"/>
        <w:lang w:val="en-US" w:eastAsia="en-US" w:bidi="ar-SA"/>
      </w:rPr>
    </w:lvl>
  </w:abstractNum>
  <w:abstractNum w:abstractNumId="17" w15:restartNumberingAfterBreak="0">
    <w:nsid w:val="4616750B"/>
    <w:multiLevelType w:val="hybridMultilevel"/>
    <w:tmpl w:val="ED72B252"/>
    <w:lvl w:ilvl="0" w:tplc="7BAAC55C">
      <w:start w:val="43"/>
      <w:numFmt w:val="decimal"/>
      <w:lvlText w:val="%1"/>
      <w:lvlJc w:val="left"/>
      <w:pPr>
        <w:ind w:left="1100" w:hanging="791"/>
        <w:jc w:val="left"/>
      </w:pPr>
      <w:rPr>
        <w:rFonts w:hint="default"/>
        <w:spacing w:val="-1"/>
        <w:w w:val="106"/>
        <w:lang w:val="en-US" w:eastAsia="en-US" w:bidi="ar-SA"/>
      </w:rPr>
    </w:lvl>
    <w:lvl w:ilvl="1" w:tplc="0882D156">
      <w:numFmt w:val="bullet"/>
      <w:lvlText w:val="•"/>
      <w:lvlJc w:val="left"/>
      <w:pPr>
        <w:ind w:left="1292" w:hanging="791"/>
      </w:pPr>
      <w:rPr>
        <w:rFonts w:hint="default"/>
        <w:lang w:val="en-US" w:eastAsia="en-US" w:bidi="ar-SA"/>
      </w:rPr>
    </w:lvl>
    <w:lvl w:ilvl="2" w:tplc="7AB4CB1E">
      <w:numFmt w:val="bullet"/>
      <w:lvlText w:val="•"/>
      <w:lvlJc w:val="left"/>
      <w:pPr>
        <w:ind w:left="1484" w:hanging="791"/>
      </w:pPr>
      <w:rPr>
        <w:rFonts w:hint="default"/>
        <w:lang w:val="en-US" w:eastAsia="en-US" w:bidi="ar-SA"/>
      </w:rPr>
    </w:lvl>
    <w:lvl w:ilvl="3" w:tplc="F8E4D666">
      <w:numFmt w:val="bullet"/>
      <w:lvlText w:val="•"/>
      <w:lvlJc w:val="left"/>
      <w:pPr>
        <w:ind w:left="1676" w:hanging="791"/>
      </w:pPr>
      <w:rPr>
        <w:rFonts w:hint="default"/>
        <w:lang w:val="en-US" w:eastAsia="en-US" w:bidi="ar-SA"/>
      </w:rPr>
    </w:lvl>
    <w:lvl w:ilvl="4" w:tplc="C986D7C6">
      <w:numFmt w:val="bullet"/>
      <w:lvlText w:val="•"/>
      <w:lvlJc w:val="left"/>
      <w:pPr>
        <w:ind w:left="1869" w:hanging="791"/>
      </w:pPr>
      <w:rPr>
        <w:rFonts w:hint="default"/>
        <w:lang w:val="en-US" w:eastAsia="en-US" w:bidi="ar-SA"/>
      </w:rPr>
    </w:lvl>
    <w:lvl w:ilvl="5" w:tplc="7778B630">
      <w:numFmt w:val="bullet"/>
      <w:lvlText w:val="•"/>
      <w:lvlJc w:val="left"/>
      <w:pPr>
        <w:ind w:left="2061" w:hanging="791"/>
      </w:pPr>
      <w:rPr>
        <w:rFonts w:hint="default"/>
        <w:lang w:val="en-US" w:eastAsia="en-US" w:bidi="ar-SA"/>
      </w:rPr>
    </w:lvl>
    <w:lvl w:ilvl="6" w:tplc="E83CC522">
      <w:numFmt w:val="bullet"/>
      <w:lvlText w:val="•"/>
      <w:lvlJc w:val="left"/>
      <w:pPr>
        <w:ind w:left="2253" w:hanging="791"/>
      </w:pPr>
      <w:rPr>
        <w:rFonts w:hint="default"/>
        <w:lang w:val="en-US" w:eastAsia="en-US" w:bidi="ar-SA"/>
      </w:rPr>
    </w:lvl>
    <w:lvl w:ilvl="7" w:tplc="33303B34">
      <w:numFmt w:val="bullet"/>
      <w:lvlText w:val="•"/>
      <w:lvlJc w:val="left"/>
      <w:pPr>
        <w:ind w:left="2445" w:hanging="791"/>
      </w:pPr>
      <w:rPr>
        <w:rFonts w:hint="default"/>
        <w:lang w:val="en-US" w:eastAsia="en-US" w:bidi="ar-SA"/>
      </w:rPr>
    </w:lvl>
    <w:lvl w:ilvl="8" w:tplc="B6989E50">
      <w:numFmt w:val="bullet"/>
      <w:lvlText w:val="•"/>
      <w:lvlJc w:val="left"/>
      <w:pPr>
        <w:ind w:left="2638" w:hanging="791"/>
      </w:pPr>
      <w:rPr>
        <w:rFonts w:hint="default"/>
        <w:lang w:val="en-US" w:eastAsia="en-US" w:bidi="ar-SA"/>
      </w:rPr>
    </w:lvl>
  </w:abstractNum>
  <w:abstractNum w:abstractNumId="18" w15:restartNumberingAfterBreak="0">
    <w:nsid w:val="4DBB3AD5"/>
    <w:multiLevelType w:val="hybridMultilevel"/>
    <w:tmpl w:val="A0383446"/>
    <w:lvl w:ilvl="0" w:tplc="E6ECAA74">
      <w:start w:val="1"/>
      <w:numFmt w:val="lowerLetter"/>
      <w:lvlText w:val="(%1)"/>
      <w:lvlJc w:val="left"/>
      <w:pPr>
        <w:ind w:left="110" w:hanging="336"/>
        <w:jc w:val="left"/>
      </w:pPr>
      <w:rPr>
        <w:rFonts w:ascii="Cambria" w:eastAsia="Cambria" w:hAnsi="Cambria" w:cs="Cambria" w:hint="default"/>
        <w:b w:val="0"/>
        <w:bCs w:val="0"/>
        <w:i w:val="0"/>
        <w:iCs w:val="0"/>
        <w:spacing w:val="-1"/>
        <w:w w:val="98"/>
        <w:sz w:val="22"/>
        <w:szCs w:val="22"/>
        <w:lang w:val="en-US" w:eastAsia="en-US" w:bidi="ar-SA"/>
      </w:rPr>
    </w:lvl>
    <w:lvl w:ilvl="1" w:tplc="B83A03B8">
      <w:start w:val="1"/>
      <w:numFmt w:val="decimal"/>
      <w:lvlText w:val="(%2)"/>
      <w:lvlJc w:val="left"/>
      <w:pPr>
        <w:ind w:left="110" w:hanging="344"/>
        <w:jc w:val="left"/>
      </w:pPr>
      <w:rPr>
        <w:rFonts w:ascii="Cambria" w:eastAsia="Cambria" w:hAnsi="Cambria" w:cs="Cambria" w:hint="default"/>
        <w:b w:val="0"/>
        <w:bCs w:val="0"/>
        <w:i w:val="0"/>
        <w:iCs w:val="0"/>
        <w:spacing w:val="-1"/>
        <w:w w:val="96"/>
        <w:sz w:val="22"/>
        <w:szCs w:val="22"/>
        <w:lang w:val="en-US" w:eastAsia="en-US" w:bidi="ar-SA"/>
      </w:rPr>
    </w:lvl>
    <w:lvl w:ilvl="2" w:tplc="FA926FD8">
      <w:start w:val="1"/>
      <w:numFmt w:val="lowerRoman"/>
      <w:lvlText w:val="%3."/>
      <w:lvlJc w:val="left"/>
      <w:pPr>
        <w:ind w:left="110" w:hanging="190"/>
        <w:jc w:val="left"/>
      </w:pPr>
      <w:rPr>
        <w:rFonts w:ascii="Cambria" w:eastAsia="Cambria" w:hAnsi="Cambria" w:cs="Cambria" w:hint="default"/>
        <w:b w:val="0"/>
        <w:bCs w:val="0"/>
        <w:i w:val="0"/>
        <w:iCs w:val="0"/>
        <w:spacing w:val="0"/>
        <w:w w:val="118"/>
        <w:sz w:val="22"/>
        <w:szCs w:val="22"/>
        <w:lang w:val="en-US" w:eastAsia="en-US" w:bidi="ar-SA"/>
      </w:rPr>
    </w:lvl>
    <w:lvl w:ilvl="3" w:tplc="3F12F1DE">
      <w:numFmt w:val="bullet"/>
      <w:lvlText w:val="•"/>
      <w:lvlJc w:val="left"/>
      <w:pPr>
        <w:ind w:left="1705" w:hanging="190"/>
      </w:pPr>
      <w:rPr>
        <w:rFonts w:hint="default"/>
        <w:lang w:val="en-US" w:eastAsia="en-US" w:bidi="ar-SA"/>
      </w:rPr>
    </w:lvl>
    <w:lvl w:ilvl="4" w:tplc="82E6419A">
      <w:numFmt w:val="bullet"/>
      <w:lvlText w:val="•"/>
      <w:lvlJc w:val="left"/>
      <w:pPr>
        <w:ind w:left="2951" w:hanging="190"/>
      </w:pPr>
      <w:rPr>
        <w:rFonts w:hint="default"/>
        <w:lang w:val="en-US" w:eastAsia="en-US" w:bidi="ar-SA"/>
      </w:rPr>
    </w:lvl>
    <w:lvl w:ilvl="5" w:tplc="0B88C8FC">
      <w:numFmt w:val="bullet"/>
      <w:lvlText w:val="•"/>
      <w:lvlJc w:val="left"/>
      <w:pPr>
        <w:ind w:left="4197" w:hanging="190"/>
      </w:pPr>
      <w:rPr>
        <w:rFonts w:hint="default"/>
        <w:lang w:val="en-US" w:eastAsia="en-US" w:bidi="ar-SA"/>
      </w:rPr>
    </w:lvl>
    <w:lvl w:ilvl="6" w:tplc="EAD8FB1A">
      <w:numFmt w:val="bullet"/>
      <w:lvlText w:val="•"/>
      <w:lvlJc w:val="left"/>
      <w:pPr>
        <w:ind w:left="5442" w:hanging="190"/>
      </w:pPr>
      <w:rPr>
        <w:rFonts w:hint="default"/>
        <w:lang w:val="en-US" w:eastAsia="en-US" w:bidi="ar-SA"/>
      </w:rPr>
    </w:lvl>
    <w:lvl w:ilvl="7" w:tplc="A0F0B1EE">
      <w:numFmt w:val="bullet"/>
      <w:lvlText w:val="•"/>
      <w:lvlJc w:val="left"/>
      <w:pPr>
        <w:ind w:left="6688" w:hanging="190"/>
      </w:pPr>
      <w:rPr>
        <w:rFonts w:hint="default"/>
        <w:lang w:val="en-US" w:eastAsia="en-US" w:bidi="ar-SA"/>
      </w:rPr>
    </w:lvl>
    <w:lvl w:ilvl="8" w:tplc="A3EC386E">
      <w:numFmt w:val="bullet"/>
      <w:lvlText w:val="•"/>
      <w:lvlJc w:val="left"/>
      <w:pPr>
        <w:ind w:left="7934" w:hanging="190"/>
      </w:pPr>
      <w:rPr>
        <w:rFonts w:hint="default"/>
        <w:lang w:val="en-US" w:eastAsia="en-US" w:bidi="ar-SA"/>
      </w:rPr>
    </w:lvl>
  </w:abstractNum>
  <w:abstractNum w:abstractNumId="19" w15:restartNumberingAfterBreak="0">
    <w:nsid w:val="4F412E5B"/>
    <w:multiLevelType w:val="multilevel"/>
    <w:tmpl w:val="180CE84A"/>
    <w:lvl w:ilvl="0">
      <w:start w:val="4"/>
      <w:numFmt w:val="decimal"/>
      <w:lvlText w:val="%1"/>
      <w:lvlJc w:val="left"/>
      <w:pPr>
        <w:ind w:left="523" w:hanging="414"/>
        <w:jc w:val="left"/>
      </w:pPr>
      <w:rPr>
        <w:rFonts w:hint="default"/>
        <w:lang w:val="en-US" w:eastAsia="en-US" w:bidi="ar-SA"/>
      </w:rPr>
    </w:lvl>
    <w:lvl w:ilvl="1">
      <w:numFmt w:val="decimal"/>
      <w:lvlText w:val="%1.%2"/>
      <w:lvlJc w:val="left"/>
      <w:pPr>
        <w:ind w:left="523" w:hanging="414"/>
        <w:jc w:val="left"/>
      </w:pPr>
      <w:rPr>
        <w:rFonts w:hint="default"/>
        <w:spacing w:val="0"/>
        <w:w w:val="94"/>
        <w:lang w:val="en-US" w:eastAsia="en-US" w:bidi="ar-SA"/>
      </w:rPr>
    </w:lvl>
    <w:lvl w:ilvl="2">
      <w:start w:val="1"/>
      <w:numFmt w:val="decimal"/>
      <w:lvlText w:val="%1.%2.%3"/>
      <w:lvlJc w:val="left"/>
      <w:pPr>
        <w:ind w:left="110" w:hanging="566"/>
        <w:jc w:val="left"/>
      </w:pPr>
      <w:rPr>
        <w:rFonts w:ascii="Cambria" w:eastAsia="Cambria" w:hAnsi="Cambria" w:cs="Cambria" w:hint="default"/>
        <w:b w:val="0"/>
        <w:bCs w:val="0"/>
        <w:i w:val="0"/>
        <w:iCs w:val="0"/>
        <w:spacing w:val="-1"/>
        <w:w w:val="110"/>
        <w:sz w:val="22"/>
        <w:szCs w:val="22"/>
        <w:lang w:val="en-US" w:eastAsia="en-US" w:bidi="ar-SA"/>
      </w:rPr>
    </w:lvl>
    <w:lvl w:ilvl="3">
      <w:numFmt w:val="bullet"/>
      <w:lvlText w:val="•"/>
      <w:lvlJc w:val="left"/>
      <w:pPr>
        <w:ind w:left="2721" w:hanging="566"/>
      </w:pPr>
      <w:rPr>
        <w:rFonts w:hint="default"/>
        <w:lang w:val="en-US" w:eastAsia="en-US" w:bidi="ar-SA"/>
      </w:rPr>
    </w:lvl>
    <w:lvl w:ilvl="4">
      <w:numFmt w:val="bullet"/>
      <w:lvlText w:val="•"/>
      <w:lvlJc w:val="left"/>
      <w:pPr>
        <w:ind w:left="3821" w:hanging="566"/>
      </w:pPr>
      <w:rPr>
        <w:rFonts w:hint="default"/>
        <w:lang w:val="en-US" w:eastAsia="en-US" w:bidi="ar-SA"/>
      </w:rPr>
    </w:lvl>
    <w:lvl w:ilvl="5">
      <w:numFmt w:val="bullet"/>
      <w:lvlText w:val="•"/>
      <w:lvlJc w:val="left"/>
      <w:pPr>
        <w:ind w:left="4922" w:hanging="566"/>
      </w:pPr>
      <w:rPr>
        <w:rFonts w:hint="default"/>
        <w:lang w:val="en-US" w:eastAsia="en-US" w:bidi="ar-SA"/>
      </w:rPr>
    </w:lvl>
    <w:lvl w:ilvl="6">
      <w:numFmt w:val="bullet"/>
      <w:lvlText w:val="•"/>
      <w:lvlJc w:val="left"/>
      <w:pPr>
        <w:ind w:left="6023" w:hanging="566"/>
      </w:pPr>
      <w:rPr>
        <w:rFonts w:hint="default"/>
        <w:lang w:val="en-US" w:eastAsia="en-US" w:bidi="ar-SA"/>
      </w:rPr>
    </w:lvl>
    <w:lvl w:ilvl="7">
      <w:numFmt w:val="bullet"/>
      <w:lvlText w:val="•"/>
      <w:lvlJc w:val="left"/>
      <w:pPr>
        <w:ind w:left="7123" w:hanging="566"/>
      </w:pPr>
      <w:rPr>
        <w:rFonts w:hint="default"/>
        <w:lang w:val="en-US" w:eastAsia="en-US" w:bidi="ar-SA"/>
      </w:rPr>
    </w:lvl>
    <w:lvl w:ilvl="8">
      <w:numFmt w:val="bullet"/>
      <w:lvlText w:val="•"/>
      <w:lvlJc w:val="left"/>
      <w:pPr>
        <w:ind w:left="8224" w:hanging="566"/>
      </w:pPr>
      <w:rPr>
        <w:rFonts w:hint="default"/>
        <w:lang w:val="en-US" w:eastAsia="en-US" w:bidi="ar-SA"/>
      </w:rPr>
    </w:lvl>
  </w:abstractNum>
  <w:abstractNum w:abstractNumId="20" w15:restartNumberingAfterBreak="0">
    <w:nsid w:val="51FE4A8D"/>
    <w:multiLevelType w:val="hybridMultilevel"/>
    <w:tmpl w:val="69988BEE"/>
    <w:lvl w:ilvl="0" w:tplc="A4749A34">
      <w:start w:val="1"/>
      <w:numFmt w:val="lowerLetter"/>
      <w:lvlText w:val="(%1)"/>
      <w:lvlJc w:val="left"/>
      <w:pPr>
        <w:ind w:left="110" w:hanging="336"/>
        <w:jc w:val="left"/>
      </w:pPr>
      <w:rPr>
        <w:rFonts w:ascii="Cambria" w:eastAsia="Cambria" w:hAnsi="Cambria" w:cs="Cambria" w:hint="default"/>
        <w:b w:val="0"/>
        <w:bCs w:val="0"/>
        <w:i w:val="0"/>
        <w:iCs w:val="0"/>
        <w:spacing w:val="-1"/>
        <w:w w:val="98"/>
        <w:sz w:val="22"/>
        <w:szCs w:val="22"/>
        <w:lang w:val="en-US" w:eastAsia="en-US" w:bidi="ar-SA"/>
      </w:rPr>
    </w:lvl>
    <w:lvl w:ilvl="1" w:tplc="315295E4">
      <w:numFmt w:val="bullet"/>
      <w:lvlText w:val="•"/>
      <w:lvlJc w:val="left"/>
      <w:pPr>
        <w:ind w:left="1150" w:hanging="336"/>
      </w:pPr>
      <w:rPr>
        <w:rFonts w:hint="default"/>
        <w:lang w:val="en-US" w:eastAsia="en-US" w:bidi="ar-SA"/>
      </w:rPr>
    </w:lvl>
    <w:lvl w:ilvl="2" w:tplc="E048DFFE">
      <w:numFmt w:val="bullet"/>
      <w:lvlText w:val="•"/>
      <w:lvlJc w:val="left"/>
      <w:pPr>
        <w:ind w:left="2181" w:hanging="336"/>
      </w:pPr>
      <w:rPr>
        <w:rFonts w:hint="default"/>
        <w:lang w:val="en-US" w:eastAsia="en-US" w:bidi="ar-SA"/>
      </w:rPr>
    </w:lvl>
    <w:lvl w:ilvl="3" w:tplc="8DF43350">
      <w:numFmt w:val="bullet"/>
      <w:lvlText w:val="•"/>
      <w:lvlJc w:val="left"/>
      <w:pPr>
        <w:ind w:left="3211" w:hanging="336"/>
      </w:pPr>
      <w:rPr>
        <w:rFonts w:hint="default"/>
        <w:lang w:val="en-US" w:eastAsia="en-US" w:bidi="ar-SA"/>
      </w:rPr>
    </w:lvl>
    <w:lvl w:ilvl="4" w:tplc="13A02EA6">
      <w:numFmt w:val="bullet"/>
      <w:lvlText w:val="•"/>
      <w:lvlJc w:val="left"/>
      <w:pPr>
        <w:ind w:left="4242" w:hanging="336"/>
      </w:pPr>
      <w:rPr>
        <w:rFonts w:hint="default"/>
        <w:lang w:val="en-US" w:eastAsia="en-US" w:bidi="ar-SA"/>
      </w:rPr>
    </w:lvl>
    <w:lvl w:ilvl="5" w:tplc="E6608676">
      <w:numFmt w:val="bullet"/>
      <w:lvlText w:val="•"/>
      <w:lvlJc w:val="left"/>
      <w:pPr>
        <w:ind w:left="5272" w:hanging="336"/>
      </w:pPr>
      <w:rPr>
        <w:rFonts w:hint="default"/>
        <w:lang w:val="en-US" w:eastAsia="en-US" w:bidi="ar-SA"/>
      </w:rPr>
    </w:lvl>
    <w:lvl w:ilvl="6" w:tplc="C368E896">
      <w:numFmt w:val="bullet"/>
      <w:lvlText w:val="•"/>
      <w:lvlJc w:val="left"/>
      <w:pPr>
        <w:ind w:left="6303" w:hanging="336"/>
      </w:pPr>
      <w:rPr>
        <w:rFonts w:hint="default"/>
        <w:lang w:val="en-US" w:eastAsia="en-US" w:bidi="ar-SA"/>
      </w:rPr>
    </w:lvl>
    <w:lvl w:ilvl="7" w:tplc="885801C4">
      <w:numFmt w:val="bullet"/>
      <w:lvlText w:val="•"/>
      <w:lvlJc w:val="left"/>
      <w:pPr>
        <w:ind w:left="7333" w:hanging="336"/>
      </w:pPr>
      <w:rPr>
        <w:rFonts w:hint="default"/>
        <w:lang w:val="en-US" w:eastAsia="en-US" w:bidi="ar-SA"/>
      </w:rPr>
    </w:lvl>
    <w:lvl w:ilvl="8" w:tplc="364EA4D2">
      <w:numFmt w:val="bullet"/>
      <w:lvlText w:val="•"/>
      <w:lvlJc w:val="left"/>
      <w:pPr>
        <w:ind w:left="8364" w:hanging="336"/>
      </w:pPr>
      <w:rPr>
        <w:rFonts w:hint="default"/>
        <w:lang w:val="en-US" w:eastAsia="en-US" w:bidi="ar-SA"/>
      </w:rPr>
    </w:lvl>
  </w:abstractNum>
  <w:abstractNum w:abstractNumId="21" w15:restartNumberingAfterBreak="0">
    <w:nsid w:val="5599051F"/>
    <w:multiLevelType w:val="hybridMultilevel"/>
    <w:tmpl w:val="6972CBDA"/>
    <w:lvl w:ilvl="0" w:tplc="EFBECC1A">
      <w:start w:val="1"/>
      <w:numFmt w:val="lowerLetter"/>
      <w:lvlText w:val="(%1)"/>
      <w:lvlJc w:val="left"/>
      <w:pPr>
        <w:ind w:left="445" w:hanging="336"/>
        <w:jc w:val="left"/>
      </w:pPr>
      <w:rPr>
        <w:rFonts w:ascii="Cambria" w:eastAsia="Cambria" w:hAnsi="Cambria" w:cs="Cambria" w:hint="default"/>
        <w:b w:val="0"/>
        <w:bCs w:val="0"/>
        <w:i w:val="0"/>
        <w:iCs w:val="0"/>
        <w:spacing w:val="-1"/>
        <w:w w:val="98"/>
        <w:sz w:val="22"/>
        <w:szCs w:val="22"/>
        <w:lang w:val="en-US" w:eastAsia="en-US" w:bidi="ar-SA"/>
      </w:rPr>
    </w:lvl>
    <w:lvl w:ilvl="1" w:tplc="B838AD6E">
      <w:numFmt w:val="bullet"/>
      <w:lvlText w:val="•"/>
      <w:lvlJc w:val="left"/>
      <w:pPr>
        <w:ind w:left="1438" w:hanging="336"/>
      </w:pPr>
      <w:rPr>
        <w:rFonts w:hint="default"/>
        <w:lang w:val="en-US" w:eastAsia="en-US" w:bidi="ar-SA"/>
      </w:rPr>
    </w:lvl>
    <w:lvl w:ilvl="2" w:tplc="E2C0629C">
      <w:numFmt w:val="bullet"/>
      <w:lvlText w:val="•"/>
      <w:lvlJc w:val="left"/>
      <w:pPr>
        <w:ind w:left="2437" w:hanging="336"/>
      </w:pPr>
      <w:rPr>
        <w:rFonts w:hint="default"/>
        <w:lang w:val="en-US" w:eastAsia="en-US" w:bidi="ar-SA"/>
      </w:rPr>
    </w:lvl>
    <w:lvl w:ilvl="3" w:tplc="8272E524">
      <w:numFmt w:val="bullet"/>
      <w:lvlText w:val="•"/>
      <w:lvlJc w:val="left"/>
      <w:pPr>
        <w:ind w:left="3435" w:hanging="336"/>
      </w:pPr>
      <w:rPr>
        <w:rFonts w:hint="default"/>
        <w:lang w:val="en-US" w:eastAsia="en-US" w:bidi="ar-SA"/>
      </w:rPr>
    </w:lvl>
    <w:lvl w:ilvl="4" w:tplc="3816309C">
      <w:numFmt w:val="bullet"/>
      <w:lvlText w:val="•"/>
      <w:lvlJc w:val="left"/>
      <w:pPr>
        <w:ind w:left="4434" w:hanging="336"/>
      </w:pPr>
      <w:rPr>
        <w:rFonts w:hint="default"/>
        <w:lang w:val="en-US" w:eastAsia="en-US" w:bidi="ar-SA"/>
      </w:rPr>
    </w:lvl>
    <w:lvl w:ilvl="5" w:tplc="2ACC4DBE">
      <w:numFmt w:val="bullet"/>
      <w:lvlText w:val="•"/>
      <w:lvlJc w:val="left"/>
      <w:pPr>
        <w:ind w:left="5432" w:hanging="336"/>
      </w:pPr>
      <w:rPr>
        <w:rFonts w:hint="default"/>
        <w:lang w:val="en-US" w:eastAsia="en-US" w:bidi="ar-SA"/>
      </w:rPr>
    </w:lvl>
    <w:lvl w:ilvl="6" w:tplc="ED7E8156">
      <w:numFmt w:val="bullet"/>
      <w:lvlText w:val="•"/>
      <w:lvlJc w:val="left"/>
      <w:pPr>
        <w:ind w:left="6431" w:hanging="336"/>
      </w:pPr>
      <w:rPr>
        <w:rFonts w:hint="default"/>
        <w:lang w:val="en-US" w:eastAsia="en-US" w:bidi="ar-SA"/>
      </w:rPr>
    </w:lvl>
    <w:lvl w:ilvl="7" w:tplc="34E6B2A6">
      <w:numFmt w:val="bullet"/>
      <w:lvlText w:val="•"/>
      <w:lvlJc w:val="left"/>
      <w:pPr>
        <w:ind w:left="7429" w:hanging="336"/>
      </w:pPr>
      <w:rPr>
        <w:rFonts w:hint="default"/>
        <w:lang w:val="en-US" w:eastAsia="en-US" w:bidi="ar-SA"/>
      </w:rPr>
    </w:lvl>
    <w:lvl w:ilvl="8" w:tplc="395252C6">
      <w:numFmt w:val="bullet"/>
      <w:lvlText w:val="•"/>
      <w:lvlJc w:val="left"/>
      <w:pPr>
        <w:ind w:left="8428" w:hanging="336"/>
      </w:pPr>
      <w:rPr>
        <w:rFonts w:hint="default"/>
        <w:lang w:val="en-US" w:eastAsia="en-US" w:bidi="ar-SA"/>
      </w:rPr>
    </w:lvl>
  </w:abstractNum>
  <w:abstractNum w:abstractNumId="22" w15:restartNumberingAfterBreak="0">
    <w:nsid w:val="5B09351D"/>
    <w:multiLevelType w:val="hybridMultilevel"/>
    <w:tmpl w:val="CD40CA9E"/>
    <w:lvl w:ilvl="0" w:tplc="AFEEE616">
      <w:start w:val="41"/>
      <w:numFmt w:val="decimal"/>
      <w:lvlText w:val="%1"/>
      <w:lvlJc w:val="left"/>
      <w:pPr>
        <w:ind w:left="1147" w:hanging="828"/>
        <w:jc w:val="left"/>
      </w:pPr>
      <w:rPr>
        <w:rFonts w:hint="default"/>
        <w:spacing w:val="-1"/>
        <w:w w:val="105"/>
        <w:lang w:val="en-US" w:eastAsia="en-US" w:bidi="ar-SA"/>
      </w:rPr>
    </w:lvl>
    <w:lvl w:ilvl="1" w:tplc="7400B068">
      <w:numFmt w:val="bullet"/>
      <w:lvlText w:val="•"/>
      <w:lvlJc w:val="left"/>
      <w:pPr>
        <w:ind w:left="1336" w:hanging="828"/>
      </w:pPr>
      <w:rPr>
        <w:rFonts w:hint="default"/>
        <w:lang w:val="en-US" w:eastAsia="en-US" w:bidi="ar-SA"/>
      </w:rPr>
    </w:lvl>
    <w:lvl w:ilvl="2" w:tplc="006EEBA2">
      <w:numFmt w:val="bullet"/>
      <w:lvlText w:val="•"/>
      <w:lvlJc w:val="left"/>
      <w:pPr>
        <w:ind w:left="1533" w:hanging="828"/>
      </w:pPr>
      <w:rPr>
        <w:rFonts w:hint="default"/>
        <w:lang w:val="en-US" w:eastAsia="en-US" w:bidi="ar-SA"/>
      </w:rPr>
    </w:lvl>
    <w:lvl w:ilvl="3" w:tplc="66CAE02E">
      <w:numFmt w:val="bullet"/>
      <w:lvlText w:val="•"/>
      <w:lvlJc w:val="left"/>
      <w:pPr>
        <w:ind w:left="1729" w:hanging="828"/>
      </w:pPr>
      <w:rPr>
        <w:rFonts w:hint="default"/>
        <w:lang w:val="en-US" w:eastAsia="en-US" w:bidi="ar-SA"/>
      </w:rPr>
    </w:lvl>
    <w:lvl w:ilvl="4" w:tplc="D5689C7C">
      <w:numFmt w:val="bullet"/>
      <w:lvlText w:val="•"/>
      <w:lvlJc w:val="left"/>
      <w:pPr>
        <w:ind w:left="1926" w:hanging="828"/>
      </w:pPr>
      <w:rPr>
        <w:rFonts w:hint="default"/>
        <w:lang w:val="en-US" w:eastAsia="en-US" w:bidi="ar-SA"/>
      </w:rPr>
    </w:lvl>
    <w:lvl w:ilvl="5" w:tplc="DD9A036E">
      <w:numFmt w:val="bullet"/>
      <w:lvlText w:val="•"/>
      <w:lvlJc w:val="left"/>
      <w:pPr>
        <w:ind w:left="2123" w:hanging="828"/>
      </w:pPr>
      <w:rPr>
        <w:rFonts w:hint="default"/>
        <w:lang w:val="en-US" w:eastAsia="en-US" w:bidi="ar-SA"/>
      </w:rPr>
    </w:lvl>
    <w:lvl w:ilvl="6" w:tplc="1654D89A">
      <w:numFmt w:val="bullet"/>
      <w:lvlText w:val="•"/>
      <w:lvlJc w:val="left"/>
      <w:pPr>
        <w:ind w:left="2319" w:hanging="828"/>
      </w:pPr>
      <w:rPr>
        <w:rFonts w:hint="default"/>
        <w:lang w:val="en-US" w:eastAsia="en-US" w:bidi="ar-SA"/>
      </w:rPr>
    </w:lvl>
    <w:lvl w:ilvl="7" w:tplc="31A27310">
      <w:numFmt w:val="bullet"/>
      <w:lvlText w:val="•"/>
      <w:lvlJc w:val="left"/>
      <w:pPr>
        <w:ind w:left="2516" w:hanging="828"/>
      </w:pPr>
      <w:rPr>
        <w:rFonts w:hint="default"/>
        <w:lang w:val="en-US" w:eastAsia="en-US" w:bidi="ar-SA"/>
      </w:rPr>
    </w:lvl>
    <w:lvl w:ilvl="8" w:tplc="8E1A2116">
      <w:numFmt w:val="bullet"/>
      <w:lvlText w:val="•"/>
      <w:lvlJc w:val="left"/>
      <w:pPr>
        <w:ind w:left="2713" w:hanging="828"/>
      </w:pPr>
      <w:rPr>
        <w:rFonts w:hint="default"/>
        <w:lang w:val="en-US" w:eastAsia="en-US" w:bidi="ar-SA"/>
      </w:rPr>
    </w:lvl>
  </w:abstractNum>
  <w:abstractNum w:abstractNumId="23" w15:restartNumberingAfterBreak="0">
    <w:nsid w:val="5DB373E2"/>
    <w:multiLevelType w:val="hybridMultilevel"/>
    <w:tmpl w:val="FE06C748"/>
    <w:lvl w:ilvl="0" w:tplc="A184C82A">
      <w:start w:val="1"/>
      <w:numFmt w:val="decimal"/>
      <w:lvlText w:val="(%1)"/>
      <w:lvlJc w:val="left"/>
      <w:pPr>
        <w:ind w:left="110" w:hanging="344"/>
        <w:jc w:val="left"/>
      </w:pPr>
      <w:rPr>
        <w:rFonts w:ascii="Cambria" w:eastAsia="Cambria" w:hAnsi="Cambria" w:cs="Cambria" w:hint="default"/>
        <w:b w:val="0"/>
        <w:bCs w:val="0"/>
        <w:i/>
        <w:iCs/>
        <w:spacing w:val="-1"/>
        <w:w w:val="100"/>
        <w:sz w:val="22"/>
        <w:szCs w:val="22"/>
        <w:lang w:val="en-US" w:eastAsia="en-US" w:bidi="ar-SA"/>
      </w:rPr>
    </w:lvl>
    <w:lvl w:ilvl="1" w:tplc="A900FE44">
      <w:start w:val="1"/>
      <w:numFmt w:val="lowerLetter"/>
      <w:lvlText w:val="(%2)"/>
      <w:lvlJc w:val="left"/>
      <w:pPr>
        <w:ind w:left="445" w:hanging="336"/>
        <w:jc w:val="left"/>
      </w:pPr>
      <w:rPr>
        <w:rFonts w:ascii="Cambria" w:eastAsia="Cambria" w:hAnsi="Cambria" w:cs="Cambria" w:hint="default"/>
        <w:b w:val="0"/>
        <w:bCs w:val="0"/>
        <w:i/>
        <w:iCs/>
        <w:spacing w:val="-1"/>
        <w:w w:val="97"/>
        <w:sz w:val="22"/>
        <w:szCs w:val="22"/>
        <w:lang w:val="en-US" w:eastAsia="en-US" w:bidi="ar-SA"/>
      </w:rPr>
    </w:lvl>
    <w:lvl w:ilvl="2" w:tplc="121E4A86">
      <w:numFmt w:val="bullet"/>
      <w:lvlText w:val="•"/>
      <w:lvlJc w:val="left"/>
      <w:pPr>
        <w:ind w:left="1549" w:hanging="336"/>
      </w:pPr>
      <w:rPr>
        <w:rFonts w:hint="default"/>
        <w:lang w:val="en-US" w:eastAsia="en-US" w:bidi="ar-SA"/>
      </w:rPr>
    </w:lvl>
    <w:lvl w:ilvl="3" w:tplc="5E62643A">
      <w:numFmt w:val="bullet"/>
      <w:lvlText w:val="•"/>
      <w:lvlJc w:val="left"/>
      <w:pPr>
        <w:ind w:left="2659" w:hanging="336"/>
      </w:pPr>
      <w:rPr>
        <w:rFonts w:hint="default"/>
        <w:lang w:val="en-US" w:eastAsia="en-US" w:bidi="ar-SA"/>
      </w:rPr>
    </w:lvl>
    <w:lvl w:ilvl="4" w:tplc="5A06148A">
      <w:numFmt w:val="bullet"/>
      <w:lvlText w:val="•"/>
      <w:lvlJc w:val="left"/>
      <w:pPr>
        <w:ind w:left="3768" w:hanging="336"/>
      </w:pPr>
      <w:rPr>
        <w:rFonts w:hint="default"/>
        <w:lang w:val="en-US" w:eastAsia="en-US" w:bidi="ar-SA"/>
      </w:rPr>
    </w:lvl>
    <w:lvl w:ilvl="5" w:tplc="71402E50">
      <w:numFmt w:val="bullet"/>
      <w:lvlText w:val="•"/>
      <w:lvlJc w:val="left"/>
      <w:pPr>
        <w:ind w:left="4878" w:hanging="336"/>
      </w:pPr>
      <w:rPr>
        <w:rFonts w:hint="default"/>
        <w:lang w:val="en-US" w:eastAsia="en-US" w:bidi="ar-SA"/>
      </w:rPr>
    </w:lvl>
    <w:lvl w:ilvl="6" w:tplc="F842B872">
      <w:numFmt w:val="bullet"/>
      <w:lvlText w:val="•"/>
      <w:lvlJc w:val="left"/>
      <w:pPr>
        <w:ind w:left="5987" w:hanging="336"/>
      </w:pPr>
      <w:rPr>
        <w:rFonts w:hint="default"/>
        <w:lang w:val="en-US" w:eastAsia="en-US" w:bidi="ar-SA"/>
      </w:rPr>
    </w:lvl>
    <w:lvl w:ilvl="7" w:tplc="8A7A0C18">
      <w:numFmt w:val="bullet"/>
      <w:lvlText w:val="•"/>
      <w:lvlJc w:val="left"/>
      <w:pPr>
        <w:ind w:left="7097" w:hanging="336"/>
      </w:pPr>
      <w:rPr>
        <w:rFonts w:hint="default"/>
        <w:lang w:val="en-US" w:eastAsia="en-US" w:bidi="ar-SA"/>
      </w:rPr>
    </w:lvl>
    <w:lvl w:ilvl="8" w:tplc="41B66A2E">
      <w:numFmt w:val="bullet"/>
      <w:lvlText w:val="•"/>
      <w:lvlJc w:val="left"/>
      <w:pPr>
        <w:ind w:left="8206" w:hanging="336"/>
      </w:pPr>
      <w:rPr>
        <w:rFonts w:hint="default"/>
        <w:lang w:val="en-US" w:eastAsia="en-US" w:bidi="ar-SA"/>
      </w:rPr>
    </w:lvl>
  </w:abstractNum>
  <w:abstractNum w:abstractNumId="24" w15:restartNumberingAfterBreak="0">
    <w:nsid w:val="5FFB74F2"/>
    <w:multiLevelType w:val="hybridMultilevel"/>
    <w:tmpl w:val="801E5C12"/>
    <w:lvl w:ilvl="0" w:tplc="B7CE10C8">
      <w:start w:val="3"/>
      <w:numFmt w:val="decimal"/>
      <w:lvlText w:val="%1"/>
      <w:lvlJc w:val="left"/>
      <w:pPr>
        <w:ind w:left="1147" w:hanging="828"/>
        <w:jc w:val="left"/>
      </w:pPr>
      <w:rPr>
        <w:rFonts w:hint="default"/>
        <w:spacing w:val="0"/>
        <w:w w:val="105"/>
        <w:lang w:val="en-US" w:eastAsia="en-US" w:bidi="ar-SA"/>
      </w:rPr>
    </w:lvl>
    <w:lvl w:ilvl="1" w:tplc="144E64FE">
      <w:numFmt w:val="bullet"/>
      <w:lvlText w:val="•"/>
      <w:lvlJc w:val="left"/>
      <w:pPr>
        <w:ind w:left="1289" w:hanging="828"/>
      </w:pPr>
      <w:rPr>
        <w:rFonts w:hint="default"/>
        <w:lang w:val="en-US" w:eastAsia="en-US" w:bidi="ar-SA"/>
      </w:rPr>
    </w:lvl>
    <w:lvl w:ilvl="2" w:tplc="03E6E3A8">
      <w:numFmt w:val="bullet"/>
      <w:lvlText w:val="•"/>
      <w:lvlJc w:val="left"/>
      <w:pPr>
        <w:ind w:left="1439" w:hanging="828"/>
      </w:pPr>
      <w:rPr>
        <w:rFonts w:hint="default"/>
        <w:lang w:val="en-US" w:eastAsia="en-US" w:bidi="ar-SA"/>
      </w:rPr>
    </w:lvl>
    <w:lvl w:ilvl="3" w:tplc="2884A0EA">
      <w:numFmt w:val="bullet"/>
      <w:lvlText w:val="•"/>
      <w:lvlJc w:val="left"/>
      <w:pPr>
        <w:ind w:left="1588" w:hanging="828"/>
      </w:pPr>
      <w:rPr>
        <w:rFonts w:hint="default"/>
        <w:lang w:val="en-US" w:eastAsia="en-US" w:bidi="ar-SA"/>
      </w:rPr>
    </w:lvl>
    <w:lvl w:ilvl="4" w:tplc="B8A2B936">
      <w:numFmt w:val="bullet"/>
      <w:lvlText w:val="•"/>
      <w:lvlJc w:val="left"/>
      <w:pPr>
        <w:ind w:left="1738" w:hanging="828"/>
      </w:pPr>
      <w:rPr>
        <w:rFonts w:hint="default"/>
        <w:lang w:val="en-US" w:eastAsia="en-US" w:bidi="ar-SA"/>
      </w:rPr>
    </w:lvl>
    <w:lvl w:ilvl="5" w:tplc="06C61EF0">
      <w:numFmt w:val="bullet"/>
      <w:lvlText w:val="•"/>
      <w:lvlJc w:val="left"/>
      <w:pPr>
        <w:ind w:left="1887" w:hanging="828"/>
      </w:pPr>
      <w:rPr>
        <w:rFonts w:hint="default"/>
        <w:lang w:val="en-US" w:eastAsia="en-US" w:bidi="ar-SA"/>
      </w:rPr>
    </w:lvl>
    <w:lvl w:ilvl="6" w:tplc="457025B4">
      <w:numFmt w:val="bullet"/>
      <w:lvlText w:val="•"/>
      <w:lvlJc w:val="left"/>
      <w:pPr>
        <w:ind w:left="2037" w:hanging="828"/>
      </w:pPr>
      <w:rPr>
        <w:rFonts w:hint="default"/>
        <w:lang w:val="en-US" w:eastAsia="en-US" w:bidi="ar-SA"/>
      </w:rPr>
    </w:lvl>
    <w:lvl w:ilvl="7" w:tplc="CD0E1092">
      <w:numFmt w:val="bullet"/>
      <w:lvlText w:val="•"/>
      <w:lvlJc w:val="left"/>
      <w:pPr>
        <w:ind w:left="2186" w:hanging="828"/>
      </w:pPr>
      <w:rPr>
        <w:rFonts w:hint="default"/>
        <w:lang w:val="en-US" w:eastAsia="en-US" w:bidi="ar-SA"/>
      </w:rPr>
    </w:lvl>
    <w:lvl w:ilvl="8" w:tplc="FCCA699E">
      <w:numFmt w:val="bullet"/>
      <w:lvlText w:val="•"/>
      <w:lvlJc w:val="left"/>
      <w:pPr>
        <w:ind w:left="2336" w:hanging="828"/>
      </w:pPr>
      <w:rPr>
        <w:rFonts w:hint="default"/>
        <w:lang w:val="en-US" w:eastAsia="en-US" w:bidi="ar-SA"/>
      </w:rPr>
    </w:lvl>
  </w:abstractNum>
  <w:abstractNum w:abstractNumId="25" w15:restartNumberingAfterBreak="0">
    <w:nsid w:val="779B3CD2"/>
    <w:multiLevelType w:val="hybridMultilevel"/>
    <w:tmpl w:val="FE64E3EA"/>
    <w:lvl w:ilvl="0" w:tplc="40C2D992">
      <w:start w:val="55"/>
      <w:numFmt w:val="decimal"/>
      <w:lvlText w:val="%1"/>
      <w:lvlJc w:val="left"/>
      <w:pPr>
        <w:ind w:left="1147" w:hanging="828"/>
        <w:jc w:val="left"/>
      </w:pPr>
      <w:rPr>
        <w:rFonts w:hint="default"/>
        <w:spacing w:val="-1"/>
        <w:w w:val="105"/>
        <w:lang w:val="en-US" w:eastAsia="en-US" w:bidi="ar-SA"/>
      </w:rPr>
    </w:lvl>
    <w:lvl w:ilvl="1" w:tplc="5D061974">
      <w:numFmt w:val="bullet"/>
      <w:lvlText w:val="•"/>
      <w:lvlJc w:val="left"/>
      <w:pPr>
        <w:ind w:left="1335" w:hanging="828"/>
      </w:pPr>
      <w:rPr>
        <w:rFonts w:hint="default"/>
        <w:lang w:val="en-US" w:eastAsia="en-US" w:bidi="ar-SA"/>
      </w:rPr>
    </w:lvl>
    <w:lvl w:ilvl="2" w:tplc="B964E574">
      <w:numFmt w:val="bullet"/>
      <w:lvlText w:val="•"/>
      <w:lvlJc w:val="left"/>
      <w:pPr>
        <w:ind w:left="1530" w:hanging="828"/>
      </w:pPr>
      <w:rPr>
        <w:rFonts w:hint="default"/>
        <w:lang w:val="en-US" w:eastAsia="en-US" w:bidi="ar-SA"/>
      </w:rPr>
    </w:lvl>
    <w:lvl w:ilvl="3" w:tplc="14704D98">
      <w:numFmt w:val="bullet"/>
      <w:lvlText w:val="•"/>
      <w:lvlJc w:val="left"/>
      <w:pPr>
        <w:ind w:left="1725" w:hanging="828"/>
      </w:pPr>
      <w:rPr>
        <w:rFonts w:hint="default"/>
        <w:lang w:val="en-US" w:eastAsia="en-US" w:bidi="ar-SA"/>
      </w:rPr>
    </w:lvl>
    <w:lvl w:ilvl="4" w:tplc="1FBCD5B2">
      <w:numFmt w:val="bullet"/>
      <w:lvlText w:val="•"/>
      <w:lvlJc w:val="left"/>
      <w:pPr>
        <w:ind w:left="1920" w:hanging="828"/>
      </w:pPr>
      <w:rPr>
        <w:rFonts w:hint="default"/>
        <w:lang w:val="en-US" w:eastAsia="en-US" w:bidi="ar-SA"/>
      </w:rPr>
    </w:lvl>
    <w:lvl w:ilvl="5" w:tplc="C25A9920">
      <w:numFmt w:val="bullet"/>
      <w:lvlText w:val="•"/>
      <w:lvlJc w:val="left"/>
      <w:pPr>
        <w:ind w:left="2116" w:hanging="828"/>
      </w:pPr>
      <w:rPr>
        <w:rFonts w:hint="default"/>
        <w:lang w:val="en-US" w:eastAsia="en-US" w:bidi="ar-SA"/>
      </w:rPr>
    </w:lvl>
    <w:lvl w:ilvl="6" w:tplc="F6860D08">
      <w:numFmt w:val="bullet"/>
      <w:lvlText w:val="•"/>
      <w:lvlJc w:val="left"/>
      <w:pPr>
        <w:ind w:left="2311" w:hanging="828"/>
      </w:pPr>
      <w:rPr>
        <w:rFonts w:hint="default"/>
        <w:lang w:val="en-US" w:eastAsia="en-US" w:bidi="ar-SA"/>
      </w:rPr>
    </w:lvl>
    <w:lvl w:ilvl="7" w:tplc="3B2EA2BE">
      <w:numFmt w:val="bullet"/>
      <w:lvlText w:val="•"/>
      <w:lvlJc w:val="left"/>
      <w:pPr>
        <w:ind w:left="2506" w:hanging="828"/>
      </w:pPr>
      <w:rPr>
        <w:rFonts w:hint="default"/>
        <w:lang w:val="en-US" w:eastAsia="en-US" w:bidi="ar-SA"/>
      </w:rPr>
    </w:lvl>
    <w:lvl w:ilvl="8" w:tplc="BA9C86A4">
      <w:numFmt w:val="bullet"/>
      <w:lvlText w:val="•"/>
      <w:lvlJc w:val="left"/>
      <w:pPr>
        <w:ind w:left="2701" w:hanging="828"/>
      </w:pPr>
      <w:rPr>
        <w:rFonts w:hint="default"/>
        <w:lang w:val="en-US" w:eastAsia="en-US" w:bidi="ar-SA"/>
      </w:rPr>
    </w:lvl>
  </w:abstractNum>
  <w:num w:numId="1" w16cid:durableId="249583122">
    <w:abstractNumId w:val="4"/>
  </w:num>
  <w:num w:numId="2" w16cid:durableId="697505075">
    <w:abstractNumId w:val="23"/>
  </w:num>
  <w:num w:numId="3" w16cid:durableId="1944805377">
    <w:abstractNumId w:val="3"/>
  </w:num>
  <w:num w:numId="4" w16cid:durableId="1226262987">
    <w:abstractNumId w:val="15"/>
  </w:num>
  <w:num w:numId="5" w16cid:durableId="639726736">
    <w:abstractNumId w:val="18"/>
  </w:num>
  <w:num w:numId="6" w16cid:durableId="396633825">
    <w:abstractNumId w:val="21"/>
  </w:num>
  <w:num w:numId="7" w16cid:durableId="952322524">
    <w:abstractNumId w:val="20"/>
  </w:num>
  <w:num w:numId="8" w16cid:durableId="1017543720">
    <w:abstractNumId w:val="9"/>
  </w:num>
  <w:num w:numId="9" w16cid:durableId="1751657410">
    <w:abstractNumId w:val="0"/>
  </w:num>
  <w:num w:numId="10" w16cid:durableId="1506162545">
    <w:abstractNumId w:val="19"/>
  </w:num>
  <w:num w:numId="11" w16cid:durableId="505292271">
    <w:abstractNumId w:val="13"/>
  </w:num>
  <w:num w:numId="12" w16cid:durableId="1883053012">
    <w:abstractNumId w:val="11"/>
  </w:num>
  <w:num w:numId="13" w16cid:durableId="1093166537">
    <w:abstractNumId w:val="8"/>
  </w:num>
  <w:num w:numId="14" w16cid:durableId="713772180">
    <w:abstractNumId w:val="5"/>
  </w:num>
  <w:num w:numId="15" w16cid:durableId="2141067097">
    <w:abstractNumId w:val="6"/>
  </w:num>
  <w:num w:numId="16" w16cid:durableId="1496342985">
    <w:abstractNumId w:val="7"/>
  </w:num>
  <w:num w:numId="17" w16cid:durableId="755899771">
    <w:abstractNumId w:val="25"/>
  </w:num>
  <w:num w:numId="18" w16cid:durableId="875652835">
    <w:abstractNumId w:val="22"/>
  </w:num>
  <w:num w:numId="19" w16cid:durableId="1884319566">
    <w:abstractNumId w:val="10"/>
  </w:num>
  <w:num w:numId="20" w16cid:durableId="1204561591">
    <w:abstractNumId w:val="2"/>
  </w:num>
  <w:num w:numId="21" w16cid:durableId="1912612949">
    <w:abstractNumId w:val="24"/>
  </w:num>
  <w:num w:numId="22" w16cid:durableId="1993363581">
    <w:abstractNumId w:val="16"/>
  </w:num>
  <w:num w:numId="23" w16cid:durableId="220405989">
    <w:abstractNumId w:val="1"/>
  </w:num>
  <w:num w:numId="24" w16cid:durableId="782962297">
    <w:abstractNumId w:val="17"/>
  </w:num>
  <w:num w:numId="25" w16cid:durableId="1938177300">
    <w:abstractNumId w:val="14"/>
  </w:num>
  <w:num w:numId="26" w16cid:durableId="162025670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TSON, JAMES R CIV USAF HAF SAF/AQCP">
    <w15:presenceInfo w15:providerId="AD" w15:userId="S::james.watson.56@us.af.mil::f8f44274-ce96-42ba-81b0-4234cca5fc1d"/>
  </w15:person>
  <w15:person w15:author="ROSSI, AMANDA M CIV USAF HAF SAF/AQCP">
    <w15:presenceInfo w15:providerId="AD" w15:userId="S::amanda.rossi@us.af.mil::bc6c04f6-28fa-4922-89f2-ef85ed2ce7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13D"/>
    <w:rsid w:val="000A63C5"/>
    <w:rsid w:val="00106E90"/>
    <w:rsid w:val="003337BD"/>
    <w:rsid w:val="00383F6E"/>
    <w:rsid w:val="003B23F1"/>
    <w:rsid w:val="004217B1"/>
    <w:rsid w:val="00444125"/>
    <w:rsid w:val="00624D8D"/>
    <w:rsid w:val="00653B56"/>
    <w:rsid w:val="00787E59"/>
    <w:rsid w:val="007C7CD5"/>
    <w:rsid w:val="0082306F"/>
    <w:rsid w:val="0085712C"/>
    <w:rsid w:val="00890F49"/>
    <w:rsid w:val="008B1DAB"/>
    <w:rsid w:val="009816BA"/>
    <w:rsid w:val="00981824"/>
    <w:rsid w:val="0098595D"/>
    <w:rsid w:val="00987B24"/>
    <w:rsid w:val="00A37591"/>
    <w:rsid w:val="00C467AB"/>
    <w:rsid w:val="00CB7ABF"/>
    <w:rsid w:val="00D23D9D"/>
    <w:rsid w:val="00D42E6D"/>
    <w:rsid w:val="00DB655F"/>
    <w:rsid w:val="00E17998"/>
    <w:rsid w:val="00E61741"/>
    <w:rsid w:val="00F0013D"/>
    <w:rsid w:val="00F9516C"/>
    <w:rsid w:val="00FA6085"/>
    <w:rsid w:val="0DC9EBB9"/>
    <w:rsid w:val="149C151E"/>
    <w:rsid w:val="17957954"/>
    <w:rsid w:val="19955D4E"/>
    <w:rsid w:val="1C7DDF8C"/>
    <w:rsid w:val="24E6F204"/>
    <w:rsid w:val="265AF6DD"/>
    <w:rsid w:val="408A86A4"/>
    <w:rsid w:val="43E6FBAB"/>
    <w:rsid w:val="4B6B88F5"/>
    <w:rsid w:val="5E67D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FE15"/>
  <w15:chartTrackingRefBased/>
  <w15:docId w15:val="{D65573D4-632E-4BDB-BBB4-9305963A5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3D"/>
    <w:pPr>
      <w:widowControl w:val="0"/>
      <w:autoSpaceDE w:val="0"/>
      <w:autoSpaceDN w:val="0"/>
      <w:spacing w:after="0" w:line="240" w:lineRule="auto"/>
    </w:pPr>
    <w:rPr>
      <w:rFonts w:ascii="Cambria" w:eastAsia="Cambria" w:hAnsi="Cambria" w:cs="Cambria"/>
      <w:kern w:val="0"/>
      <w14:ligatures w14:val="none"/>
    </w:rPr>
  </w:style>
  <w:style w:type="paragraph" w:styleId="Heading1">
    <w:name w:val="heading 1"/>
    <w:basedOn w:val="Normal"/>
    <w:link w:val="Heading1Char"/>
    <w:uiPriority w:val="9"/>
    <w:qFormat/>
    <w:rsid w:val="00F0013D"/>
    <w:pPr>
      <w:spacing w:before="99"/>
      <w:ind w:left="110"/>
      <w:outlineLvl w:val="0"/>
    </w:pPr>
    <w:rPr>
      <w:rFonts w:ascii="Bookman Old Style" w:eastAsia="Bookman Old Style" w:hAnsi="Bookman Old Style" w:cs="Bookman Old Style"/>
      <w:sz w:val="33"/>
      <w:szCs w:val="33"/>
    </w:rPr>
  </w:style>
  <w:style w:type="paragraph" w:styleId="Heading2">
    <w:name w:val="heading 2"/>
    <w:basedOn w:val="Normal"/>
    <w:link w:val="Heading2Char"/>
    <w:uiPriority w:val="9"/>
    <w:unhideWhenUsed/>
    <w:qFormat/>
    <w:rsid w:val="00F0013D"/>
    <w:pPr>
      <w:spacing w:before="1"/>
      <w:ind w:left="110"/>
      <w:outlineLvl w:val="1"/>
    </w:pPr>
    <w:rPr>
      <w:rFonts w:ascii="Bookman Old Style" w:eastAsia="Bookman Old Style" w:hAnsi="Bookman Old Style" w:cs="Bookman Old Style"/>
      <w:sz w:val="25"/>
      <w:szCs w:val="25"/>
    </w:rPr>
  </w:style>
  <w:style w:type="paragraph" w:styleId="Heading3">
    <w:name w:val="heading 3"/>
    <w:basedOn w:val="Normal"/>
    <w:link w:val="Heading3Char"/>
    <w:uiPriority w:val="9"/>
    <w:unhideWhenUsed/>
    <w:qFormat/>
    <w:rsid w:val="00F0013D"/>
    <w:pPr>
      <w:ind w:left="1147"/>
      <w:outlineLvl w:val="2"/>
    </w:pPr>
    <w:rPr>
      <w:sz w:val="18"/>
      <w:szCs w:val="18"/>
    </w:rPr>
  </w:style>
  <w:style w:type="paragraph" w:styleId="Heading4">
    <w:name w:val="heading 4"/>
    <w:basedOn w:val="Normal"/>
    <w:link w:val="Heading4Char"/>
    <w:uiPriority w:val="9"/>
    <w:unhideWhenUsed/>
    <w:qFormat/>
    <w:rsid w:val="00F0013D"/>
    <w:pPr>
      <w:ind w:left="309"/>
      <w:outlineLvl w:val="3"/>
    </w:pPr>
    <w:rPr>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13D"/>
    <w:rPr>
      <w:rFonts w:ascii="Bookman Old Style" w:eastAsia="Bookman Old Style" w:hAnsi="Bookman Old Style" w:cs="Bookman Old Style"/>
      <w:kern w:val="0"/>
      <w:sz w:val="33"/>
      <w:szCs w:val="33"/>
      <w14:ligatures w14:val="none"/>
    </w:rPr>
  </w:style>
  <w:style w:type="character" w:customStyle="1" w:styleId="Heading2Char">
    <w:name w:val="Heading 2 Char"/>
    <w:basedOn w:val="DefaultParagraphFont"/>
    <w:link w:val="Heading2"/>
    <w:uiPriority w:val="9"/>
    <w:rsid w:val="00F0013D"/>
    <w:rPr>
      <w:rFonts w:ascii="Bookman Old Style" w:eastAsia="Bookman Old Style" w:hAnsi="Bookman Old Style" w:cs="Bookman Old Style"/>
      <w:kern w:val="0"/>
      <w:sz w:val="25"/>
      <w:szCs w:val="25"/>
      <w14:ligatures w14:val="none"/>
    </w:rPr>
  </w:style>
  <w:style w:type="character" w:customStyle="1" w:styleId="Heading3Char">
    <w:name w:val="Heading 3 Char"/>
    <w:basedOn w:val="DefaultParagraphFont"/>
    <w:link w:val="Heading3"/>
    <w:uiPriority w:val="9"/>
    <w:rsid w:val="00F0013D"/>
    <w:rPr>
      <w:rFonts w:ascii="Cambria" w:eastAsia="Cambria" w:hAnsi="Cambria" w:cs="Cambria"/>
      <w:kern w:val="0"/>
      <w:sz w:val="18"/>
      <w:szCs w:val="18"/>
      <w14:ligatures w14:val="none"/>
    </w:rPr>
  </w:style>
  <w:style w:type="character" w:customStyle="1" w:styleId="Heading4Char">
    <w:name w:val="Heading 4 Char"/>
    <w:basedOn w:val="DefaultParagraphFont"/>
    <w:link w:val="Heading4"/>
    <w:uiPriority w:val="9"/>
    <w:rsid w:val="00F0013D"/>
    <w:rPr>
      <w:rFonts w:ascii="Cambria" w:eastAsia="Cambria" w:hAnsi="Cambria" w:cs="Cambria"/>
      <w:kern w:val="0"/>
      <w:sz w:val="17"/>
      <w:szCs w:val="17"/>
      <w14:ligatures w14:val="none"/>
    </w:rPr>
  </w:style>
  <w:style w:type="paragraph" w:styleId="BodyText">
    <w:name w:val="Body Text"/>
    <w:basedOn w:val="Normal"/>
    <w:link w:val="BodyTextChar"/>
    <w:uiPriority w:val="1"/>
    <w:qFormat/>
    <w:rsid w:val="00F0013D"/>
    <w:rPr>
      <w:sz w:val="17"/>
      <w:szCs w:val="17"/>
    </w:rPr>
  </w:style>
  <w:style w:type="character" w:customStyle="1" w:styleId="BodyTextChar">
    <w:name w:val="Body Text Char"/>
    <w:basedOn w:val="DefaultParagraphFont"/>
    <w:link w:val="BodyText"/>
    <w:uiPriority w:val="1"/>
    <w:rsid w:val="00F0013D"/>
    <w:rPr>
      <w:rFonts w:ascii="Cambria" w:eastAsia="Cambria" w:hAnsi="Cambria" w:cs="Cambria"/>
      <w:kern w:val="0"/>
      <w:sz w:val="17"/>
      <w:szCs w:val="17"/>
      <w14:ligatures w14:val="none"/>
    </w:rPr>
  </w:style>
  <w:style w:type="paragraph" w:styleId="Title">
    <w:name w:val="Title"/>
    <w:basedOn w:val="Normal"/>
    <w:link w:val="TitleChar"/>
    <w:uiPriority w:val="10"/>
    <w:qFormat/>
    <w:rsid w:val="00F0013D"/>
    <w:pPr>
      <w:spacing w:before="83"/>
      <w:ind w:left="110"/>
    </w:pPr>
    <w:rPr>
      <w:rFonts w:ascii="Bookman Old Style" w:eastAsia="Bookman Old Style" w:hAnsi="Bookman Old Style" w:cs="Bookman Old Style"/>
      <w:sz w:val="44"/>
      <w:szCs w:val="44"/>
    </w:rPr>
  </w:style>
  <w:style w:type="character" w:customStyle="1" w:styleId="TitleChar">
    <w:name w:val="Title Char"/>
    <w:basedOn w:val="DefaultParagraphFont"/>
    <w:link w:val="Title"/>
    <w:uiPriority w:val="10"/>
    <w:rsid w:val="00F0013D"/>
    <w:rPr>
      <w:rFonts w:ascii="Bookman Old Style" w:eastAsia="Bookman Old Style" w:hAnsi="Bookman Old Style" w:cs="Bookman Old Style"/>
      <w:kern w:val="0"/>
      <w:sz w:val="44"/>
      <w:szCs w:val="44"/>
      <w14:ligatures w14:val="none"/>
    </w:rPr>
  </w:style>
  <w:style w:type="paragraph" w:styleId="ListParagraph">
    <w:name w:val="List Paragraph"/>
    <w:basedOn w:val="Normal"/>
    <w:uiPriority w:val="1"/>
    <w:qFormat/>
    <w:rsid w:val="00F0013D"/>
    <w:pPr>
      <w:ind w:left="110"/>
    </w:pPr>
  </w:style>
  <w:style w:type="paragraph" w:customStyle="1" w:styleId="TableParagraph">
    <w:name w:val="Table Paragraph"/>
    <w:basedOn w:val="Normal"/>
    <w:uiPriority w:val="1"/>
    <w:qFormat/>
    <w:rsid w:val="00F0013D"/>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3B23F1"/>
    <w:pPr>
      <w:spacing w:after="0" w:line="240" w:lineRule="auto"/>
    </w:pPr>
    <w:rPr>
      <w:rFonts w:ascii="Cambria" w:eastAsia="Cambria" w:hAnsi="Cambria" w:cs="Cambria"/>
      <w:kern w:val="0"/>
      <w14:ligatures w14:val="none"/>
    </w:rPr>
  </w:style>
  <w:style w:type="character" w:styleId="UnresolvedMention">
    <w:name w:val="Unresolved Mention"/>
    <w:basedOn w:val="DefaultParagraphFont"/>
    <w:uiPriority w:val="99"/>
    <w:semiHidden/>
    <w:unhideWhenUsed/>
    <w:rsid w:val="009816BA"/>
    <w:rPr>
      <w:color w:val="605E5C"/>
      <w:shd w:val="clear" w:color="auto" w:fill="E1DFDD"/>
    </w:rPr>
  </w:style>
  <w:style w:type="character" w:styleId="CommentReference">
    <w:name w:val="annotation reference"/>
    <w:basedOn w:val="DefaultParagraphFont"/>
    <w:uiPriority w:val="99"/>
    <w:semiHidden/>
    <w:unhideWhenUsed/>
    <w:rsid w:val="00106E90"/>
    <w:rPr>
      <w:sz w:val="16"/>
      <w:szCs w:val="16"/>
    </w:rPr>
  </w:style>
  <w:style w:type="paragraph" w:styleId="CommentText">
    <w:name w:val="annotation text"/>
    <w:basedOn w:val="Normal"/>
    <w:link w:val="CommentTextChar"/>
    <w:uiPriority w:val="99"/>
    <w:unhideWhenUsed/>
    <w:rsid w:val="00106E90"/>
    <w:rPr>
      <w:sz w:val="20"/>
      <w:szCs w:val="20"/>
    </w:rPr>
  </w:style>
  <w:style w:type="character" w:customStyle="1" w:styleId="CommentTextChar">
    <w:name w:val="Comment Text Char"/>
    <w:basedOn w:val="DefaultParagraphFont"/>
    <w:link w:val="CommentText"/>
    <w:uiPriority w:val="99"/>
    <w:rsid w:val="00106E90"/>
    <w:rPr>
      <w:rFonts w:ascii="Cambria" w:eastAsia="Cambria" w:hAnsi="Cambria" w:cs="Cambria"/>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06E90"/>
    <w:rPr>
      <w:b/>
      <w:bCs/>
    </w:rPr>
  </w:style>
  <w:style w:type="character" w:customStyle="1" w:styleId="CommentSubjectChar">
    <w:name w:val="Comment Subject Char"/>
    <w:basedOn w:val="CommentTextChar"/>
    <w:link w:val="CommentSubject"/>
    <w:uiPriority w:val="99"/>
    <w:semiHidden/>
    <w:rsid w:val="00106E90"/>
    <w:rPr>
      <w:rFonts w:ascii="Cambria" w:eastAsia="Cambria" w:hAnsi="Cambria" w:cs="Cambria"/>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usaf.dps.mil/sites/AFCC/AQCP/KnowledgeCenter/SitePages/DAFFARS-Templates.aspx" TargetMode="External"/><Relationship Id="rId26" Type="http://schemas.openxmlformats.org/officeDocument/2006/relationships/hyperlink" Target="https://dpcld.defense.gov/Portals/49/Documents/Privacy/SORNs/OSDJS/DMDC-18-DoD.pdf?ver=2018-10-22-080759-393" TargetMode="External"/><Relationship Id="rId3" Type="http://schemas.openxmlformats.org/officeDocument/2006/relationships/customXml" Target="../customXml/item3.xml"/><Relationship Id="rId21" Type="http://schemas.openxmlformats.org/officeDocument/2006/relationships/hyperlink" Target="https://usaf.dps.mil/sites/AFCC/AQCP/KnowledgeCenter/SitePages/DAFFARS-Templates.aspx" TargetMode="External"/><Relationship Id="rId34" Type="http://schemas.microsoft.com/office/2011/relationships/people" Target="people.xml"/><Relationship Id="rId7" Type="http://schemas.openxmlformats.org/officeDocument/2006/relationships/webSettings" Target="webSettings.xml"/><Relationship Id="rId12" Type="http://schemas.openxmlformats.org/officeDocument/2006/relationships/hyperlink" Target="http://www.esd.whs.mil/Portals/54/Documents/DD/issuances/dodi/500072p.pdf" TargetMode="External"/><Relationship Id="rId17" Type="http://schemas.openxmlformats.org/officeDocument/2006/relationships/hyperlink" Target="https://www.dau.edu/tools/Documents/SAM/steps/process_overview.html" TargetMode="External"/><Relationship Id="rId25" Type="http://schemas.openxmlformats.org/officeDocument/2006/relationships/hyperlink" Target="https://dpcld.defense.gov/Portals/49/Documents/Privacy/SORNs/OSDJS/DMDC-18-DoD.pdf?ver=2018-10-22-080759-393"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usaf.dps.mil/sites/AFCC/AQCP/KnowledgeCenter/SitePages/DAFFARS-Templates.aspx" TargetMode="External"/><Relationship Id="rId29" Type="http://schemas.openxmlformats.org/officeDocument/2006/relationships/hyperlink" Target="https://www.oge.gov/web/OGE.nsf/Confidential-Financia-Disclosur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sd.whs.mil/Portals/54/Documents/DD/issuances/dodi/500072p.pdf" TargetMode="External"/><Relationship Id="rId24" Type="http://schemas.openxmlformats.org/officeDocument/2006/relationships/hyperlink" Target="https://cpars.gov/" TargetMode="External"/><Relationship Id="rId32" Type="http://schemas.openxmlformats.org/officeDocument/2006/relationships/hyperlink" Target="https://usaf.dps.mil/sites/AFCC/AQCP/KnowledgeCenter/SitePages/DAFFARS-Templates.aspx" TargetMode="External"/><Relationship Id="rId5" Type="http://schemas.openxmlformats.org/officeDocument/2006/relationships/styles" Target="styles.xml"/><Relationship Id="rId15" Type="http://schemas.microsoft.com/office/2016/09/relationships/commentsIds" Target="commentsIds.xml"/><Relationship Id="rId23" Type="http://schemas.openxmlformats.org/officeDocument/2006/relationships/hyperlink" Target="https://usaf.dps.mil/sites/AFCC/AQCP/KnowledgeCenter/SitePages/DAFFARS-Templates.aspx" TargetMode="External"/><Relationship Id="rId28" Type="http://schemas.openxmlformats.org/officeDocument/2006/relationships/hyperlink" Target="https://piee.eb.mil/" TargetMode="External"/><Relationship Id="rId10" Type="http://schemas.openxmlformats.org/officeDocument/2006/relationships/hyperlink" Target="https://piee.eb.mil/" TargetMode="External"/><Relationship Id="rId19" Type="http://schemas.openxmlformats.org/officeDocument/2006/relationships/hyperlink" Target="https://usaf.dps.mil/sites/AFCC/AQCP/KnowledgeCenter/SitePages/DAFFARS-Templates.aspx" TargetMode="External"/><Relationship Id="rId31" Type="http://schemas.openxmlformats.org/officeDocument/2006/relationships/hyperlink" Target="https://usaf.dps.mil/sites/AFCC/AQCP/KnowledgeCenter/SitePages/DAFFARS-Templates.aspx" TargetMode="External"/><Relationship Id="rId4" Type="http://schemas.openxmlformats.org/officeDocument/2006/relationships/numbering" Target="numbering.xml"/><Relationship Id="rId9" Type="http://schemas.openxmlformats.org/officeDocument/2006/relationships/hyperlink" Target="http://www.esd.whs.mil/Portals/54/Documents/DD/issuances/dodi/500072p.pdf" TargetMode="External"/><Relationship Id="rId14" Type="http://schemas.microsoft.com/office/2011/relationships/commentsExtended" Target="commentsExtended.xml"/><Relationship Id="rId22" Type="http://schemas.openxmlformats.org/officeDocument/2006/relationships/hyperlink" Target="https://piee.eb.mil/" TargetMode="External"/><Relationship Id="rId27" Type="http://schemas.openxmlformats.org/officeDocument/2006/relationships/hyperlink" Target="https://sam.gov/content/home" TargetMode="External"/><Relationship Id="rId30" Type="http://schemas.openxmlformats.org/officeDocument/2006/relationships/hyperlink" Target="https://www.oge.gov/web/OGE.nsf/Confidential-Financia-Disclosure" TargetMode="External"/><Relationship Id="rId35" Type="http://schemas.openxmlformats.org/officeDocument/2006/relationships/theme" Target="theme/theme1.xml"/><Relationship Id="rId8" Type="http://schemas.openxmlformats.org/officeDocument/2006/relationships/hyperlink" Target="http://www.esd.whs.mil/Portals/54/Documents/DD/issuances/dodi/500072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6B8523665D36418D33CE3C160D1474" ma:contentTypeVersion="4" ma:contentTypeDescription="Create a new document." ma:contentTypeScope="" ma:versionID="d82365999c482e5e6bf839706e992c6f">
  <xsd:schema xmlns:xsd="http://www.w3.org/2001/XMLSchema" xmlns:xs="http://www.w3.org/2001/XMLSchema" xmlns:p="http://schemas.microsoft.com/office/2006/metadata/properties" xmlns:ns2="0187170a-3ad8-4eb8-b339-17420f8b2fa7" targetNamespace="http://schemas.microsoft.com/office/2006/metadata/properties" ma:root="true" ma:fieldsID="c3441a76f346279fd1081e5233cb1cf3" ns2:_="">
    <xsd:import namespace="0187170a-3ad8-4eb8-b339-17420f8b2f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87170a-3ad8-4eb8-b339-17420f8b2f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346860-2F3E-45F9-B49A-55D2802A2274}">
  <ds:schemaRefs>
    <ds:schemaRef ds:uri="http://schemas.openxmlformats.org/package/2006/metadata/core-properties"/>
    <ds:schemaRef ds:uri="0187170a-3ad8-4eb8-b339-17420f8b2fa7"/>
    <ds:schemaRef ds:uri="http://purl.org/dc/terms/"/>
    <ds:schemaRef ds:uri="http://purl.org/dc/dcmitype/"/>
    <ds:schemaRef ds:uri="http://purl.org/dc/elements/1.1/"/>
    <ds:schemaRef ds:uri="http://schemas.microsoft.com/office/2006/documentManagement/types"/>
    <ds:schemaRef ds:uri="http://www.w3.org/XML/1998/namespace"/>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FFCB36D1-2E54-4990-A0A6-DCB28BAEAE60}">
  <ds:schemaRefs>
    <ds:schemaRef ds:uri="http://schemas.microsoft.com/sharepoint/v3/contenttype/forms"/>
  </ds:schemaRefs>
</ds:datastoreItem>
</file>

<file path=customXml/itemProps3.xml><?xml version="1.0" encoding="utf-8"?>
<ds:datastoreItem xmlns:ds="http://schemas.openxmlformats.org/officeDocument/2006/customXml" ds:itemID="{B8F2FF1C-DAA1-4E0A-99DA-E9F9B9C81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87170a-3ad8-4eb8-b339-17420f8b2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10</TotalTime>
  <Pages>5</Pages>
  <Words>2476</Words>
  <Characters>14119</Characters>
  <Application>Microsoft Office Word</Application>
  <DocSecurity>0</DocSecurity>
  <Lines>117</Lines>
  <Paragraphs>33</Paragraphs>
  <ScaleCrop>false</ScaleCrop>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ROSSI, AMANDA M CIV USAF HAF SAF/AQCP</cp:lastModifiedBy>
  <cp:revision>4</cp:revision>
  <dcterms:created xsi:type="dcterms:W3CDTF">2024-05-17T18:03:00Z</dcterms:created>
  <dcterms:modified xsi:type="dcterms:W3CDTF">2024-05-17T19:18:00Z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0x0101002A6B8523665D36418D33CE3C160D1474</vt:lpwstr>
  </property>
  <property fmtid="{D5CDD505-2E9C-101B-9397-08002B2CF9AE}" pid="3" name="MediaServiceImageTags">
    <vt:lpwstr/>
  </property>
  <property fmtid="{D5CDD505-2E9C-101B-9397-08002B2CF9AE}" pid="4" name="Order">
    <vt:r8>6400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ies>
</file>