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EE1B" w14:textId="77777777" w:rsidR="0028205B" w:rsidRDefault="0028205B" w:rsidP="0028205B">
      <w:pPr>
        <w:pStyle w:val="Heading1"/>
        <w:shd w:val="clear" w:color="auto" w:fill="FFFFFF"/>
        <w:spacing w:before="300" w:after="300"/>
        <w:textAlignment w:val="baseline"/>
        <w:rPr>
          <w:rFonts w:ascii="Arial" w:hAnsi="Arial" w:cs="Arial"/>
          <w:sz w:val="45"/>
          <w:szCs w:val="45"/>
        </w:rPr>
      </w:pPr>
      <w:r>
        <w:rPr>
          <w:rStyle w:val="ph"/>
          <w:rFonts w:ascii="Arial" w:hAnsi="Arial" w:cs="Arial"/>
          <w:sz w:val="45"/>
          <w:szCs w:val="45"/>
          <w:bdr w:val="none" w:sz="0" w:space="0" w:color="auto" w:frame="1"/>
        </w:rPr>
        <w:t>MP5301</w:t>
      </w:r>
      <w:r>
        <w:rPr>
          <w:rFonts w:ascii="Arial" w:hAnsi="Arial" w:cs="Arial"/>
          <w:sz w:val="45"/>
          <w:szCs w:val="45"/>
        </w:rPr>
        <w:t> - Federal Acquisition Regulations System</w:t>
      </w:r>
    </w:p>
    <w:p w14:paraId="71E45CF5" w14:textId="79C2DD66" w:rsidR="0028205B" w:rsidRDefault="0028205B" w:rsidP="0028205B">
      <w:hyperlink r:id="rId8" w:tgtFrame="_blank" w:tooltip="DAFFARS PART 5301 Knowledge Center" w:history="1">
        <w:r>
          <w:rPr>
            <w:rStyle w:val="Hyperlink"/>
            <w:rFonts w:ascii="open_sansregular" w:hAnsi="open_sansregular"/>
            <w:sz w:val="21"/>
            <w:szCs w:val="21"/>
            <w:bdr w:val="none" w:sz="0" w:space="0" w:color="auto" w:frame="1"/>
            <w:shd w:val="clear" w:color="auto" w:fill="FFFFFF"/>
          </w:rPr>
          <w:t>DAFFARS PART 5301 Knowledge Center</w:t>
        </w:r>
      </w:hyperlink>
    </w:p>
    <w:p w14:paraId="014D6073" w14:textId="77777777" w:rsidR="0028205B" w:rsidRPr="0028205B" w:rsidRDefault="0028205B" w:rsidP="0028205B"/>
    <w:p w14:paraId="2D573174" w14:textId="3233EC03" w:rsidR="00BA3D7A" w:rsidRDefault="0028205B" w:rsidP="00BA3D7A">
      <w:pPr>
        <w:rPr>
          <w:rStyle w:val="Emphasis"/>
          <w:rFonts w:ascii="open_sansregular" w:hAnsi="open_sansregular"/>
          <w:color w:val="000000"/>
          <w:sz w:val="21"/>
          <w:szCs w:val="21"/>
          <w:bdr w:val="none" w:sz="0" w:space="0" w:color="auto" w:frame="1"/>
          <w:shd w:val="clear" w:color="auto" w:fill="FFFFFF"/>
        </w:rPr>
      </w:pPr>
      <w:commentRangeStart w:id="0"/>
      <w:r>
        <w:rPr>
          <w:rStyle w:val="Emphasis"/>
          <w:rFonts w:ascii="open_sansregular" w:hAnsi="open_sansregular"/>
          <w:color w:val="000000"/>
          <w:sz w:val="21"/>
          <w:szCs w:val="21"/>
          <w:bdr w:val="none" w:sz="0" w:space="0" w:color="auto" w:frame="1"/>
          <w:shd w:val="clear" w:color="auto" w:fill="FFFFFF"/>
        </w:rPr>
        <w:t>Revised: June 202</w:t>
      </w:r>
      <w:r>
        <w:rPr>
          <w:rStyle w:val="Emphasis"/>
          <w:rFonts w:ascii="open_sansregular" w:hAnsi="open_sansregular"/>
          <w:color w:val="000000"/>
          <w:sz w:val="21"/>
          <w:szCs w:val="21"/>
          <w:bdr w:val="none" w:sz="0" w:space="0" w:color="auto" w:frame="1"/>
          <w:shd w:val="clear" w:color="auto" w:fill="FFFFFF"/>
        </w:rPr>
        <w:t>4</w:t>
      </w:r>
      <w:commentRangeEnd w:id="0"/>
      <w:r>
        <w:rPr>
          <w:rStyle w:val="CommentReference"/>
        </w:rPr>
        <w:commentReference w:id="0"/>
      </w:r>
    </w:p>
    <w:p w14:paraId="0C0EFE68" w14:textId="77777777" w:rsidR="0028205B" w:rsidRPr="001D21D5" w:rsidRDefault="0028205B" w:rsidP="00BA3D7A">
      <w:pPr>
        <w:rPr>
          <w:sz w:val="22"/>
        </w:rPr>
      </w:pPr>
    </w:p>
    <w:p w14:paraId="0C21C1DB" w14:textId="77777777" w:rsidR="0028205B" w:rsidRPr="0028205B" w:rsidRDefault="0028205B" w:rsidP="0028205B">
      <w:pPr>
        <w:rPr>
          <w:b/>
          <w:bCs/>
          <w:sz w:val="22"/>
        </w:rPr>
      </w:pPr>
      <w:r w:rsidRPr="0028205B">
        <w:rPr>
          <w:b/>
          <w:bCs/>
          <w:sz w:val="22"/>
        </w:rPr>
        <w:t>MP5301.6 - CAREER DEVELOPMENT, CONTRACTING AUTHORITY, AND RESPONSIBILITIES</w:t>
      </w:r>
    </w:p>
    <w:p w14:paraId="485FD5E7" w14:textId="77777777" w:rsidR="0028205B" w:rsidRDefault="0028205B" w:rsidP="0028205B">
      <w:pPr>
        <w:rPr>
          <w:b/>
          <w:bCs/>
          <w:sz w:val="22"/>
        </w:rPr>
      </w:pPr>
    </w:p>
    <w:p w14:paraId="0616B61E" w14:textId="5FB54689" w:rsidR="0028205B" w:rsidRPr="0028205B" w:rsidRDefault="0028205B" w:rsidP="0028205B">
      <w:pPr>
        <w:rPr>
          <w:b/>
          <w:bCs/>
          <w:sz w:val="22"/>
        </w:rPr>
      </w:pPr>
      <w:r w:rsidRPr="0028205B">
        <w:rPr>
          <w:b/>
          <w:bCs/>
          <w:sz w:val="22"/>
        </w:rPr>
        <w:t>MP5301.601 (a)(i) Department of the Air Force Approval Authority Matrices</w:t>
      </w:r>
    </w:p>
    <w:p w14:paraId="5C165485" w14:textId="77777777" w:rsidR="0028205B" w:rsidRDefault="0028205B" w:rsidP="00BA3D7A">
      <w:pPr>
        <w:rPr>
          <w:sz w:val="22"/>
        </w:rPr>
      </w:pPr>
    </w:p>
    <w:p w14:paraId="0510FDD2" w14:textId="557A9E43" w:rsidR="00BA3D7A" w:rsidRPr="001D21D5" w:rsidRDefault="00BA3D7A" w:rsidP="00BA3D7A">
      <w:pPr>
        <w:rPr>
          <w:sz w:val="22"/>
        </w:rPr>
      </w:pPr>
      <w:r w:rsidRPr="0028205B">
        <w:rPr>
          <w:b/>
          <w:bCs/>
          <w:sz w:val="22"/>
        </w:rPr>
        <w:t>Tables 1 and 2</w:t>
      </w:r>
      <w:r w:rsidRPr="001D21D5">
        <w:rPr>
          <w:sz w:val="22"/>
        </w:rPr>
        <w:t xml:space="preserve"> consist of delegations (or retentions) of authority made by the Department of the Air Force Agency Head (HoA), Senior Procurement Executive (SPE), Service Acquisition Executives (SAEs), and Head of Contracting Activities (HCAs). The Tables do not contain authorities originally invested somewhere other than those positions (e.g., certain class deviations which must be approved by DPC). </w:t>
      </w:r>
      <w:r w:rsidRPr="0028205B">
        <w:rPr>
          <w:b/>
          <w:bCs/>
          <w:sz w:val="22"/>
        </w:rPr>
        <w:t>Table 3</w:t>
      </w:r>
      <w:r w:rsidRPr="001D21D5">
        <w:rPr>
          <w:sz w:val="22"/>
        </w:rPr>
        <w:t xml:space="preserve"> reflects the authority to enter into, approve, or terminate Grants, Cooperative Agreements, Other Transactions and Procurements for Experimental purposes—including the issuance of a warrant for such purposes.</w:t>
      </w:r>
    </w:p>
    <w:p w14:paraId="77E60A1F" w14:textId="77777777" w:rsidR="00BA3D7A" w:rsidRPr="001D21D5" w:rsidRDefault="00BA3D7A" w:rsidP="00BA3D7A">
      <w:pPr>
        <w:rPr>
          <w:sz w:val="22"/>
        </w:rPr>
      </w:pPr>
    </w:p>
    <w:p w14:paraId="4F1F473D" w14:textId="16BE032A" w:rsidR="00BA3D7A" w:rsidRPr="00DF640C" w:rsidRDefault="00BA3D7A" w:rsidP="00BA3D7A">
      <w:pPr>
        <w:rPr>
          <w:b/>
          <w:bCs/>
          <w:sz w:val="22"/>
        </w:rPr>
      </w:pPr>
      <w:r w:rsidRPr="00DF640C">
        <w:rPr>
          <w:b/>
          <w:bCs/>
          <w:sz w:val="22"/>
        </w:rPr>
        <w:t>TABLE 1</w:t>
      </w:r>
      <w:r w:rsidR="009A03D9">
        <w:rPr>
          <w:b/>
          <w:bCs/>
          <w:sz w:val="22"/>
        </w:rPr>
        <w:t xml:space="preserve">: </w:t>
      </w:r>
      <w:r w:rsidRPr="00DF640C">
        <w:rPr>
          <w:b/>
          <w:bCs/>
          <w:sz w:val="22"/>
        </w:rPr>
        <w:t>SAF/AQ NON-SPACE SYSTEMS AND PROGRAMS:</w:t>
      </w:r>
    </w:p>
    <w:p w14:paraId="7DFCD249" w14:textId="77777777" w:rsidR="00BA3D7A" w:rsidRPr="001D21D5" w:rsidRDefault="00BA3D7A" w:rsidP="00BA3D7A">
      <w:pPr>
        <w:rPr>
          <w:sz w:val="22"/>
        </w:rPr>
      </w:pPr>
    </w:p>
    <w:p w14:paraId="671C46A2" w14:textId="49337B9A" w:rsidR="00BA3D7A" w:rsidRPr="001D21D5" w:rsidRDefault="00BA3D7A" w:rsidP="00BA3D7A">
      <w:pPr>
        <w:rPr>
          <w:sz w:val="22"/>
        </w:rPr>
      </w:pPr>
      <w:r w:rsidRPr="001D21D5">
        <w:rPr>
          <w:sz w:val="22"/>
        </w:rPr>
        <w:t>SAF/AQ is authorized to execute HoA, SAE, and SPE responsibilities for non-space systems and programs, including product support, unless otherwise noted in regulations or policy. For non-space systems and programs, including product support</w:t>
      </w:r>
      <w:ins w:id="1" w:author="ROSSI, AMANDA M CIV USAF HAF SAF/AQCP" w:date="2024-05-20T09:02:00Z">
        <w:r w:rsidR="001B24B7">
          <w:rPr>
            <w:sz w:val="22"/>
          </w:rPr>
          <w:t>,</w:t>
        </w:r>
      </w:ins>
      <w:r w:rsidRPr="001D21D5">
        <w:rPr>
          <w:sz w:val="22"/>
        </w:rPr>
        <w:t xml:space="preserve"> SAF/AQC (Deputy Assistant Secretary (Contracting) or the Associate Deputy Assistant Secretary (Contracting)) is designated HCA. Documents requiring HCA approval by SAF/AQC shall be submitted through the SCO to the </w:t>
      </w:r>
      <w:hyperlink r:id="rId13" w:history="1">
        <w:r w:rsidRPr="00F97B01">
          <w:rPr>
            <w:rStyle w:val="Hyperlink"/>
            <w:sz w:val="22"/>
          </w:rPr>
          <w:t>SAF/AQC Workflow</w:t>
        </w:r>
      </w:hyperlink>
      <w:r w:rsidRPr="001D21D5">
        <w:rPr>
          <w:sz w:val="22"/>
        </w:rPr>
        <w:t>. Approvals from SAF/AQ, SecAF, or DPC require coordination from SAF/AQC.</w:t>
      </w:r>
    </w:p>
    <w:p w14:paraId="42CEA877" w14:textId="77777777" w:rsidR="00BA3D7A" w:rsidRPr="001D21D5" w:rsidRDefault="00BA3D7A" w:rsidP="00BA3D7A">
      <w:pPr>
        <w:rPr>
          <w:sz w:val="22"/>
        </w:rPr>
      </w:pPr>
    </w:p>
    <w:p w14:paraId="0D21C17D" w14:textId="2F8DF2F4" w:rsidR="00BA3D7A" w:rsidRPr="001D21D5" w:rsidRDefault="00BA3D7A" w:rsidP="00BA3D7A">
      <w:pPr>
        <w:rPr>
          <w:sz w:val="22"/>
        </w:rPr>
      </w:pPr>
      <w:r w:rsidRPr="001D21D5">
        <w:rPr>
          <w:sz w:val="22"/>
        </w:rPr>
        <w:t xml:space="preserve">Packages submitted to SAF/AQ shall include an electronic Staff Summary Sheet (eSSS) in the body of the email or as an attachment (Word document only). Include any applicable documentation and list each attachment under “Tabs” on the eSSS using the exact electronic file name (e.g., ACE Acquisition Strategy) of the corresponding attachment. Changes recommended during the staffing process must be adjudicated by the contracting officer. Submit questions or concerns regarding processing packages that require SAF/AQ approval to </w:t>
      </w:r>
      <w:hyperlink r:id="rId14" w:history="1">
        <w:r w:rsidRPr="00F97B01">
          <w:rPr>
            <w:rStyle w:val="Hyperlink"/>
            <w:sz w:val="22"/>
          </w:rPr>
          <w:t>SAF/AQC Workflow</w:t>
        </w:r>
      </w:hyperlink>
      <w:r w:rsidRPr="001D21D5">
        <w:rPr>
          <w:sz w:val="22"/>
        </w:rPr>
        <w:t>.</w:t>
      </w:r>
    </w:p>
    <w:p w14:paraId="63088D3C" w14:textId="77777777" w:rsidR="00BA3D7A" w:rsidRPr="001D21D5" w:rsidRDefault="00BA3D7A" w:rsidP="00BA3D7A">
      <w:pPr>
        <w:rPr>
          <w:sz w:val="22"/>
        </w:rPr>
      </w:pPr>
    </w:p>
    <w:p w14:paraId="5A1F12CF" w14:textId="7CAC796F" w:rsidR="00BA3D7A" w:rsidRPr="00DF640C" w:rsidRDefault="00BA3D7A" w:rsidP="00BA3D7A">
      <w:pPr>
        <w:rPr>
          <w:b/>
          <w:bCs/>
          <w:sz w:val="22"/>
        </w:rPr>
      </w:pPr>
      <w:r w:rsidRPr="00DF640C">
        <w:rPr>
          <w:b/>
          <w:bCs/>
          <w:sz w:val="22"/>
        </w:rPr>
        <w:t>TABLE 2</w:t>
      </w:r>
      <w:r w:rsidR="009A03D9">
        <w:rPr>
          <w:b/>
          <w:bCs/>
          <w:sz w:val="22"/>
        </w:rPr>
        <w:t>:</w:t>
      </w:r>
      <w:r w:rsidRPr="00DF640C">
        <w:rPr>
          <w:b/>
          <w:bCs/>
          <w:sz w:val="22"/>
        </w:rPr>
        <w:t xml:space="preserve"> SAF/SQ SPACE SYSTEMS AND PROGRAMS:</w:t>
      </w:r>
    </w:p>
    <w:p w14:paraId="75216B22" w14:textId="77777777" w:rsidR="00BA3D7A" w:rsidRPr="001D21D5" w:rsidRDefault="00BA3D7A" w:rsidP="00BA3D7A">
      <w:pPr>
        <w:rPr>
          <w:sz w:val="22"/>
        </w:rPr>
      </w:pPr>
    </w:p>
    <w:p w14:paraId="1E17F2B0" w14:textId="38A1EE32" w:rsidR="00BA3D7A" w:rsidRPr="001D21D5" w:rsidRDefault="00BA3D7A" w:rsidP="00BA3D7A">
      <w:pPr>
        <w:rPr>
          <w:sz w:val="22"/>
        </w:rPr>
      </w:pPr>
      <w:r w:rsidRPr="001D21D5">
        <w:rPr>
          <w:sz w:val="22"/>
        </w:rPr>
        <w:t xml:space="preserve">SAF/SQ is authorized to execute HoA, SAE, and certain SPE responsibilities for space systems and programs, unless otherwise noted in regulation or policy. For space related systems and programs, </w:t>
      </w:r>
      <w:commentRangeStart w:id="2"/>
      <w:r w:rsidRPr="001D21D5">
        <w:rPr>
          <w:sz w:val="22"/>
        </w:rPr>
        <w:t xml:space="preserve">the </w:t>
      </w:r>
      <w:r w:rsidR="00EE04AF">
        <w:rPr>
          <w:sz w:val="22"/>
        </w:rPr>
        <w:t>Director of Contracting</w:t>
      </w:r>
      <w:r w:rsidR="00457426">
        <w:rPr>
          <w:sz w:val="22"/>
        </w:rPr>
        <w:t>,</w:t>
      </w:r>
      <w:r w:rsidR="00EE04AF">
        <w:rPr>
          <w:sz w:val="22"/>
        </w:rPr>
        <w:t xml:space="preserve"> </w:t>
      </w:r>
      <w:r w:rsidR="00EE04AF" w:rsidRPr="00EE04AF">
        <w:rPr>
          <w:sz w:val="22"/>
        </w:rPr>
        <w:t>Space Systems Command (SSC</w:t>
      </w:r>
      <w:r w:rsidR="00457426">
        <w:rPr>
          <w:sz w:val="22"/>
        </w:rPr>
        <w:t>/PK</w:t>
      </w:r>
      <w:r w:rsidR="00EE04AF">
        <w:rPr>
          <w:sz w:val="22"/>
        </w:rPr>
        <w:t>)</w:t>
      </w:r>
      <w:commentRangeEnd w:id="2"/>
      <w:r w:rsidR="001B24B7">
        <w:rPr>
          <w:rStyle w:val="CommentReference"/>
        </w:rPr>
        <w:commentReference w:id="2"/>
      </w:r>
      <w:ins w:id="3" w:author="ROSSI, AMANDA M CIV USAF HAF SAF/AQCP" w:date="2024-05-20T09:02:00Z">
        <w:r w:rsidR="001B24B7">
          <w:rPr>
            <w:sz w:val="22"/>
          </w:rPr>
          <w:t>;</w:t>
        </w:r>
      </w:ins>
      <w:del w:id="4" w:author="ROSSI, AMANDA M CIV USAF HAF SAF/AQCP" w:date="2024-05-20T09:02:00Z">
        <w:r w:rsidRPr="001D21D5" w:rsidDel="001B24B7">
          <w:rPr>
            <w:sz w:val="22"/>
          </w:rPr>
          <w:delText>,</w:delText>
        </w:r>
      </w:del>
      <w:r w:rsidRPr="001D21D5">
        <w:rPr>
          <w:sz w:val="22"/>
        </w:rPr>
        <w:t xml:space="preserve"> the Space Development Agency (SDA) Director</w:t>
      </w:r>
      <w:ins w:id="5" w:author="ROSSI, AMANDA M CIV USAF HAF SAF/AQCP" w:date="2024-05-20T09:02:00Z">
        <w:r w:rsidR="001B24B7">
          <w:rPr>
            <w:sz w:val="22"/>
          </w:rPr>
          <w:t>;</w:t>
        </w:r>
      </w:ins>
      <w:del w:id="6" w:author="ROSSI, AMANDA M CIV USAF HAF SAF/AQCP" w:date="2024-05-20T09:02:00Z">
        <w:r w:rsidRPr="001D21D5" w:rsidDel="001B24B7">
          <w:rPr>
            <w:sz w:val="22"/>
          </w:rPr>
          <w:delText>,</w:delText>
        </w:r>
      </w:del>
      <w:r w:rsidRPr="001D21D5">
        <w:rPr>
          <w:sz w:val="22"/>
        </w:rPr>
        <w:t xml:space="preserve"> or Space RCO (SpRCO) Director of Contracting are designated HCAs. Submit documents requiring HCA coordination or approval to the cognizant HCA workflow identified in </w:t>
      </w:r>
      <w:hyperlink r:id="rId15" w:anchor="DAFFARS_5302_101" w:history="1">
        <w:r w:rsidRPr="00F97B01">
          <w:rPr>
            <w:rStyle w:val="Hyperlink"/>
            <w:sz w:val="22"/>
          </w:rPr>
          <w:t>DAFFARS 5302.101</w:t>
        </w:r>
      </w:hyperlink>
      <w:r w:rsidRPr="001D21D5">
        <w:rPr>
          <w:sz w:val="22"/>
        </w:rPr>
        <w:t>. Approvals from SAF/AQ, SAF/SQ, DPC, or SecAF require coordination from the HCA.</w:t>
      </w:r>
    </w:p>
    <w:p w14:paraId="17C5FCD1" w14:textId="77777777" w:rsidR="00BA3D7A" w:rsidRPr="001D21D5" w:rsidRDefault="00BA3D7A" w:rsidP="00BA3D7A">
      <w:pPr>
        <w:rPr>
          <w:sz w:val="22"/>
        </w:rPr>
      </w:pPr>
    </w:p>
    <w:p w14:paraId="65DAE730" w14:textId="414E3AAF" w:rsidR="00BA3D7A" w:rsidRDefault="00BA3D7A" w:rsidP="00BA3D7A">
      <w:pPr>
        <w:rPr>
          <w:sz w:val="22"/>
        </w:rPr>
      </w:pPr>
      <w:r w:rsidRPr="00F97B01">
        <w:rPr>
          <w:b/>
          <w:bCs/>
          <w:sz w:val="22"/>
          <w:u w:val="single"/>
        </w:rPr>
        <w:t>NOTE</w:t>
      </w:r>
      <w:r w:rsidRPr="001D21D5">
        <w:rPr>
          <w:sz w:val="22"/>
        </w:rPr>
        <w:t>: Further Delegable Columns with “No” indicate retained responsibilities or those that are non-delegable or cannot be delegated further per regulation or statute. Further Delegable Columns with “Yes” require written delegations approved by the Delegated Authority reflected.</w:t>
      </w:r>
    </w:p>
    <w:p w14:paraId="06EDEDE7" w14:textId="77777777" w:rsidR="009A03D9" w:rsidRDefault="009A03D9" w:rsidP="00BA3D7A">
      <w:pPr>
        <w:rPr>
          <w:sz w:val="22"/>
        </w:rPr>
      </w:pPr>
    </w:p>
    <w:p w14:paraId="478F13A4" w14:textId="24896F06" w:rsidR="009A03D9" w:rsidRDefault="009A03D9" w:rsidP="009A03D9">
      <w:pPr>
        <w:rPr>
          <w:sz w:val="22"/>
        </w:rPr>
      </w:pPr>
      <w:commentRangeStart w:id="7"/>
      <w:r>
        <w:rPr>
          <w:b/>
          <w:bCs/>
          <w:sz w:val="22"/>
        </w:rPr>
        <w:t>TABLE</w:t>
      </w:r>
      <w:r w:rsidRPr="001D21D5">
        <w:rPr>
          <w:b/>
          <w:bCs/>
          <w:sz w:val="22"/>
        </w:rPr>
        <w:t xml:space="preserve"> 3:</w:t>
      </w:r>
      <w:r>
        <w:rPr>
          <w:b/>
          <w:bCs/>
          <w:sz w:val="22"/>
        </w:rPr>
        <w:t xml:space="preserve"> </w:t>
      </w:r>
      <w:r w:rsidRPr="009A03D9">
        <w:rPr>
          <w:b/>
          <w:bCs/>
          <w:sz w:val="22"/>
        </w:rPr>
        <w:t>AUTHORITIES</w:t>
      </w:r>
      <w:commentRangeEnd w:id="7"/>
      <w:r w:rsidR="001B24B7">
        <w:rPr>
          <w:rStyle w:val="CommentReference"/>
        </w:rPr>
        <w:commentReference w:id="7"/>
      </w:r>
    </w:p>
    <w:p w14:paraId="2AC09262" w14:textId="35B12ED3" w:rsidR="009A03D9" w:rsidRPr="001D21D5" w:rsidRDefault="009A03D9" w:rsidP="009A03D9">
      <w:pPr>
        <w:rPr>
          <w:sz w:val="22"/>
        </w:rPr>
      </w:pPr>
      <w:r w:rsidRPr="001D21D5">
        <w:rPr>
          <w:sz w:val="22"/>
        </w:rPr>
        <w:t xml:space="preserve">Authority to enter into, approve, or terminate Grants, Cooperative Agreements, </w:t>
      </w:r>
      <w:del w:id="8" w:author="ROSSI, AMANDA M CIV USAF HAF SAF/AQCP" w:date="2024-05-20T09:59:00Z">
        <w:r w:rsidRPr="001D21D5" w:rsidDel="005F1C78">
          <w:rPr>
            <w:sz w:val="22"/>
          </w:rPr>
          <w:delText xml:space="preserve">and </w:delText>
        </w:r>
      </w:del>
      <w:r w:rsidRPr="001D21D5">
        <w:rPr>
          <w:sz w:val="22"/>
        </w:rPr>
        <w:t>Other Transactions</w:t>
      </w:r>
      <w:ins w:id="9" w:author="ROSSI, AMANDA M CIV USAF HAF SAF/AQCP" w:date="2024-05-20T09:59:00Z">
        <w:r w:rsidR="005F1C78">
          <w:rPr>
            <w:sz w:val="22"/>
          </w:rPr>
          <w:t>, and Procurements for Experimental Purposes</w:t>
        </w:r>
      </w:ins>
      <w:r w:rsidRPr="001D21D5">
        <w:rPr>
          <w:sz w:val="22"/>
        </w:rPr>
        <w:t xml:space="preserve"> has been approved as shown </w:t>
      </w:r>
      <w:commentRangeStart w:id="10"/>
      <w:r w:rsidR="00F0267B">
        <w:rPr>
          <w:sz w:val="22"/>
        </w:rPr>
        <w:t xml:space="preserve">in </w:t>
      </w:r>
      <w:r>
        <w:rPr>
          <w:sz w:val="22"/>
        </w:rPr>
        <w:t>Table 3</w:t>
      </w:r>
      <w:commentRangeEnd w:id="10"/>
      <w:r w:rsidR="001B24B7">
        <w:rPr>
          <w:rStyle w:val="CommentReference"/>
        </w:rPr>
        <w:commentReference w:id="10"/>
      </w:r>
      <w:r w:rsidRPr="001D21D5">
        <w:rPr>
          <w:sz w:val="22"/>
        </w:rPr>
        <w:t>. This authority may be redelegated within the contracting functional chain of responsibility, in writing, under such terms, conditions, and limitations as may be deemed appropriate.</w:t>
      </w:r>
    </w:p>
    <w:p w14:paraId="43BEA90B" w14:textId="77777777" w:rsidR="009A03D9" w:rsidRPr="001D21D5" w:rsidRDefault="009A03D9" w:rsidP="00BA3D7A">
      <w:pPr>
        <w:rPr>
          <w:sz w:val="22"/>
        </w:rPr>
      </w:pPr>
    </w:p>
    <w:p w14:paraId="22C2674D" w14:textId="77777777" w:rsidR="00BA3D7A" w:rsidRDefault="00BA3D7A"/>
    <w:tbl>
      <w:tblPr>
        <w:tblW w:w="17730" w:type="dxa"/>
        <w:tblInd w:w="-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351"/>
        <w:gridCol w:w="2519"/>
        <w:gridCol w:w="7200"/>
        <w:gridCol w:w="1665"/>
        <w:gridCol w:w="1665"/>
        <w:gridCol w:w="1665"/>
        <w:gridCol w:w="1665"/>
      </w:tblGrid>
      <w:tr w:rsidR="002F5F7F" w:rsidRPr="00EF79A7" w14:paraId="57F96154" w14:textId="7CCF17E4" w:rsidTr="00B41CAE">
        <w:trPr>
          <w:trHeight w:val="300"/>
        </w:trPr>
        <w:tc>
          <w:tcPr>
            <w:tcW w:w="11070" w:type="dxa"/>
            <w:gridSpan w:val="3"/>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451C70D9" w14:textId="77777777" w:rsidR="002F5F7F" w:rsidRPr="00EF79A7" w:rsidRDefault="002F5F7F" w:rsidP="007B7070">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p w14:paraId="24557818" w14:textId="77777777" w:rsidR="002F5F7F" w:rsidRPr="00EF79A7" w:rsidRDefault="002F5F7F" w:rsidP="007B7070">
            <w:pPr>
              <w:jc w:val="center"/>
              <w:textAlignment w:val="baseline"/>
              <w:rPr>
                <w:rFonts w:eastAsia="Times New Roman" w:cs="Times New Roman"/>
                <w:kern w:val="0"/>
                <w:sz w:val="20"/>
                <w:szCs w:val="20"/>
                <w14:ligatures w14:val="none"/>
              </w:rPr>
            </w:pPr>
          </w:p>
          <w:p w14:paraId="0A8AF7C9" w14:textId="1EB1C168" w:rsidR="002F5F7F" w:rsidRPr="00EF79A7" w:rsidRDefault="002F5F7F" w:rsidP="007B7070">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lastRenderedPageBreak/>
              <w:t> </w:t>
            </w:r>
          </w:p>
        </w:tc>
        <w:tc>
          <w:tcPr>
            <w:tcW w:w="3330" w:type="dxa"/>
            <w:gridSpan w:val="2"/>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53065AF" w14:textId="0E8FD180" w:rsidR="002F5F7F" w:rsidRPr="00EF79A7" w:rsidRDefault="002F5F7F" w:rsidP="00DF640C">
            <w:pPr>
              <w:jc w:val="center"/>
              <w:textAlignment w:val="baseline"/>
              <w:rPr>
                <w:rFonts w:eastAsia="Times New Roman" w:cs="Times New Roman"/>
                <w:kern w:val="0"/>
                <w:sz w:val="18"/>
                <w:szCs w:val="18"/>
                <w14:ligatures w14:val="none"/>
              </w:rPr>
            </w:pPr>
            <w:commentRangeStart w:id="11"/>
            <w:r w:rsidRPr="00EF79A7">
              <w:rPr>
                <w:rFonts w:eastAsia="Times New Roman" w:cs="Times New Roman"/>
                <w:b/>
                <w:bCs/>
                <w:kern w:val="0"/>
                <w:sz w:val="22"/>
                <w14:ligatures w14:val="none"/>
              </w:rPr>
              <w:lastRenderedPageBreak/>
              <w:t xml:space="preserve">TABLE 1 SAF/AQ NON-SPACE SYSTEMS AND PROGRAMS </w:t>
            </w:r>
            <w:r w:rsidRPr="00EF79A7">
              <w:rPr>
                <w:rFonts w:eastAsia="Times New Roman" w:cs="Times New Roman"/>
                <w:b/>
                <w:bCs/>
                <w:sz w:val="22"/>
              </w:rPr>
              <w:lastRenderedPageBreak/>
              <w:t>AND SAF/SQ SPACE SYSTEMS AND PROGRAMS</w:t>
            </w:r>
            <w:r w:rsidRPr="00EF79A7">
              <w:rPr>
                <w:rFonts w:eastAsia="Times New Roman" w:cs="Times New Roman"/>
                <w:b/>
                <w:bCs/>
                <w:kern w:val="0"/>
                <w:sz w:val="22"/>
                <w14:ligatures w14:val="none"/>
              </w:rPr>
              <w:t>; WHEN HCA IS SAF/AQC</w:t>
            </w:r>
          </w:p>
          <w:p w14:paraId="438171D9" w14:textId="3E64E2FB" w:rsidR="002F5F7F" w:rsidRPr="00EF79A7" w:rsidRDefault="002F5F7F" w:rsidP="00DF640C">
            <w:pPr>
              <w:jc w:val="center"/>
              <w:textAlignment w:val="baseline"/>
              <w:rPr>
                <w:rFonts w:eastAsia="Times New Roman" w:cs="Times New Roman"/>
                <w:kern w:val="0"/>
                <w:sz w:val="18"/>
                <w:szCs w:val="18"/>
                <w14:ligatures w14:val="none"/>
              </w:rPr>
            </w:pPr>
          </w:p>
        </w:tc>
        <w:tc>
          <w:tcPr>
            <w:tcW w:w="3330" w:type="dxa"/>
            <w:gridSpan w:val="2"/>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DA3D334" w14:textId="5550D957" w:rsidR="002F5F7F" w:rsidRPr="00EF79A7" w:rsidRDefault="002F5F7F" w:rsidP="00DF640C">
            <w:pPr>
              <w:jc w:val="center"/>
              <w:textAlignment w:val="baseline"/>
              <w:rPr>
                <w:rFonts w:eastAsia="Times New Roman" w:cs="Times New Roman"/>
                <w:kern w:val="0"/>
                <w:sz w:val="18"/>
                <w:szCs w:val="18"/>
                <w14:ligatures w14:val="none"/>
              </w:rPr>
            </w:pPr>
            <w:r w:rsidRPr="00EF79A7">
              <w:rPr>
                <w:rFonts w:eastAsia="Times New Roman" w:cs="Times New Roman"/>
                <w:b/>
                <w:bCs/>
                <w:kern w:val="0"/>
                <w:sz w:val="22"/>
                <w14:ligatures w14:val="none"/>
              </w:rPr>
              <w:lastRenderedPageBreak/>
              <w:t xml:space="preserve">TABLE 2 SAF/SQ SPACE SYSTEMS AND PROGRAMS; </w:t>
            </w:r>
            <w:r w:rsidRPr="00EF79A7">
              <w:rPr>
                <w:rFonts w:eastAsia="Times New Roman" w:cs="Times New Roman"/>
                <w:b/>
                <w:bCs/>
                <w:kern w:val="0"/>
                <w:sz w:val="22"/>
                <w14:ligatures w14:val="none"/>
              </w:rPr>
              <w:lastRenderedPageBreak/>
              <w:t>WHEN HCA IS SSC, SpRCO, SDA</w:t>
            </w:r>
            <w:commentRangeEnd w:id="11"/>
            <w:r w:rsidR="001B24B7">
              <w:rPr>
                <w:rStyle w:val="CommentReference"/>
              </w:rPr>
              <w:commentReference w:id="11"/>
            </w:r>
          </w:p>
          <w:p w14:paraId="048EB075" w14:textId="77777777" w:rsidR="002F5F7F" w:rsidRPr="00EF79A7" w:rsidRDefault="002F5F7F" w:rsidP="00DF640C">
            <w:pPr>
              <w:jc w:val="center"/>
              <w:textAlignment w:val="baseline"/>
              <w:rPr>
                <w:rFonts w:eastAsia="Times New Roman" w:cs="Times New Roman"/>
                <w:kern w:val="0"/>
                <w:sz w:val="20"/>
                <w:szCs w:val="20"/>
                <w14:ligatures w14:val="none"/>
              </w:rPr>
            </w:pPr>
          </w:p>
        </w:tc>
      </w:tr>
      <w:tr w:rsidR="002F5F7F" w:rsidRPr="00EF79A7" w14:paraId="58C50BB3" w14:textId="71142469"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1517C902" w14:textId="77777777" w:rsidR="002F5F7F" w:rsidRPr="00EF79A7" w:rsidRDefault="002F5F7F" w:rsidP="009B0B33">
            <w:pPr>
              <w:jc w:val="center"/>
              <w:textAlignment w:val="baseline"/>
              <w:rPr>
                <w:rFonts w:eastAsia="Times New Roman" w:cs="Times New Roman"/>
                <w:b/>
                <w:bCs/>
                <w:kern w:val="0"/>
                <w:sz w:val="18"/>
                <w:szCs w:val="18"/>
                <w14:ligatures w14:val="none"/>
              </w:rPr>
            </w:pPr>
            <w:r w:rsidRPr="00EF79A7">
              <w:rPr>
                <w:rFonts w:eastAsia="Times New Roman" w:cs="Times New Roman"/>
                <w:b/>
                <w:bCs/>
                <w:color w:val="0000CC"/>
                <w:kern w:val="0"/>
                <w:sz w:val="20"/>
                <w:szCs w:val="20"/>
                <w14:ligatures w14:val="none"/>
              </w:rPr>
              <w:lastRenderedPageBreak/>
              <w:t>Item </w:t>
            </w:r>
          </w:p>
          <w:p w14:paraId="4C86FE02" w14:textId="77777777" w:rsidR="002F5F7F" w:rsidRPr="00EF79A7" w:rsidRDefault="002F5F7F" w:rsidP="009B0B33">
            <w:pPr>
              <w:jc w:val="center"/>
              <w:textAlignment w:val="baseline"/>
              <w:rPr>
                <w:rFonts w:eastAsia="Times New Roman" w:cs="Times New Roman"/>
                <w:b/>
                <w:bCs/>
                <w:kern w:val="0"/>
                <w:sz w:val="18"/>
                <w:szCs w:val="18"/>
                <w14:ligatures w14:val="none"/>
              </w:rPr>
            </w:pPr>
            <w:r w:rsidRPr="00EF79A7">
              <w:rPr>
                <w:rFonts w:eastAsia="Times New Roman" w:cs="Times New Roman"/>
                <w:b/>
                <w:bCs/>
                <w:color w:val="FF0000"/>
                <w:kern w:val="0"/>
                <w:sz w:val="20"/>
                <w:szCs w:val="20"/>
                <w14:ligatures w14:val="none"/>
              </w:rPr>
              <w:t> </w:t>
            </w:r>
          </w:p>
        </w:tc>
        <w:tc>
          <w:tcPr>
            <w:tcW w:w="2519" w:type="dxa"/>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71CB79FA" w14:textId="77777777" w:rsidR="002F5F7F" w:rsidRPr="00EF79A7" w:rsidRDefault="002F5F7F" w:rsidP="009B0B33">
            <w:pPr>
              <w:textAlignment w:val="baseline"/>
              <w:rPr>
                <w:rFonts w:eastAsia="Times New Roman" w:cs="Times New Roman"/>
                <w:b/>
                <w:bCs/>
                <w:kern w:val="0"/>
                <w:sz w:val="18"/>
                <w:szCs w:val="18"/>
                <w14:ligatures w14:val="none"/>
              </w:rPr>
            </w:pPr>
            <w:r w:rsidRPr="00EF79A7">
              <w:rPr>
                <w:rFonts w:eastAsia="Times New Roman" w:cs="Times New Roman"/>
                <w:b/>
                <w:bCs/>
                <w:color w:val="0000CC"/>
                <w:kern w:val="0"/>
                <w:sz w:val="20"/>
                <w:szCs w:val="20"/>
                <w14:ligatures w14:val="none"/>
              </w:rPr>
              <w:t>Reference </w:t>
            </w:r>
          </w:p>
        </w:tc>
        <w:tc>
          <w:tcPr>
            <w:tcW w:w="7200" w:type="dxa"/>
            <w:tcBorders>
              <w:top w:val="single" w:sz="6" w:space="0" w:color="auto"/>
              <w:left w:val="single" w:sz="6" w:space="0" w:color="auto"/>
              <w:bottom w:val="single" w:sz="6" w:space="0" w:color="auto"/>
              <w:right w:val="single" w:sz="6" w:space="0" w:color="auto"/>
            </w:tcBorders>
            <w:shd w:val="clear" w:color="auto" w:fill="BDD6EE" w:themeFill="accent5" w:themeFillTint="66"/>
            <w:hideMark/>
          </w:tcPr>
          <w:p w14:paraId="26135133" w14:textId="77777777" w:rsidR="002F5F7F" w:rsidRPr="00EF79A7" w:rsidRDefault="002F5F7F" w:rsidP="009B0B33">
            <w:pPr>
              <w:textAlignment w:val="baseline"/>
              <w:rPr>
                <w:rFonts w:eastAsia="Times New Roman" w:cs="Times New Roman"/>
                <w:b/>
                <w:bCs/>
                <w:kern w:val="0"/>
                <w:sz w:val="18"/>
                <w:szCs w:val="18"/>
                <w14:ligatures w14:val="none"/>
              </w:rPr>
            </w:pPr>
            <w:r w:rsidRPr="00EF79A7">
              <w:rPr>
                <w:rFonts w:eastAsia="Times New Roman" w:cs="Times New Roman"/>
                <w:b/>
                <w:bCs/>
                <w:color w:val="0000CC"/>
                <w:kern w:val="0"/>
                <w:sz w:val="20"/>
                <w:szCs w:val="20"/>
                <w14:ligatures w14:val="none"/>
              </w:rPr>
              <w:t>Responsibility/Designee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1D9969A" w14:textId="3F649BF6" w:rsidR="002F5F7F" w:rsidRPr="00EF79A7" w:rsidRDefault="002F5F7F" w:rsidP="00DF640C">
            <w:pPr>
              <w:jc w:val="center"/>
              <w:textAlignment w:val="baseline"/>
              <w:rPr>
                <w:rFonts w:eastAsia="Times New Roman" w:cs="Times New Roman"/>
                <w:kern w:val="0"/>
                <w:sz w:val="18"/>
                <w:szCs w:val="18"/>
                <w14:ligatures w14:val="none"/>
              </w:rPr>
            </w:pPr>
            <w:r w:rsidRPr="00EF79A7">
              <w:rPr>
                <w:rFonts w:eastAsia="Times New Roman" w:cs="Times New Roman"/>
                <w:b/>
                <w:bCs/>
                <w:color w:val="0000CC"/>
                <w:kern w:val="0"/>
                <w:sz w:val="20"/>
                <w:szCs w:val="20"/>
                <w14:ligatures w14:val="none"/>
              </w:rPr>
              <w:t>Delegated Authority</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3734904" w14:textId="11C011F9" w:rsidR="002F5F7F" w:rsidRPr="00EF79A7" w:rsidRDefault="002F5F7F" w:rsidP="00DF640C">
            <w:pPr>
              <w:jc w:val="center"/>
              <w:textAlignment w:val="baseline"/>
              <w:rPr>
                <w:rFonts w:eastAsia="Times New Roman" w:cs="Times New Roman"/>
                <w:kern w:val="0"/>
                <w:sz w:val="18"/>
                <w:szCs w:val="18"/>
                <w14:ligatures w14:val="none"/>
              </w:rPr>
            </w:pPr>
            <w:r w:rsidRPr="00EF79A7">
              <w:rPr>
                <w:rFonts w:eastAsia="Times New Roman" w:cs="Times New Roman"/>
                <w:b/>
                <w:bCs/>
                <w:color w:val="0000CC"/>
                <w:kern w:val="0"/>
                <w:sz w:val="20"/>
                <w:szCs w:val="20"/>
                <w14:ligatures w14:val="none"/>
              </w:rPr>
              <w:t>Further Delegable</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CC5BAEB" w14:textId="7E232B77" w:rsidR="002F5F7F" w:rsidRPr="00EF79A7" w:rsidRDefault="002F5F7F" w:rsidP="00DF640C">
            <w:pPr>
              <w:jc w:val="center"/>
              <w:textAlignment w:val="baseline"/>
              <w:rPr>
                <w:rFonts w:eastAsia="Times New Roman" w:cs="Times New Roman"/>
                <w:b/>
                <w:bCs/>
                <w:color w:val="0000CC"/>
                <w:kern w:val="0"/>
                <w:sz w:val="20"/>
                <w:szCs w:val="20"/>
                <w14:ligatures w14:val="none"/>
              </w:rPr>
            </w:pPr>
            <w:r w:rsidRPr="00EF79A7">
              <w:rPr>
                <w:rFonts w:eastAsia="Times New Roman" w:cs="Times New Roman"/>
                <w:b/>
                <w:bCs/>
                <w:color w:val="0000CC"/>
                <w:kern w:val="0"/>
                <w:sz w:val="20"/>
                <w:szCs w:val="20"/>
                <w14:ligatures w14:val="none"/>
              </w:rPr>
              <w:t>Delegated Authority</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8A09D11" w14:textId="26475E8E" w:rsidR="002F5F7F" w:rsidRPr="00EF79A7" w:rsidRDefault="002F5F7F" w:rsidP="00DF640C">
            <w:pPr>
              <w:jc w:val="center"/>
              <w:textAlignment w:val="baseline"/>
              <w:rPr>
                <w:rFonts w:eastAsia="Times New Roman" w:cs="Times New Roman"/>
                <w:b/>
                <w:bCs/>
                <w:color w:val="0000CC"/>
                <w:kern w:val="0"/>
                <w:sz w:val="20"/>
                <w:szCs w:val="20"/>
                <w14:ligatures w14:val="none"/>
              </w:rPr>
            </w:pPr>
            <w:r w:rsidRPr="00EF79A7">
              <w:rPr>
                <w:rFonts w:eastAsia="Times New Roman" w:cs="Times New Roman"/>
                <w:b/>
                <w:bCs/>
                <w:color w:val="0000CC"/>
                <w:kern w:val="0"/>
                <w:sz w:val="20"/>
                <w:szCs w:val="20"/>
                <w14:ligatures w14:val="none"/>
              </w:rPr>
              <w:t>Further Delegable</w:t>
            </w:r>
          </w:p>
        </w:tc>
      </w:tr>
      <w:tr w:rsidR="00FB69EA" w:rsidRPr="00EF79A7" w14:paraId="7355A233" w14:textId="7777777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7822EFF3" w14:textId="4845F843" w:rsidR="00FB69EA" w:rsidRPr="00EF79A7" w:rsidRDefault="00EF79A7"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18"/>
                <w:szCs w:val="18"/>
                <w14:ligatures w14:val="none"/>
              </w:rPr>
              <w:t>1</w:t>
            </w:r>
          </w:p>
        </w:tc>
        <w:tc>
          <w:tcPr>
            <w:tcW w:w="2519" w:type="dxa"/>
            <w:tcBorders>
              <w:top w:val="single" w:sz="6" w:space="0" w:color="auto"/>
              <w:left w:val="single" w:sz="6" w:space="0" w:color="auto"/>
              <w:bottom w:val="single" w:sz="6" w:space="0" w:color="auto"/>
              <w:right w:val="single" w:sz="6" w:space="0" w:color="auto"/>
            </w:tcBorders>
            <w:shd w:val="clear" w:color="auto" w:fill="auto"/>
          </w:tcPr>
          <w:p w14:paraId="3837D6E7"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5301.601(a)(i)</w:t>
            </w:r>
          </w:p>
          <w:p w14:paraId="513C2413" w14:textId="77777777" w:rsidR="00FB69EA" w:rsidRPr="00EF79A7" w:rsidRDefault="00FB69EA" w:rsidP="00FB69EA">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DAFFARS 5301.603-1 </w:t>
            </w:r>
          </w:p>
          <w:p w14:paraId="6F5C4485" w14:textId="0B40C3AC" w:rsidR="00FB69EA" w:rsidRPr="00EF79A7" w:rsidRDefault="00FB69EA" w:rsidP="00FB69EA">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DAFFARS MP 5301.603-90(a)</w:t>
            </w:r>
          </w:p>
        </w:tc>
        <w:tc>
          <w:tcPr>
            <w:tcW w:w="7200" w:type="dxa"/>
            <w:tcBorders>
              <w:top w:val="single" w:sz="6" w:space="0" w:color="auto"/>
              <w:left w:val="single" w:sz="6" w:space="0" w:color="auto"/>
              <w:bottom w:val="single" w:sz="6" w:space="0" w:color="auto"/>
              <w:right w:val="single" w:sz="6" w:space="0" w:color="auto"/>
            </w:tcBorders>
            <w:shd w:val="clear" w:color="auto" w:fill="auto"/>
          </w:tcPr>
          <w:p w14:paraId="41BD9D46" w14:textId="4E9F5DFF" w:rsidR="00FB69EA" w:rsidRPr="00EF79A7" w:rsidRDefault="00FB69EA" w:rsidP="00FB69EA">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Authority to select and appoint contracting officers and terminate their appointments</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2247631E" w14:textId="52E5E889" w:rsidR="00FB69EA" w:rsidRPr="00EF79A7" w:rsidRDefault="00FB69EA" w:rsidP="00FB69EA">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5916B4FF" w14:textId="77777777" w:rsidR="00FB69EA" w:rsidRPr="00EF79A7" w:rsidRDefault="00FB69EA" w:rsidP="00FB69EA">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Yes, for zero-dollar, SAT, $5M, and $25M warrants, to no lower than the COCO </w:t>
            </w:r>
          </w:p>
          <w:p w14:paraId="572A83AF" w14:textId="457E16D1" w:rsidR="00FB69EA" w:rsidRPr="00EF79A7" w:rsidRDefault="00FB69EA" w:rsidP="00FB69EA">
            <w:pPr>
              <w:jc w:val="center"/>
              <w:textAlignment w:val="baseline"/>
              <w:rPr>
                <w:rFonts w:eastAsia="Times New Roman" w:cs="Times New Roman"/>
                <w:kern w:val="0"/>
                <w:sz w:val="20"/>
                <w:szCs w:val="20"/>
                <w14:ligatures w14:val="none"/>
              </w:rPr>
            </w:pPr>
          </w:p>
          <w:p w14:paraId="27B243D3" w14:textId="150AC3BE" w:rsidR="00FB69EA" w:rsidRPr="00EF79A7" w:rsidRDefault="00FB69EA" w:rsidP="00FB69EA">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Yes, for unlimited warrants to no lower than the Deputy Director or Tech Director IAW DAFFARS 5302 definition of 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CE0CBE4" w14:textId="59040A77" w:rsidR="00FB69EA" w:rsidRPr="00EF79A7" w:rsidRDefault="00FB69EA" w:rsidP="00FB69EA">
            <w:pPr>
              <w:jc w:val="center"/>
              <w:textAlignment w:val="baseline"/>
              <w:rPr>
                <w:rStyle w:val="normaltextrun"/>
                <w:rFonts w:cs="Times New Roman"/>
                <w:sz w:val="20"/>
                <w:szCs w:val="20"/>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B126B26" w14:textId="77777777" w:rsidR="00FB69EA" w:rsidRPr="00EF79A7" w:rsidRDefault="00FB69EA" w:rsidP="00FB69EA">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Yes, for zero-dollar, SAT, $5M, and $25M warrants, to no lower than the COCO </w:t>
            </w:r>
          </w:p>
          <w:p w14:paraId="5CA54434" w14:textId="77777777" w:rsidR="00FB69EA" w:rsidRPr="00EF79A7" w:rsidRDefault="00FB69EA" w:rsidP="00FB69EA">
            <w:pPr>
              <w:jc w:val="center"/>
              <w:textAlignment w:val="baseline"/>
              <w:rPr>
                <w:rFonts w:eastAsia="Times New Roman" w:cs="Times New Roman"/>
                <w:kern w:val="0"/>
                <w:sz w:val="20"/>
                <w:szCs w:val="20"/>
                <w14:ligatures w14:val="none"/>
              </w:rPr>
            </w:pPr>
          </w:p>
          <w:p w14:paraId="56FAECA7" w14:textId="4B366FF5" w:rsidR="00FB69EA" w:rsidRPr="00EF79A7" w:rsidRDefault="00FB69EA" w:rsidP="00FB69EA">
            <w:pPr>
              <w:jc w:val="center"/>
              <w:textAlignment w:val="baseline"/>
              <w:rPr>
                <w:rStyle w:val="normaltextrun"/>
                <w:rFonts w:cs="Times New Roman"/>
                <w:sz w:val="20"/>
                <w:szCs w:val="20"/>
              </w:rPr>
            </w:pPr>
            <w:bookmarkStart w:id="12" w:name="_Hlk163037560"/>
            <w:r w:rsidRPr="00EF79A7">
              <w:rPr>
                <w:rFonts w:eastAsia="Times New Roman" w:cs="Times New Roman"/>
                <w:kern w:val="0"/>
                <w:sz w:val="20"/>
                <w:szCs w:val="20"/>
                <w14:ligatures w14:val="none"/>
              </w:rPr>
              <w:t>Yes, for unlimited warrants to no lower than the Deputy Director or Tech Director IAW DAFFARS 5302 definition of SCO</w:t>
            </w:r>
            <w:bookmarkEnd w:id="12"/>
          </w:p>
        </w:tc>
      </w:tr>
      <w:tr w:rsidR="00FB69EA" w:rsidRPr="00EF79A7" w14:paraId="1A29834E" w14:textId="7777777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7E0F464A" w14:textId="113E2845" w:rsidR="00FB69EA" w:rsidRPr="00EF79A7" w:rsidRDefault="00EF79A7"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18"/>
                <w:szCs w:val="18"/>
                <w14:ligatures w14:val="none"/>
              </w:rPr>
              <w:t>2</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2B088AC8"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5301.601(a)(i)(A) </w:t>
            </w:r>
          </w:p>
          <w:p w14:paraId="01C0E4EA"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p w14:paraId="601A98B5"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FF0000"/>
                <w:kern w:val="0"/>
                <w:sz w:val="20"/>
                <w:szCs w:val="20"/>
                <w14:ligatures w14:val="none"/>
              </w:rPr>
              <w:t>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77613E54"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Authority to enter into, approve, or terminate Grants, Cooperative Agreements, Other Transactions and Procurements for Experimental purposes—including the issuance of a warrant for such purposes.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8A126E8" w14:textId="77777777"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See Table 3</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95E7F02" w14:textId="77777777"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See Table 3</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93B1259" w14:textId="77777777"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See Table 3</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A3B90A9" w14:textId="77777777"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See Table 3</w:t>
            </w:r>
          </w:p>
        </w:tc>
      </w:tr>
      <w:tr w:rsidR="00FB69EA" w:rsidRPr="00EF79A7" w14:paraId="64D2A72A" w14:textId="04B66AE6"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1A5EA56D" w14:textId="179AE860"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3</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3BFD0071"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1.602-3(b)(2) and (3) </w:t>
            </w:r>
          </w:p>
          <w:p w14:paraId="7406D194"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5301.602-3(b)(2)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4A31580"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Ratification of unauthorized commitments, subject to the limitations in FAR 1.602-3(c) at or above SAT.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0A0776C" w14:textId="107E3CA0"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71251A4" w14:textId="55E87E52"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52FA53C" w14:textId="1B033DD6"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FE2EB06" w14:textId="666802D2"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62B9D10E" w14:textId="6F5F4B86"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0063E502" w14:textId="2CD17056"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4</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13551CAD"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1.602-3(b)(2) and (3) </w:t>
            </w:r>
          </w:p>
          <w:p w14:paraId="4339CD00"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5301.602-3(b)(2)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1B7A4B08"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Ratification of unauthorized commitments, subject to the limitations in FAR 1.602-3(c) below SAT.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1456B8C" w14:textId="5342F278"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COCO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F3BC322" w14:textId="4A5CC7E6"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5E147BF" w14:textId="3F412874"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E8A2BCD" w14:textId="41B9AEC6"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5BDA83A6" w14:textId="7777777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5DABD04F" w14:textId="79CF5553" w:rsidR="00FB69EA" w:rsidRPr="00EF79A7" w:rsidRDefault="00EF79A7" w:rsidP="00FB69EA">
            <w:pPr>
              <w:jc w:val="center"/>
              <w:textAlignment w:val="baseline"/>
              <w:rPr>
                <w:rFonts w:eastAsia="Times New Roman" w:cs="Times New Roman"/>
                <w:kern w:val="0"/>
                <w:sz w:val="20"/>
                <w:szCs w:val="20"/>
                <w14:ligatures w14:val="none"/>
              </w:rPr>
            </w:pPr>
            <w:r>
              <w:rPr>
                <w:rFonts w:eastAsia="Times New Roman" w:cs="Times New Roman"/>
                <w:kern w:val="0"/>
                <w:sz w:val="20"/>
                <w:szCs w:val="20"/>
                <w14:ligatures w14:val="none"/>
              </w:rPr>
              <w:t>5</w:t>
            </w:r>
          </w:p>
        </w:tc>
        <w:tc>
          <w:tcPr>
            <w:tcW w:w="2519" w:type="dxa"/>
            <w:tcBorders>
              <w:top w:val="single" w:sz="6" w:space="0" w:color="auto"/>
              <w:left w:val="single" w:sz="6" w:space="0" w:color="auto"/>
              <w:bottom w:val="single" w:sz="6" w:space="0" w:color="auto"/>
              <w:right w:val="single" w:sz="6" w:space="0" w:color="auto"/>
            </w:tcBorders>
            <w:shd w:val="clear" w:color="auto" w:fill="auto"/>
          </w:tcPr>
          <w:p w14:paraId="7A89E037"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 3.104-2(a)  </w:t>
            </w:r>
          </w:p>
          <w:p w14:paraId="23634197" w14:textId="166B88C2" w:rsidR="00FB69EA" w:rsidRPr="00EF79A7" w:rsidRDefault="00FB69EA" w:rsidP="00FB69EA">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DAFFARS 5303.104-2(a) </w:t>
            </w:r>
          </w:p>
        </w:tc>
        <w:tc>
          <w:tcPr>
            <w:tcW w:w="7200" w:type="dxa"/>
            <w:tcBorders>
              <w:top w:val="single" w:sz="6" w:space="0" w:color="auto"/>
              <w:left w:val="single" w:sz="6" w:space="0" w:color="auto"/>
              <w:bottom w:val="single" w:sz="6" w:space="0" w:color="auto"/>
              <w:right w:val="single" w:sz="6" w:space="0" w:color="auto"/>
            </w:tcBorders>
            <w:shd w:val="clear" w:color="auto" w:fill="auto"/>
          </w:tcPr>
          <w:p w14:paraId="31D7FDFF" w14:textId="366A27CF" w:rsidR="00FB69EA" w:rsidRPr="00EF79A7" w:rsidRDefault="00FB69EA" w:rsidP="00FB69EA">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Approves agency supplementation of 3.104 including specific definitions to identify individuals who occupy positions specified in 3.104-3(d)(1)(ii), and any clauses required by 3.104.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6973B122" w14:textId="21715205" w:rsidR="00FB69EA" w:rsidRPr="00EF79A7" w:rsidRDefault="00FB69EA" w:rsidP="00FB69EA">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SAF/AQ</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165F4C88" w14:textId="13643B32" w:rsidR="00FB69EA" w:rsidRPr="00EF79A7" w:rsidRDefault="00FB69EA" w:rsidP="00FB69EA">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107B573" w14:textId="08D0C1DB" w:rsidR="00FB69EA" w:rsidRPr="00EF79A7" w:rsidRDefault="00FB69EA" w:rsidP="00FB69EA">
            <w:pPr>
              <w:jc w:val="center"/>
              <w:textAlignment w:val="baseline"/>
              <w:rPr>
                <w:rStyle w:val="normaltextrun"/>
                <w:rFonts w:cs="Times New Roman"/>
                <w:sz w:val="20"/>
                <w:szCs w:val="20"/>
              </w:rPr>
            </w:pPr>
            <w:r w:rsidRPr="00EF79A7">
              <w:rPr>
                <w:rStyle w:val="normaltextrun"/>
                <w:rFonts w:cs="Times New Roman"/>
                <w:sz w:val="20"/>
                <w:szCs w:val="20"/>
              </w:rPr>
              <w:t>SAF/SQ</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FC8F7E2" w14:textId="4BA9B00C" w:rsidR="00FB69EA" w:rsidRPr="00EF79A7" w:rsidRDefault="00FB69EA" w:rsidP="00FB69EA">
            <w:pPr>
              <w:jc w:val="center"/>
              <w:textAlignment w:val="baseline"/>
              <w:rPr>
                <w:rStyle w:val="normaltextrun"/>
                <w:rFonts w:cs="Times New Roman"/>
                <w:sz w:val="20"/>
                <w:szCs w:val="20"/>
              </w:rPr>
            </w:pPr>
            <w:r w:rsidRPr="00EF79A7">
              <w:rPr>
                <w:rStyle w:val="normaltextrun"/>
                <w:rFonts w:cs="Times New Roman"/>
                <w:sz w:val="20"/>
                <w:szCs w:val="20"/>
              </w:rPr>
              <w:t>No</w:t>
            </w:r>
          </w:p>
        </w:tc>
      </w:tr>
      <w:tr w:rsidR="00FB69EA" w:rsidRPr="00EF79A7" w14:paraId="09536E04" w14:textId="7777777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5238476E" w14:textId="2209594D" w:rsidR="00FB69EA" w:rsidRPr="00EF79A7" w:rsidRDefault="00EF79A7" w:rsidP="00FB69EA">
            <w:pPr>
              <w:jc w:val="center"/>
              <w:textAlignment w:val="baseline"/>
              <w:rPr>
                <w:rFonts w:eastAsia="Times New Roman" w:cs="Times New Roman"/>
                <w:kern w:val="0"/>
                <w:sz w:val="20"/>
                <w:szCs w:val="20"/>
                <w14:ligatures w14:val="none"/>
              </w:rPr>
            </w:pPr>
            <w:r>
              <w:rPr>
                <w:rFonts w:eastAsia="Times New Roman" w:cs="Times New Roman"/>
                <w:kern w:val="0"/>
                <w:sz w:val="20"/>
                <w:szCs w:val="20"/>
                <w14:ligatures w14:val="none"/>
              </w:rPr>
              <w:t>6</w:t>
            </w:r>
          </w:p>
        </w:tc>
        <w:tc>
          <w:tcPr>
            <w:tcW w:w="2519" w:type="dxa"/>
            <w:tcBorders>
              <w:top w:val="single" w:sz="6" w:space="0" w:color="auto"/>
              <w:left w:val="single" w:sz="6" w:space="0" w:color="auto"/>
              <w:bottom w:val="single" w:sz="6" w:space="0" w:color="auto"/>
              <w:right w:val="single" w:sz="6" w:space="0" w:color="auto"/>
            </w:tcBorders>
            <w:shd w:val="clear" w:color="auto" w:fill="auto"/>
          </w:tcPr>
          <w:p w14:paraId="0D18051E" w14:textId="77777777" w:rsidR="00FB69EA" w:rsidRPr="00EF79A7" w:rsidRDefault="00FB69EA" w:rsidP="00FB69EA">
            <w:pPr>
              <w:rPr>
                <w:rFonts w:eastAsia="Times New Roman" w:cs="Times New Roman"/>
                <w:sz w:val="20"/>
                <w:szCs w:val="20"/>
              </w:rPr>
            </w:pPr>
            <w:r w:rsidRPr="00EF79A7">
              <w:rPr>
                <w:rFonts w:eastAsia="Times New Roman" w:cs="Times New Roman"/>
                <w:sz w:val="20"/>
                <w:szCs w:val="20"/>
              </w:rPr>
              <w:t>FAR 3.104-3(c)(1)(ii)</w:t>
            </w:r>
          </w:p>
          <w:p w14:paraId="6D890086" w14:textId="77777777" w:rsidR="00FB69EA" w:rsidRPr="00EF79A7" w:rsidRDefault="00FB69EA" w:rsidP="00FB69EA">
            <w:pPr>
              <w:rPr>
                <w:rFonts w:eastAsia="Times New Roman" w:cs="Times New Roman"/>
                <w:sz w:val="18"/>
                <w:szCs w:val="18"/>
              </w:rPr>
            </w:pPr>
            <w:r w:rsidRPr="00EF79A7">
              <w:rPr>
                <w:rFonts w:eastAsia="Times New Roman" w:cs="Times New Roman"/>
                <w:sz w:val="20"/>
                <w:szCs w:val="20"/>
              </w:rPr>
              <w:t>FAR 3.104-5(c)(2) </w:t>
            </w:r>
          </w:p>
          <w:p w14:paraId="3BE61076" w14:textId="77777777" w:rsidR="00FB69EA" w:rsidRPr="00EF79A7" w:rsidRDefault="00FB69EA" w:rsidP="00FB69EA">
            <w:pPr>
              <w:rPr>
                <w:rFonts w:eastAsia="Times New Roman" w:cs="Times New Roman"/>
                <w:sz w:val="18"/>
                <w:szCs w:val="18"/>
              </w:rPr>
            </w:pPr>
            <w:r w:rsidRPr="00EF79A7">
              <w:rPr>
                <w:rFonts w:eastAsia="Times New Roman" w:cs="Times New Roman"/>
                <w:sz w:val="20"/>
                <w:szCs w:val="20"/>
              </w:rPr>
              <w:t>DAFFARS 5303.104-3(c)(1)(ii) </w:t>
            </w:r>
          </w:p>
          <w:p w14:paraId="54191915" w14:textId="04125B68" w:rsidR="00FB69EA" w:rsidRPr="00EF79A7" w:rsidRDefault="00FB69EA" w:rsidP="00FB69EA">
            <w:pPr>
              <w:textAlignment w:val="baseline"/>
              <w:rPr>
                <w:rFonts w:eastAsia="Times New Roman" w:cs="Times New Roman"/>
                <w:kern w:val="0"/>
                <w:sz w:val="20"/>
                <w:szCs w:val="20"/>
                <w14:ligatures w14:val="none"/>
              </w:rPr>
            </w:pPr>
            <w:r w:rsidRPr="00EF79A7">
              <w:rPr>
                <w:rFonts w:eastAsia="Times New Roman" w:cs="Times New Roman"/>
                <w:sz w:val="20"/>
                <w:szCs w:val="20"/>
              </w:rPr>
              <w:t>DAFFARS 5303.104-5(c)(2) </w:t>
            </w:r>
          </w:p>
        </w:tc>
        <w:tc>
          <w:tcPr>
            <w:tcW w:w="7200" w:type="dxa"/>
            <w:tcBorders>
              <w:top w:val="single" w:sz="6" w:space="0" w:color="auto"/>
              <w:left w:val="single" w:sz="6" w:space="0" w:color="auto"/>
              <w:bottom w:val="single" w:sz="6" w:space="0" w:color="auto"/>
              <w:right w:val="single" w:sz="6" w:space="0" w:color="auto"/>
            </w:tcBorders>
            <w:shd w:val="clear" w:color="auto" w:fill="auto"/>
          </w:tcPr>
          <w:p w14:paraId="61E41777" w14:textId="4F4964C5" w:rsidR="00FB69EA" w:rsidRPr="00EF79A7" w:rsidRDefault="00FB69EA" w:rsidP="00FB69EA">
            <w:pPr>
              <w:textAlignment w:val="baseline"/>
              <w:rPr>
                <w:rFonts w:eastAsia="Times New Roman" w:cs="Times New Roman"/>
                <w:kern w:val="0"/>
                <w:sz w:val="20"/>
                <w:szCs w:val="20"/>
                <w14:ligatures w14:val="none"/>
              </w:rPr>
            </w:pPr>
            <w:r w:rsidRPr="00EF79A7">
              <w:rPr>
                <w:rFonts w:eastAsia="Times New Roman" w:cs="Times New Roman"/>
                <w:sz w:val="20"/>
                <w:szCs w:val="20"/>
              </w:rPr>
              <w:t>Authorizes the disqualified official to resume participation in the procurement or determine that an additional disqualification period is necessary.  (See DAFFARS 5303.104-5(c)(2) when the disqualified official is the SCO or the HCA).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6D8DC2B7" w14:textId="073FBB8B" w:rsidR="00FB69EA" w:rsidRPr="00EF79A7" w:rsidRDefault="00FB69EA" w:rsidP="00FB69EA">
            <w:pPr>
              <w:jc w:val="center"/>
              <w:textAlignment w:val="baseline"/>
              <w:rPr>
                <w:rFonts w:eastAsia="Times New Roman" w:cs="Times New Roman"/>
                <w:kern w:val="0"/>
                <w:sz w:val="20"/>
                <w:szCs w:val="20"/>
                <w14:ligatures w14:val="none"/>
              </w:rPr>
            </w:pPr>
            <w:r w:rsidRPr="00EF79A7">
              <w:rPr>
                <w:rFonts w:eastAsia="Times New Roman"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7273EA0D" w14:textId="330A76D3" w:rsidR="00FB69EA" w:rsidRPr="00EF79A7" w:rsidRDefault="00FB69EA" w:rsidP="00FB69EA">
            <w:pPr>
              <w:jc w:val="center"/>
              <w:textAlignment w:val="baseline"/>
              <w:rPr>
                <w:rFonts w:eastAsia="Times New Roman" w:cs="Times New Roman"/>
                <w:kern w:val="0"/>
                <w:sz w:val="20"/>
                <w:szCs w:val="20"/>
                <w14:ligatures w14:val="none"/>
              </w:rPr>
            </w:pPr>
            <w:r w:rsidRPr="00EF79A7">
              <w:rPr>
                <w:rFonts w:eastAsia="Times New Roman" w:cs="Times New Roman"/>
                <w:sz w:val="20"/>
                <w:szCs w:val="20"/>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3E6F36D" w14:textId="47D38CC2" w:rsidR="00FB69EA" w:rsidRPr="00EF79A7" w:rsidRDefault="00FB69EA" w:rsidP="00FB69EA">
            <w:pPr>
              <w:jc w:val="center"/>
              <w:textAlignment w:val="baseline"/>
              <w:rPr>
                <w:rStyle w:val="normaltextrun"/>
                <w:rFonts w:cs="Times New Roman"/>
                <w:sz w:val="20"/>
                <w:szCs w:val="20"/>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E157C6F" w14:textId="19CBC47F" w:rsidR="00FB69EA" w:rsidRPr="00EF79A7" w:rsidRDefault="00FB69EA" w:rsidP="00FB69EA">
            <w:pPr>
              <w:jc w:val="center"/>
              <w:textAlignment w:val="baseline"/>
              <w:rPr>
                <w:rStyle w:val="normaltextrun"/>
                <w:rFonts w:cs="Times New Roman"/>
                <w:sz w:val="20"/>
                <w:szCs w:val="20"/>
              </w:rPr>
            </w:pPr>
            <w:r w:rsidRPr="00EF79A7">
              <w:rPr>
                <w:rStyle w:val="normaltextrun"/>
                <w:rFonts w:cs="Times New Roman"/>
                <w:sz w:val="20"/>
                <w:szCs w:val="20"/>
              </w:rPr>
              <w:t>No</w:t>
            </w:r>
          </w:p>
        </w:tc>
      </w:tr>
      <w:tr w:rsidR="00FB69EA" w:rsidRPr="00EF79A7" w14:paraId="568E0DF5" w14:textId="7777777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366EAEAB" w14:textId="5BB39418" w:rsidR="00FB69EA" w:rsidRPr="00EF79A7" w:rsidRDefault="00EF79A7" w:rsidP="00FB69EA">
            <w:pPr>
              <w:jc w:val="center"/>
              <w:textAlignment w:val="baseline"/>
              <w:rPr>
                <w:rFonts w:eastAsia="Times New Roman" w:cs="Times New Roman"/>
                <w:sz w:val="18"/>
                <w:szCs w:val="18"/>
              </w:rPr>
            </w:pPr>
            <w:r>
              <w:rPr>
                <w:rFonts w:eastAsia="Times New Roman" w:cs="Times New Roman"/>
                <w:sz w:val="18"/>
                <w:szCs w:val="18"/>
              </w:rPr>
              <w:t>7</w:t>
            </w:r>
          </w:p>
        </w:tc>
        <w:tc>
          <w:tcPr>
            <w:tcW w:w="2519" w:type="dxa"/>
            <w:tcBorders>
              <w:top w:val="single" w:sz="6" w:space="0" w:color="auto"/>
              <w:left w:val="single" w:sz="6" w:space="0" w:color="auto"/>
              <w:bottom w:val="single" w:sz="6" w:space="0" w:color="auto"/>
              <w:right w:val="single" w:sz="6" w:space="0" w:color="auto"/>
            </w:tcBorders>
            <w:shd w:val="clear" w:color="auto" w:fill="auto"/>
          </w:tcPr>
          <w:p w14:paraId="4CB9250C" w14:textId="77777777" w:rsidR="00FB69EA" w:rsidRPr="00EF79A7" w:rsidRDefault="00FB69EA" w:rsidP="00FB69EA">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FAR 3.104-7(a)(1)</w:t>
            </w:r>
          </w:p>
          <w:p w14:paraId="221955F9" w14:textId="77777777" w:rsidR="00FB69EA" w:rsidRPr="00EF79A7" w:rsidRDefault="00FB69EA" w:rsidP="00FB69EA">
            <w:pPr>
              <w:textAlignment w:val="baseline"/>
              <w:rPr>
                <w:rFonts w:eastAsia="Times New Roman" w:cs="Times New Roman"/>
                <w:kern w:val="0"/>
                <w:sz w:val="20"/>
                <w:szCs w:val="20"/>
                <w14:ligatures w14:val="none"/>
              </w:rPr>
            </w:pPr>
          </w:p>
          <w:p w14:paraId="4F2FB5CE" w14:textId="3372D98A" w:rsidR="00FB69EA" w:rsidRPr="00EF79A7" w:rsidRDefault="00FB69EA" w:rsidP="00FB69EA">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DAFFARS 5303.104-7(a)(1)</w:t>
            </w:r>
          </w:p>
        </w:tc>
        <w:tc>
          <w:tcPr>
            <w:tcW w:w="7200" w:type="dxa"/>
            <w:tcBorders>
              <w:top w:val="single" w:sz="6" w:space="0" w:color="auto"/>
              <w:left w:val="single" w:sz="6" w:space="0" w:color="auto"/>
              <w:bottom w:val="single" w:sz="6" w:space="0" w:color="auto"/>
              <w:right w:val="single" w:sz="6" w:space="0" w:color="auto"/>
            </w:tcBorders>
            <w:shd w:val="clear" w:color="auto" w:fill="auto"/>
          </w:tcPr>
          <w:p w14:paraId="745E77F3" w14:textId="453AD1C2" w:rsidR="00FB69EA" w:rsidRPr="00EF79A7" w:rsidRDefault="00FB69EA" w:rsidP="00FB69EA">
            <w:pPr>
              <w:textAlignment w:val="baseline"/>
              <w:rPr>
                <w:rFonts w:eastAsia="Times New Roman" w:cs="Times New Roman"/>
                <w:kern w:val="0"/>
                <w:sz w:val="20"/>
                <w:szCs w:val="20"/>
                <w14:ligatures w14:val="none"/>
              </w:rPr>
            </w:pPr>
            <w:r w:rsidRPr="00EF79A7">
              <w:rPr>
                <w:rFonts w:eastAsia="Times New Roman" w:cs="Times New Roman"/>
                <w:sz w:val="20"/>
                <w:szCs w:val="20"/>
              </w:rPr>
              <w:t>Individual designated to review the information concerning the violation or possible violation</w:t>
            </w:r>
            <w:r w:rsidRPr="00EF79A7">
              <w:rPr>
                <w:rFonts w:eastAsia="Times New Roman" w:cs="Times New Roman"/>
                <w:kern w:val="0"/>
                <w:sz w:val="20"/>
                <w:szCs w:val="20"/>
                <w14:ligatures w14:val="none"/>
              </w:rPr>
              <w:t xml:space="preserve"> and documentation supporting a contracting officer’s determination that there is no impact on the procurement</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34964B4C" w14:textId="0E9C758A" w:rsidR="00FB69EA" w:rsidRPr="00EF79A7" w:rsidRDefault="00FB69EA" w:rsidP="00FB69EA">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Clearance Approval Authority; if the HCA is the CAA, then SCO. If there is no CAA, then COCO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04D36F31" w14:textId="67E46139" w:rsidR="00FB69EA" w:rsidRPr="00EF79A7" w:rsidRDefault="00FB69EA" w:rsidP="00FB69EA">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E5D5057" w14:textId="2355DF2A" w:rsidR="00FB69EA" w:rsidRPr="00EF79A7" w:rsidRDefault="00FB69EA" w:rsidP="00FB69EA">
            <w:pPr>
              <w:jc w:val="center"/>
              <w:textAlignment w:val="baseline"/>
              <w:rPr>
                <w:rStyle w:val="normaltextrun"/>
                <w:rFonts w:cs="Times New Roman"/>
                <w:sz w:val="20"/>
                <w:szCs w:val="20"/>
              </w:rPr>
            </w:pPr>
            <w:r w:rsidRPr="00EF79A7">
              <w:rPr>
                <w:rFonts w:eastAsia="Times New Roman" w:cs="Times New Roman"/>
                <w:kern w:val="0"/>
                <w:sz w:val="20"/>
                <w:szCs w:val="20"/>
                <w14:ligatures w14:val="none"/>
              </w:rPr>
              <w:t>Clearance Approval Authority; if the HCA is the CAA, then SCO. If there is no CAA, then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CDFF386" w14:textId="1B957CD4" w:rsidR="00FB69EA" w:rsidRPr="00EF79A7" w:rsidRDefault="00FB69EA" w:rsidP="00FB69EA">
            <w:pPr>
              <w:jc w:val="center"/>
              <w:textAlignment w:val="baseline"/>
              <w:rPr>
                <w:rStyle w:val="normaltextrun"/>
                <w:rFonts w:cs="Times New Roman"/>
                <w:sz w:val="20"/>
                <w:szCs w:val="20"/>
              </w:rPr>
            </w:pPr>
            <w:r w:rsidRPr="00EF79A7">
              <w:rPr>
                <w:rStyle w:val="normaltextrun"/>
                <w:rFonts w:cs="Times New Roman"/>
                <w:sz w:val="20"/>
                <w:szCs w:val="20"/>
              </w:rPr>
              <w:t>No</w:t>
            </w:r>
          </w:p>
        </w:tc>
      </w:tr>
      <w:tr w:rsidR="00FB69EA" w:rsidRPr="00EF79A7" w14:paraId="70EEC019" w14:textId="7777777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6A51176D" w14:textId="61B58A25" w:rsidR="00FB69EA" w:rsidRPr="00EF79A7" w:rsidRDefault="00EF79A7" w:rsidP="00EF79A7">
            <w:pPr>
              <w:jc w:val="center"/>
              <w:textAlignment w:val="baseline"/>
              <w:rPr>
                <w:rFonts w:eastAsia="Times New Roman" w:cs="Times New Roman"/>
                <w:sz w:val="18"/>
                <w:szCs w:val="18"/>
              </w:rPr>
            </w:pPr>
            <w:r>
              <w:rPr>
                <w:rFonts w:eastAsia="Times New Roman" w:cs="Times New Roman"/>
                <w:sz w:val="18"/>
                <w:szCs w:val="18"/>
              </w:rPr>
              <w:t>8</w:t>
            </w:r>
          </w:p>
        </w:tc>
        <w:tc>
          <w:tcPr>
            <w:tcW w:w="2519" w:type="dxa"/>
            <w:tcBorders>
              <w:top w:val="single" w:sz="6" w:space="0" w:color="auto"/>
              <w:left w:val="single" w:sz="6" w:space="0" w:color="auto"/>
              <w:bottom w:val="single" w:sz="6" w:space="0" w:color="auto"/>
              <w:right w:val="single" w:sz="6" w:space="0" w:color="auto"/>
            </w:tcBorders>
            <w:shd w:val="clear" w:color="auto" w:fill="auto"/>
          </w:tcPr>
          <w:p w14:paraId="064072B3"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3.104-7 </w:t>
            </w:r>
          </w:p>
          <w:p w14:paraId="43FC9813" w14:textId="717CFD77" w:rsidR="00FB69EA" w:rsidRPr="00EF79A7" w:rsidRDefault="00FB69EA" w:rsidP="00FB69EA">
            <w:pPr>
              <w:rPr>
                <w:rFonts w:eastAsia="Times New Roman" w:cs="Times New Roman"/>
                <w:sz w:val="20"/>
                <w:szCs w:val="20"/>
              </w:rPr>
            </w:pPr>
            <w:r w:rsidRPr="00EF79A7">
              <w:rPr>
                <w:rFonts w:eastAsia="Times New Roman" w:cs="Times New Roman"/>
                <w:kern w:val="0"/>
                <w:sz w:val="20"/>
                <w:szCs w:val="20"/>
                <w14:ligatures w14:val="none"/>
              </w:rPr>
              <w:t>DAFFARS 5303.104-7(</w:t>
            </w:r>
            <w:r w:rsidRPr="00EF79A7">
              <w:rPr>
                <w:rFonts w:eastAsia="Times New Roman" w:cs="Times New Roman"/>
                <w:sz w:val="20"/>
                <w:szCs w:val="20"/>
              </w:rPr>
              <w:t>g</w:t>
            </w:r>
            <w:r w:rsidRPr="00EF79A7">
              <w:rPr>
                <w:rFonts w:eastAsia="Times New Roman" w:cs="Times New Roman"/>
                <w:kern w:val="0"/>
                <w:sz w:val="20"/>
                <w:szCs w:val="20"/>
                <w14:ligatures w14:val="none"/>
              </w:rPr>
              <w:t>) </w:t>
            </w:r>
          </w:p>
        </w:tc>
        <w:tc>
          <w:tcPr>
            <w:tcW w:w="7200" w:type="dxa"/>
            <w:tcBorders>
              <w:top w:val="single" w:sz="6" w:space="0" w:color="auto"/>
              <w:left w:val="single" w:sz="6" w:space="0" w:color="auto"/>
              <w:bottom w:val="single" w:sz="6" w:space="0" w:color="auto"/>
              <w:right w:val="single" w:sz="6" w:space="0" w:color="auto"/>
            </w:tcBorders>
            <w:shd w:val="clear" w:color="auto" w:fill="auto"/>
          </w:tcPr>
          <w:p w14:paraId="4C62F049" w14:textId="20D68F1B" w:rsidR="00FB69EA" w:rsidRPr="00EF79A7" w:rsidRDefault="00FB69EA" w:rsidP="00FB69EA">
            <w:pPr>
              <w:textAlignment w:val="baseline"/>
              <w:rPr>
                <w:rFonts w:eastAsia="Times New Roman" w:cs="Times New Roman"/>
                <w:sz w:val="20"/>
                <w:szCs w:val="20"/>
              </w:rPr>
            </w:pPr>
            <w:r w:rsidRPr="00EF79A7">
              <w:rPr>
                <w:rFonts w:eastAsia="Times New Roman" w:cs="Times New Roman"/>
                <w:kern w:val="0"/>
                <w:sz w:val="20"/>
                <w:szCs w:val="20"/>
                <w14:ligatures w14:val="none"/>
              </w:rPr>
              <w:t>The HCA may delegate his or her authority under FAR 3.104-7(a)(1)(ii) thru (f) to an individual at least one organizational level above the contracting officer and of General Officer, Flag, Senior Executive Service, or equivalent rank.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10E9BDF7" w14:textId="337D4063" w:rsidR="00FB69EA" w:rsidRPr="00EF79A7" w:rsidRDefault="00FB69EA" w:rsidP="00FB69EA">
            <w:pPr>
              <w:jc w:val="center"/>
              <w:textAlignment w:val="baseline"/>
              <w:rPr>
                <w:rFonts w:eastAsia="Times New Roman" w:cs="Times New Roman"/>
                <w:sz w:val="20"/>
                <w:szCs w:val="20"/>
              </w:rPr>
            </w:pPr>
            <w:r w:rsidRPr="00EF79A7">
              <w:rPr>
                <w:rFonts w:eastAsia="Times New Roman" w:cs="Times New Roman"/>
                <w:kern w:val="0"/>
                <w:sz w:val="20"/>
                <w:szCs w:val="20"/>
                <w14:ligatures w14:val="none"/>
              </w:rPr>
              <w:t>SCO, only if GO or SES; otherwise, 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72297050" w14:textId="671BF798" w:rsidR="00FB69EA" w:rsidRPr="00EF79A7" w:rsidRDefault="00FB69EA" w:rsidP="00FB69EA">
            <w:pPr>
              <w:jc w:val="center"/>
              <w:textAlignment w:val="baseline"/>
              <w:rPr>
                <w:rFonts w:eastAsia="Times New Roman" w:cs="Times New Roman"/>
                <w:sz w:val="20"/>
                <w:szCs w:val="20"/>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AC6A71F" w14:textId="393E03B2" w:rsidR="00FB69EA" w:rsidRPr="00EF79A7" w:rsidRDefault="00FB69EA" w:rsidP="00FB69EA">
            <w:pPr>
              <w:jc w:val="center"/>
              <w:textAlignment w:val="baseline"/>
              <w:rPr>
                <w:rStyle w:val="normaltextrun"/>
                <w:rFonts w:cs="Times New Roman"/>
                <w:sz w:val="20"/>
                <w:szCs w:val="20"/>
              </w:rPr>
            </w:pPr>
            <w:r w:rsidRPr="00EF79A7">
              <w:rPr>
                <w:rStyle w:val="normaltextrun"/>
                <w:rFonts w:cs="Times New Roman"/>
                <w:sz w:val="20"/>
                <w:szCs w:val="20"/>
              </w:rPr>
              <w:t>SCO, only if GO or SES; otherwise, 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206260D" w14:textId="1B20890D" w:rsidR="00FB69EA" w:rsidRPr="00EF79A7" w:rsidRDefault="00FB69EA" w:rsidP="00FB69EA">
            <w:pPr>
              <w:jc w:val="center"/>
              <w:textAlignment w:val="baseline"/>
              <w:rPr>
                <w:rStyle w:val="normaltextrun"/>
                <w:rFonts w:cs="Times New Roman"/>
                <w:sz w:val="20"/>
                <w:szCs w:val="20"/>
              </w:rPr>
            </w:pPr>
            <w:r w:rsidRPr="00EF79A7">
              <w:rPr>
                <w:rStyle w:val="normaltextrun"/>
                <w:rFonts w:cs="Times New Roman"/>
                <w:sz w:val="20"/>
                <w:szCs w:val="20"/>
              </w:rPr>
              <w:t>No</w:t>
            </w:r>
          </w:p>
        </w:tc>
      </w:tr>
      <w:tr w:rsidR="00FB69EA" w:rsidRPr="00EF79A7" w14:paraId="35EABDBE" w14:textId="0C2EE23E"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hideMark/>
          </w:tcPr>
          <w:p w14:paraId="77AB3593" w14:textId="0C81A64E"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9</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63C6D20D" w14:textId="24381D96" w:rsidR="00FB69EA" w:rsidRPr="00EF79A7" w:rsidRDefault="00FB69EA" w:rsidP="00FB69EA">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FAR 3.20</w:t>
            </w:r>
            <w:r w:rsidR="0088573A" w:rsidRPr="00EF79A7">
              <w:rPr>
                <w:rFonts w:eastAsia="Times New Roman" w:cs="Times New Roman"/>
                <w:kern w:val="0"/>
                <w:sz w:val="20"/>
                <w:szCs w:val="20"/>
                <w14:ligatures w14:val="none"/>
              </w:rPr>
              <w:t>2</w:t>
            </w:r>
          </w:p>
          <w:p w14:paraId="11EAE33F"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5303.202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7B1CA34D" w14:textId="1C68BD9C"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xml:space="preserve">Determines, after notice and hearing, that contractor or representative offered or gave a gratuity to officer, official, or Government employee and intended, by the gratuity, to obtain a contract or favorable treatment under a contract; and determines amount of </w:t>
            </w:r>
            <w:r w:rsidRPr="00EF79A7">
              <w:rPr>
                <w:rFonts w:eastAsia="Times New Roman" w:cs="Times New Roman"/>
                <w:kern w:val="0"/>
                <w:sz w:val="20"/>
                <w:szCs w:val="20"/>
                <w14:ligatures w14:val="none"/>
              </w:rPr>
              <w:lastRenderedPageBreak/>
              <w:t xml:space="preserve">exemplary damages (between </w:t>
            </w:r>
            <w:r w:rsidR="009F2361" w:rsidRPr="00EF79A7">
              <w:rPr>
                <w:rFonts w:eastAsia="Times New Roman" w:cs="Times New Roman"/>
                <w:kern w:val="0"/>
                <w:sz w:val="20"/>
                <w:szCs w:val="20"/>
                <w14:ligatures w14:val="none"/>
              </w:rPr>
              <w:t>3- and 10-times</w:t>
            </w:r>
            <w:r w:rsidRPr="00EF79A7">
              <w:rPr>
                <w:rFonts w:eastAsia="Times New Roman" w:cs="Times New Roman"/>
                <w:kern w:val="0"/>
                <w:sz w:val="20"/>
                <w:szCs w:val="20"/>
                <w14:ligatures w14:val="none"/>
              </w:rPr>
              <w:t xml:space="preserve"> cost incurred by contractor in giving gratuities to person concerned).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2890A4F" w14:textId="36F6760F"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lastRenderedPageBreak/>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E5D21E9" w14:textId="281BF03F"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DAA21E3" w14:textId="4A3672D7"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2E2F89B" w14:textId="25E08803"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3A46B859" w14:textId="4D81748E"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hideMark/>
          </w:tcPr>
          <w:p w14:paraId="3C9927CB" w14:textId="60F505BE" w:rsidR="00FB69EA" w:rsidRPr="00EF79A7" w:rsidRDefault="00FB69EA" w:rsidP="00EF79A7">
            <w:pPr>
              <w:jc w:val="center"/>
              <w:textAlignment w:val="baseline"/>
              <w:rPr>
                <w:rFonts w:eastAsia="Times New Roman" w:cs="Times New Roman"/>
                <w:sz w:val="18"/>
                <w:szCs w:val="18"/>
              </w:rPr>
            </w:pPr>
            <w:r w:rsidRPr="00EF79A7">
              <w:rPr>
                <w:rFonts w:eastAsia="Times New Roman" w:cs="Times New Roman"/>
                <w:kern w:val="0"/>
                <w:sz w:val="20"/>
                <w:szCs w:val="20"/>
                <w14:ligatures w14:val="none"/>
              </w:rPr>
              <w:t> </w:t>
            </w:r>
            <w:r w:rsidR="00EF79A7">
              <w:rPr>
                <w:rFonts w:eastAsia="Times New Roman" w:cs="Times New Roman"/>
                <w:kern w:val="0"/>
                <w:sz w:val="20"/>
                <w:szCs w:val="20"/>
                <w14:ligatures w14:val="none"/>
              </w:rPr>
              <w:t>10</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5A98790D"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203.570-2(a) </w:t>
            </w:r>
          </w:p>
          <w:p w14:paraId="2668CD8D"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5303.570-2(a)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1DA26E4B" w14:textId="1FF6EED2"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Grants waiver in the interest of national security that the prohibition period described in Paragraph (c) of clause 252.203-7001 may be less than 5 years.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6D3A3DB" w14:textId="52DC6FB6"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041E04D" w14:textId="6DB67640"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A6148A5" w14:textId="31CE8FC4"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12CD2B6" w14:textId="5C6E2047"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042C7352" w14:textId="2F9C51D5"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461B0805" w14:textId="5D8B0EA4"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11</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160F91EB"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203.570-2(b) </w:t>
            </w:r>
          </w:p>
          <w:p w14:paraId="6E5D9FA3"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5303.570-2(b)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18C2240F"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Makes written determination that the prohibition period described in Paragraph (b) of clause 252.203-7001 may be more than 5 years.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7840FAB" w14:textId="0BE36CFD"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059E82A" w14:textId="2ED8E394"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AFC1753" w14:textId="07D927FA"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41779F2" w14:textId="30DF4FAD"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4CACBD57" w14:textId="23AE103F"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3850BF05" w14:textId="17F67D0A"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12</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0CBCFF6E"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3.602 </w:t>
            </w:r>
          </w:p>
          <w:p w14:paraId="499FE5EB"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5303.602 </w:t>
            </w:r>
          </w:p>
          <w:p w14:paraId="164442BD"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53C10262"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Authorizes contract award to a Government employee or to a business concern owned or controlled by a Government employee and only if there is a most compelling reason to do so per FAR 3.602.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AD4E813" w14:textId="519F6B0C"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4D7FA5D" w14:textId="6BDA93BB"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7B1FC14" w14:textId="02007FFC"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2207823" w14:textId="683A9BBE"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17D39513" w14:textId="22ADADA2"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19E8A09A" w14:textId="1AC49704"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13</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0C66004D" w14:textId="0D82D89B"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3.704(a) and (b) </w:t>
            </w:r>
          </w:p>
          <w:p w14:paraId="402640F8" w14:textId="575C1E21"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5303.704(a) and (b)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16975060" w14:textId="34402378"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Shall consider the facts available and, if appropriate, may declare void and rescind contracts, and recover the amounts expended and property transferred by the agency in accordance with the policies and procedures FAR 3.704, where there is a final conviction for any violation of 18 U.S.C.201-224 involving or relating to contracts awarded by an agency.  Should also consider initiating debarment proceedings in accordance with subpart 9.4 if debarment has not been initiated, or is not in effect at the time the final conviction is entered.</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BBA0061" w14:textId="3B626E1C"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9AD48ED" w14:textId="4A2707B5"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BEAEE4C" w14:textId="2B75C6E2"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EC4E0A0" w14:textId="605B8412"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2B57EA1B" w14:textId="7777777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5C796FC2" w14:textId="3B394F14" w:rsidR="00FB69EA" w:rsidRPr="00EF79A7" w:rsidRDefault="00EF79A7" w:rsidP="00FB69EA">
            <w:pPr>
              <w:jc w:val="center"/>
              <w:textAlignment w:val="baseline"/>
              <w:rPr>
                <w:rFonts w:eastAsia="Times New Roman" w:cs="Times New Roman"/>
                <w:sz w:val="18"/>
                <w:szCs w:val="18"/>
              </w:rPr>
            </w:pPr>
            <w:r>
              <w:rPr>
                <w:rFonts w:eastAsia="Times New Roman" w:cs="Times New Roman"/>
                <w:sz w:val="18"/>
                <w:szCs w:val="18"/>
              </w:rPr>
              <w:t>14</w:t>
            </w:r>
          </w:p>
        </w:tc>
        <w:tc>
          <w:tcPr>
            <w:tcW w:w="2519" w:type="dxa"/>
            <w:tcBorders>
              <w:top w:val="single" w:sz="6" w:space="0" w:color="auto"/>
              <w:left w:val="single" w:sz="6" w:space="0" w:color="auto"/>
              <w:bottom w:val="single" w:sz="6" w:space="0" w:color="auto"/>
              <w:right w:val="single" w:sz="6" w:space="0" w:color="auto"/>
            </w:tcBorders>
            <w:shd w:val="clear" w:color="auto" w:fill="auto"/>
          </w:tcPr>
          <w:p w14:paraId="15988CD7" w14:textId="38EC0604"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3.704(c) </w:t>
            </w:r>
          </w:p>
          <w:p w14:paraId="39C14E9A" w14:textId="3B9C22F8" w:rsidR="00FB69EA" w:rsidRPr="00EF79A7" w:rsidRDefault="00FB69EA" w:rsidP="00FB69EA">
            <w:pPr>
              <w:textAlignment w:val="baseline"/>
              <w:rPr>
                <w:rFonts w:eastAsia="Times New Roman" w:cs="Times New Roman"/>
                <w:color w:val="000000"/>
                <w:kern w:val="0"/>
                <w:sz w:val="20"/>
                <w:szCs w:val="20"/>
                <w14:ligatures w14:val="none"/>
              </w:rPr>
            </w:pPr>
            <w:r w:rsidRPr="00EF79A7">
              <w:rPr>
                <w:rFonts w:eastAsia="Times New Roman" w:cs="Times New Roman"/>
                <w:kern w:val="0"/>
                <w:sz w:val="20"/>
                <w:szCs w:val="20"/>
                <w14:ligatures w14:val="none"/>
              </w:rPr>
              <w:t>DAFFARS 5303.704(c) </w:t>
            </w:r>
          </w:p>
        </w:tc>
        <w:tc>
          <w:tcPr>
            <w:tcW w:w="7200" w:type="dxa"/>
            <w:tcBorders>
              <w:top w:val="single" w:sz="6" w:space="0" w:color="auto"/>
              <w:left w:val="single" w:sz="6" w:space="0" w:color="auto"/>
              <w:bottom w:val="single" w:sz="6" w:space="0" w:color="auto"/>
              <w:right w:val="single" w:sz="6" w:space="0" w:color="auto"/>
            </w:tcBorders>
            <w:shd w:val="clear" w:color="auto" w:fill="auto"/>
          </w:tcPr>
          <w:p w14:paraId="47F13DB7" w14:textId="4583D59B" w:rsidR="00FB69EA" w:rsidRPr="00EF79A7" w:rsidRDefault="00FB69EA" w:rsidP="00FB69EA">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Shall consider, in addition to any other penalty prescribed by law or regulation, declaring void and rescinding contracts, as appropriate, and recovering the amounts expended using the procedures at 3.705 (see 3.104-7), and recommending the initiation of suspension or debarment proceedings IAW subpart 9.4, where there is a final conviction, or HoA or designee determination, of an offense punishable under 41 U.S.C. 2105</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0CFDA98D" w14:textId="57326B9E" w:rsidR="00FB69EA" w:rsidRPr="00EF79A7" w:rsidRDefault="00FB69EA" w:rsidP="00FB69EA">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7A5E3619" w14:textId="39D3DED1" w:rsidR="00FB69EA" w:rsidRPr="00EF79A7" w:rsidRDefault="00FB69EA" w:rsidP="00FB69EA">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B4E5FE9" w14:textId="277821DC" w:rsidR="00FB69EA" w:rsidRPr="00EF79A7" w:rsidRDefault="00FB69EA" w:rsidP="00FB69EA">
            <w:pPr>
              <w:jc w:val="center"/>
              <w:textAlignment w:val="baseline"/>
              <w:rPr>
                <w:rStyle w:val="normaltextrun"/>
                <w:rFonts w:cs="Times New Roman"/>
                <w:sz w:val="20"/>
                <w:szCs w:val="20"/>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8C226D0" w14:textId="41DF1459" w:rsidR="00FB69EA" w:rsidRPr="00EF79A7" w:rsidRDefault="00FB69EA" w:rsidP="00FB69EA">
            <w:pPr>
              <w:jc w:val="center"/>
              <w:textAlignment w:val="baseline"/>
              <w:rPr>
                <w:rStyle w:val="normaltextrun"/>
                <w:rFonts w:cs="Times New Roman"/>
                <w:sz w:val="20"/>
                <w:szCs w:val="20"/>
              </w:rPr>
            </w:pPr>
            <w:r w:rsidRPr="00EF79A7">
              <w:rPr>
                <w:rStyle w:val="normaltextrun"/>
                <w:rFonts w:cs="Times New Roman"/>
                <w:sz w:val="20"/>
                <w:szCs w:val="20"/>
              </w:rPr>
              <w:t>No</w:t>
            </w:r>
          </w:p>
        </w:tc>
      </w:tr>
      <w:tr w:rsidR="00FB69EA" w:rsidRPr="00EF79A7" w14:paraId="58AC92E5" w14:textId="61EA669D"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2B0ABFBD" w14:textId="0A664FF8"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15</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566A7439"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 3.906(c) </w:t>
            </w:r>
          </w:p>
          <w:p w14:paraId="4CF9A23F"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DFARS 203.906(1) </w:t>
            </w:r>
          </w:p>
          <w:p w14:paraId="1FD2282D"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5303.906</w:t>
            </w:r>
            <w:r w:rsidRPr="00EF79A7">
              <w:rPr>
                <w:rFonts w:eastAsia="Times New Roman" w:cs="Times New Roman"/>
                <w:kern w:val="0"/>
                <w:sz w:val="20"/>
                <w:szCs w:val="20"/>
                <w14:ligatures w14:val="none"/>
              </w:rPr>
              <w:t>(c)(</w:t>
            </w:r>
            <w:r w:rsidRPr="00EF79A7">
              <w:rPr>
                <w:rFonts w:eastAsia="Times New Roman" w:cs="Times New Roman"/>
                <w:color w:val="000000"/>
                <w:kern w:val="0"/>
                <w:sz w:val="20"/>
                <w:szCs w:val="20"/>
                <w14:ligatures w14:val="none"/>
              </w:rPr>
              <w:t>1)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5C5BFF4B"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Takes required actions regarding reprisals as prohibited by 203.903 (10 USC 4701).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6FDAC90" w14:textId="565F74EF"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CD1D386" w14:textId="2715C7EC"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86F850D" w14:textId="31E69AAE"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95032C4" w14:textId="76C8CD84"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021144C5" w14:textId="44B86A89"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6F8C4583" w14:textId="088F4D60"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16</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7353A920"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3.1104(b) </w:t>
            </w:r>
          </w:p>
          <w:p w14:paraId="6B8C1840"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5303.1104(b) </w:t>
            </w:r>
          </w:p>
          <w:p w14:paraId="788B312E"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0EEA9B23"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Determines in writing that such action in FAR 3.1104(a) is in the best interest of the Government (HCA may impose conditions that provide mitigation of a personal conflict of interest or grant a waiver).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D6F20B6" w14:textId="09A36D13"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B46B16C" w14:textId="5D9C1830"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1DBE1BC" w14:textId="108125A9"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B6FCC94" w14:textId="458E7CAA"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34621243" w14:textId="2B08172B"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hideMark/>
          </w:tcPr>
          <w:p w14:paraId="6B87E672" w14:textId="7215CFE8"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17</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57A09C0D"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 5.102(a)(5)(iii) </w:t>
            </w:r>
          </w:p>
          <w:p w14:paraId="478F7A36"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5305.102(a)(5)(iii)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66503B23"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Makes written determination that availability of a solicitation through the GPE is not in the Government's interest.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969FAE0" w14:textId="4858E2AC"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1CA2E61" w14:textId="14FCB648"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06D9872" w14:textId="06516F69"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77E46B9" w14:textId="7D2BC6F6"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eop"/>
                <w:rFonts w:cs="Times New Roman"/>
                <w:sz w:val="20"/>
                <w:szCs w:val="20"/>
              </w:rPr>
              <w:t>No</w:t>
            </w:r>
          </w:p>
        </w:tc>
      </w:tr>
      <w:tr w:rsidR="00FB69EA" w:rsidRPr="00EF79A7" w14:paraId="1FD3BA67" w14:textId="026C040C"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hideMark/>
          </w:tcPr>
          <w:p w14:paraId="316351B5" w14:textId="2D9303AE"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r w:rsidR="00EF79A7">
              <w:rPr>
                <w:rFonts w:eastAsia="Times New Roman" w:cs="Times New Roman"/>
                <w:kern w:val="0"/>
                <w:sz w:val="20"/>
                <w:szCs w:val="20"/>
                <w14:ligatures w14:val="none"/>
              </w:rPr>
              <w:t>18</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4A425D87"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 5.202(b) </w:t>
            </w:r>
          </w:p>
          <w:p w14:paraId="6F0AD689"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5305.202(b)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0DD54573"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Makes written determination after consult with Administrator for Federal Procurement Policy and the Administrator of the Small Business Administration that advance notice of proposed contract action is not appropriate or reasonable.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4CB6D25" w14:textId="3DE99ACF"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B26F00A" w14:textId="45E4C8F2"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4E3F5DD" w14:textId="137CD7F0"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85BC6ED" w14:textId="3774BC5F"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05199283" w14:textId="33EB3FF1"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hideMark/>
          </w:tcPr>
          <w:p w14:paraId="18A2C42F" w14:textId="4A1445CA"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19</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0EB45769" w14:textId="77777777" w:rsidR="00FB69EA" w:rsidRPr="00EF79A7" w:rsidRDefault="00FB69EA" w:rsidP="00FB69EA">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FAR 5.502(a)</w:t>
            </w:r>
          </w:p>
          <w:p w14:paraId="374CEC7B"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205.502(a) </w:t>
            </w:r>
          </w:p>
          <w:p w14:paraId="1D19075F"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5305.502(a)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643C956F"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the publication of paid advertisements in newspapers.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2F8E9EB" w14:textId="74FDCC45"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232E21F" w14:textId="47926389"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one level above 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300C08A" w14:textId="146B6C78"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EE74C9E" w14:textId="782CF6E8"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18F9D380" w14:textId="7A73251C"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hideMark/>
          </w:tcPr>
          <w:p w14:paraId="41165780" w14:textId="7A74608D"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r w:rsidR="00EF79A7">
              <w:rPr>
                <w:rFonts w:eastAsia="Times New Roman" w:cs="Times New Roman"/>
                <w:kern w:val="0"/>
                <w:sz w:val="20"/>
                <w:szCs w:val="20"/>
                <w14:ligatures w14:val="none"/>
              </w:rPr>
              <w:t>20</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11278DEA"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206.302-1(a)(2)(i)(1) </w:t>
            </w:r>
          </w:p>
          <w:p w14:paraId="357BF744"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5306.302-1(a)(2)(i)(</w:t>
            </w:r>
            <w:r w:rsidRPr="00EF79A7">
              <w:rPr>
                <w:rFonts w:eastAsia="Times New Roman" w:cs="Times New Roman"/>
                <w:i/>
                <w:iCs/>
                <w:kern w:val="0"/>
                <w:sz w:val="20"/>
                <w:szCs w:val="20"/>
                <w14:ligatures w14:val="none"/>
              </w:rPr>
              <w:t>1</w:t>
            </w:r>
            <w:r w:rsidRPr="00EF79A7">
              <w:rPr>
                <w:rFonts w:eastAsia="Times New Roman" w:cs="Times New Roman"/>
                <w:kern w:val="0"/>
                <w:sz w:val="20"/>
                <w:szCs w:val="20"/>
                <w14:ligatures w14:val="none"/>
              </w:rPr>
              <w:t>)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6FC9BA73"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Determines if agency can enter into contracts for studies, analyses, or consulting services on the basis of an unsolicited proposal without providing for full and open competition.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B180E57" w14:textId="56014AF8"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4EB110D" w14:textId="0AA601E2"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E63899A" w14:textId="70090EC6"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BA2981C" w14:textId="2688C2BC"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15492821" w14:textId="67B248BB"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hideMark/>
          </w:tcPr>
          <w:p w14:paraId="43339CAF" w14:textId="3632D528"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r w:rsidR="00EF79A7">
              <w:rPr>
                <w:rFonts w:eastAsia="Times New Roman" w:cs="Times New Roman"/>
                <w:kern w:val="0"/>
                <w:sz w:val="20"/>
                <w:szCs w:val="20"/>
                <w14:ligatures w14:val="none"/>
              </w:rPr>
              <w:t>21</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2E0EAE7B"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6.302-1(d) </w:t>
            </w:r>
          </w:p>
          <w:p w14:paraId="04487469"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206.302-1(d) </w:t>
            </w:r>
          </w:p>
          <w:p w14:paraId="6AA69DCF"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PGI 206.302-1(d) </w:t>
            </w:r>
          </w:p>
          <w:p w14:paraId="1500FAD9"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5306.302-1(d) </w:t>
            </w:r>
          </w:p>
          <w:p w14:paraId="61A418D8"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p w14:paraId="6F59F147"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FF0000"/>
                <w:kern w:val="0"/>
                <w:sz w:val="20"/>
                <w:szCs w:val="20"/>
                <w14:ligatures w14:val="none"/>
              </w:rPr>
              <w:t>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688A36B0"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waiver to post request for information or sources sought notices when using J&amp;A authority FAR 6.302-1.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6AC97A7" w14:textId="1DA30343"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SCO if GO or SES or MAJCOM SCO if GO or SES; otherwise, 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642A1E2" w14:textId="11C0D1BF"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D9D109D" w14:textId="67A36310"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color w:val="000000"/>
                <w:sz w:val="20"/>
                <w:szCs w:val="20"/>
              </w:rPr>
              <w:t>SCO if GO or SES; otherwise, 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D933957" w14:textId="021C4292"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667BE88F" w14:textId="240BA46F"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hideMark/>
          </w:tcPr>
          <w:p w14:paraId="4886AA1F" w14:textId="3DF41A43" w:rsidR="00FB69EA" w:rsidRPr="00EF79A7" w:rsidRDefault="00EF79A7" w:rsidP="00FB69EA">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lastRenderedPageBreak/>
              <w:t>22</w:t>
            </w:r>
          </w:p>
          <w:p w14:paraId="32954957" w14:textId="1444D5BD" w:rsidR="00FB69EA" w:rsidRPr="00EF79A7" w:rsidRDefault="00FB69EA" w:rsidP="00FB69EA">
            <w:pPr>
              <w:jc w:val="center"/>
              <w:textAlignment w:val="baseline"/>
              <w:rPr>
                <w:rFonts w:eastAsia="Times New Roman" w:cs="Times New Roman"/>
                <w:kern w:val="0"/>
                <w:sz w:val="18"/>
                <w:szCs w:val="18"/>
                <w14:ligatures w14:val="none"/>
              </w:rPr>
            </w:pP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242B4FCC"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206.302-4(c) </w:t>
            </w:r>
          </w:p>
          <w:p w14:paraId="2CA0F9A3"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5306.302-4(c)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3695A25B" w14:textId="517EF959"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a document (DAFFARS prescribes use of International Agreement Competitive Restrictions (IACR)) that describes the terms of an agreement or treaty or written directions, such as a Letter of Offer and Acceptance, which have the effect of requiring the use of other than competitive procedures.  J&amp;A is not required.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155A95F" w14:textId="2D3B4CE7"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E4F6254" w14:textId="5701FC74"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DB00A64" w14:textId="113281C8"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58B96E4" w14:textId="59A9859D"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3DC9F893" w14:textId="27286659"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hideMark/>
          </w:tcPr>
          <w:p w14:paraId="3A95B10F" w14:textId="0BAACEE5"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23</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1BB650A3"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 6.304(a)(4) </w:t>
            </w:r>
          </w:p>
          <w:p w14:paraId="3C403BEE"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5306.304(a)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0747F494"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in writing the justification for other than full and open competition for proposed contracts over $100M.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612757A" w14:textId="023ED35F"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D3177B4" w14:textId="3F3FA633"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4C6D5D4" w14:textId="5777AC1B" w:rsidR="00FB69EA" w:rsidRPr="00EF79A7" w:rsidRDefault="00FB69EA" w:rsidP="00FB69EA">
            <w:pPr>
              <w:pStyle w:val="paragraph"/>
              <w:spacing w:before="0" w:beforeAutospacing="0" w:after="0" w:afterAutospacing="0"/>
              <w:jc w:val="center"/>
              <w:textAlignment w:val="baseline"/>
              <w:divId w:val="378940589"/>
              <w:rPr>
                <w:sz w:val="18"/>
                <w:szCs w:val="18"/>
              </w:rPr>
            </w:pPr>
            <w:r w:rsidRPr="00EF79A7">
              <w:rPr>
                <w:rStyle w:val="normaltextrun"/>
                <w:sz w:val="20"/>
                <w:szCs w:val="20"/>
              </w:rPr>
              <w:t>SAF/SQ</w:t>
            </w:r>
          </w:p>
          <w:p w14:paraId="53EB1CAD" w14:textId="25125A02" w:rsidR="00FB69EA" w:rsidRPr="00EF79A7" w:rsidRDefault="00FB69EA" w:rsidP="00FB69EA">
            <w:pPr>
              <w:jc w:val="center"/>
              <w:textAlignment w:val="baseline"/>
              <w:rPr>
                <w:rFonts w:eastAsia="Times New Roman" w:cs="Times New Roman"/>
                <w:kern w:val="0"/>
                <w:sz w:val="20"/>
                <w:szCs w:val="20"/>
                <w14:ligatures w14:val="none"/>
              </w:rPr>
            </w:pP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DB80976" w14:textId="4C13BC2B"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5CC313F5" w14:textId="184FF44C"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hideMark/>
          </w:tcPr>
          <w:p w14:paraId="0852047C" w14:textId="6E65DCDD"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24</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4D82BDCC"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 7.107-2(b) </w:t>
            </w:r>
          </w:p>
          <w:p w14:paraId="2BB81028"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5307.107-2(b)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F50883A"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Determines that consolidation is necessary and justified if the benefits of the acquisition would substantially exceed the benefits that would be derived from each of the alternative contracting approaches identified under paragraph (a)(2).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6586F5E" w14:textId="07D7BF56"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9B55679" w14:textId="7AD3F153"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E5BC7F9" w14:textId="2C26955D"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213766C" w14:textId="5F3CDF29"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3A40EDD1" w14:textId="2FB2D458"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hideMark/>
          </w:tcPr>
          <w:p w14:paraId="42E17A17" w14:textId="56BD661F"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r w:rsidR="00EF79A7">
              <w:rPr>
                <w:rFonts w:eastAsia="Times New Roman" w:cs="Times New Roman"/>
                <w:kern w:val="0"/>
                <w:sz w:val="20"/>
                <w:szCs w:val="20"/>
                <w14:ligatures w14:val="none"/>
              </w:rPr>
              <w:t>25</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5F15A742"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 7.107-2(e) </w:t>
            </w:r>
          </w:p>
          <w:p w14:paraId="5CBE8630"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5307.107-2(e)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142EB8E8"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Determines that consolidation is necessary and justified when the expected benefits do not meet the thresholds for a substantial benefit at paragraph (d)(1) of this subsection but are critical to the agency's mission success; and the procurement strategy provides for maximum practicable participation by small business.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4E65F2B" w14:textId="2FDDE800"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4DDC0F9" w14:textId="6F1A22BC"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A88F5E7" w14:textId="3D4A0196"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34E9920" w14:textId="5B2B9B3A"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03D0F4BE" w14:textId="2955445B"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hideMark/>
          </w:tcPr>
          <w:p w14:paraId="67F05133" w14:textId="146277F0"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r w:rsidR="00EF79A7" w:rsidRPr="00EF79A7">
              <w:rPr>
                <w:rFonts w:eastAsia="Times New Roman" w:cs="Times New Roman"/>
                <w:kern w:val="0"/>
                <w:sz w:val="20"/>
                <w:szCs w:val="20"/>
                <w14:ligatures w14:val="none"/>
              </w:rPr>
              <w:t>26</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09680F69"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7.107-3(a) </w:t>
            </w:r>
          </w:p>
          <w:p w14:paraId="7823E89D"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5307.107-3(a) </w:t>
            </w:r>
          </w:p>
          <w:p w14:paraId="149FB517"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DF2F61E"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Makes written determination that the bundling is necessary and justified in accordance with 15 U.S.C. 644(e) after ensuring that conditions at (a)-(e) are met.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FFE6CCF" w14:textId="58B38539"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EA10F32" w14:textId="7A0AD084"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72C27E8" w14:textId="32EEE1B4"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SAF/SQ</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403C8C0" w14:textId="115583DF"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26FE9A1D" w14:textId="20391C95"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hideMark/>
          </w:tcPr>
          <w:p w14:paraId="0249CF01" w14:textId="30A7E307" w:rsidR="00FB69EA" w:rsidRPr="00EF79A7" w:rsidRDefault="00EF79A7"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18"/>
                <w:szCs w:val="18"/>
                <w14:ligatures w14:val="none"/>
              </w:rPr>
              <w:t>27</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649712C2"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7.107-3(f)(1) </w:t>
            </w:r>
          </w:p>
          <w:p w14:paraId="12B77B91"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5307.107-3(f)(1)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240C210D"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Determines that bundling is necessary and justified when the expected benefits do not meet the thresholds for a substantial benefit but are critical to the agency's mission success; and the procurement strategy provides for maximum practicable participation by small business.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E43BDCE" w14:textId="0BEE5EFA"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7D58FE9" w14:textId="52BE5C95"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A0A47C3" w14:textId="18B0AE72"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SAF/SQ</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76FD032" w14:textId="4D211A3D"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5EE8E8A9" w14:textId="6792C529"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hideMark/>
          </w:tcPr>
          <w:p w14:paraId="106B146B" w14:textId="7FA38D93" w:rsidR="00FB69EA" w:rsidRPr="00EF79A7" w:rsidRDefault="00EF79A7" w:rsidP="00FB69EA">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28</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76FB0417"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207.470(b) </w:t>
            </w:r>
          </w:p>
          <w:p w14:paraId="16D8E18A"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5307.470(b)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1951364A" w14:textId="2E13DEEB"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xml:space="preserve">Approves </w:t>
            </w:r>
            <w:r w:rsidRPr="00EF79A7">
              <w:rPr>
                <w:rFonts w:eastAsia="Times New Roman" w:cs="Times New Roman"/>
                <w:sz w:val="20"/>
                <w:szCs w:val="20"/>
              </w:rPr>
              <w:t xml:space="preserve">D&amp;F for </w:t>
            </w:r>
            <w:r w:rsidRPr="00EF79A7">
              <w:rPr>
                <w:rFonts w:eastAsia="Times New Roman" w:cs="Times New Roman"/>
                <w:kern w:val="0"/>
                <w:sz w:val="20"/>
                <w:szCs w:val="20"/>
                <w14:ligatures w14:val="none"/>
              </w:rPr>
              <w:t>acquisition of vessel/aircraft/vehicle through a lease/charter/similar agreement for 18 months or more.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B6D76CF" w14:textId="6BF2B012"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173B4B8" w14:textId="58598A9D"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4A29C2D" w14:textId="09F8734D"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D4E1B80" w14:textId="1B6BFBFC"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4082C9A9" w14:textId="6881DD55"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283271DD" w14:textId="55391728"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29</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3246F64A"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8.404(h)(3)(ii)(C) </w:t>
            </w:r>
          </w:p>
          <w:p w14:paraId="676347E7"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5308.404(h)(3)(ii)(C)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66CA4CA5"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D&amp;F when the total performance period, including options, of a T&amp;M/LH order is more than three years.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2F8CAC3" w14:textId="7E278E69"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D87743B" w14:textId="4E8F4921"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the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914EC01" w14:textId="18AEB011"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2AED24F" w14:textId="00A53487"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54295899" w14:textId="57C6E269"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747F2425" w14:textId="79CE0745"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30</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4C9A91C8"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 8.405-3(a)(3)(ii) </w:t>
            </w:r>
          </w:p>
          <w:p w14:paraId="60D786B0"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5308.405-3(a)(3)(ii)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756F065"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Determination (in writing) to award single-award Blanket Purchase Agreement with an estimated value exceeding $100 million (including any options).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C49048B" w14:textId="69F561E9"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84041CD" w14:textId="05BA0934"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3E8BB74" w14:textId="5CDCC2EF"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26BF46F" w14:textId="1C2F24E4"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44BEFA30" w14:textId="528D0F01"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5138BAA0" w14:textId="5F92AC70"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31</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085C6C30"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 8.405-6(b)(3)(ii)(C) </w:t>
            </w:r>
          </w:p>
          <w:p w14:paraId="5CAF1BAB"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5308.405-6(b)(3)(ii)(C)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4C54BBC"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Makes written determination that access through e-Buy not in Government's interest.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94FC1FA" w14:textId="4CFFD666"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3D16FE8" w14:textId="0DD0DDFA"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8857A8D" w14:textId="57A70A81"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3BB16E4" w14:textId="3E4AE23C"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22269ECC" w14:textId="3B69EDFD"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6D90D448" w14:textId="025AEF9D"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32</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682CCDFB"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8.405-6(d)(4) </w:t>
            </w:r>
          </w:p>
          <w:p w14:paraId="19E711E5"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5308.405-6(d) </w:t>
            </w:r>
          </w:p>
          <w:p w14:paraId="50A62D65"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5306.304(a) </w:t>
            </w:r>
            <w:r w:rsidRPr="00EF79A7">
              <w:rPr>
                <w:rFonts w:eastAsia="Times New Roman" w:cs="Times New Roman"/>
                <w:kern w:val="0"/>
                <w:sz w:val="20"/>
                <w:szCs w:val="20"/>
                <w14:ligatures w14:val="none"/>
              </w:rPr>
              <w:br/>
              <w:t>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1228662B"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the justification for limited sources under a BPA with an estimated value over $100M.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82CF061" w14:textId="20E067E9"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F0EB445" w14:textId="5BFF0FF0"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9EC0E87" w14:textId="59D5FCCD" w:rsidR="00FB69EA" w:rsidRPr="00EF79A7" w:rsidRDefault="00FB69EA" w:rsidP="00FB69EA">
            <w:pPr>
              <w:pStyle w:val="paragraph"/>
              <w:spacing w:before="0" w:beforeAutospacing="0" w:after="0" w:afterAutospacing="0"/>
              <w:jc w:val="center"/>
              <w:textAlignment w:val="baseline"/>
              <w:divId w:val="340158624"/>
              <w:rPr>
                <w:sz w:val="18"/>
                <w:szCs w:val="18"/>
              </w:rPr>
            </w:pPr>
            <w:r w:rsidRPr="00EF79A7">
              <w:rPr>
                <w:rStyle w:val="normaltextrun"/>
                <w:sz w:val="20"/>
                <w:szCs w:val="20"/>
              </w:rPr>
              <w:t>SAF/SQ</w:t>
            </w:r>
          </w:p>
          <w:p w14:paraId="69DBCF7C" w14:textId="0150189F" w:rsidR="00FB69EA" w:rsidRPr="00EF79A7" w:rsidRDefault="00FB69EA" w:rsidP="00FB69EA">
            <w:pPr>
              <w:jc w:val="center"/>
              <w:textAlignment w:val="baseline"/>
              <w:rPr>
                <w:rFonts w:eastAsia="Times New Roman" w:cs="Times New Roman"/>
                <w:kern w:val="0"/>
                <w:sz w:val="20"/>
                <w:szCs w:val="20"/>
                <w14:ligatures w14:val="none"/>
              </w:rPr>
            </w:pP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0B3BA50" w14:textId="78CD3E8F"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15091E83" w14:textId="79FF68F9"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3EA6C8F5" w14:textId="2719D11C"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33</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1F783878"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9.202(a) </w:t>
            </w:r>
          </w:p>
          <w:p w14:paraId="621B28C9"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PGI 209.202(a)(1) </w:t>
            </w:r>
          </w:p>
          <w:p w14:paraId="46F89504"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5309.202(a)(1)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97986CE"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Is the designee referenced in FAR 9.202(a) (inclusion of other qualification requirements).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A37E671" w14:textId="6313502A"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D905492" w14:textId="76F73D43"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the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66B1776" w14:textId="74E5F9FF"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56FDF35" w14:textId="35B48F5E"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745E5F44" w14:textId="0FD2F030"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19E44748" w14:textId="2406F9E9"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34</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658F57C4"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9.206-1(b) </w:t>
            </w:r>
          </w:p>
          <w:p w14:paraId="4726E666"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5309.206-1(b)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3A61BBFC"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Is the designee referenced in FAR 9.206-1(b) (enforcing qualification requirements).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0B1B97F" w14:textId="05F623A9"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D25F615" w14:textId="4EC2C8A9"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A55258D" w14:textId="6AECD9FE"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F8E49F9" w14:textId="1B73E51B"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6321716E" w14:textId="30B88E54"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63799EA0" w14:textId="44AD0C16"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35</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4BC741C2"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209.270-3(a) </w:t>
            </w:r>
          </w:p>
          <w:p w14:paraId="36327CF4"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5309.270-3(a)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9F06F70"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a contract for procurement, modification, repair, or overhaul of an aviation critical safety item with a source approved by the head of the design control activity.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A0480BA" w14:textId="2198D310"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9CB30F1" w14:textId="7EE5D437"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the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3390130" w14:textId="4828EBCA"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CEF4BA8" w14:textId="64EA79F3"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35402D52" w14:textId="73362EDD"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150967AC" w14:textId="78340F2F"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36</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24DAFBBE"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 9.405(a) </w:t>
            </w:r>
          </w:p>
          <w:p w14:paraId="7FF85BB8"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5309.405(a)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75E3AEC8"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Determines compelling reason exists to solicit offers from, award contracts to, or consent to subcontracts with contractor debarred, suspended, or proposed for debarment.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1EAD5A7" w14:textId="520B4627"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9135211" w14:textId="158F2FE5"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0B0D564" w14:textId="125549C1"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AF70F9C" w14:textId="6CFB28DC"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2347207F" w14:textId="131E8295"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7A175FC7" w14:textId="6BC07DDE"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lastRenderedPageBreak/>
              <w:t>37</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6DC24FF3"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DFARS 209.405(b)(ii)(A) </w:t>
            </w:r>
          </w:p>
          <w:p w14:paraId="52820474"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5309.405(b)(ii)(A)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60F1B4A0"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Grants exemption permitting award to contractor that has violation of Clean Air or Clean Water Act.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AD6AD2B" w14:textId="312D22FC"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8BE3013" w14:textId="2BA3D944"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48441DF" w14:textId="7A5B5F27"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0DFB887" w14:textId="1E5E5647"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26A942F7" w14:textId="11B6F132"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50F98ECB" w14:textId="77777777" w:rsidR="00FB69EA"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38</w:t>
            </w:r>
          </w:p>
          <w:p w14:paraId="7AB66892" w14:textId="4D57FF9D" w:rsidR="00EF79A7" w:rsidRPr="00EF79A7" w:rsidRDefault="00EF79A7" w:rsidP="00FB69EA">
            <w:pPr>
              <w:jc w:val="center"/>
              <w:textAlignment w:val="baseline"/>
              <w:rPr>
                <w:rFonts w:eastAsia="Times New Roman" w:cs="Times New Roman"/>
                <w:kern w:val="0"/>
                <w:sz w:val="18"/>
                <w:szCs w:val="18"/>
                <w14:ligatures w14:val="none"/>
              </w:rPr>
            </w:pP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42D6B155"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 9.405(e)(2)-(3) </w:t>
            </w:r>
          </w:p>
          <w:p w14:paraId="415DF34E"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5309.405(e)(2)-(3)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C4BC09E"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Makes written determination of the compelling reason to consider bid received from, evaluate for award, include in competitive range or hold discussions with listed contractor.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593985E" w14:textId="47D2D6A0"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A493CAB" w14:textId="7E80988E"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24FB457" w14:textId="2420A60E"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6C62D08" w14:textId="138F2CC6"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5F896C38" w14:textId="6BBA6FAC"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467AC536" w14:textId="2D91909E"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39</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6EEC8D65"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 9.405-1(a)(1) </w:t>
            </w:r>
          </w:p>
          <w:p w14:paraId="03F9414C"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5309.405-1(a)(1)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0C4ABFC7"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Directs discontinuance of contracts or subcontracts in existence at time contractor was debarred, suspended, or proposed for debarment.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0C2B718" w14:textId="26697706"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8F6CFA9" w14:textId="3707E956"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A5B00E2" w14:textId="76B5588E"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03DD16B" w14:textId="26133B5F"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5F8E89CF" w14:textId="1E97BE41"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36099AC7" w14:textId="0FF6C83E"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40</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2983967E"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 9.405-1(a)(2) </w:t>
            </w:r>
          </w:p>
          <w:p w14:paraId="38311D37"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5309.405-1(a)(2)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F3A9EB9"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For contractors debarred, suspended, or proposed for debarment, makes written determination of the compelling reasons to place orders exceeding the guaranteed minimum; place orders under FSS, BPAs, or BOAs; or add new work, exercise options, or otherwise extend duration or current contracts or orders.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A9246D1" w14:textId="458F5F02"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8B3AA06" w14:textId="283CB69B"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E6A88EC" w14:textId="4AD961AF"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813A040" w14:textId="10855CEE"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47E316B0" w14:textId="43F77AE9"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7A49BE09" w14:textId="2AA46318"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41</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7A0C586D"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 9.405-2(a) </w:t>
            </w:r>
            <w:r w:rsidRPr="00EF79A7">
              <w:rPr>
                <w:rFonts w:eastAsia="Times New Roman" w:cs="Times New Roman"/>
                <w:color w:val="000000"/>
                <w:kern w:val="0"/>
                <w:sz w:val="20"/>
                <w:szCs w:val="20"/>
                <w14:ligatures w14:val="none"/>
              </w:rPr>
              <w:br/>
              <w:t>DFARS 209.405-2(a) </w:t>
            </w:r>
          </w:p>
          <w:p w14:paraId="46A942DC"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5309.405-2(a)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6676D619"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States in writing that compelling reason exists for CO to consent to proposed subcontracts with contractors debarred, suspended, or proposed for debarment, or that the Secretary of Defense has identified in SAM Exclusions as being owned or controlled by the government of a country that is a state sponsor of terrorism.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4FB94E4" w14:textId="3C361AD8"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28BCA78" w14:textId="02B0B5B3"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8331750" w14:textId="674ACE95"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B12034C" w14:textId="3BE405D7"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25AC61AB" w14:textId="6D154D0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6DEA4783" w14:textId="11DDB66A"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42</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4FC65ACF"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9.503</w:t>
            </w:r>
            <w:r w:rsidRPr="00EF79A7">
              <w:rPr>
                <w:rFonts w:eastAsia="Times New Roman" w:cs="Times New Roman"/>
                <w:color w:val="0000FF"/>
                <w:kern w:val="0"/>
                <w:sz w:val="20"/>
                <w:szCs w:val="20"/>
                <w:u w:val="single"/>
                <w14:ligatures w14:val="none"/>
              </w:rPr>
              <w:t xml:space="preserve"> </w:t>
            </w:r>
            <w:r w:rsidRPr="00EF79A7">
              <w:rPr>
                <w:rFonts w:eastAsia="Times New Roman" w:cs="Times New Roman"/>
                <w:kern w:val="0"/>
                <w:sz w:val="20"/>
                <w:szCs w:val="20"/>
                <w14:ligatures w14:val="none"/>
              </w:rPr>
              <w:t>/ 9.506(d)(3) </w:t>
            </w:r>
          </w:p>
          <w:p w14:paraId="07969889"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5309.503 </w:t>
            </w:r>
          </w:p>
          <w:p w14:paraId="3766715F"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5309.504(c)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70182CCA"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Waives FAR 9.5 requirements -- Organizational and Consultant Conflicts of Interest (OCI).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3AFDEC4" w14:textId="503756B6"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D01B5E8" w14:textId="76067748"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538FE40" w14:textId="35C0EF89"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67ECF11" w14:textId="45B219DC"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1ED523EB" w14:textId="59DA95A4"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612BB589" w14:textId="35244533"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43</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64E02F7F"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209.571-7(c)(1) </w:t>
            </w:r>
          </w:p>
          <w:p w14:paraId="078AF61A"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5309.571-7(c)(1)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79100A8D"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Determines an exception to Limitation on Future Contracting in systems engineering and technical assistance contracts is necessary.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ECE0786" w14:textId="711AFCF7"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1038369" w14:textId="33677AA7"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1ABA5F2" w14:textId="5C96E483"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10A07F0" w14:textId="23C95C65"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53C4115F" w14:textId="18DF3F8E"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71CFC0DD" w14:textId="76E87A9D"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44</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4A26DDF6"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11.103(a) </w:t>
            </w:r>
          </w:p>
          <w:p w14:paraId="501E13FD"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5311.103(a)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2CF1A0C9"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Require offerors to demonstrate that items offered have (1) either achieved market acceptance or been satisfactorily supplied to an agency under current or recent contracts for the same or similar requirements, and (2) otherwise meet the item description, specifications, or other criteria prescribed in the public notice and solicitation.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54E5A2A" w14:textId="23D93A4D"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9E5E663" w14:textId="5F9E6972"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795FB5C" w14:textId="7EEA4A42"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FD8CAEB" w14:textId="7D2FAF53"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69DB0C36" w14:textId="1AED72B0"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23DB4633" w14:textId="68522714"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45</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2E20E074"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211.274-2(b)(1) </w:t>
            </w:r>
          </w:p>
          <w:p w14:paraId="3E4F9862"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5311.274-2(b)(1) </w:t>
            </w:r>
          </w:p>
          <w:p w14:paraId="0E95C411"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228F7933"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lang w:val="en"/>
                <w14:ligatures w14:val="none"/>
              </w:rPr>
              <w:t>Determines the items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and, therefore, contractor not required to provide DoD IUID.</w:t>
            </w:r>
            <w:r w:rsidRPr="00EF79A7">
              <w:rPr>
                <w:rFonts w:eastAsia="Times New Roman" w:cs="Times New Roman"/>
                <w:kern w:val="0"/>
                <w:sz w:val="20"/>
                <w:szCs w:val="20"/>
                <w14:ligatures w14:val="none"/>
              </w:rPr>
              <w: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DCC41E7" w14:textId="5B403392"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00924F1" w14:textId="49075D3A"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2559132" w14:textId="2965EBFB"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7AFFB0A" w14:textId="461AB428"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5E7477DA" w14:textId="453E7A3C"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13706B95" w14:textId="775937AB"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46</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5ADBDF2F"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DFARS 211.274-2(b)(2)(i)(A) </w:t>
            </w:r>
          </w:p>
          <w:p w14:paraId="400E06C9"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5311.274-2(b)(2)(i)(A)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75271865"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Executes D&amp;F that it is more cost effective for the Government to assign, mark, and register the unique item identifier after delivery, &amp; item acquired from SB concern or is commercial acquired under FAR Part 12 or 8 for an ACAT I program.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050A6C9" w14:textId="3A905735"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PEO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11B46B6" w14:textId="4E6E5DA0"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8E43434" w14:textId="097E304F"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PEO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5B371A7" w14:textId="49100F01"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1F3EF526" w14:textId="401BE770"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3526C7D4" w14:textId="4F5D72C3"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47</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2BCCDD7E" w14:textId="3C37188C"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211.274-2(b)(2)(i)(B) </w:t>
            </w:r>
          </w:p>
          <w:p w14:paraId="6D59FD91"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5311.274-2(b)(2)(i)(B)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306198DD"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Executes D&amp;F that it is more cost effective for the Government to assign, mark, and register the unique item identifier after delivery, &amp; item acquired from SB concern or is commercial acquired under FAR Part 12 or 8</w:t>
            </w:r>
            <w:r w:rsidRPr="00EF79A7">
              <w:rPr>
                <w:rFonts w:eastAsia="Times New Roman" w:cs="Times New Roman"/>
                <w:kern w:val="0"/>
                <w:sz w:val="20"/>
                <w:szCs w:val="20"/>
                <w14:ligatures w14:val="none"/>
              </w:rPr>
              <w:t xml:space="preserve"> for all other programs.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FEB879B" w14:textId="7B0AA700"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9BE2930" w14:textId="62B5B012"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98A9061" w14:textId="081C7E12"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3D180CD" w14:textId="481D30CF"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0741F975" w14:textId="37470EB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4D4F7D0F" w14:textId="1716692F"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48</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7D7D8282"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 11.501(d) </w:t>
            </w:r>
          </w:p>
          <w:p w14:paraId="5304C22A"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5311.501(d)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7899B8B8"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Waives or reduces the amount of liquidated damages assessed under a contract if Commissioner, Financial Management Service, or designee approves (see Treasury Order 145-10).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3A0631B" w14:textId="6F309327"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B07046F" w14:textId="358A3F99"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C0C5EF1" w14:textId="22E65EDA"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1A322EF" w14:textId="7AD18903"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4DCF4631" w14:textId="2A800D6E"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090BBCF9" w14:textId="62ADC93F" w:rsidR="00FB69EA" w:rsidRPr="00EF79A7" w:rsidRDefault="00EF79A7"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18"/>
                <w:szCs w:val="18"/>
                <w14:ligatures w14:val="none"/>
              </w:rPr>
              <w:t>49</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225D4A2A" w14:textId="725FCE8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212.102(a)(ii)(B) </w:t>
            </w:r>
          </w:p>
          <w:p w14:paraId="6FF2FF74"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5312.102(a)(ii)(B)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583EE8F2"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If the contracting officer challenges an existing commercial product or commercial service determination, either confirm the prior determination was appropriate and still applicable, or issue a determination that the prior use of FAR Part 12 procedures was improper, or no longer appropriate, with a written explanation for the basis of the determination.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8AAF269" w14:textId="13B690F3"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1225978" w14:textId="5DE36EE0"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D90104D" w14:textId="538244A8"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ACE1D8E" w14:textId="4790B194"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648234FF" w14:textId="7777777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3E6D3BD2" w14:textId="02AD665F" w:rsidR="00FB69EA" w:rsidRPr="00EF79A7" w:rsidRDefault="00EF79A7" w:rsidP="00FB69EA">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lastRenderedPageBreak/>
              <w:t>50</w:t>
            </w:r>
          </w:p>
        </w:tc>
        <w:tc>
          <w:tcPr>
            <w:tcW w:w="2519" w:type="dxa"/>
            <w:tcBorders>
              <w:top w:val="single" w:sz="6" w:space="0" w:color="auto"/>
              <w:left w:val="single" w:sz="6" w:space="0" w:color="auto"/>
              <w:bottom w:val="single" w:sz="6" w:space="0" w:color="auto"/>
              <w:right w:val="single" w:sz="6" w:space="0" w:color="auto"/>
            </w:tcBorders>
            <w:shd w:val="clear" w:color="auto" w:fill="auto"/>
          </w:tcPr>
          <w:p w14:paraId="51836A3C" w14:textId="7FA1C52F"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sz w:val="20"/>
                <w:szCs w:val="20"/>
              </w:rPr>
              <w:t>FAR 12</w:t>
            </w:r>
            <w:r w:rsidRPr="00EF79A7">
              <w:rPr>
                <w:rFonts w:eastAsia="Times New Roman" w:cs="Times New Roman"/>
                <w:kern w:val="0"/>
                <w:sz w:val="20"/>
                <w:szCs w:val="20"/>
                <w14:ligatures w14:val="none"/>
              </w:rPr>
              <w:t>.102(f</w:t>
            </w:r>
            <w:r w:rsidRPr="00EF79A7">
              <w:rPr>
                <w:rFonts w:eastAsia="Times New Roman" w:cs="Times New Roman"/>
                <w:sz w:val="20"/>
                <w:szCs w:val="20"/>
              </w:rPr>
              <w:t>)</w:t>
            </w:r>
            <w:r w:rsidRPr="00EF79A7">
              <w:rPr>
                <w:rFonts w:eastAsia="Times New Roman" w:cs="Times New Roman"/>
                <w:kern w:val="0"/>
                <w:sz w:val="20"/>
                <w:szCs w:val="20"/>
                <w14:ligatures w14:val="none"/>
              </w:rPr>
              <w:t>(1) </w:t>
            </w:r>
          </w:p>
          <w:p w14:paraId="7F9CAE8B" w14:textId="16D3338D" w:rsidR="00FB69EA" w:rsidRPr="00EF79A7" w:rsidRDefault="00FB69EA" w:rsidP="00FB69EA">
            <w:pPr>
              <w:textAlignment w:val="baseline"/>
              <w:rPr>
                <w:rFonts w:eastAsia="Times New Roman" w:cs="Times New Roman"/>
                <w:kern w:val="0"/>
                <w:sz w:val="20"/>
                <w:szCs w:val="20"/>
                <w14:ligatures w14:val="none"/>
              </w:rPr>
            </w:pPr>
            <w:r w:rsidRPr="00EF79A7">
              <w:rPr>
                <w:rFonts w:eastAsia="Times New Roman" w:cs="Times New Roman"/>
                <w:sz w:val="20"/>
                <w:szCs w:val="20"/>
              </w:rPr>
              <w:t>DAFFARS 53</w:t>
            </w:r>
            <w:r w:rsidRPr="00EF79A7">
              <w:rPr>
                <w:rFonts w:eastAsia="Times New Roman" w:cs="Times New Roman"/>
                <w:kern w:val="0"/>
                <w:sz w:val="20"/>
                <w:szCs w:val="20"/>
                <w14:ligatures w14:val="none"/>
              </w:rPr>
              <w:t>12.102(</w:t>
            </w:r>
            <w:r w:rsidRPr="00EF79A7">
              <w:rPr>
                <w:rFonts w:eastAsia="Times New Roman" w:cs="Times New Roman"/>
                <w:sz w:val="20"/>
                <w:szCs w:val="20"/>
              </w:rPr>
              <w:t>f</w:t>
            </w:r>
            <w:r w:rsidRPr="00EF79A7">
              <w:rPr>
                <w:rFonts w:eastAsia="Times New Roman" w:cs="Times New Roman"/>
                <w:kern w:val="0"/>
                <w:sz w:val="20"/>
                <w:szCs w:val="20"/>
                <w14:ligatures w14:val="none"/>
              </w:rPr>
              <w:t>)(1</w:t>
            </w:r>
            <w:r w:rsidRPr="00EF79A7">
              <w:rPr>
                <w:rFonts w:eastAsia="Times New Roman" w:cs="Times New Roman"/>
                <w:sz w:val="20"/>
                <w:szCs w:val="20"/>
              </w:rPr>
              <w:t>)</w:t>
            </w:r>
          </w:p>
        </w:tc>
        <w:tc>
          <w:tcPr>
            <w:tcW w:w="7200" w:type="dxa"/>
            <w:tcBorders>
              <w:top w:val="single" w:sz="6" w:space="0" w:color="auto"/>
              <w:left w:val="single" w:sz="6" w:space="0" w:color="auto"/>
              <w:bottom w:val="single" w:sz="6" w:space="0" w:color="auto"/>
              <w:right w:val="single" w:sz="6" w:space="0" w:color="auto"/>
            </w:tcBorders>
            <w:shd w:val="clear" w:color="auto" w:fill="auto"/>
          </w:tcPr>
          <w:p w14:paraId="38E100BC" w14:textId="36255CE9" w:rsidR="00FB69EA" w:rsidRPr="00EF79A7" w:rsidRDefault="00FB69EA" w:rsidP="00FB69EA">
            <w:pPr>
              <w:textAlignment w:val="baseline"/>
              <w:rPr>
                <w:rFonts w:eastAsia="Times New Roman" w:cs="Times New Roman"/>
                <w:kern w:val="0"/>
                <w:sz w:val="20"/>
                <w:szCs w:val="20"/>
                <w14:ligatures w14:val="none"/>
              </w:rPr>
            </w:pPr>
            <w:r w:rsidRPr="00EF79A7">
              <w:rPr>
                <w:rFonts w:cs="Times New Roman"/>
                <w:color w:val="000000" w:themeColor="text1"/>
                <w:sz w:val="20"/>
                <w:szCs w:val="20"/>
              </w:rPr>
              <w:t>Determines that an acquisition of supplies or services is to be used to facilitate defense against or recovery from cyber, nuclear, biological, chemical, or radiological attack in order to treat the acquisition as an acquisition of commercial products or commercial services.</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5369D6B3" w14:textId="792174D8" w:rsidR="00FB69EA" w:rsidRPr="00EF79A7" w:rsidRDefault="00FB69EA" w:rsidP="00FB69EA">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1E5E71E9" w14:textId="138C6AC6" w:rsidR="00FB69EA" w:rsidRPr="00EF79A7" w:rsidRDefault="00FB69EA" w:rsidP="00FB69EA">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844CC2A" w14:textId="14F95EB9" w:rsidR="00FB69EA" w:rsidRPr="00EF79A7" w:rsidRDefault="00FB69EA" w:rsidP="00FB69EA">
            <w:pPr>
              <w:jc w:val="center"/>
              <w:textAlignment w:val="baseline"/>
              <w:rPr>
                <w:rStyle w:val="normaltextrun"/>
                <w:rFonts w:cs="Times New Roman"/>
                <w:sz w:val="20"/>
                <w:szCs w:val="20"/>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2593CE6" w14:textId="3DB39E86" w:rsidR="00FB69EA" w:rsidRPr="00EF79A7" w:rsidRDefault="00FB69EA" w:rsidP="00FB69EA">
            <w:pPr>
              <w:jc w:val="center"/>
              <w:textAlignment w:val="baseline"/>
              <w:rPr>
                <w:rStyle w:val="normaltextrun"/>
                <w:rFonts w:cs="Times New Roman"/>
                <w:sz w:val="20"/>
                <w:szCs w:val="20"/>
              </w:rPr>
            </w:pPr>
            <w:r w:rsidRPr="00EF79A7">
              <w:rPr>
                <w:rStyle w:val="normaltextrun"/>
                <w:rFonts w:cs="Times New Roman"/>
                <w:sz w:val="20"/>
                <w:szCs w:val="20"/>
              </w:rPr>
              <w:t>No</w:t>
            </w:r>
          </w:p>
        </w:tc>
      </w:tr>
      <w:tr w:rsidR="00FB69EA" w:rsidRPr="00EF79A7" w14:paraId="04894662" w14:textId="0050CAA6"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23C4B61F" w14:textId="2CE87913" w:rsidR="00FB69EA" w:rsidRPr="00EF79A7" w:rsidRDefault="00EF79A7" w:rsidP="00FB69EA">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51</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4C8B8174"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DFARS 212.207(b)(iii) </w:t>
            </w:r>
          </w:p>
          <w:p w14:paraId="1EF20FD7"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5312.207(b)(iii) </w:t>
            </w:r>
          </w:p>
          <w:p w14:paraId="475676A2"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5B120249"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For any class D&amp;F, approves written determination by the contracting officer to use T&amp;M or LH for commercial services contracts. </w:t>
            </w:r>
          </w:p>
          <w:p w14:paraId="5CEE97C3"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2B386CB" w14:textId="0CE8DB6A"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C46D5EA" w14:textId="5C362ECC"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67AF1BC" w14:textId="2ED540D0"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5989251" w14:textId="46244600"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06BF1638" w14:textId="6931E731"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215DD5F3" w14:textId="6F4D33E2" w:rsidR="00FB69EA" w:rsidRPr="00EF79A7" w:rsidRDefault="00EF79A7"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18"/>
                <w:szCs w:val="18"/>
                <w14:ligatures w14:val="none"/>
              </w:rPr>
              <w:t>52</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27E59588"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DFARS 212.207(b)(iii) </w:t>
            </w:r>
          </w:p>
          <w:p w14:paraId="2DA65C79"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5312.207(b)(iii) </w:t>
            </w:r>
          </w:p>
          <w:p w14:paraId="62364E2B"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5861BB02"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For an individual D&amp;F if the base period plus any option period exceeds 3 years regardless of T&amp;M/LH value, or if the T&amp;M/LH value exceeds $10M, approves written determination by the contracting officer to use T&amp;M or LH for commercial services contracts.  </w:t>
            </w:r>
          </w:p>
          <w:p w14:paraId="38503171"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722680C" w14:textId="25AE3847"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DFE7AEF" w14:textId="27B1D269"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A7F44BA" w14:textId="789E510D"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F7C6C10" w14:textId="6C9864DE"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4348F33F" w14:textId="234A6925"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6BC40B54" w14:textId="5C605539" w:rsidR="00FB69EA" w:rsidRPr="00EF79A7" w:rsidRDefault="00EF79A7"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18"/>
                <w:szCs w:val="18"/>
                <w14:ligatures w14:val="none"/>
              </w:rPr>
              <w:t>53</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5AF37D11"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DFARS 212.207(b)(iii) </w:t>
            </w:r>
          </w:p>
          <w:p w14:paraId="4A11D037"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5312.207(b)(iii) </w:t>
            </w:r>
          </w:p>
          <w:p w14:paraId="286D9C0F"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1008A945"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For an individual D&amp;F if the base period plus any option period is 3 years or less &amp; the T&amp;M/LH value is less than or equal to $10M, approves written determination by the contracting officer to use T&amp;M or LH for commercial services contracts.  </w:t>
            </w:r>
          </w:p>
          <w:p w14:paraId="375269EC"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2FBBA36" w14:textId="0777B8C2"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E238242" w14:textId="5BD25CFC"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1-level above the 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8B08748" w14:textId="69B55844"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742C301" w14:textId="6D776F44"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Yes, no lower than the COCO</w:t>
            </w:r>
          </w:p>
        </w:tc>
      </w:tr>
      <w:tr w:rsidR="00FB69EA" w:rsidRPr="00EF79A7" w14:paraId="7F2B956B" w14:textId="473FBBEE"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60A8867C" w14:textId="6FE69E4F" w:rsidR="00FB69EA" w:rsidRPr="00EF79A7" w:rsidRDefault="00EF79A7"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18"/>
                <w:szCs w:val="18"/>
                <w14:ligatures w14:val="none"/>
              </w:rPr>
              <w:t>54</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3C3C31A4"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212.272(b)(2)(i) </w:t>
            </w:r>
          </w:p>
          <w:p w14:paraId="6C493E50"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5312.272(b)(2)(i)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50E865D1" w14:textId="30C39216"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For contracts above $10M, determines no commercial services are suitable to meet the agency’s needs for facilities-related services, knowledge-based services (e.g., Advisory and Assistance Services excluding engineering services), medical services, or transportation services.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EF601F9" w14:textId="2A417F32"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EB6A02C" w14:textId="2DB978D5"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the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31966A2" w14:textId="74653A5F"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0835880" w14:textId="6A7D3AA2"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016493AF" w14:textId="39E705E2"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4610171E" w14:textId="2412F745" w:rsidR="00FB69EA" w:rsidRPr="00EF79A7" w:rsidRDefault="00EF79A7" w:rsidP="00FB69EA">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55</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4379948E" w14:textId="77777777" w:rsidR="00FB69EA" w:rsidRPr="00EF79A7" w:rsidRDefault="00FB69EA" w:rsidP="00FB69EA">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FAR 12.302(c)</w:t>
            </w:r>
          </w:p>
          <w:p w14:paraId="7253AD71" w14:textId="5DE55EFA"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212.302(c) </w:t>
            </w:r>
          </w:p>
          <w:p w14:paraId="0F31B633"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5312.302(c)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0127769B"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Waiver authority for tailoring provisions and clauses for acquisition of commercial products and commercial services under FAR 12.302(c).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1E13FC9" w14:textId="3F5D4AC9"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958DEB5" w14:textId="790ADED4"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ED991B4" w14:textId="613F36E3"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BB7A818" w14:textId="51297ABB"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2381FA7E" w14:textId="7777777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7451E236" w14:textId="7D37D4C4" w:rsidR="00FB69EA" w:rsidRPr="00EF79A7" w:rsidRDefault="00EF79A7" w:rsidP="00FB69EA">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56</w:t>
            </w:r>
          </w:p>
        </w:tc>
        <w:tc>
          <w:tcPr>
            <w:tcW w:w="2519" w:type="dxa"/>
            <w:tcBorders>
              <w:top w:val="single" w:sz="6" w:space="0" w:color="auto"/>
              <w:left w:val="single" w:sz="6" w:space="0" w:color="auto"/>
              <w:bottom w:val="single" w:sz="6" w:space="0" w:color="auto"/>
              <w:right w:val="single" w:sz="6" w:space="0" w:color="auto"/>
            </w:tcBorders>
            <w:shd w:val="clear" w:color="auto" w:fill="auto"/>
          </w:tcPr>
          <w:p w14:paraId="637585E3" w14:textId="77777777" w:rsidR="00FB69EA" w:rsidRPr="00EF79A7" w:rsidRDefault="00FB69EA" w:rsidP="00FB69EA">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DFARS 212.7003</w:t>
            </w:r>
          </w:p>
          <w:p w14:paraId="2E9E5286"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PGI 212.7003(a) </w:t>
            </w:r>
          </w:p>
          <w:p w14:paraId="04602EFA" w14:textId="0AD0983A" w:rsidR="00FB69EA" w:rsidRPr="00EF79A7" w:rsidRDefault="00FB69EA" w:rsidP="00FB69EA">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DAFFARS 5312.7003(a) </w:t>
            </w:r>
          </w:p>
        </w:tc>
        <w:tc>
          <w:tcPr>
            <w:tcW w:w="7200" w:type="dxa"/>
            <w:tcBorders>
              <w:top w:val="single" w:sz="6" w:space="0" w:color="auto"/>
              <w:left w:val="single" w:sz="6" w:space="0" w:color="auto"/>
              <w:bottom w:val="single" w:sz="6" w:space="0" w:color="auto"/>
              <w:right w:val="single" w:sz="6" w:space="0" w:color="auto"/>
            </w:tcBorders>
            <w:shd w:val="clear" w:color="auto" w:fill="auto"/>
          </w:tcPr>
          <w:p w14:paraId="78F6DBF2" w14:textId="7F6CAFB9" w:rsidR="00FB69EA" w:rsidRPr="00EF79A7" w:rsidRDefault="00FB69EA" w:rsidP="00FB69EA">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Approves the written determination prepared by the CO prior to awarding a contract in excess of $100 million pursuant to a commercial solutions opening (CSO).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6C02C6E3" w14:textId="311354BE" w:rsidR="00FB69EA" w:rsidRPr="00EF79A7" w:rsidRDefault="00FB69EA" w:rsidP="00FB69EA">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4194D153" w14:textId="774CEA80" w:rsidR="00FB69EA" w:rsidRPr="00EF79A7" w:rsidRDefault="00FB69EA" w:rsidP="00FB69EA">
            <w:pPr>
              <w:jc w:val="center"/>
              <w:textAlignment w:val="baseline"/>
              <w:rPr>
                <w:rFonts w:eastAsia="Times New Roman" w:cs="Times New Roman"/>
                <w:color w:val="000000" w:themeColor="text1"/>
                <w:kern w:val="0"/>
                <w:sz w:val="20"/>
                <w:szCs w:val="20"/>
                <w14:ligatures w14:val="none"/>
              </w:rPr>
            </w:pPr>
            <w:r w:rsidRPr="00EF79A7">
              <w:rPr>
                <w:rFonts w:eastAsia="Times New Roman" w:cs="Times New Roman"/>
                <w:color w:val="000000" w:themeColor="text1"/>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52F357F" w14:textId="5CCD1D72" w:rsidR="00FB69EA" w:rsidRPr="00EF79A7" w:rsidRDefault="00FB69EA" w:rsidP="00FB69EA">
            <w:pPr>
              <w:jc w:val="center"/>
              <w:textAlignment w:val="baseline"/>
              <w:rPr>
                <w:rStyle w:val="normaltextrun"/>
                <w:rFonts w:cs="Times New Roman"/>
                <w:color w:val="000000" w:themeColor="text1"/>
                <w:sz w:val="20"/>
                <w:szCs w:val="20"/>
              </w:rPr>
            </w:pPr>
            <w:r w:rsidRPr="00EF79A7">
              <w:rPr>
                <w:rFonts w:eastAsia="Times New Roman" w:cs="Times New Roman"/>
                <w:color w:val="000000" w:themeColor="text1"/>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F240287" w14:textId="0785D351" w:rsidR="00FB69EA" w:rsidRPr="00EF79A7" w:rsidRDefault="00FB69EA" w:rsidP="00FB69EA">
            <w:pPr>
              <w:jc w:val="center"/>
              <w:textAlignment w:val="baseline"/>
              <w:rPr>
                <w:rStyle w:val="normaltextrun"/>
                <w:rFonts w:cs="Times New Roman"/>
                <w:color w:val="000000" w:themeColor="text1"/>
                <w:sz w:val="20"/>
                <w:szCs w:val="20"/>
              </w:rPr>
            </w:pPr>
            <w:r w:rsidRPr="00EF79A7">
              <w:rPr>
                <w:rFonts w:eastAsia="Times New Roman" w:cs="Times New Roman"/>
                <w:color w:val="000000" w:themeColor="text1"/>
                <w:kern w:val="0"/>
                <w:sz w:val="20"/>
                <w:szCs w:val="20"/>
                <w14:ligatures w14:val="none"/>
              </w:rPr>
              <w:t>No</w:t>
            </w:r>
          </w:p>
        </w:tc>
      </w:tr>
      <w:tr w:rsidR="00FB69EA" w:rsidRPr="00EF79A7" w14:paraId="0C5C969B" w14:textId="7777777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040E7960" w14:textId="74960553" w:rsidR="00FB69EA" w:rsidRPr="00EF79A7" w:rsidRDefault="00EF79A7" w:rsidP="00FB69EA">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57</w:t>
            </w:r>
          </w:p>
        </w:tc>
        <w:tc>
          <w:tcPr>
            <w:tcW w:w="2519" w:type="dxa"/>
            <w:tcBorders>
              <w:top w:val="single" w:sz="6" w:space="0" w:color="auto"/>
              <w:left w:val="single" w:sz="6" w:space="0" w:color="auto"/>
              <w:bottom w:val="single" w:sz="6" w:space="0" w:color="auto"/>
              <w:right w:val="single" w:sz="6" w:space="0" w:color="auto"/>
            </w:tcBorders>
            <w:shd w:val="clear" w:color="auto" w:fill="auto"/>
          </w:tcPr>
          <w:p w14:paraId="60B1E727" w14:textId="77777777" w:rsidR="00FB69EA" w:rsidRPr="00EF79A7" w:rsidRDefault="00FB69EA" w:rsidP="00FB69EA">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FAR 13.201(g)(1)</w:t>
            </w:r>
          </w:p>
          <w:p w14:paraId="2EC4F35A" w14:textId="62CA0B64" w:rsidR="00FB69EA" w:rsidRPr="00EF79A7" w:rsidRDefault="00FB69EA" w:rsidP="00FB69EA">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DFARS 213.201(g)</w:t>
            </w:r>
          </w:p>
          <w:p w14:paraId="13B81035" w14:textId="05B7EDA0" w:rsidR="00FB69EA" w:rsidRPr="00EF79A7" w:rsidRDefault="00FB69EA" w:rsidP="00FB69EA">
            <w:pPr>
              <w:textAlignment w:val="baseline"/>
              <w:rPr>
                <w:rFonts w:eastAsia="Times New Roman" w:cs="Times New Roman"/>
                <w:kern w:val="0"/>
                <w:sz w:val="20"/>
                <w:szCs w:val="20"/>
                <w14:ligatures w14:val="none"/>
              </w:rPr>
            </w:pPr>
            <w:r w:rsidRPr="00EF79A7">
              <w:rPr>
                <w:rFonts w:eastAsia="Times New Roman" w:cs="Times New Roman"/>
                <w:sz w:val="20"/>
                <w:szCs w:val="20"/>
              </w:rPr>
              <w:t>DFARS PGI 213</w:t>
            </w:r>
            <w:r w:rsidRPr="00EF79A7">
              <w:rPr>
                <w:rFonts w:eastAsia="Times New Roman" w:cs="Times New Roman"/>
                <w:kern w:val="0"/>
                <w:sz w:val="20"/>
                <w:szCs w:val="20"/>
                <w14:ligatures w14:val="none"/>
              </w:rPr>
              <w:t>.201(g)</w:t>
            </w:r>
          </w:p>
          <w:p w14:paraId="3A52F805" w14:textId="7EB77FE1" w:rsidR="00FB69EA" w:rsidRPr="00EF79A7" w:rsidRDefault="00FB69EA" w:rsidP="00FB69EA">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DAFFARS 5313.201(g)(1)</w:t>
            </w:r>
          </w:p>
        </w:tc>
        <w:tc>
          <w:tcPr>
            <w:tcW w:w="7200" w:type="dxa"/>
            <w:tcBorders>
              <w:top w:val="single" w:sz="6" w:space="0" w:color="auto"/>
              <w:left w:val="single" w:sz="6" w:space="0" w:color="auto"/>
              <w:bottom w:val="single" w:sz="6" w:space="0" w:color="auto"/>
              <w:right w:val="single" w:sz="6" w:space="0" w:color="auto"/>
            </w:tcBorders>
            <w:shd w:val="clear" w:color="auto" w:fill="auto"/>
          </w:tcPr>
          <w:p w14:paraId="1C01AEBC" w14:textId="4794FAF5" w:rsidR="00FB69EA" w:rsidRPr="00EF79A7" w:rsidRDefault="00FB69EA" w:rsidP="00FB69EA">
            <w:pPr>
              <w:textAlignment w:val="baseline"/>
              <w:rPr>
                <w:rFonts w:eastAsia="Times New Roman" w:cs="Times New Roman"/>
                <w:kern w:val="0"/>
                <w:sz w:val="20"/>
                <w:szCs w:val="20"/>
                <w14:ligatures w14:val="none"/>
              </w:rPr>
            </w:pPr>
            <w:r w:rsidRPr="00EF79A7">
              <w:rPr>
                <w:rFonts w:cs="Times New Roman"/>
                <w:color w:val="000000"/>
                <w:sz w:val="20"/>
                <w:szCs w:val="20"/>
                <w:shd w:val="clear" w:color="auto" w:fill="FFFFFF"/>
              </w:rPr>
              <w:t>Determines that acquisitions of supplies or services are to be used to support a </w:t>
            </w:r>
            <w:r w:rsidRPr="00EF79A7">
              <w:rPr>
                <w:rFonts w:cs="Times New Roman"/>
                <w:color w:val="000000"/>
                <w:sz w:val="20"/>
                <w:szCs w:val="20"/>
                <w:bdr w:val="none" w:sz="0" w:space="0" w:color="auto" w:frame="1"/>
                <w:shd w:val="clear" w:color="auto" w:fill="FFFFFF"/>
              </w:rPr>
              <w:t>contingency operation</w:t>
            </w:r>
            <w:r w:rsidRPr="00EF79A7">
              <w:rPr>
                <w:rFonts w:cs="Times New Roman"/>
                <w:color w:val="000000"/>
                <w:sz w:val="20"/>
                <w:szCs w:val="20"/>
                <w:shd w:val="clear" w:color="auto" w:fill="FFFFFF"/>
              </w:rPr>
              <w:t>; to facilitate defense against or recovery from cyber, nuclear, biological, chemical, or radiological attack; to support a request from the Secretary of State or the Administrator of the </w:t>
            </w:r>
            <w:r w:rsidRPr="00EF79A7">
              <w:rPr>
                <w:rFonts w:cs="Times New Roman"/>
                <w:color w:val="000000"/>
                <w:sz w:val="20"/>
                <w:szCs w:val="20"/>
                <w:bdr w:val="none" w:sz="0" w:space="0" w:color="auto" w:frame="1"/>
                <w:shd w:val="clear" w:color="auto" w:fill="FFFFFF"/>
              </w:rPr>
              <w:t>United States</w:t>
            </w:r>
            <w:r w:rsidRPr="00EF79A7">
              <w:rPr>
                <w:rFonts w:cs="Times New Roman"/>
                <w:color w:val="000000"/>
                <w:sz w:val="20"/>
                <w:szCs w:val="20"/>
                <w:shd w:val="clear" w:color="auto" w:fill="FFFFFF"/>
              </w:rPr>
              <w:t> Agency for International Development to facilitate provision of international disaster assistance pursuant to </w:t>
            </w:r>
            <w:hyperlink r:id="rId16" w:tgtFrame="_blank" w:tooltip="22 U.S.C. 2292" w:history="1">
              <w:r w:rsidRPr="00EF79A7">
                <w:rPr>
                  <w:rStyle w:val="Hyperlink"/>
                  <w:rFonts w:cs="Times New Roman"/>
                  <w:sz w:val="20"/>
                  <w:szCs w:val="20"/>
                  <w:bdr w:val="none" w:sz="0" w:space="0" w:color="auto" w:frame="1"/>
                  <w:shd w:val="clear" w:color="auto" w:fill="FFFFFF"/>
                </w:rPr>
                <w:t>22 U.S.C. 2292</w:t>
              </w:r>
            </w:hyperlink>
            <w:r w:rsidRPr="00EF79A7">
              <w:rPr>
                <w:rFonts w:cs="Times New Roman"/>
                <w:color w:val="000000"/>
                <w:sz w:val="20"/>
                <w:szCs w:val="20"/>
                <w:shd w:val="clear" w:color="auto" w:fill="FFFFFF"/>
              </w:rPr>
              <w:t> et seq; or to support response to an </w:t>
            </w:r>
            <w:r w:rsidRPr="00EF79A7">
              <w:rPr>
                <w:rFonts w:cs="Times New Roman"/>
                <w:color w:val="000000"/>
                <w:sz w:val="20"/>
                <w:szCs w:val="20"/>
                <w:bdr w:val="none" w:sz="0" w:space="0" w:color="auto" w:frame="1"/>
                <w:shd w:val="clear" w:color="auto" w:fill="FFFFFF"/>
              </w:rPr>
              <w:t>emergency</w:t>
            </w:r>
            <w:r w:rsidRPr="00EF79A7">
              <w:rPr>
                <w:rFonts w:cs="Times New Roman"/>
                <w:color w:val="000000"/>
                <w:sz w:val="20"/>
                <w:szCs w:val="20"/>
                <w:shd w:val="clear" w:color="auto" w:fill="FFFFFF"/>
              </w:rPr>
              <w:t> or </w:t>
            </w:r>
            <w:r w:rsidRPr="00EF79A7">
              <w:rPr>
                <w:rFonts w:cs="Times New Roman"/>
                <w:color w:val="000000"/>
                <w:sz w:val="20"/>
                <w:szCs w:val="20"/>
                <w:bdr w:val="none" w:sz="0" w:space="0" w:color="auto" w:frame="1"/>
                <w:shd w:val="clear" w:color="auto" w:fill="FFFFFF"/>
              </w:rPr>
              <w:t>major disaster</w:t>
            </w:r>
            <w:r w:rsidRPr="00EF79A7">
              <w:rPr>
                <w:rFonts w:cs="Times New Roman"/>
                <w:color w:val="000000"/>
                <w:sz w:val="20"/>
                <w:szCs w:val="20"/>
                <w:shd w:val="clear" w:color="auto" w:fill="FFFFFF"/>
              </w:rPr>
              <w:t> (</w:t>
            </w:r>
            <w:hyperlink r:id="rId17" w:tgtFrame="_blank" w:tooltip="42 U.S.C. 5122" w:history="1">
              <w:r w:rsidRPr="00EF79A7">
                <w:rPr>
                  <w:rStyle w:val="Hyperlink"/>
                  <w:rFonts w:cs="Times New Roman"/>
                  <w:sz w:val="20"/>
                  <w:szCs w:val="20"/>
                  <w:bdr w:val="none" w:sz="0" w:space="0" w:color="auto" w:frame="1"/>
                  <w:shd w:val="clear" w:color="auto" w:fill="FFFFFF"/>
                </w:rPr>
                <w:t>42 U.S.C. 5122</w:t>
              </w:r>
            </w:hyperlink>
            <w:r w:rsidRPr="00EF79A7">
              <w:rPr>
                <w:rFonts w:cs="Times New Roman"/>
                <w:color w:val="000000"/>
                <w:sz w:val="20"/>
                <w:szCs w:val="20"/>
                <w:shd w:val="clear" w:color="auto" w:fill="FFFFFF"/>
              </w:rPr>
              <w:t>), which raises the </w:t>
            </w:r>
            <w:r w:rsidRPr="00EF79A7">
              <w:rPr>
                <w:rFonts w:cs="Times New Roman"/>
                <w:color w:val="000000"/>
                <w:sz w:val="20"/>
                <w:szCs w:val="20"/>
                <w:bdr w:val="none" w:sz="0" w:space="0" w:color="auto" w:frame="1"/>
                <w:shd w:val="clear" w:color="auto" w:fill="FFFFFF"/>
              </w:rPr>
              <w:t>micro-purchase threshold.</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1AEFF00C" w14:textId="269CA05B" w:rsidR="00FB69EA" w:rsidRPr="00EF79A7" w:rsidRDefault="00FB69EA" w:rsidP="00FB69EA">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01D8BBFA" w14:textId="2A0850E2" w:rsidR="00FB69EA" w:rsidRPr="00EF79A7" w:rsidRDefault="00FB69EA" w:rsidP="00FB69EA">
            <w:pPr>
              <w:jc w:val="center"/>
              <w:textAlignment w:val="baseline"/>
              <w:rPr>
                <w:rFonts w:eastAsia="Times New Roman" w:cs="Times New Roman"/>
                <w:color w:val="000000" w:themeColor="text1"/>
                <w:kern w:val="0"/>
                <w:sz w:val="20"/>
                <w:szCs w:val="20"/>
                <w14:ligatures w14:val="none"/>
              </w:rPr>
            </w:pPr>
            <w:r w:rsidRPr="00EF79A7">
              <w:rPr>
                <w:rFonts w:eastAsia="Times New Roman" w:cs="Times New Roman"/>
                <w:color w:val="000000" w:themeColor="text1"/>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2B02176" w14:textId="1A231200" w:rsidR="00FB69EA" w:rsidRPr="00EF79A7" w:rsidRDefault="00FB69EA" w:rsidP="00FB69EA">
            <w:pPr>
              <w:jc w:val="center"/>
              <w:textAlignment w:val="baseline"/>
              <w:rPr>
                <w:rFonts w:eastAsia="Times New Roman" w:cs="Times New Roman"/>
                <w:color w:val="000000" w:themeColor="text1"/>
                <w:kern w:val="0"/>
                <w:sz w:val="20"/>
                <w:szCs w:val="20"/>
                <w14:ligatures w14:val="none"/>
              </w:rPr>
            </w:pPr>
            <w:r w:rsidRPr="00EF79A7">
              <w:rPr>
                <w:rFonts w:eastAsia="Times New Roman" w:cs="Times New Roman"/>
                <w:color w:val="000000" w:themeColor="text1"/>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A009C2F" w14:textId="252F2AFD" w:rsidR="00FB69EA" w:rsidRPr="00EF79A7" w:rsidRDefault="00FB69EA" w:rsidP="00FB69EA">
            <w:pPr>
              <w:jc w:val="center"/>
              <w:textAlignment w:val="baseline"/>
              <w:rPr>
                <w:rFonts w:eastAsia="Times New Roman" w:cs="Times New Roman"/>
                <w:color w:val="000000" w:themeColor="text1"/>
                <w:kern w:val="0"/>
                <w:sz w:val="20"/>
                <w:szCs w:val="20"/>
                <w14:ligatures w14:val="none"/>
              </w:rPr>
            </w:pPr>
            <w:r w:rsidRPr="00EF79A7">
              <w:rPr>
                <w:rFonts w:eastAsia="Times New Roman" w:cs="Times New Roman"/>
                <w:color w:val="000000" w:themeColor="text1"/>
                <w:kern w:val="0"/>
                <w:sz w:val="20"/>
                <w:szCs w:val="20"/>
                <w14:ligatures w14:val="none"/>
              </w:rPr>
              <w:t>No</w:t>
            </w:r>
          </w:p>
        </w:tc>
      </w:tr>
      <w:tr w:rsidR="00FB69EA" w:rsidRPr="00EF79A7" w14:paraId="785F97D5" w14:textId="7777777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0D5C8218" w14:textId="3CFAD9D8" w:rsidR="00FB69EA" w:rsidRPr="00EF79A7" w:rsidRDefault="00EF79A7" w:rsidP="00FB69EA">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58</w:t>
            </w:r>
          </w:p>
        </w:tc>
        <w:tc>
          <w:tcPr>
            <w:tcW w:w="2519" w:type="dxa"/>
            <w:tcBorders>
              <w:top w:val="single" w:sz="6" w:space="0" w:color="auto"/>
              <w:left w:val="single" w:sz="6" w:space="0" w:color="auto"/>
              <w:bottom w:val="single" w:sz="6" w:space="0" w:color="auto"/>
              <w:right w:val="single" w:sz="6" w:space="0" w:color="auto"/>
            </w:tcBorders>
            <w:shd w:val="clear" w:color="auto" w:fill="auto"/>
          </w:tcPr>
          <w:p w14:paraId="2F32E70E" w14:textId="59F10EC3" w:rsidR="00FB69EA" w:rsidRPr="00EF79A7" w:rsidRDefault="00FB69EA" w:rsidP="00FB69EA">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FAR 13.500(c)(1)</w:t>
            </w:r>
          </w:p>
          <w:p w14:paraId="30F78658" w14:textId="61F273AE" w:rsidR="00FB69EA" w:rsidRPr="00EF79A7" w:rsidRDefault="00FB69EA" w:rsidP="00FB69EA">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DAFFARS 5313.500(c)(1)</w:t>
            </w:r>
          </w:p>
        </w:tc>
        <w:tc>
          <w:tcPr>
            <w:tcW w:w="7200" w:type="dxa"/>
            <w:tcBorders>
              <w:top w:val="single" w:sz="6" w:space="0" w:color="auto"/>
              <w:left w:val="single" w:sz="6" w:space="0" w:color="auto"/>
              <w:bottom w:val="single" w:sz="6" w:space="0" w:color="auto"/>
              <w:right w:val="single" w:sz="6" w:space="0" w:color="auto"/>
            </w:tcBorders>
            <w:shd w:val="clear" w:color="auto" w:fill="auto"/>
          </w:tcPr>
          <w:p w14:paraId="22E9BD94" w14:textId="7EE5E64D" w:rsidR="00FB69EA" w:rsidRPr="00EF79A7" w:rsidRDefault="00FB69EA" w:rsidP="00FB69EA">
            <w:pPr>
              <w:textAlignment w:val="baseline"/>
              <w:rPr>
                <w:rFonts w:cs="Times New Roman"/>
                <w:color w:val="000000"/>
                <w:sz w:val="20"/>
                <w:szCs w:val="20"/>
                <w:shd w:val="clear" w:color="auto" w:fill="FFFFFF"/>
              </w:rPr>
            </w:pPr>
            <w:r w:rsidRPr="00EF79A7">
              <w:rPr>
                <w:rFonts w:cs="Times New Roman"/>
                <w:color w:val="000000"/>
                <w:sz w:val="20"/>
                <w:szCs w:val="20"/>
                <w:shd w:val="clear" w:color="auto" w:fill="FFFFFF"/>
              </w:rPr>
              <w:t>To determine that acquisitions of commercial products or commercial services are to be used to support a </w:t>
            </w:r>
            <w:r w:rsidRPr="00EF79A7">
              <w:rPr>
                <w:rFonts w:cs="Times New Roman"/>
                <w:color w:val="000000"/>
                <w:sz w:val="20"/>
                <w:szCs w:val="20"/>
                <w:bdr w:val="none" w:sz="0" w:space="0" w:color="auto" w:frame="1"/>
                <w:shd w:val="clear" w:color="auto" w:fill="FFFFFF"/>
              </w:rPr>
              <w:t>contingency operation</w:t>
            </w:r>
            <w:r w:rsidRPr="00EF79A7">
              <w:rPr>
                <w:rFonts w:cs="Times New Roman"/>
                <w:color w:val="000000"/>
                <w:sz w:val="20"/>
                <w:szCs w:val="20"/>
                <w:shd w:val="clear" w:color="auto" w:fill="FFFFFF"/>
              </w:rPr>
              <w:t>; to facilitate defense against or recovery from cyber, nuclear, biological, chemical, or radiological attack; to support a request from the Secretary of State or the Administrator of the </w:t>
            </w:r>
            <w:r w:rsidRPr="00EF79A7">
              <w:rPr>
                <w:rFonts w:cs="Times New Roman"/>
                <w:color w:val="000000"/>
                <w:sz w:val="20"/>
                <w:szCs w:val="20"/>
                <w:bdr w:val="none" w:sz="0" w:space="0" w:color="auto" w:frame="1"/>
                <w:shd w:val="clear" w:color="auto" w:fill="FFFFFF"/>
              </w:rPr>
              <w:t>United States</w:t>
            </w:r>
            <w:r w:rsidRPr="00EF79A7">
              <w:rPr>
                <w:rFonts w:cs="Times New Roman"/>
                <w:color w:val="000000"/>
                <w:sz w:val="20"/>
                <w:szCs w:val="20"/>
                <w:shd w:val="clear" w:color="auto" w:fill="FFFFFF"/>
              </w:rPr>
              <w:t> Agency for International Development to facilitate provision of international disaster assistance; or to support response to an emergency or major disaster.</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25A88AFC" w14:textId="0167DAC3" w:rsidR="00FB69EA" w:rsidRPr="00EF79A7" w:rsidRDefault="00FB69EA" w:rsidP="00FB69EA">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4DE8AA68" w14:textId="08402CDB" w:rsidR="00FB69EA" w:rsidRPr="00EF79A7" w:rsidRDefault="00FB69EA" w:rsidP="00FB69EA">
            <w:pPr>
              <w:jc w:val="center"/>
              <w:textAlignment w:val="baseline"/>
              <w:rPr>
                <w:rFonts w:eastAsia="Times New Roman" w:cs="Times New Roman"/>
                <w:color w:val="000000" w:themeColor="text1"/>
                <w:kern w:val="0"/>
                <w:sz w:val="20"/>
                <w:szCs w:val="20"/>
                <w14:ligatures w14:val="none"/>
              </w:rPr>
            </w:pPr>
            <w:r w:rsidRPr="00EF79A7">
              <w:rPr>
                <w:rFonts w:eastAsia="Times New Roman" w:cs="Times New Roman"/>
                <w:color w:val="000000" w:themeColor="text1"/>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1DE2ED8" w14:textId="21058203" w:rsidR="00FB69EA" w:rsidRPr="00EF79A7" w:rsidRDefault="00FB69EA" w:rsidP="00FB69EA">
            <w:pPr>
              <w:jc w:val="center"/>
              <w:textAlignment w:val="baseline"/>
              <w:rPr>
                <w:rFonts w:eastAsia="Times New Roman" w:cs="Times New Roman"/>
                <w:color w:val="000000" w:themeColor="text1"/>
                <w:kern w:val="0"/>
                <w:sz w:val="20"/>
                <w:szCs w:val="20"/>
                <w14:ligatures w14:val="none"/>
              </w:rPr>
            </w:pPr>
            <w:r w:rsidRPr="00EF79A7">
              <w:rPr>
                <w:rFonts w:eastAsia="Times New Roman" w:cs="Times New Roman"/>
                <w:color w:val="000000" w:themeColor="text1"/>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3B81737" w14:textId="6B5971C2" w:rsidR="00FB69EA" w:rsidRPr="00EF79A7" w:rsidRDefault="00FB69EA" w:rsidP="00FB69EA">
            <w:pPr>
              <w:jc w:val="center"/>
              <w:textAlignment w:val="baseline"/>
              <w:rPr>
                <w:rFonts w:eastAsia="Times New Roman" w:cs="Times New Roman"/>
                <w:color w:val="000000" w:themeColor="text1"/>
                <w:kern w:val="0"/>
                <w:sz w:val="20"/>
                <w:szCs w:val="20"/>
                <w14:ligatures w14:val="none"/>
              </w:rPr>
            </w:pPr>
            <w:r w:rsidRPr="00EF79A7">
              <w:rPr>
                <w:rFonts w:eastAsia="Times New Roman" w:cs="Times New Roman"/>
                <w:color w:val="000000" w:themeColor="text1"/>
                <w:kern w:val="0"/>
                <w:sz w:val="20"/>
                <w:szCs w:val="20"/>
                <w14:ligatures w14:val="none"/>
              </w:rPr>
              <w:t>No</w:t>
            </w:r>
          </w:p>
        </w:tc>
      </w:tr>
      <w:tr w:rsidR="00FB69EA" w:rsidRPr="00EF79A7" w14:paraId="2C2ADB78" w14:textId="3FB86461"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0A825075" w14:textId="28619F81"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59</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44554E9A"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14.201-7(b)(2) and (c)(2) </w:t>
            </w:r>
          </w:p>
          <w:p w14:paraId="17B554D5"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5314.201-7(b)(2)  </w:t>
            </w:r>
          </w:p>
          <w:p w14:paraId="22843A4F"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and (c)(2)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5BDB4C0"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Waives the requirement for inclusion of FAR clauses 52.214-27 and 52.214-28 in a contract with a foreign government or agency of that government.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4CC1158" w14:textId="4DA6BBE3"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3C232FC" w14:textId="1082DC84"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FEFB7E7" w14:textId="3F5630B9"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A6EEA84" w14:textId="68980C69"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FB69EA" w:rsidRPr="00EF79A7" w14:paraId="0FBB89CA" w14:textId="1C279C60"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03324FFB" w14:textId="24D216C5" w:rsidR="00FB69EA" w:rsidRPr="00EF79A7" w:rsidRDefault="00EF79A7" w:rsidP="00FB69EA">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60</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3C330B4D"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14.407-3(e) </w:t>
            </w:r>
          </w:p>
          <w:p w14:paraId="0D456EE2"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5314.407-3(e)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3BBB796B" w14:textId="77777777" w:rsidR="00FB69EA" w:rsidRPr="00EF79A7" w:rsidRDefault="00FB69EA" w:rsidP="00FB69EA">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Make administrative determinations in connection with mistakes in bids alleged after opening of bids and before award.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09A16BE" w14:textId="075280C2"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COCO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2674B2B" w14:textId="03224CED" w:rsidR="00FB69EA" w:rsidRPr="00EF79A7" w:rsidRDefault="00FB69EA" w:rsidP="00FB69EA">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6A6E139" w14:textId="2C2104DE"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B1B1316" w14:textId="09C481A2" w:rsidR="00FB69EA" w:rsidRPr="00EF79A7" w:rsidRDefault="00FB69EA" w:rsidP="00FB69EA">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0E715B32" w14:textId="7777777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769B411F" w14:textId="304DB625" w:rsidR="00846163" w:rsidRPr="00EF79A7" w:rsidRDefault="00EF79A7"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lastRenderedPageBreak/>
              <w:t>61</w:t>
            </w:r>
          </w:p>
        </w:tc>
        <w:tc>
          <w:tcPr>
            <w:tcW w:w="2519" w:type="dxa"/>
            <w:tcBorders>
              <w:top w:val="single" w:sz="6" w:space="0" w:color="auto"/>
              <w:left w:val="single" w:sz="6" w:space="0" w:color="auto"/>
              <w:bottom w:val="single" w:sz="6" w:space="0" w:color="auto"/>
              <w:right w:val="single" w:sz="6" w:space="0" w:color="auto"/>
            </w:tcBorders>
            <w:shd w:val="clear" w:color="auto" w:fill="auto"/>
          </w:tcPr>
          <w:p w14:paraId="23D4511C"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PGI 215.300 (DoD Source Selection Procedures) 1.2.3  </w:t>
            </w:r>
          </w:p>
          <w:p w14:paraId="3D1E3414" w14:textId="233868FA" w:rsidR="00846163" w:rsidRPr="00EF79A7" w:rsidRDefault="00846163" w:rsidP="00846163">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DAFFARS MP5315.3 1.2.3 </w:t>
            </w:r>
          </w:p>
        </w:tc>
        <w:tc>
          <w:tcPr>
            <w:tcW w:w="7200" w:type="dxa"/>
            <w:tcBorders>
              <w:top w:val="single" w:sz="6" w:space="0" w:color="auto"/>
              <w:left w:val="single" w:sz="6" w:space="0" w:color="auto"/>
              <w:bottom w:val="single" w:sz="6" w:space="0" w:color="auto"/>
              <w:right w:val="single" w:sz="6" w:space="0" w:color="auto"/>
            </w:tcBorders>
            <w:shd w:val="clear" w:color="auto" w:fill="auto"/>
          </w:tcPr>
          <w:p w14:paraId="4AC0B9CF" w14:textId="46201570" w:rsidR="00846163" w:rsidRPr="00EF79A7" w:rsidRDefault="00846163" w:rsidP="00846163">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Waives requirements of DoD Source Selection Procedures paragraph 1.2 for solicitations valued between $10M and $1B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5EA50C2B" w14:textId="57E342A0" w:rsidR="00846163" w:rsidRPr="00EF79A7" w:rsidRDefault="00846163" w:rsidP="00846163">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7CD0C2E1" w14:textId="447FE544" w:rsidR="00846163" w:rsidRPr="00EF79A7" w:rsidRDefault="00846163" w:rsidP="00846163">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FD13C34" w14:textId="798B462E" w:rsidR="00846163" w:rsidRPr="00EF79A7" w:rsidRDefault="00846163" w:rsidP="00846163">
            <w:pPr>
              <w:jc w:val="center"/>
              <w:textAlignment w:val="baseline"/>
              <w:rPr>
                <w:rStyle w:val="normaltextrun"/>
                <w:rFonts w:cs="Times New Roman"/>
                <w:sz w:val="20"/>
                <w:szCs w:val="20"/>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8FF8A81" w14:textId="6F1042CD" w:rsidR="00846163" w:rsidRPr="00EF79A7" w:rsidRDefault="00846163" w:rsidP="00846163">
            <w:pPr>
              <w:jc w:val="center"/>
              <w:textAlignment w:val="baseline"/>
              <w:rPr>
                <w:rStyle w:val="normaltextrun"/>
                <w:rFonts w:cs="Times New Roman"/>
                <w:sz w:val="20"/>
                <w:szCs w:val="20"/>
              </w:rPr>
            </w:pPr>
            <w:r w:rsidRPr="00EF79A7">
              <w:rPr>
                <w:rStyle w:val="normaltextrun"/>
                <w:rFonts w:cs="Times New Roman"/>
                <w:sz w:val="20"/>
                <w:szCs w:val="20"/>
              </w:rPr>
              <w:t>No</w:t>
            </w:r>
          </w:p>
        </w:tc>
      </w:tr>
      <w:tr w:rsidR="00846163" w:rsidRPr="00EF79A7" w14:paraId="282FAC99" w14:textId="7777777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7F7D7232" w14:textId="408285B6" w:rsidR="00846163" w:rsidRPr="00EF79A7" w:rsidRDefault="00EF79A7"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62</w:t>
            </w:r>
          </w:p>
        </w:tc>
        <w:tc>
          <w:tcPr>
            <w:tcW w:w="2519" w:type="dxa"/>
            <w:tcBorders>
              <w:top w:val="single" w:sz="6" w:space="0" w:color="auto"/>
              <w:left w:val="single" w:sz="6" w:space="0" w:color="auto"/>
              <w:bottom w:val="single" w:sz="6" w:space="0" w:color="auto"/>
              <w:right w:val="single" w:sz="6" w:space="0" w:color="auto"/>
            </w:tcBorders>
            <w:shd w:val="clear" w:color="auto" w:fill="auto"/>
          </w:tcPr>
          <w:p w14:paraId="0A92E466" w14:textId="7379B96A" w:rsidR="00846163" w:rsidRPr="00EF79A7" w:rsidRDefault="00846163" w:rsidP="00846163">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DAFFARS MP5315.3 1.2.6.1</w:t>
            </w:r>
          </w:p>
        </w:tc>
        <w:tc>
          <w:tcPr>
            <w:tcW w:w="7200" w:type="dxa"/>
            <w:tcBorders>
              <w:top w:val="single" w:sz="6" w:space="0" w:color="auto"/>
              <w:left w:val="single" w:sz="6" w:space="0" w:color="auto"/>
              <w:bottom w:val="single" w:sz="6" w:space="0" w:color="auto"/>
              <w:right w:val="single" w:sz="6" w:space="0" w:color="auto"/>
            </w:tcBorders>
            <w:shd w:val="clear" w:color="auto" w:fill="auto"/>
          </w:tcPr>
          <w:p w14:paraId="4050D6D3" w14:textId="3F27E053" w:rsidR="00846163" w:rsidRPr="00EF79A7" w:rsidRDefault="00846163" w:rsidP="00846163">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Allows for the use of price as the only evaluation factor for an acquisition valued over $50M</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6BCF6E78" w14:textId="20AA74DE" w:rsidR="00846163" w:rsidRPr="00EF79A7" w:rsidRDefault="00846163" w:rsidP="00846163">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0FCDDF5E" w14:textId="20C07442" w:rsidR="00846163" w:rsidRPr="00EF79A7" w:rsidRDefault="00846163" w:rsidP="00846163">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7FED0AB" w14:textId="5CCA9E1E" w:rsidR="00846163" w:rsidRPr="00EF79A7" w:rsidRDefault="00846163" w:rsidP="00846163">
            <w:pPr>
              <w:jc w:val="center"/>
              <w:textAlignment w:val="baseline"/>
              <w:rPr>
                <w:rFonts w:eastAsia="Times New Roman" w:cs="Times New Roman"/>
                <w:kern w:val="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59820D0" w14:textId="5F9C8286" w:rsidR="00846163" w:rsidRPr="00EF79A7" w:rsidRDefault="00846163" w:rsidP="00846163">
            <w:pPr>
              <w:jc w:val="center"/>
              <w:textAlignment w:val="baseline"/>
              <w:rPr>
                <w:rFonts w:eastAsia="Times New Roman" w:cs="Times New Roman"/>
                <w:kern w:val="0"/>
                <w14:ligatures w14:val="none"/>
              </w:rPr>
            </w:pPr>
            <w:r w:rsidRPr="00EF79A7">
              <w:rPr>
                <w:rFonts w:eastAsia="Times New Roman" w:cs="Times New Roman"/>
                <w:kern w:val="0"/>
                <w14:ligatures w14:val="none"/>
              </w:rPr>
              <w:t>N</w:t>
            </w:r>
            <w:r w:rsidRPr="00EF79A7">
              <w:rPr>
                <w:rFonts w:eastAsia="Times New Roman" w:cs="Times New Roman"/>
                <w:kern w:val="0"/>
                <w:sz w:val="20"/>
                <w:szCs w:val="20"/>
                <w14:ligatures w14:val="none"/>
              </w:rPr>
              <w:t>o</w:t>
            </w:r>
          </w:p>
        </w:tc>
      </w:tr>
      <w:tr w:rsidR="00846163" w:rsidRPr="00EF79A7" w14:paraId="36421AD7" w14:textId="7777777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2395303C" w14:textId="29274E67" w:rsidR="00846163" w:rsidRPr="00EF79A7" w:rsidRDefault="00EF79A7"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63</w:t>
            </w:r>
          </w:p>
        </w:tc>
        <w:tc>
          <w:tcPr>
            <w:tcW w:w="2519" w:type="dxa"/>
            <w:tcBorders>
              <w:top w:val="single" w:sz="6" w:space="0" w:color="auto"/>
              <w:left w:val="single" w:sz="6" w:space="0" w:color="auto"/>
              <w:bottom w:val="single" w:sz="6" w:space="0" w:color="auto"/>
              <w:right w:val="single" w:sz="6" w:space="0" w:color="auto"/>
            </w:tcBorders>
            <w:shd w:val="clear" w:color="auto" w:fill="auto"/>
          </w:tcPr>
          <w:p w14:paraId="5DBF3EB8" w14:textId="517FACAB" w:rsidR="00846163" w:rsidRPr="00EF79A7" w:rsidRDefault="00846163" w:rsidP="00846163">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DFARS 215.371-4(a)(2)</w:t>
            </w:r>
          </w:p>
          <w:p w14:paraId="2D6820AD" w14:textId="2806D4E8"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5315.371-4(a)(2)</w:t>
            </w:r>
          </w:p>
        </w:tc>
        <w:tc>
          <w:tcPr>
            <w:tcW w:w="7200" w:type="dxa"/>
            <w:tcBorders>
              <w:top w:val="single" w:sz="6" w:space="0" w:color="auto"/>
              <w:left w:val="single" w:sz="6" w:space="0" w:color="auto"/>
              <w:bottom w:val="single" w:sz="6" w:space="0" w:color="auto"/>
              <w:right w:val="single" w:sz="6" w:space="0" w:color="auto"/>
            </w:tcBorders>
            <w:shd w:val="clear" w:color="auto" w:fill="auto"/>
          </w:tcPr>
          <w:p w14:paraId="0EBA4D24" w14:textId="63B54D7A"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Waives the requirements at DFARS 215.371-2 for acquisitions in support of contingency or humanitarian or peacekeeping operations; to facilitate defense against or recovery from cyber, nuclear, biological, chemical, or radiological attack; to facilitate the provision of international disaster assistance; or to support response to an emergency or major disaster</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2D841059" w14:textId="5E56931B"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18"/>
                <w:szCs w:val="18"/>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3E73E7E5" w14:textId="3A566C1E"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18"/>
                <w:szCs w:val="18"/>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F94138E" w14:textId="207E97A9"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18"/>
                <w:szCs w:val="18"/>
                <w14:ligatures w14:val="none"/>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EBF26D8" w14:textId="338D034A"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18"/>
                <w:szCs w:val="18"/>
                <w14:ligatures w14:val="none"/>
              </w:rPr>
              <w:t>No</w:t>
            </w:r>
          </w:p>
        </w:tc>
      </w:tr>
      <w:tr w:rsidR="00846163" w:rsidRPr="00EF79A7" w14:paraId="6A0C5D4F" w14:textId="6437A7C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05BED005" w14:textId="2DD93652" w:rsidR="00846163" w:rsidRPr="00EF79A7" w:rsidRDefault="00EF79A7"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64</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043F01AF"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215.371-5 </w:t>
            </w:r>
          </w:p>
          <w:p w14:paraId="003058B4"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5315.371-5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59C79D1C" w14:textId="701347B5"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Waives the requirement at DFARS 215.371-2 to resolicit for an additional period of at least 30 days when only one offer is received as a result of a competitive solicitation allowing fewer than 30 days for receipt of proposals.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A7723D7" w14:textId="77547339"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7A6EE2F" w14:textId="7DD54C83"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the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62C62AC" w14:textId="4C6A426B"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FD2311C" w14:textId="2382E7CD"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743DF84C" w14:textId="2DB2C3BC"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7764908A" w14:textId="55328B8A" w:rsidR="00846163" w:rsidRPr="00EF79A7" w:rsidRDefault="00EF79A7"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65</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6809ED19"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Class Deviation 2022-O0005 Rev 1 </w:t>
            </w:r>
          </w:p>
          <w:p w14:paraId="5FD9D8BB"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5315.403-1(b)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35C796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Determines certified cost or pricing data should be required based on past performance or other information specific to the award. </w:t>
            </w:r>
          </w:p>
          <w:p w14:paraId="4DAABE89"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4984D83" w14:textId="7AE532B3"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1E25E06" w14:textId="45D6F9A2"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E0BBE7E" w14:textId="700370A5"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397AE47" w14:textId="4F056D97"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7E20B254" w14:textId="4D05D713"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086B7FF0" w14:textId="5A9B9CE3" w:rsidR="00846163" w:rsidRPr="00EF79A7" w:rsidRDefault="00EF79A7"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66</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1F17C546"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15.403-1(c)(4) </w:t>
            </w:r>
          </w:p>
          <w:p w14:paraId="6DF7D2E9"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215.403-1(c)(4)(A) </w:t>
            </w:r>
          </w:p>
          <w:p w14:paraId="57633598"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5315.403-1(c)(4)(A)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140BF94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Waives requirement for submission of certified cost or pricing data in exceptional cases.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68357C1" w14:textId="63339863"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7CA7CC1" w14:textId="4D69F451"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418C259" w14:textId="1E4A193E"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4E4D75A" w14:textId="1BB71BC5"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04A6659A" w14:textId="0A267DD4"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476645E3" w14:textId="59950DB5" w:rsidR="00846163" w:rsidRPr="00EF79A7" w:rsidRDefault="00EF79A7"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67</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3993FB98"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15.403-3(a)(4) </w:t>
            </w:r>
          </w:p>
          <w:p w14:paraId="7D27BFCC"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5315.403-3(a)(4) </w:t>
            </w:r>
          </w:p>
          <w:p w14:paraId="78F5DD2E"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0B33397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determination to make award without offeror submission of data other than certified cost or pricing data.  </w:t>
            </w:r>
          </w:p>
          <w:p w14:paraId="472FE7D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4189A4A" w14:textId="74CEA5E8"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EE3CFC3" w14:textId="36BFB75C"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1B5D150" w14:textId="5AB1098A"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72B8C61" w14:textId="54C7DD15"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6FC6D2F5" w14:textId="1CB5466D"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7E947EDD" w14:textId="7B815FEA" w:rsidR="00846163" w:rsidRPr="00EF79A7" w:rsidRDefault="00EF79A7"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68</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21D3CDC9"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PGI 215.403-3(a)(6)(ii) </w:t>
            </w:r>
          </w:p>
          <w:p w14:paraId="558A6844"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5315.403-3(a)(6)(ii)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39CEE726" w14:textId="643D84B1"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xml:space="preserve">Provides quarterly information within 25 days following the end of the quarter using </w:t>
            </w:r>
            <w:hyperlink r:id="rId18" w:tgtFrame="_blank" w:history="1">
              <w:r w:rsidRPr="00EF79A7">
                <w:rPr>
                  <w:rFonts w:eastAsia="Times New Roman" w:cs="Times New Roman"/>
                  <w:color w:val="0000FF"/>
                  <w:kern w:val="0"/>
                  <w:sz w:val="20"/>
                  <w:szCs w:val="20"/>
                  <w14:ligatures w14:val="none"/>
                </w:rPr>
                <w:t>Contractor Denials of Data Requests</w:t>
              </w:r>
            </w:hyperlink>
            <w:r w:rsidRPr="00EF79A7">
              <w:rPr>
                <w:rFonts w:eastAsia="Times New Roman" w:cs="Times New Roman"/>
                <w:kern w:val="0"/>
                <w:sz w:val="20"/>
                <w:szCs w:val="20"/>
                <w14:ligatures w14:val="none"/>
              </w:rPr>
              <w:t>. </w:t>
            </w:r>
          </w:p>
          <w:p w14:paraId="51866C9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33F1814" w14:textId="73EA047C"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68B79A7" w14:textId="73BAEE7F"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15B7E44" w14:textId="12794254"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E07D928" w14:textId="50F23FDF"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3D648642" w14:textId="6E22C771"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3997F24C" w14:textId="7801AD3B" w:rsidR="00846163" w:rsidRPr="00EF79A7" w:rsidRDefault="00EF79A7"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69</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153719A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15.403-4(a)(2) </w:t>
            </w:r>
          </w:p>
          <w:p w14:paraId="7DE0503E"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5315.403-4(a)(2)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21735149"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Authorizes CO to obtain certified cost or pricing data for actions below the threshold in FAR 15.403-4(a)(1), provided the action exceeds the SAT.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F82DC8F" w14:textId="655C7C3D"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A544193" w14:textId="281724FA"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74A3A2E" w14:textId="7889200E"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5A6C191" w14:textId="3F9FB551"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692485C8" w14:textId="695C9CC2"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hideMark/>
          </w:tcPr>
          <w:p w14:paraId="547F745B" w14:textId="3647EEB9" w:rsidR="00846163" w:rsidRPr="00EF79A7" w:rsidRDefault="00EF79A7" w:rsidP="00846163">
            <w:pPr>
              <w:jc w:val="center"/>
              <w:textAlignment w:val="baseline"/>
              <w:rPr>
                <w:rFonts w:eastAsia="Times New Roman" w:cs="Times New Roman"/>
                <w:kern w:val="0"/>
                <w:sz w:val="20"/>
                <w:szCs w:val="20"/>
                <w14:ligatures w14:val="none"/>
              </w:rPr>
            </w:pPr>
            <w:r>
              <w:rPr>
                <w:rFonts w:eastAsia="Times New Roman" w:cs="Times New Roman"/>
                <w:kern w:val="0"/>
                <w:sz w:val="20"/>
                <w:szCs w:val="20"/>
                <w14:ligatures w14:val="none"/>
              </w:rPr>
              <w:t>70</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389FB3DB" w14:textId="7F14A876"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Class Deviation 2022-O0005 Rev 2 </w:t>
            </w:r>
          </w:p>
          <w:p w14:paraId="61C3A881"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5315.404-2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2A2455CD"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Determines that auditing of records should be required based on past performance or other information specific to the award.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1180CD4" w14:textId="1AF2451E"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2B0F143" w14:textId="5B524F83"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0F6AA73" w14:textId="6CFBC48E"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1F5CDCD" w14:textId="11B07D84"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643D9CC1" w14:textId="3DE50B03"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392D3FD2" w14:textId="47EAF8C2" w:rsidR="00846163" w:rsidRPr="00EF79A7" w:rsidRDefault="00EF79A7"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71</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17F61FED"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215.404-4(c)(2)(C)(</w:t>
            </w:r>
            <w:r w:rsidRPr="00EF79A7">
              <w:rPr>
                <w:rFonts w:eastAsia="Times New Roman" w:cs="Times New Roman"/>
                <w:i/>
                <w:iCs/>
                <w:kern w:val="0"/>
                <w:sz w:val="20"/>
                <w:szCs w:val="20"/>
                <w14:ligatures w14:val="none"/>
              </w:rPr>
              <w:t>2</w:t>
            </w:r>
            <w:r w:rsidRPr="00EF79A7">
              <w:rPr>
                <w:rFonts w:eastAsia="Times New Roman" w:cs="Times New Roman"/>
                <w:kern w:val="0"/>
                <w:sz w:val="20"/>
                <w:szCs w:val="20"/>
                <w14:ligatures w14:val="none"/>
              </w:rPr>
              <w:t>) </w:t>
            </w:r>
          </w:p>
          <w:p w14:paraId="58338942"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5315.404-4(c)(2)(C)(</w:t>
            </w:r>
            <w:r w:rsidRPr="00EF79A7">
              <w:rPr>
                <w:rFonts w:eastAsia="Times New Roman" w:cs="Times New Roman"/>
                <w:i/>
                <w:iCs/>
                <w:kern w:val="0"/>
                <w:sz w:val="20"/>
                <w:szCs w:val="20"/>
                <w14:ligatures w14:val="none"/>
              </w:rPr>
              <w:t>2</w:t>
            </w:r>
            <w:r w:rsidRPr="00EF79A7">
              <w:rPr>
                <w:rFonts w:eastAsia="Times New Roman" w:cs="Times New Roman"/>
                <w:kern w:val="0"/>
                <w:sz w:val="20"/>
                <w:szCs w:val="20"/>
                <w14:ligatures w14:val="none"/>
              </w:rPr>
              <w:t>)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C2591B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the use of the alternate structured approach for Profit (see DFARS 215.404-73).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887E037" w14:textId="7FC13698"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FB16A08" w14:textId="3258558A"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the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6E44E41" w14:textId="3ACBE33B"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F9AD720" w14:textId="3AD923B4"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76758EBD" w14:textId="023BB35B"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2AB38EE0" w14:textId="2B24323C" w:rsidR="00846163" w:rsidRPr="00EF79A7" w:rsidRDefault="00EF79A7"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72</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457CFD6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215.407-3(b)(i) </w:t>
            </w:r>
          </w:p>
          <w:p w14:paraId="6711D33F"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5315.407-3(b)(i)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31E203A3"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Waives on a case-by-case basis, the use of forward pricing rate agreement (FPRA) rates when such rates are available.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F3485C8" w14:textId="01D64D67"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CFD24B1" w14:textId="156419B9"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75C5D89" w14:textId="373B7EFE"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D7D2272" w14:textId="00839E82"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08529974" w14:textId="049F3972"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16F1CCD8" w14:textId="1570861B" w:rsidR="00846163" w:rsidRPr="00EF79A7" w:rsidRDefault="00EF79A7"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73</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554C2866"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PGI 215.407-4(c)(2)(B) </w:t>
            </w:r>
          </w:p>
          <w:p w14:paraId="65B6B82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5315.407-4(c)(2)(B)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2DC3ADF9"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Requests an overhead should-cost review for a contractor business unit that does not meet the criteria found in DFARS PGI 215.407-4(c)(2)(A).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6C3EDF6" w14:textId="3C3B959E"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58CDEF9" w14:textId="54E79CD9"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B6B8F92" w14:textId="54649899"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86FC6FB" w14:textId="323F0857"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6E86AC08" w14:textId="1331573D"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63D5A3F2" w14:textId="5188DBC4" w:rsidR="00846163" w:rsidRPr="00EF79A7" w:rsidRDefault="00EF79A7"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lastRenderedPageBreak/>
              <w:t>74</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15FF6C9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215.408(2)(i)(A)(2) </w:t>
            </w:r>
          </w:p>
          <w:p w14:paraId="02F558A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225.870-4(c)(2)(ii) </w:t>
            </w:r>
          </w:p>
          <w:p w14:paraId="19571EA4"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5315.408(2)(i)(A)</w:t>
            </w:r>
            <w:r w:rsidRPr="00EF79A7">
              <w:rPr>
                <w:rFonts w:eastAsia="Times New Roman" w:cs="Times New Roman"/>
                <w:kern w:val="0"/>
                <w:sz w:val="20"/>
                <w:szCs w:val="20"/>
                <w:u w:val="single"/>
                <w14:ligatures w14:val="none"/>
              </w:rPr>
              <w:t>(2)</w:t>
            </w:r>
            <w:r w:rsidRPr="00EF79A7">
              <w:rPr>
                <w:rFonts w:eastAsia="Times New Roman" w:cs="Times New Roman"/>
                <w:kern w:val="0"/>
                <w:sz w:val="20"/>
                <w:szCs w:val="20"/>
                <w14:ligatures w14:val="none"/>
              </w:rPr>
              <w:t>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3E3F4BD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 determination (when contracting with the Canadian Commercial Corporation) that data other than certified cost or pricing data are needed in order to determine that the price is fair and reasonable.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BA2BC3A" w14:textId="5479117D"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D1BCCA5" w14:textId="43A0CE63"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2-levels above the 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6EC80A5" w14:textId="372FBFFB"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A1030B5" w14:textId="3DE4D9E0"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3974D990" w14:textId="7A293F68"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3F82A3CB" w14:textId="3054874D" w:rsidR="00846163" w:rsidRPr="00EF79A7" w:rsidRDefault="00EF79A7"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75</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11D28A60"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215.408(2)(ii)(A)(2) </w:t>
            </w:r>
          </w:p>
          <w:p w14:paraId="5513405E"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225.870-4(c)(2)(ii) </w:t>
            </w:r>
          </w:p>
          <w:p w14:paraId="5E99388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5315.408(2)(ii)(A)(2)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371A7FD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 determination (when contracting with the Canadian Commercial Corporation) that it is reasonably certain that data other than certified cost or pricing data will be needed in order to determine that the price of modifications is fair and reasonable.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7732F51" w14:textId="0B1A8DF9"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8EAF991" w14:textId="14C5536A"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2-levels above the 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B7266B4" w14:textId="0F872A1D"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EDACCDA" w14:textId="4F6755CE"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335581B4" w14:textId="7AF1894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52CB3165" w14:textId="20E33FDB" w:rsidR="00846163" w:rsidRPr="00EF79A7" w:rsidRDefault="00EF79A7"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76</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5832BF7D"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16.206-3(d) </w:t>
            </w:r>
          </w:p>
          <w:p w14:paraId="2DE90969"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5316.206-3(d)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601AC34E"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the use of a fixed-ceiling-price contract with retroactive price redetermination.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DAFD348" w14:textId="711DC7B2"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D496285" w14:textId="1E82EEBA"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F2C70F1" w14:textId="4A538D50"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6F582AE" w14:textId="026108DD"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64253EAC" w14:textId="13A2F85F"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725D93C1" w14:textId="558CCFB5" w:rsidR="00846163" w:rsidRPr="00EF79A7" w:rsidRDefault="00EF79A7"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18"/>
                <w:szCs w:val="18"/>
                <w14:ligatures w14:val="none"/>
              </w:rPr>
              <w:t>77</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0AFA4A41"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16.401(d) </w:t>
            </w:r>
          </w:p>
          <w:p w14:paraId="1E340048" w14:textId="77777777" w:rsidR="00846163" w:rsidRPr="00EF79A7" w:rsidRDefault="00846163" w:rsidP="00846163">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 xml:space="preserve">DFARS 216.401(d)(i) </w:t>
            </w:r>
          </w:p>
          <w:p w14:paraId="3EFF4BE5" w14:textId="7B419668"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5316.401(d)(i)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630F7771" w14:textId="56332F5D"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Determines that the use of an award-fee contract is in the best interest of the government.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D6ABF95" w14:textId="200D212D"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344A20D" w14:textId="32BE7964"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p w14:paraId="5B09AE47" w14:textId="5043B417" w:rsidR="00846163" w:rsidRPr="00EF79A7" w:rsidRDefault="00846163" w:rsidP="00846163">
            <w:pPr>
              <w:jc w:val="center"/>
              <w:textAlignment w:val="baseline"/>
              <w:rPr>
                <w:rFonts w:eastAsia="Times New Roman" w:cs="Times New Roman"/>
                <w:kern w:val="0"/>
                <w:sz w:val="18"/>
                <w:szCs w:val="18"/>
                <w14:ligatures w14:val="none"/>
              </w:rPr>
            </w:pPr>
          </w:p>
          <w:p w14:paraId="1D6FC6AB" w14:textId="5060AA20" w:rsidR="00846163" w:rsidRPr="00EF79A7" w:rsidRDefault="00846163" w:rsidP="00846163">
            <w:pPr>
              <w:jc w:val="center"/>
              <w:textAlignment w:val="baseline"/>
              <w:rPr>
                <w:rFonts w:eastAsia="Times New Roman" w:cs="Times New Roman"/>
                <w:kern w:val="0"/>
                <w:sz w:val="18"/>
                <w:szCs w:val="18"/>
                <w14:ligatures w14:val="none"/>
              </w:rPr>
            </w:pP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E1F1FF6" w14:textId="5F9DAEBF"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965E53F" w14:textId="3F45B286" w:rsidR="00846163" w:rsidRPr="00EF79A7" w:rsidRDefault="00846163" w:rsidP="00846163">
            <w:pPr>
              <w:pStyle w:val="paragraph"/>
              <w:spacing w:before="0" w:beforeAutospacing="0" w:after="0" w:afterAutospacing="0"/>
              <w:jc w:val="center"/>
              <w:textAlignment w:val="baseline"/>
              <w:divId w:val="1173834606"/>
              <w:rPr>
                <w:sz w:val="18"/>
                <w:szCs w:val="18"/>
              </w:rPr>
            </w:pPr>
            <w:r w:rsidRPr="00EF79A7">
              <w:rPr>
                <w:rStyle w:val="normaltextrun"/>
                <w:sz w:val="20"/>
                <w:szCs w:val="20"/>
              </w:rPr>
              <w:t>No</w:t>
            </w:r>
          </w:p>
          <w:p w14:paraId="651886E3" w14:textId="6FDEA70D" w:rsidR="00846163" w:rsidRPr="00EF79A7" w:rsidRDefault="00846163" w:rsidP="00846163">
            <w:pPr>
              <w:pStyle w:val="paragraph"/>
              <w:spacing w:before="0" w:beforeAutospacing="0" w:after="0" w:afterAutospacing="0"/>
              <w:jc w:val="center"/>
              <w:textAlignment w:val="baseline"/>
              <w:divId w:val="1657224888"/>
              <w:rPr>
                <w:sz w:val="18"/>
                <w:szCs w:val="18"/>
              </w:rPr>
            </w:pPr>
          </w:p>
          <w:p w14:paraId="3B1A1D33" w14:textId="4BBB9EE6" w:rsidR="00846163" w:rsidRPr="00EF79A7" w:rsidRDefault="00846163" w:rsidP="00846163">
            <w:pPr>
              <w:jc w:val="center"/>
              <w:textAlignment w:val="baseline"/>
              <w:rPr>
                <w:rFonts w:eastAsia="Times New Roman" w:cs="Times New Roman"/>
                <w:kern w:val="0"/>
                <w:sz w:val="20"/>
                <w:szCs w:val="20"/>
                <w14:ligatures w14:val="none"/>
              </w:rPr>
            </w:pPr>
          </w:p>
        </w:tc>
      </w:tr>
      <w:tr w:rsidR="00846163" w:rsidRPr="00EF79A7" w14:paraId="521BEDC9" w14:textId="73DEF8AD"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03E2414D" w14:textId="7ABE20D8" w:rsidR="00846163" w:rsidRPr="00EF79A7" w:rsidRDefault="00EF79A7"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18"/>
                <w:szCs w:val="18"/>
                <w14:ligatures w14:val="none"/>
              </w:rPr>
              <w:t>78</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19EFE14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16.401(d) </w:t>
            </w:r>
          </w:p>
          <w:p w14:paraId="22A1D3AF"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216.401(d)(ii) </w:t>
            </w:r>
          </w:p>
          <w:p w14:paraId="35429C38"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5316.401(d)(ii)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576FDA4C" w14:textId="759043B1"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xml:space="preserve">Determines that the use of an incentive contract </w:t>
            </w:r>
            <w:r w:rsidRPr="00EF79A7">
              <w:rPr>
                <w:rFonts w:eastAsia="Times New Roman" w:cs="Times New Roman"/>
                <w:color w:val="000000"/>
                <w:kern w:val="0"/>
                <w:sz w:val="20"/>
                <w:szCs w:val="20"/>
                <w14:ligatures w14:val="none"/>
              </w:rPr>
              <w:t>is in the best interest of the government.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E596DF4" w14:textId="276B6A50"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7DC1B9A" w14:textId="5EDA4CFD"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1-level above the 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BF70C2B" w14:textId="77CBBD16"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F9AA942" w14:textId="5E21E588"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7E643895" w14:textId="4B5C286F"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147E2831" w14:textId="4FAE69FF" w:rsidR="00846163" w:rsidRPr="00EF79A7" w:rsidRDefault="00EF79A7"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18"/>
                <w:szCs w:val="18"/>
                <w14:ligatures w14:val="none"/>
              </w:rPr>
              <w:t>79</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46D8900E" w14:textId="64F88100"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16.401(e)(3)(i) </w:t>
            </w:r>
          </w:p>
          <w:p w14:paraId="7D1B4206"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5316.401(e)(3)(i) </w:t>
            </w:r>
          </w:p>
          <w:p w14:paraId="19C0D153"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p w14:paraId="152B1B6C"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FF0000"/>
                <w:kern w:val="0"/>
                <w:sz w:val="20"/>
                <w:szCs w:val="20"/>
                <w14:ligatures w14:val="none"/>
              </w:rPr>
              <w:t>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31C7AF8A" w14:textId="225DB826"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Designate the Fee Determining Official on an individual contract or class basis. This designation may be made by name, position, or function, without limitation.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0A273F2" w14:textId="77C85C26"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PEO for PEO designated programs or SCO for all other programs</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346CE46" w14:textId="5C8420A1"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98813E6" w14:textId="556F8C04"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PEO for PEO designated programs or SCO for all other programs</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47035C5" w14:textId="335B47BA"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Yes</w:t>
            </w:r>
          </w:p>
        </w:tc>
      </w:tr>
      <w:tr w:rsidR="00846163" w:rsidRPr="00EF79A7" w14:paraId="0A8BA67A" w14:textId="3FCBB0E4"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65DB99BF" w14:textId="3DD74018" w:rsidR="00846163" w:rsidRPr="00EF79A7" w:rsidRDefault="00EF79A7"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80</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34A62AB3"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216.405-2(1) </w:t>
            </w:r>
          </w:p>
          <w:p w14:paraId="65C0E799"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5316.405-2(1)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3481B8DE" w14:textId="1132647B"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determination that a percentage of award fee available for the final evaluation be set below 40 percent.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69EF245" w14:textId="53E4A005"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AC10938" w14:textId="04DBD05D"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44DEB01" w14:textId="4FDB6EFB"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C3D467A" w14:textId="303D66CE"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0D6D03B7" w14:textId="7777777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0EE02F9E" w14:textId="72073C3B"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81</w:t>
            </w:r>
          </w:p>
        </w:tc>
        <w:tc>
          <w:tcPr>
            <w:tcW w:w="2519" w:type="dxa"/>
            <w:tcBorders>
              <w:top w:val="single" w:sz="6" w:space="0" w:color="auto"/>
              <w:left w:val="single" w:sz="6" w:space="0" w:color="auto"/>
              <w:bottom w:val="single" w:sz="6" w:space="0" w:color="auto"/>
              <w:right w:val="single" w:sz="6" w:space="0" w:color="auto"/>
            </w:tcBorders>
            <w:shd w:val="clear" w:color="auto" w:fill="auto"/>
          </w:tcPr>
          <w:p w14:paraId="3B92E16A" w14:textId="77777777" w:rsidR="00846163" w:rsidRPr="00EF79A7" w:rsidRDefault="00846163" w:rsidP="00846163">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FAR 16.504(c)(1)(ii)(D)(1)</w:t>
            </w:r>
          </w:p>
          <w:p w14:paraId="237640B7" w14:textId="0F04C7D1" w:rsidR="00846163" w:rsidRPr="00EF79A7" w:rsidRDefault="00846163" w:rsidP="00846163">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DFARS 216.504(c)(1)(ii)(D)(1)</w:t>
            </w:r>
          </w:p>
          <w:p w14:paraId="498F8C4D" w14:textId="5AAFB8F4" w:rsidR="00846163" w:rsidRPr="00EF79A7" w:rsidRDefault="00846163" w:rsidP="00846163">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DAFFARS 5316.504(c)(1)(ii)(D)(1)</w:t>
            </w:r>
          </w:p>
        </w:tc>
        <w:tc>
          <w:tcPr>
            <w:tcW w:w="7200" w:type="dxa"/>
            <w:tcBorders>
              <w:top w:val="single" w:sz="6" w:space="0" w:color="auto"/>
              <w:left w:val="single" w:sz="6" w:space="0" w:color="auto"/>
              <w:bottom w:val="single" w:sz="6" w:space="0" w:color="auto"/>
              <w:right w:val="single" w:sz="6" w:space="0" w:color="auto"/>
            </w:tcBorders>
            <w:shd w:val="clear" w:color="auto" w:fill="auto"/>
          </w:tcPr>
          <w:p w14:paraId="23063FE4" w14:textId="2C2A543C" w:rsidR="00846163" w:rsidRPr="00EF79A7" w:rsidRDefault="00846163" w:rsidP="00846163">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Approves D&amp;F to justify award of task or delivery order contract in an amount estimated to exceed $100 million (including all options) to a single source</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0D4FA115" w14:textId="75F46C04" w:rsidR="00846163" w:rsidRPr="00EF79A7" w:rsidRDefault="00846163" w:rsidP="00846163">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42E34ADE" w14:textId="067D144B" w:rsidR="00846163" w:rsidRPr="00EF79A7" w:rsidRDefault="00846163" w:rsidP="00846163">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4BBEEE2" w14:textId="749C6D2C" w:rsidR="00846163" w:rsidRPr="00EF79A7" w:rsidRDefault="00846163" w:rsidP="00846163">
            <w:pPr>
              <w:jc w:val="center"/>
              <w:textAlignment w:val="baseline"/>
              <w:rPr>
                <w:rStyle w:val="normaltextrun"/>
                <w:rFonts w:cs="Times New Roman"/>
                <w:sz w:val="20"/>
                <w:szCs w:val="20"/>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8C80B79" w14:textId="00CB00C4" w:rsidR="00846163" w:rsidRPr="00EF79A7" w:rsidRDefault="00846163" w:rsidP="00846163">
            <w:pPr>
              <w:jc w:val="center"/>
              <w:textAlignment w:val="baseline"/>
              <w:rPr>
                <w:rStyle w:val="normaltextrun"/>
                <w:rFonts w:cs="Times New Roman"/>
                <w:sz w:val="20"/>
                <w:szCs w:val="20"/>
              </w:rPr>
            </w:pPr>
            <w:r w:rsidRPr="00EF79A7">
              <w:rPr>
                <w:rStyle w:val="normaltextrun"/>
                <w:rFonts w:cs="Times New Roman"/>
                <w:sz w:val="20"/>
                <w:szCs w:val="20"/>
              </w:rPr>
              <w:t>No</w:t>
            </w:r>
          </w:p>
        </w:tc>
      </w:tr>
      <w:tr w:rsidR="00846163" w:rsidRPr="00EF79A7" w14:paraId="5A98C20E" w14:textId="15C58A3E"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2A7E56D6" w14:textId="4F7D74FB"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82</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4BD6124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 16.505(b)(2)(ii)(C)(4) </w:t>
            </w:r>
          </w:p>
          <w:p w14:paraId="6E881305" w14:textId="503D0EC8"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5316.505(b)(2)(ii)(C)(4)</w:t>
            </w:r>
            <w:r w:rsidRPr="00EF79A7">
              <w:rPr>
                <w:rFonts w:eastAsia="Times New Roman" w:cs="Times New Roman"/>
                <w:kern w:val="0"/>
                <w:sz w:val="20"/>
                <w:szCs w:val="20"/>
                <w14:ligatures w14:val="none"/>
              </w:rPr>
              <w:br/>
              <w:t>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754E8FDD"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the justification for exceptions to fair opportunity for a proposed order over $100M.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CA75067" w14:textId="7FD52C84"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9C44BB2" w14:textId="3019AEA7"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65530C8" w14:textId="3E9DBB96"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SAF/SQ</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D3D54B5" w14:textId="69ED5B88" w:rsidR="00846163" w:rsidRPr="00EF79A7" w:rsidRDefault="00846163" w:rsidP="00846163">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No</w:t>
            </w:r>
          </w:p>
        </w:tc>
      </w:tr>
      <w:tr w:rsidR="00846163" w:rsidRPr="00EF79A7" w14:paraId="1BA39C89" w14:textId="7777777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10EE76A6" w14:textId="0E7EA35D"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83</w:t>
            </w:r>
          </w:p>
        </w:tc>
        <w:tc>
          <w:tcPr>
            <w:tcW w:w="2519" w:type="dxa"/>
            <w:tcBorders>
              <w:top w:val="single" w:sz="6" w:space="0" w:color="auto"/>
              <w:left w:val="single" w:sz="6" w:space="0" w:color="auto"/>
              <w:bottom w:val="single" w:sz="6" w:space="0" w:color="auto"/>
              <w:right w:val="single" w:sz="6" w:space="0" w:color="auto"/>
            </w:tcBorders>
            <w:shd w:val="clear" w:color="auto" w:fill="auto"/>
          </w:tcPr>
          <w:p w14:paraId="6CC0AF90" w14:textId="77777777" w:rsidR="00846163" w:rsidRPr="00EF79A7" w:rsidRDefault="00846163" w:rsidP="00846163">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FAR 16.601(d)(1)(ii) </w:t>
            </w:r>
          </w:p>
          <w:p w14:paraId="7EB4F5B1" w14:textId="6C411767" w:rsidR="00846163" w:rsidRPr="00EF79A7" w:rsidRDefault="00846163" w:rsidP="00846163">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DFARS 216.601(d)(i)(A)(2)</w:t>
            </w:r>
          </w:p>
          <w:p w14:paraId="274A7E98" w14:textId="70F2DD10" w:rsidR="00846163" w:rsidRPr="00EF79A7" w:rsidRDefault="00846163" w:rsidP="00846163">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DAFFARS 5316.601(d)(1)(ii)</w:t>
            </w:r>
          </w:p>
        </w:tc>
        <w:tc>
          <w:tcPr>
            <w:tcW w:w="7200" w:type="dxa"/>
            <w:tcBorders>
              <w:top w:val="single" w:sz="6" w:space="0" w:color="auto"/>
              <w:left w:val="single" w:sz="6" w:space="0" w:color="auto"/>
              <w:bottom w:val="single" w:sz="6" w:space="0" w:color="auto"/>
              <w:right w:val="single" w:sz="6" w:space="0" w:color="auto"/>
            </w:tcBorders>
            <w:shd w:val="clear" w:color="auto" w:fill="auto"/>
          </w:tcPr>
          <w:p w14:paraId="6FE76136" w14:textId="500EAEE5" w:rsidR="00846163" w:rsidRPr="00EF79A7" w:rsidDel="008524F5" w:rsidRDefault="00846163" w:rsidP="00846163">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When the base period plus any option periods exceeds three years, determines that no other contract type is suitable before using a time-and-materials contract.</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1F57472F" w14:textId="52C8AB5D" w:rsidR="00846163" w:rsidRPr="00EF79A7" w:rsidRDefault="00846163" w:rsidP="00846163">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72528713" w14:textId="57F5D80B" w:rsidR="00846163" w:rsidRPr="00EF79A7" w:rsidRDefault="00846163" w:rsidP="00846163">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 xml:space="preserve">Yes, SCO may approve individual D&amp;F within scope of class D&amp;F (approved by HCA) </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314DC29" w14:textId="69B9E584" w:rsidR="00846163" w:rsidRPr="00EF79A7" w:rsidRDefault="00846163" w:rsidP="00846163">
            <w:pPr>
              <w:jc w:val="center"/>
              <w:textAlignment w:val="baseline"/>
              <w:rPr>
                <w:rStyle w:val="normaltextrun"/>
                <w:rFonts w:cs="Times New Roman"/>
                <w:sz w:val="20"/>
                <w:szCs w:val="20"/>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24EFF44" w14:textId="7A18D35E" w:rsidR="00846163" w:rsidRPr="00EF79A7" w:rsidRDefault="00846163" w:rsidP="00846163">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Yes, SCO may approve individual D&amp;F within scope of class D&amp;F (approved by HCA)</w:t>
            </w:r>
          </w:p>
        </w:tc>
      </w:tr>
      <w:tr w:rsidR="00846163" w:rsidRPr="00EF79A7" w14:paraId="04CD5E8A" w14:textId="54E75462"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31597D7C" w14:textId="653C6831"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84</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48FA0412" w14:textId="77777777" w:rsidR="00D858D5" w:rsidRPr="00EF79A7" w:rsidRDefault="00846163" w:rsidP="00846163">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FAR 16.601(d)(1)(ii) </w:t>
            </w:r>
          </w:p>
          <w:p w14:paraId="331275CB" w14:textId="5F793BDA"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216.601(d)(i)(A)(3) </w:t>
            </w:r>
          </w:p>
          <w:p w14:paraId="663DC10A" w14:textId="236CDD64"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5316.601(d)(i)(A)(3)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6A2383BB" w14:textId="1497C130" w:rsidR="00846163" w:rsidRPr="00EF79A7" w:rsidRDefault="00846163" w:rsidP="00846163">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 xml:space="preserve">Determines that a contract is excepted from approval requirements of DFARS (d)(i)(A)(1) and (2)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A1A1D86" w14:textId="644E0951"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6EB8801" w14:textId="20C861A9"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99D0905" w14:textId="56C10BE3"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86FE15B" w14:textId="324491F1" w:rsidR="00846163" w:rsidRPr="00EF79A7" w:rsidRDefault="00846163" w:rsidP="00846163">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No</w:t>
            </w:r>
          </w:p>
        </w:tc>
      </w:tr>
      <w:tr w:rsidR="00846163" w:rsidRPr="00EF79A7" w14:paraId="090A3895" w14:textId="6725200C"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55B0953F" w14:textId="1ED9F009"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85</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725A65CE"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16.603-2(c)(3) </w:t>
            </w:r>
          </w:p>
          <w:p w14:paraId="11007A76"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5316.603-2(c)(3)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5A66C6A0"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the determination of a reasonable price or fee if the CO &amp; contractor fail to reach agreement.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4620B4B" w14:textId="42576630"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057F2CB" w14:textId="2DF81874"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64B4AD9" w14:textId="49369A53"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1831C2E" w14:textId="4ECB4103"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564AF980" w14:textId="7DDCF722"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68294FA5" w14:textId="373BFBD3"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86</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13E14A88"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16.603-3 </w:t>
            </w:r>
          </w:p>
          <w:p w14:paraId="44F4F1DD"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5316.603-3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03EF7671"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Determines a letter contract may be used if no other contract type is suitable.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723A06E" w14:textId="21CEEBE4"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CCE6D7C" w14:textId="1A3C43D3"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below $50M but no lower than the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101DF2C" w14:textId="6689E847"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 if $50M or greater, COCO if less than $50M</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FDB4C5C" w14:textId="53A0E3FA"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0A4A2105" w14:textId="7B0D5A28"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155279F8" w14:textId="7BEF2770"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lastRenderedPageBreak/>
              <w:t>87</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181DEA1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 17.105-1(b) </w:t>
            </w:r>
          </w:p>
          <w:p w14:paraId="4EAA941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5317.105-1(b)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01008D2E"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Enters into a multi-year contract (MYC) for supplies (DoD) if conditions at (b)(1)-(5) are met.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CEE1FC2" w14:textId="1502BFC2"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PEO for PEO designated programs</w:t>
            </w:r>
          </w:p>
          <w:p w14:paraId="16453A4C" w14:textId="2583419B" w:rsidR="00846163" w:rsidRPr="00EF79A7" w:rsidRDefault="00846163" w:rsidP="00846163">
            <w:pPr>
              <w:jc w:val="center"/>
              <w:textAlignment w:val="baseline"/>
              <w:rPr>
                <w:rFonts w:eastAsia="Times New Roman" w:cs="Times New Roman"/>
                <w:kern w:val="0"/>
                <w:sz w:val="18"/>
                <w:szCs w:val="18"/>
                <w14:ligatures w14:val="none"/>
              </w:rPr>
            </w:pPr>
          </w:p>
          <w:p w14:paraId="78DA251C" w14:textId="37789FC4"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 for all other programs</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3CEA984" w14:textId="2995EE7B"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ABEFB7B" w14:textId="5E56D525" w:rsidR="00846163" w:rsidRPr="00EF79A7" w:rsidRDefault="00846163" w:rsidP="00846163">
            <w:pPr>
              <w:pStyle w:val="paragraph"/>
              <w:spacing w:before="0" w:beforeAutospacing="0" w:after="0" w:afterAutospacing="0"/>
              <w:jc w:val="center"/>
              <w:textAlignment w:val="baseline"/>
              <w:divId w:val="1172989458"/>
              <w:rPr>
                <w:sz w:val="18"/>
                <w:szCs w:val="18"/>
              </w:rPr>
            </w:pPr>
            <w:r w:rsidRPr="00EF79A7">
              <w:rPr>
                <w:rStyle w:val="normaltextrun"/>
                <w:sz w:val="20"/>
                <w:szCs w:val="20"/>
              </w:rPr>
              <w:t>PEO for PEO designated programs</w:t>
            </w:r>
          </w:p>
          <w:p w14:paraId="2BC26D09" w14:textId="443BD8CA" w:rsidR="00846163" w:rsidRPr="00EF79A7" w:rsidRDefault="00846163" w:rsidP="00846163">
            <w:pPr>
              <w:pStyle w:val="paragraph"/>
              <w:spacing w:before="0" w:beforeAutospacing="0" w:after="0" w:afterAutospacing="0"/>
              <w:jc w:val="center"/>
              <w:textAlignment w:val="baseline"/>
              <w:divId w:val="1446267521"/>
              <w:rPr>
                <w:sz w:val="18"/>
                <w:szCs w:val="18"/>
              </w:rPr>
            </w:pPr>
          </w:p>
          <w:p w14:paraId="4A48B095" w14:textId="46F889E2"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 for all other programs</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1AB2E4D" w14:textId="47CE8E66"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2035CF8A" w14:textId="7F1C2892"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58E17E27" w14:textId="23C3DCC2" w:rsidR="00B41CAE" w:rsidRPr="00EF79A7" w:rsidRDefault="00B41CAE" w:rsidP="00B41CAE">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88</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5DB186FE"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17.106-3(f) </w:t>
            </w:r>
          </w:p>
          <w:p w14:paraId="7E949C88"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5317.106-3(f)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2645FA94"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Authorizes the use of a solicitation requesting only multi-year prices, provided that dual proposals are not necessary to meet the objectives in FAR 17.105-2.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46B3800" w14:textId="77EABB13"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050360A" w14:textId="0317B24E"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64D58C1" w14:textId="5A39BD17"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052DDBA" w14:textId="7417F39E"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7F002AEE" w14:textId="5610D48D"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hideMark/>
          </w:tcPr>
          <w:p w14:paraId="4B679390" w14:textId="11270C7C"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r w:rsidR="00B41CAE">
              <w:rPr>
                <w:rFonts w:eastAsia="Times New Roman" w:cs="Times New Roman"/>
                <w:kern w:val="0"/>
                <w:sz w:val="20"/>
                <w:szCs w:val="20"/>
                <w14:ligatures w14:val="none"/>
              </w:rPr>
              <w:t>89</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5F94C68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17.106-3(g) </w:t>
            </w:r>
          </w:p>
          <w:p w14:paraId="6991840E"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5317.106-3(g)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0E840AD2"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the use of variable unit prices on multi-year contracts provided that, for competitive proposals, there is a valid method of evaluation.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E74F795" w14:textId="3F200B1D"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84AF75B" w14:textId="4B573AE4"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EB716F6" w14:textId="55E9F38D"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0F8D13B" w14:textId="0B314B82"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5E0349E8" w14:textId="547F938F"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hideMark/>
          </w:tcPr>
          <w:p w14:paraId="447BFA9A" w14:textId="5CB4D7B1" w:rsidR="00846163" w:rsidRPr="00EF79A7" w:rsidRDefault="00B41CAE" w:rsidP="00846163">
            <w:pPr>
              <w:jc w:val="center"/>
              <w:textAlignment w:val="baseline"/>
              <w:rPr>
                <w:rFonts w:eastAsia="Times New Roman" w:cs="Times New Roman"/>
                <w:color w:val="0000CC"/>
                <w:kern w:val="0"/>
                <w:sz w:val="18"/>
                <w:szCs w:val="18"/>
                <w14:ligatures w14:val="none"/>
              </w:rPr>
            </w:pPr>
            <w:r w:rsidRPr="00B41CAE">
              <w:rPr>
                <w:rFonts w:eastAsia="Times New Roman" w:cs="Times New Roman"/>
                <w:kern w:val="0"/>
                <w:sz w:val="18"/>
                <w:szCs w:val="18"/>
                <w14:ligatures w14:val="none"/>
              </w:rPr>
              <w:t>90</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6349AF73"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DFARS 217.170(a) </w:t>
            </w:r>
          </w:p>
          <w:p w14:paraId="1CDCAFE3"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5317.170(a)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59545A86" w14:textId="625E143A"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Compares cost of MYC to cost of an annual procurement approach, using present value analysis; award only if MYC will result in the lower cost.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C5C5A5A" w14:textId="6C7B2820"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PEO for PEO designated programs</w:t>
            </w:r>
          </w:p>
          <w:p w14:paraId="2E03247C" w14:textId="4BBF31A9" w:rsidR="00846163" w:rsidRPr="00EF79A7" w:rsidRDefault="00846163" w:rsidP="00846163">
            <w:pPr>
              <w:jc w:val="center"/>
              <w:textAlignment w:val="baseline"/>
              <w:rPr>
                <w:rFonts w:eastAsia="Times New Roman" w:cs="Times New Roman"/>
                <w:kern w:val="0"/>
                <w:sz w:val="18"/>
                <w:szCs w:val="18"/>
                <w14:ligatures w14:val="none"/>
              </w:rPr>
            </w:pPr>
          </w:p>
          <w:p w14:paraId="499B7134" w14:textId="00E0F8BD"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 for all other programs</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B52AEA8" w14:textId="51B3240E"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4FE7984" w14:textId="7D2A6130" w:rsidR="00846163" w:rsidRPr="00EF79A7" w:rsidRDefault="00846163" w:rsidP="00846163">
            <w:pPr>
              <w:pStyle w:val="paragraph"/>
              <w:spacing w:before="0" w:beforeAutospacing="0" w:after="0" w:afterAutospacing="0"/>
              <w:jc w:val="center"/>
              <w:textAlignment w:val="baseline"/>
              <w:divId w:val="278218739"/>
              <w:rPr>
                <w:sz w:val="18"/>
                <w:szCs w:val="18"/>
              </w:rPr>
            </w:pPr>
            <w:r w:rsidRPr="00EF79A7">
              <w:rPr>
                <w:rStyle w:val="normaltextrun"/>
                <w:sz w:val="20"/>
                <w:szCs w:val="20"/>
              </w:rPr>
              <w:t>PEO for PEO designated programs</w:t>
            </w:r>
          </w:p>
          <w:p w14:paraId="31885E26" w14:textId="5DDF59A9" w:rsidR="00846163" w:rsidRPr="00EF79A7" w:rsidRDefault="00846163" w:rsidP="00846163">
            <w:pPr>
              <w:pStyle w:val="paragraph"/>
              <w:spacing w:before="0" w:beforeAutospacing="0" w:after="0" w:afterAutospacing="0"/>
              <w:jc w:val="center"/>
              <w:textAlignment w:val="baseline"/>
              <w:divId w:val="1364555793"/>
              <w:rPr>
                <w:sz w:val="18"/>
                <w:szCs w:val="18"/>
              </w:rPr>
            </w:pPr>
          </w:p>
          <w:p w14:paraId="3D4CA798" w14:textId="5C7F7F89"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 for all other programs</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0C65978" w14:textId="3F17E169" w:rsidR="00846163" w:rsidRPr="00EF79A7" w:rsidRDefault="00846163" w:rsidP="00846163">
            <w:pPr>
              <w:jc w:val="center"/>
              <w:textAlignment w:val="baseline"/>
              <w:rPr>
                <w:rFonts w:eastAsia="Times New Roman" w:cs="Times New Roman"/>
                <w:kern w:val="0"/>
                <w:sz w:val="20"/>
                <w:szCs w:val="20"/>
                <w:u w:val="single"/>
                <w14:ligatures w14:val="none"/>
              </w:rPr>
            </w:pPr>
            <w:r w:rsidRPr="00EF79A7">
              <w:rPr>
                <w:rFonts w:eastAsia="Times New Roman" w:cs="Times New Roman"/>
                <w:kern w:val="0"/>
                <w:sz w:val="20"/>
                <w:szCs w:val="20"/>
                <w14:ligatures w14:val="none"/>
              </w:rPr>
              <w:t>No</w:t>
            </w:r>
          </w:p>
        </w:tc>
      </w:tr>
      <w:tr w:rsidR="00846163" w:rsidRPr="00EF79A7" w14:paraId="2426BD18" w14:textId="146335FA"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3F373242" w14:textId="3146B7FD"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91</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438FD3CF"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DFARS 217.170(b) </w:t>
            </w:r>
          </w:p>
          <w:p w14:paraId="7FBD9120"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5317.170(b)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26756C2B"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Provides written notice to the congressional defense committees at least 30 days before termination of any MYC.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FFAC78C" w14:textId="607B0C2B"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PEO for PEO designated programs</w:t>
            </w:r>
          </w:p>
          <w:p w14:paraId="12C61943" w14:textId="6B8EC62E" w:rsidR="00846163" w:rsidRPr="00EF79A7" w:rsidRDefault="00846163" w:rsidP="00846163">
            <w:pPr>
              <w:jc w:val="center"/>
              <w:textAlignment w:val="baseline"/>
              <w:rPr>
                <w:rFonts w:eastAsia="Times New Roman" w:cs="Times New Roman"/>
                <w:kern w:val="0"/>
                <w:sz w:val="18"/>
                <w:szCs w:val="18"/>
                <w14:ligatures w14:val="none"/>
              </w:rPr>
            </w:pPr>
          </w:p>
          <w:p w14:paraId="54C3C9D3" w14:textId="5F55B684"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 for all other programs</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6227D1D" w14:textId="7647BDB1"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39AEC47" w14:textId="224C8E20" w:rsidR="00846163" w:rsidRPr="00EF79A7" w:rsidRDefault="00846163" w:rsidP="00846163">
            <w:pPr>
              <w:pStyle w:val="paragraph"/>
              <w:spacing w:before="0" w:beforeAutospacing="0" w:after="0" w:afterAutospacing="0"/>
              <w:jc w:val="center"/>
              <w:textAlignment w:val="baseline"/>
              <w:divId w:val="16729"/>
              <w:rPr>
                <w:sz w:val="18"/>
                <w:szCs w:val="18"/>
              </w:rPr>
            </w:pPr>
            <w:r w:rsidRPr="00EF79A7">
              <w:rPr>
                <w:rStyle w:val="normaltextrun"/>
                <w:sz w:val="20"/>
                <w:szCs w:val="20"/>
              </w:rPr>
              <w:t>PEO for PEO designated programs</w:t>
            </w:r>
          </w:p>
          <w:p w14:paraId="39671478" w14:textId="6DF535EB" w:rsidR="00846163" w:rsidRPr="00EF79A7" w:rsidRDefault="00846163" w:rsidP="00846163">
            <w:pPr>
              <w:pStyle w:val="paragraph"/>
              <w:spacing w:before="0" w:beforeAutospacing="0" w:after="0" w:afterAutospacing="0"/>
              <w:jc w:val="center"/>
              <w:textAlignment w:val="baseline"/>
              <w:divId w:val="495732258"/>
              <w:rPr>
                <w:sz w:val="18"/>
                <w:szCs w:val="18"/>
              </w:rPr>
            </w:pPr>
          </w:p>
          <w:p w14:paraId="3D1A6215" w14:textId="73225F78"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 for all other programs</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8318430" w14:textId="08B57C67"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4C137DE0" w14:textId="5EA906FE"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7D31096C" w14:textId="6FFA0DCA"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92</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5D436DEB"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DFARS 217.171(c) </w:t>
            </w:r>
          </w:p>
          <w:p w14:paraId="7EDCA99B"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5317.171(c)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7263AC52"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Makes written determination before entering into a MYC that the conditions at (c)(1)-(3) are met.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D9BFCD9" w14:textId="3945240A"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PEO for PEO designated programs</w:t>
            </w:r>
          </w:p>
          <w:p w14:paraId="143FF790" w14:textId="2C846D79" w:rsidR="00846163" w:rsidRPr="00EF79A7" w:rsidRDefault="00846163" w:rsidP="00846163">
            <w:pPr>
              <w:jc w:val="center"/>
              <w:textAlignment w:val="baseline"/>
              <w:rPr>
                <w:rFonts w:eastAsia="Times New Roman" w:cs="Times New Roman"/>
                <w:kern w:val="0"/>
                <w:sz w:val="18"/>
                <w:szCs w:val="18"/>
                <w14:ligatures w14:val="none"/>
              </w:rPr>
            </w:pPr>
          </w:p>
          <w:p w14:paraId="750903FC" w14:textId="6F688CA0"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 for all other programs</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5EACEFC" w14:textId="18E7D5E1"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EE28731" w14:textId="35722DFF" w:rsidR="00846163" w:rsidRPr="00EF79A7" w:rsidRDefault="00846163" w:rsidP="00846163">
            <w:pPr>
              <w:pStyle w:val="paragraph"/>
              <w:spacing w:before="0" w:beforeAutospacing="0" w:after="0" w:afterAutospacing="0"/>
              <w:jc w:val="center"/>
              <w:textAlignment w:val="baseline"/>
              <w:divId w:val="687830024"/>
              <w:rPr>
                <w:sz w:val="18"/>
                <w:szCs w:val="18"/>
              </w:rPr>
            </w:pPr>
            <w:r w:rsidRPr="00EF79A7">
              <w:rPr>
                <w:rStyle w:val="normaltextrun"/>
                <w:sz w:val="20"/>
                <w:szCs w:val="20"/>
              </w:rPr>
              <w:t>PEO for PEO designated programs</w:t>
            </w:r>
          </w:p>
          <w:p w14:paraId="636942EF" w14:textId="785B5A69" w:rsidR="00846163" w:rsidRPr="00EF79A7" w:rsidRDefault="00846163" w:rsidP="00846163">
            <w:pPr>
              <w:pStyle w:val="paragraph"/>
              <w:spacing w:before="0" w:beforeAutospacing="0" w:after="0" w:afterAutospacing="0"/>
              <w:jc w:val="center"/>
              <w:textAlignment w:val="baseline"/>
              <w:divId w:val="329874225"/>
              <w:rPr>
                <w:sz w:val="18"/>
                <w:szCs w:val="18"/>
              </w:rPr>
            </w:pPr>
          </w:p>
          <w:p w14:paraId="157E2B26" w14:textId="63A878FC"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 for all other programs</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44A015C" w14:textId="51364BB7"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67EA364E" w14:textId="4622F4DF"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22D0DC9C" w14:textId="1B385522"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93</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41AC052B"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217.172(f)(2) </w:t>
            </w:r>
          </w:p>
          <w:p w14:paraId="7F4F1ACF"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5317.172(f)(2)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18C46F63"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Determines the conditions required by DFARS 217.172(h)(2)(i)-(vii) will be met by a multi-year contract equal to or greater than $750M.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5A81571" w14:textId="1104E70B"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C4B82EB" w14:textId="04203D5C"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618EFAB" w14:textId="2B038219"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5AF5919" w14:textId="40A2D206"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1A612FCB" w14:textId="72F9F616"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1F322C60" w14:textId="76706ACC"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94</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62DD10C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217.172(g) </w:t>
            </w:r>
          </w:p>
          <w:p w14:paraId="55D97B1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5317.172(g)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1353B7D6"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Enters into a MYC for a weapon system pursuant to DFARS 217.172(g)(1) or advance procurement of components, parts, and materials necessary to manufacture a weapon system pursuant to DFARS 217.172 (g)(2)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640D56D" w14:textId="63DE93EA"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0488D4B" w14:textId="6CDD5943"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A629A4E" w14:textId="415FFAF5"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3C6AD54" w14:textId="1A2B6D7C"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552F2C36" w14:textId="67F44741"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1D734568" w14:textId="00DF5843"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95</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6A3A654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DFARS 217.172(h) </w:t>
            </w:r>
          </w:p>
          <w:p w14:paraId="5D4BF4A3"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5317.172(h)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5F4F29F"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Ensures that the conditions at (h)(1)-(7) are satisfied before awarding a MYC for a defense acquisition program that has been specifically authorized by law to be carried out using MYC authority.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BE437D3" w14:textId="02B656B4"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PEO for PEO designated programs</w:t>
            </w:r>
          </w:p>
          <w:p w14:paraId="3D3E675A" w14:textId="2828F881" w:rsidR="00846163" w:rsidRPr="00EF79A7" w:rsidRDefault="00846163" w:rsidP="00846163">
            <w:pPr>
              <w:jc w:val="center"/>
              <w:textAlignment w:val="baseline"/>
              <w:rPr>
                <w:rFonts w:eastAsia="Times New Roman" w:cs="Times New Roman"/>
                <w:kern w:val="0"/>
                <w:sz w:val="18"/>
                <w:szCs w:val="18"/>
                <w14:ligatures w14:val="none"/>
              </w:rPr>
            </w:pPr>
          </w:p>
          <w:p w14:paraId="1E0FCF66" w14:textId="46D240C9"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 for all other programs</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F943E84" w14:textId="0B0C3A49"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26D8067" w14:textId="0F13F7C8" w:rsidR="00846163" w:rsidRPr="00EF79A7" w:rsidRDefault="00846163" w:rsidP="00846163">
            <w:pPr>
              <w:pStyle w:val="paragraph"/>
              <w:spacing w:before="0" w:beforeAutospacing="0" w:after="0" w:afterAutospacing="0"/>
              <w:jc w:val="center"/>
              <w:textAlignment w:val="baseline"/>
              <w:divId w:val="1333407338"/>
              <w:rPr>
                <w:sz w:val="18"/>
                <w:szCs w:val="18"/>
              </w:rPr>
            </w:pPr>
            <w:r w:rsidRPr="00EF79A7">
              <w:rPr>
                <w:rStyle w:val="normaltextrun"/>
                <w:sz w:val="20"/>
                <w:szCs w:val="20"/>
              </w:rPr>
              <w:t>PEO for PEO designated programs</w:t>
            </w:r>
          </w:p>
          <w:p w14:paraId="2DE3AE95" w14:textId="0C155CF2" w:rsidR="00846163" w:rsidRPr="00EF79A7" w:rsidRDefault="00846163" w:rsidP="00846163">
            <w:pPr>
              <w:pStyle w:val="paragraph"/>
              <w:spacing w:before="0" w:beforeAutospacing="0" w:after="0" w:afterAutospacing="0"/>
              <w:jc w:val="center"/>
              <w:textAlignment w:val="baseline"/>
              <w:divId w:val="609050938"/>
              <w:rPr>
                <w:sz w:val="18"/>
                <w:szCs w:val="18"/>
              </w:rPr>
            </w:pPr>
          </w:p>
          <w:p w14:paraId="215E7D5B" w14:textId="2A9B669D"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 for all other programs</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0FBBF62" w14:textId="26BC5F71"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561DD176" w14:textId="14E9FCB4"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0DC000CB" w14:textId="10186A59"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96</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19EB11D0"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DFARS 217.173 </w:t>
            </w:r>
          </w:p>
          <w:p w14:paraId="6A17168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5317.173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12C81B34"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Enters into a MYC for up to 4 years (for supplies and services required for management, maintenance, and operation of military family housing) and pay for each year from annual appropriations.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C02242F" w14:textId="6F24BF22"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PEO for PEO designated programs</w:t>
            </w:r>
          </w:p>
          <w:p w14:paraId="1932F086" w14:textId="6FC57987" w:rsidR="00846163" w:rsidRPr="00EF79A7" w:rsidRDefault="00846163" w:rsidP="00846163">
            <w:pPr>
              <w:jc w:val="center"/>
              <w:textAlignment w:val="baseline"/>
              <w:rPr>
                <w:rFonts w:eastAsia="Times New Roman" w:cs="Times New Roman"/>
                <w:kern w:val="0"/>
                <w:sz w:val="18"/>
                <w:szCs w:val="18"/>
                <w14:ligatures w14:val="none"/>
              </w:rPr>
            </w:pPr>
          </w:p>
          <w:p w14:paraId="5242092A" w14:textId="05D42BC1"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 for all other programs</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A666AD9" w14:textId="379F3A65"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42231B5" w14:textId="23A633B1" w:rsidR="00846163" w:rsidRPr="00EF79A7" w:rsidRDefault="00846163" w:rsidP="00846163">
            <w:pPr>
              <w:pStyle w:val="paragraph"/>
              <w:spacing w:before="0" w:beforeAutospacing="0" w:after="0" w:afterAutospacing="0"/>
              <w:jc w:val="center"/>
              <w:textAlignment w:val="baseline"/>
              <w:divId w:val="1116480704"/>
              <w:rPr>
                <w:sz w:val="18"/>
                <w:szCs w:val="18"/>
              </w:rPr>
            </w:pPr>
            <w:r w:rsidRPr="00EF79A7">
              <w:rPr>
                <w:rStyle w:val="normaltextrun"/>
                <w:sz w:val="20"/>
                <w:szCs w:val="20"/>
              </w:rPr>
              <w:t>PEO for PEO designated programs</w:t>
            </w:r>
          </w:p>
          <w:p w14:paraId="7ED9AC37" w14:textId="3A19C546" w:rsidR="00846163" w:rsidRPr="00EF79A7" w:rsidRDefault="00846163" w:rsidP="00846163">
            <w:pPr>
              <w:pStyle w:val="paragraph"/>
              <w:spacing w:before="0" w:beforeAutospacing="0" w:after="0" w:afterAutospacing="0"/>
              <w:jc w:val="center"/>
              <w:textAlignment w:val="baseline"/>
              <w:divId w:val="1799563791"/>
              <w:rPr>
                <w:sz w:val="18"/>
                <w:szCs w:val="18"/>
              </w:rPr>
            </w:pPr>
          </w:p>
          <w:p w14:paraId="6F9040A8" w14:textId="09B1DC35"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 for all other programs</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C0D60E0" w14:textId="0759A590"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6A8DB760" w14:textId="784A1DF4"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50F97269" w14:textId="1328E5FF"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lastRenderedPageBreak/>
              <w:t>97</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0CA6F81F"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217.174(b) </w:t>
            </w:r>
          </w:p>
          <w:p w14:paraId="7C8965CB"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5317.174(b)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3E13273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Determines, on the basis of a business case analysis, that the proposed purchase of electricity from sources of renewable energy under such contract is cost effective; and it would not be possible to purchase electricity from the source in an economical manner without the use of a contract for a period in excess of five years.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B3159B1" w14:textId="728FFFC4"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F4A9046" w14:textId="1954028F"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E6C1CC4" w14:textId="153143A8"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4986040" w14:textId="1DFD3C4E"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4C9C082B" w14:textId="04B130F3"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59C0D815" w14:textId="2285E8A1"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98</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562E8148"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DFARS 217.204(e)(i)(C) </w:t>
            </w:r>
          </w:p>
          <w:p w14:paraId="51229753"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5317.204(e)(i)(C)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371421C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Determines in writing that exceptional circumstances require an ordering period that exceeds 10 years.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DA35500" w14:textId="46F2E145"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PEO for PEO designated programs</w:t>
            </w:r>
          </w:p>
          <w:p w14:paraId="7E00EBD7" w14:textId="6EB8EC2E" w:rsidR="00846163" w:rsidRPr="00EF79A7" w:rsidRDefault="00846163" w:rsidP="00846163">
            <w:pPr>
              <w:jc w:val="center"/>
              <w:textAlignment w:val="baseline"/>
              <w:rPr>
                <w:rFonts w:eastAsia="Times New Roman" w:cs="Times New Roman"/>
                <w:kern w:val="0"/>
                <w:sz w:val="18"/>
                <w:szCs w:val="18"/>
                <w14:ligatures w14:val="none"/>
              </w:rPr>
            </w:pPr>
          </w:p>
          <w:p w14:paraId="04648747" w14:textId="474991ED"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 for all other programs</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FA65F20" w14:textId="6C701C9E"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F1AFD4B" w14:textId="16FF3FA0" w:rsidR="00846163" w:rsidRPr="00EF79A7" w:rsidRDefault="00846163" w:rsidP="00846163">
            <w:pPr>
              <w:pStyle w:val="paragraph"/>
              <w:spacing w:before="0" w:beforeAutospacing="0" w:after="0" w:afterAutospacing="0"/>
              <w:jc w:val="center"/>
              <w:textAlignment w:val="baseline"/>
              <w:divId w:val="809786298"/>
              <w:rPr>
                <w:sz w:val="18"/>
                <w:szCs w:val="18"/>
              </w:rPr>
            </w:pPr>
            <w:r w:rsidRPr="00EF79A7">
              <w:rPr>
                <w:rStyle w:val="normaltextrun"/>
                <w:sz w:val="20"/>
                <w:szCs w:val="20"/>
              </w:rPr>
              <w:t>PEO for PEO designated programs</w:t>
            </w:r>
          </w:p>
          <w:p w14:paraId="79741DE7" w14:textId="593894F2" w:rsidR="00846163" w:rsidRPr="00EF79A7" w:rsidRDefault="00846163" w:rsidP="00846163">
            <w:pPr>
              <w:pStyle w:val="paragraph"/>
              <w:spacing w:before="0" w:beforeAutospacing="0" w:after="0" w:afterAutospacing="0"/>
              <w:jc w:val="center"/>
              <w:textAlignment w:val="baseline"/>
              <w:divId w:val="562762619"/>
              <w:rPr>
                <w:sz w:val="18"/>
                <w:szCs w:val="18"/>
              </w:rPr>
            </w:pPr>
          </w:p>
          <w:p w14:paraId="1CAF8883" w14:textId="6AB6EE1D"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 for all other programs</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514BFD7" w14:textId="06D9C573"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1AB3F6A1" w14:textId="58106210"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18F246A5" w14:textId="7E56D413"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99</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218CE66F"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DFARS 217.204(e)(iii) </w:t>
            </w:r>
          </w:p>
          <w:p w14:paraId="3570F688"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5317.204(e)(iii)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9AEA0D0"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issuance of an order subject to 217.204(e)(i) if performance under the order is expected to extend more than 1 year beyond the 10-yr limit or extended limit described in (e)(i)(C). </w:t>
            </w:r>
          </w:p>
          <w:p w14:paraId="4B5C2A7F"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p w14:paraId="29D7294C"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45CBC66" w14:textId="2406CC57"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PEO for PEO designated programs</w:t>
            </w:r>
          </w:p>
          <w:p w14:paraId="04B47DE2" w14:textId="33D9F1A9" w:rsidR="00846163" w:rsidRPr="00EF79A7" w:rsidRDefault="00846163" w:rsidP="00846163">
            <w:pPr>
              <w:jc w:val="center"/>
              <w:textAlignment w:val="baseline"/>
              <w:rPr>
                <w:rFonts w:eastAsia="Times New Roman" w:cs="Times New Roman"/>
                <w:kern w:val="0"/>
                <w:sz w:val="18"/>
                <w:szCs w:val="18"/>
                <w14:ligatures w14:val="none"/>
              </w:rPr>
            </w:pPr>
          </w:p>
          <w:p w14:paraId="1B4DFF00" w14:textId="4B18A1E2"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 for all other programs</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A3C69CF" w14:textId="0B072B81"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E926690" w14:textId="6B788A5E" w:rsidR="00846163" w:rsidRPr="00EF79A7" w:rsidRDefault="00846163" w:rsidP="00846163">
            <w:pPr>
              <w:pStyle w:val="paragraph"/>
              <w:spacing w:before="0" w:beforeAutospacing="0" w:after="0" w:afterAutospacing="0"/>
              <w:jc w:val="center"/>
              <w:textAlignment w:val="baseline"/>
              <w:divId w:val="1930042403"/>
              <w:rPr>
                <w:sz w:val="18"/>
                <w:szCs w:val="18"/>
              </w:rPr>
            </w:pPr>
            <w:r w:rsidRPr="00EF79A7">
              <w:rPr>
                <w:rStyle w:val="normaltextrun"/>
                <w:sz w:val="20"/>
                <w:szCs w:val="20"/>
              </w:rPr>
              <w:t>PEO for PEO designated programs</w:t>
            </w:r>
          </w:p>
          <w:p w14:paraId="5175A97B" w14:textId="0A611DD4" w:rsidR="00846163" w:rsidRPr="00EF79A7" w:rsidRDefault="00846163" w:rsidP="00846163">
            <w:pPr>
              <w:pStyle w:val="paragraph"/>
              <w:spacing w:before="0" w:beforeAutospacing="0" w:after="0" w:afterAutospacing="0"/>
              <w:jc w:val="center"/>
              <w:textAlignment w:val="baseline"/>
              <w:divId w:val="1861579282"/>
              <w:rPr>
                <w:sz w:val="18"/>
                <w:szCs w:val="18"/>
              </w:rPr>
            </w:pPr>
          </w:p>
          <w:p w14:paraId="078EDA2E" w14:textId="4AC21439"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 for all other programs</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E54CC70" w14:textId="128EB01E"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3134D0A5" w14:textId="6633A13A"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05093C75" w14:textId="49F90EB5"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100</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4E61104C"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 17.502-2(c)(2) </w:t>
            </w:r>
          </w:p>
          <w:p w14:paraId="7CBB0B7F"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5317.502-2(c)(2)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2EB509D0"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D&amp;F for an Economy Act order to obtain supplies or services by interagency acquisition when the servicing agency is not covered by the FAR.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C5F3194" w14:textId="2D1CA385"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AFDAF24" w14:textId="3EB9ECE0"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5BD2547" w14:textId="07072779"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SAF/SQ</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44C149F" w14:textId="388205C1"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42E8CEA8" w14:textId="15BFECF5"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5235183E" w14:textId="54CD4DCF"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101</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59EFD53E"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17.703(e)  </w:t>
            </w:r>
          </w:p>
          <w:p w14:paraId="60D499BE"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5317.703(e)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571AEF4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Determine in writing that it is necessary in the interest of DoD to acquire supplies and services through the nondefense agency during the fiscal year, absent certification required by 17.703(a).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B40B593" w14:textId="7DC112C1"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C826EFD" w14:textId="72F97DF5"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EF23AA2" w14:textId="6F238AD0"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DC04B91" w14:textId="41913543"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67A52530" w14:textId="451FD71D"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784CC856" w14:textId="0CCD0D88" w:rsidR="00846163" w:rsidRPr="00EF79A7" w:rsidRDefault="00B41CAE" w:rsidP="00846163">
            <w:pPr>
              <w:jc w:val="center"/>
              <w:textAlignment w:val="baseline"/>
              <w:rPr>
                <w:rFonts w:eastAsia="Times New Roman" w:cs="Times New Roman"/>
                <w:color w:val="0000CC"/>
                <w:kern w:val="0"/>
                <w:sz w:val="20"/>
                <w:szCs w:val="20"/>
                <w14:ligatures w14:val="none"/>
              </w:rPr>
            </w:pPr>
            <w:r w:rsidRPr="00B41CAE">
              <w:rPr>
                <w:rFonts w:eastAsia="Times New Roman" w:cs="Times New Roman"/>
                <w:kern w:val="0"/>
                <w:sz w:val="20"/>
                <w:szCs w:val="20"/>
                <w14:ligatures w14:val="none"/>
              </w:rPr>
              <w:t>102</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34AE8C1F"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217.7404(a)(1)(ii) </w:t>
            </w:r>
          </w:p>
          <w:p w14:paraId="274244EC"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217.7404-1 </w:t>
            </w:r>
          </w:p>
          <w:p w14:paraId="345AEC66" w14:textId="2DA83203"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w:t>
            </w:r>
            <w:r w:rsidR="00D858D5" w:rsidRPr="00EF79A7">
              <w:rPr>
                <w:rFonts w:eastAsia="Times New Roman" w:cs="Times New Roman"/>
                <w:kern w:val="0"/>
                <w:sz w:val="20"/>
                <w:szCs w:val="20"/>
                <w14:ligatures w14:val="none"/>
              </w:rPr>
              <w:t xml:space="preserve"> </w:t>
            </w:r>
            <w:r w:rsidRPr="00EF79A7">
              <w:rPr>
                <w:rFonts w:eastAsia="Times New Roman" w:cs="Times New Roman"/>
                <w:kern w:val="0"/>
                <w:sz w:val="20"/>
                <w:szCs w:val="20"/>
                <w14:ligatures w14:val="none"/>
              </w:rPr>
              <w:t>5317.7404(a)(1)(ii) </w:t>
            </w:r>
          </w:p>
          <w:p w14:paraId="1F2BD6A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5317.7404-1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6FD69716"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Undefinitized Contract Actions (UCA), to include Foreign Military Sales &amp; including requirements for non-urgent spare parts and support equipment in a UCA; or modifying the scope of a UCA when performance has already begun.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02007D8" w14:textId="686205FB"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7D9BFF0" w14:textId="138C5045"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below $50M no lower than the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18C3A6A" w14:textId="7AB53429"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 if $50M or greater, COCO if less than $50M</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BA9EE45" w14:textId="149F0D85"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1FC64346" w14:textId="312686FD"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45909BD2" w14:textId="46B3A242"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103</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57B6AB04"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217.7404(b)(2) </w:t>
            </w:r>
          </w:p>
          <w:p w14:paraId="15CBAF98"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252.217-7027(c) </w:t>
            </w:r>
          </w:p>
          <w:p w14:paraId="421C065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5317.7404(b)(2)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82C8402"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unilateral definitizations by the Contracting Officer (in writing) for UCAs with a value greater than $50M. </w:t>
            </w:r>
          </w:p>
          <w:p w14:paraId="6ED12E58"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86BA902" w14:textId="08F011A1"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53F7DB3" w14:textId="7CE1078E"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E155B0C" w14:textId="34D66E46"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452AB9D" w14:textId="21514DCC"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0F7D529C" w14:textId="728E47C0"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140FA907" w14:textId="6426510E"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104</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37D427CB"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217.7404(b)(2) </w:t>
            </w:r>
          </w:p>
          <w:p w14:paraId="61075DB4"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252.217-7027(c) </w:t>
            </w:r>
          </w:p>
          <w:p w14:paraId="72A29CC0"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5317.7404(b)(2)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63647433"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unilateral definitizations by the Contracting Officer (in writing) for UCAs with a value of $50M or below. </w:t>
            </w:r>
          </w:p>
          <w:p w14:paraId="1FCAAB83"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D7DE556" w14:textId="5FEBCA05"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1D4102D" w14:textId="73B21055"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the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76386E9" w14:textId="472240D5"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03B83B8" w14:textId="081E0E4A"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1BFF44D7" w14:textId="2638F2FA"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55D6F05B" w14:textId="7A84F895"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105</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31CFAA0D"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217.7404-3(a)(1) </w:t>
            </w:r>
          </w:p>
          <w:p w14:paraId="06BB8A2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5317.7404-3(a)(1)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63AF639D"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Determines in writing that extending definitization beyond an additional 90 days is in the best interest of the Government.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D510872" w14:textId="11298A03"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8BDFF7E" w14:textId="01A055C2"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1CE1F15" w14:textId="0416D75F"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B8B66A9" w14:textId="7B510A9C"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2C39F2B6" w14:textId="7DEE28F3"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2B00AB32" w14:textId="2496DF79"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106</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53B474C1"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DFARS 217.7404-5(b) </w:t>
            </w:r>
          </w:p>
          <w:p w14:paraId="4CEFF6E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5317.7404-5(b)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2CE050F1"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Waives limitations of 217.7404(a) Foreign military sales contracts; 217.7404-2 Price ceiling; 217.7404-3 Definitization schedule; and 217.7404-4 Limitations of obligations, if necessary to support cont. ops or humanitarian/peacekeeping op.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451A072" w14:textId="7F069D95"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HCA</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A8505BE" w14:textId="3BD8607B"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4A5DE06" w14:textId="6F10FE3A"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A436DCF" w14:textId="79F5E523"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19A8CEE9" w14:textId="67D89209"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4620FBCB" w14:textId="350EE101"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107</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7A68861D"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PGI 217.7504(4)(ii) </w:t>
            </w:r>
          </w:p>
          <w:p w14:paraId="16EE11E8"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5317.7504(4)(ii)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6319F10"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Authorizes reverse engineering.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348B382" w14:textId="76FA1DBB"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71B340D" w14:textId="745380F9"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A675C6D" w14:textId="69646979"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A51B6C9" w14:textId="4C2F273D"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53EF60FF" w14:textId="5BDE1A2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7C16819B" w14:textId="30150B80"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108</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067703A9"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217.7505(b) </w:t>
            </w:r>
          </w:p>
          <w:p w14:paraId="1ED410AF"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5317.7505(b)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890DC72"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Contracting Officer submits certification for a replenishment part price increase that increased by 25 percent or more over the most recent 12-month period to the appropriate authority.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5FDE544" w14:textId="4287BBFB"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85159D1" w14:textId="6C4358D5"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29E41E7" w14:textId="480138A9"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C531ECC" w14:textId="71E77BA4"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75E3D59C" w14:textId="5BD156E4"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2168E7B6" w14:textId="128C2E1F"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109</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508DF91F"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18.125 </w:t>
            </w:r>
          </w:p>
          <w:p w14:paraId="719B0974"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5318.125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63C69642"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Determines that the contracting process may continue after GAO has received a protest (See FAR 33.104(b) and (c)).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24E79C5" w14:textId="6EB3DC9C"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7A23BFC" w14:textId="052348FB"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8FF606B" w14:textId="587F3105"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8229873" w14:textId="22888321"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3CCBB712" w14:textId="723F5ABA"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4086C22D" w14:textId="7C5181E6"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110</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0CD3FF9C"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18.2 </w:t>
            </w:r>
          </w:p>
          <w:p w14:paraId="3C01AD2F"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18.201 </w:t>
            </w:r>
          </w:p>
          <w:p w14:paraId="275DAFAE"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lastRenderedPageBreak/>
              <w:t>DFARS 218.271 </w:t>
            </w:r>
          </w:p>
          <w:p w14:paraId="50296440"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218.202 </w:t>
            </w:r>
          </w:p>
          <w:p w14:paraId="5EF7D45F"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218.201(2) </w:t>
            </w:r>
          </w:p>
          <w:p w14:paraId="649B3AA5" w14:textId="77777777" w:rsidR="00846163" w:rsidRPr="00EF79A7" w:rsidRDefault="00846163" w:rsidP="00846163">
            <w:pPr>
              <w:ind w:left="180" w:hanging="180"/>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218.201  </w:t>
            </w:r>
          </w:p>
          <w:p w14:paraId="3225A8A1"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5318.202 </w:t>
            </w:r>
          </w:p>
          <w:p w14:paraId="69C2F669"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5318.201(c)(2) </w:t>
            </w:r>
          </w:p>
          <w:p w14:paraId="777416BF"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5318.201(c) </w:t>
            </w:r>
          </w:p>
          <w:p w14:paraId="3B99A036"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5318.201(b) </w:t>
            </w:r>
          </w:p>
          <w:p w14:paraId="0FA4172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5318.271(S-90) </w:t>
            </w:r>
          </w:p>
          <w:p w14:paraId="2518FD59"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5318.271 </w:t>
            </w:r>
          </w:p>
          <w:p w14:paraId="4ABC126D"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p w14:paraId="2C1BCA4C"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u w:val="single"/>
                <w14:ligatures w14:val="none"/>
              </w:rPr>
              <w:t>Associated References</w:t>
            </w:r>
            <w:r w:rsidRPr="00EF79A7">
              <w:rPr>
                <w:rFonts w:eastAsia="Times New Roman" w:cs="Times New Roman"/>
                <w:kern w:val="0"/>
                <w:sz w:val="20"/>
                <w:szCs w:val="20"/>
                <w14:ligatures w14:val="none"/>
              </w:rPr>
              <w:t> </w:t>
            </w:r>
          </w:p>
          <w:p w14:paraId="412C9243"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2.101, paragraph (3) </w:t>
            </w:r>
          </w:p>
          <w:p w14:paraId="65F3E73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2.101 </w:t>
            </w:r>
          </w:p>
          <w:p w14:paraId="58F9D869"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12.102(f)(1) </w:t>
            </w:r>
          </w:p>
          <w:p w14:paraId="03F00D2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13.500(c)(1) </w:t>
            </w:r>
          </w:p>
          <w:p w14:paraId="2B35AFA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13.201(g)(1) </w:t>
            </w:r>
          </w:p>
          <w:p w14:paraId="45A006F0"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211.274-2(b)(1) </w:t>
            </w:r>
          </w:p>
          <w:p w14:paraId="2736EF4B"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215.371-4(a)(2) </w:t>
            </w:r>
          </w:p>
          <w:p w14:paraId="0186DC61"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216.601(d)(i)(A)(3) </w:t>
            </w:r>
          </w:p>
          <w:p w14:paraId="2DC1175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5311.274-2(b)(1)  </w:t>
            </w:r>
          </w:p>
          <w:p w14:paraId="63A8E428"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5312.102(f)(1) </w:t>
            </w:r>
          </w:p>
          <w:p w14:paraId="6145B46C"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5313.201(g)(1) </w:t>
            </w:r>
          </w:p>
          <w:p w14:paraId="4A278C51"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5313.500(c)(1) </w:t>
            </w:r>
          </w:p>
          <w:p w14:paraId="6A3EEDA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5315.371-4(a)(2) </w:t>
            </w:r>
          </w:p>
          <w:p w14:paraId="0B2FB434"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5316.601(d)(i)(A)(3) </w:t>
            </w:r>
          </w:p>
          <w:p w14:paraId="4020D986"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745D11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lastRenderedPageBreak/>
              <w:t xml:space="preserve">Determines that micro-purchases and simplified acquisitions of supplies or services (or the supplies or services themselves as applicable) are to be used in support of a </w:t>
            </w:r>
            <w:r w:rsidRPr="00EF79A7">
              <w:rPr>
                <w:rFonts w:eastAsia="Times New Roman" w:cs="Times New Roman"/>
                <w:kern w:val="0"/>
                <w:sz w:val="20"/>
                <w:szCs w:val="20"/>
                <w14:ligatures w14:val="none"/>
              </w:rPr>
              <w:lastRenderedPageBreak/>
              <w:t>contingency operation; to facilitate defense against or recovery from cyber, nuclear, biological, chemical, or radiological attack; to facilitate the provision of international disaster assistance; or to support response to an emergency or major disaster.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DF81F83" w14:textId="35B385D9"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lastRenderedPageBreak/>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2DDA9E5" w14:textId="4322A64E"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3888171" w14:textId="6A1B5B8F"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6DA86DF" w14:textId="36945D3C"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0A81B5D5" w14:textId="2874E30B"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6E3AF132" w14:textId="20FFE63B"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111</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66440C30"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19.201(b) </w:t>
            </w:r>
          </w:p>
          <w:p w14:paraId="5B94858C"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5319.201(b)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6BD42C3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Implements small business programs within their activities, achieve program goals, and ensure contracting personnel maintain knowledge of program requirements.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8B649FB" w14:textId="2352DB53"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440F19C" w14:textId="3CB4C297"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736E228" w14:textId="74C989EE"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F8EE51B" w14:textId="72BD6612"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51333DBA" w14:textId="27F82F13"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2D295CC9" w14:textId="0206FB92"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112</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26D94B89"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219.201(c)(8) </w:t>
            </w:r>
          </w:p>
          <w:p w14:paraId="7933894D"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5319.201(c)(8)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9275A90"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Assigns small business technical advisors to perform this function in accordance with DFARS 219.201(c)(8).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88AAF75" w14:textId="7D99E09C"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B79F831" w14:textId="134AC500"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732C5E3" w14:textId="6701AF0E"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1DE9B6F" w14:textId="46A5A94B"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47F77DF2" w14:textId="03FDE8D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35D3DED0" w14:textId="0AB8C33A"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113</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1C17AE0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19.502-8(b) </w:t>
            </w:r>
          </w:p>
          <w:p w14:paraId="537BFB90"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219.502-8(b) </w:t>
            </w:r>
          </w:p>
          <w:p w14:paraId="566EA5EB"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5319.502-8(b)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6DE003B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Renders a decision regarding the CO’s rejection of an SBA recommendation.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E226D3C" w14:textId="36743C16"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9C57A74" w14:textId="2431DC7B"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the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EDA28CB" w14:textId="5C5C69BA"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25BBF6C" w14:textId="6050E959"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3C880174" w14:textId="24CB7D9C"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7CA78387" w14:textId="1B3F4B95"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114</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416DD159"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19.1305(d)(2) </w:t>
            </w:r>
          </w:p>
          <w:p w14:paraId="2D050E30"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5319.1305(d)(2)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35FE0C86"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Determines not to suspend action on the acquisition because urgent and compelling circumstances exist.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DB684E8" w14:textId="27E40EE9"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E1591D3" w14:textId="731CCB45"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D9E8850" w14:textId="1B14E0F0"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5E03935" w14:textId="0B06165B"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6A278450" w14:textId="75FF7F6A"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48AC82A7" w14:textId="17BB90C5"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115</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1D1D0D66"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19.1405(d) </w:t>
            </w:r>
          </w:p>
          <w:p w14:paraId="7E97B58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5319.1405(d)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1D1BF41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Determines not to suspend action.  Replies to SBA after receipt of a formal appeal from SBA concerning rejection of a set-aside for Service-disabled Veteran-owned Small Business.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413C6FF" w14:textId="32AF12F9"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5C60E83" w14:textId="0177AC82"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5C80B8D" w14:textId="03945942"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6701EC7" w14:textId="6D30F54B"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2B4FB3F9" w14:textId="56598A1D"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090BF145" w14:textId="6E8D1A68"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116</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2A338F60"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19.1505(i)(3) </w:t>
            </w:r>
          </w:p>
          <w:p w14:paraId="17102F44"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5319.1505(i)(3)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62F211ED"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Issues a written determination on SBA’s appeal of the CO rejection of SBA’s PCR recommendation. </w:t>
            </w:r>
          </w:p>
          <w:p w14:paraId="7BA6A336"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A58D809" w14:textId="6721A6BB"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D64B3BA" w14:textId="110633EC"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41461DD" w14:textId="0A3F208E"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CFB2144" w14:textId="32D0A70D"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44CF5C05" w14:textId="29382092"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2BB82349" w14:textId="313D3901"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117</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522E7A7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19.1505(i)(3)  </w:t>
            </w:r>
          </w:p>
          <w:p w14:paraId="5C1D03FE"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5319.1505(i)(3)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602EFC2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Makes a written determination that urgent and compelling circumstances which significantly affect the interests of the United States compel award of the contract.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60A88DD" w14:textId="36029776"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D313BC8" w14:textId="1C796296"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94645F9" w14:textId="09A571CC"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7F73F7E" w14:textId="2B0B4AF2"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6A42E1B9" w14:textId="734B9D09"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620A0907" w14:textId="564C52B1"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118</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360929E2"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19.1505(i)(5) </w:t>
            </w:r>
          </w:p>
          <w:p w14:paraId="1898A2DD"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lastRenderedPageBreak/>
              <w:t>DAFFARS 5319.1505(i)(5)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32ACB102"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lastRenderedPageBreak/>
              <w:t>Specifies in writing the reasons for a denial of an SBA formal appeal.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6F45454" w14:textId="77C7CA5D"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653DC9A" w14:textId="46AB42A1"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6D4616C" w14:textId="6B46E35A"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CAA4F85" w14:textId="198CF1CD"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3FC23480" w14:textId="7CB9484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22DA77FC" w14:textId="0FEAFE1A"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119</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3239C91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22.101-1(e) </w:t>
            </w:r>
          </w:p>
          <w:p w14:paraId="6DE4BA04"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5322.101-1(e)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7AC127E8"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Designates programs for contractors to notify Government of actual or potential labor disputes.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5550D32" w14:textId="3327E33F"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AE7F581" w14:textId="1C45A9AD"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the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B16B703" w14:textId="4F2513EC"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177EB98" w14:textId="5C7A2564"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7AF19E10" w14:textId="509609A6"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1864D5CA" w14:textId="024ECDE3"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120</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6F6A5E34"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222.101-3-70(b) </w:t>
            </w:r>
          </w:p>
          <w:p w14:paraId="5EACD71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PGI 222.101-3-70(b)(ii) </w:t>
            </w:r>
          </w:p>
          <w:p w14:paraId="27C4844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5322.101-3-70(b)(ii)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391308A9"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Submits impact reports on labor disputes to agency head when sufficient urgency warrants the attention of the agency head or when specifically requested.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381DE3F" w14:textId="378B17C2"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83817B0" w14:textId="6E1B3302"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6FD0092" w14:textId="54F9534E"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30B9DA8" w14:textId="7BFDB957"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63CD9224" w14:textId="7FAC0DD8"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2249D7EE" w14:textId="1A0B65A7"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121</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05ED92B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22.406-13 </w:t>
            </w:r>
          </w:p>
          <w:p w14:paraId="06223460"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222.406-13 </w:t>
            </w:r>
          </w:p>
          <w:p w14:paraId="693FFBB2"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5322.406-13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56A7DE0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For construction contracts, submits Semiannual Enforcement Reports to the labor advisor.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B8F1302" w14:textId="2480C326"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AD90CD2" w14:textId="7ACB402C"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69C132E" w14:textId="4FBC2EEC"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C987AFE" w14:textId="0160F85E"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31B3E840" w14:textId="7777777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183EA91D" w14:textId="65CEA6FD" w:rsidR="00846163" w:rsidRPr="00EF79A7" w:rsidRDefault="00B41CAE" w:rsidP="00846163">
            <w:pPr>
              <w:jc w:val="center"/>
              <w:rPr>
                <w:rFonts w:eastAsia="Times New Roman" w:cs="Times New Roman"/>
                <w:sz w:val="18"/>
                <w:szCs w:val="18"/>
              </w:rPr>
            </w:pPr>
            <w:r>
              <w:rPr>
                <w:rFonts w:eastAsia="Times New Roman" w:cs="Times New Roman"/>
                <w:sz w:val="18"/>
                <w:szCs w:val="18"/>
              </w:rPr>
              <w:t>122</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70323F7B" w14:textId="566C4A32" w:rsidR="00846163" w:rsidRPr="00EF79A7" w:rsidRDefault="00846163" w:rsidP="00846163">
            <w:pPr>
              <w:rPr>
                <w:rFonts w:eastAsia="Times New Roman" w:cs="Times New Roman"/>
                <w:sz w:val="20"/>
                <w:szCs w:val="20"/>
              </w:rPr>
            </w:pPr>
            <w:r w:rsidRPr="00EF79A7">
              <w:rPr>
                <w:rFonts w:eastAsia="Times New Roman" w:cs="Times New Roman"/>
                <w:sz w:val="20"/>
                <w:szCs w:val="20"/>
              </w:rPr>
              <w:t>FAR 22.504(d)</w:t>
            </w:r>
          </w:p>
          <w:p w14:paraId="00A67379" w14:textId="3D5122F2" w:rsidR="00846163" w:rsidRPr="00EF79A7" w:rsidRDefault="00846163" w:rsidP="00846163">
            <w:pPr>
              <w:rPr>
                <w:rFonts w:eastAsia="Times New Roman" w:cs="Times New Roman"/>
                <w:sz w:val="20"/>
                <w:szCs w:val="20"/>
              </w:rPr>
            </w:pPr>
            <w:r w:rsidRPr="00EF79A7">
              <w:rPr>
                <w:rFonts w:eastAsia="Times New Roman" w:cs="Times New Roman"/>
                <w:sz w:val="20"/>
                <w:szCs w:val="20"/>
              </w:rPr>
              <w:t>DAFFARS 5322.504(d)</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7FAE62A1" w14:textId="1800B7FC" w:rsidR="00846163" w:rsidRPr="00EF79A7" w:rsidRDefault="00846163" w:rsidP="00846163">
            <w:pPr>
              <w:rPr>
                <w:rFonts w:eastAsia="Times New Roman" w:cs="Times New Roman"/>
                <w:sz w:val="20"/>
                <w:szCs w:val="20"/>
              </w:rPr>
            </w:pPr>
            <w:r w:rsidRPr="00EF79A7">
              <w:rPr>
                <w:rFonts w:eastAsia="Times New Roman" w:cs="Times New Roman"/>
                <w:sz w:val="20"/>
                <w:szCs w:val="20"/>
              </w:rPr>
              <w:t>Exceptions to project labor agreement requirement at 22.503(b)</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87DC62B" w14:textId="09DB692F" w:rsidR="00846163" w:rsidRPr="00EF79A7" w:rsidRDefault="00846163" w:rsidP="00846163">
            <w:pPr>
              <w:jc w:val="center"/>
              <w:rPr>
                <w:rFonts w:eastAsia="Times New Roman" w:cs="Times New Roman"/>
                <w:sz w:val="20"/>
                <w:szCs w:val="20"/>
              </w:rPr>
            </w:pPr>
            <w:r w:rsidRPr="00EF79A7">
              <w:rPr>
                <w:rFonts w:eastAsia="Times New Roman"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C811ACC" w14:textId="3577AA10" w:rsidR="00846163" w:rsidRPr="00EF79A7" w:rsidRDefault="00846163" w:rsidP="00846163">
            <w:pPr>
              <w:jc w:val="center"/>
              <w:rPr>
                <w:rFonts w:eastAsia="Times New Roman" w:cs="Times New Roman"/>
                <w:sz w:val="20"/>
                <w:szCs w:val="20"/>
              </w:rPr>
            </w:pPr>
            <w:r w:rsidRPr="00EF79A7">
              <w:rPr>
                <w:rFonts w:eastAsia="Times New Roman" w:cs="Times New Roman"/>
                <w:sz w:val="20"/>
                <w:szCs w:val="20"/>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3B48228" w14:textId="0A919C03" w:rsidR="00846163" w:rsidRPr="00EF79A7" w:rsidRDefault="00846163" w:rsidP="00846163">
            <w:pPr>
              <w:jc w:val="center"/>
              <w:rPr>
                <w:rStyle w:val="normaltextrun"/>
                <w:rFonts w:cs="Times New Roman"/>
                <w:sz w:val="20"/>
                <w:szCs w:val="20"/>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F56828D" w14:textId="2EC0459A" w:rsidR="00846163" w:rsidRPr="00EF79A7" w:rsidRDefault="00846163" w:rsidP="00846163">
            <w:pPr>
              <w:jc w:val="center"/>
              <w:rPr>
                <w:rStyle w:val="normaltextrun"/>
                <w:rFonts w:cs="Times New Roman"/>
                <w:sz w:val="20"/>
                <w:szCs w:val="20"/>
              </w:rPr>
            </w:pPr>
            <w:r w:rsidRPr="00EF79A7">
              <w:rPr>
                <w:rStyle w:val="normaltextrun"/>
                <w:rFonts w:cs="Times New Roman"/>
                <w:sz w:val="20"/>
                <w:szCs w:val="20"/>
              </w:rPr>
              <w:t>SCO</w:t>
            </w:r>
          </w:p>
        </w:tc>
      </w:tr>
      <w:tr w:rsidR="00846163" w:rsidRPr="00EF79A7" w14:paraId="7E63DA2B" w14:textId="70B32D59"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606C59F6" w14:textId="68D2882E"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123</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37C423A9"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22.805(a)(8) </w:t>
            </w:r>
          </w:p>
          <w:p w14:paraId="7A98D672"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5322.805(a)(8)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5467BB44"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an urgent or critical award, without pre-award clearance from the Office of Federal Contract Compliance Programs (OFCCP), if OFCCP cannot complete the evaluation by required date.  Applies for contracts/subcontracts $10M or more excluding construction.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C18AB34" w14:textId="6269E11A"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96CCF92" w14:textId="12ED8BDF"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4DFAFB0" w14:textId="0024DF75"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463AC42" w14:textId="219D2C8D"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2EB890FE" w14:textId="6ED4381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57B5A46C" w14:textId="4B7EB76F"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124</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6E71A65D"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22.1802(d) </w:t>
            </w:r>
          </w:p>
          <w:p w14:paraId="1908238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5322.1802(d)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68483262"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Waives the E-Verify requirement for a contract or subcontract or a class of contracts or subcontracts, either temporarily or for the period of performance.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79D55C0" w14:textId="3E1BB34B"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9EF5C66" w14:textId="47BA1073"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E78BB92" w14:textId="25C2E02C"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8C0BB8F" w14:textId="401EB5E0"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6A7B170E" w14:textId="74E84FE3"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799F353D" w14:textId="374050E6"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125</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6BCA649C"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DFARS 222.7003 </w:t>
            </w:r>
          </w:p>
          <w:p w14:paraId="4E82B3D3"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5322.7003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073988F0"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Waives the requirements of 222.7002 on case-by-case basis for national security.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0C3CB07" w14:textId="4815DB33"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250A29D" w14:textId="0987220D"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F4DA9BC" w14:textId="75342D8F"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17544EC" w14:textId="6DC4C952"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1385275C" w14:textId="7AE1F15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0F3072DF" w14:textId="1DAAF35A"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126</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50B38604"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PGI 223.370-4(1)(i)(A)(2) </w:t>
            </w:r>
          </w:p>
          <w:p w14:paraId="1229195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5323.370-4(1)(i)(A)(2)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DBE59A0"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Waives the mandatory requirements for safety precautions for ammunition and explosives.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A354492" w14:textId="2031FD21"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8947CD1" w14:textId="38C89B81"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8F48E1E" w14:textId="316C5117"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8FCE3F2" w14:textId="236FB467"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235E08B9" w14:textId="7777777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1010ECE6" w14:textId="4E0D6F51"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127</w:t>
            </w:r>
          </w:p>
        </w:tc>
        <w:tc>
          <w:tcPr>
            <w:tcW w:w="2519" w:type="dxa"/>
            <w:tcBorders>
              <w:top w:val="single" w:sz="6" w:space="0" w:color="auto"/>
              <w:left w:val="single" w:sz="6" w:space="0" w:color="auto"/>
              <w:bottom w:val="single" w:sz="6" w:space="0" w:color="auto"/>
              <w:right w:val="single" w:sz="6" w:space="0" w:color="auto"/>
            </w:tcBorders>
            <w:shd w:val="clear" w:color="auto" w:fill="auto"/>
          </w:tcPr>
          <w:p w14:paraId="562C77A7" w14:textId="77777777" w:rsidR="00846163" w:rsidRPr="00EF79A7" w:rsidRDefault="00846163" w:rsidP="00846163">
            <w:pPr>
              <w:textAlignment w:val="baseline"/>
              <w:rPr>
                <w:rFonts w:eastAsia="Times New Roman" w:cs="Times New Roman"/>
                <w:color w:val="000000"/>
                <w:kern w:val="0"/>
                <w:sz w:val="20"/>
                <w:szCs w:val="20"/>
                <w14:ligatures w14:val="none"/>
              </w:rPr>
            </w:pPr>
            <w:r w:rsidRPr="00EF79A7">
              <w:rPr>
                <w:rFonts w:eastAsia="Times New Roman" w:cs="Times New Roman"/>
                <w:color w:val="000000"/>
                <w:kern w:val="0"/>
                <w:sz w:val="20"/>
                <w:szCs w:val="20"/>
                <w14:ligatures w14:val="none"/>
              </w:rPr>
              <w:t>FAR 25.101(d)(1)</w:t>
            </w:r>
          </w:p>
          <w:p w14:paraId="5CBB2EEC" w14:textId="77777777" w:rsidR="00846163" w:rsidRPr="00EF79A7" w:rsidRDefault="00846163" w:rsidP="00846163">
            <w:pPr>
              <w:textAlignment w:val="baseline"/>
              <w:rPr>
                <w:rFonts w:eastAsia="Times New Roman" w:cs="Times New Roman"/>
                <w:color w:val="000000"/>
                <w:kern w:val="0"/>
                <w:sz w:val="20"/>
                <w:szCs w:val="20"/>
                <w14:ligatures w14:val="none"/>
              </w:rPr>
            </w:pPr>
            <w:r w:rsidRPr="00EF79A7">
              <w:rPr>
                <w:rFonts w:eastAsia="Times New Roman" w:cs="Times New Roman"/>
                <w:color w:val="000000"/>
                <w:kern w:val="0"/>
                <w:sz w:val="20"/>
                <w:szCs w:val="20"/>
                <w14:ligatures w14:val="none"/>
              </w:rPr>
              <w:t>DFARS 225.101(d)(1)</w:t>
            </w:r>
          </w:p>
          <w:p w14:paraId="082CAD08" w14:textId="77777777" w:rsidR="00846163" w:rsidRPr="00EF79A7" w:rsidRDefault="00846163" w:rsidP="00846163">
            <w:pPr>
              <w:textAlignment w:val="baseline"/>
              <w:rPr>
                <w:rFonts w:eastAsia="Times New Roman" w:cs="Times New Roman"/>
                <w:color w:val="000000"/>
                <w:kern w:val="0"/>
                <w:sz w:val="20"/>
                <w:szCs w:val="20"/>
                <w14:ligatures w14:val="none"/>
              </w:rPr>
            </w:pPr>
            <w:r w:rsidRPr="00EF79A7">
              <w:rPr>
                <w:rFonts w:eastAsia="Times New Roman" w:cs="Times New Roman"/>
                <w:color w:val="000000"/>
                <w:kern w:val="0"/>
                <w:sz w:val="20"/>
                <w:szCs w:val="20"/>
                <w14:ligatures w14:val="none"/>
              </w:rPr>
              <w:t>DFARS PGI 225.101(d)(1)</w:t>
            </w:r>
          </w:p>
          <w:p w14:paraId="745CE920" w14:textId="561DBA77" w:rsidR="00846163" w:rsidRPr="00EF79A7" w:rsidRDefault="00846163" w:rsidP="00846163">
            <w:pPr>
              <w:textAlignment w:val="baseline"/>
              <w:rPr>
                <w:rFonts w:eastAsia="Times New Roman" w:cs="Times New Roman"/>
                <w:color w:val="000000"/>
                <w:kern w:val="0"/>
                <w:sz w:val="20"/>
                <w:szCs w:val="20"/>
                <w14:ligatures w14:val="none"/>
              </w:rPr>
            </w:pPr>
            <w:r w:rsidRPr="00EF79A7">
              <w:rPr>
                <w:rFonts w:eastAsia="Times New Roman" w:cs="Times New Roman"/>
                <w:color w:val="000000"/>
                <w:kern w:val="0"/>
                <w:sz w:val="20"/>
                <w:szCs w:val="20"/>
                <w14:ligatures w14:val="none"/>
              </w:rPr>
              <w:t>DAFFARS 5325.101(d)(1)</w:t>
            </w:r>
          </w:p>
        </w:tc>
        <w:tc>
          <w:tcPr>
            <w:tcW w:w="7200" w:type="dxa"/>
            <w:tcBorders>
              <w:top w:val="single" w:sz="6" w:space="0" w:color="auto"/>
              <w:left w:val="single" w:sz="6" w:space="0" w:color="auto"/>
              <w:bottom w:val="single" w:sz="6" w:space="0" w:color="auto"/>
              <w:right w:val="single" w:sz="6" w:space="0" w:color="auto"/>
            </w:tcBorders>
            <w:shd w:val="clear" w:color="auto" w:fill="auto"/>
          </w:tcPr>
          <w:p w14:paraId="2B686BF5" w14:textId="0790781A" w:rsidR="00846163" w:rsidRPr="00EF79A7" w:rsidRDefault="00846163" w:rsidP="00846163">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Allows for application of an alternate domestic content test for a contract under which the domestic content threshold in effect at time of contract award will apply to the entire period of performance for the contract.</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5872842D" w14:textId="4ADED466" w:rsidR="00846163" w:rsidRPr="00EF79A7" w:rsidRDefault="00846163" w:rsidP="00846163">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SAF/AQ</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3C458658" w14:textId="1850B7D9" w:rsidR="00846163" w:rsidRPr="00EF79A7" w:rsidRDefault="00846163" w:rsidP="00846163">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CD9FB1F" w14:textId="77777777" w:rsidR="00846163" w:rsidRPr="00EF79A7" w:rsidRDefault="00846163" w:rsidP="00846163">
            <w:pPr>
              <w:pStyle w:val="paragraph"/>
              <w:spacing w:before="0" w:beforeAutospacing="0" w:after="0" w:afterAutospacing="0"/>
              <w:jc w:val="center"/>
              <w:textAlignment w:val="baseline"/>
              <w:rPr>
                <w:sz w:val="18"/>
                <w:szCs w:val="18"/>
              </w:rPr>
            </w:pPr>
            <w:r w:rsidRPr="00EF79A7">
              <w:rPr>
                <w:rStyle w:val="normaltextrun"/>
                <w:sz w:val="20"/>
                <w:szCs w:val="20"/>
              </w:rPr>
              <w:t>SAF/SQ</w:t>
            </w:r>
          </w:p>
          <w:p w14:paraId="523FA932" w14:textId="6BA9D194" w:rsidR="00846163" w:rsidRPr="00EF79A7" w:rsidRDefault="00846163" w:rsidP="00846163">
            <w:pPr>
              <w:jc w:val="center"/>
              <w:textAlignment w:val="baseline"/>
              <w:rPr>
                <w:rStyle w:val="normaltextrun"/>
                <w:rFonts w:cs="Times New Roman"/>
                <w:sz w:val="20"/>
                <w:szCs w:val="20"/>
              </w:rPr>
            </w:pP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F4ACB16" w14:textId="0183C4E2" w:rsidR="00846163" w:rsidRPr="00EF79A7" w:rsidRDefault="00846163" w:rsidP="00846163">
            <w:pPr>
              <w:jc w:val="center"/>
              <w:textAlignment w:val="baseline"/>
              <w:rPr>
                <w:rStyle w:val="normaltextrun"/>
                <w:rFonts w:cs="Times New Roman"/>
                <w:sz w:val="20"/>
                <w:szCs w:val="20"/>
              </w:rPr>
            </w:pPr>
            <w:r w:rsidRPr="00EF79A7">
              <w:rPr>
                <w:rStyle w:val="normaltextrun"/>
                <w:rFonts w:cs="Times New Roman"/>
                <w:sz w:val="20"/>
                <w:szCs w:val="20"/>
              </w:rPr>
              <w:t>No</w:t>
            </w:r>
          </w:p>
        </w:tc>
      </w:tr>
      <w:tr w:rsidR="00846163" w:rsidRPr="00EF79A7" w14:paraId="17C86BCE" w14:textId="48C1ACF4"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7643A832" w14:textId="391D09AF"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128</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1C9873B6"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 25.103(a) </w:t>
            </w:r>
            <w:r w:rsidRPr="00EF79A7">
              <w:rPr>
                <w:rFonts w:eastAsia="Times New Roman" w:cs="Times New Roman"/>
                <w:color w:val="000000"/>
                <w:kern w:val="0"/>
                <w:sz w:val="20"/>
                <w:szCs w:val="20"/>
                <w14:ligatures w14:val="none"/>
              </w:rPr>
              <w:br/>
              <w:t>DFARS 225.103(a)(ii)(B)(1) </w:t>
            </w:r>
          </w:p>
          <w:p w14:paraId="1F9BD62D"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5325.103(a)(ii)(B</w:t>
            </w:r>
            <w:r w:rsidRPr="00EF79A7">
              <w:rPr>
                <w:rFonts w:eastAsia="Times New Roman" w:cs="Times New Roman"/>
                <w:kern w:val="0"/>
                <w:sz w:val="20"/>
                <w:szCs w:val="20"/>
                <w14:ligatures w14:val="none"/>
              </w:rPr>
              <w:t>)(1) </w:t>
            </w:r>
          </w:p>
          <w:p w14:paraId="387433A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5CEE1CB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Determines that domestic preference for foreign end product would be inconsistent with the public interest for acquisitions valued at or below SAT. </w:t>
            </w:r>
          </w:p>
          <w:p w14:paraId="35D0F8F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45826C7" w14:textId="03026667"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1-level above the 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4D48392" w14:textId="0E1F3C49"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914F803" w14:textId="0F688D1E"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47B7018" w14:textId="38FA6621"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19CC6CBD" w14:textId="4E881CDD"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7EDC89BC" w14:textId="313E1614"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129</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6D9CF192"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 25.103(a) </w:t>
            </w:r>
            <w:r w:rsidRPr="00EF79A7">
              <w:rPr>
                <w:rFonts w:eastAsia="Times New Roman" w:cs="Times New Roman"/>
                <w:color w:val="000000"/>
                <w:kern w:val="0"/>
                <w:sz w:val="20"/>
                <w:szCs w:val="20"/>
                <w14:ligatures w14:val="none"/>
              </w:rPr>
              <w:br/>
              <w:t>DFARS 225.103(a)(ii)(B)(2) </w:t>
            </w:r>
          </w:p>
          <w:p w14:paraId="38EC6D0B"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5325.103(a)(ii)(B</w:t>
            </w:r>
            <w:r w:rsidRPr="00EF79A7">
              <w:rPr>
                <w:rFonts w:eastAsia="Times New Roman" w:cs="Times New Roman"/>
                <w:kern w:val="0"/>
                <w:sz w:val="20"/>
                <w:szCs w:val="20"/>
                <w14:ligatures w14:val="none"/>
              </w:rPr>
              <w:t>)(2) </w:t>
            </w:r>
          </w:p>
          <w:p w14:paraId="61201456"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26B9232D"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Determines that domestic preference for foreign end product would be inconsistent with the public interest for acquisitions with a value greater than SAT but less than $1.5M.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9B41B9E" w14:textId="5F587F35"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D943544" w14:textId="6114F80F"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6C82373" w14:textId="792CDC99"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704D276" w14:textId="4917C6E7"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7B52C361" w14:textId="6F0AD0FB"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52744BE0" w14:textId="4EB21EF1"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130</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528FB993"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 25.103(a) </w:t>
            </w:r>
            <w:r w:rsidRPr="00EF79A7">
              <w:rPr>
                <w:rFonts w:eastAsia="Times New Roman" w:cs="Times New Roman"/>
                <w:color w:val="000000"/>
                <w:kern w:val="0"/>
                <w:sz w:val="20"/>
                <w:szCs w:val="20"/>
                <w14:ligatures w14:val="none"/>
              </w:rPr>
              <w:br/>
              <w:t>DFARS 225.103(a)(ii)(B)(3) </w:t>
            </w:r>
          </w:p>
          <w:p w14:paraId="6ECF1723"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5325.103(a)(ii)(B</w:t>
            </w:r>
            <w:r w:rsidRPr="00EF79A7">
              <w:rPr>
                <w:rFonts w:eastAsia="Times New Roman" w:cs="Times New Roman"/>
                <w:kern w:val="0"/>
                <w:sz w:val="20"/>
                <w:szCs w:val="20"/>
                <w14:ligatures w14:val="none"/>
              </w:rPr>
              <w:t>)(3)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19B798A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Determines that domestic preference for foreign end product would be inconsistent with the public interest for acquisitions valued $1.5M or more.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E4C9CFD" w14:textId="7C7D2F30"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 for ACAT I Programs</w:t>
            </w:r>
          </w:p>
          <w:p w14:paraId="4C2F5586" w14:textId="6988392C" w:rsidR="00846163" w:rsidRPr="00EF79A7" w:rsidRDefault="00846163" w:rsidP="00846163">
            <w:pPr>
              <w:jc w:val="center"/>
              <w:textAlignment w:val="baseline"/>
              <w:rPr>
                <w:rFonts w:eastAsia="Times New Roman" w:cs="Times New Roman"/>
                <w:kern w:val="0"/>
                <w:sz w:val="18"/>
                <w:szCs w:val="18"/>
                <w14:ligatures w14:val="none"/>
              </w:rPr>
            </w:pPr>
          </w:p>
          <w:p w14:paraId="4EF0D7AF" w14:textId="2A064D30"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 for other than ACAT I Programs</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88F44E5" w14:textId="4ECBFC1C"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A1CFDC1" w14:textId="3036665C" w:rsidR="00846163" w:rsidRPr="00EF79A7" w:rsidRDefault="00846163" w:rsidP="00846163">
            <w:pPr>
              <w:pStyle w:val="paragraph"/>
              <w:spacing w:before="0" w:beforeAutospacing="0" w:after="0" w:afterAutospacing="0"/>
              <w:jc w:val="center"/>
              <w:textAlignment w:val="baseline"/>
              <w:divId w:val="1053850200"/>
              <w:rPr>
                <w:sz w:val="18"/>
                <w:szCs w:val="18"/>
              </w:rPr>
            </w:pPr>
            <w:r w:rsidRPr="00EF79A7">
              <w:rPr>
                <w:rStyle w:val="normaltextrun"/>
                <w:sz w:val="20"/>
                <w:szCs w:val="20"/>
              </w:rPr>
              <w:t>SAF/SQ for ACAT I Programs</w:t>
            </w:r>
          </w:p>
          <w:p w14:paraId="753FB8B1" w14:textId="3201941D" w:rsidR="00846163" w:rsidRPr="00EF79A7" w:rsidRDefault="00846163" w:rsidP="00846163">
            <w:pPr>
              <w:pStyle w:val="paragraph"/>
              <w:spacing w:before="0" w:beforeAutospacing="0" w:after="0" w:afterAutospacing="0"/>
              <w:jc w:val="center"/>
              <w:textAlignment w:val="baseline"/>
              <w:divId w:val="546769638"/>
              <w:rPr>
                <w:sz w:val="18"/>
                <w:szCs w:val="18"/>
              </w:rPr>
            </w:pPr>
          </w:p>
          <w:p w14:paraId="0D001E67" w14:textId="019BFB53"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 for other than ACAT I Programs</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89B1A93" w14:textId="58054A03"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52343E10" w14:textId="51576C5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311E574D" w14:textId="326E61BA"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lastRenderedPageBreak/>
              <w:t>131</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7407F093"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25.103(b)(2)(i) </w:t>
            </w:r>
          </w:p>
          <w:p w14:paraId="6FA51BCE"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225.103(b)(ii)(A) </w:t>
            </w:r>
          </w:p>
          <w:p w14:paraId="2C2896F6"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5325.103(b)(ii)(A) </w:t>
            </w:r>
          </w:p>
          <w:p w14:paraId="2C342F3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MP5325.103(a) </w:t>
            </w:r>
          </w:p>
          <w:p w14:paraId="69040E4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5BA45D3C"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determination that an article/material/supply is not mined, produced, or manufactured in the United States in sufficient and reasonably available commercial quantities of a satisfactory quality for acquisitions valued at or below SAT.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F38C472" w14:textId="02939791"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1-level above the 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FD53A8F" w14:textId="732A3D89"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1E437E0" w14:textId="5DF52B08"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B403FED" w14:textId="2180C453"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3A5C3CDC" w14:textId="7AE13FBC"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393DDBE8" w14:textId="572793AE"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132</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152A22EF"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25.103(b)(2)(i) </w:t>
            </w:r>
          </w:p>
          <w:p w14:paraId="0C8AE186"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225.103(b)(ii)(B) </w:t>
            </w:r>
          </w:p>
          <w:p w14:paraId="46FA9C1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5325.103(b)(ii)(B) </w:t>
            </w:r>
          </w:p>
          <w:p w14:paraId="1742B9A2"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MP5325.103(a) </w:t>
            </w:r>
          </w:p>
          <w:p w14:paraId="75D833D2"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0248F36F"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determination that an article/material/supply is not mined, produced, or manufactured in the United States in sufficient and reasonably available commercial quantities of a satisfactory quality for acquisitions with a value greater than the SAT but less than $1.5M.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0845427" w14:textId="3687A2E3"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COCO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F9D2334" w14:textId="0C80C173"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E570AEE" w14:textId="63F865A3"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C4B1B36" w14:textId="4B6014FA"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46B121F5" w14:textId="485FBCC9"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hideMark/>
          </w:tcPr>
          <w:p w14:paraId="7F979BE2" w14:textId="6AC7F7CE"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133</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764436BE"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25.103(b)(2)(i) </w:t>
            </w:r>
          </w:p>
          <w:p w14:paraId="31F50AC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225.103(b)(ii)(C) </w:t>
            </w:r>
          </w:p>
          <w:p w14:paraId="20ABB34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5325.103(b)(ii)(C) </w:t>
            </w:r>
          </w:p>
          <w:p w14:paraId="71B467F6" w14:textId="1FE4AACF" w:rsidR="00846163" w:rsidRPr="00EF79A7" w:rsidRDefault="00846163" w:rsidP="00B41CAE">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MP5325.103(a) </w:t>
            </w:r>
            <w:r w:rsidRPr="00EF79A7">
              <w:rPr>
                <w:rFonts w:eastAsia="Times New Roman" w:cs="Times New Roman"/>
                <w:color w:val="000000"/>
                <w:kern w:val="0"/>
                <w:sz w:val="20"/>
                <w:szCs w:val="20"/>
                <w14:ligatures w14:val="none"/>
              </w:rPr>
              <w:t>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31054413"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determination that an article/material/supply is not mined, produced, or manufactured in the United States in sufficient and reasonably available commercial quantities of a satisfactory quality for acquisitions valued at $1.5M or more.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FFE5FF0" w14:textId="428A0A3B"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CB3542D" w14:textId="44B74EC7"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BDA4084" w14:textId="401190D7"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EE9C519" w14:textId="5D72F224" w:rsidR="00846163" w:rsidRPr="00EF79A7" w:rsidRDefault="00846163" w:rsidP="00846163">
            <w:pPr>
              <w:jc w:val="center"/>
              <w:textAlignment w:val="baseline"/>
              <w:rPr>
                <w:rFonts w:eastAsia="Times New Roman" w:cs="Times New Roman"/>
                <w:kern w:val="0"/>
                <w:sz w:val="20"/>
                <w:szCs w:val="20"/>
                <w:u w:val="single"/>
                <w14:ligatures w14:val="none"/>
              </w:rPr>
            </w:pPr>
            <w:r w:rsidRPr="00EF79A7">
              <w:rPr>
                <w:rStyle w:val="normaltextrun"/>
                <w:rFonts w:cs="Times New Roman"/>
                <w:sz w:val="20"/>
                <w:szCs w:val="20"/>
              </w:rPr>
              <w:t>No</w:t>
            </w:r>
          </w:p>
        </w:tc>
      </w:tr>
      <w:tr w:rsidR="00846163" w:rsidRPr="00EF79A7" w14:paraId="5693D067" w14:textId="093B0BF4"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hideMark/>
          </w:tcPr>
          <w:p w14:paraId="14708527" w14:textId="3777CAD7"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134</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3BB0F82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 25.202(a)(1) </w:t>
            </w:r>
          </w:p>
          <w:p w14:paraId="0F2C682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5325.202(a)(1)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35A4694D"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Determines that application of the restrictions of the Buy American statute to a particular construction material would be impracticable or would be inconsistent with the public interest.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43394D3" w14:textId="4755FDDC"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 for ACAT I Programs</w:t>
            </w:r>
          </w:p>
          <w:p w14:paraId="29E15093" w14:textId="48F8CB65" w:rsidR="00846163" w:rsidRPr="00EF79A7" w:rsidRDefault="00846163" w:rsidP="00846163">
            <w:pPr>
              <w:jc w:val="center"/>
              <w:textAlignment w:val="baseline"/>
              <w:rPr>
                <w:rFonts w:eastAsia="Times New Roman" w:cs="Times New Roman"/>
                <w:kern w:val="0"/>
                <w:sz w:val="18"/>
                <w:szCs w:val="18"/>
                <w14:ligatures w14:val="none"/>
              </w:rPr>
            </w:pPr>
          </w:p>
          <w:p w14:paraId="43DCDCC9" w14:textId="0B9FBFCE"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 for other than ACAT I Programs</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B0EEC81" w14:textId="0A8DFAB6"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43DD123" w14:textId="1DC030B6" w:rsidR="00846163" w:rsidRPr="00EF79A7" w:rsidRDefault="00846163" w:rsidP="00846163">
            <w:pPr>
              <w:pStyle w:val="paragraph"/>
              <w:spacing w:before="0" w:beforeAutospacing="0" w:after="0" w:afterAutospacing="0"/>
              <w:jc w:val="center"/>
              <w:textAlignment w:val="baseline"/>
              <w:divId w:val="561840842"/>
              <w:rPr>
                <w:sz w:val="18"/>
                <w:szCs w:val="18"/>
              </w:rPr>
            </w:pPr>
            <w:r w:rsidRPr="00EF79A7">
              <w:rPr>
                <w:rStyle w:val="normaltextrun"/>
                <w:sz w:val="20"/>
                <w:szCs w:val="20"/>
              </w:rPr>
              <w:t>SAF/SQ for ACAT I Programs</w:t>
            </w:r>
          </w:p>
          <w:p w14:paraId="728CEC4D" w14:textId="71198397" w:rsidR="00846163" w:rsidRPr="00EF79A7" w:rsidRDefault="00846163" w:rsidP="00846163">
            <w:pPr>
              <w:pStyle w:val="paragraph"/>
              <w:spacing w:before="0" w:beforeAutospacing="0" w:after="0" w:afterAutospacing="0"/>
              <w:jc w:val="center"/>
              <w:textAlignment w:val="baseline"/>
              <w:divId w:val="421219010"/>
              <w:rPr>
                <w:sz w:val="18"/>
                <w:szCs w:val="18"/>
              </w:rPr>
            </w:pPr>
          </w:p>
          <w:p w14:paraId="39464823" w14:textId="7ADA3103"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 for other than ACAT I Programs</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84A3EE7" w14:textId="1F97355B"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7E38788D" w14:textId="2BD9A2A9"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hideMark/>
          </w:tcPr>
          <w:p w14:paraId="5819846A" w14:textId="75F49276"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135</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65F9C686"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25.202(a)(2) </w:t>
            </w:r>
          </w:p>
          <w:p w14:paraId="3A41F1B9"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225.202(a)(2) </w:t>
            </w:r>
          </w:p>
          <w:p w14:paraId="0EE32764"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5325.202(a)(2)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3B6AF15C"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xml:space="preserve">Buy American Exception. Approves </w:t>
            </w:r>
            <w:r w:rsidRPr="00EF79A7">
              <w:rPr>
                <w:rFonts w:eastAsia="Times New Roman" w:cs="Times New Roman"/>
                <w:color w:val="000000"/>
                <w:kern w:val="0"/>
                <w:sz w:val="20"/>
                <w:szCs w:val="20"/>
                <w14:ligatures w14:val="none"/>
              </w:rPr>
              <w:t>determination that a particular construction material is not mined, produced, or manufactured in the United States in sufficient and reasonably available commercial quantities of a satisfactory quality for acquisitions valued at or below SAT. </w:t>
            </w:r>
          </w:p>
          <w:p w14:paraId="10BA1B9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AB8BEA8" w14:textId="74D50287"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C770CF1" w14:textId="074366DF"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1-level above the 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7420044" w14:textId="575BF50B" w:rsidR="00846163" w:rsidRPr="00EF79A7" w:rsidRDefault="00846163" w:rsidP="00846163">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A110680" w14:textId="0FBB2ABB"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Yes, no lower than the COCO</w:t>
            </w:r>
          </w:p>
        </w:tc>
      </w:tr>
      <w:tr w:rsidR="00846163" w:rsidRPr="00EF79A7" w14:paraId="29A6E511" w14:textId="7777777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668222D9" w14:textId="54E7BDB9" w:rsidR="00846163" w:rsidRPr="00EF79A7" w:rsidRDefault="00B41CAE" w:rsidP="00B41CAE">
            <w:pPr>
              <w:jc w:val="center"/>
              <w:textAlignment w:val="baseline"/>
              <w:rPr>
                <w:rFonts w:eastAsia="Times New Roman" w:cs="Times New Roman"/>
                <w:kern w:val="0"/>
                <w:sz w:val="20"/>
                <w:szCs w:val="20"/>
                <w:highlight w:val="yellow"/>
                <w14:ligatures w14:val="none"/>
              </w:rPr>
            </w:pPr>
            <w:r w:rsidRPr="00B41CAE">
              <w:rPr>
                <w:rFonts w:eastAsia="Times New Roman" w:cs="Times New Roman"/>
                <w:kern w:val="0"/>
                <w:sz w:val="18"/>
                <w:szCs w:val="18"/>
                <w14:ligatures w14:val="none"/>
              </w:rPr>
              <w:t>136</w:t>
            </w:r>
          </w:p>
        </w:tc>
        <w:tc>
          <w:tcPr>
            <w:tcW w:w="2519" w:type="dxa"/>
            <w:tcBorders>
              <w:top w:val="single" w:sz="6" w:space="0" w:color="auto"/>
              <w:left w:val="single" w:sz="6" w:space="0" w:color="auto"/>
              <w:bottom w:val="single" w:sz="6" w:space="0" w:color="auto"/>
              <w:right w:val="single" w:sz="6" w:space="0" w:color="auto"/>
            </w:tcBorders>
            <w:shd w:val="clear" w:color="auto" w:fill="auto"/>
          </w:tcPr>
          <w:p w14:paraId="3E9139B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25.202(a)(2) </w:t>
            </w:r>
          </w:p>
          <w:p w14:paraId="645FB14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225.202(a)(2) </w:t>
            </w:r>
          </w:p>
          <w:p w14:paraId="297FD658" w14:textId="46214A3C" w:rsidR="00846163" w:rsidRPr="00EF79A7" w:rsidRDefault="00846163" w:rsidP="00846163">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DAFFARS 5325.202(a)(2) </w:t>
            </w:r>
          </w:p>
        </w:tc>
        <w:tc>
          <w:tcPr>
            <w:tcW w:w="7200" w:type="dxa"/>
            <w:tcBorders>
              <w:top w:val="single" w:sz="6" w:space="0" w:color="auto"/>
              <w:left w:val="single" w:sz="6" w:space="0" w:color="auto"/>
              <w:bottom w:val="single" w:sz="6" w:space="0" w:color="auto"/>
              <w:right w:val="single" w:sz="6" w:space="0" w:color="auto"/>
            </w:tcBorders>
            <w:shd w:val="clear" w:color="auto" w:fill="auto"/>
          </w:tcPr>
          <w:p w14:paraId="284EBCF2" w14:textId="09D99D14" w:rsidR="00846163" w:rsidRPr="00EF79A7" w:rsidRDefault="00846163" w:rsidP="00846163">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 xml:space="preserve">Buy American Exception. Approves </w:t>
            </w:r>
            <w:r w:rsidRPr="00EF79A7">
              <w:rPr>
                <w:rFonts w:eastAsia="Times New Roman" w:cs="Times New Roman"/>
                <w:color w:val="000000"/>
                <w:kern w:val="0"/>
                <w:sz w:val="20"/>
                <w:szCs w:val="20"/>
                <w14:ligatures w14:val="none"/>
              </w:rPr>
              <w:t xml:space="preserve">determination that a particular construction material is not mined, produced, or manufactured in the United States in sufficient and reasonably available commercial quantities of a satisfactory quality for </w:t>
            </w:r>
            <w:r w:rsidRPr="00EF79A7">
              <w:rPr>
                <w:rFonts w:eastAsia="Times New Roman" w:cs="Times New Roman"/>
                <w:kern w:val="0"/>
                <w:sz w:val="20"/>
                <w:szCs w:val="20"/>
                <w14:ligatures w14:val="none"/>
              </w:rPr>
              <w:t>acquisitions with a value greater than the SAT but less than $1.5M.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4DC24741" w14:textId="510014C3" w:rsidR="00846163" w:rsidRPr="00EF79A7" w:rsidRDefault="00846163" w:rsidP="00846163">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COCO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31346D3E" w14:textId="63CFEC5F" w:rsidR="00846163" w:rsidRPr="00EF79A7" w:rsidDel="00BC5378" w:rsidRDefault="00846163" w:rsidP="00846163">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34FBB31" w14:textId="2CEDC15A" w:rsidR="00846163" w:rsidRPr="00EF79A7" w:rsidRDefault="00846163" w:rsidP="00846163">
            <w:pPr>
              <w:jc w:val="center"/>
              <w:textAlignment w:val="baseline"/>
              <w:rPr>
                <w:rStyle w:val="normaltextrun"/>
                <w:rFonts w:cs="Times New Roman"/>
                <w:sz w:val="20"/>
                <w:szCs w:val="20"/>
              </w:rPr>
            </w:pPr>
            <w:r w:rsidRPr="00EF79A7">
              <w:rPr>
                <w:rFonts w:eastAsia="Times New Roman" w:cs="Times New Roman"/>
                <w:kern w:val="0"/>
                <w:sz w:val="20"/>
                <w:szCs w:val="20"/>
                <w14:ligatures w14:val="none"/>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4CD0E35" w14:textId="21CC34D1" w:rsidR="00846163" w:rsidRPr="00EF79A7" w:rsidRDefault="00846163" w:rsidP="00846163">
            <w:pPr>
              <w:jc w:val="center"/>
              <w:textAlignment w:val="baseline"/>
              <w:rPr>
                <w:rStyle w:val="normaltextrun"/>
                <w:rFonts w:cs="Times New Roman"/>
                <w:sz w:val="20"/>
                <w:szCs w:val="20"/>
              </w:rPr>
            </w:pPr>
            <w:r w:rsidRPr="00EF79A7">
              <w:rPr>
                <w:rStyle w:val="normaltextrun"/>
                <w:rFonts w:cs="Times New Roman"/>
                <w:sz w:val="20"/>
                <w:szCs w:val="20"/>
              </w:rPr>
              <w:t>N</w:t>
            </w:r>
            <w:r w:rsidRPr="00EF79A7">
              <w:rPr>
                <w:rStyle w:val="normaltextrun"/>
                <w:rFonts w:cs="Times New Roman"/>
              </w:rPr>
              <w:t>o</w:t>
            </w:r>
          </w:p>
        </w:tc>
      </w:tr>
      <w:tr w:rsidR="00846163" w:rsidRPr="00EF79A7" w14:paraId="3631BF7A" w14:textId="7777777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3487EE92" w14:textId="6CE2487B" w:rsidR="00846163" w:rsidRPr="00EF79A7" w:rsidRDefault="00B41CAE" w:rsidP="00B41CAE">
            <w:pPr>
              <w:jc w:val="center"/>
              <w:textAlignment w:val="baseline"/>
              <w:rPr>
                <w:rFonts w:eastAsia="Times New Roman" w:cs="Times New Roman"/>
                <w:kern w:val="0"/>
                <w:sz w:val="20"/>
                <w:szCs w:val="20"/>
                <w14:ligatures w14:val="none"/>
              </w:rPr>
            </w:pPr>
            <w:r w:rsidRPr="00B41CAE">
              <w:rPr>
                <w:rFonts w:eastAsia="Times New Roman" w:cs="Times New Roman"/>
                <w:kern w:val="0"/>
                <w:sz w:val="18"/>
                <w:szCs w:val="18"/>
                <w14:ligatures w14:val="none"/>
              </w:rPr>
              <w:t>137</w:t>
            </w:r>
          </w:p>
        </w:tc>
        <w:tc>
          <w:tcPr>
            <w:tcW w:w="2519" w:type="dxa"/>
            <w:tcBorders>
              <w:top w:val="single" w:sz="6" w:space="0" w:color="auto"/>
              <w:left w:val="single" w:sz="6" w:space="0" w:color="auto"/>
              <w:bottom w:val="single" w:sz="6" w:space="0" w:color="auto"/>
              <w:right w:val="single" w:sz="6" w:space="0" w:color="auto"/>
            </w:tcBorders>
            <w:shd w:val="clear" w:color="auto" w:fill="auto"/>
          </w:tcPr>
          <w:p w14:paraId="55FFA17F"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25.202(a)(2) </w:t>
            </w:r>
          </w:p>
          <w:p w14:paraId="4AE36D10"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225.202(a)(2) </w:t>
            </w:r>
          </w:p>
          <w:p w14:paraId="5DD82975" w14:textId="11DBD62F" w:rsidR="00846163" w:rsidRPr="00EF79A7" w:rsidRDefault="00846163" w:rsidP="00846163">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DAFFARS 5325.202(a)(2) </w:t>
            </w:r>
          </w:p>
        </w:tc>
        <w:tc>
          <w:tcPr>
            <w:tcW w:w="7200" w:type="dxa"/>
            <w:tcBorders>
              <w:top w:val="single" w:sz="6" w:space="0" w:color="auto"/>
              <w:left w:val="single" w:sz="6" w:space="0" w:color="auto"/>
              <w:bottom w:val="single" w:sz="6" w:space="0" w:color="auto"/>
              <w:right w:val="single" w:sz="6" w:space="0" w:color="auto"/>
            </w:tcBorders>
            <w:shd w:val="clear" w:color="auto" w:fill="auto"/>
          </w:tcPr>
          <w:p w14:paraId="48BB6637" w14:textId="1C2A3CC8" w:rsidR="00846163" w:rsidRPr="00EF79A7" w:rsidRDefault="00846163" w:rsidP="00846163">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 xml:space="preserve">Buy American Exception. Approves </w:t>
            </w:r>
            <w:r w:rsidRPr="00EF79A7">
              <w:rPr>
                <w:rFonts w:eastAsia="Times New Roman" w:cs="Times New Roman"/>
                <w:color w:val="000000"/>
                <w:kern w:val="0"/>
                <w:sz w:val="20"/>
                <w:szCs w:val="20"/>
                <w14:ligatures w14:val="none"/>
              </w:rPr>
              <w:t xml:space="preserve">determination that a particular construction material is not mined, produced, or manufactured in the United States in sufficient and reasonably available commercial quantities of a satisfactory quality for </w:t>
            </w:r>
            <w:r w:rsidRPr="00EF79A7">
              <w:rPr>
                <w:rFonts w:eastAsia="Times New Roman" w:cs="Times New Roman"/>
                <w:kern w:val="0"/>
                <w:sz w:val="20"/>
                <w:szCs w:val="20"/>
                <w14:ligatures w14:val="none"/>
              </w:rPr>
              <w:t>acquisitions valued at $1.5M or more.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2085F3EC" w14:textId="0B295795" w:rsidR="00846163" w:rsidRPr="00EF79A7" w:rsidRDefault="00846163" w:rsidP="00846163">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4DEB73DC" w14:textId="245521CA" w:rsidR="00846163" w:rsidRPr="00EF79A7" w:rsidRDefault="00846163" w:rsidP="00846163">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CC89191" w14:textId="0B647DA2" w:rsidR="00846163" w:rsidRPr="00EF79A7" w:rsidRDefault="00846163" w:rsidP="00846163">
            <w:pPr>
              <w:jc w:val="center"/>
              <w:textAlignment w:val="baseline"/>
              <w:rPr>
                <w:rStyle w:val="normaltextrun"/>
                <w:rFonts w:cs="Times New Roman"/>
                <w:sz w:val="20"/>
                <w:szCs w:val="20"/>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5854EEE" w14:textId="024743E3" w:rsidR="00846163" w:rsidRPr="00EF79A7" w:rsidRDefault="00846163" w:rsidP="00846163">
            <w:pPr>
              <w:jc w:val="center"/>
              <w:textAlignment w:val="baseline"/>
              <w:rPr>
                <w:rStyle w:val="normaltextrun"/>
                <w:rFonts w:cs="Times New Roman"/>
                <w:sz w:val="20"/>
                <w:szCs w:val="20"/>
              </w:rPr>
            </w:pPr>
            <w:r w:rsidRPr="00EF79A7">
              <w:rPr>
                <w:rStyle w:val="normaltextrun"/>
                <w:rFonts w:cs="Times New Roman"/>
                <w:sz w:val="20"/>
                <w:szCs w:val="20"/>
              </w:rPr>
              <w:t>No</w:t>
            </w:r>
          </w:p>
        </w:tc>
      </w:tr>
      <w:tr w:rsidR="00846163" w:rsidRPr="00EF79A7" w14:paraId="4B4CA01E" w14:textId="1A330F2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5775B4EE" w14:textId="694521FC"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138</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59AAE41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 25.204(b) </w:t>
            </w:r>
          </w:p>
          <w:p w14:paraId="0BFDAAE4"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5325.204(b)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1D91A07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Specifies a higher percentage than 20 percent that the CO adds to the offered price of any foreign construction material proposed for exception from the requirements of the Buy American statute based on the unreasonable cost of domestic construction materials.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D43D3E7" w14:textId="4C11A155"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 for ACAT I Programs</w:t>
            </w:r>
          </w:p>
          <w:p w14:paraId="7E24ED9A" w14:textId="5B67082D" w:rsidR="00846163" w:rsidRPr="00EF79A7" w:rsidRDefault="00846163" w:rsidP="00846163">
            <w:pPr>
              <w:jc w:val="center"/>
              <w:textAlignment w:val="baseline"/>
              <w:rPr>
                <w:rFonts w:eastAsia="Times New Roman" w:cs="Times New Roman"/>
                <w:kern w:val="0"/>
                <w:sz w:val="18"/>
                <w:szCs w:val="18"/>
                <w14:ligatures w14:val="none"/>
              </w:rPr>
            </w:pPr>
          </w:p>
          <w:p w14:paraId="69BC1EFC" w14:textId="1AB19F6F"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 for other than ACAT I Programs</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0FD9511" w14:textId="2B3E2D2F"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1FC13E1" w14:textId="381F7542" w:rsidR="00846163" w:rsidRPr="00EF79A7" w:rsidRDefault="00846163" w:rsidP="00846163">
            <w:pPr>
              <w:pStyle w:val="paragraph"/>
              <w:spacing w:before="0" w:beforeAutospacing="0" w:after="0" w:afterAutospacing="0"/>
              <w:jc w:val="center"/>
              <w:textAlignment w:val="baseline"/>
              <w:divId w:val="1525558825"/>
              <w:rPr>
                <w:sz w:val="18"/>
                <w:szCs w:val="18"/>
              </w:rPr>
            </w:pPr>
            <w:r w:rsidRPr="00EF79A7">
              <w:rPr>
                <w:rStyle w:val="normaltextrun"/>
                <w:sz w:val="20"/>
                <w:szCs w:val="20"/>
              </w:rPr>
              <w:t>SAF/SQ for ACAT I Programs</w:t>
            </w:r>
          </w:p>
          <w:p w14:paraId="7E936817" w14:textId="29E23D78" w:rsidR="00846163" w:rsidRPr="00EF79A7" w:rsidRDefault="00846163" w:rsidP="00846163">
            <w:pPr>
              <w:pStyle w:val="paragraph"/>
              <w:spacing w:before="0" w:beforeAutospacing="0" w:after="0" w:afterAutospacing="0"/>
              <w:jc w:val="center"/>
              <w:textAlignment w:val="baseline"/>
              <w:divId w:val="1877890373"/>
              <w:rPr>
                <w:sz w:val="18"/>
                <w:szCs w:val="18"/>
              </w:rPr>
            </w:pPr>
          </w:p>
          <w:p w14:paraId="33D91CEA" w14:textId="675CEBEC"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 for other than ACAT I Programs</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B371D5E" w14:textId="72D3B9F0"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3F2B1E0F" w14:textId="7C6E6940"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55A76AF3" w14:textId="56EAB403"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139</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12BED422" w14:textId="2C766B43"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225.403(c)(ii)(A) </w:t>
            </w:r>
          </w:p>
          <w:p w14:paraId="3DDCC663"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5325.403(c)(ii)(A)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59B399FB"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a national interest waiver for a purchase by an overseas purchasing activity if the product is critical for the support of U.S. forces stationed abroad.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A077132" w14:textId="0B581EF9"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A8E4647" w14:textId="4EA8E117"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2C8AEBE" w14:textId="3F911A08"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7E4777A" w14:textId="3CA089D6"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74C03639" w14:textId="1558A864"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hideMark/>
          </w:tcPr>
          <w:p w14:paraId="70D5E204" w14:textId="64FE4ABD"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140</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584CAD49"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25.603(a)(1)(i) </w:t>
            </w:r>
          </w:p>
          <w:p w14:paraId="10A0B0D9"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5325.603(a)(1)(i)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7FAD3AD0" w14:textId="0F6FB0D4"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xml:space="preserve">American Recovery and Reinvestment Act-Buy American Statute-Construction Materials. Approves determination </w:t>
            </w:r>
            <w:r w:rsidRPr="00EF79A7">
              <w:rPr>
                <w:rFonts w:eastAsia="Times New Roman" w:cs="Times New Roman"/>
                <w:color w:val="000000"/>
                <w:kern w:val="0"/>
                <w:sz w:val="20"/>
                <w:szCs w:val="20"/>
                <w14:ligatures w14:val="none"/>
              </w:rPr>
              <w:t xml:space="preserve">that a particular construction material is not mined, produced, or manufactured in the United States in sufficient and reasonably available </w:t>
            </w:r>
            <w:r w:rsidRPr="00EF79A7">
              <w:rPr>
                <w:rFonts w:eastAsia="Times New Roman" w:cs="Times New Roman"/>
                <w:color w:val="000000"/>
                <w:kern w:val="0"/>
                <w:sz w:val="20"/>
                <w:szCs w:val="20"/>
                <w14:ligatures w14:val="none"/>
              </w:rPr>
              <w:lastRenderedPageBreak/>
              <w:t>commercial quantities of a satisfactory quality</w:t>
            </w:r>
            <w:r w:rsidRPr="00EF79A7">
              <w:rPr>
                <w:rFonts w:eastAsia="Times New Roman" w:cs="Times New Roman"/>
                <w:kern w:val="0"/>
                <w:sz w:val="20"/>
                <w:szCs w:val="20"/>
                <w14:ligatures w14:val="none"/>
              </w:rPr>
              <w:t xml:space="preserve"> for acquisitions with a value at or below the SAT.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F6CB0F8" w14:textId="18ABCEC8"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lastRenderedPageBreak/>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7CDFF19" w14:textId="2E0C149D"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1-level above the 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540BD34" w14:textId="4979D0B6" w:rsidR="00846163" w:rsidRPr="00EF79A7" w:rsidRDefault="00846163" w:rsidP="00846163">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FA72233" w14:textId="329307A4" w:rsidR="00846163" w:rsidRPr="00EF79A7" w:rsidRDefault="00846163" w:rsidP="00846163">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Yes, no lower than the COCO</w:t>
            </w:r>
          </w:p>
        </w:tc>
      </w:tr>
      <w:tr w:rsidR="00846163" w:rsidRPr="00EF79A7" w14:paraId="29A74C62" w14:textId="7777777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347F8B8F" w14:textId="25E68B42" w:rsidR="00846163" w:rsidRPr="00EF79A7" w:rsidRDefault="00B41CAE" w:rsidP="00846163">
            <w:pPr>
              <w:jc w:val="center"/>
              <w:textAlignment w:val="baseline"/>
              <w:rPr>
                <w:rFonts w:eastAsia="Times New Roman" w:cs="Times New Roman"/>
                <w:kern w:val="0"/>
                <w:sz w:val="20"/>
                <w:szCs w:val="20"/>
                <w14:ligatures w14:val="none"/>
              </w:rPr>
            </w:pPr>
            <w:r>
              <w:rPr>
                <w:rFonts w:eastAsia="Times New Roman" w:cs="Times New Roman"/>
                <w:kern w:val="0"/>
                <w:sz w:val="20"/>
                <w:szCs w:val="20"/>
                <w14:ligatures w14:val="none"/>
              </w:rPr>
              <w:t>141</w:t>
            </w:r>
          </w:p>
        </w:tc>
        <w:tc>
          <w:tcPr>
            <w:tcW w:w="2519" w:type="dxa"/>
            <w:tcBorders>
              <w:top w:val="single" w:sz="6" w:space="0" w:color="auto"/>
              <w:left w:val="single" w:sz="6" w:space="0" w:color="auto"/>
              <w:bottom w:val="single" w:sz="6" w:space="0" w:color="auto"/>
              <w:right w:val="single" w:sz="6" w:space="0" w:color="auto"/>
            </w:tcBorders>
            <w:shd w:val="clear" w:color="auto" w:fill="auto"/>
          </w:tcPr>
          <w:p w14:paraId="509B89FC"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25.603(a)(1)(i) </w:t>
            </w:r>
          </w:p>
          <w:p w14:paraId="1C19C36B" w14:textId="7A096980" w:rsidR="00846163" w:rsidRPr="00EF79A7" w:rsidRDefault="00846163" w:rsidP="00846163">
            <w:pPr>
              <w:textAlignment w:val="baseline"/>
              <w:rPr>
                <w:rFonts w:eastAsia="Times New Roman" w:cs="Times New Roman"/>
                <w:color w:val="000000"/>
                <w:kern w:val="0"/>
                <w:sz w:val="20"/>
                <w:szCs w:val="20"/>
                <w14:ligatures w14:val="none"/>
              </w:rPr>
            </w:pPr>
            <w:r w:rsidRPr="00EF79A7">
              <w:rPr>
                <w:rFonts w:eastAsia="Times New Roman" w:cs="Times New Roman"/>
                <w:kern w:val="0"/>
                <w:sz w:val="20"/>
                <w:szCs w:val="20"/>
                <w14:ligatures w14:val="none"/>
              </w:rPr>
              <w:t>DAFFARS 5325.603(a)(1)(i) </w:t>
            </w:r>
          </w:p>
        </w:tc>
        <w:tc>
          <w:tcPr>
            <w:tcW w:w="7200" w:type="dxa"/>
            <w:tcBorders>
              <w:top w:val="single" w:sz="6" w:space="0" w:color="auto"/>
              <w:left w:val="single" w:sz="6" w:space="0" w:color="auto"/>
              <w:bottom w:val="single" w:sz="6" w:space="0" w:color="auto"/>
              <w:right w:val="single" w:sz="6" w:space="0" w:color="auto"/>
            </w:tcBorders>
            <w:shd w:val="clear" w:color="auto" w:fill="auto"/>
          </w:tcPr>
          <w:p w14:paraId="236AAAE0" w14:textId="1361F98F" w:rsidR="00846163" w:rsidRPr="00EF79A7" w:rsidRDefault="00846163" w:rsidP="00846163">
            <w:pPr>
              <w:textAlignment w:val="baseline"/>
              <w:rPr>
                <w:rFonts w:eastAsia="Times New Roman" w:cs="Times New Roman"/>
                <w:color w:val="000000"/>
                <w:kern w:val="0"/>
                <w:sz w:val="20"/>
                <w:szCs w:val="20"/>
                <w14:ligatures w14:val="none"/>
              </w:rPr>
            </w:pPr>
            <w:r w:rsidRPr="00EF79A7">
              <w:rPr>
                <w:rFonts w:eastAsia="Times New Roman" w:cs="Times New Roman"/>
                <w:kern w:val="0"/>
                <w:sz w:val="20"/>
                <w:szCs w:val="20"/>
                <w14:ligatures w14:val="none"/>
              </w:rPr>
              <w:t xml:space="preserve">American Recovery and Reinvestment Act-Buy American Statute-Construction Materials. Approves determination </w:t>
            </w:r>
            <w:r w:rsidRPr="00EF79A7">
              <w:rPr>
                <w:rFonts w:eastAsia="Times New Roman" w:cs="Times New Roman"/>
                <w:color w:val="000000"/>
                <w:kern w:val="0"/>
                <w:sz w:val="20"/>
                <w:szCs w:val="20"/>
                <w14:ligatures w14:val="none"/>
              </w:rPr>
              <w:t xml:space="preserve">that a particular construction material is not mined, produced, or manufactured in the United States in sufficient and reasonably available commercial quantities of a satisfactory quality for acquisitions </w:t>
            </w:r>
            <w:r w:rsidRPr="00EF79A7">
              <w:rPr>
                <w:rFonts w:eastAsia="Times New Roman" w:cs="Times New Roman"/>
                <w:kern w:val="0"/>
                <w:sz w:val="20"/>
                <w:szCs w:val="20"/>
                <w14:ligatures w14:val="none"/>
              </w:rPr>
              <w:t>with a value greater than the SAT but less than $1.5M</w:t>
            </w:r>
            <w:r w:rsidRPr="00EF79A7">
              <w:rPr>
                <w:rFonts w:eastAsia="Times New Roman" w:cs="Times New Roman"/>
                <w:color w:val="000000"/>
                <w:kern w:val="0"/>
                <w:sz w:val="20"/>
                <w:szCs w:val="20"/>
                <w14:ligatures w14:val="none"/>
              </w:rPr>
              <w: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420FD46C" w14:textId="63A9D662" w:rsidR="00846163" w:rsidRPr="00EF79A7" w:rsidRDefault="00846163" w:rsidP="00846163">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COCO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74550401" w14:textId="2D05DD6E" w:rsidR="00846163" w:rsidRPr="00EF79A7" w:rsidRDefault="00846163" w:rsidP="00846163">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C879338" w14:textId="3BE04B6A" w:rsidR="00846163" w:rsidRPr="00EF79A7" w:rsidRDefault="00846163" w:rsidP="00846163">
            <w:pPr>
              <w:pStyle w:val="paragraph"/>
              <w:spacing w:before="0" w:beforeAutospacing="0" w:after="0" w:afterAutospacing="0"/>
              <w:jc w:val="center"/>
              <w:textAlignment w:val="baseline"/>
              <w:rPr>
                <w:rStyle w:val="normaltextrun"/>
                <w:sz w:val="20"/>
                <w:szCs w:val="20"/>
              </w:rPr>
            </w:pPr>
            <w:r w:rsidRPr="00EF79A7">
              <w:rPr>
                <w:rStyle w:val="normaltextru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827CB18" w14:textId="26BA0431" w:rsidR="00846163" w:rsidRPr="00EF79A7" w:rsidRDefault="00846163" w:rsidP="00846163">
            <w:pPr>
              <w:jc w:val="center"/>
              <w:textAlignment w:val="baseline"/>
              <w:rPr>
                <w:rStyle w:val="normaltextrun"/>
                <w:rFonts w:cs="Times New Roman"/>
                <w:sz w:val="20"/>
                <w:szCs w:val="20"/>
              </w:rPr>
            </w:pPr>
            <w:r w:rsidRPr="00EF79A7">
              <w:rPr>
                <w:rStyle w:val="normaltextrun"/>
                <w:rFonts w:cs="Times New Roman"/>
                <w:sz w:val="20"/>
                <w:szCs w:val="20"/>
              </w:rPr>
              <w:t>No</w:t>
            </w:r>
          </w:p>
        </w:tc>
      </w:tr>
      <w:tr w:rsidR="00846163" w:rsidRPr="00EF79A7" w14:paraId="39B1934E" w14:textId="7777777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5662FDBA" w14:textId="729D7849" w:rsidR="00846163" w:rsidRPr="00EF79A7" w:rsidRDefault="00B41CAE" w:rsidP="00846163">
            <w:pPr>
              <w:jc w:val="center"/>
              <w:textAlignment w:val="baseline"/>
              <w:rPr>
                <w:rFonts w:eastAsia="Times New Roman" w:cs="Times New Roman"/>
                <w:kern w:val="0"/>
                <w:sz w:val="20"/>
                <w:szCs w:val="20"/>
                <w14:ligatures w14:val="none"/>
              </w:rPr>
            </w:pPr>
            <w:r>
              <w:rPr>
                <w:rFonts w:eastAsia="Times New Roman" w:cs="Times New Roman"/>
                <w:kern w:val="0"/>
                <w:sz w:val="20"/>
                <w:szCs w:val="20"/>
                <w14:ligatures w14:val="none"/>
              </w:rPr>
              <w:t>142</w:t>
            </w:r>
          </w:p>
          <w:p w14:paraId="25C848DC" w14:textId="04777442" w:rsidR="00846163" w:rsidRPr="00EF79A7" w:rsidRDefault="00846163" w:rsidP="00846163">
            <w:pPr>
              <w:jc w:val="center"/>
              <w:textAlignment w:val="baseline"/>
              <w:rPr>
                <w:rFonts w:eastAsia="Times New Roman" w:cs="Times New Roman"/>
                <w:kern w:val="0"/>
                <w:sz w:val="20"/>
                <w:szCs w:val="20"/>
                <w14:ligatures w14:val="none"/>
              </w:rPr>
            </w:pPr>
          </w:p>
        </w:tc>
        <w:tc>
          <w:tcPr>
            <w:tcW w:w="2519" w:type="dxa"/>
            <w:tcBorders>
              <w:top w:val="single" w:sz="6" w:space="0" w:color="auto"/>
              <w:left w:val="single" w:sz="6" w:space="0" w:color="auto"/>
              <w:bottom w:val="single" w:sz="6" w:space="0" w:color="auto"/>
              <w:right w:val="single" w:sz="6" w:space="0" w:color="auto"/>
            </w:tcBorders>
            <w:shd w:val="clear" w:color="auto" w:fill="auto"/>
          </w:tcPr>
          <w:p w14:paraId="0F9FDF7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25.603(a)(1)(i) </w:t>
            </w:r>
          </w:p>
          <w:p w14:paraId="034C8CE9" w14:textId="77777777" w:rsidR="00846163" w:rsidRPr="00EF79A7" w:rsidRDefault="00846163" w:rsidP="00846163">
            <w:pPr>
              <w:textAlignment w:val="baseline"/>
              <w:rPr>
                <w:rFonts w:eastAsia="Times New Roman" w:cs="Times New Roman"/>
                <w:color w:val="000000"/>
                <w:kern w:val="0"/>
                <w:sz w:val="20"/>
                <w:szCs w:val="20"/>
                <w14:ligatures w14:val="none"/>
              </w:rPr>
            </w:pPr>
            <w:r w:rsidRPr="00EF79A7">
              <w:rPr>
                <w:rFonts w:eastAsia="Times New Roman" w:cs="Times New Roman"/>
                <w:kern w:val="0"/>
                <w:sz w:val="20"/>
                <w:szCs w:val="20"/>
                <w14:ligatures w14:val="none"/>
              </w:rPr>
              <w:t>DAFFARS 5325.603(a)(1)(i) </w:t>
            </w:r>
          </w:p>
        </w:tc>
        <w:tc>
          <w:tcPr>
            <w:tcW w:w="7200" w:type="dxa"/>
            <w:tcBorders>
              <w:top w:val="single" w:sz="6" w:space="0" w:color="auto"/>
              <w:left w:val="single" w:sz="6" w:space="0" w:color="auto"/>
              <w:bottom w:val="single" w:sz="6" w:space="0" w:color="auto"/>
              <w:right w:val="single" w:sz="6" w:space="0" w:color="auto"/>
            </w:tcBorders>
            <w:shd w:val="clear" w:color="auto" w:fill="auto"/>
          </w:tcPr>
          <w:p w14:paraId="2AC66E5C" w14:textId="6732D97F" w:rsidR="00846163" w:rsidRPr="00EF79A7" w:rsidRDefault="00846163" w:rsidP="00846163">
            <w:pPr>
              <w:textAlignment w:val="baseline"/>
              <w:rPr>
                <w:rFonts w:eastAsia="Times New Roman" w:cs="Times New Roman"/>
                <w:color w:val="000000"/>
                <w:kern w:val="0"/>
                <w:sz w:val="20"/>
                <w:szCs w:val="20"/>
                <w14:ligatures w14:val="none"/>
              </w:rPr>
            </w:pPr>
            <w:r w:rsidRPr="00EF79A7">
              <w:rPr>
                <w:rFonts w:eastAsia="Times New Roman" w:cs="Times New Roman"/>
                <w:kern w:val="0"/>
                <w:sz w:val="20"/>
                <w:szCs w:val="20"/>
                <w14:ligatures w14:val="none"/>
              </w:rPr>
              <w:t xml:space="preserve">American Recovery and Reinvestment Act-Buy American Statute-Construction Materials. Approves determination </w:t>
            </w:r>
            <w:r w:rsidRPr="00EF79A7">
              <w:rPr>
                <w:rFonts w:eastAsia="Times New Roman" w:cs="Times New Roman"/>
                <w:color w:val="000000"/>
                <w:kern w:val="0"/>
                <w:sz w:val="20"/>
                <w:szCs w:val="20"/>
                <w14:ligatures w14:val="none"/>
              </w:rPr>
              <w:t xml:space="preserve">that a particular construction material is not mined, produced, or manufactured in the United States in sufficient and reasonably available commercial quantities of a satisfactory quality for </w:t>
            </w:r>
            <w:r w:rsidRPr="00EF79A7">
              <w:rPr>
                <w:rFonts w:eastAsia="Times New Roman" w:cs="Times New Roman"/>
                <w:kern w:val="0"/>
                <w:sz w:val="20"/>
                <w:szCs w:val="20"/>
                <w14:ligatures w14:val="none"/>
              </w:rPr>
              <w:t>acquisitions valued at $1.5M or more.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0AC57863" w14:textId="550C8D57" w:rsidR="00846163" w:rsidRPr="00EF79A7" w:rsidRDefault="00846163" w:rsidP="00846163">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54A81EAB" w14:textId="5D972E47" w:rsidR="00846163" w:rsidRPr="00EF79A7" w:rsidRDefault="00846163" w:rsidP="00846163">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0AD6282" w14:textId="54476702" w:rsidR="00846163" w:rsidRPr="00EF79A7" w:rsidRDefault="00846163" w:rsidP="00846163">
            <w:pPr>
              <w:pStyle w:val="paragraph"/>
              <w:spacing w:before="0" w:beforeAutospacing="0" w:after="0" w:afterAutospacing="0"/>
              <w:jc w:val="center"/>
              <w:textAlignment w:val="baseline"/>
              <w:rPr>
                <w:rStyle w:val="normaltextrun"/>
                <w:sz w:val="20"/>
                <w:szCs w:val="20"/>
              </w:rPr>
            </w:pPr>
            <w:r w:rsidRPr="00EF79A7">
              <w:rPr>
                <w:rStyle w:val="normaltextru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6A8EDA5" w14:textId="493F87BE" w:rsidR="00846163" w:rsidRPr="00EF79A7" w:rsidRDefault="00846163" w:rsidP="00846163">
            <w:pPr>
              <w:jc w:val="center"/>
              <w:textAlignment w:val="baseline"/>
              <w:rPr>
                <w:rStyle w:val="normaltextrun"/>
                <w:rFonts w:cs="Times New Roman"/>
                <w:sz w:val="20"/>
                <w:szCs w:val="20"/>
              </w:rPr>
            </w:pPr>
            <w:r w:rsidRPr="00EF79A7">
              <w:rPr>
                <w:rStyle w:val="normaltextrun"/>
                <w:rFonts w:cs="Times New Roman"/>
                <w:sz w:val="20"/>
                <w:szCs w:val="20"/>
              </w:rPr>
              <w:t>No</w:t>
            </w:r>
          </w:p>
        </w:tc>
      </w:tr>
      <w:tr w:rsidR="00846163" w:rsidRPr="00EF79A7" w14:paraId="415CA857" w14:textId="69D7BBBE"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0CED283D" w14:textId="29F67F45"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143</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012D65A2"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 25.603(a)(1)(iii) </w:t>
            </w:r>
          </w:p>
          <w:p w14:paraId="45A0B78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5325.603(a)(1)(iii)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1AE121C"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Determines that application of the restrictions of section 1605 of the Recovery Act to a particular manufactured construction material, or the restrictions of the Buy American statute to a particular unmanufactured construction material would be inconsistent with the public interest.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9B51180" w14:textId="0BD7344F"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 for ACAT I Programs</w:t>
            </w:r>
          </w:p>
          <w:p w14:paraId="326D64B2" w14:textId="59FE7E5C" w:rsidR="00846163" w:rsidRPr="00EF79A7" w:rsidRDefault="00846163" w:rsidP="00846163">
            <w:pPr>
              <w:jc w:val="center"/>
              <w:textAlignment w:val="baseline"/>
              <w:rPr>
                <w:rFonts w:eastAsia="Times New Roman" w:cs="Times New Roman"/>
                <w:kern w:val="0"/>
                <w:sz w:val="18"/>
                <w:szCs w:val="18"/>
                <w14:ligatures w14:val="none"/>
              </w:rPr>
            </w:pPr>
          </w:p>
          <w:p w14:paraId="29BCCA9F" w14:textId="13426A17"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 for other than ACAT I Programs</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AB5F3F4" w14:textId="75EC9F96"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28A5C14" w14:textId="254769DA" w:rsidR="00846163" w:rsidRPr="00EF79A7" w:rsidRDefault="00846163" w:rsidP="00846163">
            <w:pPr>
              <w:pStyle w:val="paragraph"/>
              <w:spacing w:before="0" w:beforeAutospacing="0" w:after="0" w:afterAutospacing="0"/>
              <w:jc w:val="center"/>
              <w:textAlignment w:val="baseline"/>
              <w:divId w:val="1095904609"/>
              <w:rPr>
                <w:sz w:val="18"/>
                <w:szCs w:val="18"/>
              </w:rPr>
            </w:pPr>
            <w:r w:rsidRPr="00EF79A7">
              <w:rPr>
                <w:rStyle w:val="normaltextrun"/>
                <w:sz w:val="20"/>
                <w:szCs w:val="20"/>
              </w:rPr>
              <w:t>SAF/SQ for ACAT I Programs</w:t>
            </w:r>
          </w:p>
          <w:p w14:paraId="10FB20D8" w14:textId="3FB4A444" w:rsidR="00846163" w:rsidRPr="00EF79A7" w:rsidRDefault="00846163" w:rsidP="00846163">
            <w:pPr>
              <w:pStyle w:val="paragraph"/>
              <w:spacing w:before="0" w:beforeAutospacing="0" w:after="0" w:afterAutospacing="0"/>
              <w:jc w:val="center"/>
              <w:textAlignment w:val="baseline"/>
              <w:divId w:val="52314254"/>
              <w:rPr>
                <w:sz w:val="18"/>
                <w:szCs w:val="18"/>
              </w:rPr>
            </w:pPr>
          </w:p>
          <w:p w14:paraId="144A513A" w14:textId="100E96E7"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 for other than ACAT I Programs</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21AD273" w14:textId="1ABFD95D"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5F566B6E" w14:textId="5A0837FA"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1AB2DD23" w14:textId="388C215A"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144</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5ADA3EC9"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 25.603(a)(2)  </w:t>
            </w:r>
          </w:p>
          <w:p w14:paraId="01A7924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5325.603(a)(2)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14A30E1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Determines that application of the Buy American statute to a particular unmanufactured construction material would be impracticable.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F17C5EA" w14:textId="11B33648"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 for ACAT I Programs</w:t>
            </w:r>
          </w:p>
          <w:p w14:paraId="7E10850F" w14:textId="23361424" w:rsidR="00846163" w:rsidRPr="00EF79A7" w:rsidRDefault="00846163" w:rsidP="00846163">
            <w:pPr>
              <w:jc w:val="center"/>
              <w:textAlignment w:val="baseline"/>
              <w:rPr>
                <w:rFonts w:eastAsia="Times New Roman" w:cs="Times New Roman"/>
                <w:kern w:val="0"/>
                <w:sz w:val="18"/>
                <w:szCs w:val="18"/>
                <w14:ligatures w14:val="none"/>
              </w:rPr>
            </w:pPr>
          </w:p>
          <w:p w14:paraId="5ACD95BF" w14:textId="6CAF7474"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 for other than ACAT I Programs</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BF69FA0" w14:textId="22137C01"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97E8348" w14:textId="4D02762A" w:rsidR="00846163" w:rsidRPr="00EF79A7" w:rsidRDefault="00846163" w:rsidP="00846163">
            <w:pPr>
              <w:pStyle w:val="paragraph"/>
              <w:spacing w:before="0" w:beforeAutospacing="0" w:after="0" w:afterAutospacing="0"/>
              <w:jc w:val="center"/>
              <w:textAlignment w:val="baseline"/>
              <w:divId w:val="1179926914"/>
              <w:rPr>
                <w:sz w:val="18"/>
                <w:szCs w:val="18"/>
              </w:rPr>
            </w:pPr>
            <w:r w:rsidRPr="00EF79A7">
              <w:rPr>
                <w:rStyle w:val="normaltextrun"/>
                <w:sz w:val="20"/>
                <w:szCs w:val="20"/>
              </w:rPr>
              <w:t>SAF/SQ for ACAT I Programs</w:t>
            </w:r>
          </w:p>
          <w:p w14:paraId="057F6496" w14:textId="3C97978B" w:rsidR="00846163" w:rsidRPr="00EF79A7" w:rsidRDefault="00846163" w:rsidP="00846163">
            <w:pPr>
              <w:pStyle w:val="paragraph"/>
              <w:spacing w:before="0" w:beforeAutospacing="0" w:after="0" w:afterAutospacing="0"/>
              <w:jc w:val="center"/>
              <w:textAlignment w:val="baseline"/>
              <w:divId w:val="681322239"/>
              <w:rPr>
                <w:sz w:val="18"/>
                <w:szCs w:val="18"/>
              </w:rPr>
            </w:pPr>
          </w:p>
          <w:p w14:paraId="0858667D" w14:textId="1E9D82AB"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 for other than ACAT I Programs</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2608CC5" w14:textId="1BAAA56D"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0CE9953B" w14:textId="0D0546B9"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hideMark/>
          </w:tcPr>
          <w:p w14:paraId="11643E8B" w14:textId="2657530E"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145</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4DC01D5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 25.603(b)(2) </w:t>
            </w:r>
          </w:p>
          <w:p w14:paraId="5E32209E"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5325.603(b)(2)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41A25F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 xml:space="preserve">When a determination is made, for any of the reasons stated in  </w:t>
            </w:r>
            <w:hyperlink r:id="rId19" w:tgtFrame="_blank" w:history="1">
              <w:r w:rsidRPr="00EF79A7">
                <w:rPr>
                  <w:rFonts w:eastAsia="Times New Roman" w:cs="Times New Roman"/>
                  <w:color w:val="0000FF"/>
                  <w:kern w:val="0"/>
                  <w:sz w:val="20"/>
                  <w:szCs w:val="20"/>
                  <w:u w:val="single"/>
                  <w14:ligatures w14:val="none"/>
                </w:rPr>
                <w:t>FAR 25.603</w:t>
              </w:r>
            </w:hyperlink>
            <w:r w:rsidRPr="00EF79A7">
              <w:rPr>
                <w:rFonts w:eastAsia="Times New Roman" w:cs="Times New Roman"/>
                <w:color w:val="000000"/>
                <w:kern w:val="0"/>
                <w:sz w:val="20"/>
                <w:szCs w:val="20"/>
                <w14:ligatures w14:val="none"/>
              </w:rPr>
              <w:t>, that certain foreign construction materials may be used, provides a notice to the Federal Register within three business days after the determination of the inapplicability of Section 1605 of the Recovery Act is made, with a copy to the Administrator for Federal Procurement Policy and to the Recovery Accountability and Transparency Board.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22B5CA1" w14:textId="60890190"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48D5459" w14:textId="030DCAEE"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E76E2ED" w14:textId="7C990F20"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1EC6F05" w14:textId="16E6383D"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667779AA" w14:textId="766BF33F"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780EA311" w14:textId="1EF20089"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146</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6492AA93"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 25.1001(a)(2)(iii) </w:t>
            </w:r>
          </w:p>
          <w:p w14:paraId="69A6BCB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5325.1001(a)(2)(iii)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3CA2A73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Executes D&amp;F in accordance with 25.1001(b), that use of 52.215-2 w/Alt III or 52.212-5 w/Alt I will best serve interest of the United States.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B6B60C0" w14:textId="432EC93A"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16B8FC7" w14:textId="74EA9BD3"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65FAF53" w14:textId="19082825"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FD5CB4F" w14:textId="68F8DED1"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28EE95C4" w14:textId="07E56C78"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10836DB1" w14:textId="01EEACB6"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147</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1D13C73D"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225.7008(b) </w:t>
            </w:r>
          </w:p>
          <w:p w14:paraId="1ACF41E2"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5325.7008(b)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1C1F42F6"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xml:space="preserve">Waives restrictions on certain foreign purchases under </w:t>
            </w:r>
            <w:hyperlink r:id="rId20" w:tgtFrame="_blank" w:history="1">
              <w:r w:rsidRPr="00EF79A7">
                <w:rPr>
                  <w:rFonts w:eastAsia="Times New Roman" w:cs="Times New Roman"/>
                  <w:color w:val="0000FF"/>
                  <w:kern w:val="0"/>
                  <w:sz w:val="20"/>
                  <w:szCs w:val="20"/>
                  <w:u w:val="single"/>
                  <w14:ligatures w14:val="none"/>
                </w:rPr>
                <w:t>10 U.S.C. 4864</w:t>
              </w:r>
            </w:hyperlink>
            <w:r w:rsidRPr="00EF79A7">
              <w:rPr>
                <w:rFonts w:eastAsia="Times New Roman" w:cs="Times New Roman"/>
                <w:kern w:val="0"/>
                <w:sz w:val="20"/>
                <w:szCs w:val="20"/>
                <w14:ligatures w14:val="none"/>
              </w:rPr>
              <w: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EEFE556" w14:textId="6768D1C1"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43DFBB9" w14:textId="3B43CCBA"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77EF81C" w14:textId="2E88EDCA"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D010CB6" w14:textId="56172D82"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4BA26B74" w14:textId="1C5160FC"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63F44476" w14:textId="65AD853E"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148</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2CF34EE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225.7021-3  </w:t>
            </w:r>
          </w:p>
          <w:p w14:paraId="0D273E01"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5325.7021-3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35825B6B"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Determines that the disclosure requirements regarding use of facilities and employment of individuals who perform work in the People’s Republic of China would not be in the national security interests of the US.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4222022" w14:textId="3311DFD3"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C3796D7" w14:textId="4FC47CD7"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902663B" w14:textId="5239A6DF"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SAF/SQ</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C18D899" w14:textId="08C3A044"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29245414" w14:textId="103A4678"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31012792" w14:textId="632D29D2"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149</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1457CB22"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DFARS 225.7501(c) </w:t>
            </w:r>
          </w:p>
          <w:p w14:paraId="0718889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5325.7501(c)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533C7C91"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Any time during the acquisition process, determines that it is not in the public interest to apply the restrictions of the Balance of Payments Program to the end product or construction material.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FE82BA9" w14:textId="3FF6201E"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8DFB4B5" w14:textId="603AFAD5"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6AE17D4" w14:textId="53E80FB8"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FD4D643" w14:textId="08AFD678"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181C37B3" w14:textId="232CB5AA"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71BA5250" w14:textId="1D80535A"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150</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13F4B91B"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225.7703-2(b)(2)(i) </w:t>
            </w:r>
          </w:p>
          <w:p w14:paraId="2E6E05F8"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5325.7703-2(b)(2)(i)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DE7C7AC"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 Makes written determination that it is in the national security interest of the US to use a procedure in 225.7703-1(a) for products or services not limited to use by the military forces, police, or other security personnel of Afghanistan (individual action D&amp;F with a value of less than $100M). </w:t>
            </w:r>
          </w:p>
          <w:p w14:paraId="4FE3DD63"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748A860" w14:textId="51B5B8B6"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9706694" w14:textId="437BF735"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541EED6" w14:textId="5CC37E27"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D74446F" w14:textId="52CB7FB9"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0486A5E1" w14:textId="0072351D"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0D919224" w14:textId="2E050032" w:rsidR="00846163" w:rsidRPr="00EF79A7" w:rsidRDefault="00B41CAE" w:rsidP="00846163">
            <w:pPr>
              <w:jc w:val="center"/>
              <w:textAlignment w:val="baseline"/>
              <w:rPr>
                <w:rFonts w:eastAsia="Times New Roman" w:cs="Times New Roman"/>
                <w:color w:val="0000CC"/>
                <w:sz w:val="18"/>
                <w:szCs w:val="18"/>
              </w:rPr>
            </w:pPr>
            <w:r w:rsidRPr="00B41CAE">
              <w:rPr>
                <w:rFonts w:eastAsia="Times New Roman" w:cs="Times New Roman"/>
                <w:sz w:val="18"/>
                <w:szCs w:val="18"/>
              </w:rPr>
              <w:t>151</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24A026D4"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DFARS 225.7703-2(b)(2)(ii) </w:t>
            </w:r>
          </w:p>
          <w:p w14:paraId="2EFE4BE3"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lastRenderedPageBreak/>
              <w:t>DAFFARS 5325.7703-2(b)(2)(ii) </w:t>
            </w:r>
          </w:p>
          <w:p w14:paraId="6CB21822"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0754B3EF" w14:textId="0D40B2FB"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lastRenderedPageBreak/>
              <w:t xml:space="preserve">Makes written determination that it is in the national security interest of the US to use a procedure in 225.7703-1(a) for products or services not limited to use by the military </w:t>
            </w:r>
            <w:r w:rsidRPr="00EF79A7">
              <w:rPr>
                <w:rFonts w:eastAsia="Times New Roman" w:cs="Times New Roman"/>
                <w:kern w:val="0"/>
                <w:sz w:val="20"/>
                <w:szCs w:val="20"/>
                <w14:ligatures w14:val="none"/>
              </w:rPr>
              <w:lastRenderedPageBreak/>
              <w:t>forces, police, or other security personnel of Afghanistan (individual action D&amp;F with a value of $100M or more, or to a class of acquisitions).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8480002" w14:textId="05C784F9"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lastRenderedPageBreak/>
              <w:t>SAF/AQ</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D34FACF" w14:textId="5244FA54"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86C4465" w14:textId="63EFC913"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SAF/SQ</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C88ACA3" w14:textId="0101DB30"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0729A336" w14:textId="1253B545"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3C965193" w14:textId="2FC1526F"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152</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6DC44E04"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FARS 26.203(b) </w:t>
            </w:r>
          </w:p>
          <w:p w14:paraId="1EF1D296"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5326.203(b)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3E2883F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Determines in writing that transition to local firms is not feasible or practicable (individual or class basis).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A370519" w14:textId="3B44595C"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BCB73E3" w14:textId="4824E707"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05DD98E" w14:textId="3F426886"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B6FECFD" w14:textId="71B0BD56"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302CE69F" w14:textId="2FE35591"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6366F6A1" w14:textId="2A86C7B2"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153</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0010582F"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27.201-2(e) </w:t>
            </w:r>
          </w:p>
          <w:p w14:paraId="0E13A073"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5327.201-2(e)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21FF170D"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to exempt U.S. patents from the patent indemnity clause.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A8068F3" w14:textId="4ABFD1C2"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B470F90" w14:textId="3BDECDA1"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F56633C" w14:textId="245C7DB0"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029BA2E" w14:textId="0B4E7CB7"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10EAB01B" w14:textId="0BD85832"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45983D66" w14:textId="1BB4F468"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154</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7C785183"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 27.306(a) </w:t>
            </w:r>
          </w:p>
          <w:p w14:paraId="2EDBF82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5327.306(a)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7CC3A8D"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In contracts with small business concerns or nonprofits, approves and signs written justification allowing Government to require licensing to 3rd parties of inventions.  May only authorize if (1) Use of the invention by others is necessary for the practice of a subject invention or for the use of a work object of the contract; and (2) Action is necessary to achieve the practical application of the subject invention or work object.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B98EA38" w14:textId="6D835E45"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45E4E32" w14:textId="63C47387"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5BC35C8" w14:textId="5D133FA9"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SAF/SQ</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067F54D" w14:textId="467E25AA"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3882012D" w14:textId="4F3A54ED"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1672AA6B" w14:textId="13845FE9"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155</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48007D99"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28.105 </w:t>
            </w:r>
          </w:p>
          <w:p w14:paraId="55DF2F4C"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5328.105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6E2652D8"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using other types of bonds when acquiring particular supplies or services.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8E8DAD2" w14:textId="0290E2A1"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81F6C14" w14:textId="0B52F323"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the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BD8ECA8" w14:textId="7077BA7B"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BFB935E" w14:textId="3C39E4B7"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3018FA3E" w14:textId="1D5148AE"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6E73E0E1" w14:textId="2B8ED533"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156</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6E87072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28.106-2(a) </w:t>
            </w:r>
          </w:p>
          <w:p w14:paraId="4D2A6744"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5328.106-2(a)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6EC87E88"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the use of a new surety bond during the performance of the contract.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AB7190A" w14:textId="0846457C"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D487764" w14:textId="0AE46043"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the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25DF248" w14:textId="140806D7"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924A166" w14:textId="12FB2F17"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6F74D911" w14:textId="0D50BFD1"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4944D7DE" w14:textId="1939745B"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157</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711A341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28.106-6(c) </w:t>
            </w:r>
          </w:p>
          <w:p w14:paraId="154D4B6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5328.106-6(c)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5152310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1"/>
                <w:szCs w:val="21"/>
                <w14:ligatures w14:val="none"/>
              </w:rPr>
              <w:t xml:space="preserve">Provides a certified copy of the payment bond and the contract in accordance with FAR 28.106-6(c); </w:t>
            </w:r>
            <w:r w:rsidRPr="00EF79A7">
              <w:rPr>
                <w:rFonts w:eastAsia="Times New Roman" w:cs="Times New Roman"/>
                <w:kern w:val="0"/>
                <w:sz w:val="20"/>
                <w:szCs w:val="20"/>
                <w14:ligatures w14:val="none"/>
              </w:rPr>
              <w:t>including determining the reasonable and appropriate costs the requestor must pay.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94EC9F7" w14:textId="764D93BA"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EA6C8DE" w14:textId="19293203"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the 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DDB6ED8" w14:textId="494A35AF"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6383DF8" w14:textId="3EFA5A7C"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1199497D" w14:textId="06AE2359"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70B85B02" w14:textId="006F8DD6"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158</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6B88430D"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228.311-1 </w:t>
            </w:r>
          </w:p>
          <w:p w14:paraId="65813624"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5328.311-1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2906FCFD"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Waives the requirement for use of FAR clause 52.228-7, Insurance -- Liability to Third Persons.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55F8996" w14:textId="5C705390"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D2E3AFA" w14:textId="5C42972C"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18EAF0C" w14:textId="256E0DB5"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9DE5586" w14:textId="0A10973F"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37E01CD8" w14:textId="2183BA51"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40A4EA85" w14:textId="296A1561"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159</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11C5CD4E"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228.370(a)(2) </w:t>
            </w:r>
          </w:p>
          <w:p w14:paraId="6C61ECC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5328.370(a)(2)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03C52DB1"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Disallows the contractor to buy insurance for war-hazard losses.  If so, the CO shall insert the clause at DFARS 252.228-7000.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68AA6B8" w14:textId="01AE675A"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02ADFFF" w14:textId="1ABF9E8C"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58F7796" w14:textId="39871218"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BEB9E3D" w14:textId="0DCE0421"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6FEF4169" w14:textId="7777777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2916382F" w14:textId="17530DEB" w:rsidR="00846163" w:rsidRPr="00B41CAE" w:rsidRDefault="00B41CAE" w:rsidP="00846163">
            <w:pPr>
              <w:jc w:val="center"/>
              <w:rPr>
                <w:rFonts w:eastAsia="Times New Roman" w:cs="Times New Roman"/>
                <w:sz w:val="18"/>
                <w:szCs w:val="18"/>
              </w:rPr>
            </w:pPr>
            <w:r w:rsidRPr="00B41CAE">
              <w:rPr>
                <w:rFonts w:eastAsia="Times New Roman" w:cs="Times New Roman"/>
                <w:sz w:val="18"/>
                <w:szCs w:val="18"/>
              </w:rPr>
              <w:t>160</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101EE211" w14:textId="38A9D64F" w:rsidR="00846163" w:rsidRPr="00EF79A7" w:rsidRDefault="00846163" w:rsidP="00846163">
            <w:pPr>
              <w:rPr>
                <w:rFonts w:eastAsia="Times New Roman" w:cs="Times New Roman"/>
                <w:sz w:val="20"/>
                <w:szCs w:val="20"/>
              </w:rPr>
            </w:pPr>
            <w:r w:rsidRPr="00EF79A7">
              <w:rPr>
                <w:rFonts w:eastAsia="Times New Roman" w:cs="Times New Roman"/>
                <w:sz w:val="20"/>
                <w:szCs w:val="20"/>
              </w:rPr>
              <w:t>DFARS 228.370</w:t>
            </w:r>
          </w:p>
          <w:p w14:paraId="63A28B7C" w14:textId="43677375" w:rsidR="00846163" w:rsidRPr="00EF79A7" w:rsidRDefault="00846163" w:rsidP="00846163">
            <w:pPr>
              <w:rPr>
                <w:rFonts w:eastAsia="Times New Roman" w:cs="Times New Roman"/>
                <w:sz w:val="20"/>
                <w:szCs w:val="20"/>
              </w:rPr>
            </w:pPr>
            <w:r w:rsidRPr="00EF79A7">
              <w:rPr>
                <w:rFonts w:eastAsia="Times New Roman" w:cs="Times New Roman"/>
                <w:sz w:val="20"/>
                <w:szCs w:val="20"/>
              </w:rPr>
              <w:t>DAFFARS 5328.370(b)(3)</w:t>
            </w:r>
          </w:p>
          <w:p w14:paraId="18DE3C1E" w14:textId="3E9A586C" w:rsidR="00846163" w:rsidRPr="00EF79A7" w:rsidRDefault="00846163" w:rsidP="00846163">
            <w:pPr>
              <w:rPr>
                <w:rFonts w:eastAsia="Times New Roman" w:cs="Times New Roman"/>
                <w:sz w:val="20"/>
                <w:szCs w:val="20"/>
              </w:rPr>
            </w:pP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63235609" w14:textId="7478523B" w:rsidR="00846163" w:rsidRPr="00EF79A7" w:rsidRDefault="00846163" w:rsidP="00846163">
            <w:pPr>
              <w:rPr>
                <w:rFonts w:eastAsia="Times New Roman" w:cs="Times New Roman"/>
                <w:sz w:val="20"/>
                <w:szCs w:val="20"/>
              </w:rPr>
            </w:pPr>
            <w:r w:rsidRPr="00EF79A7">
              <w:rPr>
                <w:rFonts w:eastAsia="Times New Roman" w:cs="Times New Roman"/>
                <w:sz w:val="20"/>
                <w:szCs w:val="20"/>
              </w:rPr>
              <w:t>Refers to AFI 10-220/DCMA Instruction 8210-1D for the appointment of primary and alternate Government Flight Representatives (GFR)</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24B8275" w14:textId="1984A002" w:rsidR="00846163" w:rsidRPr="00EF79A7" w:rsidRDefault="00846163" w:rsidP="00846163">
            <w:pPr>
              <w:jc w:val="center"/>
              <w:rPr>
                <w:rFonts w:eastAsia="Times New Roman" w:cs="Times New Roman"/>
                <w:sz w:val="20"/>
                <w:szCs w:val="20"/>
              </w:rPr>
            </w:pPr>
            <w:r w:rsidRPr="00EF79A7">
              <w:rPr>
                <w:rFonts w:eastAsia="Times New Roman"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9EB0692" w14:textId="48841234" w:rsidR="00846163" w:rsidRPr="00EF79A7" w:rsidRDefault="00846163" w:rsidP="00846163">
            <w:pPr>
              <w:jc w:val="center"/>
              <w:rPr>
                <w:rFonts w:eastAsia="Times New Roman" w:cs="Times New Roman"/>
                <w:sz w:val="20"/>
                <w:szCs w:val="20"/>
              </w:rPr>
            </w:pPr>
            <w:r w:rsidRPr="00EF79A7">
              <w:rPr>
                <w:rFonts w:eastAsia="Times New Roman" w:cs="Times New Roman"/>
                <w:sz w:val="20"/>
                <w:szCs w:val="20"/>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390F6B1" w14:textId="421D9BBB" w:rsidR="00846163" w:rsidRPr="00EF79A7" w:rsidRDefault="00846163" w:rsidP="00846163">
            <w:pPr>
              <w:jc w:val="center"/>
              <w:rPr>
                <w:rStyle w:val="normaltextrun"/>
                <w:rFonts w:cs="Times New Roman"/>
                <w:sz w:val="20"/>
                <w:szCs w:val="20"/>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1010735" w14:textId="0724F52D" w:rsidR="00846163" w:rsidRPr="00EF79A7" w:rsidRDefault="00846163" w:rsidP="00846163">
            <w:pPr>
              <w:jc w:val="center"/>
              <w:rPr>
                <w:rStyle w:val="normaltextrun"/>
                <w:rFonts w:cs="Times New Roman"/>
                <w:sz w:val="20"/>
                <w:szCs w:val="20"/>
              </w:rPr>
            </w:pPr>
            <w:r w:rsidRPr="00EF79A7">
              <w:rPr>
                <w:rStyle w:val="normaltextrun"/>
                <w:rFonts w:cs="Times New Roman"/>
                <w:sz w:val="20"/>
                <w:szCs w:val="20"/>
              </w:rPr>
              <w:t>No</w:t>
            </w:r>
          </w:p>
        </w:tc>
      </w:tr>
      <w:tr w:rsidR="00846163" w:rsidRPr="00EF79A7" w14:paraId="20291EAD" w14:textId="192287D1"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2BBF50D4" w14:textId="22C188F0" w:rsidR="00846163" w:rsidRPr="00B41CAE" w:rsidRDefault="00B41CAE" w:rsidP="00846163">
            <w:pPr>
              <w:jc w:val="center"/>
              <w:textAlignment w:val="baseline"/>
              <w:rPr>
                <w:rFonts w:eastAsia="Times New Roman" w:cs="Times New Roman"/>
                <w:sz w:val="18"/>
                <w:szCs w:val="18"/>
              </w:rPr>
            </w:pPr>
            <w:r w:rsidRPr="00B41CAE">
              <w:rPr>
                <w:rFonts w:eastAsia="Times New Roman" w:cs="Times New Roman"/>
                <w:sz w:val="18"/>
                <w:szCs w:val="18"/>
              </w:rPr>
              <w:t>161</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658C9DFE"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30.201-5(a)  </w:t>
            </w:r>
          </w:p>
          <w:p w14:paraId="5E961654"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230.201-5(a) </w:t>
            </w:r>
          </w:p>
          <w:p w14:paraId="3EE3746D"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5330.201-5(a)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36F64042" w14:textId="6F64BEB4"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Waive CAS applicability in accordance with the conditions at FAR 30.201-5(b).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2FBDBCE" w14:textId="443212D7"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32C28E2" w14:textId="50099281"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CC127ED" w14:textId="33811E8F"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SAF/AQC</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925A87A" w14:textId="7B7E331B"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10AF6DFD" w14:textId="34BD5A6A"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648AA2A5" w14:textId="33CFB1D1"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162</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358E7EF1"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 30.202-6(b) </w:t>
            </w:r>
          </w:p>
          <w:p w14:paraId="36A8A5B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30.202-6(b)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7EEA1FDD"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Authorizes award of a CAS-covered contract w/o obtaining submission of the required disclosure statement.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2A80E8D" w14:textId="1A4634E2"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44330AF" w14:textId="126789A9"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F42655B" w14:textId="337B86E0"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SAF/SQ</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1372D87" w14:textId="24F200CA"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5EA0CEA6" w14:textId="0CDA42E0"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351B302B" w14:textId="10A005F1"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163</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6F13B05E" w14:textId="77777777" w:rsidR="00846163" w:rsidRPr="00EF79A7" w:rsidRDefault="005F1C78" w:rsidP="00846163">
            <w:pPr>
              <w:textAlignment w:val="baseline"/>
              <w:rPr>
                <w:rFonts w:eastAsia="Times New Roman" w:cs="Times New Roman"/>
                <w:kern w:val="0"/>
                <w:sz w:val="18"/>
                <w:szCs w:val="18"/>
                <w14:ligatures w14:val="none"/>
              </w:rPr>
            </w:pPr>
            <w:hyperlink r:id="rId21" w:tgtFrame="_blank" w:history="1">
              <w:r w:rsidR="00846163" w:rsidRPr="00EF79A7">
                <w:rPr>
                  <w:rFonts w:eastAsia="Times New Roman" w:cs="Times New Roman"/>
                  <w:color w:val="0000FF"/>
                  <w:kern w:val="0"/>
                  <w:sz w:val="20"/>
                  <w:szCs w:val="20"/>
                  <w:u w:val="single"/>
                  <w14:ligatures w14:val="none"/>
                </w:rPr>
                <w:t>Class Deviation 2011-O0006</w:t>
              </w:r>
            </w:hyperlink>
            <w:r w:rsidR="00846163" w:rsidRPr="00EF79A7">
              <w:rPr>
                <w:rFonts w:eastAsia="Times New Roman" w:cs="Times New Roman"/>
                <w:kern w:val="0"/>
                <w:sz w:val="20"/>
                <w:szCs w:val="20"/>
                <w14:ligatures w14:val="none"/>
              </w:rPr>
              <w:t> </w:t>
            </w:r>
          </w:p>
          <w:p w14:paraId="616202AD"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5331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080DA2DC"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Waives the requirements of FAR 31.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12D2535" w14:textId="2918DDC8"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BF91B80" w14:textId="3A00FCC6"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C445302" w14:textId="73150ECF"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4314014" w14:textId="09E61BB4"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536CD213" w14:textId="00741CA1" w:rsidTr="00B41CAE">
        <w:trPr>
          <w:trHeight w:val="1047"/>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5A2490BE" w14:textId="3C409232"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164</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47D1AC14" w14:textId="77777777" w:rsidR="00846163" w:rsidRPr="00EF79A7" w:rsidRDefault="005F1C78" w:rsidP="00846163">
            <w:pPr>
              <w:textAlignment w:val="baseline"/>
              <w:rPr>
                <w:rFonts w:eastAsia="Times New Roman" w:cs="Times New Roman"/>
                <w:kern w:val="0"/>
                <w:sz w:val="18"/>
                <w:szCs w:val="18"/>
                <w14:ligatures w14:val="none"/>
              </w:rPr>
            </w:pPr>
            <w:hyperlink r:id="rId22" w:tgtFrame="_blank" w:history="1">
              <w:r w:rsidR="00846163" w:rsidRPr="00EF79A7">
                <w:rPr>
                  <w:rFonts w:eastAsia="Times New Roman" w:cs="Times New Roman"/>
                  <w:color w:val="0000FF"/>
                  <w:kern w:val="0"/>
                  <w:sz w:val="20"/>
                  <w:szCs w:val="20"/>
                  <w:u w:val="single"/>
                  <w14:ligatures w14:val="none"/>
                </w:rPr>
                <w:t>Class Deviation 2011-O0006</w:t>
              </w:r>
            </w:hyperlink>
            <w:r w:rsidR="00846163" w:rsidRPr="00EF79A7">
              <w:rPr>
                <w:rFonts w:eastAsia="Times New Roman" w:cs="Times New Roman"/>
                <w:kern w:val="0"/>
                <w:sz w:val="20"/>
                <w:szCs w:val="20"/>
                <w14:ligatures w14:val="none"/>
              </w:rPr>
              <w:t> </w:t>
            </w:r>
          </w:p>
          <w:p w14:paraId="51C35A0D"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5331 </w:t>
            </w:r>
          </w:p>
          <w:p w14:paraId="4E6275F2"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32539ADC"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Determine that incurrence of the Contribution in Aid of Construction (CIAC) tax is necessary to achieve the most beneficial business case for the Government and allowing the CIAC tax will result in significant benefits to the Government that outweigh the cost of allowing the tax.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6622D18" w14:textId="52EE1DD5"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F68D2D3" w14:textId="13FB4F6B"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17B0C68" w14:textId="5BC18FA5"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897A2EF" w14:textId="2BB0A32E"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71CEDD45" w14:textId="665A02C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3AB14BFF" w14:textId="1AF5914E"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165</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3EBD52EC"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32.402(c)(1)(iii) </w:t>
            </w:r>
          </w:p>
          <w:p w14:paraId="0023070C"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5332.402(c)(1)(iii)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5AD20CA2"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Determines, based on written findings, that advance payment is in public interest or facilitates national defense.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10308A9" w14:textId="2B2289F3"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C700DD0" w14:textId="6712ED17"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6296E00" w14:textId="3270E751"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E6DCA72" w14:textId="3066CC78"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182CACFD" w14:textId="74FC4616"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280B91E2" w14:textId="3BD7D721"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166</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5EE861A4"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232.901(1)(ii) </w:t>
            </w:r>
          </w:p>
          <w:p w14:paraId="13F6C8E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5332.901(1)(ii)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7D8687E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Makes determination, after consultation with the cognizant comptroller, that conditions exist that limit normal business operations.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7A6AA38" w14:textId="5C1E85F0"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FDCE43C" w14:textId="1A052853"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D19AF8F" w14:textId="72BEDA5A"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D70B447" w14:textId="1ECBA8D5"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7227664B" w14:textId="57C0CB8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04F51B90" w14:textId="1EB90AF9"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167</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4A2F18E3"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32.906(a) </w:t>
            </w:r>
          </w:p>
          <w:p w14:paraId="0BDA9170"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5332.906(a)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5B0A286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Determines that (1) making invoice and contract financing payments earlier than 7 days prior to the dates specified in the contract is warranted in a specific case; or (2) use of accelerated payment methods described in 5 CFR §1315.5 is necessary.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AC8BDF3" w14:textId="52E8AD5A"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22BB764" w14:textId="434F2E30"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A4CDBAD" w14:textId="0618A9DB"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1944954" w14:textId="7B38EC0E"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70EF7E5C" w14:textId="00CDC7F4"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6C8C4BD2" w14:textId="3B84DFB3"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lastRenderedPageBreak/>
              <w:t>168</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5D45ABCD"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32.1106(b) </w:t>
            </w:r>
          </w:p>
          <w:p w14:paraId="54DCC2B2"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5332.1106(b)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3425FDBB"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Authorizes electronic funds transfer (EFT) for a non-domestic transaction if (1) the political, financial, and communications infrastructure in the foreign country supports EFT payment; or (2) payments of other than United States currency may be made safely.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B1BE134" w14:textId="4FABAEC5"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79B6E9F" w14:textId="085C9269"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17C8419" w14:textId="51C4C973"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0E4B695" w14:textId="05711E11"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4DA1F101" w14:textId="713D4F1D"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2ECF7CE5" w14:textId="1EF83EFC"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169</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68F71F33"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33.102(b)(3)(ii) </w:t>
            </w:r>
          </w:p>
          <w:p w14:paraId="6B74E8B4"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5333.102(b)(3)(ii)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7F1020EC"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At the request of the contractor, reviews agency records associated with a request for reimbursement of protest costs by the Government.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283CCD6" w14:textId="62698DA0"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555F4EE" w14:textId="066B17E8"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the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810F555" w14:textId="5F9B2B1F"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DA0AA01" w14:textId="5ED21FE6"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2CFD9E34" w14:textId="37A69FF6"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58A78316" w14:textId="5F46210B"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170</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2D5CC706"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33.104(b)(1) or (c)(2) </w:t>
            </w:r>
          </w:p>
          <w:p w14:paraId="5B4BF776"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5333.104(b)(1) or (c)(2)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0C61523F"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Authorizes contract award notwithstanding a GAO protest before award, or continued contract performance notwithstanding a GAO protest after award.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B9695C6" w14:textId="5580DE85"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AFCBD78" w14:textId="4BE579D8"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E5371AB" w14:textId="3E1E9A04"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23C63AC" w14:textId="37074EAA"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0606A274" w14:textId="51C879F3"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18AB032A" w14:textId="2BE01821"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171</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73A526A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33.104(g) </w:t>
            </w:r>
          </w:p>
          <w:p w14:paraId="21C941BE"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5333.104(g) </w:t>
            </w:r>
          </w:p>
          <w:p w14:paraId="40EBE4C6"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34B45619"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Reports to the GAO why their recommendations have not been followed by the agency not later than 5 days after the expiration of the 60-day response period.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53634E9" w14:textId="3D803207"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B988A83" w14:textId="7A0C1938"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2FB4F86" w14:textId="2E61A6FA"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E267EE7" w14:textId="734F88C7"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3A96BB0F" w14:textId="35DF38BD"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4792EDF8" w14:textId="25CDCB5F"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172</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6AC014E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233.215(3) </w:t>
            </w:r>
          </w:p>
          <w:p w14:paraId="65EF3C5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5333.215(3)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25EA753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Determines that continued performance is necessary pending resolution of any claim that might arise under or be related to the contract.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AF61256" w14:textId="3D308203"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D2A4B47" w14:textId="08F892EC"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1-level above 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F9075D0" w14:textId="4D3F30D4"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4048D84" w14:textId="0C411CA5"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700A8299" w14:textId="7777777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78489597" w14:textId="20A74AB9"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173</w:t>
            </w:r>
          </w:p>
        </w:tc>
        <w:tc>
          <w:tcPr>
            <w:tcW w:w="2519" w:type="dxa"/>
            <w:tcBorders>
              <w:top w:val="single" w:sz="6" w:space="0" w:color="auto"/>
              <w:left w:val="single" w:sz="6" w:space="0" w:color="auto"/>
              <w:bottom w:val="single" w:sz="6" w:space="0" w:color="auto"/>
              <w:right w:val="single" w:sz="6" w:space="0" w:color="auto"/>
            </w:tcBorders>
            <w:shd w:val="clear" w:color="auto" w:fill="auto"/>
          </w:tcPr>
          <w:p w14:paraId="612C4C0C" w14:textId="77777777" w:rsidR="00846163" w:rsidRPr="00EF79A7" w:rsidRDefault="00846163" w:rsidP="00846163">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DFARS 234.004(2)(v)(B)</w:t>
            </w:r>
          </w:p>
          <w:p w14:paraId="139FB8A8" w14:textId="320B5228" w:rsidR="00846163" w:rsidRPr="00EF79A7" w:rsidRDefault="00846163" w:rsidP="00846163">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DAFFARS 5334.004(2)(v)(B)</w:t>
            </w:r>
          </w:p>
        </w:tc>
        <w:tc>
          <w:tcPr>
            <w:tcW w:w="7200" w:type="dxa"/>
            <w:tcBorders>
              <w:top w:val="single" w:sz="6" w:space="0" w:color="auto"/>
              <w:left w:val="single" w:sz="6" w:space="0" w:color="auto"/>
              <w:bottom w:val="single" w:sz="6" w:space="0" w:color="auto"/>
              <w:right w:val="single" w:sz="6" w:space="0" w:color="auto"/>
            </w:tcBorders>
            <w:shd w:val="clear" w:color="auto" w:fill="auto"/>
          </w:tcPr>
          <w:p w14:paraId="717BCB63" w14:textId="62B1E3E5" w:rsidR="00846163" w:rsidRPr="00EF79A7" w:rsidRDefault="00846163" w:rsidP="00846163">
            <w:pPr>
              <w:textAlignment w:val="baseline"/>
              <w:rPr>
                <w:rFonts w:eastAsia="Times New Roman" w:cs="Times New Roman"/>
                <w:kern w:val="0"/>
                <w:sz w:val="20"/>
                <w:szCs w:val="20"/>
                <w14:ligatures w14:val="none"/>
              </w:rPr>
            </w:pPr>
            <w:r w:rsidRPr="00EF79A7">
              <w:rPr>
                <w:rFonts w:cs="Times New Roman"/>
                <w:sz w:val="20"/>
                <w:szCs w:val="20"/>
                <w14:ligatures w14:val="none"/>
              </w:rPr>
              <w:t>Waives the limitation at DFARS 234.004(2)(v)(A) that the CO shall not procure more than one lot for Low-Rate Initial Production (LRIP) associated with a major defense program.</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077EA18B" w14:textId="73DF23EC" w:rsidR="00846163" w:rsidRPr="00EF79A7" w:rsidRDefault="00846163" w:rsidP="00846163">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200818FB" w14:textId="6220D453" w:rsidR="00846163" w:rsidRPr="00EF79A7" w:rsidRDefault="00846163" w:rsidP="00846163">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Yes, no lower than the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1B31399" w14:textId="7DF5F33C" w:rsidR="00846163" w:rsidRPr="00EF79A7" w:rsidRDefault="00846163" w:rsidP="00846163">
            <w:pPr>
              <w:jc w:val="center"/>
              <w:textAlignment w:val="baseline"/>
              <w:rPr>
                <w:rStyle w:val="normaltextrun"/>
                <w:rFonts w:cs="Times New Roman"/>
                <w:sz w:val="20"/>
                <w:szCs w:val="20"/>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E03BA2E" w14:textId="7E12B93A" w:rsidR="00846163" w:rsidRPr="00EF79A7" w:rsidRDefault="00846163" w:rsidP="00846163">
            <w:pPr>
              <w:jc w:val="center"/>
              <w:textAlignment w:val="baseline"/>
              <w:rPr>
                <w:rStyle w:val="normaltextrun"/>
                <w:rFonts w:cs="Times New Roman"/>
                <w:sz w:val="20"/>
                <w:szCs w:val="20"/>
              </w:rPr>
            </w:pPr>
            <w:r w:rsidRPr="00EF79A7">
              <w:rPr>
                <w:rStyle w:val="normaltextrun"/>
                <w:rFonts w:cs="Times New Roman"/>
                <w:sz w:val="20"/>
                <w:szCs w:val="20"/>
              </w:rPr>
              <w:t>No</w:t>
            </w:r>
          </w:p>
        </w:tc>
      </w:tr>
      <w:tr w:rsidR="00846163" w:rsidRPr="00EF79A7" w14:paraId="2F5413EC" w14:textId="6DB602CD"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4393073D" w14:textId="66EFE32B"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174</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7A89925D"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234.7002(d)(4) </w:t>
            </w:r>
          </w:p>
          <w:p w14:paraId="0AC0E682"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5334.7002(d)(4)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2557D249"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Determines the information submitted is not sufficient to determine the reasonableness of price for items developed exclusively at private expense.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B8BBAB6" w14:textId="43291571"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A86C583" w14:textId="1A286240"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A966A6E" w14:textId="38F4A16F"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77DF6D1" w14:textId="1BE201B5"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44EB2963" w14:textId="3672AFAE"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478D1CB3" w14:textId="098907F3"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175</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0B92E250"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235.015-70(c) &amp; (d)(3)(ii) </w:t>
            </w:r>
          </w:p>
          <w:p w14:paraId="1D00BE0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5335.015-70(c) &amp; (d)(3)(ii)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086D76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special use allowance for research facility acquired by educational institutions.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662AE6F" w14:textId="1A4DEEB2"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2CAB0BD" w14:textId="3ACAD40B"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8CA7482" w14:textId="48684330"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9E49850" w14:textId="62E65862"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0F9F488C" w14:textId="11B3FCEC"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0C9F95EE" w14:textId="5270B467"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176</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61479291"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235.070-1(a) </w:t>
            </w:r>
          </w:p>
          <w:p w14:paraId="11CEACFB"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5335.070-1(a)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0CEC6A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requests for indemnification of unusually hazardous risks under 10 U.S.C. 3861.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D8D32AE" w14:textId="12357860"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AFMC/PK SCO</w:t>
            </w:r>
          </w:p>
          <w:p w14:paraId="6CDE1626" w14:textId="2857AE34"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AFLCMC/PK 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F04A0F3" w14:textId="46C2C4A0"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0FAA4A1" w14:textId="39D9A089"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A8A857C" w14:textId="6CF0880D"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710BF898" w14:textId="5F2FCD72"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7EDB6C3E" w14:textId="77777777" w:rsidR="00846163"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177</w:t>
            </w:r>
          </w:p>
          <w:p w14:paraId="6CAED429" w14:textId="17987993" w:rsidR="00B41CAE" w:rsidRPr="00EF79A7" w:rsidRDefault="00B41CAE" w:rsidP="00B41CAE">
            <w:pPr>
              <w:textAlignment w:val="baseline"/>
              <w:rPr>
                <w:rFonts w:eastAsia="Times New Roman" w:cs="Times New Roman"/>
                <w:kern w:val="0"/>
                <w:sz w:val="18"/>
                <w:szCs w:val="18"/>
                <w14:ligatures w14:val="none"/>
              </w:rPr>
            </w:pP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0A0E16AB"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36.208 </w:t>
            </w:r>
          </w:p>
          <w:p w14:paraId="598855A4"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5336.208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5E4A654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concurrent performance of firm-fixed-price and other types of construction contracts at the same work site.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4CA468A" w14:textId="38FE0FC2"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F00E988" w14:textId="05AF52F5"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the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7E981BB" w14:textId="62A04438"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422AB50" w14:textId="39660EF5"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16A6B753" w14:textId="211307BD"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734CD886" w14:textId="71125541"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178</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661B8FE1"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36.209 </w:t>
            </w:r>
          </w:p>
          <w:p w14:paraId="4A6B86AD"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5336.209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1A1A6FD2"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contract awards for the construction of a project to the firm that designed the project or its subsidiaries or affiliates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C2F382B" w14:textId="320E2D70"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p w14:paraId="1A8AA5DD" w14:textId="64F1F083" w:rsidR="00846163" w:rsidRPr="00EF79A7" w:rsidRDefault="00846163" w:rsidP="00846163">
            <w:pPr>
              <w:jc w:val="center"/>
              <w:textAlignment w:val="baseline"/>
              <w:rPr>
                <w:rFonts w:eastAsia="Times New Roman" w:cs="Times New Roman"/>
                <w:kern w:val="0"/>
                <w:sz w:val="18"/>
                <w:szCs w:val="18"/>
                <w14:ligatures w14:val="none"/>
              </w:rPr>
            </w:pP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409CA67" w14:textId="30A4AEBA"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21C91CF" w14:textId="1B589516"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D129C39" w14:textId="305C3CCB"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27C06E20" w14:textId="5E001172"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14D39FD4" w14:textId="6369DBA4"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179</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15A75618"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36.213-2(a) </w:t>
            </w:r>
          </w:p>
          <w:p w14:paraId="4F9E9489"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5336.213-2(a)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11B51FFE"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Waives the requirement for pre-solicitation notices for proposed construction contracts expected to exceed the SAT. </w:t>
            </w:r>
            <w:r w:rsidRPr="00EF79A7">
              <w:rPr>
                <w:rFonts w:eastAsia="Times New Roman" w:cs="Times New Roman"/>
                <w:color w:val="FF0000"/>
                <w:kern w:val="0"/>
                <w:sz w:val="20"/>
                <w:szCs w:val="20"/>
                <w14:ligatures w14:val="none"/>
              </w:rPr>
              <w: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6963A8F" w14:textId="38CFE6F1"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C515898" w14:textId="1ADB8F6F"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the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3AA1AFB" w14:textId="5D94FC61"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FD9DD7B" w14:textId="37A2FDC4"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6E9854B3" w14:textId="1412B0C5"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1C4D903A" w14:textId="67F12DEA" w:rsidR="00846163" w:rsidRPr="00EF79A7"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180</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66A2C94D"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DFARS 236.270(a)  </w:t>
            </w:r>
          </w:p>
          <w:p w14:paraId="0E116CB6"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5336.270(a)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D843E82"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Certifies that the additional expenditures are necessary to protect the National interest AND establishes a reasonable completion date for the project (Approval to expedite the completion date of a contract funded by a MILCON appropriations act, if additional costs are involved).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5571236" w14:textId="741A4DAB"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8624FB2" w14:textId="302289BD"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C143D6D" w14:textId="02EE0A98"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SAF/SQ</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F85397E" w14:textId="01191A27"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375C2993" w14:textId="54FB67C5"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39BB0FCD" w14:textId="77777777" w:rsidR="00846163" w:rsidRDefault="00B41CAE"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181</w:t>
            </w:r>
          </w:p>
          <w:p w14:paraId="64F64CBD" w14:textId="1A8DEC62" w:rsidR="00B41CAE" w:rsidRPr="00EF79A7" w:rsidRDefault="00B41CAE" w:rsidP="00B41CAE">
            <w:pPr>
              <w:textAlignment w:val="baseline"/>
              <w:rPr>
                <w:rFonts w:eastAsia="Times New Roman" w:cs="Times New Roman"/>
                <w:kern w:val="0"/>
                <w:sz w:val="18"/>
                <w:szCs w:val="18"/>
                <w14:ligatures w14:val="none"/>
              </w:rPr>
            </w:pP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57EAD649"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236.272(b)(1) &amp; (b)(2) </w:t>
            </w:r>
          </w:p>
          <w:p w14:paraId="672B9060"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5336.272(b)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0D4E9542"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(1) Authorizes the use of prequalification for urgent or complex construction projects; and  </w:t>
            </w:r>
          </w:p>
          <w:p w14:paraId="1AC0CB69"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(2) Approves the prequalification procedures of construction sources.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D75AA49" w14:textId="380AF1CD"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612B951" w14:textId="16EB0CA8"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the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BC8D7F8" w14:textId="3B0CEEBC"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312120B" w14:textId="7A2F8558"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34FE8083" w14:textId="174B1EBE"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65B3BB60" w14:textId="187D263D" w:rsidR="00846163" w:rsidRPr="00EF79A7" w:rsidRDefault="00732519"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182</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3B283CF3"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36.301(b)(3)(vi) </w:t>
            </w:r>
          </w:p>
          <w:p w14:paraId="11B6FF69"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5336.301(b)(3)(vi)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34711D69"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Establishes other criteria for use of two-phase design-build selection procedures.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4981EF9" w14:textId="525151F0"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AE8EDFA" w14:textId="14C133EA"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the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7E7247C" w14:textId="0C1B7303"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96F6B22" w14:textId="1417FF40"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24A0980D" w14:textId="026DD923"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229502A0" w14:textId="751CF8F0" w:rsidR="00846163" w:rsidRPr="00EF79A7" w:rsidRDefault="00732519"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183</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49927038"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236.303-1(a)(4)(i)(B) </w:t>
            </w:r>
          </w:p>
          <w:p w14:paraId="11E7E1BF"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5336.303-1(a)(4)(i)(B)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07CC2838"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determination to allow more than five offerors to submit phase two design-build proposals for acquisitions exceeds $4.5M.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30A98DC" w14:textId="52F155AC"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89704D2" w14:textId="0F709422"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B2FC8C4" w14:textId="77A806D3"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335D1C3" w14:textId="041ABEEC"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77A5E954" w14:textId="42BCE60E"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3FF5E132" w14:textId="4681D1AE" w:rsidR="00846163" w:rsidRPr="00EF79A7" w:rsidRDefault="00732519"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184</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56CD1706"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236.570(b)(2) </w:t>
            </w:r>
          </w:p>
          <w:p w14:paraId="14F9358C"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5336.570(b)(2)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3787F2B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use of a separate bid item for mobilization and preparatory work.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CCC927A" w14:textId="6CEF9E5C"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F1C318D" w14:textId="3F9B3099"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the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3D2741D" w14:textId="111B175D"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BBD62E4" w14:textId="575C0407"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75B8A9F0" w14:textId="4B877CF3"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32F52624" w14:textId="2BE3C71A" w:rsidR="00846163" w:rsidRPr="00EF79A7" w:rsidRDefault="00732519"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lastRenderedPageBreak/>
              <w:t>185</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01C4F8D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36.602-3 </w:t>
            </w:r>
          </w:p>
          <w:p w14:paraId="7C8B07B3"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5336.602-3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7CB355B0"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Oversees evaluation board functions for A&amp;E contracts.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857690A" w14:textId="3FA43D1E"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C654FF2" w14:textId="1AC97214"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the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7D151FE" w14:textId="0013780F"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4433D57" w14:textId="05F18010"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68FDA64C" w14:textId="7777777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0659E236" w14:textId="01D79213" w:rsidR="00846163" w:rsidRPr="00EF79A7" w:rsidRDefault="00732519" w:rsidP="00846163">
            <w:pPr>
              <w:jc w:val="center"/>
              <w:textAlignment w:val="baseline"/>
              <w:rPr>
                <w:rFonts w:eastAsia="Times New Roman" w:cs="Times New Roman"/>
                <w:kern w:val="0"/>
                <w:sz w:val="20"/>
                <w:szCs w:val="20"/>
                <w14:ligatures w14:val="none"/>
              </w:rPr>
            </w:pPr>
            <w:bookmarkStart w:id="13" w:name="_Hlk149021373"/>
            <w:r>
              <w:rPr>
                <w:rFonts w:eastAsia="Times New Roman" w:cs="Times New Roman"/>
                <w:kern w:val="0"/>
                <w:sz w:val="20"/>
                <w:szCs w:val="20"/>
                <w14:ligatures w14:val="none"/>
              </w:rPr>
              <w:t>186</w:t>
            </w:r>
          </w:p>
        </w:tc>
        <w:tc>
          <w:tcPr>
            <w:tcW w:w="2519" w:type="dxa"/>
            <w:tcBorders>
              <w:top w:val="single" w:sz="6" w:space="0" w:color="auto"/>
              <w:left w:val="single" w:sz="6" w:space="0" w:color="auto"/>
              <w:bottom w:val="single" w:sz="6" w:space="0" w:color="auto"/>
              <w:right w:val="single" w:sz="6" w:space="0" w:color="auto"/>
            </w:tcBorders>
            <w:shd w:val="clear" w:color="auto" w:fill="auto"/>
          </w:tcPr>
          <w:p w14:paraId="62CC353A" w14:textId="77777777" w:rsidR="00846163" w:rsidRPr="00EF79A7" w:rsidRDefault="00846163" w:rsidP="00846163">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FAR 36.602-4(a)</w:t>
            </w:r>
          </w:p>
          <w:p w14:paraId="4147E997" w14:textId="4F22ED2D" w:rsidR="00846163" w:rsidRPr="00EF79A7" w:rsidRDefault="00846163" w:rsidP="00846163">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DAFFARS 5336.602-4(a)</w:t>
            </w:r>
          </w:p>
        </w:tc>
        <w:tc>
          <w:tcPr>
            <w:tcW w:w="7200" w:type="dxa"/>
            <w:tcBorders>
              <w:top w:val="single" w:sz="6" w:space="0" w:color="auto"/>
              <w:left w:val="single" w:sz="6" w:space="0" w:color="auto"/>
              <w:bottom w:val="single" w:sz="6" w:space="0" w:color="auto"/>
              <w:right w:val="single" w:sz="6" w:space="0" w:color="auto"/>
            </w:tcBorders>
            <w:shd w:val="clear" w:color="auto" w:fill="auto"/>
          </w:tcPr>
          <w:p w14:paraId="7ED913A1" w14:textId="53F376D4" w:rsidR="00846163" w:rsidRPr="00EF79A7" w:rsidRDefault="00846163" w:rsidP="00846163">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Makes the final slate selection for A&amp;E contracts.</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003A4150" w14:textId="0D975CEF" w:rsidR="00846163" w:rsidRPr="00EF79A7" w:rsidRDefault="00846163" w:rsidP="00846163">
            <w:pPr>
              <w:jc w:val="center"/>
              <w:textAlignment w:val="baseline"/>
              <w:rPr>
                <w:rFonts w:eastAsia="Times New Roman" w:cs="Times New Roman"/>
                <w:kern w:val="0"/>
                <w:sz w:val="20"/>
                <w:szCs w:val="20"/>
                <w14:ligatures w14:val="none"/>
              </w:rPr>
            </w:pPr>
            <w:r w:rsidRPr="00EF79A7">
              <w:rPr>
                <w:rFonts w:cs="Times New Roman"/>
                <w:sz w:val="20"/>
                <w:szCs w:val="20"/>
              </w:rPr>
              <w:t>COCO - Refer to AFI 32-1023 Para. 4.3.3.6 for the slate selection authority for A&amp;E services exceeding $1M per contract.</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55E8594D" w14:textId="3FF955CA" w:rsidR="00846163" w:rsidRPr="00EF79A7" w:rsidRDefault="00846163" w:rsidP="00846163">
            <w:pPr>
              <w:jc w:val="center"/>
              <w:textAlignment w:val="baseline"/>
              <w:rPr>
                <w:rFonts w:eastAsia="Times New Roman" w:cs="Times New Roman"/>
                <w:kern w:val="0"/>
                <w:sz w:val="20"/>
                <w:szCs w:val="20"/>
                <w14:ligatures w14:val="none"/>
              </w:rPr>
            </w:pPr>
            <w:r w:rsidRPr="00EF79A7">
              <w:rPr>
                <w:rFonts w:cs="Times New Roman"/>
                <w:sz w:val="20"/>
                <w:szCs w:val="20"/>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02D1B89" w14:textId="0D975CEF" w:rsidR="00846163" w:rsidRPr="00EF79A7" w:rsidRDefault="00846163" w:rsidP="00846163">
            <w:pPr>
              <w:jc w:val="center"/>
              <w:rPr>
                <w:rFonts w:eastAsia="Times New Roman" w:cs="Times New Roman"/>
                <w:sz w:val="20"/>
                <w:szCs w:val="20"/>
              </w:rPr>
            </w:pPr>
            <w:r w:rsidRPr="00EF79A7">
              <w:rPr>
                <w:rFonts w:cs="Times New Roman"/>
                <w:sz w:val="20"/>
                <w:szCs w:val="20"/>
              </w:rPr>
              <w:t>COCO - Refer to AFI 32-1023 Para. 4.3.3.6 for the slate selection authority for A&amp;E services exceeding $1M per contract.</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71FF009" w14:textId="3FF955CA" w:rsidR="00846163" w:rsidRPr="00EF79A7" w:rsidRDefault="00846163" w:rsidP="00846163">
            <w:pPr>
              <w:jc w:val="center"/>
              <w:rPr>
                <w:rFonts w:eastAsia="Times New Roman" w:cs="Times New Roman"/>
                <w:sz w:val="20"/>
                <w:szCs w:val="20"/>
              </w:rPr>
            </w:pPr>
            <w:r w:rsidRPr="00EF79A7">
              <w:rPr>
                <w:rFonts w:cs="Times New Roman"/>
                <w:sz w:val="20"/>
                <w:szCs w:val="20"/>
              </w:rPr>
              <w:t>No</w:t>
            </w:r>
          </w:p>
        </w:tc>
      </w:tr>
      <w:bookmarkEnd w:id="13"/>
      <w:tr w:rsidR="00846163" w:rsidRPr="00EF79A7" w14:paraId="10D53ABC" w14:textId="4294F1B2"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485C50C7" w14:textId="4EE801B9" w:rsidR="00846163" w:rsidRPr="00EF79A7" w:rsidRDefault="00732519"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187</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1893AE0C"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36.609-1(c)(1) </w:t>
            </w:r>
          </w:p>
          <w:p w14:paraId="7488CE5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5336.609-1(c)(1)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3F609A20"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Determines that, in fixed-price A&amp;E contracts, cost limitations are secondary to performance considerations and additional project funding can be expected, if necessary.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8C74AF5" w14:textId="3D2A3C5D"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0935FF6" w14:textId="185A801F"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7091141" w14:textId="1CCAAA87"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1E7D16A" w14:textId="25FCAD78"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45D937B6" w14:textId="1559B171"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5F3AF405" w14:textId="1B51BB8E" w:rsidR="00846163" w:rsidRPr="00EF79A7" w:rsidRDefault="00732519"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188</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73B046B8"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237.104(b)(iii)(A)</w:t>
            </w:r>
            <w:r w:rsidRPr="00EF79A7">
              <w:rPr>
                <w:rFonts w:eastAsia="Times New Roman" w:cs="Times New Roman"/>
                <w:i/>
                <w:iCs/>
                <w:kern w:val="0"/>
                <w:sz w:val="20"/>
                <w:szCs w:val="20"/>
                <w14:ligatures w14:val="none"/>
              </w:rPr>
              <w:t>(2</w:t>
            </w:r>
            <w:r w:rsidRPr="00EF79A7">
              <w:rPr>
                <w:rFonts w:eastAsia="Times New Roman" w:cs="Times New Roman"/>
                <w:kern w:val="0"/>
                <w:sz w:val="20"/>
                <w:szCs w:val="20"/>
                <w14:ligatures w14:val="none"/>
              </w:rPr>
              <w:t>) </w:t>
            </w:r>
          </w:p>
          <w:p w14:paraId="4C95F80E"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5337.104(b)(iii)(A)(</w:t>
            </w:r>
            <w:r w:rsidRPr="00EF79A7">
              <w:rPr>
                <w:rFonts w:eastAsia="Times New Roman" w:cs="Times New Roman"/>
                <w:i/>
                <w:iCs/>
                <w:kern w:val="0"/>
                <w:sz w:val="20"/>
                <w:szCs w:val="20"/>
                <w14:ligatures w14:val="none"/>
              </w:rPr>
              <w:t>2</w:t>
            </w:r>
            <w:r w:rsidRPr="00EF79A7">
              <w:rPr>
                <w:rFonts w:eastAsia="Times New Roman" w:cs="Times New Roman"/>
                <w:kern w:val="0"/>
                <w:sz w:val="20"/>
                <w:szCs w:val="20"/>
                <w14:ligatures w14:val="none"/>
              </w:rPr>
              <w:t>)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305A0AA0"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5517264" w14:textId="62F1F1E9"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09E596B" w14:textId="76DA70E0"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CF8FF0A" w14:textId="69978D3D"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75CE4F1" w14:textId="76124349"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677B31D0" w14:textId="71C7E83C"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393B12CA" w14:textId="28D21362" w:rsidR="00846163" w:rsidRPr="00EF79A7" w:rsidRDefault="00351FF2"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189</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2A4CA8C6"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 37.113-1(a) </w:t>
            </w:r>
          </w:p>
          <w:p w14:paraId="59F3822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5337.113-1(a)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6DD50448"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May waive the 31.205-6(g)(6) cost allowability limitations on severance payments to foreign nationals that meet the conditions at 37.113-1(a)(1)-(2).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4DB592A" w14:textId="35293D88"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DF8A914" w14:textId="0A2A6380"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D253B36" w14:textId="35AC3777"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85D525F" w14:textId="2AD89218"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25560CD4" w14:textId="6F2DD27D"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hideMark/>
          </w:tcPr>
          <w:p w14:paraId="7C32F8B0" w14:textId="24368ACF" w:rsidR="00846163" w:rsidRPr="00EF79A7" w:rsidRDefault="00351FF2" w:rsidP="00846163">
            <w:pPr>
              <w:jc w:val="center"/>
              <w:textAlignment w:val="baseline"/>
              <w:rPr>
                <w:rFonts w:eastAsia="Times New Roman" w:cs="Times New Roman"/>
                <w:color w:val="0000CC"/>
                <w:kern w:val="0"/>
                <w:sz w:val="20"/>
                <w:szCs w:val="20"/>
                <w14:ligatures w14:val="none"/>
              </w:rPr>
            </w:pPr>
            <w:r w:rsidRPr="00351FF2">
              <w:rPr>
                <w:rFonts w:eastAsia="Times New Roman" w:cs="Times New Roman"/>
                <w:kern w:val="0"/>
                <w:sz w:val="20"/>
                <w:szCs w:val="20"/>
                <w14:ligatures w14:val="none"/>
              </w:rPr>
              <w:t>190</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4A7B6901"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 37.204(a) </w:t>
            </w:r>
          </w:p>
          <w:p w14:paraId="7B7828F2"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5337.204(a)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BC7C719"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Determines if sufficient personnel with the requisite training and capabilities are available within the agency to perform the evaluation or analysis or proposals submitted for the acquisition.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B5A3FC1" w14:textId="1737D7DB"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PEO for PEO designated programs</w:t>
            </w:r>
          </w:p>
          <w:p w14:paraId="304CAA9A" w14:textId="5460A26E" w:rsidR="00846163" w:rsidRPr="00EF79A7" w:rsidRDefault="00846163" w:rsidP="00846163">
            <w:pPr>
              <w:jc w:val="center"/>
              <w:textAlignment w:val="baseline"/>
              <w:rPr>
                <w:rFonts w:eastAsia="Times New Roman" w:cs="Times New Roman"/>
                <w:kern w:val="0"/>
                <w:sz w:val="18"/>
                <w:szCs w:val="18"/>
                <w14:ligatures w14:val="none"/>
              </w:rPr>
            </w:pPr>
          </w:p>
          <w:p w14:paraId="0839A779" w14:textId="1A4446CE"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 for all other programs</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6DA720C" w14:textId="485D1571"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BF0E64B" w14:textId="51696F98"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3BF9FD6" w14:textId="54EB01FE"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021BA1E6" w14:textId="1963D7B8"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7136EC04" w14:textId="5E7B9BC1" w:rsidR="00846163" w:rsidRPr="00EF79A7" w:rsidRDefault="00351FF2"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191</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63094ED6"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237.7401(c) </w:t>
            </w:r>
          </w:p>
          <w:p w14:paraId="77224B78"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5337.7401(c)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79B631B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Determines the services being acquired under contract with the local government are in DoD’s best interest.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A430618" w14:textId="360C6A44"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84D8CB3" w14:textId="155580DB"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the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65774CE" w14:textId="56B85D11"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428B6D7" w14:textId="79D72F50"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7E219EAE" w14:textId="28FB0BD5"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791E931F" w14:textId="5AD83BA6" w:rsidR="00846163" w:rsidRPr="00EF79A7" w:rsidRDefault="00351FF2"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192</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24FF10A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239.101(1) </w:t>
            </w:r>
          </w:p>
          <w:p w14:paraId="682F12A9"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5339.101(1)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70EBD37B"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Determines no commercial products or commercial services are suitable to meet the agency’s needs for information technology products or services in excess of the SAT.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CA4A7D6" w14:textId="0C3D1659"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3C7AC15" w14:textId="1E8EFE12"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the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201A6EC" w14:textId="4F3EFD9B"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46D7C95" w14:textId="3E9412BA"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6D79E0F9" w14:textId="07513999"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6AD17F7B" w14:textId="3717F2D4" w:rsidR="00846163" w:rsidRPr="00EF79A7" w:rsidRDefault="00351FF2"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193</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02147EB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41.202(c)(2) </w:t>
            </w:r>
          </w:p>
          <w:p w14:paraId="674DA451"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5341.202(c)(2)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28A5AAF8"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determination to pay the non-negotiated utility rates due to contract impasse.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599280E" w14:textId="6EB5B2AE"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FA2A3FD" w14:textId="4B94BB9D"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the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21B5169" w14:textId="519F473B"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D0F1723" w14:textId="667C7E38"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66E043BD" w14:textId="46F78C6E"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77B895E8" w14:textId="1C6A1D3A" w:rsidR="00846163" w:rsidRPr="00EF79A7" w:rsidRDefault="00351FF2"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194</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7F5BE362"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41.204(c)(1)(ii) </w:t>
            </w:r>
          </w:p>
          <w:p w14:paraId="032F1B6B"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5341.204(c)(1)(ii)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13B923E"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Determines use of the area-wide contract for utility services is not advantageous to the Government.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92ACFB2" w14:textId="23EE605C"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A6EC74A" w14:textId="0AF37999"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the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1D33566" w14:textId="510317BD"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EB450F0" w14:textId="7EB28EFD"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333A4F82" w14:textId="2691DA96"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44938C0B" w14:textId="23947EBA" w:rsidR="00846163" w:rsidRPr="00EF79A7" w:rsidRDefault="00351FF2"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195</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6B70486D"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42.202(c)(2) </w:t>
            </w:r>
          </w:p>
          <w:p w14:paraId="4D9773E9"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5342.202(c)(2)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646844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the delegation of additional functions to the CAO.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B4EE7BB" w14:textId="398CA3B2"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D1CC18E" w14:textId="6370B795"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the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47B6656" w14:textId="23247E3E"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D11D3C6" w14:textId="4A0BCD97"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63F9A8E1" w14:textId="3FF6274D"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5F090FC8" w14:textId="194016BE" w:rsidR="00846163" w:rsidRPr="00EF79A7" w:rsidRDefault="00351FF2"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196</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79AF5886"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PGI 242.7100(4) </w:t>
            </w:r>
          </w:p>
          <w:p w14:paraId="56E409F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5342.7100(4)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055EF0D2"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the solicitation of voluntary refunds from a contractor.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857D41B" w14:textId="763FB9C0"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C70F1D1" w14:textId="05C5E6CD"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14E7CAD" w14:textId="41DAF51E"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B11F289" w14:textId="07FA62E2"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4961AA51" w14:textId="7777777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2B0B2EAE" w14:textId="0D0A5787" w:rsidR="00846163" w:rsidRPr="00EF79A7" w:rsidRDefault="00351FF2"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197</w:t>
            </w:r>
          </w:p>
        </w:tc>
        <w:tc>
          <w:tcPr>
            <w:tcW w:w="2519" w:type="dxa"/>
            <w:tcBorders>
              <w:top w:val="single" w:sz="6" w:space="0" w:color="auto"/>
              <w:left w:val="single" w:sz="6" w:space="0" w:color="auto"/>
              <w:bottom w:val="single" w:sz="6" w:space="0" w:color="auto"/>
              <w:right w:val="single" w:sz="6" w:space="0" w:color="auto"/>
            </w:tcBorders>
            <w:shd w:val="clear" w:color="auto" w:fill="auto"/>
          </w:tcPr>
          <w:p w14:paraId="0F409865" w14:textId="77777777" w:rsidR="00846163" w:rsidRPr="00EF79A7" w:rsidRDefault="00846163" w:rsidP="00846163">
            <w:pPr>
              <w:textAlignment w:val="baseline"/>
              <w:rPr>
                <w:rFonts w:eastAsia="Times New Roman" w:cs="Times New Roman"/>
                <w:color w:val="000000"/>
                <w:kern w:val="0"/>
                <w:sz w:val="20"/>
                <w:szCs w:val="20"/>
                <w14:ligatures w14:val="none"/>
              </w:rPr>
            </w:pPr>
            <w:r w:rsidRPr="00EF79A7">
              <w:rPr>
                <w:rFonts w:eastAsia="Times New Roman" w:cs="Times New Roman"/>
                <w:color w:val="000000"/>
                <w:kern w:val="0"/>
                <w:sz w:val="20"/>
                <w:szCs w:val="20"/>
                <w14:ligatures w14:val="none"/>
              </w:rPr>
              <w:t>DFARS 243.204-70-3</w:t>
            </w:r>
          </w:p>
          <w:p w14:paraId="670A9B68" w14:textId="43C7F41D" w:rsidR="00846163" w:rsidRPr="00EF79A7" w:rsidRDefault="00846163" w:rsidP="00846163">
            <w:pPr>
              <w:textAlignment w:val="baseline"/>
              <w:rPr>
                <w:rFonts w:eastAsia="Times New Roman" w:cs="Times New Roman"/>
                <w:color w:val="000000"/>
                <w:kern w:val="0"/>
                <w:sz w:val="20"/>
                <w:szCs w:val="20"/>
                <w14:ligatures w14:val="none"/>
              </w:rPr>
            </w:pPr>
            <w:r w:rsidRPr="00EF79A7">
              <w:rPr>
                <w:rFonts w:eastAsia="Times New Roman" w:cs="Times New Roman"/>
                <w:color w:val="000000"/>
                <w:kern w:val="0"/>
                <w:sz w:val="20"/>
                <w:szCs w:val="20"/>
                <w14:ligatures w14:val="none"/>
              </w:rPr>
              <w:t>DAFFARS 5343.204-70-3</w:t>
            </w:r>
          </w:p>
        </w:tc>
        <w:tc>
          <w:tcPr>
            <w:tcW w:w="7200" w:type="dxa"/>
            <w:tcBorders>
              <w:top w:val="single" w:sz="6" w:space="0" w:color="auto"/>
              <w:left w:val="single" w:sz="6" w:space="0" w:color="auto"/>
              <w:bottom w:val="single" w:sz="6" w:space="0" w:color="auto"/>
              <w:right w:val="single" w:sz="6" w:space="0" w:color="auto"/>
            </w:tcBorders>
            <w:shd w:val="clear" w:color="auto" w:fill="auto"/>
          </w:tcPr>
          <w:p w14:paraId="1CF8C897" w14:textId="35F808EA" w:rsidR="00846163" w:rsidRPr="00EF79A7" w:rsidRDefault="00846163" w:rsidP="00846163">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Determines in writing that extending definitization beyond an additional 90 days is in the best interest of the Government for UCOs with a value greater than $50M</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58139E2C" w14:textId="42AE7D40" w:rsidR="00846163" w:rsidRPr="00EF79A7" w:rsidRDefault="00846163" w:rsidP="00846163">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HCA</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03A7D7AD" w14:textId="4FD62992" w:rsidR="00846163" w:rsidRPr="00EF79A7" w:rsidRDefault="00846163" w:rsidP="00846163">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909CB95" w14:textId="261B8486" w:rsidR="00846163" w:rsidRPr="00EF79A7" w:rsidRDefault="00846163" w:rsidP="00846163">
            <w:pPr>
              <w:jc w:val="center"/>
              <w:textAlignment w:val="baseline"/>
              <w:rPr>
                <w:rStyle w:val="normaltextrun"/>
                <w:rFonts w:cs="Times New Roman"/>
                <w:sz w:val="20"/>
                <w:szCs w:val="20"/>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67D3F4C2" w14:textId="1DE5B103" w:rsidR="00846163" w:rsidRPr="00EF79A7" w:rsidRDefault="00846163" w:rsidP="00846163">
            <w:pPr>
              <w:jc w:val="center"/>
              <w:textAlignment w:val="baseline"/>
              <w:rPr>
                <w:rStyle w:val="normaltextrun"/>
                <w:rFonts w:cs="Times New Roman"/>
                <w:sz w:val="20"/>
                <w:szCs w:val="20"/>
              </w:rPr>
            </w:pPr>
            <w:r w:rsidRPr="00EF79A7">
              <w:rPr>
                <w:rStyle w:val="normaltextrun"/>
                <w:rFonts w:cs="Times New Roman"/>
                <w:sz w:val="20"/>
                <w:szCs w:val="20"/>
              </w:rPr>
              <w:t>No</w:t>
            </w:r>
          </w:p>
        </w:tc>
      </w:tr>
      <w:tr w:rsidR="00846163" w:rsidRPr="00EF79A7" w14:paraId="4DE8F18A" w14:textId="77777777"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193F61D6" w14:textId="2A57A6F7" w:rsidR="00846163" w:rsidRPr="00EF79A7" w:rsidRDefault="00351FF2"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198</w:t>
            </w:r>
          </w:p>
        </w:tc>
        <w:tc>
          <w:tcPr>
            <w:tcW w:w="2519" w:type="dxa"/>
            <w:tcBorders>
              <w:top w:val="single" w:sz="6" w:space="0" w:color="auto"/>
              <w:left w:val="single" w:sz="6" w:space="0" w:color="auto"/>
              <w:bottom w:val="single" w:sz="6" w:space="0" w:color="auto"/>
              <w:right w:val="single" w:sz="6" w:space="0" w:color="auto"/>
            </w:tcBorders>
            <w:shd w:val="clear" w:color="auto" w:fill="auto"/>
          </w:tcPr>
          <w:p w14:paraId="6342F15C" w14:textId="77777777" w:rsidR="00846163" w:rsidRPr="00EF79A7" w:rsidRDefault="00846163" w:rsidP="00846163">
            <w:pPr>
              <w:textAlignment w:val="baseline"/>
              <w:rPr>
                <w:rFonts w:eastAsia="Times New Roman" w:cs="Times New Roman"/>
                <w:color w:val="000000"/>
                <w:kern w:val="0"/>
                <w:sz w:val="20"/>
                <w:szCs w:val="20"/>
                <w14:ligatures w14:val="none"/>
              </w:rPr>
            </w:pPr>
            <w:r w:rsidRPr="00EF79A7">
              <w:rPr>
                <w:rFonts w:eastAsia="Times New Roman" w:cs="Times New Roman"/>
                <w:color w:val="000000"/>
                <w:kern w:val="0"/>
                <w:sz w:val="20"/>
                <w:szCs w:val="20"/>
                <w14:ligatures w14:val="none"/>
              </w:rPr>
              <w:t>DFARS 243.204-70-3</w:t>
            </w:r>
          </w:p>
          <w:p w14:paraId="2F990A76" w14:textId="1A3253DB" w:rsidR="00846163" w:rsidRPr="00EF79A7" w:rsidRDefault="00846163" w:rsidP="00846163">
            <w:pPr>
              <w:textAlignment w:val="baseline"/>
              <w:rPr>
                <w:rFonts w:eastAsia="Times New Roman" w:cs="Times New Roman"/>
                <w:color w:val="000000"/>
                <w:kern w:val="0"/>
                <w:sz w:val="20"/>
                <w:szCs w:val="20"/>
                <w14:ligatures w14:val="none"/>
              </w:rPr>
            </w:pPr>
            <w:r w:rsidRPr="00EF79A7">
              <w:rPr>
                <w:rFonts w:eastAsia="Times New Roman" w:cs="Times New Roman"/>
                <w:color w:val="000000"/>
                <w:kern w:val="0"/>
                <w:sz w:val="20"/>
                <w:szCs w:val="20"/>
                <w14:ligatures w14:val="none"/>
              </w:rPr>
              <w:t>DAFFARS 5343.204-70-3</w:t>
            </w:r>
          </w:p>
        </w:tc>
        <w:tc>
          <w:tcPr>
            <w:tcW w:w="7200" w:type="dxa"/>
            <w:tcBorders>
              <w:top w:val="single" w:sz="6" w:space="0" w:color="auto"/>
              <w:left w:val="single" w:sz="6" w:space="0" w:color="auto"/>
              <w:bottom w:val="single" w:sz="6" w:space="0" w:color="auto"/>
              <w:right w:val="single" w:sz="6" w:space="0" w:color="auto"/>
            </w:tcBorders>
            <w:shd w:val="clear" w:color="auto" w:fill="auto"/>
          </w:tcPr>
          <w:p w14:paraId="1D3321CB" w14:textId="0378E2EF" w:rsidR="00846163" w:rsidRPr="00EF79A7" w:rsidRDefault="00846163" w:rsidP="00846163">
            <w:pP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Determines in writing that extending definitization beyond an additional 90 days is in the best interest of the Government for UCOs between $5M and $50M</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2CD87D00" w14:textId="3E963370" w:rsidR="00846163" w:rsidRPr="00EF79A7" w:rsidRDefault="00846163" w:rsidP="00846163">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tcPr>
          <w:p w14:paraId="08403103" w14:textId="4987E4AD" w:rsidR="00846163" w:rsidRPr="00EF79A7" w:rsidRDefault="00846163" w:rsidP="00846163">
            <w:pPr>
              <w:jc w:val="center"/>
              <w:textAlignment w:val="baseline"/>
              <w:rPr>
                <w:rFonts w:eastAsia="Times New Roman" w:cs="Times New Roman"/>
                <w:kern w:val="0"/>
                <w:sz w:val="20"/>
                <w:szCs w:val="20"/>
                <w14:ligatures w14:val="none"/>
              </w:rPr>
            </w:pPr>
            <w:r w:rsidRPr="00EF79A7">
              <w:rPr>
                <w:rFonts w:eastAsia="Times New Roman" w:cs="Times New Roman"/>
                <w:kern w:val="0"/>
                <w:sz w:val="20"/>
                <w:szCs w:val="20"/>
                <w14:ligatures w14:val="none"/>
              </w:rPr>
              <w:t>Yes, no lower than the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1A4E28F" w14:textId="0D91215F" w:rsidR="00846163" w:rsidRPr="00EF79A7" w:rsidRDefault="00846163" w:rsidP="00846163">
            <w:pPr>
              <w:jc w:val="center"/>
              <w:textAlignment w:val="baseline"/>
              <w:rPr>
                <w:rStyle w:val="normaltextrun"/>
                <w:rFonts w:cs="Times New Roman"/>
                <w:sz w:val="20"/>
                <w:szCs w:val="20"/>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D9450B4" w14:textId="483A420C" w:rsidR="00846163" w:rsidRPr="00EF79A7" w:rsidRDefault="00846163" w:rsidP="00846163">
            <w:pPr>
              <w:jc w:val="center"/>
              <w:textAlignment w:val="baseline"/>
              <w:rPr>
                <w:rStyle w:val="normaltextrun"/>
                <w:rFonts w:cs="Times New Roman"/>
                <w:sz w:val="20"/>
                <w:szCs w:val="20"/>
              </w:rPr>
            </w:pPr>
            <w:r w:rsidRPr="00EF79A7">
              <w:rPr>
                <w:rFonts w:eastAsia="Times New Roman" w:cs="Times New Roman"/>
                <w:kern w:val="0"/>
                <w:sz w:val="20"/>
                <w:szCs w:val="20"/>
                <w14:ligatures w14:val="none"/>
              </w:rPr>
              <w:t>No</w:t>
            </w:r>
          </w:p>
        </w:tc>
      </w:tr>
      <w:tr w:rsidR="00846163" w:rsidRPr="00EF79A7" w14:paraId="15994D76" w14:textId="1A9224A6"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7BD0A44A" w14:textId="07678DCF" w:rsidR="00846163" w:rsidRPr="00EF79A7" w:rsidRDefault="00351FF2"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199</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0E3BA1F2"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DFARS 243.204-70-5(c) </w:t>
            </w:r>
          </w:p>
          <w:p w14:paraId="20C08C85"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5343.204-70-5(c)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15DB885C"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Waives limitations of 243.204-70-2 (price ceiling); 243.204-70-3 (definitization schedule); and 243.204-70-4 (limitations on obligations) if necessary to support cont. ops or humanitarian/peacekeeping op.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94682D9" w14:textId="1433F741"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1167528" w14:textId="28A1359B"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7394B497" w14:textId="2BB0298E"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AE0FF37" w14:textId="203701EE"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58386751" w14:textId="14ABAC49"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353D57BF" w14:textId="03BDBFAC" w:rsidR="00846163" w:rsidRPr="00EF79A7" w:rsidRDefault="00351FF2"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200</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0D5C16D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FAR 44.302(a) </w:t>
            </w:r>
          </w:p>
          <w:p w14:paraId="20E56238"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5344.302(a)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1AF5BA9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Raises or lowers the $25 million contractor purchasing system review (CPSR) level if considered to be in the Government's best interest.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10E199F8" w14:textId="4B924F9A"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9DC6C6D" w14:textId="4704AE0C"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18FD350E" w14:textId="7951DD07"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4E906F8" w14:textId="54994004"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322776FB" w14:textId="3ABD2A5E"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06E0607A" w14:textId="4FBE6B85" w:rsidR="00846163" w:rsidRPr="00EF79A7" w:rsidRDefault="00351FF2"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lastRenderedPageBreak/>
              <w:t>201</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68E1D7D3"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45.102(e) </w:t>
            </w:r>
          </w:p>
          <w:p w14:paraId="3B2199A3"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5345.102(e)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130FCFD8"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Determines installation or construction of Government property on contractor-owned real property in such a fashion as to become non-severable is necessary and in the Government’s interest.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405B3DB0" w14:textId="1995D9CE"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75A66D4" w14:textId="24D16657"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60F1C90" w14:textId="1639B7A4"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CC76D93" w14:textId="3F46CE6B"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1157438F" w14:textId="59C348CA"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hideMark/>
          </w:tcPr>
          <w:p w14:paraId="2F0C5C38" w14:textId="53AECFBD" w:rsidR="00846163" w:rsidRPr="00EF79A7" w:rsidRDefault="00351FF2"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202</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083A8C71"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DFARS 245.102(4)(ii)(B) </w:t>
            </w:r>
          </w:p>
          <w:p w14:paraId="492A721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5345.102(e)(4)(ii)(B)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7C67A82E" w14:textId="1ACE1016"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 xml:space="preserve">Determines contractor will not be required to tag, label, or mark items that are to be in support of contingency operation or to facilitate defense against/recovery from </w:t>
            </w:r>
            <w:r w:rsidRPr="00EF79A7">
              <w:rPr>
                <w:rFonts w:eastAsia="Times New Roman" w:cs="Times New Roman"/>
                <w:color w:val="000000" w:themeColor="text1"/>
                <w:sz w:val="20"/>
                <w:szCs w:val="20"/>
              </w:rPr>
              <w:t>Nuclear, Biological, Chemical and Radiological (NBCR)</w:t>
            </w:r>
            <w:r w:rsidRPr="00EF79A7">
              <w:rPr>
                <w:rFonts w:eastAsia="Times New Roman" w:cs="Times New Roman"/>
                <w:color w:val="000000"/>
                <w:kern w:val="0"/>
                <w:sz w:val="20"/>
                <w:szCs w:val="20"/>
                <w14:ligatures w14:val="none"/>
              </w:rPr>
              <w:t xml:space="preserve"> attack.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0A42AA6" w14:textId="104FDB6B"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5052487" w14:textId="62A15A1B"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3CC438D" w14:textId="1A69AF6C"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E484DB7" w14:textId="637B7FD3"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561BBA95" w14:textId="76DA48FB"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5BC789BB" w14:textId="0F1C919C" w:rsidR="00846163" w:rsidRPr="00EF79A7" w:rsidRDefault="00351FF2"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203</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10FBC166"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DFARS 245.102(4)(ii)(C)(1)(i) </w:t>
            </w:r>
          </w:p>
          <w:p w14:paraId="25372033"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5345.102(e)(4)(ii)(C)(1)(i)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EDB1C91"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Executes D&amp;F concluding that it is more cost effective for the Government requiring activity to assign, mark, and register the unique item identification after delivery of an item acquired from a small business concern or a commercial product acquired under FAR part 12 or part 8 for an ACAT I program.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CD2DD4E" w14:textId="630AAD86"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PEO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3080BE92" w14:textId="2BAFE737"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2F2ECDC7" w14:textId="13E3A755"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PEO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1992A3A" w14:textId="1F972E04"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486FF5DB" w14:textId="5BF5D23A"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00D1D447" w14:textId="2C717AC1" w:rsidR="00846163" w:rsidRPr="00EF79A7" w:rsidRDefault="00351FF2"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204</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0CC95BB9"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DFARS 245.102(4)(ii)(C)(</w:t>
            </w:r>
            <w:r w:rsidRPr="00EF79A7">
              <w:rPr>
                <w:rFonts w:eastAsia="Times New Roman" w:cs="Times New Roman"/>
                <w:i/>
                <w:iCs/>
                <w:kern w:val="0"/>
                <w:sz w:val="20"/>
                <w:szCs w:val="20"/>
                <w14:ligatures w14:val="none"/>
              </w:rPr>
              <w:t>1</w:t>
            </w:r>
            <w:r w:rsidRPr="00EF79A7">
              <w:rPr>
                <w:rFonts w:eastAsia="Times New Roman" w:cs="Times New Roman"/>
                <w:kern w:val="0"/>
                <w:sz w:val="20"/>
                <w:szCs w:val="20"/>
                <w14:ligatures w14:val="none"/>
              </w:rPr>
              <w:t>)(ii) </w:t>
            </w:r>
          </w:p>
          <w:p w14:paraId="23D076F7"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5345.102(e)(4)(ii)(C)(1)(ii)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0F70ADE6"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a determination and findings concluding that it is more cost effective for the Government requiring activity to assign, mark, and register the unique item identification after delivery of an item acquired from a small business concern or a commercial product acquired under FAR part 12 or part 8 for all other programs.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E8E1F76" w14:textId="1645F449"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0D59C890" w14:textId="14B95D0E"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08EEF23" w14:textId="05CD0388"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SCO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678D30E" w14:textId="250D351A"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7761B816" w14:textId="6445828C"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0A37BF95" w14:textId="48A447A2" w:rsidR="00846163" w:rsidRPr="00EF79A7" w:rsidRDefault="00351FF2"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205</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17BD759F"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45.301(f) </w:t>
            </w:r>
          </w:p>
          <w:p w14:paraId="5A561AF8"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5345.301(f)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34557D80"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Approves use of Government property for commercial use expected to exceed 25 percent of the total use of Government and commercial work performed.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F185F7C" w14:textId="26338EF8"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513E5BF" w14:textId="2300925E"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the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59AE1E9D" w14:textId="06BADEDF"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7D96141" w14:textId="4A04BBDF"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07C7EB27" w14:textId="3974A386"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7AE00CD0" w14:textId="4155A3BE" w:rsidR="00846163" w:rsidRPr="00EF79A7" w:rsidRDefault="00351FF2"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206</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00588C44"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48.104-3(a) </w:t>
            </w:r>
          </w:p>
          <w:p w14:paraId="6009B430"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FAR 48.202 </w:t>
            </w:r>
          </w:p>
          <w:p w14:paraId="6F528B13"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DAFFARS 5348.104-3(a)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4CAE46DF"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Determines if the cost of calculating and tracking collateral savings will exceed the benefits to be derived.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71A86617" w14:textId="67FBE48E"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SCO</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64616761" w14:textId="457C1592"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Yes, no lower than the 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AB22C43" w14:textId="32A82FF5"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COCO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3058E55A" w14:textId="79448A97"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r w:rsidR="00846163" w:rsidRPr="00EF79A7" w14:paraId="6654888F" w14:textId="5D636D75" w:rsidTr="00B41CAE">
        <w:trPr>
          <w:trHeight w:val="300"/>
        </w:trPr>
        <w:tc>
          <w:tcPr>
            <w:tcW w:w="1351" w:type="dxa"/>
            <w:tcBorders>
              <w:top w:val="single" w:sz="6" w:space="0" w:color="auto"/>
              <w:left w:val="single" w:sz="6" w:space="0" w:color="auto"/>
              <w:bottom w:val="single" w:sz="6" w:space="0" w:color="auto"/>
              <w:right w:val="single" w:sz="6" w:space="0" w:color="auto"/>
            </w:tcBorders>
            <w:shd w:val="clear" w:color="auto" w:fill="auto"/>
          </w:tcPr>
          <w:p w14:paraId="1B94F4C3" w14:textId="5C4DDACC" w:rsidR="00846163" w:rsidRPr="00EF79A7" w:rsidRDefault="00351FF2" w:rsidP="00846163">
            <w:pPr>
              <w:jc w:val="center"/>
              <w:textAlignment w:val="baseline"/>
              <w:rPr>
                <w:rFonts w:eastAsia="Times New Roman" w:cs="Times New Roman"/>
                <w:kern w:val="0"/>
                <w:sz w:val="18"/>
                <w:szCs w:val="18"/>
                <w14:ligatures w14:val="none"/>
              </w:rPr>
            </w:pPr>
            <w:r>
              <w:rPr>
                <w:rFonts w:eastAsia="Times New Roman" w:cs="Times New Roman"/>
                <w:kern w:val="0"/>
                <w:sz w:val="18"/>
                <w:szCs w:val="18"/>
                <w14:ligatures w14:val="none"/>
              </w:rPr>
              <w:t>207</w:t>
            </w:r>
          </w:p>
        </w:tc>
        <w:tc>
          <w:tcPr>
            <w:tcW w:w="2519" w:type="dxa"/>
            <w:tcBorders>
              <w:top w:val="single" w:sz="6" w:space="0" w:color="auto"/>
              <w:left w:val="single" w:sz="6" w:space="0" w:color="auto"/>
              <w:bottom w:val="single" w:sz="6" w:space="0" w:color="auto"/>
              <w:right w:val="single" w:sz="6" w:space="0" w:color="auto"/>
            </w:tcBorders>
            <w:shd w:val="clear" w:color="auto" w:fill="auto"/>
            <w:hideMark/>
          </w:tcPr>
          <w:p w14:paraId="3C7E9C28"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DFARS 249.501-70(a) </w:t>
            </w:r>
          </w:p>
          <w:p w14:paraId="603970AA"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DAFFARS 5349.501-70(a) </w:t>
            </w:r>
          </w:p>
        </w:tc>
        <w:tc>
          <w:tcPr>
            <w:tcW w:w="7200" w:type="dxa"/>
            <w:tcBorders>
              <w:top w:val="single" w:sz="6" w:space="0" w:color="auto"/>
              <w:left w:val="single" w:sz="6" w:space="0" w:color="auto"/>
              <w:bottom w:val="single" w:sz="6" w:space="0" w:color="auto"/>
              <w:right w:val="single" w:sz="6" w:space="0" w:color="auto"/>
            </w:tcBorders>
            <w:shd w:val="clear" w:color="auto" w:fill="auto"/>
            <w:hideMark/>
          </w:tcPr>
          <w:p w14:paraId="16A40433" w14:textId="77777777" w:rsidR="00846163" w:rsidRPr="00EF79A7" w:rsidRDefault="00846163" w:rsidP="00846163">
            <w:pPr>
              <w:textAlignment w:val="baseline"/>
              <w:rPr>
                <w:rFonts w:eastAsia="Times New Roman" w:cs="Times New Roman"/>
                <w:kern w:val="0"/>
                <w:sz w:val="18"/>
                <w:szCs w:val="18"/>
                <w14:ligatures w14:val="none"/>
              </w:rPr>
            </w:pPr>
            <w:r w:rsidRPr="00EF79A7">
              <w:rPr>
                <w:rFonts w:eastAsia="Times New Roman" w:cs="Times New Roman"/>
                <w:color w:val="000000"/>
                <w:kern w:val="0"/>
                <w:sz w:val="20"/>
                <w:szCs w:val="20"/>
                <w14:ligatures w14:val="none"/>
              </w:rPr>
              <w:t>Approves the use of 252.249-7000, Special Termination Costs in incrementally funded contract. </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519DA421" w14:textId="445450CA"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SAF/AQC</w:t>
            </w:r>
          </w:p>
        </w:tc>
        <w:tc>
          <w:tcPr>
            <w:tcW w:w="1665" w:type="dxa"/>
            <w:tcBorders>
              <w:top w:val="single" w:sz="6" w:space="0" w:color="auto"/>
              <w:left w:val="single" w:sz="6" w:space="0" w:color="auto"/>
              <w:bottom w:val="single" w:sz="6" w:space="0" w:color="auto"/>
              <w:right w:val="single" w:sz="6" w:space="0" w:color="auto"/>
            </w:tcBorders>
            <w:shd w:val="clear" w:color="auto" w:fill="E2EFD9" w:themeFill="accent6" w:themeFillTint="33"/>
            <w:hideMark/>
          </w:tcPr>
          <w:p w14:paraId="27AE5736" w14:textId="71AC2B8C" w:rsidR="00846163" w:rsidRPr="00EF79A7" w:rsidRDefault="00846163" w:rsidP="00846163">
            <w:pPr>
              <w:jc w:val="center"/>
              <w:textAlignment w:val="baseline"/>
              <w:rPr>
                <w:rFonts w:eastAsia="Times New Roman" w:cs="Times New Roman"/>
                <w:kern w:val="0"/>
                <w:sz w:val="18"/>
                <w:szCs w:val="18"/>
                <w14:ligatures w14:val="none"/>
              </w:rPr>
            </w:pPr>
            <w:r w:rsidRPr="00EF79A7">
              <w:rPr>
                <w:rFonts w:eastAsia="Times New Roman" w:cs="Times New Roman"/>
                <w:kern w:val="0"/>
                <w:sz w:val="20"/>
                <w:szCs w:val="20"/>
                <w14:ligatures w14:val="none"/>
              </w:rPr>
              <w:t>No</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4A6B1172" w14:textId="5585B2B9"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HCA</w:t>
            </w:r>
          </w:p>
        </w:tc>
        <w:tc>
          <w:tcPr>
            <w:tcW w:w="1665" w:type="dxa"/>
            <w:tcBorders>
              <w:top w:val="single" w:sz="6" w:space="0" w:color="auto"/>
              <w:left w:val="single" w:sz="6" w:space="0" w:color="auto"/>
              <w:bottom w:val="single" w:sz="6" w:space="0" w:color="auto"/>
              <w:right w:val="single" w:sz="6" w:space="0" w:color="auto"/>
            </w:tcBorders>
            <w:shd w:val="clear" w:color="auto" w:fill="FBE4D5" w:themeFill="accent2" w:themeFillTint="33"/>
          </w:tcPr>
          <w:p w14:paraId="08892A7E" w14:textId="05264465" w:rsidR="00846163" w:rsidRPr="00EF79A7" w:rsidRDefault="00846163" w:rsidP="00846163">
            <w:pPr>
              <w:jc w:val="center"/>
              <w:textAlignment w:val="baseline"/>
              <w:rPr>
                <w:rFonts w:eastAsia="Times New Roman" w:cs="Times New Roman"/>
                <w:kern w:val="0"/>
                <w:sz w:val="20"/>
                <w:szCs w:val="20"/>
                <w14:ligatures w14:val="none"/>
              </w:rPr>
            </w:pPr>
            <w:r w:rsidRPr="00EF79A7">
              <w:rPr>
                <w:rStyle w:val="normaltextrun"/>
                <w:rFonts w:cs="Times New Roman"/>
                <w:sz w:val="20"/>
                <w:szCs w:val="20"/>
              </w:rPr>
              <w:t>No</w:t>
            </w:r>
          </w:p>
        </w:tc>
      </w:tr>
    </w:tbl>
    <w:p w14:paraId="19581169" w14:textId="147F3C6F" w:rsidR="0088570A" w:rsidRDefault="0088570A" w:rsidP="007B7070"/>
    <w:p w14:paraId="51FCBD39" w14:textId="77777777" w:rsidR="001D21D5" w:rsidRDefault="001D21D5" w:rsidP="007B7070"/>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875"/>
        <w:gridCol w:w="1875"/>
        <w:gridCol w:w="1875"/>
        <w:gridCol w:w="1875"/>
        <w:gridCol w:w="1875"/>
      </w:tblGrid>
      <w:tr w:rsidR="005C3760" w:rsidRPr="001D21D5" w14:paraId="0BA2FDC1" w14:textId="77777777" w:rsidTr="00342F9B">
        <w:trPr>
          <w:trHeight w:val="300"/>
          <w:jc w:val="center"/>
        </w:trPr>
        <w:tc>
          <w:tcPr>
            <w:tcW w:w="9375" w:type="dxa"/>
            <w:gridSpan w:val="5"/>
            <w:tcBorders>
              <w:bottom w:val="single" w:sz="8" w:space="0" w:color="000000" w:themeColor="text1"/>
            </w:tcBorders>
            <w:shd w:val="clear" w:color="auto" w:fill="auto"/>
            <w:tcMar>
              <w:top w:w="50" w:type="dxa"/>
              <w:left w:w="99" w:type="dxa"/>
              <w:bottom w:w="50" w:type="dxa"/>
              <w:right w:w="99" w:type="dxa"/>
            </w:tcMar>
            <w:vAlign w:val="bottom"/>
          </w:tcPr>
          <w:p w14:paraId="5B6430DC" w14:textId="77777777" w:rsidR="005C3760" w:rsidRDefault="005C3760" w:rsidP="005C3760">
            <w:pPr>
              <w:jc w:val="center"/>
              <w:rPr>
                <w:b/>
                <w:bCs/>
                <w:sz w:val="22"/>
              </w:rPr>
            </w:pPr>
            <w:commentRangeStart w:id="14"/>
            <w:r>
              <w:rPr>
                <w:b/>
                <w:bCs/>
                <w:sz w:val="22"/>
              </w:rPr>
              <w:t>TABLE</w:t>
            </w:r>
            <w:r w:rsidRPr="001D21D5">
              <w:rPr>
                <w:b/>
                <w:bCs/>
                <w:sz w:val="22"/>
              </w:rPr>
              <w:t xml:space="preserve"> 3:</w:t>
            </w:r>
            <w:r>
              <w:rPr>
                <w:b/>
                <w:bCs/>
                <w:sz w:val="22"/>
              </w:rPr>
              <w:t xml:space="preserve"> </w:t>
            </w:r>
            <w:r w:rsidRPr="009A03D9">
              <w:rPr>
                <w:b/>
                <w:bCs/>
                <w:sz w:val="22"/>
              </w:rPr>
              <w:t>AUTHORITIES</w:t>
            </w:r>
            <w:commentRangeEnd w:id="14"/>
            <w:r w:rsidR="00422CF8">
              <w:rPr>
                <w:rStyle w:val="CommentReference"/>
              </w:rPr>
              <w:commentReference w:id="14"/>
            </w:r>
          </w:p>
          <w:p w14:paraId="0E130B3E" w14:textId="455387FE" w:rsidR="00B0448B" w:rsidRPr="001D21D5" w:rsidRDefault="00B0448B" w:rsidP="005C3760">
            <w:pPr>
              <w:jc w:val="center"/>
              <w:rPr>
                <w:rFonts w:eastAsia="Times New Roman" w:cs="Times New Roman"/>
                <w:b/>
                <w:bCs/>
                <w:color w:val="000000" w:themeColor="text1"/>
                <w:sz w:val="20"/>
                <w:szCs w:val="20"/>
              </w:rPr>
            </w:pPr>
            <w:r>
              <w:rPr>
                <w:b/>
                <w:bCs/>
                <w:sz w:val="22"/>
              </w:rPr>
              <w:t xml:space="preserve">See </w:t>
            </w:r>
            <w:hyperlink r:id="rId23" w:history="1">
              <w:r w:rsidRPr="00D01454">
                <w:rPr>
                  <w:rStyle w:val="Hyperlink"/>
                  <w:b/>
                  <w:bCs/>
                  <w:sz w:val="22"/>
                </w:rPr>
                <w:t>SCO Delegations</w:t>
              </w:r>
            </w:hyperlink>
            <w:r>
              <w:rPr>
                <w:b/>
                <w:bCs/>
                <w:sz w:val="22"/>
              </w:rPr>
              <w:t xml:space="preserve"> </w:t>
            </w:r>
            <w:r w:rsidR="00CD6528">
              <w:rPr>
                <w:b/>
                <w:bCs/>
                <w:sz w:val="22"/>
              </w:rPr>
              <w:t xml:space="preserve">or HCA designations memos </w:t>
            </w:r>
            <w:r>
              <w:rPr>
                <w:b/>
                <w:bCs/>
                <w:sz w:val="22"/>
              </w:rPr>
              <w:t>for additional delegations</w:t>
            </w:r>
          </w:p>
        </w:tc>
      </w:tr>
      <w:tr w:rsidR="001D21D5" w:rsidRPr="001D21D5" w14:paraId="658DA3D2" w14:textId="77777777" w:rsidTr="00D01454">
        <w:trPr>
          <w:trHeight w:val="300"/>
          <w:jc w:val="center"/>
        </w:trPr>
        <w:tc>
          <w:tcPr>
            <w:tcW w:w="1875" w:type="dxa"/>
            <w:tcBorders>
              <w:bottom w:val="single" w:sz="8" w:space="0" w:color="000000" w:themeColor="text1"/>
            </w:tcBorders>
            <w:shd w:val="clear" w:color="auto" w:fill="auto"/>
            <w:tcMar>
              <w:top w:w="50" w:type="dxa"/>
              <w:left w:w="99" w:type="dxa"/>
              <w:bottom w:w="50" w:type="dxa"/>
              <w:right w:w="99" w:type="dxa"/>
            </w:tcMar>
            <w:vAlign w:val="bottom"/>
          </w:tcPr>
          <w:p w14:paraId="53358F5E" w14:textId="77777777" w:rsidR="001D21D5" w:rsidRPr="001D21D5" w:rsidRDefault="001D21D5" w:rsidP="00342F9B">
            <w:pPr>
              <w:rPr>
                <w:rFonts w:cs="Times New Roman"/>
                <w:sz w:val="20"/>
                <w:szCs w:val="20"/>
              </w:rPr>
            </w:pPr>
            <w:r w:rsidRPr="001D21D5">
              <w:rPr>
                <w:rFonts w:eastAsia="Times New Roman" w:cs="Times New Roman"/>
                <w:b/>
                <w:bCs/>
                <w:sz w:val="20"/>
                <w:szCs w:val="20"/>
              </w:rPr>
              <w:t>SCO</w:t>
            </w:r>
          </w:p>
        </w:tc>
        <w:tc>
          <w:tcPr>
            <w:tcW w:w="1875" w:type="dxa"/>
            <w:tcBorders>
              <w:bottom w:val="single" w:sz="8" w:space="0" w:color="000000" w:themeColor="text1"/>
            </w:tcBorders>
            <w:shd w:val="clear" w:color="auto" w:fill="auto"/>
            <w:tcMar>
              <w:top w:w="50" w:type="dxa"/>
              <w:left w:w="99" w:type="dxa"/>
              <w:bottom w:w="50" w:type="dxa"/>
              <w:right w:w="99" w:type="dxa"/>
            </w:tcMar>
            <w:vAlign w:val="bottom"/>
          </w:tcPr>
          <w:p w14:paraId="48C9F01A" w14:textId="77777777" w:rsidR="001D21D5" w:rsidRPr="001D21D5" w:rsidRDefault="001D21D5" w:rsidP="00342F9B">
            <w:pPr>
              <w:rPr>
                <w:rFonts w:cs="Times New Roman"/>
                <w:sz w:val="20"/>
                <w:szCs w:val="20"/>
              </w:rPr>
            </w:pPr>
            <w:r w:rsidRPr="001D21D5">
              <w:rPr>
                <w:rFonts w:eastAsia="Times New Roman" w:cs="Times New Roman"/>
                <w:b/>
                <w:bCs/>
                <w:color w:val="000000" w:themeColor="text1"/>
                <w:sz w:val="20"/>
                <w:szCs w:val="20"/>
              </w:rPr>
              <w:t>Grant Authority</w:t>
            </w:r>
          </w:p>
        </w:tc>
        <w:tc>
          <w:tcPr>
            <w:tcW w:w="1875" w:type="dxa"/>
            <w:tcBorders>
              <w:bottom w:val="single" w:sz="8" w:space="0" w:color="000000" w:themeColor="text1"/>
            </w:tcBorders>
            <w:shd w:val="clear" w:color="auto" w:fill="auto"/>
            <w:tcMar>
              <w:top w:w="50" w:type="dxa"/>
              <w:left w:w="99" w:type="dxa"/>
              <w:bottom w:w="50" w:type="dxa"/>
              <w:right w:w="99" w:type="dxa"/>
            </w:tcMar>
            <w:vAlign w:val="bottom"/>
          </w:tcPr>
          <w:p w14:paraId="060CDEF4" w14:textId="77777777" w:rsidR="001D21D5" w:rsidRPr="001D21D5" w:rsidRDefault="001D21D5" w:rsidP="00342F9B">
            <w:pPr>
              <w:rPr>
                <w:rFonts w:cs="Times New Roman"/>
                <w:sz w:val="20"/>
                <w:szCs w:val="20"/>
              </w:rPr>
            </w:pPr>
            <w:r w:rsidRPr="001D21D5">
              <w:rPr>
                <w:rFonts w:eastAsia="Times New Roman" w:cs="Times New Roman"/>
                <w:b/>
                <w:bCs/>
                <w:color w:val="000000" w:themeColor="text1"/>
                <w:sz w:val="20"/>
                <w:szCs w:val="20"/>
              </w:rPr>
              <w:t>Cooperative Agreement Authority</w:t>
            </w:r>
          </w:p>
        </w:tc>
        <w:tc>
          <w:tcPr>
            <w:tcW w:w="1875" w:type="dxa"/>
            <w:tcBorders>
              <w:bottom w:val="single" w:sz="8" w:space="0" w:color="000000" w:themeColor="text1"/>
            </w:tcBorders>
            <w:shd w:val="clear" w:color="auto" w:fill="auto"/>
            <w:tcMar>
              <w:top w:w="50" w:type="dxa"/>
              <w:left w:w="99" w:type="dxa"/>
              <w:bottom w:w="50" w:type="dxa"/>
              <w:right w:w="99" w:type="dxa"/>
            </w:tcMar>
            <w:vAlign w:val="bottom"/>
          </w:tcPr>
          <w:p w14:paraId="36D1F163" w14:textId="77777777" w:rsidR="001D21D5" w:rsidRPr="001D21D5" w:rsidRDefault="001D21D5" w:rsidP="00342F9B">
            <w:pPr>
              <w:rPr>
                <w:rFonts w:cs="Times New Roman"/>
                <w:sz w:val="20"/>
                <w:szCs w:val="20"/>
              </w:rPr>
            </w:pPr>
            <w:r w:rsidRPr="001D21D5">
              <w:rPr>
                <w:rFonts w:eastAsia="Times New Roman" w:cs="Times New Roman"/>
                <w:b/>
                <w:bCs/>
                <w:color w:val="000000" w:themeColor="text1"/>
                <w:sz w:val="20"/>
                <w:szCs w:val="20"/>
              </w:rPr>
              <w:t>Other Transactions Authority</w:t>
            </w:r>
          </w:p>
        </w:tc>
        <w:tc>
          <w:tcPr>
            <w:tcW w:w="1875" w:type="dxa"/>
            <w:tcBorders>
              <w:bottom w:val="single" w:sz="8" w:space="0" w:color="000000" w:themeColor="text1"/>
            </w:tcBorders>
            <w:shd w:val="clear" w:color="auto" w:fill="auto"/>
            <w:tcMar>
              <w:left w:w="108" w:type="dxa"/>
              <w:right w:w="108" w:type="dxa"/>
            </w:tcMar>
          </w:tcPr>
          <w:p w14:paraId="2F262607" w14:textId="77777777" w:rsidR="001D21D5" w:rsidRPr="001D21D5" w:rsidRDefault="001D21D5" w:rsidP="00342F9B">
            <w:pPr>
              <w:rPr>
                <w:rFonts w:cs="Times New Roman"/>
                <w:sz w:val="20"/>
                <w:szCs w:val="20"/>
              </w:rPr>
            </w:pPr>
            <w:r w:rsidRPr="001D21D5">
              <w:rPr>
                <w:rFonts w:eastAsia="Times New Roman" w:cs="Times New Roman"/>
                <w:b/>
                <w:bCs/>
                <w:color w:val="000000" w:themeColor="text1"/>
                <w:sz w:val="20"/>
                <w:szCs w:val="20"/>
              </w:rPr>
              <w:t>Procurements for Experimental Purposes</w:t>
            </w:r>
          </w:p>
        </w:tc>
      </w:tr>
      <w:tr w:rsidR="00CD6528" w:rsidRPr="001D21D5" w14:paraId="6F72B61D" w14:textId="77777777" w:rsidTr="00D01454">
        <w:trPr>
          <w:trHeight w:val="300"/>
          <w:jc w:val="center"/>
        </w:trPr>
        <w:tc>
          <w:tcPr>
            <w:tcW w:w="1875" w:type="dxa"/>
            <w:tcBorders>
              <w:bottom w:val="single" w:sz="8" w:space="0" w:color="000000" w:themeColor="text1"/>
            </w:tcBorders>
            <w:shd w:val="clear" w:color="auto" w:fill="auto"/>
            <w:tcMar>
              <w:top w:w="50" w:type="dxa"/>
              <w:left w:w="99" w:type="dxa"/>
              <w:bottom w:w="50" w:type="dxa"/>
              <w:right w:w="99" w:type="dxa"/>
            </w:tcMar>
            <w:vAlign w:val="bottom"/>
          </w:tcPr>
          <w:p w14:paraId="3EBA9768" w14:textId="374CD621" w:rsidR="00CD6528" w:rsidRPr="001D21D5" w:rsidRDefault="00CD6528" w:rsidP="00CD6528">
            <w:pPr>
              <w:rPr>
                <w:rFonts w:eastAsia="Times New Roman" w:cs="Times New Roman"/>
                <w:b/>
                <w:bCs/>
                <w:sz w:val="20"/>
                <w:szCs w:val="20"/>
              </w:rPr>
            </w:pPr>
            <w:r w:rsidRPr="001D21D5">
              <w:rPr>
                <w:rFonts w:eastAsia="Times New Roman" w:cs="Times New Roman"/>
                <w:sz w:val="20"/>
                <w:szCs w:val="20"/>
              </w:rPr>
              <w:t>HQ AFDW/PK</w:t>
            </w:r>
          </w:p>
        </w:tc>
        <w:tc>
          <w:tcPr>
            <w:tcW w:w="1875" w:type="dxa"/>
            <w:tcBorders>
              <w:bottom w:val="single" w:sz="8" w:space="0" w:color="000000" w:themeColor="text1"/>
            </w:tcBorders>
            <w:shd w:val="clear" w:color="auto" w:fill="auto"/>
            <w:tcMar>
              <w:top w:w="50" w:type="dxa"/>
              <w:left w:w="99" w:type="dxa"/>
              <w:bottom w:w="50" w:type="dxa"/>
              <w:right w:w="99" w:type="dxa"/>
            </w:tcMar>
            <w:vAlign w:val="bottom"/>
          </w:tcPr>
          <w:p w14:paraId="174F55B6" w14:textId="19BF7F1D" w:rsidR="00CD6528" w:rsidRPr="001D21D5" w:rsidRDefault="00CD6528" w:rsidP="00CD6528">
            <w:pPr>
              <w:rPr>
                <w:rFonts w:eastAsia="Times New Roman" w:cs="Times New Roman"/>
                <w:b/>
                <w:bCs/>
                <w:color w:val="000000" w:themeColor="text1"/>
                <w:sz w:val="20"/>
                <w:szCs w:val="20"/>
              </w:rPr>
            </w:pPr>
            <w:r w:rsidRPr="001D21D5">
              <w:rPr>
                <w:rFonts w:eastAsia="Times New Roman" w:cs="Times New Roman"/>
                <w:color w:val="000000" w:themeColor="text1"/>
                <w:sz w:val="20"/>
                <w:szCs w:val="20"/>
              </w:rPr>
              <w:t>Yes</w:t>
            </w:r>
          </w:p>
        </w:tc>
        <w:tc>
          <w:tcPr>
            <w:tcW w:w="1875" w:type="dxa"/>
            <w:tcBorders>
              <w:bottom w:val="single" w:sz="8" w:space="0" w:color="000000" w:themeColor="text1"/>
            </w:tcBorders>
            <w:shd w:val="clear" w:color="auto" w:fill="auto"/>
            <w:tcMar>
              <w:top w:w="50" w:type="dxa"/>
              <w:left w:w="99" w:type="dxa"/>
              <w:bottom w:w="50" w:type="dxa"/>
              <w:right w:w="99" w:type="dxa"/>
            </w:tcMar>
            <w:vAlign w:val="bottom"/>
          </w:tcPr>
          <w:p w14:paraId="5997F44B" w14:textId="627C4E2E" w:rsidR="00CD6528" w:rsidRPr="001D21D5" w:rsidRDefault="00CD6528" w:rsidP="00CD6528">
            <w:pPr>
              <w:rPr>
                <w:rFonts w:eastAsia="Times New Roman" w:cs="Times New Roman"/>
                <w:b/>
                <w:bCs/>
                <w:color w:val="000000" w:themeColor="text1"/>
                <w:sz w:val="20"/>
                <w:szCs w:val="20"/>
              </w:rPr>
            </w:pPr>
            <w:r w:rsidRPr="001D21D5">
              <w:rPr>
                <w:rFonts w:eastAsia="Times New Roman" w:cs="Times New Roman"/>
                <w:color w:val="000000" w:themeColor="text1"/>
                <w:sz w:val="20"/>
                <w:szCs w:val="20"/>
              </w:rPr>
              <w:t>Yes</w:t>
            </w:r>
          </w:p>
        </w:tc>
        <w:tc>
          <w:tcPr>
            <w:tcW w:w="1875" w:type="dxa"/>
            <w:tcBorders>
              <w:bottom w:val="single" w:sz="8" w:space="0" w:color="000000" w:themeColor="text1"/>
            </w:tcBorders>
            <w:shd w:val="clear" w:color="auto" w:fill="auto"/>
            <w:tcMar>
              <w:top w:w="50" w:type="dxa"/>
              <w:left w:w="99" w:type="dxa"/>
              <w:bottom w:w="50" w:type="dxa"/>
              <w:right w:w="99" w:type="dxa"/>
            </w:tcMar>
            <w:vAlign w:val="bottom"/>
          </w:tcPr>
          <w:p w14:paraId="3583BE88" w14:textId="55D021F6" w:rsidR="00CD6528" w:rsidRPr="001D21D5" w:rsidRDefault="00CD6528" w:rsidP="00CD6528">
            <w:pPr>
              <w:rPr>
                <w:rFonts w:eastAsia="Times New Roman" w:cs="Times New Roman"/>
                <w:b/>
                <w:bCs/>
                <w:color w:val="000000" w:themeColor="text1"/>
                <w:sz w:val="20"/>
                <w:szCs w:val="20"/>
              </w:rPr>
            </w:pPr>
            <w:r w:rsidRPr="001D21D5">
              <w:rPr>
                <w:rFonts w:eastAsia="Times New Roman" w:cs="Times New Roman"/>
                <w:sz w:val="20"/>
                <w:szCs w:val="20"/>
              </w:rPr>
              <w:t>Yes</w:t>
            </w:r>
          </w:p>
        </w:tc>
        <w:tc>
          <w:tcPr>
            <w:tcW w:w="1875" w:type="dxa"/>
            <w:tcBorders>
              <w:bottom w:val="single" w:sz="8" w:space="0" w:color="000000" w:themeColor="text1"/>
            </w:tcBorders>
            <w:shd w:val="clear" w:color="auto" w:fill="auto"/>
            <w:tcMar>
              <w:left w:w="108" w:type="dxa"/>
              <w:right w:w="108" w:type="dxa"/>
            </w:tcMar>
          </w:tcPr>
          <w:p w14:paraId="1A3146B8" w14:textId="2CB3BFBF" w:rsidR="00CD6528" w:rsidRPr="001D21D5" w:rsidRDefault="00CD6528" w:rsidP="00CD6528">
            <w:pPr>
              <w:rPr>
                <w:rFonts w:eastAsia="Times New Roman" w:cs="Times New Roman"/>
                <w:b/>
                <w:bCs/>
                <w:color w:val="000000" w:themeColor="text1"/>
                <w:sz w:val="20"/>
                <w:szCs w:val="20"/>
              </w:rPr>
            </w:pPr>
            <w:r w:rsidRPr="001D21D5">
              <w:rPr>
                <w:rFonts w:eastAsia="Times New Roman" w:cs="Times New Roman"/>
                <w:color w:val="000000" w:themeColor="text1"/>
                <w:sz w:val="20"/>
                <w:szCs w:val="20"/>
              </w:rPr>
              <w:t>Yes</w:t>
            </w:r>
          </w:p>
        </w:tc>
      </w:tr>
      <w:tr w:rsidR="00CD6528" w:rsidRPr="001D21D5" w14:paraId="3582AD71" w14:textId="77777777" w:rsidTr="00D01454">
        <w:trPr>
          <w:trHeight w:val="300"/>
          <w:jc w:val="center"/>
        </w:trPr>
        <w:tc>
          <w:tcPr>
            <w:tcW w:w="1875" w:type="dxa"/>
            <w:tcBorders>
              <w:top w:val="single" w:sz="8" w:space="0" w:color="000000" w:themeColor="text1"/>
            </w:tcBorders>
            <w:shd w:val="clear" w:color="auto" w:fill="auto"/>
            <w:tcMar>
              <w:top w:w="50" w:type="dxa"/>
              <w:left w:w="99" w:type="dxa"/>
              <w:bottom w:w="50" w:type="dxa"/>
              <w:right w:w="99" w:type="dxa"/>
            </w:tcMar>
            <w:vAlign w:val="bottom"/>
          </w:tcPr>
          <w:p w14:paraId="05D2A1DC" w14:textId="77777777" w:rsidR="00CD6528" w:rsidRPr="001D21D5" w:rsidRDefault="00CD6528" w:rsidP="00CD6528">
            <w:pPr>
              <w:rPr>
                <w:rFonts w:cs="Times New Roman"/>
                <w:sz w:val="20"/>
                <w:szCs w:val="20"/>
              </w:rPr>
            </w:pPr>
            <w:r w:rsidRPr="001D21D5">
              <w:rPr>
                <w:rFonts w:eastAsia="Times New Roman" w:cs="Times New Roman"/>
                <w:sz w:val="20"/>
                <w:szCs w:val="20"/>
              </w:rPr>
              <w:t>HQ AFMC/PK</w:t>
            </w:r>
          </w:p>
        </w:tc>
        <w:tc>
          <w:tcPr>
            <w:tcW w:w="1875" w:type="dxa"/>
            <w:tcBorders>
              <w:top w:val="single" w:sz="8" w:space="0" w:color="000000" w:themeColor="text1"/>
            </w:tcBorders>
            <w:shd w:val="clear" w:color="auto" w:fill="auto"/>
            <w:tcMar>
              <w:top w:w="50" w:type="dxa"/>
              <w:left w:w="99" w:type="dxa"/>
              <w:bottom w:w="50" w:type="dxa"/>
              <w:right w:w="99" w:type="dxa"/>
            </w:tcMar>
            <w:vAlign w:val="bottom"/>
          </w:tcPr>
          <w:p w14:paraId="7C981DFB" w14:textId="77777777" w:rsidR="00CD6528" w:rsidRPr="001D21D5" w:rsidRDefault="00CD6528" w:rsidP="00CD6528">
            <w:pPr>
              <w:rPr>
                <w:rFonts w:cs="Times New Roman"/>
                <w:sz w:val="20"/>
                <w:szCs w:val="20"/>
              </w:rPr>
            </w:pPr>
            <w:r w:rsidRPr="001D21D5">
              <w:rPr>
                <w:rFonts w:eastAsia="Times New Roman" w:cs="Times New Roman"/>
                <w:color w:val="000000" w:themeColor="text1"/>
                <w:sz w:val="20"/>
                <w:szCs w:val="20"/>
              </w:rPr>
              <w:t>Yes</w:t>
            </w:r>
          </w:p>
        </w:tc>
        <w:tc>
          <w:tcPr>
            <w:tcW w:w="1875" w:type="dxa"/>
            <w:tcBorders>
              <w:top w:val="single" w:sz="8" w:space="0" w:color="000000" w:themeColor="text1"/>
            </w:tcBorders>
            <w:shd w:val="clear" w:color="auto" w:fill="auto"/>
            <w:tcMar>
              <w:top w:w="50" w:type="dxa"/>
              <w:left w:w="99" w:type="dxa"/>
              <w:bottom w:w="50" w:type="dxa"/>
              <w:right w:w="99" w:type="dxa"/>
            </w:tcMar>
            <w:vAlign w:val="bottom"/>
          </w:tcPr>
          <w:p w14:paraId="72C314B3" w14:textId="77777777" w:rsidR="00CD6528" w:rsidRPr="001D21D5" w:rsidRDefault="00CD6528" w:rsidP="00CD6528">
            <w:pPr>
              <w:rPr>
                <w:rFonts w:cs="Times New Roman"/>
                <w:sz w:val="20"/>
                <w:szCs w:val="20"/>
              </w:rPr>
            </w:pPr>
            <w:r w:rsidRPr="001D21D5">
              <w:rPr>
                <w:rFonts w:eastAsia="Times New Roman" w:cs="Times New Roman"/>
                <w:color w:val="000000" w:themeColor="text1"/>
                <w:sz w:val="20"/>
                <w:szCs w:val="20"/>
              </w:rPr>
              <w:t>Yes</w:t>
            </w:r>
          </w:p>
        </w:tc>
        <w:tc>
          <w:tcPr>
            <w:tcW w:w="1875" w:type="dxa"/>
            <w:tcBorders>
              <w:top w:val="single" w:sz="8" w:space="0" w:color="000000" w:themeColor="text1"/>
            </w:tcBorders>
            <w:shd w:val="clear" w:color="auto" w:fill="auto"/>
            <w:tcMar>
              <w:top w:w="50" w:type="dxa"/>
              <w:left w:w="99" w:type="dxa"/>
              <w:bottom w:w="50" w:type="dxa"/>
              <w:right w:w="99" w:type="dxa"/>
            </w:tcMar>
            <w:vAlign w:val="bottom"/>
          </w:tcPr>
          <w:p w14:paraId="40FE143C" w14:textId="77777777" w:rsidR="00CD6528" w:rsidRPr="001D21D5" w:rsidRDefault="00CD6528" w:rsidP="00CD6528">
            <w:pPr>
              <w:rPr>
                <w:rFonts w:cs="Times New Roman"/>
                <w:sz w:val="20"/>
                <w:szCs w:val="20"/>
              </w:rPr>
            </w:pPr>
            <w:r w:rsidRPr="001D21D5">
              <w:rPr>
                <w:rFonts w:eastAsia="Times New Roman" w:cs="Times New Roman"/>
                <w:color w:val="000000" w:themeColor="text1"/>
                <w:sz w:val="20"/>
                <w:szCs w:val="20"/>
              </w:rPr>
              <w:t>Yes</w:t>
            </w:r>
          </w:p>
        </w:tc>
        <w:tc>
          <w:tcPr>
            <w:tcW w:w="1875" w:type="dxa"/>
            <w:tcBorders>
              <w:top w:val="single" w:sz="8" w:space="0" w:color="000000" w:themeColor="text1"/>
            </w:tcBorders>
            <w:shd w:val="clear" w:color="auto" w:fill="auto"/>
            <w:tcMar>
              <w:left w:w="108" w:type="dxa"/>
              <w:right w:w="108" w:type="dxa"/>
            </w:tcMar>
          </w:tcPr>
          <w:p w14:paraId="6E5B095A" w14:textId="77777777" w:rsidR="00CD6528" w:rsidRPr="001D21D5" w:rsidRDefault="00CD6528" w:rsidP="00CD6528">
            <w:pPr>
              <w:rPr>
                <w:rFonts w:cs="Times New Roman"/>
                <w:sz w:val="20"/>
                <w:szCs w:val="20"/>
              </w:rPr>
            </w:pPr>
            <w:r w:rsidRPr="001D21D5">
              <w:rPr>
                <w:rFonts w:eastAsia="Times New Roman" w:cs="Times New Roman"/>
                <w:color w:val="000000" w:themeColor="text1"/>
                <w:sz w:val="20"/>
                <w:szCs w:val="20"/>
              </w:rPr>
              <w:t>Yes</w:t>
            </w:r>
          </w:p>
        </w:tc>
      </w:tr>
      <w:tr w:rsidR="00CD6528" w:rsidRPr="001D21D5" w14:paraId="6C2E5D84" w14:textId="77777777" w:rsidTr="00D01454">
        <w:trPr>
          <w:trHeight w:val="300"/>
          <w:jc w:val="center"/>
        </w:trPr>
        <w:tc>
          <w:tcPr>
            <w:tcW w:w="1875" w:type="dxa"/>
            <w:shd w:val="clear" w:color="auto" w:fill="auto"/>
            <w:tcMar>
              <w:top w:w="50" w:type="dxa"/>
              <w:left w:w="99" w:type="dxa"/>
              <w:bottom w:w="50" w:type="dxa"/>
              <w:right w:w="99" w:type="dxa"/>
            </w:tcMar>
            <w:vAlign w:val="bottom"/>
          </w:tcPr>
          <w:p w14:paraId="7144A9AE" w14:textId="77777777" w:rsidR="00CD6528" w:rsidRPr="001D21D5" w:rsidRDefault="00CD6528" w:rsidP="00CD6528">
            <w:pPr>
              <w:rPr>
                <w:rFonts w:cs="Times New Roman"/>
                <w:sz w:val="20"/>
                <w:szCs w:val="20"/>
              </w:rPr>
            </w:pPr>
            <w:r w:rsidRPr="001D21D5">
              <w:rPr>
                <w:rFonts w:eastAsia="Times New Roman" w:cs="Times New Roman"/>
                <w:sz w:val="20"/>
                <w:szCs w:val="20"/>
              </w:rPr>
              <w:t>HQ AFRC/A7K</w:t>
            </w:r>
          </w:p>
        </w:tc>
        <w:tc>
          <w:tcPr>
            <w:tcW w:w="1875" w:type="dxa"/>
            <w:shd w:val="clear" w:color="auto" w:fill="auto"/>
            <w:tcMar>
              <w:top w:w="50" w:type="dxa"/>
              <w:left w:w="99" w:type="dxa"/>
              <w:bottom w:w="50" w:type="dxa"/>
              <w:right w:w="99" w:type="dxa"/>
            </w:tcMar>
            <w:vAlign w:val="bottom"/>
          </w:tcPr>
          <w:p w14:paraId="722E6C0C" w14:textId="77777777" w:rsidR="00CD6528" w:rsidRPr="001D21D5" w:rsidRDefault="00CD6528" w:rsidP="00CD6528">
            <w:pPr>
              <w:rPr>
                <w:rFonts w:cs="Times New Roman"/>
                <w:sz w:val="20"/>
                <w:szCs w:val="20"/>
              </w:rPr>
            </w:pPr>
            <w:r w:rsidRPr="001D21D5">
              <w:rPr>
                <w:rFonts w:eastAsia="Times New Roman" w:cs="Times New Roman"/>
                <w:sz w:val="20"/>
                <w:szCs w:val="20"/>
              </w:rPr>
              <w:t>No</w:t>
            </w:r>
          </w:p>
        </w:tc>
        <w:tc>
          <w:tcPr>
            <w:tcW w:w="1875" w:type="dxa"/>
            <w:shd w:val="clear" w:color="auto" w:fill="auto"/>
            <w:tcMar>
              <w:top w:w="50" w:type="dxa"/>
              <w:left w:w="99" w:type="dxa"/>
              <w:bottom w:w="50" w:type="dxa"/>
              <w:right w:w="99" w:type="dxa"/>
            </w:tcMar>
            <w:vAlign w:val="bottom"/>
          </w:tcPr>
          <w:p w14:paraId="79F401AA" w14:textId="77777777" w:rsidR="00CD6528" w:rsidRPr="001D21D5" w:rsidRDefault="00CD6528" w:rsidP="00CD6528">
            <w:pPr>
              <w:rPr>
                <w:rFonts w:cs="Times New Roman"/>
                <w:sz w:val="20"/>
                <w:szCs w:val="20"/>
              </w:rPr>
            </w:pPr>
            <w:r w:rsidRPr="001D21D5">
              <w:rPr>
                <w:rFonts w:eastAsia="Times New Roman" w:cs="Times New Roman"/>
                <w:sz w:val="20"/>
                <w:szCs w:val="20"/>
              </w:rPr>
              <w:t>No</w:t>
            </w:r>
          </w:p>
        </w:tc>
        <w:tc>
          <w:tcPr>
            <w:tcW w:w="1875" w:type="dxa"/>
            <w:shd w:val="clear" w:color="auto" w:fill="auto"/>
            <w:tcMar>
              <w:top w:w="50" w:type="dxa"/>
              <w:left w:w="99" w:type="dxa"/>
              <w:bottom w:w="50" w:type="dxa"/>
              <w:right w:w="99" w:type="dxa"/>
            </w:tcMar>
            <w:vAlign w:val="bottom"/>
          </w:tcPr>
          <w:p w14:paraId="20F0D9F6" w14:textId="77777777" w:rsidR="00CD6528" w:rsidRPr="001D21D5" w:rsidRDefault="00CD6528" w:rsidP="00CD6528">
            <w:pPr>
              <w:rPr>
                <w:rFonts w:cs="Times New Roman"/>
                <w:sz w:val="20"/>
                <w:szCs w:val="20"/>
              </w:rPr>
            </w:pPr>
            <w:r w:rsidRPr="001D21D5">
              <w:rPr>
                <w:rFonts w:eastAsia="Times New Roman" w:cs="Times New Roman"/>
                <w:sz w:val="20"/>
                <w:szCs w:val="20"/>
              </w:rPr>
              <w:t>No</w:t>
            </w:r>
          </w:p>
        </w:tc>
        <w:tc>
          <w:tcPr>
            <w:tcW w:w="1875" w:type="dxa"/>
            <w:shd w:val="clear" w:color="auto" w:fill="auto"/>
            <w:tcMar>
              <w:left w:w="108" w:type="dxa"/>
              <w:right w:w="108" w:type="dxa"/>
            </w:tcMar>
          </w:tcPr>
          <w:p w14:paraId="52E667F1" w14:textId="77777777" w:rsidR="00CD6528" w:rsidRPr="001D21D5" w:rsidRDefault="00CD6528" w:rsidP="00CD6528">
            <w:pPr>
              <w:rPr>
                <w:rFonts w:cs="Times New Roman"/>
                <w:sz w:val="20"/>
                <w:szCs w:val="20"/>
              </w:rPr>
            </w:pPr>
            <w:r w:rsidRPr="001D21D5">
              <w:rPr>
                <w:rFonts w:eastAsia="Times New Roman" w:cs="Times New Roman"/>
                <w:color w:val="000000" w:themeColor="text1"/>
                <w:sz w:val="20"/>
                <w:szCs w:val="20"/>
              </w:rPr>
              <w:t>Yes</w:t>
            </w:r>
          </w:p>
        </w:tc>
      </w:tr>
      <w:tr w:rsidR="00CD6528" w:rsidRPr="001D21D5" w14:paraId="0FAFF70F" w14:textId="77777777" w:rsidTr="00D01454">
        <w:trPr>
          <w:trHeight w:val="300"/>
          <w:jc w:val="center"/>
        </w:trPr>
        <w:tc>
          <w:tcPr>
            <w:tcW w:w="1875" w:type="dxa"/>
            <w:shd w:val="clear" w:color="auto" w:fill="auto"/>
            <w:tcMar>
              <w:top w:w="50" w:type="dxa"/>
              <w:left w:w="99" w:type="dxa"/>
              <w:bottom w:w="50" w:type="dxa"/>
              <w:right w:w="99" w:type="dxa"/>
            </w:tcMar>
            <w:vAlign w:val="bottom"/>
          </w:tcPr>
          <w:p w14:paraId="71F1BEDE" w14:textId="77777777" w:rsidR="00CD6528" w:rsidRPr="001D21D5" w:rsidRDefault="00CD6528" w:rsidP="00CD6528">
            <w:pPr>
              <w:rPr>
                <w:rFonts w:cs="Times New Roman"/>
                <w:sz w:val="20"/>
                <w:szCs w:val="20"/>
              </w:rPr>
            </w:pPr>
            <w:r w:rsidRPr="001D21D5">
              <w:rPr>
                <w:rFonts w:eastAsia="Times New Roman" w:cs="Times New Roman"/>
                <w:sz w:val="20"/>
                <w:szCs w:val="20"/>
              </w:rPr>
              <w:t>AFICC/KF</w:t>
            </w:r>
          </w:p>
        </w:tc>
        <w:tc>
          <w:tcPr>
            <w:tcW w:w="1875" w:type="dxa"/>
            <w:shd w:val="clear" w:color="auto" w:fill="auto"/>
            <w:tcMar>
              <w:top w:w="50" w:type="dxa"/>
              <w:left w:w="99" w:type="dxa"/>
              <w:bottom w:w="50" w:type="dxa"/>
              <w:right w:w="99" w:type="dxa"/>
            </w:tcMar>
            <w:vAlign w:val="bottom"/>
          </w:tcPr>
          <w:p w14:paraId="6234380B" w14:textId="77777777" w:rsidR="00CD6528" w:rsidRPr="001D21D5" w:rsidRDefault="00CD6528" w:rsidP="00CD6528">
            <w:pPr>
              <w:rPr>
                <w:rFonts w:cs="Times New Roman"/>
                <w:sz w:val="20"/>
                <w:szCs w:val="20"/>
              </w:rPr>
            </w:pPr>
            <w:r w:rsidRPr="001D21D5">
              <w:rPr>
                <w:rFonts w:eastAsia="Times New Roman" w:cs="Times New Roman"/>
                <w:color w:val="000000" w:themeColor="text1"/>
                <w:sz w:val="20"/>
                <w:szCs w:val="20"/>
              </w:rPr>
              <w:t>Yes</w:t>
            </w:r>
          </w:p>
        </w:tc>
        <w:tc>
          <w:tcPr>
            <w:tcW w:w="1875" w:type="dxa"/>
            <w:shd w:val="clear" w:color="auto" w:fill="auto"/>
            <w:tcMar>
              <w:top w:w="50" w:type="dxa"/>
              <w:left w:w="99" w:type="dxa"/>
              <w:bottom w:w="50" w:type="dxa"/>
              <w:right w:w="99" w:type="dxa"/>
            </w:tcMar>
            <w:vAlign w:val="bottom"/>
          </w:tcPr>
          <w:p w14:paraId="0856DF55" w14:textId="77777777" w:rsidR="00CD6528" w:rsidRPr="001D21D5" w:rsidRDefault="00CD6528" w:rsidP="00CD6528">
            <w:pPr>
              <w:rPr>
                <w:rFonts w:cs="Times New Roman"/>
                <w:sz w:val="20"/>
                <w:szCs w:val="20"/>
              </w:rPr>
            </w:pPr>
            <w:r w:rsidRPr="001D21D5">
              <w:rPr>
                <w:rFonts w:eastAsia="Times New Roman" w:cs="Times New Roman"/>
                <w:color w:val="000000" w:themeColor="text1"/>
                <w:sz w:val="20"/>
                <w:szCs w:val="20"/>
              </w:rPr>
              <w:t>Yes</w:t>
            </w:r>
          </w:p>
        </w:tc>
        <w:tc>
          <w:tcPr>
            <w:tcW w:w="1875" w:type="dxa"/>
            <w:shd w:val="clear" w:color="auto" w:fill="auto"/>
            <w:tcMar>
              <w:top w:w="50" w:type="dxa"/>
              <w:left w:w="99" w:type="dxa"/>
              <w:bottom w:w="50" w:type="dxa"/>
              <w:right w:w="99" w:type="dxa"/>
            </w:tcMar>
            <w:vAlign w:val="bottom"/>
          </w:tcPr>
          <w:p w14:paraId="07C2717C" w14:textId="77777777" w:rsidR="00CD6528" w:rsidRPr="001D21D5" w:rsidRDefault="00CD6528" w:rsidP="00CD6528">
            <w:pPr>
              <w:rPr>
                <w:rFonts w:cs="Times New Roman"/>
                <w:sz w:val="20"/>
                <w:szCs w:val="20"/>
              </w:rPr>
            </w:pPr>
            <w:r w:rsidRPr="001D21D5">
              <w:rPr>
                <w:rFonts w:eastAsia="Times New Roman" w:cs="Times New Roman"/>
                <w:sz w:val="20"/>
                <w:szCs w:val="20"/>
              </w:rPr>
              <w:t>Yes</w:t>
            </w:r>
          </w:p>
        </w:tc>
        <w:tc>
          <w:tcPr>
            <w:tcW w:w="1875" w:type="dxa"/>
            <w:shd w:val="clear" w:color="auto" w:fill="auto"/>
            <w:tcMar>
              <w:left w:w="108" w:type="dxa"/>
              <w:right w:w="108" w:type="dxa"/>
            </w:tcMar>
          </w:tcPr>
          <w:p w14:paraId="49885EF7" w14:textId="77777777" w:rsidR="00CD6528" w:rsidRPr="001D21D5" w:rsidRDefault="00CD6528" w:rsidP="00CD6528">
            <w:pPr>
              <w:rPr>
                <w:rFonts w:cs="Times New Roman"/>
                <w:sz w:val="20"/>
                <w:szCs w:val="20"/>
              </w:rPr>
            </w:pPr>
            <w:r w:rsidRPr="001D21D5">
              <w:rPr>
                <w:rFonts w:eastAsia="Times New Roman" w:cs="Times New Roman"/>
                <w:color w:val="000000" w:themeColor="text1"/>
                <w:sz w:val="20"/>
                <w:szCs w:val="20"/>
              </w:rPr>
              <w:t>Yes</w:t>
            </w:r>
          </w:p>
        </w:tc>
      </w:tr>
      <w:tr w:rsidR="00CD6528" w:rsidRPr="001D21D5" w14:paraId="25D3481E" w14:textId="77777777" w:rsidTr="00D01454">
        <w:trPr>
          <w:trHeight w:val="300"/>
          <w:jc w:val="center"/>
        </w:trPr>
        <w:tc>
          <w:tcPr>
            <w:tcW w:w="1875" w:type="dxa"/>
            <w:shd w:val="clear" w:color="auto" w:fill="auto"/>
            <w:tcMar>
              <w:top w:w="50" w:type="dxa"/>
              <w:left w:w="99" w:type="dxa"/>
              <w:bottom w:w="50" w:type="dxa"/>
              <w:right w:w="99" w:type="dxa"/>
            </w:tcMar>
            <w:vAlign w:val="bottom"/>
          </w:tcPr>
          <w:p w14:paraId="6CA5BF4E" w14:textId="77777777" w:rsidR="00CD6528" w:rsidRPr="001D21D5" w:rsidRDefault="00CD6528" w:rsidP="00CD6528">
            <w:pPr>
              <w:rPr>
                <w:rFonts w:cs="Times New Roman"/>
                <w:sz w:val="20"/>
                <w:szCs w:val="20"/>
              </w:rPr>
            </w:pPr>
            <w:r w:rsidRPr="001D21D5">
              <w:rPr>
                <w:rFonts w:eastAsia="Times New Roman" w:cs="Times New Roman"/>
                <w:sz w:val="20"/>
                <w:szCs w:val="20"/>
              </w:rPr>
              <w:t>AFOTEC/A7K</w:t>
            </w:r>
          </w:p>
        </w:tc>
        <w:tc>
          <w:tcPr>
            <w:tcW w:w="1875" w:type="dxa"/>
            <w:shd w:val="clear" w:color="auto" w:fill="auto"/>
            <w:tcMar>
              <w:top w:w="50" w:type="dxa"/>
              <w:left w:w="99" w:type="dxa"/>
              <w:bottom w:w="50" w:type="dxa"/>
              <w:right w:w="99" w:type="dxa"/>
            </w:tcMar>
            <w:vAlign w:val="bottom"/>
          </w:tcPr>
          <w:p w14:paraId="2DA910C4" w14:textId="77777777" w:rsidR="00CD6528" w:rsidRPr="001D21D5" w:rsidRDefault="00CD6528" w:rsidP="00CD6528">
            <w:pPr>
              <w:rPr>
                <w:rFonts w:cs="Times New Roman"/>
                <w:sz w:val="20"/>
                <w:szCs w:val="20"/>
              </w:rPr>
            </w:pPr>
            <w:r w:rsidRPr="001D21D5">
              <w:rPr>
                <w:rFonts w:eastAsia="Times New Roman" w:cs="Times New Roman"/>
                <w:sz w:val="20"/>
                <w:szCs w:val="20"/>
              </w:rPr>
              <w:t>No</w:t>
            </w:r>
          </w:p>
        </w:tc>
        <w:tc>
          <w:tcPr>
            <w:tcW w:w="1875" w:type="dxa"/>
            <w:shd w:val="clear" w:color="auto" w:fill="auto"/>
            <w:tcMar>
              <w:top w:w="50" w:type="dxa"/>
              <w:left w:w="99" w:type="dxa"/>
              <w:bottom w:w="50" w:type="dxa"/>
              <w:right w:w="99" w:type="dxa"/>
            </w:tcMar>
            <w:vAlign w:val="bottom"/>
          </w:tcPr>
          <w:p w14:paraId="49F50BBD" w14:textId="77777777" w:rsidR="00CD6528" w:rsidRPr="001D21D5" w:rsidRDefault="00CD6528" w:rsidP="00CD6528">
            <w:pPr>
              <w:rPr>
                <w:rFonts w:cs="Times New Roman"/>
                <w:sz w:val="20"/>
                <w:szCs w:val="20"/>
              </w:rPr>
            </w:pPr>
            <w:r w:rsidRPr="001D21D5">
              <w:rPr>
                <w:rFonts w:eastAsia="Times New Roman" w:cs="Times New Roman"/>
                <w:sz w:val="20"/>
                <w:szCs w:val="20"/>
              </w:rPr>
              <w:t>No</w:t>
            </w:r>
          </w:p>
        </w:tc>
        <w:tc>
          <w:tcPr>
            <w:tcW w:w="1875" w:type="dxa"/>
            <w:shd w:val="clear" w:color="auto" w:fill="auto"/>
            <w:tcMar>
              <w:top w:w="50" w:type="dxa"/>
              <w:left w:w="99" w:type="dxa"/>
              <w:bottom w:w="50" w:type="dxa"/>
              <w:right w:w="99" w:type="dxa"/>
            </w:tcMar>
            <w:vAlign w:val="bottom"/>
          </w:tcPr>
          <w:p w14:paraId="58D03803" w14:textId="77777777" w:rsidR="00CD6528" w:rsidRPr="001D21D5" w:rsidRDefault="00CD6528" w:rsidP="00CD6528">
            <w:pPr>
              <w:rPr>
                <w:rFonts w:cs="Times New Roman"/>
                <w:sz w:val="20"/>
                <w:szCs w:val="20"/>
              </w:rPr>
            </w:pPr>
            <w:r w:rsidRPr="001D21D5">
              <w:rPr>
                <w:rFonts w:eastAsia="Times New Roman" w:cs="Times New Roman"/>
                <w:sz w:val="20"/>
                <w:szCs w:val="20"/>
              </w:rPr>
              <w:t>No</w:t>
            </w:r>
          </w:p>
        </w:tc>
        <w:tc>
          <w:tcPr>
            <w:tcW w:w="1875" w:type="dxa"/>
            <w:shd w:val="clear" w:color="auto" w:fill="auto"/>
            <w:tcMar>
              <w:left w:w="108" w:type="dxa"/>
              <w:right w:w="108" w:type="dxa"/>
            </w:tcMar>
          </w:tcPr>
          <w:p w14:paraId="4701A993" w14:textId="77777777" w:rsidR="00CD6528" w:rsidRPr="001D21D5" w:rsidRDefault="00CD6528" w:rsidP="00CD6528">
            <w:pPr>
              <w:rPr>
                <w:rFonts w:cs="Times New Roman"/>
                <w:sz w:val="20"/>
                <w:szCs w:val="20"/>
              </w:rPr>
            </w:pPr>
            <w:r w:rsidRPr="001D21D5">
              <w:rPr>
                <w:rFonts w:eastAsia="Times New Roman" w:cs="Times New Roman"/>
                <w:color w:val="000000" w:themeColor="text1"/>
                <w:sz w:val="20"/>
                <w:szCs w:val="20"/>
              </w:rPr>
              <w:t>Yes</w:t>
            </w:r>
          </w:p>
        </w:tc>
      </w:tr>
      <w:tr w:rsidR="00CD6528" w:rsidRPr="001D21D5" w14:paraId="71C40829" w14:textId="77777777" w:rsidTr="00D01454">
        <w:trPr>
          <w:trHeight w:val="300"/>
          <w:jc w:val="center"/>
        </w:trPr>
        <w:tc>
          <w:tcPr>
            <w:tcW w:w="1875" w:type="dxa"/>
            <w:shd w:val="clear" w:color="auto" w:fill="auto"/>
            <w:tcMar>
              <w:top w:w="50" w:type="dxa"/>
              <w:left w:w="99" w:type="dxa"/>
              <w:bottom w:w="50" w:type="dxa"/>
              <w:right w:w="99" w:type="dxa"/>
            </w:tcMar>
            <w:vAlign w:val="bottom"/>
          </w:tcPr>
          <w:p w14:paraId="358266F7" w14:textId="77777777" w:rsidR="00CD6528" w:rsidRPr="001D21D5" w:rsidRDefault="00CD6528" w:rsidP="00CD6528">
            <w:pPr>
              <w:rPr>
                <w:rFonts w:cs="Times New Roman"/>
                <w:sz w:val="20"/>
                <w:szCs w:val="20"/>
              </w:rPr>
            </w:pPr>
            <w:r w:rsidRPr="001D21D5">
              <w:rPr>
                <w:rFonts w:eastAsia="Times New Roman" w:cs="Times New Roman"/>
                <w:sz w:val="20"/>
                <w:szCs w:val="20"/>
              </w:rPr>
              <w:t>AFRCO/PK</w:t>
            </w:r>
          </w:p>
        </w:tc>
        <w:tc>
          <w:tcPr>
            <w:tcW w:w="1875" w:type="dxa"/>
            <w:shd w:val="clear" w:color="auto" w:fill="auto"/>
            <w:tcMar>
              <w:top w:w="50" w:type="dxa"/>
              <w:left w:w="99" w:type="dxa"/>
              <w:bottom w:w="50" w:type="dxa"/>
              <w:right w:w="99" w:type="dxa"/>
            </w:tcMar>
            <w:vAlign w:val="bottom"/>
          </w:tcPr>
          <w:p w14:paraId="66B4D0D1" w14:textId="77777777" w:rsidR="00CD6528" w:rsidRPr="001D21D5" w:rsidRDefault="00CD6528" w:rsidP="00CD6528">
            <w:pPr>
              <w:rPr>
                <w:rFonts w:cs="Times New Roman"/>
                <w:sz w:val="20"/>
                <w:szCs w:val="20"/>
              </w:rPr>
            </w:pPr>
            <w:r w:rsidRPr="001D21D5">
              <w:rPr>
                <w:rFonts w:eastAsia="Times New Roman" w:cs="Times New Roman"/>
                <w:sz w:val="20"/>
                <w:szCs w:val="20"/>
              </w:rPr>
              <w:t>No</w:t>
            </w:r>
          </w:p>
        </w:tc>
        <w:tc>
          <w:tcPr>
            <w:tcW w:w="1875" w:type="dxa"/>
            <w:shd w:val="clear" w:color="auto" w:fill="auto"/>
            <w:tcMar>
              <w:top w:w="50" w:type="dxa"/>
              <w:left w:w="99" w:type="dxa"/>
              <w:bottom w:w="50" w:type="dxa"/>
              <w:right w:w="99" w:type="dxa"/>
            </w:tcMar>
            <w:vAlign w:val="bottom"/>
          </w:tcPr>
          <w:p w14:paraId="41BBDFE1" w14:textId="77777777" w:rsidR="00CD6528" w:rsidRPr="001D21D5" w:rsidRDefault="00CD6528" w:rsidP="00CD6528">
            <w:pPr>
              <w:rPr>
                <w:rFonts w:cs="Times New Roman"/>
                <w:sz w:val="20"/>
                <w:szCs w:val="20"/>
              </w:rPr>
            </w:pPr>
            <w:r w:rsidRPr="001D21D5">
              <w:rPr>
                <w:rFonts w:eastAsia="Times New Roman" w:cs="Times New Roman"/>
                <w:sz w:val="20"/>
                <w:szCs w:val="20"/>
              </w:rPr>
              <w:t>No</w:t>
            </w:r>
          </w:p>
        </w:tc>
        <w:tc>
          <w:tcPr>
            <w:tcW w:w="1875" w:type="dxa"/>
            <w:shd w:val="clear" w:color="auto" w:fill="auto"/>
            <w:tcMar>
              <w:top w:w="50" w:type="dxa"/>
              <w:left w:w="99" w:type="dxa"/>
              <w:bottom w:w="50" w:type="dxa"/>
              <w:right w:w="99" w:type="dxa"/>
            </w:tcMar>
            <w:vAlign w:val="bottom"/>
          </w:tcPr>
          <w:p w14:paraId="5F88A18A" w14:textId="77777777" w:rsidR="00CD6528" w:rsidRPr="001D21D5" w:rsidRDefault="00CD6528" w:rsidP="00CD6528">
            <w:pPr>
              <w:rPr>
                <w:rFonts w:cs="Times New Roman"/>
                <w:sz w:val="20"/>
                <w:szCs w:val="20"/>
              </w:rPr>
            </w:pPr>
            <w:r w:rsidRPr="001D21D5">
              <w:rPr>
                <w:rFonts w:eastAsia="Times New Roman" w:cs="Times New Roman"/>
                <w:sz w:val="20"/>
                <w:szCs w:val="20"/>
              </w:rPr>
              <w:t>Yes</w:t>
            </w:r>
          </w:p>
        </w:tc>
        <w:tc>
          <w:tcPr>
            <w:tcW w:w="1875" w:type="dxa"/>
            <w:shd w:val="clear" w:color="auto" w:fill="auto"/>
            <w:tcMar>
              <w:left w:w="108" w:type="dxa"/>
              <w:right w:w="108" w:type="dxa"/>
            </w:tcMar>
          </w:tcPr>
          <w:p w14:paraId="17AA0D11" w14:textId="77777777" w:rsidR="00CD6528" w:rsidRPr="001D21D5" w:rsidRDefault="00CD6528" w:rsidP="00CD6528">
            <w:pPr>
              <w:rPr>
                <w:rFonts w:cs="Times New Roman"/>
                <w:sz w:val="20"/>
                <w:szCs w:val="20"/>
              </w:rPr>
            </w:pPr>
            <w:r w:rsidRPr="001D21D5">
              <w:rPr>
                <w:rFonts w:eastAsia="Times New Roman" w:cs="Times New Roman"/>
                <w:color w:val="000000" w:themeColor="text1"/>
                <w:sz w:val="20"/>
                <w:szCs w:val="20"/>
              </w:rPr>
              <w:t>Yes</w:t>
            </w:r>
          </w:p>
        </w:tc>
      </w:tr>
      <w:tr w:rsidR="005F1C78" w:rsidRPr="001D21D5" w14:paraId="4558C0AE" w14:textId="77777777" w:rsidTr="00D01454">
        <w:trPr>
          <w:trHeight w:val="300"/>
          <w:jc w:val="center"/>
          <w:ins w:id="15" w:author="ROSSI, AMANDA M CIV USAF HAF SAF/AQCP" w:date="2024-05-20T10:00:00Z"/>
        </w:trPr>
        <w:tc>
          <w:tcPr>
            <w:tcW w:w="1875" w:type="dxa"/>
            <w:shd w:val="clear" w:color="auto" w:fill="auto"/>
            <w:tcMar>
              <w:top w:w="50" w:type="dxa"/>
              <w:left w:w="99" w:type="dxa"/>
              <w:bottom w:w="50" w:type="dxa"/>
              <w:right w:w="99" w:type="dxa"/>
            </w:tcMar>
            <w:vAlign w:val="bottom"/>
          </w:tcPr>
          <w:p w14:paraId="357B7BA4" w14:textId="3ADD0416" w:rsidR="005F1C78" w:rsidRPr="001D21D5" w:rsidRDefault="005F1C78" w:rsidP="00CD6528">
            <w:pPr>
              <w:rPr>
                <w:ins w:id="16" w:author="ROSSI, AMANDA M CIV USAF HAF SAF/AQCP" w:date="2024-05-20T10:00:00Z"/>
                <w:rFonts w:eastAsia="Times New Roman" w:cs="Times New Roman"/>
                <w:sz w:val="20"/>
                <w:szCs w:val="20"/>
              </w:rPr>
            </w:pPr>
            <w:ins w:id="17" w:author="ROSSI, AMANDA M CIV USAF HAF SAF/AQCP" w:date="2024-05-20T10:00:00Z">
              <w:r>
                <w:rPr>
                  <w:rFonts w:eastAsia="Times New Roman" w:cs="Times New Roman"/>
                  <w:sz w:val="20"/>
                  <w:szCs w:val="20"/>
                </w:rPr>
                <w:t>SDA</w:t>
              </w:r>
            </w:ins>
          </w:p>
        </w:tc>
        <w:tc>
          <w:tcPr>
            <w:tcW w:w="1875" w:type="dxa"/>
            <w:shd w:val="clear" w:color="auto" w:fill="auto"/>
            <w:tcMar>
              <w:top w:w="50" w:type="dxa"/>
              <w:left w:w="99" w:type="dxa"/>
              <w:bottom w:w="50" w:type="dxa"/>
              <w:right w:w="99" w:type="dxa"/>
            </w:tcMar>
            <w:vAlign w:val="bottom"/>
          </w:tcPr>
          <w:p w14:paraId="5D4325B5" w14:textId="1E092552" w:rsidR="005F1C78" w:rsidRPr="001D21D5" w:rsidRDefault="005F1C78" w:rsidP="00CD6528">
            <w:pPr>
              <w:rPr>
                <w:ins w:id="18" w:author="ROSSI, AMANDA M CIV USAF HAF SAF/AQCP" w:date="2024-05-20T10:00:00Z"/>
                <w:rFonts w:eastAsia="Times New Roman" w:cs="Times New Roman"/>
                <w:color w:val="000000" w:themeColor="text1"/>
                <w:sz w:val="20"/>
                <w:szCs w:val="20"/>
              </w:rPr>
            </w:pPr>
            <w:ins w:id="19" w:author="ROSSI, AMANDA M CIV USAF HAF SAF/AQCP" w:date="2024-05-20T10:00:00Z">
              <w:r>
                <w:rPr>
                  <w:rFonts w:eastAsia="Times New Roman" w:cs="Times New Roman"/>
                  <w:color w:val="000000" w:themeColor="text1"/>
                  <w:sz w:val="20"/>
                  <w:szCs w:val="20"/>
                </w:rPr>
                <w:t>No</w:t>
              </w:r>
            </w:ins>
          </w:p>
        </w:tc>
        <w:tc>
          <w:tcPr>
            <w:tcW w:w="1875" w:type="dxa"/>
            <w:shd w:val="clear" w:color="auto" w:fill="auto"/>
            <w:tcMar>
              <w:top w:w="50" w:type="dxa"/>
              <w:left w:w="99" w:type="dxa"/>
              <w:bottom w:w="50" w:type="dxa"/>
              <w:right w:w="99" w:type="dxa"/>
            </w:tcMar>
            <w:vAlign w:val="bottom"/>
          </w:tcPr>
          <w:p w14:paraId="740A7681" w14:textId="0D2AA7DB" w:rsidR="005F1C78" w:rsidRPr="001D21D5" w:rsidRDefault="005F1C78" w:rsidP="00CD6528">
            <w:pPr>
              <w:rPr>
                <w:ins w:id="20" w:author="ROSSI, AMANDA M CIV USAF HAF SAF/AQCP" w:date="2024-05-20T10:00:00Z"/>
                <w:rFonts w:eastAsia="Times New Roman" w:cs="Times New Roman"/>
                <w:color w:val="000000" w:themeColor="text1"/>
                <w:sz w:val="20"/>
                <w:szCs w:val="20"/>
              </w:rPr>
            </w:pPr>
            <w:ins w:id="21" w:author="ROSSI, AMANDA M CIV USAF HAF SAF/AQCP" w:date="2024-05-20T10:00:00Z">
              <w:r>
                <w:rPr>
                  <w:rFonts w:eastAsia="Times New Roman" w:cs="Times New Roman"/>
                  <w:color w:val="000000" w:themeColor="text1"/>
                  <w:sz w:val="20"/>
                  <w:szCs w:val="20"/>
                </w:rPr>
                <w:t>No</w:t>
              </w:r>
            </w:ins>
          </w:p>
        </w:tc>
        <w:tc>
          <w:tcPr>
            <w:tcW w:w="1875" w:type="dxa"/>
            <w:shd w:val="clear" w:color="auto" w:fill="auto"/>
            <w:tcMar>
              <w:top w:w="50" w:type="dxa"/>
              <w:left w:w="99" w:type="dxa"/>
              <w:bottom w:w="50" w:type="dxa"/>
              <w:right w:w="99" w:type="dxa"/>
            </w:tcMar>
            <w:vAlign w:val="bottom"/>
          </w:tcPr>
          <w:p w14:paraId="50712654" w14:textId="27479F99" w:rsidR="005F1C78" w:rsidRPr="001D21D5" w:rsidRDefault="005F1C78" w:rsidP="00CD6528">
            <w:pPr>
              <w:rPr>
                <w:ins w:id="22" w:author="ROSSI, AMANDA M CIV USAF HAF SAF/AQCP" w:date="2024-05-20T10:00:00Z"/>
                <w:rFonts w:eastAsia="Times New Roman" w:cs="Times New Roman"/>
                <w:color w:val="000000" w:themeColor="text1"/>
                <w:sz w:val="20"/>
                <w:szCs w:val="20"/>
              </w:rPr>
            </w:pPr>
            <w:ins w:id="23" w:author="ROSSI, AMANDA M CIV USAF HAF SAF/AQCP" w:date="2024-05-20T10:00:00Z">
              <w:r>
                <w:rPr>
                  <w:rFonts w:eastAsia="Times New Roman" w:cs="Times New Roman"/>
                  <w:color w:val="000000" w:themeColor="text1"/>
                  <w:sz w:val="20"/>
                  <w:szCs w:val="20"/>
                </w:rPr>
                <w:t>Yes</w:t>
              </w:r>
            </w:ins>
          </w:p>
        </w:tc>
        <w:tc>
          <w:tcPr>
            <w:tcW w:w="1875" w:type="dxa"/>
            <w:shd w:val="clear" w:color="auto" w:fill="auto"/>
            <w:tcMar>
              <w:left w:w="108" w:type="dxa"/>
              <w:right w:w="108" w:type="dxa"/>
            </w:tcMar>
          </w:tcPr>
          <w:p w14:paraId="1FD83AE9" w14:textId="04A5DD55" w:rsidR="005F1C78" w:rsidRPr="001D21D5" w:rsidRDefault="005F1C78" w:rsidP="00CD6528">
            <w:pPr>
              <w:rPr>
                <w:ins w:id="24" w:author="ROSSI, AMANDA M CIV USAF HAF SAF/AQCP" w:date="2024-05-20T10:00:00Z"/>
                <w:rFonts w:eastAsia="Times New Roman" w:cs="Times New Roman"/>
                <w:color w:val="000000" w:themeColor="text1"/>
                <w:sz w:val="20"/>
                <w:szCs w:val="20"/>
              </w:rPr>
            </w:pPr>
            <w:ins w:id="25" w:author="ROSSI, AMANDA M CIV USAF HAF SAF/AQCP" w:date="2024-05-20T10:00:00Z">
              <w:r>
                <w:rPr>
                  <w:rFonts w:eastAsia="Times New Roman" w:cs="Times New Roman"/>
                  <w:color w:val="000000" w:themeColor="text1"/>
                  <w:sz w:val="20"/>
                  <w:szCs w:val="20"/>
                </w:rPr>
                <w:t>Yes</w:t>
              </w:r>
            </w:ins>
          </w:p>
        </w:tc>
      </w:tr>
      <w:tr w:rsidR="00CD6528" w:rsidRPr="001D21D5" w14:paraId="46C9DCF4" w14:textId="77777777" w:rsidTr="00D01454">
        <w:trPr>
          <w:trHeight w:val="300"/>
          <w:jc w:val="center"/>
        </w:trPr>
        <w:tc>
          <w:tcPr>
            <w:tcW w:w="1875" w:type="dxa"/>
            <w:shd w:val="clear" w:color="auto" w:fill="auto"/>
            <w:tcMar>
              <w:top w:w="50" w:type="dxa"/>
              <w:left w:w="99" w:type="dxa"/>
              <w:bottom w:w="50" w:type="dxa"/>
              <w:right w:w="99" w:type="dxa"/>
            </w:tcMar>
            <w:vAlign w:val="bottom"/>
          </w:tcPr>
          <w:p w14:paraId="0AE288AF" w14:textId="5B930679" w:rsidR="00CD6528" w:rsidRPr="001D21D5" w:rsidRDefault="00CD6528" w:rsidP="00CD6528">
            <w:pPr>
              <w:rPr>
                <w:rFonts w:eastAsia="Times New Roman" w:cs="Times New Roman"/>
                <w:sz w:val="20"/>
                <w:szCs w:val="20"/>
              </w:rPr>
            </w:pPr>
            <w:r w:rsidRPr="001D21D5">
              <w:rPr>
                <w:rFonts w:eastAsia="Times New Roman" w:cs="Times New Roman"/>
                <w:sz w:val="20"/>
                <w:szCs w:val="20"/>
              </w:rPr>
              <w:t>SCC/PK</w:t>
            </w:r>
          </w:p>
        </w:tc>
        <w:tc>
          <w:tcPr>
            <w:tcW w:w="1875" w:type="dxa"/>
            <w:shd w:val="clear" w:color="auto" w:fill="auto"/>
            <w:tcMar>
              <w:top w:w="50" w:type="dxa"/>
              <w:left w:w="99" w:type="dxa"/>
              <w:bottom w:w="50" w:type="dxa"/>
              <w:right w:w="99" w:type="dxa"/>
            </w:tcMar>
            <w:vAlign w:val="bottom"/>
          </w:tcPr>
          <w:p w14:paraId="2FA2483D" w14:textId="326C33C3" w:rsidR="00CD6528" w:rsidRPr="001D21D5" w:rsidRDefault="00CD6528" w:rsidP="00CD6528">
            <w:pPr>
              <w:rPr>
                <w:rFonts w:eastAsia="Times New Roman" w:cs="Times New Roman"/>
                <w:sz w:val="20"/>
                <w:szCs w:val="20"/>
              </w:rPr>
            </w:pPr>
            <w:r w:rsidRPr="001D21D5">
              <w:rPr>
                <w:rFonts w:eastAsia="Times New Roman" w:cs="Times New Roman"/>
                <w:color w:val="000000" w:themeColor="text1"/>
                <w:sz w:val="20"/>
                <w:szCs w:val="20"/>
              </w:rPr>
              <w:t>Yes</w:t>
            </w:r>
          </w:p>
        </w:tc>
        <w:tc>
          <w:tcPr>
            <w:tcW w:w="1875" w:type="dxa"/>
            <w:shd w:val="clear" w:color="auto" w:fill="auto"/>
            <w:tcMar>
              <w:top w:w="50" w:type="dxa"/>
              <w:left w:w="99" w:type="dxa"/>
              <w:bottom w:w="50" w:type="dxa"/>
              <w:right w:w="99" w:type="dxa"/>
            </w:tcMar>
            <w:vAlign w:val="bottom"/>
          </w:tcPr>
          <w:p w14:paraId="7FBA1B81" w14:textId="7C0A9794" w:rsidR="00CD6528" w:rsidRPr="001D21D5" w:rsidRDefault="00CD6528" w:rsidP="00CD6528">
            <w:pPr>
              <w:rPr>
                <w:rFonts w:eastAsia="Times New Roman" w:cs="Times New Roman"/>
                <w:sz w:val="20"/>
                <w:szCs w:val="20"/>
              </w:rPr>
            </w:pPr>
            <w:r w:rsidRPr="001D21D5">
              <w:rPr>
                <w:rFonts w:eastAsia="Times New Roman" w:cs="Times New Roman"/>
                <w:color w:val="000000" w:themeColor="text1"/>
                <w:sz w:val="20"/>
                <w:szCs w:val="20"/>
              </w:rPr>
              <w:t>Yes</w:t>
            </w:r>
          </w:p>
        </w:tc>
        <w:tc>
          <w:tcPr>
            <w:tcW w:w="1875" w:type="dxa"/>
            <w:shd w:val="clear" w:color="auto" w:fill="auto"/>
            <w:tcMar>
              <w:top w:w="50" w:type="dxa"/>
              <w:left w:w="99" w:type="dxa"/>
              <w:bottom w:w="50" w:type="dxa"/>
              <w:right w:w="99" w:type="dxa"/>
            </w:tcMar>
            <w:vAlign w:val="bottom"/>
          </w:tcPr>
          <w:p w14:paraId="21BE31C8" w14:textId="3D65FD81" w:rsidR="00CD6528" w:rsidRPr="001D21D5" w:rsidRDefault="00CD6528" w:rsidP="00CD6528">
            <w:pPr>
              <w:rPr>
                <w:rFonts w:eastAsia="Times New Roman" w:cs="Times New Roman"/>
                <w:sz w:val="20"/>
                <w:szCs w:val="20"/>
              </w:rPr>
            </w:pPr>
            <w:r w:rsidRPr="001D21D5">
              <w:rPr>
                <w:rFonts w:eastAsia="Times New Roman" w:cs="Times New Roman"/>
                <w:color w:val="000000" w:themeColor="text1"/>
                <w:sz w:val="20"/>
                <w:szCs w:val="20"/>
              </w:rPr>
              <w:t>Yes</w:t>
            </w:r>
          </w:p>
        </w:tc>
        <w:tc>
          <w:tcPr>
            <w:tcW w:w="1875" w:type="dxa"/>
            <w:shd w:val="clear" w:color="auto" w:fill="auto"/>
            <w:tcMar>
              <w:left w:w="108" w:type="dxa"/>
              <w:right w:w="108" w:type="dxa"/>
            </w:tcMar>
          </w:tcPr>
          <w:p w14:paraId="18887A55" w14:textId="0CBB17B5" w:rsidR="00CD6528" w:rsidRPr="001D21D5" w:rsidRDefault="00CD6528" w:rsidP="00CD6528">
            <w:pPr>
              <w:rPr>
                <w:rFonts w:eastAsia="Times New Roman" w:cs="Times New Roman"/>
                <w:color w:val="000000" w:themeColor="text1"/>
                <w:sz w:val="20"/>
                <w:szCs w:val="20"/>
              </w:rPr>
            </w:pPr>
            <w:r w:rsidRPr="001D21D5">
              <w:rPr>
                <w:rFonts w:eastAsia="Times New Roman" w:cs="Times New Roman"/>
                <w:color w:val="000000" w:themeColor="text1"/>
                <w:sz w:val="20"/>
                <w:szCs w:val="20"/>
              </w:rPr>
              <w:t>Yes</w:t>
            </w:r>
          </w:p>
        </w:tc>
      </w:tr>
      <w:tr w:rsidR="00CD6528" w:rsidRPr="001D21D5" w14:paraId="512937E5" w14:textId="77777777" w:rsidTr="00D01454">
        <w:trPr>
          <w:trHeight w:val="300"/>
          <w:jc w:val="center"/>
        </w:trPr>
        <w:tc>
          <w:tcPr>
            <w:tcW w:w="1875" w:type="dxa"/>
            <w:shd w:val="clear" w:color="auto" w:fill="auto"/>
            <w:tcMar>
              <w:top w:w="50" w:type="dxa"/>
              <w:left w:w="99" w:type="dxa"/>
              <w:bottom w:w="50" w:type="dxa"/>
              <w:right w:w="99" w:type="dxa"/>
            </w:tcMar>
            <w:vAlign w:val="bottom"/>
          </w:tcPr>
          <w:p w14:paraId="0879F593" w14:textId="77777777" w:rsidR="00CD6528" w:rsidRPr="001D21D5" w:rsidRDefault="00CD6528" w:rsidP="00CD6528">
            <w:pPr>
              <w:rPr>
                <w:rFonts w:cs="Times New Roman"/>
                <w:sz w:val="20"/>
                <w:szCs w:val="20"/>
              </w:rPr>
            </w:pPr>
            <w:r w:rsidRPr="001D21D5">
              <w:rPr>
                <w:rFonts w:eastAsia="Times New Roman" w:cs="Times New Roman"/>
                <w:sz w:val="20"/>
                <w:szCs w:val="20"/>
              </w:rPr>
              <w:t>SpRCO/PK</w:t>
            </w:r>
          </w:p>
        </w:tc>
        <w:tc>
          <w:tcPr>
            <w:tcW w:w="1875" w:type="dxa"/>
            <w:shd w:val="clear" w:color="auto" w:fill="auto"/>
            <w:tcMar>
              <w:top w:w="50" w:type="dxa"/>
              <w:left w:w="99" w:type="dxa"/>
              <w:bottom w:w="50" w:type="dxa"/>
              <w:right w:w="99" w:type="dxa"/>
            </w:tcMar>
            <w:vAlign w:val="bottom"/>
          </w:tcPr>
          <w:p w14:paraId="49CEB270" w14:textId="77777777" w:rsidR="00CD6528" w:rsidRPr="001D21D5" w:rsidRDefault="00CD6528" w:rsidP="00CD6528">
            <w:pPr>
              <w:rPr>
                <w:rFonts w:cs="Times New Roman"/>
                <w:sz w:val="20"/>
                <w:szCs w:val="20"/>
              </w:rPr>
            </w:pPr>
            <w:r w:rsidRPr="001D21D5">
              <w:rPr>
                <w:rFonts w:eastAsia="Times New Roman" w:cs="Times New Roman"/>
                <w:sz w:val="20"/>
                <w:szCs w:val="20"/>
              </w:rPr>
              <w:t>No</w:t>
            </w:r>
          </w:p>
        </w:tc>
        <w:tc>
          <w:tcPr>
            <w:tcW w:w="1875" w:type="dxa"/>
            <w:shd w:val="clear" w:color="auto" w:fill="auto"/>
            <w:tcMar>
              <w:top w:w="50" w:type="dxa"/>
              <w:left w:w="99" w:type="dxa"/>
              <w:bottom w:w="50" w:type="dxa"/>
              <w:right w:w="99" w:type="dxa"/>
            </w:tcMar>
            <w:vAlign w:val="bottom"/>
          </w:tcPr>
          <w:p w14:paraId="19A048B5" w14:textId="77777777" w:rsidR="00CD6528" w:rsidRPr="001D21D5" w:rsidRDefault="00CD6528" w:rsidP="00CD6528">
            <w:pPr>
              <w:rPr>
                <w:rFonts w:cs="Times New Roman"/>
                <w:sz w:val="20"/>
                <w:szCs w:val="20"/>
              </w:rPr>
            </w:pPr>
            <w:r w:rsidRPr="001D21D5">
              <w:rPr>
                <w:rFonts w:eastAsia="Times New Roman" w:cs="Times New Roman"/>
                <w:sz w:val="20"/>
                <w:szCs w:val="20"/>
              </w:rPr>
              <w:t>No</w:t>
            </w:r>
          </w:p>
        </w:tc>
        <w:tc>
          <w:tcPr>
            <w:tcW w:w="1875" w:type="dxa"/>
            <w:shd w:val="clear" w:color="auto" w:fill="auto"/>
            <w:tcMar>
              <w:top w:w="50" w:type="dxa"/>
              <w:left w:w="99" w:type="dxa"/>
              <w:bottom w:w="50" w:type="dxa"/>
              <w:right w:w="99" w:type="dxa"/>
            </w:tcMar>
            <w:vAlign w:val="bottom"/>
          </w:tcPr>
          <w:p w14:paraId="35120F50" w14:textId="77777777" w:rsidR="00CD6528" w:rsidRPr="001D21D5" w:rsidRDefault="00CD6528" w:rsidP="00CD6528">
            <w:pPr>
              <w:rPr>
                <w:rFonts w:cs="Times New Roman"/>
                <w:sz w:val="20"/>
                <w:szCs w:val="20"/>
              </w:rPr>
            </w:pPr>
            <w:r w:rsidRPr="001D21D5">
              <w:rPr>
                <w:rFonts w:eastAsia="Times New Roman" w:cs="Times New Roman"/>
                <w:sz w:val="20"/>
                <w:szCs w:val="20"/>
              </w:rPr>
              <w:t>Yes</w:t>
            </w:r>
          </w:p>
        </w:tc>
        <w:tc>
          <w:tcPr>
            <w:tcW w:w="1875" w:type="dxa"/>
            <w:shd w:val="clear" w:color="auto" w:fill="auto"/>
            <w:tcMar>
              <w:left w:w="108" w:type="dxa"/>
              <w:right w:w="108" w:type="dxa"/>
            </w:tcMar>
          </w:tcPr>
          <w:p w14:paraId="10E23573" w14:textId="77777777" w:rsidR="00CD6528" w:rsidRPr="001D21D5" w:rsidRDefault="00CD6528" w:rsidP="00CD6528">
            <w:pPr>
              <w:rPr>
                <w:rFonts w:cs="Times New Roman"/>
                <w:sz w:val="20"/>
                <w:szCs w:val="20"/>
              </w:rPr>
            </w:pPr>
            <w:r w:rsidRPr="001D21D5">
              <w:rPr>
                <w:rFonts w:eastAsia="Times New Roman" w:cs="Times New Roman"/>
                <w:color w:val="000000" w:themeColor="text1"/>
                <w:sz w:val="20"/>
                <w:szCs w:val="20"/>
              </w:rPr>
              <w:t>Yes</w:t>
            </w:r>
          </w:p>
        </w:tc>
      </w:tr>
    </w:tbl>
    <w:p w14:paraId="762B9117" w14:textId="77777777" w:rsidR="001D21D5" w:rsidRPr="007B7070" w:rsidRDefault="001D21D5" w:rsidP="007B7070"/>
    <w:sectPr w:rsidR="001D21D5" w:rsidRPr="007B7070" w:rsidSect="00776523">
      <w:pgSz w:w="20160" w:h="12240" w:orient="landscape" w:code="5"/>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SSI, AMANDA M CIV USAF HAF SAF/AQCP" w:date="2024-05-20T08:58:00Z" w:initials="AR">
    <w:p w14:paraId="0CF2008A" w14:textId="77777777" w:rsidR="0028205B" w:rsidRDefault="0028205B" w:rsidP="0028205B">
      <w:pPr>
        <w:pStyle w:val="CommentText"/>
      </w:pPr>
      <w:r>
        <w:rPr>
          <w:rStyle w:val="CommentReference"/>
        </w:rPr>
        <w:annotationRef/>
      </w:r>
      <w:r>
        <w:t>Revised date</w:t>
      </w:r>
    </w:p>
  </w:comment>
  <w:comment w:id="2" w:author="ROSSI, AMANDA M CIV USAF HAF SAF/AQCP" w:date="2024-05-20T09:02:00Z" w:initials="AR">
    <w:p w14:paraId="460216BE" w14:textId="77777777" w:rsidR="001B24B7" w:rsidRDefault="001B24B7" w:rsidP="001B24B7">
      <w:pPr>
        <w:pStyle w:val="CommentText"/>
      </w:pPr>
      <w:r>
        <w:rPr>
          <w:rStyle w:val="CommentReference"/>
        </w:rPr>
        <w:annotationRef/>
      </w:r>
      <w:r>
        <w:t>Revised verbiage</w:t>
      </w:r>
    </w:p>
  </w:comment>
  <w:comment w:id="7" w:author="ROSSI, AMANDA M CIV USAF HAF SAF/AQCP" w:date="2024-05-20T09:04:00Z" w:initials="AR">
    <w:p w14:paraId="5B8CEA90" w14:textId="77777777" w:rsidR="001B24B7" w:rsidRDefault="001B24B7" w:rsidP="001B24B7">
      <w:pPr>
        <w:pStyle w:val="CommentText"/>
      </w:pPr>
      <w:r>
        <w:rPr>
          <w:rStyle w:val="CommentReference"/>
        </w:rPr>
        <w:annotationRef/>
      </w:r>
      <w:r>
        <w:t>Moved to above the tables</w:t>
      </w:r>
    </w:p>
  </w:comment>
  <w:comment w:id="10" w:author="ROSSI, AMANDA M CIV USAF HAF SAF/AQCP" w:date="2024-05-20T09:03:00Z" w:initials="AR">
    <w:p w14:paraId="6DC62CAB" w14:textId="1429A804" w:rsidR="001B24B7" w:rsidRDefault="001B24B7" w:rsidP="001B24B7">
      <w:pPr>
        <w:pStyle w:val="CommentText"/>
      </w:pPr>
      <w:r>
        <w:rPr>
          <w:rStyle w:val="CommentReference"/>
        </w:rPr>
        <w:annotationRef/>
      </w:r>
      <w:r>
        <w:t>Revised verbiage</w:t>
      </w:r>
    </w:p>
  </w:comment>
  <w:comment w:id="11" w:author="ROSSI, AMANDA M CIV USAF HAF SAF/AQCP" w:date="2024-05-20T09:04:00Z" w:initials="AR">
    <w:p w14:paraId="671DFD56" w14:textId="77777777" w:rsidR="001B24B7" w:rsidRDefault="001B24B7" w:rsidP="001B24B7">
      <w:pPr>
        <w:pStyle w:val="CommentText"/>
      </w:pPr>
      <w:r>
        <w:rPr>
          <w:rStyle w:val="CommentReference"/>
        </w:rPr>
        <w:annotationRef/>
      </w:r>
      <w:r>
        <w:t>Combined into one larger table and includes additional rows</w:t>
      </w:r>
    </w:p>
  </w:comment>
  <w:comment w:id="14" w:author="ROSSI, AMANDA M CIV USAF HAF SAF/AQCP" w:date="2024-05-20T09:12:00Z" w:initials="AR">
    <w:p w14:paraId="2C1EFCA7" w14:textId="77777777" w:rsidR="00422CF8" w:rsidRDefault="00422CF8" w:rsidP="00422CF8">
      <w:pPr>
        <w:pStyle w:val="CommentText"/>
      </w:pPr>
      <w:r>
        <w:rPr>
          <w:rStyle w:val="CommentReference"/>
        </w:rPr>
        <w:annotationRef/>
      </w:r>
      <w:r>
        <w:t>Reformatted and added verbiage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F2008A" w15:done="0"/>
  <w15:commentEx w15:paraId="460216BE" w15:done="0"/>
  <w15:commentEx w15:paraId="5B8CEA90" w15:done="0"/>
  <w15:commentEx w15:paraId="6DC62CAB" w15:done="0"/>
  <w15:commentEx w15:paraId="671DFD56" w15:done="0"/>
  <w15:commentEx w15:paraId="2C1EFC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BDF58D1" w16cex:dateUtc="2024-05-20T14:58:00Z"/>
  <w16cex:commentExtensible w16cex:durableId="0B2FDF91" w16cex:dateUtc="2024-05-20T15:02:00Z"/>
  <w16cex:commentExtensible w16cex:durableId="5C407556" w16cex:dateUtc="2024-05-20T15:04:00Z"/>
  <w16cex:commentExtensible w16cex:durableId="6AB0B0E6" w16cex:dateUtc="2024-05-20T15:03:00Z"/>
  <w16cex:commentExtensible w16cex:durableId="1C430743" w16cex:dateUtc="2024-05-20T15:04:00Z"/>
  <w16cex:commentExtensible w16cex:durableId="59E812B1" w16cex:dateUtc="2024-05-20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F2008A" w16cid:durableId="0BDF58D1"/>
  <w16cid:commentId w16cid:paraId="460216BE" w16cid:durableId="0B2FDF91"/>
  <w16cid:commentId w16cid:paraId="5B8CEA90" w16cid:durableId="5C407556"/>
  <w16cid:commentId w16cid:paraId="6DC62CAB" w16cid:durableId="6AB0B0E6"/>
  <w16cid:commentId w16cid:paraId="671DFD56" w16cid:durableId="1C430743"/>
  <w16cid:commentId w16cid:paraId="2C1EFCA7" w16cid:durableId="59E812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open_sansregular">
    <w:altName w:val="Cambria"/>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SI, AMANDA M CIV USAF HAF SAF/AQCP">
    <w15:presenceInfo w15:providerId="AD" w15:userId="S::amanda.rossi@us.af.mil::bc6c04f6-28fa-4922-89f2-ef85ed2ce7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70"/>
    <w:rsid w:val="000032F8"/>
    <w:rsid w:val="00003646"/>
    <w:rsid w:val="000038A6"/>
    <w:rsid w:val="00022944"/>
    <w:rsid w:val="00041F3B"/>
    <w:rsid w:val="00043DC6"/>
    <w:rsid w:val="00047E56"/>
    <w:rsid w:val="000527E4"/>
    <w:rsid w:val="000540F3"/>
    <w:rsid w:val="000573CD"/>
    <w:rsid w:val="0006107C"/>
    <w:rsid w:val="0007427E"/>
    <w:rsid w:val="00075356"/>
    <w:rsid w:val="0008172D"/>
    <w:rsid w:val="00087D4F"/>
    <w:rsid w:val="0008FA6E"/>
    <w:rsid w:val="000A0325"/>
    <w:rsid w:val="000A57FC"/>
    <w:rsid w:val="000B2636"/>
    <w:rsid w:val="000B5080"/>
    <w:rsid w:val="000C1586"/>
    <w:rsid w:val="000D38CE"/>
    <w:rsid w:val="000E173F"/>
    <w:rsid w:val="000E2621"/>
    <w:rsid w:val="000F292A"/>
    <w:rsid w:val="0011000B"/>
    <w:rsid w:val="0011363F"/>
    <w:rsid w:val="00124436"/>
    <w:rsid w:val="00131D88"/>
    <w:rsid w:val="00134AFC"/>
    <w:rsid w:val="00145383"/>
    <w:rsid w:val="0014549D"/>
    <w:rsid w:val="001454B9"/>
    <w:rsid w:val="00153839"/>
    <w:rsid w:val="00160A79"/>
    <w:rsid w:val="00164937"/>
    <w:rsid w:val="00167604"/>
    <w:rsid w:val="00170C65"/>
    <w:rsid w:val="0018176B"/>
    <w:rsid w:val="001877F0"/>
    <w:rsid w:val="0019152F"/>
    <w:rsid w:val="00191ACD"/>
    <w:rsid w:val="001A1E48"/>
    <w:rsid w:val="001A5E10"/>
    <w:rsid w:val="001B1517"/>
    <w:rsid w:val="001B24B7"/>
    <w:rsid w:val="001C699F"/>
    <w:rsid w:val="001D21D5"/>
    <w:rsid w:val="001D7476"/>
    <w:rsid w:val="001D7AE4"/>
    <w:rsid w:val="001E18BB"/>
    <w:rsid w:val="001F042C"/>
    <w:rsid w:val="001F2087"/>
    <w:rsid w:val="001F7B97"/>
    <w:rsid w:val="002024BC"/>
    <w:rsid w:val="00202D7D"/>
    <w:rsid w:val="0020315A"/>
    <w:rsid w:val="00203B1D"/>
    <w:rsid w:val="00215FB3"/>
    <w:rsid w:val="00237DA0"/>
    <w:rsid w:val="00243C18"/>
    <w:rsid w:val="00244245"/>
    <w:rsid w:val="00252319"/>
    <w:rsid w:val="00252483"/>
    <w:rsid w:val="002528F3"/>
    <w:rsid w:val="0026022A"/>
    <w:rsid w:val="00261335"/>
    <w:rsid w:val="00263F7B"/>
    <w:rsid w:val="0027442A"/>
    <w:rsid w:val="002773D4"/>
    <w:rsid w:val="00280A23"/>
    <w:rsid w:val="0028205B"/>
    <w:rsid w:val="00292140"/>
    <w:rsid w:val="00294551"/>
    <w:rsid w:val="002965C7"/>
    <w:rsid w:val="002C1CA4"/>
    <w:rsid w:val="002C60D2"/>
    <w:rsid w:val="002D0A2F"/>
    <w:rsid w:val="002D44FE"/>
    <w:rsid w:val="002E0CB1"/>
    <w:rsid w:val="002F5F7F"/>
    <w:rsid w:val="003060E8"/>
    <w:rsid w:val="00312351"/>
    <w:rsid w:val="00317E37"/>
    <w:rsid w:val="00342F9B"/>
    <w:rsid w:val="00344B20"/>
    <w:rsid w:val="00351FF2"/>
    <w:rsid w:val="00362588"/>
    <w:rsid w:val="0036491A"/>
    <w:rsid w:val="00367DC1"/>
    <w:rsid w:val="0037069B"/>
    <w:rsid w:val="00385550"/>
    <w:rsid w:val="0039031D"/>
    <w:rsid w:val="00392686"/>
    <w:rsid w:val="00394AE6"/>
    <w:rsid w:val="003A2905"/>
    <w:rsid w:val="003A7E3C"/>
    <w:rsid w:val="003B01DA"/>
    <w:rsid w:val="003B34C1"/>
    <w:rsid w:val="003C43A0"/>
    <w:rsid w:val="003D380E"/>
    <w:rsid w:val="003D5626"/>
    <w:rsid w:val="003E0E4A"/>
    <w:rsid w:val="003F3110"/>
    <w:rsid w:val="003F3B68"/>
    <w:rsid w:val="003F3EB8"/>
    <w:rsid w:val="003F72F6"/>
    <w:rsid w:val="004167B5"/>
    <w:rsid w:val="0042239C"/>
    <w:rsid w:val="00422CF8"/>
    <w:rsid w:val="00430498"/>
    <w:rsid w:val="00440A97"/>
    <w:rsid w:val="004451F4"/>
    <w:rsid w:val="00445599"/>
    <w:rsid w:val="00455078"/>
    <w:rsid w:val="00457426"/>
    <w:rsid w:val="00465E0C"/>
    <w:rsid w:val="00475C46"/>
    <w:rsid w:val="0048002A"/>
    <w:rsid w:val="0048362A"/>
    <w:rsid w:val="004848DA"/>
    <w:rsid w:val="00485DEA"/>
    <w:rsid w:val="0049396E"/>
    <w:rsid w:val="004A2FEC"/>
    <w:rsid w:val="004B5E0E"/>
    <w:rsid w:val="004B5E2F"/>
    <w:rsid w:val="004E0E69"/>
    <w:rsid w:val="004E2360"/>
    <w:rsid w:val="004EDAFF"/>
    <w:rsid w:val="004F14C5"/>
    <w:rsid w:val="004F5A95"/>
    <w:rsid w:val="004F6458"/>
    <w:rsid w:val="00501C26"/>
    <w:rsid w:val="005029EF"/>
    <w:rsid w:val="00503ED7"/>
    <w:rsid w:val="005112EB"/>
    <w:rsid w:val="0052651E"/>
    <w:rsid w:val="005312F2"/>
    <w:rsid w:val="00531A3C"/>
    <w:rsid w:val="00533603"/>
    <w:rsid w:val="00536419"/>
    <w:rsid w:val="00541457"/>
    <w:rsid w:val="00552A55"/>
    <w:rsid w:val="00552F4F"/>
    <w:rsid w:val="00556DD6"/>
    <w:rsid w:val="0057591D"/>
    <w:rsid w:val="00576C5D"/>
    <w:rsid w:val="00577339"/>
    <w:rsid w:val="00592EEC"/>
    <w:rsid w:val="005B4527"/>
    <w:rsid w:val="005B6803"/>
    <w:rsid w:val="005C3760"/>
    <w:rsid w:val="005C3A49"/>
    <w:rsid w:val="005C4F61"/>
    <w:rsid w:val="005C4F87"/>
    <w:rsid w:val="005C6DFE"/>
    <w:rsid w:val="005D020B"/>
    <w:rsid w:val="005F1C78"/>
    <w:rsid w:val="005F246E"/>
    <w:rsid w:val="005F70B1"/>
    <w:rsid w:val="00600C65"/>
    <w:rsid w:val="00602090"/>
    <w:rsid w:val="006108ED"/>
    <w:rsid w:val="00614630"/>
    <w:rsid w:val="00614E42"/>
    <w:rsid w:val="0062090E"/>
    <w:rsid w:val="00621E0B"/>
    <w:rsid w:val="006343DD"/>
    <w:rsid w:val="00634FD0"/>
    <w:rsid w:val="00635C9C"/>
    <w:rsid w:val="0065113A"/>
    <w:rsid w:val="0066139E"/>
    <w:rsid w:val="00672D37"/>
    <w:rsid w:val="00687FAA"/>
    <w:rsid w:val="00693A04"/>
    <w:rsid w:val="00697E52"/>
    <w:rsid w:val="006A30A2"/>
    <w:rsid w:val="006B3835"/>
    <w:rsid w:val="006B385F"/>
    <w:rsid w:val="006C1C6C"/>
    <w:rsid w:val="006C3020"/>
    <w:rsid w:val="006C7F4E"/>
    <w:rsid w:val="006D304A"/>
    <w:rsid w:val="006D6BFC"/>
    <w:rsid w:val="006E4161"/>
    <w:rsid w:val="006E6F25"/>
    <w:rsid w:val="00720E15"/>
    <w:rsid w:val="0072175D"/>
    <w:rsid w:val="00723301"/>
    <w:rsid w:val="00725077"/>
    <w:rsid w:val="00727948"/>
    <w:rsid w:val="00732519"/>
    <w:rsid w:val="00735DAE"/>
    <w:rsid w:val="0074082F"/>
    <w:rsid w:val="00744C6B"/>
    <w:rsid w:val="00746027"/>
    <w:rsid w:val="0076283A"/>
    <w:rsid w:val="00765572"/>
    <w:rsid w:val="00771FAD"/>
    <w:rsid w:val="007754E5"/>
    <w:rsid w:val="00776523"/>
    <w:rsid w:val="00783A8B"/>
    <w:rsid w:val="007A2BD2"/>
    <w:rsid w:val="007A705D"/>
    <w:rsid w:val="007B7070"/>
    <w:rsid w:val="007D1C7C"/>
    <w:rsid w:val="008016DD"/>
    <w:rsid w:val="00811C3B"/>
    <w:rsid w:val="00821715"/>
    <w:rsid w:val="00823764"/>
    <w:rsid w:val="00827893"/>
    <w:rsid w:val="00830940"/>
    <w:rsid w:val="008413D9"/>
    <w:rsid w:val="0084368E"/>
    <w:rsid w:val="008444CA"/>
    <w:rsid w:val="00846163"/>
    <w:rsid w:val="008524F5"/>
    <w:rsid w:val="00860977"/>
    <w:rsid w:val="008829A7"/>
    <w:rsid w:val="0088570A"/>
    <w:rsid w:val="0088573A"/>
    <w:rsid w:val="00886BD7"/>
    <w:rsid w:val="008C10F1"/>
    <w:rsid w:val="008D6570"/>
    <w:rsid w:val="008F0A13"/>
    <w:rsid w:val="008F3DCF"/>
    <w:rsid w:val="008F403C"/>
    <w:rsid w:val="008F560D"/>
    <w:rsid w:val="00904D2A"/>
    <w:rsid w:val="00914D10"/>
    <w:rsid w:val="00923758"/>
    <w:rsid w:val="00924AB6"/>
    <w:rsid w:val="00925C6B"/>
    <w:rsid w:val="00925E59"/>
    <w:rsid w:val="00930DB3"/>
    <w:rsid w:val="00931C3F"/>
    <w:rsid w:val="0093681A"/>
    <w:rsid w:val="0095046E"/>
    <w:rsid w:val="009572CD"/>
    <w:rsid w:val="00957D4C"/>
    <w:rsid w:val="009634E9"/>
    <w:rsid w:val="00965ECB"/>
    <w:rsid w:val="0098621C"/>
    <w:rsid w:val="00992444"/>
    <w:rsid w:val="009965ED"/>
    <w:rsid w:val="00997C0A"/>
    <w:rsid w:val="009A03D9"/>
    <w:rsid w:val="009A6E43"/>
    <w:rsid w:val="009B0B33"/>
    <w:rsid w:val="009B70C4"/>
    <w:rsid w:val="009D223A"/>
    <w:rsid w:val="009D2EE3"/>
    <w:rsid w:val="009E6BF1"/>
    <w:rsid w:val="009F050E"/>
    <w:rsid w:val="009F2361"/>
    <w:rsid w:val="009F30B9"/>
    <w:rsid w:val="00A0242F"/>
    <w:rsid w:val="00A073F7"/>
    <w:rsid w:val="00A11502"/>
    <w:rsid w:val="00A16A62"/>
    <w:rsid w:val="00A21D79"/>
    <w:rsid w:val="00A26B0B"/>
    <w:rsid w:val="00A30E5D"/>
    <w:rsid w:val="00A426C7"/>
    <w:rsid w:val="00A4718E"/>
    <w:rsid w:val="00A565A1"/>
    <w:rsid w:val="00A56812"/>
    <w:rsid w:val="00A606F8"/>
    <w:rsid w:val="00A6302C"/>
    <w:rsid w:val="00A66516"/>
    <w:rsid w:val="00A7792E"/>
    <w:rsid w:val="00A77B4D"/>
    <w:rsid w:val="00A83AD5"/>
    <w:rsid w:val="00A865F3"/>
    <w:rsid w:val="00A86801"/>
    <w:rsid w:val="00A87320"/>
    <w:rsid w:val="00A90F4D"/>
    <w:rsid w:val="00AA3E59"/>
    <w:rsid w:val="00AA5C3B"/>
    <w:rsid w:val="00AB0D63"/>
    <w:rsid w:val="00AB3F1C"/>
    <w:rsid w:val="00AC4E05"/>
    <w:rsid w:val="00AC5E51"/>
    <w:rsid w:val="00AD160F"/>
    <w:rsid w:val="00AD58B1"/>
    <w:rsid w:val="00AE0695"/>
    <w:rsid w:val="00AE0BA7"/>
    <w:rsid w:val="00AE49B4"/>
    <w:rsid w:val="00AF1C6B"/>
    <w:rsid w:val="00AF5D0F"/>
    <w:rsid w:val="00B00BC0"/>
    <w:rsid w:val="00B0448B"/>
    <w:rsid w:val="00B119BF"/>
    <w:rsid w:val="00B11E3E"/>
    <w:rsid w:val="00B12B86"/>
    <w:rsid w:val="00B153FD"/>
    <w:rsid w:val="00B22AE3"/>
    <w:rsid w:val="00B23E26"/>
    <w:rsid w:val="00B243B5"/>
    <w:rsid w:val="00B24C61"/>
    <w:rsid w:val="00B41CAE"/>
    <w:rsid w:val="00B54AC5"/>
    <w:rsid w:val="00B72EB1"/>
    <w:rsid w:val="00B91F49"/>
    <w:rsid w:val="00BA3D7A"/>
    <w:rsid w:val="00BA471D"/>
    <w:rsid w:val="00BC5378"/>
    <w:rsid w:val="00BC5494"/>
    <w:rsid w:val="00BD0EC9"/>
    <w:rsid w:val="00BE1D68"/>
    <w:rsid w:val="00BE25E2"/>
    <w:rsid w:val="00C17990"/>
    <w:rsid w:val="00C37E5F"/>
    <w:rsid w:val="00C4589F"/>
    <w:rsid w:val="00C46297"/>
    <w:rsid w:val="00C52685"/>
    <w:rsid w:val="00C552D0"/>
    <w:rsid w:val="00C5632B"/>
    <w:rsid w:val="00C752B5"/>
    <w:rsid w:val="00C86D77"/>
    <w:rsid w:val="00C917F3"/>
    <w:rsid w:val="00CA60D4"/>
    <w:rsid w:val="00CB1E3B"/>
    <w:rsid w:val="00CC2858"/>
    <w:rsid w:val="00CD03CC"/>
    <w:rsid w:val="00CD0A25"/>
    <w:rsid w:val="00CD31E6"/>
    <w:rsid w:val="00CD6528"/>
    <w:rsid w:val="00CE0DB5"/>
    <w:rsid w:val="00CF126C"/>
    <w:rsid w:val="00CF4C04"/>
    <w:rsid w:val="00D01454"/>
    <w:rsid w:val="00D17FC5"/>
    <w:rsid w:val="00D31C55"/>
    <w:rsid w:val="00D33B42"/>
    <w:rsid w:val="00D34C78"/>
    <w:rsid w:val="00D353B1"/>
    <w:rsid w:val="00D45DA3"/>
    <w:rsid w:val="00D53006"/>
    <w:rsid w:val="00D61E56"/>
    <w:rsid w:val="00D70396"/>
    <w:rsid w:val="00D735F6"/>
    <w:rsid w:val="00D7377E"/>
    <w:rsid w:val="00D8345F"/>
    <w:rsid w:val="00D853E9"/>
    <w:rsid w:val="00D858D5"/>
    <w:rsid w:val="00D92E94"/>
    <w:rsid w:val="00DA43CE"/>
    <w:rsid w:val="00DA5216"/>
    <w:rsid w:val="00DC3DDD"/>
    <w:rsid w:val="00DD211D"/>
    <w:rsid w:val="00DD6C72"/>
    <w:rsid w:val="00DE13F5"/>
    <w:rsid w:val="00DF640C"/>
    <w:rsid w:val="00E04B87"/>
    <w:rsid w:val="00E2053C"/>
    <w:rsid w:val="00E314A4"/>
    <w:rsid w:val="00E32519"/>
    <w:rsid w:val="00E34F0F"/>
    <w:rsid w:val="00E4120A"/>
    <w:rsid w:val="00E41BA3"/>
    <w:rsid w:val="00E42A6C"/>
    <w:rsid w:val="00E44B05"/>
    <w:rsid w:val="00E513A7"/>
    <w:rsid w:val="00E673EB"/>
    <w:rsid w:val="00E708C3"/>
    <w:rsid w:val="00E74125"/>
    <w:rsid w:val="00E77E96"/>
    <w:rsid w:val="00E81089"/>
    <w:rsid w:val="00E860A9"/>
    <w:rsid w:val="00E93040"/>
    <w:rsid w:val="00E97D35"/>
    <w:rsid w:val="00EA3896"/>
    <w:rsid w:val="00EA7A89"/>
    <w:rsid w:val="00EC588F"/>
    <w:rsid w:val="00EE04AF"/>
    <w:rsid w:val="00EE4D4A"/>
    <w:rsid w:val="00EF2711"/>
    <w:rsid w:val="00EF5824"/>
    <w:rsid w:val="00EF624C"/>
    <w:rsid w:val="00EF79A7"/>
    <w:rsid w:val="00F00E75"/>
    <w:rsid w:val="00F0267B"/>
    <w:rsid w:val="00F02F56"/>
    <w:rsid w:val="00F0313E"/>
    <w:rsid w:val="00F0470B"/>
    <w:rsid w:val="00F07994"/>
    <w:rsid w:val="00F27495"/>
    <w:rsid w:val="00F57092"/>
    <w:rsid w:val="00F578E0"/>
    <w:rsid w:val="00F57CEC"/>
    <w:rsid w:val="00F606DB"/>
    <w:rsid w:val="00F66B0C"/>
    <w:rsid w:val="00F678EA"/>
    <w:rsid w:val="00F73A2E"/>
    <w:rsid w:val="00F80658"/>
    <w:rsid w:val="00F80F72"/>
    <w:rsid w:val="00F96A37"/>
    <w:rsid w:val="00F974EC"/>
    <w:rsid w:val="00F97B01"/>
    <w:rsid w:val="00FA6A45"/>
    <w:rsid w:val="00FB1185"/>
    <w:rsid w:val="00FB69EA"/>
    <w:rsid w:val="00FC25B5"/>
    <w:rsid w:val="00FC59C6"/>
    <w:rsid w:val="00FD01F2"/>
    <w:rsid w:val="00FD112D"/>
    <w:rsid w:val="00FD21CA"/>
    <w:rsid w:val="00FE63A1"/>
    <w:rsid w:val="00FE7BF6"/>
    <w:rsid w:val="00FF03E9"/>
    <w:rsid w:val="00FF3C5A"/>
    <w:rsid w:val="01F67A69"/>
    <w:rsid w:val="07E0F181"/>
    <w:rsid w:val="08247963"/>
    <w:rsid w:val="08688FDD"/>
    <w:rsid w:val="0B799685"/>
    <w:rsid w:val="0D57151D"/>
    <w:rsid w:val="0DC561DA"/>
    <w:rsid w:val="0F093A1E"/>
    <w:rsid w:val="0FC5928E"/>
    <w:rsid w:val="10338058"/>
    <w:rsid w:val="107939BB"/>
    <w:rsid w:val="10A991F2"/>
    <w:rsid w:val="118BB87B"/>
    <w:rsid w:val="1196108E"/>
    <w:rsid w:val="11E6F017"/>
    <w:rsid w:val="134B2DBA"/>
    <w:rsid w:val="13AE0D21"/>
    <w:rsid w:val="17E88B22"/>
    <w:rsid w:val="1891CF29"/>
    <w:rsid w:val="19E1076D"/>
    <w:rsid w:val="19FBD774"/>
    <w:rsid w:val="1A7F4861"/>
    <w:rsid w:val="1AC39799"/>
    <w:rsid w:val="1AE7ACE1"/>
    <w:rsid w:val="1CC90A3E"/>
    <w:rsid w:val="1EB15972"/>
    <w:rsid w:val="1F0E49CE"/>
    <w:rsid w:val="2051F09B"/>
    <w:rsid w:val="21165D63"/>
    <w:rsid w:val="2389915D"/>
    <w:rsid w:val="2454D268"/>
    <w:rsid w:val="24B4B721"/>
    <w:rsid w:val="253E8A1B"/>
    <w:rsid w:val="29820221"/>
    <w:rsid w:val="2C090F36"/>
    <w:rsid w:val="2CAE5956"/>
    <w:rsid w:val="2D47490D"/>
    <w:rsid w:val="2DD4FA73"/>
    <w:rsid w:val="2E7B7FC2"/>
    <w:rsid w:val="2EDFC015"/>
    <w:rsid w:val="30D2FFE1"/>
    <w:rsid w:val="32C3DAD1"/>
    <w:rsid w:val="3329AD4F"/>
    <w:rsid w:val="339DCD35"/>
    <w:rsid w:val="339FB527"/>
    <w:rsid w:val="33ADDF71"/>
    <w:rsid w:val="3406A62B"/>
    <w:rsid w:val="379FF096"/>
    <w:rsid w:val="398E5DB2"/>
    <w:rsid w:val="39F6B99D"/>
    <w:rsid w:val="3B2159B4"/>
    <w:rsid w:val="3BD08048"/>
    <w:rsid w:val="3C06F3DD"/>
    <w:rsid w:val="3D09757B"/>
    <w:rsid w:val="3D13754D"/>
    <w:rsid w:val="3DB1E5F3"/>
    <w:rsid w:val="44FE6C58"/>
    <w:rsid w:val="4694EE17"/>
    <w:rsid w:val="46972F64"/>
    <w:rsid w:val="46C88F71"/>
    <w:rsid w:val="477EBC34"/>
    <w:rsid w:val="479D8F8B"/>
    <w:rsid w:val="488F73F6"/>
    <w:rsid w:val="49839761"/>
    <w:rsid w:val="4C35C2FB"/>
    <w:rsid w:val="4D9EA5DC"/>
    <w:rsid w:val="4E3A3EA1"/>
    <w:rsid w:val="4EBA6E23"/>
    <w:rsid w:val="4FA0CB67"/>
    <w:rsid w:val="50563E84"/>
    <w:rsid w:val="50AB0C11"/>
    <w:rsid w:val="520371F5"/>
    <w:rsid w:val="5230ACE0"/>
    <w:rsid w:val="52624F22"/>
    <w:rsid w:val="52E6EDB4"/>
    <w:rsid w:val="57E62599"/>
    <w:rsid w:val="5B0285CF"/>
    <w:rsid w:val="5BB15454"/>
    <w:rsid w:val="5C809CCF"/>
    <w:rsid w:val="5CB996BC"/>
    <w:rsid w:val="5CC13984"/>
    <w:rsid w:val="5D162106"/>
    <w:rsid w:val="5FF1377E"/>
    <w:rsid w:val="61A1CB62"/>
    <w:rsid w:val="61F7A3E4"/>
    <w:rsid w:val="624C82BC"/>
    <w:rsid w:val="638B4055"/>
    <w:rsid w:val="66597AAB"/>
    <w:rsid w:val="6CA9CF88"/>
    <w:rsid w:val="6E558948"/>
    <w:rsid w:val="6FF159A9"/>
    <w:rsid w:val="7031B222"/>
    <w:rsid w:val="703772F4"/>
    <w:rsid w:val="71F18C84"/>
    <w:rsid w:val="724B9444"/>
    <w:rsid w:val="74006E43"/>
    <w:rsid w:val="75162B4B"/>
    <w:rsid w:val="7A6FAFC7"/>
    <w:rsid w:val="7AE509B1"/>
    <w:rsid w:val="7C5D2FAE"/>
    <w:rsid w:val="7D96A2C8"/>
    <w:rsid w:val="7E1EB8C3"/>
    <w:rsid w:val="7EB86F72"/>
    <w:rsid w:val="7F92F9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DE07E"/>
  <w15:chartTrackingRefBased/>
  <w15:docId w15:val="{61FF31D4-973D-4B57-9289-0368C5337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BC0"/>
    <w:rPr>
      <w:rFonts w:ascii="Times New Roman" w:hAnsi="Times New Roman"/>
      <w:sz w:val="24"/>
    </w:rPr>
  </w:style>
  <w:style w:type="paragraph" w:styleId="Heading1">
    <w:name w:val="heading 1"/>
    <w:basedOn w:val="Normal"/>
    <w:next w:val="Normal"/>
    <w:link w:val="Heading1Char"/>
    <w:uiPriority w:val="9"/>
    <w:qFormat/>
    <w:rsid w:val="002820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820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rsid w:val="00A77B4D"/>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B7070"/>
    <w:pPr>
      <w:spacing w:before="100" w:beforeAutospacing="1" w:after="100" w:afterAutospacing="1"/>
    </w:pPr>
    <w:rPr>
      <w:rFonts w:eastAsia="Times New Roman" w:cs="Times New Roman"/>
      <w:kern w:val="0"/>
      <w:szCs w:val="24"/>
      <w14:ligatures w14:val="none"/>
    </w:rPr>
  </w:style>
  <w:style w:type="paragraph" w:customStyle="1" w:styleId="paragraph">
    <w:name w:val="paragraph"/>
    <w:basedOn w:val="Normal"/>
    <w:rsid w:val="007B7070"/>
    <w:pPr>
      <w:spacing w:before="100" w:beforeAutospacing="1" w:after="100" w:afterAutospacing="1"/>
    </w:pPr>
    <w:rPr>
      <w:rFonts w:eastAsia="Times New Roman" w:cs="Times New Roman"/>
      <w:kern w:val="0"/>
      <w:szCs w:val="24"/>
      <w14:ligatures w14:val="none"/>
    </w:rPr>
  </w:style>
  <w:style w:type="character" w:customStyle="1" w:styleId="textrun">
    <w:name w:val="textrun"/>
    <w:basedOn w:val="DefaultParagraphFont"/>
    <w:rsid w:val="007B7070"/>
  </w:style>
  <w:style w:type="character" w:customStyle="1" w:styleId="normaltextrun">
    <w:name w:val="normaltextrun"/>
    <w:basedOn w:val="DefaultParagraphFont"/>
    <w:rsid w:val="007B7070"/>
  </w:style>
  <w:style w:type="character" w:customStyle="1" w:styleId="eop">
    <w:name w:val="eop"/>
    <w:basedOn w:val="DefaultParagraphFont"/>
    <w:rsid w:val="007B7070"/>
  </w:style>
  <w:style w:type="character" w:customStyle="1" w:styleId="spellingerror">
    <w:name w:val="spellingerror"/>
    <w:basedOn w:val="DefaultParagraphFont"/>
    <w:rsid w:val="007B7070"/>
  </w:style>
  <w:style w:type="character" w:customStyle="1" w:styleId="advancedproofingissue">
    <w:name w:val="advancedproofingissue"/>
    <w:basedOn w:val="DefaultParagraphFont"/>
    <w:rsid w:val="007B7070"/>
  </w:style>
  <w:style w:type="character" w:customStyle="1" w:styleId="contextualspellingandgrammarerror">
    <w:name w:val="contextualspellingandgrammarerror"/>
    <w:basedOn w:val="DefaultParagraphFont"/>
    <w:rsid w:val="007B7070"/>
  </w:style>
  <w:style w:type="character" w:customStyle="1" w:styleId="linebreakblob">
    <w:name w:val="linebreakblob"/>
    <w:basedOn w:val="DefaultParagraphFont"/>
    <w:rsid w:val="007B7070"/>
  </w:style>
  <w:style w:type="character" w:customStyle="1" w:styleId="scxw14543959">
    <w:name w:val="scxw14543959"/>
    <w:basedOn w:val="DefaultParagraphFont"/>
    <w:rsid w:val="007B7070"/>
  </w:style>
  <w:style w:type="character" w:styleId="Hyperlink">
    <w:name w:val="Hyperlink"/>
    <w:basedOn w:val="DefaultParagraphFont"/>
    <w:uiPriority w:val="99"/>
    <w:unhideWhenUsed/>
    <w:rsid w:val="007B7070"/>
    <w:rPr>
      <w:color w:val="0000FF"/>
      <w:u w:val="single"/>
    </w:rPr>
  </w:style>
  <w:style w:type="character" w:styleId="FollowedHyperlink">
    <w:name w:val="FollowedHyperlink"/>
    <w:basedOn w:val="DefaultParagraphFont"/>
    <w:uiPriority w:val="99"/>
    <w:semiHidden/>
    <w:unhideWhenUsed/>
    <w:rsid w:val="007B7070"/>
    <w:rPr>
      <w:color w:val="800080"/>
      <w:u w:val="single"/>
    </w:rPr>
  </w:style>
  <w:style w:type="character" w:styleId="CommentReference">
    <w:name w:val="annotation reference"/>
    <w:basedOn w:val="DefaultParagraphFont"/>
    <w:uiPriority w:val="99"/>
    <w:semiHidden/>
    <w:unhideWhenUsed/>
    <w:rsid w:val="00A21D79"/>
    <w:rPr>
      <w:sz w:val="16"/>
      <w:szCs w:val="16"/>
    </w:rPr>
  </w:style>
  <w:style w:type="paragraph" w:styleId="CommentText">
    <w:name w:val="annotation text"/>
    <w:basedOn w:val="Normal"/>
    <w:link w:val="CommentTextChar"/>
    <w:uiPriority w:val="99"/>
    <w:unhideWhenUsed/>
    <w:rsid w:val="00A21D79"/>
    <w:rPr>
      <w:sz w:val="20"/>
      <w:szCs w:val="20"/>
    </w:rPr>
  </w:style>
  <w:style w:type="character" w:customStyle="1" w:styleId="CommentTextChar">
    <w:name w:val="Comment Text Char"/>
    <w:basedOn w:val="DefaultParagraphFont"/>
    <w:link w:val="CommentText"/>
    <w:uiPriority w:val="99"/>
    <w:rsid w:val="00A21D7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21D79"/>
    <w:rPr>
      <w:b/>
      <w:bCs/>
    </w:rPr>
  </w:style>
  <w:style w:type="character" w:customStyle="1" w:styleId="CommentSubjectChar">
    <w:name w:val="Comment Subject Char"/>
    <w:basedOn w:val="CommentTextChar"/>
    <w:link w:val="CommentSubject"/>
    <w:uiPriority w:val="99"/>
    <w:semiHidden/>
    <w:rsid w:val="00A21D79"/>
    <w:rPr>
      <w:rFonts w:ascii="Times New Roman" w:hAnsi="Times New Roman"/>
      <w:b/>
      <w:bCs/>
      <w:sz w:val="20"/>
      <w:szCs w:val="20"/>
    </w:rPr>
  </w:style>
  <w:style w:type="paragraph" w:styleId="Revision">
    <w:name w:val="Revision"/>
    <w:hidden/>
    <w:uiPriority w:val="99"/>
    <w:semiHidden/>
    <w:rsid w:val="00621E0B"/>
    <w:rPr>
      <w:rFonts w:ascii="Times New Roman" w:hAnsi="Times New Roman"/>
      <w:sz w:val="24"/>
    </w:rPr>
  </w:style>
  <w:style w:type="character" w:styleId="UnresolvedMention">
    <w:name w:val="Unresolved Mention"/>
    <w:basedOn w:val="DefaultParagraphFont"/>
    <w:uiPriority w:val="99"/>
    <w:semiHidden/>
    <w:unhideWhenUsed/>
    <w:rsid w:val="00F97B01"/>
    <w:rPr>
      <w:color w:val="605E5C"/>
      <w:shd w:val="clear" w:color="auto" w:fill="E1DFDD"/>
    </w:rPr>
  </w:style>
  <w:style w:type="character" w:customStyle="1" w:styleId="Heading1Char">
    <w:name w:val="Heading 1 Char"/>
    <w:basedOn w:val="DefaultParagraphFont"/>
    <w:link w:val="Heading1"/>
    <w:uiPriority w:val="9"/>
    <w:rsid w:val="0028205B"/>
    <w:rPr>
      <w:rFonts w:asciiTheme="majorHAnsi" w:eastAsiaTheme="majorEastAsia" w:hAnsiTheme="majorHAnsi" w:cstheme="majorBidi"/>
      <w:color w:val="2F5496" w:themeColor="accent1" w:themeShade="BF"/>
      <w:sz w:val="32"/>
      <w:szCs w:val="32"/>
    </w:rPr>
  </w:style>
  <w:style w:type="character" w:customStyle="1" w:styleId="ph">
    <w:name w:val="ph"/>
    <w:basedOn w:val="DefaultParagraphFont"/>
    <w:rsid w:val="0028205B"/>
  </w:style>
  <w:style w:type="character" w:styleId="Emphasis">
    <w:name w:val="Emphasis"/>
    <w:basedOn w:val="DefaultParagraphFont"/>
    <w:uiPriority w:val="20"/>
    <w:qFormat/>
    <w:rsid w:val="0028205B"/>
    <w:rPr>
      <w:i/>
      <w:iCs/>
    </w:rPr>
  </w:style>
  <w:style w:type="character" w:customStyle="1" w:styleId="Heading2Char">
    <w:name w:val="Heading 2 Char"/>
    <w:basedOn w:val="DefaultParagraphFont"/>
    <w:link w:val="Heading2"/>
    <w:uiPriority w:val="9"/>
    <w:semiHidden/>
    <w:rsid w:val="002820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46629">
      <w:bodyDiv w:val="1"/>
      <w:marLeft w:val="0"/>
      <w:marRight w:val="0"/>
      <w:marTop w:val="0"/>
      <w:marBottom w:val="0"/>
      <w:divBdr>
        <w:top w:val="none" w:sz="0" w:space="0" w:color="auto"/>
        <w:left w:val="none" w:sz="0" w:space="0" w:color="auto"/>
        <w:bottom w:val="none" w:sz="0" w:space="0" w:color="auto"/>
        <w:right w:val="none" w:sz="0" w:space="0" w:color="auto"/>
      </w:divBdr>
      <w:divsChild>
        <w:div w:id="746267703">
          <w:marLeft w:val="0"/>
          <w:marRight w:val="0"/>
          <w:marTop w:val="0"/>
          <w:marBottom w:val="0"/>
          <w:divBdr>
            <w:top w:val="none" w:sz="0" w:space="0" w:color="auto"/>
            <w:left w:val="none" w:sz="0" w:space="0" w:color="auto"/>
            <w:bottom w:val="none" w:sz="0" w:space="0" w:color="auto"/>
            <w:right w:val="none" w:sz="0" w:space="0" w:color="auto"/>
          </w:divBdr>
          <w:divsChild>
            <w:div w:id="546769638">
              <w:marLeft w:val="0"/>
              <w:marRight w:val="0"/>
              <w:marTop w:val="0"/>
              <w:marBottom w:val="0"/>
              <w:divBdr>
                <w:top w:val="none" w:sz="0" w:space="0" w:color="auto"/>
                <w:left w:val="none" w:sz="0" w:space="0" w:color="auto"/>
                <w:bottom w:val="none" w:sz="0" w:space="0" w:color="auto"/>
                <w:right w:val="none" w:sz="0" w:space="0" w:color="auto"/>
              </w:divBdr>
            </w:div>
            <w:div w:id="10538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3051">
      <w:bodyDiv w:val="1"/>
      <w:marLeft w:val="0"/>
      <w:marRight w:val="0"/>
      <w:marTop w:val="0"/>
      <w:marBottom w:val="0"/>
      <w:divBdr>
        <w:top w:val="none" w:sz="0" w:space="0" w:color="auto"/>
        <w:left w:val="none" w:sz="0" w:space="0" w:color="auto"/>
        <w:bottom w:val="none" w:sz="0" w:space="0" w:color="auto"/>
        <w:right w:val="none" w:sz="0" w:space="0" w:color="auto"/>
      </w:divBdr>
      <w:divsChild>
        <w:div w:id="884677304">
          <w:marLeft w:val="0"/>
          <w:marRight w:val="0"/>
          <w:marTop w:val="0"/>
          <w:marBottom w:val="0"/>
          <w:divBdr>
            <w:top w:val="none" w:sz="0" w:space="0" w:color="auto"/>
            <w:left w:val="none" w:sz="0" w:space="0" w:color="auto"/>
            <w:bottom w:val="none" w:sz="0" w:space="0" w:color="auto"/>
            <w:right w:val="none" w:sz="0" w:space="0" w:color="auto"/>
          </w:divBdr>
          <w:divsChild>
            <w:div w:id="3789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6981">
      <w:bodyDiv w:val="1"/>
      <w:marLeft w:val="0"/>
      <w:marRight w:val="0"/>
      <w:marTop w:val="0"/>
      <w:marBottom w:val="0"/>
      <w:divBdr>
        <w:top w:val="none" w:sz="0" w:space="0" w:color="auto"/>
        <w:left w:val="none" w:sz="0" w:space="0" w:color="auto"/>
        <w:bottom w:val="none" w:sz="0" w:space="0" w:color="auto"/>
        <w:right w:val="none" w:sz="0" w:space="0" w:color="auto"/>
      </w:divBdr>
    </w:div>
    <w:div w:id="373971576">
      <w:bodyDiv w:val="1"/>
      <w:marLeft w:val="0"/>
      <w:marRight w:val="0"/>
      <w:marTop w:val="0"/>
      <w:marBottom w:val="0"/>
      <w:divBdr>
        <w:top w:val="none" w:sz="0" w:space="0" w:color="auto"/>
        <w:left w:val="none" w:sz="0" w:space="0" w:color="auto"/>
        <w:bottom w:val="none" w:sz="0" w:space="0" w:color="auto"/>
        <w:right w:val="none" w:sz="0" w:space="0" w:color="auto"/>
      </w:divBdr>
      <w:divsChild>
        <w:div w:id="108352764">
          <w:marLeft w:val="0"/>
          <w:marRight w:val="0"/>
          <w:marTop w:val="0"/>
          <w:marBottom w:val="0"/>
          <w:divBdr>
            <w:top w:val="none" w:sz="0" w:space="0" w:color="auto"/>
            <w:left w:val="none" w:sz="0" w:space="0" w:color="auto"/>
            <w:bottom w:val="none" w:sz="0" w:space="0" w:color="auto"/>
            <w:right w:val="none" w:sz="0" w:space="0" w:color="auto"/>
          </w:divBdr>
          <w:divsChild>
            <w:div w:id="988094297">
              <w:marLeft w:val="0"/>
              <w:marRight w:val="0"/>
              <w:marTop w:val="0"/>
              <w:marBottom w:val="0"/>
              <w:divBdr>
                <w:top w:val="none" w:sz="0" w:space="0" w:color="auto"/>
                <w:left w:val="none" w:sz="0" w:space="0" w:color="auto"/>
                <w:bottom w:val="none" w:sz="0" w:space="0" w:color="auto"/>
                <w:right w:val="none" w:sz="0" w:space="0" w:color="auto"/>
              </w:divBdr>
            </w:div>
            <w:div w:id="1008292197">
              <w:marLeft w:val="0"/>
              <w:marRight w:val="0"/>
              <w:marTop w:val="0"/>
              <w:marBottom w:val="0"/>
              <w:divBdr>
                <w:top w:val="none" w:sz="0" w:space="0" w:color="auto"/>
                <w:left w:val="none" w:sz="0" w:space="0" w:color="auto"/>
                <w:bottom w:val="none" w:sz="0" w:space="0" w:color="auto"/>
                <w:right w:val="none" w:sz="0" w:space="0" w:color="auto"/>
              </w:divBdr>
            </w:div>
          </w:divsChild>
        </w:div>
        <w:div w:id="276374585">
          <w:marLeft w:val="0"/>
          <w:marRight w:val="0"/>
          <w:marTop w:val="0"/>
          <w:marBottom w:val="0"/>
          <w:divBdr>
            <w:top w:val="none" w:sz="0" w:space="0" w:color="auto"/>
            <w:left w:val="none" w:sz="0" w:space="0" w:color="auto"/>
            <w:bottom w:val="none" w:sz="0" w:space="0" w:color="auto"/>
            <w:right w:val="none" w:sz="0" w:space="0" w:color="auto"/>
          </w:divBdr>
          <w:divsChild>
            <w:div w:id="563025943">
              <w:marLeft w:val="0"/>
              <w:marRight w:val="0"/>
              <w:marTop w:val="0"/>
              <w:marBottom w:val="0"/>
              <w:divBdr>
                <w:top w:val="none" w:sz="0" w:space="0" w:color="auto"/>
                <w:left w:val="none" w:sz="0" w:space="0" w:color="auto"/>
                <w:bottom w:val="none" w:sz="0" w:space="0" w:color="auto"/>
                <w:right w:val="none" w:sz="0" w:space="0" w:color="auto"/>
              </w:divBdr>
            </w:div>
            <w:div w:id="1662662634">
              <w:marLeft w:val="0"/>
              <w:marRight w:val="0"/>
              <w:marTop w:val="0"/>
              <w:marBottom w:val="0"/>
              <w:divBdr>
                <w:top w:val="none" w:sz="0" w:space="0" w:color="auto"/>
                <w:left w:val="none" w:sz="0" w:space="0" w:color="auto"/>
                <w:bottom w:val="none" w:sz="0" w:space="0" w:color="auto"/>
                <w:right w:val="none" w:sz="0" w:space="0" w:color="auto"/>
              </w:divBdr>
            </w:div>
          </w:divsChild>
        </w:div>
        <w:div w:id="1053966272">
          <w:marLeft w:val="0"/>
          <w:marRight w:val="0"/>
          <w:marTop w:val="0"/>
          <w:marBottom w:val="0"/>
          <w:divBdr>
            <w:top w:val="none" w:sz="0" w:space="0" w:color="auto"/>
            <w:left w:val="none" w:sz="0" w:space="0" w:color="auto"/>
            <w:bottom w:val="none" w:sz="0" w:space="0" w:color="auto"/>
            <w:right w:val="none" w:sz="0" w:space="0" w:color="auto"/>
          </w:divBdr>
          <w:divsChild>
            <w:div w:id="196241534">
              <w:marLeft w:val="0"/>
              <w:marRight w:val="0"/>
              <w:marTop w:val="0"/>
              <w:marBottom w:val="0"/>
              <w:divBdr>
                <w:top w:val="none" w:sz="0" w:space="0" w:color="auto"/>
                <w:left w:val="none" w:sz="0" w:space="0" w:color="auto"/>
                <w:bottom w:val="none" w:sz="0" w:space="0" w:color="auto"/>
                <w:right w:val="none" w:sz="0" w:space="0" w:color="auto"/>
              </w:divBdr>
            </w:div>
            <w:div w:id="409734619">
              <w:marLeft w:val="0"/>
              <w:marRight w:val="0"/>
              <w:marTop w:val="0"/>
              <w:marBottom w:val="0"/>
              <w:divBdr>
                <w:top w:val="none" w:sz="0" w:space="0" w:color="auto"/>
                <w:left w:val="none" w:sz="0" w:space="0" w:color="auto"/>
                <w:bottom w:val="none" w:sz="0" w:space="0" w:color="auto"/>
                <w:right w:val="none" w:sz="0" w:space="0" w:color="auto"/>
              </w:divBdr>
            </w:div>
          </w:divsChild>
        </w:div>
        <w:div w:id="1148401630">
          <w:marLeft w:val="0"/>
          <w:marRight w:val="0"/>
          <w:marTop w:val="0"/>
          <w:marBottom w:val="0"/>
          <w:divBdr>
            <w:top w:val="none" w:sz="0" w:space="0" w:color="auto"/>
            <w:left w:val="none" w:sz="0" w:space="0" w:color="auto"/>
            <w:bottom w:val="none" w:sz="0" w:space="0" w:color="auto"/>
            <w:right w:val="none" w:sz="0" w:space="0" w:color="auto"/>
          </w:divBdr>
          <w:divsChild>
            <w:div w:id="920679028">
              <w:marLeft w:val="0"/>
              <w:marRight w:val="0"/>
              <w:marTop w:val="0"/>
              <w:marBottom w:val="0"/>
              <w:divBdr>
                <w:top w:val="none" w:sz="0" w:space="0" w:color="auto"/>
                <w:left w:val="none" w:sz="0" w:space="0" w:color="auto"/>
                <w:bottom w:val="none" w:sz="0" w:space="0" w:color="auto"/>
                <w:right w:val="none" w:sz="0" w:space="0" w:color="auto"/>
              </w:divBdr>
            </w:div>
            <w:div w:id="1718580850">
              <w:marLeft w:val="0"/>
              <w:marRight w:val="0"/>
              <w:marTop w:val="0"/>
              <w:marBottom w:val="0"/>
              <w:divBdr>
                <w:top w:val="none" w:sz="0" w:space="0" w:color="auto"/>
                <w:left w:val="none" w:sz="0" w:space="0" w:color="auto"/>
                <w:bottom w:val="none" w:sz="0" w:space="0" w:color="auto"/>
                <w:right w:val="none" w:sz="0" w:space="0" w:color="auto"/>
              </w:divBdr>
            </w:div>
          </w:divsChild>
        </w:div>
        <w:div w:id="1198277968">
          <w:marLeft w:val="0"/>
          <w:marRight w:val="0"/>
          <w:marTop w:val="0"/>
          <w:marBottom w:val="0"/>
          <w:divBdr>
            <w:top w:val="none" w:sz="0" w:space="0" w:color="auto"/>
            <w:left w:val="none" w:sz="0" w:space="0" w:color="auto"/>
            <w:bottom w:val="none" w:sz="0" w:space="0" w:color="auto"/>
            <w:right w:val="none" w:sz="0" w:space="0" w:color="auto"/>
          </w:divBdr>
          <w:divsChild>
            <w:div w:id="443692244">
              <w:marLeft w:val="0"/>
              <w:marRight w:val="0"/>
              <w:marTop w:val="0"/>
              <w:marBottom w:val="0"/>
              <w:divBdr>
                <w:top w:val="none" w:sz="0" w:space="0" w:color="auto"/>
                <w:left w:val="none" w:sz="0" w:space="0" w:color="auto"/>
                <w:bottom w:val="none" w:sz="0" w:space="0" w:color="auto"/>
                <w:right w:val="none" w:sz="0" w:space="0" w:color="auto"/>
              </w:divBdr>
            </w:div>
            <w:div w:id="1177229064">
              <w:marLeft w:val="0"/>
              <w:marRight w:val="0"/>
              <w:marTop w:val="0"/>
              <w:marBottom w:val="0"/>
              <w:divBdr>
                <w:top w:val="none" w:sz="0" w:space="0" w:color="auto"/>
                <w:left w:val="none" w:sz="0" w:space="0" w:color="auto"/>
                <w:bottom w:val="none" w:sz="0" w:space="0" w:color="auto"/>
                <w:right w:val="none" w:sz="0" w:space="0" w:color="auto"/>
              </w:divBdr>
            </w:div>
          </w:divsChild>
        </w:div>
        <w:div w:id="1331130385">
          <w:marLeft w:val="0"/>
          <w:marRight w:val="0"/>
          <w:marTop w:val="0"/>
          <w:marBottom w:val="0"/>
          <w:divBdr>
            <w:top w:val="none" w:sz="0" w:space="0" w:color="auto"/>
            <w:left w:val="none" w:sz="0" w:space="0" w:color="auto"/>
            <w:bottom w:val="none" w:sz="0" w:space="0" w:color="auto"/>
            <w:right w:val="none" w:sz="0" w:space="0" w:color="auto"/>
          </w:divBdr>
          <w:divsChild>
            <w:div w:id="1420103764">
              <w:marLeft w:val="0"/>
              <w:marRight w:val="0"/>
              <w:marTop w:val="0"/>
              <w:marBottom w:val="0"/>
              <w:divBdr>
                <w:top w:val="none" w:sz="0" w:space="0" w:color="auto"/>
                <w:left w:val="none" w:sz="0" w:space="0" w:color="auto"/>
                <w:bottom w:val="none" w:sz="0" w:space="0" w:color="auto"/>
                <w:right w:val="none" w:sz="0" w:space="0" w:color="auto"/>
              </w:divBdr>
            </w:div>
            <w:div w:id="2131510519">
              <w:marLeft w:val="0"/>
              <w:marRight w:val="0"/>
              <w:marTop w:val="0"/>
              <w:marBottom w:val="0"/>
              <w:divBdr>
                <w:top w:val="none" w:sz="0" w:space="0" w:color="auto"/>
                <w:left w:val="none" w:sz="0" w:space="0" w:color="auto"/>
                <w:bottom w:val="none" w:sz="0" w:space="0" w:color="auto"/>
                <w:right w:val="none" w:sz="0" w:space="0" w:color="auto"/>
              </w:divBdr>
            </w:div>
          </w:divsChild>
        </w:div>
        <w:div w:id="1450972184">
          <w:marLeft w:val="0"/>
          <w:marRight w:val="0"/>
          <w:marTop w:val="0"/>
          <w:marBottom w:val="0"/>
          <w:divBdr>
            <w:top w:val="none" w:sz="0" w:space="0" w:color="auto"/>
            <w:left w:val="none" w:sz="0" w:space="0" w:color="auto"/>
            <w:bottom w:val="none" w:sz="0" w:space="0" w:color="auto"/>
            <w:right w:val="none" w:sz="0" w:space="0" w:color="auto"/>
          </w:divBdr>
          <w:divsChild>
            <w:div w:id="460997222">
              <w:marLeft w:val="0"/>
              <w:marRight w:val="0"/>
              <w:marTop w:val="0"/>
              <w:marBottom w:val="0"/>
              <w:divBdr>
                <w:top w:val="none" w:sz="0" w:space="0" w:color="auto"/>
                <w:left w:val="none" w:sz="0" w:space="0" w:color="auto"/>
                <w:bottom w:val="none" w:sz="0" w:space="0" w:color="auto"/>
                <w:right w:val="none" w:sz="0" w:space="0" w:color="auto"/>
              </w:divBdr>
            </w:div>
            <w:div w:id="856193770">
              <w:marLeft w:val="0"/>
              <w:marRight w:val="0"/>
              <w:marTop w:val="0"/>
              <w:marBottom w:val="0"/>
              <w:divBdr>
                <w:top w:val="none" w:sz="0" w:space="0" w:color="auto"/>
                <w:left w:val="none" w:sz="0" w:space="0" w:color="auto"/>
                <w:bottom w:val="none" w:sz="0" w:space="0" w:color="auto"/>
                <w:right w:val="none" w:sz="0" w:space="0" w:color="auto"/>
              </w:divBdr>
            </w:div>
          </w:divsChild>
        </w:div>
        <w:div w:id="1502042449">
          <w:marLeft w:val="0"/>
          <w:marRight w:val="0"/>
          <w:marTop w:val="0"/>
          <w:marBottom w:val="0"/>
          <w:divBdr>
            <w:top w:val="none" w:sz="0" w:space="0" w:color="auto"/>
            <w:left w:val="none" w:sz="0" w:space="0" w:color="auto"/>
            <w:bottom w:val="none" w:sz="0" w:space="0" w:color="auto"/>
            <w:right w:val="none" w:sz="0" w:space="0" w:color="auto"/>
          </w:divBdr>
          <w:divsChild>
            <w:div w:id="497234399">
              <w:marLeft w:val="0"/>
              <w:marRight w:val="0"/>
              <w:marTop w:val="0"/>
              <w:marBottom w:val="0"/>
              <w:divBdr>
                <w:top w:val="none" w:sz="0" w:space="0" w:color="auto"/>
                <w:left w:val="none" w:sz="0" w:space="0" w:color="auto"/>
                <w:bottom w:val="none" w:sz="0" w:space="0" w:color="auto"/>
                <w:right w:val="none" w:sz="0" w:space="0" w:color="auto"/>
              </w:divBdr>
            </w:div>
            <w:div w:id="1411343175">
              <w:marLeft w:val="0"/>
              <w:marRight w:val="0"/>
              <w:marTop w:val="0"/>
              <w:marBottom w:val="0"/>
              <w:divBdr>
                <w:top w:val="none" w:sz="0" w:space="0" w:color="auto"/>
                <w:left w:val="none" w:sz="0" w:space="0" w:color="auto"/>
                <w:bottom w:val="none" w:sz="0" w:space="0" w:color="auto"/>
                <w:right w:val="none" w:sz="0" w:space="0" w:color="auto"/>
              </w:divBdr>
            </w:div>
          </w:divsChild>
        </w:div>
        <w:div w:id="1540778864">
          <w:marLeft w:val="0"/>
          <w:marRight w:val="0"/>
          <w:marTop w:val="0"/>
          <w:marBottom w:val="0"/>
          <w:divBdr>
            <w:top w:val="none" w:sz="0" w:space="0" w:color="auto"/>
            <w:left w:val="none" w:sz="0" w:space="0" w:color="auto"/>
            <w:bottom w:val="none" w:sz="0" w:space="0" w:color="auto"/>
            <w:right w:val="none" w:sz="0" w:space="0" w:color="auto"/>
          </w:divBdr>
          <w:divsChild>
            <w:div w:id="87893061">
              <w:marLeft w:val="0"/>
              <w:marRight w:val="0"/>
              <w:marTop w:val="0"/>
              <w:marBottom w:val="0"/>
              <w:divBdr>
                <w:top w:val="none" w:sz="0" w:space="0" w:color="auto"/>
                <w:left w:val="none" w:sz="0" w:space="0" w:color="auto"/>
                <w:bottom w:val="none" w:sz="0" w:space="0" w:color="auto"/>
                <w:right w:val="none" w:sz="0" w:space="0" w:color="auto"/>
              </w:divBdr>
            </w:div>
          </w:divsChild>
        </w:div>
        <w:div w:id="1668821775">
          <w:marLeft w:val="0"/>
          <w:marRight w:val="0"/>
          <w:marTop w:val="0"/>
          <w:marBottom w:val="0"/>
          <w:divBdr>
            <w:top w:val="none" w:sz="0" w:space="0" w:color="auto"/>
            <w:left w:val="none" w:sz="0" w:space="0" w:color="auto"/>
            <w:bottom w:val="none" w:sz="0" w:space="0" w:color="auto"/>
            <w:right w:val="none" w:sz="0" w:space="0" w:color="auto"/>
          </w:divBdr>
          <w:divsChild>
            <w:div w:id="1933850168">
              <w:marLeft w:val="0"/>
              <w:marRight w:val="0"/>
              <w:marTop w:val="0"/>
              <w:marBottom w:val="0"/>
              <w:divBdr>
                <w:top w:val="none" w:sz="0" w:space="0" w:color="auto"/>
                <w:left w:val="none" w:sz="0" w:space="0" w:color="auto"/>
                <w:bottom w:val="none" w:sz="0" w:space="0" w:color="auto"/>
                <w:right w:val="none" w:sz="0" w:space="0" w:color="auto"/>
              </w:divBdr>
            </w:div>
          </w:divsChild>
        </w:div>
        <w:div w:id="1723093473">
          <w:marLeft w:val="0"/>
          <w:marRight w:val="0"/>
          <w:marTop w:val="0"/>
          <w:marBottom w:val="0"/>
          <w:divBdr>
            <w:top w:val="none" w:sz="0" w:space="0" w:color="auto"/>
            <w:left w:val="none" w:sz="0" w:space="0" w:color="auto"/>
            <w:bottom w:val="none" w:sz="0" w:space="0" w:color="auto"/>
            <w:right w:val="none" w:sz="0" w:space="0" w:color="auto"/>
          </w:divBdr>
          <w:divsChild>
            <w:div w:id="46689740">
              <w:marLeft w:val="0"/>
              <w:marRight w:val="0"/>
              <w:marTop w:val="0"/>
              <w:marBottom w:val="0"/>
              <w:divBdr>
                <w:top w:val="none" w:sz="0" w:space="0" w:color="auto"/>
                <w:left w:val="none" w:sz="0" w:space="0" w:color="auto"/>
                <w:bottom w:val="none" w:sz="0" w:space="0" w:color="auto"/>
                <w:right w:val="none" w:sz="0" w:space="0" w:color="auto"/>
              </w:divBdr>
            </w:div>
            <w:div w:id="1717850113">
              <w:marLeft w:val="0"/>
              <w:marRight w:val="0"/>
              <w:marTop w:val="0"/>
              <w:marBottom w:val="0"/>
              <w:divBdr>
                <w:top w:val="none" w:sz="0" w:space="0" w:color="auto"/>
                <w:left w:val="none" w:sz="0" w:space="0" w:color="auto"/>
                <w:bottom w:val="none" w:sz="0" w:space="0" w:color="auto"/>
                <w:right w:val="none" w:sz="0" w:space="0" w:color="auto"/>
              </w:divBdr>
            </w:div>
          </w:divsChild>
        </w:div>
        <w:div w:id="1887254631">
          <w:marLeft w:val="0"/>
          <w:marRight w:val="0"/>
          <w:marTop w:val="0"/>
          <w:marBottom w:val="0"/>
          <w:divBdr>
            <w:top w:val="none" w:sz="0" w:space="0" w:color="auto"/>
            <w:left w:val="none" w:sz="0" w:space="0" w:color="auto"/>
            <w:bottom w:val="none" w:sz="0" w:space="0" w:color="auto"/>
            <w:right w:val="none" w:sz="0" w:space="0" w:color="auto"/>
          </w:divBdr>
          <w:divsChild>
            <w:div w:id="161356604">
              <w:marLeft w:val="0"/>
              <w:marRight w:val="0"/>
              <w:marTop w:val="0"/>
              <w:marBottom w:val="0"/>
              <w:divBdr>
                <w:top w:val="none" w:sz="0" w:space="0" w:color="auto"/>
                <w:left w:val="none" w:sz="0" w:space="0" w:color="auto"/>
                <w:bottom w:val="none" w:sz="0" w:space="0" w:color="auto"/>
                <w:right w:val="none" w:sz="0" w:space="0" w:color="auto"/>
              </w:divBdr>
            </w:div>
            <w:div w:id="1669674465">
              <w:marLeft w:val="0"/>
              <w:marRight w:val="0"/>
              <w:marTop w:val="0"/>
              <w:marBottom w:val="0"/>
              <w:divBdr>
                <w:top w:val="none" w:sz="0" w:space="0" w:color="auto"/>
                <w:left w:val="none" w:sz="0" w:space="0" w:color="auto"/>
                <w:bottom w:val="none" w:sz="0" w:space="0" w:color="auto"/>
                <w:right w:val="none" w:sz="0" w:space="0" w:color="auto"/>
              </w:divBdr>
            </w:div>
          </w:divsChild>
        </w:div>
        <w:div w:id="2019193911">
          <w:marLeft w:val="0"/>
          <w:marRight w:val="0"/>
          <w:marTop w:val="0"/>
          <w:marBottom w:val="0"/>
          <w:divBdr>
            <w:top w:val="none" w:sz="0" w:space="0" w:color="auto"/>
            <w:left w:val="none" w:sz="0" w:space="0" w:color="auto"/>
            <w:bottom w:val="none" w:sz="0" w:space="0" w:color="auto"/>
            <w:right w:val="none" w:sz="0" w:space="0" w:color="auto"/>
          </w:divBdr>
          <w:divsChild>
            <w:div w:id="950940201">
              <w:marLeft w:val="0"/>
              <w:marRight w:val="0"/>
              <w:marTop w:val="0"/>
              <w:marBottom w:val="0"/>
              <w:divBdr>
                <w:top w:val="none" w:sz="0" w:space="0" w:color="auto"/>
                <w:left w:val="none" w:sz="0" w:space="0" w:color="auto"/>
                <w:bottom w:val="none" w:sz="0" w:space="0" w:color="auto"/>
                <w:right w:val="none" w:sz="0" w:space="0" w:color="auto"/>
              </w:divBdr>
            </w:div>
            <w:div w:id="1877502348">
              <w:marLeft w:val="0"/>
              <w:marRight w:val="0"/>
              <w:marTop w:val="0"/>
              <w:marBottom w:val="0"/>
              <w:divBdr>
                <w:top w:val="none" w:sz="0" w:space="0" w:color="auto"/>
                <w:left w:val="none" w:sz="0" w:space="0" w:color="auto"/>
                <w:bottom w:val="none" w:sz="0" w:space="0" w:color="auto"/>
                <w:right w:val="none" w:sz="0" w:space="0" w:color="auto"/>
              </w:divBdr>
            </w:div>
          </w:divsChild>
        </w:div>
        <w:div w:id="2059820574">
          <w:marLeft w:val="0"/>
          <w:marRight w:val="0"/>
          <w:marTop w:val="0"/>
          <w:marBottom w:val="0"/>
          <w:divBdr>
            <w:top w:val="none" w:sz="0" w:space="0" w:color="auto"/>
            <w:left w:val="none" w:sz="0" w:space="0" w:color="auto"/>
            <w:bottom w:val="none" w:sz="0" w:space="0" w:color="auto"/>
            <w:right w:val="none" w:sz="0" w:space="0" w:color="auto"/>
          </w:divBdr>
          <w:divsChild>
            <w:div w:id="266889628">
              <w:marLeft w:val="0"/>
              <w:marRight w:val="0"/>
              <w:marTop w:val="0"/>
              <w:marBottom w:val="0"/>
              <w:divBdr>
                <w:top w:val="none" w:sz="0" w:space="0" w:color="auto"/>
                <w:left w:val="none" w:sz="0" w:space="0" w:color="auto"/>
                <w:bottom w:val="none" w:sz="0" w:space="0" w:color="auto"/>
                <w:right w:val="none" w:sz="0" w:space="0" w:color="auto"/>
              </w:divBdr>
            </w:div>
            <w:div w:id="788625030">
              <w:marLeft w:val="0"/>
              <w:marRight w:val="0"/>
              <w:marTop w:val="0"/>
              <w:marBottom w:val="0"/>
              <w:divBdr>
                <w:top w:val="none" w:sz="0" w:space="0" w:color="auto"/>
                <w:left w:val="none" w:sz="0" w:space="0" w:color="auto"/>
                <w:bottom w:val="none" w:sz="0" w:space="0" w:color="auto"/>
                <w:right w:val="none" w:sz="0" w:space="0" w:color="auto"/>
              </w:divBdr>
            </w:div>
          </w:divsChild>
        </w:div>
        <w:div w:id="2112964510">
          <w:marLeft w:val="0"/>
          <w:marRight w:val="0"/>
          <w:marTop w:val="0"/>
          <w:marBottom w:val="0"/>
          <w:divBdr>
            <w:top w:val="none" w:sz="0" w:space="0" w:color="auto"/>
            <w:left w:val="none" w:sz="0" w:space="0" w:color="auto"/>
            <w:bottom w:val="none" w:sz="0" w:space="0" w:color="auto"/>
            <w:right w:val="none" w:sz="0" w:space="0" w:color="auto"/>
          </w:divBdr>
          <w:divsChild>
            <w:div w:id="740755435">
              <w:marLeft w:val="0"/>
              <w:marRight w:val="0"/>
              <w:marTop w:val="0"/>
              <w:marBottom w:val="0"/>
              <w:divBdr>
                <w:top w:val="none" w:sz="0" w:space="0" w:color="auto"/>
                <w:left w:val="none" w:sz="0" w:space="0" w:color="auto"/>
                <w:bottom w:val="none" w:sz="0" w:space="0" w:color="auto"/>
                <w:right w:val="none" w:sz="0" w:space="0" w:color="auto"/>
              </w:divBdr>
            </w:div>
            <w:div w:id="2009597083">
              <w:marLeft w:val="0"/>
              <w:marRight w:val="0"/>
              <w:marTop w:val="0"/>
              <w:marBottom w:val="0"/>
              <w:divBdr>
                <w:top w:val="none" w:sz="0" w:space="0" w:color="auto"/>
                <w:left w:val="none" w:sz="0" w:space="0" w:color="auto"/>
                <w:bottom w:val="none" w:sz="0" w:space="0" w:color="auto"/>
                <w:right w:val="none" w:sz="0" w:space="0" w:color="auto"/>
              </w:divBdr>
            </w:div>
          </w:divsChild>
        </w:div>
        <w:div w:id="2137985773">
          <w:marLeft w:val="0"/>
          <w:marRight w:val="0"/>
          <w:marTop w:val="0"/>
          <w:marBottom w:val="0"/>
          <w:divBdr>
            <w:top w:val="none" w:sz="0" w:space="0" w:color="auto"/>
            <w:left w:val="none" w:sz="0" w:space="0" w:color="auto"/>
            <w:bottom w:val="none" w:sz="0" w:space="0" w:color="auto"/>
            <w:right w:val="none" w:sz="0" w:space="0" w:color="auto"/>
          </w:divBdr>
          <w:divsChild>
            <w:div w:id="1314988444">
              <w:marLeft w:val="0"/>
              <w:marRight w:val="0"/>
              <w:marTop w:val="0"/>
              <w:marBottom w:val="0"/>
              <w:divBdr>
                <w:top w:val="none" w:sz="0" w:space="0" w:color="auto"/>
                <w:left w:val="none" w:sz="0" w:space="0" w:color="auto"/>
                <w:bottom w:val="none" w:sz="0" w:space="0" w:color="auto"/>
                <w:right w:val="none" w:sz="0" w:space="0" w:color="auto"/>
              </w:divBdr>
            </w:div>
            <w:div w:id="15962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51132">
      <w:bodyDiv w:val="1"/>
      <w:marLeft w:val="0"/>
      <w:marRight w:val="0"/>
      <w:marTop w:val="0"/>
      <w:marBottom w:val="0"/>
      <w:divBdr>
        <w:top w:val="none" w:sz="0" w:space="0" w:color="auto"/>
        <w:left w:val="none" w:sz="0" w:space="0" w:color="auto"/>
        <w:bottom w:val="none" w:sz="0" w:space="0" w:color="auto"/>
        <w:right w:val="none" w:sz="0" w:space="0" w:color="auto"/>
      </w:divBdr>
    </w:div>
    <w:div w:id="597447171">
      <w:bodyDiv w:val="1"/>
      <w:marLeft w:val="0"/>
      <w:marRight w:val="0"/>
      <w:marTop w:val="0"/>
      <w:marBottom w:val="0"/>
      <w:divBdr>
        <w:top w:val="none" w:sz="0" w:space="0" w:color="auto"/>
        <w:left w:val="none" w:sz="0" w:space="0" w:color="auto"/>
        <w:bottom w:val="none" w:sz="0" w:space="0" w:color="auto"/>
        <w:right w:val="none" w:sz="0" w:space="0" w:color="auto"/>
      </w:divBdr>
    </w:div>
    <w:div w:id="662045397">
      <w:bodyDiv w:val="1"/>
      <w:marLeft w:val="0"/>
      <w:marRight w:val="0"/>
      <w:marTop w:val="0"/>
      <w:marBottom w:val="0"/>
      <w:divBdr>
        <w:top w:val="none" w:sz="0" w:space="0" w:color="auto"/>
        <w:left w:val="none" w:sz="0" w:space="0" w:color="auto"/>
        <w:bottom w:val="none" w:sz="0" w:space="0" w:color="auto"/>
        <w:right w:val="none" w:sz="0" w:space="0" w:color="auto"/>
      </w:divBdr>
      <w:divsChild>
        <w:div w:id="1488323936">
          <w:marLeft w:val="0"/>
          <w:marRight w:val="0"/>
          <w:marTop w:val="0"/>
          <w:marBottom w:val="0"/>
          <w:divBdr>
            <w:top w:val="none" w:sz="0" w:space="0" w:color="auto"/>
            <w:left w:val="none" w:sz="0" w:space="0" w:color="auto"/>
            <w:bottom w:val="none" w:sz="0" w:space="0" w:color="auto"/>
            <w:right w:val="none" w:sz="0" w:space="0" w:color="auto"/>
          </w:divBdr>
          <w:divsChild>
            <w:div w:id="562762619">
              <w:marLeft w:val="0"/>
              <w:marRight w:val="0"/>
              <w:marTop w:val="0"/>
              <w:marBottom w:val="0"/>
              <w:divBdr>
                <w:top w:val="none" w:sz="0" w:space="0" w:color="auto"/>
                <w:left w:val="none" w:sz="0" w:space="0" w:color="auto"/>
                <w:bottom w:val="none" w:sz="0" w:space="0" w:color="auto"/>
                <w:right w:val="none" w:sz="0" w:space="0" w:color="auto"/>
              </w:divBdr>
            </w:div>
            <w:div w:id="809786298">
              <w:marLeft w:val="0"/>
              <w:marRight w:val="0"/>
              <w:marTop w:val="0"/>
              <w:marBottom w:val="0"/>
              <w:divBdr>
                <w:top w:val="none" w:sz="0" w:space="0" w:color="auto"/>
                <w:left w:val="none" w:sz="0" w:space="0" w:color="auto"/>
                <w:bottom w:val="none" w:sz="0" w:space="0" w:color="auto"/>
                <w:right w:val="none" w:sz="0" w:space="0" w:color="auto"/>
              </w:divBdr>
            </w:div>
          </w:divsChild>
        </w:div>
        <w:div w:id="1810784255">
          <w:marLeft w:val="0"/>
          <w:marRight w:val="0"/>
          <w:marTop w:val="0"/>
          <w:marBottom w:val="0"/>
          <w:divBdr>
            <w:top w:val="none" w:sz="0" w:space="0" w:color="auto"/>
            <w:left w:val="none" w:sz="0" w:space="0" w:color="auto"/>
            <w:bottom w:val="none" w:sz="0" w:space="0" w:color="auto"/>
            <w:right w:val="none" w:sz="0" w:space="0" w:color="auto"/>
          </w:divBdr>
          <w:divsChild>
            <w:div w:id="1861579282">
              <w:marLeft w:val="0"/>
              <w:marRight w:val="0"/>
              <w:marTop w:val="0"/>
              <w:marBottom w:val="0"/>
              <w:divBdr>
                <w:top w:val="none" w:sz="0" w:space="0" w:color="auto"/>
                <w:left w:val="none" w:sz="0" w:space="0" w:color="auto"/>
                <w:bottom w:val="none" w:sz="0" w:space="0" w:color="auto"/>
                <w:right w:val="none" w:sz="0" w:space="0" w:color="auto"/>
              </w:divBdr>
            </w:div>
            <w:div w:id="19300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0006">
      <w:bodyDiv w:val="1"/>
      <w:marLeft w:val="0"/>
      <w:marRight w:val="0"/>
      <w:marTop w:val="0"/>
      <w:marBottom w:val="0"/>
      <w:divBdr>
        <w:top w:val="none" w:sz="0" w:space="0" w:color="auto"/>
        <w:left w:val="none" w:sz="0" w:space="0" w:color="auto"/>
        <w:bottom w:val="none" w:sz="0" w:space="0" w:color="auto"/>
        <w:right w:val="none" w:sz="0" w:space="0" w:color="auto"/>
      </w:divBdr>
      <w:divsChild>
        <w:div w:id="1337466049">
          <w:marLeft w:val="0"/>
          <w:marRight w:val="0"/>
          <w:marTop w:val="0"/>
          <w:marBottom w:val="0"/>
          <w:divBdr>
            <w:top w:val="none" w:sz="0" w:space="0" w:color="auto"/>
            <w:left w:val="none" w:sz="0" w:space="0" w:color="auto"/>
            <w:bottom w:val="none" w:sz="0" w:space="0" w:color="auto"/>
            <w:right w:val="none" w:sz="0" w:space="0" w:color="auto"/>
          </w:divBdr>
          <w:divsChild>
            <w:div w:id="2085954725">
              <w:marLeft w:val="0"/>
              <w:marRight w:val="0"/>
              <w:marTop w:val="0"/>
              <w:marBottom w:val="0"/>
              <w:divBdr>
                <w:top w:val="none" w:sz="0" w:space="0" w:color="auto"/>
                <w:left w:val="none" w:sz="0" w:space="0" w:color="auto"/>
                <w:bottom w:val="none" w:sz="0" w:space="0" w:color="auto"/>
                <w:right w:val="none" w:sz="0" w:space="0" w:color="auto"/>
              </w:divBdr>
            </w:div>
          </w:divsChild>
        </w:div>
        <w:div w:id="1603026354">
          <w:marLeft w:val="0"/>
          <w:marRight w:val="0"/>
          <w:marTop w:val="0"/>
          <w:marBottom w:val="0"/>
          <w:divBdr>
            <w:top w:val="none" w:sz="0" w:space="0" w:color="auto"/>
            <w:left w:val="none" w:sz="0" w:space="0" w:color="auto"/>
            <w:bottom w:val="none" w:sz="0" w:space="0" w:color="auto"/>
            <w:right w:val="none" w:sz="0" w:space="0" w:color="auto"/>
          </w:divBdr>
          <w:divsChild>
            <w:div w:id="5135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4013">
      <w:bodyDiv w:val="1"/>
      <w:marLeft w:val="0"/>
      <w:marRight w:val="0"/>
      <w:marTop w:val="0"/>
      <w:marBottom w:val="0"/>
      <w:divBdr>
        <w:top w:val="none" w:sz="0" w:space="0" w:color="auto"/>
        <w:left w:val="none" w:sz="0" w:space="0" w:color="auto"/>
        <w:bottom w:val="none" w:sz="0" w:space="0" w:color="auto"/>
        <w:right w:val="none" w:sz="0" w:space="0" w:color="auto"/>
      </w:divBdr>
      <w:divsChild>
        <w:div w:id="4016569">
          <w:marLeft w:val="0"/>
          <w:marRight w:val="0"/>
          <w:marTop w:val="0"/>
          <w:marBottom w:val="0"/>
          <w:divBdr>
            <w:top w:val="none" w:sz="0" w:space="0" w:color="auto"/>
            <w:left w:val="none" w:sz="0" w:space="0" w:color="auto"/>
            <w:bottom w:val="none" w:sz="0" w:space="0" w:color="auto"/>
            <w:right w:val="none" w:sz="0" w:space="0" w:color="auto"/>
          </w:divBdr>
          <w:divsChild>
            <w:div w:id="1021397120">
              <w:marLeft w:val="0"/>
              <w:marRight w:val="0"/>
              <w:marTop w:val="0"/>
              <w:marBottom w:val="0"/>
              <w:divBdr>
                <w:top w:val="none" w:sz="0" w:space="0" w:color="auto"/>
                <w:left w:val="none" w:sz="0" w:space="0" w:color="auto"/>
                <w:bottom w:val="none" w:sz="0" w:space="0" w:color="auto"/>
                <w:right w:val="none" w:sz="0" w:space="0" w:color="auto"/>
              </w:divBdr>
            </w:div>
          </w:divsChild>
        </w:div>
        <w:div w:id="5256271">
          <w:marLeft w:val="0"/>
          <w:marRight w:val="0"/>
          <w:marTop w:val="0"/>
          <w:marBottom w:val="0"/>
          <w:divBdr>
            <w:top w:val="none" w:sz="0" w:space="0" w:color="auto"/>
            <w:left w:val="none" w:sz="0" w:space="0" w:color="auto"/>
            <w:bottom w:val="none" w:sz="0" w:space="0" w:color="auto"/>
            <w:right w:val="none" w:sz="0" w:space="0" w:color="auto"/>
          </w:divBdr>
          <w:divsChild>
            <w:div w:id="1189872053">
              <w:marLeft w:val="0"/>
              <w:marRight w:val="0"/>
              <w:marTop w:val="0"/>
              <w:marBottom w:val="0"/>
              <w:divBdr>
                <w:top w:val="none" w:sz="0" w:space="0" w:color="auto"/>
                <w:left w:val="none" w:sz="0" w:space="0" w:color="auto"/>
                <w:bottom w:val="none" w:sz="0" w:space="0" w:color="auto"/>
                <w:right w:val="none" w:sz="0" w:space="0" w:color="auto"/>
              </w:divBdr>
            </w:div>
          </w:divsChild>
        </w:div>
        <w:div w:id="9644044">
          <w:marLeft w:val="0"/>
          <w:marRight w:val="0"/>
          <w:marTop w:val="0"/>
          <w:marBottom w:val="0"/>
          <w:divBdr>
            <w:top w:val="none" w:sz="0" w:space="0" w:color="auto"/>
            <w:left w:val="none" w:sz="0" w:space="0" w:color="auto"/>
            <w:bottom w:val="none" w:sz="0" w:space="0" w:color="auto"/>
            <w:right w:val="none" w:sz="0" w:space="0" w:color="auto"/>
          </w:divBdr>
          <w:divsChild>
            <w:div w:id="2106875063">
              <w:marLeft w:val="0"/>
              <w:marRight w:val="0"/>
              <w:marTop w:val="0"/>
              <w:marBottom w:val="0"/>
              <w:divBdr>
                <w:top w:val="none" w:sz="0" w:space="0" w:color="auto"/>
                <w:left w:val="none" w:sz="0" w:space="0" w:color="auto"/>
                <w:bottom w:val="none" w:sz="0" w:space="0" w:color="auto"/>
                <w:right w:val="none" w:sz="0" w:space="0" w:color="auto"/>
              </w:divBdr>
            </w:div>
          </w:divsChild>
        </w:div>
        <w:div w:id="10962454">
          <w:marLeft w:val="0"/>
          <w:marRight w:val="0"/>
          <w:marTop w:val="0"/>
          <w:marBottom w:val="0"/>
          <w:divBdr>
            <w:top w:val="none" w:sz="0" w:space="0" w:color="auto"/>
            <w:left w:val="none" w:sz="0" w:space="0" w:color="auto"/>
            <w:bottom w:val="none" w:sz="0" w:space="0" w:color="auto"/>
            <w:right w:val="none" w:sz="0" w:space="0" w:color="auto"/>
          </w:divBdr>
          <w:divsChild>
            <w:div w:id="1212573957">
              <w:marLeft w:val="0"/>
              <w:marRight w:val="0"/>
              <w:marTop w:val="0"/>
              <w:marBottom w:val="0"/>
              <w:divBdr>
                <w:top w:val="none" w:sz="0" w:space="0" w:color="auto"/>
                <w:left w:val="none" w:sz="0" w:space="0" w:color="auto"/>
                <w:bottom w:val="none" w:sz="0" w:space="0" w:color="auto"/>
                <w:right w:val="none" w:sz="0" w:space="0" w:color="auto"/>
              </w:divBdr>
            </w:div>
          </w:divsChild>
        </w:div>
        <w:div w:id="16541280">
          <w:marLeft w:val="0"/>
          <w:marRight w:val="0"/>
          <w:marTop w:val="0"/>
          <w:marBottom w:val="0"/>
          <w:divBdr>
            <w:top w:val="none" w:sz="0" w:space="0" w:color="auto"/>
            <w:left w:val="none" w:sz="0" w:space="0" w:color="auto"/>
            <w:bottom w:val="none" w:sz="0" w:space="0" w:color="auto"/>
            <w:right w:val="none" w:sz="0" w:space="0" w:color="auto"/>
          </w:divBdr>
          <w:divsChild>
            <w:div w:id="1640645600">
              <w:marLeft w:val="0"/>
              <w:marRight w:val="0"/>
              <w:marTop w:val="0"/>
              <w:marBottom w:val="0"/>
              <w:divBdr>
                <w:top w:val="none" w:sz="0" w:space="0" w:color="auto"/>
                <w:left w:val="none" w:sz="0" w:space="0" w:color="auto"/>
                <w:bottom w:val="none" w:sz="0" w:space="0" w:color="auto"/>
                <w:right w:val="none" w:sz="0" w:space="0" w:color="auto"/>
              </w:divBdr>
            </w:div>
          </w:divsChild>
        </w:div>
        <w:div w:id="19556204">
          <w:marLeft w:val="0"/>
          <w:marRight w:val="0"/>
          <w:marTop w:val="0"/>
          <w:marBottom w:val="0"/>
          <w:divBdr>
            <w:top w:val="none" w:sz="0" w:space="0" w:color="auto"/>
            <w:left w:val="none" w:sz="0" w:space="0" w:color="auto"/>
            <w:bottom w:val="none" w:sz="0" w:space="0" w:color="auto"/>
            <w:right w:val="none" w:sz="0" w:space="0" w:color="auto"/>
          </w:divBdr>
          <w:divsChild>
            <w:div w:id="1404445939">
              <w:marLeft w:val="0"/>
              <w:marRight w:val="0"/>
              <w:marTop w:val="0"/>
              <w:marBottom w:val="0"/>
              <w:divBdr>
                <w:top w:val="none" w:sz="0" w:space="0" w:color="auto"/>
                <w:left w:val="none" w:sz="0" w:space="0" w:color="auto"/>
                <w:bottom w:val="none" w:sz="0" w:space="0" w:color="auto"/>
                <w:right w:val="none" w:sz="0" w:space="0" w:color="auto"/>
              </w:divBdr>
            </w:div>
          </w:divsChild>
        </w:div>
        <w:div w:id="26218500">
          <w:marLeft w:val="0"/>
          <w:marRight w:val="0"/>
          <w:marTop w:val="0"/>
          <w:marBottom w:val="0"/>
          <w:divBdr>
            <w:top w:val="none" w:sz="0" w:space="0" w:color="auto"/>
            <w:left w:val="none" w:sz="0" w:space="0" w:color="auto"/>
            <w:bottom w:val="none" w:sz="0" w:space="0" w:color="auto"/>
            <w:right w:val="none" w:sz="0" w:space="0" w:color="auto"/>
          </w:divBdr>
          <w:divsChild>
            <w:div w:id="2005433783">
              <w:marLeft w:val="0"/>
              <w:marRight w:val="0"/>
              <w:marTop w:val="0"/>
              <w:marBottom w:val="0"/>
              <w:divBdr>
                <w:top w:val="none" w:sz="0" w:space="0" w:color="auto"/>
                <w:left w:val="none" w:sz="0" w:space="0" w:color="auto"/>
                <w:bottom w:val="none" w:sz="0" w:space="0" w:color="auto"/>
                <w:right w:val="none" w:sz="0" w:space="0" w:color="auto"/>
              </w:divBdr>
            </w:div>
          </w:divsChild>
        </w:div>
        <w:div w:id="26378156">
          <w:marLeft w:val="0"/>
          <w:marRight w:val="0"/>
          <w:marTop w:val="0"/>
          <w:marBottom w:val="0"/>
          <w:divBdr>
            <w:top w:val="none" w:sz="0" w:space="0" w:color="auto"/>
            <w:left w:val="none" w:sz="0" w:space="0" w:color="auto"/>
            <w:bottom w:val="none" w:sz="0" w:space="0" w:color="auto"/>
            <w:right w:val="none" w:sz="0" w:space="0" w:color="auto"/>
          </w:divBdr>
          <w:divsChild>
            <w:div w:id="1869445419">
              <w:marLeft w:val="0"/>
              <w:marRight w:val="0"/>
              <w:marTop w:val="0"/>
              <w:marBottom w:val="0"/>
              <w:divBdr>
                <w:top w:val="none" w:sz="0" w:space="0" w:color="auto"/>
                <w:left w:val="none" w:sz="0" w:space="0" w:color="auto"/>
                <w:bottom w:val="none" w:sz="0" w:space="0" w:color="auto"/>
                <w:right w:val="none" w:sz="0" w:space="0" w:color="auto"/>
              </w:divBdr>
            </w:div>
          </w:divsChild>
        </w:div>
        <w:div w:id="26570087">
          <w:marLeft w:val="0"/>
          <w:marRight w:val="0"/>
          <w:marTop w:val="0"/>
          <w:marBottom w:val="0"/>
          <w:divBdr>
            <w:top w:val="none" w:sz="0" w:space="0" w:color="auto"/>
            <w:left w:val="none" w:sz="0" w:space="0" w:color="auto"/>
            <w:bottom w:val="none" w:sz="0" w:space="0" w:color="auto"/>
            <w:right w:val="none" w:sz="0" w:space="0" w:color="auto"/>
          </w:divBdr>
          <w:divsChild>
            <w:div w:id="487477684">
              <w:marLeft w:val="0"/>
              <w:marRight w:val="0"/>
              <w:marTop w:val="0"/>
              <w:marBottom w:val="0"/>
              <w:divBdr>
                <w:top w:val="none" w:sz="0" w:space="0" w:color="auto"/>
                <w:left w:val="none" w:sz="0" w:space="0" w:color="auto"/>
                <w:bottom w:val="none" w:sz="0" w:space="0" w:color="auto"/>
                <w:right w:val="none" w:sz="0" w:space="0" w:color="auto"/>
              </w:divBdr>
            </w:div>
          </w:divsChild>
        </w:div>
        <w:div w:id="31733364">
          <w:marLeft w:val="0"/>
          <w:marRight w:val="0"/>
          <w:marTop w:val="0"/>
          <w:marBottom w:val="0"/>
          <w:divBdr>
            <w:top w:val="none" w:sz="0" w:space="0" w:color="auto"/>
            <w:left w:val="none" w:sz="0" w:space="0" w:color="auto"/>
            <w:bottom w:val="none" w:sz="0" w:space="0" w:color="auto"/>
            <w:right w:val="none" w:sz="0" w:space="0" w:color="auto"/>
          </w:divBdr>
          <w:divsChild>
            <w:div w:id="331224522">
              <w:marLeft w:val="0"/>
              <w:marRight w:val="0"/>
              <w:marTop w:val="0"/>
              <w:marBottom w:val="0"/>
              <w:divBdr>
                <w:top w:val="none" w:sz="0" w:space="0" w:color="auto"/>
                <w:left w:val="none" w:sz="0" w:space="0" w:color="auto"/>
                <w:bottom w:val="none" w:sz="0" w:space="0" w:color="auto"/>
                <w:right w:val="none" w:sz="0" w:space="0" w:color="auto"/>
              </w:divBdr>
            </w:div>
          </w:divsChild>
        </w:div>
        <w:div w:id="38407936">
          <w:marLeft w:val="0"/>
          <w:marRight w:val="0"/>
          <w:marTop w:val="0"/>
          <w:marBottom w:val="0"/>
          <w:divBdr>
            <w:top w:val="none" w:sz="0" w:space="0" w:color="auto"/>
            <w:left w:val="none" w:sz="0" w:space="0" w:color="auto"/>
            <w:bottom w:val="none" w:sz="0" w:space="0" w:color="auto"/>
            <w:right w:val="none" w:sz="0" w:space="0" w:color="auto"/>
          </w:divBdr>
          <w:divsChild>
            <w:div w:id="1176069908">
              <w:marLeft w:val="0"/>
              <w:marRight w:val="0"/>
              <w:marTop w:val="0"/>
              <w:marBottom w:val="0"/>
              <w:divBdr>
                <w:top w:val="none" w:sz="0" w:space="0" w:color="auto"/>
                <w:left w:val="none" w:sz="0" w:space="0" w:color="auto"/>
                <w:bottom w:val="none" w:sz="0" w:space="0" w:color="auto"/>
                <w:right w:val="none" w:sz="0" w:space="0" w:color="auto"/>
              </w:divBdr>
            </w:div>
          </w:divsChild>
        </w:div>
        <w:div w:id="40137854">
          <w:marLeft w:val="0"/>
          <w:marRight w:val="0"/>
          <w:marTop w:val="0"/>
          <w:marBottom w:val="0"/>
          <w:divBdr>
            <w:top w:val="none" w:sz="0" w:space="0" w:color="auto"/>
            <w:left w:val="none" w:sz="0" w:space="0" w:color="auto"/>
            <w:bottom w:val="none" w:sz="0" w:space="0" w:color="auto"/>
            <w:right w:val="none" w:sz="0" w:space="0" w:color="auto"/>
          </w:divBdr>
          <w:divsChild>
            <w:div w:id="1837989176">
              <w:marLeft w:val="0"/>
              <w:marRight w:val="0"/>
              <w:marTop w:val="0"/>
              <w:marBottom w:val="0"/>
              <w:divBdr>
                <w:top w:val="none" w:sz="0" w:space="0" w:color="auto"/>
                <w:left w:val="none" w:sz="0" w:space="0" w:color="auto"/>
                <w:bottom w:val="none" w:sz="0" w:space="0" w:color="auto"/>
                <w:right w:val="none" w:sz="0" w:space="0" w:color="auto"/>
              </w:divBdr>
            </w:div>
          </w:divsChild>
        </w:div>
        <w:div w:id="41949099">
          <w:marLeft w:val="0"/>
          <w:marRight w:val="0"/>
          <w:marTop w:val="0"/>
          <w:marBottom w:val="0"/>
          <w:divBdr>
            <w:top w:val="none" w:sz="0" w:space="0" w:color="auto"/>
            <w:left w:val="none" w:sz="0" w:space="0" w:color="auto"/>
            <w:bottom w:val="none" w:sz="0" w:space="0" w:color="auto"/>
            <w:right w:val="none" w:sz="0" w:space="0" w:color="auto"/>
          </w:divBdr>
          <w:divsChild>
            <w:div w:id="266816621">
              <w:marLeft w:val="0"/>
              <w:marRight w:val="0"/>
              <w:marTop w:val="0"/>
              <w:marBottom w:val="0"/>
              <w:divBdr>
                <w:top w:val="none" w:sz="0" w:space="0" w:color="auto"/>
                <w:left w:val="none" w:sz="0" w:space="0" w:color="auto"/>
                <w:bottom w:val="none" w:sz="0" w:space="0" w:color="auto"/>
                <w:right w:val="none" w:sz="0" w:space="0" w:color="auto"/>
              </w:divBdr>
            </w:div>
            <w:div w:id="1215580716">
              <w:marLeft w:val="0"/>
              <w:marRight w:val="0"/>
              <w:marTop w:val="0"/>
              <w:marBottom w:val="0"/>
              <w:divBdr>
                <w:top w:val="none" w:sz="0" w:space="0" w:color="auto"/>
                <w:left w:val="none" w:sz="0" w:space="0" w:color="auto"/>
                <w:bottom w:val="none" w:sz="0" w:space="0" w:color="auto"/>
                <w:right w:val="none" w:sz="0" w:space="0" w:color="auto"/>
              </w:divBdr>
            </w:div>
          </w:divsChild>
        </w:div>
        <w:div w:id="45767193">
          <w:marLeft w:val="0"/>
          <w:marRight w:val="0"/>
          <w:marTop w:val="0"/>
          <w:marBottom w:val="0"/>
          <w:divBdr>
            <w:top w:val="none" w:sz="0" w:space="0" w:color="auto"/>
            <w:left w:val="none" w:sz="0" w:space="0" w:color="auto"/>
            <w:bottom w:val="none" w:sz="0" w:space="0" w:color="auto"/>
            <w:right w:val="none" w:sz="0" w:space="0" w:color="auto"/>
          </w:divBdr>
          <w:divsChild>
            <w:div w:id="1969578661">
              <w:marLeft w:val="0"/>
              <w:marRight w:val="0"/>
              <w:marTop w:val="0"/>
              <w:marBottom w:val="0"/>
              <w:divBdr>
                <w:top w:val="none" w:sz="0" w:space="0" w:color="auto"/>
                <w:left w:val="none" w:sz="0" w:space="0" w:color="auto"/>
                <w:bottom w:val="none" w:sz="0" w:space="0" w:color="auto"/>
                <w:right w:val="none" w:sz="0" w:space="0" w:color="auto"/>
              </w:divBdr>
            </w:div>
          </w:divsChild>
        </w:div>
        <w:div w:id="50731713">
          <w:marLeft w:val="0"/>
          <w:marRight w:val="0"/>
          <w:marTop w:val="0"/>
          <w:marBottom w:val="0"/>
          <w:divBdr>
            <w:top w:val="none" w:sz="0" w:space="0" w:color="auto"/>
            <w:left w:val="none" w:sz="0" w:space="0" w:color="auto"/>
            <w:bottom w:val="none" w:sz="0" w:space="0" w:color="auto"/>
            <w:right w:val="none" w:sz="0" w:space="0" w:color="auto"/>
          </w:divBdr>
          <w:divsChild>
            <w:div w:id="1070690946">
              <w:marLeft w:val="0"/>
              <w:marRight w:val="0"/>
              <w:marTop w:val="0"/>
              <w:marBottom w:val="0"/>
              <w:divBdr>
                <w:top w:val="none" w:sz="0" w:space="0" w:color="auto"/>
                <w:left w:val="none" w:sz="0" w:space="0" w:color="auto"/>
                <w:bottom w:val="none" w:sz="0" w:space="0" w:color="auto"/>
                <w:right w:val="none" w:sz="0" w:space="0" w:color="auto"/>
              </w:divBdr>
            </w:div>
            <w:div w:id="1283683699">
              <w:marLeft w:val="0"/>
              <w:marRight w:val="0"/>
              <w:marTop w:val="0"/>
              <w:marBottom w:val="0"/>
              <w:divBdr>
                <w:top w:val="none" w:sz="0" w:space="0" w:color="auto"/>
                <w:left w:val="none" w:sz="0" w:space="0" w:color="auto"/>
                <w:bottom w:val="none" w:sz="0" w:space="0" w:color="auto"/>
                <w:right w:val="none" w:sz="0" w:space="0" w:color="auto"/>
              </w:divBdr>
            </w:div>
            <w:div w:id="1817450436">
              <w:marLeft w:val="0"/>
              <w:marRight w:val="0"/>
              <w:marTop w:val="0"/>
              <w:marBottom w:val="0"/>
              <w:divBdr>
                <w:top w:val="none" w:sz="0" w:space="0" w:color="auto"/>
                <w:left w:val="none" w:sz="0" w:space="0" w:color="auto"/>
                <w:bottom w:val="none" w:sz="0" w:space="0" w:color="auto"/>
                <w:right w:val="none" w:sz="0" w:space="0" w:color="auto"/>
              </w:divBdr>
            </w:div>
          </w:divsChild>
        </w:div>
        <w:div w:id="57631224">
          <w:marLeft w:val="0"/>
          <w:marRight w:val="0"/>
          <w:marTop w:val="0"/>
          <w:marBottom w:val="0"/>
          <w:divBdr>
            <w:top w:val="none" w:sz="0" w:space="0" w:color="auto"/>
            <w:left w:val="none" w:sz="0" w:space="0" w:color="auto"/>
            <w:bottom w:val="none" w:sz="0" w:space="0" w:color="auto"/>
            <w:right w:val="none" w:sz="0" w:space="0" w:color="auto"/>
          </w:divBdr>
          <w:divsChild>
            <w:div w:id="1513957515">
              <w:marLeft w:val="0"/>
              <w:marRight w:val="0"/>
              <w:marTop w:val="0"/>
              <w:marBottom w:val="0"/>
              <w:divBdr>
                <w:top w:val="none" w:sz="0" w:space="0" w:color="auto"/>
                <w:left w:val="none" w:sz="0" w:space="0" w:color="auto"/>
                <w:bottom w:val="none" w:sz="0" w:space="0" w:color="auto"/>
                <w:right w:val="none" w:sz="0" w:space="0" w:color="auto"/>
              </w:divBdr>
            </w:div>
          </w:divsChild>
        </w:div>
        <w:div w:id="58982822">
          <w:marLeft w:val="0"/>
          <w:marRight w:val="0"/>
          <w:marTop w:val="0"/>
          <w:marBottom w:val="0"/>
          <w:divBdr>
            <w:top w:val="none" w:sz="0" w:space="0" w:color="auto"/>
            <w:left w:val="none" w:sz="0" w:space="0" w:color="auto"/>
            <w:bottom w:val="none" w:sz="0" w:space="0" w:color="auto"/>
            <w:right w:val="none" w:sz="0" w:space="0" w:color="auto"/>
          </w:divBdr>
          <w:divsChild>
            <w:div w:id="111218042">
              <w:marLeft w:val="0"/>
              <w:marRight w:val="0"/>
              <w:marTop w:val="0"/>
              <w:marBottom w:val="0"/>
              <w:divBdr>
                <w:top w:val="none" w:sz="0" w:space="0" w:color="auto"/>
                <w:left w:val="none" w:sz="0" w:space="0" w:color="auto"/>
                <w:bottom w:val="none" w:sz="0" w:space="0" w:color="auto"/>
                <w:right w:val="none" w:sz="0" w:space="0" w:color="auto"/>
              </w:divBdr>
            </w:div>
          </w:divsChild>
        </w:div>
        <w:div w:id="68579177">
          <w:marLeft w:val="0"/>
          <w:marRight w:val="0"/>
          <w:marTop w:val="0"/>
          <w:marBottom w:val="0"/>
          <w:divBdr>
            <w:top w:val="none" w:sz="0" w:space="0" w:color="auto"/>
            <w:left w:val="none" w:sz="0" w:space="0" w:color="auto"/>
            <w:bottom w:val="none" w:sz="0" w:space="0" w:color="auto"/>
            <w:right w:val="none" w:sz="0" w:space="0" w:color="auto"/>
          </w:divBdr>
          <w:divsChild>
            <w:div w:id="767191401">
              <w:marLeft w:val="0"/>
              <w:marRight w:val="0"/>
              <w:marTop w:val="0"/>
              <w:marBottom w:val="0"/>
              <w:divBdr>
                <w:top w:val="none" w:sz="0" w:space="0" w:color="auto"/>
                <w:left w:val="none" w:sz="0" w:space="0" w:color="auto"/>
                <w:bottom w:val="none" w:sz="0" w:space="0" w:color="auto"/>
                <w:right w:val="none" w:sz="0" w:space="0" w:color="auto"/>
              </w:divBdr>
            </w:div>
          </w:divsChild>
        </w:div>
        <w:div w:id="85276625">
          <w:marLeft w:val="0"/>
          <w:marRight w:val="0"/>
          <w:marTop w:val="0"/>
          <w:marBottom w:val="0"/>
          <w:divBdr>
            <w:top w:val="none" w:sz="0" w:space="0" w:color="auto"/>
            <w:left w:val="none" w:sz="0" w:space="0" w:color="auto"/>
            <w:bottom w:val="none" w:sz="0" w:space="0" w:color="auto"/>
            <w:right w:val="none" w:sz="0" w:space="0" w:color="auto"/>
          </w:divBdr>
          <w:divsChild>
            <w:div w:id="1517159731">
              <w:marLeft w:val="0"/>
              <w:marRight w:val="0"/>
              <w:marTop w:val="0"/>
              <w:marBottom w:val="0"/>
              <w:divBdr>
                <w:top w:val="none" w:sz="0" w:space="0" w:color="auto"/>
                <w:left w:val="none" w:sz="0" w:space="0" w:color="auto"/>
                <w:bottom w:val="none" w:sz="0" w:space="0" w:color="auto"/>
                <w:right w:val="none" w:sz="0" w:space="0" w:color="auto"/>
              </w:divBdr>
            </w:div>
          </w:divsChild>
        </w:div>
        <w:div w:id="91363531">
          <w:marLeft w:val="0"/>
          <w:marRight w:val="0"/>
          <w:marTop w:val="0"/>
          <w:marBottom w:val="0"/>
          <w:divBdr>
            <w:top w:val="none" w:sz="0" w:space="0" w:color="auto"/>
            <w:left w:val="none" w:sz="0" w:space="0" w:color="auto"/>
            <w:bottom w:val="none" w:sz="0" w:space="0" w:color="auto"/>
            <w:right w:val="none" w:sz="0" w:space="0" w:color="auto"/>
          </w:divBdr>
          <w:divsChild>
            <w:div w:id="1302344621">
              <w:marLeft w:val="0"/>
              <w:marRight w:val="0"/>
              <w:marTop w:val="0"/>
              <w:marBottom w:val="0"/>
              <w:divBdr>
                <w:top w:val="none" w:sz="0" w:space="0" w:color="auto"/>
                <w:left w:val="none" w:sz="0" w:space="0" w:color="auto"/>
                <w:bottom w:val="none" w:sz="0" w:space="0" w:color="auto"/>
                <w:right w:val="none" w:sz="0" w:space="0" w:color="auto"/>
              </w:divBdr>
            </w:div>
          </w:divsChild>
        </w:div>
        <w:div w:id="97147039">
          <w:marLeft w:val="0"/>
          <w:marRight w:val="0"/>
          <w:marTop w:val="0"/>
          <w:marBottom w:val="0"/>
          <w:divBdr>
            <w:top w:val="none" w:sz="0" w:space="0" w:color="auto"/>
            <w:left w:val="none" w:sz="0" w:space="0" w:color="auto"/>
            <w:bottom w:val="none" w:sz="0" w:space="0" w:color="auto"/>
            <w:right w:val="none" w:sz="0" w:space="0" w:color="auto"/>
          </w:divBdr>
          <w:divsChild>
            <w:div w:id="1159879409">
              <w:marLeft w:val="0"/>
              <w:marRight w:val="0"/>
              <w:marTop w:val="0"/>
              <w:marBottom w:val="0"/>
              <w:divBdr>
                <w:top w:val="none" w:sz="0" w:space="0" w:color="auto"/>
                <w:left w:val="none" w:sz="0" w:space="0" w:color="auto"/>
                <w:bottom w:val="none" w:sz="0" w:space="0" w:color="auto"/>
                <w:right w:val="none" w:sz="0" w:space="0" w:color="auto"/>
              </w:divBdr>
            </w:div>
          </w:divsChild>
        </w:div>
        <w:div w:id="100687923">
          <w:marLeft w:val="0"/>
          <w:marRight w:val="0"/>
          <w:marTop w:val="0"/>
          <w:marBottom w:val="0"/>
          <w:divBdr>
            <w:top w:val="none" w:sz="0" w:space="0" w:color="auto"/>
            <w:left w:val="none" w:sz="0" w:space="0" w:color="auto"/>
            <w:bottom w:val="none" w:sz="0" w:space="0" w:color="auto"/>
            <w:right w:val="none" w:sz="0" w:space="0" w:color="auto"/>
          </w:divBdr>
          <w:divsChild>
            <w:div w:id="1178037909">
              <w:marLeft w:val="0"/>
              <w:marRight w:val="0"/>
              <w:marTop w:val="0"/>
              <w:marBottom w:val="0"/>
              <w:divBdr>
                <w:top w:val="none" w:sz="0" w:space="0" w:color="auto"/>
                <w:left w:val="none" w:sz="0" w:space="0" w:color="auto"/>
                <w:bottom w:val="none" w:sz="0" w:space="0" w:color="auto"/>
                <w:right w:val="none" w:sz="0" w:space="0" w:color="auto"/>
              </w:divBdr>
            </w:div>
          </w:divsChild>
        </w:div>
        <w:div w:id="101459576">
          <w:marLeft w:val="0"/>
          <w:marRight w:val="0"/>
          <w:marTop w:val="0"/>
          <w:marBottom w:val="0"/>
          <w:divBdr>
            <w:top w:val="none" w:sz="0" w:space="0" w:color="auto"/>
            <w:left w:val="none" w:sz="0" w:space="0" w:color="auto"/>
            <w:bottom w:val="none" w:sz="0" w:space="0" w:color="auto"/>
            <w:right w:val="none" w:sz="0" w:space="0" w:color="auto"/>
          </w:divBdr>
          <w:divsChild>
            <w:div w:id="1694958852">
              <w:marLeft w:val="0"/>
              <w:marRight w:val="0"/>
              <w:marTop w:val="0"/>
              <w:marBottom w:val="0"/>
              <w:divBdr>
                <w:top w:val="none" w:sz="0" w:space="0" w:color="auto"/>
                <w:left w:val="none" w:sz="0" w:space="0" w:color="auto"/>
                <w:bottom w:val="none" w:sz="0" w:space="0" w:color="auto"/>
                <w:right w:val="none" w:sz="0" w:space="0" w:color="auto"/>
              </w:divBdr>
            </w:div>
          </w:divsChild>
        </w:div>
        <w:div w:id="107630073">
          <w:marLeft w:val="0"/>
          <w:marRight w:val="0"/>
          <w:marTop w:val="0"/>
          <w:marBottom w:val="0"/>
          <w:divBdr>
            <w:top w:val="none" w:sz="0" w:space="0" w:color="auto"/>
            <w:left w:val="none" w:sz="0" w:space="0" w:color="auto"/>
            <w:bottom w:val="none" w:sz="0" w:space="0" w:color="auto"/>
            <w:right w:val="none" w:sz="0" w:space="0" w:color="auto"/>
          </w:divBdr>
          <w:divsChild>
            <w:div w:id="92939878">
              <w:marLeft w:val="0"/>
              <w:marRight w:val="0"/>
              <w:marTop w:val="0"/>
              <w:marBottom w:val="0"/>
              <w:divBdr>
                <w:top w:val="none" w:sz="0" w:space="0" w:color="auto"/>
                <w:left w:val="none" w:sz="0" w:space="0" w:color="auto"/>
                <w:bottom w:val="none" w:sz="0" w:space="0" w:color="auto"/>
                <w:right w:val="none" w:sz="0" w:space="0" w:color="auto"/>
              </w:divBdr>
            </w:div>
            <w:div w:id="870385821">
              <w:marLeft w:val="0"/>
              <w:marRight w:val="0"/>
              <w:marTop w:val="0"/>
              <w:marBottom w:val="0"/>
              <w:divBdr>
                <w:top w:val="none" w:sz="0" w:space="0" w:color="auto"/>
                <w:left w:val="none" w:sz="0" w:space="0" w:color="auto"/>
                <w:bottom w:val="none" w:sz="0" w:space="0" w:color="auto"/>
                <w:right w:val="none" w:sz="0" w:space="0" w:color="auto"/>
              </w:divBdr>
            </w:div>
            <w:div w:id="2093620713">
              <w:marLeft w:val="0"/>
              <w:marRight w:val="0"/>
              <w:marTop w:val="0"/>
              <w:marBottom w:val="0"/>
              <w:divBdr>
                <w:top w:val="none" w:sz="0" w:space="0" w:color="auto"/>
                <w:left w:val="none" w:sz="0" w:space="0" w:color="auto"/>
                <w:bottom w:val="none" w:sz="0" w:space="0" w:color="auto"/>
                <w:right w:val="none" w:sz="0" w:space="0" w:color="auto"/>
              </w:divBdr>
            </w:div>
          </w:divsChild>
        </w:div>
        <w:div w:id="118184687">
          <w:marLeft w:val="0"/>
          <w:marRight w:val="0"/>
          <w:marTop w:val="0"/>
          <w:marBottom w:val="0"/>
          <w:divBdr>
            <w:top w:val="none" w:sz="0" w:space="0" w:color="auto"/>
            <w:left w:val="none" w:sz="0" w:space="0" w:color="auto"/>
            <w:bottom w:val="none" w:sz="0" w:space="0" w:color="auto"/>
            <w:right w:val="none" w:sz="0" w:space="0" w:color="auto"/>
          </w:divBdr>
          <w:divsChild>
            <w:div w:id="131755282">
              <w:marLeft w:val="0"/>
              <w:marRight w:val="0"/>
              <w:marTop w:val="0"/>
              <w:marBottom w:val="0"/>
              <w:divBdr>
                <w:top w:val="none" w:sz="0" w:space="0" w:color="auto"/>
                <w:left w:val="none" w:sz="0" w:space="0" w:color="auto"/>
                <w:bottom w:val="none" w:sz="0" w:space="0" w:color="auto"/>
                <w:right w:val="none" w:sz="0" w:space="0" w:color="auto"/>
              </w:divBdr>
            </w:div>
          </w:divsChild>
        </w:div>
        <w:div w:id="124279761">
          <w:marLeft w:val="0"/>
          <w:marRight w:val="0"/>
          <w:marTop w:val="0"/>
          <w:marBottom w:val="0"/>
          <w:divBdr>
            <w:top w:val="none" w:sz="0" w:space="0" w:color="auto"/>
            <w:left w:val="none" w:sz="0" w:space="0" w:color="auto"/>
            <w:bottom w:val="none" w:sz="0" w:space="0" w:color="auto"/>
            <w:right w:val="none" w:sz="0" w:space="0" w:color="auto"/>
          </w:divBdr>
          <w:divsChild>
            <w:div w:id="776754055">
              <w:marLeft w:val="0"/>
              <w:marRight w:val="0"/>
              <w:marTop w:val="0"/>
              <w:marBottom w:val="0"/>
              <w:divBdr>
                <w:top w:val="none" w:sz="0" w:space="0" w:color="auto"/>
                <w:left w:val="none" w:sz="0" w:space="0" w:color="auto"/>
                <w:bottom w:val="none" w:sz="0" w:space="0" w:color="auto"/>
                <w:right w:val="none" w:sz="0" w:space="0" w:color="auto"/>
              </w:divBdr>
            </w:div>
          </w:divsChild>
        </w:div>
        <w:div w:id="126822833">
          <w:marLeft w:val="0"/>
          <w:marRight w:val="0"/>
          <w:marTop w:val="0"/>
          <w:marBottom w:val="0"/>
          <w:divBdr>
            <w:top w:val="none" w:sz="0" w:space="0" w:color="auto"/>
            <w:left w:val="none" w:sz="0" w:space="0" w:color="auto"/>
            <w:bottom w:val="none" w:sz="0" w:space="0" w:color="auto"/>
            <w:right w:val="none" w:sz="0" w:space="0" w:color="auto"/>
          </w:divBdr>
          <w:divsChild>
            <w:div w:id="1021275801">
              <w:marLeft w:val="0"/>
              <w:marRight w:val="0"/>
              <w:marTop w:val="0"/>
              <w:marBottom w:val="0"/>
              <w:divBdr>
                <w:top w:val="none" w:sz="0" w:space="0" w:color="auto"/>
                <w:left w:val="none" w:sz="0" w:space="0" w:color="auto"/>
                <w:bottom w:val="none" w:sz="0" w:space="0" w:color="auto"/>
                <w:right w:val="none" w:sz="0" w:space="0" w:color="auto"/>
              </w:divBdr>
            </w:div>
          </w:divsChild>
        </w:div>
        <w:div w:id="138889668">
          <w:marLeft w:val="0"/>
          <w:marRight w:val="0"/>
          <w:marTop w:val="0"/>
          <w:marBottom w:val="0"/>
          <w:divBdr>
            <w:top w:val="none" w:sz="0" w:space="0" w:color="auto"/>
            <w:left w:val="none" w:sz="0" w:space="0" w:color="auto"/>
            <w:bottom w:val="none" w:sz="0" w:space="0" w:color="auto"/>
            <w:right w:val="none" w:sz="0" w:space="0" w:color="auto"/>
          </w:divBdr>
          <w:divsChild>
            <w:div w:id="210773972">
              <w:marLeft w:val="0"/>
              <w:marRight w:val="0"/>
              <w:marTop w:val="0"/>
              <w:marBottom w:val="0"/>
              <w:divBdr>
                <w:top w:val="none" w:sz="0" w:space="0" w:color="auto"/>
                <w:left w:val="none" w:sz="0" w:space="0" w:color="auto"/>
                <w:bottom w:val="none" w:sz="0" w:space="0" w:color="auto"/>
                <w:right w:val="none" w:sz="0" w:space="0" w:color="auto"/>
              </w:divBdr>
            </w:div>
          </w:divsChild>
        </w:div>
        <w:div w:id="143398535">
          <w:marLeft w:val="0"/>
          <w:marRight w:val="0"/>
          <w:marTop w:val="0"/>
          <w:marBottom w:val="0"/>
          <w:divBdr>
            <w:top w:val="none" w:sz="0" w:space="0" w:color="auto"/>
            <w:left w:val="none" w:sz="0" w:space="0" w:color="auto"/>
            <w:bottom w:val="none" w:sz="0" w:space="0" w:color="auto"/>
            <w:right w:val="none" w:sz="0" w:space="0" w:color="auto"/>
          </w:divBdr>
          <w:divsChild>
            <w:div w:id="1176189382">
              <w:marLeft w:val="0"/>
              <w:marRight w:val="0"/>
              <w:marTop w:val="0"/>
              <w:marBottom w:val="0"/>
              <w:divBdr>
                <w:top w:val="none" w:sz="0" w:space="0" w:color="auto"/>
                <w:left w:val="none" w:sz="0" w:space="0" w:color="auto"/>
                <w:bottom w:val="none" w:sz="0" w:space="0" w:color="auto"/>
                <w:right w:val="none" w:sz="0" w:space="0" w:color="auto"/>
              </w:divBdr>
            </w:div>
          </w:divsChild>
        </w:div>
        <w:div w:id="149055077">
          <w:marLeft w:val="0"/>
          <w:marRight w:val="0"/>
          <w:marTop w:val="0"/>
          <w:marBottom w:val="0"/>
          <w:divBdr>
            <w:top w:val="none" w:sz="0" w:space="0" w:color="auto"/>
            <w:left w:val="none" w:sz="0" w:space="0" w:color="auto"/>
            <w:bottom w:val="none" w:sz="0" w:space="0" w:color="auto"/>
            <w:right w:val="none" w:sz="0" w:space="0" w:color="auto"/>
          </w:divBdr>
          <w:divsChild>
            <w:div w:id="678702590">
              <w:marLeft w:val="0"/>
              <w:marRight w:val="0"/>
              <w:marTop w:val="0"/>
              <w:marBottom w:val="0"/>
              <w:divBdr>
                <w:top w:val="none" w:sz="0" w:space="0" w:color="auto"/>
                <w:left w:val="none" w:sz="0" w:space="0" w:color="auto"/>
                <w:bottom w:val="none" w:sz="0" w:space="0" w:color="auto"/>
                <w:right w:val="none" w:sz="0" w:space="0" w:color="auto"/>
              </w:divBdr>
            </w:div>
          </w:divsChild>
        </w:div>
        <w:div w:id="170609702">
          <w:marLeft w:val="0"/>
          <w:marRight w:val="0"/>
          <w:marTop w:val="0"/>
          <w:marBottom w:val="0"/>
          <w:divBdr>
            <w:top w:val="none" w:sz="0" w:space="0" w:color="auto"/>
            <w:left w:val="none" w:sz="0" w:space="0" w:color="auto"/>
            <w:bottom w:val="none" w:sz="0" w:space="0" w:color="auto"/>
            <w:right w:val="none" w:sz="0" w:space="0" w:color="auto"/>
          </w:divBdr>
          <w:divsChild>
            <w:div w:id="1961762772">
              <w:marLeft w:val="0"/>
              <w:marRight w:val="0"/>
              <w:marTop w:val="0"/>
              <w:marBottom w:val="0"/>
              <w:divBdr>
                <w:top w:val="none" w:sz="0" w:space="0" w:color="auto"/>
                <w:left w:val="none" w:sz="0" w:space="0" w:color="auto"/>
                <w:bottom w:val="none" w:sz="0" w:space="0" w:color="auto"/>
                <w:right w:val="none" w:sz="0" w:space="0" w:color="auto"/>
              </w:divBdr>
            </w:div>
          </w:divsChild>
        </w:div>
        <w:div w:id="181671897">
          <w:marLeft w:val="0"/>
          <w:marRight w:val="0"/>
          <w:marTop w:val="0"/>
          <w:marBottom w:val="0"/>
          <w:divBdr>
            <w:top w:val="none" w:sz="0" w:space="0" w:color="auto"/>
            <w:left w:val="none" w:sz="0" w:space="0" w:color="auto"/>
            <w:bottom w:val="none" w:sz="0" w:space="0" w:color="auto"/>
            <w:right w:val="none" w:sz="0" w:space="0" w:color="auto"/>
          </w:divBdr>
          <w:divsChild>
            <w:div w:id="1626350107">
              <w:marLeft w:val="0"/>
              <w:marRight w:val="0"/>
              <w:marTop w:val="0"/>
              <w:marBottom w:val="0"/>
              <w:divBdr>
                <w:top w:val="none" w:sz="0" w:space="0" w:color="auto"/>
                <w:left w:val="none" w:sz="0" w:space="0" w:color="auto"/>
                <w:bottom w:val="none" w:sz="0" w:space="0" w:color="auto"/>
                <w:right w:val="none" w:sz="0" w:space="0" w:color="auto"/>
              </w:divBdr>
            </w:div>
          </w:divsChild>
        </w:div>
        <w:div w:id="183137588">
          <w:marLeft w:val="0"/>
          <w:marRight w:val="0"/>
          <w:marTop w:val="0"/>
          <w:marBottom w:val="0"/>
          <w:divBdr>
            <w:top w:val="none" w:sz="0" w:space="0" w:color="auto"/>
            <w:left w:val="none" w:sz="0" w:space="0" w:color="auto"/>
            <w:bottom w:val="none" w:sz="0" w:space="0" w:color="auto"/>
            <w:right w:val="none" w:sz="0" w:space="0" w:color="auto"/>
          </w:divBdr>
          <w:divsChild>
            <w:div w:id="28606240">
              <w:marLeft w:val="0"/>
              <w:marRight w:val="0"/>
              <w:marTop w:val="0"/>
              <w:marBottom w:val="0"/>
              <w:divBdr>
                <w:top w:val="none" w:sz="0" w:space="0" w:color="auto"/>
                <w:left w:val="none" w:sz="0" w:space="0" w:color="auto"/>
                <w:bottom w:val="none" w:sz="0" w:space="0" w:color="auto"/>
                <w:right w:val="none" w:sz="0" w:space="0" w:color="auto"/>
              </w:divBdr>
            </w:div>
          </w:divsChild>
        </w:div>
        <w:div w:id="184252832">
          <w:marLeft w:val="0"/>
          <w:marRight w:val="0"/>
          <w:marTop w:val="0"/>
          <w:marBottom w:val="0"/>
          <w:divBdr>
            <w:top w:val="none" w:sz="0" w:space="0" w:color="auto"/>
            <w:left w:val="none" w:sz="0" w:space="0" w:color="auto"/>
            <w:bottom w:val="none" w:sz="0" w:space="0" w:color="auto"/>
            <w:right w:val="none" w:sz="0" w:space="0" w:color="auto"/>
          </w:divBdr>
          <w:divsChild>
            <w:div w:id="1372803738">
              <w:marLeft w:val="0"/>
              <w:marRight w:val="0"/>
              <w:marTop w:val="0"/>
              <w:marBottom w:val="0"/>
              <w:divBdr>
                <w:top w:val="none" w:sz="0" w:space="0" w:color="auto"/>
                <w:left w:val="none" w:sz="0" w:space="0" w:color="auto"/>
                <w:bottom w:val="none" w:sz="0" w:space="0" w:color="auto"/>
                <w:right w:val="none" w:sz="0" w:space="0" w:color="auto"/>
              </w:divBdr>
            </w:div>
          </w:divsChild>
        </w:div>
        <w:div w:id="187061920">
          <w:marLeft w:val="0"/>
          <w:marRight w:val="0"/>
          <w:marTop w:val="0"/>
          <w:marBottom w:val="0"/>
          <w:divBdr>
            <w:top w:val="none" w:sz="0" w:space="0" w:color="auto"/>
            <w:left w:val="none" w:sz="0" w:space="0" w:color="auto"/>
            <w:bottom w:val="none" w:sz="0" w:space="0" w:color="auto"/>
            <w:right w:val="none" w:sz="0" w:space="0" w:color="auto"/>
          </w:divBdr>
          <w:divsChild>
            <w:div w:id="168721790">
              <w:marLeft w:val="0"/>
              <w:marRight w:val="0"/>
              <w:marTop w:val="0"/>
              <w:marBottom w:val="0"/>
              <w:divBdr>
                <w:top w:val="none" w:sz="0" w:space="0" w:color="auto"/>
                <w:left w:val="none" w:sz="0" w:space="0" w:color="auto"/>
                <w:bottom w:val="none" w:sz="0" w:space="0" w:color="auto"/>
                <w:right w:val="none" w:sz="0" w:space="0" w:color="auto"/>
              </w:divBdr>
            </w:div>
          </w:divsChild>
        </w:div>
        <w:div w:id="191264632">
          <w:marLeft w:val="0"/>
          <w:marRight w:val="0"/>
          <w:marTop w:val="0"/>
          <w:marBottom w:val="0"/>
          <w:divBdr>
            <w:top w:val="none" w:sz="0" w:space="0" w:color="auto"/>
            <w:left w:val="none" w:sz="0" w:space="0" w:color="auto"/>
            <w:bottom w:val="none" w:sz="0" w:space="0" w:color="auto"/>
            <w:right w:val="none" w:sz="0" w:space="0" w:color="auto"/>
          </w:divBdr>
          <w:divsChild>
            <w:div w:id="1056969292">
              <w:marLeft w:val="0"/>
              <w:marRight w:val="0"/>
              <w:marTop w:val="0"/>
              <w:marBottom w:val="0"/>
              <w:divBdr>
                <w:top w:val="none" w:sz="0" w:space="0" w:color="auto"/>
                <w:left w:val="none" w:sz="0" w:space="0" w:color="auto"/>
                <w:bottom w:val="none" w:sz="0" w:space="0" w:color="auto"/>
                <w:right w:val="none" w:sz="0" w:space="0" w:color="auto"/>
              </w:divBdr>
            </w:div>
          </w:divsChild>
        </w:div>
        <w:div w:id="195705205">
          <w:marLeft w:val="0"/>
          <w:marRight w:val="0"/>
          <w:marTop w:val="0"/>
          <w:marBottom w:val="0"/>
          <w:divBdr>
            <w:top w:val="none" w:sz="0" w:space="0" w:color="auto"/>
            <w:left w:val="none" w:sz="0" w:space="0" w:color="auto"/>
            <w:bottom w:val="none" w:sz="0" w:space="0" w:color="auto"/>
            <w:right w:val="none" w:sz="0" w:space="0" w:color="auto"/>
          </w:divBdr>
          <w:divsChild>
            <w:div w:id="116070582">
              <w:marLeft w:val="0"/>
              <w:marRight w:val="0"/>
              <w:marTop w:val="0"/>
              <w:marBottom w:val="0"/>
              <w:divBdr>
                <w:top w:val="none" w:sz="0" w:space="0" w:color="auto"/>
                <w:left w:val="none" w:sz="0" w:space="0" w:color="auto"/>
                <w:bottom w:val="none" w:sz="0" w:space="0" w:color="auto"/>
                <w:right w:val="none" w:sz="0" w:space="0" w:color="auto"/>
              </w:divBdr>
            </w:div>
          </w:divsChild>
        </w:div>
        <w:div w:id="198974579">
          <w:marLeft w:val="0"/>
          <w:marRight w:val="0"/>
          <w:marTop w:val="0"/>
          <w:marBottom w:val="0"/>
          <w:divBdr>
            <w:top w:val="none" w:sz="0" w:space="0" w:color="auto"/>
            <w:left w:val="none" w:sz="0" w:space="0" w:color="auto"/>
            <w:bottom w:val="none" w:sz="0" w:space="0" w:color="auto"/>
            <w:right w:val="none" w:sz="0" w:space="0" w:color="auto"/>
          </w:divBdr>
          <w:divsChild>
            <w:div w:id="53821151">
              <w:marLeft w:val="0"/>
              <w:marRight w:val="0"/>
              <w:marTop w:val="0"/>
              <w:marBottom w:val="0"/>
              <w:divBdr>
                <w:top w:val="none" w:sz="0" w:space="0" w:color="auto"/>
                <w:left w:val="none" w:sz="0" w:space="0" w:color="auto"/>
                <w:bottom w:val="none" w:sz="0" w:space="0" w:color="auto"/>
                <w:right w:val="none" w:sz="0" w:space="0" w:color="auto"/>
              </w:divBdr>
            </w:div>
          </w:divsChild>
        </w:div>
        <w:div w:id="207957598">
          <w:marLeft w:val="0"/>
          <w:marRight w:val="0"/>
          <w:marTop w:val="0"/>
          <w:marBottom w:val="0"/>
          <w:divBdr>
            <w:top w:val="none" w:sz="0" w:space="0" w:color="auto"/>
            <w:left w:val="none" w:sz="0" w:space="0" w:color="auto"/>
            <w:bottom w:val="none" w:sz="0" w:space="0" w:color="auto"/>
            <w:right w:val="none" w:sz="0" w:space="0" w:color="auto"/>
          </w:divBdr>
          <w:divsChild>
            <w:div w:id="1109350186">
              <w:marLeft w:val="0"/>
              <w:marRight w:val="0"/>
              <w:marTop w:val="0"/>
              <w:marBottom w:val="0"/>
              <w:divBdr>
                <w:top w:val="none" w:sz="0" w:space="0" w:color="auto"/>
                <w:left w:val="none" w:sz="0" w:space="0" w:color="auto"/>
                <w:bottom w:val="none" w:sz="0" w:space="0" w:color="auto"/>
                <w:right w:val="none" w:sz="0" w:space="0" w:color="auto"/>
              </w:divBdr>
            </w:div>
          </w:divsChild>
        </w:div>
        <w:div w:id="214857138">
          <w:marLeft w:val="0"/>
          <w:marRight w:val="0"/>
          <w:marTop w:val="0"/>
          <w:marBottom w:val="0"/>
          <w:divBdr>
            <w:top w:val="none" w:sz="0" w:space="0" w:color="auto"/>
            <w:left w:val="none" w:sz="0" w:space="0" w:color="auto"/>
            <w:bottom w:val="none" w:sz="0" w:space="0" w:color="auto"/>
            <w:right w:val="none" w:sz="0" w:space="0" w:color="auto"/>
          </w:divBdr>
          <w:divsChild>
            <w:div w:id="1112364468">
              <w:marLeft w:val="0"/>
              <w:marRight w:val="0"/>
              <w:marTop w:val="0"/>
              <w:marBottom w:val="0"/>
              <w:divBdr>
                <w:top w:val="none" w:sz="0" w:space="0" w:color="auto"/>
                <w:left w:val="none" w:sz="0" w:space="0" w:color="auto"/>
                <w:bottom w:val="none" w:sz="0" w:space="0" w:color="auto"/>
                <w:right w:val="none" w:sz="0" w:space="0" w:color="auto"/>
              </w:divBdr>
            </w:div>
          </w:divsChild>
        </w:div>
        <w:div w:id="216478470">
          <w:marLeft w:val="0"/>
          <w:marRight w:val="0"/>
          <w:marTop w:val="0"/>
          <w:marBottom w:val="0"/>
          <w:divBdr>
            <w:top w:val="none" w:sz="0" w:space="0" w:color="auto"/>
            <w:left w:val="none" w:sz="0" w:space="0" w:color="auto"/>
            <w:bottom w:val="none" w:sz="0" w:space="0" w:color="auto"/>
            <w:right w:val="none" w:sz="0" w:space="0" w:color="auto"/>
          </w:divBdr>
          <w:divsChild>
            <w:div w:id="1284191676">
              <w:marLeft w:val="0"/>
              <w:marRight w:val="0"/>
              <w:marTop w:val="0"/>
              <w:marBottom w:val="0"/>
              <w:divBdr>
                <w:top w:val="none" w:sz="0" w:space="0" w:color="auto"/>
                <w:left w:val="none" w:sz="0" w:space="0" w:color="auto"/>
                <w:bottom w:val="none" w:sz="0" w:space="0" w:color="auto"/>
                <w:right w:val="none" w:sz="0" w:space="0" w:color="auto"/>
              </w:divBdr>
            </w:div>
          </w:divsChild>
        </w:div>
        <w:div w:id="229267898">
          <w:marLeft w:val="0"/>
          <w:marRight w:val="0"/>
          <w:marTop w:val="0"/>
          <w:marBottom w:val="0"/>
          <w:divBdr>
            <w:top w:val="none" w:sz="0" w:space="0" w:color="auto"/>
            <w:left w:val="none" w:sz="0" w:space="0" w:color="auto"/>
            <w:bottom w:val="none" w:sz="0" w:space="0" w:color="auto"/>
            <w:right w:val="none" w:sz="0" w:space="0" w:color="auto"/>
          </w:divBdr>
          <w:divsChild>
            <w:div w:id="822699779">
              <w:marLeft w:val="0"/>
              <w:marRight w:val="0"/>
              <w:marTop w:val="0"/>
              <w:marBottom w:val="0"/>
              <w:divBdr>
                <w:top w:val="none" w:sz="0" w:space="0" w:color="auto"/>
                <w:left w:val="none" w:sz="0" w:space="0" w:color="auto"/>
                <w:bottom w:val="none" w:sz="0" w:space="0" w:color="auto"/>
                <w:right w:val="none" w:sz="0" w:space="0" w:color="auto"/>
              </w:divBdr>
            </w:div>
          </w:divsChild>
        </w:div>
        <w:div w:id="230894982">
          <w:marLeft w:val="0"/>
          <w:marRight w:val="0"/>
          <w:marTop w:val="0"/>
          <w:marBottom w:val="0"/>
          <w:divBdr>
            <w:top w:val="none" w:sz="0" w:space="0" w:color="auto"/>
            <w:left w:val="none" w:sz="0" w:space="0" w:color="auto"/>
            <w:bottom w:val="none" w:sz="0" w:space="0" w:color="auto"/>
            <w:right w:val="none" w:sz="0" w:space="0" w:color="auto"/>
          </w:divBdr>
          <w:divsChild>
            <w:div w:id="1393041287">
              <w:marLeft w:val="0"/>
              <w:marRight w:val="0"/>
              <w:marTop w:val="0"/>
              <w:marBottom w:val="0"/>
              <w:divBdr>
                <w:top w:val="none" w:sz="0" w:space="0" w:color="auto"/>
                <w:left w:val="none" w:sz="0" w:space="0" w:color="auto"/>
                <w:bottom w:val="none" w:sz="0" w:space="0" w:color="auto"/>
                <w:right w:val="none" w:sz="0" w:space="0" w:color="auto"/>
              </w:divBdr>
            </w:div>
          </w:divsChild>
        </w:div>
        <w:div w:id="242645928">
          <w:marLeft w:val="0"/>
          <w:marRight w:val="0"/>
          <w:marTop w:val="0"/>
          <w:marBottom w:val="0"/>
          <w:divBdr>
            <w:top w:val="none" w:sz="0" w:space="0" w:color="auto"/>
            <w:left w:val="none" w:sz="0" w:space="0" w:color="auto"/>
            <w:bottom w:val="none" w:sz="0" w:space="0" w:color="auto"/>
            <w:right w:val="none" w:sz="0" w:space="0" w:color="auto"/>
          </w:divBdr>
          <w:divsChild>
            <w:div w:id="1767529989">
              <w:marLeft w:val="0"/>
              <w:marRight w:val="0"/>
              <w:marTop w:val="0"/>
              <w:marBottom w:val="0"/>
              <w:divBdr>
                <w:top w:val="none" w:sz="0" w:space="0" w:color="auto"/>
                <w:left w:val="none" w:sz="0" w:space="0" w:color="auto"/>
                <w:bottom w:val="none" w:sz="0" w:space="0" w:color="auto"/>
                <w:right w:val="none" w:sz="0" w:space="0" w:color="auto"/>
              </w:divBdr>
            </w:div>
          </w:divsChild>
        </w:div>
        <w:div w:id="244457397">
          <w:marLeft w:val="0"/>
          <w:marRight w:val="0"/>
          <w:marTop w:val="0"/>
          <w:marBottom w:val="0"/>
          <w:divBdr>
            <w:top w:val="none" w:sz="0" w:space="0" w:color="auto"/>
            <w:left w:val="none" w:sz="0" w:space="0" w:color="auto"/>
            <w:bottom w:val="none" w:sz="0" w:space="0" w:color="auto"/>
            <w:right w:val="none" w:sz="0" w:space="0" w:color="auto"/>
          </w:divBdr>
          <w:divsChild>
            <w:div w:id="1953591271">
              <w:marLeft w:val="0"/>
              <w:marRight w:val="0"/>
              <w:marTop w:val="0"/>
              <w:marBottom w:val="0"/>
              <w:divBdr>
                <w:top w:val="none" w:sz="0" w:space="0" w:color="auto"/>
                <w:left w:val="none" w:sz="0" w:space="0" w:color="auto"/>
                <w:bottom w:val="none" w:sz="0" w:space="0" w:color="auto"/>
                <w:right w:val="none" w:sz="0" w:space="0" w:color="auto"/>
              </w:divBdr>
            </w:div>
          </w:divsChild>
        </w:div>
        <w:div w:id="247076604">
          <w:marLeft w:val="0"/>
          <w:marRight w:val="0"/>
          <w:marTop w:val="0"/>
          <w:marBottom w:val="0"/>
          <w:divBdr>
            <w:top w:val="none" w:sz="0" w:space="0" w:color="auto"/>
            <w:left w:val="none" w:sz="0" w:space="0" w:color="auto"/>
            <w:bottom w:val="none" w:sz="0" w:space="0" w:color="auto"/>
            <w:right w:val="none" w:sz="0" w:space="0" w:color="auto"/>
          </w:divBdr>
          <w:divsChild>
            <w:div w:id="388652562">
              <w:marLeft w:val="0"/>
              <w:marRight w:val="0"/>
              <w:marTop w:val="0"/>
              <w:marBottom w:val="0"/>
              <w:divBdr>
                <w:top w:val="none" w:sz="0" w:space="0" w:color="auto"/>
                <w:left w:val="none" w:sz="0" w:space="0" w:color="auto"/>
                <w:bottom w:val="none" w:sz="0" w:space="0" w:color="auto"/>
                <w:right w:val="none" w:sz="0" w:space="0" w:color="auto"/>
              </w:divBdr>
            </w:div>
          </w:divsChild>
        </w:div>
        <w:div w:id="251474019">
          <w:marLeft w:val="0"/>
          <w:marRight w:val="0"/>
          <w:marTop w:val="0"/>
          <w:marBottom w:val="0"/>
          <w:divBdr>
            <w:top w:val="none" w:sz="0" w:space="0" w:color="auto"/>
            <w:left w:val="none" w:sz="0" w:space="0" w:color="auto"/>
            <w:bottom w:val="none" w:sz="0" w:space="0" w:color="auto"/>
            <w:right w:val="none" w:sz="0" w:space="0" w:color="auto"/>
          </w:divBdr>
          <w:divsChild>
            <w:div w:id="1387875734">
              <w:marLeft w:val="0"/>
              <w:marRight w:val="0"/>
              <w:marTop w:val="0"/>
              <w:marBottom w:val="0"/>
              <w:divBdr>
                <w:top w:val="none" w:sz="0" w:space="0" w:color="auto"/>
                <w:left w:val="none" w:sz="0" w:space="0" w:color="auto"/>
                <w:bottom w:val="none" w:sz="0" w:space="0" w:color="auto"/>
                <w:right w:val="none" w:sz="0" w:space="0" w:color="auto"/>
              </w:divBdr>
            </w:div>
          </w:divsChild>
        </w:div>
        <w:div w:id="252206969">
          <w:marLeft w:val="0"/>
          <w:marRight w:val="0"/>
          <w:marTop w:val="0"/>
          <w:marBottom w:val="0"/>
          <w:divBdr>
            <w:top w:val="none" w:sz="0" w:space="0" w:color="auto"/>
            <w:left w:val="none" w:sz="0" w:space="0" w:color="auto"/>
            <w:bottom w:val="none" w:sz="0" w:space="0" w:color="auto"/>
            <w:right w:val="none" w:sz="0" w:space="0" w:color="auto"/>
          </w:divBdr>
          <w:divsChild>
            <w:div w:id="895896909">
              <w:marLeft w:val="0"/>
              <w:marRight w:val="0"/>
              <w:marTop w:val="0"/>
              <w:marBottom w:val="0"/>
              <w:divBdr>
                <w:top w:val="none" w:sz="0" w:space="0" w:color="auto"/>
                <w:left w:val="none" w:sz="0" w:space="0" w:color="auto"/>
                <w:bottom w:val="none" w:sz="0" w:space="0" w:color="auto"/>
                <w:right w:val="none" w:sz="0" w:space="0" w:color="auto"/>
              </w:divBdr>
            </w:div>
          </w:divsChild>
        </w:div>
        <w:div w:id="252472402">
          <w:marLeft w:val="0"/>
          <w:marRight w:val="0"/>
          <w:marTop w:val="0"/>
          <w:marBottom w:val="0"/>
          <w:divBdr>
            <w:top w:val="none" w:sz="0" w:space="0" w:color="auto"/>
            <w:left w:val="none" w:sz="0" w:space="0" w:color="auto"/>
            <w:bottom w:val="none" w:sz="0" w:space="0" w:color="auto"/>
            <w:right w:val="none" w:sz="0" w:space="0" w:color="auto"/>
          </w:divBdr>
          <w:divsChild>
            <w:div w:id="1023017684">
              <w:marLeft w:val="0"/>
              <w:marRight w:val="0"/>
              <w:marTop w:val="0"/>
              <w:marBottom w:val="0"/>
              <w:divBdr>
                <w:top w:val="none" w:sz="0" w:space="0" w:color="auto"/>
                <w:left w:val="none" w:sz="0" w:space="0" w:color="auto"/>
                <w:bottom w:val="none" w:sz="0" w:space="0" w:color="auto"/>
                <w:right w:val="none" w:sz="0" w:space="0" w:color="auto"/>
              </w:divBdr>
            </w:div>
          </w:divsChild>
        </w:div>
        <w:div w:id="252671374">
          <w:marLeft w:val="0"/>
          <w:marRight w:val="0"/>
          <w:marTop w:val="0"/>
          <w:marBottom w:val="0"/>
          <w:divBdr>
            <w:top w:val="none" w:sz="0" w:space="0" w:color="auto"/>
            <w:left w:val="none" w:sz="0" w:space="0" w:color="auto"/>
            <w:bottom w:val="none" w:sz="0" w:space="0" w:color="auto"/>
            <w:right w:val="none" w:sz="0" w:space="0" w:color="auto"/>
          </w:divBdr>
          <w:divsChild>
            <w:div w:id="602154424">
              <w:marLeft w:val="0"/>
              <w:marRight w:val="0"/>
              <w:marTop w:val="0"/>
              <w:marBottom w:val="0"/>
              <w:divBdr>
                <w:top w:val="none" w:sz="0" w:space="0" w:color="auto"/>
                <w:left w:val="none" w:sz="0" w:space="0" w:color="auto"/>
                <w:bottom w:val="none" w:sz="0" w:space="0" w:color="auto"/>
                <w:right w:val="none" w:sz="0" w:space="0" w:color="auto"/>
              </w:divBdr>
            </w:div>
          </w:divsChild>
        </w:div>
        <w:div w:id="253898715">
          <w:marLeft w:val="0"/>
          <w:marRight w:val="0"/>
          <w:marTop w:val="0"/>
          <w:marBottom w:val="0"/>
          <w:divBdr>
            <w:top w:val="none" w:sz="0" w:space="0" w:color="auto"/>
            <w:left w:val="none" w:sz="0" w:space="0" w:color="auto"/>
            <w:bottom w:val="none" w:sz="0" w:space="0" w:color="auto"/>
            <w:right w:val="none" w:sz="0" w:space="0" w:color="auto"/>
          </w:divBdr>
          <w:divsChild>
            <w:div w:id="2134521463">
              <w:marLeft w:val="0"/>
              <w:marRight w:val="0"/>
              <w:marTop w:val="0"/>
              <w:marBottom w:val="0"/>
              <w:divBdr>
                <w:top w:val="none" w:sz="0" w:space="0" w:color="auto"/>
                <w:left w:val="none" w:sz="0" w:space="0" w:color="auto"/>
                <w:bottom w:val="none" w:sz="0" w:space="0" w:color="auto"/>
                <w:right w:val="none" w:sz="0" w:space="0" w:color="auto"/>
              </w:divBdr>
            </w:div>
          </w:divsChild>
        </w:div>
        <w:div w:id="254899737">
          <w:marLeft w:val="0"/>
          <w:marRight w:val="0"/>
          <w:marTop w:val="0"/>
          <w:marBottom w:val="0"/>
          <w:divBdr>
            <w:top w:val="none" w:sz="0" w:space="0" w:color="auto"/>
            <w:left w:val="none" w:sz="0" w:space="0" w:color="auto"/>
            <w:bottom w:val="none" w:sz="0" w:space="0" w:color="auto"/>
            <w:right w:val="none" w:sz="0" w:space="0" w:color="auto"/>
          </w:divBdr>
          <w:divsChild>
            <w:div w:id="911894916">
              <w:marLeft w:val="0"/>
              <w:marRight w:val="0"/>
              <w:marTop w:val="0"/>
              <w:marBottom w:val="0"/>
              <w:divBdr>
                <w:top w:val="none" w:sz="0" w:space="0" w:color="auto"/>
                <w:left w:val="none" w:sz="0" w:space="0" w:color="auto"/>
                <w:bottom w:val="none" w:sz="0" w:space="0" w:color="auto"/>
                <w:right w:val="none" w:sz="0" w:space="0" w:color="auto"/>
              </w:divBdr>
            </w:div>
          </w:divsChild>
        </w:div>
        <w:div w:id="267393489">
          <w:marLeft w:val="0"/>
          <w:marRight w:val="0"/>
          <w:marTop w:val="0"/>
          <w:marBottom w:val="0"/>
          <w:divBdr>
            <w:top w:val="none" w:sz="0" w:space="0" w:color="auto"/>
            <w:left w:val="none" w:sz="0" w:space="0" w:color="auto"/>
            <w:bottom w:val="none" w:sz="0" w:space="0" w:color="auto"/>
            <w:right w:val="none" w:sz="0" w:space="0" w:color="auto"/>
          </w:divBdr>
          <w:divsChild>
            <w:div w:id="1160654545">
              <w:marLeft w:val="0"/>
              <w:marRight w:val="0"/>
              <w:marTop w:val="0"/>
              <w:marBottom w:val="0"/>
              <w:divBdr>
                <w:top w:val="none" w:sz="0" w:space="0" w:color="auto"/>
                <w:left w:val="none" w:sz="0" w:space="0" w:color="auto"/>
                <w:bottom w:val="none" w:sz="0" w:space="0" w:color="auto"/>
                <w:right w:val="none" w:sz="0" w:space="0" w:color="auto"/>
              </w:divBdr>
            </w:div>
          </w:divsChild>
        </w:div>
        <w:div w:id="271061865">
          <w:marLeft w:val="0"/>
          <w:marRight w:val="0"/>
          <w:marTop w:val="0"/>
          <w:marBottom w:val="0"/>
          <w:divBdr>
            <w:top w:val="none" w:sz="0" w:space="0" w:color="auto"/>
            <w:left w:val="none" w:sz="0" w:space="0" w:color="auto"/>
            <w:bottom w:val="none" w:sz="0" w:space="0" w:color="auto"/>
            <w:right w:val="none" w:sz="0" w:space="0" w:color="auto"/>
          </w:divBdr>
          <w:divsChild>
            <w:div w:id="1116023441">
              <w:marLeft w:val="0"/>
              <w:marRight w:val="0"/>
              <w:marTop w:val="0"/>
              <w:marBottom w:val="0"/>
              <w:divBdr>
                <w:top w:val="none" w:sz="0" w:space="0" w:color="auto"/>
                <w:left w:val="none" w:sz="0" w:space="0" w:color="auto"/>
                <w:bottom w:val="none" w:sz="0" w:space="0" w:color="auto"/>
                <w:right w:val="none" w:sz="0" w:space="0" w:color="auto"/>
              </w:divBdr>
            </w:div>
          </w:divsChild>
        </w:div>
        <w:div w:id="287512801">
          <w:marLeft w:val="0"/>
          <w:marRight w:val="0"/>
          <w:marTop w:val="0"/>
          <w:marBottom w:val="0"/>
          <w:divBdr>
            <w:top w:val="none" w:sz="0" w:space="0" w:color="auto"/>
            <w:left w:val="none" w:sz="0" w:space="0" w:color="auto"/>
            <w:bottom w:val="none" w:sz="0" w:space="0" w:color="auto"/>
            <w:right w:val="none" w:sz="0" w:space="0" w:color="auto"/>
          </w:divBdr>
          <w:divsChild>
            <w:div w:id="243103299">
              <w:marLeft w:val="0"/>
              <w:marRight w:val="0"/>
              <w:marTop w:val="0"/>
              <w:marBottom w:val="0"/>
              <w:divBdr>
                <w:top w:val="none" w:sz="0" w:space="0" w:color="auto"/>
                <w:left w:val="none" w:sz="0" w:space="0" w:color="auto"/>
                <w:bottom w:val="none" w:sz="0" w:space="0" w:color="auto"/>
                <w:right w:val="none" w:sz="0" w:space="0" w:color="auto"/>
              </w:divBdr>
            </w:div>
          </w:divsChild>
        </w:div>
        <w:div w:id="289168081">
          <w:marLeft w:val="0"/>
          <w:marRight w:val="0"/>
          <w:marTop w:val="0"/>
          <w:marBottom w:val="0"/>
          <w:divBdr>
            <w:top w:val="none" w:sz="0" w:space="0" w:color="auto"/>
            <w:left w:val="none" w:sz="0" w:space="0" w:color="auto"/>
            <w:bottom w:val="none" w:sz="0" w:space="0" w:color="auto"/>
            <w:right w:val="none" w:sz="0" w:space="0" w:color="auto"/>
          </w:divBdr>
          <w:divsChild>
            <w:div w:id="723718903">
              <w:marLeft w:val="0"/>
              <w:marRight w:val="0"/>
              <w:marTop w:val="0"/>
              <w:marBottom w:val="0"/>
              <w:divBdr>
                <w:top w:val="none" w:sz="0" w:space="0" w:color="auto"/>
                <w:left w:val="none" w:sz="0" w:space="0" w:color="auto"/>
                <w:bottom w:val="none" w:sz="0" w:space="0" w:color="auto"/>
                <w:right w:val="none" w:sz="0" w:space="0" w:color="auto"/>
              </w:divBdr>
            </w:div>
          </w:divsChild>
        </w:div>
        <w:div w:id="296111456">
          <w:marLeft w:val="0"/>
          <w:marRight w:val="0"/>
          <w:marTop w:val="0"/>
          <w:marBottom w:val="0"/>
          <w:divBdr>
            <w:top w:val="none" w:sz="0" w:space="0" w:color="auto"/>
            <w:left w:val="none" w:sz="0" w:space="0" w:color="auto"/>
            <w:bottom w:val="none" w:sz="0" w:space="0" w:color="auto"/>
            <w:right w:val="none" w:sz="0" w:space="0" w:color="auto"/>
          </w:divBdr>
          <w:divsChild>
            <w:div w:id="1644458279">
              <w:marLeft w:val="0"/>
              <w:marRight w:val="0"/>
              <w:marTop w:val="0"/>
              <w:marBottom w:val="0"/>
              <w:divBdr>
                <w:top w:val="none" w:sz="0" w:space="0" w:color="auto"/>
                <w:left w:val="none" w:sz="0" w:space="0" w:color="auto"/>
                <w:bottom w:val="none" w:sz="0" w:space="0" w:color="auto"/>
                <w:right w:val="none" w:sz="0" w:space="0" w:color="auto"/>
              </w:divBdr>
            </w:div>
          </w:divsChild>
        </w:div>
        <w:div w:id="307707640">
          <w:marLeft w:val="0"/>
          <w:marRight w:val="0"/>
          <w:marTop w:val="0"/>
          <w:marBottom w:val="0"/>
          <w:divBdr>
            <w:top w:val="none" w:sz="0" w:space="0" w:color="auto"/>
            <w:left w:val="none" w:sz="0" w:space="0" w:color="auto"/>
            <w:bottom w:val="none" w:sz="0" w:space="0" w:color="auto"/>
            <w:right w:val="none" w:sz="0" w:space="0" w:color="auto"/>
          </w:divBdr>
          <w:divsChild>
            <w:div w:id="608704587">
              <w:marLeft w:val="0"/>
              <w:marRight w:val="0"/>
              <w:marTop w:val="0"/>
              <w:marBottom w:val="0"/>
              <w:divBdr>
                <w:top w:val="none" w:sz="0" w:space="0" w:color="auto"/>
                <w:left w:val="none" w:sz="0" w:space="0" w:color="auto"/>
                <w:bottom w:val="none" w:sz="0" w:space="0" w:color="auto"/>
                <w:right w:val="none" w:sz="0" w:space="0" w:color="auto"/>
              </w:divBdr>
            </w:div>
          </w:divsChild>
        </w:div>
        <w:div w:id="315959843">
          <w:marLeft w:val="0"/>
          <w:marRight w:val="0"/>
          <w:marTop w:val="0"/>
          <w:marBottom w:val="0"/>
          <w:divBdr>
            <w:top w:val="none" w:sz="0" w:space="0" w:color="auto"/>
            <w:left w:val="none" w:sz="0" w:space="0" w:color="auto"/>
            <w:bottom w:val="none" w:sz="0" w:space="0" w:color="auto"/>
            <w:right w:val="none" w:sz="0" w:space="0" w:color="auto"/>
          </w:divBdr>
          <w:divsChild>
            <w:div w:id="1867206922">
              <w:marLeft w:val="0"/>
              <w:marRight w:val="0"/>
              <w:marTop w:val="0"/>
              <w:marBottom w:val="0"/>
              <w:divBdr>
                <w:top w:val="none" w:sz="0" w:space="0" w:color="auto"/>
                <w:left w:val="none" w:sz="0" w:space="0" w:color="auto"/>
                <w:bottom w:val="none" w:sz="0" w:space="0" w:color="auto"/>
                <w:right w:val="none" w:sz="0" w:space="0" w:color="auto"/>
              </w:divBdr>
            </w:div>
          </w:divsChild>
        </w:div>
        <w:div w:id="319502462">
          <w:marLeft w:val="0"/>
          <w:marRight w:val="0"/>
          <w:marTop w:val="0"/>
          <w:marBottom w:val="0"/>
          <w:divBdr>
            <w:top w:val="none" w:sz="0" w:space="0" w:color="auto"/>
            <w:left w:val="none" w:sz="0" w:space="0" w:color="auto"/>
            <w:bottom w:val="none" w:sz="0" w:space="0" w:color="auto"/>
            <w:right w:val="none" w:sz="0" w:space="0" w:color="auto"/>
          </w:divBdr>
          <w:divsChild>
            <w:div w:id="502666255">
              <w:marLeft w:val="0"/>
              <w:marRight w:val="0"/>
              <w:marTop w:val="0"/>
              <w:marBottom w:val="0"/>
              <w:divBdr>
                <w:top w:val="none" w:sz="0" w:space="0" w:color="auto"/>
                <w:left w:val="none" w:sz="0" w:space="0" w:color="auto"/>
                <w:bottom w:val="none" w:sz="0" w:space="0" w:color="auto"/>
                <w:right w:val="none" w:sz="0" w:space="0" w:color="auto"/>
              </w:divBdr>
            </w:div>
          </w:divsChild>
        </w:div>
        <w:div w:id="327440080">
          <w:marLeft w:val="0"/>
          <w:marRight w:val="0"/>
          <w:marTop w:val="0"/>
          <w:marBottom w:val="0"/>
          <w:divBdr>
            <w:top w:val="none" w:sz="0" w:space="0" w:color="auto"/>
            <w:left w:val="none" w:sz="0" w:space="0" w:color="auto"/>
            <w:bottom w:val="none" w:sz="0" w:space="0" w:color="auto"/>
            <w:right w:val="none" w:sz="0" w:space="0" w:color="auto"/>
          </w:divBdr>
          <w:divsChild>
            <w:div w:id="955601422">
              <w:marLeft w:val="0"/>
              <w:marRight w:val="0"/>
              <w:marTop w:val="0"/>
              <w:marBottom w:val="0"/>
              <w:divBdr>
                <w:top w:val="none" w:sz="0" w:space="0" w:color="auto"/>
                <w:left w:val="none" w:sz="0" w:space="0" w:color="auto"/>
                <w:bottom w:val="none" w:sz="0" w:space="0" w:color="auto"/>
                <w:right w:val="none" w:sz="0" w:space="0" w:color="auto"/>
              </w:divBdr>
            </w:div>
          </w:divsChild>
        </w:div>
        <w:div w:id="328754156">
          <w:marLeft w:val="0"/>
          <w:marRight w:val="0"/>
          <w:marTop w:val="0"/>
          <w:marBottom w:val="0"/>
          <w:divBdr>
            <w:top w:val="none" w:sz="0" w:space="0" w:color="auto"/>
            <w:left w:val="none" w:sz="0" w:space="0" w:color="auto"/>
            <w:bottom w:val="none" w:sz="0" w:space="0" w:color="auto"/>
            <w:right w:val="none" w:sz="0" w:space="0" w:color="auto"/>
          </w:divBdr>
          <w:divsChild>
            <w:div w:id="1069695111">
              <w:marLeft w:val="0"/>
              <w:marRight w:val="0"/>
              <w:marTop w:val="0"/>
              <w:marBottom w:val="0"/>
              <w:divBdr>
                <w:top w:val="none" w:sz="0" w:space="0" w:color="auto"/>
                <w:left w:val="none" w:sz="0" w:space="0" w:color="auto"/>
                <w:bottom w:val="none" w:sz="0" w:space="0" w:color="auto"/>
                <w:right w:val="none" w:sz="0" w:space="0" w:color="auto"/>
              </w:divBdr>
            </w:div>
          </w:divsChild>
        </w:div>
        <w:div w:id="347027443">
          <w:marLeft w:val="0"/>
          <w:marRight w:val="0"/>
          <w:marTop w:val="0"/>
          <w:marBottom w:val="0"/>
          <w:divBdr>
            <w:top w:val="none" w:sz="0" w:space="0" w:color="auto"/>
            <w:left w:val="none" w:sz="0" w:space="0" w:color="auto"/>
            <w:bottom w:val="none" w:sz="0" w:space="0" w:color="auto"/>
            <w:right w:val="none" w:sz="0" w:space="0" w:color="auto"/>
          </w:divBdr>
          <w:divsChild>
            <w:div w:id="1633292970">
              <w:marLeft w:val="0"/>
              <w:marRight w:val="0"/>
              <w:marTop w:val="0"/>
              <w:marBottom w:val="0"/>
              <w:divBdr>
                <w:top w:val="none" w:sz="0" w:space="0" w:color="auto"/>
                <w:left w:val="none" w:sz="0" w:space="0" w:color="auto"/>
                <w:bottom w:val="none" w:sz="0" w:space="0" w:color="auto"/>
                <w:right w:val="none" w:sz="0" w:space="0" w:color="auto"/>
              </w:divBdr>
            </w:div>
          </w:divsChild>
        </w:div>
        <w:div w:id="347952651">
          <w:marLeft w:val="0"/>
          <w:marRight w:val="0"/>
          <w:marTop w:val="0"/>
          <w:marBottom w:val="0"/>
          <w:divBdr>
            <w:top w:val="none" w:sz="0" w:space="0" w:color="auto"/>
            <w:left w:val="none" w:sz="0" w:space="0" w:color="auto"/>
            <w:bottom w:val="none" w:sz="0" w:space="0" w:color="auto"/>
            <w:right w:val="none" w:sz="0" w:space="0" w:color="auto"/>
          </w:divBdr>
          <w:divsChild>
            <w:div w:id="346297893">
              <w:marLeft w:val="0"/>
              <w:marRight w:val="0"/>
              <w:marTop w:val="0"/>
              <w:marBottom w:val="0"/>
              <w:divBdr>
                <w:top w:val="none" w:sz="0" w:space="0" w:color="auto"/>
                <w:left w:val="none" w:sz="0" w:space="0" w:color="auto"/>
                <w:bottom w:val="none" w:sz="0" w:space="0" w:color="auto"/>
                <w:right w:val="none" w:sz="0" w:space="0" w:color="auto"/>
              </w:divBdr>
            </w:div>
          </w:divsChild>
        </w:div>
        <w:div w:id="352417186">
          <w:marLeft w:val="0"/>
          <w:marRight w:val="0"/>
          <w:marTop w:val="0"/>
          <w:marBottom w:val="0"/>
          <w:divBdr>
            <w:top w:val="none" w:sz="0" w:space="0" w:color="auto"/>
            <w:left w:val="none" w:sz="0" w:space="0" w:color="auto"/>
            <w:bottom w:val="none" w:sz="0" w:space="0" w:color="auto"/>
            <w:right w:val="none" w:sz="0" w:space="0" w:color="auto"/>
          </w:divBdr>
          <w:divsChild>
            <w:div w:id="808475776">
              <w:marLeft w:val="0"/>
              <w:marRight w:val="0"/>
              <w:marTop w:val="0"/>
              <w:marBottom w:val="0"/>
              <w:divBdr>
                <w:top w:val="none" w:sz="0" w:space="0" w:color="auto"/>
                <w:left w:val="none" w:sz="0" w:space="0" w:color="auto"/>
                <w:bottom w:val="none" w:sz="0" w:space="0" w:color="auto"/>
                <w:right w:val="none" w:sz="0" w:space="0" w:color="auto"/>
              </w:divBdr>
            </w:div>
            <w:div w:id="856700322">
              <w:marLeft w:val="0"/>
              <w:marRight w:val="0"/>
              <w:marTop w:val="0"/>
              <w:marBottom w:val="0"/>
              <w:divBdr>
                <w:top w:val="none" w:sz="0" w:space="0" w:color="auto"/>
                <w:left w:val="none" w:sz="0" w:space="0" w:color="auto"/>
                <w:bottom w:val="none" w:sz="0" w:space="0" w:color="auto"/>
                <w:right w:val="none" w:sz="0" w:space="0" w:color="auto"/>
              </w:divBdr>
            </w:div>
            <w:div w:id="1200898888">
              <w:marLeft w:val="0"/>
              <w:marRight w:val="0"/>
              <w:marTop w:val="0"/>
              <w:marBottom w:val="0"/>
              <w:divBdr>
                <w:top w:val="none" w:sz="0" w:space="0" w:color="auto"/>
                <w:left w:val="none" w:sz="0" w:space="0" w:color="auto"/>
                <w:bottom w:val="none" w:sz="0" w:space="0" w:color="auto"/>
                <w:right w:val="none" w:sz="0" w:space="0" w:color="auto"/>
              </w:divBdr>
            </w:div>
          </w:divsChild>
        </w:div>
        <w:div w:id="361593059">
          <w:marLeft w:val="0"/>
          <w:marRight w:val="0"/>
          <w:marTop w:val="0"/>
          <w:marBottom w:val="0"/>
          <w:divBdr>
            <w:top w:val="none" w:sz="0" w:space="0" w:color="auto"/>
            <w:left w:val="none" w:sz="0" w:space="0" w:color="auto"/>
            <w:bottom w:val="none" w:sz="0" w:space="0" w:color="auto"/>
            <w:right w:val="none" w:sz="0" w:space="0" w:color="auto"/>
          </w:divBdr>
          <w:divsChild>
            <w:div w:id="43530241">
              <w:marLeft w:val="0"/>
              <w:marRight w:val="0"/>
              <w:marTop w:val="0"/>
              <w:marBottom w:val="0"/>
              <w:divBdr>
                <w:top w:val="none" w:sz="0" w:space="0" w:color="auto"/>
                <w:left w:val="none" w:sz="0" w:space="0" w:color="auto"/>
                <w:bottom w:val="none" w:sz="0" w:space="0" w:color="auto"/>
                <w:right w:val="none" w:sz="0" w:space="0" w:color="auto"/>
              </w:divBdr>
            </w:div>
          </w:divsChild>
        </w:div>
        <w:div w:id="365451789">
          <w:marLeft w:val="0"/>
          <w:marRight w:val="0"/>
          <w:marTop w:val="0"/>
          <w:marBottom w:val="0"/>
          <w:divBdr>
            <w:top w:val="none" w:sz="0" w:space="0" w:color="auto"/>
            <w:left w:val="none" w:sz="0" w:space="0" w:color="auto"/>
            <w:bottom w:val="none" w:sz="0" w:space="0" w:color="auto"/>
            <w:right w:val="none" w:sz="0" w:space="0" w:color="auto"/>
          </w:divBdr>
          <w:divsChild>
            <w:div w:id="2040738617">
              <w:marLeft w:val="0"/>
              <w:marRight w:val="0"/>
              <w:marTop w:val="0"/>
              <w:marBottom w:val="0"/>
              <w:divBdr>
                <w:top w:val="none" w:sz="0" w:space="0" w:color="auto"/>
                <w:left w:val="none" w:sz="0" w:space="0" w:color="auto"/>
                <w:bottom w:val="none" w:sz="0" w:space="0" w:color="auto"/>
                <w:right w:val="none" w:sz="0" w:space="0" w:color="auto"/>
              </w:divBdr>
            </w:div>
          </w:divsChild>
        </w:div>
        <w:div w:id="367335381">
          <w:marLeft w:val="0"/>
          <w:marRight w:val="0"/>
          <w:marTop w:val="0"/>
          <w:marBottom w:val="0"/>
          <w:divBdr>
            <w:top w:val="none" w:sz="0" w:space="0" w:color="auto"/>
            <w:left w:val="none" w:sz="0" w:space="0" w:color="auto"/>
            <w:bottom w:val="none" w:sz="0" w:space="0" w:color="auto"/>
            <w:right w:val="none" w:sz="0" w:space="0" w:color="auto"/>
          </w:divBdr>
          <w:divsChild>
            <w:div w:id="602879230">
              <w:marLeft w:val="0"/>
              <w:marRight w:val="0"/>
              <w:marTop w:val="0"/>
              <w:marBottom w:val="0"/>
              <w:divBdr>
                <w:top w:val="none" w:sz="0" w:space="0" w:color="auto"/>
                <w:left w:val="none" w:sz="0" w:space="0" w:color="auto"/>
                <w:bottom w:val="none" w:sz="0" w:space="0" w:color="auto"/>
                <w:right w:val="none" w:sz="0" w:space="0" w:color="auto"/>
              </w:divBdr>
            </w:div>
          </w:divsChild>
        </w:div>
        <w:div w:id="376321930">
          <w:marLeft w:val="0"/>
          <w:marRight w:val="0"/>
          <w:marTop w:val="0"/>
          <w:marBottom w:val="0"/>
          <w:divBdr>
            <w:top w:val="none" w:sz="0" w:space="0" w:color="auto"/>
            <w:left w:val="none" w:sz="0" w:space="0" w:color="auto"/>
            <w:bottom w:val="none" w:sz="0" w:space="0" w:color="auto"/>
            <w:right w:val="none" w:sz="0" w:space="0" w:color="auto"/>
          </w:divBdr>
          <w:divsChild>
            <w:div w:id="552082458">
              <w:marLeft w:val="0"/>
              <w:marRight w:val="0"/>
              <w:marTop w:val="0"/>
              <w:marBottom w:val="0"/>
              <w:divBdr>
                <w:top w:val="none" w:sz="0" w:space="0" w:color="auto"/>
                <w:left w:val="none" w:sz="0" w:space="0" w:color="auto"/>
                <w:bottom w:val="none" w:sz="0" w:space="0" w:color="auto"/>
                <w:right w:val="none" w:sz="0" w:space="0" w:color="auto"/>
              </w:divBdr>
            </w:div>
          </w:divsChild>
        </w:div>
        <w:div w:id="377902653">
          <w:marLeft w:val="0"/>
          <w:marRight w:val="0"/>
          <w:marTop w:val="0"/>
          <w:marBottom w:val="0"/>
          <w:divBdr>
            <w:top w:val="none" w:sz="0" w:space="0" w:color="auto"/>
            <w:left w:val="none" w:sz="0" w:space="0" w:color="auto"/>
            <w:bottom w:val="none" w:sz="0" w:space="0" w:color="auto"/>
            <w:right w:val="none" w:sz="0" w:space="0" w:color="auto"/>
          </w:divBdr>
          <w:divsChild>
            <w:div w:id="1348025302">
              <w:marLeft w:val="0"/>
              <w:marRight w:val="0"/>
              <w:marTop w:val="0"/>
              <w:marBottom w:val="0"/>
              <w:divBdr>
                <w:top w:val="none" w:sz="0" w:space="0" w:color="auto"/>
                <w:left w:val="none" w:sz="0" w:space="0" w:color="auto"/>
                <w:bottom w:val="none" w:sz="0" w:space="0" w:color="auto"/>
                <w:right w:val="none" w:sz="0" w:space="0" w:color="auto"/>
              </w:divBdr>
            </w:div>
          </w:divsChild>
        </w:div>
        <w:div w:id="378405321">
          <w:marLeft w:val="0"/>
          <w:marRight w:val="0"/>
          <w:marTop w:val="0"/>
          <w:marBottom w:val="0"/>
          <w:divBdr>
            <w:top w:val="none" w:sz="0" w:space="0" w:color="auto"/>
            <w:left w:val="none" w:sz="0" w:space="0" w:color="auto"/>
            <w:bottom w:val="none" w:sz="0" w:space="0" w:color="auto"/>
            <w:right w:val="none" w:sz="0" w:space="0" w:color="auto"/>
          </w:divBdr>
          <w:divsChild>
            <w:div w:id="23797286">
              <w:marLeft w:val="0"/>
              <w:marRight w:val="0"/>
              <w:marTop w:val="0"/>
              <w:marBottom w:val="0"/>
              <w:divBdr>
                <w:top w:val="none" w:sz="0" w:space="0" w:color="auto"/>
                <w:left w:val="none" w:sz="0" w:space="0" w:color="auto"/>
                <w:bottom w:val="none" w:sz="0" w:space="0" w:color="auto"/>
                <w:right w:val="none" w:sz="0" w:space="0" w:color="auto"/>
              </w:divBdr>
            </w:div>
          </w:divsChild>
        </w:div>
        <w:div w:id="378556165">
          <w:marLeft w:val="0"/>
          <w:marRight w:val="0"/>
          <w:marTop w:val="0"/>
          <w:marBottom w:val="0"/>
          <w:divBdr>
            <w:top w:val="none" w:sz="0" w:space="0" w:color="auto"/>
            <w:left w:val="none" w:sz="0" w:space="0" w:color="auto"/>
            <w:bottom w:val="none" w:sz="0" w:space="0" w:color="auto"/>
            <w:right w:val="none" w:sz="0" w:space="0" w:color="auto"/>
          </w:divBdr>
          <w:divsChild>
            <w:div w:id="1615937421">
              <w:marLeft w:val="0"/>
              <w:marRight w:val="0"/>
              <w:marTop w:val="0"/>
              <w:marBottom w:val="0"/>
              <w:divBdr>
                <w:top w:val="none" w:sz="0" w:space="0" w:color="auto"/>
                <w:left w:val="none" w:sz="0" w:space="0" w:color="auto"/>
                <w:bottom w:val="none" w:sz="0" w:space="0" w:color="auto"/>
                <w:right w:val="none" w:sz="0" w:space="0" w:color="auto"/>
              </w:divBdr>
            </w:div>
          </w:divsChild>
        </w:div>
        <w:div w:id="379398697">
          <w:marLeft w:val="0"/>
          <w:marRight w:val="0"/>
          <w:marTop w:val="0"/>
          <w:marBottom w:val="0"/>
          <w:divBdr>
            <w:top w:val="none" w:sz="0" w:space="0" w:color="auto"/>
            <w:left w:val="none" w:sz="0" w:space="0" w:color="auto"/>
            <w:bottom w:val="none" w:sz="0" w:space="0" w:color="auto"/>
            <w:right w:val="none" w:sz="0" w:space="0" w:color="auto"/>
          </w:divBdr>
          <w:divsChild>
            <w:div w:id="220679020">
              <w:marLeft w:val="0"/>
              <w:marRight w:val="0"/>
              <w:marTop w:val="0"/>
              <w:marBottom w:val="0"/>
              <w:divBdr>
                <w:top w:val="none" w:sz="0" w:space="0" w:color="auto"/>
                <w:left w:val="none" w:sz="0" w:space="0" w:color="auto"/>
                <w:bottom w:val="none" w:sz="0" w:space="0" w:color="auto"/>
                <w:right w:val="none" w:sz="0" w:space="0" w:color="auto"/>
              </w:divBdr>
            </w:div>
          </w:divsChild>
        </w:div>
        <w:div w:id="398139968">
          <w:marLeft w:val="0"/>
          <w:marRight w:val="0"/>
          <w:marTop w:val="0"/>
          <w:marBottom w:val="0"/>
          <w:divBdr>
            <w:top w:val="none" w:sz="0" w:space="0" w:color="auto"/>
            <w:left w:val="none" w:sz="0" w:space="0" w:color="auto"/>
            <w:bottom w:val="none" w:sz="0" w:space="0" w:color="auto"/>
            <w:right w:val="none" w:sz="0" w:space="0" w:color="auto"/>
          </w:divBdr>
          <w:divsChild>
            <w:div w:id="1993556827">
              <w:marLeft w:val="0"/>
              <w:marRight w:val="0"/>
              <w:marTop w:val="0"/>
              <w:marBottom w:val="0"/>
              <w:divBdr>
                <w:top w:val="none" w:sz="0" w:space="0" w:color="auto"/>
                <w:left w:val="none" w:sz="0" w:space="0" w:color="auto"/>
                <w:bottom w:val="none" w:sz="0" w:space="0" w:color="auto"/>
                <w:right w:val="none" w:sz="0" w:space="0" w:color="auto"/>
              </w:divBdr>
            </w:div>
          </w:divsChild>
        </w:div>
        <w:div w:id="399327009">
          <w:marLeft w:val="0"/>
          <w:marRight w:val="0"/>
          <w:marTop w:val="0"/>
          <w:marBottom w:val="0"/>
          <w:divBdr>
            <w:top w:val="none" w:sz="0" w:space="0" w:color="auto"/>
            <w:left w:val="none" w:sz="0" w:space="0" w:color="auto"/>
            <w:bottom w:val="none" w:sz="0" w:space="0" w:color="auto"/>
            <w:right w:val="none" w:sz="0" w:space="0" w:color="auto"/>
          </w:divBdr>
          <w:divsChild>
            <w:div w:id="1641568666">
              <w:marLeft w:val="0"/>
              <w:marRight w:val="0"/>
              <w:marTop w:val="0"/>
              <w:marBottom w:val="0"/>
              <w:divBdr>
                <w:top w:val="none" w:sz="0" w:space="0" w:color="auto"/>
                <w:left w:val="none" w:sz="0" w:space="0" w:color="auto"/>
                <w:bottom w:val="none" w:sz="0" w:space="0" w:color="auto"/>
                <w:right w:val="none" w:sz="0" w:space="0" w:color="auto"/>
              </w:divBdr>
            </w:div>
          </w:divsChild>
        </w:div>
        <w:div w:id="399520229">
          <w:marLeft w:val="0"/>
          <w:marRight w:val="0"/>
          <w:marTop w:val="0"/>
          <w:marBottom w:val="0"/>
          <w:divBdr>
            <w:top w:val="none" w:sz="0" w:space="0" w:color="auto"/>
            <w:left w:val="none" w:sz="0" w:space="0" w:color="auto"/>
            <w:bottom w:val="none" w:sz="0" w:space="0" w:color="auto"/>
            <w:right w:val="none" w:sz="0" w:space="0" w:color="auto"/>
          </w:divBdr>
          <w:divsChild>
            <w:div w:id="364478217">
              <w:marLeft w:val="0"/>
              <w:marRight w:val="0"/>
              <w:marTop w:val="0"/>
              <w:marBottom w:val="0"/>
              <w:divBdr>
                <w:top w:val="none" w:sz="0" w:space="0" w:color="auto"/>
                <w:left w:val="none" w:sz="0" w:space="0" w:color="auto"/>
                <w:bottom w:val="none" w:sz="0" w:space="0" w:color="auto"/>
                <w:right w:val="none" w:sz="0" w:space="0" w:color="auto"/>
              </w:divBdr>
            </w:div>
          </w:divsChild>
        </w:div>
        <w:div w:id="403990576">
          <w:marLeft w:val="0"/>
          <w:marRight w:val="0"/>
          <w:marTop w:val="0"/>
          <w:marBottom w:val="0"/>
          <w:divBdr>
            <w:top w:val="none" w:sz="0" w:space="0" w:color="auto"/>
            <w:left w:val="none" w:sz="0" w:space="0" w:color="auto"/>
            <w:bottom w:val="none" w:sz="0" w:space="0" w:color="auto"/>
            <w:right w:val="none" w:sz="0" w:space="0" w:color="auto"/>
          </w:divBdr>
          <w:divsChild>
            <w:div w:id="1168790324">
              <w:marLeft w:val="0"/>
              <w:marRight w:val="0"/>
              <w:marTop w:val="0"/>
              <w:marBottom w:val="0"/>
              <w:divBdr>
                <w:top w:val="none" w:sz="0" w:space="0" w:color="auto"/>
                <w:left w:val="none" w:sz="0" w:space="0" w:color="auto"/>
                <w:bottom w:val="none" w:sz="0" w:space="0" w:color="auto"/>
                <w:right w:val="none" w:sz="0" w:space="0" w:color="auto"/>
              </w:divBdr>
            </w:div>
          </w:divsChild>
        </w:div>
        <w:div w:id="406996462">
          <w:marLeft w:val="0"/>
          <w:marRight w:val="0"/>
          <w:marTop w:val="0"/>
          <w:marBottom w:val="0"/>
          <w:divBdr>
            <w:top w:val="none" w:sz="0" w:space="0" w:color="auto"/>
            <w:left w:val="none" w:sz="0" w:space="0" w:color="auto"/>
            <w:bottom w:val="none" w:sz="0" w:space="0" w:color="auto"/>
            <w:right w:val="none" w:sz="0" w:space="0" w:color="auto"/>
          </w:divBdr>
          <w:divsChild>
            <w:div w:id="846679660">
              <w:marLeft w:val="0"/>
              <w:marRight w:val="0"/>
              <w:marTop w:val="0"/>
              <w:marBottom w:val="0"/>
              <w:divBdr>
                <w:top w:val="none" w:sz="0" w:space="0" w:color="auto"/>
                <w:left w:val="none" w:sz="0" w:space="0" w:color="auto"/>
                <w:bottom w:val="none" w:sz="0" w:space="0" w:color="auto"/>
                <w:right w:val="none" w:sz="0" w:space="0" w:color="auto"/>
              </w:divBdr>
            </w:div>
          </w:divsChild>
        </w:div>
        <w:div w:id="415707465">
          <w:marLeft w:val="0"/>
          <w:marRight w:val="0"/>
          <w:marTop w:val="0"/>
          <w:marBottom w:val="0"/>
          <w:divBdr>
            <w:top w:val="none" w:sz="0" w:space="0" w:color="auto"/>
            <w:left w:val="none" w:sz="0" w:space="0" w:color="auto"/>
            <w:bottom w:val="none" w:sz="0" w:space="0" w:color="auto"/>
            <w:right w:val="none" w:sz="0" w:space="0" w:color="auto"/>
          </w:divBdr>
          <w:divsChild>
            <w:div w:id="35937951">
              <w:marLeft w:val="0"/>
              <w:marRight w:val="0"/>
              <w:marTop w:val="0"/>
              <w:marBottom w:val="0"/>
              <w:divBdr>
                <w:top w:val="none" w:sz="0" w:space="0" w:color="auto"/>
                <w:left w:val="none" w:sz="0" w:space="0" w:color="auto"/>
                <w:bottom w:val="none" w:sz="0" w:space="0" w:color="auto"/>
                <w:right w:val="none" w:sz="0" w:space="0" w:color="auto"/>
              </w:divBdr>
            </w:div>
            <w:div w:id="1714767663">
              <w:marLeft w:val="0"/>
              <w:marRight w:val="0"/>
              <w:marTop w:val="0"/>
              <w:marBottom w:val="0"/>
              <w:divBdr>
                <w:top w:val="none" w:sz="0" w:space="0" w:color="auto"/>
                <w:left w:val="none" w:sz="0" w:space="0" w:color="auto"/>
                <w:bottom w:val="none" w:sz="0" w:space="0" w:color="auto"/>
                <w:right w:val="none" w:sz="0" w:space="0" w:color="auto"/>
              </w:divBdr>
            </w:div>
            <w:div w:id="1734355651">
              <w:marLeft w:val="0"/>
              <w:marRight w:val="0"/>
              <w:marTop w:val="0"/>
              <w:marBottom w:val="0"/>
              <w:divBdr>
                <w:top w:val="none" w:sz="0" w:space="0" w:color="auto"/>
                <w:left w:val="none" w:sz="0" w:space="0" w:color="auto"/>
                <w:bottom w:val="none" w:sz="0" w:space="0" w:color="auto"/>
                <w:right w:val="none" w:sz="0" w:space="0" w:color="auto"/>
              </w:divBdr>
            </w:div>
          </w:divsChild>
        </w:div>
        <w:div w:id="417335911">
          <w:marLeft w:val="0"/>
          <w:marRight w:val="0"/>
          <w:marTop w:val="0"/>
          <w:marBottom w:val="0"/>
          <w:divBdr>
            <w:top w:val="none" w:sz="0" w:space="0" w:color="auto"/>
            <w:left w:val="none" w:sz="0" w:space="0" w:color="auto"/>
            <w:bottom w:val="none" w:sz="0" w:space="0" w:color="auto"/>
            <w:right w:val="none" w:sz="0" w:space="0" w:color="auto"/>
          </w:divBdr>
          <w:divsChild>
            <w:div w:id="1426418669">
              <w:marLeft w:val="0"/>
              <w:marRight w:val="0"/>
              <w:marTop w:val="0"/>
              <w:marBottom w:val="0"/>
              <w:divBdr>
                <w:top w:val="none" w:sz="0" w:space="0" w:color="auto"/>
                <w:left w:val="none" w:sz="0" w:space="0" w:color="auto"/>
                <w:bottom w:val="none" w:sz="0" w:space="0" w:color="auto"/>
                <w:right w:val="none" w:sz="0" w:space="0" w:color="auto"/>
              </w:divBdr>
            </w:div>
          </w:divsChild>
        </w:div>
        <w:div w:id="419328246">
          <w:marLeft w:val="0"/>
          <w:marRight w:val="0"/>
          <w:marTop w:val="0"/>
          <w:marBottom w:val="0"/>
          <w:divBdr>
            <w:top w:val="none" w:sz="0" w:space="0" w:color="auto"/>
            <w:left w:val="none" w:sz="0" w:space="0" w:color="auto"/>
            <w:bottom w:val="none" w:sz="0" w:space="0" w:color="auto"/>
            <w:right w:val="none" w:sz="0" w:space="0" w:color="auto"/>
          </w:divBdr>
          <w:divsChild>
            <w:div w:id="1160660367">
              <w:marLeft w:val="0"/>
              <w:marRight w:val="0"/>
              <w:marTop w:val="0"/>
              <w:marBottom w:val="0"/>
              <w:divBdr>
                <w:top w:val="none" w:sz="0" w:space="0" w:color="auto"/>
                <w:left w:val="none" w:sz="0" w:space="0" w:color="auto"/>
                <w:bottom w:val="none" w:sz="0" w:space="0" w:color="auto"/>
                <w:right w:val="none" w:sz="0" w:space="0" w:color="auto"/>
              </w:divBdr>
            </w:div>
          </w:divsChild>
        </w:div>
        <w:div w:id="419377231">
          <w:marLeft w:val="0"/>
          <w:marRight w:val="0"/>
          <w:marTop w:val="0"/>
          <w:marBottom w:val="0"/>
          <w:divBdr>
            <w:top w:val="none" w:sz="0" w:space="0" w:color="auto"/>
            <w:left w:val="none" w:sz="0" w:space="0" w:color="auto"/>
            <w:bottom w:val="none" w:sz="0" w:space="0" w:color="auto"/>
            <w:right w:val="none" w:sz="0" w:space="0" w:color="auto"/>
          </w:divBdr>
          <w:divsChild>
            <w:div w:id="847797232">
              <w:marLeft w:val="0"/>
              <w:marRight w:val="0"/>
              <w:marTop w:val="0"/>
              <w:marBottom w:val="0"/>
              <w:divBdr>
                <w:top w:val="none" w:sz="0" w:space="0" w:color="auto"/>
                <w:left w:val="none" w:sz="0" w:space="0" w:color="auto"/>
                <w:bottom w:val="none" w:sz="0" w:space="0" w:color="auto"/>
                <w:right w:val="none" w:sz="0" w:space="0" w:color="auto"/>
              </w:divBdr>
            </w:div>
          </w:divsChild>
        </w:div>
        <w:div w:id="424542552">
          <w:marLeft w:val="0"/>
          <w:marRight w:val="0"/>
          <w:marTop w:val="0"/>
          <w:marBottom w:val="0"/>
          <w:divBdr>
            <w:top w:val="none" w:sz="0" w:space="0" w:color="auto"/>
            <w:left w:val="none" w:sz="0" w:space="0" w:color="auto"/>
            <w:bottom w:val="none" w:sz="0" w:space="0" w:color="auto"/>
            <w:right w:val="none" w:sz="0" w:space="0" w:color="auto"/>
          </w:divBdr>
          <w:divsChild>
            <w:div w:id="97601668">
              <w:marLeft w:val="0"/>
              <w:marRight w:val="0"/>
              <w:marTop w:val="0"/>
              <w:marBottom w:val="0"/>
              <w:divBdr>
                <w:top w:val="none" w:sz="0" w:space="0" w:color="auto"/>
                <w:left w:val="none" w:sz="0" w:space="0" w:color="auto"/>
                <w:bottom w:val="none" w:sz="0" w:space="0" w:color="auto"/>
                <w:right w:val="none" w:sz="0" w:space="0" w:color="auto"/>
              </w:divBdr>
            </w:div>
          </w:divsChild>
        </w:div>
        <w:div w:id="436220543">
          <w:marLeft w:val="0"/>
          <w:marRight w:val="0"/>
          <w:marTop w:val="0"/>
          <w:marBottom w:val="0"/>
          <w:divBdr>
            <w:top w:val="none" w:sz="0" w:space="0" w:color="auto"/>
            <w:left w:val="none" w:sz="0" w:space="0" w:color="auto"/>
            <w:bottom w:val="none" w:sz="0" w:space="0" w:color="auto"/>
            <w:right w:val="none" w:sz="0" w:space="0" w:color="auto"/>
          </w:divBdr>
          <w:divsChild>
            <w:div w:id="1702509096">
              <w:marLeft w:val="0"/>
              <w:marRight w:val="0"/>
              <w:marTop w:val="0"/>
              <w:marBottom w:val="0"/>
              <w:divBdr>
                <w:top w:val="none" w:sz="0" w:space="0" w:color="auto"/>
                <w:left w:val="none" w:sz="0" w:space="0" w:color="auto"/>
                <w:bottom w:val="none" w:sz="0" w:space="0" w:color="auto"/>
                <w:right w:val="none" w:sz="0" w:space="0" w:color="auto"/>
              </w:divBdr>
            </w:div>
          </w:divsChild>
        </w:div>
        <w:div w:id="436754462">
          <w:marLeft w:val="0"/>
          <w:marRight w:val="0"/>
          <w:marTop w:val="0"/>
          <w:marBottom w:val="0"/>
          <w:divBdr>
            <w:top w:val="none" w:sz="0" w:space="0" w:color="auto"/>
            <w:left w:val="none" w:sz="0" w:space="0" w:color="auto"/>
            <w:bottom w:val="none" w:sz="0" w:space="0" w:color="auto"/>
            <w:right w:val="none" w:sz="0" w:space="0" w:color="auto"/>
          </w:divBdr>
          <w:divsChild>
            <w:div w:id="1237134913">
              <w:marLeft w:val="0"/>
              <w:marRight w:val="0"/>
              <w:marTop w:val="0"/>
              <w:marBottom w:val="0"/>
              <w:divBdr>
                <w:top w:val="none" w:sz="0" w:space="0" w:color="auto"/>
                <w:left w:val="none" w:sz="0" w:space="0" w:color="auto"/>
                <w:bottom w:val="none" w:sz="0" w:space="0" w:color="auto"/>
                <w:right w:val="none" w:sz="0" w:space="0" w:color="auto"/>
              </w:divBdr>
            </w:div>
          </w:divsChild>
        </w:div>
        <w:div w:id="448814015">
          <w:marLeft w:val="0"/>
          <w:marRight w:val="0"/>
          <w:marTop w:val="0"/>
          <w:marBottom w:val="0"/>
          <w:divBdr>
            <w:top w:val="none" w:sz="0" w:space="0" w:color="auto"/>
            <w:left w:val="none" w:sz="0" w:space="0" w:color="auto"/>
            <w:bottom w:val="none" w:sz="0" w:space="0" w:color="auto"/>
            <w:right w:val="none" w:sz="0" w:space="0" w:color="auto"/>
          </w:divBdr>
          <w:divsChild>
            <w:div w:id="794639992">
              <w:marLeft w:val="0"/>
              <w:marRight w:val="0"/>
              <w:marTop w:val="0"/>
              <w:marBottom w:val="0"/>
              <w:divBdr>
                <w:top w:val="none" w:sz="0" w:space="0" w:color="auto"/>
                <w:left w:val="none" w:sz="0" w:space="0" w:color="auto"/>
                <w:bottom w:val="none" w:sz="0" w:space="0" w:color="auto"/>
                <w:right w:val="none" w:sz="0" w:space="0" w:color="auto"/>
              </w:divBdr>
            </w:div>
          </w:divsChild>
        </w:div>
        <w:div w:id="449279893">
          <w:marLeft w:val="0"/>
          <w:marRight w:val="0"/>
          <w:marTop w:val="0"/>
          <w:marBottom w:val="0"/>
          <w:divBdr>
            <w:top w:val="none" w:sz="0" w:space="0" w:color="auto"/>
            <w:left w:val="none" w:sz="0" w:space="0" w:color="auto"/>
            <w:bottom w:val="none" w:sz="0" w:space="0" w:color="auto"/>
            <w:right w:val="none" w:sz="0" w:space="0" w:color="auto"/>
          </w:divBdr>
          <w:divsChild>
            <w:div w:id="455369926">
              <w:marLeft w:val="0"/>
              <w:marRight w:val="0"/>
              <w:marTop w:val="0"/>
              <w:marBottom w:val="0"/>
              <w:divBdr>
                <w:top w:val="none" w:sz="0" w:space="0" w:color="auto"/>
                <w:left w:val="none" w:sz="0" w:space="0" w:color="auto"/>
                <w:bottom w:val="none" w:sz="0" w:space="0" w:color="auto"/>
                <w:right w:val="none" w:sz="0" w:space="0" w:color="auto"/>
              </w:divBdr>
            </w:div>
          </w:divsChild>
        </w:div>
        <w:div w:id="450789160">
          <w:marLeft w:val="0"/>
          <w:marRight w:val="0"/>
          <w:marTop w:val="0"/>
          <w:marBottom w:val="0"/>
          <w:divBdr>
            <w:top w:val="none" w:sz="0" w:space="0" w:color="auto"/>
            <w:left w:val="none" w:sz="0" w:space="0" w:color="auto"/>
            <w:bottom w:val="none" w:sz="0" w:space="0" w:color="auto"/>
            <w:right w:val="none" w:sz="0" w:space="0" w:color="auto"/>
          </w:divBdr>
          <w:divsChild>
            <w:div w:id="1517108702">
              <w:marLeft w:val="0"/>
              <w:marRight w:val="0"/>
              <w:marTop w:val="0"/>
              <w:marBottom w:val="0"/>
              <w:divBdr>
                <w:top w:val="none" w:sz="0" w:space="0" w:color="auto"/>
                <w:left w:val="none" w:sz="0" w:space="0" w:color="auto"/>
                <w:bottom w:val="none" w:sz="0" w:space="0" w:color="auto"/>
                <w:right w:val="none" w:sz="0" w:space="0" w:color="auto"/>
              </w:divBdr>
            </w:div>
          </w:divsChild>
        </w:div>
        <w:div w:id="452527934">
          <w:marLeft w:val="0"/>
          <w:marRight w:val="0"/>
          <w:marTop w:val="0"/>
          <w:marBottom w:val="0"/>
          <w:divBdr>
            <w:top w:val="none" w:sz="0" w:space="0" w:color="auto"/>
            <w:left w:val="none" w:sz="0" w:space="0" w:color="auto"/>
            <w:bottom w:val="none" w:sz="0" w:space="0" w:color="auto"/>
            <w:right w:val="none" w:sz="0" w:space="0" w:color="auto"/>
          </w:divBdr>
          <w:divsChild>
            <w:div w:id="2131702665">
              <w:marLeft w:val="0"/>
              <w:marRight w:val="0"/>
              <w:marTop w:val="0"/>
              <w:marBottom w:val="0"/>
              <w:divBdr>
                <w:top w:val="none" w:sz="0" w:space="0" w:color="auto"/>
                <w:left w:val="none" w:sz="0" w:space="0" w:color="auto"/>
                <w:bottom w:val="none" w:sz="0" w:space="0" w:color="auto"/>
                <w:right w:val="none" w:sz="0" w:space="0" w:color="auto"/>
              </w:divBdr>
            </w:div>
          </w:divsChild>
        </w:div>
        <w:div w:id="459304442">
          <w:marLeft w:val="0"/>
          <w:marRight w:val="0"/>
          <w:marTop w:val="0"/>
          <w:marBottom w:val="0"/>
          <w:divBdr>
            <w:top w:val="none" w:sz="0" w:space="0" w:color="auto"/>
            <w:left w:val="none" w:sz="0" w:space="0" w:color="auto"/>
            <w:bottom w:val="none" w:sz="0" w:space="0" w:color="auto"/>
            <w:right w:val="none" w:sz="0" w:space="0" w:color="auto"/>
          </w:divBdr>
          <w:divsChild>
            <w:div w:id="1253396786">
              <w:marLeft w:val="0"/>
              <w:marRight w:val="0"/>
              <w:marTop w:val="0"/>
              <w:marBottom w:val="0"/>
              <w:divBdr>
                <w:top w:val="none" w:sz="0" w:space="0" w:color="auto"/>
                <w:left w:val="none" w:sz="0" w:space="0" w:color="auto"/>
                <w:bottom w:val="none" w:sz="0" w:space="0" w:color="auto"/>
                <w:right w:val="none" w:sz="0" w:space="0" w:color="auto"/>
              </w:divBdr>
            </w:div>
          </w:divsChild>
        </w:div>
        <w:div w:id="465125088">
          <w:marLeft w:val="0"/>
          <w:marRight w:val="0"/>
          <w:marTop w:val="0"/>
          <w:marBottom w:val="0"/>
          <w:divBdr>
            <w:top w:val="none" w:sz="0" w:space="0" w:color="auto"/>
            <w:left w:val="none" w:sz="0" w:space="0" w:color="auto"/>
            <w:bottom w:val="none" w:sz="0" w:space="0" w:color="auto"/>
            <w:right w:val="none" w:sz="0" w:space="0" w:color="auto"/>
          </w:divBdr>
          <w:divsChild>
            <w:div w:id="807631154">
              <w:marLeft w:val="0"/>
              <w:marRight w:val="0"/>
              <w:marTop w:val="0"/>
              <w:marBottom w:val="0"/>
              <w:divBdr>
                <w:top w:val="none" w:sz="0" w:space="0" w:color="auto"/>
                <w:left w:val="none" w:sz="0" w:space="0" w:color="auto"/>
                <w:bottom w:val="none" w:sz="0" w:space="0" w:color="auto"/>
                <w:right w:val="none" w:sz="0" w:space="0" w:color="auto"/>
              </w:divBdr>
            </w:div>
          </w:divsChild>
        </w:div>
        <w:div w:id="472329508">
          <w:marLeft w:val="0"/>
          <w:marRight w:val="0"/>
          <w:marTop w:val="0"/>
          <w:marBottom w:val="0"/>
          <w:divBdr>
            <w:top w:val="none" w:sz="0" w:space="0" w:color="auto"/>
            <w:left w:val="none" w:sz="0" w:space="0" w:color="auto"/>
            <w:bottom w:val="none" w:sz="0" w:space="0" w:color="auto"/>
            <w:right w:val="none" w:sz="0" w:space="0" w:color="auto"/>
          </w:divBdr>
          <w:divsChild>
            <w:div w:id="2115710059">
              <w:marLeft w:val="0"/>
              <w:marRight w:val="0"/>
              <w:marTop w:val="0"/>
              <w:marBottom w:val="0"/>
              <w:divBdr>
                <w:top w:val="none" w:sz="0" w:space="0" w:color="auto"/>
                <w:left w:val="none" w:sz="0" w:space="0" w:color="auto"/>
                <w:bottom w:val="none" w:sz="0" w:space="0" w:color="auto"/>
                <w:right w:val="none" w:sz="0" w:space="0" w:color="auto"/>
              </w:divBdr>
            </w:div>
          </w:divsChild>
        </w:div>
        <w:div w:id="479074522">
          <w:marLeft w:val="0"/>
          <w:marRight w:val="0"/>
          <w:marTop w:val="0"/>
          <w:marBottom w:val="0"/>
          <w:divBdr>
            <w:top w:val="none" w:sz="0" w:space="0" w:color="auto"/>
            <w:left w:val="none" w:sz="0" w:space="0" w:color="auto"/>
            <w:bottom w:val="none" w:sz="0" w:space="0" w:color="auto"/>
            <w:right w:val="none" w:sz="0" w:space="0" w:color="auto"/>
          </w:divBdr>
          <w:divsChild>
            <w:div w:id="1633092812">
              <w:marLeft w:val="0"/>
              <w:marRight w:val="0"/>
              <w:marTop w:val="0"/>
              <w:marBottom w:val="0"/>
              <w:divBdr>
                <w:top w:val="none" w:sz="0" w:space="0" w:color="auto"/>
                <w:left w:val="none" w:sz="0" w:space="0" w:color="auto"/>
                <w:bottom w:val="none" w:sz="0" w:space="0" w:color="auto"/>
                <w:right w:val="none" w:sz="0" w:space="0" w:color="auto"/>
              </w:divBdr>
            </w:div>
          </w:divsChild>
        </w:div>
        <w:div w:id="486047007">
          <w:marLeft w:val="0"/>
          <w:marRight w:val="0"/>
          <w:marTop w:val="0"/>
          <w:marBottom w:val="0"/>
          <w:divBdr>
            <w:top w:val="none" w:sz="0" w:space="0" w:color="auto"/>
            <w:left w:val="none" w:sz="0" w:space="0" w:color="auto"/>
            <w:bottom w:val="none" w:sz="0" w:space="0" w:color="auto"/>
            <w:right w:val="none" w:sz="0" w:space="0" w:color="auto"/>
          </w:divBdr>
          <w:divsChild>
            <w:div w:id="399905994">
              <w:marLeft w:val="0"/>
              <w:marRight w:val="0"/>
              <w:marTop w:val="0"/>
              <w:marBottom w:val="0"/>
              <w:divBdr>
                <w:top w:val="none" w:sz="0" w:space="0" w:color="auto"/>
                <w:left w:val="none" w:sz="0" w:space="0" w:color="auto"/>
                <w:bottom w:val="none" w:sz="0" w:space="0" w:color="auto"/>
                <w:right w:val="none" w:sz="0" w:space="0" w:color="auto"/>
              </w:divBdr>
            </w:div>
          </w:divsChild>
        </w:div>
        <w:div w:id="488861034">
          <w:marLeft w:val="0"/>
          <w:marRight w:val="0"/>
          <w:marTop w:val="0"/>
          <w:marBottom w:val="0"/>
          <w:divBdr>
            <w:top w:val="none" w:sz="0" w:space="0" w:color="auto"/>
            <w:left w:val="none" w:sz="0" w:space="0" w:color="auto"/>
            <w:bottom w:val="none" w:sz="0" w:space="0" w:color="auto"/>
            <w:right w:val="none" w:sz="0" w:space="0" w:color="auto"/>
          </w:divBdr>
          <w:divsChild>
            <w:div w:id="173037962">
              <w:marLeft w:val="0"/>
              <w:marRight w:val="0"/>
              <w:marTop w:val="0"/>
              <w:marBottom w:val="0"/>
              <w:divBdr>
                <w:top w:val="none" w:sz="0" w:space="0" w:color="auto"/>
                <w:left w:val="none" w:sz="0" w:space="0" w:color="auto"/>
                <w:bottom w:val="none" w:sz="0" w:space="0" w:color="auto"/>
                <w:right w:val="none" w:sz="0" w:space="0" w:color="auto"/>
              </w:divBdr>
            </w:div>
          </w:divsChild>
        </w:div>
        <w:div w:id="489174846">
          <w:marLeft w:val="0"/>
          <w:marRight w:val="0"/>
          <w:marTop w:val="0"/>
          <w:marBottom w:val="0"/>
          <w:divBdr>
            <w:top w:val="none" w:sz="0" w:space="0" w:color="auto"/>
            <w:left w:val="none" w:sz="0" w:space="0" w:color="auto"/>
            <w:bottom w:val="none" w:sz="0" w:space="0" w:color="auto"/>
            <w:right w:val="none" w:sz="0" w:space="0" w:color="auto"/>
          </w:divBdr>
          <w:divsChild>
            <w:div w:id="418527794">
              <w:marLeft w:val="0"/>
              <w:marRight w:val="0"/>
              <w:marTop w:val="0"/>
              <w:marBottom w:val="0"/>
              <w:divBdr>
                <w:top w:val="none" w:sz="0" w:space="0" w:color="auto"/>
                <w:left w:val="none" w:sz="0" w:space="0" w:color="auto"/>
                <w:bottom w:val="none" w:sz="0" w:space="0" w:color="auto"/>
                <w:right w:val="none" w:sz="0" w:space="0" w:color="auto"/>
              </w:divBdr>
            </w:div>
          </w:divsChild>
        </w:div>
        <w:div w:id="489296519">
          <w:marLeft w:val="0"/>
          <w:marRight w:val="0"/>
          <w:marTop w:val="0"/>
          <w:marBottom w:val="0"/>
          <w:divBdr>
            <w:top w:val="none" w:sz="0" w:space="0" w:color="auto"/>
            <w:left w:val="none" w:sz="0" w:space="0" w:color="auto"/>
            <w:bottom w:val="none" w:sz="0" w:space="0" w:color="auto"/>
            <w:right w:val="none" w:sz="0" w:space="0" w:color="auto"/>
          </w:divBdr>
          <w:divsChild>
            <w:div w:id="208416799">
              <w:marLeft w:val="0"/>
              <w:marRight w:val="0"/>
              <w:marTop w:val="0"/>
              <w:marBottom w:val="0"/>
              <w:divBdr>
                <w:top w:val="none" w:sz="0" w:space="0" w:color="auto"/>
                <w:left w:val="none" w:sz="0" w:space="0" w:color="auto"/>
                <w:bottom w:val="none" w:sz="0" w:space="0" w:color="auto"/>
                <w:right w:val="none" w:sz="0" w:space="0" w:color="auto"/>
              </w:divBdr>
            </w:div>
          </w:divsChild>
        </w:div>
        <w:div w:id="493566962">
          <w:marLeft w:val="0"/>
          <w:marRight w:val="0"/>
          <w:marTop w:val="0"/>
          <w:marBottom w:val="0"/>
          <w:divBdr>
            <w:top w:val="none" w:sz="0" w:space="0" w:color="auto"/>
            <w:left w:val="none" w:sz="0" w:space="0" w:color="auto"/>
            <w:bottom w:val="none" w:sz="0" w:space="0" w:color="auto"/>
            <w:right w:val="none" w:sz="0" w:space="0" w:color="auto"/>
          </w:divBdr>
          <w:divsChild>
            <w:div w:id="416097016">
              <w:marLeft w:val="0"/>
              <w:marRight w:val="0"/>
              <w:marTop w:val="0"/>
              <w:marBottom w:val="0"/>
              <w:divBdr>
                <w:top w:val="none" w:sz="0" w:space="0" w:color="auto"/>
                <w:left w:val="none" w:sz="0" w:space="0" w:color="auto"/>
                <w:bottom w:val="none" w:sz="0" w:space="0" w:color="auto"/>
                <w:right w:val="none" w:sz="0" w:space="0" w:color="auto"/>
              </w:divBdr>
            </w:div>
          </w:divsChild>
        </w:div>
        <w:div w:id="500629512">
          <w:marLeft w:val="0"/>
          <w:marRight w:val="0"/>
          <w:marTop w:val="0"/>
          <w:marBottom w:val="0"/>
          <w:divBdr>
            <w:top w:val="none" w:sz="0" w:space="0" w:color="auto"/>
            <w:left w:val="none" w:sz="0" w:space="0" w:color="auto"/>
            <w:bottom w:val="none" w:sz="0" w:space="0" w:color="auto"/>
            <w:right w:val="none" w:sz="0" w:space="0" w:color="auto"/>
          </w:divBdr>
          <w:divsChild>
            <w:div w:id="1309287490">
              <w:marLeft w:val="0"/>
              <w:marRight w:val="0"/>
              <w:marTop w:val="0"/>
              <w:marBottom w:val="0"/>
              <w:divBdr>
                <w:top w:val="none" w:sz="0" w:space="0" w:color="auto"/>
                <w:left w:val="none" w:sz="0" w:space="0" w:color="auto"/>
                <w:bottom w:val="none" w:sz="0" w:space="0" w:color="auto"/>
                <w:right w:val="none" w:sz="0" w:space="0" w:color="auto"/>
              </w:divBdr>
            </w:div>
          </w:divsChild>
        </w:div>
        <w:div w:id="501968825">
          <w:marLeft w:val="0"/>
          <w:marRight w:val="0"/>
          <w:marTop w:val="0"/>
          <w:marBottom w:val="0"/>
          <w:divBdr>
            <w:top w:val="none" w:sz="0" w:space="0" w:color="auto"/>
            <w:left w:val="none" w:sz="0" w:space="0" w:color="auto"/>
            <w:bottom w:val="none" w:sz="0" w:space="0" w:color="auto"/>
            <w:right w:val="none" w:sz="0" w:space="0" w:color="auto"/>
          </w:divBdr>
          <w:divsChild>
            <w:div w:id="572395322">
              <w:marLeft w:val="0"/>
              <w:marRight w:val="0"/>
              <w:marTop w:val="0"/>
              <w:marBottom w:val="0"/>
              <w:divBdr>
                <w:top w:val="none" w:sz="0" w:space="0" w:color="auto"/>
                <w:left w:val="none" w:sz="0" w:space="0" w:color="auto"/>
                <w:bottom w:val="none" w:sz="0" w:space="0" w:color="auto"/>
                <w:right w:val="none" w:sz="0" w:space="0" w:color="auto"/>
              </w:divBdr>
            </w:div>
            <w:div w:id="647318164">
              <w:marLeft w:val="0"/>
              <w:marRight w:val="0"/>
              <w:marTop w:val="0"/>
              <w:marBottom w:val="0"/>
              <w:divBdr>
                <w:top w:val="none" w:sz="0" w:space="0" w:color="auto"/>
                <w:left w:val="none" w:sz="0" w:space="0" w:color="auto"/>
                <w:bottom w:val="none" w:sz="0" w:space="0" w:color="auto"/>
                <w:right w:val="none" w:sz="0" w:space="0" w:color="auto"/>
              </w:divBdr>
            </w:div>
            <w:div w:id="1062409148">
              <w:marLeft w:val="0"/>
              <w:marRight w:val="0"/>
              <w:marTop w:val="0"/>
              <w:marBottom w:val="0"/>
              <w:divBdr>
                <w:top w:val="none" w:sz="0" w:space="0" w:color="auto"/>
                <w:left w:val="none" w:sz="0" w:space="0" w:color="auto"/>
                <w:bottom w:val="none" w:sz="0" w:space="0" w:color="auto"/>
                <w:right w:val="none" w:sz="0" w:space="0" w:color="auto"/>
              </w:divBdr>
            </w:div>
          </w:divsChild>
        </w:div>
        <w:div w:id="504172944">
          <w:marLeft w:val="0"/>
          <w:marRight w:val="0"/>
          <w:marTop w:val="0"/>
          <w:marBottom w:val="0"/>
          <w:divBdr>
            <w:top w:val="none" w:sz="0" w:space="0" w:color="auto"/>
            <w:left w:val="none" w:sz="0" w:space="0" w:color="auto"/>
            <w:bottom w:val="none" w:sz="0" w:space="0" w:color="auto"/>
            <w:right w:val="none" w:sz="0" w:space="0" w:color="auto"/>
          </w:divBdr>
          <w:divsChild>
            <w:div w:id="845753828">
              <w:marLeft w:val="0"/>
              <w:marRight w:val="0"/>
              <w:marTop w:val="0"/>
              <w:marBottom w:val="0"/>
              <w:divBdr>
                <w:top w:val="none" w:sz="0" w:space="0" w:color="auto"/>
                <w:left w:val="none" w:sz="0" w:space="0" w:color="auto"/>
                <w:bottom w:val="none" w:sz="0" w:space="0" w:color="auto"/>
                <w:right w:val="none" w:sz="0" w:space="0" w:color="auto"/>
              </w:divBdr>
            </w:div>
          </w:divsChild>
        </w:div>
        <w:div w:id="506336475">
          <w:marLeft w:val="0"/>
          <w:marRight w:val="0"/>
          <w:marTop w:val="0"/>
          <w:marBottom w:val="0"/>
          <w:divBdr>
            <w:top w:val="none" w:sz="0" w:space="0" w:color="auto"/>
            <w:left w:val="none" w:sz="0" w:space="0" w:color="auto"/>
            <w:bottom w:val="none" w:sz="0" w:space="0" w:color="auto"/>
            <w:right w:val="none" w:sz="0" w:space="0" w:color="auto"/>
          </w:divBdr>
          <w:divsChild>
            <w:div w:id="815950636">
              <w:marLeft w:val="0"/>
              <w:marRight w:val="0"/>
              <w:marTop w:val="0"/>
              <w:marBottom w:val="0"/>
              <w:divBdr>
                <w:top w:val="none" w:sz="0" w:space="0" w:color="auto"/>
                <w:left w:val="none" w:sz="0" w:space="0" w:color="auto"/>
                <w:bottom w:val="none" w:sz="0" w:space="0" w:color="auto"/>
                <w:right w:val="none" w:sz="0" w:space="0" w:color="auto"/>
              </w:divBdr>
            </w:div>
          </w:divsChild>
        </w:div>
        <w:div w:id="508834687">
          <w:marLeft w:val="0"/>
          <w:marRight w:val="0"/>
          <w:marTop w:val="0"/>
          <w:marBottom w:val="0"/>
          <w:divBdr>
            <w:top w:val="none" w:sz="0" w:space="0" w:color="auto"/>
            <w:left w:val="none" w:sz="0" w:space="0" w:color="auto"/>
            <w:bottom w:val="none" w:sz="0" w:space="0" w:color="auto"/>
            <w:right w:val="none" w:sz="0" w:space="0" w:color="auto"/>
          </w:divBdr>
          <w:divsChild>
            <w:div w:id="1068264997">
              <w:marLeft w:val="0"/>
              <w:marRight w:val="0"/>
              <w:marTop w:val="0"/>
              <w:marBottom w:val="0"/>
              <w:divBdr>
                <w:top w:val="none" w:sz="0" w:space="0" w:color="auto"/>
                <w:left w:val="none" w:sz="0" w:space="0" w:color="auto"/>
                <w:bottom w:val="none" w:sz="0" w:space="0" w:color="auto"/>
                <w:right w:val="none" w:sz="0" w:space="0" w:color="auto"/>
              </w:divBdr>
            </w:div>
          </w:divsChild>
        </w:div>
        <w:div w:id="516964765">
          <w:marLeft w:val="0"/>
          <w:marRight w:val="0"/>
          <w:marTop w:val="0"/>
          <w:marBottom w:val="0"/>
          <w:divBdr>
            <w:top w:val="none" w:sz="0" w:space="0" w:color="auto"/>
            <w:left w:val="none" w:sz="0" w:space="0" w:color="auto"/>
            <w:bottom w:val="none" w:sz="0" w:space="0" w:color="auto"/>
            <w:right w:val="none" w:sz="0" w:space="0" w:color="auto"/>
          </w:divBdr>
          <w:divsChild>
            <w:div w:id="1590429093">
              <w:marLeft w:val="0"/>
              <w:marRight w:val="0"/>
              <w:marTop w:val="0"/>
              <w:marBottom w:val="0"/>
              <w:divBdr>
                <w:top w:val="none" w:sz="0" w:space="0" w:color="auto"/>
                <w:left w:val="none" w:sz="0" w:space="0" w:color="auto"/>
                <w:bottom w:val="none" w:sz="0" w:space="0" w:color="auto"/>
                <w:right w:val="none" w:sz="0" w:space="0" w:color="auto"/>
              </w:divBdr>
            </w:div>
          </w:divsChild>
        </w:div>
        <w:div w:id="517742059">
          <w:marLeft w:val="0"/>
          <w:marRight w:val="0"/>
          <w:marTop w:val="0"/>
          <w:marBottom w:val="0"/>
          <w:divBdr>
            <w:top w:val="none" w:sz="0" w:space="0" w:color="auto"/>
            <w:left w:val="none" w:sz="0" w:space="0" w:color="auto"/>
            <w:bottom w:val="none" w:sz="0" w:space="0" w:color="auto"/>
            <w:right w:val="none" w:sz="0" w:space="0" w:color="auto"/>
          </w:divBdr>
          <w:divsChild>
            <w:div w:id="44455139">
              <w:marLeft w:val="0"/>
              <w:marRight w:val="0"/>
              <w:marTop w:val="0"/>
              <w:marBottom w:val="0"/>
              <w:divBdr>
                <w:top w:val="none" w:sz="0" w:space="0" w:color="auto"/>
                <w:left w:val="none" w:sz="0" w:space="0" w:color="auto"/>
                <w:bottom w:val="none" w:sz="0" w:space="0" w:color="auto"/>
                <w:right w:val="none" w:sz="0" w:space="0" w:color="auto"/>
              </w:divBdr>
            </w:div>
          </w:divsChild>
        </w:div>
        <w:div w:id="525678388">
          <w:marLeft w:val="0"/>
          <w:marRight w:val="0"/>
          <w:marTop w:val="0"/>
          <w:marBottom w:val="0"/>
          <w:divBdr>
            <w:top w:val="none" w:sz="0" w:space="0" w:color="auto"/>
            <w:left w:val="none" w:sz="0" w:space="0" w:color="auto"/>
            <w:bottom w:val="none" w:sz="0" w:space="0" w:color="auto"/>
            <w:right w:val="none" w:sz="0" w:space="0" w:color="auto"/>
          </w:divBdr>
          <w:divsChild>
            <w:div w:id="10110885">
              <w:marLeft w:val="0"/>
              <w:marRight w:val="0"/>
              <w:marTop w:val="0"/>
              <w:marBottom w:val="0"/>
              <w:divBdr>
                <w:top w:val="none" w:sz="0" w:space="0" w:color="auto"/>
                <w:left w:val="none" w:sz="0" w:space="0" w:color="auto"/>
                <w:bottom w:val="none" w:sz="0" w:space="0" w:color="auto"/>
                <w:right w:val="none" w:sz="0" w:space="0" w:color="auto"/>
              </w:divBdr>
            </w:div>
          </w:divsChild>
        </w:div>
        <w:div w:id="543256701">
          <w:marLeft w:val="0"/>
          <w:marRight w:val="0"/>
          <w:marTop w:val="0"/>
          <w:marBottom w:val="0"/>
          <w:divBdr>
            <w:top w:val="none" w:sz="0" w:space="0" w:color="auto"/>
            <w:left w:val="none" w:sz="0" w:space="0" w:color="auto"/>
            <w:bottom w:val="none" w:sz="0" w:space="0" w:color="auto"/>
            <w:right w:val="none" w:sz="0" w:space="0" w:color="auto"/>
          </w:divBdr>
          <w:divsChild>
            <w:div w:id="1754233432">
              <w:marLeft w:val="0"/>
              <w:marRight w:val="0"/>
              <w:marTop w:val="0"/>
              <w:marBottom w:val="0"/>
              <w:divBdr>
                <w:top w:val="none" w:sz="0" w:space="0" w:color="auto"/>
                <w:left w:val="none" w:sz="0" w:space="0" w:color="auto"/>
                <w:bottom w:val="none" w:sz="0" w:space="0" w:color="auto"/>
                <w:right w:val="none" w:sz="0" w:space="0" w:color="auto"/>
              </w:divBdr>
            </w:div>
          </w:divsChild>
        </w:div>
        <w:div w:id="549538892">
          <w:marLeft w:val="0"/>
          <w:marRight w:val="0"/>
          <w:marTop w:val="0"/>
          <w:marBottom w:val="0"/>
          <w:divBdr>
            <w:top w:val="none" w:sz="0" w:space="0" w:color="auto"/>
            <w:left w:val="none" w:sz="0" w:space="0" w:color="auto"/>
            <w:bottom w:val="none" w:sz="0" w:space="0" w:color="auto"/>
            <w:right w:val="none" w:sz="0" w:space="0" w:color="auto"/>
          </w:divBdr>
          <w:divsChild>
            <w:div w:id="1969319618">
              <w:marLeft w:val="0"/>
              <w:marRight w:val="0"/>
              <w:marTop w:val="0"/>
              <w:marBottom w:val="0"/>
              <w:divBdr>
                <w:top w:val="none" w:sz="0" w:space="0" w:color="auto"/>
                <w:left w:val="none" w:sz="0" w:space="0" w:color="auto"/>
                <w:bottom w:val="none" w:sz="0" w:space="0" w:color="auto"/>
                <w:right w:val="none" w:sz="0" w:space="0" w:color="auto"/>
              </w:divBdr>
            </w:div>
          </w:divsChild>
        </w:div>
        <w:div w:id="551039210">
          <w:marLeft w:val="0"/>
          <w:marRight w:val="0"/>
          <w:marTop w:val="0"/>
          <w:marBottom w:val="0"/>
          <w:divBdr>
            <w:top w:val="none" w:sz="0" w:space="0" w:color="auto"/>
            <w:left w:val="none" w:sz="0" w:space="0" w:color="auto"/>
            <w:bottom w:val="none" w:sz="0" w:space="0" w:color="auto"/>
            <w:right w:val="none" w:sz="0" w:space="0" w:color="auto"/>
          </w:divBdr>
          <w:divsChild>
            <w:div w:id="1152140237">
              <w:marLeft w:val="0"/>
              <w:marRight w:val="0"/>
              <w:marTop w:val="0"/>
              <w:marBottom w:val="0"/>
              <w:divBdr>
                <w:top w:val="none" w:sz="0" w:space="0" w:color="auto"/>
                <w:left w:val="none" w:sz="0" w:space="0" w:color="auto"/>
                <w:bottom w:val="none" w:sz="0" w:space="0" w:color="auto"/>
                <w:right w:val="none" w:sz="0" w:space="0" w:color="auto"/>
              </w:divBdr>
            </w:div>
          </w:divsChild>
        </w:div>
        <w:div w:id="583221326">
          <w:marLeft w:val="0"/>
          <w:marRight w:val="0"/>
          <w:marTop w:val="0"/>
          <w:marBottom w:val="0"/>
          <w:divBdr>
            <w:top w:val="none" w:sz="0" w:space="0" w:color="auto"/>
            <w:left w:val="none" w:sz="0" w:space="0" w:color="auto"/>
            <w:bottom w:val="none" w:sz="0" w:space="0" w:color="auto"/>
            <w:right w:val="none" w:sz="0" w:space="0" w:color="auto"/>
          </w:divBdr>
          <w:divsChild>
            <w:div w:id="1713917435">
              <w:marLeft w:val="0"/>
              <w:marRight w:val="0"/>
              <w:marTop w:val="0"/>
              <w:marBottom w:val="0"/>
              <w:divBdr>
                <w:top w:val="none" w:sz="0" w:space="0" w:color="auto"/>
                <w:left w:val="none" w:sz="0" w:space="0" w:color="auto"/>
                <w:bottom w:val="none" w:sz="0" w:space="0" w:color="auto"/>
                <w:right w:val="none" w:sz="0" w:space="0" w:color="auto"/>
              </w:divBdr>
            </w:div>
          </w:divsChild>
        </w:div>
        <w:div w:id="585460731">
          <w:marLeft w:val="0"/>
          <w:marRight w:val="0"/>
          <w:marTop w:val="0"/>
          <w:marBottom w:val="0"/>
          <w:divBdr>
            <w:top w:val="none" w:sz="0" w:space="0" w:color="auto"/>
            <w:left w:val="none" w:sz="0" w:space="0" w:color="auto"/>
            <w:bottom w:val="none" w:sz="0" w:space="0" w:color="auto"/>
            <w:right w:val="none" w:sz="0" w:space="0" w:color="auto"/>
          </w:divBdr>
          <w:divsChild>
            <w:div w:id="252591019">
              <w:marLeft w:val="0"/>
              <w:marRight w:val="0"/>
              <w:marTop w:val="0"/>
              <w:marBottom w:val="0"/>
              <w:divBdr>
                <w:top w:val="none" w:sz="0" w:space="0" w:color="auto"/>
                <w:left w:val="none" w:sz="0" w:space="0" w:color="auto"/>
                <w:bottom w:val="none" w:sz="0" w:space="0" w:color="auto"/>
                <w:right w:val="none" w:sz="0" w:space="0" w:color="auto"/>
              </w:divBdr>
            </w:div>
          </w:divsChild>
        </w:div>
        <w:div w:id="586118271">
          <w:marLeft w:val="0"/>
          <w:marRight w:val="0"/>
          <w:marTop w:val="0"/>
          <w:marBottom w:val="0"/>
          <w:divBdr>
            <w:top w:val="none" w:sz="0" w:space="0" w:color="auto"/>
            <w:left w:val="none" w:sz="0" w:space="0" w:color="auto"/>
            <w:bottom w:val="none" w:sz="0" w:space="0" w:color="auto"/>
            <w:right w:val="none" w:sz="0" w:space="0" w:color="auto"/>
          </w:divBdr>
          <w:divsChild>
            <w:div w:id="2115324517">
              <w:marLeft w:val="0"/>
              <w:marRight w:val="0"/>
              <w:marTop w:val="0"/>
              <w:marBottom w:val="0"/>
              <w:divBdr>
                <w:top w:val="none" w:sz="0" w:space="0" w:color="auto"/>
                <w:left w:val="none" w:sz="0" w:space="0" w:color="auto"/>
                <w:bottom w:val="none" w:sz="0" w:space="0" w:color="auto"/>
                <w:right w:val="none" w:sz="0" w:space="0" w:color="auto"/>
              </w:divBdr>
            </w:div>
          </w:divsChild>
        </w:div>
        <w:div w:id="586811170">
          <w:marLeft w:val="0"/>
          <w:marRight w:val="0"/>
          <w:marTop w:val="0"/>
          <w:marBottom w:val="0"/>
          <w:divBdr>
            <w:top w:val="none" w:sz="0" w:space="0" w:color="auto"/>
            <w:left w:val="none" w:sz="0" w:space="0" w:color="auto"/>
            <w:bottom w:val="none" w:sz="0" w:space="0" w:color="auto"/>
            <w:right w:val="none" w:sz="0" w:space="0" w:color="auto"/>
          </w:divBdr>
          <w:divsChild>
            <w:div w:id="913584913">
              <w:marLeft w:val="0"/>
              <w:marRight w:val="0"/>
              <w:marTop w:val="0"/>
              <w:marBottom w:val="0"/>
              <w:divBdr>
                <w:top w:val="none" w:sz="0" w:space="0" w:color="auto"/>
                <w:left w:val="none" w:sz="0" w:space="0" w:color="auto"/>
                <w:bottom w:val="none" w:sz="0" w:space="0" w:color="auto"/>
                <w:right w:val="none" w:sz="0" w:space="0" w:color="auto"/>
              </w:divBdr>
            </w:div>
          </w:divsChild>
        </w:div>
        <w:div w:id="587496060">
          <w:marLeft w:val="0"/>
          <w:marRight w:val="0"/>
          <w:marTop w:val="0"/>
          <w:marBottom w:val="0"/>
          <w:divBdr>
            <w:top w:val="none" w:sz="0" w:space="0" w:color="auto"/>
            <w:left w:val="none" w:sz="0" w:space="0" w:color="auto"/>
            <w:bottom w:val="none" w:sz="0" w:space="0" w:color="auto"/>
            <w:right w:val="none" w:sz="0" w:space="0" w:color="auto"/>
          </w:divBdr>
          <w:divsChild>
            <w:div w:id="168300873">
              <w:marLeft w:val="0"/>
              <w:marRight w:val="0"/>
              <w:marTop w:val="0"/>
              <w:marBottom w:val="0"/>
              <w:divBdr>
                <w:top w:val="none" w:sz="0" w:space="0" w:color="auto"/>
                <w:left w:val="none" w:sz="0" w:space="0" w:color="auto"/>
                <w:bottom w:val="none" w:sz="0" w:space="0" w:color="auto"/>
                <w:right w:val="none" w:sz="0" w:space="0" w:color="auto"/>
              </w:divBdr>
            </w:div>
          </w:divsChild>
        </w:div>
        <w:div w:id="593590302">
          <w:marLeft w:val="0"/>
          <w:marRight w:val="0"/>
          <w:marTop w:val="0"/>
          <w:marBottom w:val="0"/>
          <w:divBdr>
            <w:top w:val="none" w:sz="0" w:space="0" w:color="auto"/>
            <w:left w:val="none" w:sz="0" w:space="0" w:color="auto"/>
            <w:bottom w:val="none" w:sz="0" w:space="0" w:color="auto"/>
            <w:right w:val="none" w:sz="0" w:space="0" w:color="auto"/>
          </w:divBdr>
          <w:divsChild>
            <w:div w:id="154299494">
              <w:marLeft w:val="0"/>
              <w:marRight w:val="0"/>
              <w:marTop w:val="0"/>
              <w:marBottom w:val="0"/>
              <w:divBdr>
                <w:top w:val="none" w:sz="0" w:space="0" w:color="auto"/>
                <w:left w:val="none" w:sz="0" w:space="0" w:color="auto"/>
                <w:bottom w:val="none" w:sz="0" w:space="0" w:color="auto"/>
                <w:right w:val="none" w:sz="0" w:space="0" w:color="auto"/>
              </w:divBdr>
            </w:div>
          </w:divsChild>
        </w:div>
        <w:div w:id="606084239">
          <w:marLeft w:val="0"/>
          <w:marRight w:val="0"/>
          <w:marTop w:val="0"/>
          <w:marBottom w:val="0"/>
          <w:divBdr>
            <w:top w:val="none" w:sz="0" w:space="0" w:color="auto"/>
            <w:left w:val="none" w:sz="0" w:space="0" w:color="auto"/>
            <w:bottom w:val="none" w:sz="0" w:space="0" w:color="auto"/>
            <w:right w:val="none" w:sz="0" w:space="0" w:color="auto"/>
          </w:divBdr>
          <w:divsChild>
            <w:div w:id="1422142138">
              <w:marLeft w:val="0"/>
              <w:marRight w:val="0"/>
              <w:marTop w:val="0"/>
              <w:marBottom w:val="0"/>
              <w:divBdr>
                <w:top w:val="none" w:sz="0" w:space="0" w:color="auto"/>
                <w:left w:val="none" w:sz="0" w:space="0" w:color="auto"/>
                <w:bottom w:val="none" w:sz="0" w:space="0" w:color="auto"/>
                <w:right w:val="none" w:sz="0" w:space="0" w:color="auto"/>
              </w:divBdr>
            </w:div>
          </w:divsChild>
        </w:div>
        <w:div w:id="607205054">
          <w:marLeft w:val="0"/>
          <w:marRight w:val="0"/>
          <w:marTop w:val="0"/>
          <w:marBottom w:val="0"/>
          <w:divBdr>
            <w:top w:val="none" w:sz="0" w:space="0" w:color="auto"/>
            <w:left w:val="none" w:sz="0" w:space="0" w:color="auto"/>
            <w:bottom w:val="none" w:sz="0" w:space="0" w:color="auto"/>
            <w:right w:val="none" w:sz="0" w:space="0" w:color="auto"/>
          </w:divBdr>
          <w:divsChild>
            <w:div w:id="1331375451">
              <w:marLeft w:val="0"/>
              <w:marRight w:val="0"/>
              <w:marTop w:val="0"/>
              <w:marBottom w:val="0"/>
              <w:divBdr>
                <w:top w:val="none" w:sz="0" w:space="0" w:color="auto"/>
                <w:left w:val="none" w:sz="0" w:space="0" w:color="auto"/>
                <w:bottom w:val="none" w:sz="0" w:space="0" w:color="auto"/>
                <w:right w:val="none" w:sz="0" w:space="0" w:color="auto"/>
              </w:divBdr>
            </w:div>
          </w:divsChild>
        </w:div>
        <w:div w:id="610279652">
          <w:marLeft w:val="0"/>
          <w:marRight w:val="0"/>
          <w:marTop w:val="0"/>
          <w:marBottom w:val="0"/>
          <w:divBdr>
            <w:top w:val="none" w:sz="0" w:space="0" w:color="auto"/>
            <w:left w:val="none" w:sz="0" w:space="0" w:color="auto"/>
            <w:bottom w:val="none" w:sz="0" w:space="0" w:color="auto"/>
            <w:right w:val="none" w:sz="0" w:space="0" w:color="auto"/>
          </w:divBdr>
          <w:divsChild>
            <w:div w:id="1928883802">
              <w:marLeft w:val="0"/>
              <w:marRight w:val="0"/>
              <w:marTop w:val="0"/>
              <w:marBottom w:val="0"/>
              <w:divBdr>
                <w:top w:val="none" w:sz="0" w:space="0" w:color="auto"/>
                <w:left w:val="none" w:sz="0" w:space="0" w:color="auto"/>
                <w:bottom w:val="none" w:sz="0" w:space="0" w:color="auto"/>
                <w:right w:val="none" w:sz="0" w:space="0" w:color="auto"/>
              </w:divBdr>
            </w:div>
          </w:divsChild>
        </w:div>
        <w:div w:id="617418089">
          <w:marLeft w:val="0"/>
          <w:marRight w:val="0"/>
          <w:marTop w:val="0"/>
          <w:marBottom w:val="0"/>
          <w:divBdr>
            <w:top w:val="none" w:sz="0" w:space="0" w:color="auto"/>
            <w:left w:val="none" w:sz="0" w:space="0" w:color="auto"/>
            <w:bottom w:val="none" w:sz="0" w:space="0" w:color="auto"/>
            <w:right w:val="none" w:sz="0" w:space="0" w:color="auto"/>
          </w:divBdr>
          <w:divsChild>
            <w:div w:id="874587089">
              <w:marLeft w:val="0"/>
              <w:marRight w:val="0"/>
              <w:marTop w:val="0"/>
              <w:marBottom w:val="0"/>
              <w:divBdr>
                <w:top w:val="none" w:sz="0" w:space="0" w:color="auto"/>
                <w:left w:val="none" w:sz="0" w:space="0" w:color="auto"/>
                <w:bottom w:val="none" w:sz="0" w:space="0" w:color="auto"/>
                <w:right w:val="none" w:sz="0" w:space="0" w:color="auto"/>
              </w:divBdr>
            </w:div>
          </w:divsChild>
        </w:div>
        <w:div w:id="617638090">
          <w:marLeft w:val="0"/>
          <w:marRight w:val="0"/>
          <w:marTop w:val="0"/>
          <w:marBottom w:val="0"/>
          <w:divBdr>
            <w:top w:val="none" w:sz="0" w:space="0" w:color="auto"/>
            <w:left w:val="none" w:sz="0" w:space="0" w:color="auto"/>
            <w:bottom w:val="none" w:sz="0" w:space="0" w:color="auto"/>
            <w:right w:val="none" w:sz="0" w:space="0" w:color="auto"/>
          </w:divBdr>
          <w:divsChild>
            <w:div w:id="78606261">
              <w:marLeft w:val="0"/>
              <w:marRight w:val="0"/>
              <w:marTop w:val="0"/>
              <w:marBottom w:val="0"/>
              <w:divBdr>
                <w:top w:val="none" w:sz="0" w:space="0" w:color="auto"/>
                <w:left w:val="none" w:sz="0" w:space="0" w:color="auto"/>
                <w:bottom w:val="none" w:sz="0" w:space="0" w:color="auto"/>
                <w:right w:val="none" w:sz="0" w:space="0" w:color="auto"/>
              </w:divBdr>
            </w:div>
          </w:divsChild>
        </w:div>
        <w:div w:id="620460420">
          <w:marLeft w:val="0"/>
          <w:marRight w:val="0"/>
          <w:marTop w:val="0"/>
          <w:marBottom w:val="0"/>
          <w:divBdr>
            <w:top w:val="none" w:sz="0" w:space="0" w:color="auto"/>
            <w:left w:val="none" w:sz="0" w:space="0" w:color="auto"/>
            <w:bottom w:val="none" w:sz="0" w:space="0" w:color="auto"/>
            <w:right w:val="none" w:sz="0" w:space="0" w:color="auto"/>
          </w:divBdr>
          <w:divsChild>
            <w:div w:id="434374774">
              <w:marLeft w:val="0"/>
              <w:marRight w:val="0"/>
              <w:marTop w:val="0"/>
              <w:marBottom w:val="0"/>
              <w:divBdr>
                <w:top w:val="none" w:sz="0" w:space="0" w:color="auto"/>
                <w:left w:val="none" w:sz="0" w:space="0" w:color="auto"/>
                <w:bottom w:val="none" w:sz="0" w:space="0" w:color="auto"/>
                <w:right w:val="none" w:sz="0" w:space="0" w:color="auto"/>
              </w:divBdr>
            </w:div>
          </w:divsChild>
        </w:div>
        <w:div w:id="630937140">
          <w:marLeft w:val="0"/>
          <w:marRight w:val="0"/>
          <w:marTop w:val="0"/>
          <w:marBottom w:val="0"/>
          <w:divBdr>
            <w:top w:val="none" w:sz="0" w:space="0" w:color="auto"/>
            <w:left w:val="none" w:sz="0" w:space="0" w:color="auto"/>
            <w:bottom w:val="none" w:sz="0" w:space="0" w:color="auto"/>
            <w:right w:val="none" w:sz="0" w:space="0" w:color="auto"/>
          </w:divBdr>
          <w:divsChild>
            <w:div w:id="1219708900">
              <w:marLeft w:val="0"/>
              <w:marRight w:val="0"/>
              <w:marTop w:val="0"/>
              <w:marBottom w:val="0"/>
              <w:divBdr>
                <w:top w:val="none" w:sz="0" w:space="0" w:color="auto"/>
                <w:left w:val="none" w:sz="0" w:space="0" w:color="auto"/>
                <w:bottom w:val="none" w:sz="0" w:space="0" w:color="auto"/>
                <w:right w:val="none" w:sz="0" w:space="0" w:color="auto"/>
              </w:divBdr>
            </w:div>
          </w:divsChild>
        </w:div>
        <w:div w:id="639308973">
          <w:marLeft w:val="0"/>
          <w:marRight w:val="0"/>
          <w:marTop w:val="0"/>
          <w:marBottom w:val="0"/>
          <w:divBdr>
            <w:top w:val="none" w:sz="0" w:space="0" w:color="auto"/>
            <w:left w:val="none" w:sz="0" w:space="0" w:color="auto"/>
            <w:bottom w:val="none" w:sz="0" w:space="0" w:color="auto"/>
            <w:right w:val="none" w:sz="0" w:space="0" w:color="auto"/>
          </w:divBdr>
          <w:divsChild>
            <w:div w:id="597952390">
              <w:marLeft w:val="0"/>
              <w:marRight w:val="0"/>
              <w:marTop w:val="0"/>
              <w:marBottom w:val="0"/>
              <w:divBdr>
                <w:top w:val="none" w:sz="0" w:space="0" w:color="auto"/>
                <w:left w:val="none" w:sz="0" w:space="0" w:color="auto"/>
                <w:bottom w:val="none" w:sz="0" w:space="0" w:color="auto"/>
                <w:right w:val="none" w:sz="0" w:space="0" w:color="auto"/>
              </w:divBdr>
            </w:div>
          </w:divsChild>
        </w:div>
        <w:div w:id="652297294">
          <w:marLeft w:val="0"/>
          <w:marRight w:val="0"/>
          <w:marTop w:val="0"/>
          <w:marBottom w:val="0"/>
          <w:divBdr>
            <w:top w:val="none" w:sz="0" w:space="0" w:color="auto"/>
            <w:left w:val="none" w:sz="0" w:space="0" w:color="auto"/>
            <w:bottom w:val="none" w:sz="0" w:space="0" w:color="auto"/>
            <w:right w:val="none" w:sz="0" w:space="0" w:color="auto"/>
          </w:divBdr>
          <w:divsChild>
            <w:div w:id="1048645510">
              <w:marLeft w:val="0"/>
              <w:marRight w:val="0"/>
              <w:marTop w:val="0"/>
              <w:marBottom w:val="0"/>
              <w:divBdr>
                <w:top w:val="none" w:sz="0" w:space="0" w:color="auto"/>
                <w:left w:val="none" w:sz="0" w:space="0" w:color="auto"/>
                <w:bottom w:val="none" w:sz="0" w:space="0" w:color="auto"/>
                <w:right w:val="none" w:sz="0" w:space="0" w:color="auto"/>
              </w:divBdr>
            </w:div>
          </w:divsChild>
        </w:div>
        <w:div w:id="652609489">
          <w:marLeft w:val="0"/>
          <w:marRight w:val="0"/>
          <w:marTop w:val="0"/>
          <w:marBottom w:val="0"/>
          <w:divBdr>
            <w:top w:val="none" w:sz="0" w:space="0" w:color="auto"/>
            <w:left w:val="none" w:sz="0" w:space="0" w:color="auto"/>
            <w:bottom w:val="none" w:sz="0" w:space="0" w:color="auto"/>
            <w:right w:val="none" w:sz="0" w:space="0" w:color="auto"/>
          </w:divBdr>
          <w:divsChild>
            <w:div w:id="1557742354">
              <w:marLeft w:val="0"/>
              <w:marRight w:val="0"/>
              <w:marTop w:val="0"/>
              <w:marBottom w:val="0"/>
              <w:divBdr>
                <w:top w:val="none" w:sz="0" w:space="0" w:color="auto"/>
                <w:left w:val="none" w:sz="0" w:space="0" w:color="auto"/>
                <w:bottom w:val="none" w:sz="0" w:space="0" w:color="auto"/>
                <w:right w:val="none" w:sz="0" w:space="0" w:color="auto"/>
              </w:divBdr>
            </w:div>
          </w:divsChild>
        </w:div>
        <w:div w:id="661663059">
          <w:marLeft w:val="0"/>
          <w:marRight w:val="0"/>
          <w:marTop w:val="0"/>
          <w:marBottom w:val="0"/>
          <w:divBdr>
            <w:top w:val="none" w:sz="0" w:space="0" w:color="auto"/>
            <w:left w:val="none" w:sz="0" w:space="0" w:color="auto"/>
            <w:bottom w:val="none" w:sz="0" w:space="0" w:color="auto"/>
            <w:right w:val="none" w:sz="0" w:space="0" w:color="auto"/>
          </w:divBdr>
          <w:divsChild>
            <w:div w:id="1490713236">
              <w:marLeft w:val="0"/>
              <w:marRight w:val="0"/>
              <w:marTop w:val="0"/>
              <w:marBottom w:val="0"/>
              <w:divBdr>
                <w:top w:val="none" w:sz="0" w:space="0" w:color="auto"/>
                <w:left w:val="none" w:sz="0" w:space="0" w:color="auto"/>
                <w:bottom w:val="none" w:sz="0" w:space="0" w:color="auto"/>
                <w:right w:val="none" w:sz="0" w:space="0" w:color="auto"/>
              </w:divBdr>
            </w:div>
          </w:divsChild>
        </w:div>
        <w:div w:id="681509734">
          <w:marLeft w:val="0"/>
          <w:marRight w:val="0"/>
          <w:marTop w:val="0"/>
          <w:marBottom w:val="0"/>
          <w:divBdr>
            <w:top w:val="none" w:sz="0" w:space="0" w:color="auto"/>
            <w:left w:val="none" w:sz="0" w:space="0" w:color="auto"/>
            <w:bottom w:val="none" w:sz="0" w:space="0" w:color="auto"/>
            <w:right w:val="none" w:sz="0" w:space="0" w:color="auto"/>
          </w:divBdr>
          <w:divsChild>
            <w:div w:id="2081634322">
              <w:marLeft w:val="0"/>
              <w:marRight w:val="0"/>
              <w:marTop w:val="0"/>
              <w:marBottom w:val="0"/>
              <w:divBdr>
                <w:top w:val="none" w:sz="0" w:space="0" w:color="auto"/>
                <w:left w:val="none" w:sz="0" w:space="0" w:color="auto"/>
                <w:bottom w:val="none" w:sz="0" w:space="0" w:color="auto"/>
                <w:right w:val="none" w:sz="0" w:space="0" w:color="auto"/>
              </w:divBdr>
            </w:div>
          </w:divsChild>
        </w:div>
        <w:div w:id="687217193">
          <w:marLeft w:val="0"/>
          <w:marRight w:val="0"/>
          <w:marTop w:val="0"/>
          <w:marBottom w:val="0"/>
          <w:divBdr>
            <w:top w:val="none" w:sz="0" w:space="0" w:color="auto"/>
            <w:left w:val="none" w:sz="0" w:space="0" w:color="auto"/>
            <w:bottom w:val="none" w:sz="0" w:space="0" w:color="auto"/>
            <w:right w:val="none" w:sz="0" w:space="0" w:color="auto"/>
          </w:divBdr>
          <w:divsChild>
            <w:div w:id="425157840">
              <w:marLeft w:val="0"/>
              <w:marRight w:val="0"/>
              <w:marTop w:val="0"/>
              <w:marBottom w:val="0"/>
              <w:divBdr>
                <w:top w:val="none" w:sz="0" w:space="0" w:color="auto"/>
                <w:left w:val="none" w:sz="0" w:space="0" w:color="auto"/>
                <w:bottom w:val="none" w:sz="0" w:space="0" w:color="auto"/>
                <w:right w:val="none" w:sz="0" w:space="0" w:color="auto"/>
              </w:divBdr>
            </w:div>
          </w:divsChild>
        </w:div>
        <w:div w:id="688219249">
          <w:marLeft w:val="0"/>
          <w:marRight w:val="0"/>
          <w:marTop w:val="0"/>
          <w:marBottom w:val="0"/>
          <w:divBdr>
            <w:top w:val="none" w:sz="0" w:space="0" w:color="auto"/>
            <w:left w:val="none" w:sz="0" w:space="0" w:color="auto"/>
            <w:bottom w:val="none" w:sz="0" w:space="0" w:color="auto"/>
            <w:right w:val="none" w:sz="0" w:space="0" w:color="auto"/>
          </w:divBdr>
          <w:divsChild>
            <w:div w:id="1373072726">
              <w:marLeft w:val="0"/>
              <w:marRight w:val="0"/>
              <w:marTop w:val="0"/>
              <w:marBottom w:val="0"/>
              <w:divBdr>
                <w:top w:val="none" w:sz="0" w:space="0" w:color="auto"/>
                <w:left w:val="none" w:sz="0" w:space="0" w:color="auto"/>
                <w:bottom w:val="none" w:sz="0" w:space="0" w:color="auto"/>
                <w:right w:val="none" w:sz="0" w:space="0" w:color="auto"/>
              </w:divBdr>
            </w:div>
          </w:divsChild>
        </w:div>
        <w:div w:id="691884014">
          <w:marLeft w:val="0"/>
          <w:marRight w:val="0"/>
          <w:marTop w:val="0"/>
          <w:marBottom w:val="0"/>
          <w:divBdr>
            <w:top w:val="none" w:sz="0" w:space="0" w:color="auto"/>
            <w:left w:val="none" w:sz="0" w:space="0" w:color="auto"/>
            <w:bottom w:val="none" w:sz="0" w:space="0" w:color="auto"/>
            <w:right w:val="none" w:sz="0" w:space="0" w:color="auto"/>
          </w:divBdr>
          <w:divsChild>
            <w:div w:id="1863474610">
              <w:marLeft w:val="0"/>
              <w:marRight w:val="0"/>
              <w:marTop w:val="0"/>
              <w:marBottom w:val="0"/>
              <w:divBdr>
                <w:top w:val="none" w:sz="0" w:space="0" w:color="auto"/>
                <w:left w:val="none" w:sz="0" w:space="0" w:color="auto"/>
                <w:bottom w:val="none" w:sz="0" w:space="0" w:color="auto"/>
                <w:right w:val="none" w:sz="0" w:space="0" w:color="auto"/>
              </w:divBdr>
            </w:div>
          </w:divsChild>
        </w:div>
        <w:div w:id="695234546">
          <w:marLeft w:val="0"/>
          <w:marRight w:val="0"/>
          <w:marTop w:val="0"/>
          <w:marBottom w:val="0"/>
          <w:divBdr>
            <w:top w:val="none" w:sz="0" w:space="0" w:color="auto"/>
            <w:left w:val="none" w:sz="0" w:space="0" w:color="auto"/>
            <w:bottom w:val="none" w:sz="0" w:space="0" w:color="auto"/>
            <w:right w:val="none" w:sz="0" w:space="0" w:color="auto"/>
          </w:divBdr>
          <w:divsChild>
            <w:div w:id="2135556180">
              <w:marLeft w:val="0"/>
              <w:marRight w:val="0"/>
              <w:marTop w:val="0"/>
              <w:marBottom w:val="0"/>
              <w:divBdr>
                <w:top w:val="none" w:sz="0" w:space="0" w:color="auto"/>
                <w:left w:val="none" w:sz="0" w:space="0" w:color="auto"/>
                <w:bottom w:val="none" w:sz="0" w:space="0" w:color="auto"/>
                <w:right w:val="none" w:sz="0" w:space="0" w:color="auto"/>
              </w:divBdr>
            </w:div>
          </w:divsChild>
        </w:div>
        <w:div w:id="696660397">
          <w:marLeft w:val="0"/>
          <w:marRight w:val="0"/>
          <w:marTop w:val="0"/>
          <w:marBottom w:val="0"/>
          <w:divBdr>
            <w:top w:val="none" w:sz="0" w:space="0" w:color="auto"/>
            <w:left w:val="none" w:sz="0" w:space="0" w:color="auto"/>
            <w:bottom w:val="none" w:sz="0" w:space="0" w:color="auto"/>
            <w:right w:val="none" w:sz="0" w:space="0" w:color="auto"/>
          </w:divBdr>
          <w:divsChild>
            <w:div w:id="850070036">
              <w:marLeft w:val="0"/>
              <w:marRight w:val="0"/>
              <w:marTop w:val="0"/>
              <w:marBottom w:val="0"/>
              <w:divBdr>
                <w:top w:val="none" w:sz="0" w:space="0" w:color="auto"/>
                <w:left w:val="none" w:sz="0" w:space="0" w:color="auto"/>
                <w:bottom w:val="none" w:sz="0" w:space="0" w:color="auto"/>
                <w:right w:val="none" w:sz="0" w:space="0" w:color="auto"/>
              </w:divBdr>
            </w:div>
          </w:divsChild>
        </w:div>
        <w:div w:id="704327431">
          <w:marLeft w:val="0"/>
          <w:marRight w:val="0"/>
          <w:marTop w:val="0"/>
          <w:marBottom w:val="0"/>
          <w:divBdr>
            <w:top w:val="none" w:sz="0" w:space="0" w:color="auto"/>
            <w:left w:val="none" w:sz="0" w:space="0" w:color="auto"/>
            <w:bottom w:val="none" w:sz="0" w:space="0" w:color="auto"/>
            <w:right w:val="none" w:sz="0" w:space="0" w:color="auto"/>
          </w:divBdr>
          <w:divsChild>
            <w:div w:id="1646541933">
              <w:marLeft w:val="0"/>
              <w:marRight w:val="0"/>
              <w:marTop w:val="0"/>
              <w:marBottom w:val="0"/>
              <w:divBdr>
                <w:top w:val="none" w:sz="0" w:space="0" w:color="auto"/>
                <w:left w:val="none" w:sz="0" w:space="0" w:color="auto"/>
                <w:bottom w:val="none" w:sz="0" w:space="0" w:color="auto"/>
                <w:right w:val="none" w:sz="0" w:space="0" w:color="auto"/>
              </w:divBdr>
            </w:div>
          </w:divsChild>
        </w:div>
        <w:div w:id="710037449">
          <w:marLeft w:val="0"/>
          <w:marRight w:val="0"/>
          <w:marTop w:val="0"/>
          <w:marBottom w:val="0"/>
          <w:divBdr>
            <w:top w:val="none" w:sz="0" w:space="0" w:color="auto"/>
            <w:left w:val="none" w:sz="0" w:space="0" w:color="auto"/>
            <w:bottom w:val="none" w:sz="0" w:space="0" w:color="auto"/>
            <w:right w:val="none" w:sz="0" w:space="0" w:color="auto"/>
          </w:divBdr>
          <w:divsChild>
            <w:div w:id="910575405">
              <w:marLeft w:val="0"/>
              <w:marRight w:val="0"/>
              <w:marTop w:val="0"/>
              <w:marBottom w:val="0"/>
              <w:divBdr>
                <w:top w:val="none" w:sz="0" w:space="0" w:color="auto"/>
                <w:left w:val="none" w:sz="0" w:space="0" w:color="auto"/>
                <w:bottom w:val="none" w:sz="0" w:space="0" w:color="auto"/>
                <w:right w:val="none" w:sz="0" w:space="0" w:color="auto"/>
              </w:divBdr>
            </w:div>
          </w:divsChild>
        </w:div>
        <w:div w:id="713239293">
          <w:marLeft w:val="0"/>
          <w:marRight w:val="0"/>
          <w:marTop w:val="0"/>
          <w:marBottom w:val="0"/>
          <w:divBdr>
            <w:top w:val="none" w:sz="0" w:space="0" w:color="auto"/>
            <w:left w:val="none" w:sz="0" w:space="0" w:color="auto"/>
            <w:bottom w:val="none" w:sz="0" w:space="0" w:color="auto"/>
            <w:right w:val="none" w:sz="0" w:space="0" w:color="auto"/>
          </w:divBdr>
          <w:divsChild>
            <w:div w:id="43914116">
              <w:marLeft w:val="0"/>
              <w:marRight w:val="0"/>
              <w:marTop w:val="0"/>
              <w:marBottom w:val="0"/>
              <w:divBdr>
                <w:top w:val="none" w:sz="0" w:space="0" w:color="auto"/>
                <w:left w:val="none" w:sz="0" w:space="0" w:color="auto"/>
                <w:bottom w:val="none" w:sz="0" w:space="0" w:color="auto"/>
                <w:right w:val="none" w:sz="0" w:space="0" w:color="auto"/>
              </w:divBdr>
            </w:div>
            <w:div w:id="1784808808">
              <w:marLeft w:val="0"/>
              <w:marRight w:val="0"/>
              <w:marTop w:val="0"/>
              <w:marBottom w:val="0"/>
              <w:divBdr>
                <w:top w:val="none" w:sz="0" w:space="0" w:color="auto"/>
                <w:left w:val="none" w:sz="0" w:space="0" w:color="auto"/>
                <w:bottom w:val="none" w:sz="0" w:space="0" w:color="auto"/>
                <w:right w:val="none" w:sz="0" w:space="0" w:color="auto"/>
              </w:divBdr>
            </w:div>
            <w:div w:id="1884515499">
              <w:marLeft w:val="0"/>
              <w:marRight w:val="0"/>
              <w:marTop w:val="0"/>
              <w:marBottom w:val="0"/>
              <w:divBdr>
                <w:top w:val="none" w:sz="0" w:space="0" w:color="auto"/>
                <w:left w:val="none" w:sz="0" w:space="0" w:color="auto"/>
                <w:bottom w:val="none" w:sz="0" w:space="0" w:color="auto"/>
                <w:right w:val="none" w:sz="0" w:space="0" w:color="auto"/>
              </w:divBdr>
            </w:div>
          </w:divsChild>
        </w:div>
        <w:div w:id="714043930">
          <w:marLeft w:val="0"/>
          <w:marRight w:val="0"/>
          <w:marTop w:val="0"/>
          <w:marBottom w:val="0"/>
          <w:divBdr>
            <w:top w:val="none" w:sz="0" w:space="0" w:color="auto"/>
            <w:left w:val="none" w:sz="0" w:space="0" w:color="auto"/>
            <w:bottom w:val="none" w:sz="0" w:space="0" w:color="auto"/>
            <w:right w:val="none" w:sz="0" w:space="0" w:color="auto"/>
          </w:divBdr>
          <w:divsChild>
            <w:div w:id="1874347711">
              <w:marLeft w:val="0"/>
              <w:marRight w:val="0"/>
              <w:marTop w:val="0"/>
              <w:marBottom w:val="0"/>
              <w:divBdr>
                <w:top w:val="none" w:sz="0" w:space="0" w:color="auto"/>
                <w:left w:val="none" w:sz="0" w:space="0" w:color="auto"/>
                <w:bottom w:val="none" w:sz="0" w:space="0" w:color="auto"/>
                <w:right w:val="none" w:sz="0" w:space="0" w:color="auto"/>
              </w:divBdr>
            </w:div>
          </w:divsChild>
        </w:div>
        <w:div w:id="714542969">
          <w:marLeft w:val="0"/>
          <w:marRight w:val="0"/>
          <w:marTop w:val="0"/>
          <w:marBottom w:val="0"/>
          <w:divBdr>
            <w:top w:val="none" w:sz="0" w:space="0" w:color="auto"/>
            <w:left w:val="none" w:sz="0" w:space="0" w:color="auto"/>
            <w:bottom w:val="none" w:sz="0" w:space="0" w:color="auto"/>
            <w:right w:val="none" w:sz="0" w:space="0" w:color="auto"/>
          </w:divBdr>
          <w:divsChild>
            <w:div w:id="1101989322">
              <w:marLeft w:val="0"/>
              <w:marRight w:val="0"/>
              <w:marTop w:val="0"/>
              <w:marBottom w:val="0"/>
              <w:divBdr>
                <w:top w:val="none" w:sz="0" w:space="0" w:color="auto"/>
                <w:left w:val="none" w:sz="0" w:space="0" w:color="auto"/>
                <w:bottom w:val="none" w:sz="0" w:space="0" w:color="auto"/>
                <w:right w:val="none" w:sz="0" w:space="0" w:color="auto"/>
              </w:divBdr>
            </w:div>
          </w:divsChild>
        </w:div>
        <w:div w:id="718823631">
          <w:marLeft w:val="0"/>
          <w:marRight w:val="0"/>
          <w:marTop w:val="0"/>
          <w:marBottom w:val="0"/>
          <w:divBdr>
            <w:top w:val="none" w:sz="0" w:space="0" w:color="auto"/>
            <w:left w:val="none" w:sz="0" w:space="0" w:color="auto"/>
            <w:bottom w:val="none" w:sz="0" w:space="0" w:color="auto"/>
            <w:right w:val="none" w:sz="0" w:space="0" w:color="auto"/>
          </w:divBdr>
          <w:divsChild>
            <w:div w:id="1437016748">
              <w:marLeft w:val="0"/>
              <w:marRight w:val="0"/>
              <w:marTop w:val="0"/>
              <w:marBottom w:val="0"/>
              <w:divBdr>
                <w:top w:val="none" w:sz="0" w:space="0" w:color="auto"/>
                <w:left w:val="none" w:sz="0" w:space="0" w:color="auto"/>
                <w:bottom w:val="none" w:sz="0" w:space="0" w:color="auto"/>
                <w:right w:val="none" w:sz="0" w:space="0" w:color="auto"/>
              </w:divBdr>
            </w:div>
          </w:divsChild>
        </w:div>
        <w:div w:id="719016714">
          <w:marLeft w:val="0"/>
          <w:marRight w:val="0"/>
          <w:marTop w:val="0"/>
          <w:marBottom w:val="0"/>
          <w:divBdr>
            <w:top w:val="none" w:sz="0" w:space="0" w:color="auto"/>
            <w:left w:val="none" w:sz="0" w:space="0" w:color="auto"/>
            <w:bottom w:val="none" w:sz="0" w:space="0" w:color="auto"/>
            <w:right w:val="none" w:sz="0" w:space="0" w:color="auto"/>
          </w:divBdr>
          <w:divsChild>
            <w:div w:id="2134442335">
              <w:marLeft w:val="0"/>
              <w:marRight w:val="0"/>
              <w:marTop w:val="0"/>
              <w:marBottom w:val="0"/>
              <w:divBdr>
                <w:top w:val="none" w:sz="0" w:space="0" w:color="auto"/>
                <w:left w:val="none" w:sz="0" w:space="0" w:color="auto"/>
                <w:bottom w:val="none" w:sz="0" w:space="0" w:color="auto"/>
                <w:right w:val="none" w:sz="0" w:space="0" w:color="auto"/>
              </w:divBdr>
            </w:div>
          </w:divsChild>
        </w:div>
        <w:div w:id="720835235">
          <w:marLeft w:val="0"/>
          <w:marRight w:val="0"/>
          <w:marTop w:val="0"/>
          <w:marBottom w:val="0"/>
          <w:divBdr>
            <w:top w:val="none" w:sz="0" w:space="0" w:color="auto"/>
            <w:left w:val="none" w:sz="0" w:space="0" w:color="auto"/>
            <w:bottom w:val="none" w:sz="0" w:space="0" w:color="auto"/>
            <w:right w:val="none" w:sz="0" w:space="0" w:color="auto"/>
          </w:divBdr>
          <w:divsChild>
            <w:div w:id="1877618455">
              <w:marLeft w:val="0"/>
              <w:marRight w:val="0"/>
              <w:marTop w:val="0"/>
              <w:marBottom w:val="0"/>
              <w:divBdr>
                <w:top w:val="none" w:sz="0" w:space="0" w:color="auto"/>
                <w:left w:val="none" w:sz="0" w:space="0" w:color="auto"/>
                <w:bottom w:val="none" w:sz="0" w:space="0" w:color="auto"/>
                <w:right w:val="none" w:sz="0" w:space="0" w:color="auto"/>
              </w:divBdr>
            </w:div>
          </w:divsChild>
        </w:div>
        <w:div w:id="730464553">
          <w:marLeft w:val="0"/>
          <w:marRight w:val="0"/>
          <w:marTop w:val="0"/>
          <w:marBottom w:val="0"/>
          <w:divBdr>
            <w:top w:val="none" w:sz="0" w:space="0" w:color="auto"/>
            <w:left w:val="none" w:sz="0" w:space="0" w:color="auto"/>
            <w:bottom w:val="none" w:sz="0" w:space="0" w:color="auto"/>
            <w:right w:val="none" w:sz="0" w:space="0" w:color="auto"/>
          </w:divBdr>
          <w:divsChild>
            <w:div w:id="230626353">
              <w:marLeft w:val="0"/>
              <w:marRight w:val="0"/>
              <w:marTop w:val="0"/>
              <w:marBottom w:val="0"/>
              <w:divBdr>
                <w:top w:val="none" w:sz="0" w:space="0" w:color="auto"/>
                <w:left w:val="none" w:sz="0" w:space="0" w:color="auto"/>
                <w:bottom w:val="none" w:sz="0" w:space="0" w:color="auto"/>
                <w:right w:val="none" w:sz="0" w:space="0" w:color="auto"/>
              </w:divBdr>
            </w:div>
          </w:divsChild>
        </w:div>
        <w:div w:id="738021935">
          <w:marLeft w:val="0"/>
          <w:marRight w:val="0"/>
          <w:marTop w:val="0"/>
          <w:marBottom w:val="0"/>
          <w:divBdr>
            <w:top w:val="none" w:sz="0" w:space="0" w:color="auto"/>
            <w:left w:val="none" w:sz="0" w:space="0" w:color="auto"/>
            <w:bottom w:val="none" w:sz="0" w:space="0" w:color="auto"/>
            <w:right w:val="none" w:sz="0" w:space="0" w:color="auto"/>
          </w:divBdr>
          <w:divsChild>
            <w:div w:id="1009138416">
              <w:marLeft w:val="0"/>
              <w:marRight w:val="0"/>
              <w:marTop w:val="0"/>
              <w:marBottom w:val="0"/>
              <w:divBdr>
                <w:top w:val="none" w:sz="0" w:space="0" w:color="auto"/>
                <w:left w:val="none" w:sz="0" w:space="0" w:color="auto"/>
                <w:bottom w:val="none" w:sz="0" w:space="0" w:color="auto"/>
                <w:right w:val="none" w:sz="0" w:space="0" w:color="auto"/>
              </w:divBdr>
            </w:div>
          </w:divsChild>
        </w:div>
        <w:div w:id="741023893">
          <w:marLeft w:val="0"/>
          <w:marRight w:val="0"/>
          <w:marTop w:val="0"/>
          <w:marBottom w:val="0"/>
          <w:divBdr>
            <w:top w:val="none" w:sz="0" w:space="0" w:color="auto"/>
            <w:left w:val="none" w:sz="0" w:space="0" w:color="auto"/>
            <w:bottom w:val="none" w:sz="0" w:space="0" w:color="auto"/>
            <w:right w:val="none" w:sz="0" w:space="0" w:color="auto"/>
          </w:divBdr>
          <w:divsChild>
            <w:div w:id="505049194">
              <w:marLeft w:val="0"/>
              <w:marRight w:val="0"/>
              <w:marTop w:val="0"/>
              <w:marBottom w:val="0"/>
              <w:divBdr>
                <w:top w:val="none" w:sz="0" w:space="0" w:color="auto"/>
                <w:left w:val="none" w:sz="0" w:space="0" w:color="auto"/>
                <w:bottom w:val="none" w:sz="0" w:space="0" w:color="auto"/>
                <w:right w:val="none" w:sz="0" w:space="0" w:color="auto"/>
              </w:divBdr>
            </w:div>
          </w:divsChild>
        </w:div>
        <w:div w:id="749278777">
          <w:marLeft w:val="0"/>
          <w:marRight w:val="0"/>
          <w:marTop w:val="0"/>
          <w:marBottom w:val="0"/>
          <w:divBdr>
            <w:top w:val="none" w:sz="0" w:space="0" w:color="auto"/>
            <w:left w:val="none" w:sz="0" w:space="0" w:color="auto"/>
            <w:bottom w:val="none" w:sz="0" w:space="0" w:color="auto"/>
            <w:right w:val="none" w:sz="0" w:space="0" w:color="auto"/>
          </w:divBdr>
          <w:divsChild>
            <w:div w:id="65036463">
              <w:marLeft w:val="0"/>
              <w:marRight w:val="0"/>
              <w:marTop w:val="0"/>
              <w:marBottom w:val="0"/>
              <w:divBdr>
                <w:top w:val="none" w:sz="0" w:space="0" w:color="auto"/>
                <w:left w:val="none" w:sz="0" w:space="0" w:color="auto"/>
                <w:bottom w:val="none" w:sz="0" w:space="0" w:color="auto"/>
                <w:right w:val="none" w:sz="0" w:space="0" w:color="auto"/>
              </w:divBdr>
            </w:div>
          </w:divsChild>
        </w:div>
        <w:div w:id="749498250">
          <w:marLeft w:val="0"/>
          <w:marRight w:val="0"/>
          <w:marTop w:val="0"/>
          <w:marBottom w:val="0"/>
          <w:divBdr>
            <w:top w:val="none" w:sz="0" w:space="0" w:color="auto"/>
            <w:left w:val="none" w:sz="0" w:space="0" w:color="auto"/>
            <w:bottom w:val="none" w:sz="0" w:space="0" w:color="auto"/>
            <w:right w:val="none" w:sz="0" w:space="0" w:color="auto"/>
          </w:divBdr>
          <w:divsChild>
            <w:div w:id="49967587">
              <w:marLeft w:val="0"/>
              <w:marRight w:val="0"/>
              <w:marTop w:val="0"/>
              <w:marBottom w:val="0"/>
              <w:divBdr>
                <w:top w:val="none" w:sz="0" w:space="0" w:color="auto"/>
                <w:left w:val="none" w:sz="0" w:space="0" w:color="auto"/>
                <w:bottom w:val="none" w:sz="0" w:space="0" w:color="auto"/>
                <w:right w:val="none" w:sz="0" w:space="0" w:color="auto"/>
              </w:divBdr>
            </w:div>
          </w:divsChild>
        </w:div>
        <w:div w:id="752506741">
          <w:marLeft w:val="0"/>
          <w:marRight w:val="0"/>
          <w:marTop w:val="0"/>
          <w:marBottom w:val="0"/>
          <w:divBdr>
            <w:top w:val="none" w:sz="0" w:space="0" w:color="auto"/>
            <w:left w:val="none" w:sz="0" w:space="0" w:color="auto"/>
            <w:bottom w:val="none" w:sz="0" w:space="0" w:color="auto"/>
            <w:right w:val="none" w:sz="0" w:space="0" w:color="auto"/>
          </w:divBdr>
          <w:divsChild>
            <w:div w:id="613514700">
              <w:marLeft w:val="0"/>
              <w:marRight w:val="0"/>
              <w:marTop w:val="0"/>
              <w:marBottom w:val="0"/>
              <w:divBdr>
                <w:top w:val="none" w:sz="0" w:space="0" w:color="auto"/>
                <w:left w:val="none" w:sz="0" w:space="0" w:color="auto"/>
                <w:bottom w:val="none" w:sz="0" w:space="0" w:color="auto"/>
                <w:right w:val="none" w:sz="0" w:space="0" w:color="auto"/>
              </w:divBdr>
            </w:div>
          </w:divsChild>
        </w:div>
        <w:div w:id="765076325">
          <w:marLeft w:val="0"/>
          <w:marRight w:val="0"/>
          <w:marTop w:val="0"/>
          <w:marBottom w:val="0"/>
          <w:divBdr>
            <w:top w:val="none" w:sz="0" w:space="0" w:color="auto"/>
            <w:left w:val="none" w:sz="0" w:space="0" w:color="auto"/>
            <w:bottom w:val="none" w:sz="0" w:space="0" w:color="auto"/>
            <w:right w:val="none" w:sz="0" w:space="0" w:color="auto"/>
          </w:divBdr>
          <w:divsChild>
            <w:div w:id="1522888669">
              <w:marLeft w:val="0"/>
              <w:marRight w:val="0"/>
              <w:marTop w:val="0"/>
              <w:marBottom w:val="0"/>
              <w:divBdr>
                <w:top w:val="none" w:sz="0" w:space="0" w:color="auto"/>
                <w:left w:val="none" w:sz="0" w:space="0" w:color="auto"/>
                <w:bottom w:val="none" w:sz="0" w:space="0" w:color="auto"/>
                <w:right w:val="none" w:sz="0" w:space="0" w:color="auto"/>
              </w:divBdr>
            </w:div>
          </w:divsChild>
        </w:div>
        <w:div w:id="775828135">
          <w:marLeft w:val="0"/>
          <w:marRight w:val="0"/>
          <w:marTop w:val="0"/>
          <w:marBottom w:val="0"/>
          <w:divBdr>
            <w:top w:val="none" w:sz="0" w:space="0" w:color="auto"/>
            <w:left w:val="none" w:sz="0" w:space="0" w:color="auto"/>
            <w:bottom w:val="none" w:sz="0" w:space="0" w:color="auto"/>
            <w:right w:val="none" w:sz="0" w:space="0" w:color="auto"/>
          </w:divBdr>
          <w:divsChild>
            <w:div w:id="221526051">
              <w:marLeft w:val="0"/>
              <w:marRight w:val="0"/>
              <w:marTop w:val="0"/>
              <w:marBottom w:val="0"/>
              <w:divBdr>
                <w:top w:val="none" w:sz="0" w:space="0" w:color="auto"/>
                <w:left w:val="none" w:sz="0" w:space="0" w:color="auto"/>
                <w:bottom w:val="none" w:sz="0" w:space="0" w:color="auto"/>
                <w:right w:val="none" w:sz="0" w:space="0" w:color="auto"/>
              </w:divBdr>
            </w:div>
          </w:divsChild>
        </w:div>
        <w:div w:id="777142796">
          <w:marLeft w:val="0"/>
          <w:marRight w:val="0"/>
          <w:marTop w:val="0"/>
          <w:marBottom w:val="0"/>
          <w:divBdr>
            <w:top w:val="none" w:sz="0" w:space="0" w:color="auto"/>
            <w:left w:val="none" w:sz="0" w:space="0" w:color="auto"/>
            <w:bottom w:val="none" w:sz="0" w:space="0" w:color="auto"/>
            <w:right w:val="none" w:sz="0" w:space="0" w:color="auto"/>
          </w:divBdr>
          <w:divsChild>
            <w:div w:id="1620379533">
              <w:marLeft w:val="0"/>
              <w:marRight w:val="0"/>
              <w:marTop w:val="0"/>
              <w:marBottom w:val="0"/>
              <w:divBdr>
                <w:top w:val="none" w:sz="0" w:space="0" w:color="auto"/>
                <w:left w:val="none" w:sz="0" w:space="0" w:color="auto"/>
                <w:bottom w:val="none" w:sz="0" w:space="0" w:color="auto"/>
                <w:right w:val="none" w:sz="0" w:space="0" w:color="auto"/>
              </w:divBdr>
            </w:div>
          </w:divsChild>
        </w:div>
        <w:div w:id="777717948">
          <w:marLeft w:val="0"/>
          <w:marRight w:val="0"/>
          <w:marTop w:val="0"/>
          <w:marBottom w:val="0"/>
          <w:divBdr>
            <w:top w:val="none" w:sz="0" w:space="0" w:color="auto"/>
            <w:left w:val="none" w:sz="0" w:space="0" w:color="auto"/>
            <w:bottom w:val="none" w:sz="0" w:space="0" w:color="auto"/>
            <w:right w:val="none" w:sz="0" w:space="0" w:color="auto"/>
          </w:divBdr>
          <w:divsChild>
            <w:div w:id="593980375">
              <w:marLeft w:val="0"/>
              <w:marRight w:val="0"/>
              <w:marTop w:val="0"/>
              <w:marBottom w:val="0"/>
              <w:divBdr>
                <w:top w:val="none" w:sz="0" w:space="0" w:color="auto"/>
                <w:left w:val="none" w:sz="0" w:space="0" w:color="auto"/>
                <w:bottom w:val="none" w:sz="0" w:space="0" w:color="auto"/>
                <w:right w:val="none" w:sz="0" w:space="0" w:color="auto"/>
              </w:divBdr>
            </w:div>
          </w:divsChild>
        </w:div>
        <w:div w:id="784085267">
          <w:marLeft w:val="0"/>
          <w:marRight w:val="0"/>
          <w:marTop w:val="0"/>
          <w:marBottom w:val="0"/>
          <w:divBdr>
            <w:top w:val="none" w:sz="0" w:space="0" w:color="auto"/>
            <w:left w:val="none" w:sz="0" w:space="0" w:color="auto"/>
            <w:bottom w:val="none" w:sz="0" w:space="0" w:color="auto"/>
            <w:right w:val="none" w:sz="0" w:space="0" w:color="auto"/>
          </w:divBdr>
          <w:divsChild>
            <w:div w:id="217012756">
              <w:marLeft w:val="0"/>
              <w:marRight w:val="0"/>
              <w:marTop w:val="0"/>
              <w:marBottom w:val="0"/>
              <w:divBdr>
                <w:top w:val="none" w:sz="0" w:space="0" w:color="auto"/>
                <w:left w:val="none" w:sz="0" w:space="0" w:color="auto"/>
                <w:bottom w:val="none" w:sz="0" w:space="0" w:color="auto"/>
                <w:right w:val="none" w:sz="0" w:space="0" w:color="auto"/>
              </w:divBdr>
            </w:div>
            <w:div w:id="1132092373">
              <w:marLeft w:val="0"/>
              <w:marRight w:val="0"/>
              <w:marTop w:val="0"/>
              <w:marBottom w:val="0"/>
              <w:divBdr>
                <w:top w:val="none" w:sz="0" w:space="0" w:color="auto"/>
                <w:left w:val="none" w:sz="0" w:space="0" w:color="auto"/>
                <w:bottom w:val="none" w:sz="0" w:space="0" w:color="auto"/>
                <w:right w:val="none" w:sz="0" w:space="0" w:color="auto"/>
              </w:divBdr>
            </w:div>
            <w:div w:id="1153789933">
              <w:marLeft w:val="0"/>
              <w:marRight w:val="0"/>
              <w:marTop w:val="0"/>
              <w:marBottom w:val="0"/>
              <w:divBdr>
                <w:top w:val="none" w:sz="0" w:space="0" w:color="auto"/>
                <w:left w:val="none" w:sz="0" w:space="0" w:color="auto"/>
                <w:bottom w:val="none" w:sz="0" w:space="0" w:color="auto"/>
                <w:right w:val="none" w:sz="0" w:space="0" w:color="auto"/>
              </w:divBdr>
            </w:div>
          </w:divsChild>
        </w:div>
        <w:div w:id="787889860">
          <w:marLeft w:val="0"/>
          <w:marRight w:val="0"/>
          <w:marTop w:val="0"/>
          <w:marBottom w:val="0"/>
          <w:divBdr>
            <w:top w:val="none" w:sz="0" w:space="0" w:color="auto"/>
            <w:left w:val="none" w:sz="0" w:space="0" w:color="auto"/>
            <w:bottom w:val="none" w:sz="0" w:space="0" w:color="auto"/>
            <w:right w:val="none" w:sz="0" w:space="0" w:color="auto"/>
          </w:divBdr>
          <w:divsChild>
            <w:div w:id="566112254">
              <w:marLeft w:val="0"/>
              <w:marRight w:val="0"/>
              <w:marTop w:val="0"/>
              <w:marBottom w:val="0"/>
              <w:divBdr>
                <w:top w:val="none" w:sz="0" w:space="0" w:color="auto"/>
                <w:left w:val="none" w:sz="0" w:space="0" w:color="auto"/>
                <w:bottom w:val="none" w:sz="0" w:space="0" w:color="auto"/>
                <w:right w:val="none" w:sz="0" w:space="0" w:color="auto"/>
              </w:divBdr>
            </w:div>
          </w:divsChild>
        </w:div>
        <w:div w:id="790896985">
          <w:marLeft w:val="0"/>
          <w:marRight w:val="0"/>
          <w:marTop w:val="0"/>
          <w:marBottom w:val="0"/>
          <w:divBdr>
            <w:top w:val="none" w:sz="0" w:space="0" w:color="auto"/>
            <w:left w:val="none" w:sz="0" w:space="0" w:color="auto"/>
            <w:bottom w:val="none" w:sz="0" w:space="0" w:color="auto"/>
            <w:right w:val="none" w:sz="0" w:space="0" w:color="auto"/>
          </w:divBdr>
          <w:divsChild>
            <w:div w:id="1825659144">
              <w:marLeft w:val="0"/>
              <w:marRight w:val="0"/>
              <w:marTop w:val="0"/>
              <w:marBottom w:val="0"/>
              <w:divBdr>
                <w:top w:val="none" w:sz="0" w:space="0" w:color="auto"/>
                <w:left w:val="none" w:sz="0" w:space="0" w:color="auto"/>
                <w:bottom w:val="none" w:sz="0" w:space="0" w:color="auto"/>
                <w:right w:val="none" w:sz="0" w:space="0" w:color="auto"/>
              </w:divBdr>
            </w:div>
          </w:divsChild>
        </w:div>
        <w:div w:id="801072079">
          <w:marLeft w:val="0"/>
          <w:marRight w:val="0"/>
          <w:marTop w:val="0"/>
          <w:marBottom w:val="0"/>
          <w:divBdr>
            <w:top w:val="none" w:sz="0" w:space="0" w:color="auto"/>
            <w:left w:val="none" w:sz="0" w:space="0" w:color="auto"/>
            <w:bottom w:val="none" w:sz="0" w:space="0" w:color="auto"/>
            <w:right w:val="none" w:sz="0" w:space="0" w:color="auto"/>
          </w:divBdr>
          <w:divsChild>
            <w:div w:id="276528632">
              <w:marLeft w:val="0"/>
              <w:marRight w:val="0"/>
              <w:marTop w:val="0"/>
              <w:marBottom w:val="0"/>
              <w:divBdr>
                <w:top w:val="none" w:sz="0" w:space="0" w:color="auto"/>
                <w:left w:val="none" w:sz="0" w:space="0" w:color="auto"/>
                <w:bottom w:val="none" w:sz="0" w:space="0" w:color="auto"/>
                <w:right w:val="none" w:sz="0" w:space="0" w:color="auto"/>
              </w:divBdr>
            </w:div>
          </w:divsChild>
        </w:div>
        <w:div w:id="806236858">
          <w:marLeft w:val="0"/>
          <w:marRight w:val="0"/>
          <w:marTop w:val="0"/>
          <w:marBottom w:val="0"/>
          <w:divBdr>
            <w:top w:val="none" w:sz="0" w:space="0" w:color="auto"/>
            <w:left w:val="none" w:sz="0" w:space="0" w:color="auto"/>
            <w:bottom w:val="none" w:sz="0" w:space="0" w:color="auto"/>
            <w:right w:val="none" w:sz="0" w:space="0" w:color="auto"/>
          </w:divBdr>
          <w:divsChild>
            <w:div w:id="650015673">
              <w:marLeft w:val="0"/>
              <w:marRight w:val="0"/>
              <w:marTop w:val="0"/>
              <w:marBottom w:val="0"/>
              <w:divBdr>
                <w:top w:val="none" w:sz="0" w:space="0" w:color="auto"/>
                <w:left w:val="none" w:sz="0" w:space="0" w:color="auto"/>
                <w:bottom w:val="none" w:sz="0" w:space="0" w:color="auto"/>
                <w:right w:val="none" w:sz="0" w:space="0" w:color="auto"/>
              </w:divBdr>
            </w:div>
          </w:divsChild>
        </w:div>
        <w:div w:id="826213457">
          <w:marLeft w:val="0"/>
          <w:marRight w:val="0"/>
          <w:marTop w:val="0"/>
          <w:marBottom w:val="0"/>
          <w:divBdr>
            <w:top w:val="none" w:sz="0" w:space="0" w:color="auto"/>
            <w:left w:val="none" w:sz="0" w:space="0" w:color="auto"/>
            <w:bottom w:val="none" w:sz="0" w:space="0" w:color="auto"/>
            <w:right w:val="none" w:sz="0" w:space="0" w:color="auto"/>
          </w:divBdr>
          <w:divsChild>
            <w:div w:id="1249774444">
              <w:marLeft w:val="0"/>
              <w:marRight w:val="0"/>
              <w:marTop w:val="0"/>
              <w:marBottom w:val="0"/>
              <w:divBdr>
                <w:top w:val="none" w:sz="0" w:space="0" w:color="auto"/>
                <w:left w:val="none" w:sz="0" w:space="0" w:color="auto"/>
                <w:bottom w:val="none" w:sz="0" w:space="0" w:color="auto"/>
                <w:right w:val="none" w:sz="0" w:space="0" w:color="auto"/>
              </w:divBdr>
            </w:div>
          </w:divsChild>
        </w:div>
        <w:div w:id="829756874">
          <w:marLeft w:val="0"/>
          <w:marRight w:val="0"/>
          <w:marTop w:val="0"/>
          <w:marBottom w:val="0"/>
          <w:divBdr>
            <w:top w:val="none" w:sz="0" w:space="0" w:color="auto"/>
            <w:left w:val="none" w:sz="0" w:space="0" w:color="auto"/>
            <w:bottom w:val="none" w:sz="0" w:space="0" w:color="auto"/>
            <w:right w:val="none" w:sz="0" w:space="0" w:color="auto"/>
          </w:divBdr>
          <w:divsChild>
            <w:div w:id="229079286">
              <w:marLeft w:val="0"/>
              <w:marRight w:val="0"/>
              <w:marTop w:val="0"/>
              <w:marBottom w:val="0"/>
              <w:divBdr>
                <w:top w:val="none" w:sz="0" w:space="0" w:color="auto"/>
                <w:left w:val="none" w:sz="0" w:space="0" w:color="auto"/>
                <w:bottom w:val="none" w:sz="0" w:space="0" w:color="auto"/>
                <w:right w:val="none" w:sz="0" w:space="0" w:color="auto"/>
              </w:divBdr>
            </w:div>
            <w:div w:id="625701297">
              <w:marLeft w:val="0"/>
              <w:marRight w:val="0"/>
              <w:marTop w:val="0"/>
              <w:marBottom w:val="0"/>
              <w:divBdr>
                <w:top w:val="none" w:sz="0" w:space="0" w:color="auto"/>
                <w:left w:val="none" w:sz="0" w:space="0" w:color="auto"/>
                <w:bottom w:val="none" w:sz="0" w:space="0" w:color="auto"/>
                <w:right w:val="none" w:sz="0" w:space="0" w:color="auto"/>
              </w:divBdr>
            </w:div>
            <w:div w:id="1175729289">
              <w:marLeft w:val="0"/>
              <w:marRight w:val="0"/>
              <w:marTop w:val="0"/>
              <w:marBottom w:val="0"/>
              <w:divBdr>
                <w:top w:val="none" w:sz="0" w:space="0" w:color="auto"/>
                <w:left w:val="none" w:sz="0" w:space="0" w:color="auto"/>
                <w:bottom w:val="none" w:sz="0" w:space="0" w:color="auto"/>
                <w:right w:val="none" w:sz="0" w:space="0" w:color="auto"/>
              </w:divBdr>
            </w:div>
          </w:divsChild>
        </w:div>
        <w:div w:id="836699748">
          <w:marLeft w:val="0"/>
          <w:marRight w:val="0"/>
          <w:marTop w:val="0"/>
          <w:marBottom w:val="0"/>
          <w:divBdr>
            <w:top w:val="none" w:sz="0" w:space="0" w:color="auto"/>
            <w:left w:val="none" w:sz="0" w:space="0" w:color="auto"/>
            <w:bottom w:val="none" w:sz="0" w:space="0" w:color="auto"/>
            <w:right w:val="none" w:sz="0" w:space="0" w:color="auto"/>
          </w:divBdr>
          <w:divsChild>
            <w:div w:id="98843707">
              <w:marLeft w:val="0"/>
              <w:marRight w:val="0"/>
              <w:marTop w:val="0"/>
              <w:marBottom w:val="0"/>
              <w:divBdr>
                <w:top w:val="none" w:sz="0" w:space="0" w:color="auto"/>
                <w:left w:val="none" w:sz="0" w:space="0" w:color="auto"/>
                <w:bottom w:val="none" w:sz="0" w:space="0" w:color="auto"/>
                <w:right w:val="none" w:sz="0" w:space="0" w:color="auto"/>
              </w:divBdr>
            </w:div>
          </w:divsChild>
        </w:div>
        <w:div w:id="844176746">
          <w:marLeft w:val="0"/>
          <w:marRight w:val="0"/>
          <w:marTop w:val="0"/>
          <w:marBottom w:val="0"/>
          <w:divBdr>
            <w:top w:val="none" w:sz="0" w:space="0" w:color="auto"/>
            <w:left w:val="none" w:sz="0" w:space="0" w:color="auto"/>
            <w:bottom w:val="none" w:sz="0" w:space="0" w:color="auto"/>
            <w:right w:val="none" w:sz="0" w:space="0" w:color="auto"/>
          </w:divBdr>
          <w:divsChild>
            <w:div w:id="154029123">
              <w:marLeft w:val="0"/>
              <w:marRight w:val="0"/>
              <w:marTop w:val="0"/>
              <w:marBottom w:val="0"/>
              <w:divBdr>
                <w:top w:val="none" w:sz="0" w:space="0" w:color="auto"/>
                <w:left w:val="none" w:sz="0" w:space="0" w:color="auto"/>
                <w:bottom w:val="none" w:sz="0" w:space="0" w:color="auto"/>
                <w:right w:val="none" w:sz="0" w:space="0" w:color="auto"/>
              </w:divBdr>
            </w:div>
          </w:divsChild>
        </w:div>
        <w:div w:id="856231410">
          <w:marLeft w:val="0"/>
          <w:marRight w:val="0"/>
          <w:marTop w:val="0"/>
          <w:marBottom w:val="0"/>
          <w:divBdr>
            <w:top w:val="none" w:sz="0" w:space="0" w:color="auto"/>
            <w:left w:val="none" w:sz="0" w:space="0" w:color="auto"/>
            <w:bottom w:val="none" w:sz="0" w:space="0" w:color="auto"/>
            <w:right w:val="none" w:sz="0" w:space="0" w:color="auto"/>
          </w:divBdr>
          <w:divsChild>
            <w:div w:id="1225028187">
              <w:marLeft w:val="0"/>
              <w:marRight w:val="0"/>
              <w:marTop w:val="0"/>
              <w:marBottom w:val="0"/>
              <w:divBdr>
                <w:top w:val="none" w:sz="0" w:space="0" w:color="auto"/>
                <w:left w:val="none" w:sz="0" w:space="0" w:color="auto"/>
                <w:bottom w:val="none" w:sz="0" w:space="0" w:color="auto"/>
                <w:right w:val="none" w:sz="0" w:space="0" w:color="auto"/>
              </w:divBdr>
            </w:div>
          </w:divsChild>
        </w:div>
        <w:div w:id="861821945">
          <w:marLeft w:val="0"/>
          <w:marRight w:val="0"/>
          <w:marTop w:val="0"/>
          <w:marBottom w:val="0"/>
          <w:divBdr>
            <w:top w:val="none" w:sz="0" w:space="0" w:color="auto"/>
            <w:left w:val="none" w:sz="0" w:space="0" w:color="auto"/>
            <w:bottom w:val="none" w:sz="0" w:space="0" w:color="auto"/>
            <w:right w:val="none" w:sz="0" w:space="0" w:color="auto"/>
          </w:divBdr>
          <w:divsChild>
            <w:div w:id="1416247852">
              <w:marLeft w:val="0"/>
              <w:marRight w:val="0"/>
              <w:marTop w:val="0"/>
              <w:marBottom w:val="0"/>
              <w:divBdr>
                <w:top w:val="none" w:sz="0" w:space="0" w:color="auto"/>
                <w:left w:val="none" w:sz="0" w:space="0" w:color="auto"/>
                <w:bottom w:val="none" w:sz="0" w:space="0" w:color="auto"/>
                <w:right w:val="none" w:sz="0" w:space="0" w:color="auto"/>
              </w:divBdr>
            </w:div>
          </w:divsChild>
        </w:div>
        <w:div w:id="864517739">
          <w:marLeft w:val="0"/>
          <w:marRight w:val="0"/>
          <w:marTop w:val="0"/>
          <w:marBottom w:val="0"/>
          <w:divBdr>
            <w:top w:val="none" w:sz="0" w:space="0" w:color="auto"/>
            <w:left w:val="none" w:sz="0" w:space="0" w:color="auto"/>
            <w:bottom w:val="none" w:sz="0" w:space="0" w:color="auto"/>
            <w:right w:val="none" w:sz="0" w:space="0" w:color="auto"/>
          </w:divBdr>
          <w:divsChild>
            <w:div w:id="1138691958">
              <w:marLeft w:val="0"/>
              <w:marRight w:val="0"/>
              <w:marTop w:val="0"/>
              <w:marBottom w:val="0"/>
              <w:divBdr>
                <w:top w:val="none" w:sz="0" w:space="0" w:color="auto"/>
                <w:left w:val="none" w:sz="0" w:space="0" w:color="auto"/>
                <w:bottom w:val="none" w:sz="0" w:space="0" w:color="auto"/>
                <w:right w:val="none" w:sz="0" w:space="0" w:color="auto"/>
              </w:divBdr>
            </w:div>
          </w:divsChild>
        </w:div>
        <w:div w:id="878009046">
          <w:marLeft w:val="0"/>
          <w:marRight w:val="0"/>
          <w:marTop w:val="0"/>
          <w:marBottom w:val="0"/>
          <w:divBdr>
            <w:top w:val="none" w:sz="0" w:space="0" w:color="auto"/>
            <w:left w:val="none" w:sz="0" w:space="0" w:color="auto"/>
            <w:bottom w:val="none" w:sz="0" w:space="0" w:color="auto"/>
            <w:right w:val="none" w:sz="0" w:space="0" w:color="auto"/>
          </w:divBdr>
          <w:divsChild>
            <w:div w:id="162821496">
              <w:marLeft w:val="0"/>
              <w:marRight w:val="0"/>
              <w:marTop w:val="0"/>
              <w:marBottom w:val="0"/>
              <w:divBdr>
                <w:top w:val="none" w:sz="0" w:space="0" w:color="auto"/>
                <w:left w:val="none" w:sz="0" w:space="0" w:color="auto"/>
                <w:bottom w:val="none" w:sz="0" w:space="0" w:color="auto"/>
                <w:right w:val="none" w:sz="0" w:space="0" w:color="auto"/>
              </w:divBdr>
            </w:div>
          </w:divsChild>
        </w:div>
        <w:div w:id="884371478">
          <w:marLeft w:val="0"/>
          <w:marRight w:val="0"/>
          <w:marTop w:val="0"/>
          <w:marBottom w:val="0"/>
          <w:divBdr>
            <w:top w:val="none" w:sz="0" w:space="0" w:color="auto"/>
            <w:left w:val="none" w:sz="0" w:space="0" w:color="auto"/>
            <w:bottom w:val="none" w:sz="0" w:space="0" w:color="auto"/>
            <w:right w:val="none" w:sz="0" w:space="0" w:color="auto"/>
          </w:divBdr>
          <w:divsChild>
            <w:div w:id="1224677332">
              <w:marLeft w:val="0"/>
              <w:marRight w:val="0"/>
              <w:marTop w:val="0"/>
              <w:marBottom w:val="0"/>
              <w:divBdr>
                <w:top w:val="none" w:sz="0" w:space="0" w:color="auto"/>
                <w:left w:val="none" w:sz="0" w:space="0" w:color="auto"/>
                <w:bottom w:val="none" w:sz="0" w:space="0" w:color="auto"/>
                <w:right w:val="none" w:sz="0" w:space="0" w:color="auto"/>
              </w:divBdr>
            </w:div>
          </w:divsChild>
        </w:div>
        <w:div w:id="896207122">
          <w:marLeft w:val="0"/>
          <w:marRight w:val="0"/>
          <w:marTop w:val="0"/>
          <w:marBottom w:val="0"/>
          <w:divBdr>
            <w:top w:val="none" w:sz="0" w:space="0" w:color="auto"/>
            <w:left w:val="none" w:sz="0" w:space="0" w:color="auto"/>
            <w:bottom w:val="none" w:sz="0" w:space="0" w:color="auto"/>
            <w:right w:val="none" w:sz="0" w:space="0" w:color="auto"/>
          </w:divBdr>
          <w:divsChild>
            <w:div w:id="1586724848">
              <w:marLeft w:val="0"/>
              <w:marRight w:val="0"/>
              <w:marTop w:val="0"/>
              <w:marBottom w:val="0"/>
              <w:divBdr>
                <w:top w:val="none" w:sz="0" w:space="0" w:color="auto"/>
                <w:left w:val="none" w:sz="0" w:space="0" w:color="auto"/>
                <w:bottom w:val="none" w:sz="0" w:space="0" w:color="auto"/>
                <w:right w:val="none" w:sz="0" w:space="0" w:color="auto"/>
              </w:divBdr>
            </w:div>
          </w:divsChild>
        </w:div>
        <w:div w:id="896548223">
          <w:marLeft w:val="0"/>
          <w:marRight w:val="0"/>
          <w:marTop w:val="0"/>
          <w:marBottom w:val="0"/>
          <w:divBdr>
            <w:top w:val="none" w:sz="0" w:space="0" w:color="auto"/>
            <w:left w:val="none" w:sz="0" w:space="0" w:color="auto"/>
            <w:bottom w:val="none" w:sz="0" w:space="0" w:color="auto"/>
            <w:right w:val="none" w:sz="0" w:space="0" w:color="auto"/>
          </w:divBdr>
          <w:divsChild>
            <w:div w:id="1343781554">
              <w:marLeft w:val="0"/>
              <w:marRight w:val="0"/>
              <w:marTop w:val="0"/>
              <w:marBottom w:val="0"/>
              <w:divBdr>
                <w:top w:val="none" w:sz="0" w:space="0" w:color="auto"/>
                <w:left w:val="none" w:sz="0" w:space="0" w:color="auto"/>
                <w:bottom w:val="none" w:sz="0" w:space="0" w:color="auto"/>
                <w:right w:val="none" w:sz="0" w:space="0" w:color="auto"/>
              </w:divBdr>
            </w:div>
          </w:divsChild>
        </w:div>
        <w:div w:id="909195289">
          <w:marLeft w:val="0"/>
          <w:marRight w:val="0"/>
          <w:marTop w:val="0"/>
          <w:marBottom w:val="0"/>
          <w:divBdr>
            <w:top w:val="none" w:sz="0" w:space="0" w:color="auto"/>
            <w:left w:val="none" w:sz="0" w:space="0" w:color="auto"/>
            <w:bottom w:val="none" w:sz="0" w:space="0" w:color="auto"/>
            <w:right w:val="none" w:sz="0" w:space="0" w:color="auto"/>
          </w:divBdr>
          <w:divsChild>
            <w:div w:id="2100635275">
              <w:marLeft w:val="0"/>
              <w:marRight w:val="0"/>
              <w:marTop w:val="0"/>
              <w:marBottom w:val="0"/>
              <w:divBdr>
                <w:top w:val="none" w:sz="0" w:space="0" w:color="auto"/>
                <w:left w:val="none" w:sz="0" w:space="0" w:color="auto"/>
                <w:bottom w:val="none" w:sz="0" w:space="0" w:color="auto"/>
                <w:right w:val="none" w:sz="0" w:space="0" w:color="auto"/>
              </w:divBdr>
            </w:div>
          </w:divsChild>
        </w:div>
        <w:div w:id="915820821">
          <w:marLeft w:val="0"/>
          <w:marRight w:val="0"/>
          <w:marTop w:val="0"/>
          <w:marBottom w:val="0"/>
          <w:divBdr>
            <w:top w:val="none" w:sz="0" w:space="0" w:color="auto"/>
            <w:left w:val="none" w:sz="0" w:space="0" w:color="auto"/>
            <w:bottom w:val="none" w:sz="0" w:space="0" w:color="auto"/>
            <w:right w:val="none" w:sz="0" w:space="0" w:color="auto"/>
          </w:divBdr>
          <w:divsChild>
            <w:div w:id="1552419522">
              <w:marLeft w:val="0"/>
              <w:marRight w:val="0"/>
              <w:marTop w:val="0"/>
              <w:marBottom w:val="0"/>
              <w:divBdr>
                <w:top w:val="none" w:sz="0" w:space="0" w:color="auto"/>
                <w:left w:val="none" w:sz="0" w:space="0" w:color="auto"/>
                <w:bottom w:val="none" w:sz="0" w:space="0" w:color="auto"/>
                <w:right w:val="none" w:sz="0" w:space="0" w:color="auto"/>
              </w:divBdr>
            </w:div>
          </w:divsChild>
        </w:div>
        <w:div w:id="920142216">
          <w:marLeft w:val="0"/>
          <w:marRight w:val="0"/>
          <w:marTop w:val="0"/>
          <w:marBottom w:val="0"/>
          <w:divBdr>
            <w:top w:val="none" w:sz="0" w:space="0" w:color="auto"/>
            <w:left w:val="none" w:sz="0" w:space="0" w:color="auto"/>
            <w:bottom w:val="none" w:sz="0" w:space="0" w:color="auto"/>
            <w:right w:val="none" w:sz="0" w:space="0" w:color="auto"/>
          </w:divBdr>
          <w:divsChild>
            <w:div w:id="1218129541">
              <w:marLeft w:val="0"/>
              <w:marRight w:val="0"/>
              <w:marTop w:val="0"/>
              <w:marBottom w:val="0"/>
              <w:divBdr>
                <w:top w:val="none" w:sz="0" w:space="0" w:color="auto"/>
                <w:left w:val="none" w:sz="0" w:space="0" w:color="auto"/>
                <w:bottom w:val="none" w:sz="0" w:space="0" w:color="auto"/>
                <w:right w:val="none" w:sz="0" w:space="0" w:color="auto"/>
              </w:divBdr>
            </w:div>
          </w:divsChild>
        </w:div>
        <w:div w:id="928080906">
          <w:marLeft w:val="0"/>
          <w:marRight w:val="0"/>
          <w:marTop w:val="0"/>
          <w:marBottom w:val="0"/>
          <w:divBdr>
            <w:top w:val="none" w:sz="0" w:space="0" w:color="auto"/>
            <w:left w:val="none" w:sz="0" w:space="0" w:color="auto"/>
            <w:bottom w:val="none" w:sz="0" w:space="0" w:color="auto"/>
            <w:right w:val="none" w:sz="0" w:space="0" w:color="auto"/>
          </w:divBdr>
          <w:divsChild>
            <w:div w:id="179049838">
              <w:marLeft w:val="0"/>
              <w:marRight w:val="0"/>
              <w:marTop w:val="0"/>
              <w:marBottom w:val="0"/>
              <w:divBdr>
                <w:top w:val="none" w:sz="0" w:space="0" w:color="auto"/>
                <w:left w:val="none" w:sz="0" w:space="0" w:color="auto"/>
                <w:bottom w:val="none" w:sz="0" w:space="0" w:color="auto"/>
                <w:right w:val="none" w:sz="0" w:space="0" w:color="auto"/>
              </w:divBdr>
            </w:div>
          </w:divsChild>
        </w:div>
        <w:div w:id="931233575">
          <w:marLeft w:val="0"/>
          <w:marRight w:val="0"/>
          <w:marTop w:val="0"/>
          <w:marBottom w:val="0"/>
          <w:divBdr>
            <w:top w:val="none" w:sz="0" w:space="0" w:color="auto"/>
            <w:left w:val="none" w:sz="0" w:space="0" w:color="auto"/>
            <w:bottom w:val="none" w:sz="0" w:space="0" w:color="auto"/>
            <w:right w:val="none" w:sz="0" w:space="0" w:color="auto"/>
          </w:divBdr>
          <w:divsChild>
            <w:div w:id="902175293">
              <w:marLeft w:val="0"/>
              <w:marRight w:val="0"/>
              <w:marTop w:val="0"/>
              <w:marBottom w:val="0"/>
              <w:divBdr>
                <w:top w:val="none" w:sz="0" w:space="0" w:color="auto"/>
                <w:left w:val="none" w:sz="0" w:space="0" w:color="auto"/>
                <w:bottom w:val="none" w:sz="0" w:space="0" w:color="auto"/>
                <w:right w:val="none" w:sz="0" w:space="0" w:color="auto"/>
              </w:divBdr>
            </w:div>
          </w:divsChild>
        </w:div>
        <w:div w:id="932593694">
          <w:marLeft w:val="0"/>
          <w:marRight w:val="0"/>
          <w:marTop w:val="0"/>
          <w:marBottom w:val="0"/>
          <w:divBdr>
            <w:top w:val="none" w:sz="0" w:space="0" w:color="auto"/>
            <w:left w:val="none" w:sz="0" w:space="0" w:color="auto"/>
            <w:bottom w:val="none" w:sz="0" w:space="0" w:color="auto"/>
            <w:right w:val="none" w:sz="0" w:space="0" w:color="auto"/>
          </w:divBdr>
          <w:divsChild>
            <w:div w:id="625552715">
              <w:marLeft w:val="0"/>
              <w:marRight w:val="0"/>
              <w:marTop w:val="0"/>
              <w:marBottom w:val="0"/>
              <w:divBdr>
                <w:top w:val="none" w:sz="0" w:space="0" w:color="auto"/>
                <w:left w:val="none" w:sz="0" w:space="0" w:color="auto"/>
                <w:bottom w:val="none" w:sz="0" w:space="0" w:color="auto"/>
                <w:right w:val="none" w:sz="0" w:space="0" w:color="auto"/>
              </w:divBdr>
            </w:div>
          </w:divsChild>
        </w:div>
        <w:div w:id="934093866">
          <w:marLeft w:val="0"/>
          <w:marRight w:val="0"/>
          <w:marTop w:val="0"/>
          <w:marBottom w:val="0"/>
          <w:divBdr>
            <w:top w:val="none" w:sz="0" w:space="0" w:color="auto"/>
            <w:left w:val="none" w:sz="0" w:space="0" w:color="auto"/>
            <w:bottom w:val="none" w:sz="0" w:space="0" w:color="auto"/>
            <w:right w:val="none" w:sz="0" w:space="0" w:color="auto"/>
          </w:divBdr>
          <w:divsChild>
            <w:div w:id="1016688656">
              <w:marLeft w:val="0"/>
              <w:marRight w:val="0"/>
              <w:marTop w:val="0"/>
              <w:marBottom w:val="0"/>
              <w:divBdr>
                <w:top w:val="none" w:sz="0" w:space="0" w:color="auto"/>
                <w:left w:val="none" w:sz="0" w:space="0" w:color="auto"/>
                <w:bottom w:val="none" w:sz="0" w:space="0" w:color="auto"/>
                <w:right w:val="none" w:sz="0" w:space="0" w:color="auto"/>
              </w:divBdr>
            </w:div>
          </w:divsChild>
        </w:div>
        <w:div w:id="936448883">
          <w:marLeft w:val="0"/>
          <w:marRight w:val="0"/>
          <w:marTop w:val="0"/>
          <w:marBottom w:val="0"/>
          <w:divBdr>
            <w:top w:val="none" w:sz="0" w:space="0" w:color="auto"/>
            <w:left w:val="none" w:sz="0" w:space="0" w:color="auto"/>
            <w:bottom w:val="none" w:sz="0" w:space="0" w:color="auto"/>
            <w:right w:val="none" w:sz="0" w:space="0" w:color="auto"/>
          </w:divBdr>
          <w:divsChild>
            <w:div w:id="643044328">
              <w:marLeft w:val="0"/>
              <w:marRight w:val="0"/>
              <w:marTop w:val="0"/>
              <w:marBottom w:val="0"/>
              <w:divBdr>
                <w:top w:val="none" w:sz="0" w:space="0" w:color="auto"/>
                <w:left w:val="none" w:sz="0" w:space="0" w:color="auto"/>
                <w:bottom w:val="none" w:sz="0" w:space="0" w:color="auto"/>
                <w:right w:val="none" w:sz="0" w:space="0" w:color="auto"/>
              </w:divBdr>
            </w:div>
          </w:divsChild>
        </w:div>
        <w:div w:id="936713097">
          <w:marLeft w:val="0"/>
          <w:marRight w:val="0"/>
          <w:marTop w:val="0"/>
          <w:marBottom w:val="0"/>
          <w:divBdr>
            <w:top w:val="none" w:sz="0" w:space="0" w:color="auto"/>
            <w:left w:val="none" w:sz="0" w:space="0" w:color="auto"/>
            <w:bottom w:val="none" w:sz="0" w:space="0" w:color="auto"/>
            <w:right w:val="none" w:sz="0" w:space="0" w:color="auto"/>
          </w:divBdr>
          <w:divsChild>
            <w:div w:id="686179981">
              <w:marLeft w:val="0"/>
              <w:marRight w:val="0"/>
              <w:marTop w:val="0"/>
              <w:marBottom w:val="0"/>
              <w:divBdr>
                <w:top w:val="none" w:sz="0" w:space="0" w:color="auto"/>
                <w:left w:val="none" w:sz="0" w:space="0" w:color="auto"/>
                <w:bottom w:val="none" w:sz="0" w:space="0" w:color="auto"/>
                <w:right w:val="none" w:sz="0" w:space="0" w:color="auto"/>
              </w:divBdr>
            </w:div>
          </w:divsChild>
        </w:div>
        <w:div w:id="937759720">
          <w:marLeft w:val="0"/>
          <w:marRight w:val="0"/>
          <w:marTop w:val="0"/>
          <w:marBottom w:val="0"/>
          <w:divBdr>
            <w:top w:val="none" w:sz="0" w:space="0" w:color="auto"/>
            <w:left w:val="none" w:sz="0" w:space="0" w:color="auto"/>
            <w:bottom w:val="none" w:sz="0" w:space="0" w:color="auto"/>
            <w:right w:val="none" w:sz="0" w:space="0" w:color="auto"/>
          </w:divBdr>
          <w:divsChild>
            <w:div w:id="594479076">
              <w:marLeft w:val="0"/>
              <w:marRight w:val="0"/>
              <w:marTop w:val="0"/>
              <w:marBottom w:val="0"/>
              <w:divBdr>
                <w:top w:val="none" w:sz="0" w:space="0" w:color="auto"/>
                <w:left w:val="none" w:sz="0" w:space="0" w:color="auto"/>
                <w:bottom w:val="none" w:sz="0" w:space="0" w:color="auto"/>
                <w:right w:val="none" w:sz="0" w:space="0" w:color="auto"/>
              </w:divBdr>
            </w:div>
          </w:divsChild>
        </w:div>
        <w:div w:id="949046274">
          <w:marLeft w:val="0"/>
          <w:marRight w:val="0"/>
          <w:marTop w:val="0"/>
          <w:marBottom w:val="0"/>
          <w:divBdr>
            <w:top w:val="none" w:sz="0" w:space="0" w:color="auto"/>
            <w:left w:val="none" w:sz="0" w:space="0" w:color="auto"/>
            <w:bottom w:val="none" w:sz="0" w:space="0" w:color="auto"/>
            <w:right w:val="none" w:sz="0" w:space="0" w:color="auto"/>
          </w:divBdr>
          <w:divsChild>
            <w:div w:id="1666278085">
              <w:marLeft w:val="0"/>
              <w:marRight w:val="0"/>
              <w:marTop w:val="0"/>
              <w:marBottom w:val="0"/>
              <w:divBdr>
                <w:top w:val="none" w:sz="0" w:space="0" w:color="auto"/>
                <w:left w:val="none" w:sz="0" w:space="0" w:color="auto"/>
                <w:bottom w:val="none" w:sz="0" w:space="0" w:color="auto"/>
                <w:right w:val="none" w:sz="0" w:space="0" w:color="auto"/>
              </w:divBdr>
            </w:div>
          </w:divsChild>
        </w:div>
        <w:div w:id="950162788">
          <w:marLeft w:val="0"/>
          <w:marRight w:val="0"/>
          <w:marTop w:val="0"/>
          <w:marBottom w:val="0"/>
          <w:divBdr>
            <w:top w:val="none" w:sz="0" w:space="0" w:color="auto"/>
            <w:left w:val="none" w:sz="0" w:space="0" w:color="auto"/>
            <w:bottom w:val="none" w:sz="0" w:space="0" w:color="auto"/>
            <w:right w:val="none" w:sz="0" w:space="0" w:color="auto"/>
          </w:divBdr>
          <w:divsChild>
            <w:div w:id="1569993586">
              <w:marLeft w:val="0"/>
              <w:marRight w:val="0"/>
              <w:marTop w:val="0"/>
              <w:marBottom w:val="0"/>
              <w:divBdr>
                <w:top w:val="none" w:sz="0" w:space="0" w:color="auto"/>
                <w:left w:val="none" w:sz="0" w:space="0" w:color="auto"/>
                <w:bottom w:val="none" w:sz="0" w:space="0" w:color="auto"/>
                <w:right w:val="none" w:sz="0" w:space="0" w:color="auto"/>
              </w:divBdr>
            </w:div>
          </w:divsChild>
        </w:div>
        <w:div w:id="952177951">
          <w:marLeft w:val="0"/>
          <w:marRight w:val="0"/>
          <w:marTop w:val="0"/>
          <w:marBottom w:val="0"/>
          <w:divBdr>
            <w:top w:val="none" w:sz="0" w:space="0" w:color="auto"/>
            <w:left w:val="none" w:sz="0" w:space="0" w:color="auto"/>
            <w:bottom w:val="none" w:sz="0" w:space="0" w:color="auto"/>
            <w:right w:val="none" w:sz="0" w:space="0" w:color="auto"/>
          </w:divBdr>
          <w:divsChild>
            <w:div w:id="445541995">
              <w:marLeft w:val="0"/>
              <w:marRight w:val="0"/>
              <w:marTop w:val="0"/>
              <w:marBottom w:val="0"/>
              <w:divBdr>
                <w:top w:val="none" w:sz="0" w:space="0" w:color="auto"/>
                <w:left w:val="none" w:sz="0" w:space="0" w:color="auto"/>
                <w:bottom w:val="none" w:sz="0" w:space="0" w:color="auto"/>
                <w:right w:val="none" w:sz="0" w:space="0" w:color="auto"/>
              </w:divBdr>
            </w:div>
          </w:divsChild>
        </w:div>
        <w:div w:id="953707735">
          <w:marLeft w:val="0"/>
          <w:marRight w:val="0"/>
          <w:marTop w:val="0"/>
          <w:marBottom w:val="0"/>
          <w:divBdr>
            <w:top w:val="none" w:sz="0" w:space="0" w:color="auto"/>
            <w:left w:val="none" w:sz="0" w:space="0" w:color="auto"/>
            <w:bottom w:val="none" w:sz="0" w:space="0" w:color="auto"/>
            <w:right w:val="none" w:sz="0" w:space="0" w:color="auto"/>
          </w:divBdr>
          <w:divsChild>
            <w:div w:id="974605589">
              <w:marLeft w:val="0"/>
              <w:marRight w:val="0"/>
              <w:marTop w:val="0"/>
              <w:marBottom w:val="0"/>
              <w:divBdr>
                <w:top w:val="none" w:sz="0" w:space="0" w:color="auto"/>
                <w:left w:val="none" w:sz="0" w:space="0" w:color="auto"/>
                <w:bottom w:val="none" w:sz="0" w:space="0" w:color="auto"/>
                <w:right w:val="none" w:sz="0" w:space="0" w:color="auto"/>
              </w:divBdr>
            </w:div>
          </w:divsChild>
        </w:div>
        <w:div w:id="966473024">
          <w:marLeft w:val="0"/>
          <w:marRight w:val="0"/>
          <w:marTop w:val="0"/>
          <w:marBottom w:val="0"/>
          <w:divBdr>
            <w:top w:val="none" w:sz="0" w:space="0" w:color="auto"/>
            <w:left w:val="none" w:sz="0" w:space="0" w:color="auto"/>
            <w:bottom w:val="none" w:sz="0" w:space="0" w:color="auto"/>
            <w:right w:val="none" w:sz="0" w:space="0" w:color="auto"/>
          </w:divBdr>
          <w:divsChild>
            <w:div w:id="230505798">
              <w:marLeft w:val="0"/>
              <w:marRight w:val="0"/>
              <w:marTop w:val="0"/>
              <w:marBottom w:val="0"/>
              <w:divBdr>
                <w:top w:val="none" w:sz="0" w:space="0" w:color="auto"/>
                <w:left w:val="none" w:sz="0" w:space="0" w:color="auto"/>
                <w:bottom w:val="none" w:sz="0" w:space="0" w:color="auto"/>
                <w:right w:val="none" w:sz="0" w:space="0" w:color="auto"/>
              </w:divBdr>
            </w:div>
          </w:divsChild>
        </w:div>
        <w:div w:id="966618512">
          <w:marLeft w:val="0"/>
          <w:marRight w:val="0"/>
          <w:marTop w:val="0"/>
          <w:marBottom w:val="0"/>
          <w:divBdr>
            <w:top w:val="none" w:sz="0" w:space="0" w:color="auto"/>
            <w:left w:val="none" w:sz="0" w:space="0" w:color="auto"/>
            <w:bottom w:val="none" w:sz="0" w:space="0" w:color="auto"/>
            <w:right w:val="none" w:sz="0" w:space="0" w:color="auto"/>
          </w:divBdr>
          <w:divsChild>
            <w:div w:id="1110785767">
              <w:marLeft w:val="0"/>
              <w:marRight w:val="0"/>
              <w:marTop w:val="0"/>
              <w:marBottom w:val="0"/>
              <w:divBdr>
                <w:top w:val="none" w:sz="0" w:space="0" w:color="auto"/>
                <w:left w:val="none" w:sz="0" w:space="0" w:color="auto"/>
                <w:bottom w:val="none" w:sz="0" w:space="0" w:color="auto"/>
                <w:right w:val="none" w:sz="0" w:space="0" w:color="auto"/>
              </w:divBdr>
            </w:div>
          </w:divsChild>
        </w:div>
        <w:div w:id="970746909">
          <w:marLeft w:val="0"/>
          <w:marRight w:val="0"/>
          <w:marTop w:val="0"/>
          <w:marBottom w:val="0"/>
          <w:divBdr>
            <w:top w:val="none" w:sz="0" w:space="0" w:color="auto"/>
            <w:left w:val="none" w:sz="0" w:space="0" w:color="auto"/>
            <w:bottom w:val="none" w:sz="0" w:space="0" w:color="auto"/>
            <w:right w:val="none" w:sz="0" w:space="0" w:color="auto"/>
          </w:divBdr>
          <w:divsChild>
            <w:div w:id="1773087195">
              <w:marLeft w:val="0"/>
              <w:marRight w:val="0"/>
              <w:marTop w:val="0"/>
              <w:marBottom w:val="0"/>
              <w:divBdr>
                <w:top w:val="none" w:sz="0" w:space="0" w:color="auto"/>
                <w:left w:val="none" w:sz="0" w:space="0" w:color="auto"/>
                <w:bottom w:val="none" w:sz="0" w:space="0" w:color="auto"/>
                <w:right w:val="none" w:sz="0" w:space="0" w:color="auto"/>
              </w:divBdr>
            </w:div>
          </w:divsChild>
        </w:div>
        <w:div w:id="977302947">
          <w:marLeft w:val="0"/>
          <w:marRight w:val="0"/>
          <w:marTop w:val="0"/>
          <w:marBottom w:val="0"/>
          <w:divBdr>
            <w:top w:val="none" w:sz="0" w:space="0" w:color="auto"/>
            <w:left w:val="none" w:sz="0" w:space="0" w:color="auto"/>
            <w:bottom w:val="none" w:sz="0" w:space="0" w:color="auto"/>
            <w:right w:val="none" w:sz="0" w:space="0" w:color="auto"/>
          </w:divBdr>
          <w:divsChild>
            <w:div w:id="1924407660">
              <w:marLeft w:val="0"/>
              <w:marRight w:val="0"/>
              <w:marTop w:val="0"/>
              <w:marBottom w:val="0"/>
              <w:divBdr>
                <w:top w:val="none" w:sz="0" w:space="0" w:color="auto"/>
                <w:left w:val="none" w:sz="0" w:space="0" w:color="auto"/>
                <w:bottom w:val="none" w:sz="0" w:space="0" w:color="auto"/>
                <w:right w:val="none" w:sz="0" w:space="0" w:color="auto"/>
              </w:divBdr>
            </w:div>
          </w:divsChild>
        </w:div>
        <w:div w:id="983659897">
          <w:marLeft w:val="0"/>
          <w:marRight w:val="0"/>
          <w:marTop w:val="0"/>
          <w:marBottom w:val="0"/>
          <w:divBdr>
            <w:top w:val="none" w:sz="0" w:space="0" w:color="auto"/>
            <w:left w:val="none" w:sz="0" w:space="0" w:color="auto"/>
            <w:bottom w:val="none" w:sz="0" w:space="0" w:color="auto"/>
            <w:right w:val="none" w:sz="0" w:space="0" w:color="auto"/>
          </w:divBdr>
          <w:divsChild>
            <w:div w:id="1477839090">
              <w:marLeft w:val="0"/>
              <w:marRight w:val="0"/>
              <w:marTop w:val="0"/>
              <w:marBottom w:val="0"/>
              <w:divBdr>
                <w:top w:val="none" w:sz="0" w:space="0" w:color="auto"/>
                <w:left w:val="none" w:sz="0" w:space="0" w:color="auto"/>
                <w:bottom w:val="none" w:sz="0" w:space="0" w:color="auto"/>
                <w:right w:val="none" w:sz="0" w:space="0" w:color="auto"/>
              </w:divBdr>
            </w:div>
          </w:divsChild>
        </w:div>
        <w:div w:id="991837889">
          <w:marLeft w:val="0"/>
          <w:marRight w:val="0"/>
          <w:marTop w:val="0"/>
          <w:marBottom w:val="0"/>
          <w:divBdr>
            <w:top w:val="none" w:sz="0" w:space="0" w:color="auto"/>
            <w:left w:val="none" w:sz="0" w:space="0" w:color="auto"/>
            <w:bottom w:val="none" w:sz="0" w:space="0" w:color="auto"/>
            <w:right w:val="none" w:sz="0" w:space="0" w:color="auto"/>
          </w:divBdr>
          <w:divsChild>
            <w:div w:id="872812049">
              <w:marLeft w:val="0"/>
              <w:marRight w:val="0"/>
              <w:marTop w:val="0"/>
              <w:marBottom w:val="0"/>
              <w:divBdr>
                <w:top w:val="none" w:sz="0" w:space="0" w:color="auto"/>
                <w:left w:val="none" w:sz="0" w:space="0" w:color="auto"/>
                <w:bottom w:val="none" w:sz="0" w:space="0" w:color="auto"/>
                <w:right w:val="none" w:sz="0" w:space="0" w:color="auto"/>
              </w:divBdr>
            </w:div>
          </w:divsChild>
        </w:div>
        <w:div w:id="997459478">
          <w:marLeft w:val="0"/>
          <w:marRight w:val="0"/>
          <w:marTop w:val="0"/>
          <w:marBottom w:val="0"/>
          <w:divBdr>
            <w:top w:val="none" w:sz="0" w:space="0" w:color="auto"/>
            <w:left w:val="none" w:sz="0" w:space="0" w:color="auto"/>
            <w:bottom w:val="none" w:sz="0" w:space="0" w:color="auto"/>
            <w:right w:val="none" w:sz="0" w:space="0" w:color="auto"/>
          </w:divBdr>
          <w:divsChild>
            <w:div w:id="1352031603">
              <w:marLeft w:val="0"/>
              <w:marRight w:val="0"/>
              <w:marTop w:val="0"/>
              <w:marBottom w:val="0"/>
              <w:divBdr>
                <w:top w:val="none" w:sz="0" w:space="0" w:color="auto"/>
                <w:left w:val="none" w:sz="0" w:space="0" w:color="auto"/>
                <w:bottom w:val="none" w:sz="0" w:space="0" w:color="auto"/>
                <w:right w:val="none" w:sz="0" w:space="0" w:color="auto"/>
              </w:divBdr>
            </w:div>
          </w:divsChild>
        </w:div>
        <w:div w:id="1004356604">
          <w:marLeft w:val="0"/>
          <w:marRight w:val="0"/>
          <w:marTop w:val="0"/>
          <w:marBottom w:val="0"/>
          <w:divBdr>
            <w:top w:val="none" w:sz="0" w:space="0" w:color="auto"/>
            <w:left w:val="none" w:sz="0" w:space="0" w:color="auto"/>
            <w:bottom w:val="none" w:sz="0" w:space="0" w:color="auto"/>
            <w:right w:val="none" w:sz="0" w:space="0" w:color="auto"/>
          </w:divBdr>
          <w:divsChild>
            <w:div w:id="1347365746">
              <w:marLeft w:val="0"/>
              <w:marRight w:val="0"/>
              <w:marTop w:val="0"/>
              <w:marBottom w:val="0"/>
              <w:divBdr>
                <w:top w:val="none" w:sz="0" w:space="0" w:color="auto"/>
                <w:left w:val="none" w:sz="0" w:space="0" w:color="auto"/>
                <w:bottom w:val="none" w:sz="0" w:space="0" w:color="auto"/>
                <w:right w:val="none" w:sz="0" w:space="0" w:color="auto"/>
              </w:divBdr>
            </w:div>
          </w:divsChild>
        </w:div>
        <w:div w:id="1024556141">
          <w:marLeft w:val="0"/>
          <w:marRight w:val="0"/>
          <w:marTop w:val="0"/>
          <w:marBottom w:val="0"/>
          <w:divBdr>
            <w:top w:val="none" w:sz="0" w:space="0" w:color="auto"/>
            <w:left w:val="none" w:sz="0" w:space="0" w:color="auto"/>
            <w:bottom w:val="none" w:sz="0" w:space="0" w:color="auto"/>
            <w:right w:val="none" w:sz="0" w:space="0" w:color="auto"/>
          </w:divBdr>
          <w:divsChild>
            <w:div w:id="1196624862">
              <w:marLeft w:val="0"/>
              <w:marRight w:val="0"/>
              <w:marTop w:val="0"/>
              <w:marBottom w:val="0"/>
              <w:divBdr>
                <w:top w:val="none" w:sz="0" w:space="0" w:color="auto"/>
                <w:left w:val="none" w:sz="0" w:space="0" w:color="auto"/>
                <w:bottom w:val="none" w:sz="0" w:space="0" w:color="auto"/>
                <w:right w:val="none" w:sz="0" w:space="0" w:color="auto"/>
              </w:divBdr>
            </w:div>
          </w:divsChild>
        </w:div>
        <w:div w:id="1030029922">
          <w:marLeft w:val="0"/>
          <w:marRight w:val="0"/>
          <w:marTop w:val="0"/>
          <w:marBottom w:val="0"/>
          <w:divBdr>
            <w:top w:val="none" w:sz="0" w:space="0" w:color="auto"/>
            <w:left w:val="none" w:sz="0" w:space="0" w:color="auto"/>
            <w:bottom w:val="none" w:sz="0" w:space="0" w:color="auto"/>
            <w:right w:val="none" w:sz="0" w:space="0" w:color="auto"/>
          </w:divBdr>
          <w:divsChild>
            <w:div w:id="1173837074">
              <w:marLeft w:val="0"/>
              <w:marRight w:val="0"/>
              <w:marTop w:val="0"/>
              <w:marBottom w:val="0"/>
              <w:divBdr>
                <w:top w:val="none" w:sz="0" w:space="0" w:color="auto"/>
                <w:left w:val="none" w:sz="0" w:space="0" w:color="auto"/>
                <w:bottom w:val="none" w:sz="0" w:space="0" w:color="auto"/>
                <w:right w:val="none" w:sz="0" w:space="0" w:color="auto"/>
              </w:divBdr>
            </w:div>
          </w:divsChild>
        </w:div>
        <w:div w:id="1030960203">
          <w:marLeft w:val="0"/>
          <w:marRight w:val="0"/>
          <w:marTop w:val="0"/>
          <w:marBottom w:val="0"/>
          <w:divBdr>
            <w:top w:val="none" w:sz="0" w:space="0" w:color="auto"/>
            <w:left w:val="none" w:sz="0" w:space="0" w:color="auto"/>
            <w:bottom w:val="none" w:sz="0" w:space="0" w:color="auto"/>
            <w:right w:val="none" w:sz="0" w:space="0" w:color="auto"/>
          </w:divBdr>
          <w:divsChild>
            <w:div w:id="393772930">
              <w:marLeft w:val="0"/>
              <w:marRight w:val="0"/>
              <w:marTop w:val="0"/>
              <w:marBottom w:val="0"/>
              <w:divBdr>
                <w:top w:val="none" w:sz="0" w:space="0" w:color="auto"/>
                <w:left w:val="none" w:sz="0" w:space="0" w:color="auto"/>
                <w:bottom w:val="none" w:sz="0" w:space="0" w:color="auto"/>
                <w:right w:val="none" w:sz="0" w:space="0" w:color="auto"/>
              </w:divBdr>
            </w:div>
          </w:divsChild>
        </w:div>
        <w:div w:id="1035233156">
          <w:marLeft w:val="0"/>
          <w:marRight w:val="0"/>
          <w:marTop w:val="0"/>
          <w:marBottom w:val="0"/>
          <w:divBdr>
            <w:top w:val="none" w:sz="0" w:space="0" w:color="auto"/>
            <w:left w:val="none" w:sz="0" w:space="0" w:color="auto"/>
            <w:bottom w:val="none" w:sz="0" w:space="0" w:color="auto"/>
            <w:right w:val="none" w:sz="0" w:space="0" w:color="auto"/>
          </w:divBdr>
          <w:divsChild>
            <w:div w:id="1595822311">
              <w:marLeft w:val="0"/>
              <w:marRight w:val="0"/>
              <w:marTop w:val="0"/>
              <w:marBottom w:val="0"/>
              <w:divBdr>
                <w:top w:val="none" w:sz="0" w:space="0" w:color="auto"/>
                <w:left w:val="none" w:sz="0" w:space="0" w:color="auto"/>
                <w:bottom w:val="none" w:sz="0" w:space="0" w:color="auto"/>
                <w:right w:val="none" w:sz="0" w:space="0" w:color="auto"/>
              </w:divBdr>
            </w:div>
          </w:divsChild>
        </w:div>
        <w:div w:id="1035272466">
          <w:marLeft w:val="0"/>
          <w:marRight w:val="0"/>
          <w:marTop w:val="0"/>
          <w:marBottom w:val="0"/>
          <w:divBdr>
            <w:top w:val="none" w:sz="0" w:space="0" w:color="auto"/>
            <w:left w:val="none" w:sz="0" w:space="0" w:color="auto"/>
            <w:bottom w:val="none" w:sz="0" w:space="0" w:color="auto"/>
            <w:right w:val="none" w:sz="0" w:space="0" w:color="auto"/>
          </w:divBdr>
          <w:divsChild>
            <w:div w:id="434985668">
              <w:marLeft w:val="0"/>
              <w:marRight w:val="0"/>
              <w:marTop w:val="0"/>
              <w:marBottom w:val="0"/>
              <w:divBdr>
                <w:top w:val="none" w:sz="0" w:space="0" w:color="auto"/>
                <w:left w:val="none" w:sz="0" w:space="0" w:color="auto"/>
                <w:bottom w:val="none" w:sz="0" w:space="0" w:color="auto"/>
                <w:right w:val="none" w:sz="0" w:space="0" w:color="auto"/>
              </w:divBdr>
            </w:div>
          </w:divsChild>
        </w:div>
        <w:div w:id="1041982895">
          <w:marLeft w:val="0"/>
          <w:marRight w:val="0"/>
          <w:marTop w:val="0"/>
          <w:marBottom w:val="0"/>
          <w:divBdr>
            <w:top w:val="none" w:sz="0" w:space="0" w:color="auto"/>
            <w:left w:val="none" w:sz="0" w:space="0" w:color="auto"/>
            <w:bottom w:val="none" w:sz="0" w:space="0" w:color="auto"/>
            <w:right w:val="none" w:sz="0" w:space="0" w:color="auto"/>
          </w:divBdr>
          <w:divsChild>
            <w:div w:id="1951277900">
              <w:marLeft w:val="0"/>
              <w:marRight w:val="0"/>
              <w:marTop w:val="0"/>
              <w:marBottom w:val="0"/>
              <w:divBdr>
                <w:top w:val="none" w:sz="0" w:space="0" w:color="auto"/>
                <w:left w:val="none" w:sz="0" w:space="0" w:color="auto"/>
                <w:bottom w:val="none" w:sz="0" w:space="0" w:color="auto"/>
                <w:right w:val="none" w:sz="0" w:space="0" w:color="auto"/>
              </w:divBdr>
            </w:div>
          </w:divsChild>
        </w:div>
        <w:div w:id="1044523085">
          <w:marLeft w:val="0"/>
          <w:marRight w:val="0"/>
          <w:marTop w:val="0"/>
          <w:marBottom w:val="0"/>
          <w:divBdr>
            <w:top w:val="none" w:sz="0" w:space="0" w:color="auto"/>
            <w:left w:val="none" w:sz="0" w:space="0" w:color="auto"/>
            <w:bottom w:val="none" w:sz="0" w:space="0" w:color="auto"/>
            <w:right w:val="none" w:sz="0" w:space="0" w:color="auto"/>
          </w:divBdr>
          <w:divsChild>
            <w:div w:id="1123889624">
              <w:marLeft w:val="0"/>
              <w:marRight w:val="0"/>
              <w:marTop w:val="0"/>
              <w:marBottom w:val="0"/>
              <w:divBdr>
                <w:top w:val="none" w:sz="0" w:space="0" w:color="auto"/>
                <w:left w:val="none" w:sz="0" w:space="0" w:color="auto"/>
                <w:bottom w:val="none" w:sz="0" w:space="0" w:color="auto"/>
                <w:right w:val="none" w:sz="0" w:space="0" w:color="auto"/>
              </w:divBdr>
            </w:div>
          </w:divsChild>
        </w:div>
        <w:div w:id="1050614646">
          <w:marLeft w:val="0"/>
          <w:marRight w:val="0"/>
          <w:marTop w:val="0"/>
          <w:marBottom w:val="0"/>
          <w:divBdr>
            <w:top w:val="none" w:sz="0" w:space="0" w:color="auto"/>
            <w:left w:val="none" w:sz="0" w:space="0" w:color="auto"/>
            <w:bottom w:val="none" w:sz="0" w:space="0" w:color="auto"/>
            <w:right w:val="none" w:sz="0" w:space="0" w:color="auto"/>
          </w:divBdr>
          <w:divsChild>
            <w:div w:id="645013277">
              <w:marLeft w:val="0"/>
              <w:marRight w:val="0"/>
              <w:marTop w:val="0"/>
              <w:marBottom w:val="0"/>
              <w:divBdr>
                <w:top w:val="none" w:sz="0" w:space="0" w:color="auto"/>
                <w:left w:val="none" w:sz="0" w:space="0" w:color="auto"/>
                <w:bottom w:val="none" w:sz="0" w:space="0" w:color="auto"/>
                <w:right w:val="none" w:sz="0" w:space="0" w:color="auto"/>
              </w:divBdr>
            </w:div>
          </w:divsChild>
        </w:div>
        <w:div w:id="1059472605">
          <w:marLeft w:val="0"/>
          <w:marRight w:val="0"/>
          <w:marTop w:val="0"/>
          <w:marBottom w:val="0"/>
          <w:divBdr>
            <w:top w:val="none" w:sz="0" w:space="0" w:color="auto"/>
            <w:left w:val="none" w:sz="0" w:space="0" w:color="auto"/>
            <w:bottom w:val="none" w:sz="0" w:space="0" w:color="auto"/>
            <w:right w:val="none" w:sz="0" w:space="0" w:color="auto"/>
          </w:divBdr>
          <w:divsChild>
            <w:div w:id="470757187">
              <w:marLeft w:val="0"/>
              <w:marRight w:val="0"/>
              <w:marTop w:val="0"/>
              <w:marBottom w:val="0"/>
              <w:divBdr>
                <w:top w:val="none" w:sz="0" w:space="0" w:color="auto"/>
                <w:left w:val="none" w:sz="0" w:space="0" w:color="auto"/>
                <w:bottom w:val="none" w:sz="0" w:space="0" w:color="auto"/>
                <w:right w:val="none" w:sz="0" w:space="0" w:color="auto"/>
              </w:divBdr>
            </w:div>
          </w:divsChild>
        </w:div>
        <w:div w:id="1065372293">
          <w:marLeft w:val="0"/>
          <w:marRight w:val="0"/>
          <w:marTop w:val="0"/>
          <w:marBottom w:val="0"/>
          <w:divBdr>
            <w:top w:val="none" w:sz="0" w:space="0" w:color="auto"/>
            <w:left w:val="none" w:sz="0" w:space="0" w:color="auto"/>
            <w:bottom w:val="none" w:sz="0" w:space="0" w:color="auto"/>
            <w:right w:val="none" w:sz="0" w:space="0" w:color="auto"/>
          </w:divBdr>
          <w:divsChild>
            <w:div w:id="921136177">
              <w:marLeft w:val="0"/>
              <w:marRight w:val="0"/>
              <w:marTop w:val="0"/>
              <w:marBottom w:val="0"/>
              <w:divBdr>
                <w:top w:val="none" w:sz="0" w:space="0" w:color="auto"/>
                <w:left w:val="none" w:sz="0" w:space="0" w:color="auto"/>
                <w:bottom w:val="none" w:sz="0" w:space="0" w:color="auto"/>
                <w:right w:val="none" w:sz="0" w:space="0" w:color="auto"/>
              </w:divBdr>
            </w:div>
          </w:divsChild>
        </w:div>
        <w:div w:id="1067923417">
          <w:marLeft w:val="0"/>
          <w:marRight w:val="0"/>
          <w:marTop w:val="0"/>
          <w:marBottom w:val="0"/>
          <w:divBdr>
            <w:top w:val="none" w:sz="0" w:space="0" w:color="auto"/>
            <w:left w:val="none" w:sz="0" w:space="0" w:color="auto"/>
            <w:bottom w:val="none" w:sz="0" w:space="0" w:color="auto"/>
            <w:right w:val="none" w:sz="0" w:space="0" w:color="auto"/>
          </w:divBdr>
          <w:divsChild>
            <w:div w:id="1716468258">
              <w:marLeft w:val="0"/>
              <w:marRight w:val="0"/>
              <w:marTop w:val="0"/>
              <w:marBottom w:val="0"/>
              <w:divBdr>
                <w:top w:val="none" w:sz="0" w:space="0" w:color="auto"/>
                <w:left w:val="none" w:sz="0" w:space="0" w:color="auto"/>
                <w:bottom w:val="none" w:sz="0" w:space="0" w:color="auto"/>
                <w:right w:val="none" w:sz="0" w:space="0" w:color="auto"/>
              </w:divBdr>
            </w:div>
          </w:divsChild>
        </w:div>
        <w:div w:id="1073550922">
          <w:marLeft w:val="0"/>
          <w:marRight w:val="0"/>
          <w:marTop w:val="0"/>
          <w:marBottom w:val="0"/>
          <w:divBdr>
            <w:top w:val="none" w:sz="0" w:space="0" w:color="auto"/>
            <w:left w:val="none" w:sz="0" w:space="0" w:color="auto"/>
            <w:bottom w:val="none" w:sz="0" w:space="0" w:color="auto"/>
            <w:right w:val="none" w:sz="0" w:space="0" w:color="auto"/>
          </w:divBdr>
          <w:divsChild>
            <w:div w:id="2054765387">
              <w:marLeft w:val="0"/>
              <w:marRight w:val="0"/>
              <w:marTop w:val="0"/>
              <w:marBottom w:val="0"/>
              <w:divBdr>
                <w:top w:val="none" w:sz="0" w:space="0" w:color="auto"/>
                <w:left w:val="none" w:sz="0" w:space="0" w:color="auto"/>
                <w:bottom w:val="none" w:sz="0" w:space="0" w:color="auto"/>
                <w:right w:val="none" w:sz="0" w:space="0" w:color="auto"/>
              </w:divBdr>
            </w:div>
          </w:divsChild>
        </w:div>
        <w:div w:id="1073624126">
          <w:marLeft w:val="0"/>
          <w:marRight w:val="0"/>
          <w:marTop w:val="0"/>
          <w:marBottom w:val="0"/>
          <w:divBdr>
            <w:top w:val="none" w:sz="0" w:space="0" w:color="auto"/>
            <w:left w:val="none" w:sz="0" w:space="0" w:color="auto"/>
            <w:bottom w:val="none" w:sz="0" w:space="0" w:color="auto"/>
            <w:right w:val="none" w:sz="0" w:space="0" w:color="auto"/>
          </w:divBdr>
          <w:divsChild>
            <w:div w:id="827593911">
              <w:marLeft w:val="0"/>
              <w:marRight w:val="0"/>
              <w:marTop w:val="0"/>
              <w:marBottom w:val="0"/>
              <w:divBdr>
                <w:top w:val="none" w:sz="0" w:space="0" w:color="auto"/>
                <w:left w:val="none" w:sz="0" w:space="0" w:color="auto"/>
                <w:bottom w:val="none" w:sz="0" w:space="0" w:color="auto"/>
                <w:right w:val="none" w:sz="0" w:space="0" w:color="auto"/>
              </w:divBdr>
            </w:div>
          </w:divsChild>
        </w:div>
        <w:div w:id="1088426990">
          <w:marLeft w:val="0"/>
          <w:marRight w:val="0"/>
          <w:marTop w:val="0"/>
          <w:marBottom w:val="0"/>
          <w:divBdr>
            <w:top w:val="none" w:sz="0" w:space="0" w:color="auto"/>
            <w:left w:val="none" w:sz="0" w:space="0" w:color="auto"/>
            <w:bottom w:val="none" w:sz="0" w:space="0" w:color="auto"/>
            <w:right w:val="none" w:sz="0" w:space="0" w:color="auto"/>
          </w:divBdr>
          <w:divsChild>
            <w:div w:id="1163357243">
              <w:marLeft w:val="0"/>
              <w:marRight w:val="0"/>
              <w:marTop w:val="0"/>
              <w:marBottom w:val="0"/>
              <w:divBdr>
                <w:top w:val="none" w:sz="0" w:space="0" w:color="auto"/>
                <w:left w:val="none" w:sz="0" w:space="0" w:color="auto"/>
                <w:bottom w:val="none" w:sz="0" w:space="0" w:color="auto"/>
                <w:right w:val="none" w:sz="0" w:space="0" w:color="auto"/>
              </w:divBdr>
            </w:div>
          </w:divsChild>
        </w:div>
        <w:div w:id="1097479618">
          <w:marLeft w:val="0"/>
          <w:marRight w:val="0"/>
          <w:marTop w:val="0"/>
          <w:marBottom w:val="0"/>
          <w:divBdr>
            <w:top w:val="none" w:sz="0" w:space="0" w:color="auto"/>
            <w:left w:val="none" w:sz="0" w:space="0" w:color="auto"/>
            <w:bottom w:val="none" w:sz="0" w:space="0" w:color="auto"/>
            <w:right w:val="none" w:sz="0" w:space="0" w:color="auto"/>
          </w:divBdr>
          <w:divsChild>
            <w:div w:id="697895625">
              <w:marLeft w:val="0"/>
              <w:marRight w:val="0"/>
              <w:marTop w:val="0"/>
              <w:marBottom w:val="0"/>
              <w:divBdr>
                <w:top w:val="none" w:sz="0" w:space="0" w:color="auto"/>
                <w:left w:val="none" w:sz="0" w:space="0" w:color="auto"/>
                <w:bottom w:val="none" w:sz="0" w:space="0" w:color="auto"/>
                <w:right w:val="none" w:sz="0" w:space="0" w:color="auto"/>
              </w:divBdr>
            </w:div>
          </w:divsChild>
        </w:div>
        <w:div w:id="1109935018">
          <w:marLeft w:val="0"/>
          <w:marRight w:val="0"/>
          <w:marTop w:val="0"/>
          <w:marBottom w:val="0"/>
          <w:divBdr>
            <w:top w:val="none" w:sz="0" w:space="0" w:color="auto"/>
            <w:left w:val="none" w:sz="0" w:space="0" w:color="auto"/>
            <w:bottom w:val="none" w:sz="0" w:space="0" w:color="auto"/>
            <w:right w:val="none" w:sz="0" w:space="0" w:color="auto"/>
          </w:divBdr>
          <w:divsChild>
            <w:div w:id="717750887">
              <w:marLeft w:val="0"/>
              <w:marRight w:val="0"/>
              <w:marTop w:val="0"/>
              <w:marBottom w:val="0"/>
              <w:divBdr>
                <w:top w:val="none" w:sz="0" w:space="0" w:color="auto"/>
                <w:left w:val="none" w:sz="0" w:space="0" w:color="auto"/>
                <w:bottom w:val="none" w:sz="0" w:space="0" w:color="auto"/>
                <w:right w:val="none" w:sz="0" w:space="0" w:color="auto"/>
              </w:divBdr>
            </w:div>
          </w:divsChild>
        </w:div>
        <w:div w:id="1113402430">
          <w:marLeft w:val="0"/>
          <w:marRight w:val="0"/>
          <w:marTop w:val="0"/>
          <w:marBottom w:val="0"/>
          <w:divBdr>
            <w:top w:val="none" w:sz="0" w:space="0" w:color="auto"/>
            <w:left w:val="none" w:sz="0" w:space="0" w:color="auto"/>
            <w:bottom w:val="none" w:sz="0" w:space="0" w:color="auto"/>
            <w:right w:val="none" w:sz="0" w:space="0" w:color="auto"/>
          </w:divBdr>
          <w:divsChild>
            <w:div w:id="504826015">
              <w:marLeft w:val="0"/>
              <w:marRight w:val="0"/>
              <w:marTop w:val="0"/>
              <w:marBottom w:val="0"/>
              <w:divBdr>
                <w:top w:val="none" w:sz="0" w:space="0" w:color="auto"/>
                <w:left w:val="none" w:sz="0" w:space="0" w:color="auto"/>
                <w:bottom w:val="none" w:sz="0" w:space="0" w:color="auto"/>
                <w:right w:val="none" w:sz="0" w:space="0" w:color="auto"/>
              </w:divBdr>
            </w:div>
          </w:divsChild>
        </w:div>
        <w:div w:id="1113987014">
          <w:marLeft w:val="0"/>
          <w:marRight w:val="0"/>
          <w:marTop w:val="0"/>
          <w:marBottom w:val="0"/>
          <w:divBdr>
            <w:top w:val="none" w:sz="0" w:space="0" w:color="auto"/>
            <w:left w:val="none" w:sz="0" w:space="0" w:color="auto"/>
            <w:bottom w:val="none" w:sz="0" w:space="0" w:color="auto"/>
            <w:right w:val="none" w:sz="0" w:space="0" w:color="auto"/>
          </w:divBdr>
          <w:divsChild>
            <w:div w:id="636451376">
              <w:marLeft w:val="0"/>
              <w:marRight w:val="0"/>
              <w:marTop w:val="0"/>
              <w:marBottom w:val="0"/>
              <w:divBdr>
                <w:top w:val="none" w:sz="0" w:space="0" w:color="auto"/>
                <w:left w:val="none" w:sz="0" w:space="0" w:color="auto"/>
                <w:bottom w:val="none" w:sz="0" w:space="0" w:color="auto"/>
                <w:right w:val="none" w:sz="0" w:space="0" w:color="auto"/>
              </w:divBdr>
            </w:div>
          </w:divsChild>
        </w:div>
        <w:div w:id="1117217184">
          <w:marLeft w:val="0"/>
          <w:marRight w:val="0"/>
          <w:marTop w:val="0"/>
          <w:marBottom w:val="0"/>
          <w:divBdr>
            <w:top w:val="none" w:sz="0" w:space="0" w:color="auto"/>
            <w:left w:val="none" w:sz="0" w:space="0" w:color="auto"/>
            <w:bottom w:val="none" w:sz="0" w:space="0" w:color="auto"/>
            <w:right w:val="none" w:sz="0" w:space="0" w:color="auto"/>
          </w:divBdr>
          <w:divsChild>
            <w:div w:id="2144033530">
              <w:marLeft w:val="0"/>
              <w:marRight w:val="0"/>
              <w:marTop w:val="0"/>
              <w:marBottom w:val="0"/>
              <w:divBdr>
                <w:top w:val="none" w:sz="0" w:space="0" w:color="auto"/>
                <w:left w:val="none" w:sz="0" w:space="0" w:color="auto"/>
                <w:bottom w:val="none" w:sz="0" w:space="0" w:color="auto"/>
                <w:right w:val="none" w:sz="0" w:space="0" w:color="auto"/>
              </w:divBdr>
            </w:div>
          </w:divsChild>
        </w:div>
        <w:div w:id="1119450393">
          <w:marLeft w:val="0"/>
          <w:marRight w:val="0"/>
          <w:marTop w:val="0"/>
          <w:marBottom w:val="0"/>
          <w:divBdr>
            <w:top w:val="none" w:sz="0" w:space="0" w:color="auto"/>
            <w:left w:val="none" w:sz="0" w:space="0" w:color="auto"/>
            <w:bottom w:val="none" w:sz="0" w:space="0" w:color="auto"/>
            <w:right w:val="none" w:sz="0" w:space="0" w:color="auto"/>
          </w:divBdr>
          <w:divsChild>
            <w:div w:id="1429959680">
              <w:marLeft w:val="0"/>
              <w:marRight w:val="0"/>
              <w:marTop w:val="0"/>
              <w:marBottom w:val="0"/>
              <w:divBdr>
                <w:top w:val="none" w:sz="0" w:space="0" w:color="auto"/>
                <w:left w:val="none" w:sz="0" w:space="0" w:color="auto"/>
                <w:bottom w:val="none" w:sz="0" w:space="0" w:color="auto"/>
                <w:right w:val="none" w:sz="0" w:space="0" w:color="auto"/>
              </w:divBdr>
            </w:div>
          </w:divsChild>
        </w:div>
        <w:div w:id="1129662861">
          <w:marLeft w:val="0"/>
          <w:marRight w:val="0"/>
          <w:marTop w:val="0"/>
          <w:marBottom w:val="0"/>
          <w:divBdr>
            <w:top w:val="none" w:sz="0" w:space="0" w:color="auto"/>
            <w:left w:val="none" w:sz="0" w:space="0" w:color="auto"/>
            <w:bottom w:val="none" w:sz="0" w:space="0" w:color="auto"/>
            <w:right w:val="none" w:sz="0" w:space="0" w:color="auto"/>
          </w:divBdr>
          <w:divsChild>
            <w:div w:id="468398402">
              <w:marLeft w:val="0"/>
              <w:marRight w:val="0"/>
              <w:marTop w:val="0"/>
              <w:marBottom w:val="0"/>
              <w:divBdr>
                <w:top w:val="none" w:sz="0" w:space="0" w:color="auto"/>
                <w:left w:val="none" w:sz="0" w:space="0" w:color="auto"/>
                <w:bottom w:val="none" w:sz="0" w:space="0" w:color="auto"/>
                <w:right w:val="none" w:sz="0" w:space="0" w:color="auto"/>
              </w:divBdr>
            </w:div>
          </w:divsChild>
        </w:div>
        <w:div w:id="1150633137">
          <w:marLeft w:val="0"/>
          <w:marRight w:val="0"/>
          <w:marTop w:val="0"/>
          <w:marBottom w:val="0"/>
          <w:divBdr>
            <w:top w:val="none" w:sz="0" w:space="0" w:color="auto"/>
            <w:left w:val="none" w:sz="0" w:space="0" w:color="auto"/>
            <w:bottom w:val="none" w:sz="0" w:space="0" w:color="auto"/>
            <w:right w:val="none" w:sz="0" w:space="0" w:color="auto"/>
          </w:divBdr>
          <w:divsChild>
            <w:div w:id="1867789824">
              <w:marLeft w:val="0"/>
              <w:marRight w:val="0"/>
              <w:marTop w:val="0"/>
              <w:marBottom w:val="0"/>
              <w:divBdr>
                <w:top w:val="none" w:sz="0" w:space="0" w:color="auto"/>
                <w:left w:val="none" w:sz="0" w:space="0" w:color="auto"/>
                <w:bottom w:val="none" w:sz="0" w:space="0" w:color="auto"/>
                <w:right w:val="none" w:sz="0" w:space="0" w:color="auto"/>
              </w:divBdr>
            </w:div>
          </w:divsChild>
        </w:div>
        <w:div w:id="1158307005">
          <w:marLeft w:val="0"/>
          <w:marRight w:val="0"/>
          <w:marTop w:val="0"/>
          <w:marBottom w:val="0"/>
          <w:divBdr>
            <w:top w:val="none" w:sz="0" w:space="0" w:color="auto"/>
            <w:left w:val="none" w:sz="0" w:space="0" w:color="auto"/>
            <w:bottom w:val="none" w:sz="0" w:space="0" w:color="auto"/>
            <w:right w:val="none" w:sz="0" w:space="0" w:color="auto"/>
          </w:divBdr>
          <w:divsChild>
            <w:div w:id="1971549818">
              <w:marLeft w:val="0"/>
              <w:marRight w:val="0"/>
              <w:marTop w:val="0"/>
              <w:marBottom w:val="0"/>
              <w:divBdr>
                <w:top w:val="none" w:sz="0" w:space="0" w:color="auto"/>
                <w:left w:val="none" w:sz="0" w:space="0" w:color="auto"/>
                <w:bottom w:val="none" w:sz="0" w:space="0" w:color="auto"/>
                <w:right w:val="none" w:sz="0" w:space="0" w:color="auto"/>
              </w:divBdr>
            </w:div>
          </w:divsChild>
        </w:div>
        <w:div w:id="1166090969">
          <w:marLeft w:val="0"/>
          <w:marRight w:val="0"/>
          <w:marTop w:val="0"/>
          <w:marBottom w:val="0"/>
          <w:divBdr>
            <w:top w:val="none" w:sz="0" w:space="0" w:color="auto"/>
            <w:left w:val="none" w:sz="0" w:space="0" w:color="auto"/>
            <w:bottom w:val="none" w:sz="0" w:space="0" w:color="auto"/>
            <w:right w:val="none" w:sz="0" w:space="0" w:color="auto"/>
          </w:divBdr>
          <w:divsChild>
            <w:div w:id="979067365">
              <w:marLeft w:val="0"/>
              <w:marRight w:val="0"/>
              <w:marTop w:val="0"/>
              <w:marBottom w:val="0"/>
              <w:divBdr>
                <w:top w:val="none" w:sz="0" w:space="0" w:color="auto"/>
                <w:left w:val="none" w:sz="0" w:space="0" w:color="auto"/>
                <w:bottom w:val="none" w:sz="0" w:space="0" w:color="auto"/>
                <w:right w:val="none" w:sz="0" w:space="0" w:color="auto"/>
              </w:divBdr>
            </w:div>
          </w:divsChild>
        </w:div>
        <w:div w:id="1168787303">
          <w:marLeft w:val="0"/>
          <w:marRight w:val="0"/>
          <w:marTop w:val="0"/>
          <w:marBottom w:val="0"/>
          <w:divBdr>
            <w:top w:val="none" w:sz="0" w:space="0" w:color="auto"/>
            <w:left w:val="none" w:sz="0" w:space="0" w:color="auto"/>
            <w:bottom w:val="none" w:sz="0" w:space="0" w:color="auto"/>
            <w:right w:val="none" w:sz="0" w:space="0" w:color="auto"/>
          </w:divBdr>
          <w:divsChild>
            <w:div w:id="1635058396">
              <w:marLeft w:val="0"/>
              <w:marRight w:val="0"/>
              <w:marTop w:val="0"/>
              <w:marBottom w:val="0"/>
              <w:divBdr>
                <w:top w:val="none" w:sz="0" w:space="0" w:color="auto"/>
                <w:left w:val="none" w:sz="0" w:space="0" w:color="auto"/>
                <w:bottom w:val="none" w:sz="0" w:space="0" w:color="auto"/>
                <w:right w:val="none" w:sz="0" w:space="0" w:color="auto"/>
              </w:divBdr>
            </w:div>
          </w:divsChild>
        </w:div>
        <w:div w:id="1171987641">
          <w:marLeft w:val="0"/>
          <w:marRight w:val="0"/>
          <w:marTop w:val="0"/>
          <w:marBottom w:val="0"/>
          <w:divBdr>
            <w:top w:val="none" w:sz="0" w:space="0" w:color="auto"/>
            <w:left w:val="none" w:sz="0" w:space="0" w:color="auto"/>
            <w:bottom w:val="none" w:sz="0" w:space="0" w:color="auto"/>
            <w:right w:val="none" w:sz="0" w:space="0" w:color="auto"/>
          </w:divBdr>
          <w:divsChild>
            <w:div w:id="1649166653">
              <w:marLeft w:val="0"/>
              <w:marRight w:val="0"/>
              <w:marTop w:val="0"/>
              <w:marBottom w:val="0"/>
              <w:divBdr>
                <w:top w:val="none" w:sz="0" w:space="0" w:color="auto"/>
                <w:left w:val="none" w:sz="0" w:space="0" w:color="auto"/>
                <w:bottom w:val="none" w:sz="0" w:space="0" w:color="auto"/>
                <w:right w:val="none" w:sz="0" w:space="0" w:color="auto"/>
              </w:divBdr>
            </w:div>
          </w:divsChild>
        </w:div>
        <w:div w:id="1184902285">
          <w:marLeft w:val="0"/>
          <w:marRight w:val="0"/>
          <w:marTop w:val="0"/>
          <w:marBottom w:val="0"/>
          <w:divBdr>
            <w:top w:val="none" w:sz="0" w:space="0" w:color="auto"/>
            <w:left w:val="none" w:sz="0" w:space="0" w:color="auto"/>
            <w:bottom w:val="none" w:sz="0" w:space="0" w:color="auto"/>
            <w:right w:val="none" w:sz="0" w:space="0" w:color="auto"/>
          </w:divBdr>
          <w:divsChild>
            <w:div w:id="1222054932">
              <w:marLeft w:val="0"/>
              <w:marRight w:val="0"/>
              <w:marTop w:val="0"/>
              <w:marBottom w:val="0"/>
              <w:divBdr>
                <w:top w:val="none" w:sz="0" w:space="0" w:color="auto"/>
                <w:left w:val="none" w:sz="0" w:space="0" w:color="auto"/>
                <w:bottom w:val="none" w:sz="0" w:space="0" w:color="auto"/>
                <w:right w:val="none" w:sz="0" w:space="0" w:color="auto"/>
              </w:divBdr>
            </w:div>
          </w:divsChild>
        </w:div>
        <w:div w:id="1185511299">
          <w:marLeft w:val="0"/>
          <w:marRight w:val="0"/>
          <w:marTop w:val="0"/>
          <w:marBottom w:val="0"/>
          <w:divBdr>
            <w:top w:val="none" w:sz="0" w:space="0" w:color="auto"/>
            <w:left w:val="none" w:sz="0" w:space="0" w:color="auto"/>
            <w:bottom w:val="none" w:sz="0" w:space="0" w:color="auto"/>
            <w:right w:val="none" w:sz="0" w:space="0" w:color="auto"/>
          </w:divBdr>
          <w:divsChild>
            <w:div w:id="276642145">
              <w:marLeft w:val="0"/>
              <w:marRight w:val="0"/>
              <w:marTop w:val="0"/>
              <w:marBottom w:val="0"/>
              <w:divBdr>
                <w:top w:val="none" w:sz="0" w:space="0" w:color="auto"/>
                <w:left w:val="none" w:sz="0" w:space="0" w:color="auto"/>
                <w:bottom w:val="none" w:sz="0" w:space="0" w:color="auto"/>
                <w:right w:val="none" w:sz="0" w:space="0" w:color="auto"/>
              </w:divBdr>
            </w:div>
          </w:divsChild>
        </w:div>
        <w:div w:id="1207252907">
          <w:marLeft w:val="0"/>
          <w:marRight w:val="0"/>
          <w:marTop w:val="0"/>
          <w:marBottom w:val="0"/>
          <w:divBdr>
            <w:top w:val="none" w:sz="0" w:space="0" w:color="auto"/>
            <w:left w:val="none" w:sz="0" w:space="0" w:color="auto"/>
            <w:bottom w:val="none" w:sz="0" w:space="0" w:color="auto"/>
            <w:right w:val="none" w:sz="0" w:space="0" w:color="auto"/>
          </w:divBdr>
          <w:divsChild>
            <w:div w:id="837229385">
              <w:marLeft w:val="0"/>
              <w:marRight w:val="0"/>
              <w:marTop w:val="0"/>
              <w:marBottom w:val="0"/>
              <w:divBdr>
                <w:top w:val="none" w:sz="0" w:space="0" w:color="auto"/>
                <w:left w:val="none" w:sz="0" w:space="0" w:color="auto"/>
                <w:bottom w:val="none" w:sz="0" w:space="0" w:color="auto"/>
                <w:right w:val="none" w:sz="0" w:space="0" w:color="auto"/>
              </w:divBdr>
            </w:div>
          </w:divsChild>
        </w:div>
        <w:div w:id="1210802152">
          <w:marLeft w:val="0"/>
          <w:marRight w:val="0"/>
          <w:marTop w:val="0"/>
          <w:marBottom w:val="0"/>
          <w:divBdr>
            <w:top w:val="none" w:sz="0" w:space="0" w:color="auto"/>
            <w:left w:val="none" w:sz="0" w:space="0" w:color="auto"/>
            <w:bottom w:val="none" w:sz="0" w:space="0" w:color="auto"/>
            <w:right w:val="none" w:sz="0" w:space="0" w:color="auto"/>
          </w:divBdr>
          <w:divsChild>
            <w:div w:id="720248929">
              <w:marLeft w:val="0"/>
              <w:marRight w:val="0"/>
              <w:marTop w:val="0"/>
              <w:marBottom w:val="0"/>
              <w:divBdr>
                <w:top w:val="none" w:sz="0" w:space="0" w:color="auto"/>
                <w:left w:val="none" w:sz="0" w:space="0" w:color="auto"/>
                <w:bottom w:val="none" w:sz="0" w:space="0" w:color="auto"/>
                <w:right w:val="none" w:sz="0" w:space="0" w:color="auto"/>
              </w:divBdr>
            </w:div>
          </w:divsChild>
        </w:div>
        <w:div w:id="1215240933">
          <w:marLeft w:val="0"/>
          <w:marRight w:val="0"/>
          <w:marTop w:val="0"/>
          <w:marBottom w:val="0"/>
          <w:divBdr>
            <w:top w:val="none" w:sz="0" w:space="0" w:color="auto"/>
            <w:left w:val="none" w:sz="0" w:space="0" w:color="auto"/>
            <w:bottom w:val="none" w:sz="0" w:space="0" w:color="auto"/>
            <w:right w:val="none" w:sz="0" w:space="0" w:color="auto"/>
          </w:divBdr>
          <w:divsChild>
            <w:div w:id="1986936311">
              <w:marLeft w:val="0"/>
              <w:marRight w:val="0"/>
              <w:marTop w:val="0"/>
              <w:marBottom w:val="0"/>
              <w:divBdr>
                <w:top w:val="none" w:sz="0" w:space="0" w:color="auto"/>
                <w:left w:val="none" w:sz="0" w:space="0" w:color="auto"/>
                <w:bottom w:val="none" w:sz="0" w:space="0" w:color="auto"/>
                <w:right w:val="none" w:sz="0" w:space="0" w:color="auto"/>
              </w:divBdr>
            </w:div>
          </w:divsChild>
        </w:div>
        <w:div w:id="1215658668">
          <w:marLeft w:val="0"/>
          <w:marRight w:val="0"/>
          <w:marTop w:val="0"/>
          <w:marBottom w:val="0"/>
          <w:divBdr>
            <w:top w:val="none" w:sz="0" w:space="0" w:color="auto"/>
            <w:left w:val="none" w:sz="0" w:space="0" w:color="auto"/>
            <w:bottom w:val="none" w:sz="0" w:space="0" w:color="auto"/>
            <w:right w:val="none" w:sz="0" w:space="0" w:color="auto"/>
          </w:divBdr>
          <w:divsChild>
            <w:div w:id="1765295351">
              <w:marLeft w:val="0"/>
              <w:marRight w:val="0"/>
              <w:marTop w:val="0"/>
              <w:marBottom w:val="0"/>
              <w:divBdr>
                <w:top w:val="none" w:sz="0" w:space="0" w:color="auto"/>
                <w:left w:val="none" w:sz="0" w:space="0" w:color="auto"/>
                <w:bottom w:val="none" w:sz="0" w:space="0" w:color="auto"/>
                <w:right w:val="none" w:sz="0" w:space="0" w:color="auto"/>
              </w:divBdr>
            </w:div>
          </w:divsChild>
        </w:div>
        <w:div w:id="1215695966">
          <w:marLeft w:val="0"/>
          <w:marRight w:val="0"/>
          <w:marTop w:val="0"/>
          <w:marBottom w:val="0"/>
          <w:divBdr>
            <w:top w:val="none" w:sz="0" w:space="0" w:color="auto"/>
            <w:left w:val="none" w:sz="0" w:space="0" w:color="auto"/>
            <w:bottom w:val="none" w:sz="0" w:space="0" w:color="auto"/>
            <w:right w:val="none" w:sz="0" w:space="0" w:color="auto"/>
          </w:divBdr>
          <w:divsChild>
            <w:div w:id="1910799878">
              <w:marLeft w:val="0"/>
              <w:marRight w:val="0"/>
              <w:marTop w:val="0"/>
              <w:marBottom w:val="0"/>
              <w:divBdr>
                <w:top w:val="none" w:sz="0" w:space="0" w:color="auto"/>
                <w:left w:val="none" w:sz="0" w:space="0" w:color="auto"/>
                <w:bottom w:val="none" w:sz="0" w:space="0" w:color="auto"/>
                <w:right w:val="none" w:sz="0" w:space="0" w:color="auto"/>
              </w:divBdr>
            </w:div>
          </w:divsChild>
        </w:div>
        <w:div w:id="1216165196">
          <w:marLeft w:val="0"/>
          <w:marRight w:val="0"/>
          <w:marTop w:val="0"/>
          <w:marBottom w:val="0"/>
          <w:divBdr>
            <w:top w:val="none" w:sz="0" w:space="0" w:color="auto"/>
            <w:left w:val="none" w:sz="0" w:space="0" w:color="auto"/>
            <w:bottom w:val="none" w:sz="0" w:space="0" w:color="auto"/>
            <w:right w:val="none" w:sz="0" w:space="0" w:color="auto"/>
          </w:divBdr>
          <w:divsChild>
            <w:div w:id="155727221">
              <w:marLeft w:val="0"/>
              <w:marRight w:val="0"/>
              <w:marTop w:val="0"/>
              <w:marBottom w:val="0"/>
              <w:divBdr>
                <w:top w:val="none" w:sz="0" w:space="0" w:color="auto"/>
                <w:left w:val="none" w:sz="0" w:space="0" w:color="auto"/>
                <w:bottom w:val="none" w:sz="0" w:space="0" w:color="auto"/>
                <w:right w:val="none" w:sz="0" w:space="0" w:color="auto"/>
              </w:divBdr>
            </w:div>
            <w:div w:id="1790315814">
              <w:marLeft w:val="0"/>
              <w:marRight w:val="0"/>
              <w:marTop w:val="0"/>
              <w:marBottom w:val="0"/>
              <w:divBdr>
                <w:top w:val="none" w:sz="0" w:space="0" w:color="auto"/>
                <w:left w:val="none" w:sz="0" w:space="0" w:color="auto"/>
                <w:bottom w:val="none" w:sz="0" w:space="0" w:color="auto"/>
                <w:right w:val="none" w:sz="0" w:space="0" w:color="auto"/>
              </w:divBdr>
            </w:div>
            <w:div w:id="1798789919">
              <w:marLeft w:val="0"/>
              <w:marRight w:val="0"/>
              <w:marTop w:val="0"/>
              <w:marBottom w:val="0"/>
              <w:divBdr>
                <w:top w:val="none" w:sz="0" w:space="0" w:color="auto"/>
                <w:left w:val="none" w:sz="0" w:space="0" w:color="auto"/>
                <w:bottom w:val="none" w:sz="0" w:space="0" w:color="auto"/>
                <w:right w:val="none" w:sz="0" w:space="0" w:color="auto"/>
              </w:divBdr>
            </w:div>
          </w:divsChild>
        </w:div>
        <w:div w:id="1219249431">
          <w:marLeft w:val="0"/>
          <w:marRight w:val="0"/>
          <w:marTop w:val="0"/>
          <w:marBottom w:val="0"/>
          <w:divBdr>
            <w:top w:val="none" w:sz="0" w:space="0" w:color="auto"/>
            <w:left w:val="none" w:sz="0" w:space="0" w:color="auto"/>
            <w:bottom w:val="none" w:sz="0" w:space="0" w:color="auto"/>
            <w:right w:val="none" w:sz="0" w:space="0" w:color="auto"/>
          </w:divBdr>
          <w:divsChild>
            <w:div w:id="326829572">
              <w:marLeft w:val="0"/>
              <w:marRight w:val="0"/>
              <w:marTop w:val="0"/>
              <w:marBottom w:val="0"/>
              <w:divBdr>
                <w:top w:val="none" w:sz="0" w:space="0" w:color="auto"/>
                <w:left w:val="none" w:sz="0" w:space="0" w:color="auto"/>
                <w:bottom w:val="none" w:sz="0" w:space="0" w:color="auto"/>
                <w:right w:val="none" w:sz="0" w:space="0" w:color="auto"/>
              </w:divBdr>
            </w:div>
          </w:divsChild>
        </w:div>
        <w:div w:id="1221986796">
          <w:marLeft w:val="0"/>
          <w:marRight w:val="0"/>
          <w:marTop w:val="0"/>
          <w:marBottom w:val="0"/>
          <w:divBdr>
            <w:top w:val="none" w:sz="0" w:space="0" w:color="auto"/>
            <w:left w:val="none" w:sz="0" w:space="0" w:color="auto"/>
            <w:bottom w:val="none" w:sz="0" w:space="0" w:color="auto"/>
            <w:right w:val="none" w:sz="0" w:space="0" w:color="auto"/>
          </w:divBdr>
          <w:divsChild>
            <w:div w:id="1588997765">
              <w:marLeft w:val="0"/>
              <w:marRight w:val="0"/>
              <w:marTop w:val="0"/>
              <w:marBottom w:val="0"/>
              <w:divBdr>
                <w:top w:val="none" w:sz="0" w:space="0" w:color="auto"/>
                <w:left w:val="none" w:sz="0" w:space="0" w:color="auto"/>
                <w:bottom w:val="none" w:sz="0" w:space="0" w:color="auto"/>
                <w:right w:val="none" w:sz="0" w:space="0" w:color="auto"/>
              </w:divBdr>
            </w:div>
          </w:divsChild>
        </w:div>
        <w:div w:id="1225991919">
          <w:marLeft w:val="0"/>
          <w:marRight w:val="0"/>
          <w:marTop w:val="0"/>
          <w:marBottom w:val="0"/>
          <w:divBdr>
            <w:top w:val="none" w:sz="0" w:space="0" w:color="auto"/>
            <w:left w:val="none" w:sz="0" w:space="0" w:color="auto"/>
            <w:bottom w:val="none" w:sz="0" w:space="0" w:color="auto"/>
            <w:right w:val="none" w:sz="0" w:space="0" w:color="auto"/>
          </w:divBdr>
          <w:divsChild>
            <w:div w:id="1620381989">
              <w:marLeft w:val="0"/>
              <w:marRight w:val="0"/>
              <w:marTop w:val="0"/>
              <w:marBottom w:val="0"/>
              <w:divBdr>
                <w:top w:val="none" w:sz="0" w:space="0" w:color="auto"/>
                <w:left w:val="none" w:sz="0" w:space="0" w:color="auto"/>
                <w:bottom w:val="none" w:sz="0" w:space="0" w:color="auto"/>
                <w:right w:val="none" w:sz="0" w:space="0" w:color="auto"/>
              </w:divBdr>
            </w:div>
          </w:divsChild>
        </w:div>
        <w:div w:id="1237207715">
          <w:marLeft w:val="0"/>
          <w:marRight w:val="0"/>
          <w:marTop w:val="0"/>
          <w:marBottom w:val="0"/>
          <w:divBdr>
            <w:top w:val="none" w:sz="0" w:space="0" w:color="auto"/>
            <w:left w:val="none" w:sz="0" w:space="0" w:color="auto"/>
            <w:bottom w:val="none" w:sz="0" w:space="0" w:color="auto"/>
            <w:right w:val="none" w:sz="0" w:space="0" w:color="auto"/>
          </w:divBdr>
          <w:divsChild>
            <w:div w:id="1813399742">
              <w:marLeft w:val="0"/>
              <w:marRight w:val="0"/>
              <w:marTop w:val="0"/>
              <w:marBottom w:val="0"/>
              <w:divBdr>
                <w:top w:val="none" w:sz="0" w:space="0" w:color="auto"/>
                <w:left w:val="none" w:sz="0" w:space="0" w:color="auto"/>
                <w:bottom w:val="none" w:sz="0" w:space="0" w:color="auto"/>
                <w:right w:val="none" w:sz="0" w:space="0" w:color="auto"/>
              </w:divBdr>
            </w:div>
          </w:divsChild>
        </w:div>
        <w:div w:id="1239555945">
          <w:marLeft w:val="0"/>
          <w:marRight w:val="0"/>
          <w:marTop w:val="0"/>
          <w:marBottom w:val="0"/>
          <w:divBdr>
            <w:top w:val="none" w:sz="0" w:space="0" w:color="auto"/>
            <w:left w:val="none" w:sz="0" w:space="0" w:color="auto"/>
            <w:bottom w:val="none" w:sz="0" w:space="0" w:color="auto"/>
            <w:right w:val="none" w:sz="0" w:space="0" w:color="auto"/>
          </w:divBdr>
          <w:divsChild>
            <w:div w:id="1207252871">
              <w:marLeft w:val="0"/>
              <w:marRight w:val="0"/>
              <w:marTop w:val="0"/>
              <w:marBottom w:val="0"/>
              <w:divBdr>
                <w:top w:val="none" w:sz="0" w:space="0" w:color="auto"/>
                <w:left w:val="none" w:sz="0" w:space="0" w:color="auto"/>
                <w:bottom w:val="none" w:sz="0" w:space="0" w:color="auto"/>
                <w:right w:val="none" w:sz="0" w:space="0" w:color="auto"/>
              </w:divBdr>
            </w:div>
          </w:divsChild>
        </w:div>
        <w:div w:id="1249077641">
          <w:marLeft w:val="0"/>
          <w:marRight w:val="0"/>
          <w:marTop w:val="0"/>
          <w:marBottom w:val="0"/>
          <w:divBdr>
            <w:top w:val="none" w:sz="0" w:space="0" w:color="auto"/>
            <w:left w:val="none" w:sz="0" w:space="0" w:color="auto"/>
            <w:bottom w:val="none" w:sz="0" w:space="0" w:color="auto"/>
            <w:right w:val="none" w:sz="0" w:space="0" w:color="auto"/>
          </w:divBdr>
          <w:divsChild>
            <w:div w:id="595556255">
              <w:marLeft w:val="0"/>
              <w:marRight w:val="0"/>
              <w:marTop w:val="0"/>
              <w:marBottom w:val="0"/>
              <w:divBdr>
                <w:top w:val="none" w:sz="0" w:space="0" w:color="auto"/>
                <w:left w:val="none" w:sz="0" w:space="0" w:color="auto"/>
                <w:bottom w:val="none" w:sz="0" w:space="0" w:color="auto"/>
                <w:right w:val="none" w:sz="0" w:space="0" w:color="auto"/>
              </w:divBdr>
            </w:div>
          </w:divsChild>
        </w:div>
        <w:div w:id="1266235380">
          <w:marLeft w:val="0"/>
          <w:marRight w:val="0"/>
          <w:marTop w:val="0"/>
          <w:marBottom w:val="0"/>
          <w:divBdr>
            <w:top w:val="none" w:sz="0" w:space="0" w:color="auto"/>
            <w:left w:val="none" w:sz="0" w:space="0" w:color="auto"/>
            <w:bottom w:val="none" w:sz="0" w:space="0" w:color="auto"/>
            <w:right w:val="none" w:sz="0" w:space="0" w:color="auto"/>
          </w:divBdr>
          <w:divsChild>
            <w:div w:id="1247494938">
              <w:marLeft w:val="0"/>
              <w:marRight w:val="0"/>
              <w:marTop w:val="0"/>
              <w:marBottom w:val="0"/>
              <w:divBdr>
                <w:top w:val="none" w:sz="0" w:space="0" w:color="auto"/>
                <w:left w:val="none" w:sz="0" w:space="0" w:color="auto"/>
                <w:bottom w:val="none" w:sz="0" w:space="0" w:color="auto"/>
                <w:right w:val="none" w:sz="0" w:space="0" w:color="auto"/>
              </w:divBdr>
            </w:div>
          </w:divsChild>
        </w:div>
        <w:div w:id="1268777530">
          <w:marLeft w:val="0"/>
          <w:marRight w:val="0"/>
          <w:marTop w:val="0"/>
          <w:marBottom w:val="0"/>
          <w:divBdr>
            <w:top w:val="none" w:sz="0" w:space="0" w:color="auto"/>
            <w:left w:val="none" w:sz="0" w:space="0" w:color="auto"/>
            <w:bottom w:val="none" w:sz="0" w:space="0" w:color="auto"/>
            <w:right w:val="none" w:sz="0" w:space="0" w:color="auto"/>
          </w:divBdr>
          <w:divsChild>
            <w:div w:id="595748743">
              <w:marLeft w:val="0"/>
              <w:marRight w:val="0"/>
              <w:marTop w:val="0"/>
              <w:marBottom w:val="0"/>
              <w:divBdr>
                <w:top w:val="none" w:sz="0" w:space="0" w:color="auto"/>
                <w:left w:val="none" w:sz="0" w:space="0" w:color="auto"/>
                <w:bottom w:val="none" w:sz="0" w:space="0" w:color="auto"/>
                <w:right w:val="none" w:sz="0" w:space="0" w:color="auto"/>
              </w:divBdr>
            </w:div>
          </w:divsChild>
        </w:div>
        <w:div w:id="1272974758">
          <w:marLeft w:val="0"/>
          <w:marRight w:val="0"/>
          <w:marTop w:val="0"/>
          <w:marBottom w:val="0"/>
          <w:divBdr>
            <w:top w:val="none" w:sz="0" w:space="0" w:color="auto"/>
            <w:left w:val="none" w:sz="0" w:space="0" w:color="auto"/>
            <w:bottom w:val="none" w:sz="0" w:space="0" w:color="auto"/>
            <w:right w:val="none" w:sz="0" w:space="0" w:color="auto"/>
          </w:divBdr>
          <w:divsChild>
            <w:div w:id="894663410">
              <w:marLeft w:val="0"/>
              <w:marRight w:val="0"/>
              <w:marTop w:val="0"/>
              <w:marBottom w:val="0"/>
              <w:divBdr>
                <w:top w:val="none" w:sz="0" w:space="0" w:color="auto"/>
                <w:left w:val="none" w:sz="0" w:space="0" w:color="auto"/>
                <w:bottom w:val="none" w:sz="0" w:space="0" w:color="auto"/>
                <w:right w:val="none" w:sz="0" w:space="0" w:color="auto"/>
              </w:divBdr>
            </w:div>
          </w:divsChild>
        </w:div>
        <w:div w:id="1275752321">
          <w:marLeft w:val="0"/>
          <w:marRight w:val="0"/>
          <w:marTop w:val="0"/>
          <w:marBottom w:val="0"/>
          <w:divBdr>
            <w:top w:val="none" w:sz="0" w:space="0" w:color="auto"/>
            <w:left w:val="none" w:sz="0" w:space="0" w:color="auto"/>
            <w:bottom w:val="none" w:sz="0" w:space="0" w:color="auto"/>
            <w:right w:val="none" w:sz="0" w:space="0" w:color="auto"/>
          </w:divBdr>
          <w:divsChild>
            <w:div w:id="1791392151">
              <w:marLeft w:val="0"/>
              <w:marRight w:val="0"/>
              <w:marTop w:val="0"/>
              <w:marBottom w:val="0"/>
              <w:divBdr>
                <w:top w:val="none" w:sz="0" w:space="0" w:color="auto"/>
                <w:left w:val="none" w:sz="0" w:space="0" w:color="auto"/>
                <w:bottom w:val="none" w:sz="0" w:space="0" w:color="auto"/>
                <w:right w:val="none" w:sz="0" w:space="0" w:color="auto"/>
              </w:divBdr>
            </w:div>
          </w:divsChild>
        </w:div>
        <w:div w:id="1285229827">
          <w:marLeft w:val="0"/>
          <w:marRight w:val="0"/>
          <w:marTop w:val="0"/>
          <w:marBottom w:val="0"/>
          <w:divBdr>
            <w:top w:val="none" w:sz="0" w:space="0" w:color="auto"/>
            <w:left w:val="none" w:sz="0" w:space="0" w:color="auto"/>
            <w:bottom w:val="none" w:sz="0" w:space="0" w:color="auto"/>
            <w:right w:val="none" w:sz="0" w:space="0" w:color="auto"/>
          </w:divBdr>
          <w:divsChild>
            <w:div w:id="1030379312">
              <w:marLeft w:val="0"/>
              <w:marRight w:val="0"/>
              <w:marTop w:val="0"/>
              <w:marBottom w:val="0"/>
              <w:divBdr>
                <w:top w:val="none" w:sz="0" w:space="0" w:color="auto"/>
                <w:left w:val="none" w:sz="0" w:space="0" w:color="auto"/>
                <w:bottom w:val="none" w:sz="0" w:space="0" w:color="auto"/>
                <w:right w:val="none" w:sz="0" w:space="0" w:color="auto"/>
              </w:divBdr>
            </w:div>
            <w:div w:id="1562129534">
              <w:marLeft w:val="0"/>
              <w:marRight w:val="0"/>
              <w:marTop w:val="0"/>
              <w:marBottom w:val="0"/>
              <w:divBdr>
                <w:top w:val="none" w:sz="0" w:space="0" w:color="auto"/>
                <w:left w:val="none" w:sz="0" w:space="0" w:color="auto"/>
                <w:bottom w:val="none" w:sz="0" w:space="0" w:color="auto"/>
                <w:right w:val="none" w:sz="0" w:space="0" w:color="auto"/>
              </w:divBdr>
            </w:div>
            <w:div w:id="1605457474">
              <w:marLeft w:val="0"/>
              <w:marRight w:val="0"/>
              <w:marTop w:val="0"/>
              <w:marBottom w:val="0"/>
              <w:divBdr>
                <w:top w:val="none" w:sz="0" w:space="0" w:color="auto"/>
                <w:left w:val="none" w:sz="0" w:space="0" w:color="auto"/>
                <w:bottom w:val="none" w:sz="0" w:space="0" w:color="auto"/>
                <w:right w:val="none" w:sz="0" w:space="0" w:color="auto"/>
              </w:divBdr>
            </w:div>
          </w:divsChild>
        </w:div>
        <w:div w:id="1289555157">
          <w:marLeft w:val="0"/>
          <w:marRight w:val="0"/>
          <w:marTop w:val="0"/>
          <w:marBottom w:val="0"/>
          <w:divBdr>
            <w:top w:val="none" w:sz="0" w:space="0" w:color="auto"/>
            <w:left w:val="none" w:sz="0" w:space="0" w:color="auto"/>
            <w:bottom w:val="none" w:sz="0" w:space="0" w:color="auto"/>
            <w:right w:val="none" w:sz="0" w:space="0" w:color="auto"/>
          </w:divBdr>
          <w:divsChild>
            <w:div w:id="223637731">
              <w:marLeft w:val="0"/>
              <w:marRight w:val="0"/>
              <w:marTop w:val="0"/>
              <w:marBottom w:val="0"/>
              <w:divBdr>
                <w:top w:val="none" w:sz="0" w:space="0" w:color="auto"/>
                <w:left w:val="none" w:sz="0" w:space="0" w:color="auto"/>
                <w:bottom w:val="none" w:sz="0" w:space="0" w:color="auto"/>
                <w:right w:val="none" w:sz="0" w:space="0" w:color="auto"/>
              </w:divBdr>
            </w:div>
          </w:divsChild>
        </w:div>
        <w:div w:id="1298878633">
          <w:marLeft w:val="0"/>
          <w:marRight w:val="0"/>
          <w:marTop w:val="0"/>
          <w:marBottom w:val="0"/>
          <w:divBdr>
            <w:top w:val="none" w:sz="0" w:space="0" w:color="auto"/>
            <w:left w:val="none" w:sz="0" w:space="0" w:color="auto"/>
            <w:bottom w:val="none" w:sz="0" w:space="0" w:color="auto"/>
            <w:right w:val="none" w:sz="0" w:space="0" w:color="auto"/>
          </w:divBdr>
          <w:divsChild>
            <w:div w:id="2080205897">
              <w:marLeft w:val="0"/>
              <w:marRight w:val="0"/>
              <w:marTop w:val="0"/>
              <w:marBottom w:val="0"/>
              <w:divBdr>
                <w:top w:val="none" w:sz="0" w:space="0" w:color="auto"/>
                <w:left w:val="none" w:sz="0" w:space="0" w:color="auto"/>
                <w:bottom w:val="none" w:sz="0" w:space="0" w:color="auto"/>
                <w:right w:val="none" w:sz="0" w:space="0" w:color="auto"/>
              </w:divBdr>
            </w:div>
          </w:divsChild>
        </w:div>
        <w:div w:id="1317806791">
          <w:marLeft w:val="0"/>
          <w:marRight w:val="0"/>
          <w:marTop w:val="0"/>
          <w:marBottom w:val="0"/>
          <w:divBdr>
            <w:top w:val="none" w:sz="0" w:space="0" w:color="auto"/>
            <w:left w:val="none" w:sz="0" w:space="0" w:color="auto"/>
            <w:bottom w:val="none" w:sz="0" w:space="0" w:color="auto"/>
            <w:right w:val="none" w:sz="0" w:space="0" w:color="auto"/>
          </w:divBdr>
          <w:divsChild>
            <w:div w:id="1300571731">
              <w:marLeft w:val="0"/>
              <w:marRight w:val="0"/>
              <w:marTop w:val="0"/>
              <w:marBottom w:val="0"/>
              <w:divBdr>
                <w:top w:val="none" w:sz="0" w:space="0" w:color="auto"/>
                <w:left w:val="none" w:sz="0" w:space="0" w:color="auto"/>
                <w:bottom w:val="none" w:sz="0" w:space="0" w:color="auto"/>
                <w:right w:val="none" w:sz="0" w:space="0" w:color="auto"/>
              </w:divBdr>
            </w:div>
          </w:divsChild>
        </w:div>
        <w:div w:id="1319378214">
          <w:marLeft w:val="0"/>
          <w:marRight w:val="0"/>
          <w:marTop w:val="0"/>
          <w:marBottom w:val="0"/>
          <w:divBdr>
            <w:top w:val="none" w:sz="0" w:space="0" w:color="auto"/>
            <w:left w:val="none" w:sz="0" w:space="0" w:color="auto"/>
            <w:bottom w:val="none" w:sz="0" w:space="0" w:color="auto"/>
            <w:right w:val="none" w:sz="0" w:space="0" w:color="auto"/>
          </w:divBdr>
          <w:divsChild>
            <w:div w:id="546914494">
              <w:marLeft w:val="0"/>
              <w:marRight w:val="0"/>
              <w:marTop w:val="0"/>
              <w:marBottom w:val="0"/>
              <w:divBdr>
                <w:top w:val="none" w:sz="0" w:space="0" w:color="auto"/>
                <w:left w:val="none" w:sz="0" w:space="0" w:color="auto"/>
                <w:bottom w:val="none" w:sz="0" w:space="0" w:color="auto"/>
                <w:right w:val="none" w:sz="0" w:space="0" w:color="auto"/>
              </w:divBdr>
            </w:div>
            <w:div w:id="675888881">
              <w:marLeft w:val="0"/>
              <w:marRight w:val="0"/>
              <w:marTop w:val="0"/>
              <w:marBottom w:val="0"/>
              <w:divBdr>
                <w:top w:val="none" w:sz="0" w:space="0" w:color="auto"/>
                <w:left w:val="none" w:sz="0" w:space="0" w:color="auto"/>
                <w:bottom w:val="none" w:sz="0" w:space="0" w:color="auto"/>
                <w:right w:val="none" w:sz="0" w:space="0" w:color="auto"/>
              </w:divBdr>
            </w:div>
            <w:div w:id="1005015920">
              <w:marLeft w:val="0"/>
              <w:marRight w:val="0"/>
              <w:marTop w:val="0"/>
              <w:marBottom w:val="0"/>
              <w:divBdr>
                <w:top w:val="none" w:sz="0" w:space="0" w:color="auto"/>
                <w:left w:val="none" w:sz="0" w:space="0" w:color="auto"/>
                <w:bottom w:val="none" w:sz="0" w:space="0" w:color="auto"/>
                <w:right w:val="none" w:sz="0" w:space="0" w:color="auto"/>
              </w:divBdr>
            </w:div>
          </w:divsChild>
        </w:div>
        <w:div w:id="1326277429">
          <w:marLeft w:val="0"/>
          <w:marRight w:val="0"/>
          <w:marTop w:val="0"/>
          <w:marBottom w:val="0"/>
          <w:divBdr>
            <w:top w:val="none" w:sz="0" w:space="0" w:color="auto"/>
            <w:left w:val="none" w:sz="0" w:space="0" w:color="auto"/>
            <w:bottom w:val="none" w:sz="0" w:space="0" w:color="auto"/>
            <w:right w:val="none" w:sz="0" w:space="0" w:color="auto"/>
          </w:divBdr>
          <w:divsChild>
            <w:div w:id="1004548698">
              <w:marLeft w:val="0"/>
              <w:marRight w:val="0"/>
              <w:marTop w:val="0"/>
              <w:marBottom w:val="0"/>
              <w:divBdr>
                <w:top w:val="none" w:sz="0" w:space="0" w:color="auto"/>
                <w:left w:val="none" w:sz="0" w:space="0" w:color="auto"/>
                <w:bottom w:val="none" w:sz="0" w:space="0" w:color="auto"/>
                <w:right w:val="none" w:sz="0" w:space="0" w:color="auto"/>
              </w:divBdr>
            </w:div>
          </w:divsChild>
        </w:div>
        <w:div w:id="1331524496">
          <w:marLeft w:val="0"/>
          <w:marRight w:val="0"/>
          <w:marTop w:val="0"/>
          <w:marBottom w:val="0"/>
          <w:divBdr>
            <w:top w:val="none" w:sz="0" w:space="0" w:color="auto"/>
            <w:left w:val="none" w:sz="0" w:space="0" w:color="auto"/>
            <w:bottom w:val="none" w:sz="0" w:space="0" w:color="auto"/>
            <w:right w:val="none" w:sz="0" w:space="0" w:color="auto"/>
          </w:divBdr>
          <w:divsChild>
            <w:div w:id="699555398">
              <w:marLeft w:val="0"/>
              <w:marRight w:val="0"/>
              <w:marTop w:val="0"/>
              <w:marBottom w:val="0"/>
              <w:divBdr>
                <w:top w:val="none" w:sz="0" w:space="0" w:color="auto"/>
                <w:left w:val="none" w:sz="0" w:space="0" w:color="auto"/>
                <w:bottom w:val="none" w:sz="0" w:space="0" w:color="auto"/>
                <w:right w:val="none" w:sz="0" w:space="0" w:color="auto"/>
              </w:divBdr>
            </w:div>
          </w:divsChild>
        </w:div>
        <w:div w:id="1340963006">
          <w:marLeft w:val="0"/>
          <w:marRight w:val="0"/>
          <w:marTop w:val="0"/>
          <w:marBottom w:val="0"/>
          <w:divBdr>
            <w:top w:val="none" w:sz="0" w:space="0" w:color="auto"/>
            <w:left w:val="none" w:sz="0" w:space="0" w:color="auto"/>
            <w:bottom w:val="none" w:sz="0" w:space="0" w:color="auto"/>
            <w:right w:val="none" w:sz="0" w:space="0" w:color="auto"/>
          </w:divBdr>
          <w:divsChild>
            <w:div w:id="10036198">
              <w:marLeft w:val="0"/>
              <w:marRight w:val="0"/>
              <w:marTop w:val="0"/>
              <w:marBottom w:val="0"/>
              <w:divBdr>
                <w:top w:val="none" w:sz="0" w:space="0" w:color="auto"/>
                <w:left w:val="none" w:sz="0" w:space="0" w:color="auto"/>
                <w:bottom w:val="none" w:sz="0" w:space="0" w:color="auto"/>
                <w:right w:val="none" w:sz="0" w:space="0" w:color="auto"/>
              </w:divBdr>
            </w:div>
          </w:divsChild>
        </w:div>
        <w:div w:id="1347515092">
          <w:marLeft w:val="0"/>
          <w:marRight w:val="0"/>
          <w:marTop w:val="0"/>
          <w:marBottom w:val="0"/>
          <w:divBdr>
            <w:top w:val="none" w:sz="0" w:space="0" w:color="auto"/>
            <w:left w:val="none" w:sz="0" w:space="0" w:color="auto"/>
            <w:bottom w:val="none" w:sz="0" w:space="0" w:color="auto"/>
            <w:right w:val="none" w:sz="0" w:space="0" w:color="auto"/>
          </w:divBdr>
          <w:divsChild>
            <w:div w:id="2046370740">
              <w:marLeft w:val="0"/>
              <w:marRight w:val="0"/>
              <w:marTop w:val="0"/>
              <w:marBottom w:val="0"/>
              <w:divBdr>
                <w:top w:val="none" w:sz="0" w:space="0" w:color="auto"/>
                <w:left w:val="none" w:sz="0" w:space="0" w:color="auto"/>
                <w:bottom w:val="none" w:sz="0" w:space="0" w:color="auto"/>
                <w:right w:val="none" w:sz="0" w:space="0" w:color="auto"/>
              </w:divBdr>
            </w:div>
          </w:divsChild>
        </w:div>
        <w:div w:id="1349871197">
          <w:marLeft w:val="0"/>
          <w:marRight w:val="0"/>
          <w:marTop w:val="0"/>
          <w:marBottom w:val="0"/>
          <w:divBdr>
            <w:top w:val="none" w:sz="0" w:space="0" w:color="auto"/>
            <w:left w:val="none" w:sz="0" w:space="0" w:color="auto"/>
            <w:bottom w:val="none" w:sz="0" w:space="0" w:color="auto"/>
            <w:right w:val="none" w:sz="0" w:space="0" w:color="auto"/>
          </w:divBdr>
          <w:divsChild>
            <w:div w:id="660740797">
              <w:marLeft w:val="0"/>
              <w:marRight w:val="0"/>
              <w:marTop w:val="0"/>
              <w:marBottom w:val="0"/>
              <w:divBdr>
                <w:top w:val="none" w:sz="0" w:space="0" w:color="auto"/>
                <w:left w:val="none" w:sz="0" w:space="0" w:color="auto"/>
                <w:bottom w:val="none" w:sz="0" w:space="0" w:color="auto"/>
                <w:right w:val="none" w:sz="0" w:space="0" w:color="auto"/>
              </w:divBdr>
            </w:div>
          </w:divsChild>
        </w:div>
        <w:div w:id="1364556976">
          <w:marLeft w:val="0"/>
          <w:marRight w:val="0"/>
          <w:marTop w:val="0"/>
          <w:marBottom w:val="0"/>
          <w:divBdr>
            <w:top w:val="none" w:sz="0" w:space="0" w:color="auto"/>
            <w:left w:val="none" w:sz="0" w:space="0" w:color="auto"/>
            <w:bottom w:val="none" w:sz="0" w:space="0" w:color="auto"/>
            <w:right w:val="none" w:sz="0" w:space="0" w:color="auto"/>
          </w:divBdr>
          <w:divsChild>
            <w:div w:id="1436902105">
              <w:marLeft w:val="0"/>
              <w:marRight w:val="0"/>
              <w:marTop w:val="0"/>
              <w:marBottom w:val="0"/>
              <w:divBdr>
                <w:top w:val="none" w:sz="0" w:space="0" w:color="auto"/>
                <w:left w:val="none" w:sz="0" w:space="0" w:color="auto"/>
                <w:bottom w:val="none" w:sz="0" w:space="0" w:color="auto"/>
                <w:right w:val="none" w:sz="0" w:space="0" w:color="auto"/>
              </w:divBdr>
            </w:div>
          </w:divsChild>
        </w:div>
        <w:div w:id="1368527286">
          <w:marLeft w:val="0"/>
          <w:marRight w:val="0"/>
          <w:marTop w:val="0"/>
          <w:marBottom w:val="0"/>
          <w:divBdr>
            <w:top w:val="none" w:sz="0" w:space="0" w:color="auto"/>
            <w:left w:val="none" w:sz="0" w:space="0" w:color="auto"/>
            <w:bottom w:val="none" w:sz="0" w:space="0" w:color="auto"/>
            <w:right w:val="none" w:sz="0" w:space="0" w:color="auto"/>
          </w:divBdr>
          <w:divsChild>
            <w:div w:id="661549289">
              <w:marLeft w:val="0"/>
              <w:marRight w:val="0"/>
              <w:marTop w:val="0"/>
              <w:marBottom w:val="0"/>
              <w:divBdr>
                <w:top w:val="none" w:sz="0" w:space="0" w:color="auto"/>
                <w:left w:val="none" w:sz="0" w:space="0" w:color="auto"/>
                <w:bottom w:val="none" w:sz="0" w:space="0" w:color="auto"/>
                <w:right w:val="none" w:sz="0" w:space="0" w:color="auto"/>
              </w:divBdr>
            </w:div>
          </w:divsChild>
        </w:div>
        <w:div w:id="1369648437">
          <w:marLeft w:val="0"/>
          <w:marRight w:val="0"/>
          <w:marTop w:val="0"/>
          <w:marBottom w:val="0"/>
          <w:divBdr>
            <w:top w:val="none" w:sz="0" w:space="0" w:color="auto"/>
            <w:left w:val="none" w:sz="0" w:space="0" w:color="auto"/>
            <w:bottom w:val="none" w:sz="0" w:space="0" w:color="auto"/>
            <w:right w:val="none" w:sz="0" w:space="0" w:color="auto"/>
          </w:divBdr>
          <w:divsChild>
            <w:div w:id="121965537">
              <w:marLeft w:val="0"/>
              <w:marRight w:val="0"/>
              <w:marTop w:val="0"/>
              <w:marBottom w:val="0"/>
              <w:divBdr>
                <w:top w:val="none" w:sz="0" w:space="0" w:color="auto"/>
                <w:left w:val="none" w:sz="0" w:space="0" w:color="auto"/>
                <w:bottom w:val="none" w:sz="0" w:space="0" w:color="auto"/>
                <w:right w:val="none" w:sz="0" w:space="0" w:color="auto"/>
              </w:divBdr>
            </w:div>
          </w:divsChild>
        </w:div>
        <w:div w:id="1373576874">
          <w:marLeft w:val="0"/>
          <w:marRight w:val="0"/>
          <w:marTop w:val="0"/>
          <w:marBottom w:val="0"/>
          <w:divBdr>
            <w:top w:val="none" w:sz="0" w:space="0" w:color="auto"/>
            <w:left w:val="none" w:sz="0" w:space="0" w:color="auto"/>
            <w:bottom w:val="none" w:sz="0" w:space="0" w:color="auto"/>
            <w:right w:val="none" w:sz="0" w:space="0" w:color="auto"/>
          </w:divBdr>
          <w:divsChild>
            <w:div w:id="1222523413">
              <w:marLeft w:val="0"/>
              <w:marRight w:val="0"/>
              <w:marTop w:val="0"/>
              <w:marBottom w:val="0"/>
              <w:divBdr>
                <w:top w:val="none" w:sz="0" w:space="0" w:color="auto"/>
                <w:left w:val="none" w:sz="0" w:space="0" w:color="auto"/>
                <w:bottom w:val="none" w:sz="0" w:space="0" w:color="auto"/>
                <w:right w:val="none" w:sz="0" w:space="0" w:color="auto"/>
              </w:divBdr>
            </w:div>
          </w:divsChild>
        </w:div>
        <w:div w:id="1391616573">
          <w:marLeft w:val="0"/>
          <w:marRight w:val="0"/>
          <w:marTop w:val="0"/>
          <w:marBottom w:val="0"/>
          <w:divBdr>
            <w:top w:val="none" w:sz="0" w:space="0" w:color="auto"/>
            <w:left w:val="none" w:sz="0" w:space="0" w:color="auto"/>
            <w:bottom w:val="none" w:sz="0" w:space="0" w:color="auto"/>
            <w:right w:val="none" w:sz="0" w:space="0" w:color="auto"/>
          </w:divBdr>
          <w:divsChild>
            <w:div w:id="1343780591">
              <w:marLeft w:val="0"/>
              <w:marRight w:val="0"/>
              <w:marTop w:val="0"/>
              <w:marBottom w:val="0"/>
              <w:divBdr>
                <w:top w:val="none" w:sz="0" w:space="0" w:color="auto"/>
                <w:left w:val="none" w:sz="0" w:space="0" w:color="auto"/>
                <w:bottom w:val="none" w:sz="0" w:space="0" w:color="auto"/>
                <w:right w:val="none" w:sz="0" w:space="0" w:color="auto"/>
              </w:divBdr>
            </w:div>
          </w:divsChild>
        </w:div>
        <w:div w:id="1395160854">
          <w:marLeft w:val="0"/>
          <w:marRight w:val="0"/>
          <w:marTop w:val="0"/>
          <w:marBottom w:val="0"/>
          <w:divBdr>
            <w:top w:val="none" w:sz="0" w:space="0" w:color="auto"/>
            <w:left w:val="none" w:sz="0" w:space="0" w:color="auto"/>
            <w:bottom w:val="none" w:sz="0" w:space="0" w:color="auto"/>
            <w:right w:val="none" w:sz="0" w:space="0" w:color="auto"/>
          </w:divBdr>
          <w:divsChild>
            <w:div w:id="485050996">
              <w:marLeft w:val="0"/>
              <w:marRight w:val="0"/>
              <w:marTop w:val="0"/>
              <w:marBottom w:val="0"/>
              <w:divBdr>
                <w:top w:val="none" w:sz="0" w:space="0" w:color="auto"/>
                <w:left w:val="none" w:sz="0" w:space="0" w:color="auto"/>
                <w:bottom w:val="none" w:sz="0" w:space="0" w:color="auto"/>
                <w:right w:val="none" w:sz="0" w:space="0" w:color="auto"/>
              </w:divBdr>
            </w:div>
          </w:divsChild>
        </w:div>
        <w:div w:id="1415012921">
          <w:marLeft w:val="0"/>
          <w:marRight w:val="0"/>
          <w:marTop w:val="0"/>
          <w:marBottom w:val="0"/>
          <w:divBdr>
            <w:top w:val="none" w:sz="0" w:space="0" w:color="auto"/>
            <w:left w:val="none" w:sz="0" w:space="0" w:color="auto"/>
            <w:bottom w:val="none" w:sz="0" w:space="0" w:color="auto"/>
            <w:right w:val="none" w:sz="0" w:space="0" w:color="auto"/>
          </w:divBdr>
          <w:divsChild>
            <w:div w:id="206141801">
              <w:marLeft w:val="0"/>
              <w:marRight w:val="0"/>
              <w:marTop w:val="0"/>
              <w:marBottom w:val="0"/>
              <w:divBdr>
                <w:top w:val="none" w:sz="0" w:space="0" w:color="auto"/>
                <w:left w:val="none" w:sz="0" w:space="0" w:color="auto"/>
                <w:bottom w:val="none" w:sz="0" w:space="0" w:color="auto"/>
                <w:right w:val="none" w:sz="0" w:space="0" w:color="auto"/>
              </w:divBdr>
            </w:div>
          </w:divsChild>
        </w:div>
        <w:div w:id="1420831011">
          <w:marLeft w:val="0"/>
          <w:marRight w:val="0"/>
          <w:marTop w:val="0"/>
          <w:marBottom w:val="0"/>
          <w:divBdr>
            <w:top w:val="none" w:sz="0" w:space="0" w:color="auto"/>
            <w:left w:val="none" w:sz="0" w:space="0" w:color="auto"/>
            <w:bottom w:val="none" w:sz="0" w:space="0" w:color="auto"/>
            <w:right w:val="none" w:sz="0" w:space="0" w:color="auto"/>
          </w:divBdr>
          <w:divsChild>
            <w:div w:id="1855654501">
              <w:marLeft w:val="0"/>
              <w:marRight w:val="0"/>
              <w:marTop w:val="0"/>
              <w:marBottom w:val="0"/>
              <w:divBdr>
                <w:top w:val="none" w:sz="0" w:space="0" w:color="auto"/>
                <w:left w:val="none" w:sz="0" w:space="0" w:color="auto"/>
                <w:bottom w:val="none" w:sz="0" w:space="0" w:color="auto"/>
                <w:right w:val="none" w:sz="0" w:space="0" w:color="auto"/>
              </w:divBdr>
            </w:div>
          </w:divsChild>
        </w:div>
        <w:div w:id="1423451573">
          <w:marLeft w:val="0"/>
          <w:marRight w:val="0"/>
          <w:marTop w:val="0"/>
          <w:marBottom w:val="0"/>
          <w:divBdr>
            <w:top w:val="none" w:sz="0" w:space="0" w:color="auto"/>
            <w:left w:val="none" w:sz="0" w:space="0" w:color="auto"/>
            <w:bottom w:val="none" w:sz="0" w:space="0" w:color="auto"/>
            <w:right w:val="none" w:sz="0" w:space="0" w:color="auto"/>
          </w:divBdr>
          <w:divsChild>
            <w:div w:id="2059470690">
              <w:marLeft w:val="0"/>
              <w:marRight w:val="0"/>
              <w:marTop w:val="0"/>
              <w:marBottom w:val="0"/>
              <w:divBdr>
                <w:top w:val="none" w:sz="0" w:space="0" w:color="auto"/>
                <w:left w:val="none" w:sz="0" w:space="0" w:color="auto"/>
                <w:bottom w:val="none" w:sz="0" w:space="0" w:color="auto"/>
                <w:right w:val="none" w:sz="0" w:space="0" w:color="auto"/>
              </w:divBdr>
            </w:div>
          </w:divsChild>
        </w:div>
        <w:div w:id="1428425085">
          <w:marLeft w:val="0"/>
          <w:marRight w:val="0"/>
          <w:marTop w:val="0"/>
          <w:marBottom w:val="0"/>
          <w:divBdr>
            <w:top w:val="none" w:sz="0" w:space="0" w:color="auto"/>
            <w:left w:val="none" w:sz="0" w:space="0" w:color="auto"/>
            <w:bottom w:val="none" w:sz="0" w:space="0" w:color="auto"/>
            <w:right w:val="none" w:sz="0" w:space="0" w:color="auto"/>
          </w:divBdr>
          <w:divsChild>
            <w:div w:id="12146579">
              <w:marLeft w:val="0"/>
              <w:marRight w:val="0"/>
              <w:marTop w:val="0"/>
              <w:marBottom w:val="0"/>
              <w:divBdr>
                <w:top w:val="none" w:sz="0" w:space="0" w:color="auto"/>
                <w:left w:val="none" w:sz="0" w:space="0" w:color="auto"/>
                <w:bottom w:val="none" w:sz="0" w:space="0" w:color="auto"/>
                <w:right w:val="none" w:sz="0" w:space="0" w:color="auto"/>
              </w:divBdr>
            </w:div>
          </w:divsChild>
        </w:div>
        <w:div w:id="1455442275">
          <w:marLeft w:val="0"/>
          <w:marRight w:val="0"/>
          <w:marTop w:val="0"/>
          <w:marBottom w:val="0"/>
          <w:divBdr>
            <w:top w:val="none" w:sz="0" w:space="0" w:color="auto"/>
            <w:left w:val="none" w:sz="0" w:space="0" w:color="auto"/>
            <w:bottom w:val="none" w:sz="0" w:space="0" w:color="auto"/>
            <w:right w:val="none" w:sz="0" w:space="0" w:color="auto"/>
          </w:divBdr>
          <w:divsChild>
            <w:div w:id="1793133941">
              <w:marLeft w:val="0"/>
              <w:marRight w:val="0"/>
              <w:marTop w:val="0"/>
              <w:marBottom w:val="0"/>
              <w:divBdr>
                <w:top w:val="none" w:sz="0" w:space="0" w:color="auto"/>
                <w:left w:val="none" w:sz="0" w:space="0" w:color="auto"/>
                <w:bottom w:val="none" w:sz="0" w:space="0" w:color="auto"/>
                <w:right w:val="none" w:sz="0" w:space="0" w:color="auto"/>
              </w:divBdr>
            </w:div>
          </w:divsChild>
        </w:div>
        <w:div w:id="1456170672">
          <w:marLeft w:val="0"/>
          <w:marRight w:val="0"/>
          <w:marTop w:val="0"/>
          <w:marBottom w:val="0"/>
          <w:divBdr>
            <w:top w:val="none" w:sz="0" w:space="0" w:color="auto"/>
            <w:left w:val="none" w:sz="0" w:space="0" w:color="auto"/>
            <w:bottom w:val="none" w:sz="0" w:space="0" w:color="auto"/>
            <w:right w:val="none" w:sz="0" w:space="0" w:color="auto"/>
          </w:divBdr>
          <w:divsChild>
            <w:div w:id="979964888">
              <w:marLeft w:val="0"/>
              <w:marRight w:val="0"/>
              <w:marTop w:val="0"/>
              <w:marBottom w:val="0"/>
              <w:divBdr>
                <w:top w:val="none" w:sz="0" w:space="0" w:color="auto"/>
                <w:left w:val="none" w:sz="0" w:space="0" w:color="auto"/>
                <w:bottom w:val="none" w:sz="0" w:space="0" w:color="auto"/>
                <w:right w:val="none" w:sz="0" w:space="0" w:color="auto"/>
              </w:divBdr>
            </w:div>
          </w:divsChild>
        </w:div>
        <w:div w:id="1466855315">
          <w:marLeft w:val="0"/>
          <w:marRight w:val="0"/>
          <w:marTop w:val="0"/>
          <w:marBottom w:val="0"/>
          <w:divBdr>
            <w:top w:val="none" w:sz="0" w:space="0" w:color="auto"/>
            <w:left w:val="none" w:sz="0" w:space="0" w:color="auto"/>
            <w:bottom w:val="none" w:sz="0" w:space="0" w:color="auto"/>
            <w:right w:val="none" w:sz="0" w:space="0" w:color="auto"/>
          </w:divBdr>
          <w:divsChild>
            <w:div w:id="785851120">
              <w:marLeft w:val="0"/>
              <w:marRight w:val="0"/>
              <w:marTop w:val="0"/>
              <w:marBottom w:val="0"/>
              <w:divBdr>
                <w:top w:val="none" w:sz="0" w:space="0" w:color="auto"/>
                <w:left w:val="none" w:sz="0" w:space="0" w:color="auto"/>
                <w:bottom w:val="none" w:sz="0" w:space="0" w:color="auto"/>
                <w:right w:val="none" w:sz="0" w:space="0" w:color="auto"/>
              </w:divBdr>
            </w:div>
          </w:divsChild>
        </w:div>
        <w:div w:id="1467501699">
          <w:marLeft w:val="0"/>
          <w:marRight w:val="0"/>
          <w:marTop w:val="0"/>
          <w:marBottom w:val="0"/>
          <w:divBdr>
            <w:top w:val="none" w:sz="0" w:space="0" w:color="auto"/>
            <w:left w:val="none" w:sz="0" w:space="0" w:color="auto"/>
            <w:bottom w:val="none" w:sz="0" w:space="0" w:color="auto"/>
            <w:right w:val="none" w:sz="0" w:space="0" w:color="auto"/>
          </w:divBdr>
          <w:divsChild>
            <w:div w:id="709188093">
              <w:marLeft w:val="0"/>
              <w:marRight w:val="0"/>
              <w:marTop w:val="0"/>
              <w:marBottom w:val="0"/>
              <w:divBdr>
                <w:top w:val="none" w:sz="0" w:space="0" w:color="auto"/>
                <w:left w:val="none" w:sz="0" w:space="0" w:color="auto"/>
                <w:bottom w:val="none" w:sz="0" w:space="0" w:color="auto"/>
                <w:right w:val="none" w:sz="0" w:space="0" w:color="auto"/>
              </w:divBdr>
            </w:div>
          </w:divsChild>
        </w:div>
        <w:div w:id="1469515892">
          <w:marLeft w:val="0"/>
          <w:marRight w:val="0"/>
          <w:marTop w:val="0"/>
          <w:marBottom w:val="0"/>
          <w:divBdr>
            <w:top w:val="none" w:sz="0" w:space="0" w:color="auto"/>
            <w:left w:val="none" w:sz="0" w:space="0" w:color="auto"/>
            <w:bottom w:val="none" w:sz="0" w:space="0" w:color="auto"/>
            <w:right w:val="none" w:sz="0" w:space="0" w:color="auto"/>
          </w:divBdr>
          <w:divsChild>
            <w:div w:id="1303150433">
              <w:marLeft w:val="0"/>
              <w:marRight w:val="0"/>
              <w:marTop w:val="0"/>
              <w:marBottom w:val="0"/>
              <w:divBdr>
                <w:top w:val="none" w:sz="0" w:space="0" w:color="auto"/>
                <w:left w:val="none" w:sz="0" w:space="0" w:color="auto"/>
                <w:bottom w:val="none" w:sz="0" w:space="0" w:color="auto"/>
                <w:right w:val="none" w:sz="0" w:space="0" w:color="auto"/>
              </w:divBdr>
            </w:div>
          </w:divsChild>
        </w:div>
        <w:div w:id="1475488533">
          <w:marLeft w:val="0"/>
          <w:marRight w:val="0"/>
          <w:marTop w:val="0"/>
          <w:marBottom w:val="0"/>
          <w:divBdr>
            <w:top w:val="none" w:sz="0" w:space="0" w:color="auto"/>
            <w:left w:val="none" w:sz="0" w:space="0" w:color="auto"/>
            <w:bottom w:val="none" w:sz="0" w:space="0" w:color="auto"/>
            <w:right w:val="none" w:sz="0" w:space="0" w:color="auto"/>
          </w:divBdr>
          <w:divsChild>
            <w:div w:id="252132465">
              <w:marLeft w:val="0"/>
              <w:marRight w:val="0"/>
              <w:marTop w:val="0"/>
              <w:marBottom w:val="0"/>
              <w:divBdr>
                <w:top w:val="none" w:sz="0" w:space="0" w:color="auto"/>
                <w:left w:val="none" w:sz="0" w:space="0" w:color="auto"/>
                <w:bottom w:val="none" w:sz="0" w:space="0" w:color="auto"/>
                <w:right w:val="none" w:sz="0" w:space="0" w:color="auto"/>
              </w:divBdr>
            </w:div>
          </w:divsChild>
        </w:div>
        <w:div w:id="1490561470">
          <w:marLeft w:val="0"/>
          <w:marRight w:val="0"/>
          <w:marTop w:val="0"/>
          <w:marBottom w:val="0"/>
          <w:divBdr>
            <w:top w:val="none" w:sz="0" w:space="0" w:color="auto"/>
            <w:left w:val="none" w:sz="0" w:space="0" w:color="auto"/>
            <w:bottom w:val="none" w:sz="0" w:space="0" w:color="auto"/>
            <w:right w:val="none" w:sz="0" w:space="0" w:color="auto"/>
          </w:divBdr>
          <w:divsChild>
            <w:div w:id="914124890">
              <w:marLeft w:val="0"/>
              <w:marRight w:val="0"/>
              <w:marTop w:val="0"/>
              <w:marBottom w:val="0"/>
              <w:divBdr>
                <w:top w:val="none" w:sz="0" w:space="0" w:color="auto"/>
                <w:left w:val="none" w:sz="0" w:space="0" w:color="auto"/>
                <w:bottom w:val="none" w:sz="0" w:space="0" w:color="auto"/>
                <w:right w:val="none" w:sz="0" w:space="0" w:color="auto"/>
              </w:divBdr>
            </w:div>
          </w:divsChild>
        </w:div>
        <w:div w:id="1506171710">
          <w:marLeft w:val="0"/>
          <w:marRight w:val="0"/>
          <w:marTop w:val="0"/>
          <w:marBottom w:val="0"/>
          <w:divBdr>
            <w:top w:val="none" w:sz="0" w:space="0" w:color="auto"/>
            <w:left w:val="none" w:sz="0" w:space="0" w:color="auto"/>
            <w:bottom w:val="none" w:sz="0" w:space="0" w:color="auto"/>
            <w:right w:val="none" w:sz="0" w:space="0" w:color="auto"/>
          </w:divBdr>
          <w:divsChild>
            <w:div w:id="901407339">
              <w:marLeft w:val="0"/>
              <w:marRight w:val="0"/>
              <w:marTop w:val="0"/>
              <w:marBottom w:val="0"/>
              <w:divBdr>
                <w:top w:val="none" w:sz="0" w:space="0" w:color="auto"/>
                <w:left w:val="none" w:sz="0" w:space="0" w:color="auto"/>
                <w:bottom w:val="none" w:sz="0" w:space="0" w:color="auto"/>
                <w:right w:val="none" w:sz="0" w:space="0" w:color="auto"/>
              </w:divBdr>
            </w:div>
          </w:divsChild>
        </w:div>
        <w:div w:id="1516962304">
          <w:marLeft w:val="0"/>
          <w:marRight w:val="0"/>
          <w:marTop w:val="0"/>
          <w:marBottom w:val="0"/>
          <w:divBdr>
            <w:top w:val="none" w:sz="0" w:space="0" w:color="auto"/>
            <w:left w:val="none" w:sz="0" w:space="0" w:color="auto"/>
            <w:bottom w:val="none" w:sz="0" w:space="0" w:color="auto"/>
            <w:right w:val="none" w:sz="0" w:space="0" w:color="auto"/>
          </w:divBdr>
          <w:divsChild>
            <w:div w:id="1401752065">
              <w:marLeft w:val="0"/>
              <w:marRight w:val="0"/>
              <w:marTop w:val="0"/>
              <w:marBottom w:val="0"/>
              <w:divBdr>
                <w:top w:val="none" w:sz="0" w:space="0" w:color="auto"/>
                <w:left w:val="none" w:sz="0" w:space="0" w:color="auto"/>
                <w:bottom w:val="none" w:sz="0" w:space="0" w:color="auto"/>
                <w:right w:val="none" w:sz="0" w:space="0" w:color="auto"/>
              </w:divBdr>
            </w:div>
          </w:divsChild>
        </w:div>
        <w:div w:id="1517957613">
          <w:marLeft w:val="0"/>
          <w:marRight w:val="0"/>
          <w:marTop w:val="0"/>
          <w:marBottom w:val="0"/>
          <w:divBdr>
            <w:top w:val="none" w:sz="0" w:space="0" w:color="auto"/>
            <w:left w:val="none" w:sz="0" w:space="0" w:color="auto"/>
            <w:bottom w:val="none" w:sz="0" w:space="0" w:color="auto"/>
            <w:right w:val="none" w:sz="0" w:space="0" w:color="auto"/>
          </w:divBdr>
          <w:divsChild>
            <w:div w:id="1251239412">
              <w:marLeft w:val="0"/>
              <w:marRight w:val="0"/>
              <w:marTop w:val="0"/>
              <w:marBottom w:val="0"/>
              <w:divBdr>
                <w:top w:val="none" w:sz="0" w:space="0" w:color="auto"/>
                <w:left w:val="none" w:sz="0" w:space="0" w:color="auto"/>
                <w:bottom w:val="none" w:sz="0" w:space="0" w:color="auto"/>
                <w:right w:val="none" w:sz="0" w:space="0" w:color="auto"/>
              </w:divBdr>
            </w:div>
          </w:divsChild>
        </w:div>
        <w:div w:id="1518960044">
          <w:marLeft w:val="0"/>
          <w:marRight w:val="0"/>
          <w:marTop w:val="0"/>
          <w:marBottom w:val="0"/>
          <w:divBdr>
            <w:top w:val="none" w:sz="0" w:space="0" w:color="auto"/>
            <w:left w:val="none" w:sz="0" w:space="0" w:color="auto"/>
            <w:bottom w:val="none" w:sz="0" w:space="0" w:color="auto"/>
            <w:right w:val="none" w:sz="0" w:space="0" w:color="auto"/>
          </w:divBdr>
          <w:divsChild>
            <w:div w:id="1590428214">
              <w:marLeft w:val="0"/>
              <w:marRight w:val="0"/>
              <w:marTop w:val="0"/>
              <w:marBottom w:val="0"/>
              <w:divBdr>
                <w:top w:val="none" w:sz="0" w:space="0" w:color="auto"/>
                <w:left w:val="none" w:sz="0" w:space="0" w:color="auto"/>
                <w:bottom w:val="none" w:sz="0" w:space="0" w:color="auto"/>
                <w:right w:val="none" w:sz="0" w:space="0" w:color="auto"/>
              </w:divBdr>
            </w:div>
          </w:divsChild>
        </w:div>
        <w:div w:id="1532306985">
          <w:marLeft w:val="0"/>
          <w:marRight w:val="0"/>
          <w:marTop w:val="0"/>
          <w:marBottom w:val="0"/>
          <w:divBdr>
            <w:top w:val="none" w:sz="0" w:space="0" w:color="auto"/>
            <w:left w:val="none" w:sz="0" w:space="0" w:color="auto"/>
            <w:bottom w:val="none" w:sz="0" w:space="0" w:color="auto"/>
            <w:right w:val="none" w:sz="0" w:space="0" w:color="auto"/>
          </w:divBdr>
          <w:divsChild>
            <w:div w:id="1792431823">
              <w:marLeft w:val="0"/>
              <w:marRight w:val="0"/>
              <w:marTop w:val="0"/>
              <w:marBottom w:val="0"/>
              <w:divBdr>
                <w:top w:val="none" w:sz="0" w:space="0" w:color="auto"/>
                <w:left w:val="none" w:sz="0" w:space="0" w:color="auto"/>
                <w:bottom w:val="none" w:sz="0" w:space="0" w:color="auto"/>
                <w:right w:val="none" w:sz="0" w:space="0" w:color="auto"/>
              </w:divBdr>
            </w:div>
          </w:divsChild>
        </w:div>
        <w:div w:id="1537279057">
          <w:marLeft w:val="0"/>
          <w:marRight w:val="0"/>
          <w:marTop w:val="0"/>
          <w:marBottom w:val="0"/>
          <w:divBdr>
            <w:top w:val="none" w:sz="0" w:space="0" w:color="auto"/>
            <w:left w:val="none" w:sz="0" w:space="0" w:color="auto"/>
            <w:bottom w:val="none" w:sz="0" w:space="0" w:color="auto"/>
            <w:right w:val="none" w:sz="0" w:space="0" w:color="auto"/>
          </w:divBdr>
          <w:divsChild>
            <w:div w:id="1012801867">
              <w:marLeft w:val="0"/>
              <w:marRight w:val="0"/>
              <w:marTop w:val="0"/>
              <w:marBottom w:val="0"/>
              <w:divBdr>
                <w:top w:val="none" w:sz="0" w:space="0" w:color="auto"/>
                <w:left w:val="none" w:sz="0" w:space="0" w:color="auto"/>
                <w:bottom w:val="none" w:sz="0" w:space="0" w:color="auto"/>
                <w:right w:val="none" w:sz="0" w:space="0" w:color="auto"/>
              </w:divBdr>
            </w:div>
          </w:divsChild>
        </w:div>
        <w:div w:id="1538616068">
          <w:marLeft w:val="0"/>
          <w:marRight w:val="0"/>
          <w:marTop w:val="0"/>
          <w:marBottom w:val="0"/>
          <w:divBdr>
            <w:top w:val="none" w:sz="0" w:space="0" w:color="auto"/>
            <w:left w:val="none" w:sz="0" w:space="0" w:color="auto"/>
            <w:bottom w:val="none" w:sz="0" w:space="0" w:color="auto"/>
            <w:right w:val="none" w:sz="0" w:space="0" w:color="auto"/>
          </w:divBdr>
          <w:divsChild>
            <w:div w:id="566233074">
              <w:marLeft w:val="0"/>
              <w:marRight w:val="0"/>
              <w:marTop w:val="0"/>
              <w:marBottom w:val="0"/>
              <w:divBdr>
                <w:top w:val="none" w:sz="0" w:space="0" w:color="auto"/>
                <w:left w:val="none" w:sz="0" w:space="0" w:color="auto"/>
                <w:bottom w:val="none" w:sz="0" w:space="0" w:color="auto"/>
                <w:right w:val="none" w:sz="0" w:space="0" w:color="auto"/>
              </w:divBdr>
            </w:div>
          </w:divsChild>
        </w:div>
        <w:div w:id="1540969735">
          <w:marLeft w:val="0"/>
          <w:marRight w:val="0"/>
          <w:marTop w:val="0"/>
          <w:marBottom w:val="0"/>
          <w:divBdr>
            <w:top w:val="none" w:sz="0" w:space="0" w:color="auto"/>
            <w:left w:val="none" w:sz="0" w:space="0" w:color="auto"/>
            <w:bottom w:val="none" w:sz="0" w:space="0" w:color="auto"/>
            <w:right w:val="none" w:sz="0" w:space="0" w:color="auto"/>
          </w:divBdr>
          <w:divsChild>
            <w:div w:id="35160028">
              <w:marLeft w:val="0"/>
              <w:marRight w:val="0"/>
              <w:marTop w:val="0"/>
              <w:marBottom w:val="0"/>
              <w:divBdr>
                <w:top w:val="none" w:sz="0" w:space="0" w:color="auto"/>
                <w:left w:val="none" w:sz="0" w:space="0" w:color="auto"/>
                <w:bottom w:val="none" w:sz="0" w:space="0" w:color="auto"/>
                <w:right w:val="none" w:sz="0" w:space="0" w:color="auto"/>
              </w:divBdr>
            </w:div>
          </w:divsChild>
        </w:div>
        <w:div w:id="1541286617">
          <w:marLeft w:val="0"/>
          <w:marRight w:val="0"/>
          <w:marTop w:val="0"/>
          <w:marBottom w:val="0"/>
          <w:divBdr>
            <w:top w:val="none" w:sz="0" w:space="0" w:color="auto"/>
            <w:left w:val="none" w:sz="0" w:space="0" w:color="auto"/>
            <w:bottom w:val="none" w:sz="0" w:space="0" w:color="auto"/>
            <w:right w:val="none" w:sz="0" w:space="0" w:color="auto"/>
          </w:divBdr>
          <w:divsChild>
            <w:div w:id="2022707000">
              <w:marLeft w:val="0"/>
              <w:marRight w:val="0"/>
              <w:marTop w:val="0"/>
              <w:marBottom w:val="0"/>
              <w:divBdr>
                <w:top w:val="none" w:sz="0" w:space="0" w:color="auto"/>
                <w:left w:val="none" w:sz="0" w:space="0" w:color="auto"/>
                <w:bottom w:val="none" w:sz="0" w:space="0" w:color="auto"/>
                <w:right w:val="none" w:sz="0" w:space="0" w:color="auto"/>
              </w:divBdr>
            </w:div>
          </w:divsChild>
        </w:div>
        <w:div w:id="1556089164">
          <w:marLeft w:val="0"/>
          <w:marRight w:val="0"/>
          <w:marTop w:val="0"/>
          <w:marBottom w:val="0"/>
          <w:divBdr>
            <w:top w:val="none" w:sz="0" w:space="0" w:color="auto"/>
            <w:left w:val="none" w:sz="0" w:space="0" w:color="auto"/>
            <w:bottom w:val="none" w:sz="0" w:space="0" w:color="auto"/>
            <w:right w:val="none" w:sz="0" w:space="0" w:color="auto"/>
          </w:divBdr>
          <w:divsChild>
            <w:div w:id="1313751497">
              <w:marLeft w:val="0"/>
              <w:marRight w:val="0"/>
              <w:marTop w:val="0"/>
              <w:marBottom w:val="0"/>
              <w:divBdr>
                <w:top w:val="none" w:sz="0" w:space="0" w:color="auto"/>
                <w:left w:val="none" w:sz="0" w:space="0" w:color="auto"/>
                <w:bottom w:val="none" w:sz="0" w:space="0" w:color="auto"/>
                <w:right w:val="none" w:sz="0" w:space="0" w:color="auto"/>
              </w:divBdr>
            </w:div>
          </w:divsChild>
        </w:div>
        <w:div w:id="1559437192">
          <w:marLeft w:val="0"/>
          <w:marRight w:val="0"/>
          <w:marTop w:val="0"/>
          <w:marBottom w:val="0"/>
          <w:divBdr>
            <w:top w:val="none" w:sz="0" w:space="0" w:color="auto"/>
            <w:left w:val="none" w:sz="0" w:space="0" w:color="auto"/>
            <w:bottom w:val="none" w:sz="0" w:space="0" w:color="auto"/>
            <w:right w:val="none" w:sz="0" w:space="0" w:color="auto"/>
          </w:divBdr>
          <w:divsChild>
            <w:div w:id="1902642405">
              <w:marLeft w:val="0"/>
              <w:marRight w:val="0"/>
              <w:marTop w:val="0"/>
              <w:marBottom w:val="0"/>
              <w:divBdr>
                <w:top w:val="none" w:sz="0" w:space="0" w:color="auto"/>
                <w:left w:val="none" w:sz="0" w:space="0" w:color="auto"/>
                <w:bottom w:val="none" w:sz="0" w:space="0" w:color="auto"/>
                <w:right w:val="none" w:sz="0" w:space="0" w:color="auto"/>
              </w:divBdr>
            </w:div>
          </w:divsChild>
        </w:div>
        <w:div w:id="1568808027">
          <w:marLeft w:val="0"/>
          <w:marRight w:val="0"/>
          <w:marTop w:val="0"/>
          <w:marBottom w:val="0"/>
          <w:divBdr>
            <w:top w:val="none" w:sz="0" w:space="0" w:color="auto"/>
            <w:left w:val="none" w:sz="0" w:space="0" w:color="auto"/>
            <w:bottom w:val="none" w:sz="0" w:space="0" w:color="auto"/>
            <w:right w:val="none" w:sz="0" w:space="0" w:color="auto"/>
          </w:divBdr>
          <w:divsChild>
            <w:div w:id="1750270405">
              <w:marLeft w:val="0"/>
              <w:marRight w:val="0"/>
              <w:marTop w:val="0"/>
              <w:marBottom w:val="0"/>
              <w:divBdr>
                <w:top w:val="none" w:sz="0" w:space="0" w:color="auto"/>
                <w:left w:val="none" w:sz="0" w:space="0" w:color="auto"/>
                <w:bottom w:val="none" w:sz="0" w:space="0" w:color="auto"/>
                <w:right w:val="none" w:sz="0" w:space="0" w:color="auto"/>
              </w:divBdr>
            </w:div>
          </w:divsChild>
        </w:div>
        <w:div w:id="1572890750">
          <w:marLeft w:val="0"/>
          <w:marRight w:val="0"/>
          <w:marTop w:val="0"/>
          <w:marBottom w:val="0"/>
          <w:divBdr>
            <w:top w:val="none" w:sz="0" w:space="0" w:color="auto"/>
            <w:left w:val="none" w:sz="0" w:space="0" w:color="auto"/>
            <w:bottom w:val="none" w:sz="0" w:space="0" w:color="auto"/>
            <w:right w:val="none" w:sz="0" w:space="0" w:color="auto"/>
          </w:divBdr>
          <w:divsChild>
            <w:div w:id="937180063">
              <w:marLeft w:val="0"/>
              <w:marRight w:val="0"/>
              <w:marTop w:val="0"/>
              <w:marBottom w:val="0"/>
              <w:divBdr>
                <w:top w:val="none" w:sz="0" w:space="0" w:color="auto"/>
                <w:left w:val="none" w:sz="0" w:space="0" w:color="auto"/>
                <w:bottom w:val="none" w:sz="0" w:space="0" w:color="auto"/>
                <w:right w:val="none" w:sz="0" w:space="0" w:color="auto"/>
              </w:divBdr>
            </w:div>
          </w:divsChild>
        </w:div>
        <w:div w:id="1576545094">
          <w:marLeft w:val="0"/>
          <w:marRight w:val="0"/>
          <w:marTop w:val="0"/>
          <w:marBottom w:val="0"/>
          <w:divBdr>
            <w:top w:val="none" w:sz="0" w:space="0" w:color="auto"/>
            <w:left w:val="none" w:sz="0" w:space="0" w:color="auto"/>
            <w:bottom w:val="none" w:sz="0" w:space="0" w:color="auto"/>
            <w:right w:val="none" w:sz="0" w:space="0" w:color="auto"/>
          </w:divBdr>
          <w:divsChild>
            <w:div w:id="344595834">
              <w:marLeft w:val="0"/>
              <w:marRight w:val="0"/>
              <w:marTop w:val="0"/>
              <w:marBottom w:val="0"/>
              <w:divBdr>
                <w:top w:val="none" w:sz="0" w:space="0" w:color="auto"/>
                <w:left w:val="none" w:sz="0" w:space="0" w:color="auto"/>
                <w:bottom w:val="none" w:sz="0" w:space="0" w:color="auto"/>
                <w:right w:val="none" w:sz="0" w:space="0" w:color="auto"/>
              </w:divBdr>
            </w:div>
          </w:divsChild>
        </w:div>
        <w:div w:id="1576669012">
          <w:marLeft w:val="0"/>
          <w:marRight w:val="0"/>
          <w:marTop w:val="0"/>
          <w:marBottom w:val="0"/>
          <w:divBdr>
            <w:top w:val="none" w:sz="0" w:space="0" w:color="auto"/>
            <w:left w:val="none" w:sz="0" w:space="0" w:color="auto"/>
            <w:bottom w:val="none" w:sz="0" w:space="0" w:color="auto"/>
            <w:right w:val="none" w:sz="0" w:space="0" w:color="auto"/>
          </w:divBdr>
          <w:divsChild>
            <w:div w:id="1277450258">
              <w:marLeft w:val="0"/>
              <w:marRight w:val="0"/>
              <w:marTop w:val="0"/>
              <w:marBottom w:val="0"/>
              <w:divBdr>
                <w:top w:val="none" w:sz="0" w:space="0" w:color="auto"/>
                <w:left w:val="none" w:sz="0" w:space="0" w:color="auto"/>
                <w:bottom w:val="none" w:sz="0" w:space="0" w:color="auto"/>
                <w:right w:val="none" w:sz="0" w:space="0" w:color="auto"/>
              </w:divBdr>
            </w:div>
          </w:divsChild>
        </w:div>
        <w:div w:id="1580867484">
          <w:marLeft w:val="0"/>
          <w:marRight w:val="0"/>
          <w:marTop w:val="0"/>
          <w:marBottom w:val="0"/>
          <w:divBdr>
            <w:top w:val="none" w:sz="0" w:space="0" w:color="auto"/>
            <w:left w:val="none" w:sz="0" w:space="0" w:color="auto"/>
            <w:bottom w:val="none" w:sz="0" w:space="0" w:color="auto"/>
            <w:right w:val="none" w:sz="0" w:space="0" w:color="auto"/>
          </w:divBdr>
          <w:divsChild>
            <w:div w:id="2046826820">
              <w:marLeft w:val="0"/>
              <w:marRight w:val="0"/>
              <w:marTop w:val="0"/>
              <w:marBottom w:val="0"/>
              <w:divBdr>
                <w:top w:val="none" w:sz="0" w:space="0" w:color="auto"/>
                <w:left w:val="none" w:sz="0" w:space="0" w:color="auto"/>
                <w:bottom w:val="none" w:sz="0" w:space="0" w:color="auto"/>
                <w:right w:val="none" w:sz="0" w:space="0" w:color="auto"/>
              </w:divBdr>
            </w:div>
          </w:divsChild>
        </w:div>
        <w:div w:id="1588689690">
          <w:marLeft w:val="0"/>
          <w:marRight w:val="0"/>
          <w:marTop w:val="0"/>
          <w:marBottom w:val="0"/>
          <w:divBdr>
            <w:top w:val="none" w:sz="0" w:space="0" w:color="auto"/>
            <w:left w:val="none" w:sz="0" w:space="0" w:color="auto"/>
            <w:bottom w:val="none" w:sz="0" w:space="0" w:color="auto"/>
            <w:right w:val="none" w:sz="0" w:space="0" w:color="auto"/>
          </w:divBdr>
          <w:divsChild>
            <w:div w:id="934748114">
              <w:marLeft w:val="0"/>
              <w:marRight w:val="0"/>
              <w:marTop w:val="0"/>
              <w:marBottom w:val="0"/>
              <w:divBdr>
                <w:top w:val="none" w:sz="0" w:space="0" w:color="auto"/>
                <w:left w:val="none" w:sz="0" w:space="0" w:color="auto"/>
                <w:bottom w:val="none" w:sz="0" w:space="0" w:color="auto"/>
                <w:right w:val="none" w:sz="0" w:space="0" w:color="auto"/>
              </w:divBdr>
            </w:div>
          </w:divsChild>
        </w:div>
        <w:div w:id="1597324400">
          <w:marLeft w:val="0"/>
          <w:marRight w:val="0"/>
          <w:marTop w:val="0"/>
          <w:marBottom w:val="0"/>
          <w:divBdr>
            <w:top w:val="none" w:sz="0" w:space="0" w:color="auto"/>
            <w:left w:val="none" w:sz="0" w:space="0" w:color="auto"/>
            <w:bottom w:val="none" w:sz="0" w:space="0" w:color="auto"/>
            <w:right w:val="none" w:sz="0" w:space="0" w:color="auto"/>
          </w:divBdr>
          <w:divsChild>
            <w:div w:id="774835610">
              <w:marLeft w:val="0"/>
              <w:marRight w:val="0"/>
              <w:marTop w:val="0"/>
              <w:marBottom w:val="0"/>
              <w:divBdr>
                <w:top w:val="none" w:sz="0" w:space="0" w:color="auto"/>
                <w:left w:val="none" w:sz="0" w:space="0" w:color="auto"/>
                <w:bottom w:val="none" w:sz="0" w:space="0" w:color="auto"/>
                <w:right w:val="none" w:sz="0" w:space="0" w:color="auto"/>
              </w:divBdr>
            </w:div>
          </w:divsChild>
        </w:div>
        <w:div w:id="1600717668">
          <w:marLeft w:val="0"/>
          <w:marRight w:val="0"/>
          <w:marTop w:val="0"/>
          <w:marBottom w:val="0"/>
          <w:divBdr>
            <w:top w:val="none" w:sz="0" w:space="0" w:color="auto"/>
            <w:left w:val="none" w:sz="0" w:space="0" w:color="auto"/>
            <w:bottom w:val="none" w:sz="0" w:space="0" w:color="auto"/>
            <w:right w:val="none" w:sz="0" w:space="0" w:color="auto"/>
          </w:divBdr>
          <w:divsChild>
            <w:div w:id="585264421">
              <w:marLeft w:val="0"/>
              <w:marRight w:val="0"/>
              <w:marTop w:val="0"/>
              <w:marBottom w:val="0"/>
              <w:divBdr>
                <w:top w:val="none" w:sz="0" w:space="0" w:color="auto"/>
                <w:left w:val="none" w:sz="0" w:space="0" w:color="auto"/>
                <w:bottom w:val="none" w:sz="0" w:space="0" w:color="auto"/>
                <w:right w:val="none" w:sz="0" w:space="0" w:color="auto"/>
              </w:divBdr>
            </w:div>
          </w:divsChild>
        </w:div>
        <w:div w:id="1601912599">
          <w:marLeft w:val="0"/>
          <w:marRight w:val="0"/>
          <w:marTop w:val="0"/>
          <w:marBottom w:val="0"/>
          <w:divBdr>
            <w:top w:val="none" w:sz="0" w:space="0" w:color="auto"/>
            <w:left w:val="none" w:sz="0" w:space="0" w:color="auto"/>
            <w:bottom w:val="none" w:sz="0" w:space="0" w:color="auto"/>
            <w:right w:val="none" w:sz="0" w:space="0" w:color="auto"/>
          </w:divBdr>
          <w:divsChild>
            <w:div w:id="120417236">
              <w:marLeft w:val="0"/>
              <w:marRight w:val="0"/>
              <w:marTop w:val="0"/>
              <w:marBottom w:val="0"/>
              <w:divBdr>
                <w:top w:val="none" w:sz="0" w:space="0" w:color="auto"/>
                <w:left w:val="none" w:sz="0" w:space="0" w:color="auto"/>
                <w:bottom w:val="none" w:sz="0" w:space="0" w:color="auto"/>
                <w:right w:val="none" w:sz="0" w:space="0" w:color="auto"/>
              </w:divBdr>
            </w:div>
            <w:div w:id="1248808868">
              <w:marLeft w:val="0"/>
              <w:marRight w:val="0"/>
              <w:marTop w:val="0"/>
              <w:marBottom w:val="0"/>
              <w:divBdr>
                <w:top w:val="none" w:sz="0" w:space="0" w:color="auto"/>
                <w:left w:val="none" w:sz="0" w:space="0" w:color="auto"/>
                <w:bottom w:val="none" w:sz="0" w:space="0" w:color="auto"/>
                <w:right w:val="none" w:sz="0" w:space="0" w:color="auto"/>
              </w:divBdr>
            </w:div>
            <w:div w:id="1908564087">
              <w:marLeft w:val="0"/>
              <w:marRight w:val="0"/>
              <w:marTop w:val="0"/>
              <w:marBottom w:val="0"/>
              <w:divBdr>
                <w:top w:val="none" w:sz="0" w:space="0" w:color="auto"/>
                <w:left w:val="none" w:sz="0" w:space="0" w:color="auto"/>
                <w:bottom w:val="none" w:sz="0" w:space="0" w:color="auto"/>
                <w:right w:val="none" w:sz="0" w:space="0" w:color="auto"/>
              </w:divBdr>
            </w:div>
          </w:divsChild>
        </w:div>
        <w:div w:id="1603101226">
          <w:marLeft w:val="0"/>
          <w:marRight w:val="0"/>
          <w:marTop w:val="0"/>
          <w:marBottom w:val="0"/>
          <w:divBdr>
            <w:top w:val="none" w:sz="0" w:space="0" w:color="auto"/>
            <w:left w:val="none" w:sz="0" w:space="0" w:color="auto"/>
            <w:bottom w:val="none" w:sz="0" w:space="0" w:color="auto"/>
            <w:right w:val="none" w:sz="0" w:space="0" w:color="auto"/>
          </w:divBdr>
          <w:divsChild>
            <w:div w:id="656809468">
              <w:marLeft w:val="0"/>
              <w:marRight w:val="0"/>
              <w:marTop w:val="0"/>
              <w:marBottom w:val="0"/>
              <w:divBdr>
                <w:top w:val="none" w:sz="0" w:space="0" w:color="auto"/>
                <w:left w:val="none" w:sz="0" w:space="0" w:color="auto"/>
                <w:bottom w:val="none" w:sz="0" w:space="0" w:color="auto"/>
                <w:right w:val="none" w:sz="0" w:space="0" w:color="auto"/>
              </w:divBdr>
            </w:div>
          </w:divsChild>
        </w:div>
        <w:div w:id="1603294906">
          <w:marLeft w:val="0"/>
          <w:marRight w:val="0"/>
          <w:marTop w:val="0"/>
          <w:marBottom w:val="0"/>
          <w:divBdr>
            <w:top w:val="none" w:sz="0" w:space="0" w:color="auto"/>
            <w:left w:val="none" w:sz="0" w:space="0" w:color="auto"/>
            <w:bottom w:val="none" w:sz="0" w:space="0" w:color="auto"/>
            <w:right w:val="none" w:sz="0" w:space="0" w:color="auto"/>
          </w:divBdr>
          <w:divsChild>
            <w:div w:id="811025071">
              <w:marLeft w:val="0"/>
              <w:marRight w:val="0"/>
              <w:marTop w:val="0"/>
              <w:marBottom w:val="0"/>
              <w:divBdr>
                <w:top w:val="none" w:sz="0" w:space="0" w:color="auto"/>
                <w:left w:val="none" w:sz="0" w:space="0" w:color="auto"/>
                <w:bottom w:val="none" w:sz="0" w:space="0" w:color="auto"/>
                <w:right w:val="none" w:sz="0" w:space="0" w:color="auto"/>
              </w:divBdr>
            </w:div>
          </w:divsChild>
        </w:div>
        <w:div w:id="1607276606">
          <w:marLeft w:val="0"/>
          <w:marRight w:val="0"/>
          <w:marTop w:val="0"/>
          <w:marBottom w:val="0"/>
          <w:divBdr>
            <w:top w:val="none" w:sz="0" w:space="0" w:color="auto"/>
            <w:left w:val="none" w:sz="0" w:space="0" w:color="auto"/>
            <w:bottom w:val="none" w:sz="0" w:space="0" w:color="auto"/>
            <w:right w:val="none" w:sz="0" w:space="0" w:color="auto"/>
          </w:divBdr>
          <w:divsChild>
            <w:div w:id="138156780">
              <w:marLeft w:val="0"/>
              <w:marRight w:val="0"/>
              <w:marTop w:val="0"/>
              <w:marBottom w:val="0"/>
              <w:divBdr>
                <w:top w:val="none" w:sz="0" w:space="0" w:color="auto"/>
                <w:left w:val="none" w:sz="0" w:space="0" w:color="auto"/>
                <w:bottom w:val="none" w:sz="0" w:space="0" w:color="auto"/>
                <w:right w:val="none" w:sz="0" w:space="0" w:color="auto"/>
              </w:divBdr>
            </w:div>
          </w:divsChild>
        </w:div>
        <w:div w:id="1617297542">
          <w:marLeft w:val="0"/>
          <w:marRight w:val="0"/>
          <w:marTop w:val="0"/>
          <w:marBottom w:val="0"/>
          <w:divBdr>
            <w:top w:val="none" w:sz="0" w:space="0" w:color="auto"/>
            <w:left w:val="none" w:sz="0" w:space="0" w:color="auto"/>
            <w:bottom w:val="none" w:sz="0" w:space="0" w:color="auto"/>
            <w:right w:val="none" w:sz="0" w:space="0" w:color="auto"/>
          </w:divBdr>
          <w:divsChild>
            <w:div w:id="195313831">
              <w:marLeft w:val="0"/>
              <w:marRight w:val="0"/>
              <w:marTop w:val="0"/>
              <w:marBottom w:val="0"/>
              <w:divBdr>
                <w:top w:val="none" w:sz="0" w:space="0" w:color="auto"/>
                <w:left w:val="none" w:sz="0" w:space="0" w:color="auto"/>
                <w:bottom w:val="none" w:sz="0" w:space="0" w:color="auto"/>
                <w:right w:val="none" w:sz="0" w:space="0" w:color="auto"/>
              </w:divBdr>
            </w:div>
          </w:divsChild>
        </w:div>
        <w:div w:id="1617298064">
          <w:marLeft w:val="0"/>
          <w:marRight w:val="0"/>
          <w:marTop w:val="0"/>
          <w:marBottom w:val="0"/>
          <w:divBdr>
            <w:top w:val="none" w:sz="0" w:space="0" w:color="auto"/>
            <w:left w:val="none" w:sz="0" w:space="0" w:color="auto"/>
            <w:bottom w:val="none" w:sz="0" w:space="0" w:color="auto"/>
            <w:right w:val="none" w:sz="0" w:space="0" w:color="auto"/>
          </w:divBdr>
          <w:divsChild>
            <w:div w:id="1530144813">
              <w:marLeft w:val="0"/>
              <w:marRight w:val="0"/>
              <w:marTop w:val="0"/>
              <w:marBottom w:val="0"/>
              <w:divBdr>
                <w:top w:val="none" w:sz="0" w:space="0" w:color="auto"/>
                <w:left w:val="none" w:sz="0" w:space="0" w:color="auto"/>
                <w:bottom w:val="none" w:sz="0" w:space="0" w:color="auto"/>
                <w:right w:val="none" w:sz="0" w:space="0" w:color="auto"/>
              </w:divBdr>
            </w:div>
          </w:divsChild>
        </w:div>
        <w:div w:id="1617633832">
          <w:marLeft w:val="0"/>
          <w:marRight w:val="0"/>
          <w:marTop w:val="0"/>
          <w:marBottom w:val="0"/>
          <w:divBdr>
            <w:top w:val="none" w:sz="0" w:space="0" w:color="auto"/>
            <w:left w:val="none" w:sz="0" w:space="0" w:color="auto"/>
            <w:bottom w:val="none" w:sz="0" w:space="0" w:color="auto"/>
            <w:right w:val="none" w:sz="0" w:space="0" w:color="auto"/>
          </w:divBdr>
          <w:divsChild>
            <w:div w:id="288169056">
              <w:marLeft w:val="0"/>
              <w:marRight w:val="0"/>
              <w:marTop w:val="0"/>
              <w:marBottom w:val="0"/>
              <w:divBdr>
                <w:top w:val="none" w:sz="0" w:space="0" w:color="auto"/>
                <w:left w:val="none" w:sz="0" w:space="0" w:color="auto"/>
                <w:bottom w:val="none" w:sz="0" w:space="0" w:color="auto"/>
                <w:right w:val="none" w:sz="0" w:space="0" w:color="auto"/>
              </w:divBdr>
            </w:div>
            <w:div w:id="361056390">
              <w:marLeft w:val="0"/>
              <w:marRight w:val="0"/>
              <w:marTop w:val="0"/>
              <w:marBottom w:val="0"/>
              <w:divBdr>
                <w:top w:val="none" w:sz="0" w:space="0" w:color="auto"/>
                <w:left w:val="none" w:sz="0" w:space="0" w:color="auto"/>
                <w:bottom w:val="none" w:sz="0" w:space="0" w:color="auto"/>
                <w:right w:val="none" w:sz="0" w:space="0" w:color="auto"/>
              </w:divBdr>
            </w:div>
            <w:div w:id="479420970">
              <w:marLeft w:val="0"/>
              <w:marRight w:val="0"/>
              <w:marTop w:val="0"/>
              <w:marBottom w:val="0"/>
              <w:divBdr>
                <w:top w:val="none" w:sz="0" w:space="0" w:color="auto"/>
                <w:left w:val="none" w:sz="0" w:space="0" w:color="auto"/>
                <w:bottom w:val="none" w:sz="0" w:space="0" w:color="auto"/>
                <w:right w:val="none" w:sz="0" w:space="0" w:color="auto"/>
              </w:divBdr>
            </w:div>
          </w:divsChild>
        </w:div>
        <w:div w:id="1617953391">
          <w:marLeft w:val="0"/>
          <w:marRight w:val="0"/>
          <w:marTop w:val="0"/>
          <w:marBottom w:val="0"/>
          <w:divBdr>
            <w:top w:val="none" w:sz="0" w:space="0" w:color="auto"/>
            <w:left w:val="none" w:sz="0" w:space="0" w:color="auto"/>
            <w:bottom w:val="none" w:sz="0" w:space="0" w:color="auto"/>
            <w:right w:val="none" w:sz="0" w:space="0" w:color="auto"/>
          </w:divBdr>
          <w:divsChild>
            <w:div w:id="2120105554">
              <w:marLeft w:val="0"/>
              <w:marRight w:val="0"/>
              <w:marTop w:val="0"/>
              <w:marBottom w:val="0"/>
              <w:divBdr>
                <w:top w:val="none" w:sz="0" w:space="0" w:color="auto"/>
                <w:left w:val="none" w:sz="0" w:space="0" w:color="auto"/>
                <w:bottom w:val="none" w:sz="0" w:space="0" w:color="auto"/>
                <w:right w:val="none" w:sz="0" w:space="0" w:color="auto"/>
              </w:divBdr>
            </w:div>
          </w:divsChild>
        </w:div>
        <w:div w:id="1618247006">
          <w:marLeft w:val="0"/>
          <w:marRight w:val="0"/>
          <w:marTop w:val="0"/>
          <w:marBottom w:val="0"/>
          <w:divBdr>
            <w:top w:val="none" w:sz="0" w:space="0" w:color="auto"/>
            <w:left w:val="none" w:sz="0" w:space="0" w:color="auto"/>
            <w:bottom w:val="none" w:sz="0" w:space="0" w:color="auto"/>
            <w:right w:val="none" w:sz="0" w:space="0" w:color="auto"/>
          </w:divBdr>
          <w:divsChild>
            <w:div w:id="1939832426">
              <w:marLeft w:val="0"/>
              <w:marRight w:val="0"/>
              <w:marTop w:val="0"/>
              <w:marBottom w:val="0"/>
              <w:divBdr>
                <w:top w:val="none" w:sz="0" w:space="0" w:color="auto"/>
                <w:left w:val="none" w:sz="0" w:space="0" w:color="auto"/>
                <w:bottom w:val="none" w:sz="0" w:space="0" w:color="auto"/>
                <w:right w:val="none" w:sz="0" w:space="0" w:color="auto"/>
              </w:divBdr>
            </w:div>
          </w:divsChild>
        </w:div>
        <w:div w:id="1621835691">
          <w:marLeft w:val="0"/>
          <w:marRight w:val="0"/>
          <w:marTop w:val="0"/>
          <w:marBottom w:val="0"/>
          <w:divBdr>
            <w:top w:val="none" w:sz="0" w:space="0" w:color="auto"/>
            <w:left w:val="none" w:sz="0" w:space="0" w:color="auto"/>
            <w:bottom w:val="none" w:sz="0" w:space="0" w:color="auto"/>
            <w:right w:val="none" w:sz="0" w:space="0" w:color="auto"/>
          </w:divBdr>
          <w:divsChild>
            <w:div w:id="1630814578">
              <w:marLeft w:val="0"/>
              <w:marRight w:val="0"/>
              <w:marTop w:val="0"/>
              <w:marBottom w:val="0"/>
              <w:divBdr>
                <w:top w:val="none" w:sz="0" w:space="0" w:color="auto"/>
                <w:left w:val="none" w:sz="0" w:space="0" w:color="auto"/>
                <w:bottom w:val="none" w:sz="0" w:space="0" w:color="auto"/>
                <w:right w:val="none" w:sz="0" w:space="0" w:color="auto"/>
              </w:divBdr>
            </w:div>
          </w:divsChild>
        </w:div>
        <w:div w:id="1633439834">
          <w:marLeft w:val="0"/>
          <w:marRight w:val="0"/>
          <w:marTop w:val="0"/>
          <w:marBottom w:val="0"/>
          <w:divBdr>
            <w:top w:val="none" w:sz="0" w:space="0" w:color="auto"/>
            <w:left w:val="none" w:sz="0" w:space="0" w:color="auto"/>
            <w:bottom w:val="none" w:sz="0" w:space="0" w:color="auto"/>
            <w:right w:val="none" w:sz="0" w:space="0" w:color="auto"/>
          </w:divBdr>
          <w:divsChild>
            <w:div w:id="1555312175">
              <w:marLeft w:val="0"/>
              <w:marRight w:val="0"/>
              <w:marTop w:val="0"/>
              <w:marBottom w:val="0"/>
              <w:divBdr>
                <w:top w:val="none" w:sz="0" w:space="0" w:color="auto"/>
                <w:left w:val="none" w:sz="0" w:space="0" w:color="auto"/>
                <w:bottom w:val="none" w:sz="0" w:space="0" w:color="auto"/>
                <w:right w:val="none" w:sz="0" w:space="0" w:color="auto"/>
              </w:divBdr>
            </w:div>
          </w:divsChild>
        </w:div>
        <w:div w:id="1651202977">
          <w:marLeft w:val="0"/>
          <w:marRight w:val="0"/>
          <w:marTop w:val="0"/>
          <w:marBottom w:val="0"/>
          <w:divBdr>
            <w:top w:val="none" w:sz="0" w:space="0" w:color="auto"/>
            <w:left w:val="none" w:sz="0" w:space="0" w:color="auto"/>
            <w:bottom w:val="none" w:sz="0" w:space="0" w:color="auto"/>
            <w:right w:val="none" w:sz="0" w:space="0" w:color="auto"/>
          </w:divBdr>
          <w:divsChild>
            <w:div w:id="1833716180">
              <w:marLeft w:val="0"/>
              <w:marRight w:val="0"/>
              <w:marTop w:val="0"/>
              <w:marBottom w:val="0"/>
              <w:divBdr>
                <w:top w:val="none" w:sz="0" w:space="0" w:color="auto"/>
                <w:left w:val="none" w:sz="0" w:space="0" w:color="auto"/>
                <w:bottom w:val="none" w:sz="0" w:space="0" w:color="auto"/>
                <w:right w:val="none" w:sz="0" w:space="0" w:color="auto"/>
              </w:divBdr>
            </w:div>
          </w:divsChild>
        </w:div>
        <w:div w:id="1655136262">
          <w:marLeft w:val="0"/>
          <w:marRight w:val="0"/>
          <w:marTop w:val="0"/>
          <w:marBottom w:val="0"/>
          <w:divBdr>
            <w:top w:val="none" w:sz="0" w:space="0" w:color="auto"/>
            <w:left w:val="none" w:sz="0" w:space="0" w:color="auto"/>
            <w:bottom w:val="none" w:sz="0" w:space="0" w:color="auto"/>
            <w:right w:val="none" w:sz="0" w:space="0" w:color="auto"/>
          </w:divBdr>
          <w:divsChild>
            <w:div w:id="2083942357">
              <w:marLeft w:val="0"/>
              <w:marRight w:val="0"/>
              <w:marTop w:val="0"/>
              <w:marBottom w:val="0"/>
              <w:divBdr>
                <w:top w:val="none" w:sz="0" w:space="0" w:color="auto"/>
                <w:left w:val="none" w:sz="0" w:space="0" w:color="auto"/>
                <w:bottom w:val="none" w:sz="0" w:space="0" w:color="auto"/>
                <w:right w:val="none" w:sz="0" w:space="0" w:color="auto"/>
              </w:divBdr>
            </w:div>
          </w:divsChild>
        </w:div>
        <w:div w:id="1658998440">
          <w:marLeft w:val="0"/>
          <w:marRight w:val="0"/>
          <w:marTop w:val="0"/>
          <w:marBottom w:val="0"/>
          <w:divBdr>
            <w:top w:val="none" w:sz="0" w:space="0" w:color="auto"/>
            <w:left w:val="none" w:sz="0" w:space="0" w:color="auto"/>
            <w:bottom w:val="none" w:sz="0" w:space="0" w:color="auto"/>
            <w:right w:val="none" w:sz="0" w:space="0" w:color="auto"/>
          </w:divBdr>
          <w:divsChild>
            <w:div w:id="1310136691">
              <w:marLeft w:val="0"/>
              <w:marRight w:val="0"/>
              <w:marTop w:val="0"/>
              <w:marBottom w:val="0"/>
              <w:divBdr>
                <w:top w:val="none" w:sz="0" w:space="0" w:color="auto"/>
                <w:left w:val="none" w:sz="0" w:space="0" w:color="auto"/>
                <w:bottom w:val="none" w:sz="0" w:space="0" w:color="auto"/>
                <w:right w:val="none" w:sz="0" w:space="0" w:color="auto"/>
              </w:divBdr>
            </w:div>
          </w:divsChild>
        </w:div>
        <w:div w:id="1662343149">
          <w:marLeft w:val="0"/>
          <w:marRight w:val="0"/>
          <w:marTop w:val="0"/>
          <w:marBottom w:val="0"/>
          <w:divBdr>
            <w:top w:val="none" w:sz="0" w:space="0" w:color="auto"/>
            <w:left w:val="none" w:sz="0" w:space="0" w:color="auto"/>
            <w:bottom w:val="none" w:sz="0" w:space="0" w:color="auto"/>
            <w:right w:val="none" w:sz="0" w:space="0" w:color="auto"/>
          </w:divBdr>
          <w:divsChild>
            <w:div w:id="1137186773">
              <w:marLeft w:val="0"/>
              <w:marRight w:val="0"/>
              <w:marTop w:val="0"/>
              <w:marBottom w:val="0"/>
              <w:divBdr>
                <w:top w:val="none" w:sz="0" w:space="0" w:color="auto"/>
                <w:left w:val="none" w:sz="0" w:space="0" w:color="auto"/>
                <w:bottom w:val="none" w:sz="0" w:space="0" w:color="auto"/>
                <w:right w:val="none" w:sz="0" w:space="0" w:color="auto"/>
              </w:divBdr>
            </w:div>
          </w:divsChild>
        </w:div>
        <w:div w:id="1667323131">
          <w:marLeft w:val="0"/>
          <w:marRight w:val="0"/>
          <w:marTop w:val="0"/>
          <w:marBottom w:val="0"/>
          <w:divBdr>
            <w:top w:val="none" w:sz="0" w:space="0" w:color="auto"/>
            <w:left w:val="none" w:sz="0" w:space="0" w:color="auto"/>
            <w:bottom w:val="none" w:sz="0" w:space="0" w:color="auto"/>
            <w:right w:val="none" w:sz="0" w:space="0" w:color="auto"/>
          </w:divBdr>
          <w:divsChild>
            <w:div w:id="1770083173">
              <w:marLeft w:val="0"/>
              <w:marRight w:val="0"/>
              <w:marTop w:val="0"/>
              <w:marBottom w:val="0"/>
              <w:divBdr>
                <w:top w:val="none" w:sz="0" w:space="0" w:color="auto"/>
                <w:left w:val="none" w:sz="0" w:space="0" w:color="auto"/>
                <w:bottom w:val="none" w:sz="0" w:space="0" w:color="auto"/>
                <w:right w:val="none" w:sz="0" w:space="0" w:color="auto"/>
              </w:divBdr>
            </w:div>
          </w:divsChild>
        </w:div>
        <w:div w:id="1670986954">
          <w:marLeft w:val="0"/>
          <w:marRight w:val="0"/>
          <w:marTop w:val="0"/>
          <w:marBottom w:val="0"/>
          <w:divBdr>
            <w:top w:val="none" w:sz="0" w:space="0" w:color="auto"/>
            <w:left w:val="none" w:sz="0" w:space="0" w:color="auto"/>
            <w:bottom w:val="none" w:sz="0" w:space="0" w:color="auto"/>
            <w:right w:val="none" w:sz="0" w:space="0" w:color="auto"/>
          </w:divBdr>
          <w:divsChild>
            <w:div w:id="293490953">
              <w:marLeft w:val="0"/>
              <w:marRight w:val="0"/>
              <w:marTop w:val="0"/>
              <w:marBottom w:val="0"/>
              <w:divBdr>
                <w:top w:val="none" w:sz="0" w:space="0" w:color="auto"/>
                <w:left w:val="none" w:sz="0" w:space="0" w:color="auto"/>
                <w:bottom w:val="none" w:sz="0" w:space="0" w:color="auto"/>
                <w:right w:val="none" w:sz="0" w:space="0" w:color="auto"/>
              </w:divBdr>
            </w:div>
          </w:divsChild>
        </w:div>
        <w:div w:id="1672831421">
          <w:marLeft w:val="0"/>
          <w:marRight w:val="0"/>
          <w:marTop w:val="0"/>
          <w:marBottom w:val="0"/>
          <w:divBdr>
            <w:top w:val="none" w:sz="0" w:space="0" w:color="auto"/>
            <w:left w:val="none" w:sz="0" w:space="0" w:color="auto"/>
            <w:bottom w:val="none" w:sz="0" w:space="0" w:color="auto"/>
            <w:right w:val="none" w:sz="0" w:space="0" w:color="auto"/>
          </w:divBdr>
          <w:divsChild>
            <w:div w:id="823934670">
              <w:marLeft w:val="0"/>
              <w:marRight w:val="0"/>
              <w:marTop w:val="0"/>
              <w:marBottom w:val="0"/>
              <w:divBdr>
                <w:top w:val="none" w:sz="0" w:space="0" w:color="auto"/>
                <w:left w:val="none" w:sz="0" w:space="0" w:color="auto"/>
                <w:bottom w:val="none" w:sz="0" w:space="0" w:color="auto"/>
                <w:right w:val="none" w:sz="0" w:space="0" w:color="auto"/>
              </w:divBdr>
            </w:div>
            <w:div w:id="2089423182">
              <w:marLeft w:val="0"/>
              <w:marRight w:val="0"/>
              <w:marTop w:val="0"/>
              <w:marBottom w:val="0"/>
              <w:divBdr>
                <w:top w:val="none" w:sz="0" w:space="0" w:color="auto"/>
                <w:left w:val="none" w:sz="0" w:space="0" w:color="auto"/>
                <w:bottom w:val="none" w:sz="0" w:space="0" w:color="auto"/>
                <w:right w:val="none" w:sz="0" w:space="0" w:color="auto"/>
              </w:divBdr>
            </w:div>
          </w:divsChild>
        </w:div>
        <w:div w:id="1673752979">
          <w:marLeft w:val="0"/>
          <w:marRight w:val="0"/>
          <w:marTop w:val="0"/>
          <w:marBottom w:val="0"/>
          <w:divBdr>
            <w:top w:val="none" w:sz="0" w:space="0" w:color="auto"/>
            <w:left w:val="none" w:sz="0" w:space="0" w:color="auto"/>
            <w:bottom w:val="none" w:sz="0" w:space="0" w:color="auto"/>
            <w:right w:val="none" w:sz="0" w:space="0" w:color="auto"/>
          </w:divBdr>
          <w:divsChild>
            <w:div w:id="1183661977">
              <w:marLeft w:val="0"/>
              <w:marRight w:val="0"/>
              <w:marTop w:val="0"/>
              <w:marBottom w:val="0"/>
              <w:divBdr>
                <w:top w:val="none" w:sz="0" w:space="0" w:color="auto"/>
                <w:left w:val="none" w:sz="0" w:space="0" w:color="auto"/>
                <w:bottom w:val="none" w:sz="0" w:space="0" w:color="auto"/>
                <w:right w:val="none" w:sz="0" w:space="0" w:color="auto"/>
              </w:divBdr>
            </w:div>
          </w:divsChild>
        </w:div>
        <w:div w:id="1685084631">
          <w:marLeft w:val="0"/>
          <w:marRight w:val="0"/>
          <w:marTop w:val="0"/>
          <w:marBottom w:val="0"/>
          <w:divBdr>
            <w:top w:val="none" w:sz="0" w:space="0" w:color="auto"/>
            <w:left w:val="none" w:sz="0" w:space="0" w:color="auto"/>
            <w:bottom w:val="none" w:sz="0" w:space="0" w:color="auto"/>
            <w:right w:val="none" w:sz="0" w:space="0" w:color="auto"/>
          </w:divBdr>
          <w:divsChild>
            <w:div w:id="2013750655">
              <w:marLeft w:val="0"/>
              <w:marRight w:val="0"/>
              <w:marTop w:val="0"/>
              <w:marBottom w:val="0"/>
              <w:divBdr>
                <w:top w:val="none" w:sz="0" w:space="0" w:color="auto"/>
                <w:left w:val="none" w:sz="0" w:space="0" w:color="auto"/>
                <w:bottom w:val="none" w:sz="0" w:space="0" w:color="auto"/>
                <w:right w:val="none" w:sz="0" w:space="0" w:color="auto"/>
              </w:divBdr>
            </w:div>
          </w:divsChild>
        </w:div>
        <w:div w:id="1686249237">
          <w:marLeft w:val="0"/>
          <w:marRight w:val="0"/>
          <w:marTop w:val="0"/>
          <w:marBottom w:val="0"/>
          <w:divBdr>
            <w:top w:val="none" w:sz="0" w:space="0" w:color="auto"/>
            <w:left w:val="none" w:sz="0" w:space="0" w:color="auto"/>
            <w:bottom w:val="none" w:sz="0" w:space="0" w:color="auto"/>
            <w:right w:val="none" w:sz="0" w:space="0" w:color="auto"/>
          </w:divBdr>
          <w:divsChild>
            <w:div w:id="1252199424">
              <w:marLeft w:val="0"/>
              <w:marRight w:val="0"/>
              <w:marTop w:val="0"/>
              <w:marBottom w:val="0"/>
              <w:divBdr>
                <w:top w:val="none" w:sz="0" w:space="0" w:color="auto"/>
                <w:left w:val="none" w:sz="0" w:space="0" w:color="auto"/>
                <w:bottom w:val="none" w:sz="0" w:space="0" w:color="auto"/>
                <w:right w:val="none" w:sz="0" w:space="0" w:color="auto"/>
              </w:divBdr>
            </w:div>
          </w:divsChild>
        </w:div>
        <w:div w:id="1686977780">
          <w:marLeft w:val="0"/>
          <w:marRight w:val="0"/>
          <w:marTop w:val="0"/>
          <w:marBottom w:val="0"/>
          <w:divBdr>
            <w:top w:val="none" w:sz="0" w:space="0" w:color="auto"/>
            <w:left w:val="none" w:sz="0" w:space="0" w:color="auto"/>
            <w:bottom w:val="none" w:sz="0" w:space="0" w:color="auto"/>
            <w:right w:val="none" w:sz="0" w:space="0" w:color="auto"/>
          </w:divBdr>
          <w:divsChild>
            <w:div w:id="1917743668">
              <w:marLeft w:val="0"/>
              <w:marRight w:val="0"/>
              <w:marTop w:val="0"/>
              <w:marBottom w:val="0"/>
              <w:divBdr>
                <w:top w:val="none" w:sz="0" w:space="0" w:color="auto"/>
                <w:left w:val="none" w:sz="0" w:space="0" w:color="auto"/>
                <w:bottom w:val="none" w:sz="0" w:space="0" w:color="auto"/>
                <w:right w:val="none" w:sz="0" w:space="0" w:color="auto"/>
              </w:divBdr>
            </w:div>
          </w:divsChild>
        </w:div>
        <w:div w:id="1687173686">
          <w:marLeft w:val="0"/>
          <w:marRight w:val="0"/>
          <w:marTop w:val="0"/>
          <w:marBottom w:val="0"/>
          <w:divBdr>
            <w:top w:val="none" w:sz="0" w:space="0" w:color="auto"/>
            <w:left w:val="none" w:sz="0" w:space="0" w:color="auto"/>
            <w:bottom w:val="none" w:sz="0" w:space="0" w:color="auto"/>
            <w:right w:val="none" w:sz="0" w:space="0" w:color="auto"/>
          </w:divBdr>
          <w:divsChild>
            <w:div w:id="936904190">
              <w:marLeft w:val="0"/>
              <w:marRight w:val="0"/>
              <w:marTop w:val="0"/>
              <w:marBottom w:val="0"/>
              <w:divBdr>
                <w:top w:val="none" w:sz="0" w:space="0" w:color="auto"/>
                <w:left w:val="none" w:sz="0" w:space="0" w:color="auto"/>
                <w:bottom w:val="none" w:sz="0" w:space="0" w:color="auto"/>
                <w:right w:val="none" w:sz="0" w:space="0" w:color="auto"/>
              </w:divBdr>
            </w:div>
          </w:divsChild>
        </w:div>
        <w:div w:id="1705666874">
          <w:marLeft w:val="0"/>
          <w:marRight w:val="0"/>
          <w:marTop w:val="0"/>
          <w:marBottom w:val="0"/>
          <w:divBdr>
            <w:top w:val="none" w:sz="0" w:space="0" w:color="auto"/>
            <w:left w:val="none" w:sz="0" w:space="0" w:color="auto"/>
            <w:bottom w:val="none" w:sz="0" w:space="0" w:color="auto"/>
            <w:right w:val="none" w:sz="0" w:space="0" w:color="auto"/>
          </w:divBdr>
          <w:divsChild>
            <w:div w:id="2071003996">
              <w:marLeft w:val="0"/>
              <w:marRight w:val="0"/>
              <w:marTop w:val="0"/>
              <w:marBottom w:val="0"/>
              <w:divBdr>
                <w:top w:val="none" w:sz="0" w:space="0" w:color="auto"/>
                <w:left w:val="none" w:sz="0" w:space="0" w:color="auto"/>
                <w:bottom w:val="none" w:sz="0" w:space="0" w:color="auto"/>
                <w:right w:val="none" w:sz="0" w:space="0" w:color="auto"/>
              </w:divBdr>
            </w:div>
          </w:divsChild>
        </w:div>
        <w:div w:id="1708483666">
          <w:marLeft w:val="0"/>
          <w:marRight w:val="0"/>
          <w:marTop w:val="0"/>
          <w:marBottom w:val="0"/>
          <w:divBdr>
            <w:top w:val="none" w:sz="0" w:space="0" w:color="auto"/>
            <w:left w:val="none" w:sz="0" w:space="0" w:color="auto"/>
            <w:bottom w:val="none" w:sz="0" w:space="0" w:color="auto"/>
            <w:right w:val="none" w:sz="0" w:space="0" w:color="auto"/>
          </w:divBdr>
          <w:divsChild>
            <w:div w:id="2134982002">
              <w:marLeft w:val="0"/>
              <w:marRight w:val="0"/>
              <w:marTop w:val="0"/>
              <w:marBottom w:val="0"/>
              <w:divBdr>
                <w:top w:val="none" w:sz="0" w:space="0" w:color="auto"/>
                <w:left w:val="none" w:sz="0" w:space="0" w:color="auto"/>
                <w:bottom w:val="none" w:sz="0" w:space="0" w:color="auto"/>
                <w:right w:val="none" w:sz="0" w:space="0" w:color="auto"/>
              </w:divBdr>
            </w:div>
          </w:divsChild>
        </w:div>
        <w:div w:id="1711221433">
          <w:marLeft w:val="0"/>
          <w:marRight w:val="0"/>
          <w:marTop w:val="0"/>
          <w:marBottom w:val="0"/>
          <w:divBdr>
            <w:top w:val="none" w:sz="0" w:space="0" w:color="auto"/>
            <w:left w:val="none" w:sz="0" w:space="0" w:color="auto"/>
            <w:bottom w:val="none" w:sz="0" w:space="0" w:color="auto"/>
            <w:right w:val="none" w:sz="0" w:space="0" w:color="auto"/>
          </w:divBdr>
          <w:divsChild>
            <w:div w:id="78213651">
              <w:marLeft w:val="0"/>
              <w:marRight w:val="0"/>
              <w:marTop w:val="0"/>
              <w:marBottom w:val="0"/>
              <w:divBdr>
                <w:top w:val="none" w:sz="0" w:space="0" w:color="auto"/>
                <w:left w:val="none" w:sz="0" w:space="0" w:color="auto"/>
                <w:bottom w:val="none" w:sz="0" w:space="0" w:color="auto"/>
                <w:right w:val="none" w:sz="0" w:space="0" w:color="auto"/>
              </w:divBdr>
            </w:div>
          </w:divsChild>
        </w:div>
        <w:div w:id="1718317760">
          <w:marLeft w:val="0"/>
          <w:marRight w:val="0"/>
          <w:marTop w:val="0"/>
          <w:marBottom w:val="0"/>
          <w:divBdr>
            <w:top w:val="none" w:sz="0" w:space="0" w:color="auto"/>
            <w:left w:val="none" w:sz="0" w:space="0" w:color="auto"/>
            <w:bottom w:val="none" w:sz="0" w:space="0" w:color="auto"/>
            <w:right w:val="none" w:sz="0" w:space="0" w:color="auto"/>
          </w:divBdr>
          <w:divsChild>
            <w:div w:id="684093857">
              <w:marLeft w:val="0"/>
              <w:marRight w:val="0"/>
              <w:marTop w:val="0"/>
              <w:marBottom w:val="0"/>
              <w:divBdr>
                <w:top w:val="none" w:sz="0" w:space="0" w:color="auto"/>
                <w:left w:val="none" w:sz="0" w:space="0" w:color="auto"/>
                <w:bottom w:val="none" w:sz="0" w:space="0" w:color="auto"/>
                <w:right w:val="none" w:sz="0" w:space="0" w:color="auto"/>
              </w:divBdr>
            </w:div>
          </w:divsChild>
        </w:div>
        <w:div w:id="1721905601">
          <w:marLeft w:val="0"/>
          <w:marRight w:val="0"/>
          <w:marTop w:val="0"/>
          <w:marBottom w:val="0"/>
          <w:divBdr>
            <w:top w:val="none" w:sz="0" w:space="0" w:color="auto"/>
            <w:left w:val="none" w:sz="0" w:space="0" w:color="auto"/>
            <w:bottom w:val="none" w:sz="0" w:space="0" w:color="auto"/>
            <w:right w:val="none" w:sz="0" w:space="0" w:color="auto"/>
          </w:divBdr>
          <w:divsChild>
            <w:div w:id="211579294">
              <w:marLeft w:val="0"/>
              <w:marRight w:val="0"/>
              <w:marTop w:val="0"/>
              <w:marBottom w:val="0"/>
              <w:divBdr>
                <w:top w:val="none" w:sz="0" w:space="0" w:color="auto"/>
                <w:left w:val="none" w:sz="0" w:space="0" w:color="auto"/>
                <w:bottom w:val="none" w:sz="0" w:space="0" w:color="auto"/>
                <w:right w:val="none" w:sz="0" w:space="0" w:color="auto"/>
              </w:divBdr>
            </w:div>
          </w:divsChild>
        </w:div>
        <w:div w:id="1724600524">
          <w:marLeft w:val="0"/>
          <w:marRight w:val="0"/>
          <w:marTop w:val="0"/>
          <w:marBottom w:val="0"/>
          <w:divBdr>
            <w:top w:val="none" w:sz="0" w:space="0" w:color="auto"/>
            <w:left w:val="none" w:sz="0" w:space="0" w:color="auto"/>
            <w:bottom w:val="none" w:sz="0" w:space="0" w:color="auto"/>
            <w:right w:val="none" w:sz="0" w:space="0" w:color="auto"/>
          </w:divBdr>
          <w:divsChild>
            <w:div w:id="75253597">
              <w:marLeft w:val="0"/>
              <w:marRight w:val="0"/>
              <w:marTop w:val="0"/>
              <w:marBottom w:val="0"/>
              <w:divBdr>
                <w:top w:val="none" w:sz="0" w:space="0" w:color="auto"/>
                <w:left w:val="none" w:sz="0" w:space="0" w:color="auto"/>
                <w:bottom w:val="none" w:sz="0" w:space="0" w:color="auto"/>
                <w:right w:val="none" w:sz="0" w:space="0" w:color="auto"/>
              </w:divBdr>
            </w:div>
          </w:divsChild>
        </w:div>
        <w:div w:id="1727755638">
          <w:marLeft w:val="0"/>
          <w:marRight w:val="0"/>
          <w:marTop w:val="0"/>
          <w:marBottom w:val="0"/>
          <w:divBdr>
            <w:top w:val="none" w:sz="0" w:space="0" w:color="auto"/>
            <w:left w:val="none" w:sz="0" w:space="0" w:color="auto"/>
            <w:bottom w:val="none" w:sz="0" w:space="0" w:color="auto"/>
            <w:right w:val="none" w:sz="0" w:space="0" w:color="auto"/>
          </w:divBdr>
          <w:divsChild>
            <w:div w:id="678773203">
              <w:marLeft w:val="0"/>
              <w:marRight w:val="0"/>
              <w:marTop w:val="0"/>
              <w:marBottom w:val="0"/>
              <w:divBdr>
                <w:top w:val="none" w:sz="0" w:space="0" w:color="auto"/>
                <w:left w:val="none" w:sz="0" w:space="0" w:color="auto"/>
                <w:bottom w:val="none" w:sz="0" w:space="0" w:color="auto"/>
                <w:right w:val="none" w:sz="0" w:space="0" w:color="auto"/>
              </w:divBdr>
            </w:div>
          </w:divsChild>
        </w:div>
        <w:div w:id="1730348915">
          <w:marLeft w:val="0"/>
          <w:marRight w:val="0"/>
          <w:marTop w:val="0"/>
          <w:marBottom w:val="0"/>
          <w:divBdr>
            <w:top w:val="none" w:sz="0" w:space="0" w:color="auto"/>
            <w:left w:val="none" w:sz="0" w:space="0" w:color="auto"/>
            <w:bottom w:val="none" w:sz="0" w:space="0" w:color="auto"/>
            <w:right w:val="none" w:sz="0" w:space="0" w:color="auto"/>
          </w:divBdr>
          <w:divsChild>
            <w:div w:id="1382287063">
              <w:marLeft w:val="0"/>
              <w:marRight w:val="0"/>
              <w:marTop w:val="0"/>
              <w:marBottom w:val="0"/>
              <w:divBdr>
                <w:top w:val="none" w:sz="0" w:space="0" w:color="auto"/>
                <w:left w:val="none" w:sz="0" w:space="0" w:color="auto"/>
                <w:bottom w:val="none" w:sz="0" w:space="0" w:color="auto"/>
                <w:right w:val="none" w:sz="0" w:space="0" w:color="auto"/>
              </w:divBdr>
            </w:div>
          </w:divsChild>
        </w:div>
        <w:div w:id="1734739207">
          <w:marLeft w:val="0"/>
          <w:marRight w:val="0"/>
          <w:marTop w:val="0"/>
          <w:marBottom w:val="0"/>
          <w:divBdr>
            <w:top w:val="none" w:sz="0" w:space="0" w:color="auto"/>
            <w:left w:val="none" w:sz="0" w:space="0" w:color="auto"/>
            <w:bottom w:val="none" w:sz="0" w:space="0" w:color="auto"/>
            <w:right w:val="none" w:sz="0" w:space="0" w:color="auto"/>
          </w:divBdr>
          <w:divsChild>
            <w:div w:id="28144147">
              <w:marLeft w:val="0"/>
              <w:marRight w:val="0"/>
              <w:marTop w:val="0"/>
              <w:marBottom w:val="0"/>
              <w:divBdr>
                <w:top w:val="none" w:sz="0" w:space="0" w:color="auto"/>
                <w:left w:val="none" w:sz="0" w:space="0" w:color="auto"/>
                <w:bottom w:val="none" w:sz="0" w:space="0" w:color="auto"/>
                <w:right w:val="none" w:sz="0" w:space="0" w:color="auto"/>
              </w:divBdr>
            </w:div>
          </w:divsChild>
        </w:div>
        <w:div w:id="1736779978">
          <w:marLeft w:val="0"/>
          <w:marRight w:val="0"/>
          <w:marTop w:val="0"/>
          <w:marBottom w:val="0"/>
          <w:divBdr>
            <w:top w:val="none" w:sz="0" w:space="0" w:color="auto"/>
            <w:left w:val="none" w:sz="0" w:space="0" w:color="auto"/>
            <w:bottom w:val="none" w:sz="0" w:space="0" w:color="auto"/>
            <w:right w:val="none" w:sz="0" w:space="0" w:color="auto"/>
          </w:divBdr>
          <w:divsChild>
            <w:div w:id="1473786032">
              <w:marLeft w:val="0"/>
              <w:marRight w:val="0"/>
              <w:marTop w:val="0"/>
              <w:marBottom w:val="0"/>
              <w:divBdr>
                <w:top w:val="none" w:sz="0" w:space="0" w:color="auto"/>
                <w:left w:val="none" w:sz="0" w:space="0" w:color="auto"/>
                <w:bottom w:val="none" w:sz="0" w:space="0" w:color="auto"/>
                <w:right w:val="none" w:sz="0" w:space="0" w:color="auto"/>
              </w:divBdr>
            </w:div>
          </w:divsChild>
        </w:div>
        <w:div w:id="1740251683">
          <w:marLeft w:val="0"/>
          <w:marRight w:val="0"/>
          <w:marTop w:val="0"/>
          <w:marBottom w:val="0"/>
          <w:divBdr>
            <w:top w:val="none" w:sz="0" w:space="0" w:color="auto"/>
            <w:left w:val="none" w:sz="0" w:space="0" w:color="auto"/>
            <w:bottom w:val="none" w:sz="0" w:space="0" w:color="auto"/>
            <w:right w:val="none" w:sz="0" w:space="0" w:color="auto"/>
          </w:divBdr>
          <w:divsChild>
            <w:div w:id="1488672900">
              <w:marLeft w:val="0"/>
              <w:marRight w:val="0"/>
              <w:marTop w:val="0"/>
              <w:marBottom w:val="0"/>
              <w:divBdr>
                <w:top w:val="none" w:sz="0" w:space="0" w:color="auto"/>
                <w:left w:val="none" w:sz="0" w:space="0" w:color="auto"/>
                <w:bottom w:val="none" w:sz="0" w:space="0" w:color="auto"/>
                <w:right w:val="none" w:sz="0" w:space="0" w:color="auto"/>
              </w:divBdr>
            </w:div>
          </w:divsChild>
        </w:div>
        <w:div w:id="1752582980">
          <w:marLeft w:val="0"/>
          <w:marRight w:val="0"/>
          <w:marTop w:val="0"/>
          <w:marBottom w:val="0"/>
          <w:divBdr>
            <w:top w:val="none" w:sz="0" w:space="0" w:color="auto"/>
            <w:left w:val="none" w:sz="0" w:space="0" w:color="auto"/>
            <w:bottom w:val="none" w:sz="0" w:space="0" w:color="auto"/>
            <w:right w:val="none" w:sz="0" w:space="0" w:color="auto"/>
          </w:divBdr>
          <w:divsChild>
            <w:div w:id="307898437">
              <w:marLeft w:val="0"/>
              <w:marRight w:val="0"/>
              <w:marTop w:val="0"/>
              <w:marBottom w:val="0"/>
              <w:divBdr>
                <w:top w:val="none" w:sz="0" w:space="0" w:color="auto"/>
                <w:left w:val="none" w:sz="0" w:space="0" w:color="auto"/>
                <w:bottom w:val="none" w:sz="0" w:space="0" w:color="auto"/>
                <w:right w:val="none" w:sz="0" w:space="0" w:color="auto"/>
              </w:divBdr>
            </w:div>
          </w:divsChild>
        </w:div>
        <w:div w:id="1755668149">
          <w:marLeft w:val="0"/>
          <w:marRight w:val="0"/>
          <w:marTop w:val="0"/>
          <w:marBottom w:val="0"/>
          <w:divBdr>
            <w:top w:val="none" w:sz="0" w:space="0" w:color="auto"/>
            <w:left w:val="none" w:sz="0" w:space="0" w:color="auto"/>
            <w:bottom w:val="none" w:sz="0" w:space="0" w:color="auto"/>
            <w:right w:val="none" w:sz="0" w:space="0" w:color="auto"/>
          </w:divBdr>
          <w:divsChild>
            <w:div w:id="2023311835">
              <w:marLeft w:val="0"/>
              <w:marRight w:val="0"/>
              <w:marTop w:val="0"/>
              <w:marBottom w:val="0"/>
              <w:divBdr>
                <w:top w:val="none" w:sz="0" w:space="0" w:color="auto"/>
                <w:left w:val="none" w:sz="0" w:space="0" w:color="auto"/>
                <w:bottom w:val="none" w:sz="0" w:space="0" w:color="auto"/>
                <w:right w:val="none" w:sz="0" w:space="0" w:color="auto"/>
              </w:divBdr>
            </w:div>
          </w:divsChild>
        </w:div>
        <w:div w:id="1767338105">
          <w:marLeft w:val="0"/>
          <w:marRight w:val="0"/>
          <w:marTop w:val="0"/>
          <w:marBottom w:val="0"/>
          <w:divBdr>
            <w:top w:val="none" w:sz="0" w:space="0" w:color="auto"/>
            <w:left w:val="none" w:sz="0" w:space="0" w:color="auto"/>
            <w:bottom w:val="none" w:sz="0" w:space="0" w:color="auto"/>
            <w:right w:val="none" w:sz="0" w:space="0" w:color="auto"/>
          </w:divBdr>
          <w:divsChild>
            <w:div w:id="1950962927">
              <w:marLeft w:val="0"/>
              <w:marRight w:val="0"/>
              <w:marTop w:val="0"/>
              <w:marBottom w:val="0"/>
              <w:divBdr>
                <w:top w:val="none" w:sz="0" w:space="0" w:color="auto"/>
                <w:left w:val="none" w:sz="0" w:space="0" w:color="auto"/>
                <w:bottom w:val="none" w:sz="0" w:space="0" w:color="auto"/>
                <w:right w:val="none" w:sz="0" w:space="0" w:color="auto"/>
              </w:divBdr>
            </w:div>
          </w:divsChild>
        </w:div>
        <w:div w:id="1777824321">
          <w:marLeft w:val="0"/>
          <w:marRight w:val="0"/>
          <w:marTop w:val="0"/>
          <w:marBottom w:val="0"/>
          <w:divBdr>
            <w:top w:val="none" w:sz="0" w:space="0" w:color="auto"/>
            <w:left w:val="none" w:sz="0" w:space="0" w:color="auto"/>
            <w:bottom w:val="none" w:sz="0" w:space="0" w:color="auto"/>
            <w:right w:val="none" w:sz="0" w:space="0" w:color="auto"/>
          </w:divBdr>
          <w:divsChild>
            <w:div w:id="1200241267">
              <w:marLeft w:val="0"/>
              <w:marRight w:val="0"/>
              <w:marTop w:val="0"/>
              <w:marBottom w:val="0"/>
              <w:divBdr>
                <w:top w:val="none" w:sz="0" w:space="0" w:color="auto"/>
                <w:left w:val="none" w:sz="0" w:space="0" w:color="auto"/>
                <w:bottom w:val="none" w:sz="0" w:space="0" w:color="auto"/>
                <w:right w:val="none" w:sz="0" w:space="0" w:color="auto"/>
              </w:divBdr>
            </w:div>
          </w:divsChild>
        </w:div>
        <w:div w:id="1786925334">
          <w:marLeft w:val="0"/>
          <w:marRight w:val="0"/>
          <w:marTop w:val="0"/>
          <w:marBottom w:val="0"/>
          <w:divBdr>
            <w:top w:val="none" w:sz="0" w:space="0" w:color="auto"/>
            <w:left w:val="none" w:sz="0" w:space="0" w:color="auto"/>
            <w:bottom w:val="none" w:sz="0" w:space="0" w:color="auto"/>
            <w:right w:val="none" w:sz="0" w:space="0" w:color="auto"/>
          </w:divBdr>
          <w:divsChild>
            <w:div w:id="1463622307">
              <w:marLeft w:val="0"/>
              <w:marRight w:val="0"/>
              <w:marTop w:val="0"/>
              <w:marBottom w:val="0"/>
              <w:divBdr>
                <w:top w:val="none" w:sz="0" w:space="0" w:color="auto"/>
                <w:left w:val="none" w:sz="0" w:space="0" w:color="auto"/>
                <w:bottom w:val="none" w:sz="0" w:space="0" w:color="auto"/>
                <w:right w:val="none" w:sz="0" w:space="0" w:color="auto"/>
              </w:divBdr>
            </w:div>
          </w:divsChild>
        </w:div>
        <w:div w:id="1787196046">
          <w:marLeft w:val="0"/>
          <w:marRight w:val="0"/>
          <w:marTop w:val="0"/>
          <w:marBottom w:val="0"/>
          <w:divBdr>
            <w:top w:val="none" w:sz="0" w:space="0" w:color="auto"/>
            <w:left w:val="none" w:sz="0" w:space="0" w:color="auto"/>
            <w:bottom w:val="none" w:sz="0" w:space="0" w:color="auto"/>
            <w:right w:val="none" w:sz="0" w:space="0" w:color="auto"/>
          </w:divBdr>
          <w:divsChild>
            <w:div w:id="1505393468">
              <w:marLeft w:val="0"/>
              <w:marRight w:val="0"/>
              <w:marTop w:val="0"/>
              <w:marBottom w:val="0"/>
              <w:divBdr>
                <w:top w:val="none" w:sz="0" w:space="0" w:color="auto"/>
                <w:left w:val="none" w:sz="0" w:space="0" w:color="auto"/>
                <w:bottom w:val="none" w:sz="0" w:space="0" w:color="auto"/>
                <w:right w:val="none" w:sz="0" w:space="0" w:color="auto"/>
              </w:divBdr>
            </w:div>
          </w:divsChild>
        </w:div>
        <w:div w:id="1792429836">
          <w:marLeft w:val="0"/>
          <w:marRight w:val="0"/>
          <w:marTop w:val="0"/>
          <w:marBottom w:val="0"/>
          <w:divBdr>
            <w:top w:val="none" w:sz="0" w:space="0" w:color="auto"/>
            <w:left w:val="none" w:sz="0" w:space="0" w:color="auto"/>
            <w:bottom w:val="none" w:sz="0" w:space="0" w:color="auto"/>
            <w:right w:val="none" w:sz="0" w:space="0" w:color="auto"/>
          </w:divBdr>
          <w:divsChild>
            <w:div w:id="78673124">
              <w:marLeft w:val="0"/>
              <w:marRight w:val="0"/>
              <w:marTop w:val="0"/>
              <w:marBottom w:val="0"/>
              <w:divBdr>
                <w:top w:val="none" w:sz="0" w:space="0" w:color="auto"/>
                <w:left w:val="none" w:sz="0" w:space="0" w:color="auto"/>
                <w:bottom w:val="none" w:sz="0" w:space="0" w:color="auto"/>
                <w:right w:val="none" w:sz="0" w:space="0" w:color="auto"/>
              </w:divBdr>
            </w:div>
          </w:divsChild>
        </w:div>
        <w:div w:id="1793010900">
          <w:marLeft w:val="0"/>
          <w:marRight w:val="0"/>
          <w:marTop w:val="0"/>
          <w:marBottom w:val="0"/>
          <w:divBdr>
            <w:top w:val="none" w:sz="0" w:space="0" w:color="auto"/>
            <w:left w:val="none" w:sz="0" w:space="0" w:color="auto"/>
            <w:bottom w:val="none" w:sz="0" w:space="0" w:color="auto"/>
            <w:right w:val="none" w:sz="0" w:space="0" w:color="auto"/>
          </w:divBdr>
          <w:divsChild>
            <w:div w:id="1486776263">
              <w:marLeft w:val="0"/>
              <w:marRight w:val="0"/>
              <w:marTop w:val="0"/>
              <w:marBottom w:val="0"/>
              <w:divBdr>
                <w:top w:val="none" w:sz="0" w:space="0" w:color="auto"/>
                <w:left w:val="none" w:sz="0" w:space="0" w:color="auto"/>
                <w:bottom w:val="none" w:sz="0" w:space="0" w:color="auto"/>
                <w:right w:val="none" w:sz="0" w:space="0" w:color="auto"/>
              </w:divBdr>
            </w:div>
          </w:divsChild>
        </w:div>
        <w:div w:id="1797485463">
          <w:marLeft w:val="0"/>
          <w:marRight w:val="0"/>
          <w:marTop w:val="0"/>
          <w:marBottom w:val="0"/>
          <w:divBdr>
            <w:top w:val="none" w:sz="0" w:space="0" w:color="auto"/>
            <w:left w:val="none" w:sz="0" w:space="0" w:color="auto"/>
            <w:bottom w:val="none" w:sz="0" w:space="0" w:color="auto"/>
            <w:right w:val="none" w:sz="0" w:space="0" w:color="auto"/>
          </w:divBdr>
          <w:divsChild>
            <w:div w:id="983896188">
              <w:marLeft w:val="0"/>
              <w:marRight w:val="0"/>
              <w:marTop w:val="0"/>
              <w:marBottom w:val="0"/>
              <w:divBdr>
                <w:top w:val="none" w:sz="0" w:space="0" w:color="auto"/>
                <w:left w:val="none" w:sz="0" w:space="0" w:color="auto"/>
                <w:bottom w:val="none" w:sz="0" w:space="0" w:color="auto"/>
                <w:right w:val="none" w:sz="0" w:space="0" w:color="auto"/>
              </w:divBdr>
            </w:div>
          </w:divsChild>
        </w:div>
        <w:div w:id="1802185958">
          <w:marLeft w:val="0"/>
          <w:marRight w:val="0"/>
          <w:marTop w:val="0"/>
          <w:marBottom w:val="0"/>
          <w:divBdr>
            <w:top w:val="none" w:sz="0" w:space="0" w:color="auto"/>
            <w:left w:val="none" w:sz="0" w:space="0" w:color="auto"/>
            <w:bottom w:val="none" w:sz="0" w:space="0" w:color="auto"/>
            <w:right w:val="none" w:sz="0" w:space="0" w:color="auto"/>
          </w:divBdr>
          <w:divsChild>
            <w:div w:id="1382703404">
              <w:marLeft w:val="0"/>
              <w:marRight w:val="0"/>
              <w:marTop w:val="0"/>
              <w:marBottom w:val="0"/>
              <w:divBdr>
                <w:top w:val="none" w:sz="0" w:space="0" w:color="auto"/>
                <w:left w:val="none" w:sz="0" w:space="0" w:color="auto"/>
                <w:bottom w:val="none" w:sz="0" w:space="0" w:color="auto"/>
                <w:right w:val="none" w:sz="0" w:space="0" w:color="auto"/>
              </w:divBdr>
            </w:div>
          </w:divsChild>
        </w:div>
        <w:div w:id="1828128028">
          <w:marLeft w:val="0"/>
          <w:marRight w:val="0"/>
          <w:marTop w:val="0"/>
          <w:marBottom w:val="0"/>
          <w:divBdr>
            <w:top w:val="none" w:sz="0" w:space="0" w:color="auto"/>
            <w:left w:val="none" w:sz="0" w:space="0" w:color="auto"/>
            <w:bottom w:val="none" w:sz="0" w:space="0" w:color="auto"/>
            <w:right w:val="none" w:sz="0" w:space="0" w:color="auto"/>
          </w:divBdr>
          <w:divsChild>
            <w:div w:id="748843839">
              <w:marLeft w:val="0"/>
              <w:marRight w:val="0"/>
              <w:marTop w:val="0"/>
              <w:marBottom w:val="0"/>
              <w:divBdr>
                <w:top w:val="none" w:sz="0" w:space="0" w:color="auto"/>
                <w:left w:val="none" w:sz="0" w:space="0" w:color="auto"/>
                <w:bottom w:val="none" w:sz="0" w:space="0" w:color="auto"/>
                <w:right w:val="none" w:sz="0" w:space="0" w:color="auto"/>
              </w:divBdr>
            </w:div>
          </w:divsChild>
        </w:div>
        <w:div w:id="1831411121">
          <w:marLeft w:val="0"/>
          <w:marRight w:val="0"/>
          <w:marTop w:val="0"/>
          <w:marBottom w:val="0"/>
          <w:divBdr>
            <w:top w:val="none" w:sz="0" w:space="0" w:color="auto"/>
            <w:left w:val="none" w:sz="0" w:space="0" w:color="auto"/>
            <w:bottom w:val="none" w:sz="0" w:space="0" w:color="auto"/>
            <w:right w:val="none" w:sz="0" w:space="0" w:color="auto"/>
          </w:divBdr>
          <w:divsChild>
            <w:div w:id="1864399256">
              <w:marLeft w:val="0"/>
              <w:marRight w:val="0"/>
              <w:marTop w:val="0"/>
              <w:marBottom w:val="0"/>
              <w:divBdr>
                <w:top w:val="none" w:sz="0" w:space="0" w:color="auto"/>
                <w:left w:val="none" w:sz="0" w:space="0" w:color="auto"/>
                <w:bottom w:val="none" w:sz="0" w:space="0" w:color="auto"/>
                <w:right w:val="none" w:sz="0" w:space="0" w:color="auto"/>
              </w:divBdr>
            </w:div>
          </w:divsChild>
        </w:div>
        <w:div w:id="1832866005">
          <w:marLeft w:val="0"/>
          <w:marRight w:val="0"/>
          <w:marTop w:val="0"/>
          <w:marBottom w:val="0"/>
          <w:divBdr>
            <w:top w:val="none" w:sz="0" w:space="0" w:color="auto"/>
            <w:left w:val="none" w:sz="0" w:space="0" w:color="auto"/>
            <w:bottom w:val="none" w:sz="0" w:space="0" w:color="auto"/>
            <w:right w:val="none" w:sz="0" w:space="0" w:color="auto"/>
          </w:divBdr>
          <w:divsChild>
            <w:div w:id="1602446236">
              <w:marLeft w:val="0"/>
              <w:marRight w:val="0"/>
              <w:marTop w:val="0"/>
              <w:marBottom w:val="0"/>
              <w:divBdr>
                <w:top w:val="none" w:sz="0" w:space="0" w:color="auto"/>
                <w:left w:val="none" w:sz="0" w:space="0" w:color="auto"/>
                <w:bottom w:val="none" w:sz="0" w:space="0" w:color="auto"/>
                <w:right w:val="none" w:sz="0" w:space="0" w:color="auto"/>
              </w:divBdr>
            </w:div>
          </w:divsChild>
        </w:div>
        <w:div w:id="1836451325">
          <w:marLeft w:val="0"/>
          <w:marRight w:val="0"/>
          <w:marTop w:val="0"/>
          <w:marBottom w:val="0"/>
          <w:divBdr>
            <w:top w:val="none" w:sz="0" w:space="0" w:color="auto"/>
            <w:left w:val="none" w:sz="0" w:space="0" w:color="auto"/>
            <w:bottom w:val="none" w:sz="0" w:space="0" w:color="auto"/>
            <w:right w:val="none" w:sz="0" w:space="0" w:color="auto"/>
          </w:divBdr>
          <w:divsChild>
            <w:div w:id="2000838102">
              <w:marLeft w:val="0"/>
              <w:marRight w:val="0"/>
              <w:marTop w:val="0"/>
              <w:marBottom w:val="0"/>
              <w:divBdr>
                <w:top w:val="none" w:sz="0" w:space="0" w:color="auto"/>
                <w:left w:val="none" w:sz="0" w:space="0" w:color="auto"/>
                <w:bottom w:val="none" w:sz="0" w:space="0" w:color="auto"/>
                <w:right w:val="none" w:sz="0" w:space="0" w:color="auto"/>
              </w:divBdr>
            </w:div>
          </w:divsChild>
        </w:div>
        <w:div w:id="1837651573">
          <w:marLeft w:val="0"/>
          <w:marRight w:val="0"/>
          <w:marTop w:val="0"/>
          <w:marBottom w:val="0"/>
          <w:divBdr>
            <w:top w:val="none" w:sz="0" w:space="0" w:color="auto"/>
            <w:left w:val="none" w:sz="0" w:space="0" w:color="auto"/>
            <w:bottom w:val="none" w:sz="0" w:space="0" w:color="auto"/>
            <w:right w:val="none" w:sz="0" w:space="0" w:color="auto"/>
          </w:divBdr>
          <w:divsChild>
            <w:div w:id="1357464283">
              <w:marLeft w:val="0"/>
              <w:marRight w:val="0"/>
              <w:marTop w:val="0"/>
              <w:marBottom w:val="0"/>
              <w:divBdr>
                <w:top w:val="none" w:sz="0" w:space="0" w:color="auto"/>
                <w:left w:val="none" w:sz="0" w:space="0" w:color="auto"/>
                <w:bottom w:val="none" w:sz="0" w:space="0" w:color="auto"/>
                <w:right w:val="none" w:sz="0" w:space="0" w:color="auto"/>
              </w:divBdr>
            </w:div>
          </w:divsChild>
        </w:div>
        <w:div w:id="1843273324">
          <w:marLeft w:val="0"/>
          <w:marRight w:val="0"/>
          <w:marTop w:val="0"/>
          <w:marBottom w:val="0"/>
          <w:divBdr>
            <w:top w:val="none" w:sz="0" w:space="0" w:color="auto"/>
            <w:left w:val="none" w:sz="0" w:space="0" w:color="auto"/>
            <w:bottom w:val="none" w:sz="0" w:space="0" w:color="auto"/>
            <w:right w:val="none" w:sz="0" w:space="0" w:color="auto"/>
          </w:divBdr>
          <w:divsChild>
            <w:div w:id="1708220289">
              <w:marLeft w:val="0"/>
              <w:marRight w:val="0"/>
              <w:marTop w:val="0"/>
              <w:marBottom w:val="0"/>
              <w:divBdr>
                <w:top w:val="none" w:sz="0" w:space="0" w:color="auto"/>
                <w:left w:val="none" w:sz="0" w:space="0" w:color="auto"/>
                <w:bottom w:val="none" w:sz="0" w:space="0" w:color="auto"/>
                <w:right w:val="none" w:sz="0" w:space="0" w:color="auto"/>
              </w:divBdr>
            </w:div>
          </w:divsChild>
        </w:div>
        <w:div w:id="1844664487">
          <w:marLeft w:val="0"/>
          <w:marRight w:val="0"/>
          <w:marTop w:val="0"/>
          <w:marBottom w:val="0"/>
          <w:divBdr>
            <w:top w:val="none" w:sz="0" w:space="0" w:color="auto"/>
            <w:left w:val="none" w:sz="0" w:space="0" w:color="auto"/>
            <w:bottom w:val="none" w:sz="0" w:space="0" w:color="auto"/>
            <w:right w:val="none" w:sz="0" w:space="0" w:color="auto"/>
          </w:divBdr>
          <w:divsChild>
            <w:div w:id="1171456620">
              <w:marLeft w:val="0"/>
              <w:marRight w:val="0"/>
              <w:marTop w:val="0"/>
              <w:marBottom w:val="0"/>
              <w:divBdr>
                <w:top w:val="none" w:sz="0" w:space="0" w:color="auto"/>
                <w:left w:val="none" w:sz="0" w:space="0" w:color="auto"/>
                <w:bottom w:val="none" w:sz="0" w:space="0" w:color="auto"/>
                <w:right w:val="none" w:sz="0" w:space="0" w:color="auto"/>
              </w:divBdr>
            </w:div>
          </w:divsChild>
        </w:div>
        <w:div w:id="1846440307">
          <w:marLeft w:val="0"/>
          <w:marRight w:val="0"/>
          <w:marTop w:val="0"/>
          <w:marBottom w:val="0"/>
          <w:divBdr>
            <w:top w:val="none" w:sz="0" w:space="0" w:color="auto"/>
            <w:left w:val="none" w:sz="0" w:space="0" w:color="auto"/>
            <w:bottom w:val="none" w:sz="0" w:space="0" w:color="auto"/>
            <w:right w:val="none" w:sz="0" w:space="0" w:color="auto"/>
          </w:divBdr>
          <w:divsChild>
            <w:div w:id="1314068207">
              <w:marLeft w:val="0"/>
              <w:marRight w:val="0"/>
              <w:marTop w:val="0"/>
              <w:marBottom w:val="0"/>
              <w:divBdr>
                <w:top w:val="none" w:sz="0" w:space="0" w:color="auto"/>
                <w:left w:val="none" w:sz="0" w:space="0" w:color="auto"/>
                <w:bottom w:val="none" w:sz="0" w:space="0" w:color="auto"/>
                <w:right w:val="none" w:sz="0" w:space="0" w:color="auto"/>
              </w:divBdr>
            </w:div>
          </w:divsChild>
        </w:div>
        <w:div w:id="1897547021">
          <w:marLeft w:val="0"/>
          <w:marRight w:val="0"/>
          <w:marTop w:val="0"/>
          <w:marBottom w:val="0"/>
          <w:divBdr>
            <w:top w:val="none" w:sz="0" w:space="0" w:color="auto"/>
            <w:left w:val="none" w:sz="0" w:space="0" w:color="auto"/>
            <w:bottom w:val="none" w:sz="0" w:space="0" w:color="auto"/>
            <w:right w:val="none" w:sz="0" w:space="0" w:color="auto"/>
          </w:divBdr>
          <w:divsChild>
            <w:div w:id="117917844">
              <w:marLeft w:val="0"/>
              <w:marRight w:val="0"/>
              <w:marTop w:val="0"/>
              <w:marBottom w:val="0"/>
              <w:divBdr>
                <w:top w:val="none" w:sz="0" w:space="0" w:color="auto"/>
                <w:left w:val="none" w:sz="0" w:space="0" w:color="auto"/>
                <w:bottom w:val="none" w:sz="0" w:space="0" w:color="auto"/>
                <w:right w:val="none" w:sz="0" w:space="0" w:color="auto"/>
              </w:divBdr>
            </w:div>
          </w:divsChild>
        </w:div>
        <w:div w:id="1902785301">
          <w:marLeft w:val="0"/>
          <w:marRight w:val="0"/>
          <w:marTop w:val="0"/>
          <w:marBottom w:val="0"/>
          <w:divBdr>
            <w:top w:val="none" w:sz="0" w:space="0" w:color="auto"/>
            <w:left w:val="none" w:sz="0" w:space="0" w:color="auto"/>
            <w:bottom w:val="none" w:sz="0" w:space="0" w:color="auto"/>
            <w:right w:val="none" w:sz="0" w:space="0" w:color="auto"/>
          </w:divBdr>
          <w:divsChild>
            <w:div w:id="659963040">
              <w:marLeft w:val="0"/>
              <w:marRight w:val="0"/>
              <w:marTop w:val="0"/>
              <w:marBottom w:val="0"/>
              <w:divBdr>
                <w:top w:val="none" w:sz="0" w:space="0" w:color="auto"/>
                <w:left w:val="none" w:sz="0" w:space="0" w:color="auto"/>
                <w:bottom w:val="none" w:sz="0" w:space="0" w:color="auto"/>
                <w:right w:val="none" w:sz="0" w:space="0" w:color="auto"/>
              </w:divBdr>
            </w:div>
          </w:divsChild>
        </w:div>
        <w:div w:id="1905337623">
          <w:marLeft w:val="0"/>
          <w:marRight w:val="0"/>
          <w:marTop w:val="0"/>
          <w:marBottom w:val="0"/>
          <w:divBdr>
            <w:top w:val="none" w:sz="0" w:space="0" w:color="auto"/>
            <w:left w:val="none" w:sz="0" w:space="0" w:color="auto"/>
            <w:bottom w:val="none" w:sz="0" w:space="0" w:color="auto"/>
            <w:right w:val="none" w:sz="0" w:space="0" w:color="auto"/>
          </w:divBdr>
          <w:divsChild>
            <w:div w:id="1942685966">
              <w:marLeft w:val="0"/>
              <w:marRight w:val="0"/>
              <w:marTop w:val="0"/>
              <w:marBottom w:val="0"/>
              <w:divBdr>
                <w:top w:val="none" w:sz="0" w:space="0" w:color="auto"/>
                <w:left w:val="none" w:sz="0" w:space="0" w:color="auto"/>
                <w:bottom w:val="none" w:sz="0" w:space="0" w:color="auto"/>
                <w:right w:val="none" w:sz="0" w:space="0" w:color="auto"/>
              </w:divBdr>
            </w:div>
          </w:divsChild>
        </w:div>
        <w:div w:id="1907688327">
          <w:marLeft w:val="0"/>
          <w:marRight w:val="0"/>
          <w:marTop w:val="0"/>
          <w:marBottom w:val="0"/>
          <w:divBdr>
            <w:top w:val="none" w:sz="0" w:space="0" w:color="auto"/>
            <w:left w:val="none" w:sz="0" w:space="0" w:color="auto"/>
            <w:bottom w:val="none" w:sz="0" w:space="0" w:color="auto"/>
            <w:right w:val="none" w:sz="0" w:space="0" w:color="auto"/>
          </w:divBdr>
          <w:divsChild>
            <w:div w:id="1316488532">
              <w:marLeft w:val="0"/>
              <w:marRight w:val="0"/>
              <w:marTop w:val="0"/>
              <w:marBottom w:val="0"/>
              <w:divBdr>
                <w:top w:val="none" w:sz="0" w:space="0" w:color="auto"/>
                <w:left w:val="none" w:sz="0" w:space="0" w:color="auto"/>
                <w:bottom w:val="none" w:sz="0" w:space="0" w:color="auto"/>
                <w:right w:val="none" w:sz="0" w:space="0" w:color="auto"/>
              </w:divBdr>
            </w:div>
          </w:divsChild>
        </w:div>
        <w:div w:id="1908419892">
          <w:marLeft w:val="0"/>
          <w:marRight w:val="0"/>
          <w:marTop w:val="0"/>
          <w:marBottom w:val="0"/>
          <w:divBdr>
            <w:top w:val="none" w:sz="0" w:space="0" w:color="auto"/>
            <w:left w:val="none" w:sz="0" w:space="0" w:color="auto"/>
            <w:bottom w:val="none" w:sz="0" w:space="0" w:color="auto"/>
            <w:right w:val="none" w:sz="0" w:space="0" w:color="auto"/>
          </w:divBdr>
          <w:divsChild>
            <w:div w:id="953487607">
              <w:marLeft w:val="0"/>
              <w:marRight w:val="0"/>
              <w:marTop w:val="0"/>
              <w:marBottom w:val="0"/>
              <w:divBdr>
                <w:top w:val="none" w:sz="0" w:space="0" w:color="auto"/>
                <w:left w:val="none" w:sz="0" w:space="0" w:color="auto"/>
                <w:bottom w:val="none" w:sz="0" w:space="0" w:color="auto"/>
                <w:right w:val="none" w:sz="0" w:space="0" w:color="auto"/>
              </w:divBdr>
            </w:div>
          </w:divsChild>
        </w:div>
        <w:div w:id="1908956895">
          <w:marLeft w:val="0"/>
          <w:marRight w:val="0"/>
          <w:marTop w:val="0"/>
          <w:marBottom w:val="0"/>
          <w:divBdr>
            <w:top w:val="none" w:sz="0" w:space="0" w:color="auto"/>
            <w:left w:val="none" w:sz="0" w:space="0" w:color="auto"/>
            <w:bottom w:val="none" w:sz="0" w:space="0" w:color="auto"/>
            <w:right w:val="none" w:sz="0" w:space="0" w:color="auto"/>
          </w:divBdr>
          <w:divsChild>
            <w:div w:id="841235156">
              <w:marLeft w:val="0"/>
              <w:marRight w:val="0"/>
              <w:marTop w:val="0"/>
              <w:marBottom w:val="0"/>
              <w:divBdr>
                <w:top w:val="none" w:sz="0" w:space="0" w:color="auto"/>
                <w:left w:val="none" w:sz="0" w:space="0" w:color="auto"/>
                <w:bottom w:val="none" w:sz="0" w:space="0" w:color="auto"/>
                <w:right w:val="none" w:sz="0" w:space="0" w:color="auto"/>
              </w:divBdr>
            </w:div>
          </w:divsChild>
        </w:div>
        <w:div w:id="1911959149">
          <w:marLeft w:val="0"/>
          <w:marRight w:val="0"/>
          <w:marTop w:val="0"/>
          <w:marBottom w:val="0"/>
          <w:divBdr>
            <w:top w:val="none" w:sz="0" w:space="0" w:color="auto"/>
            <w:left w:val="none" w:sz="0" w:space="0" w:color="auto"/>
            <w:bottom w:val="none" w:sz="0" w:space="0" w:color="auto"/>
            <w:right w:val="none" w:sz="0" w:space="0" w:color="auto"/>
          </w:divBdr>
          <w:divsChild>
            <w:div w:id="1961062461">
              <w:marLeft w:val="0"/>
              <w:marRight w:val="0"/>
              <w:marTop w:val="0"/>
              <w:marBottom w:val="0"/>
              <w:divBdr>
                <w:top w:val="none" w:sz="0" w:space="0" w:color="auto"/>
                <w:left w:val="none" w:sz="0" w:space="0" w:color="auto"/>
                <w:bottom w:val="none" w:sz="0" w:space="0" w:color="auto"/>
                <w:right w:val="none" w:sz="0" w:space="0" w:color="auto"/>
              </w:divBdr>
            </w:div>
          </w:divsChild>
        </w:div>
        <w:div w:id="1913807996">
          <w:marLeft w:val="0"/>
          <w:marRight w:val="0"/>
          <w:marTop w:val="0"/>
          <w:marBottom w:val="0"/>
          <w:divBdr>
            <w:top w:val="none" w:sz="0" w:space="0" w:color="auto"/>
            <w:left w:val="none" w:sz="0" w:space="0" w:color="auto"/>
            <w:bottom w:val="none" w:sz="0" w:space="0" w:color="auto"/>
            <w:right w:val="none" w:sz="0" w:space="0" w:color="auto"/>
          </w:divBdr>
          <w:divsChild>
            <w:div w:id="1066299683">
              <w:marLeft w:val="0"/>
              <w:marRight w:val="0"/>
              <w:marTop w:val="0"/>
              <w:marBottom w:val="0"/>
              <w:divBdr>
                <w:top w:val="none" w:sz="0" w:space="0" w:color="auto"/>
                <w:left w:val="none" w:sz="0" w:space="0" w:color="auto"/>
                <w:bottom w:val="none" w:sz="0" w:space="0" w:color="auto"/>
                <w:right w:val="none" w:sz="0" w:space="0" w:color="auto"/>
              </w:divBdr>
            </w:div>
          </w:divsChild>
        </w:div>
        <w:div w:id="1915041467">
          <w:marLeft w:val="0"/>
          <w:marRight w:val="0"/>
          <w:marTop w:val="0"/>
          <w:marBottom w:val="0"/>
          <w:divBdr>
            <w:top w:val="none" w:sz="0" w:space="0" w:color="auto"/>
            <w:left w:val="none" w:sz="0" w:space="0" w:color="auto"/>
            <w:bottom w:val="none" w:sz="0" w:space="0" w:color="auto"/>
            <w:right w:val="none" w:sz="0" w:space="0" w:color="auto"/>
          </w:divBdr>
          <w:divsChild>
            <w:div w:id="225998779">
              <w:marLeft w:val="0"/>
              <w:marRight w:val="0"/>
              <w:marTop w:val="0"/>
              <w:marBottom w:val="0"/>
              <w:divBdr>
                <w:top w:val="none" w:sz="0" w:space="0" w:color="auto"/>
                <w:left w:val="none" w:sz="0" w:space="0" w:color="auto"/>
                <w:bottom w:val="none" w:sz="0" w:space="0" w:color="auto"/>
                <w:right w:val="none" w:sz="0" w:space="0" w:color="auto"/>
              </w:divBdr>
            </w:div>
          </w:divsChild>
        </w:div>
        <w:div w:id="1915509402">
          <w:marLeft w:val="0"/>
          <w:marRight w:val="0"/>
          <w:marTop w:val="0"/>
          <w:marBottom w:val="0"/>
          <w:divBdr>
            <w:top w:val="none" w:sz="0" w:space="0" w:color="auto"/>
            <w:left w:val="none" w:sz="0" w:space="0" w:color="auto"/>
            <w:bottom w:val="none" w:sz="0" w:space="0" w:color="auto"/>
            <w:right w:val="none" w:sz="0" w:space="0" w:color="auto"/>
          </w:divBdr>
          <w:divsChild>
            <w:div w:id="97875475">
              <w:marLeft w:val="0"/>
              <w:marRight w:val="0"/>
              <w:marTop w:val="0"/>
              <w:marBottom w:val="0"/>
              <w:divBdr>
                <w:top w:val="none" w:sz="0" w:space="0" w:color="auto"/>
                <w:left w:val="none" w:sz="0" w:space="0" w:color="auto"/>
                <w:bottom w:val="none" w:sz="0" w:space="0" w:color="auto"/>
                <w:right w:val="none" w:sz="0" w:space="0" w:color="auto"/>
              </w:divBdr>
            </w:div>
          </w:divsChild>
        </w:div>
        <w:div w:id="1916014274">
          <w:marLeft w:val="0"/>
          <w:marRight w:val="0"/>
          <w:marTop w:val="0"/>
          <w:marBottom w:val="0"/>
          <w:divBdr>
            <w:top w:val="none" w:sz="0" w:space="0" w:color="auto"/>
            <w:left w:val="none" w:sz="0" w:space="0" w:color="auto"/>
            <w:bottom w:val="none" w:sz="0" w:space="0" w:color="auto"/>
            <w:right w:val="none" w:sz="0" w:space="0" w:color="auto"/>
          </w:divBdr>
          <w:divsChild>
            <w:div w:id="606933810">
              <w:marLeft w:val="0"/>
              <w:marRight w:val="0"/>
              <w:marTop w:val="0"/>
              <w:marBottom w:val="0"/>
              <w:divBdr>
                <w:top w:val="none" w:sz="0" w:space="0" w:color="auto"/>
                <w:left w:val="none" w:sz="0" w:space="0" w:color="auto"/>
                <w:bottom w:val="none" w:sz="0" w:space="0" w:color="auto"/>
                <w:right w:val="none" w:sz="0" w:space="0" w:color="auto"/>
              </w:divBdr>
            </w:div>
          </w:divsChild>
        </w:div>
        <w:div w:id="1916621027">
          <w:marLeft w:val="0"/>
          <w:marRight w:val="0"/>
          <w:marTop w:val="0"/>
          <w:marBottom w:val="0"/>
          <w:divBdr>
            <w:top w:val="none" w:sz="0" w:space="0" w:color="auto"/>
            <w:left w:val="none" w:sz="0" w:space="0" w:color="auto"/>
            <w:bottom w:val="none" w:sz="0" w:space="0" w:color="auto"/>
            <w:right w:val="none" w:sz="0" w:space="0" w:color="auto"/>
          </w:divBdr>
          <w:divsChild>
            <w:div w:id="150996692">
              <w:marLeft w:val="0"/>
              <w:marRight w:val="0"/>
              <w:marTop w:val="0"/>
              <w:marBottom w:val="0"/>
              <w:divBdr>
                <w:top w:val="none" w:sz="0" w:space="0" w:color="auto"/>
                <w:left w:val="none" w:sz="0" w:space="0" w:color="auto"/>
                <w:bottom w:val="none" w:sz="0" w:space="0" w:color="auto"/>
                <w:right w:val="none" w:sz="0" w:space="0" w:color="auto"/>
              </w:divBdr>
            </w:div>
          </w:divsChild>
        </w:div>
        <w:div w:id="1918321829">
          <w:marLeft w:val="0"/>
          <w:marRight w:val="0"/>
          <w:marTop w:val="0"/>
          <w:marBottom w:val="0"/>
          <w:divBdr>
            <w:top w:val="none" w:sz="0" w:space="0" w:color="auto"/>
            <w:left w:val="none" w:sz="0" w:space="0" w:color="auto"/>
            <w:bottom w:val="none" w:sz="0" w:space="0" w:color="auto"/>
            <w:right w:val="none" w:sz="0" w:space="0" w:color="auto"/>
          </w:divBdr>
          <w:divsChild>
            <w:div w:id="788546561">
              <w:marLeft w:val="0"/>
              <w:marRight w:val="0"/>
              <w:marTop w:val="0"/>
              <w:marBottom w:val="0"/>
              <w:divBdr>
                <w:top w:val="none" w:sz="0" w:space="0" w:color="auto"/>
                <w:left w:val="none" w:sz="0" w:space="0" w:color="auto"/>
                <w:bottom w:val="none" w:sz="0" w:space="0" w:color="auto"/>
                <w:right w:val="none" w:sz="0" w:space="0" w:color="auto"/>
              </w:divBdr>
            </w:div>
          </w:divsChild>
        </w:div>
        <w:div w:id="1920869898">
          <w:marLeft w:val="0"/>
          <w:marRight w:val="0"/>
          <w:marTop w:val="0"/>
          <w:marBottom w:val="0"/>
          <w:divBdr>
            <w:top w:val="none" w:sz="0" w:space="0" w:color="auto"/>
            <w:left w:val="none" w:sz="0" w:space="0" w:color="auto"/>
            <w:bottom w:val="none" w:sz="0" w:space="0" w:color="auto"/>
            <w:right w:val="none" w:sz="0" w:space="0" w:color="auto"/>
          </w:divBdr>
          <w:divsChild>
            <w:div w:id="1797327996">
              <w:marLeft w:val="0"/>
              <w:marRight w:val="0"/>
              <w:marTop w:val="0"/>
              <w:marBottom w:val="0"/>
              <w:divBdr>
                <w:top w:val="none" w:sz="0" w:space="0" w:color="auto"/>
                <w:left w:val="none" w:sz="0" w:space="0" w:color="auto"/>
                <w:bottom w:val="none" w:sz="0" w:space="0" w:color="auto"/>
                <w:right w:val="none" w:sz="0" w:space="0" w:color="auto"/>
              </w:divBdr>
            </w:div>
          </w:divsChild>
        </w:div>
        <w:div w:id="1921984640">
          <w:marLeft w:val="0"/>
          <w:marRight w:val="0"/>
          <w:marTop w:val="0"/>
          <w:marBottom w:val="0"/>
          <w:divBdr>
            <w:top w:val="none" w:sz="0" w:space="0" w:color="auto"/>
            <w:left w:val="none" w:sz="0" w:space="0" w:color="auto"/>
            <w:bottom w:val="none" w:sz="0" w:space="0" w:color="auto"/>
            <w:right w:val="none" w:sz="0" w:space="0" w:color="auto"/>
          </w:divBdr>
          <w:divsChild>
            <w:div w:id="606431062">
              <w:marLeft w:val="0"/>
              <w:marRight w:val="0"/>
              <w:marTop w:val="0"/>
              <w:marBottom w:val="0"/>
              <w:divBdr>
                <w:top w:val="none" w:sz="0" w:space="0" w:color="auto"/>
                <w:left w:val="none" w:sz="0" w:space="0" w:color="auto"/>
                <w:bottom w:val="none" w:sz="0" w:space="0" w:color="auto"/>
                <w:right w:val="none" w:sz="0" w:space="0" w:color="auto"/>
              </w:divBdr>
            </w:div>
          </w:divsChild>
        </w:div>
        <w:div w:id="1926958861">
          <w:marLeft w:val="0"/>
          <w:marRight w:val="0"/>
          <w:marTop w:val="0"/>
          <w:marBottom w:val="0"/>
          <w:divBdr>
            <w:top w:val="none" w:sz="0" w:space="0" w:color="auto"/>
            <w:left w:val="none" w:sz="0" w:space="0" w:color="auto"/>
            <w:bottom w:val="none" w:sz="0" w:space="0" w:color="auto"/>
            <w:right w:val="none" w:sz="0" w:space="0" w:color="auto"/>
          </w:divBdr>
          <w:divsChild>
            <w:div w:id="1630168257">
              <w:marLeft w:val="0"/>
              <w:marRight w:val="0"/>
              <w:marTop w:val="0"/>
              <w:marBottom w:val="0"/>
              <w:divBdr>
                <w:top w:val="none" w:sz="0" w:space="0" w:color="auto"/>
                <w:left w:val="none" w:sz="0" w:space="0" w:color="auto"/>
                <w:bottom w:val="none" w:sz="0" w:space="0" w:color="auto"/>
                <w:right w:val="none" w:sz="0" w:space="0" w:color="auto"/>
              </w:divBdr>
            </w:div>
          </w:divsChild>
        </w:div>
        <w:div w:id="1927151655">
          <w:marLeft w:val="0"/>
          <w:marRight w:val="0"/>
          <w:marTop w:val="0"/>
          <w:marBottom w:val="0"/>
          <w:divBdr>
            <w:top w:val="none" w:sz="0" w:space="0" w:color="auto"/>
            <w:left w:val="none" w:sz="0" w:space="0" w:color="auto"/>
            <w:bottom w:val="none" w:sz="0" w:space="0" w:color="auto"/>
            <w:right w:val="none" w:sz="0" w:space="0" w:color="auto"/>
          </w:divBdr>
          <w:divsChild>
            <w:div w:id="1728262958">
              <w:marLeft w:val="0"/>
              <w:marRight w:val="0"/>
              <w:marTop w:val="0"/>
              <w:marBottom w:val="0"/>
              <w:divBdr>
                <w:top w:val="none" w:sz="0" w:space="0" w:color="auto"/>
                <w:left w:val="none" w:sz="0" w:space="0" w:color="auto"/>
                <w:bottom w:val="none" w:sz="0" w:space="0" w:color="auto"/>
                <w:right w:val="none" w:sz="0" w:space="0" w:color="auto"/>
              </w:divBdr>
            </w:div>
          </w:divsChild>
        </w:div>
        <w:div w:id="1928533227">
          <w:marLeft w:val="0"/>
          <w:marRight w:val="0"/>
          <w:marTop w:val="0"/>
          <w:marBottom w:val="0"/>
          <w:divBdr>
            <w:top w:val="none" w:sz="0" w:space="0" w:color="auto"/>
            <w:left w:val="none" w:sz="0" w:space="0" w:color="auto"/>
            <w:bottom w:val="none" w:sz="0" w:space="0" w:color="auto"/>
            <w:right w:val="none" w:sz="0" w:space="0" w:color="auto"/>
          </w:divBdr>
          <w:divsChild>
            <w:div w:id="1068965963">
              <w:marLeft w:val="0"/>
              <w:marRight w:val="0"/>
              <w:marTop w:val="0"/>
              <w:marBottom w:val="0"/>
              <w:divBdr>
                <w:top w:val="none" w:sz="0" w:space="0" w:color="auto"/>
                <w:left w:val="none" w:sz="0" w:space="0" w:color="auto"/>
                <w:bottom w:val="none" w:sz="0" w:space="0" w:color="auto"/>
                <w:right w:val="none" w:sz="0" w:space="0" w:color="auto"/>
              </w:divBdr>
            </w:div>
          </w:divsChild>
        </w:div>
        <w:div w:id="1928810816">
          <w:marLeft w:val="0"/>
          <w:marRight w:val="0"/>
          <w:marTop w:val="0"/>
          <w:marBottom w:val="0"/>
          <w:divBdr>
            <w:top w:val="none" w:sz="0" w:space="0" w:color="auto"/>
            <w:left w:val="none" w:sz="0" w:space="0" w:color="auto"/>
            <w:bottom w:val="none" w:sz="0" w:space="0" w:color="auto"/>
            <w:right w:val="none" w:sz="0" w:space="0" w:color="auto"/>
          </w:divBdr>
          <w:divsChild>
            <w:div w:id="736709043">
              <w:marLeft w:val="0"/>
              <w:marRight w:val="0"/>
              <w:marTop w:val="0"/>
              <w:marBottom w:val="0"/>
              <w:divBdr>
                <w:top w:val="none" w:sz="0" w:space="0" w:color="auto"/>
                <w:left w:val="none" w:sz="0" w:space="0" w:color="auto"/>
                <w:bottom w:val="none" w:sz="0" w:space="0" w:color="auto"/>
                <w:right w:val="none" w:sz="0" w:space="0" w:color="auto"/>
              </w:divBdr>
            </w:div>
          </w:divsChild>
        </w:div>
        <w:div w:id="1936592123">
          <w:marLeft w:val="0"/>
          <w:marRight w:val="0"/>
          <w:marTop w:val="0"/>
          <w:marBottom w:val="0"/>
          <w:divBdr>
            <w:top w:val="none" w:sz="0" w:space="0" w:color="auto"/>
            <w:left w:val="none" w:sz="0" w:space="0" w:color="auto"/>
            <w:bottom w:val="none" w:sz="0" w:space="0" w:color="auto"/>
            <w:right w:val="none" w:sz="0" w:space="0" w:color="auto"/>
          </w:divBdr>
          <w:divsChild>
            <w:div w:id="1701277607">
              <w:marLeft w:val="0"/>
              <w:marRight w:val="0"/>
              <w:marTop w:val="0"/>
              <w:marBottom w:val="0"/>
              <w:divBdr>
                <w:top w:val="none" w:sz="0" w:space="0" w:color="auto"/>
                <w:left w:val="none" w:sz="0" w:space="0" w:color="auto"/>
                <w:bottom w:val="none" w:sz="0" w:space="0" w:color="auto"/>
                <w:right w:val="none" w:sz="0" w:space="0" w:color="auto"/>
              </w:divBdr>
            </w:div>
          </w:divsChild>
        </w:div>
        <w:div w:id="1960719217">
          <w:marLeft w:val="0"/>
          <w:marRight w:val="0"/>
          <w:marTop w:val="0"/>
          <w:marBottom w:val="0"/>
          <w:divBdr>
            <w:top w:val="none" w:sz="0" w:space="0" w:color="auto"/>
            <w:left w:val="none" w:sz="0" w:space="0" w:color="auto"/>
            <w:bottom w:val="none" w:sz="0" w:space="0" w:color="auto"/>
            <w:right w:val="none" w:sz="0" w:space="0" w:color="auto"/>
          </w:divBdr>
          <w:divsChild>
            <w:div w:id="1600795438">
              <w:marLeft w:val="0"/>
              <w:marRight w:val="0"/>
              <w:marTop w:val="0"/>
              <w:marBottom w:val="0"/>
              <w:divBdr>
                <w:top w:val="none" w:sz="0" w:space="0" w:color="auto"/>
                <w:left w:val="none" w:sz="0" w:space="0" w:color="auto"/>
                <w:bottom w:val="none" w:sz="0" w:space="0" w:color="auto"/>
                <w:right w:val="none" w:sz="0" w:space="0" w:color="auto"/>
              </w:divBdr>
            </w:div>
          </w:divsChild>
        </w:div>
        <w:div w:id="1966422220">
          <w:marLeft w:val="0"/>
          <w:marRight w:val="0"/>
          <w:marTop w:val="0"/>
          <w:marBottom w:val="0"/>
          <w:divBdr>
            <w:top w:val="none" w:sz="0" w:space="0" w:color="auto"/>
            <w:left w:val="none" w:sz="0" w:space="0" w:color="auto"/>
            <w:bottom w:val="none" w:sz="0" w:space="0" w:color="auto"/>
            <w:right w:val="none" w:sz="0" w:space="0" w:color="auto"/>
          </w:divBdr>
          <w:divsChild>
            <w:div w:id="202866243">
              <w:marLeft w:val="0"/>
              <w:marRight w:val="0"/>
              <w:marTop w:val="0"/>
              <w:marBottom w:val="0"/>
              <w:divBdr>
                <w:top w:val="none" w:sz="0" w:space="0" w:color="auto"/>
                <w:left w:val="none" w:sz="0" w:space="0" w:color="auto"/>
                <w:bottom w:val="none" w:sz="0" w:space="0" w:color="auto"/>
                <w:right w:val="none" w:sz="0" w:space="0" w:color="auto"/>
              </w:divBdr>
            </w:div>
            <w:div w:id="1581597907">
              <w:marLeft w:val="0"/>
              <w:marRight w:val="0"/>
              <w:marTop w:val="0"/>
              <w:marBottom w:val="0"/>
              <w:divBdr>
                <w:top w:val="none" w:sz="0" w:space="0" w:color="auto"/>
                <w:left w:val="none" w:sz="0" w:space="0" w:color="auto"/>
                <w:bottom w:val="none" w:sz="0" w:space="0" w:color="auto"/>
                <w:right w:val="none" w:sz="0" w:space="0" w:color="auto"/>
              </w:divBdr>
            </w:div>
            <w:div w:id="1959215204">
              <w:marLeft w:val="0"/>
              <w:marRight w:val="0"/>
              <w:marTop w:val="0"/>
              <w:marBottom w:val="0"/>
              <w:divBdr>
                <w:top w:val="none" w:sz="0" w:space="0" w:color="auto"/>
                <w:left w:val="none" w:sz="0" w:space="0" w:color="auto"/>
                <w:bottom w:val="none" w:sz="0" w:space="0" w:color="auto"/>
                <w:right w:val="none" w:sz="0" w:space="0" w:color="auto"/>
              </w:divBdr>
            </w:div>
          </w:divsChild>
        </w:div>
        <w:div w:id="1975673178">
          <w:marLeft w:val="0"/>
          <w:marRight w:val="0"/>
          <w:marTop w:val="0"/>
          <w:marBottom w:val="0"/>
          <w:divBdr>
            <w:top w:val="none" w:sz="0" w:space="0" w:color="auto"/>
            <w:left w:val="none" w:sz="0" w:space="0" w:color="auto"/>
            <w:bottom w:val="none" w:sz="0" w:space="0" w:color="auto"/>
            <w:right w:val="none" w:sz="0" w:space="0" w:color="auto"/>
          </w:divBdr>
          <w:divsChild>
            <w:div w:id="551116239">
              <w:marLeft w:val="0"/>
              <w:marRight w:val="0"/>
              <w:marTop w:val="0"/>
              <w:marBottom w:val="0"/>
              <w:divBdr>
                <w:top w:val="none" w:sz="0" w:space="0" w:color="auto"/>
                <w:left w:val="none" w:sz="0" w:space="0" w:color="auto"/>
                <w:bottom w:val="none" w:sz="0" w:space="0" w:color="auto"/>
                <w:right w:val="none" w:sz="0" w:space="0" w:color="auto"/>
              </w:divBdr>
            </w:div>
          </w:divsChild>
        </w:div>
        <w:div w:id="1983196167">
          <w:marLeft w:val="0"/>
          <w:marRight w:val="0"/>
          <w:marTop w:val="0"/>
          <w:marBottom w:val="0"/>
          <w:divBdr>
            <w:top w:val="none" w:sz="0" w:space="0" w:color="auto"/>
            <w:left w:val="none" w:sz="0" w:space="0" w:color="auto"/>
            <w:bottom w:val="none" w:sz="0" w:space="0" w:color="auto"/>
            <w:right w:val="none" w:sz="0" w:space="0" w:color="auto"/>
          </w:divBdr>
          <w:divsChild>
            <w:div w:id="1125349547">
              <w:marLeft w:val="0"/>
              <w:marRight w:val="0"/>
              <w:marTop w:val="0"/>
              <w:marBottom w:val="0"/>
              <w:divBdr>
                <w:top w:val="none" w:sz="0" w:space="0" w:color="auto"/>
                <w:left w:val="none" w:sz="0" w:space="0" w:color="auto"/>
                <w:bottom w:val="none" w:sz="0" w:space="0" w:color="auto"/>
                <w:right w:val="none" w:sz="0" w:space="0" w:color="auto"/>
              </w:divBdr>
            </w:div>
          </w:divsChild>
        </w:div>
        <w:div w:id="1996713607">
          <w:marLeft w:val="0"/>
          <w:marRight w:val="0"/>
          <w:marTop w:val="0"/>
          <w:marBottom w:val="0"/>
          <w:divBdr>
            <w:top w:val="none" w:sz="0" w:space="0" w:color="auto"/>
            <w:left w:val="none" w:sz="0" w:space="0" w:color="auto"/>
            <w:bottom w:val="none" w:sz="0" w:space="0" w:color="auto"/>
            <w:right w:val="none" w:sz="0" w:space="0" w:color="auto"/>
          </w:divBdr>
          <w:divsChild>
            <w:div w:id="877669792">
              <w:marLeft w:val="0"/>
              <w:marRight w:val="0"/>
              <w:marTop w:val="0"/>
              <w:marBottom w:val="0"/>
              <w:divBdr>
                <w:top w:val="none" w:sz="0" w:space="0" w:color="auto"/>
                <w:left w:val="none" w:sz="0" w:space="0" w:color="auto"/>
                <w:bottom w:val="none" w:sz="0" w:space="0" w:color="auto"/>
                <w:right w:val="none" w:sz="0" w:space="0" w:color="auto"/>
              </w:divBdr>
            </w:div>
          </w:divsChild>
        </w:div>
        <w:div w:id="1999646028">
          <w:marLeft w:val="0"/>
          <w:marRight w:val="0"/>
          <w:marTop w:val="0"/>
          <w:marBottom w:val="0"/>
          <w:divBdr>
            <w:top w:val="none" w:sz="0" w:space="0" w:color="auto"/>
            <w:left w:val="none" w:sz="0" w:space="0" w:color="auto"/>
            <w:bottom w:val="none" w:sz="0" w:space="0" w:color="auto"/>
            <w:right w:val="none" w:sz="0" w:space="0" w:color="auto"/>
          </w:divBdr>
          <w:divsChild>
            <w:div w:id="85344260">
              <w:marLeft w:val="0"/>
              <w:marRight w:val="0"/>
              <w:marTop w:val="0"/>
              <w:marBottom w:val="0"/>
              <w:divBdr>
                <w:top w:val="none" w:sz="0" w:space="0" w:color="auto"/>
                <w:left w:val="none" w:sz="0" w:space="0" w:color="auto"/>
                <w:bottom w:val="none" w:sz="0" w:space="0" w:color="auto"/>
                <w:right w:val="none" w:sz="0" w:space="0" w:color="auto"/>
              </w:divBdr>
            </w:div>
          </w:divsChild>
        </w:div>
        <w:div w:id="2001151174">
          <w:marLeft w:val="0"/>
          <w:marRight w:val="0"/>
          <w:marTop w:val="0"/>
          <w:marBottom w:val="0"/>
          <w:divBdr>
            <w:top w:val="none" w:sz="0" w:space="0" w:color="auto"/>
            <w:left w:val="none" w:sz="0" w:space="0" w:color="auto"/>
            <w:bottom w:val="none" w:sz="0" w:space="0" w:color="auto"/>
            <w:right w:val="none" w:sz="0" w:space="0" w:color="auto"/>
          </w:divBdr>
          <w:divsChild>
            <w:div w:id="22561936">
              <w:marLeft w:val="0"/>
              <w:marRight w:val="0"/>
              <w:marTop w:val="0"/>
              <w:marBottom w:val="0"/>
              <w:divBdr>
                <w:top w:val="none" w:sz="0" w:space="0" w:color="auto"/>
                <w:left w:val="none" w:sz="0" w:space="0" w:color="auto"/>
                <w:bottom w:val="none" w:sz="0" w:space="0" w:color="auto"/>
                <w:right w:val="none" w:sz="0" w:space="0" w:color="auto"/>
              </w:divBdr>
            </w:div>
          </w:divsChild>
        </w:div>
        <w:div w:id="2012951591">
          <w:marLeft w:val="0"/>
          <w:marRight w:val="0"/>
          <w:marTop w:val="0"/>
          <w:marBottom w:val="0"/>
          <w:divBdr>
            <w:top w:val="none" w:sz="0" w:space="0" w:color="auto"/>
            <w:left w:val="none" w:sz="0" w:space="0" w:color="auto"/>
            <w:bottom w:val="none" w:sz="0" w:space="0" w:color="auto"/>
            <w:right w:val="none" w:sz="0" w:space="0" w:color="auto"/>
          </w:divBdr>
          <w:divsChild>
            <w:div w:id="1847135006">
              <w:marLeft w:val="0"/>
              <w:marRight w:val="0"/>
              <w:marTop w:val="0"/>
              <w:marBottom w:val="0"/>
              <w:divBdr>
                <w:top w:val="none" w:sz="0" w:space="0" w:color="auto"/>
                <w:left w:val="none" w:sz="0" w:space="0" w:color="auto"/>
                <w:bottom w:val="none" w:sz="0" w:space="0" w:color="auto"/>
                <w:right w:val="none" w:sz="0" w:space="0" w:color="auto"/>
              </w:divBdr>
            </w:div>
          </w:divsChild>
        </w:div>
        <w:div w:id="2015061715">
          <w:marLeft w:val="0"/>
          <w:marRight w:val="0"/>
          <w:marTop w:val="0"/>
          <w:marBottom w:val="0"/>
          <w:divBdr>
            <w:top w:val="none" w:sz="0" w:space="0" w:color="auto"/>
            <w:left w:val="none" w:sz="0" w:space="0" w:color="auto"/>
            <w:bottom w:val="none" w:sz="0" w:space="0" w:color="auto"/>
            <w:right w:val="none" w:sz="0" w:space="0" w:color="auto"/>
          </w:divBdr>
          <w:divsChild>
            <w:div w:id="65274553">
              <w:marLeft w:val="0"/>
              <w:marRight w:val="0"/>
              <w:marTop w:val="0"/>
              <w:marBottom w:val="0"/>
              <w:divBdr>
                <w:top w:val="none" w:sz="0" w:space="0" w:color="auto"/>
                <w:left w:val="none" w:sz="0" w:space="0" w:color="auto"/>
                <w:bottom w:val="none" w:sz="0" w:space="0" w:color="auto"/>
                <w:right w:val="none" w:sz="0" w:space="0" w:color="auto"/>
              </w:divBdr>
            </w:div>
          </w:divsChild>
        </w:div>
        <w:div w:id="2016226475">
          <w:marLeft w:val="0"/>
          <w:marRight w:val="0"/>
          <w:marTop w:val="0"/>
          <w:marBottom w:val="0"/>
          <w:divBdr>
            <w:top w:val="none" w:sz="0" w:space="0" w:color="auto"/>
            <w:left w:val="none" w:sz="0" w:space="0" w:color="auto"/>
            <w:bottom w:val="none" w:sz="0" w:space="0" w:color="auto"/>
            <w:right w:val="none" w:sz="0" w:space="0" w:color="auto"/>
          </w:divBdr>
          <w:divsChild>
            <w:div w:id="1520387764">
              <w:marLeft w:val="0"/>
              <w:marRight w:val="0"/>
              <w:marTop w:val="0"/>
              <w:marBottom w:val="0"/>
              <w:divBdr>
                <w:top w:val="none" w:sz="0" w:space="0" w:color="auto"/>
                <w:left w:val="none" w:sz="0" w:space="0" w:color="auto"/>
                <w:bottom w:val="none" w:sz="0" w:space="0" w:color="auto"/>
                <w:right w:val="none" w:sz="0" w:space="0" w:color="auto"/>
              </w:divBdr>
            </w:div>
          </w:divsChild>
        </w:div>
        <w:div w:id="2017689398">
          <w:marLeft w:val="0"/>
          <w:marRight w:val="0"/>
          <w:marTop w:val="0"/>
          <w:marBottom w:val="0"/>
          <w:divBdr>
            <w:top w:val="none" w:sz="0" w:space="0" w:color="auto"/>
            <w:left w:val="none" w:sz="0" w:space="0" w:color="auto"/>
            <w:bottom w:val="none" w:sz="0" w:space="0" w:color="auto"/>
            <w:right w:val="none" w:sz="0" w:space="0" w:color="auto"/>
          </w:divBdr>
          <w:divsChild>
            <w:div w:id="1364477526">
              <w:marLeft w:val="0"/>
              <w:marRight w:val="0"/>
              <w:marTop w:val="0"/>
              <w:marBottom w:val="0"/>
              <w:divBdr>
                <w:top w:val="none" w:sz="0" w:space="0" w:color="auto"/>
                <w:left w:val="none" w:sz="0" w:space="0" w:color="auto"/>
                <w:bottom w:val="none" w:sz="0" w:space="0" w:color="auto"/>
                <w:right w:val="none" w:sz="0" w:space="0" w:color="auto"/>
              </w:divBdr>
            </w:div>
          </w:divsChild>
        </w:div>
        <w:div w:id="2021816380">
          <w:marLeft w:val="0"/>
          <w:marRight w:val="0"/>
          <w:marTop w:val="0"/>
          <w:marBottom w:val="0"/>
          <w:divBdr>
            <w:top w:val="none" w:sz="0" w:space="0" w:color="auto"/>
            <w:left w:val="none" w:sz="0" w:space="0" w:color="auto"/>
            <w:bottom w:val="none" w:sz="0" w:space="0" w:color="auto"/>
            <w:right w:val="none" w:sz="0" w:space="0" w:color="auto"/>
          </w:divBdr>
          <w:divsChild>
            <w:div w:id="941451294">
              <w:marLeft w:val="0"/>
              <w:marRight w:val="0"/>
              <w:marTop w:val="0"/>
              <w:marBottom w:val="0"/>
              <w:divBdr>
                <w:top w:val="none" w:sz="0" w:space="0" w:color="auto"/>
                <w:left w:val="none" w:sz="0" w:space="0" w:color="auto"/>
                <w:bottom w:val="none" w:sz="0" w:space="0" w:color="auto"/>
                <w:right w:val="none" w:sz="0" w:space="0" w:color="auto"/>
              </w:divBdr>
            </w:div>
          </w:divsChild>
        </w:div>
        <w:div w:id="2027898809">
          <w:marLeft w:val="0"/>
          <w:marRight w:val="0"/>
          <w:marTop w:val="0"/>
          <w:marBottom w:val="0"/>
          <w:divBdr>
            <w:top w:val="none" w:sz="0" w:space="0" w:color="auto"/>
            <w:left w:val="none" w:sz="0" w:space="0" w:color="auto"/>
            <w:bottom w:val="none" w:sz="0" w:space="0" w:color="auto"/>
            <w:right w:val="none" w:sz="0" w:space="0" w:color="auto"/>
          </w:divBdr>
          <w:divsChild>
            <w:div w:id="2016570889">
              <w:marLeft w:val="0"/>
              <w:marRight w:val="0"/>
              <w:marTop w:val="0"/>
              <w:marBottom w:val="0"/>
              <w:divBdr>
                <w:top w:val="none" w:sz="0" w:space="0" w:color="auto"/>
                <w:left w:val="none" w:sz="0" w:space="0" w:color="auto"/>
                <w:bottom w:val="none" w:sz="0" w:space="0" w:color="auto"/>
                <w:right w:val="none" w:sz="0" w:space="0" w:color="auto"/>
              </w:divBdr>
            </w:div>
          </w:divsChild>
        </w:div>
        <w:div w:id="2028024026">
          <w:marLeft w:val="0"/>
          <w:marRight w:val="0"/>
          <w:marTop w:val="0"/>
          <w:marBottom w:val="0"/>
          <w:divBdr>
            <w:top w:val="none" w:sz="0" w:space="0" w:color="auto"/>
            <w:left w:val="none" w:sz="0" w:space="0" w:color="auto"/>
            <w:bottom w:val="none" w:sz="0" w:space="0" w:color="auto"/>
            <w:right w:val="none" w:sz="0" w:space="0" w:color="auto"/>
          </w:divBdr>
          <w:divsChild>
            <w:div w:id="1644769827">
              <w:marLeft w:val="0"/>
              <w:marRight w:val="0"/>
              <w:marTop w:val="0"/>
              <w:marBottom w:val="0"/>
              <w:divBdr>
                <w:top w:val="none" w:sz="0" w:space="0" w:color="auto"/>
                <w:left w:val="none" w:sz="0" w:space="0" w:color="auto"/>
                <w:bottom w:val="none" w:sz="0" w:space="0" w:color="auto"/>
                <w:right w:val="none" w:sz="0" w:space="0" w:color="auto"/>
              </w:divBdr>
            </w:div>
          </w:divsChild>
        </w:div>
        <w:div w:id="2031835825">
          <w:marLeft w:val="0"/>
          <w:marRight w:val="0"/>
          <w:marTop w:val="0"/>
          <w:marBottom w:val="0"/>
          <w:divBdr>
            <w:top w:val="none" w:sz="0" w:space="0" w:color="auto"/>
            <w:left w:val="none" w:sz="0" w:space="0" w:color="auto"/>
            <w:bottom w:val="none" w:sz="0" w:space="0" w:color="auto"/>
            <w:right w:val="none" w:sz="0" w:space="0" w:color="auto"/>
          </w:divBdr>
          <w:divsChild>
            <w:div w:id="265814616">
              <w:marLeft w:val="0"/>
              <w:marRight w:val="0"/>
              <w:marTop w:val="0"/>
              <w:marBottom w:val="0"/>
              <w:divBdr>
                <w:top w:val="none" w:sz="0" w:space="0" w:color="auto"/>
                <w:left w:val="none" w:sz="0" w:space="0" w:color="auto"/>
                <w:bottom w:val="none" w:sz="0" w:space="0" w:color="auto"/>
                <w:right w:val="none" w:sz="0" w:space="0" w:color="auto"/>
              </w:divBdr>
            </w:div>
          </w:divsChild>
        </w:div>
        <w:div w:id="2044211509">
          <w:marLeft w:val="0"/>
          <w:marRight w:val="0"/>
          <w:marTop w:val="0"/>
          <w:marBottom w:val="0"/>
          <w:divBdr>
            <w:top w:val="none" w:sz="0" w:space="0" w:color="auto"/>
            <w:left w:val="none" w:sz="0" w:space="0" w:color="auto"/>
            <w:bottom w:val="none" w:sz="0" w:space="0" w:color="auto"/>
            <w:right w:val="none" w:sz="0" w:space="0" w:color="auto"/>
          </w:divBdr>
          <w:divsChild>
            <w:div w:id="568345224">
              <w:marLeft w:val="0"/>
              <w:marRight w:val="0"/>
              <w:marTop w:val="0"/>
              <w:marBottom w:val="0"/>
              <w:divBdr>
                <w:top w:val="none" w:sz="0" w:space="0" w:color="auto"/>
                <w:left w:val="none" w:sz="0" w:space="0" w:color="auto"/>
                <w:bottom w:val="none" w:sz="0" w:space="0" w:color="auto"/>
                <w:right w:val="none" w:sz="0" w:space="0" w:color="auto"/>
              </w:divBdr>
            </w:div>
          </w:divsChild>
        </w:div>
        <w:div w:id="2045396769">
          <w:marLeft w:val="0"/>
          <w:marRight w:val="0"/>
          <w:marTop w:val="0"/>
          <w:marBottom w:val="0"/>
          <w:divBdr>
            <w:top w:val="none" w:sz="0" w:space="0" w:color="auto"/>
            <w:left w:val="none" w:sz="0" w:space="0" w:color="auto"/>
            <w:bottom w:val="none" w:sz="0" w:space="0" w:color="auto"/>
            <w:right w:val="none" w:sz="0" w:space="0" w:color="auto"/>
          </w:divBdr>
          <w:divsChild>
            <w:div w:id="381448096">
              <w:marLeft w:val="0"/>
              <w:marRight w:val="0"/>
              <w:marTop w:val="0"/>
              <w:marBottom w:val="0"/>
              <w:divBdr>
                <w:top w:val="none" w:sz="0" w:space="0" w:color="auto"/>
                <w:left w:val="none" w:sz="0" w:space="0" w:color="auto"/>
                <w:bottom w:val="none" w:sz="0" w:space="0" w:color="auto"/>
                <w:right w:val="none" w:sz="0" w:space="0" w:color="auto"/>
              </w:divBdr>
            </w:div>
          </w:divsChild>
        </w:div>
        <w:div w:id="2058820478">
          <w:marLeft w:val="0"/>
          <w:marRight w:val="0"/>
          <w:marTop w:val="0"/>
          <w:marBottom w:val="0"/>
          <w:divBdr>
            <w:top w:val="none" w:sz="0" w:space="0" w:color="auto"/>
            <w:left w:val="none" w:sz="0" w:space="0" w:color="auto"/>
            <w:bottom w:val="none" w:sz="0" w:space="0" w:color="auto"/>
            <w:right w:val="none" w:sz="0" w:space="0" w:color="auto"/>
          </w:divBdr>
          <w:divsChild>
            <w:div w:id="1017540048">
              <w:marLeft w:val="0"/>
              <w:marRight w:val="0"/>
              <w:marTop w:val="0"/>
              <w:marBottom w:val="0"/>
              <w:divBdr>
                <w:top w:val="none" w:sz="0" w:space="0" w:color="auto"/>
                <w:left w:val="none" w:sz="0" w:space="0" w:color="auto"/>
                <w:bottom w:val="none" w:sz="0" w:space="0" w:color="auto"/>
                <w:right w:val="none" w:sz="0" w:space="0" w:color="auto"/>
              </w:divBdr>
            </w:div>
          </w:divsChild>
        </w:div>
        <w:div w:id="2059159230">
          <w:marLeft w:val="0"/>
          <w:marRight w:val="0"/>
          <w:marTop w:val="0"/>
          <w:marBottom w:val="0"/>
          <w:divBdr>
            <w:top w:val="none" w:sz="0" w:space="0" w:color="auto"/>
            <w:left w:val="none" w:sz="0" w:space="0" w:color="auto"/>
            <w:bottom w:val="none" w:sz="0" w:space="0" w:color="auto"/>
            <w:right w:val="none" w:sz="0" w:space="0" w:color="auto"/>
          </w:divBdr>
          <w:divsChild>
            <w:div w:id="637689869">
              <w:marLeft w:val="0"/>
              <w:marRight w:val="0"/>
              <w:marTop w:val="0"/>
              <w:marBottom w:val="0"/>
              <w:divBdr>
                <w:top w:val="none" w:sz="0" w:space="0" w:color="auto"/>
                <w:left w:val="none" w:sz="0" w:space="0" w:color="auto"/>
                <w:bottom w:val="none" w:sz="0" w:space="0" w:color="auto"/>
                <w:right w:val="none" w:sz="0" w:space="0" w:color="auto"/>
              </w:divBdr>
            </w:div>
          </w:divsChild>
        </w:div>
        <w:div w:id="2069720289">
          <w:marLeft w:val="0"/>
          <w:marRight w:val="0"/>
          <w:marTop w:val="0"/>
          <w:marBottom w:val="0"/>
          <w:divBdr>
            <w:top w:val="none" w:sz="0" w:space="0" w:color="auto"/>
            <w:left w:val="none" w:sz="0" w:space="0" w:color="auto"/>
            <w:bottom w:val="none" w:sz="0" w:space="0" w:color="auto"/>
            <w:right w:val="none" w:sz="0" w:space="0" w:color="auto"/>
          </w:divBdr>
          <w:divsChild>
            <w:div w:id="583996794">
              <w:marLeft w:val="0"/>
              <w:marRight w:val="0"/>
              <w:marTop w:val="0"/>
              <w:marBottom w:val="0"/>
              <w:divBdr>
                <w:top w:val="none" w:sz="0" w:space="0" w:color="auto"/>
                <w:left w:val="none" w:sz="0" w:space="0" w:color="auto"/>
                <w:bottom w:val="none" w:sz="0" w:space="0" w:color="auto"/>
                <w:right w:val="none" w:sz="0" w:space="0" w:color="auto"/>
              </w:divBdr>
            </w:div>
          </w:divsChild>
        </w:div>
        <w:div w:id="2077362477">
          <w:marLeft w:val="0"/>
          <w:marRight w:val="0"/>
          <w:marTop w:val="0"/>
          <w:marBottom w:val="0"/>
          <w:divBdr>
            <w:top w:val="none" w:sz="0" w:space="0" w:color="auto"/>
            <w:left w:val="none" w:sz="0" w:space="0" w:color="auto"/>
            <w:bottom w:val="none" w:sz="0" w:space="0" w:color="auto"/>
            <w:right w:val="none" w:sz="0" w:space="0" w:color="auto"/>
          </w:divBdr>
          <w:divsChild>
            <w:div w:id="1553037460">
              <w:marLeft w:val="0"/>
              <w:marRight w:val="0"/>
              <w:marTop w:val="0"/>
              <w:marBottom w:val="0"/>
              <w:divBdr>
                <w:top w:val="none" w:sz="0" w:space="0" w:color="auto"/>
                <w:left w:val="none" w:sz="0" w:space="0" w:color="auto"/>
                <w:bottom w:val="none" w:sz="0" w:space="0" w:color="auto"/>
                <w:right w:val="none" w:sz="0" w:space="0" w:color="auto"/>
              </w:divBdr>
            </w:div>
          </w:divsChild>
        </w:div>
        <w:div w:id="2086804096">
          <w:marLeft w:val="0"/>
          <w:marRight w:val="0"/>
          <w:marTop w:val="0"/>
          <w:marBottom w:val="0"/>
          <w:divBdr>
            <w:top w:val="none" w:sz="0" w:space="0" w:color="auto"/>
            <w:left w:val="none" w:sz="0" w:space="0" w:color="auto"/>
            <w:bottom w:val="none" w:sz="0" w:space="0" w:color="auto"/>
            <w:right w:val="none" w:sz="0" w:space="0" w:color="auto"/>
          </w:divBdr>
          <w:divsChild>
            <w:div w:id="1595555804">
              <w:marLeft w:val="0"/>
              <w:marRight w:val="0"/>
              <w:marTop w:val="0"/>
              <w:marBottom w:val="0"/>
              <w:divBdr>
                <w:top w:val="none" w:sz="0" w:space="0" w:color="auto"/>
                <w:left w:val="none" w:sz="0" w:space="0" w:color="auto"/>
                <w:bottom w:val="none" w:sz="0" w:space="0" w:color="auto"/>
                <w:right w:val="none" w:sz="0" w:space="0" w:color="auto"/>
              </w:divBdr>
            </w:div>
          </w:divsChild>
        </w:div>
        <w:div w:id="2089692087">
          <w:marLeft w:val="0"/>
          <w:marRight w:val="0"/>
          <w:marTop w:val="0"/>
          <w:marBottom w:val="0"/>
          <w:divBdr>
            <w:top w:val="none" w:sz="0" w:space="0" w:color="auto"/>
            <w:left w:val="none" w:sz="0" w:space="0" w:color="auto"/>
            <w:bottom w:val="none" w:sz="0" w:space="0" w:color="auto"/>
            <w:right w:val="none" w:sz="0" w:space="0" w:color="auto"/>
          </w:divBdr>
          <w:divsChild>
            <w:div w:id="1793475905">
              <w:marLeft w:val="0"/>
              <w:marRight w:val="0"/>
              <w:marTop w:val="0"/>
              <w:marBottom w:val="0"/>
              <w:divBdr>
                <w:top w:val="none" w:sz="0" w:space="0" w:color="auto"/>
                <w:left w:val="none" w:sz="0" w:space="0" w:color="auto"/>
                <w:bottom w:val="none" w:sz="0" w:space="0" w:color="auto"/>
                <w:right w:val="none" w:sz="0" w:space="0" w:color="auto"/>
              </w:divBdr>
            </w:div>
          </w:divsChild>
        </w:div>
        <w:div w:id="2103331635">
          <w:marLeft w:val="0"/>
          <w:marRight w:val="0"/>
          <w:marTop w:val="0"/>
          <w:marBottom w:val="0"/>
          <w:divBdr>
            <w:top w:val="none" w:sz="0" w:space="0" w:color="auto"/>
            <w:left w:val="none" w:sz="0" w:space="0" w:color="auto"/>
            <w:bottom w:val="none" w:sz="0" w:space="0" w:color="auto"/>
            <w:right w:val="none" w:sz="0" w:space="0" w:color="auto"/>
          </w:divBdr>
          <w:divsChild>
            <w:div w:id="1827621102">
              <w:marLeft w:val="0"/>
              <w:marRight w:val="0"/>
              <w:marTop w:val="0"/>
              <w:marBottom w:val="0"/>
              <w:divBdr>
                <w:top w:val="none" w:sz="0" w:space="0" w:color="auto"/>
                <w:left w:val="none" w:sz="0" w:space="0" w:color="auto"/>
                <w:bottom w:val="none" w:sz="0" w:space="0" w:color="auto"/>
                <w:right w:val="none" w:sz="0" w:space="0" w:color="auto"/>
              </w:divBdr>
            </w:div>
          </w:divsChild>
        </w:div>
        <w:div w:id="2115124274">
          <w:marLeft w:val="0"/>
          <w:marRight w:val="0"/>
          <w:marTop w:val="0"/>
          <w:marBottom w:val="0"/>
          <w:divBdr>
            <w:top w:val="none" w:sz="0" w:space="0" w:color="auto"/>
            <w:left w:val="none" w:sz="0" w:space="0" w:color="auto"/>
            <w:bottom w:val="none" w:sz="0" w:space="0" w:color="auto"/>
            <w:right w:val="none" w:sz="0" w:space="0" w:color="auto"/>
          </w:divBdr>
          <w:divsChild>
            <w:div w:id="800223587">
              <w:marLeft w:val="0"/>
              <w:marRight w:val="0"/>
              <w:marTop w:val="0"/>
              <w:marBottom w:val="0"/>
              <w:divBdr>
                <w:top w:val="none" w:sz="0" w:space="0" w:color="auto"/>
                <w:left w:val="none" w:sz="0" w:space="0" w:color="auto"/>
                <w:bottom w:val="none" w:sz="0" w:space="0" w:color="auto"/>
                <w:right w:val="none" w:sz="0" w:space="0" w:color="auto"/>
              </w:divBdr>
            </w:div>
          </w:divsChild>
        </w:div>
        <w:div w:id="2116364763">
          <w:marLeft w:val="0"/>
          <w:marRight w:val="0"/>
          <w:marTop w:val="0"/>
          <w:marBottom w:val="0"/>
          <w:divBdr>
            <w:top w:val="none" w:sz="0" w:space="0" w:color="auto"/>
            <w:left w:val="none" w:sz="0" w:space="0" w:color="auto"/>
            <w:bottom w:val="none" w:sz="0" w:space="0" w:color="auto"/>
            <w:right w:val="none" w:sz="0" w:space="0" w:color="auto"/>
          </w:divBdr>
          <w:divsChild>
            <w:div w:id="1685017095">
              <w:marLeft w:val="0"/>
              <w:marRight w:val="0"/>
              <w:marTop w:val="0"/>
              <w:marBottom w:val="0"/>
              <w:divBdr>
                <w:top w:val="none" w:sz="0" w:space="0" w:color="auto"/>
                <w:left w:val="none" w:sz="0" w:space="0" w:color="auto"/>
                <w:bottom w:val="none" w:sz="0" w:space="0" w:color="auto"/>
                <w:right w:val="none" w:sz="0" w:space="0" w:color="auto"/>
              </w:divBdr>
            </w:div>
          </w:divsChild>
        </w:div>
        <w:div w:id="2120369943">
          <w:marLeft w:val="0"/>
          <w:marRight w:val="0"/>
          <w:marTop w:val="0"/>
          <w:marBottom w:val="0"/>
          <w:divBdr>
            <w:top w:val="none" w:sz="0" w:space="0" w:color="auto"/>
            <w:left w:val="none" w:sz="0" w:space="0" w:color="auto"/>
            <w:bottom w:val="none" w:sz="0" w:space="0" w:color="auto"/>
            <w:right w:val="none" w:sz="0" w:space="0" w:color="auto"/>
          </w:divBdr>
          <w:divsChild>
            <w:div w:id="532889404">
              <w:marLeft w:val="0"/>
              <w:marRight w:val="0"/>
              <w:marTop w:val="0"/>
              <w:marBottom w:val="0"/>
              <w:divBdr>
                <w:top w:val="none" w:sz="0" w:space="0" w:color="auto"/>
                <w:left w:val="none" w:sz="0" w:space="0" w:color="auto"/>
                <w:bottom w:val="none" w:sz="0" w:space="0" w:color="auto"/>
                <w:right w:val="none" w:sz="0" w:space="0" w:color="auto"/>
              </w:divBdr>
            </w:div>
          </w:divsChild>
        </w:div>
        <w:div w:id="2121413573">
          <w:marLeft w:val="0"/>
          <w:marRight w:val="0"/>
          <w:marTop w:val="0"/>
          <w:marBottom w:val="0"/>
          <w:divBdr>
            <w:top w:val="none" w:sz="0" w:space="0" w:color="auto"/>
            <w:left w:val="none" w:sz="0" w:space="0" w:color="auto"/>
            <w:bottom w:val="none" w:sz="0" w:space="0" w:color="auto"/>
            <w:right w:val="none" w:sz="0" w:space="0" w:color="auto"/>
          </w:divBdr>
          <w:divsChild>
            <w:div w:id="212084131">
              <w:marLeft w:val="0"/>
              <w:marRight w:val="0"/>
              <w:marTop w:val="0"/>
              <w:marBottom w:val="0"/>
              <w:divBdr>
                <w:top w:val="none" w:sz="0" w:space="0" w:color="auto"/>
                <w:left w:val="none" w:sz="0" w:space="0" w:color="auto"/>
                <w:bottom w:val="none" w:sz="0" w:space="0" w:color="auto"/>
                <w:right w:val="none" w:sz="0" w:space="0" w:color="auto"/>
              </w:divBdr>
            </w:div>
          </w:divsChild>
        </w:div>
        <w:div w:id="2126804704">
          <w:marLeft w:val="0"/>
          <w:marRight w:val="0"/>
          <w:marTop w:val="0"/>
          <w:marBottom w:val="0"/>
          <w:divBdr>
            <w:top w:val="none" w:sz="0" w:space="0" w:color="auto"/>
            <w:left w:val="none" w:sz="0" w:space="0" w:color="auto"/>
            <w:bottom w:val="none" w:sz="0" w:space="0" w:color="auto"/>
            <w:right w:val="none" w:sz="0" w:space="0" w:color="auto"/>
          </w:divBdr>
          <w:divsChild>
            <w:div w:id="473719825">
              <w:marLeft w:val="0"/>
              <w:marRight w:val="0"/>
              <w:marTop w:val="0"/>
              <w:marBottom w:val="0"/>
              <w:divBdr>
                <w:top w:val="none" w:sz="0" w:space="0" w:color="auto"/>
                <w:left w:val="none" w:sz="0" w:space="0" w:color="auto"/>
                <w:bottom w:val="none" w:sz="0" w:space="0" w:color="auto"/>
                <w:right w:val="none" w:sz="0" w:space="0" w:color="auto"/>
              </w:divBdr>
            </w:div>
          </w:divsChild>
        </w:div>
        <w:div w:id="2136633375">
          <w:marLeft w:val="0"/>
          <w:marRight w:val="0"/>
          <w:marTop w:val="0"/>
          <w:marBottom w:val="0"/>
          <w:divBdr>
            <w:top w:val="none" w:sz="0" w:space="0" w:color="auto"/>
            <w:left w:val="none" w:sz="0" w:space="0" w:color="auto"/>
            <w:bottom w:val="none" w:sz="0" w:space="0" w:color="auto"/>
            <w:right w:val="none" w:sz="0" w:space="0" w:color="auto"/>
          </w:divBdr>
          <w:divsChild>
            <w:div w:id="675690667">
              <w:marLeft w:val="0"/>
              <w:marRight w:val="0"/>
              <w:marTop w:val="0"/>
              <w:marBottom w:val="0"/>
              <w:divBdr>
                <w:top w:val="none" w:sz="0" w:space="0" w:color="auto"/>
                <w:left w:val="none" w:sz="0" w:space="0" w:color="auto"/>
                <w:bottom w:val="none" w:sz="0" w:space="0" w:color="auto"/>
                <w:right w:val="none" w:sz="0" w:space="0" w:color="auto"/>
              </w:divBdr>
            </w:div>
          </w:divsChild>
        </w:div>
        <w:div w:id="2144498350">
          <w:marLeft w:val="0"/>
          <w:marRight w:val="0"/>
          <w:marTop w:val="0"/>
          <w:marBottom w:val="0"/>
          <w:divBdr>
            <w:top w:val="none" w:sz="0" w:space="0" w:color="auto"/>
            <w:left w:val="none" w:sz="0" w:space="0" w:color="auto"/>
            <w:bottom w:val="none" w:sz="0" w:space="0" w:color="auto"/>
            <w:right w:val="none" w:sz="0" w:space="0" w:color="auto"/>
          </w:divBdr>
          <w:divsChild>
            <w:div w:id="832068558">
              <w:marLeft w:val="0"/>
              <w:marRight w:val="0"/>
              <w:marTop w:val="0"/>
              <w:marBottom w:val="0"/>
              <w:divBdr>
                <w:top w:val="none" w:sz="0" w:space="0" w:color="auto"/>
                <w:left w:val="none" w:sz="0" w:space="0" w:color="auto"/>
                <w:bottom w:val="none" w:sz="0" w:space="0" w:color="auto"/>
                <w:right w:val="none" w:sz="0" w:space="0" w:color="auto"/>
              </w:divBdr>
            </w:div>
          </w:divsChild>
        </w:div>
        <w:div w:id="2147117648">
          <w:marLeft w:val="0"/>
          <w:marRight w:val="0"/>
          <w:marTop w:val="0"/>
          <w:marBottom w:val="0"/>
          <w:divBdr>
            <w:top w:val="none" w:sz="0" w:space="0" w:color="auto"/>
            <w:left w:val="none" w:sz="0" w:space="0" w:color="auto"/>
            <w:bottom w:val="none" w:sz="0" w:space="0" w:color="auto"/>
            <w:right w:val="none" w:sz="0" w:space="0" w:color="auto"/>
          </w:divBdr>
          <w:divsChild>
            <w:div w:id="4460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0351">
      <w:bodyDiv w:val="1"/>
      <w:marLeft w:val="0"/>
      <w:marRight w:val="0"/>
      <w:marTop w:val="0"/>
      <w:marBottom w:val="0"/>
      <w:divBdr>
        <w:top w:val="none" w:sz="0" w:space="0" w:color="auto"/>
        <w:left w:val="none" w:sz="0" w:space="0" w:color="auto"/>
        <w:bottom w:val="none" w:sz="0" w:space="0" w:color="auto"/>
        <w:right w:val="none" w:sz="0" w:space="0" w:color="auto"/>
      </w:divBdr>
      <w:divsChild>
        <w:div w:id="573442461">
          <w:marLeft w:val="0"/>
          <w:marRight w:val="0"/>
          <w:marTop w:val="0"/>
          <w:marBottom w:val="0"/>
          <w:divBdr>
            <w:top w:val="none" w:sz="0" w:space="0" w:color="auto"/>
            <w:left w:val="none" w:sz="0" w:space="0" w:color="auto"/>
            <w:bottom w:val="none" w:sz="0" w:space="0" w:color="auto"/>
            <w:right w:val="none" w:sz="0" w:space="0" w:color="auto"/>
          </w:divBdr>
          <w:divsChild>
            <w:div w:id="1588883958">
              <w:marLeft w:val="0"/>
              <w:marRight w:val="0"/>
              <w:marTop w:val="0"/>
              <w:marBottom w:val="0"/>
              <w:divBdr>
                <w:top w:val="none" w:sz="0" w:space="0" w:color="auto"/>
                <w:left w:val="none" w:sz="0" w:space="0" w:color="auto"/>
                <w:bottom w:val="none" w:sz="0" w:space="0" w:color="auto"/>
                <w:right w:val="none" w:sz="0" w:space="0" w:color="auto"/>
              </w:divBdr>
            </w:div>
          </w:divsChild>
        </w:div>
        <w:div w:id="597561465">
          <w:marLeft w:val="0"/>
          <w:marRight w:val="0"/>
          <w:marTop w:val="0"/>
          <w:marBottom w:val="0"/>
          <w:divBdr>
            <w:top w:val="none" w:sz="0" w:space="0" w:color="auto"/>
            <w:left w:val="none" w:sz="0" w:space="0" w:color="auto"/>
            <w:bottom w:val="none" w:sz="0" w:space="0" w:color="auto"/>
            <w:right w:val="none" w:sz="0" w:space="0" w:color="auto"/>
          </w:divBdr>
          <w:divsChild>
            <w:div w:id="348873609">
              <w:marLeft w:val="0"/>
              <w:marRight w:val="0"/>
              <w:marTop w:val="0"/>
              <w:marBottom w:val="0"/>
              <w:divBdr>
                <w:top w:val="none" w:sz="0" w:space="0" w:color="auto"/>
                <w:left w:val="none" w:sz="0" w:space="0" w:color="auto"/>
                <w:bottom w:val="none" w:sz="0" w:space="0" w:color="auto"/>
                <w:right w:val="none" w:sz="0" w:space="0" w:color="auto"/>
              </w:divBdr>
            </w:div>
          </w:divsChild>
        </w:div>
        <w:div w:id="755788345">
          <w:marLeft w:val="0"/>
          <w:marRight w:val="0"/>
          <w:marTop w:val="0"/>
          <w:marBottom w:val="0"/>
          <w:divBdr>
            <w:top w:val="none" w:sz="0" w:space="0" w:color="auto"/>
            <w:left w:val="none" w:sz="0" w:space="0" w:color="auto"/>
            <w:bottom w:val="none" w:sz="0" w:space="0" w:color="auto"/>
            <w:right w:val="none" w:sz="0" w:space="0" w:color="auto"/>
          </w:divBdr>
          <w:divsChild>
            <w:div w:id="1138761821">
              <w:marLeft w:val="0"/>
              <w:marRight w:val="0"/>
              <w:marTop w:val="0"/>
              <w:marBottom w:val="0"/>
              <w:divBdr>
                <w:top w:val="none" w:sz="0" w:space="0" w:color="auto"/>
                <w:left w:val="none" w:sz="0" w:space="0" w:color="auto"/>
                <w:bottom w:val="none" w:sz="0" w:space="0" w:color="auto"/>
                <w:right w:val="none" w:sz="0" w:space="0" w:color="auto"/>
              </w:divBdr>
            </w:div>
          </w:divsChild>
        </w:div>
        <w:div w:id="794954308">
          <w:marLeft w:val="0"/>
          <w:marRight w:val="0"/>
          <w:marTop w:val="0"/>
          <w:marBottom w:val="0"/>
          <w:divBdr>
            <w:top w:val="none" w:sz="0" w:space="0" w:color="auto"/>
            <w:left w:val="none" w:sz="0" w:space="0" w:color="auto"/>
            <w:bottom w:val="none" w:sz="0" w:space="0" w:color="auto"/>
            <w:right w:val="none" w:sz="0" w:space="0" w:color="auto"/>
          </w:divBdr>
          <w:divsChild>
            <w:div w:id="1715229199">
              <w:marLeft w:val="0"/>
              <w:marRight w:val="0"/>
              <w:marTop w:val="0"/>
              <w:marBottom w:val="0"/>
              <w:divBdr>
                <w:top w:val="none" w:sz="0" w:space="0" w:color="auto"/>
                <w:left w:val="none" w:sz="0" w:space="0" w:color="auto"/>
                <w:bottom w:val="none" w:sz="0" w:space="0" w:color="auto"/>
                <w:right w:val="none" w:sz="0" w:space="0" w:color="auto"/>
              </w:divBdr>
            </w:div>
          </w:divsChild>
        </w:div>
        <w:div w:id="1693610606">
          <w:marLeft w:val="0"/>
          <w:marRight w:val="0"/>
          <w:marTop w:val="0"/>
          <w:marBottom w:val="0"/>
          <w:divBdr>
            <w:top w:val="none" w:sz="0" w:space="0" w:color="auto"/>
            <w:left w:val="none" w:sz="0" w:space="0" w:color="auto"/>
            <w:bottom w:val="none" w:sz="0" w:space="0" w:color="auto"/>
            <w:right w:val="none" w:sz="0" w:space="0" w:color="auto"/>
          </w:divBdr>
          <w:divsChild>
            <w:div w:id="791437788">
              <w:marLeft w:val="0"/>
              <w:marRight w:val="0"/>
              <w:marTop w:val="0"/>
              <w:marBottom w:val="0"/>
              <w:divBdr>
                <w:top w:val="none" w:sz="0" w:space="0" w:color="auto"/>
                <w:left w:val="none" w:sz="0" w:space="0" w:color="auto"/>
                <w:bottom w:val="none" w:sz="0" w:space="0" w:color="auto"/>
                <w:right w:val="none" w:sz="0" w:space="0" w:color="auto"/>
              </w:divBdr>
            </w:div>
          </w:divsChild>
        </w:div>
        <w:div w:id="1823765878">
          <w:marLeft w:val="0"/>
          <w:marRight w:val="0"/>
          <w:marTop w:val="0"/>
          <w:marBottom w:val="0"/>
          <w:divBdr>
            <w:top w:val="none" w:sz="0" w:space="0" w:color="auto"/>
            <w:left w:val="none" w:sz="0" w:space="0" w:color="auto"/>
            <w:bottom w:val="none" w:sz="0" w:space="0" w:color="auto"/>
            <w:right w:val="none" w:sz="0" w:space="0" w:color="auto"/>
          </w:divBdr>
          <w:divsChild>
            <w:div w:id="96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8952">
      <w:bodyDiv w:val="1"/>
      <w:marLeft w:val="0"/>
      <w:marRight w:val="0"/>
      <w:marTop w:val="0"/>
      <w:marBottom w:val="0"/>
      <w:divBdr>
        <w:top w:val="none" w:sz="0" w:space="0" w:color="auto"/>
        <w:left w:val="none" w:sz="0" w:space="0" w:color="auto"/>
        <w:bottom w:val="none" w:sz="0" w:space="0" w:color="auto"/>
        <w:right w:val="none" w:sz="0" w:space="0" w:color="auto"/>
      </w:divBdr>
      <w:divsChild>
        <w:div w:id="105200148">
          <w:marLeft w:val="0"/>
          <w:marRight w:val="0"/>
          <w:marTop w:val="0"/>
          <w:marBottom w:val="0"/>
          <w:divBdr>
            <w:top w:val="none" w:sz="0" w:space="0" w:color="auto"/>
            <w:left w:val="none" w:sz="0" w:space="0" w:color="auto"/>
            <w:bottom w:val="none" w:sz="0" w:space="0" w:color="auto"/>
            <w:right w:val="none" w:sz="0" w:space="0" w:color="auto"/>
          </w:divBdr>
          <w:divsChild>
            <w:div w:id="278218739">
              <w:marLeft w:val="0"/>
              <w:marRight w:val="0"/>
              <w:marTop w:val="0"/>
              <w:marBottom w:val="0"/>
              <w:divBdr>
                <w:top w:val="none" w:sz="0" w:space="0" w:color="auto"/>
                <w:left w:val="none" w:sz="0" w:space="0" w:color="auto"/>
                <w:bottom w:val="none" w:sz="0" w:space="0" w:color="auto"/>
                <w:right w:val="none" w:sz="0" w:space="0" w:color="auto"/>
              </w:divBdr>
            </w:div>
            <w:div w:id="1364555793">
              <w:marLeft w:val="0"/>
              <w:marRight w:val="0"/>
              <w:marTop w:val="0"/>
              <w:marBottom w:val="0"/>
              <w:divBdr>
                <w:top w:val="none" w:sz="0" w:space="0" w:color="auto"/>
                <w:left w:val="none" w:sz="0" w:space="0" w:color="auto"/>
                <w:bottom w:val="none" w:sz="0" w:space="0" w:color="auto"/>
                <w:right w:val="none" w:sz="0" w:space="0" w:color="auto"/>
              </w:divBdr>
            </w:div>
          </w:divsChild>
        </w:div>
        <w:div w:id="121775078">
          <w:marLeft w:val="0"/>
          <w:marRight w:val="0"/>
          <w:marTop w:val="0"/>
          <w:marBottom w:val="0"/>
          <w:divBdr>
            <w:top w:val="none" w:sz="0" w:space="0" w:color="auto"/>
            <w:left w:val="none" w:sz="0" w:space="0" w:color="auto"/>
            <w:bottom w:val="none" w:sz="0" w:space="0" w:color="auto"/>
            <w:right w:val="none" w:sz="0" w:space="0" w:color="auto"/>
          </w:divBdr>
          <w:divsChild>
            <w:div w:id="16729">
              <w:marLeft w:val="0"/>
              <w:marRight w:val="0"/>
              <w:marTop w:val="0"/>
              <w:marBottom w:val="0"/>
              <w:divBdr>
                <w:top w:val="none" w:sz="0" w:space="0" w:color="auto"/>
                <w:left w:val="none" w:sz="0" w:space="0" w:color="auto"/>
                <w:bottom w:val="none" w:sz="0" w:space="0" w:color="auto"/>
                <w:right w:val="none" w:sz="0" w:space="0" w:color="auto"/>
              </w:divBdr>
            </w:div>
            <w:div w:id="495732258">
              <w:marLeft w:val="0"/>
              <w:marRight w:val="0"/>
              <w:marTop w:val="0"/>
              <w:marBottom w:val="0"/>
              <w:divBdr>
                <w:top w:val="none" w:sz="0" w:space="0" w:color="auto"/>
                <w:left w:val="none" w:sz="0" w:space="0" w:color="auto"/>
                <w:bottom w:val="none" w:sz="0" w:space="0" w:color="auto"/>
                <w:right w:val="none" w:sz="0" w:space="0" w:color="auto"/>
              </w:divBdr>
            </w:div>
          </w:divsChild>
        </w:div>
        <w:div w:id="529075782">
          <w:marLeft w:val="0"/>
          <w:marRight w:val="0"/>
          <w:marTop w:val="0"/>
          <w:marBottom w:val="0"/>
          <w:divBdr>
            <w:top w:val="none" w:sz="0" w:space="0" w:color="auto"/>
            <w:left w:val="none" w:sz="0" w:space="0" w:color="auto"/>
            <w:bottom w:val="none" w:sz="0" w:space="0" w:color="auto"/>
            <w:right w:val="none" w:sz="0" w:space="0" w:color="auto"/>
          </w:divBdr>
          <w:divsChild>
            <w:div w:id="329874225">
              <w:marLeft w:val="0"/>
              <w:marRight w:val="0"/>
              <w:marTop w:val="0"/>
              <w:marBottom w:val="0"/>
              <w:divBdr>
                <w:top w:val="none" w:sz="0" w:space="0" w:color="auto"/>
                <w:left w:val="none" w:sz="0" w:space="0" w:color="auto"/>
                <w:bottom w:val="none" w:sz="0" w:space="0" w:color="auto"/>
                <w:right w:val="none" w:sz="0" w:space="0" w:color="auto"/>
              </w:divBdr>
            </w:div>
            <w:div w:id="687830024">
              <w:marLeft w:val="0"/>
              <w:marRight w:val="0"/>
              <w:marTop w:val="0"/>
              <w:marBottom w:val="0"/>
              <w:divBdr>
                <w:top w:val="none" w:sz="0" w:space="0" w:color="auto"/>
                <w:left w:val="none" w:sz="0" w:space="0" w:color="auto"/>
                <w:bottom w:val="none" w:sz="0" w:space="0" w:color="auto"/>
                <w:right w:val="none" w:sz="0" w:space="0" w:color="auto"/>
              </w:divBdr>
            </w:div>
          </w:divsChild>
        </w:div>
        <w:div w:id="814955797">
          <w:marLeft w:val="0"/>
          <w:marRight w:val="0"/>
          <w:marTop w:val="0"/>
          <w:marBottom w:val="0"/>
          <w:divBdr>
            <w:top w:val="none" w:sz="0" w:space="0" w:color="auto"/>
            <w:left w:val="none" w:sz="0" w:space="0" w:color="auto"/>
            <w:bottom w:val="none" w:sz="0" w:space="0" w:color="auto"/>
            <w:right w:val="none" w:sz="0" w:space="0" w:color="auto"/>
          </w:divBdr>
          <w:divsChild>
            <w:div w:id="1116480704">
              <w:marLeft w:val="0"/>
              <w:marRight w:val="0"/>
              <w:marTop w:val="0"/>
              <w:marBottom w:val="0"/>
              <w:divBdr>
                <w:top w:val="none" w:sz="0" w:space="0" w:color="auto"/>
                <w:left w:val="none" w:sz="0" w:space="0" w:color="auto"/>
                <w:bottom w:val="none" w:sz="0" w:space="0" w:color="auto"/>
                <w:right w:val="none" w:sz="0" w:space="0" w:color="auto"/>
              </w:divBdr>
            </w:div>
            <w:div w:id="1799563791">
              <w:marLeft w:val="0"/>
              <w:marRight w:val="0"/>
              <w:marTop w:val="0"/>
              <w:marBottom w:val="0"/>
              <w:divBdr>
                <w:top w:val="none" w:sz="0" w:space="0" w:color="auto"/>
                <w:left w:val="none" w:sz="0" w:space="0" w:color="auto"/>
                <w:bottom w:val="none" w:sz="0" w:space="0" w:color="auto"/>
                <w:right w:val="none" w:sz="0" w:space="0" w:color="auto"/>
              </w:divBdr>
            </w:div>
          </w:divsChild>
        </w:div>
        <w:div w:id="1475878076">
          <w:marLeft w:val="0"/>
          <w:marRight w:val="0"/>
          <w:marTop w:val="0"/>
          <w:marBottom w:val="0"/>
          <w:divBdr>
            <w:top w:val="none" w:sz="0" w:space="0" w:color="auto"/>
            <w:left w:val="none" w:sz="0" w:space="0" w:color="auto"/>
            <w:bottom w:val="none" w:sz="0" w:space="0" w:color="auto"/>
            <w:right w:val="none" w:sz="0" w:space="0" w:color="auto"/>
          </w:divBdr>
          <w:divsChild>
            <w:div w:id="609050938">
              <w:marLeft w:val="0"/>
              <w:marRight w:val="0"/>
              <w:marTop w:val="0"/>
              <w:marBottom w:val="0"/>
              <w:divBdr>
                <w:top w:val="none" w:sz="0" w:space="0" w:color="auto"/>
                <w:left w:val="none" w:sz="0" w:space="0" w:color="auto"/>
                <w:bottom w:val="none" w:sz="0" w:space="0" w:color="auto"/>
                <w:right w:val="none" w:sz="0" w:space="0" w:color="auto"/>
              </w:divBdr>
            </w:div>
            <w:div w:id="13334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1383">
      <w:bodyDiv w:val="1"/>
      <w:marLeft w:val="0"/>
      <w:marRight w:val="0"/>
      <w:marTop w:val="0"/>
      <w:marBottom w:val="0"/>
      <w:divBdr>
        <w:top w:val="none" w:sz="0" w:space="0" w:color="auto"/>
        <w:left w:val="none" w:sz="0" w:space="0" w:color="auto"/>
        <w:bottom w:val="none" w:sz="0" w:space="0" w:color="auto"/>
        <w:right w:val="none" w:sz="0" w:space="0" w:color="auto"/>
      </w:divBdr>
    </w:div>
    <w:div w:id="1577785551">
      <w:bodyDiv w:val="1"/>
      <w:marLeft w:val="0"/>
      <w:marRight w:val="0"/>
      <w:marTop w:val="0"/>
      <w:marBottom w:val="0"/>
      <w:divBdr>
        <w:top w:val="none" w:sz="0" w:space="0" w:color="auto"/>
        <w:left w:val="none" w:sz="0" w:space="0" w:color="auto"/>
        <w:bottom w:val="none" w:sz="0" w:space="0" w:color="auto"/>
        <w:right w:val="none" w:sz="0" w:space="0" w:color="auto"/>
      </w:divBdr>
      <w:divsChild>
        <w:div w:id="605894523">
          <w:marLeft w:val="0"/>
          <w:marRight w:val="0"/>
          <w:marTop w:val="0"/>
          <w:marBottom w:val="0"/>
          <w:divBdr>
            <w:top w:val="none" w:sz="0" w:space="0" w:color="auto"/>
            <w:left w:val="none" w:sz="0" w:space="0" w:color="auto"/>
            <w:bottom w:val="none" w:sz="0" w:space="0" w:color="auto"/>
            <w:right w:val="none" w:sz="0" w:space="0" w:color="auto"/>
          </w:divBdr>
          <w:divsChild>
            <w:div w:id="1173834606">
              <w:marLeft w:val="0"/>
              <w:marRight w:val="0"/>
              <w:marTop w:val="0"/>
              <w:marBottom w:val="0"/>
              <w:divBdr>
                <w:top w:val="none" w:sz="0" w:space="0" w:color="auto"/>
                <w:left w:val="none" w:sz="0" w:space="0" w:color="auto"/>
                <w:bottom w:val="none" w:sz="0" w:space="0" w:color="auto"/>
                <w:right w:val="none" w:sz="0" w:space="0" w:color="auto"/>
              </w:divBdr>
            </w:div>
            <w:div w:id="16572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9715">
      <w:bodyDiv w:val="1"/>
      <w:marLeft w:val="0"/>
      <w:marRight w:val="0"/>
      <w:marTop w:val="0"/>
      <w:marBottom w:val="0"/>
      <w:divBdr>
        <w:top w:val="none" w:sz="0" w:space="0" w:color="auto"/>
        <w:left w:val="none" w:sz="0" w:space="0" w:color="auto"/>
        <w:bottom w:val="none" w:sz="0" w:space="0" w:color="auto"/>
        <w:right w:val="none" w:sz="0" w:space="0" w:color="auto"/>
      </w:divBdr>
      <w:divsChild>
        <w:div w:id="201133789">
          <w:marLeft w:val="0"/>
          <w:marRight w:val="0"/>
          <w:marTop w:val="0"/>
          <w:marBottom w:val="0"/>
          <w:divBdr>
            <w:top w:val="none" w:sz="0" w:space="0" w:color="auto"/>
            <w:left w:val="none" w:sz="0" w:space="0" w:color="auto"/>
            <w:bottom w:val="none" w:sz="0" w:space="0" w:color="auto"/>
            <w:right w:val="none" w:sz="0" w:space="0" w:color="auto"/>
          </w:divBdr>
          <w:divsChild>
            <w:div w:id="3401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1752">
      <w:bodyDiv w:val="1"/>
      <w:marLeft w:val="0"/>
      <w:marRight w:val="0"/>
      <w:marTop w:val="0"/>
      <w:marBottom w:val="0"/>
      <w:divBdr>
        <w:top w:val="none" w:sz="0" w:space="0" w:color="auto"/>
        <w:left w:val="none" w:sz="0" w:space="0" w:color="auto"/>
        <w:bottom w:val="none" w:sz="0" w:space="0" w:color="auto"/>
        <w:right w:val="none" w:sz="0" w:space="0" w:color="auto"/>
      </w:divBdr>
      <w:divsChild>
        <w:div w:id="1186603387">
          <w:marLeft w:val="0"/>
          <w:marRight w:val="0"/>
          <w:marTop w:val="0"/>
          <w:marBottom w:val="0"/>
          <w:divBdr>
            <w:top w:val="none" w:sz="0" w:space="0" w:color="auto"/>
            <w:left w:val="none" w:sz="0" w:space="0" w:color="auto"/>
            <w:bottom w:val="none" w:sz="0" w:space="0" w:color="auto"/>
            <w:right w:val="none" w:sz="0" w:space="0" w:color="auto"/>
          </w:divBdr>
          <w:divsChild>
            <w:div w:id="1172989458">
              <w:marLeft w:val="0"/>
              <w:marRight w:val="0"/>
              <w:marTop w:val="0"/>
              <w:marBottom w:val="0"/>
              <w:divBdr>
                <w:top w:val="none" w:sz="0" w:space="0" w:color="auto"/>
                <w:left w:val="none" w:sz="0" w:space="0" w:color="auto"/>
                <w:bottom w:val="none" w:sz="0" w:space="0" w:color="auto"/>
                <w:right w:val="none" w:sz="0" w:space="0" w:color="auto"/>
              </w:divBdr>
            </w:div>
            <w:div w:id="14462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6393">
      <w:bodyDiv w:val="1"/>
      <w:marLeft w:val="0"/>
      <w:marRight w:val="0"/>
      <w:marTop w:val="0"/>
      <w:marBottom w:val="0"/>
      <w:divBdr>
        <w:top w:val="none" w:sz="0" w:space="0" w:color="auto"/>
        <w:left w:val="none" w:sz="0" w:space="0" w:color="auto"/>
        <w:bottom w:val="none" w:sz="0" w:space="0" w:color="auto"/>
        <w:right w:val="none" w:sz="0" w:space="0" w:color="auto"/>
      </w:divBdr>
      <w:divsChild>
        <w:div w:id="397619">
          <w:marLeft w:val="0"/>
          <w:marRight w:val="0"/>
          <w:marTop w:val="0"/>
          <w:marBottom w:val="0"/>
          <w:divBdr>
            <w:top w:val="none" w:sz="0" w:space="0" w:color="auto"/>
            <w:left w:val="none" w:sz="0" w:space="0" w:color="auto"/>
            <w:bottom w:val="none" w:sz="0" w:space="0" w:color="auto"/>
            <w:right w:val="none" w:sz="0" w:space="0" w:color="auto"/>
          </w:divBdr>
          <w:divsChild>
            <w:div w:id="1920821152">
              <w:marLeft w:val="0"/>
              <w:marRight w:val="0"/>
              <w:marTop w:val="0"/>
              <w:marBottom w:val="0"/>
              <w:divBdr>
                <w:top w:val="none" w:sz="0" w:space="0" w:color="auto"/>
                <w:left w:val="none" w:sz="0" w:space="0" w:color="auto"/>
                <w:bottom w:val="none" w:sz="0" w:space="0" w:color="auto"/>
                <w:right w:val="none" w:sz="0" w:space="0" w:color="auto"/>
              </w:divBdr>
            </w:div>
          </w:divsChild>
        </w:div>
        <w:div w:id="2631192">
          <w:marLeft w:val="0"/>
          <w:marRight w:val="0"/>
          <w:marTop w:val="0"/>
          <w:marBottom w:val="0"/>
          <w:divBdr>
            <w:top w:val="none" w:sz="0" w:space="0" w:color="auto"/>
            <w:left w:val="none" w:sz="0" w:space="0" w:color="auto"/>
            <w:bottom w:val="none" w:sz="0" w:space="0" w:color="auto"/>
            <w:right w:val="none" w:sz="0" w:space="0" w:color="auto"/>
          </w:divBdr>
          <w:divsChild>
            <w:div w:id="244808806">
              <w:marLeft w:val="0"/>
              <w:marRight w:val="0"/>
              <w:marTop w:val="0"/>
              <w:marBottom w:val="0"/>
              <w:divBdr>
                <w:top w:val="none" w:sz="0" w:space="0" w:color="auto"/>
                <w:left w:val="none" w:sz="0" w:space="0" w:color="auto"/>
                <w:bottom w:val="none" w:sz="0" w:space="0" w:color="auto"/>
                <w:right w:val="none" w:sz="0" w:space="0" w:color="auto"/>
              </w:divBdr>
            </w:div>
          </w:divsChild>
        </w:div>
        <w:div w:id="4595143">
          <w:marLeft w:val="0"/>
          <w:marRight w:val="0"/>
          <w:marTop w:val="0"/>
          <w:marBottom w:val="0"/>
          <w:divBdr>
            <w:top w:val="none" w:sz="0" w:space="0" w:color="auto"/>
            <w:left w:val="none" w:sz="0" w:space="0" w:color="auto"/>
            <w:bottom w:val="none" w:sz="0" w:space="0" w:color="auto"/>
            <w:right w:val="none" w:sz="0" w:space="0" w:color="auto"/>
          </w:divBdr>
          <w:divsChild>
            <w:div w:id="249629390">
              <w:marLeft w:val="0"/>
              <w:marRight w:val="0"/>
              <w:marTop w:val="0"/>
              <w:marBottom w:val="0"/>
              <w:divBdr>
                <w:top w:val="none" w:sz="0" w:space="0" w:color="auto"/>
                <w:left w:val="none" w:sz="0" w:space="0" w:color="auto"/>
                <w:bottom w:val="none" w:sz="0" w:space="0" w:color="auto"/>
                <w:right w:val="none" w:sz="0" w:space="0" w:color="auto"/>
              </w:divBdr>
            </w:div>
          </w:divsChild>
        </w:div>
        <w:div w:id="5638015">
          <w:marLeft w:val="0"/>
          <w:marRight w:val="0"/>
          <w:marTop w:val="0"/>
          <w:marBottom w:val="0"/>
          <w:divBdr>
            <w:top w:val="none" w:sz="0" w:space="0" w:color="auto"/>
            <w:left w:val="none" w:sz="0" w:space="0" w:color="auto"/>
            <w:bottom w:val="none" w:sz="0" w:space="0" w:color="auto"/>
            <w:right w:val="none" w:sz="0" w:space="0" w:color="auto"/>
          </w:divBdr>
          <w:divsChild>
            <w:div w:id="1620257681">
              <w:marLeft w:val="0"/>
              <w:marRight w:val="0"/>
              <w:marTop w:val="0"/>
              <w:marBottom w:val="0"/>
              <w:divBdr>
                <w:top w:val="none" w:sz="0" w:space="0" w:color="auto"/>
                <w:left w:val="none" w:sz="0" w:space="0" w:color="auto"/>
                <w:bottom w:val="none" w:sz="0" w:space="0" w:color="auto"/>
                <w:right w:val="none" w:sz="0" w:space="0" w:color="auto"/>
              </w:divBdr>
            </w:div>
          </w:divsChild>
        </w:div>
        <w:div w:id="9259563">
          <w:marLeft w:val="0"/>
          <w:marRight w:val="0"/>
          <w:marTop w:val="0"/>
          <w:marBottom w:val="0"/>
          <w:divBdr>
            <w:top w:val="none" w:sz="0" w:space="0" w:color="auto"/>
            <w:left w:val="none" w:sz="0" w:space="0" w:color="auto"/>
            <w:bottom w:val="none" w:sz="0" w:space="0" w:color="auto"/>
            <w:right w:val="none" w:sz="0" w:space="0" w:color="auto"/>
          </w:divBdr>
          <w:divsChild>
            <w:div w:id="293606671">
              <w:marLeft w:val="0"/>
              <w:marRight w:val="0"/>
              <w:marTop w:val="0"/>
              <w:marBottom w:val="0"/>
              <w:divBdr>
                <w:top w:val="none" w:sz="0" w:space="0" w:color="auto"/>
                <w:left w:val="none" w:sz="0" w:space="0" w:color="auto"/>
                <w:bottom w:val="none" w:sz="0" w:space="0" w:color="auto"/>
                <w:right w:val="none" w:sz="0" w:space="0" w:color="auto"/>
              </w:divBdr>
            </w:div>
          </w:divsChild>
        </w:div>
        <w:div w:id="9719594">
          <w:marLeft w:val="0"/>
          <w:marRight w:val="0"/>
          <w:marTop w:val="0"/>
          <w:marBottom w:val="0"/>
          <w:divBdr>
            <w:top w:val="none" w:sz="0" w:space="0" w:color="auto"/>
            <w:left w:val="none" w:sz="0" w:space="0" w:color="auto"/>
            <w:bottom w:val="none" w:sz="0" w:space="0" w:color="auto"/>
            <w:right w:val="none" w:sz="0" w:space="0" w:color="auto"/>
          </w:divBdr>
          <w:divsChild>
            <w:div w:id="1134561013">
              <w:marLeft w:val="0"/>
              <w:marRight w:val="0"/>
              <w:marTop w:val="0"/>
              <w:marBottom w:val="0"/>
              <w:divBdr>
                <w:top w:val="none" w:sz="0" w:space="0" w:color="auto"/>
                <w:left w:val="none" w:sz="0" w:space="0" w:color="auto"/>
                <w:bottom w:val="none" w:sz="0" w:space="0" w:color="auto"/>
                <w:right w:val="none" w:sz="0" w:space="0" w:color="auto"/>
              </w:divBdr>
            </w:div>
          </w:divsChild>
        </w:div>
        <w:div w:id="15349504">
          <w:marLeft w:val="0"/>
          <w:marRight w:val="0"/>
          <w:marTop w:val="0"/>
          <w:marBottom w:val="0"/>
          <w:divBdr>
            <w:top w:val="none" w:sz="0" w:space="0" w:color="auto"/>
            <w:left w:val="none" w:sz="0" w:space="0" w:color="auto"/>
            <w:bottom w:val="none" w:sz="0" w:space="0" w:color="auto"/>
            <w:right w:val="none" w:sz="0" w:space="0" w:color="auto"/>
          </w:divBdr>
          <w:divsChild>
            <w:div w:id="380783808">
              <w:marLeft w:val="0"/>
              <w:marRight w:val="0"/>
              <w:marTop w:val="0"/>
              <w:marBottom w:val="0"/>
              <w:divBdr>
                <w:top w:val="none" w:sz="0" w:space="0" w:color="auto"/>
                <w:left w:val="none" w:sz="0" w:space="0" w:color="auto"/>
                <w:bottom w:val="none" w:sz="0" w:space="0" w:color="auto"/>
                <w:right w:val="none" w:sz="0" w:space="0" w:color="auto"/>
              </w:divBdr>
            </w:div>
          </w:divsChild>
        </w:div>
        <w:div w:id="16855764">
          <w:marLeft w:val="0"/>
          <w:marRight w:val="0"/>
          <w:marTop w:val="0"/>
          <w:marBottom w:val="0"/>
          <w:divBdr>
            <w:top w:val="none" w:sz="0" w:space="0" w:color="auto"/>
            <w:left w:val="none" w:sz="0" w:space="0" w:color="auto"/>
            <w:bottom w:val="none" w:sz="0" w:space="0" w:color="auto"/>
            <w:right w:val="none" w:sz="0" w:space="0" w:color="auto"/>
          </w:divBdr>
          <w:divsChild>
            <w:div w:id="841550151">
              <w:marLeft w:val="0"/>
              <w:marRight w:val="0"/>
              <w:marTop w:val="0"/>
              <w:marBottom w:val="0"/>
              <w:divBdr>
                <w:top w:val="none" w:sz="0" w:space="0" w:color="auto"/>
                <w:left w:val="none" w:sz="0" w:space="0" w:color="auto"/>
                <w:bottom w:val="none" w:sz="0" w:space="0" w:color="auto"/>
                <w:right w:val="none" w:sz="0" w:space="0" w:color="auto"/>
              </w:divBdr>
            </w:div>
          </w:divsChild>
        </w:div>
        <w:div w:id="24865005">
          <w:marLeft w:val="0"/>
          <w:marRight w:val="0"/>
          <w:marTop w:val="0"/>
          <w:marBottom w:val="0"/>
          <w:divBdr>
            <w:top w:val="none" w:sz="0" w:space="0" w:color="auto"/>
            <w:left w:val="none" w:sz="0" w:space="0" w:color="auto"/>
            <w:bottom w:val="none" w:sz="0" w:space="0" w:color="auto"/>
            <w:right w:val="none" w:sz="0" w:space="0" w:color="auto"/>
          </w:divBdr>
          <w:divsChild>
            <w:div w:id="303243686">
              <w:marLeft w:val="0"/>
              <w:marRight w:val="0"/>
              <w:marTop w:val="0"/>
              <w:marBottom w:val="0"/>
              <w:divBdr>
                <w:top w:val="none" w:sz="0" w:space="0" w:color="auto"/>
                <w:left w:val="none" w:sz="0" w:space="0" w:color="auto"/>
                <w:bottom w:val="none" w:sz="0" w:space="0" w:color="auto"/>
                <w:right w:val="none" w:sz="0" w:space="0" w:color="auto"/>
              </w:divBdr>
            </w:div>
          </w:divsChild>
        </w:div>
        <w:div w:id="27800366">
          <w:marLeft w:val="0"/>
          <w:marRight w:val="0"/>
          <w:marTop w:val="0"/>
          <w:marBottom w:val="0"/>
          <w:divBdr>
            <w:top w:val="none" w:sz="0" w:space="0" w:color="auto"/>
            <w:left w:val="none" w:sz="0" w:space="0" w:color="auto"/>
            <w:bottom w:val="none" w:sz="0" w:space="0" w:color="auto"/>
            <w:right w:val="none" w:sz="0" w:space="0" w:color="auto"/>
          </w:divBdr>
          <w:divsChild>
            <w:div w:id="1771192825">
              <w:marLeft w:val="0"/>
              <w:marRight w:val="0"/>
              <w:marTop w:val="0"/>
              <w:marBottom w:val="0"/>
              <w:divBdr>
                <w:top w:val="none" w:sz="0" w:space="0" w:color="auto"/>
                <w:left w:val="none" w:sz="0" w:space="0" w:color="auto"/>
                <w:bottom w:val="none" w:sz="0" w:space="0" w:color="auto"/>
                <w:right w:val="none" w:sz="0" w:space="0" w:color="auto"/>
              </w:divBdr>
            </w:div>
          </w:divsChild>
        </w:div>
        <w:div w:id="31347206">
          <w:marLeft w:val="0"/>
          <w:marRight w:val="0"/>
          <w:marTop w:val="0"/>
          <w:marBottom w:val="0"/>
          <w:divBdr>
            <w:top w:val="none" w:sz="0" w:space="0" w:color="auto"/>
            <w:left w:val="none" w:sz="0" w:space="0" w:color="auto"/>
            <w:bottom w:val="none" w:sz="0" w:space="0" w:color="auto"/>
            <w:right w:val="none" w:sz="0" w:space="0" w:color="auto"/>
          </w:divBdr>
          <w:divsChild>
            <w:div w:id="705644185">
              <w:marLeft w:val="0"/>
              <w:marRight w:val="0"/>
              <w:marTop w:val="0"/>
              <w:marBottom w:val="0"/>
              <w:divBdr>
                <w:top w:val="none" w:sz="0" w:space="0" w:color="auto"/>
                <w:left w:val="none" w:sz="0" w:space="0" w:color="auto"/>
                <w:bottom w:val="none" w:sz="0" w:space="0" w:color="auto"/>
                <w:right w:val="none" w:sz="0" w:space="0" w:color="auto"/>
              </w:divBdr>
            </w:div>
          </w:divsChild>
        </w:div>
        <w:div w:id="32119925">
          <w:marLeft w:val="0"/>
          <w:marRight w:val="0"/>
          <w:marTop w:val="0"/>
          <w:marBottom w:val="0"/>
          <w:divBdr>
            <w:top w:val="none" w:sz="0" w:space="0" w:color="auto"/>
            <w:left w:val="none" w:sz="0" w:space="0" w:color="auto"/>
            <w:bottom w:val="none" w:sz="0" w:space="0" w:color="auto"/>
            <w:right w:val="none" w:sz="0" w:space="0" w:color="auto"/>
          </w:divBdr>
          <w:divsChild>
            <w:div w:id="1800105925">
              <w:marLeft w:val="0"/>
              <w:marRight w:val="0"/>
              <w:marTop w:val="0"/>
              <w:marBottom w:val="0"/>
              <w:divBdr>
                <w:top w:val="none" w:sz="0" w:space="0" w:color="auto"/>
                <w:left w:val="none" w:sz="0" w:space="0" w:color="auto"/>
                <w:bottom w:val="none" w:sz="0" w:space="0" w:color="auto"/>
                <w:right w:val="none" w:sz="0" w:space="0" w:color="auto"/>
              </w:divBdr>
            </w:div>
          </w:divsChild>
        </w:div>
        <w:div w:id="34433602">
          <w:marLeft w:val="0"/>
          <w:marRight w:val="0"/>
          <w:marTop w:val="0"/>
          <w:marBottom w:val="0"/>
          <w:divBdr>
            <w:top w:val="none" w:sz="0" w:space="0" w:color="auto"/>
            <w:left w:val="none" w:sz="0" w:space="0" w:color="auto"/>
            <w:bottom w:val="none" w:sz="0" w:space="0" w:color="auto"/>
            <w:right w:val="none" w:sz="0" w:space="0" w:color="auto"/>
          </w:divBdr>
          <w:divsChild>
            <w:div w:id="796945869">
              <w:marLeft w:val="0"/>
              <w:marRight w:val="0"/>
              <w:marTop w:val="0"/>
              <w:marBottom w:val="0"/>
              <w:divBdr>
                <w:top w:val="none" w:sz="0" w:space="0" w:color="auto"/>
                <w:left w:val="none" w:sz="0" w:space="0" w:color="auto"/>
                <w:bottom w:val="none" w:sz="0" w:space="0" w:color="auto"/>
                <w:right w:val="none" w:sz="0" w:space="0" w:color="auto"/>
              </w:divBdr>
            </w:div>
          </w:divsChild>
        </w:div>
        <w:div w:id="34627055">
          <w:marLeft w:val="0"/>
          <w:marRight w:val="0"/>
          <w:marTop w:val="0"/>
          <w:marBottom w:val="0"/>
          <w:divBdr>
            <w:top w:val="none" w:sz="0" w:space="0" w:color="auto"/>
            <w:left w:val="none" w:sz="0" w:space="0" w:color="auto"/>
            <w:bottom w:val="none" w:sz="0" w:space="0" w:color="auto"/>
            <w:right w:val="none" w:sz="0" w:space="0" w:color="auto"/>
          </w:divBdr>
          <w:divsChild>
            <w:div w:id="75202415">
              <w:marLeft w:val="0"/>
              <w:marRight w:val="0"/>
              <w:marTop w:val="0"/>
              <w:marBottom w:val="0"/>
              <w:divBdr>
                <w:top w:val="none" w:sz="0" w:space="0" w:color="auto"/>
                <w:left w:val="none" w:sz="0" w:space="0" w:color="auto"/>
                <w:bottom w:val="none" w:sz="0" w:space="0" w:color="auto"/>
                <w:right w:val="none" w:sz="0" w:space="0" w:color="auto"/>
              </w:divBdr>
            </w:div>
          </w:divsChild>
        </w:div>
        <w:div w:id="35594161">
          <w:marLeft w:val="0"/>
          <w:marRight w:val="0"/>
          <w:marTop w:val="0"/>
          <w:marBottom w:val="0"/>
          <w:divBdr>
            <w:top w:val="none" w:sz="0" w:space="0" w:color="auto"/>
            <w:left w:val="none" w:sz="0" w:space="0" w:color="auto"/>
            <w:bottom w:val="none" w:sz="0" w:space="0" w:color="auto"/>
            <w:right w:val="none" w:sz="0" w:space="0" w:color="auto"/>
          </w:divBdr>
          <w:divsChild>
            <w:div w:id="54938869">
              <w:marLeft w:val="0"/>
              <w:marRight w:val="0"/>
              <w:marTop w:val="0"/>
              <w:marBottom w:val="0"/>
              <w:divBdr>
                <w:top w:val="none" w:sz="0" w:space="0" w:color="auto"/>
                <w:left w:val="none" w:sz="0" w:space="0" w:color="auto"/>
                <w:bottom w:val="none" w:sz="0" w:space="0" w:color="auto"/>
                <w:right w:val="none" w:sz="0" w:space="0" w:color="auto"/>
              </w:divBdr>
            </w:div>
          </w:divsChild>
        </w:div>
        <w:div w:id="37436548">
          <w:marLeft w:val="0"/>
          <w:marRight w:val="0"/>
          <w:marTop w:val="0"/>
          <w:marBottom w:val="0"/>
          <w:divBdr>
            <w:top w:val="none" w:sz="0" w:space="0" w:color="auto"/>
            <w:left w:val="none" w:sz="0" w:space="0" w:color="auto"/>
            <w:bottom w:val="none" w:sz="0" w:space="0" w:color="auto"/>
            <w:right w:val="none" w:sz="0" w:space="0" w:color="auto"/>
          </w:divBdr>
          <w:divsChild>
            <w:div w:id="1031879050">
              <w:marLeft w:val="0"/>
              <w:marRight w:val="0"/>
              <w:marTop w:val="0"/>
              <w:marBottom w:val="0"/>
              <w:divBdr>
                <w:top w:val="none" w:sz="0" w:space="0" w:color="auto"/>
                <w:left w:val="none" w:sz="0" w:space="0" w:color="auto"/>
                <w:bottom w:val="none" w:sz="0" w:space="0" w:color="auto"/>
                <w:right w:val="none" w:sz="0" w:space="0" w:color="auto"/>
              </w:divBdr>
            </w:div>
          </w:divsChild>
        </w:div>
        <w:div w:id="40371624">
          <w:marLeft w:val="0"/>
          <w:marRight w:val="0"/>
          <w:marTop w:val="0"/>
          <w:marBottom w:val="0"/>
          <w:divBdr>
            <w:top w:val="none" w:sz="0" w:space="0" w:color="auto"/>
            <w:left w:val="none" w:sz="0" w:space="0" w:color="auto"/>
            <w:bottom w:val="none" w:sz="0" w:space="0" w:color="auto"/>
            <w:right w:val="none" w:sz="0" w:space="0" w:color="auto"/>
          </w:divBdr>
          <w:divsChild>
            <w:div w:id="284117778">
              <w:marLeft w:val="0"/>
              <w:marRight w:val="0"/>
              <w:marTop w:val="0"/>
              <w:marBottom w:val="0"/>
              <w:divBdr>
                <w:top w:val="none" w:sz="0" w:space="0" w:color="auto"/>
                <w:left w:val="none" w:sz="0" w:space="0" w:color="auto"/>
                <w:bottom w:val="none" w:sz="0" w:space="0" w:color="auto"/>
                <w:right w:val="none" w:sz="0" w:space="0" w:color="auto"/>
              </w:divBdr>
            </w:div>
          </w:divsChild>
        </w:div>
        <w:div w:id="40442614">
          <w:marLeft w:val="0"/>
          <w:marRight w:val="0"/>
          <w:marTop w:val="0"/>
          <w:marBottom w:val="0"/>
          <w:divBdr>
            <w:top w:val="none" w:sz="0" w:space="0" w:color="auto"/>
            <w:left w:val="none" w:sz="0" w:space="0" w:color="auto"/>
            <w:bottom w:val="none" w:sz="0" w:space="0" w:color="auto"/>
            <w:right w:val="none" w:sz="0" w:space="0" w:color="auto"/>
          </w:divBdr>
          <w:divsChild>
            <w:div w:id="1249198221">
              <w:marLeft w:val="0"/>
              <w:marRight w:val="0"/>
              <w:marTop w:val="0"/>
              <w:marBottom w:val="0"/>
              <w:divBdr>
                <w:top w:val="none" w:sz="0" w:space="0" w:color="auto"/>
                <w:left w:val="none" w:sz="0" w:space="0" w:color="auto"/>
                <w:bottom w:val="none" w:sz="0" w:space="0" w:color="auto"/>
                <w:right w:val="none" w:sz="0" w:space="0" w:color="auto"/>
              </w:divBdr>
            </w:div>
          </w:divsChild>
        </w:div>
        <w:div w:id="40635002">
          <w:marLeft w:val="0"/>
          <w:marRight w:val="0"/>
          <w:marTop w:val="0"/>
          <w:marBottom w:val="0"/>
          <w:divBdr>
            <w:top w:val="none" w:sz="0" w:space="0" w:color="auto"/>
            <w:left w:val="none" w:sz="0" w:space="0" w:color="auto"/>
            <w:bottom w:val="none" w:sz="0" w:space="0" w:color="auto"/>
            <w:right w:val="none" w:sz="0" w:space="0" w:color="auto"/>
          </w:divBdr>
          <w:divsChild>
            <w:div w:id="1062025910">
              <w:marLeft w:val="0"/>
              <w:marRight w:val="0"/>
              <w:marTop w:val="0"/>
              <w:marBottom w:val="0"/>
              <w:divBdr>
                <w:top w:val="none" w:sz="0" w:space="0" w:color="auto"/>
                <w:left w:val="none" w:sz="0" w:space="0" w:color="auto"/>
                <w:bottom w:val="none" w:sz="0" w:space="0" w:color="auto"/>
                <w:right w:val="none" w:sz="0" w:space="0" w:color="auto"/>
              </w:divBdr>
            </w:div>
          </w:divsChild>
        </w:div>
        <w:div w:id="41448319">
          <w:marLeft w:val="0"/>
          <w:marRight w:val="0"/>
          <w:marTop w:val="0"/>
          <w:marBottom w:val="0"/>
          <w:divBdr>
            <w:top w:val="none" w:sz="0" w:space="0" w:color="auto"/>
            <w:left w:val="none" w:sz="0" w:space="0" w:color="auto"/>
            <w:bottom w:val="none" w:sz="0" w:space="0" w:color="auto"/>
            <w:right w:val="none" w:sz="0" w:space="0" w:color="auto"/>
          </w:divBdr>
          <w:divsChild>
            <w:div w:id="518785718">
              <w:marLeft w:val="0"/>
              <w:marRight w:val="0"/>
              <w:marTop w:val="0"/>
              <w:marBottom w:val="0"/>
              <w:divBdr>
                <w:top w:val="none" w:sz="0" w:space="0" w:color="auto"/>
                <w:left w:val="none" w:sz="0" w:space="0" w:color="auto"/>
                <w:bottom w:val="none" w:sz="0" w:space="0" w:color="auto"/>
                <w:right w:val="none" w:sz="0" w:space="0" w:color="auto"/>
              </w:divBdr>
            </w:div>
            <w:div w:id="2097824959">
              <w:marLeft w:val="0"/>
              <w:marRight w:val="0"/>
              <w:marTop w:val="0"/>
              <w:marBottom w:val="0"/>
              <w:divBdr>
                <w:top w:val="none" w:sz="0" w:space="0" w:color="auto"/>
                <w:left w:val="none" w:sz="0" w:space="0" w:color="auto"/>
                <w:bottom w:val="none" w:sz="0" w:space="0" w:color="auto"/>
                <w:right w:val="none" w:sz="0" w:space="0" w:color="auto"/>
              </w:divBdr>
            </w:div>
          </w:divsChild>
        </w:div>
        <w:div w:id="42756948">
          <w:marLeft w:val="0"/>
          <w:marRight w:val="0"/>
          <w:marTop w:val="0"/>
          <w:marBottom w:val="0"/>
          <w:divBdr>
            <w:top w:val="none" w:sz="0" w:space="0" w:color="auto"/>
            <w:left w:val="none" w:sz="0" w:space="0" w:color="auto"/>
            <w:bottom w:val="none" w:sz="0" w:space="0" w:color="auto"/>
            <w:right w:val="none" w:sz="0" w:space="0" w:color="auto"/>
          </w:divBdr>
          <w:divsChild>
            <w:div w:id="1129587327">
              <w:marLeft w:val="0"/>
              <w:marRight w:val="0"/>
              <w:marTop w:val="0"/>
              <w:marBottom w:val="0"/>
              <w:divBdr>
                <w:top w:val="none" w:sz="0" w:space="0" w:color="auto"/>
                <w:left w:val="none" w:sz="0" w:space="0" w:color="auto"/>
                <w:bottom w:val="none" w:sz="0" w:space="0" w:color="auto"/>
                <w:right w:val="none" w:sz="0" w:space="0" w:color="auto"/>
              </w:divBdr>
            </w:div>
          </w:divsChild>
        </w:div>
        <w:div w:id="43020813">
          <w:marLeft w:val="0"/>
          <w:marRight w:val="0"/>
          <w:marTop w:val="0"/>
          <w:marBottom w:val="0"/>
          <w:divBdr>
            <w:top w:val="none" w:sz="0" w:space="0" w:color="auto"/>
            <w:left w:val="none" w:sz="0" w:space="0" w:color="auto"/>
            <w:bottom w:val="none" w:sz="0" w:space="0" w:color="auto"/>
            <w:right w:val="none" w:sz="0" w:space="0" w:color="auto"/>
          </w:divBdr>
          <w:divsChild>
            <w:div w:id="186530597">
              <w:marLeft w:val="0"/>
              <w:marRight w:val="0"/>
              <w:marTop w:val="0"/>
              <w:marBottom w:val="0"/>
              <w:divBdr>
                <w:top w:val="none" w:sz="0" w:space="0" w:color="auto"/>
                <w:left w:val="none" w:sz="0" w:space="0" w:color="auto"/>
                <w:bottom w:val="none" w:sz="0" w:space="0" w:color="auto"/>
                <w:right w:val="none" w:sz="0" w:space="0" w:color="auto"/>
              </w:divBdr>
            </w:div>
          </w:divsChild>
        </w:div>
        <w:div w:id="43870694">
          <w:marLeft w:val="0"/>
          <w:marRight w:val="0"/>
          <w:marTop w:val="0"/>
          <w:marBottom w:val="0"/>
          <w:divBdr>
            <w:top w:val="none" w:sz="0" w:space="0" w:color="auto"/>
            <w:left w:val="none" w:sz="0" w:space="0" w:color="auto"/>
            <w:bottom w:val="none" w:sz="0" w:space="0" w:color="auto"/>
            <w:right w:val="none" w:sz="0" w:space="0" w:color="auto"/>
          </w:divBdr>
          <w:divsChild>
            <w:div w:id="2088306215">
              <w:marLeft w:val="0"/>
              <w:marRight w:val="0"/>
              <w:marTop w:val="0"/>
              <w:marBottom w:val="0"/>
              <w:divBdr>
                <w:top w:val="none" w:sz="0" w:space="0" w:color="auto"/>
                <w:left w:val="none" w:sz="0" w:space="0" w:color="auto"/>
                <w:bottom w:val="none" w:sz="0" w:space="0" w:color="auto"/>
                <w:right w:val="none" w:sz="0" w:space="0" w:color="auto"/>
              </w:divBdr>
            </w:div>
          </w:divsChild>
        </w:div>
        <w:div w:id="45179829">
          <w:marLeft w:val="0"/>
          <w:marRight w:val="0"/>
          <w:marTop w:val="0"/>
          <w:marBottom w:val="0"/>
          <w:divBdr>
            <w:top w:val="none" w:sz="0" w:space="0" w:color="auto"/>
            <w:left w:val="none" w:sz="0" w:space="0" w:color="auto"/>
            <w:bottom w:val="none" w:sz="0" w:space="0" w:color="auto"/>
            <w:right w:val="none" w:sz="0" w:space="0" w:color="auto"/>
          </w:divBdr>
          <w:divsChild>
            <w:div w:id="545918123">
              <w:marLeft w:val="0"/>
              <w:marRight w:val="0"/>
              <w:marTop w:val="0"/>
              <w:marBottom w:val="0"/>
              <w:divBdr>
                <w:top w:val="none" w:sz="0" w:space="0" w:color="auto"/>
                <w:left w:val="none" w:sz="0" w:space="0" w:color="auto"/>
                <w:bottom w:val="none" w:sz="0" w:space="0" w:color="auto"/>
                <w:right w:val="none" w:sz="0" w:space="0" w:color="auto"/>
              </w:divBdr>
            </w:div>
            <w:div w:id="1514760207">
              <w:marLeft w:val="0"/>
              <w:marRight w:val="0"/>
              <w:marTop w:val="0"/>
              <w:marBottom w:val="0"/>
              <w:divBdr>
                <w:top w:val="none" w:sz="0" w:space="0" w:color="auto"/>
                <w:left w:val="none" w:sz="0" w:space="0" w:color="auto"/>
                <w:bottom w:val="none" w:sz="0" w:space="0" w:color="auto"/>
                <w:right w:val="none" w:sz="0" w:space="0" w:color="auto"/>
              </w:divBdr>
            </w:div>
          </w:divsChild>
        </w:div>
        <w:div w:id="46103604">
          <w:marLeft w:val="0"/>
          <w:marRight w:val="0"/>
          <w:marTop w:val="0"/>
          <w:marBottom w:val="0"/>
          <w:divBdr>
            <w:top w:val="none" w:sz="0" w:space="0" w:color="auto"/>
            <w:left w:val="none" w:sz="0" w:space="0" w:color="auto"/>
            <w:bottom w:val="none" w:sz="0" w:space="0" w:color="auto"/>
            <w:right w:val="none" w:sz="0" w:space="0" w:color="auto"/>
          </w:divBdr>
          <w:divsChild>
            <w:div w:id="559054693">
              <w:marLeft w:val="0"/>
              <w:marRight w:val="0"/>
              <w:marTop w:val="0"/>
              <w:marBottom w:val="0"/>
              <w:divBdr>
                <w:top w:val="none" w:sz="0" w:space="0" w:color="auto"/>
                <w:left w:val="none" w:sz="0" w:space="0" w:color="auto"/>
                <w:bottom w:val="none" w:sz="0" w:space="0" w:color="auto"/>
                <w:right w:val="none" w:sz="0" w:space="0" w:color="auto"/>
              </w:divBdr>
            </w:div>
          </w:divsChild>
        </w:div>
        <w:div w:id="47536107">
          <w:marLeft w:val="0"/>
          <w:marRight w:val="0"/>
          <w:marTop w:val="0"/>
          <w:marBottom w:val="0"/>
          <w:divBdr>
            <w:top w:val="none" w:sz="0" w:space="0" w:color="auto"/>
            <w:left w:val="none" w:sz="0" w:space="0" w:color="auto"/>
            <w:bottom w:val="none" w:sz="0" w:space="0" w:color="auto"/>
            <w:right w:val="none" w:sz="0" w:space="0" w:color="auto"/>
          </w:divBdr>
          <w:divsChild>
            <w:div w:id="248660333">
              <w:marLeft w:val="0"/>
              <w:marRight w:val="0"/>
              <w:marTop w:val="0"/>
              <w:marBottom w:val="0"/>
              <w:divBdr>
                <w:top w:val="none" w:sz="0" w:space="0" w:color="auto"/>
                <w:left w:val="none" w:sz="0" w:space="0" w:color="auto"/>
                <w:bottom w:val="none" w:sz="0" w:space="0" w:color="auto"/>
                <w:right w:val="none" w:sz="0" w:space="0" w:color="auto"/>
              </w:divBdr>
            </w:div>
          </w:divsChild>
        </w:div>
        <w:div w:id="59597835">
          <w:marLeft w:val="0"/>
          <w:marRight w:val="0"/>
          <w:marTop w:val="0"/>
          <w:marBottom w:val="0"/>
          <w:divBdr>
            <w:top w:val="none" w:sz="0" w:space="0" w:color="auto"/>
            <w:left w:val="none" w:sz="0" w:space="0" w:color="auto"/>
            <w:bottom w:val="none" w:sz="0" w:space="0" w:color="auto"/>
            <w:right w:val="none" w:sz="0" w:space="0" w:color="auto"/>
          </w:divBdr>
          <w:divsChild>
            <w:div w:id="272712298">
              <w:marLeft w:val="0"/>
              <w:marRight w:val="0"/>
              <w:marTop w:val="0"/>
              <w:marBottom w:val="0"/>
              <w:divBdr>
                <w:top w:val="none" w:sz="0" w:space="0" w:color="auto"/>
                <w:left w:val="none" w:sz="0" w:space="0" w:color="auto"/>
                <w:bottom w:val="none" w:sz="0" w:space="0" w:color="auto"/>
                <w:right w:val="none" w:sz="0" w:space="0" w:color="auto"/>
              </w:divBdr>
            </w:div>
          </w:divsChild>
        </w:div>
        <w:div w:id="59638017">
          <w:marLeft w:val="0"/>
          <w:marRight w:val="0"/>
          <w:marTop w:val="0"/>
          <w:marBottom w:val="0"/>
          <w:divBdr>
            <w:top w:val="none" w:sz="0" w:space="0" w:color="auto"/>
            <w:left w:val="none" w:sz="0" w:space="0" w:color="auto"/>
            <w:bottom w:val="none" w:sz="0" w:space="0" w:color="auto"/>
            <w:right w:val="none" w:sz="0" w:space="0" w:color="auto"/>
          </w:divBdr>
          <w:divsChild>
            <w:div w:id="514541034">
              <w:marLeft w:val="0"/>
              <w:marRight w:val="0"/>
              <w:marTop w:val="0"/>
              <w:marBottom w:val="0"/>
              <w:divBdr>
                <w:top w:val="none" w:sz="0" w:space="0" w:color="auto"/>
                <w:left w:val="none" w:sz="0" w:space="0" w:color="auto"/>
                <w:bottom w:val="none" w:sz="0" w:space="0" w:color="auto"/>
                <w:right w:val="none" w:sz="0" w:space="0" w:color="auto"/>
              </w:divBdr>
            </w:div>
            <w:div w:id="668097903">
              <w:marLeft w:val="0"/>
              <w:marRight w:val="0"/>
              <w:marTop w:val="0"/>
              <w:marBottom w:val="0"/>
              <w:divBdr>
                <w:top w:val="none" w:sz="0" w:space="0" w:color="auto"/>
                <w:left w:val="none" w:sz="0" w:space="0" w:color="auto"/>
                <w:bottom w:val="none" w:sz="0" w:space="0" w:color="auto"/>
                <w:right w:val="none" w:sz="0" w:space="0" w:color="auto"/>
              </w:divBdr>
            </w:div>
            <w:div w:id="830801931">
              <w:marLeft w:val="0"/>
              <w:marRight w:val="0"/>
              <w:marTop w:val="0"/>
              <w:marBottom w:val="0"/>
              <w:divBdr>
                <w:top w:val="none" w:sz="0" w:space="0" w:color="auto"/>
                <w:left w:val="none" w:sz="0" w:space="0" w:color="auto"/>
                <w:bottom w:val="none" w:sz="0" w:space="0" w:color="auto"/>
                <w:right w:val="none" w:sz="0" w:space="0" w:color="auto"/>
              </w:divBdr>
            </w:div>
          </w:divsChild>
        </w:div>
        <w:div w:id="62528853">
          <w:marLeft w:val="0"/>
          <w:marRight w:val="0"/>
          <w:marTop w:val="0"/>
          <w:marBottom w:val="0"/>
          <w:divBdr>
            <w:top w:val="none" w:sz="0" w:space="0" w:color="auto"/>
            <w:left w:val="none" w:sz="0" w:space="0" w:color="auto"/>
            <w:bottom w:val="none" w:sz="0" w:space="0" w:color="auto"/>
            <w:right w:val="none" w:sz="0" w:space="0" w:color="auto"/>
          </w:divBdr>
          <w:divsChild>
            <w:div w:id="1297252314">
              <w:marLeft w:val="0"/>
              <w:marRight w:val="0"/>
              <w:marTop w:val="0"/>
              <w:marBottom w:val="0"/>
              <w:divBdr>
                <w:top w:val="none" w:sz="0" w:space="0" w:color="auto"/>
                <w:left w:val="none" w:sz="0" w:space="0" w:color="auto"/>
                <w:bottom w:val="none" w:sz="0" w:space="0" w:color="auto"/>
                <w:right w:val="none" w:sz="0" w:space="0" w:color="auto"/>
              </w:divBdr>
            </w:div>
          </w:divsChild>
        </w:div>
        <w:div w:id="62795371">
          <w:marLeft w:val="0"/>
          <w:marRight w:val="0"/>
          <w:marTop w:val="0"/>
          <w:marBottom w:val="0"/>
          <w:divBdr>
            <w:top w:val="none" w:sz="0" w:space="0" w:color="auto"/>
            <w:left w:val="none" w:sz="0" w:space="0" w:color="auto"/>
            <w:bottom w:val="none" w:sz="0" w:space="0" w:color="auto"/>
            <w:right w:val="none" w:sz="0" w:space="0" w:color="auto"/>
          </w:divBdr>
          <w:divsChild>
            <w:div w:id="640697252">
              <w:marLeft w:val="0"/>
              <w:marRight w:val="0"/>
              <w:marTop w:val="0"/>
              <w:marBottom w:val="0"/>
              <w:divBdr>
                <w:top w:val="none" w:sz="0" w:space="0" w:color="auto"/>
                <w:left w:val="none" w:sz="0" w:space="0" w:color="auto"/>
                <w:bottom w:val="none" w:sz="0" w:space="0" w:color="auto"/>
                <w:right w:val="none" w:sz="0" w:space="0" w:color="auto"/>
              </w:divBdr>
            </w:div>
          </w:divsChild>
        </w:div>
        <w:div w:id="63918331">
          <w:marLeft w:val="0"/>
          <w:marRight w:val="0"/>
          <w:marTop w:val="0"/>
          <w:marBottom w:val="0"/>
          <w:divBdr>
            <w:top w:val="none" w:sz="0" w:space="0" w:color="auto"/>
            <w:left w:val="none" w:sz="0" w:space="0" w:color="auto"/>
            <w:bottom w:val="none" w:sz="0" w:space="0" w:color="auto"/>
            <w:right w:val="none" w:sz="0" w:space="0" w:color="auto"/>
          </w:divBdr>
          <w:divsChild>
            <w:div w:id="359663">
              <w:marLeft w:val="0"/>
              <w:marRight w:val="0"/>
              <w:marTop w:val="0"/>
              <w:marBottom w:val="0"/>
              <w:divBdr>
                <w:top w:val="none" w:sz="0" w:space="0" w:color="auto"/>
                <w:left w:val="none" w:sz="0" w:space="0" w:color="auto"/>
                <w:bottom w:val="none" w:sz="0" w:space="0" w:color="auto"/>
                <w:right w:val="none" w:sz="0" w:space="0" w:color="auto"/>
              </w:divBdr>
            </w:div>
          </w:divsChild>
        </w:div>
        <w:div w:id="65497118">
          <w:marLeft w:val="0"/>
          <w:marRight w:val="0"/>
          <w:marTop w:val="0"/>
          <w:marBottom w:val="0"/>
          <w:divBdr>
            <w:top w:val="none" w:sz="0" w:space="0" w:color="auto"/>
            <w:left w:val="none" w:sz="0" w:space="0" w:color="auto"/>
            <w:bottom w:val="none" w:sz="0" w:space="0" w:color="auto"/>
            <w:right w:val="none" w:sz="0" w:space="0" w:color="auto"/>
          </w:divBdr>
          <w:divsChild>
            <w:div w:id="575634174">
              <w:marLeft w:val="0"/>
              <w:marRight w:val="0"/>
              <w:marTop w:val="0"/>
              <w:marBottom w:val="0"/>
              <w:divBdr>
                <w:top w:val="none" w:sz="0" w:space="0" w:color="auto"/>
                <w:left w:val="none" w:sz="0" w:space="0" w:color="auto"/>
                <w:bottom w:val="none" w:sz="0" w:space="0" w:color="auto"/>
                <w:right w:val="none" w:sz="0" w:space="0" w:color="auto"/>
              </w:divBdr>
            </w:div>
          </w:divsChild>
        </w:div>
        <w:div w:id="68037355">
          <w:marLeft w:val="0"/>
          <w:marRight w:val="0"/>
          <w:marTop w:val="0"/>
          <w:marBottom w:val="0"/>
          <w:divBdr>
            <w:top w:val="none" w:sz="0" w:space="0" w:color="auto"/>
            <w:left w:val="none" w:sz="0" w:space="0" w:color="auto"/>
            <w:bottom w:val="none" w:sz="0" w:space="0" w:color="auto"/>
            <w:right w:val="none" w:sz="0" w:space="0" w:color="auto"/>
          </w:divBdr>
          <w:divsChild>
            <w:div w:id="1953853071">
              <w:marLeft w:val="0"/>
              <w:marRight w:val="0"/>
              <w:marTop w:val="0"/>
              <w:marBottom w:val="0"/>
              <w:divBdr>
                <w:top w:val="none" w:sz="0" w:space="0" w:color="auto"/>
                <w:left w:val="none" w:sz="0" w:space="0" w:color="auto"/>
                <w:bottom w:val="none" w:sz="0" w:space="0" w:color="auto"/>
                <w:right w:val="none" w:sz="0" w:space="0" w:color="auto"/>
              </w:divBdr>
            </w:div>
          </w:divsChild>
        </w:div>
        <w:div w:id="78912699">
          <w:marLeft w:val="0"/>
          <w:marRight w:val="0"/>
          <w:marTop w:val="0"/>
          <w:marBottom w:val="0"/>
          <w:divBdr>
            <w:top w:val="none" w:sz="0" w:space="0" w:color="auto"/>
            <w:left w:val="none" w:sz="0" w:space="0" w:color="auto"/>
            <w:bottom w:val="none" w:sz="0" w:space="0" w:color="auto"/>
            <w:right w:val="none" w:sz="0" w:space="0" w:color="auto"/>
          </w:divBdr>
          <w:divsChild>
            <w:div w:id="1033768647">
              <w:marLeft w:val="0"/>
              <w:marRight w:val="0"/>
              <w:marTop w:val="0"/>
              <w:marBottom w:val="0"/>
              <w:divBdr>
                <w:top w:val="none" w:sz="0" w:space="0" w:color="auto"/>
                <w:left w:val="none" w:sz="0" w:space="0" w:color="auto"/>
                <w:bottom w:val="none" w:sz="0" w:space="0" w:color="auto"/>
                <w:right w:val="none" w:sz="0" w:space="0" w:color="auto"/>
              </w:divBdr>
            </w:div>
          </w:divsChild>
        </w:div>
        <w:div w:id="80756851">
          <w:marLeft w:val="0"/>
          <w:marRight w:val="0"/>
          <w:marTop w:val="0"/>
          <w:marBottom w:val="0"/>
          <w:divBdr>
            <w:top w:val="none" w:sz="0" w:space="0" w:color="auto"/>
            <w:left w:val="none" w:sz="0" w:space="0" w:color="auto"/>
            <w:bottom w:val="none" w:sz="0" w:space="0" w:color="auto"/>
            <w:right w:val="none" w:sz="0" w:space="0" w:color="auto"/>
          </w:divBdr>
          <w:divsChild>
            <w:div w:id="1410928214">
              <w:marLeft w:val="0"/>
              <w:marRight w:val="0"/>
              <w:marTop w:val="0"/>
              <w:marBottom w:val="0"/>
              <w:divBdr>
                <w:top w:val="none" w:sz="0" w:space="0" w:color="auto"/>
                <w:left w:val="none" w:sz="0" w:space="0" w:color="auto"/>
                <w:bottom w:val="none" w:sz="0" w:space="0" w:color="auto"/>
                <w:right w:val="none" w:sz="0" w:space="0" w:color="auto"/>
              </w:divBdr>
            </w:div>
          </w:divsChild>
        </w:div>
        <w:div w:id="80765137">
          <w:marLeft w:val="0"/>
          <w:marRight w:val="0"/>
          <w:marTop w:val="0"/>
          <w:marBottom w:val="0"/>
          <w:divBdr>
            <w:top w:val="none" w:sz="0" w:space="0" w:color="auto"/>
            <w:left w:val="none" w:sz="0" w:space="0" w:color="auto"/>
            <w:bottom w:val="none" w:sz="0" w:space="0" w:color="auto"/>
            <w:right w:val="none" w:sz="0" w:space="0" w:color="auto"/>
          </w:divBdr>
          <w:divsChild>
            <w:div w:id="249654997">
              <w:marLeft w:val="0"/>
              <w:marRight w:val="0"/>
              <w:marTop w:val="0"/>
              <w:marBottom w:val="0"/>
              <w:divBdr>
                <w:top w:val="none" w:sz="0" w:space="0" w:color="auto"/>
                <w:left w:val="none" w:sz="0" w:space="0" w:color="auto"/>
                <w:bottom w:val="none" w:sz="0" w:space="0" w:color="auto"/>
                <w:right w:val="none" w:sz="0" w:space="0" w:color="auto"/>
              </w:divBdr>
            </w:div>
          </w:divsChild>
        </w:div>
        <w:div w:id="83457541">
          <w:marLeft w:val="0"/>
          <w:marRight w:val="0"/>
          <w:marTop w:val="0"/>
          <w:marBottom w:val="0"/>
          <w:divBdr>
            <w:top w:val="none" w:sz="0" w:space="0" w:color="auto"/>
            <w:left w:val="none" w:sz="0" w:space="0" w:color="auto"/>
            <w:bottom w:val="none" w:sz="0" w:space="0" w:color="auto"/>
            <w:right w:val="none" w:sz="0" w:space="0" w:color="auto"/>
          </w:divBdr>
          <w:divsChild>
            <w:div w:id="622269732">
              <w:marLeft w:val="0"/>
              <w:marRight w:val="0"/>
              <w:marTop w:val="0"/>
              <w:marBottom w:val="0"/>
              <w:divBdr>
                <w:top w:val="none" w:sz="0" w:space="0" w:color="auto"/>
                <w:left w:val="none" w:sz="0" w:space="0" w:color="auto"/>
                <w:bottom w:val="none" w:sz="0" w:space="0" w:color="auto"/>
                <w:right w:val="none" w:sz="0" w:space="0" w:color="auto"/>
              </w:divBdr>
            </w:div>
          </w:divsChild>
        </w:div>
        <w:div w:id="84115088">
          <w:marLeft w:val="0"/>
          <w:marRight w:val="0"/>
          <w:marTop w:val="0"/>
          <w:marBottom w:val="0"/>
          <w:divBdr>
            <w:top w:val="none" w:sz="0" w:space="0" w:color="auto"/>
            <w:left w:val="none" w:sz="0" w:space="0" w:color="auto"/>
            <w:bottom w:val="none" w:sz="0" w:space="0" w:color="auto"/>
            <w:right w:val="none" w:sz="0" w:space="0" w:color="auto"/>
          </w:divBdr>
          <w:divsChild>
            <w:div w:id="759645739">
              <w:marLeft w:val="0"/>
              <w:marRight w:val="0"/>
              <w:marTop w:val="0"/>
              <w:marBottom w:val="0"/>
              <w:divBdr>
                <w:top w:val="none" w:sz="0" w:space="0" w:color="auto"/>
                <w:left w:val="none" w:sz="0" w:space="0" w:color="auto"/>
                <w:bottom w:val="none" w:sz="0" w:space="0" w:color="auto"/>
                <w:right w:val="none" w:sz="0" w:space="0" w:color="auto"/>
              </w:divBdr>
            </w:div>
            <w:div w:id="1246652514">
              <w:marLeft w:val="0"/>
              <w:marRight w:val="0"/>
              <w:marTop w:val="0"/>
              <w:marBottom w:val="0"/>
              <w:divBdr>
                <w:top w:val="none" w:sz="0" w:space="0" w:color="auto"/>
                <w:left w:val="none" w:sz="0" w:space="0" w:color="auto"/>
                <w:bottom w:val="none" w:sz="0" w:space="0" w:color="auto"/>
                <w:right w:val="none" w:sz="0" w:space="0" w:color="auto"/>
              </w:divBdr>
            </w:div>
            <w:div w:id="1618176796">
              <w:marLeft w:val="0"/>
              <w:marRight w:val="0"/>
              <w:marTop w:val="0"/>
              <w:marBottom w:val="0"/>
              <w:divBdr>
                <w:top w:val="none" w:sz="0" w:space="0" w:color="auto"/>
                <w:left w:val="none" w:sz="0" w:space="0" w:color="auto"/>
                <w:bottom w:val="none" w:sz="0" w:space="0" w:color="auto"/>
                <w:right w:val="none" w:sz="0" w:space="0" w:color="auto"/>
              </w:divBdr>
            </w:div>
          </w:divsChild>
        </w:div>
        <w:div w:id="86393220">
          <w:marLeft w:val="0"/>
          <w:marRight w:val="0"/>
          <w:marTop w:val="0"/>
          <w:marBottom w:val="0"/>
          <w:divBdr>
            <w:top w:val="none" w:sz="0" w:space="0" w:color="auto"/>
            <w:left w:val="none" w:sz="0" w:space="0" w:color="auto"/>
            <w:bottom w:val="none" w:sz="0" w:space="0" w:color="auto"/>
            <w:right w:val="none" w:sz="0" w:space="0" w:color="auto"/>
          </w:divBdr>
          <w:divsChild>
            <w:div w:id="1062873704">
              <w:marLeft w:val="0"/>
              <w:marRight w:val="0"/>
              <w:marTop w:val="0"/>
              <w:marBottom w:val="0"/>
              <w:divBdr>
                <w:top w:val="none" w:sz="0" w:space="0" w:color="auto"/>
                <w:left w:val="none" w:sz="0" w:space="0" w:color="auto"/>
                <w:bottom w:val="none" w:sz="0" w:space="0" w:color="auto"/>
                <w:right w:val="none" w:sz="0" w:space="0" w:color="auto"/>
              </w:divBdr>
            </w:div>
            <w:div w:id="1871643388">
              <w:marLeft w:val="0"/>
              <w:marRight w:val="0"/>
              <w:marTop w:val="0"/>
              <w:marBottom w:val="0"/>
              <w:divBdr>
                <w:top w:val="none" w:sz="0" w:space="0" w:color="auto"/>
                <w:left w:val="none" w:sz="0" w:space="0" w:color="auto"/>
                <w:bottom w:val="none" w:sz="0" w:space="0" w:color="auto"/>
                <w:right w:val="none" w:sz="0" w:space="0" w:color="auto"/>
              </w:divBdr>
            </w:div>
            <w:div w:id="1895309986">
              <w:marLeft w:val="0"/>
              <w:marRight w:val="0"/>
              <w:marTop w:val="0"/>
              <w:marBottom w:val="0"/>
              <w:divBdr>
                <w:top w:val="none" w:sz="0" w:space="0" w:color="auto"/>
                <w:left w:val="none" w:sz="0" w:space="0" w:color="auto"/>
                <w:bottom w:val="none" w:sz="0" w:space="0" w:color="auto"/>
                <w:right w:val="none" w:sz="0" w:space="0" w:color="auto"/>
              </w:divBdr>
            </w:div>
          </w:divsChild>
        </w:div>
        <w:div w:id="88745492">
          <w:marLeft w:val="0"/>
          <w:marRight w:val="0"/>
          <w:marTop w:val="0"/>
          <w:marBottom w:val="0"/>
          <w:divBdr>
            <w:top w:val="none" w:sz="0" w:space="0" w:color="auto"/>
            <w:left w:val="none" w:sz="0" w:space="0" w:color="auto"/>
            <w:bottom w:val="none" w:sz="0" w:space="0" w:color="auto"/>
            <w:right w:val="none" w:sz="0" w:space="0" w:color="auto"/>
          </w:divBdr>
          <w:divsChild>
            <w:div w:id="787315934">
              <w:marLeft w:val="0"/>
              <w:marRight w:val="0"/>
              <w:marTop w:val="0"/>
              <w:marBottom w:val="0"/>
              <w:divBdr>
                <w:top w:val="none" w:sz="0" w:space="0" w:color="auto"/>
                <w:left w:val="none" w:sz="0" w:space="0" w:color="auto"/>
                <w:bottom w:val="none" w:sz="0" w:space="0" w:color="auto"/>
                <w:right w:val="none" w:sz="0" w:space="0" w:color="auto"/>
              </w:divBdr>
            </w:div>
          </w:divsChild>
        </w:div>
        <w:div w:id="89471204">
          <w:marLeft w:val="0"/>
          <w:marRight w:val="0"/>
          <w:marTop w:val="0"/>
          <w:marBottom w:val="0"/>
          <w:divBdr>
            <w:top w:val="none" w:sz="0" w:space="0" w:color="auto"/>
            <w:left w:val="none" w:sz="0" w:space="0" w:color="auto"/>
            <w:bottom w:val="none" w:sz="0" w:space="0" w:color="auto"/>
            <w:right w:val="none" w:sz="0" w:space="0" w:color="auto"/>
          </w:divBdr>
          <w:divsChild>
            <w:div w:id="500705226">
              <w:marLeft w:val="0"/>
              <w:marRight w:val="0"/>
              <w:marTop w:val="0"/>
              <w:marBottom w:val="0"/>
              <w:divBdr>
                <w:top w:val="none" w:sz="0" w:space="0" w:color="auto"/>
                <w:left w:val="none" w:sz="0" w:space="0" w:color="auto"/>
                <w:bottom w:val="none" w:sz="0" w:space="0" w:color="auto"/>
                <w:right w:val="none" w:sz="0" w:space="0" w:color="auto"/>
              </w:divBdr>
            </w:div>
          </w:divsChild>
        </w:div>
        <w:div w:id="91122093">
          <w:marLeft w:val="0"/>
          <w:marRight w:val="0"/>
          <w:marTop w:val="0"/>
          <w:marBottom w:val="0"/>
          <w:divBdr>
            <w:top w:val="none" w:sz="0" w:space="0" w:color="auto"/>
            <w:left w:val="none" w:sz="0" w:space="0" w:color="auto"/>
            <w:bottom w:val="none" w:sz="0" w:space="0" w:color="auto"/>
            <w:right w:val="none" w:sz="0" w:space="0" w:color="auto"/>
          </w:divBdr>
          <w:divsChild>
            <w:div w:id="1111970098">
              <w:marLeft w:val="0"/>
              <w:marRight w:val="0"/>
              <w:marTop w:val="0"/>
              <w:marBottom w:val="0"/>
              <w:divBdr>
                <w:top w:val="none" w:sz="0" w:space="0" w:color="auto"/>
                <w:left w:val="none" w:sz="0" w:space="0" w:color="auto"/>
                <w:bottom w:val="none" w:sz="0" w:space="0" w:color="auto"/>
                <w:right w:val="none" w:sz="0" w:space="0" w:color="auto"/>
              </w:divBdr>
            </w:div>
          </w:divsChild>
        </w:div>
        <w:div w:id="93093045">
          <w:marLeft w:val="0"/>
          <w:marRight w:val="0"/>
          <w:marTop w:val="0"/>
          <w:marBottom w:val="0"/>
          <w:divBdr>
            <w:top w:val="none" w:sz="0" w:space="0" w:color="auto"/>
            <w:left w:val="none" w:sz="0" w:space="0" w:color="auto"/>
            <w:bottom w:val="none" w:sz="0" w:space="0" w:color="auto"/>
            <w:right w:val="none" w:sz="0" w:space="0" w:color="auto"/>
          </w:divBdr>
          <w:divsChild>
            <w:div w:id="208227450">
              <w:marLeft w:val="0"/>
              <w:marRight w:val="0"/>
              <w:marTop w:val="0"/>
              <w:marBottom w:val="0"/>
              <w:divBdr>
                <w:top w:val="none" w:sz="0" w:space="0" w:color="auto"/>
                <w:left w:val="none" w:sz="0" w:space="0" w:color="auto"/>
                <w:bottom w:val="none" w:sz="0" w:space="0" w:color="auto"/>
                <w:right w:val="none" w:sz="0" w:space="0" w:color="auto"/>
              </w:divBdr>
            </w:div>
          </w:divsChild>
        </w:div>
        <w:div w:id="96407606">
          <w:marLeft w:val="0"/>
          <w:marRight w:val="0"/>
          <w:marTop w:val="0"/>
          <w:marBottom w:val="0"/>
          <w:divBdr>
            <w:top w:val="none" w:sz="0" w:space="0" w:color="auto"/>
            <w:left w:val="none" w:sz="0" w:space="0" w:color="auto"/>
            <w:bottom w:val="none" w:sz="0" w:space="0" w:color="auto"/>
            <w:right w:val="none" w:sz="0" w:space="0" w:color="auto"/>
          </w:divBdr>
          <w:divsChild>
            <w:div w:id="333654469">
              <w:marLeft w:val="0"/>
              <w:marRight w:val="0"/>
              <w:marTop w:val="0"/>
              <w:marBottom w:val="0"/>
              <w:divBdr>
                <w:top w:val="none" w:sz="0" w:space="0" w:color="auto"/>
                <w:left w:val="none" w:sz="0" w:space="0" w:color="auto"/>
                <w:bottom w:val="none" w:sz="0" w:space="0" w:color="auto"/>
                <w:right w:val="none" w:sz="0" w:space="0" w:color="auto"/>
              </w:divBdr>
            </w:div>
          </w:divsChild>
        </w:div>
        <w:div w:id="97453756">
          <w:marLeft w:val="0"/>
          <w:marRight w:val="0"/>
          <w:marTop w:val="0"/>
          <w:marBottom w:val="0"/>
          <w:divBdr>
            <w:top w:val="none" w:sz="0" w:space="0" w:color="auto"/>
            <w:left w:val="none" w:sz="0" w:space="0" w:color="auto"/>
            <w:bottom w:val="none" w:sz="0" w:space="0" w:color="auto"/>
            <w:right w:val="none" w:sz="0" w:space="0" w:color="auto"/>
          </w:divBdr>
          <w:divsChild>
            <w:div w:id="1953780799">
              <w:marLeft w:val="0"/>
              <w:marRight w:val="0"/>
              <w:marTop w:val="0"/>
              <w:marBottom w:val="0"/>
              <w:divBdr>
                <w:top w:val="none" w:sz="0" w:space="0" w:color="auto"/>
                <w:left w:val="none" w:sz="0" w:space="0" w:color="auto"/>
                <w:bottom w:val="none" w:sz="0" w:space="0" w:color="auto"/>
                <w:right w:val="none" w:sz="0" w:space="0" w:color="auto"/>
              </w:divBdr>
            </w:div>
          </w:divsChild>
        </w:div>
        <w:div w:id="104929378">
          <w:marLeft w:val="0"/>
          <w:marRight w:val="0"/>
          <w:marTop w:val="0"/>
          <w:marBottom w:val="0"/>
          <w:divBdr>
            <w:top w:val="none" w:sz="0" w:space="0" w:color="auto"/>
            <w:left w:val="none" w:sz="0" w:space="0" w:color="auto"/>
            <w:bottom w:val="none" w:sz="0" w:space="0" w:color="auto"/>
            <w:right w:val="none" w:sz="0" w:space="0" w:color="auto"/>
          </w:divBdr>
          <w:divsChild>
            <w:div w:id="609821368">
              <w:marLeft w:val="0"/>
              <w:marRight w:val="0"/>
              <w:marTop w:val="0"/>
              <w:marBottom w:val="0"/>
              <w:divBdr>
                <w:top w:val="none" w:sz="0" w:space="0" w:color="auto"/>
                <w:left w:val="none" w:sz="0" w:space="0" w:color="auto"/>
                <w:bottom w:val="none" w:sz="0" w:space="0" w:color="auto"/>
                <w:right w:val="none" w:sz="0" w:space="0" w:color="auto"/>
              </w:divBdr>
            </w:div>
          </w:divsChild>
        </w:div>
        <w:div w:id="108471243">
          <w:marLeft w:val="0"/>
          <w:marRight w:val="0"/>
          <w:marTop w:val="0"/>
          <w:marBottom w:val="0"/>
          <w:divBdr>
            <w:top w:val="none" w:sz="0" w:space="0" w:color="auto"/>
            <w:left w:val="none" w:sz="0" w:space="0" w:color="auto"/>
            <w:bottom w:val="none" w:sz="0" w:space="0" w:color="auto"/>
            <w:right w:val="none" w:sz="0" w:space="0" w:color="auto"/>
          </w:divBdr>
          <w:divsChild>
            <w:div w:id="508258078">
              <w:marLeft w:val="0"/>
              <w:marRight w:val="0"/>
              <w:marTop w:val="0"/>
              <w:marBottom w:val="0"/>
              <w:divBdr>
                <w:top w:val="none" w:sz="0" w:space="0" w:color="auto"/>
                <w:left w:val="none" w:sz="0" w:space="0" w:color="auto"/>
                <w:bottom w:val="none" w:sz="0" w:space="0" w:color="auto"/>
                <w:right w:val="none" w:sz="0" w:space="0" w:color="auto"/>
              </w:divBdr>
            </w:div>
            <w:div w:id="1076628461">
              <w:marLeft w:val="0"/>
              <w:marRight w:val="0"/>
              <w:marTop w:val="0"/>
              <w:marBottom w:val="0"/>
              <w:divBdr>
                <w:top w:val="none" w:sz="0" w:space="0" w:color="auto"/>
                <w:left w:val="none" w:sz="0" w:space="0" w:color="auto"/>
                <w:bottom w:val="none" w:sz="0" w:space="0" w:color="auto"/>
                <w:right w:val="none" w:sz="0" w:space="0" w:color="auto"/>
              </w:divBdr>
            </w:div>
          </w:divsChild>
        </w:div>
        <w:div w:id="114252648">
          <w:marLeft w:val="0"/>
          <w:marRight w:val="0"/>
          <w:marTop w:val="0"/>
          <w:marBottom w:val="0"/>
          <w:divBdr>
            <w:top w:val="none" w:sz="0" w:space="0" w:color="auto"/>
            <w:left w:val="none" w:sz="0" w:space="0" w:color="auto"/>
            <w:bottom w:val="none" w:sz="0" w:space="0" w:color="auto"/>
            <w:right w:val="none" w:sz="0" w:space="0" w:color="auto"/>
          </w:divBdr>
          <w:divsChild>
            <w:div w:id="1808280369">
              <w:marLeft w:val="0"/>
              <w:marRight w:val="0"/>
              <w:marTop w:val="0"/>
              <w:marBottom w:val="0"/>
              <w:divBdr>
                <w:top w:val="none" w:sz="0" w:space="0" w:color="auto"/>
                <w:left w:val="none" w:sz="0" w:space="0" w:color="auto"/>
                <w:bottom w:val="none" w:sz="0" w:space="0" w:color="auto"/>
                <w:right w:val="none" w:sz="0" w:space="0" w:color="auto"/>
              </w:divBdr>
            </w:div>
            <w:div w:id="2107992307">
              <w:marLeft w:val="0"/>
              <w:marRight w:val="0"/>
              <w:marTop w:val="0"/>
              <w:marBottom w:val="0"/>
              <w:divBdr>
                <w:top w:val="none" w:sz="0" w:space="0" w:color="auto"/>
                <w:left w:val="none" w:sz="0" w:space="0" w:color="auto"/>
                <w:bottom w:val="none" w:sz="0" w:space="0" w:color="auto"/>
                <w:right w:val="none" w:sz="0" w:space="0" w:color="auto"/>
              </w:divBdr>
            </w:div>
          </w:divsChild>
        </w:div>
        <w:div w:id="118227988">
          <w:marLeft w:val="0"/>
          <w:marRight w:val="0"/>
          <w:marTop w:val="0"/>
          <w:marBottom w:val="0"/>
          <w:divBdr>
            <w:top w:val="none" w:sz="0" w:space="0" w:color="auto"/>
            <w:left w:val="none" w:sz="0" w:space="0" w:color="auto"/>
            <w:bottom w:val="none" w:sz="0" w:space="0" w:color="auto"/>
            <w:right w:val="none" w:sz="0" w:space="0" w:color="auto"/>
          </w:divBdr>
          <w:divsChild>
            <w:div w:id="2029794965">
              <w:marLeft w:val="0"/>
              <w:marRight w:val="0"/>
              <w:marTop w:val="0"/>
              <w:marBottom w:val="0"/>
              <w:divBdr>
                <w:top w:val="none" w:sz="0" w:space="0" w:color="auto"/>
                <w:left w:val="none" w:sz="0" w:space="0" w:color="auto"/>
                <w:bottom w:val="none" w:sz="0" w:space="0" w:color="auto"/>
                <w:right w:val="none" w:sz="0" w:space="0" w:color="auto"/>
              </w:divBdr>
            </w:div>
          </w:divsChild>
        </w:div>
        <w:div w:id="120080771">
          <w:marLeft w:val="0"/>
          <w:marRight w:val="0"/>
          <w:marTop w:val="0"/>
          <w:marBottom w:val="0"/>
          <w:divBdr>
            <w:top w:val="none" w:sz="0" w:space="0" w:color="auto"/>
            <w:left w:val="none" w:sz="0" w:space="0" w:color="auto"/>
            <w:bottom w:val="none" w:sz="0" w:space="0" w:color="auto"/>
            <w:right w:val="none" w:sz="0" w:space="0" w:color="auto"/>
          </w:divBdr>
          <w:divsChild>
            <w:div w:id="1860660238">
              <w:marLeft w:val="0"/>
              <w:marRight w:val="0"/>
              <w:marTop w:val="0"/>
              <w:marBottom w:val="0"/>
              <w:divBdr>
                <w:top w:val="none" w:sz="0" w:space="0" w:color="auto"/>
                <w:left w:val="none" w:sz="0" w:space="0" w:color="auto"/>
                <w:bottom w:val="none" w:sz="0" w:space="0" w:color="auto"/>
                <w:right w:val="none" w:sz="0" w:space="0" w:color="auto"/>
              </w:divBdr>
            </w:div>
          </w:divsChild>
        </w:div>
        <w:div w:id="123081322">
          <w:marLeft w:val="0"/>
          <w:marRight w:val="0"/>
          <w:marTop w:val="0"/>
          <w:marBottom w:val="0"/>
          <w:divBdr>
            <w:top w:val="none" w:sz="0" w:space="0" w:color="auto"/>
            <w:left w:val="none" w:sz="0" w:space="0" w:color="auto"/>
            <w:bottom w:val="none" w:sz="0" w:space="0" w:color="auto"/>
            <w:right w:val="none" w:sz="0" w:space="0" w:color="auto"/>
          </w:divBdr>
          <w:divsChild>
            <w:div w:id="685400791">
              <w:marLeft w:val="0"/>
              <w:marRight w:val="0"/>
              <w:marTop w:val="0"/>
              <w:marBottom w:val="0"/>
              <w:divBdr>
                <w:top w:val="none" w:sz="0" w:space="0" w:color="auto"/>
                <w:left w:val="none" w:sz="0" w:space="0" w:color="auto"/>
                <w:bottom w:val="none" w:sz="0" w:space="0" w:color="auto"/>
                <w:right w:val="none" w:sz="0" w:space="0" w:color="auto"/>
              </w:divBdr>
            </w:div>
          </w:divsChild>
        </w:div>
        <w:div w:id="124128176">
          <w:marLeft w:val="0"/>
          <w:marRight w:val="0"/>
          <w:marTop w:val="0"/>
          <w:marBottom w:val="0"/>
          <w:divBdr>
            <w:top w:val="none" w:sz="0" w:space="0" w:color="auto"/>
            <w:left w:val="none" w:sz="0" w:space="0" w:color="auto"/>
            <w:bottom w:val="none" w:sz="0" w:space="0" w:color="auto"/>
            <w:right w:val="none" w:sz="0" w:space="0" w:color="auto"/>
          </w:divBdr>
          <w:divsChild>
            <w:div w:id="185294818">
              <w:marLeft w:val="0"/>
              <w:marRight w:val="0"/>
              <w:marTop w:val="0"/>
              <w:marBottom w:val="0"/>
              <w:divBdr>
                <w:top w:val="none" w:sz="0" w:space="0" w:color="auto"/>
                <w:left w:val="none" w:sz="0" w:space="0" w:color="auto"/>
                <w:bottom w:val="none" w:sz="0" w:space="0" w:color="auto"/>
                <w:right w:val="none" w:sz="0" w:space="0" w:color="auto"/>
              </w:divBdr>
            </w:div>
          </w:divsChild>
        </w:div>
        <w:div w:id="125515215">
          <w:marLeft w:val="0"/>
          <w:marRight w:val="0"/>
          <w:marTop w:val="0"/>
          <w:marBottom w:val="0"/>
          <w:divBdr>
            <w:top w:val="none" w:sz="0" w:space="0" w:color="auto"/>
            <w:left w:val="none" w:sz="0" w:space="0" w:color="auto"/>
            <w:bottom w:val="none" w:sz="0" w:space="0" w:color="auto"/>
            <w:right w:val="none" w:sz="0" w:space="0" w:color="auto"/>
          </w:divBdr>
          <w:divsChild>
            <w:div w:id="1275400257">
              <w:marLeft w:val="0"/>
              <w:marRight w:val="0"/>
              <w:marTop w:val="0"/>
              <w:marBottom w:val="0"/>
              <w:divBdr>
                <w:top w:val="none" w:sz="0" w:space="0" w:color="auto"/>
                <w:left w:val="none" w:sz="0" w:space="0" w:color="auto"/>
                <w:bottom w:val="none" w:sz="0" w:space="0" w:color="auto"/>
                <w:right w:val="none" w:sz="0" w:space="0" w:color="auto"/>
              </w:divBdr>
            </w:div>
          </w:divsChild>
        </w:div>
        <w:div w:id="125701171">
          <w:marLeft w:val="0"/>
          <w:marRight w:val="0"/>
          <w:marTop w:val="0"/>
          <w:marBottom w:val="0"/>
          <w:divBdr>
            <w:top w:val="none" w:sz="0" w:space="0" w:color="auto"/>
            <w:left w:val="none" w:sz="0" w:space="0" w:color="auto"/>
            <w:bottom w:val="none" w:sz="0" w:space="0" w:color="auto"/>
            <w:right w:val="none" w:sz="0" w:space="0" w:color="auto"/>
          </w:divBdr>
          <w:divsChild>
            <w:div w:id="929969383">
              <w:marLeft w:val="0"/>
              <w:marRight w:val="0"/>
              <w:marTop w:val="0"/>
              <w:marBottom w:val="0"/>
              <w:divBdr>
                <w:top w:val="none" w:sz="0" w:space="0" w:color="auto"/>
                <w:left w:val="none" w:sz="0" w:space="0" w:color="auto"/>
                <w:bottom w:val="none" w:sz="0" w:space="0" w:color="auto"/>
                <w:right w:val="none" w:sz="0" w:space="0" w:color="auto"/>
              </w:divBdr>
            </w:div>
            <w:div w:id="2022006692">
              <w:marLeft w:val="0"/>
              <w:marRight w:val="0"/>
              <w:marTop w:val="0"/>
              <w:marBottom w:val="0"/>
              <w:divBdr>
                <w:top w:val="none" w:sz="0" w:space="0" w:color="auto"/>
                <w:left w:val="none" w:sz="0" w:space="0" w:color="auto"/>
                <w:bottom w:val="none" w:sz="0" w:space="0" w:color="auto"/>
                <w:right w:val="none" w:sz="0" w:space="0" w:color="auto"/>
              </w:divBdr>
            </w:div>
          </w:divsChild>
        </w:div>
        <w:div w:id="127481096">
          <w:marLeft w:val="0"/>
          <w:marRight w:val="0"/>
          <w:marTop w:val="0"/>
          <w:marBottom w:val="0"/>
          <w:divBdr>
            <w:top w:val="none" w:sz="0" w:space="0" w:color="auto"/>
            <w:left w:val="none" w:sz="0" w:space="0" w:color="auto"/>
            <w:bottom w:val="none" w:sz="0" w:space="0" w:color="auto"/>
            <w:right w:val="none" w:sz="0" w:space="0" w:color="auto"/>
          </w:divBdr>
          <w:divsChild>
            <w:div w:id="396515291">
              <w:marLeft w:val="0"/>
              <w:marRight w:val="0"/>
              <w:marTop w:val="0"/>
              <w:marBottom w:val="0"/>
              <w:divBdr>
                <w:top w:val="none" w:sz="0" w:space="0" w:color="auto"/>
                <w:left w:val="none" w:sz="0" w:space="0" w:color="auto"/>
                <w:bottom w:val="none" w:sz="0" w:space="0" w:color="auto"/>
                <w:right w:val="none" w:sz="0" w:space="0" w:color="auto"/>
              </w:divBdr>
            </w:div>
          </w:divsChild>
        </w:div>
        <w:div w:id="131293515">
          <w:marLeft w:val="0"/>
          <w:marRight w:val="0"/>
          <w:marTop w:val="0"/>
          <w:marBottom w:val="0"/>
          <w:divBdr>
            <w:top w:val="none" w:sz="0" w:space="0" w:color="auto"/>
            <w:left w:val="none" w:sz="0" w:space="0" w:color="auto"/>
            <w:bottom w:val="none" w:sz="0" w:space="0" w:color="auto"/>
            <w:right w:val="none" w:sz="0" w:space="0" w:color="auto"/>
          </w:divBdr>
          <w:divsChild>
            <w:div w:id="1368213636">
              <w:marLeft w:val="0"/>
              <w:marRight w:val="0"/>
              <w:marTop w:val="0"/>
              <w:marBottom w:val="0"/>
              <w:divBdr>
                <w:top w:val="none" w:sz="0" w:space="0" w:color="auto"/>
                <w:left w:val="none" w:sz="0" w:space="0" w:color="auto"/>
                <w:bottom w:val="none" w:sz="0" w:space="0" w:color="auto"/>
                <w:right w:val="none" w:sz="0" w:space="0" w:color="auto"/>
              </w:divBdr>
            </w:div>
          </w:divsChild>
        </w:div>
        <w:div w:id="135219707">
          <w:marLeft w:val="0"/>
          <w:marRight w:val="0"/>
          <w:marTop w:val="0"/>
          <w:marBottom w:val="0"/>
          <w:divBdr>
            <w:top w:val="none" w:sz="0" w:space="0" w:color="auto"/>
            <w:left w:val="none" w:sz="0" w:space="0" w:color="auto"/>
            <w:bottom w:val="none" w:sz="0" w:space="0" w:color="auto"/>
            <w:right w:val="none" w:sz="0" w:space="0" w:color="auto"/>
          </w:divBdr>
          <w:divsChild>
            <w:div w:id="1443573053">
              <w:marLeft w:val="0"/>
              <w:marRight w:val="0"/>
              <w:marTop w:val="0"/>
              <w:marBottom w:val="0"/>
              <w:divBdr>
                <w:top w:val="none" w:sz="0" w:space="0" w:color="auto"/>
                <w:left w:val="none" w:sz="0" w:space="0" w:color="auto"/>
                <w:bottom w:val="none" w:sz="0" w:space="0" w:color="auto"/>
                <w:right w:val="none" w:sz="0" w:space="0" w:color="auto"/>
              </w:divBdr>
            </w:div>
          </w:divsChild>
        </w:div>
        <w:div w:id="139075306">
          <w:marLeft w:val="0"/>
          <w:marRight w:val="0"/>
          <w:marTop w:val="0"/>
          <w:marBottom w:val="0"/>
          <w:divBdr>
            <w:top w:val="none" w:sz="0" w:space="0" w:color="auto"/>
            <w:left w:val="none" w:sz="0" w:space="0" w:color="auto"/>
            <w:bottom w:val="none" w:sz="0" w:space="0" w:color="auto"/>
            <w:right w:val="none" w:sz="0" w:space="0" w:color="auto"/>
          </w:divBdr>
          <w:divsChild>
            <w:div w:id="789474135">
              <w:marLeft w:val="0"/>
              <w:marRight w:val="0"/>
              <w:marTop w:val="0"/>
              <w:marBottom w:val="0"/>
              <w:divBdr>
                <w:top w:val="none" w:sz="0" w:space="0" w:color="auto"/>
                <w:left w:val="none" w:sz="0" w:space="0" w:color="auto"/>
                <w:bottom w:val="none" w:sz="0" w:space="0" w:color="auto"/>
                <w:right w:val="none" w:sz="0" w:space="0" w:color="auto"/>
              </w:divBdr>
            </w:div>
            <w:div w:id="829980348">
              <w:marLeft w:val="0"/>
              <w:marRight w:val="0"/>
              <w:marTop w:val="0"/>
              <w:marBottom w:val="0"/>
              <w:divBdr>
                <w:top w:val="none" w:sz="0" w:space="0" w:color="auto"/>
                <w:left w:val="none" w:sz="0" w:space="0" w:color="auto"/>
                <w:bottom w:val="none" w:sz="0" w:space="0" w:color="auto"/>
                <w:right w:val="none" w:sz="0" w:space="0" w:color="auto"/>
              </w:divBdr>
            </w:div>
          </w:divsChild>
        </w:div>
        <w:div w:id="141504356">
          <w:marLeft w:val="0"/>
          <w:marRight w:val="0"/>
          <w:marTop w:val="0"/>
          <w:marBottom w:val="0"/>
          <w:divBdr>
            <w:top w:val="none" w:sz="0" w:space="0" w:color="auto"/>
            <w:left w:val="none" w:sz="0" w:space="0" w:color="auto"/>
            <w:bottom w:val="none" w:sz="0" w:space="0" w:color="auto"/>
            <w:right w:val="none" w:sz="0" w:space="0" w:color="auto"/>
          </w:divBdr>
          <w:divsChild>
            <w:div w:id="2076008308">
              <w:marLeft w:val="0"/>
              <w:marRight w:val="0"/>
              <w:marTop w:val="0"/>
              <w:marBottom w:val="0"/>
              <w:divBdr>
                <w:top w:val="none" w:sz="0" w:space="0" w:color="auto"/>
                <w:left w:val="none" w:sz="0" w:space="0" w:color="auto"/>
                <w:bottom w:val="none" w:sz="0" w:space="0" w:color="auto"/>
                <w:right w:val="none" w:sz="0" w:space="0" w:color="auto"/>
              </w:divBdr>
            </w:div>
          </w:divsChild>
        </w:div>
        <w:div w:id="142048039">
          <w:marLeft w:val="0"/>
          <w:marRight w:val="0"/>
          <w:marTop w:val="0"/>
          <w:marBottom w:val="0"/>
          <w:divBdr>
            <w:top w:val="none" w:sz="0" w:space="0" w:color="auto"/>
            <w:left w:val="none" w:sz="0" w:space="0" w:color="auto"/>
            <w:bottom w:val="none" w:sz="0" w:space="0" w:color="auto"/>
            <w:right w:val="none" w:sz="0" w:space="0" w:color="auto"/>
          </w:divBdr>
          <w:divsChild>
            <w:div w:id="16781900">
              <w:marLeft w:val="0"/>
              <w:marRight w:val="0"/>
              <w:marTop w:val="0"/>
              <w:marBottom w:val="0"/>
              <w:divBdr>
                <w:top w:val="none" w:sz="0" w:space="0" w:color="auto"/>
                <w:left w:val="none" w:sz="0" w:space="0" w:color="auto"/>
                <w:bottom w:val="none" w:sz="0" w:space="0" w:color="auto"/>
                <w:right w:val="none" w:sz="0" w:space="0" w:color="auto"/>
              </w:divBdr>
            </w:div>
          </w:divsChild>
        </w:div>
        <w:div w:id="142937189">
          <w:marLeft w:val="0"/>
          <w:marRight w:val="0"/>
          <w:marTop w:val="0"/>
          <w:marBottom w:val="0"/>
          <w:divBdr>
            <w:top w:val="none" w:sz="0" w:space="0" w:color="auto"/>
            <w:left w:val="none" w:sz="0" w:space="0" w:color="auto"/>
            <w:bottom w:val="none" w:sz="0" w:space="0" w:color="auto"/>
            <w:right w:val="none" w:sz="0" w:space="0" w:color="auto"/>
          </w:divBdr>
          <w:divsChild>
            <w:div w:id="1023239662">
              <w:marLeft w:val="0"/>
              <w:marRight w:val="0"/>
              <w:marTop w:val="0"/>
              <w:marBottom w:val="0"/>
              <w:divBdr>
                <w:top w:val="none" w:sz="0" w:space="0" w:color="auto"/>
                <w:left w:val="none" w:sz="0" w:space="0" w:color="auto"/>
                <w:bottom w:val="none" w:sz="0" w:space="0" w:color="auto"/>
                <w:right w:val="none" w:sz="0" w:space="0" w:color="auto"/>
              </w:divBdr>
            </w:div>
          </w:divsChild>
        </w:div>
        <w:div w:id="143622015">
          <w:marLeft w:val="0"/>
          <w:marRight w:val="0"/>
          <w:marTop w:val="0"/>
          <w:marBottom w:val="0"/>
          <w:divBdr>
            <w:top w:val="none" w:sz="0" w:space="0" w:color="auto"/>
            <w:left w:val="none" w:sz="0" w:space="0" w:color="auto"/>
            <w:bottom w:val="none" w:sz="0" w:space="0" w:color="auto"/>
            <w:right w:val="none" w:sz="0" w:space="0" w:color="auto"/>
          </w:divBdr>
          <w:divsChild>
            <w:div w:id="835149931">
              <w:marLeft w:val="0"/>
              <w:marRight w:val="0"/>
              <w:marTop w:val="0"/>
              <w:marBottom w:val="0"/>
              <w:divBdr>
                <w:top w:val="none" w:sz="0" w:space="0" w:color="auto"/>
                <w:left w:val="none" w:sz="0" w:space="0" w:color="auto"/>
                <w:bottom w:val="none" w:sz="0" w:space="0" w:color="auto"/>
                <w:right w:val="none" w:sz="0" w:space="0" w:color="auto"/>
              </w:divBdr>
            </w:div>
          </w:divsChild>
        </w:div>
        <w:div w:id="143817455">
          <w:marLeft w:val="0"/>
          <w:marRight w:val="0"/>
          <w:marTop w:val="0"/>
          <w:marBottom w:val="0"/>
          <w:divBdr>
            <w:top w:val="none" w:sz="0" w:space="0" w:color="auto"/>
            <w:left w:val="none" w:sz="0" w:space="0" w:color="auto"/>
            <w:bottom w:val="none" w:sz="0" w:space="0" w:color="auto"/>
            <w:right w:val="none" w:sz="0" w:space="0" w:color="auto"/>
          </w:divBdr>
          <w:divsChild>
            <w:div w:id="662318834">
              <w:marLeft w:val="0"/>
              <w:marRight w:val="0"/>
              <w:marTop w:val="0"/>
              <w:marBottom w:val="0"/>
              <w:divBdr>
                <w:top w:val="none" w:sz="0" w:space="0" w:color="auto"/>
                <w:left w:val="none" w:sz="0" w:space="0" w:color="auto"/>
                <w:bottom w:val="none" w:sz="0" w:space="0" w:color="auto"/>
                <w:right w:val="none" w:sz="0" w:space="0" w:color="auto"/>
              </w:divBdr>
            </w:div>
            <w:div w:id="1179469466">
              <w:marLeft w:val="0"/>
              <w:marRight w:val="0"/>
              <w:marTop w:val="0"/>
              <w:marBottom w:val="0"/>
              <w:divBdr>
                <w:top w:val="none" w:sz="0" w:space="0" w:color="auto"/>
                <w:left w:val="none" w:sz="0" w:space="0" w:color="auto"/>
                <w:bottom w:val="none" w:sz="0" w:space="0" w:color="auto"/>
                <w:right w:val="none" w:sz="0" w:space="0" w:color="auto"/>
              </w:divBdr>
            </w:div>
          </w:divsChild>
        </w:div>
        <w:div w:id="147863113">
          <w:marLeft w:val="0"/>
          <w:marRight w:val="0"/>
          <w:marTop w:val="0"/>
          <w:marBottom w:val="0"/>
          <w:divBdr>
            <w:top w:val="none" w:sz="0" w:space="0" w:color="auto"/>
            <w:left w:val="none" w:sz="0" w:space="0" w:color="auto"/>
            <w:bottom w:val="none" w:sz="0" w:space="0" w:color="auto"/>
            <w:right w:val="none" w:sz="0" w:space="0" w:color="auto"/>
          </w:divBdr>
          <w:divsChild>
            <w:div w:id="1080785725">
              <w:marLeft w:val="0"/>
              <w:marRight w:val="0"/>
              <w:marTop w:val="0"/>
              <w:marBottom w:val="0"/>
              <w:divBdr>
                <w:top w:val="none" w:sz="0" w:space="0" w:color="auto"/>
                <w:left w:val="none" w:sz="0" w:space="0" w:color="auto"/>
                <w:bottom w:val="none" w:sz="0" w:space="0" w:color="auto"/>
                <w:right w:val="none" w:sz="0" w:space="0" w:color="auto"/>
              </w:divBdr>
            </w:div>
          </w:divsChild>
        </w:div>
        <w:div w:id="149105252">
          <w:marLeft w:val="0"/>
          <w:marRight w:val="0"/>
          <w:marTop w:val="0"/>
          <w:marBottom w:val="0"/>
          <w:divBdr>
            <w:top w:val="none" w:sz="0" w:space="0" w:color="auto"/>
            <w:left w:val="none" w:sz="0" w:space="0" w:color="auto"/>
            <w:bottom w:val="none" w:sz="0" w:space="0" w:color="auto"/>
            <w:right w:val="none" w:sz="0" w:space="0" w:color="auto"/>
          </w:divBdr>
          <w:divsChild>
            <w:div w:id="818575262">
              <w:marLeft w:val="0"/>
              <w:marRight w:val="0"/>
              <w:marTop w:val="0"/>
              <w:marBottom w:val="0"/>
              <w:divBdr>
                <w:top w:val="none" w:sz="0" w:space="0" w:color="auto"/>
                <w:left w:val="none" w:sz="0" w:space="0" w:color="auto"/>
                <w:bottom w:val="none" w:sz="0" w:space="0" w:color="auto"/>
                <w:right w:val="none" w:sz="0" w:space="0" w:color="auto"/>
              </w:divBdr>
            </w:div>
          </w:divsChild>
        </w:div>
        <w:div w:id="154806499">
          <w:marLeft w:val="0"/>
          <w:marRight w:val="0"/>
          <w:marTop w:val="0"/>
          <w:marBottom w:val="0"/>
          <w:divBdr>
            <w:top w:val="none" w:sz="0" w:space="0" w:color="auto"/>
            <w:left w:val="none" w:sz="0" w:space="0" w:color="auto"/>
            <w:bottom w:val="none" w:sz="0" w:space="0" w:color="auto"/>
            <w:right w:val="none" w:sz="0" w:space="0" w:color="auto"/>
          </w:divBdr>
          <w:divsChild>
            <w:div w:id="470558836">
              <w:marLeft w:val="0"/>
              <w:marRight w:val="0"/>
              <w:marTop w:val="0"/>
              <w:marBottom w:val="0"/>
              <w:divBdr>
                <w:top w:val="none" w:sz="0" w:space="0" w:color="auto"/>
                <w:left w:val="none" w:sz="0" w:space="0" w:color="auto"/>
                <w:bottom w:val="none" w:sz="0" w:space="0" w:color="auto"/>
                <w:right w:val="none" w:sz="0" w:space="0" w:color="auto"/>
              </w:divBdr>
            </w:div>
          </w:divsChild>
        </w:div>
        <w:div w:id="156239292">
          <w:marLeft w:val="0"/>
          <w:marRight w:val="0"/>
          <w:marTop w:val="0"/>
          <w:marBottom w:val="0"/>
          <w:divBdr>
            <w:top w:val="none" w:sz="0" w:space="0" w:color="auto"/>
            <w:left w:val="none" w:sz="0" w:space="0" w:color="auto"/>
            <w:bottom w:val="none" w:sz="0" w:space="0" w:color="auto"/>
            <w:right w:val="none" w:sz="0" w:space="0" w:color="auto"/>
          </w:divBdr>
          <w:divsChild>
            <w:div w:id="1582133856">
              <w:marLeft w:val="0"/>
              <w:marRight w:val="0"/>
              <w:marTop w:val="0"/>
              <w:marBottom w:val="0"/>
              <w:divBdr>
                <w:top w:val="none" w:sz="0" w:space="0" w:color="auto"/>
                <w:left w:val="none" w:sz="0" w:space="0" w:color="auto"/>
                <w:bottom w:val="none" w:sz="0" w:space="0" w:color="auto"/>
                <w:right w:val="none" w:sz="0" w:space="0" w:color="auto"/>
              </w:divBdr>
            </w:div>
          </w:divsChild>
        </w:div>
        <w:div w:id="158620426">
          <w:marLeft w:val="0"/>
          <w:marRight w:val="0"/>
          <w:marTop w:val="0"/>
          <w:marBottom w:val="0"/>
          <w:divBdr>
            <w:top w:val="none" w:sz="0" w:space="0" w:color="auto"/>
            <w:left w:val="none" w:sz="0" w:space="0" w:color="auto"/>
            <w:bottom w:val="none" w:sz="0" w:space="0" w:color="auto"/>
            <w:right w:val="none" w:sz="0" w:space="0" w:color="auto"/>
          </w:divBdr>
          <w:divsChild>
            <w:div w:id="1781415500">
              <w:marLeft w:val="0"/>
              <w:marRight w:val="0"/>
              <w:marTop w:val="0"/>
              <w:marBottom w:val="0"/>
              <w:divBdr>
                <w:top w:val="none" w:sz="0" w:space="0" w:color="auto"/>
                <w:left w:val="none" w:sz="0" w:space="0" w:color="auto"/>
                <w:bottom w:val="none" w:sz="0" w:space="0" w:color="auto"/>
                <w:right w:val="none" w:sz="0" w:space="0" w:color="auto"/>
              </w:divBdr>
            </w:div>
          </w:divsChild>
        </w:div>
        <w:div w:id="158932772">
          <w:marLeft w:val="0"/>
          <w:marRight w:val="0"/>
          <w:marTop w:val="0"/>
          <w:marBottom w:val="0"/>
          <w:divBdr>
            <w:top w:val="none" w:sz="0" w:space="0" w:color="auto"/>
            <w:left w:val="none" w:sz="0" w:space="0" w:color="auto"/>
            <w:bottom w:val="none" w:sz="0" w:space="0" w:color="auto"/>
            <w:right w:val="none" w:sz="0" w:space="0" w:color="auto"/>
          </w:divBdr>
          <w:divsChild>
            <w:div w:id="56633190">
              <w:marLeft w:val="0"/>
              <w:marRight w:val="0"/>
              <w:marTop w:val="0"/>
              <w:marBottom w:val="0"/>
              <w:divBdr>
                <w:top w:val="none" w:sz="0" w:space="0" w:color="auto"/>
                <w:left w:val="none" w:sz="0" w:space="0" w:color="auto"/>
                <w:bottom w:val="none" w:sz="0" w:space="0" w:color="auto"/>
                <w:right w:val="none" w:sz="0" w:space="0" w:color="auto"/>
              </w:divBdr>
            </w:div>
          </w:divsChild>
        </w:div>
        <w:div w:id="164445615">
          <w:marLeft w:val="0"/>
          <w:marRight w:val="0"/>
          <w:marTop w:val="0"/>
          <w:marBottom w:val="0"/>
          <w:divBdr>
            <w:top w:val="none" w:sz="0" w:space="0" w:color="auto"/>
            <w:left w:val="none" w:sz="0" w:space="0" w:color="auto"/>
            <w:bottom w:val="none" w:sz="0" w:space="0" w:color="auto"/>
            <w:right w:val="none" w:sz="0" w:space="0" w:color="auto"/>
          </w:divBdr>
          <w:divsChild>
            <w:div w:id="2062746444">
              <w:marLeft w:val="0"/>
              <w:marRight w:val="0"/>
              <w:marTop w:val="0"/>
              <w:marBottom w:val="0"/>
              <w:divBdr>
                <w:top w:val="none" w:sz="0" w:space="0" w:color="auto"/>
                <w:left w:val="none" w:sz="0" w:space="0" w:color="auto"/>
                <w:bottom w:val="none" w:sz="0" w:space="0" w:color="auto"/>
                <w:right w:val="none" w:sz="0" w:space="0" w:color="auto"/>
              </w:divBdr>
            </w:div>
          </w:divsChild>
        </w:div>
        <w:div w:id="165632554">
          <w:marLeft w:val="0"/>
          <w:marRight w:val="0"/>
          <w:marTop w:val="0"/>
          <w:marBottom w:val="0"/>
          <w:divBdr>
            <w:top w:val="none" w:sz="0" w:space="0" w:color="auto"/>
            <w:left w:val="none" w:sz="0" w:space="0" w:color="auto"/>
            <w:bottom w:val="none" w:sz="0" w:space="0" w:color="auto"/>
            <w:right w:val="none" w:sz="0" w:space="0" w:color="auto"/>
          </w:divBdr>
          <w:divsChild>
            <w:div w:id="1288514289">
              <w:marLeft w:val="0"/>
              <w:marRight w:val="0"/>
              <w:marTop w:val="0"/>
              <w:marBottom w:val="0"/>
              <w:divBdr>
                <w:top w:val="none" w:sz="0" w:space="0" w:color="auto"/>
                <w:left w:val="none" w:sz="0" w:space="0" w:color="auto"/>
                <w:bottom w:val="none" w:sz="0" w:space="0" w:color="auto"/>
                <w:right w:val="none" w:sz="0" w:space="0" w:color="auto"/>
              </w:divBdr>
            </w:div>
            <w:div w:id="2146464736">
              <w:marLeft w:val="0"/>
              <w:marRight w:val="0"/>
              <w:marTop w:val="0"/>
              <w:marBottom w:val="0"/>
              <w:divBdr>
                <w:top w:val="none" w:sz="0" w:space="0" w:color="auto"/>
                <w:left w:val="none" w:sz="0" w:space="0" w:color="auto"/>
                <w:bottom w:val="none" w:sz="0" w:space="0" w:color="auto"/>
                <w:right w:val="none" w:sz="0" w:space="0" w:color="auto"/>
              </w:divBdr>
            </w:div>
          </w:divsChild>
        </w:div>
        <w:div w:id="167403061">
          <w:marLeft w:val="0"/>
          <w:marRight w:val="0"/>
          <w:marTop w:val="0"/>
          <w:marBottom w:val="0"/>
          <w:divBdr>
            <w:top w:val="none" w:sz="0" w:space="0" w:color="auto"/>
            <w:left w:val="none" w:sz="0" w:space="0" w:color="auto"/>
            <w:bottom w:val="none" w:sz="0" w:space="0" w:color="auto"/>
            <w:right w:val="none" w:sz="0" w:space="0" w:color="auto"/>
          </w:divBdr>
          <w:divsChild>
            <w:div w:id="800073310">
              <w:marLeft w:val="0"/>
              <w:marRight w:val="0"/>
              <w:marTop w:val="0"/>
              <w:marBottom w:val="0"/>
              <w:divBdr>
                <w:top w:val="none" w:sz="0" w:space="0" w:color="auto"/>
                <w:left w:val="none" w:sz="0" w:space="0" w:color="auto"/>
                <w:bottom w:val="none" w:sz="0" w:space="0" w:color="auto"/>
                <w:right w:val="none" w:sz="0" w:space="0" w:color="auto"/>
              </w:divBdr>
            </w:div>
          </w:divsChild>
        </w:div>
        <w:div w:id="168254330">
          <w:marLeft w:val="0"/>
          <w:marRight w:val="0"/>
          <w:marTop w:val="0"/>
          <w:marBottom w:val="0"/>
          <w:divBdr>
            <w:top w:val="none" w:sz="0" w:space="0" w:color="auto"/>
            <w:left w:val="none" w:sz="0" w:space="0" w:color="auto"/>
            <w:bottom w:val="none" w:sz="0" w:space="0" w:color="auto"/>
            <w:right w:val="none" w:sz="0" w:space="0" w:color="auto"/>
          </w:divBdr>
          <w:divsChild>
            <w:div w:id="654722073">
              <w:marLeft w:val="0"/>
              <w:marRight w:val="0"/>
              <w:marTop w:val="0"/>
              <w:marBottom w:val="0"/>
              <w:divBdr>
                <w:top w:val="none" w:sz="0" w:space="0" w:color="auto"/>
                <w:left w:val="none" w:sz="0" w:space="0" w:color="auto"/>
                <w:bottom w:val="none" w:sz="0" w:space="0" w:color="auto"/>
                <w:right w:val="none" w:sz="0" w:space="0" w:color="auto"/>
              </w:divBdr>
            </w:div>
          </w:divsChild>
        </w:div>
        <w:div w:id="175002407">
          <w:marLeft w:val="0"/>
          <w:marRight w:val="0"/>
          <w:marTop w:val="0"/>
          <w:marBottom w:val="0"/>
          <w:divBdr>
            <w:top w:val="none" w:sz="0" w:space="0" w:color="auto"/>
            <w:left w:val="none" w:sz="0" w:space="0" w:color="auto"/>
            <w:bottom w:val="none" w:sz="0" w:space="0" w:color="auto"/>
            <w:right w:val="none" w:sz="0" w:space="0" w:color="auto"/>
          </w:divBdr>
          <w:divsChild>
            <w:div w:id="1995521605">
              <w:marLeft w:val="0"/>
              <w:marRight w:val="0"/>
              <w:marTop w:val="0"/>
              <w:marBottom w:val="0"/>
              <w:divBdr>
                <w:top w:val="none" w:sz="0" w:space="0" w:color="auto"/>
                <w:left w:val="none" w:sz="0" w:space="0" w:color="auto"/>
                <w:bottom w:val="none" w:sz="0" w:space="0" w:color="auto"/>
                <w:right w:val="none" w:sz="0" w:space="0" w:color="auto"/>
              </w:divBdr>
            </w:div>
          </w:divsChild>
        </w:div>
        <w:div w:id="175922047">
          <w:marLeft w:val="0"/>
          <w:marRight w:val="0"/>
          <w:marTop w:val="0"/>
          <w:marBottom w:val="0"/>
          <w:divBdr>
            <w:top w:val="none" w:sz="0" w:space="0" w:color="auto"/>
            <w:left w:val="none" w:sz="0" w:space="0" w:color="auto"/>
            <w:bottom w:val="none" w:sz="0" w:space="0" w:color="auto"/>
            <w:right w:val="none" w:sz="0" w:space="0" w:color="auto"/>
          </w:divBdr>
          <w:divsChild>
            <w:div w:id="1316648178">
              <w:marLeft w:val="0"/>
              <w:marRight w:val="0"/>
              <w:marTop w:val="0"/>
              <w:marBottom w:val="0"/>
              <w:divBdr>
                <w:top w:val="none" w:sz="0" w:space="0" w:color="auto"/>
                <w:left w:val="none" w:sz="0" w:space="0" w:color="auto"/>
                <w:bottom w:val="none" w:sz="0" w:space="0" w:color="auto"/>
                <w:right w:val="none" w:sz="0" w:space="0" w:color="auto"/>
              </w:divBdr>
            </w:div>
          </w:divsChild>
        </w:div>
        <w:div w:id="178087893">
          <w:marLeft w:val="0"/>
          <w:marRight w:val="0"/>
          <w:marTop w:val="0"/>
          <w:marBottom w:val="0"/>
          <w:divBdr>
            <w:top w:val="none" w:sz="0" w:space="0" w:color="auto"/>
            <w:left w:val="none" w:sz="0" w:space="0" w:color="auto"/>
            <w:bottom w:val="none" w:sz="0" w:space="0" w:color="auto"/>
            <w:right w:val="none" w:sz="0" w:space="0" w:color="auto"/>
          </w:divBdr>
          <w:divsChild>
            <w:div w:id="1928148202">
              <w:marLeft w:val="0"/>
              <w:marRight w:val="0"/>
              <w:marTop w:val="0"/>
              <w:marBottom w:val="0"/>
              <w:divBdr>
                <w:top w:val="none" w:sz="0" w:space="0" w:color="auto"/>
                <w:left w:val="none" w:sz="0" w:space="0" w:color="auto"/>
                <w:bottom w:val="none" w:sz="0" w:space="0" w:color="auto"/>
                <w:right w:val="none" w:sz="0" w:space="0" w:color="auto"/>
              </w:divBdr>
            </w:div>
          </w:divsChild>
        </w:div>
        <w:div w:id="179052605">
          <w:marLeft w:val="0"/>
          <w:marRight w:val="0"/>
          <w:marTop w:val="0"/>
          <w:marBottom w:val="0"/>
          <w:divBdr>
            <w:top w:val="none" w:sz="0" w:space="0" w:color="auto"/>
            <w:left w:val="none" w:sz="0" w:space="0" w:color="auto"/>
            <w:bottom w:val="none" w:sz="0" w:space="0" w:color="auto"/>
            <w:right w:val="none" w:sz="0" w:space="0" w:color="auto"/>
          </w:divBdr>
          <w:divsChild>
            <w:div w:id="1435058097">
              <w:marLeft w:val="0"/>
              <w:marRight w:val="0"/>
              <w:marTop w:val="0"/>
              <w:marBottom w:val="0"/>
              <w:divBdr>
                <w:top w:val="none" w:sz="0" w:space="0" w:color="auto"/>
                <w:left w:val="none" w:sz="0" w:space="0" w:color="auto"/>
                <w:bottom w:val="none" w:sz="0" w:space="0" w:color="auto"/>
                <w:right w:val="none" w:sz="0" w:space="0" w:color="auto"/>
              </w:divBdr>
            </w:div>
          </w:divsChild>
        </w:div>
        <w:div w:id="179246082">
          <w:marLeft w:val="0"/>
          <w:marRight w:val="0"/>
          <w:marTop w:val="0"/>
          <w:marBottom w:val="0"/>
          <w:divBdr>
            <w:top w:val="none" w:sz="0" w:space="0" w:color="auto"/>
            <w:left w:val="none" w:sz="0" w:space="0" w:color="auto"/>
            <w:bottom w:val="none" w:sz="0" w:space="0" w:color="auto"/>
            <w:right w:val="none" w:sz="0" w:space="0" w:color="auto"/>
          </w:divBdr>
          <w:divsChild>
            <w:div w:id="941644143">
              <w:marLeft w:val="0"/>
              <w:marRight w:val="0"/>
              <w:marTop w:val="0"/>
              <w:marBottom w:val="0"/>
              <w:divBdr>
                <w:top w:val="none" w:sz="0" w:space="0" w:color="auto"/>
                <w:left w:val="none" w:sz="0" w:space="0" w:color="auto"/>
                <w:bottom w:val="none" w:sz="0" w:space="0" w:color="auto"/>
                <w:right w:val="none" w:sz="0" w:space="0" w:color="auto"/>
              </w:divBdr>
            </w:div>
          </w:divsChild>
        </w:div>
        <w:div w:id="179315743">
          <w:marLeft w:val="0"/>
          <w:marRight w:val="0"/>
          <w:marTop w:val="0"/>
          <w:marBottom w:val="0"/>
          <w:divBdr>
            <w:top w:val="none" w:sz="0" w:space="0" w:color="auto"/>
            <w:left w:val="none" w:sz="0" w:space="0" w:color="auto"/>
            <w:bottom w:val="none" w:sz="0" w:space="0" w:color="auto"/>
            <w:right w:val="none" w:sz="0" w:space="0" w:color="auto"/>
          </w:divBdr>
          <w:divsChild>
            <w:div w:id="508176243">
              <w:marLeft w:val="0"/>
              <w:marRight w:val="0"/>
              <w:marTop w:val="0"/>
              <w:marBottom w:val="0"/>
              <w:divBdr>
                <w:top w:val="none" w:sz="0" w:space="0" w:color="auto"/>
                <w:left w:val="none" w:sz="0" w:space="0" w:color="auto"/>
                <w:bottom w:val="none" w:sz="0" w:space="0" w:color="auto"/>
                <w:right w:val="none" w:sz="0" w:space="0" w:color="auto"/>
              </w:divBdr>
            </w:div>
          </w:divsChild>
        </w:div>
        <w:div w:id="182087399">
          <w:marLeft w:val="0"/>
          <w:marRight w:val="0"/>
          <w:marTop w:val="0"/>
          <w:marBottom w:val="0"/>
          <w:divBdr>
            <w:top w:val="none" w:sz="0" w:space="0" w:color="auto"/>
            <w:left w:val="none" w:sz="0" w:space="0" w:color="auto"/>
            <w:bottom w:val="none" w:sz="0" w:space="0" w:color="auto"/>
            <w:right w:val="none" w:sz="0" w:space="0" w:color="auto"/>
          </w:divBdr>
          <w:divsChild>
            <w:div w:id="1292519189">
              <w:marLeft w:val="0"/>
              <w:marRight w:val="0"/>
              <w:marTop w:val="0"/>
              <w:marBottom w:val="0"/>
              <w:divBdr>
                <w:top w:val="none" w:sz="0" w:space="0" w:color="auto"/>
                <w:left w:val="none" w:sz="0" w:space="0" w:color="auto"/>
                <w:bottom w:val="none" w:sz="0" w:space="0" w:color="auto"/>
                <w:right w:val="none" w:sz="0" w:space="0" w:color="auto"/>
              </w:divBdr>
            </w:div>
            <w:div w:id="1941373173">
              <w:marLeft w:val="0"/>
              <w:marRight w:val="0"/>
              <w:marTop w:val="0"/>
              <w:marBottom w:val="0"/>
              <w:divBdr>
                <w:top w:val="none" w:sz="0" w:space="0" w:color="auto"/>
                <w:left w:val="none" w:sz="0" w:space="0" w:color="auto"/>
                <w:bottom w:val="none" w:sz="0" w:space="0" w:color="auto"/>
                <w:right w:val="none" w:sz="0" w:space="0" w:color="auto"/>
              </w:divBdr>
            </w:div>
          </w:divsChild>
        </w:div>
        <w:div w:id="185293513">
          <w:marLeft w:val="0"/>
          <w:marRight w:val="0"/>
          <w:marTop w:val="0"/>
          <w:marBottom w:val="0"/>
          <w:divBdr>
            <w:top w:val="none" w:sz="0" w:space="0" w:color="auto"/>
            <w:left w:val="none" w:sz="0" w:space="0" w:color="auto"/>
            <w:bottom w:val="none" w:sz="0" w:space="0" w:color="auto"/>
            <w:right w:val="none" w:sz="0" w:space="0" w:color="auto"/>
          </w:divBdr>
          <w:divsChild>
            <w:div w:id="525288660">
              <w:marLeft w:val="0"/>
              <w:marRight w:val="0"/>
              <w:marTop w:val="0"/>
              <w:marBottom w:val="0"/>
              <w:divBdr>
                <w:top w:val="none" w:sz="0" w:space="0" w:color="auto"/>
                <w:left w:val="none" w:sz="0" w:space="0" w:color="auto"/>
                <w:bottom w:val="none" w:sz="0" w:space="0" w:color="auto"/>
                <w:right w:val="none" w:sz="0" w:space="0" w:color="auto"/>
              </w:divBdr>
            </w:div>
          </w:divsChild>
        </w:div>
        <w:div w:id="185561497">
          <w:marLeft w:val="0"/>
          <w:marRight w:val="0"/>
          <w:marTop w:val="0"/>
          <w:marBottom w:val="0"/>
          <w:divBdr>
            <w:top w:val="none" w:sz="0" w:space="0" w:color="auto"/>
            <w:left w:val="none" w:sz="0" w:space="0" w:color="auto"/>
            <w:bottom w:val="none" w:sz="0" w:space="0" w:color="auto"/>
            <w:right w:val="none" w:sz="0" w:space="0" w:color="auto"/>
          </w:divBdr>
          <w:divsChild>
            <w:div w:id="1479346427">
              <w:marLeft w:val="0"/>
              <w:marRight w:val="0"/>
              <w:marTop w:val="0"/>
              <w:marBottom w:val="0"/>
              <w:divBdr>
                <w:top w:val="none" w:sz="0" w:space="0" w:color="auto"/>
                <w:left w:val="none" w:sz="0" w:space="0" w:color="auto"/>
                <w:bottom w:val="none" w:sz="0" w:space="0" w:color="auto"/>
                <w:right w:val="none" w:sz="0" w:space="0" w:color="auto"/>
              </w:divBdr>
            </w:div>
          </w:divsChild>
        </w:div>
        <w:div w:id="185752238">
          <w:marLeft w:val="0"/>
          <w:marRight w:val="0"/>
          <w:marTop w:val="0"/>
          <w:marBottom w:val="0"/>
          <w:divBdr>
            <w:top w:val="none" w:sz="0" w:space="0" w:color="auto"/>
            <w:left w:val="none" w:sz="0" w:space="0" w:color="auto"/>
            <w:bottom w:val="none" w:sz="0" w:space="0" w:color="auto"/>
            <w:right w:val="none" w:sz="0" w:space="0" w:color="auto"/>
          </w:divBdr>
          <w:divsChild>
            <w:div w:id="1200045471">
              <w:marLeft w:val="0"/>
              <w:marRight w:val="0"/>
              <w:marTop w:val="0"/>
              <w:marBottom w:val="0"/>
              <w:divBdr>
                <w:top w:val="none" w:sz="0" w:space="0" w:color="auto"/>
                <w:left w:val="none" w:sz="0" w:space="0" w:color="auto"/>
                <w:bottom w:val="none" w:sz="0" w:space="0" w:color="auto"/>
                <w:right w:val="none" w:sz="0" w:space="0" w:color="auto"/>
              </w:divBdr>
            </w:div>
          </w:divsChild>
        </w:div>
        <w:div w:id="185753575">
          <w:marLeft w:val="0"/>
          <w:marRight w:val="0"/>
          <w:marTop w:val="0"/>
          <w:marBottom w:val="0"/>
          <w:divBdr>
            <w:top w:val="none" w:sz="0" w:space="0" w:color="auto"/>
            <w:left w:val="none" w:sz="0" w:space="0" w:color="auto"/>
            <w:bottom w:val="none" w:sz="0" w:space="0" w:color="auto"/>
            <w:right w:val="none" w:sz="0" w:space="0" w:color="auto"/>
          </w:divBdr>
          <w:divsChild>
            <w:div w:id="1603494709">
              <w:marLeft w:val="0"/>
              <w:marRight w:val="0"/>
              <w:marTop w:val="0"/>
              <w:marBottom w:val="0"/>
              <w:divBdr>
                <w:top w:val="none" w:sz="0" w:space="0" w:color="auto"/>
                <w:left w:val="none" w:sz="0" w:space="0" w:color="auto"/>
                <w:bottom w:val="none" w:sz="0" w:space="0" w:color="auto"/>
                <w:right w:val="none" w:sz="0" w:space="0" w:color="auto"/>
              </w:divBdr>
            </w:div>
          </w:divsChild>
        </w:div>
        <w:div w:id="186019080">
          <w:marLeft w:val="0"/>
          <w:marRight w:val="0"/>
          <w:marTop w:val="0"/>
          <w:marBottom w:val="0"/>
          <w:divBdr>
            <w:top w:val="none" w:sz="0" w:space="0" w:color="auto"/>
            <w:left w:val="none" w:sz="0" w:space="0" w:color="auto"/>
            <w:bottom w:val="none" w:sz="0" w:space="0" w:color="auto"/>
            <w:right w:val="none" w:sz="0" w:space="0" w:color="auto"/>
          </w:divBdr>
          <w:divsChild>
            <w:div w:id="76488957">
              <w:marLeft w:val="0"/>
              <w:marRight w:val="0"/>
              <w:marTop w:val="0"/>
              <w:marBottom w:val="0"/>
              <w:divBdr>
                <w:top w:val="none" w:sz="0" w:space="0" w:color="auto"/>
                <w:left w:val="none" w:sz="0" w:space="0" w:color="auto"/>
                <w:bottom w:val="none" w:sz="0" w:space="0" w:color="auto"/>
                <w:right w:val="none" w:sz="0" w:space="0" w:color="auto"/>
              </w:divBdr>
            </w:div>
          </w:divsChild>
        </w:div>
        <w:div w:id="187375803">
          <w:marLeft w:val="0"/>
          <w:marRight w:val="0"/>
          <w:marTop w:val="0"/>
          <w:marBottom w:val="0"/>
          <w:divBdr>
            <w:top w:val="none" w:sz="0" w:space="0" w:color="auto"/>
            <w:left w:val="none" w:sz="0" w:space="0" w:color="auto"/>
            <w:bottom w:val="none" w:sz="0" w:space="0" w:color="auto"/>
            <w:right w:val="none" w:sz="0" w:space="0" w:color="auto"/>
          </w:divBdr>
          <w:divsChild>
            <w:div w:id="1909489113">
              <w:marLeft w:val="0"/>
              <w:marRight w:val="0"/>
              <w:marTop w:val="0"/>
              <w:marBottom w:val="0"/>
              <w:divBdr>
                <w:top w:val="none" w:sz="0" w:space="0" w:color="auto"/>
                <w:left w:val="none" w:sz="0" w:space="0" w:color="auto"/>
                <w:bottom w:val="none" w:sz="0" w:space="0" w:color="auto"/>
                <w:right w:val="none" w:sz="0" w:space="0" w:color="auto"/>
              </w:divBdr>
            </w:div>
          </w:divsChild>
        </w:div>
        <w:div w:id="193663101">
          <w:marLeft w:val="0"/>
          <w:marRight w:val="0"/>
          <w:marTop w:val="0"/>
          <w:marBottom w:val="0"/>
          <w:divBdr>
            <w:top w:val="none" w:sz="0" w:space="0" w:color="auto"/>
            <w:left w:val="none" w:sz="0" w:space="0" w:color="auto"/>
            <w:bottom w:val="none" w:sz="0" w:space="0" w:color="auto"/>
            <w:right w:val="none" w:sz="0" w:space="0" w:color="auto"/>
          </w:divBdr>
          <w:divsChild>
            <w:div w:id="416828335">
              <w:marLeft w:val="0"/>
              <w:marRight w:val="0"/>
              <w:marTop w:val="0"/>
              <w:marBottom w:val="0"/>
              <w:divBdr>
                <w:top w:val="none" w:sz="0" w:space="0" w:color="auto"/>
                <w:left w:val="none" w:sz="0" w:space="0" w:color="auto"/>
                <w:bottom w:val="none" w:sz="0" w:space="0" w:color="auto"/>
                <w:right w:val="none" w:sz="0" w:space="0" w:color="auto"/>
              </w:divBdr>
            </w:div>
            <w:div w:id="1935941858">
              <w:marLeft w:val="0"/>
              <w:marRight w:val="0"/>
              <w:marTop w:val="0"/>
              <w:marBottom w:val="0"/>
              <w:divBdr>
                <w:top w:val="none" w:sz="0" w:space="0" w:color="auto"/>
                <w:left w:val="none" w:sz="0" w:space="0" w:color="auto"/>
                <w:bottom w:val="none" w:sz="0" w:space="0" w:color="auto"/>
                <w:right w:val="none" w:sz="0" w:space="0" w:color="auto"/>
              </w:divBdr>
            </w:div>
          </w:divsChild>
        </w:div>
        <w:div w:id="199825568">
          <w:marLeft w:val="0"/>
          <w:marRight w:val="0"/>
          <w:marTop w:val="0"/>
          <w:marBottom w:val="0"/>
          <w:divBdr>
            <w:top w:val="none" w:sz="0" w:space="0" w:color="auto"/>
            <w:left w:val="none" w:sz="0" w:space="0" w:color="auto"/>
            <w:bottom w:val="none" w:sz="0" w:space="0" w:color="auto"/>
            <w:right w:val="none" w:sz="0" w:space="0" w:color="auto"/>
          </w:divBdr>
          <w:divsChild>
            <w:div w:id="912279284">
              <w:marLeft w:val="0"/>
              <w:marRight w:val="0"/>
              <w:marTop w:val="0"/>
              <w:marBottom w:val="0"/>
              <w:divBdr>
                <w:top w:val="none" w:sz="0" w:space="0" w:color="auto"/>
                <w:left w:val="none" w:sz="0" w:space="0" w:color="auto"/>
                <w:bottom w:val="none" w:sz="0" w:space="0" w:color="auto"/>
                <w:right w:val="none" w:sz="0" w:space="0" w:color="auto"/>
              </w:divBdr>
            </w:div>
          </w:divsChild>
        </w:div>
        <w:div w:id="200361060">
          <w:marLeft w:val="0"/>
          <w:marRight w:val="0"/>
          <w:marTop w:val="0"/>
          <w:marBottom w:val="0"/>
          <w:divBdr>
            <w:top w:val="none" w:sz="0" w:space="0" w:color="auto"/>
            <w:left w:val="none" w:sz="0" w:space="0" w:color="auto"/>
            <w:bottom w:val="none" w:sz="0" w:space="0" w:color="auto"/>
            <w:right w:val="none" w:sz="0" w:space="0" w:color="auto"/>
          </w:divBdr>
          <w:divsChild>
            <w:div w:id="1109935466">
              <w:marLeft w:val="0"/>
              <w:marRight w:val="0"/>
              <w:marTop w:val="0"/>
              <w:marBottom w:val="0"/>
              <w:divBdr>
                <w:top w:val="none" w:sz="0" w:space="0" w:color="auto"/>
                <w:left w:val="none" w:sz="0" w:space="0" w:color="auto"/>
                <w:bottom w:val="none" w:sz="0" w:space="0" w:color="auto"/>
                <w:right w:val="none" w:sz="0" w:space="0" w:color="auto"/>
              </w:divBdr>
            </w:div>
          </w:divsChild>
        </w:div>
        <w:div w:id="200822133">
          <w:marLeft w:val="0"/>
          <w:marRight w:val="0"/>
          <w:marTop w:val="0"/>
          <w:marBottom w:val="0"/>
          <w:divBdr>
            <w:top w:val="none" w:sz="0" w:space="0" w:color="auto"/>
            <w:left w:val="none" w:sz="0" w:space="0" w:color="auto"/>
            <w:bottom w:val="none" w:sz="0" w:space="0" w:color="auto"/>
            <w:right w:val="none" w:sz="0" w:space="0" w:color="auto"/>
          </w:divBdr>
          <w:divsChild>
            <w:div w:id="1840347502">
              <w:marLeft w:val="0"/>
              <w:marRight w:val="0"/>
              <w:marTop w:val="0"/>
              <w:marBottom w:val="0"/>
              <w:divBdr>
                <w:top w:val="none" w:sz="0" w:space="0" w:color="auto"/>
                <w:left w:val="none" w:sz="0" w:space="0" w:color="auto"/>
                <w:bottom w:val="none" w:sz="0" w:space="0" w:color="auto"/>
                <w:right w:val="none" w:sz="0" w:space="0" w:color="auto"/>
              </w:divBdr>
            </w:div>
          </w:divsChild>
        </w:div>
        <w:div w:id="202521760">
          <w:marLeft w:val="0"/>
          <w:marRight w:val="0"/>
          <w:marTop w:val="0"/>
          <w:marBottom w:val="0"/>
          <w:divBdr>
            <w:top w:val="none" w:sz="0" w:space="0" w:color="auto"/>
            <w:left w:val="none" w:sz="0" w:space="0" w:color="auto"/>
            <w:bottom w:val="none" w:sz="0" w:space="0" w:color="auto"/>
            <w:right w:val="none" w:sz="0" w:space="0" w:color="auto"/>
          </w:divBdr>
          <w:divsChild>
            <w:div w:id="90636395">
              <w:marLeft w:val="0"/>
              <w:marRight w:val="0"/>
              <w:marTop w:val="0"/>
              <w:marBottom w:val="0"/>
              <w:divBdr>
                <w:top w:val="none" w:sz="0" w:space="0" w:color="auto"/>
                <w:left w:val="none" w:sz="0" w:space="0" w:color="auto"/>
                <w:bottom w:val="none" w:sz="0" w:space="0" w:color="auto"/>
                <w:right w:val="none" w:sz="0" w:space="0" w:color="auto"/>
              </w:divBdr>
            </w:div>
          </w:divsChild>
        </w:div>
        <w:div w:id="203324712">
          <w:marLeft w:val="0"/>
          <w:marRight w:val="0"/>
          <w:marTop w:val="0"/>
          <w:marBottom w:val="0"/>
          <w:divBdr>
            <w:top w:val="none" w:sz="0" w:space="0" w:color="auto"/>
            <w:left w:val="none" w:sz="0" w:space="0" w:color="auto"/>
            <w:bottom w:val="none" w:sz="0" w:space="0" w:color="auto"/>
            <w:right w:val="none" w:sz="0" w:space="0" w:color="auto"/>
          </w:divBdr>
          <w:divsChild>
            <w:div w:id="1724258289">
              <w:marLeft w:val="0"/>
              <w:marRight w:val="0"/>
              <w:marTop w:val="0"/>
              <w:marBottom w:val="0"/>
              <w:divBdr>
                <w:top w:val="none" w:sz="0" w:space="0" w:color="auto"/>
                <w:left w:val="none" w:sz="0" w:space="0" w:color="auto"/>
                <w:bottom w:val="none" w:sz="0" w:space="0" w:color="auto"/>
                <w:right w:val="none" w:sz="0" w:space="0" w:color="auto"/>
              </w:divBdr>
            </w:div>
          </w:divsChild>
        </w:div>
        <w:div w:id="203372178">
          <w:marLeft w:val="0"/>
          <w:marRight w:val="0"/>
          <w:marTop w:val="0"/>
          <w:marBottom w:val="0"/>
          <w:divBdr>
            <w:top w:val="none" w:sz="0" w:space="0" w:color="auto"/>
            <w:left w:val="none" w:sz="0" w:space="0" w:color="auto"/>
            <w:bottom w:val="none" w:sz="0" w:space="0" w:color="auto"/>
            <w:right w:val="none" w:sz="0" w:space="0" w:color="auto"/>
          </w:divBdr>
          <w:divsChild>
            <w:div w:id="1147018746">
              <w:marLeft w:val="0"/>
              <w:marRight w:val="0"/>
              <w:marTop w:val="0"/>
              <w:marBottom w:val="0"/>
              <w:divBdr>
                <w:top w:val="none" w:sz="0" w:space="0" w:color="auto"/>
                <w:left w:val="none" w:sz="0" w:space="0" w:color="auto"/>
                <w:bottom w:val="none" w:sz="0" w:space="0" w:color="auto"/>
                <w:right w:val="none" w:sz="0" w:space="0" w:color="auto"/>
              </w:divBdr>
            </w:div>
          </w:divsChild>
        </w:div>
        <w:div w:id="204145558">
          <w:marLeft w:val="0"/>
          <w:marRight w:val="0"/>
          <w:marTop w:val="0"/>
          <w:marBottom w:val="0"/>
          <w:divBdr>
            <w:top w:val="none" w:sz="0" w:space="0" w:color="auto"/>
            <w:left w:val="none" w:sz="0" w:space="0" w:color="auto"/>
            <w:bottom w:val="none" w:sz="0" w:space="0" w:color="auto"/>
            <w:right w:val="none" w:sz="0" w:space="0" w:color="auto"/>
          </w:divBdr>
          <w:divsChild>
            <w:div w:id="1343126210">
              <w:marLeft w:val="0"/>
              <w:marRight w:val="0"/>
              <w:marTop w:val="0"/>
              <w:marBottom w:val="0"/>
              <w:divBdr>
                <w:top w:val="none" w:sz="0" w:space="0" w:color="auto"/>
                <w:left w:val="none" w:sz="0" w:space="0" w:color="auto"/>
                <w:bottom w:val="none" w:sz="0" w:space="0" w:color="auto"/>
                <w:right w:val="none" w:sz="0" w:space="0" w:color="auto"/>
              </w:divBdr>
            </w:div>
          </w:divsChild>
        </w:div>
        <w:div w:id="204567639">
          <w:marLeft w:val="0"/>
          <w:marRight w:val="0"/>
          <w:marTop w:val="0"/>
          <w:marBottom w:val="0"/>
          <w:divBdr>
            <w:top w:val="none" w:sz="0" w:space="0" w:color="auto"/>
            <w:left w:val="none" w:sz="0" w:space="0" w:color="auto"/>
            <w:bottom w:val="none" w:sz="0" w:space="0" w:color="auto"/>
            <w:right w:val="none" w:sz="0" w:space="0" w:color="auto"/>
          </w:divBdr>
          <w:divsChild>
            <w:div w:id="1561399401">
              <w:marLeft w:val="0"/>
              <w:marRight w:val="0"/>
              <w:marTop w:val="0"/>
              <w:marBottom w:val="0"/>
              <w:divBdr>
                <w:top w:val="none" w:sz="0" w:space="0" w:color="auto"/>
                <w:left w:val="none" w:sz="0" w:space="0" w:color="auto"/>
                <w:bottom w:val="none" w:sz="0" w:space="0" w:color="auto"/>
                <w:right w:val="none" w:sz="0" w:space="0" w:color="auto"/>
              </w:divBdr>
            </w:div>
          </w:divsChild>
        </w:div>
        <w:div w:id="208687085">
          <w:marLeft w:val="0"/>
          <w:marRight w:val="0"/>
          <w:marTop w:val="0"/>
          <w:marBottom w:val="0"/>
          <w:divBdr>
            <w:top w:val="none" w:sz="0" w:space="0" w:color="auto"/>
            <w:left w:val="none" w:sz="0" w:space="0" w:color="auto"/>
            <w:bottom w:val="none" w:sz="0" w:space="0" w:color="auto"/>
            <w:right w:val="none" w:sz="0" w:space="0" w:color="auto"/>
          </w:divBdr>
          <w:divsChild>
            <w:div w:id="1692104065">
              <w:marLeft w:val="0"/>
              <w:marRight w:val="0"/>
              <w:marTop w:val="0"/>
              <w:marBottom w:val="0"/>
              <w:divBdr>
                <w:top w:val="none" w:sz="0" w:space="0" w:color="auto"/>
                <w:left w:val="none" w:sz="0" w:space="0" w:color="auto"/>
                <w:bottom w:val="none" w:sz="0" w:space="0" w:color="auto"/>
                <w:right w:val="none" w:sz="0" w:space="0" w:color="auto"/>
              </w:divBdr>
            </w:div>
          </w:divsChild>
        </w:div>
        <w:div w:id="209461867">
          <w:marLeft w:val="0"/>
          <w:marRight w:val="0"/>
          <w:marTop w:val="0"/>
          <w:marBottom w:val="0"/>
          <w:divBdr>
            <w:top w:val="none" w:sz="0" w:space="0" w:color="auto"/>
            <w:left w:val="none" w:sz="0" w:space="0" w:color="auto"/>
            <w:bottom w:val="none" w:sz="0" w:space="0" w:color="auto"/>
            <w:right w:val="none" w:sz="0" w:space="0" w:color="auto"/>
          </w:divBdr>
          <w:divsChild>
            <w:div w:id="704715444">
              <w:marLeft w:val="0"/>
              <w:marRight w:val="0"/>
              <w:marTop w:val="0"/>
              <w:marBottom w:val="0"/>
              <w:divBdr>
                <w:top w:val="none" w:sz="0" w:space="0" w:color="auto"/>
                <w:left w:val="none" w:sz="0" w:space="0" w:color="auto"/>
                <w:bottom w:val="none" w:sz="0" w:space="0" w:color="auto"/>
                <w:right w:val="none" w:sz="0" w:space="0" w:color="auto"/>
              </w:divBdr>
            </w:div>
            <w:div w:id="897320911">
              <w:marLeft w:val="0"/>
              <w:marRight w:val="0"/>
              <w:marTop w:val="0"/>
              <w:marBottom w:val="0"/>
              <w:divBdr>
                <w:top w:val="none" w:sz="0" w:space="0" w:color="auto"/>
                <w:left w:val="none" w:sz="0" w:space="0" w:color="auto"/>
                <w:bottom w:val="none" w:sz="0" w:space="0" w:color="auto"/>
                <w:right w:val="none" w:sz="0" w:space="0" w:color="auto"/>
              </w:divBdr>
            </w:div>
            <w:div w:id="1001859096">
              <w:marLeft w:val="0"/>
              <w:marRight w:val="0"/>
              <w:marTop w:val="0"/>
              <w:marBottom w:val="0"/>
              <w:divBdr>
                <w:top w:val="none" w:sz="0" w:space="0" w:color="auto"/>
                <w:left w:val="none" w:sz="0" w:space="0" w:color="auto"/>
                <w:bottom w:val="none" w:sz="0" w:space="0" w:color="auto"/>
                <w:right w:val="none" w:sz="0" w:space="0" w:color="auto"/>
              </w:divBdr>
            </w:div>
          </w:divsChild>
        </w:div>
        <w:div w:id="212234082">
          <w:marLeft w:val="0"/>
          <w:marRight w:val="0"/>
          <w:marTop w:val="0"/>
          <w:marBottom w:val="0"/>
          <w:divBdr>
            <w:top w:val="none" w:sz="0" w:space="0" w:color="auto"/>
            <w:left w:val="none" w:sz="0" w:space="0" w:color="auto"/>
            <w:bottom w:val="none" w:sz="0" w:space="0" w:color="auto"/>
            <w:right w:val="none" w:sz="0" w:space="0" w:color="auto"/>
          </w:divBdr>
          <w:divsChild>
            <w:div w:id="400490733">
              <w:marLeft w:val="0"/>
              <w:marRight w:val="0"/>
              <w:marTop w:val="0"/>
              <w:marBottom w:val="0"/>
              <w:divBdr>
                <w:top w:val="none" w:sz="0" w:space="0" w:color="auto"/>
                <w:left w:val="none" w:sz="0" w:space="0" w:color="auto"/>
                <w:bottom w:val="none" w:sz="0" w:space="0" w:color="auto"/>
                <w:right w:val="none" w:sz="0" w:space="0" w:color="auto"/>
              </w:divBdr>
            </w:div>
          </w:divsChild>
        </w:div>
        <w:div w:id="212737936">
          <w:marLeft w:val="0"/>
          <w:marRight w:val="0"/>
          <w:marTop w:val="0"/>
          <w:marBottom w:val="0"/>
          <w:divBdr>
            <w:top w:val="none" w:sz="0" w:space="0" w:color="auto"/>
            <w:left w:val="none" w:sz="0" w:space="0" w:color="auto"/>
            <w:bottom w:val="none" w:sz="0" w:space="0" w:color="auto"/>
            <w:right w:val="none" w:sz="0" w:space="0" w:color="auto"/>
          </w:divBdr>
          <w:divsChild>
            <w:div w:id="1875580303">
              <w:marLeft w:val="0"/>
              <w:marRight w:val="0"/>
              <w:marTop w:val="0"/>
              <w:marBottom w:val="0"/>
              <w:divBdr>
                <w:top w:val="none" w:sz="0" w:space="0" w:color="auto"/>
                <w:left w:val="none" w:sz="0" w:space="0" w:color="auto"/>
                <w:bottom w:val="none" w:sz="0" w:space="0" w:color="auto"/>
                <w:right w:val="none" w:sz="0" w:space="0" w:color="auto"/>
              </w:divBdr>
            </w:div>
          </w:divsChild>
        </w:div>
        <w:div w:id="212808845">
          <w:marLeft w:val="0"/>
          <w:marRight w:val="0"/>
          <w:marTop w:val="0"/>
          <w:marBottom w:val="0"/>
          <w:divBdr>
            <w:top w:val="none" w:sz="0" w:space="0" w:color="auto"/>
            <w:left w:val="none" w:sz="0" w:space="0" w:color="auto"/>
            <w:bottom w:val="none" w:sz="0" w:space="0" w:color="auto"/>
            <w:right w:val="none" w:sz="0" w:space="0" w:color="auto"/>
          </w:divBdr>
          <w:divsChild>
            <w:div w:id="1021014091">
              <w:marLeft w:val="0"/>
              <w:marRight w:val="0"/>
              <w:marTop w:val="0"/>
              <w:marBottom w:val="0"/>
              <w:divBdr>
                <w:top w:val="none" w:sz="0" w:space="0" w:color="auto"/>
                <w:left w:val="none" w:sz="0" w:space="0" w:color="auto"/>
                <w:bottom w:val="none" w:sz="0" w:space="0" w:color="auto"/>
                <w:right w:val="none" w:sz="0" w:space="0" w:color="auto"/>
              </w:divBdr>
            </w:div>
          </w:divsChild>
        </w:div>
        <w:div w:id="222066246">
          <w:marLeft w:val="0"/>
          <w:marRight w:val="0"/>
          <w:marTop w:val="0"/>
          <w:marBottom w:val="0"/>
          <w:divBdr>
            <w:top w:val="none" w:sz="0" w:space="0" w:color="auto"/>
            <w:left w:val="none" w:sz="0" w:space="0" w:color="auto"/>
            <w:bottom w:val="none" w:sz="0" w:space="0" w:color="auto"/>
            <w:right w:val="none" w:sz="0" w:space="0" w:color="auto"/>
          </w:divBdr>
          <w:divsChild>
            <w:div w:id="1503155443">
              <w:marLeft w:val="0"/>
              <w:marRight w:val="0"/>
              <w:marTop w:val="0"/>
              <w:marBottom w:val="0"/>
              <w:divBdr>
                <w:top w:val="none" w:sz="0" w:space="0" w:color="auto"/>
                <w:left w:val="none" w:sz="0" w:space="0" w:color="auto"/>
                <w:bottom w:val="none" w:sz="0" w:space="0" w:color="auto"/>
                <w:right w:val="none" w:sz="0" w:space="0" w:color="auto"/>
              </w:divBdr>
            </w:div>
          </w:divsChild>
        </w:div>
        <w:div w:id="223181919">
          <w:marLeft w:val="0"/>
          <w:marRight w:val="0"/>
          <w:marTop w:val="0"/>
          <w:marBottom w:val="0"/>
          <w:divBdr>
            <w:top w:val="none" w:sz="0" w:space="0" w:color="auto"/>
            <w:left w:val="none" w:sz="0" w:space="0" w:color="auto"/>
            <w:bottom w:val="none" w:sz="0" w:space="0" w:color="auto"/>
            <w:right w:val="none" w:sz="0" w:space="0" w:color="auto"/>
          </w:divBdr>
          <w:divsChild>
            <w:div w:id="1405031646">
              <w:marLeft w:val="0"/>
              <w:marRight w:val="0"/>
              <w:marTop w:val="0"/>
              <w:marBottom w:val="0"/>
              <w:divBdr>
                <w:top w:val="none" w:sz="0" w:space="0" w:color="auto"/>
                <w:left w:val="none" w:sz="0" w:space="0" w:color="auto"/>
                <w:bottom w:val="none" w:sz="0" w:space="0" w:color="auto"/>
                <w:right w:val="none" w:sz="0" w:space="0" w:color="auto"/>
              </w:divBdr>
            </w:div>
          </w:divsChild>
        </w:div>
        <w:div w:id="223490215">
          <w:marLeft w:val="0"/>
          <w:marRight w:val="0"/>
          <w:marTop w:val="0"/>
          <w:marBottom w:val="0"/>
          <w:divBdr>
            <w:top w:val="none" w:sz="0" w:space="0" w:color="auto"/>
            <w:left w:val="none" w:sz="0" w:space="0" w:color="auto"/>
            <w:bottom w:val="none" w:sz="0" w:space="0" w:color="auto"/>
            <w:right w:val="none" w:sz="0" w:space="0" w:color="auto"/>
          </w:divBdr>
          <w:divsChild>
            <w:div w:id="1366176959">
              <w:marLeft w:val="0"/>
              <w:marRight w:val="0"/>
              <w:marTop w:val="0"/>
              <w:marBottom w:val="0"/>
              <w:divBdr>
                <w:top w:val="none" w:sz="0" w:space="0" w:color="auto"/>
                <w:left w:val="none" w:sz="0" w:space="0" w:color="auto"/>
                <w:bottom w:val="none" w:sz="0" w:space="0" w:color="auto"/>
                <w:right w:val="none" w:sz="0" w:space="0" w:color="auto"/>
              </w:divBdr>
            </w:div>
          </w:divsChild>
        </w:div>
        <w:div w:id="231699220">
          <w:marLeft w:val="0"/>
          <w:marRight w:val="0"/>
          <w:marTop w:val="0"/>
          <w:marBottom w:val="0"/>
          <w:divBdr>
            <w:top w:val="none" w:sz="0" w:space="0" w:color="auto"/>
            <w:left w:val="none" w:sz="0" w:space="0" w:color="auto"/>
            <w:bottom w:val="none" w:sz="0" w:space="0" w:color="auto"/>
            <w:right w:val="none" w:sz="0" w:space="0" w:color="auto"/>
          </w:divBdr>
          <w:divsChild>
            <w:div w:id="579415384">
              <w:marLeft w:val="0"/>
              <w:marRight w:val="0"/>
              <w:marTop w:val="0"/>
              <w:marBottom w:val="0"/>
              <w:divBdr>
                <w:top w:val="none" w:sz="0" w:space="0" w:color="auto"/>
                <w:left w:val="none" w:sz="0" w:space="0" w:color="auto"/>
                <w:bottom w:val="none" w:sz="0" w:space="0" w:color="auto"/>
                <w:right w:val="none" w:sz="0" w:space="0" w:color="auto"/>
              </w:divBdr>
            </w:div>
            <w:div w:id="1182742566">
              <w:marLeft w:val="0"/>
              <w:marRight w:val="0"/>
              <w:marTop w:val="0"/>
              <w:marBottom w:val="0"/>
              <w:divBdr>
                <w:top w:val="none" w:sz="0" w:space="0" w:color="auto"/>
                <w:left w:val="none" w:sz="0" w:space="0" w:color="auto"/>
                <w:bottom w:val="none" w:sz="0" w:space="0" w:color="auto"/>
                <w:right w:val="none" w:sz="0" w:space="0" w:color="auto"/>
              </w:divBdr>
            </w:div>
          </w:divsChild>
        </w:div>
        <w:div w:id="231815664">
          <w:marLeft w:val="0"/>
          <w:marRight w:val="0"/>
          <w:marTop w:val="0"/>
          <w:marBottom w:val="0"/>
          <w:divBdr>
            <w:top w:val="none" w:sz="0" w:space="0" w:color="auto"/>
            <w:left w:val="none" w:sz="0" w:space="0" w:color="auto"/>
            <w:bottom w:val="none" w:sz="0" w:space="0" w:color="auto"/>
            <w:right w:val="none" w:sz="0" w:space="0" w:color="auto"/>
          </w:divBdr>
          <w:divsChild>
            <w:div w:id="797337864">
              <w:marLeft w:val="0"/>
              <w:marRight w:val="0"/>
              <w:marTop w:val="0"/>
              <w:marBottom w:val="0"/>
              <w:divBdr>
                <w:top w:val="none" w:sz="0" w:space="0" w:color="auto"/>
                <w:left w:val="none" w:sz="0" w:space="0" w:color="auto"/>
                <w:bottom w:val="none" w:sz="0" w:space="0" w:color="auto"/>
                <w:right w:val="none" w:sz="0" w:space="0" w:color="auto"/>
              </w:divBdr>
            </w:div>
          </w:divsChild>
        </w:div>
        <w:div w:id="234752846">
          <w:marLeft w:val="0"/>
          <w:marRight w:val="0"/>
          <w:marTop w:val="0"/>
          <w:marBottom w:val="0"/>
          <w:divBdr>
            <w:top w:val="none" w:sz="0" w:space="0" w:color="auto"/>
            <w:left w:val="none" w:sz="0" w:space="0" w:color="auto"/>
            <w:bottom w:val="none" w:sz="0" w:space="0" w:color="auto"/>
            <w:right w:val="none" w:sz="0" w:space="0" w:color="auto"/>
          </w:divBdr>
          <w:divsChild>
            <w:div w:id="1259287986">
              <w:marLeft w:val="0"/>
              <w:marRight w:val="0"/>
              <w:marTop w:val="0"/>
              <w:marBottom w:val="0"/>
              <w:divBdr>
                <w:top w:val="none" w:sz="0" w:space="0" w:color="auto"/>
                <w:left w:val="none" w:sz="0" w:space="0" w:color="auto"/>
                <w:bottom w:val="none" w:sz="0" w:space="0" w:color="auto"/>
                <w:right w:val="none" w:sz="0" w:space="0" w:color="auto"/>
              </w:divBdr>
            </w:div>
          </w:divsChild>
        </w:div>
        <w:div w:id="237524660">
          <w:marLeft w:val="0"/>
          <w:marRight w:val="0"/>
          <w:marTop w:val="0"/>
          <w:marBottom w:val="0"/>
          <w:divBdr>
            <w:top w:val="none" w:sz="0" w:space="0" w:color="auto"/>
            <w:left w:val="none" w:sz="0" w:space="0" w:color="auto"/>
            <w:bottom w:val="none" w:sz="0" w:space="0" w:color="auto"/>
            <w:right w:val="none" w:sz="0" w:space="0" w:color="auto"/>
          </w:divBdr>
          <w:divsChild>
            <w:div w:id="913276357">
              <w:marLeft w:val="0"/>
              <w:marRight w:val="0"/>
              <w:marTop w:val="0"/>
              <w:marBottom w:val="0"/>
              <w:divBdr>
                <w:top w:val="none" w:sz="0" w:space="0" w:color="auto"/>
                <w:left w:val="none" w:sz="0" w:space="0" w:color="auto"/>
                <w:bottom w:val="none" w:sz="0" w:space="0" w:color="auto"/>
                <w:right w:val="none" w:sz="0" w:space="0" w:color="auto"/>
              </w:divBdr>
            </w:div>
          </w:divsChild>
        </w:div>
        <w:div w:id="240143744">
          <w:marLeft w:val="0"/>
          <w:marRight w:val="0"/>
          <w:marTop w:val="0"/>
          <w:marBottom w:val="0"/>
          <w:divBdr>
            <w:top w:val="none" w:sz="0" w:space="0" w:color="auto"/>
            <w:left w:val="none" w:sz="0" w:space="0" w:color="auto"/>
            <w:bottom w:val="none" w:sz="0" w:space="0" w:color="auto"/>
            <w:right w:val="none" w:sz="0" w:space="0" w:color="auto"/>
          </w:divBdr>
          <w:divsChild>
            <w:div w:id="2041129483">
              <w:marLeft w:val="0"/>
              <w:marRight w:val="0"/>
              <w:marTop w:val="0"/>
              <w:marBottom w:val="0"/>
              <w:divBdr>
                <w:top w:val="none" w:sz="0" w:space="0" w:color="auto"/>
                <w:left w:val="none" w:sz="0" w:space="0" w:color="auto"/>
                <w:bottom w:val="none" w:sz="0" w:space="0" w:color="auto"/>
                <w:right w:val="none" w:sz="0" w:space="0" w:color="auto"/>
              </w:divBdr>
            </w:div>
          </w:divsChild>
        </w:div>
        <w:div w:id="245237489">
          <w:marLeft w:val="0"/>
          <w:marRight w:val="0"/>
          <w:marTop w:val="0"/>
          <w:marBottom w:val="0"/>
          <w:divBdr>
            <w:top w:val="none" w:sz="0" w:space="0" w:color="auto"/>
            <w:left w:val="none" w:sz="0" w:space="0" w:color="auto"/>
            <w:bottom w:val="none" w:sz="0" w:space="0" w:color="auto"/>
            <w:right w:val="none" w:sz="0" w:space="0" w:color="auto"/>
          </w:divBdr>
          <w:divsChild>
            <w:div w:id="1517573353">
              <w:marLeft w:val="0"/>
              <w:marRight w:val="0"/>
              <w:marTop w:val="0"/>
              <w:marBottom w:val="0"/>
              <w:divBdr>
                <w:top w:val="none" w:sz="0" w:space="0" w:color="auto"/>
                <w:left w:val="none" w:sz="0" w:space="0" w:color="auto"/>
                <w:bottom w:val="none" w:sz="0" w:space="0" w:color="auto"/>
                <w:right w:val="none" w:sz="0" w:space="0" w:color="auto"/>
              </w:divBdr>
            </w:div>
          </w:divsChild>
        </w:div>
        <w:div w:id="246579002">
          <w:marLeft w:val="0"/>
          <w:marRight w:val="0"/>
          <w:marTop w:val="0"/>
          <w:marBottom w:val="0"/>
          <w:divBdr>
            <w:top w:val="none" w:sz="0" w:space="0" w:color="auto"/>
            <w:left w:val="none" w:sz="0" w:space="0" w:color="auto"/>
            <w:bottom w:val="none" w:sz="0" w:space="0" w:color="auto"/>
            <w:right w:val="none" w:sz="0" w:space="0" w:color="auto"/>
          </w:divBdr>
          <w:divsChild>
            <w:div w:id="481192107">
              <w:marLeft w:val="0"/>
              <w:marRight w:val="0"/>
              <w:marTop w:val="0"/>
              <w:marBottom w:val="0"/>
              <w:divBdr>
                <w:top w:val="none" w:sz="0" w:space="0" w:color="auto"/>
                <w:left w:val="none" w:sz="0" w:space="0" w:color="auto"/>
                <w:bottom w:val="none" w:sz="0" w:space="0" w:color="auto"/>
                <w:right w:val="none" w:sz="0" w:space="0" w:color="auto"/>
              </w:divBdr>
            </w:div>
          </w:divsChild>
        </w:div>
        <w:div w:id="251859567">
          <w:marLeft w:val="0"/>
          <w:marRight w:val="0"/>
          <w:marTop w:val="0"/>
          <w:marBottom w:val="0"/>
          <w:divBdr>
            <w:top w:val="none" w:sz="0" w:space="0" w:color="auto"/>
            <w:left w:val="none" w:sz="0" w:space="0" w:color="auto"/>
            <w:bottom w:val="none" w:sz="0" w:space="0" w:color="auto"/>
            <w:right w:val="none" w:sz="0" w:space="0" w:color="auto"/>
          </w:divBdr>
          <w:divsChild>
            <w:div w:id="1988052720">
              <w:marLeft w:val="0"/>
              <w:marRight w:val="0"/>
              <w:marTop w:val="0"/>
              <w:marBottom w:val="0"/>
              <w:divBdr>
                <w:top w:val="none" w:sz="0" w:space="0" w:color="auto"/>
                <w:left w:val="none" w:sz="0" w:space="0" w:color="auto"/>
                <w:bottom w:val="none" w:sz="0" w:space="0" w:color="auto"/>
                <w:right w:val="none" w:sz="0" w:space="0" w:color="auto"/>
              </w:divBdr>
            </w:div>
          </w:divsChild>
        </w:div>
        <w:div w:id="251933444">
          <w:marLeft w:val="0"/>
          <w:marRight w:val="0"/>
          <w:marTop w:val="0"/>
          <w:marBottom w:val="0"/>
          <w:divBdr>
            <w:top w:val="none" w:sz="0" w:space="0" w:color="auto"/>
            <w:left w:val="none" w:sz="0" w:space="0" w:color="auto"/>
            <w:bottom w:val="none" w:sz="0" w:space="0" w:color="auto"/>
            <w:right w:val="none" w:sz="0" w:space="0" w:color="auto"/>
          </w:divBdr>
          <w:divsChild>
            <w:div w:id="146168620">
              <w:marLeft w:val="0"/>
              <w:marRight w:val="0"/>
              <w:marTop w:val="0"/>
              <w:marBottom w:val="0"/>
              <w:divBdr>
                <w:top w:val="none" w:sz="0" w:space="0" w:color="auto"/>
                <w:left w:val="none" w:sz="0" w:space="0" w:color="auto"/>
                <w:bottom w:val="none" w:sz="0" w:space="0" w:color="auto"/>
                <w:right w:val="none" w:sz="0" w:space="0" w:color="auto"/>
              </w:divBdr>
            </w:div>
            <w:div w:id="1114716201">
              <w:marLeft w:val="0"/>
              <w:marRight w:val="0"/>
              <w:marTop w:val="0"/>
              <w:marBottom w:val="0"/>
              <w:divBdr>
                <w:top w:val="none" w:sz="0" w:space="0" w:color="auto"/>
                <w:left w:val="none" w:sz="0" w:space="0" w:color="auto"/>
                <w:bottom w:val="none" w:sz="0" w:space="0" w:color="auto"/>
                <w:right w:val="none" w:sz="0" w:space="0" w:color="auto"/>
              </w:divBdr>
            </w:div>
          </w:divsChild>
        </w:div>
        <w:div w:id="252473923">
          <w:marLeft w:val="0"/>
          <w:marRight w:val="0"/>
          <w:marTop w:val="0"/>
          <w:marBottom w:val="0"/>
          <w:divBdr>
            <w:top w:val="none" w:sz="0" w:space="0" w:color="auto"/>
            <w:left w:val="none" w:sz="0" w:space="0" w:color="auto"/>
            <w:bottom w:val="none" w:sz="0" w:space="0" w:color="auto"/>
            <w:right w:val="none" w:sz="0" w:space="0" w:color="auto"/>
          </w:divBdr>
          <w:divsChild>
            <w:div w:id="1913811686">
              <w:marLeft w:val="0"/>
              <w:marRight w:val="0"/>
              <w:marTop w:val="0"/>
              <w:marBottom w:val="0"/>
              <w:divBdr>
                <w:top w:val="none" w:sz="0" w:space="0" w:color="auto"/>
                <w:left w:val="none" w:sz="0" w:space="0" w:color="auto"/>
                <w:bottom w:val="none" w:sz="0" w:space="0" w:color="auto"/>
                <w:right w:val="none" w:sz="0" w:space="0" w:color="auto"/>
              </w:divBdr>
            </w:div>
          </w:divsChild>
        </w:div>
        <w:div w:id="253973186">
          <w:marLeft w:val="0"/>
          <w:marRight w:val="0"/>
          <w:marTop w:val="0"/>
          <w:marBottom w:val="0"/>
          <w:divBdr>
            <w:top w:val="none" w:sz="0" w:space="0" w:color="auto"/>
            <w:left w:val="none" w:sz="0" w:space="0" w:color="auto"/>
            <w:bottom w:val="none" w:sz="0" w:space="0" w:color="auto"/>
            <w:right w:val="none" w:sz="0" w:space="0" w:color="auto"/>
          </w:divBdr>
          <w:divsChild>
            <w:div w:id="904030703">
              <w:marLeft w:val="0"/>
              <w:marRight w:val="0"/>
              <w:marTop w:val="0"/>
              <w:marBottom w:val="0"/>
              <w:divBdr>
                <w:top w:val="none" w:sz="0" w:space="0" w:color="auto"/>
                <w:left w:val="none" w:sz="0" w:space="0" w:color="auto"/>
                <w:bottom w:val="none" w:sz="0" w:space="0" w:color="auto"/>
                <w:right w:val="none" w:sz="0" w:space="0" w:color="auto"/>
              </w:divBdr>
            </w:div>
          </w:divsChild>
        </w:div>
        <w:div w:id="255678138">
          <w:marLeft w:val="0"/>
          <w:marRight w:val="0"/>
          <w:marTop w:val="0"/>
          <w:marBottom w:val="0"/>
          <w:divBdr>
            <w:top w:val="none" w:sz="0" w:space="0" w:color="auto"/>
            <w:left w:val="none" w:sz="0" w:space="0" w:color="auto"/>
            <w:bottom w:val="none" w:sz="0" w:space="0" w:color="auto"/>
            <w:right w:val="none" w:sz="0" w:space="0" w:color="auto"/>
          </w:divBdr>
          <w:divsChild>
            <w:div w:id="728501940">
              <w:marLeft w:val="0"/>
              <w:marRight w:val="0"/>
              <w:marTop w:val="0"/>
              <w:marBottom w:val="0"/>
              <w:divBdr>
                <w:top w:val="none" w:sz="0" w:space="0" w:color="auto"/>
                <w:left w:val="none" w:sz="0" w:space="0" w:color="auto"/>
                <w:bottom w:val="none" w:sz="0" w:space="0" w:color="auto"/>
                <w:right w:val="none" w:sz="0" w:space="0" w:color="auto"/>
              </w:divBdr>
            </w:div>
            <w:div w:id="766268362">
              <w:marLeft w:val="0"/>
              <w:marRight w:val="0"/>
              <w:marTop w:val="0"/>
              <w:marBottom w:val="0"/>
              <w:divBdr>
                <w:top w:val="none" w:sz="0" w:space="0" w:color="auto"/>
                <w:left w:val="none" w:sz="0" w:space="0" w:color="auto"/>
                <w:bottom w:val="none" w:sz="0" w:space="0" w:color="auto"/>
                <w:right w:val="none" w:sz="0" w:space="0" w:color="auto"/>
              </w:divBdr>
            </w:div>
          </w:divsChild>
        </w:div>
        <w:div w:id="261572902">
          <w:marLeft w:val="0"/>
          <w:marRight w:val="0"/>
          <w:marTop w:val="0"/>
          <w:marBottom w:val="0"/>
          <w:divBdr>
            <w:top w:val="none" w:sz="0" w:space="0" w:color="auto"/>
            <w:left w:val="none" w:sz="0" w:space="0" w:color="auto"/>
            <w:bottom w:val="none" w:sz="0" w:space="0" w:color="auto"/>
            <w:right w:val="none" w:sz="0" w:space="0" w:color="auto"/>
          </w:divBdr>
          <w:divsChild>
            <w:div w:id="1408914795">
              <w:marLeft w:val="0"/>
              <w:marRight w:val="0"/>
              <w:marTop w:val="0"/>
              <w:marBottom w:val="0"/>
              <w:divBdr>
                <w:top w:val="none" w:sz="0" w:space="0" w:color="auto"/>
                <w:left w:val="none" w:sz="0" w:space="0" w:color="auto"/>
                <w:bottom w:val="none" w:sz="0" w:space="0" w:color="auto"/>
                <w:right w:val="none" w:sz="0" w:space="0" w:color="auto"/>
              </w:divBdr>
            </w:div>
          </w:divsChild>
        </w:div>
        <w:div w:id="266541652">
          <w:marLeft w:val="0"/>
          <w:marRight w:val="0"/>
          <w:marTop w:val="0"/>
          <w:marBottom w:val="0"/>
          <w:divBdr>
            <w:top w:val="none" w:sz="0" w:space="0" w:color="auto"/>
            <w:left w:val="none" w:sz="0" w:space="0" w:color="auto"/>
            <w:bottom w:val="none" w:sz="0" w:space="0" w:color="auto"/>
            <w:right w:val="none" w:sz="0" w:space="0" w:color="auto"/>
          </w:divBdr>
          <w:divsChild>
            <w:div w:id="640355251">
              <w:marLeft w:val="0"/>
              <w:marRight w:val="0"/>
              <w:marTop w:val="0"/>
              <w:marBottom w:val="0"/>
              <w:divBdr>
                <w:top w:val="none" w:sz="0" w:space="0" w:color="auto"/>
                <w:left w:val="none" w:sz="0" w:space="0" w:color="auto"/>
                <w:bottom w:val="none" w:sz="0" w:space="0" w:color="auto"/>
                <w:right w:val="none" w:sz="0" w:space="0" w:color="auto"/>
              </w:divBdr>
            </w:div>
            <w:div w:id="1248350069">
              <w:marLeft w:val="0"/>
              <w:marRight w:val="0"/>
              <w:marTop w:val="0"/>
              <w:marBottom w:val="0"/>
              <w:divBdr>
                <w:top w:val="none" w:sz="0" w:space="0" w:color="auto"/>
                <w:left w:val="none" w:sz="0" w:space="0" w:color="auto"/>
                <w:bottom w:val="none" w:sz="0" w:space="0" w:color="auto"/>
                <w:right w:val="none" w:sz="0" w:space="0" w:color="auto"/>
              </w:divBdr>
            </w:div>
            <w:div w:id="1657807698">
              <w:marLeft w:val="0"/>
              <w:marRight w:val="0"/>
              <w:marTop w:val="0"/>
              <w:marBottom w:val="0"/>
              <w:divBdr>
                <w:top w:val="none" w:sz="0" w:space="0" w:color="auto"/>
                <w:left w:val="none" w:sz="0" w:space="0" w:color="auto"/>
                <w:bottom w:val="none" w:sz="0" w:space="0" w:color="auto"/>
                <w:right w:val="none" w:sz="0" w:space="0" w:color="auto"/>
              </w:divBdr>
            </w:div>
          </w:divsChild>
        </w:div>
        <w:div w:id="267929421">
          <w:marLeft w:val="0"/>
          <w:marRight w:val="0"/>
          <w:marTop w:val="0"/>
          <w:marBottom w:val="0"/>
          <w:divBdr>
            <w:top w:val="none" w:sz="0" w:space="0" w:color="auto"/>
            <w:left w:val="none" w:sz="0" w:space="0" w:color="auto"/>
            <w:bottom w:val="none" w:sz="0" w:space="0" w:color="auto"/>
            <w:right w:val="none" w:sz="0" w:space="0" w:color="auto"/>
          </w:divBdr>
          <w:divsChild>
            <w:div w:id="61760886">
              <w:marLeft w:val="0"/>
              <w:marRight w:val="0"/>
              <w:marTop w:val="0"/>
              <w:marBottom w:val="0"/>
              <w:divBdr>
                <w:top w:val="none" w:sz="0" w:space="0" w:color="auto"/>
                <w:left w:val="none" w:sz="0" w:space="0" w:color="auto"/>
                <w:bottom w:val="none" w:sz="0" w:space="0" w:color="auto"/>
                <w:right w:val="none" w:sz="0" w:space="0" w:color="auto"/>
              </w:divBdr>
            </w:div>
            <w:div w:id="165444578">
              <w:marLeft w:val="0"/>
              <w:marRight w:val="0"/>
              <w:marTop w:val="0"/>
              <w:marBottom w:val="0"/>
              <w:divBdr>
                <w:top w:val="none" w:sz="0" w:space="0" w:color="auto"/>
                <w:left w:val="none" w:sz="0" w:space="0" w:color="auto"/>
                <w:bottom w:val="none" w:sz="0" w:space="0" w:color="auto"/>
                <w:right w:val="none" w:sz="0" w:space="0" w:color="auto"/>
              </w:divBdr>
            </w:div>
            <w:div w:id="1037312882">
              <w:marLeft w:val="0"/>
              <w:marRight w:val="0"/>
              <w:marTop w:val="0"/>
              <w:marBottom w:val="0"/>
              <w:divBdr>
                <w:top w:val="none" w:sz="0" w:space="0" w:color="auto"/>
                <w:left w:val="none" w:sz="0" w:space="0" w:color="auto"/>
                <w:bottom w:val="none" w:sz="0" w:space="0" w:color="auto"/>
                <w:right w:val="none" w:sz="0" w:space="0" w:color="auto"/>
              </w:divBdr>
            </w:div>
            <w:div w:id="1818378241">
              <w:marLeft w:val="0"/>
              <w:marRight w:val="0"/>
              <w:marTop w:val="0"/>
              <w:marBottom w:val="0"/>
              <w:divBdr>
                <w:top w:val="none" w:sz="0" w:space="0" w:color="auto"/>
                <w:left w:val="none" w:sz="0" w:space="0" w:color="auto"/>
                <w:bottom w:val="none" w:sz="0" w:space="0" w:color="auto"/>
                <w:right w:val="none" w:sz="0" w:space="0" w:color="auto"/>
              </w:divBdr>
            </w:div>
          </w:divsChild>
        </w:div>
        <w:div w:id="268700777">
          <w:marLeft w:val="0"/>
          <w:marRight w:val="0"/>
          <w:marTop w:val="0"/>
          <w:marBottom w:val="0"/>
          <w:divBdr>
            <w:top w:val="none" w:sz="0" w:space="0" w:color="auto"/>
            <w:left w:val="none" w:sz="0" w:space="0" w:color="auto"/>
            <w:bottom w:val="none" w:sz="0" w:space="0" w:color="auto"/>
            <w:right w:val="none" w:sz="0" w:space="0" w:color="auto"/>
          </w:divBdr>
          <w:divsChild>
            <w:div w:id="1873609598">
              <w:marLeft w:val="0"/>
              <w:marRight w:val="0"/>
              <w:marTop w:val="0"/>
              <w:marBottom w:val="0"/>
              <w:divBdr>
                <w:top w:val="none" w:sz="0" w:space="0" w:color="auto"/>
                <w:left w:val="none" w:sz="0" w:space="0" w:color="auto"/>
                <w:bottom w:val="none" w:sz="0" w:space="0" w:color="auto"/>
                <w:right w:val="none" w:sz="0" w:space="0" w:color="auto"/>
              </w:divBdr>
            </w:div>
          </w:divsChild>
        </w:div>
        <w:div w:id="269289466">
          <w:marLeft w:val="0"/>
          <w:marRight w:val="0"/>
          <w:marTop w:val="0"/>
          <w:marBottom w:val="0"/>
          <w:divBdr>
            <w:top w:val="none" w:sz="0" w:space="0" w:color="auto"/>
            <w:left w:val="none" w:sz="0" w:space="0" w:color="auto"/>
            <w:bottom w:val="none" w:sz="0" w:space="0" w:color="auto"/>
            <w:right w:val="none" w:sz="0" w:space="0" w:color="auto"/>
          </w:divBdr>
          <w:divsChild>
            <w:div w:id="1599872813">
              <w:marLeft w:val="0"/>
              <w:marRight w:val="0"/>
              <w:marTop w:val="0"/>
              <w:marBottom w:val="0"/>
              <w:divBdr>
                <w:top w:val="none" w:sz="0" w:space="0" w:color="auto"/>
                <w:left w:val="none" w:sz="0" w:space="0" w:color="auto"/>
                <w:bottom w:val="none" w:sz="0" w:space="0" w:color="auto"/>
                <w:right w:val="none" w:sz="0" w:space="0" w:color="auto"/>
              </w:divBdr>
            </w:div>
          </w:divsChild>
        </w:div>
        <w:div w:id="271519515">
          <w:marLeft w:val="0"/>
          <w:marRight w:val="0"/>
          <w:marTop w:val="0"/>
          <w:marBottom w:val="0"/>
          <w:divBdr>
            <w:top w:val="none" w:sz="0" w:space="0" w:color="auto"/>
            <w:left w:val="none" w:sz="0" w:space="0" w:color="auto"/>
            <w:bottom w:val="none" w:sz="0" w:space="0" w:color="auto"/>
            <w:right w:val="none" w:sz="0" w:space="0" w:color="auto"/>
          </w:divBdr>
          <w:divsChild>
            <w:div w:id="413403824">
              <w:marLeft w:val="0"/>
              <w:marRight w:val="0"/>
              <w:marTop w:val="0"/>
              <w:marBottom w:val="0"/>
              <w:divBdr>
                <w:top w:val="none" w:sz="0" w:space="0" w:color="auto"/>
                <w:left w:val="none" w:sz="0" w:space="0" w:color="auto"/>
                <w:bottom w:val="none" w:sz="0" w:space="0" w:color="auto"/>
                <w:right w:val="none" w:sz="0" w:space="0" w:color="auto"/>
              </w:divBdr>
            </w:div>
          </w:divsChild>
        </w:div>
        <w:div w:id="271982943">
          <w:marLeft w:val="0"/>
          <w:marRight w:val="0"/>
          <w:marTop w:val="0"/>
          <w:marBottom w:val="0"/>
          <w:divBdr>
            <w:top w:val="none" w:sz="0" w:space="0" w:color="auto"/>
            <w:left w:val="none" w:sz="0" w:space="0" w:color="auto"/>
            <w:bottom w:val="none" w:sz="0" w:space="0" w:color="auto"/>
            <w:right w:val="none" w:sz="0" w:space="0" w:color="auto"/>
          </w:divBdr>
          <w:divsChild>
            <w:div w:id="1779254207">
              <w:marLeft w:val="0"/>
              <w:marRight w:val="0"/>
              <w:marTop w:val="0"/>
              <w:marBottom w:val="0"/>
              <w:divBdr>
                <w:top w:val="none" w:sz="0" w:space="0" w:color="auto"/>
                <w:left w:val="none" w:sz="0" w:space="0" w:color="auto"/>
                <w:bottom w:val="none" w:sz="0" w:space="0" w:color="auto"/>
                <w:right w:val="none" w:sz="0" w:space="0" w:color="auto"/>
              </w:divBdr>
            </w:div>
          </w:divsChild>
        </w:div>
        <w:div w:id="276066876">
          <w:marLeft w:val="0"/>
          <w:marRight w:val="0"/>
          <w:marTop w:val="0"/>
          <w:marBottom w:val="0"/>
          <w:divBdr>
            <w:top w:val="none" w:sz="0" w:space="0" w:color="auto"/>
            <w:left w:val="none" w:sz="0" w:space="0" w:color="auto"/>
            <w:bottom w:val="none" w:sz="0" w:space="0" w:color="auto"/>
            <w:right w:val="none" w:sz="0" w:space="0" w:color="auto"/>
          </w:divBdr>
          <w:divsChild>
            <w:div w:id="122114728">
              <w:marLeft w:val="0"/>
              <w:marRight w:val="0"/>
              <w:marTop w:val="0"/>
              <w:marBottom w:val="0"/>
              <w:divBdr>
                <w:top w:val="none" w:sz="0" w:space="0" w:color="auto"/>
                <w:left w:val="none" w:sz="0" w:space="0" w:color="auto"/>
                <w:bottom w:val="none" w:sz="0" w:space="0" w:color="auto"/>
                <w:right w:val="none" w:sz="0" w:space="0" w:color="auto"/>
              </w:divBdr>
            </w:div>
          </w:divsChild>
        </w:div>
        <w:div w:id="276763695">
          <w:marLeft w:val="0"/>
          <w:marRight w:val="0"/>
          <w:marTop w:val="0"/>
          <w:marBottom w:val="0"/>
          <w:divBdr>
            <w:top w:val="none" w:sz="0" w:space="0" w:color="auto"/>
            <w:left w:val="none" w:sz="0" w:space="0" w:color="auto"/>
            <w:bottom w:val="none" w:sz="0" w:space="0" w:color="auto"/>
            <w:right w:val="none" w:sz="0" w:space="0" w:color="auto"/>
          </w:divBdr>
          <w:divsChild>
            <w:div w:id="1079443696">
              <w:marLeft w:val="0"/>
              <w:marRight w:val="0"/>
              <w:marTop w:val="0"/>
              <w:marBottom w:val="0"/>
              <w:divBdr>
                <w:top w:val="none" w:sz="0" w:space="0" w:color="auto"/>
                <w:left w:val="none" w:sz="0" w:space="0" w:color="auto"/>
                <w:bottom w:val="none" w:sz="0" w:space="0" w:color="auto"/>
                <w:right w:val="none" w:sz="0" w:space="0" w:color="auto"/>
              </w:divBdr>
            </w:div>
          </w:divsChild>
        </w:div>
        <w:div w:id="276984591">
          <w:marLeft w:val="0"/>
          <w:marRight w:val="0"/>
          <w:marTop w:val="0"/>
          <w:marBottom w:val="0"/>
          <w:divBdr>
            <w:top w:val="none" w:sz="0" w:space="0" w:color="auto"/>
            <w:left w:val="none" w:sz="0" w:space="0" w:color="auto"/>
            <w:bottom w:val="none" w:sz="0" w:space="0" w:color="auto"/>
            <w:right w:val="none" w:sz="0" w:space="0" w:color="auto"/>
          </w:divBdr>
          <w:divsChild>
            <w:div w:id="711541952">
              <w:marLeft w:val="0"/>
              <w:marRight w:val="0"/>
              <w:marTop w:val="0"/>
              <w:marBottom w:val="0"/>
              <w:divBdr>
                <w:top w:val="none" w:sz="0" w:space="0" w:color="auto"/>
                <w:left w:val="none" w:sz="0" w:space="0" w:color="auto"/>
                <w:bottom w:val="none" w:sz="0" w:space="0" w:color="auto"/>
                <w:right w:val="none" w:sz="0" w:space="0" w:color="auto"/>
              </w:divBdr>
            </w:div>
          </w:divsChild>
        </w:div>
        <w:div w:id="277415530">
          <w:marLeft w:val="0"/>
          <w:marRight w:val="0"/>
          <w:marTop w:val="0"/>
          <w:marBottom w:val="0"/>
          <w:divBdr>
            <w:top w:val="none" w:sz="0" w:space="0" w:color="auto"/>
            <w:left w:val="none" w:sz="0" w:space="0" w:color="auto"/>
            <w:bottom w:val="none" w:sz="0" w:space="0" w:color="auto"/>
            <w:right w:val="none" w:sz="0" w:space="0" w:color="auto"/>
          </w:divBdr>
          <w:divsChild>
            <w:div w:id="34932633">
              <w:marLeft w:val="0"/>
              <w:marRight w:val="0"/>
              <w:marTop w:val="0"/>
              <w:marBottom w:val="0"/>
              <w:divBdr>
                <w:top w:val="none" w:sz="0" w:space="0" w:color="auto"/>
                <w:left w:val="none" w:sz="0" w:space="0" w:color="auto"/>
                <w:bottom w:val="none" w:sz="0" w:space="0" w:color="auto"/>
                <w:right w:val="none" w:sz="0" w:space="0" w:color="auto"/>
              </w:divBdr>
            </w:div>
          </w:divsChild>
        </w:div>
        <w:div w:id="284703053">
          <w:marLeft w:val="0"/>
          <w:marRight w:val="0"/>
          <w:marTop w:val="0"/>
          <w:marBottom w:val="0"/>
          <w:divBdr>
            <w:top w:val="none" w:sz="0" w:space="0" w:color="auto"/>
            <w:left w:val="none" w:sz="0" w:space="0" w:color="auto"/>
            <w:bottom w:val="none" w:sz="0" w:space="0" w:color="auto"/>
            <w:right w:val="none" w:sz="0" w:space="0" w:color="auto"/>
          </w:divBdr>
          <w:divsChild>
            <w:div w:id="1012804057">
              <w:marLeft w:val="0"/>
              <w:marRight w:val="0"/>
              <w:marTop w:val="0"/>
              <w:marBottom w:val="0"/>
              <w:divBdr>
                <w:top w:val="none" w:sz="0" w:space="0" w:color="auto"/>
                <w:left w:val="none" w:sz="0" w:space="0" w:color="auto"/>
                <w:bottom w:val="none" w:sz="0" w:space="0" w:color="auto"/>
                <w:right w:val="none" w:sz="0" w:space="0" w:color="auto"/>
              </w:divBdr>
            </w:div>
          </w:divsChild>
        </w:div>
        <w:div w:id="287664664">
          <w:marLeft w:val="0"/>
          <w:marRight w:val="0"/>
          <w:marTop w:val="0"/>
          <w:marBottom w:val="0"/>
          <w:divBdr>
            <w:top w:val="none" w:sz="0" w:space="0" w:color="auto"/>
            <w:left w:val="none" w:sz="0" w:space="0" w:color="auto"/>
            <w:bottom w:val="none" w:sz="0" w:space="0" w:color="auto"/>
            <w:right w:val="none" w:sz="0" w:space="0" w:color="auto"/>
          </w:divBdr>
          <w:divsChild>
            <w:div w:id="1879392721">
              <w:marLeft w:val="0"/>
              <w:marRight w:val="0"/>
              <w:marTop w:val="0"/>
              <w:marBottom w:val="0"/>
              <w:divBdr>
                <w:top w:val="none" w:sz="0" w:space="0" w:color="auto"/>
                <w:left w:val="none" w:sz="0" w:space="0" w:color="auto"/>
                <w:bottom w:val="none" w:sz="0" w:space="0" w:color="auto"/>
                <w:right w:val="none" w:sz="0" w:space="0" w:color="auto"/>
              </w:divBdr>
            </w:div>
          </w:divsChild>
        </w:div>
        <w:div w:id="288165083">
          <w:marLeft w:val="0"/>
          <w:marRight w:val="0"/>
          <w:marTop w:val="0"/>
          <w:marBottom w:val="0"/>
          <w:divBdr>
            <w:top w:val="none" w:sz="0" w:space="0" w:color="auto"/>
            <w:left w:val="none" w:sz="0" w:space="0" w:color="auto"/>
            <w:bottom w:val="none" w:sz="0" w:space="0" w:color="auto"/>
            <w:right w:val="none" w:sz="0" w:space="0" w:color="auto"/>
          </w:divBdr>
          <w:divsChild>
            <w:div w:id="1173184478">
              <w:marLeft w:val="0"/>
              <w:marRight w:val="0"/>
              <w:marTop w:val="0"/>
              <w:marBottom w:val="0"/>
              <w:divBdr>
                <w:top w:val="none" w:sz="0" w:space="0" w:color="auto"/>
                <w:left w:val="none" w:sz="0" w:space="0" w:color="auto"/>
                <w:bottom w:val="none" w:sz="0" w:space="0" w:color="auto"/>
                <w:right w:val="none" w:sz="0" w:space="0" w:color="auto"/>
              </w:divBdr>
            </w:div>
            <w:div w:id="1992632293">
              <w:marLeft w:val="0"/>
              <w:marRight w:val="0"/>
              <w:marTop w:val="0"/>
              <w:marBottom w:val="0"/>
              <w:divBdr>
                <w:top w:val="none" w:sz="0" w:space="0" w:color="auto"/>
                <w:left w:val="none" w:sz="0" w:space="0" w:color="auto"/>
                <w:bottom w:val="none" w:sz="0" w:space="0" w:color="auto"/>
                <w:right w:val="none" w:sz="0" w:space="0" w:color="auto"/>
              </w:divBdr>
            </w:div>
          </w:divsChild>
        </w:div>
        <w:div w:id="288362305">
          <w:marLeft w:val="0"/>
          <w:marRight w:val="0"/>
          <w:marTop w:val="0"/>
          <w:marBottom w:val="0"/>
          <w:divBdr>
            <w:top w:val="none" w:sz="0" w:space="0" w:color="auto"/>
            <w:left w:val="none" w:sz="0" w:space="0" w:color="auto"/>
            <w:bottom w:val="none" w:sz="0" w:space="0" w:color="auto"/>
            <w:right w:val="none" w:sz="0" w:space="0" w:color="auto"/>
          </w:divBdr>
          <w:divsChild>
            <w:div w:id="1003317729">
              <w:marLeft w:val="0"/>
              <w:marRight w:val="0"/>
              <w:marTop w:val="0"/>
              <w:marBottom w:val="0"/>
              <w:divBdr>
                <w:top w:val="none" w:sz="0" w:space="0" w:color="auto"/>
                <w:left w:val="none" w:sz="0" w:space="0" w:color="auto"/>
                <w:bottom w:val="none" w:sz="0" w:space="0" w:color="auto"/>
                <w:right w:val="none" w:sz="0" w:space="0" w:color="auto"/>
              </w:divBdr>
            </w:div>
          </w:divsChild>
        </w:div>
        <w:div w:id="289171106">
          <w:marLeft w:val="0"/>
          <w:marRight w:val="0"/>
          <w:marTop w:val="0"/>
          <w:marBottom w:val="0"/>
          <w:divBdr>
            <w:top w:val="none" w:sz="0" w:space="0" w:color="auto"/>
            <w:left w:val="none" w:sz="0" w:space="0" w:color="auto"/>
            <w:bottom w:val="none" w:sz="0" w:space="0" w:color="auto"/>
            <w:right w:val="none" w:sz="0" w:space="0" w:color="auto"/>
          </w:divBdr>
          <w:divsChild>
            <w:div w:id="1080299044">
              <w:marLeft w:val="0"/>
              <w:marRight w:val="0"/>
              <w:marTop w:val="0"/>
              <w:marBottom w:val="0"/>
              <w:divBdr>
                <w:top w:val="none" w:sz="0" w:space="0" w:color="auto"/>
                <w:left w:val="none" w:sz="0" w:space="0" w:color="auto"/>
                <w:bottom w:val="none" w:sz="0" w:space="0" w:color="auto"/>
                <w:right w:val="none" w:sz="0" w:space="0" w:color="auto"/>
              </w:divBdr>
            </w:div>
          </w:divsChild>
        </w:div>
        <w:div w:id="289362701">
          <w:marLeft w:val="0"/>
          <w:marRight w:val="0"/>
          <w:marTop w:val="0"/>
          <w:marBottom w:val="0"/>
          <w:divBdr>
            <w:top w:val="none" w:sz="0" w:space="0" w:color="auto"/>
            <w:left w:val="none" w:sz="0" w:space="0" w:color="auto"/>
            <w:bottom w:val="none" w:sz="0" w:space="0" w:color="auto"/>
            <w:right w:val="none" w:sz="0" w:space="0" w:color="auto"/>
          </w:divBdr>
          <w:divsChild>
            <w:div w:id="150219480">
              <w:marLeft w:val="0"/>
              <w:marRight w:val="0"/>
              <w:marTop w:val="0"/>
              <w:marBottom w:val="0"/>
              <w:divBdr>
                <w:top w:val="none" w:sz="0" w:space="0" w:color="auto"/>
                <w:left w:val="none" w:sz="0" w:space="0" w:color="auto"/>
                <w:bottom w:val="none" w:sz="0" w:space="0" w:color="auto"/>
                <w:right w:val="none" w:sz="0" w:space="0" w:color="auto"/>
              </w:divBdr>
            </w:div>
            <w:div w:id="430203364">
              <w:marLeft w:val="0"/>
              <w:marRight w:val="0"/>
              <w:marTop w:val="0"/>
              <w:marBottom w:val="0"/>
              <w:divBdr>
                <w:top w:val="none" w:sz="0" w:space="0" w:color="auto"/>
                <w:left w:val="none" w:sz="0" w:space="0" w:color="auto"/>
                <w:bottom w:val="none" w:sz="0" w:space="0" w:color="auto"/>
                <w:right w:val="none" w:sz="0" w:space="0" w:color="auto"/>
              </w:divBdr>
            </w:div>
            <w:div w:id="580793849">
              <w:marLeft w:val="0"/>
              <w:marRight w:val="0"/>
              <w:marTop w:val="0"/>
              <w:marBottom w:val="0"/>
              <w:divBdr>
                <w:top w:val="none" w:sz="0" w:space="0" w:color="auto"/>
                <w:left w:val="none" w:sz="0" w:space="0" w:color="auto"/>
                <w:bottom w:val="none" w:sz="0" w:space="0" w:color="auto"/>
                <w:right w:val="none" w:sz="0" w:space="0" w:color="auto"/>
              </w:divBdr>
            </w:div>
            <w:div w:id="958802167">
              <w:marLeft w:val="0"/>
              <w:marRight w:val="0"/>
              <w:marTop w:val="0"/>
              <w:marBottom w:val="0"/>
              <w:divBdr>
                <w:top w:val="none" w:sz="0" w:space="0" w:color="auto"/>
                <w:left w:val="none" w:sz="0" w:space="0" w:color="auto"/>
                <w:bottom w:val="none" w:sz="0" w:space="0" w:color="auto"/>
                <w:right w:val="none" w:sz="0" w:space="0" w:color="auto"/>
              </w:divBdr>
            </w:div>
          </w:divsChild>
        </w:div>
        <w:div w:id="291131228">
          <w:marLeft w:val="0"/>
          <w:marRight w:val="0"/>
          <w:marTop w:val="0"/>
          <w:marBottom w:val="0"/>
          <w:divBdr>
            <w:top w:val="none" w:sz="0" w:space="0" w:color="auto"/>
            <w:left w:val="none" w:sz="0" w:space="0" w:color="auto"/>
            <w:bottom w:val="none" w:sz="0" w:space="0" w:color="auto"/>
            <w:right w:val="none" w:sz="0" w:space="0" w:color="auto"/>
          </w:divBdr>
          <w:divsChild>
            <w:div w:id="1125346936">
              <w:marLeft w:val="0"/>
              <w:marRight w:val="0"/>
              <w:marTop w:val="0"/>
              <w:marBottom w:val="0"/>
              <w:divBdr>
                <w:top w:val="none" w:sz="0" w:space="0" w:color="auto"/>
                <w:left w:val="none" w:sz="0" w:space="0" w:color="auto"/>
                <w:bottom w:val="none" w:sz="0" w:space="0" w:color="auto"/>
                <w:right w:val="none" w:sz="0" w:space="0" w:color="auto"/>
              </w:divBdr>
            </w:div>
          </w:divsChild>
        </w:div>
        <w:div w:id="292053883">
          <w:marLeft w:val="0"/>
          <w:marRight w:val="0"/>
          <w:marTop w:val="0"/>
          <w:marBottom w:val="0"/>
          <w:divBdr>
            <w:top w:val="none" w:sz="0" w:space="0" w:color="auto"/>
            <w:left w:val="none" w:sz="0" w:space="0" w:color="auto"/>
            <w:bottom w:val="none" w:sz="0" w:space="0" w:color="auto"/>
            <w:right w:val="none" w:sz="0" w:space="0" w:color="auto"/>
          </w:divBdr>
          <w:divsChild>
            <w:div w:id="1957253643">
              <w:marLeft w:val="0"/>
              <w:marRight w:val="0"/>
              <w:marTop w:val="0"/>
              <w:marBottom w:val="0"/>
              <w:divBdr>
                <w:top w:val="none" w:sz="0" w:space="0" w:color="auto"/>
                <w:left w:val="none" w:sz="0" w:space="0" w:color="auto"/>
                <w:bottom w:val="none" w:sz="0" w:space="0" w:color="auto"/>
                <w:right w:val="none" w:sz="0" w:space="0" w:color="auto"/>
              </w:divBdr>
            </w:div>
          </w:divsChild>
        </w:div>
        <w:div w:id="295137214">
          <w:marLeft w:val="0"/>
          <w:marRight w:val="0"/>
          <w:marTop w:val="0"/>
          <w:marBottom w:val="0"/>
          <w:divBdr>
            <w:top w:val="none" w:sz="0" w:space="0" w:color="auto"/>
            <w:left w:val="none" w:sz="0" w:space="0" w:color="auto"/>
            <w:bottom w:val="none" w:sz="0" w:space="0" w:color="auto"/>
            <w:right w:val="none" w:sz="0" w:space="0" w:color="auto"/>
          </w:divBdr>
          <w:divsChild>
            <w:div w:id="774717875">
              <w:marLeft w:val="0"/>
              <w:marRight w:val="0"/>
              <w:marTop w:val="0"/>
              <w:marBottom w:val="0"/>
              <w:divBdr>
                <w:top w:val="none" w:sz="0" w:space="0" w:color="auto"/>
                <w:left w:val="none" w:sz="0" w:space="0" w:color="auto"/>
                <w:bottom w:val="none" w:sz="0" w:space="0" w:color="auto"/>
                <w:right w:val="none" w:sz="0" w:space="0" w:color="auto"/>
              </w:divBdr>
            </w:div>
          </w:divsChild>
        </w:div>
        <w:div w:id="296029277">
          <w:marLeft w:val="0"/>
          <w:marRight w:val="0"/>
          <w:marTop w:val="0"/>
          <w:marBottom w:val="0"/>
          <w:divBdr>
            <w:top w:val="none" w:sz="0" w:space="0" w:color="auto"/>
            <w:left w:val="none" w:sz="0" w:space="0" w:color="auto"/>
            <w:bottom w:val="none" w:sz="0" w:space="0" w:color="auto"/>
            <w:right w:val="none" w:sz="0" w:space="0" w:color="auto"/>
          </w:divBdr>
          <w:divsChild>
            <w:div w:id="1061292613">
              <w:marLeft w:val="0"/>
              <w:marRight w:val="0"/>
              <w:marTop w:val="0"/>
              <w:marBottom w:val="0"/>
              <w:divBdr>
                <w:top w:val="none" w:sz="0" w:space="0" w:color="auto"/>
                <w:left w:val="none" w:sz="0" w:space="0" w:color="auto"/>
                <w:bottom w:val="none" w:sz="0" w:space="0" w:color="auto"/>
                <w:right w:val="none" w:sz="0" w:space="0" w:color="auto"/>
              </w:divBdr>
            </w:div>
          </w:divsChild>
        </w:div>
        <w:div w:id="297614478">
          <w:marLeft w:val="0"/>
          <w:marRight w:val="0"/>
          <w:marTop w:val="0"/>
          <w:marBottom w:val="0"/>
          <w:divBdr>
            <w:top w:val="none" w:sz="0" w:space="0" w:color="auto"/>
            <w:left w:val="none" w:sz="0" w:space="0" w:color="auto"/>
            <w:bottom w:val="none" w:sz="0" w:space="0" w:color="auto"/>
            <w:right w:val="none" w:sz="0" w:space="0" w:color="auto"/>
          </w:divBdr>
          <w:divsChild>
            <w:div w:id="1668435056">
              <w:marLeft w:val="0"/>
              <w:marRight w:val="0"/>
              <w:marTop w:val="0"/>
              <w:marBottom w:val="0"/>
              <w:divBdr>
                <w:top w:val="none" w:sz="0" w:space="0" w:color="auto"/>
                <w:left w:val="none" w:sz="0" w:space="0" w:color="auto"/>
                <w:bottom w:val="none" w:sz="0" w:space="0" w:color="auto"/>
                <w:right w:val="none" w:sz="0" w:space="0" w:color="auto"/>
              </w:divBdr>
            </w:div>
          </w:divsChild>
        </w:div>
        <w:div w:id="298147780">
          <w:marLeft w:val="0"/>
          <w:marRight w:val="0"/>
          <w:marTop w:val="0"/>
          <w:marBottom w:val="0"/>
          <w:divBdr>
            <w:top w:val="none" w:sz="0" w:space="0" w:color="auto"/>
            <w:left w:val="none" w:sz="0" w:space="0" w:color="auto"/>
            <w:bottom w:val="none" w:sz="0" w:space="0" w:color="auto"/>
            <w:right w:val="none" w:sz="0" w:space="0" w:color="auto"/>
          </w:divBdr>
          <w:divsChild>
            <w:div w:id="736443807">
              <w:marLeft w:val="0"/>
              <w:marRight w:val="0"/>
              <w:marTop w:val="0"/>
              <w:marBottom w:val="0"/>
              <w:divBdr>
                <w:top w:val="none" w:sz="0" w:space="0" w:color="auto"/>
                <w:left w:val="none" w:sz="0" w:space="0" w:color="auto"/>
                <w:bottom w:val="none" w:sz="0" w:space="0" w:color="auto"/>
                <w:right w:val="none" w:sz="0" w:space="0" w:color="auto"/>
              </w:divBdr>
            </w:div>
            <w:div w:id="1445886610">
              <w:marLeft w:val="0"/>
              <w:marRight w:val="0"/>
              <w:marTop w:val="0"/>
              <w:marBottom w:val="0"/>
              <w:divBdr>
                <w:top w:val="none" w:sz="0" w:space="0" w:color="auto"/>
                <w:left w:val="none" w:sz="0" w:space="0" w:color="auto"/>
                <w:bottom w:val="none" w:sz="0" w:space="0" w:color="auto"/>
                <w:right w:val="none" w:sz="0" w:space="0" w:color="auto"/>
              </w:divBdr>
            </w:div>
            <w:div w:id="1779715479">
              <w:marLeft w:val="0"/>
              <w:marRight w:val="0"/>
              <w:marTop w:val="0"/>
              <w:marBottom w:val="0"/>
              <w:divBdr>
                <w:top w:val="none" w:sz="0" w:space="0" w:color="auto"/>
                <w:left w:val="none" w:sz="0" w:space="0" w:color="auto"/>
                <w:bottom w:val="none" w:sz="0" w:space="0" w:color="auto"/>
                <w:right w:val="none" w:sz="0" w:space="0" w:color="auto"/>
              </w:divBdr>
            </w:div>
          </w:divsChild>
        </w:div>
        <w:div w:id="299921577">
          <w:marLeft w:val="0"/>
          <w:marRight w:val="0"/>
          <w:marTop w:val="0"/>
          <w:marBottom w:val="0"/>
          <w:divBdr>
            <w:top w:val="none" w:sz="0" w:space="0" w:color="auto"/>
            <w:left w:val="none" w:sz="0" w:space="0" w:color="auto"/>
            <w:bottom w:val="none" w:sz="0" w:space="0" w:color="auto"/>
            <w:right w:val="none" w:sz="0" w:space="0" w:color="auto"/>
          </w:divBdr>
          <w:divsChild>
            <w:div w:id="1082877836">
              <w:marLeft w:val="0"/>
              <w:marRight w:val="0"/>
              <w:marTop w:val="0"/>
              <w:marBottom w:val="0"/>
              <w:divBdr>
                <w:top w:val="none" w:sz="0" w:space="0" w:color="auto"/>
                <w:left w:val="none" w:sz="0" w:space="0" w:color="auto"/>
                <w:bottom w:val="none" w:sz="0" w:space="0" w:color="auto"/>
                <w:right w:val="none" w:sz="0" w:space="0" w:color="auto"/>
              </w:divBdr>
            </w:div>
          </w:divsChild>
        </w:div>
        <w:div w:id="300115375">
          <w:marLeft w:val="0"/>
          <w:marRight w:val="0"/>
          <w:marTop w:val="0"/>
          <w:marBottom w:val="0"/>
          <w:divBdr>
            <w:top w:val="none" w:sz="0" w:space="0" w:color="auto"/>
            <w:left w:val="none" w:sz="0" w:space="0" w:color="auto"/>
            <w:bottom w:val="none" w:sz="0" w:space="0" w:color="auto"/>
            <w:right w:val="none" w:sz="0" w:space="0" w:color="auto"/>
          </w:divBdr>
          <w:divsChild>
            <w:div w:id="325742907">
              <w:marLeft w:val="0"/>
              <w:marRight w:val="0"/>
              <w:marTop w:val="0"/>
              <w:marBottom w:val="0"/>
              <w:divBdr>
                <w:top w:val="none" w:sz="0" w:space="0" w:color="auto"/>
                <w:left w:val="none" w:sz="0" w:space="0" w:color="auto"/>
                <w:bottom w:val="none" w:sz="0" w:space="0" w:color="auto"/>
                <w:right w:val="none" w:sz="0" w:space="0" w:color="auto"/>
              </w:divBdr>
            </w:div>
          </w:divsChild>
        </w:div>
        <w:div w:id="300578214">
          <w:marLeft w:val="0"/>
          <w:marRight w:val="0"/>
          <w:marTop w:val="0"/>
          <w:marBottom w:val="0"/>
          <w:divBdr>
            <w:top w:val="none" w:sz="0" w:space="0" w:color="auto"/>
            <w:left w:val="none" w:sz="0" w:space="0" w:color="auto"/>
            <w:bottom w:val="none" w:sz="0" w:space="0" w:color="auto"/>
            <w:right w:val="none" w:sz="0" w:space="0" w:color="auto"/>
          </w:divBdr>
          <w:divsChild>
            <w:div w:id="474298996">
              <w:marLeft w:val="0"/>
              <w:marRight w:val="0"/>
              <w:marTop w:val="0"/>
              <w:marBottom w:val="0"/>
              <w:divBdr>
                <w:top w:val="none" w:sz="0" w:space="0" w:color="auto"/>
                <w:left w:val="none" w:sz="0" w:space="0" w:color="auto"/>
                <w:bottom w:val="none" w:sz="0" w:space="0" w:color="auto"/>
                <w:right w:val="none" w:sz="0" w:space="0" w:color="auto"/>
              </w:divBdr>
            </w:div>
            <w:div w:id="997264221">
              <w:marLeft w:val="0"/>
              <w:marRight w:val="0"/>
              <w:marTop w:val="0"/>
              <w:marBottom w:val="0"/>
              <w:divBdr>
                <w:top w:val="none" w:sz="0" w:space="0" w:color="auto"/>
                <w:left w:val="none" w:sz="0" w:space="0" w:color="auto"/>
                <w:bottom w:val="none" w:sz="0" w:space="0" w:color="auto"/>
                <w:right w:val="none" w:sz="0" w:space="0" w:color="auto"/>
              </w:divBdr>
            </w:div>
            <w:div w:id="1833788450">
              <w:marLeft w:val="0"/>
              <w:marRight w:val="0"/>
              <w:marTop w:val="0"/>
              <w:marBottom w:val="0"/>
              <w:divBdr>
                <w:top w:val="none" w:sz="0" w:space="0" w:color="auto"/>
                <w:left w:val="none" w:sz="0" w:space="0" w:color="auto"/>
                <w:bottom w:val="none" w:sz="0" w:space="0" w:color="auto"/>
                <w:right w:val="none" w:sz="0" w:space="0" w:color="auto"/>
              </w:divBdr>
            </w:div>
          </w:divsChild>
        </w:div>
        <w:div w:id="300622475">
          <w:marLeft w:val="0"/>
          <w:marRight w:val="0"/>
          <w:marTop w:val="0"/>
          <w:marBottom w:val="0"/>
          <w:divBdr>
            <w:top w:val="none" w:sz="0" w:space="0" w:color="auto"/>
            <w:left w:val="none" w:sz="0" w:space="0" w:color="auto"/>
            <w:bottom w:val="none" w:sz="0" w:space="0" w:color="auto"/>
            <w:right w:val="none" w:sz="0" w:space="0" w:color="auto"/>
          </w:divBdr>
          <w:divsChild>
            <w:div w:id="1506478057">
              <w:marLeft w:val="0"/>
              <w:marRight w:val="0"/>
              <w:marTop w:val="0"/>
              <w:marBottom w:val="0"/>
              <w:divBdr>
                <w:top w:val="none" w:sz="0" w:space="0" w:color="auto"/>
                <w:left w:val="none" w:sz="0" w:space="0" w:color="auto"/>
                <w:bottom w:val="none" w:sz="0" w:space="0" w:color="auto"/>
                <w:right w:val="none" w:sz="0" w:space="0" w:color="auto"/>
              </w:divBdr>
            </w:div>
            <w:div w:id="2039235592">
              <w:marLeft w:val="0"/>
              <w:marRight w:val="0"/>
              <w:marTop w:val="0"/>
              <w:marBottom w:val="0"/>
              <w:divBdr>
                <w:top w:val="none" w:sz="0" w:space="0" w:color="auto"/>
                <w:left w:val="none" w:sz="0" w:space="0" w:color="auto"/>
                <w:bottom w:val="none" w:sz="0" w:space="0" w:color="auto"/>
                <w:right w:val="none" w:sz="0" w:space="0" w:color="auto"/>
              </w:divBdr>
            </w:div>
          </w:divsChild>
        </w:div>
        <w:div w:id="301231181">
          <w:marLeft w:val="0"/>
          <w:marRight w:val="0"/>
          <w:marTop w:val="0"/>
          <w:marBottom w:val="0"/>
          <w:divBdr>
            <w:top w:val="none" w:sz="0" w:space="0" w:color="auto"/>
            <w:left w:val="none" w:sz="0" w:space="0" w:color="auto"/>
            <w:bottom w:val="none" w:sz="0" w:space="0" w:color="auto"/>
            <w:right w:val="none" w:sz="0" w:space="0" w:color="auto"/>
          </w:divBdr>
          <w:divsChild>
            <w:div w:id="223835128">
              <w:marLeft w:val="0"/>
              <w:marRight w:val="0"/>
              <w:marTop w:val="0"/>
              <w:marBottom w:val="0"/>
              <w:divBdr>
                <w:top w:val="none" w:sz="0" w:space="0" w:color="auto"/>
                <w:left w:val="none" w:sz="0" w:space="0" w:color="auto"/>
                <w:bottom w:val="none" w:sz="0" w:space="0" w:color="auto"/>
                <w:right w:val="none" w:sz="0" w:space="0" w:color="auto"/>
              </w:divBdr>
            </w:div>
          </w:divsChild>
        </w:div>
        <w:div w:id="304091511">
          <w:marLeft w:val="0"/>
          <w:marRight w:val="0"/>
          <w:marTop w:val="0"/>
          <w:marBottom w:val="0"/>
          <w:divBdr>
            <w:top w:val="none" w:sz="0" w:space="0" w:color="auto"/>
            <w:left w:val="none" w:sz="0" w:space="0" w:color="auto"/>
            <w:bottom w:val="none" w:sz="0" w:space="0" w:color="auto"/>
            <w:right w:val="none" w:sz="0" w:space="0" w:color="auto"/>
          </w:divBdr>
          <w:divsChild>
            <w:div w:id="1545094149">
              <w:marLeft w:val="0"/>
              <w:marRight w:val="0"/>
              <w:marTop w:val="0"/>
              <w:marBottom w:val="0"/>
              <w:divBdr>
                <w:top w:val="none" w:sz="0" w:space="0" w:color="auto"/>
                <w:left w:val="none" w:sz="0" w:space="0" w:color="auto"/>
                <w:bottom w:val="none" w:sz="0" w:space="0" w:color="auto"/>
                <w:right w:val="none" w:sz="0" w:space="0" w:color="auto"/>
              </w:divBdr>
            </w:div>
          </w:divsChild>
        </w:div>
        <w:div w:id="304548309">
          <w:marLeft w:val="0"/>
          <w:marRight w:val="0"/>
          <w:marTop w:val="0"/>
          <w:marBottom w:val="0"/>
          <w:divBdr>
            <w:top w:val="none" w:sz="0" w:space="0" w:color="auto"/>
            <w:left w:val="none" w:sz="0" w:space="0" w:color="auto"/>
            <w:bottom w:val="none" w:sz="0" w:space="0" w:color="auto"/>
            <w:right w:val="none" w:sz="0" w:space="0" w:color="auto"/>
          </w:divBdr>
          <w:divsChild>
            <w:div w:id="1880167879">
              <w:marLeft w:val="0"/>
              <w:marRight w:val="0"/>
              <w:marTop w:val="0"/>
              <w:marBottom w:val="0"/>
              <w:divBdr>
                <w:top w:val="none" w:sz="0" w:space="0" w:color="auto"/>
                <w:left w:val="none" w:sz="0" w:space="0" w:color="auto"/>
                <w:bottom w:val="none" w:sz="0" w:space="0" w:color="auto"/>
                <w:right w:val="none" w:sz="0" w:space="0" w:color="auto"/>
              </w:divBdr>
            </w:div>
          </w:divsChild>
        </w:div>
        <w:div w:id="309362458">
          <w:marLeft w:val="0"/>
          <w:marRight w:val="0"/>
          <w:marTop w:val="0"/>
          <w:marBottom w:val="0"/>
          <w:divBdr>
            <w:top w:val="none" w:sz="0" w:space="0" w:color="auto"/>
            <w:left w:val="none" w:sz="0" w:space="0" w:color="auto"/>
            <w:bottom w:val="none" w:sz="0" w:space="0" w:color="auto"/>
            <w:right w:val="none" w:sz="0" w:space="0" w:color="auto"/>
          </w:divBdr>
          <w:divsChild>
            <w:div w:id="1068966715">
              <w:marLeft w:val="0"/>
              <w:marRight w:val="0"/>
              <w:marTop w:val="0"/>
              <w:marBottom w:val="0"/>
              <w:divBdr>
                <w:top w:val="none" w:sz="0" w:space="0" w:color="auto"/>
                <w:left w:val="none" w:sz="0" w:space="0" w:color="auto"/>
                <w:bottom w:val="none" w:sz="0" w:space="0" w:color="auto"/>
                <w:right w:val="none" w:sz="0" w:space="0" w:color="auto"/>
              </w:divBdr>
            </w:div>
          </w:divsChild>
        </w:div>
        <w:div w:id="313072223">
          <w:marLeft w:val="0"/>
          <w:marRight w:val="0"/>
          <w:marTop w:val="0"/>
          <w:marBottom w:val="0"/>
          <w:divBdr>
            <w:top w:val="none" w:sz="0" w:space="0" w:color="auto"/>
            <w:left w:val="none" w:sz="0" w:space="0" w:color="auto"/>
            <w:bottom w:val="none" w:sz="0" w:space="0" w:color="auto"/>
            <w:right w:val="none" w:sz="0" w:space="0" w:color="auto"/>
          </w:divBdr>
          <w:divsChild>
            <w:div w:id="256866059">
              <w:marLeft w:val="0"/>
              <w:marRight w:val="0"/>
              <w:marTop w:val="0"/>
              <w:marBottom w:val="0"/>
              <w:divBdr>
                <w:top w:val="none" w:sz="0" w:space="0" w:color="auto"/>
                <w:left w:val="none" w:sz="0" w:space="0" w:color="auto"/>
                <w:bottom w:val="none" w:sz="0" w:space="0" w:color="auto"/>
                <w:right w:val="none" w:sz="0" w:space="0" w:color="auto"/>
              </w:divBdr>
            </w:div>
          </w:divsChild>
        </w:div>
        <w:div w:id="315838349">
          <w:marLeft w:val="0"/>
          <w:marRight w:val="0"/>
          <w:marTop w:val="0"/>
          <w:marBottom w:val="0"/>
          <w:divBdr>
            <w:top w:val="none" w:sz="0" w:space="0" w:color="auto"/>
            <w:left w:val="none" w:sz="0" w:space="0" w:color="auto"/>
            <w:bottom w:val="none" w:sz="0" w:space="0" w:color="auto"/>
            <w:right w:val="none" w:sz="0" w:space="0" w:color="auto"/>
          </w:divBdr>
          <w:divsChild>
            <w:div w:id="447354628">
              <w:marLeft w:val="0"/>
              <w:marRight w:val="0"/>
              <w:marTop w:val="0"/>
              <w:marBottom w:val="0"/>
              <w:divBdr>
                <w:top w:val="none" w:sz="0" w:space="0" w:color="auto"/>
                <w:left w:val="none" w:sz="0" w:space="0" w:color="auto"/>
                <w:bottom w:val="none" w:sz="0" w:space="0" w:color="auto"/>
                <w:right w:val="none" w:sz="0" w:space="0" w:color="auto"/>
              </w:divBdr>
            </w:div>
          </w:divsChild>
        </w:div>
        <w:div w:id="318921984">
          <w:marLeft w:val="0"/>
          <w:marRight w:val="0"/>
          <w:marTop w:val="0"/>
          <w:marBottom w:val="0"/>
          <w:divBdr>
            <w:top w:val="none" w:sz="0" w:space="0" w:color="auto"/>
            <w:left w:val="none" w:sz="0" w:space="0" w:color="auto"/>
            <w:bottom w:val="none" w:sz="0" w:space="0" w:color="auto"/>
            <w:right w:val="none" w:sz="0" w:space="0" w:color="auto"/>
          </w:divBdr>
          <w:divsChild>
            <w:div w:id="1953200697">
              <w:marLeft w:val="0"/>
              <w:marRight w:val="0"/>
              <w:marTop w:val="0"/>
              <w:marBottom w:val="0"/>
              <w:divBdr>
                <w:top w:val="none" w:sz="0" w:space="0" w:color="auto"/>
                <w:left w:val="none" w:sz="0" w:space="0" w:color="auto"/>
                <w:bottom w:val="none" w:sz="0" w:space="0" w:color="auto"/>
                <w:right w:val="none" w:sz="0" w:space="0" w:color="auto"/>
              </w:divBdr>
            </w:div>
          </w:divsChild>
        </w:div>
        <w:div w:id="325977436">
          <w:marLeft w:val="0"/>
          <w:marRight w:val="0"/>
          <w:marTop w:val="0"/>
          <w:marBottom w:val="0"/>
          <w:divBdr>
            <w:top w:val="none" w:sz="0" w:space="0" w:color="auto"/>
            <w:left w:val="none" w:sz="0" w:space="0" w:color="auto"/>
            <w:bottom w:val="none" w:sz="0" w:space="0" w:color="auto"/>
            <w:right w:val="none" w:sz="0" w:space="0" w:color="auto"/>
          </w:divBdr>
          <w:divsChild>
            <w:div w:id="1408068679">
              <w:marLeft w:val="0"/>
              <w:marRight w:val="0"/>
              <w:marTop w:val="0"/>
              <w:marBottom w:val="0"/>
              <w:divBdr>
                <w:top w:val="none" w:sz="0" w:space="0" w:color="auto"/>
                <w:left w:val="none" w:sz="0" w:space="0" w:color="auto"/>
                <w:bottom w:val="none" w:sz="0" w:space="0" w:color="auto"/>
                <w:right w:val="none" w:sz="0" w:space="0" w:color="auto"/>
              </w:divBdr>
            </w:div>
          </w:divsChild>
        </w:div>
        <w:div w:id="326255163">
          <w:marLeft w:val="0"/>
          <w:marRight w:val="0"/>
          <w:marTop w:val="0"/>
          <w:marBottom w:val="0"/>
          <w:divBdr>
            <w:top w:val="none" w:sz="0" w:space="0" w:color="auto"/>
            <w:left w:val="none" w:sz="0" w:space="0" w:color="auto"/>
            <w:bottom w:val="none" w:sz="0" w:space="0" w:color="auto"/>
            <w:right w:val="none" w:sz="0" w:space="0" w:color="auto"/>
          </w:divBdr>
          <w:divsChild>
            <w:div w:id="1426463629">
              <w:marLeft w:val="0"/>
              <w:marRight w:val="0"/>
              <w:marTop w:val="0"/>
              <w:marBottom w:val="0"/>
              <w:divBdr>
                <w:top w:val="none" w:sz="0" w:space="0" w:color="auto"/>
                <w:left w:val="none" w:sz="0" w:space="0" w:color="auto"/>
                <w:bottom w:val="none" w:sz="0" w:space="0" w:color="auto"/>
                <w:right w:val="none" w:sz="0" w:space="0" w:color="auto"/>
              </w:divBdr>
            </w:div>
          </w:divsChild>
        </w:div>
        <w:div w:id="328025221">
          <w:marLeft w:val="0"/>
          <w:marRight w:val="0"/>
          <w:marTop w:val="0"/>
          <w:marBottom w:val="0"/>
          <w:divBdr>
            <w:top w:val="none" w:sz="0" w:space="0" w:color="auto"/>
            <w:left w:val="none" w:sz="0" w:space="0" w:color="auto"/>
            <w:bottom w:val="none" w:sz="0" w:space="0" w:color="auto"/>
            <w:right w:val="none" w:sz="0" w:space="0" w:color="auto"/>
          </w:divBdr>
          <w:divsChild>
            <w:div w:id="651953689">
              <w:marLeft w:val="0"/>
              <w:marRight w:val="0"/>
              <w:marTop w:val="0"/>
              <w:marBottom w:val="0"/>
              <w:divBdr>
                <w:top w:val="none" w:sz="0" w:space="0" w:color="auto"/>
                <w:left w:val="none" w:sz="0" w:space="0" w:color="auto"/>
                <w:bottom w:val="none" w:sz="0" w:space="0" w:color="auto"/>
                <w:right w:val="none" w:sz="0" w:space="0" w:color="auto"/>
              </w:divBdr>
            </w:div>
            <w:div w:id="1832675836">
              <w:marLeft w:val="0"/>
              <w:marRight w:val="0"/>
              <w:marTop w:val="0"/>
              <w:marBottom w:val="0"/>
              <w:divBdr>
                <w:top w:val="none" w:sz="0" w:space="0" w:color="auto"/>
                <w:left w:val="none" w:sz="0" w:space="0" w:color="auto"/>
                <w:bottom w:val="none" w:sz="0" w:space="0" w:color="auto"/>
                <w:right w:val="none" w:sz="0" w:space="0" w:color="auto"/>
              </w:divBdr>
            </w:div>
          </w:divsChild>
        </w:div>
        <w:div w:id="329017904">
          <w:marLeft w:val="0"/>
          <w:marRight w:val="0"/>
          <w:marTop w:val="0"/>
          <w:marBottom w:val="0"/>
          <w:divBdr>
            <w:top w:val="none" w:sz="0" w:space="0" w:color="auto"/>
            <w:left w:val="none" w:sz="0" w:space="0" w:color="auto"/>
            <w:bottom w:val="none" w:sz="0" w:space="0" w:color="auto"/>
            <w:right w:val="none" w:sz="0" w:space="0" w:color="auto"/>
          </w:divBdr>
          <w:divsChild>
            <w:div w:id="928738939">
              <w:marLeft w:val="0"/>
              <w:marRight w:val="0"/>
              <w:marTop w:val="0"/>
              <w:marBottom w:val="0"/>
              <w:divBdr>
                <w:top w:val="none" w:sz="0" w:space="0" w:color="auto"/>
                <w:left w:val="none" w:sz="0" w:space="0" w:color="auto"/>
                <w:bottom w:val="none" w:sz="0" w:space="0" w:color="auto"/>
                <w:right w:val="none" w:sz="0" w:space="0" w:color="auto"/>
              </w:divBdr>
            </w:div>
          </w:divsChild>
        </w:div>
        <w:div w:id="329798110">
          <w:marLeft w:val="0"/>
          <w:marRight w:val="0"/>
          <w:marTop w:val="0"/>
          <w:marBottom w:val="0"/>
          <w:divBdr>
            <w:top w:val="none" w:sz="0" w:space="0" w:color="auto"/>
            <w:left w:val="none" w:sz="0" w:space="0" w:color="auto"/>
            <w:bottom w:val="none" w:sz="0" w:space="0" w:color="auto"/>
            <w:right w:val="none" w:sz="0" w:space="0" w:color="auto"/>
          </w:divBdr>
          <w:divsChild>
            <w:div w:id="708915364">
              <w:marLeft w:val="0"/>
              <w:marRight w:val="0"/>
              <w:marTop w:val="0"/>
              <w:marBottom w:val="0"/>
              <w:divBdr>
                <w:top w:val="none" w:sz="0" w:space="0" w:color="auto"/>
                <w:left w:val="none" w:sz="0" w:space="0" w:color="auto"/>
                <w:bottom w:val="none" w:sz="0" w:space="0" w:color="auto"/>
                <w:right w:val="none" w:sz="0" w:space="0" w:color="auto"/>
              </w:divBdr>
            </w:div>
          </w:divsChild>
        </w:div>
        <w:div w:id="329867702">
          <w:marLeft w:val="0"/>
          <w:marRight w:val="0"/>
          <w:marTop w:val="0"/>
          <w:marBottom w:val="0"/>
          <w:divBdr>
            <w:top w:val="none" w:sz="0" w:space="0" w:color="auto"/>
            <w:left w:val="none" w:sz="0" w:space="0" w:color="auto"/>
            <w:bottom w:val="none" w:sz="0" w:space="0" w:color="auto"/>
            <w:right w:val="none" w:sz="0" w:space="0" w:color="auto"/>
          </w:divBdr>
          <w:divsChild>
            <w:div w:id="743794560">
              <w:marLeft w:val="0"/>
              <w:marRight w:val="0"/>
              <w:marTop w:val="0"/>
              <w:marBottom w:val="0"/>
              <w:divBdr>
                <w:top w:val="none" w:sz="0" w:space="0" w:color="auto"/>
                <w:left w:val="none" w:sz="0" w:space="0" w:color="auto"/>
                <w:bottom w:val="none" w:sz="0" w:space="0" w:color="auto"/>
                <w:right w:val="none" w:sz="0" w:space="0" w:color="auto"/>
              </w:divBdr>
            </w:div>
            <w:div w:id="764614126">
              <w:marLeft w:val="0"/>
              <w:marRight w:val="0"/>
              <w:marTop w:val="0"/>
              <w:marBottom w:val="0"/>
              <w:divBdr>
                <w:top w:val="none" w:sz="0" w:space="0" w:color="auto"/>
                <w:left w:val="none" w:sz="0" w:space="0" w:color="auto"/>
                <w:bottom w:val="none" w:sz="0" w:space="0" w:color="auto"/>
                <w:right w:val="none" w:sz="0" w:space="0" w:color="auto"/>
              </w:divBdr>
            </w:div>
            <w:div w:id="1510216142">
              <w:marLeft w:val="0"/>
              <w:marRight w:val="0"/>
              <w:marTop w:val="0"/>
              <w:marBottom w:val="0"/>
              <w:divBdr>
                <w:top w:val="none" w:sz="0" w:space="0" w:color="auto"/>
                <w:left w:val="none" w:sz="0" w:space="0" w:color="auto"/>
                <w:bottom w:val="none" w:sz="0" w:space="0" w:color="auto"/>
                <w:right w:val="none" w:sz="0" w:space="0" w:color="auto"/>
              </w:divBdr>
            </w:div>
          </w:divsChild>
        </w:div>
        <w:div w:id="333413482">
          <w:marLeft w:val="0"/>
          <w:marRight w:val="0"/>
          <w:marTop w:val="0"/>
          <w:marBottom w:val="0"/>
          <w:divBdr>
            <w:top w:val="none" w:sz="0" w:space="0" w:color="auto"/>
            <w:left w:val="none" w:sz="0" w:space="0" w:color="auto"/>
            <w:bottom w:val="none" w:sz="0" w:space="0" w:color="auto"/>
            <w:right w:val="none" w:sz="0" w:space="0" w:color="auto"/>
          </w:divBdr>
          <w:divsChild>
            <w:div w:id="1829133616">
              <w:marLeft w:val="0"/>
              <w:marRight w:val="0"/>
              <w:marTop w:val="0"/>
              <w:marBottom w:val="0"/>
              <w:divBdr>
                <w:top w:val="none" w:sz="0" w:space="0" w:color="auto"/>
                <w:left w:val="none" w:sz="0" w:space="0" w:color="auto"/>
                <w:bottom w:val="none" w:sz="0" w:space="0" w:color="auto"/>
                <w:right w:val="none" w:sz="0" w:space="0" w:color="auto"/>
              </w:divBdr>
            </w:div>
          </w:divsChild>
        </w:div>
        <w:div w:id="335958272">
          <w:marLeft w:val="0"/>
          <w:marRight w:val="0"/>
          <w:marTop w:val="0"/>
          <w:marBottom w:val="0"/>
          <w:divBdr>
            <w:top w:val="none" w:sz="0" w:space="0" w:color="auto"/>
            <w:left w:val="none" w:sz="0" w:space="0" w:color="auto"/>
            <w:bottom w:val="none" w:sz="0" w:space="0" w:color="auto"/>
            <w:right w:val="none" w:sz="0" w:space="0" w:color="auto"/>
          </w:divBdr>
          <w:divsChild>
            <w:div w:id="971642602">
              <w:marLeft w:val="0"/>
              <w:marRight w:val="0"/>
              <w:marTop w:val="0"/>
              <w:marBottom w:val="0"/>
              <w:divBdr>
                <w:top w:val="none" w:sz="0" w:space="0" w:color="auto"/>
                <w:left w:val="none" w:sz="0" w:space="0" w:color="auto"/>
                <w:bottom w:val="none" w:sz="0" w:space="0" w:color="auto"/>
                <w:right w:val="none" w:sz="0" w:space="0" w:color="auto"/>
              </w:divBdr>
            </w:div>
          </w:divsChild>
        </w:div>
        <w:div w:id="338310866">
          <w:marLeft w:val="0"/>
          <w:marRight w:val="0"/>
          <w:marTop w:val="0"/>
          <w:marBottom w:val="0"/>
          <w:divBdr>
            <w:top w:val="none" w:sz="0" w:space="0" w:color="auto"/>
            <w:left w:val="none" w:sz="0" w:space="0" w:color="auto"/>
            <w:bottom w:val="none" w:sz="0" w:space="0" w:color="auto"/>
            <w:right w:val="none" w:sz="0" w:space="0" w:color="auto"/>
          </w:divBdr>
          <w:divsChild>
            <w:div w:id="781070837">
              <w:marLeft w:val="0"/>
              <w:marRight w:val="0"/>
              <w:marTop w:val="0"/>
              <w:marBottom w:val="0"/>
              <w:divBdr>
                <w:top w:val="none" w:sz="0" w:space="0" w:color="auto"/>
                <w:left w:val="none" w:sz="0" w:space="0" w:color="auto"/>
                <w:bottom w:val="none" w:sz="0" w:space="0" w:color="auto"/>
                <w:right w:val="none" w:sz="0" w:space="0" w:color="auto"/>
              </w:divBdr>
            </w:div>
          </w:divsChild>
        </w:div>
        <w:div w:id="338893129">
          <w:marLeft w:val="0"/>
          <w:marRight w:val="0"/>
          <w:marTop w:val="0"/>
          <w:marBottom w:val="0"/>
          <w:divBdr>
            <w:top w:val="none" w:sz="0" w:space="0" w:color="auto"/>
            <w:left w:val="none" w:sz="0" w:space="0" w:color="auto"/>
            <w:bottom w:val="none" w:sz="0" w:space="0" w:color="auto"/>
            <w:right w:val="none" w:sz="0" w:space="0" w:color="auto"/>
          </w:divBdr>
          <w:divsChild>
            <w:div w:id="1772312302">
              <w:marLeft w:val="0"/>
              <w:marRight w:val="0"/>
              <w:marTop w:val="0"/>
              <w:marBottom w:val="0"/>
              <w:divBdr>
                <w:top w:val="none" w:sz="0" w:space="0" w:color="auto"/>
                <w:left w:val="none" w:sz="0" w:space="0" w:color="auto"/>
                <w:bottom w:val="none" w:sz="0" w:space="0" w:color="auto"/>
                <w:right w:val="none" w:sz="0" w:space="0" w:color="auto"/>
              </w:divBdr>
            </w:div>
          </w:divsChild>
        </w:div>
        <w:div w:id="339047553">
          <w:marLeft w:val="0"/>
          <w:marRight w:val="0"/>
          <w:marTop w:val="0"/>
          <w:marBottom w:val="0"/>
          <w:divBdr>
            <w:top w:val="none" w:sz="0" w:space="0" w:color="auto"/>
            <w:left w:val="none" w:sz="0" w:space="0" w:color="auto"/>
            <w:bottom w:val="none" w:sz="0" w:space="0" w:color="auto"/>
            <w:right w:val="none" w:sz="0" w:space="0" w:color="auto"/>
          </w:divBdr>
          <w:divsChild>
            <w:div w:id="1334335114">
              <w:marLeft w:val="0"/>
              <w:marRight w:val="0"/>
              <w:marTop w:val="0"/>
              <w:marBottom w:val="0"/>
              <w:divBdr>
                <w:top w:val="none" w:sz="0" w:space="0" w:color="auto"/>
                <w:left w:val="none" w:sz="0" w:space="0" w:color="auto"/>
                <w:bottom w:val="none" w:sz="0" w:space="0" w:color="auto"/>
                <w:right w:val="none" w:sz="0" w:space="0" w:color="auto"/>
              </w:divBdr>
            </w:div>
            <w:div w:id="1675259633">
              <w:marLeft w:val="0"/>
              <w:marRight w:val="0"/>
              <w:marTop w:val="0"/>
              <w:marBottom w:val="0"/>
              <w:divBdr>
                <w:top w:val="none" w:sz="0" w:space="0" w:color="auto"/>
                <w:left w:val="none" w:sz="0" w:space="0" w:color="auto"/>
                <w:bottom w:val="none" w:sz="0" w:space="0" w:color="auto"/>
                <w:right w:val="none" w:sz="0" w:space="0" w:color="auto"/>
              </w:divBdr>
            </w:div>
          </w:divsChild>
        </w:div>
        <w:div w:id="339546771">
          <w:marLeft w:val="0"/>
          <w:marRight w:val="0"/>
          <w:marTop w:val="0"/>
          <w:marBottom w:val="0"/>
          <w:divBdr>
            <w:top w:val="none" w:sz="0" w:space="0" w:color="auto"/>
            <w:left w:val="none" w:sz="0" w:space="0" w:color="auto"/>
            <w:bottom w:val="none" w:sz="0" w:space="0" w:color="auto"/>
            <w:right w:val="none" w:sz="0" w:space="0" w:color="auto"/>
          </w:divBdr>
          <w:divsChild>
            <w:div w:id="1394427486">
              <w:marLeft w:val="0"/>
              <w:marRight w:val="0"/>
              <w:marTop w:val="0"/>
              <w:marBottom w:val="0"/>
              <w:divBdr>
                <w:top w:val="none" w:sz="0" w:space="0" w:color="auto"/>
                <w:left w:val="none" w:sz="0" w:space="0" w:color="auto"/>
                <w:bottom w:val="none" w:sz="0" w:space="0" w:color="auto"/>
                <w:right w:val="none" w:sz="0" w:space="0" w:color="auto"/>
              </w:divBdr>
            </w:div>
          </w:divsChild>
        </w:div>
        <w:div w:id="340548915">
          <w:marLeft w:val="0"/>
          <w:marRight w:val="0"/>
          <w:marTop w:val="0"/>
          <w:marBottom w:val="0"/>
          <w:divBdr>
            <w:top w:val="none" w:sz="0" w:space="0" w:color="auto"/>
            <w:left w:val="none" w:sz="0" w:space="0" w:color="auto"/>
            <w:bottom w:val="none" w:sz="0" w:space="0" w:color="auto"/>
            <w:right w:val="none" w:sz="0" w:space="0" w:color="auto"/>
          </w:divBdr>
          <w:divsChild>
            <w:div w:id="1739135428">
              <w:marLeft w:val="0"/>
              <w:marRight w:val="0"/>
              <w:marTop w:val="0"/>
              <w:marBottom w:val="0"/>
              <w:divBdr>
                <w:top w:val="none" w:sz="0" w:space="0" w:color="auto"/>
                <w:left w:val="none" w:sz="0" w:space="0" w:color="auto"/>
                <w:bottom w:val="none" w:sz="0" w:space="0" w:color="auto"/>
                <w:right w:val="none" w:sz="0" w:space="0" w:color="auto"/>
              </w:divBdr>
            </w:div>
          </w:divsChild>
        </w:div>
        <w:div w:id="340788666">
          <w:marLeft w:val="0"/>
          <w:marRight w:val="0"/>
          <w:marTop w:val="0"/>
          <w:marBottom w:val="0"/>
          <w:divBdr>
            <w:top w:val="none" w:sz="0" w:space="0" w:color="auto"/>
            <w:left w:val="none" w:sz="0" w:space="0" w:color="auto"/>
            <w:bottom w:val="none" w:sz="0" w:space="0" w:color="auto"/>
            <w:right w:val="none" w:sz="0" w:space="0" w:color="auto"/>
          </w:divBdr>
          <w:divsChild>
            <w:div w:id="1177962952">
              <w:marLeft w:val="0"/>
              <w:marRight w:val="0"/>
              <w:marTop w:val="0"/>
              <w:marBottom w:val="0"/>
              <w:divBdr>
                <w:top w:val="none" w:sz="0" w:space="0" w:color="auto"/>
                <w:left w:val="none" w:sz="0" w:space="0" w:color="auto"/>
                <w:bottom w:val="none" w:sz="0" w:space="0" w:color="auto"/>
                <w:right w:val="none" w:sz="0" w:space="0" w:color="auto"/>
              </w:divBdr>
            </w:div>
          </w:divsChild>
        </w:div>
        <w:div w:id="341397462">
          <w:marLeft w:val="0"/>
          <w:marRight w:val="0"/>
          <w:marTop w:val="0"/>
          <w:marBottom w:val="0"/>
          <w:divBdr>
            <w:top w:val="none" w:sz="0" w:space="0" w:color="auto"/>
            <w:left w:val="none" w:sz="0" w:space="0" w:color="auto"/>
            <w:bottom w:val="none" w:sz="0" w:space="0" w:color="auto"/>
            <w:right w:val="none" w:sz="0" w:space="0" w:color="auto"/>
          </w:divBdr>
          <w:divsChild>
            <w:div w:id="223220774">
              <w:marLeft w:val="0"/>
              <w:marRight w:val="0"/>
              <w:marTop w:val="0"/>
              <w:marBottom w:val="0"/>
              <w:divBdr>
                <w:top w:val="none" w:sz="0" w:space="0" w:color="auto"/>
                <w:left w:val="none" w:sz="0" w:space="0" w:color="auto"/>
                <w:bottom w:val="none" w:sz="0" w:space="0" w:color="auto"/>
                <w:right w:val="none" w:sz="0" w:space="0" w:color="auto"/>
              </w:divBdr>
            </w:div>
          </w:divsChild>
        </w:div>
        <w:div w:id="344138878">
          <w:marLeft w:val="0"/>
          <w:marRight w:val="0"/>
          <w:marTop w:val="0"/>
          <w:marBottom w:val="0"/>
          <w:divBdr>
            <w:top w:val="none" w:sz="0" w:space="0" w:color="auto"/>
            <w:left w:val="none" w:sz="0" w:space="0" w:color="auto"/>
            <w:bottom w:val="none" w:sz="0" w:space="0" w:color="auto"/>
            <w:right w:val="none" w:sz="0" w:space="0" w:color="auto"/>
          </w:divBdr>
          <w:divsChild>
            <w:div w:id="293606872">
              <w:marLeft w:val="0"/>
              <w:marRight w:val="0"/>
              <w:marTop w:val="0"/>
              <w:marBottom w:val="0"/>
              <w:divBdr>
                <w:top w:val="none" w:sz="0" w:space="0" w:color="auto"/>
                <w:left w:val="none" w:sz="0" w:space="0" w:color="auto"/>
                <w:bottom w:val="none" w:sz="0" w:space="0" w:color="auto"/>
                <w:right w:val="none" w:sz="0" w:space="0" w:color="auto"/>
              </w:divBdr>
            </w:div>
          </w:divsChild>
        </w:div>
        <w:div w:id="347878521">
          <w:marLeft w:val="0"/>
          <w:marRight w:val="0"/>
          <w:marTop w:val="0"/>
          <w:marBottom w:val="0"/>
          <w:divBdr>
            <w:top w:val="none" w:sz="0" w:space="0" w:color="auto"/>
            <w:left w:val="none" w:sz="0" w:space="0" w:color="auto"/>
            <w:bottom w:val="none" w:sz="0" w:space="0" w:color="auto"/>
            <w:right w:val="none" w:sz="0" w:space="0" w:color="auto"/>
          </w:divBdr>
          <w:divsChild>
            <w:div w:id="1072777295">
              <w:marLeft w:val="0"/>
              <w:marRight w:val="0"/>
              <w:marTop w:val="0"/>
              <w:marBottom w:val="0"/>
              <w:divBdr>
                <w:top w:val="none" w:sz="0" w:space="0" w:color="auto"/>
                <w:left w:val="none" w:sz="0" w:space="0" w:color="auto"/>
                <w:bottom w:val="none" w:sz="0" w:space="0" w:color="auto"/>
                <w:right w:val="none" w:sz="0" w:space="0" w:color="auto"/>
              </w:divBdr>
            </w:div>
          </w:divsChild>
        </w:div>
        <w:div w:id="349140927">
          <w:marLeft w:val="0"/>
          <w:marRight w:val="0"/>
          <w:marTop w:val="0"/>
          <w:marBottom w:val="0"/>
          <w:divBdr>
            <w:top w:val="none" w:sz="0" w:space="0" w:color="auto"/>
            <w:left w:val="none" w:sz="0" w:space="0" w:color="auto"/>
            <w:bottom w:val="none" w:sz="0" w:space="0" w:color="auto"/>
            <w:right w:val="none" w:sz="0" w:space="0" w:color="auto"/>
          </w:divBdr>
          <w:divsChild>
            <w:div w:id="1082261705">
              <w:marLeft w:val="0"/>
              <w:marRight w:val="0"/>
              <w:marTop w:val="0"/>
              <w:marBottom w:val="0"/>
              <w:divBdr>
                <w:top w:val="none" w:sz="0" w:space="0" w:color="auto"/>
                <w:left w:val="none" w:sz="0" w:space="0" w:color="auto"/>
                <w:bottom w:val="none" w:sz="0" w:space="0" w:color="auto"/>
                <w:right w:val="none" w:sz="0" w:space="0" w:color="auto"/>
              </w:divBdr>
            </w:div>
          </w:divsChild>
        </w:div>
        <w:div w:id="352341605">
          <w:marLeft w:val="0"/>
          <w:marRight w:val="0"/>
          <w:marTop w:val="0"/>
          <w:marBottom w:val="0"/>
          <w:divBdr>
            <w:top w:val="none" w:sz="0" w:space="0" w:color="auto"/>
            <w:left w:val="none" w:sz="0" w:space="0" w:color="auto"/>
            <w:bottom w:val="none" w:sz="0" w:space="0" w:color="auto"/>
            <w:right w:val="none" w:sz="0" w:space="0" w:color="auto"/>
          </w:divBdr>
          <w:divsChild>
            <w:div w:id="1805660801">
              <w:marLeft w:val="0"/>
              <w:marRight w:val="0"/>
              <w:marTop w:val="0"/>
              <w:marBottom w:val="0"/>
              <w:divBdr>
                <w:top w:val="none" w:sz="0" w:space="0" w:color="auto"/>
                <w:left w:val="none" w:sz="0" w:space="0" w:color="auto"/>
                <w:bottom w:val="none" w:sz="0" w:space="0" w:color="auto"/>
                <w:right w:val="none" w:sz="0" w:space="0" w:color="auto"/>
              </w:divBdr>
            </w:div>
          </w:divsChild>
        </w:div>
        <w:div w:id="354619490">
          <w:marLeft w:val="0"/>
          <w:marRight w:val="0"/>
          <w:marTop w:val="0"/>
          <w:marBottom w:val="0"/>
          <w:divBdr>
            <w:top w:val="none" w:sz="0" w:space="0" w:color="auto"/>
            <w:left w:val="none" w:sz="0" w:space="0" w:color="auto"/>
            <w:bottom w:val="none" w:sz="0" w:space="0" w:color="auto"/>
            <w:right w:val="none" w:sz="0" w:space="0" w:color="auto"/>
          </w:divBdr>
          <w:divsChild>
            <w:div w:id="1632905496">
              <w:marLeft w:val="0"/>
              <w:marRight w:val="0"/>
              <w:marTop w:val="0"/>
              <w:marBottom w:val="0"/>
              <w:divBdr>
                <w:top w:val="none" w:sz="0" w:space="0" w:color="auto"/>
                <w:left w:val="none" w:sz="0" w:space="0" w:color="auto"/>
                <w:bottom w:val="none" w:sz="0" w:space="0" w:color="auto"/>
                <w:right w:val="none" w:sz="0" w:space="0" w:color="auto"/>
              </w:divBdr>
            </w:div>
          </w:divsChild>
        </w:div>
        <w:div w:id="357395185">
          <w:marLeft w:val="0"/>
          <w:marRight w:val="0"/>
          <w:marTop w:val="0"/>
          <w:marBottom w:val="0"/>
          <w:divBdr>
            <w:top w:val="none" w:sz="0" w:space="0" w:color="auto"/>
            <w:left w:val="none" w:sz="0" w:space="0" w:color="auto"/>
            <w:bottom w:val="none" w:sz="0" w:space="0" w:color="auto"/>
            <w:right w:val="none" w:sz="0" w:space="0" w:color="auto"/>
          </w:divBdr>
          <w:divsChild>
            <w:div w:id="1110931755">
              <w:marLeft w:val="0"/>
              <w:marRight w:val="0"/>
              <w:marTop w:val="0"/>
              <w:marBottom w:val="0"/>
              <w:divBdr>
                <w:top w:val="none" w:sz="0" w:space="0" w:color="auto"/>
                <w:left w:val="none" w:sz="0" w:space="0" w:color="auto"/>
                <w:bottom w:val="none" w:sz="0" w:space="0" w:color="auto"/>
                <w:right w:val="none" w:sz="0" w:space="0" w:color="auto"/>
              </w:divBdr>
            </w:div>
          </w:divsChild>
        </w:div>
        <w:div w:id="362290952">
          <w:marLeft w:val="0"/>
          <w:marRight w:val="0"/>
          <w:marTop w:val="0"/>
          <w:marBottom w:val="0"/>
          <w:divBdr>
            <w:top w:val="none" w:sz="0" w:space="0" w:color="auto"/>
            <w:left w:val="none" w:sz="0" w:space="0" w:color="auto"/>
            <w:bottom w:val="none" w:sz="0" w:space="0" w:color="auto"/>
            <w:right w:val="none" w:sz="0" w:space="0" w:color="auto"/>
          </w:divBdr>
          <w:divsChild>
            <w:div w:id="51316150">
              <w:marLeft w:val="0"/>
              <w:marRight w:val="0"/>
              <w:marTop w:val="0"/>
              <w:marBottom w:val="0"/>
              <w:divBdr>
                <w:top w:val="none" w:sz="0" w:space="0" w:color="auto"/>
                <w:left w:val="none" w:sz="0" w:space="0" w:color="auto"/>
                <w:bottom w:val="none" w:sz="0" w:space="0" w:color="auto"/>
                <w:right w:val="none" w:sz="0" w:space="0" w:color="auto"/>
              </w:divBdr>
            </w:div>
          </w:divsChild>
        </w:div>
        <w:div w:id="363867599">
          <w:marLeft w:val="0"/>
          <w:marRight w:val="0"/>
          <w:marTop w:val="0"/>
          <w:marBottom w:val="0"/>
          <w:divBdr>
            <w:top w:val="none" w:sz="0" w:space="0" w:color="auto"/>
            <w:left w:val="none" w:sz="0" w:space="0" w:color="auto"/>
            <w:bottom w:val="none" w:sz="0" w:space="0" w:color="auto"/>
            <w:right w:val="none" w:sz="0" w:space="0" w:color="auto"/>
          </w:divBdr>
          <w:divsChild>
            <w:div w:id="1744765415">
              <w:marLeft w:val="0"/>
              <w:marRight w:val="0"/>
              <w:marTop w:val="0"/>
              <w:marBottom w:val="0"/>
              <w:divBdr>
                <w:top w:val="none" w:sz="0" w:space="0" w:color="auto"/>
                <w:left w:val="none" w:sz="0" w:space="0" w:color="auto"/>
                <w:bottom w:val="none" w:sz="0" w:space="0" w:color="auto"/>
                <w:right w:val="none" w:sz="0" w:space="0" w:color="auto"/>
              </w:divBdr>
            </w:div>
          </w:divsChild>
        </w:div>
        <w:div w:id="366610728">
          <w:marLeft w:val="0"/>
          <w:marRight w:val="0"/>
          <w:marTop w:val="0"/>
          <w:marBottom w:val="0"/>
          <w:divBdr>
            <w:top w:val="none" w:sz="0" w:space="0" w:color="auto"/>
            <w:left w:val="none" w:sz="0" w:space="0" w:color="auto"/>
            <w:bottom w:val="none" w:sz="0" w:space="0" w:color="auto"/>
            <w:right w:val="none" w:sz="0" w:space="0" w:color="auto"/>
          </w:divBdr>
          <w:divsChild>
            <w:div w:id="768892041">
              <w:marLeft w:val="0"/>
              <w:marRight w:val="0"/>
              <w:marTop w:val="0"/>
              <w:marBottom w:val="0"/>
              <w:divBdr>
                <w:top w:val="none" w:sz="0" w:space="0" w:color="auto"/>
                <w:left w:val="none" w:sz="0" w:space="0" w:color="auto"/>
                <w:bottom w:val="none" w:sz="0" w:space="0" w:color="auto"/>
                <w:right w:val="none" w:sz="0" w:space="0" w:color="auto"/>
              </w:divBdr>
            </w:div>
            <w:div w:id="1352492117">
              <w:marLeft w:val="0"/>
              <w:marRight w:val="0"/>
              <w:marTop w:val="0"/>
              <w:marBottom w:val="0"/>
              <w:divBdr>
                <w:top w:val="none" w:sz="0" w:space="0" w:color="auto"/>
                <w:left w:val="none" w:sz="0" w:space="0" w:color="auto"/>
                <w:bottom w:val="none" w:sz="0" w:space="0" w:color="auto"/>
                <w:right w:val="none" w:sz="0" w:space="0" w:color="auto"/>
              </w:divBdr>
            </w:div>
          </w:divsChild>
        </w:div>
        <w:div w:id="367990504">
          <w:marLeft w:val="0"/>
          <w:marRight w:val="0"/>
          <w:marTop w:val="0"/>
          <w:marBottom w:val="0"/>
          <w:divBdr>
            <w:top w:val="none" w:sz="0" w:space="0" w:color="auto"/>
            <w:left w:val="none" w:sz="0" w:space="0" w:color="auto"/>
            <w:bottom w:val="none" w:sz="0" w:space="0" w:color="auto"/>
            <w:right w:val="none" w:sz="0" w:space="0" w:color="auto"/>
          </w:divBdr>
          <w:divsChild>
            <w:div w:id="1100567998">
              <w:marLeft w:val="0"/>
              <w:marRight w:val="0"/>
              <w:marTop w:val="0"/>
              <w:marBottom w:val="0"/>
              <w:divBdr>
                <w:top w:val="none" w:sz="0" w:space="0" w:color="auto"/>
                <w:left w:val="none" w:sz="0" w:space="0" w:color="auto"/>
                <w:bottom w:val="none" w:sz="0" w:space="0" w:color="auto"/>
                <w:right w:val="none" w:sz="0" w:space="0" w:color="auto"/>
              </w:divBdr>
            </w:div>
            <w:div w:id="1300577169">
              <w:marLeft w:val="0"/>
              <w:marRight w:val="0"/>
              <w:marTop w:val="0"/>
              <w:marBottom w:val="0"/>
              <w:divBdr>
                <w:top w:val="none" w:sz="0" w:space="0" w:color="auto"/>
                <w:left w:val="none" w:sz="0" w:space="0" w:color="auto"/>
                <w:bottom w:val="none" w:sz="0" w:space="0" w:color="auto"/>
                <w:right w:val="none" w:sz="0" w:space="0" w:color="auto"/>
              </w:divBdr>
            </w:div>
            <w:div w:id="1864784436">
              <w:marLeft w:val="0"/>
              <w:marRight w:val="0"/>
              <w:marTop w:val="0"/>
              <w:marBottom w:val="0"/>
              <w:divBdr>
                <w:top w:val="none" w:sz="0" w:space="0" w:color="auto"/>
                <w:left w:val="none" w:sz="0" w:space="0" w:color="auto"/>
                <w:bottom w:val="none" w:sz="0" w:space="0" w:color="auto"/>
                <w:right w:val="none" w:sz="0" w:space="0" w:color="auto"/>
              </w:divBdr>
            </w:div>
          </w:divsChild>
        </w:div>
        <w:div w:id="372654250">
          <w:marLeft w:val="0"/>
          <w:marRight w:val="0"/>
          <w:marTop w:val="0"/>
          <w:marBottom w:val="0"/>
          <w:divBdr>
            <w:top w:val="none" w:sz="0" w:space="0" w:color="auto"/>
            <w:left w:val="none" w:sz="0" w:space="0" w:color="auto"/>
            <w:bottom w:val="none" w:sz="0" w:space="0" w:color="auto"/>
            <w:right w:val="none" w:sz="0" w:space="0" w:color="auto"/>
          </w:divBdr>
          <w:divsChild>
            <w:div w:id="700938342">
              <w:marLeft w:val="0"/>
              <w:marRight w:val="0"/>
              <w:marTop w:val="0"/>
              <w:marBottom w:val="0"/>
              <w:divBdr>
                <w:top w:val="none" w:sz="0" w:space="0" w:color="auto"/>
                <w:left w:val="none" w:sz="0" w:space="0" w:color="auto"/>
                <w:bottom w:val="none" w:sz="0" w:space="0" w:color="auto"/>
                <w:right w:val="none" w:sz="0" w:space="0" w:color="auto"/>
              </w:divBdr>
            </w:div>
          </w:divsChild>
        </w:div>
        <w:div w:id="375004963">
          <w:marLeft w:val="0"/>
          <w:marRight w:val="0"/>
          <w:marTop w:val="0"/>
          <w:marBottom w:val="0"/>
          <w:divBdr>
            <w:top w:val="none" w:sz="0" w:space="0" w:color="auto"/>
            <w:left w:val="none" w:sz="0" w:space="0" w:color="auto"/>
            <w:bottom w:val="none" w:sz="0" w:space="0" w:color="auto"/>
            <w:right w:val="none" w:sz="0" w:space="0" w:color="auto"/>
          </w:divBdr>
          <w:divsChild>
            <w:div w:id="906917683">
              <w:marLeft w:val="0"/>
              <w:marRight w:val="0"/>
              <w:marTop w:val="0"/>
              <w:marBottom w:val="0"/>
              <w:divBdr>
                <w:top w:val="none" w:sz="0" w:space="0" w:color="auto"/>
                <w:left w:val="none" w:sz="0" w:space="0" w:color="auto"/>
                <w:bottom w:val="none" w:sz="0" w:space="0" w:color="auto"/>
                <w:right w:val="none" w:sz="0" w:space="0" w:color="auto"/>
              </w:divBdr>
            </w:div>
          </w:divsChild>
        </w:div>
        <w:div w:id="375397131">
          <w:marLeft w:val="0"/>
          <w:marRight w:val="0"/>
          <w:marTop w:val="0"/>
          <w:marBottom w:val="0"/>
          <w:divBdr>
            <w:top w:val="none" w:sz="0" w:space="0" w:color="auto"/>
            <w:left w:val="none" w:sz="0" w:space="0" w:color="auto"/>
            <w:bottom w:val="none" w:sz="0" w:space="0" w:color="auto"/>
            <w:right w:val="none" w:sz="0" w:space="0" w:color="auto"/>
          </w:divBdr>
          <w:divsChild>
            <w:div w:id="1607038871">
              <w:marLeft w:val="0"/>
              <w:marRight w:val="0"/>
              <w:marTop w:val="0"/>
              <w:marBottom w:val="0"/>
              <w:divBdr>
                <w:top w:val="none" w:sz="0" w:space="0" w:color="auto"/>
                <w:left w:val="none" w:sz="0" w:space="0" w:color="auto"/>
                <w:bottom w:val="none" w:sz="0" w:space="0" w:color="auto"/>
                <w:right w:val="none" w:sz="0" w:space="0" w:color="auto"/>
              </w:divBdr>
            </w:div>
          </w:divsChild>
        </w:div>
        <w:div w:id="376509042">
          <w:marLeft w:val="0"/>
          <w:marRight w:val="0"/>
          <w:marTop w:val="0"/>
          <w:marBottom w:val="0"/>
          <w:divBdr>
            <w:top w:val="none" w:sz="0" w:space="0" w:color="auto"/>
            <w:left w:val="none" w:sz="0" w:space="0" w:color="auto"/>
            <w:bottom w:val="none" w:sz="0" w:space="0" w:color="auto"/>
            <w:right w:val="none" w:sz="0" w:space="0" w:color="auto"/>
          </w:divBdr>
          <w:divsChild>
            <w:div w:id="1288583456">
              <w:marLeft w:val="0"/>
              <w:marRight w:val="0"/>
              <w:marTop w:val="0"/>
              <w:marBottom w:val="0"/>
              <w:divBdr>
                <w:top w:val="none" w:sz="0" w:space="0" w:color="auto"/>
                <w:left w:val="none" w:sz="0" w:space="0" w:color="auto"/>
                <w:bottom w:val="none" w:sz="0" w:space="0" w:color="auto"/>
                <w:right w:val="none" w:sz="0" w:space="0" w:color="auto"/>
              </w:divBdr>
            </w:div>
          </w:divsChild>
        </w:div>
        <w:div w:id="378096050">
          <w:marLeft w:val="0"/>
          <w:marRight w:val="0"/>
          <w:marTop w:val="0"/>
          <w:marBottom w:val="0"/>
          <w:divBdr>
            <w:top w:val="none" w:sz="0" w:space="0" w:color="auto"/>
            <w:left w:val="none" w:sz="0" w:space="0" w:color="auto"/>
            <w:bottom w:val="none" w:sz="0" w:space="0" w:color="auto"/>
            <w:right w:val="none" w:sz="0" w:space="0" w:color="auto"/>
          </w:divBdr>
          <w:divsChild>
            <w:div w:id="948775653">
              <w:marLeft w:val="0"/>
              <w:marRight w:val="0"/>
              <w:marTop w:val="0"/>
              <w:marBottom w:val="0"/>
              <w:divBdr>
                <w:top w:val="none" w:sz="0" w:space="0" w:color="auto"/>
                <w:left w:val="none" w:sz="0" w:space="0" w:color="auto"/>
                <w:bottom w:val="none" w:sz="0" w:space="0" w:color="auto"/>
                <w:right w:val="none" w:sz="0" w:space="0" w:color="auto"/>
              </w:divBdr>
            </w:div>
          </w:divsChild>
        </w:div>
        <w:div w:id="379944433">
          <w:marLeft w:val="0"/>
          <w:marRight w:val="0"/>
          <w:marTop w:val="0"/>
          <w:marBottom w:val="0"/>
          <w:divBdr>
            <w:top w:val="none" w:sz="0" w:space="0" w:color="auto"/>
            <w:left w:val="none" w:sz="0" w:space="0" w:color="auto"/>
            <w:bottom w:val="none" w:sz="0" w:space="0" w:color="auto"/>
            <w:right w:val="none" w:sz="0" w:space="0" w:color="auto"/>
          </w:divBdr>
          <w:divsChild>
            <w:div w:id="372772966">
              <w:marLeft w:val="0"/>
              <w:marRight w:val="0"/>
              <w:marTop w:val="0"/>
              <w:marBottom w:val="0"/>
              <w:divBdr>
                <w:top w:val="none" w:sz="0" w:space="0" w:color="auto"/>
                <w:left w:val="none" w:sz="0" w:space="0" w:color="auto"/>
                <w:bottom w:val="none" w:sz="0" w:space="0" w:color="auto"/>
                <w:right w:val="none" w:sz="0" w:space="0" w:color="auto"/>
              </w:divBdr>
            </w:div>
            <w:div w:id="565379596">
              <w:marLeft w:val="0"/>
              <w:marRight w:val="0"/>
              <w:marTop w:val="0"/>
              <w:marBottom w:val="0"/>
              <w:divBdr>
                <w:top w:val="none" w:sz="0" w:space="0" w:color="auto"/>
                <w:left w:val="none" w:sz="0" w:space="0" w:color="auto"/>
                <w:bottom w:val="none" w:sz="0" w:space="0" w:color="auto"/>
                <w:right w:val="none" w:sz="0" w:space="0" w:color="auto"/>
              </w:divBdr>
            </w:div>
          </w:divsChild>
        </w:div>
        <w:div w:id="380641739">
          <w:marLeft w:val="0"/>
          <w:marRight w:val="0"/>
          <w:marTop w:val="0"/>
          <w:marBottom w:val="0"/>
          <w:divBdr>
            <w:top w:val="none" w:sz="0" w:space="0" w:color="auto"/>
            <w:left w:val="none" w:sz="0" w:space="0" w:color="auto"/>
            <w:bottom w:val="none" w:sz="0" w:space="0" w:color="auto"/>
            <w:right w:val="none" w:sz="0" w:space="0" w:color="auto"/>
          </w:divBdr>
          <w:divsChild>
            <w:div w:id="1223445009">
              <w:marLeft w:val="0"/>
              <w:marRight w:val="0"/>
              <w:marTop w:val="0"/>
              <w:marBottom w:val="0"/>
              <w:divBdr>
                <w:top w:val="none" w:sz="0" w:space="0" w:color="auto"/>
                <w:left w:val="none" w:sz="0" w:space="0" w:color="auto"/>
                <w:bottom w:val="none" w:sz="0" w:space="0" w:color="auto"/>
                <w:right w:val="none" w:sz="0" w:space="0" w:color="auto"/>
              </w:divBdr>
            </w:div>
          </w:divsChild>
        </w:div>
        <w:div w:id="381175025">
          <w:marLeft w:val="0"/>
          <w:marRight w:val="0"/>
          <w:marTop w:val="0"/>
          <w:marBottom w:val="0"/>
          <w:divBdr>
            <w:top w:val="none" w:sz="0" w:space="0" w:color="auto"/>
            <w:left w:val="none" w:sz="0" w:space="0" w:color="auto"/>
            <w:bottom w:val="none" w:sz="0" w:space="0" w:color="auto"/>
            <w:right w:val="none" w:sz="0" w:space="0" w:color="auto"/>
          </w:divBdr>
          <w:divsChild>
            <w:div w:id="810439713">
              <w:marLeft w:val="0"/>
              <w:marRight w:val="0"/>
              <w:marTop w:val="0"/>
              <w:marBottom w:val="0"/>
              <w:divBdr>
                <w:top w:val="none" w:sz="0" w:space="0" w:color="auto"/>
                <w:left w:val="none" w:sz="0" w:space="0" w:color="auto"/>
                <w:bottom w:val="none" w:sz="0" w:space="0" w:color="auto"/>
                <w:right w:val="none" w:sz="0" w:space="0" w:color="auto"/>
              </w:divBdr>
            </w:div>
          </w:divsChild>
        </w:div>
        <w:div w:id="385837432">
          <w:marLeft w:val="0"/>
          <w:marRight w:val="0"/>
          <w:marTop w:val="0"/>
          <w:marBottom w:val="0"/>
          <w:divBdr>
            <w:top w:val="none" w:sz="0" w:space="0" w:color="auto"/>
            <w:left w:val="none" w:sz="0" w:space="0" w:color="auto"/>
            <w:bottom w:val="none" w:sz="0" w:space="0" w:color="auto"/>
            <w:right w:val="none" w:sz="0" w:space="0" w:color="auto"/>
          </w:divBdr>
          <w:divsChild>
            <w:div w:id="2112240311">
              <w:marLeft w:val="0"/>
              <w:marRight w:val="0"/>
              <w:marTop w:val="0"/>
              <w:marBottom w:val="0"/>
              <w:divBdr>
                <w:top w:val="none" w:sz="0" w:space="0" w:color="auto"/>
                <w:left w:val="none" w:sz="0" w:space="0" w:color="auto"/>
                <w:bottom w:val="none" w:sz="0" w:space="0" w:color="auto"/>
                <w:right w:val="none" w:sz="0" w:space="0" w:color="auto"/>
              </w:divBdr>
            </w:div>
          </w:divsChild>
        </w:div>
        <w:div w:id="393085941">
          <w:marLeft w:val="0"/>
          <w:marRight w:val="0"/>
          <w:marTop w:val="0"/>
          <w:marBottom w:val="0"/>
          <w:divBdr>
            <w:top w:val="none" w:sz="0" w:space="0" w:color="auto"/>
            <w:left w:val="none" w:sz="0" w:space="0" w:color="auto"/>
            <w:bottom w:val="none" w:sz="0" w:space="0" w:color="auto"/>
            <w:right w:val="none" w:sz="0" w:space="0" w:color="auto"/>
          </w:divBdr>
          <w:divsChild>
            <w:div w:id="314799403">
              <w:marLeft w:val="0"/>
              <w:marRight w:val="0"/>
              <w:marTop w:val="0"/>
              <w:marBottom w:val="0"/>
              <w:divBdr>
                <w:top w:val="none" w:sz="0" w:space="0" w:color="auto"/>
                <w:left w:val="none" w:sz="0" w:space="0" w:color="auto"/>
                <w:bottom w:val="none" w:sz="0" w:space="0" w:color="auto"/>
                <w:right w:val="none" w:sz="0" w:space="0" w:color="auto"/>
              </w:divBdr>
            </w:div>
            <w:div w:id="401100139">
              <w:marLeft w:val="0"/>
              <w:marRight w:val="0"/>
              <w:marTop w:val="0"/>
              <w:marBottom w:val="0"/>
              <w:divBdr>
                <w:top w:val="none" w:sz="0" w:space="0" w:color="auto"/>
                <w:left w:val="none" w:sz="0" w:space="0" w:color="auto"/>
                <w:bottom w:val="none" w:sz="0" w:space="0" w:color="auto"/>
                <w:right w:val="none" w:sz="0" w:space="0" w:color="auto"/>
              </w:divBdr>
            </w:div>
            <w:div w:id="599410150">
              <w:marLeft w:val="0"/>
              <w:marRight w:val="0"/>
              <w:marTop w:val="0"/>
              <w:marBottom w:val="0"/>
              <w:divBdr>
                <w:top w:val="none" w:sz="0" w:space="0" w:color="auto"/>
                <w:left w:val="none" w:sz="0" w:space="0" w:color="auto"/>
                <w:bottom w:val="none" w:sz="0" w:space="0" w:color="auto"/>
                <w:right w:val="none" w:sz="0" w:space="0" w:color="auto"/>
              </w:divBdr>
            </w:div>
          </w:divsChild>
        </w:div>
        <w:div w:id="393160240">
          <w:marLeft w:val="0"/>
          <w:marRight w:val="0"/>
          <w:marTop w:val="0"/>
          <w:marBottom w:val="0"/>
          <w:divBdr>
            <w:top w:val="none" w:sz="0" w:space="0" w:color="auto"/>
            <w:left w:val="none" w:sz="0" w:space="0" w:color="auto"/>
            <w:bottom w:val="none" w:sz="0" w:space="0" w:color="auto"/>
            <w:right w:val="none" w:sz="0" w:space="0" w:color="auto"/>
          </w:divBdr>
          <w:divsChild>
            <w:div w:id="819267702">
              <w:marLeft w:val="0"/>
              <w:marRight w:val="0"/>
              <w:marTop w:val="0"/>
              <w:marBottom w:val="0"/>
              <w:divBdr>
                <w:top w:val="none" w:sz="0" w:space="0" w:color="auto"/>
                <w:left w:val="none" w:sz="0" w:space="0" w:color="auto"/>
                <w:bottom w:val="none" w:sz="0" w:space="0" w:color="auto"/>
                <w:right w:val="none" w:sz="0" w:space="0" w:color="auto"/>
              </w:divBdr>
            </w:div>
          </w:divsChild>
        </w:div>
        <w:div w:id="394013287">
          <w:marLeft w:val="0"/>
          <w:marRight w:val="0"/>
          <w:marTop w:val="0"/>
          <w:marBottom w:val="0"/>
          <w:divBdr>
            <w:top w:val="none" w:sz="0" w:space="0" w:color="auto"/>
            <w:left w:val="none" w:sz="0" w:space="0" w:color="auto"/>
            <w:bottom w:val="none" w:sz="0" w:space="0" w:color="auto"/>
            <w:right w:val="none" w:sz="0" w:space="0" w:color="auto"/>
          </w:divBdr>
          <w:divsChild>
            <w:div w:id="262803981">
              <w:marLeft w:val="0"/>
              <w:marRight w:val="0"/>
              <w:marTop w:val="0"/>
              <w:marBottom w:val="0"/>
              <w:divBdr>
                <w:top w:val="none" w:sz="0" w:space="0" w:color="auto"/>
                <w:left w:val="none" w:sz="0" w:space="0" w:color="auto"/>
                <w:bottom w:val="none" w:sz="0" w:space="0" w:color="auto"/>
                <w:right w:val="none" w:sz="0" w:space="0" w:color="auto"/>
              </w:divBdr>
            </w:div>
          </w:divsChild>
        </w:div>
        <w:div w:id="394208583">
          <w:marLeft w:val="0"/>
          <w:marRight w:val="0"/>
          <w:marTop w:val="0"/>
          <w:marBottom w:val="0"/>
          <w:divBdr>
            <w:top w:val="none" w:sz="0" w:space="0" w:color="auto"/>
            <w:left w:val="none" w:sz="0" w:space="0" w:color="auto"/>
            <w:bottom w:val="none" w:sz="0" w:space="0" w:color="auto"/>
            <w:right w:val="none" w:sz="0" w:space="0" w:color="auto"/>
          </w:divBdr>
          <w:divsChild>
            <w:div w:id="637420603">
              <w:marLeft w:val="0"/>
              <w:marRight w:val="0"/>
              <w:marTop w:val="0"/>
              <w:marBottom w:val="0"/>
              <w:divBdr>
                <w:top w:val="none" w:sz="0" w:space="0" w:color="auto"/>
                <w:left w:val="none" w:sz="0" w:space="0" w:color="auto"/>
                <w:bottom w:val="none" w:sz="0" w:space="0" w:color="auto"/>
                <w:right w:val="none" w:sz="0" w:space="0" w:color="auto"/>
              </w:divBdr>
            </w:div>
          </w:divsChild>
        </w:div>
        <w:div w:id="403113039">
          <w:marLeft w:val="0"/>
          <w:marRight w:val="0"/>
          <w:marTop w:val="0"/>
          <w:marBottom w:val="0"/>
          <w:divBdr>
            <w:top w:val="none" w:sz="0" w:space="0" w:color="auto"/>
            <w:left w:val="none" w:sz="0" w:space="0" w:color="auto"/>
            <w:bottom w:val="none" w:sz="0" w:space="0" w:color="auto"/>
            <w:right w:val="none" w:sz="0" w:space="0" w:color="auto"/>
          </w:divBdr>
          <w:divsChild>
            <w:div w:id="139932269">
              <w:marLeft w:val="0"/>
              <w:marRight w:val="0"/>
              <w:marTop w:val="0"/>
              <w:marBottom w:val="0"/>
              <w:divBdr>
                <w:top w:val="none" w:sz="0" w:space="0" w:color="auto"/>
                <w:left w:val="none" w:sz="0" w:space="0" w:color="auto"/>
                <w:bottom w:val="none" w:sz="0" w:space="0" w:color="auto"/>
                <w:right w:val="none" w:sz="0" w:space="0" w:color="auto"/>
              </w:divBdr>
            </w:div>
          </w:divsChild>
        </w:div>
        <w:div w:id="405108785">
          <w:marLeft w:val="0"/>
          <w:marRight w:val="0"/>
          <w:marTop w:val="0"/>
          <w:marBottom w:val="0"/>
          <w:divBdr>
            <w:top w:val="none" w:sz="0" w:space="0" w:color="auto"/>
            <w:left w:val="none" w:sz="0" w:space="0" w:color="auto"/>
            <w:bottom w:val="none" w:sz="0" w:space="0" w:color="auto"/>
            <w:right w:val="none" w:sz="0" w:space="0" w:color="auto"/>
          </w:divBdr>
          <w:divsChild>
            <w:div w:id="951979253">
              <w:marLeft w:val="0"/>
              <w:marRight w:val="0"/>
              <w:marTop w:val="0"/>
              <w:marBottom w:val="0"/>
              <w:divBdr>
                <w:top w:val="none" w:sz="0" w:space="0" w:color="auto"/>
                <w:left w:val="none" w:sz="0" w:space="0" w:color="auto"/>
                <w:bottom w:val="none" w:sz="0" w:space="0" w:color="auto"/>
                <w:right w:val="none" w:sz="0" w:space="0" w:color="auto"/>
              </w:divBdr>
            </w:div>
          </w:divsChild>
        </w:div>
        <w:div w:id="406614396">
          <w:marLeft w:val="0"/>
          <w:marRight w:val="0"/>
          <w:marTop w:val="0"/>
          <w:marBottom w:val="0"/>
          <w:divBdr>
            <w:top w:val="none" w:sz="0" w:space="0" w:color="auto"/>
            <w:left w:val="none" w:sz="0" w:space="0" w:color="auto"/>
            <w:bottom w:val="none" w:sz="0" w:space="0" w:color="auto"/>
            <w:right w:val="none" w:sz="0" w:space="0" w:color="auto"/>
          </w:divBdr>
          <w:divsChild>
            <w:div w:id="1597441011">
              <w:marLeft w:val="0"/>
              <w:marRight w:val="0"/>
              <w:marTop w:val="0"/>
              <w:marBottom w:val="0"/>
              <w:divBdr>
                <w:top w:val="none" w:sz="0" w:space="0" w:color="auto"/>
                <w:left w:val="none" w:sz="0" w:space="0" w:color="auto"/>
                <w:bottom w:val="none" w:sz="0" w:space="0" w:color="auto"/>
                <w:right w:val="none" w:sz="0" w:space="0" w:color="auto"/>
              </w:divBdr>
            </w:div>
            <w:div w:id="1801612401">
              <w:marLeft w:val="0"/>
              <w:marRight w:val="0"/>
              <w:marTop w:val="0"/>
              <w:marBottom w:val="0"/>
              <w:divBdr>
                <w:top w:val="none" w:sz="0" w:space="0" w:color="auto"/>
                <w:left w:val="none" w:sz="0" w:space="0" w:color="auto"/>
                <w:bottom w:val="none" w:sz="0" w:space="0" w:color="auto"/>
                <w:right w:val="none" w:sz="0" w:space="0" w:color="auto"/>
              </w:divBdr>
            </w:div>
          </w:divsChild>
        </w:div>
        <w:div w:id="407920972">
          <w:marLeft w:val="0"/>
          <w:marRight w:val="0"/>
          <w:marTop w:val="0"/>
          <w:marBottom w:val="0"/>
          <w:divBdr>
            <w:top w:val="none" w:sz="0" w:space="0" w:color="auto"/>
            <w:left w:val="none" w:sz="0" w:space="0" w:color="auto"/>
            <w:bottom w:val="none" w:sz="0" w:space="0" w:color="auto"/>
            <w:right w:val="none" w:sz="0" w:space="0" w:color="auto"/>
          </w:divBdr>
          <w:divsChild>
            <w:div w:id="1922903788">
              <w:marLeft w:val="0"/>
              <w:marRight w:val="0"/>
              <w:marTop w:val="0"/>
              <w:marBottom w:val="0"/>
              <w:divBdr>
                <w:top w:val="none" w:sz="0" w:space="0" w:color="auto"/>
                <w:left w:val="none" w:sz="0" w:space="0" w:color="auto"/>
                <w:bottom w:val="none" w:sz="0" w:space="0" w:color="auto"/>
                <w:right w:val="none" w:sz="0" w:space="0" w:color="auto"/>
              </w:divBdr>
            </w:div>
          </w:divsChild>
        </w:div>
        <w:div w:id="408046115">
          <w:marLeft w:val="0"/>
          <w:marRight w:val="0"/>
          <w:marTop w:val="0"/>
          <w:marBottom w:val="0"/>
          <w:divBdr>
            <w:top w:val="none" w:sz="0" w:space="0" w:color="auto"/>
            <w:left w:val="none" w:sz="0" w:space="0" w:color="auto"/>
            <w:bottom w:val="none" w:sz="0" w:space="0" w:color="auto"/>
            <w:right w:val="none" w:sz="0" w:space="0" w:color="auto"/>
          </w:divBdr>
          <w:divsChild>
            <w:div w:id="534119308">
              <w:marLeft w:val="0"/>
              <w:marRight w:val="0"/>
              <w:marTop w:val="0"/>
              <w:marBottom w:val="0"/>
              <w:divBdr>
                <w:top w:val="none" w:sz="0" w:space="0" w:color="auto"/>
                <w:left w:val="none" w:sz="0" w:space="0" w:color="auto"/>
                <w:bottom w:val="none" w:sz="0" w:space="0" w:color="auto"/>
                <w:right w:val="none" w:sz="0" w:space="0" w:color="auto"/>
              </w:divBdr>
            </w:div>
            <w:div w:id="792332766">
              <w:marLeft w:val="0"/>
              <w:marRight w:val="0"/>
              <w:marTop w:val="0"/>
              <w:marBottom w:val="0"/>
              <w:divBdr>
                <w:top w:val="none" w:sz="0" w:space="0" w:color="auto"/>
                <w:left w:val="none" w:sz="0" w:space="0" w:color="auto"/>
                <w:bottom w:val="none" w:sz="0" w:space="0" w:color="auto"/>
                <w:right w:val="none" w:sz="0" w:space="0" w:color="auto"/>
              </w:divBdr>
            </w:div>
          </w:divsChild>
        </w:div>
        <w:div w:id="408423920">
          <w:marLeft w:val="0"/>
          <w:marRight w:val="0"/>
          <w:marTop w:val="0"/>
          <w:marBottom w:val="0"/>
          <w:divBdr>
            <w:top w:val="none" w:sz="0" w:space="0" w:color="auto"/>
            <w:left w:val="none" w:sz="0" w:space="0" w:color="auto"/>
            <w:bottom w:val="none" w:sz="0" w:space="0" w:color="auto"/>
            <w:right w:val="none" w:sz="0" w:space="0" w:color="auto"/>
          </w:divBdr>
          <w:divsChild>
            <w:div w:id="56167258">
              <w:marLeft w:val="0"/>
              <w:marRight w:val="0"/>
              <w:marTop w:val="0"/>
              <w:marBottom w:val="0"/>
              <w:divBdr>
                <w:top w:val="none" w:sz="0" w:space="0" w:color="auto"/>
                <w:left w:val="none" w:sz="0" w:space="0" w:color="auto"/>
                <w:bottom w:val="none" w:sz="0" w:space="0" w:color="auto"/>
                <w:right w:val="none" w:sz="0" w:space="0" w:color="auto"/>
              </w:divBdr>
            </w:div>
          </w:divsChild>
        </w:div>
        <w:div w:id="409696425">
          <w:marLeft w:val="0"/>
          <w:marRight w:val="0"/>
          <w:marTop w:val="0"/>
          <w:marBottom w:val="0"/>
          <w:divBdr>
            <w:top w:val="none" w:sz="0" w:space="0" w:color="auto"/>
            <w:left w:val="none" w:sz="0" w:space="0" w:color="auto"/>
            <w:bottom w:val="none" w:sz="0" w:space="0" w:color="auto"/>
            <w:right w:val="none" w:sz="0" w:space="0" w:color="auto"/>
          </w:divBdr>
          <w:divsChild>
            <w:div w:id="639191459">
              <w:marLeft w:val="0"/>
              <w:marRight w:val="0"/>
              <w:marTop w:val="0"/>
              <w:marBottom w:val="0"/>
              <w:divBdr>
                <w:top w:val="none" w:sz="0" w:space="0" w:color="auto"/>
                <w:left w:val="none" w:sz="0" w:space="0" w:color="auto"/>
                <w:bottom w:val="none" w:sz="0" w:space="0" w:color="auto"/>
                <w:right w:val="none" w:sz="0" w:space="0" w:color="auto"/>
              </w:divBdr>
            </w:div>
          </w:divsChild>
        </w:div>
        <w:div w:id="410154677">
          <w:marLeft w:val="0"/>
          <w:marRight w:val="0"/>
          <w:marTop w:val="0"/>
          <w:marBottom w:val="0"/>
          <w:divBdr>
            <w:top w:val="none" w:sz="0" w:space="0" w:color="auto"/>
            <w:left w:val="none" w:sz="0" w:space="0" w:color="auto"/>
            <w:bottom w:val="none" w:sz="0" w:space="0" w:color="auto"/>
            <w:right w:val="none" w:sz="0" w:space="0" w:color="auto"/>
          </w:divBdr>
          <w:divsChild>
            <w:div w:id="860704734">
              <w:marLeft w:val="0"/>
              <w:marRight w:val="0"/>
              <w:marTop w:val="0"/>
              <w:marBottom w:val="0"/>
              <w:divBdr>
                <w:top w:val="none" w:sz="0" w:space="0" w:color="auto"/>
                <w:left w:val="none" w:sz="0" w:space="0" w:color="auto"/>
                <w:bottom w:val="none" w:sz="0" w:space="0" w:color="auto"/>
                <w:right w:val="none" w:sz="0" w:space="0" w:color="auto"/>
              </w:divBdr>
            </w:div>
          </w:divsChild>
        </w:div>
        <w:div w:id="410851162">
          <w:marLeft w:val="0"/>
          <w:marRight w:val="0"/>
          <w:marTop w:val="0"/>
          <w:marBottom w:val="0"/>
          <w:divBdr>
            <w:top w:val="none" w:sz="0" w:space="0" w:color="auto"/>
            <w:left w:val="none" w:sz="0" w:space="0" w:color="auto"/>
            <w:bottom w:val="none" w:sz="0" w:space="0" w:color="auto"/>
            <w:right w:val="none" w:sz="0" w:space="0" w:color="auto"/>
          </w:divBdr>
          <w:divsChild>
            <w:div w:id="1174228614">
              <w:marLeft w:val="0"/>
              <w:marRight w:val="0"/>
              <w:marTop w:val="0"/>
              <w:marBottom w:val="0"/>
              <w:divBdr>
                <w:top w:val="none" w:sz="0" w:space="0" w:color="auto"/>
                <w:left w:val="none" w:sz="0" w:space="0" w:color="auto"/>
                <w:bottom w:val="none" w:sz="0" w:space="0" w:color="auto"/>
                <w:right w:val="none" w:sz="0" w:space="0" w:color="auto"/>
              </w:divBdr>
            </w:div>
            <w:div w:id="1689520767">
              <w:marLeft w:val="0"/>
              <w:marRight w:val="0"/>
              <w:marTop w:val="0"/>
              <w:marBottom w:val="0"/>
              <w:divBdr>
                <w:top w:val="none" w:sz="0" w:space="0" w:color="auto"/>
                <w:left w:val="none" w:sz="0" w:space="0" w:color="auto"/>
                <w:bottom w:val="none" w:sz="0" w:space="0" w:color="auto"/>
                <w:right w:val="none" w:sz="0" w:space="0" w:color="auto"/>
              </w:divBdr>
            </w:div>
          </w:divsChild>
        </w:div>
        <w:div w:id="412044925">
          <w:marLeft w:val="0"/>
          <w:marRight w:val="0"/>
          <w:marTop w:val="0"/>
          <w:marBottom w:val="0"/>
          <w:divBdr>
            <w:top w:val="none" w:sz="0" w:space="0" w:color="auto"/>
            <w:left w:val="none" w:sz="0" w:space="0" w:color="auto"/>
            <w:bottom w:val="none" w:sz="0" w:space="0" w:color="auto"/>
            <w:right w:val="none" w:sz="0" w:space="0" w:color="auto"/>
          </w:divBdr>
          <w:divsChild>
            <w:div w:id="1879901001">
              <w:marLeft w:val="0"/>
              <w:marRight w:val="0"/>
              <w:marTop w:val="0"/>
              <w:marBottom w:val="0"/>
              <w:divBdr>
                <w:top w:val="none" w:sz="0" w:space="0" w:color="auto"/>
                <w:left w:val="none" w:sz="0" w:space="0" w:color="auto"/>
                <w:bottom w:val="none" w:sz="0" w:space="0" w:color="auto"/>
                <w:right w:val="none" w:sz="0" w:space="0" w:color="auto"/>
              </w:divBdr>
            </w:div>
          </w:divsChild>
        </w:div>
        <w:div w:id="413404756">
          <w:marLeft w:val="0"/>
          <w:marRight w:val="0"/>
          <w:marTop w:val="0"/>
          <w:marBottom w:val="0"/>
          <w:divBdr>
            <w:top w:val="none" w:sz="0" w:space="0" w:color="auto"/>
            <w:left w:val="none" w:sz="0" w:space="0" w:color="auto"/>
            <w:bottom w:val="none" w:sz="0" w:space="0" w:color="auto"/>
            <w:right w:val="none" w:sz="0" w:space="0" w:color="auto"/>
          </w:divBdr>
          <w:divsChild>
            <w:div w:id="12418344">
              <w:marLeft w:val="0"/>
              <w:marRight w:val="0"/>
              <w:marTop w:val="0"/>
              <w:marBottom w:val="0"/>
              <w:divBdr>
                <w:top w:val="none" w:sz="0" w:space="0" w:color="auto"/>
                <w:left w:val="none" w:sz="0" w:space="0" w:color="auto"/>
                <w:bottom w:val="none" w:sz="0" w:space="0" w:color="auto"/>
                <w:right w:val="none" w:sz="0" w:space="0" w:color="auto"/>
              </w:divBdr>
            </w:div>
          </w:divsChild>
        </w:div>
        <w:div w:id="415520473">
          <w:marLeft w:val="0"/>
          <w:marRight w:val="0"/>
          <w:marTop w:val="0"/>
          <w:marBottom w:val="0"/>
          <w:divBdr>
            <w:top w:val="none" w:sz="0" w:space="0" w:color="auto"/>
            <w:left w:val="none" w:sz="0" w:space="0" w:color="auto"/>
            <w:bottom w:val="none" w:sz="0" w:space="0" w:color="auto"/>
            <w:right w:val="none" w:sz="0" w:space="0" w:color="auto"/>
          </w:divBdr>
          <w:divsChild>
            <w:div w:id="1555850481">
              <w:marLeft w:val="0"/>
              <w:marRight w:val="0"/>
              <w:marTop w:val="0"/>
              <w:marBottom w:val="0"/>
              <w:divBdr>
                <w:top w:val="none" w:sz="0" w:space="0" w:color="auto"/>
                <w:left w:val="none" w:sz="0" w:space="0" w:color="auto"/>
                <w:bottom w:val="none" w:sz="0" w:space="0" w:color="auto"/>
                <w:right w:val="none" w:sz="0" w:space="0" w:color="auto"/>
              </w:divBdr>
            </w:div>
          </w:divsChild>
        </w:div>
        <w:div w:id="419135021">
          <w:marLeft w:val="0"/>
          <w:marRight w:val="0"/>
          <w:marTop w:val="0"/>
          <w:marBottom w:val="0"/>
          <w:divBdr>
            <w:top w:val="none" w:sz="0" w:space="0" w:color="auto"/>
            <w:left w:val="none" w:sz="0" w:space="0" w:color="auto"/>
            <w:bottom w:val="none" w:sz="0" w:space="0" w:color="auto"/>
            <w:right w:val="none" w:sz="0" w:space="0" w:color="auto"/>
          </w:divBdr>
          <w:divsChild>
            <w:div w:id="995768927">
              <w:marLeft w:val="0"/>
              <w:marRight w:val="0"/>
              <w:marTop w:val="0"/>
              <w:marBottom w:val="0"/>
              <w:divBdr>
                <w:top w:val="none" w:sz="0" w:space="0" w:color="auto"/>
                <w:left w:val="none" w:sz="0" w:space="0" w:color="auto"/>
                <w:bottom w:val="none" w:sz="0" w:space="0" w:color="auto"/>
                <w:right w:val="none" w:sz="0" w:space="0" w:color="auto"/>
              </w:divBdr>
            </w:div>
            <w:div w:id="1823618873">
              <w:marLeft w:val="0"/>
              <w:marRight w:val="0"/>
              <w:marTop w:val="0"/>
              <w:marBottom w:val="0"/>
              <w:divBdr>
                <w:top w:val="none" w:sz="0" w:space="0" w:color="auto"/>
                <w:left w:val="none" w:sz="0" w:space="0" w:color="auto"/>
                <w:bottom w:val="none" w:sz="0" w:space="0" w:color="auto"/>
                <w:right w:val="none" w:sz="0" w:space="0" w:color="auto"/>
              </w:divBdr>
            </w:div>
          </w:divsChild>
        </w:div>
        <w:div w:id="421997944">
          <w:marLeft w:val="0"/>
          <w:marRight w:val="0"/>
          <w:marTop w:val="0"/>
          <w:marBottom w:val="0"/>
          <w:divBdr>
            <w:top w:val="none" w:sz="0" w:space="0" w:color="auto"/>
            <w:left w:val="none" w:sz="0" w:space="0" w:color="auto"/>
            <w:bottom w:val="none" w:sz="0" w:space="0" w:color="auto"/>
            <w:right w:val="none" w:sz="0" w:space="0" w:color="auto"/>
          </w:divBdr>
          <w:divsChild>
            <w:div w:id="42407304">
              <w:marLeft w:val="0"/>
              <w:marRight w:val="0"/>
              <w:marTop w:val="0"/>
              <w:marBottom w:val="0"/>
              <w:divBdr>
                <w:top w:val="none" w:sz="0" w:space="0" w:color="auto"/>
                <w:left w:val="none" w:sz="0" w:space="0" w:color="auto"/>
                <w:bottom w:val="none" w:sz="0" w:space="0" w:color="auto"/>
                <w:right w:val="none" w:sz="0" w:space="0" w:color="auto"/>
              </w:divBdr>
            </w:div>
            <w:div w:id="1368918060">
              <w:marLeft w:val="0"/>
              <w:marRight w:val="0"/>
              <w:marTop w:val="0"/>
              <w:marBottom w:val="0"/>
              <w:divBdr>
                <w:top w:val="none" w:sz="0" w:space="0" w:color="auto"/>
                <w:left w:val="none" w:sz="0" w:space="0" w:color="auto"/>
                <w:bottom w:val="none" w:sz="0" w:space="0" w:color="auto"/>
                <w:right w:val="none" w:sz="0" w:space="0" w:color="auto"/>
              </w:divBdr>
            </w:div>
          </w:divsChild>
        </w:div>
        <w:div w:id="422800641">
          <w:marLeft w:val="0"/>
          <w:marRight w:val="0"/>
          <w:marTop w:val="0"/>
          <w:marBottom w:val="0"/>
          <w:divBdr>
            <w:top w:val="none" w:sz="0" w:space="0" w:color="auto"/>
            <w:left w:val="none" w:sz="0" w:space="0" w:color="auto"/>
            <w:bottom w:val="none" w:sz="0" w:space="0" w:color="auto"/>
            <w:right w:val="none" w:sz="0" w:space="0" w:color="auto"/>
          </w:divBdr>
          <w:divsChild>
            <w:div w:id="1584988481">
              <w:marLeft w:val="0"/>
              <w:marRight w:val="0"/>
              <w:marTop w:val="0"/>
              <w:marBottom w:val="0"/>
              <w:divBdr>
                <w:top w:val="none" w:sz="0" w:space="0" w:color="auto"/>
                <w:left w:val="none" w:sz="0" w:space="0" w:color="auto"/>
                <w:bottom w:val="none" w:sz="0" w:space="0" w:color="auto"/>
                <w:right w:val="none" w:sz="0" w:space="0" w:color="auto"/>
              </w:divBdr>
            </w:div>
          </w:divsChild>
        </w:div>
        <w:div w:id="424232627">
          <w:marLeft w:val="0"/>
          <w:marRight w:val="0"/>
          <w:marTop w:val="0"/>
          <w:marBottom w:val="0"/>
          <w:divBdr>
            <w:top w:val="none" w:sz="0" w:space="0" w:color="auto"/>
            <w:left w:val="none" w:sz="0" w:space="0" w:color="auto"/>
            <w:bottom w:val="none" w:sz="0" w:space="0" w:color="auto"/>
            <w:right w:val="none" w:sz="0" w:space="0" w:color="auto"/>
          </w:divBdr>
          <w:divsChild>
            <w:div w:id="1790396228">
              <w:marLeft w:val="0"/>
              <w:marRight w:val="0"/>
              <w:marTop w:val="0"/>
              <w:marBottom w:val="0"/>
              <w:divBdr>
                <w:top w:val="none" w:sz="0" w:space="0" w:color="auto"/>
                <w:left w:val="none" w:sz="0" w:space="0" w:color="auto"/>
                <w:bottom w:val="none" w:sz="0" w:space="0" w:color="auto"/>
                <w:right w:val="none" w:sz="0" w:space="0" w:color="auto"/>
              </w:divBdr>
            </w:div>
          </w:divsChild>
        </w:div>
        <w:div w:id="426123006">
          <w:marLeft w:val="0"/>
          <w:marRight w:val="0"/>
          <w:marTop w:val="0"/>
          <w:marBottom w:val="0"/>
          <w:divBdr>
            <w:top w:val="none" w:sz="0" w:space="0" w:color="auto"/>
            <w:left w:val="none" w:sz="0" w:space="0" w:color="auto"/>
            <w:bottom w:val="none" w:sz="0" w:space="0" w:color="auto"/>
            <w:right w:val="none" w:sz="0" w:space="0" w:color="auto"/>
          </w:divBdr>
          <w:divsChild>
            <w:div w:id="1266812956">
              <w:marLeft w:val="0"/>
              <w:marRight w:val="0"/>
              <w:marTop w:val="0"/>
              <w:marBottom w:val="0"/>
              <w:divBdr>
                <w:top w:val="none" w:sz="0" w:space="0" w:color="auto"/>
                <w:left w:val="none" w:sz="0" w:space="0" w:color="auto"/>
                <w:bottom w:val="none" w:sz="0" w:space="0" w:color="auto"/>
                <w:right w:val="none" w:sz="0" w:space="0" w:color="auto"/>
              </w:divBdr>
            </w:div>
          </w:divsChild>
        </w:div>
        <w:div w:id="428084261">
          <w:marLeft w:val="0"/>
          <w:marRight w:val="0"/>
          <w:marTop w:val="0"/>
          <w:marBottom w:val="0"/>
          <w:divBdr>
            <w:top w:val="none" w:sz="0" w:space="0" w:color="auto"/>
            <w:left w:val="none" w:sz="0" w:space="0" w:color="auto"/>
            <w:bottom w:val="none" w:sz="0" w:space="0" w:color="auto"/>
            <w:right w:val="none" w:sz="0" w:space="0" w:color="auto"/>
          </w:divBdr>
          <w:divsChild>
            <w:div w:id="2103721085">
              <w:marLeft w:val="0"/>
              <w:marRight w:val="0"/>
              <w:marTop w:val="0"/>
              <w:marBottom w:val="0"/>
              <w:divBdr>
                <w:top w:val="none" w:sz="0" w:space="0" w:color="auto"/>
                <w:left w:val="none" w:sz="0" w:space="0" w:color="auto"/>
                <w:bottom w:val="none" w:sz="0" w:space="0" w:color="auto"/>
                <w:right w:val="none" w:sz="0" w:space="0" w:color="auto"/>
              </w:divBdr>
            </w:div>
          </w:divsChild>
        </w:div>
        <w:div w:id="428933666">
          <w:marLeft w:val="0"/>
          <w:marRight w:val="0"/>
          <w:marTop w:val="0"/>
          <w:marBottom w:val="0"/>
          <w:divBdr>
            <w:top w:val="none" w:sz="0" w:space="0" w:color="auto"/>
            <w:left w:val="none" w:sz="0" w:space="0" w:color="auto"/>
            <w:bottom w:val="none" w:sz="0" w:space="0" w:color="auto"/>
            <w:right w:val="none" w:sz="0" w:space="0" w:color="auto"/>
          </w:divBdr>
          <w:divsChild>
            <w:div w:id="72894673">
              <w:marLeft w:val="0"/>
              <w:marRight w:val="0"/>
              <w:marTop w:val="0"/>
              <w:marBottom w:val="0"/>
              <w:divBdr>
                <w:top w:val="none" w:sz="0" w:space="0" w:color="auto"/>
                <w:left w:val="none" w:sz="0" w:space="0" w:color="auto"/>
                <w:bottom w:val="none" w:sz="0" w:space="0" w:color="auto"/>
                <w:right w:val="none" w:sz="0" w:space="0" w:color="auto"/>
              </w:divBdr>
            </w:div>
          </w:divsChild>
        </w:div>
        <w:div w:id="430007631">
          <w:marLeft w:val="0"/>
          <w:marRight w:val="0"/>
          <w:marTop w:val="0"/>
          <w:marBottom w:val="0"/>
          <w:divBdr>
            <w:top w:val="none" w:sz="0" w:space="0" w:color="auto"/>
            <w:left w:val="none" w:sz="0" w:space="0" w:color="auto"/>
            <w:bottom w:val="none" w:sz="0" w:space="0" w:color="auto"/>
            <w:right w:val="none" w:sz="0" w:space="0" w:color="auto"/>
          </w:divBdr>
          <w:divsChild>
            <w:div w:id="764155065">
              <w:marLeft w:val="0"/>
              <w:marRight w:val="0"/>
              <w:marTop w:val="0"/>
              <w:marBottom w:val="0"/>
              <w:divBdr>
                <w:top w:val="none" w:sz="0" w:space="0" w:color="auto"/>
                <w:left w:val="none" w:sz="0" w:space="0" w:color="auto"/>
                <w:bottom w:val="none" w:sz="0" w:space="0" w:color="auto"/>
                <w:right w:val="none" w:sz="0" w:space="0" w:color="auto"/>
              </w:divBdr>
            </w:div>
          </w:divsChild>
        </w:div>
        <w:div w:id="432172366">
          <w:marLeft w:val="0"/>
          <w:marRight w:val="0"/>
          <w:marTop w:val="0"/>
          <w:marBottom w:val="0"/>
          <w:divBdr>
            <w:top w:val="none" w:sz="0" w:space="0" w:color="auto"/>
            <w:left w:val="none" w:sz="0" w:space="0" w:color="auto"/>
            <w:bottom w:val="none" w:sz="0" w:space="0" w:color="auto"/>
            <w:right w:val="none" w:sz="0" w:space="0" w:color="auto"/>
          </w:divBdr>
          <w:divsChild>
            <w:div w:id="1818065452">
              <w:marLeft w:val="0"/>
              <w:marRight w:val="0"/>
              <w:marTop w:val="0"/>
              <w:marBottom w:val="0"/>
              <w:divBdr>
                <w:top w:val="none" w:sz="0" w:space="0" w:color="auto"/>
                <w:left w:val="none" w:sz="0" w:space="0" w:color="auto"/>
                <w:bottom w:val="none" w:sz="0" w:space="0" w:color="auto"/>
                <w:right w:val="none" w:sz="0" w:space="0" w:color="auto"/>
              </w:divBdr>
            </w:div>
          </w:divsChild>
        </w:div>
        <w:div w:id="432937985">
          <w:marLeft w:val="0"/>
          <w:marRight w:val="0"/>
          <w:marTop w:val="0"/>
          <w:marBottom w:val="0"/>
          <w:divBdr>
            <w:top w:val="none" w:sz="0" w:space="0" w:color="auto"/>
            <w:left w:val="none" w:sz="0" w:space="0" w:color="auto"/>
            <w:bottom w:val="none" w:sz="0" w:space="0" w:color="auto"/>
            <w:right w:val="none" w:sz="0" w:space="0" w:color="auto"/>
          </w:divBdr>
          <w:divsChild>
            <w:div w:id="425806921">
              <w:marLeft w:val="0"/>
              <w:marRight w:val="0"/>
              <w:marTop w:val="0"/>
              <w:marBottom w:val="0"/>
              <w:divBdr>
                <w:top w:val="none" w:sz="0" w:space="0" w:color="auto"/>
                <w:left w:val="none" w:sz="0" w:space="0" w:color="auto"/>
                <w:bottom w:val="none" w:sz="0" w:space="0" w:color="auto"/>
                <w:right w:val="none" w:sz="0" w:space="0" w:color="auto"/>
              </w:divBdr>
            </w:div>
          </w:divsChild>
        </w:div>
        <w:div w:id="437674631">
          <w:marLeft w:val="0"/>
          <w:marRight w:val="0"/>
          <w:marTop w:val="0"/>
          <w:marBottom w:val="0"/>
          <w:divBdr>
            <w:top w:val="none" w:sz="0" w:space="0" w:color="auto"/>
            <w:left w:val="none" w:sz="0" w:space="0" w:color="auto"/>
            <w:bottom w:val="none" w:sz="0" w:space="0" w:color="auto"/>
            <w:right w:val="none" w:sz="0" w:space="0" w:color="auto"/>
          </w:divBdr>
          <w:divsChild>
            <w:div w:id="1539925340">
              <w:marLeft w:val="0"/>
              <w:marRight w:val="0"/>
              <w:marTop w:val="0"/>
              <w:marBottom w:val="0"/>
              <w:divBdr>
                <w:top w:val="none" w:sz="0" w:space="0" w:color="auto"/>
                <w:left w:val="none" w:sz="0" w:space="0" w:color="auto"/>
                <w:bottom w:val="none" w:sz="0" w:space="0" w:color="auto"/>
                <w:right w:val="none" w:sz="0" w:space="0" w:color="auto"/>
              </w:divBdr>
            </w:div>
          </w:divsChild>
        </w:div>
        <w:div w:id="438185923">
          <w:marLeft w:val="0"/>
          <w:marRight w:val="0"/>
          <w:marTop w:val="0"/>
          <w:marBottom w:val="0"/>
          <w:divBdr>
            <w:top w:val="none" w:sz="0" w:space="0" w:color="auto"/>
            <w:left w:val="none" w:sz="0" w:space="0" w:color="auto"/>
            <w:bottom w:val="none" w:sz="0" w:space="0" w:color="auto"/>
            <w:right w:val="none" w:sz="0" w:space="0" w:color="auto"/>
          </w:divBdr>
          <w:divsChild>
            <w:div w:id="151415673">
              <w:marLeft w:val="0"/>
              <w:marRight w:val="0"/>
              <w:marTop w:val="0"/>
              <w:marBottom w:val="0"/>
              <w:divBdr>
                <w:top w:val="none" w:sz="0" w:space="0" w:color="auto"/>
                <w:left w:val="none" w:sz="0" w:space="0" w:color="auto"/>
                <w:bottom w:val="none" w:sz="0" w:space="0" w:color="auto"/>
                <w:right w:val="none" w:sz="0" w:space="0" w:color="auto"/>
              </w:divBdr>
            </w:div>
          </w:divsChild>
        </w:div>
        <w:div w:id="439106485">
          <w:marLeft w:val="0"/>
          <w:marRight w:val="0"/>
          <w:marTop w:val="0"/>
          <w:marBottom w:val="0"/>
          <w:divBdr>
            <w:top w:val="none" w:sz="0" w:space="0" w:color="auto"/>
            <w:left w:val="none" w:sz="0" w:space="0" w:color="auto"/>
            <w:bottom w:val="none" w:sz="0" w:space="0" w:color="auto"/>
            <w:right w:val="none" w:sz="0" w:space="0" w:color="auto"/>
          </w:divBdr>
          <w:divsChild>
            <w:div w:id="1876382563">
              <w:marLeft w:val="0"/>
              <w:marRight w:val="0"/>
              <w:marTop w:val="0"/>
              <w:marBottom w:val="0"/>
              <w:divBdr>
                <w:top w:val="none" w:sz="0" w:space="0" w:color="auto"/>
                <w:left w:val="none" w:sz="0" w:space="0" w:color="auto"/>
                <w:bottom w:val="none" w:sz="0" w:space="0" w:color="auto"/>
                <w:right w:val="none" w:sz="0" w:space="0" w:color="auto"/>
              </w:divBdr>
            </w:div>
          </w:divsChild>
        </w:div>
        <w:div w:id="441917416">
          <w:marLeft w:val="0"/>
          <w:marRight w:val="0"/>
          <w:marTop w:val="0"/>
          <w:marBottom w:val="0"/>
          <w:divBdr>
            <w:top w:val="none" w:sz="0" w:space="0" w:color="auto"/>
            <w:left w:val="none" w:sz="0" w:space="0" w:color="auto"/>
            <w:bottom w:val="none" w:sz="0" w:space="0" w:color="auto"/>
            <w:right w:val="none" w:sz="0" w:space="0" w:color="auto"/>
          </w:divBdr>
          <w:divsChild>
            <w:div w:id="947129417">
              <w:marLeft w:val="0"/>
              <w:marRight w:val="0"/>
              <w:marTop w:val="0"/>
              <w:marBottom w:val="0"/>
              <w:divBdr>
                <w:top w:val="none" w:sz="0" w:space="0" w:color="auto"/>
                <w:left w:val="none" w:sz="0" w:space="0" w:color="auto"/>
                <w:bottom w:val="none" w:sz="0" w:space="0" w:color="auto"/>
                <w:right w:val="none" w:sz="0" w:space="0" w:color="auto"/>
              </w:divBdr>
            </w:div>
            <w:div w:id="1198663280">
              <w:marLeft w:val="0"/>
              <w:marRight w:val="0"/>
              <w:marTop w:val="0"/>
              <w:marBottom w:val="0"/>
              <w:divBdr>
                <w:top w:val="none" w:sz="0" w:space="0" w:color="auto"/>
                <w:left w:val="none" w:sz="0" w:space="0" w:color="auto"/>
                <w:bottom w:val="none" w:sz="0" w:space="0" w:color="auto"/>
                <w:right w:val="none" w:sz="0" w:space="0" w:color="auto"/>
              </w:divBdr>
            </w:div>
          </w:divsChild>
        </w:div>
        <w:div w:id="444039164">
          <w:marLeft w:val="0"/>
          <w:marRight w:val="0"/>
          <w:marTop w:val="0"/>
          <w:marBottom w:val="0"/>
          <w:divBdr>
            <w:top w:val="none" w:sz="0" w:space="0" w:color="auto"/>
            <w:left w:val="none" w:sz="0" w:space="0" w:color="auto"/>
            <w:bottom w:val="none" w:sz="0" w:space="0" w:color="auto"/>
            <w:right w:val="none" w:sz="0" w:space="0" w:color="auto"/>
          </w:divBdr>
          <w:divsChild>
            <w:div w:id="1074355741">
              <w:marLeft w:val="0"/>
              <w:marRight w:val="0"/>
              <w:marTop w:val="0"/>
              <w:marBottom w:val="0"/>
              <w:divBdr>
                <w:top w:val="none" w:sz="0" w:space="0" w:color="auto"/>
                <w:left w:val="none" w:sz="0" w:space="0" w:color="auto"/>
                <w:bottom w:val="none" w:sz="0" w:space="0" w:color="auto"/>
                <w:right w:val="none" w:sz="0" w:space="0" w:color="auto"/>
              </w:divBdr>
            </w:div>
          </w:divsChild>
        </w:div>
        <w:div w:id="447089591">
          <w:marLeft w:val="0"/>
          <w:marRight w:val="0"/>
          <w:marTop w:val="0"/>
          <w:marBottom w:val="0"/>
          <w:divBdr>
            <w:top w:val="none" w:sz="0" w:space="0" w:color="auto"/>
            <w:left w:val="none" w:sz="0" w:space="0" w:color="auto"/>
            <w:bottom w:val="none" w:sz="0" w:space="0" w:color="auto"/>
            <w:right w:val="none" w:sz="0" w:space="0" w:color="auto"/>
          </w:divBdr>
          <w:divsChild>
            <w:div w:id="400520648">
              <w:marLeft w:val="0"/>
              <w:marRight w:val="0"/>
              <w:marTop w:val="0"/>
              <w:marBottom w:val="0"/>
              <w:divBdr>
                <w:top w:val="none" w:sz="0" w:space="0" w:color="auto"/>
                <w:left w:val="none" w:sz="0" w:space="0" w:color="auto"/>
                <w:bottom w:val="none" w:sz="0" w:space="0" w:color="auto"/>
                <w:right w:val="none" w:sz="0" w:space="0" w:color="auto"/>
              </w:divBdr>
            </w:div>
          </w:divsChild>
        </w:div>
        <w:div w:id="448008301">
          <w:marLeft w:val="0"/>
          <w:marRight w:val="0"/>
          <w:marTop w:val="0"/>
          <w:marBottom w:val="0"/>
          <w:divBdr>
            <w:top w:val="none" w:sz="0" w:space="0" w:color="auto"/>
            <w:left w:val="none" w:sz="0" w:space="0" w:color="auto"/>
            <w:bottom w:val="none" w:sz="0" w:space="0" w:color="auto"/>
            <w:right w:val="none" w:sz="0" w:space="0" w:color="auto"/>
          </w:divBdr>
          <w:divsChild>
            <w:div w:id="510072164">
              <w:marLeft w:val="0"/>
              <w:marRight w:val="0"/>
              <w:marTop w:val="0"/>
              <w:marBottom w:val="0"/>
              <w:divBdr>
                <w:top w:val="none" w:sz="0" w:space="0" w:color="auto"/>
                <w:left w:val="none" w:sz="0" w:space="0" w:color="auto"/>
                <w:bottom w:val="none" w:sz="0" w:space="0" w:color="auto"/>
                <w:right w:val="none" w:sz="0" w:space="0" w:color="auto"/>
              </w:divBdr>
            </w:div>
          </w:divsChild>
        </w:div>
        <w:div w:id="451093497">
          <w:marLeft w:val="0"/>
          <w:marRight w:val="0"/>
          <w:marTop w:val="0"/>
          <w:marBottom w:val="0"/>
          <w:divBdr>
            <w:top w:val="none" w:sz="0" w:space="0" w:color="auto"/>
            <w:left w:val="none" w:sz="0" w:space="0" w:color="auto"/>
            <w:bottom w:val="none" w:sz="0" w:space="0" w:color="auto"/>
            <w:right w:val="none" w:sz="0" w:space="0" w:color="auto"/>
          </w:divBdr>
          <w:divsChild>
            <w:div w:id="903299050">
              <w:marLeft w:val="0"/>
              <w:marRight w:val="0"/>
              <w:marTop w:val="0"/>
              <w:marBottom w:val="0"/>
              <w:divBdr>
                <w:top w:val="none" w:sz="0" w:space="0" w:color="auto"/>
                <w:left w:val="none" w:sz="0" w:space="0" w:color="auto"/>
                <w:bottom w:val="none" w:sz="0" w:space="0" w:color="auto"/>
                <w:right w:val="none" w:sz="0" w:space="0" w:color="auto"/>
              </w:divBdr>
            </w:div>
          </w:divsChild>
        </w:div>
        <w:div w:id="451244831">
          <w:marLeft w:val="0"/>
          <w:marRight w:val="0"/>
          <w:marTop w:val="0"/>
          <w:marBottom w:val="0"/>
          <w:divBdr>
            <w:top w:val="none" w:sz="0" w:space="0" w:color="auto"/>
            <w:left w:val="none" w:sz="0" w:space="0" w:color="auto"/>
            <w:bottom w:val="none" w:sz="0" w:space="0" w:color="auto"/>
            <w:right w:val="none" w:sz="0" w:space="0" w:color="auto"/>
          </w:divBdr>
          <w:divsChild>
            <w:div w:id="625694393">
              <w:marLeft w:val="0"/>
              <w:marRight w:val="0"/>
              <w:marTop w:val="0"/>
              <w:marBottom w:val="0"/>
              <w:divBdr>
                <w:top w:val="none" w:sz="0" w:space="0" w:color="auto"/>
                <w:left w:val="none" w:sz="0" w:space="0" w:color="auto"/>
                <w:bottom w:val="none" w:sz="0" w:space="0" w:color="auto"/>
                <w:right w:val="none" w:sz="0" w:space="0" w:color="auto"/>
              </w:divBdr>
            </w:div>
            <w:div w:id="706226029">
              <w:marLeft w:val="0"/>
              <w:marRight w:val="0"/>
              <w:marTop w:val="0"/>
              <w:marBottom w:val="0"/>
              <w:divBdr>
                <w:top w:val="none" w:sz="0" w:space="0" w:color="auto"/>
                <w:left w:val="none" w:sz="0" w:space="0" w:color="auto"/>
                <w:bottom w:val="none" w:sz="0" w:space="0" w:color="auto"/>
                <w:right w:val="none" w:sz="0" w:space="0" w:color="auto"/>
              </w:divBdr>
            </w:div>
          </w:divsChild>
        </w:div>
        <w:div w:id="452285144">
          <w:marLeft w:val="0"/>
          <w:marRight w:val="0"/>
          <w:marTop w:val="0"/>
          <w:marBottom w:val="0"/>
          <w:divBdr>
            <w:top w:val="none" w:sz="0" w:space="0" w:color="auto"/>
            <w:left w:val="none" w:sz="0" w:space="0" w:color="auto"/>
            <w:bottom w:val="none" w:sz="0" w:space="0" w:color="auto"/>
            <w:right w:val="none" w:sz="0" w:space="0" w:color="auto"/>
          </w:divBdr>
          <w:divsChild>
            <w:div w:id="1012339610">
              <w:marLeft w:val="0"/>
              <w:marRight w:val="0"/>
              <w:marTop w:val="0"/>
              <w:marBottom w:val="0"/>
              <w:divBdr>
                <w:top w:val="none" w:sz="0" w:space="0" w:color="auto"/>
                <w:left w:val="none" w:sz="0" w:space="0" w:color="auto"/>
                <w:bottom w:val="none" w:sz="0" w:space="0" w:color="auto"/>
                <w:right w:val="none" w:sz="0" w:space="0" w:color="auto"/>
              </w:divBdr>
            </w:div>
          </w:divsChild>
        </w:div>
        <w:div w:id="453603380">
          <w:marLeft w:val="0"/>
          <w:marRight w:val="0"/>
          <w:marTop w:val="0"/>
          <w:marBottom w:val="0"/>
          <w:divBdr>
            <w:top w:val="none" w:sz="0" w:space="0" w:color="auto"/>
            <w:left w:val="none" w:sz="0" w:space="0" w:color="auto"/>
            <w:bottom w:val="none" w:sz="0" w:space="0" w:color="auto"/>
            <w:right w:val="none" w:sz="0" w:space="0" w:color="auto"/>
          </w:divBdr>
          <w:divsChild>
            <w:div w:id="1209417886">
              <w:marLeft w:val="0"/>
              <w:marRight w:val="0"/>
              <w:marTop w:val="0"/>
              <w:marBottom w:val="0"/>
              <w:divBdr>
                <w:top w:val="none" w:sz="0" w:space="0" w:color="auto"/>
                <w:left w:val="none" w:sz="0" w:space="0" w:color="auto"/>
                <w:bottom w:val="none" w:sz="0" w:space="0" w:color="auto"/>
                <w:right w:val="none" w:sz="0" w:space="0" w:color="auto"/>
              </w:divBdr>
            </w:div>
          </w:divsChild>
        </w:div>
        <w:div w:id="454762305">
          <w:marLeft w:val="0"/>
          <w:marRight w:val="0"/>
          <w:marTop w:val="0"/>
          <w:marBottom w:val="0"/>
          <w:divBdr>
            <w:top w:val="none" w:sz="0" w:space="0" w:color="auto"/>
            <w:left w:val="none" w:sz="0" w:space="0" w:color="auto"/>
            <w:bottom w:val="none" w:sz="0" w:space="0" w:color="auto"/>
            <w:right w:val="none" w:sz="0" w:space="0" w:color="auto"/>
          </w:divBdr>
          <w:divsChild>
            <w:div w:id="657153024">
              <w:marLeft w:val="0"/>
              <w:marRight w:val="0"/>
              <w:marTop w:val="0"/>
              <w:marBottom w:val="0"/>
              <w:divBdr>
                <w:top w:val="none" w:sz="0" w:space="0" w:color="auto"/>
                <w:left w:val="none" w:sz="0" w:space="0" w:color="auto"/>
                <w:bottom w:val="none" w:sz="0" w:space="0" w:color="auto"/>
                <w:right w:val="none" w:sz="0" w:space="0" w:color="auto"/>
              </w:divBdr>
            </w:div>
          </w:divsChild>
        </w:div>
        <w:div w:id="456294179">
          <w:marLeft w:val="0"/>
          <w:marRight w:val="0"/>
          <w:marTop w:val="0"/>
          <w:marBottom w:val="0"/>
          <w:divBdr>
            <w:top w:val="none" w:sz="0" w:space="0" w:color="auto"/>
            <w:left w:val="none" w:sz="0" w:space="0" w:color="auto"/>
            <w:bottom w:val="none" w:sz="0" w:space="0" w:color="auto"/>
            <w:right w:val="none" w:sz="0" w:space="0" w:color="auto"/>
          </w:divBdr>
          <w:divsChild>
            <w:div w:id="1779790076">
              <w:marLeft w:val="0"/>
              <w:marRight w:val="0"/>
              <w:marTop w:val="0"/>
              <w:marBottom w:val="0"/>
              <w:divBdr>
                <w:top w:val="none" w:sz="0" w:space="0" w:color="auto"/>
                <w:left w:val="none" w:sz="0" w:space="0" w:color="auto"/>
                <w:bottom w:val="none" w:sz="0" w:space="0" w:color="auto"/>
                <w:right w:val="none" w:sz="0" w:space="0" w:color="auto"/>
              </w:divBdr>
            </w:div>
          </w:divsChild>
        </w:div>
        <w:div w:id="458374857">
          <w:marLeft w:val="0"/>
          <w:marRight w:val="0"/>
          <w:marTop w:val="0"/>
          <w:marBottom w:val="0"/>
          <w:divBdr>
            <w:top w:val="none" w:sz="0" w:space="0" w:color="auto"/>
            <w:left w:val="none" w:sz="0" w:space="0" w:color="auto"/>
            <w:bottom w:val="none" w:sz="0" w:space="0" w:color="auto"/>
            <w:right w:val="none" w:sz="0" w:space="0" w:color="auto"/>
          </w:divBdr>
          <w:divsChild>
            <w:div w:id="1621570010">
              <w:marLeft w:val="0"/>
              <w:marRight w:val="0"/>
              <w:marTop w:val="0"/>
              <w:marBottom w:val="0"/>
              <w:divBdr>
                <w:top w:val="none" w:sz="0" w:space="0" w:color="auto"/>
                <w:left w:val="none" w:sz="0" w:space="0" w:color="auto"/>
                <w:bottom w:val="none" w:sz="0" w:space="0" w:color="auto"/>
                <w:right w:val="none" w:sz="0" w:space="0" w:color="auto"/>
              </w:divBdr>
            </w:div>
          </w:divsChild>
        </w:div>
        <w:div w:id="458378279">
          <w:marLeft w:val="0"/>
          <w:marRight w:val="0"/>
          <w:marTop w:val="0"/>
          <w:marBottom w:val="0"/>
          <w:divBdr>
            <w:top w:val="none" w:sz="0" w:space="0" w:color="auto"/>
            <w:left w:val="none" w:sz="0" w:space="0" w:color="auto"/>
            <w:bottom w:val="none" w:sz="0" w:space="0" w:color="auto"/>
            <w:right w:val="none" w:sz="0" w:space="0" w:color="auto"/>
          </w:divBdr>
          <w:divsChild>
            <w:div w:id="871259276">
              <w:marLeft w:val="0"/>
              <w:marRight w:val="0"/>
              <w:marTop w:val="0"/>
              <w:marBottom w:val="0"/>
              <w:divBdr>
                <w:top w:val="none" w:sz="0" w:space="0" w:color="auto"/>
                <w:left w:val="none" w:sz="0" w:space="0" w:color="auto"/>
                <w:bottom w:val="none" w:sz="0" w:space="0" w:color="auto"/>
                <w:right w:val="none" w:sz="0" w:space="0" w:color="auto"/>
              </w:divBdr>
            </w:div>
          </w:divsChild>
        </w:div>
        <w:div w:id="459764217">
          <w:marLeft w:val="0"/>
          <w:marRight w:val="0"/>
          <w:marTop w:val="0"/>
          <w:marBottom w:val="0"/>
          <w:divBdr>
            <w:top w:val="none" w:sz="0" w:space="0" w:color="auto"/>
            <w:left w:val="none" w:sz="0" w:space="0" w:color="auto"/>
            <w:bottom w:val="none" w:sz="0" w:space="0" w:color="auto"/>
            <w:right w:val="none" w:sz="0" w:space="0" w:color="auto"/>
          </w:divBdr>
          <w:divsChild>
            <w:div w:id="1128284952">
              <w:marLeft w:val="0"/>
              <w:marRight w:val="0"/>
              <w:marTop w:val="0"/>
              <w:marBottom w:val="0"/>
              <w:divBdr>
                <w:top w:val="none" w:sz="0" w:space="0" w:color="auto"/>
                <w:left w:val="none" w:sz="0" w:space="0" w:color="auto"/>
                <w:bottom w:val="none" w:sz="0" w:space="0" w:color="auto"/>
                <w:right w:val="none" w:sz="0" w:space="0" w:color="auto"/>
              </w:divBdr>
            </w:div>
          </w:divsChild>
        </w:div>
        <w:div w:id="460611773">
          <w:marLeft w:val="0"/>
          <w:marRight w:val="0"/>
          <w:marTop w:val="0"/>
          <w:marBottom w:val="0"/>
          <w:divBdr>
            <w:top w:val="none" w:sz="0" w:space="0" w:color="auto"/>
            <w:left w:val="none" w:sz="0" w:space="0" w:color="auto"/>
            <w:bottom w:val="none" w:sz="0" w:space="0" w:color="auto"/>
            <w:right w:val="none" w:sz="0" w:space="0" w:color="auto"/>
          </w:divBdr>
          <w:divsChild>
            <w:div w:id="137651488">
              <w:marLeft w:val="0"/>
              <w:marRight w:val="0"/>
              <w:marTop w:val="0"/>
              <w:marBottom w:val="0"/>
              <w:divBdr>
                <w:top w:val="none" w:sz="0" w:space="0" w:color="auto"/>
                <w:left w:val="none" w:sz="0" w:space="0" w:color="auto"/>
                <w:bottom w:val="none" w:sz="0" w:space="0" w:color="auto"/>
                <w:right w:val="none" w:sz="0" w:space="0" w:color="auto"/>
              </w:divBdr>
            </w:div>
          </w:divsChild>
        </w:div>
        <w:div w:id="460732548">
          <w:marLeft w:val="0"/>
          <w:marRight w:val="0"/>
          <w:marTop w:val="0"/>
          <w:marBottom w:val="0"/>
          <w:divBdr>
            <w:top w:val="none" w:sz="0" w:space="0" w:color="auto"/>
            <w:left w:val="none" w:sz="0" w:space="0" w:color="auto"/>
            <w:bottom w:val="none" w:sz="0" w:space="0" w:color="auto"/>
            <w:right w:val="none" w:sz="0" w:space="0" w:color="auto"/>
          </w:divBdr>
          <w:divsChild>
            <w:div w:id="1756786056">
              <w:marLeft w:val="0"/>
              <w:marRight w:val="0"/>
              <w:marTop w:val="0"/>
              <w:marBottom w:val="0"/>
              <w:divBdr>
                <w:top w:val="none" w:sz="0" w:space="0" w:color="auto"/>
                <w:left w:val="none" w:sz="0" w:space="0" w:color="auto"/>
                <w:bottom w:val="none" w:sz="0" w:space="0" w:color="auto"/>
                <w:right w:val="none" w:sz="0" w:space="0" w:color="auto"/>
              </w:divBdr>
            </w:div>
          </w:divsChild>
        </w:div>
        <w:div w:id="462383199">
          <w:marLeft w:val="0"/>
          <w:marRight w:val="0"/>
          <w:marTop w:val="0"/>
          <w:marBottom w:val="0"/>
          <w:divBdr>
            <w:top w:val="none" w:sz="0" w:space="0" w:color="auto"/>
            <w:left w:val="none" w:sz="0" w:space="0" w:color="auto"/>
            <w:bottom w:val="none" w:sz="0" w:space="0" w:color="auto"/>
            <w:right w:val="none" w:sz="0" w:space="0" w:color="auto"/>
          </w:divBdr>
          <w:divsChild>
            <w:div w:id="1606418793">
              <w:marLeft w:val="0"/>
              <w:marRight w:val="0"/>
              <w:marTop w:val="0"/>
              <w:marBottom w:val="0"/>
              <w:divBdr>
                <w:top w:val="none" w:sz="0" w:space="0" w:color="auto"/>
                <w:left w:val="none" w:sz="0" w:space="0" w:color="auto"/>
                <w:bottom w:val="none" w:sz="0" w:space="0" w:color="auto"/>
                <w:right w:val="none" w:sz="0" w:space="0" w:color="auto"/>
              </w:divBdr>
            </w:div>
          </w:divsChild>
        </w:div>
        <w:div w:id="464128684">
          <w:marLeft w:val="0"/>
          <w:marRight w:val="0"/>
          <w:marTop w:val="0"/>
          <w:marBottom w:val="0"/>
          <w:divBdr>
            <w:top w:val="none" w:sz="0" w:space="0" w:color="auto"/>
            <w:left w:val="none" w:sz="0" w:space="0" w:color="auto"/>
            <w:bottom w:val="none" w:sz="0" w:space="0" w:color="auto"/>
            <w:right w:val="none" w:sz="0" w:space="0" w:color="auto"/>
          </w:divBdr>
          <w:divsChild>
            <w:div w:id="702290640">
              <w:marLeft w:val="0"/>
              <w:marRight w:val="0"/>
              <w:marTop w:val="0"/>
              <w:marBottom w:val="0"/>
              <w:divBdr>
                <w:top w:val="none" w:sz="0" w:space="0" w:color="auto"/>
                <w:left w:val="none" w:sz="0" w:space="0" w:color="auto"/>
                <w:bottom w:val="none" w:sz="0" w:space="0" w:color="auto"/>
                <w:right w:val="none" w:sz="0" w:space="0" w:color="auto"/>
              </w:divBdr>
            </w:div>
          </w:divsChild>
        </w:div>
        <w:div w:id="470712281">
          <w:marLeft w:val="0"/>
          <w:marRight w:val="0"/>
          <w:marTop w:val="0"/>
          <w:marBottom w:val="0"/>
          <w:divBdr>
            <w:top w:val="none" w:sz="0" w:space="0" w:color="auto"/>
            <w:left w:val="none" w:sz="0" w:space="0" w:color="auto"/>
            <w:bottom w:val="none" w:sz="0" w:space="0" w:color="auto"/>
            <w:right w:val="none" w:sz="0" w:space="0" w:color="auto"/>
          </w:divBdr>
          <w:divsChild>
            <w:div w:id="384572051">
              <w:marLeft w:val="0"/>
              <w:marRight w:val="0"/>
              <w:marTop w:val="0"/>
              <w:marBottom w:val="0"/>
              <w:divBdr>
                <w:top w:val="none" w:sz="0" w:space="0" w:color="auto"/>
                <w:left w:val="none" w:sz="0" w:space="0" w:color="auto"/>
                <w:bottom w:val="none" w:sz="0" w:space="0" w:color="auto"/>
                <w:right w:val="none" w:sz="0" w:space="0" w:color="auto"/>
              </w:divBdr>
            </w:div>
          </w:divsChild>
        </w:div>
        <w:div w:id="471797223">
          <w:marLeft w:val="0"/>
          <w:marRight w:val="0"/>
          <w:marTop w:val="0"/>
          <w:marBottom w:val="0"/>
          <w:divBdr>
            <w:top w:val="none" w:sz="0" w:space="0" w:color="auto"/>
            <w:left w:val="none" w:sz="0" w:space="0" w:color="auto"/>
            <w:bottom w:val="none" w:sz="0" w:space="0" w:color="auto"/>
            <w:right w:val="none" w:sz="0" w:space="0" w:color="auto"/>
          </w:divBdr>
          <w:divsChild>
            <w:div w:id="349989075">
              <w:marLeft w:val="0"/>
              <w:marRight w:val="0"/>
              <w:marTop w:val="0"/>
              <w:marBottom w:val="0"/>
              <w:divBdr>
                <w:top w:val="none" w:sz="0" w:space="0" w:color="auto"/>
                <w:left w:val="none" w:sz="0" w:space="0" w:color="auto"/>
                <w:bottom w:val="none" w:sz="0" w:space="0" w:color="auto"/>
                <w:right w:val="none" w:sz="0" w:space="0" w:color="auto"/>
              </w:divBdr>
            </w:div>
          </w:divsChild>
        </w:div>
        <w:div w:id="476993274">
          <w:marLeft w:val="0"/>
          <w:marRight w:val="0"/>
          <w:marTop w:val="0"/>
          <w:marBottom w:val="0"/>
          <w:divBdr>
            <w:top w:val="none" w:sz="0" w:space="0" w:color="auto"/>
            <w:left w:val="none" w:sz="0" w:space="0" w:color="auto"/>
            <w:bottom w:val="none" w:sz="0" w:space="0" w:color="auto"/>
            <w:right w:val="none" w:sz="0" w:space="0" w:color="auto"/>
          </w:divBdr>
          <w:divsChild>
            <w:div w:id="56323787">
              <w:marLeft w:val="0"/>
              <w:marRight w:val="0"/>
              <w:marTop w:val="0"/>
              <w:marBottom w:val="0"/>
              <w:divBdr>
                <w:top w:val="none" w:sz="0" w:space="0" w:color="auto"/>
                <w:left w:val="none" w:sz="0" w:space="0" w:color="auto"/>
                <w:bottom w:val="none" w:sz="0" w:space="0" w:color="auto"/>
                <w:right w:val="none" w:sz="0" w:space="0" w:color="auto"/>
              </w:divBdr>
            </w:div>
          </w:divsChild>
        </w:div>
        <w:div w:id="476996263">
          <w:marLeft w:val="0"/>
          <w:marRight w:val="0"/>
          <w:marTop w:val="0"/>
          <w:marBottom w:val="0"/>
          <w:divBdr>
            <w:top w:val="none" w:sz="0" w:space="0" w:color="auto"/>
            <w:left w:val="none" w:sz="0" w:space="0" w:color="auto"/>
            <w:bottom w:val="none" w:sz="0" w:space="0" w:color="auto"/>
            <w:right w:val="none" w:sz="0" w:space="0" w:color="auto"/>
          </w:divBdr>
          <w:divsChild>
            <w:div w:id="1293055031">
              <w:marLeft w:val="0"/>
              <w:marRight w:val="0"/>
              <w:marTop w:val="0"/>
              <w:marBottom w:val="0"/>
              <w:divBdr>
                <w:top w:val="none" w:sz="0" w:space="0" w:color="auto"/>
                <w:left w:val="none" w:sz="0" w:space="0" w:color="auto"/>
                <w:bottom w:val="none" w:sz="0" w:space="0" w:color="auto"/>
                <w:right w:val="none" w:sz="0" w:space="0" w:color="auto"/>
              </w:divBdr>
            </w:div>
          </w:divsChild>
        </w:div>
        <w:div w:id="477650661">
          <w:marLeft w:val="0"/>
          <w:marRight w:val="0"/>
          <w:marTop w:val="0"/>
          <w:marBottom w:val="0"/>
          <w:divBdr>
            <w:top w:val="none" w:sz="0" w:space="0" w:color="auto"/>
            <w:left w:val="none" w:sz="0" w:space="0" w:color="auto"/>
            <w:bottom w:val="none" w:sz="0" w:space="0" w:color="auto"/>
            <w:right w:val="none" w:sz="0" w:space="0" w:color="auto"/>
          </w:divBdr>
          <w:divsChild>
            <w:div w:id="445196869">
              <w:marLeft w:val="0"/>
              <w:marRight w:val="0"/>
              <w:marTop w:val="0"/>
              <w:marBottom w:val="0"/>
              <w:divBdr>
                <w:top w:val="none" w:sz="0" w:space="0" w:color="auto"/>
                <w:left w:val="none" w:sz="0" w:space="0" w:color="auto"/>
                <w:bottom w:val="none" w:sz="0" w:space="0" w:color="auto"/>
                <w:right w:val="none" w:sz="0" w:space="0" w:color="auto"/>
              </w:divBdr>
            </w:div>
          </w:divsChild>
        </w:div>
        <w:div w:id="481775842">
          <w:marLeft w:val="0"/>
          <w:marRight w:val="0"/>
          <w:marTop w:val="0"/>
          <w:marBottom w:val="0"/>
          <w:divBdr>
            <w:top w:val="none" w:sz="0" w:space="0" w:color="auto"/>
            <w:left w:val="none" w:sz="0" w:space="0" w:color="auto"/>
            <w:bottom w:val="none" w:sz="0" w:space="0" w:color="auto"/>
            <w:right w:val="none" w:sz="0" w:space="0" w:color="auto"/>
          </w:divBdr>
          <w:divsChild>
            <w:div w:id="1870416435">
              <w:marLeft w:val="0"/>
              <w:marRight w:val="0"/>
              <w:marTop w:val="0"/>
              <w:marBottom w:val="0"/>
              <w:divBdr>
                <w:top w:val="none" w:sz="0" w:space="0" w:color="auto"/>
                <w:left w:val="none" w:sz="0" w:space="0" w:color="auto"/>
                <w:bottom w:val="none" w:sz="0" w:space="0" w:color="auto"/>
                <w:right w:val="none" w:sz="0" w:space="0" w:color="auto"/>
              </w:divBdr>
            </w:div>
          </w:divsChild>
        </w:div>
        <w:div w:id="484127041">
          <w:marLeft w:val="0"/>
          <w:marRight w:val="0"/>
          <w:marTop w:val="0"/>
          <w:marBottom w:val="0"/>
          <w:divBdr>
            <w:top w:val="none" w:sz="0" w:space="0" w:color="auto"/>
            <w:left w:val="none" w:sz="0" w:space="0" w:color="auto"/>
            <w:bottom w:val="none" w:sz="0" w:space="0" w:color="auto"/>
            <w:right w:val="none" w:sz="0" w:space="0" w:color="auto"/>
          </w:divBdr>
          <w:divsChild>
            <w:div w:id="1625652520">
              <w:marLeft w:val="0"/>
              <w:marRight w:val="0"/>
              <w:marTop w:val="0"/>
              <w:marBottom w:val="0"/>
              <w:divBdr>
                <w:top w:val="none" w:sz="0" w:space="0" w:color="auto"/>
                <w:left w:val="none" w:sz="0" w:space="0" w:color="auto"/>
                <w:bottom w:val="none" w:sz="0" w:space="0" w:color="auto"/>
                <w:right w:val="none" w:sz="0" w:space="0" w:color="auto"/>
              </w:divBdr>
            </w:div>
          </w:divsChild>
        </w:div>
        <w:div w:id="486475751">
          <w:marLeft w:val="0"/>
          <w:marRight w:val="0"/>
          <w:marTop w:val="0"/>
          <w:marBottom w:val="0"/>
          <w:divBdr>
            <w:top w:val="none" w:sz="0" w:space="0" w:color="auto"/>
            <w:left w:val="none" w:sz="0" w:space="0" w:color="auto"/>
            <w:bottom w:val="none" w:sz="0" w:space="0" w:color="auto"/>
            <w:right w:val="none" w:sz="0" w:space="0" w:color="auto"/>
          </w:divBdr>
          <w:divsChild>
            <w:div w:id="1947274595">
              <w:marLeft w:val="0"/>
              <w:marRight w:val="0"/>
              <w:marTop w:val="0"/>
              <w:marBottom w:val="0"/>
              <w:divBdr>
                <w:top w:val="none" w:sz="0" w:space="0" w:color="auto"/>
                <w:left w:val="none" w:sz="0" w:space="0" w:color="auto"/>
                <w:bottom w:val="none" w:sz="0" w:space="0" w:color="auto"/>
                <w:right w:val="none" w:sz="0" w:space="0" w:color="auto"/>
              </w:divBdr>
            </w:div>
          </w:divsChild>
        </w:div>
        <w:div w:id="487213798">
          <w:marLeft w:val="0"/>
          <w:marRight w:val="0"/>
          <w:marTop w:val="0"/>
          <w:marBottom w:val="0"/>
          <w:divBdr>
            <w:top w:val="none" w:sz="0" w:space="0" w:color="auto"/>
            <w:left w:val="none" w:sz="0" w:space="0" w:color="auto"/>
            <w:bottom w:val="none" w:sz="0" w:space="0" w:color="auto"/>
            <w:right w:val="none" w:sz="0" w:space="0" w:color="auto"/>
          </w:divBdr>
          <w:divsChild>
            <w:div w:id="206987422">
              <w:marLeft w:val="0"/>
              <w:marRight w:val="0"/>
              <w:marTop w:val="0"/>
              <w:marBottom w:val="0"/>
              <w:divBdr>
                <w:top w:val="none" w:sz="0" w:space="0" w:color="auto"/>
                <w:left w:val="none" w:sz="0" w:space="0" w:color="auto"/>
                <w:bottom w:val="none" w:sz="0" w:space="0" w:color="auto"/>
                <w:right w:val="none" w:sz="0" w:space="0" w:color="auto"/>
              </w:divBdr>
            </w:div>
            <w:div w:id="1120807473">
              <w:marLeft w:val="0"/>
              <w:marRight w:val="0"/>
              <w:marTop w:val="0"/>
              <w:marBottom w:val="0"/>
              <w:divBdr>
                <w:top w:val="none" w:sz="0" w:space="0" w:color="auto"/>
                <w:left w:val="none" w:sz="0" w:space="0" w:color="auto"/>
                <w:bottom w:val="none" w:sz="0" w:space="0" w:color="auto"/>
                <w:right w:val="none" w:sz="0" w:space="0" w:color="auto"/>
              </w:divBdr>
            </w:div>
          </w:divsChild>
        </w:div>
        <w:div w:id="487789337">
          <w:marLeft w:val="0"/>
          <w:marRight w:val="0"/>
          <w:marTop w:val="0"/>
          <w:marBottom w:val="0"/>
          <w:divBdr>
            <w:top w:val="none" w:sz="0" w:space="0" w:color="auto"/>
            <w:left w:val="none" w:sz="0" w:space="0" w:color="auto"/>
            <w:bottom w:val="none" w:sz="0" w:space="0" w:color="auto"/>
            <w:right w:val="none" w:sz="0" w:space="0" w:color="auto"/>
          </w:divBdr>
          <w:divsChild>
            <w:div w:id="116140284">
              <w:marLeft w:val="0"/>
              <w:marRight w:val="0"/>
              <w:marTop w:val="0"/>
              <w:marBottom w:val="0"/>
              <w:divBdr>
                <w:top w:val="none" w:sz="0" w:space="0" w:color="auto"/>
                <w:left w:val="none" w:sz="0" w:space="0" w:color="auto"/>
                <w:bottom w:val="none" w:sz="0" w:space="0" w:color="auto"/>
                <w:right w:val="none" w:sz="0" w:space="0" w:color="auto"/>
              </w:divBdr>
            </w:div>
            <w:div w:id="831680781">
              <w:marLeft w:val="0"/>
              <w:marRight w:val="0"/>
              <w:marTop w:val="0"/>
              <w:marBottom w:val="0"/>
              <w:divBdr>
                <w:top w:val="none" w:sz="0" w:space="0" w:color="auto"/>
                <w:left w:val="none" w:sz="0" w:space="0" w:color="auto"/>
                <w:bottom w:val="none" w:sz="0" w:space="0" w:color="auto"/>
                <w:right w:val="none" w:sz="0" w:space="0" w:color="auto"/>
              </w:divBdr>
            </w:div>
            <w:div w:id="1334800957">
              <w:marLeft w:val="0"/>
              <w:marRight w:val="0"/>
              <w:marTop w:val="0"/>
              <w:marBottom w:val="0"/>
              <w:divBdr>
                <w:top w:val="none" w:sz="0" w:space="0" w:color="auto"/>
                <w:left w:val="none" w:sz="0" w:space="0" w:color="auto"/>
                <w:bottom w:val="none" w:sz="0" w:space="0" w:color="auto"/>
                <w:right w:val="none" w:sz="0" w:space="0" w:color="auto"/>
              </w:divBdr>
            </w:div>
          </w:divsChild>
        </w:div>
        <w:div w:id="491216953">
          <w:marLeft w:val="0"/>
          <w:marRight w:val="0"/>
          <w:marTop w:val="0"/>
          <w:marBottom w:val="0"/>
          <w:divBdr>
            <w:top w:val="none" w:sz="0" w:space="0" w:color="auto"/>
            <w:left w:val="none" w:sz="0" w:space="0" w:color="auto"/>
            <w:bottom w:val="none" w:sz="0" w:space="0" w:color="auto"/>
            <w:right w:val="none" w:sz="0" w:space="0" w:color="auto"/>
          </w:divBdr>
          <w:divsChild>
            <w:div w:id="1110122245">
              <w:marLeft w:val="0"/>
              <w:marRight w:val="0"/>
              <w:marTop w:val="0"/>
              <w:marBottom w:val="0"/>
              <w:divBdr>
                <w:top w:val="none" w:sz="0" w:space="0" w:color="auto"/>
                <w:left w:val="none" w:sz="0" w:space="0" w:color="auto"/>
                <w:bottom w:val="none" w:sz="0" w:space="0" w:color="auto"/>
                <w:right w:val="none" w:sz="0" w:space="0" w:color="auto"/>
              </w:divBdr>
            </w:div>
          </w:divsChild>
        </w:div>
        <w:div w:id="494420864">
          <w:marLeft w:val="0"/>
          <w:marRight w:val="0"/>
          <w:marTop w:val="0"/>
          <w:marBottom w:val="0"/>
          <w:divBdr>
            <w:top w:val="none" w:sz="0" w:space="0" w:color="auto"/>
            <w:left w:val="none" w:sz="0" w:space="0" w:color="auto"/>
            <w:bottom w:val="none" w:sz="0" w:space="0" w:color="auto"/>
            <w:right w:val="none" w:sz="0" w:space="0" w:color="auto"/>
          </w:divBdr>
          <w:divsChild>
            <w:div w:id="658538232">
              <w:marLeft w:val="0"/>
              <w:marRight w:val="0"/>
              <w:marTop w:val="0"/>
              <w:marBottom w:val="0"/>
              <w:divBdr>
                <w:top w:val="none" w:sz="0" w:space="0" w:color="auto"/>
                <w:left w:val="none" w:sz="0" w:space="0" w:color="auto"/>
                <w:bottom w:val="none" w:sz="0" w:space="0" w:color="auto"/>
                <w:right w:val="none" w:sz="0" w:space="0" w:color="auto"/>
              </w:divBdr>
            </w:div>
          </w:divsChild>
        </w:div>
        <w:div w:id="496699280">
          <w:marLeft w:val="0"/>
          <w:marRight w:val="0"/>
          <w:marTop w:val="0"/>
          <w:marBottom w:val="0"/>
          <w:divBdr>
            <w:top w:val="none" w:sz="0" w:space="0" w:color="auto"/>
            <w:left w:val="none" w:sz="0" w:space="0" w:color="auto"/>
            <w:bottom w:val="none" w:sz="0" w:space="0" w:color="auto"/>
            <w:right w:val="none" w:sz="0" w:space="0" w:color="auto"/>
          </w:divBdr>
          <w:divsChild>
            <w:div w:id="720403335">
              <w:marLeft w:val="0"/>
              <w:marRight w:val="0"/>
              <w:marTop w:val="0"/>
              <w:marBottom w:val="0"/>
              <w:divBdr>
                <w:top w:val="none" w:sz="0" w:space="0" w:color="auto"/>
                <w:left w:val="none" w:sz="0" w:space="0" w:color="auto"/>
                <w:bottom w:val="none" w:sz="0" w:space="0" w:color="auto"/>
                <w:right w:val="none" w:sz="0" w:space="0" w:color="auto"/>
              </w:divBdr>
            </w:div>
            <w:div w:id="1887528758">
              <w:marLeft w:val="0"/>
              <w:marRight w:val="0"/>
              <w:marTop w:val="0"/>
              <w:marBottom w:val="0"/>
              <w:divBdr>
                <w:top w:val="none" w:sz="0" w:space="0" w:color="auto"/>
                <w:left w:val="none" w:sz="0" w:space="0" w:color="auto"/>
                <w:bottom w:val="none" w:sz="0" w:space="0" w:color="auto"/>
                <w:right w:val="none" w:sz="0" w:space="0" w:color="auto"/>
              </w:divBdr>
            </w:div>
          </w:divsChild>
        </w:div>
        <w:div w:id="497383885">
          <w:marLeft w:val="0"/>
          <w:marRight w:val="0"/>
          <w:marTop w:val="0"/>
          <w:marBottom w:val="0"/>
          <w:divBdr>
            <w:top w:val="none" w:sz="0" w:space="0" w:color="auto"/>
            <w:left w:val="none" w:sz="0" w:space="0" w:color="auto"/>
            <w:bottom w:val="none" w:sz="0" w:space="0" w:color="auto"/>
            <w:right w:val="none" w:sz="0" w:space="0" w:color="auto"/>
          </w:divBdr>
          <w:divsChild>
            <w:div w:id="2133161426">
              <w:marLeft w:val="0"/>
              <w:marRight w:val="0"/>
              <w:marTop w:val="0"/>
              <w:marBottom w:val="0"/>
              <w:divBdr>
                <w:top w:val="none" w:sz="0" w:space="0" w:color="auto"/>
                <w:left w:val="none" w:sz="0" w:space="0" w:color="auto"/>
                <w:bottom w:val="none" w:sz="0" w:space="0" w:color="auto"/>
                <w:right w:val="none" w:sz="0" w:space="0" w:color="auto"/>
              </w:divBdr>
            </w:div>
          </w:divsChild>
        </w:div>
        <w:div w:id="497884620">
          <w:marLeft w:val="0"/>
          <w:marRight w:val="0"/>
          <w:marTop w:val="0"/>
          <w:marBottom w:val="0"/>
          <w:divBdr>
            <w:top w:val="none" w:sz="0" w:space="0" w:color="auto"/>
            <w:left w:val="none" w:sz="0" w:space="0" w:color="auto"/>
            <w:bottom w:val="none" w:sz="0" w:space="0" w:color="auto"/>
            <w:right w:val="none" w:sz="0" w:space="0" w:color="auto"/>
          </w:divBdr>
          <w:divsChild>
            <w:div w:id="1178426619">
              <w:marLeft w:val="0"/>
              <w:marRight w:val="0"/>
              <w:marTop w:val="0"/>
              <w:marBottom w:val="0"/>
              <w:divBdr>
                <w:top w:val="none" w:sz="0" w:space="0" w:color="auto"/>
                <w:left w:val="none" w:sz="0" w:space="0" w:color="auto"/>
                <w:bottom w:val="none" w:sz="0" w:space="0" w:color="auto"/>
                <w:right w:val="none" w:sz="0" w:space="0" w:color="auto"/>
              </w:divBdr>
            </w:div>
          </w:divsChild>
        </w:div>
        <w:div w:id="497968328">
          <w:marLeft w:val="0"/>
          <w:marRight w:val="0"/>
          <w:marTop w:val="0"/>
          <w:marBottom w:val="0"/>
          <w:divBdr>
            <w:top w:val="none" w:sz="0" w:space="0" w:color="auto"/>
            <w:left w:val="none" w:sz="0" w:space="0" w:color="auto"/>
            <w:bottom w:val="none" w:sz="0" w:space="0" w:color="auto"/>
            <w:right w:val="none" w:sz="0" w:space="0" w:color="auto"/>
          </w:divBdr>
          <w:divsChild>
            <w:div w:id="446242318">
              <w:marLeft w:val="0"/>
              <w:marRight w:val="0"/>
              <w:marTop w:val="0"/>
              <w:marBottom w:val="0"/>
              <w:divBdr>
                <w:top w:val="none" w:sz="0" w:space="0" w:color="auto"/>
                <w:left w:val="none" w:sz="0" w:space="0" w:color="auto"/>
                <w:bottom w:val="none" w:sz="0" w:space="0" w:color="auto"/>
                <w:right w:val="none" w:sz="0" w:space="0" w:color="auto"/>
              </w:divBdr>
            </w:div>
            <w:div w:id="569314509">
              <w:marLeft w:val="0"/>
              <w:marRight w:val="0"/>
              <w:marTop w:val="0"/>
              <w:marBottom w:val="0"/>
              <w:divBdr>
                <w:top w:val="none" w:sz="0" w:space="0" w:color="auto"/>
                <w:left w:val="none" w:sz="0" w:space="0" w:color="auto"/>
                <w:bottom w:val="none" w:sz="0" w:space="0" w:color="auto"/>
                <w:right w:val="none" w:sz="0" w:space="0" w:color="auto"/>
              </w:divBdr>
            </w:div>
            <w:div w:id="1620529929">
              <w:marLeft w:val="0"/>
              <w:marRight w:val="0"/>
              <w:marTop w:val="0"/>
              <w:marBottom w:val="0"/>
              <w:divBdr>
                <w:top w:val="none" w:sz="0" w:space="0" w:color="auto"/>
                <w:left w:val="none" w:sz="0" w:space="0" w:color="auto"/>
                <w:bottom w:val="none" w:sz="0" w:space="0" w:color="auto"/>
                <w:right w:val="none" w:sz="0" w:space="0" w:color="auto"/>
              </w:divBdr>
            </w:div>
          </w:divsChild>
        </w:div>
        <w:div w:id="502625804">
          <w:marLeft w:val="0"/>
          <w:marRight w:val="0"/>
          <w:marTop w:val="0"/>
          <w:marBottom w:val="0"/>
          <w:divBdr>
            <w:top w:val="none" w:sz="0" w:space="0" w:color="auto"/>
            <w:left w:val="none" w:sz="0" w:space="0" w:color="auto"/>
            <w:bottom w:val="none" w:sz="0" w:space="0" w:color="auto"/>
            <w:right w:val="none" w:sz="0" w:space="0" w:color="auto"/>
          </w:divBdr>
          <w:divsChild>
            <w:div w:id="577247408">
              <w:marLeft w:val="0"/>
              <w:marRight w:val="0"/>
              <w:marTop w:val="0"/>
              <w:marBottom w:val="0"/>
              <w:divBdr>
                <w:top w:val="none" w:sz="0" w:space="0" w:color="auto"/>
                <w:left w:val="none" w:sz="0" w:space="0" w:color="auto"/>
                <w:bottom w:val="none" w:sz="0" w:space="0" w:color="auto"/>
                <w:right w:val="none" w:sz="0" w:space="0" w:color="auto"/>
              </w:divBdr>
            </w:div>
          </w:divsChild>
        </w:div>
        <w:div w:id="506363806">
          <w:marLeft w:val="0"/>
          <w:marRight w:val="0"/>
          <w:marTop w:val="0"/>
          <w:marBottom w:val="0"/>
          <w:divBdr>
            <w:top w:val="none" w:sz="0" w:space="0" w:color="auto"/>
            <w:left w:val="none" w:sz="0" w:space="0" w:color="auto"/>
            <w:bottom w:val="none" w:sz="0" w:space="0" w:color="auto"/>
            <w:right w:val="none" w:sz="0" w:space="0" w:color="auto"/>
          </w:divBdr>
          <w:divsChild>
            <w:div w:id="1143082913">
              <w:marLeft w:val="0"/>
              <w:marRight w:val="0"/>
              <w:marTop w:val="0"/>
              <w:marBottom w:val="0"/>
              <w:divBdr>
                <w:top w:val="none" w:sz="0" w:space="0" w:color="auto"/>
                <w:left w:val="none" w:sz="0" w:space="0" w:color="auto"/>
                <w:bottom w:val="none" w:sz="0" w:space="0" w:color="auto"/>
                <w:right w:val="none" w:sz="0" w:space="0" w:color="auto"/>
              </w:divBdr>
            </w:div>
          </w:divsChild>
        </w:div>
        <w:div w:id="506866765">
          <w:marLeft w:val="0"/>
          <w:marRight w:val="0"/>
          <w:marTop w:val="0"/>
          <w:marBottom w:val="0"/>
          <w:divBdr>
            <w:top w:val="none" w:sz="0" w:space="0" w:color="auto"/>
            <w:left w:val="none" w:sz="0" w:space="0" w:color="auto"/>
            <w:bottom w:val="none" w:sz="0" w:space="0" w:color="auto"/>
            <w:right w:val="none" w:sz="0" w:space="0" w:color="auto"/>
          </w:divBdr>
          <w:divsChild>
            <w:div w:id="887030004">
              <w:marLeft w:val="0"/>
              <w:marRight w:val="0"/>
              <w:marTop w:val="0"/>
              <w:marBottom w:val="0"/>
              <w:divBdr>
                <w:top w:val="none" w:sz="0" w:space="0" w:color="auto"/>
                <w:left w:val="none" w:sz="0" w:space="0" w:color="auto"/>
                <w:bottom w:val="none" w:sz="0" w:space="0" w:color="auto"/>
                <w:right w:val="none" w:sz="0" w:space="0" w:color="auto"/>
              </w:divBdr>
            </w:div>
          </w:divsChild>
        </w:div>
        <w:div w:id="507870823">
          <w:marLeft w:val="0"/>
          <w:marRight w:val="0"/>
          <w:marTop w:val="0"/>
          <w:marBottom w:val="0"/>
          <w:divBdr>
            <w:top w:val="none" w:sz="0" w:space="0" w:color="auto"/>
            <w:left w:val="none" w:sz="0" w:space="0" w:color="auto"/>
            <w:bottom w:val="none" w:sz="0" w:space="0" w:color="auto"/>
            <w:right w:val="none" w:sz="0" w:space="0" w:color="auto"/>
          </w:divBdr>
          <w:divsChild>
            <w:div w:id="1188955040">
              <w:marLeft w:val="0"/>
              <w:marRight w:val="0"/>
              <w:marTop w:val="0"/>
              <w:marBottom w:val="0"/>
              <w:divBdr>
                <w:top w:val="none" w:sz="0" w:space="0" w:color="auto"/>
                <w:left w:val="none" w:sz="0" w:space="0" w:color="auto"/>
                <w:bottom w:val="none" w:sz="0" w:space="0" w:color="auto"/>
                <w:right w:val="none" w:sz="0" w:space="0" w:color="auto"/>
              </w:divBdr>
            </w:div>
          </w:divsChild>
        </w:div>
        <w:div w:id="508832933">
          <w:marLeft w:val="0"/>
          <w:marRight w:val="0"/>
          <w:marTop w:val="0"/>
          <w:marBottom w:val="0"/>
          <w:divBdr>
            <w:top w:val="none" w:sz="0" w:space="0" w:color="auto"/>
            <w:left w:val="none" w:sz="0" w:space="0" w:color="auto"/>
            <w:bottom w:val="none" w:sz="0" w:space="0" w:color="auto"/>
            <w:right w:val="none" w:sz="0" w:space="0" w:color="auto"/>
          </w:divBdr>
          <w:divsChild>
            <w:div w:id="1979678576">
              <w:marLeft w:val="0"/>
              <w:marRight w:val="0"/>
              <w:marTop w:val="0"/>
              <w:marBottom w:val="0"/>
              <w:divBdr>
                <w:top w:val="none" w:sz="0" w:space="0" w:color="auto"/>
                <w:left w:val="none" w:sz="0" w:space="0" w:color="auto"/>
                <w:bottom w:val="none" w:sz="0" w:space="0" w:color="auto"/>
                <w:right w:val="none" w:sz="0" w:space="0" w:color="auto"/>
              </w:divBdr>
            </w:div>
          </w:divsChild>
        </w:div>
        <w:div w:id="509373666">
          <w:marLeft w:val="0"/>
          <w:marRight w:val="0"/>
          <w:marTop w:val="0"/>
          <w:marBottom w:val="0"/>
          <w:divBdr>
            <w:top w:val="none" w:sz="0" w:space="0" w:color="auto"/>
            <w:left w:val="none" w:sz="0" w:space="0" w:color="auto"/>
            <w:bottom w:val="none" w:sz="0" w:space="0" w:color="auto"/>
            <w:right w:val="none" w:sz="0" w:space="0" w:color="auto"/>
          </w:divBdr>
          <w:divsChild>
            <w:div w:id="648246000">
              <w:marLeft w:val="0"/>
              <w:marRight w:val="0"/>
              <w:marTop w:val="0"/>
              <w:marBottom w:val="0"/>
              <w:divBdr>
                <w:top w:val="none" w:sz="0" w:space="0" w:color="auto"/>
                <w:left w:val="none" w:sz="0" w:space="0" w:color="auto"/>
                <w:bottom w:val="none" w:sz="0" w:space="0" w:color="auto"/>
                <w:right w:val="none" w:sz="0" w:space="0" w:color="auto"/>
              </w:divBdr>
            </w:div>
            <w:div w:id="1860655815">
              <w:marLeft w:val="0"/>
              <w:marRight w:val="0"/>
              <w:marTop w:val="0"/>
              <w:marBottom w:val="0"/>
              <w:divBdr>
                <w:top w:val="none" w:sz="0" w:space="0" w:color="auto"/>
                <w:left w:val="none" w:sz="0" w:space="0" w:color="auto"/>
                <w:bottom w:val="none" w:sz="0" w:space="0" w:color="auto"/>
                <w:right w:val="none" w:sz="0" w:space="0" w:color="auto"/>
              </w:divBdr>
            </w:div>
          </w:divsChild>
        </w:div>
        <w:div w:id="509758280">
          <w:marLeft w:val="0"/>
          <w:marRight w:val="0"/>
          <w:marTop w:val="0"/>
          <w:marBottom w:val="0"/>
          <w:divBdr>
            <w:top w:val="none" w:sz="0" w:space="0" w:color="auto"/>
            <w:left w:val="none" w:sz="0" w:space="0" w:color="auto"/>
            <w:bottom w:val="none" w:sz="0" w:space="0" w:color="auto"/>
            <w:right w:val="none" w:sz="0" w:space="0" w:color="auto"/>
          </w:divBdr>
          <w:divsChild>
            <w:div w:id="1182403655">
              <w:marLeft w:val="0"/>
              <w:marRight w:val="0"/>
              <w:marTop w:val="0"/>
              <w:marBottom w:val="0"/>
              <w:divBdr>
                <w:top w:val="none" w:sz="0" w:space="0" w:color="auto"/>
                <w:left w:val="none" w:sz="0" w:space="0" w:color="auto"/>
                <w:bottom w:val="none" w:sz="0" w:space="0" w:color="auto"/>
                <w:right w:val="none" w:sz="0" w:space="0" w:color="auto"/>
              </w:divBdr>
            </w:div>
          </w:divsChild>
        </w:div>
        <w:div w:id="513303627">
          <w:marLeft w:val="0"/>
          <w:marRight w:val="0"/>
          <w:marTop w:val="0"/>
          <w:marBottom w:val="0"/>
          <w:divBdr>
            <w:top w:val="none" w:sz="0" w:space="0" w:color="auto"/>
            <w:left w:val="none" w:sz="0" w:space="0" w:color="auto"/>
            <w:bottom w:val="none" w:sz="0" w:space="0" w:color="auto"/>
            <w:right w:val="none" w:sz="0" w:space="0" w:color="auto"/>
          </w:divBdr>
          <w:divsChild>
            <w:div w:id="382565249">
              <w:marLeft w:val="0"/>
              <w:marRight w:val="0"/>
              <w:marTop w:val="0"/>
              <w:marBottom w:val="0"/>
              <w:divBdr>
                <w:top w:val="none" w:sz="0" w:space="0" w:color="auto"/>
                <w:left w:val="none" w:sz="0" w:space="0" w:color="auto"/>
                <w:bottom w:val="none" w:sz="0" w:space="0" w:color="auto"/>
                <w:right w:val="none" w:sz="0" w:space="0" w:color="auto"/>
              </w:divBdr>
            </w:div>
          </w:divsChild>
        </w:div>
        <w:div w:id="513496019">
          <w:marLeft w:val="0"/>
          <w:marRight w:val="0"/>
          <w:marTop w:val="0"/>
          <w:marBottom w:val="0"/>
          <w:divBdr>
            <w:top w:val="none" w:sz="0" w:space="0" w:color="auto"/>
            <w:left w:val="none" w:sz="0" w:space="0" w:color="auto"/>
            <w:bottom w:val="none" w:sz="0" w:space="0" w:color="auto"/>
            <w:right w:val="none" w:sz="0" w:space="0" w:color="auto"/>
          </w:divBdr>
          <w:divsChild>
            <w:div w:id="2068330864">
              <w:marLeft w:val="0"/>
              <w:marRight w:val="0"/>
              <w:marTop w:val="0"/>
              <w:marBottom w:val="0"/>
              <w:divBdr>
                <w:top w:val="none" w:sz="0" w:space="0" w:color="auto"/>
                <w:left w:val="none" w:sz="0" w:space="0" w:color="auto"/>
                <w:bottom w:val="none" w:sz="0" w:space="0" w:color="auto"/>
                <w:right w:val="none" w:sz="0" w:space="0" w:color="auto"/>
              </w:divBdr>
            </w:div>
          </w:divsChild>
        </w:div>
        <w:div w:id="515465898">
          <w:marLeft w:val="0"/>
          <w:marRight w:val="0"/>
          <w:marTop w:val="0"/>
          <w:marBottom w:val="0"/>
          <w:divBdr>
            <w:top w:val="none" w:sz="0" w:space="0" w:color="auto"/>
            <w:left w:val="none" w:sz="0" w:space="0" w:color="auto"/>
            <w:bottom w:val="none" w:sz="0" w:space="0" w:color="auto"/>
            <w:right w:val="none" w:sz="0" w:space="0" w:color="auto"/>
          </w:divBdr>
          <w:divsChild>
            <w:div w:id="1482112437">
              <w:marLeft w:val="0"/>
              <w:marRight w:val="0"/>
              <w:marTop w:val="0"/>
              <w:marBottom w:val="0"/>
              <w:divBdr>
                <w:top w:val="none" w:sz="0" w:space="0" w:color="auto"/>
                <w:left w:val="none" w:sz="0" w:space="0" w:color="auto"/>
                <w:bottom w:val="none" w:sz="0" w:space="0" w:color="auto"/>
                <w:right w:val="none" w:sz="0" w:space="0" w:color="auto"/>
              </w:divBdr>
            </w:div>
            <w:div w:id="1729381965">
              <w:marLeft w:val="0"/>
              <w:marRight w:val="0"/>
              <w:marTop w:val="0"/>
              <w:marBottom w:val="0"/>
              <w:divBdr>
                <w:top w:val="none" w:sz="0" w:space="0" w:color="auto"/>
                <w:left w:val="none" w:sz="0" w:space="0" w:color="auto"/>
                <w:bottom w:val="none" w:sz="0" w:space="0" w:color="auto"/>
                <w:right w:val="none" w:sz="0" w:space="0" w:color="auto"/>
              </w:divBdr>
            </w:div>
          </w:divsChild>
        </w:div>
        <w:div w:id="515656570">
          <w:marLeft w:val="0"/>
          <w:marRight w:val="0"/>
          <w:marTop w:val="0"/>
          <w:marBottom w:val="0"/>
          <w:divBdr>
            <w:top w:val="none" w:sz="0" w:space="0" w:color="auto"/>
            <w:left w:val="none" w:sz="0" w:space="0" w:color="auto"/>
            <w:bottom w:val="none" w:sz="0" w:space="0" w:color="auto"/>
            <w:right w:val="none" w:sz="0" w:space="0" w:color="auto"/>
          </w:divBdr>
          <w:divsChild>
            <w:div w:id="1057437137">
              <w:marLeft w:val="0"/>
              <w:marRight w:val="0"/>
              <w:marTop w:val="0"/>
              <w:marBottom w:val="0"/>
              <w:divBdr>
                <w:top w:val="none" w:sz="0" w:space="0" w:color="auto"/>
                <w:left w:val="none" w:sz="0" w:space="0" w:color="auto"/>
                <w:bottom w:val="none" w:sz="0" w:space="0" w:color="auto"/>
                <w:right w:val="none" w:sz="0" w:space="0" w:color="auto"/>
              </w:divBdr>
            </w:div>
          </w:divsChild>
        </w:div>
        <w:div w:id="517087637">
          <w:marLeft w:val="0"/>
          <w:marRight w:val="0"/>
          <w:marTop w:val="0"/>
          <w:marBottom w:val="0"/>
          <w:divBdr>
            <w:top w:val="none" w:sz="0" w:space="0" w:color="auto"/>
            <w:left w:val="none" w:sz="0" w:space="0" w:color="auto"/>
            <w:bottom w:val="none" w:sz="0" w:space="0" w:color="auto"/>
            <w:right w:val="none" w:sz="0" w:space="0" w:color="auto"/>
          </w:divBdr>
          <w:divsChild>
            <w:div w:id="900748385">
              <w:marLeft w:val="0"/>
              <w:marRight w:val="0"/>
              <w:marTop w:val="0"/>
              <w:marBottom w:val="0"/>
              <w:divBdr>
                <w:top w:val="none" w:sz="0" w:space="0" w:color="auto"/>
                <w:left w:val="none" w:sz="0" w:space="0" w:color="auto"/>
                <w:bottom w:val="none" w:sz="0" w:space="0" w:color="auto"/>
                <w:right w:val="none" w:sz="0" w:space="0" w:color="auto"/>
              </w:divBdr>
            </w:div>
          </w:divsChild>
        </w:div>
        <w:div w:id="517474674">
          <w:marLeft w:val="0"/>
          <w:marRight w:val="0"/>
          <w:marTop w:val="0"/>
          <w:marBottom w:val="0"/>
          <w:divBdr>
            <w:top w:val="none" w:sz="0" w:space="0" w:color="auto"/>
            <w:left w:val="none" w:sz="0" w:space="0" w:color="auto"/>
            <w:bottom w:val="none" w:sz="0" w:space="0" w:color="auto"/>
            <w:right w:val="none" w:sz="0" w:space="0" w:color="auto"/>
          </w:divBdr>
          <w:divsChild>
            <w:div w:id="1991713275">
              <w:marLeft w:val="0"/>
              <w:marRight w:val="0"/>
              <w:marTop w:val="0"/>
              <w:marBottom w:val="0"/>
              <w:divBdr>
                <w:top w:val="none" w:sz="0" w:space="0" w:color="auto"/>
                <w:left w:val="none" w:sz="0" w:space="0" w:color="auto"/>
                <w:bottom w:val="none" w:sz="0" w:space="0" w:color="auto"/>
                <w:right w:val="none" w:sz="0" w:space="0" w:color="auto"/>
              </w:divBdr>
            </w:div>
          </w:divsChild>
        </w:div>
        <w:div w:id="518157250">
          <w:marLeft w:val="0"/>
          <w:marRight w:val="0"/>
          <w:marTop w:val="0"/>
          <w:marBottom w:val="0"/>
          <w:divBdr>
            <w:top w:val="none" w:sz="0" w:space="0" w:color="auto"/>
            <w:left w:val="none" w:sz="0" w:space="0" w:color="auto"/>
            <w:bottom w:val="none" w:sz="0" w:space="0" w:color="auto"/>
            <w:right w:val="none" w:sz="0" w:space="0" w:color="auto"/>
          </w:divBdr>
          <w:divsChild>
            <w:div w:id="356123539">
              <w:marLeft w:val="0"/>
              <w:marRight w:val="0"/>
              <w:marTop w:val="0"/>
              <w:marBottom w:val="0"/>
              <w:divBdr>
                <w:top w:val="none" w:sz="0" w:space="0" w:color="auto"/>
                <w:left w:val="none" w:sz="0" w:space="0" w:color="auto"/>
                <w:bottom w:val="none" w:sz="0" w:space="0" w:color="auto"/>
                <w:right w:val="none" w:sz="0" w:space="0" w:color="auto"/>
              </w:divBdr>
            </w:div>
          </w:divsChild>
        </w:div>
        <w:div w:id="518548009">
          <w:marLeft w:val="0"/>
          <w:marRight w:val="0"/>
          <w:marTop w:val="0"/>
          <w:marBottom w:val="0"/>
          <w:divBdr>
            <w:top w:val="none" w:sz="0" w:space="0" w:color="auto"/>
            <w:left w:val="none" w:sz="0" w:space="0" w:color="auto"/>
            <w:bottom w:val="none" w:sz="0" w:space="0" w:color="auto"/>
            <w:right w:val="none" w:sz="0" w:space="0" w:color="auto"/>
          </w:divBdr>
          <w:divsChild>
            <w:div w:id="1483428210">
              <w:marLeft w:val="0"/>
              <w:marRight w:val="0"/>
              <w:marTop w:val="0"/>
              <w:marBottom w:val="0"/>
              <w:divBdr>
                <w:top w:val="none" w:sz="0" w:space="0" w:color="auto"/>
                <w:left w:val="none" w:sz="0" w:space="0" w:color="auto"/>
                <w:bottom w:val="none" w:sz="0" w:space="0" w:color="auto"/>
                <w:right w:val="none" w:sz="0" w:space="0" w:color="auto"/>
              </w:divBdr>
            </w:div>
          </w:divsChild>
        </w:div>
        <w:div w:id="519005885">
          <w:marLeft w:val="0"/>
          <w:marRight w:val="0"/>
          <w:marTop w:val="0"/>
          <w:marBottom w:val="0"/>
          <w:divBdr>
            <w:top w:val="none" w:sz="0" w:space="0" w:color="auto"/>
            <w:left w:val="none" w:sz="0" w:space="0" w:color="auto"/>
            <w:bottom w:val="none" w:sz="0" w:space="0" w:color="auto"/>
            <w:right w:val="none" w:sz="0" w:space="0" w:color="auto"/>
          </w:divBdr>
          <w:divsChild>
            <w:div w:id="466511853">
              <w:marLeft w:val="0"/>
              <w:marRight w:val="0"/>
              <w:marTop w:val="0"/>
              <w:marBottom w:val="0"/>
              <w:divBdr>
                <w:top w:val="none" w:sz="0" w:space="0" w:color="auto"/>
                <w:left w:val="none" w:sz="0" w:space="0" w:color="auto"/>
                <w:bottom w:val="none" w:sz="0" w:space="0" w:color="auto"/>
                <w:right w:val="none" w:sz="0" w:space="0" w:color="auto"/>
              </w:divBdr>
            </w:div>
            <w:div w:id="742795815">
              <w:marLeft w:val="0"/>
              <w:marRight w:val="0"/>
              <w:marTop w:val="0"/>
              <w:marBottom w:val="0"/>
              <w:divBdr>
                <w:top w:val="none" w:sz="0" w:space="0" w:color="auto"/>
                <w:left w:val="none" w:sz="0" w:space="0" w:color="auto"/>
                <w:bottom w:val="none" w:sz="0" w:space="0" w:color="auto"/>
                <w:right w:val="none" w:sz="0" w:space="0" w:color="auto"/>
              </w:divBdr>
            </w:div>
          </w:divsChild>
        </w:div>
        <w:div w:id="519321397">
          <w:marLeft w:val="0"/>
          <w:marRight w:val="0"/>
          <w:marTop w:val="0"/>
          <w:marBottom w:val="0"/>
          <w:divBdr>
            <w:top w:val="none" w:sz="0" w:space="0" w:color="auto"/>
            <w:left w:val="none" w:sz="0" w:space="0" w:color="auto"/>
            <w:bottom w:val="none" w:sz="0" w:space="0" w:color="auto"/>
            <w:right w:val="none" w:sz="0" w:space="0" w:color="auto"/>
          </w:divBdr>
          <w:divsChild>
            <w:div w:id="196432656">
              <w:marLeft w:val="0"/>
              <w:marRight w:val="0"/>
              <w:marTop w:val="0"/>
              <w:marBottom w:val="0"/>
              <w:divBdr>
                <w:top w:val="none" w:sz="0" w:space="0" w:color="auto"/>
                <w:left w:val="none" w:sz="0" w:space="0" w:color="auto"/>
                <w:bottom w:val="none" w:sz="0" w:space="0" w:color="auto"/>
                <w:right w:val="none" w:sz="0" w:space="0" w:color="auto"/>
              </w:divBdr>
            </w:div>
          </w:divsChild>
        </w:div>
        <w:div w:id="519974249">
          <w:marLeft w:val="0"/>
          <w:marRight w:val="0"/>
          <w:marTop w:val="0"/>
          <w:marBottom w:val="0"/>
          <w:divBdr>
            <w:top w:val="none" w:sz="0" w:space="0" w:color="auto"/>
            <w:left w:val="none" w:sz="0" w:space="0" w:color="auto"/>
            <w:bottom w:val="none" w:sz="0" w:space="0" w:color="auto"/>
            <w:right w:val="none" w:sz="0" w:space="0" w:color="auto"/>
          </w:divBdr>
          <w:divsChild>
            <w:div w:id="356277315">
              <w:marLeft w:val="0"/>
              <w:marRight w:val="0"/>
              <w:marTop w:val="0"/>
              <w:marBottom w:val="0"/>
              <w:divBdr>
                <w:top w:val="none" w:sz="0" w:space="0" w:color="auto"/>
                <w:left w:val="none" w:sz="0" w:space="0" w:color="auto"/>
                <w:bottom w:val="none" w:sz="0" w:space="0" w:color="auto"/>
                <w:right w:val="none" w:sz="0" w:space="0" w:color="auto"/>
              </w:divBdr>
            </w:div>
          </w:divsChild>
        </w:div>
        <w:div w:id="523523801">
          <w:marLeft w:val="0"/>
          <w:marRight w:val="0"/>
          <w:marTop w:val="0"/>
          <w:marBottom w:val="0"/>
          <w:divBdr>
            <w:top w:val="none" w:sz="0" w:space="0" w:color="auto"/>
            <w:left w:val="none" w:sz="0" w:space="0" w:color="auto"/>
            <w:bottom w:val="none" w:sz="0" w:space="0" w:color="auto"/>
            <w:right w:val="none" w:sz="0" w:space="0" w:color="auto"/>
          </w:divBdr>
          <w:divsChild>
            <w:div w:id="685601721">
              <w:marLeft w:val="0"/>
              <w:marRight w:val="0"/>
              <w:marTop w:val="0"/>
              <w:marBottom w:val="0"/>
              <w:divBdr>
                <w:top w:val="none" w:sz="0" w:space="0" w:color="auto"/>
                <w:left w:val="none" w:sz="0" w:space="0" w:color="auto"/>
                <w:bottom w:val="none" w:sz="0" w:space="0" w:color="auto"/>
                <w:right w:val="none" w:sz="0" w:space="0" w:color="auto"/>
              </w:divBdr>
            </w:div>
          </w:divsChild>
        </w:div>
        <w:div w:id="524487941">
          <w:marLeft w:val="0"/>
          <w:marRight w:val="0"/>
          <w:marTop w:val="0"/>
          <w:marBottom w:val="0"/>
          <w:divBdr>
            <w:top w:val="none" w:sz="0" w:space="0" w:color="auto"/>
            <w:left w:val="none" w:sz="0" w:space="0" w:color="auto"/>
            <w:bottom w:val="none" w:sz="0" w:space="0" w:color="auto"/>
            <w:right w:val="none" w:sz="0" w:space="0" w:color="auto"/>
          </w:divBdr>
          <w:divsChild>
            <w:div w:id="293340441">
              <w:marLeft w:val="0"/>
              <w:marRight w:val="0"/>
              <w:marTop w:val="0"/>
              <w:marBottom w:val="0"/>
              <w:divBdr>
                <w:top w:val="none" w:sz="0" w:space="0" w:color="auto"/>
                <w:left w:val="none" w:sz="0" w:space="0" w:color="auto"/>
                <w:bottom w:val="none" w:sz="0" w:space="0" w:color="auto"/>
                <w:right w:val="none" w:sz="0" w:space="0" w:color="auto"/>
              </w:divBdr>
            </w:div>
            <w:div w:id="415786478">
              <w:marLeft w:val="0"/>
              <w:marRight w:val="0"/>
              <w:marTop w:val="0"/>
              <w:marBottom w:val="0"/>
              <w:divBdr>
                <w:top w:val="none" w:sz="0" w:space="0" w:color="auto"/>
                <w:left w:val="none" w:sz="0" w:space="0" w:color="auto"/>
                <w:bottom w:val="none" w:sz="0" w:space="0" w:color="auto"/>
                <w:right w:val="none" w:sz="0" w:space="0" w:color="auto"/>
              </w:divBdr>
            </w:div>
          </w:divsChild>
        </w:div>
        <w:div w:id="525827922">
          <w:marLeft w:val="0"/>
          <w:marRight w:val="0"/>
          <w:marTop w:val="0"/>
          <w:marBottom w:val="0"/>
          <w:divBdr>
            <w:top w:val="none" w:sz="0" w:space="0" w:color="auto"/>
            <w:left w:val="none" w:sz="0" w:space="0" w:color="auto"/>
            <w:bottom w:val="none" w:sz="0" w:space="0" w:color="auto"/>
            <w:right w:val="none" w:sz="0" w:space="0" w:color="auto"/>
          </w:divBdr>
          <w:divsChild>
            <w:div w:id="1418096055">
              <w:marLeft w:val="0"/>
              <w:marRight w:val="0"/>
              <w:marTop w:val="0"/>
              <w:marBottom w:val="0"/>
              <w:divBdr>
                <w:top w:val="none" w:sz="0" w:space="0" w:color="auto"/>
                <w:left w:val="none" w:sz="0" w:space="0" w:color="auto"/>
                <w:bottom w:val="none" w:sz="0" w:space="0" w:color="auto"/>
                <w:right w:val="none" w:sz="0" w:space="0" w:color="auto"/>
              </w:divBdr>
            </w:div>
          </w:divsChild>
        </w:div>
        <w:div w:id="526214049">
          <w:marLeft w:val="0"/>
          <w:marRight w:val="0"/>
          <w:marTop w:val="0"/>
          <w:marBottom w:val="0"/>
          <w:divBdr>
            <w:top w:val="none" w:sz="0" w:space="0" w:color="auto"/>
            <w:left w:val="none" w:sz="0" w:space="0" w:color="auto"/>
            <w:bottom w:val="none" w:sz="0" w:space="0" w:color="auto"/>
            <w:right w:val="none" w:sz="0" w:space="0" w:color="auto"/>
          </w:divBdr>
          <w:divsChild>
            <w:div w:id="1034500988">
              <w:marLeft w:val="0"/>
              <w:marRight w:val="0"/>
              <w:marTop w:val="0"/>
              <w:marBottom w:val="0"/>
              <w:divBdr>
                <w:top w:val="none" w:sz="0" w:space="0" w:color="auto"/>
                <w:left w:val="none" w:sz="0" w:space="0" w:color="auto"/>
                <w:bottom w:val="none" w:sz="0" w:space="0" w:color="auto"/>
                <w:right w:val="none" w:sz="0" w:space="0" w:color="auto"/>
              </w:divBdr>
            </w:div>
          </w:divsChild>
        </w:div>
        <w:div w:id="529609907">
          <w:marLeft w:val="0"/>
          <w:marRight w:val="0"/>
          <w:marTop w:val="0"/>
          <w:marBottom w:val="0"/>
          <w:divBdr>
            <w:top w:val="none" w:sz="0" w:space="0" w:color="auto"/>
            <w:left w:val="none" w:sz="0" w:space="0" w:color="auto"/>
            <w:bottom w:val="none" w:sz="0" w:space="0" w:color="auto"/>
            <w:right w:val="none" w:sz="0" w:space="0" w:color="auto"/>
          </w:divBdr>
          <w:divsChild>
            <w:div w:id="1401102462">
              <w:marLeft w:val="0"/>
              <w:marRight w:val="0"/>
              <w:marTop w:val="0"/>
              <w:marBottom w:val="0"/>
              <w:divBdr>
                <w:top w:val="none" w:sz="0" w:space="0" w:color="auto"/>
                <w:left w:val="none" w:sz="0" w:space="0" w:color="auto"/>
                <w:bottom w:val="none" w:sz="0" w:space="0" w:color="auto"/>
                <w:right w:val="none" w:sz="0" w:space="0" w:color="auto"/>
              </w:divBdr>
            </w:div>
          </w:divsChild>
        </w:div>
        <w:div w:id="531497363">
          <w:marLeft w:val="0"/>
          <w:marRight w:val="0"/>
          <w:marTop w:val="0"/>
          <w:marBottom w:val="0"/>
          <w:divBdr>
            <w:top w:val="none" w:sz="0" w:space="0" w:color="auto"/>
            <w:left w:val="none" w:sz="0" w:space="0" w:color="auto"/>
            <w:bottom w:val="none" w:sz="0" w:space="0" w:color="auto"/>
            <w:right w:val="none" w:sz="0" w:space="0" w:color="auto"/>
          </w:divBdr>
          <w:divsChild>
            <w:div w:id="1529022122">
              <w:marLeft w:val="0"/>
              <w:marRight w:val="0"/>
              <w:marTop w:val="0"/>
              <w:marBottom w:val="0"/>
              <w:divBdr>
                <w:top w:val="none" w:sz="0" w:space="0" w:color="auto"/>
                <w:left w:val="none" w:sz="0" w:space="0" w:color="auto"/>
                <w:bottom w:val="none" w:sz="0" w:space="0" w:color="auto"/>
                <w:right w:val="none" w:sz="0" w:space="0" w:color="auto"/>
              </w:divBdr>
            </w:div>
          </w:divsChild>
        </w:div>
        <w:div w:id="533614090">
          <w:marLeft w:val="0"/>
          <w:marRight w:val="0"/>
          <w:marTop w:val="0"/>
          <w:marBottom w:val="0"/>
          <w:divBdr>
            <w:top w:val="none" w:sz="0" w:space="0" w:color="auto"/>
            <w:left w:val="none" w:sz="0" w:space="0" w:color="auto"/>
            <w:bottom w:val="none" w:sz="0" w:space="0" w:color="auto"/>
            <w:right w:val="none" w:sz="0" w:space="0" w:color="auto"/>
          </w:divBdr>
          <w:divsChild>
            <w:div w:id="877821591">
              <w:marLeft w:val="0"/>
              <w:marRight w:val="0"/>
              <w:marTop w:val="0"/>
              <w:marBottom w:val="0"/>
              <w:divBdr>
                <w:top w:val="none" w:sz="0" w:space="0" w:color="auto"/>
                <w:left w:val="none" w:sz="0" w:space="0" w:color="auto"/>
                <w:bottom w:val="none" w:sz="0" w:space="0" w:color="auto"/>
                <w:right w:val="none" w:sz="0" w:space="0" w:color="auto"/>
              </w:divBdr>
            </w:div>
          </w:divsChild>
        </w:div>
        <w:div w:id="534587818">
          <w:marLeft w:val="0"/>
          <w:marRight w:val="0"/>
          <w:marTop w:val="0"/>
          <w:marBottom w:val="0"/>
          <w:divBdr>
            <w:top w:val="none" w:sz="0" w:space="0" w:color="auto"/>
            <w:left w:val="none" w:sz="0" w:space="0" w:color="auto"/>
            <w:bottom w:val="none" w:sz="0" w:space="0" w:color="auto"/>
            <w:right w:val="none" w:sz="0" w:space="0" w:color="auto"/>
          </w:divBdr>
          <w:divsChild>
            <w:div w:id="752430441">
              <w:marLeft w:val="0"/>
              <w:marRight w:val="0"/>
              <w:marTop w:val="0"/>
              <w:marBottom w:val="0"/>
              <w:divBdr>
                <w:top w:val="none" w:sz="0" w:space="0" w:color="auto"/>
                <w:left w:val="none" w:sz="0" w:space="0" w:color="auto"/>
                <w:bottom w:val="none" w:sz="0" w:space="0" w:color="auto"/>
                <w:right w:val="none" w:sz="0" w:space="0" w:color="auto"/>
              </w:divBdr>
            </w:div>
          </w:divsChild>
        </w:div>
        <w:div w:id="536088955">
          <w:marLeft w:val="0"/>
          <w:marRight w:val="0"/>
          <w:marTop w:val="0"/>
          <w:marBottom w:val="0"/>
          <w:divBdr>
            <w:top w:val="none" w:sz="0" w:space="0" w:color="auto"/>
            <w:left w:val="none" w:sz="0" w:space="0" w:color="auto"/>
            <w:bottom w:val="none" w:sz="0" w:space="0" w:color="auto"/>
            <w:right w:val="none" w:sz="0" w:space="0" w:color="auto"/>
          </w:divBdr>
          <w:divsChild>
            <w:div w:id="29916824">
              <w:marLeft w:val="0"/>
              <w:marRight w:val="0"/>
              <w:marTop w:val="0"/>
              <w:marBottom w:val="0"/>
              <w:divBdr>
                <w:top w:val="none" w:sz="0" w:space="0" w:color="auto"/>
                <w:left w:val="none" w:sz="0" w:space="0" w:color="auto"/>
                <w:bottom w:val="none" w:sz="0" w:space="0" w:color="auto"/>
                <w:right w:val="none" w:sz="0" w:space="0" w:color="auto"/>
              </w:divBdr>
            </w:div>
            <w:div w:id="966349449">
              <w:marLeft w:val="0"/>
              <w:marRight w:val="0"/>
              <w:marTop w:val="0"/>
              <w:marBottom w:val="0"/>
              <w:divBdr>
                <w:top w:val="none" w:sz="0" w:space="0" w:color="auto"/>
                <w:left w:val="none" w:sz="0" w:space="0" w:color="auto"/>
                <w:bottom w:val="none" w:sz="0" w:space="0" w:color="auto"/>
                <w:right w:val="none" w:sz="0" w:space="0" w:color="auto"/>
              </w:divBdr>
            </w:div>
            <w:div w:id="1823741477">
              <w:marLeft w:val="0"/>
              <w:marRight w:val="0"/>
              <w:marTop w:val="0"/>
              <w:marBottom w:val="0"/>
              <w:divBdr>
                <w:top w:val="none" w:sz="0" w:space="0" w:color="auto"/>
                <w:left w:val="none" w:sz="0" w:space="0" w:color="auto"/>
                <w:bottom w:val="none" w:sz="0" w:space="0" w:color="auto"/>
                <w:right w:val="none" w:sz="0" w:space="0" w:color="auto"/>
              </w:divBdr>
            </w:div>
          </w:divsChild>
        </w:div>
        <w:div w:id="539706441">
          <w:marLeft w:val="0"/>
          <w:marRight w:val="0"/>
          <w:marTop w:val="0"/>
          <w:marBottom w:val="0"/>
          <w:divBdr>
            <w:top w:val="none" w:sz="0" w:space="0" w:color="auto"/>
            <w:left w:val="none" w:sz="0" w:space="0" w:color="auto"/>
            <w:bottom w:val="none" w:sz="0" w:space="0" w:color="auto"/>
            <w:right w:val="none" w:sz="0" w:space="0" w:color="auto"/>
          </w:divBdr>
          <w:divsChild>
            <w:div w:id="835802109">
              <w:marLeft w:val="0"/>
              <w:marRight w:val="0"/>
              <w:marTop w:val="0"/>
              <w:marBottom w:val="0"/>
              <w:divBdr>
                <w:top w:val="none" w:sz="0" w:space="0" w:color="auto"/>
                <w:left w:val="none" w:sz="0" w:space="0" w:color="auto"/>
                <w:bottom w:val="none" w:sz="0" w:space="0" w:color="auto"/>
                <w:right w:val="none" w:sz="0" w:space="0" w:color="auto"/>
              </w:divBdr>
            </w:div>
          </w:divsChild>
        </w:div>
        <w:div w:id="542791583">
          <w:marLeft w:val="0"/>
          <w:marRight w:val="0"/>
          <w:marTop w:val="0"/>
          <w:marBottom w:val="0"/>
          <w:divBdr>
            <w:top w:val="none" w:sz="0" w:space="0" w:color="auto"/>
            <w:left w:val="none" w:sz="0" w:space="0" w:color="auto"/>
            <w:bottom w:val="none" w:sz="0" w:space="0" w:color="auto"/>
            <w:right w:val="none" w:sz="0" w:space="0" w:color="auto"/>
          </w:divBdr>
          <w:divsChild>
            <w:div w:id="165872990">
              <w:marLeft w:val="0"/>
              <w:marRight w:val="0"/>
              <w:marTop w:val="0"/>
              <w:marBottom w:val="0"/>
              <w:divBdr>
                <w:top w:val="none" w:sz="0" w:space="0" w:color="auto"/>
                <w:left w:val="none" w:sz="0" w:space="0" w:color="auto"/>
                <w:bottom w:val="none" w:sz="0" w:space="0" w:color="auto"/>
                <w:right w:val="none" w:sz="0" w:space="0" w:color="auto"/>
              </w:divBdr>
            </w:div>
            <w:div w:id="1728726896">
              <w:marLeft w:val="0"/>
              <w:marRight w:val="0"/>
              <w:marTop w:val="0"/>
              <w:marBottom w:val="0"/>
              <w:divBdr>
                <w:top w:val="none" w:sz="0" w:space="0" w:color="auto"/>
                <w:left w:val="none" w:sz="0" w:space="0" w:color="auto"/>
                <w:bottom w:val="none" w:sz="0" w:space="0" w:color="auto"/>
                <w:right w:val="none" w:sz="0" w:space="0" w:color="auto"/>
              </w:divBdr>
            </w:div>
          </w:divsChild>
        </w:div>
        <w:div w:id="543374589">
          <w:marLeft w:val="0"/>
          <w:marRight w:val="0"/>
          <w:marTop w:val="0"/>
          <w:marBottom w:val="0"/>
          <w:divBdr>
            <w:top w:val="none" w:sz="0" w:space="0" w:color="auto"/>
            <w:left w:val="none" w:sz="0" w:space="0" w:color="auto"/>
            <w:bottom w:val="none" w:sz="0" w:space="0" w:color="auto"/>
            <w:right w:val="none" w:sz="0" w:space="0" w:color="auto"/>
          </w:divBdr>
          <w:divsChild>
            <w:div w:id="1074399233">
              <w:marLeft w:val="0"/>
              <w:marRight w:val="0"/>
              <w:marTop w:val="0"/>
              <w:marBottom w:val="0"/>
              <w:divBdr>
                <w:top w:val="none" w:sz="0" w:space="0" w:color="auto"/>
                <w:left w:val="none" w:sz="0" w:space="0" w:color="auto"/>
                <w:bottom w:val="none" w:sz="0" w:space="0" w:color="auto"/>
                <w:right w:val="none" w:sz="0" w:space="0" w:color="auto"/>
              </w:divBdr>
            </w:div>
          </w:divsChild>
        </w:div>
        <w:div w:id="543834492">
          <w:marLeft w:val="0"/>
          <w:marRight w:val="0"/>
          <w:marTop w:val="0"/>
          <w:marBottom w:val="0"/>
          <w:divBdr>
            <w:top w:val="none" w:sz="0" w:space="0" w:color="auto"/>
            <w:left w:val="none" w:sz="0" w:space="0" w:color="auto"/>
            <w:bottom w:val="none" w:sz="0" w:space="0" w:color="auto"/>
            <w:right w:val="none" w:sz="0" w:space="0" w:color="auto"/>
          </w:divBdr>
          <w:divsChild>
            <w:div w:id="170800886">
              <w:marLeft w:val="0"/>
              <w:marRight w:val="0"/>
              <w:marTop w:val="0"/>
              <w:marBottom w:val="0"/>
              <w:divBdr>
                <w:top w:val="none" w:sz="0" w:space="0" w:color="auto"/>
                <w:left w:val="none" w:sz="0" w:space="0" w:color="auto"/>
                <w:bottom w:val="none" w:sz="0" w:space="0" w:color="auto"/>
                <w:right w:val="none" w:sz="0" w:space="0" w:color="auto"/>
              </w:divBdr>
            </w:div>
            <w:div w:id="842817546">
              <w:marLeft w:val="0"/>
              <w:marRight w:val="0"/>
              <w:marTop w:val="0"/>
              <w:marBottom w:val="0"/>
              <w:divBdr>
                <w:top w:val="none" w:sz="0" w:space="0" w:color="auto"/>
                <w:left w:val="none" w:sz="0" w:space="0" w:color="auto"/>
                <w:bottom w:val="none" w:sz="0" w:space="0" w:color="auto"/>
                <w:right w:val="none" w:sz="0" w:space="0" w:color="auto"/>
              </w:divBdr>
            </w:div>
          </w:divsChild>
        </w:div>
        <w:div w:id="551120597">
          <w:marLeft w:val="0"/>
          <w:marRight w:val="0"/>
          <w:marTop w:val="0"/>
          <w:marBottom w:val="0"/>
          <w:divBdr>
            <w:top w:val="none" w:sz="0" w:space="0" w:color="auto"/>
            <w:left w:val="none" w:sz="0" w:space="0" w:color="auto"/>
            <w:bottom w:val="none" w:sz="0" w:space="0" w:color="auto"/>
            <w:right w:val="none" w:sz="0" w:space="0" w:color="auto"/>
          </w:divBdr>
          <w:divsChild>
            <w:div w:id="1598902465">
              <w:marLeft w:val="0"/>
              <w:marRight w:val="0"/>
              <w:marTop w:val="0"/>
              <w:marBottom w:val="0"/>
              <w:divBdr>
                <w:top w:val="none" w:sz="0" w:space="0" w:color="auto"/>
                <w:left w:val="none" w:sz="0" w:space="0" w:color="auto"/>
                <w:bottom w:val="none" w:sz="0" w:space="0" w:color="auto"/>
                <w:right w:val="none" w:sz="0" w:space="0" w:color="auto"/>
              </w:divBdr>
            </w:div>
          </w:divsChild>
        </w:div>
        <w:div w:id="553195606">
          <w:marLeft w:val="0"/>
          <w:marRight w:val="0"/>
          <w:marTop w:val="0"/>
          <w:marBottom w:val="0"/>
          <w:divBdr>
            <w:top w:val="none" w:sz="0" w:space="0" w:color="auto"/>
            <w:left w:val="none" w:sz="0" w:space="0" w:color="auto"/>
            <w:bottom w:val="none" w:sz="0" w:space="0" w:color="auto"/>
            <w:right w:val="none" w:sz="0" w:space="0" w:color="auto"/>
          </w:divBdr>
          <w:divsChild>
            <w:div w:id="1633827918">
              <w:marLeft w:val="0"/>
              <w:marRight w:val="0"/>
              <w:marTop w:val="0"/>
              <w:marBottom w:val="0"/>
              <w:divBdr>
                <w:top w:val="none" w:sz="0" w:space="0" w:color="auto"/>
                <w:left w:val="none" w:sz="0" w:space="0" w:color="auto"/>
                <w:bottom w:val="none" w:sz="0" w:space="0" w:color="auto"/>
                <w:right w:val="none" w:sz="0" w:space="0" w:color="auto"/>
              </w:divBdr>
            </w:div>
          </w:divsChild>
        </w:div>
        <w:div w:id="554708140">
          <w:marLeft w:val="0"/>
          <w:marRight w:val="0"/>
          <w:marTop w:val="0"/>
          <w:marBottom w:val="0"/>
          <w:divBdr>
            <w:top w:val="none" w:sz="0" w:space="0" w:color="auto"/>
            <w:left w:val="none" w:sz="0" w:space="0" w:color="auto"/>
            <w:bottom w:val="none" w:sz="0" w:space="0" w:color="auto"/>
            <w:right w:val="none" w:sz="0" w:space="0" w:color="auto"/>
          </w:divBdr>
          <w:divsChild>
            <w:div w:id="1348479293">
              <w:marLeft w:val="0"/>
              <w:marRight w:val="0"/>
              <w:marTop w:val="0"/>
              <w:marBottom w:val="0"/>
              <w:divBdr>
                <w:top w:val="none" w:sz="0" w:space="0" w:color="auto"/>
                <w:left w:val="none" w:sz="0" w:space="0" w:color="auto"/>
                <w:bottom w:val="none" w:sz="0" w:space="0" w:color="auto"/>
                <w:right w:val="none" w:sz="0" w:space="0" w:color="auto"/>
              </w:divBdr>
            </w:div>
          </w:divsChild>
        </w:div>
        <w:div w:id="554782804">
          <w:marLeft w:val="0"/>
          <w:marRight w:val="0"/>
          <w:marTop w:val="0"/>
          <w:marBottom w:val="0"/>
          <w:divBdr>
            <w:top w:val="none" w:sz="0" w:space="0" w:color="auto"/>
            <w:left w:val="none" w:sz="0" w:space="0" w:color="auto"/>
            <w:bottom w:val="none" w:sz="0" w:space="0" w:color="auto"/>
            <w:right w:val="none" w:sz="0" w:space="0" w:color="auto"/>
          </w:divBdr>
          <w:divsChild>
            <w:div w:id="224023772">
              <w:marLeft w:val="0"/>
              <w:marRight w:val="0"/>
              <w:marTop w:val="0"/>
              <w:marBottom w:val="0"/>
              <w:divBdr>
                <w:top w:val="none" w:sz="0" w:space="0" w:color="auto"/>
                <w:left w:val="none" w:sz="0" w:space="0" w:color="auto"/>
                <w:bottom w:val="none" w:sz="0" w:space="0" w:color="auto"/>
                <w:right w:val="none" w:sz="0" w:space="0" w:color="auto"/>
              </w:divBdr>
            </w:div>
            <w:div w:id="233702571">
              <w:marLeft w:val="0"/>
              <w:marRight w:val="0"/>
              <w:marTop w:val="0"/>
              <w:marBottom w:val="0"/>
              <w:divBdr>
                <w:top w:val="none" w:sz="0" w:space="0" w:color="auto"/>
                <w:left w:val="none" w:sz="0" w:space="0" w:color="auto"/>
                <w:bottom w:val="none" w:sz="0" w:space="0" w:color="auto"/>
                <w:right w:val="none" w:sz="0" w:space="0" w:color="auto"/>
              </w:divBdr>
            </w:div>
            <w:div w:id="270085912">
              <w:marLeft w:val="0"/>
              <w:marRight w:val="0"/>
              <w:marTop w:val="0"/>
              <w:marBottom w:val="0"/>
              <w:divBdr>
                <w:top w:val="none" w:sz="0" w:space="0" w:color="auto"/>
                <w:left w:val="none" w:sz="0" w:space="0" w:color="auto"/>
                <w:bottom w:val="none" w:sz="0" w:space="0" w:color="auto"/>
                <w:right w:val="none" w:sz="0" w:space="0" w:color="auto"/>
              </w:divBdr>
            </w:div>
            <w:div w:id="283389844">
              <w:marLeft w:val="0"/>
              <w:marRight w:val="0"/>
              <w:marTop w:val="0"/>
              <w:marBottom w:val="0"/>
              <w:divBdr>
                <w:top w:val="none" w:sz="0" w:space="0" w:color="auto"/>
                <w:left w:val="none" w:sz="0" w:space="0" w:color="auto"/>
                <w:bottom w:val="none" w:sz="0" w:space="0" w:color="auto"/>
                <w:right w:val="none" w:sz="0" w:space="0" w:color="auto"/>
              </w:divBdr>
            </w:div>
            <w:div w:id="313528767">
              <w:marLeft w:val="0"/>
              <w:marRight w:val="0"/>
              <w:marTop w:val="0"/>
              <w:marBottom w:val="0"/>
              <w:divBdr>
                <w:top w:val="none" w:sz="0" w:space="0" w:color="auto"/>
                <w:left w:val="none" w:sz="0" w:space="0" w:color="auto"/>
                <w:bottom w:val="none" w:sz="0" w:space="0" w:color="auto"/>
                <w:right w:val="none" w:sz="0" w:space="0" w:color="auto"/>
              </w:divBdr>
            </w:div>
            <w:div w:id="395013210">
              <w:marLeft w:val="0"/>
              <w:marRight w:val="0"/>
              <w:marTop w:val="0"/>
              <w:marBottom w:val="0"/>
              <w:divBdr>
                <w:top w:val="none" w:sz="0" w:space="0" w:color="auto"/>
                <w:left w:val="none" w:sz="0" w:space="0" w:color="auto"/>
                <w:bottom w:val="none" w:sz="0" w:space="0" w:color="auto"/>
                <w:right w:val="none" w:sz="0" w:space="0" w:color="auto"/>
              </w:divBdr>
            </w:div>
            <w:div w:id="405347570">
              <w:marLeft w:val="0"/>
              <w:marRight w:val="0"/>
              <w:marTop w:val="0"/>
              <w:marBottom w:val="0"/>
              <w:divBdr>
                <w:top w:val="none" w:sz="0" w:space="0" w:color="auto"/>
                <w:left w:val="none" w:sz="0" w:space="0" w:color="auto"/>
                <w:bottom w:val="none" w:sz="0" w:space="0" w:color="auto"/>
                <w:right w:val="none" w:sz="0" w:space="0" w:color="auto"/>
              </w:divBdr>
            </w:div>
            <w:div w:id="406920804">
              <w:marLeft w:val="0"/>
              <w:marRight w:val="0"/>
              <w:marTop w:val="0"/>
              <w:marBottom w:val="0"/>
              <w:divBdr>
                <w:top w:val="none" w:sz="0" w:space="0" w:color="auto"/>
                <w:left w:val="none" w:sz="0" w:space="0" w:color="auto"/>
                <w:bottom w:val="none" w:sz="0" w:space="0" w:color="auto"/>
                <w:right w:val="none" w:sz="0" w:space="0" w:color="auto"/>
              </w:divBdr>
            </w:div>
            <w:div w:id="496188085">
              <w:marLeft w:val="0"/>
              <w:marRight w:val="0"/>
              <w:marTop w:val="0"/>
              <w:marBottom w:val="0"/>
              <w:divBdr>
                <w:top w:val="none" w:sz="0" w:space="0" w:color="auto"/>
                <w:left w:val="none" w:sz="0" w:space="0" w:color="auto"/>
                <w:bottom w:val="none" w:sz="0" w:space="0" w:color="auto"/>
                <w:right w:val="none" w:sz="0" w:space="0" w:color="auto"/>
              </w:divBdr>
            </w:div>
            <w:div w:id="509564282">
              <w:marLeft w:val="0"/>
              <w:marRight w:val="0"/>
              <w:marTop w:val="0"/>
              <w:marBottom w:val="0"/>
              <w:divBdr>
                <w:top w:val="none" w:sz="0" w:space="0" w:color="auto"/>
                <w:left w:val="none" w:sz="0" w:space="0" w:color="auto"/>
                <w:bottom w:val="none" w:sz="0" w:space="0" w:color="auto"/>
                <w:right w:val="none" w:sz="0" w:space="0" w:color="auto"/>
              </w:divBdr>
            </w:div>
            <w:div w:id="725690225">
              <w:marLeft w:val="0"/>
              <w:marRight w:val="0"/>
              <w:marTop w:val="0"/>
              <w:marBottom w:val="0"/>
              <w:divBdr>
                <w:top w:val="none" w:sz="0" w:space="0" w:color="auto"/>
                <w:left w:val="none" w:sz="0" w:space="0" w:color="auto"/>
                <w:bottom w:val="none" w:sz="0" w:space="0" w:color="auto"/>
                <w:right w:val="none" w:sz="0" w:space="0" w:color="auto"/>
              </w:divBdr>
            </w:div>
            <w:div w:id="776946974">
              <w:marLeft w:val="0"/>
              <w:marRight w:val="0"/>
              <w:marTop w:val="0"/>
              <w:marBottom w:val="0"/>
              <w:divBdr>
                <w:top w:val="none" w:sz="0" w:space="0" w:color="auto"/>
                <w:left w:val="none" w:sz="0" w:space="0" w:color="auto"/>
                <w:bottom w:val="none" w:sz="0" w:space="0" w:color="auto"/>
                <w:right w:val="none" w:sz="0" w:space="0" w:color="auto"/>
              </w:divBdr>
            </w:div>
            <w:div w:id="1012412705">
              <w:marLeft w:val="0"/>
              <w:marRight w:val="0"/>
              <w:marTop w:val="0"/>
              <w:marBottom w:val="0"/>
              <w:divBdr>
                <w:top w:val="none" w:sz="0" w:space="0" w:color="auto"/>
                <w:left w:val="none" w:sz="0" w:space="0" w:color="auto"/>
                <w:bottom w:val="none" w:sz="0" w:space="0" w:color="auto"/>
                <w:right w:val="none" w:sz="0" w:space="0" w:color="auto"/>
              </w:divBdr>
            </w:div>
            <w:div w:id="1034229709">
              <w:marLeft w:val="0"/>
              <w:marRight w:val="0"/>
              <w:marTop w:val="0"/>
              <w:marBottom w:val="0"/>
              <w:divBdr>
                <w:top w:val="none" w:sz="0" w:space="0" w:color="auto"/>
                <w:left w:val="none" w:sz="0" w:space="0" w:color="auto"/>
                <w:bottom w:val="none" w:sz="0" w:space="0" w:color="auto"/>
                <w:right w:val="none" w:sz="0" w:space="0" w:color="auto"/>
              </w:divBdr>
            </w:div>
            <w:div w:id="1143424896">
              <w:marLeft w:val="0"/>
              <w:marRight w:val="0"/>
              <w:marTop w:val="0"/>
              <w:marBottom w:val="0"/>
              <w:divBdr>
                <w:top w:val="none" w:sz="0" w:space="0" w:color="auto"/>
                <w:left w:val="none" w:sz="0" w:space="0" w:color="auto"/>
                <w:bottom w:val="none" w:sz="0" w:space="0" w:color="auto"/>
                <w:right w:val="none" w:sz="0" w:space="0" w:color="auto"/>
              </w:divBdr>
            </w:div>
            <w:div w:id="1350528775">
              <w:marLeft w:val="0"/>
              <w:marRight w:val="0"/>
              <w:marTop w:val="0"/>
              <w:marBottom w:val="0"/>
              <w:divBdr>
                <w:top w:val="none" w:sz="0" w:space="0" w:color="auto"/>
                <w:left w:val="none" w:sz="0" w:space="0" w:color="auto"/>
                <w:bottom w:val="none" w:sz="0" w:space="0" w:color="auto"/>
                <w:right w:val="none" w:sz="0" w:space="0" w:color="auto"/>
              </w:divBdr>
            </w:div>
            <w:div w:id="1660814566">
              <w:marLeft w:val="0"/>
              <w:marRight w:val="0"/>
              <w:marTop w:val="0"/>
              <w:marBottom w:val="0"/>
              <w:divBdr>
                <w:top w:val="none" w:sz="0" w:space="0" w:color="auto"/>
                <w:left w:val="none" w:sz="0" w:space="0" w:color="auto"/>
                <w:bottom w:val="none" w:sz="0" w:space="0" w:color="auto"/>
                <w:right w:val="none" w:sz="0" w:space="0" w:color="auto"/>
              </w:divBdr>
            </w:div>
            <w:div w:id="1674648535">
              <w:marLeft w:val="0"/>
              <w:marRight w:val="0"/>
              <w:marTop w:val="0"/>
              <w:marBottom w:val="0"/>
              <w:divBdr>
                <w:top w:val="none" w:sz="0" w:space="0" w:color="auto"/>
                <w:left w:val="none" w:sz="0" w:space="0" w:color="auto"/>
                <w:bottom w:val="none" w:sz="0" w:space="0" w:color="auto"/>
                <w:right w:val="none" w:sz="0" w:space="0" w:color="auto"/>
              </w:divBdr>
            </w:div>
            <w:div w:id="1690331024">
              <w:marLeft w:val="0"/>
              <w:marRight w:val="0"/>
              <w:marTop w:val="0"/>
              <w:marBottom w:val="0"/>
              <w:divBdr>
                <w:top w:val="none" w:sz="0" w:space="0" w:color="auto"/>
                <w:left w:val="none" w:sz="0" w:space="0" w:color="auto"/>
                <w:bottom w:val="none" w:sz="0" w:space="0" w:color="auto"/>
                <w:right w:val="none" w:sz="0" w:space="0" w:color="auto"/>
              </w:divBdr>
            </w:div>
            <w:div w:id="1724326257">
              <w:marLeft w:val="0"/>
              <w:marRight w:val="0"/>
              <w:marTop w:val="0"/>
              <w:marBottom w:val="0"/>
              <w:divBdr>
                <w:top w:val="none" w:sz="0" w:space="0" w:color="auto"/>
                <w:left w:val="none" w:sz="0" w:space="0" w:color="auto"/>
                <w:bottom w:val="none" w:sz="0" w:space="0" w:color="auto"/>
                <w:right w:val="none" w:sz="0" w:space="0" w:color="auto"/>
              </w:divBdr>
            </w:div>
            <w:div w:id="1770127430">
              <w:marLeft w:val="0"/>
              <w:marRight w:val="0"/>
              <w:marTop w:val="0"/>
              <w:marBottom w:val="0"/>
              <w:divBdr>
                <w:top w:val="none" w:sz="0" w:space="0" w:color="auto"/>
                <w:left w:val="none" w:sz="0" w:space="0" w:color="auto"/>
                <w:bottom w:val="none" w:sz="0" w:space="0" w:color="auto"/>
                <w:right w:val="none" w:sz="0" w:space="0" w:color="auto"/>
              </w:divBdr>
            </w:div>
            <w:div w:id="1787308424">
              <w:marLeft w:val="0"/>
              <w:marRight w:val="0"/>
              <w:marTop w:val="0"/>
              <w:marBottom w:val="0"/>
              <w:divBdr>
                <w:top w:val="none" w:sz="0" w:space="0" w:color="auto"/>
                <w:left w:val="none" w:sz="0" w:space="0" w:color="auto"/>
                <w:bottom w:val="none" w:sz="0" w:space="0" w:color="auto"/>
                <w:right w:val="none" w:sz="0" w:space="0" w:color="auto"/>
              </w:divBdr>
            </w:div>
            <w:div w:id="1869760947">
              <w:marLeft w:val="0"/>
              <w:marRight w:val="0"/>
              <w:marTop w:val="0"/>
              <w:marBottom w:val="0"/>
              <w:divBdr>
                <w:top w:val="none" w:sz="0" w:space="0" w:color="auto"/>
                <w:left w:val="none" w:sz="0" w:space="0" w:color="auto"/>
                <w:bottom w:val="none" w:sz="0" w:space="0" w:color="auto"/>
                <w:right w:val="none" w:sz="0" w:space="0" w:color="auto"/>
              </w:divBdr>
            </w:div>
            <w:div w:id="1928881234">
              <w:marLeft w:val="0"/>
              <w:marRight w:val="0"/>
              <w:marTop w:val="0"/>
              <w:marBottom w:val="0"/>
              <w:divBdr>
                <w:top w:val="none" w:sz="0" w:space="0" w:color="auto"/>
                <w:left w:val="none" w:sz="0" w:space="0" w:color="auto"/>
                <w:bottom w:val="none" w:sz="0" w:space="0" w:color="auto"/>
                <w:right w:val="none" w:sz="0" w:space="0" w:color="auto"/>
              </w:divBdr>
            </w:div>
            <w:div w:id="2007978277">
              <w:marLeft w:val="0"/>
              <w:marRight w:val="0"/>
              <w:marTop w:val="0"/>
              <w:marBottom w:val="0"/>
              <w:divBdr>
                <w:top w:val="none" w:sz="0" w:space="0" w:color="auto"/>
                <w:left w:val="none" w:sz="0" w:space="0" w:color="auto"/>
                <w:bottom w:val="none" w:sz="0" w:space="0" w:color="auto"/>
                <w:right w:val="none" w:sz="0" w:space="0" w:color="auto"/>
              </w:divBdr>
            </w:div>
            <w:div w:id="2041660402">
              <w:marLeft w:val="0"/>
              <w:marRight w:val="0"/>
              <w:marTop w:val="0"/>
              <w:marBottom w:val="0"/>
              <w:divBdr>
                <w:top w:val="none" w:sz="0" w:space="0" w:color="auto"/>
                <w:left w:val="none" w:sz="0" w:space="0" w:color="auto"/>
                <w:bottom w:val="none" w:sz="0" w:space="0" w:color="auto"/>
                <w:right w:val="none" w:sz="0" w:space="0" w:color="auto"/>
              </w:divBdr>
            </w:div>
            <w:div w:id="2094233282">
              <w:marLeft w:val="0"/>
              <w:marRight w:val="0"/>
              <w:marTop w:val="0"/>
              <w:marBottom w:val="0"/>
              <w:divBdr>
                <w:top w:val="none" w:sz="0" w:space="0" w:color="auto"/>
                <w:left w:val="none" w:sz="0" w:space="0" w:color="auto"/>
                <w:bottom w:val="none" w:sz="0" w:space="0" w:color="auto"/>
                <w:right w:val="none" w:sz="0" w:space="0" w:color="auto"/>
              </w:divBdr>
            </w:div>
            <w:div w:id="2106028060">
              <w:marLeft w:val="0"/>
              <w:marRight w:val="0"/>
              <w:marTop w:val="0"/>
              <w:marBottom w:val="0"/>
              <w:divBdr>
                <w:top w:val="none" w:sz="0" w:space="0" w:color="auto"/>
                <w:left w:val="none" w:sz="0" w:space="0" w:color="auto"/>
                <w:bottom w:val="none" w:sz="0" w:space="0" w:color="auto"/>
                <w:right w:val="none" w:sz="0" w:space="0" w:color="auto"/>
              </w:divBdr>
            </w:div>
            <w:div w:id="2124305127">
              <w:marLeft w:val="0"/>
              <w:marRight w:val="0"/>
              <w:marTop w:val="0"/>
              <w:marBottom w:val="0"/>
              <w:divBdr>
                <w:top w:val="none" w:sz="0" w:space="0" w:color="auto"/>
                <w:left w:val="none" w:sz="0" w:space="0" w:color="auto"/>
                <w:bottom w:val="none" w:sz="0" w:space="0" w:color="auto"/>
                <w:right w:val="none" w:sz="0" w:space="0" w:color="auto"/>
              </w:divBdr>
            </w:div>
          </w:divsChild>
        </w:div>
        <w:div w:id="556669691">
          <w:marLeft w:val="0"/>
          <w:marRight w:val="0"/>
          <w:marTop w:val="0"/>
          <w:marBottom w:val="0"/>
          <w:divBdr>
            <w:top w:val="none" w:sz="0" w:space="0" w:color="auto"/>
            <w:left w:val="none" w:sz="0" w:space="0" w:color="auto"/>
            <w:bottom w:val="none" w:sz="0" w:space="0" w:color="auto"/>
            <w:right w:val="none" w:sz="0" w:space="0" w:color="auto"/>
          </w:divBdr>
          <w:divsChild>
            <w:div w:id="8872971">
              <w:marLeft w:val="0"/>
              <w:marRight w:val="0"/>
              <w:marTop w:val="0"/>
              <w:marBottom w:val="0"/>
              <w:divBdr>
                <w:top w:val="none" w:sz="0" w:space="0" w:color="auto"/>
                <w:left w:val="none" w:sz="0" w:space="0" w:color="auto"/>
                <w:bottom w:val="none" w:sz="0" w:space="0" w:color="auto"/>
                <w:right w:val="none" w:sz="0" w:space="0" w:color="auto"/>
              </w:divBdr>
            </w:div>
          </w:divsChild>
        </w:div>
        <w:div w:id="557862890">
          <w:marLeft w:val="0"/>
          <w:marRight w:val="0"/>
          <w:marTop w:val="0"/>
          <w:marBottom w:val="0"/>
          <w:divBdr>
            <w:top w:val="none" w:sz="0" w:space="0" w:color="auto"/>
            <w:left w:val="none" w:sz="0" w:space="0" w:color="auto"/>
            <w:bottom w:val="none" w:sz="0" w:space="0" w:color="auto"/>
            <w:right w:val="none" w:sz="0" w:space="0" w:color="auto"/>
          </w:divBdr>
          <w:divsChild>
            <w:div w:id="1441686949">
              <w:marLeft w:val="0"/>
              <w:marRight w:val="0"/>
              <w:marTop w:val="0"/>
              <w:marBottom w:val="0"/>
              <w:divBdr>
                <w:top w:val="none" w:sz="0" w:space="0" w:color="auto"/>
                <w:left w:val="none" w:sz="0" w:space="0" w:color="auto"/>
                <w:bottom w:val="none" w:sz="0" w:space="0" w:color="auto"/>
                <w:right w:val="none" w:sz="0" w:space="0" w:color="auto"/>
              </w:divBdr>
            </w:div>
          </w:divsChild>
        </w:div>
        <w:div w:id="559825895">
          <w:marLeft w:val="0"/>
          <w:marRight w:val="0"/>
          <w:marTop w:val="0"/>
          <w:marBottom w:val="0"/>
          <w:divBdr>
            <w:top w:val="none" w:sz="0" w:space="0" w:color="auto"/>
            <w:left w:val="none" w:sz="0" w:space="0" w:color="auto"/>
            <w:bottom w:val="none" w:sz="0" w:space="0" w:color="auto"/>
            <w:right w:val="none" w:sz="0" w:space="0" w:color="auto"/>
          </w:divBdr>
          <w:divsChild>
            <w:div w:id="1828132526">
              <w:marLeft w:val="0"/>
              <w:marRight w:val="0"/>
              <w:marTop w:val="0"/>
              <w:marBottom w:val="0"/>
              <w:divBdr>
                <w:top w:val="none" w:sz="0" w:space="0" w:color="auto"/>
                <w:left w:val="none" w:sz="0" w:space="0" w:color="auto"/>
                <w:bottom w:val="none" w:sz="0" w:space="0" w:color="auto"/>
                <w:right w:val="none" w:sz="0" w:space="0" w:color="auto"/>
              </w:divBdr>
            </w:div>
          </w:divsChild>
        </w:div>
        <w:div w:id="560099543">
          <w:marLeft w:val="0"/>
          <w:marRight w:val="0"/>
          <w:marTop w:val="0"/>
          <w:marBottom w:val="0"/>
          <w:divBdr>
            <w:top w:val="none" w:sz="0" w:space="0" w:color="auto"/>
            <w:left w:val="none" w:sz="0" w:space="0" w:color="auto"/>
            <w:bottom w:val="none" w:sz="0" w:space="0" w:color="auto"/>
            <w:right w:val="none" w:sz="0" w:space="0" w:color="auto"/>
          </w:divBdr>
          <w:divsChild>
            <w:div w:id="1311666989">
              <w:marLeft w:val="0"/>
              <w:marRight w:val="0"/>
              <w:marTop w:val="0"/>
              <w:marBottom w:val="0"/>
              <w:divBdr>
                <w:top w:val="none" w:sz="0" w:space="0" w:color="auto"/>
                <w:left w:val="none" w:sz="0" w:space="0" w:color="auto"/>
                <w:bottom w:val="none" w:sz="0" w:space="0" w:color="auto"/>
                <w:right w:val="none" w:sz="0" w:space="0" w:color="auto"/>
              </w:divBdr>
            </w:div>
          </w:divsChild>
        </w:div>
        <w:div w:id="560559663">
          <w:marLeft w:val="0"/>
          <w:marRight w:val="0"/>
          <w:marTop w:val="0"/>
          <w:marBottom w:val="0"/>
          <w:divBdr>
            <w:top w:val="none" w:sz="0" w:space="0" w:color="auto"/>
            <w:left w:val="none" w:sz="0" w:space="0" w:color="auto"/>
            <w:bottom w:val="none" w:sz="0" w:space="0" w:color="auto"/>
            <w:right w:val="none" w:sz="0" w:space="0" w:color="auto"/>
          </w:divBdr>
          <w:divsChild>
            <w:div w:id="328682968">
              <w:marLeft w:val="0"/>
              <w:marRight w:val="0"/>
              <w:marTop w:val="0"/>
              <w:marBottom w:val="0"/>
              <w:divBdr>
                <w:top w:val="none" w:sz="0" w:space="0" w:color="auto"/>
                <w:left w:val="none" w:sz="0" w:space="0" w:color="auto"/>
                <w:bottom w:val="none" w:sz="0" w:space="0" w:color="auto"/>
                <w:right w:val="none" w:sz="0" w:space="0" w:color="auto"/>
              </w:divBdr>
            </w:div>
            <w:div w:id="2013069870">
              <w:marLeft w:val="0"/>
              <w:marRight w:val="0"/>
              <w:marTop w:val="0"/>
              <w:marBottom w:val="0"/>
              <w:divBdr>
                <w:top w:val="none" w:sz="0" w:space="0" w:color="auto"/>
                <w:left w:val="none" w:sz="0" w:space="0" w:color="auto"/>
                <w:bottom w:val="none" w:sz="0" w:space="0" w:color="auto"/>
                <w:right w:val="none" w:sz="0" w:space="0" w:color="auto"/>
              </w:divBdr>
            </w:div>
          </w:divsChild>
        </w:div>
        <w:div w:id="561064527">
          <w:marLeft w:val="0"/>
          <w:marRight w:val="0"/>
          <w:marTop w:val="0"/>
          <w:marBottom w:val="0"/>
          <w:divBdr>
            <w:top w:val="none" w:sz="0" w:space="0" w:color="auto"/>
            <w:left w:val="none" w:sz="0" w:space="0" w:color="auto"/>
            <w:bottom w:val="none" w:sz="0" w:space="0" w:color="auto"/>
            <w:right w:val="none" w:sz="0" w:space="0" w:color="auto"/>
          </w:divBdr>
          <w:divsChild>
            <w:div w:id="273246876">
              <w:marLeft w:val="0"/>
              <w:marRight w:val="0"/>
              <w:marTop w:val="0"/>
              <w:marBottom w:val="0"/>
              <w:divBdr>
                <w:top w:val="none" w:sz="0" w:space="0" w:color="auto"/>
                <w:left w:val="none" w:sz="0" w:space="0" w:color="auto"/>
                <w:bottom w:val="none" w:sz="0" w:space="0" w:color="auto"/>
                <w:right w:val="none" w:sz="0" w:space="0" w:color="auto"/>
              </w:divBdr>
            </w:div>
            <w:div w:id="1549534639">
              <w:marLeft w:val="0"/>
              <w:marRight w:val="0"/>
              <w:marTop w:val="0"/>
              <w:marBottom w:val="0"/>
              <w:divBdr>
                <w:top w:val="none" w:sz="0" w:space="0" w:color="auto"/>
                <w:left w:val="none" w:sz="0" w:space="0" w:color="auto"/>
                <w:bottom w:val="none" w:sz="0" w:space="0" w:color="auto"/>
                <w:right w:val="none" w:sz="0" w:space="0" w:color="auto"/>
              </w:divBdr>
            </w:div>
            <w:div w:id="2052920260">
              <w:marLeft w:val="0"/>
              <w:marRight w:val="0"/>
              <w:marTop w:val="0"/>
              <w:marBottom w:val="0"/>
              <w:divBdr>
                <w:top w:val="none" w:sz="0" w:space="0" w:color="auto"/>
                <w:left w:val="none" w:sz="0" w:space="0" w:color="auto"/>
                <w:bottom w:val="none" w:sz="0" w:space="0" w:color="auto"/>
                <w:right w:val="none" w:sz="0" w:space="0" w:color="auto"/>
              </w:divBdr>
            </w:div>
          </w:divsChild>
        </w:div>
        <w:div w:id="565654340">
          <w:marLeft w:val="0"/>
          <w:marRight w:val="0"/>
          <w:marTop w:val="0"/>
          <w:marBottom w:val="0"/>
          <w:divBdr>
            <w:top w:val="none" w:sz="0" w:space="0" w:color="auto"/>
            <w:left w:val="none" w:sz="0" w:space="0" w:color="auto"/>
            <w:bottom w:val="none" w:sz="0" w:space="0" w:color="auto"/>
            <w:right w:val="none" w:sz="0" w:space="0" w:color="auto"/>
          </w:divBdr>
          <w:divsChild>
            <w:div w:id="855195400">
              <w:marLeft w:val="0"/>
              <w:marRight w:val="0"/>
              <w:marTop w:val="0"/>
              <w:marBottom w:val="0"/>
              <w:divBdr>
                <w:top w:val="none" w:sz="0" w:space="0" w:color="auto"/>
                <w:left w:val="none" w:sz="0" w:space="0" w:color="auto"/>
                <w:bottom w:val="none" w:sz="0" w:space="0" w:color="auto"/>
                <w:right w:val="none" w:sz="0" w:space="0" w:color="auto"/>
              </w:divBdr>
            </w:div>
          </w:divsChild>
        </w:div>
        <w:div w:id="566455745">
          <w:marLeft w:val="0"/>
          <w:marRight w:val="0"/>
          <w:marTop w:val="0"/>
          <w:marBottom w:val="0"/>
          <w:divBdr>
            <w:top w:val="none" w:sz="0" w:space="0" w:color="auto"/>
            <w:left w:val="none" w:sz="0" w:space="0" w:color="auto"/>
            <w:bottom w:val="none" w:sz="0" w:space="0" w:color="auto"/>
            <w:right w:val="none" w:sz="0" w:space="0" w:color="auto"/>
          </w:divBdr>
          <w:divsChild>
            <w:div w:id="1629235921">
              <w:marLeft w:val="0"/>
              <w:marRight w:val="0"/>
              <w:marTop w:val="0"/>
              <w:marBottom w:val="0"/>
              <w:divBdr>
                <w:top w:val="none" w:sz="0" w:space="0" w:color="auto"/>
                <w:left w:val="none" w:sz="0" w:space="0" w:color="auto"/>
                <w:bottom w:val="none" w:sz="0" w:space="0" w:color="auto"/>
                <w:right w:val="none" w:sz="0" w:space="0" w:color="auto"/>
              </w:divBdr>
            </w:div>
          </w:divsChild>
        </w:div>
        <w:div w:id="568467302">
          <w:marLeft w:val="0"/>
          <w:marRight w:val="0"/>
          <w:marTop w:val="0"/>
          <w:marBottom w:val="0"/>
          <w:divBdr>
            <w:top w:val="none" w:sz="0" w:space="0" w:color="auto"/>
            <w:left w:val="none" w:sz="0" w:space="0" w:color="auto"/>
            <w:bottom w:val="none" w:sz="0" w:space="0" w:color="auto"/>
            <w:right w:val="none" w:sz="0" w:space="0" w:color="auto"/>
          </w:divBdr>
          <w:divsChild>
            <w:div w:id="304894469">
              <w:marLeft w:val="0"/>
              <w:marRight w:val="0"/>
              <w:marTop w:val="0"/>
              <w:marBottom w:val="0"/>
              <w:divBdr>
                <w:top w:val="none" w:sz="0" w:space="0" w:color="auto"/>
                <w:left w:val="none" w:sz="0" w:space="0" w:color="auto"/>
                <w:bottom w:val="none" w:sz="0" w:space="0" w:color="auto"/>
                <w:right w:val="none" w:sz="0" w:space="0" w:color="auto"/>
              </w:divBdr>
            </w:div>
          </w:divsChild>
        </w:div>
        <w:div w:id="569124245">
          <w:marLeft w:val="0"/>
          <w:marRight w:val="0"/>
          <w:marTop w:val="0"/>
          <w:marBottom w:val="0"/>
          <w:divBdr>
            <w:top w:val="none" w:sz="0" w:space="0" w:color="auto"/>
            <w:left w:val="none" w:sz="0" w:space="0" w:color="auto"/>
            <w:bottom w:val="none" w:sz="0" w:space="0" w:color="auto"/>
            <w:right w:val="none" w:sz="0" w:space="0" w:color="auto"/>
          </w:divBdr>
          <w:divsChild>
            <w:div w:id="1779062958">
              <w:marLeft w:val="0"/>
              <w:marRight w:val="0"/>
              <w:marTop w:val="0"/>
              <w:marBottom w:val="0"/>
              <w:divBdr>
                <w:top w:val="none" w:sz="0" w:space="0" w:color="auto"/>
                <w:left w:val="none" w:sz="0" w:space="0" w:color="auto"/>
                <w:bottom w:val="none" w:sz="0" w:space="0" w:color="auto"/>
                <w:right w:val="none" w:sz="0" w:space="0" w:color="auto"/>
              </w:divBdr>
            </w:div>
          </w:divsChild>
        </w:div>
        <w:div w:id="569779155">
          <w:marLeft w:val="0"/>
          <w:marRight w:val="0"/>
          <w:marTop w:val="0"/>
          <w:marBottom w:val="0"/>
          <w:divBdr>
            <w:top w:val="none" w:sz="0" w:space="0" w:color="auto"/>
            <w:left w:val="none" w:sz="0" w:space="0" w:color="auto"/>
            <w:bottom w:val="none" w:sz="0" w:space="0" w:color="auto"/>
            <w:right w:val="none" w:sz="0" w:space="0" w:color="auto"/>
          </w:divBdr>
          <w:divsChild>
            <w:div w:id="1631747422">
              <w:marLeft w:val="0"/>
              <w:marRight w:val="0"/>
              <w:marTop w:val="0"/>
              <w:marBottom w:val="0"/>
              <w:divBdr>
                <w:top w:val="none" w:sz="0" w:space="0" w:color="auto"/>
                <w:left w:val="none" w:sz="0" w:space="0" w:color="auto"/>
                <w:bottom w:val="none" w:sz="0" w:space="0" w:color="auto"/>
                <w:right w:val="none" w:sz="0" w:space="0" w:color="auto"/>
              </w:divBdr>
            </w:div>
          </w:divsChild>
        </w:div>
        <w:div w:id="569928548">
          <w:marLeft w:val="0"/>
          <w:marRight w:val="0"/>
          <w:marTop w:val="0"/>
          <w:marBottom w:val="0"/>
          <w:divBdr>
            <w:top w:val="none" w:sz="0" w:space="0" w:color="auto"/>
            <w:left w:val="none" w:sz="0" w:space="0" w:color="auto"/>
            <w:bottom w:val="none" w:sz="0" w:space="0" w:color="auto"/>
            <w:right w:val="none" w:sz="0" w:space="0" w:color="auto"/>
          </w:divBdr>
          <w:divsChild>
            <w:div w:id="362246510">
              <w:marLeft w:val="0"/>
              <w:marRight w:val="0"/>
              <w:marTop w:val="0"/>
              <w:marBottom w:val="0"/>
              <w:divBdr>
                <w:top w:val="none" w:sz="0" w:space="0" w:color="auto"/>
                <w:left w:val="none" w:sz="0" w:space="0" w:color="auto"/>
                <w:bottom w:val="none" w:sz="0" w:space="0" w:color="auto"/>
                <w:right w:val="none" w:sz="0" w:space="0" w:color="auto"/>
              </w:divBdr>
            </w:div>
            <w:div w:id="499396694">
              <w:marLeft w:val="0"/>
              <w:marRight w:val="0"/>
              <w:marTop w:val="0"/>
              <w:marBottom w:val="0"/>
              <w:divBdr>
                <w:top w:val="none" w:sz="0" w:space="0" w:color="auto"/>
                <w:left w:val="none" w:sz="0" w:space="0" w:color="auto"/>
                <w:bottom w:val="none" w:sz="0" w:space="0" w:color="auto"/>
                <w:right w:val="none" w:sz="0" w:space="0" w:color="auto"/>
              </w:divBdr>
            </w:div>
            <w:div w:id="1669483529">
              <w:marLeft w:val="0"/>
              <w:marRight w:val="0"/>
              <w:marTop w:val="0"/>
              <w:marBottom w:val="0"/>
              <w:divBdr>
                <w:top w:val="none" w:sz="0" w:space="0" w:color="auto"/>
                <w:left w:val="none" w:sz="0" w:space="0" w:color="auto"/>
                <w:bottom w:val="none" w:sz="0" w:space="0" w:color="auto"/>
                <w:right w:val="none" w:sz="0" w:space="0" w:color="auto"/>
              </w:divBdr>
            </w:div>
          </w:divsChild>
        </w:div>
        <w:div w:id="573928322">
          <w:marLeft w:val="0"/>
          <w:marRight w:val="0"/>
          <w:marTop w:val="0"/>
          <w:marBottom w:val="0"/>
          <w:divBdr>
            <w:top w:val="none" w:sz="0" w:space="0" w:color="auto"/>
            <w:left w:val="none" w:sz="0" w:space="0" w:color="auto"/>
            <w:bottom w:val="none" w:sz="0" w:space="0" w:color="auto"/>
            <w:right w:val="none" w:sz="0" w:space="0" w:color="auto"/>
          </w:divBdr>
          <w:divsChild>
            <w:div w:id="1311137037">
              <w:marLeft w:val="0"/>
              <w:marRight w:val="0"/>
              <w:marTop w:val="0"/>
              <w:marBottom w:val="0"/>
              <w:divBdr>
                <w:top w:val="none" w:sz="0" w:space="0" w:color="auto"/>
                <w:left w:val="none" w:sz="0" w:space="0" w:color="auto"/>
                <w:bottom w:val="none" w:sz="0" w:space="0" w:color="auto"/>
                <w:right w:val="none" w:sz="0" w:space="0" w:color="auto"/>
              </w:divBdr>
            </w:div>
            <w:div w:id="1402947025">
              <w:marLeft w:val="0"/>
              <w:marRight w:val="0"/>
              <w:marTop w:val="0"/>
              <w:marBottom w:val="0"/>
              <w:divBdr>
                <w:top w:val="none" w:sz="0" w:space="0" w:color="auto"/>
                <w:left w:val="none" w:sz="0" w:space="0" w:color="auto"/>
                <w:bottom w:val="none" w:sz="0" w:space="0" w:color="auto"/>
                <w:right w:val="none" w:sz="0" w:space="0" w:color="auto"/>
              </w:divBdr>
            </w:div>
            <w:div w:id="2004966330">
              <w:marLeft w:val="0"/>
              <w:marRight w:val="0"/>
              <w:marTop w:val="0"/>
              <w:marBottom w:val="0"/>
              <w:divBdr>
                <w:top w:val="none" w:sz="0" w:space="0" w:color="auto"/>
                <w:left w:val="none" w:sz="0" w:space="0" w:color="auto"/>
                <w:bottom w:val="none" w:sz="0" w:space="0" w:color="auto"/>
                <w:right w:val="none" w:sz="0" w:space="0" w:color="auto"/>
              </w:divBdr>
            </w:div>
          </w:divsChild>
        </w:div>
        <w:div w:id="575286373">
          <w:marLeft w:val="0"/>
          <w:marRight w:val="0"/>
          <w:marTop w:val="0"/>
          <w:marBottom w:val="0"/>
          <w:divBdr>
            <w:top w:val="none" w:sz="0" w:space="0" w:color="auto"/>
            <w:left w:val="none" w:sz="0" w:space="0" w:color="auto"/>
            <w:bottom w:val="none" w:sz="0" w:space="0" w:color="auto"/>
            <w:right w:val="none" w:sz="0" w:space="0" w:color="auto"/>
          </w:divBdr>
          <w:divsChild>
            <w:div w:id="1229876536">
              <w:marLeft w:val="0"/>
              <w:marRight w:val="0"/>
              <w:marTop w:val="0"/>
              <w:marBottom w:val="0"/>
              <w:divBdr>
                <w:top w:val="none" w:sz="0" w:space="0" w:color="auto"/>
                <w:left w:val="none" w:sz="0" w:space="0" w:color="auto"/>
                <w:bottom w:val="none" w:sz="0" w:space="0" w:color="auto"/>
                <w:right w:val="none" w:sz="0" w:space="0" w:color="auto"/>
              </w:divBdr>
            </w:div>
            <w:div w:id="1677923511">
              <w:marLeft w:val="0"/>
              <w:marRight w:val="0"/>
              <w:marTop w:val="0"/>
              <w:marBottom w:val="0"/>
              <w:divBdr>
                <w:top w:val="none" w:sz="0" w:space="0" w:color="auto"/>
                <w:left w:val="none" w:sz="0" w:space="0" w:color="auto"/>
                <w:bottom w:val="none" w:sz="0" w:space="0" w:color="auto"/>
                <w:right w:val="none" w:sz="0" w:space="0" w:color="auto"/>
              </w:divBdr>
            </w:div>
          </w:divsChild>
        </w:div>
        <w:div w:id="578057708">
          <w:marLeft w:val="0"/>
          <w:marRight w:val="0"/>
          <w:marTop w:val="0"/>
          <w:marBottom w:val="0"/>
          <w:divBdr>
            <w:top w:val="none" w:sz="0" w:space="0" w:color="auto"/>
            <w:left w:val="none" w:sz="0" w:space="0" w:color="auto"/>
            <w:bottom w:val="none" w:sz="0" w:space="0" w:color="auto"/>
            <w:right w:val="none" w:sz="0" w:space="0" w:color="auto"/>
          </w:divBdr>
          <w:divsChild>
            <w:div w:id="405420481">
              <w:marLeft w:val="0"/>
              <w:marRight w:val="0"/>
              <w:marTop w:val="0"/>
              <w:marBottom w:val="0"/>
              <w:divBdr>
                <w:top w:val="none" w:sz="0" w:space="0" w:color="auto"/>
                <w:left w:val="none" w:sz="0" w:space="0" w:color="auto"/>
                <w:bottom w:val="none" w:sz="0" w:space="0" w:color="auto"/>
                <w:right w:val="none" w:sz="0" w:space="0" w:color="auto"/>
              </w:divBdr>
            </w:div>
            <w:div w:id="1152603963">
              <w:marLeft w:val="0"/>
              <w:marRight w:val="0"/>
              <w:marTop w:val="0"/>
              <w:marBottom w:val="0"/>
              <w:divBdr>
                <w:top w:val="none" w:sz="0" w:space="0" w:color="auto"/>
                <w:left w:val="none" w:sz="0" w:space="0" w:color="auto"/>
                <w:bottom w:val="none" w:sz="0" w:space="0" w:color="auto"/>
                <w:right w:val="none" w:sz="0" w:space="0" w:color="auto"/>
              </w:divBdr>
            </w:div>
          </w:divsChild>
        </w:div>
        <w:div w:id="578253068">
          <w:marLeft w:val="0"/>
          <w:marRight w:val="0"/>
          <w:marTop w:val="0"/>
          <w:marBottom w:val="0"/>
          <w:divBdr>
            <w:top w:val="none" w:sz="0" w:space="0" w:color="auto"/>
            <w:left w:val="none" w:sz="0" w:space="0" w:color="auto"/>
            <w:bottom w:val="none" w:sz="0" w:space="0" w:color="auto"/>
            <w:right w:val="none" w:sz="0" w:space="0" w:color="auto"/>
          </w:divBdr>
          <w:divsChild>
            <w:div w:id="1855487970">
              <w:marLeft w:val="0"/>
              <w:marRight w:val="0"/>
              <w:marTop w:val="0"/>
              <w:marBottom w:val="0"/>
              <w:divBdr>
                <w:top w:val="none" w:sz="0" w:space="0" w:color="auto"/>
                <w:left w:val="none" w:sz="0" w:space="0" w:color="auto"/>
                <w:bottom w:val="none" w:sz="0" w:space="0" w:color="auto"/>
                <w:right w:val="none" w:sz="0" w:space="0" w:color="auto"/>
              </w:divBdr>
            </w:div>
          </w:divsChild>
        </w:div>
        <w:div w:id="578977076">
          <w:marLeft w:val="0"/>
          <w:marRight w:val="0"/>
          <w:marTop w:val="0"/>
          <w:marBottom w:val="0"/>
          <w:divBdr>
            <w:top w:val="none" w:sz="0" w:space="0" w:color="auto"/>
            <w:left w:val="none" w:sz="0" w:space="0" w:color="auto"/>
            <w:bottom w:val="none" w:sz="0" w:space="0" w:color="auto"/>
            <w:right w:val="none" w:sz="0" w:space="0" w:color="auto"/>
          </w:divBdr>
          <w:divsChild>
            <w:div w:id="1322271533">
              <w:marLeft w:val="0"/>
              <w:marRight w:val="0"/>
              <w:marTop w:val="0"/>
              <w:marBottom w:val="0"/>
              <w:divBdr>
                <w:top w:val="none" w:sz="0" w:space="0" w:color="auto"/>
                <w:left w:val="none" w:sz="0" w:space="0" w:color="auto"/>
                <w:bottom w:val="none" w:sz="0" w:space="0" w:color="auto"/>
                <w:right w:val="none" w:sz="0" w:space="0" w:color="auto"/>
              </w:divBdr>
            </w:div>
          </w:divsChild>
        </w:div>
        <w:div w:id="580138833">
          <w:marLeft w:val="0"/>
          <w:marRight w:val="0"/>
          <w:marTop w:val="0"/>
          <w:marBottom w:val="0"/>
          <w:divBdr>
            <w:top w:val="none" w:sz="0" w:space="0" w:color="auto"/>
            <w:left w:val="none" w:sz="0" w:space="0" w:color="auto"/>
            <w:bottom w:val="none" w:sz="0" w:space="0" w:color="auto"/>
            <w:right w:val="none" w:sz="0" w:space="0" w:color="auto"/>
          </w:divBdr>
          <w:divsChild>
            <w:div w:id="1226793358">
              <w:marLeft w:val="0"/>
              <w:marRight w:val="0"/>
              <w:marTop w:val="0"/>
              <w:marBottom w:val="0"/>
              <w:divBdr>
                <w:top w:val="none" w:sz="0" w:space="0" w:color="auto"/>
                <w:left w:val="none" w:sz="0" w:space="0" w:color="auto"/>
                <w:bottom w:val="none" w:sz="0" w:space="0" w:color="auto"/>
                <w:right w:val="none" w:sz="0" w:space="0" w:color="auto"/>
              </w:divBdr>
            </w:div>
          </w:divsChild>
        </w:div>
        <w:div w:id="582178204">
          <w:marLeft w:val="0"/>
          <w:marRight w:val="0"/>
          <w:marTop w:val="0"/>
          <w:marBottom w:val="0"/>
          <w:divBdr>
            <w:top w:val="none" w:sz="0" w:space="0" w:color="auto"/>
            <w:left w:val="none" w:sz="0" w:space="0" w:color="auto"/>
            <w:bottom w:val="none" w:sz="0" w:space="0" w:color="auto"/>
            <w:right w:val="none" w:sz="0" w:space="0" w:color="auto"/>
          </w:divBdr>
          <w:divsChild>
            <w:div w:id="1464811939">
              <w:marLeft w:val="0"/>
              <w:marRight w:val="0"/>
              <w:marTop w:val="0"/>
              <w:marBottom w:val="0"/>
              <w:divBdr>
                <w:top w:val="none" w:sz="0" w:space="0" w:color="auto"/>
                <w:left w:val="none" w:sz="0" w:space="0" w:color="auto"/>
                <w:bottom w:val="none" w:sz="0" w:space="0" w:color="auto"/>
                <w:right w:val="none" w:sz="0" w:space="0" w:color="auto"/>
              </w:divBdr>
            </w:div>
          </w:divsChild>
        </w:div>
        <w:div w:id="583757136">
          <w:marLeft w:val="0"/>
          <w:marRight w:val="0"/>
          <w:marTop w:val="0"/>
          <w:marBottom w:val="0"/>
          <w:divBdr>
            <w:top w:val="none" w:sz="0" w:space="0" w:color="auto"/>
            <w:left w:val="none" w:sz="0" w:space="0" w:color="auto"/>
            <w:bottom w:val="none" w:sz="0" w:space="0" w:color="auto"/>
            <w:right w:val="none" w:sz="0" w:space="0" w:color="auto"/>
          </w:divBdr>
          <w:divsChild>
            <w:div w:id="1036663056">
              <w:marLeft w:val="0"/>
              <w:marRight w:val="0"/>
              <w:marTop w:val="0"/>
              <w:marBottom w:val="0"/>
              <w:divBdr>
                <w:top w:val="none" w:sz="0" w:space="0" w:color="auto"/>
                <w:left w:val="none" w:sz="0" w:space="0" w:color="auto"/>
                <w:bottom w:val="none" w:sz="0" w:space="0" w:color="auto"/>
                <w:right w:val="none" w:sz="0" w:space="0" w:color="auto"/>
              </w:divBdr>
            </w:div>
            <w:div w:id="1052928332">
              <w:marLeft w:val="0"/>
              <w:marRight w:val="0"/>
              <w:marTop w:val="0"/>
              <w:marBottom w:val="0"/>
              <w:divBdr>
                <w:top w:val="none" w:sz="0" w:space="0" w:color="auto"/>
                <w:left w:val="none" w:sz="0" w:space="0" w:color="auto"/>
                <w:bottom w:val="none" w:sz="0" w:space="0" w:color="auto"/>
                <w:right w:val="none" w:sz="0" w:space="0" w:color="auto"/>
              </w:divBdr>
            </w:div>
          </w:divsChild>
        </w:div>
        <w:div w:id="586113949">
          <w:marLeft w:val="0"/>
          <w:marRight w:val="0"/>
          <w:marTop w:val="0"/>
          <w:marBottom w:val="0"/>
          <w:divBdr>
            <w:top w:val="none" w:sz="0" w:space="0" w:color="auto"/>
            <w:left w:val="none" w:sz="0" w:space="0" w:color="auto"/>
            <w:bottom w:val="none" w:sz="0" w:space="0" w:color="auto"/>
            <w:right w:val="none" w:sz="0" w:space="0" w:color="auto"/>
          </w:divBdr>
          <w:divsChild>
            <w:div w:id="962149277">
              <w:marLeft w:val="0"/>
              <w:marRight w:val="0"/>
              <w:marTop w:val="0"/>
              <w:marBottom w:val="0"/>
              <w:divBdr>
                <w:top w:val="none" w:sz="0" w:space="0" w:color="auto"/>
                <w:left w:val="none" w:sz="0" w:space="0" w:color="auto"/>
                <w:bottom w:val="none" w:sz="0" w:space="0" w:color="auto"/>
                <w:right w:val="none" w:sz="0" w:space="0" w:color="auto"/>
              </w:divBdr>
            </w:div>
          </w:divsChild>
        </w:div>
        <w:div w:id="588268717">
          <w:marLeft w:val="0"/>
          <w:marRight w:val="0"/>
          <w:marTop w:val="0"/>
          <w:marBottom w:val="0"/>
          <w:divBdr>
            <w:top w:val="none" w:sz="0" w:space="0" w:color="auto"/>
            <w:left w:val="none" w:sz="0" w:space="0" w:color="auto"/>
            <w:bottom w:val="none" w:sz="0" w:space="0" w:color="auto"/>
            <w:right w:val="none" w:sz="0" w:space="0" w:color="auto"/>
          </w:divBdr>
          <w:divsChild>
            <w:div w:id="1887372796">
              <w:marLeft w:val="0"/>
              <w:marRight w:val="0"/>
              <w:marTop w:val="0"/>
              <w:marBottom w:val="0"/>
              <w:divBdr>
                <w:top w:val="none" w:sz="0" w:space="0" w:color="auto"/>
                <w:left w:val="none" w:sz="0" w:space="0" w:color="auto"/>
                <w:bottom w:val="none" w:sz="0" w:space="0" w:color="auto"/>
                <w:right w:val="none" w:sz="0" w:space="0" w:color="auto"/>
              </w:divBdr>
            </w:div>
          </w:divsChild>
        </w:div>
        <w:div w:id="588735300">
          <w:marLeft w:val="0"/>
          <w:marRight w:val="0"/>
          <w:marTop w:val="0"/>
          <w:marBottom w:val="0"/>
          <w:divBdr>
            <w:top w:val="none" w:sz="0" w:space="0" w:color="auto"/>
            <w:left w:val="none" w:sz="0" w:space="0" w:color="auto"/>
            <w:bottom w:val="none" w:sz="0" w:space="0" w:color="auto"/>
            <w:right w:val="none" w:sz="0" w:space="0" w:color="auto"/>
          </w:divBdr>
          <w:divsChild>
            <w:div w:id="359824430">
              <w:marLeft w:val="0"/>
              <w:marRight w:val="0"/>
              <w:marTop w:val="0"/>
              <w:marBottom w:val="0"/>
              <w:divBdr>
                <w:top w:val="none" w:sz="0" w:space="0" w:color="auto"/>
                <w:left w:val="none" w:sz="0" w:space="0" w:color="auto"/>
                <w:bottom w:val="none" w:sz="0" w:space="0" w:color="auto"/>
                <w:right w:val="none" w:sz="0" w:space="0" w:color="auto"/>
              </w:divBdr>
            </w:div>
          </w:divsChild>
        </w:div>
        <w:div w:id="590090183">
          <w:marLeft w:val="0"/>
          <w:marRight w:val="0"/>
          <w:marTop w:val="0"/>
          <w:marBottom w:val="0"/>
          <w:divBdr>
            <w:top w:val="none" w:sz="0" w:space="0" w:color="auto"/>
            <w:left w:val="none" w:sz="0" w:space="0" w:color="auto"/>
            <w:bottom w:val="none" w:sz="0" w:space="0" w:color="auto"/>
            <w:right w:val="none" w:sz="0" w:space="0" w:color="auto"/>
          </w:divBdr>
          <w:divsChild>
            <w:div w:id="1425953725">
              <w:marLeft w:val="0"/>
              <w:marRight w:val="0"/>
              <w:marTop w:val="0"/>
              <w:marBottom w:val="0"/>
              <w:divBdr>
                <w:top w:val="none" w:sz="0" w:space="0" w:color="auto"/>
                <w:left w:val="none" w:sz="0" w:space="0" w:color="auto"/>
                <w:bottom w:val="none" w:sz="0" w:space="0" w:color="auto"/>
                <w:right w:val="none" w:sz="0" w:space="0" w:color="auto"/>
              </w:divBdr>
            </w:div>
          </w:divsChild>
        </w:div>
        <w:div w:id="592668284">
          <w:marLeft w:val="0"/>
          <w:marRight w:val="0"/>
          <w:marTop w:val="0"/>
          <w:marBottom w:val="0"/>
          <w:divBdr>
            <w:top w:val="none" w:sz="0" w:space="0" w:color="auto"/>
            <w:left w:val="none" w:sz="0" w:space="0" w:color="auto"/>
            <w:bottom w:val="none" w:sz="0" w:space="0" w:color="auto"/>
            <w:right w:val="none" w:sz="0" w:space="0" w:color="auto"/>
          </w:divBdr>
          <w:divsChild>
            <w:div w:id="41908230">
              <w:marLeft w:val="0"/>
              <w:marRight w:val="0"/>
              <w:marTop w:val="0"/>
              <w:marBottom w:val="0"/>
              <w:divBdr>
                <w:top w:val="none" w:sz="0" w:space="0" w:color="auto"/>
                <w:left w:val="none" w:sz="0" w:space="0" w:color="auto"/>
                <w:bottom w:val="none" w:sz="0" w:space="0" w:color="auto"/>
                <w:right w:val="none" w:sz="0" w:space="0" w:color="auto"/>
              </w:divBdr>
            </w:div>
          </w:divsChild>
        </w:div>
        <w:div w:id="596251694">
          <w:marLeft w:val="0"/>
          <w:marRight w:val="0"/>
          <w:marTop w:val="0"/>
          <w:marBottom w:val="0"/>
          <w:divBdr>
            <w:top w:val="none" w:sz="0" w:space="0" w:color="auto"/>
            <w:left w:val="none" w:sz="0" w:space="0" w:color="auto"/>
            <w:bottom w:val="none" w:sz="0" w:space="0" w:color="auto"/>
            <w:right w:val="none" w:sz="0" w:space="0" w:color="auto"/>
          </w:divBdr>
          <w:divsChild>
            <w:div w:id="1987472633">
              <w:marLeft w:val="0"/>
              <w:marRight w:val="0"/>
              <w:marTop w:val="0"/>
              <w:marBottom w:val="0"/>
              <w:divBdr>
                <w:top w:val="none" w:sz="0" w:space="0" w:color="auto"/>
                <w:left w:val="none" w:sz="0" w:space="0" w:color="auto"/>
                <w:bottom w:val="none" w:sz="0" w:space="0" w:color="auto"/>
                <w:right w:val="none" w:sz="0" w:space="0" w:color="auto"/>
              </w:divBdr>
            </w:div>
          </w:divsChild>
        </w:div>
        <w:div w:id="596404764">
          <w:marLeft w:val="0"/>
          <w:marRight w:val="0"/>
          <w:marTop w:val="0"/>
          <w:marBottom w:val="0"/>
          <w:divBdr>
            <w:top w:val="none" w:sz="0" w:space="0" w:color="auto"/>
            <w:left w:val="none" w:sz="0" w:space="0" w:color="auto"/>
            <w:bottom w:val="none" w:sz="0" w:space="0" w:color="auto"/>
            <w:right w:val="none" w:sz="0" w:space="0" w:color="auto"/>
          </w:divBdr>
          <w:divsChild>
            <w:div w:id="348874813">
              <w:marLeft w:val="0"/>
              <w:marRight w:val="0"/>
              <w:marTop w:val="0"/>
              <w:marBottom w:val="0"/>
              <w:divBdr>
                <w:top w:val="none" w:sz="0" w:space="0" w:color="auto"/>
                <w:left w:val="none" w:sz="0" w:space="0" w:color="auto"/>
                <w:bottom w:val="none" w:sz="0" w:space="0" w:color="auto"/>
                <w:right w:val="none" w:sz="0" w:space="0" w:color="auto"/>
              </w:divBdr>
            </w:div>
          </w:divsChild>
        </w:div>
        <w:div w:id="600185511">
          <w:marLeft w:val="0"/>
          <w:marRight w:val="0"/>
          <w:marTop w:val="0"/>
          <w:marBottom w:val="0"/>
          <w:divBdr>
            <w:top w:val="none" w:sz="0" w:space="0" w:color="auto"/>
            <w:left w:val="none" w:sz="0" w:space="0" w:color="auto"/>
            <w:bottom w:val="none" w:sz="0" w:space="0" w:color="auto"/>
            <w:right w:val="none" w:sz="0" w:space="0" w:color="auto"/>
          </w:divBdr>
          <w:divsChild>
            <w:div w:id="1133522848">
              <w:marLeft w:val="0"/>
              <w:marRight w:val="0"/>
              <w:marTop w:val="0"/>
              <w:marBottom w:val="0"/>
              <w:divBdr>
                <w:top w:val="none" w:sz="0" w:space="0" w:color="auto"/>
                <w:left w:val="none" w:sz="0" w:space="0" w:color="auto"/>
                <w:bottom w:val="none" w:sz="0" w:space="0" w:color="auto"/>
                <w:right w:val="none" w:sz="0" w:space="0" w:color="auto"/>
              </w:divBdr>
            </w:div>
          </w:divsChild>
        </w:div>
        <w:div w:id="600842685">
          <w:marLeft w:val="0"/>
          <w:marRight w:val="0"/>
          <w:marTop w:val="0"/>
          <w:marBottom w:val="0"/>
          <w:divBdr>
            <w:top w:val="none" w:sz="0" w:space="0" w:color="auto"/>
            <w:left w:val="none" w:sz="0" w:space="0" w:color="auto"/>
            <w:bottom w:val="none" w:sz="0" w:space="0" w:color="auto"/>
            <w:right w:val="none" w:sz="0" w:space="0" w:color="auto"/>
          </w:divBdr>
          <w:divsChild>
            <w:div w:id="1180659133">
              <w:marLeft w:val="0"/>
              <w:marRight w:val="0"/>
              <w:marTop w:val="0"/>
              <w:marBottom w:val="0"/>
              <w:divBdr>
                <w:top w:val="none" w:sz="0" w:space="0" w:color="auto"/>
                <w:left w:val="none" w:sz="0" w:space="0" w:color="auto"/>
                <w:bottom w:val="none" w:sz="0" w:space="0" w:color="auto"/>
                <w:right w:val="none" w:sz="0" w:space="0" w:color="auto"/>
              </w:divBdr>
            </w:div>
          </w:divsChild>
        </w:div>
        <w:div w:id="600919422">
          <w:marLeft w:val="0"/>
          <w:marRight w:val="0"/>
          <w:marTop w:val="0"/>
          <w:marBottom w:val="0"/>
          <w:divBdr>
            <w:top w:val="none" w:sz="0" w:space="0" w:color="auto"/>
            <w:left w:val="none" w:sz="0" w:space="0" w:color="auto"/>
            <w:bottom w:val="none" w:sz="0" w:space="0" w:color="auto"/>
            <w:right w:val="none" w:sz="0" w:space="0" w:color="auto"/>
          </w:divBdr>
          <w:divsChild>
            <w:div w:id="689111972">
              <w:marLeft w:val="0"/>
              <w:marRight w:val="0"/>
              <w:marTop w:val="0"/>
              <w:marBottom w:val="0"/>
              <w:divBdr>
                <w:top w:val="none" w:sz="0" w:space="0" w:color="auto"/>
                <w:left w:val="none" w:sz="0" w:space="0" w:color="auto"/>
                <w:bottom w:val="none" w:sz="0" w:space="0" w:color="auto"/>
                <w:right w:val="none" w:sz="0" w:space="0" w:color="auto"/>
              </w:divBdr>
            </w:div>
            <w:div w:id="979843501">
              <w:marLeft w:val="0"/>
              <w:marRight w:val="0"/>
              <w:marTop w:val="0"/>
              <w:marBottom w:val="0"/>
              <w:divBdr>
                <w:top w:val="none" w:sz="0" w:space="0" w:color="auto"/>
                <w:left w:val="none" w:sz="0" w:space="0" w:color="auto"/>
                <w:bottom w:val="none" w:sz="0" w:space="0" w:color="auto"/>
                <w:right w:val="none" w:sz="0" w:space="0" w:color="auto"/>
              </w:divBdr>
            </w:div>
            <w:div w:id="1692608022">
              <w:marLeft w:val="0"/>
              <w:marRight w:val="0"/>
              <w:marTop w:val="0"/>
              <w:marBottom w:val="0"/>
              <w:divBdr>
                <w:top w:val="none" w:sz="0" w:space="0" w:color="auto"/>
                <w:left w:val="none" w:sz="0" w:space="0" w:color="auto"/>
                <w:bottom w:val="none" w:sz="0" w:space="0" w:color="auto"/>
                <w:right w:val="none" w:sz="0" w:space="0" w:color="auto"/>
              </w:divBdr>
            </w:div>
          </w:divsChild>
        </w:div>
        <w:div w:id="603266435">
          <w:marLeft w:val="0"/>
          <w:marRight w:val="0"/>
          <w:marTop w:val="0"/>
          <w:marBottom w:val="0"/>
          <w:divBdr>
            <w:top w:val="none" w:sz="0" w:space="0" w:color="auto"/>
            <w:left w:val="none" w:sz="0" w:space="0" w:color="auto"/>
            <w:bottom w:val="none" w:sz="0" w:space="0" w:color="auto"/>
            <w:right w:val="none" w:sz="0" w:space="0" w:color="auto"/>
          </w:divBdr>
          <w:divsChild>
            <w:div w:id="642466928">
              <w:marLeft w:val="0"/>
              <w:marRight w:val="0"/>
              <w:marTop w:val="0"/>
              <w:marBottom w:val="0"/>
              <w:divBdr>
                <w:top w:val="none" w:sz="0" w:space="0" w:color="auto"/>
                <w:left w:val="none" w:sz="0" w:space="0" w:color="auto"/>
                <w:bottom w:val="none" w:sz="0" w:space="0" w:color="auto"/>
                <w:right w:val="none" w:sz="0" w:space="0" w:color="auto"/>
              </w:divBdr>
            </w:div>
          </w:divsChild>
        </w:div>
        <w:div w:id="609314124">
          <w:marLeft w:val="0"/>
          <w:marRight w:val="0"/>
          <w:marTop w:val="0"/>
          <w:marBottom w:val="0"/>
          <w:divBdr>
            <w:top w:val="none" w:sz="0" w:space="0" w:color="auto"/>
            <w:left w:val="none" w:sz="0" w:space="0" w:color="auto"/>
            <w:bottom w:val="none" w:sz="0" w:space="0" w:color="auto"/>
            <w:right w:val="none" w:sz="0" w:space="0" w:color="auto"/>
          </w:divBdr>
          <w:divsChild>
            <w:div w:id="111285274">
              <w:marLeft w:val="0"/>
              <w:marRight w:val="0"/>
              <w:marTop w:val="0"/>
              <w:marBottom w:val="0"/>
              <w:divBdr>
                <w:top w:val="none" w:sz="0" w:space="0" w:color="auto"/>
                <w:left w:val="none" w:sz="0" w:space="0" w:color="auto"/>
                <w:bottom w:val="none" w:sz="0" w:space="0" w:color="auto"/>
                <w:right w:val="none" w:sz="0" w:space="0" w:color="auto"/>
              </w:divBdr>
            </w:div>
          </w:divsChild>
        </w:div>
        <w:div w:id="614482943">
          <w:marLeft w:val="0"/>
          <w:marRight w:val="0"/>
          <w:marTop w:val="0"/>
          <w:marBottom w:val="0"/>
          <w:divBdr>
            <w:top w:val="none" w:sz="0" w:space="0" w:color="auto"/>
            <w:left w:val="none" w:sz="0" w:space="0" w:color="auto"/>
            <w:bottom w:val="none" w:sz="0" w:space="0" w:color="auto"/>
            <w:right w:val="none" w:sz="0" w:space="0" w:color="auto"/>
          </w:divBdr>
          <w:divsChild>
            <w:div w:id="6762554">
              <w:marLeft w:val="0"/>
              <w:marRight w:val="0"/>
              <w:marTop w:val="0"/>
              <w:marBottom w:val="0"/>
              <w:divBdr>
                <w:top w:val="none" w:sz="0" w:space="0" w:color="auto"/>
                <w:left w:val="none" w:sz="0" w:space="0" w:color="auto"/>
                <w:bottom w:val="none" w:sz="0" w:space="0" w:color="auto"/>
                <w:right w:val="none" w:sz="0" w:space="0" w:color="auto"/>
              </w:divBdr>
            </w:div>
          </w:divsChild>
        </w:div>
        <w:div w:id="615526370">
          <w:marLeft w:val="0"/>
          <w:marRight w:val="0"/>
          <w:marTop w:val="0"/>
          <w:marBottom w:val="0"/>
          <w:divBdr>
            <w:top w:val="none" w:sz="0" w:space="0" w:color="auto"/>
            <w:left w:val="none" w:sz="0" w:space="0" w:color="auto"/>
            <w:bottom w:val="none" w:sz="0" w:space="0" w:color="auto"/>
            <w:right w:val="none" w:sz="0" w:space="0" w:color="auto"/>
          </w:divBdr>
          <w:divsChild>
            <w:div w:id="1303460018">
              <w:marLeft w:val="0"/>
              <w:marRight w:val="0"/>
              <w:marTop w:val="0"/>
              <w:marBottom w:val="0"/>
              <w:divBdr>
                <w:top w:val="none" w:sz="0" w:space="0" w:color="auto"/>
                <w:left w:val="none" w:sz="0" w:space="0" w:color="auto"/>
                <w:bottom w:val="none" w:sz="0" w:space="0" w:color="auto"/>
                <w:right w:val="none" w:sz="0" w:space="0" w:color="auto"/>
              </w:divBdr>
            </w:div>
          </w:divsChild>
        </w:div>
        <w:div w:id="621494314">
          <w:marLeft w:val="0"/>
          <w:marRight w:val="0"/>
          <w:marTop w:val="0"/>
          <w:marBottom w:val="0"/>
          <w:divBdr>
            <w:top w:val="none" w:sz="0" w:space="0" w:color="auto"/>
            <w:left w:val="none" w:sz="0" w:space="0" w:color="auto"/>
            <w:bottom w:val="none" w:sz="0" w:space="0" w:color="auto"/>
            <w:right w:val="none" w:sz="0" w:space="0" w:color="auto"/>
          </w:divBdr>
          <w:divsChild>
            <w:div w:id="74135930">
              <w:marLeft w:val="0"/>
              <w:marRight w:val="0"/>
              <w:marTop w:val="0"/>
              <w:marBottom w:val="0"/>
              <w:divBdr>
                <w:top w:val="none" w:sz="0" w:space="0" w:color="auto"/>
                <w:left w:val="none" w:sz="0" w:space="0" w:color="auto"/>
                <w:bottom w:val="none" w:sz="0" w:space="0" w:color="auto"/>
                <w:right w:val="none" w:sz="0" w:space="0" w:color="auto"/>
              </w:divBdr>
            </w:div>
          </w:divsChild>
        </w:div>
        <w:div w:id="625039511">
          <w:marLeft w:val="0"/>
          <w:marRight w:val="0"/>
          <w:marTop w:val="0"/>
          <w:marBottom w:val="0"/>
          <w:divBdr>
            <w:top w:val="none" w:sz="0" w:space="0" w:color="auto"/>
            <w:left w:val="none" w:sz="0" w:space="0" w:color="auto"/>
            <w:bottom w:val="none" w:sz="0" w:space="0" w:color="auto"/>
            <w:right w:val="none" w:sz="0" w:space="0" w:color="auto"/>
          </w:divBdr>
          <w:divsChild>
            <w:div w:id="576786401">
              <w:marLeft w:val="0"/>
              <w:marRight w:val="0"/>
              <w:marTop w:val="0"/>
              <w:marBottom w:val="0"/>
              <w:divBdr>
                <w:top w:val="none" w:sz="0" w:space="0" w:color="auto"/>
                <w:left w:val="none" w:sz="0" w:space="0" w:color="auto"/>
                <w:bottom w:val="none" w:sz="0" w:space="0" w:color="auto"/>
                <w:right w:val="none" w:sz="0" w:space="0" w:color="auto"/>
              </w:divBdr>
            </w:div>
            <w:div w:id="1237744883">
              <w:marLeft w:val="0"/>
              <w:marRight w:val="0"/>
              <w:marTop w:val="0"/>
              <w:marBottom w:val="0"/>
              <w:divBdr>
                <w:top w:val="none" w:sz="0" w:space="0" w:color="auto"/>
                <w:left w:val="none" w:sz="0" w:space="0" w:color="auto"/>
                <w:bottom w:val="none" w:sz="0" w:space="0" w:color="auto"/>
                <w:right w:val="none" w:sz="0" w:space="0" w:color="auto"/>
              </w:divBdr>
            </w:div>
          </w:divsChild>
        </w:div>
        <w:div w:id="631130969">
          <w:marLeft w:val="0"/>
          <w:marRight w:val="0"/>
          <w:marTop w:val="0"/>
          <w:marBottom w:val="0"/>
          <w:divBdr>
            <w:top w:val="none" w:sz="0" w:space="0" w:color="auto"/>
            <w:left w:val="none" w:sz="0" w:space="0" w:color="auto"/>
            <w:bottom w:val="none" w:sz="0" w:space="0" w:color="auto"/>
            <w:right w:val="none" w:sz="0" w:space="0" w:color="auto"/>
          </w:divBdr>
          <w:divsChild>
            <w:div w:id="1669551213">
              <w:marLeft w:val="0"/>
              <w:marRight w:val="0"/>
              <w:marTop w:val="0"/>
              <w:marBottom w:val="0"/>
              <w:divBdr>
                <w:top w:val="none" w:sz="0" w:space="0" w:color="auto"/>
                <w:left w:val="none" w:sz="0" w:space="0" w:color="auto"/>
                <w:bottom w:val="none" w:sz="0" w:space="0" w:color="auto"/>
                <w:right w:val="none" w:sz="0" w:space="0" w:color="auto"/>
              </w:divBdr>
            </w:div>
            <w:div w:id="1965840364">
              <w:marLeft w:val="0"/>
              <w:marRight w:val="0"/>
              <w:marTop w:val="0"/>
              <w:marBottom w:val="0"/>
              <w:divBdr>
                <w:top w:val="none" w:sz="0" w:space="0" w:color="auto"/>
                <w:left w:val="none" w:sz="0" w:space="0" w:color="auto"/>
                <w:bottom w:val="none" w:sz="0" w:space="0" w:color="auto"/>
                <w:right w:val="none" w:sz="0" w:space="0" w:color="auto"/>
              </w:divBdr>
            </w:div>
          </w:divsChild>
        </w:div>
        <w:div w:id="631525512">
          <w:marLeft w:val="0"/>
          <w:marRight w:val="0"/>
          <w:marTop w:val="0"/>
          <w:marBottom w:val="0"/>
          <w:divBdr>
            <w:top w:val="none" w:sz="0" w:space="0" w:color="auto"/>
            <w:left w:val="none" w:sz="0" w:space="0" w:color="auto"/>
            <w:bottom w:val="none" w:sz="0" w:space="0" w:color="auto"/>
            <w:right w:val="none" w:sz="0" w:space="0" w:color="auto"/>
          </w:divBdr>
          <w:divsChild>
            <w:div w:id="156918108">
              <w:marLeft w:val="0"/>
              <w:marRight w:val="0"/>
              <w:marTop w:val="0"/>
              <w:marBottom w:val="0"/>
              <w:divBdr>
                <w:top w:val="none" w:sz="0" w:space="0" w:color="auto"/>
                <w:left w:val="none" w:sz="0" w:space="0" w:color="auto"/>
                <w:bottom w:val="none" w:sz="0" w:space="0" w:color="auto"/>
                <w:right w:val="none" w:sz="0" w:space="0" w:color="auto"/>
              </w:divBdr>
            </w:div>
          </w:divsChild>
        </w:div>
        <w:div w:id="632904701">
          <w:marLeft w:val="0"/>
          <w:marRight w:val="0"/>
          <w:marTop w:val="0"/>
          <w:marBottom w:val="0"/>
          <w:divBdr>
            <w:top w:val="none" w:sz="0" w:space="0" w:color="auto"/>
            <w:left w:val="none" w:sz="0" w:space="0" w:color="auto"/>
            <w:bottom w:val="none" w:sz="0" w:space="0" w:color="auto"/>
            <w:right w:val="none" w:sz="0" w:space="0" w:color="auto"/>
          </w:divBdr>
          <w:divsChild>
            <w:div w:id="982852019">
              <w:marLeft w:val="0"/>
              <w:marRight w:val="0"/>
              <w:marTop w:val="0"/>
              <w:marBottom w:val="0"/>
              <w:divBdr>
                <w:top w:val="none" w:sz="0" w:space="0" w:color="auto"/>
                <w:left w:val="none" w:sz="0" w:space="0" w:color="auto"/>
                <w:bottom w:val="none" w:sz="0" w:space="0" w:color="auto"/>
                <w:right w:val="none" w:sz="0" w:space="0" w:color="auto"/>
              </w:divBdr>
            </w:div>
            <w:div w:id="1824394876">
              <w:marLeft w:val="0"/>
              <w:marRight w:val="0"/>
              <w:marTop w:val="0"/>
              <w:marBottom w:val="0"/>
              <w:divBdr>
                <w:top w:val="none" w:sz="0" w:space="0" w:color="auto"/>
                <w:left w:val="none" w:sz="0" w:space="0" w:color="auto"/>
                <w:bottom w:val="none" w:sz="0" w:space="0" w:color="auto"/>
                <w:right w:val="none" w:sz="0" w:space="0" w:color="auto"/>
              </w:divBdr>
            </w:div>
          </w:divsChild>
        </w:div>
        <w:div w:id="633754825">
          <w:marLeft w:val="0"/>
          <w:marRight w:val="0"/>
          <w:marTop w:val="0"/>
          <w:marBottom w:val="0"/>
          <w:divBdr>
            <w:top w:val="none" w:sz="0" w:space="0" w:color="auto"/>
            <w:left w:val="none" w:sz="0" w:space="0" w:color="auto"/>
            <w:bottom w:val="none" w:sz="0" w:space="0" w:color="auto"/>
            <w:right w:val="none" w:sz="0" w:space="0" w:color="auto"/>
          </w:divBdr>
          <w:divsChild>
            <w:div w:id="854727853">
              <w:marLeft w:val="0"/>
              <w:marRight w:val="0"/>
              <w:marTop w:val="0"/>
              <w:marBottom w:val="0"/>
              <w:divBdr>
                <w:top w:val="none" w:sz="0" w:space="0" w:color="auto"/>
                <w:left w:val="none" w:sz="0" w:space="0" w:color="auto"/>
                <w:bottom w:val="none" w:sz="0" w:space="0" w:color="auto"/>
                <w:right w:val="none" w:sz="0" w:space="0" w:color="auto"/>
              </w:divBdr>
            </w:div>
            <w:div w:id="1749500854">
              <w:marLeft w:val="0"/>
              <w:marRight w:val="0"/>
              <w:marTop w:val="0"/>
              <w:marBottom w:val="0"/>
              <w:divBdr>
                <w:top w:val="none" w:sz="0" w:space="0" w:color="auto"/>
                <w:left w:val="none" w:sz="0" w:space="0" w:color="auto"/>
                <w:bottom w:val="none" w:sz="0" w:space="0" w:color="auto"/>
                <w:right w:val="none" w:sz="0" w:space="0" w:color="auto"/>
              </w:divBdr>
            </w:div>
          </w:divsChild>
        </w:div>
        <w:div w:id="635719985">
          <w:marLeft w:val="0"/>
          <w:marRight w:val="0"/>
          <w:marTop w:val="0"/>
          <w:marBottom w:val="0"/>
          <w:divBdr>
            <w:top w:val="none" w:sz="0" w:space="0" w:color="auto"/>
            <w:left w:val="none" w:sz="0" w:space="0" w:color="auto"/>
            <w:bottom w:val="none" w:sz="0" w:space="0" w:color="auto"/>
            <w:right w:val="none" w:sz="0" w:space="0" w:color="auto"/>
          </w:divBdr>
          <w:divsChild>
            <w:div w:id="373889567">
              <w:marLeft w:val="0"/>
              <w:marRight w:val="0"/>
              <w:marTop w:val="0"/>
              <w:marBottom w:val="0"/>
              <w:divBdr>
                <w:top w:val="none" w:sz="0" w:space="0" w:color="auto"/>
                <w:left w:val="none" w:sz="0" w:space="0" w:color="auto"/>
                <w:bottom w:val="none" w:sz="0" w:space="0" w:color="auto"/>
                <w:right w:val="none" w:sz="0" w:space="0" w:color="auto"/>
              </w:divBdr>
            </w:div>
            <w:div w:id="377054253">
              <w:marLeft w:val="0"/>
              <w:marRight w:val="0"/>
              <w:marTop w:val="0"/>
              <w:marBottom w:val="0"/>
              <w:divBdr>
                <w:top w:val="none" w:sz="0" w:space="0" w:color="auto"/>
                <w:left w:val="none" w:sz="0" w:space="0" w:color="auto"/>
                <w:bottom w:val="none" w:sz="0" w:space="0" w:color="auto"/>
                <w:right w:val="none" w:sz="0" w:space="0" w:color="auto"/>
              </w:divBdr>
            </w:div>
            <w:div w:id="957880756">
              <w:marLeft w:val="0"/>
              <w:marRight w:val="0"/>
              <w:marTop w:val="0"/>
              <w:marBottom w:val="0"/>
              <w:divBdr>
                <w:top w:val="none" w:sz="0" w:space="0" w:color="auto"/>
                <w:left w:val="none" w:sz="0" w:space="0" w:color="auto"/>
                <w:bottom w:val="none" w:sz="0" w:space="0" w:color="auto"/>
                <w:right w:val="none" w:sz="0" w:space="0" w:color="auto"/>
              </w:divBdr>
            </w:div>
          </w:divsChild>
        </w:div>
        <w:div w:id="638345914">
          <w:marLeft w:val="0"/>
          <w:marRight w:val="0"/>
          <w:marTop w:val="0"/>
          <w:marBottom w:val="0"/>
          <w:divBdr>
            <w:top w:val="none" w:sz="0" w:space="0" w:color="auto"/>
            <w:left w:val="none" w:sz="0" w:space="0" w:color="auto"/>
            <w:bottom w:val="none" w:sz="0" w:space="0" w:color="auto"/>
            <w:right w:val="none" w:sz="0" w:space="0" w:color="auto"/>
          </w:divBdr>
          <w:divsChild>
            <w:div w:id="590700955">
              <w:marLeft w:val="0"/>
              <w:marRight w:val="0"/>
              <w:marTop w:val="0"/>
              <w:marBottom w:val="0"/>
              <w:divBdr>
                <w:top w:val="none" w:sz="0" w:space="0" w:color="auto"/>
                <w:left w:val="none" w:sz="0" w:space="0" w:color="auto"/>
                <w:bottom w:val="none" w:sz="0" w:space="0" w:color="auto"/>
                <w:right w:val="none" w:sz="0" w:space="0" w:color="auto"/>
              </w:divBdr>
            </w:div>
          </w:divsChild>
        </w:div>
        <w:div w:id="638533292">
          <w:marLeft w:val="0"/>
          <w:marRight w:val="0"/>
          <w:marTop w:val="0"/>
          <w:marBottom w:val="0"/>
          <w:divBdr>
            <w:top w:val="none" w:sz="0" w:space="0" w:color="auto"/>
            <w:left w:val="none" w:sz="0" w:space="0" w:color="auto"/>
            <w:bottom w:val="none" w:sz="0" w:space="0" w:color="auto"/>
            <w:right w:val="none" w:sz="0" w:space="0" w:color="auto"/>
          </w:divBdr>
          <w:divsChild>
            <w:div w:id="1254432264">
              <w:marLeft w:val="0"/>
              <w:marRight w:val="0"/>
              <w:marTop w:val="0"/>
              <w:marBottom w:val="0"/>
              <w:divBdr>
                <w:top w:val="none" w:sz="0" w:space="0" w:color="auto"/>
                <w:left w:val="none" w:sz="0" w:space="0" w:color="auto"/>
                <w:bottom w:val="none" w:sz="0" w:space="0" w:color="auto"/>
                <w:right w:val="none" w:sz="0" w:space="0" w:color="auto"/>
              </w:divBdr>
            </w:div>
          </w:divsChild>
        </w:div>
        <w:div w:id="638807207">
          <w:marLeft w:val="0"/>
          <w:marRight w:val="0"/>
          <w:marTop w:val="0"/>
          <w:marBottom w:val="0"/>
          <w:divBdr>
            <w:top w:val="none" w:sz="0" w:space="0" w:color="auto"/>
            <w:left w:val="none" w:sz="0" w:space="0" w:color="auto"/>
            <w:bottom w:val="none" w:sz="0" w:space="0" w:color="auto"/>
            <w:right w:val="none" w:sz="0" w:space="0" w:color="auto"/>
          </w:divBdr>
          <w:divsChild>
            <w:div w:id="455294044">
              <w:marLeft w:val="0"/>
              <w:marRight w:val="0"/>
              <w:marTop w:val="0"/>
              <w:marBottom w:val="0"/>
              <w:divBdr>
                <w:top w:val="none" w:sz="0" w:space="0" w:color="auto"/>
                <w:left w:val="none" w:sz="0" w:space="0" w:color="auto"/>
                <w:bottom w:val="none" w:sz="0" w:space="0" w:color="auto"/>
                <w:right w:val="none" w:sz="0" w:space="0" w:color="auto"/>
              </w:divBdr>
            </w:div>
          </w:divsChild>
        </w:div>
        <w:div w:id="639844051">
          <w:marLeft w:val="0"/>
          <w:marRight w:val="0"/>
          <w:marTop w:val="0"/>
          <w:marBottom w:val="0"/>
          <w:divBdr>
            <w:top w:val="none" w:sz="0" w:space="0" w:color="auto"/>
            <w:left w:val="none" w:sz="0" w:space="0" w:color="auto"/>
            <w:bottom w:val="none" w:sz="0" w:space="0" w:color="auto"/>
            <w:right w:val="none" w:sz="0" w:space="0" w:color="auto"/>
          </w:divBdr>
          <w:divsChild>
            <w:div w:id="450710244">
              <w:marLeft w:val="0"/>
              <w:marRight w:val="0"/>
              <w:marTop w:val="0"/>
              <w:marBottom w:val="0"/>
              <w:divBdr>
                <w:top w:val="none" w:sz="0" w:space="0" w:color="auto"/>
                <w:left w:val="none" w:sz="0" w:space="0" w:color="auto"/>
                <w:bottom w:val="none" w:sz="0" w:space="0" w:color="auto"/>
                <w:right w:val="none" w:sz="0" w:space="0" w:color="auto"/>
              </w:divBdr>
            </w:div>
          </w:divsChild>
        </w:div>
        <w:div w:id="639923001">
          <w:marLeft w:val="0"/>
          <w:marRight w:val="0"/>
          <w:marTop w:val="0"/>
          <w:marBottom w:val="0"/>
          <w:divBdr>
            <w:top w:val="none" w:sz="0" w:space="0" w:color="auto"/>
            <w:left w:val="none" w:sz="0" w:space="0" w:color="auto"/>
            <w:bottom w:val="none" w:sz="0" w:space="0" w:color="auto"/>
            <w:right w:val="none" w:sz="0" w:space="0" w:color="auto"/>
          </w:divBdr>
          <w:divsChild>
            <w:div w:id="1929920571">
              <w:marLeft w:val="0"/>
              <w:marRight w:val="0"/>
              <w:marTop w:val="0"/>
              <w:marBottom w:val="0"/>
              <w:divBdr>
                <w:top w:val="none" w:sz="0" w:space="0" w:color="auto"/>
                <w:left w:val="none" w:sz="0" w:space="0" w:color="auto"/>
                <w:bottom w:val="none" w:sz="0" w:space="0" w:color="auto"/>
                <w:right w:val="none" w:sz="0" w:space="0" w:color="auto"/>
              </w:divBdr>
            </w:div>
          </w:divsChild>
        </w:div>
        <w:div w:id="641424300">
          <w:marLeft w:val="0"/>
          <w:marRight w:val="0"/>
          <w:marTop w:val="0"/>
          <w:marBottom w:val="0"/>
          <w:divBdr>
            <w:top w:val="none" w:sz="0" w:space="0" w:color="auto"/>
            <w:left w:val="none" w:sz="0" w:space="0" w:color="auto"/>
            <w:bottom w:val="none" w:sz="0" w:space="0" w:color="auto"/>
            <w:right w:val="none" w:sz="0" w:space="0" w:color="auto"/>
          </w:divBdr>
          <w:divsChild>
            <w:div w:id="1581056908">
              <w:marLeft w:val="0"/>
              <w:marRight w:val="0"/>
              <w:marTop w:val="0"/>
              <w:marBottom w:val="0"/>
              <w:divBdr>
                <w:top w:val="none" w:sz="0" w:space="0" w:color="auto"/>
                <w:left w:val="none" w:sz="0" w:space="0" w:color="auto"/>
                <w:bottom w:val="none" w:sz="0" w:space="0" w:color="auto"/>
                <w:right w:val="none" w:sz="0" w:space="0" w:color="auto"/>
              </w:divBdr>
            </w:div>
          </w:divsChild>
        </w:div>
        <w:div w:id="641691916">
          <w:marLeft w:val="0"/>
          <w:marRight w:val="0"/>
          <w:marTop w:val="0"/>
          <w:marBottom w:val="0"/>
          <w:divBdr>
            <w:top w:val="none" w:sz="0" w:space="0" w:color="auto"/>
            <w:left w:val="none" w:sz="0" w:space="0" w:color="auto"/>
            <w:bottom w:val="none" w:sz="0" w:space="0" w:color="auto"/>
            <w:right w:val="none" w:sz="0" w:space="0" w:color="auto"/>
          </w:divBdr>
          <w:divsChild>
            <w:div w:id="1894611133">
              <w:marLeft w:val="0"/>
              <w:marRight w:val="0"/>
              <w:marTop w:val="0"/>
              <w:marBottom w:val="0"/>
              <w:divBdr>
                <w:top w:val="none" w:sz="0" w:space="0" w:color="auto"/>
                <w:left w:val="none" w:sz="0" w:space="0" w:color="auto"/>
                <w:bottom w:val="none" w:sz="0" w:space="0" w:color="auto"/>
                <w:right w:val="none" w:sz="0" w:space="0" w:color="auto"/>
              </w:divBdr>
            </w:div>
          </w:divsChild>
        </w:div>
        <w:div w:id="641884847">
          <w:marLeft w:val="0"/>
          <w:marRight w:val="0"/>
          <w:marTop w:val="0"/>
          <w:marBottom w:val="0"/>
          <w:divBdr>
            <w:top w:val="none" w:sz="0" w:space="0" w:color="auto"/>
            <w:left w:val="none" w:sz="0" w:space="0" w:color="auto"/>
            <w:bottom w:val="none" w:sz="0" w:space="0" w:color="auto"/>
            <w:right w:val="none" w:sz="0" w:space="0" w:color="auto"/>
          </w:divBdr>
          <w:divsChild>
            <w:div w:id="1962880851">
              <w:marLeft w:val="0"/>
              <w:marRight w:val="0"/>
              <w:marTop w:val="0"/>
              <w:marBottom w:val="0"/>
              <w:divBdr>
                <w:top w:val="none" w:sz="0" w:space="0" w:color="auto"/>
                <w:left w:val="none" w:sz="0" w:space="0" w:color="auto"/>
                <w:bottom w:val="none" w:sz="0" w:space="0" w:color="auto"/>
                <w:right w:val="none" w:sz="0" w:space="0" w:color="auto"/>
              </w:divBdr>
            </w:div>
          </w:divsChild>
        </w:div>
        <w:div w:id="643386982">
          <w:marLeft w:val="0"/>
          <w:marRight w:val="0"/>
          <w:marTop w:val="0"/>
          <w:marBottom w:val="0"/>
          <w:divBdr>
            <w:top w:val="none" w:sz="0" w:space="0" w:color="auto"/>
            <w:left w:val="none" w:sz="0" w:space="0" w:color="auto"/>
            <w:bottom w:val="none" w:sz="0" w:space="0" w:color="auto"/>
            <w:right w:val="none" w:sz="0" w:space="0" w:color="auto"/>
          </w:divBdr>
          <w:divsChild>
            <w:div w:id="797837400">
              <w:marLeft w:val="0"/>
              <w:marRight w:val="0"/>
              <w:marTop w:val="0"/>
              <w:marBottom w:val="0"/>
              <w:divBdr>
                <w:top w:val="none" w:sz="0" w:space="0" w:color="auto"/>
                <w:left w:val="none" w:sz="0" w:space="0" w:color="auto"/>
                <w:bottom w:val="none" w:sz="0" w:space="0" w:color="auto"/>
                <w:right w:val="none" w:sz="0" w:space="0" w:color="auto"/>
              </w:divBdr>
            </w:div>
          </w:divsChild>
        </w:div>
        <w:div w:id="645162767">
          <w:marLeft w:val="0"/>
          <w:marRight w:val="0"/>
          <w:marTop w:val="0"/>
          <w:marBottom w:val="0"/>
          <w:divBdr>
            <w:top w:val="none" w:sz="0" w:space="0" w:color="auto"/>
            <w:left w:val="none" w:sz="0" w:space="0" w:color="auto"/>
            <w:bottom w:val="none" w:sz="0" w:space="0" w:color="auto"/>
            <w:right w:val="none" w:sz="0" w:space="0" w:color="auto"/>
          </w:divBdr>
          <w:divsChild>
            <w:div w:id="1304386083">
              <w:marLeft w:val="0"/>
              <w:marRight w:val="0"/>
              <w:marTop w:val="0"/>
              <w:marBottom w:val="0"/>
              <w:divBdr>
                <w:top w:val="none" w:sz="0" w:space="0" w:color="auto"/>
                <w:left w:val="none" w:sz="0" w:space="0" w:color="auto"/>
                <w:bottom w:val="none" w:sz="0" w:space="0" w:color="auto"/>
                <w:right w:val="none" w:sz="0" w:space="0" w:color="auto"/>
              </w:divBdr>
            </w:div>
          </w:divsChild>
        </w:div>
        <w:div w:id="645545903">
          <w:marLeft w:val="0"/>
          <w:marRight w:val="0"/>
          <w:marTop w:val="0"/>
          <w:marBottom w:val="0"/>
          <w:divBdr>
            <w:top w:val="none" w:sz="0" w:space="0" w:color="auto"/>
            <w:left w:val="none" w:sz="0" w:space="0" w:color="auto"/>
            <w:bottom w:val="none" w:sz="0" w:space="0" w:color="auto"/>
            <w:right w:val="none" w:sz="0" w:space="0" w:color="auto"/>
          </w:divBdr>
          <w:divsChild>
            <w:div w:id="120926923">
              <w:marLeft w:val="0"/>
              <w:marRight w:val="0"/>
              <w:marTop w:val="0"/>
              <w:marBottom w:val="0"/>
              <w:divBdr>
                <w:top w:val="none" w:sz="0" w:space="0" w:color="auto"/>
                <w:left w:val="none" w:sz="0" w:space="0" w:color="auto"/>
                <w:bottom w:val="none" w:sz="0" w:space="0" w:color="auto"/>
                <w:right w:val="none" w:sz="0" w:space="0" w:color="auto"/>
              </w:divBdr>
            </w:div>
          </w:divsChild>
        </w:div>
        <w:div w:id="646322636">
          <w:marLeft w:val="0"/>
          <w:marRight w:val="0"/>
          <w:marTop w:val="0"/>
          <w:marBottom w:val="0"/>
          <w:divBdr>
            <w:top w:val="none" w:sz="0" w:space="0" w:color="auto"/>
            <w:left w:val="none" w:sz="0" w:space="0" w:color="auto"/>
            <w:bottom w:val="none" w:sz="0" w:space="0" w:color="auto"/>
            <w:right w:val="none" w:sz="0" w:space="0" w:color="auto"/>
          </w:divBdr>
          <w:divsChild>
            <w:div w:id="1426923543">
              <w:marLeft w:val="0"/>
              <w:marRight w:val="0"/>
              <w:marTop w:val="0"/>
              <w:marBottom w:val="0"/>
              <w:divBdr>
                <w:top w:val="none" w:sz="0" w:space="0" w:color="auto"/>
                <w:left w:val="none" w:sz="0" w:space="0" w:color="auto"/>
                <w:bottom w:val="none" w:sz="0" w:space="0" w:color="auto"/>
                <w:right w:val="none" w:sz="0" w:space="0" w:color="auto"/>
              </w:divBdr>
            </w:div>
          </w:divsChild>
        </w:div>
        <w:div w:id="648438013">
          <w:marLeft w:val="0"/>
          <w:marRight w:val="0"/>
          <w:marTop w:val="0"/>
          <w:marBottom w:val="0"/>
          <w:divBdr>
            <w:top w:val="none" w:sz="0" w:space="0" w:color="auto"/>
            <w:left w:val="none" w:sz="0" w:space="0" w:color="auto"/>
            <w:bottom w:val="none" w:sz="0" w:space="0" w:color="auto"/>
            <w:right w:val="none" w:sz="0" w:space="0" w:color="auto"/>
          </w:divBdr>
          <w:divsChild>
            <w:div w:id="147983262">
              <w:marLeft w:val="0"/>
              <w:marRight w:val="0"/>
              <w:marTop w:val="0"/>
              <w:marBottom w:val="0"/>
              <w:divBdr>
                <w:top w:val="none" w:sz="0" w:space="0" w:color="auto"/>
                <w:left w:val="none" w:sz="0" w:space="0" w:color="auto"/>
                <w:bottom w:val="none" w:sz="0" w:space="0" w:color="auto"/>
                <w:right w:val="none" w:sz="0" w:space="0" w:color="auto"/>
              </w:divBdr>
            </w:div>
            <w:div w:id="1242330112">
              <w:marLeft w:val="0"/>
              <w:marRight w:val="0"/>
              <w:marTop w:val="0"/>
              <w:marBottom w:val="0"/>
              <w:divBdr>
                <w:top w:val="none" w:sz="0" w:space="0" w:color="auto"/>
                <w:left w:val="none" w:sz="0" w:space="0" w:color="auto"/>
                <w:bottom w:val="none" w:sz="0" w:space="0" w:color="auto"/>
                <w:right w:val="none" w:sz="0" w:space="0" w:color="auto"/>
              </w:divBdr>
            </w:div>
            <w:div w:id="1330333918">
              <w:marLeft w:val="0"/>
              <w:marRight w:val="0"/>
              <w:marTop w:val="0"/>
              <w:marBottom w:val="0"/>
              <w:divBdr>
                <w:top w:val="none" w:sz="0" w:space="0" w:color="auto"/>
                <w:left w:val="none" w:sz="0" w:space="0" w:color="auto"/>
                <w:bottom w:val="none" w:sz="0" w:space="0" w:color="auto"/>
                <w:right w:val="none" w:sz="0" w:space="0" w:color="auto"/>
              </w:divBdr>
            </w:div>
          </w:divsChild>
        </w:div>
        <w:div w:id="649214217">
          <w:marLeft w:val="0"/>
          <w:marRight w:val="0"/>
          <w:marTop w:val="0"/>
          <w:marBottom w:val="0"/>
          <w:divBdr>
            <w:top w:val="none" w:sz="0" w:space="0" w:color="auto"/>
            <w:left w:val="none" w:sz="0" w:space="0" w:color="auto"/>
            <w:bottom w:val="none" w:sz="0" w:space="0" w:color="auto"/>
            <w:right w:val="none" w:sz="0" w:space="0" w:color="auto"/>
          </w:divBdr>
          <w:divsChild>
            <w:div w:id="1225677214">
              <w:marLeft w:val="0"/>
              <w:marRight w:val="0"/>
              <w:marTop w:val="0"/>
              <w:marBottom w:val="0"/>
              <w:divBdr>
                <w:top w:val="none" w:sz="0" w:space="0" w:color="auto"/>
                <w:left w:val="none" w:sz="0" w:space="0" w:color="auto"/>
                <w:bottom w:val="none" w:sz="0" w:space="0" w:color="auto"/>
                <w:right w:val="none" w:sz="0" w:space="0" w:color="auto"/>
              </w:divBdr>
            </w:div>
          </w:divsChild>
        </w:div>
        <w:div w:id="649866021">
          <w:marLeft w:val="0"/>
          <w:marRight w:val="0"/>
          <w:marTop w:val="0"/>
          <w:marBottom w:val="0"/>
          <w:divBdr>
            <w:top w:val="none" w:sz="0" w:space="0" w:color="auto"/>
            <w:left w:val="none" w:sz="0" w:space="0" w:color="auto"/>
            <w:bottom w:val="none" w:sz="0" w:space="0" w:color="auto"/>
            <w:right w:val="none" w:sz="0" w:space="0" w:color="auto"/>
          </w:divBdr>
          <w:divsChild>
            <w:div w:id="798456281">
              <w:marLeft w:val="0"/>
              <w:marRight w:val="0"/>
              <w:marTop w:val="0"/>
              <w:marBottom w:val="0"/>
              <w:divBdr>
                <w:top w:val="none" w:sz="0" w:space="0" w:color="auto"/>
                <w:left w:val="none" w:sz="0" w:space="0" w:color="auto"/>
                <w:bottom w:val="none" w:sz="0" w:space="0" w:color="auto"/>
                <w:right w:val="none" w:sz="0" w:space="0" w:color="auto"/>
              </w:divBdr>
            </w:div>
            <w:div w:id="1130365238">
              <w:marLeft w:val="0"/>
              <w:marRight w:val="0"/>
              <w:marTop w:val="0"/>
              <w:marBottom w:val="0"/>
              <w:divBdr>
                <w:top w:val="none" w:sz="0" w:space="0" w:color="auto"/>
                <w:left w:val="none" w:sz="0" w:space="0" w:color="auto"/>
                <w:bottom w:val="none" w:sz="0" w:space="0" w:color="auto"/>
                <w:right w:val="none" w:sz="0" w:space="0" w:color="auto"/>
              </w:divBdr>
            </w:div>
            <w:div w:id="1849975699">
              <w:marLeft w:val="0"/>
              <w:marRight w:val="0"/>
              <w:marTop w:val="0"/>
              <w:marBottom w:val="0"/>
              <w:divBdr>
                <w:top w:val="none" w:sz="0" w:space="0" w:color="auto"/>
                <w:left w:val="none" w:sz="0" w:space="0" w:color="auto"/>
                <w:bottom w:val="none" w:sz="0" w:space="0" w:color="auto"/>
                <w:right w:val="none" w:sz="0" w:space="0" w:color="auto"/>
              </w:divBdr>
            </w:div>
          </w:divsChild>
        </w:div>
        <w:div w:id="651755623">
          <w:marLeft w:val="0"/>
          <w:marRight w:val="0"/>
          <w:marTop w:val="0"/>
          <w:marBottom w:val="0"/>
          <w:divBdr>
            <w:top w:val="none" w:sz="0" w:space="0" w:color="auto"/>
            <w:left w:val="none" w:sz="0" w:space="0" w:color="auto"/>
            <w:bottom w:val="none" w:sz="0" w:space="0" w:color="auto"/>
            <w:right w:val="none" w:sz="0" w:space="0" w:color="auto"/>
          </w:divBdr>
          <w:divsChild>
            <w:div w:id="433280881">
              <w:marLeft w:val="0"/>
              <w:marRight w:val="0"/>
              <w:marTop w:val="0"/>
              <w:marBottom w:val="0"/>
              <w:divBdr>
                <w:top w:val="none" w:sz="0" w:space="0" w:color="auto"/>
                <w:left w:val="none" w:sz="0" w:space="0" w:color="auto"/>
                <w:bottom w:val="none" w:sz="0" w:space="0" w:color="auto"/>
                <w:right w:val="none" w:sz="0" w:space="0" w:color="auto"/>
              </w:divBdr>
            </w:div>
          </w:divsChild>
        </w:div>
        <w:div w:id="653876577">
          <w:marLeft w:val="0"/>
          <w:marRight w:val="0"/>
          <w:marTop w:val="0"/>
          <w:marBottom w:val="0"/>
          <w:divBdr>
            <w:top w:val="none" w:sz="0" w:space="0" w:color="auto"/>
            <w:left w:val="none" w:sz="0" w:space="0" w:color="auto"/>
            <w:bottom w:val="none" w:sz="0" w:space="0" w:color="auto"/>
            <w:right w:val="none" w:sz="0" w:space="0" w:color="auto"/>
          </w:divBdr>
          <w:divsChild>
            <w:div w:id="1477918091">
              <w:marLeft w:val="0"/>
              <w:marRight w:val="0"/>
              <w:marTop w:val="0"/>
              <w:marBottom w:val="0"/>
              <w:divBdr>
                <w:top w:val="none" w:sz="0" w:space="0" w:color="auto"/>
                <w:left w:val="none" w:sz="0" w:space="0" w:color="auto"/>
                <w:bottom w:val="none" w:sz="0" w:space="0" w:color="auto"/>
                <w:right w:val="none" w:sz="0" w:space="0" w:color="auto"/>
              </w:divBdr>
            </w:div>
          </w:divsChild>
        </w:div>
        <w:div w:id="656230611">
          <w:marLeft w:val="0"/>
          <w:marRight w:val="0"/>
          <w:marTop w:val="0"/>
          <w:marBottom w:val="0"/>
          <w:divBdr>
            <w:top w:val="none" w:sz="0" w:space="0" w:color="auto"/>
            <w:left w:val="none" w:sz="0" w:space="0" w:color="auto"/>
            <w:bottom w:val="none" w:sz="0" w:space="0" w:color="auto"/>
            <w:right w:val="none" w:sz="0" w:space="0" w:color="auto"/>
          </w:divBdr>
          <w:divsChild>
            <w:div w:id="539245249">
              <w:marLeft w:val="0"/>
              <w:marRight w:val="0"/>
              <w:marTop w:val="0"/>
              <w:marBottom w:val="0"/>
              <w:divBdr>
                <w:top w:val="none" w:sz="0" w:space="0" w:color="auto"/>
                <w:left w:val="none" w:sz="0" w:space="0" w:color="auto"/>
                <w:bottom w:val="none" w:sz="0" w:space="0" w:color="auto"/>
                <w:right w:val="none" w:sz="0" w:space="0" w:color="auto"/>
              </w:divBdr>
            </w:div>
          </w:divsChild>
        </w:div>
        <w:div w:id="659501940">
          <w:marLeft w:val="0"/>
          <w:marRight w:val="0"/>
          <w:marTop w:val="0"/>
          <w:marBottom w:val="0"/>
          <w:divBdr>
            <w:top w:val="none" w:sz="0" w:space="0" w:color="auto"/>
            <w:left w:val="none" w:sz="0" w:space="0" w:color="auto"/>
            <w:bottom w:val="none" w:sz="0" w:space="0" w:color="auto"/>
            <w:right w:val="none" w:sz="0" w:space="0" w:color="auto"/>
          </w:divBdr>
          <w:divsChild>
            <w:div w:id="1029179837">
              <w:marLeft w:val="0"/>
              <w:marRight w:val="0"/>
              <w:marTop w:val="0"/>
              <w:marBottom w:val="0"/>
              <w:divBdr>
                <w:top w:val="none" w:sz="0" w:space="0" w:color="auto"/>
                <w:left w:val="none" w:sz="0" w:space="0" w:color="auto"/>
                <w:bottom w:val="none" w:sz="0" w:space="0" w:color="auto"/>
                <w:right w:val="none" w:sz="0" w:space="0" w:color="auto"/>
              </w:divBdr>
            </w:div>
            <w:div w:id="1477340029">
              <w:marLeft w:val="0"/>
              <w:marRight w:val="0"/>
              <w:marTop w:val="0"/>
              <w:marBottom w:val="0"/>
              <w:divBdr>
                <w:top w:val="none" w:sz="0" w:space="0" w:color="auto"/>
                <w:left w:val="none" w:sz="0" w:space="0" w:color="auto"/>
                <w:bottom w:val="none" w:sz="0" w:space="0" w:color="auto"/>
                <w:right w:val="none" w:sz="0" w:space="0" w:color="auto"/>
              </w:divBdr>
            </w:div>
          </w:divsChild>
        </w:div>
        <w:div w:id="660233874">
          <w:marLeft w:val="0"/>
          <w:marRight w:val="0"/>
          <w:marTop w:val="0"/>
          <w:marBottom w:val="0"/>
          <w:divBdr>
            <w:top w:val="none" w:sz="0" w:space="0" w:color="auto"/>
            <w:left w:val="none" w:sz="0" w:space="0" w:color="auto"/>
            <w:bottom w:val="none" w:sz="0" w:space="0" w:color="auto"/>
            <w:right w:val="none" w:sz="0" w:space="0" w:color="auto"/>
          </w:divBdr>
          <w:divsChild>
            <w:div w:id="1558591106">
              <w:marLeft w:val="0"/>
              <w:marRight w:val="0"/>
              <w:marTop w:val="0"/>
              <w:marBottom w:val="0"/>
              <w:divBdr>
                <w:top w:val="none" w:sz="0" w:space="0" w:color="auto"/>
                <w:left w:val="none" w:sz="0" w:space="0" w:color="auto"/>
                <w:bottom w:val="none" w:sz="0" w:space="0" w:color="auto"/>
                <w:right w:val="none" w:sz="0" w:space="0" w:color="auto"/>
              </w:divBdr>
            </w:div>
          </w:divsChild>
        </w:div>
        <w:div w:id="661664081">
          <w:marLeft w:val="0"/>
          <w:marRight w:val="0"/>
          <w:marTop w:val="0"/>
          <w:marBottom w:val="0"/>
          <w:divBdr>
            <w:top w:val="none" w:sz="0" w:space="0" w:color="auto"/>
            <w:left w:val="none" w:sz="0" w:space="0" w:color="auto"/>
            <w:bottom w:val="none" w:sz="0" w:space="0" w:color="auto"/>
            <w:right w:val="none" w:sz="0" w:space="0" w:color="auto"/>
          </w:divBdr>
          <w:divsChild>
            <w:div w:id="544558954">
              <w:marLeft w:val="0"/>
              <w:marRight w:val="0"/>
              <w:marTop w:val="0"/>
              <w:marBottom w:val="0"/>
              <w:divBdr>
                <w:top w:val="none" w:sz="0" w:space="0" w:color="auto"/>
                <w:left w:val="none" w:sz="0" w:space="0" w:color="auto"/>
                <w:bottom w:val="none" w:sz="0" w:space="0" w:color="auto"/>
                <w:right w:val="none" w:sz="0" w:space="0" w:color="auto"/>
              </w:divBdr>
            </w:div>
          </w:divsChild>
        </w:div>
        <w:div w:id="665019326">
          <w:marLeft w:val="0"/>
          <w:marRight w:val="0"/>
          <w:marTop w:val="0"/>
          <w:marBottom w:val="0"/>
          <w:divBdr>
            <w:top w:val="none" w:sz="0" w:space="0" w:color="auto"/>
            <w:left w:val="none" w:sz="0" w:space="0" w:color="auto"/>
            <w:bottom w:val="none" w:sz="0" w:space="0" w:color="auto"/>
            <w:right w:val="none" w:sz="0" w:space="0" w:color="auto"/>
          </w:divBdr>
          <w:divsChild>
            <w:div w:id="135997634">
              <w:marLeft w:val="0"/>
              <w:marRight w:val="0"/>
              <w:marTop w:val="0"/>
              <w:marBottom w:val="0"/>
              <w:divBdr>
                <w:top w:val="none" w:sz="0" w:space="0" w:color="auto"/>
                <w:left w:val="none" w:sz="0" w:space="0" w:color="auto"/>
                <w:bottom w:val="none" w:sz="0" w:space="0" w:color="auto"/>
                <w:right w:val="none" w:sz="0" w:space="0" w:color="auto"/>
              </w:divBdr>
            </w:div>
            <w:div w:id="1823737149">
              <w:marLeft w:val="0"/>
              <w:marRight w:val="0"/>
              <w:marTop w:val="0"/>
              <w:marBottom w:val="0"/>
              <w:divBdr>
                <w:top w:val="none" w:sz="0" w:space="0" w:color="auto"/>
                <w:left w:val="none" w:sz="0" w:space="0" w:color="auto"/>
                <w:bottom w:val="none" w:sz="0" w:space="0" w:color="auto"/>
                <w:right w:val="none" w:sz="0" w:space="0" w:color="auto"/>
              </w:divBdr>
            </w:div>
          </w:divsChild>
        </w:div>
        <w:div w:id="665979037">
          <w:marLeft w:val="0"/>
          <w:marRight w:val="0"/>
          <w:marTop w:val="0"/>
          <w:marBottom w:val="0"/>
          <w:divBdr>
            <w:top w:val="none" w:sz="0" w:space="0" w:color="auto"/>
            <w:left w:val="none" w:sz="0" w:space="0" w:color="auto"/>
            <w:bottom w:val="none" w:sz="0" w:space="0" w:color="auto"/>
            <w:right w:val="none" w:sz="0" w:space="0" w:color="auto"/>
          </w:divBdr>
          <w:divsChild>
            <w:div w:id="1808355705">
              <w:marLeft w:val="0"/>
              <w:marRight w:val="0"/>
              <w:marTop w:val="0"/>
              <w:marBottom w:val="0"/>
              <w:divBdr>
                <w:top w:val="none" w:sz="0" w:space="0" w:color="auto"/>
                <w:left w:val="none" w:sz="0" w:space="0" w:color="auto"/>
                <w:bottom w:val="none" w:sz="0" w:space="0" w:color="auto"/>
                <w:right w:val="none" w:sz="0" w:space="0" w:color="auto"/>
              </w:divBdr>
            </w:div>
          </w:divsChild>
        </w:div>
        <w:div w:id="672104171">
          <w:marLeft w:val="0"/>
          <w:marRight w:val="0"/>
          <w:marTop w:val="0"/>
          <w:marBottom w:val="0"/>
          <w:divBdr>
            <w:top w:val="none" w:sz="0" w:space="0" w:color="auto"/>
            <w:left w:val="none" w:sz="0" w:space="0" w:color="auto"/>
            <w:bottom w:val="none" w:sz="0" w:space="0" w:color="auto"/>
            <w:right w:val="none" w:sz="0" w:space="0" w:color="auto"/>
          </w:divBdr>
          <w:divsChild>
            <w:div w:id="776876133">
              <w:marLeft w:val="0"/>
              <w:marRight w:val="0"/>
              <w:marTop w:val="0"/>
              <w:marBottom w:val="0"/>
              <w:divBdr>
                <w:top w:val="none" w:sz="0" w:space="0" w:color="auto"/>
                <w:left w:val="none" w:sz="0" w:space="0" w:color="auto"/>
                <w:bottom w:val="none" w:sz="0" w:space="0" w:color="auto"/>
                <w:right w:val="none" w:sz="0" w:space="0" w:color="auto"/>
              </w:divBdr>
            </w:div>
          </w:divsChild>
        </w:div>
        <w:div w:id="672222984">
          <w:marLeft w:val="0"/>
          <w:marRight w:val="0"/>
          <w:marTop w:val="0"/>
          <w:marBottom w:val="0"/>
          <w:divBdr>
            <w:top w:val="none" w:sz="0" w:space="0" w:color="auto"/>
            <w:left w:val="none" w:sz="0" w:space="0" w:color="auto"/>
            <w:bottom w:val="none" w:sz="0" w:space="0" w:color="auto"/>
            <w:right w:val="none" w:sz="0" w:space="0" w:color="auto"/>
          </w:divBdr>
          <w:divsChild>
            <w:div w:id="1029144035">
              <w:marLeft w:val="0"/>
              <w:marRight w:val="0"/>
              <w:marTop w:val="0"/>
              <w:marBottom w:val="0"/>
              <w:divBdr>
                <w:top w:val="none" w:sz="0" w:space="0" w:color="auto"/>
                <w:left w:val="none" w:sz="0" w:space="0" w:color="auto"/>
                <w:bottom w:val="none" w:sz="0" w:space="0" w:color="auto"/>
                <w:right w:val="none" w:sz="0" w:space="0" w:color="auto"/>
              </w:divBdr>
            </w:div>
          </w:divsChild>
        </w:div>
        <w:div w:id="672223657">
          <w:marLeft w:val="0"/>
          <w:marRight w:val="0"/>
          <w:marTop w:val="0"/>
          <w:marBottom w:val="0"/>
          <w:divBdr>
            <w:top w:val="none" w:sz="0" w:space="0" w:color="auto"/>
            <w:left w:val="none" w:sz="0" w:space="0" w:color="auto"/>
            <w:bottom w:val="none" w:sz="0" w:space="0" w:color="auto"/>
            <w:right w:val="none" w:sz="0" w:space="0" w:color="auto"/>
          </w:divBdr>
          <w:divsChild>
            <w:div w:id="1529904822">
              <w:marLeft w:val="0"/>
              <w:marRight w:val="0"/>
              <w:marTop w:val="0"/>
              <w:marBottom w:val="0"/>
              <w:divBdr>
                <w:top w:val="none" w:sz="0" w:space="0" w:color="auto"/>
                <w:left w:val="none" w:sz="0" w:space="0" w:color="auto"/>
                <w:bottom w:val="none" w:sz="0" w:space="0" w:color="auto"/>
                <w:right w:val="none" w:sz="0" w:space="0" w:color="auto"/>
              </w:divBdr>
            </w:div>
          </w:divsChild>
        </w:div>
        <w:div w:id="677194107">
          <w:marLeft w:val="0"/>
          <w:marRight w:val="0"/>
          <w:marTop w:val="0"/>
          <w:marBottom w:val="0"/>
          <w:divBdr>
            <w:top w:val="none" w:sz="0" w:space="0" w:color="auto"/>
            <w:left w:val="none" w:sz="0" w:space="0" w:color="auto"/>
            <w:bottom w:val="none" w:sz="0" w:space="0" w:color="auto"/>
            <w:right w:val="none" w:sz="0" w:space="0" w:color="auto"/>
          </w:divBdr>
          <w:divsChild>
            <w:div w:id="706872292">
              <w:marLeft w:val="0"/>
              <w:marRight w:val="0"/>
              <w:marTop w:val="0"/>
              <w:marBottom w:val="0"/>
              <w:divBdr>
                <w:top w:val="none" w:sz="0" w:space="0" w:color="auto"/>
                <w:left w:val="none" w:sz="0" w:space="0" w:color="auto"/>
                <w:bottom w:val="none" w:sz="0" w:space="0" w:color="auto"/>
                <w:right w:val="none" w:sz="0" w:space="0" w:color="auto"/>
              </w:divBdr>
            </w:div>
            <w:div w:id="1447040136">
              <w:marLeft w:val="0"/>
              <w:marRight w:val="0"/>
              <w:marTop w:val="0"/>
              <w:marBottom w:val="0"/>
              <w:divBdr>
                <w:top w:val="none" w:sz="0" w:space="0" w:color="auto"/>
                <w:left w:val="none" w:sz="0" w:space="0" w:color="auto"/>
                <w:bottom w:val="none" w:sz="0" w:space="0" w:color="auto"/>
                <w:right w:val="none" w:sz="0" w:space="0" w:color="auto"/>
              </w:divBdr>
            </w:div>
          </w:divsChild>
        </w:div>
        <w:div w:id="680856844">
          <w:marLeft w:val="0"/>
          <w:marRight w:val="0"/>
          <w:marTop w:val="0"/>
          <w:marBottom w:val="0"/>
          <w:divBdr>
            <w:top w:val="none" w:sz="0" w:space="0" w:color="auto"/>
            <w:left w:val="none" w:sz="0" w:space="0" w:color="auto"/>
            <w:bottom w:val="none" w:sz="0" w:space="0" w:color="auto"/>
            <w:right w:val="none" w:sz="0" w:space="0" w:color="auto"/>
          </w:divBdr>
          <w:divsChild>
            <w:div w:id="201285810">
              <w:marLeft w:val="0"/>
              <w:marRight w:val="0"/>
              <w:marTop w:val="0"/>
              <w:marBottom w:val="0"/>
              <w:divBdr>
                <w:top w:val="none" w:sz="0" w:space="0" w:color="auto"/>
                <w:left w:val="none" w:sz="0" w:space="0" w:color="auto"/>
                <w:bottom w:val="none" w:sz="0" w:space="0" w:color="auto"/>
                <w:right w:val="none" w:sz="0" w:space="0" w:color="auto"/>
              </w:divBdr>
            </w:div>
          </w:divsChild>
        </w:div>
        <w:div w:id="683092520">
          <w:marLeft w:val="0"/>
          <w:marRight w:val="0"/>
          <w:marTop w:val="0"/>
          <w:marBottom w:val="0"/>
          <w:divBdr>
            <w:top w:val="none" w:sz="0" w:space="0" w:color="auto"/>
            <w:left w:val="none" w:sz="0" w:space="0" w:color="auto"/>
            <w:bottom w:val="none" w:sz="0" w:space="0" w:color="auto"/>
            <w:right w:val="none" w:sz="0" w:space="0" w:color="auto"/>
          </w:divBdr>
          <w:divsChild>
            <w:div w:id="119224365">
              <w:marLeft w:val="0"/>
              <w:marRight w:val="0"/>
              <w:marTop w:val="0"/>
              <w:marBottom w:val="0"/>
              <w:divBdr>
                <w:top w:val="none" w:sz="0" w:space="0" w:color="auto"/>
                <w:left w:val="none" w:sz="0" w:space="0" w:color="auto"/>
                <w:bottom w:val="none" w:sz="0" w:space="0" w:color="auto"/>
                <w:right w:val="none" w:sz="0" w:space="0" w:color="auto"/>
              </w:divBdr>
            </w:div>
          </w:divsChild>
        </w:div>
        <w:div w:id="684283261">
          <w:marLeft w:val="0"/>
          <w:marRight w:val="0"/>
          <w:marTop w:val="0"/>
          <w:marBottom w:val="0"/>
          <w:divBdr>
            <w:top w:val="none" w:sz="0" w:space="0" w:color="auto"/>
            <w:left w:val="none" w:sz="0" w:space="0" w:color="auto"/>
            <w:bottom w:val="none" w:sz="0" w:space="0" w:color="auto"/>
            <w:right w:val="none" w:sz="0" w:space="0" w:color="auto"/>
          </w:divBdr>
          <w:divsChild>
            <w:div w:id="187453146">
              <w:marLeft w:val="0"/>
              <w:marRight w:val="0"/>
              <w:marTop w:val="0"/>
              <w:marBottom w:val="0"/>
              <w:divBdr>
                <w:top w:val="none" w:sz="0" w:space="0" w:color="auto"/>
                <w:left w:val="none" w:sz="0" w:space="0" w:color="auto"/>
                <w:bottom w:val="none" w:sz="0" w:space="0" w:color="auto"/>
                <w:right w:val="none" w:sz="0" w:space="0" w:color="auto"/>
              </w:divBdr>
            </w:div>
          </w:divsChild>
        </w:div>
        <w:div w:id="685791999">
          <w:marLeft w:val="0"/>
          <w:marRight w:val="0"/>
          <w:marTop w:val="0"/>
          <w:marBottom w:val="0"/>
          <w:divBdr>
            <w:top w:val="none" w:sz="0" w:space="0" w:color="auto"/>
            <w:left w:val="none" w:sz="0" w:space="0" w:color="auto"/>
            <w:bottom w:val="none" w:sz="0" w:space="0" w:color="auto"/>
            <w:right w:val="none" w:sz="0" w:space="0" w:color="auto"/>
          </w:divBdr>
          <w:divsChild>
            <w:div w:id="715087691">
              <w:marLeft w:val="0"/>
              <w:marRight w:val="0"/>
              <w:marTop w:val="0"/>
              <w:marBottom w:val="0"/>
              <w:divBdr>
                <w:top w:val="none" w:sz="0" w:space="0" w:color="auto"/>
                <w:left w:val="none" w:sz="0" w:space="0" w:color="auto"/>
                <w:bottom w:val="none" w:sz="0" w:space="0" w:color="auto"/>
                <w:right w:val="none" w:sz="0" w:space="0" w:color="auto"/>
              </w:divBdr>
            </w:div>
            <w:div w:id="760880641">
              <w:marLeft w:val="0"/>
              <w:marRight w:val="0"/>
              <w:marTop w:val="0"/>
              <w:marBottom w:val="0"/>
              <w:divBdr>
                <w:top w:val="none" w:sz="0" w:space="0" w:color="auto"/>
                <w:left w:val="none" w:sz="0" w:space="0" w:color="auto"/>
                <w:bottom w:val="none" w:sz="0" w:space="0" w:color="auto"/>
                <w:right w:val="none" w:sz="0" w:space="0" w:color="auto"/>
              </w:divBdr>
            </w:div>
            <w:div w:id="2001080646">
              <w:marLeft w:val="0"/>
              <w:marRight w:val="0"/>
              <w:marTop w:val="0"/>
              <w:marBottom w:val="0"/>
              <w:divBdr>
                <w:top w:val="none" w:sz="0" w:space="0" w:color="auto"/>
                <w:left w:val="none" w:sz="0" w:space="0" w:color="auto"/>
                <w:bottom w:val="none" w:sz="0" w:space="0" w:color="auto"/>
                <w:right w:val="none" w:sz="0" w:space="0" w:color="auto"/>
              </w:divBdr>
            </w:div>
          </w:divsChild>
        </w:div>
        <w:div w:id="687298110">
          <w:marLeft w:val="0"/>
          <w:marRight w:val="0"/>
          <w:marTop w:val="0"/>
          <w:marBottom w:val="0"/>
          <w:divBdr>
            <w:top w:val="none" w:sz="0" w:space="0" w:color="auto"/>
            <w:left w:val="none" w:sz="0" w:space="0" w:color="auto"/>
            <w:bottom w:val="none" w:sz="0" w:space="0" w:color="auto"/>
            <w:right w:val="none" w:sz="0" w:space="0" w:color="auto"/>
          </w:divBdr>
          <w:divsChild>
            <w:div w:id="906378555">
              <w:marLeft w:val="0"/>
              <w:marRight w:val="0"/>
              <w:marTop w:val="0"/>
              <w:marBottom w:val="0"/>
              <w:divBdr>
                <w:top w:val="none" w:sz="0" w:space="0" w:color="auto"/>
                <w:left w:val="none" w:sz="0" w:space="0" w:color="auto"/>
                <w:bottom w:val="none" w:sz="0" w:space="0" w:color="auto"/>
                <w:right w:val="none" w:sz="0" w:space="0" w:color="auto"/>
              </w:divBdr>
            </w:div>
          </w:divsChild>
        </w:div>
        <w:div w:id="689645775">
          <w:marLeft w:val="0"/>
          <w:marRight w:val="0"/>
          <w:marTop w:val="0"/>
          <w:marBottom w:val="0"/>
          <w:divBdr>
            <w:top w:val="none" w:sz="0" w:space="0" w:color="auto"/>
            <w:left w:val="none" w:sz="0" w:space="0" w:color="auto"/>
            <w:bottom w:val="none" w:sz="0" w:space="0" w:color="auto"/>
            <w:right w:val="none" w:sz="0" w:space="0" w:color="auto"/>
          </w:divBdr>
          <w:divsChild>
            <w:div w:id="923882316">
              <w:marLeft w:val="0"/>
              <w:marRight w:val="0"/>
              <w:marTop w:val="0"/>
              <w:marBottom w:val="0"/>
              <w:divBdr>
                <w:top w:val="none" w:sz="0" w:space="0" w:color="auto"/>
                <w:left w:val="none" w:sz="0" w:space="0" w:color="auto"/>
                <w:bottom w:val="none" w:sz="0" w:space="0" w:color="auto"/>
                <w:right w:val="none" w:sz="0" w:space="0" w:color="auto"/>
              </w:divBdr>
            </w:div>
          </w:divsChild>
        </w:div>
        <w:div w:id="692414832">
          <w:marLeft w:val="0"/>
          <w:marRight w:val="0"/>
          <w:marTop w:val="0"/>
          <w:marBottom w:val="0"/>
          <w:divBdr>
            <w:top w:val="none" w:sz="0" w:space="0" w:color="auto"/>
            <w:left w:val="none" w:sz="0" w:space="0" w:color="auto"/>
            <w:bottom w:val="none" w:sz="0" w:space="0" w:color="auto"/>
            <w:right w:val="none" w:sz="0" w:space="0" w:color="auto"/>
          </w:divBdr>
          <w:divsChild>
            <w:div w:id="438641187">
              <w:marLeft w:val="0"/>
              <w:marRight w:val="0"/>
              <w:marTop w:val="0"/>
              <w:marBottom w:val="0"/>
              <w:divBdr>
                <w:top w:val="none" w:sz="0" w:space="0" w:color="auto"/>
                <w:left w:val="none" w:sz="0" w:space="0" w:color="auto"/>
                <w:bottom w:val="none" w:sz="0" w:space="0" w:color="auto"/>
                <w:right w:val="none" w:sz="0" w:space="0" w:color="auto"/>
              </w:divBdr>
            </w:div>
          </w:divsChild>
        </w:div>
        <w:div w:id="692682373">
          <w:marLeft w:val="0"/>
          <w:marRight w:val="0"/>
          <w:marTop w:val="0"/>
          <w:marBottom w:val="0"/>
          <w:divBdr>
            <w:top w:val="none" w:sz="0" w:space="0" w:color="auto"/>
            <w:left w:val="none" w:sz="0" w:space="0" w:color="auto"/>
            <w:bottom w:val="none" w:sz="0" w:space="0" w:color="auto"/>
            <w:right w:val="none" w:sz="0" w:space="0" w:color="auto"/>
          </w:divBdr>
          <w:divsChild>
            <w:div w:id="1280993168">
              <w:marLeft w:val="0"/>
              <w:marRight w:val="0"/>
              <w:marTop w:val="0"/>
              <w:marBottom w:val="0"/>
              <w:divBdr>
                <w:top w:val="none" w:sz="0" w:space="0" w:color="auto"/>
                <w:left w:val="none" w:sz="0" w:space="0" w:color="auto"/>
                <w:bottom w:val="none" w:sz="0" w:space="0" w:color="auto"/>
                <w:right w:val="none" w:sz="0" w:space="0" w:color="auto"/>
              </w:divBdr>
            </w:div>
          </w:divsChild>
        </w:div>
        <w:div w:id="692732473">
          <w:marLeft w:val="0"/>
          <w:marRight w:val="0"/>
          <w:marTop w:val="0"/>
          <w:marBottom w:val="0"/>
          <w:divBdr>
            <w:top w:val="none" w:sz="0" w:space="0" w:color="auto"/>
            <w:left w:val="none" w:sz="0" w:space="0" w:color="auto"/>
            <w:bottom w:val="none" w:sz="0" w:space="0" w:color="auto"/>
            <w:right w:val="none" w:sz="0" w:space="0" w:color="auto"/>
          </w:divBdr>
          <w:divsChild>
            <w:div w:id="493649303">
              <w:marLeft w:val="0"/>
              <w:marRight w:val="0"/>
              <w:marTop w:val="0"/>
              <w:marBottom w:val="0"/>
              <w:divBdr>
                <w:top w:val="none" w:sz="0" w:space="0" w:color="auto"/>
                <w:left w:val="none" w:sz="0" w:space="0" w:color="auto"/>
                <w:bottom w:val="none" w:sz="0" w:space="0" w:color="auto"/>
                <w:right w:val="none" w:sz="0" w:space="0" w:color="auto"/>
              </w:divBdr>
            </w:div>
            <w:div w:id="981737378">
              <w:marLeft w:val="0"/>
              <w:marRight w:val="0"/>
              <w:marTop w:val="0"/>
              <w:marBottom w:val="0"/>
              <w:divBdr>
                <w:top w:val="none" w:sz="0" w:space="0" w:color="auto"/>
                <w:left w:val="none" w:sz="0" w:space="0" w:color="auto"/>
                <w:bottom w:val="none" w:sz="0" w:space="0" w:color="auto"/>
                <w:right w:val="none" w:sz="0" w:space="0" w:color="auto"/>
              </w:divBdr>
            </w:div>
          </w:divsChild>
        </w:div>
        <w:div w:id="694303970">
          <w:marLeft w:val="0"/>
          <w:marRight w:val="0"/>
          <w:marTop w:val="0"/>
          <w:marBottom w:val="0"/>
          <w:divBdr>
            <w:top w:val="none" w:sz="0" w:space="0" w:color="auto"/>
            <w:left w:val="none" w:sz="0" w:space="0" w:color="auto"/>
            <w:bottom w:val="none" w:sz="0" w:space="0" w:color="auto"/>
            <w:right w:val="none" w:sz="0" w:space="0" w:color="auto"/>
          </w:divBdr>
          <w:divsChild>
            <w:div w:id="1165513114">
              <w:marLeft w:val="0"/>
              <w:marRight w:val="0"/>
              <w:marTop w:val="0"/>
              <w:marBottom w:val="0"/>
              <w:divBdr>
                <w:top w:val="none" w:sz="0" w:space="0" w:color="auto"/>
                <w:left w:val="none" w:sz="0" w:space="0" w:color="auto"/>
                <w:bottom w:val="none" w:sz="0" w:space="0" w:color="auto"/>
                <w:right w:val="none" w:sz="0" w:space="0" w:color="auto"/>
              </w:divBdr>
            </w:div>
          </w:divsChild>
        </w:div>
        <w:div w:id="694304859">
          <w:marLeft w:val="0"/>
          <w:marRight w:val="0"/>
          <w:marTop w:val="0"/>
          <w:marBottom w:val="0"/>
          <w:divBdr>
            <w:top w:val="none" w:sz="0" w:space="0" w:color="auto"/>
            <w:left w:val="none" w:sz="0" w:space="0" w:color="auto"/>
            <w:bottom w:val="none" w:sz="0" w:space="0" w:color="auto"/>
            <w:right w:val="none" w:sz="0" w:space="0" w:color="auto"/>
          </w:divBdr>
          <w:divsChild>
            <w:div w:id="168063682">
              <w:marLeft w:val="0"/>
              <w:marRight w:val="0"/>
              <w:marTop w:val="0"/>
              <w:marBottom w:val="0"/>
              <w:divBdr>
                <w:top w:val="none" w:sz="0" w:space="0" w:color="auto"/>
                <w:left w:val="none" w:sz="0" w:space="0" w:color="auto"/>
                <w:bottom w:val="none" w:sz="0" w:space="0" w:color="auto"/>
                <w:right w:val="none" w:sz="0" w:space="0" w:color="auto"/>
              </w:divBdr>
            </w:div>
          </w:divsChild>
        </w:div>
        <w:div w:id="694576637">
          <w:marLeft w:val="0"/>
          <w:marRight w:val="0"/>
          <w:marTop w:val="0"/>
          <w:marBottom w:val="0"/>
          <w:divBdr>
            <w:top w:val="none" w:sz="0" w:space="0" w:color="auto"/>
            <w:left w:val="none" w:sz="0" w:space="0" w:color="auto"/>
            <w:bottom w:val="none" w:sz="0" w:space="0" w:color="auto"/>
            <w:right w:val="none" w:sz="0" w:space="0" w:color="auto"/>
          </w:divBdr>
          <w:divsChild>
            <w:div w:id="255483885">
              <w:marLeft w:val="0"/>
              <w:marRight w:val="0"/>
              <w:marTop w:val="0"/>
              <w:marBottom w:val="0"/>
              <w:divBdr>
                <w:top w:val="none" w:sz="0" w:space="0" w:color="auto"/>
                <w:left w:val="none" w:sz="0" w:space="0" w:color="auto"/>
                <w:bottom w:val="none" w:sz="0" w:space="0" w:color="auto"/>
                <w:right w:val="none" w:sz="0" w:space="0" w:color="auto"/>
              </w:divBdr>
            </w:div>
          </w:divsChild>
        </w:div>
        <w:div w:id="696392268">
          <w:marLeft w:val="0"/>
          <w:marRight w:val="0"/>
          <w:marTop w:val="0"/>
          <w:marBottom w:val="0"/>
          <w:divBdr>
            <w:top w:val="none" w:sz="0" w:space="0" w:color="auto"/>
            <w:left w:val="none" w:sz="0" w:space="0" w:color="auto"/>
            <w:bottom w:val="none" w:sz="0" w:space="0" w:color="auto"/>
            <w:right w:val="none" w:sz="0" w:space="0" w:color="auto"/>
          </w:divBdr>
          <w:divsChild>
            <w:div w:id="233586643">
              <w:marLeft w:val="0"/>
              <w:marRight w:val="0"/>
              <w:marTop w:val="0"/>
              <w:marBottom w:val="0"/>
              <w:divBdr>
                <w:top w:val="none" w:sz="0" w:space="0" w:color="auto"/>
                <w:left w:val="none" w:sz="0" w:space="0" w:color="auto"/>
                <w:bottom w:val="none" w:sz="0" w:space="0" w:color="auto"/>
                <w:right w:val="none" w:sz="0" w:space="0" w:color="auto"/>
              </w:divBdr>
            </w:div>
            <w:div w:id="278071244">
              <w:marLeft w:val="0"/>
              <w:marRight w:val="0"/>
              <w:marTop w:val="0"/>
              <w:marBottom w:val="0"/>
              <w:divBdr>
                <w:top w:val="none" w:sz="0" w:space="0" w:color="auto"/>
                <w:left w:val="none" w:sz="0" w:space="0" w:color="auto"/>
                <w:bottom w:val="none" w:sz="0" w:space="0" w:color="auto"/>
                <w:right w:val="none" w:sz="0" w:space="0" w:color="auto"/>
              </w:divBdr>
            </w:div>
          </w:divsChild>
        </w:div>
        <w:div w:id="698431063">
          <w:marLeft w:val="0"/>
          <w:marRight w:val="0"/>
          <w:marTop w:val="0"/>
          <w:marBottom w:val="0"/>
          <w:divBdr>
            <w:top w:val="none" w:sz="0" w:space="0" w:color="auto"/>
            <w:left w:val="none" w:sz="0" w:space="0" w:color="auto"/>
            <w:bottom w:val="none" w:sz="0" w:space="0" w:color="auto"/>
            <w:right w:val="none" w:sz="0" w:space="0" w:color="auto"/>
          </w:divBdr>
          <w:divsChild>
            <w:div w:id="535702639">
              <w:marLeft w:val="0"/>
              <w:marRight w:val="0"/>
              <w:marTop w:val="0"/>
              <w:marBottom w:val="0"/>
              <w:divBdr>
                <w:top w:val="none" w:sz="0" w:space="0" w:color="auto"/>
                <w:left w:val="none" w:sz="0" w:space="0" w:color="auto"/>
                <w:bottom w:val="none" w:sz="0" w:space="0" w:color="auto"/>
                <w:right w:val="none" w:sz="0" w:space="0" w:color="auto"/>
              </w:divBdr>
            </w:div>
          </w:divsChild>
        </w:div>
        <w:div w:id="699551855">
          <w:marLeft w:val="0"/>
          <w:marRight w:val="0"/>
          <w:marTop w:val="0"/>
          <w:marBottom w:val="0"/>
          <w:divBdr>
            <w:top w:val="none" w:sz="0" w:space="0" w:color="auto"/>
            <w:left w:val="none" w:sz="0" w:space="0" w:color="auto"/>
            <w:bottom w:val="none" w:sz="0" w:space="0" w:color="auto"/>
            <w:right w:val="none" w:sz="0" w:space="0" w:color="auto"/>
          </w:divBdr>
          <w:divsChild>
            <w:div w:id="1570459665">
              <w:marLeft w:val="0"/>
              <w:marRight w:val="0"/>
              <w:marTop w:val="0"/>
              <w:marBottom w:val="0"/>
              <w:divBdr>
                <w:top w:val="none" w:sz="0" w:space="0" w:color="auto"/>
                <w:left w:val="none" w:sz="0" w:space="0" w:color="auto"/>
                <w:bottom w:val="none" w:sz="0" w:space="0" w:color="auto"/>
                <w:right w:val="none" w:sz="0" w:space="0" w:color="auto"/>
              </w:divBdr>
            </w:div>
          </w:divsChild>
        </w:div>
        <w:div w:id="700126827">
          <w:marLeft w:val="0"/>
          <w:marRight w:val="0"/>
          <w:marTop w:val="0"/>
          <w:marBottom w:val="0"/>
          <w:divBdr>
            <w:top w:val="none" w:sz="0" w:space="0" w:color="auto"/>
            <w:left w:val="none" w:sz="0" w:space="0" w:color="auto"/>
            <w:bottom w:val="none" w:sz="0" w:space="0" w:color="auto"/>
            <w:right w:val="none" w:sz="0" w:space="0" w:color="auto"/>
          </w:divBdr>
          <w:divsChild>
            <w:div w:id="569341781">
              <w:marLeft w:val="0"/>
              <w:marRight w:val="0"/>
              <w:marTop w:val="0"/>
              <w:marBottom w:val="0"/>
              <w:divBdr>
                <w:top w:val="none" w:sz="0" w:space="0" w:color="auto"/>
                <w:left w:val="none" w:sz="0" w:space="0" w:color="auto"/>
                <w:bottom w:val="none" w:sz="0" w:space="0" w:color="auto"/>
                <w:right w:val="none" w:sz="0" w:space="0" w:color="auto"/>
              </w:divBdr>
            </w:div>
          </w:divsChild>
        </w:div>
        <w:div w:id="702369968">
          <w:marLeft w:val="0"/>
          <w:marRight w:val="0"/>
          <w:marTop w:val="0"/>
          <w:marBottom w:val="0"/>
          <w:divBdr>
            <w:top w:val="none" w:sz="0" w:space="0" w:color="auto"/>
            <w:left w:val="none" w:sz="0" w:space="0" w:color="auto"/>
            <w:bottom w:val="none" w:sz="0" w:space="0" w:color="auto"/>
            <w:right w:val="none" w:sz="0" w:space="0" w:color="auto"/>
          </w:divBdr>
          <w:divsChild>
            <w:div w:id="260191153">
              <w:marLeft w:val="0"/>
              <w:marRight w:val="0"/>
              <w:marTop w:val="0"/>
              <w:marBottom w:val="0"/>
              <w:divBdr>
                <w:top w:val="none" w:sz="0" w:space="0" w:color="auto"/>
                <w:left w:val="none" w:sz="0" w:space="0" w:color="auto"/>
                <w:bottom w:val="none" w:sz="0" w:space="0" w:color="auto"/>
                <w:right w:val="none" w:sz="0" w:space="0" w:color="auto"/>
              </w:divBdr>
            </w:div>
          </w:divsChild>
        </w:div>
        <w:div w:id="702826551">
          <w:marLeft w:val="0"/>
          <w:marRight w:val="0"/>
          <w:marTop w:val="0"/>
          <w:marBottom w:val="0"/>
          <w:divBdr>
            <w:top w:val="none" w:sz="0" w:space="0" w:color="auto"/>
            <w:left w:val="none" w:sz="0" w:space="0" w:color="auto"/>
            <w:bottom w:val="none" w:sz="0" w:space="0" w:color="auto"/>
            <w:right w:val="none" w:sz="0" w:space="0" w:color="auto"/>
          </w:divBdr>
          <w:divsChild>
            <w:div w:id="205682707">
              <w:marLeft w:val="0"/>
              <w:marRight w:val="0"/>
              <w:marTop w:val="0"/>
              <w:marBottom w:val="0"/>
              <w:divBdr>
                <w:top w:val="none" w:sz="0" w:space="0" w:color="auto"/>
                <w:left w:val="none" w:sz="0" w:space="0" w:color="auto"/>
                <w:bottom w:val="none" w:sz="0" w:space="0" w:color="auto"/>
                <w:right w:val="none" w:sz="0" w:space="0" w:color="auto"/>
              </w:divBdr>
            </w:div>
          </w:divsChild>
        </w:div>
        <w:div w:id="705763238">
          <w:marLeft w:val="0"/>
          <w:marRight w:val="0"/>
          <w:marTop w:val="0"/>
          <w:marBottom w:val="0"/>
          <w:divBdr>
            <w:top w:val="none" w:sz="0" w:space="0" w:color="auto"/>
            <w:left w:val="none" w:sz="0" w:space="0" w:color="auto"/>
            <w:bottom w:val="none" w:sz="0" w:space="0" w:color="auto"/>
            <w:right w:val="none" w:sz="0" w:space="0" w:color="auto"/>
          </w:divBdr>
          <w:divsChild>
            <w:div w:id="1529221786">
              <w:marLeft w:val="0"/>
              <w:marRight w:val="0"/>
              <w:marTop w:val="0"/>
              <w:marBottom w:val="0"/>
              <w:divBdr>
                <w:top w:val="none" w:sz="0" w:space="0" w:color="auto"/>
                <w:left w:val="none" w:sz="0" w:space="0" w:color="auto"/>
                <w:bottom w:val="none" w:sz="0" w:space="0" w:color="auto"/>
                <w:right w:val="none" w:sz="0" w:space="0" w:color="auto"/>
              </w:divBdr>
            </w:div>
          </w:divsChild>
        </w:div>
        <w:div w:id="707073199">
          <w:marLeft w:val="0"/>
          <w:marRight w:val="0"/>
          <w:marTop w:val="0"/>
          <w:marBottom w:val="0"/>
          <w:divBdr>
            <w:top w:val="none" w:sz="0" w:space="0" w:color="auto"/>
            <w:left w:val="none" w:sz="0" w:space="0" w:color="auto"/>
            <w:bottom w:val="none" w:sz="0" w:space="0" w:color="auto"/>
            <w:right w:val="none" w:sz="0" w:space="0" w:color="auto"/>
          </w:divBdr>
          <w:divsChild>
            <w:div w:id="980498310">
              <w:marLeft w:val="0"/>
              <w:marRight w:val="0"/>
              <w:marTop w:val="0"/>
              <w:marBottom w:val="0"/>
              <w:divBdr>
                <w:top w:val="none" w:sz="0" w:space="0" w:color="auto"/>
                <w:left w:val="none" w:sz="0" w:space="0" w:color="auto"/>
                <w:bottom w:val="none" w:sz="0" w:space="0" w:color="auto"/>
                <w:right w:val="none" w:sz="0" w:space="0" w:color="auto"/>
              </w:divBdr>
            </w:div>
          </w:divsChild>
        </w:div>
        <w:div w:id="714736901">
          <w:marLeft w:val="0"/>
          <w:marRight w:val="0"/>
          <w:marTop w:val="0"/>
          <w:marBottom w:val="0"/>
          <w:divBdr>
            <w:top w:val="none" w:sz="0" w:space="0" w:color="auto"/>
            <w:left w:val="none" w:sz="0" w:space="0" w:color="auto"/>
            <w:bottom w:val="none" w:sz="0" w:space="0" w:color="auto"/>
            <w:right w:val="none" w:sz="0" w:space="0" w:color="auto"/>
          </w:divBdr>
          <w:divsChild>
            <w:div w:id="275526574">
              <w:marLeft w:val="0"/>
              <w:marRight w:val="0"/>
              <w:marTop w:val="0"/>
              <w:marBottom w:val="0"/>
              <w:divBdr>
                <w:top w:val="none" w:sz="0" w:space="0" w:color="auto"/>
                <w:left w:val="none" w:sz="0" w:space="0" w:color="auto"/>
                <w:bottom w:val="none" w:sz="0" w:space="0" w:color="auto"/>
                <w:right w:val="none" w:sz="0" w:space="0" w:color="auto"/>
              </w:divBdr>
            </w:div>
          </w:divsChild>
        </w:div>
        <w:div w:id="717050071">
          <w:marLeft w:val="0"/>
          <w:marRight w:val="0"/>
          <w:marTop w:val="0"/>
          <w:marBottom w:val="0"/>
          <w:divBdr>
            <w:top w:val="none" w:sz="0" w:space="0" w:color="auto"/>
            <w:left w:val="none" w:sz="0" w:space="0" w:color="auto"/>
            <w:bottom w:val="none" w:sz="0" w:space="0" w:color="auto"/>
            <w:right w:val="none" w:sz="0" w:space="0" w:color="auto"/>
          </w:divBdr>
          <w:divsChild>
            <w:div w:id="19473662">
              <w:marLeft w:val="0"/>
              <w:marRight w:val="0"/>
              <w:marTop w:val="0"/>
              <w:marBottom w:val="0"/>
              <w:divBdr>
                <w:top w:val="none" w:sz="0" w:space="0" w:color="auto"/>
                <w:left w:val="none" w:sz="0" w:space="0" w:color="auto"/>
                <w:bottom w:val="none" w:sz="0" w:space="0" w:color="auto"/>
                <w:right w:val="none" w:sz="0" w:space="0" w:color="auto"/>
              </w:divBdr>
            </w:div>
          </w:divsChild>
        </w:div>
        <w:div w:id="717364563">
          <w:marLeft w:val="0"/>
          <w:marRight w:val="0"/>
          <w:marTop w:val="0"/>
          <w:marBottom w:val="0"/>
          <w:divBdr>
            <w:top w:val="none" w:sz="0" w:space="0" w:color="auto"/>
            <w:left w:val="none" w:sz="0" w:space="0" w:color="auto"/>
            <w:bottom w:val="none" w:sz="0" w:space="0" w:color="auto"/>
            <w:right w:val="none" w:sz="0" w:space="0" w:color="auto"/>
          </w:divBdr>
          <w:divsChild>
            <w:div w:id="615987884">
              <w:marLeft w:val="0"/>
              <w:marRight w:val="0"/>
              <w:marTop w:val="0"/>
              <w:marBottom w:val="0"/>
              <w:divBdr>
                <w:top w:val="none" w:sz="0" w:space="0" w:color="auto"/>
                <w:left w:val="none" w:sz="0" w:space="0" w:color="auto"/>
                <w:bottom w:val="none" w:sz="0" w:space="0" w:color="auto"/>
                <w:right w:val="none" w:sz="0" w:space="0" w:color="auto"/>
              </w:divBdr>
            </w:div>
            <w:div w:id="1697273249">
              <w:marLeft w:val="0"/>
              <w:marRight w:val="0"/>
              <w:marTop w:val="0"/>
              <w:marBottom w:val="0"/>
              <w:divBdr>
                <w:top w:val="none" w:sz="0" w:space="0" w:color="auto"/>
                <w:left w:val="none" w:sz="0" w:space="0" w:color="auto"/>
                <w:bottom w:val="none" w:sz="0" w:space="0" w:color="auto"/>
                <w:right w:val="none" w:sz="0" w:space="0" w:color="auto"/>
              </w:divBdr>
            </w:div>
          </w:divsChild>
        </w:div>
        <w:div w:id="719862825">
          <w:marLeft w:val="0"/>
          <w:marRight w:val="0"/>
          <w:marTop w:val="0"/>
          <w:marBottom w:val="0"/>
          <w:divBdr>
            <w:top w:val="none" w:sz="0" w:space="0" w:color="auto"/>
            <w:left w:val="none" w:sz="0" w:space="0" w:color="auto"/>
            <w:bottom w:val="none" w:sz="0" w:space="0" w:color="auto"/>
            <w:right w:val="none" w:sz="0" w:space="0" w:color="auto"/>
          </w:divBdr>
          <w:divsChild>
            <w:div w:id="277180818">
              <w:marLeft w:val="0"/>
              <w:marRight w:val="0"/>
              <w:marTop w:val="0"/>
              <w:marBottom w:val="0"/>
              <w:divBdr>
                <w:top w:val="none" w:sz="0" w:space="0" w:color="auto"/>
                <w:left w:val="none" w:sz="0" w:space="0" w:color="auto"/>
                <w:bottom w:val="none" w:sz="0" w:space="0" w:color="auto"/>
                <w:right w:val="none" w:sz="0" w:space="0" w:color="auto"/>
              </w:divBdr>
            </w:div>
          </w:divsChild>
        </w:div>
        <w:div w:id="720444330">
          <w:marLeft w:val="0"/>
          <w:marRight w:val="0"/>
          <w:marTop w:val="0"/>
          <w:marBottom w:val="0"/>
          <w:divBdr>
            <w:top w:val="none" w:sz="0" w:space="0" w:color="auto"/>
            <w:left w:val="none" w:sz="0" w:space="0" w:color="auto"/>
            <w:bottom w:val="none" w:sz="0" w:space="0" w:color="auto"/>
            <w:right w:val="none" w:sz="0" w:space="0" w:color="auto"/>
          </w:divBdr>
          <w:divsChild>
            <w:div w:id="1458405076">
              <w:marLeft w:val="0"/>
              <w:marRight w:val="0"/>
              <w:marTop w:val="0"/>
              <w:marBottom w:val="0"/>
              <w:divBdr>
                <w:top w:val="none" w:sz="0" w:space="0" w:color="auto"/>
                <w:left w:val="none" w:sz="0" w:space="0" w:color="auto"/>
                <w:bottom w:val="none" w:sz="0" w:space="0" w:color="auto"/>
                <w:right w:val="none" w:sz="0" w:space="0" w:color="auto"/>
              </w:divBdr>
            </w:div>
          </w:divsChild>
        </w:div>
        <w:div w:id="723334303">
          <w:marLeft w:val="0"/>
          <w:marRight w:val="0"/>
          <w:marTop w:val="0"/>
          <w:marBottom w:val="0"/>
          <w:divBdr>
            <w:top w:val="none" w:sz="0" w:space="0" w:color="auto"/>
            <w:left w:val="none" w:sz="0" w:space="0" w:color="auto"/>
            <w:bottom w:val="none" w:sz="0" w:space="0" w:color="auto"/>
            <w:right w:val="none" w:sz="0" w:space="0" w:color="auto"/>
          </w:divBdr>
          <w:divsChild>
            <w:div w:id="587883843">
              <w:marLeft w:val="0"/>
              <w:marRight w:val="0"/>
              <w:marTop w:val="0"/>
              <w:marBottom w:val="0"/>
              <w:divBdr>
                <w:top w:val="none" w:sz="0" w:space="0" w:color="auto"/>
                <w:left w:val="none" w:sz="0" w:space="0" w:color="auto"/>
                <w:bottom w:val="none" w:sz="0" w:space="0" w:color="auto"/>
                <w:right w:val="none" w:sz="0" w:space="0" w:color="auto"/>
              </w:divBdr>
            </w:div>
            <w:div w:id="1786271688">
              <w:marLeft w:val="0"/>
              <w:marRight w:val="0"/>
              <w:marTop w:val="0"/>
              <w:marBottom w:val="0"/>
              <w:divBdr>
                <w:top w:val="none" w:sz="0" w:space="0" w:color="auto"/>
                <w:left w:val="none" w:sz="0" w:space="0" w:color="auto"/>
                <w:bottom w:val="none" w:sz="0" w:space="0" w:color="auto"/>
                <w:right w:val="none" w:sz="0" w:space="0" w:color="auto"/>
              </w:divBdr>
            </w:div>
          </w:divsChild>
        </w:div>
        <w:div w:id="724377088">
          <w:marLeft w:val="0"/>
          <w:marRight w:val="0"/>
          <w:marTop w:val="0"/>
          <w:marBottom w:val="0"/>
          <w:divBdr>
            <w:top w:val="none" w:sz="0" w:space="0" w:color="auto"/>
            <w:left w:val="none" w:sz="0" w:space="0" w:color="auto"/>
            <w:bottom w:val="none" w:sz="0" w:space="0" w:color="auto"/>
            <w:right w:val="none" w:sz="0" w:space="0" w:color="auto"/>
          </w:divBdr>
          <w:divsChild>
            <w:div w:id="1243249824">
              <w:marLeft w:val="0"/>
              <w:marRight w:val="0"/>
              <w:marTop w:val="0"/>
              <w:marBottom w:val="0"/>
              <w:divBdr>
                <w:top w:val="none" w:sz="0" w:space="0" w:color="auto"/>
                <w:left w:val="none" w:sz="0" w:space="0" w:color="auto"/>
                <w:bottom w:val="none" w:sz="0" w:space="0" w:color="auto"/>
                <w:right w:val="none" w:sz="0" w:space="0" w:color="auto"/>
              </w:divBdr>
            </w:div>
          </w:divsChild>
        </w:div>
        <w:div w:id="728308048">
          <w:marLeft w:val="0"/>
          <w:marRight w:val="0"/>
          <w:marTop w:val="0"/>
          <w:marBottom w:val="0"/>
          <w:divBdr>
            <w:top w:val="none" w:sz="0" w:space="0" w:color="auto"/>
            <w:left w:val="none" w:sz="0" w:space="0" w:color="auto"/>
            <w:bottom w:val="none" w:sz="0" w:space="0" w:color="auto"/>
            <w:right w:val="none" w:sz="0" w:space="0" w:color="auto"/>
          </w:divBdr>
          <w:divsChild>
            <w:div w:id="979847411">
              <w:marLeft w:val="0"/>
              <w:marRight w:val="0"/>
              <w:marTop w:val="0"/>
              <w:marBottom w:val="0"/>
              <w:divBdr>
                <w:top w:val="none" w:sz="0" w:space="0" w:color="auto"/>
                <w:left w:val="none" w:sz="0" w:space="0" w:color="auto"/>
                <w:bottom w:val="none" w:sz="0" w:space="0" w:color="auto"/>
                <w:right w:val="none" w:sz="0" w:space="0" w:color="auto"/>
              </w:divBdr>
            </w:div>
          </w:divsChild>
        </w:div>
        <w:div w:id="733939036">
          <w:marLeft w:val="0"/>
          <w:marRight w:val="0"/>
          <w:marTop w:val="0"/>
          <w:marBottom w:val="0"/>
          <w:divBdr>
            <w:top w:val="none" w:sz="0" w:space="0" w:color="auto"/>
            <w:left w:val="none" w:sz="0" w:space="0" w:color="auto"/>
            <w:bottom w:val="none" w:sz="0" w:space="0" w:color="auto"/>
            <w:right w:val="none" w:sz="0" w:space="0" w:color="auto"/>
          </w:divBdr>
          <w:divsChild>
            <w:div w:id="511377899">
              <w:marLeft w:val="0"/>
              <w:marRight w:val="0"/>
              <w:marTop w:val="0"/>
              <w:marBottom w:val="0"/>
              <w:divBdr>
                <w:top w:val="none" w:sz="0" w:space="0" w:color="auto"/>
                <w:left w:val="none" w:sz="0" w:space="0" w:color="auto"/>
                <w:bottom w:val="none" w:sz="0" w:space="0" w:color="auto"/>
                <w:right w:val="none" w:sz="0" w:space="0" w:color="auto"/>
              </w:divBdr>
            </w:div>
          </w:divsChild>
        </w:div>
        <w:div w:id="734857428">
          <w:marLeft w:val="0"/>
          <w:marRight w:val="0"/>
          <w:marTop w:val="0"/>
          <w:marBottom w:val="0"/>
          <w:divBdr>
            <w:top w:val="none" w:sz="0" w:space="0" w:color="auto"/>
            <w:left w:val="none" w:sz="0" w:space="0" w:color="auto"/>
            <w:bottom w:val="none" w:sz="0" w:space="0" w:color="auto"/>
            <w:right w:val="none" w:sz="0" w:space="0" w:color="auto"/>
          </w:divBdr>
          <w:divsChild>
            <w:div w:id="793838013">
              <w:marLeft w:val="0"/>
              <w:marRight w:val="0"/>
              <w:marTop w:val="0"/>
              <w:marBottom w:val="0"/>
              <w:divBdr>
                <w:top w:val="none" w:sz="0" w:space="0" w:color="auto"/>
                <w:left w:val="none" w:sz="0" w:space="0" w:color="auto"/>
                <w:bottom w:val="none" w:sz="0" w:space="0" w:color="auto"/>
                <w:right w:val="none" w:sz="0" w:space="0" w:color="auto"/>
              </w:divBdr>
            </w:div>
          </w:divsChild>
        </w:div>
        <w:div w:id="734858585">
          <w:marLeft w:val="0"/>
          <w:marRight w:val="0"/>
          <w:marTop w:val="0"/>
          <w:marBottom w:val="0"/>
          <w:divBdr>
            <w:top w:val="none" w:sz="0" w:space="0" w:color="auto"/>
            <w:left w:val="none" w:sz="0" w:space="0" w:color="auto"/>
            <w:bottom w:val="none" w:sz="0" w:space="0" w:color="auto"/>
            <w:right w:val="none" w:sz="0" w:space="0" w:color="auto"/>
          </w:divBdr>
          <w:divsChild>
            <w:div w:id="603153162">
              <w:marLeft w:val="0"/>
              <w:marRight w:val="0"/>
              <w:marTop w:val="0"/>
              <w:marBottom w:val="0"/>
              <w:divBdr>
                <w:top w:val="none" w:sz="0" w:space="0" w:color="auto"/>
                <w:left w:val="none" w:sz="0" w:space="0" w:color="auto"/>
                <w:bottom w:val="none" w:sz="0" w:space="0" w:color="auto"/>
                <w:right w:val="none" w:sz="0" w:space="0" w:color="auto"/>
              </w:divBdr>
            </w:div>
          </w:divsChild>
        </w:div>
        <w:div w:id="737172367">
          <w:marLeft w:val="0"/>
          <w:marRight w:val="0"/>
          <w:marTop w:val="0"/>
          <w:marBottom w:val="0"/>
          <w:divBdr>
            <w:top w:val="none" w:sz="0" w:space="0" w:color="auto"/>
            <w:left w:val="none" w:sz="0" w:space="0" w:color="auto"/>
            <w:bottom w:val="none" w:sz="0" w:space="0" w:color="auto"/>
            <w:right w:val="none" w:sz="0" w:space="0" w:color="auto"/>
          </w:divBdr>
          <w:divsChild>
            <w:div w:id="1348215228">
              <w:marLeft w:val="0"/>
              <w:marRight w:val="0"/>
              <w:marTop w:val="0"/>
              <w:marBottom w:val="0"/>
              <w:divBdr>
                <w:top w:val="none" w:sz="0" w:space="0" w:color="auto"/>
                <w:left w:val="none" w:sz="0" w:space="0" w:color="auto"/>
                <w:bottom w:val="none" w:sz="0" w:space="0" w:color="auto"/>
                <w:right w:val="none" w:sz="0" w:space="0" w:color="auto"/>
              </w:divBdr>
            </w:div>
          </w:divsChild>
        </w:div>
        <w:div w:id="737938461">
          <w:marLeft w:val="0"/>
          <w:marRight w:val="0"/>
          <w:marTop w:val="0"/>
          <w:marBottom w:val="0"/>
          <w:divBdr>
            <w:top w:val="none" w:sz="0" w:space="0" w:color="auto"/>
            <w:left w:val="none" w:sz="0" w:space="0" w:color="auto"/>
            <w:bottom w:val="none" w:sz="0" w:space="0" w:color="auto"/>
            <w:right w:val="none" w:sz="0" w:space="0" w:color="auto"/>
          </w:divBdr>
          <w:divsChild>
            <w:div w:id="1148395810">
              <w:marLeft w:val="0"/>
              <w:marRight w:val="0"/>
              <w:marTop w:val="0"/>
              <w:marBottom w:val="0"/>
              <w:divBdr>
                <w:top w:val="none" w:sz="0" w:space="0" w:color="auto"/>
                <w:left w:val="none" w:sz="0" w:space="0" w:color="auto"/>
                <w:bottom w:val="none" w:sz="0" w:space="0" w:color="auto"/>
                <w:right w:val="none" w:sz="0" w:space="0" w:color="auto"/>
              </w:divBdr>
            </w:div>
          </w:divsChild>
        </w:div>
        <w:div w:id="741685239">
          <w:marLeft w:val="0"/>
          <w:marRight w:val="0"/>
          <w:marTop w:val="0"/>
          <w:marBottom w:val="0"/>
          <w:divBdr>
            <w:top w:val="none" w:sz="0" w:space="0" w:color="auto"/>
            <w:left w:val="none" w:sz="0" w:space="0" w:color="auto"/>
            <w:bottom w:val="none" w:sz="0" w:space="0" w:color="auto"/>
            <w:right w:val="none" w:sz="0" w:space="0" w:color="auto"/>
          </w:divBdr>
          <w:divsChild>
            <w:div w:id="517549228">
              <w:marLeft w:val="0"/>
              <w:marRight w:val="0"/>
              <w:marTop w:val="0"/>
              <w:marBottom w:val="0"/>
              <w:divBdr>
                <w:top w:val="none" w:sz="0" w:space="0" w:color="auto"/>
                <w:left w:val="none" w:sz="0" w:space="0" w:color="auto"/>
                <w:bottom w:val="none" w:sz="0" w:space="0" w:color="auto"/>
                <w:right w:val="none" w:sz="0" w:space="0" w:color="auto"/>
              </w:divBdr>
            </w:div>
            <w:div w:id="1786457636">
              <w:marLeft w:val="0"/>
              <w:marRight w:val="0"/>
              <w:marTop w:val="0"/>
              <w:marBottom w:val="0"/>
              <w:divBdr>
                <w:top w:val="none" w:sz="0" w:space="0" w:color="auto"/>
                <w:left w:val="none" w:sz="0" w:space="0" w:color="auto"/>
                <w:bottom w:val="none" w:sz="0" w:space="0" w:color="auto"/>
                <w:right w:val="none" w:sz="0" w:space="0" w:color="auto"/>
              </w:divBdr>
            </w:div>
          </w:divsChild>
        </w:div>
        <w:div w:id="742799335">
          <w:marLeft w:val="0"/>
          <w:marRight w:val="0"/>
          <w:marTop w:val="0"/>
          <w:marBottom w:val="0"/>
          <w:divBdr>
            <w:top w:val="none" w:sz="0" w:space="0" w:color="auto"/>
            <w:left w:val="none" w:sz="0" w:space="0" w:color="auto"/>
            <w:bottom w:val="none" w:sz="0" w:space="0" w:color="auto"/>
            <w:right w:val="none" w:sz="0" w:space="0" w:color="auto"/>
          </w:divBdr>
          <w:divsChild>
            <w:div w:id="1894005425">
              <w:marLeft w:val="0"/>
              <w:marRight w:val="0"/>
              <w:marTop w:val="0"/>
              <w:marBottom w:val="0"/>
              <w:divBdr>
                <w:top w:val="none" w:sz="0" w:space="0" w:color="auto"/>
                <w:left w:val="none" w:sz="0" w:space="0" w:color="auto"/>
                <w:bottom w:val="none" w:sz="0" w:space="0" w:color="auto"/>
                <w:right w:val="none" w:sz="0" w:space="0" w:color="auto"/>
              </w:divBdr>
            </w:div>
          </w:divsChild>
        </w:div>
        <w:div w:id="750784543">
          <w:marLeft w:val="0"/>
          <w:marRight w:val="0"/>
          <w:marTop w:val="0"/>
          <w:marBottom w:val="0"/>
          <w:divBdr>
            <w:top w:val="none" w:sz="0" w:space="0" w:color="auto"/>
            <w:left w:val="none" w:sz="0" w:space="0" w:color="auto"/>
            <w:bottom w:val="none" w:sz="0" w:space="0" w:color="auto"/>
            <w:right w:val="none" w:sz="0" w:space="0" w:color="auto"/>
          </w:divBdr>
          <w:divsChild>
            <w:div w:id="162942792">
              <w:marLeft w:val="0"/>
              <w:marRight w:val="0"/>
              <w:marTop w:val="0"/>
              <w:marBottom w:val="0"/>
              <w:divBdr>
                <w:top w:val="none" w:sz="0" w:space="0" w:color="auto"/>
                <w:left w:val="none" w:sz="0" w:space="0" w:color="auto"/>
                <w:bottom w:val="none" w:sz="0" w:space="0" w:color="auto"/>
                <w:right w:val="none" w:sz="0" w:space="0" w:color="auto"/>
              </w:divBdr>
            </w:div>
          </w:divsChild>
        </w:div>
        <w:div w:id="750851366">
          <w:marLeft w:val="0"/>
          <w:marRight w:val="0"/>
          <w:marTop w:val="0"/>
          <w:marBottom w:val="0"/>
          <w:divBdr>
            <w:top w:val="none" w:sz="0" w:space="0" w:color="auto"/>
            <w:left w:val="none" w:sz="0" w:space="0" w:color="auto"/>
            <w:bottom w:val="none" w:sz="0" w:space="0" w:color="auto"/>
            <w:right w:val="none" w:sz="0" w:space="0" w:color="auto"/>
          </w:divBdr>
          <w:divsChild>
            <w:div w:id="1937665943">
              <w:marLeft w:val="0"/>
              <w:marRight w:val="0"/>
              <w:marTop w:val="0"/>
              <w:marBottom w:val="0"/>
              <w:divBdr>
                <w:top w:val="none" w:sz="0" w:space="0" w:color="auto"/>
                <w:left w:val="none" w:sz="0" w:space="0" w:color="auto"/>
                <w:bottom w:val="none" w:sz="0" w:space="0" w:color="auto"/>
                <w:right w:val="none" w:sz="0" w:space="0" w:color="auto"/>
              </w:divBdr>
            </w:div>
          </w:divsChild>
        </w:div>
        <w:div w:id="752556767">
          <w:marLeft w:val="0"/>
          <w:marRight w:val="0"/>
          <w:marTop w:val="0"/>
          <w:marBottom w:val="0"/>
          <w:divBdr>
            <w:top w:val="none" w:sz="0" w:space="0" w:color="auto"/>
            <w:left w:val="none" w:sz="0" w:space="0" w:color="auto"/>
            <w:bottom w:val="none" w:sz="0" w:space="0" w:color="auto"/>
            <w:right w:val="none" w:sz="0" w:space="0" w:color="auto"/>
          </w:divBdr>
          <w:divsChild>
            <w:div w:id="1462456857">
              <w:marLeft w:val="0"/>
              <w:marRight w:val="0"/>
              <w:marTop w:val="0"/>
              <w:marBottom w:val="0"/>
              <w:divBdr>
                <w:top w:val="none" w:sz="0" w:space="0" w:color="auto"/>
                <w:left w:val="none" w:sz="0" w:space="0" w:color="auto"/>
                <w:bottom w:val="none" w:sz="0" w:space="0" w:color="auto"/>
                <w:right w:val="none" w:sz="0" w:space="0" w:color="auto"/>
              </w:divBdr>
            </w:div>
          </w:divsChild>
        </w:div>
        <w:div w:id="752969996">
          <w:marLeft w:val="0"/>
          <w:marRight w:val="0"/>
          <w:marTop w:val="0"/>
          <w:marBottom w:val="0"/>
          <w:divBdr>
            <w:top w:val="none" w:sz="0" w:space="0" w:color="auto"/>
            <w:left w:val="none" w:sz="0" w:space="0" w:color="auto"/>
            <w:bottom w:val="none" w:sz="0" w:space="0" w:color="auto"/>
            <w:right w:val="none" w:sz="0" w:space="0" w:color="auto"/>
          </w:divBdr>
          <w:divsChild>
            <w:div w:id="52588526">
              <w:marLeft w:val="0"/>
              <w:marRight w:val="0"/>
              <w:marTop w:val="0"/>
              <w:marBottom w:val="0"/>
              <w:divBdr>
                <w:top w:val="none" w:sz="0" w:space="0" w:color="auto"/>
                <w:left w:val="none" w:sz="0" w:space="0" w:color="auto"/>
                <w:bottom w:val="none" w:sz="0" w:space="0" w:color="auto"/>
                <w:right w:val="none" w:sz="0" w:space="0" w:color="auto"/>
              </w:divBdr>
            </w:div>
            <w:div w:id="951059733">
              <w:marLeft w:val="0"/>
              <w:marRight w:val="0"/>
              <w:marTop w:val="0"/>
              <w:marBottom w:val="0"/>
              <w:divBdr>
                <w:top w:val="none" w:sz="0" w:space="0" w:color="auto"/>
                <w:left w:val="none" w:sz="0" w:space="0" w:color="auto"/>
                <w:bottom w:val="none" w:sz="0" w:space="0" w:color="auto"/>
                <w:right w:val="none" w:sz="0" w:space="0" w:color="auto"/>
              </w:divBdr>
            </w:div>
          </w:divsChild>
        </w:div>
        <w:div w:id="753089805">
          <w:marLeft w:val="0"/>
          <w:marRight w:val="0"/>
          <w:marTop w:val="0"/>
          <w:marBottom w:val="0"/>
          <w:divBdr>
            <w:top w:val="none" w:sz="0" w:space="0" w:color="auto"/>
            <w:left w:val="none" w:sz="0" w:space="0" w:color="auto"/>
            <w:bottom w:val="none" w:sz="0" w:space="0" w:color="auto"/>
            <w:right w:val="none" w:sz="0" w:space="0" w:color="auto"/>
          </w:divBdr>
          <w:divsChild>
            <w:div w:id="1131292586">
              <w:marLeft w:val="0"/>
              <w:marRight w:val="0"/>
              <w:marTop w:val="0"/>
              <w:marBottom w:val="0"/>
              <w:divBdr>
                <w:top w:val="none" w:sz="0" w:space="0" w:color="auto"/>
                <w:left w:val="none" w:sz="0" w:space="0" w:color="auto"/>
                <w:bottom w:val="none" w:sz="0" w:space="0" w:color="auto"/>
                <w:right w:val="none" w:sz="0" w:space="0" w:color="auto"/>
              </w:divBdr>
            </w:div>
          </w:divsChild>
        </w:div>
        <w:div w:id="753361429">
          <w:marLeft w:val="0"/>
          <w:marRight w:val="0"/>
          <w:marTop w:val="0"/>
          <w:marBottom w:val="0"/>
          <w:divBdr>
            <w:top w:val="none" w:sz="0" w:space="0" w:color="auto"/>
            <w:left w:val="none" w:sz="0" w:space="0" w:color="auto"/>
            <w:bottom w:val="none" w:sz="0" w:space="0" w:color="auto"/>
            <w:right w:val="none" w:sz="0" w:space="0" w:color="auto"/>
          </w:divBdr>
          <w:divsChild>
            <w:div w:id="96757011">
              <w:marLeft w:val="0"/>
              <w:marRight w:val="0"/>
              <w:marTop w:val="0"/>
              <w:marBottom w:val="0"/>
              <w:divBdr>
                <w:top w:val="none" w:sz="0" w:space="0" w:color="auto"/>
                <w:left w:val="none" w:sz="0" w:space="0" w:color="auto"/>
                <w:bottom w:val="none" w:sz="0" w:space="0" w:color="auto"/>
                <w:right w:val="none" w:sz="0" w:space="0" w:color="auto"/>
              </w:divBdr>
            </w:div>
          </w:divsChild>
        </w:div>
        <w:div w:id="755135638">
          <w:marLeft w:val="0"/>
          <w:marRight w:val="0"/>
          <w:marTop w:val="0"/>
          <w:marBottom w:val="0"/>
          <w:divBdr>
            <w:top w:val="none" w:sz="0" w:space="0" w:color="auto"/>
            <w:left w:val="none" w:sz="0" w:space="0" w:color="auto"/>
            <w:bottom w:val="none" w:sz="0" w:space="0" w:color="auto"/>
            <w:right w:val="none" w:sz="0" w:space="0" w:color="auto"/>
          </w:divBdr>
          <w:divsChild>
            <w:div w:id="324866110">
              <w:marLeft w:val="0"/>
              <w:marRight w:val="0"/>
              <w:marTop w:val="0"/>
              <w:marBottom w:val="0"/>
              <w:divBdr>
                <w:top w:val="none" w:sz="0" w:space="0" w:color="auto"/>
                <w:left w:val="none" w:sz="0" w:space="0" w:color="auto"/>
                <w:bottom w:val="none" w:sz="0" w:space="0" w:color="auto"/>
                <w:right w:val="none" w:sz="0" w:space="0" w:color="auto"/>
              </w:divBdr>
            </w:div>
          </w:divsChild>
        </w:div>
        <w:div w:id="755902976">
          <w:marLeft w:val="0"/>
          <w:marRight w:val="0"/>
          <w:marTop w:val="0"/>
          <w:marBottom w:val="0"/>
          <w:divBdr>
            <w:top w:val="none" w:sz="0" w:space="0" w:color="auto"/>
            <w:left w:val="none" w:sz="0" w:space="0" w:color="auto"/>
            <w:bottom w:val="none" w:sz="0" w:space="0" w:color="auto"/>
            <w:right w:val="none" w:sz="0" w:space="0" w:color="auto"/>
          </w:divBdr>
          <w:divsChild>
            <w:div w:id="114839138">
              <w:marLeft w:val="0"/>
              <w:marRight w:val="0"/>
              <w:marTop w:val="0"/>
              <w:marBottom w:val="0"/>
              <w:divBdr>
                <w:top w:val="none" w:sz="0" w:space="0" w:color="auto"/>
                <w:left w:val="none" w:sz="0" w:space="0" w:color="auto"/>
                <w:bottom w:val="none" w:sz="0" w:space="0" w:color="auto"/>
                <w:right w:val="none" w:sz="0" w:space="0" w:color="auto"/>
              </w:divBdr>
            </w:div>
          </w:divsChild>
        </w:div>
        <w:div w:id="761025967">
          <w:marLeft w:val="0"/>
          <w:marRight w:val="0"/>
          <w:marTop w:val="0"/>
          <w:marBottom w:val="0"/>
          <w:divBdr>
            <w:top w:val="none" w:sz="0" w:space="0" w:color="auto"/>
            <w:left w:val="none" w:sz="0" w:space="0" w:color="auto"/>
            <w:bottom w:val="none" w:sz="0" w:space="0" w:color="auto"/>
            <w:right w:val="none" w:sz="0" w:space="0" w:color="auto"/>
          </w:divBdr>
          <w:divsChild>
            <w:div w:id="944656397">
              <w:marLeft w:val="0"/>
              <w:marRight w:val="0"/>
              <w:marTop w:val="0"/>
              <w:marBottom w:val="0"/>
              <w:divBdr>
                <w:top w:val="none" w:sz="0" w:space="0" w:color="auto"/>
                <w:left w:val="none" w:sz="0" w:space="0" w:color="auto"/>
                <w:bottom w:val="none" w:sz="0" w:space="0" w:color="auto"/>
                <w:right w:val="none" w:sz="0" w:space="0" w:color="auto"/>
              </w:divBdr>
            </w:div>
          </w:divsChild>
        </w:div>
        <w:div w:id="762191823">
          <w:marLeft w:val="0"/>
          <w:marRight w:val="0"/>
          <w:marTop w:val="0"/>
          <w:marBottom w:val="0"/>
          <w:divBdr>
            <w:top w:val="none" w:sz="0" w:space="0" w:color="auto"/>
            <w:left w:val="none" w:sz="0" w:space="0" w:color="auto"/>
            <w:bottom w:val="none" w:sz="0" w:space="0" w:color="auto"/>
            <w:right w:val="none" w:sz="0" w:space="0" w:color="auto"/>
          </w:divBdr>
          <w:divsChild>
            <w:div w:id="1092775131">
              <w:marLeft w:val="0"/>
              <w:marRight w:val="0"/>
              <w:marTop w:val="0"/>
              <w:marBottom w:val="0"/>
              <w:divBdr>
                <w:top w:val="none" w:sz="0" w:space="0" w:color="auto"/>
                <w:left w:val="none" w:sz="0" w:space="0" w:color="auto"/>
                <w:bottom w:val="none" w:sz="0" w:space="0" w:color="auto"/>
                <w:right w:val="none" w:sz="0" w:space="0" w:color="auto"/>
              </w:divBdr>
            </w:div>
          </w:divsChild>
        </w:div>
        <w:div w:id="771127609">
          <w:marLeft w:val="0"/>
          <w:marRight w:val="0"/>
          <w:marTop w:val="0"/>
          <w:marBottom w:val="0"/>
          <w:divBdr>
            <w:top w:val="none" w:sz="0" w:space="0" w:color="auto"/>
            <w:left w:val="none" w:sz="0" w:space="0" w:color="auto"/>
            <w:bottom w:val="none" w:sz="0" w:space="0" w:color="auto"/>
            <w:right w:val="none" w:sz="0" w:space="0" w:color="auto"/>
          </w:divBdr>
          <w:divsChild>
            <w:div w:id="1063798732">
              <w:marLeft w:val="0"/>
              <w:marRight w:val="0"/>
              <w:marTop w:val="0"/>
              <w:marBottom w:val="0"/>
              <w:divBdr>
                <w:top w:val="none" w:sz="0" w:space="0" w:color="auto"/>
                <w:left w:val="none" w:sz="0" w:space="0" w:color="auto"/>
                <w:bottom w:val="none" w:sz="0" w:space="0" w:color="auto"/>
                <w:right w:val="none" w:sz="0" w:space="0" w:color="auto"/>
              </w:divBdr>
            </w:div>
            <w:div w:id="1932275857">
              <w:marLeft w:val="0"/>
              <w:marRight w:val="0"/>
              <w:marTop w:val="0"/>
              <w:marBottom w:val="0"/>
              <w:divBdr>
                <w:top w:val="none" w:sz="0" w:space="0" w:color="auto"/>
                <w:left w:val="none" w:sz="0" w:space="0" w:color="auto"/>
                <w:bottom w:val="none" w:sz="0" w:space="0" w:color="auto"/>
                <w:right w:val="none" w:sz="0" w:space="0" w:color="auto"/>
              </w:divBdr>
            </w:div>
          </w:divsChild>
        </w:div>
        <w:div w:id="772045514">
          <w:marLeft w:val="0"/>
          <w:marRight w:val="0"/>
          <w:marTop w:val="0"/>
          <w:marBottom w:val="0"/>
          <w:divBdr>
            <w:top w:val="none" w:sz="0" w:space="0" w:color="auto"/>
            <w:left w:val="none" w:sz="0" w:space="0" w:color="auto"/>
            <w:bottom w:val="none" w:sz="0" w:space="0" w:color="auto"/>
            <w:right w:val="none" w:sz="0" w:space="0" w:color="auto"/>
          </w:divBdr>
          <w:divsChild>
            <w:div w:id="2145156600">
              <w:marLeft w:val="0"/>
              <w:marRight w:val="0"/>
              <w:marTop w:val="0"/>
              <w:marBottom w:val="0"/>
              <w:divBdr>
                <w:top w:val="none" w:sz="0" w:space="0" w:color="auto"/>
                <w:left w:val="none" w:sz="0" w:space="0" w:color="auto"/>
                <w:bottom w:val="none" w:sz="0" w:space="0" w:color="auto"/>
                <w:right w:val="none" w:sz="0" w:space="0" w:color="auto"/>
              </w:divBdr>
            </w:div>
          </w:divsChild>
        </w:div>
        <w:div w:id="776751690">
          <w:marLeft w:val="0"/>
          <w:marRight w:val="0"/>
          <w:marTop w:val="0"/>
          <w:marBottom w:val="0"/>
          <w:divBdr>
            <w:top w:val="none" w:sz="0" w:space="0" w:color="auto"/>
            <w:left w:val="none" w:sz="0" w:space="0" w:color="auto"/>
            <w:bottom w:val="none" w:sz="0" w:space="0" w:color="auto"/>
            <w:right w:val="none" w:sz="0" w:space="0" w:color="auto"/>
          </w:divBdr>
          <w:divsChild>
            <w:div w:id="594747172">
              <w:marLeft w:val="0"/>
              <w:marRight w:val="0"/>
              <w:marTop w:val="0"/>
              <w:marBottom w:val="0"/>
              <w:divBdr>
                <w:top w:val="none" w:sz="0" w:space="0" w:color="auto"/>
                <w:left w:val="none" w:sz="0" w:space="0" w:color="auto"/>
                <w:bottom w:val="none" w:sz="0" w:space="0" w:color="auto"/>
                <w:right w:val="none" w:sz="0" w:space="0" w:color="auto"/>
              </w:divBdr>
            </w:div>
          </w:divsChild>
        </w:div>
        <w:div w:id="779567001">
          <w:marLeft w:val="0"/>
          <w:marRight w:val="0"/>
          <w:marTop w:val="0"/>
          <w:marBottom w:val="0"/>
          <w:divBdr>
            <w:top w:val="none" w:sz="0" w:space="0" w:color="auto"/>
            <w:left w:val="none" w:sz="0" w:space="0" w:color="auto"/>
            <w:bottom w:val="none" w:sz="0" w:space="0" w:color="auto"/>
            <w:right w:val="none" w:sz="0" w:space="0" w:color="auto"/>
          </w:divBdr>
          <w:divsChild>
            <w:div w:id="2121947851">
              <w:marLeft w:val="0"/>
              <w:marRight w:val="0"/>
              <w:marTop w:val="0"/>
              <w:marBottom w:val="0"/>
              <w:divBdr>
                <w:top w:val="none" w:sz="0" w:space="0" w:color="auto"/>
                <w:left w:val="none" w:sz="0" w:space="0" w:color="auto"/>
                <w:bottom w:val="none" w:sz="0" w:space="0" w:color="auto"/>
                <w:right w:val="none" w:sz="0" w:space="0" w:color="auto"/>
              </w:divBdr>
            </w:div>
          </w:divsChild>
        </w:div>
        <w:div w:id="782920259">
          <w:marLeft w:val="0"/>
          <w:marRight w:val="0"/>
          <w:marTop w:val="0"/>
          <w:marBottom w:val="0"/>
          <w:divBdr>
            <w:top w:val="none" w:sz="0" w:space="0" w:color="auto"/>
            <w:left w:val="none" w:sz="0" w:space="0" w:color="auto"/>
            <w:bottom w:val="none" w:sz="0" w:space="0" w:color="auto"/>
            <w:right w:val="none" w:sz="0" w:space="0" w:color="auto"/>
          </w:divBdr>
          <w:divsChild>
            <w:div w:id="1544636846">
              <w:marLeft w:val="0"/>
              <w:marRight w:val="0"/>
              <w:marTop w:val="0"/>
              <w:marBottom w:val="0"/>
              <w:divBdr>
                <w:top w:val="none" w:sz="0" w:space="0" w:color="auto"/>
                <w:left w:val="none" w:sz="0" w:space="0" w:color="auto"/>
                <w:bottom w:val="none" w:sz="0" w:space="0" w:color="auto"/>
                <w:right w:val="none" w:sz="0" w:space="0" w:color="auto"/>
              </w:divBdr>
            </w:div>
          </w:divsChild>
        </w:div>
        <w:div w:id="783310972">
          <w:marLeft w:val="0"/>
          <w:marRight w:val="0"/>
          <w:marTop w:val="0"/>
          <w:marBottom w:val="0"/>
          <w:divBdr>
            <w:top w:val="none" w:sz="0" w:space="0" w:color="auto"/>
            <w:left w:val="none" w:sz="0" w:space="0" w:color="auto"/>
            <w:bottom w:val="none" w:sz="0" w:space="0" w:color="auto"/>
            <w:right w:val="none" w:sz="0" w:space="0" w:color="auto"/>
          </w:divBdr>
          <w:divsChild>
            <w:div w:id="1834485722">
              <w:marLeft w:val="0"/>
              <w:marRight w:val="0"/>
              <w:marTop w:val="0"/>
              <w:marBottom w:val="0"/>
              <w:divBdr>
                <w:top w:val="none" w:sz="0" w:space="0" w:color="auto"/>
                <w:left w:val="none" w:sz="0" w:space="0" w:color="auto"/>
                <w:bottom w:val="none" w:sz="0" w:space="0" w:color="auto"/>
                <w:right w:val="none" w:sz="0" w:space="0" w:color="auto"/>
              </w:divBdr>
            </w:div>
          </w:divsChild>
        </w:div>
        <w:div w:id="784151755">
          <w:marLeft w:val="0"/>
          <w:marRight w:val="0"/>
          <w:marTop w:val="0"/>
          <w:marBottom w:val="0"/>
          <w:divBdr>
            <w:top w:val="none" w:sz="0" w:space="0" w:color="auto"/>
            <w:left w:val="none" w:sz="0" w:space="0" w:color="auto"/>
            <w:bottom w:val="none" w:sz="0" w:space="0" w:color="auto"/>
            <w:right w:val="none" w:sz="0" w:space="0" w:color="auto"/>
          </w:divBdr>
          <w:divsChild>
            <w:div w:id="203030656">
              <w:marLeft w:val="0"/>
              <w:marRight w:val="0"/>
              <w:marTop w:val="0"/>
              <w:marBottom w:val="0"/>
              <w:divBdr>
                <w:top w:val="none" w:sz="0" w:space="0" w:color="auto"/>
                <w:left w:val="none" w:sz="0" w:space="0" w:color="auto"/>
                <w:bottom w:val="none" w:sz="0" w:space="0" w:color="auto"/>
                <w:right w:val="none" w:sz="0" w:space="0" w:color="auto"/>
              </w:divBdr>
            </w:div>
            <w:div w:id="989402961">
              <w:marLeft w:val="0"/>
              <w:marRight w:val="0"/>
              <w:marTop w:val="0"/>
              <w:marBottom w:val="0"/>
              <w:divBdr>
                <w:top w:val="none" w:sz="0" w:space="0" w:color="auto"/>
                <w:left w:val="none" w:sz="0" w:space="0" w:color="auto"/>
                <w:bottom w:val="none" w:sz="0" w:space="0" w:color="auto"/>
                <w:right w:val="none" w:sz="0" w:space="0" w:color="auto"/>
              </w:divBdr>
            </w:div>
          </w:divsChild>
        </w:div>
        <w:div w:id="784615584">
          <w:marLeft w:val="0"/>
          <w:marRight w:val="0"/>
          <w:marTop w:val="0"/>
          <w:marBottom w:val="0"/>
          <w:divBdr>
            <w:top w:val="none" w:sz="0" w:space="0" w:color="auto"/>
            <w:left w:val="none" w:sz="0" w:space="0" w:color="auto"/>
            <w:bottom w:val="none" w:sz="0" w:space="0" w:color="auto"/>
            <w:right w:val="none" w:sz="0" w:space="0" w:color="auto"/>
          </w:divBdr>
          <w:divsChild>
            <w:div w:id="758252108">
              <w:marLeft w:val="0"/>
              <w:marRight w:val="0"/>
              <w:marTop w:val="0"/>
              <w:marBottom w:val="0"/>
              <w:divBdr>
                <w:top w:val="none" w:sz="0" w:space="0" w:color="auto"/>
                <w:left w:val="none" w:sz="0" w:space="0" w:color="auto"/>
                <w:bottom w:val="none" w:sz="0" w:space="0" w:color="auto"/>
                <w:right w:val="none" w:sz="0" w:space="0" w:color="auto"/>
              </w:divBdr>
            </w:div>
          </w:divsChild>
        </w:div>
        <w:div w:id="784810373">
          <w:marLeft w:val="0"/>
          <w:marRight w:val="0"/>
          <w:marTop w:val="0"/>
          <w:marBottom w:val="0"/>
          <w:divBdr>
            <w:top w:val="none" w:sz="0" w:space="0" w:color="auto"/>
            <w:left w:val="none" w:sz="0" w:space="0" w:color="auto"/>
            <w:bottom w:val="none" w:sz="0" w:space="0" w:color="auto"/>
            <w:right w:val="none" w:sz="0" w:space="0" w:color="auto"/>
          </w:divBdr>
          <w:divsChild>
            <w:div w:id="1049960738">
              <w:marLeft w:val="0"/>
              <w:marRight w:val="0"/>
              <w:marTop w:val="0"/>
              <w:marBottom w:val="0"/>
              <w:divBdr>
                <w:top w:val="none" w:sz="0" w:space="0" w:color="auto"/>
                <w:left w:val="none" w:sz="0" w:space="0" w:color="auto"/>
                <w:bottom w:val="none" w:sz="0" w:space="0" w:color="auto"/>
                <w:right w:val="none" w:sz="0" w:space="0" w:color="auto"/>
              </w:divBdr>
            </w:div>
          </w:divsChild>
        </w:div>
        <w:div w:id="786311196">
          <w:marLeft w:val="0"/>
          <w:marRight w:val="0"/>
          <w:marTop w:val="0"/>
          <w:marBottom w:val="0"/>
          <w:divBdr>
            <w:top w:val="none" w:sz="0" w:space="0" w:color="auto"/>
            <w:left w:val="none" w:sz="0" w:space="0" w:color="auto"/>
            <w:bottom w:val="none" w:sz="0" w:space="0" w:color="auto"/>
            <w:right w:val="none" w:sz="0" w:space="0" w:color="auto"/>
          </w:divBdr>
          <w:divsChild>
            <w:div w:id="758255285">
              <w:marLeft w:val="0"/>
              <w:marRight w:val="0"/>
              <w:marTop w:val="0"/>
              <w:marBottom w:val="0"/>
              <w:divBdr>
                <w:top w:val="none" w:sz="0" w:space="0" w:color="auto"/>
                <w:left w:val="none" w:sz="0" w:space="0" w:color="auto"/>
                <w:bottom w:val="none" w:sz="0" w:space="0" w:color="auto"/>
                <w:right w:val="none" w:sz="0" w:space="0" w:color="auto"/>
              </w:divBdr>
            </w:div>
          </w:divsChild>
        </w:div>
        <w:div w:id="787510864">
          <w:marLeft w:val="0"/>
          <w:marRight w:val="0"/>
          <w:marTop w:val="0"/>
          <w:marBottom w:val="0"/>
          <w:divBdr>
            <w:top w:val="none" w:sz="0" w:space="0" w:color="auto"/>
            <w:left w:val="none" w:sz="0" w:space="0" w:color="auto"/>
            <w:bottom w:val="none" w:sz="0" w:space="0" w:color="auto"/>
            <w:right w:val="none" w:sz="0" w:space="0" w:color="auto"/>
          </w:divBdr>
          <w:divsChild>
            <w:div w:id="768814474">
              <w:marLeft w:val="0"/>
              <w:marRight w:val="0"/>
              <w:marTop w:val="0"/>
              <w:marBottom w:val="0"/>
              <w:divBdr>
                <w:top w:val="none" w:sz="0" w:space="0" w:color="auto"/>
                <w:left w:val="none" w:sz="0" w:space="0" w:color="auto"/>
                <w:bottom w:val="none" w:sz="0" w:space="0" w:color="auto"/>
                <w:right w:val="none" w:sz="0" w:space="0" w:color="auto"/>
              </w:divBdr>
            </w:div>
            <w:div w:id="801922616">
              <w:marLeft w:val="0"/>
              <w:marRight w:val="0"/>
              <w:marTop w:val="0"/>
              <w:marBottom w:val="0"/>
              <w:divBdr>
                <w:top w:val="none" w:sz="0" w:space="0" w:color="auto"/>
                <w:left w:val="none" w:sz="0" w:space="0" w:color="auto"/>
                <w:bottom w:val="none" w:sz="0" w:space="0" w:color="auto"/>
                <w:right w:val="none" w:sz="0" w:space="0" w:color="auto"/>
              </w:divBdr>
            </w:div>
          </w:divsChild>
        </w:div>
        <w:div w:id="789590232">
          <w:marLeft w:val="0"/>
          <w:marRight w:val="0"/>
          <w:marTop w:val="0"/>
          <w:marBottom w:val="0"/>
          <w:divBdr>
            <w:top w:val="none" w:sz="0" w:space="0" w:color="auto"/>
            <w:left w:val="none" w:sz="0" w:space="0" w:color="auto"/>
            <w:bottom w:val="none" w:sz="0" w:space="0" w:color="auto"/>
            <w:right w:val="none" w:sz="0" w:space="0" w:color="auto"/>
          </w:divBdr>
          <w:divsChild>
            <w:div w:id="1943567697">
              <w:marLeft w:val="0"/>
              <w:marRight w:val="0"/>
              <w:marTop w:val="0"/>
              <w:marBottom w:val="0"/>
              <w:divBdr>
                <w:top w:val="none" w:sz="0" w:space="0" w:color="auto"/>
                <w:left w:val="none" w:sz="0" w:space="0" w:color="auto"/>
                <w:bottom w:val="none" w:sz="0" w:space="0" w:color="auto"/>
                <w:right w:val="none" w:sz="0" w:space="0" w:color="auto"/>
              </w:divBdr>
            </w:div>
          </w:divsChild>
        </w:div>
        <w:div w:id="789740411">
          <w:marLeft w:val="0"/>
          <w:marRight w:val="0"/>
          <w:marTop w:val="0"/>
          <w:marBottom w:val="0"/>
          <w:divBdr>
            <w:top w:val="none" w:sz="0" w:space="0" w:color="auto"/>
            <w:left w:val="none" w:sz="0" w:space="0" w:color="auto"/>
            <w:bottom w:val="none" w:sz="0" w:space="0" w:color="auto"/>
            <w:right w:val="none" w:sz="0" w:space="0" w:color="auto"/>
          </w:divBdr>
          <w:divsChild>
            <w:div w:id="792361707">
              <w:marLeft w:val="0"/>
              <w:marRight w:val="0"/>
              <w:marTop w:val="0"/>
              <w:marBottom w:val="0"/>
              <w:divBdr>
                <w:top w:val="none" w:sz="0" w:space="0" w:color="auto"/>
                <w:left w:val="none" w:sz="0" w:space="0" w:color="auto"/>
                <w:bottom w:val="none" w:sz="0" w:space="0" w:color="auto"/>
                <w:right w:val="none" w:sz="0" w:space="0" w:color="auto"/>
              </w:divBdr>
            </w:div>
          </w:divsChild>
        </w:div>
        <w:div w:id="790981308">
          <w:marLeft w:val="0"/>
          <w:marRight w:val="0"/>
          <w:marTop w:val="0"/>
          <w:marBottom w:val="0"/>
          <w:divBdr>
            <w:top w:val="none" w:sz="0" w:space="0" w:color="auto"/>
            <w:left w:val="none" w:sz="0" w:space="0" w:color="auto"/>
            <w:bottom w:val="none" w:sz="0" w:space="0" w:color="auto"/>
            <w:right w:val="none" w:sz="0" w:space="0" w:color="auto"/>
          </w:divBdr>
          <w:divsChild>
            <w:div w:id="1282571057">
              <w:marLeft w:val="0"/>
              <w:marRight w:val="0"/>
              <w:marTop w:val="0"/>
              <w:marBottom w:val="0"/>
              <w:divBdr>
                <w:top w:val="none" w:sz="0" w:space="0" w:color="auto"/>
                <w:left w:val="none" w:sz="0" w:space="0" w:color="auto"/>
                <w:bottom w:val="none" w:sz="0" w:space="0" w:color="auto"/>
                <w:right w:val="none" w:sz="0" w:space="0" w:color="auto"/>
              </w:divBdr>
            </w:div>
          </w:divsChild>
        </w:div>
        <w:div w:id="791248484">
          <w:marLeft w:val="0"/>
          <w:marRight w:val="0"/>
          <w:marTop w:val="0"/>
          <w:marBottom w:val="0"/>
          <w:divBdr>
            <w:top w:val="none" w:sz="0" w:space="0" w:color="auto"/>
            <w:left w:val="none" w:sz="0" w:space="0" w:color="auto"/>
            <w:bottom w:val="none" w:sz="0" w:space="0" w:color="auto"/>
            <w:right w:val="none" w:sz="0" w:space="0" w:color="auto"/>
          </w:divBdr>
          <w:divsChild>
            <w:div w:id="893929061">
              <w:marLeft w:val="0"/>
              <w:marRight w:val="0"/>
              <w:marTop w:val="0"/>
              <w:marBottom w:val="0"/>
              <w:divBdr>
                <w:top w:val="none" w:sz="0" w:space="0" w:color="auto"/>
                <w:left w:val="none" w:sz="0" w:space="0" w:color="auto"/>
                <w:bottom w:val="none" w:sz="0" w:space="0" w:color="auto"/>
                <w:right w:val="none" w:sz="0" w:space="0" w:color="auto"/>
              </w:divBdr>
            </w:div>
          </w:divsChild>
        </w:div>
        <w:div w:id="792093482">
          <w:marLeft w:val="0"/>
          <w:marRight w:val="0"/>
          <w:marTop w:val="0"/>
          <w:marBottom w:val="0"/>
          <w:divBdr>
            <w:top w:val="none" w:sz="0" w:space="0" w:color="auto"/>
            <w:left w:val="none" w:sz="0" w:space="0" w:color="auto"/>
            <w:bottom w:val="none" w:sz="0" w:space="0" w:color="auto"/>
            <w:right w:val="none" w:sz="0" w:space="0" w:color="auto"/>
          </w:divBdr>
          <w:divsChild>
            <w:div w:id="376130616">
              <w:marLeft w:val="0"/>
              <w:marRight w:val="0"/>
              <w:marTop w:val="0"/>
              <w:marBottom w:val="0"/>
              <w:divBdr>
                <w:top w:val="none" w:sz="0" w:space="0" w:color="auto"/>
                <w:left w:val="none" w:sz="0" w:space="0" w:color="auto"/>
                <w:bottom w:val="none" w:sz="0" w:space="0" w:color="auto"/>
                <w:right w:val="none" w:sz="0" w:space="0" w:color="auto"/>
              </w:divBdr>
            </w:div>
            <w:div w:id="1786077775">
              <w:marLeft w:val="0"/>
              <w:marRight w:val="0"/>
              <w:marTop w:val="0"/>
              <w:marBottom w:val="0"/>
              <w:divBdr>
                <w:top w:val="none" w:sz="0" w:space="0" w:color="auto"/>
                <w:left w:val="none" w:sz="0" w:space="0" w:color="auto"/>
                <w:bottom w:val="none" w:sz="0" w:space="0" w:color="auto"/>
                <w:right w:val="none" w:sz="0" w:space="0" w:color="auto"/>
              </w:divBdr>
            </w:div>
          </w:divsChild>
        </w:div>
        <w:div w:id="792676920">
          <w:marLeft w:val="0"/>
          <w:marRight w:val="0"/>
          <w:marTop w:val="0"/>
          <w:marBottom w:val="0"/>
          <w:divBdr>
            <w:top w:val="none" w:sz="0" w:space="0" w:color="auto"/>
            <w:left w:val="none" w:sz="0" w:space="0" w:color="auto"/>
            <w:bottom w:val="none" w:sz="0" w:space="0" w:color="auto"/>
            <w:right w:val="none" w:sz="0" w:space="0" w:color="auto"/>
          </w:divBdr>
          <w:divsChild>
            <w:div w:id="1415973620">
              <w:marLeft w:val="0"/>
              <w:marRight w:val="0"/>
              <w:marTop w:val="0"/>
              <w:marBottom w:val="0"/>
              <w:divBdr>
                <w:top w:val="none" w:sz="0" w:space="0" w:color="auto"/>
                <w:left w:val="none" w:sz="0" w:space="0" w:color="auto"/>
                <w:bottom w:val="none" w:sz="0" w:space="0" w:color="auto"/>
                <w:right w:val="none" w:sz="0" w:space="0" w:color="auto"/>
              </w:divBdr>
            </w:div>
          </w:divsChild>
        </w:div>
        <w:div w:id="792942232">
          <w:marLeft w:val="0"/>
          <w:marRight w:val="0"/>
          <w:marTop w:val="0"/>
          <w:marBottom w:val="0"/>
          <w:divBdr>
            <w:top w:val="none" w:sz="0" w:space="0" w:color="auto"/>
            <w:left w:val="none" w:sz="0" w:space="0" w:color="auto"/>
            <w:bottom w:val="none" w:sz="0" w:space="0" w:color="auto"/>
            <w:right w:val="none" w:sz="0" w:space="0" w:color="auto"/>
          </w:divBdr>
          <w:divsChild>
            <w:div w:id="1950358041">
              <w:marLeft w:val="0"/>
              <w:marRight w:val="0"/>
              <w:marTop w:val="0"/>
              <w:marBottom w:val="0"/>
              <w:divBdr>
                <w:top w:val="none" w:sz="0" w:space="0" w:color="auto"/>
                <w:left w:val="none" w:sz="0" w:space="0" w:color="auto"/>
                <w:bottom w:val="none" w:sz="0" w:space="0" w:color="auto"/>
                <w:right w:val="none" w:sz="0" w:space="0" w:color="auto"/>
              </w:divBdr>
            </w:div>
          </w:divsChild>
        </w:div>
        <w:div w:id="797145611">
          <w:marLeft w:val="0"/>
          <w:marRight w:val="0"/>
          <w:marTop w:val="0"/>
          <w:marBottom w:val="0"/>
          <w:divBdr>
            <w:top w:val="none" w:sz="0" w:space="0" w:color="auto"/>
            <w:left w:val="none" w:sz="0" w:space="0" w:color="auto"/>
            <w:bottom w:val="none" w:sz="0" w:space="0" w:color="auto"/>
            <w:right w:val="none" w:sz="0" w:space="0" w:color="auto"/>
          </w:divBdr>
          <w:divsChild>
            <w:div w:id="475419862">
              <w:marLeft w:val="0"/>
              <w:marRight w:val="0"/>
              <w:marTop w:val="0"/>
              <w:marBottom w:val="0"/>
              <w:divBdr>
                <w:top w:val="none" w:sz="0" w:space="0" w:color="auto"/>
                <w:left w:val="none" w:sz="0" w:space="0" w:color="auto"/>
                <w:bottom w:val="none" w:sz="0" w:space="0" w:color="auto"/>
                <w:right w:val="none" w:sz="0" w:space="0" w:color="auto"/>
              </w:divBdr>
            </w:div>
            <w:div w:id="538786991">
              <w:marLeft w:val="0"/>
              <w:marRight w:val="0"/>
              <w:marTop w:val="0"/>
              <w:marBottom w:val="0"/>
              <w:divBdr>
                <w:top w:val="none" w:sz="0" w:space="0" w:color="auto"/>
                <w:left w:val="none" w:sz="0" w:space="0" w:color="auto"/>
                <w:bottom w:val="none" w:sz="0" w:space="0" w:color="auto"/>
                <w:right w:val="none" w:sz="0" w:space="0" w:color="auto"/>
              </w:divBdr>
            </w:div>
            <w:div w:id="953706381">
              <w:marLeft w:val="0"/>
              <w:marRight w:val="0"/>
              <w:marTop w:val="0"/>
              <w:marBottom w:val="0"/>
              <w:divBdr>
                <w:top w:val="none" w:sz="0" w:space="0" w:color="auto"/>
                <w:left w:val="none" w:sz="0" w:space="0" w:color="auto"/>
                <w:bottom w:val="none" w:sz="0" w:space="0" w:color="auto"/>
                <w:right w:val="none" w:sz="0" w:space="0" w:color="auto"/>
              </w:divBdr>
            </w:div>
          </w:divsChild>
        </w:div>
        <w:div w:id="806314404">
          <w:marLeft w:val="0"/>
          <w:marRight w:val="0"/>
          <w:marTop w:val="0"/>
          <w:marBottom w:val="0"/>
          <w:divBdr>
            <w:top w:val="none" w:sz="0" w:space="0" w:color="auto"/>
            <w:left w:val="none" w:sz="0" w:space="0" w:color="auto"/>
            <w:bottom w:val="none" w:sz="0" w:space="0" w:color="auto"/>
            <w:right w:val="none" w:sz="0" w:space="0" w:color="auto"/>
          </w:divBdr>
          <w:divsChild>
            <w:div w:id="992832290">
              <w:marLeft w:val="0"/>
              <w:marRight w:val="0"/>
              <w:marTop w:val="0"/>
              <w:marBottom w:val="0"/>
              <w:divBdr>
                <w:top w:val="none" w:sz="0" w:space="0" w:color="auto"/>
                <w:left w:val="none" w:sz="0" w:space="0" w:color="auto"/>
                <w:bottom w:val="none" w:sz="0" w:space="0" w:color="auto"/>
                <w:right w:val="none" w:sz="0" w:space="0" w:color="auto"/>
              </w:divBdr>
            </w:div>
            <w:div w:id="1396204162">
              <w:marLeft w:val="0"/>
              <w:marRight w:val="0"/>
              <w:marTop w:val="0"/>
              <w:marBottom w:val="0"/>
              <w:divBdr>
                <w:top w:val="none" w:sz="0" w:space="0" w:color="auto"/>
                <w:left w:val="none" w:sz="0" w:space="0" w:color="auto"/>
                <w:bottom w:val="none" w:sz="0" w:space="0" w:color="auto"/>
                <w:right w:val="none" w:sz="0" w:space="0" w:color="auto"/>
              </w:divBdr>
            </w:div>
            <w:div w:id="2108495759">
              <w:marLeft w:val="0"/>
              <w:marRight w:val="0"/>
              <w:marTop w:val="0"/>
              <w:marBottom w:val="0"/>
              <w:divBdr>
                <w:top w:val="none" w:sz="0" w:space="0" w:color="auto"/>
                <w:left w:val="none" w:sz="0" w:space="0" w:color="auto"/>
                <w:bottom w:val="none" w:sz="0" w:space="0" w:color="auto"/>
                <w:right w:val="none" w:sz="0" w:space="0" w:color="auto"/>
              </w:divBdr>
            </w:div>
          </w:divsChild>
        </w:div>
        <w:div w:id="807894333">
          <w:marLeft w:val="0"/>
          <w:marRight w:val="0"/>
          <w:marTop w:val="0"/>
          <w:marBottom w:val="0"/>
          <w:divBdr>
            <w:top w:val="none" w:sz="0" w:space="0" w:color="auto"/>
            <w:left w:val="none" w:sz="0" w:space="0" w:color="auto"/>
            <w:bottom w:val="none" w:sz="0" w:space="0" w:color="auto"/>
            <w:right w:val="none" w:sz="0" w:space="0" w:color="auto"/>
          </w:divBdr>
          <w:divsChild>
            <w:div w:id="13071079">
              <w:marLeft w:val="0"/>
              <w:marRight w:val="0"/>
              <w:marTop w:val="0"/>
              <w:marBottom w:val="0"/>
              <w:divBdr>
                <w:top w:val="none" w:sz="0" w:space="0" w:color="auto"/>
                <w:left w:val="none" w:sz="0" w:space="0" w:color="auto"/>
                <w:bottom w:val="none" w:sz="0" w:space="0" w:color="auto"/>
                <w:right w:val="none" w:sz="0" w:space="0" w:color="auto"/>
              </w:divBdr>
            </w:div>
            <w:div w:id="1061442262">
              <w:marLeft w:val="0"/>
              <w:marRight w:val="0"/>
              <w:marTop w:val="0"/>
              <w:marBottom w:val="0"/>
              <w:divBdr>
                <w:top w:val="none" w:sz="0" w:space="0" w:color="auto"/>
                <w:left w:val="none" w:sz="0" w:space="0" w:color="auto"/>
                <w:bottom w:val="none" w:sz="0" w:space="0" w:color="auto"/>
                <w:right w:val="none" w:sz="0" w:space="0" w:color="auto"/>
              </w:divBdr>
            </w:div>
          </w:divsChild>
        </w:div>
        <w:div w:id="808059288">
          <w:marLeft w:val="0"/>
          <w:marRight w:val="0"/>
          <w:marTop w:val="0"/>
          <w:marBottom w:val="0"/>
          <w:divBdr>
            <w:top w:val="none" w:sz="0" w:space="0" w:color="auto"/>
            <w:left w:val="none" w:sz="0" w:space="0" w:color="auto"/>
            <w:bottom w:val="none" w:sz="0" w:space="0" w:color="auto"/>
            <w:right w:val="none" w:sz="0" w:space="0" w:color="auto"/>
          </w:divBdr>
          <w:divsChild>
            <w:div w:id="1951550797">
              <w:marLeft w:val="0"/>
              <w:marRight w:val="0"/>
              <w:marTop w:val="0"/>
              <w:marBottom w:val="0"/>
              <w:divBdr>
                <w:top w:val="none" w:sz="0" w:space="0" w:color="auto"/>
                <w:left w:val="none" w:sz="0" w:space="0" w:color="auto"/>
                <w:bottom w:val="none" w:sz="0" w:space="0" w:color="auto"/>
                <w:right w:val="none" w:sz="0" w:space="0" w:color="auto"/>
              </w:divBdr>
            </w:div>
          </w:divsChild>
        </w:div>
        <w:div w:id="808666628">
          <w:marLeft w:val="0"/>
          <w:marRight w:val="0"/>
          <w:marTop w:val="0"/>
          <w:marBottom w:val="0"/>
          <w:divBdr>
            <w:top w:val="none" w:sz="0" w:space="0" w:color="auto"/>
            <w:left w:val="none" w:sz="0" w:space="0" w:color="auto"/>
            <w:bottom w:val="none" w:sz="0" w:space="0" w:color="auto"/>
            <w:right w:val="none" w:sz="0" w:space="0" w:color="auto"/>
          </w:divBdr>
          <w:divsChild>
            <w:div w:id="185994085">
              <w:marLeft w:val="0"/>
              <w:marRight w:val="0"/>
              <w:marTop w:val="0"/>
              <w:marBottom w:val="0"/>
              <w:divBdr>
                <w:top w:val="none" w:sz="0" w:space="0" w:color="auto"/>
                <w:left w:val="none" w:sz="0" w:space="0" w:color="auto"/>
                <w:bottom w:val="none" w:sz="0" w:space="0" w:color="auto"/>
                <w:right w:val="none" w:sz="0" w:space="0" w:color="auto"/>
              </w:divBdr>
            </w:div>
            <w:div w:id="1518349986">
              <w:marLeft w:val="0"/>
              <w:marRight w:val="0"/>
              <w:marTop w:val="0"/>
              <w:marBottom w:val="0"/>
              <w:divBdr>
                <w:top w:val="none" w:sz="0" w:space="0" w:color="auto"/>
                <w:left w:val="none" w:sz="0" w:space="0" w:color="auto"/>
                <w:bottom w:val="none" w:sz="0" w:space="0" w:color="auto"/>
                <w:right w:val="none" w:sz="0" w:space="0" w:color="auto"/>
              </w:divBdr>
            </w:div>
          </w:divsChild>
        </w:div>
        <w:div w:id="810249688">
          <w:marLeft w:val="0"/>
          <w:marRight w:val="0"/>
          <w:marTop w:val="0"/>
          <w:marBottom w:val="0"/>
          <w:divBdr>
            <w:top w:val="none" w:sz="0" w:space="0" w:color="auto"/>
            <w:left w:val="none" w:sz="0" w:space="0" w:color="auto"/>
            <w:bottom w:val="none" w:sz="0" w:space="0" w:color="auto"/>
            <w:right w:val="none" w:sz="0" w:space="0" w:color="auto"/>
          </w:divBdr>
          <w:divsChild>
            <w:div w:id="1432166467">
              <w:marLeft w:val="0"/>
              <w:marRight w:val="0"/>
              <w:marTop w:val="0"/>
              <w:marBottom w:val="0"/>
              <w:divBdr>
                <w:top w:val="none" w:sz="0" w:space="0" w:color="auto"/>
                <w:left w:val="none" w:sz="0" w:space="0" w:color="auto"/>
                <w:bottom w:val="none" w:sz="0" w:space="0" w:color="auto"/>
                <w:right w:val="none" w:sz="0" w:space="0" w:color="auto"/>
              </w:divBdr>
            </w:div>
          </w:divsChild>
        </w:div>
        <w:div w:id="813332019">
          <w:marLeft w:val="0"/>
          <w:marRight w:val="0"/>
          <w:marTop w:val="0"/>
          <w:marBottom w:val="0"/>
          <w:divBdr>
            <w:top w:val="none" w:sz="0" w:space="0" w:color="auto"/>
            <w:left w:val="none" w:sz="0" w:space="0" w:color="auto"/>
            <w:bottom w:val="none" w:sz="0" w:space="0" w:color="auto"/>
            <w:right w:val="none" w:sz="0" w:space="0" w:color="auto"/>
          </w:divBdr>
          <w:divsChild>
            <w:div w:id="98838789">
              <w:marLeft w:val="0"/>
              <w:marRight w:val="0"/>
              <w:marTop w:val="0"/>
              <w:marBottom w:val="0"/>
              <w:divBdr>
                <w:top w:val="none" w:sz="0" w:space="0" w:color="auto"/>
                <w:left w:val="none" w:sz="0" w:space="0" w:color="auto"/>
                <w:bottom w:val="none" w:sz="0" w:space="0" w:color="auto"/>
                <w:right w:val="none" w:sz="0" w:space="0" w:color="auto"/>
              </w:divBdr>
            </w:div>
          </w:divsChild>
        </w:div>
        <w:div w:id="814417638">
          <w:marLeft w:val="0"/>
          <w:marRight w:val="0"/>
          <w:marTop w:val="0"/>
          <w:marBottom w:val="0"/>
          <w:divBdr>
            <w:top w:val="none" w:sz="0" w:space="0" w:color="auto"/>
            <w:left w:val="none" w:sz="0" w:space="0" w:color="auto"/>
            <w:bottom w:val="none" w:sz="0" w:space="0" w:color="auto"/>
            <w:right w:val="none" w:sz="0" w:space="0" w:color="auto"/>
          </w:divBdr>
          <w:divsChild>
            <w:div w:id="516774472">
              <w:marLeft w:val="0"/>
              <w:marRight w:val="0"/>
              <w:marTop w:val="0"/>
              <w:marBottom w:val="0"/>
              <w:divBdr>
                <w:top w:val="none" w:sz="0" w:space="0" w:color="auto"/>
                <w:left w:val="none" w:sz="0" w:space="0" w:color="auto"/>
                <w:bottom w:val="none" w:sz="0" w:space="0" w:color="auto"/>
                <w:right w:val="none" w:sz="0" w:space="0" w:color="auto"/>
              </w:divBdr>
            </w:div>
            <w:div w:id="799999715">
              <w:marLeft w:val="0"/>
              <w:marRight w:val="0"/>
              <w:marTop w:val="0"/>
              <w:marBottom w:val="0"/>
              <w:divBdr>
                <w:top w:val="none" w:sz="0" w:space="0" w:color="auto"/>
                <w:left w:val="none" w:sz="0" w:space="0" w:color="auto"/>
                <w:bottom w:val="none" w:sz="0" w:space="0" w:color="auto"/>
                <w:right w:val="none" w:sz="0" w:space="0" w:color="auto"/>
              </w:divBdr>
            </w:div>
          </w:divsChild>
        </w:div>
        <w:div w:id="815492948">
          <w:marLeft w:val="0"/>
          <w:marRight w:val="0"/>
          <w:marTop w:val="0"/>
          <w:marBottom w:val="0"/>
          <w:divBdr>
            <w:top w:val="none" w:sz="0" w:space="0" w:color="auto"/>
            <w:left w:val="none" w:sz="0" w:space="0" w:color="auto"/>
            <w:bottom w:val="none" w:sz="0" w:space="0" w:color="auto"/>
            <w:right w:val="none" w:sz="0" w:space="0" w:color="auto"/>
          </w:divBdr>
          <w:divsChild>
            <w:div w:id="1124546712">
              <w:marLeft w:val="0"/>
              <w:marRight w:val="0"/>
              <w:marTop w:val="0"/>
              <w:marBottom w:val="0"/>
              <w:divBdr>
                <w:top w:val="none" w:sz="0" w:space="0" w:color="auto"/>
                <w:left w:val="none" w:sz="0" w:space="0" w:color="auto"/>
                <w:bottom w:val="none" w:sz="0" w:space="0" w:color="auto"/>
                <w:right w:val="none" w:sz="0" w:space="0" w:color="auto"/>
              </w:divBdr>
            </w:div>
          </w:divsChild>
        </w:div>
        <w:div w:id="817921358">
          <w:marLeft w:val="0"/>
          <w:marRight w:val="0"/>
          <w:marTop w:val="0"/>
          <w:marBottom w:val="0"/>
          <w:divBdr>
            <w:top w:val="none" w:sz="0" w:space="0" w:color="auto"/>
            <w:left w:val="none" w:sz="0" w:space="0" w:color="auto"/>
            <w:bottom w:val="none" w:sz="0" w:space="0" w:color="auto"/>
            <w:right w:val="none" w:sz="0" w:space="0" w:color="auto"/>
          </w:divBdr>
          <w:divsChild>
            <w:div w:id="262305598">
              <w:marLeft w:val="0"/>
              <w:marRight w:val="0"/>
              <w:marTop w:val="0"/>
              <w:marBottom w:val="0"/>
              <w:divBdr>
                <w:top w:val="none" w:sz="0" w:space="0" w:color="auto"/>
                <w:left w:val="none" w:sz="0" w:space="0" w:color="auto"/>
                <w:bottom w:val="none" w:sz="0" w:space="0" w:color="auto"/>
                <w:right w:val="none" w:sz="0" w:space="0" w:color="auto"/>
              </w:divBdr>
            </w:div>
          </w:divsChild>
        </w:div>
        <w:div w:id="819539658">
          <w:marLeft w:val="0"/>
          <w:marRight w:val="0"/>
          <w:marTop w:val="0"/>
          <w:marBottom w:val="0"/>
          <w:divBdr>
            <w:top w:val="none" w:sz="0" w:space="0" w:color="auto"/>
            <w:left w:val="none" w:sz="0" w:space="0" w:color="auto"/>
            <w:bottom w:val="none" w:sz="0" w:space="0" w:color="auto"/>
            <w:right w:val="none" w:sz="0" w:space="0" w:color="auto"/>
          </w:divBdr>
          <w:divsChild>
            <w:div w:id="1518234656">
              <w:marLeft w:val="0"/>
              <w:marRight w:val="0"/>
              <w:marTop w:val="0"/>
              <w:marBottom w:val="0"/>
              <w:divBdr>
                <w:top w:val="none" w:sz="0" w:space="0" w:color="auto"/>
                <w:left w:val="none" w:sz="0" w:space="0" w:color="auto"/>
                <w:bottom w:val="none" w:sz="0" w:space="0" w:color="auto"/>
                <w:right w:val="none" w:sz="0" w:space="0" w:color="auto"/>
              </w:divBdr>
            </w:div>
          </w:divsChild>
        </w:div>
        <w:div w:id="820925696">
          <w:marLeft w:val="0"/>
          <w:marRight w:val="0"/>
          <w:marTop w:val="0"/>
          <w:marBottom w:val="0"/>
          <w:divBdr>
            <w:top w:val="none" w:sz="0" w:space="0" w:color="auto"/>
            <w:left w:val="none" w:sz="0" w:space="0" w:color="auto"/>
            <w:bottom w:val="none" w:sz="0" w:space="0" w:color="auto"/>
            <w:right w:val="none" w:sz="0" w:space="0" w:color="auto"/>
          </w:divBdr>
          <w:divsChild>
            <w:div w:id="288363486">
              <w:marLeft w:val="0"/>
              <w:marRight w:val="0"/>
              <w:marTop w:val="0"/>
              <w:marBottom w:val="0"/>
              <w:divBdr>
                <w:top w:val="none" w:sz="0" w:space="0" w:color="auto"/>
                <w:left w:val="none" w:sz="0" w:space="0" w:color="auto"/>
                <w:bottom w:val="none" w:sz="0" w:space="0" w:color="auto"/>
                <w:right w:val="none" w:sz="0" w:space="0" w:color="auto"/>
              </w:divBdr>
            </w:div>
          </w:divsChild>
        </w:div>
        <w:div w:id="822818232">
          <w:marLeft w:val="0"/>
          <w:marRight w:val="0"/>
          <w:marTop w:val="0"/>
          <w:marBottom w:val="0"/>
          <w:divBdr>
            <w:top w:val="none" w:sz="0" w:space="0" w:color="auto"/>
            <w:left w:val="none" w:sz="0" w:space="0" w:color="auto"/>
            <w:bottom w:val="none" w:sz="0" w:space="0" w:color="auto"/>
            <w:right w:val="none" w:sz="0" w:space="0" w:color="auto"/>
          </w:divBdr>
          <w:divsChild>
            <w:div w:id="1427967510">
              <w:marLeft w:val="0"/>
              <w:marRight w:val="0"/>
              <w:marTop w:val="0"/>
              <w:marBottom w:val="0"/>
              <w:divBdr>
                <w:top w:val="none" w:sz="0" w:space="0" w:color="auto"/>
                <w:left w:val="none" w:sz="0" w:space="0" w:color="auto"/>
                <w:bottom w:val="none" w:sz="0" w:space="0" w:color="auto"/>
                <w:right w:val="none" w:sz="0" w:space="0" w:color="auto"/>
              </w:divBdr>
            </w:div>
            <w:div w:id="1930041303">
              <w:marLeft w:val="0"/>
              <w:marRight w:val="0"/>
              <w:marTop w:val="0"/>
              <w:marBottom w:val="0"/>
              <w:divBdr>
                <w:top w:val="none" w:sz="0" w:space="0" w:color="auto"/>
                <w:left w:val="none" w:sz="0" w:space="0" w:color="auto"/>
                <w:bottom w:val="none" w:sz="0" w:space="0" w:color="auto"/>
                <w:right w:val="none" w:sz="0" w:space="0" w:color="auto"/>
              </w:divBdr>
            </w:div>
          </w:divsChild>
        </w:div>
        <w:div w:id="825167204">
          <w:marLeft w:val="0"/>
          <w:marRight w:val="0"/>
          <w:marTop w:val="0"/>
          <w:marBottom w:val="0"/>
          <w:divBdr>
            <w:top w:val="none" w:sz="0" w:space="0" w:color="auto"/>
            <w:left w:val="none" w:sz="0" w:space="0" w:color="auto"/>
            <w:bottom w:val="none" w:sz="0" w:space="0" w:color="auto"/>
            <w:right w:val="none" w:sz="0" w:space="0" w:color="auto"/>
          </w:divBdr>
          <w:divsChild>
            <w:div w:id="1133135838">
              <w:marLeft w:val="0"/>
              <w:marRight w:val="0"/>
              <w:marTop w:val="0"/>
              <w:marBottom w:val="0"/>
              <w:divBdr>
                <w:top w:val="none" w:sz="0" w:space="0" w:color="auto"/>
                <w:left w:val="none" w:sz="0" w:space="0" w:color="auto"/>
                <w:bottom w:val="none" w:sz="0" w:space="0" w:color="auto"/>
                <w:right w:val="none" w:sz="0" w:space="0" w:color="auto"/>
              </w:divBdr>
            </w:div>
          </w:divsChild>
        </w:div>
        <w:div w:id="828600852">
          <w:marLeft w:val="0"/>
          <w:marRight w:val="0"/>
          <w:marTop w:val="0"/>
          <w:marBottom w:val="0"/>
          <w:divBdr>
            <w:top w:val="none" w:sz="0" w:space="0" w:color="auto"/>
            <w:left w:val="none" w:sz="0" w:space="0" w:color="auto"/>
            <w:bottom w:val="none" w:sz="0" w:space="0" w:color="auto"/>
            <w:right w:val="none" w:sz="0" w:space="0" w:color="auto"/>
          </w:divBdr>
          <w:divsChild>
            <w:div w:id="755369535">
              <w:marLeft w:val="0"/>
              <w:marRight w:val="0"/>
              <w:marTop w:val="0"/>
              <w:marBottom w:val="0"/>
              <w:divBdr>
                <w:top w:val="none" w:sz="0" w:space="0" w:color="auto"/>
                <w:left w:val="none" w:sz="0" w:space="0" w:color="auto"/>
                <w:bottom w:val="none" w:sz="0" w:space="0" w:color="auto"/>
                <w:right w:val="none" w:sz="0" w:space="0" w:color="auto"/>
              </w:divBdr>
            </w:div>
          </w:divsChild>
        </w:div>
        <w:div w:id="829978456">
          <w:marLeft w:val="0"/>
          <w:marRight w:val="0"/>
          <w:marTop w:val="0"/>
          <w:marBottom w:val="0"/>
          <w:divBdr>
            <w:top w:val="none" w:sz="0" w:space="0" w:color="auto"/>
            <w:left w:val="none" w:sz="0" w:space="0" w:color="auto"/>
            <w:bottom w:val="none" w:sz="0" w:space="0" w:color="auto"/>
            <w:right w:val="none" w:sz="0" w:space="0" w:color="auto"/>
          </w:divBdr>
          <w:divsChild>
            <w:div w:id="2008244332">
              <w:marLeft w:val="0"/>
              <w:marRight w:val="0"/>
              <w:marTop w:val="0"/>
              <w:marBottom w:val="0"/>
              <w:divBdr>
                <w:top w:val="none" w:sz="0" w:space="0" w:color="auto"/>
                <w:left w:val="none" w:sz="0" w:space="0" w:color="auto"/>
                <w:bottom w:val="none" w:sz="0" w:space="0" w:color="auto"/>
                <w:right w:val="none" w:sz="0" w:space="0" w:color="auto"/>
              </w:divBdr>
            </w:div>
          </w:divsChild>
        </w:div>
        <w:div w:id="830292362">
          <w:marLeft w:val="0"/>
          <w:marRight w:val="0"/>
          <w:marTop w:val="0"/>
          <w:marBottom w:val="0"/>
          <w:divBdr>
            <w:top w:val="none" w:sz="0" w:space="0" w:color="auto"/>
            <w:left w:val="none" w:sz="0" w:space="0" w:color="auto"/>
            <w:bottom w:val="none" w:sz="0" w:space="0" w:color="auto"/>
            <w:right w:val="none" w:sz="0" w:space="0" w:color="auto"/>
          </w:divBdr>
          <w:divsChild>
            <w:div w:id="1065836485">
              <w:marLeft w:val="0"/>
              <w:marRight w:val="0"/>
              <w:marTop w:val="0"/>
              <w:marBottom w:val="0"/>
              <w:divBdr>
                <w:top w:val="none" w:sz="0" w:space="0" w:color="auto"/>
                <w:left w:val="none" w:sz="0" w:space="0" w:color="auto"/>
                <w:bottom w:val="none" w:sz="0" w:space="0" w:color="auto"/>
                <w:right w:val="none" w:sz="0" w:space="0" w:color="auto"/>
              </w:divBdr>
            </w:div>
          </w:divsChild>
        </w:div>
        <w:div w:id="836457367">
          <w:marLeft w:val="0"/>
          <w:marRight w:val="0"/>
          <w:marTop w:val="0"/>
          <w:marBottom w:val="0"/>
          <w:divBdr>
            <w:top w:val="none" w:sz="0" w:space="0" w:color="auto"/>
            <w:left w:val="none" w:sz="0" w:space="0" w:color="auto"/>
            <w:bottom w:val="none" w:sz="0" w:space="0" w:color="auto"/>
            <w:right w:val="none" w:sz="0" w:space="0" w:color="auto"/>
          </w:divBdr>
          <w:divsChild>
            <w:div w:id="870267863">
              <w:marLeft w:val="0"/>
              <w:marRight w:val="0"/>
              <w:marTop w:val="0"/>
              <w:marBottom w:val="0"/>
              <w:divBdr>
                <w:top w:val="none" w:sz="0" w:space="0" w:color="auto"/>
                <w:left w:val="none" w:sz="0" w:space="0" w:color="auto"/>
                <w:bottom w:val="none" w:sz="0" w:space="0" w:color="auto"/>
                <w:right w:val="none" w:sz="0" w:space="0" w:color="auto"/>
              </w:divBdr>
            </w:div>
            <w:div w:id="1817989427">
              <w:marLeft w:val="0"/>
              <w:marRight w:val="0"/>
              <w:marTop w:val="0"/>
              <w:marBottom w:val="0"/>
              <w:divBdr>
                <w:top w:val="none" w:sz="0" w:space="0" w:color="auto"/>
                <w:left w:val="none" w:sz="0" w:space="0" w:color="auto"/>
                <w:bottom w:val="none" w:sz="0" w:space="0" w:color="auto"/>
                <w:right w:val="none" w:sz="0" w:space="0" w:color="auto"/>
              </w:divBdr>
            </w:div>
          </w:divsChild>
        </w:div>
        <w:div w:id="836925292">
          <w:marLeft w:val="0"/>
          <w:marRight w:val="0"/>
          <w:marTop w:val="0"/>
          <w:marBottom w:val="0"/>
          <w:divBdr>
            <w:top w:val="none" w:sz="0" w:space="0" w:color="auto"/>
            <w:left w:val="none" w:sz="0" w:space="0" w:color="auto"/>
            <w:bottom w:val="none" w:sz="0" w:space="0" w:color="auto"/>
            <w:right w:val="none" w:sz="0" w:space="0" w:color="auto"/>
          </w:divBdr>
          <w:divsChild>
            <w:div w:id="1191257142">
              <w:marLeft w:val="0"/>
              <w:marRight w:val="0"/>
              <w:marTop w:val="0"/>
              <w:marBottom w:val="0"/>
              <w:divBdr>
                <w:top w:val="none" w:sz="0" w:space="0" w:color="auto"/>
                <w:left w:val="none" w:sz="0" w:space="0" w:color="auto"/>
                <w:bottom w:val="none" w:sz="0" w:space="0" w:color="auto"/>
                <w:right w:val="none" w:sz="0" w:space="0" w:color="auto"/>
              </w:divBdr>
            </w:div>
          </w:divsChild>
        </w:div>
        <w:div w:id="837697345">
          <w:marLeft w:val="0"/>
          <w:marRight w:val="0"/>
          <w:marTop w:val="0"/>
          <w:marBottom w:val="0"/>
          <w:divBdr>
            <w:top w:val="none" w:sz="0" w:space="0" w:color="auto"/>
            <w:left w:val="none" w:sz="0" w:space="0" w:color="auto"/>
            <w:bottom w:val="none" w:sz="0" w:space="0" w:color="auto"/>
            <w:right w:val="none" w:sz="0" w:space="0" w:color="auto"/>
          </w:divBdr>
          <w:divsChild>
            <w:div w:id="623773467">
              <w:marLeft w:val="0"/>
              <w:marRight w:val="0"/>
              <w:marTop w:val="0"/>
              <w:marBottom w:val="0"/>
              <w:divBdr>
                <w:top w:val="none" w:sz="0" w:space="0" w:color="auto"/>
                <w:left w:val="none" w:sz="0" w:space="0" w:color="auto"/>
                <w:bottom w:val="none" w:sz="0" w:space="0" w:color="auto"/>
                <w:right w:val="none" w:sz="0" w:space="0" w:color="auto"/>
              </w:divBdr>
            </w:div>
            <w:div w:id="679815459">
              <w:marLeft w:val="0"/>
              <w:marRight w:val="0"/>
              <w:marTop w:val="0"/>
              <w:marBottom w:val="0"/>
              <w:divBdr>
                <w:top w:val="none" w:sz="0" w:space="0" w:color="auto"/>
                <w:left w:val="none" w:sz="0" w:space="0" w:color="auto"/>
                <w:bottom w:val="none" w:sz="0" w:space="0" w:color="auto"/>
                <w:right w:val="none" w:sz="0" w:space="0" w:color="auto"/>
              </w:divBdr>
            </w:div>
          </w:divsChild>
        </w:div>
        <w:div w:id="838083272">
          <w:marLeft w:val="0"/>
          <w:marRight w:val="0"/>
          <w:marTop w:val="0"/>
          <w:marBottom w:val="0"/>
          <w:divBdr>
            <w:top w:val="none" w:sz="0" w:space="0" w:color="auto"/>
            <w:left w:val="none" w:sz="0" w:space="0" w:color="auto"/>
            <w:bottom w:val="none" w:sz="0" w:space="0" w:color="auto"/>
            <w:right w:val="none" w:sz="0" w:space="0" w:color="auto"/>
          </w:divBdr>
          <w:divsChild>
            <w:div w:id="1662925099">
              <w:marLeft w:val="0"/>
              <w:marRight w:val="0"/>
              <w:marTop w:val="0"/>
              <w:marBottom w:val="0"/>
              <w:divBdr>
                <w:top w:val="none" w:sz="0" w:space="0" w:color="auto"/>
                <w:left w:val="none" w:sz="0" w:space="0" w:color="auto"/>
                <w:bottom w:val="none" w:sz="0" w:space="0" w:color="auto"/>
                <w:right w:val="none" w:sz="0" w:space="0" w:color="auto"/>
              </w:divBdr>
            </w:div>
          </w:divsChild>
        </w:div>
        <w:div w:id="838350549">
          <w:marLeft w:val="0"/>
          <w:marRight w:val="0"/>
          <w:marTop w:val="0"/>
          <w:marBottom w:val="0"/>
          <w:divBdr>
            <w:top w:val="none" w:sz="0" w:space="0" w:color="auto"/>
            <w:left w:val="none" w:sz="0" w:space="0" w:color="auto"/>
            <w:bottom w:val="none" w:sz="0" w:space="0" w:color="auto"/>
            <w:right w:val="none" w:sz="0" w:space="0" w:color="auto"/>
          </w:divBdr>
          <w:divsChild>
            <w:div w:id="901138445">
              <w:marLeft w:val="0"/>
              <w:marRight w:val="0"/>
              <w:marTop w:val="0"/>
              <w:marBottom w:val="0"/>
              <w:divBdr>
                <w:top w:val="none" w:sz="0" w:space="0" w:color="auto"/>
                <w:left w:val="none" w:sz="0" w:space="0" w:color="auto"/>
                <w:bottom w:val="none" w:sz="0" w:space="0" w:color="auto"/>
                <w:right w:val="none" w:sz="0" w:space="0" w:color="auto"/>
              </w:divBdr>
            </w:div>
          </w:divsChild>
        </w:div>
        <w:div w:id="840048835">
          <w:marLeft w:val="0"/>
          <w:marRight w:val="0"/>
          <w:marTop w:val="0"/>
          <w:marBottom w:val="0"/>
          <w:divBdr>
            <w:top w:val="none" w:sz="0" w:space="0" w:color="auto"/>
            <w:left w:val="none" w:sz="0" w:space="0" w:color="auto"/>
            <w:bottom w:val="none" w:sz="0" w:space="0" w:color="auto"/>
            <w:right w:val="none" w:sz="0" w:space="0" w:color="auto"/>
          </w:divBdr>
          <w:divsChild>
            <w:div w:id="1406605328">
              <w:marLeft w:val="0"/>
              <w:marRight w:val="0"/>
              <w:marTop w:val="0"/>
              <w:marBottom w:val="0"/>
              <w:divBdr>
                <w:top w:val="none" w:sz="0" w:space="0" w:color="auto"/>
                <w:left w:val="none" w:sz="0" w:space="0" w:color="auto"/>
                <w:bottom w:val="none" w:sz="0" w:space="0" w:color="auto"/>
                <w:right w:val="none" w:sz="0" w:space="0" w:color="auto"/>
              </w:divBdr>
            </w:div>
          </w:divsChild>
        </w:div>
        <w:div w:id="840851208">
          <w:marLeft w:val="0"/>
          <w:marRight w:val="0"/>
          <w:marTop w:val="0"/>
          <w:marBottom w:val="0"/>
          <w:divBdr>
            <w:top w:val="none" w:sz="0" w:space="0" w:color="auto"/>
            <w:left w:val="none" w:sz="0" w:space="0" w:color="auto"/>
            <w:bottom w:val="none" w:sz="0" w:space="0" w:color="auto"/>
            <w:right w:val="none" w:sz="0" w:space="0" w:color="auto"/>
          </w:divBdr>
          <w:divsChild>
            <w:div w:id="751778351">
              <w:marLeft w:val="0"/>
              <w:marRight w:val="0"/>
              <w:marTop w:val="0"/>
              <w:marBottom w:val="0"/>
              <w:divBdr>
                <w:top w:val="none" w:sz="0" w:space="0" w:color="auto"/>
                <w:left w:val="none" w:sz="0" w:space="0" w:color="auto"/>
                <w:bottom w:val="none" w:sz="0" w:space="0" w:color="auto"/>
                <w:right w:val="none" w:sz="0" w:space="0" w:color="auto"/>
              </w:divBdr>
            </w:div>
          </w:divsChild>
        </w:div>
        <w:div w:id="841041620">
          <w:marLeft w:val="0"/>
          <w:marRight w:val="0"/>
          <w:marTop w:val="0"/>
          <w:marBottom w:val="0"/>
          <w:divBdr>
            <w:top w:val="none" w:sz="0" w:space="0" w:color="auto"/>
            <w:left w:val="none" w:sz="0" w:space="0" w:color="auto"/>
            <w:bottom w:val="none" w:sz="0" w:space="0" w:color="auto"/>
            <w:right w:val="none" w:sz="0" w:space="0" w:color="auto"/>
          </w:divBdr>
          <w:divsChild>
            <w:div w:id="163130759">
              <w:marLeft w:val="0"/>
              <w:marRight w:val="0"/>
              <w:marTop w:val="0"/>
              <w:marBottom w:val="0"/>
              <w:divBdr>
                <w:top w:val="none" w:sz="0" w:space="0" w:color="auto"/>
                <w:left w:val="none" w:sz="0" w:space="0" w:color="auto"/>
                <w:bottom w:val="none" w:sz="0" w:space="0" w:color="auto"/>
                <w:right w:val="none" w:sz="0" w:space="0" w:color="auto"/>
              </w:divBdr>
            </w:div>
          </w:divsChild>
        </w:div>
        <w:div w:id="843085549">
          <w:marLeft w:val="0"/>
          <w:marRight w:val="0"/>
          <w:marTop w:val="0"/>
          <w:marBottom w:val="0"/>
          <w:divBdr>
            <w:top w:val="none" w:sz="0" w:space="0" w:color="auto"/>
            <w:left w:val="none" w:sz="0" w:space="0" w:color="auto"/>
            <w:bottom w:val="none" w:sz="0" w:space="0" w:color="auto"/>
            <w:right w:val="none" w:sz="0" w:space="0" w:color="auto"/>
          </w:divBdr>
          <w:divsChild>
            <w:div w:id="1143232227">
              <w:marLeft w:val="0"/>
              <w:marRight w:val="0"/>
              <w:marTop w:val="0"/>
              <w:marBottom w:val="0"/>
              <w:divBdr>
                <w:top w:val="none" w:sz="0" w:space="0" w:color="auto"/>
                <w:left w:val="none" w:sz="0" w:space="0" w:color="auto"/>
                <w:bottom w:val="none" w:sz="0" w:space="0" w:color="auto"/>
                <w:right w:val="none" w:sz="0" w:space="0" w:color="auto"/>
              </w:divBdr>
            </w:div>
            <w:div w:id="1488940478">
              <w:marLeft w:val="0"/>
              <w:marRight w:val="0"/>
              <w:marTop w:val="0"/>
              <w:marBottom w:val="0"/>
              <w:divBdr>
                <w:top w:val="none" w:sz="0" w:space="0" w:color="auto"/>
                <w:left w:val="none" w:sz="0" w:space="0" w:color="auto"/>
                <w:bottom w:val="none" w:sz="0" w:space="0" w:color="auto"/>
                <w:right w:val="none" w:sz="0" w:space="0" w:color="auto"/>
              </w:divBdr>
            </w:div>
          </w:divsChild>
        </w:div>
        <w:div w:id="843595097">
          <w:marLeft w:val="0"/>
          <w:marRight w:val="0"/>
          <w:marTop w:val="0"/>
          <w:marBottom w:val="0"/>
          <w:divBdr>
            <w:top w:val="none" w:sz="0" w:space="0" w:color="auto"/>
            <w:left w:val="none" w:sz="0" w:space="0" w:color="auto"/>
            <w:bottom w:val="none" w:sz="0" w:space="0" w:color="auto"/>
            <w:right w:val="none" w:sz="0" w:space="0" w:color="auto"/>
          </w:divBdr>
          <w:divsChild>
            <w:div w:id="1343581259">
              <w:marLeft w:val="0"/>
              <w:marRight w:val="0"/>
              <w:marTop w:val="0"/>
              <w:marBottom w:val="0"/>
              <w:divBdr>
                <w:top w:val="none" w:sz="0" w:space="0" w:color="auto"/>
                <w:left w:val="none" w:sz="0" w:space="0" w:color="auto"/>
                <w:bottom w:val="none" w:sz="0" w:space="0" w:color="auto"/>
                <w:right w:val="none" w:sz="0" w:space="0" w:color="auto"/>
              </w:divBdr>
            </w:div>
          </w:divsChild>
        </w:div>
        <w:div w:id="846871490">
          <w:marLeft w:val="0"/>
          <w:marRight w:val="0"/>
          <w:marTop w:val="0"/>
          <w:marBottom w:val="0"/>
          <w:divBdr>
            <w:top w:val="none" w:sz="0" w:space="0" w:color="auto"/>
            <w:left w:val="none" w:sz="0" w:space="0" w:color="auto"/>
            <w:bottom w:val="none" w:sz="0" w:space="0" w:color="auto"/>
            <w:right w:val="none" w:sz="0" w:space="0" w:color="auto"/>
          </w:divBdr>
          <w:divsChild>
            <w:div w:id="650066472">
              <w:marLeft w:val="0"/>
              <w:marRight w:val="0"/>
              <w:marTop w:val="0"/>
              <w:marBottom w:val="0"/>
              <w:divBdr>
                <w:top w:val="none" w:sz="0" w:space="0" w:color="auto"/>
                <w:left w:val="none" w:sz="0" w:space="0" w:color="auto"/>
                <w:bottom w:val="none" w:sz="0" w:space="0" w:color="auto"/>
                <w:right w:val="none" w:sz="0" w:space="0" w:color="auto"/>
              </w:divBdr>
            </w:div>
          </w:divsChild>
        </w:div>
        <w:div w:id="849954632">
          <w:marLeft w:val="0"/>
          <w:marRight w:val="0"/>
          <w:marTop w:val="0"/>
          <w:marBottom w:val="0"/>
          <w:divBdr>
            <w:top w:val="none" w:sz="0" w:space="0" w:color="auto"/>
            <w:left w:val="none" w:sz="0" w:space="0" w:color="auto"/>
            <w:bottom w:val="none" w:sz="0" w:space="0" w:color="auto"/>
            <w:right w:val="none" w:sz="0" w:space="0" w:color="auto"/>
          </w:divBdr>
          <w:divsChild>
            <w:div w:id="1681153489">
              <w:marLeft w:val="0"/>
              <w:marRight w:val="0"/>
              <w:marTop w:val="0"/>
              <w:marBottom w:val="0"/>
              <w:divBdr>
                <w:top w:val="none" w:sz="0" w:space="0" w:color="auto"/>
                <w:left w:val="none" w:sz="0" w:space="0" w:color="auto"/>
                <w:bottom w:val="none" w:sz="0" w:space="0" w:color="auto"/>
                <w:right w:val="none" w:sz="0" w:space="0" w:color="auto"/>
              </w:divBdr>
            </w:div>
          </w:divsChild>
        </w:div>
        <w:div w:id="852957998">
          <w:marLeft w:val="0"/>
          <w:marRight w:val="0"/>
          <w:marTop w:val="0"/>
          <w:marBottom w:val="0"/>
          <w:divBdr>
            <w:top w:val="none" w:sz="0" w:space="0" w:color="auto"/>
            <w:left w:val="none" w:sz="0" w:space="0" w:color="auto"/>
            <w:bottom w:val="none" w:sz="0" w:space="0" w:color="auto"/>
            <w:right w:val="none" w:sz="0" w:space="0" w:color="auto"/>
          </w:divBdr>
          <w:divsChild>
            <w:div w:id="564725678">
              <w:marLeft w:val="0"/>
              <w:marRight w:val="0"/>
              <w:marTop w:val="0"/>
              <w:marBottom w:val="0"/>
              <w:divBdr>
                <w:top w:val="none" w:sz="0" w:space="0" w:color="auto"/>
                <w:left w:val="none" w:sz="0" w:space="0" w:color="auto"/>
                <w:bottom w:val="none" w:sz="0" w:space="0" w:color="auto"/>
                <w:right w:val="none" w:sz="0" w:space="0" w:color="auto"/>
              </w:divBdr>
            </w:div>
          </w:divsChild>
        </w:div>
        <w:div w:id="853685486">
          <w:marLeft w:val="0"/>
          <w:marRight w:val="0"/>
          <w:marTop w:val="0"/>
          <w:marBottom w:val="0"/>
          <w:divBdr>
            <w:top w:val="none" w:sz="0" w:space="0" w:color="auto"/>
            <w:left w:val="none" w:sz="0" w:space="0" w:color="auto"/>
            <w:bottom w:val="none" w:sz="0" w:space="0" w:color="auto"/>
            <w:right w:val="none" w:sz="0" w:space="0" w:color="auto"/>
          </w:divBdr>
          <w:divsChild>
            <w:div w:id="869882597">
              <w:marLeft w:val="0"/>
              <w:marRight w:val="0"/>
              <w:marTop w:val="0"/>
              <w:marBottom w:val="0"/>
              <w:divBdr>
                <w:top w:val="none" w:sz="0" w:space="0" w:color="auto"/>
                <w:left w:val="none" w:sz="0" w:space="0" w:color="auto"/>
                <w:bottom w:val="none" w:sz="0" w:space="0" w:color="auto"/>
                <w:right w:val="none" w:sz="0" w:space="0" w:color="auto"/>
              </w:divBdr>
            </w:div>
            <w:div w:id="917860645">
              <w:marLeft w:val="0"/>
              <w:marRight w:val="0"/>
              <w:marTop w:val="0"/>
              <w:marBottom w:val="0"/>
              <w:divBdr>
                <w:top w:val="none" w:sz="0" w:space="0" w:color="auto"/>
                <w:left w:val="none" w:sz="0" w:space="0" w:color="auto"/>
                <w:bottom w:val="none" w:sz="0" w:space="0" w:color="auto"/>
                <w:right w:val="none" w:sz="0" w:space="0" w:color="auto"/>
              </w:divBdr>
            </w:div>
          </w:divsChild>
        </w:div>
        <w:div w:id="855079046">
          <w:marLeft w:val="0"/>
          <w:marRight w:val="0"/>
          <w:marTop w:val="0"/>
          <w:marBottom w:val="0"/>
          <w:divBdr>
            <w:top w:val="none" w:sz="0" w:space="0" w:color="auto"/>
            <w:left w:val="none" w:sz="0" w:space="0" w:color="auto"/>
            <w:bottom w:val="none" w:sz="0" w:space="0" w:color="auto"/>
            <w:right w:val="none" w:sz="0" w:space="0" w:color="auto"/>
          </w:divBdr>
          <w:divsChild>
            <w:div w:id="1013727238">
              <w:marLeft w:val="0"/>
              <w:marRight w:val="0"/>
              <w:marTop w:val="0"/>
              <w:marBottom w:val="0"/>
              <w:divBdr>
                <w:top w:val="none" w:sz="0" w:space="0" w:color="auto"/>
                <w:left w:val="none" w:sz="0" w:space="0" w:color="auto"/>
                <w:bottom w:val="none" w:sz="0" w:space="0" w:color="auto"/>
                <w:right w:val="none" w:sz="0" w:space="0" w:color="auto"/>
              </w:divBdr>
            </w:div>
          </w:divsChild>
        </w:div>
        <w:div w:id="855655099">
          <w:marLeft w:val="0"/>
          <w:marRight w:val="0"/>
          <w:marTop w:val="0"/>
          <w:marBottom w:val="0"/>
          <w:divBdr>
            <w:top w:val="none" w:sz="0" w:space="0" w:color="auto"/>
            <w:left w:val="none" w:sz="0" w:space="0" w:color="auto"/>
            <w:bottom w:val="none" w:sz="0" w:space="0" w:color="auto"/>
            <w:right w:val="none" w:sz="0" w:space="0" w:color="auto"/>
          </w:divBdr>
          <w:divsChild>
            <w:div w:id="1131364501">
              <w:marLeft w:val="0"/>
              <w:marRight w:val="0"/>
              <w:marTop w:val="0"/>
              <w:marBottom w:val="0"/>
              <w:divBdr>
                <w:top w:val="none" w:sz="0" w:space="0" w:color="auto"/>
                <w:left w:val="none" w:sz="0" w:space="0" w:color="auto"/>
                <w:bottom w:val="none" w:sz="0" w:space="0" w:color="auto"/>
                <w:right w:val="none" w:sz="0" w:space="0" w:color="auto"/>
              </w:divBdr>
            </w:div>
          </w:divsChild>
        </w:div>
        <w:div w:id="857697286">
          <w:marLeft w:val="0"/>
          <w:marRight w:val="0"/>
          <w:marTop w:val="0"/>
          <w:marBottom w:val="0"/>
          <w:divBdr>
            <w:top w:val="none" w:sz="0" w:space="0" w:color="auto"/>
            <w:left w:val="none" w:sz="0" w:space="0" w:color="auto"/>
            <w:bottom w:val="none" w:sz="0" w:space="0" w:color="auto"/>
            <w:right w:val="none" w:sz="0" w:space="0" w:color="auto"/>
          </w:divBdr>
          <w:divsChild>
            <w:div w:id="1130974581">
              <w:marLeft w:val="0"/>
              <w:marRight w:val="0"/>
              <w:marTop w:val="0"/>
              <w:marBottom w:val="0"/>
              <w:divBdr>
                <w:top w:val="none" w:sz="0" w:space="0" w:color="auto"/>
                <w:left w:val="none" w:sz="0" w:space="0" w:color="auto"/>
                <w:bottom w:val="none" w:sz="0" w:space="0" w:color="auto"/>
                <w:right w:val="none" w:sz="0" w:space="0" w:color="auto"/>
              </w:divBdr>
            </w:div>
          </w:divsChild>
        </w:div>
        <w:div w:id="858465711">
          <w:marLeft w:val="0"/>
          <w:marRight w:val="0"/>
          <w:marTop w:val="0"/>
          <w:marBottom w:val="0"/>
          <w:divBdr>
            <w:top w:val="none" w:sz="0" w:space="0" w:color="auto"/>
            <w:left w:val="none" w:sz="0" w:space="0" w:color="auto"/>
            <w:bottom w:val="none" w:sz="0" w:space="0" w:color="auto"/>
            <w:right w:val="none" w:sz="0" w:space="0" w:color="auto"/>
          </w:divBdr>
          <w:divsChild>
            <w:div w:id="589318644">
              <w:marLeft w:val="0"/>
              <w:marRight w:val="0"/>
              <w:marTop w:val="0"/>
              <w:marBottom w:val="0"/>
              <w:divBdr>
                <w:top w:val="none" w:sz="0" w:space="0" w:color="auto"/>
                <w:left w:val="none" w:sz="0" w:space="0" w:color="auto"/>
                <w:bottom w:val="none" w:sz="0" w:space="0" w:color="auto"/>
                <w:right w:val="none" w:sz="0" w:space="0" w:color="auto"/>
              </w:divBdr>
            </w:div>
          </w:divsChild>
        </w:div>
        <w:div w:id="863520718">
          <w:marLeft w:val="0"/>
          <w:marRight w:val="0"/>
          <w:marTop w:val="0"/>
          <w:marBottom w:val="0"/>
          <w:divBdr>
            <w:top w:val="none" w:sz="0" w:space="0" w:color="auto"/>
            <w:left w:val="none" w:sz="0" w:space="0" w:color="auto"/>
            <w:bottom w:val="none" w:sz="0" w:space="0" w:color="auto"/>
            <w:right w:val="none" w:sz="0" w:space="0" w:color="auto"/>
          </w:divBdr>
          <w:divsChild>
            <w:div w:id="1808156822">
              <w:marLeft w:val="0"/>
              <w:marRight w:val="0"/>
              <w:marTop w:val="0"/>
              <w:marBottom w:val="0"/>
              <w:divBdr>
                <w:top w:val="none" w:sz="0" w:space="0" w:color="auto"/>
                <w:left w:val="none" w:sz="0" w:space="0" w:color="auto"/>
                <w:bottom w:val="none" w:sz="0" w:space="0" w:color="auto"/>
                <w:right w:val="none" w:sz="0" w:space="0" w:color="auto"/>
              </w:divBdr>
            </w:div>
          </w:divsChild>
        </w:div>
        <w:div w:id="864639893">
          <w:marLeft w:val="0"/>
          <w:marRight w:val="0"/>
          <w:marTop w:val="0"/>
          <w:marBottom w:val="0"/>
          <w:divBdr>
            <w:top w:val="none" w:sz="0" w:space="0" w:color="auto"/>
            <w:left w:val="none" w:sz="0" w:space="0" w:color="auto"/>
            <w:bottom w:val="none" w:sz="0" w:space="0" w:color="auto"/>
            <w:right w:val="none" w:sz="0" w:space="0" w:color="auto"/>
          </w:divBdr>
          <w:divsChild>
            <w:div w:id="67387768">
              <w:marLeft w:val="0"/>
              <w:marRight w:val="0"/>
              <w:marTop w:val="0"/>
              <w:marBottom w:val="0"/>
              <w:divBdr>
                <w:top w:val="none" w:sz="0" w:space="0" w:color="auto"/>
                <w:left w:val="none" w:sz="0" w:space="0" w:color="auto"/>
                <w:bottom w:val="none" w:sz="0" w:space="0" w:color="auto"/>
                <w:right w:val="none" w:sz="0" w:space="0" w:color="auto"/>
              </w:divBdr>
            </w:div>
          </w:divsChild>
        </w:div>
        <w:div w:id="865487316">
          <w:marLeft w:val="0"/>
          <w:marRight w:val="0"/>
          <w:marTop w:val="0"/>
          <w:marBottom w:val="0"/>
          <w:divBdr>
            <w:top w:val="none" w:sz="0" w:space="0" w:color="auto"/>
            <w:left w:val="none" w:sz="0" w:space="0" w:color="auto"/>
            <w:bottom w:val="none" w:sz="0" w:space="0" w:color="auto"/>
            <w:right w:val="none" w:sz="0" w:space="0" w:color="auto"/>
          </w:divBdr>
          <w:divsChild>
            <w:div w:id="1532957595">
              <w:marLeft w:val="0"/>
              <w:marRight w:val="0"/>
              <w:marTop w:val="0"/>
              <w:marBottom w:val="0"/>
              <w:divBdr>
                <w:top w:val="none" w:sz="0" w:space="0" w:color="auto"/>
                <w:left w:val="none" w:sz="0" w:space="0" w:color="auto"/>
                <w:bottom w:val="none" w:sz="0" w:space="0" w:color="auto"/>
                <w:right w:val="none" w:sz="0" w:space="0" w:color="auto"/>
              </w:divBdr>
            </w:div>
          </w:divsChild>
        </w:div>
        <w:div w:id="868446602">
          <w:marLeft w:val="0"/>
          <w:marRight w:val="0"/>
          <w:marTop w:val="0"/>
          <w:marBottom w:val="0"/>
          <w:divBdr>
            <w:top w:val="none" w:sz="0" w:space="0" w:color="auto"/>
            <w:left w:val="none" w:sz="0" w:space="0" w:color="auto"/>
            <w:bottom w:val="none" w:sz="0" w:space="0" w:color="auto"/>
            <w:right w:val="none" w:sz="0" w:space="0" w:color="auto"/>
          </w:divBdr>
          <w:divsChild>
            <w:div w:id="1155993943">
              <w:marLeft w:val="0"/>
              <w:marRight w:val="0"/>
              <w:marTop w:val="0"/>
              <w:marBottom w:val="0"/>
              <w:divBdr>
                <w:top w:val="none" w:sz="0" w:space="0" w:color="auto"/>
                <w:left w:val="none" w:sz="0" w:space="0" w:color="auto"/>
                <w:bottom w:val="none" w:sz="0" w:space="0" w:color="auto"/>
                <w:right w:val="none" w:sz="0" w:space="0" w:color="auto"/>
              </w:divBdr>
            </w:div>
          </w:divsChild>
        </w:div>
        <w:div w:id="870187913">
          <w:marLeft w:val="0"/>
          <w:marRight w:val="0"/>
          <w:marTop w:val="0"/>
          <w:marBottom w:val="0"/>
          <w:divBdr>
            <w:top w:val="none" w:sz="0" w:space="0" w:color="auto"/>
            <w:left w:val="none" w:sz="0" w:space="0" w:color="auto"/>
            <w:bottom w:val="none" w:sz="0" w:space="0" w:color="auto"/>
            <w:right w:val="none" w:sz="0" w:space="0" w:color="auto"/>
          </w:divBdr>
          <w:divsChild>
            <w:div w:id="1875345238">
              <w:marLeft w:val="0"/>
              <w:marRight w:val="0"/>
              <w:marTop w:val="0"/>
              <w:marBottom w:val="0"/>
              <w:divBdr>
                <w:top w:val="none" w:sz="0" w:space="0" w:color="auto"/>
                <w:left w:val="none" w:sz="0" w:space="0" w:color="auto"/>
                <w:bottom w:val="none" w:sz="0" w:space="0" w:color="auto"/>
                <w:right w:val="none" w:sz="0" w:space="0" w:color="auto"/>
              </w:divBdr>
            </w:div>
          </w:divsChild>
        </w:div>
        <w:div w:id="870805392">
          <w:marLeft w:val="0"/>
          <w:marRight w:val="0"/>
          <w:marTop w:val="0"/>
          <w:marBottom w:val="0"/>
          <w:divBdr>
            <w:top w:val="none" w:sz="0" w:space="0" w:color="auto"/>
            <w:left w:val="none" w:sz="0" w:space="0" w:color="auto"/>
            <w:bottom w:val="none" w:sz="0" w:space="0" w:color="auto"/>
            <w:right w:val="none" w:sz="0" w:space="0" w:color="auto"/>
          </w:divBdr>
          <w:divsChild>
            <w:div w:id="181752145">
              <w:marLeft w:val="0"/>
              <w:marRight w:val="0"/>
              <w:marTop w:val="0"/>
              <w:marBottom w:val="0"/>
              <w:divBdr>
                <w:top w:val="none" w:sz="0" w:space="0" w:color="auto"/>
                <w:left w:val="none" w:sz="0" w:space="0" w:color="auto"/>
                <w:bottom w:val="none" w:sz="0" w:space="0" w:color="auto"/>
                <w:right w:val="none" w:sz="0" w:space="0" w:color="auto"/>
              </w:divBdr>
            </w:div>
          </w:divsChild>
        </w:div>
        <w:div w:id="871848451">
          <w:marLeft w:val="0"/>
          <w:marRight w:val="0"/>
          <w:marTop w:val="0"/>
          <w:marBottom w:val="0"/>
          <w:divBdr>
            <w:top w:val="none" w:sz="0" w:space="0" w:color="auto"/>
            <w:left w:val="none" w:sz="0" w:space="0" w:color="auto"/>
            <w:bottom w:val="none" w:sz="0" w:space="0" w:color="auto"/>
            <w:right w:val="none" w:sz="0" w:space="0" w:color="auto"/>
          </w:divBdr>
          <w:divsChild>
            <w:div w:id="1619099555">
              <w:marLeft w:val="0"/>
              <w:marRight w:val="0"/>
              <w:marTop w:val="0"/>
              <w:marBottom w:val="0"/>
              <w:divBdr>
                <w:top w:val="none" w:sz="0" w:space="0" w:color="auto"/>
                <w:left w:val="none" w:sz="0" w:space="0" w:color="auto"/>
                <w:bottom w:val="none" w:sz="0" w:space="0" w:color="auto"/>
                <w:right w:val="none" w:sz="0" w:space="0" w:color="auto"/>
              </w:divBdr>
            </w:div>
            <w:div w:id="1982221997">
              <w:marLeft w:val="0"/>
              <w:marRight w:val="0"/>
              <w:marTop w:val="0"/>
              <w:marBottom w:val="0"/>
              <w:divBdr>
                <w:top w:val="none" w:sz="0" w:space="0" w:color="auto"/>
                <w:left w:val="none" w:sz="0" w:space="0" w:color="auto"/>
                <w:bottom w:val="none" w:sz="0" w:space="0" w:color="auto"/>
                <w:right w:val="none" w:sz="0" w:space="0" w:color="auto"/>
              </w:divBdr>
            </w:div>
          </w:divsChild>
        </w:div>
        <w:div w:id="873813171">
          <w:marLeft w:val="0"/>
          <w:marRight w:val="0"/>
          <w:marTop w:val="0"/>
          <w:marBottom w:val="0"/>
          <w:divBdr>
            <w:top w:val="none" w:sz="0" w:space="0" w:color="auto"/>
            <w:left w:val="none" w:sz="0" w:space="0" w:color="auto"/>
            <w:bottom w:val="none" w:sz="0" w:space="0" w:color="auto"/>
            <w:right w:val="none" w:sz="0" w:space="0" w:color="auto"/>
          </w:divBdr>
          <w:divsChild>
            <w:div w:id="1239512570">
              <w:marLeft w:val="0"/>
              <w:marRight w:val="0"/>
              <w:marTop w:val="0"/>
              <w:marBottom w:val="0"/>
              <w:divBdr>
                <w:top w:val="none" w:sz="0" w:space="0" w:color="auto"/>
                <w:left w:val="none" w:sz="0" w:space="0" w:color="auto"/>
                <w:bottom w:val="none" w:sz="0" w:space="0" w:color="auto"/>
                <w:right w:val="none" w:sz="0" w:space="0" w:color="auto"/>
              </w:divBdr>
            </w:div>
          </w:divsChild>
        </w:div>
        <w:div w:id="875657460">
          <w:marLeft w:val="0"/>
          <w:marRight w:val="0"/>
          <w:marTop w:val="0"/>
          <w:marBottom w:val="0"/>
          <w:divBdr>
            <w:top w:val="none" w:sz="0" w:space="0" w:color="auto"/>
            <w:left w:val="none" w:sz="0" w:space="0" w:color="auto"/>
            <w:bottom w:val="none" w:sz="0" w:space="0" w:color="auto"/>
            <w:right w:val="none" w:sz="0" w:space="0" w:color="auto"/>
          </w:divBdr>
          <w:divsChild>
            <w:div w:id="17394590">
              <w:marLeft w:val="0"/>
              <w:marRight w:val="0"/>
              <w:marTop w:val="0"/>
              <w:marBottom w:val="0"/>
              <w:divBdr>
                <w:top w:val="none" w:sz="0" w:space="0" w:color="auto"/>
                <w:left w:val="none" w:sz="0" w:space="0" w:color="auto"/>
                <w:bottom w:val="none" w:sz="0" w:space="0" w:color="auto"/>
                <w:right w:val="none" w:sz="0" w:space="0" w:color="auto"/>
              </w:divBdr>
            </w:div>
          </w:divsChild>
        </w:div>
        <w:div w:id="877355236">
          <w:marLeft w:val="0"/>
          <w:marRight w:val="0"/>
          <w:marTop w:val="0"/>
          <w:marBottom w:val="0"/>
          <w:divBdr>
            <w:top w:val="none" w:sz="0" w:space="0" w:color="auto"/>
            <w:left w:val="none" w:sz="0" w:space="0" w:color="auto"/>
            <w:bottom w:val="none" w:sz="0" w:space="0" w:color="auto"/>
            <w:right w:val="none" w:sz="0" w:space="0" w:color="auto"/>
          </w:divBdr>
          <w:divsChild>
            <w:div w:id="83109488">
              <w:marLeft w:val="0"/>
              <w:marRight w:val="0"/>
              <w:marTop w:val="0"/>
              <w:marBottom w:val="0"/>
              <w:divBdr>
                <w:top w:val="none" w:sz="0" w:space="0" w:color="auto"/>
                <w:left w:val="none" w:sz="0" w:space="0" w:color="auto"/>
                <w:bottom w:val="none" w:sz="0" w:space="0" w:color="auto"/>
                <w:right w:val="none" w:sz="0" w:space="0" w:color="auto"/>
              </w:divBdr>
            </w:div>
          </w:divsChild>
        </w:div>
        <w:div w:id="880094584">
          <w:marLeft w:val="0"/>
          <w:marRight w:val="0"/>
          <w:marTop w:val="0"/>
          <w:marBottom w:val="0"/>
          <w:divBdr>
            <w:top w:val="none" w:sz="0" w:space="0" w:color="auto"/>
            <w:left w:val="none" w:sz="0" w:space="0" w:color="auto"/>
            <w:bottom w:val="none" w:sz="0" w:space="0" w:color="auto"/>
            <w:right w:val="none" w:sz="0" w:space="0" w:color="auto"/>
          </w:divBdr>
          <w:divsChild>
            <w:div w:id="398872346">
              <w:marLeft w:val="0"/>
              <w:marRight w:val="0"/>
              <w:marTop w:val="0"/>
              <w:marBottom w:val="0"/>
              <w:divBdr>
                <w:top w:val="none" w:sz="0" w:space="0" w:color="auto"/>
                <w:left w:val="none" w:sz="0" w:space="0" w:color="auto"/>
                <w:bottom w:val="none" w:sz="0" w:space="0" w:color="auto"/>
                <w:right w:val="none" w:sz="0" w:space="0" w:color="auto"/>
              </w:divBdr>
            </w:div>
          </w:divsChild>
        </w:div>
        <w:div w:id="880823868">
          <w:marLeft w:val="0"/>
          <w:marRight w:val="0"/>
          <w:marTop w:val="0"/>
          <w:marBottom w:val="0"/>
          <w:divBdr>
            <w:top w:val="none" w:sz="0" w:space="0" w:color="auto"/>
            <w:left w:val="none" w:sz="0" w:space="0" w:color="auto"/>
            <w:bottom w:val="none" w:sz="0" w:space="0" w:color="auto"/>
            <w:right w:val="none" w:sz="0" w:space="0" w:color="auto"/>
          </w:divBdr>
          <w:divsChild>
            <w:div w:id="1250311607">
              <w:marLeft w:val="0"/>
              <w:marRight w:val="0"/>
              <w:marTop w:val="0"/>
              <w:marBottom w:val="0"/>
              <w:divBdr>
                <w:top w:val="none" w:sz="0" w:space="0" w:color="auto"/>
                <w:left w:val="none" w:sz="0" w:space="0" w:color="auto"/>
                <w:bottom w:val="none" w:sz="0" w:space="0" w:color="auto"/>
                <w:right w:val="none" w:sz="0" w:space="0" w:color="auto"/>
              </w:divBdr>
            </w:div>
          </w:divsChild>
        </w:div>
        <w:div w:id="883295606">
          <w:marLeft w:val="0"/>
          <w:marRight w:val="0"/>
          <w:marTop w:val="0"/>
          <w:marBottom w:val="0"/>
          <w:divBdr>
            <w:top w:val="none" w:sz="0" w:space="0" w:color="auto"/>
            <w:left w:val="none" w:sz="0" w:space="0" w:color="auto"/>
            <w:bottom w:val="none" w:sz="0" w:space="0" w:color="auto"/>
            <w:right w:val="none" w:sz="0" w:space="0" w:color="auto"/>
          </w:divBdr>
          <w:divsChild>
            <w:div w:id="246156465">
              <w:marLeft w:val="0"/>
              <w:marRight w:val="0"/>
              <w:marTop w:val="0"/>
              <w:marBottom w:val="0"/>
              <w:divBdr>
                <w:top w:val="none" w:sz="0" w:space="0" w:color="auto"/>
                <w:left w:val="none" w:sz="0" w:space="0" w:color="auto"/>
                <w:bottom w:val="none" w:sz="0" w:space="0" w:color="auto"/>
                <w:right w:val="none" w:sz="0" w:space="0" w:color="auto"/>
              </w:divBdr>
            </w:div>
            <w:div w:id="2011829938">
              <w:marLeft w:val="0"/>
              <w:marRight w:val="0"/>
              <w:marTop w:val="0"/>
              <w:marBottom w:val="0"/>
              <w:divBdr>
                <w:top w:val="none" w:sz="0" w:space="0" w:color="auto"/>
                <w:left w:val="none" w:sz="0" w:space="0" w:color="auto"/>
                <w:bottom w:val="none" w:sz="0" w:space="0" w:color="auto"/>
                <w:right w:val="none" w:sz="0" w:space="0" w:color="auto"/>
              </w:divBdr>
            </w:div>
          </w:divsChild>
        </w:div>
        <w:div w:id="884608998">
          <w:marLeft w:val="0"/>
          <w:marRight w:val="0"/>
          <w:marTop w:val="0"/>
          <w:marBottom w:val="0"/>
          <w:divBdr>
            <w:top w:val="none" w:sz="0" w:space="0" w:color="auto"/>
            <w:left w:val="none" w:sz="0" w:space="0" w:color="auto"/>
            <w:bottom w:val="none" w:sz="0" w:space="0" w:color="auto"/>
            <w:right w:val="none" w:sz="0" w:space="0" w:color="auto"/>
          </w:divBdr>
          <w:divsChild>
            <w:div w:id="1930233060">
              <w:marLeft w:val="0"/>
              <w:marRight w:val="0"/>
              <w:marTop w:val="0"/>
              <w:marBottom w:val="0"/>
              <w:divBdr>
                <w:top w:val="none" w:sz="0" w:space="0" w:color="auto"/>
                <w:left w:val="none" w:sz="0" w:space="0" w:color="auto"/>
                <w:bottom w:val="none" w:sz="0" w:space="0" w:color="auto"/>
                <w:right w:val="none" w:sz="0" w:space="0" w:color="auto"/>
              </w:divBdr>
            </w:div>
          </w:divsChild>
        </w:div>
        <w:div w:id="884876135">
          <w:marLeft w:val="0"/>
          <w:marRight w:val="0"/>
          <w:marTop w:val="0"/>
          <w:marBottom w:val="0"/>
          <w:divBdr>
            <w:top w:val="none" w:sz="0" w:space="0" w:color="auto"/>
            <w:left w:val="none" w:sz="0" w:space="0" w:color="auto"/>
            <w:bottom w:val="none" w:sz="0" w:space="0" w:color="auto"/>
            <w:right w:val="none" w:sz="0" w:space="0" w:color="auto"/>
          </w:divBdr>
          <w:divsChild>
            <w:div w:id="57562189">
              <w:marLeft w:val="0"/>
              <w:marRight w:val="0"/>
              <w:marTop w:val="0"/>
              <w:marBottom w:val="0"/>
              <w:divBdr>
                <w:top w:val="none" w:sz="0" w:space="0" w:color="auto"/>
                <w:left w:val="none" w:sz="0" w:space="0" w:color="auto"/>
                <w:bottom w:val="none" w:sz="0" w:space="0" w:color="auto"/>
                <w:right w:val="none" w:sz="0" w:space="0" w:color="auto"/>
              </w:divBdr>
            </w:div>
          </w:divsChild>
        </w:div>
        <w:div w:id="885340298">
          <w:marLeft w:val="0"/>
          <w:marRight w:val="0"/>
          <w:marTop w:val="0"/>
          <w:marBottom w:val="0"/>
          <w:divBdr>
            <w:top w:val="none" w:sz="0" w:space="0" w:color="auto"/>
            <w:left w:val="none" w:sz="0" w:space="0" w:color="auto"/>
            <w:bottom w:val="none" w:sz="0" w:space="0" w:color="auto"/>
            <w:right w:val="none" w:sz="0" w:space="0" w:color="auto"/>
          </w:divBdr>
          <w:divsChild>
            <w:div w:id="32660411">
              <w:marLeft w:val="0"/>
              <w:marRight w:val="0"/>
              <w:marTop w:val="0"/>
              <w:marBottom w:val="0"/>
              <w:divBdr>
                <w:top w:val="none" w:sz="0" w:space="0" w:color="auto"/>
                <w:left w:val="none" w:sz="0" w:space="0" w:color="auto"/>
                <w:bottom w:val="none" w:sz="0" w:space="0" w:color="auto"/>
                <w:right w:val="none" w:sz="0" w:space="0" w:color="auto"/>
              </w:divBdr>
            </w:div>
          </w:divsChild>
        </w:div>
        <w:div w:id="885414110">
          <w:marLeft w:val="0"/>
          <w:marRight w:val="0"/>
          <w:marTop w:val="0"/>
          <w:marBottom w:val="0"/>
          <w:divBdr>
            <w:top w:val="none" w:sz="0" w:space="0" w:color="auto"/>
            <w:left w:val="none" w:sz="0" w:space="0" w:color="auto"/>
            <w:bottom w:val="none" w:sz="0" w:space="0" w:color="auto"/>
            <w:right w:val="none" w:sz="0" w:space="0" w:color="auto"/>
          </w:divBdr>
          <w:divsChild>
            <w:div w:id="1673681637">
              <w:marLeft w:val="0"/>
              <w:marRight w:val="0"/>
              <w:marTop w:val="0"/>
              <w:marBottom w:val="0"/>
              <w:divBdr>
                <w:top w:val="none" w:sz="0" w:space="0" w:color="auto"/>
                <w:left w:val="none" w:sz="0" w:space="0" w:color="auto"/>
                <w:bottom w:val="none" w:sz="0" w:space="0" w:color="auto"/>
                <w:right w:val="none" w:sz="0" w:space="0" w:color="auto"/>
              </w:divBdr>
            </w:div>
          </w:divsChild>
        </w:div>
        <w:div w:id="891892751">
          <w:marLeft w:val="0"/>
          <w:marRight w:val="0"/>
          <w:marTop w:val="0"/>
          <w:marBottom w:val="0"/>
          <w:divBdr>
            <w:top w:val="none" w:sz="0" w:space="0" w:color="auto"/>
            <w:left w:val="none" w:sz="0" w:space="0" w:color="auto"/>
            <w:bottom w:val="none" w:sz="0" w:space="0" w:color="auto"/>
            <w:right w:val="none" w:sz="0" w:space="0" w:color="auto"/>
          </w:divBdr>
          <w:divsChild>
            <w:div w:id="1027178102">
              <w:marLeft w:val="0"/>
              <w:marRight w:val="0"/>
              <w:marTop w:val="0"/>
              <w:marBottom w:val="0"/>
              <w:divBdr>
                <w:top w:val="none" w:sz="0" w:space="0" w:color="auto"/>
                <w:left w:val="none" w:sz="0" w:space="0" w:color="auto"/>
                <w:bottom w:val="none" w:sz="0" w:space="0" w:color="auto"/>
                <w:right w:val="none" w:sz="0" w:space="0" w:color="auto"/>
              </w:divBdr>
            </w:div>
          </w:divsChild>
        </w:div>
        <w:div w:id="898324323">
          <w:marLeft w:val="0"/>
          <w:marRight w:val="0"/>
          <w:marTop w:val="0"/>
          <w:marBottom w:val="0"/>
          <w:divBdr>
            <w:top w:val="none" w:sz="0" w:space="0" w:color="auto"/>
            <w:left w:val="none" w:sz="0" w:space="0" w:color="auto"/>
            <w:bottom w:val="none" w:sz="0" w:space="0" w:color="auto"/>
            <w:right w:val="none" w:sz="0" w:space="0" w:color="auto"/>
          </w:divBdr>
          <w:divsChild>
            <w:div w:id="2038776134">
              <w:marLeft w:val="0"/>
              <w:marRight w:val="0"/>
              <w:marTop w:val="0"/>
              <w:marBottom w:val="0"/>
              <w:divBdr>
                <w:top w:val="none" w:sz="0" w:space="0" w:color="auto"/>
                <w:left w:val="none" w:sz="0" w:space="0" w:color="auto"/>
                <w:bottom w:val="none" w:sz="0" w:space="0" w:color="auto"/>
                <w:right w:val="none" w:sz="0" w:space="0" w:color="auto"/>
              </w:divBdr>
            </w:div>
          </w:divsChild>
        </w:div>
        <w:div w:id="900293934">
          <w:marLeft w:val="0"/>
          <w:marRight w:val="0"/>
          <w:marTop w:val="0"/>
          <w:marBottom w:val="0"/>
          <w:divBdr>
            <w:top w:val="none" w:sz="0" w:space="0" w:color="auto"/>
            <w:left w:val="none" w:sz="0" w:space="0" w:color="auto"/>
            <w:bottom w:val="none" w:sz="0" w:space="0" w:color="auto"/>
            <w:right w:val="none" w:sz="0" w:space="0" w:color="auto"/>
          </w:divBdr>
          <w:divsChild>
            <w:div w:id="1650280931">
              <w:marLeft w:val="0"/>
              <w:marRight w:val="0"/>
              <w:marTop w:val="0"/>
              <w:marBottom w:val="0"/>
              <w:divBdr>
                <w:top w:val="none" w:sz="0" w:space="0" w:color="auto"/>
                <w:left w:val="none" w:sz="0" w:space="0" w:color="auto"/>
                <w:bottom w:val="none" w:sz="0" w:space="0" w:color="auto"/>
                <w:right w:val="none" w:sz="0" w:space="0" w:color="auto"/>
              </w:divBdr>
            </w:div>
          </w:divsChild>
        </w:div>
        <w:div w:id="901208633">
          <w:marLeft w:val="0"/>
          <w:marRight w:val="0"/>
          <w:marTop w:val="0"/>
          <w:marBottom w:val="0"/>
          <w:divBdr>
            <w:top w:val="none" w:sz="0" w:space="0" w:color="auto"/>
            <w:left w:val="none" w:sz="0" w:space="0" w:color="auto"/>
            <w:bottom w:val="none" w:sz="0" w:space="0" w:color="auto"/>
            <w:right w:val="none" w:sz="0" w:space="0" w:color="auto"/>
          </w:divBdr>
          <w:divsChild>
            <w:div w:id="1638224476">
              <w:marLeft w:val="0"/>
              <w:marRight w:val="0"/>
              <w:marTop w:val="0"/>
              <w:marBottom w:val="0"/>
              <w:divBdr>
                <w:top w:val="none" w:sz="0" w:space="0" w:color="auto"/>
                <w:left w:val="none" w:sz="0" w:space="0" w:color="auto"/>
                <w:bottom w:val="none" w:sz="0" w:space="0" w:color="auto"/>
                <w:right w:val="none" w:sz="0" w:space="0" w:color="auto"/>
              </w:divBdr>
            </w:div>
          </w:divsChild>
        </w:div>
        <w:div w:id="904871665">
          <w:marLeft w:val="0"/>
          <w:marRight w:val="0"/>
          <w:marTop w:val="0"/>
          <w:marBottom w:val="0"/>
          <w:divBdr>
            <w:top w:val="none" w:sz="0" w:space="0" w:color="auto"/>
            <w:left w:val="none" w:sz="0" w:space="0" w:color="auto"/>
            <w:bottom w:val="none" w:sz="0" w:space="0" w:color="auto"/>
            <w:right w:val="none" w:sz="0" w:space="0" w:color="auto"/>
          </w:divBdr>
          <w:divsChild>
            <w:div w:id="749154562">
              <w:marLeft w:val="0"/>
              <w:marRight w:val="0"/>
              <w:marTop w:val="0"/>
              <w:marBottom w:val="0"/>
              <w:divBdr>
                <w:top w:val="none" w:sz="0" w:space="0" w:color="auto"/>
                <w:left w:val="none" w:sz="0" w:space="0" w:color="auto"/>
                <w:bottom w:val="none" w:sz="0" w:space="0" w:color="auto"/>
                <w:right w:val="none" w:sz="0" w:space="0" w:color="auto"/>
              </w:divBdr>
            </w:div>
          </w:divsChild>
        </w:div>
        <w:div w:id="908878217">
          <w:marLeft w:val="0"/>
          <w:marRight w:val="0"/>
          <w:marTop w:val="0"/>
          <w:marBottom w:val="0"/>
          <w:divBdr>
            <w:top w:val="none" w:sz="0" w:space="0" w:color="auto"/>
            <w:left w:val="none" w:sz="0" w:space="0" w:color="auto"/>
            <w:bottom w:val="none" w:sz="0" w:space="0" w:color="auto"/>
            <w:right w:val="none" w:sz="0" w:space="0" w:color="auto"/>
          </w:divBdr>
          <w:divsChild>
            <w:div w:id="2058233723">
              <w:marLeft w:val="0"/>
              <w:marRight w:val="0"/>
              <w:marTop w:val="0"/>
              <w:marBottom w:val="0"/>
              <w:divBdr>
                <w:top w:val="none" w:sz="0" w:space="0" w:color="auto"/>
                <w:left w:val="none" w:sz="0" w:space="0" w:color="auto"/>
                <w:bottom w:val="none" w:sz="0" w:space="0" w:color="auto"/>
                <w:right w:val="none" w:sz="0" w:space="0" w:color="auto"/>
              </w:divBdr>
            </w:div>
          </w:divsChild>
        </w:div>
        <w:div w:id="909579382">
          <w:marLeft w:val="0"/>
          <w:marRight w:val="0"/>
          <w:marTop w:val="0"/>
          <w:marBottom w:val="0"/>
          <w:divBdr>
            <w:top w:val="none" w:sz="0" w:space="0" w:color="auto"/>
            <w:left w:val="none" w:sz="0" w:space="0" w:color="auto"/>
            <w:bottom w:val="none" w:sz="0" w:space="0" w:color="auto"/>
            <w:right w:val="none" w:sz="0" w:space="0" w:color="auto"/>
          </w:divBdr>
          <w:divsChild>
            <w:div w:id="27919125">
              <w:marLeft w:val="0"/>
              <w:marRight w:val="0"/>
              <w:marTop w:val="0"/>
              <w:marBottom w:val="0"/>
              <w:divBdr>
                <w:top w:val="none" w:sz="0" w:space="0" w:color="auto"/>
                <w:left w:val="none" w:sz="0" w:space="0" w:color="auto"/>
                <w:bottom w:val="none" w:sz="0" w:space="0" w:color="auto"/>
                <w:right w:val="none" w:sz="0" w:space="0" w:color="auto"/>
              </w:divBdr>
            </w:div>
          </w:divsChild>
        </w:div>
        <w:div w:id="909771489">
          <w:marLeft w:val="0"/>
          <w:marRight w:val="0"/>
          <w:marTop w:val="0"/>
          <w:marBottom w:val="0"/>
          <w:divBdr>
            <w:top w:val="none" w:sz="0" w:space="0" w:color="auto"/>
            <w:left w:val="none" w:sz="0" w:space="0" w:color="auto"/>
            <w:bottom w:val="none" w:sz="0" w:space="0" w:color="auto"/>
            <w:right w:val="none" w:sz="0" w:space="0" w:color="auto"/>
          </w:divBdr>
          <w:divsChild>
            <w:div w:id="1144660048">
              <w:marLeft w:val="0"/>
              <w:marRight w:val="0"/>
              <w:marTop w:val="0"/>
              <w:marBottom w:val="0"/>
              <w:divBdr>
                <w:top w:val="none" w:sz="0" w:space="0" w:color="auto"/>
                <w:left w:val="none" w:sz="0" w:space="0" w:color="auto"/>
                <w:bottom w:val="none" w:sz="0" w:space="0" w:color="auto"/>
                <w:right w:val="none" w:sz="0" w:space="0" w:color="auto"/>
              </w:divBdr>
            </w:div>
          </w:divsChild>
        </w:div>
        <w:div w:id="910576268">
          <w:marLeft w:val="0"/>
          <w:marRight w:val="0"/>
          <w:marTop w:val="0"/>
          <w:marBottom w:val="0"/>
          <w:divBdr>
            <w:top w:val="none" w:sz="0" w:space="0" w:color="auto"/>
            <w:left w:val="none" w:sz="0" w:space="0" w:color="auto"/>
            <w:bottom w:val="none" w:sz="0" w:space="0" w:color="auto"/>
            <w:right w:val="none" w:sz="0" w:space="0" w:color="auto"/>
          </w:divBdr>
          <w:divsChild>
            <w:div w:id="309215391">
              <w:marLeft w:val="0"/>
              <w:marRight w:val="0"/>
              <w:marTop w:val="0"/>
              <w:marBottom w:val="0"/>
              <w:divBdr>
                <w:top w:val="none" w:sz="0" w:space="0" w:color="auto"/>
                <w:left w:val="none" w:sz="0" w:space="0" w:color="auto"/>
                <w:bottom w:val="none" w:sz="0" w:space="0" w:color="auto"/>
                <w:right w:val="none" w:sz="0" w:space="0" w:color="auto"/>
              </w:divBdr>
            </w:div>
          </w:divsChild>
        </w:div>
        <w:div w:id="913006456">
          <w:marLeft w:val="0"/>
          <w:marRight w:val="0"/>
          <w:marTop w:val="0"/>
          <w:marBottom w:val="0"/>
          <w:divBdr>
            <w:top w:val="none" w:sz="0" w:space="0" w:color="auto"/>
            <w:left w:val="none" w:sz="0" w:space="0" w:color="auto"/>
            <w:bottom w:val="none" w:sz="0" w:space="0" w:color="auto"/>
            <w:right w:val="none" w:sz="0" w:space="0" w:color="auto"/>
          </w:divBdr>
          <w:divsChild>
            <w:div w:id="2072191046">
              <w:marLeft w:val="0"/>
              <w:marRight w:val="0"/>
              <w:marTop w:val="0"/>
              <w:marBottom w:val="0"/>
              <w:divBdr>
                <w:top w:val="none" w:sz="0" w:space="0" w:color="auto"/>
                <w:left w:val="none" w:sz="0" w:space="0" w:color="auto"/>
                <w:bottom w:val="none" w:sz="0" w:space="0" w:color="auto"/>
                <w:right w:val="none" w:sz="0" w:space="0" w:color="auto"/>
              </w:divBdr>
            </w:div>
          </w:divsChild>
        </w:div>
        <w:div w:id="915477440">
          <w:marLeft w:val="0"/>
          <w:marRight w:val="0"/>
          <w:marTop w:val="0"/>
          <w:marBottom w:val="0"/>
          <w:divBdr>
            <w:top w:val="none" w:sz="0" w:space="0" w:color="auto"/>
            <w:left w:val="none" w:sz="0" w:space="0" w:color="auto"/>
            <w:bottom w:val="none" w:sz="0" w:space="0" w:color="auto"/>
            <w:right w:val="none" w:sz="0" w:space="0" w:color="auto"/>
          </w:divBdr>
          <w:divsChild>
            <w:div w:id="1867675798">
              <w:marLeft w:val="0"/>
              <w:marRight w:val="0"/>
              <w:marTop w:val="0"/>
              <w:marBottom w:val="0"/>
              <w:divBdr>
                <w:top w:val="none" w:sz="0" w:space="0" w:color="auto"/>
                <w:left w:val="none" w:sz="0" w:space="0" w:color="auto"/>
                <w:bottom w:val="none" w:sz="0" w:space="0" w:color="auto"/>
                <w:right w:val="none" w:sz="0" w:space="0" w:color="auto"/>
              </w:divBdr>
            </w:div>
          </w:divsChild>
        </w:div>
        <w:div w:id="916328776">
          <w:marLeft w:val="0"/>
          <w:marRight w:val="0"/>
          <w:marTop w:val="0"/>
          <w:marBottom w:val="0"/>
          <w:divBdr>
            <w:top w:val="none" w:sz="0" w:space="0" w:color="auto"/>
            <w:left w:val="none" w:sz="0" w:space="0" w:color="auto"/>
            <w:bottom w:val="none" w:sz="0" w:space="0" w:color="auto"/>
            <w:right w:val="none" w:sz="0" w:space="0" w:color="auto"/>
          </w:divBdr>
          <w:divsChild>
            <w:div w:id="907613397">
              <w:marLeft w:val="0"/>
              <w:marRight w:val="0"/>
              <w:marTop w:val="0"/>
              <w:marBottom w:val="0"/>
              <w:divBdr>
                <w:top w:val="none" w:sz="0" w:space="0" w:color="auto"/>
                <w:left w:val="none" w:sz="0" w:space="0" w:color="auto"/>
                <w:bottom w:val="none" w:sz="0" w:space="0" w:color="auto"/>
                <w:right w:val="none" w:sz="0" w:space="0" w:color="auto"/>
              </w:divBdr>
            </w:div>
          </w:divsChild>
        </w:div>
        <w:div w:id="919022672">
          <w:marLeft w:val="0"/>
          <w:marRight w:val="0"/>
          <w:marTop w:val="0"/>
          <w:marBottom w:val="0"/>
          <w:divBdr>
            <w:top w:val="none" w:sz="0" w:space="0" w:color="auto"/>
            <w:left w:val="none" w:sz="0" w:space="0" w:color="auto"/>
            <w:bottom w:val="none" w:sz="0" w:space="0" w:color="auto"/>
            <w:right w:val="none" w:sz="0" w:space="0" w:color="auto"/>
          </w:divBdr>
          <w:divsChild>
            <w:div w:id="1022823576">
              <w:marLeft w:val="0"/>
              <w:marRight w:val="0"/>
              <w:marTop w:val="0"/>
              <w:marBottom w:val="0"/>
              <w:divBdr>
                <w:top w:val="none" w:sz="0" w:space="0" w:color="auto"/>
                <w:left w:val="none" w:sz="0" w:space="0" w:color="auto"/>
                <w:bottom w:val="none" w:sz="0" w:space="0" w:color="auto"/>
                <w:right w:val="none" w:sz="0" w:space="0" w:color="auto"/>
              </w:divBdr>
            </w:div>
          </w:divsChild>
        </w:div>
        <w:div w:id="921454936">
          <w:marLeft w:val="0"/>
          <w:marRight w:val="0"/>
          <w:marTop w:val="0"/>
          <w:marBottom w:val="0"/>
          <w:divBdr>
            <w:top w:val="none" w:sz="0" w:space="0" w:color="auto"/>
            <w:left w:val="none" w:sz="0" w:space="0" w:color="auto"/>
            <w:bottom w:val="none" w:sz="0" w:space="0" w:color="auto"/>
            <w:right w:val="none" w:sz="0" w:space="0" w:color="auto"/>
          </w:divBdr>
          <w:divsChild>
            <w:div w:id="784539401">
              <w:marLeft w:val="0"/>
              <w:marRight w:val="0"/>
              <w:marTop w:val="0"/>
              <w:marBottom w:val="0"/>
              <w:divBdr>
                <w:top w:val="none" w:sz="0" w:space="0" w:color="auto"/>
                <w:left w:val="none" w:sz="0" w:space="0" w:color="auto"/>
                <w:bottom w:val="none" w:sz="0" w:space="0" w:color="auto"/>
                <w:right w:val="none" w:sz="0" w:space="0" w:color="auto"/>
              </w:divBdr>
            </w:div>
          </w:divsChild>
        </w:div>
        <w:div w:id="921987487">
          <w:marLeft w:val="0"/>
          <w:marRight w:val="0"/>
          <w:marTop w:val="0"/>
          <w:marBottom w:val="0"/>
          <w:divBdr>
            <w:top w:val="none" w:sz="0" w:space="0" w:color="auto"/>
            <w:left w:val="none" w:sz="0" w:space="0" w:color="auto"/>
            <w:bottom w:val="none" w:sz="0" w:space="0" w:color="auto"/>
            <w:right w:val="none" w:sz="0" w:space="0" w:color="auto"/>
          </w:divBdr>
          <w:divsChild>
            <w:div w:id="723985765">
              <w:marLeft w:val="0"/>
              <w:marRight w:val="0"/>
              <w:marTop w:val="0"/>
              <w:marBottom w:val="0"/>
              <w:divBdr>
                <w:top w:val="none" w:sz="0" w:space="0" w:color="auto"/>
                <w:left w:val="none" w:sz="0" w:space="0" w:color="auto"/>
                <w:bottom w:val="none" w:sz="0" w:space="0" w:color="auto"/>
                <w:right w:val="none" w:sz="0" w:space="0" w:color="auto"/>
              </w:divBdr>
            </w:div>
          </w:divsChild>
        </w:div>
        <w:div w:id="921989934">
          <w:marLeft w:val="0"/>
          <w:marRight w:val="0"/>
          <w:marTop w:val="0"/>
          <w:marBottom w:val="0"/>
          <w:divBdr>
            <w:top w:val="none" w:sz="0" w:space="0" w:color="auto"/>
            <w:left w:val="none" w:sz="0" w:space="0" w:color="auto"/>
            <w:bottom w:val="none" w:sz="0" w:space="0" w:color="auto"/>
            <w:right w:val="none" w:sz="0" w:space="0" w:color="auto"/>
          </w:divBdr>
          <w:divsChild>
            <w:div w:id="2081245901">
              <w:marLeft w:val="0"/>
              <w:marRight w:val="0"/>
              <w:marTop w:val="0"/>
              <w:marBottom w:val="0"/>
              <w:divBdr>
                <w:top w:val="none" w:sz="0" w:space="0" w:color="auto"/>
                <w:left w:val="none" w:sz="0" w:space="0" w:color="auto"/>
                <w:bottom w:val="none" w:sz="0" w:space="0" w:color="auto"/>
                <w:right w:val="none" w:sz="0" w:space="0" w:color="auto"/>
              </w:divBdr>
            </w:div>
          </w:divsChild>
        </w:div>
        <w:div w:id="926229999">
          <w:marLeft w:val="0"/>
          <w:marRight w:val="0"/>
          <w:marTop w:val="0"/>
          <w:marBottom w:val="0"/>
          <w:divBdr>
            <w:top w:val="none" w:sz="0" w:space="0" w:color="auto"/>
            <w:left w:val="none" w:sz="0" w:space="0" w:color="auto"/>
            <w:bottom w:val="none" w:sz="0" w:space="0" w:color="auto"/>
            <w:right w:val="none" w:sz="0" w:space="0" w:color="auto"/>
          </w:divBdr>
          <w:divsChild>
            <w:div w:id="1068459632">
              <w:marLeft w:val="0"/>
              <w:marRight w:val="0"/>
              <w:marTop w:val="0"/>
              <w:marBottom w:val="0"/>
              <w:divBdr>
                <w:top w:val="none" w:sz="0" w:space="0" w:color="auto"/>
                <w:left w:val="none" w:sz="0" w:space="0" w:color="auto"/>
                <w:bottom w:val="none" w:sz="0" w:space="0" w:color="auto"/>
                <w:right w:val="none" w:sz="0" w:space="0" w:color="auto"/>
              </w:divBdr>
            </w:div>
            <w:div w:id="2070566589">
              <w:marLeft w:val="0"/>
              <w:marRight w:val="0"/>
              <w:marTop w:val="0"/>
              <w:marBottom w:val="0"/>
              <w:divBdr>
                <w:top w:val="none" w:sz="0" w:space="0" w:color="auto"/>
                <w:left w:val="none" w:sz="0" w:space="0" w:color="auto"/>
                <w:bottom w:val="none" w:sz="0" w:space="0" w:color="auto"/>
                <w:right w:val="none" w:sz="0" w:space="0" w:color="auto"/>
              </w:divBdr>
            </w:div>
          </w:divsChild>
        </w:div>
        <w:div w:id="931550284">
          <w:marLeft w:val="0"/>
          <w:marRight w:val="0"/>
          <w:marTop w:val="0"/>
          <w:marBottom w:val="0"/>
          <w:divBdr>
            <w:top w:val="none" w:sz="0" w:space="0" w:color="auto"/>
            <w:left w:val="none" w:sz="0" w:space="0" w:color="auto"/>
            <w:bottom w:val="none" w:sz="0" w:space="0" w:color="auto"/>
            <w:right w:val="none" w:sz="0" w:space="0" w:color="auto"/>
          </w:divBdr>
          <w:divsChild>
            <w:div w:id="960913453">
              <w:marLeft w:val="0"/>
              <w:marRight w:val="0"/>
              <w:marTop w:val="0"/>
              <w:marBottom w:val="0"/>
              <w:divBdr>
                <w:top w:val="none" w:sz="0" w:space="0" w:color="auto"/>
                <w:left w:val="none" w:sz="0" w:space="0" w:color="auto"/>
                <w:bottom w:val="none" w:sz="0" w:space="0" w:color="auto"/>
                <w:right w:val="none" w:sz="0" w:space="0" w:color="auto"/>
              </w:divBdr>
            </w:div>
          </w:divsChild>
        </w:div>
        <w:div w:id="932471381">
          <w:marLeft w:val="0"/>
          <w:marRight w:val="0"/>
          <w:marTop w:val="0"/>
          <w:marBottom w:val="0"/>
          <w:divBdr>
            <w:top w:val="none" w:sz="0" w:space="0" w:color="auto"/>
            <w:left w:val="none" w:sz="0" w:space="0" w:color="auto"/>
            <w:bottom w:val="none" w:sz="0" w:space="0" w:color="auto"/>
            <w:right w:val="none" w:sz="0" w:space="0" w:color="auto"/>
          </w:divBdr>
          <w:divsChild>
            <w:div w:id="673341061">
              <w:marLeft w:val="0"/>
              <w:marRight w:val="0"/>
              <w:marTop w:val="0"/>
              <w:marBottom w:val="0"/>
              <w:divBdr>
                <w:top w:val="none" w:sz="0" w:space="0" w:color="auto"/>
                <w:left w:val="none" w:sz="0" w:space="0" w:color="auto"/>
                <w:bottom w:val="none" w:sz="0" w:space="0" w:color="auto"/>
                <w:right w:val="none" w:sz="0" w:space="0" w:color="auto"/>
              </w:divBdr>
            </w:div>
          </w:divsChild>
        </w:div>
        <w:div w:id="933125393">
          <w:marLeft w:val="0"/>
          <w:marRight w:val="0"/>
          <w:marTop w:val="0"/>
          <w:marBottom w:val="0"/>
          <w:divBdr>
            <w:top w:val="none" w:sz="0" w:space="0" w:color="auto"/>
            <w:left w:val="none" w:sz="0" w:space="0" w:color="auto"/>
            <w:bottom w:val="none" w:sz="0" w:space="0" w:color="auto"/>
            <w:right w:val="none" w:sz="0" w:space="0" w:color="auto"/>
          </w:divBdr>
          <w:divsChild>
            <w:div w:id="917522188">
              <w:marLeft w:val="0"/>
              <w:marRight w:val="0"/>
              <w:marTop w:val="0"/>
              <w:marBottom w:val="0"/>
              <w:divBdr>
                <w:top w:val="none" w:sz="0" w:space="0" w:color="auto"/>
                <w:left w:val="none" w:sz="0" w:space="0" w:color="auto"/>
                <w:bottom w:val="none" w:sz="0" w:space="0" w:color="auto"/>
                <w:right w:val="none" w:sz="0" w:space="0" w:color="auto"/>
              </w:divBdr>
            </w:div>
          </w:divsChild>
        </w:div>
        <w:div w:id="933630567">
          <w:marLeft w:val="0"/>
          <w:marRight w:val="0"/>
          <w:marTop w:val="0"/>
          <w:marBottom w:val="0"/>
          <w:divBdr>
            <w:top w:val="none" w:sz="0" w:space="0" w:color="auto"/>
            <w:left w:val="none" w:sz="0" w:space="0" w:color="auto"/>
            <w:bottom w:val="none" w:sz="0" w:space="0" w:color="auto"/>
            <w:right w:val="none" w:sz="0" w:space="0" w:color="auto"/>
          </w:divBdr>
          <w:divsChild>
            <w:div w:id="42873964">
              <w:marLeft w:val="0"/>
              <w:marRight w:val="0"/>
              <w:marTop w:val="0"/>
              <w:marBottom w:val="0"/>
              <w:divBdr>
                <w:top w:val="none" w:sz="0" w:space="0" w:color="auto"/>
                <w:left w:val="none" w:sz="0" w:space="0" w:color="auto"/>
                <w:bottom w:val="none" w:sz="0" w:space="0" w:color="auto"/>
                <w:right w:val="none" w:sz="0" w:space="0" w:color="auto"/>
              </w:divBdr>
            </w:div>
          </w:divsChild>
        </w:div>
        <w:div w:id="933897625">
          <w:marLeft w:val="0"/>
          <w:marRight w:val="0"/>
          <w:marTop w:val="0"/>
          <w:marBottom w:val="0"/>
          <w:divBdr>
            <w:top w:val="none" w:sz="0" w:space="0" w:color="auto"/>
            <w:left w:val="none" w:sz="0" w:space="0" w:color="auto"/>
            <w:bottom w:val="none" w:sz="0" w:space="0" w:color="auto"/>
            <w:right w:val="none" w:sz="0" w:space="0" w:color="auto"/>
          </w:divBdr>
          <w:divsChild>
            <w:div w:id="89472232">
              <w:marLeft w:val="0"/>
              <w:marRight w:val="0"/>
              <w:marTop w:val="0"/>
              <w:marBottom w:val="0"/>
              <w:divBdr>
                <w:top w:val="none" w:sz="0" w:space="0" w:color="auto"/>
                <w:left w:val="none" w:sz="0" w:space="0" w:color="auto"/>
                <w:bottom w:val="none" w:sz="0" w:space="0" w:color="auto"/>
                <w:right w:val="none" w:sz="0" w:space="0" w:color="auto"/>
              </w:divBdr>
            </w:div>
          </w:divsChild>
        </w:div>
        <w:div w:id="935283903">
          <w:marLeft w:val="0"/>
          <w:marRight w:val="0"/>
          <w:marTop w:val="0"/>
          <w:marBottom w:val="0"/>
          <w:divBdr>
            <w:top w:val="none" w:sz="0" w:space="0" w:color="auto"/>
            <w:left w:val="none" w:sz="0" w:space="0" w:color="auto"/>
            <w:bottom w:val="none" w:sz="0" w:space="0" w:color="auto"/>
            <w:right w:val="none" w:sz="0" w:space="0" w:color="auto"/>
          </w:divBdr>
          <w:divsChild>
            <w:div w:id="163279495">
              <w:marLeft w:val="0"/>
              <w:marRight w:val="0"/>
              <w:marTop w:val="0"/>
              <w:marBottom w:val="0"/>
              <w:divBdr>
                <w:top w:val="none" w:sz="0" w:space="0" w:color="auto"/>
                <w:left w:val="none" w:sz="0" w:space="0" w:color="auto"/>
                <w:bottom w:val="none" w:sz="0" w:space="0" w:color="auto"/>
                <w:right w:val="none" w:sz="0" w:space="0" w:color="auto"/>
              </w:divBdr>
            </w:div>
            <w:div w:id="1210721411">
              <w:marLeft w:val="0"/>
              <w:marRight w:val="0"/>
              <w:marTop w:val="0"/>
              <w:marBottom w:val="0"/>
              <w:divBdr>
                <w:top w:val="none" w:sz="0" w:space="0" w:color="auto"/>
                <w:left w:val="none" w:sz="0" w:space="0" w:color="auto"/>
                <w:bottom w:val="none" w:sz="0" w:space="0" w:color="auto"/>
                <w:right w:val="none" w:sz="0" w:space="0" w:color="auto"/>
              </w:divBdr>
            </w:div>
            <w:div w:id="1245533375">
              <w:marLeft w:val="0"/>
              <w:marRight w:val="0"/>
              <w:marTop w:val="0"/>
              <w:marBottom w:val="0"/>
              <w:divBdr>
                <w:top w:val="none" w:sz="0" w:space="0" w:color="auto"/>
                <w:left w:val="none" w:sz="0" w:space="0" w:color="auto"/>
                <w:bottom w:val="none" w:sz="0" w:space="0" w:color="auto"/>
                <w:right w:val="none" w:sz="0" w:space="0" w:color="auto"/>
              </w:divBdr>
            </w:div>
          </w:divsChild>
        </w:div>
        <w:div w:id="935865725">
          <w:marLeft w:val="0"/>
          <w:marRight w:val="0"/>
          <w:marTop w:val="0"/>
          <w:marBottom w:val="0"/>
          <w:divBdr>
            <w:top w:val="none" w:sz="0" w:space="0" w:color="auto"/>
            <w:left w:val="none" w:sz="0" w:space="0" w:color="auto"/>
            <w:bottom w:val="none" w:sz="0" w:space="0" w:color="auto"/>
            <w:right w:val="none" w:sz="0" w:space="0" w:color="auto"/>
          </w:divBdr>
          <w:divsChild>
            <w:div w:id="1396581990">
              <w:marLeft w:val="0"/>
              <w:marRight w:val="0"/>
              <w:marTop w:val="0"/>
              <w:marBottom w:val="0"/>
              <w:divBdr>
                <w:top w:val="none" w:sz="0" w:space="0" w:color="auto"/>
                <w:left w:val="none" w:sz="0" w:space="0" w:color="auto"/>
                <w:bottom w:val="none" w:sz="0" w:space="0" w:color="auto"/>
                <w:right w:val="none" w:sz="0" w:space="0" w:color="auto"/>
              </w:divBdr>
            </w:div>
          </w:divsChild>
        </w:div>
        <w:div w:id="937180890">
          <w:marLeft w:val="0"/>
          <w:marRight w:val="0"/>
          <w:marTop w:val="0"/>
          <w:marBottom w:val="0"/>
          <w:divBdr>
            <w:top w:val="none" w:sz="0" w:space="0" w:color="auto"/>
            <w:left w:val="none" w:sz="0" w:space="0" w:color="auto"/>
            <w:bottom w:val="none" w:sz="0" w:space="0" w:color="auto"/>
            <w:right w:val="none" w:sz="0" w:space="0" w:color="auto"/>
          </w:divBdr>
          <w:divsChild>
            <w:div w:id="558710503">
              <w:marLeft w:val="0"/>
              <w:marRight w:val="0"/>
              <w:marTop w:val="0"/>
              <w:marBottom w:val="0"/>
              <w:divBdr>
                <w:top w:val="none" w:sz="0" w:space="0" w:color="auto"/>
                <w:left w:val="none" w:sz="0" w:space="0" w:color="auto"/>
                <w:bottom w:val="none" w:sz="0" w:space="0" w:color="auto"/>
                <w:right w:val="none" w:sz="0" w:space="0" w:color="auto"/>
              </w:divBdr>
            </w:div>
          </w:divsChild>
        </w:div>
        <w:div w:id="939801181">
          <w:marLeft w:val="0"/>
          <w:marRight w:val="0"/>
          <w:marTop w:val="0"/>
          <w:marBottom w:val="0"/>
          <w:divBdr>
            <w:top w:val="none" w:sz="0" w:space="0" w:color="auto"/>
            <w:left w:val="none" w:sz="0" w:space="0" w:color="auto"/>
            <w:bottom w:val="none" w:sz="0" w:space="0" w:color="auto"/>
            <w:right w:val="none" w:sz="0" w:space="0" w:color="auto"/>
          </w:divBdr>
          <w:divsChild>
            <w:div w:id="257181709">
              <w:marLeft w:val="0"/>
              <w:marRight w:val="0"/>
              <w:marTop w:val="0"/>
              <w:marBottom w:val="0"/>
              <w:divBdr>
                <w:top w:val="none" w:sz="0" w:space="0" w:color="auto"/>
                <w:left w:val="none" w:sz="0" w:space="0" w:color="auto"/>
                <w:bottom w:val="none" w:sz="0" w:space="0" w:color="auto"/>
                <w:right w:val="none" w:sz="0" w:space="0" w:color="auto"/>
              </w:divBdr>
            </w:div>
          </w:divsChild>
        </w:div>
        <w:div w:id="941034850">
          <w:marLeft w:val="0"/>
          <w:marRight w:val="0"/>
          <w:marTop w:val="0"/>
          <w:marBottom w:val="0"/>
          <w:divBdr>
            <w:top w:val="none" w:sz="0" w:space="0" w:color="auto"/>
            <w:left w:val="none" w:sz="0" w:space="0" w:color="auto"/>
            <w:bottom w:val="none" w:sz="0" w:space="0" w:color="auto"/>
            <w:right w:val="none" w:sz="0" w:space="0" w:color="auto"/>
          </w:divBdr>
          <w:divsChild>
            <w:div w:id="556474241">
              <w:marLeft w:val="0"/>
              <w:marRight w:val="0"/>
              <w:marTop w:val="0"/>
              <w:marBottom w:val="0"/>
              <w:divBdr>
                <w:top w:val="none" w:sz="0" w:space="0" w:color="auto"/>
                <w:left w:val="none" w:sz="0" w:space="0" w:color="auto"/>
                <w:bottom w:val="none" w:sz="0" w:space="0" w:color="auto"/>
                <w:right w:val="none" w:sz="0" w:space="0" w:color="auto"/>
              </w:divBdr>
            </w:div>
          </w:divsChild>
        </w:div>
        <w:div w:id="941841622">
          <w:marLeft w:val="0"/>
          <w:marRight w:val="0"/>
          <w:marTop w:val="0"/>
          <w:marBottom w:val="0"/>
          <w:divBdr>
            <w:top w:val="none" w:sz="0" w:space="0" w:color="auto"/>
            <w:left w:val="none" w:sz="0" w:space="0" w:color="auto"/>
            <w:bottom w:val="none" w:sz="0" w:space="0" w:color="auto"/>
            <w:right w:val="none" w:sz="0" w:space="0" w:color="auto"/>
          </w:divBdr>
          <w:divsChild>
            <w:div w:id="1185244839">
              <w:marLeft w:val="0"/>
              <w:marRight w:val="0"/>
              <w:marTop w:val="0"/>
              <w:marBottom w:val="0"/>
              <w:divBdr>
                <w:top w:val="none" w:sz="0" w:space="0" w:color="auto"/>
                <w:left w:val="none" w:sz="0" w:space="0" w:color="auto"/>
                <w:bottom w:val="none" w:sz="0" w:space="0" w:color="auto"/>
                <w:right w:val="none" w:sz="0" w:space="0" w:color="auto"/>
              </w:divBdr>
            </w:div>
          </w:divsChild>
        </w:div>
        <w:div w:id="943803724">
          <w:marLeft w:val="0"/>
          <w:marRight w:val="0"/>
          <w:marTop w:val="0"/>
          <w:marBottom w:val="0"/>
          <w:divBdr>
            <w:top w:val="none" w:sz="0" w:space="0" w:color="auto"/>
            <w:left w:val="none" w:sz="0" w:space="0" w:color="auto"/>
            <w:bottom w:val="none" w:sz="0" w:space="0" w:color="auto"/>
            <w:right w:val="none" w:sz="0" w:space="0" w:color="auto"/>
          </w:divBdr>
          <w:divsChild>
            <w:div w:id="990251404">
              <w:marLeft w:val="0"/>
              <w:marRight w:val="0"/>
              <w:marTop w:val="0"/>
              <w:marBottom w:val="0"/>
              <w:divBdr>
                <w:top w:val="none" w:sz="0" w:space="0" w:color="auto"/>
                <w:left w:val="none" w:sz="0" w:space="0" w:color="auto"/>
                <w:bottom w:val="none" w:sz="0" w:space="0" w:color="auto"/>
                <w:right w:val="none" w:sz="0" w:space="0" w:color="auto"/>
              </w:divBdr>
            </w:div>
          </w:divsChild>
        </w:div>
        <w:div w:id="945427692">
          <w:marLeft w:val="0"/>
          <w:marRight w:val="0"/>
          <w:marTop w:val="0"/>
          <w:marBottom w:val="0"/>
          <w:divBdr>
            <w:top w:val="none" w:sz="0" w:space="0" w:color="auto"/>
            <w:left w:val="none" w:sz="0" w:space="0" w:color="auto"/>
            <w:bottom w:val="none" w:sz="0" w:space="0" w:color="auto"/>
            <w:right w:val="none" w:sz="0" w:space="0" w:color="auto"/>
          </w:divBdr>
          <w:divsChild>
            <w:div w:id="1899901243">
              <w:marLeft w:val="0"/>
              <w:marRight w:val="0"/>
              <w:marTop w:val="0"/>
              <w:marBottom w:val="0"/>
              <w:divBdr>
                <w:top w:val="none" w:sz="0" w:space="0" w:color="auto"/>
                <w:left w:val="none" w:sz="0" w:space="0" w:color="auto"/>
                <w:bottom w:val="none" w:sz="0" w:space="0" w:color="auto"/>
                <w:right w:val="none" w:sz="0" w:space="0" w:color="auto"/>
              </w:divBdr>
            </w:div>
          </w:divsChild>
        </w:div>
        <w:div w:id="948974792">
          <w:marLeft w:val="0"/>
          <w:marRight w:val="0"/>
          <w:marTop w:val="0"/>
          <w:marBottom w:val="0"/>
          <w:divBdr>
            <w:top w:val="none" w:sz="0" w:space="0" w:color="auto"/>
            <w:left w:val="none" w:sz="0" w:space="0" w:color="auto"/>
            <w:bottom w:val="none" w:sz="0" w:space="0" w:color="auto"/>
            <w:right w:val="none" w:sz="0" w:space="0" w:color="auto"/>
          </w:divBdr>
          <w:divsChild>
            <w:div w:id="719088449">
              <w:marLeft w:val="0"/>
              <w:marRight w:val="0"/>
              <w:marTop w:val="0"/>
              <w:marBottom w:val="0"/>
              <w:divBdr>
                <w:top w:val="none" w:sz="0" w:space="0" w:color="auto"/>
                <w:left w:val="none" w:sz="0" w:space="0" w:color="auto"/>
                <w:bottom w:val="none" w:sz="0" w:space="0" w:color="auto"/>
                <w:right w:val="none" w:sz="0" w:space="0" w:color="auto"/>
              </w:divBdr>
            </w:div>
            <w:div w:id="1023555806">
              <w:marLeft w:val="0"/>
              <w:marRight w:val="0"/>
              <w:marTop w:val="0"/>
              <w:marBottom w:val="0"/>
              <w:divBdr>
                <w:top w:val="none" w:sz="0" w:space="0" w:color="auto"/>
                <w:left w:val="none" w:sz="0" w:space="0" w:color="auto"/>
                <w:bottom w:val="none" w:sz="0" w:space="0" w:color="auto"/>
                <w:right w:val="none" w:sz="0" w:space="0" w:color="auto"/>
              </w:divBdr>
            </w:div>
          </w:divsChild>
        </w:div>
        <w:div w:id="949316155">
          <w:marLeft w:val="0"/>
          <w:marRight w:val="0"/>
          <w:marTop w:val="0"/>
          <w:marBottom w:val="0"/>
          <w:divBdr>
            <w:top w:val="none" w:sz="0" w:space="0" w:color="auto"/>
            <w:left w:val="none" w:sz="0" w:space="0" w:color="auto"/>
            <w:bottom w:val="none" w:sz="0" w:space="0" w:color="auto"/>
            <w:right w:val="none" w:sz="0" w:space="0" w:color="auto"/>
          </w:divBdr>
          <w:divsChild>
            <w:div w:id="436756421">
              <w:marLeft w:val="0"/>
              <w:marRight w:val="0"/>
              <w:marTop w:val="0"/>
              <w:marBottom w:val="0"/>
              <w:divBdr>
                <w:top w:val="none" w:sz="0" w:space="0" w:color="auto"/>
                <w:left w:val="none" w:sz="0" w:space="0" w:color="auto"/>
                <w:bottom w:val="none" w:sz="0" w:space="0" w:color="auto"/>
                <w:right w:val="none" w:sz="0" w:space="0" w:color="auto"/>
              </w:divBdr>
            </w:div>
          </w:divsChild>
        </w:div>
        <w:div w:id="951590470">
          <w:marLeft w:val="0"/>
          <w:marRight w:val="0"/>
          <w:marTop w:val="0"/>
          <w:marBottom w:val="0"/>
          <w:divBdr>
            <w:top w:val="none" w:sz="0" w:space="0" w:color="auto"/>
            <w:left w:val="none" w:sz="0" w:space="0" w:color="auto"/>
            <w:bottom w:val="none" w:sz="0" w:space="0" w:color="auto"/>
            <w:right w:val="none" w:sz="0" w:space="0" w:color="auto"/>
          </w:divBdr>
          <w:divsChild>
            <w:div w:id="1326788743">
              <w:marLeft w:val="0"/>
              <w:marRight w:val="0"/>
              <w:marTop w:val="0"/>
              <w:marBottom w:val="0"/>
              <w:divBdr>
                <w:top w:val="none" w:sz="0" w:space="0" w:color="auto"/>
                <w:left w:val="none" w:sz="0" w:space="0" w:color="auto"/>
                <w:bottom w:val="none" w:sz="0" w:space="0" w:color="auto"/>
                <w:right w:val="none" w:sz="0" w:space="0" w:color="auto"/>
              </w:divBdr>
            </w:div>
          </w:divsChild>
        </w:div>
        <w:div w:id="952707988">
          <w:marLeft w:val="0"/>
          <w:marRight w:val="0"/>
          <w:marTop w:val="0"/>
          <w:marBottom w:val="0"/>
          <w:divBdr>
            <w:top w:val="none" w:sz="0" w:space="0" w:color="auto"/>
            <w:left w:val="none" w:sz="0" w:space="0" w:color="auto"/>
            <w:bottom w:val="none" w:sz="0" w:space="0" w:color="auto"/>
            <w:right w:val="none" w:sz="0" w:space="0" w:color="auto"/>
          </w:divBdr>
          <w:divsChild>
            <w:div w:id="1602106410">
              <w:marLeft w:val="0"/>
              <w:marRight w:val="0"/>
              <w:marTop w:val="0"/>
              <w:marBottom w:val="0"/>
              <w:divBdr>
                <w:top w:val="none" w:sz="0" w:space="0" w:color="auto"/>
                <w:left w:val="none" w:sz="0" w:space="0" w:color="auto"/>
                <w:bottom w:val="none" w:sz="0" w:space="0" w:color="auto"/>
                <w:right w:val="none" w:sz="0" w:space="0" w:color="auto"/>
              </w:divBdr>
            </w:div>
          </w:divsChild>
        </w:div>
        <w:div w:id="953511867">
          <w:marLeft w:val="0"/>
          <w:marRight w:val="0"/>
          <w:marTop w:val="0"/>
          <w:marBottom w:val="0"/>
          <w:divBdr>
            <w:top w:val="none" w:sz="0" w:space="0" w:color="auto"/>
            <w:left w:val="none" w:sz="0" w:space="0" w:color="auto"/>
            <w:bottom w:val="none" w:sz="0" w:space="0" w:color="auto"/>
            <w:right w:val="none" w:sz="0" w:space="0" w:color="auto"/>
          </w:divBdr>
          <w:divsChild>
            <w:div w:id="122121683">
              <w:marLeft w:val="0"/>
              <w:marRight w:val="0"/>
              <w:marTop w:val="0"/>
              <w:marBottom w:val="0"/>
              <w:divBdr>
                <w:top w:val="none" w:sz="0" w:space="0" w:color="auto"/>
                <w:left w:val="none" w:sz="0" w:space="0" w:color="auto"/>
                <w:bottom w:val="none" w:sz="0" w:space="0" w:color="auto"/>
                <w:right w:val="none" w:sz="0" w:space="0" w:color="auto"/>
              </w:divBdr>
            </w:div>
            <w:div w:id="1843204558">
              <w:marLeft w:val="0"/>
              <w:marRight w:val="0"/>
              <w:marTop w:val="0"/>
              <w:marBottom w:val="0"/>
              <w:divBdr>
                <w:top w:val="none" w:sz="0" w:space="0" w:color="auto"/>
                <w:left w:val="none" w:sz="0" w:space="0" w:color="auto"/>
                <w:bottom w:val="none" w:sz="0" w:space="0" w:color="auto"/>
                <w:right w:val="none" w:sz="0" w:space="0" w:color="auto"/>
              </w:divBdr>
            </w:div>
            <w:div w:id="1868912114">
              <w:marLeft w:val="0"/>
              <w:marRight w:val="0"/>
              <w:marTop w:val="0"/>
              <w:marBottom w:val="0"/>
              <w:divBdr>
                <w:top w:val="none" w:sz="0" w:space="0" w:color="auto"/>
                <w:left w:val="none" w:sz="0" w:space="0" w:color="auto"/>
                <w:bottom w:val="none" w:sz="0" w:space="0" w:color="auto"/>
                <w:right w:val="none" w:sz="0" w:space="0" w:color="auto"/>
              </w:divBdr>
            </w:div>
          </w:divsChild>
        </w:div>
        <w:div w:id="954367935">
          <w:marLeft w:val="0"/>
          <w:marRight w:val="0"/>
          <w:marTop w:val="0"/>
          <w:marBottom w:val="0"/>
          <w:divBdr>
            <w:top w:val="none" w:sz="0" w:space="0" w:color="auto"/>
            <w:left w:val="none" w:sz="0" w:space="0" w:color="auto"/>
            <w:bottom w:val="none" w:sz="0" w:space="0" w:color="auto"/>
            <w:right w:val="none" w:sz="0" w:space="0" w:color="auto"/>
          </w:divBdr>
          <w:divsChild>
            <w:div w:id="2071923697">
              <w:marLeft w:val="0"/>
              <w:marRight w:val="0"/>
              <w:marTop w:val="0"/>
              <w:marBottom w:val="0"/>
              <w:divBdr>
                <w:top w:val="none" w:sz="0" w:space="0" w:color="auto"/>
                <w:left w:val="none" w:sz="0" w:space="0" w:color="auto"/>
                <w:bottom w:val="none" w:sz="0" w:space="0" w:color="auto"/>
                <w:right w:val="none" w:sz="0" w:space="0" w:color="auto"/>
              </w:divBdr>
            </w:div>
          </w:divsChild>
        </w:div>
        <w:div w:id="954558864">
          <w:marLeft w:val="0"/>
          <w:marRight w:val="0"/>
          <w:marTop w:val="0"/>
          <w:marBottom w:val="0"/>
          <w:divBdr>
            <w:top w:val="none" w:sz="0" w:space="0" w:color="auto"/>
            <w:left w:val="none" w:sz="0" w:space="0" w:color="auto"/>
            <w:bottom w:val="none" w:sz="0" w:space="0" w:color="auto"/>
            <w:right w:val="none" w:sz="0" w:space="0" w:color="auto"/>
          </w:divBdr>
          <w:divsChild>
            <w:div w:id="650796851">
              <w:marLeft w:val="0"/>
              <w:marRight w:val="0"/>
              <w:marTop w:val="0"/>
              <w:marBottom w:val="0"/>
              <w:divBdr>
                <w:top w:val="none" w:sz="0" w:space="0" w:color="auto"/>
                <w:left w:val="none" w:sz="0" w:space="0" w:color="auto"/>
                <w:bottom w:val="none" w:sz="0" w:space="0" w:color="auto"/>
                <w:right w:val="none" w:sz="0" w:space="0" w:color="auto"/>
              </w:divBdr>
            </w:div>
          </w:divsChild>
        </w:div>
        <w:div w:id="956913508">
          <w:marLeft w:val="0"/>
          <w:marRight w:val="0"/>
          <w:marTop w:val="0"/>
          <w:marBottom w:val="0"/>
          <w:divBdr>
            <w:top w:val="none" w:sz="0" w:space="0" w:color="auto"/>
            <w:left w:val="none" w:sz="0" w:space="0" w:color="auto"/>
            <w:bottom w:val="none" w:sz="0" w:space="0" w:color="auto"/>
            <w:right w:val="none" w:sz="0" w:space="0" w:color="auto"/>
          </w:divBdr>
          <w:divsChild>
            <w:div w:id="112140295">
              <w:marLeft w:val="0"/>
              <w:marRight w:val="0"/>
              <w:marTop w:val="0"/>
              <w:marBottom w:val="0"/>
              <w:divBdr>
                <w:top w:val="none" w:sz="0" w:space="0" w:color="auto"/>
                <w:left w:val="none" w:sz="0" w:space="0" w:color="auto"/>
                <w:bottom w:val="none" w:sz="0" w:space="0" w:color="auto"/>
                <w:right w:val="none" w:sz="0" w:space="0" w:color="auto"/>
              </w:divBdr>
            </w:div>
          </w:divsChild>
        </w:div>
        <w:div w:id="960919613">
          <w:marLeft w:val="0"/>
          <w:marRight w:val="0"/>
          <w:marTop w:val="0"/>
          <w:marBottom w:val="0"/>
          <w:divBdr>
            <w:top w:val="none" w:sz="0" w:space="0" w:color="auto"/>
            <w:left w:val="none" w:sz="0" w:space="0" w:color="auto"/>
            <w:bottom w:val="none" w:sz="0" w:space="0" w:color="auto"/>
            <w:right w:val="none" w:sz="0" w:space="0" w:color="auto"/>
          </w:divBdr>
          <w:divsChild>
            <w:div w:id="692998902">
              <w:marLeft w:val="0"/>
              <w:marRight w:val="0"/>
              <w:marTop w:val="0"/>
              <w:marBottom w:val="0"/>
              <w:divBdr>
                <w:top w:val="none" w:sz="0" w:space="0" w:color="auto"/>
                <w:left w:val="none" w:sz="0" w:space="0" w:color="auto"/>
                <w:bottom w:val="none" w:sz="0" w:space="0" w:color="auto"/>
                <w:right w:val="none" w:sz="0" w:space="0" w:color="auto"/>
              </w:divBdr>
            </w:div>
          </w:divsChild>
        </w:div>
        <w:div w:id="961418989">
          <w:marLeft w:val="0"/>
          <w:marRight w:val="0"/>
          <w:marTop w:val="0"/>
          <w:marBottom w:val="0"/>
          <w:divBdr>
            <w:top w:val="none" w:sz="0" w:space="0" w:color="auto"/>
            <w:left w:val="none" w:sz="0" w:space="0" w:color="auto"/>
            <w:bottom w:val="none" w:sz="0" w:space="0" w:color="auto"/>
            <w:right w:val="none" w:sz="0" w:space="0" w:color="auto"/>
          </w:divBdr>
          <w:divsChild>
            <w:div w:id="1697581552">
              <w:marLeft w:val="0"/>
              <w:marRight w:val="0"/>
              <w:marTop w:val="0"/>
              <w:marBottom w:val="0"/>
              <w:divBdr>
                <w:top w:val="none" w:sz="0" w:space="0" w:color="auto"/>
                <w:left w:val="none" w:sz="0" w:space="0" w:color="auto"/>
                <w:bottom w:val="none" w:sz="0" w:space="0" w:color="auto"/>
                <w:right w:val="none" w:sz="0" w:space="0" w:color="auto"/>
              </w:divBdr>
            </w:div>
          </w:divsChild>
        </w:div>
        <w:div w:id="970522816">
          <w:marLeft w:val="0"/>
          <w:marRight w:val="0"/>
          <w:marTop w:val="0"/>
          <w:marBottom w:val="0"/>
          <w:divBdr>
            <w:top w:val="none" w:sz="0" w:space="0" w:color="auto"/>
            <w:left w:val="none" w:sz="0" w:space="0" w:color="auto"/>
            <w:bottom w:val="none" w:sz="0" w:space="0" w:color="auto"/>
            <w:right w:val="none" w:sz="0" w:space="0" w:color="auto"/>
          </w:divBdr>
          <w:divsChild>
            <w:div w:id="325666205">
              <w:marLeft w:val="0"/>
              <w:marRight w:val="0"/>
              <w:marTop w:val="0"/>
              <w:marBottom w:val="0"/>
              <w:divBdr>
                <w:top w:val="none" w:sz="0" w:space="0" w:color="auto"/>
                <w:left w:val="none" w:sz="0" w:space="0" w:color="auto"/>
                <w:bottom w:val="none" w:sz="0" w:space="0" w:color="auto"/>
                <w:right w:val="none" w:sz="0" w:space="0" w:color="auto"/>
              </w:divBdr>
            </w:div>
          </w:divsChild>
        </w:div>
        <w:div w:id="971598945">
          <w:marLeft w:val="0"/>
          <w:marRight w:val="0"/>
          <w:marTop w:val="0"/>
          <w:marBottom w:val="0"/>
          <w:divBdr>
            <w:top w:val="none" w:sz="0" w:space="0" w:color="auto"/>
            <w:left w:val="none" w:sz="0" w:space="0" w:color="auto"/>
            <w:bottom w:val="none" w:sz="0" w:space="0" w:color="auto"/>
            <w:right w:val="none" w:sz="0" w:space="0" w:color="auto"/>
          </w:divBdr>
          <w:divsChild>
            <w:div w:id="856622469">
              <w:marLeft w:val="0"/>
              <w:marRight w:val="0"/>
              <w:marTop w:val="0"/>
              <w:marBottom w:val="0"/>
              <w:divBdr>
                <w:top w:val="none" w:sz="0" w:space="0" w:color="auto"/>
                <w:left w:val="none" w:sz="0" w:space="0" w:color="auto"/>
                <w:bottom w:val="none" w:sz="0" w:space="0" w:color="auto"/>
                <w:right w:val="none" w:sz="0" w:space="0" w:color="auto"/>
              </w:divBdr>
            </w:div>
          </w:divsChild>
        </w:div>
        <w:div w:id="972174073">
          <w:marLeft w:val="0"/>
          <w:marRight w:val="0"/>
          <w:marTop w:val="0"/>
          <w:marBottom w:val="0"/>
          <w:divBdr>
            <w:top w:val="none" w:sz="0" w:space="0" w:color="auto"/>
            <w:left w:val="none" w:sz="0" w:space="0" w:color="auto"/>
            <w:bottom w:val="none" w:sz="0" w:space="0" w:color="auto"/>
            <w:right w:val="none" w:sz="0" w:space="0" w:color="auto"/>
          </w:divBdr>
          <w:divsChild>
            <w:div w:id="1228496107">
              <w:marLeft w:val="0"/>
              <w:marRight w:val="0"/>
              <w:marTop w:val="0"/>
              <w:marBottom w:val="0"/>
              <w:divBdr>
                <w:top w:val="none" w:sz="0" w:space="0" w:color="auto"/>
                <w:left w:val="none" w:sz="0" w:space="0" w:color="auto"/>
                <w:bottom w:val="none" w:sz="0" w:space="0" w:color="auto"/>
                <w:right w:val="none" w:sz="0" w:space="0" w:color="auto"/>
              </w:divBdr>
            </w:div>
          </w:divsChild>
        </w:div>
        <w:div w:id="972444613">
          <w:marLeft w:val="0"/>
          <w:marRight w:val="0"/>
          <w:marTop w:val="0"/>
          <w:marBottom w:val="0"/>
          <w:divBdr>
            <w:top w:val="none" w:sz="0" w:space="0" w:color="auto"/>
            <w:left w:val="none" w:sz="0" w:space="0" w:color="auto"/>
            <w:bottom w:val="none" w:sz="0" w:space="0" w:color="auto"/>
            <w:right w:val="none" w:sz="0" w:space="0" w:color="auto"/>
          </w:divBdr>
          <w:divsChild>
            <w:div w:id="447244197">
              <w:marLeft w:val="0"/>
              <w:marRight w:val="0"/>
              <w:marTop w:val="0"/>
              <w:marBottom w:val="0"/>
              <w:divBdr>
                <w:top w:val="none" w:sz="0" w:space="0" w:color="auto"/>
                <w:left w:val="none" w:sz="0" w:space="0" w:color="auto"/>
                <w:bottom w:val="none" w:sz="0" w:space="0" w:color="auto"/>
                <w:right w:val="none" w:sz="0" w:space="0" w:color="auto"/>
              </w:divBdr>
            </w:div>
          </w:divsChild>
        </w:div>
        <w:div w:id="972448192">
          <w:marLeft w:val="0"/>
          <w:marRight w:val="0"/>
          <w:marTop w:val="0"/>
          <w:marBottom w:val="0"/>
          <w:divBdr>
            <w:top w:val="none" w:sz="0" w:space="0" w:color="auto"/>
            <w:left w:val="none" w:sz="0" w:space="0" w:color="auto"/>
            <w:bottom w:val="none" w:sz="0" w:space="0" w:color="auto"/>
            <w:right w:val="none" w:sz="0" w:space="0" w:color="auto"/>
          </w:divBdr>
          <w:divsChild>
            <w:div w:id="2042898266">
              <w:marLeft w:val="0"/>
              <w:marRight w:val="0"/>
              <w:marTop w:val="0"/>
              <w:marBottom w:val="0"/>
              <w:divBdr>
                <w:top w:val="none" w:sz="0" w:space="0" w:color="auto"/>
                <w:left w:val="none" w:sz="0" w:space="0" w:color="auto"/>
                <w:bottom w:val="none" w:sz="0" w:space="0" w:color="auto"/>
                <w:right w:val="none" w:sz="0" w:space="0" w:color="auto"/>
              </w:divBdr>
            </w:div>
          </w:divsChild>
        </w:div>
        <w:div w:id="974259088">
          <w:marLeft w:val="0"/>
          <w:marRight w:val="0"/>
          <w:marTop w:val="0"/>
          <w:marBottom w:val="0"/>
          <w:divBdr>
            <w:top w:val="none" w:sz="0" w:space="0" w:color="auto"/>
            <w:left w:val="none" w:sz="0" w:space="0" w:color="auto"/>
            <w:bottom w:val="none" w:sz="0" w:space="0" w:color="auto"/>
            <w:right w:val="none" w:sz="0" w:space="0" w:color="auto"/>
          </w:divBdr>
          <w:divsChild>
            <w:div w:id="2060740730">
              <w:marLeft w:val="0"/>
              <w:marRight w:val="0"/>
              <w:marTop w:val="0"/>
              <w:marBottom w:val="0"/>
              <w:divBdr>
                <w:top w:val="none" w:sz="0" w:space="0" w:color="auto"/>
                <w:left w:val="none" w:sz="0" w:space="0" w:color="auto"/>
                <w:bottom w:val="none" w:sz="0" w:space="0" w:color="auto"/>
                <w:right w:val="none" w:sz="0" w:space="0" w:color="auto"/>
              </w:divBdr>
            </w:div>
          </w:divsChild>
        </w:div>
        <w:div w:id="974796842">
          <w:marLeft w:val="0"/>
          <w:marRight w:val="0"/>
          <w:marTop w:val="0"/>
          <w:marBottom w:val="0"/>
          <w:divBdr>
            <w:top w:val="none" w:sz="0" w:space="0" w:color="auto"/>
            <w:left w:val="none" w:sz="0" w:space="0" w:color="auto"/>
            <w:bottom w:val="none" w:sz="0" w:space="0" w:color="auto"/>
            <w:right w:val="none" w:sz="0" w:space="0" w:color="auto"/>
          </w:divBdr>
          <w:divsChild>
            <w:div w:id="229078096">
              <w:marLeft w:val="0"/>
              <w:marRight w:val="0"/>
              <w:marTop w:val="0"/>
              <w:marBottom w:val="0"/>
              <w:divBdr>
                <w:top w:val="none" w:sz="0" w:space="0" w:color="auto"/>
                <w:left w:val="none" w:sz="0" w:space="0" w:color="auto"/>
                <w:bottom w:val="none" w:sz="0" w:space="0" w:color="auto"/>
                <w:right w:val="none" w:sz="0" w:space="0" w:color="auto"/>
              </w:divBdr>
            </w:div>
          </w:divsChild>
        </w:div>
        <w:div w:id="976374455">
          <w:marLeft w:val="0"/>
          <w:marRight w:val="0"/>
          <w:marTop w:val="0"/>
          <w:marBottom w:val="0"/>
          <w:divBdr>
            <w:top w:val="none" w:sz="0" w:space="0" w:color="auto"/>
            <w:left w:val="none" w:sz="0" w:space="0" w:color="auto"/>
            <w:bottom w:val="none" w:sz="0" w:space="0" w:color="auto"/>
            <w:right w:val="none" w:sz="0" w:space="0" w:color="auto"/>
          </w:divBdr>
          <w:divsChild>
            <w:div w:id="1183278689">
              <w:marLeft w:val="0"/>
              <w:marRight w:val="0"/>
              <w:marTop w:val="0"/>
              <w:marBottom w:val="0"/>
              <w:divBdr>
                <w:top w:val="none" w:sz="0" w:space="0" w:color="auto"/>
                <w:left w:val="none" w:sz="0" w:space="0" w:color="auto"/>
                <w:bottom w:val="none" w:sz="0" w:space="0" w:color="auto"/>
                <w:right w:val="none" w:sz="0" w:space="0" w:color="auto"/>
              </w:divBdr>
            </w:div>
            <w:div w:id="1794402046">
              <w:marLeft w:val="0"/>
              <w:marRight w:val="0"/>
              <w:marTop w:val="0"/>
              <w:marBottom w:val="0"/>
              <w:divBdr>
                <w:top w:val="none" w:sz="0" w:space="0" w:color="auto"/>
                <w:left w:val="none" w:sz="0" w:space="0" w:color="auto"/>
                <w:bottom w:val="none" w:sz="0" w:space="0" w:color="auto"/>
                <w:right w:val="none" w:sz="0" w:space="0" w:color="auto"/>
              </w:divBdr>
            </w:div>
          </w:divsChild>
        </w:div>
        <w:div w:id="977808275">
          <w:marLeft w:val="0"/>
          <w:marRight w:val="0"/>
          <w:marTop w:val="0"/>
          <w:marBottom w:val="0"/>
          <w:divBdr>
            <w:top w:val="none" w:sz="0" w:space="0" w:color="auto"/>
            <w:left w:val="none" w:sz="0" w:space="0" w:color="auto"/>
            <w:bottom w:val="none" w:sz="0" w:space="0" w:color="auto"/>
            <w:right w:val="none" w:sz="0" w:space="0" w:color="auto"/>
          </w:divBdr>
          <w:divsChild>
            <w:div w:id="580214649">
              <w:marLeft w:val="0"/>
              <w:marRight w:val="0"/>
              <w:marTop w:val="0"/>
              <w:marBottom w:val="0"/>
              <w:divBdr>
                <w:top w:val="none" w:sz="0" w:space="0" w:color="auto"/>
                <w:left w:val="none" w:sz="0" w:space="0" w:color="auto"/>
                <w:bottom w:val="none" w:sz="0" w:space="0" w:color="auto"/>
                <w:right w:val="none" w:sz="0" w:space="0" w:color="auto"/>
              </w:divBdr>
            </w:div>
          </w:divsChild>
        </w:div>
        <w:div w:id="979532374">
          <w:marLeft w:val="0"/>
          <w:marRight w:val="0"/>
          <w:marTop w:val="0"/>
          <w:marBottom w:val="0"/>
          <w:divBdr>
            <w:top w:val="none" w:sz="0" w:space="0" w:color="auto"/>
            <w:left w:val="none" w:sz="0" w:space="0" w:color="auto"/>
            <w:bottom w:val="none" w:sz="0" w:space="0" w:color="auto"/>
            <w:right w:val="none" w:sz="0" w:space="0" w:color="auto"/>
          </w:divBdr>
          <w:divsChild>
            <w:div w:id="1789936413">
              <w:marLeft w:val="0"/>
              <w:marRight w:val="0"/>
              <w:marTop w:val="0"/>
              <w:marBottom w:val="0"/>
              <w:divBdr>
                <w:top w:val="none" w:sz="0" w:space="0" w:color="auto"/>
                <w:left w:val="none" w:sz="0" w:space="0" w:color="auto"/>
                <w:bottom w:val="none" w:sz="0" w:space="0" w:color="auto"/>
                <w:right w:val="none" w:sz="0" w:space="0" w:color="auto"/>
              </w:divBdr>
            </w:div>
          </w:divsChild>
        </w:div>
        <w:div w:id="982735167">
          <w:marLeft w:val="0"/>
          <w:marRight w:val="0"/>
          <w:marTop w:val="0"/>
          <w:marBottom w:val="0"/>
          <w:divBdr>
            <w:top w:val="none" w:sz="0" w:space="0" w:color="auto"/>
            <w:left w:val="none" w:sz="0" w:space="0" w:color="auto"/>
            <w:bottom w:val="none" w:sz="0" w:space="0" w:color="auto"/>
            <w:right w:val="none" w:sz="0" w:space="0" w:color="auto"/>
          </w:divBdr>
          <w:divsChild>
            <w:div w:id="1002273245">
              <w:marLeft w:val="0"/>
              <w:marRight w:val="0"/>
              <w:marTop w:val="0"/>
              <w:marBottom w:val="0"/>
              <w:divBdr>
                <w:top w:val="none" w:sz="0" w:space="0" w:color="auto"/>
                <w:left w:val="none" w:sz="0" w:space="0" w:color="auto"/>
                <w:bottom w:val="none" w:sz="0" w:space="0" w:color="auto"/>
                <w:right w:val="none" w:sz="0" w:space="0" w:color="auto"/>
              </w:divBdr>
            </w:div>
          </w:divsChild>
        </w:div>
        <w:div w:id="982933234">
          <w:marLeft w:val="0"/>
          <w:marRight w:val="0"/>
          <w:marTop w:val="0"/>
          <w:marBottom w:val="0"/>
          <w:divBdr>
            <w:top w:val="none" w:sz="0" w:space="0" w:color="auto"/>
            <w:left w:val="none" w:sz="0" w:space="0" w:color="auto"/>
            <w:bottom w:val="none" w:sz="0" w:space="0" w:color="auto"/>
            <w:right w:val="none" w:sz="0" w:space="0" w:color="auto"/>
          </w:divBdr>
          <w:divsChild>
            <w:div w:id="590431525">
              <w:marLeft w:val="0"/>
              <w:marRight w:val="0"/>
              <w:marTop w:val="0"/>
              <w:marBottom w:val="0"/>
              <w:divBdr>
                <w:top w:val="none" w:sz="0" w:space="0" w:color="auto"/>
                <w:left w:val="none" w:sz="0" w:space="0" w:color="auto"/>
                <w:bottom w:val="none" w:sz="0" w:space="0" w:color="auto"/>
                <w:right w:val="none" w:sz="0" w:space="0" w:color="auto"/>
              </w:divBdr>
            </w:div>
          </w:divsChild>
        </w:div>
        <w:div w:id="983698253">
          <w:marLeft w:val="0"/>
          <w:marRight w:val="0"/>
          <w:marTop w:val="0"/>
          <w:marBottom w:val="0"/>
          <w:divBdr>
            <w:top w:val="none" w:sz="0" w:space="0" w:color="auto"/>
            <w:left w:val="none" w:sz="0" w:space="0" w:color="auto"/>
            <w:bottom w:val="none" w:sz="0" w:space="0" w:color="auto"/>
            <w:right w:val="none" w:sz="0" w:space="0" w:color="auto"/>
          </w:divBdr>
          <w:divsChild>
            <w:div w:id="138038492">
              <w:marLeft w:val="0"/>
              <w:marRight w:val="0"/>
              <w:marTop w:val="0"/>
              <w:marBottom w:val="0"/>
              <w:divBdr>
                <w:top w:val="none" w:sz="0" w:space="0" w:color="auto"/>
                <w:left w:val="none" w:sz="0" w:space="0" w:color="auto"/>
                <w:bottom w:val="none" w:sz="0" w:space="0" w:color="auto"/>
                <w:right w:val="none" w:sz="0" w:space="0" w:color="auto"/>
              </w:divBdr>
            </w:div>
          </w:divsChild>
        </w:div>
        <w:div w:id="987133283">
          <w:marLeft w:val="0"/>
          <w:marRight w:val="0"/>
          <w:marTop w:val="0"/>
          <w:marBottom w:val="0"/>
          <w:divBdr>
            <w:top w:val="none" w:sz="0" w:space="0" w:color="auto"/>
            <w:left w:val="none" w:sz="0" w:space="0" w:color="auto"/>
            <w:bottom w:val="none" w:sz="0" w:space="0" w:color="auto"/>
            <w:right w:val="none" w:sz="0" w:space="0" w:color="auto"/>
          </w:divBdr>
          <w:divsChild>
            <w:div w:id="187256892">
              <w:marLeft w:val="0"/>
              <w:marRight w:val="0"/>
              <w:marTop w:val="0"/>
              <w:marBottom w:val="0"/>
              <w:divBdr>
                <w:top w:val="none" w:sz="0" w:space="0" w:color="auto"/>
                <w:left w:val="none" w:sz="0" w:space="0" w:color="auto"/>
                <w:bottom w:val="none" w:sz="0" w:space="0" w:color="auto"/>
                <w:right w:val="none" w:sz="0" w:space="0" w:color="auto"/>
              </w:divBdr>
            </w:div>
          </w:divsChild>
        </w:div>
        <w:div w:id="987786412">
          <w:marLeft w:val="0"/>
          <w:marRight w:val="0"/>
          <w:marTop w:val="0"/>
          <w:marBottom w:val="0"/>
          <w:divBdr>
            <w:top w:val="none" w:sz="0" w:space="0" w:color="auto"/>
            <w:left w:val="none" w:sz="0" w:space="0" w:color="auto"/>
            <w:bottom w:val="none" w:sz="0" w:space="0" w:color="auto"/>
            <w:right w:val="none" w:sz="0" w:space="0" w:color="auto"/>
          </w:divBdr>
          <w:divsChild>
            <w:div w:id="772944030">
              <w:marLeft w:val="0"/>
              <w:marRight w:val="0"/>
              <w:marTop w:val="0"/>
              <w:marBottom w:val="0"/>
              <w:divBdr>
                <w:top w:val="none" w:sz="0" w:space="0" w:color="auto"/>
                <w:left w:val="none" w:sz="0" w:space="0" w:color="auto"/>
                <w:bottom w:val="none" w:sz="0" w:space="0" w:color="auto"/>
                <w:right w:val="none" w:sz="0" w:space="0" w:color="auto"/>
              </w:divBdr>
            </w:div>
          </w:divsChild>
        </w:div>
        <w:div w:id="988826419">
          <w:marLeft w:val="0"/>
          <w:marRight w:val="0"/>
          <w:marTop w:val="0"/>
          <w:marBottom w:val="0"/>
          <w:divBdr>
            <w:top w:val="none" w:sz="0" w:space="0" w:color="auto"/>
            <w:left w:val="none" w:sz="0" w:space="0" w:color="auto"/>
            <w:bottom w:val="none" w:sz="0" w:space="0" w:color="auto"/>
            <w:right w:val="none" w:sz="0" w:space="0" w:color="auto"/>
          </w:divBdr>
          <w:divsChild>
            <w:div w:id="749546087">
              <w:marLeft w:val="0"/>
              <w:marRight w:val="0"/>
              <w:marTop w:val="0"/>
              <w:marBottom w:val="0"/>
              <w:divBdr>
                <w:top w:val="none" w:sz="0" w:space="0" w:color="auto"/>
                <w:left w:val="none" w:sz="0" w:space="0" w:color="auto"/>
                <w:bottom w:val="none" w:sz="0" w:space="0" w:color="auto"/>
                <w:right w:val="none" w:sz="0" w:space="0" w:color="auto"/>
              </w:divBdr>
            </w:div>
          </w:divsChild>
        </w:div>
        <w:div w:id="994458807">
          <w:marLeft w:val="0"/>
          <w:marRight w:val="0"/>
          <w:marTop w:val="0"/>
          <w:marBottom w:val="0"/>
          <w:divBdr>
            <w:top w:val="none" w:sz="0" w:space="0" w:color="auto"/>
            <w:left w:val="none" w:sz="0" w:space="0" w:color="auto"/>
            <w:bottom w:val="none" w:sz="0" w:space="0" w:color="auto"/>
            <w:right w:val="none" w:sz="0" w:space="0" w:color="auto"/>
          </w:divBdr>
          <w:divsChild>
            <w:div w:id="377627098">
              <w:marLeft w:val="0"/>
              <w:marRight w:val="0"/>
              <w:marTop w:val="0"/>
              <w:marBottom w:val="0"/>
              <w:divBdr>
                <w:top w:val="none" w:sz="0" w:space="0" w:color="auto"/>
                <w:left w:val="none" w:sz="0" w:space="0" w:color="auto"/>
                <w:bottom w:val="none" w:sz="0" w:space="0" w:color="auto"/>
                <w:right w:val="none" w:sz="0" w:space="0" w:color="auto"/>
              </w:divBdr>
            </w:div>
          </w:divsChild>
        </w:div>
        <w:div w:id="995034319">
          <w:marLeft w:val="0"/>
          <w:marRight w:val="0"/>
          <w:marTop w:val="0"/>
          <w:marBottom w:val="0"/>
          <w:divBdr>
            <w:top w:val="none" w:sz="0" w:space="0" w:color="auto"/>
            <w:left w:val="none" w:sz="0" w:space="0" w:color="auto"/>
            <w:bottom w:val="none" w:sz="0" w:space="0" w:color="auto"/>
            <w:right w:val="none" w:sz="0" w:space="0" w:color="auto"/>
          </w:divBdr>
          <w:divsChild>
            <w:div w:id="706490199">
              <w:marLeft w:val="0"/>
              <w:marRight w:val="0"/>
              <w:marTop w:val="0"/>
              <w:marBottom w:val="0"/>
              <w:divBdr>
                <w:top w:val="none" w:sz="0" w:space="0" w:color="auto"/>
                <w:left w:val="none" w:sz="0" w:space="0" w:color="auto"/>
                <w:bottom w:val="none" w:sz="0" w:space="0" w:color="auto"/>
                <w:right w:val="none" w:sz="0" w:space="0" w:color="auto"/>
              </w:divBdr>
            </w:div>
            <w:div w:id="1140270052">
              <w:marLeft w:val="0"/>
              <w:marRight w:val="0"/>
              <w:marTop w:val="0"/>
              <w:marBottom w:val="0"/>
              <w:divBdr>
                <w:top w:val="none" w:sz="0" w:space="0" w:color="auto"/>
                <w:left w:val="none" w:sz="0" w:space="0" w:color="auto"/>
                <w:bottom w:val="none" w:sz="0" w:space="0" w:color="auto"/>
                <w:right w:val="none" w:sz="0" w:space="0" w:color="auto"/>
              </w:divBdr>
            </w:div>
            <w:div w:id="1979605500">
              <w:marLeft w:val="0"/>
              <w:marRight w:val="0"/>
              <w:marTop w:val="0"/>
              <w:marBottom w:val="0"/>
              <w:divBdr>
                <w:top w:val="none" w:sz="0" w:space="0" w:color="auto"/>
                <w:left w:val="none" w:sz="0" w:space="0" w:color="auto"/>
                <w:bottom w:val="none" w:sz="0" w:space="0" w:color="auto"/>
                <w:right w:val="none" w:sz="0" w:space="0" w:color="auto"/>
              </w:divBdr>
            </w:div>
          </w:divsChild>
        </w:div>
        <w:div w:id="995960624">
          <w:marLeft w:val="0"/>
          <w:marRight w:val="0"/>
          <w:marTop w:val="0"/>
          <w:marBottom w:val="0"/>
          <w:divBdr>
            <w:top w:val="none" w:sz="0" w:space="0" w:color="auto"/>
            <w:left w:val="none" w:sz="0" w:space="0" w:color="auto"/>
            <w:bottom w:val="none" w:sz="0" w:space="0" w:color="auto"/>
            <w:right w:val="none" w:sz="0" w:space="0" w:color="auto"/>
          </w:divBdr>
          <w:divsChild>
            <w:div w:id="1306617931">
              <w:marLeft w:val="0"/>
              <w:marRight w:val="0"/>
              <w:marTop w:val="0"/>
              <w:marBottom w:val="0"/>
              <w:divBdr>
                <w:top w:val="none" w:sz="0" w:space="0" w:color="auto"/>
                <w:left w:val="none" w:sz="0" w:space="0" w:color="auto"/>
                <w:bottom w:val="none" w:sz="0" w:space="0" w:color="auto"/>
                <w:right w:val="none" w:sz="0" w:space="0" w:color="auto"/>
              </w:divBdr>
            </w:div>
          </w:divsChild>
        </w:div>
        <w:div w:id="1002397424">
          <w:marLeft w:val="0"/>
          <w:marRight w:val="0"/>
          <w:marTop w:val="0"/>
          <w:marBottom w:val="0"/>
          <w:divBdr>
            <w:top w:val="none" w:sz="0" w:space="0" w:color="auto"/>
            <w:left w:val="none" w:sz="0" w:space="0" w:color="auto"/>
            <w:bottom w:val="none" w:sz="0" w:space="0" w:color="auto"/>
            <w:right w:val="none" w:sz="0" w:space="0" w:color="auto"/>
          </w:divBdr>
          <w:divsChild>
            <w:div w:id="164052347">
              <w:marLeft w:val="0"/>
              <w:marRight w:val="0"/>
              <w:marTop w:val="0"/>
              <w:marBottom w:val="0"/>
              <w:divBdr>
                <w:top w:val="none" w:sz="0" w:space="0" w:color="auto"/>
                <w:left w:val="none" w:sz="0" w:space="0" w:color="auto"/>
                <w:bottom w:val="none" w:sz="0" w:space="0" w:color="auto"/>
                <w:right w:val="none" w:sz="0" w:space="0" w:color="auto"/>
              </w:divBdr>
            </w:div>
          </w:divsChild>
        </w:div>
        <w:div w:id="1003775563">
          <w:marLeft w:val="0"/>
          <w:marRight w:val="0"/>
          <w:marTop w:val="0"/>
          <w:marBottom w:val="0"/>
          <w:divBdr>
            <w:top w:val="none" w:sz="0" w:space="0" w:color="auto"/>
            <w:left w:val="none" w:sz="0" w:space="0" w:color="auto"/>
            <w:bottom w:val="none" w:sz="0" w:space="0" w:color="auto"/>
            <w:right w:val="none" w:sz="0" w:space="0" w:color="auto"/>
          </w:divBdr>
          <w:divsChild>
            <w:div w:id="1528442241">
              <w:marLeft w:val="0"/>
              <w:marRight w:val="0"/>
              <w:marTop w:val="0"/>
              <w:marBottom w:val="0"/>
              <w:divBdr>
                <w:top w:val="none" w:sz="0" w:space="0" w:color="auto"/>
                <w:left w:val="none" w:sz="0" w:space="0" w:color="auto"/>
                <w:bottom w:val="none" w:sz="0" w:space="0" w:color="auto"/>
                <w:right w:val="none" w:sz="0" w:space="0" w:color="auto"/>
              </w:divBdr>
            </w:div>
          </w:divsChild>
        </w:div>
        <w:div w:id="1007319407">
          <w:marLeft w:val="0"/>
          <w:marRight w:val="0"/>
          <w:marTop w:val="0"/>
          <w:marBottom w:val="0"/>
          <w:divBdr>
            <w:top w:val="none" w:sz="0" w:space="0" w:color="auto"/>
            <w:left w:val="none" w:sz="0" w:space="0" w:color="auto"/>
            <w:bottom w:val="none" w:sz="0" w:space="0" w:color="auto"/>
            <w:right w:val="none" w:sz="0" w:space="0" w:color="auto"/>
          </w:divBdr>
          <w:divsChild>
            <w:div w:id="1546680513">
              <w:marLeft w:val="0"/>
              <w:marRight w:val="0"/>
              <w:marTop w:val="0"/>
              <w:marBottom w:val="0"/>
              <w:divBdr>
                <w:top w:val="none" w:sz="0" w:space="0" w:color="auto"/>
                <w:left w:val="none" w:sz="0" w:space="0" w:color="auto"/>
                <w:bottom w:val="none" w:sz="0" w:space="0" w:color="auto"/>
                <w:right w:val="none" w:sz="0" w:space="0" w:color="auto"/>
              </w:divBdr>
            </w:div>
          </w:divsChild>
        </w:div>
        <w:div w:id="1016268449">
          <w:marLeft w:val="0"/>
          <w:marRight w:val="0"/>
          <w:marTop w:val="0"/>
          <w:marBottom w:val="0"/>
          <w:divBdr>
            <w:top w:val="none" w:sz="0" w:space="0" w:color="auto"/>
            <w:left w:val="none" w:sz="0" w:space="0" w:color="auto"/>
            <w:bottom w:val="none" w:sz="0" w:space="0" w:color="auto"/>
            <w:right w:val="none" w:sz="0" w:space="0" w:color="auto"/>
          </w:divBdr>
          <w:divsChild>
            <w:div w:id="914820812">
              <w:marLeft w:val="0"/>
              <w:marRight w:val="0"/>
              <w:marTop w:val="0"/>
              <w:marBottom w:val="0"/>
              <w:divBdr>
                <w:top w:val="none" w:sz="0" w:space="0" w:color="auto"/>
                <w:left w:val="none" w:sz="0" w:space="0" w:color="auto"/>
                <w:bottom w:val="none" w:sz="0" w:space="0" w:color="auto"/>
                <w:right w:val="none" w:sz="0" w:space="0" w:color="auto"/>
              </w:divBdr>
            </w:div>
          </w:divsChild>
        </w:div>
        <w:div w:id="1016618353">
          <w:marLeft w:val="0"/>
          <w:marRight w:val="0"/>
          <w:marTop w:val="0"/>
          <w:marBottom w:val="0"/>
          <w:divBdr>
            <w:top w:val="none" w:sz="0" w:space="0" w:color="auto"/>
            <w:left w:val="none" w:sz="0" w:space="0" w:color="auto"/>
            <w:bottom w:val="none" w:sz="0" w:space="0" w:color="auto"/>
            <w:right w:val="none" w:sz="0" w:space="0" w:color="auto"/>
          </w:divBdr>
          <w:divsChild>
            <w:div w:id="487478046">
              <w:marLeft w:val="0"/>
              <w:marRight w:val="0"/>
              <w:marTop w:val="0"/>
              <w:marBottom w:val="0"/>
              <w:divBdr>
                <w:top w:val="none" w:sz="0" w:space="0" w:color="auto"/>
                <w:left w:val="none" w:sz="0" w:space="0" w:color="auto"/>
                <w:bottom w:val="none" w:sz="0" w:space="0" w:color="auto"/>
                <w:right w:val="none" w:sz="0" w:space="0" w:color="auto"/>
              </w:divBdr>
            </w:div>
            <w:div w:id="966669017">
              <w:marLeft w:val="0"/>
              <w:marRight w:val="0"/>
              <w:marTop w:val="0"/>
              <w:marBottom w:val="0"/>
              <w:divBdr>
                <w:top w:val="none" w:sz="0" w:space="0" w:color="auto"/>
                <w:left w:val="none" w:sz="0" w:space="0" w:color="auto"/>
                <w:bottom w:val="none" w:sz="0" w:space="0" w:color="auto"/>
                <w:right w:val="none" w:sz="0" w:space="0" w:color="auto"/>
              </w:divBdr>
            </w:div>
            <w:div w:id="1572033719">
              <w:marLeft w:val="0"/>
              <w:marRight w:val="0"/>
              <w:marTop w:val="0"/>
              <w:marBottom w:val="0"/>
              <w:divBdr>
                <w:top w:val="none" w:sz="0" w:space="0" w:color="auto"/>
                <w:left w:val="none" w:sz="0" w:space="0" w:color="auto"/>
                <w:bottom w:val="none" w:sz="0" w:space="0" w:color="auto"/>
                <w:right w:val="none" w:sz="0" w:space="0" w:color="auto"/>
              </w:divBdr>
            </w:div>
          </w:divsChild>
        </w:div>
        <w:div w:id="1016691898">
          <w:marLeft w:val="0"/>
          <w:marRight w:val="0"/>
          <w:marTop w:val="0"/>
          <w:marBottom w:val="0"/>
          <w:divBdr>
            <w:top w:val="none" w:sz="0" w:space="0" w:color="auto"/>
            <w:left w:val="none" w:sz="0" w:space="0" w:color="auto"/>
            <w:bottom w:val="none" w:sz="0" w:space="0" w:color="auto"/>
            <w:right w:val="none" w:sz="0" w:space="0" w:color="auto"/>
          </w:divBdr>
          <w:divsChild>
            <w:div w:id="414595261">
              <w:marLeft w:val="0"/>
              <w:marRight w:val="0"/>
              <w:marTop w:val="0"/>
              <w:marBottom w:val="0"/>
              <w:divBdr>
                <w:top w:val="none" w:sz="0" w:space="0" w:color="auto"/>
                <w:left w:val="none" w:sz="0" w:space="0" w:color="auto"/>
                <w:bottom w:val="none" w:sz="0" w:space="0" w:color="auto"/>
                <w:right w:val="none" w:sz="0" w:space="0" w:color="auto"/>
              </w:divBdr>
            </w:div>
            <w:div w:id="1029839298">
              <w:marLeft w:val="0"/>
              <w:marRight w:val="0"/>
              <w:marTop w:val="0"/>
              <w:marBottom w:val="0"/>
              <w:divBdr>
                <w:top w:val="none" w:sz="0" w:space="0" w:color="auto"/>
                <w:left w:val="none" w:sz="0" w:space="0" w:color="auto"/>
                <w:bottom w:val="none" w:sz="0" w:space="0" w:color="auto"/>
                <w:right w:val="none" w:sz="0" w:space="0" w:color="auto"/>
              </w:divBdr>
            </w:div>
          </w:divsChild>
        </w:div>
        <w:div w:id="1021204076">
          <w:marLeft w:val="0"/>
          <w:marRight w:val="0"/>
          <w:marTop w:val="0"/>
          <w:marBottom w:val="0"/>
          <w:divBdr>
            <w:top w:val="none" w:sz="0" w:space="0" w:color="auto"/>
            <w:left w:val="none" w:sz="0" w:space="0" w:color="auto"/>
            <w:bottom w:val="none" w:sz="0" w:space="0" w:color="auto"/>
            <w:right w:val="none" w:sz="0" w:space="0" w:color="auto"/>
          </w:divBdr>
          <w:divsChild>
            <w:div w:id="649600804">
              <w:marLeft w:val="0"/>
              <w:marRight w:val="0"/>
              <w:marTop w:val="0"/>
              <w:marBottom w:val="0"/>
              <w:divBdr>
                <w:top w:val="none" w:sz="0" w:space="0" w:color="auto"/>
                <w:left w:val="none" w:sz="0" w:space="0" w:color="auto"/>
                <w:bottom w:val="none" w:sz="0" w:space="0" w:color="auto"/>
                <w:right w:val="none" w:sz="0" w:space="0" w:color="auto"/>
              </w:divBdr>
            </w:div>
          </w:divsChild>
        </w:div>
        <w:div w:id="1023239687">
          <w:marLeft w:val="0"/>
          <w:marRight w:val="0"/>
          <w:marTop w:val="0"/>
          <w:marBottom w:val="0"/>
          <w:divBdr>
            <w:top w:val="none" w:sz="0" w:space="0" w:color="auto"/>
            <w:left w:val="none" w:sz="0" w:space="0" w:color="auto"/>
            <w:bottom w:val="none" w:sz="0" w:space="0" w:color="auto"/>
            <w:right w:val="none" w:sz="0" w:space="0" w:color="auto"/>
          </w:divBdr>
          <w:divsChild>
            <w:div w:id="492836337">
              <w:marLeft w:val="0"/>
              <w:marRight w:val="0"/>
              <w:marTop w:val="0"/>
              <w:marBottom w:val="0"/>
              <w:divBdr>
                <w:top w:val="none" w:sz="0" w:space="0" w:color="auto"/>
                <w:left w:val="none" w:sz="0" w:space="0" w:color="auto"/>
                <w:bottom w:val="none" w:sz="0" w:space="0" w:color="auto"/>
                <w:right w:val="none" w:sz="0" w:space="0" w:color="auto"/>
              </w:divBdr>
            </w:div>
          </w:divsChild>
        </w:div>
        <w:div w:id="1023441802">
          <w:marLeft w:val="0"/>
          <w:marRight w:val="0"/>
          <w:marTop w:val="0"/>
          <w:marBottom w:val="0"/>
          <w:divBdr>
            <w:top w:val="none" w:sz="0" w:space="0" w:color="auto"/>
            <w:left w:val="none" w:sz="0" w:space="0" w:color="auto"/>
            <w:bottom w:val="none" w:sz="0" w:space="0" w:color="auto"/>
            <w:right w:val="none" w:sz="0" w:space="0" w:color="auto"/>
          </w:divBdr>
          <w:divsChild>
            <w:div w:id="1834641237">
              <w:marLeft w:val="0"/>
              <w:marRight w:val="0"/>
              <w:marTop w:val="0"/>
              <w:marBottom w:val="0"/>
              <w:divBdr>
                <w:top w:val="none" w:sz="0" w:space="0" w:color="auto"/>
                <w:left w:val="none" w:sz="0" w:space="0" w:color="auto"/>
                <w:bottom w:val="none" w:sz="0" w:space="0" w:color="auto"/>
                <w:right w:val="none" w:sz="0" w:space="0" w:color="auto"/>
              </w:divBdr>
            </w:div>
          </w:divsChild>
        </w:div>
        <w:div w:id="1025207419">
          <w:marLeft w:val="0"/>
          <w:marRight w:val="0"/>
          <w:marTop w:val="0"/>
          <w:marBottom w:val="0"/>
          <w:divBdr>
            <w:top w:val="none" w:sz="0" w:space="0" w:color="auto"/>
            <w:left w:val="none" w:sz="0" w:space="0" w:color="auto"/>
            <w:bottom w:val="none" w:sz="0" w:space="0" w:color="auto"/>
            <w:right w:val="none" w:sz="0" w:space="0" w:color="auto"/>
          </w:divBdr>
          <w:divsChild>
            <w:div w:id="479884089">
              <w:marLeft w:val="0"/>
              <w:marRight w:val="0"/>
              <w:marTop w:val="0"/>
              <w:marBottom w:val="0"/>
              <w:divBdr>
                <w:top w:val="none" w:sz="0" w:space="0" w:color="auto"/>
                <w:left w:val="none" w:sz="0" w:space="0" w:color="auto"/>
                <w:bottom w:val="none" w:sz="0" w:space="0" w:color="auto"/>
                <w:right w:val="none" w:sz="0" w:space="0" w:color="auto"/>
              </w:divBdr>
            </w:div>
            <w:div w:id="779229517">
              <w:marLeft w:val="0"/>
              <w:marRight w:val="0"/>
              <w:marTop w:val="0"/>
              <w:marBottom w:val="0"/>
              <w:divBdr>
                <w:top w:val="none" w:sz="0" w:space="0" w:color="auto"/>
                <w:left w:val="none" w:sz="0" w:space="0" w:color="auto"/>
                <w:bottom w:val="none" w:sz="0" w:space="0" w:color="auto"/>
                <w:right w:val="none" w:sz="0" w:space="0" w:color="auto"/>
              </w:divBdr>
            </w:div>
            <w:div w:id="1984770176">
              <w:marLeft w:val="0"/>
              <w:marRight w:val="0"/>
              <w:marTop w:val="0"/>
              <w:marBottom w:val="0"/>
              <w:divBdr>
                <w:top w:val="none" w:sz="0" w:space="0" w:color="auto"/>
                <w:left w:val="none" w:sz="0" w:space="0" w:color="auto"/>
                <w:bottom w:val="none" w:sz="0" w:space="0" w:color="auto"/>
                <w:right w:val="none" w:sz="0" w:space="0" w:color="auto"/>
              </w:divBdr>
            </w:div>
          </w:divsChild>
        </w:div>
        <w:div w:id="1025643026">
          <w:marLeft w:val="0"/>
          <w:marRight w:val="0"/>
          <w:marTop w:val="0"/>
          <w:marBottom w:val="0"/>
          <w:divBdr>
            <w:top w:val="none" w:sz="0" w:space="0" w:color="auto"/>
            <w:left w:val="none" w:sz="0" w:space="0" w:color="auto"/>
            <w:bottom w:val="none" w:sz="0" w:space="0" w:color="auto"/>
            <w:right w:val="none" w:sz="0" w:space="0" w:color="auto"/>
          </w:divBdr>
          <w:divsChild>
            <w:div w:id="559709176">
              <w:marLeft w:val="0"/>
              <w:marRight w:val="0"/>
              <w:marTop w:val="0"/>
              <w:marBottom w:val="0"/>
              <w:divBdr>
                <w:top w:val="none" w:sz="0" w:space="0" w:color="auto"/>
                <w:left w:val="none" w:sz="0" w:space="0" w:color="auto"/>
                <w:bottom w:val="none" w:sz="0" w:space="0" w:color="auto"/>
                <w:right w:val="none" w:sz="0" w:space="0" w:color="auto"/>
              </w:divBdr>
            </w:div>
            <w:div w:id="2082172100">
              <w:marLeft w:val="0"/>
              <w:marRight w:val="0"/>
              <w:marTop w:val="0"/>
              <w:marBottom w:val="0"/>
              <w:divBdr>
                <w:top w:val="none" w:sz="0" w:space="0" w:color="auto"/>
                <w:left w:val="none" w:sz="0" w:space="0" w:color="auto"/>
                <w:bottom w:val="none" w:sz="0" w:space="0" w:color="auto"/>
                <w:right w:val="none" w:sz="0" w:space="0" w:color="auto"/>
              </w:divBdr>
            </w:div>
          </w:divsChild>
        </w:div>
        <w:div w:id="1030108541">
          <w:marLeft w:val="0"/>
          <w:marRight w:val="0"/>
          <w:marTop w:val="0"/>
          <w:marBottom w:val="0"/>
          <w:divBdr>
            <w:top w:val="none" w:sz="0" w:space="0" w:color="auto"/>
            <w:left w:val="none" w:sz="0" w:space="0" w:color="auto"/>
            <w:bottom w:val="none" w:sz="0" w:space="0" w:color="auto"/>
            <w:right w:val="none" w:sz="0" w:space="0" w:color="auto"/>
          </w:divBdr>
          <w:divsChild>
            <w:div w:id="503086858">
              <w:marLeft w:val="0"/>
              <w:marRight w:val="0"/>
              <w:marTop w:val="0"/>
              <w:marBottom w:val="0"/>
              <w:divBdr>
                <w:top w:val="none" w:sz="0" w:space="0" w:color="auto"/>
                <w:left w:val="none" w:sz="0" w:space="0" w:color="auto"/>
                <w:bottom w:val="none" w:sz="0" w:space="0" w:color="auto"/>
                <w:right w:val="none" w:sz="0" w:space="0" w:color="auto"/>
              </w:divBdr>
            </w:div>
          </w:divsChild>
        </w:div>
        <w:div w:id="1032076098">
          <w:marLeft w:val="0"/>
          <w:marRight w:val="0"/>
          <w:marTop w:val="0"/>
          <w:marBottom w:val="0"/>
          <w:divBdr>
            <w:top w:val="none" w:sz="0" w:space="0" w:color="auto"/>
            <w:left w:val="none" w:sz="0" w:space="0" w:color="auto"/>
            <w:bottom w:val="none" w:sz="0" w:space="0" w:color="auto"/>
            <w:right w:val="none" w:sz="0" w:space="0" w:color="auto"/>
          </w:divBdr>
          <w:divsChild>
            <w:div w:id="139807535">
              <w:marLeft w:val="0"/>
              <w:marRight w:val="0"/>
              <w:marTop w:val="0"/>
              <w:marBottom w:val="0"/>
              <w:divBdr>
                <w:top w:val="none" w:sz="0" w:space="0" w:color="auto"/>
                <w:left w:val="none" w:sz="0" w:space="0" w:color="auto"/>
                <w:bottom w:val="none" w:sz="0" w:space="0" w:color="auto"/>
                <w:right w:val="none" w:sz="0" w:space="0" w:color="auto"/>
              </w:divBdr>
            </w:div>
            <w:div w:id="185144618">
              <w:marLeft w:val="0"/>
              <w:marRight w:val="0"/>
              <w:marTop w:val="0"/>
              <w:marBottom w:val="0"/>
              <w:divBdr>
                <w:top w:val="none" w:sz="0" w:space="0" w:color="auto"/>
                <w:left w:val="none" w:sz="0" w:space="0" w:color="auto"/>
                <w:bottom w:val="none" w:sz="0" w:space="0" w:color="auto"/>
                <w:right w:val="none" w:sz="0" w:space="0" w:color="auto"/>
              </w:divBdr>
            </w:div>
            <w:div w:id="815493882">
              <w:marLeft w:val="0"/>
              <w:marRight w:val="0"/>
              <w:marTop w:val="0"/>
              <w:marBottom w:val="0"/>
              <w:divBdr>
                <w:top w:val="none" w:sz="0" w:space="0" w:color="auto"/>
                <w:left w:val="none" w:sz="0" w:space="0" w:color="auto"/>
                <w:bottom w:val="none" w:sz="0" w:space="0" w:color="auto"/>
                <w:right w:val="none" w:sz="0" w:space="0" w:color="auto"/>
              </w:divBdr>
            </w:div>
            <w:div w:id="1754356306">
              <w:marLeft w:val="0"/>
              <w:marRight w:val="0"/>
              <w:marTop w:val="0"/>
              <w:marBottom w:val="0"/>
              <w:divBdr>
                <w:top w:val="none" w:sz="0" w:space="0" w:color="auto"/>
                <w:left w:val="none" w:sz="0" w:space="0" w:color="auto"/>
                <w:bottom w:val="none" w:sz="0" w:space="0" w:color="auto"/>
                <w:right w:val="none" w:sz="0" w:space="0" w:color="auto"/>
              </w:divBdr>
            </w:div>
            <w:div w:id="1870795182">
              <w:marLeft w:val="0"/>
              <w:marRight w:val="0"/>
              <w:marTop w:val="0"/>
              <w:marBottom w:val="0"/>
              <w:divBdr>
                <w:top w:val="none" w:sz="0" w:space="0" w:color="auto"/>
                <w:left w:val="none" w:sz="0" w:space="0" w:color="auto"/>
                <w:bottom w:val="none" w:sz="0" w:space="0" w:color="auto"/>
                <w:right w:val="none" w:sz="0" w:space="0" w:color="auto"/>
              </w:divBdr>
            </w:div>
          </w:divsChild>
        </w:div>
        <w:div w:id="1034383759">
          <w:marLeft w:val="0"/>
          <w:marRight w:val="0"/>
          <w:marTop w:val="0"/>
          <w:marBottom w:val="0"/>
          <w:divBdr>
            <w:top w:val="none" w:sz="0" w:space="0" w:color="auto"/>
            <w:left w:val="none" w:sz="0" w:space="0" w:color="auto"/>
            <w:bottom w:val="none" w:sz="0" w:space="0" w:color="auto"/>
            <w:right w:val="none" w:sz="0" w:space="0" w:color="auto"/>
          </w:divBdr>
          <w:divsChild>
            <w:div w:id="857043030">
              <w:marLeft w:val="0"/>
              <w:marRight w:val="0"/>
              <w:marTop w:val="0"/>
              <w:marBottom w:val="0"/>
              <w:divBdr>
                <w:top w:val="none" w:sz="0" w:space="0" w:color="auto"/>
                <w:left w:val="none" w:sz="0" w:space="0" w:color="auto"/>
                <w:bottom w:val="none" w:sz="0" w:space="0" w:color="auto"/>
                <w:right w:val="none" w:sz="0" w:space="0" w:color="auto"/>
              </w:divBdr>
            </w:div>
          </w:divsChild>
        </w:div>
        <w:div w:id="1035345657">
          <w:marLeft w:val="0"/>
          <w:marRight w:val="0"/>
          <w:marTop w:val="0"/>
          <w:marBottom w:val="0"/>
          <w:divBdr>
            <w:top w:val="none" w:sz="0" w:space="0" w:color="auto"/>
            <w:left w:val="none" w:sz="0" w:space="0" w:color="auto"/>
            <w:bottom w:val="none" w:sz="0" w:space="0" w:color="auto"/>
            <w:right w:val="none" w:sz="0" w:space="0" w:color="auto"/>
          </w:divBdr>
          <w:divsChild>
            <w:div w:id="949505725">
              <w:marLeft w:val="0"/>
              <w:marRight w:val="0"/>
              <w:marTop w:val="0"/>
              <w:marBottom w:val="0"/>
              <w:divBdr>
                <w:top w:val="none" w:sz="0" w:space="0" w:color="auto"/>
                <w:left w:val="none" w:sz="0" w:space="0" w:color="auto"/>
                <w:bottom w:val="none" w:sz="0" w:space="0" w:color="auto"/>
                <w:right w:val="none" w:sz="0" w:space="0" w:color="auto"/>
              </w:divBdr>
            </w:div>
            <w:div w:id="1357776824">
              <w:marLeft w:val="0"/>
              <w:marRight w:val="0"/>
              <w:marTop w:val="0"/>
              <w:marBottom w:val="0"/>
              <w:divBdr>
                <w:top w:val="none" w:sz="0" w:space="0" w:color="auto"/>
                <w:left w:val="none" w:sz="0" w:space="0" w:color="auto"/>
                <w:bottom w:val="none" w:sz="0" w:space="0" w:color="auto"/>
                <w:right w:val="none" w:sz="0" w:space="0" w:color="auto"/>
              </w:divBdr>
            </w:div>
          </w:divsChild>
        </w:div>
        <w:div w:id="1038777327">
          <w:marLeft w:val="0"/>
          <w:marRight w:val="0"/>
          <w:marTop w:val="0"/>
          <w:marBottom w:val="0"/>
          <w:divBdr>
            <w:top w:val="none" w:sz="0" w:space="0" w:color="auto"/>
            <w:left w:val="none" w:sz="0" w:space="0" w:color="auto"/>
            <w:bottom w:val="none" w:sz="0" w:space="0" w:color="auto"/>
            <w:right w:val="none" w:sz="0" w:space="0" w:color="auto"/>
          </w:divBdr>
          <w:divsChild>
            <w:div w:id="101924036">
              <w:marLeft w:val="0"/>
              <w:marRight w:val="0"/>
              <w:marTop w:val="0"/>
              <w:marBottom w:val="0"/>
              <w:divBdr>
                <w:top w:val="none" w:sz="0" w:space="0" w:color="auto"/>
                <w:left w:val="none" w:sz="0" w:space="0" w:color="auto"/>
                <w:bottom w:val="none" w:sz="0" w:space="0" w:color="auto"/>
                <w:right w:val="none" w:sz="0" w:space="0" w:color="auto"/>
              </w:divBdr>
            </w:div>
            <w:div w:id="990597634">
              <w:marLeft w:val="0"/>
              <w:marRight w:val="0"/>
              <w:marTop w:val="0"/>
              <w:marBottom w:val="0"/>
              <w:divBdr>
                <w:top w:val="none" w:sz="0" w:space="0" w:color="auto"/>
                <w:left w:val="none" w:sz="0" w:space="0" w:color="auto"/>
                <w:bottom w:val="none" w:sz="0" w:space="0" w:color="auto"/>
                <w:right w:val="none" w:sz="0" w:space="0" w:color="auto"/>
              </w:divBdr>
            </w:div>
          </w:divsChild>
        </w:div>
        <w:div w:id="1041176275">
          <w:marLeft w:val="0"/>
          <w:marRight w:val="0"/>
          <w:marTop w:val="0"/>
          <w:marBottom w:val="0"/>
          <w:divBdr>
            <w:top w:val="none" w:sz="0" w:space="0" w:color="auto"/>
            <w:left w:val="none" w:sz="0" w:space="0" w:color="auto"/>
            <w:bottom w:val="none" w:sz="0" w:space="0" w:color="auto"/>
            <w:right w:val="none" w:sz="0" w:space="0" w:color="auto"/>
          </w:divBdr>
          <w:divsChild>
            <w:div w:id="580799618">
              <w:marLeft w:val="0"/>
              <w:marRight w:val="0"/>
              <w:marTop w:val="0"/>
              <w:marBottom w:val="0"/>
              <w:divBdr>
                <w:top w:val="none" w:sz="0" w:space="0" w:color="auto"/>
                <w:left w:val="none" w:sz="0" w:space="0" w:color="auto"/>
                <w:bottom w:val="none" w:sz="0" w:space="0" w:color="auto"/>
                <w:right w:val="none" w:sz="0" w:space="0" w:color="auto"/>
              </w:divBdr>
            </w:div>
          </w:divsChild>
        </w:div>
        <w:div w:id="1041440526">
          <w:marLeft w:val="0"/>
          <w:marRight w:val="0"/>
          <w:marTop w:val="0"/>
          <w:marBottom w:val="0"/>
          <w:divBdr>
            <w:top w:val="none" w:sz="0" w:space="0" w:color="auto"/>
            <w:left w:val="none" w:sz="0" w:space="0" w:color="auto"/>
            <w:bottom w:val="none" w:sz="0" w:space="0" w:color="auto"/>
            <w:right w:val="none" w:sz="0" w:space="0" w:color="auto"/>
          </w:divBdr>
          <w:divsChild>
            <w:div w:id="326326950">
              <w:marLeft w:val="0"/>
              <w:marRight w:val="0"/>
              <w:marTop w:val="0"/>
              <w:marBottom w:val="0"/>
              <w:divBdr>
                <w:top w:val="none" w:sz="0" w:space="0" w:color="auto"/>
                <w:left w:val="none" w:sz="0" w:space="0" w:color="auto"/>
                <w:bottom w:val="none" w:sz="0" w:space="0" w:color="auto"/>
                <w:right w:val="none" w:sz="0" w:space="0" w:color="auto"/>
              </w:divBdr>
            </w:div>
          </w:divsChild>
        </w:div>
        <w:div w:id="1042291554">
          <w:marLeft w:val="0"/>
          <w:marRight w:val="0"/>
          <w:marTop w:val="0"/>
          <w:marBottom w:val="0"/>
          <w:divBdr>
            <w:top w:val="none" w:sz="0" w:space="0" w:color="auto"/>
            <w:left w:val="none" w:sz="0" w:space="0" w:color="auto"/>
            <w:bottom w:val="none" w:sz="0" w:space="0" w:color="auto"/>
            <w:right w:val="none" w:sz="0" w:space="0" w:color="auto"/>
          </w:divBdr>
          <w:divsChild>
            <w:div w:id="1622102493">
              <w:marLeft w:val="0"/>
              <w:marRight w:val="0"/>
              <w:marTop w:val="0"/>
              <w:marBottom w:val="0"/>
              <w:divBdr>
                <w:top w:val="none" w:sz="0" w:space="0" w:color="auto"/>
                <w:left w:val="none" w:sz="0" w:space="0" w:color="auto"/>
                <w:bottom w:val="none" w:sz="0" w:space="0" w:color="auto"/>
                <w:right w:val="none" w:sz="0" w:space="0" w:color="auto"/>
              </w:divBdr>
            </w:div>
          </w:divsChild>
        </w:div>
        <w:div w:id="1044521911">
          <w:marLeft w:val="0"/>
          <w:marRight w:val="0"/>
          <w:marTop w:val="0"/>
          <w:marBottom w:val="0"/>
          <w:divBdr>
            <w:top w:val="none" w:sz="0" w:space="0" w:color="auto"/>
            <w:left w:val="none" w:sz="0" w:space="0" w:color="auto"/>
            <w:bottom w:val="none" w:sz="0" w:space="0" w:color="auto"/>
            <w:right w:val="none" w:sz="0" w:space="0" w:color="auto"/>
          </w:divBdr>
          <w:divsChild>
            <w:div w:id="387144096">
              <w:marLeft w:val="0"/>
              <w:marRight w:val="0"/>
              <w:marTop w:val="0"/>
              <w:marBottom w:val="0"/>
              <w:divBdr>
                <w:top w:val="none" w:sz="0" w:space="0" w:color="auto"/>
                <w:left w:val="none" w:sz="0" w:space="0" w:color="auto"/>
                <w:bottom w:val="none" w:sz="0" w:space="0" w:color="auto"/>
                <w:right w:val="none" w:sz="0" w:space="0" w:color="auto"/>
              </w:divBdr>
            </w:div>
            <w:div w:id="623075589">
              <w:marLeft w:val="0"/>
              <w:marRight w:val="0"/>
              <w:marTop w:val="0"/>
              <w:marBottom w:val="0"/>
              <w:divBdr>
                <w:top w:val="none" w:sz="0" w:space="0" w:color="auto"/>
                <w:left w:val="none" w:sz="0" w:space="0" w:color="auto"/>
                <w:bottom w:val="none" w:sz="0" w:space="0" w:color="auto"/>
                <w:right w:val="none" w:sz="0" w:space="0" w:color="auto"/>
              </w:divBdr>
            </w:div>
            <w:div w:id="1948461247">
              <w:marLeft w:val="0"/>
              <w:marRight w:val="0"/>
              <w:marTop w:val="0"/>
              <w:marBottom w:val="0"/>
              <w:divBdr>
                <w:top w:val="none" w:sz="0" w:space="0" w:color="auto"/>
                <w:left w:val="none" w:sz="0" w:space="0" w:color="auto"/>
                <w:bottom w:val="none" w:sz="0" w:space="0" w:color="auto"/>
                <w:right w:val="none" w:sz="0" w:space="0" w:color="auto"/>
              </w:divBdr>
            </w:div>
          </w:divsChild>
        </w:div>
        <w:div w:id="1045643345">
          <w:marLeft w:val="0"/>
          <w:marRight w:val="0"/>
          <w:marTop w:val="0"/>
          <w:marBottom w:val="0"/>
          <w:divBdr>
            <w:top w:val="none" w:sz="0" w:space="0" w:color="auto"/>
            <w:left w:val="none" w:sz="0" w:space="0" w:color="auto"/>
            <w:bottom w:val="none" w:sz="0" w:space="0" w:color="auto"/>
            <w:right w:val="none" w:sz="0" w:space="0" w:color="auto"/>
          </w:divBdr>
          <w:divsChild>
            <w:div w:id="543756694">
              <w:marLeft w:val="0"/>
              <w:marRight w:val="0"/>
              <w:marTop w:val="0"/>
              <w:marBottom w:val="0"/>
              <w:divBdr>
                <w:top w:val="none" w:sz="0" w:space="0" w:color="auto"/>
                <w:left w:val="none" w:sz="0" w:space="0" w:color="auto"/>
                <w:bottom w:val="none" w:sz="0" w:space="0" w:color="auto"/>
                <w:right w:val="none" w:sz="0" w:space="0" w:color="auto"/>
              </w:divBdr>
            </w:div>
          </w:divsChild>
        </w:div>
        <w:div w:id="1048453280">
          <w:marLeft w:val="0"/>
          <w:marRight w:val="0"/>
          <w:marTop w:val="0"/>
          <w:marBottom w:val="0"/>
          <w:divBdr>
            <w:top w:val="none" w:sz="0" w:space="0" w:color="auto"/>
            <w:left w:val="none" w:sz="0" w:space="0" w:color="auto"/>
            <w:bottom w:val="none" w:sz="0" w:space="0" w:color="auto"/>
            <w:right w:val="none" w:sz="0" w:space="0" w:color="auto"/>
          </w:divBdr>
          <w:divsChild>
            <w:div w:id="1419861320">
              <w:marLeft w:val="0"/>
              <w:marRight w:val="0"/>
              <w:marTop w:val="0"/>
              <w:marBottom w:val="0"/>
              <w:divBdr>
                <w:top w:val="none" w:sz="0" w:space="0" w:color="auto"/>
                <w:left w:val="none" w:sz="0" w:space="0" w:color="auto"/>
                <w:bottom w:val="none" w:sz="0" w:space="0" w:color="auto"/>
                <w:right w:val="none" w:sz="0" w:space="0" w:color="auto"/>
              </w:divBdr>
            </w:div>
          </w:divsChild>
        </w:div>
        <w:div w:id="1048459633">
          <w:marLeft w:val="0"/>
          <w:marRight w:val="0"/>
          <w:marTop w:val="0"/>
          <w:marBottom w:val="0"/>
          <w:divBdr>
            <w:top w:val="none" w:sz="0" w:space="0" w:color="auto"/>
            <w:left w:val="none" w:sz="0" w:space="0" w:color="auto"/>
            <w:bottom w:val="none" w:sz="0" w:space="0" w:color="auto"/>
            <w:right w:val="none" w:sz="0" w:space="0" w:color="auto"/>
          </w:divBdr>
          <w:divsChild>
            <w:div w:id="1282610696">
              <w:marLeft w:val="0"/>
              <w:marRight w:val="0"/>
              <w:marTop w:val="0"/>
              <w:marBottom w:val="0"/>
              <w:divBdr>
                <w:top w:val="none" w:sz="0" w:space="0" w:color="auto"/>
                <w:left w:val="none" w:sz="0" w:space="0" w:color="auto"/>
                <w:bottom w:val="none" w:sz="0" w:space="0" w:color="auto"/>
                <w:right w:val="none" w:sz="0" w:space="0" w:color="auto"/>
              </w:divBdr>
            </w:div>
          </w:divsChild>
        </w:div>
        <w:div w:id="1050303159">
          <w:marLeft w:val="0"/>
          <w:marRight w:val="0"/>
          <w:marTop w:val="0"/>
          <w:marBottom w:val="0"/>
          <w:divBdr>
            <w:top w:val="none" w:sz="0" w:space="0" w:color="auto"/>
            <w:left w:val="none" w:sz="0" w:space="0" w:color="auto"/>
            <w:bottom w:val="none" w:sz="0" w:space="0" w:color="auto"/>
            <w:right w:val="none" w:sz="0" w:space="0" w:color="auto"/>
          </w:divBdr>
          <w:divsChild>
            <w:div w:id="1605380167">
              <w:marLeft w:val="0"/>
              <w:marRight w:val="0"/>
              <w:marTop w:val="0"/>
              <w:marBottom w:val="0"/>
              <w:divBdr>
                <w:top w:val="none" w:sz="0" w:space="0" w:color="auto"/>
                <w:left w:val="none" w:sz="0" w:space="0" w:color="auto"/>
                <w:bottom w:val="none" w:sz="0" w:space="0" w:color="auto"/>
                <w:right w:val="none" w:sz="0" w:space="0" w:color="auto"/>
              </w:divBdr>
            </w:div>
          </w:divsChild>
        </w:div>
        <w:div w:id="1053652628">
          <w:marLeft w:val="0"/>
          <w:marRight w:val="0"/>
          <w:marTop w:val="0"/>
          <w:marBottom w:val="0"/>
          <w:divBdr>
            <w:top w:val="none" w:sz="0" w:space="0" w:color="auto"/>
            <w:left w:val="none" w:sz="0" w:space="0" w:color="auto"/>
            <w:bottom w:val="none" w:sz="0" w:space="0" w:color="auto"/>
            <w:right w:val="none" w:sz="0" w:space="0" w:color="auto"/>
          </w:divBdr>
          <w:divsChild>
            <w:div w:id="435370520">
              <w:marLeft w:val="0"/>
              <w:marRight w:val="0"/>
              <w:marTop w:val="0"/>
              <w:marBottom w:val="0"/>
              <w:divBdr>
                <w:top w:val="none" w:sz="0" w:space="0" w:color="auto"/>
                <w:left w:val="none" w:sz="0" w:space="0" w:color="auto"/>
                <w:bottom w:val="none" w:sz="0" w:space="0" w:color="auto"/>
                <w:right w:val="none" w:sz="0" w:space="0" w:color="auto"/>
              </w:divBdr>
            </w:div>
          </w:divsChild>
        </w:div>
        <w:div w:id="1054309064">
          <w:marLeft w:val="0"/>
          <w:marRight w:val="0"/>
          <w:marTop w:val="0"/>
          <w:marBottom w:val="0"/>
          <w:divBdr>
            <w:top w:val="none" w:sz="0" w:space="0" w:color="auto"/>
            <w:left w:val="none" w:sz="0" w:space="0" w:color="auto"/>
            <w:bottom w:val="none" w:sz="0" w:space="0" w:color="auto"/>
            <w:right w:val="none" w:sz="0" w:space="0" w:color="auto"/>
          </w:divBdr>
          <w:divsChild>
            <w:div w:id="128979888">
              <w:marLeft w:val="0"/>
              <w:marRight w:val="0"/>
              <w:marTop w:val="0"/>
              <w:marBottom w:val="0"/>
              <w:divBdr>
                <w:top w:val="none" w:sz="0" w:space="0" w:color="auto"/>
                <w:left w:val="none" w:sz="0" w:space="0" w:color="auto"/>
                <w:bottom w:val="none" w:sz="0" w:space="0" w:color="auto"/>
                <w:right w:val="none" w:sz="0" w:space="0" w:color="auto"/>
              </w:divBdr>
            </w:div>
            <w:div w:id="1203134496">
              <w:marLeft w:val="0"/>
              <w:marRight w:val="0"/>
              <w:marTop w:val="0"/>
              <w:marBottom w:val="0"/>
              <w:divBdr>
                <w:top w:val="none" w:sz="0" w:space="0" w:color="auto"/>
                <w:left w:val="none" w:sz="0" w:space="0" w:color="auto"/>
                <w:bottom w:val="none" w:sz="0" w:space="0" w:color="auto"/>
                <w:right w:val="none" w:sz="0" w:space="0" w:color="auto"/>
              </w:divBdr>
            </w:div>
          </w:divsChild>
        </w:div>
        <w:div w:id="1058360134">
          <w:marLeft w:val="0"/>
          <w:marRight w:val="0"/>
          <w:marTop w:val="0"/>
          <w:marBottom w:val="0"/>
          <w:divBdr>
            <w:top w:val="none" w:sz="0" w:space="0" w:color="auto"/>
            <w:left w:val="none" w:sz="0" w:space="0" w:color="auto"/>
            <w:bottom w:val="none" w:sz="0" w:space="0" w:color="auto"/>
            <w:right w:val="none" w:sz="0" w:space="0" w:color="auto"/>
          </w:divBdr>
          <w:divsChild>
            <w:div w:id="1078790266">
              <w:marLeft w:val="0"/>
              <w:marRight w:val="0"/>
              <w:marTop w:val="0"/>
              <w:marBottom w:val="0"/>
              <w:divBdr>
                <w:top w:val="none" w:sz="0" w:space="0" w:color="auto"/>
                <w:left w:val="none" w:sz="0" w:space="0" w:color="auto"/>
                <w:bottom w:val="none" w:sz="0" w:space="0" w:color="auto"/>
                <w:right w:val="none" w:sz="0" w:space="0" w:color="auto"/>
              </w:divBdr>
            </w:div>
          </w:divsChild>
        </w:div>
        <w:div w:id="1058942857">
          <w:marLeft w:val="0"/>
          <w:marRight w:val="0"/>
          <w:marTop w:val="0"/>
          <w:marBottom w:val="0"/>
          <w:divBdr>
            <w:top w:val="none" w:sz="0" w:space="0" w:color="auto"/>
            <w:left w:val="none" w:sz="0" w:space="0" w:color="auto"/>
            <w:bottom w:val="none" w:sz="0" w:space="0" w:color="auto"/>
            <w:right w:val="none" w:sz="0" w:space="0" w:color="auto"/>
          </w:divBdr>
          <w:divsChild>
            <w:div w:id="49311173">
              <w:marLeft w:val="0"/>
              <w:marRight w:val="0"/>
              <w:marTop w:val="0"/>
              <w:marBottom w:val="0"/>
              <w:divBdr>
                <w:top w:val="none" w:sz="0" w:space="0" w:color="auto"/>
                <w:left w:val="none" w:sz="0" w:space="0" w:color="auto"/>
                <w:bottom w:val="none" w:sz="0" w:space="0" w:color="auto"/>
                <w:right w:val="none" w:sz="0" w:space="0" w:color="auto"/>
              </w:divBdr>
            </w:div>
            <w:div w:id="1171094615">
              <w:marLeft w:val="0"/>
              <w:marRight w:val="0"/>
              <w:marTop w:val="0"/>
              <w:marBottom w:val="0"/>
              <w:divBdr>
                <w:top w:val="none" w:sz="0" w:space="0" w:color="auto"/>
                <w:left w:val="none" w:sz="0" w:space="0" w:color="auto"/>
                <w:bottom w:val="none" w:sz="0" w:space="0" w:color="auto"/>
                <w:right w:val="none" w:sz="0" w:space="0" w:color="auto"/>
              </w:divBdr>
            </w:div>
          </w:divsChild>
        </w:div>
        <w:div w:id="1059012816">
          <w:marLeft w:val="0"/>
          <w:marRight w:val="0"/>
          <w:marTop w:val="0"/>
          <w:marBottom w:val="0"/>
          <w:divBdr>
            <w:top w:val="none" w:sz="0" w:space="0" w:color="auto"/>
            <w:left w:val="none" w:sz="0" w:space="0" w:color="auto"/>
            <w:bottom w:val="none" w:sz="0" w:space="0" w:color="auto"/>
            <w:right w:val="none" w:sz="0" w:space="0" w:color="auto"/>
          </w:divBdr>
          <w:divsChild>
            <w:div w:id="1373380835">
              <w:marLeft w:val="0"/>
              <w:marRight w:val="0"/>
              <w:marTop w:val="0"/>
              <w:marBottom w:val="0"/>
              <w:divBdr>
                <w:top w:val="none" w:sz="0" w:space="0" w:color="auto"/>
                <w:left w:val="none" w:sz="0" w:space="0" w:color="auto"/>
                <w:bottom w:val="none" w:sz="0" w:space="0" w:color="auto"/>
                <w:right w:val="none" w:sz="0" w:space="0" w:color="auto"/>
              </w:divBdr>
            </w:div>
          </w:divsChild>
        </w:div>
        <w:div w:id="1061368160">
          <w:marLeft w:val="0"/>
          <w:marRight w:val="0"/>
          <w:marTop w:val="0"/>
          <w:marBottom w:val="0"/>
          <w:divBdr>
            <w:top w:val="none" w:sz="0" w:space="0" w:color="auto"/>
            <w:left w:val="none" w:sz="0" w:space="0" w:color="auto"/>
            <w:bottom w:val="none" w:sz="0" w:space="0" w:color="auto"/>
            <w:right w:val="none" w:sz="0" w:space="0" w:color="auto"/>
          </w:divBdr>
          <w:divsChild>
            <w:div w:id="1902938">
              <w:marLeft w:val="0"/>
              <w:marRight w:val="0"/>
              <w:marTop w:val="0"/>
              <w:marBottom w:val="0"/>
              <w:divBdr>
                <w:top w:val="none" w:sz="0" w:space="0" w:color="auto"/>
                <w:left w:val="none" w:sz="0" w:space="0" w:color="auto"/>
                <w:bottom w:val="none" w:sz="0" w:space="0" w:color="auto"/>
                <w:right w:val="none" w:sz="0" w:space="0" w:color="auto"/>
              </w:divBdr>
            </w:div>
          </w:divsChild>
        </w:div>
        <w:div w:id="1063286625">
          <w:marLeft w:val="0"/>
          <w:marRight w:val="0"/>
          <w:marTop w:val="0"/>
          <w:marBottom w:val="0"/>
          <w:divBdr>
            <w:top w:val="none" w:sz="0" w:space="0" w:color="auto"/>
            <w:left w:val="none" w:sz="0" w:space="0" w:color="auto"/>
            <w:bottom w:val="none" w:sz="0" w:space="0" w:color="auto"/>
            <w:right w:val="none" w:sz="0" w:space="0" w:color="auto"/>
          </w:divBdr>
          <w:divsChild>
            <w:div w:id="1826505544">
              <w:marLeft w:val="0"/>
              <w:marRight w:val="0"/>
              <w:marTop w:val="0"/>
              <w:marBottom w:val="0"/>
              <w:divBdr>
                <w:top w:val="none" w:sz="0" w:space="0" w:color="auto"/>
                <w:left w:val="none" w:sz="0" w:space="0" w:color="auto"/>
                <w:bottom w:val="none" w:sz="0" w:space="0" w:color="auto"/>
                <w:right w:val="none" w:sz="0" w:space="0" w:color="auto"/>
              </w:divBdr>
            </w:div>
          </w:divsChild>
        </w:div>
        <w:div w:id="1063600174">
          <w:marLeft w:val="0"/>
          <w:marRight w:val="0"/>
          <w:marTop w:val="0"/>
          <w:marBottom w:val="0"/>
          <w:divBdr>
            <w:top w:val="none" w:sz="0" w:space="0" w:color="auto"/>
            <w:left w:val="none" w:sz="0" w:space="0" w:color="auto"/>
            <w:bottom w:val="none" w:sz="0" w:space="0" w:color="auto"/>
            <w:right w:val="none" w:sz="0" w:space="0" w:color="auto"/>
          </w:divBdr>
          <w:divsChild>
            <w:div w:id="453135487">
              <w:marLeft w:val="0"/>
              <w:marRight w:val="0"/>
              <w:marTop w:val="0"/>
              <w:marBottom w:val="0"/>
              <w:divBdr>
                <w:top w:val="none" w:sz="0" w:space="0" w:color="auto"/>
                <w:left w:val="none" w:sz="0" w:space="0" w:color="auto"/>
                <w:bottom w:val="none" w:sz="0" w:space="0" w:color="auto"/>
                <w:right w:val="none" w:sz="0" w:space="0" w:color="auto"/>
              </w:divBdr>
            </w:div>
          </w:divsChild>
        </w:div>
        <w:div w:id="1063799440">
          <w:marLeft w:val="0"/>
          <w:marRight w:val="0"/>
          <w:marTop w:val="0"/>
          <w:marBottom w:val="0"/>
          <w:divBdr>
            <w:top w:val="none" w:sz="0" w:space="0" w:color="auto"/>
            <w:left w:val="none" w:sz="0" w:space="0" w:color="auto"/>
            <w:bottom w:val="none" w:sz="0" w:space="0" w:color="auto"/>
            <w:right w:val="none" w:sz="0" w:space="0" w:color="auto"/>
          </w:divBdr>
          <w:divsChild>
            <w:div w:id="1914385263">
              <w:marLeft w:val="0"/>
              <w:marRight w:val="0"/>
              <w:marTop w:val="0"/>
              <w:marBottom w:val="0"/>
              <w:divBdr>
                <w:top w:val="none" w:sz="0" w:space="0" w:color="auto"/>
                <w:left w:val="none" w:sz="0" w:space="0" w:color="auto"/>
                <w:bottom w:val="none" w:sz="0" w:space="0" w:color="auto"/>
                <w:right w:val="none" w:sz="0" w:space="0" w:color="auto"/>
              </w:divBdr>
            </w:div>
          </w:divsChild>
        </w:div>
        <w:div w:id="1067146559">
          <w:marLeft w:val="0"/>
          <w:marRight w:val="0"/>
          <w:marTop w:val="0"/>
          <w:marBottom w:val="0"/>
          <w:divBdr>
            <w:top w:val="none" w:sz="0" w:space="0" w:color="auto"/>
            <w:left w:val="none" w:sz="0" w:space="0" w:color="auto"/>
            <w:bottom w:val="none" w:sz="0" w:space="0" w:color="auto"/>
            <w:right w:val="none" w:sz="0" w:space="0" w:color="auto"/>
          </w:divBdr>
          <w:divsChild>
            <w:div w:id="850342156">
              <w:marLeft w:val="0"/>
              <w:marRight w:val="0"/>
              <w:marTop w:val="0"/>
              <w:marBottom w:val="0"/>
              <w:divBdr>
                <w:top w:val="none" w:sz="0" w:space="0" w:color="auto"/>
                <w:left w:val="none" w:sz="0" w:space="0" w:color="auto"/>
                <w:bottom w:val="none" w:sz="0" w:space="0" w:color="auto"/>
                <w:right w:val="none" w:sz="0" w:space="0" w:color="auto"/>
              </w:divBdr>
            </w:div>
          </w:divsChild>
        </w:div>
        <w:div w:id="1067528777">
          <w:marLeft w:val="0"/>
          <w:marRight w:val="0"/>
          <w:marTop w:val="0"/>
          <w:marBottom w:val="0"/>
          <w:divBdr>
            <w:top w:val="none" w:sz="0" w:space="0" w:color="auto"/>
            <w:left w:val="none" w:sz="0" w:space="0" w:color="auto"/>
            <w:bottom w:val="none" w:sz="0" w:space="0" w:color="auto"/>
            <w:right w:val="none" w:sz="0" w:space="0" w:color="auto"/>
          </w:divBdr>
          <w:divsChild>
            <w:div w:id="237177652">
              <w:marLeft w:val="0"/>
              <w:marRight w:val="0"/>
              <w:marTop w:val="0"/>
              <w:marBottom w:val="0"/>
              <w:divBdr>
                <w:top w:val="none" w:sz="0" w:space="0" w:color="auto"/>
                <w:left w:val="none" w:sz="0" w:space="0" w:color="auto"/>
                <w:bottom w:val="none" w:sz="0" w:space="0" w:color="auto"/>
                <w:right w:val="none" w:sz="0" w:space="0" w:color="auto"/>
              </w:divBdr>
            </w:div>
            <w:div w:id="1509976176">
              <w:marLeft w:val="0"/>
              <w:marRight w:val="0"/>
              <w:marTop w:val="0"/>
              <w:marBottom w:val="0"/>
              <w:divBdr>
                <w:top w:val="none" w:sz="0" w:space="0" w:color="auto"/>
                <w:left w:val="none" w:sz="0" w:space="0" w:color="auto"/>
                <w:bottom w:val="none" w:sz="0" w:space="0" w:color="auto"/>
                <w:right w:val="none" w:sz="0" w:space="0" w:color="auto"/>
              </w:divBdr>
            </w:div>
          </w:divsChild>
        </w:div>
        <w:div w:id="1069812839">
          <w:marLeft w:val="0"/>
          <w:marRight w:val="0"/>
          <w:marTop w:val="0"/>
          <w:marBottom w:val="0"/>
          <w:divBdr>
            <w:top w:val="none" w:sz="0" w:space="0" w:color="auto"/>
            <w:left w:val="none" w:sz="0" w:space="0" w:color="auto"/>
            <w:bottom w:val="none" w:sz="0" w:space="0" w:color="auto"/>
            <w:right w:val="none" w:sz="0" w:space="0" w:color="auto"/>
          </w:divBdr>
          <w:divsChild>
            <w:div w:id="1372999894">
              <w:marLeft w:val="0"/>
              <w:marRight w:val="0"/>
              <w:marTop w:val="0"/>
              <w:marBottom w:val="0"/>
              <w:divBdr>
                <w:top w:val="none" w:sz="0" w:space="0" w:color="auto"/>
                <w:left w:val="none" w:sz="0" w:space="0" w:color="auto"/>
                <w:bottom w:val="none" w:sz="0" w:space="0" w:color="auto"/>
                <w:right w:val="none" w:sz="0" w:space="0" w:color="auto"/>
              </w:divBdr>
            </w:div>
          </w:divsChild>
        </w:div>
        <w:div w:id="1070230489">
          <w:marLeft w:val="0"/>
          <w:marRight w:val="0"/>
          <w:marTop w:val="0"/>
          <w:marBottom w:val="0"/>
          <w:divBdr>
            <w:top w:val="none" w:sz="0" w:space="0" w:color="auto"/>
            <w:left w:val="none" w:sz="0" w:space="0" w:color="auto"/>
            <w:bottom w:val="none" w:sz="0" w:space="0" w:color="auto"/>
            <w:right w:val="none" w:sz="0" w:space="0" w:color="auto"/>
          </w:divBdr>
          <w:divsChild>
            <w:div w:id="125588748">
              <w:marLeft w:val="0"/>
              <w:marRight w:val="0"/>
              <w:marTop w:val="0"/>
              <w:marBottom w:val="0"/>
              <w:divBdr>
                <w:top w:val="none" w:sz="0" w:space="0" w:color="auto"/>
                <w:left w:val="none" w:sz="0" w:space="0" w:color="auto"/>
                <w:bottom w:val="none" w:sz="0" w:space="0" w:color="auto"/>
                <w:right w:val="none" w:sz="0" w:space="0" w:color="auto"/>
              </w:divBdr>
            </w:div>
          </w:divsChild>
        </w:div>
        <w:div w:id="1072434354">
          <w:marLeft w:val="0"/>
          <w:marRight w:val="0"/>
          <w:marTop w:val="0"/>
          <w:marBottom w:val="0"/>
          <w:divBdr>
            <w:top w:val="none" w:sz="0" w:space="0" w:color="auto"/>
            <w:left w:val="none" w:sz="0" w:space="0" w:color="auto"/>
            <w:bottom w:val="none" w:sz="0" w:space="0" w:color="auto"/>
            <w:right w:val="none" w:sz="0" w:space="0" w:color="auto"/>
          </w:divBdr>
          <w:divsChild>
            <w:div w:id="1797260009">
              <w:marLeft w:val="0"/>
              <w:marRight w:val="0"/>
              <w:marTop w:val="0"/>
              <w:marBottom w:val="0"/>
              <w:divBdr>
                <w:top w:val="none" w:sz="0" w:space="0" w:color="auto"/>
                <w:left w:val="none" w:sz="0" w:space="0" w:color="auto"/>
                <w:bottom w:val="none" w:sz="0" w:space="0" w:color="auto"/>
                <w:right w:val="none" w:sz="0" w:space="0" w:color="auto"/>
              </w:divBdr>
            </w:div>
          </w:divsChild>
        </w:div>
        <w:div w:id="1072964090">
          <w:marLeft w:val="0"/>
          <w:marRight w:val="0"/>
          <w:marTop w:val="0"/>
          <w:marBottom w:val="0"/>
          <w:divBdr>
            <w:top w:val="none" w:sz="0" w:space="0" w:color="auto"/>
            <w:left w:val="none" w:sz="0" w:space="0" w:color="auto"/>
            <w:bottom w:val="none" w:sz="0" w:space="0" w:color="auto"/>
            <w:right w:val="none" w:sz="0" w:space="0" w:color="auto"/>
          </w:divBdr>
          <w:divsChild>
            <w:div w:id="852299999">
              <w:marLeft w:val="0"/>
              <w:marRight w:val="0"/>
              <w:marTop w:val="0"/>
              <w:marBottom w:val="0"/>
              <w:divBdr>
                <w:top w:val="none" w:sz="0" w:space="0" w:color="auto"/>
                <w:left w:val="none" w:sz="0" w:space="0" w:color="auto"/>
                <w:bottom w:val="none" w:sz="0" w:space="0" w:color="auto"/>
                <w:right w:val="none" w:sz="0" w:space="0" w:color="auto"/>
              </w:divBdr>
            </w:div>
          </w:divsChild>
        </w:div>
        <w:div w:id="1073159991">
          <w:marLeft w:val="0"/>
          <w:marRight w:val="0"/>
          <w:marTop w:val="0"/>
          <w:marBottom w:val="0"/>
          <w:divBdr>
            <w:top w:val="none" w:sz="0" w:space="0" w:color="auto"/>
            <w:left w:val="none" w:sz="0" w:space="0" w:color="auto"/>
            <w:bottom w:val="none" w:sz="0" w:space="0" w:color="auto"/>
            <w:right w:val="none" w:sz="0" w:space="0" w:color="auto"/>
          </w:divBdr>
          <w:divsChild>
            <w:div w:id="746462615">
              <w:marLeft w:val="0"/>
              <w:marRight w:val="0"/>
              <w:marTop w:val="0"/>
              <w:marBottom w:val="0"/>
              <w:divBdr>
                <w:top w:val="none" w:sz="0" w:space="0" w:color="auto"/>
                <w:left w:val="none" w:sz="0" w:space="0" w:color="auto"/>
                <w:bottom w:val="none" w:sz="0" w:space="0" w:color="auto"/>
                <w:right w:val="none" w:sz="0" w:space="0" w:color="auto"/>
              </w:divBdr>
            </w:div>
          </w:divsChild>
        </w:div>
        <w:div w:id="1073701956">
          <w:marLeft w:val="0"/>
          <w:marRight w:val="0"/>
          <w:marTop w:val="0"/>
          <w:marBottom w:val="0"/>
          <w:divBdr>
            <w:top w:val="none" w:sz="0" w:space="0" w:color="auto"/>
            <w:left w:val="none" w:sz="0" w:space="0" w:color="auto"/>
            <w:bottom w:val="none" w:sz="0" w:space="0" w:color="auto"/>
            <w:right w:val="none" w:sz="0" w:space="0" w:color="auto"/>
          </w:divBdr>
          <w:divsChild>
            <w:div w:id="1126780425">
              <w:marLeft w:val="0"/>
              <w:marRight w:val="0"/>
              <w:marTop w:val="0"/>
              <w:marBottom w:val="0"/>
              <w:divBdr>
                <w:top w:val="none" w:sz="0" w:space="0" w:color="auto"/>
                <w:left w:val="none" w:sz="0" w:space="0" w:color="auto"/>
                <w:bottom w:val="none" w:sz="0" w:space="0" w:color="auto"/>
                <w:right w:val="none" w:sz="0" w:space="0" w:color="auto"/>
              </w:divBdr>
            </w:div>
          </w:divsChild>
        </w:div>
        <w:div w:id="1075126682">
          <w:marLeft w:val="0"/>
          <w:marRight w:val="0"/>
          <w:marTop w:val="0"/>
          <w:marBottom w:val="0"/>
          <w:divBdr>
            <w:top w:val="none" w:sz="0" w:space="0" w:color="auto"/>
            <w:left w:val="none" w:sz="0" w:space="0" w:color="auto"/>
            <w:bottom w:val="none" w:sz="0" w:space="0" w:color="auto"/>
            <w:right w:val="none" w:sz="0" w:space="0" w:color="auto"/>
          </w:divBdr>
          <w:divsChild>
            <w:div w:id="197160646">
              <w:marLeft w:val="0"/>
              <w:marRight w:val="0"/>
              <w:marTop w:val="0"/>
              <w:marBottom w:val="0"/>
              <w:divBdr>
                <w:top w:val="none" w:sz="0" w:space="0" w:color="auto"/>
                <w:left w:val="none" w:sz="0" w:space="0" w:color="auto"/>
                <w:bottom w:val="none" w:sz="0" w:space="0" w:color="auto"/>
                <w:right w:val="none" w:sz="0" w:space="0" w:color="auto"/>
              </w:divBdr>
            </w:div>
          </w:divsChild>
        </w:div>
        <w:div w:id="1077634104">
          <w:marLeft w:val="0"/>
          <w:marRight w:val="0"/>
          <w:marTop w:val="0"/>
          <w:marBottom w:val="0"/>
          <w:divBdr>
            <w:top w:val="none" w:sz="0" w:space="0" w:color="auto"/>
            <w:left w:val="none" w:sz="0" w:space="0" w:color="auto"/>
            <w:bottom w:val="none" w:sz="0" w:space="0" w:color="auto"/>
            <w:right w:val="none" w:sz="0" w:space="0" w:color="auto"/>
          </w:divBdr>
          <w:divsChild>
            <w:div w:id="6905928">
              <w:marLeft w:val="0"/>
              <w:marRight w:val="0"/>
              <w:marTop w:val="0"/>
              <w:marBottom w:val="0"/>
              <w:divBdr>
                <w:top w:val="none" w:sz="0" w:space="0" w:color="auto"/>
                <w:left w:val="none" w:sz="0" w:space="0" w:color="auto"/>
                <w:bottom w:val="none" w:sz="0" w:space="0" w:color="auto"/>
                <w:right w:val="none" w:sz="0" w:space="0" w:color="auto"/>
              </w:divBdr>
            </w:div>
            <w:div w:id="478111254">
              <w:marLeft w:val="0"/>
              <w:marRight w:val="0"/>
              <w:marTop w:val="0"/>
              <w:marBottom w:val="0"/>
              <w:divBdr>
                <w:top w:val="none" w:sz="0" w:space="0" w:color="auto"/>
                <w:left w:val="none" w:sz="0" w:space="0" w:color="auto"/>
                <w:bottom w:val="none" w:sz="0" w:space="0" w:color="auto"/>
                <w:right w:val="none" w:sz="0" w:space="0" w:color="auto"/>
              </w:divBdr>
            </w:div>
          </w:divsChild>
        </w:div>
        <w:div w:id="1078987889">
          <w:marLeft w:val="0"/>
          <w:marRight w:val="0"/>
          <w:marTop w:val="0"/>
          <w:marBottom w:val="0"/>
          <w:divBdr>
            <w:top w:val="none" w:sz="0" w:space="0" w:color="auto"/>
            <w:left w:val="none" w:sz="0" w:space="0" w:color="auto"/>
            <w:bottom w:val="none" w:sz="0" w:space="0" w:color="auto"/>
            <w:right w:val="none" w:sz="0" w:space="0" w:color="auto"/>
          </w:divBdr>
          <w:divsChild>
            <w:div w:id="211574549">
              <w:marLeft w:val="0"/>
              <w:marRight w:val="0"/>
              <w:marTop w:val="0"/>
              <w:marBottom w:val="0"/>
              <w:divBdr>
                <w:top w:val="none" w:sz="0" w:space="0" w:color="auto"/>
                <w:left w:val="none" w:sz="0" w:space="0" w:color="auto"/>
                <w:bottom w:val="none" w:sz="0" w:space="0" w:color="auto"/>
                <w:right w:val="none" w:sz="0" w:space="0" w:color="auto"/>
              </w:divBdr>
            </w:div>
          </w:divsChild>
        </w:div>
        <w:div w:id="1079328440">
          <w:marLeft w:val="0"/>
          <w:marRight w:val="0"/>
          <w:marTop w:val="0"/>
          <w:marBottom w:val="0"/>
          <w:divBdr>
            <w:top w:val="none" w:sz="0" w:space="0" w:color="auto"/>
            <w:left w:val="none" w:sz="0" w:space="0" w:color="auto"/>
            <w:bottom w:val="none" w:sz="0" w:space="0" w:color="auto"/>
            <w:right w:val="none" w:sz="0" w:space="0" w:color="auto"/>
          </w:divBdr>
          <w:divsChild>
            <w:div w:id="812873841">
              <w:marLeft w:val="0"/>
              <w:marRight w:val="0"/>
              <w:marTop w:val="0"/>
              <w:marBottom w:val="0"/>
              <w:divBdr>
                <w:top w:val="none" w:sz="0" w:space="0" w:color="auto"/>
                <w:left w:val="none" w:sz="0" w:space="0" w:color="auto"/>
                <w:bottom w:val="none" w:sz="0" w:space="0" w:color="auto"/>
                <w:right w:val="none" w:sz="0" w:space="0" w:color="auto"/>
              </w:divBdr>
            </w:div>
          </w:divsChild>
        </w:div>
        <w:div w:id="1079519757">
          <w:marLeft w:val="0"/>
          <w:marRight w:val="0"/>
          <w:marTop w:val="0"/>
          <w:marBottom w:val="0"/>
          <w:divBdr>
            <w:top w:val="none" w:sz="0" w:space="0" w:color="auto"/>
            <w:left w:val="none" w:sz="0" w:space="0" w:color="auto"/>
            <w:bottom w:val="none" w:sz="0" w:space="0" w:color="auto"/>
            <w:right w:val="none" w:sz="0" w:space="0" w:color="auto"/>
          </w:divBdr>
          <w:divsChild>
            <w:div w:id="879977344">
              <w:marLeft w:val="0"/>
              <w:marRight w:val="0"/>
              <w:marTop w:val="0"/>
              <w:marBottom w:val="0"/>
              <w:divBdr>
                <w:top w:val="none" w:sz="0" w:space="0" w:color="auto"/>
                <w:left w:val="none" w:sz="0" w:space="0" w:color="auto"/>
                <w:bottom w:val="none" w:sz="0" w:space="0" w:color="auto"/>
                <w:right w:val="none" w:sz="0" w:space="0" w:color="auto"/>
              </w:divBdr>
            </w:div>
          </w:divsChild>
        </w:div>
        <w:div w:id="1081491508">
          <w:marLeft w:val="0"/>
          <w:marRight w:val="0"/>
          <w:marTop w:val="0"/>
          <w:marBottom w:val="0"/>
          <w:divBdr>
            <w:top w:val="none" w:sz="0" w:space="0" w:color="auto"/>
            <w:left w:val="none" w:sz="0" w:space="0" w:color="auto"/>
            <w:bottom w:val="none" w:sz="0" w:space="0" w:color="auto"/>
            <w:right w:val="none" w:sz="0" w:space="0" w:color="auto"/>
          </w:divBdr>
          <w:divsChild>
            <w:div w:id="1520310132">
              <w:marLeft w:val="0"/>
              <w:marRight w:val="0"/>
              <w:marTop w:val="0"/>
              <w:marBottom w:val="0"/>
              <w:divBdr>
                <w:top w:val="none" w:sz="0" w:space="0" w:color="auto"/>
                <w:left w:val="none" w:sz="0" w:space="0" w:color="auto"/>
                <w:bottom w:val="none" w:sz="0" w:space="0" w:color="auto"/>
                <w:right w:val="none" w:sz="0" w:space="0" w:color="auto"/>
              </w:divBdr>
            </w:div>
            <w:div w:id="1651710136">
              <w:marLeft w:val="0"/>
              <w:marRight w:val="0"/>
              <w:marTop w:val="0"/>
              <w:marBottom w:val="0"/>
              <w:divBdr>
                <w:top w:val="none" w:sz="0" w:space="0" w:color="auto"/>
                <w:left w:val="none" w:sz="0" w:space="0" w:color="auto"/>
                <w:bottom w:val="none" w:sz="0" w:space="0" w:color="auto"/>
                <w:right w:val="none" w:sz="0" w:space="0" w:color="auto"/>
              </w:divBdr>
            </w:div>
          </w:divsChild>
        </w:div>
        <w:div w:id="1089498982">
          <w:marLeft w:val="0"/>
          <w:marRight w:val="0"/>
          <w:marTop w:val="0"/>
          <w:marBottom w:val="0"/>
          <w:divBdr>
            <w:top w:val="none" w:sz="0" w:space="0" w:color="auto"/>
            <w:left w:val="none" w:sz="0" w:space="0" w:color="auto"/>
            <w:bottom w:val="none" w:sz="0" w:space="0" w:color="auto"/>
            <w:right w:val="none" w:sz="0" w:space="0" w:color="auto"/>
          </w:divBdr>
          <w:divsChild>
            <w:div w:id="29571892">
              <w:marLeft w:val="0"/>
              <w:marRight w:val="0"/>
              <w:marTop w:val="0"/>
              <w:marBottom w:val="0"/>
              <w:divBdr>
                <w:top w:val="none" w:sz="0" w:space="0" w:color="auto"/>
                <w:left w:val="none" w:sz="0" w:space="0" w:color="auto"/>
                <w:bottom w:val="none" w:sz="0" w:space="0" w:color="auto"/>
                <w:right w:val="none" w:sz="0" w:space="0" w:color="auto"/>
              </w:divBdr>
            </w:div>
          </w:divsChild>
        </w:div>
        <w:div w:id="1089539752">
          <w:marLeft w:val="0"/>
          <w:marRight w:val="0"/>
          <w:marTop w:val="0"/>
          <w:marBottom w:val="0"/>
          <w:divBdr>
            <w:top w:val="none" w:sz="0" w:space="0" w:color="auto"/>
            <w:left w:val="none" w:sz="0" w:space="0" w:color="auto"/>
            <w:bottom w:val="none" w:sz="0" w:space="0" w:color="auto"/>
            <w:right w:val="none" w:sz="0" w:space="0" w:color="auto"/>
          </w:divBdr>
          <w:divsChild>
            <w:div w:id="767384864">
              <w:marLeft w:val="0"/>
              <w:marRight w:val="0"/>
              <w:marTop w:val="0"/>
              <w:marBottom w:val="0"/>
              <w:divBdr>
                <w:top w:val="none" w:sz="0" w:space="0" w:color="auto"/>
                <w:left w:val="none" w:sz="0" w:space="0" w:color="auto"/>
                <w:bottom w:val="none" w:sz="0" w:space="0" w:color="auto"/>
                <w:right w:val="none" w:sz="0" w:space="0" w:color="auto"/>
              </w:divBdr>
            </w:div>
          </w:divsChild>
        </w:div>
        <w:div w:id="1090083191">
          <w:marLeft w:val="0"/>
          <w:marRight w:val="0"/>
          <w:marTop w:val="0"/>
          <w:marBottom w:val="0"/>
          <w:divBdr>
            <w:top w:val="none" w:sz="0" w:space="0" w:color="auto"/>
            <w:left w:val="none" w:sz="0" w:space="0" w:color="auto"/>
            <w:bottom w:val="none" w:sz="0" w:space="0" w:color="auto"/>
            <w:right w:val="none" w:sz="0" w:space="0" w:color="auto"/>
          </w:divBdr>
          <w:divsChild>
            <w:div w:id="1597715012">
              <w:marLeft w:val="0"/>
              <w:marRight w:val="0"/>
              <w:marTop w:val="0"/>
              <w:marBottom w:val="0"/>
              <w:divBdr>
                <w:top w:val="none" w:sz="0" w:space="0" w:color="auto"/>
                <w:left w:val="none" w:sz="0" w:space="0" w:color="auto"/>
                <w:bottom w:val="none" w:sz="0" w:space="0" w:color="auto"/>
                <w:right w:val="none" w:sz="0" w:space="0" w:color="auto"/>
              </w:divBdr>
            </w:div>
            <w:div w:id="1868785409">
              <w:marLeft w:val="0"/>
              <w:marRight w:val="0"/>
              <w:marTop w:val="0"/>
              <w:marBottom w:val="0"/>
              <w:divBdr>
                <w:top w:val="none" w:sz="0" w:space="0" w:color="auto"/>
                <w:left w:val="none" w:sz="0" w:space="0" w:color="auto"/>
                <w:bottom w:val="none" w:sz="0" w:space="0" w:color="auto"/>
                <w:right w:val="none" w:sz="0" w:space="0" w:color="auto"/>
              </w:divBdr>
            </w:div>
          </w:divsChild>
        </w:div>
        <w:div w:id="1090465059">
          <w:marLeft w:val="0"/>
          <w:marRight w:val="0"/>
          <w:marTop w:val="0"/>
          <w:marBottom w:val="0"/>
          <w:divBdr>
            <w:top w:val="none" w:sz="0" w:space="0" w:color="auto"/>
            <w:left w:val="none" w:sz="0" w:space="0" w:color="auto"/>
            <w:bottom w:val="none" w:sz="0" w:space="0" w:color="auto"/>
            <w:right w:val="none" w:sz="0" w:space="0" w:color="auto"/>
          </w:divBdr>
          <w:divsChild>
            <w:div w:id="752974351">
              <w:marLeft w:val="0"/>
              <w:marRight w:val="0"/>
              <w:marTop w:val="0"/>
              <w:marBottom w:val="0"/>
              <w:divBdr>
                <w:top w:val="none" w:sz="0" w:space="0" w:color="auto"/>
                <w:left w:val="none" w:sz="0" w:space="0" w:color="auto"/>
                <w:bottom w:val="none" w:sz="0" w:space="0" w:color="auto"/>
                <w:right w:val="none" w:sz="0" w:space="0" w:color="auto"/>
              </w:divBdr>
            </w:div>
          </w:divsChild>
        </w:div>
        <w:div w:id="1090615404">
          <w:marLeft w:val="0"/>
          <w:marRight w:val="0"/>
          <w:marTop w:val="0"/>
          <w:marBottom w:val="0"/>
          <w:divBdr>
            <w:top w:val="none" w:sz="0" w:space="0" w:color="auto"/>
            <w:left w:val="none" w:sz="0" w:space="0" w:color="auto"/>
            <w:bottom w:val="none" w:sz="0" w:space="0" w:color="auto"/>
            <w:right w:val="none" w:sz="0" w:space="0" w:color="auto"/>
          </w:divBdr>
          <w:divsChild>
            <w:div w:id="421879766">
              <w:marLeft w:val="0"/>
              <w:marRight w:val="0"/>
              <w:marTop w:val="0"/>
              <w:marBottom w:val="0"/>
              <w:divBdr>
                <w:top w:val="none" w:sz="0" w:space="0" w:color="auto"/>
                <w:left w:val="none" w:sz="0" w:space="0" w:color="auto"/>
                <w:bottom w:val="none" w:sz="0" w:space="0" w:color="auto"/>
                <w:right w:val="none" w:sz="0" w:space="0" w:color="auto"/>
              </w:divBdr>
            </w:div>
          </w:divsChild>
        </w:div>
        <w:div w:id="1093356130">
          <w:marLeft w:val="0"/>
          <w:marRight w:val="0"/>
          <w:marTop w:val="0"/>
          <w:marBottom w:val="0"/>
          <w:divBdr>
            <w:top w:val="none" w:sz="0" w:space="0" w:color="auto"/>
            <w:left w:val="none" w:sz="0" w:space="0" w:color="auto"/>
            <w:bottom w:val="none" w:sz="0" w:space="0" w:color="auto"/>
            <w:right w:val="none" w:sz="0" w:space="0" w:color="auto"/>
          </w:divBdr>
          <w:divsChild>
            <w:div w:id="359166979">
              <w:marLeft w:val="0"/>
              <w:marRight w:val="0"/>
              <w:marTop w:val="0"/>
              <w:marBottom w:val="0"/>
              <w:divBdr>
                <w:top w:val="none" w:sz="0" w:space="0" w:color="auto"/>
                <w:left w:val="none" w:sz="0" w:space="0" w:color="auto"/>
                <w:bottom w:val="none" w:sz="0" w:space="0" w:color="auto"/>
                <w:right w:val="none" w:sz="0" w:space="0" w:color="auto"/>
              </w:divBdr>
            </w:div>
            <w:div w:id="1205675511">
              <w:marLeft w:val="0"/>
              <w:marRight w:val="0"/>
              <w:marTop w:val="0"/>
              <w:marBottom w:val="0"/>
              <w:divBdr>
                <w:top w:val="none" w:sz="0" w:space="0" w:color="auto"/>
                <w:left w:val="none" w:sz="0" w:space="0" w:color="auto"/>
                <w:bottom w:val="none" w:sz="0" w:space="0" w:color="auto"/>
                <w:right w:val="none" w:sz="0" w:space="0" w:color="auto"/>
              </w:divBdr>
            </w:div>
          </w:divsChild>
        </w:div>
        <w:div w:id="1093433537">
          <w:marLeft w:val="0"/>
          <w:marRight w:val="0"/>
          <w:marTop w:val="0"/>
          <w:marBottom w:val="0"/>
          <w:divBdr>
            <w:top w:val="none" w:sz="0" w:space="0" w:color="auto"/>
            <w:left w:val="none" w:sz="0" w:space="0" w:color="auto"/>
            <w:bottom w:val="none" w:sz="0" w:space="0" w:color="auto"/>
            <w:right w:val="none" w:sz="0" w:space="0" w:color="auto"/>
          </w:divBdr>
          <w:divsChild>
            <w:div w:id="1558128037">
              <w:marLeft w:val="0"/>
              <w:marRight w:val="0"/>
              <w:marTop w:val="0"/>
              <w:marBottom w:val="0"/>
              <w:divBdr>
                <w:top w:val="none" w:sz="0" w:space="0" w:color="auto"/>
                <w:left w:val="none" w:sz="0" w:space="0" w:color="auto"/>
                <w:bottom w:val="none" w:sz="0" w:space="0" w:color="auto"/>
                <w:right w:val="none" w:sz="0" w:space="0" w:color="auto"/>
              </w:divBdr>
            </w:div>
          </w:divsChild>
        </w:div>
        <w:div w:id="1093671218">
          <w:marLeft w:val="0"/>
          <w:marRight w:val="0"/>
          <w:marTop w:val="0"/>
          <w:marBottom w:val="0"/>
          <w:divBdr>
            <w:top w:val="none" w:sz="0" w:space="0" w:color="auto"/>
            <w:left w:val="none" w:sz="0" w:space="0" w:color="auto"/>
            <w:bottom w:val="none" w:sz="0" w:space="0" w:color="auto"/>
            <w:right w:val="none" w:sz="0" w:space="0" w:color="auto"/>
          </w:divBdr>
          <w:divsChild>
            <w:div w:id="1745106509">
              <w:marLeft w:val="0"/>
              <w:marRight w:val="0"/>
              <w:marTop w:val="0"/>
              <w:marBottom w:val="0"/>
              <w:divBdr>
                <w:top w:val="none" w:sz="0" w:space="0" w:color="auto"/>
                <w:left w:val="none" w:sz="0" w:space="0" w:color="auto"/>
                <w:bottom w:val="none" w:sz="0" w:space="0" w:color="auto"/>
                <w:right w:val="none" w:sz="0" w:space="0" w:color="auto"/>
              </w:divBdr>
            </w:div>
          </w:divsChild>
        </w:div>
        <w:div w:id="1096246168">
          <w:marLeft w:val="0"/>
          <w:marRight w:val="0"/>
          <w:marTop w:val="0"/>
          <w:marBottom w:val="0"/>
          <w:divBdr>
            <w:top w:val="none" w:sz="0" w:space="0" w:color="auto"/>
            <w:left w:val="none" w:sz="0" w:space="0" w:color="auto"/>
            <w:bottom w:val="none" w:sz="0" w:space="0" w:color="auto"/>
            <w:right w:val="none" w:sz="0" w:space="0" w:color="auto"/>
          </w:divBdr>
          <w:divsChild>
            <w:div w:id="2079859282">
              <w:marLeft w:val="0"/>
              <w:marRight w:val="0"/>
              <w:marTop w:val="0"/>
              <w:marBottom w:val="0"/>
              <w:divBdr>
                <w:top w:val="none" w:sz="0" w:space="0" w:color="auto"/>
                <w:left w:val="none" w:sz="0" w:space="0" w:color="auto"/>
                <w:bottom w:val="none" w:sz="0" w:space="0" w:color="auto"/>
                <w:right w:val="none" w:sz="0" w:space="0" w:color="auto"/>
              </w:divBdr>
            </w:div>
          </w:divsChild>
        </w:div>
        <w:div w:id="1097866918">
          <w:marLeft w:val="0"/>
          <w:marRight w:val="0"/>
          <w:marTop w:val="0"/>
          <w:marBottom w:val="0"/>
          <w:divBdr>
            <w:top w:val="none" w:sz="0" w:space="0" w:color="auto"/>
            <w:left w:val="none" w:sz="0" w:space="0" w:color="auto"/>
            <w:bottom w:val="none" w:sz="0" w:space="0" w:color="auto"/>
            <w:right w:val="none" w:sz="0" w:space="0" w:color="auto"/>
          </w:divBdr>
          <w:divsChild>
            <w:div w:id="1435244958">
              <w:marLeft w:val="0"/>
              <w:marRight w:val="0"/>
              <w:marTop w:val="0"/>
              <w:marBottom w:val="0"/>
              <w:divBdr>
                <w:top w:val="none" w:sz="0" w:space="0" w:color="auto"/>
                <w:left w:val="none" w:sz="0" w:space="0" w:color="auto"/>
                <w:bottom w:val="none" w:sz="0" w:space="0" w:color="auto"/>
                <w:right w:val="none" w:sz="0" w:space="0" w:color="auto"/>
              </w:divBdr>
            </w:div>
          </w:divsChild>
        </w:div>
        <w:div w:id="1101224074">
          <w:marLeft w:val="0"/>
          <w:marRight w:val="0"/>
          <w:marTop w:val="0"/>
          <w:marBottom w:val="0"/>
          <w:divBdr>
            <w:top w:val="none" w:sz="0" w:space="0" w:color="auto"/>
            <w:left w:val="none" w:sz="0" w:space="0" w:color="auto"/>
            <w:bottom w:val="none" w:sz="0" w:space="0" w:color="auto"/>
            <w:right w:val="none" w:sz="0" w:space="0" w:color="auto"/>
          </w:divBdr>
          <w:divsChild>
            <w:div w:id="771705766">
              <w:marLeft w:val="0"/>
              <w:marRight w:val="0"/>
              <w:marTop w:val="0"/>
              <w:marBottom w:val="0"/>
              <w:divBdr>
                <w:top w:val="none" w:sz="0" w:space="0" w:color="auto"/>
                <w:left w:val="none" w:sz="0" w:space="0" w:color="auto"/>
                <w:bottom w:val="none" w:sz="0" w:space="0" w:color="auto"/>
                <w:right w:val="none" w:sz="0" w:space="0" w:color="auto"/>
              </w:divBdr>
            </w:div>
            <w:div w:id="1595701501">
              <w:marLeft w:val="0"/>
              <w:marRight w:val="0"/>
              <w:marTop w:val="0"/>
              <w:marBottom w:val="0"/>
              <w:divBdr>
                <w:top w:val="none" w:sz="0" w:space="0" w:color="auto"/>
                <w:left w:val="none" w:sz="0" w:space="0" w:color="auto"/>
                <w:bottom w:val="none" w:sz="0" w:space="0" w:color="auto"/>
                <w:right w:val="none" w:sz="0" w:space="0" w:color="auto"/>
              </w:divBdr>
            </w:div>
          </w:divsChild>
        </w:div>
        <w:div w:id="1103914681">
          <w:marLeft w:val="0"/>
          <w:marRight w:val="0"/>
          <w:marTop w:val="0"/>
          <w:marBottom w:val="0"/>
          <w:divBdr>
            <w:top w:val="none" w:sz="0" w:space="0" w:color="auto"/>
            <w:left w:val="none" w:sz="0" w:space="0" w:color="auto"/>
            <w:bottom w:val="none" w:sz="0" w:space="0" w:color="auto"/>
            <w:right w:val="none" w:sz="0" w:space="0" w:color="auto"/>
          </w:divBdr>
          <w:divsChild>
            <w:div w:id="437606157">
              <w:marLeft w:val="0"/>
              <w:marRight w:val="0"/>
              <w:marTop w:val="0"/>
              <w:marBottom w:val="0"/>
              <w:divBdr>
                <w:top w:val="none" w:sz="0" w:space="0" w:color="auto"/>
                <w:left w:val="none" w:sz="0" w:space="0" w:color="auto"/>
                <w:bottom w:val="none" w:sz="0" w:space="0" w:color="auto"/>
                <w:right w:val="none" w:sz="0" w:space="0" w:color="auto"/>
              </w:divBdr>
            </w:div>
          </w:divsChild>
        </w:div>
        <w:div w:id="1105618658">
          <w:marLeft w:val="0"/>
          <w:marRight w:val="0"/>
          <w:marTop w:val="0"/>
          <w:marBottom w:val="0"/>
          <w:divBdr>
            <w:top w:val="none" w:sz="0" w:space="0" w:color="auto"/>
            <w:left w:val="none" w:sz="0" w:space="0" w:color="auto"/>
            <w:bottom w:val="none" w:sz="0" w:space="0" w:color="auto"/>
            <w:right w:val="none" w:sz="0" w:space="0" w:color="auto"/>
          </w:divBdr>
          <w:divsChild>
            <w:div w:id="2127044685">
              <w:marLeft w:val="0"/>
              <w:marRight w:val="0"/>
              <w:marTop w:val="0"/>
              <w:marBottom w:val="0"/>
              <w:divBdr>
                <w:top w:val="none" w:sz="0" w:space="0" w:color="auto"/>
                <w:left w:val="none" w:sz="0" w:space="0" w:color="auto"/>
                <w:bottom w:val="none" w:sz="0" w:space="0" w:color="auto"/>
                <w:right w:val="none" w:sz="0" w:space="0" w:color="auto"/>
              </w:divBdr>
            </w:div>
          </w:divsChild>
        </w:div>
        <w:div w:id="1110515456">
          <w:marLeft w:val="0"/>
          <w:marRight w:val="0"/>
          <w:marTop w:val="0"/>
          <w:marBottom w:val="0"/>
          <w:divBdr>
            <w:top w:val="none" w:sz="0" w:space="0" w:color="auto"/>
            <w:left w:val="none" w:sz="0" w:space="0" w:color="auto"/>
            <w:bottom w:val="none" w:sz="0" w:space="0" w:color="auto"/>
            <w:right w:val="none" w:sz="0" w:space="0" w:color="auto"/>
          </w:divBdr>
          <w:divsChild>
            <w:div w:id="2044937002">
              <w:marLeft w:val="0"/>
              <w:marRight w:val="0"/>
              <w:marTop w:val="0"/>
              <w:marBottom w:val="0"/>
              <w:divBdr>
                <w:top w:val="none" w:sz="0" w:space="0" w:color="auto"/>
                <w:left w:val="none" w:sz="0" w:space="0" w:color="auto"/>
                <w:bottom w:val="none" w:sz="0" w:space="0" w:color="auto"/>
                <w:right w:val="none" w:sz="0" w:space="0" w:color="auto"/>
              </w:divBdr>
            </w:div>
          </w:divsChild>
        </w:div>
        <w:div w:id="1113012548">
          <w:marLeft w:val="0"/>
          <w:marRight w:val="0"/>
          <w:marTop w:val="0"/>
          <w:marBottom w:val="0"/>
          <w:divBdr>
            <w:top w:val="none" w:sz="0" w:space="0" w:color="auto"/>
            <w:left w:val="none" w:sz="0" w:space="0" w:color="auto"/>
            <w:bottom w:val="none" w:sz="0" w:space="0" w:color="auto"/>
            <w:right w:val="none" w:sz="0" w:space="0" w:color="auto"/>
          </w:divBdr>
          <w:divsChild>
            <w:div w:id="867832795">
              <w:marLeft w:val="0"/>
              <w:marRight w:val="0"/>
              <w:marTop w:val="0"/>
              <w:marBottom w:val="0"/>
              <w:divBdr>
                <w:top w:val="none" w:sz="0" w:space="0" w:color="auto"/>
                <w:left w:val="none" w:sz="0" w:space="0" w:color="auto"/>
                <w:bottom w:val="none" w:sz="0" w:space="0" w:color="auto"/>
                <w:right w:val="none" w:sz="0" w:space="0" w:color="auto"/>
              </w:divBdr>
            </w:div>
          </w:divsChild>
        </w:div>
        <w:div w:id="1113860686">
          <w:marLeft w:val="0"/>
          <w:marRight w:val="0"/>
          <w:marTop w:val="0"/>
          <w:marBottom w:val="0"/>
          <w:divBdr>
            <w:top w:val="none" w:sz="0" w:space="0" w:color="auto"/>
            <w:left w:val="none" w:sz="0" w:space="0" w:color="auto"/>
            <w:bottom w:val="none" w:sz="0" w:space="0" w:color="auto"/>
            <w:right w:val="none" w:sz="0" w:space="0" w:color="auto"/>
          </w:divBdr>
          <w:divsChild>
            <w:div w:id="1132792534">
              <w:marLeft w:val="0"/>
              <w:marRight w:val="0"/>
              <w:marTop w:val="0"/>
              <w:marBottom w:val="0"/>
              <w:divBdr>
                <w:top w:val="none" w:sz="0" w:space="0" w:color="auto"/>
                <w:left w:val="none" w:sz="0" w:space="0" w:color="auto"/>
                <w:bottom w:val="none" w:sz="0" w:space="0" w:color="auto"/>
                <w:right w:val="none" w:sz="0" w:space="0" w:color="auto"/>
              </w:divBdr>
            </w:div>
          </w:divsChild>
        </w:div>
        <w:div w:id="1117680233">
          <w:marLeft w:val="0"/>
          <w:marRight w:val="0"/>
          <w:marTop w:val="0"/>
          <w:marBottom w:val="0"/>
          <w:divBdr>
            <w:top w:val="none" w:sz="0" w:space="0" w:color="auto"/>
            <w:left w:val="none" w:sz="0" w:space="0" w:color="auto"/>
            <w:bottom w:val="none" w:sz="0" w:space="0" w:color="auto"/>
            <w:right w:val="none" w:sz="0" w:space="0" w:color="auto"/>
          </w:divBdr>
          <w:divsChild>
            <w:div w:id="348413914">
              <w:marLeft w:val="0"/>
              <w:marRight w:val="0"/>
              <w:marTop w:val="0"/>
              <w:marBottom w:val="0"/>
              <w:divBdr>
                <w:top w:val="none" w:sz="0" w:space="0" w:color="auto"/>
                <w:left w:val="none" w:sz="0" w:space="0" w:color="auto"/>
                <w:bottom w:val="none" w:sz="0" w:space="0" w:color="auto"/>
                <w:right w:val="none" w:sz="0" w:space="0" w:color="auto"/>
              </w:divBdr>
            </w:div>
          </w:divsChild>
        </w:div>
        <w:div w:id="1119645150">
          <w:marLeft w:val="0"/>
          <w:marRight w:val="0"/>
          <w:marTop w:val="0"/>
          <w:marBottom w:val="0"/>
          <w:divBdr>
            <w:top w:val="none" w:sz="0" w:space="0" w:color="auto"/>
            <w:left w:val="none" w:sz="0" w:space="0" w:color="auto"/>
            <w:bottom w:val="none" w:sz="0" w:space="0" w:color="auto"/>
            <w:right w:val="none" w:sz="0" w:space="0" w:color="auto"/>
          </w:divBdr>
          <w:divsChild>
            <w:div w:id="1700620482">
              <w:marLeft w:val="0"/>
              <w:marRight w:val="0"/>
              <w:marTop w:val="0"/>
              <w:marBottom w:val="0"/>
              <w:divBdr>
                <w:top w:val="none" w:sz="0" w:space="0" w:color="auto"/>
                <w:left w:val="none" w:sz="0" w:space="0" w:color="auto"/>
                <w:bottom w:val="none" w:sz="0" w:space="0" w:color="auto"/>
                <w:right w:val="none" w:sz="0" w:space="0" w:color="auto"/>
              </w:divBdr>
            </w:div>
            <w:div w:id="1898324312">
              <w:marLeft w:val="0"/>
              <w:marRight w:val="0"/>
              <w:marTop w:val="0"/>
              <w:marBottom w:val="0"/>
              <w:divBdr>
                <w:top w:val="none" w:sz="0" w:space="0" w:color="auto"/>
                <w:left w:val="none" w:sz="0" w:space="0" w:color="auto"/>
                <w:bottom w:val="none" w:sz="0" w:space="0" w:color="auto"/>
                <w:right w:val="none" w:sz="0" w:space="0" w:color="auto"/>
              </w:divBdr>
            </w:div>
          </w:divsChild>
        </w:div>
        <w:div w:id="1120413140">
          <w:marLeft w:val="0"/>
          <w:marRight w:val="0"/>
          <w:marTop w:val="0"/>
          <w:marBottom w:val="0"/>
          <w:divBdr>
            <w:top w:val="none" w:sz="0" w:space="0" w:color="auto"/>
            <w:left w:val="none" w:sz="0" w:space="0" w:color="auto"/>
            <w:bottom w:val="none" w:sz="0" w:space="0" w:color="auto"/>
            <w:right w:val="none" w:sz="0" w:space="0" w:color="auto"/>
          </w:divBdr>
          <w:divsChild>
            <w:div w:id="374819140">
              <w:marLeft w:val="0"/>
              <w:marRight w:val="0"/>
              <w:marTop w:val="0"/>
              <w:marBottom w:val="0"/>
              <w:divBdr>
                <w:top w:val="none" w:sz="0" w:space="0" w:color="auto"/>
                <w:left w:val="none" w:sz="0" w:space="0" w:color="auto"/>
                <w:bottom w:val="none" w:sz="0" w:space="0" w:color="auto"/>
                <w:right w:val="none" w:sz="0" w:space="0" w:color="auto"/>
              </w:divBdr>
            </w:div>
          </w:divsChild>
        </w:div>
        <w:div w:id="1121146702">
          <w:marLeft w:val="0"/>
          <w:marRight w:val="0"/>
          <w:marTop w:val="0"/>
          <w:marBottom w:val="0"/>
          <w:divBdr>
            <w:top w:val="none" w:sz="0" w:space="0" w:color="auto"/>
            <w:left w:val="none" w:sz="0" w:space="0" w:color="auto"/>
            <w:bottom w:val="none" w:sz="0" w:space="0" w:color="auto"/>
            <w:right w:val="none" w:sz="0" w:space="0" w:color="auto"/>
          </w:divBdr>
          <w:divsChild>
            <w:div w:id="792483741">
              <w:marLeft w:val="0"/>
              <w:marRight w:val="0"/>
              <w:marTop w:val="0"/>
              <w:marBottom w:val="0"/>
              <w:divBdr>
                <w:top w:val="none" w:sz="0" w:space="0" w:color="auto"/>
                <w:left w:val="none" w:sz="0" w:space="0" w:color="auto"/>
                <w:bottom w:val="none" w:sz="0" w:space="0" w:color="auto"/>
                <w:right w:val="none" w:sz="0" w:space="0" w:color="auto"/>
              </w:divBdr>
            </w:div>
          </w:divsChild>
        </w:div>
        <w:div w:id="1121604858">
          <w:marLeft w:val="0"/>
          <w:marRight w:val="0"/>
          <w:marTop w:val="0"/>
          <w:marBottom w:val="0"/>
          <w:divBdr>
            <w:top w:val="none" w:sz="0" w:space="0" w:color="auto"/>
            <w:left w:val="none" w:sz="0" w:space="0" w:color="auto"/>
            <w:bottom w:val="none" w:sz="0" w:space="0" w:color="auto"/>
            <w:right w:val="none" w:sz="0" w:space="0" w:color="auto"/>
          </w:divBdr>
          <w:divsChild>
            <w:div w:id="706955844">
              <w:marLeft w:val="0"/>
              <w:marRight w:val="0"/>
              <w:marTop w:val="0"/>
              <w:marBottom w:val="0"/>
              <w:divBdr>
                <w:top w:val="none" w:sz="0" w:space="0" w:color="auto"/>
                <w:left w:val="none" w:sz="0" w:space="0" w:color="auto"/>
                <w:bottom w:val="none" w:sz="0" w:space="0" w:color="auto"/>
                <w:right w:val="none" w:sz="0" w:space="0" w:color="auto"/>
              </w:divBdr>
            </w:div>
            <w:div w:id="1899587495">
              <w:marLeft w:val="0"/>
              <w:marRight w:val="0"/>
              <w:marTop w:val="0"/>
              <w:marBottom w:val="0"/>
              <w:divBdr>
                <w:top w:val="none" w:sz="0" w:space="0" w:color="auto"/>
                <w:left w:val="none" w:sz="0" w:space="0" w:color="auto"/>
                <w:bottom w:val="none" w:sz="0" w:space="0" w:color="auto"/>
                <w:right w:val="none" w:sz="0" w:space="0" w:color="auto"/>
              </w:divBdr>
            </w:div>
          </w:divsChild>
        </w:div>
        <w:div w:id="1122916663">
          <w:marLeft w:val="0"/>
          <w:marRight w:val="0"/>
          <w:marTop w:val="0"/>
          <w:marBottom w:val="0"/>
          <w:divBdr>
            <w:top w:val="none" w:sz="0" w:space="0" w:color="auto"/>
            <w:left w:val="none" w:sz="0" w:space="0" w:color="auto"/>
            <w:bottom w:val="none" w:sz="0" w:space="0" w:color="auto"/>
            <w:right w:val="none" w:sz="0" w:space="0" w:color="auto"/>
          </w:divBdr>
          <w:divsChild>
            <w:div w:id="1325666390">
              <w:marLeft w:val="0"/>
              <w:marRight w:val="0"/>
              <w:marTop w:val="0"/>
              <w:marBottom w:val="0"/>
              <w:divBdr>
                <w:top w:val="none" w:sz="0" w:space="0" w:color="auto"/>
                <w:left w:val="none" w:sz="0" w:space="0" w:color="auto"/>
                <w:bottom w:val="none" w:sz="0" w:space="0" w:color="auto"/>
                <w:right w:val="none" w:sz="0" w:space="0" w:color="auto"/>
              </w:divBdr>
            </w:div>
            <w:div w:id="1818640984">
              <w:marLeft w:val="0"/>
              <w:marRight w:val="0"/>
              <w:marTop w:val="0"/>
              <w:marBottom w:val="0"/>
              <w:divBdr>
                <w:top w:val="none" w:sz="0" w:space="0" w:color="auto"/>
                <w:left w:val="none" w:sz="0" w:space="0" w:color="auto"/>
                <w:bottom w:val="none" w:sz="0" w:space="0" w:color="auto"/>
                <w:right w:val="none" w:sz="0" w:space="0" w:color="auto"/>
              </w:divBdr>
            </w:div>
          </w:divsChild>
        </w:div>
        <w:div w:id="1123960884">
          <w:marLeft w:val="0"/>
          <w:marRight w:val="0"/>
          <w:marTop w:val="0"/>
          <w:marBottom w:val="0"/>
          <w:divBdr>
            <w:top w:val="none" w:sz="0" w:space="0" w:color="auto"/>
            <w:left w:val="none" w:sz="0" w:space="0" w:color="auto"/>
            <w:bottom w:val="none" w:sz="0" w:space="0" w:color="auto"/>
            <w:right w:val="none" w:sz="0" w:space="0" w:color="auto"/>
          </w:divBdr>
          <w:divsChild>
            <w:div w:id="1558779220">
              <w:marLeft w:val="0"/>
              <w:marRight w:val="0"/>
              <w:marTop w:val="0"/>
              <w:marBottom w:val="0"/>
              <w:divBdr>
                <w:top w:val="none" w:sz="0" w:space="0" w:color="auto"/>
                <w:left w:val="none" w:sz="0" w:space="0" w:color="auto"/>
                <w:bottom w:val="none" w:sz="0" w:space="0" w:color="auto"/>
                <w:right w:val="none" w:sz="0" w:space="0" w:color="auto"/>
              </w:divBdr>
            </w:div>
          </w:divsChild>
        </w:div>
        <w:div w:id="1127239978">
          <w:marLeft w:val="0"/>
          <w:marRight w:val="0"/>
          <w:marTop w:val="0"/>
          <w:marBottom w:val="0"/>
          <w:divBdr>
            <w:top w:val="none" w:sz="0" w:space="0" w:color="auto"/>
            <w:left w:val="none" w:sz="0" w:space="0" w:color="auto"/>
            <w:bottom w:val="none" w:sz="0" w:space="0" w:color="auto"/>
            <w:right w:val="none" w:sz="0" w:space="0" w:color="auto"/>
          </w:divBdr>
          <w:divsChild>
            <w:div w:id="828907294">
              <w:marLeft w:val="0"/>
              <w:marRight w:val="0"/>
              <w:marTop w:val="0"/>
              <w:marBottom w:val="0"/>
              <w:divBdr>
                <w:top w:val="none" w:sz="0" w:space="0" w:color="auto"/>
                <w:left w:val="none" w:sz="0" w:space="0" w:color="auto"/>
                <w:bottom w:val="none" w:sz="0" w:space="0" w:color="auto"/>
                <w:right w:val="none" w:sz="0" w:space="0" w:color="auto"/>
              </w:divBdr>
            </w:div>
          </w:divsChild>
        </w:div>
        <w:div w:id="1127889781">
          <w:marLeft w:val="0"/>
          <w:marRight w:val="0"/>
          <w:marTop w:val="0"/>
          <w:marBottom w:val="0"/>
          <w:divBdr>
            <w:top w:val="none" w:sz="0" w:space="0" w:color="auto"/>
            <w:left w:val="none" w:sz="0" w:space="0" w:color="auto"/>
            <w:bottom w:val="none" w:sz="0" w:space="0" w:color="auto"/>
            <w:right w:val="none" w:sz="0" w:space="0" w:color="auto"/>
          </w:divBdr>
          <w:divsChild>
            <w:div w:id="2042902880">
              <w:marLeft w:val="0"/>
              <w:marRight w:val="0"/>
              <w:marTop w:val="0"/>
              <w:marBottom w:val="0"/>
              <w:divBdr>
                <w:top w:val="none" w:sz="0" w:space="0" w:color="auto"/>
                <w:left w:val="none" w:sz="0" w:space="0" w:color="auto"/>
                <w:bottom w:val="none" w:sz="0" w:space="0" w:color="auto"/>
                <w:right w:val="none" w:sz="0" w:space="0" w:color="auto"/>
              </w:divBdr>
            </w:div>
          </w:divsChild>
        </w:div>
        <w:div w:id="1128014868">
          <w:marLeft w:val="0"/>
          <w:marRight w:val="0"/>
          <w:marTop w:val="0"/>
          <w:marBottom w:val="0"/>
          <w:divBdr>
            <w:top w:val="none" w:sz="0" w:space="0" w:color="auto"/>
            <w:left w:val="none" w:sz="0" w:space="0" w:color="auto"/>
            <w:bottom w:val="none" w:sz="0" w:space="0" w:color="auto"/>
            <w:right w:val="none" w:sz="0" w:space="0" w:color="auto"/>
          </w:divBdr>
          <w:divsChild>
            <w:div w:id="2053917666">
              <w:marLeft w:val="0"/>
              <w:marRight w:val="0"/>
              <w:marTop w:val="0"/>
              <w:marBottom w:val="0"/>
              <w:divBdr>
                <w:top w:val="none" w:sz="0" w:space="0" w:color="auto"/>
                <w:left w:val="none" w:sz="0" w:space="0" w:color="auto"/>
                <w:bottom w:val="none" w:sz="0" w:space="0" w:color="auto"/>
                <w:right w:val="none" w:sz="0" w:space="0" w:color="auto"/>
              </w:divBdr>
            </w:div>
          </w:divsChild>
        </w:div>
        <w:div w:id="1129320496">
          <w:marLeft w:val="0"/>
          <w:marRight w:val="0"/>
          <w:marTop w:val="0"/>
          <w:marBottom w:val="0"/>
          <w:divBdr>
            <w:top w:val="none" w:sz="0" w:space="0" w:color="auto"/>
            <w:left w:val="none" w:sz="0" w:space="0" w:color="auto"/>
            <w:bottom w:val="none" w:sz="0" w:space="0" w:color="auto"/>
            <w:right w:val="none" w:sz="0" w:space="0" w:color="auto"/>
          </w:divBdr>
          <w:divsChild>
            <w:div w:id="734015126">
              <w:marLeft w:val="0"/>
              <w:marRight w:val="0"/>
              <w:marTop w:val="0"/>
              <w:marBottom w:val="0"/>
              <w:divBdr>
                <w:top w:val="none" w:sz="0" w:space="0" w:color="auto"/>
                <w:left w:val="none" w:sz="0" w:space="0" w:color="auto"/>
                <w:bottom w:val="none" w:sz="0" w:space="0" w:color="auto"/>
                <w:right w:val="none" w:sz="0" w:space="0" w:color="auto"/>
              </w:divBdr>
            </w:div>
          </w:divsChild>
        </w:div>
        <w:div w:id="1129738322">
          <w:marLeft w:val="0"/>
          <w:marRight w:val="0"/>
          <w:marTop w:val="0"/>
          <w:marBottom w:val="0"/>
          <w:divBdr>
            <w:top w:val="none" w:sz="0" w:space="0" w:color="auto"/>
            <w:left w:val="none" w:sz="0" w:space="0" w:color="auto"/>
            <w:bottom w:val="none" w:sz="0" w:space="0" w:color="auto"/>
            <w:right w:val="none" w:sz="0" w:space="0" w:color="auto"/>
          </w:divBdr>
          <w:divsChild>
            <w:div w:id="834808053">
              <w:marLeft w:val="0"/>
              <w:marRight w:val="0"/>
              <w:marTop w:val="0"/>
              <w:marBottom w:val="0"/>
              <w:divBdr>
                <w:top w:val="none" w:sz="0" w:space="0" w:color="auto"/>
                <w:left w:val="none" w:sz="0" w:space="0" w:color="auto"/>
                <w:bottom w:val="none" w:sz="0" w:space="0" w:color="auto"/>
                <w:right w:val="none" w:sz="0" w:space="0" w:color="auto"/>
              </w:divBdr>
            </w:div>
          </w:divsChild>
        </w:div>
        <w:div w:id="1132135827">
          <w:marLeft w:val="0"/>
          <w:marRight w:val="0"/>
          <w:marTop w:val="0"/>
          <w:marBottom w:val="0"/>
          <w:divBdr>
            <w:top w:val="none" w:sz="0" w:space="0" w:color="auto"/>
            <w:left w:val="none" w:sz="0" w:space="0" w:color="auto"/>
            <w:bottom w:val="none" w:sz="0" w:space="0" w:color="auto"/>
            <w:right w:val="none" w:sz="0" w:space="0" w:color="auto"/>
          </w:divBdr>
          <w:divsChild>
            <w:div w:id="1727994340">
              <w:marLeft w:val="0"/>
              <w:marRight w:val="0"/>
              <w:marTop w:val="0"/>
              <w:marBottom w:val="0"/>
              <w:divBdr>
                <w:top w:val="none" w:sz="0" w:space="0" w:color="auto"/>
                <w:left w:val="none" w:sz="0" w:space="0" w:color="auto"/>
                <w:bottom w:val="none" w:sz="0" w:space="0" w:color="auto"/>
                <w:right w:val="none" w:sz="0" w:space="0" w:color="auto"/>
              </w:divBdr>
            </w:div>
          </w:divsChild>
        </w:div>
        <w:div w:id="1132988298">
          <w:marLeft w:val="0"/>
          <w:marRight w:val="0"/>
          <w:marTop w:val="0"/>
          <w:marBottom w:val="0"/>
          <w:divBdr>
            <w:top w:val="none" w:sz="0" w:space="0" w:color="auto"/>
            <w:left w:val="none" w:sz="0" w:space="0" w:color="auto"/>
            <w:bottom w:val="none" w:sz="0" w:space="0" w:color="auto"/>
            <w:right w:val="none" w:sz="0" w:space="0" w:color="auto"/>
          </w:divBdr>
          <w:divsChild>
            <w:div w:id="463235104">
              <w:marLeft w:val="0"/>
              <w:marRight w:val="0"/>
              <w:marTop w:val="0"/>
              <w:marBottom w:val="0"/>
              <w:divBdr>
                <w:top w:val="none" w:sz="0" w:space="0" w:color="auto"/>
                <w:left w:val="none" w:sz="0" w:space="0" w:color="auto"/>
                <w:bottom w:val="none" w:sz="0" w:space="0" w:color="auto"/>
                <w:right w:val="none" w:sz="0" w:space="0" w:color="auto"/>
              </w:divBdr>
            </w:div>
          </w:divsChild>
        </w:div>
        <w:div w:id="1135753611">
          <w:marLeft w:val="0"/>
          <w:marRight w:val="0"/>
          <w:marTop w:val="0"/>
          <w:marBottom w:val="0"/>
          <w:divBdr>
            <w:top w:val="none" w:sz="0" w:space="0" w:color="auto"/>
            <w:left w:val="none" w:sz="0" w:space="0" w:color="auto"/>
            <w:bottom w:val="none" w:sz="0" w:space="0" w:color="auto"/>
            <w:right w:val="none" w:sz="0" w:space="0" w:color="auto"/>
          </w:divBdr>
          <w:divsChild>
            <w:div w:id="2046325566">
              <w:marLeft w:val="0"/>
              <w:marRight w:val="0"/>
              <w:marTop w:val="0"/>
              <w:marBottom w:val="0"/>
              <w:divBdr>
                <w:top w:val="none" w:sz="0" w:space="0" w:color="auto"/>
                <w:left w:val="none" w:sz="0" w:space="0" w:color="auto"/>
                <w:bottom w:val="none" w:sz="0" w:space="0" w:color="auto"/>
                <w:right w:val="none" w:sz="0" w:space="0" w:color="auto"/>
              </w:divBdr>
            </w:div>
          </w:divsChild>
        </w:div>
        <w:div w:id="1144812763">
          <w:marLeft w:val="0"/>
          <w:marRight w:val="0"/>
          <w:marTop w:val="0"/>
          <w:marBottom w:val="0"/>
          <w:divBdr>
            <w:top w:val="none" w:sz="0" w:space="0" w:color="auto"/>
            <w:left w:val="none" w:sz="0" w:space="0" w:color="auto"/>
            <w:bottom w:val="none" w:sz="0" w:space="0" w:color="auto"/>
            <w:right w:val="none" w:sz="0" w:space="0" w:color="auto"/>
          </w:divBdr>
          <w:divsChild>
            <w:div w:id="1673491125">
              <w:marLeft w:val="0"/>
              <w:marRight w:val="0"/>
              <w:marTop w:val="0"/>
              <w:marBottom w:val="0"/>
              <w:divBdr>
                <w:top w:val="none" w:sz="0" w:space="0" w:color="auto"/>
                <w:left w:val="none" w:sz="0" w:space="0" w:color="auto"/>
                <w:bottom w:val="none" w:sz="0" w:space="0" w:color="auto"/>
                <w:right w:val="none" w:sz="0" w:space="0" w:color="auto"/>
              </w:divBdr>
            </w:div>
          </w:divsChild>
        </w:div>
        <w:div w:id="1144928749">
          <w:marLeft w:val="0"/>
          <w:marRight w:val="0"/>
          <w:marTop w:val="0"/>
          <w:marBottom w:val="0"/>
          <w:divBdr>
            <w:top w:val="none" w:sz="0" w:space="0" w:color="auto"/>
            <w:left w:val="none" w:sz="0" w:space="0" w:color="auto"/>
            <w:bottom w:val="none" w:sz="0" w:space="0" w:color="auto"/>
            <w:right w:val="none" w:sz="0" w:space="0" w:color="auto"/>
          </w:divBdr>
          <w:divsChild>
            <w:div w:id="277224682">
              <w:marLeft w:val="0"/>
              <w:marRight w:val="0"/>
              <w:marTop w:val="0"/>
              <w:marBottom w:val="0"/>
              <w:divBdr>
                <w:top w:val="none" w:sz="0" w:space="0" w:color="auto"/>
                <w:left w:val="none" w:sz="0" w:space="0" w:color="auto"/>
                <w:bottom w:val="none" w:sz="0" w:space="0" w:color="auto"/>
                <w:right w:val="none" w:sz="0" w:space="0" w:color="auto"/>
              </w:divBdr>
            </w:div>
          </w:divsChild>
        </w:div>
        <w:div w:id="1146430070">
          <w:marLeft w:val="0"/>
          <w:marRight w:val="0"/>
          <w:marTop w:val="0"/>
          <w:marBottom w:val="0"/>
          <w:divBdr>
            <w:top w:val="none" w:sz="0" w:space="0" w:color="auto"/>
            <w:left w:val="none" w:sz="0" w:space="0" w:color="auto"/>
            <w:bottom w:val="none" w:sz="0" w:space="0" w:color="auto"/>
            <w:right w:val="none" w:sz="0" w:space="0" w:color="auto"/>
          </w:divBdr>
          <w:divsChild>
            <w:div w:id="1262839116">
              <w:marLeft w:val="0"/>
              <w:marRight w:val="0"/>
              <w:marTop w:val="0"/>
              <w:marBottom w:val="0"/>
              <w:divBdr>
                <w:top w:val="none" w:sz="0" w:space="0" w:color="auto"/>
                <w:left w:val="none" w:sz="0" w:space="0" w:color="auto"/>
                <w:bottom w:val="none" w:sz="0" w:space="0" w:color="auto"/>
                <w:right w:val="none" w:sz="0" w:space="0" w:color="auto"/>
              </w:divBdr>
            </w:div>
          </w:divsChild>
        </w:div>
        <w:div w:id="1147935309">
          <w:marLeft w:val="0"/>
          <w:marRight w:val="0"/>
          <w:marTop w:val="0"/>
          <w:marBottom w:val="0"/>
          <w:divBdr>
            <w:top w:val="none" w:sz="0" w:space="0" w:color="auto"/>
            <w:left w:val="none" w:sz="0" w:space="0" w:color="auto"/>
            <w:bottom w:val="none" w:sz="0" w:space="0" w:color="auto"/>
            <w:right w:val="none" w:sz="0" w:space="0" w:color="auto"/>
          </w:divBdr>
          <w:divsChild>
            <w:div w:id="1916360151">
              <w:marLeft w:val="0"/>
              <w:marRight w:val="0"/>
              <w:marTop w:val="0"/>
              <w:marBottom w:val="0"/>
              <w:divBdr>
                <w:top w:val="none" w:sz="0" w:space="0" w:color="auto"/>
                <w:left w:val="none" w:sz="0" w:space="0" w:color="auto"/>
                <w:bottom w:val="none" w:sz="0" w:space="0" w:color="auto"/>
                <w:right w:val="none" w:sz="0" w:space="0" w:color="auto"/>
              </w:divBdr>
            </w:div>
          </w:divsChild>
        </w:div>
        <w:div w:id="1148740206">
          <w:marLeft w:val="0"/>
          <w:marRight w:val="0"/>
          <w:marTop w:val="0"/>
          <w:marBottom w:val="0"/>
          <w:divBdr>
            <w:top w:val="none" w:sz="0" w:space="0" w:color="auto"/>
            <w:left w:val="none" w:sz="0" w:space="0" w:color="auto"/>
            <w:bottom w:val="none" w:sz="0" w:space="0" w:color="auto"/>
            <w:right w:val="none" w:sz="0" w:space="0" w:color="auto"/>
          </w:divBdr>
          <w:divsChild>
            <w:div w:id="1455706783">
              <w:marLeft w:val="0"/>
              <w:marRight w:val="0"/>
              <w:marTop w:val="0"/>
              <w:marBottom w:val="0"/>
              <w:divBdr>
                <w:top w:val="none" w:sz="0" w:space="0" w:color="auto"/>
                <w:left w:val="none" w:sz="0" w:space="0" w:color="auto"/>
                <w:bottom w:val="none" w:sz="0" w:space="0" w:color="auto"/>
                <w:right w:val="none" w:sz="0" w:space="0" w:color="auto"/>
              </w:divBdr>
            </w:div>
          </w:divsChild>
        </w:div>
        <w:div w:id="1149128605">
          <w:marLeft w:val="0"/>
          <w:marRight w:val="0"/>
          <w:marTop w:val="0"/>
          <w:marBottom w:val="0"/>
          <w:divBdr>
            <w:top w:val="none" w:sz="0" w:space="0" w:color="auto"/>
            <w:left w:val="none" w:sz="0" w:space="0" w:color="auto"/>
            <w:bottom w:val="none" w:sz="0" w:space="0" w:color="auto"/>
            <w:right w:val="none" w:sz="0" w:space="0" w:color="auto"/>
          </w:divBdr>
          <w:divsChild>
            <w:div w:id="1377779284">
              <w:marLeft w:val="0"/>
              <w:marRight w:val="0"/>
              <w:marTop w:val="0"/>
              <w:marBottom w:val="0"/>
              <w:divBdr>
                <w:top w:val="none" w:sz="0" w:space="0" w:color="auto"/>
                <w:left w:val="none" w:sz="0" w:space="0" w:color="auto"/>
                <w:bottom w:val="none" w:sz="0" w:space="0" w:color="auto"/>
                <w:right w:val="none" w:sz="0" w:space="0" w:color="auto"/>
              </w:divBdr>
            </w:div>
          </w:divsChild>
        </w:div>
        <w:div w:id="1152411605">
          <w:marLeft w:val="0"/>
          <w:marRight w:val="0"/>
          <w:marTop w:val="0"/>
          <w:marBottom w:val="0"/>
          <w:divBdr>
            <w:top w:val="none" w:sz="0" w:space="0" w:color="auto"/>
            <w:left w:val="none" w:sz="0" w:space="0" w:color="auto"/>
            <w:bottom w:val="none" w:sz="0" w:space="0" w:color="auto"/>
            <w:right w:val="none" w:sz="0" w:space="0" w:color="auto"/>
          </w:divBdr>
          <w:divsChild>
            <w:div w:id="61027487">
              <w:marLeft w:val="0"/>
              <w:marRight w:val="0"/>
              <w:marTop w:val="0"/>
              <w:marBottom w:val="0"/>
              <w:divBdr>
                <w:top w:val="none" w:sz="0" w:space="0" w:color="auto"/>
                <w:left w:val="none" w:sz="0" w:space="0" w:color="auto"/>
                <w:bottom w:val="none" w:sz="0" w:space="0" w:color="auto"/>
                <w:right w:val="none" w:sz="0" w:space="0" w:color="auto"/>
              </w:divBdr>
            </w:div>
          </w:divsChild>
        </w:div>
        <w:div w:id="1156265970">
          <w:marLeft w:val="0"/>
          <w:marRight w:val="0"/>
          <w:marTop w:val="0"/>
          <w:marBottom w:val="0"/>
          <w:divBdr>
            <w:top w:val="none" w:sz="0" w:space="0" w:color="auto"/>
            <w:left w:val="none" w:sz="0" w:space="0" w:color="auto"/>
            <w:bottom w:val="none" w:sz="0" w:space="0" w:color="auto"/>
            <w:right w:val="none" w:sz="0" w:space="0" w:color="auto"/>
          </w:divBdr>
          <w:divsChild>
            <w:div w:id="858542161">
              <w:marLeft w:val="0"/>
              <w:marRight w:val="0"/>
              <w:marTop w:val="0"/>
              <w:marBottom w:val="0"/>
              <w:divBdr>
                <w:top w:val="none" w:sz="0" w:space="0" w:color="auto"/>
                <w:left w:val="none" w:sz="0" w:space="0" w:color="auto"/>
                <w:bottom w:val="none" w:sz="0" w:space="0" w:color="auto"/>
                <w:right w:val="none" w:sz="0" w:space="0" w:color="auto"/>
              </w:divBdr>
            </w:div>
            <w:div w:id="1283074700">
              <w:marLeft w:val="0"/>
              <w:marRight w:val="0"/>
              <w:marTop w:val="0"/>
              <w:marBottom w:val="0"/>
              <w:divBdr>
                <w:top w:val="none" w:sz="0" w:space="0" w:color="auto"/>
                <w:left w:val="none" w:sz="0" w:space="0" w:color="auto"/>
                <w:bottom w:val="none" w:sz="0" w:space="0" w:color="auto"/>
                <w:right w:val="none" w:sz="0" w:space="0" w:color="auto"/>
              </w:divBdr>
            </w:div>
          </w:divsChild>
        </w:div>
        <w:div w:id="1159883982">
          <w:marLeft w:val="0"/>
          <w:marRight w:val="0"/>
          <w:marTop w:val="0"/>
          <w:marBottom w:val="0"/>
          <w:divBdr>
            <w:top w:val="none" w:sz="0" w:space="0" w:color="auto"/>
            <w:left w:val="none" w:sz="0" w:space="0" w:color="auto"/>
            <w:bottom w:val="none" w:sz="0" w:space="0" w:color="auto"/>
            <w:right w:val="none" w:sz="0" w:space="0" w:color="auto"/>
          </w:divBdr>
          <w:divsChild>
            <w:div w:id="708459149">
              <w:marLeft w:val="0"/>
              <w:marRight w:val="0"/>
              <w:marTop w:val="0"/>
              <w:marBottom w:val="0"/>
              <w:divBdr>
                <w:top w:val="none" w:sz="0" w:space="0" w:color="auto"/>
                <w:left w:val="none" w:sz="0" w:space="0" w:color="auto"/>
                <w:bottom w:val="none" w:sz="0" w:space="0" w:color="auto"/>
                <w:right w:val="none" w:sz="0" w:space="0" w:color="auto"/>
              </w:divBdr>
            </w:div>
            <w:div w:id="1676765461">
              <w:marLeft w:val="0"/>
              <w:marRight w:val="0"/>
              <w:marTop w:val="0"/>
              <w:marBottom w:val="0"/>
              <w:divBdr>
                <w:top w:val="none" w:sz="0" w:space="0" w:color="auto"/>
                <w:left w:val="none" w:sz="0" w:space="0" w:color="auto"/>
                <w:bottom w:val="none" w:sz="0" w:space="0" w:color="auto"/>
                <w:right w:val="none" w:sz="0" w:space="0" w:color="auto"/>
              </w:divBdr>
            </w:div>
            <w:div w:id="1693846199">
              <w:marLeft w:val="0"/>
              <w:marRight w:val="0"/>
              <w:marTop w:val="0"/>
              <w:marBottom w:val="0"/>
              <w:divBdr>
                <w:top w:val="none" w:sz="0" w:space="0" w:color="auto"/>
                <w:left w:val="none" w:sz="0" w:space="0" w:color="auto"/>
                <w:bottom w:val="none" w:sz="0" w:space="0" w:color="auto"/>
                <w:right w:val="none" w:sz="0" w:space="0" w:color="auto"/>
              </w:divBdr>
            </w:div>
          </w:divsChild>
        </w:div>
        <w:div w:id="1162357925">
          <w:marLeft w:val="0"/>
          <w:marRight w:val="0"/>
          <w:marTop w:val="0"/>
          <w:marBottom w:val="0"/>
          <w:divBdr>
            <w:top w:val="none" w:sz="0" w:space="0" w:color="auto"/>
            <w:left w:val="none" w:sz="0" w:space="0" w:color="auto"/>
            <w:bottom w:val="none" w:sz="0" w:space="0" w:color="auto"/>
            <w:right w:val="none" w:sz="0" w:space="0" w:color="auto"/>
          </w:divBdr>
          <w:divsChild>
            <w:div w:id="1607419877">
              <w:marLeft w:val="0"/>
              <w:marRight w:val="0"/>
              <w:marTop w:val="0"/>
              <w:marBottom w:val="0"/>
              <w:divBdr>
                <w:top w:val="none" w:sz="0" w:space="0" w:color="auto"/>
                <w:left w:val="none" w:sz="0" w:space="0" w:color="auto"/>
                <w:bottom w:val="none" w:sz="0" w:space="0" w:color="auto"/>
                <w:right w:val="none" w:sz="0" w:space="0" w:color="auto"/>
              </w:divBdr>
            </w:div>
          </w:divsChild>
        </w:div>
        <w:div w:id="1164079319">
          <w:marLeft w:val="0"/>
          <w:marRight w:val="0"/>
          <w:marTop w:val="0"/>
          <w:marBottom w:val="0"/>
          <w:divBdr>
            <w:top w:val="none" w:sz="0" w:space="0" w:color="auto"/>
            <w:left w:val="none" w:sz="0" w:space="0" w:color="auto"/>
            <w:bottom w:val="none" w:sz="0" w:space="0" w:color="auto"/>
            <w:right w:val="none" w:sz="0" w:space="0" w:color="auto"/>
          </w:divBdr>
          <w:divsChild>
            <w:div w:id="1602107514">
              <w:marLeft w:val="0"/>
              <w:marRight w:val="0"/>
              <w:marTop w:val="0"/>
              <w:marBottom w:val="0"/>
              <w:divBdr>
                <w:top w:val="none" w:sz="0" w:space="0" w:color="auto"/>
                <w:left w:val="none" w:sz="0" w:space="0" w:color="auto"/>
                <w:bottom w:val="none" w:sz="0" w:space="0" w:color="auto"/>
                <w:right w:val="none" w:sz="0" w:space="0" w:color="auto"/>
              </w:divBdr>
            </w:div>
          </w:divsChild>
        </w:div>
        <w:div w:id="1166288549">
          <w:marLeft w:val="0"/>
          <w:marRight w:val="0"/>
          <w:marTop w:val="0"/>
          <w:marBottom w:val="0"/>
          <w:divBdr>
            <w:top w:val="none" w:sz="0" w:space="0" w:color="auto"/>
            <w:left w:val="none" w:sz="0" w:space="0" w:color="auto"/>
            <w:bottom w:val="none" w:sz="0" w:space="0" w:color="auto"/>
            <w:right w:val="none" w:sz="0" w:space="0" w:color="auto"/>
          </w:divBdr>
          <w:divsChild>
            <w:div w:id="855773237">
              <w:marLeft w:val="0"/>
              <w:marRight w:val="0"/>
              <w:marTop w:val="0"/>
              <w:marBottom w:val="0"/>
              <w:divBdr>
                <w:top w:val="none" w:sz="0" w:space="0" w:color="auto"/>
                <w:left w:val="none" w:sz="0" w:space="0" w:color="auto"/>
                <w:bottom w:val="none" w:sz="0" w:space="0" w:color="auto"/>
                <w:right w:val="none" w:sz="0" w:space="0" w:color="auto"/>
              </w:divBdr>
            </w:div>
          </w:divsChild>
        </w:div>
        <w:div w:id="1168666255">
          <w:marLeft w:val="0"/>
          <w:marRight w:val="0"/>
          <w:marTop w:val="0"/>
          <w:marBottom w:val="0"/>
          <w:divBdr>
            <w:top w:val="none" w:sz="0" w:space="0" w:color="auto"/>
            <w:left w:val="none" w:sz="0" w:space="0" w:color="auto"/>
            <w:bottom w:val="none" w:sz="0" w:space="0" w:color="auto"/>
            <w:right w:val="none" w:sz="0" w:space="0" w:color="auto"/>
          </w:divBdr>
          <w:divsChild>
            <w:div w:id="1837528217">
              <w:marLeft w:val="0"/>
              <w:marRight w:val="0"/>
              <w:marTop w:val="0"/>
              <w:marBottom w:val="0"/>
              <w:divBdr>
                <w:top w:val="none" w:sz="0" w:space="0" w:color="auto"/>
                <w:left w:val="none" w:sz="0" w:space="0" w:color="auto"/>
                <w:bottom w:val="none" w:sz="0" w:space="0" w:color="auto"/>
                <w:right w:val="none" w:sz="0" w:space="0" w:color="auto"/>
              </w:divBdr>
            </w:div>
          </w:divsChild>
        </w:div>
        <w:div w:id="1171488319">
          <w:marLeft w:val="0"/>
          <w:marRight w:val="0"/>
          <w:marTop w:val="0"/>
          <w:marBottom w:val="0"/>
          <w:divBdr>
            <w:top w:val="none" w:sz="0" w:space="0" w:color="auto"/>
            <w:left w:val="none" w:sz="0" w:space="0" w:color="auto"/>
            <w:bottom w:val="none" w:sz="0" w:space="0" w:color="auto"/>
            <w:right w:val="none" w:sz="0" w:space="0" w:color="auto"/>
          </w:divBdr>
          <w:divsChild>
            <w:div w:id="816334786">
              <w:marLeft w:val="0"/>
              <w:marRight w:val="0"/>
              <w:marTop w:val="0"/>
              <w:marBottom w:val="0"/>
              <w:divBdr>
                <w:top w:val="none" w:sz="0" w:space="0" w:color="auto"/>
                <w:left w:val="none" w:sz="0" w:space="0" w:color="auto"/>
                <w:bottom w:val="none" w:sz="0" w:space="0" w:color="auto"/>
                <w:right w:val="none" w:sz="0" w:space="0" w:color="auto"/>
              </w:divBdr>
            </w:div>
            <w:div w:id="1827354693">
              <w:marLeft w:val="0"/>
              <w:marRight w:val="0"/>
              <w:marTop w:val="0"/>
              <w:marBottom w:val="0"/>
              <w:divBdr>
                <w:top w:val="none" w:sz="0" w:space="0" w:color="auto"/>
                <w:left w:val="none" w:sz="0" w:space="0" w:color="auto"/>
                <w:bottom w:val="none" w:sz="0" w:space="0" w:color="auto"/>
                <w:right w:val="none" w:sz="0" w:space="0" w:color="auto"/>
              </w:divBdr>
            </w:div>
          </w:divsChild>
        </w:div>
        <w:div w:id="1171797014">
          <w:marLeft w:val="0"/>
          <w:marRight w:val="0"/>
          <w:marTop w:val="0"/>
          <w:marBottom w:val="0"/>
          <w:divBdr>
            <w:top w:val="none" w:sz="0" w:space="0" w:color="auto"/>
            <w:left w:val="none" w:sz="0" w:space="0" w:color="auto"/>
            <w:bottom w:val="none" w:sz="0" w:space="0" w:color="auto"/>
            <w:right w:val="none" w:sz="0" w:space="0" w:color="auto"/>
          </w:divBdr>
          <w:divsChild>
            <w:div w:id="1176771384">
              <w:marLeft w:val="0"/>
              <w:marRight w:val="0"/>
              <w:marTop w:val="0"/>
              <w:marBottom w:val="0"/>
              <w:divBdr>
                <w:top w:val="none" w:sz="0" w:space="0" w:color="auto"/>
                <w:left w:val="none" w:sz="0" w:space="0" w:color="auto"/>
                <w:bottom w:val="none" w:sz="0" w:space="0" w:color="auto"/>
                <w:right w:val="none" w:sz="0" w:space="0" w:color="auto"/>
              </w:divBdr>
            </w:div>
          </w:divsChild>
        </w:div>
        <w:div w:id="1175802949">
          <w:marLeft w:val="0"/>
          <w:marRight w:val="0"/>
          <w:marTop w:val="0"/>
          <w:marBottom w:val="0"/>
          <w:divBdr>
            <w:top w:val="none" w:sz="0" w:space="0" w:color="auto"/>
            <w:left w:val="none" w:sz="0" w:space="0" w:color="auto"/>
            <w:bottom w:val="none" w:sz="0" w:space="0" w:color="auto"/>
            <w:right w:val="none" w:sz="0" w:space="0" w:color="auto"/>
          </w:divBdr>
          <w:divsChild>
            <w:div w:id="1826238426">
              <w:marLeft w:val="0"/>
              <w:marRight w:val="0"/>
              <w:marTop w:val="0"/>
              <w:marBottom w:val="0"/>
              <w:divBdr>
                <w:top w:val="none" w:sz="0" w:space="0" w:color="auto"/>
                <w:left w:val="none" w:sz="0" w:space="0" w:color="auto"/>
                <w:bottom w:val="none" w:sz="0" w:space="0" w:color="auto"/>
                <w:right w:val="none" w:sz="0" w:space="0" w:color="auto"/>
              </w:divBdr>
            </w:div>
          </w:divsChild>
        </w:div>
        <w:div w:id="1176379697">
          <w:marLeft w:val="0"/>
          <w:marRight w:val="0"/>
          <w:marTop w:val="0"/>
          <w:marBottom w:val="0"/>
          <w:divBdr>
            <w:top w:val="none" w:sz="0" w:space="0" w:color="auto"/>
            <w:left w:val="none" w:sz="0" w:space="0" w:color="auto"/>
            <w:bottom w:val="none" w:sz="0" w:space="0" w:color="auto"/>
            <w:right w:val="none" w:sz="0" w:space="0" w:color="auto"/>
          </w:divBdr>
          <w:divsChild>
            <w:div w:id="594825170">
              <w:marLeft w:val="0"/>
              <w:marRight w:val="0"/>
              <w:marTop w:val="0"/>
              <w:marBottom w:val="0"/>
              <w:divBdr>
                <w:top w:val="none" w:sz="0" w:space="0" w:color="auto"/>
                <w:left w:val="none" w:sz="0" w:space="0" w:color="auto"/>
                <w:bottom w:val="none" w:sz="0" w:space="0" w:color="auto"/>
                <w:right w:val="none" w:sz="0" w:space="0" w:color="auto"/>
              </w:divBdr>
            </w:div>
          </w:divsChild>
        </w:div>
        <w:div w:id="1177691375">
          <w:marLeft w:val="0"/>
          <w:marRight w:val="0"/>
          <w:marTop w:val="0"/>
          <w:marBottom w:val="0"/>
          <w:divBdr>
            <w:top w:val="none" w:sz="0" w:space="0" w:color="auto"/>
            <w:left w:val="none" w:sz="0" w:space="0" w:color="auto"/>
            <w:bottom w:val="none" w:sz="0" w:space="0" w:color="auto"/>
            <w:right w:val="none" w:sz="0" w:space="0" w:color="auto"/>
          </w:divBdr>
          <w:divsChild>
            <w:div w:id="590087280">
              <w:marLeft w:val="0"/>
              <w:marRight w:val="0"/>
              <w:marTop w:val="0"/>
              <w:marBottom w:val="0"/>
              <w:divBdr>
                <w:top w:val="none" w:sz="0" w:space="0" w:color="auto"/>
                <w:left w:val="none" w:sz="0" w:space="0" w:color="auto"/>
                <w:bottom w:val="none" w:sz="0" w:space="0" w:color="auto"/>
                <w:right w:val="none" w:sz="0" w:space="0" w:color="auto"/>
              </w:divBdr>
            </w:div>
          </w:divsChild>
        </w:div>
        <w:div w:id="1178078722">
          <w:marLeft w:val="0"/>
          <w:marRight w:val="0"/>
          <w:marTop w:val="0"/>
          <w:marBottom w:val="0"/>
          <w:divBdr>
            <w:top w:val="none" w:sz="0" w:space="0" w:color="auto"/>
            <w:left w:val="none" w:sz="0" w:space="0" w:color="auto"/>
            <w:bottom w:val="none" w:sz="0" w:space="0" w:color="auto"/>
            <w:right w:val="none" w:sz="0" w:space="0" w:color="auto"/>
          </w:divBdr>
          <w:divsChild>
            <w:div w:id="1702365930">
              <w:marLeft w:val="0"/>
              <w:marRight w:val="0"/>
              <w:marTop w:val="0"/>
              <w:marBottom w:val="0"/>
              <w:divBdr>
                <w:top w:val="none" w:sz="0" w:space="0" w:color="auto"/>
                <w:left w:val="none" w:sz="0" w:space="0" w:color="auto"/>
                <w:bottom w:val="none" w:sz="0" w:space="0" w:color="auto"/>
                <w:right w:val="none" w:sz="0" w:space="0" w:color="auto"/>
              </w:divBdr>
            </w:div>
          </w:divsChild>
        </w:div>
        <w:div w:id="1179200783">
          <w:marLeft w:val="0"/>
          <w:marRight w:val="0"/>
          <w:marTop w:val="0"/>
          <w:marBottom w:val="0"/>
          <w:divBdr>
            <w:top w:val="none" w:sz="0" w:space="0" w:color="auto"/>
            <w:left w:val="none" w:sz="0" w:space="0" w:color="auto"/>
            <w:bottom w:val="none" w:sz="0" w:space="0" w:color="auto"/>
            <w:right w:val="none" w:sz="0" w:space="0" w:color="auto"/>
          </w:divBdr>
          <w:divsChild>
            <w:div w:id="804588653">
              <w:marLeft w:val="0"/>
              <w:marRight w:val="0"/>
              <w:marTop w:val="0"/>
              <w:marBottom w:val="0"/>
              <w:divBdr>
                <w:top w:val="none" w:sz="0" w:space="0" w:color="auto"/>
                <w:left w:val="none" w:sz="0" w:space="0" w:color="auto"/>
                <w:bottom w:val="none" w:sz="0" w:space="0" w:color="auto"/>
                <w:right w:val="none" w:sz="0" w:space="0" w:color="auto"/>
              </w:divBdr>
            </w:div>
          </w:divsChild>
        </w:div>
        <w:div w:id="1186021808">
          <w:marLeft w:val="0"/>
          <w:marRight w:val="0"/>
          <w:marTop w:val="0"/>
          <w:marBottom w:val="0"/>
          <w:divBdr>
            <w:top w:val="none" w:sz="0" w:space="0" w:color="auto"/>
            <w:left w:val="none" w:sz="0" w:space="0" w:color="auto"/>
            <w:bottom w:val="none" w:sz="0" w:space="0" w:color="auto"/>
            <w:right w:val="none" w:sz="0" w:space="0" w:color="auto"/>
          </w:divBdr>
          <w:divsChild>
            <w:div w:id="259606461">
              <w:marLeft w:val="0"/>
              <w:marRight w:val="0"/>
              <w:marTop w:val="0"/>
              <w:marBottom w:val="0"/>
              <w:divBdr>
                <w:top w:val="none" w:sz="0" w:space="0" w:color="auto"/>
                <w:left w:val="none" w:sz="0" w:space="0" w:color="auto"/>
                <w:bottom w:val="none" w:sz="0" w:space="0" w:color="auto"/>
                <w:right w:val="none" w:sz="0" w:space="0" w:color="auto"/>
              </w:divBdr>
            </w:div>
          </w:divsChild>
        </w:div>
        <w:div w:id="1190266338">
          <w:marLeft w:val="0"/>
          <w:marRight w:val="0"/>
          <w:marTop w:val="0"/>
          <w:marBottom w:val="0"/>
          <w:divBdr>
            <w:top w:val="none" w:sz="0" w:space="0" w:color="auto"/>
            <w:left w:val="none" w:sz="0" w:space="0" w:color="auto"/>
            <w:bottom w:val="none" w:sz="0" w:space="0" w:color="auto"/>
            <w:right w:val="none" w:sz="0" w:space="0" w:color="auto"/>
          </w:divBdr>
          <w:divsChild>
            <w:div w:id="1332639400">
              <w:marLeft w:val="0"/>
              <w:marRight w:val="0"/>
              <w:marTop w:val="0"/>
              <w:marBottom w:val="0"/>
              <w:divBdr>
                <w:top w:val="none" w:sz="0" w:space="0" w:color="auto"/>
                <w:left w:val="none" w:sz="0" w:space="0" w:color="auto"/>
                <w:bottom w:val="none" w:sz="0" w:space="0" w:color="auto"/>
                <w:right w:val="none" w:sz="0" w:space="0" w:color="auto"/>
              </w:divBdr>
            </w:div>
          </w:divsChild>
        </w:div>
        <w:div w:id="1190489307">
          <w:marLeft w:val="0"/>
          <w:marRight w:val="0"/>
          <w:marTop w:val="0"/>
          <w:marBottom w:val="0"/>
          <w:divBdr>
            <w:top w:val="none" w:sz="0" w:space="0" w:color="auto"/>
            <w:left w:val="none" w:sz="0" w:space="0" w:color="auto"/>
            <w:bottom w:val="none" w:sz="0" w:space="0" w:color="auto"/>
            <w:right w:val="none" w:sz="0" w:space="0" w:color="auto"/>
          </w:divBdr>
          <w:divsChild>
            <w:div w:id="1542013481">
              <w:marLeft w:val="0"/>
              <w:marRight w:val="0"/>
              <w:marTop w:val="0"/>
              <w:marBottom w:val="0"/>
              <w:divBdr>
                <w:top w:val="none" w:sz="0" w:space="0" w:color="auto"/>
                <w:left w:val="none" w:sz="0" w:space="0" w:color="auto"/>
                <w:bottom w:val="none" w:sz="0" w:space="0" w:color="auto"/>
                <w:right w:val="none" w:sz="0" w:space="0" w:color="auto"/>
              </w:divBdr>
            </w:div>
          </w:divsChild>
        </w:div>
        <w:div w:id="1191457375">
          <w:marLeft w:val="0"/>
          <w:marRight w:val="0"/>
          <w:marTop w:val="0"/>
          <w:marBottom w:val="0"/>
          <w:divBdr>
            <w:top w:val="none" w:sz="0" w:space="0" w:color="auto"/>
            <w:left w:val="none" w:sz="0" w:space="0" w:color="auto"/>
            <w:bottom w:val="none" w:sz="0" w:space="0" w:color="auto"/>
            <w:right w:val="none" w:sz="0" w:space="0" w:color="auto"/>
          </w:divBdr>
          <w:divsChild>
            <w:div w:id="614412630">
              <w:marLeft w:val="0"/>
              <w:marRight w:val="0"/>
              <w:marTop w:val="0"/>
              <w:marBottom w:val="0"/>
              <w:divBdr>
                <w:top w:val="none" w:sz="0" w:space="0" w:color="auto"/>
                <w:left w:val="none" w:sz="0" w:space="0" w:color="auto"/>
                <w:bottom w:val="none" w:sz="0" w:space="0" w:color="auto"/>
                <w:right w:val="none" w:sz="0" w:space="0" w:color="auto"/>
              </w:divBdr>
            </w:div>
          </w:divsChild>
        </w:div>
        <w:div w:id="1195464162">
          <w:marLeft w:val="0"/>
          <w:marRight w:val="0"/>
          <w:marTop w:val="0"/>
          <w:marBottom w:val="0"/>
          <w:divBdr>
            <w:top w:val="none" w:sz="0" w:space="0" w:color="auto"/>
            <w:left w:val="none" w:sz="0" w:space="0" w:color="auto"/>
            <w:bottom w:val="none" w:sz="0" w:space="0" w:color="auto"/>
            <w:right w:val="none" w:sz="0" w:space="0" w:color="auto"/>
          </w:divBdr>
          <w:divsChild>
            <w:div w:id="771053249">
              <w:marLeft w:val="0"/>
              <w:marRight w:val="0"/>
              <w:marTop w:val="0"/>
              <w:marBottom w:val="0"/>
              <w:divBdr>
                <w:top w:val="none" w:sz="0" w:space="0" w:color="auto"/>
                <w:left w:val="none" w:sz="0" w:space="0" w:color="auto"/>
                <w:bottom w:val="none" w:sz="0" w:space="0" w:color="auto"/>
                <w:right w:val="none" w:sz="0" w:space="0" w:color="auto"/>
              </w:divBdr>
            </w:div>
          </w:divsChild>
        </w:div>
        <w:div w:id="1195655526">
          <w:marLeft w:val="0"/>
          <w:marRight w:val="0"/>
          <w:marTop w:val="0"/>
          <w:marBottom w:val="0"/>
          <w:divBdr>
            <w:top w:val="none" w:sz="0" w:space="0" w:color="auto"/>
            <w:left w:val="none" w:sz="0" w:space="0" w:color="auto"/>
            <w:bottom w:val="none" w:sz="0" w:space="0" w:color="auto"/>
            <w:right w:val="none" w:sz="0" w:space="0" w:color="auto"/>
          </w:divBdr>
          <w:divsChild>
            <w:div w:id="166748231">
              <w:marLeft w:val="0"/>
              <w:marRight w:val="0"/>
              <w:marTop w:val="0"/>
              <w:marBottom w:val="0"/>
              <w:divBdr>
                <w:top w:val="none" w:sz="0" w:space="0" w:color="auto"/>
                <w:left w:val="none" w:sz="0" w:space="0" w:color="auto"/>
                <w:bottom w:val="none" w:sz="0" w:space="0" w:color="auto"/>
                <w:right w:val="none" w:sz="0" w:space="0" w:color="auto"/>
              </w:divBdr>
            </w:div>
            <w:div w:id="397168394">
              <w:marLeft w:val="0"/>
              <w:marRight w:val="0"/>
              <w:marTop w:val="0"/>
              <w:marBottom w:val="0"/>
              <w:divBdr>
                <w:top w:val="none" w:sz="0" w:space="0" w:color="auto"/>
                <w:left w:val="none" w:sz="0" w:space="0" w:color="auto"/>
                <w:bottom w:val="none" w:sz="0" w:space="0" w:color="auto"/>
                <w:right w:val="none" w:sz="0" w:space="0" w:color="auto"/>
              </w:divBdr>
            </w:div>
          </w:divsChild>
        </w:div>
        <w:div w:id="1199128373">
          <w:marLeft w:val="0"/>
          <w:marRight w:val="0"/>
          <w:marTop w:val="0"/>
          <w:marBottom w:val="0"/>
          <w:divBdr>
            <w:top w:val="none" w:sz="0" w:space="0" w:color="auto"/>
            <w:left w:val="none" w:sz="0" w:space="0" w:color="auto"/>
            <w:bottom w:val="none" w:sz="0" w:space="0" w:color="auto"/>
            <w:right w:val="none" w:sz="0" w:space="0" w:color="auto"/>
          </w:divBdr>
          <w:divsChild>
            <w:div w:id="1282221781">
              <w:marLeft w:val="0"/>
              <w:marRight w:val="0"/>
              <w:marTop w:val="0"/>
              <w:marBottom w:val="0"/>
              <w:divBdr>
                <w:top w:val="none" w:sz="0" w:space="0" w:color="auto"/>
                <w:left w:val="none" w:sz="0" w:space="0" w:color="auto"/>
                <w:bottom w:val="none" w:sz="0" w:space="0" w:color="auto"/>
                <w:right w:val="none" w:sz="0" w:space="0" w:color="auto"/>
              </w:divBdr>
            </w:div>
          </w:divsChild>
        </w:div>
        <w:div w:id="1207068017">
          <w:marLeft w:val="0"/>
          <w:marRight w:val="0"/>
          <w:marTop w:val="0"/>
          <w:marBottom w:val="0"/>
          <w:divBdr>
            <w:top w:val="none" w:sz="0" w:space="0" w:color="auto"/>
            <w:left w:val="none" w:sz="0" w:space="0" w:color="auto"/>
            <w:bottom w:val="none" w:sz="0" w:space="0" w:color="auto"/>
            <w:right w:val="none" w:sz="0" w:space="0" w:color="auto"/>
          </w:divBdr>
          <w:divsChild>
            <w:div w:id="986786193">
              <w:marLeft w:val="0"/>
              <w:marRight w:val="0"/>
              <w:marTop w:val="0"/>
              <w:marBottom w:val="0"/>
              <w:divBdr>
                <w:top w:val="none" w:sz="0" w:space="0" w:color="auto"/>
                <w:left w:val="none" w:sz="0" w:space="0" w:color="auto"/>
                <w:bottom w:val="none" w:sz="0" w:space="0" w:color="auto"/>
                <w:right w:val="none" w:sz="0" w:space="0" w:color="auto"/>
              </w:divBdr>
            </w:div>
            <w:div w:id="1168904932">
              <w:marLeft w:val="0"/>
              <w:marRight w:val="0"/>
              <w:marTop w:val="0"/>
              <w:marBottom w:val="0"/>
              <w:divBdr>
                <w:top w:val="none" w:sz="0" w:space="0" w:color="auto"/>
                <w:left w:val="none" w:sz="0" w:space="0" w:color="auto"/>
                <w:bottom w:val="none" w:sz="0" w:space="0" w:color="auto"/>
                <w:right w:val="none" w:sz="0" w:space="0" w:color="auto"/>
              </w:divBdr>
            </w:div>
          </w:divsChild>
        </w:div>
        <w:div w:id="1211381984">
          <w:marLeft w:val="0"/>
          <w:marRight w:val="0"/>
          <w:marTop w:val="0"/>
          <w:marBottom w:val="0"/>
          <w:divBdr>
            <w:top w:val="none" w:sz="0" w:space="0" w:color="auto"/>
            <w:left w:val="none" w:sz="0" w:space="0" w:color="auto"/>
            <w:bottom w:val="none" w:sz="0" w:space="0" w:color="auto"/>
            <w:right w:val="none" w:sz="0" w:space="0" w:color="auto"/>
          </w:divBdr>
          <w:divsChild>
            <w:div w:id="1130173313">
              <w:marLeft w:val="0"/>
              <w:marRight w:val="0"/>
              <w:marTop w:val="0"/>
              <w:marBottom w:val="0"/>
              <w:divBdr>
                <w:top w:val="none" w:sz="0" w:space="0" w:color="auto"/>
                <w:left w:val="none" w:sz="0" w:space="0" w:color="auto"/>
                <w:bottom w:val="none" w:sz="0" w:space="0" w:color="auto"/>
                <w:right w:val="none" w:sz="0" w:space="0" w:color="auto"/>
              </w:divBdr>
            </w:div>
          </w:divsChild>
        </w:div>
        <w:div w:id="1214544374">
          <w:marLeft w:val="0"/>
          <w:marRight w:val="0"/>
          <w:marTop w:val="0"/>
          <w:marBottom w:val="0"/>
          <w:divBdr>
            <w:top w:val="none" w:sz="0" w:space="0" w:color="auto"/>
            <w:left w:val="none" w:sz="0" w:space="0" w:color="auto"/>
            <w:bottom w:val="none" w:sz="0" w:space="0" w:color="auto"/>
            <w:right w:val="none" w:sz="0" w:space="0" w:color="auto"/>
          </w:divBdr>
          <w:divsChild>
            <w:div w:id="821198802">
              <w:marLeft w:val="0"/>
              <w:marRight w:val="0"/>
              <w:marTop w:val="0"/>
              <w:marBottom w:val="0"/>
              <w:divBdr>
                <w:top w:val="none" w:sz="0" w:space="0" w:color="auto"/>
                <w:left w:val="none" w:sz="0" w:space="0" w:color="auto"/>
                <w:bottom w:val="none" w:sz="0" w:space="0" w:color="auto"/>
                <w:right w:val="none" w:sz="0" w:space="0" w:color="auto"/>
              </w:divBdr>
            </w:div>
          </w:divsChild>
        </w:div>
        <w:div w:id="1214737413">
          <w:marLeft w:val="0"/>
          <w:marRight w:val="0"/>
          <w:marTop w:val="0"/>
          <w:marBottom w:val="0"/>
          <w:divBdr>
            <w:top w:val="none" w:sz="0" w:space="0" w:color="auto"/>
            <w:left w:val="none" w:sz="0" w:space="0" w:color="auto"/>
            <w:bottom w:val="none" w:sz="0" w:space="0" w:color="auto"/>
            <w:right w:val="none" w:sz="0" w:space="0" w:color="auto"/>
          </w:divBdr>
          <w:divsChild>
            <w:div w:id="862285910">
              <w:marLeft w:val="0"/>
              <w:marRight w:val="0"/>
              <w:marTop w:val="0"/>
              <w:marBottom w:val="0"/>
              <w:divBdr>
                <w:top w:val="none" w:sz="0" w:space="0" w:color="auto"/>
                <w:left w:val="none" w:sz="0" w:space="0" w:color="auto"/>
                <w:bottom w:val="none" w:sz="0" w:space="0" w:color="auto"/>
                <w:right w:val="none" w:sz="0" w:space="0" w:color="auto"/>
              </w:divBdr>
            </w:div>
          </w:divsChild>
        </w:div>
        <w:div w:id="1219702208">
          <w:marLeft w:val="0"/>
          <w:marRight w:val="0"/>
          <w:marTop w:val="0"/>
          <w:marBottom w:val="0"/>
          <w:divBdr>
            <w:top w:val="none" w:sz="0" w:space="0" w:color="auto"/>
            <w:left w:val="none" w:sz="0" w:space="0" w:color="auto"/>
            <w:bottom w:val="none" w:sz="0" w:space="0" w:color="auto"/>
            <w:right w:val="none" w:sz="0" w:space="0" w:color="auto"/>
          </w:divBdr>
          <w:divsChild>
            <w:div w:id="186649256">
              <w:marLeft w:val="0"/>
              <w:marRight w:val="0"/>
              <w:marTop w:val="0"/>
              <w:marBottom w:val="0"/>
              <w:divBdr>
                <w:top w:val="none" w:sz="0" w:space="0" w:color="auto"/>
                <w:left w:val="none" w:sz="0" w:space="0" w:color="auto"/>
                <w:bottom w:val="none" w:sz="0" w:space="0" w:color="auto"/>
                <w:right w:val="none" w:sz="0" w:space="0" w:color="auto"/>
              </w:divBdr>
            </w:div>
          </w:divsChild>
        </w:div>
        <w:div w:id="1221402000">
          <w:marLeft w:val="0"/>
          <w:marRight w:val="0"/>
          <w:marTop w:val="0"/>
          <w:marBottom w:val="0"/>
          <w:divBdr>
            <w:top w:val="none" w:sz="0" w:space="0" w:color="auto"/>
            <w:left w:val="none" w:sz="0" w:space="0" w:color="auto"/>
            <w:bottom w:val="none" w:sz="0" w:space="0" w:color="auto"/>
            <w:right w:val="none" w:sz="0" w:space="0" w:color="auto"/>
          </w:divBdr>
          <w:divsChild>
            <w:div w:id="1928267208">
              <w:marLeft w:val="0"/>
              <w:marRight w:val="0"/>
              <w:marTop w:val="0"/>
              <w:marBottom w:val="0"/>
              <w:divBdr>
                <w:top w:val="none" w:sz="0" w:space="0" w:color="auto"/>
                <w:left w:val="none" w:sz="0" w:space="0" w:color="auto"/>
                <w:bottom w:val="none" w:sz="0" w:space="0" w:color="auto"/>
                <w:right w:val="none" w:sz="0" w:space="0" w:color="auto"/>
              </w:divBdr>
            </w:div>
          </w:divsChild>
        </w:div>
        <w:div w:id="1221558109">
          <w:marLeft w:val="0"/>
          <w:marRight w:val="0"/>
          <w:marTop w:val="0"/>
          <w:marBottom w:val="0"/>
          <w:divBdr>
            <w:top w:val="none" w:sz="0" w:space="0" w:color="auto"/>
            <w:left w:val="none" w:sz="0" w:space="0" w:color="auto"/>
            <w:bottom w:val="none" w:sz="0" w:space="0" w:color="auto"/>
            <w:right w:val="none" w:sz="0" w:space="0" w:color="auto"/>
          </w:divBdr>
          <w:divsChild>
            <w:div w:id="69276131">
              <w:marLeft w:val="0"/>
              <w:marRight w:val="0"/>
              <w:marTop w:val="0"/>
              <w:marBottom w:val="0"/>
              <w:divBdr>
                <w:top w:val="none" w:sz="0" w:space="0" w:color="auto"/>
                <w:left w:val="none" w:sz="0" w:space="0" w:color="auto"/>
                <w:bottom w:val="none" w:sz="0" w:space="0" w:color="auto"/>
                <w:right w:val="none" w:sz="0" w:space="0" w:color="auto"/>
              </w:divBdr>
            </w:div>
            <w:div w:id="1082800025">
              <w:marLeft w:val="0"/>
              <w:marRight w:val="0"/>
              <w:marTop w:val="0"/>
              <w:marBottom w:val="0"/>
              <w:divBdr>
                <w:top w:val="none" w:sz="0" w:space="0" w:color="auto"/>
                <w:left w:val="none" w:sz="0" w:space="0" w:color="auto"/>
                <w:bottom w:val="none" w:sz="0" w:space="0" w:color="auto"/>
                <w:right w:val="none" w:sz="0" w:space="0" w:color="auto"/>
              </w:divBdr>
            </w:div>
          </w:divsChild>
        </w:div>
        <w:div w:id="1222668355">
          <w:marLeft w:val="0"/>
          <w:marRight w:val="0"/>
          <w:marTop w:val="0"/>
          <w:marBottom w:val="0"/>
          <w:divBdr>
            <w:top w:val="none" w:sz="0" w:space="0" w:color="auto"/>
            <w:left w:val="none" w:sz="0" w:space="0" w:color="auto"/>
            <w:bottom w:val="none" w:sz="0" w:space="0" w:color="auto"/>
            <w:right w:val="none" w:sz="0" w:space="0" w:color="auto"/>
          </w:divBdr>
          <w:divsChild>
            <w:div w:id="1633441433">
              <w:marLeft w:val="0"/>
              <w:marRight w:val="0"/>
              <w:marTop w:val="0"/>
              <w:marBottom w:val="0"/>
              <w:divBdr>
                <w:top w:val="none" w:sz="0" w:space="0" w:color="auto"/>
                <w:left w:val="none" w:sz="0" w:space="0" w:color="auto"/>
                <w:bottom w:val="none" w:sz="0" w:space="0" w:color="auto"/>
                <w:right w:val="none" w:sz="0" w:space="0" w:color="auto"/>
              </w:divBdr>
            </w:div>
          </w:divsChild>
        </w:div>
        <w:div w:id="1225023133">
          <w:marLeft w:val="0"/>
          <w:marRight w:val="0"/>
          <w:marTop w:val="0"/>
          <w:marBottom w:val="0"/>
          <w:divBdr>
            <w:top w:val="none" w:sz="0" w:space="0" w:color="auto"/>
            <w:left w:val="none" w:sz="0" w:space="0" w:color="auto"/>
            <w:bottom w:val="none" w:sz="0" w:space="0" w:color="auto"/>
            <w:right w:val="none" w:sz="0" w:space="0" w:color="auto"/>
          </w:divBdr>
          <w:divsChild>
            <w:div w:id="835461044">
              <w:marLeft w:val="0"/>
              <w:marRight w:val="0"/>
              <w:marTop w:val="0"/>
              <w:marBottom w:val="0"/>
              <w:divBdr>
                <w:top w:val="none" w:sz="0" w:space="0" w:color="auto"/>
                <w:left w:val="none" w:sz="0" w:space="0" w:color="auto"/>
                <w:bottom w:val="none" w:sz="0" w:space="0" w:color="auto"/>
                <w:right w:val="none" w:sz="0" w:space="0" w:color="auto"/>
              </w:divBdr>
            </w:div>
            <w:div w:id="1213732001">
              <w:marLeft w:val="0"/>
              <w:marRight w:val="0"/>
              <w:marTop w:val="0"/>
              <w:marBottom w:val="0"/>
              <w:divBdr>
                <w:top w:val="none" w:sz="0" w:space="0" w:color="auto"/>
                <w:left w:val="none" w:sz="0" w:space="0" w:color="auto"/>
                <w:bottom w:val="none" w:sz="0" w:space="0" w:color="auto"/>
                <w:right w:val="none" w:sz="0" w:space="0" w:color="auto"/>
              </w:divBdr>
            </w:div>
            <w:div w:id="1703821672">
              <w:marLeft w:val="0"/>
              <w:marRight w:val="0"/>
              <w:marTop w:val="0"/>
              <w:marBottom w:val="0"/>
              <w:divBdr>
                <w:top w:val="none" w:sz="0" w:space="0" w:color="auto"/>
                <w:left w:val="none" w:sz="0" w:space="0" w:color="auto"/>
                <w:bottom w:val="none" w:sz="0" w:space="0" w:color="auto"/>
                <w:right w:val="none" w:sz="0" w:space="0" w:color="auto"/>
              </w:divBdr>
            </w:div>
          </w:divsChild>
        </w:div>
        <w:div w:id="1225680500">
          <w:marLeft w:val="0"/>
          <w:marRight w:val="0"/>
          <w:marTop w:val="0"/>
          <w:marBottom w:val="0"/>
          <w:divBdr>
            <w:top w:val="none" w:sz="0" w:space="0" w:color="auto"/>
            <w:left w:val="none" w:sz="0" w:space="0" w:color="auto"/>
            <w:bottom w:val="none" w:sz="0" w:space="0" w:color="auto"/>
            <w:right w:val="none" w:sz="0" w:space="0" w:color="auto"/>
          </w:divBdr>
          <w:divsChild>
            <w:div w:id="1804883062">
              <w:marLeft w:val="0"/>
              <w:marRight w:val="0"/>
              <w:marTop w:val="0"/>
              <w:marBottom w:val="0"/>
              <w:divBdr>
                <w:top w:val="none" w:sz="0" w:space="0" w:color="auto"/>
                <w:left w:val="none" w:sz="0" w:space="0" w:color="auto"/>
                <w:bottom w:val="none" w:sz="0" w:space="0" w:color="auto"/>
                <w:right w:val="none" w:sz="0" w:space="0" w:color="auto"/>
              </w:divBdr>
            </w:div>
          </w:divsChild>
        </w:div>
        <w:div w:id="1229417038">
          <w:marLeft w:val="0"/>
          <w:marRight w:val="0"/>
          <w:marTop w:val="0"/>
          <w:marBottom w:val="0"/>
          <w:divBdr>
            <w:top w:val="none" w:sz="0" w:space="0" w:color="auto"/>
            <w:left w:val="none" w:sz="0" w:space="0" w:color="auto"/>
            <w:bottom w:val="none" w:sz="0" w:space="0" w:color="auto"/>
            <w:right w:val="none" w:sz="0" w:space="0" w:color="auto"/>
          </w:divBdr>
          <w:divsChild>
            <w:div w:id="191650619">
              <w:marLeft w:val="0"/>
              <w:marRight w:val="0"/>
              <w:marTop w:val="0"/>
              <w:marBottom w:val="0"/>
              <w:divBdr>
                <w:top w:val="none" w:sz="0" w:space="0" w:color="auto"/>
                <w:left w:val="none" w:sz="0" w:space="0" w:color="auto"/>
                <w:bottom w:val="none" w:sz="0" w:space="0" w:color="auto"/>
                <w:right w:val="none" w:sz="0" w:space="0" w:color="auto"/>
              </w:divBdr>
            </w:div>
            <w:div w:id="2026246187">
              <w:marLeft w:val="0"/>
              <w:marRight w:val="0"/>
              <w:marTop w:val="0"/>
              <w:marBottom w:val="0"/>
              <w:divBdr>
                <w:top w:val="none" w:sz="0" w:space="0" w:color="auto"/>
                <w:left w:val="none" w:sz="0" w:space="0" w:color="auto"/>
                <w:bottom w:val="none" w:sz="0" w:space="0" w:color="auto"/>
                <w:right w:val="none" w:sz="0" w:space="0" w:color="auto"/>
              </w:divBdr>
            </w:div>
          </w:divsChild>
        </w:div>
        <w:div w:id="1231110055">
          <w:marLeft w:val="0"/>
          <w:marRight w:val="0"/>
          <w:marTop w:val="0"/>
          <w:marBottom w:val="0"/>
          <w:divBdr>
            <w:top w:val="none" w:sz="0" w:space="0" w:color="auto"/>
            <w:left w:val="none" w:sz="0" w:space="0" w:color="auto"/>
            <w:bottom w:val="none" w:sz="0" w:space="0" w:color="auto"/>
            <w:right w:val="none" w:sz="0" w:space="0" w:color="auto"/>
          </w:divBdr>
          <w:divsChild>
            <w:div w:id="37095789">
              <w:marLeft w:val="0"/>
              <w:marRight w:val="0"/>
              <w:marTop w:val="0"/>
              <w:marBottom w:val="0"/>
              <w:divBdr>
                <w:top w:val="none" w:sz="0" w:space="0" w:color="auto"/>
                <w:left w:val="none" w:sz="0" w:space="0" w:color="auto"/>
                <w:bottom w:val="none" w:sz="0" w:space="0" w:color="auto"/>
                <w:right w:val="none" w:sz="0" w:space="0" w:color="auto"/>
              </w:divBdr>
            </w:div>
            <w:div w:id="664742837">
              <w:marLeft w:val="0"/>
              <w:marRight w:val="0"/>
              <w:marTop w:val="0"/>
              <w:marBottom w:val="0"/>
              <w:divBdr>
                <w:top w:val="none" w:sz="0" w:space="0" w:color="auto"/>
                <w:left w:val="none" w:sz="0" w:space="0" w:color="auto"/>
                <w:bottom w:val="none" w:sz="0" w:space="0" w:color="auto"/>
                <w:right w:val="none" w:sz="0" w:space="0" w:color="auto"/>
              </w:divBdr>
            </w:div>
          </w:divsChild>
        </w:div>
        <w:div w:id="1231843277">
          <w:marLeft w:val="0"/>
          <w:marRight w:val="0"/>
          <w:marTop w:val="0"/>
          <w:marBottom w:val="0"/>
          <w:divBdr>
            <w:top w:val="none" w:sz="0" w:space="0" w:color="auto"/>
            <w:left w:val="none" w:sz="0" w:space="0" w:color="auto"/>
            <w:bottom w:val="none" w:sz="0" w:space="0" w:color="auto"/>
            <w:right w:val="none" w:sz="0" w:space="0" w:color="auto"/>
          </w:divBdr>
          <w:divsChild>
            <w:div w:id="164323950">
              <w:marLeft w:val="0"/>
              <w:marRight w:val="0"/>
              <w:marTop w:val="0"/>
              <w:marBottom w:val="0"/>
              <w:divBdr>
                <w:top w:val="none" w:sz="0" w:space="0" w:color="auto"/>
                <w:left w:val="none" w:sz="0" w:space="0" w:color="auto"/>
                <w:bottom w:val="none" w:sz="0" w:space="0" w:color="auto"/>
                <w:right w:val="none" w:sz="0" w:space="0" w:color="auto"/>
              </w:divBdr>
            </w:div>
          </w:divsChild>
        </w:div>
        <w:div w:id="1233471334">
          <w:marLeft w:val="0"/>
          <w:marRight w:val="0"/>
          <w:marTop w:val="0"/>
          <w:marBottom w:val="0"/>
          <w:divBdr>
            <w:top w:val="none" w:sz="0" w:space="0" w:color="auto"/>
            <w:left w:val="none" w:sz="0" w:space="0" w:color="auto"/>
            <w:bottom w:val="none" w:sz="0" w:space="0" w:color="auto"/>
            <w:right w:val="none" w:sz="0" w:space="0" w:color="auto"/>
          </w:divBdr>
          <w:divsChild>
            <w:div w:id="1085027754">
              <w:marLeft w:val="0"/>
              <w:marRight w:val="0"/>
              <w:marTop w:val="0"/>
              <w:marBottom w:val="0"/>
              <w:divBdr>
                <w:top w:val="none" w:sz="0" w:space="0" w:color="auto"/>
                <w:left w:val="none" w:sz="0" w:space="0" w:color="auto"/>
                <w:bottom w:val="none" w:sz="0" w:space="0" w:color="auto"/>
                <w:right w:val="none" w:sz="0" w:space="0" w:color="auto"/>
              </w:divBdr>
            </w:div>
          </w:divsChild>
        </w:div>
        <w:div w:id="1233589174">
          <w:marLeft w:val="0"/>
          <w:marRight w:val="0"/>
          <w:marTop w:val="0"/>
          <w:marBottom w:val="0"/>
          <w:divBdr>
            <w:top w:val="none" w:sz="0" w:space="0" w:color="auto"/>
            <w:left w:val="none" w:sz="0" w:space="0" w:color="auto"/>
            <w:bottom w:val="none" w:sz="0" w:space="0" w:color="auto"/>
            <w:right w:val="none" w:sz="0" w:space="0" w:color="auto"/>
          </w:divBdr>
          <w:divsChild>
            <w:div w:id="2018342222">
              <w:marLeft w:val="0"/>
              <w:marRight w:val="0"/>
              <w:marTop w:val="0"/>
              <w:marBottom w:val="0"/>
              <w:divBdr>
                <w:top w:val="none" w:sz="0" w:space="0" w:color="auto"/>
                <w:left w:val="none" w:sz="0" w:space="0" w:color="auto"/>
                <w:bottom w:val="none" w:sz="0" w:space="0" w:color="auto"/>
                <w:right w:val="none" w:sz="0" w:space="0" w:color="auto"/>
              </w:divBdr>
            </w:div>
          </w:divsChild>
        </w:div>
        <w:div w:id="1236861831">
          <w:marLeft w:val="0"/>
          <w:marRight w:val="0"/>
          <w:marTop w:val="0"/>
          <w:marBottom w:val="0"/>
          <w:divBdr>
            <w:top w:val="none" w:sz="0" w:space="0" w:color="auto"/>
            <w:left w:val="none" w:sz="0" w:space="0" w:color="auto"/>
            <w:bottom w:val="none" w:sz="0" w:space="0" w:color="auto"/>
            <w:right w:val="none" w:sz="0" w:space="0" w:color="auto"/>
          </w:divBdr>
          <w:divsChild>
            <w:div w:id="435100135">
              <w:marLeft w:val="0"/>
              <w:marRight w:val="0"/>
              <w:marTop w:val="0"/>
              <w:marBottom w:val="0"/>
              <w:divBdr>
                <w:top w:val="none" w:sz="0" w:space="0" w:color="auto"/>
                <w:left w:val="none" w:sz="0" w:space="0" w:color="auto"/>
                <w:bottom w:val="none" w:sz="0" w:space="0" w:color="auto"/>
                <w:right w:val="none" w:sz="0" w:space="0" w:color="auto"/>
              </w:divBdr>
            </w:div>
          </w:divsChild>
        </w:div>
        <w:div w:id="1241141442">
          <w:marLeft w:val="0"/>
          <w:marRight w:val="0"/>
          <w:marTop w:val="0"/>
          <w:marBottom w:val="0"/>
          <w:divBdr>
            <w:top w:val="none" w:sz="0" w:space="0" w:color="auto"/>
            <w:left w:val="none" w:sz="0" w:space="0" w:color="auto"/>
            <w:bottom w:val="none" w:sz="0" w:space="0" w:color="auto"/>
            <w:right w:val="none" w:sz="0" w:space="0" w:color="auto"/>
          </w:divBdr>
          <w:divsChild>
            <w:div w:id="412776378">
              <w:marLeft w:val="0"/>
              <w:marRight w:val="0"/>
              <w:marTop w:val="0"/>
              <w:marBottom w:val="0"/>
              <w:divBdr>
                <w:top w:val="none" w:sz="0" w:space="0" w:color="auto"/>
                <w:left w:val="none" w:sz="0" w:space="0" w:color="auto"/>
                <w:bottom w:val="none" w:sz="0" w:space="0" w:color="auto"/>
                <w:right w:val="none" w:sz="0" w:space="0" w:color="auto"/>
              </w:divBdr>
            </w:div>
          </w:divsChild>
        </w:div>
        <w:div w:id="1241522027">
          <w:marLeft w:val="0"/>
          <w:marRight w:val="0"/>
          <w:marTop w:val="0"/>
          <w:marBottom w:val="0"/>
          <w:divBdr>
            <w:top w:val="none" w:sz="0" w:space="0" w:color="auto"/>
            <w:left w:val="none" w:sz="0" w:space="0" w:color="auto"/>
            <w:bottom w:val="none" w:sz="0" w:space="0" w:color="auto"/>
            <w:right w:val="none" w:sz="0" w:space="0" w:color="auto"/>
          </w:divBdr>
          <w:divsChild>
            <w:div w:id="560290234">
              <w:marLeft w:val="0"/>
              <w:marRight w:val="0"/>
              <w:marTop w:val="0"/>
              <w:marBottom w:val="0"/>
              <w:divBdr>
                <w:top w:val="none" w:sz="0" w:space="0" w:color="auto"/>
                <w:left w:val="none" w:sz="0" w:space="0" w:color="auto"/>
                <w:bottom w:val="none" w:sz="0" w:space="0" w:color="auto"/>
                <w:right w:val="none" w:sz="0" w:space="0" w:color="auto"/>
              </w:divBdr>
            </w:div>
          </w:divsChild>
        </w:div>
        <w:div w:id="1243568694">
          <w:marLeft w:val="0"/>
          <w:marRight w:val="0"/>
          <w:marTop w:val="0"/>
          <w:marBottom w:val="0"/>
          <w:divBdr>
            <w:top w:val="none" w:sz="0" w:space="0" w:color="auto"/>
            <w:left w:val="none" w:sz="0" w:space="0" w:color="auto"/>
            <w:bottom w:val="none" w:sz="0" w:space="0" w:color="auto"/>
            <w:right w:val="none" w:sz="0" w:space="0" w:color="auto"/>
          </w:divBdr>
          <w:divsChild>
            <w:div w:id="693966611">
              <w:marLeft w:val="0"/>
              <w:marRight w:val="0"/>
              <w:marTop w:val="0"/>
              <w:marBottom w:val="0"/>
              <w:divBdr>
                <w:top w:val="none" w:sz="0" w:space="0" w:color="auto"/>
                <w:left w:val="none" w:sz="0" w:space="0" w:color="auto"/>
                <w:bottom w:val="none" w:sz="0" w:space="0" w:color="auto"/>
                <w:right w:val="none" w:sz="0" w:space="0" w:color="auto"/>
              </w:divBdr>
            </w:div>
          </w:divsChild>
        </w:div>
        <w:div w:id="1243762686">
          <w:marLeft w:val="0"/>
          <w:marRight w:val="0"/>
          <w:marTop w:val="0"/>
          <w:marBottom w:val="0"/>
          <w:divBdr>
            <w:top w:val="none" w:sz="0" w:space="0" w:color="auto"/>
            <w:left w:val="none" w:sz="0" w:space="0" w:color="auto"/>
            <w:bottom w:val="none" w:sz="0" w:space="0" w:color="auto"/>
            <w:right w:val="none" w:sz="0" w:space="0" w:color="auto"/>
          </w:divBdr>
          <w:divsChild>
            <w:div w:id="259067239">
              <w:marLeft w:val="0"/>
              <w:marRight w:val="0"/>
              <w:marTop w:val="0"/>
              <w:marBottom w:val="0"/>
              <w:divBdr>
                <w:top w:val="none" w:sz="0" w:space="0" w:color="auto"/>
                <w:left w:val="none" w:sz="0" w:space="0" w:color="auto"/>
                <w:bottom w:val="none" w:sz="0" w:space="0" w:color="auto"/>
                <w:right w:val="none" w:sz="0" w:space="0" w:color="auto"/>
              </w:divBdr>
            </w:div>
            <w:div w:id="806820704">
              <w:marLeft w:val="0"/>
              <w:marRight w:val="0"/>
              <w:marTop w:val="0"/>
              <w:marBottom w:val="0"/>
              <w:divBdr>
                <w:top w:val="none" w:sz="0" w:space="0" w:color="auto"/>
                <w:left w:val="none" w:sz="0" w:space="0" w:color="auto"/>
                <w:bottom w:val="none" w:sz="0" w:space="0" w:color="auto"/>
                <w:right w:val="none" w:sz="0" w:space="0" w:color="auto"/>
              </w:divBdr>
            </w:div>
            <w:div w:id="1629774178">
              <w:marLeft w:val="0"/>
              <w:marRight w:val="0"/>
              <w:marTop w:val="0"/>
              <w:marBottom w:val="0"/>
              <w:divBdr>
                <w:top w:val="none" w:sz="0" w:space="0" w:color="auto"/>
                <w:left w:val="none" w:sz="0" w:space="0" w:color="auto"/>
                <w:bottom w:val="none" w:sz="0" w:space="0" w:color="auto"/>
                <w:right w:val="none" w:sz="0" w:space="0" w:color="auto"/>
              </w:divBdr>
            </w:div>
          </w:divsChild>
        </w:div>
        <w:div w:id="1246843186">
          <w:marLeft w:val="0"/>
          <w:marRight w:val="0"/>
          <w:marTop w:val="0"/>
          <w:marBottom w:val="0"/>
          <w:divBdr>
            <w:top w:val="none" w:sz="0" w:space="0" w:color="auto"/>
            <w:left w:val="none" w:sz="0" w:space="0" w:color="auto"/>
            <w:bottom w:val="none" w:sz="0" w:space="0" w:color="auto"/>
            <w:right w:val="none" w:sz="0" w:space="0" w:color="auto"/>
          </w:divBdr>
          <w:divsChild>
            <w:div w:id="1139297094">
              <w:marLeft w:val="0"/>
              <w:marRight w:val="0"/>
              <w:marTop w:val="0"/>
              <w:marBottom w:val="0"/>
              <w:divBdr>
                <w:top w:val="none" w:sz="0" w:space="0" w:color="auto"/>
                <w:left w:val="none" w:sz="0" w:space="0" w:color="auto"/>
                <w:bottom w:val="none" w:sz="0" w:space="0" w:color="auto"/>
                <w:right w:val="none" w:sz="0" w:space="0" w:color="auto"/>
              </w:divBdr>
            </w:div>
            <w:div w:id="1433551391">
              <w:marLeft w:val="0"/>
              <w:marRight w:val="0"/>
              <w:marTop w:val="0"/>
              <w:marBottom w:val="0"/>
              <w:divBdr>
                <w:top w:val="none" w:sz="0" w:space="0" w:color="auto"/>
                <w:left w:val="none" w:sz="0" w:space="0" w:color="auto"/>
                <w:bottom w:val="none" w:sz="0" w:space="0" w:color="auto"/>
                <w:right w:val="none" w:sz="0" w:space="0" w:color="auto"/>
              </w:divBdr>
            </w:div>
          </w:divsChild>
        </w:div>
        <w:div w:id="1248267713">
          <w:marLeft w:val="0"/>
          <w:marRight w:val="0"/>
          <w:marTop w:val="0"/>
          <w:marBottom w:val="0"/>
          <w:divBdr>
            <w:top w:val="none" w:sz="0" w:space="0" w:color="auto"/>
            <w:left w:val="none" w:sz="0" w:space="0" w:color="auto"/>
            <w:bottom w:val="none" w:sz="0" w:space="0" w:color="auto"/>
            <w:right w:val="none" w:sz="0" w:space="0" w:color="auto"/>
          </w:divBdr>
          <w:divsChild>
            <w:div w:id="1784880252">
              <w:marLeft w:val="0"/>
              <w:marRight w:val="0"/>
              <w:marTop w:val="0"/>
              <w:marBottom w:val="0"/>
              <w:divBdr>
                <w:top w:val="none" w:sz="0" w:space="0" w:color="auto"/>
                <w:left w:val="none" w:sz="0" w:space="0" w:color="auto"/>
                <w:bottom w:val="none" w:sz="0" w:space="0" w:color="auto"/>
                <w:right w:val="none" w:sz="0" w:space="0" w:color="auto"/>
              </w:divBdr>
            </w:div>
          </w:divsChild>
        </w:div>
        <w:div w:id="1249652197">
          <w:marLeft w:val="0"/>
          <w:marRight w:val="0"/>
          <w:marTop w:val="0"/>
          <w:marBottom w:val="0"/>
          <w:divBdr>
            <w:top w:val="none" w:sz="0" w:space="0" w:color="auto"/>
            <w:left w:val="none" w:sz="0" w:space="0" w:color="auto"/>
            <w:bottom w:val="none" w:sz="0" w:space="0" w:color="auto"/>
            <w:right w:val="none" w:sz="0" w:space="0" w:color="auto"/>
          </w:divBdr>
          <w:divsChild>
            <w:div w:id="1986351619">
              <w:marLeft w:val="0"/>
              <w:marRight w:val="0"/>
              <w:marTop w:val="0"/>
              <w:marBottom w:val="0"/>
              <w:divBdr>
                <w:top w:val="none" w:sz="0" w:space="0" w:color="auto"/>
                <w:left w:val="none" w:sz="0" w:space="0" w:color="auto"/>
                <w:bottom w:val="none" w:sz="0" w:space="0" w:color="auto"/>
                <w:right w:val="none" w:sz="0" w:space="0" w:color="auto"/>
              </w:divBdr>
            </w:div>
          </w:divsChild>
        </w:div>
        <w:div w:id="1251888031">
          <w:marLeft w:val="0"/>
          <w:marRight w:val="0"/>
          <w:marTop w:val="0"/>
          <w:marBottom w:val="0"/>
          <w:divBdr>
            <w:top w:val="none" w:sz="0" w:space="0" w:color="auto"/>
            <w:left w:val="none" w:sz="0" w:space="0" w:color="auto"/>
            <w:bottom w:val="none" w:sz="0" w:space="0" w:color="auto"/>
            <w:right w:val="none" w:sz="0" w:space="0" w:color="auto"/>
          </w:divBdr>
          <w:divsChild>
            <w:div w:id="534388737">
              <w:marLeft w:val="0"/>
              <w:marRight w:val="0"/>
              <w:marTop w:val="0"/>
              <w:marBottom w:val="0"/>
              <w:divBdr>
                <w:top w:val="none" w:sz="0" w:space="0" w:color="auto"/>
                <w:left w:val="none" w:sz="0" w:space="0" w:color="auto"/>
                <w:bottom w:val="none" w:sz="0" w:space="0" w:color="auto"/>
                <w:right w:val="none" w:sz="0" w:space="0" w:color="auto"/>
              </w:divBdr>
            </w:div>
            <w:div w:id="1199051938">
              <w:marLeft w:val="0"/>
              <w:marRight w:val="0"/>
              <w:marTop w:val="0"/>
              <w:marBottom w:val="0"/>
              <w:divBdr>
                <w:top w:val="none" w:sz="0" w:space="0" w:color="auto"/>
                <w:left w:val="none" w:sz="0" w:space="0" w:color="auto"/>
                <w:bottom w:val="none" w:sz="0" w:space="0" w:color="auto"/>
                <w:right w:val="none" w:sz="0" w:space="0" w:color="auto"/>
              </w:divBdr>
            </w:div>
          </w:divsChild>
        </w:div>
        <w:div w:id="1252397428">
          <w:marLeft w:val="0"/>
          <w:marRight w:val="0"/>
          <w:marTop w:val="0"/>
          <w:marBottom w:val="0"/>
          <w:divBdr>
            <w:top w:val="none" w:sz="0" w:space="0" w:color="auto"/>
            <w:left w:val="none" w:sz="0" w:space="0" w:color="auto"/>
            <w:bottom w:val="none" w:sz="0" w:space="0" w:color="auto"/>
            <w:right w:val="none" w:sz="0" w:space="0" w:color="auto"/>
          </w:divBdr>
          <w:divsChild>
            <w:div w:id="231932643">
              <w:marLeft w:val="0"/>
              <w:marRight w:val="0"/>
              <w:marTop w:val="0"/>
              <w:marBottom w:val="0"/>
              <w:divBdr>
                <w:top w:val="none" w:sz="0" w:space="0" w:color="auto"/>
                <w:left w:val="none" w:sz="0" w:space="0" w:color="auto"/>
                <w:bottom w:val="none" w:sz="0" w:space="0" w:color="auto"/>
                <w:right w:val="none" w:sz="0" w:space="0" w:color="auto"/>
              </w:divBdr>
            </w:div>
            <w:div w:id="1587882117">
              <w:marLeft w:val="0"/>
              <w:marRight w:val="0"/>
              <w:marTop w:val="0"/>
              <w:marBottom w:val="0"/>
              <w:divBdr>
                <w:top w:val="none" w:sz="0" w:space="0" w:color="auto"/>
                <w:left w:val="none" w:sz="0" w:space="0" w:color="auto"/>
                <w:bottom w:val="none" w:sz="0" w:space="0" w:color="auto"/>
                <w:right w:val="none" w:sz="0" w:space="0" w:color="auto"/>
              </w:divBdr>
            </w:div>
          </w:divsChild>
        </w:div>
        <w:div w:id="1258177684">
          <w:marLeft w:val="0"/>
          <w:marRight w:val="0"/>
          <w:marTop w:val="0"/>
          <w:marBottom w:val="0"/>
          <w:divBdr>
            <w:top w:val="none" w:sz="0" w:space="0" w:color="auto"/>
            <w:left w:val="none" w:sz="0" w:space="0" w:color="auto"/>
            <w:bottom w:val="none" w:sz="0" w:space="0" w:color="auto"/>
            <w:right w:val="none" w:sz="0" w:space="0" w:color="auto"/>
          </w:divBdr>
          <w:divsChild>
            <w:div w:id="1840580917">
              <w:marLeft w:val="0"/>
              <w:marRight w:val="0"/>
              <w:marTop w:val="0"/>
              <w:marBottom w:val="0"/>
              <w:divBdr>
                <w:top w:val="none" w:sz="0" w:space="0" w:color="auto"/>
                <w:left w:val="none" w:sz="0" w:space="0" w:color="auto"/>
                <w:bottom w:val="none" w:sz="0" w:space="0" w:color="auto"/>
                <w:right w:val="none" w:sz="0" w:space="0" w:color="auto"/>
              </w:divBdr>
            </w:div>
          </w:divsChild>
        </w:div>
        <w:div w:id="1260210488">
          <w:marLeft w:val="0"/>
          <w:marRight w:val="0"/>
          <w:marTop w:val="0"/>
          <w:marBottom w:val="0"/>
          <w:divBdr>
            <w:top w:val="none" w:sz="0" w:space="0" w:color="auto"/>
            <w:left w:val="none" w:sz="0" w:space="0" w:color="auto"/>
            <w:bottom w:val="none" w:sz="0" w:space="0" w:color="auto"/>
            <w:right w:val="none" w:sz="0" w:space="0" w:color="auto"/>
          </w:divBdr>
          <w:divsChild>
            <w:div w:id="970787666">
              <w:marLeft w:val="0"/>
              <w:marRight w:val="0"/>
              <w:marTop w:val="0"/>
              <w:marBottom w:val="0"/>
              <w:divBdr>
                <w:top w:val="none" w:sz="0" w:space="0" w:color="auto"/>
                <w:left w:val="none" w:sz="0" w:space="0" w:color="auto"/>
                <w:bottom w:val="none" w:sz="0" w:space="0" w:color="auto"/>
                <w:right w:val="none" w:sz="0" w:space="0" w:color="auto"/>
              </w:divBdr>
            </w:div>
          </w:divsChild>
        </w:div>
        <w:div w:id="1260682190">
          <w:marLeft w:val="0"/>
          <w:marRight w:val="0"/>
          <w:marTop w:val="0"/>
          <w:marBottom w:val="0"/>
          <w:divBdr>
            <w:top w:val="none" w:sz="0" w:space="0" w:color="auto"/>
            <w:left w:val="none" w:sz="0" w:space="0" w:color="auto"/>
            <w:bottom w:val="none" w:sz="0" w:space="0" w:color="auto"/>
            <w:right w:val="none" w:sz="0" w:space="0" w:color="auto"/>
          </w:divBdr>
          <w:divsChild>
            <w:div w:id="590086513">
              <w:marLeft w:val="0"/>
              <w:marRight w:val="0"/>
              <w:marTop w:val="0"/>
              <w:marBottom w:val="0"/>
              <w:divBdr>
                <w:top w:val="none" w:sz="0" w:space="0" w:color="auto"/>
                <w:left w:val="none" w:sz="0" w:space="0" w:color="auto"/>
                <w:bottom w:val="none" w:sz="0" w:space="0" w:color="auto"/>
                <w:right w:val="none" w:sz="0" w:space="0" w:color="auto"/>
              </w:divBdr>
            </w:div>
          </w:divsChild>
        </w:div>
        <w:div w:id="1261914126">
          <w:marLeft w:val="0"/>
          <w:marRight w:val="0"/>
          <w:marTop w:val="0"/>
          <w:marBottom w:val="0"/>
          <w:divBdr>
            <w:top w:val="none" w:sz="0" w:space="0" w:color="auto"/>
            <w:left w:val="none" w:sz="0" w:space="0" w:color="auto"/>
            <w:bottom w:val="none" w:sz="0" w:space="0" w:color="auto"/>
            <w:right w:val="none" w:sz="0" w:space="0" w:color="auto"/>
          </w:divBdr>
          <w:divsChild>
            <w:div w:id="987978373">
              <w:marLeft w:val="0"/>
              <w:marRight w:val="0"/>
              <w:marTop w:val="0"/>
              <w:marBottom w:val="0"/>
              <w:divBdr>
                <w:top w:val="none" w:sz="0" w:space="0" w:color="auto"/>
                <w:left w:val="none" w:sz="0" w:space="0" w:color="auto"/>
                <w:bottom w:val="none" w:sz="0" w:space="0" w:color="auto"/>
                <w:right w:val="none" w:sz="0" w:space="0" w:color="auto"/>
              </w:divBdr>
            </w:div>
            <w:div w:id="1518737881">
              <w:marLeft w:val="0"/>
              <w:marRight w:val="0"/>
              <w:marTop w:val="0"/>
              <w:marBottom w:val="0"/>
              <w:divBdr>
                <w:top w:val="none" w:sz="0" w:space="0" w:color="auto"/>
                <w:left w:val="none" w:sz="0" w:space="0" w:color="auto"/>
                <w:bottom w:val="none" w:sz="0" w:space="0" w:color="auto"/>
                <w:right w:val="none" w:sz="0" w:space="0" w:color="auto"/>
              </w:divBdr>
            </w:div>
          </w:divsChild>
        </w:div>
        <w:div w:id="1264995945">
          <w:marLeft w:val="0"/>
          <w:marRight w:val="0"/>
          <w:marTop w:val="0"/>
          <w:marBottom w:val="0"/>
          <w:divBdr>
            <w:top w:val="none" w:sz="0" w:space="0" w:color="auto"/>
            <w:left w:val="none" w:sz="0" w:space="0" w:color="auto"/>
            <w:bottom w:val="none" w:sz="0" w:space="0" w:color="auto"/>
            <w:right w:val="none" w:sz="0" w:space="0" w:color="auto"/>
          </w:divBdr>
          <w:divsChild>
            <w:div w:id="1201673249">
              <w:marLeft w:val="0"/>
              <w:marRight w:val="0"/>
              <w:marTop w:val="0"/>
              <w:marBottom w:val="0"/>
              <w:divBdr>
                <w:top w:val="none" w:sz="0" w:space="0" w:color="auto"/>
                <w:left w:val="none" w:sz="0" w:space="0" w:color="auto"/>
                <w:bottom w:val="none" w:sz="0" w:space="0" w:color="auto"/>
                <w:right w:val="none" w:sz="0" w:space="0" w:color="auto"/>
              </w:divBdr>
            </w:div>
          </w:divsChild>
        </w:div>
        <w:div w:id="1266039297">
          <w:marLeft w:val="0"/>
          <w:marRight w:val="0"/>
          <w:marTop w:val="0"/>
          <w:marBottom w:val="0"/>
          <w:divBdr>
            <w:top w:val="none" w:sz="0" w:space="0" w:color="auto"/>
            <w:left w:val="none" w:sz="0" w:space="0" w:color="auto"/>
            <w:bottom w:val="none" w:sz="0" w:space="0" w:color="auto"/>
            <w:right w:val="none" w:sz="0" w:space="0" w:color="auto"/>
          </w:divBdr>
          <w:divsChild>
            <w:div w:id="2109613818">
              <w:marLeft w:val="0"/>
              <w:marRight w:val="0"/>
              <w:marTop w:val="0"/>
              <w:marBottom w:val="0"/>
              <w:divBdr>
                <w:top w:val="none" w:sz="0" w:space="0" w:color="auto"/>
                <w:left w:val="none" w:sz="0" w:space="0" w:color="auto"/>
                <w:bottom w:val="none" w:sz="0" w:space="0" w:color="auto"/>
                <w:right w:val="none" w:sz="0" w:space="0" w:color="auto"/>
              </w:divBdr>
            </w:div>
          </w:divsChild>
        </w:div>
        <w:div w:id="1266497770">
          <w:marLeft w:val="0"/>
          <w:marRight w:val="0"/>
          <w:marTop w:val="0"/>
          <w:marBottom w:val="0"/>
          <w:divBdr>
            <w:top w:val="none" w:sz="0" w:space="0" w:color="auto"/>
            <w:left w:val="none" w:sz="0" w:space="0" w:color="auto"/>
            <w:bottom w:val="none" w:sz="0" w:space="0" w:color="auto"/>
            <w:right w:val="none" w:sz="0" w:space="0" w:color="auto"/>
          </w:divBdr>
          <w:divsChild>
            <w:div w:id="2025477672">
              <w:marLeft w:val="0"/>
              <w:marRight w:val="0"/>
              <w:marTop w:val="0"/>
              <w:marBottom w:val="0"/>
              <w:divBdr>
                <w:top w:val="none" w:sz="0" w:space="0" w:color="auto"/>
                <w:left w:val="none" w:sz="0" w:space="0" w:color="auto"/>
                <w:bottom w:val="none" w:sz="0" w:space="0" w:color="auto"/>
                <w:right w:val="none" w:sz="0" w:space="0" w:color="auto"/>
              </w:divBdr>
            </w:div>
          </w:divsChild>
        </w:div>
        <w:div w:id="1268389776">
          <w:marLeft w:val="0"/>
          <w:marRight w:val="0"/>
          <w:marTop w:val="0"/>
          <w:marBottom w:val="0"/>
          <w:divBdr>
            <w:top w:val="none" w:sz="0" w:space="0" w:color="auto"/>
            <w:left w:val="none" w:sz="0" w:space="0" w:color="auto"/>
            <w:bottom w:val="none" w:sz="0" w:space="0" w:color="auto"/>
            <w:right w:val="none" w:sz="0" w:space="0" w:color="auto"/>
          </w:divBdr>
          <w:divsChild>
            <w:div w:id="457721015">
              <w:marLeft w:val="0"/>
              <w:marRight w:val="0"/>
              <w:marTop w:val="0"/>
              <w:marBottom w:val="0"/>
              <w:divBdr>
                <w:top w:val="none" w:sz="0" w:space="0" w:color="auto"/>
                <w:left w:val="none" w:sz="0" w:space="0" w:color="auto"/>
                <w:bottom w:val="none" w:sz="0" w:space="0" w:color="auto"/>
                <w:right w:val="none" w:sz="0" w:space="0" w:color="auto"/>
              </w:divBdr>
            </w:div>
            <w:div w:id="1129930796">
              <w:marLeft w:val="0"/>
              <w:marRight w:val="0"/>
              <w:marTop w:val="0"/>
              <w:marBottom w:val="0"/>
              <w:divBdr>
                <w:top w:val="none" w:sz="0" w:space="0" w:color="auto"/>
                <w:left w:val="none" w:sz="0" w:space="0" w:color="auto"/>
                <w:bottom w:val="none" w:sz="0" w:space="0" w:color="auto"/>
                <w:right w:val="none" w:sz="0" w:space="0" w:color="auto"/>
              </w:divBdr>
            </w:div>
            <w:div w:id="1839886609">
              <w:marLeft w:val="0"/>
              <w:marRight w:val="0"/>
              <w:marTop w:val="0"/>
              <w:marBottom w:val="0"/>
              <w:divBdr>
                <w:top w:val="none" w:sz="0" w:space="0" w:color="auto"/>
                <w:left w:val="none" w:sz="0" w:space="0" w:color="auto"/>
                <w:bottom w:val="none" w:sz="0" w:space="0" w:color="auto"/>
                <w:right w:val="none" w:sz="0" w:space="0" w:color="auto"/>
              </w:divBdr>
            </w:div>
          </w:divsChild>
        </w:div>
        <w:div w:id="1269972000">
          <w:marLeft w:val="0"/>
          <w:marRight w:val="0"/>
          <w:marTop w:val="0"/>
          <w:marBottom w:val="0"/>
          <w:divBdr>
            <w:top w:val="none" w:sz="0" w:space="0" w:color="auto"/>
            <w:left w:val="none" w:sz="0" w:space="0" w:color="auto"/>
            <w:bottom w:val="none" w:sz="0" w:space="0" w:color="auto"/>
            <w:right w:val="none" w:sz="0" w:space="0" w:color="auto"/>
          </w:divBdr>
          <w:divsChild>
            <w:div w:id="759452550">
              <w:marLeft w:val="0"/>
              <w:marRight w:val="0"/>
              <w:marTop w:val="0"/>
              <w:marBottom w:val="0"/>
              <w:divBdr>
                <w:top w:val="none" w:sz="0" w:space="0" w:color="auto"/>
                <w:left w:val="none" w:sz="0" w:space="0" w:color="auto"/>
                <w:bottom w:val="none" w:sz="0" w:space="0" w:color="auto"/>
                <w:right w:val="none" w:sz="0" w:space="0" w:color="auto"/>
              </w:divBdr>
            </w:div>
          </w:divsChild>
        </w:div>
        <w:div w:id="1270233212">
          <w:marLeft w:val="0"/>
          <w:marRight w:val="0"/>
          <w:marTop w:val="0"/>
          <w:marBottom w:val="0"/>
          <w:divBdr>
            <w:top w:val="none" w:sz="0" w:space="0" w:color="auto"/>
            <w:left w:val="none" w:sz="0" w:space="0" w:color="auto"/>
            <w:bottom w:val="none" w:sz="0" w:space="0" w:color="auto"/>
            <w:right w:val="none" w:sz="0" w:space="0" w:color="auto"/>
          </w:divBdr>
          <w:divsChild>
            <w:div w:id="46759880">
              <w:marLeft w:val="0"/>
              <w:marRight w:val="0"/>
              <w:marTop w:val="0"/>
              <w:marBottom w:val="0"/>
              <w:divBdr>
                <w:top w:val="none" w:sz="0" w:space="0" w:color="auto"/>
                <w:left w:val="none" w:sz="0" w:space="0" w:color="auto"/>
                <w:bottom w:val="none" w:sz="0" w:space="0" w:color="auto"/>
                <w:right w:val="none" w:sz="0" w:space="0" w:color="auto"/>
              </w:divBdr>
            </w:div>
            <w:div w:id="106194928">
              <w:marLeft w:val="0"/>
              <w:marRight w:val="0"/>
              <w:marTop w:val="0"/>
              <w:marBottom w:val="0"/>
              <w:divBdr>
                <w:top w:val="none" w:sz="0" w:space="0" w:color="auto"/>
                <w:left w:val="none" w:sz="0" w:space="0" w:color="auto"/>
                <w:bottom w:val="none" w:sz="0" w:space="0" w:color="auto"/>
                <w:right w:val="none" w:sz="0" w:space="0" w:color="auto"/>
              </w:divBdr>
            </w:div>
            <w:div w:id="1575899318">
              <w:marLeft w:val="0"/>
              <w:marRight w:val="0"/>
              <w:marTop w:val="0"/>
              <w:marBottom w:val="0"/>
              <w:divBdr>
                <w:top w:val="none" w:sz="0" w:space="0" w:color="auto"/>
                <w:left w:val="none" w:sz="0" w:space="0" w:color="auto"/>
                <w:bottom w:val="none" w:sz="0" w:space="0" w:color="auto"/>
                <w:right w:val="none" w:sz="0" w:space="0" w:color="auto"/>
              </w:divBdr>
            </w:div>
          </w:divsChild>
        </w:div>
        <w:div w:id="1271934633">
          <w:marLeft w:val="0"/>
          <w:marRight w:val="0"/>
          <w:marTop w:val="0"/>
          <w:marBottom w:val="0"/>
          <w:divBdr>
            <w:top w:val="none" w:sz="0" w:space="0" w:color="auto"/>
            <w:left w:val="none" w:sz="0" w:space="0" w:color="auto"/>
            <w:bottom w:val="none" w:sz="0" w:space="0" w:color="auto"/>
            <w:right w:val="none" w:sz="0" w:space="0" w:color="auto"/>
          </w:divBdr>
          <w:divsChild>
            <w:div w:id="1544057205">
              <w:marLeft w:val="0"/>
              <w:marRight w:val="0"/>
              <w:marTop w:val="0"/>
              <w:marBottom w:val="0"/>
              <w:divBdr>
                <w:top w:val="none" w:sz="0" w:space="0" w:color="auto"/>
                <w:left w:val="none" w:sz="0" w:space="0" w:color="auto"/>
                <w:bottom w:val="none" w:sz="0" w:space="0" w:color="auto"/>
                <w:right w:val="none" w:sz="0" w:space="0" w:color="auto"/>
              </w:divBdr>
            </w:div>
          </w:divsChild>
        </w:div>
        <w:div w:id="1272711671">
          <w:marLeft w:val="0"/>
          <w:marRight w:val="0"/>
          <w:marTop w:val="0"/>
          <w:marBottom w:val="0"/>
          <w:divBdr>
            <w:top w:val="none" w:sz="0" w:space="0" w:color="auto"/>
            <w:left w:val="none" w:sz="0" w:space="0" w:color="auto"/>
            <w:bottom w:val="none" w:sz="0" w:space="0" w:color="auto"/>
            <w:right w:val="none" w:sz="0" w:space="0" w:color="auto"/>
          </w:divBdr>
          <w:divsChild>
            <w:div w:id="1962110422">
              <w:marLeft w:val="0"/>
              <w:marRight w:val="0"/>
              <w:marTop w:val="0"/>
              <w:marBottom w:val="0"/>
              <w:divBdr>
                <w:top w:val="none" w:sz="0" w:space="0" w:color="auto"/>
                <w:left w:val="none" w:sz="0" w:space="0" w:color="auto"/>
                <w:bottom w:val="none" w:sz="0" w:space="0" w:color="auto"/>
                <w:right w:val="none" w:sz="0" w:space="0" w:color="auto"/>
              </w:divBdr>
            </w:div>
          </w:divsChild>
        </w:div>
        <w:div w:id="1274291159">
          <w:marLeft w:val="0"/>
          <w:marRight w:val="0"/>
          <w:marTop w:val="0"/>
          <w:marBottom w:val="0"/>
          <w:divBdr>
            <w:top w:val="none" w:sz="0" w:space="0" w:color="auto"/>
            <w:left w:val="none" w:sz="0" w:space="0" w:color="auto"/>
            <w:bottom w:val="none" w:sz="0" w:space="0" w:color="auto"/>
            <w:right w:val="none" w:sz="0" w:space="0" w:color="auto"/>
          </w:divBdr>
          <w:divsChild>
            <w:div w:id="1830251676">
              <w:marLeft w:val="0"/>
              <w:marRight w:val="0"/>
              <w:marTop w:val="0"/>
              <w:marBottom w:val="0"/>
              <w:divBdr>
                <w:top w:val="none" w:sz="0" w:space="0" w:color="auto"/>
                <w:left w:val="none" w:sz="0" w:space="0" w:color="auto"/>
                <w:bottom w:val="none" w:sz="0" w:space="0" w:color="auto"/>
                <w:right w:val="none" w:sz="0" w:space="0" w:color="auto"/>
              </w:divBdr>
            </w:div>
          </w:divsChild>
        </w:div>
        <w:div w:id="1279944302">
          <w:marLeft w:val="0"/>
          <w:marRight w:val="0"/>
          <w:marTop w:val="0"/>
          <w:marBottom w:val="0"/>
          <w:divBdr>
            <w:top w:val="none" w:sz="0" w:space="0" w:color="auto"/>
            <w:left w:val="none" w:sz="0" w:space="0" w:color="auto"/>
            <w:bottom w:val="none" w:sz="0" w:space="0" w:color="auto"/>
            <w:right w:val="none" w:sz="0" w:space="0" w:color="auto"/>
          </w:divBdr>
          <w:divsChild>
            <w:div w:id="1900048170">
              <w:marLeft w:val="0"/>
              <w:marRight w:val="0"/>
              <w:marTop w:val="0"/>
              <w:marBottom w:val="0"/>
              <w:divBdr>
                <w:top w:val="none" w:sz="0" w:space="0" w:color="auto"/>
                <w:left w:val="none" w:sz="0" w:space="0" w:color="auto"/>
                <w:bottom w:val="none" w:sz="0" w:space="0" w:color="auto"/>
                <w:right w:val="none" w:sz="0" w:space="0" w:color="auto"/>
              </w:divBdr>
            </w:div>
          </w:divsChild>
        </w:div>
        <w:div w:id="1280574613">
          <w:marLeft w:val="0"/>
          <w:marRight w:val="0"/>
          <w:marTop w:val="0"/>
          <w:marBottom w:val="0"/>
          <w:divBdr>
            <w:top w:val="none" w:sz="0" w:space="0" w:color="auto"/>
            <w:left w:val="none" w:sz="0" w:space="0" w:color="auto"/>
            <w:bottom w:val="none" w:sz="0" w:space="0" w:color="auto"/>
            <w:right w:val="none" w:sz="0" w:space="0" w:color="auto"/>
          </w:divBdr>
          <w:divsChild>
            <w:div w:id="1540822610">
              <w:marLeft w:val="0"/>
              <w:marRight w:val="0"/>
              <w:marTop w:val="0"/>
              <w:marBottom w:val="0"/>
              <w:divBdr>
                <w:top w:val="none" w:sz="0" w:space="0" w:color="auto"/>
                <w:left w:val="none" w:sz="0" w:space="0" w:color="auto"/>
                <w:bottom w:val="none" w:sz="0" w:space="0" w:color="auto"/>
                <w:right w:val="none" w:sz="0" w:space="0" w:color="auto"/>
              </w:divBdr>
            </w:div>
          </w:divsChild>
        </w:div>
        <w:div w:id="1280720195">
          <w:marLeft w:val="0"/>
          <w:marRight w:val="0"/>
          <w:marTop w:val="0"/>
          <w:marBottom w:val="0"/>
          <w:divBdr>
            <w:top w:val="none" w:sz="0" w:space="0" w:color="auto"/>
            <w:left w:val="none" w:sz="0" w:space="0" w:color="auto"/>
            <w:bottom w:val="none" w:sz="0" w:space="0" w:color="auto"/>
            <w:right w:val="none" w:sz="0" w:space="0" w:color="auto"/>
          </w:divBdr>
          <w:divsChild>
            <w:div w:id="1144153194">
              <w:marLeft w:val="0"/>
              <w:marRight w:val="0"/>
              <w:marTop w:val="0"/>
              <w:marBottom w:val="0"/>
              <w:divBdr>
                <w:top w:val="none" w:sz="0" w:space="0" w:color="auto"/>
                <w:left w:val="none" w:sz="0" w:space="0" w:color="auto"/>
                <w:bottom w:val="none" w:sz="0" w:space="0" w:color="auto"/>
                <w:right w:val="none" w:sz="0" w:space="0" w:color="auto"/>
              </w:divBdr>
            </w:div>
          </w:divsChild>
        </w:div>
        <w:div w:id="1282297247">
          <w:marLeft w:val="0"/>
          <w:marRight w:val="0"/>
          <w:marTop w:val="0"/>
          <w:marBottom w:val="0"/>
          <w:divBdr>
            <w:top w:val="none" w:sz="0" w:space="0" w:color="auto"/>
            <w:left w:val="none" w:sz="0" w:space="0" w:color="auto"/>
            <w:bottom w:val="none" w:sz="0" w:space="0" w:color="auto"/>
            <w:right w:val="none" w:sz="0" w:space="0" w:color="auto"/>
          </w:divBdr>
          <w:divsChild>
            <w:div w:id="396562081">
              <w:marLeft w:val="0"/>
              <w:marRight w:val="0"/>
              <w:marTop w:val="0"/>
              <w:marBottom w:val="0"/>
              <w:divBdr>
                <w:top w:val="none" w:sz="0" w:space="0" w:color="auto"/>
                <w:left w:val="none" w:sz="0" w:space="0" w:color="auto"/>
                <w:bottom w:val="none" w:sz="0" w:space="0" w:color="auto"/>
                <w:right w:val="none" w:sz="0" w:space="0" w:color="auto"/>
              </w:divBdr>
            </w:div>
          </w:divsChild>
        </w:div>
        <w:div w:id="1290088730">
          <w:marLeft w:val="0"/>
          <w:marRight w:val="0"/>
          <w:marTop w:val="0"/>
          <w:marBottom w:val="0"/>
          <w:divBdr>
            <w:top w:val="none" w:sz="0" w:space="0" w:color="auto"/>
            <w:left w:val="none" w:sz="0" w:space="0" w:color="auto"/>
            <w:bottom w:val="none" w:sz="0" w:space="0" w:color="auto"/>
            <w:right w:val="none" w:sz="0" w:space="0" w:color="auto"/>
          </w:divBdr>
          <w:divsChild>
            <w:div w:id="1021012778">
              <w:marLeft w:val="0"/>
              <w:marRight w:val="0"/>
              <w:marTop w:val="0"/>
              <w:marBottom w:val="0"/>
              <w:divBdr>
                <w:top w:val="none" w:sz="0" w:space="0" w:color="auto"/>
                <w:left w:val="none" w:sz="0" w:space="0" w:color="auto"/>
                <w:bottom w:val="none" w:sz="0" w:space="0" w:color="auto"/>
                <w:right w:val="none" w:sz="0" w:space="0" w:color="auto"/>
              </w:divBdr>
            </w:div>
          </w:divsChild>
        </w:div>
        <w:div w:id="1291324197">
          <w:marLeft w:val="0"/>
          <w:marRight w:val="0"/>
          <w:marTop w:val="0"/>
          <w:marBottom w:val="0"/>
          <w:divBdr>
            <w:top w:val="none" w:sz="0" w:space="0" w:color="auto"/>
            <w:left w:val="none" w:sz="0" w:space="0" w:color="auto"/>
            <w:bottom w:val="none" w:sz="0" w:space="0" w:color="auto"/>
            <w:right w:val="none" w:sz="0" w:space="0" w:color="auto"/>
          </w:divBdr>
          <w:divsChild>
            <w:div w:id="835191286">
              <w:marLeft w:val="0"/>
              <w:marRight w:val="0"/>
              <w:marTop w:val="0"/>
              <w:marBottom w:val="0"/>
              <w:divBdr>
                <w:top w:val="none" w:sz="0" w:space="0" w:color="auto"/>
                <w:left w:val="none" w:sz="0" w:space="0" w:color="auto"/>
                <w:bottom w:val="none" w:sz="0" w:space="0" w:color="auto"/>
                <w:right w:val="none" w:sz="0" w:space="0" w:color="auto"/>
              </w:divBdr>
            </w:div>
          </w:divsChild>
        </w:div>
        <w:div w:id="1293439480">
          <w:marLeft w:val="0"/>
          <w:marRight w:val="0"/>
          <w:marTop w:val="0"/>
          <w:marBottom w:val="0"/>
          <w:divBdr>
            <w:top w:val="none" w:sz="0" w:space="0" w:color="auto"/>
            <w:left w:val="none" w:sz="0" w:space="0" w:color="auto"/>
            <w:bottom w:val="none" w:sz="0" w:space="0" w:color="auto"/>
            <w:right w:val="none" w:sz="0" w:space="0" w:color="auto"/>
          </w:divBdr>
          <w:divsChild>
            <w:div w:id="896355976">
              <w:marLeft w:val="0"/>
              <w:marRight w:val="0"/>
              <w:marTop w:val="0"/>
              <w:marBottom w:val="0"/>
              <w:divBdr>
                <w:top w:val="none" w:sz="0" w:space="0" w:color="auto"/>
                <w:left w:val="none" w:sz="0" w:space="0" w:color="auto"/>
                <w:bottom w:val="none" w:sz="0" w:space="0" w:color="auto"/>
                <w:right w:val="none" w:sz="0" w:space="0" w:color="auto"/>
              </w:divBdr>
            </w:div>
          </w:divsChild>
        </w:div>
        <w:div w:id="1294290072">
          <w:marLeft w:val="0"/>
          <w:marRight w:val="0"/>
          <w:marTop w:val="0"/>
          <w:marBottom w:val="0"/>
          <w:divBdr>
            <w:top w:val="none" w:sz="0" w:space="0" w:color="auto"/>
            <w:left w:val="none" w:sz="0" w:space="0" w:color="auto"/>
            <w:bottom w:val="none" w:sz="0" w:space="0" w:color="auto"/>
            <w:right w:val="none" w:sz="0" w:space="0" w:color="auto"/>
          </w:divBdr>
          <w:divsChild>
            <w:div w:id="710686616">
              <w:marLeft w:val="0"/>
              <w:marRight w:val="0"/>
              <w:marTop w:val="0"/>
              <w:marBottom w:val="0"/>
              <w:divBdr>
                <w:top w:val="none" w:sz="0" w:space="0" w:color="auto"/>
                <w:left w:val="none" w:sz="0" w:space="0" w:color="auto"/>
                <w:bottom w:val="none" w:sz="0" w:space="0" w:color="auto"/>
                <w:right w:val="none" w:sz="0" w:space="0" w:color="auto"/>
              </w:divBdr>
            </w:div>
          </w:divsChild>
        </w:div>
        <w:div w:id="1294411929">
          <w:marLeft w:val="0"/>
          <w:marRight w:val="0"/>
          <w:marTop w:val="0"/>
          <w:marBottom w:val="0"/>
          <w:divBdr>
            <w:top w:val="none" w:sz="0" w:space="0" w:color="auto"/>
            <w:left w:val="none" w:sz="0" w:space="0" w:color="auto"/>
            <w:bottom w:val="none" w:sz="0" w:space="0" w:color="auto"/>
            <w:right w:val="none" w:sz="0" w:space="0" w:color="auto"/>
          </w:divBdr>
          <w:divsChild>
            <w:div w:id="2138256293">
              <w:marLeft w:val="0"/>
              <w:marRight w:val="0"/>
              <w:marTop w:val="0"/>
              <w:marBottom w:val="0"/>
              <w:divBdr>
                <w:top w:val="none" w:sz="0" w:space="0" w:color="auto"/>
                <w:left w:val="none" w:sz="0" w:space="0" w:color="auto"/>
                <w:bottom w:val="none" w:sz="0" w:space="0" w:color="auto"/>
                <w:right w:val="none" w:sz="0" w:space="0" w:color="auto"/>
              </w:divBdr>
            </w:div>
          </w:divsChild>
        </w:div>
        <w:div w:id="1300498202">
          <w:marLeft w:val="0"/>
          <w:marRight w:val="0"/>
          <w:marTop w:val="0"/>
          <w:marBottom w:val="0"/>
          <w:divBdr>
            <w:top w:val="none" w:sz="0" w:space="0" w:color="auto"/>
            <w:left w:val="none" w:sz="0" w:space="0" w:color="auto"/>
            <w:bottom w:val="none" w:sz="0" w:space="0" w:color="auto"/>
            <w:right w:val="none" w:sz="0" w:space="0" w:color="auto"/>
          </w:divBdr>
          <w:divsChild>
            <w:div w:id="692077188">
              <w:marLeft w:val="0"/>
              <w:marRight w:val="0"/>
              <w:marTop w:val="0"/>
              <w:marBottom w:val="0"/>
              <w:divBdr>
                <w:top w:val="none" w:sz="0" w:space="0" w:color="auto"/>
                <w:left w:val="none" w:sz="0" w:space="0" w:color="auto"/>
                <w:bottom w:val="none" w:sz="0" w:space="0" w:color="auto"/>
                <w:right w:val="none" w:sz="0" w:space="0" w:color="auto"/>
              </w:divBdr>
            </w:div>
          </w:divsChild>
        </w:div>
        <w:div w:id="1300840313">
          <w:marLeft w:val="0"/>
          <w:marRight w:val="0"/>
          <w:marTop w:val="0"/>
          <w:marBottom w:val="0"/>
          <w:divBdr>
            <w:top w:val="none" w:sz="0" w:space="0" w:color="auto"/>
            <w:left w:val="none" w:sz="0" w:space="0" w:color="auto"/>
            <w:bottom w:val="none" w:sz="0" w:space="0" w:color="auto"/>
            <w:right w:val="none" w:sz="0" w:space="0" w:color="auto"/>
          </w:divBdr>
          <w:divsChild>
            <w:div w:id="1182280168">
              <w:marLeft w:val="0"/>
              <w:marRight w:val="0"/>
              <w:marTop w:val="0"/>
              <w:marBottom w:val="0"/>
              <w:divBdr>
                <w:top w:val="none" w:sz="0" w:space="0" w:color="auto"/>
                <w:left w:val="none" w:sz="0" w:space="0" w:color="auto"/>
                <w:bottom w:val="none" w:sz="0" w:space="0" w:color="auto"/>
                <w:right w:val="none" w:sz="0" w:space="0" w:color="auto"/>
              </w:divBdr>
            </w:div>
          </w:divsChild>
        </w:div>
        <w:div w:id="1301226191">
          <w:marLeft w:val="0"/>
          <w:marRight w:val="0"/>
          <w:marTop w:val="0"/>
          <w:marBottom w:val="0"/>
          <w:divBdr>
            <w:top w:val="none" w:sz="0" w:space="0" w:color="auto"/>
            <w:left w:val="none" w:sz="0" w:space="0" w:color="auto"/>
            <w:bottom w:val="none" w:sz="0" w:space="0" w:color="auto"/>
            <w:right w:val="none" w:sz="0" w:space="0" w:color="auto"/>
          </w:divBdr>
          <w:divsChild>
            <w:div w:id="771052085">
              <w:marLeft w:val="0"/>
              <w:marRight w:val="0"/>
              <w:marTop w:val="0"/>
              <w:marBottom w:val="0"/>
              <w:divBdr>
                <w:top w:val="none" w:sz="0" w:space="0" w:color="auto"/>
                <w:left w:val="none" w:sz="0" w:space="0" w:color="auto"/>
                <w:bottom w:val="none" w:sz="0" w:space="0" w:color="auto"/>
                <w:right w:val="none" w:sz="0" w:space="0" w:color="auto"/>
              </w:divBdr>
            </w:div>
            <w:div w:id="988249121">
              <w:marLeft w:val="0"/>
              <w:marRight w:val="0"/>
              <w:marTop w:val="0"/>
              <w:marBottom w:val="0"/>
              <w:divBdr>
                <w:top w:val="none" w:sz="0" w:space="0" w:color="auto"/>
                <w:left w:val="none" w:sz="0" w:space="0" w:color="auto"/>
                <w:bottom w:val="none" w:sz="0" w:space="0" w:color="auto"/>
                <w:right w:val="none" w:sz="0" w:space="0" w:color="auto"/>
              </w:divBdr>
            </w:div>
          </w:divsChild>
        </w:div>
        <w:div w:id="1302424501">
          <w:marLeft w:val="0"/>
          <w:marRight w:val="0"/>
          <w:marTop w:val="0"/>
          <w:marBottom w:val="0"/>
          <w:divBdr>
            <w:top w:val="none" w:sz="0" w:space="0" w:color="auto"/>
            <w:left w:val="none" w:sz="0" w:space="0" w:color="auto"/>
            <w:bottom w:val="none" w:sz="0" w:space="0" w:color="auto"/>
            <w:right w:val="none" w:sz="0" w:space="0" w:color="auto"/>
          </w:divBdr>
          <w:divsChild>
            <w:div w:id="316616991">
              <w:marLeft w:val="0"/>
              <w:marRight w:val="0"/>
              <w:marTop w:val="0"/>
              <w:marBottom w:val="0"/>
              <w:divBdr>
                <w:top w:val="none" w:sz="0" w:space="0" w:color="auto"/>
                <w:left w:val="none" w:sz="0" w:space="0" w:color="auto"/>
                <w:bottom w:val="none" w:sz="0" w:space="0" w:color="auto"/>
                <w:right w:val="none" w:sz="0" w:space="0" w:color="auto"/>
              </w:divBdr>
            </w:div>
            <w:div w:id="2062360530">
              <w:marLeft w:val="0"/>
              <w:marRight w:val="0"/>
              <w:marTop w:val="0"/>
              <w:marBottom w:val="0"/>
              <w:divBdr>
                <w:top w:val="none" w:sz="0" w:space="0" w:color="auto"/>
                <w:left w:val="none" w:sz="0" w:space="0" w:color="auto"/>
                <w:bottom w:val="none" w:sz="0" w:space="0" w:color="auto"/>
                <w:right w:val="none" w:sz="0" w:space="0" w:color="auto"/>
              </w:divBdr>
            </w:div>
          </w:divsChild>
        </w:div>
        <w:div w:id="1303658613">
          <w:marLeft w:val="0"/>
          <w:marRight w:val="0"/>
          <w:marTop w:val="0"/>
          <w:marBottom w:val="0"/>
          <w:divBdr>
            <w:top w:val="none" w:sz="0" w:space="0" w:color="auto"/>
            <w:left w:val="none" w:sz="0" w:space="0" w:color="auto"/>
            <w:bottom w:val="none" w:sz="0" w:space="0" w:color="auto"/>
            <w:right w:val="none" w:sz="0" w:space="0" w:color="auto"/>
          </w:divBdr>
          <w:divsChild>
            <w:div w:id="480852754">
              <w:marLeft w:val="0"/>
              <w:marRight w:val="0"/>
              <w:marTop w:val="0"/>
              <w:marBottom w:val="0"/>
              <w:divBdr>
                <w:top w:val="none" w:sz="0" w:space="0" w:color="auto"/>
                <w:left w:val="none" w:sz="0" w:space="0" w:color="auto"/>
                <w:bottom w:val="none" w:sz="0" w:space="0" w:color="auto"/>
                <w:right w:val="none" w:sz="0" w:space="0" w:color="auto"/>
              </w:divBdr>
            </w:div>
          </w:divsChild>
        </w:div>
        <w:div w:id="1305087143">
          <w:marLeft w:val="0"/>
          <w:marRight w:val="0"/>
          <w:marTop w:val="0"/>
          <w:marBottom w:val="0"/>
          <w:divBdr>
            <w:top w:val="none" w:sz="0" w:space="0" w:color="auto"/>
            <w:left w:val="none" w:sz="0" w:space="0" w:color="auto"/>
            <w:bottom w:val="none" w:sz="0" w:space="0" w:color="auto"/>
            <w:right w:val="none" w:sz="0" w:space="0" w:color="auto"/>
          </w:divBdr>
          <w:divsChild>
            <w:div w:id="1549493067">
              <w:marLeft w:val="0"/>
              <w:marRight w:val="0"/>
              <w:marTop w:val="0"/>
              <w:marBottom w:val="0"/>
              <w:divBdr>
                <w:top w:val="none" w:sz="0" w:space="0" w:color="auto"/>
                <w:left w:val="none" w:sz="0" w:space="0" w:color="auto"/>
                <w:bottom w:val="none" w:sz="0" w:space="0" w:color="auto"/>
                <w:right w:val="none" w:sz="0" w:space="0" w:color="auto"/>
              </w:divBdr>
            </w:div>
          </w:divsChild>
        </w:div>
        <w:div w:id="1305619965">
          <w:marLeft w:val="0"/>
          <w:marRight w:val="0"/>
          <w:marTop w:val="0"/>
          <w:marBottom w:val="0"/>
          <w:divBdr>
            <w:top w:val="none" w:sz="0" w:space="0" w:color="auto"/>
            <w:left w:val="none" w:sz="0" w:space="0" w:color="auto"/>
            <w:bottom w:val="none" w:sz="0" w:space="0" w:color="auto"/>
            <w:right w:val="none" w:sz="0" w:space="0" w:color="auto"/>
          </w:divBdr>
          <w:divsChild>
            <w:div w:id="1169250806">
              <w:marLeft w:val="0"/>
              <w:marRight w:val="0"/>
              <w:marTop w:val="0"/>
              <w:marBottom w:val="0"/>
              <w:divBdr>
                <w:top w:val="none" w:sz="0" w:space="0" w:color="auto"/>
                <w:left w:val="none" w:sz="0" w:space="0" w:color="auto"/>
                <w:bottom w:val="none" w:sz="0" w:space="0" w:color="auto"/>
                <w:right w:val="none" w:sz="0" w:space="0" w:color="auto"/>
              </w:divBdr>
            </w:div>
          </w:divsChild>
        </w:div>
        <w:div w:id="1313171806">
          <w:marLeft w:val="0"/>
          <w:marRight w:val="0"/>
          <w:marTop w:val="0"/>
          <w:marBottom w:val="0"/>
          <w:divBdr>
            <w:top w:val="none" w:sz="0" w:space="0" w:color="auto"/>
            <w:left w:val="none" w:sz="0" w:space="0" w:color="auto"/>
            <w:bottom w:val="none" w:sz="0" w:space="0" w:color="auto"/>
            <w:right w:val="none" w:sz="0" w:space="0" w:color="auto"/>
          </w:divBdr>
          <w:divsChild>
            <w:div w:id="1558937197">
              <w:marLeft w:val="0"/>
              <w:marRight w:val="0"/>
              <w:marTop w:val="0"/>
              <w:marBottom w:val="0"/>
              <w:divBdr>
                <w:top w:val="none" w:sz="0" w:space="0" w:color="auto"/>
                <w:left w:val="none" w:sz="0" w:space="0" w:color="auto"/>
                <w:bottom w:val="none" w:sz="0" w:space="0" w:color="auto"/>
                <w:right w:val="none" w:sz="0" w:space="0" w:color="auto"/>
              </w:divBdr>
            </w:div>
          </w:divsChild>
        </w:div>
        <w:div w:id="1313291738">
          <w:marLeft w:val="0"/>
          <w:marRight w:val="0"/>
          <w:marTop w:val="0"/>
          <w:marBottom w:val="0"/>
          <w:divBdr>
            <w:top w:val="none" w:sz="0" w:space="0" w:color="auto"/>
            <w:left w:val="none" w:sz="0" w:space="0" w:color="auto"/>
            <w:bottom w:val="none" w:sz="0" w:space="0" w:color="auto"/>
            <w:right w:val="none" w:sz="0" w:space="0" w:color="auto"/>
          </w:divBdr>
          <w:divsChild>
            <w:div w:id="1044646098">
              <w:marLeft w:val="0"/>
              <w:marRight w:val="0"/>
              <w:marTop w:val="0"/>
              <w:marBottom w:val="0"/>
              <w:divBdr>
                <w:top w:val="none" w:sz="0" w:space="0" w:color="auto"/>
                <w:left w:val="none" w:sz="0" w:space="0" w:color="auto"/>
                <w:bottom w:val="none" w:sz="0" w:space="0" w:color="auto"/>
                <w:right w:val="none" w:sz="0" w:space="0" w:color="auto"/>
              </w:divBdr>
            </w:div>
            <w:div w:id="1576207466">
              <w:marLeft w:val="0"/>
              <w:marRight w:val="0"/>
              <w:marTop w:val="0"/>
              <w:marBottom w:val="0"/>
              <w:divBdr>
                <w:top w:val="none" w:sz="0" w:space="0" w:color="auto"/>
                <w:left w:val="none" w:sz="0" w:space="0" w:color="auto"/>
                <w:bottom w:val="none" w:sz="0" w:space="0" w:color="auto"/>
                <w:right w:val="none" w:sz="0" w:space="0" w:color="auto"/>
              </w:divBdr>
            </w:div>
            <w:div w:id="1675834794">
              <w:marLeft w:val="0"/>
              <w:marRight w:val="0"/>
              <w:marTop w:val="0"/>
              <w:marBottom w:val="0"/>
              <w:divBdr>
                <w:top w:val="none" w:sz="0" w:space="0" w:color="auto"/>
                <w:left w:val="none" w:sz="0" w:space="0" w:color="auto"/>
                <w:bottom w:val="none" w:sz="0" w:space="0" w:color="auto"/>
                <w:right w:val="none" w:sz="0" w:space="0" w:color="auto"/>
              </w:divBdr>
            </w:div>
          </w:divsChild>
        </w:div>
        <w:div w:id="1318072921">
          <w:marLeft w:val="0"/>
          <w:marRight w:val="0"/>
          <w:marTop w:val="0"/>
          <w:marBottom w:val="0"/>
          <w:divBdr>
            <w:top w:val="none" w:sz="0" w:space="0" w:color="auto"/>
            <w:left w:val="none" w:sz="0" w:space="0" w:color="auto"/>
            <w:bottom w:val="none" w:sz="0" w:space="0" w:color="auto"/>
            <w:right w:val="none" w:sz="0" w:space="0" w:color="auto"/>
          </w:divBdr>
          <w:divsChild>
            <w:div w:id="1242370855">
              <w:marLeft w:val="0"/>
              <w:marRight w:val="0"/>
              <w:marTop w:val="0"/>
              <w:marBottom w:val="0"/>
              <w:divBdr>
                <w:top w:val="none" w:sz="0" w:space="0" w:color="auto"/>
                <w:left w:val="none" w:sz="0" w:space="0" w:color="auto"/>
                <w:bottom w:val="none" w:sz="0" w:space="0" w:color="auto"/>
                <w:right w:val="none" w:sz="0" w:space="0" w:color="auto"/>
              </w:divBdr>
            </w:div>
          </w:divsChild>
        </w:div>
        <w:div w:id="1320159887">
          <w:marLeft w:val="0"/>
          <w:marRight w:val="0"/>
          <w:marTop w:val="0"/>
          <w:marBottom w:val="0"/>
          <w:divBdr>
            <w:top w:val="none" w:sz="0" w:space="0" w:color="auto"/>
            <w:left w:val="none" w:sz="0" w:space="0" w:color="auto"/>
            <w:bottom w:val="none" w:sz="0" w:space="0" w:color="auto"/>
            <w:right w:val="none" w:sz="0" w:space="0" w:color="auto"/>
          </w:divBdr>
          <w:divsChild>
            <w:div w:id="234170189">
              <w:marLeft w:val="0"/>
              <w:marRight w:val="0"/>
              <w:marTop w:val="0"/>
              <w:marBottom w:val="0"/>
              <w:divBdr>
                <w:top w:val="none" w:sz="0" w:space="0" w:color="auto"/>
                <w:left w:val="none" w:sz="0" w:space="0" w:color="auto"/>
                <w:bottom w:val="none" w:sz="0" w:space="0" w:color="auto"/>
                <w:right w:val="none" w:sz="0" w:space="0" w:color="auto"/>
              </w:divBdr>
            </w:div>
          </w:divsChild>
        </w:div>
        <w:div w:id="1322006328">
          <w:marLeft w:val="0"/>
          <w:marRight w:val="0"/>
          <w:marTop w:val="0"/>
          <w:marBottom w:val="0"/>
          <w:divBdr>
            <w:top w:val="none" w:sz="0" w:space="0" w:color="auto"/>
            <w:left w:val="none" w:sz="0" w:space="0" w:color="auto"/>
            <w:bottom w:val="none" w:sz="0" w:space="0" w:color="auto"/>
            <w:right w:val="none" w:sz="0" w:space="0" w:color="auto"/>
          </w:divBdr>
          <w:divsChild>
            <w:div w:id="671832853">
              <w:marLeft w:val="0"/>
              <w:marRight w:val="0"/>
              <w:marTop w:val="0"/>
              <w:marBottom w:val="0"/>
              <w:divBdr>
                <w:top w:val="none" w:sz="0" w:space="0" w:color="auto"/>
                <w:left w:val="none" w:sz="0" w:space="0" w:color="auto"/>
                <w:bottom w:val="none" w:sz="0" w:space="0" w:color="auto"/>
                <w:right w:val="none" w:sz="0" w:space="0" w:color="auto"/>
              </w:divBdr>
            </w:div>
          </w:divsChild>
        </w:div>
        <w:div w:id="1322192739">
          <w:marLeft w:val="0"/>
          <w:marRight w:val="0"/>
          <w:marTop w:val="0"/>
          <w:marBottom w:val="0"/>
          <w:divBdr>
            <w:top w:val="none" w:sz="0" w:space="0" w:color="auto"/>
            <w:left w:val="none" w:sz="0" w:space="0" w:color="auto"/>
            <w:bottom w:val="none" w:sz="0" w:space="0" w:color="auto"/>
            <w:right w:val="none" w:sz="0" w:space="0" w:color="auto"/>
          </w:divBdr>
          <w:divsChild>
            <w:div w:id="1035083123">
              <w:marLeft w:val="0"/>
              <w:marRight w:val="0"/>
              <w:marTop w:val="0"/>
              <w:marBottom w:val="0"/>
              <w:divBdr>
                <w:top w:val="none" w:sz="0" w:space="0" w:color="auto"/>
                <w:left w:val="none" w:sz="0" w:space="0" w:color="auto"/>
                <w:bottom w:val="none" w:sz="0" w:space="0" w:color="auto"/>
                <w:right w:val="none" w:sz="0" w:space="0" w:color="auto"/>
              </w:divBdr>
            </w:div>
          </w:divsChild>
        </w:div>
        <w:div w:id="1324429681">
          <w:marLeft w:val="0"/>
          <w:marRight w:val="0"/>
          <w:marTop w:val="0"/>
          <w:marBottom w:val="0"/>
          <w:divBdr>
            <w:top w:val="none" w:sz="0" w:space="0" w:color="auto"/>
            <w:left w:val="none" w:sz="0" w:space="0" w:color="auto"/>
            <w:bottom w:val="none" w:sz="0" w:space="0" w:color="auto"/>
            <w:right w:val="none" w:sz="0" w:space="0" w:color="auto"/>
          </w:divBdr>
          <w:divsChild>
            <w:div w:id="2114935142">
              <w:marLeft w:val="0"/>
              <w:marRight w:val="0"/>
              <w:marTop w:val="0"/>
              <w:marBottom w:val="0"/>
              <w:divBdr>
                <w:top w:val="none" w:sz="0" w:space="0" w:color="auto"/>
                <w:left w:val="none" w:sz="0" w:space="0" w:color="auto"/>
                <w:bottom w:val="none" w:sz="0" w:space="0" w:color="auto"/>
                <w:right w:val="none" w:sz="0" w:space="0" w:color="auto"/>
              </w:divBdr>
            </w:div>
          </w:divsChild>
        </w:div>
        <w:div w:id="1324620716">
          <w:marLeft w:val="0"/>
          <w:marRight w:val="0"/>
          <w:marTop w:val="0"/>
          <w:marBottom w:val="0"/>
          <w:divBdr>
            <w:top w:val="none" w:sz="0" w:space="0" w:color="auto"/>
            <w:left w:val="none" w:sz="0" w:space="0" w:color="auto"/>
            <w:bottom w:val="none" w:sz="0" w:space="0" w:color="auto"/>
            <w:right w:val="none" w:sz="0" w:space="0" w:color="auto"/>
          </w:divBdr>
          <w:divsChild>
            <w:div w:id="583608201">
              <w:marLeft w:val="0"/>
              <w:marRight w:val="0"/>
              <w:marTop w:val="0"/>
              <w:marBottom w:val="0"/>
              <w:divBdr>
                <w:top w:val="none" w:sz="0" w:space="0" w:color="auto"/>
                <w:left w:val="none" w:sz="0" w:space="0" w:color="auto"/>
                <w:bottom w:val="none" w:sz="0" w:space="0" w:color="auto"/>
                <w:right w:val="none" w:sz="0" w:space="0" w:color="auto"/>
              </w:divBdr>
            </w:div>
          </w:divsChild>
        </w:div>
        <w:div w:id="1325282074">
          <w:marLeft w:val="0"/>
          <w:marRight w:val="0"/>
          <w:marTop w:val="0"/>
          <w:marBottom w:val="0"/>
          <w:divBdr>
            <w:top w:val="none" w:sz="0" w:space="0" w:color="auto"/>
            <w:left w:val="none" w:sz="0" w:space="0" w:color="auto"/>
            <w:bottom w:val="none" w:sz="0" w:space="0" w:color="auto"/>
            <w:right w:val="none" w:sz="0" w:space="0" w:color="auto"/>
          </w:divBdr>
          <w:divsChild>
            <w:div w:id="907543030">
              <w:marLeft w:val="0"/>
              <w:marRight w:val="0"/>
              <w:marTop w:val="0"/>
              <w:marBottom w:val="0"/>
              <w:divBdr>
                <w:top w:val="none" w:sz="0" w:space="0" w:color="auto"/>
                <w:left w:val="none" w:sz="0" w:space="0" w:color="auto"/>
                <w:bottom w:val="none" w:sz="0" w:space="0" w:color="auto"/>
                <w:right w:val="none" w:sz="0" w:space="0" w:color="auto"/>
              </w:divBdr>
            </w:div>
          </w:divsChild>
        </w:div>
        <w:div w:id="1327514217">
          <w:marLeft w:val="0"/>
          <w:marRight w:val="0"/>
          <w:marTop w:val="0"/>
          <w:marBottom w:val="0"/>
          <w:divBdr>
            <w:top w:val="none" w:sz="0" w:space="0" w:color="auto"/>
            <w:left w:val="none" w:sz="0" w:space="0" w:color="auto"/>
            <w:bottom w:val="none" w:sz="0" w:space="0" w:color="auto"/>
            <w:right w:val="none" w:sz="0" w:space="0" w:color="auto"/>
          </w:divBdr>
          <w:divsChild>
            <w:div w:id="1071587857">
              <w:marLeft w:val="0"/>
              <w:marRight w:val="0"/>
              <w:marTop w:val="0"/>
              <w:marBottom w:val="0"/>
              <w:divBdr>
                <w:top w:val="none" w:sz="0" w:space="0" w:color="auto"/>
                <w:left w:val="none" w:sz="0" w:space="0" w:color="auto"/>
                <w:bottom w:val="none" w:sz="0" w:space="0" w:color="auto"/>
                <w:right w:val="none" w:sz="0" w:space="0" w:color="auto"/>
              </w:divBdr>
            </w:div>
            <w:div w:id="1737508894">
              <w:marLeft w:val="0"/>
              <w:marRight w:val="0"/>
              <w:marTop w:val="0"/>
              <w:marBottom w:val="0"/>
              <w:divBdr>
                <w:top w:val="none" w:sz="0" w:space="0" w:color="auto"/>
                <w:left w:val="none" w:sz="0" w:space="0" w:color="auto"/>
                <w:bottom w:val="none" w:sz="0" w:space="0" w:color="auto"/>
                <w:right w:val="none" w:sz="0" w:space="0" w:color="auto"/>
              </w:divBdr>
            </w:div>
          </w:divsChild>
        </w:div>
        <w:div w:id="1327704934">
          <w:marLeft w:val="0"/>
          <w:marRight w:val="0"/>
          <w:marTop w:val="0"/>
          <w:marBottom w:val="0"/>
          <w:divBdr>
            <w:top w:val="none" w:sz="0" w:space="0" w:color="auto"/>
            <w:left w:val="none" w:sz="0" w:space="0" w:color="auto"/>
            <w:bottom w:val="none" w:sz="0" w:space="0" w:color="auto"/>
            <w:right w:val="none" w:sz="0" w:space="0" w:color="auto"/>
          </w:divBdr>
          <w:divsChild>
            <w:div w:id="472330809">
              <w:marLeft w:val="0"/>
              <w:marRight w:val="0"/>
              <w:marTop w:val="0"/>
              <w:marBottom w:val="0"/>
              <w:divBdr>
                <w:top w:val="none" w:sz="0" w:space="0" w:color="auto"/>
                <w:left w:val="none" w:sz="0" w:space="0" w:color="auto"/>
                <w:bottom w:val="none" w:sz="0" w:space="0" w:color="auto"/>
                <w:right w:val="none" w:sz="0" w:space="0" w:color="auto"/>
              </w:divBdr>
            </w:div>
          </w:divsChild>
        </w:div>
        <w:div w:id="1327709009">
          <w:marLeft w:val="0"/>
          <w:marRight w:val="0"/>
          <w:marTop w:val="0"/>
          <w:marBottom w:val="0"/>
          <w:divBdr>
            <w:top w:val="none" w:sz="0" w:space="0" w:color="auto"/>
            <w:left w:val="none" w:sz="0" w:space="0" w:color="auto"/>
            <w:bottom w:val="none" w:sz="0" w:space="0" w:color="auto"/>
            <w:right w:val="none" w:sz="0" w:space="0" w:color="auto"/>
          </w:divBdr>
          <w:divsChild>
            <w:div w:id="2099053560">
              <w:marLeft w:val="0"/>
              <w:marRight w:val="0"/>
              <w:marTop w:val="0"/>
              <w:marBottom w:val="0"/>
              <w:divBdr>
                <w:top w:val="none" w:sz="0" w:space="0" w:color="auto"/>
                <w:left w:val="none" w:sz="0" w:space="0" w:color="auto"/>
                <w:bottom w:val="none" w:sz="0" w:space="0" w:color="auto"/>
                <w:right w:val="none" w:sz="0" w:space="0" w:color="auto"/>
              </w:divBdr>
            </w:div>
          </w:divsChild>
        </w:div>
        <w:div w:id="1327827571">
          <w:marLeft w:val="0"/>
          <w:marRight w:val="0"/>
          <w:marTop w:val="0"/>
          <w:marBottom w:val="0"/>
          <w:divBdr>
            <w:top w:val="none" w:sz="0" w:space="0" w:color="auto"/>
            <w:left w:val="none" w:sz="0" w:space="0" w:color="auto"/>
            <w:bottom w:val="none" w:sz="0" w:space="0" w:color="auto"/>
            <w:right w:val="none" w:sz="0" w:space="0" w:color="auto"/>
          </w:divBdr>
          <w:divsChild>
            <w:div w:id="2056348544">
              <w:marLeft w:val="0"/>
              <w:marRight w:val="0"/>
              <w:marTop w:val="0"/>
              <w:marBottom w:val="0"/>
              <w:divBdr>
                <w:top w:val="none" w:sz="0" w:space="0" w:color="auto"/>
                <w:left w:val="none" w:sz="0" w:space="0" w:color="auto"/>
                <w:bottom w:val="none" w:sz="0" w:space="0" w:color="auto"/>
                <w:right w:val="none" w:sz="0" w:space="0" w:color="auto"/>
              </w:divBdr>
            </w:div>
          </w:divsChild>
        </w:div>
        <w:div w:id="1332950735">
          <w:marLeft w:val="0"/>
          <w:marRight w:val="0"/>
          <w:marTop w:val="0"/>
          <w:marBottom w:val="0"/>
          <w:divBdr>
            <w:top w:val="none" w:sz="0" w:space="0" w:color="auto"/>
            <w:left w:val="none" w:sz="0" w:space="0" w:color="auto"/>
            <w:bottom w:val="none" w:sz="0" w:space="0" w:color="auto"/>
            <w:right w:val="none" w:sz="0" w:space="0" w:color="auto"/>
          </w:divBdr>
          <w:divsChild>
            <w:div w:id="1252473141">
              <w:marLeft w:val="0"/>
              <w:marRight w:val="0"/>
              <w:marTop w:val="0"/>
              <w:marBottom w:val="0"/>
              <w:divBdr>
                <w:top w:val="none" w:sz="0" w:space="0" w:color="auto"/>
                <w:left w:val="none" w:sz="0" w:space="0" w:color="auto"/>
                <w:bottom w:val="none" w:sz="0" w:space="0" w:color="auto"/>
                <w:right w:val="none" w:sz="0" w:space="0" w:color="auto"/>
              </w:divBdr>
            </w:div>
          </w:divsChild>
        </w:div>
        <w:div w:id="1333337732">
          <w:marLeft w:val="0"/>
          <w:marRight w:val="0"/>
          <w:marTop w:val="0"/>
          <w:marBottom w:val="0"/>
          <w:divBdr>
            <w:top w:val="none" w:sz="0" w:space="0" w:color="auto"/>
            <w:left w:val="none" w:sz="0" w:space="0" w:color="auto"/>
            <w:bottom w:val="none" w:sz="0" w:space="0" w:color="auto"/>
            <w:right w:val="none" w:sz="0" w:space="0" w:color="auto"/>
          </w:divBdr>
          <w:divsChild>
            <w:div w:id="1412581760">
              <w:marLeft w:val="0"/>
              <w:marRight w:val="0"/>
              <w:marTop w:val="0"/>
              <w:marBottom w:val="0"/>
              <w:divBdr>
                <w:top w:val="none" w:sz="0" w:space="0" w:color="auto"/>
                <w:left w:val="none" w:sz="0" w:space="0" w:color="auto"/>
                <w:bottom w:val="none" w:sz="0" w:space="0" w:color="auto"/>
                <w:right w:val="none" w:sz="0" w:space="0" w:color="auto"/>
              </w:divBdr>
            </w:div>
          </w:divsChild>
        </w:div>
        <w:div w:id="1334064315">
          <w:marLeft w:val="0"/>
          <w:marRight w:val="0"/>
          <w:marTop w:val="0"/>
          <w:marBottom w:val="0"/>
          <w:divBdr>
            <w:top w:val="none" w:sz="0" w:space="0" w:color="auto"/>
            <w:left w:val="none" w:sz="0" w:space="0" w:color="auto"/>
            <w:bottom w:val="none" w:sz="0" w:space="0" w:color="auto"/>
            <w:right w:val="none" w:sz="0" w:space="0" w:color="auto"/>
          </w:divBdr>
          <w:divsChild>
            <w:div w:id="942878555">
              <w:marLeft w:val="0"/>
              <w:marRight w:val="0"/>
              <w:marTop w:val="0"/>
              <w:marBottom w:val="0"/>
              <w:divBdr>
                <w:top w:val="none" w:sz="0" w:space="0" w:color="auto"/>
                <w:left w:val="none" w:sz="0" w:space="0" w:color="auto"/>
                <w:bottom w:val="none" w:sz="0" w:space="0" w:color="auto"/>
                <w:right w:val="none" w:sz="0" w:space="0" w:color="auto"/>
              </w:divBdr>
            </w:div>
            <w:div w:id="1114790416">
              <w:marLeft w:val="0"/>
              <w:marRight w:val="0"/>
              <w:marTop w:val="0"/>
              <w:marBottom w:val="0"/>
              <w:divBdr>
                <w:top w:val="none" w:sz="0" w:space="0" w:color="auto"/>
                <w:left w:val="none" w:sz="0" w:space="0" w:color="auto"/>
                <w:bottom w:val="none" w:sz="0" w:space="0" w:color="auto"/>
                <w:right w:val="none" w:sz="0" w:space="0" w:color="auto"/>
              </w:divBdr>
            </w:div>
            <w:div w:id="1408651568">
              <w:marLeft w:val="0"/>
              <w:marRight w:val="0"/>
              <w:marTop w:val="0"/>
              <w:marBottom w:val="0"/>
              <w:divBdr>
                <w:top w:val="none" w:sz="0" w:space="0" w:color="auto"/>
                <w:left w:val="none" w:sz="0" w:space="0" w:color="auto"/>
                <w:bottom w:val="none" w:sz="0" w:space="0" w:color="auto"/>
                <w:right w:val="none" w:sz="0" w:space="0" w:color="auto"/>
              </w:divBdr>
            </w:div>
          </w:divsChild>
        </w:div>
        <w:div w:id="1334189700">
          <w:marLeft w:val="0"/>
          <w:marRight w:val="0"/>
          <w:marTop w:val="0"/>
          <w:marBottom w:val="0"/>
          <w:divBdr>
            <w:top w:val="none" w:sz="0" w:space="0" w:color="auto"/>
            <w:left w:val="none" w:sz="0" w:space="0" w:color="auto"/>
            <w:bottom w:val="none" w:sz="0" w:space="0" w:color="auto"/>
            <w:right w:val="none" w:sz="0" w:space="0" w:color="auto"/>
          </w:divBdr>
          <w:divsChild>
            <w:div w:id="1424448934">
              <w:marLeft w:val="0"/>
              <w:marRight w:val="0"/>
              <w:marTop w:val="0"/>
              <w:marBottom w:val="0"/>
              <w:divBdr>
                <w:top w:val="none" w:sz="0" w:space="0" w:color="auto"/>
                <w:left w:val="none" w:sz="0" w:space="0" w:color="auto"/>
                <w:bottom w:val="none" w:sz="0" w:space="0" w:color="auto"/>
                <w:right w:val="none" w:sz="0" w:space="0" w:color="auto"/>
              </w:divBdr>
            </w:div>
          </w:divsChild>
        </w:div>
        <w:div w:id="1335570668">
          <w:marLeft w:val="0"/>
          <w:marRight w:val="0"/>
          <w:marTop w:val="0"/>
          <w:marBottom w:val="0"/>
          <w:divBdr>
            <w:top w:val="none" w:sz="0" w:space="0" w:color="auto"/>
            <w:left w:val="none" w:sz="0" w:space="0" w:color="auto"/>
            <w:bottom w:val="none" w:sz="0" w:space="0" w:color="auto"/>
            <w:right w:val="none" w:sz="0" w:space="0" w:color="auto"/>
          </w:divBdr>
          <w:divsChild>
            <w:div w:id="560211639">
              <w:marLeft w:val="0"/>
              <w:marRight w:val="0"/>
              <w:marTop w:val="0"/>
              <w:marBottom w:val="0"/>
              <w:divBdr>
                <w:top w:val="none" w:sz="0" w:space="0" w:color="auto"/>
                <w:left w:val="none" w:sz="0" w:space="0" w:color="auto"/>
                <w:bottom w:val="none" w:sz="0" w:space="0" w:color="auto"/>
                <w:right w:val="none" w:sz="0" w:space="0" w:color="auto"/>
              </w:divBdr>
            </w:div>
          </w:divsChild>
        </w:div>
        <w:div w:id="1336766981">
          <w:marLeft w:val="0"/>
          <w:marRight w:val="0"/>
          <w:marTop w:val="0"/>
          <w:marBottom w:val="0"/>
          <w:divBdr>
            <w:top w:val="none" w:sz="0" w:space="0" w:color="auto"/>
            <w:left w:val="none" w:sz="0" w:space="0" w:color="auto"/>
            <w:bottom w:val="none" w:sz="0" w:space="0" w:color="auto"/>
            <w:right w:val="none" w:sz="0" w:space="0" w:color="auto"/>
          </w:divBdr>
          <w:divsChild>
            <w:div w:id="1865632792">
              <w:marLeft w:val="0"/>
              <w:marRight w:val="0"/>
              <w:marTop w:val="0"/>
              <w:marBottom w:val="0"/>
              <w:divBdr>
                <w:top w:val="none" w:sz="0" w:space="0" w:color="auto"/>
                <w:left w:val="none" w:sz="0" w:space="0" w:color="auto"/>
                <w:bottom w:val="none" w:sz="0" w:space="0" w:color="auto"/>
                <w:right w:val="none" w:sz="0" w:space="0" w:color="auto"/>
              </w:divBdr>
            </w:div>
          </w:divsChild>
        </w:div>
        <w:div w:id="1337996053">
          <w:marLeft w:val="0"/>
          <w:marRight w:val="0"/>
          <w:marTop w:val="0"/>
          <w:marBottom w:val="0"/>
          <w:divBdr>
            <w:top w:val="none" w:sz="0" w:space="0" w:color="auto"/>
            <w:left w:val="none" w:sz="0" w:space="0" w:color="auto"/>
            <w:bottom w:val="none" w:sz="0" w:space="0" w:color="auto"/>
            <w:right w:val="none" w:sz="0" w:space="0" w:color="auto"/>
          </w:divBdr>
          <w:divsChild>
            <w:div w:id="901060121">
              <w:marLeft w:val="0"/>
              <w:marRight w:val="0"/>
              <w:marTop w:val="0"/>
              <w:marBottom w:val="0"/>
              <w:divBdr>
                <w:top w:val="none" w:sz="0" w:space="0" w:color="auto"/>
                <w:left w:val="none" w:sz="0" w:space="0" w:color="auto"/>
                <w:bottom w:val="none" w:sz="0" w:space="0" w:color="auto"/>
                <w:right w:val="none" w:sz="0" w:space="0" w:color="auto"/>
              </w:divBdr>
            </w:div>
          </w:divsChild>
        </w:div>
        <w:div w:id="1341590292">
          <w:marLeft w:val="0"/>
          <w:marRight w:val="0"/>
          <w:marTop w:val="0"/>
          <w:marBottom w:val="0"/>
          <w:divBdr>
            <w:top w:val="none" w:sz="0" w:space="0" w:color="auto"/>
            <w:left w:val="none" w:sz="0" w:space="0" w:color="auto"/>
            <w:bottom w:val="none" w:sz="0" w:space="0" w:color="auto"/>
            <w:right w:val="none" w:sz="0" w:space="0" w:color="auto"/>
          </w:divBdr>
          <w:divsChild>
            <w:div w:id="388724038">
              <w:marLeft w:val="0"/>
              <w:marRight w:val="0"/>
              <w:marTop w:val="0"/>
              <w:marBottom w:val="0"/>
              <w:divBdr>
                <w:top w:val="none" w:sz="0" w:space="0" w:color="auto"/>
                <w:left w:val="none" w:sz="0" w:space="0" w:color="auto"/>
                <w:bottom w:val="none" w:sz="0" w:space="0" w:color="auto"/>
                <w:right w:val="none" w:sz="0" w:space="0" w:color="auto"/>
              </w:divBdr>
            </w:div>
            <w:div w:id="485517732">
              <w:marLeft w:val="0"/>
              <w:marRight w:val="0"/>
              <w:marTop w:val="0"/>
              <w:marBottom w:val="0"/>
              <w:divBdr>
                <w:top w:val="none" w:sz="0" w:space="0" w:color="auto"/>
                <w:left w:val="none" w:sz="0" w:space="0" w:color="auto"/>
                <w:bottom w:val="none" w:sz="0" w:space="0" w:color="auto"/>
                <w:right w:val="none" w:sz="0" w:space="0" w:color="auto"/>
              </w:divBdr>
            </w:div>
            <w:div w:id="1441530620">
              <w:marLeft w:val="0"/>
              <w:marRight w:val="0"/>
              <w:marTop w:val="0"/>
              <w:marBottom w:val="0"/>
              <w:divBdr>
                <w:top w:val="none" w:sz="0" w:space="0" w:color="auto"/>
                <w:left w:val="none" w:sz="0" w:space="0" w:color="auto"/>
                <w:bottom w:val="none" w:sz="0" w:space="0" w:color="auto"/>
                <w:right w:val="none" w:sz="0" w:space="0" w:color="auto"/>
              </w:divBdr>
            </w:div>
          </w:divsChild>
        </w:div>
        <w:div w:id="1342854769">
          <w:marLeft w:val="0"/>
          <w:marRight w:val="0"/>
          <w:marTop w:val="0"/>
          <w:marBottom w:val="0"/>
          <w:divBdr>
            <w:top w:val="none" w:sz="0" w:space="0" w:color="auto"/>
            <w:left w:val="none" w:sz="0" w:space="0" w:color="auto"/>
            <w:bottom w:val="none" w:sz="0" w:space="0" w:color="auto"/>
            <w:right w:val="none" w:sz="0" w:space="0" w:color="auto"/>
          </w:divBdr>
          <w:divsChild>
            <w:div w:id="326399914">
              <w:marLeft w:val="0"/>
              <w:marRight w:val="0"/>
              <w:marTop w:val="0"/>
              <w:marBottom w:val="0"/>
              <w:divBdr>
                <w:top w:val="none" w:sz="0" w:space="0" w:color="auto"/>
                <w:left w:val="none" w:sz="0" w:space="0" w:color="auto"/>
                <w:bottom w:val="none" w:sz="0" w:space="0" w:color="auto"/>
                <w:right w:val="none" w:sz="0" w:space="0" w:color="auto"/>
              </w:divBdr>
            </w:div>
          </w:divsChild>
        </w:div>
        <w:div w:id="1344552063">
          <w:marLeft w:val="0"/>
          <w:marRight w:val="0"/>
          <w:marTop w:val="0"/>
          <w:marBottom w:val="0"/>
          <w:divBdr>
            <w:top w:val="none" w:sz="0" w:space="0" w:color="auto"/>
            <w:left w:val="none" w:sz="0" w:space="0" w:color="auto"/>
            <w:bottom w:val="none" w:sz="0" w:space="0" w:color="auto"/>
            <w:right w:val="none" w:sz="0" w:space="0" w:color="auto"/>
          </w:divBdr>
          <w:divsChild>
            <w:div w:id="1869952296">
              <w:marLeft w:val="0"/>
              <w:marRight w:val="0"/>
              <w:marTop w:val="0"/>
              <w:marBottom w:val="0"/>
              <w:divBdr>
                <w:top w:val="none" w:sz="0" w:space="0" w:color="auto"/>
                <w:left w:val="none" w:sz="0" w:space="0" w:color="auto"/>
                <w:bottom w:val="none" w:sz="0" w:space="0" w:color="auto"/>
                <w:right w:val="none" w:sz="0" w:space="0" w:color="auto"/>
              </w:divBdr>
            </w:div>
          </w:divsChild>
        </w:div>
        <w:div w:id="1347058719">
          <w:marLeft w:val="0"/>
          <w:marRight w:val="0"/>
          <w:marTop w:val="0"/>
          <w:marBottom w:val="0"/>
          <w:divBdr>
            <w:top w:val="none" w:sz="0" w:space="0" w:color="auto"/>
            <w:left w:val="none" w:sz="0" w:space="0" w:color="auto"/>
            <w:bottom w:val="none" w:sz="0" w:space="0" w:color="auto"/>
            <w:right w:val="none" w:sz="0" w:space="0" w:color="auto"/>
          </w:divBdr>
          <w:divsChild>
            <w:div w:id="293487246">
              <w:marLeft w:val="0"/>
              <w:marRight w:val="0"/>
              <w:marTop w:val="0"/>
              <w:marBottom w:val="0"/>
              <w:divBdr>
                <w:top w:val="none" w:sz="0" w:space="0" w:color="auto"/>
                <w:left w:val="none" w:sz="0" w:space="0" w:color="auto"/>
                <w:bottom w:val="none" w:sz="0" w:space="0" w:color="auto"/>
                <w:right w:val="none" w:sz="0" w:space="0" w:color="auto"/>
              </w:divBdr>
            </w:div>
          </w:divsChild>
        </w:div>
        <w:div w:id="1352604157">
          <w:marLeft w:val="0"/>
          <w:marRight w:val="0"/>
          <w:marTop w:val="0"/>
          <w:marBottom w:val="0"/>
          <w:divBdr>
            <w:top w:val="none" w:sz="0" w:space="0" w:color="auto"/>
            <w:left w:val="none" w:sz="0" w:space="0" w:color="auto"/>
            <w:bottom w:val="none" w:sz="0" w:space="0" w:color="auto"/>
            <w:right w:val="none" w:sz="0" w:space="0" w:color="auto"/>
          </w:divBdr>
          <w:divsChild>
            <w:div w:id="900677642">
              <w:marLeft w:val="0"/>
              <w:marRight w:val="0"/>
              <w:marTop w:val="0"/>
              <w:marBottom w:val="0"/>
              <w:divBdr>
                <w:top w:val="none" w:sz="0" w:space="0" w:color="auto"/>
                <w:left w:val="none" w:sz="0" w:space="0" w:color="auto"/>
                <w:bottom w:val="none" w:sz="0" w:space="0" w:color="auto"/>
                <w:right w:val="none" w:sz="0" w:space="0" w:color="auto"/>
              </w:divBdr>
            </w:div>
          </w:divsChild>
        </w:div>
        <w:div w:id="1358581480">
          <w:marLeft w:val="0"/>
          <w:marRight w:val="0"/>
          <w:marTop w:val="0"/>
          <w:marBottom w:val="0"/>
          <w:divBdr>
            <w:top w:val="none" w:sz="0" w:space="0" w:color="auto"/>
            <w:left w:val="none" w:sz="0" w:space="0" w:color="auto"/>
            <w:bottom w:val="none" w:sz="0" w:space="0" w:color="auto"/>
            <w:right w:val="none" w:sz="0" w:space="0" w:color="auto"/>
          </w:divBdr>
          <w:divsChild>
            <w:div w:id="22706493">
              <w:marLeft w:val="0"/>
              <w:marRight w:val="0"/>
              <w:marTop w:val="0"/>
              <w:marBottom w:val="0"/>
              <w:divBdr>
                <w:top w:val="none" w:sz="0" w:space="0" w:color="auto"/>
                <w:left w:val="none" w:sz="0" w:space="0" w:color="auto"/>
                <w:bottom w:val="none" w:sz="0" w:space="0" w:color="auto"/>
                <w:right w:val="none" w:sz="0" w:space="0" w:color="auto"/>
              </w:divBdr>
            </w:div>
          </w:divsChild>
        </w:div>
        <w:div w:id="1359353423">
          <w:marLeft w:val="0"/>
          <w:marRight w:val="0"/>
          <w:marTop w:val="0"/>
          <w:marBottom w:val="0"/>
          <w:divBdr>
            <w:top w:val="none" w:sz="0" w:space="0" w:color="auto"/>
            <w:left w:val="none" w:sz="0" w:space="0" w:color="auto"/>
            <w:bottom w:val="none" w:sz="0" w:space="0" w:color="auto"/>
            <w:right w:val="none" w:sz="0" w:space="0" w:color="auto"/>
          </w:divBdr>
          <w:divsChild>
            <w:div w:id="95056401">
              <w:marLeft w:val="0"/>
              <w:marRight w:val="0"/>
              <w:marTop w:val="0"/>
              <w:marBottom w:val="0"/>
              <w:divBdr>
                <w:top w:val="none" w:sz="0" w:space="0" w:color="auto"/>
                <w:left w:val="none" w:sz="0" w:space="0" w:color="auto"/>
                <w:bottom w:val="none" w:sz="0" w:space="0" w:color="auto"/>
                <w:right w:val="none" w:sz="0" w:space="0" w:color="auto"/>
              </w:divBdr>
            </w:div>
            <w:div w:id="810559092">
              <w:marLeft w:val="0"/>
              <w:marRight w:val="0"/>
              <w:marTop w:val="0"/>
              <w:marBottom w:val="0"/>
              <w:divBdr>
                <w:top w:val="none" w:sz="0" w:space="0" w:color="auto"/>
                <w:left w:val="none" w:sz="0" w:space="0" w:color="auto"/>
                <w:bottom w:val="none" w:sz="0" w:space="0" w:color="auto"/>
                <w:right w:val="none" w:sz="0" w:space="0" w:color="auto"/>
              </w:divBdr>
            </w:div>
          </w:divsChild>
        </w:div>
        <w:div w:id="1359430567">
          <w:marLeft w:val="0"/>
          <w:marRight w:val="0"/>
          <w:marTop w:val="0"/>
          <w:marBottom w:val="0"/>
          <w:divBdr>
            <w:top w:val="none" w:sz="0" w:space="0" w:color="auto"/>
            <w:left w:val="none" w:sz="0" w:space="0" w:color="auto"/>
            <w:bottom w:val="none" w:sz="0" w:space="0" w:color="auto"/>
            <w:right w:val="none" w:sz="0" w:space="0" w:color="auto"/>
          </w:divBdr>
          <w:divsChild>
            <w:div w:id="1074011240">
              <w:marLeft w:val="0"/>
              <w:marRight w:val="0"/>
              <w:marTop w:val="0"/>
              <w:marBottom w:val="0"/>
              <w:divBdr>
                <w:top w:val="none" w:sz="0" w:space="0" w:color="auto"/>
                <w:left w:val="none" w:sz="0" w:space="0" w:color="auto"/>
                <w:bottom w:val="none" w:sz="0" w:space="0" w:color="auto"/>
                <w:right w:val="none" w:sz="0" w:space="0" w:color="auto"/>
              </w:divBdr>
            </w:div>
          </w:divsChild>
        </w:div>
        <w:div w:id="1362507867">
          <w:marLeft w:val="0"/>
          <w:marRight w:val="0"/>
          <w:marTop w:val="0"/>
          <w:marBottom w:val="0"/>
          <w:divBdr>
            <w:top w:val="none" w:sz="0" w:space="0" w:color="auto"/>
            <w:left w:val="none" w:sz="0" w:space="0" w:color="auto"/>
            <w:bottom w:val="none" w:sz="0" w:space="0" w:color="auto"/>
            <w:right w:val="none" w:sz="0" w:space="0" w:color="auto"/>
          </w:divBdr>
          <w:divsChild>
            <w:div w:id="512231677">
              <w:marLeft w:val="0"/>
              <w:marRight w:val="0"/>
              <w:marTop w:val="0"/>
              <w:marBottom w:val="0"/>
              <w:divBdr>
                <w:top w:val="none" w:sz="0" w:space="0" w:color="auto"/>
                <w:left w:val="none" w:sz="0" w:space="0" w:color="auto"/>
                <w:bottom w:val="none" w:sz="0" w:space="0" w:color="auto"/>
                <w:right w:val="none" w:sz="0" w:space="0" w:color="auto"/>
              </w:divBdr>
            </w:div>
          </w:divsChild>
        </w:div>
        <w:div w:id="1364672433">
          <w:marLeft w:val="0"/>
          <w:marRight w:val="0"/>
          <w:marTop w:val="0"/>
          <w:marBottom w:val="0"/>
          <w:divBdr>
            <w:top w:val="none" w:sz="0" w:space="0" w:color="auto"/>
            <w:left w:val="none" w:sz="0" w:space="0" w:color="auto"/>
            <w:bottom w:val="none" w:sz="0" w:space="0" w:color="auto"/>
            <w:right w:val="none" w:sz="0" w:space="0" w:color="auto"/>
          </w:divBdr>
          <w:divsChild>
            <w:div w:id="1780566794">
              <w:marLeft w:val="0"/>
              <w:marRight w:val="0"/>
              <w:marTop w:val="0"/>
              <w:marBottom w:val="0"/>
              <w:divBdr>
                <w:top w:val="none" w:sz="0" w:space="0" w:color="auto"/>
                <w:left w:val="none" w:sz="0" w:space="0" w:color="auto"/>
                <w:bottom w:val="none" w:sz="0" w:space="0" w:color="auto"/>
                <w:right w:val="none" w:sz="0" w:space="0" w:color="auto"/>
              </w:divBdr>
            </w:div>
          </w:divsChild>
        </w:div>
        <w:div w:id="1369337161">
          <w:marLeft w:val="0"/>
          <w:marRight w:val="0"/>
          <w:marTop w:val="0"/>
          <w:marBottom w:val="0"/>
          <w:divBdr>
            <w:top w:val="none" w:sz="0" w:space="0" w:color="auto"/>
            <w:left w:val="none" w:sz="0" w:space="0" w:color="auto"/>
            <w:bottom w:val="none" w:sz="0" w:space="0" w:color="auto"/>
            <w:right w:val="none" w:sz="0" w:space="0" w:color="auto"/>
          </w:divBdr>
          <w:divsChild>
            <w:div w:id="603003297">
              <w:marLeft w:val="0"/>
              <w:marRight w:val="0"/>
              <w:marTop w:val="0"/>
              <w:marBottom w:val="0"/>
              <w:divBdr>
                <w:top w:val="none" w:sz="0" w:space="0" w:color="auto"/>
                <w:left w:val="none" w:sz="0" w:space="0" w:color="auto"/>
                <w:bottom w:val="none" w:sz="0" w:space="0" w:color="auto"/>
                <w:right w:val="none" w:sz="0" w:space="0" w:color="auto"/>
              </w:divBdr>
            </w:div>
          </w:divsChild>
        </w:div>
        <w:div w:id="1369406219">
          <w:marLeft w:val="0"/>
          <w:marRight w:val="0"/>
          <w:marTop w:val="0"/>
          <w:marBottom w:val="0"/>
          <w:divBdr>
            <w:top w:val="none" w:sz="0" w:space="0" w:color="auto"/>
            <w:left w:val="none" w:sz="0" w:space="0" w:color="auto"/>
            <w:bottom w:val="none" w:sz="0" w:space="0" w:color="auto"/>
            <w:right w:val="none" w:sz="0" w:space="0" w:color="auto"/>
          </w:divBdr>
          <w:divsChild>
            <w:div w:id="511258659">
              <w:marLeft w:val="0"/>
              <w:marRight w:val="0"/>
              <w:marTop w:val="0"/>
              <w:marBottom w:val="0"/>
              <w:divBdr>
                <w:top w:val="none" w:sz="0" w:space="0" w:color="auto"/>
                <w:left w:val="none" w:sz="0" w:space="0" w:color="auto"/>
                <w:bottom w:val="none" w:sz="0" w:space="0" w:color="auto"/>
                <w:right w:val="none" w:sz="0" w:space="0" w:color="auto"/>
              </w:divBdr>
            </w:div>
          </w:divsChild>
        </w:div>
        <w:div w:id="1372460624">
          <w:marLeft w:val="0"/>
          <w:marRight w:val="0"/>
          <w:marTop w:val="0"/>
          <w:marBottom w:val="0"/>
          <w:divBdr>
            <w:top w:val="none" w:sz="0" w:space="0" w:color="auto"/>
            <w:left w:val="none" w:sz="0" w:space="0" w:color="auto"/>
            <w:bottom w:val="none" w:sz="0" w:space="0" w:color="auto"/>
            <w:right w:val="none" w:sz="0" w:space="0" w:color="auto"/>
          </w:divBdr>
          <w:divsChild>
            <w:div w:id="1140881695">
              <w:marLeft w:val="0"/>
              <w:marRight w:val="0"/>
              <w:marTop w:val="0"/>
              <w:marBottom w:val="0"/>
              <w:divBdr>
                <w:top w:val="none" w:sz="0" w:space="0" w:color="auto"/>
                <w:left w:val="none" w:sz="0" w:space="0" w:color="auto"/>
                <w:bottom w:val="none" w:sz="0" w:space="0" w:color="auto"/>
                <w:right w:val="none" w:sz="0" w:space="0" w:color="auto"/>
              </w:divBdr>
            </w:div>
          </w:divsChild>
        </w:div>
        <w:div w:id="1372731822">
          <w:marLeft w:val="0"/>
          <w:marRight w:val="0"/>
          <w:marTop w:val="0"/>
          <w:marBottom w:val="0"/>
          <w:divBdr>
            <w:top w:val="none" w:sz="0" w:space="0" w:color="auto"/>
            <w:left w:val="none" w:sz="0" w:space="0" w:color="auto"/>
            <w:bottom w:val="none" w:sz="0" w:space="0" w:color="auto"/>
            <w:right w:val="none" w:sz="0" w:space="0" w:color="auto"/>
          </w:divBdr>
          <w:divsChild>
            <w:div w:id="386495711">
              <w:marLeft w:val="0"/>
              <w:marRight w:val="0"/>
              <w:marTop w:val="0"/>
              <w:marBottom w:val="0"/>
              <w:divBdr>
                <w:top w:val="none" w:sz="0" w:space="0" w:color="auto"/>
                <w:left w:val="none" w:sz="0" w:space="0" w:color="auto"/>
                <w:bottom w:val="none" w:sz="0" w:space="0" w:color="auto"/>
                <w:right w:val="none" w:sz="0" w:space="0" w:color="auto"/>
              </w:divBdr>
            </w:div>
            <w:div w:id="435637696">
              <w:marLeft w:val="0"/>
              <w:marRight w:val="0"/>
              <w:marTop w:val="0"/>
              <w:marBottom w:val="0"/>
              <w:divBdr>
                <w:top w:val="none" w:sz="0" w:space="0" w:color="auto"/>
                <w:left w:val="none" w:sz="0" w:space="0" w:color="auto"/>
                <w:bottom w:val="none" w:sz="0" w:space="0" w:color="auto"/>
                <w:right w:val="none" w:sz="0" w:space="0" w:color="auto"/>
              </w:divBdr>
            </w:div>
            <w:div w:id="451941338">
              <w:marLeft w:val="0"/>
              <w:marRight w:val="0"/>
              <w:marTop w:val="0"/>
              <w:marBottom w:val="0"/>
              <w:divBdr>
                <w:top w:val="none" w:sz="0" w:space="0" w:color="auto"/>
                <w:left w:val="none" w:sz="0" w:space="0" w:color="auto"/>
                <w:bottom w:val="none" w:sz="0" w:space="0" w:color="auto"/>
                <w:right w:val="none" w:sz="0" w:space="0" w:color="auto"/>
              </w:divBdr>
            </w:div>
            <w:div w:id="842935735">
              <w:marLeft w:val="0"/>
              <w:marRight w:val="0"/>
              <w:marTop w:val="0"/>
              <w:marBottom w:val="0"/>
              <w:divBdr>
                <w:top w:val="none" w:sz="0" w:space="0" w:color="auto"/>
                <w:left w:val="none" w:sz="0" w:space="0" w:color="auto"/>
                <w:bottom w:val="none" w:sz="0" w:space="0" w:color="auto"/>
                <w:right w:val="none" w:sz="0" w:space="0" w:color="auto"/>
              </w:divBdr>
            </w:div>
            <w:div w:id="1060253147">
              <w:marLeft w:val="0"/>
              <w:marRight w:val="0"/>
              <w:marTop w:val="0"/>
              <w:marBottom w:val="0"/>
              <w:divBdr>
                <w:top w:val="none" w:sz="0" w:space="0" w:color="auto"/>
                <w:left w:val="none" w:sz="0" w:space="0" w:color="auto"/>
                <w:bottom w:val="none" w:sz="0" w:space="0" w:color="auto"/>
                <w:right w:val="none" w:sz="0" w:space="0" w:color="auto"/>
              </w:divBdr>
            </w:div>
            <w:div w:id="1881353693">
              <w:marLeft w:val="0"/>
              <w:marRight w:val="0"/>
              <w:marTop w:val="0"/>
              <w:marBottom w:val="0"/>
              <w:divBdr>
                <w:top w:val="none" w:sz="0" w:space="0" w:color="auto"/>
                <w:left w:val="none" w:sz="0" w:space="0" w:color="auto"/>
                <w:bottom w:val="none" w:sz="0" w:space="0" w:color="auto"/>
                <w:right w:val="none" w:sz="0" w:space="0" w:color="auto"/>
              </w:divBdr>
            </w:div>
          </w:divsChild>
        </w:div>
        <w:div w:id="1373073926">
          <w:marLeft w:val="0"/>
          <w:marRight w:val="0"/>
          <w:marTop w:val="0"/>
          <w:marBottom w:val="0"/>
          <w:divBdr>
            <w:top w:val="none" w:sz="0" w:space="0" w:color="auto"/>
            <w:left w:val="none" w:sz="0" w:space="0" w:color="auto"/>
            <w:bottom w:val="none" w:sz="0" w:space="0" w:color="auto"/>
            <w:right w:val="none" w:sz="0" w:space="0" w:color="auto"/>
          </w:divBdr>
          <w:divsChild>
            <w:div w:id="122432083">
              <w:marLeft w:val="0"/>
              <w:marRight w:val="0"/>
              <w:marTop w:val="0"/>
              <w:marBottom w:val="0"/>
              <w:divBdr>
                <w:top w:val="none" w:sz="0" w:space="0" w:color="auto"/>
                <w:left w:val="none" w:sz="0" w:space="0" w:color="auto"/>
                <w:bottom w:val="none" w:sz="0" w:space="0" w:color="auto"/>
                <w:right w:val="none" w:sz="0" w:space="0" w:color="auto"/>
              </w:divBdr>
            </w:div>
            <w:div w:id="1327514871">
              <w:marLeft w:val="0"/>
              <w:marRight w:val="0"/>
              <w:marTop w:val="0"/>
              <w:marBottom w:val="0"/>
              <w:divBdr>
                <w:top w:val="none" w:sz="0" w:space="0" w:color="auto"/>
                <w:left w:val="none" w:sz="0" w:space="0" w:color="auto"/>
                <w:bottom w:val="none" w:sz="0" w:space="0" w:color="auto"/>
                <w:right w:val="none" w:sz="0" w:space="0" w:color="auto"/>
              </w:divBdr>
            </w:div>
          </w:divsChild>
        </w:div>
        <w:div w:id="1373653055">
          <w:marLeft w:val="0"/>
          <w:marRight w:val="0"/>
          <w:marTop w:val="0"/>
          <w:marBottom w:val="0"/>
          <w:divBdr>
            <w:top w:val="none" w:sz="0" w:space="0" w:color="auto"/>
            <w:left w:val="none" w:sz="0" w:space="0" w:color="auto"/>
            <w:bottom w:val="none" w:sz="0" w:space="0" w:color="auto"/>
            <w:right w:val="none" w:sz="0" w:space="0" w:color="auto"/>
          </w:divBdr>
          <w:divsChild>
            <w:div w:id="705957701">
              <w:marLeft w:val="0"/>
              <w:marRight w:val="0"/>
              <w:marTop w:val="0"/>
              <w:marBottom w:val="0"/>
              <w:divBdr>
                <w:top w:val="none" w:sz="0" w:space="0" w:color="auto"/>
                <w:left w:val="none" w:sz="0" w:space="0" w:color="auto"/>
                <w:bottom w:val="none" w:sz="0" w:space="0" w:color="auto"/>
                <w:right w:val="none" w:sz="0" w:space="0" w:color="auto"/>
              </w:divBdr>
            </w:div>
          </w:divsChild>
        </w:div>
        <w:div w:id="1374698083">
          <w:marLeft w:val="0"/>
          <w:marRight w:val="0"/>
          <w:marTop w:val="0"/>
          <w:marBottom w:val="0"/>
          <w:divBdr>
            <w:top w:val="none" w:sz="0" w:space="0" w:color="auto"/>
            <w:left w:val="none" w:sz="0" w:space="0" w:color="auto"/>
            <w:bottom w:val="none" w:sz="0" w:space="0" w:color="auto"/>
            <w:right w:val="none" w:sz="0" w:space="0" w:color="auto"/>
          </w:divBdr>
          <w:divsChild>
            <w:div w:id="482889202">
              <w:marLeft w:val="0"/>
              <w:marRight w:val="0"/>
              <w:marTop w:val="0"/>
              <w:marBottom w:val="0"/>
              <w:divBdr>
                <w:top w:val="none" w:sz="0" w:space="0" w:color="auto"/>
                <w:left w:val="none" w:sz="0" w:space="0" w:color="auto"/>
                <w:bottom w:val="none" w:sz="0" w:space="0" w:color="auto"/>
                <w:right w:val="none" w:sz="0" w:space="0" w:color="auto"/>
              </w:divBdr>
            </w:div>
            <w:div w:id="1614554607">
              <w:marLeft w:val="0"/>
              <w:marRight w:val="0"/>
              <w:marTop w:val="0"/>
              <w:marBottom w:val="0"/>
              <w:divBdr>
                <w:top w:val="none" w:sz="0" w:space="0" w:color="auto"/>
                <w:left w:val="none" w:sz="0" w:space="0" w:color="auto"/>
                <w:bottom w:val="none" w:sz="0" w:space="0" w:color="auto"/>
                <w:right w:val="none" w:sz="0" w:space="0" w:color="auto"/>
              </w:divBdr>
            </w:div>
          </w:divsChild>
        </w:div>
        <w:div w:id="1376733102">
          <w:marLeft w:val="0"/>
          <w:marRight w:val="0"/>
          <w:marTop w:val="0"/>
          <w:marBottom w:val="0"/>
          <w:divBdr>
            <w:top w:val="none" w:sz="0" w:space="0" w:color="auto"/>
            <w:left w:val="none" w:sz="0" w:space="0" w:color="auto"/>
            <w:bottom w:val="none" w:sz="0" w:space="0" w:color="auto"/>
            <w:right w:val="none" w:sz="0" w:space="0" w:color="auto"/>
          </w:divBdr>
          <w:divsChild>
            <w:div w:id="757095966">
              <w:marLeft w:val="0"/>
              <w:marRight w:val="0"/>
              <w:marTop w:val="0"/>
              <w:marBottom w:val="0"/>
              <w:divBdr>
                <w:top w:val="none" w:sz="0" w:space="0" w:color="auto"/>
                <w:left w:val="none" w:sz="0" w:space="0" w:color="auto"/>
                <w:bottom w:val="none" w:sz="0" w:space="0" w:color="auto"/>
                <w:right w:val="none" w:sz="0" w:space="0" w:color="auto"/>
              </w:divBdr>
            </w:div>
            <w:div w:id="1351487918">
              <w:marLeft w:val="0"/>
              <w:marRight w:val="0"/>
              <w:marTop w:val="0"/>
              <w:marBottom w:val="0"/>
              <w:divBdr>
                <w:top w:val="none" w:sz="0" w:space="0" w:color="auto"/>
                <w:left w:val="none" w:sz="0" w:space="0" w:color="auto"/>
                <w:bottom w:val="none" w:sz="0" w:space="0" w:color="auto"/>
                <w:right w:val="none" w:sz="0" w:space="0" w:color="auto"/>
              </w:divBdr>
            </w:div>
          </w:divsChild>
        </w:div>
        <w:div w:id="1378818161">
          <w:marLeft w:val="0"/>
          <w:marRight w:val="0"/>
          <w:marTop w:val="0"/>
          <w:marBottom w:val="0"/>
          <w:divBdr>
            <w:top w:val="none" w:sz="0" w:space="0" w:color="auto"/>
            <w:left w:val="none" w:sz="0" w:space="0" w:color="auto"/>
            <w:bottom w:val="none" w:sz="0" w:space="0" w:color="auto"/>
            <w:right w:val="none" w:sz="0" w:space="0" w:color="auto"/>
          </w:divBdr>
          <w:divsChild>
            <w:div w:id="92168604">
              <w:marLeft w:val="0"/>
              <w:marRight w:val="0"/>
              <w:marTop w:val="0"/>
              <w:marBottom w:val="0"/>
              <w:divBdr>
                <w:top w:val="none" w:sz="0" w:space="0" w:color="auto"/>
                <w:left w:val="none" w:sz="0" w:space="0" w:color="auto"/>
                <w:bottom w:val="none" w:sz="0" w:space="0" w:color="auto"/>
                <w:right w:val="none" w:sz="0" w:space="0" w:color="auto"/>
              </w:divBdr>
            </w:div>
          </w:divsChild>
        </w:div>
        <w:div w:id="1378819837">
          <w:marLeft w:val="0"/>
          <w:marRight w:val="0"/>
          <w:marTop w:val="0"/>
          <w:marBottom w:val="0"/>
          <w:divBdr>
            <w:top w:val="none" w:sz="0" w:space="0" w:color="auto"/>
            <w:left w:val="none" w:sz="0" w:space="0" w:color="auto"/>
            <w:bottom w:val="none" w:sz="0" w:space="0" w:color="auto"/>
            <w:right w:val="none" w:sz="0" w:space="0" w:color="auto"/>
          </w:divBdr>
          <w:divsChild>
            <w:div w:id="1878271291">
              <w:marLeft w:val="0"/>
              <w:marRight w:val="0"/>
              <w:marTop w:val="0"/>
              <w:marBottom w:val="0"/>
              <w:divBdr>
                <w:top w:val="none" w:sz="0" w:space="0" w:color="auto"/>
                <w:left w:val="none" w:sz="0" w:space="0" w:color="auto"/>
                <w:bottom w:val="none" w:sz="0" w:space="0" w:color="auto"/>
                <w:right w:val="none" w:sz="0" w:space="0" w:color="auto"/>
              </w:divBdr>
            </w:div>
          </w:divsChild>
        </w:div>
        <w:div w:id="1384017128">
          <w:marLeft w:val="0"/>
          <w:marRight w:val="0"/>
          <w:marTop w:val="0"/>
          <w:marBottom w:val="0"/>
          <w:divBdr>
            <w:top w:val="none" w:sz="0" w:space="0" w:color="auto"/>
            <w:left w:val="none" w:sz="0" w:space="0" w:color="auto"/>
            <w:bottom w:val="none" w:sz="0" w:space="0" w:color="auto"/>
            <w:right w:val="none" w:sz="0" w:space="0" w:color="auto"/>
          </w:divBdr>
          <w:divsChild>
            <w:div w:id="1864707197">
              <w:marLeft w:val="0"/>
              <w:marRight w:val="0"/>
              <w:marTop w:val="0"/>
              <w:marBottom w:val="0"/>
              <w:divBdr>
                <w:top w:val="none" w:sz="0" w:space="0" w:color="auto"/>
                <w:left w:val="none" w:sz="0" w:space="0" w:color="auto"/>
                <w:bottom w:val="none" w:sz="0" w:space="0" w:color="auto"/>
                <w:right w:val="none" w:sz="0" w:space="0" w:color="auto"/>
              </w:divBdr>
            </w:div>
          </w:divsChild>
        </w:div>
        <w:div w:id="1385593074">
          <w:marLeft w:val="0"/>
          <w:marRight w:val="0"/>
          <w:marTop w:val="0"/>
          <w:marBottom w:val="0"/>
          <w:divBdr>
            <w:top w:val="none" w:sz="0" w:space="0" w:color="auto"/>
            <w:left w:val="none" w:sz="0" w:space="0" w:color="auto"/>
            <w:bottom w:val="none" w:sz="0" w:space="0" w:color="auto"/>
            <w:right w:val="none" w:sz="0" w:space="0" w:color="auto"/>
          </w:divBdr>
          <w:divsChild>
            <w:div w:id="560285686">
              <w:marLeft w:val="0"/>
              <w:marRight w:val="0"/>
              <w:marTop w:val="0"/>
              <w:marBottom w:val="0"/>
              <w:divBdr>
                <w:top w:val="none" w:sz="0" w:space="0" w:color="auto"/>
                <w:left w:val="none" w:sz="0" w:space="0" w:color="auto"/>
                <w:bottom w:val="none" w:sz="0" w:space="0" w:color="auto"/>
                <w:right w:val="none" w:sz="0" w:space="0" w:color="auto"/>
              </w:divBdr>
            </w:div>
          </w:divsChild>
        </w:div>
        <w:div w:id="1388382732">
          <w:marLeft w:val="0"/>
          <w:marRight w:val="0"/>
          <w:marTop w:val="0"/>
          <w:marBottom w:val="0"/>
          <w:divBdr>
            <w:top w:val="none" w:sz="0" w:space="0" w:color="auto"/>
            <w:left w:val="none" w:sz="0" w:space="0" w:color="auto"/>
            <w:bottom w:val="none" w:sz="0" w:space="0" w:color="auto"/>
            <w:right w:val="none" w:sz="0" w:space="0" w:color="auto"/>
          </w:divBdr>
          <w:divsChild>
            <w:div w:id="2094353849">
              <w:marLeft w:val="0"/>
              <w:marRight w:val="0"/>
              <w:marTop w:val="0"/>
              <w:marBottom w:val="0"/>
              <w:divBdr>
                <w:top w:val="none" w:sz="0" w:space="0" w:color="auto"/>
                <w:left w:val="none" w:sz="0" w:space="0" w:color="auto"/>
                <w:bottom w:val="none" w:sz="0" w:space="0" w:color="auto"/>
                <w:right w:val="none" w:sz="0" w:space="0" w:color="auto"/>
              </w:divBdr>
            </w:div>
          </w:divsChild>
        </w:div>
        <w:div w:id="1388990999">
          <w:marLeft w:val="0"/>
          <w:marRight w:val="0"/>
          <w:marTop w:val="0"/>
          <w:marBottom w:val="0"/>
          <w:divBdr>
            <w:top w:val="none" w:sz="0" w:space="0" w:color="auto"/>
            <w:left w:val="none" w:sz="0" w:space="0" w:color="auto"/>
            <w:bottom w:val="none" w:sz="0" w:space="0" w:color="auto"/>
            <w:right w:val="none" w:sz="0" w:space="0" w:color="auto"/>
          </w:divBdr>
          <w:divsChild>
            <w:div w:id="885416202">
              <w:marLeft w:val="0"/>
              <w:marRight w:val="0"/>
              <w:marTop w:val="0"/>
              <w:marBottom w:val="0"/>
              <w:divBdr>
                <w:top w:val="none" w:sz="0" w:space="0" w:color="auto"/>
                <w:left w:val="none" w:sz="0" w:space="0" w:color="auto"/>
                <w:bottom w:val="none" w:sz="0" w:space="0" w:color="auto"/>
                <w:right w:val="none" w:sz="0" w:space="0" w:color="auto"/>
              </w:divBdr>
            </w:div>
          </w:divsChild>
        </w:div>
        <w:div w:id="1390419197">
          <w:marLeft w:val="0"/>
          <w:marRight w:val="0"/>
          <w:marTop w:val="0"/>
          <w:marBottom w:val="0"/>
          <w:divBdr>
            <w:top w:val="none" w:sz="0" w:space="0" w:color="auto"/>
            <w:left w:val="none" w:sz="0" w:space="0" w:color="auto"/>
            <w:bottom w:val="none" w:sz="0" w:space="0" w:color="auto"/>
            <w:right w:val="none" w:sz="0" w:space="0" w:color="auto"/>
          </w:divBdr>
          <w:divsChild>
            <w:div w:id="1626614392">
              <w:marLeft w:val="0"/>
              <w:marRight w:val="0"/>
              <w:marTop w:val="0"/>
              <w:marBottom w:val="0"/>
              <w:divBdr>
                <w:top w:val="none" w:sz="0" w:space="0" w:color="auto"/>
                <w:left w:val="none" w:sz="0" w:space="0" w:color="auto"/>
                <w:bottom w:val="none" w:sz="0" w:space="0" w:color="auto"/>
                <w:right w:val="none" w:sz="0" w:space="0" w:color="auto"/>
              </w:divBdr>
            </w:div>
          </w:divsChild>
        </w:div>
        <w:div w:id="1392847297">
          <w:marLeft w:val="0"/>
          <w:marRight w:val="0"/>
          <w:marTop w:val="0"/>
          <w:marBottom w:val="0"/>
          <w:divBdr>
            <w:top w:val="none" w:sz="0" w:space="0" w:color="auto"/>
            <w:left w:val="none" w:sz="0" w:space="0" w:color="auto"/>
            <w:bottom w:val="none" w:sz="0" w:space="0" w:color="auto"/>
            <w:right w:val="none" w:sz="0" w:space="0" w:color="auto"/>
          </w:divBdr>
          <w:divsChild>
            <w:div w:id="570892609">
              <w:marLeft w:val="0"/>
              <w:marRight w:val="0"/>
              <w:marTop w:val="0"/>
              <w:marBottom w:val="0"/>
              <w:divBdr>
                <w:top w:val="none" w:sz="0" w:space="0" w:color="auto"/>
                <w:left w:val="none" w:sz="0" w:space="0" w:color="auto"/>
                <w:bottom w:val="none" w:sz="0" w:space="0" w:color="auto"/>
                <w:right w:val="none" w:sz="0" w:space="0" w:color="auto"/>
              </w:divBdr>
            </w:div>
            <w:div w:id="1263757620">
              <w:marLeft w:val="0"/>
              <w:marRight w:val="0"/>
              <w:marTop w:val="0"/>
              <w:marBottom w:val="0"/>
              <w:divBdr>
                <w:top w:val="none" w:sz="0" w:space="0" w:color="auto"/>
                <w:left w:val="none" w:sz="0" w:space="0" w:color="auto"/>
                <w:bottom w:val="none" w:sz="0" w:space="0" w:color="auto"/>
                <w:right w:val="none" w:sz="0" w:space="0" w:color="auto"/>
              </w:divBdr>
            </w:div>
          </w:divsChild>
        </w:div>
        <w:div w:id="1395811482">
          <w:marLeft w:val="0"/>
          <w:marRight w:val="0"/>
          <w:marTop w:val="0"/>
          <w:marBottom w:val="0"/>
          <w:divBdr>
            <w:top w:val="none" w:sz="0" w:space="0" w:color="auto"/>
            <w:left w:val="none" w:sz="0" w:space="0" w:color="auto"/>
            <w:bottom w:val="none" w:sz="0" w:space="0" w:color="auto"/>
            <w:right w:val="none" w:sz="0" w:space="0" w:color="auto"/>
          </w:divBdr>
          <w:divsChild>
            <w:div w:id="508954526">
              <w:marLeft w:val="0"/>
              <w:marRight w:val="0"/>
              <w:marTop w:val="0"/>
              <w:marBottom w:val="0"/>
              <w:divBdr>
                <w:top w:val="none" w:sz="0" w:space="0" w:color="auto"/>
                <w:left w:val="none" w:sz="0" w:space="0" w:color="auto"/>
                <w:bottom w:val="none" w:sz="0" w:space="0" w:color="auto"/>
                <w:right w:val="none" w:sz="0" w:space="0" w:color="auto"/>
              </w:divBdr>
            </w:div>
          </w:divsChild>
        </w:div>
        <w:div w:id="1398866917">
          <w:marLeft w:val="0"/>
          <w:marRight w:val="0"/>
          <w:marTop w:val="0"/>
          <w:marBottom w:val="0"/>
          <w:divBdr>
            <w:top w:val="none" w:sz="0" w:space="0" w:color="auto"/>
            <w:left w:val="none" w:sz="0" w:space="0" w:color="auto"/>
            <w:bottom w:val="none" w:sz="0" w:space="0" w:color="auto"/>
            <w:right w:val="none" w:sz="0" w:space="0" w:color="auto"/>
          </w:divBdr>
          <w:divsChild>
            <w:div w:id="575432083">
              <w:marLeft w:val="0"/>
              <w:marRight w:val="0"/>
              <w:marTop w:val="0"/>
              <w:marBottom w:val="0"/>
              <w:divBdr>
                <w:top w:val="none" w:sz="0" w:space="0" w:color="auto"/>
                <w:left w:val="none" w:sz="0" w:space="0" w:color="auto"/>
                <w:bottom w:val="none" w:sz="0" w:space="0" w:color="auto"/>
                <w:right w:val="none" w:sz="0" w:space="0" w:color="auto"/>
              </w:divBdr>
            </w:div>
          </w:divsChild>
        </w:div>
        <w:div w:id="1400592335">
          <w:marLeft w:val="0"/>
          <w:marRight w:val="0"/>
          <w:marTop w:val="0"/>
          <w:marBottom w:val="0"/>
          <w:divBdr>
            <w:top w:val="none" w:sz="0" w:space="0" w:color="auto"/>
            <w:left w:val="none" w:sz="0" w:space="0" w:color="auto"/>
            <w:bottom w:val="none" w:sz="0" w:space="0" w:color="auto"/>
            <w:right w:val="none" w:sz="0" w:space="0" w:color="auto"/>
          </w:divBdr>
          <w:divsChild>
            <w:div w:id="1115640339">
              <w:marLeft w:val="0"/>
              <w:marRight w:val="0"/>
              <w:marTop w:val="0"/>
              <w:marBottom w:val="0"/>
              <w:divBdr>
                <w:top w:val="none" w:sz="0" w:space="0" w:color="auto"/>
                <w:left w:val="none" w:sz="0" w:space="0" w:color="auto"/>
                <w:bottom w:val="none" w:sz="0" w:space="0" w:color="auto"/>
                <w:right w:val="none" w:sz="0" w:space="0" w:color="auto"/>
              </w:divBdr>
            </w:div>
            <w:div w:id="2053385758">
              <w:marLeft w:val="0"/>
              <w:marRight w:val="0"/>
              <w:marTop w:val="0"/>
              <w:marBottom w:val="0"/>
              <w:divBdr>
                <w:top w:val="none" w:sz="0" w:space="0" w:color="auto"/>
                <w:left w:val="none" w:sz="0" w:space="0" w:color="auto"/>
                <w:bottom w:val="none" w:sz="0" w:space="0" w:color="auto"/>
                <w:right w:val="none" w:sz="0" w:space="0" w:color="auto"/>
              </w:divBdr>
            </w:div>
          </w:divsChild>
        </w:div>
        <w:div w:id="1401712825">
          <w:marLeft w:val="0"/>
          <w:marRight w:val="0"/>
          <w:marTop w:val="0"/>
          <w:marBottom w:val="0"/>
          <w:divBdr>
            <w:top w:val="none" w:sz="0" w:space="0" w:color="auto"/>
            <w:left w:val="none" w:sz="0" w:space="0" w:color="auto"/>
            <w:bottom w:val="none" w:sz="0" w:space="0" w:color="auto"/>
            <w:right w:val="none" w:sz="0" w:space="0" w:color="auto"/>
          </w:divBdr>
          <w:divsChild>
            <w:div w:id="435446349">
              <w:marLeft w:val="0"/>
              <w:marRight w:val="0"/>
              <w:marTop w:val="0"/>
              <w:marBottom w:val="0"/>
              <w:divBdr>
                <w:top w:val="none" w:sz="0" w:space="0" w:color="auto"/>
                <w:left w:val="none" w:sz="0" w:space="0" w:color="auto"/>
                <w:bottom w:val="none" w:sz="0" w:space="0" w:color="auto"/>
                <w:right w:val="none" w:sz="0" w:space="0" w:color="auto"/>
              </w:divBdr>
            </w:div>
          </w:divsChild>
        </w:div>
        <w:div w:id="1402941703">
          <w:marLeft w:val="0"/>
          <w:marRight w:val="0"/>
          <w:marTop w:val="0"/>
          <w:marBottom w:val="0"/>
          <w:divBdr>
            <w:top w:val="none" w:sz="0" w:space="0" w:color="auto"/>
            <w:left w:val="none" w:sz="0" w:space="0" w:color="auto"/>
            <w:bottom w:val="none" w:sz="0" w:space="0" w:color="auto"/>
            <w:right w:val="none" w:sz="0" w:space="0" w:color="auto"/>
          </w:divBdr>
          <w:divsChild>
            <w:div w:id="27489667">
              <w:marLeft w:val="0"/>
              <w:marRight w:val="0"/>
              <w:marTop w:val="0"/>
              <w:marBottom w:val="0"/>
              <w:divBdr>
                <w:top w:val="none" w:sz="0" w:space="0" w:color="auto"/>
                <w:left w:val="none" w:sz="0" w:space="0" w:color="auto"/>
                <w:bottom w:val="none" w:sz="0" w:space="0" w:color="auto"/>
                <w:right w:val="none" w:sz="0" w:space="0" w:color="auto"/>
              </w:divBdr>
            </w:div>
          </w:divsChild>
        </w:div>
        <w:div w:id="1405956295">
          <w:marLeft w:val="0"/>
          <w:marRight w:val="0"/>
          <w:marTop w:val="0"/>
          <w:marBottom w:val="0"/>
          <w:divBdr>
            <w:top w:val="none" w:sz="0" w:space="0" w:color="auto"/>
            <w:left w:val="none" w:sz="0" w:space="0" w:color="auto"/>
            <w:bottom w:val="none" w:sz="0" w:space="0" w:color="auto"/>
            <w:right w:val="none" w:sz="0" w:space="0" w:color="auto"/>
          </w:divBdr>
          <w:divsChild>
            <w:div w:id="1437018153">
              <w:marLeft w:val="0"/>
              <w:marRight w:val="0"/>
              <w:marTop w:val="0"/>
              <w:marBottom w:val="0"/>
              <w:divBdr>
                <w:top w:val="none" w:sz="0" w:space="0" w:color="auto"/>
                <w:left w:val="none" w:sz="0" w:space="0" w:color="auto"/>
                <w:bottom w:val="none" w:sz="0" w:space="0" w:color="auto"/>
                <w:right w:val="none" w:sz="0" w:space="0" w:color="auto"/>
              </w:divBdr>
            </w:div>
          </w:divsChild>
        </w:div>
        <w:div w:id="1406950458">
          <w:marLeft w:val="0"/>
          <w:marRight w:val="0"/>
          <w:marTop w:val="0"/>
          <w:marBottom w:val="0"/>
          <w:divBdr>
            <w:top w:val="none" w:sz="0" w:space="0" w:color="auto"/>
            <w:left w:val="none" w:sz="0" w:space="0" w:color="auto"/>
            <w:bottom w:val="none" w:sz="0" w:space="0" w:color="auto"/>
            <w:right w:val="none" w:sz="0" w:space="0" w:color="auto"/>
          </w:divBdr>
          <w:divsChild>
            <w:div w:id="714888143">
              <w:marLeft w:val="0"/>
              <w:marRight w:val="0"/>
              <w:marTop w:val="0"/>
              <w:marBottom w:val="0"/>
              <w:divBdr>
                <w:top w:val="none" w:sz="0" w:space="0" w:color="auto"/>
                <w:left w:val="none" w:sz="0" w:space="0" w:color="auto"/>
                <w:bottom w:val="none" w:sz="0" w:space="0" w:color="auto"/>
                <w:right w:val="none" w:sz="0" w:space="0" w:color="auto"/>
              </w:divBdr>
            </w:div>
          </w:divsChild>
        </w:div>
        <w:div w:id="1406953196">
          <w:marLeft w:val="0"/>
          <w:marRight w:val="0"/>
          <w:marTop w:val="0"/>
          <w:marBottom w:val="0"/>
          <w:divBdr>
            <w:top w:val="none" w:sz="0" w:space="0" w:color="auto"/>
            <w:left w:val="none" w:sz="0" w:space="0" w:color="auto"/>
            <w:bottom w:val="none" w:sz="0" w:space="0" w:color="auto"/>
            <w:right w:val="none" w:sz="0" w:space="0" w:color="auto"/>
          </w:divBdr>
          <w:divsChild>
            <w:div w:id="294651419">
              <w:marLeft w:val="0"/>
              <w:marRight w:val="0"/>
              <w:marTop w:val="0"/>
              <w:marBottom w:val="0"/>
              <w:divBdr>
                <w:top w:val="none" w:sz="0" w:space="0" w:color="auto"/>
                <w:left w:val="none" w:sz="0" w:space="0" w:color="auto"/>
                <w:bottom w:val="none" w:sz="0" w:space="0" w:color="auto"/>
                <w:right w:val="none" w:sz="0" w:space="0" w:color="auto"/>
              </w:divBdr>
            </w:div>
            <w:div w:id="661616752">
              <w:marLeft w:val="0"/>
              <w:marRight w:val="0"/>
              <w:marTop w:val="0"/>
              <w:marBottom w:val="0"/>
              <w:divBdr>
                <w:top w:val="none" w:sz="0" w:space="0" w:color="auto"/>
                <w:left w:val="none" w:sz="0" w:space="0" w:color="auto"/>
                <w:bottom w:val="none" w:sz="0" w:space="0" w:color="auto"/>
                <w:right w:val="none" w:sz="0" w:space="0" w:color="auto"/>
              </w:divBdr>
            </w:div>
          </w:divsChild>
        </w:div>
        <w:div w:id="1409769479">
          <w:marLeft w:val="0"/>
          <w:marRight w:val="0"/>
          <w:marTop w:val="0"/>
          <w:marBottom w:val="0"/>
          <w:divBdr>
            <w:top w:val="none" w:sz="0" w:space="0" w:color="auto"/>
            <w:left w:val="none" w:sz="0" w:space="0" w:color="auto"/>
            <w:bottom w:val="none" w:sz="0" w:space="0" w:color="auto"/>
            <w:right w:val="none" w:sz="0" w:space="0" w:color="auto"/>
          </w:divBdr>
          <w:divsChild>
            <w:div w:id="1386106841">
              <w:marLeft w:val="0"/>
              <w:marRight w:val="0"/>
              <w:marTop w:val="0"/>
              <w:marBottom w:val="0"/>
              <w:divBdr>
                <w:top w:val="none" w:sz="0" w:space="0" w:color="auto"/>
                <w:left w:val="none" w:sz="0" w:space="0" w:color="auto"/>
                <w:bottom w:val="none" w:sz="0" w:space="0" w:color="auto"/>
                <w:right w:val="none" w:sz="0" w:space="0" w:color="auto"/>
              </w:divBdr>
            </w:div>
          </w:divsChild>
        </w:div>
        <w:div w:id="1410347736">
          <w:marLeft w:val="0"/>
          <w:marRight w:val="0"/>
          <w:marTop w:val="0"/>
          <w:marBottom w:val="0"/>
          <w:divBdr>
            <w:top w:val="none" w:sz="0" w:space="0" w:color="auto"/>
            <w:left w:val="none" w:sz="0" w:space="0" w:color="auto"/>
            <w:bottom w:val="none" w:sz="0" w:space="0" w:color="auto"/>
            <w:right w:val="none" w:sz="0" w:space="0" w:color="auto"/>
          </w:divBdr>
          <w:divsChild>
            <w:div w:id="21440197">
              <w:marLeft w:val="0"/>
              <w:marRight w:val="0"/>
              <w:marTop w:val="0"/>
              <w:marBottom w:val="0"/>
              <w:divBdr>
                <w:top w:val="none" w:sz="0" w:space="0" w:color="auto"/>
                <w:left w:val="none" w:sz="0" w:space="0" w:color="auto"/>
                <w:bottom w:val="none" w:sz="0" w:space="0" w:color="auto"/>
                <w:right w:val="none" w:sz="0" w:space="0" w:color="auto"/>
              </w:divBdr>
            </w:div>
          </w:divsChild>
        </w:div>
        <w:div w:id="1411779752">
          <w:marLeft w:val="0"/>
          <w:marRight w:val="0"/>
          <w:marTop w:val="0"/>
          <w:marBottom w:val="0"/>
          <w:divBdr>
            <w:top w:val="none" w:sz="0" w:space="0" w:color="auto"/>
            <w:left w:val="none" w:sz="0" w:space="0" w:color="auto"/>
            <w:bottom w:val="none" w:sz="0" w:space="0" w:color="auto"/>
            <w:right w:val="none" w:sz="0" w:space="0" w:color="auto"/>
          </w:divBdr>
          <w:divsChild>
            <w:div w:id="1086456567">
              <w:marLeft w:val="0"/>
              <w:marRight w:val="0"/>
              <w:marTop w:val="0"/>
              <w:marBottom w:val="0"/>
              <w:divBdr>
                <w:top w:val="none" w:sz="0" w:space="0" w:color="auto"/>
                <w:left w:val="none" w:sz="0" w:space="0" w:color="auto"/>
                <w:bottom w:val="none" w:sz="0" w:space="0" w:color="auto"/>
                <w:right w:val="none" w:sz="0" w:space="0" w:color="auto"/>
              </w:divBdr>
            </w:div>
          </w:divsChild>
        </w:div>
        <w:div w:id="1411997239">
          <w:marLeft w:val="0"/>
          <w:marRight w:val="0"/>
          <w:marTop w:val="0"/>
          <w:marBottom w:val="0"/>
          <w:divBdr>
            <w:top w:val="none" w:sz="0" w:space="0" w:color="auto"/>
            <w:left w:val="none" w:sz="0" w:space="0" w:color="auto"/>
            <w:bottom w:val="none" w:sz="0" w:space="0" w:color="auto"/>
            <w:right w:val="none" w:sz="0" w:space="0" w:color="auto"/>
          </w:divBdr>
          <w:divsChild>
            <w:div w:id="1479494290">
              <w:marLeft w:val="0"/>
              <w:marRight w:val="0"/>
              <w:marTop w:val="0"/>
              <w:marBottom w:val="0"/>
              <w:divBdr>
                <w:top w:val="none" w:sz="0" w:space="0" w:color="auto"/>
                <w:left w:val="none" w:sz="0" w:space="0" w:color="auto"/>
                <w:bottom w:val="none" w:sz="0" w:space="0" w:color="auto"/>
                <w:right w:val="none" w:sz="0" w:space="0" w:color="auto"/>
              </w:divBdr>
            </w:div>
          </w:divsChild>
        </w:div>
        <w:div w:id="1412895111">
          <w:marLeft w:val="0"/>
          <w:marRight w:val="0"/>
          <w:marTop w:val="0"/>
          <w:marBottom w:val="0"/>
          <w:divBdr>
            <w:top w:val="none" w:sz="0" w:space="0" w:color="auto"/>
            <w:left w:val="none" w:sz="0" w:space="0" w:color="auto"/>
            <w:bottom w:val="none" w:sz="0" w:space="0" w:color="auto"/>
            <w:right w:val="none" w:sz="0" w:space="0" w:color="auto"/>
          </w:divBdr>
          <w:divsChild>
            <w:div w:id="772549690">
              <w:marLeft w:val="0"/>
              <w:marRight w:val="0"/>
              <w:marTop w:val="0"/>
              <w:marBottom w:val="0"/>
              <w:divBdr>
                <w:top w:val="none" w:sz="0" w:space="0" w:color="auto"/>
                <w:left w:val="none" w:sz="0" w:space="0" w:color="auto"/>
                <w:bottom w:val="none" w:sz="0" w:space="0" w:color="auto"/>
                <w:right w:val="none" w:sz="0" w:space="0" w:color="auto"/>
              </w:divBdr>
            </w:div>
          </w:divsChild>
        </w:div>
        <w:div w:id="1420370572">
          <w:marLeft w:val="0"/>
          <w:marRight w:val="0"/>
          <w:marTop w:val="0"/>
          <w:marBottom w:val="0"/>
          <w:divBdr>
            <w:top w:val="none" w:sz="0" w:space="0" w:color="auto"/>
            <w:left w:val="none" w:sz="0" w:space="0" w:color="auto"/>
            <w:bottom w:val="none" w:sz="0" w:space="0" w:color="auto"/>
            <w:right w:val="none" w:sz="0" w:space="0" w:color="auto"/>
          </w:divBdr>
          <w:divsChild>
            <w:div w:id="1553497970">
              <w:marLeft w:val="0"/>
              <w:marRight w:val="0"/>
              <w:marTop w:val="0"/>
              <w:marBottom w:val="0"/>
              <w:divBdr>
                <w:top w:val="none" w:sz="0" w:space="0" w:color="auto"/>
                <w:left w:val="none" w:sz="0" w:space="0" w:color="auto"/>
                <w:bottom w:val="none" w:sz="0" w:space="0" w:color="auto"/>
                <w:right w:val="none" w:sz="0" w:space="0" w:color="auto"/>
              </w:divBdr>
            </w:div>
          </w:divsChild>
        </w:div>
        <w:div w:id="1421179041">
          <w:marLeft w:val="0"/>
          <w:marRight w:val="0"/>
          <w:marTop w:val="0"/>
          <w:marBottom w:val="0"/>
          <w:divBdr>
            <w:top w:val="none" w:sz="0" w:space="0" w:color="auto"/>
            <w:left w:val="none" w:sz="0" w:space="0" w:color="auto"/>
            <w:bottom w:val="none" w:sz="0" w:space="0" w:color="auto"/>
            <w:right w:val="none" w:sz="0" w:space="0" w:color="auto"/>
          </w:divBdr>
          <w:divsChild>
            <w:div w:id="299186669">
              <w:marLeft w:val="0"/>
              <w:marRight w:val="0"/>
              <w:marTop w:val="0"/>
              <w:marBottom w:val="0"/>
              <w:divBdr>
                <w:top w:val="none" w:sz="0" w:space="0" w:color="auto"/>
                <w:left w:val="none" w:sz="0" w:space="0" w:color="auto"/>
                <w:bottom w:val="none" w:sz="0" w:space="0" w:color="auto"/>
                <w:right w:val="none" w:sz="0" w:space="0" w:color="auto"/>
              </w:divBdr>
            </w:div>
          </w:divsChild>
        </w:div>
        <w:div w:id="1421565584">
          <w:marLeft w:val="0"/>
          <w:marRight w:val="0"/>
          <w:marTop w:val="0"/>
          <w:marBottom w:val="0"/>
          <w:divBdr>
            <w:top w:val="none" w:sz="0" w:space="0" w:color="auto"/>
            <w:left w:val="none" w:sz="0" w:space="0" w:color="auto"/>
            <w:bottom w:val="none" w:sz="0" w:space="0" w:color="auto"/>
            <w:right w:val="none" w:sz="0" w:space="0" w:color="auto"/>
          </w:divBdr>
          <w:divsChild>
            <w:div w:id="1904948473">
              <w:marLeft w:val="0"/>
              <w:marRight w:val="0"/>
              <w:marTop w:val="0"/>
              <w:marBottom w:val="0"/>
              <w:divBdr>
                <w:top w:val="none" w:sz="0" w:space="0" w:color="auto"/>
                <w:left w:val="none" w:sz="0" w:space="0" w:color="auto"/>
                <w:bottom w:val="none" w:sz="0" w:space="0" w:color="auto"/>
                <w:right w:val="none" w:sz="0" w:space="0" w:color="auto"/>
              </w:divBdr>
            </w:div>
          </w:divsChild>
        </w:div>
        <w:div w:id="1421679491">
          <w:marLeft w:val="0"/>
          <w:marRight w:val="0"/>
          <w:marTop w:val="0"/>
          <w:marBottom w:val="0"/>
          <w:divBdr>
            <w:top w:val="none" w:sz="0" w:space="0" w:color="auto"/>
            <w:left w:val="none" w:sz="0" w:space="0" w:color="auto"/>
            <w:bottom w:val="none" w:sz="0" w:space="0" w:color="auto"/>
            <w:right w:val="none" w:sz="0" w:space="0" w:color="auto"/>
          </w:divBdr>
          <w:divsChild>
            <w:div w:id="1163207237">
              <w:marLeft w:val="0"/>
              <w:marRight w:val="0"/>
              <w:marTop w:val="0"/>
              <w:marBottom w:val="0"/>
              <w:divBdr>
                <w:top w:val="none" w:sz="0" w:space="0" w:color="auto"/>
                <w:left w:val="none" w:sz="0" w:space="0" w:color="auto"/>
                <w:bottom w:val="none" w:sz="0" w:space="0" w:color="auto"/>
                <w:right w:val="none" w:sz="0" w:space="0" w:color="auto"/>
              </w:divBdr>
            </w:div>
          </w:divsChild>
        </w:div>
        <w:div w:id="1422330797">
          <w:marLeft w:val="0"/>
          <w:marRight w:val="0"/>
          <w:marTop w:val="0"/>
          <w:marBottom w:val="0"/>
          <w:divBdr>
            <w:top w:val="none" w:sz="0" w:space="0" w:color="auto"/>
            <w:left w:val="none" w:sz="0" w:space="0" w:color="auto"/>
            <w:bottom w:val="none" w:sz="0" w:space="0" w:color="auto"/>
            <w:right w:val="none" w:sz="0" w:space="0" w:color="auto"/>
          </w:divBdr>
          <w:divsChild>
            <w:div w:id="1296566365">
              <w:marLeft w:val="0"/>
              <w:marRight w:val="0"/>
              <w:marTop w:val="0"/>
              <w:marBottom w:val="0"/>
              <w:divBdr>
                <w:top w:val="none" w:sz="0" w:space="0" w:color="auto"/>
                <w:left w:val="none" w:sz="0" w:space="0" w:color="auto"/>
                <w:bottom w:val="none" w:sz="0" w:space="0" w:color="auto"/>
                <w:right w:val="none" w:sz="0" w:space="0" w:color="auto"/>
              </w:divBdr>
            </w:div>
            <w:div w:id="1371149352">
              <w:marLeft w:val="0"/>
              <w:marRight w:val="0"/>
              <w:marTop w:val="0"/>
              <w:marBottom w:val="0"/>
              <w:divBdr>
                <w:top w:val="none" w:sz="0" w:space="0" w:color="auto"/>
                <w:left w:val="none" w:sz="0" w:space="0" w:color="auto"/>
                <w:bottom w:val="none" w:sz="0" w:space="0" w:color="auto"/>
                <w:right w:val="none" w:sz="0" w:space="0" w:color="auto"/>
              </w:divBdr>
            </w:div>
          </w:divsChild>
        </w:div>
        <w:div w:id="1422414843">
          <w:marLeft w:val="0"/>
          <w:marRight w:val="0"/>
          <w:marTop w:val="0"/>
          <w:marBottom w:val="0"/>
          <w:divBdr>
            <w:top w:val="none" w:sz="0" w:space="0" w:color="auto"/>
            <w:left w:val="none" w:sz="0" w:space="0" w:color="auto"/>
            <w:bottom w:val="none" w:sz="0" w:space="0" w:color="auto"/>
            <w:right w:val="none" w:sz="0" w:space="0" w:color="auto"/>
          </w:divBdr>
          <w:divsChild>
            <w:div w:id="963777306">
              <w:marLeft w:val="0"/>
              <w:marRight w:val="0"/>
              <w:marTop w:val="0"/>
              <w:marBottom w:val="0"/>
              <w:divBdr>
                <w:top w:val="none" w:sz="0" w:space="0" w:color="auto"/>
                <w:left w:val="none" w:sz="0" w:space="0" w:color="auto"/>
                <w:bottom w:val="none" w:sz="0" w:space="0" w:color="auto"/>
                <w:right w:val="none" w:sz="0" w:space="0" w:color="auto"/>
              </w:divBdr>
            </w:div>
          </w:divsChild>
        </w:div>
        <w:div w:id="1423605254">
          <w:marLeft w:val="0"/>
          <w:marRight w:val="0"/>
          <w:marTop w:val="0"/>
          <w:marBottom w:val="0"/>
          <w:divBdr>
            <w:top w:val="none" w:sz="0" w:space="0" w:color="auto"/>
            <w:left w:val="none" w:sz="0" w:space="0" w:color="auto"/>
            <w:bottom w:val="none" w:sz="0" w:space="0" w:color="auto"/>
            <w:right w:val="none" w:sz="0" w:space="0" w:color="auto"/>
          </w:divBdr>
          <w:divsChild>
            <w:div w:id="179055484">
              <w:marLeft w:val="0"/>
              <w:marRight w:val="0"/>
              <w:marTop w:val="0"/>
              <w:marBottom w:val="0"/>
              <w:divBdr>
                <w:top w:val="none" w:sz="0" w:space="0" w:color="auto"/>
                <w:left w:val="none" w:sz="0" w:space="0" w:color="auto"/>
                <w:bottom w:val="none" w:sz="0" w:space="0" w:color="auto"/>
                <w:right w:val="none" w:sz="0" w:space="0" w:color="auto"/>
              </w:divBdr>
            </w:div>
          </w:divsChild>
        </w:div>
        <w:div w:id="1425541195">
          <w:marLeft w:val="0"/>
          <w:marRight w:val="0"/>
          <w:marTop w:val="0"/>
          <w:marBottom w:val="0"/>
          <w:divBdr>
            <w:top w:val="none" w:sz="0" w:space="0" w:color="auto"/>
            <w:left w:val="none" w:sz="0" w:space="0" w:color="auto"/>
            <w:bottom w:val="none" w:sz="0" w:space="0" w:color="auto"/>
            <w:right w:val="none" w:sz="0" w:space="0" w:color="auto"/>
          </w:divBdr>
          <w:divsChild>
            <w:div w:id="955405206">
              <w:marLeft w:val="0"/>
              <w:marRight w:val="0"/>
              <w:marTop w:val="0"/>
              <w:marBottom w:val="0"/>
              <w:divBdr>
                <w:top w:val="none" w:sz="0" w:space="0" w:color="auto"/>
                <w:left w:val="none" w:sz="0" w:space="0" w:color="auto"/>
                <w:bottom w:val="none" w:sz="0" w:space="0" w:color="auto"/>
                <w:right w:val="none" w:sz="0" w:space="0" w:color="auto"/>
              </w:divBdr>
            </w:div>
          </w:divsChild>
        </w:div>
        <w:div w:id="1426422593">
          <w:marLeft w:val="0"/>
          <w:marRight w:val="0"/>
          <w:marTop w:val="0"/>
          <w:marBottom w:val="0"/>
          <w:divBdr>
            <w:top w:val="none" w:sz="0" w:space="0" w:color="auto"/>
            <w:left w:val="none" w:sz="0" w:space="0" w:color="auto"/>
            <w:bottom w:val="none" w:sz="0" w:space="0" w:color="auto"/>
            <w:right w:val="none" w:sz="0" w:space="0" w:color="auto"/>
          </w:divBdr>
          <w:divsChild>
            <w:div w:id="454373755">
              <w:marLeft w:val="0"/>
              <w:marRight w:val="0"/>
              <w:marTop w:val="0"/>
              <w:marBottom w:val="0"/>
              <w:divBdr>
                <w:top w:val="none" w:sz="0" w:space="0" w:color="auto"/>
                <w:left w:val="none" w:sz="0" w:space="0" w:color="auto"/>
                <w:bottom w:val="none" w:sz="0" w:space="0" w:color="auto"/>
                <w:right w:val="none" w:sz="0" w:space="0" w:color="auto"/>
              </w:divBdr>
            </w:div>
          </w:divsChild>
        </w:div>
        <w:div w:id="1427770571">
          <w:marLeft w:val="0"/>
          <w:marRight w:val="0"/>
          <w:marTop w:val="0"/>
          <w:marBottom w:val="0"/>
          <w:divBdr>
            <w:top w:val="none" w:sz="0" w:space="0" w:color="auto"/>
            <w:left w:val="none" w:sz="0" w:space="0" w:color="auto"/>
            <w:bottom w:val="none" w:sz="0" w:space="0" w:color="auto"/>
            <w:right w:val="none" w:sz="0" w:space="0" w:color="auto"/>
          </w:divBdr>
          <w:divsChild>
            <w:div w:id="1525560776">
              <w:marLeft w:val="0"/>
              <w:marRight w:val="0"/>
              <w:marTop w:val="0"/>
              <w:marBottom w:val="0"/>
              <w:divBdr>
                <w:top w:val="none" w:sz="0" w:space="0" w:color="auto"/>
                <w:left w:val="none" w:sz="0" w:space="0" w:color="auto"/>
                <w:bottom w:val="none" w:sz="0" w:space="0" w:color="auto"/>
                <w:right w:val="none" w:sz="0" w:space="0" w:color="auto"/>
              </w:divBdr>
            </w:div>
          </w:divsChild>
        </w:div>
        <w:div w:id="1429813365">
          <w:marLeft w:val="0"/>
          <w:marRight w:val="0"/>
          <w:marTop w:val="0"/>
          <w:marBottom w:val="0"/>
          <w:divBdr>
            <w:top w:val="none" w:sz="0" w:space="0" w:color="auto"/>
            <w:left w:val="none" w:sz="0" w:space="0" w:color="auto"/>
            <w:bottom w:val="none" w:sz="0" w:space="0" w:color="auto"/>
            <w:right w:val="none" w:sz="0" w:space="0" w:color="auto"/>
          </w:divBdr>
          <w:divsChild>
            <w:div w:id="320620558">
              <w:marLeft w:val="0"/>
              <w:marRight w:val="0"/>
              <w:marTop w:val="0"/>
              <w:marBottom w:val="0"/>
              <w:divBdr>
                <w:top w:val="none" w:sz="0" w:space="0" w:color="auto"/>
                <w:left w:val="none" w:sz="0" w:space="0" w:color="auto"/>
                <w:bottom w:val="none" w:sz="0" w:space="0" w:color="auto"/>
                <w:right w:val="none" w:sz="0" w:space="0" w:color="auto"/>
              </w:divBdr>
            </w:div>
          </w:divsChild>
        </w:div>
        <w:div w:id="1435982563">
          <w:marLeft w:val="0"/>
          <w:marRight w:val="0"/>
          <w:marTop w:val="0"/>
          <w:marBottom w:val="0"/>
          <w:divBdr>
            <w:top w:val="none" w:sz="0" w:space="0" w:color="auto"/>
            <w:left w:val="none" w:sz="0" w:space="0" w:color="auto"/>
            <w:bottom w:val="none" w:sz="0" w:space="0" w:color="auto"/>
            <w:right w:val="none" w:sz="0" w:space="0" w:color="auto"/>
          </w:divBdr>
          <w:divsChild>
            <w:div w:id="1555847601">
              <w:marLeft w:val="0"/>
              <w:marRight w:val="0"/>
              <w:marTop w:val="0"/>
              <w:marBottom w:val="0"/>
              <w:divBdr>
                <w:top w:val="none" w:sz="0" w:space="0" w:color="auto"/>
                <w:left w:val="none" w:sz="0" w:space="0" w:color="auto"/>
                <w:bottom w:val="none" w:sz="0" w:space="0" w:color="auto"/>
                <w:right w:val="none" w:sz="0" w:space="0" w:color="auto"/>
              </w:divBdr>
            </w:div>
            <w:div w:id="1979258890">
              <w:marLeft w:val="0"/>
              <w:marRight w:val="0"/>
              <w:marTop w:val="0"/>
              <w:marBottom w:val="0"/>
              <w:divBdr>
                <w:top w:val="none" w:sz="0" w:space="0" w:color="auto"/>
                <w:left w:val="none" w:sz="0" w:space="0" w:color="auto"/>
                <w:bottom w:val="none" w:sz="0" w:space="0" w:color="auto"/>
                <w:right w:val="none" w:sz="0" w:space="0" w:color="auto"/>
              </w:divBdr>
            </w:div>
          </w:divsChild>
        </w:div>
        <w:div w:id="1436289725">
          <w:marLeft w:val="0"/>
          <w:marRight w:val="0"/>
          <w:marTop w:val="0"/>
          <w:marBottom w:val="0"/>
          <w:divBdr>
            <w:top w:val="none" w:sz="0" w:space="0" w:color="auto"/>
            <w:left w:val="none" w:sz="0" w:space="0" w:color="auto"/>
            <w:bottom w:val="none" w:sz="0" w:space="0" w:color="auto"/>
            <w:right w:val="none" w:sz="0" w:space="0" w:color="auto"/>
          </w:divBdr>
          <w:divsChild>
            <w:div w:id="1845126947">
              <w:marLeft w:val="0"/>
              <w:marRight w:val="0"/>
              <w:marTop w:val="0"/>
              <w:marBottom w:val="0"/>
              <w:divBdr>
                <w:top w:val="none" w:sz="0" w:space="0" w:color="auto"/>
                <w:left w:val="none" w:sz="0" w:space="0" w:color="auto"/>
                <w:bottom w:val="none" w:sz="0" w:space="0" w:color="auto"/>
                <w:right w:val="none" w:sz="0" w:space="0" w:color="auto"/>
              </w:divBdr>
            </w:div>
          </w:divsChild>
        </w:div>
        <w:div w:id="1436294146">
          <w:marLeft w:val="0"/>
          <w:marRight w:val="0"/>
          <w:marTop w:val="0"/>
          <w:marBottom w:val="0"/>
          <w:divBdr>
            <w:top w:val="none" w:sz="0" w:space="0" w:color="auto"/>
            <w:left w:val="none" w:sz="0" w:space="0" w:color="auto"/>
            <w:bottom w:val="none" w:sz="0" w:space="0" w:color="auto"/>
            <w:right w:val="none" w:sz="0" w:space="0" w:color="auto"/>
          </w:divBdr>
          <w:divsChild>
            <w:div w:id="496919591">
              <w:marLeft w:val="0"/>
              <w:marRight w:val="0"/>
              <w:marTop w:val="0"/>
              <w:marBottom w:val="0"/>
              <w:divBdr>
                <w:top w:val="none" w:sz="0" w:space="0" w:color="auto"/>
                <w:left w:val="none" w:sz="0" w:space="0" w:color="auto"/>
                <w:bottom w:val="none" w:sz="0" w:space="0" w:color="auto"/>
                <w:right w:val="none" w:sz="0" w:space="0" w:color="auto"/>
              </w:divBdr>
            </w:div>
            <w:div w:id="1385912781">
              <w:marLeft w:val="0"/>
              <w:marRight w:val="0"/>
              <w:marTop w:val="0"/>
              <w:marBottom w:val="0"/>
              <w:divBdr>
                <w:top w:val="none" w:sz="0" w:space="0" w:color="auto"/>
                <w:left w:val="none" w:sz="0" w:space="0" w:color="auto"/>
                <w:bottom w:val="none" w:sz="0" w:space="0" w:color="auto"/>
                <w:right w:val="none" w:sz="0" w:space="0" w:color="auto"/>
              </w:divBdr>
            </w:div>
          </w:divsChild>
        </w:div>
        <w:div w:id="1438981108">
          <w:marLeft w:val="0"/>
          <w:marRight w:val="0"/>
          <w:marTop w:val="0"/>
          <w:marBottom w:val="0"/>
          <w:divBdr>
            <w:top w:val="none" w:sz="0" w:space="0" w:color="auto"/>
            <w:left w:val="none" w:sz="0" w:space="0" w:color="auto"/>
            <w:bottom w:val="none" w:sz="0" w:space="0" w:color="auto"/>
            <w:right w:val="none" w:sz="0" w:space="0" w:color="auto"/>
          </w:divBdr>
          <w:divsChild>
            <w:div w:id="1986278532">
              <w:marLeft w:val="0"/>
              <w:marRight w:val="0"/>
              <w:marTop w:val="0"/>
              <w:marBottom w:val="0"/>
              <w:divBdr>
                <w:top w:val="none" w:sz="0" w:space="0" w:color="auto"/>
                <w:left w:val="none" w:sz="0" w:space="0" w:color="auto"/>
                <w:bottom w:val="none" w:sz="0" w:space="0" w:color="auto"/>
                <w:right w:val="none" w:sz="0" w:space="0" w:color="auto"/>
              </w:divBdr>
            </w:div>
          </w:divsChild>
        </w:div>
        <w:div w:id="1440371748">
          <w:marLeft w:val="0"/>
          <w:marRight w:val="0"/>
          <w:marTop w:val="0"/>
          <w:marBottom w:val="0"/>
          <w:divBdr>
            <w:top w:val="none" w:sz="0" w:space="0" w:color="auto"/>
            <w:left w:val="none" w:sz="0" w:space="0" w:color="auto"/>
            <w:bottom w:val="none" w:sz="0" w:space="0" w:color="auto"/>
            <w:right w:val="none" w:sz="0" w:space="0" w:color="auto"/>
          </w:divBdr>
          <w:divsChild>
            <w:div w:id="1207721672">
              <w:marLeft w:val="0"/>
              <w:marRight w:val="0"/>
              <w:marTop w:val="0"/>
              <w:marBottom w:val="0"/>
              <w:divBdr>
                <w:top w:val="none" w:sz="0" w:space="0" w:color="auto"/>
                <w:left w:val="none" w:sz="0" w:space="0" w:color="auto"/>
                <w:bottom w:val="none" w:sz="0" w:space="0" w:color="auto"/>
                <w:right w:val="none" w:sz="0" w:space="0" w:color="auto"/>
              </w:divBdr>
            </w:div>
          </w:divsChild>
        </w:div>
        <w:div w:id="1441799924">
          <w:marLeft w:val="0"/>
          <w:marRight w:val="0"/>
          <w:marTop w:val="0"/>
          <w:marBottom w:val="0"/>
          <w:divBdr>
            <w:top w:val="none" w:sz="0" w:space="0" w:color="auto"/>
            <w:left w:val="none" w:sz="0" w:space="0" w:color="auto"/>
            <w:bottom w:val="none" w:sz="0" w:space="0" w:color="auto"/>
            <w:right w:val="none" w:sz="0" w:space="0" w:color="auto"/>
          </w:divBdr>
          <w:divsChild>
            <w:div w:id="1705254993">
              <w:marLeft w:val="0"/>
              <w:marRight w:val="0"/>
              <w:marTop w:val="0"/>
              <w:marBottom w:val="0"/>
              <w:divBdr>
                <w:top w:val="none" w:sz="0" w:space="0" w:color="auto"/>
                <w:left w:val="none" w:sz="0" w:space="0" w:color="auto"/>
                <w:bottom w:val="none" w:sz="0" w:space="0" w:color="auto"/>
                <w:right w:val="none" w:sz="0" w:space="0" w:color="auto"/>
              </w:divBdr>
            </w:div>
            <w:div w:id="2096976177">
              <w:marLeft w:val="0"/>
              <w:marRight w:val="0"/>
              <w:marTop w:val="0"/>
              <w:marBottom w:val="0"/>
              <w:divBdr>
                <w:top w:val="none" w:sz="0" w:space="0" w:color="auto"/>
                <w:left w:val="none" w:sz="0" w:space="0" w:color="auto"/>
                <w:bottom w:val="none" w:sz="0" w:space="0" w:color="auto"/>
                <w:right w:val="none" w:sz="0" w:space="0" w:color="auto"/>
              </w:divBdr>
            </w:div>
          </w:divsChild>
        </w:div>
        <w:div w:id="1443187711">
          <w:marLeft w:val="0"/>
          <w:marRight w:val="0"/>
          <w:marTop w:val="0"/>
          <w:marBottom w:val="0"/>
          <w:divBdr>
            <w:top w:val="none" w:sz="0" w:space="0" w:color="auto"/>
            <w:left w:val="none" w:sz="0" w:space="0" w:color="auto"/>
            <w:bottom w:val="none" w:sz="0" w:space="0" w:color="auto"/>
            <w:right w:val="none" w:sz="0" w:space="0" w:color="auto"/>
          </w:divBdr>
          <w:divsChild>
            <w:div w:id="1329557234">
              <w:marLeft w:val="0"/>
              <w:marRight w:val="0"/>
              <w:marTop w:val="0"/>
              <w:marBottom w:val="0"/>
              <w:divBdr>
                <w:top w:val="none" w:sz="0" w:space="0" w:color="auto"/>
                <w:left w:val="none" w:sz="0" w:space="0" w:color="auto"/>
                <w:bottom w:val="none" w:sz="0" w:space="0" w:color="auto"/>
                <w:right w:val="none" w:sz="0" w:space="0" w:color="auto"/>
              </w:divBdr>
            </w:div>
          </w:divsChild>
        </w:div>
        <w:div w:id="1446851921">
          <w:marLeft w:val="0"/>
          <w:marRight w:val="0"/>
          <w:marTop w:val="0"/>
          <w:marBottom w:val="0"/>
          <w:divBdr>
            <w:top w:val="none" w:sz="0" w:space="0" w:color="auto"/>
            <w:left w:val="none" w:sz="0" w:space="0" w:color="auto"/>
            <w:bottom w:val="none" w:sz="0" w:space="0" w:color="auto"/>
            <w:right w:val="none" w:sz="0" w:space="0" w:color="auto"/>
          </w:divBdr>
          <w:divsChild>
            <w:div w:id="6904924">
              <w:marLeft w:val="0"/>
              <w:marRight w:val="0"/>
              <w:marTop w:val="0"/>
              <w:marBottom w:val="0"/>
              <w:divBdr>
                <w:top w:val="none" w:sz="0" w:space="0" w:color="auto"/>
                <w:left w:val="none" w:sz="0" w:space="0" w:color="auto"/>
                <w:bottom w:val="none" w:sz="0" w:space="0" w:color="auto"/>
                <w:right w:val="none" w:sz="0" w:space="0" w:color="auto"/>
              </w:divBdr>
            </w:div>
          </w:divsChild>
        </w:div>
        <w:div w:id="1453208267">
          <w:marLeft w:val="0"/>
          <w:marRight w:val="0"/>
          <w:marTop w:val="0"/>
          <w:marBottom w:val="0"/>
          <w:divBdr>
            <w:top w:val="none" w:sz="0" w:space="0" w:color="auto"/>
            <w:left w:val="none" w:sz="0" w:space="0" w:color="auto"/>
            <w:bottom w:val="none" w:sz="0" w:space="0" w:color="auto"/>
            <w:right w:val="none" w:sz="0" w:space="0" w:color="auto"/>
          </w:divBdr>
          <w:divsChild>
            <w:div w:id="254215784">
              <w:marLeft w:val="0"/>
              <w:marRight w:val="0"/>
              <w:marTop w:val="0"/>
              <w:marBottom w:val="0"/>
              <w:divBdr>
                <w:top w:val="none" w:sz="0" w:space="0" w:color="auto"/>
                <w:left w:val="none" w:sz="0" w:space="0" w:color="auto"/>
                <w:bottom w:val="none" w:sz="0" w:space="0" w:color="auto"/>
                <w:right w:val="none" w:sz="0" w:space="0" w:color="auto"/>
              </w:divBdr>
            </w:div>
          </w:divsChild>
        </w:div>
        <w:div w:id="1458792737">
          <w:marLeft w:val="0"/>
          <w:marRight w:val="0"/>
          <w:marTop w:val="0"/>
          <w:marBottom w:val="0"/>
          <w:divBdr>
            <w:top w:val="none" w:sz="0" w:space="0" w:color="auto"/>
            <w:left w:val="none" w:sz="0" w:space="0" w:color="auto"/>
            <w:bottom w:val="none" w:sz="0" w:space="0" w:color="auto"/>
            <w:right w:val="none" w:sz="0" w:space="0" w:color="auto"/>
          </w:divBdr>
          <w:divsChild>
            <w:div w:id="1044332827">
              <w:marLeft w:val="0"/>
              <w:marRight w:val="0"/>
              <w:marTop w:val="0"/>
              <w:marBottom w:val="0"/>
              <w:divBdr>
                <w:top w:val="none" w:sz="0" w:space="0" w:color="auto"/>
                <w:left w:val="none" w:sz="0" w:space="0" w:color="auto"/>
                <w:bottom w:val="none" w:sz="0" w:space="0" w:color="auto"/>
                <w:right w:val="none" w:sz="0" w:space="0" w:color="auto"/>
              </w:divBdr>
            </w:div>
          </w:divsChild>
        </w:div>
        <w:div w:id="1459912659">
          <w:marLeft w:val="0"/>
          <w:marRight w:val="0"/>
          <w:marTop w:val="0"/>
          <w:marBottom w:val="0"/>
          <w:divBdr>
            <w:top w:val="none" w:sz="0" w:space="0" w:color="auto"/>
            <w:left w:val="none" w:sz="0" w:space="0" w:color="auto"/>
            <w:bottom w:val="none" w:sz="0" w:space="0" w:color="auto"/>
            <w:right w:val="none" w:sz="0" w:space="0" w:color="auto"/>
          </w:divBdr>
          <w:divsChild>
            <w:div w:id="1003585263">
              <w:marLeft w:val="0"/>
              <w:marRight w:val="0"/>
              <w:marTop w:val="0"/>
              <w:marBottom w:val="0"/>
              <w:divBdr>
                <w:top w:val="none" w:sz="0" w:space="0" w:color="auto"/>
                <w:left w:val="none" w:sz="0" w:space="0" w:color="auto"/>
                <w:bottom w:val="none" w:sz="0" w:space="0" w:color="auto"/>
                <w:right w:val="none" w:sz="0" w:space="0" w:color="auto"/>
              </w:divBdr>
            </w:div>
          </w:divsChild>
        </w:div>
        <w:div w:id="1466964977">
          <w:marLeft w:val="0"/>
          <w:marRight w:val="0"/>
          <w:marTop w:val="0"/>
          <w:marBottom w:val="0"/>
          <w:divBdr>
            <w:top w:val="none" w:sz="0" w:space="0" w:color="auto"/>
            <w:left w:val="none" w:sz="0" w:space="0" w:color="auto"/>
            <w:bottom w:val="none" w:sz="0" w:space="0" w:color="auto"/>
            <w:right w:val="none" w:sz="0" w:space="0" w:color="auto"/>
          </w:divBdr>
          <w:divsChild>
            <w:div w:id="1647199766">
              <w:marLeft w:val="0"/>
              <w:marRight w:val="0"/>
              <w:marTop w:val="0"/>
              <w:marBottom w:val="0"/>
              <w:divBdr>
                <w:top w:val="none" w:sz="0" w:space="0" w:color="auto"/>
                <w:left w:val="none" w:sz="0" w:space="0" w:color="auto"/>
                <w:bottom w:val="none" w:sz="0" w:space="0" w:color="auto"/>
                <w:right w:val="none" w:sz="0" w:space="0" w:color="auto"/>
              </w:divBdr>
            </w:div>
          </w:divsChild>
        </w:div>
        <w:div w:id="1467548339">
          <w:marLeft w:val="0"/>
          <w:marRight w:val="0"/>
          <w:marTop w:val="0"/>
          <w:marBottom w:val="0"/>
          <w:divBdr>
            <w:top w:val="none" w:sz="0" w:space="0" w:color="auto"/>
            <w:left w:val="none" w:sz="0" w:space="0" w:color="auto"/>
            <w:bottom w:val="none" w:sz="0" w:space="0" w:color="auto"/>
            <w:right w:val="none" w:sz="0" w:space="0" w:color="auto"/>
          </w:divBdr>
          <w:divsChild>
            <w:div w:id="57171917">
              <w:marLeft w:val="0"/>
              <w:marRight w:val="0"/>
              <w:marTop w:val="0"/>
              <w:marBottom w:val="0"/>
              <w:divBdr>
                <w:top w:val="none" w:sz="0" w:space="0" w:color="auto"/>
                <w:left w:val="none" w:sz="0" w:space="0" w:color="auto"/>
                <w:bottom w:val="none" w:sz="0" w:space="0" w:color="auto"/>
                <w:right w:val="none" w:sz="0" w:space="0" w:color="auto"/>
              </w:divBdr>
            </w:div>
          </w:divsChild>
        </w:div>
        <w:div w:id="1467702977">
          <w:marLeft w:val="0"/>
          <w:marRight w:val="0"/>
          <w:marTop w:val="0"/>
          <w:marBottom w:val="0"/>
          <w:divBdr>
            <w:top w:val="none" w:sz="0" w:space="0" w:color="auto"/>
            <w:left w:val="none" w:sz="0" w:space="0" w:color="auto"/>
            <w:bottom w:val="none" w:sz="0" w:space="0" w:color="auto"/>
            <w:right w:val="none" w:sz="0" w:space="0" w:color="auto"/>
          </w:divBdr>
          <w:divsChild>
            <w:div w:id="18744123">
              <w:marLeft w:val="0"/>
              <w:marRight w:val="0"/>
              <w:marTop w:val="0"/>
              <w:marBottom w:val="0"/>
              <w:divBdr>
                <w:top w:val="none" w:sz="0" w:space="0" w:color="auto"/>
                <w:left w:val="none" w:sz="0" w:space="0" w:color="auto"/>
                <w:bottom w:val="none" w:sz="0" w:space="0" w:color="auto"/>
                <w:right w:val="none" w:sz="0" w:space="0" w:color="auto"/>
              </w:divBdr>
            </w:div>
            <w:div w:id="28457990">
              <w:marLeft w:val="0"/>
              <w:marRight w:val="0"/>
              <w:marTop w:val="0"/>
              <w:marBottom w:val="0"/>
              <w:divBdr>
                <w:top w:val="none" w:sz="0" w:space="0" w:color="auto"/>
                <w:left w:val="none" w:sz="0" w:space="0" w:color="auto"/>
                <w:bottom w:val="none" w:sz="0" w:space="0" w:color="auto"/>
                <w:right w:val="none" w:sz="0" w:space="0" w:color="auto"/>
              </w:divBdr>
            </w:div>
            <w:div w:id="2142651236">
              <w:marLeft w:val="0"/>
              <w:marRight w:val="0"/>
              <w:marTop w:val="0"/>
              <w:marBottom w:val="0"/>
              <w:divBdr>
                <w:top w:val="none" w:sz="0" w:space="0" w:color="auto"/>
                <w:left w:val="none" w:sz="0" w:space="0" w:color="auto"/>
                <w:bottom w:val="none" w:sz="0" w:space="0" w:color="auto"/>
                <w:right w:val="none" w:sz="0" w:space="0" w:color="auto"/>
              </w:divBdr>
            </w:div>
          </w:divsChild>
        </w:div>
        <w:div w:id="1471897442">
          <w:marLeft w:val="0"/>
          <w:marRight w:val="0"/>
          <w:marTop w:val="0"/>
          <w:marBottom w:val="0"/>
          <w:divBdr>
            <w:top w:val="none" w:sz="0" w:space="0" w:color="auto"/>
            <w:left w:val="none" w:sz="0" w:space="0" w:color="auto"/>
            <w:bottom w:val="none" w:sz="0" w:space="0" w:color="auto"/>
            <w:right w:val="none" w:sz="0" w:space="0" w:color="auto"/>
          </w:divBdr>
          <w:divsChild>
            <w:div w:id="1541671115">
              <w:marLeft w:val="0"/>
              <w:marRight w:val="0"/>
              <w:marTop w:val="0"/>
              <w:marBottom w:val="0"/>
              <w:divBdr>
                <w:top w:val="none" w:sz="0" w:space="0" w:color="auto"/>
                <w:left w:val="none" w:sz="0" w:space="0" w:color="auto"/>
                <w:bottom w:val="none" w:sz="0" w:space="0" w:color="auto"/>
                <w:right w:val="none" w:sz="0" w:space="0" w:color="auto"/>
              </w:divBdr>
            </w:div>
          </w:divsChild>
        </w:div>
        <w:div w:id="1473866249">
          <w:marLeft w:val="0"/>
          <w:marRight w:val="0"/>
          <w:marTop w:val="0"/>
          <w:marBottom w:val="0"/>
          <w:divBdr>
            <w:top w:val="none" w:sz="0" w:space="0" w:color="auto"/>
            <w:left w:val="none" w:sz="0" w:space="0" w:color="auto"/>
            <w:bottom w:val="none" w:sz="0" w:space="0" w:color="auto"/>
            <w:right w:val="none" w:sz="0" w:space="0" w:color="auto"/>
          </w:divBdr>
          <w:divsChild>
            <w:div w:id="1687633286">
              <w:marLeft w:val="0"/>
              <w:marRight w:val="0"/>
              <w:marTop w:val="0"/>
              <w:marBottom w:val="0"/>
              <w:divBdr>
                <w:top w:val="none" w:sz="0" w:space="0" w:color="auto"/>
                <w:left w:val="none" w:sz="0" w:space="0" w:color="auto"/>
                <w:bottom w:val="none" w:sz="0" w:space="0" w:color="auto"/>
                <w:right w:val="none" w:sz="0" w:space="0" w:color="auto"/>
              </w:divBdr>
            </w:div>
          </w:divsChild>
        </w:div>
        <w:div w:id="1475029083">
          <w:marLeft w:val="0"/>
          <w:marRight w:val="0"/>
          <w:marTop w:val="0"/>
          <w:marBottom w:val="0"/>
          <w:divBdr>
            <w:top w:val="none" w:sz="0" w:space="0" w:color="auto"/>
            <w:left w:val="none" w:sz="0" w:space="0" w:color="auto"/>
            <w:bottom w:val="none" w:sz="0" w:space="0" w:color="auto"/>
            <w:right w:val="none" w:sz="0" w:space="0" w:color="auto"/>
          </w:divBdr>
          <w:divsChild>
            <w:div w:id="1344549754">
              <w:marLeft w:val="0"/>
              <w:marRight w:val="0"/>
              <w:marTop w:val="0"/>
              <w:marBottom w:val="0"/>
              <w:divBdr>
                <w:top w:val="none" w:sz="0" w:space="0" w:color="auto"/>
                <w:left w:val="none" w:sz="0" w:space="0" w:color="auto"/>
                <w:bottom w:val="none" w:sz="0" w:space="0" w:color="auto"/>
                <w:right w:val="none" w:sz="0" w:space="0" w:color="auto"/>
              </w:divBdr>
            </w:div>
          </w:divsChild>
        </w:div>
        <w:div w:id="1476754585">
          <w:marLeft w:val="0"/>
          <w:marRight w:val="0"/>
          <w:marTop w:val="0"/>
          <w:marBottom w:val="0"/>
          <w:divBdr>
            <w:top w:val="none" w:sz="0" w:space="0" w:color="auto"/>
            <w:left w:val="none" w:sz="0" w:space="0" w:color="auto"/>
            <w:bottom w:val="none" w:sz="0" w:space="0" w:color="auto"/>
            <w:right w:val="none" w:sz="0" w:space="0" w:color="auto"/>
          </w:divBdr>
          <w:divsChild>
            <w:div w:id="670840838">
              <w:marLeft w:val="0"/>
              <w:marRight w:val="0"/>
              <w:marTop w:val="0"/>
              <w:marBottom w:val="0"/>
              <w:divBdr>
                <w:top w:val="none" w:sz="0" w:space="0" w:color="auto"/>
                <w:left w:val="none" w:sz="0" w:space="0" w:color="auto"/>
                <w:bottom w:val="none" w:sz="0" w:space="0" w:color="auto"/>
                <w:right w:val="none" w:sz="0" w:space="0" w:color="auto"/>
              </w:divBdr>
            </w:div>
          </w:divsChild>
        </w:div>
        <w:div w:id="1477143629">
          <w:marLeft w:val="0"/>
          <w:marRight w:val="0"/>
          <w:marTop w:val="0"/>
          <w:marBottom w:val="0"/>
          <w:divBdr>
            <w:top w:val="none" w:sz="0" w:space="0" w:color="auto"/>
            <w:left w:val="none" w:sz="0" w:space="0" w:color="auto"/>
            <w:bottom w:val="none" w:sz="0" w:space="0" w:color="auto"/>
            <w:right w:val="none" w:sz="0" w:space="0" w:color="auto"/>
          </w:divBdr>
          <w:divsChild>
            <w:div w:id="436096651">
              <w:marLeft w:val="0"/>
              <w:marRight w:val="0"/>
              <w:marTop w:val="0"/>
              <w:marBottom w:val="0"/>
              <w:divBdr>
                <w:top w:val="none" w:sz="0" w:space="0" w:color="auto"/>
                <w:left w:val="none" w:sz="0" w:space="0" w:color="auto"/>
                <w:bottom w:val="none" w:sz="0" w:space="0" w:color="auto"/>
                <w:right w:val="none" w:sz="0" w:space="0" w:color="auto"/>
              </w:divBdr>
            </w:div>
            <w:div w:id="1048338091">
              <w:marLeft w:val="0"/>
              <w:marRight w:val="0"/>
              <w:marTop w:val="0"/>
              <w:marBottom w:val="0"/>
              <w:divBdr>
                <w:top w:val="none" w:sz="0" w:space="0" w:color="auto"/>
                <w:left w:val="none" w:sz="0" w:space="0" w:color="auto"/>
                <w:bottom w:val="none" w:sz="0" w:space="0" w:color="auto"/>
                <w:right w:val="none" w:sz="0" w:space="0" w:color="auto"/>
              </w:divBdr>
            </w:div>
          </w:divsChild>
        </w:div>
        <w:div w:id="1477993230">
          <w:marLeft w:val="0"/>
          <w:marRight w:val="0"/>
          <w:marTop w:val="0"/>
          <w:marBottom w:val="0"/>
          <w:divBdr>
            <w:top w:val="none" w:sz="0" w:space="0" w:color="auto"/>
            <w:left w:val="none" w:sz="0" w:space="0" w:color="auto"/>
            <w:bottom w:val="none" w:sz="0" w:space="0" w:color="auto"/>
            <w:right w:val="none" w:sz="0" w:space="0" w:color="auto"/>
          </w:divBdr>
          <w:divsChild>
            <w:div w:id="1419214299">
              <w:marLeft w:val="0"/>
              <w:marRight w:val="0"/>
              <w:marTop w:val="0"/>
              <w:marBottom w:val="0"/>
              <w:divBdr>
                <w:top w:val="none" w:sz="0" w:space="0" w:color="auto"/>
                <w:left w:val="none" w:sz="0" w:space="0" w:color="auto"/>
                <w:bottom w:val="none" w:sz="0" w:space="0" w:color="auto"/>
                <w:right w:val="none" w:sz="0" w:space="0" w:color="auto"/>
              </w:divBdr>
            </w:div>
          </w:divsChild>
        </w:div>
        <w:div w:id="1478689166">
          <w:marLeft w:val="0"/>
          <w:marRight w:val="0"/>
          <w:marTop w:val="0"/>
          <w:marBottom w:val="0"/>
          <w:divBdr>
            <w:top w:val="none" w:sz="0" w:space="0" w:color="auto"/>
            <w:left w:val="none" w:sz="0" w:space="0" w:color="auto"/>
            <w:bottom w:val="none" w:sz="0" w:space="0" w:color="auto"/>
            <w:right w:val="none" w:sz="0" w:space="0" w:color="auto"/>
          </w:divBdr>
          <w:divsChild>
            <w:div w:id="925504819">
              <w:marLeft w:val="0"/>
              <w:marRight w:val="0"/>
              <w:marTop w:val="0"/>
              <w:marBottom w:val="0"/>
              <w:divBdr>
                <w:top w:val="none" w:sz="0" w:space="0" w:color="auto"/>
                <w:left w:val="none" w:sz="0" w:space="0" w:color="auto"/>
                <w:bottom w:val="none" w:sz="0" w:space="0" w:color="auto"/>
                <w:right w:val="none" w:sz="0" w:space="0" w:color="auto"/>
              </w:divBdr>
            </w:div>
            <w:div w:id="1922327841">
              <w:marLeft w:val="0"/>
              <w:marRight w:val="0"/>
              <w:marTop w:val="0"/>
              <w:marBottom w:val="0"/>
              <w:divBdr>
                <w:top w:val="none" w:sz="0" w:space="0" w:color="auto"/>
                <w:left w:val="none" w:sz="0" w:space="0" w:color="auto"/>
                <w:bottom w:val="none" w:sz="0" w:space="0" w:color="auto"/>
                <w:right w:val="none" w:sz="0" w:space="0" w:color="auto"/>
              </w:divBdr>
            </w:div>
          </w:divsChild>
        </w:div>
        <w:div w:id="1480535959">
          <w:marLeft w:val="0"/>
          <w:marRight w:val="0"/>
          <w:marTop w:val="0"/>
          <w:marBottom w:val="0"/>
          <w:divBdr>
            <w:top w:val="none" w:sz="0" w:space="0" w:color="auto"/>
            <w:left w:val="none" w:sz="0" w:space="0" w:color="auto"/>
            <w:bottom w:val="none" w:sz="0" w:space="0" w:color="auto"/>
            <w:right w:val="none" w:sz="0" w:space="0" w:color="auto"/>
          </w:divBdr>
          <w:divsChild>
            <w:div w:id="2005471302">
              <w:marLeft w:val="0"/>
              <w:marRight w:val="0"/>
              <w:marTop w:val="0"/>
              <w:marBottom w:val="0"/>
              <w:divBdr>
                <w:top w:val="none" w:sz="0" w:space="0" w:color="auto"/>
                <w:left w:val="none" w:sz="0" w:space="0" w:color="auto"/>
                <w:bottom w:val="none" w:sz="0" w:space="0" w:color="auto"/>
                <w:right w:val="none" w:sz="0" w:space="0" w:color="auto"/>
              </w:divBdr>
            </w:div>
          </w:divsChild>
        </w:div>
        <w:div w:id="1484351147">
          <w:marLeft w:val="0"/>
          <w:marRight w:val="0"/>
          <w:marTop w:val="0"/>
          <w:marBottom w:val="0"/>
          <w:divBdr>
            <w:top w:val="none" w:sz="0" w:space="0" w:color="auto"/>
            <w:left w:val="none" w:sz="0" w:space="0" w:color="auto"/>
            <w:bottom w:val="none" w:sz="0" w:space="0" w:color="auto"/>
            <w:right w:val="none" w:sz="0" w:space="0" w:color="auto"/>
          </w:divBdr>
          <w:divsChild>
            <w:div w:id="222253742">
              <w:marLeft w:val="0"/>
              <w:marRight w:val="0"/>
              <w:marTop w:val="0"/>
              <w:marBottom w:val="0"/>
              <w:divBdr>
                <w:top w:val="none" w:sz="0" w:space="0" w:color="auto"/>
                <w:left w:val="none" w:sz="0" w:space="0" w:color="auto"/>
                <w:bottom w:val="none" w:sz="0" w:space="0" w:color="auto"/>
                <w:right w:val="none" w:sz="0" w:space="0" w:color="auto"/>
              </w:divBdr>
            </w:div>
            <w:div w:id="753817985">
              <w:marLeft w:val="0"/>
              <w:marRight w:val="0"/>
              <w:marTop w:val="0"/>
              <w:marBottom w:val="0"/>
              <w:divBdr>
                <w:top w:val="none" w:sz="0" w:space="0" w:color="auto"/>
                <w:left w:val="none" w:sz="0" w:space="0" w:color="auto"/>
                <w:bottom w:val="none" w:sz="0" w:space="0" w:color="auto"/>
                <w:right w:val="none" w:sz="0" w:space="0" w:color="auto"/>
              </w:divBdr>
            </w:div>
            <w:div w:id="2003387895">
              <w:marLeft w:val="0"/>
              <w:marRight w:val="0"/>
              <w:marTop w:val="0"/>
              <w:marBottom w:val="0"/>
              <w:divBdr>
                <w:top w:val="none" w:sz="0" w:space="0" w:color="auto"/>
                <w:left w:val="none" w:sz="0" w:space="0" w:color="auto"/>
                <w:bottom w:val="none" w:sz="0" w:space="0" w:color="auto"/>
                <w:right w:val="none" w:sz="0" w:space="0" w:color="auto"/>
              </w:divBdr>
            </w:div>
          </w:divsChild>
        </w:div>
        <w:div w:id="1490828238">
          <w:marLeft w:val="0"/>
          <w:marRight w:val="0"/>
          <w:marTop w:val="0"/>
          <w:marBottom w:val="0"/>
          <w:divBdr>
            <w:top w:val="none" w:sz="0" w:space="0" w:color="auto"/>
            <w:left w:val="none" w:sz="0" w:space="0" w:color="auto"/>
            <w:bottom w:val="none" w:sz="0" w:space="0" w:color="auto"/>
            <w:right w:val="none" w:sz="0" w:space="0" w:color="auto"/>
          </w:divBdr>
          <w:divsChild>
            <w:div w:id="824396420">
              <w:marLeft w:val="0"/>
              <w:marRight w:val="0"/>
              <w:marTop w:val="0"/>
              <w:marBottom w:val="0"/>
              <w:divBdr>
                <w:top w:val="none" w:sz="0" w:space="0" w:color="auto"/>
                <w:left w:val="none" w:sz="0" w:space="0" w:color="auto"/>
                <w:bottom w:val="none" w:sz="0" w:space="0" w:color="auto"/>
                <w:right w:val="none" w:sz="0" w:space="0" w:color="auto"/>
              </w:divBdr>
            </w:div>
            <w:div w:id="1352873523">
              <w:marLeft w:val="0"/>
              <w:marRight w:val="0"/>
              <w:marTop w:val="0"/>
              <w:marBottom w:val="0"/>
              <w:divBdr>
                <w:top w:val="none" w:sz="0" w:space="0" w:color="auto"/>
                <w:left w:val="none" w:sz="0" w:space="0" w:color="auto"/>
                <w:bottom w:val="none" w:sz="0" w:space="0" w:color="auto"/>
                <w:right w:val="none" w:sz="0" w:space="0" w:color="auto"/>
              </w:divBdr>
            </w:div>
          </w:divsChild>
        </w:div>
        <w:div w:id="1498038287">
          <w:marLeft w:val="0"/>
          <w:marRight w:val="0"/>
          <w:marTop w:val="0"/>
          <w:marBottom w:val="0"/>
          <w:divBdr>
            <w:top w:val="none" w:sz="0" w:space="0" w:color="auto"/>
            <w:left w:val="none" w:sz="0" w:space="0" w:color="auto"/>
            <w:bottom w:val="none" w:sz="0" w:space="0" w:color="auto"/>
            <w:right w:val="none" w:sz="0" w:space="0" w:color="auto"/>
          </w:divBdr>
          <w:divsChild>
            <w:div w:id="2111121483">
              <w:marLeft w:val="0"/>
              <w:marRight w:val="0"/>
              <w:marTop w:val="0"/>
              <w:marBottom w:val="0"/>
              <w:divBdr>
                <w:top w:val="none" w:sz="0" w:space="0" w:color="auto"/>
                <w:left w:val="none" w:sz="0" w:space="0" w:color="auto"/>
                <w:bottom w:val="none" w:sz="0" w:space="0" w:color="auto"/>
                <w:right w:val="none" w:sz="0" w:space="0" w:color="auto"/>
              </w:divBdr>
            </w:div>
          </w:divsChild>
        </w:div>
        <w:div w:id="1498114844">
          <w:marLeft w:val="0"/>
          <w:marRight w:val="0"/>
          <w:marTop w:val="0"/>
          <w:marBottom w:val="0"/>
          <w:divBdr>
            <w:top w:val="none" w:sz="0" w:space="0" w:color="auto"/>
            <w:left w:val="none" w:sz="0" w:space="0" w:color="auto"/>
            <w:bottom w:val="none" w:sz="0" w:space="0" w:color="auto"/>
            <w:right w:val="none" w:sz="0" w:space="0" w:color="auto"/>
          </w:divBdr>
          <w:divsChild>
            <w:div w:id="108743774">
              <w:marLeft w:val="0"/>
              <w:marRight w:val="0"/>
              <w:marTop w:val="0"/>
              <w:marBottom w:val="0"/>
              <w:divBdr>
                <w:top w:val="none" w:sz="0" w:space="0" w:color="auto"/>
                <w:left w:val="none" w:sz="0" w:space="0" w:color="auto"/>
                <w:bottom w:val="none" w:sz="0" w:space="0" w:color="auto"/>
                <w:right w:val="none" w:sz="0" w:space="0" w:color="auto"/>
              </w:divBdr>
            </w:div>
          </w:divsChild>
        </w:div>
        <w:div w:id="1502089754">
          <w:marLeft w:val="0"/>
          <w:marRight w:val="0"/>
          <w:marTop w:val="0"/>
          <w:marBottom w:val="0"/>
          <w:divBdr>
            <w:top w:val="none" w:sz="0" w:space="0" w:color="auto"/>
            <w:left w:val="none" w:sz="0" w:space="0" w:color="auto"/>
            <w:bottom w:val="none" w:sz="0" w:space="0" w:color="auto"/>
            <w:right w:val="none" w:sz="0" w:space="0" w:color="auto"/>
          </w:divBdr>
          <w:divsChild>
            <w:div w:id="1334531951">
              <w:marLeft w:val="0"/>
              <w:marRight w:val="0"/>
              <w:marTop w:val="0"/>
              <w:marBottom w:val="0"/>
              <w:divBdr>
                <w:top w:val="none" w:sz="0" w:space="0" w:color="auto"/>
                <w:left w:val="none" w:sz="0" w:space="0" w:color="auto"/>
                <w:bottom w:val="none" w:sz="0" w:space="0" w:color="auto"/>
                <w:right w:val="none" w:sz="0" w:space="0" w:color="auto"/>
              </w:divBdr>
            </w:div>
          </w:divsChild>
        </w:div>
        <w:div w:id="1503811841">
          <w:marLeft w:val="0"/>
          <w:marRight w:val="0"/>
          <w:marTop w:val="0"/>
          <w:marBottom w:val="0"/>
          <w:divBdr>
            <w:top w:val="none" w:sz="0" w:space="0" w:color="auto"/>
            <w:left w:val="none" w:sz="0" w:space="0" w:color="auto"/>
            <w:bottom w:val="none" w:sz="0" w:space="0" w:color="auto"/>
            <w:right w:val="none" w:sz="0" w:space="0" w:color="auto"/>
          </w:divBdr>
          <w:divsChild>
            <w:div w:id="711853782">
              <w:marLeft w:val="0"/>
              <w:marRight w:val="0"/>
              <w:marTop w:val="0"/>
              <w:marBottom w:val="0"/>
              <w:divBdr>
                <w:top w:val="none" w:sz="0" w:space="0" w:color="auto"/>
                <w:left w:val="none" w:sz="0" w:space="0" w:color="auto"/>
                <w:bottom w:val="none" w:sz="0" w:space="0" w:color="auto"/>
                <w:right w:val="none" w:sz="0" w:space="0" w:color="auto"/>
              </w:divBdr>
            </w:div>
            <w:div w:id="1304775386">
              <w:marLeft w:val="0"/>
              <w:marRight w:val="0"/>
              <w:marTop w:val="0"/>
              <w:marBottom w:val="0"/>
              <w:divBdr>
                <w:top w:val="none" w:sz="0" w:space="0" w:color="auto"/>
                <w:left w:val="none" w:sz="0" w:space="0" w:color="auto"/>
                <w:bottom w:val="none" w:sz="0" w:space="0" w:color="auto"/>
                <w:right w:val="none" w:sz="0" w:space="0" w:color="auto"/>
              </w:divBdr>
            </w:div>
          </w:divsChild>
        </w:div>
        <w:div w:id="1505125365">
          <w:marLeft w:val="0"/>
          <w:marRight w:val="0"/>
          <w:marTop w:val="0"/>
          <w:marBottom w:val="0"/>
          <w:divBdr>
            <w:top w:val="none" w:sz="0" w:space="0" w:color="auto"/>
            <w:left w:val="none" w:sz="0" w:space="0" w:color="auto"/>
            <w:bottom w:val="none" w:sz="0" w:space="0" w:color="auto"/>
            <w:right w:val="none" w:sz="0" w:space="0" w:color="auto"/>
          </w:divBdr>
          <w:divsChild>
            <w:div w:id="783691628">
              <w:marLeft w:val="0"/>
              <w:marRight w:val="0"/>
              <w:marTop w:val="0"/>
              <w:marBottom w:val="0"/>
              <w:divBdr>
                <w:top w:val="none" w:sz="0" w:space="0" w:color="auto"/>
                <w:left w:val="none" w:sz="0" w:space="0" w:color="auto"/>
                <w:bottom w:val="none" w:sz="0" w:space="0" w:color="auto"/>
                <w:right w:val="none" w:sz="0" w:space="0" w:color="auto"/>
              </w:divBdr>
            </w:div>
          </w:divsChild>
        </w:div>
        <w:div w:id="1505511789">
          <w:marLeft w:val="0"/>
          <w:marRight w:val="0"/>
          <w:marTop w:val="0"/>
          <w:marBottom w:val="0"/>
          <w:divBdr>
            <w:top w:val="none" w:sz="0" w:space="0" w:color="auto"/>
            <w:left w:val="none" w:sz="0" w:space="0" w:color="auto"/>
            <w:bottom w:val="none" w:sz="0" w:space="0" w:color="auto"/>
            <w:right w:val="none" w:sz="0" w:space="0" w:color="auto"/>
          </w:divBdr>
          <w:divsChild>
            <w:div w:id="516114242">
              <w:marLeft w:val="0"/>
              <w:marRight w:val="0"/>
              <w:marTop w:val="0"/>
              <w:marBottom w:val="0"/>
              <w:divBdr>
                <w:top w:val="none" w:sz="0" w:space="0" w:color="auto"/>
                <w:left w:val="none" w:sz="0" w:space="0" w:color="auto"/>
                <w:bottom w:val="none" w:sz="0" w:space="0" w:color="auto"/>
                <w:right w:val="none" w:sz="0" w:space="0" w:color="auto"/>
              </w:divBdr>
            </w:div>
          </w:divsChild>
        </w:div>
        <w:div w:id="1505585697">
          <w:marLeft w:val="0"/>
          <w:marRight w:val="0"/>
          <w:marTop w:val="0"/>
          <w:marBottom w:val="0"/>
          <w:divBdr>
            <w:top w:val="none" w:sz="0" w:space="0" w:color="auto"/>
            <w:left w:val="none" w:sz="0" w:space="0" w:color="auto"/>
            <w:bottom w:val="none" w:sz="0" w:space="0" w:color="auto"/>
            <w:right w:val="none" w:sz="0" w:space="0" w:color="auto"/>
          </w:divBdr>
          <w:divsChild>
            <w:div w:id="319963897">
              <w:marLeft w:val="0"/>
              <w:marRight w:val="0"/>
              <w:marTop w:val="0"/>
              <w:marBottom w:val="0"/>
              <w:divBdr>
                <w:top w:val="none" w:sz="0" w:space="0" w:color="auto"/>
                <w:left w:val="none" w:sz="0" w:space="0" w:color="auto"/>
                <w:bottom w:val="none" w:sz="0" w:space="0" w:color="auto"/>
                <w:right w:val="none" w:sz="0" w:space="0" w:color="auto"/>
              </w:divBdr>
            </w:div>
            <w:div w:id="674386281">
              <w:marLeft w:val="0"/>
              <w:marRight w:val="0"/>
              <w:marTop w:val="0"/>
              <w:marBottom w:val="0"/>
              <w:divBdr>
                <w:top w:val="none" w:sz="0" w:space="0" w:color="auto"/>
                <w:left w:val="none" w:sz="0" w:space="0" w:color="auto"/>
                <w:bottom w:val="none" w:sz="0" w:space="0" w:color="auto"/>
                <w:right w:val="none" w:sz="0" w:space="0" w:color="auto"/>
              </w:divBdr>
            </w:div>
            <w:div w:id="967012267">
              <w:marLeft w:val="0"/>
              <w:marRight w:val="0"/>
              <w:marTop w:val="0"/>
              <w:marBottom w:val="0"/>
              <w:divBdr>
                <w:top w:val="none" w:sz="0" w:space="0" w:color="auto"/>
                <w:left w:val="none" w:sz="0" w:space="0" w:color="auto"/>
                <w:bottom w:val="none" w:sz="0" w:space="0" w:color="auto"/>
                <w:right w:val="none" w:sz="0" w:space="0" w:color="auto"/>
              </w:divBdr>
            </w:div>
            <w:div w:id="1195342695">
              <w:marLeft w:val="0"/>
              <w:marRight w:val="0"/>
              <w:marTop w:val="0"/>
              <w:marBottom w:val="0"/>
              <w:divBdr>
                <w:top w:val="none" w:sz="0" w:space="0" w:color="auto"/>
                <w:left w:val="none" w:sz="0" w:space="0" w:color="auto"/>
                <w:bottom w:val="none" w:sz="0" w:space="0" w:color="auto"/>
                <w:right w:val="none" w:sz="0" w:space="0" w:color="auto"/>
              </w:divBdr>
            </w:div>
            <w:div w:id="1297030401">
              <w:marLeft w:val="0"/>
              <w:marRight w:val="0"/>
              <w:marTop w:val="0"/>
              <w:marBottom w:val="0"/>
              <w:divBdr>
                <w:top w:val="none" w:sz="0" w:space="0" w:color="auto"/>
                <w:left w:val="none" w:sz="0" w:space="0" w:color="auto"/>
                <w:bottom w:val="none" w:sz="0" w:space="0" w:color="auto"/>
                <w:right w:val="none" w:sz="0" w:space="0" w:color="auto"/>
              </w:divBdr>
            </w:div>
          </w:divsChild>
        </w:div>
        <w:div w:id="1513184034">
          <w:marLeft w:val="0"/>
          <w:marRight w:val="0"/>
          <w:marTop w:val="0"/>
          <w:marBottom w:val="0"/>
          <w:divBdr>
            <w:top w:val="none" w:sz="0" w:space="0" w:color="auto"/>
            <w:left w:val="none" w:sz="0" w:space="0" w:color="auto"/>
            <w:bottom w:val="none" w:sz="0" w:space="0" w:color="auto"/>
            <w:right w:val="none" w:sz="0" w:space="0" w:color="auto"/>
          </w:divBdr>
          <w:divsChild>
            <w:div w:id="530533394">
              <w:marLeft w:val="0"/>
              <w:marRight w:val="0"/>
              <w:marTop w:val="0"/>
              <w:marBottom w:val="0"/>
              <w:divBdr>
                <w:top w:val="none" w:sz="0" w:space="0" w:color="auto"/>
                <w:left w:val="none" w:sz="0" w:space="0" w:color="auto"/>
                <w:bottom w:val="none" w:sz="0" w:space="0" w:color="auto"/>
                <w:right w:val="none" w:sz="0" w:space="0" w:color="auto"/>
              </w:divBdr>
            </w:div>
            <w:div w:id="593788277">
              <w:marLeft w:val="0"/>
              <w:marRight w:val="0"/>
              <w:marTop w:val="0"/>
              <w:marBottom w:val="0"/>
              <w:divBdr>
                <w:top w:val="none" w:sz="0" w:space="0" w:color="auto"/>
                <w:left w:val="none" w:sz="0" w:space="0" w:color="auto"/>
                <w:bottom w:val="none" w:sz="0" w:space="0" w:color="auto"/>
                <w:right w:val="none" w:sz="0" w:space="0" w:color="auto"/>
              </w:divBdr>
            </w:div>
          </w:divsChild>
        </w:div>
        <w:div w:id="1515877557">
          <w:marLeft w:val="0"/>
          <w:marRight w:val="0"/>
          <w:marTop w:val="0"/>
          <w:marBottom w:val="0"/>
          <w:divBdr>
            <w:top w:val="none" w:sz="0" w:space="0" w:color="auto"/>
            <w:left w:val="none" w:sz="0" w:space="0" w:color="auto"/>
            <w:bottom w:val="none" w:sz="0" w:space="0" w:color="auto"/>
            <w:right w:val="none" w:sz="0" w:space="0" w:color="auto"/>
          </w:divBdr>
          <w:divsChild>
            <w:div w:id="774977892">
              <w:marLeft w:val="0"/>
              <w:marRight w:val="0"/>
              <w:marTop w:val="0"/>
              <w:marBottom w:val="0"/>
              <w:divBdr>
                <w:top w:val="none" w:sz="0" w:space="0" w:color="auto"/>
                <w:left w:val="none" w:sz="0" w:space="0" w:color="auto"/>
                <w:bottom w:val="none" w:sz="0" w:space="0" w:color="auto"/>
                <w:right w:val="none" w:sz="0" w:space="0" w:color="auto"/>
              </w:divBdr>
            </w:div>
          </w:divsChild>
        </w:div>
        <w:div w:id="1516573642">
          <w:marLeft w:val="0"/>
          <w:marRight w:val="0"/>
          <w:marTop w:val="0"/>
          <w:marBottom w:val="0"/>
          <w:divBdr>
            <w:top w:val="none" w:sz="0" w:space="0" w:color="auto"/>
            <w:left w:val="none" w:sz="0" w:space="0" w:color="auto"/>
            <w:bottom w:val="none" w:sz="0" w:space="0" w:color="auto"/>
            <w:right w:val="none" w:sz="0" w:space="0" w:color="auto"/>
          </w:divBdr>
          <w:divsChild>
            <w:div w:id="231745488">
              <w:marLeft w:val="0"/>
              <w:marRight w:val="0"/>
              <w:marTop w:val="0"/>
              <w:marBottom w:val="0"/>
              <w:divBdr>
                <w:top w:val="none" w:sz="0" w:space="0" w:color="auto"/>
                <w:left w:val="none" w:sz="0" w:space="0" w:color="auto"/>
                <w:bottom w:val="none" w:sz="0" w:space="0" w:color="auto"/>
                <w:right w:val="none" w:sz="0" w:space="0" w:color="auto"/>
              </w:divBdr>
            </w:div>
          </w:divsChild>
        </w:div>
        <w:div w:id="1517116361">
          <w:marLeft w:val="0"/>
          <w:marRight w:val="0"/>
          <w:marTop w:val="0"/>
          <w:marBottom w:val="0"/>
          <w:divBdr>
            <w:top w:val="none" w:sz="0" w:space="0" w:color="auto"/>
            <w:left w:val="none" w:sz="0" w:space="0" w:color="auto"/>
            <w:bottom w:val="none" w:sz="0" w:space="0" w:color="auto"/>
            <w:right w:val="none" w:sz="0" w:space="0" w:color="auto"/>
          </w:divBdr>
          <w:divsChild>
            <w:div w:id="1069763775">
              <w:marLeft w:val="0"/>
              <w:marRight w:val="0"/>
              <w:marTop w:val="0"/>
              <w:marBottom w:val="0"/>
              <w:divBdr>
                <w:top w:val="none" w:sz="0" w:space="0" w:color="auto"/>
                <w:left w:val="none" w:sz="0" w:space="0" w:color="auto"/>
                <w:bottom w:val="none" w:sz="0" w:space="0" w:color="auto"/>
                <w:right w:val="none" w:sz="0" w:space="0" w:color="auto"/>
              </w:divBdr>
            </w:div>
          </w:divsChild>
        </w:div>
        <w:div w:id="1517766561">
          <w:marLeft w:val="0"/>
          <w:marRight w:val="0"/>
          <w:marTop w:val="0"/>
          <w:marBottom w:val="0"/>
          <w:divBdr>
            <w:top w:val="none" w:sz="0" w:space="0" w:color="auto"/>
            <w:left w:val="none" w:sz="0" w:space="0" w:color="auto"/>
            <w:bottom w:val="none" w:sz="0" w:space="0" w:color="auto"/>
            <w:right w:val="none" w:sz="0" w:space="0" w:color="auto"/>
          </w:divBdr>
          <w:divsChild>
            <w:div w:id="869878598">
              <w:marLeft w:val="0"/>
              <w:marRight w:val="0"/>
              <w:marTop w:val="0"/>
              <w:marBottom w:val="0"/>
              <w:divBdr>
                <w:top w:val="none" w:sz="0" w:space="0" w:color="auto"/>
                <w:left w:val="none" w:sz="0" w:space="0" w:color="auto"/>
                <w:bottom w:val="none" w:sz="0" w:space="0" w:color="auto"/>
                <w:right w:val="none" w:sz="0" w:space="0" w:color="auto"/>
              </w:divBdr>
            </w:div>
            <w:div w:id="1682125947">
              <w:marLeft w:val="0"/>
              <w:marRight w:val="0"/>
              <w:marTop w:val="0"/>
              <w:marBottom w:val="0"/>
              <w:divBdr>
                <w:top w:val="none" w:sz="0" w:space="0" w:color="auto"/>
                <w:left w:val="none" w:sz="0" w:space="0" w:color="auto"/>
                <w:bottom w:val="none" w:sz="0" w:space="0" w:color="auto"/>
                <w:right w:val="none" w:sz="0" w:space="0" w:color="auto"/>
              </w:divBdr>
            </w:div>
          </w:divsChild>
        </w:div>
        <w:div w:id="1519156575">
          <w:marLeft w:val="0"/>
          <w:marRight w:val="0"/>
          <w:marTop w:val="0"/>
          <w:marBottom w:val="0"/>
          <w:divBdr>
            <w:top w:val="none" w:sz="0" w:space="0" w:color="auto"/>
            <w:left w:val="none" w:sz="0" w:space="0" w:color="auto"/>
            <w:bottom w:val="none" w:sz="0" w:space="0" w:color="auto"/>
            <w:right w:val="none" w:sz="0" w:space="0" w:color="auto"/>
          </w:divBdr>
          <w:divsChild>
            <w:div w:id="1011646284">
              <w:marLeft w:val="0"/>
              <w:marRight w:val="0"/>
              <w:marTop w:val="0"/>
              <w:marBottom w:val="0"/>
              <w:divBdr>
                <w:top w:val="none" w:sz="0" w:space="0" w:color="auto"/>
                <w:left w:val="none" w:sz="0" w:space="0" w:color="auto"/>
                <w:bottom w:val="none" w:sz="0" w:space="0" w:color="auto"/>
                <w:right w:val="none" w:sz="0" w:space="0" w:color="auto"/>
              </w:divBdr>
            </w:div>
            <w:div w:id="1096704593">
              <w:marLeft w:val="0"/>
              <w:marRight w:val="0"/>
              <w:marTop w:val="0"/>
              <w:marBottom w:val="0"/>
              <w:divBdr>
                <w:top w:val="none" w:sz="0" w:space="0" w:color="auto"/>
                <w:left w:val="none" w:sz="0" w:space="0" w:color="auto"/>
                <w:bottom w:val="none" w:sz="0" w:space="0" w:color="auto"/>
                <w:right w:val="none" w:sz="0" w:space="0" w:color="auto"/>
              </w:divBdr>
            </w:div>
          </w:divsChild>
        </w:div>
        <w:div w:id="1525560399">
          <w:marLeft w:val="0"/>
          <w:marRight w:val="0"/>
          <w:marTop w:val="0"/>
          <w:marBottom w:val="0"/>
          <w:divBdr>
            <w:top w:val="none" w:sz="0" w:space="0" w:color="auto"/>
            <w:left w:val="none" w:sz="0" w:space="0" w:color="auto"/>
            <w:bottom w:val="none" w:sz="0" w:space="0" w:color="auto"/>
            <w:right w:val="none" w:sz="0" w:space="0" w:color="auto"/>
          </w:divBdr>
          <w:divsChild>
            <w:div w:id="182480332">
              <w:marLeft w:val="0"/>
              <w:marRight w:val="0"/>
              <w:marTop w:val="0"/>
              <w:marBottom w:val="0"/>
              <w:divBdr>
                <w:top w:val="none" w:sz="0" w:space="0" w:color="auto"/>
                <w:left w:val="none" w:sz="0" w:space="0" w:color="auto"/>
                <w:bottom w:val="none" w:sz="0" w:space="0" w:color="auto"/>
                <w:right w:val="none" w:sz="0" w:space="0" w:color="auto"/>
              </w:divBdr>
            </w:div>
          </w:divsChild>
        </w:div>
        <w:div w:id="1528255955">
          <w:marLeft w:val="0"/>
          <w:marRight w:val="0"/>
          <w:marTop w:val="0"/>
          <w:marBottom w:val="0"/>
          <w:divBdr>
            <w:top w:val="none" w:sz="0" w:space="0" w:color="auto"/>
            <w:left w:val="none" w:sz="0" w:space="0" w:color="auto"/>
            <w:bottom w:val="none" w:sz="0" w:space="0" w:color="auto"/>
            <w:right w:val="none" w:sz="0" w:space="0" w:color="auto"/>
          </w:divBdr>
          <w:divsChild>
            <w:div w:id="988749685">
              <w:marLeft w:val="0"/>
              <w:marRight w:val="0"/>
              <w:marTop w:val="0"/>
              <w:marBottom w:val="0"/>
              <w:divBdr>
                <w:top w:val="none" w:sz="0" w:space="0" w:color="auto"/>
                <w:left w:val="none" w:sz="0" w:space="0" w:color="auto"/>
                <w:bottom w:val="none" w:sz="0" w:space="0" w:color="auto"/>
                <w:right w:val="none" w:sz="0" w:space="0" w:color="auto"/>
              </w:divBdr>
            </w:div>
            <w:div w:id="1234775508">
              <w:marLeft w:val="0"/>
              <w:marRight w:val="0"/>
              <w:marTop w:val="0"/>
              <w:marBottom w:val="0"/>
              <w:divBdr>
                <w:top w:val="none" w:sz="0" w:space="0" w:color="auto"/>
                <w:left w:val="none" w:sz="0" w:space="0" w:color="auto"/>
                <w:bottom w:val="none" w:sz="0" w:space="0" w:color="auto"/>
                <w:right w:val="none" w:sz="0" w:space="0" w:color="auto"/>
              </w:divBdr>
            </w:div>
          </w:divsChild>
        </w:div>
        <w:div w:id="1530681061">
          <w:marLeft w:val="0"/>
          <w:marRight w:val="0"/>
          <w:marTop w:val="0"/>
          <w:marBottom w:val="0"/>
          <w:divBdr>
            <w:top w:val="none" w:sz="0" w:space="0" w:color="auto"/>
            <w:left w:val="none" w:sz="0" w:space="0" w:color="auto"/>
            <w:bottom w:val="none" w:sz="0" w:space="0" w:color="auto"/>
            <w:right w:val="none" w:sz="0" w:space="0" w:color="auto"/>
          </w:divBdr>
          <w:divsChild>
            <w:div w:id="1360625555">
              <w:marLeft w:val="0"/>
              <w:marRight w:val="0"/>
              <w:marTop w:val="0"/>
              <w:marBottom w:val="0"/>
              <w:divBdr>
                <w:top w:val="none" w:sz="0" w:space="0" w:color="auto"/>
                <w:left w:val="none" w:sz="0" w:space="0" w:color="auto"/>
                <w:bottom w:val="none" w:sz="0" w:space="0" w:color="auto"/>
                <w:right w:val="none" w:sz="0" w:space="0" w:color="auto"/>
              </w:divBdr>
            </w:div>
          </w:divsChild>
        </w:div>
        <w:div w:id="1530724967">
          <w:marLeft w:val="0"/>
          <w:marRight w:val="0"/>
          <w:marTop w:val="0"/>
          <w:marBottom w:val="0"/>
          <w:divBdr>
            <w:top w:val="none" w:sz="0" w:space="0" w:color="auto"/>
            <w:left w:val="none" w:sz="0" w:space="0" w:color="auto"/>
            <w:bottom w:val="none" w:sz="0" w:space="0" w:color="auto"/>
            <w:right w:val="none" w:sz="0" w:space="0" w:color="auto"/>
          </w:divBdr>
          <w:divsChild>
            <w:div w:id="172652575">
              <w:marLeft w:val="0"/>
              <w:marRight w:val="0"/>
              <w:marTop w:val="0"/>
              <w:marBottom w:val="0"/>
              <w:divBdr>
                <w:top w:val="none" w:sz="0" w:space="0" w:color="auto"/>
                <w:left w:val="none" w:sz="0" w:space="0" w:color="auto"/>
                <w:bottom w:val="none" w:sz="0" w:space="0" w:color="auto"/>
                <w:right w:val="none" w:sz="0" w:space="0" w:color="auto"/>
              </w:divBdr>
            </w:div>
          </w:divsChild>
        </w:div>
        <w:div w:id="1530921259">
          <w:marLeft w:val="0"/>
          <w:marRight w:val="0"/>
          <w:marTop w:val="0"/>
          <w:marBottom w:val="0"/>
          <w:divBdr>
            <w:top w:val="none" w:sz="0" w:space="0" w:color="auto"/>
            <w:left w:val="none" w:sz="0" w:space="0" w:color="auto"/>
            <w:bottom w:val="none" w:sz="0" w:space="0" w:color="auto"/>
            <w:right w:val="none" w:sz="0" w:space="0" w:color="auto"/>
          </w:divBdr>
          <w:divsChild>
            <w:div w:id="254093175">
              <w:marLeft w:val="0"/>
              <w:marRight w:val="0"/>
              <w:marTop w:val="0"/>
              <w:marBottom w:val="0"/>
              <w:divBdr>
                <w:top w:val="none" w:sz="0" w:space="0" w:color="auto"/>
                <w:left w:val="none" w:sz="0" w:space="0" w:color="auto"/>
                <w:bottom w:val="none" w:sz="0" w:space="0" w:color="auto"/>
                <w:right w:val="none" w:sz="0" w:space="0" w:color="auto"/>
              </w:divBdr>
            </w:div>
            <w:div w:id="503478313">
              <w:marLeft w:val="0"/>
              <w:marRight w:val="0"/>
              <w:marTop w:val="0"/>
              <w:marBottom w:val="0"/>
              <w:divBdr>
                <w:top w:val="none" w:sz="0" w:space="0" w:color="auto"/>
                <w:left w:val="none" w:sz="0" w:space="0" w:color="auto"/>
                <w:bottom w:val="none" w:sz="0" w:space="0" w:color="auto"/>
                <w:right w:val="none" w:sz="0" w:space="0" w:color="auto"/>
              </w:divBdr>
            </w:div>
          </w:divsChild>
        </w:div>
        <w:div w:id="1531650156">
          <w:marLeft w:val="0"/>
          <w:marRight w:val="0"/>
          <w:marTop w:val="0"/>
          <w:marBottom w:val="0"/>
          <w:divBdr>
            <w:top w:val="none" w:sz="0" w:space="0" w:color="auto"/>
            <w:left w:val="none" w:sz="0" w:space="0" w:color="auto"/>
            <w:bottom w:val="none" w:sz="0" w:space="0" w:color="auto"/>
            <w:right w:val="none" w:sz="0" w:space="0" w:color="auto"/>
          </w:divBdr>
          <w:divsChild>
            <w:div w:id="1533419638">
              <w:marLeft w:val="0"/>
              <w:marRight w:val="0"/>
              <w:marTop w:val="0"/>
              <w:marBottom w:val="0"/>
              <w:divBdr>
                <w:top w:val="none" w:sz="0" w:space="0" w:color="auto"/>
                <w:left w:val="none" w:sz="0" w:space="0" w:color="auto"/>
                <w:bottom w:val="none" w:sz="0" w:space="0" w:color="auto"/>
                <w:right w:val="none" w:sz="0" w:space="0" w:color="auto"/>
              </w:divBdr>
            </w:div>
          </w:divsChild>
        </w:div>
        <w:div w:id="1533377688">
          <w:marLeft w:val="0"/>
          <w:marRight w:val="0"/>
          <w:marTop w:val="0"/>
          <w:marBottom w:val="0"/>
          <w:divBdr>
            <w:top w:val="none" w:sz="0" w:space="0" w:color="auto"/>
            <w:left w:val="none" w:sz="0" w:space="0" w:color="auto"/>
            <w:bottom w:val="none" w:sz="0" w:space="0" w:color="auto"/>
            <w:right w:val="none" w:sz="0" w:space="0" w:color="auto"/>
          </w:divBdr>
          <w:divsChild>
            <w:div w:id="272983546">
              <w:marLeft w:val="0"/>
              <w:marRight w:val="0"/>
              <w:marTop w:val="0"/>
              <w:marBottom w:val="0"/>
              <w:divBdr>
                <w:top w:val="none" w:sz="0" w:space="0" w:color="auto"/>
                <w:left w:val="none" w:sz="0" w:space="0" w:color="auto"/>
                <w:bottom w:val="none" w:sz="0" w:space="0" w:color="auto"/>
                <w:right w:val="none" w:sz="0" w:space="0" w:color="auto"/>
              </w:divBdr>
            </w:div>
            <w:div w:id="297149383">
              <w:marLeft w:val="0"/>
              <w:marRight w:val="0"/>
              <w:marTop w:val="0"/>
              <w:marBottom w:val="0"/>
              <w:divBdr>
                <w:top w:val="none" w:sz="0" w:space="0" w:color="auto"/>
                <w:left w:val="none" w:sz="0" w:space="0" w:color="auto"/>
                <w:bottom w:val="none" w:sz="0" w:space="0" w:color="auto"/>
                <w:right w:val="none" w:sz="0" w:space="0" w:color="auto"/>
              </w:divBdr>
            </w:div>
          </w:divsChild>
        </w:div>
        <w:div w:id="1535460941">
          <w:marLeft w:val="0"/>
          <w:marRight w:val="0"/>
          <w:marTop w:val="0"/>
          <w:marBottom w:val="0"/>
          <w:divBdr>
            <w:top w:val="none" w:sz="0" w:space="0" w:color="auto"/>
            <w:left w:val="none" w:sz="0" w:space="0" w:color="auto"/>
            <w:bottom w:val="none" w:sz="0" w:space="0" w:color="auto"/>
            <w:right w:val="none" w:sz="0" w:space="0" w:color="auto"/>
          </w:divBdr>
          <w:divsChild>
            <w:div w:id="1603488165">
              <w:marLeft w:val="0"/>
              <w:marRight w:val="0"/>
              <w:marTop w:val="0"/>
              <w:marBottom w:val="0"/>
              <w:divBdr>
                <w:top w:val="none" w:sz="0" w:space="0" w:color="auto"/>
                <w:left w:val="none" w:sz="0" w:space="0" w:color="auto"/>
                <w:bottom w:val="none" w:sz="0" w:space="0" w:color="auto"/>
                <w:right w:val="none" w:sz="0" w:space="0" w:color="auto"/>
              </w:divBdr>
            </w:div>
          </w:divsChild>
        </w:div>
        <w:div w:id="1535729923">
          <w:marLeft w:val="0"/>
          <w:marRight w:val="0"/>
          <w:marTop w:val="0"/>
          <w:marBottom w:val="0"/>
          <w:divBdr>
            <w:top w:val="none" w:sz="0" w:space="0" w:color="auto"/>
            <w:left w:val="none" w:sz="0" w:space="0" w:color="auto"/>
            <w:bottom w:val="none" w:sz="0" w:space="0" w:color="auto"/>
            <w:right w:val="none" w:sz="0" w:space="0" w:color="auto"/>
          </w:divBdr>
          <w:divsChild>
            <w:div w:id="963387236">
              <w:marLeft w:val="0"/>
              <w:marRight w:val="0"/>
              <w:marTop w:val="0"/>
              <w:marBottom w:val="0"/>
              <w:divBdr>
                <w:top w:val="none" w:sz="0" w:space="0" w:color="auto"/>
                <w:left w:val="none" w:sz="0" w:space="0" w:color="auto"/>
                <w:bottom w:val="none" w:sz="0" w:space="0" w:color="auto"/>
                <w:right w:val="none" w:sz="0" w:space="0" w:color="auto"/>
              </w:divBdr>
            </w:div>
          </w:divsChild>
        </w:div>
        <w:div w:id="1536308024">
          <w:marLeft w:val="0"/>
          <w:marRight w:val="0"/>
          <w:marTop w:val="0"/>
          <w:marBottom w:val="0"/>
          <w:divBdr>
            <w:top w:val="none" w:sz="0" w:space="0" w:color="auto"/>
            <w:left w:val="none" w:sz="0" w:space="0" w:color="auto"/>
            <w:bottom w:val="none" w:sz="0" w:space="0" w:color="auto"/>
            <w:right w:val="none" w:sz="0" w:space="0" w:color="auto"/>
          </w:divBdr>
          <w:divsChild>
            <w:div w:id="1779986596">
              <w:marLeft w:val="0"/>
              <w:marRight w:val="0"/>
              <w:marTop w:val="0"/>
              <w:marBottom w:val="0"/>
              <w:divBdr>
                <w:top w:val="none" w:sz="0" w:space="0" w:color="auto"/>
                <w:left w:val="none" w:sz="0" w:space="0" w:color="auto"/>
                <w:bottom w:val="none" w:sz="0" w:space="0" w:color="auto"/>
                <w:right w:val="none" w:sz="0" w:space="0" w:color="auto"/>
              </w:divBdr>
            </w:div>
            <w:div w:id="2007174057">
              <w:marLeft w:val="0"/>
              <w:marRight w:val="0"/>
              <w:marTop w:val="0"/>
              <w:marBottom w:val="0"/>
              <w:divBdr>
                <w:top w:val="none" w:sz="0" w:space="0" w:color="auto"/>
                <w:left w:val="none" w:sz="0" w:space="0" w:color="auto"/>
                <w:bottom w:val="none" w:sz="0" w:space="0" w:color="auto"/>
                <w:right w:val="none" w:sz="0" w:space="0" w:color="auto"/>
              </w:divBdr>
            </w:div>
          </w:divsChild>
        </w:div>
        <w:div w:id="1540582504">
          <w:marLeft w:val="0"/>
          <w:marRight w:val="0"/>
          <w:marTop w:val="0"/>
          <w:marBottom w:val="0"/>
          <w:divBdr>
            <w:top w:val="none" w:sz="0" w:space="0" w:color="auto"/>
            <w:left w:val="none" w:sz="0" w:space="0" w:color="auto"/>
            <w:bottom w:val="none" w:sz="0" w:space="0" w:color="auto"/>
            <w:right w:val="none" w:sz="0" w:space="0" w:color="auto"/>
          </w:divBdr>
          <w:divsChild>
            <w:div w:id="119884110">
              <w:marLeft w:val="0"/>
              <w:marRight w:val="0"/>
              <w:marTop w:val="0"/>
              <w:marBottom w:val="0"/>
              <w:divBdr>
                <w:top w:val="none" w:sz="0" w:space="0" w:color="auto"/>
                <w:left w:val="none" w:sz="0" w:space="0" w:color="auto"/>
                <w:bottom w:val="none" w:sz="0" w:space="0" w:color="auto"/>
                <w:right w:val="none" w:sz="0" w:space="0" w:color="auto"/>
              </w:divBdr>
            </w:div>
          </w:divsChild>
        </w:div>
        <w:div w:id="1541044210">
          <w:marLeft w:val="0"/>
          <w:marRight w:val="0"/>
          <w:marTop w:val="0"/>
          <w:marBottom w:val="0"/>
          <w:divBdr>
            <w:top w:val="none" w:sz="0" w:space="0" w:color="auto"/>
            <w:left w:val="none" w:sz="0" w:space="0" w:color="auto"/>
            <w:bottom w:val="none" w:sz="0" w:space="0" w:color="auto"/>
            <w:right w:val="none" w:sz="0" w:space="0" w:color="auto"/>
          </w:divBdr>
          <w:divsChild>
            <w:div w:id="498890486">
              <w:marLeft w:val="0"/>
              <w:marRight w:val="0"/>
              <w:marTop w:val="0"/>
              <w:marBottom w:val="0"/>
              <w:divBdr>
                <w:top w:val="none" w:sz="0" w:space="0" w:color="auto"/>
                <w:left w:val="none" w:sz="0" w:space="0" w:color="auto"/>
                <w:bottom w:val="none" w:sz="0" w:space="0" w:color="auto"/>
                <w:right w:val="none" w:sz="0" w:space="0" w:color="auto"/>
              </w:divBdr>
            </w:div>
            <w:div w:id="1868331281">
              <w:marLeft w:val="0"/>
              <w:marRight w:val="0"/>
              <w:marTop w:val="0"/>
              <w:marBottom w:val="0"/>
              <w:divBdr>
                <w:top w:val="none" w:sz="0" w:space="0" w:color="auto"/>
                <w:left w:val="none" w:sz="0" w:space="0" w:color="auto"/>
                <w:bottom w:val="none" w:sz="0" w:space="0" w:color="auto"/>
                <w:right w:val="none" w:sz="0" w:space="0" w:color="auto"/>
              </w:divBdr>
            </w:div>
          </w:divsChild>
        </w:div>
        <w:div w:id="1545941373">
          <w:marLeft w:val="0"/>
          <w:marRight w:val="0"/>
          <w:marTop w:val="0"/>
          <w:marBottom w:val="0"/>
          <w:divBdr>
            <w:top w:val="none" w:sz="0" w:space="0" w:color="auto"/>
            <w:left w:val="none" w:sz="0" w:space="0" w:color="auto"/>
            <w:bottom w:val="none" w:sz="0" w:space="0" w:color="auto"/>
            <w:right w:val="none" w:sz="0" w:space="0" w:color="auto"/>
          </w:divBdr>
          <w:divsChild>
            <w:div w:id="297801141">
              <w:marLeft w:val="0"/>
              <w:marRight w:val="0"/>
              <w:marTop w:val="0"/>
              <w:marBottom w:val="0"/>
              <w:divBdr>
                <w:top w:val="none" w:sz="0" w:space="0" w:color="auto"/>
                <w:left w:val="none" w:sz="0" w:space="0" w:color="auto"/>
                <w:bottom w:val="none" w:sz="0" w:space="0" w:color="auto"/>
                <w:right w:val="none" w:sz="0" w:space="0" w:color="auto"/>
              </w:divBdr>
            </w:div>
          </w:divsChild>
        </w:div>
        <w:div w:id="1546020385">
          <w:marLeft w:val="0"/>
          <w:marRight w:val="0"/>
          <w:marTop w:val="0"/>
          <w:marBottom w:val="0"/>
          <w:divBdr>
            <w:top w:val="none" w:sz="0" w:space="0" w:color="auto"/>
            <w:left w:val="none" w:sz="0" w:space="0" w:color="auto"/>
            <w:bottom w:val="none" w:sz="0" w:space="0" w:color="auto"/>
            <w:right w:val="none" w:sz="0" w:space="0" w:color="auto"/>
          </w:divBdr>
          <w:divsChild>
            <w:div w:id="1175800669">
              <w:marLeft w:val="0"/>
              <w:marRight w:val="0"/>
              <w:marTop w:val="0"/>
              <w:marBottom w:val="0"/>
              <w:divBdr>
                <w:top w:val="none" w:sz="0" w:space="0" w:color="auto"/>
                <w:left w:val="none" w:sz="0" w:space="0" w:color="auto"/>
                <w:bottom w:val="none" w:sz="0" w:space="0" w:color="auto"/>
                <w:right w:val="none" w:sz="0" w:space="0" w:color="auto"/>
              </w:divBdr>
            </w:div>
          </w:divsChild>
        </w:div>
        <w:div w:id="1551187007">
          <w:marLeft w:val="0"/>
          <w:marRight w:val="0"/>
          <w:marTop w:val="0"/>
          <w:marBottom w:val="0"/>
          <w:divBdr>
            <w:top w:val="none" w:sz="0" w:space="0" w:color="auto"/>
            <w:left w:val="none" w:sz="0" w:space="0" w:color="auto"/>
            <w:bottom w:val="none" w:sz="0" w:space="0" w:color="auto"/>
            <w:right w:val="none" w:sz="0" w:space="0" w:color="auto"/>
          </w:divBdr>
          <w:divsChild>
            <w:div w:id="117573812">
              <w:marLeft w:val="0"/>
              <w:marRight w:val="0"/>
              <w:marTop w:val="0"/>
              <w:marBottom w:val="0"/>
              <w:divBdr>
                <w:top w:val="none" w:sz="0" w:space="0" w:color="auto"/>
                <w:left w:val="none" w:sz="0" w:space="0" w:color="auto"/>
                <w:bottom w:val="none" w:sz="0" w:space="0" w:color="auto"/>
                <w:right w:val="none" w:sz="0" w:space="0" w:color="auto"/>
              </w:divBdr>
            </w:div>
            <w:div w:id="2096240388">
              <w:marLeft w:val="0"/>
              <w:marRight w:val="0"/>
              <w:marTop w:val="0"/>
              <w:marBottom w:val="0"/>
              <w:divBdr>
                <w:top w:val="none" w:sz="0" w:space="0" w:color="auto"/>
                <w:left w:val="none" w:sz="0" w:space="0" w:color="auto"/>
                <w:bottom w:val="none" w:sz="0" w:space="0" w:color="auto"/>
                <w:right w:val="none" w:sz="0" w:space="0" w:color="auto"/>
              </w:divBdr>
            </w:div>
          </w:divsChild>
        </w:div>
        <w:div w:id="1553038552">
          <w:marLeft w:val="0"/>
          <w:marRight w:val="0"/>
          <w:marTop w:val="0"/>
          <w:marBottom w:val="0"/>
          <w:divBdr>
            <w:top w:val="none" w:sz="0" w:space="0" w:color="auto"/>
            <w:left w:val="none" w:sz="0" w:space="0" w:color="auto"/>
            <w:bottom w:val="none" w:sz="0" w:space="0" w:color="auto"/>
            <w:right w:val="none" w:sz="0" w:space="0" w:color="auto"/>
          </w:divBdr>
          <w:divsChild>
            <w:div w:id="1422530194">
              <w:marLeft w:val="0"/>
              <w:marRight w:val="0"/>
              <w:marTop w:val="0"/>
              <w:marBottom w:val="0"/>
              <w:divBdr>
                <w:top w:val="none" w:sz="0" w:space="0" w:color="auto"/>
                <w:left w:val="none" w:sz="0" w:space="0" w:color="auto"/>
                <w:bottom w:val="none" w:sz="0" w:space="0" w:color="auto"/>
                <w:right w:val="none" w:sz="0" w:space="0" w:color="auto"/>
              </w:divBdr>
            </w:div>
          </w:divsChild>
        </w:div>
        <w:div w:id="1555965935">
          <w:marLeft w:val="0"/>
          <w:marRight w:val="0"/>
          <w:marTop w:val="0"/>
          <w:marBottom w:val="0"/>
          <w:divBdr>
            <w:top w:val="none" w:sz="0" w:space="0" w:color="auto"/>
            <w:left w:val="none" w:sz="0" w:space="0" w:color="auto"/>
            <w:bottom w:val="none" w:sz="0" w:space="0" w:color="auto"/>
            <w:right w:val="none" w:sz="0" w:space="0" w:color="auto"/>
          </w:divBdr>
          <w:divsChild>
            <w:div w:id="1685280476">
              <w:marLeft w:val="0"/>
              <w:marRight w:val="0"/>
              <w:marTop w:val="0"/>
              <w:marBottom w:val="0"/>
              <w:divBdr>
                <w:top w:val="none" w:sz="0" w:space="0" w:color="auto"/>
                <w:left w:val="none" w:sz="0" w:space="0" w:color="auto"/>
                <w:bottom w:val="none" w:sz="0" w:space="0" w:color="auto"/>
                <w:right w:val="none" w:sz="0" w:space="0" w:color="auto"/>
              </w:divBdr>
            </w:div>
          </w:divsChild>
        </w:div>
        <w:div w:id="1556088656">
          <w:marLeft w:val="0"/>
          <w:marRight w:val="0"/>
          <w:marTop w:val="0"/>
          <w:marBottom w:val="0"/>
          <w:divBdr>
            <w:top w:val="none" w:sz="0" w:space="0" w:color="auto"/>
            <w:left w:val="none" w:sz="0" w:space="0" w:color="auto"/>
            <w:bottom w:val="none" w:sz="0" w:space="0" w:color="auto"/>
            <w:right w:val="none" w:sz="0" w:space="0" w:color="auto"/>
          </w:divBdr>
          <w:divsChild>
            <w:div w:id="1746148953">
              <w:marLeft w:val="0"/>
              <w:marRight w:val="0"/>
              <w:marTop w:val="0"/>
              <w:marBottom w:val="0"/>
              <w:divBdr>
                <w:top w:val="none" w:sz="0" w:space="0" w:color="auto"/>
                <w:left w:val="none" w:sz="0" w:space="0" w:color="auto"/>
                <w:bottom w:val="none" w:sz="0" w:space="0" w:color="auto"/>
                <w:right w:val="none" w:sz="0" w:space="0" w:color="auto"/>
              </w:divBdr>
            </w:div>
          </w:divsChild>
        </w:div>
        <w:div w:id="1556502270">
          <w:marLeft w:val="0"/>
          <w:marRight w:val="0"/>
          <w:marTop w:val="0"/>
          <w:marBottom w:val="0"/>
          <w:divBdr>
            <w:top w:val="none" w:sz="0" w:space="0" w:color="auto"/>
            <w:left w:val="none" w:sz="0" w:space="0" w:color="auto"/>
            <w:bottom w:val="none" w:sz="0" w:space="0" w:color="auto"/>
            <w:right w:val="none" w:sz="0" w:space="0" w:color="auto"/>
          </w:divBdr>
          <w:divsChild>
            <w:div w:id="1450127793">
              <w:marLeft w:val="0"/>
              <w:marRight w:val="0"/>
              <w:marTop w:val="0"/>
              <w:marBottom w:val="0"/>
              <w:divBdr>
                <w:top w:val="none" w:sz="0" w:space="0" w:color="auto"/>
                <w:left w:val="none" w:sz="0" w:space="0" w:color="auto"/>
                <w:bottom w:val="none" w:sz="0" w:space="0" w:color="auto"/>
                <w:right w:val="none" w:sz="0" w:space="0" w:color="auto"/>
              </w:divBdr>
            </w:div>
          </w:divsChild>
        </w:div>
        <w:div w:id="1558971986">
          <w:marLeft w:val="0"/>
          <w:marRight w:val="0"/>
          <w:marTop w:val="0"/>
          <w:marBottom w:val="0"/>
          <w:divBdr>
            <w:top w:val="none" w:sz="0" w:space="0" w:color="auto"/>
            <w:left w:val="none" w:sz="0" w:space="0" w:color="auto"/>
            <w:bottom w:val="none" w:sz="0" w:space="0" w:color="auto"/>
            <w:right w:val="none" w:sz="0" w:space="0" w:color="auto"/>
          </w:divBdr>
          <w:divsChild>
            <w:div w:id="1764033959">
              <w:marLeft w:val="0"/>
              <w:marRight w:val="0"/>
              <w:marTop w:val="0"/>
              <w:marBottom w:val="0"/>
              <w:divBdr>
                <w:top w:val="none" w:sz="0" w:space="0" w:color="auto"/>
                <w:left w:val="none" w:sz="0" w:space="0" w:color="auto"/>
                <w:bottom w:val="none" w:sz="0" w:space="0" w:color="auto"/>
                <w:right w:val="none" w:sz="0" w:space="0" w:color="auto"/>
              </w:divBdr>
            </w:div>
          </w:divsChild>
        </w:div>
        <w:div w:id="1560824949">
          <w:marLeft w:val="0"/>
          <w:marRight w:val="0"/>
          <w:marTop w:val="0"/>
          <w:marBottom w:val="0"/>
          <w:divBdr>
            <w:top w:val="none" w:sz="0" w:space="0" w:color="auto"/>
            <w:left w:val="none" w:sz="0" w:space="0" w:color="auto"/>
            <w:bottom w:val="none" w:sz="0" w:space="0" w:color="auto"/>
            <w:right w:val="none" w:sz="0" w:space="0" w:color="auto"/>
          </w:divBdr>
          <w:divsChild>
            <w:div w:id="969284465">
              <w:marLeft w:val="0"/>
              <w:marRight w:val="0"/>
              <w:marTop w:val="0"/>
              <w:marBottom w:val="0"/>
              <w:divBdr>
                <w:top w:val="none" w:sz="0" w:space="0" w:color="auto"/>
                <w:left w:val="none" w:sz="0" w:space="0" w:color="auto"/>
                <w:bottom w:val="none" w:sz="0" w:space="0" w:color="auto"/>
                <w:right w:val="none" w:sz="0" w:space="0" w:color="auto"/>
              </w:divBdr>
            </w:div>
            <w:div w:id="1889414058">
              <w:marLeft w:val="0"/>
              <w:marRight w:val="0"/>
              <w:marTop w:val="0"/>
              <w:marBottom w:val="0"/>
              <w:divBdr>
                <w:top w:val="none" w:sz="0" w:space="0" w:color="auto"/>
                <w:left w:val="none" w:sz="0" w:space="0" w:color="auto"/>
                <w:bottom w:val="none" w:sz="0" w:space="0" w:color="auto"/>
                <w:right w:val="none" w:sz="0" w:space="0" w:color="auto"/>
              </w:divBdr>
            </w:div>
          </w:divsChild>
        </w:div>
        <w:div w:id="1561012798">
          <w:marLeft w:val="0"/>
          <w:marRight w:val="0"/>
          <w:marTop w:val="0"/>
          <w:marBottom w:val="0"/>
          <w:divBdr>
            <w:top w:val="none" w:sz="0" w:space="0" w:color="auto"/>
            <w:left w:val="none" w:sz="0" w:space="0" w:color="auto"/>
            <w:bottom w:val="none" w:sz="0" w:space="0" w:color="auto"/>
            <w:right w:val="none" w:sz="0" w:space="0" w:color="auto"/>
          </w:divBdr>
          <w:divsChild>
            <w:div w:id="1360426459">
              <w:marLeft w:val="0"/>
              <w:marRight w:val="0"/>
              <w:marTop w:val="0"/>
              <w:marBottom w:val="0"/>
              <w:divBdr>
                <w:top w:val="none" w:sz="0" w:space="0" w:color="auto"/>
                <w:left w:val="none" w:sz="0" w:space="0" w:color="auto"/>
                <w:bottom w:val="none" w:sz="0" w:space="0" w:color="auto"/>
                <w:right w:val="none" w:sz="0" w:space="0" w:color="auto"/>
              </w:divBdr>
            </w:div>
            <w:div w:id="2018994516">
              <w:marLeft w:val="0"/>
              <w:marRight w:val="0"/>
              <w:marTop w:val="0"/>
              <w:marBottom w:val="0"/>
              <w:divBdr>
                <w:top w:val="none" w:sz="0" w:space="0" w:color="auto"/>
                <w:left w:val="none" w:sz="0" w:space="0" w:color="auto"/>
                <w:bottom w:val="none" w:sz="0" w:space="0" w:color="auto"/>
                <w:right w:val="none" w:sz="0" w:space="0" w:color="auto"/>
              </w:divBdr>
            </w:div>
          </w:divsChild>
        </w:div>
        <w:div w:id="1561207140">
          <w:marLeft w:val="0"/>
          <w:marRight w:val="0"/>
          <w:marTop w:val="0"/>
          <w:marBottom w:val="0"/>
          <w:divBdr>
            <w:top w:val="none" w:sz="0" w:space="0" w:color="auto"/>
            <w:left w:val="none" w:sz="0" w:space="0" w:color="auto"/>
            <w:bottom w:val="none" w:sz="0" w:space="0" w:color="auto"/>
            <w:right w:val="none" w:sz="0" w:space="0" w:color="auto"/>
          </w:divBdr>
          <w:divsChild>
            <w:div w:id="1671717560">
              <w:marLeft w:val="0"/>
              <w:marRight w:val="0"/>
              <w:marTop w:val="0"/>
              <w:marBottom w:val="0"/>
              <w:divBdr>
                <w:top w:val="none" w:sz="0" w:space="0" w:color="auto"/>
                <w:left w:val="none" w:sz="0" w:space="0" w:color="auto"/>
                <w:bottom w:val="none" w:sz="0" w:space="0" w:color="auto"/>
                <w:right w:val="none" w:sz="0" w:space="0" w:color="auto"/>
              </w:divBdr>
            </w:div>
          </w:divsChild>
        </w:div>
        <w:div w:id="1561600692">
          <w:marLeft w:val="0"/>
          <w:marRight w:val="0"/>
          <w:marTop w:val="0"/>
          <w:marBottom w:val="0"/>
          <w:divBdr>
            <w:top w:val="none" w:sz="0" w:space="0" w:color="auto"/>
            <w:left w:val="none" w:sz="0" w:space="0" w:color="auto"/>
            <w:bottom w:val="none" w:sz="0" w:space="0" w:color="auto"/>
            <w:right w:val="none" w:sz="0" w:space="0" w:color="auto"/>
          </w:divBdr>
          <w:divsChild>
            <w:div w:id="48847554">
              <w:marLeft w:val="0"/>
              <w:marRight w:val="0"/>
              <w:marTop w:val="0"/>
              <w:marBottom w:val="0"/>
              <w:divBdr>
                <w:top w:val="none" w:sz="0" w:space="0" w:color="auto"/>
                <w:left w:val="none" w:sz="0" w:space="0" w:color="auto"/>
                <w:bottom w:val="none" w:sz="0" w:space="0" w:color="auto"/>
                <w:right w:val="none" w:sz="0" w:space="0" w:color="auto"/>
              </w:divBdr>
            </w:div>
          </w:divsChild>
        </w:div>
        <w:div w:id="1563832521">
          <w:marLeft w:val="0"/>
          <w:marRight w:val="0"/>
          <w:marTop w:val="0"/>
          <w:marBottom w:val="0"/>
          <w:divBdr>
            <w:top w:val="none" w:sz="0" w:space="0" w:color="auto"/>
            <w:left w:val="none" w:sz="0" w:space="0" w:color="auto"/>
            <w:bottom w:val="none" w:sz="0" w:space="0" w:color="auto"/>
            <w:right w:val="none" w:sz="0" w:space="0" w:color="auto"/>
          </w:divBdr>
          <w:divsChild>
            <w:div w:id="1291128672">
              <w:marLeft w:val="0"/>
              <w:marRight w:val="0"/>
              <w:marTop w:val="0"/>
              <w:marBottom w:val="0"/>
              <w:divBdr>
                <w:top w:val="none" w:sz="0" w:space="0" w:color="auto"/>
                <w:left w:val="none" w:sz="0" w:space="0" w:color="auto"/>
                <w:bottom w:val="none" w:sz="0" w:space="0" w:color="auto"/>
                <w:right w:val="none" w:sz="0" w:space="0" w:color="auto"/>
              </w:divBdr>
            </w:div>
          </w:divsChild>
        </w:div>
        <w:div w:id="1566212082">
          <w:marLeft w:val="0"/>
          <w:marRight w:val="0"/>
          <w:marTop w:val="0"/>
          <w:marBottom w:val="0"/>
          <w:divBdr>
            <w:top w:val="none" w:sz="0" w:space="0" w:color="auto"/>
            <w:left w:val="none" w:sz="0" w:space="0" w:color="auto"/>
            <w:bottom w:val="none" w:sz="0" w:space="0" w:color="auto"/>
            <w:right w:val="none" w:sz="0" w:space="0" w:color="auto"/>
          </w:divBdr>
          <w:divsChild>
            <w:div w:id="818032969">
              <w:marLeft w:val="0"/>
              <w:marRight w:val="0"/>
              <w:marTop w:val="0"/>
              <w:marBottom w:val="0"/>
              <w:divBdr>
                <w:top w:val="none" w:sz="0" w:space="0" w:color="auto"/>
                <w:left w:val="none" w:sz="0" w:space="0" w:color="auto"/>
                <w:bottom w:val="none" w:sz="0" w:space="0" w:color="auto"/>
                <w:right w:val="none" w:sz="0" w:space="0" w:color="auto"/>
              </w:divBdr>
            </w:div>
          </w:divsChild>
        </w:div>
        <w:div w:id="1568875761">
          <w:marLeft w:val="0"/>
          <w:marRight w:val="0"/>
          <w:marTop w:val="0"/>
          <w:marBottom w:val="0"/>
          <w:divBdr>
            <w:top w:val="none" w:sz="0" w:space="0" w:color="auto"/>
            <w:left w:val="none" w:sz="0" w:space="0" w:color="auto"/>
            <w:bottom w:val="none" w:sz="0" w:space="0" w:color="auto"/>
            <w:right w:val="none" w:sz="0" w:space="0" w:color="auto"/>
          </w:divBdr>
          <w:divsChild>
            <w:div w:id="784429146">
              <w:marLeft w:val="0"/>
              <w:marRight w:val="0"/>
              <w:marTop w:val="0"/>
              <w:marBottom w:val="0"/>
              <w:divBdr>
                <w:top w:val="none" w:sz="0" w:space="0" w:color="auto"/>
                <w:left w:val="none" w:sz="0" w:space="0" w:color="auto"/>
                <w:bottom w:val="none" w:sz="0" w:space="0" w:color="auto"/>
                <w:right w:val="none" w:sz="0" w:space="0" w:color="auto"/>
              </w:divBdr>
            </w:div>
          </w:divsChild>
        </w:div>
        <w:div w:id="1569610480">
          <w:marLeft w:val="0"/>
          <w:marRight w:val="0"/>
          <w:marTop w:val="0"/>
          <w:marBottom w:val="0"/>
          <w:divBdr>
            <w:top w:val="none" w:sz="0" w:space="0" w:color="auto"/>
            <w:left w:val="none" w:sz="0" w:space="0" w:color="auto"/>
            <w:bottom w:val="none" w:sz="0" w:space="0" w:color="auto"/>
            <w:right w:val="none" w:sz="0" w:space="0" w:color="auto"/>
          </w:divBdr>
          <w:divsChild>
            <w:div w:id="632292838">
              <w:marLeft w:val="0"/>
              <w:marRight w:val="0"/>
              <w:marTop w:val="0"/>
              <w:marBottom w:val="0"/>
              <w:divBdr>
                <w:top w:val="none" w:sz="0" w:space="0" w:color="auto"/>
                <w:left w:val="none" w:sz="0" w:space="0" w:color="auto"/>
                <w:bottom w:val="none" w:sz="0" w:space="0" w:color="auto"/>
                <w:right w:val="none" w:sz="0" w:space="0" w:color="auto"/>
              </w:divBdr>
            </w:div>
          </w:divsChild>
        </w:div>
        <w:div w:id="1570190789">
          <w:marLeft w:val="0"/>
          <w:marRight w:val="0"/>
          <w:marTop w:val="0"/>
          <w:marBottom w:val="0"/>
          <w:divBdr>
            <w:top w:val="none" w:sz="0" w:space="0" w:color="auto"/>
            <w:left w:val="none" w:sz="0" w:space="0" w:color="auto"/>
            <w:bottom w:val="none" w:sz="0" w:space="0" w:color="auto"/>
            <w:right w:val="none" w:sz="0" w:space="0" w:color="auto"/>
          </w:divBdr>
          <w:divsChild>
            <w:div w:id="462844410">
              <w:marLeft w:val="0"/>
              <w:marRight w:val="0"/>
              <w:marTop w:val="0"/>
              <w:marBottom w:val="0"/>
              <w:divBdr>
                <w:top w:val="none" w:sz="0" w:space="0" w:color="auto"/>
                <w:left w:val="none" w:sz="0" w:space="0" w:color="auto"/>
                <w:bottom w:val="none" w:sz="0" w:space="0" w:color="auto"/>
                <w:right w:val="none" w:sz="0" w:space="0" w:color="auto"/>
              </w:divBdr>
            </w:div>
            <w:div w:id="815149165">
              <w:marLeft w:val="0"/>
              <w:marRight w:val="0"/>
              <w:marTop w:val="0"/>
              <w:marBottom w:val="0"/>
              <w:divBdr>
                <w:top w:val="none" w:sz="0" w:space="0" w:color="auto"/>
                <w:left w:val="none" w:sz="0" w:space="0" w:color="auto"/>
                <w:bottom w:val="none" w:sz="0" w:space="0" w:color="auto"/>
                <w:right w:val="none" w:sz="0" w:space="0" w:color="auto"/>
              </w:divBdr>
            </w:div>
          </w:divsChild>
        </w:div>
        <w:div w:id="1571503477">
          <w:marLeft w:val="0"/>
          <w:marRight w:val="0"/>
          <w:marTop w:val="0"/>
          <w:marBottom w:val="0"/>
          <w:divBdr>
            <w:top w:val="none" w:sz="0" w:space="0" w:color="auto"/>
            <w:left w:val="none" w:sz="0" w:space="0" w:color="auto"/>
            <w:bottom w:val="none" w:sz="0" w:space="0" w:color="auto"/>
            <w:right w:val="none" w:sz="0" w:space="0" w:color="auto"/>
          </w:divBdr>
          <w:divsChild>
            <w:div w:id="45226869">
              <w:marLeft w:val="0"/>
              <w:marRight w:val="0"/>
              <w:marTop w:val="0"/>
              <w:marBottom w:val="0"/>
              <w:divBdr>
                <w:top w:val="none" w:sz="0" w:space="0" w:color="auto"/>
                <w:left w:val="none" w:sz="0" w:space="0" w:color="auto"/>
                <w:bottom w:val="none" w:sz="0" w:space="0" w:color="auto"/>
                <w:right w:val="none" w:sz="0" w:space="0" w:color="auto"/>
              </w:divBdr>
            </w:div>
          </w:divsChild>
        </w:div>
        <w:div w:id="1577204666">
          <w:marLeft w:val="0"/>
          <w:marRight w:val="0"/>
          <w:marTop w:val="0"/>
          <w:marBottom w:val="0"/>
          <w:divBdr>
            <w:top w:val="none" w:sz="0" w:space="0" w:color="auto"/>
            <w:left w:val="none" w:sz="0" w:space="0" w:color="auto"/>
            <w:bottom w:val="none" w:sz="0" w:space="0" w:color="auto"/>
            <w:right w:val="none" w:sz="0" w:space="0" w:color="auto"/>
          </w:divBdr>
          <w:divsChild>
            <w:div w:id="1771050418">
              <w:marLeft w:val="0"/>
              <w:marRight w:val="0"/>
              <w:marTop w:val="0"/>
              <w:marBottom w:val="0"/>
              <w:divBdr>
                <w:top w:val="none" w:sz="0" w:space="0" w:color="auto"/>
                <w:left w:val="none" w:sz="0" w:space="0" w:color="auto"/>
                <w:bottom w:val="none" w:sz="0" w:space="0" w:color="auto"/>
                <w:right w:val="none" w:sz="0" w:space="0" w:color="auto"/>
              </w:divBdr>
            </w:div>
          </w:divsChild>
        </w:div>
        <w:div w:id="1578974247">
          <w:marLeft w:val="0"/>
          <w:marRight w:val="0"/>
          <w:marTop w:val="0"/>
          <w:marBottom w:val="0"/>
          <w:divBdr>
            <w:top w:val="none" w:sz="0" w:space="0" w:color="auto"/>
            <w:left w:val="none" w:sz="0" w:space="0" w:color="auto"/>
            <w:bottom w:val="none" w:sz="0" w:space="0" w:color="auto"/>
            <w:right w:val="none" w:sz="0" w:space="0" w:color="auto"/>
          </w:divBdr>
          <w:divsChild>
            <w:div w:id="263660849">
              <w:marLeft w:val="0"/>
              <w:marRight w:val="0"/>
              <w:marTop w:val="0"/>
              <w:marBottom w:val="0"/>
              <w:divBdr>
                <w:top w:val="none" w:sz="0" w:space="0" w:color="auto"/>
                <w:left w:val="none" w:sz="0" w:space="0" w:color="auto"/>
                <w:bottom w:val="none" w:sz="0" w:space="0" w:color="auto"/>
                <w:right w:val="none" w:sz="0" w:space="0" w:color="auto"/>
              </w:divBdr>
            </w:div>
          </w:divsChild>
        </w:div>
        <w:div w:id="1580090423">
          <w:marLeft w:val="0"/>
          <w:marRight w:val="0"/>
          <w:marTop w:val="0"/>
          <w:marBottom w:val="0"/>
          <w:divBdr>
            <w:top w:val="none" w:sz="0" w:space="0" w:color="auto"/>
            <w:left w:val="none" w:sz="0" w:space="0" w:color="auto"/>
            <w:bottom w:val="none" w:sz="0" w:space="0" w:color="auto"/>
            <w:right w:val="none" w:sz="0" w:space="0" w:color="auto"/>
          </w:divBdr>
          <w:divsChild>
            <w:div w:id="630599168">
              <w:marLeft w:val="0"/>
              <w:marRight w:val="0"/>
              <w:marTop w:val="0"/>
              <w:marBottom w:val="0"/>
              <w:divBdr>
                <w:top w:val="none" w:sz="0" w:space="0" w:color="auto"/>
                <w:left w:val="none" w:sz="0" w:space="0" w:color="auto"/>
                <w:bottom w:val="none" w:sz="0" w:space="0" w:color="auto"/>
                <w:right w:val="none" w:sz="0" w:space="0" w:color="auto"/>
              </w:divBdr>
            </w:div>
            <w:div w:id="1544637277">
              <w:marLeft w:val="0"/>
              <w:marRight w:val="0"/>
              <w:marTop w:val="0"/>
              <w:marBottom w:val="0"/>
              <w:divBdr>
                <w:top w:val="none" w:sz="0" w:space="0" w:color="auto"/>
                <w:left w:val="none" w:sz="0" w:space="0" w:color="auto"/>
                <w:bottom w:val="none" w:sz="0" w:space="0" w:color="auto"/>
                <w:right w:val="none" w:sz="0" w:space="0" w:color="auto"/>
              </w:divBdr>
            </w:div>
          </w:divsChild>
        </w:div>
        <w:div w:id="1582449016">
          <w:marLeft w:val="0"/>
          <w:marRight w:val="0"/>
          <w:marTop w:val="0"/>
          <w:marBottom w:val="0"/>
          <w:divBdr>
            <w:top w:val="none" w:sz="0" w:space="0" w:color="auto"/>
            <w:left w:val="none" w:sz="0" w:space="0" w:color="auto"/>
            <w:bottom w:val="none" w:sz="0" w:space="0" w:color="auto"/>
            <w:right w:val="none" w:sz="0" w:space="0" w:color="auto"/>
          </w:divBdr>
          <w:divsChild>
            <w:div w:id="153111694">
              <w:marLeft w:val="0"/>
              <w:marRight w:val="0"/>
              <w:marTop w:val="0"/>
              <w:marBottom w:val="0"/>
              <w:divBdr>
                <w:top w:val="none" w:sz="0" w:space="0" w:color="auto"/>
                <w:left w:val="none" w:sz="0" w:space="0" w:color="auto"/>
                <w:bottom w:val="none" w:sz="0" w:space="0" w:color="auto"/>
                <w:right w:val="none" w:sz="0" w:space="0" w:color="auto"/>
              </w:divBdr>
            </w:div>
            <w:div w:id="1942453549">
              <w:marLeft w:val="0"/>
              <w:marRight w:val="0"/>
              <w:marTop w:val="0"/>
              <w:marBottom w:val="0"/>
              <w:divBdr>
                <w:top w:val="none" w:sz="0" w:space="0" w:color="auto"/>
                <w:left w:val="none" w:sz="0" w:space="0" w:color="auto"/>
                <w:bottom w:val="none" w:sz="0" w:space="0" w:color="auto"/>
                <w:right w:val="none" w:sz="0" w:space="0" w:color="auto"/>
              </w:divBdr>
            </w:div>
          </w:divsChild>
        </w:div>
        <w:div w:id="1582637009">
          <w:marLeft w:val="0"/>
          <w:marRight w:val="0"/>
          <w:marTop w:val="0"/>
          <w:marBottom w:val="0"/>
          <w:divBdr>
            <w:top w:val="none" w:sz="0" w:space="0" w:color="auto"/>
            <w:left w:val="none" w:sz="0" w:space="0" w:color="auto"/>
            <w:bottom w:val="none" w:sz="0" w:space="0" w:color="auto"/>
            <w:right w:val="none" w:sz="0" w:space="0" w:color="auto"/>
          </w:divBdr>
          <w:divsChild>
            <w:div w:id="1155875710">
              <w:marLeft w:val="0"/>
              <w:marRight w:val="0"/>
              <w:marTop w:val="0"/>
              <w:marBottom w:val="0"/>
              <w:divBdr>
                <w:top w:val="none" w:sz="0" w:space="0" w:color="auto"/>
                <w:left w:val="none" w:sz="0" w:space="0" w:color="auto"/>
                <w:bottom w:val="none" w:sz="0" w:space="0" w:color="auto"/>
                <w:right w:val="none" w:sz="0" w:space="0" w:color="auto"/>
              </w:divBdr>
            </w:div>
          </w:divsChild>
        </w:div>
        <w:div w:id="1584073235">
          <w:marLeft w:val="0"/>
          <w:marRight w:val="0"/>
          <w:marTop w:val="0"/>
          <w:marBottom w:val="0"/>
          <w:divBdr>
            <w:top w:val="none" w:sz="0" w:space="0" w:color="auto"/>
            <w:left w:val="none" w:sz="0" w:space="0" w:color="auto"/>
            <w:bottom w:val="none" w:sz="0" w:space="0" w:color="auto"/>
            <w:right w:val="none" w:sz="0" w:space="0" w:color="auto"/>
          </w:divBdr>
          <w:divsChild>
            <w:div w:id="1089084464">
              <w:marLeft w:val="0"/>
              <w:marRight w:val="0"/>
              <w:marTop w:val="0"/>
              <w:marBottom w:val="0"/>
              <w:divBdr>
                <w:top w:val="none" w:sz="0" w:space="0" w:color="auto"/>
                <w:left w:val="none" w:sz="0" w:space="0" w:color="auto"/>
                <w:bottom w:val="none" w:sz="0" w:space="0" w:color="auto"/>
                <w:right w:val="none" w:sz="0" w:space="0" w:color="auto"/>
              </w:divBdr>
            </w:div>
          </w:divsChild>
        </w:div>
        <w:div w:id="1587106102">
          <w:marLeft w:val="0"/>
          <w:marRight w:val="0"/>
          <w:marTop w:val="0"/>
          <w:marBottom w:val="0"/>
          <w:divBdr>
            <w:top w:val="none" w:sz="0" w:space="0" w:color="auto"/>
            <w:left w:val="none" w:sz="0" w:space="0" w:color="auto"/>
            <w:bottom w:val="none" w:sz="0" w:space="0" w:color="auto"/>
            <w:right w:val="none" w:sz="0" w:space="0" w:color="auto"/>
          </w:divBdr>
          <w:divsChild>
            <w:div w:id="1826701913">
              <w:marLeft w:val="0"/>
              <w:marRight w:val="0"/>
              <w:marTop w:val="0"/>
              <w:marBottom w:val="0"/>
              <w:divBdr>
                <w:top w:val="none" w:sz="0" w:space="0" w:color="auto"/>
                <w:left w:val="none" w:sz="0" w:space="0" w:color="auto"/>
                <w:bottom w:val="none" w:sz="0" w:space="0" w:color="auto"/>
                <w:right w:val="none" w:sz="0" w:space="0" w:color="auto"/>
              </w:divBdr>
            </w:div>
          </w:divsChild>
        </w:div>
        <w:div w:id="1587151940">
          <w:marLeft w:val="0"/>
          <w:marRight w:val="0"/>
          <w:marTop w:val="0"/>
          <w:marBottom w:val="0"/>
          <w:divBdr>
            <w:top w:val="none" w:sz="0" w:space="0" w:color="auto"/>
            <w:left w:val="none" w:sz="0" w:space="0" w:color="auto"/>
            <w:bottom w:val="none" w:sz="0" w:space="0" w:color="auto"/>
            <w:right w:val="none" w:sz="0" w:space="0" w:color="auto"/>
          </w:divBdr>
          <w:divsChild>
            <w:div w:id="1482624664">
              <w:marLeft w:val="0"/>
              <w:marRight w:val="0"/>
              <w:marTop w:val="0"/>
              <w:marBottom w:val="0"/>
              <w:divBdr>
                <w:top w:val="none" w:sz="0" w:space="0" w:color="auto"/>
                <w:left w:val="none" w:sz="0" w:space="0" w:color="auto"/>
                <w:bottom w:val="none" w:sz="0" w:space="0" w:color="auto"/>
                <w:right w:val="none" w:sz="0" w:space="0" w:color="auto"/>
              </w:divBdr>
            </w:div>
          </w:divsChild>
        </w:div>
        <w:div w:id="1589190064">
          <w:marLeft w:val="0"/>
          <w:marRight w:val="0"/>
          <w:marTop w:val="0"/>
          <w:marBottom w:val="0"/>
          <w:divBdr>
            <w:top w:val="none" w:sz="0" w:space="0" w:color="auto"/>
            <w:left w:val="none" w:sz="0" w:space="0" w:color="auto"/>
            <w:bottom w:val="none" w:sz="0" w:space="0" w:color="auto"/>
            <w:right w:val="none" w:sz="0" w:space="0" w:color="auto"/>
          </w:divBdr>
          <w:divsChild>
            <w:div w:id="499127590">
              <w:marLeft w:val="0"/>
              <w:marRight w:val="0"/>
              <w:marTop w:val="0"/>
              <w:marBottom w:val="0"/>
              <w:divBdr>
                <w:top w:val="none" w:sz="0" w:space="0" w:color="auto"/>
                <w:left w:val="none" w:sz="0" w:space="0" w:color="auto"/>
                <w:bottom w:val="none" w:sz="0" w:space="0" w:color="auto"/>
                <w:right w:val="none" w:sz="0" w:space="0" w:color="auto"/>
              </w:divBdr>
            </w:div>
          </w:divsChild>
        </w:div>
        <w:div w:id="1591156915">
          <w:marLeft w:val="0"/>
          <w:marRight w:val="0"/>
          <w:marTop w:val="0"/>
          <w:marBottom w:val="0"/>
          <w:divBdr>
            <w:top w:val="none" w:sz="0" w:space="0" w:color="auto"/>
            <w:left w:val="none" w:sz="0" w:space="0" w:color="auto"/>
            <w:bottom w:val="none" w:sz="0" w:space="0" w:color="auto"/>
            <w:right w:val="none" w:sz="0" w:space="0" w:color="auto"/>
          </w:divBdr>
          <w:divsChild>
            <w:div w:id="1975794434">
              <w:marLeft w:val="0"/>
              <w:marRight w:val="0"/>
              <w:marTop w:val="0"/>
              <w:marBottom w:val="0"/>
              <w:divBdr>
                <w:top w:val="none" w:sz="0" w:space="0" w:color="auto"/>
                <w:left w:val="none" w:sz="0" w:space="0" w:color="auto"/>
                <w:bottom w:val="none" w:sz="0" w:space="0" w:color="auto"/>
                <w:right w:val="none" w:sz="0" w:space="0" w:color="auto"/>
              </w:divBdr>
            </w:div>
          </w:divsChild>
        </w:div>
        <w:div w:id="1591354623">
          <w:marLeft w:val="0"/>
          <w:marRight w:val="0"/>
          <w:marTop w:val="0"/>
          <w:marBottom w:val="0"/>
          <w:divBdr>
            <w:top w:val="none" w:sz="0" w:space="0" w:color="auto"/>
            <w:left w:val="none" w:sz="0" w:space="0" w:color="auto"/>
            <w:bottom w:val="none" w:sz="0" w:space="0" w:color="auto"/>
            <w:right w:val="none" w:sz="0" w:space="0" w:color="auto"/>
          </w:divBdr>
          <w:divsChild>
            <w:div w:id="1829051917">
              <w:marLeft w:val="0"/>
              <w:marRight w:val="0"/>
              <w:marTop w:val="0"/>
              <w:marBottom w:val="0"/>
              <w:divBdr>
                <w:top w:val="none" w:sz="0" w:space="0" w:color="auto"/>
                <w:left w:val="none" w:sz="0" w:space="0" w:color="auto"/>
                <w:bottom w:val="none" w:sz="0" w:space="0" w:color="auto"/>
                <w:right w:val="none" w:sz="0" w:space="0" w:color="auto"/>
              </w:divBdr>
            </w:div>
            <w:div w:id="2061051766">
              <w:marLeft w:val="0"/>
              <w:marRight w:val="0"/>
              <w:marTop w:val="0"/>
              <w:marBottom w:val="0"/>
              <w:divBdr>
                <w:top w:val="none" w:sz="0" w:space="0" w:color="auto"/>
                <w:left w:val="none" w:sz="0" w:space="0" w:color="auto"/>
                <w:bottom w:val="none" w:sz="0" w:space="0" w:color="auto"/>
                <w:right w:val="none" w:sz="0" w:space="0" w:color="auto"/>
              </w:divBdr>
            </w:div>
          </w:divsChild>
        </w:div>
        <w:div w:id="1591818148">
          <w:marLeft w:val="0"/>
          <w:marRight w:val="0"/>
          <w:marTop w:val="0"/>
          <w:marBottom w:val="0"/>
          <w:divBdr>
            <w:top w:val="none" w:sz="0" w:space="0" w:color="auto"/>
            <w:left w:val="none" w:sz="0" w:space="0" w:color="auto"/>
            <w:bottom w:val="none" w:sz="0" w:space="0" w:color="auto"/>
            <w:right w:val="none" w:sz="0" w:space="0" w:color="auto"/>
          </w:divBdr>
          <w:divsChild>
            <w:div w:id="112867474">
              <w:marLeft w:val="0"/>
              <w:marRight w:val="0"/>
              <w:marTop w:val="0"/>
              <w:marBottom w:val="0"/>
              <w:divBdr>
                <w:top w:val="none" w:sz="0" w:space="0" w:color="auto"/>
                <w:left w:val="none" w:sz="0" w:space="0" w:color="auto"/>
                <w:bottom w:val="none" w:sz="0" w:space="0" w:color="auto"/>
                <w:right w:val="none" w:sz="0" w:space="0" w:color="auto"/>
              </w:divBdr>
            </w:div>
          </w:divsChild>
        </w:div>
        <w:div w:id="1594585888">
          <w:marLeft w:val="0"/>
          <w:marRight w:val="0"/>
          <w:marTop w:val="0"/>
          <w:marBottom w:val="0"/>
          <w:divBdr>
            <w:top w:val="none" w:sz="0" w:space="0" w:color="auto"/>
            <w:left w:val="none" w:sz="0" w:space="0" w:color="auto"/>
            <w:bottom w:val="none" w:sz="0" w:space="0" w:color="auto"/>
            <w:right w:val="none" w:sz="0" w:space="0" w:color="auto"/>
          </w:divBdr>
          <w:divsChild>
            <w:div w:id="1924755990">
              <w:marLeft w:val="0"/>
              <w:marRight w:val="0"/>
              <w:marTop w:val="0"/>
              <w:marBottom w:val="0"/>
              <w:divBdr>
                <w:top w:val="none" w:sz="0" w:space="0" w:color="auto"/>
                <w:left w:val="none" w:sz="0" w:space="0" w:color="auto"/>
                <w:bottom w:val="none" w:sz="0" w:space="0" w:color="auto"/>
                <w:right w:val="none" w:sz="0" w:space="0" w:color="auto"/>
              </w:divBdr>
            </w:div>
          </w:divsChild>
        </w:div>
        <w:div w:id="1595361626">
          <w:marLeft w:val="0"/>
          <w:marRight w:val="0"/>
          <w:marTop w:val="0"/>
          <w:marBottom w:val="0"/>
          <w:divBdr>
            <w:top w:val="none" w:sz="0" w:space="0" w:color="auto"/>
            <w:left w:val="none" w:sz="0" w:space="0" w:color="auto"/>
            <w:bottom w:val="none" w:sz="0" w:space="0" w:color="auto"/>
            <w:right w:val="none" w:sz="0" w:space="0" w:color="auto"/>
          </w:divBdr>
          <w:divsChild>
            <w:div w:id="1556550356">
              <w:marLeft w:val="0"/>
              <w:marRight w:val="0"/>
              <w:marTop w:val="0"/>
              <w:marBottom w:val="0"/>
              <w:divBdr>
                <w:top w:val="none" w:sz="0" w:space="0" w:color="auto"/>
                <w:left w:val="none" w:sz="0" w:space="0" w:color="auto"/>
                <w:bottom w:val="none" w:sz="0" w:space="0" w:color="auto"/>
                <w:right w:val="none" w:sz="0" w:space="0" w:color="auto"/>
              </w:divBdr>
            </w:div>
          </w:divsChild>
        </w:div>
        <w:div w:id="1597206336">
          <w:marLeft w:val="0"/>
          <w:marRight w:val="0"/>
          <w:marTop w:val="0"/>
          <w:marBottom w:val="0"/>
          <w:divBdr>
            <w:top w:val="none" w:sz="0" w:space="0" w:color="auto"/>
            <w:left w:val="none" w:sz="0" w:space="0" w:color="auto"/>
            <w:bottom w:val="none" w:sz="0" w:space="0" w:color="auto"/>
            <w:right w:val="none" w:sz="0" w:space="0" w:color="auto"/>
          </w:divBdr>
          <w:divsChild>
            <w:div w:id="1544438164">
              <w:marLeft w:val="0"/>
              <w:marRight w:val="0"/>
              <w:marTop w:val="0"/>
              <w:marBottom w:val="0"/>
              <w:divBdr>
                <w:top w:val="none" w:sz="0" w:space="0" w:color="auto"/>
                <w:left w:val="none" w:sz="0" w:space="0" w:color="auto"/>
                <w:bottom w:val="none" w:sz="0" w:space="0" w:color="auto"/>
                <w:right w:val="none" w:sz="0" w:space="0" w:color="auto"/>
              </w:divBdr>
            </w:div>
          </w:divsChild>
        </w:div>
        <w:div w:id="1600285898">
          <w:marLeft w:val="0"/>
          <w:marRight w:val="0"/>
          <w:marTop w:val="0"/>
          <w:marBottom w:val="0"/>
          <w:divBdr>
            <w:top w:val="none" w:sz="0" w:space="0" w:color="auto"/>
            <w:left w:val="none" w:sz="0" w:space="0" w:color="auto"/>
            <w:bottom w:val="none" w:sz="0" w:space="0" w:color="auto"/>
            <w:right w:val="none" w:sz="0" w:space="0" w:color="auto"/>
          </w:divBdr>
          <w:divsChild>
            <w:div w:id="1770006576">
              <w:marLeft w:val="0"/>
              <w:marRight w:val="0"/>
              <w:marTop w:val="0"/>
              <w:marBottom w:val="0"/>
              <w:divBdr>
                <w:top w:val="none" w:sz="0" w:space="0" w:color="auto"/>
                <w:left w:val="none" w:sz="0" w:space="0" w:color="auto"/>
                <w:bottom w:val="none" w:sz="0" w:space="0" w:color="auto"/>
                <w:right w:val="none" w:sz="0" w:space="0" w:color="auto"/>
              </w:divBdr>
            </w:div>
          </w:divsChild>
        </w:div>
        <w:div w:id="1600795185">
          <w:marLeft w:val="0"/>
          <w:marRight w:val="0"/>
          <w:marTop w:val="0"/>
          <w:marBottom w:val="0"/>
          <w:divBdr>
            <w:top w:val="none" w:sz="0" w:space="0" w:color="auto"/>
            <w:left w:val="none" w:sz="0" w:space="0" w:color="auto"/>
            <w:bottom w:val="none" w:sz="0" w:space="0" w:color="auto"/>
            <w:right w:val="none" w:sz="0" w:space="0" w:color="auto"/>
          </w:divBdr>
          <w:divsChild>
            <w:div w:id="1420297659">
              <w:marLeft w:val="0"/>
              <w:marRight w:val="0"/>
              <w:marTop w:val="0"/>
              <w:marBottom w:val="0"/>
              <w:divBdr>
                <w:top w:val="none" w:sz="0" w:space="0" w:color="auto"/>
                <w:left w:val="none" w:sz="0" w:space="0" w:color="auto"/>
                <w:bottom w:val="none" w:sz="0" w:space="0" w:color="auto"/>
                <w:right w:val="none" w:sz="0" w:space="0" w:color="auto"/>
              </w:divBdr>
            </w:div>
            <w:div w:id="1444685852">
              <w:marLeft w:val="0"/>
              <w:marRight w:val="0"/>
              <w:marTop w:val="0"/>
              <w:marBottom w:val="0"/>
              <w:divBdr>
                <w:top w:val="none" w:sz="0" w:space="0" w:color="auto"/>
                <w:left w:val="none" w:sz="0" w:space="0" w:color="auto"/>
                <w:bottom w:val="none" w:sz="0" w:space="0" w:color="auto"/>
                <w:right w:val="none" w:sz="0" w:space="0" w:color="auto"/>
              </w:divBdr>
            </w:div>
          </w:divsChild>
        </w:div>
        <w:div w:id="1601064033">
          <w:marLeft w:val="0"/>
          <w:marRight w:val="0"/>
          <w:marTop w:val="0"/>
          <w:marBottom w:val="0"/>
          <w:divBdr>
            <w:top w:val="none" w:sz="0" w:space="0" w:color="auto"/>
            <w:left w:val="none" w:sz="0" w:space="0" w:color="auto"/>
            <w:bottom w:val="none" w:sz="0" w:space="0" w:color="auto"/>
            <w:right w:val="none" w:sz="0" w:space="0" w:color="auto"/>
          </w:divBdr>
          <w:divsChild>
            <w:div w:id="46296229">
              <w:marLeft w:val="0"/>
              <w:marRight w:val="0"/>
              <w:marTop w:val="0"/>
              <w:marBottom w:val="0"/>
              <w:divBdr>
                <w:top w:val="none" w:sz="0" w:space="0" w:color="auto"/>
                <w:left w:val="none" w:sz="0" w:space="0" w:color="auto"/>
                <w:bottom w:val="none" w:sz="0" w:space="0" w:color="auto"/>
                <w:right w:val="none" w:sz="0" w:space="0" w:color="auto"/>
              </w:divBdr>
            </w:div>
            <w:div w:id="716857136">
              <w:marLeft w:val="0"/>
              <w:marRight w:val="0"/>
              <w:marTop w:val="0"/>
              <w:marBottom w:val="0"/>
              <w:divBdr>
                <w:top w:val="none" w:sz="0" w:space="0" w:color="auto"/>
                <w:left w:val="none" w:sz="0" w:space="0" w:color="auto"/>
                <w:bottom w:val="none" w:sz="0" w:space="0" w:color="auto"/>
                <w:right w:val="none" w:sz="0" w:space="0" w:color="auto"/>
              </w:divBdr>
            </w:div>
            <w:div w:id="1696034103">
              <w:marLeft w:val="0"/>
              <w:marRight w:val="0"/>
              <w:marTop w:val="0"/>
              <w:marBottom w:val="0"/>
              <w:divBdr>
                <w:top w:val="none" w:sz="0" w:space="0" w:color="auto"/>
                <w:left w:val="none" w:sz="0" w:space="0" w:color="auto"/>
                <w:bottom w:val="none" w:sz="0" w:space="0" w:color="auto"/>
                <w:right w:val="none" w:sz="0" w:space="0" w:color="auto"/>
              </w:divBdr>
            </w:div>
          </w:divsChild>
        </w:div>
        <w:div w:id="1601643144">
          <w:marLeft w:val="0"/>
          <w:marRight w:val="0"/>
          <w:marTop w:val="0"/>
          <w:marBottom w:val="0"/>
          <w:divBdr>
            <w:top w:val="none" w:sz="0" w:space="0" w:color="auto"/>
            <w:left w:val="none" w:sz="0" w:space="0" w:color="auto"/>
            <w:bottom w:val="none" w:sz="0" w:space="0" w:color="auto"/>
            <w:right w:val="none" w:sz="0" w:space="0" w:color="auto"/>
          </w:divBdr>
          <w:divsChild>
            <w:div w:id="1000081841">
              <w:marLeft w:val="0"/>
              <w:marRight w:val="0"/>
              <w:marTop w:val="0"/>
              <w:marBottom w:val="0"/>
              <w:divBdr>
                <w:top w:val="none" w:sz="0" w:space="0" w:color="auto"/>
                <w:left w:val="none" w:sz="0" w:space="0" w:color="auto"/>
                <w:bottom w:val="none" w:sz="0" w:space="0" w:color="auto"/>
                <w:right w:val="none" w:sz="0" w:space="0" w:color="auto"/>
              </w:divBdr>
            </w:div>
          </w:divsChild>
        </w:div>
        <w:div w:id="1603994547">
          <w:marLeft w:val="0"/>
          <w:marRight w:val="0"/>
          <w:marTop w:val="0"/>
          <w:marBottom w:val="0"/>
          <w:divBdr>
            <w:top w:val="none" w:sz="0" w:space="0" w:color="auto"/>
            <w:left w:val="none" w:sz="0" w:space="0" w:color="auto"/>
            <w:bottom w:val="none" w:sz="0" w:space="0" w:color="auto"/>
            <w:right w:val="none" w:sz="0" w:space="0" w:color="auto"/>
          </w:divBdr>
          <w:divsChild>
            <w:div w:id="1793936712">
              <w:marLeft w:val="0"/>
              <w:marRight w:val="0"/>
              <w:marTop w:val="0"/>
              <w:marBottom w:val="0"/>
              <w:divBdr>
                <w:top w:val="none" w:sz="0" w:space="0" w:color="auto"/>
                <w:left w:val="none" w:sz="0" w:space="0" w:color="auto"/>
                <w:bottom w:val="none" w:sz="0" w:space="0" w:color="auto"/>
                <w:right w:val="none" w:sz="0" w:space="0" w:color="auto"/>
              </w:divBdr>
            </w:div>
          </w:divsChild>
        </w:div>
        <w:div w:id="1604997286">
          <w:marLeft w:val="0"/>
          <w:marRight w:val="0"/>
          <w:marTop w:val="0"/>
          <w:marBottom w:val="0"/>
          <w:divBdr>
            <w:top w:val="none" w:sz="0" w:space="0" w:color="auto"/>
            <w:left w:val="none" w:sz="0" w:space="0" w:color="auto"/>
            <w:bottom w:val="none" w:sz="0" w:space="0" w:color="auto"/>
            <w:right w:val="none" w:sz="0" w:space="0" w:color="auto"/>
          </w:divBdr>
          <w:divsChild>
            <w:div w:id="388577393">
              <w:marLeft w:val="0"/>
              <w:marRight w:val="0"/>
              <w:marTop w:val="0"/>
              <w:marBottom w:val="0"/>
              <w:divBdr>
                <w:top w:val="none" w:sz="0" w:space="0" w:color="auto"/>
                <w:left w:val="none" w:sz="0" w:space="0" w:color="auto"/>
                <w:bottom w:val="none" w:sz="0" w:space="0" w:color="auto"/>
                <w:right w:val="none" w:sz="0" w:space="0" w:color="auto"/>
              </w:divBdr>
            </w:div>
          </w:divsChild>
        </w:div>
        <w:div w:id="1605843877">
          <w:marLeft w:val="0"/>
          <w:marRight w:val="0"/>
          <w:marTop w:val="0"/>
          <w:marBottom w:val="0"/>
          <w:divBdr>
            <w:top w:val="none" w:sz="0" w:space="0" w:color="auto"/>
            <w:left w:val="none" w:sz="0" w:space="0" w:color="auto"/>
            <w:bottom w:val="none" w:sz="0" w:space="0" w:color="auto"/>
            <w:right w:val="none" w:sz="0" w:space="0" w:color="auto"/>
          </w:divBdr>
          <w:divsChild>
            <w:div w:id="1016347678">
              <w:marLeft w:val="0"/>
              <w:marRight w:val="0"/>
              <w:marTop w:val="0"/>
              <w:marBottom w:val="0"/>
              <w:divBdr>
                <w:top w:val="none" w:sz="0" w:space="0" w:color="auto"/>
                <w:left w:val="none" w:sz="0" w:space="0" w:color="auto"/>
                <w:bottom w:val="none" w:sz="0" w:space="0" w:color="auto"/>
                <w:right w:val="none" w:sz="0" w:space="0" w:color="auto"/>
              </w:divBdr>
            </w:div>
            <w:div w:id="1143694838">
              <w:marLeft w:val="0"/>
              <w:marRight w:val="0"/>
              <w:marTop w:val="0"/>
              <w:marBottom w:val="0"/>
              <w:divBdr>
                <w:top w:val="none" w:sz="0" w:space="0" w:color="auto"/>
                <w:left w:val="none" w:sz="0" w:space="0" w:color="auto"/>
                <w:bottom w:val="none" w:sz="0" w:space="0" w:color="auto"/>
                <w:right w:val="none" w:sz="0" w:space="0" w:color="auto"/>
              </w:divBdr>
            </w:div>
            <w:div w:id="1445004050">
              <w:marLeft w:val="0"/>
              <w:marRight w:val="0"/>
              <w:marTop w:val="0"/>
              <w:marBottom w:val="0"/>
              <w:divBdr>
                <w:top w:val="none" w:sz="0" w:space="0" w:color="auto"/>
                <w:left w:val="none" w:sz="0" w:space="0" w:color="auto"/>
                <w:bottom w:val="none" w:sz="0" w:space="0" w:color="auto"/>
                <w:right w:val="none" w:sz="0" w:space="0" w:color="auto"/>
              </w:divBdr>
            </w:div>
          </w:divsChild>
        </w:div>
        <w:div w:id="1610814154">
          <w:marLeft w:val="0"/>
          <w:marRight w:val="0"/>
          <w:marTop w:val="0"/>
          <w:marBottom w:val="0"/>
          <w:divBdr>
            <w:top w:val="none" w:sz="0" w:space="0" w:color="auto"/>
            <w:left w:val="none" w:sz="0" w:space="0" w:color="auto"/>
            <w:bottom w:val="none" w:sz="0" w:space="0" w:color="auto"/>
            <w:right w:val="none" w:sz="0" w:space="0" w:color="auto"/>
          </w:divBdr>
          <w:divsChild>
            <w:div w:id="640815922">
              <w:marLeft w:val="0"/>
              <w:marRight w:val="0"/>
              <w:marTop w:val="0"/>
              <w:marBottom w:val="0"/>
              <w:divBdr>
                <w:top w:val="none" w:sz="0" w:space="0" w:color="auto"/>
                <w:left w:val="none" w:sz="0" w:space="0" w:color="auto"/>
                <w:bottom w:val="none" w:sz="0" w:space="0" w:color="auto"/>
                <w:right w:val="none" w:sz="0" w:space="0" w:color="auto"/>
              </w:divBdr>
            </w:div>
          </w:divsChild>
        </w:div>
        <w:div w:id="1612009246">
          <w:marLeft w:val="0"/>
          <w:marRight w:val="0"/>
          <w:marTop w:val="0"/>
          <w:marBottom w:val="0"/>
          <w:divBdr>
            <w:top w:val="none" w:sz="0" w:space="0" w:color="auto"/>
            <w:left w:val="none" w:sz="0" w:space="0" w:color="auto"/>
            <w:bottom w:val="none" w:sz="0" w:space="0" w:color="auto"/>
            <w:right w:val="none" w:sz="0" w:space="0" w:color="auto"/>
          </w:divBdr>
          <w:divsChild>
            <w:div w:id="743339225">
              <w:marLeft w:val="0"/>
              <w:marRight w:val="0"/>
              <w:marTop w:val="0"/>
              <w:marBottom w:val="0"/>
              <w:divBdr>
                <w:top w:val="none" w:sz="0" w:space="0" w:color="auto"/>
                <w:left w:val="none" w:sz="0" w:space="0" w:color="auto"/>
                <w:bottom w:val="none" w:sz="0" w:space="0" w:color="auto"/>
                <w:right w:val="none" w:sz="0" w:space="0" w:color="auto"/>
              </w:divBdr>
            </w:div>
          </w:divsChild>
        </w:div>
        <w:div w:id="1618218630">
          <w:marLeft w:val="0"/>
          <w:marRight w:val="0"/>
          <w:marTop w:val="0"/>
          <w:marBottom w:val="0"/>
          <w:divBdr>
            <w:top w:val="none" w:sz="0" w:space="0" w:color="auto"/>
            <w:left w:val="none" w:sz="0" w:space="0" w:color="auto"/>
            <w:bottom w:val="none" w:sz="0" w:space="0" w:color="auto"/>
            <w:right w:val="none" w:sz="0" w:space="0" w:color="auto"/>
          </w:divBdr>
          <w:divsChild>
            <w:div w:id="1623922769">
              <w:marLeft w:val="0"/>
              <w:marRight w:val="0"/>
              <w:marTop w:val="0"/>
              <w:marBottom w:val="0"/>
              <w:divBdr>
                <w:top w:val="none" w:sz="0" w:space="0" w:color="auto"/>
                <w:left w:val="none" w:sz="0" w:space="0" w:color="auto"/>
                <w:bottom w:val="none" w:sz="0" w:space="0" w:color="auto"/>
                <w:right w:val="none" w:sz="0" w:space="0" w:color="auto"/>
              </w:divBdr>
            </w:div>
          </w:divsChild>
        </w:div>
        <w:div w:id="1619025499">
          <w:marLeft w:val="0"/>
          <w:marRight w:val="0"/>
          <w:marTop w:val="0"/>
          <w:marBottom w:val="0"/>
          <w:divBdr>
            <w:top w:val="none" w:sz="0" w:space="0" w:color="auto"/>
            <w:left w:val="none" w:sz="0" w:space="0" w:color="auto"/>
            <w:bottom w:val="none" w:sz="0" w:space="0" w:color="auto"/>
            <w:right w:val="none" w:sz="0" w:space="0" w:color="auto"/>
          </w:divBdr>
          <w:divsChild>
            <w:div w:id="1637641186">
              <w:marLeft w:val="0"/>
              <w:marRight w:val="0"/>
              <w:marTop w:val="0"/>
              <w:marBottom w:val="0"/>
              <w:divBdr>
                <w:top w:val="none" w:sz="0" w:space="0" w:color="auto"/>
                <w:left w:val="none" w:sz="0" w:space="0" w:color="auto"/>
                <w:bottom w:val="none" w:sz="0" w:space="0" w:color="auto"/>
                <w:right w:val="none" w:sz="0" w:space="0" w:color="auto"/>
              </w:divBdr>
            </w:div>
          </w:divsChild>
        </w:div>
        <w:div w:id="1619489759">
          <w:marLeft w:val="0"/>
          <w:marRight w:val="0"/>
          <w:marTop w:val="0"/>
          <w:marBottom w:val="0"/>
          <w:divBdr>
            <w:top w:val="none" w:sz="0" w:space="0" w:color="auto"/>
            <w:left w:val="none" w:sz="0" w:space="0" w:color="auto"/>
            <w:bottom w:val="none" w:sz="0" w:space="0" w:color="auto"/>
            <w:right w:val="none" w:sz="0" w:space="0" w:color="auto"/>
          </w:divBdr>
          <w:divsChild>
            <w:div w:id="825822211">
              <w:marLeft w:val="0"/>
              <w:marRight w:val="0"/>
              <w:marTop w:val="0"/>
              <w:marBottom w:val="0"/>
              <w:divBdr>
                <w:top w:val="none" w:sz="0" w:space="0" w:color="auto"/>
                <w:left w:val="none" w:sz="0" w:space="0" w:color="auto"/>
                <w:bottom w:val="none" w:sz="0" w:space="0" w:color="auto"/>
                <w:right w:val="none" w:sz="0" w:space="0" w:color="auto"/>
              </w:divBdr>
            </w:div>
          </w:divsChild>
        </w:div>
        <w:div w:id="1619750378">
          <w:marLeft w:val="0"/>
          <w:marRight w:val="0"/>
          <w:marTop w:val="0"/>
          <w:marBottom w:val="0"/>
          <w:divBdr>
            <w:top w:val="none" w:sz="0" w:space="0" w:color="auto"/>
            <w:left w:val="none" w:sz="0" w:space="0" w:color="auto"/>
            <w:bottom w:val="none" w:sz="0" w:space="0" w:color="auto"/>
            <w:right w:val="none" w:sz="0" w:space="0" w:color="auto"/>
          </w:divBdr>
          <w:divsChild>
            <w:div w:id="214123420">
              <w:marLeft w:val="0"/>
              <w:marRight w:val="0"/>
              <w:marTop w:val="0"/>
              <w:marBottom w:val="0"/>
              <w:divBdr>
                <w:top w:val="none" w:sz="0" w:space="0" w:color="auto"/>
                <w:left w:val="none" w:sz="0" w:space="0" w:color="auto"/>
                <w:bottom w:val="none" w:sz="0" w:space="0" w:color="auto"/>
                <w:right w:val="none" w:sz="0" w:space="0" w:color="auto"/>
              </w:divBdr>
            </w:div>
          </w:divsChild>
        </w:div>
        <w:div w:id="1621187208">
          <w:marLeft w:val="0"/>
          <w:marRight w:val="0"/>
          <w:marTop w:val="0"/>
          <w:marBottom w:val="0"/>
          <w:divBdr>
            <w:top w:val="none" w:sz="0" w:space="0" w:color="auto"/>
            <w:left w:val="none" w:sz="0" w:space="0" w:color="auto"/>
            <w:bottom w:val="none" w:sz="0" w:space="0" w:color="auto"/>
            <w:right w:val="none" w:sz="0" w:space="0" w:color="auto"/>
          </w:divBdr>
          <w:divsChild>
            <w:div w:id="464858888">
              <w:marLeft w:val="0"/>
              <w:marRight w:val="0"/>
              <w:marTop w:val="0"/>
              <w:marBottom w:val="0"/>
              <w:divBdr>
                <w:top w:val="none" w:sz="0" w:space="0" w:color="auto"/>
                <w:left w:val="none" w:sz="0" w:space="0" w:color="auto"/>
                <w:bottom w:val="none" w:sz="0" w:space="0" w:color="auto"/>
                <w:right w:val="none" w:sz="0" w:space="0" w:color="auto"/>
              </w:divBdr>
            </w:div>
          </w:divsChild>
        </w:div>
        <w:div w:id="1621643986">
          <w:marLeft w:val="0"/>
          <w:marRight w:val="0"/>
          <w:marTop w:val="0"/>
          <w:marBottom w:val="0"/>
          <w:divBdr>
            <w:top w:val="none" w:sz="0" w:space="0" w:color="auto"/>
            <w:left w:val="none" w:sz="0" w:space="0" w:color="auto"/>
            <w:bottom w:val="none" w:sz="0" w:space="0" w:color="auto"/>
            <w:right w:val="none" w:sz="0" w:space="0" w:color="auto"/>
          </w:divBdr>
          <w:divsChild>
            <w:div w:id="1570268496">
              <w:marLeft w:val="0"/>
              <w:marRight w:val="0"/>
              <w:marTop w:val="0"/>
              <w:marBottom w:val="0"/>
              <w:divBdr>
                <w:top w:val="none" w:sz="0" w:space="0" w:color="auto"/>
                <w:left w:val="none" w:sz="0" w:space="0" w:color="auto"/>
                <w:bottom w:val="none" w:sz="0" w:space="0" w:color="auto"/>
                <w:right w:val="none" w:sz="0" w:space="0" w:color="auto"/>
              </w:divBdr>
            </w:div>
          </w:divsChild>
        </w:div>
        <w:div w:id="1623657851">
          <w:marLeft w:val="0"/>
          <w:marRight w:val="0"/>
          <w:marTop w:val="0"/>
          <w:marBottom w:val="0"/>
          <w:divBdr>
            <w:top w:val="none" w:sz="0" w:space="0" w:color="auto"/>
            <w:left w:val="none" w:sz="0" w:space="0" w:color="auto"/>
            <w:bottom w:val="none" w:sz="0" w:space="0" w:color="auto"/>
            <w:right w:val="none" w:sz="0" w:space="0" w:color="auto"/>
          </w:divBdr>
          <w:divsChild>
            <w:div w:id="1876459488">
              <w:marLeft w:val="0"/>
              <w:marRight w:val="0"/>
              <w:marTop w:val="0"/>
              <w:marBottom w:val="0"/>
              <w:divBdr>
                <w:top w:val="none" w:sz="0" w:space="0" w:color="auto"/>
                <w:left w:val="none" w:sz="0" w:space="0" w:color="auto"/>
                <w:bottom w:val="none" w:sz="0" w:space="0" w:color="auto"/>
                <w:right w:val="none" w:sz="0" w:space="0" w:color="auto"/>
              </w:divBdr>
            </w:div>
          </w:divsChild>
        </w:div>
        <w:div w:id="1625190395">
          <w:marLeft w:val="0"/>
          <w:marRight w:val="0"/>
          <w:marTop w:val="0"/>
          <w:marBottom w:val="0"/>
          <w:divBdr>
            <w:top w:val="none" w:sz="0" w:space="0" w:color="auto"/>
            <w:left w:val="none" w:sz="0" w:space="0" w:color="auto"/>
            <w:bottom w:val="none" w:sz="0" w:space="0" w:color="auto"/>
            <w:right w:val="none" w:sz="0" w:space="0" w:color="auto"/>
          </w:divBdr>
          <w:divsChild>
            <w:div w:id="1423842512">
              <w:marLeft w:val="0"/>
              <w:marRight w:val="0"/>
              <w:marTop w:val="0"/>
              <w:marBottom w:val="0"/>
              <w:divBdr>
                <w:top w:val="none" w:sz="0" w:space="0" w:color="auto"/>
                <w:left w:val="none" w:sz="0" w:space="0" w:color="auto"/>
                <w:bottom w:val="none" w:sz="0" w:space="0" w:color="auto"/>
                <w:right w:val="none" w:sz="0" w:space="0" w:color="auto"/>
              </w:divBdr>
            </w:div>
          </w:divsChild>
        </w:div>
        <w:div w:id="1626353456">
          <w:marLeft w:val="0"/>
          <w:marRight w:val="0"/>
          <w:marTop w:val="0"/>
          <w:marBottom w:val="0"/>
          <w:divBdr>
            <w:top w:val="none" w:sz="0" w:space="0" w:color="auto"/>
            <w:left w:val="none" w:sz="0" w:space="0" w:color="auto"/>
            <w:bottom w:val="none" w:sz="0" w:space="0" w:color="auto"/>
            <w:right w:val="none" w:sz="0" w:space="0" w:color="auto"/>
          </w:divBdr>
          <w:divsChild>
            <w:div w:id="366296851">
              <w:marLeft w:val="0"/>
              <w:marRight w:val="0"/>
              <w:marTop w:val="0"/>
              <w:marBottom w:val="0"/>
              <w:divBdr>
                <w:top w:val="none" w:sz="0" w:space="0" w:color="auto"/>
                <w:left w:val="none" w:sz="0" w:space="0" w:color="auto"/>
                <w:bottom w:val="none" w:sz="0" w:space="0" w:color="auto"/>
                <w:right w:val="none" w:sz="0" w:space="0" w:color="auto"/>
              </w:divBdr>
            </w:div>
          </w:divsChild>
        </w:div>
        <w:div w:id="1626698553">
          <w:marLeft w:val="0"/>
          <w:marRight w:val="0"/>
          <w:marTop w:val="0"/>
          <w:marBottom w:val="0"/>
          <w:divBdr>
            <w:top w:val="none" w:sz="0" w:space="0" w:color="auto"/>
            <w:left w:val="none" w:sz="0" w:space="0" w:color="auto"/>
            <w:bottom w:val="none" w:sz="0" w:space="0" w:color="auto"/>
            <w:right w:val="none" w:sz="0" w:space="0" w:color="auto"/>
          </w:divBdr>
          <w:divsChild>
            <w:div w:id="169491045">
              <w:marLeft w:val="0"/>
              <w:marRight w:val="0"/>
              <w:marTop w:val="0"/>
              <w:marBottom w:val="0"/>
              <w:divBdr>
                <w:top w:val="none" w:sz="0" w:space="0" w:color="auto"/>
                <w:left w:val="none" w:sz="0" w:space="0" w:color="auto"/>
                <w:bottom w:val="none" w:sz="0" w:space="0" w:color="auto"/>
                <w:right w:val="none" w:sz="0" w:space="0" w:color="auto"/>
              </w:divBdr>
            </w:div>
          </w:divsChild>
        </w:div>
        <w:div w:id="1626932983">
          <w:marLeft w:val="0"/>
          <w:marRight w:val="0"/>
          <w:marTop w:val="0"/>
          <w:marBottom w:val="0"/>
          <w:divBdr>
            <w:top w:val="none" w:sz="0" w:space="0" w:color="auto"/>
            <w:left w:val="none" w:sz="0" w:space="0" w:color="auto"/>
            <w:bottom w:val="none" w:sz="0" w:space="0" w:color="auto"/>
            <w:right w:val="none" w:sz="0" w:space="0" w:color="auto"/>
          </w:divBdr>
          <w:divsChild>
            <w:div w:id="1290890724">
              <w:marLeft w:val="0"/>
              <w:marRight w:val="0"/>
              <w:marTop w:val="0"/>
              <w:marBottom w:val="0"/>
              <w:divBdr>
                <w:top w:val="none" w:sz="0" w:space="0" w:color="auto"/>
                <w:left w:val="none" w:sz="0" w:space="0" w:color="auto"/>
                <w:bottom w:val="none" w:sz="0" w:space="0" w:color="auto"/>
                <w:right w:val="none" w:sz="0" w:space="0" w:color="auto"/>
              </w:divBdr>
            </w:div>
          </w:divsChild>
        </w:div>
        <w:div w:id="1628119417">
          <w:marLeft w:val="0"/>
          <w:marRight w:val="0"/>
          <w:marTop w:val="0"/>
          <w:marBottom w:val="0"/>
          <w:divBdr>
            <w:top w:val="none" w:sz="0" w:space="0" w:color="auto"/>
            <w:left w:val="none" w:sz="0" w:space="0" w:color="auto"/>
            <w:bottom w:val="none" w:sz="0" w:space="0" w:color="auto"/>
            <w:right w:val="none" w:sz="0" w:space="0" w:color="auto"/>
          </w:divBdr>
          <w:divsChild>
            <w:div w:id="834607091">
              <w:marLeft w:val="0"/>
              <w:marRight w:val="0"/>
              <w:marTop w:val="0"/>
              <w:marBottom w:val="0"/>
              <w:divBdr>
                <w:top w:val="none" w:sz="0" w:space="0" w:color="auto"/>
                <w:left w:val="none" w:sz="0" w:space="0" w:color="auto"/>
                <w:bottom w:val="none" w:sz="0" w:space="0" w:color="auto"/>
                <w:right w:val="none" w:sz="0" w:space="0" w:color="auto"/>
              </w:divBdr>
            </w:div>
          </w:divsChild>
        </w:div>
        <w:div w:id="1628507301">
          <w:marLeft w:val="0"/>
          <w:marRight w:val="0"/>
          <w:marTop w:val="0"/>
          <w:marBottom w:val="0"/>
          <w:divBdr>
            <w:top w:val="none" w:sz="0" w:space="0" w:color="auto"/>
            <w:left w:val="none" w:sz="0" w:space="0" w:color="auto"/>
            <w:bottom w:val="none" w:sz="0" w:space="0" w:color="auto"/>
            <w:right w:val="none" w:sz="0" w:space="0" w:color="auto"/>
          </w:divBdr>
          <w:divsChild>
            <w:div w:id="807864883">
              <w:marLeft w:val="0"/>
              <w:marRight w:val="0"/>
              <w:marTop w:val="0"/>
              <w:marBottom w:val="0"/>
              <w:divBdr>
                <w:top w:val="none" w:sz="0" w:space="0" w:color="auto"/>
                <w:left w:val="none" w:sz="0" w:space="0" w:color="auto"/>
                <w:bottom w:val="none" w:sz="0" w:space="0" w:color="auto"/>
                <w:right w:val="none" w:sz="0" w:space="0" w:color="auto"/>
              </w:divBdr>
            </w:div>
          </w:divsChild>
        </w:div>
        <w:div w:id="1632398917">
          <w:marLeft w:val="0"/>
          <w:marRight w:val="0"/>
          <w:marTop w:val="0"/>
          <w:marBottom w:val="0"/>
          <w:divBdr>
            <w:top w:val="none" w:sz="0" w:space="0" w:color="auto"/>
            <w:left w:val="none" w:sz="0" w:space="0" w:color="auto"/>
            <w:bottom w:val="none" w:sz="0" w:space="0" w:color="auto"/>
            <w:right w:val="none" w:sz="0" w:space="0" w:color="auto"/>
          </w:divBdr>
          <w:divsChild>
            <w:div w:id="609514620">
              <w:marLeft w:val="0"/>
              <w:marRight w:val="0"/>
              <w:marTop w:val="0"/>
              <w:marBottom w:val="0"/>
              <w:divBdr>
                <w:top w:val="none" w:sz="0" w:space="0" w:color="auto"/>
                <w:left w:val="none" w:sz="0" w:space="0" w:color="auto"/>
                <w:bottom w:val="none" w:sz="0" w:space="0" w:color="auto"/>
                <w:right w:val="none" w:sz="0" w:space="0" w:color="auto"/>
              </w:divBdr>
            </w:div>
            <w:div w:id="1904564453">
              <w:marLeft w:val="0"/>
              <w:marRight w:val="0"/>
              <w:marTop w:val="0"/>
              <w:marBottom w:val="0"/>
              <w:divBdr>
                <w:top w:val="none" w:sz="0" w:space="0" w:color="auto"/>
                <w:left w:val="none" w:sz="0" w:space="0" w:color="auto"/>
                <w:bottom w:val="none" w:sz="0" w:space="0" w:color="auto"/>
                <w:right w:val="none" w:sz="0" w:space="0" w:color="auto"/>
              </w:divBdr>
            </w:div>
          </w:divsChild>
        </w:div>
        <w:div w:id="1634599182">
          <w:marLeft w:val="0"/>
          <w:marRight w:val="0"/>
          <w:marTop w:val="0"/>
          <w:marBottom w:val="0"/>
          <w:divBdr>
            <w:top w:val="none" w:sz="0" w:space="0" w:color="auto"/>
            <w:left w:val="none" w:sz="0" w:space="0" w:color="auto"/>
            <w:bottom w:val="none" w:sz="0" w:space="0" w:color="auto"/>
            <w:right w:val="none" w:sz="0" w:space="0" w:color="auto"/>
          </w:divBdr>
          <w:divsChild>
            <w:div w:id="700592194">
              <w:marLeft w:val="0"/>
              <w:marRight w:val="0"/>
              <w:marTop w:val="0"/>
              <w:marBottom w:val="0"/>
              <w:divBdr>
                <w:top w:val="none" w:sz="0" w:space="0" w:color="auto"/>
                <w:left w:val="none" w:sz="0" w:space="0" w:color="auto"/>
                <w:bottom w:val="none" w:sz="0" w:space="0" w:color="auto"/>
                <w:right w:val="none" w:sz="0" w:space="0" w:color="auto"/>
              </w:divBdr>
            </w:div>
          </w:divsChild>
        </w:div>
        <w:div w:id="1635863986">
          <w:marLeft w:val="0"/>
          <w:marRight w:val="0"/>
          <w:marTop w:val="0"/>
          <w:marBottom w:val="0"/>
          <w:divBdr>
            <w:top w:val="none" w:sz="0" w:space="0" w:color="auto"/>
            <w:left w:val="none" w:sz="0" w:space="0" w:color="auto"/>
            <w:bottom w:val="none" w:sz="0" w:space="0" w:color="auto"/>
            <w:right w:val="none" w:sz="0" w:space="0" w:color="auto"/>
          </w:divBdr>
          <w:divsChild>
            <w:div w:id="1722632910">
              <w:marLeft w:val="0"/>
              <w:marRight w:val="0"/>
              <w:marTop w:val="0"/>
              <w:marBottom w:val="0"/>
              <w:divBdr>
                <w:top w:val="none" w:sz="0" w:space="0" w:color="auto"/>
                <w:left w:val="none" w:sz="0" w:space="0" w:color="auto"/>
                <w:bottom w:val="none" w:sz="0" w:space="0" w:color="auto"/>
                <w:right w:val="none" w:sz="0" w:space="0" w:color="auto"/>
              </w:divBdr>
            </w:div>
          </w:divsChild>
        </w:div>
        <w:div w:id="1636905624">
          <w:marLeft w:val="0"/>
          <w:marRight w:val="0"/>
          <w:marTop w:val="0"/>
          <w:marBottom w:val="0"/>
          <w:divBdr>
            <w:top w:val="none" w:sz="0" w:space="0" w:color="auto"/>
            <w:left w:val="none" w:sz="0" w:space="0" w:color="auto"/>
            <w:bottom w:val="none" w:sz="0" w:space="0" w:color="auto"/>
            <w:right w:val="none" w:sz="0" w:space="0" w:color="auto"/>
          </w:divBdr>
          <w:divsChild>
            <w:div w:id="952639262">
              <w:marLeft w:val="0"/>
              <w:marRight w:val="0"/>
              <w:marTop w:val="0"/>
              <w:marBottom w:val="0"/>
              <w:divBdr>
                <w:top w:val="none" w:sz="0" w:space="0" w:color="auto"/>
                <w:left w:val="none" w:sz="0" w:space="0" w:color="auto"/>
                <w:bottom w:val="none" w:sz="0" w:space="0" w:color="auto"/>
                <w:right w:val="none" w:sz="0" w:space="0" w:color="auto"/>
              </w:divBdr>
            </w:div>
          </w:divsChild>
        </w:div>
        <w:div w:id="1636914402">
          <w:marLeft w:val="0"/>
          <w:marRight w:val="0"/>
          <w:marTop w:val="0"/>
          <w:marBottom w:val="0"/>
          <w:divBdr>
            <w:top w:val="none" w:sz="0" w:space="0" w:color="auto"/>
            <w:left w:val="none" w:sz="0" w:space="0" w:color="auto"/>
            <w:bottom w:val="none" w:sz="0" w:space="0" w:color="auto"/>
            <w:right w:val="none" w:sz="0" w:space="0" w:color="auto"/>
          </w:divBdr>
          <w:divsChild>
            <w:div w:id="785851280">
              <w:marLeft w:val="0"/>
              <w:marRight w:val="0"/>
              <w:marTop w:val="0"/>
              <w:marBottom w:val="0"/>
              <w:divBdr>
                <w:top w:val="none" w:sz="0" w:space="0" w:color="auto"/>
                <w:left w:val="none" w:sz="0" w:space="0" w:color="auto"/>
                <w:bottom w:val="none" w:sz="0" w:space="0" w:color="auto"/>
                <w:right w:val="none" w:sz="0" w:space="0" w:color="auto"/>
              </w:divBdr>
            </w:div>
            <w:div w:id="1847133767">
              <w:marLeft w:val="0"/>
              <w:marRight w:val="0"/>
              <w:marTop w:val="0"/>
              <w:marBottom w:val="0"/>
              <w:divBdr>
                <w:top w:val="none" w:sz="0" w:space="0" w:color="auto"/>
                <w:left w:val="none" w:sz="0" w:space="0" w:color="auto"/>
                <w:bottom w:val="none" w:sz="0" w:space="0" w:color="auto"/>
                <w:right w:val="none" w:sz="0" w:space="0" w:color="auto"/>
              </w:divBdr>
            </w:div>
          </w:divsChild>
        </w:div>
        <w:div w:id="1637297289">
          <w:marLeft w:val="0"/>
          <w:marRight w:val="0"/>
          <w:marTop w:val="0"/>
          <w:marBottom w:val="0"/>
          <w:divBdr>
            <w:top w:val="none" w:sz="0" w:space="0" w:color="auto"/>
            <w:left w:val="none" w:sz="0" w:space="0" w:color="auto"/>
            <w:bottom w:val="none" w:sz="0" w:space="0" w:color="auto"/>
            <w:right w:val="none" w:sz="0" w:space="0" w:color="auto"/>
          </w:divBdr>
          <w:divsChild>
            <w:div w:id="1500004135">
              <w:marLeft w:val="0"/>
              <w:marRight w:val="0"/>
              <w:marTop w:val="0"/>
              <w:marBottom w:val="0"/>
              <w:divBdr>
                <w:top w:val="none" w:sz="0" w:space="0" w:color="auto"/>
                <w:left w:val="none" w:sz="0" w:space="0" w:color="auto"/>
                <w:bottom w:val="none" w:sz="0" w:space="0" w:color="auto"/>
                <w:right w:val="none" w:sz="0" w:space="0" w:color="auto"/>
              </w:divBdr>
            </w:div>
          </w:divsChild>
        </w:div>
        <w:div w:id="1642036978">
          <w:marLeft w:val="0"/>
          <w:marRight w:val="0"/>
          <w:marTop w:val="0"/>
          <w:marBottom w:val="0"/>
          <w:divBdr>
            <w:top w:val="none" w:sz="0" w:space="0" w:color="auto"/>
            <w:left w:val="none" w:sz="0" w:space="0" w:color="auto"/>
            <w:bottom w:val="none" w:sz="0" w:space="0" w:color="auto"/>
            <w:right w:val="none" w:sz="0" w:space="0" w:color="auto"/>
          </w:divBdr>
          <w:divsChild>
            <w:div w:id="745297665">
              <w:marLeft w:val="0"/>
              <w:marRight w:val="0"/>
              <w:marTop w:val="0"/>
              <w:marBottom w:val="0"/>
              <w:divBdr>
                <w:top w:val="none" w:sz="0" w:space="0" w:color="auto"/>
                <w:left w:val="none" w:sz="0" w:space="0" w:color="auto"/>
                <w:bottom w:val="none" w:sz="0" w:space="0" w:color="auto"/>
                <w:right w:val="none" w:sz="0" w:space="0" w:color="auto"/>
              </w:divBdr>
            </w:div>
            <w:div w:id="1695493039">
              <w:marLeft w:val="0"/>
              <w:marRight w:val="0"/>
              <w:marTop w:val="0"/>
              <w:marBottom w:val="0"/>
              <w:divBdr>
                <w:top w:val="none" w:sz="0" w:space="0" w:color="auto"/>
                <w:left w:val="none" w:sz="0" w:space="0" w:color="auto"/>
                <w:bottom w:val="none" w:sz="0" w:space="0" w:color="auto"/>
                <w:right w:val="none" w:sz="0" w:space="0" w:color="auto"/>
              </w:divBdr>
            </w:div>
          </w:divsChild>
        </w:div>
        <w:div w:id="1645310429">
          <w:marLeft w:val="0"/>
          <w:marRight w:val="0"/>
          <w:marTop w:val="0"/>
          <w:marBottom w:val="0"/>
          <w:divBdr>
            <w:top w:val="none" w:sz="0" w:space="0" w:color="auto"/>
            <w:left w:val="none" w:sz="0" w:space="0" w:color="auto"/>
            <w:bottom w:val="none" w:sz="0" w:space="0" w:color="auto"/>
            <w:right w:val="none" w:sz="0" w:space="0" w:color="auto"/>
          </w:divBdr>
          <w:divsChild>
            <w:div w:id="1601251824">
              <w:marLeft w:val="0"/>
              <w:marRight w:val="0"/>
              <w:marTop w:val="0"/>
              <w:marBottom w:val="0"/>
              <w:divBdr>
                <w:top w:val="none" w:sz="0" w:space="0" w:color="auto"/>
                <w:left w:val="none" w:sz="0" w:space="0" w:color="auto"/>
                <w:bottom w:val="none" w:sz="0" w:space="0" w:color="auto"/>
                <w:right w:val="none" w:sz="0" w:space="0" w:color="auto"/>
              </w:divBdr>
            </w:div>
          </w:divsChild>
        </w:div>
        <w:div w:id="1646274796">
          <w:marLeft w:val="0"/>
          <w:marRight w:val="0"/>
          <w:marTop w:val="0"/>
          <w:marBottom w:val="0"/>
          <w:divBdr>
            <w:top w:val="none" w:sz="0" w:space="0" w:color="auto"/>
            <w:left w:val="none" w:sz="0" w:space="0" w:color="auto"/>
            <w:bottom w:val="none" w:sz="0" w:space="0" w:color="auto"/>
            <w:right w:val="none" w:sz="0" w:space="0" w:color="auto"/>
          </w:divBdr>
          <w:divsChild>
            <w:div w:id="1196845833">
              <w:marLeft w:val="0"/>
              <w:marRight w:val="0"/>
              <w:marTop w:val="0"/>
              <w:marBottom w:val="0"/>
              <w:divBdr>
                <w:top w:val="none" w:sz="0" w:space="0" w:color="auto"/>
                <w:left w:val="none" w:sz="0" w:space="0" w:color="auto"/>
                <w:bottom w:val="none" w:sz="0" w:space="0" w:color="auto"/>
                <w:right w:val="none" w:sz="0" w:space="0" w:color="auto"/>
              </w:divBdr>
            </w:div>
          </w:divsChild>
        </w:div>
        <w:div w:id="1648238696">
          <w:marLeft w:val="0"/>
          <w:marRight w:val="0"/>
          <w:marTop w:val="0"/>
          <w:marBottom w:val="0"/>
          <w:divBdr>
            <w:top w:val="none" w:sz="0" w:space="0" w:color="auto"/>
            <w:left w:val="none" w:sz="0" w:space="0" w:color="auto"/>
            <w:bottom w:val="none" w:sz="0" w:space="0" w:color="auto"/>
            <w:right w:val="none" w:sz="0" w:space="0" w:color="auto"/>
          </w:divBdr>
          <w:divsChild>
            <w:div w:id="593828168">
              <w:marLeft w:val="0"/>
              <w:marRight w:val="0"/>
              <w:marTop w:val="0"/>
              <w:marBottom w:val="0"/>
              <w:divBdr>
                <w:top w:val="none" w:sz="0" w:space="0" w:color="auto"/>
                <w:left w:val="none" w:sz="0" w:space="0" w:color="auto"/>
                <w:bottom w:val="none" w:sz="0" w:space="0" w:color="auto"/>
                <w:right w:val="none" w:sz="0" w:space="0" w:color="auto"/>
              </w:divBdr>
            </w:div>
          </w:divsChild>
        </w:div>
        <w:div w:id="1650014362">
          <w:marLeft w:val="0"/>
          <w:marRight w:val="0"/>
          <w:marTop w:val="0"/>
          <w:marBottom w:val="0"/>
          <w:divBdr>
            <w:top w:val="none" w:sz="0" w:space="0" w:color="auto"/>
            <w:left w:val="none" w:sz="0" w:space="0" w:color="auto"/>
            <w:bottom w:val="none" w:sz="0" w:space="0" w:color="auto"/>
            <w:right w:val="none" w:sz="0" w:space="0" w:color="auto"/>
          </w:divBdr>
          <w:divsChild>
            <w:div w:id="931623839">
              <w:marLeft w:val="0"/>
              <w:marRight w:val="0"/>
              <w:marTop w:val="0"/>
              <w:marBottom w:val="0"/>
              <w:divBdr>
                <w:top w:val="none" w:sz="0" w:space="0" w:color="auto"/>
                <w:left w:val="none" w:sz="0" w:space="0" w:color="auto"/>
                <w:bottom w:val="none" w:sz="0" w:space="0" w:color="auto"/>
                <w:right w:val="none" w:sz="0" w:space="0" w:color="auto"/>
              </w:divBdr>
            </w:div>
            <w:div w:id="994336723">
              <w:marLeft w:val="0"/>
              <w:marRight w:val="0"/>
              <w:marTop w:val="0"/>
              <w:marBottom w:val="0"/>
              <w:divBdr>
                <w:top w:val="none" w:sz="0" w:space="0" w:color="auto"/>
                <w:left w:val="none" w:sz="0" w:space="0" w:color="auto"/>
                <w:bottom w:val="none" w:sz="0" w:space="0" w:color="auto"/>
                <w:right w:val="none" w:sz="0" w:space="0" w:color="auto"/>
              </w:divBdr>
            </w:div>
            <w:div w:id="1146169269">
              <w:marLeft w:val="0"/>
              <w:marRight w:val="0"/>
              <w:marTop w:val="0"/>
              <w:marBottom w:val="0"/>
              <w:divBdr>
                <w:top w:val="none" w:sz="0" w:space="0" w:color="auto"/>
                <w:left w:val="none" w:sz="0" w:space="0" w:color="auto"/>
                <w:bottom w:val="none" w:sz="0" w:space="0" w:color="auto"/>
                <w:right w:val="none" w:sz="0" w:space="0" w:color="auto"/>
              </w:divBdr>
            </w:div>
            <w:div w:id="1366953249">
              <w:marLeft w:val="0"/>
              <w:marRight w:val="0"/>
              <w:marTop w:val="0"/>
              <w:marBottom w:val="0"/>
              <w:divBdr>
                <w:top w:val="none" w:sz="0" w:space="0" w:color="auto"/>
                <w:left w:val="none" w:sz="0" w:space="0" w:color="auto"/>
                <w:bottom w:val="none" w:sz="0" w:space="0" w:color="auto"/>
                <w:right w:val="none" w:sz="0" w:space="0" w:color="auto"/>
              </w:divBdr>
            </w:div>
            <w:div w:id="1529679091">
              <w:marLeft w:val="0"/>
              <w:marRight w:val="0"/>
              <w:marTop w:val="0"/>
              <w:marBottom w:val="0"/>
              <w:divBdr>
                <w:top w:val="none" w:sz="0" w:space="0" w:color="auto"/>
                <w:left w:val="none" w:sz="0" w:space="0" w:color="auto"/>
                <w:bottom w:val="none" w:sz="0" w:space="0" w:color="auto"/>
                <w:right w:val="none" w:sz="0" w:space="0" w:color="auto"/>
              </w:divBdr>
            </w:div>
          </w:divsChild>
        </w:div>
        <w:div w:id="1651323531">
          <w:marLeft w:val="0"/>
          <w:marRight w:val="0"/>
          <w:marTop w:val="0"/>
          <w:marBottom w:val="0"/>
          <w:divBdr>
            <w:top w:val="none" w:sz="0" w:space="0" w:color="auto"/>
            <w:left w:val="none" w:sz="0" w:space="0" w:color="auto"/>
            <w:bottom w:val="none" w:sz="0" w:space="0" w:color="auto"/>
            <w:right w:val="none" w:sz="0" w:space="0" w:color="auto"/>
          </w:divBdr>
          <w:divsChild>
            <w:div w:id="883254435">
              <w:marLeft w:val="0"/>
              <w:marRight w:val="0"/>
              <w:marTop w:val="0"/>
              <w:marBottom w:val="0"/>
              <w:divBdr>
                <w:top w:val="none" w:sz="0" w:space="0" w:color="auto"/>
                <w:left w:val="none" w:sz="0" w:space="0" w:color="auto"/>
                <w:bottom w:val="none" w:sz="0" w:space="0" w:color="auto"/>
                <w:right w:val="none" w:sz="0" w:space="0" w:color="auto"/>
              </w:divBdr>
            </w:div>
          </w:divsChild>
        </w:div>
        <w:div w:id="1651323679">
          <w:marLeft w:val="0"/>
          <w:marRight w:val="0"/>
          <w:marTop w:val="0"/>
          <w:marBottom w:val="0"/>
          <w:divBdr>
            <w:top w:val="none" w:sz="0" w:space="0" w:color="auto"/>
            <w:left w:val="none" w:sz="0" w:space="0" w:color="auto"/>
            <w:bottom w:val="none" w:sz="0" w:space="0" w:color="auto"/>
            <w:right w:val="none" w:sz="0" w:space="0" w:color="auto"/>
          </w:divBdr>
          <w:divsChild>
            <w:div w:id="472524945">
              <w:marLeft w:val="0"/>
              <w:marRight w:val="0"/>
              <w:marTop w:val="0"/>
              <w:marBottom w:val="0"/>
              <w:divBdr>
                <w:top w:val="none" w:sz="0" w:space="0" w:color="auto"/>
                <w:left w:val="none" w:sz="0" w:space="0" w:color="auto"/>
                <w:bottom w:val="none" w:sz="0" w:space="0" w:color="auto"/>
                <w:right w:val="none" w:sz="0" w:space="0" w:color="auto"/>
              </w:divBdr>
            </w:div>
          </w:divsChild>
        </w:div>
        <w:div w:id="1651328406">
          <w:marLeft w:val="0"/>
          <w:marRight w:val="0"/>
          <w:marTop w:val="0"/>
          <w:marBottom w:val="0"/>
          <w:divBdr>
            <w:top w:val="none" w:sz="0" w:space="0" w:color="auto"/>
            <w:left w:val="none" w:sz="0" w:space="0" w:color="auto"/>
            <w:bottom w:val="none" w:sz="0" w:space="0" w:color="auto"/>
            <w:right w:val="none" w:sz="0" w:space="0" w:color="auto"/>
          </w:divBdr>
          <w:divsChild>
            <w:div w:id="872764998">
              <w:marLeft w:val="0"/>
              <w:marRight w:val="0"/>
              <w:marTop w:val="0"/>
              <w:marBottom w:val="0"/>
              <w:divBdr>
                <w:top w:val="none" w:sz="0" w:space="0" w:color="auto"/>
                <w:left w:val="none" w:sz="0" w:space="0" w:color="auto"/>
                <w:bottom w:val="none" w:sz="0" w:space="0" w:color="auto"/>
                <w:right w:val="none" w:sz="0" w:space="0" w:color="auto"/>
              </w:divBdr>
            </w:div>
          </w:divsChild>
        </w:div>
        <w:div w:id="1652632959">
          <w:marLeft w:val="0"/>
          <w:marRight w:val="0"/>
          <w:marTop w:val="0"/>
          <w:marBottom w:val="0"/>
          <w:divBdr>
            <w:top w:val="none" w:sz="0" w:space="0" w:color="auto"/>
            <w:left w:val="none" w:sz="0" w:space="0" w:color="auto"/>
            <w:bottom w:val="none" w:sz="0" w:space="0" w:color="auto"/>
            <w:right w:val="none" w:sz="0" w:space="0" w:color="auto"/>
          </w:divBdr>
          <w:divsChild>
            <w:div w:id="1905751621">
              <w:marLeft w:val="0"/>
              <w:marRight w:val="0"/>
              <w:marTop w:val="0"/>
              <w:marBottom w:val="0"/>
              <w:divBdr>
                <w:top w:val="none" w:sz="0" w:space="0" w:color="auto"/>
                <w:left w:val="none" w:sz="0" w:space="0" w:color="auto"/>
                <w:bottom w:val="none" w:sz="0" w:space="0" w:color="auto"/>
                <w:right w:val="none" w:sz="0" w:space="0" w:color="auto"/>
              </w:divBdr>
            </w:div>
          </w:divsChild>
        </w:div>
        <w:div w:id="1653412991">
          <w:marLeft w:val="0"/>
          <w:marRight w:val="0"/>
          <w:marTop w:val="0"/>
          <w:marBottom w:val="0"/>
          <w:divBdr>
            <w:top w:val="none" w:sz="0" w:space="0" w:color="auto"/>
            <w:left w:val="none" w:sz="0" w:space="0" w:color="auto"/>
            <w:bottom w:val="none" w:sz="0" w:space="0" w:color="auto"/>
            <w:right w:val="none" w:sz="0" w:space="0" w:color="auto"/>
          </w:divBdr>
          <w:divsChild>
            <w:div w:id="115759126">
              <w:marLeft w:val="0"/>
              <w:marRight w:val="0"/>
              <w:marTop w:val="0"/>
              <w:marBottom w:val="0"/>
              <w:divBdr>
                <w:top w:val="none" w:sz="0" w:space="0" w:color="auto"/>
                <w:left w:val="none" w:sz="0" w:space="0" w:color="auto"/>
                <w:bottom w:val="none" w:sz="0" w:space="0" w:color="auto"/>
                <w:right w:val="none" w:sz="0" w:space="0" w:color="auto"/>
              </w:divBdr>
            </w:div>
          </w:divsChild>
        </w:div>
        <w:div w:id="1654064178">
          <w:marLeft w:val="0"/>
          <w:marRight w:val="0"/>
          <w:marTop w:val="0"/>
          <w:marBottom w:val="0"/>
          <w:divBdr>
            <w:top w:val="none" w:sz="0" w:space="0" w:color="auto"/>
            <w:left w:val="none" w:sz="0" w:space="0" w:color="auto"/>
            <w:bottom w:val="none" w:sz="0" w:space="0" w:color="auto"/>
            <w:right w:val="none" w:sz="0" w:space="0" w:color="auto"/>
          </w:divBdr>
          <w:divsChild>
            <w:div w:id="229535714">
              <w:marLeft w:val="0"/>
              <w:marRight w:val="0"/>
              <w:marTop w:val="0"/>
              <w:marBottom w:val="0"/>
              <w:divBdr>
                <w:top w:val="none" w:sz="0" w:space="0" w:color="auto"/>
                <w:left w:val="none" w:sz="0" w:space="0" w:color="auto"/>
                <w:bottom w:val="none" w:sz="0" w:space="0" w:color="auto"/>
                <w:right w:val="none" w:sz="0" w:space="0" w:color="auto"/>
              </w:divBdr>
            </w:div>
          </w:divsChild>
        </w:div>
        <w:div w:id="1655059456">
          <w:marLeft w:val="0"/>
          <w:marRight w:val="0"/>
          <w:marTop w:val="0"/>
          <w:marBottom w:val="0"/>
          <w:divBdr>
            <w:top w:val="none" w:sz="0" w:space="0" w:color="auto"/>
            <w:left w:val="none" w:sz="0" w:space="0" w:color="auto"/>
            <w:bottom w:val="none" w:sz="0" w:space="0" w:color="auto"/>
            <w:right w:val="none" w:sz="0" w:space="0" w:color="auto"/>
          </w:divBdr>
          <w:divsChild>
            <w:div w:id="168180247">
              <w:marLeft w:val="0"/>
              <w:marRight w:val="0"/>
              <w:marTop w:val="0"/>
              <w:marBottom w:val="0"/>
              <w:divBdr>
                <w:top w:val="none" w:sz="0" w:space="0" w:color="auto"/>
                <w:left w:val="none" w:sz="0" w:space="0" w:color="auto"/>
                <w:bottom w:val="none" w:sz="0" w:space="0" w:color="auto"/>
                <w:right w:val="none" w:sz="0" w:space="0" w:color="auto"/>
              </w:divBdr>
            </w:div>
            <w:div w:id="432432203">
              <w:marLeft w:val="0"/>
              <w:marRight w:val="0"/>
              <w:marTop w:val="0"/>
              <w:marBottom w:val="0"/>
              <w:divBdr>
                <w:top w:val="none" w:sz="0" w:space="0" w:color="auto"/>
                <w:left w:val="none" w:sz="0" w:space="0" w:color="auto"/>
                <w:bottom w:val="none" w:sz="0" w:space="0" w:color="auto"/>
                <w:right w:val="none" w:sz="0" w:space="0" w:color="auto"/>
              </w:divBdr>
            </w:div>
            <w:div w:id="823012237">
              <w:marLeft w:val="0"/>
              <w:marRight w:val="0"/>
              <w:marTop w:val="0"/>
              <w:marBottom w:val="0"/>
              <w:divBdr>
                <w:top w:val="none" w:sz="0" w:space="0" w:color="auto"/>
                <w:left w:val="none" w:sz="0" w:space="0" w:color="auto"/>
                <w:bottom w:val="none" w:sz="0" w:space="0" w:color="auto"/>
                <w:right w:val="none" w:sz="0" w:space="0" w:color="auto"/>
              </w:divBdr>
            </w:div>
          </w:divsChild>
        </w:div>
        <w:div w:id="1655521647">
          <w:marLeft w:val="0"/>
          <w:marRight w:val="0"/>
          <w:marTop w:val="0"/>
          <w:marBottom w:val="0"/>
          <w:divBdr>
            <w:top w:val="none" w:sz="0" w:space="0" w:color="auto"/>
            <w:left w:val="none" w:sz="0" w:space="0" w:color="auto"/>
            <w:bottom w:val="none" w:sz="0" w:space="0" w:color="auto"/>
            <w:right w:val="none" w:sz="0" w:space="0" w:color="auto"/>
          </w:divBdr>
          <w:divsChild>
            <w:div w:id="1633710224">
              <w:marLeft w:val="0"/>
              <w:marRight w:val="0"/>
              <w:marTop w:val="0"/>
              <w:marBottom w:val="0"/>
              <w:divBdr>
                <w:top w:val="none" w:sz="0" w:space="0" w:color="auto"/>
                <w:left w:val="none" w:sz="0" w:space="0" w:color="auto"/>
                <w:bottom w:val="none" w:sz="0" w:space="0" w:color="auto"/>
                <w:right w:val="none" w:sz="0" w:space="0" w:color="auto"/>
              </w:divBdr>
            </w:div>
          </w:divsChild>
        </w:div>
        <w:div w:id="1657300744">
          <w:marLeft w:val="0"/>
          <w:marRight w:val="0"/>
          <w:marTop w:val="0"/>
          <w:marBottom w:val="0"/>
          <w:divBdr>
            <w:top w:val="none" w:sz="0" w:space="0" w:color="auto"/>
            <w:left w:val="none" w:sz="0" w:space="0" w:color="auto"/>
            <w:bottom w:val="none" w:sz="0" w:space="0" w:color="auto"/>
            <w:right w:val="none" w:sz="0" w:space="0" w:color="auto"/>
          </w:divBdr>
          <w:divsChild>
            <w:div w:id="810486945">
              <w:marLeft w:val="0"/>
              <w:marRight w:val="0"/>
              <w:marTop w:val="0"/>
              <w:marBottom w:val="0"/>
              <w:divBdr>
                <w:top w:val="none" w:sz="0" w:space="0" w:color="auto"/>
                <w:left w:val="none" w:sz="0" w:space="0" w:color="auto"/>
                <w:bottom w:val="none" w:sz="0" w:space="0" w:color="auto"/>
                <w:right w:val="none" w:sz="0" w:space="0" w:color="auto"/>
              </w:divBdr>
            </w:div>
            <w:div w:id="1774324398">
              <w:marLeft w:val="0"/>
              <w:marRight w:val="0"/>
              <w:marTop w:val="0"/>
              <w:marBottom w:val="0"/>
              <w:divBdr>
                <w:top w:val="none" w:sz="0" w:space="0" w:color="auto"/>
                <w:left w:val="none" w:sz="0" w:space="0" w:color="auto"/>
                <w:bottom w:val="none" w:sz="0" w:space="0" w:color="auto"/>
                <w:right w:val="none" w:sz="0" w:space="0" w:color="auto"/>
              </w:divBdr>
            </w:div>
            <w:div w:id="2027754540">
              <w:marLeft w:val="0"/>
              <w:marRight w:val="0"/>
              <w:marTop w:val="0"/>
              <w:marBottom w:val="0"/>
              <w:divBdr>
                <w:top w:val="none" w:sz="0" w:space="0" w:color="auto"/>
                <w:left w:val="none" w:sz="0" w:space="0" w:color="auto"/>
                <w:bottom w:val="none" w:sz="0" w:space="0" w:color="auto"/>
                <w:right w:val="none" w:sz="0" w:space="0" w:color="auto"/>
              </w:divBdr>
            </w:div>
          </w:divsChild>
        </w:div>
        <w:div w:id="1662539025">
          <w:marLeft w:val="0"/>
          <w:marRight w:val="0"/>
          <w:marTop w:val="0"/>
          <w:marBottom w:val="0"/>
          <w:divBdr>
            <w:top w:val="none" w:sz="0" w:space="0" w:color="auto"/>
            <w:left w:val="none" w:sz="0" w:space="0" w:color="auto"/>
            <w:bottom w:val="none" w:sz="0" w:space="0" w:color="auto"/>
            <w:right w:val="none" w:sz="0" w:space="0" w:color="auto"/>
          </w:divBdr>
          <w:divsChild>
            <w:div w:id="971712307">
              <w:marLeft w:val="0"/>
              <w:marRight w:val="0"/>
              <w:marTop w:val="0"/>
              <w:marBottom w:val="0"/>
              <w:divBdr>
                <w:top w:val="none" w:sz="0" w:space="0" w:color="auto"/>
                <w:left w:val="none" w:sz="0" w:space="0" w:color="auto"/>
                <w:bottom w:val="none" w:sz="0" w:space="0" w:color="auto"/>
                <w:right w:val="none" w:sz="0" w:space="0" w:color="auto"/>
              </w:divBdr>
            </w:div>
          </w:divsChild>
        </w:div>
        <w:div w:id="1664822166">
          <w:marLeft w:val="0"/>
          <w:marRight w:val="0"/>
          <w:marTop w:val="0"/>
          <w:marBottom w:val="0"/>
          <w:divBdr>
            <w:top w:val="none" w:sz="0" w:space="0" w:color="auto"/>
            <w:left w:val="none" w:sz="0" w:space="0" w:color="auto"/>
            <w:bottom w:val="none" w:sz="0" w:space="0" w:color="auto"/>
            <w:right w:val="none" w:sz="0" w:space="0" w:color="auto"/>
          </w:divBdr>
          <w:divsChild>
            <w:div w:id="1606110136">
              <w:marLeft w:val="0"/>
              <w:marRight w:val="0"/>
              <w:marTop w:val="0"/>
              <w:marBottom w:val="0"/>
              <w:divBdr>
                <w:top w:val="none" w:sz="0" w:space="0" w:color="auto"/>
                <w:left w:val="none" w:sz="0" w:space="0" w:color="auto"/>
                <w:bottom w:val="none" w:sz="0" w:space="0" w:color="auto"/>
                <w:right w:val="none" w:sz="0" w:space="0" w:color="auto"/>
              </w:divBdr>
            </w:div>
          </w:divsChild>
        </w:div>
        <w:div w:id="1665937190">
          <w:marLeft w:val="0"/>
          <w:marRight w:val="0"/>
          <w:marTop w:val="0"/>
          <w:marBottom w:val="0"/>
          <w:divBdr>
            <w:top w:val="none" w:sz="0" w:space="0" w:color="auto"/>
            <w:left w:val="none" w:sz="0" w:space="0" w:color="auto"/>
            <w:bottom w:val="none" w:sz="0" w:space="0" w:color="auto"/>
            <w:right w:val="none" w:sz="0" w:space="0" w:color="auto"/>
          </w:divBdr>
          <w:divsChild>
            <w:div w:id="493106436">
              <w:marLeft w:val="0"/>
              <w:marRight w:val="0"/>
              <w:marTop w:val="0"/>
              <w:marBottom w:val="0"/>
              <w:divBdr>
                <w:top w:val="none" w:sz="0" w:space="0" w:color="auto"/>
                <w:left w:val="none" w:sz="0" w:space="0" w:color="auto"/>
                <w:bottom w:val="none" w:sz="0" w:space="0" w:color="auto"/>
                <w:right w:val="none" w:sz="0" w:space="0" w:color="auto"/>
              </w:divBdr>
            </w:div>
          </w:divsChild>
        </w:div>
        <w:div w:id="1672096852">
          <w:marLeft w:val="0"/>
          <w:marRight w:val="0"/>
          <w:marTop w:val="0"/>
          <w:marBottom w:val="0"/>
          <w:divBdr>
            <w:top w:val="none" w:sz="0" w:space="0" w:color="auto"/>
            <w:left w:val="none" w:sz="0" w:space="0" w:color="auto"/>
            <w:bottom w:val="none" w:sz="0" w:space="0" w:color="auto"/>
            <w:right w:val="none" w:sz="0" w:space="0" w:color="auto"/>
          </w:divBdr>
          <w:divsChild>
            <w:div w:id="329598727">
              <w:marLeft w:val="0"/>
              <w:marRight w:val="0"/>
              <w:marTop w:val="0"/>
              <w:marBottom w:val="0"/>
              <w:divBdr>
                <w:top w:val="none" w:sz="0" w:space="0" w:color="auto"/>
                <w:left w:val="none" w:sz="0" w:space="0" w:color="auto"/>
                <w:bottom w:val="none" w:sz="0" w:space="0" w:color="auto"/>
                <w:right w:val="none" w:sz="0" w:space="0" w:color="auto"/>
              </w:divBdr>
            </w:div>
          </w:divsChild>
        </w:div>
        <w:div w:id="1672297086">
          <w:marLeft w:val="0"/>
          <w:marRight w:val="0"/>
          <w:marTop w:val="0"/>
          <w:marBottom w:val="0"/>
          <w:divBdr>
            <w:top w:val="none" w:sz="0" w:space="0" w:color="auto"/>
            <w:left w:val="none" w:sz="0" w:space="0" w:color="auto"/>
            <w:bottom w:val="none" w:sz="0" w:space="0" w:color="auto"/>
            <w:right w:val="none" w:sz="0" w:space="0" w:color="auto"/>
          </w:divBdr>
          <w:divsChild>
            <w:div w:id="1458256662">
              <w:marLeft w:val="0"/>
              <w:marRight w:val="0"/>
              <w:marTop w:val="0"/>
              <w:marBottom w:val="0"/>
              <w:divBdr>
                <w:top w:val="none" w:sz="0" w:space="0" w:color="auto"/>
                <w:left w:val="none" w:sz="0" w:space="0" w:color="auto"/>
                <w:bottom w:val="none" w:sz="0" w:space="0" w:color="auto"/>
                <w:right w:val="none" w:sz="0" w:space="0" w:color="auto"/>
              </w:divBdr>
            </w:div>
          </w:divsChild>
        </w:div>
        <w:div w:id="1672751716">
          <w:marLeft w:val="0"/>
          <w:marRight w:val="0"/>
          <w:marTop w:val="0"/>
          <w:marBottom w:val="0"/>
          <w:divBdr>
            <w:top w:val="none" w:sz="0" w:space="0" w:color="auto"/>
            <w:left w:val="none" w:sz="0" w:space="0" w:color="auto"/>
            <w:bottom w:val="none" w:sz="0" w:space="0" w:color="auto"/>
            <w:right w:val="none" w:sz="0" w:space="0" w:color="auto"/>
          </w:divBdr>
          <w:divsChild>
            <w:div w:id="1279066772">
              <w:marLeft w:val="0"/>
              <w:marRight w:val="0"/>
              <w:marTop w:val="0"/>
              <w:marBottom w:val="0"/>
              <w:divBdr>
                <w:top w:val="none" w:sz="0" w:space="0" w:color="auto"/>
                <w:left w:val="none" w:sz="0" w:space="0" w:color="auto"/>
                <w:bottom w:val="none" w:sz="0" w:space="0" w:color="auto"/>
                <w:right w:val="none" w:sz="0" w:space="0" w:color="auto"/>
              </w:divBdr>
            </w:div>
          </w:divsChild>
        </w:div>
        <w:div w:id="1673756361">
          <w:marLeft w:val="0"/>
          <w:marRight w:val="0"/>
          <w:marTop w:val="0"/>
          <w:marBottom w:val="0"/>
          <w:divBdr>
            <w:top w:val="none" w:sz="0" w:space="0" w:color="auto"/>
            <w:left w:val="none" w:sz="0" w:space="0" w:color="auto"/>
            <w:bottom w:val="none" w:sz="0" w:space="0" w:color="auto"/>
            <w:right w:val="none" w:sz="0" w:space="0" w:color="auto"/>
          </w:divBdr>
          <w:divsChild>
            <w:div w:id="1718820081">
              <w:marLeft w:val="0"/>
              <w:marRight w:val="0"/>
              <w:marTop w:val="0"/>
              <w:marBottom w:val="0"/>
              <w:divBdr>
                <w:top w:val="none" w:sz="0" w:space="0" w:color="auto"/>
                <w:left w:val="none" w:sz="0" w:space="0" w:color="auto"/>
                <w:bottom w:val="none" w:sz="0" w:space="0" w:color="auto"/>
                <w:right w:val="none" w:sz="0" w:space="0" w:color="auto"/>
              </w:divBdr>
            </w:div>
          </w:divsChild>
        </w:div>
        <w:div w:id="1676691955">
          <w:marLeft w:val="0"/>
          <w:marRight w:val="0"/>
          <w:marTop w:val="0"/>
          <w:marBottom w:val="0"/>
          <w:divBdr>
            <w:top w:val="none" w:sz="0" w:space="0" w:color="auto"/>
            <w:left w:val="none" w:sz="0" w:space="0" w:color="auto"/>
            <w:bottom w:val="none" w:sz="0" w:space="0" w:color="auto"/>
            <w:right w:val="none" w:sz="0" w:space="0" w:color="auto"/>
          </w:divBdr>
          <w:divsChild>
            <w:div w:id="1816408727">
              <w:marLeft w:val="0"/>
              <w:marRight w:val="0"/>
              <w:marTop w:val="0"/>
              <w:marBottom w:val="0"/>
              <w:divBdr>
                <w:top w:val="none" w:sz="0" w:space="0" w:color="auto"/>
                <w:left w:val="none" w:sz="0" w:space="0" w:color="auto"/>
                <w:bottom w:val="none" w:sz="0" w:space="0" w:color="auto"/>
                <w:right w:val="none" w:sz="0" w:space="0" w:color="auto"/>
              </w:divBdr>
            </w:div>
          </w:divsChild>
        </w:div>
        <w:div w:id="1677733809">
          <w:marLeft w:val="0"/>
          <w:marRight w:val="0"/>
          <w:marTop w:val="0"/>
          <w:marBottom w:val="0"/>
          <w:divBdr>
            <w:top w:val="none" w:sz="0" w:space="0" w:color="auto"/>
            <w:left w:val="none" w:sz="0" w:space="0" w:color="auto"/>
            <w:bottom w:val="none" w:sz="0" w:space="0" w:color="auto"/>
            <w:right w:val="none" w:sz="0" w:space="0" w:color="auto"/>
          </w:divBdr>
          <w:divsChild>
            <w:div w:id="777215892">
              <w:marLeft w:val="0"/>
              <w:marRight w:val="0"/>
              <w:marTop w:val="0"/>
              <w:marBottom w:val="0"/>
              <w:divBdr>
                <w:top w:val="none" w:sz="0" w:space="0" w:color="auto"/>
                <w:left w:val="none" w:sz="0" w:space="0" w:color="auto"/>
                <w:bottom w:val="none" w:sz="0" w:space="0" w:color="auto"/>
                <w:right w:val="none" w:sz="0" w:space="0" w:color="auto"/>
              </w:divBdr>
            </w:div>
          </w:divsChild>
        </w:div>
        <w:div w:id="1677927241">
          <w:marLeft w:val="0"/>
          <w:marRight w:val="0"/>
          <w:marTop w:val="0"/>
          <w:marBottom w:val="0"/>
          <w:divBdr>
            <w:top w:val="none" w:sz="0" w:space="0" w:color="auto"/>
            <w:left w:val="none" w:sz="0" w:space="0" w:color="auto"/>
            <w:bottom w:val="none" w:sz="0" w:space="0" w:color="auto"/>
            <w:right w:val="none" w:sz="0" w:space="0" w:color="auto"/>
          </w:divBdr>
          <w:divsChild>
            <w:div w:id="1638341613">
              <w:marLeft w:val="0"/>
              <w:marRight w:val="0"/>
              <w:marTop w:val="0"/>
              <w:marBottom w:val="0"/>
              <w:divBdr>
                <w:top w:val="none" w:sz="0" w:space="0" w:color="auto"/>
                <w:left w:val="none" w:sz="0" w:space="0" w:color="auto"/>
                <w:bottom w:val="none" w:sz="0" w:space="0" w:color="auto"/>
                <w:right w:val="none" w:sz="0" w:space="0" w:color="auto"/>
              </w:divBdr>
            </w:div>
          </w:divsChild>
        </w:div>
        <w:div w:id="1679380155">
          <w:marLeft w:val="0"/>
          <w:marRight w:val="0"/>
          <w:marTop w:val="0"/>
          <w:marBottom w:val="0"/>
          <w:divBdr>
            <w:top w:val="none" w:sz="0" w:space="0" w:color="auto"/>
            <w:left w:val="none" w:sz="0" w:space="0" w:color="auto"/>
            <w:bottom w:val="none" w:sz="0" w:space="0" w:color="auto"/>
            <w:right w:val="none" w:sz="0" w:space="0" w:color="auto"/>
          </w:divBdr>
          <w:divsChild>
            <w:div w:id="937099403">
              <w:marLeft w:val="0"/>
              <w:marRight w:val="0"/>
              <w:marTop w:val="0"/>
              <w:marBottom w:val="0"/>
              <w:divBdr>
                <w:top w:val="none" w:sz="0" w:space="0" w:color="auto"/>
                <w:left w:val="none" w:sz="0" w:space="0" w:color="auto"/>
                <w:bottom w:val="none" w:sz="0" w:space="0" w:color="auto"/>
                <w:right w:val="none" w:sz="0" w:space="0" w:color="auto"/>
              </w:divBdr>
            </w:div>
          </w:divsChild>
        </w:div>
        <w:div w:id="1681854730">
          <w:marLeft w:val="0"/>
          <w:marRight w:val="0"/>
          <w:marTop w:val="0"/>
          <w:marBottom w:val="0"/>
          <w:divBdr>
            <w:top w:val="none" w:sz="0" w:space="0" w:color="auto"/>
            <w:left w:val="none" w:sz="0" w:space="0" w:color="auto"/>
            <w:bottom w:val="none" w:sz="0" w:space="0" w:color="auto"/>
            <w:right w:val="none" w:sz="0" w:space="0" w:color="auto"/>
          </w:divBdr>
          <w:divsChild>
            <w:div w:id="1877082315">
              <w:marLeft w:val="0"/>
              <w:marRight w:val="0"/>
              <w:marTop w:val="0"/>
              <w:marBottom w:val="0"/>
              <w:divBdr>
                <w:top w:val="none" w:sz="0" w:space="0" w:color="auto"/>
                <w:left w:val="none" w:sz="0" w:space="0" w:color="auto"/>
                <w:bottom w:val="none" w:sz="0" w:space="0" w:color="auto"/>
                <w:right w:val="none" w:sz="0" w:space="0" w:color="auto"/>
              </w:divBdr>
            </w:div>
          </w:divsChild>
        </w:div>
        <w:div w:id="1682006861">
          <w:marLeft w:val="0"/>
          <w:marRight w:val="0"/>
          <w:marTop w:val="0"/>
          <w:marBottom w:val="0"/>
          <w:divBdr>
            <w:top w:val="none" w:sz="0" w:space="0" w:color="auto"/>
            <w:left w:val="none" w:sz="0" w:space="0" w:color="auto"/>
            <w:bottom w:val="none" w:sz="0" w:space="0" w:color="auto"/>
            <w:right w:val="none" w:sz="0" w:space="0" w:color="auto"/>
          </w:divBdr>
          <w:divsChild>
            <w:div w:id="5602152">
              <w:marLeft w:val="0"/>
              <w:marRight w:val="0"/>
              <w:marTop w:val="0"/>
              <w:marBottom w:val="0"/>
              <w:divBdr>
                <w:top w:val="none" w:sz="0" w:space="0" w:color="auto"/>
                <w:left w:val="none" w:sz="0" w:space="0" w:color="auto"/>
                <w:bottom w:val="none" w:sz="0" w:space="0" w:color="auto"/>
                <w:right w:val="none" w:sz="0" w:space="0" w:color="auto"/>
              </w:divBdr>
            </w:div>
            <w:div w:id="445737791">
              <w:marLeft w:val="0"/>
              <w:marRight w:val="0"/>
              <w:marTop w:val="0"/>
              <w:marBottom w:val="0"/>
              <w:divBdr>
                <w:top w:val="none" w:sz="0" w:space="0" w:color="auto"/>
                <w:left w:val="none" w:sz="0" w:space="0" w:color="auto"/>
                <w:bottom w:val="none" w:sz="0" w:space="0" w:color="auto"/>
                <w:right w:val="none" w:sz="0" w:space="0" w:color="auto"/>
              </w:divBdr>
            </w:div>
          </w:divsChild>
        </w:div>
        <w:div w:id="1682655895">
          <w:marLeft w:val="0"/>
          <w:marRight w:val="0"/>
          <w:marTop w:val="0"/>
          <w:marBottom w:val="0"/>
          <w:divBdr>
            <w:top w:val="none" w:sz="0" w:space="0" w:color="auto"/>
            <w:left w:val="none" w:sz="0" w:space="0" w:color="auto"/>
            <w:bottom w:val="none" w:sz="0" w:space="0" w:color="auto"/>
            <w:right w:val="none" w:sz="0" w:space="0" w:color="auto"/>
          </w:divBdr>
          <w:divsChild>
            <w:div w:id="788359278">
              <w:marLeft w:val="0"/>
              <w:marRight w:val="0"/>
              <w:marTop w:val="0"/>
              <w:marBottom w:val="0"/>
              <w:divBdr>
                <w:top w:val="none" w:sz="0" w:space="0" w:color="auto"/>
                <w:left w:val="none" w:sz="0" w:space="0" w:color="auto"/>
                <w:bottom w:val="none" w:sz="0" w:space="0" w:color="auto"/>
                <w:right w:val="none" w:sz="0" w:space="0" w:color="auto"/>
              </w:divBdr>
            </w:div>
          </w:divsChild>
        </w:div>
        <w:div w:id="1683968426">
          <w:marLeft w:val="0"/>
          <w:marRight w:val="0"/>
          <w:marTop w:val="0"/>
          <w:marBottom w:val="0"/>
          <w:divBdr>
            <w:top w:val="none" w:sz="0" w:space="0" w:color="auto"/>
            <w:left w:val="none" w:sz="0" w:space="0" w:color="auto"/>
            <w:bottom w:val="none" w:sz="0" w:space="0" w:color="auto"/>
            <w:right w:val="none" w:sz="0" w:space="0" w:color="auto"/>
          </w:divBdr>
          <w:divsChild>
            <w:div w:id="194464769">
              <w:marLeft w:val="0"/>
              <w:marRight w:val="0"/>
              <w:marTop w:val="0"/>
              <w:marBottom w:val="0"/>
              <w:divBdr>
                <w:top w:val="none" w:sz="0" w:space="0" w:color="auto"/>
                <w:left w:val="none" w:sz="0" w:space="0" w:color="auto"/>
                <w:bottom w:val="none" w:sz="0" w:space="0" w:color="auto"/>
                <w:right w:val="none" w:sz="0" w:space="0" w:color="auto"/>
              </w:divBdr>
            </w:div>
            <w:div w:id="1232034082">
              <w:marLeft w:val="0"/>
              <w:marRight w:val="0"/>
              <w:marTop w:val="0"/>
              <w:marBottom w:val="0"/>
              <w:divBdr>
                <w:top w:val="none" w:sz="0" w:space="0" w:color="auto"/>
                <w:left w:val="none" w:sz="0" w:space="0" w:color="auto"/>
                <w:bottom w:val="none" w:sz="0" w:space="0" w:color="auto"/>
                <w:right w:val="none" w:sz="0" w:space="0" w:color="auto"/>
              </w:divBdr>
            </w:div>
          </w:divsChild>
        </w:div>
        <w:div w:id="1686903669">
          <w:marLeft w:val="0"/>
          <w:marRight w:val="0"/>
          <w:marTop w:val="0"/>
          <w:marBottom w:val="0"/>
          <w:divBdr>
            <w:top w:val="none" w:sz="0" w:space="0" w:color="auto"/>
            <w:left w:val="none" w:sz="0" w:space="0" w:color="auto"/>
            <w:bottom w:val="none" w:sz="0" w:space="0" w:color="auto"/>
            <w:right w:val="none" w:sz="0" w:space="0" w:color="auto"/>
          </w:divBdr>
          <w:divsChild>
            <w:div w:id="1668053070">
              <w:marLeft w:val="0"/>
              <w:marRight w:val="0"/>
              <w:marTop w:val="0"/>
              <w:marBottom w:val="0"/>
              <w:divBdr>
                <w:top w:val="none" w:sz="0" w:space="0" w:color="auto"/>
                <w:left w:val="none" w:sz="0" w:space="0" w:color="auto"/>
                <w:bottom w:val="none" w:sz="0" w:space="0" w:color="auto"/>
                <w:right w:val="none" w:sz="0" w:space="0" w:color="auto"/>
              </w:divBdr>
            </w:div>
          </w:divsChild>
        </w:div>
        <w:div w:id="1690714906">
          <w:marLeft w:val="0"/>
          <w:marRight w:val="0"/>
          <w:marTop w:val="0"/>
          <w:marBottom w:val="0"/>
          <w:divBdr>
            <w:top w:val="none" w:sz="0" w:space="0" w:color="auto"/>
            <w:left w:val="none" w:sz="0" w:space="0" w:color="auto"/>
            <w:bottom w:val="none" w:sz="0" w:space="0" w:color="auto"/>
            <w:right w:val="none" w:sz="0" w:space="0" w:color="auto"/>
          </w:divBdr>
          <w:divsChild>
            <w:div w:id="1352730897">
              <w:marLeft w:val="0"/>
              <w:marRight w:val="0"/>
              <w:marTop w:val="0"/>
              <w:marBottom w:val="0"/>
              <w:divBdr>
                <w:top w:val="none" w:sz="0" w:space="0" w:color="auto"/>
                <w:left w:val="none" w:sz="0" w:space="0" w:color="auto"/>
                <w:bottom w:val="none" w:sz="0" w:space="0" w:color="auto"/>
                <w:right w:val="none" w:sz="0" w:space="0" w:color="auto"/>
              </w:divBdr>
            </w:div>
          </w:divsChild>
        </w:div>
        <w:div w:id="1693413232">
          <w:marLeft w:val="0"/>
          <w:marRight w:val="0"/>
          <w:marTop w:val="0"/>
          <w:marBottom w:val="0"/>
          <w:divBdr>
            <w:top w:val="none" w:sz="0" w:space="0" w:color="auto"/>
            <w:left w:val="none" w:sz="0" w:space="0" w:color="auto"/>
            <w:bottom w:val="none" w:sz="0" w:space="0" w:color="auto"/>
            <w:right w:val="none" w:sz="0" w:space="0" w:color="auto"/>
          </w:divBdr>
          <w:divsChild>
            <w:div w:id="1759674042">
              <w:marLeft w:val="0"/>
              <w:marRight w:val="0"/>
              <w:marTop w:val="0"/>
              <w:marBottom w:val="0"/>
              <w:divBdr>
                <w:top w:val="none" w:sz="0" w:space="0" w:color="auto"/>
                <w:left w:val="none" w:sz="0" w:space="0" w:color="auto"/>
                <w:bottom w:val="none" w:sz="0" w:space="0" w:color="auto"/>
                <w:right w:val="none" w:sz="0" w:space="0" w:color="auto"/>
              </w:divBdr>
            </w:div>
          </w:divsChild>
        </w:div>
        <w:div w:id="1694069773">
          <w:marLeft w:val="0"/>
          <w:marRight w:val="0"/>
          <w:marTop w:val="0"/>
          <w:marBottom w:val="0"/>
          <w:divBdr>
            <w:top w:val="none" w:sz="0" w:space="0" w:color="auto"/>
            <w:left w:val="none" w:sz="0" w:space="0" w:color="auto"/>
            <w:bottom w:val="none" w:sz="0" w:space="0" w:color="auto"/>
            <w:right w:val="none" w:sz="0" w:space="0" w:color="auto"/>
          </w:divBdr>
          <w:divsChild>
            <w:div w:id="82840609">
              <w:marLeft w:val="0"/>
              <w:marRight w:val="0"/>
              <w:marTop w:val="0"/>
              <w:marBottom w:val="0"/>
              <w:divBdr>
                <w:top w:val="none" w:sz="0" w:space="0" w:color="auto"/>
                <w:left w:val="none" w:sz="0" w:space="0" w:color="auto"/>
                <w:bottom w:val="none" w:sz="0" w:space="0" w:color="auto"/>
                <w:right w:val="none" w:sz="0" w:space="0" w:color="auto"/>
              </w:divBdr>
            </w:div>
          </w:divsChild>
        </w:div>
        <w:div w:id="1694917758">
          <w:marLeft w:val="0"/>
          <w:marRight w:val="0"/>
          <w:marTop w:val="0"/>
          <w:marBottom w:val="0"/>
          <w:divBdr>
            <w:top w:val="none" w:sz="0" w:space="0" w:color="auto"/>
            <w:left w:val="none" w:sz="0" w:space="0" w:color="auto"/>
            <w:bottom w:val="none" w:sz="0" w:space="0" w:color="auto"/>
            <w:right w:val="none" w:sz="0" w:space="0" w:color="auto"/>
          </w:divBdr>
          <w:divsChild>
            <w:div w:id="1898856438">
              <w:marLeft w:val="0"/>
              <w:marRight w:val="0"/>
              <w:marTop w:val="0"/>
              <w:marBottom w:val="0"/>
              <w:divBdr>
                <w:top w:val="none" w:sz="0" w:space="0" w:color="auto"/>
                <w:left w:val="none" w:sz="0" w:space="0" w:color="auto"/>
                <w:bottom w:val="none" w:sz="0" w:space="0" w:color="auto"/>
                <w:right w:val="none" w:sz="0" w:space="0" w:color="auto"/>
              </w:divBdr>
            </w:div>
          </w:divsChild>
        </w:div>
        <w:div w:id="1700159390">
          <w:marLeft w:val="0"/>
          <w:marRight w:val="0"/>
          <w:marTop w:val="0"/>
          <w:marBottom w:val="0"/>
          <w:divBdr>
            <w:top w:val="none" w:sz="0" w:space="0" w:color="auto"/>
            <w:left w:val="none" w:sz="0" w:space="0" w:color="auto"/>
            <w:bottom w:val="none" w:sz="0" w:space="0" w:color="auto"/>
            <w:right w:val="none" w:sz="0" w:space="0" w:color="auto"/>
          </w:divBdr>
          <w:divsChild>
            <w:div w:id="1057121767">
              <w:marLeft w:val="0"/>
              <w:marRight w:val="0"/>
              <w:marTop w:val="0"/>
              <w:marBottom w:val="0"/>
              <w:divBdr>
                <w:top w:val="none" w:sz="0" w:space="0" w:color="auto"/>
                <w:left w:val="none" w:sz="0" w:space="0" w:color="auto"/>
                <w:bottom w:val="none" w:sz="0" w:space="0" w:color="auto"/>
                <w:right w:val="none" w:sz="0" w:space="0" w:color="auto"/>
              </w:divBdr>
            </w:div>
          </w:divsChild>
        </w:div>
        <w:div w:id="1701274493">
          <w:marLeft w:val="0"/>
          <w:marRight w:val="0"/>
          <w:marTop w:val="0"/>
          <w:marBottom w:val="0"/>
          <w:divBdr>
            <w:top w:val="none" w:sz="0" w:space="0" w:color="auto"/>
            <w:left w:val="none" w:sz="0" w:space="0" w:color="auto"/>
            <w:bottom w:val="none" w:sz="0" w:space="0" w:color="auto"/>
            <w:right w:val="none" w:sz="0" w:space="0" w:color="auto"/>
          </w:divBdr>
          <w:divsChild>
            <w:div w:id="2107115039">
              <w:marLeft w:val="0"/>
              <w:marRight w:val="0"/>
              <w:marTop w:val="0"/>
              <w:marBottom w:val="0"/>
              <w:divBdr>
                <w:top w:val="none" w:sz="0" w:space="0" w:color="auto"/>
                <w:left w:val="none" w:sz="0" w:space="0" w:color="auto"/>
                <w:bottom w:val="none" w:sz="0" w:space="0" w:color="auto"/>
                <w:right w:val="none" w:sz="0" w:space="0" w:color="auto"/>
              </w:divBdr>
            </w:div>
          </w:divsChild>
        </w:div>
        <w:div w:id="1701587807">
          <w:marLeft w:val="0"/>
          <w:marRight w:val="0"/>
          <w:marTop w:val="0"/>
          <w:marBottom w:val="0"/>
          <w:divBdr>
            <w:top w:val="none" w:sz="0" w:space="0" w:color="auto"/>
            <w:left w:val="none" w:sz="0" w:space="0" w:color="auto"/>
            <w:bottom w:val="none" w:sz="0" w:space="0" w:color="auto"/>
            <w:right w:val="none" w:sz="0" w:space="0" w:color="auto"/>
          </w:divBdr>
          <w:divsChild>
            <w:div w:id="1508592094">
              <w:marLeft w:val="0"/>
              <w:marRight w:val="0"/>
              <w:marTop w:val="0"/>
              <w:marBottom w:val="0"/>
              <w:divBdr>
                <w:top w:val="none" w:sz="0" w:space="0" w:color="auto"/>
                <w:left w:val="none" w:sz="0" w:space="0" w:color="auto"/>
                <w:bottom w:val="none" w:sz="0" w:space="0" w:color="auto"/>
                <w:right w:val="none" w:sz="0" w:space="0" w:color="auto"/>
              </w:divBdr>
            </w:div>
          </w:divsChild>
        </w:div>
        <w:div w:id="1702512003">
          <w:marLeft w:val="0"/>
          <w:marRight w:val="0"/>
          <w:marTop w:val="0"/>
          <w:marBottom w:val="0"/>
          <w:divBdr>
            <w:top w:val="none" w:sz="0" w:space="0" w:color="auto"/>
            <w:left w:val="none" w:sz="0" w:space="0" w:color="auto"/>
            <w:bottom w:val="none" w:sz="0" w:space="0" w:color="auto"/>
            <w:right w:val="none" w:sz="0" w:space="0" w:color="auto"/>
          </w:divBdr>
          <w:divsChild>
            <w:div w:id="1991708412">
              <w:marLeft w:val="0"/>
              <w:marRight w:val="0"/>
              <w:marTop w:val="0"/>
              <w:marBottom w:val="0"/>
              <w:divBdr>
                <w:top w:val="none" w:sz="0" w:space="0" w:color="auto"/>
                <w:left w:val="none" w:sz="0" w:space="0" w:color="auto"/>
                <w:bottom w:val="none" w:sz="0" w:space="0" w:color="auto"/>
                <w:right w:val="none" w:sz="0" w:space="0" w:color="auto"/>
              </w:divBdr>
            </w:div>
          </w:divsChild>
        </w:div>
        <w:div w:id="1705474681">
          <w:marLeft w:val="0"/>
          <w:marRight w:val="0"/>
          <w:marTop w:val="0"/>
          <w:marBottom w:val="0"/>
          <w:divBdr>
            <w:top w:val="none" w:sz="0" w:space="0" w:color="auto"/>
            <w:left w:val="none" w:sz="0" w:space="0" w:color="auto"/>
            <w:bottom w:val="none" w:sz="0" w:space="0" w:color="auto"/>
            <w:right w:val="none" w:sz="0" w:space="0" w:color="auto"/>
          </w:divBdr>
          <w:divsChild>
            <w:div w:id="1356152429">
              <w:marLeft w:val="0"/>
              <w:marRight w:val="0"/>
              <w:marTop w:val="0"/>
              <w:marBottom w:val="0"/>
              <w:divBdr>
                <w:top w:val="none" w:sz="0" w:space="0" w:color="auto"/>
                <w:left w:val="none" w:sz="0" w:space="0" w:color="auto"/>
                <w:bottom w:val="none" w:sz="0" w:space="0" w:color="auto"/>
                <w:right w:val="none" w:sz="0" w:space="0" w:color="auto"/>
              </w:divBdr>
            </w:div>
          </w:divsChild>
        </w:div>
        <w:div w:id="1705592552">
          <w:marLeft w:val="0"/>
          <w:marRight w:val="0"/>
          <w:marTop w:val="0"/>
          <w:marBottom w:val="0"/>
          <w:divBdr>
            <w:top w:val="none" w:sz="0" w:space="0" w:color="auto"/>
            <w:left w:val="none" w:sz="0" w:space="0" w:color="auto"/>
            <w:bottom w:val="none" w:sz="0" w:space="0" w:color="auto"/>
            <w:right w:val="none" w:sz="0" w:space="0" w:color="auto"/>
          </w:divBdr>
          <w:divsChild>
            <w:div w:id="771165511">
              <w:marLeft w:val="0"/>
              <w:marRight w:val="0"/>
              <w:marTop w:val="0"/>
              <w:marBottom w:val="0"/>
              <w:divBdr>
                <w:top w:val="none" w:sz="0" w:space="0" w:color="auto"/>
                <w:left w:val="none" w:sz="0" w:space="0" w:color="auto"/>
                <w:bottom w:val="none" w:sz="0" w:space="0" w:color="auto"/>
                <w:right w:val="none" w:sz="0" w:space="0" w:color="auto"/>
              </w:divBdr>
            </w:div>
          </w:divsChild>
        </w:div>
        <w:div w:id="1705867534">
          <w:marLeft w:val="0"/>
          <w:marRight w:val="0"/>
          <w:marTop w:val="0"/>
          <w:marBottom w:val="0"/>
          <w:divBdr>
            <w:top w:val="none" w:sz="0" w:space="0" w:color="auto"/>
            <w:left w:val="none" w:sz="0" w:space="0" w:color="auto"/>
            <w:bottom w:val="none" w:sz="0" w:space="0" w:color="auto"/>
            <w:right w:val="none" w:sz="0" w:space="0" w:color="auto"/>
          </w:divBdr>
          <w:divsChild>
            <w:div w:id="69892474">
              <w:marLeft w:val="0"/>
              <w:marRight w:val="0"/>
              <w:marTop w:val="0"/>
              <w:marBottom w:val="0"/>
              <w:divBdr>
                <w:top w:val="none" w:sz="0" w:space="0" w:color="auto"/>
                <w:left w:val="none" w:sz="0" w:space="0" w:color="auto"/>
                <w:bottom w:val="none" w:sz="0" w:space="0" w:color="auto"/>
                <w:right w:val="none" w:sz="0" w:space="0" w:color="auto"/>
              </w:divBdr>
            </w:div>
          </w:divsChild>
        </w:div>
        <w:div w:id="1706056365">
          <w:marLeft w:val="0"/>
          <w:marRight w:val="0"/>
          <w:marTop w:val="0"/>
          <w:marBottom w:val="0"/>
          <w:divBdr>
            <w:top w:val="none" w:sz="0" w:space="0" w:color="auto"/>
            <w:left w:val="none" w:sz="0" w:space="0" w:color="auto"/>
            <w:bottom w:val="none" w:sz="0" w:space="0" w:color="auto"/>
            <w:right w:val="none" w:sz="0" w:space="0" w:color="auto"/>
          </w:divBdr>
          <w:divsChild>
            <w:div w:id="518082735">
              <w:marLeft w:val="0"/>
              <w:marRight w:val="0"/>
              <w:marTop w:val="0"/>
              <w:marBottom w:val="0"/>
              <w:divBdr>
                <w:top w:val="none" w:sz="0" w:space="0" w:color="auto"/>
                <w:left w:val="none" w:sz="0" w:space="0" w:color="auto"/>
                <w:bottom w:val="none" w:sz="0" w:space="0" w:color="auto"/>
                <w:right w:val="none" w:sz="0" w:space="0" w:color="auto"/>
              </w:divBdr>
            </w:div>
            <w:div w:id="1485924912">
              <w:marLeft w:val="0"/>
              <w:marRight w:val="0"/>
              <w:marTop w:val="0"/>
              <w:marBottom w:val="0"/>
              <w:divBdr>
                <w:top w:val="none" w:sz="0" w:space="0" w:color="auto"/>
                <w:left w:val="none" w:sz="0" w:space="0" w:color="auto"/>
                <w:bottom w:val="none" w:sz="0" w:space="0" w:color="auto"/>
                <w:right w:val="none" w:sz="0" w:space="0" w:color="auto"/>
              </w:divBdr>
            </w:div>
          </w:divsChild>
        </w:div>
        <w:div w:id="1706521931">
          <w:marLeft w:val="0"/>
          <w:marRight w:val="0"/>
          <w:marTop w:val="0"/>
          <w:marBottom w:val="0"/>
          <w:divBdr>
            <w:top w:val="none" w:sz="0" w:space="0" w:color="auto"/>
            <w:left w:val="none" w:sz="0" w:space="0" w:color="auto"/>
            <w:bottom w:val="none" w:sz="0" w:space="0" w:color="auto"/>
            <w:right w:val="none" w:sz="0" w:space="0" w:color="auto"/>
          </w:divBdr>
          <w:divsChild>
            <w:div w:id="1322857241">
              <w:marLeft w:val="0"/>
              <w:marRight w:val="0"/>
              <w:marTop w:val="0"/>
              <w:marBottom w:val="0"/>
              <w:divBdr>
                <w:top w:val="none" w:sz="0" w:space="0" w:color="auto"/>
                <w:left w:val="none" w:sz="0" w:space="0" w:color="auto"/>
                <w:bottom w:val="none" w:sz="0" w:space="0" w:color="auto"/>
                <w:right w:val="none" w:sz="0" w:space="0" w:color="auto"/>
              </w:divBdr>
            </w:div>
          </w:divsChild>
        </w:div>
        <w:div w:id="1707557698">
          <w:marLeft w:val="0"/>
          <w:marRight w:val="0"/>
          <w:marTop w:val="0"/>
          <w:marBottom w:val="0"/>
          <w:divBdr>
            <w:top w:val="none" w:sz="0" w:space="0" w:color="auto"/>
            <w:left w:val="none" w:sz="0" w:space="0" w:color="auto"/>
            <w:bottom w:val="none" w:sz="0" w:space="0" w:color="auto"/>
            <w:right w:val="none" w:sz="0" w:space="0" w:color="auto"/>
          </w:divBdr>
          <w:divsChild>
            <w:div w:id="63645972">
              <w:marLeft w:val="0"/>
              <w:marRight w:val="0"/>
              <w:marTop w:val="0"/>
              <w:marBottom w:val="0"/>
              <w:divBdr>
                <w:top w:val="none" w:sz="0" w:space="0" w:color="auto"/>
                <w:left w:val="none" w:sz="0" w:space="0" w:color="auto"/>
                <w:bottom w:val="none" w:sz="0" w:space="0" w:color="auto"/>
                <w:right w:val="none" w:sz="0" w:space="0" w:color="auto"/>
              </w:divBdr>
            </w:div>
          </w:divsChild>
        </w:div>
        <w:div w:id="1708673560">
          <w:marLeft w:val="0"/>
          <w:marRight w:val="0"/>
          <w:marTop w:val="0"/>
          <w:marBottom w:val="0"/>
          <w:divBdr>
            <w:top w:val="none" w:sz="0" w:space="0" w:color="auto"/>
            <w:left w:val="none" w:sz="0" w:space="0" w:color="auto"/>
            <w:bottom w:val="none" w:sz="0" w:space="0" w:color="auto"/>
            <w:right w:val="none" w:sz="0" w:space="0" w:color="auto"/>
          </w:divBdr>
          <w:divsChild>
            <w:div w:id="202790574">
              <w:marLeft w:val="0"/>
              <w:marRight w:val="0"/>
              <w:marTop w:val="0"/>
              <w:marBottom w:val="0"/>
              <w:divBdr>
                <w:top w:val="none" w:sz="0" w:space="0" w:color="auto"/>
                <w:left w:val="none" w:sz="0" w:space="0" w:color="auto"/>
                <w:bottom w:val="none" w:sz="0" w:space="0" w:color="auto"/>
                <w:right w:val="none" w:sz="0" w:space="0" w:color="auto"/>
              </w:divBdr>
            </w:div>
            <w:div w:id="823737692">
              <w:marLeft w:val="0"/>
              <w:marRight w:val="0"/>
              <w:marTop w:val="0"/>
              <w:marBottom w:val="0"/>
              <w:divBdr>
                <w:top w:val="none" w:sz="0" w:space="0" w:color="auto"/>
                <w:left w:val="none" w:sz="0" w:space="0" w:color="auto"/>
                <w:bottom w:val="none" w:sz="0" w:space="0" w:color="auto"/>
                <w:right w:val="none" w:sz="0" w:space="0" w:color="auto"/>
              </w:divBdr>
            </w:div>
          </w:divsChild>
        </w:div>
        <w:div w:id="1712419690">
          <w:marLeft w:val="0"/>
          <w:marRight w:val="0"/>
          <w:marTop w:val="0"/>
          <w:marBottom w:val="0"/>
          <w:divBdr>
            <w:top w:val="none" w:sz="0" w:space="0" w:color="auto"/>
            <w:left w:val="none" w:sz="0" w:space="0" w:color="auto"/>
            <w:bottom w:val="none" w:sz="0" w:space="0" w:color="auto"/>
            <w:right w:val="none" w:sz="0" w:space="0" w:color="auto"/>
          </w:divBdr>
          <w:divsChild>
            <w:div w:id="298844630">
              <w:marLeft w:val="0"/>
              <w:marRight w:val="0"/>
              <w:marTop w:val="0"/>
              <w:marBottom w:val="0"/>
              <w:divBdr>
                <w:top w:val="none" w:sz="0" w:space="0" w:color="auto"/>
                <w:left w:val="none" w:sz="0" w:space="0" w:color="auto"/>
                <w:bottom w:val="none" w:sz="0" w:space="0" w:color="auto"/>
                <w:right w:val="none" w:sz="0" w:space="0" w:color="auto"/>
              </w:divBdr>
            </w:div>
          </w:divsChild>
        </w:div>
        <w:div w:id="1714571810">
          <w:marLeft w:val="0"/>
          <w:marRight w:val="0"/>
          <w:marTop w:val="0"/>
          <w:marBottom w:val="0"/>
          <w:divBdr>
            <w:top w:val="none" w:sz="0" w:space="0" w:color="auto"/>
            <w:left w:val="none" w:sz="0" w:space="0" w:color="auto"/>
            <w:bottom w:val="none" w:sz="0" w:space="0" w:color="auto"/>
            <w:right w:val="none" w:sz="0" w:space="0" w:color="auto"/>
          </w:divBdr>
          <w:divsChild>
            <w:div w:id="1232500400">
              <w:marLeft w:val="0"/>
              <w:marRight w:val="0"/>
              <w:marTop w:val="0"/>
              <w:marBottom w:val="0"/>
              <w:divBdr>
                <w:top w:val="none" w:sz="0" w:space="0" w:color="auto"/>
                <w:left w:val="none" w:sz="0" w:space="0" w:color="auto"/>
                <w:bottom w:val="none" w:sz="0" w:space="0" w:color="auto"/>
                <w:right w:val="none" w:sz="0" w:space="0" w:color="auto"/>
              </w:divBdr>
            </w:div>
          </w:divsChild>
        </w:div>
        <w:div w:id="1719619583">
          <w:marLeft w:val="0"/>
          <w:marRight w:val="0"/>
          <w:marTop w:val="0"/>
          <w:marBottom w:val="0"/>
          <w:divBdr>
            <w:top w:val="none" w:sz="0" w:space="0" w:color="auto"/>
            <w:left w:val="none" w:sz="0" w:space="0" w:color="auto"/>
            <w:bottom w:val="none" w:sz="0" w:space="0" w:color="auto"/>
            <w:right w:val="none" w:sz="0" w:space="0" w:color="auto"/>
          </w:divBdr>
          <w:divsChild>
            <w:div w:id="1100101849">
              <w:marLeft w:val="0"/>
              <w:marRight w:val="0"/>
              <w:marTop w:val="0"/>
              <w:marBottom w:val="0"/>
              <w:divBdr>
                <w:top w:val="none" w:sz="0" w:space="0" w:color="auto"/>
                <w:left w:val="none" w:sz="0" w:space="0" w:color="auto"/>
                <w:bottom w:val="none" w:sz="0" w:space="0" w:color="auto"/>
                <w:right w:val="none" w:sz="0" w:space="0" w:color="auto"/>
              </w:divBdr>
            </w:div>
          </w:divsChild>
        </w:div>
        <w:div w:id="1727142355">
          <w:marLeft w:val="0"/>
          <w:marRight w:val="0"/>
          <w:marTop w:val="0"/>
          <w:marBottom w:val="0"/>
          <w:divBdr>
            <w:top w:val="none" w:sz="0" w:space="0" w:color="auto"/>
            <w:left w:val="none" w:sz="0" w:space="0" w:color="auto"/>
            <w:bottom w:val="none" w:sz="0" w:space="0" w:color="auto"/>
            <w:right w:val="none" w:sz="0" w:space="0" w:color="auto"/>
          </w:divBdr>
          <w:divsChild>
            <w:div w:id="774250050">
              <w:marLeft w:val="0"/>
              <w:marRight w:val="0"/>
              <w:marTop w:val="0"/>
              <w:marBottom w:val="0"/>
              <w:divBdr>
                <w:top w:val="none" w:sz="0" w:space="0" w:color="auto"/>
                <w:left w:val="none" w:sz="0" w:space="0" w:color="auto"/>
                <w:bottom w:val="none" w:sz="0" w:space="0" w:color="auto"/>
                <w:right w:val="none" w:sz="0" w:space="0" w:color="auto"/>
              </w:divBdr>
            </w:div>
          </w:divsChild>
        </w:div>
        <w:div w:id="1730961995">
          <w:marLeft w:val="0"/>
          <w:marRight w:val="0"/>
          <w:marTop w:val="0"/>
          <w:marBottom w:val="0"/>
          <w:divBdr>
            <w:top w:val="none" w:sz="0" w:space="0" w:color="auto"/>
            <w:left w:val="none" w:sz="0" w:space="0" w:color="auto"/>
            <w:bottom w:val="none" w:sz="0" w:space="0" w:color="auto"/>
            <w:right w:val="none" w:sz="0" w:space="0" w:color="auto"/>
          </w:divBdr>
          <w:divsChild>
            <w:div w:id="1117673751">
              <w:marLeft w:val="0"/>
              <w:marRight w:val="0"/>
              <w:marTop w:val="0"/>
              <w:marBottom w:val="0"/>
              <w:divBdr>
                <w:top w:val="none" w:sz="0" w:space="0" w:color="auto"/>
                <w:left w:val="none" w:sz="0" w:space="0" w:color="auto"/>
                <w:bottom w:val="none" w:sz="0" w:space="0" w:color="auto"/>
                <w:right w:val="none" w:sz="0" w:space="0" w:color="auto"/>
              </w:divBdr>
            </w:div>
          </w:divsChild>
        </w:div>
        <w:div w:id="1741443579">
          <w:marLeft w:val="0"/>
          <w:marRight w:val="0"/>
          <w:marTop w:val="0"/>
          <w:marBottom w:val="0"/>
          <w:divBdr>
            <w:top w:val="none" w:sz="0" w:space="0" w:color="auto"/>
            <w:left w:val="none" w:sz="0" w:space="0" w:color="auto"/>
            <w:bottom w:val="none" w:sz="0" w:space="0" w:color="auto"/>
            <w:right w:val="none" w:sz="0" w:space="0" w:color="auto"/>
          </w:divBdr>
          <w:divsChild>
            <w:div w:id="2135780989">
              <w:marLeft w:val="0"/>
              <w:marRight w:val="0"/>
              <w:marTop w:val="0"/>
              <w:marBottom w:val="0"/>
              <w:divBdr>
                <w:top w:val="none" w:sz="0" w:space="0" w:color="auto"/>
                <w:left w:val="none" w:sz="0" w:space="0" w:color="auto"/>
                <w:bottom w:val="none" w:sz="0" w:space="0" w:color="auto"/>
                <w:right w:val="none" w:sz="0" w:space="0" w:color="auto"/>
              </w:divBdr>
            </w:div>
          </w:divsChild>
        </w:div>
        <w:div w:id="1741560568">
          <w:marLeft w:val="0"/>
          <w:marRight w:val="0"/>
          <w:marTop w:val="0"/>
          <w:marBottom w:val="0"/>
          <w:divBdr>
            <w:top w:val="none" w:sz="0" w:space="0" w:color="auto"/>
            <w:left w:val="none" w:sz="0" w:space="0" w:color="auto"/>
            <w:bottom w:val="none" w:sz="0" w:space="0" w:color="auto"/>
            <w:right w:val="none" w:sz="0" w:space="0" w:color="auto"/>
          </w:divBdr>
          <w:divsChild>
            <w:div w:id="1401171507">
              <w:marLeft w:val="0"/>
              <w:marRight w:val="0"/>
              <w:marTop w:val="0"/>
              <w:marBottom w:val="0"/>
              <w:divBdr>
                <w:top w:val="none" w:sz="0" w:space="0" w:color="auto"/>
                <w:left w:val="none" w:sz="0" w:space="0" w:color="auto"/>
                <w:bottom w:val="none" w:sz="0" w:space="0" w:color="auto"/>
                <w:right w:val="none" w:sz="0" w:space="0" w:color="auto"/>
              </w:divBdr>
            </w:div>
          </w:divsChild>
        </w:div>
        <w:div w:id="1741826108">
          <w:marLeft w:val="0"/>
          <w:marRight w:val="0"/>
          <w:marTop w:val="0"/>
          <w:marBottom w:val="0"/>
          <w:divBdr>
            <w:top w:val="none" w:sz="0" w:space="0" w:color="auto"/>
            <w:left w:val="none" w:sz="0" w:space="0" w:color="auto"/>
            <w:bottom w:val="none" w:sz="0" w:space="0" w:color="auto"/>
            <w:right w:val="none" w:sz="0" w:space="0" w:color="auto"/>
          </w:divBdr>
          <w:divsChild>
            <w:div w:id="944535563">
              <w:marLeft w:val="0"/>
              <w:marRight w:val="0"/>
              <w:marTop w:val="0"/>
              <w:marBottom w:val="0"/>
              <w:divBdr>
                <w:top w:val="none" w:sz="0" w:space="0" w:color="auto"/>
                <w:left w:val="none" w:sz="0" w:space="0" w:color="auto"/>
                <w:bottom w:val="none" w:sz="0" w:space="0" w:color="auto"/>
                <w:right w:val="none" w:sz="0" w:space="0" w:color="auto"/>
              </w:divBdr>
            </w:div>
          </w:divsChild>
        </w:div>
        <w:div w:id="1743218427">
          <w:marLeft w:val="0"/>
          <w:marRight w:val="0"/>
          <w:marTop w:val="0"/>
          <w:marBottom w:val="0"/>
          <w:divBdr>
            <w:top w:val="none" w:sz="0" w:space="0" w:color="auto"/>
            <w:left w:val="none" w:sz="0" w:space="0" w:color="auto"/>
            <w:bottom w:val="none" w:sz="0" w:space="0" w:color="auto"/>
            <w:right w:val="none" w:sz="0" w:space="0" w:color="auto"/>
          </w:divBdr>
          <w:divsChild>
            <w:div w:id="1451902416">
              <w:marLeft w:val="0"/>
              <w:marRight w:val="0"/>
              <w:marTop w:val="0"/>
              <w:marBottom w:val="0"/>
              <w:divBdr>
                <w:top w:val="none" w:sz="0" w:space="0" w:color="auto"/>
                <w:left w:val="none" w:sz="0" w:space="0" w:color="auto"/>
                <w:bottom w:val="none" w:sz="0" w:space="0" w:color="auto"/>
                <w:right w:val="none" w:sz="0" w:space="0" w:color="auto"/>
              </w:divBdr>
            </w:div>
          </w:divsChild>
        </w:div>
        <w:div w:id="1745105107">
          <w:marLeft w:val="0"/>
          <w:marRight w:val="0"/>
          <w:marTop w:val="0"/>
          <w:marBottom w:val="0"/>
          <w:divBdr>
            <w:top w:val="none" w:sz="0" w:space="0" w:color="auto"/>
            <w:left w:val="none" w:sz="0" w:space="0" w:color="auto"/>
            <w:bottom w:val="none" w:sz="0" w:space="0" w:color="auto"/>
            <w:right w:val="none" w:sz="0" w:space="0" w:color="auto"/>
          </w:divBdr>
          <w:divsChild>
            <w:div w:id="212426444">
              <w:marLeft w:val="0"/>
              <w:marRight w:val="0"/>
              <w:marTop w:val="0"/>
              <w:marBottom w:val="0"/>
              <w:divBdr>
                <w:top w:val="none" w:sz="0" w:space="0" w:color="auto"/>
                <w:left w:val="none" w:sz="0" w:space="0" w:color="auto"/>
                <w:bottom w:val="none" w:sz="0" w:space="0" w:color="auto"/>
                <w:right w:val="none" w:sz="0" w:space="0" w:color="auto"/>
              </w:divBdr>
            </w:div>
          </w:divsChild>
        </w:div>
        <w:div w:id="1754082433">
          <w:marLeft w:val="0"/>
          <w:marRight w:val="0"/>
          <w:marTop w:val="0"/>
          <w:marBottom w:val="0"/>
          <w:divBdr>
            <w:top w:val="none" w:sz="0" w:space="0" w:color="auto"/>
            <w:left w:val="none" w:sz="0" w:space="0" w:color="auto"/>
            <w:bottom w:val="none" w:sz="0" w:space="0" w:color="auto"/>
            <w:right w:val="none" w:sz="0" w:space="0" w:color="auto"/>
          </w:divBdr>
          <w:divsChild>
            <w:div w:id="678696367">
              <w:marLeft w:val="0"/>
              <w:marRight w:val="0"/>
              <w:marTop w:val="0"/>
              <w:marBottom w:val="0"/>
              <w:divBdr>
                <w:top w:val="none" w:sz="0" w:space="0" w:color="auto"/>
                <w:left w:val="none" w:sz="0" w:space="0" w:color="auto"/>
                <w:bottom w:val="none" w:sz="0" w:space="0" w:color="auto"/>
                <w:right w:val="none" w:sz="0" w:space="0" w:color="auto"/>
              </w:divBdr>
            </w:div>
          </w:divsChild>
        </w:div>
        <w:div w:id="1754666860">
          <w:marLeft w:val="0"/>
          <w:marRight w:val="0"/>
          <w:marTop w:val="0"/>
          <w:marBottom w:val="0"/>
          <w:divBdr>
            <w:top w:val="none" w:sz="0" w:space="0" w:color="auto"/>
            <w:left w:val="none" w:sz="0" w:space="0" w:color="auto"/>
            <w:bottom w:val="none" w:sz="0" w:space="0" w:color="auto"/>
            <w:right w:val="none" w:sz="0" w:space="0" w:color="auto"/>
          </w:divBdr>
          <w:divsChild>
            <w:div w:id="1402101803">
              <w:marLeft w:val="0"/>
              <w:marRight w:val="0"/>
              <w:marTop w:val="0"/>
              <w:marBottom w:val="0"/>
              <w:divBdr>
                <w:top w:val="none" w:sz="0" w:space="0" w:color="auto"/>
                <w:left w:val="none" w:sz="0" w:space="0" w:color="auto"/>
                <w:bottom w:val="none" w:sz="0" w:space="0" w:color="auto"/>
                <w:right w:val="none" w:sz="0" w:space="0" w:color="auto"/>
              </w:divBdr>
            </w:div>
          </w:divsChild>
        </w:div>
        <w:div w:id="1756122631">
          <w:marLeft w:val="0"/>
          <w:marRight w:val="0"/>
          <w:marTop w:val="0"/>
          <w:marBottom w:val="0"/>
          <w:divBdr>
            <w:top w:val="none" w:sz="0" w:space="0" w:color="auto"/>
            <w:left w:val="none" w:sz="0" w:space="0" w:color="auto"/>
            <w:bottom w:val="none" w:sz="0" w:space="0" w:color="auto"/>
            <w:right w:val="none" w:sz="0" w:space="0" w:color="auto"/>
          </w:divBdr>
          <w:divsChild>
            <w:div w:id="1562014951">
              <w:marLeft w:val="0"/>
              <w:marRight w:val="0"/>
              <w:marTop w:val="0"/>
              <w:marBottom w:val="0"/>
              <w:divBdr>
                <w:top w:val="none" w:sz="0" w:space="0" w:color="auto"/>
                <w:left w:val="none" w:sz="0" w:space="0" w:color="auto"/>
                <w:bottom w:val="none" w:sz="0" w:space="0" w:color="auto"/>
                <w:right w:val="none" w:sz="0" w:space="0" w:color="auto"/>
              </w:divBdr>
            </w:div>
          </w:divsChild>
        </w:div>
        <w:div w:id="1756130656">
          <w:marLeft w:val="0"/>
          <w:marRight w:val="0"/>
          <w:marTop w:val="0"/>
          <w:marBottom w:val="0"/>
          <w:divBdr>
            <w:top w:val="none" w:sz="0" w:space="0" w:color="auto"/>
            <w:left w:val="none" w:sz="0" w:space="0" w:color="auto"/>
            <w:bottom w:val="none" w:sz="0" w:space="0" w:color="auto"/>
            <w:right w:val="none" w:sz="0" w:space="0" w:color="auto"/>
          </w:divBdr>
          <w:divsChild>
            <w:div w:id="1272667402">
              <w:marLeft w:val="0"/>
              <w:marRight w:val="0"/>
              <w:marTop w:val="0"/>
              <w:marBottom w:val="0"/>
              <w:divBdr>
                <w:top w:val="none" w:sz="0" w:space="0" w:color="auto"/>
                <w:left w:val="none" w:sz="0" w:space="0" w:color="auto"/>
                <w:bottom w:val="none" w:sz="0" w:space="0" w:color="auto"/>
                <w:right w:val="none" w:sz="0" w:space="0" w:color="auto"/>
              </w:divBdr>
            </w:div>
          </w:divsChild>
        </w:div>
        <w:div w:id="1756782251">
          <w:marLeft w:val="0"/>
          <w:marRight w:val="0"/>
          <w:marTop w:val="0"/>
          <w:marBottom w:val="0"/>
          <w:divBdr>
            <w:top w:val="none" w:sz="0" w:space="0" w:color="auto"/>
            <w:left w:val="none" w:sz="0" w:space="0" w:color="auto"/>
            <w:bottom w:val="none" w:sz="0" w:space="0" w:color="auto"/>
            <w:right w:val="none" w:sz="0" w:space="0" w:color="auto"/>
          </w:divBdr>
          <w:divsChild>
            <w:div w:id="853299909">
              <w:marLeft w:val="0"/>
              <w:marRight w:val="0"/>
              <w:marTop w:val="0"/>
              <w:marBottom w:val="0"/>
              <w:divBdr>
                <w:top w:val="none" w:sz="0" w:space="0" w:color="auto"/>
                <w:left w:val="none" w:sz="0" w:space="0" w:color="auto"/>
                <w:bottom w:val="none" w:sz="0" w:space="0" w:color="auto"/>
                <w:right w:val="none" w:sz="0" w:space="0" w:color="auto"/>
              </w:divBdr>
            </w:div>
          </w:divsChild>
        </w:div>
        <w:div w:id="1756971897">
          <w:marLeft w:val="0"/>
          <w:marRight w:val="0"/>
          <w:marTop w:val="0"/>
          <w:marBottom w:val="0"/>
          <w:divBdr>
            <w:top w:val="none" w:sz="0" w:space="0" w:color="auto"/>
            <w:left w:val="none" w:sz="0" w:space="0" w:color="auto"/>
            <w:bottom w:val="none" w:sz="0" w:space="0" w:color="auto"/>
            <w:right w:val="none" w:sz="0" w:space="0" w:color="auto"/>
          </w:divBdr>
          <w:divsChild>
            <w:div w:id="129516188">
              <w:marLeft w:val="0"/>
              <w:marRight w:val="0"/>
              <w:marTop w:val="0"/>
              <w:marBottom w:val="0"/>
              <w:divBdr>
                <w:top w:val="none" w:sz="0" w:space="0" w:color="auto"/>
                <w:left w:val="none" w:sz="0" w:space="0" w:color="auto"/>
                <w:bottom w:val="none" w:sz="0" w:space="0" w:color="auto"/>
                <w:right w:val="none" w:sz="0" w:space="0" w:color="auto"/>
              </w:divBdr>
            </w:div>
          </w:divsChild>
        </w:div>
        <w:div w:id="1757239512">
          <w:marLeft w:val="0"/>
          <w:marRight w:val="0"/>
          <w:marTop w:val="0"/>
          <w:marBottom w:val="0"/>
          <w:divBdr>
            <w:top w:val="none" w:sz="0" w:space="0" w:color="auto"/>
            <w:left w:val="none" w:sz="0" w:space="0" w:color="auto"/>
            <w:bottom w:val="none" w:sz="0" w:space="0" w:color="auto"/>
            <w:right w:val="none" w:sz="0" w:space="0" w:color="auto"/>
          </w:divBdr>
          <w:divsChild>
            <w:div w:id="1768187574">
              <w:marLeft w:val="0"/>
              <w:marRight w:val="0"/>
              <w:marTop w:val="0"/>
              <w:marBottom w:val="0"/>
              <w:divBdr>
                <w:top w:val="none" w:sz="0" w:space="0" w:color="auto"/>
                <w:left w:val="none" w:sz="0" w:space="0" w:color="auto"/>
                <w:bottom w:val="none" w:sz="0" w:space="0" w:color="auto"/>
                <w:right w:val="none" w:sz="0" w:space="0" w:color="auto"/>
              </w:divBdr>
            </w:div>
          </w:divsChild>
        </w:div>
        <w:div w:id="1759062481">
          <w:marLeft w:val="0"/>
          <w:marRight w:val="0"/>
          <w:marTop w:val="0"/>
          <w:marBottom w:val="0"/>
          <w:divBdr>
            <w:top w:val="none" w:sz="0" w:space="0" w:color="auto"/>
            <w:left w:val="none" w:sz="0" w:space="0" w:color="auto"/>
            <w:bottom w:val="none" w:sz="0" w:space="0" w:color="auto"/>
            <w:right w:val="none" w:sz="0" w:space="0" w:color="auto"/>
          </w:divBdr>
          <w:divsChild>
            <w:div w:id="343476617">
              <w:marLeft w:val="0"/>
              <w:marRight w:val="0"/>
              <w:marTop w:val="0"/>
              <w:marBottom w:val="0"/>
              <w:divBdr>
                <w:top w:val="none" w:sz="0" w:space="0" w:color="auto"/>
                <w:left w:val="none" w:sz="0" w:space="0" w:color="auto"/>
                <w:bottom w:val="none" w:sz="0" w:space="0" w:color="auto"/>
                <w:right w:val="none" w:sz="0" w:space="0" w:color="auto"/>
              </w:divBdr>
            </w:div>
          </w:divsChild>
        </w:div>
        <w:div w:id="1759397872">
          <w:marLeft w:val="0"/>
          <w:marRight w:val="0"/>
          <w:marTop w:val="0"/>
          <w:marBottom w:val="0"/>
          <w:divBdr>
            <w:top w:val="none" w:sz="0" w:space="0" w:color="auto"/>
            <w:left w:val="none" w:sz="0" w:space="0" w:color="auto"/>
            <w:bottom w:val="none" w:sz="0" w:space="0" w:color="auto"/>
            <w:right w:val="none" w:sz="0" w:space="0" w:color="auto"/>
          </w:divBdr>
          <w:divsChild>
            <w:div w:id="180436418">
              <w:marLeft w:val="0"/>
              <w:marRight w:val="0"/>
              <w:marTop w:val="0"/>
              <w:marBottom w:val="0"/>
              <w:divBdr>
                <w:top w:val="none" w:sz="0" w:space="0" w:color="auto"/>
                <w:left w:val="none" w:sz="0" w:space="0" w:color="auto"/>
                <w:bottom w:val="none" w:sz="0" w:space="0" w:color="auto"/>
                <w:right w:val="none" w:sz="0" w:space="0" w:color="auto"/>
              </w:divBdr>
            </w:div>
          </w:divsChild>
        </w:div>
        <w:div w:id="1762557567">
          <w:marLeft w:val="0"/>
          <w:marRight w:val="0"/>
          <w:marTop w:val="0"/>
          <w:marBottom w:val="0"/>
          <w:divBdr>
            <w:top w:val="none" w:sz="0" w:space="0" w:color="auto"/>
            <w:left w:val="none" w:sz="0" w:space="0" w:color="auto"/>
            <w:bottom w:val="none" w:sz="0" w:space="0" w:color="auto"/>
            <w:right w:val="none" w:sz="0" w:space="0" w:color="auto"/>
          </w:divBdr>
          <w:divsChild>
            <w:div w:id="1003702700">
              <w:marLeft w:val="0"/>
              <w:marRight w:val="0"/>
              <w:marTop w:val="0"/>
              <w:marBottom w:val="0"/>
              <w:divBdr>
                <w:top w:val="none" w:sz="0" w:space="0" w:color="auto"/>
                <w:left w:val="none" w:sz="0" w:space="0" w:color="auto"/>
                <w:bottom w:val="none" w:sz="0" w:space="0" w:color="auto"/>
                <w:right w:val="none" w:sz="0" w:space="0" w:color="auto"/>
              </w:divBdr>
            </w:div>
          </w:divsChild>
        </w:div>
        <w:div w:id="1763604866">
          <w:marLeft w:val="0"/>
          <w:marRight w:val="0"/>
          <w:marTop w:val="0"/>
          <w:marBottom w:val="0"/>
          <w:divBdr>
            <w:top w:val="none" w:sz="0" w:space="0" w:color="auto"/>
            <w:left w:val="none" w:sz="0" w:space="0" w:color="auto"/>
            <w:bottom w:val="none" w:sz="0" w:space="0" w:color="auto"/>
            <w:right w:val="none" w:sz="0" w:space="0" w:color="auto"/>
          </w:divBdr>
          <w:divsChild>
            <w:div w:id="463471090">
              <w:marLeft w:val="0"/>
              <w:marRight w:val="0"/>
              <w:marTop w:val="0"/>
              <w:marBottom w:val="0"/>
              <w:divBdr>
                <w:top w:val="none" w:sz="0" w:space="0" w:color="auto"/>
                <w:left w:val="none" w:sz="0" w:space="0" w:color="auto"/>
                <w:bottom w:val="none" w:sz="0" w:space="0" w:color="auto"/>
                <w:right w:val="none" w:sz="0" w:space="0" w:color="auto"/>
              </w:divBdr>
            </w:div>
            <w:div w:id="966669175">
              <w:marLeft w:val="0"/>
              <w:marRight w:val="0"/>
              <w:marTop w:val="0"/>
              <w:marBottom w:val="0"/>
              <w:divBdr>
                <w:top w:val="none" w:sz="0" w:space="0" w:color="auto"/>
                <w:left w:val="none" w:sz="0" w:space="0" w:color="auto"/>
                <w:bottom w:val="none" w:sz="0" w:space="0" w:color="auto"/>
                <w:right w:val="none" w:sz="0" w:space="0" w:color="auto"/>
              </w:divBdr>
            </w:div>
          </w:divsChild>
        </w:div>
        <w:div w:id="1766268636">
          <w:marLeft w:val="0"/>
          <w:marRight w:val="0"/>
          <w:marTop w:val="0"/>
          <w:marBottom w:val="0"/>
          <w:divBdr>
            <w:top w:val="none" w:sz="0" w:space="0" w:color="auto"/>
            <w:left w:val="none" w:sz="0" w:space="0" w:color="auto"/>
            <w:bottom w:val="none" w:sz="0" w:space="0" w:color="auto"/>
            <w:right w:val="none" w:sz="0" w:space="0" w:color="auto"/>
          </w:divBdr>
          <w:divsChild>
            <w:div w:id="101461278">
              <w:marLeft w:val="0"/>
              <w:marRight w:val="0"/>
              <w:marTop w:val="0"/>
              <w:marBottom w:val="0"/>
              <w:divBdr>
                <w:top w:val="none" w:sz="0" w:space="0" w:color="auto"/>
                <w:left w:val="none" w:sz="0" w:space="0" w:color="auto"/>
                <w:bottom w:val="none" w:sz="0" w:space="0" w:color="auto"/>
                <w:right w:val="none" w:sz="0" w:space="0" w:color="auto"/>
              </w:divBdr>
            </w:div>
          </w:divsChild>
        </w:div>
        <w:div w:id="1767995950">
          <w:marLeft w:val="0"/>
          <w:marRight w:val="0"/>
          <w:marTop w:val="0"/>
          <w:marBottom w:val="0"/>
          <w:divBdr>
            <w:top w:val="none" w:sz="0" w:space="0" w:color="auto"/>
            <w:left w:val="none" w:sz="0" w:space="0" w:color="auto"/>
            <w:bottom w:val="none" w:sz="0" w:space="0" w:color="auto"/>
            <w:right w:val="none" w:sz="0" w:space="0" w:color="auto"/>
          </w:divBdr>
          <w:divsChild>
            <w:div w:id="716591566">
              <w:marLeft w:val="0"/>
              <w:marRight w:val="0"/>
              <w:marTop w:val="0"/>
              <w:marBottom w:val="0"/>
              <w:divBdr>
                <w:top w:val="none" w:sz="0" w:space="0" w:color="auto"/>
                <w:left w:val="none" w:sz="0" w:space="0" w:color="auto"/>
                <w:bottom w:val="none" w:sz="0" w:space="0" w:color="auto"/>
                <w:right w:val="none" w:sz="0" w:space="0" w:color="auto"/>
              </w:divBdr>
            </w:div>
            <w:div w:id="854539508">
              <w:marLeft w:val="0"/>
              <w:marRight w:val="0"/>
              <w:marTop w:val="0"/>
              <w:marBottom w:val="0"/>
              <w:divBdr>
                <w:top w:val="none" w:sz="0" w:space="0" w:color="auto"/>
                <w:left w:val="none" w:sz="0" w:space="0" w:color="auto"/>
                <w:bottom w:val="none" w:sz="0" w:space="0" w:color="auto"/>
                <w:right w:val="none" w:sz="0" w:space="0" w:color="auto"/>
              </w:divBdr>
            </w:div>
            <w:div w:id="1976832579">
              <w:marLeft w:val="0"/>
              <w:marRight w:val="0"/>
              <w:marTop w:val="0"/>
              <w:marBottom w:val="0"/>
              <w:divBdr>
                <w:top w:val="none" w:sz="0" w:space="0" w:color="auto"/>
                <w:left w:val="none" w:sz="0" w:space="0" w:color="auto"/>
                <w:bottom w:val="none" w:sz="0" w:space="0" w:color="auto"/>
                <w:right w:val="none" w:sz="0" w:space="0" w:color="auto"/>
              </w:divBdr>
            </w:div>
          </w:divsChild>
        </w:div>
        <w:div w:id="1768234482">
          <w:marLeft w:val="0"/>
          <w:marRight w:val="0"/>
          <w:marTop w:val="0"/>
          <w:marBottom w:val="0"/>
          <w:divBdr>
            <w:top w:val="none" w:sz="0" w:space="0" w:color="auto"/>
            <w:left w:val="none" w:sz="0" w:space="0" w:color="auto"/>
            <w:bottom w:val="none" w:sz="0" w:space="0" w:color="auto"/>
            <w:right w:val="none" w:sz="0" w:space="0" w:color="auto"/>
          </w:divBdr>
          <w:divsChild>
            <w:div w:id="1879471852">
              <w:marLeft w:val="0"/>
              <w:marRight w:val="0"/>
              <w:marTop w:val="0"/>
              <w:marBottom w:val="0"/>
              <w:divBdr>
                <w:top w:val="none" w:sz="0" w:space="0" w:color="auto"/>
                <w:left w:val="none" w:sz="0" w:space="0" w:color="auto"/>
                <w:bottom w:val="none" w:sz="0" w:space="0" w:color="auto"/>
                <w:right w:val="none" w:sz="0" w:space="0" w:color="auto"/>
              </w:divBdr>
            </w:div>
          </w:divsChild>
        </w:div>
        <w:div w:id="1768580961">
          <w:marLeft w:val="0"/>
          <w:marRight w:val="0"/>
          <w:marTop w:val="0"/>
          <w:marBottom w:val="0"/>
          <w:divBdr>
            <w:top w:val="none" w:sz="0" w:space="0" w:color="auto"/>
            <w:left w:val="none" w:sz="0" w:space="0" w:color="auto"/>
            <w:bottom w:val="none" w:sz="0" w:space="0" w:color="auto"/>
            <w:right w:val="none" w:sz="0" w:space="0" w:color="auto"/>
          </w:divBdr>
          <w:divsChild>
            <w:div w:id="549344461">
              <w:marLeft w:val="0"/>
              <w:marRight w:val="0"/>
              <w:marTop w:val="0"/>
              <w:marBottom w:val="0"/>
              <w:divBdr>
                <w:top w:val="none" w:sz="0" w:space="0" w:color="auto"/>
                <w:left w:val="none" w:sz="0" w:space="0" w:color="auto"/>
                <w:bottom w:val="none" w:sz="0" w:space="0" w:color="auto"/>
                <w:right w:val="none" w:sz="0" w:space="0" w:color="auto"/>
              </w:divBdr>
            </w:div>
          </w:divsChild>
        </w:div>
        <w:div w:id="1769348706">
          <w:marLeft w:val="0"/>
          <w:marRight w:val="0"/>
          <w:marTop w:val="0"/>
          <w:marBottom w:val="0"/>
          <w:divBdr>
            <w:top w:val="none" w:sz="0" w:space="0" w:color="auto"/>
            <w:left w:val="none" w:sz="0" w:space="0" w:color="auto"/>
            <w:bottom w:val="none" w:sz="0" w:space="0" w:color="auto"/>
            <w:right w:val="none" w:sz="0" w:space="0" w:color="auto"/>
          </w:divBdr>
          <w:divsChild>
            <w:div w:id="1806854107">
              <w:marLeft w:val="0"/>
              <w:marRight w:val="0"/>
              <w:marTop w:val="0"/>
              <w:marBottom w:val="0"/>
              <w:divBdr>
                <w:top w:val="none" w:sz="0" w:space="0" w:color="auto"/>
                <w:left w:val="none" w:sz="0" w:space="0" w:color="auto"/>
                <w:bottom w:val="none" w:sz="0" w:space="0" w:color="auto"/>
                <w:right w:val="none" w:sz="0" w:space="0" w:color="auto"/>
              </w:divBdr>
            </w:div>
          </w:divsChild>
        </w:div>
        <w:div w:id="1771244334">
          <w:marLeft w:val="0"/>
          <w:marRight w:val="0"/>
          <w:marTop w:val="0"/>
          <w:marBottom w:val="0"/>
          <w:divBdr>
            <w:top w:val="none" w:sz="0" w:space="0" w:color="auto"/>
            <w:left w:val="none" w:sz="0" w:space="0" w:color="auto"/>
            <w:bottom w:val="none" w:sz="0" w:space="0" w:color="auto"/>
            <w:right w:val="none" w:sz="0" w:space="0" w:color="auto"/>
          </w:divBdr>
          <w:divsChild>
            <w:div w:id="1012533401">
              <w:marLeft w:val="0"/>
              <w:marRight w:val="0"/>
              <w:marTop w:val="0"/>
              <w:marBottom w:val="0"/>
              <w:divBdr>
                <w:top w:val="none" w:sz="0" w:space="0" w:color="auto"/>
                <w:left w:val="none" w:sz="0" w:space="0" w:color="auto"/>
                <w:bottom w:val="none" w:sz="0" w:space="0" w:color="auto"/>
                <w:right w:val="none" w:sz="0" w:space="0" w:color="auto"/>
              </w:divBdr>
            </w:div>
            <w:div w:id="1611353275">
              <w:marLeft w:val="0"/>
              <w:marRight w:val="0"/>
              <w:marTop w:val="0"/>
              <w:marBottom w:val="0"/>
              <w:divBdr>
                <w:top w:val="none" w:sz="0" w:space="0" w:color="auto"/>
                <w:left w:val="none" w:sz="0" w:space="0" w:color="auto"/>
                <w:bottom w:val="none" w:sz="0" w:space="0" w:color="auto"/>
                <w:right w:val="none" w:sz="0" w:space="0" w:color="auto"/>
              </w:divBdr>
            </w:div>
          </w:divsChild>
        </w:div>
        <w:div w:id="1773285800">
          <w:marLeft w:val="0"/>
          <w:marRight w:val="0"/>
          <w:marTop w:val="0"/>
          <w:marBottom w:val="0"/>
          <w:divBdr>
            <w:top w:val="none" w:sz="0" w:space="0" w:color="auto"/>
            <w:left w:val="none" w:sz="0" w:space="0" w:color="auto"/>
            <w:bottom w:val="none" w:sz="0" w:space="0" w:color="auto"/>
            <w:right w:val="none" w:sz="0" w:space="0" w:color="auto"/>
          </w:divBdr>
          <w:divsChild>
            <w:div w:id="1109854315">
              <w:marLeft w:val="0"/>
              <w:marRight w:val="0"/>
              <w:marTop w:val="0"/>
              <w:marBottom w:val="0"/>
              <w:divBdr>
                <w:top w:val="none" w:sz="0" w:space="0" w:color="auto"/>
                <w:left w:val="none" w:sz="0" w:space="0" w:color="auto"/>
                <w:bottom w:val="none" w:sz="0" w:space="0" w:color="auto"/>
                <w:right w:val="none" w:sz="0" w:space="0" w:color="auto"/>
              </w:divBdr>
            </w:div>
          </w:divsChild>
        </w:div>
        <w:div w:id="1774666029">
          <w:marLeft w:val="0"/>
          <w:marRight w:val="0"/>
          <w:marTop w:val="0"/>
          <w:marBottom w:val="0"/>
          <w:divBdr>
            <w:top w:val="none" w:sz="0" w:space="0" w:color="auto"/>
            <w:left w:val="none" w:sz="0" w:space="0" w:color="auto"/>
            <w:bottom w:val="none" w:sz="0" w:space="0" w:color="auto"/>
            <w:right w:val="none" w:sz="0" w:space="0" w:color="auto"/>
          </w:divBdr>
          <w:divsChild>
            <w:div w:id="287787099">
              <w:marLeft w:val="0"/>
              <w:marRight w:val="0"/>
              <w:marTop w:val="0"/>
              <w:marBottom w:val="0"/>
              <w:divBdr>
                <w:top w:val="none" w:sz="0" w:space="0" w:color="auto"/>
                <w:left w:val="none" w:sz="0" w:space="0" w:color="auto"/>
                <w:bottom w:val="none" w:sz="0" w:space="0" w:color="auto"/>
                <w:right w:val="none" w:sz="0" w:space="0" w:color="auto"/>
              </w:divBdr>
            </w:div>
          </w:divsChild>
        </w:div>
        <w:div w:id="1774745273">
          <w:marLeft w:val="0"/>
          <w:marRight w:val="0"/>
          <w:marTop w:val="0"/>
          <w:marBottom w:val="0"/>
          <w:divBdr>
            <w:top w:val="none" w:sz="0" w:space="0" w:color="auto"/>
            <w:left w:val="none" w:sz="0" w:space="0" w:color="auto"/>
            <w:bottom w:val="none" w:sz="0" w:space="0" w:color="auto"/>
            <w:right w:val="none" w:sz="0" w:space="0" w:color="auto"/>
          </w:divBdr>
          <w:divsChild>
            <w:div w:id="182480446">
              <w:marLeft w:val="0"/>
              <w:marRight w:val="0"/>
              <w:marTop w:val="0"/>
              <w:marBottom w:val="0"/>
              <w:divBdr>
                <w:top w:val="none" w:sz="0" w:space="0" w:color="auto"/>
                <w:left w:val="none" w:sz="0" w:space="0" w:color="auto"/>
                <w:bottom w:val="none" w:sz="0" w:space="0" w:color="auto"/>
                <w:right w:val="none" w:sz="0" w:space="0" w:color="auto"/>
              </w:divBdr>
            </w:div>
          </w:divsChild>
        </w:div>
        <w:div w:id="1776172116">
          <w:marLeft w:val="0"/>
          <w:marRight w:val="0"/>
          <w:marTop w:val="0"/>
          <w:marBottom w:val="0"/>
          <w:divBdr>
            <w:top w:val="none" w:sz="0" w:space="0" w:color="auto"/>
            <w:left w:val="none" w:sz="0" w:space="0" w:color="auto"/>
            <w:bottom w:val="none" w:sz="0" w:space="0" w:color="auto"/>
            <w:right w:val="none" w:sz="0" w:space="0" w:color="auto"/>
          </w:divBdr>
          <w:divsChild>
            <w:div w:id="547952821">
              <w:marLeft w:val="0"/>
              <w:marRight w:val="0"/>
              <w:marTop w:val="0"/>
              <w:marBottom w:val="0"/>
              <w:divBdr>
                <w:top w:val="none" w:sz="0" w:space="0" w:color="auto"/>
                <w:left w:val="none" w:sz="0" w:space="0" w:color="auto"/>
                <w:bottom w:val="none" w:sz="0" w:space="0" w:color="auto"/>
                <w:right w:val="none" w:sz="0" w:space="0" w:color="auto"/>
              </w:divBdr>
            </w:div>
          </w:divsChild>
        </w:div>
        <w:div w:id="1778982051">
          <w:marLeft w:val="0"/>
          <w:marRight w:val="0"/>
          <w:marTop w:val="0"/>
          <w:marBottom w:val="0"/>
          <w:divBdr>
            <w:top w:val="none" w:sz="0" w:space="0" w:color="auto"/>
            <w:left w:val="none" w:sz="0" w:space="0" w:color="auto"/>
            <w:bottom w:val="none" w:sz="0" w:space="0" w:color="auto"/>
            <w:right w:val="none" w:sz="0" w:space="0" w:color="auto"/>
          </w:divBdr>
          <w:divsChild>
            <w:div w:id="1353267797">
              <w:marLeft w:val="0"/>
              <w:marRight w:val="0"/>
              <w:marTop w:val="0"/>
              <w:marBottom w:val="0"/>
              <w:divBdr>
                <w:top w:val="none" w:sz="0" w:space="0" w:color="auto"/>
                <w:left w:val="none" w:sz="0" w:space="0" w:color="auto"/>
                <w:bottom w:val="none" w:sz="0" w:space="0" w:color="auto"/>
                <w:right w:val="none" w:sz="0" w:space="0" w:color="auto"/>
              </w:divBdr>
            </w:div>
          </w:divsChild>
        </w:div>
        <w:div w:id="1780181779">
          <w:marLeft w:val="0"/>
          <w:marRight w:val="0"/>
          <w:marTop w:val="0"/>
          <w:marBottom w:val="0"/>
          <w:divBdr>
            <w:top w:val="none" w:sz="0" w:space="0" w:color="auto"/>
            <w:left w:val="none" w:sz="0" w:space="0" w:color="auto"/>
            <w:bottom w:val="none" w:sz="0" w:space="0" w:color="auto"/>
            <w:right w:val="none" w:sz="0" w:space="0" w:color="auto"/>
          </w:divBdr>
          <w:divsChild>
            <w:div w:id="735470305">
              <w:marLeft w:val="0"/>
              <w:marRight w:val="0"/>
              <w:marTop w:val="0"/>
              <w:marBottom w:val="0"/>
              <w:divBdr>
                <w:top w:val="none" w:sz="0" w:space="0" w:color="auto"/>
                <w:left w:val="none" w:sz="0" w:space="0" w:color="auto"/>
                <w:bottom w:val="none" w:sz="0" w:space="0" w:color="auto"/>
                <w:right w:val="none" w:sz="0" w:space="0" w:color="auto"/>
              </w:divBdr>
            </w:div>
            <w:div w:id="2092654430">
              <w:marLeft w:val="0"/>
              <w:marRight w:val="0"/>
              <w:marTop w:val="0"/>
              <w:marBottom w:val="0"/>
              <w:divBdr>
                <w:top w:val="none" w:sz="0" w:space="0" w:color="auto"/>
                <w:left w:val="none" w:sz="0" w:space="0" w:color="auto"/>
                <w:bottom w:val="none" w:sz="0" w:space="0" w:color="auto"/>
                <w:right w:val="none" w:sz="0" w:space="0" w:color="auto"/>
              </w:divBdr>
            </w:div>
          </w:divsChild>
        </w:div>
        <w:div w:id="1781102419">
          <w:marLeft w:val="0"/>
          <w:marRight w:val="0"/>
          <w:marTop w:val="0"/>
          <w:marBottom w:val="0"/>
          <w:divBdr>
            <w:top w:val="none" w:sz="0" w:space="0" w:color="auto"/>
            <w:left w:val="none" w:sz="0" w:space="0" w:color="auto"/>
            <w:bottom w:val="none" w:sz="0" w:space="0" w:color="auto"/>
            <w:right w:val="none" w:sz="0" w:space="0" w:color="auto"/>
          </w:divBdr>
          <w:divsChild>
            <w:div w:id="596252026">
              <w:marLeft w:val="0"/>
              <w:marRight w:val="0"/>
              <w:marTop w:val="0"/>
              <w:marBottom w:val="0"/>
              <w:divBdr>
                <w:top w:val="none" w:sz="0" w:space="0" w:color="auto"/>
                <w:left w:val="none" w:sz="0" w:space="0" w:color="auto"/>
                <w:bottom w:val="none" w:sz="0" w:space="0" w:color="auto"/>
                <w:right w:val="none" w:sz="0" w:space="0" w:color="auto"/>
              </w:divBdr>
            </w:div>
          </w:divsChild>
        </w:div>
        <w:div w:id="1781879650">
          <w:marLeft w:val="0"/>
          <w:marRight w:val="0"/>
          <w:marTop w:val="0"/>
          <w:marBottom w:val="0"/>
          <w:divBdr>
            <w:top w:val="none" w:sz="0" w:space="0" w:color="auto"/>
            <w:left w:val="none" w:sz="0" w:space="0" w:color="auto"/>
            <w:bottom w:val="none" w:sz="0" w:space="0" w:color="auto"/>
            <w:right w:val="none" w:sz="0" w:space="0" w:color="auto"/>
          </w:divBdr>
          <w:divsChild>
            <w:div w:id="1707606252">
              <w:marLeft w:val="0"/>
              <w:marRight w:val="0"/>
              <w:marTop w:val="0"/>
              <w:marBottom w:val="0"/>
              <w:divBdr>
                <w:top w:val="none" w:sz="0" w:space="0" w:color="auto"/>
                <w:left w:val="none" w:sz="0" w:space="0" w:color="auto"/>
                <w:bottom w:val="none" w:sz="0" w:space="0" w:color="auto"/>
                <w:right w:val="none" w:sz="0" w:space="0" w:color="auto"/>
              </w:divBdr>
            </w:div>
          </w:divsChild>
        </w:div>
        <w:div w:id="1785807632">
          <w:marLeft w:val="0"/>
          <w:marRight w:val="0"/>
          <w:marTop w:val="0"/>
          <w:marBottom w:val="0"/>
          <w:divBdr>
            <w:top w:val="none" w:sz="0" w:space="0" w:color="auto"/>
            <w:left w:val="none" w:sz="0" w:space="0" w:color="auto"/>
            <w:bottom w:val="none" w:sz="0" w:space="0" w:color="auto"/>
            <w:right w:val="none" w:sz="0" w:space="0" w:color="auto"/>
          </w:divBdr>
          <w:divsChild>
            <w:div w:id="116724223">
              <w:marLeft w:val="0"/>
              <w:marRight w:val="0"/>
              <w:marTop w:val="0"/>
              <w:marBottom w:val="0"/>
              <w:divBdr>
                <w:top w:val="none" w:sz="0" w:space="0" w:color="auto"/>
                <w:left w:val="none" w:sz="0" w:space="0" w:color="auto"/>
                <w:bottom w:val="none" w:sz="0" w:space="0" w:color="auto"/>
                <w:right w:val="none" w:sz="0" w:space="0" w:color="auto"/>
              </w:divBdr>
            </w:div>
            <w:div w:id="1967195746">
              <w:marLeft w:val="0"/>
              <w:marRight w:val="0"/>
              <w:marTop w:val="0"/>
              <w:marBottom w:val="0"/>
              <w:divBdr>
                <w:top w:val="none" w:sz="0" w:space="0" w:color="auto"/>
                <w:left w:val="none" w:sz="0" w:space="0" w:color="auto"/>
                <w:bottom w:val="none" w:sz="0" w:space="0" w:color="auto"/>
                <w:right w:val="none" w:sz="0" w:space="0" w:color="auto"/>
              </w:divBdr>
            </w:div>
          </w:divsChild>
        </w:div>
        <w:div w:id="1789741263">
          <w:marLeft w:val="0"/>
          <w:marRight w:val="0"/>
          <w:marTop w:val="0"/>
          <w:marBottom w:val="0"/>
          <w:divBdr>
            <w:top w:val="none" w:sz="0" w:space="0" w:color="auto"/>
            <w:left w:val="none" w:sz="0" w:space="0" w:color="auto"/>
            <w:bottom w:val="none" w:sz="0" w:space="0" w:color="auto"/>
            <w:right w:val="none" w:sz="0" w:space="0" w:color="auto"/>
          </w:divBdr>
          <w:divsChild>
            <w:div w:id="658775752">
              <w:marLeft w:val="0"/>
              <w:marRight w:val="0"/>
              <w:marTop w:val="0"/>
              <w:marBottom w:val="0"/>
              <w:divBdr>
                <w:top w:val="none" w:sz="0" w:space="0" w:color="auto"/>
                <w:left w:val="none" w:sz="0" w:space="0" w:color="auto"/>
                <w:bottom w:val="none" w:sz="0" w:space="0" w:color="auto"/>
                <w:right w:val="none" w:sz="0" w:space="0" w:color="auto"/>
              </w:divBdr>
            </w:div>
            <w:div w:id="1936547717">
              <w:marLeft w:val="0"/>
              <w:marRight w:val="0"/>
              <w:marTop w:val="0"/>
              <w:marBottom w:val="0"/>
              <w:divBdr>
                <w:top w:val="none" w:sz="0" w:space="0" w:color="auto"/>
                <w:left w:val="none" w:sz="0" w:space="0" w:color="auto"/>
                <w:bottom w:val="none" w:sz="0" w:space="0" w:color="auto"/>
                <w:right w:val="none" w:sz="0" w:space="0" w:color="auto"/>
              </w:divBdr>
            </w:div>
          </w:divsChild>
        </w:div>
        <w:div w:id="1793556384">
          <w:marLeft w:val="0"/>
          <w:marRight w:val="0"/>
          <w:marTop w:val="0"/>
          <w:marBottom w:val="0"/>
          <w:divBdr>
            <w:top w:val="none" w:sz="0" w:space="0" w:color="auto"/>
            <w:left w:val="none" w:sz="0" w:space="0" w:color="auto"/>
            <w:bottom w:val="none" w:sz="0" w:space="0" w:color="auto"/>
            <w:right w:val="none" w:sz="0" w:space="0" w:color="auto"/>
          </w:divBdr>
          <w:divsChild>
            <w:div w:id="524370160">
              <w:marLeft w:val="0"/>
              <w:marRight w:val="0"/>
              <w:marTop w:val="0"/>
              <w:marBottom w:val="0"/>
              <w:divBdr>
                <w:top w:val="none" w:sz="0" w:space="0" w:color="auto"/>
                <w:left w:val="none" w:sz="0" w:space="0" w:color="auto"/>
                <w:bottom w:val="none" w:sz="0" w:space="0" w:color="auto"/>
                <w:right w:val="none" w:sz="0" w:space="0" w:color="auto"/>
              </w:divBdr>
            </w:div>
            <w:div w:id="1678269212">
              <w:marLeft w:val="0"/>
              <w:marRight w:val="0"/>
              <w:marTop w:val="0"/>
              <w:marBottom w:val="0"/>
              <w:divBdr>
                <w:top w:val="none" w:sz="0" w:space="0" w:color="auto"/>
                <w:left w:val="none" w:sz="0" w:space="0" w:color="auto"/>
                <w:bottom w:val="none" w:sz="0" w:space="0" w:color="auto"/>
                <w:right w:val="none" w:sz="0" w:space="0" w:color="auto"/>
              </w:divBdr>
            </w:div>
          </w:divsChild>
        </w:div>
        <w:div w:id="1796172478">
          <w:marLeft w:val="0"/>
          <w:marRight w:val="0"/>
          <w:marTop w:val="0"/>
          <w:marBottom w:val="0"/>
          <w:divBdr>
            <w:top w:val="none" w:sz="0" w:space="0" w:color="auto"/>
            <w:left w:val="none" w:sz="0" w:space="0" w:color="auto"/>
            <w:bottom w:val="none" w:sz="0" w:space="0" w:color="auto"/>
            <w:right w:val="none" w:sz="0" w:space="0" w:color="auto"/>
          </w:divBdr>
          <w:divsChild>
            <w:div w:id="1686982397">
              <w:marLeft w:val="0"/>
              <w:marRight w:val="0"/>
              <w:marTop w:val="0"/>
              <w:marBottom w:val="0"/>
              <w:divBdr>
                <w:top w:val="none" w:sz="0" w:space="0" w:color="auto"/>
                <w:left w:val="none" w:sz="0" w:space="0" w:color="auto"/>
                <w:bottom w:val="none" w:sz="0" w:space="0" w:color="auto"/>
                <w:right w:val="none" w:sz="0" w:space="0" w:color="auto"/>
              </w:divBdr>
            </w:div>
          </w:divsChild>
        </w:div>
        <w:div w:id="1796413263">
          <w:marLeft w:val="0"/>
          <w:marRight w:val="0"/>
          <w:marTop w:val="0"/>
          <w:marBottom w:val="0"/>
          <w:divBdr>
            <w:top w:val="none" w:sz="0" w:space="0" w:color="auto"/>
            <w:left w:val="none" w:sz="0" w:space="0" w:color="auto"/>
            <w:bottom w:val="none" w:sz="0" w:space="0" w:color="auto"/>
            <w:right w:val="none" w:sz="0" w:space="0" w:color="auto"/>
          </w:divBdr>
          <w:divsChild>
            <w:div w:id="371197747">
              <w:marLeft w:val="0"/>
              <w:marRight w:val="0"/>
              <w:marTop w:val="0"/>
              <w:marBottom w:val="0"/>
              <w:divBdr>
                <w:top w:val="none" w:sz="0" w:space="0" w:color="auto"/>
                <w:left w:val="none" w:sz="0" w:space="0" w:color="auto"/>
                <w:bottom w:val="none" w:sz="0" w:space="0" w:color="auto"/>
                <w:right w:val="none" w:sz="0" w:space="0" w:color="auto"/>
              </w:divBdr>
            </w:div>
            <w:div w:id="1264846221">
              <w:marLeft w:val="0"/>
              <w:marRight w:val="0"/>
              <w:marTop w:val="0"/>
              <w:marBottom w:val="0"/>
              <w:divBdr>
                <w:top w:val="none" w:sz="0" w:space="0" w:color="auto"/>
                <w:left w:val="none" w:sz="0" w:space="0" w:color="auto"/>
                <w:bottom w:val="none" w:sz="0" w:space="0" w:color="auto"/>
                <w:right w:val="none" w:sz="0" w:space="0" w:color="auto"/>
              </w:divBdr>
            </w:div>
          </w:divsChild>
        </w:div>
        <w:div w:id="1799254465">
          <w:marLeft w:val="0"/>
          <w:marRight w:val="0"/>
          <w:marTop w:val="0"/>
          <w:marBottom w:val="0"/>
          <w:divBdr>
            <w:top w:val="none" w:sz="0" w:space="0" w:color="auto"/>
            <w:left w:val="none" w:sz="0" w:space="0" w:color="auto"/>
            <w:bottom w:val="none" w:sz="0" w:space="0" w:color="auto"/>
            <w:right w:val="none" w:sz="0" w:space="0" w:color="auto"/>
          </w:divBdr>
          <w:divsChild>
            <w:div w:id="1560937381">
              <w:marLeft w:val="0"/>
              <w:marRight w:val="0"/>
              <w:marTop w:val="0"/>
              <w:marBottom w:val="0"/>
              <w:divBdr>
                <w:top w:val="none" w:sz="0" w:space="0" w:color="auto"/>
                <w:left w:val="none" w:sz="0" w:space="0" w:color="auto"/>
                <w:bottom w:val="none" w:sz="0" w:space="0" w:color="auto"/>
                <w:right w:val="none" w:sz="0" w:space="0" w:color="auto"/>
              </w:divBdr>
            </w:div>
          </w:divsChild>
        </w:div>
        <w:div w:id="1799953050">
          <w:marLeft w:val="0"/>
          <w:marRight w:val="0"/>
          <w:marTop w:val="0"/>
          <w:marBottom w:val="0"/>
          <w:divBdr>
            <w:top w:val="none" w:sz="0" w:space="0" w:color="auto"/>
            <w:left w:val="none" w:sz="0" w:space="0" w:color="auto"/>
            <w:bottom w:val="none" w:sz="0" w:space="0" w:color="auto"/>
            <w:right w:val="none" w:sz="0" w:space="0" w:color="auto"/>
          </w:divBdr>
          <w:divsChild>
            <w:div w:id="351151786">
              <w:marLeft w:val="0"/>
              <w:marRight w:val="0"/>
              <w:marTop w:val="0"/>
              <w:marBottom w:val="0"/>
              <w:divBdr>
                <w:top w:val="none" w:sz="0" w:space="0" w:color="auto"/>
                <w:left w:val="none" w:sz="0" w:space="0" w:color="auto"/>
                <w:bottom w:val="none" w:sz="0" w:space="0" w:color="auto"/>
                <w:right w:val="none" w:sz="0" w:space="0" w:color="auto"/>
              </w:divBdr>
            </w:div>
            <w:div w:id="1680279655">
              <w:marLeft w:val="0"/>
              <w:marRight w:val="0"/>
              <w:marTop w:val="0"/>
              <w:marBottom w:val="0"/>
              <w:divBdr>
                <w:top w:val="none" w:sz="0" w:space="0" w:color="auto"/>
                <w:left w:val="none" w:sz="0" w:space="0" w:color="auto"/>
                <w:bottom w:val="none" w:sz="0" w:space="0" w:color="auto"/>
                <w:right w:val="none" w:sz="0" w:space="0" w:color="auto"/>
              </w:divBdr>
            </w:div>
          </w:divsChild>
        </w:div>
        <w:div w:id="1802570709">
          <w:marLeft w:val="0"/>
          <w:marRight w:val="0"/>
          <w:marTop w:val="0"/>
          <w:marBottom w:val="0"/>
          <w:divBdr>
            <w:top w:val="none" w:sz="0" w:space="0" w:color="auto"/>
            <w:left w:val="none" w:sz="0" w:space="0" w:color="auto"/>
            <w:bottom w:val="none" w:sz="0" w:space="0" w:color="auto"/>
            <w:right w:val="none" w:sz="0" w:space="0" w:color="auto"/>
          </w:divBdr>
          <w:divsChild>
            <w:div w:id="56898893">
              <w:marLeft w:val="0"/>
              <w:marRight w:val="0"/>
              <w:marTop w:val="0"/>
              <w:marBottom w:val="0"/>
              <w:divBdr>
                <w:top w:val="none" w:sz="0" w:space="0" w:color="auto"/>
                <w:left w:val="none" w:sz="0" w:space="0" w:color="auto"/>
                <w:bottom w:val="none" w:sz="0" w:space="0" w:color="auto"/>
                <w:right w:val="none" w:sz="0" w:space="0" w:color="auto"/>
              </w:divBdr>
            </w:div>
          </w:divsChild>
        </w:div>
        <w:div w:id="1802965190">
          <w:marLeft w:val="0"/>
          <w:marRight w:val="0"/>
          <w:marTop w:val="0"/>
          <w:marBottom w:val="0"/>
          <w:divBdr>
            <w:top w:val="none" w:sz="0" w:space="0" w:color="auto"/>
            <w:left w:val="none" w:sz="0" w:space="0" w:color="auto"/>
            <w:bottom w:val="none" w:sz="0" w:space="0" w:color="auto"/>
            <w:right w:val="none" w:sz="0" w:space="0" w:color="auto"/>
          </w:divBdr>
          <w:divsChild>
            <w:div w:id="922879653">
              <w:marLeft w:val="0"/>
              <w:marRight w:val="0"/>
              <w:marTop w:val="0"/>
              <w:marBottom w:val="0"/>
              <w:divBdr>
                <w:top w:val="none" w:sz="0" w:space="0" w:color="auto"/>
                <w:left w:val="none" w:sz="0" w:space="0" w:color="auto"/>
                <w:bottom w:val="none" w:sz="0" w:space="0" w:color="auto"/>
                <w:right w:val="none" w:sz="0" w:space="0" w:color="auto"/>
              </w:divBdr>
            </w:div>
          </w:divsChild>
        </w:div>
        <w:div w:id="1803385367">
          <w:marLeft w:val="0"/>
          <w:marRight w:val="0"/>
          <w:marTop w:val="0"/>
          <w:marBottom w:val="0"/>
          <w:divBdr>
            <w:top w:val="none" w:sz="0" w:space="0" w:color="auto"/>
            <w:left w:val="none" w:sz="0" w:space="0" w:color="auto"/>
            <w:bottom w:val="none" w:sz="0" w:space="0" w:color="auto"/>
            <w:right w:val="none" w:sz="0" w:space="0" w:color="auto"/>
          </w:divBdr>
          <w:divsChild>
            <w:div w:id="553321565">
              <w:marLeft w:val="0"/>
              <w:marRight w:val="0"/>
              <w:marTop w:val="0"/>
              <w:marBottom w:val="0"/>
              <w:divBdr>
                <w:top w:val="none" w:sz="0" w:space="0" w:color="auto"/>
                <w:left w:val="none" w:sz="0" w:space="0" w:color="auto"/>
                <w:bottom w:val="none" w:sz="0" w:space="0" w:color="auto"/>
                <w:right w:val="none" w:sz="0" w:space="0" w:color="auto"/>
              </w:divBdr>
            </w:div>
          </w:divsChild>
        </w:div>
        <w:div w:id="1805347107">
          <w:marLeft w:val="0"/>
          <w:marRight w:val="0"/>
          <w:marTop w:val="0"/>
          <w:marBottom w:val="0"/>
          <w:divBdr>
            <w:top w:val="none" w:sz="0" w:space="0" w:color="auto"/>
            <w:left w:val="none" w:sz="0" w:space="0" w:color="auto"/>
            <w:bottom w:val="none" w:sz="0" w:space="0" w:color="auto"/>
            <w:right w:val="none" w:sz="0" w:space="0" w:color="auto"/>
          </w:divBdr>
          <w:divsChild>
            <w:div w:id="168451438">
              <w:marLeft w:val="0"/>
              <w:marRight w:val="0"/>
              <w:marTop w:val="0"/>
              <w:marBottom w:val="0"/>
              <w:divBdr>
                <w:top w:val="none" w:sz="0" w:space="0" w:color="auto"/>
                <w:left w:val="none" w:sz="0" w:space="0" w:color="auto"/>
                <w:bottom w:val="none" w:sz="0" w:space="0" w:color="auto"/>
                <w:right w:val="none" w:sz="0" w:space="0" w:color="auto"/>
              </w:divBdr>
            </w:div>
            <w:div w:id="355890441">
              <w:marLeft w:val="0"/>
              <w:marRight w:val="0"/>
              <w:marTop w:val="0"/>
              <w:marBottom w:val="0"/>
              <w:divBdr>
                <w:top w:val="none" w:sz="0" w:space="0" w:color="auto"/>
                <w:left w:val="none" w:sz="0" w:space="0" w:color="auto"/>
                <w:bottom w:val="none" w:sz="0" w:space="0" w:color="auto"/>
                <w:right w:val="none" w:sz="0" w:space="0" w:color="auto"/>
              </w:divBdr>
            </w:div>
            <w:div w:id="1746341428">
              <w:marLeft w:val="0"/>
              <w:marRight w:val="0"/>
              <w:marTop w:val="0"/>
              <w:marBottom w:val="0"/>
              <w:divBdr>
                <w:top w:val="none" w:sz="0" w:space="0" w:color="auto"/>
                <w:left w:val="none" w:sz="0" w:space="0" w:color="auto"/>
                <w:bottom w:val="none" w:sz="0" w:space="0" w:color="auto"/>
                <w:right w:val="none" w:sz="0" w:space="0" w:color="auto"/>
              </w:divBdr>
            </w:div>
          </w:divsChild>
        </w:div>
        <w:div w:id="1808624300">
          <w:marLeft w:val="0"/>
          <w:marRight w:val="0"/>
          <w:marTop w:val="0"/>
          <w:marBottom w:val="0"/>
          <w:divBdr>
            <w:top w:val="none" w:sz="0" w:space="0" w:color="auto"/>
            <w:left w:val="none" w:sz="0" w:space="0" w:color="auto"/>
            <w:bottom w:val="none" w:sz="0" w:space="0" w:color="auto"/>
            <w:right w:val="none" w:sz="0" w:space="0" w:color="auto"/>
          </w:divBdr>
          <w:divsChild>
            <w:div w:id="1667779031">
              <w:marLeft w:val="0"/>
              <w:marRight w:val="0"/>
              <w:marTop w:val="0"/>
              <w:marBottom w:val="0"/>
              <w:divBdr>
                <w:top w:val="none" w:sz="0" w:space="0" w:color="auto"/>
                <w:left w:val="none" w:sz="0" w:space="0" w:color="auto"/>
                <w:bottom w:val="none" w:sz="0" w:space="0" w:color="auto"/>
                <w:right w:val="none" w:sz="0" w:space="0" w:color="auto"/>
              </w:divBdr>
            </w:div>
          </w:divsChild>
        </w:div>
        <w:div w:id="1814102439">
          <w:marLeft w:val="0"/>
          <w:marRight w:val="0"/>
          <w:marTop w:val="0"/>
          <w:marBottom w:val="0"/>
          <w:divBdr>
            <w:top w:val="none" w:sz="0" w:space="0" w:color="auto"/>
            <w:left w:val="none" w:sz="0" w:space="0" w:color="auto"/>
            <w:bottom w:val="none" w:sz="0" w:space="0" w:color="auto"/>
            <w:right w:val="none" w:sz="0" w:space="0" w:color="auto"/>
          </w:divBdr>
          <w:divsChild>
            <w:div w:id="1831940726">
              <w:marLeft w:val="0"/>
              <w:marRight w:val="0"/>
              <w:marTop w:val="0"/>
              <w:marBottom w:val="0"/>
              <w:divBdr>
                <w:top w:val="none" w:sz="0" w:space="0" w:color="auto"/>
                <w:left w:val="none" w:sz="0" w:space="0" w:color="auto"/>
                <w:bottom w:val="none" w:sz="0" w:space="0" w:color="auto"/>
                <w:right w:val="none" w:sz="0" w:space="0" w:color="auto"/>
              </w:divBdr>
            </w:div>
          </w:divsChild>
        </w:div>
        <w:div w:id="1816137492">
          <w:marLeft w:val="0"/>
          <w:marRight w:val="0"/>
          <w:marTop w:val="0"/>
          <w:marBottom w:val="0"/>
          <w:divBdr>
            <w:top w:val="none" w:sz="0" w:space="0" w:color="auto"/>
            <w:left w:val="none" w:sz="0" w:space="0" w:color="auto"/>
            <w:bottom w:val="none" w:sz="0" w:space="0" w:color="auto"/>
            <w:right w:val="none" w:sz="0" w:space="0" w:color="auto"/>
          </w:divBdr>
          <w:divsChild>
            <w:div w:id="111169871">
              <w:marLeft w:val="0"/>
              <w:marRight w:val="0"/>
              <w:marTop w:val="0"/>
              <w:marBottom w:val="0"/>
              <w:divBdr>
                <w:top w:val="none" w:sz="0" w:space="0" w:color="auto"/>
                <w:left w:val="none" w:sz="0" w:space="0" w:color="auto"/>
                <w:bottom w:val="none" w:sz="0" w:space="0" w:color="auto"/>
                <w:right w:val="none" w:sz="0" w:space="0" w:color="auto"/>
              </w:divBdr>
            </w:div>
          </w:divsChild>
        </w:div>
        <w:div w:id="1820149633">
          <w:marLeft w:val="0"/>
          <w:marRight w:val="0"/>
          <w:marTop w:val="0"/>
          <w:marBottom w:val="0"/>
          <w:divBdr>
            <w:top w:val="none" w:sz="0" w:space="0" w:color="auto"/>
            <w:left w:val="none" w:sz="0" w:space="0" w:color="auto"/>
            <w:bottom w:val="none" w:sz="0" w:space="0" w:color="auto"/>
            <w:right w:val="none" w:sz="0" w:space="0" w:color="auto"/>
          </w:divBdr>
          <w:divsChild>
            <w:div w:id="1131288997">
              <w:marLeft w:val="0"/>
              <w:marRight w:val="0"/>
              <w:marTop w:val="0"/>
              <w:marBottom w:val="0"/>
              <w:divBdr>
                <w:top w:val="none" w:sz="0" w:space="0" w:color="auto"/>
                <w:left w:val="none" w:sz="0" w:space="0" w:color="auto"/>
                <w:bottom w:val="none" w:sz="0" w:space="0" w:color="auto"/>
                <w:right w:val="none" w:sz="0" w:space="0" w:color="auto"/>
              </w:divBdr>
            </w:div>
          </w:divsChild>
        </w:div>
        <w:div w:id="1820922512">
          <w:marLeft w:val="0"/>
          <w:marRight w:val="0"/>
          <w:marTop w:val="0"/>
          <w:marBottom w:val="0"/>
          <w:divBdr>
            <w:top w:val="none" w:sz="0" w:space="0" w:color="auto"/>
            <w:left w:val="none" w:sz="0" w:space="0" w:color="auto"/>
            <w:bottom w:val="none" w:sz="0" w:space="0" w:color="auto"/>
            <w:right w:val="none" w:sz="0" w:space="0" w:color="auto"/>
          </w:divBdr>
          <w:divsChild>
            <w:div w:id="18356338">
              <w:marLeft w:val="0"/>
              <w:marRight w:val="0"/>
              <w:marTop w:val="0"/>
              <w:marBottom w:val="0"/>
              <w:divBdr>
                <w:top w:val="none" w:sz="0" w:space="0" w:color="auto"/>
                <w:left w:val="none" w:sz="0" w:space="0" w:color="auto"/>
                <w:bottom w:val="none" w:sz="0" w:space="0" w:color="auto"/>
                <w:right w:val="none" w:sz="0" w:space="0" w:color="auto"/>
              </w:divBdr>
            </w:div>
          </w:divsChild>
        </w:div>
        <w:div w:id="1823691310">
          <w:marLeft w:val="0"/>
          <w:marRight w:val="0"/>
          <w:marTop w:val="0"/>
          <w:marBottom w:val="0"/>
          <w:divBdr>
            <w:top w:val="none" w:sz="0" w:space="0" w:color="auto"/>
            <w:left w:val="none" w:sz="0" w:space="0" w:color="auto"/>
            <w:bottom w:val="none" w:sz="0" w:space="0" w:color="auto"/>
            <w:right w:val="none" w:sz="0" w:space="0" w:color="auto"/>
          </w:divBdr>
          <w:divsChild>
            <w:div w:id="1447850191">
              <w:marLeft w:val="0"/>
              <w:marRight w:val="0"/>
              <w:marTop w:val="0"/>
              <w:marBottom w:val="0"/>
              <w:divBdr>
                <w:top w:val="none" w:sz="0" w:space="0" w:color="auto"/>
                <w:left w:val="none" w:sz="0" w:space="0" w:color="auto"/>
                <w:bottom w:val="none" w:sz="0" w:space="0" w:color="auto"/>
                <w:right w:val="none" w:sz="0" w:space="0" w:color="auto"/>
              </w:divBdr>
            </w:div>
          </w:divsChild>
        </w:div>
        <w:div w:id="1825707067">
          <w:marLeft w:val="0"/>
          <w:marRight w:val="0"/>
          <w:marTop w:val="0"/>
          <w:marBottom w:val="0"/>
          <w:divBdr>
            <w:top w:val="none" w:sz="0" w:space="0" w:color="auto"/>
            <w:left w:val="none" w:sz="0" w:space="0" w:color="auto"/>
            <w:bottom w:val="none" w:sz="0" w:space="0" w:color="auto"/>
            <w:right w:val="none" w:sz="0" w:space="0" w:color="auto"/>
          </w:divBdr>
          <w:divsChild>
            <w:div w:id="1345667733">
              <w:marLeft w:val="0"/>
              <w:marRight w:val="0"/>
              <w:marTop w:val="0"/>
              <w:marBottom w:val="0"/>
              <w:divBdr>
                <w:top w:val="none" w:sz="0" w:space="0" w:color="auto"/>
                <w:left w:val="none" w:sz="0" w:space="0" w:color="auto"/>
                <w:bottom w:val="none" w:sz="0" w:space="0" w:color="auto"/>
                <w:right w:val="none" w:sz="0" w:space="0" w:color="auto"/>
              </w:divBdr>
            </w:div>
          </w:divsChild>
        </w:div>
        <w:div w:id="1832403905">
          <w:marLeft w:val="0"/>
          <w:marRight w:val="0"/>
          <w:marTop w:val="0"/>
          <w:marBottom w:val="0"/>
          <w:divBdr>
            <w:top w:val="none" w:sz="0" w:space="0" w:color="auto"/>
            <w:left w:val="none" w:sz="0" w:space="0" w:color="auto"/>
            <w:bottom w:val="none" w:sz="0" w:space="0" w:color="auto"/>
            <w:right w:val="none" w:sz="0" w:space="0" w:color="auto"/>
          </w:divBdr>
          <w:divsChild>
            <w:div w:id="790251231">
              <w:marLeft w:val="0"/>
              <w:marRight w:val="0"/>
              <w:marTop w:val="0"/>
              <w:marBottom w:val="0"/>
              <w:divBdr>
                <w:top w:val="none" w:sz="0" w:space="0" w:color="auto"/>
                <w:left w:val="none" w:sz="0" w:space="0" w:color="auto"/>
                <w:bottom w:val="none" w:sz="0" w:space="0" w:color="auto"/>
                <w:right w:val="none" w:sz="0" w:space="0" w:color="auto"/>
              </w:divBdr>
            </w:div>
          </w:divsChild>
        </w:div>
        <w:div w:id="1835993504">
          <w:marLeft w:val="0"/>
          <w:marRight w:val="0"/>
          <w:marTop w:val="0"/>
          <w:marBottom w:val="0"/>
          <w:divBdr>
            <w:top w:val="none" w:sz="0" w:space="0" w:color="auto"/>
            <w:left w:val="none" w:sz="0" w:space="0" w:color="auto"/>
            <w:bottom w:val="none" w:sz="0" w:space="0" w:color="auto"/>
            <w:right w:val="none" w:sz="0" w:space="0" w:color="auto"/>
          </w:divBdr>
          <w:divsChild>
            <w:div w:id="733314710">
              <w:marLeft w:val="0"/>
              <w:marRight w:val="0"/>
              <w:marTop w:val="0"/>
              <w:marBottom w:val="0"/>
              <w:divBdr>
                <w:top w:val="none" w:sz="0" w:space="0" w:color="auto"/>
                <w:left w:val="none" w:sz="0" w:space="0" w:color="auto"/>
                <w:bottom w:val="none" w:sz="0" w:space="0" w:color="auto"/>
                <w:right w:val="none" w:sz="0" w:space="0" w:color="auto"/>
              </w:divBdr>
            </w:div>
          </w:divsChild>
        </w:div>
        <w:div w:id="1838223921">
          <w:marLeft w:val="0"/>
          <w:marRight w:val="0"/>
          <w:marTop w:val="0"/>
          <w:marBottom w:val="0"/>
          <w:divBdr>
            <w:top w:val="none" w:sz="0" w:space="0" w:color="auto"/>
            <w:left w:val="none" w:sz="0" w:space="0" w:color="auto"/>
            <w:bottom w:val="none" w:sz="0" w:space="0" w:color="auto"/>
            <w:right w:val="none" w:sz="0" w:space="0" w:color="auto"/>
          </w:divBdr>
          <w:divsChild>
            <w:div w:id="2094273890">
              <w:marLeft w:val="0"/>
              <w:marRight w:val="0"/>
              <w:marTop w:val="0"/>
              <w:marBottom w:val="0"/>
              <w:divBdr>
                <w:top w:val="none" w:sz="0" w:space="0" w:color="auto"/>
                <w:left w:val="none" w:sz="0" w:space="0" w:color="auto"/>
                <w:bottom w:val="none" w:sz="0" w:space="0" w:color="auto"/>
                <w:right w:val="none" w:sz="0" w:space="0" w:color="auto"/>
              </w:divBdr>
            </w:div>
          </w:divsChild>
        </w:div>
        <w:div w:id="1839953500">
          <w:marLeft w:val="0"/>
          <w:marRight w:val="0"/>
          <w:marTop w:val="0"/>
          <w:marBottom w:val="0"/>
          <w:divBdr>
            <w:top w:val="none" w:sz="0" w:space="0" w:color="auto"/>
            <w:left w:val="none" w:sz="0" w:space="0" w:color="auto"/>
            <w:bottom w:val="none" w:sz="0" w:space="0" w:color="auto"/>
            <w:right w:val="none" w:sz="0" w:space="0" w:color="auto"/>
          </w:divBdr>
          <w:divsChild>
            <w:div w:id="1442646199">
              <w:marLeft w:val="0"/>
              <w:marRight w:val="0"/>
              <w:marTop w:val="0"/>
              <w:marBottom w:val="0"/>
              <w:divBdr>
                <w:top w:val="none" w:sz="0" w:space="0" w:color="auto"/>
                <w:left w:val="none" w:sz="0" w:space="0" w:color="auto"/>
                <w:bottom w:val="none" w:sz="0" w:space="0" w:color="auto"/>
                <w:right w:val="none" w:sz="0" w:space="0" w:color="auto"/>
              </w:divBdr>
            </w:div>
          </w:divsChild>
        </w:div>
        <w:div w:id="1843356632">
          <w:marLeft w:val="0"/>
          <w:marRight w:val="0"/>
          <w:marTop w:val="0"/>
          <w:marBottom w:val="0"/>
          <w:divBdr>
            <w:top w:val="none" w:sz="0" w:space="0" w:color="auto"/>
            <w:left w:val="none" w:sz="0" w:space="0" w:color="auto"/>
            <w:bottom w:val="none" w:sz="0" w:space="0" w:color="auto"/>
            <w:right w:val="none" w:sz="0" w:space="0" w:color="auto"/>
          </w:divBdr>
          <w:divsChild>
            <w:div w:id="2132942209">
              <w:marLeft w:val="0"/>
              <w:marRight w:val="0"/>
              <w:marTop w:val="0"/>
              <w:marBottom w:val="0"/>
              <w:divBdr>
                <w:top w:val="none" w:sz="0" w:space="0" w:color="auto"/>
                <w:left w:val="none" w:sz="0" w:space="0" w:color="auto"/>
                <w:bottom w:val="none" w:sz="0" w:space="0" w:color="auto"/>
                <w:right w:val="none" w:sz="0" w:space="0" w:color="auto"/>
              </w:divBdr>
            </w:div>
          </w:divsChild>
        </w:div>
        <w:div w:id="1844587619">
          <w:marLeft w:val="0"/>
          <w:marRight w:val="0"/>
          <w:marTop w:val="0"/>
          <w:marBottom w:val="0"/>
          <w:divBdr>
            <w:top w:val="none" w:sz="0" w:space="0" w:color="auto"/>
            <w:left w:val="none" w:sz="0" w:space="0" w:color="auto"/>
            <w:bottom w:val="none" w:sz="0" w:space="0" w:color="auto"/>
            <w:right w:val="none" w:sz="0" w:space="0" w:color="auto"/>
          </w:divBdr>
          <w:divsChild>
            <w:div w:id="1485852610">
              <w:marLeft w:val="0"/>
              <w:marRight w:val="0"/>
              <w:marTop w:val="0"/>
              <w:marBottom w:val="0"/>
              <w:divBdr>
                <w:top w:val="none" w:sz="0" w:space="0" w:color="auto"/>
                <w:left w:val="none" w:sz="0" w:space="0" w:color="auto"/>
                <w:bottom w:val="none" w:sz="0" w:space="0" w:color="auto"/>
                <w:right w:val="none" w:sz="0" w:space="0" w:color="auto"/>
              </w:divBdr>
            </w:div>
          </w:divsChild>
        </w:div>
        <w:div w:id="1845129474">
          <w:marLeft w:val="0"/>
          <w:marRight w:val="0"/>
          <w:marTop w:val="0"/>
          <w:marBottom w:val="0"/>
          <w:divBdr>
            <w:top w:val="none" w:sz="0" w:space="0" w:color="auto"/>
            <w:left w:val="none" w:sz="0" w:space="0" w:color="auto"/>
            <w:bottom w:val="none" w:sz="0" w:space="0" w:color="auto"/>
            <w:right w:val="none" w:sz="0" w:space="0" w:color="auto"/>
          </w:divBdr>
          <w:divsChild>
            <w:div w:id="1128206647">
              <w:marLeft w:val="0"/>
              <w:marRight w:val="0"/>
              <w:marTop w:val="0"/>
              <w:marBottom w:val="0"/>
              <w:divBdr>
                <w:top w:val="none" w:sz="0" w:space="0" w:color="auto"/>
                <w:left w:val="none" w:sz="0" w:space="0" w:color="auto"/>
                <w:bottom w:val="none" w:sz="0" w:space="0" w:color="auto"/>
                <w:right w:val="none" w:sz="0" w:space="0" w:color="auto"/>
              </w:divBdr>
            </w:div>
          </w:divsChild>
        </w:div>
        <w:div w:id="1848400592">
          <w:marLeft w:val="0"/>
          <w:marRight w:val="0"/>
          <w:marTop w:val="0"/>
          <w:marBottom w:val="0"/>
          <w:divBdr>
            <w:top w:val="none" w:sz="0" w:space="0" w:color="auto"/>
            <w:left w:val="none" w:sz="0" w:space="0" w:color="auto"/>
            <w:bottom w:val="none" w:sz="0" w:space="0" w:color="auto"/>
            <w:right w:val="none" w:sz="0" w:space="0" w:color="auto"/>
          </w:divBdr>
          <w:divsChild>
            <w:div w:id="1063454610">
              <w:marLeft w:val="0"/>
              <w:marRight w:val="0"/>
              <w:marTop w:val="0"/>
              <w:marBottom w:val="0"/>
              <w:divBdr>
                <w:top w:val="none" w:sz="0" w:space="0" w:color="auto"/>
                <w:left w:val="none" w:sz="0" w:space="0" w:color="auto"/>
                <w:bottom w:val="none" w:sz="0" w:space="0" w:color="auto"/>
                <w:right w:val="none" w:sz="0" w:space="0" w:color="auto"/>
              </w:divBdr>
            </w:div>
          </w:divsChild>
        </w:div>
        <w:div w:id="1849101410">
          <w:marLeft w:val="0"/>
          <w:marRight w:val="0"/>
          <w:marTop w:val="0"/>
          <w:marBottom w:val="0"/>
          <w:divBdr>
            <w:top w:val="none" w:sz="0" w:space="0" w:color="auto"/>
            <w:left w:val="none" w:sz="0" w:space="0" w:color="auto"/>
            <w:bottom w:val="none" w:sz="0" w:space="0" w:color="auto"/>
            <w:right w:val="none" w:sz="0" w:space="0" w:color="auto"/>
          </w:divBdr>
          <w:divsChild>
            <w:div w:id="1004748467">
              <w:marLeft w:val="0"/>
              <w:marRight w:val="0"/>
              <w:marTop w:val="0"/>
              <w:marBottom w:val="0"/>
              <w:divBdr>
                <w:top w:val="none" w:sz="0" w:space="0" w:color="auto"/>
                <w:left w:val="none" w:sz="0" w:space="0" w:color="auto"/>
                <w:bottom w:val="none" w:sz="0" w:space="0" w:color="auto"/>
                <w:right w:val="none" w:sz="0" w:space="0" w:color="auto"/>
              </w:divBdr>
            </w:div>
          </w:divsChild>
        </w:div>
        <w:div w:id="1849438229">
          <w:marLeft w:val="0"/>
          <w:marRight w:val="0"/>
          <w:marTop w:val="0"/>
          <w:marBottom w:val="0"/>
          <w:divBdr>
            <w:top w:val="none" w:sz="0" w:space="0" w:color="auto"/>
            <w:left w:val="none" w:sz="0" w:space="0" w:color="auto"/>
            <w:bottom w:val="none" w:sz="0" w:space="0" w:color="auto"/>
            <w:right w:val="none" w:sz="0" w:space="0" w:color="auto"/>
          </w:divBdr>
          <w:divsChild>
            <w:div w:id="1280717390">
              <w:marLeft w:val="0"/>
              <w:marRight w:val="0"/>
              <w:marTop w:val="0"/>
              <w:marBottom w:val="0"/>
              <w:divBdr>
                <w:top w:val="none" w:sz="0" w:space="0" w:color="auto"/>
                <w:left w:val="none" w:sz="0" w:space="0" w:color="auto"/>
                <w:bottom w:val="none" w:sz="0" w:space="0" w:color="auto"/>
                <w:right w:val="none" w:sz="0" w:space="0" w:color="auto"/>
              </w:divBdr>
            </w:div>
          </w:divsChild>
        </w:div>
        <w:div w:id="1851867422">
          <w:marLeft w:val="0"/>
          <w:marRight w:val="0"/>
          <w:marTop w:val="0"/>
          <w:marBottom w:val="0"/>
          <w:divBdr>
            <w:top w:val="none" w:sz="0" w:space="0" w:color="auto"/>
            <w:left w:val="none" w:sz="0" w:space="0" w:color="auto"/>
            <w:bottom w:val="none" w:sz="0" w:space="0" w:color="auto"/>
            <w:right w:val="none" w:sz="0" w:space="0" w:color="auto"/>
          </w:divBdr>
          <w:divsChild>
            <w:div w:id="844515990">
              <w:marLeft w:val="0"/>
              <w:marRight w:val="0"/>
              <w:marTop w:val="0"/>
              <w:marBottom w:val="0"/>
              <w:divBdr>
                <w:top w:val="none" w:sz="0" w:space="0" w:color="auto"/>
                <w:left w:val="none" w:sz="0" w:space="0" w:color="auto"/>
                <w:bottom w:val="none" w:sz="0" w:space="0" w:color="auto"/>
                <w:right w:val="none" w:sz="0" w:space="0" w:color="auto"/>
              </w:divBdr>
            </w:div>
          </w:divsChild>
        </w:div>
        <w:div w:id="1853688020">
          <w:marLeft w:val="0"/>
          <w:marRight w:val="0"/>
          <w:marTop w:val="0"/>
          <w:marBottom w:val="0"/>
          <w:divBdr>
            <w:top w:val="none" w:sz="0" w:space="0" w:color="auto"/>
            <w:left w:val="none" w:sz="0" w:space="0" w:color="auto"/>
            <w:bottom w:val="none" w:sz="0" w:space="0" w:color="auto"/>
            <w:right w:val="none" w:sz="0" w:space="0" w:color="auto"/>
          </w:divBdr>
          <w:divsChild>
            <w:div w:id="809588802">
              <w:marLeft w:val="0"/>
              <w:marRight w:val="0"/>
              <w:marTop w:val="0"/>
              <w:marBottom w:val="0"/>
              <w:divBdr>
                <w:top w:val="none" w:sz="0" w:space="0" w:color="auto"/>
                <w:left w:val="none" w:sz="0" w:space="0" w:color="auto"/>
                <w:bottom w:val="none" w:sz="0" w:space="0" w:color="auto"/>
                <w:right w:val="none" w:sz="0" w:space="0" w:color="auto"/>
              </w:divBdr>
            </w:div>
          </w:divsChild>
        </w:div>
        <w:div w:id="1854878443">
          <w:marLeft w:val="0"/>
          <w:marRight w:val="0"/>
          <w:marTop w:val="0"/>
          <w:marBottom w:val="0"/>
          <w:divBdr>
            <w:top w:val="none" w:sz="0" w:space="0" w:color="auto"/>
            <w:left w:val="none" w:sz="0" w:space="0" w:color="auto"/>
            <w:bottom w:val="none" w:sz="0" w:space="0" w:color="auto"/>
            <w:right w:val="none" w:sz="0" w:space="0" w:color="auto"/>
          </w:divBdr>
          <w:divsChild>
            <w:div w:id="2087728074">
              <w:marLeft w:val="0"/>
              <w:marRight w:val="0"/>
              <w:marTop w:val="0"/>
              <w:marBottom w:val="0"/>
              <w:divBdr>
                <w:top w:val="none" w:sz="0" w:space="0" w:color="auto"/>
                <w:left w:val="none" w:sz="0" w:space="0" w:color="auto"/>
                <w:bottom w:val="none" w:sz="0" w:space="0" w:color="auto"/>
                <w:right w:val="none" w:sz="0" w:space="0" w:color="auto"/>
              </w:divBdr>
            </w:div>
          </w:divsChild>
        </w:div>
        <w:div w:id="1857228920">
          <w:marLeft w:val="0"/>
          <w:marRight w:val="0"/>
          <w:marTop w:val="0"/>
          <w:marBottom w:val="0"/>
          <w:divBdr>
            <w:top w:val="none" w:sz="0" w:space="0" w:color="auto"/>
            <w:left w:val="none" w:sz="0" w:space="0" w:color="auto"/>
            <w:bottom w:val="none" w:sz="0" w:space="0" w:color="auto"/>
            <w:right w:val="none" w:sz="0" w:space="0" w:color="auto"/>
          </w:divBdr>
          <w:divsChild>
            <w:div w:id="2070103812">
              <w:marLeft w:val="0"/>
              <w:marRight w:val="0"/>
              <w:marTop w:val="0"/>
              <w:marBottom w:val="0"/>
              <w:divBdr>
                <w:top w:val="none" w:sz="0" w:space="0" w:color="auto"/>
                <w:left w:val="none" w:sz="0" w:space="0" w:color="auto"/>
                <w:bottom w:val="none" w:sz="0" w:space="0" w:color="auto"/>
                <w:right w:val="none" w:sz="0" w:space="0" w:color="auto"/>
              </w:divBdr>
            </w:div>
          </w:divsChild>
        </w:div>
        <w:div w:id="1860317384">
          <w:marLeft w:val="0"/>
          <w:marRight w:val="0"/>
          <w:marTop w:val="0"/>
          <w:marBottom w:val="0"/>
          <w:divBdr>
            <w:top w:val="none" w:sz="0" w:space="0" w:color="auto"/>
            <w:left w:val="none" w:sz="0" w:space="0" w:color="auto"/>
            <w:bottom w:val="none" w:sz="0" w:space="0" w:color="auto"/>
            <w:right w:val="none" w:sz="0" w:space="0" w:color="auto"/>
          </w:divBdr>
          <w:divsChild>
            <w:div w:id="36518013">
              <w:marLeft w:val="0"/>
              <w:marRight w:val="0"/>
              <w:marTop w:val="0"/>
              <w:marBottom w:val="0"/>
              <w:divBdr>
                <w:top w:val="none" w:sz="0" w:space="0" w:color="auto"/>
                <w:left w:val="none" w:sz="0" w:space="0" w:color="auto"/>
                <w:bottom w:val="none" w:sz="0" w:space="0" w:color="auto"/>
                <w:right w:val="none" w:sz="0" w:space="0" w:color="auto"/>
              </w:divBdr>
            </w:div>
            <w:div w:id="486944397">
              <w:marLeft w:val="0"/>
              <w:marRight w:val="0"/>
              <w:marTop w:val="0"/>
              <w:marBottom w:val="0"/>
              <w:divBdr>
                <w:top w:val="none" w:sz="0" w:space="0" w:color="auto"/>
                <w:left w:val="none" w:sz="0" w:space="0" w:color="auto"/>
                <w:bottom w:val="none" w:sz="0" w:space="0" w:color="auto"/>
                <w:right w:val="none" w:sz="0" w:space="0" w:color="auto"/>
              </w:divBdr>
            </w:div>
          </w:divsChild>
        </w:div>
        <w:div w:id="1861775600">
          <w:marLeft w:val="0"/>
          <w:marRight w:val="0"/>
          <w:marTop w:val="0"/>
          <w:marBottom w:val="0"/>
          <w:divBdr>
            <w:top w:val="none" w:sz="0" w:space="0" w:color="auto"/>
            <w:left w:val="none" w:sz="0" w:space="0" w:color="auto"/>
            <w:bottom w:val="none" w:sz="0" w:space="0" w:color="auto"/>
            <w:right w:val="none" w:sz="0" w:space="0" w:color="auto"/>
          </w:divBdr>
          <w:divsChild>
            <w:div w:id="1441072138">
              <w:marLeft w:val="0"/>
              <w:marRight w:val="0"/>
              <w:marTop w:val="0"/>
              <w:marBottom w:val="0"/>
              <w:divBdr>
                <w:top w:val="none" w:sz="0" w:space="0" w:color="auto"/>
                <w:left w:val="none" w:sz="0" w:space="0" w:color="auto"/>
                <w:bottom w:val="none" w:sz="0" w:space="0" w:color="auto"/>
                <w:right w:val="none" w:sz="0" w:space="0" w:color="auto"/>
              </w:divBdr>
            </w:div>
            <w:div w:id="2125079019">
              <w:marLeft w:val="0"/>
              <w:marRight w:val="0"/>
              <w:marTop w:val="0"/>
              <w:marBottom w:val="0"/>
              <w:divBdr>
                <w:top w:val="none" w:sz="0" w:space="0" w:color="auto"/>
                <w:left w:val="none" w:sz="0" w:space="0" w:color="auto"/>
                <w:bottom w:val="none" w:sz="0" w:space="0" w:color="auto"/>
                <w:right w:val="none" w:sz="0" w:space="0" w:color="auto"/>
              </w:divBdr>
            </w:div>
          </w:divsChild>
        </w:div>
        <w:div w:id="1863351274">
          <w:marLeft w:val="0"/>
          <w:marRight w:val="0"/>
          <w:marTop w:val="0"/>
          <w:marBottom w:val="0"/>
          <w:divBdr>
            <w:top w:val="none" w:sz="0" w:space="0" w:color="auto"/>
            <w:left w:val="none" w:sz="0" w:space="0" w:color="auto"/>
            <w:bottom w:val="none" w:sz="0" w:space="0" w:color="auto"/>
            <w:right w:val="none" w:sz="0" w:space="0" w:color="auto"/>
          </w:divBdr>
          <w:divsChild>
            <w:div w:id="1182166647">
              <w:marLeft w:val="0"/>
              <w:marRight w:val="0"/>
              <w:marTop w:val="0"/>
              <w:marBottom w:val="0"/>
              <w:divBdr>
                <w:top w:val="none" w:sz="0" w:space="0" w:color="auto"/>
                <w:left w:val="none" w:sz="0" w:space="0" w:color="auto"/>
                <w:bottom w:val="none" w:sz="0" w:space="0" w:color="auto"/>
                <w:right w:val="none" w:sz="0" w:space="0" w:color="auto"/>
              </w:divBdr>
            </w:div>
          </w:divsChild>
        </w:div>
        <w:div w:id="1865174365">
          <w:marLeft w:val="0"/>
          <w:marRight w:val="0"/>
          <w:marTop w:val="0"/>
          <w:marBottom w:val="0"/>
          <w:divBdr>
            <w:top w:val="none" w:sz="0" w:space="0" w:color="auto"/>
            <w:left w:val="none" w:sz="0" w:space="0" w:color="auto"/>
            <w:bottom w:val="none" w:sz="0" w:space="0" w:color="auto"/>
            <w:right w:val="none" w:sz="0" w:space="0" w:color="auto"/>
          </w:divBdr>
          <w:divsChild>
            <w:div w:id="1406150895">
              <w:marLeft w:val="0"/>
              <w:marRight w:val="0"/>
              <w:marTop w:val="0"/>
              <w:marBottom w:val="0"/>
              <w:divBdr>
                <w:top w:val="none" w:sz="0" w:space="0" w:color="auto"/>
                <w:left w:val="none" w:sz="0" w:space="0" w:color="auto"/>
                <w:bottom w:val="none" w:sz="0" w:space="0" w:color="auto"/>
                <w:right w:val="none" w:sz="0" w:space="0" w:color="auto"/>
              </w:divBdr>
            </w:div>
          </w:divsChild>
        </w:div>
        <w:div w:id="1866602421">
          <w:marLeft w:val="0"/>
          <w:marRight w:val="0"/>
          <w:marTop w:val="0"/>
          <w:marBottom w:val="0"/>
          <w:divBdr>
            <w:top w:val="none" w:sz="0" w:space="0" w:color="auto"/>
            <w:left w:val="none" w:sz="0" w:space="0" w:color="auto"/>
            <w:bottom w:val="none" w:sz="0" w:space="0" w:color="auto"/>
            <w:right w:val="none" w:sz="0" w:space="0" w:color="auto"/>
          </w:divBdr>
          <w:divsChild>
            <w:div w:id="1322007966">
              <w:marLeft w:val="0"/>
              <w:marRight w:val="0"/>
              <w:marTop w:val="0"/>
              <w:marBottom w:val="0"/>
              <w:divBdr>
                <w:top w:val="none" w:sz="0" w:space="0" w:color="auto"/>
                <w:left w:val="none" w:sz="0" w:space="0" w:color="auto"/>
                <w:bottom w:val="none" w:sz="0" w:space="0" w:color="auto"/>
                <w:right w:val="none" w:sz="0" w:space="0" w:color="auto"/>
              </w:divBdr>
            </w:div>
          </w:divsChild>
        </w:div>
        <w:div w:id="1868255744">
          <w:marLeft w:val="0"/>
          <w:marRight w:val="0"/>
          <w:marTop w:val="0"/>
          <w:marBottom w:val="0"/>
          <w:divBdr>
            <w:top w:val="none" w:sz="0" w:space="0" w:color="auto"/>
            <w:left w:val="none" w:sz="0" w:space="0" w:color="auto"/>
            <w:bottom w:val="none" w:sz="0" w:space="0" w:color="auto"/>
            <w:right w:val="none" w:sz="0" w:space="0" w:color="auto"/>
          </w:divBdr>
          <w:divsChild>
            <w:div w:id="2123527436">
              <w:marLeft w:val="0"/>
              <w:marRight w:val="0"/>
              <w:marTop w:val="0"/>
              <w:marBottom w:val="0"/>
              <w:divBdr>
                <w:top w:val="none" w:sz="0" w:space="0" w:color="auto"/>
                <w:left w:val="none" w:sz="0" w:space="0" w:color="auto"/>
                <w:bottom w:val="none" w:sz="0" w:space="0" w:color="auto"/>
                <w:right w:val="none" w:sz="0" w:space="0" w:color="auto"/>
              </w:divBdr>
            </w:div>
          </w:divsChild>
        </w:div>
        <w:div w:id="1868829318">
          <w:marLeft w:val="0"/>
          <w:marRight w:val="0"/>
          <w:marTop w:val="0"/>
          <w:marBottom w:val="0"/>
          <w:divBdr>
            <w:top w:val="none" w:sz="0" w:space="0" w:color="auto"/>
            <w:left w:val="none" w:sz="0" w:space="0" w:color="auto"/>
            <w:bottom w:val="none" w:sz="0" w:space="0" w:color="auto"/>
            <w:right w:val="none" w:sz="0" w:space="0" w:color="auto"/>
          </w:divBdr>
          <w:divsChild>
            <w:div w:id="1762800159">
              <w:marLeft w:val="0"/>
              <w:marRight w:val="0"/>
              <w:marTop w:val="0"/>
              <w:marBottom w:val="0"/>
              <w:divBdr>
                <w:top w:val="none" w:sz="0" w:space="0" w:color="auto"/>
                <w:left w:val="none" w:sz="0" w:space="0" w:color="auto"/>
                <w:bottom w:val="none" w:sz="0" w:space="0" w:color="auto"/>
                <w:right w:val="none" w:sz="0" w:space="0" w:color="auto"/>
              </w:divBdr>
            </w:div>
          </w:divsChild>
        </w:div>
        <w:div w:id="1878228285">
          <w:marLeft w:val="0"/>
          <w:marRight w:val="0"/>
          <w:marTop w:val="0"/>
          <w:marBottom w:val="0"/>
          <w:divBdr>
            <w:top w:val="none" w:sz="0" w:space="0" w:color="auto"/>
            <w:left w:val="none" w:sz="0" w:space="0" w:color="auto"/>
            <w:bottom w:val="none" w:sz="0" w:space="0" w:color="auto"/>
            <w:right w:val="none" w:sz="0" w:space="0" w:color="auto"/>
          </w:divBdr>
          <w:divsChild>
            <w:div w:id="895236907">
              <w:marLeft w:val="0"/>
              <w:marRight w:val="0"/>
              <w:marTop w:val="0"/>
              <w:marBottom w:val="0"/>
              <w:divBdr>
                <w:top w:val="none" w:sz="0" w:space="0" w:color="auto"/>
                <w:left w:val="none" w:sz="0" w:space="0" w:color="auto"/>
                <w:bottom w:val="none" w:sz="0" w:space="0" w:color="auto"/>
                <w:right w:val="none" w:sz="0" w:space="0" w:color="auto"/>
              </w:divBdr>
            </w:div>
          </w:divsChild>
        </w:div>
        <w:div w:id="1880504844">
          <w:marLeft w:val="0"/>
          <w:marRight w:val="0"/>
          <w:marTop w:val="0"/>
          <w:marBottom w:val="0"/>
          <w:divBdr>
            <w:top w:val="none" w:sz="0" w:space="0" w:color="auto"/>
            <w:left w:val="none" w:sz="0" w:space="0" w:color="auto"/>
            <w:bottom w:val="none" w:sz="0" w:space="0" w:color="auto"/>
            <w:right w:val="none" w:sz="0" w:space="0" w:color="auto"/>
          </w:divBdr>
          <w:divsChild>
            <w:div w:id="922370519">
              <w:marLeft w:val="0"/>
              <w:marRight w:val="0"/>
              <w:marTop w:val="0"/>
              <w:marBottom w:val="0"/>
              <w:divBdr>
                <w:top w:val="none" w:sz="0" w:space="0" w:color="auto"/>
                <w:left w:val="none" w:sz="0" w:space="0" w:color="auto"/>
                <w:bottom w:val="none" w:sz="0" w:space="0" w:color="auto"/>
                <w:right w:val="none" w:sz="0" w:space="0" w:color="auto"/>
              </w:divBdr>
            </w:div>
          </w:divsChild>
        </w:div>
        <w:div w:id="1882353596">
          <w:marLeft w:val="0"/>
          <w:marRight w:val="0"/>
          <w:marTop w:val="0"/>
          <w:marBottom w:val="0"/>
          <w:divBdr>
            <w:top w:val="none" w:sz="0" w:space="0" w:color="auto"/>
            <w:left w:val="none" w:sz="0" w:space="0" w:color="auto"/>
            <w:bottom w:val="none" w:sz="0" w:space="0" w:color="auto"/>
            <w:right w:val="none" w:sz="0" w:space="0" w:color="auto"/>
          </w:divBdr>
          <w:divsChild>
            <w:div w:id="354382725">
              <w:marLeft w:val="0"/>
              <w:marRight w:val="0"/>
              <w:marTop w:val="0"/>
              <w:marBottom w:val="0"/>
              <w:divBdr>
                <w:top w:val="none" w:sz="0" w:space="0" w:color="auto"/>
                <w:left w:val="none" w:sz="0" w:space="0" w:color="auto"/>
                <w:bottom w:val="none" w:sz="0" w:space="0" w:color="auto"/>
                <w:right w:val="none" w:sz="0" w:space="0" w:color="auto"/>
              </w:divBdr>
            </w:div>
          </w:divsChild>
        </w:div>
        <w:div w:id="1886019114">
          <w:marLeft w:val="0"/>
          <w:marRight w:val="0"/>
          <w:marTop w:val="0"/>
          <w:marBottom w:val="0"/>
          <w:divBdr>
            <w:top w:val="none" w:sz="0" w:space="0" w:color="auto"/>
            <w:left w:val="none" w:sz="0" w:space="0" w:color="auto"/>
            <w:bottom w:val="none" w:sz="0" w:space="0" w:color="auto"/>
            <w:right w:val="none" w:sz="0" w:space="0" w:color="auto"/>
          </w:divBdr>
          <w:divsChild>
            <w:div w:id="1871067019">
              <w:marLeft w:val="0"/>
              <w:marRight w:val="0"/>
              <w:marTop w:val="0"/>
              <w:marBottom w:val="0"/>
              <w:divBdr>
                <w:top w:val="none" w:sz="0" w:space="0" w:color="auto"/>
                <w:left w:val="none" w:sz="0" w:space="0" w:color="auto"/>
                <w:bottom w:val="none" w:sz="0" w:space="0" w:color="auto"/>
                <w:right w:val="none" w:sz="0" w:space="0" w:color="auto"/>
              </w:divBdr>
            </w:div>
          </w:divsChild>
        </w:div>
        <w:div w:id="1887254736">
          <w:marLeft w:val="0"/>
          <w:marRight w:val="0"/>
          <w:marTop w:val="0"/>
          <w:marBottom w:val="0"/>
          <w:divBdr>
            <w:top w:val="none" w:sz="0" w:space="0" w:color="auto"/>
            <w:left w:val="none" w:sz="0" w:space="0" w:color="auto"/>
            <w:bottom w:val="none" w:sz="0" w:space="0" w:color="auto"/>
            <w:right w:val="none" w:sz="0" w:space="0" w:color="auto"/>
          </w:divBdr>
          <w:divsChild>
            <w:div w:id="193276740">
              <w:marLeft w:val="0"/>
              <w:marRight w:val="0"/>
              <w:marTop w:val="0"/>
              <w:marBottom w:val="0"/>
              <w:divBdr>
                <w:top w:val="none" w:sz="0" w:space="0" w:color="auto"/>
                <w:left w:val="none" w:sz="0" w:space="0" w:color="auto"/>
                <w:bottom w:val="none" w:sz="0" w:space="0" w:color="auto"/>
                <w:right w:val="none" w:sz="0" w:space="0" w:color="auto"/>
              </w:divBdr>
            </w:div>
          </w:divsChild>
        </w:div>
        <w:div w:id="1888494346">
          <w:marLeft w:val="0"/>
          <w:marRight w:val="0"/>
          <w:marTop w:val="0"/>
          <w:marBottom w:val="0"/>
          <w:divBdr>
            <w:top w:val="none" w:sz="0" w:space="0" w:color="auto"/>
            <w:left w:val="none" w:sz="0" w:space="0" w:color="auto"/>
            <w:bottom w:val="none" w:sz="0" w:space="0" w:color="auto"/>
            <w:right w:val="none" w:sz="0" w:space="0" w:color="auto"/>
          </w:divBdr>
          <w:divsChild>
            <w:div w:id="1603106287">
              <w:marLeft w:val="0"/>
              <w:marRight w:val="0"/>
              <w:marTop w:val="0"/>
              <w:marBottom w:val="0"/>
              <w:divBdr>
                <w:top w:val="none" w:sz="0" w:space="0" w:color="auto"/>
                <w:left w:val="none" w:sz="0" w:space="0" w:color="auto"/>
                <w:bottom w:val="none" w:sz="0" w:space="0" w:color="auto"/>
                <w:right w:val="none" w:sz="0" w:space="0" w:color="auto"/>
              </w:divBdr>
            </w:div>
            <w:div w:id="1927151872">
              <w:marLeft w:val="0"/>
              <w:marRight w:val="0"/>
              <w:marTop w:val="0"/>
              <w:marBottom w:val="0"/>
              <w:divBdr>
                <w:top w:val="none" w:sz="0" w:space="0" w:color="auto"/>
                <w:left w:val="none" w:sz="0" w:space="0" w:color="auto"/>
                <w:bottom w:val="none" w:sz="0" w:space="0" w:color="auto"/>
                <w:right w:val="none" w:sz="0" w:space="0" w:color="auto"/>
              </w:divBdr>
            </w:div>
          </w:divsChild>
        </w:div>
        <w:div w:id="1889369497">
          <w:marLeft w:val="0"/>
          <w:marRight w:val="0"/>
          <w:marTop w:val="0"/>
          <w:marBottom w:val="0"/>
          <w:divBdr>
            <w:top w:val="none" w:sz="0" w:space="0" w:color="auto"/>
            <w:left w:val="none" w:sz="0" w:space="0" w:color="auto"/>
            <w:bottom w:val="none" w:sz="0" w:space="0" w:color="auto"/>
            <w:right w:val="none" w:sz="0" w:space="0" w:color="auto"/>
          </w:divBdr>
          <w:divsChild>
            <w:div w:id="812452788">
              <w:marLeft w:val="0"/>
              <w:marRight w:val="0"/>
              <w:marTop w:val="0"/>
              <w:marBottom w:val="0"/>
              <w:divBdr>
                <w:top w:val="none" w:sz="0" w:space="0" w:color="auto"/>
                <w:left w:val="none" w:sz="0" w:space="0" w:color="auto"/>
                <w:bottom w:val="none" w:sz="0" w:space="0" w:color="auto"/>
                <w:right w:val="none" w:sz="0" w:space="0" w:color="auto"/>
              </w:divBdr>
            </w:div>
          </w:divsChild>
        </w:div>
        <w:div w:id="1895501815">
          <w:marLeft w:val="0"/>
          <w:marRight w:val="0"/>
          <w:marTop w:val="0"/>
          <w:marBottom w:val="0"/>
          <w:divBdr>
            <w:top w:val="none" w:sz="0" w:space="0" w:color="auto"/>
            <w:left w:val="none" w:sz="0" w:space="0" w:color="auto"/>
            <w:bottom w:val="none" w:sz="0" w:space="0" w:color="auto"/>
            <w:right w:val="none" w:sz="0" w:space="0" w:color="auto"/>
          </w:divBdr>
          <w:divsChild>
            <w:div w:id="145320564">
              <w:marLeft w:val="0"/>
              <w:marRight w:val="0"/>
              <w:marTop w:val="0"/>
              <w:marBottom w:val="0"/>
              <w:divBdr>
                <w:top w:val="none" w:sz="0" w:space="0" w:color="auto"/>
                <w:left w:val="none" w:sz="0" w:space="0" w:color="auto"/>
                <w:bottom w:val="none" w:sz="0" w:space="0" w:color="auto"/>
                <w:right w:val="none" w:sz="0" w:space="0" w:color="auto"/>
              </w:divBdr>
            </w:div>
            <w:div w:id="160238044">
              <w:marLeft w:val="0"/>
              <w:marRight w:val="0"/>
              <w:marTop w:val="0"/>
              <w:marBottom w:val="0"/>
              <w:divBdr>
                <w:top w:val="none" w:sz="0" w:space="0" w:color="auto"/>
                <w:left w:val="none" w:sz="0" w:space="0" w:color="auto"/>
                <w:bottom w:val="none" w:sz="0" w:space="0" w:color="auto"/>
                <w:right w:val="none" w:sz="0" w:space="0" w:color="auto"/>
              </w:divBdr>
            </w:div>
            <w:div w:id="1242327817">
              <w:marLeft w:val="0"/>
              <w:marRight w:val="0"/>
              <w:marTop w:val="0"/>
              <w:marBottom w:val="0"/>
              <w:divBdr>
                <w:top w:val="none" w:sz="0" w:space="0" w:color="auto"/>
                <w:left w:val="none" w:sz="0" w:space="0" w:color="auto"/>
                <w:bottom w:val="none" w:sz="0" w:space="0" w:color="auto"/>
                <w:right w:val="none" w:sz="0" w:space="0" w:color="auto"/>
              </w:divBdr>
            </w:div>
          </w:divsChild>
        </w:div>
        <w:div w:id="1895921083">
          <w:marLeft w:val="0"/>
          <w:marRight w:val="0"/>
          <w:marTop w:val="0"/>
          <w:marBottom w:val="0"/>
          <w:divBdr>
            <w:top w:val="none" w:sz="0" w:space="0" w:color="auto"/>
            <w:left w:val="none" w:sz="0" w:space="0" w:color="auto"/>
            <w:bottom w:val="none" w:sz="0" w:space="0" w:color="auto"/>
            <w:right w:val="none" w:sz="0" w:space="0" w:color="auto"/>
          </w:divBdr>
          <w:divsChild>
            <w:div w:id="409424618">
              <w:marLeft w:val="0"/>
              <w:marRight w:val="0"/>
              <w:marTop w:val="0"/>
              <w:marBottom w:val="0"/>
              <w:divBdr>
                <w:top w:val="none" w:sz="0" w:space="0" w:color="auto"/>
                <w:left w:val="none" w:sz="0" w:space="0" w:color="auto"/>
                <w:bottom w:val="none" w:sz="0" w:space="0" w:color="auto"/>
                <w:right w:val="none" w:sz="0" w:space="0" w:color="auto"/>
              </w:divBdr>
            </w:div>
          </w:divsChild>
        </w:div>
        <w:div w:id="1896429142">
          <w:marLeft w:val="0"/>
          <w:marRight w:val="0"/>
          <w:marTop w:val="0"/>
          <w:marBottom w:val="0"/>
          <w:divBdr>
            <w:top w:val="none" w:sz="0" w:space="0" w:color="auto"/>
            <w:left w:val="none" w:sz="0" w:space="0" w:color="auto"/>
            <w:bottom w:val="none" w:sz="0" w:space="0" w:color="auto"/>
            <w:right w:val="none" w:sz="0" w:space="0" w:color="auto"/>
          </w:divBdr>
          <w:divsChild>
            <w:div w:id="1304892790">
              <w:marLeft w:val="0"/>
              <w:marRight w:val="0"/>
              <w:marTop w:val="0"/>
              <w:marBottom w:val="0"/>
              <w:divBdr>
                <w:top w:val="none" w:sz="0" w:space="0" w:color="auto"/>
                <w:left w:val="none" w:sz="0" w:space="0" w:color="auto"/>
                <w:bottom w:val="none" w:sz="0" w:space="0" w:color="auto"/>
                <w:right w:val="none" w:sz="0" w:space="0" w:color="auto"/>
              </w:divBdr>
            </w:div>
          </w:divsChild>
        </w:div>
        <w:div w:id="1896889097">
          <w:marLeft w:val="0"/>
          <w:marRight w:val="0"/>
          <w:marTop w:val="0"/>
          <w:marBottom w:val="0"/>
          <w:divBdr>
            <w:top w:val="none" w:sz="0" w:space="0" w:color="auto"/>
            <w:left w:val="none" w:sz="0" w:space="0" w:color="auto"/>
            <w:bottom w:val="none" w:sz="0" w:space="0" w:color="auto"/>
            <w:right w:val="none" w:sz="0" w:space="0" w:color="auto"/>
          </w:divBdr>
          <w:divsChild>
            <w:div w:id="714504987">
              <w:marLeft w:val="0"/>
              <w:marRight w:val="0"/>
              <w:marTop w:val="0"/>
              <w:marBottom w:val="0"/>
              <w:divBdr>
                <w:top w:val="none" w:sz="0" w:space="0" w:color="auto"/>
                <w:left w:val="none" w:sz="0" w:space="0" w:color="auto"/>
                <w:bottom w:val="none" w:sz="0" w:space="0" w:color="auto"/>
                <w:right w:val="none" w:sz="0" w:space="0" w:color="auto"/>
              </w:divBdr>
            </w:div>
          </w:divsChild>
        </w:div>
        <w:div w:id="1896963144">
          <w:marLeft w:val="0"/>
          <w:marRight w:val="0"/>
          <w:marTop w:val="0"/>
          <w:marBottom w:val="0"/>
          <w:divBdr>
            <w:top w:val="none" w:sz="0" w:space="0" w:color="auto"/>
            <w:left w:val="none" w:sz="0" w:space="0" w:color="auto"/>
            <w:bottom w:val="none" w:sz="0" w:space="0" w:color="auto"/>
            <w:right w:val="none" w:sz="0" w:space="0" w:color="auto"/>
          </w:divBdr>
          <w:divsChild>
            <w:div w:id="85078196">
              <w:marLeft w:val="0"/>
              <w:marRight w:val="0"/>
              <w:marTop w:val="0"/>
              <w:marBottom w:val="0"/>
              <w:divBdr>
                <w:top w:val="none" w:sz="0" w:space="0" w:color="auto"/>
                <w:left w:val="none" w:sz="0" w:space="0" w:color="auto"/>
                <w:bottom w:val="none" w:sz="0" w:space="0" w:color="auto"/>
                <w:right w:val="none" w:sz="0" w:space="0" w:color="auto"/>
              </w:divBdr>
            </w:div>
          </w:divsChild>
        </w:div>
        <w:div w:id="1898662208">
          <w:marLeft w:val="0"/>
          <w:marRight w:val="0"/>
          <w:marTop w:val="0"/>
          <w:marBottom w:val="0"/>
          <w:divBdr>
            <w:top w:val="none" w:sz="0" w:space="0" w:color="auto"/>
            <w:left w:val="none" w:sz="0" w:space="0" w:color="auto"/>
            <w:bottom w:val="none" w:sz="0" w:space="0" w:color="auto"/>
            <w:right w:val="none" w:sz="0" w:space="0" w:color="auto"/>
          </w:divBdr>
          <w:divsChild>
            <w:div w:id="325790709">
              <w:marLeft w:val="0"/>
              <w:marRight w:val="0"/>
              <w:marTop w:val="0"/>
              <w:marBottom w:val="0"/>
              <w:divBdr>
                <w:top w:val="none" w:sz="0" w:space="0" w:color="auto"/>
                <w:left w:val="none" w:sz="0" w:space="0" w:color="auto"/>
                <w:bottom w:val="none" w:sz="0" w:space="0" w:color="auto"/>
                <w:right w:val="none" w:sz="0" w:space="0" w:color="auto"/>
              </w:divBdr>
            </w:div>
          </w:divsChild>
        </w:div>
        <w:div w:id="1900167629">
          <w:marLeft w:val="0"/>
          <w:marRight w:val="0"/>
          <w:marTop w:val="0"/>
          <w:marBottom w:val="0"/>
          <w:divBdr>
            <w:top w:val="none" w:sz="0" w:space="0" w:color="auto"/>
            <w:left w:val="none" w:sz="0" w:space="0" w:color="auto"/>
            <w:bottom w:val="none" w:sz="0" w:space="0" w:color="auto"/>
            <w:right w:val="none" w:sz="0" w:space="0" w:color="auto"/>
          </w:divBdr>
          <w:divsChild>
            <w:div w:id="1871138067">
              <w:marLeft w:val="0"/>
              <w:marRight w:val="0"/>
              <w:marTop w:val="0"/>
              <w:marBottom w:val="0"/>
              <w:divBdr>
                <w:top w:val="none" w:sz="0" w:space="0" w:color="auto"/>
                <w:left w:val="none" w:sz="0" w:space="0" w:color="auto"/>
                <w:bottom w:val="none" w:sz="0" w:space="0" w:color="auto"/>
                <w:right w:val="none" w:sz="0" w:space="0" w:color="auto"/>
              </w:divBdr>
            </w:div>
          </w:divsChild>
        </w:div>
        <w:div w:id="1902057792">
          <w:marLeft w:val="0"/>
          <w:marRight w:val="0"/>
          <w:marTop w:val="0"/>
          <w:marBottom w:val="0"/>
          <w:divBdr>
            <w:top w:val="none" w:sz="0" w:space="0" w:color="auto"/>
            <w:left w:val="none" w:sz="0" w:space="0" w:color="auto"/>
            <w:bottom w:val="none" w:sz="0" w:space="0" w:color="auto"/>
            <w:right w:val="none" w:sz="0" w:space="0" w:color="auto"/>
          </w:divBdr>
          <w:divsChild>
            <w:div w:id="903612890">
              <w:marLeft w:val="0"/>
              <w:marRight w:val="0"/>
              <w:marTop w:val="0"/>
              <w:marBottom w:val="0"/>
              <w:divBdr>
                <w:top w:val="none" w:sz="0" w:space="0" w:color="auto"/>
                <w:left w:val="none" w:sz="0" w:space="0" w:color="auto"/>
                <w:bottom w:val="none" w:sz="0" w:space="0" w:color="auto"/>
                <w:right w:val="none" w:sz="0" w:space="0" w:color="auto"/>
              </w:divBdr>
            </w:div>
          </w:divsChild>
        </w:div>
        <w:div w:id="1903832600">
          <w:marLeft w:val="0"/>
          <w:marRight w:val="0"/>
          <w:marTop w:val="0"/>
          <w:marBottom w:val="0"/>
          <w:divBdr>
            <w:top w:val="none" w:sz="0" w:space="0" w:color="auto"/>
            <w:left w:val="none" w:sz="0" w:space="0" w:color="auto"/>
            <w:bottom w:val="none" w:sz="0" w:space="0" w:color="auto"/>
            <w:right w:val="none" w:sz="0" w:space="0" w:color="auto"/>
          </w:divBdr>
          <w:divsChild>
            <w:div w:id="1708219815">
              <w:marLeft w:val="0"/>
              <w:marRight w:val="0"/>
              <w:marTop w:val="0"/>
              <w:marBottom w:val="0"/>
              <w:divBdr>
                <w:top w:val="none" w:sz="0" w:space="0" w:color="auto"/>
                <w:left w:val="none" w:sz="0" w:space="0" w:color="auto"/>
                <w:bottom w:val="none" w:sz="0" w:space="0" w:color="auto"/>
                <w:right w:val="none" w:sz="0" w:space="0" w:color="auto"/>
              </w:divBdr>
            </w:div>
          </w:divsChild>
        </w:div>
        <w:div w:id="1903983654">
          <w:marLeft w:val="0"/>
          <w:marRight w:val="0"/>
          <w:marTop w:val="0"/>
          <w:marBottom w:val="0"/>
          <w:divBdr>
            <w:top w:val="none" w:sz="0" w:space="0" w:color="auto"/>
            <w:left w:val="none" w:sz="0" w:space="0" w:color="auto"/>
            <w:bottom w:val="none" w:sz="0" w:space="0" w:color="auto"/>
            <w:right w:val="none" w:sz="0" w:space="0" w:color="auto"/>
          </w:divBdr>
          <w:divsChild>
            <w:div w:id="607080346">
              <w:marLeft w:val="0"/>
              <w:marRight w:val="0"/>
              <w:marTop w:val="0"/>
              <w:marBottom w:val="0"/>
              <w:divBdr>
                <w:top w:val="none" w:sz="0" w:space="0" w:color="auto"/>
                <w:left w:val="none" w:sz="0" w:space="0" w:color="auto"/>
                <w:bottom w:val="none" w:sz="0" w:space="0" w:color="auto"/>
                <w:right w:val="none" w:sz="0" w:space="0" w:color="auto"/>
              </w:divBdr>
            </w:div>
          </w:divsChild>
        </w:div>
        <w:div w:id="1905216694">
          <w:marLeft w:val="0"/>
          <w:marRight w:val="0"/>
          <w:marTop w:val="0"/>
          <w:marBottom w:val="0"/>
          <w:divBdr>
            <w:top w:val="none" w:sz="0" w:space="0" w:color="auto"/>
            <w:left w:val="none" w:sz="0" w:space="0" w:color="auto"/>
            <w:bottom w:val="none" w:sz="0" w:space="0" w:color="auto"/>
            <w:right w:val="none" w:sz="0" w:space="0" w:color="auto"/>
          </w:divBdr>
          <w:divsChild>
            <w:div w:id="437717052">
              <w:marLeft w:val="0"/>
              <w:marRight w:val="0"/>
              <w:marTop w:val="0"/>
              <w:marBottom w:val="0"/>
              <w:divBdr>
                <w:top w:val="none" w:sz="0" w:space="0" w:color="auto"/>
                <w:left w:val="none" w:sz="0" w:space="0" w:color="auto"/>
                <w:bottom w:val="none" w:sz="0" w:space="0" w:color="auto"/>
                <w:right w:val="none" w:sz="0" w:space="0" w:color="auto"/>
              </w:divBdr>
            </w:div>
          </w:divsChild>
        </w:div>
        <w:div w:id="1911110282">
          <w:marLeft w:val="0"/>
          <w:marRight w:val="0"/>
          <w:marTop w:val="0"/>
          <w:marBottom w:val="0"/>
          <w:divBdr>
            <w:top w:val="none" w:sz="0" w:space="0" w:color="auto"/>
            <w:left w:val="none" w:sz="0" w:space="0" w:color="auto"/>
            <w:bottom w:val="none" w:sz="0" w:space="0" w:color="auto"/>
            <w:right w:val="none" w:sz="0" w:space="0" w:color="auto"/>
          </w:divBdr>
          <w:divsChild>
            <w:div w:id="537399804">
              <w:marLeft w:val="0"/>
              <w:marRight w:val="0"/>
              <w:marTop w:val="0"/>
              <w:marBottom w:val="0"/>
              <w:divBdr>
                <w:top w:val="none" w:sz="0" w:space="0" w:color="auto"/>
                <w:left w:val="none" w:sz="0" w:space="0" w:color="auto"/>
                <w:bottom w:val="none" w:sz="0" w:space="0" w:color="auto"/>
                <w:right w:val="none" w:sz="0" w:space="0" w:color="auto"/>
              </w:divBdr>
            </w:div>
          </w:divsChild>
        </w:div>
        <w:div w:id="1913200941">
          <w:marLeft w:val="0"/>
          <w:marRight w:val="0"/>
          <w:marTop w:val="0"/>
          <w:marBottom w:val="0"/>
          <w:divBdr>
            <w:top w:val="none" w:sz="0" w:space="0" w:color="auto"/>
            <w:left w:val="none" w:sz="0" w:space="0" w:color="auto"/>
            <w:bottom w:val="none" w:sz="0" w:space="0" w:color="auto"/>
            <w:right w:val="none" w:sz="0" w:space="0" w:color="auto"/>
          </w:divBdr>
          <w:divsChild>
            <w:div w:id="1996374897">
              <w:marLeft w:val="0"/>
              <w:marRight w:val="0"/>
              <w:marTop w:val="0"/>
              <w:marBottom w:val="0"/>
              <w:divBdr>
                <w:top w:val="none" w:sz="0" w:space="0" w:color="auto"/>
                <w:left w:val="none" w:sz="0" w:space="0" w:color="auto"/>
                <w:bottom w:val="none" w:sz="0" w:space="0" w:color="auto"/>
                <w:right w:val="none" w:sz="0" w:space="0" w:color="auto"/>
              </w:divBdr>
            </w:div>
          </w:divsChild>
        </w:div>
        <w:div w:id="1914510580">
          <w:marLeft w:val="0"/>
          <w:marRight w:val="0"/>
          <w:marTop w:val="0"/>
          <w:marBottom w:val="0"/>
          <w:divBdr>
            <w:top w:val="none" w:sz="0" w:space="0" w:color="auto"/>
            <w:left w:val="none" w:sz="0" w:space="0" w:color="auto"/>
            <w:bottom w:val="none" w:sz="0" w:space="0" w:color="auto"/>
            <w:right w:val="none" w:sz="0" w:space="0" w:color="auto"/>
          </w:divBdr>
          <w:divsChild>
            <w:div w:id="1610357258">
              <w:marLeft w:val="0"/>
              <w:marRight w:val="0"/>
              <w:marTop w:val="0"/>
              <w:marBottom w:val="0"/>
              <w:divBdr>
                <w:top w:val="none" w:sz="0" w:space="0" w:color="auto"/>
                <w:left w:val="none" w:sz="0" w:space="0" w:color="auto"/>
                <w:bottom w:val="none" w:sz="0" w:space="0" w:color="auto"/>
                <w:right w:val="none" w:sz="0" w:space="0" w:color="auto"/>
              </w:divBdr>
            </w:div>
          </w:divsChild>
        </w:div>
        <w:div w:id="1915427483">
          <w:marLeft w:val="0"/>
          <w:marRight w:val="0"/>
          <w:marTop w:val="0"/>
          <w:marBottom w:val="0"/>
          <w:divBdr>
            <w:top w:val="none" w:sz="0" w:space="0" w:color="auto"/>
            <w:left w:val="none" w:sz="0" w:space="0" w:color="auto"/>
            <w:bottom w:val="none" w:sz="0" w:space="0" w:color="auto"/>
            <w:right w:val="none" w:sz="0" w:space="0" w:color="auto"/>
          </w:divBdr>
          <w:divsChild>
            <w:div w:id="433280706">
              <w:marLeft w:val="0"/>
              <w:marRight w:val="0"/>
              <w:marTop w:val="0"/>
              <w:marBottom w:val="0"/>
              <w:divBdr>
                <w:top w:val="none" w:sz="0" w:space="0" w:color="auto"/>
                <w:left w:val="none" w:sz="0" w:space="0" w:color="auto"/>
                <w:bottom w:val="none" w:sz="0" w:space="0" w:color="auto"/>
                <w:right w:val="none" w:sz="0" w:space="0" w:color="auto"/>
              </w:divBdr>
            </w:div>
          </w:divsChild>
        </w:div>
        <w:div w:id="1915964756">
          <w:marLeft w:val="0"/>
          <w:marRight w:val="0"/>
          <w:marTop w:val="0"/>
          <w:marBottom w:val="0"/>
          <w:divBdr>
            <w:top w:val="none" w:sz="0" w:space="0" w:color="auto"/>
            <w:left w:val="none" w:sz="0" w:space="0" w:color="auto"/>
            <w:bottom w:val="none" w:sz="0" w:space="0" w:color="auto"/>
            <w:right w:val="none" w:sz="0" w:space="0" w:color="auto"/>
          </w:divBdr>
          <w:divsChild>
            <w:div w:id="576937523">
              <w:marLeft w:val="0"/>
              <w:marRight w:val="0"/>
              <w:marTop w:val="0"/>
              <w:marBottom w:val="0"/>
              <w:divBdr>
                <w:top w:val="none" w:sz="0" w:space="0" w:color="auto"/>
                <w:left w:val="none" w:sz="0" w:space="0" w:color="auto"/>
                <w:bottom w:val="none" w:sz="0" w:space="0" w:color="auto"/>
                <w:right w:val="none" w:sz="0" w:space="0" w:color="auto"/>
              </w:divBdr>
            </w:div>
          </w:divsChild>
        </w:div>
        <w:div w:id="1922904334">
          <w:marLeft w:val="0"/>
          <w:marRight w:val="0"/>
          <w:marTop w:val="0"/>
          <w:marBottom w:val="0"/>
          <w:divBdr>
            <w:top w:val="none" w:sz="0" w:space="0" w:color="auto"/>
            <w:left w:val="none" w:sz="0" w:space="0" w:color="auto"/>
            <w:bottom w:val="none" w:sz="0" w:space="0" w:color="auto"/>
            <w:right w:val="none" w:sz="0" w:space="0" w:color="auto"/>
          </w:divBdr>
          <w:divsChild>
            <w:div w:id="429352720">
              <w:marLeft w:val="0"/>
              <w:marRight w:val="0"/>
              <w:marTop w:val="0"/>
              <w:marBottom w:val="0"/>
              <w:divBdr>
                <w:top w:val="none" w:sz="0" w:space="0" w:color="auto"/>
                <w:left w:val="none" w:sz="0" w:space="0" w:color="auto"/>
                <w:bottom w:val="none" w:sz="0" w:space="0" w:color="auto"/>
                <w:right w:val="none" w:sz="0" w:space="0" w:color="auto"/>
              </w:divBdr>
            </w:div>
            <w:div w:id="1389495821">
              <w:marLeft w:val="0"/>
              <w:marRight w:val="0"/>
              <w:marTop w:val="0"/>
              <w:marBottom w:val="0"/>
              <w:divBdr>
                <w:top w:val="none" w:sz="0" w:space="0" w:color="auto"/>
                <w:left w:val="none" w:sz="0" w:space="0" w:color="auto"/>
                <w:bottom w:val="none" w:sz="0" w:space="0" w:color="auto"/>
                <w:right w:val="none" w:sz="0" w:space="0" w:color="auto"/>
              </w:divBdr>
            </w:div>
          </w:divsChild>
        </w:div>
        <w:div w:id="1925450397">
          <w:marLeft w:val="0"/>
          <w:marRight w:val="0"/>
          <w:marTop w:val="0"/>
          <w:marBottom w:val="0"/>
          <w:divBdr>
            <w:top w:val="none" w:sz="0" w:space="0" w:color="auto"/>
            <w:left w:val="none" w:sz="0" w:space="0" w:color="auto"/>
            <w:bottom w:val="none" w:sz="0" w:space="0" w:color="auto"/>
            <w:right w:val="none" w:sz="0" w:space="0" w:color="auto"/>
          </w:divBdr>
          <w:divsChild>
            <w:div w:id="2146698090">
              <w:marLeft w:val="0"/>
              <w:marRight w:val="0"/>
              <w:marTop w:val="0"/>
              <w:marBottom w:val="0"/>
              <w:divBdr>
                <w:top w:val="none" w:sz="0" w:space="0" w:color="auto"/>
                <w:left w:val="none" w:sz="0" w:space="0" w:color="auto"/>
                <w:bottom w:val="none" w:sz="0" w:space="0" w:color="auto"/>
                <w:right w:val="none" w:sz="0" w:space="0" w:color="auto"/>
              </w:divBdr>
            </w:div>
          </w:divsChild>
        </w:div>
        <w:div w:id="1927953018">
          <w:marLeft w:val="0"/>
          <w:marRight w:val="0"/>
          <w:marTop w:val="0"/>
          <w:marBottom w:val="0"/>
          <w:divBdr>
            <w:top w:val="none" w:sz="0" w:space="0" w:color="auto"/>
            <w:left w:val="none" w:sz="0" w:space="0" w:color="auto"/>
            <w:bottom w:val="none" w:sz="0" w:space="0" w:color="auto"/>
            <w:right w:val="none" w:sz="0" w:space="0" w:color="auto"/>
          </w:divBdr>
          <w:divsChild>
            <w:div w:id="474373583">
              <w:marLeft w:val="0"/>
              <w:marRight w:val="0"/>
              <w:marTop w:val="0"/>
              <w:marBottom w:val="0"/>
              <w:divBdr>
                <w:top w:val="none" w:sz="0" w:space="0" w:color="auto"/>
                <w:left w:val="none" w:sz="0" w:space="0" w:color="auto"/>
                <w:bottom w:val="none" w:sz="0" w:space="0" w:color="auto"/>
                <w:right w:val="none" w:sz="0" w:space="0" w:color="auto"/>
              </w:divBdr>
            </w:div>
          </w:divsChild>
        </w:div>
        <w:div w:id="1932812016">
          <w:marLeft w:val="0"/>
          <w:marRight w:val="0"/>
          <w:marTop w:val="0"/>
          <w:marBottom w:val="0"/>
          <w:divBdr>
            <w:top w:val="none" w:sz="0" w:space="0" w:color="auto"/>
            <w:left w:val="none" w:sz="0" w:space="0" w:color="auto"/>
            <w:bottom w:val="none" w:sz="0" w:space="0" w:color="auto"/>
            <w:right w:val="none" w:sz="0" w:space="0" w:color="auto"/>
          </w:divBdr>
          <w:divsChild>
            <w:div w:id="1842238856">
              <w:marLeft w:val="0"/>
              <w:marRight w:val="0"/>
              <w:marTop w:val="0"/>
              <w:marBottom w:val="0"/>
              <w:divBdr>
                <w:top w:val="none" w:sz="0" w:space="0" w:color="auto"/>
                <w:left w:val="none" w:sz="0" w:space="0" w:color="auto"/>
                <w:bottom w:val="none" w:sz="0" w:space="0" w:color="auto"/>
                <w:right w:val="none" w:sz="0" w:space="0" w:color="auto"/>
              </w:divBdr>
            </w:div>
          </w:divsChild>
        </w:div>
        <w:div w:id="1936160669">
          <w:marLeft w:val="0"/>
          <w:marRight w:val="0"/>
          <w:marTop w:val="0"/>
          <w:marBottom w:val="0"/>
          <w:divBdr>
            <w:top w:val="none" w:sz="0" w:space="0" w:color="auto"/>
            <w:left w:val="none" w:sz="0" w:space="0" w:color="auto"/>
            <w:bottom w:val="none" w:sz="0" w:space="0" w:color="auto"/>
            <w:right w:val="none" w:sz="0" w:space="0" w:color="auto"/>
          </w:divBdr>
          <w:divsChild>
            <w:div w:id="1805270921">
              <w:marLeft w:val="0"/>
              <w:marRight w:val="0"/>
              <w:marTop w:val="0"/>
              <w:marBottom w:val="0"/>
              <w:divBdr>
                <w:top w:val="none" w:sz="0" w:space="0" w:color="auto"/>
                <w:left w:val="none" w:sz="0" w:space="0" w:color="auto"/>
                <w:bottom w:val="none" w:sz="0" w:space="0" w:color="auto"/>
                <w:right w:val="none" w:sz="0" w:space="0" w:color="auto"/>
              </w:divBdr>
            </w:div>
          </w:divsChild>
        </w:div>
        <w:div w:id="1937326317">
          <w:marLeft w:val="0"/>
          <w:marRight w:val="0"/>
          <w:marTop w:val="0"/>
          <w:marBottom w:val="0"/>
          <w:divBdr>
            <w:top w:val="none" w:sz="0" w:space="0" w:color="auto"/>
            <w:left w:val="none" w:sz="0" w:space="0" w:color="auto"/>
            <w:bottom w:val="none" w:sz="0" w:space="0" w:color="auto"/>
            <w:right w:val="none" w:sz="0" w:space="0" w:color="auto"/>
          </w:divBdr>
          <w:divsChild>
            <w:div w:id="1683046751">
              <w:marLeft w:val="0"/>
              <w:marRight w:val="0"/>
              <w:marTop w:val="0"/>
              <w:marBottom w:val="0"/>
              <w:divBdr>
                <w:top w:val="none" w:sz="0" w:space="0" w:color="auto"/>
                <w:left w:val="none" w:sz="0" w:space="0" w:color="auto"/>
                <w:bottom w:val="none" w:sz="0" w:space="0" w:color="auto"/>
                <w:right w:val="none" w:sz="0" w:space="0" w:color="auto"/>
              </w:divBdr>
            </w:div>
          </w:divsChild>
        </w:div>
        <w:div w:id="1939487178">
          <w:marLeft w:val="0"/>
          <w:marRight w:val="0"/>
          <w:marTop w:val="0"/>
          <w:marBottom w:val="0"/>
          <w:divBdr>
            <w:top w:val="none" w:sz="0" w:space="0" w:color="auto"/>
            <w:left w:val="none" w:sz="0" w:space="0" w:color="auto"/>
            <w:bottom w:val="none" w:sz="0" w:space="0" w:color="auto"/>
            <w:right w:val="none" w:sz="0" w:space="0" w:color="auto"/>
          </w:divBdr>
          <w:divsChild>
            <w:div w:id="11690331">
              <w:marLeft w:val="0"/>
              <w:marRight w:val="0"/>
              <w:marTop w:val="0"/>
              <w:marBottom w:val="0"/>
              <w:divBdr>
                <w:top w:val="none" w:sz="0" w:space="0" w:color="auto"/>
                <w:left w:val="none" w:sz="0" w:space="0" w:color="auto"/>
                <w:bottom w:val="none" w:sz="0" w:space="0" w:color="auto"/>
                <w:right w:val="none" w:sz="0" w:space="0" w:color="auto"/>
              </w:divBdr>
            </w:div>
            <w:div w:id="1924101685">
              <w:marLeft w:val="0"/>
              <w:marRight w:val="0"/>
              <w:marTop w:val="0"/>
              <w:marBottom w:val="0"/>
              <w:divBdr>
                <w:top w:val="none" w:sz="0" w:space="0" w:color="auto"/>
                <w:left w:val="none" w:sz="0" w:space="0" w:color="auto"/>
                <w:bottom w:val="none" w:sz="0" w:space="0" w:color="auto"/>
                <w:right w:val="none" w:sz="0" w:space="0" w:color="auto"/>
              </w:divBdr>
            </w:div>
          </w:divsChild>
        </w:div>
        <w:div w:id="1940916807">
          <w:marLeft w:val="0"/>
          <w:marRight w:val="0"/>
          <w:marTop w:val="0"/>
          <w:marBottom w:val="0"/>
          <w:divBdr>
            <w:top w:val="none" w:sz="0" w:space="0" w:color="auto"/>
            <w:left w:val="none" w:sz="0" w:space="0" w:color="auto"/>
            <w:bottom w:val="none" w:sz="0" w:space="0" w:color="auto"/>
            <w:right w:val="none" w:sz="0" w:space="0" w:color="auto"/>
          </w:divBdr>
          <w:divsChild>
            <w:div w:id="593974434">
              <w:marLeft w:val="0"/>
              <w:marRight w:val="0"/>
              <w:marTop w:val="0"/>
              <w:marBottom w:val="0"/>
              <w:divBdr>
                <w:top w:val="none" w:sz="0" w:space="0" w:color="auto"/>
                <w:left w:val="none" w:sz="0" w:space="0" w:color="auto"/>
                <w:bottom w:val="none" w:sz="0" w:space="0" w:color="auto"/>
                <w:right w:val="none" w:sz="0" w:space="0" w:color="auto"/>
              </w:divBdr>
            </w:div>
            <w:div w:id="1224565991">
              <w:marLeft w:val="0"/>
              <w:marRight w:val="0"/>
              <w:marTop w:val="0"/>
              <w:marBottom w:val="0"/>
              <w:divBdr>
                <w:top w:val="none" w:sz="0" w:space="0" w:color="auto"/>
                <w:left w:val="none" w:sz="0" w:space="0" w:color="auto"/>
                <w:bottom w:val="none" w:sz="0" w:space="0" w:color="auto"/>
                <w:right w:val="none" w:sz="0" w:space="0" w:color="auto"/>
              </w:divBdr>
            </w:div>
            <w:div w:id="1986279119">
              <w:marLeft w:val="0"/>
              <w:marRight w:val="0"/>
              <w:marTop w:val="0"/>
              <w:marBottom w:val="0"/>
              <w:divBdr>
                <w:top w:val="none" w:sz="0" w:space="0" w:color="auto"/>
                <w:left w:val="none" w:sz="0" w:space="0" w:color="auto"/>
                <w:bottom w:val="none" w:sz="0" w:space="0" w:color="auto"/>
                <w:right w:val="none" w:sz="0" w:space="0" w:color="auto"/>
              </w:divBdr>
            </w:div>
          </w:divsChild>
        </w:div>
        <w:div w:id="1941140327">
          <w:marLeft w:val="0"/>
          <w:marRight w:val="0"/>
          <w:marTop w:val="0"/>
          <w:marBottom w:val="0"/>
          <w:divBdr>
            <w:top w:val="none" w:sz="0" w:space="0" w:color="auto"/>
            <w:left w:val="none" w:sz="0" w:space="0" w:color="auto"/>
            <w:bottom w:val="none" w:sz="0" w:space="0" w:color="auto"/>
            <w:right w:val="none" w:sz="0" w:space="0" w:color="auto"/>
          </w:divBdr>
          <w:divsChild>
            <w:div w:id="229268599">
              <w:marLeft w:val="0"/>
              <w:marRight w:val="0"/>
              <w:marTop w:val="0"/>
              <w:marBottom w:val="0"/>
              <w:divBdr>
                <w:top w:val="none" w:sz="0" w:space="0" w:color="auto"/>
                <w:left w:val="none" w:sz="0" w:space="0" w:color="auto"/>
                <w:bottom w:val="none" w:sz="0" w:space="0" w:color="auto"/>
                <w:right w:val="none" w:sz="0" w:space="0" w:color="auto"/>
              </w:divBdr>
            </w:div>
          </w:divsChild>
        </w:div>
        <w:div w:id="1941329602">
          <w:marLeft w:val="0"/>
          <w:marRight w:val="0"/>
          <w:marTop w:val="0"/>
          <w:marBottom w:val="0"/>
          <w:divBdr>
            <w:top w:val="none" w:sz="0" w:space="0" w:color="auto"/>
            <w:left w:val="none" w:sz="0" w:space="0" w:color="auto"/>
            <w:bottom w:val="none" w:sz="0" w:space="0" w:color="auto"/>
            <w:right w:val="none" w:sz="0" w:space="0" w:color="auto"/>
          </w:divBdr>
          <w:divsChild>
            <w:div w:id="506216916">
              <w:marLeft w:val="0"/>
              <w:marRight w:val="0"/>
              <w:marTop w:val="0"/>
              <w:marBottom w:val="0"/>
              <w:divBdr>
                <w:top w:val="none" w:sz="0" w:space="0" w:color="auto"/>
                <w:left w:val="none" w:sz="0" w:space="0" w:color="auto"/>
                <w:bottom w:val="none" w:sz="0" w:space="0" w:color="auto"/>
                <w:right w:val="none" w:sz="0" w:space="0" w:color="auto"/>
              </w:divBdr>
            </w:div>
            <w:div w:id="1218317071">
              <w:marLeft w:val="0"/>
              <w:marRight w:val="0"/>
              <w:marTop w:val="0"/>
              <w:marBottom w:val="0"/>
              <w:divBdr>
                <w:top w:val="none" w:sz="0" w:space="0" w:color="auto"/>
                <w:left w:val="none" w:sz="0" w:space="0" w:color="auto"/>
                <w:bottom w:val="none" w:sz="0" w:space="0" w:color="auto"/>
                <w:right w:val="none" w:sz="0" w:space="0" w:color="auto"/>
              </w:divBdr>
            </w:div>
            <w:div w:id="1481539400">
              <w:marLeft w:val="0"/>
              <w:marRight w:val="0"/>
              <w:marTop w:val="0"/>
              <w:marBottom w:val="0"/>
              <w:divBdr>
                <w:top w:val="none" w:sz="0" w:space="0" w:color="auto"/>
                <w:left w:val="none" w:sz="0" w:space="0" w:color="auto"/>
                <w:bottom w:val="none" w:sz="0" w:space="0" w:color="auto"/>
                <w:right w:val="none" w:sz="0" w:space="0" w:color="auto"/>
              </w:divBdr>
            </w:div>
          </w:divsChild>
        </w:div>
        <w:div w:id="1944611379">
          <w:marLeft w:val="0"/>
          <w:marRight w:val="0"/>
          <w:marTop w:val="0"/>
          <w:marBottom w:val="0"/>
          <w:divBdr>
            <w:top w:val="none" w:sz="0" w:space="0" w:color="auto"/>
            <w:left w:val="none" w:sz="0" w:space="0" w:color="auto"/>
            <w:bottom w:val="none" w:sz="0" w:space="0" w:color="auto"/>
            <w:right w:val="none" w:sz="0" w:space="0" w:color="auto"/>
          </w:divBdr>
          <w:divsChild>
            <w:div w:id="1004941969">
              <w:marLeft w:val="0"/>
              <w:marRight w:val="0"/>
              <w:marTop w:val="0"/>
              <w:marBottom w:val="0"/>
              <w:divBdr>
                <w:top w:val="none" w:sz="0" w:space="0" w:color="auto"/>
                <w:left w:val="none" w:sz="0" w:space="0" w:color="auto"/>
                <w:bottom w:val="none" w:sz="0" w:space="0" w:color="auto"/>
                <w:right w:val="none" w:sz="0" w:space="0" w:color="auto"/>
              </w:divBdr>
            </w:div>
          </w:divsChild>
        </w:div>
        <w:div w:id="1944650715">
          <w:marLeft w:val="0"/>
          <w:marRight w:val="0"/>
          <w:marTop w:val="0"/>
          <w:marBottom w:val="0"/>
          <w:divBdr>
            <w:top w:val="none" w:sz="0" w:space="0" w:color="auto"/>
            <w:left w:val="none" w:sz="0" w:space="0" w:color="auto"/>
            <w:bottom w:val="none" w:sz="0" w:space="0" w:color="auto"/>
            <w:right w:val="none" w:sz="0" w:space="0" w:color="auto"/>
          </w:divBdr>
          <w:divsChild>
            <w:div w:id="875241694">
              <w:marLeft w:val="0"/>
              <w:marRight w:val="0"/>
              <w:marTop w:val="0"/>
              <w:marBottom w:val="0"/>
              <w:divBdr>
                <w:top w:val="none" w:sz="0" w:space="0" w:color="auto"/>
                <w:left w:val="none" w:sz="0" w:space="0" w:color="auto"/>
                <w:bottom w:val="none" w:sz="0" w:space="0" w:color="auto"/>
                <w:right w:val="none" w:sz="0" w:space="0" w:color="auto"/>
              </w:divBdr>
            </w:div>
          </w:divsChild>
        </w:div>
        <w:div w:id="1946182649">
          <w:marLeft w:val="0"/>
          <w:marRight w:val="0"/>
          <w:marTop w:val="0"/>
          <w:marBottom w:val="0"/>
          <w:divBdr>
            <w:top w:val="none" w:sz="0" w:space="0" w:color="auto"/>
            <w:left w:val="none" w:sz="0" w:space="0" w:color="auto"/>
            <w:bottom w:val="none" w:sz="0" w:space="0" w:color="auto"/>
            <w:right w:val="none" w:sz="0" w:space="0" w:color="auto"/>
          </w:divBdr>
          <w:divsChild>
            <w:div w:id="802428128">
              <w:marLeft w:val="0"/>
              <w:marRight w:val="0"/>
              <w:marTop w:val="0"/>
              <w:marBottom w:val="0"/>
              <w:divBdr>
                <w:top w:val="none" w:sz="0" w:space="0" w:color="auto"/>
                <w:left w:val="none" w:sz="0" w:space="0" w:color="auto"/>
                <w:bottom w:val="none" w:sz="0" w:space="0" w:color="auto"/>
                <w:right w:val="none" w:sz="0" w:space="0" w:color="auto"/>
              </w:divBdr>
            </w:div>
          </w:divsChild>
        </w:div>
        <w:div w:id="1947080406">
          <w:marLeft w:val="0"/>
          <w:marRight w:val="0"/>
          <w:marTop w:val="0"/>
          <w:marBottom w:val="0"/>
          <w:divBdr>
            <w:top w:val="none" w:sz="0" w:space="0" w:color="auto"/>
            <w:left w:val="none" w:sz="0" w:space="0" w:color="auto"/>
            <w:bottom w:val="none" w:sz="0" w:space="0" w:color="auto"/>
            <w:right w:val="none" w:sz="0" w:space="0" w:color="auto"/>
          </w:divBdr>
          <w:divsChild>
            <w:div w:id="1671133983">
              <w:marLeft w:val="0"/>
              <w:marRight w:val="0"/>
              <w:marTop w:val="0"/>
              <w:marBottom w:val="0"/>
              <w:divBdr>
                <w:top w:val="none" w:sz="0" w:space="0" w:color="auto"/>
                <w:left w:val="none" w:sz="0" w:space="0" w:color="auto"/>
                <w:bottom w:val="none" w:sz="0" w:space="0" w:color="auto"/>
                <w:right w:val="none" w:sz="0" w:space="0" w:color="auto"/>
              </w:divBdr>
            </w:div>
          </w:divsChild>
        </w:div>
        <w:div w:id="1947420167">
          <w:marLeft w:val="0"/>
          <w:marRight w:val="0"/>
          <w:marTop w:val="0"/>
          <w:marBottom w:val="0"/>
          <w:divBdr>
            <w:top w:val="none" w:sz="0" w:space="0" w:color="auto"/>
            <w:left w:val="none" w:sz="0" w:space="0" w:color="auto"/>
            <w:bottom w:val="none" w:sz="0" w:space="0" w:color="auto"/>
            <w:right w:val="none" w:sz="0" w:space="0" w:color="auto"/>
          </w:divBdr>
          <w:divsChild>
            <w:div w:id="528835624">
              <w:marLeft w:val="0"/>
              <w:marRight w:val="0"/>
              <w:marTop w:val="0"/>
              <w:marBottom w:val="0"/>
              <w:divBdr>
                <w:top w:val="none" w:sz="0" w:space="0" w:color="auto"/>
                <w:left w:val="none" w:sz="0" w:space="0" w:color="auto"/>
                <w:bottom w:val="none" w:sz="0" w:space="0" w:color="auto"/>
                <w:right w:val="none" w:sz="0" w:space="0" w:color="auto"/>
              </w:divBdr>
            </w:div>
            <w:div w:id="1091587994">
              <w:marLeft w:val="0"/>
              <w:marRight w:val="0"/>
              <w:marTop w:val="0"/>
              <w:marBottom w:val="0"/>
              <w:divBdr>
                <w:top w:val="none" w:sz="0" w:space="0" w:color="auto"/>
                <w:left w:val="none" w:sz="0" w:space="0" w:color="auto"/>
                <w:bottom w:val="none" w:sz="0" w:space="0" w:color="auto"/>
                <w:right w:val="none" w:sz="0" w:space="0" w:color="auto"/>
              </w:divBdr>
            </w:div>
            <w:div w:id="2071951994">
              <w:marLeft w:val="0"/>
              <w:marRight w:val="0"/>
              <w:marTop w:val="0"/>
              <w:marBottom w:val="0"/>
              <w:divBdr>
                <w:top w:val="none" w:sz="0" w:space="0" w:color="auto"/>
                <w:left w:val="none" w:sz="0" w:space="0" w:color="auto"/>
                <w:bottom w:val="none" w:sz="0" w:space="0" w:color="auto"/>
                <w:right w:val="none" w:sz="0" w:space="0" w:color="auto"/>
              </w:divBdr>
            </w:div>
          </w:divsChild>
        </w:div>
        <w:div w:id="1949848847">
          <w:marLeft w:val="0"/>
          <w:marRight w:val="0"/>
          <w:marTop w:val="0"/>
          <w:marBottom w:val="0"/>
          <w:divBdr>
            <w:top w:val="none" w:sz="0" w:space="0" w:color="auto"/>
            <w:left w:val="none" w:sz="0" w:space="0" w:color="auto"/>
            <w:bottom w:val="none" w:sz="0" w:space="0" w:color="auto"/>
            <w:right w:val="none" w:sz="0" w:space="0" w:color="auto"/>
          </w:divBdr>
          <w:divsChild>
            <w:div w:id="1890067114">
              <w:marLeft w:val="0"/>
              <w:marRight w:val="0"/>
              <w:marTop w:val="0"/>
              <w:marBottom w:val="0"/>
              <w:divBdr>
                <w:top w:val="none" w:sz="0" w:space="0" w:color="auto"/>
                <w:left w:val="none" w:sz="0" w:space="0" w:color="auto"/>
                <w:bottom w:val="none" w:sz="0" w:space="0" w:color="auto"/>
                <w:right w:val="none" w:sz="0" w:space="0" w:color="auto"/>
              </w:divBdr>
            </w:div>
          </w:divsChild>
        </w:div>
        <w:div w:id="1950044040">
          <w:marLeft w:val="0"/>
          <w:marRight w:val="0"/>
          <w:marTop w:val="0"/>
          <w:marBottom w:val="0"/>
          <w:divBdr>
            <w:top w:val="none" w:sz="0" w:space="0" w:color="auto"/>
            <w:left w:val="none" w:sz="0" w:space="0" w:color="auto"/>
            <w:bottom w:val="none" w:sz="0" w:space="0" w:color="auto"/>
            <w:right w:val="none" w:sz="0" w:space="0" w:color="auto"/>
          </w:divBdr>
          <w:divsChild>
            <w:div w:id="1267231080">
              <w:marLeft w:val="0"/>
              <w:marRight w:val="0"/>
              <w:marTop w:val="0"/>
              <w:marBottom w:val="0"/>
              <w:divBdr>
                <w:top w:val="none" w:sz="0" w:space="0" w:color="auto"/>
                <w:left w:val="none" w:sz="0" w:space="0" w:color="auto"/>
                <w:bottom w:val="none" w:sz="0" w:space="0" w:color="auto"/>
                <w:right w:val="none" w:sz="0" w:space="0" w:color="auto"/>
              </w:divBdr>
            </w:div>
          </w:divsChild>
        </w:div>
        <w:div w:id="1950310215">
          <w:marLeft w:val="0"/>
          <w:marRight w:val="0"/>
          <w:marTop w:val="0"/>
          <w:marBottom w:val="0"/>
          <w:divBdr>
            <w:top w:val="none" w:sz="0" w:space="0" w:color="auto"/>
            <w:left w:val="none" w:sz="0" w:space="0" w:color="auto"/>
            <w:bottom w:val="none" w:sz="0" w:space="0" w:color="auto"/>
            <w:right w:val="none" w:sz="0" w:space="0" w:color="auto"/>
          </w:divBdr>
          <w:divsChild>
            <w:div w:id="437724783">
              <w:marLeft w:val="0"/>
              <w:marRight w:val="0"/>
              <w:marTop w:val="0"/>
              <w:marBottom w:val="0"/>
              <w:divBdr>
                <w:top w:val="none" w:sz="0" w:space="0" w:color="auto"/>
                <w:left w:val="none" w:sz="0" w:space="0" w:color="auto"/>
                <w:bottom w:val="none" w:sz="0" w:space="0" w:color="auto"/>
                <w:right w:val="none" w:sz="0" w:space="0" w:color="auto"/>
              </w:divBdr>
            </w:div>
          </w:divsChild>
        </w:div>
        <w:div w:id="1951080371">
          <w:marLeft w:val="0"/>
          <w:marRight w:val="0"/>
          <w:marTop w:val="0"/>
          <w:marBottom w:val="0"/>
          <w:divBdr>
            <w:top w:val="none" w:sz="0" w:space="0" w:color="auto"/>
            <w:left w:val="none" w:sz="0" w:space="0" w:color="auto"/>
            <w:bottom w:val="none" w:sz="0" w:space="0" w:color="auto"/>
            <w:right w:val="none" w:sz="0" w:space="0" w:color="auto"/>
          </w:divBdr>
          <w:divsChild>
            <w:div w:id="1726175902">
              <w:marLeft w:val="0"/>
              <w:marRight w:val="0"/>
              <w:marTop w:val="0"/>
              <w:marBottom w:val="0"/>
              <w:divBdr>
                <w:top w:val="none" w:sz="0" w:space="0" w:color="auto"/>
                <w:left w:val="none" w:sz="0" w:space="0" w:color="auto"/>
                <w:bottom w:val="none" w:sz="0" w:space="0" w:color="auto"/>
                <w:right w:val="none" w:sz="0" w:space="0" w:color="auto"/>
              </w:divBdr>
            </w:div>
            <w:div w:id="2019692821">
              <w:marLeft w:val="0"/>
              <w:marRight w:val="0"/>
              <w:marTop w:val="0"/>
              <w:marBottom w:val="0"/>
              <w:divBdr>
                <w:top w:val="none" w:sz="0" w:space="0" w:color="auto"/>
                <w:left w:val="none" w:sz="0" w:space="0" w:color="auto"/>
                <w:bottom w:val="none" w:sz="0" w:space="0" w:color="auto"/>
                <w:right w:val="none" w:sz="0" w:space="0" w:color="auto"/>
              </w:divBdr>
            </w:div>
          </w:divsChild>
        </w:div>
        <w:div w:id="1952204295">
          <w:marLeft w:val="0"/>
          <w:marRight w:val="0"/>
          <w:marTop w:val="0"/>
          <w:marBottom w:val="0"/>
          <w:divBdr>
            <w:top w:val="none" w:sz="0" w:space="0" w:color="auto"/>
            <w:left w:val="none" w:sz="0" w:space="0" w:color="auto"/>
            <w:bottom w:val="none" w:sz="0" w:space="0" w:color="auto"/>
            <w:right w:val="none" w:sz="0" w:space="0" w:color="auto"/>
          </w:divBdr>
          <w:divsChild>
            <w:div w:id="29574952">
              <w:marLeft w:val="0"/>
              <w:marRight w:val="0"/>
              <w:marTop w:val="0"/>
              <w:marBottom w:val="0"/>
              <w:divBdr>
                <w:top w:val="none" w:sz="0" w:space="0" w:color="auto"/>
                <w:left w:val="none" w:sz="0" w:space="0" w:color="auto"/>
                <w:bottom w:val="none" w:sz="0" w:space="0" w:color="auto"/>
                <w:right w:val="none" w:sz="0" w:space="0" w:color="auto"/>
              </w:divBdr>
            </w:div>
            <w:div w:id="2131628013">
              <w:marLeft w:val="0"/>
              <w:marRight w:val="0"/>
              <w:marTop w:val="0"/>
              <w:marBottom w:val="0"/>
              <w:divBdr>
                <w:top w:val="none" w:sz="0" w:space="0" w:color="auto"/>
                <w:left w:val="none" w:sz="0" w:space="0" w:color="auto"/>
                <w:bottom w:val="none" w:sz="0" w:space="0" w:color="auto"/>
                <w:right w:val="none" w:sz="0" w:space="0" w:color="auto"/>
              </w:divBdr>
            </w:div>
          </w:divsChild>
        </w:div>
        <w:div w:id="1953899920">
          <w:marLeft w:val="0"/>
          <w:marRight w:val="0"/>
          <w:marTop w:val="0"/>
          <w:marBottom w:val="0"/>
          <w:divBdr>
            <w:top w:val="none" w:sz="0" w:space="0" w:color="auto"/>
            <w:left w:val="none" w:sz="0" w:space="0" w:color="auto"/>
            <w:bottom w:val="none" w:sz="0" w:space="0" w:color="auto"/>
            <w:right w:val="none" w:sz="0" w:space="0" w:color="auto"/>
          </w:divBdr>
          <w:divsChild>
            <w:div w:id="301351904">
              <w:marLeft w:val="0"/>
              <w:marRight w:val="0"/>
              <w:marTop w:val="0"/>
              <w:marBottom w:val="0"/>
              <w:divBdr>
                <w:top w:val="none" w:sz="0" w:space="0" w:color="auto"/>
                <w:left w:val="none" w:sz="0" w:space="0" w:color="auto"/>
                <w:bottom w:val="none" w:sz="0" w:space="0" w:color="auto"/>
                <w:right w:val="none" w:sz="0" w:space="0" w:color="auto"/>
              </w:divBdr>
            </w:div>
          </w:divsChild>
        </w:div>
        <w:div w:id="1954821797">
          <w:marLeft w:val="0"/>
          <w:marRight w:val="0"/>
          <w:marTop w:val="0"/>
          <w:marBottom w:val="0"/>
          <w:divBdr>
            <w:top w:val="none" w:sz="0" w:space="0" w:color="auto"/>
            <w:left w:val="none" w:sz="0" w:space="0" w:color="auto"/>
            <w:bottom w:val="none" w:sz="0" w:space="0" w:color="auto"/>
            <w:right w:val="none" w:sz="0" w:space="0" w:color="auto"/>
          </w:divBdr>
          <w:divsChild>
            <w:div w:id="225649082">
              <w:marLeft w:val="0"/>
              <w:marRight w:val="0"/>
              <w:marTop w:val="0"/>
              <w:marBottom w:val="0"/>
              <w:divBdr>
                <w:top w:val="none" w:sz="0" w:space="0" w:color="auto"/>
                <w:left w:val="none" w:sz="0" w:space="0" w:color="auto"/>
                <w:bottom w:val="none" w:sz="0" w:space="0" w:color="auto"/>
                <w:right w:val="none" w:sz="0" w:space="0" w:color="auto"/>
              </w:divBdr>
            </w:div>
            <w:div w:id="1489858491">
              <w:marLeft w:val="0"/>
              <w:marRight w:val="0"/>
              <w:marTop w:val="0"/>
              <w:marBottom w:val="0"/>
              <w:divBdr>
                <w:top w:val="none" w:sz="0" w:space="0" w:color="auto"/>
                <w:left w:val="none" w:sz="0" w:space="0" w:color="auto"/>
                <w:bottom w:val="none" w:sz="0" w:space="0" w:color="auto"/>
                <w:right w:val="none" w:sz="0" w:space="0" w:color="auto"/>
              </w:divBdr>
            </w:div>
          </w:divsChild>
        </w:div>
        <w:div w:id="1957953579">
          <w:marLeft w:val="0"/>
          <w:marRight w:val="0"/>
          <w:marTop w:val="0"/>
          <w:marBottom w:val="0"/>
          <w:divBdr>
            <w:top w:val="none" w:sz="0" w:space="0" w:color="auto"/>
            <w:left w:val="none" w:sz="0" w:space="0" w:color="auto"/>
            <w:bottom w:val="none" w:sz="0" w:space="0" w:color="auto"/>
            <w:right w:val="none" w:sz="0" w:space="0" w:color="auto"/>
          </w:divBdr>
          <w:divsChild>
            <w:div w:id="898126253">
              <w:marLeft w:val="0"/>
              <w:marRight w:val="0"/>
              <w:marTop w:val="0"/>
              <w:marBottom w:val="0"/>
              <w:divBdr>
                <w:top w:val="none" w:sz="0" w:space="0" w:color="auto"/>
                <w:left w:val="none" w:sz="0" w:space="0" w:color="auto"/>
                <w:bottom w:val="none" w:sz="0" w:space="0" w:color="auto"/>
                <w:right w:val="none" w:sz="0" w:space="0" w:color="auto"/>
              </w:divBdr>
            </w:div>
          </w:divsChild>
        </w:div>
        <w:div w:id="1959294805">
          <w:marLeft w:val="0"/>
          <w:marRight w:val="0"/>
          <w:marTop w:val="0"/>
          <w:marBottom w:val="0"/>
          <w:divBdr>
            <w:top w:val="none" w:sz="0" w:space="0" w:color="auto"/>
            <w:left w:val="none" w:sz="0" w:space="0" w:color="auto"/>
            <w:bottom w:val="none" w:sz="0" w:space="0" w:color="auto"/>
            <w:right w:val="none" w:sz="0" w:space="0" w:color="auto"/>
          </w:divBdr>
          <w:divsChild>
            <w:div w:id="396169026">
              <w:marLeft w:val="0"/>
              <w:marRight w:val="0"/>
              <w:marTop w:val="0"/>
              <w:marBottom w:val="0"/>
              <w:divBdr>
                <w:top w:val="none" w:sz="0" w:space="0" w:color="auto"/>
                <w:left w:val="none" w:sz="0" w:space="0" w:color="auto"/>
                <w:bottom w:val="none" w:sz="0" w:space="0" w:color="auto"/>
                <w:right w:val="none" w:sz="0" w:space="0" w:color="auto"/>
              </w:divBdr>
            </w:div>
            <w:div w:id="1448156156">
              <w:marLeft w:val="0"/>
              <w:marRight w:val="0"/>
              <w:marTop w:val="0"/>
              <w:marBottom w:val="0"/>
              <w:divBdr>
                <w:top w:val="none" w:sz="0" w:space="0" w:color="auto"/>
                <w:left w:val="none" w:sz="0" w:space="0" w:color="auto"/>
                <w:bottom w:val="none" w:sz="0" w:space="0" w:color="auto"/>
                <w:right w:val="none" w:sz="0" w:space="0" w:color="auto"/>
              </w:divBdr>
            </w:div>
          </w:divsChild>
        </w:div>
        <w:div w:id="1959799002">
          <w:marLeft w:val="0"/>
          <w:marRight w:val="0"/>
          <w:marTop w:val="0"/>
          <w:marBottom w:val="0"/>
          <w:divBdr>
            <w:top w:val="none" w:sz="0" w:space="0" w:color="auto"/>
            <w:left w:val="none" w:sz="0" w:space="0" w:color="auto"/>
            <w:bottom w:val="none" w:sz="0" w:space="0" w:color="auto"/>
            <w:right w:val="none" w:sz="0" w:space="0" w:color="auto"/>
          </w:divBdr>
          <w:divsChild>
            <w:div w:id="1797018890">
              <w:marLeft w:val="0"/>
              <w:marRight w:val="0"/>
              <w:marTop w:val="0"/>
              <w:marBottom w:val="0"/>
              <w:divBdr>
                <w:top w:val="none" w:sz="0" w:space="0" w:color="auto"/>
                <w:left w:val="none" w:sz="0" w:space="0" w:color="auto"/>
                <w:bottom w:val="none" w:sz="0" w:space="0" w:color="auto"/>
                <w:right w:val="none" w:sz="0" w:space="0" w:color="auto"/>
              </w:divBdr>
            </w:div>
          </w:divsChild>
        </w:div>
        <w:div w:id="1960532475">
          <w:marLeft w:val="0"/>
          <w:marRight w:val="0"/>
          <w:marTop w:val="0"/>
          <w:marBottom w:val="0"/>
          <w:divBdr>
            <w:top w:val="none" w:sz="0" w:space="0" w:color="auto"/>
            <w:left w:val="none" w:sz="0" w:space="0" w:color="auto"/>
            <w:bottom w:val="none" w:sz="0" w:space="0" w:color="auto"/>
            <w:right w:val="none" w:sz="0" w:space="0" w:color="auto"/>
          </w:divBdr>
          <w:divsChild>
            <w:div w:id="1233271635">
              <w:marLeft w:val="0"/>
              <w:marRight w:val="0"/>
              <w:marTop w:val="0"/>
              <w:marBottom w:val="0"/>
              <w:divBdr>
                <w:top w:val="none" w:sz="0" w:space="0" w:color="auto"/>
                <w:left w:val="none" w:sz="0" w:space="0" w:color="auto"/>
                <w:bottom w:val="none" w:sz="0" w:space="0" w:color="auto"/>
                <w:right w:val="none" w:sz="0" w:space="0" w:color="auto"/>
              </w:divBdr>
            </w:div>
          </w:divsChild>
        </w:div>
        <w:div w:id="1961842880">
          <w:marLeft w:val="0"/>
          <w:marRight w:val="0"/>
          <w:marTop w:val="0"/>
          <w:marBottom w:val="0"/>
          <w:divBdr>
            <w:top w:val="none" w:sz="0" w:space="0" w:color="auto"/>
            <w:left w:val="none" w:sz="0" w:space="0" w:color="auto"/>
            <w:bottom w:val="none" w:sz="0" w:space="0" w:color="auto"/>
            <w:right w:val="none" w:sz="0" w:space="0" w:color="auto"/>
          </w:divBdr>
          <w:divsChild>
            <w:div w:id="954751048">
              <w:marLeft w:val="0"/>
              <w:marRight w:val="0"/>
              <w:marTop w:val="0"/>
              <w:marBottom w:val="0"/>
              <w:divBdr>
                <w:top w:val="none" w:sz="0" w:space="0" w:color="auto"/>
                <w:left w:val="none" w:sz="0" w:space="0" w:color="auto"/>
                <w:bottom w:val="none" w:sz="0" w:space="0" w:color="auto"/>
                <w:right w:val="none" w:sz="0" w:space="0" w:color="auto"/>
              </w:divBdr>
            </w:div>
          </w:divsChild>
        </w:div>
        <w:div w:id="1962107626">
          <w:marLeft w:val="0"/>
          <w:marRight w:val="0"/>
          <w:marTop w:val="0"/>
          <w:marBottom w:val="0"/>
          <w:divBdr>
            <w:top w:val="none" w:sz="0" w:space="0" w:color="auto"/>
            <w:left w:val="none" w:sz="0" w:space="0" w:color="auto"/>
            <w:bottom w:val="none" w:sz="0" w:space="0" w:color="auto"/>
            <w:right w:val="none" w:sz="0" w:space="0" w:color="auto"/>
          </w:divBdr>
          <w:divsChild>
            <w:div w:id="1823081138">
              <w:marLeft w:val="0"/>
              <w:marRight w:val="0"/>
              <w:marTop w:val="0"/>
              <w:marBottom w:val="0"/>
              <w:divBdr>
                <w:top w:val="none" w:sz="0" w:space="0" w:color="auto"/>
                <w:left w:val="none" w:sz="0" w:space="0" w:color="auto"/>
                <w:bottom w:val="none" w:sz="0" w:space="0" w:color="auto"/>
                <w:right w:val="none" w:sz="0" w:space="0" w:color="auto"/>
              </w:divBdr>
            </w:div>
          </w:divsChild>
        </w:div>
        <w:div w:id="1966541361">
          <w:marLeft w:val="0"/>
          <w:marRight w:val="0"/>
          <w:marTop w:val="0"/>
          <w:marBottom w:val="0"/>
          <w:divBdr>
            <w:top w:val="none" w:sz="0" w:space="0" w:color="auto"/>
            <w:left w:val="none" w:sz="0" w:space="0" w:color="auto"/>
            <w:bottom w:val="none" w:sz="0" w:space="0" w:color="auto"/>
            <w:right w:val="none" w:sz="0" w:space="0" w:color="auto"/>
          </w:divBdr>
          <w:divsChild>
            <w:div w:id="1575703144">
              <w:marLeft w:val="0"/>
              <w:marRight w:val="0"/>
              <w:marTop w:val="0"/>
              <w:marBottom w:val="0"/>
              <w:divBdr>
                <w:top w:val="none" w:sz="0" w:space="0" w:color="auto"/>
                <w:left w:val="none" w:sz="0" w:space="0" w:color="auto"/>
                <w:bottom w:val="none" w:sz="0" w:space="0" w:color="auto"/>
                <w:right w:val="none" w:sz="0" w:space="0" w:color="auto"/>
              </w:divBdr>
            </w:div>
          </w:divsChild>
        </w:div>
        <w:div w:id="1969896574">
          <w:marLeft w:val="0"/>
          <w:marRight w:val="0"/>
          <w:marTop w:val="0"/>
          <w:marBottom w:val="0"/>
          <w:divBdr>
            <w:top w:val="none" w:sz="0" w:space="0" w:color="auto"/>
            <w:left w:val="none" w:sz="0" w:space="0" w:color="auto"/>
            <w:bottom w:val="none" w:sz="0" w:space="0" w:color="auto"/>
            <w:right w:val="none" w:sz="0" w:space="0" w:color="auto"/>
          </w:divBdr>
          <w:divsChild>
            <w:div w:id="966591878">
              <w:marLeft w:val="0"/>
              <w:marRight w:val="0"/>
              <w:marTop w:val="0"/>
              <w:marBottom w:val="0"/>
              <w:divBdr>
                <w:top w:val="none" w:sz="0" w:space="0" w:color="auto"/>
                <w:left w:val="none" w:sz="0" w:space="0" w:color="auto"/>
                <w:bottom w:val="none" w:sz="0" w:space="0" w:color="auto"/>
                <w:right w:val="none" w:sz="0" w:space="0" w:color="auto"/>
              </w:divBdr>
            </w:div>
          </w:divsChild>
        </w:div>
        <w:div w:id="1971354506">
          <w:marLeft w:val="0"/>
          <w:marRight w:val="0"/>
          <w:marTop w:val="0"/>
          <w:marBottom w:val="0"/>
          <w:divBdr>
            <w:top w:val="none" w:sz="0" w:space="0" w:color="auto"/>
            <w:left w:val="none" w:sz="0" w:space="0" w:color="auto"/>
            <w:bottom w:val="none" w:sz="0" w:space="0" w:color="auto"/>
            <w:right w:val="none" w:sz="0" w:space="0" w:color="auto"/>
          </w:divBdr>
          <w:divsChild>
            <w:div w:id="719548203">
              <w:marLeft w:val="0"/>
              <w:marRight w:val="0"/>
              <w:marTop w:val="0"/>
              <w:marBottom w:val="0"/>
              <w:divBdr>
                <w:top w:val="none" w:sz="0" w:space="0" w:color="auto"/>
                <w:left w:val="none" w:sz="0" w:space="0" w:color="auto"/>
                <w:bottom w:val="none" w:sz="0" w:space="0" w:color="auto"/>
                <w:right w:val="none" w:sz="0" w:space="0" w:color="auto"/>
              </w:divBdr>
            </w:div>
          </w:divsChild>
        </w:div>
        <w:div w:id="1974630607">
          <w:marLeft w:val="0"/>
          <w:marRight w:val="0"/>
          <w:marTop w:val="0"/>
          <w:marBottom w:val="0"/>
          <w:divBdr>
            <w:top w:val="none" w:sz="0" w:space="0" w:color="auto"/>
            <w:left w:val="none" w:sz="0" w:space="0" w:color="auto"/>
            <w:bottom w:val="none" w:sz="0" w:space="0" w:color="auto"/>
            <w:right w:val="none" w:sz="0" w:space="0" w:color="auto"/>
          </w:divBdr>
          <w:divsChild>
            <w:div w:id="1792895020">
              <w:marLeft w:val="0"/>
              <w:marRight w:val="0"/>
              <w:marTop w:val="0"/>
              <w:marBottom w:val="0"/>
              <w:divBdr>
                <w:top w:val="none" w:sz="0" w:space="0" w:color="auto"/>
                <w:left w:val="none" w:sz="0" w:space="0" w:color="auto"/>
                <w:bottom w:val="none" w:sz="0" w:space="0" w:color="auto"/>
                <w:right w:val="none" w:sz="0" w:space="0" w:color="auto"/>
              </w:divBdr>
            </w:div>
          </w:divsChild>
        </w:div>
        <w:div w:id="1975452670">
          <w:marLeft w:val="0"/>
          <w:marRight w:val="0"/>
          <w:marTop w:val="0"/>
          <w:marBottom w:val="0"/>
          <w:divBdr>
            <w:top w:val="none" w:sz="0" w:space="0" w:color="auto"/>
            <w:left w:val="none" w:sz="0" w:space="0" w:color="auto"/>
            <w:bottom w:val="none" w:sz="0" w:space="0" w:color="auto"/>
            <w:right w:val="none" w:sz="0" w:space="0" w:color="auto"/>
          </w:divBdr>
          <w:divsChild>
            <w:div w:id="408311023">
              <w:marLeft w:val="0"/>
              <w:marRight w:val="0"/>
              <w:marTop w:val="0"/>
              <w:marBottom w:val="0"/>
              <w:divBdr>
                <w:top w:val="none" w:sz="0" w:space="0" w:color="auto"/>
                <w:left w:val="none" w:sz="0" w:space="0" w:color="auto"/>
                <w:bottom w:val="none" w:sz="0" w:space="0" w:color="auto"/>
                <w:right w:val="none" w:sz="0" w:space="0" w:color="auto"/>
              </w:divBdr>
            </w:div>
          </w:divsChild>
        </w:div>
        <w:div w:id="1975476562">
          <w:marLeft w:val="0"/>
          <w:marRight w:val="0"/>
          <w:marTop w:val="0"/>
          <w:marBottom w:val="0"/>
          <w:divBdr>
            <w:top w:val="none" w:sz="0" w:space="0" w:color="auto"/>
            <w:left w:val="none" w:sz="0" w:space="0" w:color="auto"/>
            <w:bottom w:val="none" w:sz="0" w:space="0" w:color="auto"/>
            <w:right w:val="none" w:sz="0" w:space="0" w:color="auto"/>
          </w:divBdr>
          <w:divsChild>
            <w:div w:id="469516245">
              <w:marLeft w:val="0"/>
              <w:marRight w:val="0"/>
              <w:marTop w:val="0"/>
              <w:marBottom w:val="0"/>
              <w:divBdr>
                <w:top w:val="none" w:sz="0" w:space="0" w:color="auto"/>
                <w:left w:val="none" w:sz="0" w:space="0" w:color="auto"/>
                <w:bottom w:val="none" w:sz="0" w:space="0" w:color="auto"/>
                <w:right w:val="none" w:sz="0" w:space="0" w:color="auto"/>
              </w:divBdr>
            </w:div>
          </w:divsChild>
        </w:div>
        <w:div w:id="1982609162">
          <w:marLeft w:val="0"/>
          <w:marRight w:val="0"/>
          <w:marTop w:val="0"/>
          <w:marBottom w:val="0"/>
          <w:divBdr>
            <w:top w:val="none" w:sz="0" w:space="0" w:color="auto"/>
            <w:left w:val="none" w:sz="0" w:space="0" w:color="auto"/>
            <w:bottom w:val="none" w:sz="0" w:space="0" w:color="auto"/>
            <w:right w:val="none" w:sz="0" w:space="0" w:color="auto"/>
          </w:divBdr>
          <w:divsChild>
            <w:div w:id="713654197">
              <w:marLeft w:val="0"/>
              <w:marRight w:val="0"/>
              <w:marTop w:val="0"/>
              <w:marBottom w:val="0"/>
              <w:divBdr>
                <w:top w:val="none" w:sz="0" w:space="0" w:color="auto"/>
                <w:left w:val="none" w:sz="0" w:space="0" w:color="auto"/>
                <w:bottom w:val="none" w:sz="0" w:space="0" w:color="auto"/>
                <w:right w:val="none" w:sz="0" w:space="0" w:color="auto"/>
              </w:divBdr>
            </w:div>
          </w:divsChild>
        </w:div>
        <w:div w:id="1984117287">
          <w:marLeft w:val="0"/>
          <w:marRight w:val="0"/>
          <w:marTop w:val="0"/>
          <w:marBottom w:val="0"/>
          <w:divBdr>
            <w:top w:val="none" w:sz="0" w:space="0" w:color="auto"/>
            <w:left w:val="none" w:sz="0" w:space="0" w:color="auto"/>
            <w:bottom w:val="none" w:sz="0" w:space="0" w:color="auto"/>
            <w:right w:val="none" w:sz="0" w:space="0" w:color="auto"/>
          </w:divBdr>
          <w:divsChild>
            <w:div w:id="390426758">
              <w:marLeft w:val="0"/>
              <w:marRight w:val="0"/>
              <w:marTop w:val="0"/>
              <w:marBottom w:val="0"/>
              <w:divBdr>
                <w:top w:val="none" w:sz="0" w:space="0" w:color="auto"/>
                <w:left w:val="none" w:sz="0" w:space="0" w:color="auto"/>
                <w:bottom w:val="none" w:sz="0" w:space="0" w:color="auto"/>
                <w:right w:val="none" w:sz="0" w:space="0" w:color="auto"/>
              </w:divBdr>
            </w:div>
          </w:divsChild>
        </w:div>
        <w:div w:id="1984191980">
          <w:marLeft w:val="0"/>
          <w:marRight w:val="0"/>
          <w:marTop w:val="0"/>
          <w:marBottom w:val="0"/>
          <w:divBdr>
            <w:top w:val="none" w:sz="0" w:space="0" w:color="auto"/>
            <w:left w:val="none" w:sz="0" w:space="0" w:color="auto"/>
            <w:bottom w:val="none" w:sz="0" w:space="0" w:color="auto"/>
            <w:right w:val="none" w:sz="0" w:space="0" w:color="auto"/>
          </w:divBdr>
          <w:divsChild>
            <w:div w:id="1411808284">
              <w:marLeft w:val="0"/>
              <w:marRight w:val="0"/>
              <w:marTop w:val="0"/>
              <w:marBottom w:val="0"/>
              <w:divBdr>
                <w:top w:val="none" w:sz="0" w:space="0" w:color="auto"/>
                <w:left w:val="none" w:sz="0" w:space="0" w:color="auto"/>
                <w:bottom w:val="none" w:sz="0" w:space="0" w:color="auto"/>
                <w:right w:val="none" w:sz="0" w:space="0" w:color="auto"/>
              </w:divBdr>
            </w:div>
          </w:divsChild>
        </w:div>
        <w:div w:id="1985431719">
          <w:marLeft w:val="0"/>
          <w:marRight w:val="0"/>
          <w:marTop w:val="0"/>
          <w:marBottom w:val="0"/>
          <w:divBdr>
            <w:top w:val="none" w:sz="0" w:space="0" w:color="auto"/>
            <w:left w:val="none" w:sz="0" w:space="0" w:color="auto"/>
            <w:bottom w:val="none" w:sz="0" w:space="0" w:color="auto"/>
            <w:right w:val="none" w:sz="0" w:space="0" w:color="auto"/>
          </w:divBdr>
          <w:divsChild>
            <w:div w:id="1434011236">
              <w:marLeft w:val="0"/>
              <w:marRight w:val="0"/>
              <w:marTop w:val="0"/>
              <w:marBottom w:val="0"/>
              <w:divBdr>
                <w:top w:val="none" w:sz="0" w:space="0" w:color="auto"/>
                <w:left w:val="none" w:sz="0" w:space="0" w:color="auto"/>
                <w:bottom w:val="none" w:sz="0" w:space="0" w:color="auto"/>
                <w:right w:val="none" w:sz="0" w:space="0" w:color="auto"/>
              </w:divBdr>
            </w:div>
          </w:divsChild>
        </w:div>
        <w:div w:id="1989819372">
          <w:marLeft w:val="0"/>
          <w:marRight w:val="0"/>
          <w:marTop w:val="0"/>
          <w:marBottom w:val="0"/>
          <w:divBdr>
            <w:top w:val="none" w:sz="0" w:space="0" w:color="auto"/>
            <w:left w:val="none" w:sz="0" w:space="0" w:color="auto"/>
            <w:bottom w:val="none" w:sz="0" w:space="0" w:color="auto"/>
            <w:right w:val="none" w:sz="0" w:space="0" w:color="auto"/>
          </w:divBdr>
          <w:divsChild>
            <w:div w:id="1898859812">
              <w:marLeft w:val="0"/>
              <w:marRight w:val="0"/>
              <w:marTop w:val="0"/>
              <w:marBottom w:val="0"/>
              <w:divBdr>
                <w:top w:val="none" w:sz="0" w:space="0" w:color="auto"/>
                <w:left w:val="none" w:sz="0" w:space="0" w:color="auto"/>
                <w:bottom w:val="none" w:sz="0" w:space="0" w:color="auto"/>
                <w:right w:val="none" w:sz="0" w:space="0" w:color="auto"/>
              </w:divBdr>
            </w:div>
          </w:divsChild>
        </w:div>
        <w:div w:id="1994095255">
          <w:marLeft w:val="0"/>
          <w:marRight w:val="0"/>
          <w:marTop w:val="0"/>
          <w:marBottom w:val="0"/>
          <w:divBdr>
            <w:top w:val="none" w:sz="0" w:space="0" w:color="auto"/>
            <w:left w:val="none" w:sz="0" w:space="0" w:color="auto"/>
            <w:bottom w:val="none" w:sz="0" w:space="0" w:color="auto"/>
            <w:right w:val="none" w:sz="0" w:space="0" w:color="auto"/>
          </w:divBdr>
          <w:divsChild>
            <w:div w:id="1902330414">
              <w:marLeft w:val="0"/>
              <w:marRight w:val="0"/>
              <w:marTop w:val="0"/>
              <w:marBottom w:val="0"/>
              <w:divBdr>
                <w:top w:val="none" w:sz="0" w:space="0" w:color="auto"/>
                <w:left w:val="none" w:sz="0" w:space="0" w:color="auto"/>
                <w:bottom w:val="none" w:sz="0" w:space="0" w:color="auto"/>
                <w:right w:val="none" w:sz="0" w:space="0" w:color="auto"/>
              </w:divBdr>
            </w:div>
          </w:divsChild>
        </w:div>
        <w:div w:id="1994290403">
          <w:marLeft w:val="0"/>
          <w:marRight w:val="0"/>
          <w:marTop w:val="0"/>
          <w:marBottom w:val="0"/>
          <w:divBdr>
            <w:top w:val="none" w:sz="0" w:space="0" w:color="auto"/>
            <w:left w:val="none" w:sz="0" w:space="0" w:color="auto"/>
            <w:bottom w:val="none" w:sz="0" w:space="0" w:color="auto"/>
            <w:right w:val="none" w:sz="0" w:space="0" w:color="auto"/>
          </w:divBdr>
          <w:divsChild>
            <w:div w:id="1225721139">
              <w:marLeft w:val="0"/>
              <w:marRight w:val="0"/>
              <w:marTop w:val="0"/>
              <w:marBottom w:val="0"/>
              <w:divBdr>
                <w:top w:val="none" w:sz="0" w:space="0" w:color="auto"/>
                <w:left w:val="none" w:sz="0" w:space="0" w:color="auto"/>
                <w:bottom w:val="none" w:sz="0" w:space="0" w:color="auto"/>
                <w:right w:val="none" w:sz="0" w:space="0" w:color="auto"/>
              </w:divBdr>
            </w:div>
          </w:divsChild>
        </w:div>
        <w:div w:id="1994916480">
          <w:marLeft w:val="0"/>
          <w:marRight w:val="0"/>
          <w:marTop w:val="0"/>
          <w:marBottom w:val="0"/>
          <w:divBdr>
            <w:top w:val="none" w:sz="0" w:space="0" w:color="auto"/>
            <w:left w:val="none" w:sz="0" w:space="0" w:color="auto"/>
            <w:bottom w:val="none" w:sz="0" w:space="0" w:color="auto"/>
            <w:right w:val="none" w:sz="0" w:space="0" w:color="auto"/>
          </w:divBdr>
          <w:divsChild>
            <w:div w:id="1637829817">
              <w:marLeft w:val="0"/>
              <w:marRight w:val="0"/>
              <w:marTop w:val="0"/>
              <w:marBottom w:val="0"/>
              <w:divBdr>
                <w:top w:val="none" w:sz="0" w:space="0" w:color="auto"/>
                <w:left w:val="none" w:sz="0" w:space="0" w:color="auto"/>
                <w:bottom w:val="none" w:sz="0" w:space="0" w:color="auto"/>
                <w:right w:val="none" w:sz="0" w:space="0" w:color="auto"/>
              </w:divBdr>
            </w:div>
          </w:divsChild>
        </w:div>
        <w:div w:id="1995135879">
          <w:marLeft w:val="0"/>
          <w:marRight w:val="0"/>
          <w:marTop w:val="0"/>
          <w:marBottom w:val="0"/>
          <w:divBdr>
            <w:top w:val="none" w:sz="0" w:space="0" w:color="auto"/>
            <w:left w:val="none" w:sz="0" w:space="0" w:color="auto"/>
            <w:bottom w:val="none" w:sz="0" w:space="0" w:color="auto"/>
            <w:right w:val="none" w:sz="0" w:space="0" w:color="auto"/>
          </w:divBdr>
          <w:divsChild>
            <w:div w:id="297878769">
              <w:marLeft w:val="0"/>
              <w:marRight w:val="0"/>
              <w:marTop w:val="0"/>
              <w:marBottom w:val="0"/>
              <w:divBdr>
                <w:top w:val="none" w:sz="0" w:space="0" w:color="auto"/>
                <w:left w:val="none" w:sz="0" w:space="0" w:color="auto"/>
                <w:bottom w:val="none" w:sz="0" w:space="0" w:color="auto"/>
                <w:right w:val="none" w:sz="0" w:space="0" w:color="auto"/>
              </w:divBdr>
            </w:div>
          </w:divsChild>
        </w:div>
        <w:div w:id="1995181787">
          <w:marLeft w:val="0"/>
          <w:marRight w:val="0"/>
          <w:marTop w:val="0"/>
          <w:marBottom w:val="0"/>
          <w:divBdr>
            <w:top w:val="none" w:sz="0" w:space="0" w:color="auto"/>
            <w:left w:val="none" w:sz="0" w:space="0" w:color="auto"/>
            <w:bottom w:val="none" w:sz="0" w:space="0" w:color="auto"/>
            <w:right w:val="none" w:sz="0" w:space="0" w:color="auto"/>
          </w:divBdr>
          <w:divsChild>
            <w:div w:id="1060127615">
              <w:marLeft w:val="0"/>
              <w:marRight w:val="0"/>
              <w:marTop w:val="0"/>
              <w:marBottom w:val="0"/>
              <w:divBdr>
                <w:top w:val="none" w:sz="0" w:space="0" w:color="auto"/>
                <w:left w:val="none" w:sz="0" w:space="0" w:color="auto"/>
                <w:bottom w:val="none" w:sz="0" w:space="0" w:color="auto"/>
                <w:right w:val="none" w:sz="0" w:space="0" w:color="auto"/>
              </w:divBdr>
            </w:div>
          </w:divsChild>
        </w:div>
        <w:div w:id="1995837943">
          <w:marLeft w:val="0"/>
          <w:marRight w:val="0"/>
          <w:marTop w:val="0"/>
          <w:marBottom w:val="0"/>
          <w:divBdr>
            <w:top w:val="none" w:sz="0" w:space="0" w:color="auto"/>
            <w:left w:val="none" w:sz="0" w:space="0" w:color="auto"/>
            <w:bottom w:val="none" w:sz="0" w:space="0" w:color="auto"/>
            <w:right w:val="none" w:sz="0" w:space="0" w:color="auto"/>
          </w:divBdr>
          <w:divsChild>
            <w:div w:id="1322780082">
              <w:marLeft w:val="0"/>
              <w:marRight w:val="0"/>
              <w:marTop w:val="0"/>
              <w:marBottom w:val="0"/>
              <w:divBdr>
                <w:top w:val="none" w:sz="0" w:space="0" w:color="auto"/>
                <w:left w:val="none" w:sz="0" w:space="0" w:color="auto"/>
                <w:bottom w:val="none" w:sz="0" w:space="0" w:color="auto"/>
                <w:right w:val="none" w:sz="0" w:space="0" w:color="auto"/>
              </w:divBdr>
            </w:div>
          </w:divsChild>
        </w:div>
        <w:div w:id="1996101944">
          <w:marLeft w:val="0"/>
          <w:marRight w:val="0"/>
          <w:marTop w:val="0"/>
          <w:marBottom w:val="0"/>
          <w:divBdr>
            <w:top w:val="none" w:sz="0" w:space="0" w:color="auto"/>
            <w:left w:val="none" w:sz="0" w:space="0" w:color="auto"/>
            <w:bottom w:val="none" w:sz="0" w:space="0" w:color="auto"/>
            <w:right w:val="none" w:sz="0" w:space="0" w:color="auto"/>
          </w:divBdr>
          <w:divsChild>
            <w:div w:id="730270229">
              <w:marLeft w:val="0"/>
              <w:marRight w:val="0"/>
              <w:marTop w:val="0"/>
              <w:marBottom w:val="0"/>
              <w:divBdr>
                <w:top w:val="none" w:sz="0" w:space="0" w:color="auto"/>
                <w:left w:val="none" w:sz="0" w:space="0" w:color="auto"/>
                <w:bottom w:val="none" w:sz="0" w:space="0" w:color="auto"/>
                <w:right w:val="none" w:sz="0" w:space="0" w:color="auto"/>
              </w:divBdr>
            </w:div>
            <w:div w:id="1225288371">
              <w:marLeft w:val="0"/>
              <w:marRight w:val="0"/>
              <w:marTop w:val="0"/>
              <w:marBottom w:val="0"/>
              <w:divBdr>
                <w:top w:val="none" w:sz="0" w:space="0" w:color="auto"/>
                <w:left w:val="none" w:sz="0" w:space="0" w:color="auto"/>
                <w:bottom w:val="none" w:sz="0" w:space="0" w:color="auto"/>
                <w:right w:val="none" w:sz="0" w:space="0" w:color="auto"/>
              </w:divBdr>
            </w:div>
            <w:div w:id="2113626006">
              <w:marLeft w:val="0"/>
              <w:marRight w:val="0"/>
              <w:marTop w:val="0"/>
              <w:marBottom w:val="0"/>
              <w:divBdr>
                <w:top w:val="none" w:sz="0" w:space="0" w:color="auto"/>
                <w:left w:val="none" w:sz="0" w:space="0" w:color="auto"/>
                <w:bottom w:val="none" w:sz="0" w:space="0" w:color="auto"/>
                <w:right w:val="none" w:sz="0" w:space="0" w:color="auto"/>
              </w:divBdr>
            </w:div>
          </w:divsChild>
        </w:div>
        <w:div w:id="1996642737">
          <w:marLeft w:val="0"/>
          <w:marRight w:val="0"/>
          <w:marTop w:val="0"/>
          <w:marBottom w:val="0"/>
          <w:divBdr>
            <w:top w:val="none" w:sz="0" w:space="0" w:color="auto"/>
            <w:left w:val="none" w:sz="0" w:space="0" w:color="auto"/>
            <w:bottom w:val="none" w:sz="0" w:space="0" w:color="auto"/>
            <w:right w:val="none" w:sz="0" w:space="0" w:color="auto"/>
          </w:divBdr>
          <w:divsChild>
            <w:div w:id="46491184">
              <w:marLeft w:val="0"/>
              <w:marRight w:val="0"/>
              <w:marTop w:val="0"/>
              <w:marBottom w:val="0"/>
              <w:divBdr>
                <w:top w:val="none" w:sz="0" w:space="0" w:color="auto"/>
                <w:left w:val="none" w:sz="0" w:space="0" w:color="auto"/>
                <w:bottom w:val="none" w:sz="0" w:space="0" w:color="auto"/>
                <w:right w:val="none" w:sz="0" w:space="0" w:color="auto"/>
              </w:divBdr>
            </w:div>
          </w:divsChild>
        </w:div>
        <w:div w:id="1997100961">
          <w:marLeft w:val="0"/>
          <w:marRight w:val="0"/>
          <w:marTop w:val="0"/>
          <w:marBottom w:val="0"/>
          <w:divBdr>
            <w:top w:val="none" w:sz="0" w:space="0" w:color="auto"/>
            <w:left w:val="none" w:sz="0" w:space="0" w:color="auto"/>
            <w:bottom w:val="none" w:sz="0" w:space="0" w:color="auto"/>
            <w:right w:val="none" w:sz="0" w:space="0" w:color="auto"/>
          </w:divBdr>
          <w:divsChild>
            <w:div w:id="776027020">
              <w:marLeft w:val="0"/>
              <w:marRight w:val="0"/>
              <w:marTop w:val="0"/>
              <w:marBottom w:val="0"/>
              <w:divBdr>
                <w:top w:val="none" w:sz="0" w:space="0" w:color="auto"/>
                <w:left w:val="none" w:sz="0" w:space="0" w:color="auto"/>
                <w:bottom w:val="none" w:sz="0" w:space="0" w:color="auto"/>
                <w:right w:val="none" w:sz="0" w:space="0" w:color="auto"/>
              </w:divBdr>
            </w:div>
          </w:divsChild>
        </w:div>
        <w:div w:id="1998796929">
          <w:marLeft w:val="0"/>
          <w:marRight w:val="0"/>
          <w:marTop w:val="0"/>
          <w:marBottom w:val="0"/>
          <w:divBdr>
            <w:top w:val="none" w:sz="0" w:space="0" w:color="auto"/>
            <w:left w:val="none" w:sz="0" w:space="0" w:color="auto"/>
            <w:bottom w:val="none" w:sz="0" w:space="0" w:color="auto"/>
            <w:right w:val="none" w:sz="0" w:space="0" w:color="auto"/>
          </w:divBdr>
          <w:divsChild>
            <w:div w:id="1846553846">
              <w:marLeft w:val="0"/>
              <w:marRight w:val="0"/>
              <w:marTop w:val="0"/>
              <w:marBottom w:val="0"/>
              <w:divBdr>
                <w:top w:val="none" w:sz="0" w:space="0" w:color="auto"/>
                <w:left w:val="none" w:sz="0" w:space="0" w:color="auto"/>
                <w:bottom w:val="none" w:sz="0" w:space="0" w:color="auto"/>
                <w:right w:val="none" w:sz="0" w:space="0" w:color="auto"/>
              </w:divBdr>
            </w:div>
          </w:divsChild>
        </w:div>
        <w:div w:id="2000037102">
          <w:marLeft w:val="0"/>
          <w:marRight w:val="0"/>
          <w:marTop w:val="0"/>
          <w:marBottom w:val="0"/>
          <w:divBdr>
            <w:top w:val="none" w:sz="0" w:space="0" w:color="auto"/>
            <w:left w:val="none" w:sz="0" w:space="0" w:color="auto"/>
            <w:bottom w:val="none" w:sz="0" w:space="0" w:color="auto"/>
            <w:right w:val="none" w:sz="0" w:space="0" w:color="auto"/>
          </w:divBdr>
          <w:divsChild>
            <w:div w:id="1881746678">
              <w:marLeft w:val="0"/>
              <w:marRight w:val="0"/>
              <w:marTop w:val="0"/>
              <w:marBottom w:val="0"/>
              <w:divBdr>
                <w:top w:val="none" w:sz="0" w:space="0" w:color="auto"/>
                <w:left w:val="none" w:sz="0" w:space="0" w:color="auto"/>
                <w:bottom w:val="none" w:sz="0" w:space="0" w:color="auto"/>
                <w:right w:val="none" w:sz="0" w:space="0" w:color="auto"/>
              </w:divBdr>
            </w:div>
          </w:divsChild>
        </w:div>
        <w:div w:id="2001883832">
          <w:marLeft w:val="0"/>
          <w:marRight w:val="0"/>
          <w:marTop w:val="0"/>
          <w:marBottom w:val="0"/>
          <w:divBdr>
            <w:top w:val="none" w:sz="0" w:space="0" w:color="auto"/>
            <w:left w:val="none" w:sz="0" w:space="0" w:color="auto"/>
            <w:bottom w:val="none" w:sz="0" w:space="0" w:color="auto"/>
            <w:right w:val="none" w:sz="0" w:space="0" w:color="auto"/>
          </w:divBdr>
          <w:divsChild>
            <w:div w:id="1631663928">
              <w:marLeft w:val="0"/>
              <w:marRight w:val="0"/>
              <w:marTop w:val="0"/>
              <w:marBottom w:val="0"/>
              <w:divBdr>
                <w:top w:val="none" w:sz="0" w:space="0" w:color="auto"/>
                <w:left w:val="none" w:sz="0" w:space="0" w:color="auto"/>
                <w:bottom w:val="none" w:sz="0" w:space="0" w:color="auto"/>
                <w:right w:val="none" w:sz="0" w:space="0" w:color="auto"/>
              </w:divBdr>
            </w:div>
          </w:divsChild>
        </w:div>
        <w:div w:id="2003310594">
          <w:marLeft w:val="0"/>
          <w:marRight w:val="0"/>
          <w:marTop w:val="0"/>
          <w:marBottom w:val="0"/>
          <w:divBdr>
            <w:top w:val="none" w:sz="0" w:space="0" w:color="auto"/>
            <w:left w:val="none" w:sz="0" w:space="0" w:color="auto"/>
            <w:bottom w:val="none" w:sz="0" w:space="0" w:color="auto"/>
            <w:right w:val="none" w:sz="0" w:space="0" w:color="auto"/>
          </w:divBdr>
          <w:divsChild>
            <w:div w:id="561139100">
              <w:marLeft w:val="0"/>
              <w:marRight w:val="0"/>
              <w:marTop w:val="0"/>
              <w:marBottom w:val="0"/>
              <w:divBdr>
                <w:top w:val="none" w:sz="0" w:space="0" w:color="auto"/>
                <w:left w:val="none" w:sz="0" w:space="0" w:color="auto"/>
                <w:bottom w:val="none" w:sz="0" w:space="0" w:color="auto"/>
                <w:right w:val="none" w:sz="0" w:space="0" w:color="auto"/>
              </w:divBdr>
            </w:div>
          </w:divsChild>
        </w:div>
        <w:div w:id="2006089292">
          <w:marLeft w:val="0"/>
          <w:marRight w:val="0"/>
          <w:marTop w:val="0"/>
          <w:marBottom w:val="0"/>
          <w:divBdr>
            <w:top w:val="none" w:sz="0" w:space="0" w:color="auto"/>
            <w:left w:val="none" w:sz="0" w:space="0" w:color="auto"/>
            <w:bottom w:val="none" w:sz="0" w:space="0" w:color="auto"/>
            <w:right w:val="none" w:sz="0" w:space="0" w:color="auto"/>
          </w:divBdr>
          <w:divsChild>
            <w:div w:id="1783257277">
              <w:marLeft w:val="0"/>
              <w:marRight w:val="0"/>
              <w:marTop w:val="0"/>
              <w:marBottom w:val="0"/>
              <w:divBdr>
                <w:top w:val="none" w:sz="0" w:space="0" w:color="auto"/>
                <w:left w:val="none" w:sz="0" w:space="0" w:color="auto"/>
                <w:bottom w:val="none" w:sz="0" w:space="0" w:color="auto"/>
                <w:right w:val="none" w:sz="0" w:space="0" w:color="auto"/>
              </w:divBdr>
            </w:div>
          </w:divsChild>
        </w:div>
        <w:div w:id="2006281590">
          <w:marLeft w:val="0"/>
          <w:marRight w:val="0"/>
          <w:marTop w:val="0"/>
          <w:marBottom w:val="0"/>
          <w:divBdr>
            <w:top w:val="none" w:sz="0" w:space="0" w:color="auto"/>
            <w:left w:val="none" w:sz="0" w:space="0" w:color="auto"/>
            <w:bottom w:val="none" w:sz="0" w:space="0" w:color="auto"/>
            <w:right w:val="none" w:sz="0" w:space="0" w:color="auto"/>
          </w:divBdr>
          <w:divsChild>
            <w:div w:id="1948195468">
              <w:marLeft w:val="0"/>
              <w:marRight w:val="0"/>
              <w:marTop w:val="0"/>
              <w:marBottom w:val="0"/>
              <w:divBdr>
                <w:top w:val="none" w:sz="0" w:space="0" w:color="auto"/>
                <w:left w:val="none" w:sz="0" w:space="0" w:color="auto"/>
                <w:bottom w:val="none" w:sz="0" w:space="0" w:color="auto"/>
                <w:right w:val="none" w:sz="0" w:space="0" w:color="auto"/>
              </w:divBdr>
            </w:div>
          </w:divsChild>
        </w:div>
        <w:div w:id="2007197864">
          <w:marLeft w:val="0"/>
          <w:marRight w:val="0"/>
          <w:marTop w:val="0"/>
          <w:marBottom w:val="0"/>
          <w:divBdr>
            <w:top w:val="none" w:sz="0" w:space="0" w:color="auto"/>
            <w:left w:val="none" w:sz="0" w:space="0" w:color="auto"/>
            <w:bottom w:val="none" w:sz="0" w:space="0" w:color="auto"/>
            <w:right w:val="none" w:sz="0" w:space="0" w:color="auto"/>
          </w:divBdr>
          <w:divsChild>
            <w:div w:id="6948747">
              <w:marLeft w:val="0"/>
              <w:marRight w:val="0"/>
              <w:marTop w:val="0"/>
              <w:marBottom w:val="0"/>
              <w:divBdr>
                <w:top w:val="none" w:sz="0" w:space="0" w:color="auto"/>
                <w:left w:val="none" w:sz="0" w:space="0" w:color="auto"/>
                <w:bottom w:val="none" w:sz="0" w:space="0" w:color="auto"/>
                <w:right w:val="none" w:sz="0" w:space="0" w:color="auto"/>
              </w:divBdr>
            </w:div>
          </w:divsChild>
        </w:div>
        <w:div w:id="2007442078">
          <w:marLeft w:val="0"/>
          <w:marRight w:val="0"/>
          <w:marTop w:val="0"/>
          <w:marBottom w:val="0"/>
          <w:divBdr>
            <w:top w:val="none" w:sz="0" w:space="0" w:color="auto"/>
            <w:left w:val="none" w:sz="0" w:space="0" w:color="auto"/>
            <w:bottom w:val="none" w:sz="0" w:space="0" w:color="auto"/>
            <w:right w:val="none" w:sz="0" w:space="0" w:color="auto"/>
          </w:divBdr>
          <w:divsChild>
            <w:div w:id="552545796">
              <w:marLeft w:val="0"/>
              <w:marRight w:val="0"/>
              <w:marTop w:val="0"/>
              <w:marBottom w:val="0"/>
              <w:divBdr>
                <w:top w:val="none" w:sz="0" w:space="0" w:color="auto"/>
                <w:left w:val="none" w:sz="0" w:space="0" w:color="auto"/>
                <w:bottom w:val="none" w:sz="0" w:space="0" w:color="auto"/>
                <w:right w:val="none" w:sz="0" w:space="0" w:color="auto"/>
              </w:divBdr>
            </w:div>
            <w:div w:id="1331251533">
              <w:marLeft w:val="0"/>
              <w:marRight w:val="0"/>
              <w:marTop w:val="0"/>
              <w:marBottom w:val="0"/>
              <w:divBdr>
                <w:top w:val="none" w:sz="0" w:space="0" w:color="auto"/>
                <w:left w:val="none" w:sz="0" w:space="0" w:color="auto"/>
                <w:bottom w:val="none" w:sz="0" w:space="0" w:color="auto"/>
                <w:right w:val="none" w:sz="0" w:space="0" w:color="auto"/>
              </w:divBdr>
            </w:div>
          </w:divsChild>
        </w:div>
        <w:div w:id="2010214137">
          <w:marLeft w:val="0"/>
          <w:marRight w:val="0"/>
          <w:marTop w:val="0"/>
          <w:marBottom w:val="0"/>
          <w:divBdr>
            <w:top w:val="none" w:sz="0" w:space="0" w:color="auto"/>
            <w:left w:val="none" w:sz="0" w:space="0" w:color="auto"/>
            <w:bottom w:val="none" w:sz="0" w:space="0" w:color="auto"/>
            <w:right w:val="none" w:sz="0" w:space="0" w:color="auto"/>
          </w:divBdr>
          <w:divsChild>
            <w:div w:id="468133573">
              <w:marLeft w:val="0"/>
              <w:marRight w:val="0"/>
              <w:marTop w:val="0"/>
              <w:marBottom w:val="0"/>
              <w:divBdr>
                <w:top w:val="none" w:sz="0" w:space="0" w:color="auto"/>
                <w:left w:val="none" w:sz="0" w:space="0" w:color="auto"/>
                <w:bottom w:val="none" w:sz="0" w:space="0" w:color="auto"/>
                <w:right w:val="none" w:sz="0" w:space="0" w:color="auto"/>
              </w:divBdr>
            </w:div>
          </w:divsChild>
        </w:div>
        <w:div w:id="2011643254">
          <w:marLeft w:val="0"/>
          <w:marRight w:val="0"/>
          <w:marTop w:val="0"/>
          <w:marBottom w:val="0"/>
          <w:divBdr>
            <w:top w:val="none" w:sz="0" w:space="0" w:color="auto"/>
            <w:left w:val="none" w:sz="0" w:space="0" w:color="auto"/>
            <w:bottom w:val="none" w:sz="0" w:space="0" w:color="auto"/>
            <w:right w:val="none" w:sz="0" w:space="0" w:color="auto"/>
          </w:divBdr>
          <w:divsChild>
            <w:div w:id="1191917315">
              <w:marLeft w:val="0"/>
              <w:marRight w:val="0"/>
              <w:marTop w:val="0"/>
              <w:marBottom w:val="0"/>
              <w:divBdr>
                <w:top w:val="none" w:sz="0" w:space="0" w:color="auto"/>
                <w:left w:val="none" w:sz="0" w:space="0" w:color="auto"/>
                <w:bottom w:val="none" w:sz="0" w:space="0" w:color="auto"/>
                <w:right w:val="none" w:sz="0" w:space="0" w:color="auto"/>
              </w:divBdr>
            </w:div>
          </w:divsChild>
        </w:div>
        <w:div w:id="2012485751">
          <w:marLeft w:val="0"/>
          <w:marRight w:val="0"/>
          <w:marTop w:val="0"/>
          <w:marBottom w:val="0"/>
          <w:divBdr>
            <w:top w:val="none" w:sz="0" w:space="0" w:color="auto"/>
            <w:left w:val="none" w:sz="0" w:space="0" w:color="auto"/>
            <w:bottom w:val="none" w:sz="0" w:space="0" w:color="auto"/>
            <w:right w:val="none" w:sz="0" w:space="0" w:color="auto"/>
          </w:divBdr>
          <w:divsChild>
            <w:div w:id="1930042977">
              <w:marLeft w:val="0"/>
              <w:marRight w:val="0"/>
              <w:marTop w:val="0"/>
              <w:marBottom w:val="0"/>
              <w:divBdr>
                <w:top w:val="none" w:sz="0" w:space="0" w:color="auto"/>
                <w:left w:val="none" w:sz="0" w:space="0" w:color="auto"/>
                <w:bottom w:val="none" w:sz="0" w:space="0" w:color="auto"/>
                <w:right w:val="none" w:sz="0" w:space="0" w:color="auto"/>
              </w:divBdr>
            </w:div>
          </w:divsChild>
        </w:div>
        <w:div w:id="2013993682">
          <w:marLeft w:val="0"/>
          <w:marRight w:val="0"/>
          <w:marTop w:val="0"/>
          <w:marBottom w:val="0"/>
          <w:divBdr>
            <w:top w:val="none" w:sz="0" w:space="0" w:color="auto"/>
            <w:left w:val="none" w:sz="0" w:space="0" w:color="auto"/>
            <w:bottom w:val="none" w:sz="0" w:space="0" w:color="auto"/>
            <w:right w:val="none" w:sz="0" w:space="0" w:color="auto"/>
          </w:divBdr>
          <w:divsChild>
            <w:div w:id="1790970750">
              <w:marLeft w:val="0"/>
              <w:marRight w:val="0"/>
              <w:marTop w:val="0"/>
              <w:marBottom w:val="0"/>
              <w:divBdr>
                <w:top w:val="none" w:sz="0" w:space="0" w:color="auto"/>
                <w:left w:val="none" w:sz="0" w:space="0" w:color="auto"/>
                <w:bottom w:val="none" w:sz="0" w:space="0" w:color="auto"/>
                <w:right w:val="none" w:sz="0" w:space="0" w:color="auto"/>
              </w:divBdr>
            </w:div>
          </w:divsChild>
        </w:div>
        <w:div w:id="2016493445">
          <w:marLeft w:val="0"/>
          <w:marRight w:val="0"/>
          <w:marTop w:val="0"/>
          <w:marBottom w:val="0"/>
          <w:divBdr>
            <w:top w:val="none" w:sz="0" w:space="0" w:color="auto"/>
            <w:left w:val="none" w:sz="0" w:space="0" w:color="auto"/>
            <w:bottom w:val="none" w:sz="0" w:space="0" w:color="auto"/>
            <w:right w:val="none" w:sz="0" w:space="0" w:color="auto"/>
          </w:divBdr>
          <w:divsChild>
            <w:div w:id="1935086510">
              <w:marLeft w:val="0"/>
              <w:marRight w:val="0"/>
              <w:marTop w:val="0"/>
              <w:marBottom w:val="0"/>
              <w:divBdr>
                <w:top w:val="none" w:sz="0" w:space="0" w:color="auto"/>
                <w:left w:val="none" w:sz="0" w:space="0" w:color="auto"/>
                <w:bottom w:val="none" w:sz="0" w:space="0" w:color="auto"/>
                <w:right w:val="none" w:sz="0" w:space="0" w:color="auto"/>
              </w:divBdr>
            </w:div>
          </w:divsChild>
        </w:div>
        <w:div w:id="2019651226">
          <w:marLeft w:val="0"/>
          <w:marRight w:val="0"/>
          <w:marTop w:val="0"/>
          <w:marBottom w:val="0"/>
          <w:divBdr>
            <w:top w:val="none" w:sz="0" w:space="0" w:color="auto"/>
            <w:left w:val="none" w:sz="0" w:space="0" w:color="auto"/>
            <w:bottom w:val="none" w:sz="0" w:space="0" w:color="auto"/>
            <w:right w:val="none" w:sz="0" w:space="0" w:color="auto"/>
          </w:divBdr>
          <w:divsChild>
            <w:div w:id="1747874704">
              <w:marLeft w:val="0"/>
              <w:marRight w:val="0"/>
              <w:marTop w:val="0"/>
              <w:marBottom w:val="0"/>
              <w:divBdr>
                <w:top w:val="none" w:sz="0" w:space="0" w:color="auto"/>
                <w:left w:val="none" w:sz="0" w:space="0" w:color="auto"/>
                <w:bottom w:val="none" w:sz="0" w:space="0" w:color="auto"/>
                <w:right w:val="none" w:sz="0" w:space="0" w:color="auto"/>
              </w:divBdr>
            </w:div>
          </w:divsChild>
        </w:div>
        <w:div w:id="2020498006">
          <w:marLeft w:val="0"/>
          <w:marRight w:val="0"/>
          <w:marTop w:val="0"/>
          <w:marBottom w:val="0"/>
          <w:divBdr>
            <w:top w:val="none" w:sz="0" w:space="0" w:color="auto"/>
            <w:left w:val="none" w:sz="0" w:space="0" w:color="auto"/>
            <w:bottom w:val="none" w:sz="0" w:space="0" w:color="auto"/>
            <w:right w:val="none" w:sz="0" w:space="0" w:color="auto"/>
          </w:divBdr>
          <w:divsChild>
            <w:div w:id="840778303">
              <w:marLeft w:val="0"/>
              <w:marRight w:val="0"/>
              <w:marTop w:val="0"/>
              <w:marBottom w:val="0"/>
              <w:divBdr>
                <w:top w:val="none" w:sz="0" w:space="0" w:color="auto"/>
                <w:left w:val="none" w:sz="0" w:space="0" w:color="auto"/>
                <w:bottom w:val="none" w:sz="0" w:space="0" w:color="auto"/>
                <w:right w:val="none" w:sz="0" w:space="0" w:color="auto"/>
              </w:divBdr>
            </w:div>
          </w:divsChild>
        </w:div>
        <w:div w:id="2022583925">
          <w:marLeft w:val="0"/>
          <w:marRight w:val="0"/>
          <w:marTop w:val="0"/>
          <w:marBottom w:val="0"/>
          <w:divBdr>
            <w:top w:val="none" w:sz="0" w:space="0" w:color="auto"/>
            <w:left w:val="none" w:sz="0" w:space="0" w:color="auto"/>
            <w:bottom w:val="none" w:sz="0" w:space="0" w:color="auto"/>
            <w:right w:val="none" w:sz="0" w:space="0" w:color="auto"/>
          </w:divBdr>
          <w:divsChild>
            <w:div w:id="1724135301">
              <w:marLeft w:val="0"/>
              <w:marRight w:val="0"/>
              <w:marTop w:val="0"/>
              <w:marBottom w:val="0"/>
              <w:divBdr>
                <w:top w:val="none" w:sz="0" w:space="0" w:color="auto"/>
                <w:left w:val="none" w:sz="0" w:space="0" w:color="auto"/>
                <w:bottom w:val="none" w:sz="0" w:space="0" w:color="auto"/>
                <w:right w:val="none" w:sz="0" w:space="0" w:color="auto"/>
              </w:divBdr>
            </w:div>
          </w:divsChild>
        </w:div>
        <w:div w:id="2022661525">
          <w:marLeft w:val="0"/>
          <w:marRight w:val="0"/>
          <w:marTop w:val="0"/>
          <w:marBottom w:val="0"/>
          <w:divBdr>
            <w:top w:val="none" w:sz="0" w:space="0" w:color="auto"/>
            <w:left w:val="none" w:sz="0" w:space="0" w:color="auto"/>
            <w:bottom w:val="none" w:sz="0" w:space="0" w:color="auto"/>
            <w:right w:val="none" w:sz="0" w:space="0" w:color="auto"/>
          </w:divBdr>
          <w:divsChild>
            <w:div w:id="415247506">
              <w:marLeft w:val="0"/>
              <w:marRight w:val="0"/>
              <w:marTop w:val="0"/>
              <w:marBottom w:val="0"/>
              <w:divBdr>
                <w:top w:val="none" w:sz="0" w:space="0" w:color="auto"/>
                <w:left w:val="none" w:sz="0" w:space="0" w:color="auto"/>
                <w:bottom w:val="none" w:sz="0" w:space="0" w:color="auto"/>
                <w:right w:val="none" w:sz="0" w:space="0" w:color="auto"/>
              </w:divBdr>
            </w:div>
            <w:div w:id="688529327">
              <w:marLeft w:val="0"/>
              <w:marRight w:val="0"/>
              <w:marTop w:val="0"/>
              <w:marBottom w:val="0"/>
              <w:divBdr>
                <w:top w:val="none" w:sz="0" w:space="0" w:color="auto"/>
                <w:left w:val="none" w:sz="0" w:space="0" w:color="auto"/>
                <w:bottom w:val="none" w:sz="0" w:space="0" w:color="auto"/>
                <w:right w:val="none" w:sz="0" w:space="0" w:color="auto"/>
              </w:divBdr>
            </w:div>
            <w:div w:id="2117367023">
              <w:marLeft w:val="0"/>
              <w:marRight w:val="0"/>
              <w:marTop w:val="0"/>
              <w:marBottom w:val="0"/>
              <w:divBdr>
                <w:top w:val="none" w:sz="0" w:space="0" w:color="auto"/>
                <w:left w:val="none" w:sz="0" w:space="0" w:color="auto"/>
                <w:bottom w:val="none" w:sz="0" w:space="0" w:color="auto"/>
                <w:right w:val="none" w:sz="0" w:space="0" w:color="auto"/>
              </w:divBdr>
            </w:div>
          </w:divsChild>
        </w:div>
        <w:div w:id="2022851151">
          <w:marLeft w:val="0"/>
          <w:marRight w:val="0"/>
          <w:marTop w:val="0"/>
          <w:marBottom w:val="0"/>
          <w:divBdr>
            <w:top w:val="none" w:sz="0" w:space="0" w:color="auto"/>
            <w:left w:val="none" w:sz="0" w:space="0" w:color="auto"/>
            <w:bottom w:val="none" w:sz="0" w:space="0" w:color="auto"/>
            <w:right w:val="none" w:sz="0" w:space="0" w:color="auto"/>
          </w:divBdr>
          <w:divsChild>
            <w:div w:id="1275017450">
              <w:marLeft w:val="0"/>
              <w:marRight w:val="0"/>
              <w:marTop w:val="0"/>
              <w:marBottom w:val="0"/>
              <w:divBdr>
                <w:top w:val="none" w:sz="0" w:space="0" w:color="auto"/>
                <w:left w:val="none" w:sz="0" w:space="0" w:color="auto"/>
                <w:bottom w:val="none" w:sz="0" w:space="0" w:color="auto"/>
                <w:right w:val="none" w:sz="0" w:space="0" w:color="auto"/>
              </w:divBdr>
            </w:div>
          </w:divsChild>
        </w:div>
        <w:div w:id="2022975467">
          <w:marLeft w:val="0"/>
          <w:marRight w:val="0"/>
          <w:marTop w:val="0"/>
          <w:marBottom w:val="0"/>
          <w:divBdr>
            <w:top w:val="none" w:sz="0" w:space="0" w:color="auto"/>
            <w:left w:val="none" w:sz="0" w:space="0" w:color="auto"/>
            <w:bottom w:val="none" w:sz="0" w:space="0" w:color="auto"/>
            <w:right w:val="none" w:sz="0" w:space="0" w:color="auto"/>
          </w:divBdr>
          <w:divsChild>
            <w:div w:id="159279818">
              <w:marLeft w:val="0"/>
              <w:marRight w:val="0"/>
              <w:marTop w:val="0"/>
              <w:marBottom w:val="0"/>
              <w:divBdr>
                <w:top w:val="none" w:sz="0" w:space="0" w:color="auto"/>
                <w:left w:val="none" w:sz="0" w:space="0" w:color="auto"/>
                <w:bottom w:val="none" w:sz="0" w:space="0" w:color="auto"/>
                <w:right w:val="none" w:sz="0" w:space="0" w:color="auto"/>
              </w:divBdr>
            </w:div>
          </w:divsChild>
        </w:div>
        <w:div w:id="2023235536">
          <w:marLeft w:val="0"/>
          <w:marRight w:val="0"/>
          <w:marTop w:val="0"/>
          <w:marBottom w:val="0"/>
          <w:divBdr>
            <w:top w:val="none" w:sz="0" w:space="0" w:color="auto"/>
            <w:left w:val="none" w:sz="0" w:space="0" w:color="auto"/>
            <w:bottom w:val="none" w:sz="0" w:space="0" w:color="auto"/>
            <w:right w:val="none" w:sz="0" w:space="0" w:color="auto"/>
          </w:divBdr>
          <w:divsChild>
            <w:div w:id="945773704">
              <w:marLeft w:val="0"/>
              <w:marRight w:val="0"/>
              <w:marTop w:val="0"/>
              <w:marBottom w:val="0"/>
              <w:divBdr>
                <w:top w:val="none" w:sz="0" w:space="0" w:color="auto"/>
                <w:left w:val="none" w:sz="0" w:space="0" w:color="auto"/>
                <w:bottom w:val="none" w:sz="0" w:space="0" w:color="auto"/>
                <w:right w:val="none" w:sz="0" w:space="0" w:color="auto"/>
              </w:divBdr>
            </w:div>
          </w:divsChild>
        </w:div>
        <w:div w:id="2023849886">
          <w:marLeft w:val="0"/>
          <w:marRight w:val="0"/>
          <w:marTop w:val="0"/>
          <w:marBottom w:val="0"/>
          <w:divBdr>
            <w:top w:val="none" w:sz="0" w:space="0" w:color="auto"/>
            <w:left w:val="none" w:sz="0" w:space="0" w:color="auto"/>
            <w:bottom w:val="none" w:sz="0" w:space="0" w:color="auto"/>
            <w:right w:val="none" w:sz="0" w:space="0" w:color="auto"/>
          </w:divBdr>
          <w:divsChild>
            <w:div w:id="1922056169">
              <w:marLeft w:val="0"/>
              <w:marRight w:val="0"/>
              <w:marTop w:val="0"/>
              <w:marBottom w:val="0"/>
              <w:divBdr>
                <w:top w:val="none" w:sz="0" w:space="0" w:color="auto"/>
                <w:left w:val="none" w:sz="0" w:space="0" w:color="auto"/>
                <w:bottom w:val="none" w:sz="0" w:space="0" w:color="auto"/>
                <w:right w:val="none" w:sz="0" w:space="0" w:color="auto"/>
              </w:divBdr>
            </w:div>
          </w:divsChild>
        </w:div>
        <w:div w:id="2024739154">
          <w:marLeft w:val="0"/>
          <w:marRight w:val="0"/>
          <w:marTop w:val="0"/>
          <w:marBottom w:val="0"/>
          <w:divBdr>
            <w:top w:val="none" w:sz="0" w:space="0" w:color="auto"/>
            <w:left w:val="none" w:sz="0" w:space="0" w:color="auto"/>
            <w:bottom w:val="none" w:sz="0" w:space="0" w:color="auto"/>
            <w:right w:val="none" w:sz="0" w:space="0" w:color="auto"/>
          </w:divBdr>
          <w:divsChild>
            <w:div w:id="713623669">
              <w:marLeft w:val="0"/>
              <w:marRight w:val="0"/>
              <w:marTop w:val="0"/>
              <w:marBottom w:val="0"/>
              <w:divBdr>
                <w:top w:val="none" w:sz="0" w:space="0" w:color="auto"/>
                <w:left w:val="none" w:sz="0" w:space="0" w:color="auto"/>
                <w:bottom w:val="none" w:sz="0" w:space="0" w:color="auto"/>
                <w:right w:val="none" w:sz="0" w:space="0" w:color="auto"/>
              </w:divBdr>
            </w:div>
          </w:divsChild>
        </w:div>
        <w:div w:id="2028360403">
          <w:marLeft w:val="0"/>
          <w:marRight w:val="0"/>
          <w:marTop w:val="0"/>
          <w:marBottom w:val="0"/>
          <w:divBdr>
            <w:top w:val="none" w:sz="0" w:space="0" w:color="auto"/>
            <w:left w:val="none" w:sz="0" w:space="0" w:color="auto"/>
            <w:bottom w:val="none" w:sz="0" w:space="0" w:color="auto"/>
            <w:right w:val="none" w:sz="0" w:space="0" w:color="auto"/>
          </w:divBdr>
          <w:divsChild>
            <w:div w:id="1755928742">
              <w:marLeft w:val="0"/>
              <w:marRight w:val="0"/>
              <w:marTop w:val="0"/>
              <w:marBottom w:val="0"/>
              <w:divBdr>
                <w:top w:val="none" w:sz="0" w:space="0" w:color="auto"/>
                <w:left w:val="none" w:sz="0" w:space="0" w:color="auto"/>
                <w:bottom w:val="none" w:sz="0" w:space="0" w:color="auto"/>
                <w:right w:val="none" w:sz="0" w:space="0" w:color="auto"/>
              </w:divBdr>
            </w:div>
          </w:divsChild>
        </w:div>
        <w:div w:id="2029133768">
          <w:marLeft w:val="0"/>
          <w:marRight w:val="0"/>
          <w:marTop w:val="0"/>
          <w:marBottom w:val="0"/>
          <w:divBdr>
            <w:top w:val="none" w:sz="0" w:space="0" w:color="auto"/>
            <w:left w:val="none" w:sz="0" w:space="0" w:color="auto"/>
            <w:bottom w:val="none" w:sz="0" w:space="0" w:color="auto"/>
            <w:right w:val="none" w:sz="0" w:space="0" w:color="auto"/>
          </w:divBdr>
          <w:divsChild>
            <w:div w:id="1866554261">
              <w:marLeft w:val="0"/>
              <w:marRight w:val="0"/>
              <w:marTop w:val="0"/>
              <w:marBottom w:val="0"/>
              <w:divBdr>
                <w:top w:val="none" w:sz="0" w:space="0" w:color="auto"/>
                <w:left w:val="none" w:sz="0" w:space="0" w:color="auto"/>
                <w:bottom w:val="none" w:sz="0" w:space="0" w:color="auto"/>
                <w:right w:val="none" w:sz="0" w:space="0" w:color="auto"/>
              </w:divBdr>
            </w:div>
          </w:divsChild>
        </w:div>
        <w:div w:id="2031950915">
          <w:marLeft w:val="0"/>
          <w:marRight w:val="0"/>
          <w:marTop w:val="0"/>
          <w:marBottom w:val="0"/>
          <w:divBdr>
            <w:top w:val="none" w:sz="0" w:space="0" w:color="auto"/>
            <w:left w:val="none" w:sz="0" w:space="0" w:color="auto"/>
            <w:bottom w:val="none" w:sz="0" w:space="0" w:color="auto"/>
            <w:right w:val="none" w:sz="0" w:space="0" w:color="auto"/>
          </w:divBdr>
          <w:divsChild>
            <w:div w:id="250554060">
              <w:marLeft w:val="0"/>
              <w:marRight w:val="0"/>
              <w:marTop w:val="0"/>
              <w:marBottom w:val="0"/>
              <w:divBdr>
                <w:top w:val="none" w:sz="0" w:space="0" w:color="auto"/>
                <w:left w:val="none" w:sz="0" w:space="0" w:color="auto"/>
                <w:bottom w:val="none" w:sz="0" w:space="0" w:color="auto"/>
                <w:right w:val="none" w:sz="0" w:space="0" w:color="auto"/>
              </w:divBdr>
            </w:div>
            <w:div w:id="897132017">
              <w:marLeft w:val="0"/>
              <w:marRight w:val="0"/>
              <w:marTop w:val="0"/>
              <w:marBottom w:val="0"/>
              <w:divBdr>
                <w:top w:val="none" w:sz="0" w:space="0" w:color="auto"/>
                <w:left w:val="none" w:sz="0" w:space="0" w:color="auto"/>
                <w:bottom w:val="none" w:sz="0" w:space="0" w:color="auto"/>
                <w:right w:val="none" w:sz="0" w:space="0" w:color="auto"/>
              </w:divBdr>
            </w:div>
            <w:div w:id="1544365160">
              <w:marLeft w:val="0"/>
              <w:marRight w:val="0"/>
              <w:marTop w:val="0"/>
              <w:marBottom w:val="0"/>
              <w:divBdr>
                <w:top w:val="none" w:sz="0" w:space="0" w:color="auto"/>
                <w:left w:val="none" w:sz="0" w:space="0" w:color="auto"/>
                <w:bottom w:val="none" w:sz="0" w:space="0" w:color="auto"/>
                <w:right w:val="none" w:sz="0" w:space="0" w:color="auto"/>
              </w:divBdr>
            </w:div>
          </w:divsChild>
        </w:div>
        <w:div w:id="2033216728">
          <w:marLeft w:val="0"/>
          <w:marRight w:val="0"/>
          <w:marTop w:val="0"/>
          <w:marBottom w:val="0"/>
          <w:divBdr>
            <w:top w:val="none" w:sz="0" w:space="0" w:color="auto"/>
            <w:left w:val="none" w:sz="0" w:space="0" w:color="auto"/>
            <w:bottom w:val="none" w:sz="0" w:space="0" w:color="auto"/>
            <w:right w:val="none" w:sz="0" w:space="0" w:color="auto"/>
          </w:divBdr>
          <w:divsChild>
            <w:div w:id="102575705">
              <w:marLeft w:val="0"/>
              <w:marRight w:val="0"/>
              <w:marTop w:val="0"/>
              <w:marBottom w:val="0"/>
              <w:divBdr>
                <w:top w:val="none" w:sz="0" w:space="0" w:color="auto"/>
                <w:left w:val="none" w:sz="0" w:space="0" w:color="auto"/>
                <w:bottom w:val="none" w:sz="0" w:space="0" w:color="auto"/>
                <w:right w:val="none" w:sz="0" w:space="0" w:color="auto"/>
              </w:divBdr>
            </w:div>
            <w:div w:id="705057597">
              <w:marLeft w:val="0"/>
              <w:marRight w:val="0"/>
              <w:marTop w:val="0"/>
              <w:marBottom w:val="0"/>
              <w:divBdr>
                <w:top w:val="none" w:sz="0" w:space="0" w:color="auto"/>
                <w:left w:val="none" w:sz="0" w:space="0" w:color="auto"/>
                <w:bottom w:val="none" w:sz="0" w:space="0" w:color="auto"/>
                <w:right w:val="none" w:sz="0" w:space="0" w:color="auto"/>
              </w:divBdr>
            </w:div>
          </w:divsChild>
        </w:div>
        <w:div w:id="2034450595">
          <w:marLeft w:val="0"/>
          <w:marRight w:val="0"/>
          <w:marTop w:val="0"/>
          <w:marBottom w:val="0"/>
          <w:divBdr>
            <w:top w:val="none" w:sz="0" w:space="0" w:color="auto"/>
            <w:left w:val="none" w:sz="0" w:space="0" w:color="auto"/>
            <w:bottom w:val="none" w:sz="0" w:space="0" w:color="auto"/>
            <w:right w:val="none" w:sz="0" w:space="0" w:color="auto"/>
          </w:divBdr>
          <w:divsChild>
            <w:div w:id="910240140">
              <w:marLeft w:val="0"/>
              <w:marRight w:val="0"/>
              <w:marTop w:val="0"/>
              <w:marBottom w:val="0"/>
              <w:divBdr>
                <w:top w:val="none" w:sz="0" w:space="0" w:color="auto"/>
                <w:left w:val="none" w:sz="0" w:space="0" w:color="auto"/>
                <w:bottom w:val="none" w:sz="0" w:space="0" w:color="auto"/>
                <w:right w:val="none" w:sz="0" w:space="0" w:color="auto"/>
              </w:divBdr>
            </w:div>
          </w:divsChild>
        </w:div>
        <w:div w:id="2034964163">
          <w:marLeft w:val="0"/>
          <w:marRight w:val="0"/>
          <w:marTop w:val="0"/>
          <w:marBottom w:val="0"/>
          <w:divBdr>
            <w:top w:val="none" w:sz="0" w:space="0" w:color="auto"/>
            <w:left w:val="none" w:sz="0" w:space="0" w:color="auto"/>
            <w:bottom w:val="none" w:sz="0" w:space="0" w:color="auto"/>
            <w:right w:val="none" w:sz="0" w:space="0" w:color="auto"/>
          </w:divBdr>
          <w:divsChild>
            <w:div w:id="1400126818">
              <w:marLeft w:val="0"/>
              <w:marRight w:val="0"/>
              <w:marTop w:val="0"/>
              <w:marBottom w:val="0"/>
              <w:divBdr>
                <w:top w:val="none" w:sz="0" w:space="0" w:color="auto"/>
                <w:left w:val="none" w:sz="0" w:space="0" w:color="auto"/>
                <w:bottom w:val="none" w:sz="0" w:space="0" w:color="auto"/>
                <w:right w:val="none" w:sz="0" w:space="0" w:color="auto"/>
              </w:divBdr>
            </w:div>
          </w:divsChild>
        </w:div>
        <w:div w:id="2035886683">
          <w:marLeft w:val="0"/>
          <w:marRight w:val="0"/>
          <w:marTop w:val="0"/>
          <w:marBottom w:val="0"/>
          <w:divBdr>
            <w:top w:val="none" w:sz="0" w:space="0" w:color="auto"/>
            <w:left w:val="none" w:sz="0" w:space="0" w:color="auto"/>
            <w:bottom w:val="none" w:sz="0" w:space="0" w:color="auto"/>
            <w:right w:val="none" w:sz="0" w:space="0" w:color="auto"/>
          </w:divBdr>
          <w:divsChild>
            <w:div w:id="121651982">
              <w:marLeft w:val="0"/>
              <w:marRight w:val="0"/>
              <w:marTop w:val="0"/>
              <w:marBottom w:val="0"/>
              <w:divBdr>
                <w:top w:val="none" w:sz="0" w:space="0" w:color="auto"/>
                <w:left w:val="none" w:sz="0" w:space="0" w:color="auto"/>
                <w:bottom w:val="none" w:sz="0" w:space="0" w:color="auto"/>
                <w:right w:val="none" w:sz="0" w:space="0" w:color="auto"/>
              </w:divBdr>
            </w:div>
            <w:div w:id="1775706448">
              <w:marLeft w:val="0"/>
              <w:marRight w:val="0"/>
              <w:marTop w:val="0"/>
              <w:marBottom w:val="0"/>
              <w:divBdr>
                <w:top w:val="none" w:sz="0" w:space="0" w:color="auto"/>
                <w:left w:val="none" w:sz="0" w:space="0" w:color="auto"/>
                <w:bottom w:val="none" w:sz="0" w:space="0" w:color="auto"/>
                <w:right w:val="none" w:sz="0" w:space="0" w:color="auto"/>
              </w:divBdr>
            </w:div>
          </w:divsChild>
        </w:div>
        <w:div w:id="2036227675">
          <w:marLeft w:val="0"/>
          <w:marRight w:val="0"/>
          <w:marTop w:val="0"/>
          <w:marBottom w:val="0"/>
          <w:divBdr>
            <w:top w:val="none" w:sz="0" w:space="0" w:color="auto"/>
            <w:left w:val="none" w:sz="0" w:space="0" w:color="auto"/>
            <w:bottom w:val="none" w:sz="0" w:space="0" w:color="auto"/>
            <w:right w:val="none" w:sz="0" w:space="0" w:color="auto"/>
          </w:divBdr>
          <w:divsChild>
            <w:div w:id="1632051592">
              <w:marLeft w:val="0"/>
              <w:marRight w:val="0"/>
              <w:marTop w:val="0"/>
              <w:marBottom w:val="0"/>
              <w:divBdr>
                <w:top w:val="none" w:sz="0" w:space="0" w:color="auto"/>
                <w:left w:val="none" w:sz="0" w:space="0" w:color="auto"/>
                <w:bottom w:val="none" w:sz="0" w:space="0" w:color="auto"/>
                <w:right w:val="none" w:sz="0" w:space="0" w:color="auto"/>
              </w:divBdr>
            </w:div>
          </w:divsChild>
        </w:div>
        <w:div w:id="2037654559">
          <w:marLeft w:val="0"/>
          <w:marRight w:val="0"/>
          <w:marTop w:val="0"/>
          <w:marBottom w:val="0"/>
          <w:divBdr>
            <w:top w:val="none" w:sz="0" w:space="0" w:color="auto"/>
            <w:left w:val="none" w:sz="0" w:space="0" w:color="auto"/>
            <w:bottom w:val="none" w:sz="0" w:space="0" w:color="auto"/>
            <w:right w:val="none" w:sz="0" w:space="0" w:color="auto"/>
          </w:divBdr>
          <w:divsChild>
            <w:div w:id="274800071">
              <w:marLeft w:val="0"/>
              <w:marRight w:val="0"/>
              <w:marTop w:val="0"/>
              <w:marBottom w:val="0"/>
              <w:divBdr>
                <w:top w:val="none" w:sz="0" w:space="0" w:color="auto"/>
                <w:left w:val="none" w:sz="0" w:space="0" w:color="auto"/>
                <w:bottom w:val="none" w:sz="0" w:space="0" w:color="auto"/>
                <w:right w:val="none" w:sz="0" w:space="0" w:color="auto"/>
              </w:divBdr>
            </w:div>
          </w:divsChild>
        </w:div>
        <w:div w:id="2040469491">
          <w:marLeft w:val="0"/>
          <w:marRight w:val="0"/>
          <w:marTop w:val="0"/>
          <w:marBottom w:val="0"/>
          <w:divBdr>
            <w:top w:val="none" w:sz="0" w:space="0" w:color="auto"/>
            <w:left w:val="none" w:sz="0" w:space="0" w:color="auto"/>
            <w:bottom w:val="none" w:sz="0" w:space="0" w:color="auto"/>
            <w:right w:val="none" w:sz="0" w:space="0" w:color="auto"/>
          </w:divBdr>
          <w:divsChild>
            <w:div w:id="846165684">
              <w:marLeft w:val="0"/>
              <w:marRight w:val="0"/>
              <w:marTop w:val="0"/>
              <w:marBottom w:val="0"/>
              <w:divBdr>
                <w:top w:val="none" w:sz="0" w:space="0" w:color="auto"/>
                <w:left w:val="none" w:sz="0" w:space="0" w:color="auto"/>
                <w:bottom w:val="none" w:sz="0" w:space="0" w:color="auto"/>
                <w:right w:val="none" w:sz="0" w:space="0" w:color="auto"/>
              </w:divBdr>
            </w:div>
          </w:divsChild>
        </w:div>
        <w:div w:id="2041200307">
          <w:marLeft w:val="0"/>
          <w:marRight w:val="0"/>
          <w:marTop w:val="0"/>
          <w:marBottom w:val="0"/>
          <w:divBdr>
            <w:top w:val="none" w:sz="0" w:space="0" w:color="auto"/>
            <w:left w:val="none" w:sz="0" w:space="0" w:color="auto"/>
            <w:bottom w:val="none" w:sz="0" w:space="0" w:color="auto"/>
            <w:right w:val="none" w:sz="0" w:space="0" w:color="auto"/>
          </w:divBdr>
          <w:divsChild>
            <w:div w:id="596325196">
              <w:marLeft w:val="0"/>
              <w:marRight w:val="0"/>
              <w:marTop w:val="0"/>
              <w:marBottom w:val="0"/>
              <w:divBdr>
                <w:top w:val="none" w:sz="0" w:space="0" w:color="auto"/>
                <w:left w:val="none" w:sz="0" w:space="0" w:color="auto"/>
                <w:bottom w:val="none" w:sz="0" w:space="0" w:color="auto"/>
                <w:right w:val="none" w:sz="0" w:space="0" w:color="auto"/>
              </w:divBdr>
            </w:div>
          </w:divsChild>
        </w:div>
        <w:div w:id="2041583649">
          <w:marLeft w:val="0"/>
          <w:marRight w:val="0"/>
          <w:marTop w:val="0"/>
          <w:marBottom w:val="0"/>
          <w:divBdr>
            <w:top w:val="none" w:sz="0" w:space="0" w:color="auto"/>
            <w:left w:val="none" w:sz="0" w:space="0" w:color="auto"/>
            <w:bottom w:val="none" w:sz="0" w:space="0" w:color="auto"/>
            <w:right w:val="none" w:sz="0" w:space="0" w:color="auto"/>
          </w:divBdr>
          <w:divsChild>
            <w:div w:id="1616137418">
              <w:marLeft w:val="0"/>
              <w:marRight w:val="0"/>
              <w:marTop w:val="0"/>
              <w:marBottom w:val="0"/>
              <w:divBdr>
                <w:top w:val="none" w:sz="0" w:space="0" w:color="auto"/>
                <w:left w:val="none" w:sz="0" w:space="0" w:color="auto"/>
                <w:bottom w:val="none" w:sz="0" w:space="0" w:color="auto"/>
                <w:right w:val="none" w:sz="0" w:space="0" w:color="auto"/>
              </w:divBdr>
            </w:div>
          </w:divsChild>
        </w:div>
        <w:div w:id="2042507566">
          <w:marLeft w:val="0"/>
          <w:marRight w:val="0"/>
          <w:marTop w:val="0"/>
          <w:marBottom w:val="0"/>
          <w:divBdr>
            <w:top w:val="none" w:sz="0" w:space="0" w:color="auto"/>
            <w:left w:val="none" w:sz="0" w:space="0" w:color="auto"/>
            <w:bottom w:val="none" w:sz="0" w:space="0" w:color="auto"/>
            <w:right w:val="none" w:sz="0" w:space="0" w:color="auto"/>
          </w:divBdr>
          <w:divsChild>
            <w:div w:id="68892612">
              <w:marLeft w:val="0"/>
              <w:marRight w:val="0"/>
              <w:marTop w:val="0"/>
              <w:marBottom w:val="0"/>
              <w:divBdr>
                <w:top w:val="none" w:sz="0" w:space="0" w:color="auto"/>
                <w:left w:val="none" w:sz="0" w:space="0" w:color="auto"/>
                <w:bottom w:val="none" w:sz="0" w:space="0" w:color="auto"/>
                <w:right w:val="none" w:sz="0" w:space="0" w:color="auto"/>
              </w:divBdr>
            </w:div>
          </w:divsChild>
        </w:div>
        <w:div w:id="2042582299">
          <w:marLeft w:val="0"/>
          <w:marRight w:val="0"/>
          <w:marTop w:val="0"/>
          <w:marBottom w:val="0"/>
          <w:divBdr>
            <w:top w:val="none" w:sz="0" w:space="0" w:color="auto"/>
            <w:left w:val="none" w:sz="0" w:space="0" w:color="auto"/>
            <w:bottom w:val="none" w:sz="0" w:space="0" w:color="auto"/>
            <w:right w:val="none" w:sz="0" w:space="0" w:color="auto"/>
          </w:divBdr>
          <w:divsChild>
            <w:div w:id="1144157973">
              <w:marLeft w:val="0"/>
              <w:marRight w:val="0"/>
              <w:marTop w:val="0"/>
              <w:marBottom w:val="0"/>
              <w:divBdr>
                <w:top w:val="none" w:sz="0" w:space="0" w:color="auto"/>
                <w:left w:val="none" w:sz="0" w:space="0" w:color="auto"/>
                <w:bottom w:val="none" w:sz="0" w:space="0" w:color="auto"/>
                <w:right w:val="none" w:sz="0" w:space="0" w:color="auto"/>
              </w:divBdr>
            </w:div>
          </w:divsChild>
        </w:div>
        <w:div w:id="2044671110">
          <w:marLeft w:val="0"/>
          <w:marRight w:val="0"/>
          <w:marTop w:val="0"/>
          <w:marBottom w:val="0"/>
          <w:divBdr>
            <w:top w:val="none" w:sz="0" w:space="0" w:color="auto"/>
            <w:left w:val="none" w:sz="0" w:space="0" w:color="auto"/>
            <w:bottom w:val="none" w:sz="0" w:space="0" w:color="auto"/>
            <w:right w:val="none" w:sz="0" w:space="0" w:color="auto"/>
          </w:divBdr>
          <w:divsChild>
            <w:div w:id="2001613857">
              <w:marLeft w:val="0"/>
              <w:marRight w:val="0"/>
              <w:marTop w:val="0"/>
              <w:marBottom w:val="0"/>
              <w:divBdr>
                <w:top w:val="none" w:sz="0" w:space="0" w:color="auto"/>
                <w:left w:val="none" w:sz="0" w:space="0" w:color="auto"/>
                <w:bottom w:val="none" w:sz="0" w:space="0" w:color="auto"/>
                <w:right w:val="none" w:sz="0" w:space="0" w:color="auto"/>
              </w:divBdr>
            </w:div>
          </w:divsChild>
        </w:div>
        <w:div w:id="2046783171">
          <w:marLeft w:val="0"/>
          <w:marRight w:val="0"/>
          <w:marTop w:val="0"/>
          <w:marBottom w:val="0"/>
          <w:divBdr>
            <w:top w:val="none" w:sz="0" w:space="0" w:color="auto"/>
            <w:left w:val="none" w:sz="0" w:space="0" w:color="auto"/>
            <w:bottom w:val="none" w:sz="0" w:space="0" w:color="auto"/>
            <w:right w:val="none" w:sz="0" w:space="0" w:color="auto"/>
          </w:divBdr>
          <w:divsChild>
            <w:div w:id="864828093">
              <w:marLeft w:val="0"/>
              <w:marRight w:val="0"/>
              <w:marTop w:val="0"/>
              <w:marBottom w:val="0"/>
              <w:divBdr>
                <w:top w:val="none" w:sz="0" w:space="0" w:color="auto"/>
                <w:left w:val="none" w:sz="0" w:space="0" w:color="auto"/>
                <w:bottom w:val="none" w:sz="0" w:space="0" w:color="auto"/>
                <w:right w:val="none" w:sz="0" w:space="0" w:color="auto"/>
              </w:divBdr>
            </w:div>
          </w:divsChild>
        </w:div>
        <w:div w:id="2047174918">
          <w:marLeft w:val="0"/>
          <w:marRight w:val="0"/>
          <w:marTop w:val="0"/>
          <w:marBottom w:val="0"/>
          <w:divBdr>
            <w:top w:val="none" w:sz="0" w:space="0" w:color="auto"/>
            <w:left w:val="none" w:sz="0" w:space="0" w:color="auto"/>
            <w:bottom w:val="none" w:sz="0" w:space="0" w:color="auto"/>
            <w:right w:val="none" w:sz="0" w:space="0" w:color="auto"/>
          </w:divBdr>
          <w:divsChild>
            <w:div w:id="149713176">
              <w:marLeft w:val="0"/>
              <w:marRight w:val="0"/>
              <w:marTop w:val="0"/>
              <w:marBottom w:val="0"/>
              <w:divBdr>
                <w:top w:val="none" w:sz="0" w:space="0" w:color="auto"/>
                <w:left w:val="none" w:sz="0" w:space="0" w:color="auto"/>
                <w:bottom w:val="none" w:sz="0" w:space="0" w:color="auto"/>
                <w:right w:val="none" w:sz="0" w:space="0" w:color="auto"/>
              </w:divBdr>
            </w:div>
            <w:div w:id="1580208025">
              <w:marLeft w:val="0"/>
              <w:marRight w:val="0"/>
              <w:marTop w:val="0"/>
              <w:marBottom w:val="0"/>
              <w:divBdr>
                <w:top w:val="none" w:sz="0" w:space="0" w:color="auto"/>
                <w:left w:val="none" w:sz="0" w:space="0" w:color="auto"/>
                <w:bottom w:val="none" w:sz="0" w:space="0" w:color="auto"/>
                <w:right w:val="none" w:sz="0" w:space="0" w:color="auto"/>
              </w:divBdr>
            </w:div>
          </w:divsChild>
        </w:div>
        <w:div w:id="2050839606">
          <w:marLeft w:val="0"/>
          <w:marRight w:val="0"/>
          <w:marTop w:val="0"/>
          <w:marBottom w:val="0"/>
          <w:divBdr>
            <w:top w:val="none" w:sz="0" w:space="0" w:color="auto"/>
            <w:left w:val="none" w:sz="0" w:space="0" w:color="auto"/>
            <w:bottom w:val="none" w:sz="0" w:space="0" w:color="auto"/>
            <w:right w:val="none" w:sz="0" w:space="0" w:color="auto"/>
          </w:divBdr>
          <w:divsChild>
            <w:div w:id="1097868734">
              <w:marLeft w:val="0"/>
              <w:marRight w:val="0"/>
              <w:marTop w:val="0"/>
              <w:marBottom w:val="0"/>
              <w:divBdr>
                <w:top w:val="none" w:sz="0" w:space="0" w:color="auto"/>
                <w:left w:val="none" w:sz="0" w:space="0" w:color="auto"/>
                <w:bottom w:val="none" w:sz="0" w:space="0" w:color="auto"/>
                <w:right w:val="none" w:sz="0" w:space="0" w:color="auto"/>
              </w:divBdr>
            </w:div>
          </w:divsChild>
        </w:div>
        <w:div w:id="2052267498">
          <w:marLeft w:val="0"/>
          <w:marRight w:val="0"/>
          <w:marTop w:val="0"/>
          <w:marBottom w:val="0"/>
          <w:divBdr>
            <w:top w:val="none" w:sz="0" w:space="0" w:color="auto"/>
            <w:left w:val="none" w:sz="0" w:space="0" w:color="auto"/>
            <w:bottom w:val="none" w:sz="0" w:space="0" w:color="auto"/>
            <w:right w:val="none" w:sz="0" w:space="0" w:color="auto"/>
          </w:divBdr>
          <w:divsChild>
            <w:div w:id="270941992">
              <w:marLeft w:val="0"/>
              <w:marRight w:val="0"/>
              <w:marTop w:val="0"/>
              <w:marBottom w:val="0"/>
              <w:divBdr>
                <w:top w:val="none" w:sz="0" w:space="0" w:color="auto"/>
                <w:left w:val="none" w:sz="0" w:space="0" w:color="auto"/>
                <w:bottom w:val="none" w:sz="0" w:space="0" w:color="auto"/>
                <w:right w:val="none" w:sz="0" w:space="0" w:color="auto"/>
              </w:divBdr>
            </w:div>
          </w:divsChild>
        </w:div>
        <w:div w:id="2058509912">
          <w:marLeft w:val="0"/>
          <w:marRight w:val="0"/>
          <w:marTop w:val="0"/>
          <w:marBottom w:val="0"/>
          <w:divBdr>
            <w:top w:val="none" w:sz="0" w:space="0" w:color="auto"/>
            <w:left w:val="none" w:sz="0" w:space="0" w:color="auto"/>
            <w:bottom w:val="none" w:sz="0" w:space="0" w:color="auto"/>
            <w:right w:val="none" w:sz="0" w:space="0" w:color="auto"/>
          </w:divBdr>
          <w:divsChild>
            <w:div w:id="1879925320">
              <w:marLeft w:val="0"/>
              <w:marRight w:val="0"/>
              <w:marTop w:val="0"/>
              <w:marBottom w:val="0"/>
              <w:divBdr>
                <w:top w:val="none" w:sz="0" w:space="0" w:color="auto"/>
                <w:left w:val="none" w:sz="0" w:space="0" w:color="auto"/>
                <w:bottom w:val="none" w:sz="0" w:space="0" w:color="auto"/>
                <w:right w:val="none" w:sz="0" w:space="0" w:color="auto"/>
              </w:divBdr>
            </w:div>
          </w:divsChild>
        </w:div>
        <w:div w:id="2061703876">
          <w:marLeft w:val="0"/>
          <w:marRight w:val="0"/>
          <w:marTop w:val="0"/>
          <w:marBottom w:val="0"/>
          <w:divBdr>
            <w:top w:val="none" w:sz="0" w:space="0" w:color="auto"/>
            <w:left w:val="none" w:sz="0" w:space="0" w:color="auto"/>
            <w:bottom w:val="none" w:sz="0" w:space="0" w:color="auto"/>
            <w:right w:val="none" w:sz="0" w:space="0" w:color="auto"/>
          </w:divBdr>
          <w:divsChild>
            <w:div w:id="301738600">
              <w:marLeft w:val="0"/>
              <w:marRight w:val="0"/>
              <w:marTop w:val="0"/>
              <w:marBottom w:val="0"/>
              <w:divBdr>
                <w:top w:val="none" w:sz="0" w:space="0" w:color="auto"/>
                <w:left w:val="none" w:sz="0" w:space="0" w:color="auto"/>
                <w:bottom w:val="none" w:sz="0" w:space="0" w:color="auto"/>
                <w:right w:val="none" w:sz="0" w:space="0" w:color="auto"/>
              </w:divBdr>
            </w:div>
          </w:divsChild>
        </w:div>
        <w:div w:id="2062051367">
          <w:marLeft w:val="0"/>
          <w:marRight w:val="0"/>
          <w:marTop w:val="0"/>
          <w:marBottom w:val="0"/>
          <w:divBdr>
            <w:top w:val="none" w:sz="0" w:space="0" w:color="auto"/>
            <w:left w:val="none" w:sz="0" w:space="0" w:color="auto"/>
            <w:bottom w:val="none" w:sz="0" w:space="0" w:color="auto"/>
            <w:right w:val="none" w:sz="0" w:space="0" w:color="auto"/>
          </w:divBdr>
          <w:divsChild>
            <w:div w:id="211428171">
              <w:marLeft w:val="0"/>
              <w:marRight w:val="0"/>
              <w:marTop w:val="0"/>
              <w:marBottom w:val="0"/>
              <w:divBdr>
                <w:top w:val="none" w:sz="0" w:space="0" w:color="auto"/>
                <w:left w:val="none" w:sz="0" w:space="0" w:color="auto"/>
                <w:bottom w:val="none" w:sz="0" w:space="0" w:color="auto"/>
                <w:right w:val="none" w:sz="0" w:space="0" w:color="auto"/>
              </w:divBdr>
            </w:div>
            <w:div w:id="622461499">
              <w:marLeft w:val="0"/>
              <w:marRight w:val="0"/>
              <w:marTop w:val="0"/>
              <w:marBottom w:val="0"/>
              <w:divBdr>
                <w:top w:val="none" w:sz="0" w:space="0" w:color="auto"/>
                <w:left w:val="none" w:sz="0" w:space="0" w:color="auto"/>
                <w:bottom w:val="none" w:sz="0" w:space="0" w:color="auto"/>
                <w:right w:val="none" w:sz="0" w:space="0" w:color="auto"/>
              </w:divBdr>
            </w:div>
          </w:divsChild>
        </w:div>
        <w:div w:id="2066488048">
          <w:marLeft w:val="0"/>
          <w:marRight w:val="0"/>
          <w:marTop w:val="0"/>
          <w:marBottom w:val="0"/>
          <w:divBdr>
            <w:top w:val="none" w:sz="0" w:space="0" w:color="auto"/>
            <w:left w:val="none" w:sz="0" w:space="0" w:color="auto"/>
            <w:bottom w:val="none" w:sz="0" w:space="0" w:color="auto"/>
            <w:right w:val="none" w:sz="0" w:space="0" w:color="auto"/>
          </w:divBdr>
          <w:divsChild>
            <w:div w:id="657416252">
              <w:marLeft w:val="0"/>
              <w:marRight w:val="0"/>
              <w:marTop w:val="0"/>
              <w:marBottom w:val="0"/>
              <w:divBdr>
                <w:top w:val="none" w:sz="0" w:space="0" w:color="auto"/>
                <w:left w:val="none" w:sz="0" w:space="0" w:color="auto"/>
                <w:bottom w:val="none" w:sz="0" w:space="0" w:color="auto"/>
                <w:right w:val="none" w:sz="0" w:space="0" w:color="auto"/>
              </w:divBdr>
            </w:div>
          </w:divsChild>
        </w:div>
        <w:div w:id="2070416421">
          <w:marLeft w:val="0"/>
          <w:marRight w:val="0"/>
          <w:marTop w:val="0"/>
          <w:marBottom w:val="0"/>
          <w:divBdr>
            <w:top w:val="none" w:sz="0" w:space="0" w:color="auto"/>
            <w:left w:val="none" w:sz="0" w:space="0" w:color="auto"/>
            <w:bottom w:val="none" w:sz="0" w:space="0" w:color="auto"/>
            <w:right w:val="none" w:sz="0" w:space="0" w:color="auto"/>
          </w:divBdr>
          <w:divsChild>
            <w:div w:id="1916819695">
              <w:marLeft w:val="0"/>
              <w:marRight w:val="0"/>
              <w:marTop w:val="0"/>
              <w:marBottom w:val="0"/>
              <w:divBdr>
                <w:top w:val="none" w:sz="0" w:space="0" w:color="auto"/>
                <w:left w:val="none" w:sz="0" w:space="0" w:color="auto"/>
                <w:bottom w:val="none" w:sz="0" w:space="0" w:color="auto"/>
                <w:right w:val="none" w:sz="0" w:space="0" w:color="auto"/>
              </w:divBdr>
            </w:div>
          </w:divsChild>
        </w:div>
        <w:div w:id="2071658902">
          <w:marLeft w:val="0"/>
          <w:marRight w:val="0"/>
          <w:marTop w:val="0"/>
          <w:marBottom w:val="0"/>
          <w:divBdr>
            <w:top w:val="none" w:sz="0" w:space="0" w:color="auto"/>
            <w:left w:val="none" w:sz="0" w:space="0" w:color="auto"/>
            <w:bottom w:val="none" w:sz="0" w:space="0" w:color="auto"/>
            <w:right w:val="none" w:sz="0" w:space="0" w:color="auto"/>
          </w:divBdr>
          <w:divsChild>
            <w:div w:id="180751868">
              <w:marLeft w:val="0"/>
              <w:marRight w:val="0"/>
              <w:marTop w:val="0"/>
              <w:marBottom w:val="0"/>
              <w:divBdr>
                <w:top w:val="none" w:sz="0" w:space="0" w:color="auto"/>
                <w:left w:val="none" w:sz="0" w:space="0" w:color="auto"/>
                <w:bottom w:val="none" w:sz="0" w:space="0" w:color="auto"/>
                <w:right w:val="none" w:sz="0" w:space="0" w:color="auto"/>
              </w:divBdr>
            </w:div>
            <w:div w:id="816721179">
              <w:marLeft w:val="0"/>
              <w:marRight w:val="0"/>
              <w:marTop w:val="0"/>
              <w:marBottom w:val="0"/>
              <w:divBdr>
                <w:top w:val="none" w:sz="0" w:space="0" w:color="auto"/>
                <w:left w:val="none" w:sz="0" w:space="0" w:color="auto"/>
                <w:bottom w:val="none" w:sz="0" w:space="0" w:color="auto"/>
                <w:right w:val="none" w:sz="0" w:space="0" w:color="auto"/>
              </w:divBdr>
            </w:div>
          </w:divsChild>
        </w:div>
        <w:div w:id="2075228640">
          <w:marLeft w:val="0"/>
          <w:marRight w:val="0"/>
          <w:marTop w:val="0"/>
          <w:marBottom w:val="0"/>
          <w:divBdr>
            <w:top w:val="none" w:sz="0" w:space="0" w:color="auto"/>
            <w:left w:val="none" w:sz="0" w:space="0" w:color="auto"/>
            <w:bottom w:val="none" w:sz="0" w:space="0" w:color="auto"/>
            <w:right w:val="none" w:sz="0" w:space="0" w:color="auto"/>
          </w:divBdr>
          <w:divsChild>
            <w:div w:id="473452773">
              <w:marLeft w:val="0"/>
              <w:marRight w:val="0"/>
              <w:marTop w:val="0"/>
              <w:marBottom w:val="0"/>
              <w:divBdr>
                <w:top w:val="none" w:sz="0" w:space="0" w:color="auto"/>
                <w:left w:val="none" w:sz="0" w:space="0" w:color="auto"/>
                <w:bottom w:val="none" w:sz="0" w:space="0" w:color="auto"/>
                <w:right w:val="none" w:sz="0" w:space="0" w:color="auto"/>
              </w:divBdr>
            </w:div>
          </w:divsChild>
        </w:div>
        <w:div w:id="2075852831">
          <w:marLeft w:val="0"/>
          <w:marRight w:val="0"/>
          <w:marTop w:val="0"/>
          <w:marBottom w:val="0"/>
          <w:divBdr>
            <w:top w:val="none" w:sz="0" w:space="0" w:color="auto"/>
            <w:left w:val="none" w:sz="0" w:space="0" w:color="auto"/>
            <w:bottom w:val="none" w:sz="0" w:space="0" w:color="auto"/>
            <w:right w:val="none" w:sz="0" w:space="0" w:color="auto"/>
          </w:divBdr>
          <w:divsChild>
            <w:div w:id="1926766117">
              <w:marLeft w:val="0"/>
              <w:marRight w:val="0"/>
              <w:marTop w:val="0"/>
              <w:marBottom w:val="0"/>
              <w:divBdr>
                <w:top w:val="none" w:sz="0" w:space="0" w:color="auto"/>
                <w:left w:val="none" w:sz="0" w:space="0" w:color="auto"/>
                <w:bottom w:val="none" w:sz="0" w:space="0" w:color="auto"/>
                <w:right w:val="none" w:sz="0" w:space="0" w:color="auto"/>
              </w:divBdr>
            </w:div>
          </w:divsChild>
        </w:div>
        <w:div w:id="2078741705">
          <w:marLeft w:val="0"/>
          <w:marRight w:val="0"/>
          <w:marTop w:val="0"/>
          <w:marBottom w:val="0"/>
          <w:divBdr>
            <w:top w:val="none" w:sz="0" w:space="0" w:color="auto"/>
            <w:left w:val="none" w:sz="0" w:space="0" w:color="auto"/>
            <w:bottom w:val="none" w:sz="0" w:space="0" w:color="auto"/>
            <w:right w:val="none" w:sz="0" w:space="0" w:color="auto"/>
          </w:divBdr>
          <w:divsChild>
            <w:div w:id="898443223">
              <w:marLeft w:val="0"/>
              <w:marRight w:val="0"/>
              <w:marTop w:val="0"/>
              <w:marBottom w:val="0"/>
              <w:divBdr>
                <w:top w:val="none" w:sz="0" w:space="0" w:color="auto"/>
                <w:left w:val="none" w:sz="0" w:space="0" w:color="auto"/>
                <w:bottom w:val="none" w:sz="0" w:space="0" w:color="auto"/>
                <w:right w:val="none" w:sz="0" w:space="0" w:color="auto"/>
              </w:divBdr>
            </w:div>
          </w:divsChild>
        </w:div>
        <w:div w:id="2080901809">
          <w:marLeft w:val="0"/>
          <w:marRight w:val="0"/>
          <w:marTop w:val="0"/>
          <w:marBottom w:val="0"/>
          <w:divBdr>
            <w:top w:val="none" w:sz="0" w:space="0" w:color="auto"/>
            <w:left w:val="none" w:sz="0" w:space="0" w:color="auto"/>
            <w:bottom w:val="none" w:sz="0" w:space="0" w:color="auto"/>
            <w:right w:val="none" w:sz="0" w:space="0" w:color="auto"/>
          </w:divBdr>
          <w:divsChild>
            <w:div w:id="1833831428">
              <w:marLeft w:val="0"/>
              <w:marRight w:val="0"/>
              <w:marTop w:val="0"/>
              <w:marBottom w:val="0"/>
              <w:divBdr>
                <w:top w:val="none" w:sz="0" w:space="0" w:color="auto"/>
                <w:left w:val="none" w:sz="0" w:space="0" w:color="auto"/>
                <w:bottom w:val="none" w:sz="0" w:space="0" w:color="auto"/>
                <w:right w:val="none" w:sz="0" w:space="0" w:color="auto"/>
              </w:divBdr>
            </w:div>
            <w:div w:id="2146655609">
              <w:marLeft w:val="0"/>
              <w:marRight w:val="0"/>
              <w:marTop w:val="0"/>
              <w:marBottom w:val="0"/>
              <w:divBdr>
                <w:top w:val="none" w:sz="0" w:space="0" w:color="auto"/>
                <w:left w:val="none" w:sz="0" w:space="0" w:color="auto"/>
                <w:bottom w:val="none" w:sz="0" w:space="0" w:color="auto"/>
                <w:right w:val="none" w:sz="0" w:space="0" w:color="auto"/>
              </w:divBdr>
            </w:div>
          </w:divsChild>
        </w:div>
        <w:div w:id="2084372635">
          <w:marLeft w:val="0"/>
          <w:marRight w:val="0"/>
          <w:marTop w:val="0"/>
          <w:marBottom w:val="0"/>
          <w:divBdr>
            <w:top w:val="none" w:sz="0" w:space="0" w:color="auto"/>
            <w:left w:val="none" w:sz="0" w:space="0" w:color="auto"/>
            <w:bottom w:val="none" w:sz="0" w:space="0" w:color="auto"/>
            <w:right w:val="none" w:sz="0" w:space="0" w:color="auto"/>
          </w:divBdr>
          <w:divsChild>
            <w:div w:id="2066291931">
              <w:marLeft w:val="0"/>
              <w:marRight w:val="0"/>
              <w:marTop w:val="0"/>
              <w:marBottom w:val="0"/>
              <w:divBdr>
                <w:top w:val="none" w:sz="0" w:space="0" w:color="auto"/>
                <w:left w:val="none" w:sz="0" w:space="0" w:color="auto"/>
                <w:bottom w:val="none" w:sz="0" w:space="0" w:color="auto"/>
                <w:right w:val="none" w:sz="0" w:space="0" w:color="auto"/>
              </w:divBdr>
            </w:div>
          </w:divsChild>
        </w:div>
        <w:div w:id="2084446296">
          <w:marLeft w:val="0"/>
          <w:marRight w:val="0"/>
          <w:marTop w:val="0"/>
          <w:marBottom w:val="0"/>
          <w:divBdr>
            <w:top w:val="none" w:sz="0" w:space="0" w:color="auto"/>
            <w:left w:val="none" w:sz="0" w:space="0" w:color="auto"/>
            <w:bottom w:val="none" w:sz="0" w:space="0" w:color="auto"/>
            <w:right w:val="none" w:sz="0" w:space="0" w:color="auto"/>
          </w:divBdr>
          <w:divsChild>
            <w:div w:id="751396331">
              <w:marLeft w:val="0"/>
              <w:marRight w:val="0"/>
              <w:marTop w:val="0"/>
              <w:marBottom w:val="0"/>
              <w:divBdr>
                <w:top w:val="none" w:sz="0" w:space="0" w:color="auto"/>
                <w:left w:val="none" w:sz="0" w:space="0" w:color="auto"/>
                <w:bottom w:val="none" w:sz="0" w:space="0" w:color="auto"/>
                <w:right w:val="none" w:sz="0" w:space="0" w:color="auto"/>
              </w:divBdr>
            </w:div>
          </w:divsChild>
        </w:div>
        <w:div w:id="2084525702">
          <w:marLeft w:val="0"/>
          <w:marRight w:val="0"/>
          <w:marTop w:val="0"/>
          <w:marBottom w:val="0"/>
          <w:divBdr>
            <w:top w:val="none" w:sz="0" w:space="0" w:color="auto"/>
            <w:left w:val="none" w:sz="0" w:space="0" w:color="auto"/>
            <w:bottom w:val="none" w:sz="0" w:space="0" w:color="auto"/>
            <w:right w:val="none" w:sz="0" w:space="0" w:color="auto"/>
          </w:divBdr>
          <w:divsChild>
            <w:div w:id="2105030092">
              <w:marLeft w:val="0"/>
              <w:marRight w:val="0"/>
              <w:marTop w:val="0"/>
              <w:marBottom w:val="0"/>
              <w:divBdr>
                <w:top w:val="none" w:sz="0" w:space="0" w:color="auto"/>
                <w:left w:val="none" w:sz="0" w:space="0" w:color="auto"/>
                <w:bottom w:val="none" w:sz="0" w:space="0" w:color="auto"/>
                <w:right w:val="none" w:sz="0" w:space="0" w:color="auto"/>
              </w:divBdr>
            </w:div>
          </w:divsChild>
        </w:div>
        <w:div w:id="2084909536">
          <w:marLeft w:val="0"/>
          <w:marRight w:val="0"/>
          <w:marTop w:val="0"/>
          <w:marBottom w:val="0"/>
          <w:divBdr>
            <w:top w:val="none" w:sz="0" w:space="0" w:color="auto"/>
            <w:left w:val="none" w:sz="0" w:space="0" w:color="auto"/>
            <w:bottom w:val="none" w:sz="0" w:space="0" w:color="auto"/>
            <w:right w:val="none" w:sz="0" w:space="0" w:color="auto"/>
          </w:divBdr>
          <w:divsChild>
            <w:div w:id="1651902011">
              <w:marLeft w:val="0"/>
              <w:marRight w:val="0"/>
              <w:marTop w:val="0"/>
              <w:marBottom w:val="0"/>
              <w:divBdr>
                <w:top w:val="none" w:sz="0" w:space="0" w:color="auto"/>
                <w:left w:val="none" w:sz="0" w:space="0" w:color="auto"/>
                <w:bottom w:val="none" w:sz="0" w:space="0" w:color="auto"/>
                <w:right w:val="none" w:sz="0" w:space="0" w:color="auto"/>
              </w:divBdr>
            </w:div>
          </w:divsChild>
        </w:div>
        <w:div w:id="2087533740">
          <w:marLeft w:val="0"/>
          <w:marRight w:val="0"/>
          <w:marTop w:val="0"/>
          <w:marBottom w:val="0"/>
          <w:divBdr>
            <w:top w:val="none" w:sz="0" w:space="0" w:color="auto"/>
            <w:left w:val="none" w:sz="0" w:space="0" w:color="auto"/>
            <w:bottom w:val="none" w:sz="0" w:space="0" w:color="auto"/>
            <w:right w:val="none" w:sz="0" w:space="0" w:color="auto"/>
          </w:divBdr>
          <w:divsChild>
            <w:div w:id="1579829269">
              <w:marLeft w:val="0"/>
              <w:marRight w:val="0"/>
              <w:marTop w:val="0"/>
              <w:marBottom w:val="0"/>
              <w:divBdr>
                <w:top w:val="none" w:sz="0" w:space="0" w:color="auto"/>
                <w:left w:val="none" w:sz="0" w:space="0" w:color="auto"/>
                <w:bottom w:val="none" w:sz="0" w:space="0" w:color="auto"/>
                <w:right w:val="none" w:sz="0" w:space="0" w:color="auto"/>
              </w:divBdr>
            </w:div>
          </w:divsChild>
        </w:div>
        <w:div w:id="2087678113">
          <w:marLeft w:val="0"/>
          <w:marRight w:val="0"/>
          <w:marTop w:val="0"/>
          <w:marBottom w:val="0"/>
          <w:divBdr>
            <w:top w:val="none" w:sz="0" w:space="0" w:color="auto"/>
            <w:left w:val="none" w:sz="0" w:space="0" w:color="auto"/>
            <w:bottom w:val="none" w:sz="0" w:space="0" w:color="auto"/>
            <w:right w:val="none" w:sz="0" w:space="0" w:color="auto"/>
          </w:divBdr>
          <w:divsChild>
            <w:div w:id="852955460">
              <w:marLeft w:val="0"/>
              <w:marRight w:val="0"/>
              <w:marTop w:val="0"/>
              <w:marBottom w:val="0"/>
              <w:divBdr>
                <w:top w:val="none" w:sz="0" w:space="0" w:color="auto"/>
                <w:left w:val="none" w:sz="0" w:space="0" w:color="auto"/>
                <w:bottom w:val="none" w:sz="0" w:space="0" w:color="auto"/>
                <w:right w:val="none" w:sz="0" w:space="0" w:color="auto"/>
              </w:divBdr>
            </w:div>
          </w:divsChild>
        </w:div>
        <w:div w:id="2088140406">
          <w:marLeft w:val="0"/>
          <w:marRight w:val="0"/>
          <w:marTop w:val="0"/>
          <w:marBottom w:val="0"/>
          <w:divBdr>
            <w:top w:val="none" w:sz="0" w:space="0" w:color="auto"/>
            <w:left w:val="none" w:sz="0" w:space="0" w:color="auto"/>
            <w:bottom w:val="none" w:sz="0" w:space="0" w:color="auto"/>
            <w:right w:val="none" w:sz="0" w:space="0" w:color="auto"/>
          </w:divBdr>
          <w:divsChild>
            <w:div w:id="1154950647">
              <w:marLeft w:val="0"/>
              <w:marRight w:val="0"/>
              <w:marTop w:val="0"/>
              <w:marBottom w:val="0"/>
              <w:divBdr>
                <w:top w:val="none" w:sz="0" w:space="0" w:color="auto"/>
                <w:left w:val="none" w:sz="0" w:space="0" w:color="auto"/>
                <w:bottom w:val="none" w:sz="0" w:space="0" w:color="auto"/>
                <w:right w:val="none" w:sz="0" w:space="0" w:color="auto"/>
              </w:divBdr>
            </w:div>
            <w:div w:id="1391881559">
              <w:marLeft w:val="0"/>
              <w:marRight w:val="0"/>
              <w:marTop w:val="0"/>
              <w:marBottom w:val="0"/>
              <w:divBdr>
                <w:top w:val="none" w:sz="0" w:space="0" w:color="auto"/>
                <w:left w:val="none" w:sz="0" w:space="0" w:color="auto"/>
                <w:bottom w:val="none" w:sz="0" w:space="0" w:color="auto"/>
                <w:right w:val="none" w:sz="0" w:space="0" w:color="auto"/>
              </w:divBdr>
            </w:div>
          </w:divsChild>
        </w:div>
        <w:div w:id="2090693938">
          <w:marLeft w:val="0"/>
          <w:marRight w:val="0"/>
          <w:marTop w:val="0"/>
          <w:marBottom w:val="0"/>
          <w:divBdr>
            <w:top w:val="none" w:sz="0" w:space="0" w:color="auto"/>
            <w:left w:val="none" w:sz="0" w:space="0" w:color="auto"/>
            <w:bottom w:val="none" w:sz="0" w:space="0" w:color="auto"/>
            <w:right w:val="none" w:sz="0" w:space="0" w:color="auto"/>
          </w:divBdr>
          <w:divsChild>
            <w:div w:id="103504011">
              <w:marLeft w:val="0"/>
              <w:marRight w:val="0"/>
              <w:marTop w:val="0"/>
              <w:marBottom w:val="0"/>
              <w:divBdr>
                <w:top w:val="none" w:sz="0" w:space="0" w:color="auto"/>
                <w:left w:val="none" w:sz="0" w:space="0" w:color="auto"/>
                <w:bottom w:val="none" w:sz="0" w:space="0" w:color="auto"/>
                <w:right w:val="none" w:sz="0" w:space="0" w:color="auto"/>
              </w:divBdr>
            </w:div>
          </w:divsChild>
        </w:div>
        <w:div w:id="2092314888">
          <w:marLeft w:val="0"/>
          <w:marRight w:val="0"/>
          <w:marTop w:val="0"/>
          <w:marBottom w:val="0"/>
          <w:divBdr>
            <w:top w:val="none" w:sz="0" w:space="0" w:color="auto"/>
            <w:left w:val="none" w:sz="0" w:space="0" w:color="auto"/>
            <w:bottom w:val="none" w:sz="0" w:space="0" w:color="auto"/>
            <w:right w:val="none" w:sz="0" w:space="0" w:color="auto"/>
          </w:divBdr>
          <w:divsChild>
            <w:div w:id="109983542">
              <w:marLeft w:val="0"/>
              <w:marRight w:val="0"/>
              <w:marTop w:val="0"/>
              <w:marBottom w:val="0"/>
              <w:divBdr>
                <w:top w:val="none" w:sz="0" w:space="0" w:color="auto"/>
                <w:left w:val="none" w:sz="0" w:space="0" w:color="auto"/>
                <w:bottom w:val="none" w:sz="0" w:space="0" w:color="auto"/>
                <w:right w:val="none" w:sz="0" w:space="0" w:color="auto"/>
              </w:divBdr>
            </w:div>
            <w:div w:id="906500191">
              <w:marLeft w:val="0"/>
              <w:marRight w:val="0"/>
              <w:marTop w:val="0"/>
              <w:marBottom w:val="0"/>
              <w:divBdr>
                <w:top w:val="none" w:sz="0" w:space="0" w:color="auto"/>
                <w:left w:val="none" w:sz="0" w:space="0" w:color="auto"/>
                <w:bottom w:val="none" w:sz="0" w:space="0" w:color="auto"/>
                <w:right w:val="none" w:sz="0" w:space="0" w:color="auto"/>
              </w:divBdr>
            </w:div>
          </w:divsChild>
        </w:div>
        <w:div w:id="2092459339">
          <w:marLeft w:val="0"/>
          <w:marRight w:val="0"/>
          <w:marTop w:val="0"/>
          <w:marBottom w:val="0"/>
          <w:divBdr>
            <w:top w:val="none" w:sz="0" w:space="0" w:color="auto"/>
            <w:left w:val="none" w:sz="0" w:space="0" w:color="auto"/>
            <w:bottom w:val="none" w:sz="0" w:space="0" w:color="auto"/>
            <w:right w:val="none" w:sz="0" w:space="0" w:color="auto"/>
          </w:divBdr>
          <w:divsChild>
            <w:div w:id="1218708620">
              <w:marLeft w:val="0"/>
              <w:marRight w:val="0"/>
              <w:marTop w:val="0"/>
              <w:marBottom w:val="0"/>
              <w:divBdr>
                <w:top w:val="none" w:sz="0" w:space="0" w:color="auto"/>
                <w:left w:val="none" w:sz="0" w:space="0" w:color="auto"/>
                <w:bottom w:val="none" w:sz="0" w:space="0" w:color="auto"/>
                <w:right w:val="none" w:sz="0" w:space="0" w:color="auto"/>
              </w:divBdr>
            </w:div>
          </w:divsChild>
        </w:div>
        <w:div w:id="2093156551">
          <w:marLeft w:val="0"/>
          <w:marRight w:val="0"/>
          <w:marTop w:val="0"/>
          <w:marBottom w:val="0"/>
          <w:divBdr>
            <w:top w:val="none" w:sz="0" w:space="0" w:color="auto"/>
            <w:left w:val="none" w:sz="0" w:space="0" w:color="auto"/>
            <w:bottom w:val="none" w:sz="0" w:space="0" w:color="auto"/>
            <w:right w:val="none" w:sz="0" w:space="0" w:color="auto"/>
          </w:divBdr>
          <w:divsChild>
            <w:div w:id="2127381512">
              <w:marLeft w:val="0"/>
              <w:marRight w:val="0"/>
              <w:marTop w:val="0"/>
              <w:marBottom w:val="0"/>
              <w:divBdr>
                <w:top w:val="none" w:sz="0" w:space="0" w:color="auto"/>
                <w:left w:val="none" w:sz="0" w:space="0" w:color="auto"/>
                <w:bottom w:val="none" w:sz="0" w:space="0" w:color="auto"/>
                <w:right w:val="none" w:sz="0" w:space="0" w:color="auto"/>
              </w:divBdr>
            </w:div>
          </w:divsChild>
        </w:div>
        <w:div w:id="2094086266">
          <w:marLeft w:val="0"/>
          <w:marRight w:val="0"/>
          <w:marTop w:val="0"/>
          <w:marBottom w:val="0"/>
          <w:divBdr>
            <w:top w:val="none" w:sz="0" w:space="0" w:color="auto"/>
            <w:left w:val="none" w:sz="0" w:space="0" w:color="auto"/>
            <w:bottom w:val="none" w:sz="0" w:space="0" w:color="auto"/>
            <w:right w:val="none" w:sz="0" w:space="0" w:color="auto"/>
          </w:divBdr>
          <w:divsChild>
            <w:div w:id="177740700">
              <w:marLeft w:val="0"/>
              <w:marRight w:val="0"/>
              <w:marTop w:val="0"/>
              <w:marBottom w:val="0"/>
              <w:divBdr>
                <w:top w:val="none" w:sz="0" w:space="0" w:color="auto"/>
                <w:left w:val="none" w:sz="0" w:space="0" w:color="auto"/>
                <w:bottom w:val="none" w:sz="0" w:space="0" w:color="auto"/>
                <w:right w:val="none" w:sz="0" w:space="0" w:color="auto"/>
              </w:divBdr>
            </w:div>
            <w:div w:id="1086419432">
              <w:marLeft w:val="0"/>
              <w:marRight w:val="0"/>
              <w:marTop w:val="0"/>
              <w:marBottom w:val="0"/>
              <w:divBdr>
                <w:top w:val="none" w:sz="0" w:space="0" w:color="auto"/>
                <w:left w:val="none" w:sz="0" w:space="0" w:color="auto"/>
                <w:bottom w:val="none" w:sz="0" w:space="0" w:color="auto"/>
                <w:right w:val="none" w:sz="0" w:space="0" w:color="auto"/>
              </w:divBdr>
            </w:div>
          </w:divsChild>
        </w:div>
        <w:div w:id="2095010281">
          <w:marLeft w:val="0"/>
          <w:marRight w:val="0"/>
          <w:marTop w:val="0"/>
          <w:marBottom w:val="0"/>
          <w:divBdr>
            <w:top w:val="none" w:sz="0" w:space="0" w:color="auto"/>
            <w:left w:val="none" w:sz="0" w:space="0" w:color="auto"/>
            <w:bottom w:val="none" w:sz="0" w:space="0" w:color="auto"/>
            <w:right w:val="none" w:sz="0" w:space="0" w:color="auto"/>
          </w:divBdr>
          <w:divsChild>
            <w:div w:id="350491102">
              <w:marLeft w:val="0"/>
              <w:marRight w:val="0"/>
              <w:marTop w:val="0"/>
              <w:marBottom w:val="0"/>
              <w:divBdr>
                <w:top w:val="none" w:sz="0" w:space="0" w:color="auto"/>
                <w:left w:val="none" w:sz="0" w:space="0" w:color="auto"/>
                <w:bottom w:val="none" w:sz="0" w:space="0" w:color="auto"/>
                <w:right w:val="none" w:sz="0" w:space="0" w:color="auto"/>
              </w:divBdr>
            </w:div>
          </w:divsChild>
        </w:div>
        <w:div w:id="2095010752">
          <w:marLeft w:val="0"/>
          <w:marRight w:val="0"/>
          <w:marTop w:val="0"/>
          <w:marBottom w:val="0"/>
          <w:divBdr>
            <w:top w:val="none" w:sz="0" w:space="0" w:color="auto"/>
            <w:left w:val="none" w:sz="0" w:space="0" w:color="auto"/>
            <w:bottom w:val="none" w:sz="0" w:space="0" w:color="auto"/>
            <w:right w:val="none" w:sz="0" w:space="0" w:color="auto"/>
          </w:divBdr>
          <w:divsChild>
            <w:div w:id="961881911">
              <w:marLeft w:val="0"/>
              <w:marRight w:val="0"/>
              <w:marTop w:val="0"/>
              <w:marBottom w:val="0"/>
              <w:divBdr>
                <w:top w:val="none" w:sz="0" w:space="0" w:color="auto"/>
                <w:left w:val="none" w:sz="0" w:space="0" w:color="auto"/>
                <w:bottom w:val="none" w:sz="0" w:space="0" w:color="auto"/>
                <w:right w:val="none" w:sz="0" w:space="0" w:color="auto"/>
              </w:divBdr>
            </w:div>
          </w:divsChild>
        </w:div>
        <w:div w:id="2095393257">
          <w:marLeft w:val="0"/>
          <w:marRight w:val="0"/>
          <w:marTop w:val="0"/>
          <w:marBottom w:val="0"/>
          <w:divBdr>
            <w:top w:val="none" w:sz="0" w:space="0" w:color="auto"/>
            <w:left w:val="none" w:sz="0" w:space="0" w:color="auto"/>
            <w:bottom w:val="none" w:sz="0" w:space="0" w:color="auto"/>
            <w:right w:val="none" w:sz="0" w:space="0" w:color="auto"/>
          </w:divBdr>
          <w:divsChild>
            <w:div w:id="782189629">
              <w:marLeft w:val="0"/>
              <w:marRight w:val="0"/>
              <w:marTop w:val="0"/>
              <w:marBottom w:val="0"/>
              <w:divBdr>
                <w:top w:val="none" w:sz="0" w:space="0" w:color="auto"/>
                <w:left w:val="none" w:sz="0" w:space="0" w:color="auto"/>
                <w:bottom w:val="none" w:sz="0" w:space="0" w:color="auto"/>
                <w:right w:val="none" w:sz="0" w:space="0" w:color="auto"/>
              </w:divBdr>
            </w:div>
          </w:divsChild>
        </w:div>
        <w:div w:id="2097167172">
          <w:marLeft w:val="0"/>
          <w:marRight w:val="0"/>
          <w:marTop w:val="0"/>
          <w:marBottom w:val="0"/>
          <w:divBdr>
            <w:top w:val="none" w:sz="0" w:space="0" w:color="auto"/>
            <w:left w:val="none" w:sz="0" w:space="0" w:color="auto"/>
            <w:bottom w:val="none" w:sz="0" w:space="0" w:color="auto"/>
            <w:right w:val="none" w:sz="0" w:space="0" w:color="auto"/>
          </w:divBdr>
          <w:divsChild>
            <w:div w:id="64298680">
              <w:marLeft w:val="0"/>
              <w:marRight w:val="0"/>
              <w:marTop w:val="0"/>
              <w:marBottom w:val="0"/>
              <w:divBdr>
                <w:top w:val="none" w:sz="0" w:space="0" w:color="auto"/>
                <w:left w:val="none" w:sz="0" w:space="0" w:color="auto"/>
                <w:bottom w:val="none" w:sz="0" w:space="0" w:color="auto"/>
                <w:right w:val="none" w:sz="0" w:space="0" w:color="auto"/>
              </w:divBdr>
            </w:div>
            <w:div w:id="1924221066">
              <w:marLeft w:val="0"/>
              <w:marRight w:val="0"/>
              <w:marTop w:val="0"/>
              <w:marBottom w:val="0"/>
              <w:divBdr>
                <w:top w:val="none" w:sz="0" w:space="0" w:color="auto"/>
                <w:left w:val="none" w:sz="0" w:space="0" w:color="auto"/>
                <w:bottom w:val="none" w:sz="0" w:space="0" w:color="auto"/>
                <w:right w:val="none" w:sz="0" w:space="0" w:color="auto"/>
              </w:divBdr>
            </w:div>
          </w:divsChild>
        </w:div>
        <w:div w:id="2097748692">
          <w:marLeft w:val="0"/>
          <w:marRight w:val="0"/>
          <w:marTop w:val="0"/>
          <w:marBottom w:val="0"/>
          <w:divBdr>
            <w:top w:val="none" w:sz="0" w:space="0" w:color="auto"/>
            <w:left w:val="none" w:sz="0" w:space="0" w:color="auto"/>
            <w:bottom w:val="none" w:sz="0" w:space="0" w:color="auto"/>
            <w:right w:val="none" w:sz="0" w:space="0" w:color="auto"/>
          </w:divBdr>
          <w:divsChild>
            <w:div w:id="1749376350">
              <w:marLeft w:val="0"/>
              <w:marRight w:val="0"/>
              <w:marTop w:val="0"/>
              <w:marBottom w:val="0"/>
              <w:divBdr>
                <w:top w:val="none" w:sz="0" w:space="0" w:color="auto"/>
                <w:left w:val="none" w:sz="0" w:space="0" w:color="auto"/>
                <w:bottom w:val="none" w:sz="0" w:space="0" w:color="auto"/>
                <w:right w:val="none" w:sz="0" w:space="0" w:color="auto"/>
              </w:divBdr>
            </w:div>
          </w:divsChild>
        </w:div>
        <w:div w:id="2099055834">
          <w:marLeft w:val="0"/>
          <w:marRight w:val="0"/>
          <w:marTop w:val="0"/>
          <w:marBottom w:val="0"/>
          <w:divBdr>
            <w:top w:val="none" w:sz="0" w:space="0" w:color="auto"/>
            <w:left w:val="none" w:sz="0" w:space="0" w:color="auto"/>
            <w:bottom w:val="none" w:sz="0" w:space="0" w:color="auto"/>
            <w:right w:val="none" w:sz="0" w:space="0" w:color="auto"/>
          </w:divBdr>
          <w:divsChild>
            <w:div w:id="1125778015">
              <w:marLeft w:val="0"/>
              <w:marRight w:val="0"/>
              <w:marTop w:val="0"/>
              <w:marBottom w:val="0"/>
              <w:divBdr>
                <w:top w:val="none" w:sz="0" w:space="0" w:color="auto"/>
                <w:left w:val="none" w:sz="0" w:space="0" w:color="auto"/>
                <w:bottom w:val="none" w:sz="0" w:space="0" w:color="auto"/>
                <w:right w:val="none" w:sz="0" w:space="0" w:color="auto"/>
              </w:divBdr>
            </w:div>
          </w:divsChild>
        </w:div>
        <w:div w:id="2101640330">
          <w:marLeft w:val="0"/>
          <w:marRight w:val="0"/>
          <w:marTop w:val="0"/>
          <w:marBottom w:val="0"/>
          <w:divBdr>
            <w:top w:val="none" w:sz="0" w:space="0" w:color="auto"/>
            <w:left w:val="none" w:sz="0" w:space="0" w:color="auto"/>
            <w:bottom w:val="none" w:sz="0" w:space="0" w:color="auto"/>
            <w:right w:val="none" w:sz="0" w:space="0" w:color="auto"/>
          </w:divBdr>
          <w:divsChild>
            <w:div w:id="1888907081">
              <w:marLeft w:val="0"/>
              <w:marRight w:val="0"/>
              <w:marTop w:val="0"/>
              <w:marBottom w:val="0"/>
              <w:divBdr>
                <w:top w:val="none" w:sz="0" w:space="0" w:color="auto"/>
                <w:left w:val="none" w:sz="0" w:space="0" w:color="auto"/>
                <w:bottom w:val="none" w:sz="0" w:space="0" w:color="auto"/>
                <w:right w:val="none" w:sz="0" w:space="0" w:color="auto"/>
              </w:divBdr>
            </w:div>
          </w:divsChild>
        </w:div>
        <w:div w:id="2102330513">
          <w:marLeft w:val="0"/>
          <w:marRight w:val="0"/>
          <w:marTop w:val="0"/>
          <w:marBottom w:val="0"/>
          <w:divBdr>
            <w:top w:val="none" w:sz="0" w:space="0" w:color="auto"/>
            <w:left w:val="none" w:sz="0" w:space="0" w:color="auto"/>
            <w:bottom w:val="none" w:sz="0" w:space="0" w:color="auto"/>
            <w:right w:val="none" w:sz="0" w:space="0" w:color="auto"/>
          </w:divBdr>
          <w:divsChild>
            <w:div w:id="1487085213">
              <w:marLeft w:val="0"/>
              <w:marRight w:val="0"/>
              <w:marTop w:val="0"/>
              <w:marBottom w:val="0"/>
              <w:divBdr>
                <w:top w:val="none" w:sz="0" w:space="0" w:color="auto"/>
                <w:left w:val="none" w:sz="0" w:space="0" w:color="auto"/>
                <w:bottom w:val="none" w:sz="0" w:space="0" w:color="auto"/>
                <w:right w:val="none" w:sz="0" w:space="0" w:color="auto"/>
              </w:divBdr>
            </w:div>
          </w:divsChild>
        </w:div>
        <w:div w:id="2102797331">
          <w:marLeft w:val="0"/>
          <w:marRight w:val="0"/>
          <w:marTop w:val="0"/>
          <w:marBottom w:val="0"/>
          <w:divBdr>
            <w:top w:val="none" w:sz="0" w:space="0" w:color="auto"/>
            <w:left w:val="none" w:sz="0" w:space="0" w:color="auto"/>
            <w:bottom w:val="none" w:sz="0" w:space="0" w:color="auto"/>
            <w:right w:val="none" w:sz="0" w:space="0" w:color="auto"/>
          </w:divBdr>
          <w:divsChild>
            <w:div w:id="663777131">
              <w:marLeft w:val="0"/>
              <w:marRight w:val="0"/>
              <w:marTop w:val="0"/>
              <w:marBottom w:val="0"/>
              <w:divBdr>
                <w:top w:val="none" w:sz="0" w:space="0" w:color="auto"/>
                <w:left w:val="none" w:sz="0" w:space="0" w:color="auto"/>
                <w:bottom w:val="none" w:sz="0" w:space="0" w:color="auto"/>
                <w:right w:val="none" w:sz="0" w:space="0" w:color="auto"/>
              </w:divBdr>
            </w:div>
          </w:divsChild>
        </w:div>
        <w:div w:id="2103186216">
          <w:marLeft w:val="0"/>
          <w:marRight w:val="0"/>
          <w:marTop w:val="0"/>
          <w:marBottom w:val="0"/>
          <w:divBdr>
            <w:top w:val="none" w:sz="0" w:space="0" w:color="auto"/>
            <w:left w:val="none" w:sz="0" w:space="0" w:color="auto"/>
            <w:bottom w:val="none" w:sz="0" w:space="0" w:color="auto"/>
            <w:right w:val="none" w:sz="0" w:space="0" w:color="auto"/>
          </w:divBdr>
          <w:divsChild>
            <w:div w:id="2015959192">
              <w:marLeft w:val="0"/>
              <w:marRight w:val="0"/>
              <w:marTop w:val="0"/>
              <w:marBottom w:val="0"/>
              <w:divBdr>
                <w:top w:val="none" w:sz="0" w:space="0" w:color="auto"/>
                <w:left w:val="none" w:sz="0" w:space="0" w:color="auto"/>
                <w:bottom w:val="none" w:sz="0" w:space="0" w:color="auto"/>
                <w:right w:val="none" w:sz="0" w:space="0" w:color="auto"/>
              </w:divBdr>
            </w:div>
          </w:divsChild>
        </w:div>
        <w:div w:id="2109618433">
          <w:marLeft w:val="0"/>
          <w:marRight w:val="0"/>
          <w:marTop w:val="0"/>
          <w:marBottom w:val="0"/>
          <w:divBdr>
            <w:top w:val="none" w:sz="0" w:space="0" w:color="auto"/>
            <w:left w:val="none" w:sz="0" w:space="0" w:color="auto"/>
            <w:bottom w:val="none" w:sz="0" w:space="0" w:color="auto"/>
            <w:right w:val="none" w:sz="0" w:space="0" w:color="auto"/>
          </w:divBdr>
          <w:divsChild>
            <w:div w:id="1481730259">
              <w:marLeft w:val="0"/>
              <w:marRight w:val="0"/>
              <w:marTop w:val="0"/>
              <w:marBottom w:val="0"/>
              <w:divBdr>
                <w:top w:val="none" w:sz="0" w:space="0" w:color="auto"/>
                <w:left w:val="none" w:sz="0" w:space="0" w:color="auto"/>
                <w:bottom w:val="none" w:sz="0" w:space="0" w:color="auto"/>
                <w:right w:val="none" w:sz="0" w:space="0" w:color="auto"/>
              </w:divBdr>
            </w:div>
          </w:divsChild>
        </w:div>
        <w:div w:id="2112430503">
          <w:marLeft w:val="0"/>
          <w:marRight w:val="0"/>
          <w:marTop w:val="0"/>
          <w:marBottom w:val="0"/>
          <w:divBdr>
            <w:top w:val="none" w:sz="0" w:space="0" w:color="auto"/>
            <w:left w:val="none" w:sz="0" w:space="0" w:color="auto"/>
            <w:bottom w:val="none" w:sz="0" w:space="0" w:color="auto"/>
            <w:right w:val="none" w:sz="0" w:space="0" w:color="auto"/>
          </w:divBdr>
          <w:divsChild>
            <w:div w:id="60494706">
              <w:marLeft w:val="0"/>
              <w:marRight w:val="0"/>
              <w:marTop w:val="0"/>
              <w:marBottom w:val="0"/>
              <w:divBdr>
                <w:top w:val="none" w:sz="0" w:space="0" w:color="auto"/>
                <w:left w:val="none" w:sz="0" w:space="0" w:color="auto"/>
                <w:bottom w:val="none" w:sz="0" w:space="0" w:color="auto"/>
                <w:right w:val="none" w:sz="0" w:space="0" w:color="auto"/>
              </w:divBdr>
            </w:div>
            <w:div w:id="1715033688">
              <w:marLeft w:val="0"/>
              <w:marRight w:val="0"/>
              <w:marTop w:val="0"/>
              <w:marBottom w:val="0"/>
              <w:divBdr>
                <w:top w:val="none" w:sz="0" w:space="0" w:color="auto"/>
                <w:left w:val="none" w:sz="0" w:space="0" w:color="auto"/>
                <w:bottom w:val="none" w:sz="0" w:space="0" w:color="auto"/>
                <w:right w:val="none" w:sz="0" w:space="0" w:color="auto"/>
              </w:divBdr>
            </w:div>
          </w:divsChild>
        </w:div>
        <w:div w:id="2113209601">
          <w:marLeft w:val="0"/>
          <w:marRight w:val="0"/>
          <w:marTop w:val="0"/>
          <w:marBottom w:val="0"/>
          <w:divBdr>
            <w:top w:val="none" w:sz="0" w:space="0" w:color="auto"/>
            <w:left w:val="none" w:sz="0" w:space="0" w:color="auto"/>
            <w:bottom w:val="none" w:sz="0" w:space="0" w:color="auto"/>
            <w:right w:val="none" w:sz="0" w:space="0" w:color="auto"/>
          </w:divBdr>
          <w:divsChild>
            <w:div w:id="783039012">
              <w:marLeft w:val="0"/>
              <w:marRight w:val="0"/>
              <w:marTop w:val="0"/>
              <w:marBottom w:val="0"/>
              <w:divBdr>
                <w:top w:val="none" w:sz="0" w:space="0" w:color="auto"/>
                <w:left w:val="none" w:sz="0" w:space="0" w:color="auto"/>
                <w:bottom w:val="none" w:sz="0" w:space="0" w:color="auto"/>
                <w:right w:val="none" w:sz="0" w:space="0" w:color="auto"/>
              </w:divBdr>
            </w:div>
          </w:divsChild>
        </w:div>
        <w:div w:id="2115049299">
          <w:marLeft w:val="0"/>
          <w:marRight w:val="0"/>
          <w:marTop w:val="0"/>
          <w:marBottom w:val="0"/>
          <w:divBdr>
            <w:top w:val="none" w:sz="0" w:space="0" w:color="auto"/>
            <w:left w:val="none" w:sz="0" w:space="0" w:color="auto"/>
            <w:bottom w:val="none" w:sz="0" w:space="0" w:color="auto"/>
            <w:right w:val="none" w:sz="0" w:space="0" w:color="auto"/>
          </w:divBdr>
          <w:divsChild>
            <w:div w:id="435826621">
              <w:marLeft w:val="0"/>
              <w:marRight w:val="0"/>
              <w:marTop w:val="0"/>
              <w:marBottom w:val="0"/>
              <w:divBdr>
                <w:top w:val="none" w:sz="0" w:space="0" w:color="auto"/>
                <w:left w:val="none" w:sz="0" w:space="0" w:color="auto"/>
                <w:bottom w:val="none" w:sz="0" w:space="0" w:color="auto"/>
                <w:right w:val="none" w:sz="0" w:space="0" w:color="auto"/>
              </w:divBdr>
            </w:div>
          </w:divsChild>
        </w:div>
        <w:div w:id="2115901603">
          <w:marLeft w:val="0"/>
          <w:marRight w:val="0"/>
          <w:marTop w:val="0"/>
          <w:marBottom w:val="0"/>
          <w:divBdr>
            <w:top w:val="none" w:sz="0" w:space="0" w:color="auto"/>
            <w:left w:val="none" w:sz="0" w:space="0" w:color="auto"/>
            <w:bottom w:val="none" w:sz="0" w:space="0" w:color="auto"/>
            <w:right w:val="none" w:sz="0" w:space="0" w:color="auto"/>
          </w:divBdr>
          <w:divsChild>
            <w:div w:id="231620379">
              <w:marLeft w:val="0"/>
              <w:marRight w:val="0"/>
              <w:marTop w:val="0"/>
              <w:marBottom w:val="0"/>
              <w:divBdr>
                <w:top w:val="none" w:sz="0" w:space="0" w:color="auto"/>
                <w:left w:val="none" w:sz="0" w:space="0" w:color="auto"/>
                <w:bottom w:val="none" w:sz="0" w:space="0" w:color="auto"/>
                <w:right w:val="none" w:sz="0" w:space="0" w:color="auto"/>
              </w:divBdr>
            </w:div>
          </w:divsChild>
        </w:div>
        <w:div w:id="2116947838">
          <w:marLeft w:val="0"/>
          <w:marRight w:val="0"/>
          <w:marTop w:val="0"/>
          <w:marBottom w:val="0"/>
          <w:divBdr>
            <w:top w:val="none" w:sz="0" w:space="0" w:color="auto"/>
            <w:left w:val="none" w:sz="0" w:space="0" w:color="auto"/>
            <w:bottom w:val="none" w:sz="0" w:space="0" w:color="auto"/>
            <w:right w:val="none" w:sz="0" w:space="0" w:color="auto"/>
          </w:divBdr>
          <w:divsChild>
            <w:div w:id="1958246582">
              <w:marLeft w:val="0"/>
              <w:marRight w:val="0"/>
              <w:marTop w:val="0"/>
              <w:marBottom w:val="0"/>
              <w:divBdr>
                <w:top w:val="none" w:sz="0" w:space="0" w:color="auto"/>
                <w:left w:val="none" w:sz="0" w:space="0" w:color="auto"/>
                <w:bottom w:val="none" w:sz="0" w:space="0" w:color="auto"/>
                <w:right w:val="none" w:sz="0" w:space="0" w:color="auto"/>
              </w:divBdr>
            </w:div>
          </w:divsChild>
        </w:div>
        <w:div w:id="2120174760">
          <w:marLeft w:val="0"/>
          <w:marRight w:val="0"/>
          <w:marTop w:val="0"/>
          <w:marBottom w:val="0"/>
          <w:divBdr>
            <w:top w:val="none" w:sz="0" w:space="0" w:color="auto"/>
            <w:left w:val="none" w:sz="0" w:space="0" w:color="auto"/>
            <w:bottom w:val="none" w:sz="0" w:space="0" w:color="auto"/>
            <w:right w:val="none" w:sz="0" w:space="0" w:color="auto"/>
          </w:divBdr>
          <w:divsChild>
            <w:div w:id="1345012524">
              <w:marLeft w:val="0"/>
              <w:marRight w:val="0"/>
              <w:marTop w:val="0"/>
              <w:marBottom w:val="0"/>
              <w:divBdr>
                <w:top w:val="none" w:sz="0" w:space="0" w:color="auto"/>
                <w:left w:val="none" w:sz="0" w:space="0" w:color="auto"/>
                <w:bottom w:val="none" w:sz="0" w:space="0" w:color="auto"/>
                <w:right w:val="none" w:sz="0" w:space="0" w:color="auto"/>
              </w:divBdr>
            </w:div>
          </w:divsChild>
        </w:div>
        <w:div w:id="2125953291">
          <w:marLeft w:val="0"/>
          <w:marRight w:val="0"/>
          <w:marTop w:val="0"/>
          <w:marBottom w:val="0"/>
          <w:divBdr>
            <w:top w:val="none" w:sz="0" w:space="0" w:color="auto"/>
            <w:left w:val="none" w:sz="0" w:space="0" w:color="auto"/>
            <w:bottom w:val="none" w:sz="0" w:space="0" w:color="auto"/>
            <w:right w:val="none" w:sz="0" w:space="0" w:color="auto"/>
          </w:divBdr>
          <w:divsChild>
            <w:div w:id="1875581597">
              <w:marLeft w:val="0"/>
              <w:marRight w:val="0"/>
              <w:marTop w:val="0"/>
              <w:marBottom w:val="0"/>
              <w:divBdr>
                <w:top w:val="none" w:sz="0" w:space="0" w:color="auto"/>
                <w:left w:val="none" w:sz="0" w:space="0" w:color="auto"/>
                <w:bottom w:val="none" w:sz="0" w:space="0" w:color="auto"/>
                <w:right w:val="none" w:sz="0" w:space="0" w:color="auto"/>
              </w:divBdr>
            </w:div>
          </w:divsChild>
        </w:div>
        <w:div w:id="2131439535">
          <w:marLeft w:val="0"/>
          <w:marRight w:val="0"/>
          <w:marTop w:val="0"/>
          <w:marBottom w:val="0"/>
          <w:divBdr>
            <w:top w:val="none" w:sz="0" w:space="0" w:color="auto"/>
            <w:left w:val="none" w:sz="0" w:space="0" w:color="auto"/>
            <w:bottom w:val="none" w:sz="0" w:space="0" w:color="auto"/>
            <w:right w:val="none" w:sz="0" w:space="0" w:color="auto"/>
          </w:divBdr>
          <w:divsChild>
            <w:div w:id="304703705">
              <w:marLeft w:val="0"/>
              <w:marRight w:val="0"/>
              <w:marTop w:val="0"/>
              <w:marBottom w:val="0"/>
              <w:divBdr>
                <w:top w:val="none" w:sz="0" w:space="0" w:color="auto"/>
                <w:left w:val="none" w:sz="0" w:space="0" w:color="auto"/>
                <w:bottom w:val="none" w:sz="0" w:space="0" w:color="auto"/>
                <w:right w:val="none" w:sz="0" w:space="0" w:color="auto"/>
              </w:divBdr>
            </w:div>
          </w:divsChild>
        </w:div>
        <w:div w:id="2132477987">
          <w:marLeft w:val="0"/>
          <w:marRight w:val="0"/>
          <w:marTop w:val="0"/>
          <w:marBottom w:val="0"/>
          <w:divBdr>
            <w:top w:val="none" w:sz="0" w:space="0" w:color="auto"/>
            <w:left w:val="none" w:sz="0" w:space="0" w:color="auto"/>
            <w:bottom w:val="none" w:sz="0" w:space="0" w:color="auto"/>
            <w:right w:val="none" w:sz="0" w:space="0" w:color="auto"/>
          </w:divBdr>
          <w:divsChild>
            <w:div w:id="1796100892">
              <w:marLeft w:val="0"/>
              <w:marRight w:val="0"/>
              <w:marTop w:val="0"/>
              <w:marBottom w:val="0"/>
              <w:divBdr>
                <w:top w:val="none" w:sz="0" w:space="0" w:color="auto"/>
                <w:left w:val="none" w:sz="0" w:space="0" w:color="auto"/>
                <w:bottom w:val="none" w:sz="0" w:space="0" w:color="auto"/>
                <w:right w:val="none" w:sz="0" w:space="0" w:color="auto"/>
              </w:divBdr>
            </w:div>
          </w:divsChild>
        </w:div>
        <w:div w:id="2134252550">
          <w:marLeft w:val="0"/>
          <w:marRight w:val="0"/>
          <w:marTop w:val="0"/>
          <w:marBottom w:val="0"/>
          <w:divBdr>
            <w:top w:val="none" w:sz="0" w:space="0" w:color="auto"/>
            <w:left w:val="none" w:sz="0" w:space="0" w:color="auto"/>
            <w:bottom w:val="none" w:sz="0" w:space="0" w:color="auto"/>
            <w:right w:val="none" w:sz="0" w:space="0" w:color="auto"/>
          </w:divBdr>
          <w:divsChild>
            <w:div w:id="1765875747">
              <w:marLeft w:val="0"/>
              <w:marRight w:val="0"/>
              <w:marTop w:val="0"/>
              <w:marBottom w:val="0"/>
              <w:divBdr>
                <w:top w:val="none" w:sz="0" w:space="0" w:color="auto"/>
                <w:left w:val="none" w:sz="0" w:space="0" w:color="auto"/>
                <w:bottom w:val="none" w:sz="0" w:space="0" w:color="auto"/>
                <w:right w:val="none" w:sz="0" w:space="0" w:color="auto"/>
              </w:divBdr>
            </w:div>
          </w:divsChild>
        </w:div>
        <w:div w:id="2135563255">
          <w:marLeft w:val="0"/>
          <w:marRight w:val="0"/>
          <w:marTop w:val="0"/>
          <w:marBottom w:val="0"/>
          <w:divBdr>
            <w:top w:val="none" w:sz="0" w:space="0" w:color="auto"/>
            <w:left w:val="none" w:sz="0" w:space="0" w:color="auto"/>
            <w:bottom w:val="none" w:sz="0" w:space="0" w:color="auto"/>
            <w:right w:val="none" w:sz="0" w:space="0" w:color="auto"/>
          </w:divBdr>
          <w:divsChild>
            <w:div w:id="378556445">
              <w:marLeft w:val="0"/>
              <w:marRight w:val="0"/>
              <w:marTop w:val="0"/>
              <w:marBottom w:val="0"/>
              <w:divBdr>
                <w:top w:val="none" w:sz="0" w:space="0" w:color="auto"/>
                <w:left w:val="none" w:sz="0" w:space="0" w:color="auto"/>
                <w:bottom w:val="none" w:sz="0" w:space="0" w:color="auto"/>
                <w:right w:val="none" w:sz="0" w:space="0" w:color="auto"/>
              </w:divBdr>
            </w:div>
          </w:divsChild>
        </w:div>
        <w:div w:id="2136484246">
          <w:marLeft w:val="0"/>
          <w:marRight w:val="0"/>
          <w:marTop w:val="0"/>
          <w:marBottom w:val="0"/>
          <w:divBdr>
            <w:top w:val="none" w:sz="0" w:space="0" w:color="auto"/>
            <w:left w:val="none" w:sz="0" w:space="0" w:color="auto"/>
            <w:bottom w:val="none" w:sz="0" w:space="0" w:color="auto"/>
            <w:right w:val="none" w:sz="0" w:space="0" w:color="auto"/>
          </w:divBdr>
          <w:divsChild>
            <w:div w:id="936790628">
              <w:marLeft w:val="0"/>
              <w:marRight w:val="0"/>
              <w:marTop w:val="0"/>
              <w:marBottom w:val="0"/>
              <w:divBdr>
                <w:top w:val="none" w:sz="0" w:space="0" w:color="auto"/>
                <w:left w:val="none" w:sz="0" w:space="0" w:color="auto"/>
                <w:bottom w:val="none" w:sz="0" w:space="0" w:color="auto"/>
                <w:right w:val="none" w:sz="0" w:space="0" w:color="auto"/>
              </w:divBdr>
            </w:div>
            <w:div w:id="1911307455">
              <w:marLeft w:val="0"/>
              <w:marRight w:val="0"/>
              <w:marTop w:val="0"/>
              <w:marBottom w:val="0"/>
              <w:divBdr>
                <w:top w:val="none" w:sz="0" w:space="0" w:color="auto"/>
                <w:left w:val="none" w:sz="0" w:space="0" w:color="auto"/>
                <w:bottom w:val="none" w:sz="0" w:space="0" w:color="auto"/>
                <w:right w:val="none" w:sz="0" w:space="0" w:color="auto"/>
              </w:divBdr>
            </w:div>
          </w:divsChild>
        </w:div>
        <w:div w:id="2138209403">
          <w:marLeft w:val="0"/>
          <w:marRight w:val="0"/>
          <w:marTop w:val="0"/>
          <w:marBottom w:val="0"/>
          <w:divBdr>
            <w:top w:val="none" w:sz="0" w:space="0" w:color="auto"/>
            <w:left w:val="none" w:sz="0" w:space="0" w:color="auto"/>
            <w:bottom w:val="none" w:sz="0" w:space="0" w:color="auto"/>
            <w:right w:val="none" w:sz="0" w:space="0" w:color="auto"/>
          </w:divBdr>
          <w:divsChild>
            <w:div w:id="1128938449">
              <w:marLeft w:val="0"/>
              <w:marRight w:val="0"/>
              <w:marTop w:val="0"/>
              <w:marBottom w:val="0"/>
              <w:divBdr>
                <w:top w:val="none" w:sz="0" w:space="0" w:color="auto"/>
                <w:left w:val="none" w:sz="0" w:space="0" w:color="auto"/>
                <w:bottom w:val="none" w:sz="0" w:space="0" w:color="auto"/>
                <w:right w:val="none" w:sz="0" w:space="0" w:color="auto"/>
              </w:divBdr>
            </w:div>
            <w:div w:id="1669363847">
              <w:marLeft w:val="0"/>
              <w:marRight w:val="0"/>
              <w:marTop w:val="0"/>
              <w:marBottom w:val="0"/>
              <w:divBdr>
                <w:top w:val="none" w:sz="0" w:space="0" w:color="auto"/>
                <w:left w:val="none" w:sz="0" w:space="0" w:color="auto"/>
                <w:bottom w:val="none" w:sz="0" w:space="0" w:color="auto"/>
                <w:right w:val="none" w:sz="0" w:space="0" w:color="auto"/>
              </w:divBdr>
            </w:div>
          </w:divsChild>
        </w:div>
        <w:div w:id="2140146410">
          <w:marLeft w:val="0"/>
          <w:marRight w:val="0"/>
          <w:marTop w:val="0"/>
          <w:marBottom w:val="0"/>
          <w:divBdr>
            <w:top w:val="none" w:sz="0" w:space="0" w:color="auto"/>
            <w:left w:val="none" w:sz="0" w:space="0" w:color="auto"/>
            <w:bottom w:val="none" w:sz="0" w:space="0" w:color="auto"/>
            <w:right w:val="none" w:sz="0" w:space="0" w:color="auto"/>
          </w:divBdr>
          <w:divsChild>
            <w:div w:id="1273324377">
              <w:marLeft w:val="0"/>
              <w:marRight w:val="0"/>
              <w:marTop w:val="0"/>
              <w:marBottom w:val="0"/>
              <w:divBdr>
                <w:top w:val="none" w:sz="0" w:space="0" w:color="auto"/>
                <w:left w:val="none" w:sz="0" w:space="0" w:color="auto"/>
                <w:bottom w:val="none" w:sz="0" w:space="0" w:color="auto"/>
                <w:right w:val="none" w:sz="0" w:space="0" w:color="auto"/>
              </w:divBdr>
            </w:div>
          </w:divsChild>
        </w:div>
        <w:div w:id="2140370218">
          <w:marLeft w:val="0"/>
          <w:marRight w:val="0"/>
          <w:marTop w:val="0"/>
          <w:marBottom w:val="0"/>
          <w:divBdr>
            <w:top w:val="none" w:sz="0" w:space="0" w:color="auto"/>
            <w:left w:val="none" w:sz="0" w:space="0" w:color="auto"/>
            <w:bottom w:val="none" w:sz="0" w:space="0" w:color="auto"/>
            <w:right w:val="none" w:sz="0" w:space="0" w:color="auto"/>
          </w:divBdr>
          <w:divsChild>
            <w:div w:id="1642224606">
              <w:marLeft w:val="0"/>
              <w:marRight w:val="0"/>
              <w:marTop w:val="0"/>
              <w:marBottom w:val="0"/>
              <w:divBdr>
                <w:top w:val="none" w:sz="0" w:space="0" w:color="auto"/>
                <w:left w:val="none" w:sz="0" w:space="0" w:color="auto"/>
                <w:bottom w:val="none" w:sz="0" w:space="0" w:color="auto"/>
                <w:right w:val="none" w:sz="0" w:space="0" w:color="auto"/>
              </w:divBdr>
            </w:div>
          </w:divsChild>
        </w:div>
        <w:div w:id="2140830193">
          <w:marLeft w:val="0"/>
          <w:marRight w:val="0"/>
          <w:marTop w:val="0"/>
          <w:marBottom w:val="0"/>
          <w:divBdr>
            <w:top w:val="none" w:sz="0" w:space="0" w:color="auto"/>
            <w:left w:val="none" w:sz="0" w:space="0" w:color="auto"/>
            <w:bottom w:val="none" w:sz="0" w:space="0" w:color="auto"/>
            <w:right w:val="none" w:sz="0" w:space="0" w:color="auto"/>
          </w:divBdr>
          <w:divsChild>
            <w:div w:id="821195023">
              <w:marLeft w:val="0"/>
              <w:marRight w:val="0"/>
              <w:marTop w:val="0"/>
              <w:marBottom w:val="0"/>
              <w:divBdr>
                <w:top w:val="none" w:sz="0" w:space="0" w:color="auto"/>
                <w:left w:val="none" w:sz="0" w:space="0" w:color="auto"/>
                <w:bottom w:val="none" w:sz="0" w:space="0" w:color="auto"/>
                <w:right w:val="none" w:sz="0" w:space="0" w:color="auto"/>
              </w:divBdr>
            </w:div>
          </w:divsChild>
        </w:div>
        <w:div w:id="2141604840">
          <w:marLeft w:val="0"/>
          <w:marRight w:val="0"/>
          <w:marTop w:val="0"/>
          <w:marBottom w:val="0"/>
          <w:divBdr>
            <w:top w:val="none" w:sz="0" w:space="0" w:color="auto"/>
            <w:left w:val="none" w:sz="0" w:space="0" w:color="auto"/>
            <w:bottom w:val="none" w:sz="0" w:space="0" w:color="auto"/>
            <w:right w:val="none" w:sz="0" w:space="0" w:color="auto"/>
          </w:divBdr>
          <w:divsChild>
            <w:div w:id="822160257">
              <w:marLeft w:val="0"/>
              <w:marRight w:val="0"/>
              <w:marTop w:val="0"/>
              <w:marBottom w:val="0"/>
              <w:divBdr>
                <w:top w:val="none" w:sz="0" w:space="0" w:color="auto"/>
                <w:left w:val="none" w:sz="0" w:space="0" w:color="auto"/>
                <w:bottom w:val="none" w:sz="0" w:space="0" w:color="auto"/>
                <w:right w:val="none" w:sz="0" w:space="0" w:color="auto"/>
              </w:divBdr>
            </w:div>
          </w:divsChild>
        </w:div>
        <w:div w:id="2143767319">
          <w:marLeft w:val="0"/>
          <w:marRight w:val="0"/>
          <w:marTop w:val="0"/>
          <w:marBottom w:val="0"/>
          <w:divBdr>
            <w:top w:val="none" w:sz="0" w:space="0" w:color="auto"/>
            <w:left w:val="none" w:sz="0" w:space="0" w:color="auto"/>
            <w:bottom w:val="none" w:sz="0" w:space="0" w:color="auto"/>
            <w:right w:val="none" w:sz="0" w:space="0" w:color="auto"/>
          </w:divBdr>
          <w:divsChild>
            <w:div w:id="92828210">
              <w:marLeft w:val="0"/>
              <w:marRight w:val="0"/>
              <w:marTop w:val="0"/>
              <w:marBottom w:val="0"/>
              <w:divBdr>
                <w:top w:val="none" w:sz="0" w:space="0" w:color="auto"/>
                <w:left w:val="none" w:sz="0" w:space="0" w:color="auto"/>
                <w:bottom w:val="none" w:sz="0" w:space="0" w:color="auto"/>
                <w:right w:val="none" w:sz="0" w:space="0" w:color="auto"/>
              </w:divBdr>
            </w:div>
            <w:div w:id="833037008">
              <w:marLeft w:val="0"/>
              <w:marRight w:val="0"/>
              <w:marTop w:val="0"/>
              <w:marBottom w:val="0"/>
              <w:divBdr>
                <w:top w:val="none" w:sz="0" w:space="0" w:color="auto"/>
                <w:left w:val="none" w:sz="0" w:space="0" w:color="auto"/>
                <w:bottom w:val="none" w:sz="0" w:space="0" w:color="auto"/>
                <w:right w:val="none" w:sz="0" w:space="0" w:color="auto"/>
              </w:divBdr>
            </w:div>
          </w:divsChild>
        </w:div>
        <w:div w:id="2146389250">
          <w:marLeft w:val="0"/>
          <w:marRight w:val="0"/>
          <w:marTop w:val="0"/>
          <w:marBottom w:val="0"/>
          <w:divBdr>
            <w:top w:val="none" w:sz="0" w:space="0" w:color="auto"/>
            <w:left w:val="none" w:sz="0" w:space="0" w:color="auto"/>
            <w:bottom w:val="none" w:sz="0" w:space="0" w:color="auto"/>
            <w:right w:val="none" w:sz="0" w:space="0" w:color="auto"/>
          </w:divBdr>
          <w:divsChild>
            <w:div w:id="16810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4900">
      <w:bodyDiv w:val="1"/>
      <w:marLeft w:val="0"/>
      <w:marRight w:val="0"/>
      <w:marTop w:val="0"/>
      <w:marBottom w:val="0"/>
      <w:divBdr>
        <w:top w:val="none" w:sz="0" w:space="0" w:color="auto"/>
        <w:left w:val="none" w:sz="0" w:space="0" w:color="auto"/>
        <w:bottom w:val="none" w:sz="0" w:space="0" w:color="auto"/>
        <w:right w:val="none" w:sz="0" w:space="0" w:color="auto"/>
      </w:divBdr>
      <w:divsChild>
        <w:div w:id="459416772">
          <w:marLeft w:val="0"/>
          <w:marRight w:val="0"/>
          <w:marTop w:val="0"/>
          <w:marBottom w:val="0"/>
          <w:divBdr>
            <w:top w:val="none" w:sz="0" w:space="0" w:color="auto"/>
            <w:left w:val="none" w:sz="0" w:space="0" w:color="auto"/>
            <w:bottom w:val="none" w:sz="0" w:space="0" w:color="auto"/>
            <w:right w:val="none" w:sz="0" w:space="0" w:color="auto"/>
          </w:divBdr>
          <w:divsChild>
            <w:div w:id="1525558825">
              <w:marLeft w:val="0"/>
              <w:marRight w:val="0"/>
              <w:marTop w:val="0"/>
              <w:marBottom w:val="0"/>
              <w:divBdr>
                <w:top w:val="none" w:sz="0" w:space="0" w:color="auto"/>
                <w:left w:val="none" w:sz="0" w:space="0" w:color="auto"/>
                <w:bottom w:val="none" w:sz="0" w:space="0" w:color="auto"/>
                <w:right w:val="none" w:sz="0" w:space="0" w:color="auto"/>
              </w:divBdr>
            </w:div>
            <w:div w:id="1877890373">
              <w:marLeft w:val="0"/>
              <w:marRight w:val="0"/>
              <w:marTop w:val="0"/>
              <w:marBottom w:val="0"/>
              <w:divBdr>
                <w:top w:val="none" w:sz="0" w:space="0" w:color="auto"/>
                <w:left w:val="none" w:sz="0" w:space="0" w:color="auto"/>
                <w:bottom w:val="none" w:sz="0" w:space="0" w:color="auto"/>
                <w:right w:val="none" w:sz="0" w:space="0" w:color="auto"/>
              </w:divBdr>
            </w:div>
          </w:divsChild>
        </w:div>
        <w:div w:id="1742215820">
          <w:marLeft w:val="0"/>
          <w:marRight w:val="0"/>
          <w:marTop w:val="0"/>
          <w:marBottom w:val="0"/>
          <w:divBdr>
            <w:top w:val="none" w:sz="0" w:space="0" w:color="auto"/>
            <w:left w:val="none" w:sz="0" w:space="0" w:color="auto"/>
            <w:bottom w:val="none" w:sz="0" w:space="0" w:color="auto"/>
            <w:right w:val="none" w:sz="0" w:space="0" w:color="auto"/>
          </w:divBdr>
          <w:divsChild>
            <w:div w:id="421219010">
              <w:marLeft w:val="0"/>
              <w:marRight w:val="0"/>
              <w:marTop w:val="0"/>
              <w:marBottom w:val="0"/>
              <w:divBdr>
                <w:top w:val="none" w:sz="0" w:space="0" w:color="auto"/>
                <w:left w:val="none" w:sz="0" w:space="0" w:color="auto"/>
                <w:bottom w:val="none" w:sz="0" w:space="0" w:color="auto"/>
                <w:right w:val="none" w:sz="0" w:space="0" w:color="auto"/>
              </w:divBdr>
            </w:div>
            <w:div w:id="5618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3923">
      <w:bodyDiv w:val="1"/>
      <w:marLeft w:val="0"/>
      <w:marRight w:val="0"/>
      <w:marTop w:val="0"/>
      <w:marBottom w:val="0"/>
      <w:divBdr>
        <w:top w:val="none" w:sz="0" w:space="0" w:color="auto"/>
        <w:left w:val="none" w:sz="0" w:space="0" w:color="auto"/>
        <w:bottom w:val="none" w:sz="0" w:space="0" w:color="auto"/>
        <w:right w:val="none" w:sz="0" w:space="0" w:color="auto"/>
      </w:divBdr>
      <w:divsChild>
        <w:div w:id="154154308">
          <w:marLeft w:val="0"/>
          <w:marRight w:val="0"/>
          <w:marTop w:val="0"/>
          <w:marBottom w:val="0"/>
          <w:divBdr>
            <w:top w:val="none" w:sz="0" w:space="0" w:color="auto"/>
            <w:left w:val="none" w:sz="0" w:space="0" w:color="auto"/>
            <w:bottom w:val="none" w:sz="0" w:space="0" w:color="auto"/>
            <w:right w:val="none" w:sz="0" w:space="0" w:color="auto"/>
          </w:divBdr>
          <w:divsChild>
            <w:div w:id="52314254">
              <w:marLeft w:val="0"/>
              <w:marRight w:val="0"/>
              <w:marTop w:val="0"/>
              <w:marBottom w:val="0"/>
              <w:divBdr>
                <w:top w:val="none" w:sz="0" w:space="0" w:color="auto"/>
                <w:left w:val="none" w:sz="0" w:space="0" w:color="auto"/>
                <w:bottom w:val="none" w:sz="0" w:space="0" w:color="auto"/>
                <w:right w:val="none" w:sz="0" w:space="0" w:color="auto"/>
              </w:divBdr>
            </w:div>
            <w:div w:id="1095904609">
              <w:marLeft w:val="0"/>
              <w:marRight w:val="0"/>
              <w:marTop w:val="0"/>
              <w:marBottom w:val="0"/>
              <w:divBdr>
                <w:top w:val="none" w:sz="0" w:space="0" w:color="auto"/>
                <w:left w:val="none" w:sz="0" w:space="0" w:color="auto"/>
                <w:bottom w:val="none" w:sz="0" w:space="0" w:color="auto"/>
                <w:right w:val="none" w:sz="0" w:space="0" w:color="auto"/>
              </w:divBdr>
            </w:div>
          </w:divsChild>
        </w:div>
        <w:div w:id="1337919106">
          <w:marLeft w:val="0"/>
          <w:marRight w:val="0"/>
          <w:marTop w:val="0"/>
          <w:marBottom w:val="0"/>
          <w:divBdr>
            <w:top w:val="none" w:sz="0" w:space="0" w:color="auto"/>
            <w:left w:val="none" w:sz="0" w:space="0" w:color="auto"/>
            <w:bottom w:val="none" w:sz="0" w:space="0" w:color="auto"/>
            <w:right w:val="none" w:sz="0" w:space="0" w:color="auto"/>
          </w:divBdr>
          <w:divsChild>
            <w:div w:id="681322239">
              <w:marLeft w:val="0"/>
              <w:marRight w:val="0"/>
              <w:marTop w:val="0"/>
              <w:marBottom w:val="0"/>
              <w:divBdr>
                <w:top w:val="none" w:sz="0" w:space="0" w:color="auto"/>
                <w:left w:val="none" w:sz="0" w:space="0" w:color="auto"/>
                <w:bottom w:val="none" w:sz="0" w:space="0" w:color="auto"/>
                <w:right w:val="none" w:sz="0" w:space="0" w:color="auto"/>
              </w:divBdr>
            </w:div>
            <w:div w:id="11799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af.dps.mil/:u:/r/sites/AFCC/AQCP/KnowledgeCenter/SitePages/5301.aspx" TargetMode="External"/><Relationship Id="rId13" Type="http://schemas.openxmlformats.org/officeDocument/2006/relationships/hyperlink" Target="mailto:SAF.AQ.SAF-AQC.Workflow@us.af.mil" TargetMode="External"/><Relationship Id="rId18" Type="http://schemas.openxmlformats.org/officeDocument/2006/relationships/hyperlink" Target="https://usaf.dps.mil/sites/AFCC/afcc/aqcinternal/aqcp/lists/data_request_denials/allitems.asp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acq.osd.mil/dpap/policy/policyvault/USA001350-11-DPAP.pdf" TargetMode="External"/><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hyperlink" Target="http://uscode.house.gov/view.xhtml?req=granuleid:USC-prelim-title42-section5122&amp;num=0&amp;edition=prelim"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uscode.house.gov/view.xhtml?req=granuleid:USC-prelim-title22-section2292&amp;num=0&amp;edition=prelim" TargetMode="External"/><Relationship Id="rId20" Type="http://schemas.openxmlformats.org/officeDocument/2006/relationships/hyperlink" Target="https://uscode.house.gov/view.xhtml?req=granuleid:USC-prelim-title10-section4864&amp;num=0&amp;edition=preli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acquisition.gov/daffars/part-5302-definitions-words-and-terms" TargetMode="External"/><Relationship Id="rId23" Type="http://schemas.openxmlformats.org/officeDocument/2006/relationships/hyperlink" Target="https://usaf.dps.mil/sites/AFCC/AQCP/KnowledgeCenter/SitePages/SCO-Delegation-Letters.aspx" TargetMode="External"/><Relationship Id="rId10" Type="http://schemas.microsoft.com/office/2011/relationships/commentsExtended" Target="commentsExtended.xml"/><Relationship Id="rId19" Type="http://schemas.openxmlformats.org/officeDocument/2006/relationships/hyperlink" Target="https://www.acquisition.gov/far/25.603" TargetMode="Externa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mailto:SAF.AQ.SAF-AQC.Workflow@us.af.mil" TargetMode="External"/><Relationship Id="rId22" Type="http://schemas.openxmlformats.org/officeDocument/2006/relationships/hyperlink" Target="http://www.acq.osd.mil/dpap/policy/policyvault/USA001350-11-DP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ee30c8b6-b72e-4696-b755-18ac8c6c3da6"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49F3B306438A844A7886CC02989C268" ma:contentTypeVersion="16" ma:contentTypeDescription="Create a new document." ma:contentTypeScope="" ma:versionID="1974e041154e6e5e7c07c9d9ba4976b6">
  <xsd:schema xmlns:xsd="http://www.w3.org/2001/XMLSchema" xmlns:xs="http://www.w3.org/2001/XMLSchema" xmlns:p="http://schemas.microsoft.com/office/2006/metadata/properties" xmlns:ns1="http://schemas.microsoft.com/sharepoint/v3" xmlns:ns3="ee30c8b6-b72e-4696-b755-18ac8c6c3da6" xmlns:ns4="0a7812de-0be0-4d15-801e-a4628ac4aa54" targetNamespace="http://schemas.microsoft.com/office/2006/metadata/properties" ma:root="true" ma:fieldsID="619dd16deeca6d8a87f73b9b54559157" ns1:_="" ns3:_="" ns4:_="">
    <xsd:import namespace="http://schemas.microsoft.com/sharepoint/v3"/>
    <xsd:import namespace="ee30c8b6-b72e-4696-b755-18ac8c6c3da6"/>
    <xsd:import namespace="0a7812de-0be0-4d15-801e-a4628ac4aa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DateTaken" minOccurs="0"/>
                <xsd:element ref="ns3:MediaServiceObjectDetectorVersions" minOccurs="0"/>
                <xsd:element ref="ns1:_ip_UnifiedCompliancePolicyProperties" minOccurs="0"/>
                <xsd:element ref="ns1:_ip_UnifiedCompliancePolicyUIAction"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30c8b6-b72e-4696-b755-18ac8c6c3d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a7812de-0be0-4d15-801e-a4628ac4aa5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EAC517-A5C5-4421-BCE4-D8F196337F27}">
  <ds:schemaRefs>
    <ds:schemaRef ds:uri="http://schemas.microsoft.com/office/2006/documentManagement/types"/>
    <ds:schemaRef ds:uri="http://schemas.microsoft.com/sharepoint/v3"/>
    <ds:schemaRef ds:uri="http://schemas.openxmlformats.org/package/2006/metadata/core-properties"/>
    <ds:schemaRef ds:uri="http://schemas.microsoft.com/office/infopath/2007/PartnerControls"/>
    <ds:schemaRef ds:uri="0a7812de-0be0-4d15-801e-a4628ac4aa54"/>
    <ds:schemaRef ds:uri="http://purl.org/dc/dcmitype/"/>
    <ds:schemaRef ds:uri="http://purl.org/dc/elements/1.1/"/>
    <ds:schemaRef ds:uri="ee30c8b6-b72e-4696-b755-18ac8c6c3da6"/>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32422D6E-6C4E-44C4-9C70-F810A122AC68}">
  <ds:schemaRefs>
    <ds:schemaRef ds:uri="http://schemas.openxmlformats.org/officeDocument/2006/bibliography"/>
  </ds:schemaRefs>
</ds:datastoreItem>
</file>

<file path=customXml/itemProps3.xml><?xml version="1.0" encoding="utf-8"?>
<ds:datastoreItem xmlns:ds="http://schemas.openxmlformats.org/officeDocument/2006/customXml" ds:itemID="{6580A6F0-F216-4780-9972-9B74C13531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e30c8b6-b72e-4696-b755-18ac8c6c3da6"/>
    <ds:schemaRef ds:uri="0a7812de-0be0-4d15-801e-a4628ac4aa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9B0EB9-536E-4534-A9AD-6326D91193BC}">
  <ds:schemaRefs>
    <ds:schemaRef ds:uri="http://schemas.microsoft.com/sharepoint/v3/contenttype/forms"/>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127</TotalTime>
  <Pages>19</Pages>
  <Words>9140</Words>
  <Characters>52103</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61121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KAREN M CIV USAF HAF SAF/SAF/AQC</dc:creator>
  <cp:keywords/>
  <dc:description/>
  <cp:lastModifiedBy>ROSSI, AMANDA M CIV USAF HAF SAF/AQCP</cp:lastModifiedBy>
  <cp:revision>2</cp:revision>
  <dcterms:created xsi:type="dcterms:W3CDTF">2024-05-20T13:33:00Z</dcterms:created>
  <dcterms:modified xsi:type="dcterms:W3CDTF">2024-05-20T16:00:00Z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0x010100149F3B306438A844A7886CC02989C268</vt:lpwstr>
  </property>
  <property fmtid="{D5CDD505-2E9C-101B-9397-08002B2CF9AE}" pid="3" name="MediaServiceImageTags">
    <vt:lpwstr/>
  </property>
  <property fmtid="{D5CDD505-2E9C-101B-9397-08002B2CF9AE}" pid="4" name="Order">
    <vt:r8>6300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