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AE4A" w14:textId="77777777" w:rsidR="00283F3F" w:rsidRDefault="00283F3F" w:rsidP="00283F3F">
      <w:pPr>
        <w:spacing w:line="271" w:lineRule="auto"/>
      </w:pPr>
    </w:p>
    <w:p w14:paraId="5F5C6DF2" w14:textId="77777777" w:rsidR="00283F3F" w:rsidRDefault="00283F3F" w:rsidP="00AB68C7">
      <w:pPr>
        <w:pStyle w:val="Heading2"/>
        <w:spacing w:before="76" w:line="280" w:lineRule="auto"/>
        <w:ind w:left="0"/>
        <w:rPr>
          <w:b/>
        </w:rPr>
      </w:pPr>
      <w:r>
        <w:rPr>
          <w:b/>
        </w:rPr>
        <w:t>MP5301.603-90</w:t>
      </w:r>
      <w:r>
        <w:rPr>
          <w:b/>
          <w:spacing w:val="-17"/>
        </w:rPr>
        <w:t xml:space="preserve"> </w:t>
      </w:r>
      <w:r>
        <w:rPr>
          <w:b/>
        </w:rPr>
        <w:t>Selection,</w:t>
      </w:r>
      <w:r>
        <w:rPr>
          <w:b/>
          <w:spacing w:val="-17"/>
        </w:rPr>
        <w:t xml:space="preserve"> </w:t>
      </w:r>
      <w:r>
        <w:rPr>
          <w:b/>
        </w:rPr>
        <w:t>Appointment,</w:t>
      </w:r>
      <w:r>
        <w:rPr>
          <w:b/>
          <w:spacing w:val="-17"/>
        </w:rPr>
        <w:t xml:space="preserve"> </w:t>
      </w:r>
      <w:r>
        <w:rPr>
          <w:b/>
        </w:rPr>
        <w:t>and</w:t>
      </w:r>
      <w:r>
        <w:rPr>
          <w:b/>
          <w:spacing w:val="-17"/>
        </w:rPr>
        <w:t xml:space="preserve"> </w:t>
      </w:r>
      <w:r>
        <w:rPr>
          <w:b/>
        </w:rPr>
        <w:t>Termination</w:t>
      </w:r>
      <w:r>
        <w:rPr>
          <w:b/>
          <w:spacing w:val="-17"/>
        </w:rPr>
        <w:t xml:space="preserve"> </w:t>
      </w:r>
      <w:r>
        <w:rPr>
          <w:b/>
        </w:rPr>
        <w:t>of</w:t>
      </w:r>
      <w:r>
        <w:rPr>
          <w:b/>
          <w:spacing w:val="-17"/>
        </w:rPr>
        <w:t xml:space="preserve"> </w:t>
      </w:r>
      <w:r>
        <w:rPr>
          <w:b/>
        </w:rPr>
        <w:t>Appointment</w:t>
      </w:r>
      <w:r>
        <w:rPr>
          <w:b/>
          <w:spacing w:val="-17"/>
        </w:rPr>
        <w:t xml:space="preserve"> </w:t>
      </w:r>
      <w:r>
        <w:rPr>
          <w:b/>
        </w:rPr>
        <w:t>of Contracting Officers</w:t>
      </w:r>
    </w:p>
    <w:p w14:paraId="77F2B759" w14:textId="77777777" w:rsidR="00283F3F" w:rsidRDefault="00283F3F" w:rsidP="00283F3F">
      <w:pPr>
        <w:pStyle w:val="BodyText"/>
        <w:spacing w:before="3"/>
        <w:rPr>
          <w:rFonts w:ascii="Bookman Old Style"/>
          <w:b/>
          <w:sz w:val="38"/>
        </w:rPr>
      </w:pPr>
    </w:p>
    <w:p w14:paraId="3570DAC0" w14:textId="1E35ACFE" w:rsidR="00283F3F" w:rsidDel="00242283" w:rsidRDefault="00283F3F" w:rsidP="00283F3F">
      <w:pPr>
        <w:ind w:left="110"/>
        <w:rPr>
          <w:del w:id="0" w:author="AMANDA" w:date="2024-05-17T12:15:00Z"/>
          <w:i/>
        </w:rPr>
      </w:pPr>
      <w:del w:id="1" w:author="AMANDA" w:date="2024-05-17T12:15:00Z">
        <w:r w:rsidDel="00242283">
          <w:rPr>
            <w:i/>
            <w:w w:val="110"/>
          </w:rPr>
          <w:delText>Revised:</w:delText>
        </w:r>
        <w:r w:rsidDel="00242283">
          <w:rPr>
            <w:i/>
            <w:spacing w:val="23"/>
            <w:w w:val="110"/>
          </w:rPr>
          <w:delText xml:space="preserve"> </w:delText>
        </w:r>
        <w:r w:rsidDel="00242283">
          <w:rPr>
            <w:i/>
            <w:w w:val="110"/>
          </w:rPr>
          <w:delText>June</w:delText>
        </w:r>
        <w:r w:rsidDel="00242283">
          <w:rPr>
            <w:i/>
            <w:spacing w:val="23"/>
            <w:w w:val="110"/>
          </w:rPr>
          <w:delText xml:space="preserve"> </w:delText>
        </w:r>
        <w:r w:rsidDel="00242283">
          <w:rPr>
            <w:i/>
            <w:spacing w:val="-4"/>
            <w:w w:val="110"/>
          </w:rPr>
          <w:delText>202</w:delText>
        </w:r>
        <w:r w:rsidR="00411D1F" w:rsidDel="00242283">
          <w:rPr>
            <w:i/>
            <w:spacing w:val="-4"/>
            <w:w w:val="110"/>
          </w:rPr>
          <w:delText>4</w:delText>
        </w:r>
      </w:del>
    </w:p>
    <w:p w14:paraId="4584D6AF" w14:textId="77777777" w:rsidR="00283F3F" w:rsidRDefault="00283F3F" w:rsidP="00283F3F">
      <w:pPr>
        <w:pStyle w:val="BodyText"/>
        <w:spacing w:before="10"/>
        <w:rPr>
          <w:i/>
          <w:sz w:val="23"/>
        </w:rPr>
      </w:pPr>
    </w:p>
    <w:p w14:paraId="6B050C95" w14:textId="77777777" w:rsidR="00F87B12" w:rsidRPr="00F87B12" w:rsidRDefault="00283F3F" w:rsidP="00252FFF">
      <w:pPr>
        <w:pStyle w:val="ListParagraph"/>
        <w:numPr>
          <w:ilvl w:val="0"/>
          <w:numId w:val="5"/>
        </w:numPr>
        <w:spacing w:before="1" w:line="271" w:lineRule="auto"/>
        <w:ind w:left="450" w:right="191"/>
        <w:rPr>
          <w:w w:val="105"/>
        </w:rPr>
      </w:pPr>
      <w:r>
        <w:rPr>
          <w:w w:val="105"/>
          <w:u w:val="single"/>
        </w:rPr>
        <w:t>Applicability</w:t>
      </w:r>
      <w:r>
        <w:rPr>
          <w:w w:val="105"/>
        </w:rPr>
        <w:t>.</w:t>
      </w:r>
      <w:r w:rsidR="000116CC">
        <w:rPr>
          <w:w w:val="105"/>
        </w:rPr>
        <w:t xml:space="preserve"> This MP must be used when</w:t>
      </w:r>
      <w:r w:rsidR="00F87B12" w:rsidRPr="00F87B12">
        <w:rPr>
          <w:w w:val="105"/>
        </w:rPr>
        <w:t xml:space="preserve"> selecting, nominating, appointing, and </w:t>
      </w:r>
    </w:p>
    <w:p w14:paraId="3BC09848" w14:textId="2E067F62" w:rsidR="00F87B12" w:rsidRPr="00F87B12" w:rsidRDefault="00F87B12" w:rsidP="00252FFF">
      <w:pPr>
        <w:tabs>
          <w:tab w:val="left" w:pos="442"/>
        </w:tabs>
        <w:spacing w:before="1" w:line="271" w:lineRule="auto"/>
        <w:ind w:left="90" w:right="191"/>
        <w:rPr>
          <w:w w:val="105"/>
        </w:rPr>
      </w:pPr>
      <w:r w:rsidRPr="00F87B12">
        <w:rPr>
          <w:w w:val="105"/>
        </w:rPr>
        <w:t xml:space="preserve">terminating contracting officers (CO) to maximize standardization across the </w:t>
      </w:r>
      <w:commentRangeStart w:id="2"/>
      <w:r w:rsidR="00615A9D">
        <w:rPr>
          <w:w w:val="105"/>
        </w:rPr>
        <w:t>D</w:t>
      </w:r>
      <w:r w:rsidRPr="00F87B12">
        <w:rPr>
          <w:w w:val="105"/>
        </w:rPr>
        <w:t>AF</w:t>
      </w:r>
      <w:commentRangeEnd w:id="2"/>
      <w:r w:rsidR="00242283">
        <w:rPr>
          <w:rStyle w:val="CommentReference"/>
        </w:rPr>
        <w:commentReference w:id="2"/>
      </w:r>
      <w:r w:rsidRPr="00F87B12">
        <w:rPr>
          <w:w w:val="105"/>
        </w:rPr>
        <w:t xml:space="preserve">. Warrants are </w:t>
      </w:r>
    </w:p>
    <w:p w14:paraId="1176FE69" w14:textId="0FC2DC3E" w:rsidR="001A38D0" w:rsidRDefault="00F87B12" w:rsidP="00252FFF">
      <w:pPr>
        <w:tabs>
          <w:tab w:val="left" w:pos="442"/>
        </w:tabs>
        <w:spacing w:before="1" w:line="271" w:lineRule="auto"/>
        <w:ind w:left="90" w:right="191"/>
        <w:rPr>
          <w:w w:val="105"/>
        </w:rPr>
      </w:pPr>
      <w:r w:rsidRPr="00F87B12">
        <w:rPr>
          <w:w w:val="105"/>
        </w:rPr>
        <w:t xml:space="preserve">issued in accordance with </w:t>
      </w:r>
      <w:hyperlink r:id="rId12" w:anchor="FAR_1_603" w:history="1">
        <w:r w:rsidRPr="00242283">
          <w:rPr>
            <w:rStyle w:val="Hyperlink"/>
            <w:w w:val="105"/>
          </w:rPr>
          <w:t>FAR 1.603</w:t>
        </w:r>
      </w:hyperlink>
      <w:r w:rsidRPr="00F87B12">
        <w:rPr>
          <w:w w:val="105"/>
        </w:rPr>
        <w:t xml:space="preserve">, </w:t>
      </w:r>
      <w:hyperlink r:id="rId13" w:anchor="DFARS-201.603" w:history="1">
        <w:r w:rsidRPr="00242283">
          <w:rPr>
            <w:rStyle w:val="Hyperlink"/>
            <w:w w:val="105"/>
          </w:rPr>
          <w:t>DFARS 201.603</w:t>
        </w:r>
      </w:hyperlink>
      <w:r w:rsidRPr="00F87B12">
        <w:rPr>
          <w:w w:val="105"/>
        </w:rPr>
        <w:t xml:space="preserve">, </w:t>
      </w:r>
      <w:commentRangeStart w:id="3"/>
      <w:r w:rsidR="00242283">
        <w:rPr>
          <w:w w:val="105"/>
        </w:rPr>
        <w:fldChar w:fldCharType="begin"/>
      </w:r>
      <w:r w:rsidR="00242283">
        <w:rPr>
          <w:w w:val="105"/>
        </w:rPr>
        <w:instrText>HYPERLINK "https://uscode.house.gov/view.xhtml?req=granuleid:USC-prelim-title10-section1724&amp;num=0&amp;edition=prelim"</w:instrText>
      </w:r>
      <w:r w:rsidR="00242283">
        <w:rPr>
          <w:w w:val="105"/>
        </w:rPr>
      </w:r>
      <w:r w:rsidR="00242283">
        <w:rPr>
          <w:w w:val="105"/>
        </w:rPr>
        <w:fldChar w:fldCharType="separate"/>
      </w:r>
      <w:r w:rsidRPr="00242283">
        <w:rPr>
          <w:rStyle w:val="Hyperlink"/>
          <w:w w:val="105"/>
        </w:rPr>
        <w:t>10 U.S.C. § 1724</w:t>
      </w:r>
      <w:r w:rsidR="00242283">
        <w:rPr>
          <w:w w:val="105"/>
        </w:rPr>
        <w:fldChar w:fldCharType="end"/>
      </w:r>
      <w:commentRangeEnd w:id="3"/>
      <w:r w:rsidR="00242283">
        <w:rPr>
          <w:rStyle w:val="CommentReference"/>
        </w:rPr>
        <w:commentReference w:id="3"/>
      </w:r>
      <w:r w:rsidR="003358CB">
        <w:rPr>
          <w:w w:val="105"/>
        </w:rPr>
        <w:t xml:space="preserve">, </w:t>
      </w:r>
      <w:commentRangeStart w:id="4"/>
      <w:r w:rsidR="00242283">
        <w:rPr>
          <w:w w:val="105"/>
        </w:rPr>
        <w:fldChar w:fldCharType="begin"/>
      </w:r>
      <w:r w:rsidR="00242283">
        <w:rPr>
          <w:w w:val="105"/>
        </w:rPr>
        <w:instrText>HYPERLINK "https://www.esd.whs.mil/Portals/54/Documents/DD/issuances/dodi/500066p.PDF"</w:instrText>
      </w:r>
      <w:r w:rsidR="00242283">
        <w:rPr>
          <w:w w:val="105"/>
        </w:rPr>
      </w:r>
      <w:r w:rsidR="00242283">
        <w:rPr>
          <w:w w:val="105"/>
        </w:rPr>
        <w:fldChar w:fldCharType="separate"/>
      </w:r>
      <w:r w:rsidR="003358CB" w:rsidRPr="00242283">
        <w:rPr>
          <w:rStyle w:val="Hyperlink"/>
          <w:w w:val="105"/>
        </w:rPr>
        <w:t>DODI 5000.66</w:t>
      </w:r>
      <w:r w:rsidR="00242283">
        <w:rPr>
          <w:w w:val="105"/>
        </w:rPr>
        <w:fldChar w:fldCharType="end"/>
      </w:r>
      <w:commentRangeEnd w:id="4"/>
      <w:r w:rsidR="00242283">
        <w:rPr>
          <w:rStyle w:val="CommentReference"/>
        </w:rPr>
        <w:commentReference w:id="4"/>
      </w:r>
      <w:r w:rsidR="003358CB">
        <w:rPr>
          <w:w w:val="105"/>
        </w:rPr>
        <w:t>,</w:t>
      </w:r>
      <w:r w:rsidRPr="00F87B12">
        <w:rPr>
          <w:w w:val="105"/>
        </w:rPr>
        <w:t xml:space="preserve"> and this MP.</w:t>
      </w:r>
      <w:r w:rsidR="000F6D90">
        <w:rPr>
          <w:w w:val="105"/>
        </w:rPr>
        <w:t xml:space="preserve">  </w:t>
      </w:r>
      <w:commentRangeStart w:id="5"/>
      <w:r w:rsidR="00014594">
        <w:rPr>
          <w:w w:val="105"/>
        </w:rPr>
        <w:t xml:space="preserve">Warrants </w:t>
      </w:r>
      <w:r w:rsidR="000F6D90" w:rsidRPr="000F6D90">
        <w:rPr>
          <w:w w:val="105"/>
        </w:rPr>
        <w:t xml:space="preserve">may only be issued for the following values:  </w:t>
      </w:r>
      <w:r w:rsidR="00A17612" w:rsidRPr="001A38D0">
        <w:rPr>
          <w:w w:val="105"/>
        </w:rPr>
        <w:t>z</w:t>
      </w:r>
      <w:r w:rsidR="00014594" w:rsidRPr="001A38D0">
        <w:rPr>
          <w:w w:val="105"/>
        </w:rPr>
        <w:t>ero</w:t>
      </w:r>
      <w:r w:rsidR="00581153" w:rsidRPr="001A38D0">
        <w:rPr>
          <w:w w:val="105"/>
        </w:rPr>
        <w:t>-</w:t>
      </w:r>
      <w:r w:rsidR="00A17612" w:rsidRPr="001A38D0">
        <w:rPr>
          <w:w w:val="105"/>
        </w:rPr>
        <w:t>d</w:t>
      </w:r>
      <w:r w:rsidR="00014594" w:rsidRPr="001A38D0">
        <w:rPr>
          <w:w w:val="105"/>
        </w:rPr>
        <w:t>ollar</w:t>
      </w:r>
      <w:r w:rsidR="00FC6DA0" w:rsidRPr="001A38D0">
        <w:rPr>
          <w:w w:val="105"/>
        </w:rPr>
        <w:t xml:space="preserve"> </w:t>
      </w:r>
      <w:r w:rsidR="00B211A2" w:rsidRPr="001A38D0">
        <w:rPr>
          <w:w w:val="105"/>
        </w:rPr>
        <w:t>(</w:t>
      </w:r>
      <w:r w:rsidR="00EE6403" w:rsidRPr="001A38D0">
        <w:rPr>
          <w:w w:val="105"/>
        </w:rPr>
        <w:t>administrative</w:t>
      </w:r>
      <w:r w:rsidR="00FC6DA0" w:rsidRPr="001A38D0">
        <w:rPr>
          <w:w w:val="105"/>
        </w:rPr>
        <w:t xml:space="preserve"> warrant</w:t>
      </w:r>
      <w:r w:rsidR="00B211A2" w:rsidRPr="001A38D0">
        <w:rPr>
          <w:w w:val="105"/>
        </w:rPr>
        <w:t xml:space="preserve"> for accomplishing </w:t>
      </w:r>
      <w:r w:rsidR="00EE6403" w:rsidRPr="001A38D0">
        <w:rPr>
          <w:w w:val="105"/>
        </w:rPr>
        <w:t xml:space="preserve">zero-dollar, </w:t>
      </w:r>
      <w:r w:rsidR="00B211A2" w:rsidRPr="001A38D0">
        <w:rPr>
          <w:w w:val="105"/>
        </w:rPr>
        <w:t>administrative actions only)</w:t>
      </w:r>
      <w:r w:rsidR="00014594" w:rsidRPr="001A38D0">
        <w:rPr>
          <w:w w:val="105"/>
        </w:rPr>
        <w:t>,</w:t>
      </w:r>
      <w:r w:rsidR="00014594">
        <w:rPr>
          <w:w w:val="105"/>
        </w:rPr>
        <w:t xml:space="preserve"> </w:t>
      </w:r>
      <w:r w:rsidR="000F6D90" w:rsidRPr="000F6D90">
        <w:rPr>
          <w:w w:val="105"/>
        </w:rPr>
        <w:t>Simplified Acquisition Threshold (SAT), $5M, $25M, and unlimited.</w:t>
      </w:r>
      <w:r w:rsidRPr="00F87B12">
        <w:rPr>
          <w:w w:val="105"/>
        </w:rPr>
        <w:t xml:space="preserve"> See </w:t>
      </w:r>
      <w:hyperlink r:id="rId14" w:anchor="DAFFARS_MP5301_601" w:history="1">
        <w:r w:rsidRPr="00B15225">
          <w:rPr>
            <w:rStyle w:val="Hyperlink"/>
            <w:w w:val="105"/>
          </w:rPr>
          <w:t>MP5301.601(a)(i)</w:t>
        </w:r>
      </w:hyperlink>
      <w:r w:rsidRPr="00F87B12">
        <w:rPr>
          <w:w w:val="105"/>
        </w:rPr>
        <w:t xml:space="preserve"> for identification of the appointing official with the authority to issue and terminate Contracting Officer warrants. </w:t>
      </w:r>
    </w:p>
    <w:p w14:paraId="55A77970" w14:textId="77777777" w:rsidR="001A38D0" w:rsidRDefault="001A38D0" w:rsidP="00252FFF">
      <w:pPr>
        <w:tabs>
          <w:tab w:val="left" w:pos="442"/>
        </w:tabs>
        <w:spacing w:before="1" w:line="271" w:lineRule="auto"/>
        <w:ind w:left="90" w:right="191"/>
        <w:rPr>
          <w:w w:val="105"/>
        </w:rPr>
      </w:pPr>
    </w:p>
    <w:p w14:paraId="7FE32D89" w14:textId="208E9918" w:rsidR="00CB528E" w:rsidRDefault="00F87B12" w:rsidP="00F476E0">
      <w:pPr>
        <w:tabs>
          <w:tab w:val="left" w:pos="442"/>
        </w:tabs>
        <w:spacing w:before="1" w:line="271" w:lineRule="auto"/>
        <w:ind w:left="90" w:right="191"/>
        <w:rPr>
          <w:w w:val="105"/>
        </w:rPr>
      </w:pPr>
      <w:r w:rsidRPr="00F87B12">
        <w:rPr>
          <w:w w:val="105"/>
        </w:rPr>
        <w:t xml:space="preserve">For any DAF military members under administrative control (ADCON) of AFDW and assigned to non-DAF organizations (e.g. DAU, DCMA, DCAA, etc.), the AFICC/CC SCO will serve as the warranting authority. </w:t>
      </w:r>
      <w:r w:rsidR="00515CD8" w:rsidRPr="00F87B12">
        <w:rPr>
          <w:w w:val="105"/>
        </w:rPr>
        <w:t xml:space="preserve"> </w:t>
      </w:r>
      <w:r w:rsidR="000116CC" w:rsidRPr="00F87B12">
        <w:rPr>
          <w:w w:val="105"/>
        </w:rPr>
        <w:t xml:space="preserve"> </w:t>
      </w:r>
    </w:p>
    <w:p w14:paraId="1557F65A" w14:textId="77777777" w:rsidR="00CB528E" w:rsidRDefault="00CB528E" w:rsidP="00252FFF">
      <w:pPr>
        <w:tabs>
          <w:tab w:val="left" w:pos="442"/>
        </w:tabs>
        <w:spacing w:before="1" w:line="271" w:lineRule="auto"/>
        <w:ind w:left="90" w:right="191"/>
        <w:rPr>
          <w:w w:val="105"/>
        </w:rPr>
      </w:pPr>
    </w:p>
    <w:p w14:paraId="142CD6BC" w14:textId="2439C6DF" w:rsidR="00283F3F" w:rsidRDefault="00CB528E" w:rsidP="00252FFF">
      <w:pPr>
        <w:tabs>
          <w:tab w:val="left" w:pos="442"/>
        </w:tabs>
        <w:spacing w:before="1" w:line="271" w:lineRule="auto"/>
        <w:ind w:left="90" w:right="191"/>
      </w:pPr>
      <w:r w:rsidRPr="00C35451">
        <w:rPr>
          <w:w w:val="105"/>
        </w:rPr>
        <w:t>The authority limitations of this MP do not apply to administrative terminations (for retirement or separation) or administrative documentation relating to warrant transfers.  Authority to sign this documentation is delegable to no lower than the COCO</w:t>
      </w:r>
      <w:r w:rsidR="002807A1">
        <w:rPr>
          <w:w w:val="105"/>
        </w:rPr>
        <w:t>, the Chief of the Clearance and Program Support Division, or Chief of Policy</w:t>
      </w:r>
      <w:r w:rsidRPr="00C35451">
        <w:rPr>
          <w:w w:val="105"/>
        </w:rPr>
        <w:t>.</w:t>
      </w:r>
      <w:commentRangeEnd w:id="5"/>
      <w:r w:rsidR="00242283">
        <w:rPr>
          <w:rStyle w:val="CommentReference"/>
        </w:rPr>
        <w:commentReference w:id="5"/>
      </w:r>
      <w:r w:rsidR="00283F3F" w:rsidRPr="00F87B12">
        <w:rPr>
          <w:w w:val="105"/>
        </w:rPr>
        <w:t xml:space="preserve"> </w:t>
      </w:r>
    </w:p>
    <w:p w14:paraId="1736B800" w14:textId="77777777" w:rsidR="00283F3F" w:rsidRDefault="00283F3F" w:rsidP="00283F3F">
      <w:pPr>
        <w:pStyle w:val="BodyText"/>
        <w:spacing w:before="4"/>
        <w:rPr>
          <w:sz w:val="21"/>
        </w:rPr>
      </w:pPr>
    </w:p>
    <w:p w14:paraId="293D9957" w14:textId="77777777" w:rsidR="00283F3F" w:rsidRDefault="00283F3F" w:rsidP="00283F3F">
      <w:pPr>
        <w:pStyle w:val="ListParagraph"/>
        <w:numPr>
          <w:ilvl w:val="0"/>
          <w:numId w:val="5"/>
        </w:numPr>
        <w:tabs>
          <w:tab w:val="left" w:pos="451"/>
        </w:tabs>
        <w:spacing w:line="271" w:lineRule="auto"/>
        <w:ind w:right="117" w:firstLine="0"/>
      </w:pPr>
      <w:r>
        <w:rPr>
          <w:w w:val="105"/>
          <w:u w:val="single"/>
        </w:rPr>
        <w:t>Warranting</w:t>
      </w:r>
      <w:r>
        <w:rPr>
          <w:w w:val="105"/>
        </w:rPr>
        <w:t>.</w:t>
      </w:r>
      <w:r>
        <w:rPr>
          <w:spacing w:val="31"/>
          <w:w w:val="105"/>
        </w:rPr>
        <w:t xml:space="preserve"> </w:t>
      </w:r>
      <w:r>
        <w:rPr>
          <w:w w:val="105"/>
        </w:rPr>
        <w:t>An</w:t>
      </w:r>
      <w:r>
        <w:rPr>
          <w:spacing w:val="31"/>
          <w:w w:val="105"/>
        </w:rPr>
        <w:t xml:space="preserve"> </w:t>
      </w:r>
      <w:r>
        <w:rPr>
          <w:w w:val="105"/>
        </w:rPr>
        <w:t>individual</w:t>
      </w:r>
      <w:r>
        <w:rPr>
          <w:spacing w:val="31"/>
          <w:w w:val="105"/>
        </w:rPr>
        <w:t xml:space="preserve"> </w:t>
      </w:r>
      <w:r>
        <w:rPr>
          <w:w w:val="105"/>
        </w:rPr>
        <w:t>selected</w:t>
      </w:r>
      <w:r>
        <w:rPr>
          <w:spacing w:val="31"/>
          <w:w w:val="105"/>
        </w:rPr>
        <w:t xml:space="preserve"> </w:t>
      </w:r>
      <w:r>
        <w:rPr>
          <w:w w:val="105"/>
        </w:rPr>
        <w:t>for</w:t>
      </w:r>
      <w:r>
        <w:rPr>
          <w:spacing w:val="31"/>
          <w:w w:val="105"/>
        </w:rPr>
        <w:t xml:space="preserve"> </w:t>
      </w:r>
      <w:r>
        <w:rPr>
          <w:w w:val="105"/>
        </w:rPr>
        <w:t>contracting</w:t>
      </w:r>
      <w:r>
        <w:rPr>
          <w:spacing w:val="31"/>
          <w:w w:val="105"/>
        </w:rPr>
        <w:t xml:space="preserve"> </w:t>
      </w:r>
      <w:r>
        <w:rPr>
          <w:w w:val="105"/>
        </w:rPr>
        <w:t>officer</w:t>
      </w:r>
      <w:r>
        <w:rPr>
          <w:spacing w:val="31"/>
          <w:w w:val="105"/>
        </w:rPr>
        <w:t xml:space="preserve"> </w:t>
      </w:r>
      <w:r>
        <w:rPr>
          <w:w w:val="105"/>
        </w:rPr>
        <w:t>appointment</w:t>
      </w:r>
      <w:r>
        <w:rPr>
          <w:spacing w:val="31"/>
          <w:w w:val="105"/>
        </w:rPr>
        <w:t xml:space="preserve"> </w:t>
      </w:r>
      <w:r>
        <w:rPr>
          <w:w w:val="105"/>
        </w:rPr>
        <w:t>must</w:t>
      </w:r>
      <w:r>
        <w:rPr>
          <w:spacing w:val="31"/>
          <w:w w:val="105"/>
        </w:rPr>
        <w:t xml:space="preserve"> </w:t>
      </w:r>
      <w:r>
        <w:rPr>
          <w:w w:val="105"/>
        </w:rPr>
        <w:t>be</w:t>
      </w:r>
      <w:r>
        <w:rPr>
          <w:spacing w:val="31"/>
          <w:w w:val="105"/>
        </w:rPr>
        <w:t xml:space="preserve"> </w:t>
      </w:r>
      <w:r>
        <w:rPr>
          <w:w w:val="105"/>
        </w:rPr>
        <w:t>a</w:t>
      </w:r>
      <w:r>
        <w:rPr>
          <w:spacing w:val="31"/>
          <w:w w:val="105"/>
        </w:rPr>
        <w:t xml:space="preserve"> </w:t>
      </w:r>
      <w:r>
        <w:rPr>
          <w:w w:val="105"/>
        </w:rPr>
        <w:t>military member</w:t>
      </w:r>
      <w:r>
        <w:rPr>
          <w:spacing w:val="21"/>
          <w:w w:val="105"/>
        </w:rPr>
        <w:t xml:space="preserve"> </w:t>
      </w:r>
      <w:r>
        <w:rPr>
          <w:w w:val="105"/>
        </w:rPr>
        <w:t>in</w:t>
      </w:r>
      <w:r>
        <w:rPr>
          <w:spacing w:val="21"/>
          <w:w w:val="105"/>
        </w:rPr>
        <w:t xml:space="preserve"> </w:t>
      </w:r>
      <w:r>
        <w:rPr>
          <w:w w:val="105"/>
        </w:rPr>
        <w:t>Air</w:t>
      </w:r>
      <w:r>
        <w:rPr>
          <w:spacing w:val="21"/>
          <w:w w:val="105"/>
        </w:rPr>
        <w:t xml:space="preserve"> </w:t>
      </w:r>
      <w:r>
        <w:rPr>
          <w:w w:val="105"/>
        </w:rPr>
        <w:t>Force</w:t>
      </w:r>
      <w:r>
        <w:rPr>
          <w:spacing w:val="21"/>
          <w:w w:val="105"/>
        </w:rPr>
        <w:t xml:space="preserve"> </w:t>
      </w:r>
      <w:r>
        <w:rPr>
          <w:w w:val="105"/>
        </w:rPr>
        <w:t>Specialty</w:t>
      </w:r>
      <w:r>
        <w:rPr>
          <w:spacing w:val="21"/>
          <w:w w:val="105"/>
        </w:rPr>
        <w:t xml:space="preserve"> </w:t>
      </w:r>
      <w:r>
        <w:rPr>
          <w:w w:val="105"/>
        </w:rPr>
        <w:t>Code</w:t>
      </w:r>
      <w:r>
        <w:rPr>
          <w:spacing w:val="21"/>
          <w:w w:val="105"/>
        </w:rPr>
        <w:t xml:space="preserve"> </w:t>
      </w:r>
      <w:r>
        <w:rPr>
          <w:w w:val="105"/>
        </w:rPr>
        <w:t>(AFSC)</w:t>
      </w:r>
      <w:r>
        <w:rPr>
          <w:spacing w:val="21"/>
          <w:w w:val="105"/>
        </w:rPr>
        <w:t xml:space="preserve"> </w:t>
      </w:r>
      <w:r>
        <w:rPr>
          <w:w w:val="105"/>
        </w:rPr>
        <w:t>64PX</w:t>
      </w:r>
      <w:r>
        <w:rPr>
          <w:spacing w:val="21"/>
          <w:w w:val="105"/>
        </w:rPr>
        <w:t xml:space="preserve"> </w:t>
      </w:r>
      <w:r>
        <w:rPr>
          <w:w w:val="105"/>
        </w:rPr>
        <w:t>or</w:t>
      </w:r>
      <w:r>
        <w:rPr>
          <w:spacing w:val="21"/>
          <w:w w:val="105"/>
        </w:rPr>
        <w:t xml:space="preserve"> </w:t>
      </w:r>
      <w:r>
        <w:rPr>
          <w:w w:val="105"/>
        </w:rPr>
        <w:t>6C0X1</w:t>
      </w:r>
      <w:r>
        <w:rPr>
          <w:spacing w:val="21"/>
          <w:w w:val="105"/>
        </w:rPr>
        <w:t xml:space="preserve"> </w:t>
      </w:r>
      <w:r>
        <w:rPr>
          <w:w w:val="105"/>
        </w:rPr>
        <w:t>or</w:t>
      </w:r>
      <w:r>
        <w:rPr>
          <w:spacing w:val="21"/>
          <w:w w:val="105"/>
        </w:rPr>
        <w:t xml:space="preserve"> </w:t>
      </w:r>
      <w:r>
        <w:rPr>
          <w:w w:val="105"/>
        </w:rPr>
        <w:t>a</w:t>
      </w:r>
      <w:r>
        <w:rPr>
          <w:spacing w:val="21"/>
          <w:w w:val="105"/>
        </w:rPr>
        <w:t xml:space="preserve"> </w:t>
      </w:r>
      <w:r>
        <w:rPr>
          <w:w w:val="105"/>
        </w:rPr>
        <w:t>civilian</w:t>
      </w:r>
      <w:r>
        <w:rPr>
          <w:spacing w:val="21"/>
          <w:w w:val="105"/>
        </w:rPr>
        <w:t xml:space="preserve"> </w:t>
      </w:r>
      <w:r>
        <w:rPr>
          <w:w w:val="105"/>
        </w:rPr>
        <w:t>in</w:t>
      </w:r>
      <w:r>
        <w:rPr>
          <w:spacing w:val="21"/>
          <w:w w:val="105"/>
        </w:rPr>
        <w:t xml:space="preserve"> </w:t>
      </w:r>
      <w:r>
        <w:rPr>
          <w:w w:val="105"/>
        </w:rPr>
        <w:t>the</w:t>
      </w:r>
      <w:r>
        <w:rPr>
          <w:spacing w:val="21"/>
          <w:w w:val="105"/>
        </w:rPr>
        <w:t xml:space="preserve"> </w:t>
      </w:r>
      <w:r>
        <w:rPr>
          <w:w w:val="105"/>
        </w:rPr>
        <w:t>GS-1102</w:t>
      </w:r>
      <w:r>
        <w:rPr>
          <w:spacing w:val="21"/>
          <w:w w:val="105"/>
        </w:rPr>
        <w:t xml:space="preserve"> </w:t>
      </w:r>
      <w:r>
        <w:rPr>
          <w:w w:val="105"/>
        </w:rPr>
        <w:t xml:space="preserve">occupational series who occupies a manned authorization listed under these specialty codes/series, and complies with the requirements at </w:t>
      </w:r>
      <w:hyperlink r:id="rId15" w:anchor="DFARS-201.603-2">
        <w:r>
          <w:rPr>
            <w:color w:val="27314A"/>
            <w:w w:val="105"/>
            <w:u w:val="single" w:color="27314A"/>
          </w:rPr>
          <w:t>DFARS 201.603-2</w:t>
        </w:r>
      </w:hyperlink>
      <w:r>
        <w:rPr>
          <w:color w:val="27314A"/>
          <w:w w:val="105"/>
        </w:rPr>
        <w:t xml:space="preserve"> </w:t>
      </w:r>
      <w:r>
        <w:rPr>
          <w:w w:val="105"/>
        </w:rPr>
        <w:t>and this MP.</w:t>
      </w:r>
    </w:p>
    <w:p w14:paraId="3B306111" w14:textId="77777777" w:rsidR="00283F3F" w:rsidRDefault="00283F3F" w:rsidP="00283F3F">
      <w:pPr>
        <w:pStyle w:val="BodyText"/>
        <w:spacing w:before="2"/>
        <w:rPr>
          <w:sz w:val="21"/>
        </w:rPr>
      </w:pPr>
    </w:p>
    <w:p w14:paraId="66E7DDDE" w14:textId="431E709E" w:rsidR="00E41DFF" w:rsidRDefault="00283F3F" w:rsidP="00283F3F">
      <w:pPr>
        <w:pStyle w:val="ListParagraph"/>
        <w:numPr>
          <w:ilvl w:val="0"/>
          <w:numId w:val="5"/>
        </w:numPr>
        <w:tabs>
          <w:tab w:val="left" w:pos="435"/>
        </w:tabs>
        <w:spacing w:line="271" w:lineRule="auto"/>
        <w:ind w:right="572" w:firstLine="0"/>
      </w:pPr>
      <w:r>
        <w:rPr>
          <w:w w:val="110"/>
          <w:u w:val="single"/>
        </w:rPr>
        <w:t>Focal</w:t>
      </w:r>
      <w:r>
        <w:rPr>
          <w:spacing w:val="-1"/>
          <w:w w:val="110"/>
          <w:u w:val="single"/>
        </w:rPr>
        <w:t xml:space="preserve"> </w:t>
      </w:r>
      <w:r>
        <w:rPr>
          <w:w w:val="110"/>
          <w:u w:val="single"/>
        </w:rPr>
        <w:t>Point</w:t>
      </w:r>
      <w:r>
        <w:rPr>
          <w:spacing w:val="-1"/>
          <w:w w:val="110"/>
          <w:u w:val="single"/>
        </w:rPr>
        <w:t xml:space="preserve"> </w:t>
      </w:r>
      <w:r>
        <w:rPr>
          <w:w w:val="110"/>
          <w:u w:val="single"/>
        </w:rPr>
        <w:t>(FP)</w:t>
      </w:r>
      <w:r>
        <w:rPr>
          <w:w w:val="110"/>
        </w:rPr>
        <w:t>.</w:t>
      </w:r>
      <w:r>
        <w:rPr>
          <w:spacing w:val="-1"/>
          <w:w w:val="110"/>
        </w:rPr>
        <w:t xml:space="preserve"> </w:t>
      </w:r>
      <w:r>
        <w:rPr>
          <w:w w:val="110"/>
        </w:rPr>
        <w:t>FPs</w:t>
      </w:r>
      <w:r>
        <w:rPr>
          <w:spacing w:val="-1"/>
          <w:w w:val="110"/>
        </w:rPr>
        <w:t xml:space="preserve"> </w:t>
      </w:r>
      <w:r>
        <w:rPr>
          <w:w w:val="110"/>
        </w:rPr>
        <w:t>must</w:t>
      </w:r>
      <w:r>
        <w:rPr>
          <w:spacing w:val="-1"/>
          <w:w w:val="110"/>
        </w:rPr>
        <w:t xml:space="preserve"> </w:t>
      </w:r>
      <w:r>
        <w:rPr>
          <w:w w:val="110"/>
        </w:rPr>
        <w:t>be</w:t>
      </w:r>
      <w:r>
        <w:rPr>
          <w:spacing w:val="-1"/>
          <w:w w:val="110"/>
        </w:rPr>
        <w:t xml:space="preserve"> </w:t>
      </w:r>
      <w:r>
        <w:rPr>
          <w:w w:val="110"/>
        </w:rPr>
        <w:t>designated</w:t>
      </w:r>
      <w:r>
        <w:rPr>
          <w:spacing w:val="-1"/>
          <w:w w:val="110"/>
        </w:rPr>
        <w:t xml:space="preserve"> </w:t>
      </w:r>
      <w:r>
        <w:rPr>
          <w:w w:val="110"/>
        </w:rPr>
        <w:t>in</w:t>
      </w:r>
      <w:r>
        <w:rPr>
          <w:spacing w:val="-1"/>
          <w:w w:val="110"/>
        </w:rPr>
        <w:t xml:space="preserve"> </w:t>
      </w:r>
      <w:r>
        <w:rPr>
          <w:w w:val="110"/>
        </w:rPr>
        <w:t>writing</w:t>
      </w:r>
      <w:r>
        <w:rPr>
          <w:spacing w:val="-1"/>
          <w:w w:val="110"/>
        </w:rPr>
        <w:t xml:space="preserve"> </w:t>
      </w:r>
      <w:r>
        <w:rPr>
          <w:w w:val="110"/>
        </w:rPr>
        <w:t>via</w:t>
      </w:r>
      <w:r>
        <w:rPr>
          <w:spacing w:val="-1"/>
          <w:w w:val="110"/>
        </w:rPr>
        <w:t xml:space="preserve"> </w:t>
      </w:r>
      <w:r>
        <w:rPr>
          <w:w w:val="110"/>
        </w:rPr>
        <w:t>the</w:t>
      </w:r>
      <w:r>
        <w:rPr>
          <w:spacing w:val="-1"/>
          <w:w w:val="110"/>
        </w:rPr>
        <w:t xml:space="preserve"> </w:t>
      </w:r>
      <w:r>
        <w:rPr>
          <w:w w:val="110"/>
        </w:rPr>
        <w:t>FP</w:t>
      </w:r>
      <w:r>
        <w:rPr>
          <w:spacing w:val="-1"/>
          <w:w w:val="110"/>
        </w:rPr>
        <w:t xml:space="preserve"> </w:t>
      </w:r>
      <w:r>
        <w:rPr>
          <w:w w:val="110"/>
        </w:rPr>
        <w:t>designation</w:t>
      </w:r>
      <w:r>
        <w:rPr>
          <w:spacing w:val="-1"/>
          <w:w w:val="110"/>
        </w:rPr>
        <w:t xml:space="preserve"> </w:t>
      </w:r>
      <w:r>
        <w:rPr>
          <w:w w:val="110"/>
        </w:rPr>
        <w:t>form</w:t>
      </w:r>
      <w:r>
        <w:rPr>
          <w:spacing w:val="-1"/>
          <w:w w:val="110"/>
        </w:rPr>
        <w:t xml:space="preserve"> </w:t>
      </w:r>
      <w:r>
        <w:rPr>
          <w:w w:val="110"/>
        </w:rPr>
        <w:t>and</w:t>
      </w:r>
      <w:r>
        <w:rPr>
          <w:spacing w:val="-1"/>
          <w:w w:val="110"/>
        </w:rPr>
        <w:t xml:space="preserve"> </w:t>
      </w:r>
      <w:r>
        <w:rPr>
          <w:w w:val="110"/>
        </w:rPr>
        <w:t>may</w:t>
      </w:r>
      <w:r>
        <w:rPr>
          <w:spacing w:val="-1"/>
          <w:w w:val="110"/>
        </w:rPr>
        <w:t xml:space="preserve"> </w:t>
      </w:r>
      <w:r>
        <w:rPr>
          <w:w w:val="110"/>
        </w:rPr>
        <w:t xml:space="preserve">be </w:t>
      </w:r>
      <w:r>
        <w:rPr>
          <w:spacing w:val="-2"/>
          <w:w w:val="110"/>
        </w:rPr>
        <w:t>assigned</w:t>
      </w:r>
      <w:r>
        <w:rPr>
          <w:spacing w:val="-5"/>
          <w:w w:val="110"/>
        </w:rPr>
        <w:t xml:space="preserve"> </w:t>
      </w:r>
      <w:r>
        <w:rPr>
          <w:spacing w:val="-2"/>
          <w:w w:val="110"/>
        </w:rPr>
        <w:t>unlimited</w:t>
      </w:r>
      <w:r>
        <w:rPr>
          <w:spacing w:val="-5"/>
          <w:w w:val="110"/>
        </w:rPr>
        <w:t xml:space="preserve"> </w:t>
      </w:r>
      <w:r>
        <w:rPr>
          <w:spacing w:val="-2"/>
          <w:w w:val="110"/>
        </w:rPr>
        <w:t>or</w:t>
      </w:r>
      <w:r>
        <w:rPr>
          <w:spacing w:val="-5"/>
          <w:w w:val="110"/>
        </w:rPr>
        <w:t xml:space="preserve"> </w:t>
      </w:r>
      <w:r>
        <w:rPr>
          <w:spacing w:val="-2"/>
          <w:w w:val="110"/>
        </w:rPr>
        <w:t>limited</w:t>
      </w:r>
      <w:r>
        <w:rPr>
          <w:spacing w:val="-5"/>
          <w:w w:val="110"/>
        </w:rPr>
        <w:t xml:space="preserve"> </w:t>
      </w:r>
      <w:r>
        <w:rPr>
          <w:spacing w:val="-2"/>
          <w:w w:val="110"/>
        </w:rPr>
        <w:t>duties</w:t>
      </w:r>
      <w:r>
        <w:rPr>
          <w:spacing w:val="-5"/>
          <w:w w:val="110"/>
        </w:rPr>
        <w:t xml:space="preserve"> </w:t>
      </w:r>
      <w:r>
        <w:rPr>
          <w:spacing w:val="-2"/>
          <w:w w:val="110"/>
        </w:rPr>
        <w:t>as</w:t>
      </w:r>
      <w:r>
        <w:rPr>
          <w:spacing w:val="-5"/>
          <w:w w:val="110"/>
        </w:rPr>
        <w:t xml:space="preserve"> </w:t>
      </w:r>
      <w:r>
        <w:rPr>
          <w:spacing w:val="-2"/>
          <w:w w:val="110"/>
        </w:rPr>
        <w:t>indicated</w:t>
      </w:r>
      <w:r>
        <w:rPr>
          <w:spacing w:val="-5"/>
          <w:w w:val="110"/>
        </w:rPr>
        <w:t xml:space="preserve"> </w:t>
      </w:r>
      <w:r>
        <w:rPr>
          <w:spacing w:val="-2"/>
          <w:w w:val="110"/>
        </w:rPr>
        <w:t>in</w:t>
      </w:r>
      <w:r>
        <w:rPr>
          <w:spacing w:val="-5"/>
          <w:w w:val="110"/>
        </w:rPr>
        <w:t xml:space="preserve"> </w:t>
      </w:r>
      <w:r>
        <w:rPr>
          <w:spacing w:val="-2"/>
          <w:w w:val="110"/>
        </w:rPr>
        <w:t>the</w:t>
      </w:r>
      <w:r>
        <w:rPr>
          <w:spacing w:val="-6"/>
          <w:w w:val="110"/>
        </w:rPr>
        <w:t xml:space="preserve"> </w:t>
      </w:r>
      <w:hyperlink r:id="rId16">
        <w:r>
          <w:rPr>
            <w:color w:val="27314A"/>
            <w:spacing w:val="-2"/>
            <w:w w:val="110"/>
            <w:u w:val="single" w:color="27314A"/>
          </w:rPr>
          <w:t>Warrant</w:t>
        </w:r>
        <w:r>
          <w:rPr>
            <w:color w:val="27314A"/>
            <w:spacing w:val="-5"/>
            <w:w w:val="110"/>
            <w:u w:val="single" w:color="27314A"/>
          </w:rPr>
          <w:t xml:space="preserve"> </w:t>
        </w:r>
        <w:r>
          <w:rPr>
            <w:color w:val="27314A"/>
            <w:spacing w:val="-2"/>
            <w:w w:val="110"/>
            <w:u w:val="single" w:color="27314A"/>
          </w:rPr>
          <w:t>Process</w:t>
        </w:r>
        <w:r>
          <w:rPr>
            <w:color w:val="27314A"/>
            <w:spacing w:val="-5"/>
            <w:w w:val="110"/>
            <w:u w:val="single" w:color="27314A"/>
          </w:rPr>
          <w:t xml:space="preserve"> </w:t>
        </w:r>
        <w:r>
          <w:rPr>
            <w:color w:val="27314A"/>
            <w:spacing w:val="-2"/>
            <w:w w:val="110"/>
            <w:u w:val="single" w:color="27314A"/>
          </w:rPr>
          <w:t>Focal</w:t>
        </w:r>
        <w:r>
          <w:rPr>
            <w:color w:val="27314A"/>
            <w:spacing w:val="-5"/>
            <w:w w:val="110"/>
            <w:u w:val="single" w:color="27314A"/>
          </w:rPr>
          <w:t xml:space="preserve"> </w:t>
        </w:r>
        <w:r>
          <w:rPr>
            <w:color w:val="27314A"/>
            <w:spacing w:val="-2"/>
            <w:w w:val="110"/>
            <w:u w:val="single" w:color="27314A"/>
          </w:rPr>
          <w:t>Point</w:t>
        </w:r>
        <w:r>
          <w:rPr>
            <w:color w:val="27314A"/>
            <w:spacing w:val="-5"/>
            <w:w w:val="110"/>
            <w:u w:val="single" w:color="27314A"/>
          </w:rPr>
          <w:t xml:space="preserve"> </w:t>
        </w:r>
        <w:r>
          <w:rPr>
            <w:color w:val="27314A"/>
            <w:spacing w:val="-2"/>
            <w:w w:val="110"/>
            <w:u w:val="single" w:color="27314A"/>
          </w:rPr>
          <w:t>Designation</w:t>
        </w:r>
      </w:hyperlink>
      <w:r>
        <w:rPr>
          <w:color w:val="27314A"/>
          <w:spacing w:val="-2"/>
          <w:w w:val="110"/>
        </w:rPr>
        <w:t xml:space="preserve"> </w:t>
      </w:r>
      <w:hyperlink r:id="rId17">
        <w:r>
          <w:rPr>
            <w:color w:val="27314A"/>
            <w:w w:val="110"/>
            <w:u w:val="single" w:color="27314A"/>
          </w:rPr>
          <w:t>Form</w:t>
        </w:r>
      </w:hyperlink>
      <w:r>
        <w:rPr>
          <w:color w:val="27314A"/>
          <w:w w:val="110"/>
        </w:rPr>
        <w:t xml:space="preserve"> </w:t>
      </w:r>
      <w:r>
        <w:rPr>
          <w:w w:val="110"/>
        </w:rPr>
        <w:t>. Each SCO is responsible for appointing FPs and must designate at least one FP with full duties. SCOs may delegate authority to appoint limited FPs to the COCO. This authority is not further delegable. Follow the form instructions when appointing FPs.</w:t>
      </w:r>
    </w:p>
    <w:p w14:paraId="315F37EA" w14:textId="4F91B9EB" w:rsidR="00E41DFF" w:rsidRPr="00E41DFF" w:rsidRDefault="00E41DFF" w:rsidP="001A38D0">
      <w:pPr>
        <w:pStyle w:val="ListParagraph"/>
      </w:pPr>
    </w:p>
    <w:p w14:paraId="6A3F4320" w14:textId="1D2F0587" w:rsidR="00E41DFF" w:rsidRPr="001A38D0" w:rsidRDefault="00283F3F" w:rsidP="00283F3F">
      <w:pPr>
        <w:pStyle w:val="ListParagraph"/>
        <w:numPr>
          <w:ilvl w:val="0"/>
          <w:numId w:val="5"/>
        </w:numPr>
        <w:tabs>
          <w:tab w:val="left" w:pos="442"/>
        </w:tabs>
        <w:spacing w:line="271" w:lineRule="auto"/>
        <w:ind w:right="240" w:firstLine="0"/>
      </w:pPr>
      <w:r w:rsidRPr="00E41DFF">
        <w:rPr>
          <w:w w:val="105"/>
          <w:u w:val="single"/>
        </w:rPr>
        <w:t>AF CO Warrant Tracking Tool</w:t>
      </w:r>
      <w:r w:rsidRPr="00E41DFF">
        <w:rPr>
          <w:w w:val="105"/>
        </w:rPr>
        <w:t>. All warrants are entered into and tracked via the AF CO Warrant</w:t>
      </w:r>
      <w:r w:rsidRPr="00E41DFF">
        <w:rPr>
          <w:spacing w:val="80"/>
          <w:w w:val="150"/>
        </w:rPr>
        <w:t xml:space="preserve"> </w:t>
      </w:r>
      <w:r w:rsidRPr="00E41DFF">
        <w:rPr>
          <w:w w:val="105"/>
        </w:rPr>
        <w:t>Tracking Tool (</w:t>
      </w:r>
      <w:hyperlink r:id="rId18">
        <w:r w:rsidRPr="00E41DFF">
          <w:rPr>
            <w:color w:val="27314A"/>
            <w:w w:val="105"/>
            <w:u w:val="single" w:color="27314A"/>
          </w:rPr>
          <w:t>AFCOWTT</w:t>
        </w:r>
      </w:hyperlink>
      <w:r w:rsidRPr="00E41DFF">
        <w:rPr>
          <w:w w:val="105"/>
        </w:rPr>
        <w:t>). FPs obtain access to the AFCOWTT by submitting a copy of the Warrant</w:t>
      </w:r>
      <w:r w:rsidRPr="00E41DFF">
        <w:rPr>
          <w:spacing w:val="80"/>
          <w:w w:val="105"/>
        </w:rPr>
        <w:t xml:space="preserve"> </w:t>
      </w:r>
      <w:r w:rsidRPr="00E41DFF">
        <w:rPr>
          <w:w w:val="105"/>
        </w:rPr>
        <w:t>Process</w:t>
      </w:r>
      <w:r w:rsidRPr="00E41DFF">
        <w:rPr>
          <w:spacing w:val="26"/>
          <w:w w:val="105"/>
        </w:rPr>
        <w:t xml:space="preserve"> </w:t>
      </w:r>
      <w:r w:rsidRPr="00E41DFF">
        <w:rPr>
          <w:w w:val="105"/>
        </w:rPr>
        <w:t>Focal</w:t>
      </w:r>
      <w:r w:rsidRPr="00E41DFF">
        <w:rPr>
          <w:spacing w:val="26"/>
          <w:w w:val="105"/>
        </w:rPr>
        <w:t xml:space="preserve"> </w:t>
      </w:r>
      <w:r w:rsidRPr="00E41DFF">
        <w:rPr>
          <w:w w:val="105"/>
        </w:rPr>
        <w:t>Point</w:t>
      </w:r>
      <w:r w:rsidRPr="00E41DFF">
        <w:rPr>
          <w:spacing w:val="26"/>
          <w:w w:val="105"/>
        </w:rPr>
        <w:t xml:space="preserve"> </w:t>
      </w:r>
      <w:r w:rsidRPr="00E41DFF">
        <w:rPr>
          <w:w w:val="105"/>
        </w:rPr>
        <w:t>Designation</w:t>
      </w:r>
      <w:r w:rsidRPr="00E41DFF">
        <w:rPr>
          <w:spacing w:val="26"/>
          <w:w w:val="105"/>
        </w:rPr>
        <w:t xml:space="preserve"> </w:t>
      </w:r>
      <w:r w:rsidRPr="00E41DFF">
        <w:rPr>
          <w:w w:val="105"/>
        </w:rPr>
        <w:t>Form</w:t>
      </w:r>
      <w:r w:rsidRPr="00E41DFF">
        <w:rPr>
          <w:spacing w:val="26"/>
          <w:w w:val="105"/>
        </w:rPr>
        <w:t xml:space="preserve"> </w:t>
      </w:r>
      <w:r w:rsidRPr="00E41DFF">
        <w:rPr>
          <w:w w:val="105"/>
        </w:rPr>
        <w:t>to</w:t>
      </w:r>
      <w:r w:rsidRPr="00E41DFF">
        <w:rPr>
          <w:spacing w:val="26"/>
          <w:w w:val="105"/>
        </w:rPr>
        <w:t xml:space="preserve"> </w:t>
      </w:r>
      <w:hyperlink r:id="rId19" w:history="1">
        <w:r w:rsidRPr="00E41DFF">
          <w:rPr>
            <w:rStyle w:val="Hyperlink"/>
            <w:w w:val="105"/>
          </w:rPr>
          <w:t>HQ</w:t>
        </w:r>
        <w:r w:rsidRPr="00E41DFF">
          <w:rPr>
            <w:rStyle w:val="Hyperlink"/>
            <w:spacing w:val="26"/>
            <w:w w:val="105"/>
          </w:rPr>
          <w:t xml:space="preserve"> </w:t>
        </w:r>
        <w:r w:rsidRPr="00E41DFF">
          <w:rPr>
            <w:rStyle w:val="Hyperlink"/>
            <w:w w:val="105"/>
          </w:rPr>
          <w:t>AFMC/PK</w:t>
        </w:r>
        <w:r w:rsidR="00FA010E" w:rsidRPr="00E41DFF">
          <w:rPr>
            <w:rStyle w:val="Hyperlink"/>
            <w:w w:val="105"/>
          </w:rPr>
          <w:t>Q</w:t>
        </w:r>
      </w:hyperlink>
      <w:r w:rsidRPr="00E41DFF">
        <w:rPr>
          <w:w w:val="105"/>
        </w:rPr>
        <w:t>.</w:t>
      </w:r>
      <w:r w:rsidRPr="00E41DFF">
        <w:rPr>
          <w:spacing w:val="26"/>
          <w:w w:val="105"/>
        </w:rPr>
        <w:t xml:space="preserve"> </w:t>
      </w:r>
      <w:r w:rsidRPr="00E41DFF">
        <w:rPr>
          <w:w w:val="105"/>
        </w:rPr>
        <w:t>Prior</w:t>
      </w:r>
      <w:r w:rsidRPr="00E41DFF">
        <w:rPr>
          <w:spacing w:val="26"/>
          <w:w w:val="105"/>
        </w:rPr>
        <w:t xml:space="preserve"> </w:t>
      </w:r>
      <w:r w:rsidRPr="00E41DFF">
        <w:rPr>
          <w:w w:val="105"/>
        </w:rPr>
        <w:t>to</w:t>
      </w:r>
      <w:r w:rsidRPr="00E41DFF">
        <w:rPr>
          <w:spacing w:val="26"/>
          <w:w w:val="105"/>
        </w:rPr>
        <w:t xml:space="preserve"> </w:t>
      </w:r>
      <w:r w:rsidRPr="00E41DFF">
        <w:rPr>
          <w:w w:val="105"/>
        </w:rPr>
        <w:t>obtaining</w:t>
      </w:r>
      <w:r w:rsidRPr="00E41DFF">
        <w:rPr>
          <w:spacing w:val="26"/>
          <w:w w:val="105"/>
        </w:rPr>
        <w:t xml:space="preserve"> </w:t>
      </w:r>
      <w:r w:rsidRPr="00E41DFF">
        <w:rPr>
          <w:w w:val="105"/>
        </w:rPr>
        <w:t>access,</w:t>
      </w:r>
      <w:r w:rsidRPr="00E41DFF">
        <w:rPr>
          <w:spacing w:val="26"/>
          <w:w w:val="105"/>
        </w:rPr>
        <w:t xml:space="preserve"> </w:t>
      </w:r>
      <w:r w:rsidRPr="00E41DFF">
        <w:rPr>
          <w:w w:val="105"/>
        </w:rPr>
        <w:t>FPs</w:t>
      </w:r>
      <w:r w:rsidRPr="00E41DFF">
        <w:rPr>
          <w:spacing w:val="26"/>
          <w:w w:val="105"/>
        </w:rPr>
        <w:t xml:space="preserve"> </w:t>
      </w:r>
      <w:r w:rsidRPr="00E41DFF">
        <w:rPr>
          <w:w w:val="105"/>
        </w:rPr>
        <w:t>must</w:t>
      </w:r>
      <w:r w:rsidRPr="00E41DFF">
        <w:rPr>
          <w:spacing w:val="26"/>
          <w:w w:val="105"/>
        </w:rPr>
        <w:t xml:space="preserve"> </w:t>
      </w:r>
      <w:r w:rsidRPr="00E41DFF">
        <w:rPr>
          <w:w w:val="105"/>
        </w:rPr>
        <w:t>request training</w:t>
      </w:r>
      <w:r w:rsidRPr="00E41DFF">
        <w:rPr>
          <w:spacing w:val="23"/>
          <w:w w:val="105"/>
        </w:rPr>
        <w:t xml:space="preserve"> </w:t>
      </w:r>
      <w:r w:rsidRPr="00E41DFF">
        <w:rPr>
          <w:w w:val="105"/>
        </w:rPr>
        <w:t>on</w:t>
      </w:r>
      <w:r w:rsidRPr="00E41DFF">
        <w:rPr>
          <w:spacing w:val="23"/>
          <w:w w:val="105"/>
        </w:rPr>
        <w:t xml:space="preserve"> </w:t>
      </w:r>
      <w:r w:rsidRPr="00E41DFF">
        <w:rPr>
          <w:w w:val="105"/>
        </w:rPr>
        <w:t>the</w:t>
      </w:r>
      <w:r w:rsidRPr="00E41DFF">
        <w:rPr>
          <w:spacing w:val="23"/>
          <w:w w:val="105"/>
        </w:rPr>
        <w:t xml:space="preserve"> </w:t>
      </w:r>
      <w:r w:rsidRPr="00E41DFF">
        <w:rPr>
          <w:w w:val="105"/>
        </w:rPr>
        <w:t>use</w:t>
      </w:r>
      <w:r w:rsidRPr="00E41DFF">
        <w:rPr>
          <w:spacing w:val="23"/>
          <w:w w:val="105"/>
        </w:rPr>
        <w:t xml:space="preserve"> </w:t>
      </w:r>
      <w:r w:rsidRPr="00E41DFF">
        <w:rPr>
          <w:w w:val="105"/>
        </w:rPr>
        <w:t>of</w:t>
      </w:r>
      <w:r w:rsidRPr="00E41DFF">
        <w:rPr>
          <w:spacing w:val="23"/>
          <w:w w:val="105"/>
        </w:rPr>
        <w:t xml:space="preserve"> </w:t>
      </w:r>
      <w:r w:rsidRPr="00E41DFF">
        <w:rPr>
          <w:w w:val="105"/>
        </w:rPr>
        <w:t>the</w:t>
      </w:r>
      <w:r w:rsidRPr="00E41DFF">
        <w:rPr>
          <w:spacing w:val="23"/>
          <w:w w:val="105"/>
        </w:rPr>
        <w:t xml:space="preserve"> </w:t>
      </w:r>
      <w:r w:rsidRPr="00E41DFF">
        <w:rPr>
          <w:w w:val="105"/>
        </w:rPr>
        <w:t>AFCOWTT</w:t>
      </w:r>
      <w:r w:rsidRPr="00E41DFF">
        <w:rPr>
          <w:spacing w:val="23"/>
          <w:w w:val="105"/>
        </w:rPr>
        <w:t xml:space="preserve"> </w:t>
      </w:r>
      <w:r w:rsidRPr="00E41DFF">
        <w:rPr>
          <w:w w:val="105"/>
        </w:rPr>
        <w:t>by</w:t>
      </w:r>
      <w:r w:rsidRPr="00E41DFF">
        <w:rPr>
          <w:spacing w:val="23"/>
          <w:w w:val="105"/>
        </w:rPr>
        <w:t xml:space="preserve"> </w:t>
      </w:r>
      <w:r w:rsidRPr="00E41DFF">
        <w:rPr>
          <w:w w:val="105"/>
        </w:rPr>
        <w:t>contacting</w:t>
      </w:r>
      <w:r w:rsidRPr="00E41DFF">
        <w:rPr>
          <w:spacing w:val="23"/>
          <w:w w:val="105"/>
        </w:rPr>
        <w:t xml:space="preserve"> </w:t>
      </w:r>
      <w:r w:rsidRPr="00E41DFF">
        <w:rPr>
          <w:w w:val="105"/>
        </w:rPr>
        <w:t>HQ</w:t>
      </w:r>
      <w:r w:rsidRPr="00E41DFF">
        <w:rPr>
          <w:spacing w:val="23"/>
          <w:w w:val="105"/>
        </w:rPr>
        <w:t xml:space="preserve"> </w:t>
      </w:r>
      <w:r w:rsidRPr="00E41DFF">
        <w:rPr>
          <w:w w:val="105"/>
        </w:rPr>
        <w:t>AFMC/PK,</w:t>
      </w:r>
      <w:r w:rsidRPr="00E41DFF">
        <w:rPr>
          <w:spacing w:val="23"/>
          <w:w w:val="105"/>
        </w:rPr>
        <w:t xml:space="preserve"> </w:t>
      </w:r>
      <w:r w:rsidRPr="00E41DFF">
        <w:rPr>
          <w:w w:val="105"/>
        </w:rPr>
        <w:t>as</w:t>
      </w:r>
      <w:r w:rsidRPr="00E41DFF">
        <w:rPr>
          <w:spacing w:val="23"/>
          <w:w w:val="105"/>
        </w:rPr>
        <w:t xml:space="preserve"> </w:t>
      </w:r>
      <w:r w:rsidRPr="00E41DFF">
        <w:rPr>
          <w:w w:val="105"/>
        </w:rPr>
        <w:t>applicable.</w:t>
      </w:r>
      <w:r w:rsidRPr="00E41DFF">
        <w:rPr>
          <w:spacing w:val="23"/>
          <w:w w:val="105"/>
        </w:rPr>
        <w:t xml:space="preserve"> </w:t>
      </w:r>
      <w:r w:rsidRPr="00E41DFF">
        <w:rPr>
          <w:w w:val="105"/>
        </w:rPr>
        <w:t>FPs</w:t>
      </w:r>
      <w:r w:rsidRPr="00E41DFF">
        <w:rPr>
          <w:spacing w:val="23"/>
          <w:w w:val="105"/>
        </w:rPr>
        <w:t xml:space="preserve"> </w:t>
      </w:r>
      <w:r w:rsidRPr="00E41DFF">
        <w:rPr>
          <w:w w:val="105"/>
        </w:rPr>
        <w:t>are</w:t>
      </w:r>
      <w:r w:rsidRPr="00E41DFF">
        <w:rPr>
          <w:spacing w:val="23"/>
          <w:w w:val="105"/>
        </w:rPr>
        <w:t xml:space="preserve"> </w:t>
      </w:r>
      <w:r w:rsidRPr="00E41DFF">
        <w:rPr>
          <w:w w:val="105"/>
        </w:rPr>
        <w:t>responsible for</w:t>
      </w:r>
      <w:r w:rsidRPr="00E41DFF">
        <w:rPr>
          <w:spacing w:val="23"/>
          <w:w w:val="105"/>
        </w:rPr>
        <w:t xml:space="preserve"> </w:t>
      </w:r>
      <w:r w:rsidRPr="00E41DFF">
        <w:rPr>
          <w:w w:val="105"/>
        </w:rPr>
        <w:t>entering</w:t>
      </w:r>
      <w:r w:rsidRPr="00E41DFF">
        <w:rPr>
          <w:spacing w:val="23"/>
          <w:w w:val="105"/>
        </w:rPr>
        <w:t xml:space="preserve"> </w:t>
      </w:r>
      <w:r w:rsidRPr="00E41DFF">
        <w:rPr>
          <w:w w:val="105"/>
        </w:rPr>
        <w:t>all</w:t>
      </w:r>
      <w:r w:rsidRPr="00E41DFF">
        <w:rPr>
          <w:spacing w:val="23"/>
          <w:w w:val="105"/>
        </w:rPr>
        <w:t xml:space="preserve"> </w:t>
      </w:r>
      <w:r w:rsidRPr="00E41DFF">
        <w:rPr>
          <w:w w:val="105"/>
        </w:rPr>
        <w:t>warrant</w:t>
      </w:r>
      <w:r w:rsidRPr="00E41DFF">
        <w:rPr>
          <w:spacing w:val="23"/>
          <w:w w:val="105"/>
        </w:rPr>
        <w:t xml:space="preserve"> </w:t>
      </w:r>
      <w:r w:rsidRPr="00E41DFF">
        <w:rPr>
          <w:w w:val="105"/>
        </w:rPr>
        <w:t>data</w:t>
      </w:r>
      <w:r w:rsidRPr="00E41DFF">
        <w:rPr>
          <w:spacing w:val="23"/>
          <w:w w:val="105"/>
        </w:rPr>
        <w:t xml:space="preserve"> </w:t>
      </w:r>
      <w:r w:rsidRPr="00E41DFF">
        <w:rPr>
          <w:w w:val="105"/>
        </w:rPr>
        <w:t>into</w:t>
      </w:r>
      <w:r w:rsidRPr="00E41DFF">
        <w:rPr>
          <w:spacing w:val="23"/>
          <w:w w:val="105"/>
        </w:rPr>
        <w:t xml:space="preserve"> </w:t>
      </w:r>
      <w:r w:rsidRPr="00E41DFF">
        <w:rPr>
          <w:w w:val="105"/>
        </w:rPr>
        <w:t>the</w:t>
      </w:r>
      <w:r w:rsidRPr="00E41DFF">
        <w:rPr>
          <w:spacing w:val="23"/>
          <w:w w:val="105"/>
        </w:rPr>
        <w:t xml:space="preserve"> </w:t>
      </w:r>
      <w:r w:rsidRPr="00E41DFF">
        <w:rPr>
          <w:w w:val="105"/>
        </w:rPr>
        <w:t>tool,</w:t>
      </w:r>
      <w:r w:rsidRPr="00E41DFF">
        <w:rPr>
          <w:spacing w:val="23"/>
          <w:w w:val="105"/>
        </w:rPr>
        <w:t xml:space="preserve"> </w:t>
      </w:r>
      <w:r w:rsidRPr="00E41DFF">
        <w:rPr>
          <w:w w:val="105"/>
        </w:rPr>
        <w:t>and</w:t>
      </w:r>
      <w:r w:rsidRPr="00E41DFF">
        <w:rPr>
          <w:spacing w:val="23"/>
          <w:w w:val="105"/>
        </w:rPr>
        <w:t xml:space="preserve"> </w:t>
      </w:r>
      <w:r w:rsidRPr="00E41DFF">
        <w:rPr>
          <w:w w:val="105"/>
        </w:rPr>
        <w:t>for</w:t>
      </w:r>
      <w:r w:rsidRPr="00E41DFF">
        <w:rPr>
          <w:spacing w:val="23"/>
          <w:w w:val="105"/>
        </w:rPr>
        <w:t xml:space="preserve"> </w:t>
      </w:r>
      <w:r w:rsidRPr="00E41DFF">
        <w:rPr>
          <w:w w:val="105"/>
        </w:rPr>
        <w:t>uploading</w:t>
      </w:r>
      <w:r w:rsidRPr="00E41DFF">
        <w:rPr>
          <w:spacing w:val="23"/>
          <w:w w:val="105"/>
        </w:rPr>
        <w:t xml:space="preserve"> </w:t>
      </w:r>
      <w:r w:rsidRPr="00E41DFF">
        <w:rPr>
          <w:w w:val="105"/>
        </w:rPr>
        <w:t>warrants</w:t>
      </w:r>
      <w:r w:rsidRPr="00E41DFF">
        <w:rPr>
          <w:spacing w:val="23"/>
          <w:w w:val="105"/>
        </w:rPr>
        <w:t xml:space="preserve"> </w:t>
      </w:r>
      <w:r w:rsidRPr="00E41DFF">
        <w:rPr>
          <w:w w:val="105"/>
        </w:rPr>
        <w:t>(</w:t>
      </w:r>
      <w:hyperlink r:id="rId20">
        <w:r w:rsidRPr="00E41DFF">
          <w:rPr>
            <w:color w:val="27314A"/>
            <w:w w:val="105"/>
            <w:u w:val="single" w:color="27314A"/>
          </w:rPr>
          <w:t>SF1402s</w:t>
        </w:r>
      </w:hyperlink>
      <w:r w:rsidRPr="00E41DFF">
        <w:rPr>
          <w:w w:val="105"/>
        </w:rPr>
        <w:t>)</w:t>
      </w:r>
      <w:r w:rsidRPr="00E41DFF">
        <w:rPr>
          <w:spacing w:val="23"/>
          <w:w w:val="105"/>
        </w:rPr>
        <w:t xml:space="preserve"> </w:t>
      </w:r>
      <w:r w:rsidRPr="00E41DFF">
        <w:rPr>
          <w:w w:val="105"/>
        </w:rPr>
        <w:t>(and</w:t>
      </w:r>
      <w:r w:rsidRPr="00E41DFF">
        <w:rPr>
          <w:spacing w:val="23"/>
          <w:w w:val="105"/>
        </w:rPr>
        <w:t xml:space="preserve"> </w:t>
      </w:r>
      <w:r w:rsidRPr="00E41DFF">
        <w:rPr>
          <w:w w:val="105"/>
        </w:rPr>
        <w:t>up</w:t>
      </w:r>
      <w:r w:rsidRPr="00E41DFF">
        <w:rPr>
          <w:spacing w:val="23"/>
          <w:w w:val="105"/>
        </w:rPr>
        <w:t xml:space="preserve"> </w:t>
      </w:r>
      <w:r w:rsidRPr="00E41DFF">
        <w:rPr>
          <w:w w:val="105"/>
        </w:rPr>
        <w:t>to</w:t>
      </w:r>
      <w:r w:rsidRPr="00E41DFF">
        <w:rPr>
          <w:spacing w:val="23"/>
          <w:w w:val="105"/>
        </w:rPr>
        <w:t xml:space="preserve"> </w:t>
      </w:r>
      <w:r w:rsidRPr="00E41DFF">
        <w:rPr>
          <w:w w:val="105"/>
        </w:rPr>
        <w:t>three past</w:t>
      </w:r>
      <w:r w:rsidRPr="00E41DFF">
        <w:rPr>
          <w:spacing w:val="33"/>
          <w:w w:val="105"/>
        </w:rPr>
        <w:t xml:space="preserve"> </w:t>
      </w:r>
      <w:r w:rsidRPr="00E41DFF">
        <w:rPr>
          <w:w w:val="105"/>
        </w:rPr>
        <w:t>SF1402s),</w:t>
      </w:r>
      <w:r w:rsidRPr="00E41DFF">
        <w:rPr>
          <w:spacing w:val="33"/>
          <w:w w:val="105"/>
        </w:rPr>
        <w:t xml:space="preserve"> </w:t>
      </w:r>
      <w:r w:rsidRPr="00E41DFF">
        <w:rPr>
          <w:w w:val="105"/>
        </w:rPr>
        <w:t>a</w:t>
      </w:r>
      <w:r w:rsidRPr="00E41DFF">
        <w:rPr>
          <w:spacing w:val="33"/>
          <w:w w:val="105"/>
        </w:rPr>
        <w:t xml:space="preserve"> </w:t>
      </w:r>
      <w:r w:rsidRPr="00E41DFF">
        <w:rPr>
          <w:w w:val="105"/>
        </w:rPr>
        <w:t>copy</w:t>
      </w:r>
      <w:r w:rsidRPr="00E41DFF">
        <w:rPr>
          <w:spacing w:val="33"/>
          <w:w w:val="105"/>
        </w:rPr>
        <w:t xml:space="preserve"> </w:t>
      </w:r>
      <w:r w:rsidRPr="00E41DFF">
        <w:rPr>
          <w:w w:val="105"/>
        </w:rPr>
        <w:t>of</w:t>
      </w:r>
      <w:r w:rsidRPr="00E41DFF">
        <w:rPr>
          <w:spacing w:val="33"/>
          <w:w w:val="105"/>
        </w:rPr>
        <w:t xml:space="preserve"> </w:t>
      </w:r>
      <w:r w:rsidRPr="00E41DFF">
        <w:rPr>
          <w:w w:val="105"/>
        </w:rPr>
        <w:t>the</w:t>
      </w:r>
      <w:r w:rsidRPr="00E41DFF">
        <w:rPr>
          <w:spacing w:val="33"/>
          <w:w w:val="105"/>
        </w:rPr>
        <w:t xml:space="preserve"> </w:t>
      </w:r>
      <w:r w:rsidRPr="00E41DFF">
        <w:rPr>
          <w:w w:val="105"/>
        </w:rPr>
        <w:t>Contracting</w:t>
      </w:r>
      <w:r w:rsidRPr="00E41DFF">
        <w:rPr>
          <w:spacing w:val="33"/>
          <w:w w:val="105"/>
        </w:rPr>
        <w:t xml:space="preserve"> </w:t>
      </w:r>
      <w:r w:rsidRPr="00E41DFF">
        <w:rPr>
          <w:w w:val="105"/>
        </w:rPr>
        <w:t>Officer</w:t>
      </w:r>
      <w:r w:rsidRPr="00E41DFF">
        <w:rPr>
          <w:spacing w:val="33"/>
          <w:w w:val="105"/>
        </w:rPr>
        <w:t xml:space="preserve"> </w:t>
      </w:r>
      <w:r w:rsidRPr="00E41DFF">
        <w:rPr>
          <w:w w:val="105"/>
        </w:rPr>
        <w:t>Test</w:t>
      </w:r>
      <w:r w:rsidRPr="00E41DFF">
        <w:rPr>
          <w:spacing w:val="33"/>
          <w:w w:val="105"/>
        </w:rPr>
        <w:t xml:space="preserve"> </w:t>
      </w:r>
      <w:r w:rsidRPr="00E41DFF">
        <w:rPr>
          <w:w w:val="105"/>
        </w:rPr>
        <w:t>(COT)</w:t>
      </w:r>
      <w:r w:rsidRPr="00E41DFF">
        <w:rPr>
          <w:spacing w:val="33"/>
          <w:w w:val="105"/>
        </w:rPr>
        <w:t xml:space="preserve"> </w:t>
      </w:r>
      <w:r w:rsidRPr="00E41DFF">
        <w:rPr>
          <w:w w:val="105"/>
        </w:rPr>
        <w:t>certificate,</w:t>
      </w:r>
      <w:r w:rsidRPr="00E41DFF">
        <w:rPr>
          <w:spacing w:val="33"/>
          <w:w w:val="105"/>
        </w:rPr>
        <w:t xml:space="preserve"> </w:t>
      </w:r>
      <w:r w:rsidRPr="00E41DFF">
        <w:rPr>
          <w:w w:val="105"/>
        </w:rPr>
        <w:t>and</w:t>
      </w:r>
      <w:r w:rsidRPr="00E41DFF">
        <w:rPr>
          <w:spacing w:val="33"/>
          <w:w w:val="105"/>
        </w:rPr>
        <w:t xml:space="preserve"> </w:t>
      </w:r>
      <w:r w:rsidRPr="00E41DFF">
        <w:rPr>
          <w:w w:val="105"/>
        </w:rPr>
        <w:t>the</w:t>
      </w:r>
      <w:r w:rsidRPr="00E41DFF">
        <w:rPr>
          <w:spacing w:val="32"/>
          <w:w w:val="105"/>
        </w:rPr>
        <w:t xml:space="preserve"> </w:t>
      </w:r>
      <w:hyperlink r:id="rId21">
        <w:r w:rsidRPr="00E41DFF">
          <w:rPr>
            <w:color w:val="27314A"/>
            <w:w w:val="105"/>
            <w:u w:val="single" w:color="27314A"/>
          </w:rPr>
          <w:t>Contracting</w:t>
        </w:r>
        <w:r w:rsidRPr="00E41DFF">
          <w:rPr>
            <w:color w:val="27314A"/>
            <w:spacing w:val="33"/>
            <w:w w:val="105"/>
            <w:u w:val="single" w:color="27314A"/>
          </w:rPr>
          <w:t xml:space="preserve"> </w:t>
        </w:r>
        <w:r w:rsidRPr="00E41DFF">
          <w:rPr>
            <w:color w:val="27314A"/>
            <w:w w:val="105"/>
            <w:u w:val="single" w:color="27314A"/>
          </w:rPr>
          <w:t>Officer</w:t>
        </w:r>
      </w:hyperlink>
      <w:r w:rsidRPr="00E41DFF">
        <w:rPr>
          <w:color w:val="27314A"/>
          <w:w w:val="105"/>
        </w:rPr>
        <w:t xml:space="preserve"> </w:t>
      </w:r>
      <w:hyperlink r:id="rId22">
        <w:r w:rsidRPr="00E41DFF">
          <w:rPr>
            <w:color w:val="27314A"/>
            <w:w w:val="105"/>
            <w:u w:val="single" w:color="27314A"/>
          </w:rPr>
          <w:t>Appointment/Warrant Eligibility Transfer/Termination Request (COWER)</w:t>
        </w:r>
      </w:hyperlink>
      <w:r w:rsidRPr="00E41DFF">
        <w:rPr>
          <w:w w:val="105"/>
        </w:rPr>
        <w:t>. FPs also administer all other warrant actions and are responsible for maintaining current, accurate, and complete warrant</w:t>
      </w:r>
      <w:r w:rsidRPr="00E41DFF">
        <w:rPr>
          <w:spacing w:val="40"/>
          <w:w w:val="105"/>
        </w:rPr>
        <w:t xml:space="preserve"> </w:t>
      </w:r>
      <w:r w:rsidRPr="00E41DFF">
        <w:rPr>
          <w:w w:val="105"/>
        </w:rPr>
        <w:t xml:space="preserve">data in the </w:t>
      </w:r>
      <w:hyperlink r:id="rId23" w:history="1">
        <w:r w:rsidRPr="00E41DFF">
          <w:rPr>
            <w:rStyle w:val="Hyperlink"/>
            <w:w w:val="105"/>
          </w:rPr>
          <w:t>AFCOWTT</w:t>
        </w:r>
      </w:hyperlink>
      <w:r w:rsidR="000409BC" w:rsidRPr="00EA6B43">
        <w:t xml:space="preserve">, </w:t>
      </w:r>
      <w:commentRangeStart w:id="6"/>
      <w:r w:rsidR="000409BC" w:rsidRPr="00EA6B43">
        <w:t xml:space="preserve">including </w:t>
      </w:r>
      <w:r w:rsidR="00DC00B2" w:rsidRPr="00EA6B43">
        <w:t>ensuring that all</w:t>
      </w:r>
      <w:r w:rsidR="00DC00B2" w:rsidRPr="00E41DFF">
        <w:rPr>
          <w:rStyle w:val="Hyperlink"/>
          <w:w w:val="105"/>
        </w:rPr>
        <w:t xml:space="preserve"> </w:t>
      </w:r>
      <w:r w:rsidR="000409BC" w:rsidRPr="00E41DFF">
        <w:rPr>
          <w:w w:val="105"/>
        </w:rPr>
        <w:t xml:space="preserve">mandatory attachments </w:t>
      </w:r>
      <w:r w:rsidR="00DC00B2" w:rsidRPr="00E41DFF">
        <w:rPr>
          <w:w w:val="105"/>
        </w:rPr>
        <w:t>are uploaded</w:t>
      </w:r>
      <w:r w:rsidR="00B64CEC" w:rsidRPr="00E41DFF">
        <w:rPr>
          <w:w w:val="105"/>
        </w:rPr>
        <w:t xml:space="preserve"> for each warrant holder</w:t>
      </w:r>
      <w:r w:rsidR="008520E1" w:rsidRPr="00E41DFF">
        <w:rPr>
          <w:w w:val="105"/>
        </w:rPr>
        <w:t>, including the SF-1402, the COT certificate, and a copy of the completed COWER</w:t>
      </w:r>
      <w:r w:rsidRPr="00E41DFF">
        <w:rPr>
          <w:w w:val="105"/>
        </w:rPr>
        <w:t>.</w:t>
      </w:r>
      <w:r w:rsidR="00075A11" w:rsidRPr="00E41DFF">
        <w:rPr>
          <w:w w:val="105"/>
        </w:rPr>
        <w:t xml:space="preserve"> A new warrant </w:t>
      </w:r>
      <w:r w:rsidR="000C50A9" w:rsidRPr="00E41DFF">
        <w:rPr>
          <w:w w:val="105"/>
        </w:rPr>
        <w:t xml:space="preserve">threshold </w:t>
      </w:r>
      <w:r w:rsidR="00075A11" w:rsidRPr="00E41DFF">
        <w:rPr>
          <w:w w:val="105"/>
        </w:rPr>
        <w:t xml:space="preserve">requires </w:t>
      </w:r>
      <w:r w:rsidR="00DA1640" w:rsidRPr="00E41DFF">
        <w:rPr>
          <w:w w:val="105"/>
        </w:rPr>
        <w:t xml:space="preserve">a new warrant number; </w:t>
      </w:r>
      <w:r w:rsidR="00D073A5" w:rsidRPr="00E41DFF">
        <w:rPr>
          <w:w w:val="105"/>
        </w:rPr>
        <w:t>If a new warrant is obtained</w:t>
      </w:r>
      <w:r w:rsidR="007100B0" w:rsidRPr="00E41DFF">
        <w:rPr>
          <w:w w:val="105"/>
        </w:rPr>
        <w:t xml:space="preserve"> (for example, </w:t>
      </w:r>
      <w:r w:rsidR="00373ECA" w:rsidRPr="00E41DFF">
        <w:rPr>
          <w:w w:val="105"/>
        </w:rPr>
        <w:t xml:space="preserve">someone’s warrant </w:t>
      </w:r>
      <w:r w:rsidR="00124E02" w:rsidRPr="00E41DFF">
        <w:rPr>
          <w:w w:val="105"/>
        </w:rPr>
        <w:t xml:space="preserve">threshold is increased from $5M to $25M, or </w:t>
      </w:r>
      <w:r w:rsidR="00373ECA" w:rsidRPr="00E41DFF">
        <w:rPr>
          <w:w w:val="105"/>
        </w:rPr>
        <w:t>someone</w:t>
      </w:r>
      <w:r w:rsidR="00D073A5" w:rsidRPr="00E41DFF">
        <w:rPr>
          <w:w w:val="105"/>
        </w:rPr>
        <w:t xml:space="preserve"> obtain</w:t>
      </w:r>
      <w:r w:rsidR="00373ECA" w:rsidRPr="00E41DFF">
        <w:rPr>
          <w:w w:val="105"/>
        </w:rPr>
        <w:t>s</w:t>
      </w:r>
      <w:r w:rsidR="00D073A5" w:rsidRPr="00E41DFF">
        <w:rPr>
          <w:w w:val="105"/>
        </w:rPr>
        <w:t xml:space="preserve"> an Unlimited Warrant where a Limited Warrant was previously held), a new Warrant Number will be assigned.  The old warrant will be placed in an “Inactive” status and the new warrant with new Warrant Number will be created and set to “Active” status.</w:t>
      </w:r>
      <w:r w:rsidR="00B23BF5" w:rsidRPr="00E41DFF">
        <w:rPr>
          <w:w w:val="105"/>
        </w:rPr>
        <w:t xml:space="preserve">  A new warrant</w:t>
      </w:r>
      <w:r w:rsidR="000C50A9" w:rsidRPr="00E41DFF">
        <w:rPr>
          <w:w w:val="105"/>
        </w:rPr>
        <w:t xml:space="preserve"> number</w:t>
      </w:r>
      <w:r w:rsidR="00B23BF5" w:rsidRPr="00E41DFF">
        <w:rPr>
          <w:w w:val="105"/>
        </w:rPr>
        <w:t xml:space="preserve"> is not necessary in the case </w:t>
      </w:r>
      <w:r w:rsidR="000E7ABF" w:rsidRPr="00E41DFF">
        <w:rPr>
          <w:w w:val="105"/>
        </w:rPr>
        <w:t>of someone changing their official</w:t>
      </w:r>
      <w:r w:rsidR="00B23BF5" w:rsidRPr="00E41DFF">
        <w:rPr>
          <w:w w:val="105"/>
        </w:rPr>
        <w:t xml:space="preserve"> name with no change to </w:t>
      </w:r>
      <w:r w:rsidR="000E7ABF" w:rsidRPr="00E41DFF">
        <w:rPr>
          <w:w w:val="105"/>
        </w:rPr>
        <w:t>their warrant threshold</w:t>
      </w:r>
      <w:r w:rsidR="000875FF" w:rsidRPr="00E41DFF">
        <w:rPr>
          <w:w w:val="105"/>
        </w:rPr>
        <w:t>; administrative changes do not require a new warrant number</w:t>
      </w:r>
      <w:r w:rsidR="000E7ABF" w:rsidRPr="00E41DFF">
        <w:rPr>
          <w:w w:val="105"/>
        </w:rPr>
        <w:t>.</w:t>
      </w:r>
      <w:r w:rsidR="008C6B68" w:rsidRPr="00E41DFF">
        <w:rPr>
          <w:w w:val="105"/>
        </w:rPr>
        <w:t xml:space="preserve">  </w:t>
      </w:r>
      <w:commentRangeEnd w:id="6"/>
      <w:r w:rsidR="00EA6B43">
        <w:rPr>
          <w:rStyle w:val="CommentReference"/>
        </w:rPr>
        <w:commentReference w:id="6"/>
      </w:r>
    </w:p>
    <w:p w14:paraId="0C55A894" w14:textId="77777777" w:rsidR="00E41DFF" w:rsidRPr="001A38D0" w:rsidRDefault="00E41DFF" w:rsidP="001A38D0">
      <w:pPr>
        <w:pStyle w:val="ListParagraph"/>
        <w:tabs>
          <w:tab w:val="left" w:pos="442"/>
        </w:tabs>
        <w:spacing w:line="271" w:lineRule="auto"/>
        <w:ind w:right="240"/>
      </w:pPr>
    </w:p>
    <w:p w14:paraId="5489A3CF" w14:textId="2E5EF7D0" w:rsidR="00283F3F" w:rsidRDefault="00283F3F" w:rsidP="00283F3F">
      <w:pPr>
        <w:pStyle w:val="ListParagraph"/>
        <w:numPr>
          <w:ilvl w:val="0"/>
          <w:numId w:val="5"/>
        </w:numPr>
        <w:tabs>
          <w:tab w:val="left" w:pos="442"/>
        </w:tabs>
        <w:spacing w:line="271" w:lineRule="auto"/>
        <w:ind w:right="240" w:firstLine="0"/>
      </w:pPr>
      <w:r>
        <w:rPr>
          <w:w w:val="105"/>
          <w:u w:val="single"/>
        </w:rPr>
        <w:t>CO Warrant Nomenclature</w:t>
      </w:r>
      <w:r>
        <w:rPr>
          <w:w w:val="105"/>
        </w:rPr>
        <w:t>. All transferable warrants shall list “Department of the Air Force” on</w:t>
      </w:r>
      <w:r>
        <w:rPr>
          <w:spacing w:val="80"/>
          <w:w w:val="105"/>
        </w:rPr>
        <w:t xml:space="preserve"> </w:t>
      </w:r>
      <w:r>
        <w:rPr>
          <w:w w:val="105"/>
        </w:rPr>
        <w:t xml:space="preserve">the ‘Organization’ and ‘Agency/Department’ lines of the </w:t>
      </w:r>
      <w:hyperlink r:id="rId24">
        <w:r>
          <w:rPr>
            <w:color w:val="27314A"/>
            <w:w w:val="105"/>
            <w:u w:val="single" w:color="27314A"/>
          </w:rPr>
          <w:t>SF1402</w:t>
        </w:r>
      </w:hyperlink>
      <w:r>
        <w:rPr>
          <w:w w:val="105"/>
        </w:rPr>
        <w:t>. All transferable warrants are</w:t>
      </w:r>
      <w:r>
        <w:rPr>
          <w:spacing w:val="40"/>
          <w:w w:val="105"/>
        </w:rPr>
        <w:t xml:space="preserve"> </w:t>
      </w:r>
      <w:r>
        <w:rPr>
          <w:w w:val="105"/>
        </w:rPr>
        <w:lastRenderedPageBreak/>
        <w:t>numbered as follows: the first two positions are “AF”, the third and fourth positions are the last two</w:t>
      </w:r>
      <w:r>
        <w:rPr>
          <w:spacing w:val="40"/>
          <w:w w:val="105"/>
        </w:rPr>
        <w:t xml:space="preserve"> </w:t>
      </w:r>
      <w:r>
        <w:rPr>
          <w:w w:val="105"/>
        </w:rPr>
        <w:t>digits of the fiscal year (FY) in which the appointment is made, and positions 5-9 are obtained from</w:t>
      </w:r>
      <w:r>
        <w:rPr>
          <w:spacing w:val="40"/>
          <w:w w:val="105"/>
        </w:rPr>
        <w:t xml:space="preserve"> </w:t>
      </w:r>
      <w:r>
        <w:rPr>
          <w:w w:val="105"/>
        </w:rPr>
        <w:t>the</w:t>
      </w:r>
      <w:r>
        <w:rPr>
          <w:spacing w:val="24"/>
          <w:w w:val="105"/>
        </w:rPr>
        <w:t xml:space="preserve"> </w:t>
      </w:r>
      <w:r>
        <w:rPr>
          <w:w w:val="105"/>
        </w:rPr>
        <w:t>identification</w:t>
      </w:r>
      <w:r>
        <w:rPr>
          <w:spacing w:val="24"/>
          <w:w w:val="105"/>
        </w:rPr>
        <w:t xml:space="preserve"> </w:t>
      </w:r>
      <w:r>
        <w:rPr>
          <w:w w:val="105"/>
        </w:rPr>
        <w:t>(ID)</w:t>
      </w:r>
      <w:r>
        <w:rPr>
          <w:spacing w:val="24"/>
          <w:w w:val="105"/>
        </w:rPr>
        <w:t xml:space="preserve"> </w:t>
      </w:r>
      <w:r>
        <w:rPr>
          <w:w w:val="105"/>
        </w:rPr>
        <w:t>field</w:t>
      </w:r>
      <w:r>
        <w:rPr>
          <w:spacing w:val="24"/>
          <w:w w:val="105"/>
        </w:rPr>
        <w:t xml:space="preserve"> </w:t>
      </w:r>
      <w:r>
        <w:rPr>
          <w:w w:val="105"/>
        </w:rPr>
        <w:t>of</w:t>
      </w:r>
      <w:r>
        <w:rPr>
          <w:spacing w:val="24"/>
          <w:w w:val="105"/>
        </w:rPr>
        <w:t xml:space="preserve"> </w:t>
      </w:r>
      <w:r>
        <w:rPr>
          <w:w w:val="105"/>
        </w:rPr>
        <w:t>the</w:t>
      </w:r>
      <w:r>
        <w:rPr>
          <w:spacing w:val="24"/>
          <w:w w:val="105"/>
        </w:rPr>
        <w:t xml:space="preserve"> </w:t>
      </w:r>
      <w:r>
        <w:rPr>
          <w:w w:val="105"/>
        </w:rPr>
        <w:t>AFCOWTT;</w:t>
      </w:r>
      <w:r>
        <w:rPr>
          <w:spacing w:val="24"/>
          <w:w w:val="105"/>
        </w:rPr>
        <w:t xml:space="preserve"> </w:t>
      </w:r>
      <w:r>
        <w:rPr>
          <w:w w:val="105"/>
        </w:rPr>
        <w:t>for</w:t>
      </w:r>
      <w:r>
        <w:rPr>
          <w:spacing w:val="24"/>
          <w:w w:val="105"/>
        </w:rPr>
        <w:t xml:space="preserve"> </w:t>
      </w:r>
      <w:r>
        <w:rPr>
          <w:w w:val="105"/>
        </w:rPr>
        <w:t>example,</w:t>
      </w:r>
      <w:r>
        <w:rPr>
          <w:spacing w:val="24"/>
          <w:w w:val="105"/>
        </w:rPr>
        <w:t xml:space="preserve"> </w:t>
      </w:r>
      <w:r>
        <w:rPr>
          <w:w w:val="105"/>
        </w:rPr>
        <w:t>in</w:t>
      </w:r>
      <w:r>
        <w:rPr>
          <w:spacing w:val="24"/>
          <w:w w:val="105"/>
        </w:rPr>
        <w:t xml:space="preserve"> </w:t>
      </w:r>
      <w:r>
        <w:rPr>
          <w:w w:val="105"/>
        </w:rPr>
        <w:t>FY21</w:t>
      </w:r>
      <w:r>
        <w:rPr>
          <w:spacing w:val="24"/>
          <w:w w:val="105"/>
        </w:rPr>
        <w:t xml:space="preserve"> </w:t>
      </w:r>
      <w:r>
        <w:rPr>
          <w:w w:val="105"/>
        </w:rPr>
        <w:t>an</w:t>
      </w:r>
      <w:r>
        <w:rPr>
          <w:spacing w:val="24"/>
          <w:w w:val="105"/>
        </w:rPr>
        <w:t xml:space="preserve"> </w:t>
      </w:r>
      <w:r>
        <w:rPr>
          <w:w w:val="105"/>
        </w:rPr>
        <w:t>ID</w:t>
      </w:r>
      <w:r>
        <w:rPr>
          <w:spacing w:val="24"/>
          <w:w w:val="105"/>
        </w:rPr>
        <w:t xml:space="preserve"> </w:t>
      </w:r>
      <w:r>
        <w:rPr>
          <w:w w:val="105"/>
        </w:rPr>
        <w:t>field</w:t>
      </w:r>
      <w:r>
        <w:rPr>
          <w:spacing w:val="24"/>
          <w:w w:val="105"/>
        </w:rPr>
        <w:t xml:space="preserve"> </w:t>
      </w:r>
      <w:r>
        <w:rPr>
          <w:w w:val="105"/>
        </w:rPr>
        <w:t>number</w:t>
      </w:r>
      <w:r>
        <w:rPr>
          <w:spacing w:val="24"/>
          <w:w w:val="105"/>
        </w:rPr>
        <w:t xml:space="preserve"> </w:t>
      </w:r>
      <w:r>
        <w:rPr>
          <w:w w:val="105"/>
        </w:rPr>
        <w:t>of</w:t>
      </w:r>
      <w:r>
        <w:rPr>
          <w:spacing w:val="24"/>
          <w:w w:val="105"/>
        </w:rPr>
        <w:t xml:space="preserve"> </w:t>
      </w:r>
      <w:r>
        <w:rPr>
          <w:w w:val="105"/>
        </w:rPr>
        <w:t>12345 would yield an appointment number of AF-21-12345. Current transferable warrants will be updated through attrition. All new non-transferable warrants will be numbered as follows: Organization-FY- XXXXX</w:t>
      </w:r>
      <w:r>
        <w:rPr>
          <w:spacing w:val="22"/>
          <w:w w:val="105"/>
        </w:rPr>
        <w:t xml:space="preserve"> </w:t>
      </w:r>
      <w:r>
        <w:rPr>
          <w:w w:val="105"/>
        </w:rPr>
        <w:t>e.g.,</w:t>
      </w:r>
      <w:r>
        <w:rPr>
          <w:spacing w:val="23"/>
          <w:w w:val="105"/>
        </w:rPr>
        <w:t xml:space="preserve"> </w:t>
      </w:r>
      <w:r>
        <w:rPr>
          <w:w w:val="105"/>
        </w:rPr>
        <w:t>SSC-21-12499</w:t>
      </w:r>
      <w:r>
        <w:rPr>
          <w:spacing w:val="22"/>
          <w:w w:val="105"/>
        </w:rPr>
        <w:t xml:space="preserve"> </w:t>
      </w:r>
      <w:r>
        <w:rPr>
          <w:w w:val="105"/>
        </w:rPr>
        <w:t>for</w:t>
      </w:r>
      <w:r>
        <w:rPr>
          <w:spacing w:val="23"/>
          <w:w w:val="105"/>
        </w:rPr>
        <w:t xml:space="preserve"> </w:t>
      </w:r>
      <w:r>
        <w:rPr>
          <w:w w:val="105"/>
        </w:rPr>
        <w:t>SSC;</w:t>
      </w:r>
      <w:r>
        <w:rPr>
          <w:spacing w:val="22"/>
          <w:w w:val="105"/>
        </w:rPr>
        <w:t xml:space="preserve"> </w:t>
      </w:r>
      <w:r>
        <w:rPr>
          <w:w w:val="105"/>
        </w:rPr>
        <w:t>last</w:t>
      </w:r>
      <w:r>
        <w:rPr>
          <w:spacing w:val="23"/>
          <w:w w:val="105"/>
        </w:rPr>
        <w:t xml:space="preserve"> </w:t>
      </w:r>
      <w:r>
        <w:rPr>
          <w:w w:val="105"/>
        </w:rPr>
        <w:t>5</w:t>
      </w:r>
      <w:r>
        <w:rPr>
          <w:spacing w:val="22"/>
          <w:w w:val="105"/>
        </w:rPr>
        <w:t xml:space="preserve"> </w:t>
      </w:r>
      <w:r>
        <w:rPr>
          <w:w w:val="105"/>
        </w:rPr>
        <w:t>positions</w:t>
      </w:r>
      <w:r>
        <w:rPr>
          <w:spacing w:val="23"/>
          <w:w w:val="105"/>
        </w:rPr>
        <w:t xml:space="preserve"> </w:t>
      </w:r>
      <w:r>
        <w:rPr>
          <w:w w:val="105"/>
        </w:rPr>
        <w:t>are</w:t>
      </w:r>
      <w:r>
        <w:rPr>
          <w:spacing w:val="22"/>
          <w:w w:val="105"/>
        </w:rPr>
        <w:t xml:space="preserve"> </w:t>
      </w:r>
      <w:r>
        <w:rPr>
          <w:w w:val="105"/>
        </w:rPr>
        <w:t>obtained</w:t>
      </w:r>
      <w:r>
        <w:rPr>
          <w:spacing w:val="23"/>
          <w:w w:val="105"/>
        </w:rPr>
        <w:t xml:space="preserve"> </w:t>
      </w:r>
      <w:r>
        <w:rPr>
          <w:w w:val="105"/>
        </w:rPr>
        <w:t>from</w:t>
      </w:r>
      <w:r>
        <w:rPr>
          <w:spacing w:val="22"/>
          <w:w w:val="105"/>
        </w:rPr>
        <w:t xml:space="preserve"> </w:t>
      </w:r>
      <w:r>
        <w:rPr>
          <w:w w:val="105"/>
        </w:rPr>
        <w:t>the</w:t>
      </w:r>
      <w:r>
        <w:rPr>
          <w:spacing w:val="23"/>
          <w:w w:val="105"/>
        </w:rPr>
        <w:t xml:space="preserve"> </w:t>
      </w:r>
      <w:r>
        <w:rPr>
          <w:w w:val="105"/>
        </w:rPr>
        <w:t>ID</w:t>
      </w:r>
      <w:r>
        <w:rPr>
          <w:spacing w:val="22"/>
          <w:w w:val="105"/>
        </w:rPr>
        <w:t xml:space="preserve"> </w:t>
      </w:r>
      <w:r>
        <w:rPr>
          <w:w w:val="105"/>
        </w:rPr>
        <w:t>field</w:t>
      </w:r>
      <w:r>
        <w:rPr>
          <w:spacing w:val="23"/>
          <w:w w:val="105"/>
        </w:rPr>
        <w:t xml:space="preserve"> </w:t>
      </w:r>
      <w:r>
        <w:rPr>
          <w:w w:val="105"/>
        </w:rPr>
        <w:t>of</w:t>
      </w:r>
      <w:r>
        <w:rPr>
          <w:spacing w:val="22"/>
          <w:w w:val="105"/>
        </w:rPr>
        <w:t xml:space="preserve"> </w:t>
      </w:r>
      <w:r>
        <w:rPr>
          <w:w w:val="105"/>
        </w:rPr>
        <w:t>the</w:t>
      </w:r>
      <w:r>
        <w:rPr>
          <w:spacing w:val="23"/>
          <w:w w:val="105"/>
        </w:rPr>
        <w:t xml:space="preserve"> </w:t>
      </w:r>
      <w:hyperlink r:id="rId25" w:history="1">
        <w:r w:rsidRPr="00674F25">
          <w:rPr>
            <w:rStyle w:val="Hyperlink"/>
            <w:spacing w:val="-2"/>
            <w:w w:val="105"/>
          </w:rPr>
          <w:t>AFCOWTT</w:t>
        </w:r>
      </w:hyperlink>
      <w:r>
        <w:rPr>
          <w:spacing w:val="-2"/>
          <w:w w:val="105"/>
        </w:rPr>
        <w:t>.</w:t>
      </w:r>
    </w:p>
    <w:p w14:paraId="3F5E1B0F" w14:textId="77777777" w:rsidR="00283F3F" w:rsidRDefault="00283F3F" w:rsidP="00283F3F">
      <w:pPr>
        <w:pStyle w:val="BodyText"/>
        <w:spacing w:before="4"/>
        <w:rPr>
          <w:sz w:val="21"/>
        </w:rPr>
      </w:pPr>
    </w:p>
    <w:p w14:paraId="1840E6A4" w14:textId="77777777" w:rsidR="00283F3F" w:rsidRDefault="00283F3F" w:rsidP="00283F3F">
      <w:pPr>
        <w:pStyle w:val="ListParagraph"/>
        <w:numPr>
          <w:ilvl w:val="0"/>
          <w:numId w:val="5"/>
        </w:numPr>
        <w:tabs>
          <w:tab w:val="left" w:pos="398"/>
        </w:tabs>
        <w:spacing w:line="271" w:lineRule="auto"/>
        <w:ind w:right="247" w:firstLine="0"/>
      </w:pPr>
      <w:r>
        <w:rPr>
          <w:w w:val="105"/>
          <w:u w:val="single"/>
        </w:rPr>
        <w:t>Nominating Warrant Candidates</w:t>
      </w:r>
      <w:r>
        <w:rPr>
          <w:w w:val="105"/>
        </w:rPr>
        <w:t xml:space="preserve">. Warrant candidates are nominated by a candidate sponsor who shall be no lower than the candidate’s first level supervisor. Submit warrant nominations to the designated FP using the </w:t>
      </w:r>
      <w:hyperlink r:id="rId26">
        <w:r>
          <w:rPr>
            <w:color w:val="27314A"/>
            <w:w w:val="105"/>
            <w:u w:val="single" w:color="27314A"/>
          </w:rPr>
          <w:t>COWER</w:t>
        </w:r>
      </w:hyperlink>
      <w:r>
        <w:rPr>
          <w:w w:val="105"/>
        </w:rPr>
        <w:t>.</w:t>
      </w:r>
    </w:p>
    <w:p w14:paraId="0CDCF367" w14:textId="77777777" w:rsidR="00283F3F" w:rsidRDefault="00283F3F" w:rsidP="00283F3F">
      <w:pPr>
        <w:pStyle w:val="BodyText"/>
        <w:spacing w:before="2"/>
        <w:rPr>
          <w:sz w:val="21"/>
        </w:rPr>
      </w:pPr>
    </w:p>
    <w:p w14:paraId="13727762" w14:textId="333F6359" w:rsidR="00283F3F" w:rsidRDefault="00283F3F" w:rsidP="00283F3F">
      <w:pPr>
        <w:pStyle w:val="ListParagraph"/>
        <w:numPr>
          <w:ilvl w:val="0"/>
          <w:numId w:val="5"/>
        </w:numPr>
        <w:tabs>
          <w:tab w:val="left" w:pos="451"/>
        </w:tabs>
        <w:spacing w:line="271" w:lineRule="auto"/>
        <w:ind w:right="674" w:firstLine="0"/>
      </w:pPr>
      <w:r>
        <w:rPr>
          <w:w w:val="105"/>
          <w:u w:val="single"/>
        </w:rPr>
        <w:t>Contracting Officer Test</w:t>
      </w:r>
      <w:r>
        <w:rPr>
          <w:w w:val="105"/>
        </w:rPr>
        <w:t>. Candidates for warrants above the simplified acquisition threshold</w:t>
      </w:r>
      <w:r>
        <w:rPr>
          <w:spacing w:val="40"/>
          <w:w w:val="105"/>
        </w:rPr>
        <w:t xml:space="preserve"> </w:t>
      </w:r>
      <w:r>
        <w:rPr>
          <w:w w:val="105"/>
        </w:rPr>
        <w:t>(SAT) must pass the two-hour timed, open book COT by achieving a minimum score of 80%.</w:t>
      </w:r>
    </w:p>
    <w:p w14:paraId="57C9DA91" w14:textId="77777777" w:rsidR="00283F3F" w:rsidRDefault="00283F3F" w:rsidP="00283F3F">
      <w:pPr>
        <w:spacing w:line="271" w:lineRule="auto"/>
      </w:pPr>
    </w:p>
    <w:p w14:paraId="173536FF" w14:textId="0C2C8403" w:rsidR="00283F3F" w:rsidRDefault="00283F3F" w:rsidP="00B72FFB">
      <w:pPr>
        <w:pStyle w:val="ListParagraph"/>
        <w:numPr>
          <w:ilvl w:val="1"/>
          <w:numId w:val="5"/>
        </w:numPr>
        <w:tabs>
          <w:tab w:val="left" w:pos="450"/>
        </w:tabs>
        <w:spacing w:before="82" w:line="271" w:lineRule="auto"/>
        <w:ind w:left="1080" w:right="198" w:hanging="360"/>
      </w:pPr>
      <w:r>
        <w:rPr>
          <w:w w:val="105"/>
        </w:rPr>
        <w:t xml:space="preserve">The COT is a proctored, computer-generated test containing 25 randomly selected true/false and multiple-choice questions from the FAR, DFARS, and/or </w:t>
      </w:r>
      <w:commentRangeStart w:id="7"/>
      <w:r w:rsidR="00674F25">
        <w:rPr>
          <w:w w:val="105"/>
        </w:rPr>
        <w:t>D</w:t>
      </w:r>
      <w:r>
        <w:rPr>
          <w:w w:val="105"/>
        </w:rPr>
        <w:t>AFFARS</w:t>
      </w:r>
      <w:commentRangeEnd w:id="7"/>
      <w:r w:rsidR="00B02FD5">
        <w:rPr>
          <w:rStyle w:val="CommentReference"/>
        </w:rPr>
        <w:commentReference w:id="7"/>
      </w:r>
      <w:r>
        <w:rPr>
          <w:w w:val="105"/>
        </w:rPr>
        <w:t>. Each question is worth up to two</w:t>
      </w:r>
      <w:r>
        <w:rPr>
          <w:spacing w:val="80"/>
          <w:w w:val="105"/>
        </w:rPr>
        <w:t xml:space="preserve"> </w:t>
      </w:r>
      <w:r>
        <w:rPr>
          <w:spacing w:val="-2"/>
          <w:w w:val="105"/>
        </w:rPr>
        <w:t>points.</w:t>
      </w:r>
    </w:p>
    <w:p w14:paraId="6F8B9991" w14:textId="77777777" w:rsidR="00283F3F" w:rsidRDefault="00283F3F" w:rsidP="00B72FFB">
      <w:pPr>
        <w:pStyle w:val="BodyText"/>
        <w:spacing w:before="1"/>
        <w:ind w:left="1080" w:hanging="360"/>
        <w:rPr>
          <w:sz w:val="21"/>
        </w:rPr>
      </w:pPr>
    </w:p>
    <w:p w14:paraId="598F5413" w14:textId="77777777" w:rsidR="00283F3F" w:rsidRDefault="00283F3F" w:rsidP="00B72FFB">
      <w:pPr>
        <w:pStyle w:val="ListParagraph"/>
        <w:numPr>
          <w:ilvl w:val="1"/>
          <w:numId w:val="5"/>
        </w:numPr>
        <w:tabs>
          <w:tab w:val="left" w:pos="450"/>
        </w:tabs>
        <w:spacing w:before="1" w:line="271" w:lineRule="auto"/>
        <w:ind w:left="1080" w:right="152" w:hanging="360"/>
      </w:pPr>
      <w:r>
        <w:rPr>
          <w:w w:val="105"/>
        </w:rPr>
        <w:t>During the COT, candidates are limited to the use of electronic regulations available via</w:t>
      </w:r>
      <w:r>
        <w:rPr>
          <w:spacing w:val="80"/>
          <w:w w:val="105"/>
        </w:rPr>
        <w:t xml:space="preserve"> </w:t>
      </w:r>
      <w:commentRangeStart w:id="8"/>
      <w:r w:rsidR="00473002">
        <w:fldChar w:fldCharType="begin"/>
      </w:r>
      <w:r w:rsidR="00473002">
        <w:instrText>HYPERLINK "http://www.acquisition.gov/" \h</w:instrText>
      </w:r>
      <w:r w:rsidR="00473002">
        <w:fldChar w:fldCharType="separate"/>
      </w:r>
      <w:r>
        <w:rPr>
          <w:color w:val="27314A"/>
          <w:w w:val="105"/>
          <w:u w:val="single" w:color="27314A"/>
        </w:rPr>
        <w:t>www.acquisition.gov</w:t>
      </w:r>
      <w:r w:rsidR="00473002">
        <w:rPr>
          <w:color w:val="27314A"/>
          <w:w w:val="105"/>
          <w:u w:val="single" w:color="27314A"/>
        </w:rPr>
        <w:fldChar w:fldCharType="end"/>
      </w:r>
      <w:commentRangeEnd w:id="8"/>
      <w:r w:rsidR="00B02FD5">
        <w:rPr>
          <w:rStyle w:val="CommentReference"/>
        </w:rPr>
        <w:commentReference w:id="8"/>
      </w:r>
      <w:r>
        <w:rPr>
          <w:color w:val="27314A"/>
          <w:w w:val="105"/>
        </w:rPr>
        <w:t xml:space="preserve"> </w:t>
      </w:r>
      <w:r>
        <w:rPr>
          <w:w w:val="105"/>
        </w:rPr>
        <w:t>and hard copies of the FAR and DFARS (free of tabs and notes); however, hard</w:t>
      </w:r>
      <w:r>
        <w:rPr>
          <w:spacing w:val="80"/>
          <w:w w:val="105"/>
        </w:rPr>
        <w:t xml:space="preserve"> </w:t>
      </w:r>
      <w:r>
        <w:rPr>
          <w:w w:val="105"/>
        </w:rPr>
        <w:t>copies</w:t>
      </w:r>
      <w:r>
        <w:rPr>
          <w:spacing w:val="18"/>
          <w:w w:val="105"/>
        </w:rPr>
        <w:t xml:space="preserve"> </w:t>
      </w:r>
      <w:r>
        <w:rPr>
          <w:w w:val="105"/>
        </w:rPr>
        <w:t>will</w:t>
      </w:r>
      <w:r>
        <w:rPr>
          <w:spacing w:val="18"/>
          <w:w w:val="105"/>
        </w:rPr>
        <w:t xml:space="preserve"> </w:t>
      </w:r>
      <w:r>
        <w:rPr>
          <w:w w:val="105"/>
        </w:rPr>
        <w:t>not</w:t>
      </w:r>
      <w:r>
        <w:rPr>
          <w:spacing w:val="18"/>
          <w:w w:val="105"/>
        </w:rPr>
        <w:t xml:space="preserve"> </w:t>
      </w:r>
      <w:r>
        <w:rPr>
          <w:w w:val="105"/>
        </w:rPr>
        <w:t>be</w:t>
      </w:r>
      <w:r>
        <w:rPr>
          <w:spacing w:val="18"/>
          <w:w w:val="105"/>
        </w:rPr>
        <w:t xml:space="preserve"> </w:t>
      </w:r>
      <w:r>
        <w:rPr>
          <w:w w:val="105"/>
        </w:rPr>
        <w:t>provided.</w:t>
      </w:r>
      <w:r>
        <w:rPr>
          <w:spacing w:val="18"/>
          <w:w w:val="105"/>
        </w:rPr>
        <w:t xml:space="preserve"> </w:t>
      </w:r>
      <w:r>
        <w:rPr>
          <w:w w:val="105"/>
        </w:rPr>
        <w:t>Notes</w:t>
      </w:r>
      <w:r>
        <w:rPr>
          <w:spacing w:val="18"/>
          <w:w w:val="105"/>
        </w:rPr>
        <w:t xml:space="preserve"> </w:t>
      </w:r>
      <w:r>
        <w:rPr>
          <w:w w:val="105"/>
        </w:rPr>
        <w:t>and</w:t>
      </w:r>
      <w:r>
        <w:rPr>
          <w:spacing w:val="18"/>
          <w:w w:val="105"/>
        </w:rPr>
        <w:t xml:space="preserve"> </w:t>
      </w:r>
      <w:r>
        <w:rPr>
          <w:w w:val="105"/>
        </w:rPr>
        <w:t>electronic</w:t>
      </w:r>
      <w:r>
        <w:rPr>
          <w:spacing w:val="18"/>
          <w:w w:val="105"/>
        </w:rPr>
        <w:t xml:space="preserve"> </w:t>
      </w:r>
      <w:r>
        <w:rPr>
          <w:w w:val="105"/>
        </w:rPr>
        <w:t>devices</w:t>
      </w:r>
      <w:r>
        <w:rPr>
          <w:spacing w:val="18"/>
          <w:w w:val="105"/>
        </w:rPr>
        <w:t xml:space="preserve"> </w:t>
      </w:r>
      <w:r>
        <w:rPr>
          <w:w w:val="105"/>
        </w:rPr>
        <w:t>are</w:t>
      </w:r>
      <w:r>
        <w:rPr>
          <w:spacing w:val="18"/>
          <w:w w:val="105"/>
        </w:rPr>
        <w:t xml:space="preserve"> </w:t>
      </w:r>
      <w:r>
        <w:rPr>
          <w:w w:val="105"/>
        </w:rPr>
        <w:t>not</w:t>
      </w:r>
      <w:r>
        <w:rPr>
          <w:spacing w:val="18"/>
          <w:w w:val="105"/>
        </w:rPr>
        <w:t xml:space="preserve"> </w:t>
      </w:r>
      <w:r>
        <w:rPr>
          <w:w w:val="105"/>
        </w:rPr>
        <w:t>permitted</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testing</w:t>
      </w:r>
      <w:r>
        <w:rPr>
          <w:spacing w:val="18"/>
          <w:w w:val="105"/>
        </w:rPr>
        <w:t xml:space="preserve"> </w:t>
      </w:r>
      <w:r>
        <w:rPr>
          <w:w w:val="105"/>
        </w:rPr>
        <w:t>site.</w:t>
      </w:r>
      <w:r>
        <w:rPr>
          <w:spacing w:val="18"/>
          <w:w w:val="105"/>
        </w:rPr>
        <w:t xml:space="preserve"> </w:t>
      </w:r>
      <w:r>
        <w:rPr>
          <w:w w:val="105"/>
        </w:rPr>
        <w:t>Use</w:t>
      </w:r>
      <w:r>
        <w:rPr>
          <w:spacing w:val="18"/>
          <w:w w:val="105"/>
        </w:rPr>
        <w:t xml:space="preserve"> </w:t>
      </w:r>
      <w:r>
        <w:rPr>
          <w:w w:val="105"/>
        </w:rPr>
        <w:t>of email,</w:t>
      </w:r>
      <w:r>
        <w:rPr>
          <w:spacing w:val="30"/>
          <w:w w:val="105"/>
        </w:rPr>
        <w:t xml:space="preserve"> </w:t>
      </w:r>
      <w:r>
        <w:rPr>
          <w:w w:val="105"/>
        </w:rPr>
        <w:t>instant</w:t>
      </w:r>
      <w:r>
        <w:rPr>
          <w:spacing w:val="30"/>
          <w:w w:val="105"/>
        </w:rPr>
        <w:t xml:space="preserve"> </w:t>
      </w:r>
      <w:r>
        <w:rPr>
          <w:w w:val="105"/>
        </w:rPr>
        <w:t>messaging,</w:t>
      </w:r>
      <w:r>
        <w:rPr>
          <w:spacing w:val="30"/>
          <w:w w:val="105"/>
        </w:rPr>
        <w:t xml:space="preserve"> </w:t>
      </w:r>
      <w:r>
        <w:rPr>
          <w:w w:val="105"/>
        </w:rPr>
        <w:t>or</w:t>
      </w:r>
      <w:r>
        <w:rPr>
          <w:spacing w:val="30"/>
          <w:w w:val="105"/>
        </w:rPr>
        <w:t xml:space="preserve"> </w:t>
      </w:r>
      <w:r>
        <w:rPr>
          <w:w w:val="105"/>
        </w:rPr>
        <w:t>any</w:t>
      </w:r>
      <w:r>
        <w:rPr>
          <w:spacing w:val="30"/>
          <w:w w:val="105"/>
        </w:rPr>
        <w:t xml:space="preserve"> </w:t>
      </w:r>
      <w:r>
        <w:rPr>
          <w:w w:val="105"/>
        </w:rPr>
        <w:t>other</w:t>
      </w:r>
      <w:r>
        <w:rPr>
          <w:spacing w:val="30"/>
          <w:w w:val="105"/>
        </w:rPr>
        <w:t xml:space="preserve"> </w:t>
      </w:r>
      <w:r>
        <w:rPr>
          <w:w w:val="105"/>
        </w:rPr>
        <w:t>form</w:t>
      </w:r>
      <w:r>
        <w:rPr>
          <w:spacing w:val="30"/>
          <w:w w:val="105"/>
        </w:rPr>
        <w:t xml:space="preserve"> </w:t>
      </w:r>
      <w:r>
        <w:rPr>
          <w:w w:val="105"/>
        </w:rPr>
        <w:t>of</w:t>
      </w:r>
      <w:r>
        <w:rPr>
          <w:spacing w:val="30"/>
          <w:w w:val="105"/>
        </w:rPr>
        <w:t xml:space="preserve"> </w:t>
      </w:r>
      <w:r>
        <w:rPr>
          <w:w w:val="105"/>
        </w:rPr>
        <w:t>electronic</w:t>
      </w:r>
      <w:r>
        <w:rPr>
          <w:spacing w:val="30"/>
          <w:w w:val="105"/>
        </w:rPr>
        <w:t xml:space="preserve"> </w:t>
      </w:r>
      <w:r>
        <w:rPr>
          <w:w w:val="105"/>
        </w:rPr>
        <w:t>communication</w:t>
      </w:r>
      <w:r>
        <w:rPr>
          <w:spacing w:val="30"/>
          <w:w w:val="105"/>
        </w:rPr>
        <w:t xml:space="preserve"> </w:t>
      </w:r>
      <w:r>
        <w:rPr>
          <w:w w:val="105"/>
        </w:rPr>
        <w:t>is</w:t>
      </w:r>
      <w:r>
        <w:rPr>
          <w:spacing w:val="30"/>
          <w:w w:val="105"/>
        </w:rPr>
        <w:t xml:space="preserve"> </w:t>
      </w:r>
      <w:r>
        <w:rPr>
          <w:w w:val="105"/>
        </w:rPr>
        <w:t>prohibited</w:t>
      </w:r>
      <w:r>
        <w:rPr>
          <w:spacing w:val="30"/>
          <w:w w:val="105"/>
        </w:rPr>
        <w:t xml:space="preserve"> </w:t>
      </w:r>
      <w:r>
        <w:rPr>
          <w:w w:val="105"/>
        </w:rPr>
        <w:t>during</w:t>
      </w:r>
      <w:r>
        <w:rPr>
          <w:spacing w:val="30"/>
          <w:w w:val="105"/>
        </w:rPr>
        <w:t xml:space="preserve"> </w:t>
      </w:r>
      <w:r>
        <w:rPr>
          <w:w w:val="105"/>
        </w:rPr>
        <w:t xml:space="preserve">the </w:t>
      </w:r>
      <w:r>
        <w:rPr>
          <w:spacing w:val="-4"/>
          <w:w w:val="105"/>
        </w:rPr>
        <w:t>COT.</w:t>
      </w:r>
    </w:p>
    <w:p w14:paraId="6A99353E" w14:textId="77777777" w:rsidR="00283F3F" w:rsidRDefault="00283F3F" w:rsidP="00B72FFB">
      <w:pPr>
        <w:pStyle w:val="BodyText"/>
        <w:spacing w:before="2"/>
        <w:ind w:left="1080" w:hanging="360"/>
        <w:rPr>
          <w:sz w:val="21"/>
        </w:rPr>
      </w:pPr>
    </w:p>
    <w:p w14:paraId="129C6B49" w14:textId="77777777" w:rsidR="00283F3F" w:rsidRDefault="00283F3F" w:rsidP="00B72FFB">
      <w:pPr>
        <w:pStyle w:val="ListParagraph"/>
        <w:numPr>
          <w:ilvl w:val="1"/>
          <w:numId w:val="5"/>
        </w:numPr>
        <w:tabs>
          <w:tab w:val="left" w:pos="450"/>
        </w:tabs>
        <w:spacing w:line="271" w:lineRule="auto"/>
        <w:ind w:left="1080" w:right="111" w:hanging="360"/>
      </w:pPr>
      <w:r>
        <w:t>Candidates</w:t>
      </w:r>
      <w:r>
        <w:rPr>
          <w:spacing w:val="40"/>
        </w:rPr>
        <w:t xml:space="preserve"> </w:t>
      </w:r>
      <w:r>
        <w:t>must</w:t>
      </w:r>
      <w:r>
        <w:rPr>
          <w:spacing w:val="40"/>
        </w:rPr>
        <w:t xml:space="preserve"> </w:t>
      </w:r>
      <w:r>
        <w:t>provide</w:t>
      </w:r>
      <w:r>
        <w:rPr>
          <w:spacing w:val="40"/>
        </w:rPr>
        <w:t xml:space="preserve"> </w:t>
      </w:r>
      <w:r>
        <w:t>the</w:t>
      </w:r>
      <w:r>
        <w:rPr>
          <w:spacing w:val="40"/>
        </w:rPr>
        <w:t xml:space="preserve"> </w:t>
      </w:r>
      <w:r>
        <w:t>correct</w:t>
      </w:r>
      <w:r>
        <w:rPr>
          <w:spacing w:val="40"/>
        </w:rPr>
        <w:t xml:space="preserve"> </w:t>
      </w:r>
      <w:r>
        <w:t>answer</w:t>
      </w:r>
      <w:r>
        <w:rPr>
          <w:spacing w:val="40"/>
        </w:rPr>
        <w:t xml:space="preserve"> </w:t>
      </w:r>
      <w:r>
        <w:t>and</w:t>
      </w:r>
      <w:r>
        <w:rPr>
          <w:spacing w:val="40"/>
        </w:rPr>
        <w:t xml:space="preserve"> </w:t>
      </w:r>
      <w:r>
        <w:t>the</w:t>
      </w:r>
      <w:r>
        <w:rPr>
          <w:spacing w:val="40"/>
        </w:rPr>
        <w:t xml:space="preserve"> </w:t>
      </w:r>
      <w:r>
        <w:t>correct,</w:t>
      </w:r>
      <w:r>
        <w:rPr>
          <w:spacing w:val="40"/>
        </w:rPr>
        <w:t xml:space="preserve"> </w:t>
      </w:r>
      <w:r>
        <w:t>associated</w:t>
      </w:r>
      <w:r>
        <w:rPr>
          <w:spacing w:val="40"/>
        </w:rPr>
        <w:t xml:space="preserve"> </w:t>
      </w:r>
      <w:r>
        <w:t>complete</w:t>
      </w:r>
      <w:r>
        <w:rPr>
          <w:spacing w:val="40"/>
        </w:rPr>
        <w:t xml:space="preserve"> </w:t>
      </w:r>
      <w:r>
        <w:t>reference</w:t>
      </w:r>
      <w:r>
        <w:rPr>
          <w:spacing w:val="40"/>
        </w:rPr>
        <w:t xml:space="preserve"> </w:t>
      </w:r>
      <w:r>
        <w:t>(e.g.,</w:t>
      </w:r>
      <w:r>
        <w:rPr>
          <w:spacing w:val="80"/>
        </w:rPr>
        <w:t xml:space="preserve"> </w:t>
      </w:r>
      <w:hyperlink r:id="rId27" w:anchor="FAR_15_401">
        <w:r>
          <w:rPr>
            <w:color w:val="27314A"/>
            <w:u w:val="single" w:color="27314A"/>
          </w:rPr>
          <w:t>FAR</w:t>
        </w:r>
        <w:r>
          <w:rPr>
            <w:color w:val="27314A"/>
            <w:spacing w:val="40"/>
            <w:u w:val="single" w:color="27314A"/>
          </w:rPr>
          <w:t xml:space="preserve"> </w:t>
        </w:r>
        <w:r>
          <w:rPr>
            <w:color w:val="27314A"/>
            <w:u w:val="single" w:color="27314A"/>
          </w:rPr>
          <w:t>15.401</w:t>
        </w:r>
      </w:hyperlink>
      <w:r>
        <w:t>(a)(2)(i)(B)),</w:t>
      </w:r>
      <w:r>
        <w:rPr>
          <w:spacing w:val="40"/>
        </w:rPr>
        <w:t xml:space="preserve"> </w:t>
      </w:r>
      <w:r>
        <w:t>in</w:t>
      </w:r>
      <w:r>
        <w:rPr>
          <w:spacing w:val="40"/>
        </w:rPr>
        <w:t xml:space="preserve"> </w:t>
      </w:r>
      <w:r>
        <w:t>order</w:t>
      </w:r>
      <w:r>
        <w:rPr>
          <w:spacing w:val="40"/>
        </w:rPr>
        <w:t xml:space="preserve"> </w:t>
      </w:r>
      <w:r>
        <w:t>to</w:t>
      </w:r>
      <w:r>
        <w:rPr>
          <w:spacing w:val="40"/>
        </w:rPr>
        <w:t xml:space="preserve"> </w:t>
      </w:r>
      <w:r>
        <w:t>earn</w:t>
      </w:r>
      <w:r>
        <w:rPr>
          <w:spacing w:val="40"/>
        </w:rPr>
        <w:t xml:space="preserve"> </w:t>
      </w:r>
      <w:r>
        <w:t>two</w:t>
      </w:r>
      <w:r>
        <w:rPr>
          <w:spacing w:val="40"/>
        </w:rPr>
        <w:t xml:space="preserve"> </w:t>
      </w:r>
      <w:r>
        <w:t>points.</w:t>
      </w:r>
      <w:r>
        <w:rPr>
          <w:spacing w:val="40"/>
        </w:rPr>
        <w:t xml:space="preserve"> </w:t>
      </w:r>
      <w:r>
        <w:t>If</w:t>
      </w:r>
      <w:r>
        <w:rPr>
          <w:spacing w:val="40"/>
        </w:rPr>
        <w:t xml:space="preserve"> </w:t>
      </w:r>
      <w:r>
        <w:t>the</w:t>
      </w:r>
      <w:r>
        <w:rPr>
          <w:spacing w:val="40"/>
        </w:rPr>
        <w:t xml:space="preserve"> </w:t>
      </w:r>
      <w:r>
        <w:t>candidate</w:t>
      </w:r>
      <w:r>
        <w:rPr>
          <w:spacing w:val="40"/>
        </w:rPr>
        <w:t xml:space="preserve"> </w:t>
      </w:r>
      <w:r>
        <w:t>answers</w:t>
      </w:r>
      <w:r>
        <w:rPr>
          <w:spacing w:val="40"/>
        </w:rPr>
        <w:t xml:space="preserve"> </w:t>
      </w:r>
      <w:r>
        <w:t>the</w:t>
      </w:r>
      <w:r>
        <w:rPr>
          <w:spacing w:val="40"/>
        </w:rPr>
        <w:t xml:space="preserve"> </w:t>
      </w:r>
      <w:r>
        <w:t>question</w:t>
      </w:r>
      <w:r>
        <w:rPr>
          <w:spacing w:val="40"/>
        </w:rPr>
        <w:t xml:space="preserve"> </w:t>
      </w:r>
      <w:r>
        <w:t>correctly but</w:t>
      </w:r>
      <w:r>
        <w:rPr>
          <w:spacing w:val="58"/>
        </w:rPr>
        <w:t xml:space="preserve"> </w:t>
      </w:r>
      <w:r>
        <w:t>provides</w:t>
      </w:r>
      <w:r>
        <w:rPr>
          <w:spacing w:val="58"/>
        </w:rPr>
        <w:t xml:space="preserve"> </w:t>
      </w:r>
      <w:r>
        <w:t>an</w:t>
      </w:r>
      <w:r>
        <w:rPr>
          <w:spacing w:val="58"/>
        </w:rPr>
        <w:t xml:space="preserve"> </w:t>
      </w:r>
      <w:r>
        <w:t>incorrect</w:t>
      </w:r>
      <w:r>
        <w:rPr>
          <w:spacing w:val="58"/>
        </w:rPr>
        <w:t xml:space="preserve"> </w:t>
      </w:r>
      <w:r>
        <w:t>reference,</w:t>
      </w:r>
      <w:r>
        <w:rPr>
          <w:spacing w:val="58"/>
        </w:rPr>
        <w:t xml:space="preserve"> </w:t>
      </w:r>
      <w:r>
        <w:t>one</w:t>
      </w:r>
      <w:r>
        <w:rPr>
          <w:spacing w:val="58"/>
        </w:rPr>
        <w:t xml:space="preserve"> </w:t>
      </w:r>
      <w:r>
        <w:t>point</w:t>
      </w:r>
      <w:r>
        <w:rPr>
          <w:spacing w:val="58"/>
        </w:rPr>
        <w:t xml:space="preserve"> </w:t>
      </w:r>
      <w:r>
        <w:t>will</w:t>
      </w:r>
      <w:r>
        <w:rPr>
          <w:spacing w:val="58"/>
        </w:rPr>
        <w:t xml:space="preserve"> </w:t>
      </w:r>
      <w:r>
        <w:t>be</w:t>
      </w:r>
      <w:r>
        <w:rPr>
          <w:spacing w:val="58"/>
        </w:rPr>
        <w:t xml:space="preserve"> </w:t>
      </w:r>
      <w:r>
        <w:t>received.</w:t>
      </w:r>
      <w:r>
        <w:rPr>
          <w:spacing w:val="58"/>
        </w:rPr>
        <w:t xml:space="preserve"> </w:t>
      </w:r>
      <w:r>
        <w:t>If</w:t>
      </w:r>
      <w:r>
        <w:rPr>
          <w:spacing w:val="58"/>
        </w:rPr>
        <w:t xml:space="preserve"> </w:t>
      </w:r>
      <w:r>
        <w:t>the</w:t>
      </w:r>
      <w:r>
        <w:rPr>
          <w:spacing w:val="58"/>
        </w:rPr>
        <w:t xml:space="preserve"> </w:t>
      </w:r>
      <w:r>
        <w:t>candidate</w:t>
      </w:r>
      <w:r>
        <w:rPr>
          <w:spacing w:val="58"/>
        </w:rPr>
        <w:t xml:space="preserve"> </w:t>
      </w:r>
      <w:r>
        <w:t>answers</w:t>
      </w:r>
      <w:r>
        <w:rPr>
          <w:spacing w:val="58"/>
        </w:rPr>
        <w:t xml:space="preserve"> </w:t>
      </w:r>
      <w:r>
        <w:t>the question</w:t>
      </w:r>
      <w:r>
        <w:rPr>
          <w:spacing w:val="40"/>
        </w:rPr>
        <w:t xml:space="preserve"> </w:t>
      </w:r>
      <w:r>
        <w:t>incorrectly</w:t>
      </w:r>
      <w:r>
        <w:rPr>
          <w:spacing w:val="40"/>
        </w:rPr>
        <w:t xml:space="preserve"> </w:t>
      </w:r>
      <w:r>
        <w:t>but</w:t>
      </w:r>
      <w:r>
        <w:rPr>
          <w:spacing w:val="40"/>
        </w:rPr>
        <w:t xml:space="preserve"> </w:t>
      </w:r>
      <w:r>
        <w:t>the</w:t>
      </w:r>
      <w:r>
        <w:rPr>
          <w:spacing w:val="40"/>
        </w:rPr>
        <w:t xml:space="preserve"> </w:t>
      </w:r>
      <w:r>
        <w:t>reference</w:t>
      </w:r>
      <w:r>
        <w:rPr>
          <w:spacing w:val="40"/>
        </w:rPr>
        <w:t xml:space="preserve"> </w:t>
      </w:r>
      <w:r>
        <w:t>correctly,</w:t>
      </w:r>
      <w:r>
        <w:rPr>
          <w:spacing w:val="40"/>
        </w:rPr>
        <w:t xml:space="preserve"> </w:t>
      </w:r>
      <w:r>
        <w:t>the</w:t>
      </w:r>
      <w:r>
        <w:rPr>
          <w:spacing w:val="40"/>
        </w:rPr>
        <w:t xml:space="preserve"> </w:t>
      </w:r>
      <w:r>
        <w:t>candidate</w:t>
      </w:r>
      <w:r>
        <w:rPr>
          <w:spacing w:val="40"/>
        </w:rPr>
        <w:t xml:space="preserve"> </w:t>
      </w:r>
      <w:r>
        <w:t>will</w:t>
      </w:r>
      <w:r>
        <w:rPr>
          <w:spacing w:val="40"/>
        </w:rPr>
        <w:t xml:space="preserve"> </w:t>
      </w:r>
      <w:r>
        <w:t>not</w:t>
      </w:r>
      <w:r>
        <w:rPr>
          <w:spacing w:val="40"/>
        </w:rPr>
        <w:t xml:space="preserve"> </w:t>
      </w:r>
      <w:r>
        <w:t>receive</w:t>
      </w:r>
      <w:r>
        <w:rPr>
          <w:spacing w:val="40"/>
        </w:rPr>
        <w:t xml:space="preserve"> </w:t>
      </w:r>
      <w:r>
        <w:t>any</w:t>
      </w:r>
      <w:r>
        <w:rPr>
          <w:spacing w:val="40"/>
        </w:rPr>
        <w:t xml:space="preserve"> </w:t>
      </w:r>
      <w:r>
        <w:t>points</w:t>
      </w:r>
      <w:r>
        <w:rPr>
          <w:spacing w:val="40"/>
        </w:rPr>
        <w:t xml:space="preserve"> </w:t>
      </w:r>
      <w:r>
        <w:t>as</w:t>
      </w:r>
      <w:r>
        <w:rPr>
          <w:spacing w:val="40"/>
        </w:rPr>
        <w:t xml:space="preserve"> </w:t>
      </w:r>
      <w:r>
        <w:t>this indicates</w:t>
      </w:r>
      <w:r>
        <w:rPr>
          <w:spacing w:val="67"/>
        </w:rPr>
        <w:t xml:space="preserve"> </w:t>
      </w:r>
      <w:r>
        <w:t>a</w:t>
      </w:r>
      <w:r>
        <w:rPr>
          <w:spacing w:val="67"/>
        </w:rPr>
        <w:t xml:space="preserve"> </w:t>
      </w:r>
      <w:r>
        <w:t>failure</w:t>
      </w:r>
      <w:r>
        <w:rPr>
          <w:spacing w:val="67"/>
        </w:rPr>
        <w:t xml:space="preserve"> </w:t>
      </w:r>
      <w:r>
        <w:t>to</w:t>
      </w:r>
      <w:r>
        <w:rPr>
          <w:spacing w:val="67"/>
        </w:rPr>
        <w:t xml:space="preserve"> </w:t>
      </w:r>
      <w:r>
        <w:t>understand</w:t>
      </w:r>
      <w:r>
        <w:rPr>
          <w:spacing w:val="67"/>
        </w:rPr>
        <w:t xml:space="preserve"> </w:t>
      </w:r>
      <w:r>
        <w:t>the</w:t>
      </w:r>
      <w:r>
        <w:rPr>
          <w:spacing w:val="67"/>
        </w:rPr>
        <w:t xml:space="preserve"> </w:t>
      </w:r>
      <w:r>
        <w:t>regulation.</w:t>
      </w:r>
      <w:r>
        <w:rPr>
          <w:spacing w:val="67"/>
        </w:rPr>
        <w:t xml:space="preserve"> </w:t>
      </w:r>
      <w:r>
        <w:t>The</w:t>
      </w:r>
      <w:r>
        <w:rPr>
          <w:spacing w:val="67"/>
        </w:rPr>
        <w:t xml:space="preserve"> </w:t>
      </w:r>
      <w:r>
        <w:t>COT</w:t>
      </w:r>
      <w:r>
        <w:rPr>
          <w:spacing w:val="67"/>
        </w:rPr>
        <w:t xml:space="preserve"> </w:t>
      </w:r>
      <w:r>
        <w:t>is</w:t>
      </w:r>
      <w:r>
        <w:rPr>
          <w:spacing w:val="67"/>
        </w:rPr>
        <w:t xml:space="preserve"> </w:t>
      </w:r>
      <w:r>
        <w:t>automatically</w:t>
      </w:r>
      <w:r>
        <w:rPr>
          <w:spacing w:val="67"/>
        </w:rPr>
        <w:t xml:space="preserve"> </w:t>
      </w:r>
      <w:r>
        <w:t>and</w:t>
      </w:r>
      <w:r>
        <w:rPr>
          <w:spacing w:val="67"/>
        </w:rPr>
        <w:t xml:space="preserve"> </w:t>
      </w:r>
      <w:r>
        <w:t>electronically</w:t>
      </w:r>
      <w:r>
        <w:rPr>
          <w:spacing w:val="67"/>
        </w:rPr>
        <w:t xml:space="preserve"> </w:t>
      </w:r>
      <w:r>
        <w:t>scored.</w:t>
      </w:r>
    </w:p>
    <w:p w14:paraId="15CC883E" w14:textId="77777777" w:rsidR="00283F3F" w:rsidRDefault="00283F3F" w:rsidP="00283F3F">
      <w:pPr>
        <w:pStyle w:val="BodyText"/>
        <w:spacing w:before="3"/>
        <w:rPr>
          <w:sz w:val="21"/>
        </w:rPr>
      </w:pPr>
    </w:p>
    <w:p w14:paraId="62937941" w14:textId="77777777" w:rsidR="00283F3F" w:rsidRDefault="00283F3F" w:rsidP="001F75FB">
      <w:pPr>
        <w:pStyle w:val="ListParagraph"/>
        <w:numPr>
          <w:ilvl w:val="2"/>
          <w:numId w:val="5"/>
        </w:numPr>
        <w:tabs>
          <w:tab w:val="left" w:pos="298"/>
        </w:tabs>
        <w:spacing w:line="271" w:lineRule="auto"/>
        <w:ind w:left="1800" w:right="495" w:hanging="360"/>
      </w:pPr>
      <w:r>
        <w:rPr>
          <w:w w:val="105"/>
        </w:rPr>
        <w:t>If the candidate fails to pass the COT, the candidate may challenge missed questions and/or</w:t>
      </w:r>
      <w:r>
        <w:rPr>
          <w:spacing w:val="40"/>
          <w:w w:val="105"/>
        </w:rPr>
        <w:t xml:space="preserve"> </w:t>
      </w:r>
      <w:r>
        <w:rPr>
          <w:w w:val="105"/>
        </w:rPr>
        <w:t>references in accordance with the Proctor User Guide only when approval of the challenge would</w:t>
      </w:r>
      <w:r>
        <w:rPr>
          <w:spacing w:val="40"/>
          <w:w w:val="105"/>
        </w:rPr>
        <w:t xml:space="preserve"> </w:t>
      </w:r>
      <w:r>
        <w:rPr>
          <w:w w:val="105"/>
        </w:rPr>
        <w:t>result</w:t>
      </w:r>
      <w:r>
        <w:rPr>
          <w:spacing w:val="30"/>
          <w:w w:val="105"/>
        </w:rPr>
        <w:t xml:space="preserve"> </w:t>
      </w:r>
      <w:r>
        <w:rPr>
          <w:w w:val="105"/>
        </w:rPr>
        <w:t>in</w:t>
      </w:r>
      <w:r>
        <w:rPr>
          <w:spacing w:val="30"/>
          <w:w w:val="105"/>
        </w:rPr>
        <w:t xml:space="preserve"> </w:t>
      </w:r>
      <w:r>
        <w:rPr>
          <w:w w:val="105"/>
        </w:rPr>
        <w:t>a</w:t>
      </w:r>
      <w:r>
        <w:rPr>
          <w:spacing w:val="30"/>
          <w:w w:val="105"/>
        </w:rPr>
        <w:t xml:space="preserve"> </w:t>
      </w:r>
      <w:r>
        <w:rPr>
          <w:w w:val="105"/>
        </w:rPr>
        <w:t>passing</w:t>
      </w:r>
      <w:r>
        <w:rPr>
          <w:spacing w:val="30"/>
          <w:w w:val="105"/>
        </w:rPr>
        <w:t xml:space="preserve"> </w:t>
      </w:r>
      <w:r>
        <w:rPr>
          <w:w w:val="105"/>
        </w:rPr>
        <w:t>score.</w:t>
      </w:r>
      <w:r>
        <w:rPr>
          <w:spacing w:val="30"/>
          <w:w w:val="105"/>
        </w:rPr>
        <w:t xml:space="preserve"> </w:t>
      </w:r>
      <w:r>
        <w:rPr>
          <w:w w:val="105"/>
        </w:rPr>
        <w:t>(NOTE:</w:t>
      </w:r>
      <w:r>
        <w:rPr>
          <w:spacing w:val="30"/>
          <w:w w:val="105"/>
        </w:rPr>
        <w:t xml:space="preserve"> </w:t>
      </w:r>
      <w:r>
        <w:rPr>
          <w:w w:val="105"/>
        </w:rPr>
        <w:t>Access</w:t>
      </w:r>
      <w:r>
        <w:rPr>
          <w:spacing w:val="30"/>
          <w:w w:val="105"/>
        </w:rPr>
        <w:t xml:space="preserve"> </w:t>
      </w:r>
      <w:r>
        <w:rPr>
          <w:w w:val="105"/>
        </w:rPr>
        <w:t>to</w:t>
      </w:r>
      <w:r>
        <w:rPr>
          <w:spacing w:val="30"/>
          <w:w w:val="105"/>
        </w:rPr>
        <w:t xml:space="preserve"> </w:t>
      </w:r>
      <w:r>
        <w:rPr>
          <w:w w:val="105"/>
        </w:rPr>
        <w:t>the</w:t>
      </w:r>
      <w:r>
        <w:rPr>
          <w:spacing w:val="30"/>
          <w:w w:val="105"/>
        </w:rPr>
        <w:t xml:space="preserve"> </w:t>
      </w:r>
      <w:r>
        <w:rPr>
          <w:w w:val="105"/>
        </w:rPr>
        <w:t>guide</w:t>
      </w:r>
      <w:r>
        <w:rPr>
          <w:spacing w:val="30"/>
          <w:w w:val="105"/>
        </w:rPr>
        <w:t xml:space="preserve"> </w:t>
      </w:r>
      <w:r>
        <w:rPr>
          <w:w w:val="105"/>
        </w:rPr>
        <w:t>is</w:t>
      </w:r>
      <w:r>
        <w:rPr>
          <w:spacing w:val="30"/>
          <w:w w:val="105"/>
        </w:rPr>
        <w:t xml:space="preserve"> </w:t>
      </w:r>
      <w:r>
        <w:rPr>
          <w:w w:val="105"/>
        </w:rPr>
        <w:t>restricted</w:t>
      </w:r>
      <w:r>
        <w:rPr>
          <w:spacing w:val="30"/>
          <w:w w:val="105"/>
        </w:rPr>
        <w:t xml:space="preserve"> </w:t>
      </w:r>
      <w:r>
        <w:rPr>
          <w:w w:val="105"/>
        </w:rPr>
        <w:t>to</w:t>
      </w:r>
      <w:r>
        <w:rPr>
          <w:spacing w:val="30"/>
          <w:w w:val="105"/>
        </w:rPr>
        <w:t xml:space="preserve"> </w:t>
      </w:r>
      <w:r>
        <w:rPr>
          <w:w w:val="105"/>
        </w:rPr>
        <w:t>warrant</w:t>
      </w:r>
      <w:r>
        <w:rPr>
          <w:spacing w:val="30"/>
          <w:w w:val="105"/>
        </w:rPr>
        <w:t xml:space="preserve"> </w:t>
      </w:r>
      <w:r>
        <w:rPr>
          <w:w w:val="105"/>
        </w:rPr>
        <w:t>focal</w:t>
      </w:r>
      <w:r>
        <w:rPr>
          <w:spacing w:val="30"/>
          <w:w w:val="105"/>
        </w:rPr>
        <w:t xml:space="preserve"> </w:t>
      </w:r>
      <w:r>
        <w:rPr>
          <w:w w:val="105"/>
        </w:rPr>
        <w:t>points.)</w:t>
      </w:r>
    </w:p>
    <w:p w14:paraId="4E9F9E6F" w14:textId="77777777" w:rsidR="00283F3F" w:rsidRDefault="00283F3F" w:rsidP="001F75FB">
      <w:pPr>
        <w:pStyle w:val="BodyText"/>
        <w:spacing w:before="1"/>
        <w:ind w:left="1800" w:hanging="360"/>
        <w:rPr>
          <w:sz w:val="21"/>
        </w:rPr>
      </w:pPr>
    </w:p>
    <w:p w14:paraId="5C8DF0C6" w14:textId="2FF3C644" w:rsidR="00283F3F" w:rsidRDefault="00283F3F" w:rsidP="001F75FB">
      <w:pPr>
        <w:pStyle w:val="ListParagraph"/>
        <w:numPr>
          <w:ilvl w:val="2"/>
          <w:numId w:val="5"/>
        </w:numPr>
        <w:tabs>
          <w:tab w:val="left" w:pos="361"/>
        </w:tabs>
        <w:spacing w:before="1" w:line="271" w:lineRule="auto"/>
        <w:ind w:left="1800" w:right="115" w:hanging="360"/>
      </w:pPr>
      <w:r>
        <w:rPr>
          <w:w w:val="105"/>
        </w:rPr>
        <w:t>A</w:t>
      </w:r>
      <w:r>
        <w:rPr>
          <w:spacing w:val="15"/>
          <w:w w:val="105"/>
        </w:rPr>
        <w:t xml:space="preserve"> </w:t>
      </w:r>
      <w:r>
        <w:rPr>
          <w:w w:val="105"/>
        </w:rPr>
        <w:t>candidate</w:t>
      </w:r>
      <w:r>
        <w:rPr>
          <w:spacing w:val="15"/>
          <w:w w:val="105"/>
        </w:rPr>
        <w:t xml:space="preserve"> </w:t>
      </w:r>
      <w:r>
        <w:rPr>
          <w:w w:val="105"/>
        </w:rPr>
        <w:t>who</w:t>
      </w:r>
      <w:r>
        <w:rPr>
          <w:spacing w:val="15"/>
          <w:w w:val="105"/>
        </w:rPr>
        <w:t xml:space="preserve"> </w:t>
      </w:r>
      <w:r>
        <w:rPr>
          <w:w w:val="105"/>
        </w:rPr>
        <w:t>fails</w:t>
      </w:r>
      <w:r>
        <w:rPr>
          <w:spacing w:val="15"/>
          <w:w w:val="105"/>
        </w:rPr>
        <w:t xml:space="preserve"> </w:t>
      </w:r>
      <w:r>
        <w:rPr>
          <w:w w:val="105"/>
        </w:rPr>
        <w:t>the</w:t>
      </w:r>
      <w:r>
        <w:rPr>
          <w:spacing w:val="15"/>
          <w:w w:val="105"/>
        </w:rPr>
        <w:t xml:space="preserve"> </w:t>
      </w:r>
      <w:r>
        <w:rPr>
          <w:w w:val="105"/>
        </w:rPr>
        <w:t>COT</w:t>
      </w:r>
      <w:r>
        <w:rPr>
          <w:spacing w:val="15"/>
          <w:w w:val="105"/>
        </w:rPr>
        <w:t xml:space="preserve"> </w:t>
      </w:r>
      <w:r>
        <w:rPr>
          <w:w w:val="105"/>
        </w:rPr>
        <w:t>may</w:t>
      </w:r>
      <w:r>
        <w:rPr>
          <w:spacing w:val="15"/>
          <w:w w:val="105"/>
        </w:rPr>
        <w:t xml:space="preserve"> </w:t>
      </w:r>
      <w:r>
        <w:rPr>
          <w:w w:val="105"/>
        </w:rPr>
        <w:t>retake</w:t>
      </w:r>
      <w:r>
        <w:rPr>
          <w:spacing w:val="15"/>
          <w:w w:val="105"/>
        </w:rPr>
        <w:t xml:space="preserve"> </w:t>
      </w:r>
      <w:r>
        <w:rPr>
          <w:w w:val="105"/>
        </w:rPr>
        <w:t>it</w:t>
      </w:r>
      <w:r>
        <w:rPr>
          <w:spacing w:val="15"/>
          <w:w w:val="105"/>
        </w:rPr>
        <w:t xml:space="preserve"> </w:t>
      </w:r>
      <w:r>
        <w:rPr>
          <w:w w:val="105"/>
        </w:rPr>
        <w:t>if</w:t>
      </w:r>
      <w:r>
        <w:rPr>
          <w:spacing w:val="15"/>
          <w:w w:val="105"/>
        </w:rPr>
        <w:t xml:space="preserve"> </w:t>
      </w:r>
      <w:r>
        <w:rPr>
          <w:w w:val="105"/>
        </w:rPr>
        <w:t>authorized</w:t>
      </w:r>
      <w:r>
        <w:rPr>
          <w:spacing w:val="15"/>
          <w:w w:val="105"/>
        </w:rPr>
        <w:t xml:space="preserve"> </w:t>
      </w:r>
      <w:r>
        <w:rPr>
          <w:w w:val="105"/>
        </w:rPr>
        <w:t>by</w:t>
      </w:r>
      <w:r>
        <w:rPr>
          <w:spacing w:val="15"/>
          <w:w w:val="105"/>
        </w:rPr>
        <w:t xml:space="preserve"> </w:t>
      </w:r>
      <w:r>
        <w:rPr>
          <w:w w:val="105"/>
        </w:rPr>
        <w:t>their</w:t>
      </w:r>
      <w:r>
        <w:rPr>
          <w:spacing w:val="15"/>
          <w:w w:val="105"/>
        </w:rPr>
        <w:t xml:space="preserve"> </w:t>
      </w:r>
      <w:r>
        <w:rPr>
          <w:w w:val="105"/>
        </w:rPr>
        <w:t>immediate</w:t>
      </w:r>
      <w:r>
        <w:rPr>
          <w:spacing w:val="15"/>
          <w:w w:val="105"/>
        </w:rPr>
        <w:t xml:space="preserve"> </w:t>
      </w:r>
      <w:r>
        <w:rPr>
          <w:w w:val="105"/>
        </w:rPr>
        <w:t>supervisor</w:t>
      </w:r>
      <w:r>
        <w:rPr>
          <w:spacing w:val="15"/>
          <w:w w:val="105"/>
        </w:rPr>
        <w:t xml:space="preserve"> </w:t>
      </w:r>
      <w:r>
        <w:rPr>
          <w:w w:val="105"/>
        </w:rPr>
        <w:t>and</w:t>
      </w:r>
      <w:r>
        <w:rPr>
          <w:spacing w:val="15"/>
          <w:w w:val="105"/>
        </w:rPr>
        <w:t xml:space="preserve"> </w:t>
      </w:r>
      <w:r>
        <w:rPr>
          <w:w w:val="105"/>
        </w:rPr>
        <w:t>space is</w:t>
      </w:r>
      <w:r>
        <w:rPr>
          <w:spacing w:val="28"/>
          <w:w w:val="105"/>
        </w:rPr>
        <w:t xml:space="preserve"> </w:t>
      </w:r>
      <w:r>
        <w:rPr>
          <w:w w:val="105"/>
        </w:rPr>
        <w:t>available.</w:t>
      </w:r>
      <w:r>
        <w:rPr>
          <w:spacing w:val="28"/>
          <w:w w:val="105"/>
        </w:rPr>
        <w:t xml:space="preserve"> </w:t>
      </w:r>
      <w:r>
        <w:rPr>
          <w:w w:val="105"/>
        </w:rPr>
        <w:t>If</w:t>
      </w:r>
      <w:r>
        <w:rPr>
          <w:spacing w:val="28"/>
          <w:w w:val="105"/>
        </w:rPr>
        <w:t xml:space="preserve"> </w:t>
      </w:r>
      <w:r>
        <w:rPr>
          <w:w w:val="105"/>
        </w:rPr>
        <w:t>the</w:t>
      </w:r>
      <w:r>
        <w:rPr>
          <w:spacing w:val="28"/>
          <w:w w:val="105"/>
        </w:rPr>
        <w:t xml:space="preserve"> </w:t>
      </w:r>
      <w:r>
        <w:rPr>
          <w:w w:val="105"/>
        </w:rPr>
        <w:t>candidate</w:t>
      </w:r>
      <w:r>
        <w:rPr>
          <w:spacing w:val="28"/>
          <w:w w:val="105"/>
        </w:rPr>
        <w:t xml:space="preserve"> </w:t>
      </w:r>
      <w:r>
        <w:rPr>
          <w:w w:val="105"/>
        </w:rPr>
        <w:t>fails</w:t>
      </w:r>
      <w:r>
        <w:rPr>
          <w:spacing w:val="28"/>
          <w:w w:val="105"/>
        </w:rPr>
        <w:t xml:space="preserve"> </w:t>
      </w:r>
      <w:r>
        <w:rPr>
          <w:w w:val="105"/>
        </w:rPr>
        <w:t>to</w:t>
      </w:r>
      <w:r>
        <w:rPr>
          <w:spacing w:val="28"/>
          <w:w w:val="105"/>
        </w:rPr>
        <w:t xml:space="preserve"> </w:t>
      </w:r>
      <w:r>
        <w:rPr>
          <w:w w:val="105"/>
        </w:rPr>
        <w:t>pass</w:t>
      </w:r>
      <w:r>
        <w:rPr>
          <w:spacing w:val="28"/>
          <w:w w:val="105"/>
        </w:rPr>
        <w:t xml:space="preserve"> </w:t>
      </w:r>
      <w:r>
        <w:rPr>
          <w:w w:val="105"/>
        </w:rPr>
        <w:t>the</w:t>
      </w:r>
      <w:r>
        <w:rPr>
          <w:spacing w:val="28"/>
          <w:w w:val="105"/>
        </w:rPr>
        <w:t xml:space="preserve"> </w:t>
      </w:r>
      <w:r>
        <w:rPr>
          <w:w w:val="105"/>
        </w:rPr>
        <w:t>COT</w:t>
      </w:r>
      <w:r>
        <w:rPr>
          <w:spacing w:val="28"/>
          <w:w w:val="105"/>
        </w:rPr>
        <w:t xml:space="preserve"> </w:t>
      </w:r>
      <w:r>
        <w:rPr>
          <w:w w:val="105"/>
        </w:rPr>
        <w:t>on</w:t>
      </w:r>
      <w:r>
        <w:rPr>
          <w:spacing w:val="28"/>
          <w:w w:val="105"/>
        </w:rPr>
        <w:t xml:space="preserve"> </w:t>
      </w:r>
      <w:r>
        <w:rPr>
          <w:w w:val="105"/>
        </w:rPr>
        <w:t>the</w:t>
      </w:r>
      <w:r>
        <w:rPr>
          <w:spacing w:val="28"/>
          <w:w w:val="105"/>
        </w:rPr>
        <w:t xml:space="preserve"> </w:t>
      </w:r>
      <w:r>
        <w:rPr>
          <w:w w:val="105"/>
        </w:rPr>
        <w:t>second</w:t>
      </w:r>
      <w:r>
        <w:rPr>
          <w:spacing w:val="28"/>
          <w:w w:val="105"/>
        </w:rPr>
        <w:t xml:space="preserve"> </w:t>
      </w:r>
      <w:r>
        <w:rPr>
          <w:w w:val="105"/>
        </w:rPr>
        <w:t>attempt,</w:t>
      </w:r>
      <w:r>
        <w:rPr>
          <w:spacing w:val="28"/>
          <w:w w:val="105"/>
        </w:rPr>
        <w:t xml:space="preserve"> </w:t>
      </w:r>
      <w:r>
        <w:rPr>
          <w:w w:val="105"/>
        </w:rPr>
        <w:t>the</w:t>
      </w:r>
      <w:r>
        <w:rPr>
          <w:spacing w:val="28"/>
          <w:w w:val="105"/>
        </w:rPr>
        <w:t xml:space="preserve"> </w:t>
      </w:r>
      <w:r>
        <w:rPr>
          <w:w w:val="105"/>
        </w:rPr>
        <w:t>candidate</w:t>
      </w:r>
      <w:r>
        <w:rPr>
          <w:spacing w:val="28"/>
          <w:w w:val="105"/>
        </w:rPr>
        <w:t xml:space="preserve"> </w:t>
      </w:r>
      <w:r>
        <w:rPr>
          <w:w w:val="105"/>
        </w:rPr>
        <w:t>may</w:t>
      </w:r>
      <w:r>
        <w:rPr>
          <w:spacing w:val="28"/>
          <w:w w:val="105"/>
        </w:rPr>
        <w:t xml:space="preserve"> </w:t>
      </w:r>
      <w:r>
        <w:rPr>
          <w:w w:val="105"/>
        </w:rPr>
        <w:t xml:space="preserve">not retake the COT until a </w:t>
      </w:r>
      <w:commentRangeStart w:id="9"/>
      <w:r w:rsidR="008F5F40">
        <w:rPr>
          <w:w w:val="105"/>
        </w:rPr>
        <w:t>three</w:t>
      </w:r>
      <w:commentRangeEnd w:id="9"/>
      <w:r w:rsidR="00B02FD5">
        <w:rPr>
          <w:rStyle w:val="CommentReference"/>
        </w:rPr>
        <w:commentReference w:id="9"/>
      </w:r>
      <w:r>
        <w:rPr>
          <w:w w:val="105"/>
        </w:rPr>
        <w:t>-month waiting period has passed.</w:t>
      </w:r>
    </w:p>
    <w:p w14:paraId="4C5ABDB6" w14:textId="77777777" w:rsidR="00283F3F" w:rsidRDefault="00283F3F" w:rsidP="001F75FB">
      <w:pPr>
        <w:pStyle w:val="BodyText"/>
        <w:spacing w:before="1"/>
        <w:ind w:left="1800" w:hanging="360"/>
        <w:rPr>
          <w:sz w:val="21"/>
        </w:rPr>
      </w:pPr>
    </w:p>
    <w:p w14:paraId="502CCA87" w14:textId="77777777" w:rsidR="00283F3F" w:rsidRDefault="00283F3F" w:rsidP="001F75FB">
      <w:pPr>
        <w:pStyle w:val="ListParagraph"/>
        <w:numPr>
          <w:ilvl w:val="2"/>
          <w:numId w:val="5"/>
        </w:numPr>
        <w:tabs>
          <w:tab w:val="left" w:pos="425"/>
        </w:tabs>
        <w:spacing w:line="271" w:lineRule="auto"/>
        <w:ind w:left="1800" w:right="299" w:hanging="360"/>
      </w:pPr>
      <w:r>
        <w:rPr>
          <w:w w:val="105"/>
        </w:rPr>
        <w:t>Supervisors are authorized to approve a maximum of two continuous learning points per 12- month period for an individual who completes the COT, whether for a warrant request action or for training purposes.</w:t>
      </w:r>
    </w:p>
    <w:p w14:paraId="61628DF5" w14:textId="77777777" w:rsidR="00283F3F" w:rsidRDefault="00283F3F" w:rsidP="00283F3F">
      <w:pPr>
        <w:pStyle w:val="BodyText"/>
        <w:spacing w:before="2"/>
        <w:rPr>
          <w:sz w:val="21"/>
        </w:rPr>
      </w:pPr>
    </w:p>
    <w:p w14:paraId="1CECE5F2" w14:textId="24C5D869" w:rsidR="00283F3F" w:rsidRDefault="00283F3F" w:rsidP="00DD4994">
      <w:pPr>
        <w:pStyle w:val="ListParagraph"/>
        <w:numPr>
          <w:ilvl w:val="1"/>
          <w:numId w:val="5"/>
        </w:numPr>
        <w:tabs>
          <w:tab w:val="left" w:pos="450"/>
        </w:tabs>
        <w:spacing w:line="271" w:lineRule="auto"/>
        <w:ind w:left="1080" w:right="381" w:hanging="360"/>
      </w:pPr>
      <w:r>
        <w:rPr>
          <w:w w:val="105"/>
        </w:rPr>
        <w:t>Practice COT: A practice test titled Contracting Officer Demo Test - C10979 was developed to</w:t>
      </w:r>
      <w:r>
        <w:rPr>
          <w:spacing w:val="80"/>
          <w:w w:val="150"/>
        </w:rPr>
        <w:t xml:space="preserve"> </w:t>
      </w:r>
      <w:r>
        <w:rPr>
          <w:w w:val="105"/>
        </w:rPr>
        <w:t>help familiarize warrant candidates with the question structure of the COT. The practice test is</w:t>
      </w:r>
      <w:r>
        <w:rPr>
          <w:spacing w:val="40"/>
          <w:w w:val="105"/>
        </w:rPr>
        <w:t xml:space="preserve"> </w:t>
      </w:r>
      <w:r>
        <w:rPr>
          <w:w w:val="105"/>
        </w:rPr>
        <w:t xml:space="preserve">available via the </w:t>
      </w:r>
      <w:hyperlink r:id="rId28">
        <w:r>
          <w:rPr>
            <w:color w:val="27314A"/>
            <w:w w:val="105"/>
            <w:u w:val="single" w:color="27314A"/>
          </w:rPr>
          <w:t>myLearning</w:t>
        </w:r>
      </w:hyperlink>
      <w:r>
        <w:rPr>
          <w:color w:val="27314A"/>
          <w:w w:val="105"/>
        </w:rPr>
        <w:t xml:space="preserve"> </w:t>
      </w:r>
      <w:r>
        <w:rPr>
          <w:w w:val="105"/>
        </w:rPr>
        <w:t>site. It is a non-proctored, 50-minute, timed test consisting of ten</w:t>
      </w:r>
      <w:r>
        <w:rPr>
          <w:spacing w:val="80"/>
          <w:w w:val="105"/>
        </w:rPr>
        <w:t xml:space="preserve"> </w:t>
      </w:r>
      <w:r>
        <w:rPr>
          <w:w w:val="105"/>
        </w:rPr>
        <w:t xml:space="preserve">questions which are electronically and randomly selected from a 20-question pool. </w:t>
      </w:r>
      <w:del w:id="10" w:author="ROSSI, AMANDA M CIV USAF HAF SAF/AQCP" w:date="2024-05-17T14:56:00Z">
        <w:r w:rsidR="000F4CC1" w:rsidDel="000F4CC1">
          <w:rPr>
            <w:rFonts w:ascii="open_sansregular" w:hAnsi="open_sansregular"/>
            <w:color w:val="000000"/>
            <w:sz w:val="21"/>
            <w:szCs w:val="21"/>
            <w:shd w:val="clear" w:color="auto" w:fill="FFFFFF"/>
          </w:rPr>
          <w:delText>Practice tests may not be administered on the SCORM site. </w:delText>
        </w:r>
      </w:del>
      <w:r>
        <w:rPr>
          <w:w w:val="105"/>
        </w:rPr>
        <w:t>There is no limit on the number of times the practice</w:t>
      </w:r>
      <w:r>
        <w:rPr>
          <w:spacing w:val="80"/>
          <w:w w:val="150"/>
        </w:rPr>
        <w:t xml:space="preserve"> </w:t>
      </w:r>
      <w:r>
        <w:rPr>
          <w:w w:val="105"/>
        </w:rPr>
        <w:t>COT may be taken. The completion of a practice test shall not be used as the basis for warrant</w:t>
      </w:r>
      <w:r>
        <w:rPr>
          <w:spacing w:val="80"/>
          <w:w w:val="150"/>
        </w:rPr>
        <w:t xml:space="preserve"> </w:t>
      </w:r>
      <w:r>
        <w:rPr>
          <w:spacing w:val="-2"/>
          <w:w w:val="105"/>
        </w:rPr>
        <w:t>eligibility.</w:t>
      </w:r>
    </w:p>
    <w:p w14:paraId="473E24A5" w14:textId="77777777" w:rsidR="00283F3F" w:rsidRDefault="00283F3F" w:rsidP="00283F3F">
      <w:pPr>
        <w:pStyle w:val="BodyText"/>
        <w:spacing w:before="3"/>
        <w:rPr>
          <w:sz w:val="21"/>
        </w:rPr>
      </w:pPr>
    </w:p>
    <w:p w14:paraId="36109C78" w14:textId="4C9212BD" w:rsidR="00283F3F" w:rsidRDefault="00283F3F" w:rsidP="00283F3F">
      <w:pPr>
        <w:pStyle w:val="ListParagraph"/>
        <w:numPr>
          <w:ilvl w:val="0"/>
          <w:numId w:val="5"/>
        </w:numPr>
        <w:tabs>
          <w:tab w:val="left" w:pos="452"/>
        </w:tabs>
        <w:spacing w:line="271" w:lineRule="auto"/>
        <w:ind w:right="289" w:firstLine="0"/>
      </w:pPr>
      <w:r w:rsidRPr="001A38D0">
        <w:rPr>
          <w:w w:val="105"/>
          <w:u w:val="single"/>
        </w:rPr>
        <w:t>Warrant Boards</w:t>
      </w:r>
      <w:r>
        <w:rPr>
          <w:w w:val="105"/>
        </w:rPr>
        <w:t xml:space="preserve">. Warrant boards are reserved exclusively for </w:t>
      </w:r>
      <w:commentRangeStart w:id="11"/>
      <w:r w:rsidR="005915B8">
        <w:rPr>
          <w:w w:val="105"/>
        </w:rPr>
        <w:t>unlimited warrants</w:t>
      </w:r>
      <w:r>
        <w:rPr>
          <w:w w:val="105"/>
        </w:rPr>
        <w:t xml:space="preserve"> </w:t>
      </w:r>
      <w:commentRangeEnd w:id="11"/>
      <w:r w:rsidR="003E1863">
        <w:rPr>
          <w:rStyle w:val="CommentReference"/>
        </w:rPr>
        <w:commentReference w:id="11"/>
      </w:r>
      <w:r>
        <w:rPr>
          <w:w w:val="105"/>
        </w:rPr>
        <w:t>and are used to further assess the candidate’s experience, qualifications, communication skills, and overall</w:t>
      </w:r>
      <w:r>
        <w:rPr>
          <w:spacing w:val="80"/>
          <w:w w:val="105"/>
        </w:rPr>
        <w:t xml:space="preserve"> </w:t>
      </w:r>
      <w:r>
        <w:rPr>
          <w:spacing w:val="-2"/>
          <w:w w:val="105"/>
        </w:rPr>
        <w:t>demeanor.</w:t>
      </w:r>
    </w:p>
    <w:p w14:paraId="364F68DB" w14:textId="77777777" w:rsidR="00283F3F" w:rsidRDefault="00283F3F" w:rsidP="00283F3F">
      <w:pPr>
        <w:pStyle w:val="BodyText"/>
        <w:spacing w:before="2"/>
        <w:rPr>
          <w:sz w:val="21"/>
        </w:rPr>
      </w:pPr>
    </w:p>
    <w:p w14:paraId="1F767B6B" w14:textId="77777777" w:rsidR="00283F3F" w:rsidRDefault="00283F3F" w:rsidP="006A4EC9">
      <w:pPr>
        <w:pStyle w:val="ListParagraph"/>
        <w:numPr>
          <w:ilvl w:val="1"/>
          <w:numId w:val="5"/>
        </w:numPr>
        <w:tabs>
          <w:tab w:val="left" w:pos="1080"/>
        </w:tabs>
        <w:ind w:left="1080" w:hanging="360"/>
      </w:pPr>
      <w:r>
        <w:rPr>
          <w:w w:val="105"/>
        </w:rPr>
        <w:t>Warrant</w:t>
      </w:r>
      <w:r>
        <w:rPr>
          <w:spacing w:val="11"/>
          <w:w w:val="105"/>
        </w:rPr>
        <w:t xml:space="preserve"> </w:t>
      </w:r>
      <w:r>
        <w:rPr>
          <w:w w:val="105"/>
        </w:rPr>
        <w:t>boards</w:t>
      </w:r>
      <w:r>
        <w:rPr>
          <w:spacing w:val="11"/>
          <w:w w:val="105"/>
        </w:rPr>
        <w:t xml:space="preserve"> </w:t>
      </w:r>
      <w:r>
        <w:rPr>
          <w:w w:val="105"/>
        </w:rPr>
        <w:t>must</w:t>
      </w:r>
      <w:r>
        <w:rPr>
          <w:spacing w:val="11"/>
          <w:w w:val="105"/>
        </w:rPr>
        <w:t xml:space="preserve"> </w:t>
      </w:r>
      <w:r>
        <w:rPr>
          <w:w w:val="105"/>
        </w:rPr>
        <w:t>be</w:t>
      </w:r>
      <w:r>
        <w:rPr>
          <w:spacing w:val="11"/>
          <w:w w:val="105"/>
        </w:rPr>
        <w:t xml:space="preserve"> </w:t>
      </w:r>
      <w:r>
        <w:rPr>
          <w:w w:val="105"/>
        </w:rPr>
        <w:t>chaired</w:t>
      </w:r>
      <w:r>
        <w:rPr>
          <w:spacing w:val="11"/>
          <w:w w:val="105"/>
        </w:rPr>
        <w:t xml:space="preserve"> </w:t>
      </w:r>
      <w:r>
        <w:rPr>
          <w:w w:val="105"/>
        </w:rPr>
        <w:t>by</w:t>
      </w:r>
      <w:r>
        <w:rPr>
          <w:spacing w:val="11"/>
          <w:w w:val="105"/>
        </w:rPr>
        <w:t xml:space="preserve"> </w:t>
      </w:r>
      <w:r>
        <w:rPr>
          <w:w w:val="105"/>
        </w:rPr>
        <w:t>the</w:t>
      </w:r>
      <w:r>
        <w:rPr>
          <w:spacing w:val="11"/>
          <w:w w:val="105"/>
        </w:rPr>
        <w:t xml:space="preserve"> </w:t>
      </w:r>
      <w:r>
        <w:rPr>
          <w:w w:val="105"/>
        </w:rPr>
        <w:t>appointing</w:t>
      </w:r>
      <w:r>
        <w:rPr>
          <w:spacing w:val="11"/>
          <w:w w:val="105"/>
        </w:rPr>
        <w:t xml:space="preserve"> </w:t>
      </w:r>
      <w:r>
        <w:rPr>
          <w:w w:val="105"/>
        </w:rPr>
        <w:t>official</w:t>
      </w:r>
      <w:r>
        <w:rPr>
          <w:spacing w:val="12"/>
          <w:w w:val="105"/>
        </w:rPr>
        <w:t xml:space="preserve"> </w:t>
      </w:r>
      <w:r>
        <w:rPr>
          <w:w w:val="105"/>
        </w:rPr>
        <w:t>or</w:t>
      </w:r>
      <w:r>
        <w:rPr>
          <w:spacing w:val="11"/>
          <w:w w:val="105"/>
        </w:rPr>
        <w:t xml:space="preserve"> </w:t>
      </w:r>
      <w:r>
        <w:rPr>
          <w:w w:val="105"/>
        </w:rPr>
        <w:t>designee</w:t>
      </w:r>
      <w:r>
        <w:rPr>
          <w:spacing w:val="11"/>
          <w:w w:val="105"/>
        </w:rPr>
        <w:t xml:space="preserve"> </w:t>
      </w:r>
      <w:r>
        <w:rPr>
          <w:w w:val="105"/>
        </w:rPr>
        <w:t>at</w:t>
      </w:r>
      <w:r>
        <w:rPr>
          <w:spacing w:val="11"/>
          <w:w w:val="105"/>
        </w:rPr>
        <w:t xml:space="preserve"> </w:t>
      </w:r>
      <w:r>
        <w:rPr>
          <w:w w:val="105"/>
        </w:rPr>
        <w:t>a</w:t>
      </w:r>
      <w:r>
        <w:rPr>
          <w:spacing w:val="11"/>
          <w:w w:val="105"/>
        </w:rPr>
        <w:t xml:space="preserve"> </w:t>
      </w:r>
      <w:r>
        <w:rPr>
          <w:w w:val="105"/>
        </w:rPr>
        <w:t>level</w:t>
      </w:r>
      <w:r>
        <w:rPr>
          <w:spacing w:val="11"/>
          <w:w w:val="105"/>
        </w:rPr>
        <w:t xml:space="preserve"> </w:t>
      </w:r>
      <w:r>
        <w:rPr>
          <w:w w:val="105"/>
        </w:rPr>
        <w:t>no</w:t>
      </w:r>
      <w:r>
        <w:rPr>
          <w:spacing w:val="11"/>
          <w:w w:val="105"/>
        </w:rPr>
        <w:t xml:space="preserve"> </w:t>
      </w:r>
      <w:r>
        <w:rPr>
          <w:w w:val="105"/>
        </w:rPr>
        <w:t>lower</w:t>
      </w:r>
      <w:r>
        <w:rPr>
          <w:spacing w:val="11"/>
          <w:w w:val="105"/>
        </w:rPr>
        <w:t xml:space="preserve"> </w:t>
      </w:r>
      <w:r>
        <w:rPr>
          <w:spacing w:val="-2"/>
          <w:w w:val="105"/>
        </w:rPr>
        <w:t>than:</w:t>
      </w:r>
    </w:p>
    <w:p w14:paraId="1F6973E4" w14:textId="77777777" w:rsidR="00283F3F" w:rsidRDefault="00283F3F" w:rsidP="006A4EC9">
      <w:pPr>
        <w:pStyle w:val="BodyText"/>
        <w:tabs>
          <w:tab w:val="left" w:pos="1080"/>
        </w:tabs>
        <w:spacing w:before="11"/>
        <w:ind w:left="1080" w:hanging="360"/>
        <w:rPr>
          <w:sz w:val="23"/>
        </w:rPr>
      </w:pPr>
    </w:p>
    <w:p w14:paraId="2B8FB843" w14:textId="77777777" w:rsidR="00283F3F" w:rsidRDefault="00283F3F" w:rsidP="00967F33">
      <w:pPr>
        <w:pStyle w:val="ListParagraph"/>
        <w:numPr>
          <w:ilvl w:val="2"/>
          <w:numId w:val="5"/>
        </w:numPr>
        <w:tabs>
          <w:tab w:val="left" w:pos="298"/>
          <w:tab w:val="left" w:pos="1800"/>
        </w:tabs>
        <w:ind w:left="1800" w:hanging="360"/>
      </w:pPr>
      <w:r>
        <w:rPr>
          <w:w w:val="105"/>
        </w:rPr>
        <w:t>Deputy</w:t>
      </w:r>
      <w:r>
        <w:rPr>
          <w:spacing w:val="9"/>
          <w:w w:val="105"/>
        </w:rPr>
        <w:t xml:space="preserve"> </w:t>
      </w:r>
      <w:r>
        <w:rPr>
          <w:w w:val="105"/>
        </w:rPr>
        <w:t>Director</w:t>
      </w:r>
      <w:r>
        <w:rPr>
          <w:spacing w:val="10"/>
          <w:w w:val="105"/>
        </w:rPr>
        <w:t xml:space="preserve"> </w:t>
      </w:r>
      <w:r>
        <w:rPr>
          <w:w w:val="105"/>
        </w:rPr>
        <w:t>or</w:t>
      </w:r>
      <w:r>
        <w:rPr>
          <w:spacing w:val="9"/>
          <w:w w:val="105"/>
        </w:rPr>
        <w:t xml:space="preserve"> </w:t>
      </w:r>
      <w:r>
        <w:rPr>
          <w:w w:val="105"/>
        </w:rPr>
        <w:t>Assistant</w:t>
      </w:r>
      <w:r>
        <w:rPr>
          <w:spacing w:val="10"/>
          <w:w w:val="105"/>
        </w:rPr>
        <w:t xml:space="preserve"> </w:t>
      </w:r>
      <w:r>
        <w:rPr>
          <w:w w:val="105"/>
        </w:rPr>
        <w:t>Director</w:t>
      </w:r>
      <w:r>
        <w:rPr>
          <w:spacing w:val="10"/>
          <w:w w:val="105"/>
        </w:rPr>
        <w:t xml:space="preserve"> </w:t>
      </w:r>
      <w:r>
        <w:rPr>
          <w:w w:val="105"/>
        </w:rPr>
        <w:t>of</w:t>
      </w:r>
      <w:r>
        <w:rPr>
          <w:spacing w:val="9"/>
          <w:w w:val="105"/>
        </w:rPr>
        <w:t xml:space="preserve"> </w:t>
      </w:r>
      <w:r>
        <w:rPr>
          <w:spacing w:val="-2"/>
          <w:w w:val="105"/>
        </w:rPr>
        <w:t>Contracting;</w:t>
      </w:r>
    </w:p>
    <w:p w14:paraId="439CB24A" w14:textId="77777777" w:rsidR="00283F3F" w:rsidRDefault="00283F3F" w:rsidP="00967F33">
      <w:pPr>
        <w:pStyle w:val="BodyText"/>
        <w:tabs>
          <w:tab w:val="left" w:pos="1800"/>
        </w:tabs>
        <w:spacing w:before="10"/>
        <w:ind w:left="1800" w:hanging="360"/>
        <w:rPr>
          <w:sz w:val="23"/>
        </w:rPr>
      </w:pPr>
    </w:p>
    <w:p w14:paraId="6D709374" w14:textId="77777777" w:rsidR="00283F3F" w:rsidRDefault="00283F3F" w:rsidP="00967F33">
      <w:pPr>
        <w:pStyle w:val="ListParagraph"/>
        <w:numPr>
          <w:ilvl w:val="2"/>
          <w:numId w:val="5"/>
        </w:numPr>
        <w:tabs>
          <w:tab w:val="left" w:pos="361"/>
          <w:tab w:val="left" w:pos="1800"/>
        </w:tabs>
        <w:spacing w:before="1"/>
        <w:ind w:left="1800" w:hanging="360"/>
      </w:pPr>
      <w:r>
        <w:rPr>
          <w:w w:val="105"/>
        </w:rPr>
        <w:t>Technical</w:t>
      </w:r>
      <w:r>
        <w:rPr>
          <w:spacing w:val="5"/>
          <w:w w:val="105"/>
        </w:rPr>
        <w:t xml:space="preserve"> </w:t>
      </w:r>
      <w:r>
        <w:rPr>
          <w:w w:val="105"/>
        </w:rPr>
        <w:t>Director/Assistant</w:t>
      </w:r>
      <w:r>
        <w:rPr>
          <w:spacing w:val="5"/>
          <w:w w:val="105"/>
        </w:rPr>
        <w:t xml:space="preserve"> </w:t>
      </w:r>
      <w:r>
        <w:rPr>
          <w:w w:val="105"/>
        </w:rPr>
        <w:t>to</w:t>
      </w:r>
      <w:r>
        <w:rPr>
          <w:spacing w:val="5"/>
          <w:w w:val="105"/>
        </w:rPr>
        <w:t xml:space="preserve"> </w:t>
      </w:r>
      <w:r>
        <w:rPr>
          <w:w w:val="105"/>
        </w:rPr>
        <w:t>the</w:t>
      </w:r>
      <w:r>
        <w:rPr>
          <w:spacing w:val="6"/>
          <w:w w:val="105"/>
        </w:rPr>
        <w:t xml:space="preserve"> </w:t>
      </w:r>
      <w:r>
        <w:rPr>
          <w:w w:val="105"/>
        </w:rPr>
        <w:t>Director</w:t>
      </w:r>
      <w:r>
        <w:rPr>
          <w:spacing w:val="5"/>
          <w:w w:val="105"/>
        </w:rPr>
        <w:t xml:space="preserve"> </w:t>
      </w:r>
      <w:r>
        <w:rPr>
          <w:w w:val="105"/>
        </w:rPr>
        <w:t>of</w:t>
      </w:r>
      <w:r>
        <w:rPr>
          <w:spacing w:val="5"/>
          <w:w w:val="105"/>
        </w:rPr>
        <w:t xml:space="preserve"> </w:t>
      </w:r>
      <w:commentRangeStart w:id="12"/>
      <w:r>
        <w:rPr>
          <w:spacing w:val="-2"/>
          <w:w w:val="105"/>
        </w:rPr>
        <w:t>Contracting</w:t>
      </w:r>
      <w:commentRangeEnd w:id="12"/>
      <w:r w:rsidR="003E1863">
        <w:rPr>
          <w:rStyle w:val="CommentReference"/>
        </w:rPr>
        <w:commentReference w:id="12"/>
      </w:r>
      <w:r>
        <w:rPr>
          <w:spacing w:val="-2"/>
          <w:w w:val="105"/>
        </w:rPr>
        <w:t>;</w:t>
      </w:r>
    </w:p>
    <w:p w14:paraId="12D5A96D" w14:textId="77777777" w:rsidR="00283F3F" w:rsidRDefault="00283F3F" w:rsidP="00967F33">
      <w:pPr>
        <w:pStyle w:val="BodyText"/>
        <w:tabs>
          <w:tab w:val="left" w:pos="1800"/>
        </w:tabs>
        <w:spacing w:before="10"/>
        <w:ind w:left="1800" w:hanging="360"/>
        <w:rPr>
          <w:sz w:val="23"/>
        </w:rPr>
      </w:pPr>
    </w:p>
    <w:p w14:paraId="68E1B2F2" w14:textId="1D323682" w:rsidR="00283F3F" w:rsidRDefault="00283F3F" w:rsidP="006A4EC9">
      <w:pPr>
        <w:pStyle w:val="BodyText"/>
        <w:tabs>
          <w:tab w:val="left" w:pos="1080"/>
        </w:tabs>
        <w:spacing w:before="10"/>
        <w:ind w:left="1080" w:hanging="360"/>
        <w:rPr>
          <w:sz w:val="23"/>
        </w:rPr>
      </w:pPr>
    </w:p>
    <w:p w14:paraId="7D7087EA" w14:textId="0EB706AD" w:rsidR="00283F3F" w:rsidRDefault="00283F3F" w:rsidP="006A4EC9">
      <w:pPr>
        <w:pStyle w:val="ListParagraph"/>
        <w:numPr>
          <w:ilvl w:val="1"/>
          <w:numId w:val="5"/>
        </w:numPr>
        <w:tabs>
          <w:tab w:val="left" w:pos="1080"/>
        </w:tabs>
        <w:spacing w:before="1"/>
        <w:ind w:left="1080" w:hanging="360"/>
      </w:pPr>
      <w:r>
        <w:rPr>
          <w:w w:val="105"/>
        </w:rPr>
        <w:t>Warrant</w:t>
      </w:r>
      <w:r>
        <w:rPr>
          <w:spacing w:val="9"/>
          <w:w w:val="105"/>
        </w:rPr>
        <w:t xml:space="preserve"> </w:t>
      </w:r>
      <w:r>
        <w:rPr>
          <w:w w:val="105"/>
        </w:rPr>
        <w:t>boards</w:t>
      </w:r>
      <w:r>
        <w:rPr>
          <w:spacing w:val="9"/>
          <w:w w:val="105"/>
        </w:rPr>
        <w:t xml:space="preserve"> </w:t>
      </w:r>
      <w:r>
        <w:rPr>
          <w:w w:val="105"/>
        </w:rPr>
        <w:t>must</w:t>
      </w:r>
      <w:r>
        <w:rPr>
          <w:spacing w:val="9"/>
          <w:w w:val="105"/>
        </w:rPr>
        <w:t xml:space="preserve"> </w:t>
      </w:r>
      <w:r>
        <w:rPr>
          <w:w w:val="105"/>
        </w:rPr>
        <w:t>have</w:t>
      </w:r>
      <w:r>
        <w:rPr>
          <w:spacing w:val="9"/>
          <w:w w:val="105"/>
        </w:rPr>
        <w:t xml:space="preserve"> </w:t>
      </w:r>
      <w:r>
        <w:rPr>
          <w:w w:val="105"/>
        </w:rPr>
        <w:t>a</w:t>
      </w:r>
      <w:r>
        <w:rPr>
          <w:spacing w:val="9"/>
          <w:w w:val="105"/>
        </w:rPr>
        <w:t xml:space="preserve"> </w:t>
      </w:r>
      <w:r>
        <w:rPr>
          <w:w w:val="105"/>
        </w:rPr>
        <w:t>minimum</w:t>
      </w:r>
      <w:r>
        <w:rPr>
          <w:spacing w:val="9"/>
          <w:w w:val="105"/>
        </w:rPr>
        <w:t xml:space="preserve"> </w:t>
      </w:r>
      <w:r>
        <w:rPr>
          <w:w w:val="105"/>
        </w:rPr>
        <w:t>of</w:t>
      </w:r>
      <w:r>
        <w:rPr>
          <w:spacing w:val="9"/>
          <w:w w:val="105"/>
        </w:rPr>
        <w:t xml:space="preserve"> </w:t>
      </w:r>
      <w:r>
        <w:rPr>
          <w:w w:val="105"/>
        </w:rPr>
        <w:t>five</w:t>
      </w:r>
      <w:r>
        <w:rPr>
          <w:spacing w:val="9"/>
          <w:w w:val="105"/>
        </w:rPr>
        <w:t xml:space="preserve"> </w:t>
      </w:r>
      <w:r>
        <w:rPr>
          <w:w w:val="105"/>
        </w:rPr>
        <w:t>members,</w:t>
      </w:r>
      <w:r>
        <w:rPr>
          <w:spacing w:val="9"/>
          <w:w w:val="105"/>
        </w:rPr>
        <w:t xml:space="preserve"> </w:t>
      </w:r>
      <w:r>
        <w:rPr>
          <w:w w:val="105"/>
        </w:rPr>
        <w:t>including</w:t>
      </w:r>
      <w:r>
        <w:rPr>
          <w:spacing w:val="9"/>
          <w:w w:val="105"/>
        </w:rPr>
        <w:t xml:space="preserve"> </w:t>
      </w:r>
      <w:r>
        <w:rPr>
          <w:w w:val="105"/>
        </w:rPr>
        <w:t>the</w:t>
      </w:r>
      <w:r>
        <w:rPr>
          <w:spacing w:val="9"/>
          <w:w w:val="105"/>
        </w:rPr>
        <w:t xml:space="preserve"> </w:t>
      </w:r>
      <w:r>
        <w:rPr>
          <w:w w:val="105"/>
        </w:rPr>
        <w:t>board</w:t>
      </w:r>
      <w:r>
        <w:rPr>
          <w:spacing w:val="9"/>
          <w:w w:val="105"/>
        </w:rPr>
        <w:t xml:space="preserve"> </w:t>
      </w:r>
      <w:r>
        <w:rPr>
          <w:spacing w:val="-2"/>
          <w:w w:val="105"/>
        </w:rPr>
        <w:t>chairperson,</w:t>
      </w:r>
      <w:r w:rsidR="00AB68C7">
        <w:rPr>
          <w:spacing w:val="-2"/>
          <w:w w:val="105"/>
        </w:rPr>
        <w:t xml:space="preserve"> </w:t>
      </w:r>
      <w:r w:rsidRPr="00AB68C7">
        <w:rPr>
          <w:w w:val="105"/>
        </w:rPr>
        <w:t>participating</w:t>
      </w:r>
      <w:r w:rsidRPr="00AB68C7">
        <w:rPr>
          <w:spacing w:val="18"/>
          <w:w w:val="105"/>
        </w:rPr>
        <w:t xml:space="preserve"> </w:t>
      </w:r>
      <w:r w:rsidRPr="00AB68C7">
        <w:rPr>
          <w:w w:val="105"/>
        </w:rPr>
        <w:t>to</w:t>
      </w:r>
      <w:r w:rsidRPr="00AB68C7">
        <w:rPr>
          <w:spacing w:val="19"/>
          <w:w w:val="105"/>
        </w:rPr>
        <w:t xml:space="preserve"> </w:t>
      </w:r>
      <w:r w:rsidRPr="00AB68C7">
        <w:rPr>
          <w:w w:val="105"/>
        </w:rPr>
        <w:t>constitute</w:t>
      </w:r>
      <w:r w:rsidRPr="00AB68C7">
        <w:rPr>
          <w:spacing w:val="18"/>
          <w:w w:val="105"/>
        </w:rPr>
        <w:t xml:space="preserve"> </w:t>
      </w:r>
      <w:r w:rsidRPr="00AB68C7">
        <w:rPr>
          <w:w w:val="105"/>
        </w:rPr>
        <w:t>a</w:t>
      </w:r>
      <w:r w:rsidRPr="00AB68C7">
        <w:rPr>
          <w:spacing w:val="19"/>
          <w:w w:val="105"/>
        </w:rPr>
        <w:t xml:space="preserve"> </w:t>
      </w:r>
      <w:r w:rsidRPr="00AB68C7">
        <w:rPr>
          <w:w w:val="105"/>
        </w:rPr>
        <w:t>quorum.</w:t>
      </w:r>
      <w:r w:rsidRPr="00AB68C7">
        <w:rPr>
          <w:spacing w:val="18"/>
          <w:w w:val="105"/>
        </w:rPr>
        <w:t xml:space="preserve"> </w:t>
      </w:r>
      <w:r w:rsidRPr="00AB68C7">
        <w:rPr>
          <w:w w:val="105"/>
        </w:rPr>
        <w:t>Suggested</w:t>
      </w:r>
      <w:r w:rsidRPr="00AB68C7">
        <w:rPr>
          <w:spacing w:val="19"/>
          <w:w w:val="105"/>
        </w:rPr>
        <w:t xml:space="preserve"> </w:t>
      </w:r>
      <w:r w:rsidRPr="00AB68C7">
        <w:rPr>
          <w:w w:val="105"/>
        </w:rPr>
        <w:t>board</w:t>
      </w:r>
      <w:r w:rsidRPr="00AB68C7">
        <w:rPr>
          <w:spacing w:val="18"/>
          <w:w w:val="105"/>
        </w:rPr>
        <w:t xml:space="preserve"> </w:t>
      </w:r>
      <w:r w:rsidRPr="00AB68C7">
        <w:rPr>
          <w:w w:val="105"/>
        </w:rPr>
        <w:t>composition</w:t>
      </w:r>
      <w:r w:rsidRPr="00AB68C7">
        <w:rPr>
          <w:spacing w:val="19"/>
          <w:w w:val="105"/>
        </w:rPr>
        <w:t xml:space="preserve"> </w:t>
      </w:r>
      <w:r w:rsidRPr="00AB68C7">
        <w:rPr>
          <w:spacing w:val="-2"/>
          <w:w w:val="105"/>
        </w:rPr>
        <w:t>includes:</w:t>
      </w:r>
    </w:p>
    <w:p w14:paraId="611B17CA" w14:textId="77777777" w:rsidR="00283F3F" w:rsidRDefault="00283F3F" w:rsidP="006A4EC9">
      <w:pPr>
        <w:pStyle w:val="BodyText"/>
        <w:tabs>
          <w:tab w:val="left" w:pos="1080"/>
        </w:tabs>
        <w:spacing w:before="11"/>
        <w:ind w:left="1080" w:hanging="360"/>
        <w:rPr>
          <w:sz w:val="23"/>
        </w:rPr>
      </w:pPr>
    </w:p>
    <w:p w14:paraId="676C7CEB" w14:textId="77777777" w:rsidR="00283F3F" w:rsidRDefault="00283F3F" w:rsidP="00967F33">
      <w:pPr>
        <w:pStyle w:val="ListParagraph"/>
        <w:numPr>
          <w:ilvl w:val="2"/>
          <w:numId w:val="5"/>
        </w:numPr>
        <w:tabs>
          <w:tab w:val="left" w:pos="298"/>
          <w:tab w:val="left" w:pos="1800"/>
        </w:tabs>
        <w:ind w:left="1800" w:hanging="360"/>
      </w:pPr>
      <w:r>
        <w:rPr>
          <w:w w:val="105"/>
        </w:rPr>
        <w:t>Contracting</w:t>
      </w:r>
      <w:r>
        <w:rPr>
          <w:spacing w:val="33"/>
          <w:w w:val="105"/>
        </w:rPr>
        <w:t xml:space="preserve"> </w:t>
      </w:r>
      <w:r>
        <w:rPr>
          <w:w w:val="105"/>
        </w:rPr>
        <w:t>office</w:t>
      </w:r>
      <w:r>
        <w:rPr>
          <w:spacing w:val="33"/>
          <w:w w:val="105"/>
        </w:rPr>
        <w:t xml:space="preserve"> </w:t>
      </w:r>
      <w:r>
        <w:rPr>
          <w:spacing w:val="-2"/>
          <w:w w:val="105"/>
        </w:rPr>
        <w:t>supervisors;</w:t>
      </w:r>
    </w:p>
    <w:p w14:paraId="480129B9" w14:textId="77777777" w:rsidR="00283F3F" w:rsidRDefault="00283F3F" w:rsidP="00967F33">
      <w:pPr>
        <w:pStyle w:val="BodyText"/>
        <w:tabs>
          <w:tab w:val="left" w:pos="1800"/>
        </w:tabs>
        <w:spacing w:before="10"/>
        <w:ind w:left="1800" w:hanging="360"/>
        <w:rPr>
          <w:sz w:val="23"/>
        </w:rPr>
      </w:pPr>
    </w:p>
    <w:p w14:paraId="6FAA7CB0" w14:textId="77777777" w:rsidR="00283F3F" w:rsidRDefault="00283F3F" w:rsidP="00967F33">
      <w:pPr>
        <w:pStyle w:val="ListParagraph"/>
        <w:numPr>
          <w:ilvl w:val="2"/>
          <w:numId w:val="5"/>
        </w:numPr>
        <w:tabs>
          <w:tab w:val="left" w:pos="361"/>
          <w:tab w:val="left" w:pos="1800"/>
        </w:tabs>
        <w:spacing w:before="1"/>
        <w:ind w:left="1800" w:hanging="360"/>
      </w:pPr>
      <w:r>
        <w:rPr>
          <w:w w:val="105"/>
        </w:rPr>
        <w:t>Representative</w:t>
      </w:r>
      <w:r>
        <w:rPr>
          <w:spacing w:val="13"/>
          <w:w w:val="105"/>
        </w:rPr>
        <w:t xml:space="preserve"> </w:t>
      </w:r>
      <w:r>
        <w:rPr>
          <w:w w:val="105"/>
        </w:rPr>
        <w:t>from</w:t>
      </w:r>
      <w:r>
        <w:rPr>
          <w:spacing w:val="14"/>
          <w:w w:val="105"/>
        </w:rPr>
        <w:t xml:space="preserve"> </w:t>
      </w:r>
      <w:r>
        <w:rPr>
          <w:w w:val="105"/>
        </w:rPr>
        <w:t>the</w:t>
      </w:r>
      <w:r>
        <w:rPr>
          <w:spacing w:val="14"/>
          <w:w w:val="105"/>
        </w:rPr>
        <w:t xml:space="preserve"> </w:t>
      </w:r>
      <w:r>
        <w:rPr>
          <w:w w:val="105"/>
        </w:rPr>
        <w:t>staff</w:t>
      </w:r>
      <w:r>
        <w:rPr>
          <w:spacing w:val="14"/>
          <w:w w:val="105"/>
        </w:rPr>
        <w:t xml:space="preserve"> </w:t>
      </w:r>
      <w:r>
        <w:rPr>
          <w:w w:val="105"/>
        </w:rPr>
        <w:t>judge</w:t>
      </w:r>
      <w:r>
        <w:rPr>
          <w:spacing w:val="13"/>
          <w:w w:val="105"/>
        </w:rPr>
        <w:t xml:space="preserve"> </w:t>
      </w:r>
      <w:r>
        <w:rPr>
          <w:w w:val="105"/>
        </w:rPr>
        <w:t>advocate</w:t>
      </w:r>
      <w:r>
        <w:rPr>
          <w:spacing w:val="14"/>
          <w:w w:val="105"/>
        </w:rPr>
        <w:t xml:space="preserve"> </w:t>
      </w:r>
      <w:r>
        <w:rPr>
          <w:spacing w:val="-2"/>
          <w:w w:val="105"/>
        </w:rPr>
        <w:t>office;</w:t>
      </w:r>
    </w:p>
    <w:p w14:paraId="7A7E6E03" w14:textId="77777777" w:rsidR="00283F3F" w:rsidRDefault="00283F3F" w:rsidP="00967F33">
      <w:pPr>
        <w:pStyle w:val="BodyText"/>
        <w:tabs>
          <w:tab w:val="left" w:pos="1800"/>
        </w:tabs>
        <w:spacing w:before="10"/>
        <w:ind w:left="1800" w:hanging="360"/>
        <w:rPr>
          <w:sz w:val="23"/>
        </w:rPr>
      </w:pPr>
    </w:p>
    <w:p w14:paraId="5F4F4F84" w14:textId="77777777" w:rsidR="00283F3F" w:rsidRDefault="00283F3F" w:rsidP="00967F33">
      <w:pPr>
        <w:pStyle w:val="ListParagraph"/>
        <w:numPr>
          <w:ilvl w:val="2"/>
          <w:numId w:val="5"/>
        </w:numPr>
        <w:tabs>
          <w:tab w:val="left" w:pos="1800"/>
        </w:tabs>
        <w:ind w:left="1800" w:hanging="360"/>
      </w:pPr>
      <w:r>
        <w:rPr>
          <w:w w:val="105"/>
        </w:rPr>
        <w:t>Competition</w:t>
      </w:r>
      <w:r>
        <w:rPr>
          <w:spacing w:val="23"/>
          <w:w w:val="105"/>
        </w:rPr>
        <w:t xml:space="preserve"> </w:t>
      </w:r>
      <w:r>
        <w:rPr>
          <w:spacing w:val="-2"/>
          <w:w w:val="105"/>
        </w:rPr>
        <w:t>Advocate;</w:t>
      </w:r>
    </w:p>
    <w:p w14:paraId="00AA607C" w14:textId="77777777" w:rsidR="00283F3F" w:rsidRDefault="00283F3F" w:rsidP="00967F33">
      <w:pPr>
        <w:pStyle w:val="BodyText"/>
        <w:tabs>
          <w:tab w:val="left" w:pos="1800"/>
        </w:tabs>
        <w:spacing w:before="11"/>
        <w:ind w:left="1800" w:hanging="360"/>
        <w:rPr>
          <w:sz w:val="23"/>
        </w:rPr>
      </w:pPr>
    </w:p>
    <w:p w14:paraId="23442D3F" w14:textId="77777777" w:rsidR="00283F3F" w:rsidRDefault="00283F3F" w:rsidP="00967F33">
      <w:pPr>
        <w:pStyle w:val="ListParagraph"/>
        <w:numPr>
          <w:ilvl w:val="2"/>
          <w:numId w:val="5"/>
        </w:numPr>
        <w:tabs>
          <w:tab w:val="left" w:pos="410"/>
          <w:tab w:val="left" w:pos="1800"/>
        </w:tabs>
        <w:ind w:left="1800" w:hanging="360"/>
      </w:pPr>
      <w:r>
        <w:rPr>
          <w:w w:val="105"/>
        </w:rPr>
        <w:t>Clearance/program</w:t>
      </w:r>
      <w:r>
        <w:rPr>
          <w:spacing w:val="3"/>
          <w:w w:val="105"/>
        </w:rPr>
        <w:t xml:space="preserve"> </w:t>
      </w:r>
      <w:r>
        <w:rPr>
          <w:w w:val="105"/>
        </w:rPr>
        <w:t>support</w:t>
      </w:r>
      <w:r>
        <w:rPr>
          <w:spacing w:val="4"/>
          <w:w w:val="105"/>
        </w:rPr>
        <w:t xml:space="preserve"> </w:t>
      </w:r>
      <w:r>
        <w:rPr>
          <w:w w:val="105"/>
        </w:rPr>
        <w:t>procurement</w:t>
      </w:r>
      <w:r>
        <w:rPr>
          <w:spacing w:val="4"/>
          <w:w w:val="105"/>
        </w:rPr>
        <w:t xml:space="preserve"> </w:t>
      </w:r>
      <w:r>
        <w:rPr>
          <w:spacing w:val="-2"/>
          <w:w w:val="105"/>
        </w:rPr>
        <w:t>analyst;</w:t>
      </w:r>
    </w:p>
    <w:p w14:paraId="09888635" w14:textId="77777777" w:rsidR="00283F3F" w:rsidRDefault="00283F3F" w:rsidP="00967F33">
      <w:pPr>
        <w:pStyle w:val="BodyText"/>
        <w:tabs>
          <w:tab w:val="left" w:pos="1800"/>
        </w:tabs>
        <w:spacing w:before="11"/>
        <w:ind w:left="1800" w:hanging="360"/>
        <w:rPr>
          <w:sz w:val="23"/>
        </w:rPr>
      </w:pPr>
    </w:p>
    <w:p w14:paraId="559166B2" w14:textId="77777777" w:rsidR="00283F3F" w:rsidRDefault="00283F3F" w:rsidP="00967F33">
      <w:pPr>
        <w:pStyle w:val="ListParagraph"/>
        <w:numPr>
          <w:ilvl w:val="2"/>
          <w:numId w:val="5"/>
        </w:numPr>
        <w:tabs>
          <w:tab w:val="left" w:pos="347"/>
          <w:tab w:val="left" w:pos="1800"/>
        </w:tabs>
        <w:ind w:left="1800" w:hanging="360"/>
      </w:pPr>
      <w:r>
        <w:rPr>
          <w:w w:val="105"/>
        </w:rPr>
        <w:t>Small</w:t>
      </w:r>
      <w:r>
        <w:rPr>
          <w:spacing w:val="22"/>
          <w:w w:val="105"/>
        </w:rPr>
        <w:t xml:space="preserve"> </w:t>
      </w:r>
      <w:r>
        <w:rPr>
          <w:w w:val="105"/>
        </w:rPr>
        <w:t>business</w:t>
      </w:r>
      <w:r>
        <w:rPr>
          <w:spacing w:val="23"/>
          <w:w w:val="105"/>
        </w:rPr>
        <w:t xml:space="preserve"> </w:t>
      </w:r>
      <w:r>
        <w:rPr>
          <w:spacing w:val="-2"/>
          <w:w w:val="105"/>
        </w:rPr>
        <w:t>specialist/liaison;</w:t>
      </w:r>
    </w:p>
    <w:p w14:paraId="461DAF24" w14:textId="77777777" w:rsidR="00283F3F" w:rsidRDefault="00283F3F" w:rsidP="00967F33">
      <w:pPr>
        <w:pStyle w:val="BodyText"/>
        <w:tabs>
          <w:tab w:val="left" w:pos="1800"/>
        </w:tabs>
        <w:spacing w:before="10"/>
        <w:ind w:left="1800" w:hanging="360"/>
        <w:rPr>
          <w:sz w:val="23"/>
        </w:rPr>
      </w:pPr>
    </w:p>
    <w:p w14:paraId="7BD4CC98" w14:textId="77777777" w:rsidR="00283F3F" w:rsidRDefault="00283F3F" w:rsidP="00967F33">
      <w:pPr>
        <w:pStyle w:val="ListParagraph"/>
        <w:numPr>
          <w:ilvl w:val="2"/>
          <w:numId w:val="5"/>
        </w:numPr>
        <w:tabs>
          <w:tab w:val="left" w:pos="410"/>
          <w:tab w:val="left" w:pos="1800"/>
        </w:tabs>
        <w:spacing w:before="1"/>
        <w:ind w:left="1800" w:hanging="360"/>
      </w:pPr>
      <w:r>
        <w:rPr>
          <w:w w:val="105"/>
        </w:rPr>
        <w:t>Supervisors/Directors/Deputy</w:t>
      </w:r>
      <w:r>
        <w:rPr>
          <w:spacing w:val="-8"/>
          <w:w w:val="105"/>
        </w:rPr>
        <w:t xml:space="preserve"> </w:t>
      </w:r>
      <w:r>
        <w:rPr>
          <w:w w:val="105"/>
        </w:rPr>
        <w:t>Directors</w:t>
      </w:r>
      <w:r>
        <w:rPr>
          <w:spacing w:val="-8"/>
          <w:w w:val="105"/>
        </w:rPr>
        <w:t xml:space="preserve"> </w:t>
      </w:r>
      <w:r>
        <w:rPr>
          <w:w w:val="105"/>
        </w:rPr>
        <w:t>from</w:t>
      </w:r>
      <w:r>
        <w:rPr>
          <w:spacing w:val="-8"/>
          <w:w w:val="105"/>
        </w:rPr>
        <w:t xml:space="preserve"> </w:t>
      </w:r>
      <w:r>
        <w:rPr>
          <w:w w:val="105"/>
        </w:rPr>
        <w:t>other</w:t>
      </w:r>
      <w:r>
        <w:rPr>
          <w:spacing w:val="-8"/>
          <w:w w:val="105"/>
        </w:rPr>
        <w:t xml:space="preserve"> </w:t>
      </w:r>
      <w:r>
        <w:rPr>
          <w:w w:val="105"/>
        </w:rPr>
        <w:t>disciplines;</w:t>
      </w:r>
      <w:r>
        <w:rPr>
          <w:spacing w:val="-8"/>
          <w:w w:val="105"/>
        </w:rPr>
        <w:t xml:space="preserve"> </w:t>
      </w:r>
      <w:r>
        <w:rPr>
          <w:spacing w:val="-2"/>
          <w:w w:val="105"/>
        </w:rPr>
        <w:t>and/or</w:t>
      </w:r>
    </w:p>
    <w:p w14:paraId="2DB9DF3A" w14:textId="77777777" w:rsidR="00283F3F" w:rsidRDefault="00283F3F" w:rsidP="00967F33">
      <w:pPr>
        <w:pStyle w:val="BodyText"/>
        <w:tabs>
          <w:tab w:val="left" w:pos="1800"/>
        </w:tabs>
        <w:spacing w:before="10"/>
        <w:ind w:left="1800" w:hanging="360"/>
        <w:rPr>
          <w:sz w:val="23"/>
        </w:rPr>
      </w:pPr>
    </w:p>
    <w:p w14:paraId="4EB57F39" w14:textId="77777777" w:rsidR="00283F3F" w:rsidRDefault="00283F3F" w:rsidP="00967F33">
      <w:pPr>
        <w:pStyle w:val="ListParagraph"/>
        <w:numPr>
          <w:ilvl w:val="2"/>
          <w:numId w:val="5"/>
        </w:numPr>
        <w:tabs>
          <w:tab w:val="left" w:pos="1800"/>
        </w:tabs>
        <w:ind w:left="1800" w:hanging="360"/>
      </w:pPr>
      <w:r>
        <w:rPr>
          <w:spacing w:val="-2"/>
          <w:w w:val="105"/>
        </w:rPr>
        <w:t>Cost/Price</w:t>
      </w:r>
      <w:r>
        <w:rPr>
          <w:spacing w:val="2"/>
          <w:w w:val="105"/>
        </w:rPr>
        <w:t xml:space="preserve"> </w:t>
      </w:r>
      <w:r>
        <w:rPr>
          <w:spacing w:val="-2"/>
          <w:w w:val="105"/>
        </w:rPr>
        <w:t>Analyst</w:t>
      </w:r>
    </w:p>
    <w:p w14:paraId="23DE8EAB" w14:textId="77777777" w:rsidR="00283F3F" w:rsidRDefault="00283F3F" w:rsidP="006A4EC9">
      <w:pPr>
        <w:pStyle w:val="BodyText"/>
        <w:tabs>
          <w:tab w:val="left" w:pos="1080"/>
        </w:tabs>
        <w:spacing w:before="11"/>
        <w:ind w:left="1080" w:hanging="360"/>
        <w:rPr>
          <w:sz w:val="23"/>
        </w:rPr>
      </w:pPr>
    </w:p>
    <w:p w14:paraId="2C13EB3F" w14:textId="7B1EBFFC" w:rsidR="00283F3F" w:rsidRDefault="00283F3F" w:rsidP="006A4EC9">
      <w:pPr>
        <w:pStyle w:val="ListParagraph"/>
        <w:numPr>
          <w:ilvl w:val="1"/>
          <w:numId w:val="5"/>
        </w:numPr>
        <w:tabs>
          <w:tab w:val="left" w:pos="1080"/>
        </w:tabs>
        <w:spacing w:line="271" w:lineRule="auto"/>
        <w:ind w:left="1080" w:right="162" w:hanging="360"/>
      </w:pPr>
      <w:commentRangeStart w:id="13"/>
      <w:r>
        <w:rPr>
          <w:w w:val="105"/>
        </w:rPr>
        <w:t>Warrant board</w:t>
      </w:r>
      <w:r w:rsidR="00BA07EC">
        <w:rPr>
          <w:w w:val="105"/>
        </w:rPr>
        <w:t>s may be held</w:t>
      </w:r>
      <w:r>
        <w:rPr>
          <w:w w:val="105"/>
        </w:rPr>
        <w:t xml:space="preserve"> in person</w:t>
      </w:r>
      <w:commentRangeEnd w:id="13"/>
      <w:r w:rsidR="003E1863">
        <w:rPr>
          <w:rStyle w:val="CommentReference"/>
        </w:rPr>
        <w:commentReference w:id="13"/>
      </w:r>
      <w:r>
        <w:rPr>
          <w:w w:val="105"/>
        </w:rPr>
        <w:t>, by teleconference, or video conference at the</w:t>
      </w:r>
      <w:r>
        <w:rPr>
          <w:spacing w:val="40"/>
          <w:w w:val="105"/>
        </w:rPr>
        <w:t xml:space="preserve"> </w:t>
      </w:r>
      <w:r>
        <w:rPr>
          <w:w w:val="105"/>
        </w:rPr>
        <w:t>discretion of the board chairperson.</w:t>
      </w:r>
    </w:p>
    <w:p w14:paraId="1334A169" w14:textId="77777777" w:rsidR="00283F3F" w:rsidRDefault="00283F3F" w:rsidP="006A4EC9">
      <w:pPr>
        <w:pStyle w:val="BodyText"/>
        <w:tabs>
          <w:tab w:val="left" w:pos="1080"/>
        </w:tabs>
        <w:spacing w:before="1"/>
        <w:ind w:left="1080" w:hanging="360"/>
        <w:rPr>
          <w:sz w:val="21"/>
        </w:rPr>
      </w:pPr>
    </w:p>
    <w:p w14:paraId="65210498" w14:textId="77777777" w:rsidR="00283F3F" w:rsidRDefault="00283F3F" w:rsidP="006A4EC9">
      <w:pPr>
        <w:pStyle w:val="ListParagraph"/>
        <w:numPr>
          <w:ilvl w:val="1"/>
          <w:numId w:val="5"/>
        </w:numPr>
        <w:tabs>
          <w:tab w:val="left" w:pos="1080"/>
        </w:tabs>
        <w:spacing w:line="271" w:lineRule="auto"/>
        <w:ind w:left="1080" w:right="131" w:hanging="360"/>
      </w:pPr>
      <w:r>
        <w:rPr>
          <w:w w:val="105"/>
        </w:rPr>
        <w:t>The</w:t>
      </w:r>
      <w:r>
        <w:rPr>
          <w:spacing w:val="21"/>
          <w:w w:val="105"/>
        </w:rPr>
        <w:t xml:space="preserve"> </w:t>
      </w:r>
      <w:r>
        <w:rPr>
          <w:w w:val="105"/>
        </w:rPr>
        <w:t>warrant</w:t>
      </w:r>
      <w:r>
        <w:rPr>
          <w:spacing w:val="21"/>
          <w:w w:val="105"/>
        </w:rPr>
        <w:t xml:space="preserve"> </w:t>
      </w:r>
      <w:r>
        <w:rPr>
          <w:w w:val="105"/>
        </w:rPr>
        <w:t>candidate</w:t>
      </w:r>
      <w:r>
        <w:rPr>
          <w:spacing w:val="21"/>
          <w:w w:val="105"/>
        </w:rPr>
        <w:t xml:space="preserve"> </w:t>
      </w:r>
      <w:r>
        <w:rPr>
          <w:w w:val="105"/>
        </w:rPr>
        <w:t>must</w:t>
      </w:r>
      <w:r>
        <w:rPr>
          <w:spacing w:val="21"/>
          <w:w w:val="105"/>
        </w:rPr>
        <w:t xml:space="preserve"> </w:t>
      </w:r>
      <w:r>
        <w:rPr>
          <w:w w:val="105"/>
        </w:rPr>
        <w:t>correctly</w:t>
      </w:r>
      <w:r>
        <w:rPr>
          <w:spacing w:val="21"/>
          <w:w w:val="105"/>
        </w:rPr>
        <w:t xml:space="preserve"> </w:t>
      </w:r>
      <w:r>
        <w:rPr>
          <w:w w:val="105"/>
        </w:rPr>
        <w:t>answer</w:t>
      </w:r>
      <w:r>
        <w:rPr>
          <w:spacing w:val="21"/>
          <w:w w:val="105"/>
        </w:rPr>
        <w:t xml:space="preserve"> </w:t>
      </w:r>
      <w:r>
        <w:rPr>
          <w:w w:val="105"/>
        </w:rPr>
        <w:t>and/or</w:t>
      </w:r>
      <w:r>
        <w:rPr>
          <w:spacing w:val="21"/>
          <w:w w:val="105"/>
        </w:rPr>
        <w:t xml:space="preserve"> </w:t>
      </w:r>
      <w:r>
        <w:rPr>
          <w:w w:val="105"/>
        </w:rPr>
        <w:t>discuss</w:t>
      </w:r>
      <w:r>
        <w:rPr>
          <w:spacing w:val="21"/>
          <w:w w:val="105"/>
        </w:rPr>
        <w:t xml:space="preserve"> </w:t>
      </w:r>
      <w:r>
        <w:rPr>
          <w:w w:val="105"/>
        </w:rPr>
        <w:t>no</w:t>
      </w:r>
      <w:r>
        <w:rPr>
          <w:spacing w:val="21"/>
          <w:w w:val="105"/>
        </w:rPr>
        <w:t xml:space="preserve"> </w:t>
      </w:r>
      <w:r>
        <w:rPr>
          <w:w w:val="105"/>
        </w:rPr>
        <w:t>fewer</w:t>
      </w:r>
      <w:r>
        <w:rPr>
          <w:spacing w:val="21"/>
          <w:w w:val="105"/>
        </w:rPr>
        <w:t xml:space="preserve"> </w:t>
      </w:r>
      <w:r>
        <w:rPr>
          <w:w w:val="105"/>
        </w:rPr>
        <w:t>than</w:t>
      </w:r>
      <w:r>
        <w:rPr>
          <w:spacing w:val="21"/>
          <w:w w:val="105"/>
        </w:rPr>
        <w:t xml:space="preserve"> </w:t>
      </w:r>
      <w:r>
        <w:rPr>
          <w:w w:val="105"/>
        </w:rPr>
        <w:t>10</w:t>
      </w:r>
      <w:r>
        <w:rPr>
          <w:spacing w:val="21"/>
          <w:w w:val="105"/>
        </w:rPr>
        <w:t xml:space="preserve"> </w:t>
      </w:r>
      <w:r>
        <w:rPr>
          <w:w w:val="105"/>
        </w:rPr>
        <w:t>questions,</w:t>
      </w:r>
      <w:r>
        <w:rPr>
          <w:spacing w:val="21"/>
          <w:w w:val="105"/>
        </w:rPr>
        <w:t xml:space="preserve"> </w:t>
      </w:r>
      <w:r>
        <w:rPr>
          <w:w w:val="105"/>
        </w:rPr>
        <w:t>seven of which must be obtained from the scenario-based AF question repository. To obtain access to the</w:t>
      </w:r>
      <w:r>
        <w:rPr>
          <w:spacing w:val="40"/>
          <w:w w:val="105"/>
        </w:rPr>
        <w:t xml:space="preserve"> </w:t>
      </w:r>
      <w:r>
        <w:rPr>
          <w:w w:val="105"/>
        </w:rPr>
        <w:t xml:space="preserve">question repository, submit the Warrant Process Focal Point Designation Form to </w:t>
      </w:r>
      <w:hyperlink r:id="rId29">
        <w:r>
          <w:rPr>
            <w:color w:val="27314A"/>
            <w:w w:val="105"/>
            <w:u w:val="single" w:color="27314A"/>
          </w:rPr>
          <w:t>HQ AFMC/PK</w:t>
        </w:r>
      </w:hyperlink>
      <w:r>
        <w:rPr>
          <w:w w:val="105"/>
        </w:rPr>
        <w:t>. The</w:t>
      </w:r>
      <w:r>
        <w:rPr>
          <w:spacing w:val="40"/>
          <w:w w:val="105"/>
        </w:rPr>
        <w:t xml:space="preserve"> </w:t>
      </w:r>
      <w:r>
        <w:rPr>
          <w:w w:val="105"/>
        </w:rPr>
        <w:t>appointing official has the discretion to develop new questions(s) for the remaining three questions, which may be scenario- or knowledge-based. The board shall include questions that address PEO,</w:t>
      </w:r>
      <w:r>
        <w:rPr>
          <w:spacing w:val="40"/>
          <w:w w:val="105"/>
        </w:rPr>
        <w:t xml:space="preserve"> </w:t>
      </w:r>
      <w:r>
        <w:rPr>
          <w:w w:val="105"/>
        </w:rPr>
        <w:t>Enterprise,</w:t>
      </w:r>
      <w:r>
        <w:rPr>
          <w:spacing w:val="24"/>
          <w:w w:val="105"/>
        </w:rPr>
        <w:t xml:space="preserve"> </w:t>
      </w:r>
      <w:r>
        <w:rPr>
          <w:w w:val="105"/>
        </w:rPr>
        <w:t>and</w:t>
      </w:r>
      <w:r>
        <w:rPr>
          <w:spacing w:val="24"/>
          <w:w w:val="105"/>
        </w:rPr>
        <w:t xml:space="preserve"> </w:t>
      </w:r>
      <w:r>
        <w:rPr>
          <w:w w:val="105"/>
        </w:rPr>
        <w:t>Operational</w:t>
      </w:r>
      <w:r>
        <w:rPr>
          <w:spacing w:val="24"/>
          <w:w w:val="105"/>
        </w:rPr>
        <w:t xml:space="preserve"> </w:t>
      </w:r>
      <w:r>
        <w:rPr>
          <w:w w:val="105"/>
        </w:rPr>
        <w:t>portfolios,</w:t>
      </w:r>
      <w:r>
        <w:rPr>
          <w:spacing w:val="24"/>
          <w:w w:val="105"/>
        </w:rPr>
        <w:t xml:space="preserve"> </w:t>
      </w:r>
      <w:r>
        <w:rPr>
          <w:w w:val="105"/>
        </w:rPr>
        <w:t>as</w:t>
      </w:r>
      <w:r>
        <w:rPr>
          <w:spacing w:val="24"/>
          <w:w w:val="105"/>
        </w:rPr>
        <w:t xml:space="preserve"> </w:t>
      </w:r>
      <w:r>
        <w:rPr>
          <w:w w:val="105"/>
        </w:rPr>
        <w:t>well</w:t>
      </w:r>
      <w:r>
        <w:rPr>
          <w:spacing w:val="24"/>
          <w:w w:val="105"/>
        </w:rPr>
        <w:t xml:space="preserve"> </w:t>
      </w:r>
      <w:r>
        <w:rPr>
          <w:w w:val="105"/>
        </w:rPr>
        <w:t>as</w:t>
      </w:r>
      <w:r>
        <w:rPr>
          <w:spacing w:val="24"/>
          <w:w w:val="105"/>
        </w:rPr>
        <w:t xml:space="preserve"> </w:t>
      </w:r>
      <w:r>
        <w:rPr>
          <w:w w:val="105"/>
        </w:rPr>
        <w:t>pricing,</w:t>
      </w:r>
      <w:r>
        <w:rPr>
          <w:spacing w:val="24"/>
          <w:w w:val="105"/>
        </w:rPr>
        <w:t xml:space="preserve"> </w:t>
      </w:r>
      <w:r>
        <w:rPr>
          <w:w w:val="105"/>
        </w:rPr>
        <w:t>fiscal</w:t>
      </w:r>
      <w:r>
        <w:rPr>
          <w:spacing w:val="24"/>
          <w:w w:val="105"/>
        </w:rPr>
        <w:t xml:space="preserve"> </w:t>
      </w:r>
      <w:r>
        <w:rPr>
          <w:w w:val="105"/>
        </w:rPr>
        <w:t>law,</w:t>
      </w:r>
      <w:r>
        <w:rPr>
          <w:spacing w:val="24"/>
          <w:w w:val="105"/>
        </w:rPr>
        <w:t xml:space="preserve"> </w:t>
      </w:r>
      <w:r>
        <w:rPr>
          <w:w w:val="105"/>
        </w:rPr>
        <w:t>contract</w:t>
      </w:r>
      <w:r>
        <w:rPr>
          <w:spacing w:val="24"/>
          <w:w w:val="105"/>
        </w:rPr>
        <w:t xml:space="preserve"> </w:t>
      </w:r>
      <w:r>
        <w:rPr>
          <w:w w:val="105"/>
        </w:rPr>
        <w:t>law,</w:t>
      </w:r>
      <w:r>
        <w:rPr>
          <w:spacing w:val="24"/>
          <w:w w:val="105"/>
        </w:rPr>
        <w:t xml:space="preserve"> </w:t>
      </w:r>
      <w:r>
        <w:rPr>
          <w:w w:val="105"/>
        </w:rPr>
        <w:t>legal,</w:t>
      </w:r>
      <w:r>
        <w:rPr>
          <w:spacing w:val="24"/>
          <w:w w:val="105"/>
        </w:rPr>
        <w:t xml:space="preserve"> </w:t>
      </w:r>
      <w:r>
        <w:rPr>
          <w:w w:val="105"/>
        </w:rPr>
        <w:t>and</w:t>
      </w:r>
      <w:r>
        <w:rPr>
          <w:spacing w:val="24"/>
          <w:w w:val="105"/>
        </w:rPr>
        <w:t xml:space="preserve"> </w:t>
      </w:r>
      <w:r>
        <w:rPr>
          <w:w w:val="105"/>
        </w:rPr>
        <w:t xml:space="preserve">problem </w:t>
      </w:r>
      <w:r>
        <w:rPr>
          <w:spacing w:val="-2"/>
          <w:w w:val="105"/>
        </w:rPr>
        <w:t>solving.</w:t>
      </w:r>
    </w:p>
    <w:p w14:paraId="3EBA380D" w14:textId="77777777" w:rsidR="00283F3F" w:rsidRDefault="00283F3F" w:rsidP="006A4EC9">
      <w:pPr>
        <w:pStyle w:val="BodyText"/>
        <w:tabs>
          <w:tab w:val="left" w:pos="1080"/>
        </w:tabs>
        <w:spacing w:before="4"/>
        <w:ind w:left="1080" w:hanging="360"/>
        <w:rPr>
          <w:sz w:val="21"/>
        </w:rPr>
      </w:pPr>
    </w:p>
    <w:p w14:paraId="090515BB" w14:textId="123D60CC" w:rsidR="00283F3F" w:rsidRDefault="00283F3F" w:rsidP="006A4EC9">
      <w:pPr>
        <w:pStyle w:val="ListParagraph"/>
        <w:numPr>
          <w:ilvl w:val="1"/>
          <w:numId w:val="5"/>
        </w:numPr>
        <w:tabs>
          <w:tab w:val="left" w:pos="1080"/>
        </w:tabs>
        <w:spacing w:line="271" w:lineRule="auto"/>
        <w:ind w:left="1080" w:right="248" w:hanging="360"/>
      </w:pPr>
      <w:commentRangeStart w:id="14"/>
      <w:r>
        <w:rPr>
          <w:w w:val="105"/>
        </w:rPr>
        <w:t>The appointing official</w:t>
      </w:r>
      <w:r w:rsidR="007F69C9">
        <w:rPr>
          <w:w w:val="105"/>
        </w:rPr>
        <w:t xml:space="preserve"> (See Section a)</w:t>
      </w:r>
      <w:r>
        <w:rPr>
          <w:w w:val="105"/>
        </w:rPr>
        <w:t xml:space="preserve">, in consultation with the board members, may appoint an unlimited warrant, a limited warrant, or none. </w:t>
      </w:r>
      <w:commentRangeEnd w:id="14"/>
      <w:r w:rsidR="003E1863">
        <w:rPr>
          <w:rStyle w:val="CommentReference"/>
        </w:rPr>
        <w:commentReference w:id="14"/>
      </w:r>
      <w:r>
        <w:rPr>
          <w:w w:val="105"/>
        </w:rPr>
        <w:t>Individuals awarded an unlimited</w:t>
      </w:r>
      <w:r>
        <w:rPr>
          <w:spacing w:val="40"/>
          <w:w w:val="105"/>
        </w:rPr>
        <w:t xml:space="preserve"> </w:t>
      </w:r>
      <w:r>
        <w:rPr>
          <w:w w:val="105"/>
        </w:rPr>
        <w:t>warrant as a result of a warrant board shall not be required to sit before the board again, except in</w:t>
      </w:r>
      <w:r>
        <w:rPr>
          <w:spacing w:val="80"/>
          <w:w w:val="105"/>
        </w:rPr>
        <w:t xml:space="preserve"> </w:t>
      </w:r>
      <w:r>
        <w:rPr>
          <w:w w:val="105"/>
        </w:rPr>
        <w:t>the</w:t>
      </w:r>
      <w:r>
        <w:rPr>
          <w:spacing w:val="30"/>
          <w:w w:val="105"/>
        </w:rPr>
        <w:t xml:space="preserve"> </w:t>
      </w:r>
      <w:r>
        <w:rPr>
          <w:w w:val="105"/>
        </w:rPr>
        <w:t>case</w:t>
      </w:r>
      <w:r>
        <w:rPr>
          <w:spacing w:val="30"/>
          <w:w w:val="105"/>
        </w:rPr>
        <w:t xml:space="preserve"> </w:t>
      </w:r>
      <w:r>
        <w:rPr>
          <w:w w:val="105"/>
        </w:rPr>
        <w:t>of</w:t>
      </w:r>
      <w:r>
        <w:rPr>
          <w:spacing w:val="30"/>
          <w:w w:val="105"/>
        </w:rPr>
        <w:t xml:space="preserve"> </w:t>
      </w:r>
      <w:r>
        <w:rPr>
          <w:w w:val="105"/>
        </w:rPr>
        <w:t>a</w:t>
      </w:r>
      <w:r>
        <w:rPr>
          <w:spacing w:val="30"/>
          <w:w w:val="105"/>
        </w:rPr>
        <w:t xml:space="preserve"> </w:t>
      </w:r>
      <w:r>
        <w:rPr>
          <w:w w:val="105"/>
        </w:rPr>
        <w:t>reappointment</w:t>
      </w:r>
      <w:r>
        <w:rPr>
          <w:spacing w:val="30"/>
          <w:w w:val="105"/>
        </w:rPr>
        <w:t xml:space="preserve"> </w:t>
      </w:r>
      <w:r>
        <w:rPr>
          <w:w w:val="105"/>
        </w:rPr>
        <w:t>after</w:t>
      </w:r>
      <w:r>
        <w:rPr>
          <w:spacing w:val="30"/>
          <w:w w:val="105"/>
        </w:rPr>
        <w:t xml:space="preserve"> </w:t>
      </w:r>
      <w:r>
        <w:rPr>
          <w:w w:val="105"/>
        </w:rPr>
        <w:t>a</w:t>
      </w:r>
      <w:r>
        <w:rPr>
          <w:spacing w:val="30"/>
          <w:w w:val="105"/>
        </w:rPr>
        <w:t xml:space="preserve"> </w:t>
      </w:r>
      <w:r>
        <w:rPr>
          <w:w w:val="105"/>
        </w:rPr>
        <w:t>termination</w:t>
      </w:r>
      <w:r>
        <w:rPr>
          <w:spacing w:val="30"/>
          <w:w w:val="105"/>
        </w:rPr>
        <w:t xml:space="preserve"> </w:t>
      </w:r>
      <w:r>
        <w:rPr>
          <w:w w:val="105"/>
        </w:rPr>
        <w:t>for</w:t>
      </w:r>
      <w:r>
        <w:rPr>
          <w:spacing w:val="30"/>
          <w:w w:val="105"/>
        </w:rPr>
        <w:t xml:space="preserve"> </w:t>
      </w:r>
      <w:r>
        <w:rPr>
          <w:w w:val="105"/>
        </w:rPr>
        <w:t>cause</w:t>
      </w:r>
      <w:r>
        <w:rPr>
          <w:spacing w:val="30"/>
          <w:w w:val="105"/>
        </w:rPr>
        <w:t xml:space="preserve"> </w:t>
      </w:r>
      <w:r>
        <w:rPr>
          <w:w w:val="105"/>
        </w:rPr>
        <w:t>(See</w:t>
      </w:r>
      <w:r>
        <w:rPr>
          <w:spacing w:val="30"/>
          <w:w w:val="105"/>
        </w:rPr>
        <w:t xml:space="preserve"> </w:t>
      </w:r>
      <w:r>
        <w:rPr>
          <w:w w:val="105"/>
        </w:rPr>
        <w:t>Para.</w:t>
      </w:r>
      <w:r>
        <w:rPr>
          <w:spacing w:val="30"/>
          <w:w w:val="105"/>
        </w:rPr>
        <w:t xml:space="preserve"> </w:t>
      </w:r>
      <w:r>
        <w:rPr>
          <w:w w:val="105"/>
        </w:rPr>
        <w:t>(s)).</w:t>
      </w:r>
    </w:p>
    <w:p w14:paraId="231F5398" w14:textId="77777777" w:rsidR="00283F3F" w:rsidRDefault="00283F3F" w:rsidP="00283F3F">
      <w:pPr>
        <w:pStyle w:val="BodyText"/>
        <w:spacing w:before="2"/>
        <w:rPr>
          <w:sz w:val="21"/>
        </w:rPr>
      </w:pPr>
    </w:p>
    <w:p w14:paraId="03D6AB97" w14:textId="57B73B9D" w:rsidR="00283F3F" w:rsidRDefault="00283F3F" w:rsidP="00283F3F">
      <w:pPr>
        <w:pStyle w:val="ListParagraph"/>
        <w:numPr>
          <w:ilvl w:val="0"/>
          <w:numId w:val="4"/>
        </w:numPr>
        <w:tabs>
          <w:tab w:val="left" w:pos="388"/>
        </w:tabs>
        <w:spacing w:line="271" w:lineRule="auto"/>
        <w:ind w:right="211" w:firstLine="0"/>
      </w:pPr>
      <w:r w:rsidRPr="001A38D0">
        <w:rPr>
          <w:w w:val="105"/>
          <w:u w:val="single"/>
        </w:rPr>
        <w:t>Unlimited Warrants</w:t>
      </w:r>
      <w:r>
        <w:rPr>
          <w:w w:val="105"/>
        </w:rPr>
        <w:t>. Unlimited warrants require a minimum of two years of contracting</w:t>
      </w:r>
      <w:r>
        <w:rPr>
          <w:spacing w:val="80"/>
          <w:w w:val="105"/>
        </w:rPr>
        <w:t xml:space="preserve"> </w:t>
      </w:r>
      <w:r>
        <w:rPr>
          <w:w w:val="105"/>
        </w:rPr>
        <w:t>experience,</w:t>
      </w:r>
      <w:r>
        <w:rPr>
          <w:spacing w:val="27"/>
          <w:w w:val="105"/>
        </w:rPr>
        <w:t xml:space="preserve"> </w:t>
      </w:r>
      <w:r>
        <w:rPr>
          <w:w w:val="105"/>
        </w:rPr>
        <w:t>a</w:t>
      </w:r>
      <w:r>
        <w:rPr>
          <w:spacing w:val="27"/>
          <w:w w:val="105"/>
        </w:rPr>
        <w:t xml:space="preserve"> </w:t>
      </w:r>
      <w:r>
        <w:rPr>
          <w:w w:val="105"/>
        </w:rPr>
        <w:t>baccalaureate</w:t>
      </w:r>
      <w:r>
        <w:rPr>
          <w:spacing w:val="27"/>
          <w:w w:val="105"/>
        </w:rPr>
        <w:t xml:space="preserve"> </w:t>
      </w:r>
      <w:r>
        <w:rPr>
          <w:w w:val="105"/>
        </w:rPr>
        <w:t>degree,</w:t>
      </w:r>
      <w:r>
        <w:rPr>
          <w:spacing w:val="27"/>
          <w:w w:val="105"/>
        </w:rPr>
        <w:t xml:space="preserve"> </w:t>
      </w:r>
      <w:r>
        <w:rPr>
          <w:w w:val="105"/>
        </w:rPr>
        <w:t>successful</w:t>
      </w:r>
      <w:r>
        <w:rPr>
          <w:spacing w:val="27"/>
          <w:w w:val="105"/>
        </w:rPr>
        <w:t xml:space="preserve"> </w:t>
      </w:r>
      <w:r>
        <w:rPr>
          <w:w w:val="105"/>
        </w:rPr>
        <w:t>completion</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COT</w:t>
      </w:r>
      <w:r>
        <w:rPr>
          <w:spacing w:val="27"/>
          <w:w w:val="105"/>
        </w:rPr>
        <w:t xml:space="preserve"> </w:t>
      </w:r>
      <w:r>
        <w:rPr>
          <w:w w:val="105"/>
        </w:rPr>
        <w:t>and</w:t>
      </w:r>
      <w:r>
        <w:rPr>
          <w:spacing w:val="27"/>
          <w:w w:val="105"/>
        </w:rPr>
        <w:t xml:space="preserve"> </w:t>
      </w:r>
      <w:r>
        <w:rPr>
          <w:w w:val="105"/>
        </w:rPr>
        <w:t>passing</w:t>
      </w:r>
      <w:r>
        <w:rPr>
          <w:spacing w:val="27"/>
          <w:w w:val="105"/>
        </w:rPr>
        <w:t xml:space="preserve"> </w:t>
      </w:r>
      <w:r>
        <w:rPr>
          <w:w w:val="105"/>
        </w:rPr>
        <w:t>a</w:t>
      </w:r>
      <w:r>
        <w:rPr>
          <w:spacing w:val="27"/>
          <w:w w:val="105"/>
        </w:rPr>
        <w:t xml:space="preserve"> </w:t>
      </w:r>
      <w:r>
        <w:rPr>
          <w:w w:val="105"/>
        </w:rPr>
        <w:t>warrant</w:t>
      </w:r>
      <w:r>
        <w:rPr>
          <w:spacing w:val="27"/>
          <w:w w:val="105"/>
        </w:rPr>
        <w:t xml:space="preserve"> </w:t>
      </w:r>
      <w:r>
        <w:rPr>
          <w:w w:val="105"/>
        </w:rPr>
        <w:t xml:space="preserve">board. Additionally, unlimited warrant candidates, at a minimum, shall possess </w:t>
      </w:r>
      <w:r w:rsidRPr="001A38D0">
        <w:rPr>
          <w:w w:val="105"/>
        </w:rPr>
        <w:t xml:space="preserve">the </w:t>
      </w:r>
      <w:bookmarkStart w:id="15" w:name="_Hlk161140846"/>
      <w:r w:rsidR="00832100" w:rsidRPr="001A38D0">
        <w:rPr>
          <w:w w:val="105"/>
        </w:rPr>
        <w:fldChar w:fldCharType="begin"/>
      </w:r>
      <w:r w:rsidR="00832100" w:rsidRPr="001A38D0">
        <w:rPr>
          <w:w w:val="105"/>
        </w:rPr>
        <w:instrText>HYPERLINK "https://icatalog.dau.edu/onlinecatalog/CareerCertGuides.aspx?lvl=4&amp;cfld=3"</w:instrText>
      </w:r>
      <w:r w:rsidR="00832100" w:rsidRPr="001A38D0">
        <w:rPr>
          <w:w w:val="105"/>
        </w:rPr>
      </w:r>
      <w:r w:rsidR="00832100" w:rsidRPr="001A38D0">
        <w:rPr>
          <w:w w:val="105"/>
        </w:rPr>
        <w:fldChar w:fldCharType="separate"/>
      </w:r>
      <w:r w:rsidR="002437CF" w:rsidRPr="001A38D0">
        <w:rPr>
          <w:rStyle w:val="Hyperlink"/>
          <w:color w:val="auto"/>
          <w:u w:val="none"/>
        </w:rPr>
        <w:t>DoD Contracting Professional Certification</w:t>
      </w:r>
      <w:r w:rsidR="00832100" w:rsidRPr="001A38D0">
        <w:rPr>
          <w:w w:val="105"/>
        </w:rPr>
        <w:fldChar w:fldCharType="end"/>
      </w:r>
      <w:r w:rsidR="002437CF" w:rsidRPr="001A38D0">
        <w:rPr>
          <w:w w:val="105"/>
        </w:rPr>
        <w:t xml:space="preserve"> </w:t>
      </w:r>
      <w:commentRangeStart w:id="16"/>
      <w:r w:rsidR="002437CF" w:rsidRPr="001A38D0">
        <w:rPr>
          <w:w w:val="105"/>
        </w:rPr>
        <w:t>(i.e., successful completion of the Contracting Certification Exam at DAU) or legacy DAWIA Contracting certification (Level I, II, or III)</w:t>
      </w:r>
      <w:bookmarkEnd w:id="15"/>
      <w:r w:rsidRPr="001A38D0">
        <w:rPr>
          <w:w w:val="105"/>
        </w:rPr>
        <w:t>.</w:t>
      </w:r>
      <w:r>
        <w:rPr>
          <w:w w:val="105"/>
        </w:rPr>
        <w:t xml:space="preserve"> </w:t>
      </w:r>
      <w:r w:rsidR="002437CF">
        <w:rPr>
          <w:w w:val="105"/>
        </w:rPr>
        <w:t xml:space="preserve"> </w:t>
      </w:r>
      <w:r>
        <w:rPr>
          <w:w w:val="105"/>
        </w:rPr>
        <w:t>All unlimited</w:t>
      </w:r>
      <w:r>
        <w:rPr>
          <w:spacing w:val="40"/>
          <w:w w:val="105"/>
        </w:rPr>
        <w:t xml:space="preserve"> </w:t>
      </w:r>
      <w:r>
        <w:rPr>
          <w:w w:val="105"/>
        </w:rPr>
        <w:t xml:space="preserve">warrants are transferable across the </w:t>
      </w:r>
      <w:r w:rsidR="001468CC">
        <w:rPr>
          <w:w w:val="105"/>
        </w:rPr>
        <w:t>D</w:t>
      </w:r>
      <w:r>
        <w:rPr>
          <w:w w:val="105"/>
        </w:rPr>
        <w:t>AF.</w:t>
      </w:r>
      <w:commentRangeEnd w:id="16"/>
      <w:r w:rsidR="003E1863">
        <w:rPr>
          <w:rStyle w:val="CommentReference"/>
        </w:rPr>
        <w:commentReference w:id="16"/>
      </w:r>
    </w:p>
    <w:p w14:paraId="5D816A43" w14:textId="77777777" w:rsidR="00283F3F" w:rsidRDefault="00283F3F" w:rsidP="00283F3F">
      <w:pPr>
        <w:pStyle w:val="BodyText"/>
        <w:spacing w:before="2"/>
        <w:rPr>
          <w:sz w:val="21"/>
        </w:rPr>
      </w:pPr>
    </w:p>
    <w:p w14:paraId="48D68533" w14:textId="2B292B32" w:rsidR="00283F3F" w:rsidRDefault="00283F3F" w:rsidP="00283F3F">
      <w:pPr>
        <w:pStyle w:val="ListParagraph"/>
        <w:numPr>
          <w:ilvl w:val="0"/>
          <w:numId w:val="4"/>
        </w:numPr>
        <w:tabs>
          <w:tab w:val="left" w:pos="386"/>
        </w:tabs>
        <w:spacing w:before="1" w:line="271" w:lineRule="auto"/>
        <w:ind w:right="116" w:firstLine="0"/>
      </w:pPr>
      <w:r w:rsidRPr="001A38D0">
        <w:rPr>
          <w:w w:val="105"/>
          <w:u w:val="single"/>
        </w:rPr>
        <w:t>Limited Transferable Warrants</w:t>
      </w:r>
      <w:r>
        <w:rPr>
          <w:w w:val="105"/>
        </w:rPr>
        <w:t xml:space="preserve">. Warrants limited by a monetary threshold are transferable across the DAF. </w:t>
      </w:r>
      <w:commentRangeStart w:id="17"/>
      <w:r w:rsidR="00CC6827">
        <w:rPr>
          <w:w w:val="105"/>
        </w:rPr>
        <w:t xml:space="preserve">A Limited Warranted CO shall not sign contract documents above the </w:t>
      </w:r>
      <w:r w:rsidR="00871E91">
        <w:rPr>
          <w:w w:val="105"/>
        </w:rPr>
        <w:t xml:space="preserve">dollarized warrant limitation. </w:t>
      </w:r>
      <w:r>
        <w:rPr>
          <w:w w:val="105"/>
        </w:rPr>
        <w:t>Dollarized warrant limitations apply to</w:t>
      </w:r>
      <w:r w:rsidR="001B77DC">
        <w:rPr>
          <w:w w:val="105"/>
        </w:rPr>
        <w:t xml:space="preserve"> all contract documentation and to</w:t>
      </w:r>
      <w:r>
        <w:rPr>
          <w:w w:val="105"/>
        </w:rPr>
        <w:t xml:space="preserve"> the value of the instant contract action a CO is</w:t>
      </w:r>
      <w:r>
        <w:rPr>
          <w:spacing w:val="80"/>
          <w:w w:val="105"/>
        </w:rPr>
        <w:t xml:space="preserve"> </w:t>
      </w:r>
      <w:r>
        <w:rPr>
          <w:w w:val="105"/>
        </w:rPr>
        <w:t>executing.</w:t>
      </w:r>
      <w:r>
        <w:rPr>
          <w:spacing w:val="28"/>
          <w:w w:val="105"/>
        </w:rPr>
        <w:t xml:space="preserve"> </w:t>
      </w:r>
      <w:r>
        <w:rPr>
          <w:w w:val="105"/>
        </w:rPr>
        <w:t>For</w:t>
      </w:r>
      <w:r>
        <w:rPr>
          <w:spacing w:val="28"/>
          <w:w w:val="105"/>
        </w:rPr>
        <w:t xml:space="preserve"> </w:t>
      </w:r>
      <w:r>
        <w:rPr>
          <w:w w:val="105"/>
        </w:rPr>
        <w:t>example,</w:t>
      </w:r>
      <w:r>
        <w:rPr>
          <w:spacing w:val="28"/>
          <w:w w:val="105"/>
        </w:rPr>
        <w:t xml:space="preserve"> </w:t>
      </w:r>
      <w:r>
        <w:rPr>
          <w:w w:val="105"/>
        </w:rPr>
        <w:t>if</w:t>
      </w:r>
      <w:r>
        <w:rPr>
          <w:spacing w:val="28"/>
          <w:w w:val="105"/>
        </w:rPr>
        <w:t xml:space="preserve"> </w:t>
      </w:r>
      <w:r>
        <w:rPr>
          <w:w w:val="105"/>
        </w:rPr>
        <w:t>a</w:t>
      </w:r>
      <w:r>
        <w:rPr>
          <w:spacing w:val="28"/>
          <w:w w:val="105"/>
        </w:rPr>
        <w:t xml:space="preserve"> </w:t>
      </w:r>
      <w:r>
        <w:rPr>
          <w:w w:val="105"/>
        </w:rPr>
        <w:t>CO</w:t>
      </w:r>
      <w:r>
        <w:rPr>
          <w:spacing w:val="28"/>
          <w:w w:val="105"/>
        </w:rPr>
        <w:t xml:space="preserve"> </w:t>
      </w:r>
      <w:r>
        <w:rPr>
          <w:w w:val="105"/>
        </w:rPr>
        <w:t>holds</w:t>
      </w:r>
      <w:r>
        <w:rPr>
          <w:spacing w:val="28"/>
          <w:w w:val="105"/>
        </w:rPr>
        <w:t xml:space="preserve"> </w:t>
      </w:r>
      <w:r>
        <w:rPr>
          <w:w w:val="105"/>
        </w:rPr>
        <w:t>a</w:t>
      </w:r>
      <w:r>
        <w:rPr>
          <w:spacing w:val="28"/>
          <w:w w:val="105"/>
        </w:rPr>
        <w:t xml:space="preserve"> </w:t>
      </w:r>
      <w:r>
        <w:rPr>
          <w:w w:val="105"/>
        </w:rPr>
        <w:t>limited</w:t>
      </w:r>
      <w:r>
        <w:rPr>
          <w:spacing w:val="28"/>
          <w:w w:val="105"/>
        </w:rPr>
        <w:t xml:space="preserve"> </w:t>
      </w:r>
      <w:r>
        <w:rPr>
          <w:w w:val="105"/>
        </w:rPr>
        <w:t>warrant</w:t>
      </w:r>
      <w:r>
        <w:rPr>
          <w:spacing w:val="28"/>
          <w:w w:val="105"/>
        </w:rPr>
        <w:t xml:space="preserve"> </w:t>
      </w:r>
      <w:r>
        <w:rPr>
          <w:w w:val="105"/>
        </w:rPr>
        <w:t>of</w:t>
      </w:r>
      <w:r>
        <w:rPr>
          <w:spacing w:val="28"/>
          <w:w w:val="105"/>
        </w:rPr>
        <w:t xml:space="preserve"> </w:t>
      </w:r>
      <w:r>
        <w:rPr>
          <w:w w:val="105"/>
        </w:rPr>
        <w:t>$5M</w:t>
      </w:r>
      <w:r>
        <w:rPr>
          <w:spacing w:val="28"/>
          <w:w w:val="105"/>
        </w:rPr>
        <w:t xml:space="preserve"> </w:t>
      </w:r>
      <w:r>
        <w:rPr>
          <w:w w:val="105"/>
        </w:rPr>
        <w:t>and</w:t>
      </w:r>
      <w:r>
        <w:rPr>
          <w:spacing w:val="28"/>
          <w:w w:val="105"/>
        </w:rPr>
        <w:t xml:space="preserve"> </w:t>
      </w:r>
      <w:r>
        <w:rPr>
          <w:w w:val="105"/>
        </w:rPr>
        <w:t>the</w:t>
      </w:r>
      <w:r>
        <w:rPr>
          <w:spacing w:val="28"/>
          <w:w w:val="105"/>
        </w:rPr>
        <w:t xml:space="preserve"> </w:t>
      </w:r>
      <w:r>
        <w:rPr>
          <w:w w:val="105"/>
        </w:rPr>
        <w:t>contract</w:t>
      </w:r>
      <w:r>
        <w:rPr>
          <w:spacing w:val="28"/>
          <w:w w:val="105"/>
        </w:rPr>
        <w:t xml:space="preserve"> </w:t>
      </w:r>
      <w:r>
        <w:rPr>
          <w:w w:val="105"/>
        </w:rPr>
        <w:t>award</w:t>
      </w:r>
      <w:r>
        <w:rPr>
          <w:spacing w:val="28"/>
          <w:w w:val="105"/>
        </w:rPr>
        <w:t xml:space="preserve"> </w:t>
      </w:r>
      <w:r>
        <w:rPr>
          <w:w w:val="105"/>
        </w:rPr>
        <w:t>amount</w:t>
      </w:r>
      <w:r>
        <w:rPr>
          <w:spacing w:val="28"/>
          <w:w w:val="105"/>
        </w:rPr>
        <w:t xml:space="preserve"> </w:t>
      </w:r>
      <w:r>
        <w:rPr>
          <w:w w:val="105"/>
        </w:rPr>
        <w:t>of the</w:t>
      </w:r>
      <w:r>
        <w:rPr>
          <w:spacing w:val="20"/>
          <w:w w:val="105"/>
        </w:rPr>
        <w:t xml:space="preserve"> </w:t>
      </w:r>
      <w:r>
        <w:rPr>
          <w:w w:val="105"/>
        </w:rPr>
        <w:t>instant</w:t>
      </w:r>
      <w:r>
        <w:rPr>
          <w:spacing w:val="20"/>
          <w:w w:val="105"/>
        </w:rPr>
        <w:t xml:space="preserve"> </w:t>
      </w:r>
      <w:r>
        <w:rPr>
          <w:w w:val="105"/>
        </w:rPr>
        <w:t>action</w:t>
      </w:r>
      <w:r>
        <w:rPr>
          <w:spacing w:val="20"/>
          <w:w w:val="105"/>
        </w:rPr>
        <w:t xml:space="preserve"> </w:t>
      </w:r>
      <w:r>
        <w:rPr>
          <w:w w:val="105"/>
        </w:rPr>
        <w:t>is</w:t>
      </w:r>
      <w:r>
        <w:rPr>
          <w:spacing w:val="20"/>
          <w:w w:val="105"/>
        </w:rPr>
        <w:t xml:space="preserve"> </w:t>
      </w:r>
      <w:r>
        <w:rPr>
          <w:w w:val="105"/>
        </w:rPr>
        <w:t>$6M,</w:t>
      </w:r>
      <w:r>
        <w:rPr>
          <w:spacing w:val="20"/>
          <w:w w:val="105"/>
        </w:rPr>
        <w:t xml:space="preserve"> </w:t>
      </w:r>
      <w:r>
        <w:rPr>
          <w:w w:val="105"/>
        </w:rPr>
        <w:t>the</w:t>
      </w:r>
      <w:r>
        <w:rPr>
          <w:spacing w:val="20"/>
          <w:w w:val="105"/>
        </w:rPr>
        <w:t xml:space="preserve"> </w:t>
      </w:r>
      <w:r>
        <w:rPr>
          <w:w w:val="105"/>
        </w:rPr>
        <w:t>CO</w:t>
      </w:r>
      <w:r>
        <w:rPr>
          <w:spacing w:val="20"/>
          <w:w w:val="105"/>
        </w:rPr>
        <w:t xml:space="preserve"> </w:t>
      </w:r>
      <w:r>
        <w:rPr>
          <w:w w:val="105"/>
        </w:rPr>
        <w:t>is</w:t>
      </w:r>
      <w:r>
        <w:rPr>
          <w:spacing w:val="20"/>
          <w:w w:val="105"/>
        </w:rPr>
        <w:t xml:space="preserve"> </w:t>
      </w:r>
      <w:r>
        <w:rPr>
          <w:w w:val="105"/>
        </w:rPr>
        <w:t>not</w:t>
      </w:r>
      <w:r>
        <w:rPr>
          <w:spacing w:val="20"/>
          <w:w w:val="105"/>
        </w:rPr>
        <w:t xml:space="preserve"> </w:t>
      </w:r>
      <w:r>
        <w:rPr>
          <w:w w:val="105"/>
        </w:rPr>
        <w:t>authorized</w:t>
      </w:r>
      <w:r>
        <w:rPr>
          <w:spacing w:val="20"/>
          <w:w w:val="105"/>
        </w:rPr>
        <w:t xml:space="preserve"> </w:t>
      </w:r>
      <w:r>
        <w:rPr>
          <w:w w:val="105"/>
        </w:rPr>
        <w:t>to</w:t>
      </w:r>
      <w:r>
        <w:rPr>
          <w:spacing w:val="20"/>
          <w:w w:val="105"/>
        </w:rPr>
        <w:t xml:space="preserve"> </w:t>
      </w:r>
      <w:r>
        <w:rPr>
          <w:w w:val="105"/>
        </w:rPr>
        <w:t>sign</w:t>
      </w:r>
      <w:r>
        <w:rPr>
          <w:spacing w:val="20"/>
          <w:w w:val="105"/>
        </w:rPr>
        <w:t xml:space="preserve"> </w:t>
      </w:r>
      <w:r>
        <w:rPr>
          <w:w w:val="105"/>
        </w:rPr>
        <w:t>the</w:t>
      </w:r>
      <w:r>
        <w:rPr>
          <w:spacing w:val="20"/>
          <w:w w:val="105"/>
        </w:rPr>
        <w:t xml:space="preserve"> </w:t>
      </w:r>
      <w:r>
        <w:rPr>
          <w:w w:val="105"/>
        </w:rPr>
        <w:t>contract</w:t>
      </w:r>
      <w:r w:rsidR="00736BB3">
        <w:rPr>
          <w:w w:val="105"/>
        </w:rPr>
        <w:t xml:space="preserve"> action</w:t>
      </w:r>
      <w:r>
        <w:rPr>
          <w:w w:val="105"/>
        </w:rPr>
        <w:t>.</w:t>
      </w:r>
    </w:p>
    <w:p w14:paraId="68C0CED7" w14:textId="77777777" w:rsidR="00283F3F" w:rsidRDefault="00283F3F" w:rsidP="00283F3F">
      <w:pPr>
        <w:pStyle w:val="BodyText"/>
        <w:spacing w:before="2"/>
        <w:rPr>
          <w:sz w:val="21"/>
        </w:rPr>
      </w:pPr>
    </w:p>
    <w:p w14:paraId="47CBFBBA" w14:textId="656AF221" w:rsidR="00283F3F" w:rsidRDefault="00283F3F" w:rsidP="00A31917">
      <w:pPr>
        <w:pStyle w:val="ListParagraph"/>
        <w:numPr>
          <w:ilvl w:val="1"/>
          <w:numId w:val="4"/>
        </w:numPr>
        <w:tabs>
          <w:tab w:val="left" w:pos="450"/>
        </w:tabs>
        <w:spacing w:line="271" w:lineRule="auto"/>
        <w:ind w:left="1080" w:right="856" w:hanging="360"/>
      </w:pPr>
      <w:r>
        <w:rPr>
          <w:w w:val="105"/>
        </w:rPr>
        <w:lastRenderedPageBreak/>
        <w:t xml:space="preserve">For </w:t>
      </w:r>
      <w:r w:rsidR="004C37CF">
        <w:rPr>
          <w:w w:val="105"/>
        </w:rPr>
        <w:t>zero</w:t>
      </w:r>
      <w:r w:rsidR="00581153">
        <w:rPr>
          <w:w w:val="105"/>
        </w:rPr>
        <w:t>-</w:t>
      </w:r>
      <w:r w:rsidR="004C37CF">
        <w:rPr>
          <w:w w:val="105"/>
        </w:rPr>
        <w:t xml:space="preserve">dollar and </w:t>
      </w:r>
      <w:r>
        <w:rPr>
          <w:w w:val="105"/>
        </w:rPr>
        <w:t>SAT</w:t>
      </w:r>
      <w:r w:rsidR="00D03DA2">
        <w:rPr>
          <w:w w:val="105"/>
        </w:rPr>
        <w:t xml:space="preserve"> limited warrants</w:t>
      </w:r>
      <w:r>
        <w:rPr>
          <w:w w:val="105"/>
        </w:rPr>
        <w:t>, contracting personnel (including purchasing agents in the</w:t>
      </w:r>
      <w:r>
        <w:rPr>
          <w:spacing w:val="40"/>
          <w:w w:val="105"/>
        </w:rPr>
        <w:t xml:space="preserve"> </w:t>
      </w:r>
      <w:r>
        <w:rPr>
          <w:w w:val="105"/>
        </w:rPr>
        <w:t>GS-1105</w:t>
      </w:r>
      <w:r>
        <w:rPr>
          <w:spacing w:val="36"/>
          <w:w w:val="105"/>
        </w:rPr>
        <w:t xml:space="preserve"> </w:t>
      </w:r>
      <w:r>
        <w:rPr>
          <w:w w:val="105"/>
        </w:rPr>
        <w:t>series)</w:t>
      </w:r>
      <w:r>
        <w:rPr>
          <w:spacing w:val="36"/>
          <w:w w:val="105"/>
        </w:rPr>
        <w:t xml:space="preserve"> </w:t>
      </w:r>
      <w:r>
        <w:rPr>
          <w:w w:val="105"/>
        </w:rPr>
        <w:t>must</w:t>
      </w:r>
      <w:r>
        <w:rPr>
          <w:spacing w:val="36"/>
          <w:w w:val="105"/>
        </w:rPr>
        <w:t xml:space="preserve"> </w:t>
      </w:r>
      <w:r>
        <w:rPr>
          <w:w w:val="105"/>
        </w:rPr>
        <w:t>have</w:t>
      </w:r>
      <w:r>
        <w:rPr>
          <w:spacing w:val="36"/>
          <w:w w:val="105"/>
        </w:rPr>
        <w:t xml:space="preserve"> </w:t>
      </w:r>
      <w:r>
        <w:rPr>
          <w:w w:val="105"/>
        </w:rPr>
        <w:t>at</w:t>
      </w:r>
      <w:r>
        <w:rPr>
          <w:spacing w:val="36"/>
          <w:w w:val="105"/>
        </w:rPr>
        <w:t xml:space="preserve"> </w:t>
      </w:r>
      <w:r>
        <w:rPr>
          <w:w w:val="105"/>
        </w:rPr>
        <w:t>least</w:t>
      </w:r>
      <w:r>
        <w:rPr>
          <w:spacing w:val="36"/>
          <w:w w:val="105"/>
        </w:rPr>
        <w:t xml:space="preserve"> </w:t>
      </w:r>
      <w:r>
        <w:rPr>
          <w:w w:val="105"/>
        </w:rPr>
        <w:t>one</w:t>
      </w:r>
      <w:r>
        <w:rPr>
          <w:spacing w:val="36"/>
          <w:w w:val="105"/>
        </w:rPr>
        <w:t xml:space="preserve"> </w:t>
      </w:r>
      <w:r>
        <w:rPr>
          <w:w w:val="105"/>
        </w:rPr>
        <w:t>year</w:t>
      </w:r>
      <w:r>
        <w:rPr>
          <w:spacing w:val="36"/>
          <w:w w:val="105"/>
        </w:rPr>
        <w:t xml:space="preserve"> </w:t>
      </w:r>
      <w:r>
        <w:rPr>
          <w:w w:val="105"/>
        </w:rPr>
        <w:t>of</w:t>
      </w:r>
      <w:r>
        <w:rPr>
          <w:spacing w:val="36"/>
          <w:w w:val="105"/>
        </w:rPr>
        <w:t xml:space="preserve"> </w:t>
      </w:r>
      <w:r>
        <w:rPr>
          <w:w w:val="105"/>
        </w:rPr>
        <w:t>contracting</w:t>
      </w:r>
      <w:r>
        <w:rPr>
          <w:spacing w:val="36"/>
          <w:w w:val="105"/>
        </w:rPr>
        <w:t xml:space="preserve"> </w:t>
      </w:r>
      <w:r>
        <w:rPr>
          <w:w w:val="105"/>
        </w:rPr>
        <w:t>experience.</w:t>
      </w:r>
    </w:p>
    <w:p w14:paraId="7784DE71" w14:textId="77777777" w:rsidR="00283F3F" w:rsidRDefault="00283F3F" w:rsidP="00A31917">
      <w:pPr>
        <w:pStyle w:val="BodyText"/>
        <w:spacing w:before="1"/>
        <w:ind w:left="1080" w:hanging="360"/>
        <w:rPr>
          <w:sz w:val="21"/>
        </w:rPr>
      </w:pPr>
    </w:p>
    <w:p w14:paraId="3F568704" w14:textId="52D7DB71" w:rsidR="00283F3F" w:rsidRPr="001A38D0" w:rsidRDefault="00283F3F" w:rsidP="00A31917">
      <w:pPr>
        <w:pStyle w:val="ListParagraph"/>
        <w:numPr>
          <w:ilvl w:val="1"/>
          <w:numId w:val="4"/>
        </w:numPr>
        <w:tabs>
          <w:tab w:val="left" w:pos="450"/>
        </w:tabs>
        <w:spacing w:line="271" w:lineRule="auto"/>
        <w:ind w:left="1080" w:right="199" w:hanging="360"/>
      </w:pPr>
      <w:r>
        <w:rPr>
          <w:w w:val="105"/>
        </w:rPr>
        <w:t>For</w:t>
      </w:r>
      <w:r w:rsidR="00D466E1">
        <w:rPr>
          <w:w w:val="105"/>
        </w:rPr>
        <w:t xml:space="preserve"> $5M</w:t>
      </w:r>
      <w:r>
        <w:rPr>
          <w:w w:val="105"/>
        </w:rPr>
        <w:t xml:space="preserve"> </w:t>
      </w:r>
      <w:r w:rsidRPr="001A38D0">
        <w:rPr>
          <w:w w:val="105"/>
        </w:rPr>
        <w:t>limited warrants, contracting personnel must have a minimum of</w:t>
      </w:r>
      <w:r w:rsidRPr="001A38D0">
        <w:rPr>
          <w:spacing w:val="80"/>
          <w:w w:val="105"/>
        </w:rPr>
        <w:t xml:space="preserve"> </w:t>
      </w:r>
      <w:r w:rsidRPr="001A38D0">
        <w:rPr>
          <w:w w:val="105"/>
        </w:rPr>
        <w:t>two years of contracting experience</w:t>
      </w:r>
      <w:r w:rsidR="00CB65B9" w:rsidRPr="001A38D0">
        <w:rPr>
          <w:w w:val="105"/>
        </w:rPr>
        <w:t xml:space="preserve">, </w:t>
      </w:r>
      <w:hyperlink r:id="rId30" w:history="1">
        <w:r w:rsidR="00832100" w:rsidRPr="001A38D0">
          <w:rPr>
            <w:rStyle w:val="Hyperlink"/>
            <w:color w:val="auto"/>
            <w:w w:val="105"/>
            <w:u w:val="none"/>
          </w:rPr>
          <w:t>DoD Contracting Professional Certification</w:t>
        </w:r>
      </w:hyperlink>
      <w:r w:rsidR="00832100" w:rsidRPr="001A38D0">
        <w:rPr>
          <w:w w:val="105"/>
        </w:rPr>
        <w:t xml:space="preserve"> (i.e., successful completion of the Contracting Certification Exam at DAU) or legacy DAWIA Contracting certification (Level I, II, or III)</w:t>
      </w:r>
      <w:r w:rsidR="00CB65B9" w:rsidRPr="001A38D0">
        <w:rPr>
          <w:w w:val="105"/>
        </w:rPr>
        <w:t>,</w:t>
      </w:r>
      <w:r w:rsidRPr="001A38D0">
        <w:rPr>
          <w:w w:val="105"/>
        </w:rPr>
        <w:t xml:space="preserve"> and have successfully completed the COT. Warrant boards shall</w:t>
      </w:r>
      <w:r w:rsidRPr="001A38D0">
        <w:rPr>
          <w:spacing w:val="80"/>
          <w:w w:val="105"/>
        </w:rPr>
        <w:t xml:space="preserve"> </w:t>
      </w:r>
      <w:r w:rsidRPr="001A38D0">
        <w:rPr>
          <w:w w:val="105"/>
        </w:rPr>
        <w:t>not be convened for warrants within this threshold.</w:t>
      </w:r>
    </w:p>
    <w:p w14:paraId="758688EE" w14:textId="77777777" w:rsidR="00283F3F" w:rsidRPr="001A38D0" w:rsidRDefault="00283F3F" w:rsidP="00A31917">
      <w:pPr>
        <w:pStyle w:val="BodyText"/>
        <w:spacing w:before="2"/>
        <w:ind w:left="1080" w:hanging="360"/>
        <w:rPr>
          <w:sz w:val="21"/>
        </w:rPr>
      </w:pPr>
    </w:p>
    <w:p w14:paraId="249DC7DC" w14:textId="2DAF7971" w:rsidR="00283F3F" w:rsidRPr="001A38D0" w:rsidRDefault="00283F3F" w:rsidP="00A31917">
      <w:pPr>
        <w:pStyle w:val="ListParagraph"/>
        <w:numPr>
          <w:ilvl w:val="1"/>
          <w:numId w:val="4"/>
        </w:numPr>
        <w:tabs>
          <w:tab w:val="left" w:pos="450"/>
        </w:tabs>
        <w:spacing w:before="82" w:line="271" w:lineRule="auto"/>
        <w:ind w:left="1080" w:right="186" w:hanging="360"/>
      </w:pPr>
      <w:r w:rsidRPr="001A38D0">
        <w:rPr>
          <w:w w:val="105"/>
        </w:rPr>
        <w:t xml:space="preserve">For </w:t>
      </w:r>
      <w:r w:rsidR="000660D3" w:rsidRPr="001A38D0">
        <w:rPr>
          <w:w w:val="105"/>
        </w:rPr>
        <w:t xml:space="preserve">$25M </w:t>
      </w:r>
      <w:r w:rsidRPr="001A38D0">
        <w:rPr>
          <w:w w:val="105"/>
        </w:rPr>
        <w:t>limited warrants</w:t>
      </w:r>
      <w:r w:rsidR="000660D3" w:rsidRPr="001A38D0">
        <w:rPr>
          <w:w w:val="105"/>
        </w:rPr>
        <w:t>,</w:t>
      </w:r>
      <w:r w:rsidRPr="001A38D0">
        <w:rPr>
          <w:w w:val="105"/>
        </w:rPr>
        <w:t xml:space="preserve"> contracting personnel must have a minimum of</w:t>
      </w:r>
      <w:r w:rsidRPr="001A38D0">
        <w:rPr>
          <w:spacing w:val="80"/>
          <w:w w:val="105"/>
        </w:rPr>
        <w:t xml:space="preserve"> </w:t>
      </w:r>
      <w:r w:rsidRPr="001A38D0">
        <w:rPr>
          <w:w w:val="105"/>
        </w:rPr>
        <w:t>two</w:t>
      </w:r>
      <w:r w:rsidRPr="001A38D0">
        <w:rPr>
          <w:spacing w:val="38"/>
          <w:w w:val="105"/>
        </w:rPr>
        <w:t xml:space="preserve"> </w:t>
      </w:r>
      <w:r w:rsidRPr="001A38D0">
        <w:rPr>
          <w:w w:val="105"/>
        </w:rPr>
        <w:t>years</w:t>
      </w:r>
      <w:r w:rsidRPr="001A38D0">
        <w:rPr>
          <w:spacing w:val="38"/>
          <w:w w:val="105"/>
        </w:rPr>
        <w:t xml:space="preserve"> </w:t>
      </w:r>
      <w:r w:rsidRPr="001A38D0">
        <w:rPr>
          <w:w w:val="105"/>
        </w:rPr>
        <w:t>of</w:t>
      </w:r>
      <w:r w:rsidRPr="001A38D0">
        <w:rPr>
          <w:spacing w:val="38"/>
          <w:w w:val="105"/>
        </w:rPr>
        <w:t xml:space="preserve"> </w:t>
      </w:r>
      <w:r w:rsidRPr="001A38D0">
        <w:rPr>
          <w:w w:val="105"/>
        </w:rPr>
        <w:t>contracting</w:t>
      </w:r>
      <w:r w:rsidRPr="001A38D0">
        <w:rPr>
          <w:spacing w:val="38"/>
          <w:w w:val="105"/>
        </w:rPr>
        <w:t xml:space="preserve"> </w:t>
      </w:r>
      <w:r w:rsidRPr="001A38D0">
        <w:rPr>
          <w:w w:val="105"/>
        </w:rPr>
        <w:t>experience,</w:t>
      </w:r>
      <w:r w:rsidRPr="001A38D0">
        <w:rPr>
          <w:spacing w:val="38"/>
          <w:w w:val="105"/>
        </w:rPr>
        <w:t xml:space="preserve"> </w:t>
      </w:r>
      <w:hyperlink r:id="rId31" w:history="1">
        <w:r w:rsidR="00832100" w:rsidRPr="001A38D0">
          <w:rPr>
            <w:rStyle w:val="Hyperlink"/>
            <w:color w:val="auto"/>
            <w:u w:val="none"/>
          </w:rPr>
          <w:t>DoD Contracting Professional Certification</w:t>
        </w:r>
      </w:hyperlink>
      <w:r w:rsidR="00832100" w:rsidRPr="001A38D0">
        <w:t xml:space="preserve"> (i.e., successful completion of the Contracting Certification Exam at DAU) or legacy DAWIA Contracting certification (Level I, II, or III),</w:t>
      </w:r>
      <w:r w:rsidR="00667B67" w:rsidRPr="001A38D0">
        <w:rPr>
          <w:spacing w:val="38"/>
          <w:w w:val="105"/>
        </w:rPr>
        <w:t xml:space="preserve"> </w:t>
      </w:r>
      <w:r w:rsidRPr="001A38D0">
        <w:rPr>
          <w:w w:val="105"/>
        </w:rPr>
        <w:t>successful</w:t>
      </w:r>
      <w:r w:rsidRPr="001A38D0">
        <w:rPr>
          <w:spacing w:val="38"/>
          <w:w w:val="105"/>
        </w:rPr>
        <w:t xml:space="preserve"> </w:t>
      </w:r>
      <w:r w:rsidRPr="001A38D0">
        <w:rPr>
          <w:w w:val="105"/>
        </w:rPr>
        <w:t>completion</w:t>
      </w:r>
      <w:r w:rsidRPr="001A38D0">
        <w:rPr>
          <w:spacing w:val="38"/>
          <w:w w:val="105"/>
        </w:rPr>
        <w:t xml:space="preserve"> </w:t>
      </w:r>
      <w:r w:rsidRPr="001A38D0">
        <w:rPr>
          <w:w w:val="105"/>
        </w:rPr>
        <w:t>of</w:t>
      </w:r>
      <w:r w:rsidRPr="001A38D0">
        <w:rPr>
          <w:spacing w:val="37"/>
          <w:w w:val="105"/>
        </w:rPr>
        <w:t xml:space="preserve"> </w:t>
      </w:r>
      <w:r w:rsidRPr="001A38D0">
        <w:rPr>
          <w:w w:val="105"/>
        </w:rPr>
        <w:t>the</w:t>
      </w:r>
      <w:r w:rsidRPr="001A38D0">
        <w:rPr>
          <w:spacing w:val="38"/>
          <w:w w:val="105"/>
        </w:rPr>
        <w:t xml:space="preserve"> </w:t>
      </w:r>
      <w:r w:rsidRPr="001A38D0">
        <w:rPr>
          <w:w w:val="105"/>
        </w:rPr>
        <w:t>COT,</w:t>
      </w:r>
      <w:r w:rsidRPr="001A38D0">
        <w:rPr>
          <w:spacing w:val="38"/>
          <w:w w:val="105"/>
        </w:rPr>
        <w:t xml:space="preserve"> </w:t>
      </w:r>
      <w:r w:rsidRPr="001A38D0">
        <w:rPr>
          <w:w w:val="105"/>
        </w:rPr>
        <w:t>and</w:t>
      </w:r>
      <w:r w:rsidRPr="001A38D0">
        <w:rPr>
          <w:spacing w:val="38"/>
          <w:w w:val="105"/>
        </w:rPr>
        <w:t xml:space="preserve"> </w:t>
      </w:r>
      <w:r w:rsidRPr="001A38D0">
        <w:rPr>
          <w:w w:val="105"/>
        </w:rPr>
        <w:t>vetting</w:t>
      </w:r>
      <w:r w:rsidRPr="001A38D0">
        <w:rPr>
          <w:spacing w:val="38"/>
          <w:w w:val="105"/>
        </w:rPr>
        <w:t xml:space="preserve"> </w:t>
      </w:r>
      <w:r w:rsidRPr="001A38D0">
        <w:rPr>
          <w:w w:val="105"/>
        </w:rPr>
        <w:t>process</w:t>
      </w:r>
      <w:r w:rsidR="00AB68C7" w:rsidRPr="001A38D0">
        <w:rPr>
          <w:w w:val="105"/>
        </w:rPr>
        <w:t xml:space="preserve"> </w:t>
      </w:r>
      <w:r w:rsidRPr="001A38D0">
        <w:rPr>
          <w:w w:val="105"/>
        </w:rPr>
        <w:t>established by the appointing official and documented on the COWER. Warrant boards shall not be</w:t>
      </w:r>
      <w:r w:rsidRPr="001A38D0">
        <w:rPr>
          <w:spacing w:val="80"/>
          <w:w w:val="105"/>
        </w:rPr>
        <w:t xml:space="preserve"> </w:t>
      </w:r>
      <w:r w:rsidRPr="001A38D0">
        <w:rPr>
          <w:w w:val="105"/>
        </w:rPr>
        <w:t>convened for warrants within this threshold.</w:t>
      </w:r>
      <w:commentRangeEnd w:id="17"/>
      <w:r w:rsidR="003E1863">
        <w:rPr>
          <w:rStyle w:val="CommentReference"/>
        </w:rPr>
        <w:commentReference w:id="17"/>
      </w:r>
    </w:p>
    <w:p w14:paraId="54090D53" w14:textId="77777777" w:rsidR="00283F3F" w:rsidRDefault="00283F3F" w:rsidP="00283F3F">
      <w:pPr>
        <w:pStyle w:val="BodyText"/>
        <w:spacing w:before="1"/>
        <w:rPr>
          <w:sz w:val="21"/>
        </w:rPr>
      </w:pPr>
    </w:p>
    <w:p w14:paraId="7A511126" w14:textId="1748D354" w:rsidR="00283F3F" w:rsidRDefault="00283F3F" w:rsidP="00283F3F">
      <w:pPr>
        <w:pStyle w:val="ListParagraph"/>
        <w:numPr>
          <w:ilvl w:val="0"/>
          <w:numId w:val="4"/>
        </w:numPr>
        <w:tabs>
          <w:tab w:val="left" w:pos="444"/>
        </w:tabs>
        <w:spacing w:line="271" w:lineRule="auto"/>
        <w:ind w:right="796" w:firstLine="0"/>
      </w:pPr>
      <w:r w:rsidRPr="001A38D0">
        <w:rPr>
          <w:w w:val="105"/>
          <w:u w:val="single"/>
        </w:rPr>
        <w:t>Local National (LN) Warrants</w:t>
      </w:r>
      <w:r>
        <w:rPr>
          <w:w w:val="105"/>
        </w:rPr>
        <w:t xml:space="preserve">. LNs </w:t>
      </w:r>
      <w:commentRangeStart w:id="18"/>
      <w:r w:rsidR="006C7F32">
        <w:rPr>
          <w:w w:val="105"/>
        </w:rPr>
        <w:t xml:space="preserve">are </w:t>
      </w:r>
      <w:commentRangeEnd w:id="18"/>
      <w:r w:rsidR="003E1863">
        <w:rPr>
          <w:rStyle w:val="CommentReference"/>
        </w:rPr>
        <w:commentReference w:id="18"/>
      </w:r>
      <w:r>
        <w:rPr>
          <w:w w:val="105"/>
        </w:rPr>
        <w:t xml:space="preserve">an equivalent occupational series to GS-1102 </w:t>
      </w:r>
      <w:r w:rsidR="006C7F32">
        <w:rPr>
          <w:w w:val="105"/>
        </w:rPr>
        <w:t xml:space="preserve">that </w:t>
      </w:r>
      <w:r>
        <w:rPr>
          <w:w w:val="105"/>
        </w:rPr>
        <w:t>may be</w:t>
      </w:r>
      <w:r>
        <w:rPr>
          <w:spacing w:val="80"/>
          <w:w w:val="105"/>
        </w:rPr>
        <w:t xml:space="preserve"> </w:t>
      </w:r>
      <w:r>
        <w:rPr>
          <w:w w:val="105"/>
        </w:rPr>
        <w:t>selected</w:t>
      </w:r>
      <w:r>
        <w:rPr>
          <w:spacing w:val="37"/>
          <w:w w:val="105"/>
        </w:rPr>
        <w:t xml:space="preserve"> </w:t>
      </w:r>
      <w:r>
        <w:rPr>
          <w:w w:val="105"/>
        </w:rPr>
        <w:t>for</w:t>
      </w:r>
      <w:r>
        <w:rPr>
          <w:spacing w:val="37"/>
          <w:w w:val="105"/>
        </w:rPr>
        <w:t xml:space="preserve"> </w:t>
      </w:r>
      <w:r>
        <w:rPr>
          <w:w w:val="105"/>
        </w:rPr>
        <w:t>a</w:t>
      </w:r>
      <w:r>
        <w:rPr>
          <w:spacing w:val="37"/>
          <w:w w:val="105"/>
        </w:rPr>
        <w:t xml:space="preserve"> </w:t>
      </w:r>
      <w:r>
        <w:rPr>
          <w:w w:val="105"/>
        </w:rPr>
        <w:t>contracting</w:t>
      </w:r>
      <w:r>
        <w:rPr>
          <w:spacing w:val="37"/>
          <w:w w:val="105"/>
        </w:rPr>
        <w:t xml:space="preserve"> </w:t>
      </w:r>
      <w:r>
        <w:rPr>
          <w:w w:val="105"/>
        </w:rPr>
        <w:t>officer</w:t>
      </w:r>
      <w:r>
        <w:rPr>
          <w:spacing w:val="37"/>
          <w:w w:val="105"/>
        </w:rPr>
        <w:t xml:space="preserve"> </w:t>
      </w:r>
      <w:r>
        <w:rPr>
          <w:w w:val="105"/>
        </w:rPr>
        <w:t>appointment</w:t>
      </w:r>
      <w:r>
        <w:rPr>
          <w:spacing w:val="37"/>
          <w:w w:val="105"/>
        </w:rPr>
        <w:t xml:space="preserve"> </w:t>
      </w:r>
      <w:r>
        <w:rPr>
          <w:w w:val="105"/>
        </w:rPr>
        <w:t>in</w:t>
      </w:r>
      <w:r>
        <w:rPr>
          <w:spacing w:val="37"/>
          <w:w w:val="105"/>
        </w:rPr>
        <w:t xml:space="preserve"> </w:t>
      </w:r>
      <w:r>
        <w:rPr>
          <w:w w:val="105"/>
        </w:rPr>
        <w:t>accordance</w:t>
      </w:r>
      <w:r>
        <w:rPr>
          <w:spacing w:val="37"/>
          <w:w w:val="105"/>
        </w:rPr>
        <w:t xml:space="preserve"> </w:t>
      </w:r>
      <w:r>
        <w:rPr>
          <w:w w:val="105"/>
        </w:rPr>
        <w:t>with</w:t>
      </w:r>
      <w:r>
        <w:rPr>
          <w:spacing w:val="37"/>
          <w:w w:val="105"/>
        </w:rPr>
        <w:t xml:space="preserve"> </w:t>
      </w:r>
      <w:r>
        <w:rPr>
          <w:w w:val="105"/>
        </w:rPr>
        <w:t>this</w:t>
      </w:r>
      <w:r>
        <w:rPr>
          <w:spacing w:val="37"/>
          <w:w w:val="105"/>
        </w:rPr>
        <w:t xml:space="preserve"> </w:t>
      </w:r>
      <w:r>
        <w:rPr>
          <w:w w:val="105"/>
        </w:rPr>
        <w:t>MP.</w:t>
      </w:r>
      <w:r w:rsidR="008A350D">
        <w:rPr>
          <w:w w:val="105"/>
        </w:rPr>
        <w:t xml:space="preserve"> </w:t>
      </w:r>
      <w:r w:rsidR="00D87B21">
        <w:rPr>
          <w:w w:val="105"/>
        </w:rPr>
        <w:t xml:space="preserve"> </w:t>
      </w:r>
      <w:commentRangeStart w:id="19"/>
      <w:r w:rsidR="006C7F32">
        <w:rPr>
          <w:rFonts w:eastAsia="Times New Roman"/>
        </w:rPr>
        <w:t>LN candidates for zero-dollar and SAT limited warrants must meet the same requirements for zero dollar and SAT warrants described in para (j)(1). LN candidates for $5M and $25M limited warrants must have successfully</w:t>
      </w:r>
      <w:r w:rsidR="006C7F32">
        <w:rPr>
          <w:rFonts w:eastAsia="Times New Roman"/>
          <w:spacing w:val="27"/>
        </w:rPr>
        <w:t xml:space="preserve"> </w:t>
      </w:r>
      <w:r w:rsidR="006C7F32">
        <w:rPr>
          <w:rFonts w:eastAsia="Times New Roman"/>
        </w:rPr>
        <w:t>completed</w:t>
      </w:r>
      <w:r w:rsidR="006C7F32">
        <w:rPr>
          <w:rFonts w:eastAsia="Times New Roman"/>
          <w:spacing w:val="27"/>
        </w:rPr>
        <w:t xml:space="preserve"> </w:t>
      </w:r>
      <w:r w:rsidR="006C7F32">
        <w:rPr>
          <w:rFonts w:eastAsia="Times New Roman"/>
        </w:rPr>
        <w:t>the</w:t>
      </w:r>
      <w:r w:rsidR="006C7F32">
        <w:rPr>
          <w:rFonts w:eastAsia="Times New Roman"/>
          <w:spacing w:val="27"/>
        </w:rPr>
        <w:t xml:space="preserve"> </w:t>
      </w:r>
      <w:r w:rsidR="006C7F32">
        <w:rPr>
          <w:rFonts w:eastAsia="Times New Roman"/>
        </w:rPr>
        <w:t xml:space="preserve">COT, possess a baccalaureate degree and a minimum of two years of contracting experience, and shall complete all contracting courses required for </w:t>
      </w:r>
      <w:hyperlink r:id="rId32" w:history="1">
        <w:r w:rsidR="006C7F32">
          <w:rPr>
            <w:rStyle w:val="Hyperlink"/>
            <w:rFonts w:eastAsia="Times New Roman"/>
          </w:rPr>
          <w:t>DoD Contracting Professional Certification</w:t>
        </w:r>
      </w:hyperlink>
      <w:r w:rsidR="006C7F32">
        <w:rPr>
          <w:rFonts w:eastAsia="Times New Roman"/>
        </w:rPr>
        <w:t xml:space="preserve"> (LNs do not have access to the system for the certification portion) or shall possess legacy DAWIA Contracting certification (Level I, II, or III). LN Unlimited Warrant candidates must meet all of the requirements described in this paragraph for $5M and $25M limited LN Warrants and must also</w:t>
      </w:r>
      <w:r w:rsidR="006C7F32">
        <w:rPr>
          <w:rFonts w:eastAsia="Times New Roman"/>
          <w:spacing w:val="27"/>
        </w:rPr>
        <w:t xml:space="preserve"> </w:t>
      </w:r>
      <w:r w:rsidR="006C7F32">
        <w:rPr>
          <w:rFonts w:eastAsia="Times New Roman"/>
        </w:rPr>
        <w:t>pass</w:t>
      </w:r>
      <w:r w:rsidR="006C7F32">
        <w:rPr>
          <w:rFonts w:eastAsia="Times New Roman"/>
          <w:spacing w:val="27"/>
        </w:rPr>
        <w:t xml:space="preserve"> </w:t>
      </w:r>
      <w:r w:rsidR="006C7F32">
        <w:rPr>
          <w:rFonts w:eastAsia="Times New Roman"/>
        </w:rPr>
        <w:t>a</w:t>
      </w:r>
      <w:r w:rsidR="006C7F32">
        <w:rPr>
          <w:rFonts w:eastAsia="Times New Roman"/>
          <w:spacing w:val="27"/>
        </w:rPr>
        <w:t xml:space="preserve"> </w:t>
      </w:r>
      <w:r w:rsidR="006C7F32">
        <w:rPr>
          <w:rFonts w:eastAsia="Times New Roman"/>
        </w:rPr>
        <w:t>warrant</w:t>
      </w:r>
      <w:r w:rsidR="006C7F32">
        <w:rPr>
          <w:rFonts w:eastAsia="Times New Roman"/>
          <w:spacing w:val="27"/>
        </w:rPr>
        <w:t xml:space="preserve"> </w:t>
      </w:r>
      <w:r w:rsidR="006C7F32">
        <w:rPr>
          <w:rFonts w:eastAsia="Times New Roman"/>
        </w:rPr>
        <w:t>board.  All LN Warrants are</w:t>
      </w:r>
      <w:r w:rsidR="006C7F32">
        <w:rPr>
          <w:rFonts w:eastAsia="Times New Roman"/>
          <w:color w:val="FF0000"/>
        </w:rPr>
        <w:t xml:space="preserve"> </w:t>
      </w:r>
      <w:r w:rsidR="006C7F32">
        <w:rPr>
          <w:rFonts w:eastAsia="Times New Roman"/>
        </w:rPr>
        <w:t>non-transferrable.</w:t>
      </w:r>
      <w:commentRangeEnd w:id="19"/>
      <w:r w:rsidR="003F13CB">
        <w:rPr>
          <w:rStyle w:val="CommentReference"/>
        </w:rPr>
        <w:commentReference w:id="19"/>
      </w:r>
    </w:p>
    <w:p w14:paraId="130BE381" w14:textId="77777777" w:rsidR="00283F3F" w:rsidRDefault="00283F3F" w:rsidP="00283F3F">
      <w:pPr>
        <w:pStyle w:val="BodyText"/>
        <w:spacing w:before="1"/>
        <w:rPr>
          <w:sz w:val="21"/>
        </w:rPr>
      </w:pPr>
    </w:p>
    <w:p w14:paraId="336B322C" w14:textId="30CF297E" w:rsidR="00283F3F" w:rsidRDefault="00283F3F" w:rsidP="00283F3F">
      <w:pPr>
        <w:pStyle w:val="BodyText"/>
        <w:spacing w:before="10"/>
        <w:rPr>
          <w:sz w:val="23"/>
        </w:rPr>
      </w:pPr>
    </w:p>
    <w:p w14:paraId="23001762" w14:textId="65DAC466" w:rsidR="00283F3F" w:rsidRPr="00E610B2" w:rsidRDefault="00572F27" w:rsidP="00283F3F">
      <w:pPr>
        <w:pStyle w:val="ListParagraph"/>
        <w:numPr>
          <w:ilvl w:val="0"/>
          <w:numId w:val="4"/>
        </w:numPr>
        <w:tabs>
          <w:tab w:val="left" w:pos="388"/>
        </w:tabs>
        <w:spacing w:before="3" w:line="271" w:lineRule="auto"/>
        <w:ind w:right="115" w:firstLine="0"/>
        <w:rPr>
          <w:rStyle w:val="ui-provider"/>
          <w:sz w:val="21"/>
        </w:rPr>
      </w:pPr>
      <w:commentRangeStart w:id="20"/>
      <w:r w:rsidRPr="00E610B2">
        <w:rPr>
          <w:w w:val="105"/>
          <w:u w:val="single"/>
        </w:rPr>
        <w:t xml:space="preserve">Contingency </w:t>
      </w:r>
      <w:r w:rsidR="00E610B2" w:rsidRPr="00E610B2">
        <w:rPr>
          <w:w w:val="105"/>
          <w:u w:val="single"/>
        </w:rPr>
        <w:t>Contracting Force</w:t>
      </w:r>
      <w:r w:rsidR="00E610B2">
        <w:rPr>
          <w:rStyle w:val="ui-provider"/>
        </w:rPr>
        <w:t xml:space="preserve">. In accordance with 10 USC 1724 and DODI 5000.66, a member of the </w:t>
      </w:r>
      <w:r w:rsidR="00E610B2" w:rsidRPr="00E610B2">
        <w:rPr>
          <w:rStyle w:val="ui-provider"/>
        </w:rPr>
        <w:t xml:space="preserve">contingency contracting force in AFSC 6C0X1 and 6C000 who do not possess a baccalaureate degree from an accredited institution may be nominated, evaluated, and selected for a zero dollar (administrative warrant for accomplishing zero-dollar, administrative actions only), SAT, $5M, or $25M limited warrant provided that the individual meets </w:t>
      </w:r>
      <w:r w:rsidR="00E610B2" w:rsidRPr="00E610B2">
        <w:rPr>
          <w:rStyle w:val="ui-provider"/>
          <w:color w:val="000000"/>
        </w:rPr>
        <w:t>all other requirements for the warrant type and dollar value described in paragraph (j)</w:t>
      </w:r>
      <w:r w:rsidR="00E610B2" w:rsidRPr="00E610B2">
        <w:rPr>
          <w:rStyle w:val="ui-provider"/>
        </w:rPr>
        <w:t xml:space="preserve">. Since all active duty enlisted members of the </w:t>
      </w:r>
      <w:r w:rsidR="00E610B2">
        <w:rPr>
          <w:rStyle w:val="ui-provider"/>
        </w:rPr>
        <w:t>DAF</w:t>
      </w:r>
      <w:r w:rsidR="00E610B2" w:rsidRPr="00E610B2">
        <w:rPr>
          <w:rStyle w:val="ui-provider"/>
        </w:rPr>
        <w:t xml:space="preserve"> Contracting AFSCs 6C0X1 and 6C000 who are serving in an Air Force acquisition coded position are members of the Contingency Contracting Force</w:t>
      </w:r>
      <w:r w:rsidR="00E610B2">
        <w:rPr>
          <w:rStyle w:val="ui-provider"/>
        </w:rPr>
        <w:t>,</w:t>
      </w:r>
      <w:r w:rsidR="00E610B2" w:rsidRPr="00E610B2">
        <w:rPr>
          <w:rStyle w:val="ui-provider"/>
        </w:rPr>
        <w:t xml:space="preserve"> regardless of the place of duty performance or the position held, there is no need to issue a separate Contingency Contracting Officer warrant. Military and Civilian personnel with an active </w:t>
      </w:r>
      <w:r w:rsidR="00E610B2">
        <w:rPr>
          <w:rStyle w:val="ui-provider"/>
        </w:rPr>
        <w:t>DAF</w:t>
      </w:r>
      <w:r w:rsidR="00E610B2" w:rsidRPr="00E610B2">
        <w:rPr>
          <w:rStyle w:val="ui-provider"/>
        </w:rPr>
        <w:t xml:space="preserve"> warrant may use their existing warrant in support of both non-contingency and Contingency Operations.</w:t>
      </w:r>
      <w:r w:rsidR="00E610B2">
        <w:rPr>
          <w:rStyle w:val="ui-provider"/>
        </w:rPr>
        <w:t> </w:t>
      </w:r>
      <w:commentRangeEnd w:id="20"/>
      <w:r w:rsidR="003F13CB">
        <w:rPr>
          <w:rStyle w:val="CommentReference"/>
        </w:rPr>
        <w:commentReference w:id="20"/>
      </w:r>
    </w:p>
    <w:p w14:paraId="0FE05CBD" w14:textId="77777777" w:rsidR="00E610B2" w:rsidRPr="00E610B2" w:rsidRDefault="00E610B2" w:rsidP="00E610B2">
      <w:pPr>
        <w:pStyle w:val="ListParagraph"/>
        <w:tabs>
          <w:tab w:val="left" w:pos="388"/>
        </w:tabs>
        <w:spacing w:before="3" w:line="271" w:lineRule="auto"/>
        <w:ind w:right="115"/>
        <w:rPr>
          <w:sz w:val="21"/>
        </w:rPr>
      </w:pPr>
    </w:p>
    <w:p w14:paraId="3993D902" w14:textId="17E63DDD" w:rsidR="00283F3F" w:rsidRPr="00027FED" w:rsidRDefault="00283F3F" w:rsidP="00283F3F">
      <w:pPr>
        <w:pStyle w:val="ListParagraph"/>
        <w:numPr>
          <w:ilvl w:val="0"/>
          <w:numId w:val="4"/>
        </w:numPr>
        <w:tabs>
          <w:tab w:val="left" w:pos="512"/>
        </w:tabs>
        <w:spacing w:before="3" w:line="271" w:lineRule="auto"/>
        <w:ind w:right="309" w:firstLine="0"/>
        <w:rPr>
          <w:sz w:val="21"/>
        </w:rPr>
      </w:pPr>
      <w:bookmarkStart w:id="21" w:name="_Hlk162434198"/>
      <w:r w:rsidRPr="00027FED">
        <w:rPr>
          <w:w w:val="105"/>
          <w:u w:val="single"/>
        </w:rPr>
        <w:t>Non-Transferable Warrants</w:t>
      </w:r>
      <w:r w:rsidRPr="00027FED">
        <w:rPr>
          <w:w w:val="105"/>
        </w:rPr>
        <w:t>. Non-transferable warrants may be issued for specific functions or buying activities (e.g., contract closeout, defective pricing actions, funding modifications,</w:t>
      </w:r>
      <w:r w:rsidRPr="00027FED">
        <w:rPr>
          <w:spacing w:val="80"/>
          <w:w w:val="150"/>
        </w:rPr>
        <w:t xml:space="preserve"> </w:t>
      </w:r>
      <w:r w:rsidRPr="00027FED">
        <w:rPr>
          <w:w w:val="105"/>
        </w:rPr>
        <w:t>administrative modifications, specific contracts, units, etc.)</w:t>
      </w:r>
      <w:r w:rsidR="00D3580D" w:rsidRPr="00027FED">
        <w:rPr>
          <w:w w:val="105"/>
        </w:rPr>
        <w:t>.</w:t>
      </w:r>
      <w:r w:rsidR="00C02432" w:rsidRPr="00027FED">
        <w:rPr>
          <w:w w:val="105"/>
        </w:rPr>
        <w:t xml:space="preserve"> </w:t>
      </w:r>
      <w:r w:rsidRPr="00027FED">
        <w:rPr>
          <w:w w:val="105"/>
        </w:rPr>
        <w:t xml:space="preserve"> </w:t>
      </w:r>
      <w:commentRangeStart w:id="22"/>
      <w:r w:rsidR="005D0882" w:rsidRPr="00027FED">
        <w:rPr>
          <w:w w:val="105"/>
        </w:rPr>
        <w:t xml:space="preserve">Candidates </w:t>
      </w:r>
      <w:r w:rsidR="00710D70" w:rsidRPr="00027FED">
        <w:rPr>
          <w:w w:val="105"/>
        </w:rPr>
        <w:t>for zero</w:t>
      </w:r>
      <w:r w:rsidR="00390E51" w:rsidRPr="00027FED">
        <w:rPr>
          <w:w w:val="105"/>
        </w:rPr>
        <w:t>-</w:t>
      </w:r>
      <w:r w:rsidR="00710D70" w:rsidRPr="00027FED">
        <w:rPr>
          <w:w w:val="105"/>
        </w:rPr>
        <w:t xml:space="preserve">dollar and SAT warrants must </w:t>
      </w:r>
      <w:r w:rsidR="00AA5BC5" w:rsidRPr="00027FED">
        <w:rPr>
          <w:w w:val="105"/>
        </w:rPr>
        <w:t>meet the same requirements for the warrant type and dollar value described in paragraph (j)</w:t>
      </w:r>
      <w:r w:rsidR="00AA5BC5">
        <w:rPr>
          <w:w w:val="105"/>
        </w:rPr>
        <w:t>(1).</w:t>
      </w:r>
      <w:r w:rsidR="00710D70" w:rsidRPr="00027FED">
        <w:rPr>
          <w:w w:val="105"/>
        </w:rPr>
        <w:t xml:space="preserve"> </w:t>
      </w:r>
      <w:r w:rsidRPr="00027FED">
        <w:rPr>
          <w:w w:val="105"/>
        </w:rPr>
        <w:t>Candidates for limited non-transferable</w:t>
      </w:r>
      <w:r w:rsidRPr="00027FED">
        <w:rPr>
          <w:spacing w:val="40"/>
          <w:w w:val="105"/>
        </w:rPr>
        <w:t xml:space="preserve"> </w:t>
      </w:r>
      <w:r w:rsidRPr="00027FED">
        <w:rPr>
          <w:w w:val="105"/>
        </w:rPr>
        <w:t xml:space="preserve">warrants </w:t>
      </w:r>
      <w:r w:rsidR="00107CC5" w:rsidRPr="00027FED">
        <w:rPr>
          <w:w w:val="105"/>
        </w:rPr>
        <w:t>valued at $5M</w:t>
      </w:r>
      <w:r w:rsidR="00175796" w:rsidRPr="00027FED">
        <w:rPr>
          <w:w w:val="105"/>
        </w:rPr>
        <w:t xml:space="preserve"> </w:t>
      </w:r>
      <w:r w:rsidR="000C0F98" w:rsidRPr="00027FED">
        <w:rPr>
          <w:w w:val="105"/>
        </w:rPr>
        <w:t>must meet the same requirements for the warrant type and dollar value described in paragraph (</w:t>
      </w:r>
      <w:r w:rsidR="00BA5D7A" w:rsidRPr="00027FED">
        <w:rPr>
          <w:w w:val="105"/>
        </w:rPr>
        <w:t>j</w:t>
      </w:r>
      <w:r w:rsidR="000C0F98" w:rsidRPr="00027FED">
        <w:rPr>
          <w:w w:val="105"/>
        </w:rPr>
        <w:t>)</w:t>
      </w:r>
      <w:r w:rsidR="00636B3C">
        <w:rPr>
          <w:w w:val="105"/>
        </w:rPr>
        <w:t>(2)</w:t>
      </w:r>
      <w:r w:rsidR="00AA5BC5">
        <w:rPr>
          <w:w w:val="105"/>
        </w:rPr>
        <w:t>; howeve</w:t>
      </w:r>
      <w:r w:rsidR="00AA5BC5" w:rsidRPr="00636B3C">
        <w:rPr>
          <w:w w:val="105"/>
        </w:rPr>
        <w:t>r, i</w:t>
      </w:r>
      <w:r w:rsidR="00AA5BC5" w:rsidRPr="00636B3C">
        <w:t>n the case of a non-transferrable $5M warrant limited strictly to incremental funding-only and/or admin-only actions, passage of the COT is recommended but not required.</w:t>
      </w:r>
      <w:r w:rsidR="00AA5BC5">
        <w:t xml:space="preserve"> </w:t>
      </w:r>
      <w:r w:rsidR="00AA5BC5" w:rsidRPr="00027FED">
        <w:rPr>
          <w:w w:val="105"/>
        </w:rPr>
        <w:t>Candidates for limited non-transferable</w:t>
      </w:r>
      <w:r w:rsidR="00AA5BC5" w:rsidRPr="00027FED">
        <w:rPr>
          <w:spacing w:val="40"/>
          <w:w w:val="105"/>
        </w:rPr>
        <w:t xml:space="preserve"> </w:t>
      </w:r>
      <w:r w:rsidR="00AA5BC5" w:rsidRPr="00027FED">
        <w:rPr>
          <w:w w:val="105"/>
        </w:rPr>
        <w:t>warrants valued at $25M must meet the same requirements for the warrant type and dollar value described in paragraph (j)</w:t>
      </w:r>
      <w:r w:rsidR="00636B3C">
        <w:rPr>
          <w:w w:val="105"/>
        </w:rPr>
        <w:t>(3)</w:t>
      </w:r>
      <w:r w:rsidR="00AA5BC5">
        <w:rPr>
          <w:w w:val="105"/>
        </w:rPr>
        <w:t xml:space="preserve">. </w:t>
      </w:r>
      <w:r w:rsidRPr="00027FED">
        <w:rPr>
          <w:w w:val="105"/>
        </w:rPr>
        <w:t>The SF1402 must clearly state “Limited Non-Transferable Warrant” and cite the specific warrant limitations.</w:t>
      </w:r>
      <w:r w:rsidR="0038530D" w:rsidRPr="00027FED">
        <w:rPr>
          <w:w w:val="105"/>
        </w:rPr>
        <w:t xml:space="preserve">  </w:t>
      </w:r>
      <w:commentRangeEnd w:id="22"/>
      <w:r w:rsidR="003F13CB">
        <w:rPr>
          <w:rStyle w:val="CommentReference"/>
        </w:rPr>
        <w:commentReference w:id="22"/>
      </w:r>
    </w:p>
    <w:bookmarkEnd w:id="21"/>
    <w:p w14:paraId="59436E8E" w14:textId="77777777" w:rsidR="00027FED" w:rsidRPr="00027FED" w:rsidRDefault="00027FED" w:rsidP="00027FED">
      <w:pPr>
        <w:tabs>
          <w:tab w:val="left" w:pos="512"/>
        </w:tabs>
        <w:spacing w:before="3" w:line="271" w:lineRule="auto"/>
        <w:ind w:right="309"/>
        <w:rPr>
          <w:sz w:val="21"/>
        </w:rPr>
      </w:pPr>
    </w:p>
    <w:p w14:paraId="24288EC0" w14:textId="0EDA912B" w:rsidR="00283F3F" w:rsidRPr="005E3E51" w:rsidRDefault="00283F3F" w:rsidP="005E3E51">
      <w:pPr>
        <w:pStyle w:val="ListParagraph"/>
        <w:numPr>
          <w:ilvl w:val="0"/>
          <w:numId w:val="4"/>
        </w:numPr>
        <w:tabs>
          <w:tab w:val="left" w:pos="452"/>
        </w:tabs>
        <w:spacing w:before="1"/>
        <w:ind w:left="452" w:hanging="342"/>
      </w:pPr>
      <w:r w:rsidRPr="001A38D0">
        <w:rPr>
          <w:w w:val="105"/>
          <w:u w:val="single"/>
        </w:rPr>
        <w:t>Warrant</w:t>
      </w:r>
      <w:r w:rsidRPr="001A38D0">
        <w:rPr>
          <w:spacing w:val="4"/>
          <w:w w:val="105"/>
          <w:u w:val="single"/>
        </w:rPr>
        <w:t xml:space="preserve"> </w:t>
      </w:r>
      <w:r w:rsidRPr="001A38D0">
        <w:rPr>
          <w:w w:val="105"/>
          <w:u w:val="single"/>
        </w:rPr>
        <w:t>Transfer</w:t>
      </w:r>
      <w:r w:rsidRPr="001A38D0">
        <w:rPr>
          <w:spacing w:val="5"/>
          <w:w w:val="105"/>
          <w:u w:val="single"/>
        </w:rPr>
        <w:t xml:space="preserve"> </w:t>
      </w:r>
      <w:r w:rsidRPr="001A38D0">
        <w:rPr>
          <w:w w:val="105"/>
          <w:u w:val="single"/>
        </w:rPr>
        <w:t>and</w:t>
      </w:r>
      <w:r w:rsidRPr="001A38D0">
        <w:rPr>
          <w:spacing w:val="4"/>
          <w:w w:val="105"/>
          <w:u w:val="single"/>
        </w:rPr>
        <w:t xml:space="preserve"> </w:t>
      </w:r>
      <w:r w:rsidRPr="001A38D0">
        <w:rPr>
          <w:spacing w:val="-2"/>
          <w:w w:val="105"/>
          <w:u w:val="single"/>
        </w:rPr>
        <w:t>Reinstatement</w:t>
      </w:r>
      <w:r>
        <w:rPr>
          <w:spacing w:val="-2"/>
          <w:w w:val="105"/>
        </w:rPr>
        <w:t>.</w:t>
      </w:r>
    </w:p>
    <w:p w14:paraId="42F9131F" w14:textId="7715ED97" w:rsidR="00283F3F" w:rsidRDefault="00283F3F" w:rsidP="00674F25">
      <w:pPr>
        <w:pStyle w:val="ListParagraph"/>
        <w:numPr>
          <w:ilvl w:val="1"/>
          <w:numId w:val="4"/>
        </w:numPr>
        <w:tabs>
          <w:tab w:val="left" w:pos="450"/>
        </w:tabs>
        <w:spacing w:line="271" w:lineRule="auto"/>
        <w:ind w:left="1080" w:right="221" w:hanging="360"/>
      </w:pPr>
      <w:commentRangeStart w:id="23"/>
      <w:r>
        <w:rPr>
          <w:w w:val="105"/>
        </w:rPr>
        <w:t>Warrants</w:t>
      </w:r>
      <w:r>
        <w:rPr>
          <w:spacing w:val="29"/>
          <w:w w:val="105"/>
        </w:rPr>
        <w:t xml:space="preserve"> </w:t>
      </w:r>
      <w:r>
        <w:rPr>
          <w:w w:val="105"/>
        </w:rPr>
        <w:t>issued</w:t>
      </w:r>
      <w:r>
        <w:rPr>
          <w:spacing w:val="29"/>
          <w:w w:val="105"/>
        </w:rPr>
        <w:t xml:space="preserve"> </w:t>
      </w:r>
      <w:r>
        <w:rPr>
          <w:w w:val="105"/>
        </w:rPr>
        <w:t>in</w:t>
      </w:r>
      <w:r>
        <w:rPr>
          <w:spacing w:val="29"/>
          <w:w w:val="105"/>
        </w:rPr>
        <w:t xml:space="preserve"> </w:t>
      </w:r>
      <w:r>
        <w:rPr>
          <w:w w:val="105"/>
        </w:rPr>
        <w:t>accordance</w:t>
      </w:r>
      <w:r>
        <w:rPr>
          <w:spacing w:val="29"/>
          <w:w w:val="105"/>
        </w:rPr>
        <w:t xml:space="preserve"> </w:t>
      </w:r>
      <w:r>
        <w:rPr>
          <w:w w:val="105"/>
        </w:rPr>
        <w:t>with</w:t>
      </w:r>
      <w:r>
        <w:rPr>
          <w:spacing w:val="29"/>
          <w:w w:val="105"/>
        </w:rPr>
        <w:t xml:space="preserve"> </w:t>
      </w:r>
      <w:r>
        <w:rPr>
          <w:w w:val="105"/>
        </w:rPr>
        <w:t>this</w:t>
      </w:r>
      <w:r>
        <w:rPr>
          <w:spacing w:val="29"/>
          <w:w w:val="105"/>
        </w:rPr>
        <w:t xml:space="preserve"> </w:t>
      </w:r>
      <w:r>
        <w:rPr>
          <w:w w:val="105"/>
        </w:rPr>
        <w:t>MP,</w:t>
      </w:r>
      <w:r>
        <w:rPr>
          <w:spacing w:val="29"/>
          <w:w w:val="105"/>
        </w:rPr>
        <w:t xml:space="preserve"> </w:t>
      </w:r>
      <w:r>
        <w:rPr>
          <w:w w:val="105"/>
        </w:rPr>
        <w:t>except</w:t>
      </w:r>
      <w:r>
        <w:rPr>
          <w:spacing w:val="29"/>
          <w:w w:val="105"/>
        </w:rPr>
        <w:t xml:space="preserve"> </w:t>
      </w:r>
      <w:r>
        <w:rPr>
          <w:w w:val="105"/>
        </w:rPr>
        <w:t>for</w:t>
      </w:r>
      <w:r>
        <w:rPr>
          <w:spacing w:val="29"/>
          <w:w w:val="105"/>
        </w:rPr>
        <w:t xml:space="preserve"> </w:t>
      </w:r>
      <w:r>
        <w:rPr>
          <w:w w:val="105"/>
        </w:rPr>
        <w:t>those</w:t>
      </w:r>
      <w:r>
        <w:rPr>
          <w:spacing w:val="29"/>
          <w:w w:val="105"/>
        </w:rPr>
        <w:t xml:space="preserve"> </w:t>
      </w:r>
      <w:r>
        <w:rPr>
          <w:w w:val="105"/>
        </w:rPr>
        <w:t>issued</w:t>
      </w:r>
      <w:r>
        <w:rPr>
          <w:spacing w:val="29"/>
          <w:w w:val="105"/>
        </w:rPr>
        <w:t xml:space="preserve"> </w:t>
      </w:r>
      <w:r>
        <w:rPr>
          <w:w w:val="105"/>
        </w:rPr>
        <w:t>in</w:t>
      </w:r>
      <w:r>
        <w:rPr>
          <w:spacing w:val="29"/>
          <w:w w:val="105"/>
        </w:rPr>
        <w:t xml:space="preserve"> </w:t>
      </w:r>
      <w:r>
        <w:rPr>
          <w:w w:val="105"/>
        </w:rPr>
        <w:t>accordance</w:t>
      </w:r>
      <w:r>
        <w:rPr>
          <w:spacing w:val="29"/>
          <w:w w:val="105"/>
        </w:rPr>
        <w:t xml:space="preserve"> </w:t>
      </w:r>
      <w:r>
        <w:rPr>
          <w:w w:val="105"/>
        </w:rPr>
        <w:t xml:space="preserve">with </w:t>
      </w:r>
      <w:r>
        <w:rPr>
          <w:w w:val="105"/>
        </w:rPr>
        <w:lastRenderedPageBreak/>
        <w:t>paragraph</w:t>
      </w:r>
      <w:r w:rsidR="00B33F63">
        <w:rPr>
          <w:w w:val="105"/>
        </w:rPr>
        <w:t>s (l) and</w:t>
      </w:r>
      <w:r>
        <w:rPr>
          <w:spacing w:val="28"/>
          <w:w w:val="105"/>
        </w:rPr>
        <w:t xml:space="preserve"> </w:t>
      </w:r>
      <w:r>
        <w:rPr>
          <w:w w:val="105"/>
        </w:rPr>
        <w:t>(m)</w:t>
      </w:r>
      <w:r>
        <w:rPr>
          <w:spacing w:val="28"/>
          <w:w w:val="105"/>
        </w:rPr>
        <w:t xml:space="preserve"> </w:t>
      </w:r>
      <w:r>
        <w:rPr>
          <w:w w:val="105"/>
        </w:rPr>
        <w:t>above,</w:t>
      </w:r>
      <w:r>
        <w:rPr>
          <w:spacing w:val="28"/>
          <w:w w:val="105"/>
        </w:rPr>
        <w:t xml:space="preserve"> </w:t>
      </w:r>
      <w:r>
        <w:rPr>
          <w:w w:val="105"/>
        </w:rPr>
        <w:t>are</w:t>
      </w:r>
      <w:r>
        <w:rPr>
          <w:spacing w:val="28"/>
          <w:w w:val="105"/>
        </w:rPr>
        <w:t xml:space="preserve"> </w:t>
      </w:r>
      <w:r>
        <w:rPr>
          <w:w w:val="105"/>
        </w:rPr>
        <w:t>transferable</w:t>
      </w:r>
      <w:r>
        <w:rPr>
          <w:spacing w:val="28"/>
          <w:w w:val="105"/>
        </w:rPr>
        <w:t xml:space="preserve"> </w:t>
      </w:r>
      <w:r>
        <w:rPr>
          <w:w w:val="105"/>
        </w:rPr>
        <w:t>across</w:t>
      </w:r>
      <w:r>
        <w:rPr>
          <w:spacing w:val="28"/>
          <w:w w:val="105"/>
        </w:rPr>
        <w:t xml:space="preserve"> </w:t>
      </w:r>
      <w:r>
        <w:rPr>
          <w:w w:val="105"/>
        </w:rPr>
        <w:t>the</w:t>
      </w:r>
      <w:r>
        <w:rPr>
          <w:spacing w:val="28"/>
          <w:w w:val="105"/>
        </w:rPr>
        <w:t xml:space="preserve"> </w:t>
      </w:r>
      <w:r w:rsidR="009D6836" w:rsidRPr="001A38D0">
        <w:rPr>
          <w:w w:val="105"/>
        </w:rPr>
        <w:t>D</w:t>
      </w:r>
      <w:r>
        <w:rPr>
          <w:w w:val="105"/>
        </w:rPr>
        <w:t>AF.</w:t>
      </w:r>
      <w:r>
        <w:rPr>
          <w:spacing w:val="28"/>
          <w:w w:val="105"/>
        </w:rPr>
        <w:t xml:space="preserve"> </w:t>
      </w:r>
      <w:r>
        <w:rPr>
          <w:w w:val="105"/>
        </w:rPr>
        <w:t>As</w:t>
      </w:r>
      <w:r>
        <w:rPr>
          <w:spacing w:val="28"/>
          <w:w w:val="105"/>
        </w:rPr>
        <w:t xml:space="preserve"> </w:t>
      </w:r>
      <w:r>
        <w:rPr>
          <w:w w:val="105"/>
        </w:rPr>
        <w:t>long</w:t>
      </w:r>
      <w:r>
        <w:rPr>
          <w:spacing w:val="28"/>
          <w:w w:val="105"/>
        </w:rPr>
        <w:t xml:space="preserve"> </w:t>
      </w:r>
      <w:r>
        <w:rPr>
          <w:w w:val="105"/>
        </w:rPr>
        <w:t>as</w:t>
      </w:r>
      <w:r>
        <w:rPr>
          <w:spacing w:val="28"/>
          <w:w w:val="105"/>
        </w:rPr>
        <w:t xml:space="preserve"> </w:t>
      </w:r>
      <w:r>
        <w:rPr>
          <w:w w:val="105"/>
        </w:rPr>
        <w:t>a</w:t>
      </w:r>
      <w:r>
        <w:rPr>
          <w:spacing w:val="28"/>
          <w:w w:val="105"/>
        </w:rPr>
        <w:t xml:space="preserve"> </w:t>
      </w:r>
      <w:r>
        <w:rPr>
          <w:w w:val="105"/>
        </w:rPr>
        <w:t>warrant</w:t>
      </w:r>
      <w:r>
        <w:rPr>
          <w:spacing w:val="28"/>
          <w:w w:val="105"/>
        </w:rPr>
        <w:t xml:space="preserve"> </w:t>
      </w:r>
      <w:r>
        <w:rPr>
          <w:w w:val="105"/>
        </w:rPr>
        <w:t>is</w:t>
      </w:r>
      <w:r>
        <w:rPr>
          <w:spacing w:val="28"/>
          <w:w w:val="105"/>
        </w:rPr>
        <w:t xml:space="preserve"> </w:t>
      </w:r>
      <w:r>
        <w:rPr>
          <w:w w:val="105"/>
        </w:rPr>
        <w:t>in</w:t>
      </w:r>
      <w:r>
        <w:rPr>
          <w:spacing w:val="28"/>
          <w:w w:val="105"/>
        </w:rPr>
        <w:t xml:space="preserve"> </w:t>
      </w:r>
      <w:r>
        <w:rPr>
          <w:w w:val="105"/>
        </w:rPr>
        <w:t>good</w:t>
      </w:r>
      <w:r>
        <w:rPr>
          <w:spacing w:val="28"/>
          <w:w w:val="105"/>
        </w:rPr>
        <w:t xml:space="preserve"> </w:t>
      </w:r>
      <w:r>
        <w:rPr>
          <w:w w:val="105"/>
        </w:rPr>
        <w:t>standing,</w:t>
      </w:r>
      <w:r>
        <w:rPr>
          <w:spacing w:val="28"/>
          <w:w w:val="105"/>
        </w:rPr>
        <w:t xml:space="preserve"> </w:t>
      </w:r>
      <w:r>
        <w:rPr>
          <w:w w:val="105"/>
        </w:rPr>
        <w:t>an individual shall not be required to test or board again. However, warrant transferability does not guarantee</w:t>
      </w:r>
      <w:r>
        <w:rPr>
          <w:spacing w:val="31"/>
          <w:w w:val="105"/>
        </w:rPr>
        <w:t xml:space="preserve"> </w:t>
      </w:r>
      <w:r>
        <w:rPr>
          <w:w w:val="105"/>
        </w:rPr>
        <w:t>immediate</w:t>
      </w:r>
      <w:r>
        <w:rPr>
          <w:spacing w:val="31"/>
          <w:w w:val="105"/>
        </w:rPr>
        <w:t xml:space="preserve"> </w:t>
      </w:r>
      <w:r>
        <w:rPr>
          <w:w w:val="105"/>
        </w:rPr>
        <w:t>utilization,</w:t>
      </w:r>
      <w:r>
        <w:rPr>
          <w:spacing w:val="31"/>
          <w:w w:val="105"/>
        </w:rPr>
        <w:t xml:space="preserve"> </w:t>
      </w:r>
      <w:r>
        <w:rPr>
          <w:w w:val="105"/>
        </w:rPr>
        <w:t>as</w:t>
      </w:r>
      <w:r>
        <w:rPr>
          <w:spacing w:val="31"/>
          <w:w w:val="105"/>
        </w:rPr>
        <w:t xml:space="preserve"> </w:t>
      </w:r>
      <w:r>
        <w:rPr>
          <w:w w:val="105"/>
        </w:rPr>
        <w:t>the</w:t>
      </w:r>
      <w:r>
        <w:rPr>
          <w:spacing w:val="31"/>
          <w:w w:val="105"/>
        </w:rPr>
        <w:t xml:space="preserve"> </w:t>
      </w:r>
      <w:r>
        <w:rPr>
          <w:w w:val="105"/>
        </w:rPr>
        <w:t>gaining</w:t>
      </w:r>
      <w:r>
        <w:rPr>
          <w:spacing w:val="31"/>
          <w:w w:val="105"/>
        </w:rPr>
        <w:t xml:space="preserve"> </w:t>
      </w:r>
      <w:r>
        <w:rPr>
          <w:w w:val="105"/>
        </w:rPr>
        <w:t>appointing</w:t>
      </w:r>
      <w:r>
        <w:rPr>
          <w:spacing w:val="31"/>
          <w:w w:val="105"/>
        </w:rPr>
        <w:t xml:space="preserve"> </w:t>
      </w:r>
      <w:r>
        <w:rPr>
          <w:w w:val="105"/>
        </w:rPr>
        <w:t>official</w:t>
      </w:r>
      <w:r>
        <w:rPr>
          <w:spacing w:val="31"/>
          <w:w w:val="105"/>
        </w:rPr>
        <w:t xml:space="preserve"> </w:t>
      </w:r>
      <w:r w:rsidR="00B51BD1" w:rsidRPr="00BA432E">
        <w:rPr>
          <w:w w:val="105"/>
        </w:rPr>
        <w:t>(see paragraph (g)(1)</w:t>
      </w:r>
      <w:r w:rsidR="00CC3851">
        <w:rPr>
          <w:w w:val="105"/>
        </w:rPr>
        <w:t>)</w:t>
      </w:r>
      <w:r w:rsidR="00B51BD1">
        <w:rPr>
          <w:w w:val="105"/>
        </w:rPr>
        <w:t xml:space="preserve"> </w:t>
      </w:r>
      <w:r>
        <w:rPr>
          <w:w w:val="105"/>
        </w:rPr>
        <w:t>may</w:t>
      </w:r>
      <w:r>
        <w:rPr>
          <w:spacing w:val="31"/>
          <w:w w:val="105"/>
        </w:rPr>
        <w:t xml:space="preserve"> </w:t>
      </w:r>
      <w:r>
        <w:rPr>
          <w:w w:val="105"/>
        </w:rPr>
        <w:t>determine</w:t>
      </w:r>
      <w:r>
        <w:rPr>
          <w:spacing w:val="31"/>
          <w:w w:val="105"/>
        </w:rPr>
        <w:t xml:space="preserve"> </w:t>
      </w:r>
      <w:r>
        <w:rPr>
          <w:w w:val="105"/>
        </w:rPr>
        <w:t>that</w:t>
      </w:r>
      <w:r>
        <w:rPr>
          <w:spacing w:val="31"/>
          <w:w w:val="105"/>
        </w:rPr>
        <w:t xml:space="preserve"> </w:t>
      </w:r>
      <w:r>
        <w:rPr>
          <w:w w:val="105"/>
        </w:rPr>
        <w:t>time</w:t>
      </w:r>
      <w:r>
        <w:rPr>
          <w:spacing w:val="31"/>
          <w:w w:val="105"/>
        </w:rPr>
        <w:t xml:space="preserve"> </w:t>
      </w:r>
      <w:r>
        <w:rPr>
          <w:w w:val="105"/>
        </w:rPr>
        <w:t xml:space="preserve">is needed to facilitate familiarity with new workload responsibilities and organizational procedures. </w:t>
      </w:r>
      <w:r w:rsidR="008665F3">
        <w:rPr>
          <w:w w:val="105"/>
        </w:rPr>
        <w:t xml:space="preserve"> When </w:t>
      </w:r>
      <w:r w:rsidR="00661F93">
        <w:rPr>
          <w:w w:val="105"/>
        </w:rPr>
        <w:t>a Contracting Officer moves from one organization to another, the losing organization’s FP shall change the affect</w:t>
      </w:r>
      <w:r w:rsidR="0084278E">
        <w:rPr>
          <w:w w:val="105"/>
        </w:rPr>
        <w:t>ed</w:t>
      </w:r>
      <w:r w:rsidR="00661F93">
        <w:rPr>
          <w:w w:val="105"/>
        </w:rPr>
        <w:t xml:space="preserve"> warrant record to </w:t>
      </w:r>
      <w:r w:rsidR="00965B7E">
        <w:rPr>
          <w:w w:val="105"/>
        </w:rPr>
        <w:t>Inactive and annotate any pertinent information in the notes.  The gaining FP shall review the incoming Contracting Officer’s warrant record to ensure</w:t>
      </w:r>
      <w:r w:rsidR="00581078">
        <w:rPr>
          <w:w w:val="105"/>
        </w:rPr>
        <w:t xml:space="preserve"> it is current, accurate, complete, and in good standing.</w:t>
      </w:r>
      <w:r w:rsidR="00965B7E">
        <w:rPr>
          <w:w w:val="105"/>
        </w:rPr>
        <w:t xml:space="preserve"> </w:t>
      </w:r>
      <w:r w:rsidR="003F5324">
        <w:rPr>
          <w:w w:val="105"/>
        </w:rPr>
        <w:t xml:space="preserve"> Further </w:t>
      </w:r>
      <w:r w:rsidR="00E97A0F">
        <w:rPr>
          <w:w w:val="105"/>
        </w:rPr>
        <w:t>i</w:t>
      </w:r>
      <w:r>
        <w:rPr>
          <w:w w:val="105"/>
        </w:rPr>
        <w:t>nstructions regarding electronically transferring a warrant to a new organization are located in the</w:t>
      </w:r>
      <w:r>
        <w:rPr>
          <w:spacing w:val="40"/>
          <w:w w:val="105"/>
        </w:rPr>
        <w:t xml:space="preserve"> </w:t>
      </w:r>
      <w:hyperlink r:id="rId33" w:history="1">
        <w:r w:rsidRPr="00674F25">
          <w:rPr>
            <w:rStyle w:val="Hyperlink"/>
            <w:spacing w:val="-2"/>
            <w:w w:val="105"/>
          </w:rPr>
          <w:t>AFCOWTT</w:t>
        </w:r>
      </w:hyperlink>
      <w:r>
        <w:rPr>
          <w:spacing w:val="-2"/>
          <w:w w:val="105"/>
        </w:rPr>
        <w:t>.</w:t>
      </w:r>
      <w:commentRangeEnd w:id="23"/>
      <w:r w:rsidR="003F13CB">
        <w:rPr>
          <w:rStyle w:val="CommentReference"/>
        </w:rPr>
        <w:commentReference w:id="23"/>
      </w:r>
    </w:p>
    <w:p w14:paraId="685F6F04" w14:textId="77777777" w:rsidR="00283F3F" w:rsidRDefault="00283F3F" w:rsidP="00674F25">
      <w:pPr>
        <w:pStyle w:val="BodyText"/>
        <w:spacing w:before="4"/>
        <w:ind w:left="1080" w:hanging="360"/>
        <w:rPr>
          <w:sz w:val="21"/>
        </w:rPr>
      </w:pPr>
    </w:p>
    <w:p w14:paraId="3032D5BB" w14:textId="40147171" w:rsidR="00283F3F" w:rsidRDefault="00283F3F" w:rsidP="00674F25">
      <w:pPr>
        <w:pStyle w:val="ListParagraph"/>
        <w:numPr>
          <w:ilvl w:val="1"/>
          <w:numId w:val="4"/>
        </w:numPr>
        <w:tabs>
          <w:tab w:val="left" w:pos="450"/>
        </w:tabs>
        <w:spacing w:line="271" w:lineRule="auto"/>
        <w:ind w:left="1080" w:right="177" w:hanging="360"/>
      </w:pPr>
      <w:r>
        <w:rPr>
          <w:w w:val="105"/>
        </w:rPr>
        <w:t>Warrant reinstatement is applicable to an individual who previously held a</w:t>
      </w:r>
      <w:r w:rsidR="00E83445">
        <w:rPr>
          <w:w w:val="105"/>
        </w:rPr>
        <w:t xml:space="preserve"> </w:t>
      </w:r>
      <w:commentRangeStart w:id="24"/>
      <w:r w:rsidR="00E83445">
        <w:rPr>
          <w:w w:val="105"/>
        </w:rPr>
        <w:t>D</w:t>
      </w:r>
      <w:r>
        <w:rPr>
          <w:w w:val="105"/>
        </w:rPr>
        <w:t xml:space="preserve">AF </w:t>
      </w:r>
      <w:commentRangeEnd w:id="24"/>
      <w:r w:rsidR="003F13CB">
        <w:rPr>
          <w:rStyle w:val="CommentReference"/>
        </w:rPr>
        <w:commentReference w:id="24"/>
      </w:r>
      <w:r>
        <w:rPr>
          <w:w w:val="105"/>
        </w:rPr>
        <w:t>warrant and</w:t>
      </w:r>
      <w:r>
        <w:rPr>
          <w:spacing w:val="80"/>
          <w:w w:val="105"/>
        </w:rPr>
        <w:t xml:space="preserve"> </w:t>
      </w:r>
      <w:r>
        <w:rPr>
          <w:w w:val="105"/>
        </w:rPr>
        <w:t>whose warrant was subsequently terminated for reasons such as reassignment or resignation. A request to reinstate a</w:t>
      </w:r>
      <w:r w:rsidR="008A6CD0">
        <w:rPr>
          <w:w w:val="105"/>
        </w:rPr>
        <w:t xml:space="preserve"> </w:t>
      </w:r>
      <w:commentRangeStart w:id="25"/>
      <w:r w:rsidR="008A6CD0">
        <w:rPr>
          <w:w w:val="105"/>
        </w:rPr>
        <w:t>D</w:t>
      </w:r>
      <w:r>
        <w:rPr>
          <w:w w:val="105"/>
        </w:rPr>
        <w:t xml:space="preserve">AF </w:t>
      </w:r>
      <w:commentRangeEnd w:id="25"/>
      <w:r w:rsidR="003F13CB">
        <w:rPr>
          <w:rStyle w:val="CommentReference"/>
        </w:rPr>
        <w:commentReference w:id="25"/>
      </w:r>
      <w:r>
        <w:rPr>
          <w:w w:val="105"/>
        </w:rPr>
        <w:t>warrant must be submitted to the appointing official for approval through</w:t>
      </w:r>
      <w:r>
        <w:rPr>
          <w:spacing w:val="40"/>
          <w:w w:val="105"/>
        </w:rPr>
        <w:t xml:space="preserve"> </w:t>
      </w:r>
      <w:r>
        <w:rPr>
          <w:w w:val="105"/>
        </w:rPr>
        <w:t xml:space="preserve">the designated FP using the </w:t>
      </w:r>
      <w:hyperlink r:id="rId34">
        <w:r>
          <w:rPr>
            <w:color w:val="27314A"/>
            <w:w w:val="105"/>
            <w:u w:val="single" w:color="27314A"/>
          </w:rPr>
          <w:t>COWER</w:t>
        </w:r>
      </w:hyperlink>
      <w:r>
        <w:rPr>
          <w:w w:val="105"/>
        </w:rPr>
        <w:t>. The appointing official shall document their assessment and</w:t>
      </w:r>
      <w:r>
        <w:rPr>
          <w:spacing w:val="80"/>
          <w:w w:val="150"/>
        </w:rPr>
        <w:t xml:space="preserve"> </w:t>
      </w:r>
      <w:r>
        <w:rPr>
          <w:w w:val="105"/>
        </w:rPr>
        <w:t xml:space="preserve">rationale for warrant reinstatement on the </w:t>
      </w:r>
      <w:hyperlink r:id="rId35">
        <w:r>
          <w:rPr>
            <w:color w:val="27314A"/>
            <w:w w:val="105"/>
            <w:u w:val="single" w:color="27314A"/>
          </w:rPr>
          <w:t>COWER</w:t>
        </w:r>
      </w:hyperlink>
      <w:r>
        <w:rPr>
          <w:w w:val="105"/>
        </w:rPr>
        <w:t>.</w:t>
      </w:r>
    </w:p>
    <w:p w14:paraId="31A1F6D3" w14:textId="77777777" w:rsidR="00283F3F" w:rsidRDefault="00283F3F" w:rsidP="00283F3F">
      <w:pPr>
        <w:spacing w:line="271" w:lineRule="auto"/>
      </w:pPr>
    </w:p>
    <w:p w14:paraId="342267A1" w14:textId="1FA5B9D6" w:rsidR="00E83445" w:rsidRDefault="00AA1AA0" w:rsidP="001A38D0">
      <w:pPr>
        <w:pStyle w:val="ListParagraph"/>
        <w:numPr>
          <w:ilvl w:val="0"/>
          <w:numId w:val="4"/>
        </w:numPr>
        <w:tabs>
          <w:tab w:val="left" w:pos="444"/>
        </w:tabs>
        <w:spacing w:before="4" w:line="271" w:lineRule="auto"/>
        <w:ind w:right="301"/>
      </w:pPr>
      <w:r w:rsidRPr="00AA1AA0">
        <w:rPr>
          <w:w w:val="105"/>
        </w:rPr>
        <w:t xml:space="preserve"> </w:t>
      </w:r>
      <w:r w:rsidR="00283F3F" w:rsidRPr="00E83445">
        <w:rPr>
          <w:w w:val="105"/>
          <w:u w:val="single"/>
        </w:rPr>
        <w:t>Grandfathered</w:t>
      </w:r>
      <w:r w:rsidR="00283F3F" w:rsidRPr="00E83445">
        <w:rPr>
          <w:spacing w:val="40"/>
          <w:w w:val="105"/>
          <w:u w:val="single"/>
        </w:rPr>
        <w:t xml:space="preserve"> </w:t>
      </w:r>
      <w:r w:rsidR="00283F3F" w:rsidRPr="00E83445">
        <w:rPr>
          <w:w w:val="105"/>
          <w:u w:val="single"/>
        </w:rPr>
        <w:t>Contracting</w:t>
      </w:r>
      <w:r w:rsidR="00283F3F" w:rsidRPr="00E83445">
        <w:rPr>
          <w:spacing w:val="40"/>
          <w:w w:val="105"/>
          <w:u w:val="single"/>
        </w:rPr>
        <w:t xml:space="preserve"> </w:t>
      </w:r>
      <w:r w:rsidR="00283F3F" w:rsidRPr="00E83445">
        <w:rPr>
          <w:w w:val="105"/>
          <w:u w:val="single"/>
        </w:rPr>
        <w:t>Officers</w:t>
      </w:r>
      <w:r w:rsidR="00283F3F" w:rsidRPr="00E83445">
        <w:rPr>
          <w:w w:val="105"/>
        </w:rPr>
        <w:t>.</w:t>
      </w:r>
      <w:r w:rsidR="00283F3F" w:rsidRPr="00E83445">
        <w:rPr>
          <w:spacing w:val="40"/>
          <w:w w:val="105"/>
        </w:rPr>
        <w:t xml:space="preserve"> </w:t>
      </w:r>
      <w:commentRangeStart w:id="26"/>
      <w:r w:rsidR="00283F3F" w:rsidRPr="00E83445">
        <w:rPr>
          <w:w w:val="105"/>
        </w:rPr>
        <w:t>Current</w:t>
      </w:r>
      <w:r w:rsidR="00283F3F" w:rsidRPr="00E83445">
        <w:rPr>
          <w:spacing w:val="40"/>
          <w:w w:val="105"/>
        </w:rPr>
        <w:t xml:space="preserve"> </w:t>
      </w:r>
      <w:r w:rsidR="00283F3F" w:rsidRPr="00E83445">
        <w:rPr>
          <w:w w:val="105"/>
        </w:rPr>
        <w:t>COs</w:t>
      </w:r>
      <w:r w:rsidR="00283F3F" w:rsidRPr="00E83445">
        <w:rPr>
          <w:spacing w:val="40"/>
          <w:w w:val="105"/>
        </w:rPr>
        <w:t xml:space="preserve"> </w:t>
      </w:r>
      <w:r w:rsidR="00283F3F" w:rsidRPr="00E83445">
        <w:rPr>
          <w:w w:val="105"/>
        </w:rPr>
        <w:t>are</w:t>
      </w:r>
      <w:r w:rsidR="00283F3F" w:rsidRPr="00E83445">
        <w:rPr>
          <w:spacing w:val="40"/>
          <w:w w:val="105"/>
        </w:rPr>
        <w:t xml:space="preserve"> </w:t>
      </w:r>
      <w:r w:rsidR="00283F3F" w:rsidRPr="00E83445">
        <w:rPr>
          <w:w w:val="105"/>
        </w:rPr>
        <w:t>not</w:t>
      </w:r>
      <w:r w:rsidR="00283F3F" w:rsidRPr="00E83445">
        <w:rPr>
          <w:spacing w:val="40"/>
          <w:w w:val="105"/>
        </w:rPr>
        <w:t xml:space="preserve"> </w:t>
      </w:r>
      <w:r w:rsidR="00283F3F" w:rsidRPr="00E83445">
        <w:rPr>
          <w:w w:val="105"/>
        </w:rPr>
        <w:t>required</w:t>
      </w:r>
      <w:r w:rsidR="00283F3F" w:rsidRPr="00E83445">
        <w:rPr>
          <w:spacing w:val="40"/>
          <w:w w:val="105"/>
        </w:rPr>
        <w:t xml:space="preserve"> </w:t>
      </w:r>
      <w:r w:rsidR="00283F3F" w:rsidRPr="00E83445">
        <w:rPr>
          <w:w w:val="105"/>
        </w:rPr>
        <w:t>to</w:t>
      </w:r>
      <w:r w:rsidR="00283F3F" w:rsidRPr="00E83445">
        <w:rPr>
          <w:spacing w:val="40"/>
          <w:w w:val="105"/>
        </w:rPr>
        <w:t xml:space="preserve"> </w:t>
      </w:r>
      <w:r w:rsidR="00283F3F" w:rsidRPr="00E83445">
        <w:rPr>
          <w:w w:val="105"/>
        </w:rPr>
        <w:t>be</w:t>
      </w:r>
      <w:r w:rsidR="00283F3F" w:rsidRPr="00E83445">
        <w:rPr>
          <w:spacing w:val="40"/>
          <w:w w:val="105"/>
        </w:rPr>
        <w:t xml:space="preserve"> </w:t>
      </w:r>
      <w:r w:rsidR="00283F3F" w:rsidRPr="00E83445">
        <w:rPr>
          <w:w w:val="105"/>
        </w:rPr>
        <w:t>tested,</w:t>
      </w:r>
      <w:r w:rsidR="00283F3F" w:rsidRPr="00E83445">
        <w:rPr>
          <w:spacing w:val="40"/>
          <w:w w:val="105"/>
        </w:rPr>
        <w:t xml:space="preserve"> </w:t>
      </w:r>
      <w:r w:rsidR="00283F3F" w:rsidRPr="00E83445">
        <w:rPr>
          <w:w w:val="105"/>
        </w:rPr>
        <w:t>boarded,</w:t>
      </w:r>
      <w:r w:rsidR="00283F3F" w:rsidRPr="00E83445">
        <w:rPr>
          <w:spacing w:val="40"/>
          <w:w w:val="105"/>
        </w:rPr>
        <w:t xml:space="preserve"> </w:t>
      </w:r>
      <w:r w:rsidR="00283F3F" w:rsidRPr="00E83445">
        <w:rPr>
          <w:w w:val="105"/>
        </w:rPr>
        <w:t>or reappointed as a result of the issuance of, or changes to, this MP</w:t>
      </w:r>
      <w:r w:rsidR="00864E76" w:rsidRPr="00E83445">
        <w:rPr>
          <w:w w:val="105"/>
        </w:rPr>
        <w:t>; h</w:t>
      </w:r>
      <w:r w:rsidR="00283F3F" w:rsidRPr="00E83445">
        <w:rPr>
          <w:w w:val="105"/>
        </w:rPr>
        <w:t>owever, those with limited non-</w:t>
      </w:r>
      <w:r w:rsidR="00283F3F" w:rsidRPr="00E83445">
        <w:rPr>
          <w:spacing w:val="80"/>
          <w:w w:val="150"/>
        </w:rPr>
        <w:t xml:space="preserve"> </w:t>
      </w:r>
      <w:r w:rsidR="00283F3F" w:rsidRPr="00E83445">
        <w:rPr>
          <w:w w:val="105"/>
        </w:rPr>
        <w:t xml:space="preserve">transferable or limited transferable warrants must meet the requirements of this MP to obtain a transferable and/or higher dollar value warrant. </w:t>
      </w:r>
      <w:commentRangeEnd w:id="26"/>
      <w:r w:rsidR="003F13CB">
        <w:rPr>
          <w:rStyle w:val="CommentReference"/>
        </w:rPr>
        <w:commentReference w:id="26"/>
      </w:r>
    </w:p>
    <w:p w14:paraId="0D4F3CD7" w14:textId="77777777" w:rsidR="00283F3F" w:rsidRPr="001A38D0" w:rsidRDefault="00283F3F" w:rsidP="001A38D0">
      <w:pPr>
        <w:pStyle w:val="ListParagraph"/>
        <w:rPr>
          <w:sz w:val="21"/>
        </w:rPr>
      </w:pPr>
    </w:p>
    <w:p w14:paraId="33DDACF1" w14:textId="53835C13" w:rsidR="00283F3F" w:rsidRDefault="00283F3F" w:rsidP="00AA1AA0">
      <w:pPr>
        <w:pStyle w:val="ListParagraph"/>
        <w:numPr>
          <w:ilvl w:val="0"/>
          <w:numId w:val="4"/>
        </w:numPr>
        <w:tabs>
          <w:tab w:val="left" w:pos="451"/>
        </w:tabs>
        <w:spacing w:line="271" w:lineRule="auto"/>
        <w:ind w:left="180" w:right="172" w:hanging="360"/>
      </w:pPr>
      <w:r>
        <w:rPr>
          <w:w w:val="105"/>
          <w:u w:val="single"/>
        </w:rPr>
        <w:t>Warrants Issued Based on External Warrant Credentials</w:t>
      </w:r>
      <w:r>
        <w:rPr>
          <w:w w:val="105"/>
        </w:rPr>
        <w:t>. A new AF 1102 with external, federal</w:t>
      </w:r>
      <w:r>
        <w:rPr>
          <w:spacing w:val="40"/>
          <w:w w:val="105"/>
        </w:rPr>
        <w:t xml:space="preserve"> </w:t>
      </w:r>
      <w:r>
        <w:rPr>
          <w:w w:val="105"/>
        </w:rPr>
        <w:t>government</w:t>
      </w:r>
      <w:r>
        <w:rPr>
          <w:spacing w:val="26"/>
          <w:w w:val="105"/>
        </w:rPr>
        <w:t xml:space="preserve"> </w:t>
      </w:r>
      <w:r>
        <w:rPr>
          <w:w w:val="105"/>
        </w:rPr>
        <w:t>CO</w:t>
      </w:r>
      <w:r>
        <w:rPr>
          <w:spacing w:val="26"/>
          <w:w w:val="105"/>
        </w:rPr>
        <w:t xml:space="preserve"> </w:t>
      </w:r>
      <w:r>
        <w:rPr>
          <w:w w:val="105"/>
        </w:rPr>
        <w:t>experience</w:t>
      </w:r>
      <w:r>
        <w:rPr>
          <w:spacing w:val="26"/>
          <w:w w:val="105"/>
        </w:rPr>
        <w:t xml:space="preserve"> </w:t>
      </w:r>
      <w:r>
        <w:rPr>
          <w:w w:val="105"/>
        </w:rPr>
        <w:t>may</w:t>
      </w:r>
      <w:r>
        <w:rPr>
          <w:spacing w:val="26"/>
          <w:w w:val="105"/>
        </w:rPr>
        <w:t xml:space="preserve"> </w:t>
      </w:r>
      <w:r>
        <w:rPr>
          <w:w w:val="105"/>
        </w:rPr>
        <w:t>be</w:t>
      </w:r>
      <w:r>
        <w:rPr>
          <w:spacing w:val="26"/>
          <w:w w:val="105"/>
        </w:rPr>
        <w:t xml:space="preserve"> </w:t>
      </w:r>
      <w:r>
        <w:rPr>
          <w:w w:val="105"/>
        </w:rPr>
        <w:t>issued</w:t>
      </w:r>
      <w:r>
        <w:rPr>
          <w:spacing w:val="26"/>
          <w:w w:val="105"/>
        </w:rPr>
        <w:t xml:space="preserve"> </w:t>
      </w:r>
      <w:r>
        <w:rPr>
          <w:w w:val="105"/>
        </w:rPr>
        <w:t>an</w:t>
      </w:r>
      <w:r>
        <w:rPr>
          <w:spacing w:val="26"/>
          <w:w w:val="105"/>
        </w:rPr>
        <w:t xml:space="preserve"> </w:t>
      </w:r>
      <w:ins w:id="27" w:author="AMANDA" w:date="2024-05-17T12:41:00Z">
        <w:r w:rsidR="0068726D">
          <w:rPr>
            <w:spacing w:val="26"/>
            <w:w w:val="105"/>
          </w:rPr>
          <w:t>D</w:t>
        </w:r>
      </w:ins>
      <w:r>
        <w:rPr>
          <w:w w:val="105"/>
        </w:rPr>
        <w:t>AF</w:t>
      </w:r>
      <w:r>
        <w:rPr>
          <w:spacing w:val="26"/>
          <w:w w:val="105"/>
        </w:rPr>
        <w:t xml:space="preserve"> </w:t>
      </w:r>
      <w:r>
        <w:rPr>
          <w:w w:val="105"/>
        </w:rPr>
        <w:t>warrant</w:t>
      </w:r>
      <w:r>
        <w:rPr>
          <w:spacing w:val="26"/>
          <w:w w:val="105"/>
        </w:rPr>
        <w:t xml:space="preserve"> </w:t>
      </w:r>
      <w:r>
        <w:rPr>
          <w:w w:val="105"/>
        </w:rPr>
        <w:t>without</w:t>
      </w:r>
      <w:r>
        <w:rPr>
          <w:spacing w:val="26"/>
          <w:w w:val="105"/>
        </w:rPr>
        <w:t xml:space="preserve"> </w:t>
      </w:r>
      <w:r>
        <w:rPr>
          <w:w w:val="105"/>
        </w:rPr>
        <w:t>meeting</w:t>
      </w:r>
      <w:r>
        <w:rPr>
          <w:spacing w:val="26"/>
          <w:w w:val="105"/>
        </w:rPr>
        <w:t xml:space="preserve"> </w:t>
      </w:r>
      <w:r>
        <w:rPr>
          <w:w w:val="105"/>
        </w:rPr>
        <w:t>the</w:t>
      </w:r>
      <w:r>
        <w:rPr>
          <w:spacing w:val="26"/>
          <w:w w:val="105"/>
        </w:rPr>
        <w:t xml:space="preserve"> </w:t>
      </w:r>
      <w:r>
        <w:rPr>
          <w:w w:val="105"/>
        </w:rPr>
        <w:t>requirements</w:t>
      </w:r>
      <w:r>
        <w:rPr>
          <w:spacing w:val="26"/>
          <w:w w:val="105"/>
        </w:rPr>
        <w:t xml:space="preserve"> </w:t>
      </w:r>
      <w:r>
        <w:rPr>
          <w:w w:val="105"/>
        </w:rPr>
        <w:t>of</w:t>
      </w:r>
      <w:r>
        <w:rPr>
          <w:spacing w:val="26"/>
          <w:w w:val="105"/>
        </w:rPr>
        <w:t xml:space="preserve"> </w:t>
      </w:r>
      <w:r>
        <w:rPr>
          <w:w w:val="105"/>
        </w:rPr>
        <w:t>this MP (COT and vetting process or warrant board) based on the discretion of the appointing official,</w:t>
      </w:r>
      <w:r>
        <w:rPr>
          <w:spacing w:val="80"/>
          <w:w w:val="105"/>
        </w:rPr>
        <w:t xml:space="preserve"> </w:t>
      </w:r>
      <w:r>
        <w:rPr>
          <w:w w:val="105"/>
        </w:rPr>
        <w:t xml:space="preserve">provided they meet the qualification requirements at </w:t>
      </w:r>
      <w:hyperlink r:id="rId36" w:anchor="201.603-2">
        <w:r>
          <w:rPr>
            <w:color w:val="27314A"/>
            <w:w w:val="105"/>
            <w:u w:val="single" w:color="27314A"/>
          </w:rPr>
          <w:t>DFARS 201.603-2</w:t>
        </w:r>
      </w:hyperlink>
      <w:r>
        <w:rPr>
          <w:w w:val="105"/>
        </w:rPr>
        <w:t>. The appointing official must conduct</w:t>
      </w:r>
      <w:r>
        <w:rPr>
          <w:spacing w:val="28"/>
          <w:w w:val="105"/>
        </w:rPr>
        <w:t xml:space="preserve"> </w:t>
      </w:r>
      <w:r>
        <w:rPr>
          <w:w w:val="105"/>
        </w:rPr>
        <w:t>an</w:t>
      </w:r>
      <w:r>
        <w:rPr>
          <w:spacing w:val="28"/>
          <w:w w:val="105"/>
        </w:rPr>
        <w:t xml:space="preserve"> </w:t>
      </w:r>
      <w:r>
        <w:rPr>
          <w:w w:val="105"/>
        </w:rPr>
        <w:t>assessment</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candidate’s</w:t>
      </w:r>
      <w:r>
        <w:rPr>
          <w:spacing w:val="28"/>
          <w:w w:val="105"/>
        </w:rPr>
        <w:t xml:space="preserve"> </w:t>
      </w:r>
      <w:r>
        <w:rPr>
          <w:w w:val="105"/>
        </w:rPr>
        <w:t>qualifications</w:t>
      </w:r>
      <w:r>
        <w:rPr>
          <w:spacing w:val="28"/>
          <w:w w:val="105"/>
        </w:rPr>
        <w:t xml:space="preserve"> </w:t>
      </w:r>
      <w:r>
        <w:rPr>
          <w:w w:val="105"/>
        </w:rPr>
        <w:t>and</w:t>
      </w:r>
      <w:r>
        <w:rPr>
          <w:spacing w:val="28"/>
          <w:w w:val="105"/>
        </w:rPr>
        <w:t xml:space="preserve"> </w:t>
      </w:r>
      <w:r>
        <w:rPr>
          <w:w w:val="105"/>
        </w:rPr>
        <w:t>experience</w:t>
      </w:r>
      <w:r>
        <w:rPr>
          <w:spacing w:val="28"/>
          <w:w w:val="105"/>
        </w:rPr>
        <w:t xml:space="preserve"> </w:t>
      </w:r>
      <w:r>
        <w:rPr>
          <w:w w:val="105"/>
        </w:rPr>
        <w:t>prior</w:t>
      </w:r>
      <w:r>
        <w:rPr>
          <w:spacing w:val="28"/>
          <w:w w:val="105"/>
        </w:rPr>
        <w:t xml:space="preserve"> </w:t>
      </w:r>
      <w:r>
        <w:rPr>
          <w:w w:val="105"/>
        </w:rPr>
        <w:t>to</w:t>
      </w:r>
      <w:r>
        <w:rPr>
          <w:spacing w:val="28"/>
          <w:w w:val="105"/>
        </w:rPr>
        <w:t xml:space="preserve"> </w:t>
      </w:r>
      <w:r>
        <w:rPr>
          <w:w w:val="105"/>
        </w:rPr>
        <w:t>the</w:t>
      </w:r>
      <w:r>
        <w:rPr>
          <w:spacing w:val="28"/>
          <w:w w:val="105"/>
        </w:rPr>
        <w:t xml:space="preserve"> </w:t>
      </w:r>
      <w:r>
        <w:rPr>
          <w:w w:val="105"/>
        </w:rPr>
        <w:t>issuance</w:t>
      </w:r>
      <w:r>
        <w:rPr>
          <w:spacing w:val="28"/>
          <w:w w:val="105"/>
        </w:rPr>
        <w:t xml:space="preserve"> </w:t>
      </w:r>
      <w:r>
        <w:rPr>
          <w:w w:val="105"/>
        </w:rPr>
        <w:t>of</w:t>
      </w:r>
      <w:r>
        <w:rPr>
          <w:spacing w:val="28"/>
          <w:w w:val="105"/>
        </w:rPr>
        <w:t xml:space="preserve"> </w:t>
      </w:r>
      <w:r>
        <w:rPr>
          <w:w w:val="105"/>
        </w:rPr>
        <w:t>a</w:t>
      </w:r>
      <w:r w:rsidR="00E83445">
        <w:rPr>
          <w:w w:val="105"/>
        </w:rPr>
        <w:t xml:space="preserve"> </w:t>
      </w:r>
      <w:commentRangeStart w:id="28"/>
      <w:r w:rsidR="00E83445">
        <w:rPr>
          <w:w w:val="105"/>
        </w:rPr>
        <w:t>D</w:t>
      </w:r>
      <w:r>
        <w:rPr>
          <w:w w:val="105"/>
        </w:rPr>
        <w:t>AF</w:t>
      </w:r>
      <w:r>
        <w:rPr>
          <w:spacing w:val="29"/>
          <w:w w:val="105"/>
        </w:rPr>
        <w:t xml:space="preserve"> </w:t>
      </w:r>
      <w:commentRangeEnd w:id="28"/>
      <w:r w:rsidR="0068726D">
        <w:rPr>
          <w:rStyle w:val="CommentReference"/>
        </w:rPr>
        <w:commentReference w:id="28"/>
      </w:r>
      <w:r>
        <w:rPr>
          <w:w w:val="105"/>
        </w:rPr>
        <w:t>warrant.</w:t>
      </w:r>
      <w:r>
        <w:rPr>
          <w:spacing w:val="29"/>
          <w:w w:val="105"/>
        </w:rPr>
        <w:t xml:space="preserve"> </w:t>
      </w:r>
      <w:r>
        <w:rPr>
          <w:w w:val="105"/>
        </w:rPr>
        <w:t>The</w:t>
      </w:r>
      <w:r>
        <w:rPr>
          <w:spacing w:val="29"/>
          <w:w w:val="105"/>
        </w:rPr>
        <w:t xml:space="preserve"> </w:t>
      </w:r>
      <w:r>
        <w:rPr>
          <w:w w:val="105"/>
        </w:rPr>
        <w:t>appointing</w:t>
      </w:r>
      <w:r>
        <w:rPr>
          <w:spacing w:val="29"/>
          <w:w w:val="105"/>
        </w:rPr>
        <w:t xml:space="preserve"> </w:t>
      </w:r>
      <w:r>
        <w:rPr>
          <w:w w:val="105"/>
        </w:rPr>
        <w:t>official</w:t>
      </w:r>
      <w:r>
        <w:rPr>
          <w:spacing w:val="29"/>
          <w:w w:val="105"/>
        </w:rPr>
        <w:t xml:space="preserve"> </w:t>
      </w:r>
      <w:r>
        <w:rPr>
          <w:w w:val="105"/>
        </w:rPr>
        <w:t>shall</w:t>
      </w:r>
      <w:r>
        <w:rPr>
          <w:spacing w:val="29"/>
          <w:w w:val="105"/>
        </w:rPr>
        <w:t xml:space="preserve"> </w:t>
      </w:r>
      <w:r>
        <w:rPr>
          <w:w w:val="105"/>
        </w:rPr>
        <w:t>document</w:t>
      </w:r>
      <w:r>
        <w:rPr>
          <w:spacing w:val="29"/>
          <w:w w:val="105"/>
        </w:rPr>
        <w:t xml:space="preserve"> </w:t>
      </w:r>
      <w:r>
        <w:rPr>
          <w:w w:val="105"/>
        </w:rPr>
        <w:t>the</w:t>
      </w:r>
      <w:r>
        <w:rPr>
          <w:spacing w:val="29"/>
          <w:w w:val="105"/>
        </w:rPr>
        <w:t xml:space="preserve"> </w:t>
      </w:r>
      <w:r>
        <w:rPr>
          <w:w w:val="105"/>
        </w:rPr>
        <w:t>rationale</w:t>
      </w:r>
      <w:r>
        <w:rPr>
          <w:spacing w:val="29"/>
          <w:w w:val="105"/>
        </w:rPr>
        <w:t xml:space="preserve"> </w:t>
      </w:r>
      <w:r>
        <w:rPr>
          <w:w w:val="105"/>
        </w:rPr>
        <w:t>for</w:t>
      </w:r>
      <w:r>
        <w:rPr>
          <w:spacing w:val="29"/>
          <w:w w:val="105"/>
        </w:rPr>
        <w:t xml:space="preserve"> </w:t>
      </w:r>
      <w:r>
        <w:rPr>
          <w:w w:val="105"/>
        </w:rPr>
        <w:t>appointment</w:t>
      </w:r>
      <w:r>
        <w:rPr>
          <w:spacing w:val="29"/>
          <w:w w:val="105"/>
        </w:rPr>
        <w:t xml:space="preserve"> </w:t>
      </w:r>
      <w:r>
        <w:rPr>
          <w:w w:val="105"/>
        </w:rPr>
        <w:t>on</w:t>
      </w:r>
      <w:r>
        <w:rPr>
          <w:spacing w:val="29"/>
          <w:w w:val="105"/>
        </w:rPr>
        <w:t xml:space="preserve"> </w:t>
      </w:r>
      <w:r>
        <w:rPr>
          <w:w w:val="105"/>
        </w:rPr>
        <w:t>the</w:t>
      </w:r>
      <w:r>
        <w:rPr>
          <w:spacing w:val="29"/>
          <w:w w:val="105"/>
        </w:rPr>
        <w:t xml:space="preserve"> </w:t>
      </w:r>
      <w:r>
        <w:rPr>
          <w:w w:val="105"/>
        </w:rPr>
        <w:t>COWER (</w:t>
      </w:r>
      <w:hyperlink r:id="rId37" w:history="1">
        <w:r w:rsidRPr="00483A2B">
          <w:rPr>
            <w:rStyle w:val="Hyperlink"/>
            <w:w w:val="105"/>
          </w:rPr>
          <w:t>See sample criteria</w:t>
        </w:r>
      </w:hyperlink>
      <w:r>
        <w:rPr>
          <w:w w:val="105"/>
        </w:rPr>
        <w:t>.)</w:t>
      </w:r>
    </w:p>
    <w:p w14:paraId="5A40732A" w14:textId="77777777" w:rsidR="00283F3F" w:rsidRDefault="00283F3F" w:rsidP="00283F3F">
      <w:pPr>
        <w:pStyle w:val="BodyText"/>
        <w:spacing w:before="3"/>
        <w:rPr>
          <w:sz w:val="21"/>
        </w:rPr>
      </w:pPr>
    </w:p>
    <w:p w14:paraId="758EF563" w14:textId="4F01F058" w:rsidR="00283F3F" w:rsidRDefault="00283F3F" w:rsidP="00AA1AA0">
      <w:pPr>
        <w:pStyle w:val="ListParagraph"/>
        <w:numPr>
          <w:ilvl w:val="0"/>
          <w:numId w:val="4"/>
        </w:numPr>
        <w:spacing w:before="1" w:line="271" w:lineRule="auto"/>
        <w:ind w:left="180" w:right="123" w:hanging="360"/>
      </w:pPr>
      <w:r w:rsidRPr="001A38D0">
        <w:rPr>
          <w:w w:val="105"/>
          <w:u w:val="single"/>
        </w:rPr>
        <w:t>Warrant Reciprocity</w:t>
      </w:r>
      <w:r>
        <w:rPr>
          <w:w w:val="105"/>
        </w:rPr>
        <w:t xml:space="preserve">. In </w:t>
      </w:r>
      <w:commentRangeStart w:id="29"/>
      <w:r w:rsidR="00FA55D3">
        <w:rPr>
          <w:w w:val="105"/>
        </w:rPr>
        <w:t>Dec</w:t>
      </w:r>
      <w:r w:rsidR="003275E2">
        <w:rPr>
          <w:w w:val="105"/>
        </w:rPr>
        <w:t>ember</w:t>
      </w:r>
      <w:r w:rsidR="00FA55D3">
        <w:rPr>
          <w:w w:val="105"/>
        </w:rPr>
        <w:t xml:space="preserve"> 2023</w:t>
      </w:r>
      <w:commentRangeEnd w:id="29"/>
      <w:r w:rsidR="00C12075">
        <w:rPr>
          <w:rStyle w:val="CommentReference"/>
        </w:rPr>
        <w:commentReference w:id="29"/>
      </w:r>
      <w:r>
        <w:rPr>
          <w:w w:val="105"/>
        </w:rPr>
        <w:t>, the Assistant Secretaries of the Air Force and the Army</w:t>
      </w:r>
      <w:r>
        <w:rPr>
          <w:spacing w:val="80"/>
          <w:w w:val="105"/>
        </w:rPr>
        <w:t xml:space="preserve"> </w:t>
      </w:r>
      <w:r>
        <w:rPr>
          <w:w w:val="105"/>
        </w:rPr>
        <w:t xml:space="preserve">(Acquisition, Technology, and Logistics) signed Memorandum of Agreement (MOA), </w:t>
      </w:r>
      <w:hyperlink r:id="rId38" w:history="1">
        <w:r w:rsidRPr="00F6720D">
          <w:rPr>
            <w:rStyle w:val="Hyperlink"/>
            <w:w w:val="105"/>
          </w:rPr>
          <w:t>Cross-Service</w:t>
        </w:r>
        <w:r w:rsidRPr="00F6720D">
          <w:rPr>
            <w:rStyle w:val="Hyperlink"/>
            <w:spacing w:val="40"/>
            <w:w w:val="105"/>
          </w:rPr>
          <w:t xml:space="preserve"> </w:t>
        </w:r>
        <w:r w:rsidRPr="00F6720D">
          <w:rPr>
            <w:rStyle w:val="Hyperlink"/>
            <w:w w:val="105"/>
          </w:rPr>
          <w:t>Contingency</w:t>
        </w:r>
        <w:r w:rsidRPr="00F6720D">
          <w:rPr>
            <w:rStyle w:val="Hyperlink"/>
            <w:spacing w:val="36"/>
            <w:w w:val="105"/>
          </w:rPr>
          <w:t xml:space="preserve"> </w:t>
        </w:r>
        <w:r w:rsidRPr="00F6720D">
          <w:rPr>
            <w:rStyle w:val="Hyperlink"/>
            <w:w w:val="105"/>
          </w:rPr>
          <w:t>Warranting</w:t>
        </w:r>
        <w:r w:rsidRPr="00F6720D">
          <w:rPr>
            <w:rStyle w:val="Hyperlink"/>
            <w:spacing w:val="36"/>
            <w:w w:val="105"/>
          </w:rPr>
          <w:t xml:space="preserve"> </w:t>
        </w:r>
        <w:r w:rsidRPr="00F6720D">
          <w:rPr>
            <w:rStyle w:val="Hyperlink"/>
            <w:w w:val="105"/>
          </w:rPr>
          <w:t>Procedures</w:t>
        </w:r>
      </w:hyperlink>
      <w:r>
        <w:rPr>
          <w:w w:val="105"/>
        </w:rPr>
        <w:t>,</w:t>
      </w:r>
      <w:r>
        <w:rPr>
          <w:spacing w:val="36"/>
          <w:w w:val="105"/>
        </w:rPr>
        <w:t xml:space="preserve"> </w:t>
      </w:r>
      <w:r>
        <w:rPr>
          <w:w w:val="105"/>
        </w:rPr>
        <w:t>between</w:t>
      </w:r>
      <w:r>
        <w:rPr>
          <w:spacing w:val="36"/>
          <w:w w:val="105"/>
        </w:rPr>
        <w:t xml:space="preserve"> </w:t>
      </w:r>
      <w:r>
        <w:rPr>
          <w:w w:val="105"/>
        </w:rPr>
        <w:t>the</w:t>
      </w:r>
      <w:r>
        <w:rPr>
          <w:spacing w:val="36"/>
          <w:w w:val="105"/>
        </w:rPr>
        <w:t xml:space="preserve"> </w:t>
      </w:r>
      <w:r>
        <w:rPr>
          <w:w w:val="105"/>
        </w:rPr>
        <w:t>two</w:t>
      </w:r>
      <w:r>
        <w:rPr>
          <w:spacing w:val="36"/>
          <w:w w:val="105"/>
        </w:rPr>
        <w:t xml:space="preserve"> </w:t>
      </w:r>
      <w:r>
        <w:rPr>
          <w:w w:val="105"/>
        </w:rPr>
        <w:t>Departments.</w:t>
      </w:r>
      <w:r>
        <w:rPr>
          <w:spacing w:val="36"/>
          <w:w w:val="105"/>
        </w:rPr>
        <w:t xml:space="preserve"> </w:t>
      </w:r>
      <w:r>
        <w:rPr>
          <w:w w:val="105"/>
        </w:rPr>
        <w:t>This</w:t>
      </w:r>
      <w:r>
        <w:rPr>
          <w:spacing w:val="36"/>
          <w:w w:val="105"/>
        </w:rPr>
        <w:t xml:space="preserve"> </w:t>
      </w:r>
      <w:r>
        <w:rPr>
          <w:w w:val="105"/>
        </w:rPr>
        <w:t>MOA,</w:t>
      </w:r>
      <w:r>
        <w:rPr>
          <w:spacing w:val="36"/>
          <w:w w:val="105"/>
        </w:rPr>
        <w:t xml:space="preserve"> </w:t>
      </w:r>
      <w:r>
        <w:rPr>
          <w:w w:val="105"/>
        </w:rPr>
        <w:t>which</w:t>
      </w:r>
      <w:r>
        <w:rPr>
          <w:spacing w:val="36"/>
          <w:w w:val="105"/>
        </w:rPr>
        <w:t xml:space="preserve"> </w:t>
      </w:r>
      <w:r>
        <w:rPr>
          <w:w w:val="105"/>
        </w:rPr>
        <w:t>expires</w:t>
      </w:r>
      <w:r>
        <w:rPr>
          <w:spacing w:val="36"/>
          <w:w w:val="105"/>
        </w:rPr>
        <w:t xml:space="preserve"> </w:t>
      </w:r>
      <w:r>
        <w:rPr>
          <w:w w:val="105"/>
        </w:rPr>
        <w:t xml:space="preserve">in </w:t>
      </w:r>
      <w:commentRangeStart w:id="30"/>
      <w:r w:rsidR="00FA55D3">
        <w:rPr>
          <w:w w:val="105"/>
        </w:rPr>
        <w:t>Dec</w:t>
      </w:r>
      <w:r w:rsidR="003275E2">
        <w:rPr>
          <w:w w:val="105"/>
        </w:rPr>
        <w:t>ember</w:t>
      </w:r>
      <w:r w:rsidR="00FA55D3">
        <w:rPr>
          <w:w w:val="105"/>
        </w:rPr>
        <w:t xml:space="preserve"> 2033</w:t>
      </w:r>
      <w:commentRangeEnd w:id="30"/>
      <w:r w:rsidR="00C12075">
        <w:rPr>
          <w:rStyle w:val="CommentReference"/>
        </w:rPr>
        <w:commentReference w:id="30"/>
      </w:r>
      <w:r>
        <w:rPr>
          <w:w w:val="105"/>
        </w:rPr>
        <w:t>,</w:t>
      </w:r>
      <w:r>
        <w:rPr>
          <w:spacing w:val="17"/>
          <w:w w:val="105"/>
        </w:rPr>
        <w:t xml:space="preserve"> </w:t>
      </w:r>
      <w:r>
        <w:rPr>
          <w:w w:val="105"/>
        </w:rPr>
        <w:t>established</w:t>
      </w:r>
      <w:r>
        <w:rPr>
          <w:spacing w:val="17"/>
          <w:w w:val="105"/>
        </w:rPr>
        <w:t xml:space="preserve"> </w:t>
      </w:r>
      <w:r>
        <w:rPr>
          <w:w w:val="105"/>
        </w:rPr>
        <w:t>a</w:t>
      </w:r>
      <w:r>
        <w:rPr>
          <w:spacing w:val="17"/>
          <w:w w:val="105"/>
        </w:rPr>
        <w:t xml:space="preserve"> </w:t>
      </w:r>
      <w:r>
        <w:rPr>
          <w:w w:val="105"/>
        </w:rPr>
        <w:t>warrant</w:t>
      </w:r>
      <w:r>
        <w:rPr>
          <w:spacing w:val="17"/>
          <w:w w:val="105"/>
        </w:rPr>
        <w:t xml:space="preserve"> </w:t>
      </w:r>
      <w:r>
        <w:rPr>
          <w:w w:val="105"/>
        </w:rPr>
        <w:t>reciprocity</w:t>
      </w:r>
      <w:r>
        <w:rPr>
          <w:spacing w:val="17"/>
          <w:w w:val="105"/>
        </w:rPr>
        <w:t xml:space="preserve"> </w:t>
      </w:r>
      <w:r>
        <w:rPr>
          <w:w w:val="105"/>
        </w:rPr>
        <w:t>relationship</w:t>
      </w:r>
      <w:r>
        <w:rPr>
          <w:spacing w:val="17"/>
          <w:w w:val="105"/>
        </w:rPr>
        <w:t xml:space="preserve"> </w:t>
      </w:r>
      <w:r>
        <w:rPr>
          <w:w w:val="105"/>
        </w:rPr>
        <w:t>during</w:t>
      </w:r>
      <w:r>
        <w:rPr>
          <w:spacing w:val="17"/>
          <w:w w:val="105"/>
        </w:rPr>
        <w:t xml:space="preserve"> </w:t>
      </w:r>
      <w:r>
        <w:rPr>
          <w:w w:val="105"/>
        </w:rPr>
        <w:t>contingency</w:t>
      </w:r>
      <w:r>
        <w:rPr>
          <w:spacing w:val="17"/>
          <w:w w:val="105"/>
        </w:rPr>
        <w:t xml:space="preserve"> </w:t>
      </w:r>
      <w:r>
        <w:rPr>
          <w:w w:val="105"/>
        </w:rPr>
        <w:t>operations</w:t>
      </w:r>
      <w:r>
        <w:rPr>
          <w:spacing w:val="17"/>
          <w:w w:val="105"/>
        </w:rPr>
        <w:t xml:space="preserve"> </w:t>
      </w:r>
      <w:r>
        <w:rPr>
          <w:w w:val="105"/>
        </w:rPr>
        <w:t>as</w:t>
      </w:r>
      <w:r>
        <w:rPr>
          <w:spacing w:val="17"/>
          <w:w w:val="105"/>
        </w:rPr>
        <w:t xml:space="preserve"> </w:t>
      </w:r>
      <w:r>
        <w:rPr>
          <w:w w:val="105"/>
        </w:rPr>
        <w:t>defined</w:t>
      </w:r>
      <w:r>
        <w:rPr>
          <w:spacing w:val="17"/>
          <w:w w:val="105"/>
        </w:rPr>
        <w:t xml:space="preserve"> </w:t>
      </w:r>
      <w:r>
        <w:rPr>
          <w:w w:val="105"/>
        </w:rPr>
        <w:t>in l</w:t>
      </w:r>
      <w:r>
        <w:rPr>
          <w:spacing w:val="27"/>
          <w:w w:val="105"/>
        </w:rPr>
        <w:t xml:space="preserve"> </w:t>
      </w:r>
      <w:r>
        <w:rPr>
          <w:w w:val="105"/>
        </w:rPr>
        <w:t>0</w:t>
      </w:r>
      <w:r>
        <w:rPr>
          <w:spacing w:val="27"/>
          <w:w w:val="105"/>
        </w:rPr>
        <w:t xml:space="preserve"> </w:t>
      </w:r>
      <w:r>
        <w:rPr>
          <w:w w:val="105"/>
        </w:rPr>
        <w:t>U.S.C.</w:t>
      </w:r>
      <w:r>
        <w:rPr>
          <w:spacing w:val="27"/>
          <w:w w:val="105"/>
        </w:rPr>
        <w:t xml:space="preserve"> </w:t>
      </w:r>
      <w:r>
        <w:rPr>
          <w:w w:val="105"/>
        </w:rPr>
        <w:t>§</w:t>
      </w:r>
      <w:r>
        <w:rPr>
          <w:spacing w:val="27"/>
          <w:w w:val="105"/>
        </w:rPr>
        <w:t xml:space="preserve"> </w:t>
      </w:r>
      <w:r>
        <w:rPr>
          <w:w w:val="105"/>
        </w:rPr>
        <w:t>l01(a)(13),</w:t>
      </w:r>
      <w:r>
        <w:rPr>
          <w:spacing w:val="27"/>
          <w:w w:val="105"/>
        </w:rPr>
        <w:t xml:space="preserve"> </w:t>
      </w:r>
      <w:r>
        <w:rPr>
          <w:w w:val="105"/>
        </w:rPr>
        <w:t>or</w:t>
      </w:r>
      <w:r>
        <w:rPr>
          <w:spacing w:val="27"/>
          <w:w w:val="105"/>
        </w:rPr>
        <w:t xml:space="preserve"> </w:t>
      </w:r>
      <w:r>
        <w:rPr>
          <w:w w:val="105"/>
        </w:rPr>
        <w:t>in</w:t>
      </w:r>
      <w:r>
        <w:rPr>
          <w:spacing w:val="27"/>
          <w:w w:val="105"/>
        </w:rPr>
        <w:t xml:space="preserve"> </w:t>
      </w:r>
      <w:r>
        <w:rPr>
          <w:w w:val="105"/>
        </w:rPr>
        <w:t>support</w:t>
      </w:r>
      <w:r>
        <w:rPr>
          <w:spacing w:val="27"/>
          <w:w w:val="105"/>
        </w:rPr>
        <w:t xml:space="preserve"> </w:t>
      </w:r>
      <w:r>
        <w:rPr>
          <w:w w:val="105"/>
        </w:rPr>
        <w:t>of</w:t>
      </w:r>
      <w:r>
        <w:rPr>
          <w:spacing w:val="27"/>
          <w:w w:val="105"/>
        </w:rPr>
        <w:t xml:space="preserve"> </w:t>
      </w:r>
      <w:r>
        <w:rPr>
          <w:w w:val="105"/>
        </w:rPr>
        <w:t>an</w:t>
      </w:r>
      <w:r>
        <w:rPr>
          <w:spacing w:val="27"/>
          <w:w w:val="105"/>
        </w:rPr>
        <w:t xml:space="preserve"> </w:t>
      </w:r>
      <w:r>
        <w:rPr>
          <w:w w:val="105"/>
        </w:rPr>
        <w:t>emergency</w:t>
      </w:r>
      <w:r>
        <w:rPr>
          <w:spacing w:val="27"/>
          <w:w w:val="105"/>
        </w:rPr>
        <w:t xml:space="preserve"> </w:t>
      </w:r>
      <w:r>
        <w:rPr>
          <w:w w:val="105"/>
        </w:rPr>
        <w:t>or</w:t>
      </w:r>
      <w:r>
        <w:rPr>
          <w:spacing w:val="27"/>
          <w:w w:val="105"/>
        </w:rPr>
        <w:t xml:space="preserve"> </w:t>
      </w:r>
      <w:r>
        <w:rPr>
          <w:w w:val="105"/>
        </w:rPr>
        <w:t>major</w:t>
      </w:r>
      <w:r>
        <w:rPr>
          <w:spacing w:val="27"/>
          <w:w w:val="105"/>
        </w:rPr>
        <w:t xml:space="preserve"> </w:t>
      </w:r>
      <w:r>
        <w:rPr>
          <w:w w:val="105"/>
        </w:rPr>
        <w:t>disaster</w:t>
      </w:r>
      <w:r>
        <w:rPr>
          <w:spacing w:val="27"/>
          <w:w w:val="105"/>
        </w:rPr>
        <w:t xml:space="preserve"> </w:t>
      </w:r>
      <w:r>
        <w:rPr>
          <w:w w:val="105"/>
        </w:rPr>
        <w:t>as</w:t>
      </w:r>
      <w:r>
        <w:rPr>
          <w:spacing w:val="27"/>
          <w:w w:val="105"/>
        </w:rPr>
        <w:t xml:space="preserve"> </w:t>
      </w:r>
      <w:r>
        <w:rPr>
          <w:w w:val="105"/>
        </w:rPr>
        <w:t>defined</w:t>
      </w:r>
      <w:r>
        <w:rPr>
          <w:spacing w:val="27"/>
          <w:w w:val="105"/>
        </w:rPr>
        <w:t xml:space="preserve"> </w:t>
      </w:r>
      <w:r>
        <w:rPr>
          <w:w w:val="105"/>
        </w:rPr>
        <w:t>in</w:t>
      </w:r>
      <w:r>
        <w:rPr>
          <w:spacing w:val="27"/>
          <w:w w:val="105"/>
        </w:rPr>
        <w:t xml:space="preserve"> </w:t>
      </w:r>
      <w:r>
        <w:rPr>
          <w:w w:val="105"/>
        </w:rPr>
        <w:t>42</w:t>
      </w:r>
      <w:r>
        <w:rPr>
          <w:spacing w:val="27"/>
          <w:w w:val="105"/>
        </w:rPr>
        <w:t xml:space="preserve"> </w:t>
      </w:r>
      <w:r>
        <w:rPr>
          <w:w w:val="105"/>
        </w:rPr>
        <w:t>U.S.C.</w:t>
      </w:r>
      <w:r>
        <w:rPr>
          <w:spacing w:val="27"/>
          <w:w w:val="105"/>
        </w:rPr>
        <w:t xml:space="preserve"> </w:t>
      </w:r>
      <w:r>
        <w:rPr>
          <w:w w:val="105"/>
        </w:rPr>
        <w:t>§ 5122, or as otherwise directed by the Secretary of Defense in support of U.S. government-led</w:t>
      </w:r>
      <w:r>
        <w:rPr>
          <w:spacing w:val="80"/>
          <w:w w:val="105"/>
        </w:rPr>
        <w:t xml:space="preserve"> </w:t>
      </w:r>
      <w:r>
        <w:rPr>
          <w:w w:val="105"/>
        </w:rPr>
        <w:t>operations (hereinafter, "contingency operations"). The MOA mandates recognition of cross-service warrants and qualifications for both military and civilian personnel and requires each services’ Head</w:t>
      </w:r>
      <w:r>
        <w:rPr>
          <w:spacing w:val="80"/>
          <w:w w:val="150"/>
        </w:rPr>
        <w:t xml:space="preserve"> </w:t>
      </w:r>
      <w:r>
        <w:rPr>
          <w:w w:val="105"/>
        </w:rPr>
        <w:t>of the Contracting Activity (or delegated warranting authority) to recognize cross-service warrants</w:t>
      </w:r>
      <w:r>
        <w:rPr>
          <w:spacing w:val="80"/>
          <w:w w:val="150"/>
        </w:rPr>
        <w:t xml:space="preserve"> </w:t>
      </w:r>
      <w:r>
        <w:rPr>
          <w:w w:val="105"/>
        </w:rPr>
        <w:t>and the qualifications and thresholds identified therein without additional testing, assessments, or issuing</w:t>
      </w:r>
      <w:r>
        <w:rPr>
          <w:spacing w:val="27"/>
          <w:w w:val="105"/>
        </w:rPr>
        <w:t xml:space="preserve"> </w:t>
      </w:r>
      <w:r>
        <w:rPr>
          <w:w w:val="105"/>
        </w:rPr>
        <w:t>a</w:t>
      </w:r>
      <w:r>
        <w:rPr>
          <w:spacing w:val="27"/>
          <w:w w:val="105"/>
        </w:rPr>
        <w:t xml:space="preserve"> </w:t>
      </w:r>
      <w:r>
        <w:rPr>
          <w:w w:val="105"/>
        </w:rPr>
        <w:t>new</w:t>
      </w:r>
      <w:r>
        <w:rPr>
          <w:spacing w:val="27"/>
          <w:w w:val="105"/>
        </w:rPr>
        <w:t xml:space="preserve"> </w:t>
      </w:r>
      <w:r>
        <w:rPr>
          <w:w w:val="105"/>
        </w:rPr>
        <w:t>warrant.</w:t>
      </w:r>
      <w:r>
        <w:rPr>
          <w:spacing w:val="27"/>
          <w:w w:val="105"/>
        </w:rPr>
        <w:t xml:space="preserve"> </w:t>
      </w:r>
      <w:r>
        <w:rPr>
          <w:w w:val="105"/>
        </w:rPr>
        <w:t>The</w:t>
      </w:r>
      <w:r>
        <w:rPr>
          <w:spacing w:val="27"/>
          <w:w w:val="105"/>
        </w:rPr>
        <w:t xml:space="preserve"> </w:t>
      </w:r>
      <w:r>
        <w:rPr>
          <w:w w:val="105"/>
        </w:rPr>
        <w:t>intent</w:t>
      </w:r>
      <w:r>
        <w:rPr>
          <w:spacing w:val="27"/>
          <w:w w:val="105"/>
        </w:rPr>
        <w:t xml:space="preserve"> </w:t>
      </w:r>
      <w:r>
        <w:rPr>
          <w:w w:val="105"/>
        </w:rPr>
        <w:t>of</w:t>
      </w:r>
      <w:r>
        <w:rPr>
          <w:spacing w:val="27"/>
          <w:w w:val="105"/>
        </w:rPr>
        <w:t xml:space="preserve"> </w:t>
      </w:r>
      <w:r>
        <w:rPr>
          <w:w w:val="105"/>
        </w:rPr>
        <w:t>this</w:t>
      </w:r>
      <w:r>
        <w:rPr>
          <w:spacing w:val="27"/>
          <w:w w:val="105"/>
        </w:rPr>
        <w:t xml:space="preserve"> </w:t>
      </w:r>
      <w:r>
        <w:rPr>
          <w:w w:val="105"/>
        </w:rPr>
        <w:t>MOA</w:t>
      </w:r>
      <w:r>
        <w:rPr>
          <w:spacing w:val="27"/>
          <w:w w:val="105"/>
        </w:rPr>
        <w:t xml:space="preserve"> </w:t>
      </w:r>
      <w:r>
        <w:rPr>
          <w:w w:val="105"/>
        </w:rPr>
        <w:t>is</w:t>
      </w:r>
      <w:r>
        <w:rPr>
          <w:spacing w:val="27"/>
          <w:w w:val="105"/>
        </w:rPr>
        <w:t xml:space="preserve"> </w:t>
      </w:r>
      <w:r>
        <w:rPr>
          <w:w w:val="105"/>
        </w:rPr>
        <w:t>to</w:t>
      </w:r>
      <w:r>
        <w:rPr>
          <w:spacing w:val="27"/>
          <w:w w:val="105"/>
        </w:rPr>
        <w:t xml:space="preserve"> </w:t>
      </w:r>
      <w:r>
        <w:rPr>
          <w:w w:val="105"/>
        </w:rPr>
        <w:t>enable</w:t>
      </w:r>
      <w:r>
        <w:rPr>
          <w:spacing w:val="27"/>
          <w:w w:val="105"/>
        </w:rPr>
        <w:t xml:space="preserve"> </w:t>
      </w:r>
      <w:r>
        <w:rPr>
          <w:w w:val="105"/>
        </w:rPr>
        <w:t>the</w:t>
      </w:r>
      <w:r>
        <w:rPr>
          <w:spacing w:val="27"/>
          <w:w w:val="105"/>
        </w:rPr>
        <w:t xml:space="preserve"> </w:t>
      </w:r>
      <w:r>
        <w:rPr>
          <w:w w:val="105"/>
        </w:rPr>
        <w:t>lead</w:t>
      </w:r>
      <w:r>
        <w:rPr>
          <w:spacing w:val="27"/>
          <w:w w:val="105"/>
        </w:rPr>
        <w:t xml:space="preserve"> </w:t>
      </w:r>
      <w:r>
        <w:rPr>
          <w:w w:val="105"/>
        </w:rPr>
        <w:t>Service</w:t>
      </w:r>
      <w:r>
        <w:rPr>
          <w:spacing w:val="27"/>
          <w:w w:val="105"/>
        </w:rPr>
        <w:t xml:space="preserve"> </w:t>
      </w:r>
      <w:r>
        <w:rPr>
          <w:w w:val="105"/>
        </w:rPr>
        <w:t>for</w:t>
      </w:r>
      <w:r>
        <w:rPr>
          <w:spacing w:val="27"/>
          <w:w w:val="105"/>
        </w:rPr>
        <w:t xml:space="preserve"> </w:t>
      </w:r>
      <w:r>
        <w:rPr>
          <w:w w:val="105"/>
        </w:rPr>
        <w:t>a</w:t>
      </w:r>
      <w:r>
        <w:rPr>
          <w:spacing w:val="27"/>
          <w:w w:val="105"/>
        </w:rPr>
        <w:t xml:space="preserve"> </w:t>
      </w:r>
      <w:r>
        <w:rPr>
          <w:w w:val="105"/>
        </w:rPr>
        <w:t>contingency operation to avoid delays in providing expeditionary contracting support.</w:t>
      </w:r>
    </w:p>
    <w:p w14:paraId="0868BCB9" w14:textId="77777777" w:rsidR="00283F3F" w:rsidRDefault="00283F3F" w:rsidP="00283F3F">
      <w:pPr>
        <w:pStyle w:val="BodyText"/>
        <w:spacing w:before="5"/>
        <w:rPr>
          <w:sz w:val="21"/>
        </w:rPr>
      </w:pPr>
    </w:p>
    <w:p w14:paraId="58626C6F" w14:textId="53056F6C" w:rsidR="00A3794E" w:rsidRPr="00A3794E" w:rsidRDefault="00283F3F" w:rsidP="00AA1AA0">
      <w:pPr>
        <w:pStyle w:val="ListParagraph"/>
        <w:numPr>
          <w:ilvl w:val="0"/>
          <w:numId w:val="4"/>
        </w:numPr>
        <w:spacing w:before="1" w:line="271" w:lineRule="auto"/>
        <w:ind w:left="180" w:right="354" w:hanging="360"/>
      </w:pPr>
      <w:r w:rsidRPr="001A38D0">
        <w:rPr>
          <w:w w:val="105"/>
          <w:u w:val="single"/>
        </w:rPr>
        <w:t>Reissuance of Warrant Certificates</w:t>
      </w:r>
      <w:r w:rsidRPr="00AB68C7">
        <w:rPr>
          <w:w w:val="105"/>
        </w:rPr>
        <w:t>. A request to reissue an existing warrant certificate for</w:t>
      </w:r>
      <w:r w:rsidRPr="00AB68C7">
        <w:rPr>
          <w:spacing w:val="80"/>
          <w:w w:val="105"/>
        </w:rPr>
        <w:t xml:space="preserve"> </w:t>
      </w:r>
      <w:r w:rsidRPr="00AB68C7">
        <w:rPr>
          <w:w w:val="105"/>
        </w:rPr>
        <w:t>administrative</w:t>
      </w:r>
      <w:r w:rsidRPr="00AB68C7">
        <w:rPr>
          <w:spacing w:val="37"/>
          <w:w w:val="105"/>
        </w:rPr>
        <w:t xml:space="preserve"> </w:t>
      </w:r>
      <w:r w:rsidRPr="00AB68C7">
        <w:rPr>
          <w:w w:val="105"/>
        </w:rPr>
        <w:t>purposes</w:t>
      </w:r>
      <w:r w:rsidRPr="00AB68C7">
        <w:rPr>
          <w:spacing w:val="37"/>
          <w:w w:val="105"/>
        </w:rPr>
        <w:t xml:space="preserve"> </w:t>
      </w:r>
      <w:r w:rsidRPr="00AB68C7">
        <w:rPr>
          <w:w w:val="105"/>
        </w:rPr>
        <w:t>(e.g.,</w:t>
      </w:r>
      <w:r w:rsidRPr="00AB68C7">
        <w:rPr>
          <w:spacing w:val="37"/>
          <w:w w:val="105"/>
        </w:rPr>
        <w:t xml:space="preserve"> </w:t>
      </w:r>
      <w:r w:rsidRPr="00AB68C7">
        <w:rPr>
          <w:w w:val="105"/>
        </w:rPr>
        <w:t>damage</w:t>
      </w:r>
      <w:r w:rsidRPr="00AB68C7">
        <w:rPr>
          <w:spacing w:val="37"/>
          <w:w w:val="105"/>
        </w:rPr>
        <w:t xml:space="preserve"> </w:t>
      </w:r>
      <w:r w:rsidRPr="00AB68C7">
        <w:rPr>
          <w:w w:val="105"/>
        </w:rPr>
        <w:t>to</w:t>
      </w:r>
      <w:r w:rsidRPr="00AB68C7">
        <w:rPr>
          <w:spacing w:val="37"/>
          <w:w w:val="105"/>
        </w:rPr>
        <w:t xml:space="preserve"> </w:t>
      </w:r>
      <w:r w:rsidRPr="00AB68C7">
        <w:rPr>
          <w:w w:val="105"/>
        </w:rPr>
        <w:t>or</w:t>
      </w:r>
      <w:r w:rsidRPr="00AB68C7">
        <w:rPr>
          <w:spacing w:val="37"/>
          <w:w w:val="105"/>
        </w:rPr>
        <w:t xml:space="preserve"> </w:t>
      </w:r>
      <w:r w:rsidRPr="00AB68C7">
        <w:rPr>
          <w:w w:val="105"/>
        </w:rPr>
        <w:t>deterioration</w:t>
      </w:r>
      <w:r w:rsidRPr="00AB68C7">
        <w:rPr>
          <w:spacing w:val="37"/>
          <w:w w:val="105"/>
        </w:rPr>
        <w:t xml:space="preserve"> </w:t>
      </w:r>
      <w:r w:rsidRPr="00AB68C7">
        <w:rPr>
          <w:w w:val="105"/>
        </w:rPr>
        <w:t>of</w:t>
      </w:r>
      <w:r w:rsidRPr="00AB68C7">
        <w:rPr>
          <w:spacing w:val="37"/>
          <w:w w:val="105"/>
        </w:rPr>
        <w:t xml:space="preserve"> </w:t>
      </w:r>
      <w:r w:rsidRPr="00AB68C7">
        <w:rPr>
          <w:w w:val="105"/>
        </w:rPr>
        <w:t>the</w:t>
      </w:r>
      <w:r w:rsidRPr="00AB68C7">
        <w:rPr>
          <w:spacing w:val="37"/>
          <w:w w:val="105"/>
        </w:rPr>
        <w:t xml:space="preserve"> </w:t>
      </w:r>
      <w:r w:rsidRPr="00AB68C7">
        <w:rPr>
          <w:w w:val="105"/>
        </w:rPr>
        <w:t>original</w:t>
      </w:r>
      <w:r w:rsidRPr="00AB68C7">
        <w:rPr>
          <w:spacing w:val="37"/>
          <w:w w:val="105"/>
        </w:rPr>
        <w:t xml:space="preserve"> </w:t>
      </w:r>
      <w:r w:rsidRPr="00AB68C7">
        <w:rPr>
          <w:w w:val="105"/>
        </w:rPr>
        <w:t>SF1402,</w:t>
      </w:r>
      <w:r w:rsidRPr="00AB68C7">
        <w:rPr>
          <w:spacing w:val="37"/>
          <w:w w:val="105"/>
        </w:rPr>
        <w:t xml:space="preserve"> </w:t>
      </w:r>
      <w:r w:rsidRPr="00AB68C7">
        <w:rPr>
          <w:w w:val="105"/>
        </w:rPr>
        <w:t>name</w:t>
      </w:r>
      <w:r w:rsidRPr="00AB68C7">
        <w:rPr>
          <w:spacing w:val="37"/>
          <w:w w:val="105"/>
        </w:rPr>
        <w:t xml:space="preserve"> </w:t>
      </w:r>
      <w:r w:rsidRPr="00AB68C7">
        <w:rPr>
          <w:w w:val="105"/>
        </w:rPr>
        <w:t>changes, etc.) is not a new appointment and may be submitted directly to the FP for processing to the</w:t>
      </w:r>
      <w:r w:rsidRPr="00AB68C7">
        <w:rPr>
          <w:spacing w:val="40"/>
          <w:w w:val="105"/>
        </w:rPr>
        <w:t xml:space="preserve"> </w:t>
      </w:r>
      <w:r w:rsidRPr="00AB68C7">
        <w:rPr>
          <w:w w:val="105"/>
        </w:rPr>
        <w:t>appropriate appointing official; use of the COWER is not required.</w:t>
      </w:r>
    </w:p>
    <w:p w14:paraId="52E6CE1E" w14:textId="77777777" w:rsidR="00A3794E" w:rsidRPr="00A3794E" w:rsidRDefault="00A3794E" w:rsidP="00A3794E">
      <w:pPr>
        <w:pStyle w:val="ListParagraph"/>
        <w:rPr>
          <w:w w:val="105"/>
        </w:rPr>
      </w:pPr>
    </w:p>
    <w:p w14:paraId="1FE40EF9" w14:textId="12907374" w:rsidR="00473CA5" w:rsidRDefault="00283F3F" w:rsidP="00AA1AA0">
      <w:pPr>
        <w:pStyle w:val="ListParagraph"/>
        <w:numPr>
          <w:ilvl w:val="0"/>
          <w:numId w:val="4"/>
        </w:numPr>
        <w:tabs>
          <w:tab w:val="left" w:pos="419"/>
        </w:tabs>
        <w:spacing w:before="1" w:line="271" w:lineRule="auto"/>
        <w:ind w:left="180" w:right="354" w:hanging="351"/>
        <w:rPr>
          <w:w w:val="105"/>
        </w:rPr>
      </w:pPr>
      <w:commentRangeStart w:id="31"/>
      <w:r w:rsidRPr="001A38D0">
        <w:rPr>
          <w:w w:val="105"/>
          <w:u w:val="single"/>
        </w:rPr>
        <w:t>Warrant Suspension or</w:t>
      </w:r>
      <w:r w:rsidRPr="001A38D0">
        <w:rPr>
          <w:spacing w:val="40"/>
          <w:w w:val="105"/>
          <w:u w:val="single"/>
        </w:rPr>
        <w:t xml:space="preserve"> </w:t>
      </w:r>
      <w:r w:rsidRPr="001A38D0">
        <w:rPr>
          <w:w w:val="105"/>
          <w:u w:val="single"/>
        </w:rPr>
        <w:t>Termination for Cause</w:t>
      </w:r>
      <w:commentRangeEnd w:id="31"/>
      <w:r w:rsidR="0068726D">
        <w:rPr>
          <w:rStyle w:val="CommentReference"/>
        </w:rPr>
        <w:commentReference w:id="31"/>
      </w:r>
      <w:r w:rsidRPr="00AB68C7">
        <w:rPr>
          <w:w w:val="105"/>
        </w:rPr>
        <w:t>. Warrants may be suspended or terminated for unsatisfactory performance. The appointing official may suspend a warrant in writing until proficiency is demonstrated to the satisfaction of the appointing official. If a warrant is terminated for cause, the candidate must be</w:t>
      </w:r>
      <w:r w:rsidRPr="00AB68C7">
        <w:rPr>
          <w:spacing w:val="80"/>
          <w:w w:val="150"/>
        </w:rPr>
        <w:t xml:space="preserve"> </w:t>
      </w:r>
      <w:r w:rsidRPr="00AB68C7">
        <w:rPr>
          <w:w w:val="105"/>
        </w:rPr>
        <w:t>reappointed in accordance with paragraphs (i), (j), or (k) of this MP, to include a warrant board for</w:t>
      </w:r>
      <w:r w:rsidRPr="00AB68C7">
        <w:rPr>
          <w:spacing w:val="40"/>
          <w:w w:val="105"/>
        </w:rPr>
        <w:t xml:space="preserve"> </w:t>
      </w:r>
      <w:r w:rsidRPr="00AB68C7">
        <w:rPr>
          <w:w w:val="105"/>
        </w:rPr>
        <w:t>reappointment of an unlimited warrant.</w:t>
      </w:r>
      <w:r w:rsidR="00C35451">
        <w:rPr>
          <w:w w:val="105"/>
        </w:rPr>
        <w:t xml:space="preserve"> </w:t>
      </w:r>
    </w:p>
    <w:p w14:paraId="67294659" w14:textId="77777777" w:rsidR="00473CA5" w:rsidRPr="00473CA5" w:rsidRDefault="00473CA5" w:rsidP="001A38D0">
      <w:pPr>
        <w:pStyle w:val="ListParagraph"/>
        <w:rPr>
          <w:w w:val="105"/>
        </w:rPr>
      </w:pPr>
    </w:p>
    <w:p w14:paraId="525377D7" w14:textId="27CFBBCC" w:rsidR="00473CA5" w:rsidRPr="001A38D0" w:rsidRDefault="00FC0183" w:rsidP="00AA1AA0">
      <w:pPr>
        <w:pStyle w:val="ListParagraph"/>
        <w:numPr>
          <w:ilvl w:val="0"/>
          <w:numId w:val="4"/>
        </w:numPr>
        <w:spacing w:before="1" w:line="271" w:lineRule="auto"/>
        <w:ind w:left="180" w:right="354" w:hanging="351"/>
        <w:rPr>
          <w:w w:val="105"/>
        </w:rPr>
      </w:pPr>
      <w:commentRangeStart w:id="32"/>
      <w:r w:rsidRPr="001A38D0">
        <w:rPr>
          <w:w w:val="105"/>
          <w:u w:val="single"/>
        </w:rPr>
        <w:lastRenderedPageBreak/>
        <w:t>Contracting Officer’s Signature</w:t>
      </w:r>
      <w:r>
        <w:rPr>
          <w:w w:val="105"/>
        </w:rPr>
        <w:t xml:space="preserve">. </w:t>
      </w:r>
      <w:r w:rsidR="00473CA5">
        <w:rPr>
          <w:w w:val="105"/>
        </w:rPr>
        <w:t xml:space="preserve">The Contracting Officer’s wet and digital signature must match </w:t>
      </w:r>
      <w:r w:rsidR="00473CA5">
        <w:rPr>
          <w:rFonts w:eastAsia="Times New Roman"/>
        </w:rPr>
        <w:t>the name listed on the SF1402, as should the Contracting Officer’s signature block.</w:t>
      </w:r>
      <w:commentRangeEnd w:id="32"/>
      <w:r w:rsidR="0068726D">
        <w:rPr>
          <w:rStyle w:val="CommentReference"/>
        </w:rPr>
        <w:commentReference w:id="32"/>
      </w:r>
    </w:p>
    <w:sectPr w:rsidR="00473CA5" w:rsidRPr="001A38D0">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ANDA" w:date="2024-05-17T12:15:00Z" w:initials="A">
    <w:p w14:paraId="1145EA96" w14:textId="77777777" w:rsidR="00242283" w:rsidRDefault="00242283" w:rsidP="00242283">
      <w:pPr>
        <w:pStyle w:val="CommentText"/>
      </w:pPr>
      <w:r>
        <w:rPr>
          <w:rStyle w:val="CommentReference"/>
        </w:rPr>
        <w:annotationRef/>
      </w:r>
      <w:r>
        <w:t>revised</w:t>
      </w:r>
    </w:p>
  </w:comment>
  <w:comment w:id="3" w:author="AMANDA" w:date="2024-05-17T12:18:00Z" w:initials="A">
    <w:p w14:paraId="4187E547" w14:textId="77777777" w:rsidR="00242283" w:rsidRDefault="00242283" w:rsidP="00242283">
      <w:pPr>
        <w:pStyle w:val="CommentText"/>
      </w:pPr>
      <w:r>
        <w:rPr>
          <w:rStyle w:val="CommentReference"/>
        </w:rPr>
        <w:annotationRef/>
      </w:r>
      <w:r>
        <w:t>Link added</w:t>
      </w:r>
    </w:p>
  </w:comment>
  <w:comment w:id="4" w:author="AMANDA" w:date="2024-05-17T12:17:00Z" w:initials="A">
    <w:p w14:paraId="083C5166" w14:textId="117E34D2" w:rsidR="00242283" w:rsidRDefault="00242283" w:rsidP="00242283">
      <w:pPr>
        <w:pStyle w:val="CommentText"/>
      </w:pPr>
      <w:r>
        <w:rPr>
          <w:rStyle w:val="CommentReference"/>
        </w:rPr>
        <w:annotationRef/>
      </w:r>
      <w:r>
        <w:t>Added verbiage and link</w:t>
      </w:r>
    </w:p>
  </w:comment>
  <w:comment w:id="5" w:author="AMANDA" w:date="2024-05-17T12:16:00Z" w:initials="A">
    <w:p w14:paraId="1FCC8BEA" w14:textId="0DB85265" w:rsidR="00242283" w:rsidRDefault="00242283" w:rsidP="00242283">
      <w:pPr>
        <w:pStyle w:val="CommentText"/>
      </w:pPr>
      <w:r>
        <w:rPr>
          <w:rStyle w:val="CommentReference"/>
        </w:rPr>
        <w:annotationRef/>
      </w:r>
      <w:r>
        <w:t>NEW</w:t>
      </w:r>
    </w:p>
  </w:comment>
  <w:comment w:id="6" w:author="AMANDA" w:date="2024-05-17T12:21:00Z" w:initials="A">
    <w:p w14:paraId="1C299A4C" w14:textId="77777777" w:rsidR="00EA6B43" w:rsidRDefault="00EA6B43" w:rsidP="00EA6B43">
      <w:pPr>
        <w:pStyle w:val="CommentText"/>
      </w:pPr>
      <w:r>
        <w:rPr>
          <w:rStyle w:val="CommentReference"/>
        </w:rPr>
        <w:annotationRef/>
      </w:r>
      <w:r>
        <w:t>NEW</w:t>
      </w:r>
    </w:p>
  </w:comment>
  <w:comment w:id="7" w:author="AMANDA" w:date="2024-05-17T12:26:00Z" w:initials="A">
    <w:p w14:paraId="4C93B61A" w14:textId="77777777" w:rsidR="00B02FD5" w:rsidRDefault="00B02FD5" w:rsidP="00B02FD5">
      <w:pPr>
        <w:pStyle w:val="CommentText"/>
      </w:pPr>
      <w:r>
        <w:rPr>
          <w:rStyle w:val="CommentReference"/>
        </w:rPr>
        <w:annotationRef/>
      </w:r>
      <w:r>
        <w:t>Updated to “DAFFARS”</w:t>
      </w:r>
    </w:p>
  </w:comment>
  <w:comment w:id="8" w:author="AMANDA" w:date="2024-05-17T12:26:00Z" w:initials="A">
    <w:p w14:paraId="43CF2613" w14:textId="77777777" w:rsidR="00B02FD5" w:rsidRDefault="00B02FD5" w:rsidP="00B02FD5">
      <w:pPr>
        <w:pStyle w:val="CommentText"/>
      </w:pPr>
      <w:r>
        <w:rPr>
          <w:rStyle w:val="CommentReference"/>
        </w:rPr>
        <w:annotationRef/>
      </w:r>
      <w:r>
        <w:t>Link added</w:t>
      </w:r>
    </w:p>
  </w:comment>
  <w:comment w:id="9" w:author="AMANDA" w:date="2024-05-17T12:29:00Z" w:initials="A">
    <w:p w14:paraId="481F2153" w14:textId="77777777" w:rsidR="00B02FD5" w:rsidRDefault="00B02FD5" w:rsidP="00B02FD5">
      <w:pPr>
        <w:pStyle w:val="CommentText"/>
      </w:pPr>
      <w:r>
        <w:rPr>
          <w:rStyle w:val="CommentReference"/>
        </w:rPr>
        <w:annotationRef/>
      </w:r>
      <w:r>
        <w:t>revised</w:t>
      </w:r>
    </w:p>
  </w:comment>
  <w:comment w:id="11" w:author="AMANDA" w:date="2024-05-17T12:30:00Z" w:initials="A">
    <w:p w14:paraId="4CC708E1" w14:textId="77777777" w:rsidR="003E1863" w:rsidRDefault="003E1863" w:rsidP="003E1863">
      <w:pPr>
        <w:pStyle w:val="CommentText"/>
      </w:pPr>
      <w:r>
        <w:rPr>
          <w:rStyle w:val="CommentReference"/>
        </w:rPr>
        <w:annotationRef/>
      </w:r>
      <w:r>
        <w:t>revised</w:t>
      </w:r>
    </w:p>
  </w:comment>
  <w:comment w:id="12" w:author="AMANDA" w:date="2024-05-17T12:31:00Z" w:initials="A">
    <w:p w14:paraId="6A05507F" w14:textId="77777777" w:rsidR="003E1863" w:rsidRDefault="003E1863" w:rsidP="003E1863">
      <w:pPr>
        <w:pStyle w:val="CommentText"/>
      </w:pPr>
      <w:r>
        <w:rPr>
          <w:rStyle w:val="CommentReference"/>
        </w:rPr>
        <w:annotationRef/>
      </w:r>
      <w:r>
        <w:t>iii through v are deleted</w:t>
      </w:r>
    </w:p>
  </w:comment>
  <w:comment w:id="13" w:author="AMANDA" w:date="2024-05-17T12:32:00Z" w:initials="A">
    <w:p w14:paraId="7183A7C8" w14:textId="77777777" w:rsidR="003E1863" w:rsidRDefault="003E1863" w:rsidP="003E1863">
      <w:pPr>
        <w:pStyle w:val="CommentText"/>
      </w:pPr>
      <w:r>
        <w:rPr>
          <w:rStyle w:val="CommentReference"/>
        </w:rPr>
        <w:annotationRef/>
      </w:r>
      <w:r>
        <w:t>revised</w:t>
      </w:r>
    </w:p>
  </w:comment>
  <w:comment w:id="14" w:author="AMANDA" w:date="2024-05-17T12:33:00Z" w:initials="A">
    <w:p w14:paraId="46C0FA20" w14:textId="77777777" w:rsidR="003E1863" w:rsidRDefault="003E1863" w:rsidP="003E1863">
      <w:pPr>
        <w:pStyle w:val="CommentText"/>
      </w:pPr>
      <w:r>
        <w:rPr>
          <w:rStyle w:val="CommentReference"/>
        </w:rPr>
        <w:annotationRef/>
      </w:r>
      <w:r>
        <w:t>revised</w:t>
      </w:r>
    </w:p>
  </w:comment>
  <w:comment w:id="16" w:author="AMANDA" w:date="2024-05-17T12:34:00Z" w:initials="A">
    <w:p w14:paraId="1939D855" w14:textId="77777777" w:rsidR="003E1863" w:rsidRDefault="003E1863" w:rsidP="003E1863">
      <w:pPr>
        <w:pStyle w:val="CommentText"/>
      </w:pPr>
      <w:r>
        <w:rPr>
          <w:rStyle w:val="CommentReference"/>
        </w:rPr>
        <w:annotationRef/>
      </w:r>
      <w:r>
        <w:t>revised</w:t>
      </w:r>
    </w:p>
  </w:comment>
  <w:comment w:id="17" w:author="AMANDA" w:date="2024-05-17T12:34:00Z" w:initials="A">
    <w:p w14:paraId="5F37649A" w14:textId="77777777" w:rsidR="003E1863" w:rsidRDefault="003E1863" w:rsidP="003E1863">
      <w:pPr>
        <w:pStyle w:val="CommentText"/>
      </w:pPr>
      <w:r>
        <w:rPr>
          <w:rStyle w:val="CommentReference"/>
        </w:rPr>
        <w:annotationRef/>
      </w:r>
      <w:r>
        <w:t>revised</w:t>
      </w:r>
    </w:p>
  </w:comment>
  <w:comment w:id="18" w:author="AMANDA" w:date="2024-05-17T12:35:00Z" w:initials="A">
    <w:p w14:paraId="6B9AB78A" w14:textId="77777777" w:rsidR="003E1863" w:rsidRDefault="003E1863" w:rsidP="003E1863">
      <w:pPr>
        <w:pStyle w:val="CommentText"/>
      </w:pPr>
      <w:r>
        <w:rPr>
          <w:rStyle w:val="CommentReference"/>
        </w:rPr>
        <w:annotationRef/>
      </w:r>
      <w:r>
        <w:t>Changed from “is”</w:t>
      </w:r>
    </w:p>
  </w:comment>
  <w:comment w:id="19" w:author="AMANDA" w:date="2024-05-17T12:35:00Z" w:initials="A">
    <w:p w14:paraId="7AEAB23B" w14:textId="77777777" w:rsidR="003F13CB" w:rsidRDefault="003F13CB" w:rsidP="003F13CB">
      <w:pPr>
        <w:pStyle w:val="CommentText"/>
      </w:pPr>
      <w:r>
        <w:rPr>
          <w:rStyle w:val="CommentReference"/>
        </w:rPr>
        <w:annotationRef/>
      </w:r>
      <w:r>
        <w:t>revised</w:t>
      </w:r>
    </w:p>
  </w:comment>
  <w:comment w:id="20" w:author="AMANDA" w:date="2024-05-17T12:35:00Z" w:initials="A">
    <w:p w14:paraId="5E8B55B2" w14:textId="77777777" w:rsidR="003F13CB" w:rsidRDefault="003F13CB" w:rsidP="003F13CB">
      <w:pPr>
        <w:pStyle w:val="CommentText"/>
      </w:pPr>
      <w:r>
        <w:rPr>
          <w:rStyle w:val="CommentReference"/>
        </w:rPr>
        <w:annotationRef/>
      </w:r>
      <w:r>
        <w:t>revised</w:t>
      </w:r>
    </w:p>
  </w:comment>
  <w:comment w:id="22" w:author="AMANDA" w:date="2024-05-17T12:36:00Z" w:initials="A">
    <w:p w14:paraId="77F17256" w14:textId="77777777" w:rsidR="003F13CB" w:rsidRDefault="003F13CB" w:rsidP="003F13CB">
      <w:pPr>
        <w:pStyle w:val="CommentText"/>
      </w:pPr>
      <w:r>
        <w:rPr>
          <w:rStyle w:val="CommentReference"/>
        </w:rPr>
        <w:annotationRef/>
      </w:r>
      <w:r>
        <w:t>revised</w:t>
      </w:r>
    </w:p>
  </w:comment>
  <w:comment w:id="23" w:author="AMANDA" w:date="2024-05-17T12:38:00Z" w:initials="A">
    <w:p w14:paraId="1E0DB3C7" w14:textId="77777777" w:rsidR="003F13CB" w:rsidRDefault="003F13CB" w:rsidP="003F13CB">
      <w:pPr>
        <w:pStyle w:val="CommentText"/>
      </w:pPr>
      <w:r>
        <w:rPr>
          <w:rStyle w:val="CommentReference"/>
        </w:rPr>
        <w:annotationRef/>
      </w:r>
      <w:r>
        <w:t>revised</w:t>
      </w:r>
    </w:p>
  </w:comment>
  <w:comment w:id="24" w:author="AMANDA" w:date="2024-05-17T12:38:00Z" w:initials="A">
    <w:p w14:paraId="67CD23D1" w14:textId="77777777" w:rsidR="003F13CB" w:rsidRDefault="003F13CB" w:rsidP="003F13CB">
      <w:pPr>
        <w:pStyle w:val="CommentText"/>
      </w:pPr>
      <w:r>
        <w:rPr>
          <w:rStyle w:val="CommentReference"/>
        </w:rPr>
        <w:annotationRef/>
      </w:r>
      <w:r>
        <w:t>Changed AF to DAF</w:t>
      </w:r>
    </w:p>
  </w:comment>
  <w:comment w:id="25" w:author="AMANDA" w:date="2024-05-17T12:38:00Z" w:initials="A">
    <w:p w14:paraId="477D60B9" w14:textId="77777777" w:rsidR="003F13CB" w:rsidRDefault="003F13CB" w:rsidP="003F13CB">
      <w:pPr>
        <w:pStyle w:val="CommentText"/>
      </w:pPr>
      <w:r>
        <w:rPr>
          <w:rStyle w:val="CommentReference"/>
        </w:rPr>
        <w:annotationRef/>
      </w:r>
      <w:r>
        <w:t>Changed AF to DAF</w:t>
      </w:r>
    </w:p>
  </w:comment>
  <w:comment w:id="26" w:author="AMANDA" w:date="2024-05-17T12:40:00Z" w:initials="A">
    <w:p w14:paraId="04D7CFB9" w14:textId="77777777" w:rsidR="003F13CB" w:rsidRDefault="003F13CB" w:rsidP="003F13CB">
      <w:pPr>
        <w:pStyle w:val="CommentText"/>
      </w:pPr>
      <w:r>
        <w:rPr>
          <w:rStyle w:val="CommentReference"/>
        </w:rPr>
        <w:annotationRef/>
      </w:r>
      <w:r>
        <w:t>revised</w:t>
      </w:r>
    </w:p>
  </w:comment>
  <w:comment w:id="28" w:author="AMANDA" w:date="2024-05-17T12:41:00Z" w:initials="A">
    <w:p w14:paraId="127136B3" w14:textId="77777777" w:rsidR="0068726D" w:rsidRDefault="0068726D" w:rsidP="0068726D">
      <w:pPr>
        <w:pStyle w:val="CommentText"/>
      </w:pPr>
      <w:r>
        <w:rPr>
          <w:rStyle w:val="CommentReference"/>
        </w:rPr>
        <w:annotationRef/>
      </w:r>
      <w:r>
        <w:t>Changed AF to DAF</w:t>
      </w:r>
    </w:p>
  </w:comment>
  <w:comment w:id="29" w:author="AMANDA" w:date="2024-05-17T12:46:00Z" w:initials="A">
    <w:p w14:paraId="1A55BBC6" w14:textId="77777777" w:rsidR="00C12075" w:rsidRDefault="00C12075" w:rsidP="00C12075">
      <w:pPr>
        <w:pStyle w:val="CommentText"/>
      </w:pPr>
      <w:r>
        <w:rPr>
          <w:rStyle w:val="CommentReference"/>
        </w:rPr>
        <w:annotationRef/>
      </w:r>
      <w:r>
        <w:t>revised</w:t>
      </w:r>
    </w:p>
  </w:comment>
  <w:comment w:id="30" w:author="AMANDA" w:date="2024-05-17T12:49:00Z" w:initials="A">
    <w:p w14:paraId="5A922A81" w14:textId="77777777" w:rsidR="00C12075" w:rsidRDefault="00C12075" w:rsidP="00C12075">
      <w:pPr>
        <w:pStyle w:val="CommentText"/>
      </w:pPr>
      <w:r>
        <w:rPr>
          <w:rStyle w:val="CommentReference"/>
        </w:rPr>
        <w:annotationRef/>
      </w:r>
      <w:r>
        <w:t>revised</w:t>
      </w:r>
    </w:p>
  </w:comment>
  <w:comment w:id="31" w:author="AMANDA" w:date="2024-05-17T12:42:00Z" w:initials="A">
    <w:p w14:paraId="6CB62A9C" w14:textId="15510F20" w:rsidR="0068726D" w:rsidRDefault="0068726D" w:rsidP="0068726D">
      <w:pPr>
        <w:pStyle w:val="CommentText"/>
      </w:pPr>
      <w:r>
        <w:rPr>
          <w:rStyle w:val="CommentReference"/>
        </w:rPr>
        <w:annotationRef/>
      </w:r>
      <w:r>
        <w:t>This section is a run on from section r on acq.gov</w:t>
      </w:r>
    </w:p>
  </w:comment>
  <w:comment w:id="32" w:author="AMANDA" w:date="2024-05-17T12:41:00Z" w:initials="A">
    <w:p w14:paraId="1A24E332" w14:textId="4DC244E6" w:rsidR="0068726D" w:rsidRDefault="0068726D" w:rsidP="0068726D">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5EA96" w15:done="0"/>
  <w15:commentEx w15:paraId="4187E547" w15:done="0"/>
  <w15:commentEx w15:paraId="083C5166" w15:done="0"/>
  <w15:commentEx w15:paraId="1FCC8BEA" w15:done="0"/>
  <w15:commentEx w15:paraId="1C299A4C" w15:done="0"/>
  <w15:commentEx w15:paraId="4C93B61A" w15:done="0"/>
  <w15:commentEx w15:paraId="43CF2613" w15:done="0"/>
  <w15:commentEx w15:paraId="481F2153" w15:done="0"/>
  <w15:commentEx w15:paraId="4CC708E1" w15:done="0"/>
  <w15:commentEx w15:paraId="6A05507F" w15:done="0"/>
  <w15:commentEx w15:paraId="7183A7C8" w15:done="0"/>
  <w15:commentEx w15:paraId="46C0FA20" w15:done="0"/>
  <w15:commentEx w15:paraId="1939D855" w15:done="0"/>
  <w15:commentEx w15:paraId="5F37649A" w15:done="0"/>
  <w15:commentEx w15:paraId="6B9AB78A" w15:done="0"/>
  <w15:commentEx w15:paraId="7AEAB23B" w15:done="0"/>
  <w15:commentEx w15:paraId="5E8B55B2" w15:done="0"/>
  <w15:commentEx w15:paraId="77F17256" w15:done="0"/>
  <w15:commentEx w15:paraId="1E0DB3C7" w15:done="0"/>
  <w15:commentEx w15:paraId="67CD23D1" w15:done="0"/>
  <w15:commentEx w15:paraId="477D60B9" w15:done="0"/>
  <w15:commentEx w15:paraId="04D7CFB9" w15:done="0"/>
  <w15:commentEx w15:paraId="127136B3" w15:done="0"/>
  <w15:commentEx w15:paraId="1A55BBC6" w15:done="0"/>
  <w15:commentEx w15:paraId="5A922A81" w15:done="0"/>
  <w15:commentEx w15:paraId="6CB62A9C" w15:done="0"/>
  <w15:commentEx w15:paraId="1A24E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1FA056" w16cex:dateUtc="2024-05-17T18:15:00Z"/>
  <w16cex:commentExtensible w16cex:durableId="425A4CC8" w16cex:dateUtc="2024-05-17T18:18:00Z"/>
  <w16cex:commentExtensible w16cex:durableId="6F6FE907" w16cex:dateUtc="2024-05-17T18:17:00Z"/>
  <w16cex:commentExtensible w16cex:durableId="49F76107" w16cex:dateUtc="2024-05-17T18:16:00Z"/>
  <w16cex:commentExtensible w16cex:durableId="38F827FB" w16cex:dateUtc="2024-05-17T18:21:00Z"/>
  <w16cex:commentExtensible w16cex:durableId="47FF8B21" w16cex:dateUtc="2024-05-17T18:26:00Z"/>
  <w16cex:commentExtensible w16cex:durableId="42C06940" w16cex:dateUtc="2024-05-17T18:26:00Z"/>
  <w16cex:commentExtensible w16cex:durableId="421A2A9F" w16cex:dateUtc="2024-05-17T18:29:00Z"/>
  <w16cex:commentExtensible w16cex:durableId="00E56436" w16cex:dateUtc="2024-05-17T18:30:00Z"/>
  <w16cex:commentExtensible w16cex:durableId="2B7EC29D" w16cex:dateUtc="2024-05-17T18:31:00Z"/>
  <w16cex:commentExtensible w16cex:durableId="4AE45082" w16cex:dateUtc="2024-05-17T18:32:00Z"/>
  <w16cex:commentExtensible w16cex:durableId="04534908" w16cex:dateUtc="2024-05-17T18:33:00Z"/>
  <w16cex:commentExtensible w16cex:durableId="778A33B7" w16cex:dateUtc="2024-05-17T18:34:00Z"/>
  <w16cex:commentExtensible w16cex:durableId="48181531" w16cex:dateUtc="2024-05-17T18:34:00Z"/>
  <w16cex:commentExtensible w16cex:durableId="2211E5B1" w16cex:dateUtc="2024-05-17T18:35:00Z"/>
  <w16cex:commentExtensible w16cex:durableId="3EB9B304" w16cex:dateUtc="2024-05-17T18:35:00Z"/>
  <w16cex:commentExtensible w16cex:durableId="5F4D70FB" w16cex:dateUtc="2024-05-17T18:35:00Z"/>
  <w16cex:commentExtensible w16cex:durableId="4574345B" w16cex:dateUtc="2024-05-17T18:36:00Z"/>
  <w16cex:commentExtensible w16cex:durableId="7C8FE556" w16cex:dateUtc="2024-05-17T18:38:00Z"/>
  <w16cex:commentExtensible w16cex:durableId="135C26FB" w16cex:dateUtc="2024-05-17T18:38:00Z"/>
  <w16cex:commentExtensible w16cex:durableId="5648B9CC" w16cex:dateUtc="2024-05-17T18:38:00Z"/>
  <w16cex:commentExtensible w16cex:durableId="08141FBA" w16cex:dateUtc="2024-05-17T18:40:00Z"/>
  <w16cex:commentExtensible w16cex:durableId="7A1CF827" w16cex:dateUtc="2024-05-17T18:41:00Z"/>
  <w16cex:commentExtensible w16cex:durableId="337DD923" w16cex:dateUtc="2024-05-17T18:46:00Z"/>
  <w16cex:commentExtensible w16cex:durableId="56222AC9" w16cex:dateUtc="2024-05-17T18:49:00Z"/>
  <w16cex:commentExtensible w16cex:durableId="0D1C9835" w16cex:dateUtc="2024-05-17T18:42:00Z"/>
  <w16cex:commentExtensible w16cex:durableId="3B51341D" w16cex:dateUtc="2024-05-17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5EA96" w16cid:durableId="111FA056"/>
  <w16cid:commentId w16cid:paraId="4187E547" w16cid:durableId="425A4CC8"/>
  <w16cid:commentId w16cid:paraId="083C5166" w16cid:durableId="6F6FE907"/>
  <w16cid:commentId w16cid:paraId="1FCC8BEA" w16cid:durableId="49F76107"/>
  <w16cid:commentId w16cid:paraId="1C299A4C" w16cid:durableId="38F827FB"/>
  <w16cid:commentId w16cid:paraId="4C93B61A" w16cid:durableId="47FF8B21"/>
  <w16cid:commentId w16cid:paraId="43CF2613" w16cid:durableId="42C06940"/>
  <w16cid:commentId w16cid:paraId="481F2153" w16cid:durableId="421A2A9F"/>
  <w16cid:commentId w16cid:paraId="4CC708E1" w16cid:durableId="00E56436"/>
  <w16cid:commentId w16cid:paraId="6A05507F" w16cid:durableId="2B7EC29D"/>
  <w16cid:commentId w16cid:paraId="7183A7C8" w16cid:durableId="4AE45082"/>
  <w16cid:commentId w16cid:paraId="46C0FA20" w16cid:durableId="04534908"/>
  <w16cid:commentId w16cid:paraId="1939D855" w16cid:durableId="778A33B7"/>
  <w16cid:commentId w16cid:paraId="5F37649A" w16cid:durableId="48181531"/>
  <w16cid:commentId w16cid:paraId="6B9AB78A" w16cid:durableId="2211E5B1"/>
  <w16cid:commentId w16cid:paraId="7AEAB23B" w16cid:durableId="3EB9B304"/>
  <w16cid:commentId w16cid:paraId="5E8B55B2" w16cid:durableId="5F4D70FB"/>
  <w16cid:commentId w16cid:paraId="77F17256" w16cid:durableId="4574345B"/>
  <w16cid:commentId w16cid:paraId="1E0DB3C7" w16cid:durableId="7C8FE556"/>
  <w16cid:commentId w16cid:paraId="67CD23D1" w16cid:durableId="135C26FB"/>
  <w16cid:commentId w16cid:paraId="477D60B9" w16cid:durableId="5648B9CC"/>
  <w16cid:commentId w16cid:paraId="04D7CFB9" w16cid:durableId="08141FBA"/>
  <w16cid:commentId w16cid:paraId="127136B3" w16cid:durableId="7A1CF827"/>
  <w16cid:commentId w16cid:paraId="1A55BBC6" w16cid:durableId="337DD923"/>
  <w16cid:commentId w16cid:paraId="5A922A81" w16cid:durableId="56222AC9"/>
  <w16cid:commentId w16cid:paraId="6CB62A9C" w16cid:durableId="0D1C9835"/>
  <w16cid:commentId w16cid:paraId="1A24E332" w16cid:durableId="3B5134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5D9"/>
    <w:multiLevelType w:val="hybridMultilevel"/>
    <w:tmpl w:val="BB5EB1C6"/>
    <w:lvl w:ilvl="0" w:tplc="9FE253CE">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66B493E8">
      <w:numFmt w:val="bullet"/>
      <w:lvlText w:val="•"/>
      <w:lvlJc w:val="left"/>
      <w:pPr>
        <w:ind w:left="1438" w:hanging="336"/>
      </w:pPr>
      <w:rPr>
        <w:rFonts w:hint="default"/>
        <w:lang w:val="en-US" w:eastAsia="en-US" w:bidi="ar-SA"/>
      </w:rPr>
    </w:lvl>
    <w:lvl w:ilvl="2" w:tplc="B380EAAA">
      <w:numFmt w:val="bullet"/>
      <w:lvlText w:val="•"/>
      <w:lvlJc w:val="left"/>
      <w:pPr>
        <w:ind w:left="2437" w:hanging="336"/>
      </w:pPr>
      <w:rPr>
        <w:rFonts w:hint="default"/>
        <w:lang w:val="en-US" w:eastAsia="en-US" w:bidi="ar-SA"/>
      </w:rPr>
    </w:lvl>
    <w:lvl w:ilvl="3" w:tplc="03C6FD6C">
      <w:numFmt w:val="bullet"/>
      <w:lvlText w:val="•"/>
      <w:lvlJc w:val="left"/>
      <w:pPr>
        <w:ind w:left="3435" w:hanging="336"/>
      </w:pPr>
      <w:rPr>
        <w:rFonts w:hint="default"/>
        <w:lang w:val="en-US" w:eastAsia="en-US" w:bidi="ar-SA"/>
      </w:rPr>
    </w:lvl>
    <w:lvl w:ilvl="4" w:tplc="BDD41E82">
      <w:numFmt w:val="bullet"/>
      <w:lvlText w:val="•"/>
      <w:lvlJc w:val="left"/>
      <w:pPr>
        <w:ind w:left="4434" w:hanging="336"/>
      </w:pPr>
      <w:rPr>
        <w:rFonts w:hint="default"/>
        <w:lang w:val="en-US" w:eastAsia="en-US" w:bidi="ar-SA"/>
      </w:rPr>
    </w:lvl>
    <w:lvl w:ilvl="5" w:tplc="B5AC1C86">
      <w:numFmt w:val="bullet"/>
      <w:lvlText w:val="•"/>
      <w:lvlJc w:val="left"/>
      <w:pPr>
        <w:ind w:left="5432" w:hanging="336"/>
      </w:pPr>
      <w:rPr>
        <w:rFonts w:hint="default"/>
        <w:lang w:val="en-US" w:eastAsia="en-US" w:bidi="ar-SA"/>
      </w:rPr>
    </w:lvl>
    <w:lvl w:ilvl="6" w:tplc="CA1E5F58">
      <w:numFmt w:val="bullet"/>
      <w:lvlText w:val="•"/>
      <w:lvlJc w:val="left"/>
      <w:pPr>
        <w:ind w:left="6431" w:hanging="336"/>
      </w:pPr>
      <w:rPr>
        <w:rFonts w:hint="default"/>
        <w:lang w:val="en-US" w:eastAsia="en-US" w:bidi="ar-SA"/>
      </w:rPr>
    </w:lvl>
    <w:lvl w:ilvl="7" w:tplc="2F8688D6">
      <w:numFmt w:val="bullet"/>
      <w:lvlText w:val="•"/>
      <w:lvlJc w:val="left"/>
      <w:pPr>
        <w:ind w:left="7429" w:hanging="336"/>
      </w:pPr>
      <w:rPr>
        <w:rFonts w:hint="default"/>
        <w:lang w:val="en-US" w:eastAsia="en-US" w:bidi="ar-SA"/>
      </w:rPr>
    </w:lvl>
    <w:lvl w:ilvl="8" w:tplc="226AC518">
      <w:numFmt w:val="bullet"/>
      <w:lvlText w:val="•"/>
      <w:lvlJc w:val="left"/>
      <w:pPr>
        <w:ind w:left="8428" w:hanging="336"/>
      </w:pPr>
      <w:rPr>
        <w:rFonts w:hint="default"/>
        <w:lang w:val="en-US" w:eastAsia="en-US" w:bidi="ar-SA"/>
      </w:rPr>
    </w:lvl>
  </w:abstractNum>
  <w:abstractNum w:abstractNumId="1" w15:restartNumberingAfterBreak="0">
    <w:nsid w:val="07FA2802"/>
    <w:multiLevelType w:val="hybridMultilevel"/>
    <w:tmpl w:val="12B03EB8"/>
    <w:lvl w:ilvl="0" w:tplc="817274B4">
      <w:start w:val="65"/>
      <w:numFmt w:val="decimal"/>
      <w:lvlText w:val="%1"/>
      <w:lvlJc w:val="left"/>
      <w:pPr>
        <w:ind w:left="1100" w:hanging="791"/>
      </w:pPr>
      <w:rPr>
        <w:rFonts w:hint="default"/>
        <w:spacing w:val="-1"/>
        <w:w w:val="106"/>
        <w:lang w:val="en-US" w:eastAsia="en-US" w:bidi="ar-SA"/>
      </w:rPr>
    </w:lvl>
    <w:lvl w:ilvl="1" w:tplc="AECC4372">
      <w:numFmt w:val="bullet"/>
      <w:lvlText w:val="•"/>
      <w:lvlJc w:val="left"/>
      <w:pPr>
        <w:ind w:left="1262" w:hanging="791"/>
      </w:pPr>
      <w:rPr>
        <w:rFonts w:hint="default"/>
        <w:lang w:val="en-US" w:eastAsia="en-US" w:bidi="ar-SA"/>
      </w:rPr>
    </w:lvl>
    <w:lvl w:ilvl="2" w:tplc="00589E32">
      <w:numFmt w:val="bullet"/>
      <w:lvlText w:val="•"/>
      <w:lvlJc w:val="left"/>
      <w:pPr>
        <w:ind w:left="1424" w:hanging="791"/>
      </w:pPr>
      <w:rPr>
        <w:rFonts w:hint="default"/>
        <w:lang w:val="en-US" w:eastAsia="en-US" w:bidi="ar-SA"/>
      </w:rPr>
    </w:lvl>
    <w:lvl w:ilvl="3" w:tplc="55749E24">
      <w:numFmt w:val="bullet"/>
      <w:lvlText w:val="•"/>
      <w:lvlJc w:val="left"/>
      <w:pPr>
        <w:ind w:left="1586" w:hanging="791"/>
      </w:pPr>
      <w:rPr>
        <w:rFonts w:hint="default"/>
        <w:lang w:val="en-US" w:eastAsia="en-US" w:bidi="ar-SA"/>
      </w:rPr>
    </w:lvl>
    <w:lvl w:ilvl="4" w:tplc="5388DBFE">
      <w:numFmt w:val="bullet"/>
      <w:lvlText w:val="•"/>
      <w:lvlJc w:val="left"/>
      <w:pPr>
        <w:ind w:left="1748" w:hanging="791"/>
      </w:pPr>
      <w:rPr>
        <w:rFonts w:hint="default"/>
        <w:lang w:val="en-US" w:eastAsia="en-US" w:bidi="ar-SA"/>
      </w:rPr>
    </w:lvl>
    <w:lvl w:ilvl="5" w:tplc="3D8C88FE">
      <w:numFmt w:val="bullet"/>
      <w:lvlText w:val="•"/>
      <w:lvlJc w:val="left"/>
      <w:pPr>
        <w:ind w:left="1911" w:hanging="791"/>
      </w:pPr>
      <w:rPr>
        <w:rFonts w:hint="default"/>
        <w:lang w:val="en-US" w:eastAsia="en-US" w:bidi="ar-SA"/>
      </w:rPr>
    </w:lvl>
    <w:lvl w:ilvl="6" w:tplc="FBB861E6">
      <w:numFmt w:val="bullet"/>
      <w:lvlText w:val="•"/>
      <w:lvlJc w:val="left"/>
      <w:pPr>
        <w:ind w:left="2073" w:hanging="791"/>
      </w:pPr>
      <w:rPr>
        <w:rFonts w:hint="default"/>
        <w:lang w:val="en-US" w:eastAsia="en-US" w:bidi="ar-SA"/>
      </w:rPr>
    </w:lvl>
    <w:lvl w:ilvl="7" w:tplc="11123FDE">
      <w:numFmt w:val="bullet"/>
      <w:lvlText w:val="•"/>
      <w:lvlJc w:val="left"/>
      <w:pPr>
        <w:ind w:left="2235" w:hanging="791"/>
      </w:pPr>
      <w:rPr>
        <w:rFonts w:hint="default"/>
        <w:lang w:val="en-US" w:eastAsia="en-US" w:bidi="ar-SA"/>
      </w:rPr>
    </w:lvl>
    <w:lvl w:ilvl="8" w:tplc="B956BB7E">
      <w:numFmt w:val="bullet"/>
      <w:lvlText w:val="•"/>
      <w:lvlJc w:val="left"/>
      <w:pPr>
        <w:ind w:left="2397" w:hanging="791"/>
      </w:pPr>
      <w:rPr>
        <w:rFonts w:hint="default"/>
        <w:lang w:val="en-US" w:eastAsia="en-US" w:bidi="ar-SA"/>
      </w:rPr>
    </w:lvl>
  </w:abstractNum>
  <w:abstractNum w:abstractNumId="2" w15:restartNumberingAfterBreak="0">
    <w:nsid w:val="082B7A6F"/>
    <w:multiLevelType w:val="hybridMultilevel"/>
    <w:tmpl w:val="B0F661E0"/>
    <w:lvl w:ilvl="0" w:tplc="46965428">
      <w:start w:val="22"/>
      <w:numFmt w:val="decimal"/>
      <w:lvlText w:val="%1"/>
      <w:lvlJc w:val="left"/>
      <w:pPr>
        <w:ind w:left="1147" w:hanging="828"/>
      </w:pPr>
      <w:rPr>
        <w:rFonts w:hint="default"/>
        <w:spacing w:val="-1"/>
        <w:w w:val="105"/>
        <w:lang w:val="en-US" w:eastAsia="en-US" w:bidi="ar-SA"/>
      </w:rPr>
    </w:lvl>
    <w:lvl w:ilvl="1" w:tplc="11AAFE50">
      <w:numFmt w:val="bullet"/>
      <w:lvlText w:val="•"/>
      <w:lvlJc w:val="left"/>
      <w:pPr>
        <w:ind w:left="1272" w:hanging="828"/>
      </w:pPr>
      <w:rPr>
        <w:rFonts w:hint="default"/>
        <w:lang w:val="en-US" w:eastAsia="en-US" w:bidi="ar-SA"/>
      </w:rPr>
    </w:lvl>
    <w:lvl w:ilvl="2" w:tplc="DC52EC06">
      <w:numFmt w:val="bullet"/>
      <w:lvlText w:val="•"/>
      <w:lvlJc w:val="left"/>
      <w:pPr>
        <w:ind w:left="1405" w:hanging="828"/>
      </w:pPr>
      <w:rPr>
        <w:rFonts w:hint="default"/>
        <w:lang w:val="en-US" w:eastAsia="en-US" w:bidi="ar-SA"/>
      </w:rPr>
    </w:lvl>
    <w:lvl w:ilvl="3" w:tplc="26CCAD0C">
      <w:numFmt w:val="bullet"/>
      <w:lvlText w:val="•"/>
      <w:lvlJc w:val="left"/>
      <w:pPr>
        <w:ind w:left="1538" w:hanging="828"/>
      </w:pPr>
      <w:rPr>
        <w:rFonts w:hint="default"/>
        <w:lang w:val="en-US" w:eastAsia="en-US" w:bidi="ar-SA"/>
      </w:rPr>
    </w:lvl>
    <w:lvl w:ilvl="4" w:tplc="1C66D6B4">
      <w:numFmt w:val="bullet"/>
      <w:lvlText w:val="•"/>
      <w:lvlJc w:val="left"/>
      <w:pPr>
        <w:ind w:left="1671" w:hanging="828"/>
      </w:pPr>
      <w:rPr>
        <w:rFonts w:hint="default"/>
        <w:lang w:val="en-US" w:eastAsia="en-US" w:bidi="ar-SA"/>
      </w:rPr>
    </w:lvl>
    <w:lvl w:ilvl="5" w:tplc="50148E06">
      <w:numFmt w:val="bullet"/>
      <w:lvlText w:val="•"/>
      <w:lvlJc w:val="left"/>
      <w:pPr>
        <w:ind w:left="1804" w:hanging="828"/>
      </w:pPr>
      <w:rPr>
        <w:rFonts w:hint="default"/>
        <w:lang w:val="en-US" w:eastAsia="en-US" w:bidi="ar-SA"/>
      </w:rPr>
    </w:lvl>
    <w:lvl w:ilvl="6" w:tplc="26C6C21E">
      <w:numFmt w:val="bullet"/>
      <w:lvlText w:val="•"/>
      <w:lvlJc w:val="left"/>
      <w:pPr>
        <w:ind w:left="1937" w:hanging="828"/>
      </w:pPr>
      <w:rPr>
        <w:rFonts w:hint="default"/>
        <w:lang w:val="en-US" w:eastAsia="en-US" w:bidi="ar-SA"/>
      </w:rPr>
    </w:lvl>
    <w:lvl w:ilvl="7" w:tplc="A3348A0C">
      <w:numFmt w:val="bullet"/>
      <w:lvlText w:val="•"/>
      <w:lvlJc w:val="left"/>
      <w:pPr>
        <w:ind w:left="2070" w:hanging="828"/>
      </w:pPr>
      <w:rPr>
        <w:rFonts w:hint="default"/>
        <w:lang w:val="en-US" w:eastAsia="en-US" w:bidi="ar-SA"/>
      </w:rPr>
    </w:lvl>
    <w:lvl w:ilvl="8" w:tplc="5936DFE2">
      <w:numFmt w:val="bullet"/>
      <w:lvlText w:val="•"/>
      <w:lvlJc w:val="left"/>
      <w:pPr>
        <w:ind w:left="2202" w:hanging="828"/>
      </w:pPr>
      <w:rPr>
        <w:rFonts w:hint="default"/>
        <w:lang w:val="en-US" w:eastAsia="en-US" w:bidi="ar-SA"/>
      </w:rPr>
    </w:lvl>
  </w:abstractNum>
  <w:abstractNum w:abstractNumId="3" w15:restartNumberingAfterBreak="0">
    <w:nsid w:val="09634441"/>
    <w:multiLevelType w:val="hybridMultilevel"/>
    <w:tmpl w:val="891EE130"/>
    <w:lvl w:ilvl="0" w:tplc="7CBA693C">
      <w:start w:val="1"/>
      <w:numFmt w:val="decimal"/>
      <w:lvlText w:val="(%1)"/>
      <w:lvlJc w:val="left"/>
      <w:pPr>
        <w:ind w:left="110" w:hanging="282"/>
      </w:pPr>
      <w:rPr>
        <w:rFonts w:ascii="Cambria" w:eastAsia="Cambria" w:hAnsi="Cambria" w:cs="Cambria" w:hint="default"/>
        <w:b w:val="0"/>
        <w:bCs w:val="0"/>
        <w:i/>
        <w:iCs/>
        <w:spacing w:val="-1"/>
        <w:w w:val="100"/>
        <w:sz w:val="20"/>
        <w:szCs w:val="20"/>
        <w:lang w:val="en-US" w:eastAsia="en-US" w:bidi="ar-SA"/>
      </w:rPr>
    </w:lvl>
    <w:lvl w:ilvl="1" w:tplc="998E6290">
      <w:start w:val="1"/>
      <w:numFmt w:val="lowerLetter"/>
      <w:lvlText w:val="(%2)"/>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2" w:tplc="B916FAC0">
      <w:numFmt w:val="bullet"/>
      <w:lvlText w:val="•"/>
      <w:lvlJc w:val="left"/>
      <w:pPr>
        <w:ind w:left="1549" w:hanging="336"/>
      </w:pPr>
      <w:rPr>
        <w:rFonts w:hint="default"/>
        <w:lang w:val="en-US" w:eastAsia="en-US" w:bidi="ar-SA"/>
      </w:rPr>
    </w:lvl>
    <w:lvl w:ilvl="3" w:tplc="246E164A">
      <w:numFmt w:val="bullet"/>
      <w:lvlText w:val="•"/>
      <w:lvlJc w:val="left"/>
      <w:pPr>
        <w:ind w:left="2659" w:hanging="336"/>
      </w:pPr>
      <w:rPr>
        <w:rFonts w:hint="default"/>
        <w:lang w:val="en-US" w:eastAsia="en-US" w:bidi="ar-SA"/>
      </w:rPr>
    </w:lvl>
    <w:lvl w:ilvl="4" w:tplc="6DC8F490">
      <w:numFmt w:val="bullet"/>
      <w:lvlText w:val="•"/>
      <w:lvlJc w:val="left"/>
      <w:pPr>
        <w:ind w:left="3768" w:hanging="336"/>
      </w:pPr>
      <w:rPr>
        <w:rFonts w:hint="default"/>
        <w:lang w:val="en-US" w:eastAsia="en-US" w:bidi="ar-SA"/>
      </w:rPr>
    </w:lvl>
    <w:lvl w:ilvl="5" w:tplc="ECBEB312">
      <w:numFmt w:val="bullet"/>
      <w:lvlText w:val="•"/>
      <w:lvlJc w:val="left"/>
      <w:pPr>
        <w:ind w:left="4878" w:hanging="336"/>
      </w:pPr>
      <w:rPr>
        <w:rFonts w:hint="default"/>
        <w:lang w:val="en-US" w:eastAsia="en-US" w:bidi="ar-SA"/>
      </w:rPr>
    </w:lvl>
    <w:lvl w:ilvl="6" w:tplc="3E48B85C">
      <w:numFmt w:val="bullet"/>
      <w:lvlText w:val="•"/>
      <w:lvlJc w:val="left"/>
      <w:pPr>
        <w:ind w:left="5987" w:hanging="336"/>
      </w:pPr>
      <w:rPr>
        <w:rFonts w:hint="default"/>
        <w:lang w:val="en-US" w:eastAsia="en-US" w:bidi="ar-SA"/>
      </w:rPr>
    </w:lvl>
    <w:lvl w:ilvl="7" w:tplc="5390227A">
      <w:numFmt w:val="bullet"/>
      <w:lvlText w:val="•"/>
      <w:lvlJc w:val="left"/>
      <w:pPr>
        <w:ind w:left="7097" w:hanging="336"/>
      </w:pPr>
      <w:rPr>
        <w:rFonts w:hint="default"/>
        <w:lang w:val="en-US" w:eastAsia="en-US" w:bidi="ar-SA"/>
      </w:rPr>
    </w:lvl>
    <w:lvl w:ilvl="8" w:tplc="08DE946A">
      <w:numFmt w:val="bullet"/>
      <w:lvlText w:val="•"/>
      <w:lvlJc w:val="left"/>
      <w:pPr>
        <w:ind w:left="8206" w:hanging="336"/>
      </w:pPr>
      <w:rPr>
        <w:rFonts w:hint="default"/>
        <w:lang w:val="en-US" w:eastAsia="en-US" w:bidi="ar-SA"/>
      </w:rPr>
    </w:lvl>
  </w:abstractNum>
  <w:abstractNum w:abstractNumId="4" w15:restartNumberingAfterBreak="0">
    <w:nsid w:val="0D220B6F"/>
    <w:multiLevelType w:val="hybridMultilevel"/>
    <w:tmpl w:val="BDE6A368"/>
    <w:lvl w:ilvl="0" w:tplc="4DD09424">
      <w:start w:val="1"/>
      <w:numFmt w:val="decimal"/>
      <w:lvlText w:val="(%1)"/>
      <w:lvlJc w:val="left"/>
      <w:pPr>
        <w:ind w:left="110" w:hanging="344"/>
      </w:pPr>
      <w:rPr>
        <w:rFonts w:ascii="Cambria" w:eastAsia="Cambria" w:hAnsi="Cambria" w:cs="Cambria" w:hint="default"/>
        <w:b w:val="0"/>
        <w:bCs w:val="0"/>
        <w:i/>
        <w:iCs/>
        <w:spacing w:val="-1"/>
        <w:w w:val="100"/>
        <w:sz w:val="22"/>
        <w:szCs w:val="22"/>
        <w:lang w:val="en-US" w:eastAsia="en-US" w:bidi="ar-SA"/>
      </w:rPr>
    </w:lvl>
    <w:lvl w:ilvl="1" w:tplc="A60A801A">
      <w:start w:val="1"/>
      <w:numFmt w:val="lowerLetter"/>
      <w:lvlText w:val="(%2)"/>
      <w:lvlJc w:val="left"/>
      <w:pPr>
        <w:ind w:left="110" w:hanging="336"/>
      </w:pPr>
      <w:rPr>
        <w:rFonts w:ascii="Cambria" w:eastAsia="Cambria" w:hAnsi="Cambria" w:cs="Cambria" w:hint="default"/>
        <w:b w:val="0"/>
        <w:bCs w:val="0"/>
        <w:i/>
        <w:iCs/>
        <w:spacing w:val="-1"/>
        <w:w w:val="97"/>
        <w:sz w:val="22"/>
        <w:szCs w:val="22"/>
        <w:lang w:val="en-US" w:eastAsia="en-US" w:bidi="ar-SA"/>
      </w:rPr>
    </w:lvl>
    <w:lvl w:ilvl="2" w:tplc="07EAFCBA">
      <w:numFmt w:val="bullet"/>
      <w:lvlText w:val="•"/>
      <w:lvlJc w:val="left"/>
      <w:pPr>
        <w:ind w:left="2181" w:hanging="336"/>
      </w:pPr>
      <w:rPr>
        <w:rFonts w:hint="default"/>
        <w:lang w:val="en-US" w:eastAsia="en-US" w:bidi="ar-SA"/>
      </w:rPr>
    </w:lvl>
    <w:lvl w:ilvl="3" w:tplc="14988BF8">
      <w:numFmt w:val="bullet"/>
      <w:lvlText w:val="•"/>
      <w:lvlJc w:val="left"/>
      <w:pPr>
        <w:ind w:left="3211" w:hanging="336"/>
      </w:pPr>
      <w:rPr>
        <w:rFonts w:hint="default"/>
        <w:lang w:val="en-US" w:eastAsia="en-US" w:bidi="ar-SA"/>
      </w:rPr>
    </w:lvl>
    <w:lvl w:ilvl="4" w:tplc="4BEE81E0">
      <w:numFmt w:val="bullet"/>
      <w:lvlText w:val="•"/>
      <w:lvlJc w:val="left"/>
      <w:pPr>
        <w:ind w:left="4242" w:hanging="336"/>
      </w:pPr>
      <w:rPr>
        <w:rFonts w:hint="default"/>
        <w:lang w:val="en-US" w:eastAsia="en-US" w:bidi="ar-SA"/>
      </w:rPr>
    </w:lvl>
    <w:lvl w:ilvl="5" w:tplc="D44C0632">
      <w:numFmt w:val="bullet"/>
      <w:lvlText w:val="•"/>
      <w:lvlJc w:val="left"/>
      <w:pPr>
        <w:ind w:left="5272" w:hanging="336"/>
      </w:pPr>
      <w:rPr>
        <w:rFonts w:hint="default"/>
        <w:lang w:val="en-US" w:eastAsia="en-US" w:bidi="ar-SA"/>
      </w:rPr>
    </w:lvl>
    <w:lvl w:ilvl="6" w:tplc="212E29EE">
      <w:numFmt w:val="bullet"/>
      <w:lvlText w:val="•"/>
      <w:lvlJc w:val="left"/>
      <w:pPr>
        <w:ind w:left="6303" w:hanging="336"/>
      </w:pPr>
      <w:rPr>
        <w:rFonts w:hint="default"/>
        <w:lang w:val="en-US" w:eastAsia="en-US" w:bidi="ar-SA"/>
      </w:rPr>
    </w:lvl>
    <w:lvl w:ilvl="7" w:tplc="09D6CCCC">
      <w:numFmt w:val="bullet"/>
      <w:lvlText w:val="•"/>
      <w:lvlJc w:val="left"/>
      <w:pPr>
        <w:ind w:left="7333" w:hanging="336"/>
      </w:pPr>
      <w:rPr>
        <w:rFonts w:hint="default"/>
        <w:lang w:val="en-US" w:eastAsia="en-US" w:bidi="ar-SA"/>
      </w:rPr>
    </w:lvl>
    <w:lvl w:ilvl="8" w:tplc="405A2600">
      <w:numFmt w:val="bullet"/>
      <w:lvlText w:val="•"/>
      <w:lvlJc w:val="left"/>
      <w:pPr>
        <w:ind w:left="8364" w:hanging="336"/>
      </w:pPr>
      <w:rPr>
        <w:rFonts w:hint="default"/>
        <w:lang w:val="en-US" w:eastAsia="en-US" w:bidi="ar-SA"/>
      </w:rPr>
    </w:lvl>
  </w:abstractNum>
  <w:abstractNum w:abstractNumId="5" w15:restartNumberingAfterBreak="0">
    <w:nsid w:val="0DA069D0"/>
    <w:multiLevelType w:val="multilevel"/>
    <w:tmpl w:val="43568E2E"/>
    <w:lvl w:ilvl="0">
      <w:start w:val="1"/>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110"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65"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2226" w:hanging="755"/>
      </w:pPr>
      <w:rPr>
        <w:rFonts w:hint="default"/>
        <w:lang w:val="en-US" w:eastAsia="en-US" w:bidi="ar-SA"/>
      </w:rPr>
    </w:lvl>
    <w:lvl w:ilvl="5">
      <w:numFmt w:val="bullet"/>
      <w:lvlText w:val="•"/>
      <w:lvlJc w:val="left"/>
      <w:pPr>
        <w:ind w:left="3593" w:hanging="755"/>
      </w:pPr>
      <w:rPr>
        <w:rFonts w:hint="default"/>
        <w:lang w:val="en-US" w:eastAsia="en-US" w:bidi="ar-SA"/>
      </w:rPr>
    </w:lvl>
    <w:lvl w:ilvl="6">
      <w:numFmt w:val="bullet"/>
      <w:lvlText w:val="•"/>
      <w:lvlJc w:val="left"/>
      <w:pPr>
        <w:ind w:left="4959" w:hanging="755"/>
      </w:pPr>
      <w:rPr>
        <w:rFonts w:hint="default"/>
        <w:lang w:val="en-US" w:eastAsia="en-US" w:bidi="ar-SA"/>
      </w:rPr>
    </w:lvl>
    <w:lvl w:ilvl="7">
      <w:numFmt w:val="bullet"/>
      <w:lvlText w:val="•"/>
      <w:lvlJc w:val="left"/>
      <w:pPr>
        <w:ind w:left="6326" w:hanging="755"/>
      </w:pPr>
      <w:rPr>
        <w:rFonts w:hint="default"/>
        <w:lang w:val="en-US" w:eastAsia="en-US" w:bidi="ar-SA"/>
      </w:rPr>
    </w:lvl>
    <w:lvl w:ilvl="8">
      <w:numFmt w:val="bullet"/>
      <w:lvlText w:val="•"/>
      <w:lvlJc w:val="left"/>
      <w:pPr>
        <w:ind w:left="7692" w:hanging="755"/>
      </w:pPr>
      <w:rPr>
        <w:rFonts w:hint="default"/>
        <w:lang w:val="en-US" w:eastAsia="en-US" w:bidi="ar-SA"/>
      </w:rPr>
    </w:lvl>
  </w:abstractNum>
  <w:abstractNum w:abstractNumId="6" w15:restartNumberingAfterBreak="0">
    <w:nsid w:val="0DC166CF"/>
    <w:multiLevelType w:val="hybridMultilevel"/>
    <w:tmpl w:val="BB0078BE"/>
    <w:lvl w:ilvl="0" w:tplc="9AE493F4">
      <w:start w:val="83"/>
      <w:numFmt w:val="decimal"/>
      <w:lvlText w:val="%1"/>
      <w:lvlJc w:val="left"/>
      <w:pPr>
        <w:ind w:left="1147" w:hanging="828"/>
      </w:pPr>
      <w:rPr>
        <w:rFonts w:hint="default"/>
        <w:spacing w:val="-1"/>
        <w:w w:val="105"/>
        <w:lang w:val="en-US" w:eastAsia="en-US" w:bidi="ar-SA"/>
      </w:rPr>
    </w:lvl>
    <w:lvl w:ilvl="1" w:tplc="6972CB7A">
      <w:numFmt w:val="bullet"/>
      <w:lvlText w:val="•"/>
      <w:lvlJc w:val="left"/>
      <w:pPr>
        <w:ind w:left="1321" w:hanging="828"/>
      </w:pPr>
      <w:rPr>
        <w:rFonts w:hint="default"/>
        <w:lang w:val="en-US" w:eastAsia="en-US" w:bidi="ar-SA"/>
      </w:rPr>
    </w:lvl>
    <w:lvl w:ilvl="2" w:tplc="8AEE60FA">
      <w:numFmt w:val="bullet"/>
      <w:lvlText w:val="•"/>
      <w:lvlJc w:val="left"/>
      <w:pPr>
        <w:ind w:left="1502" w:hanging="828"/>
      </w:pPr>
      <w:rPr>
        <w:rFonts w:hint="default"/>
        <w:lang w:val="en-US" w:eastAsia="en-US" w:bidi="ar-SA"/>
      </w:rPr>
    </w:lvl>
    <w:lvl w:ilvl="3" w:tplc="E452E336">
      <w:numFmt w:val="bullet"/>
      <w:lvlText w:val="•"/>
      <w:lvlJc w:val="left"/>
      <w:pPr>
        <w:ind w:left="1684" w:hanging="828"/>
      </w:pPr>
      <w:rPr>
        <w:rFonts w:hint="default"/>
        <w:lang w:val="en-US" w:eastAsia="en-US" w:bidi="ar-SA"/>
      </w:rPr>
    </w:lvl>
    <w:lvl w:ilvl="4" w:tplc="4588F1E4">
      <w:numFmt w:val="bullet"/>
      <w:lvlText w:val="•"/>
      <w:lvlJc w:val="left"/>
      <w:pPr>
        <w:ind w:left="1865" w:hanging="828"/>
      </w:pPr>
      <w:rPr>
        <w:rFonts w:hint="default"/>
        <w:lang w:val="en-US" w:eastAsia="en-US" w:bidi="ar-SA"/>
      </w:rPr>
    </w:lvl>
    <w:lvl w:ilvl="5" w:tplc="4DF080BC">
      <w:numFmt w:val="bullet"/>
      <w:lvlText w:val="•"/>
      <w:lvlJc w:val="left"/>
      <w:pPr>
        <w:ind w:left="2046" w:hanging="828"/>
      </w:pPr>
      <w:rPr>
        <w:rFonts w:hint="default"/>
        <w:lang w:val="en-US" w:eastAsia="en-US" w:bidi="ar-SA"/>
      </w:rPr>
    </w:lvl>
    <w:lvl w:ilvl="6" w:tplc="516E59EE">
      <w:numFmt w:val="bullet"/>
      <w:lvlText w:val="•"/>
      <w:lvlJc w:val="left"/>
      <w:pPr>
        <w:ind w:left="2228" w:hanging="828"/>
      </w:pPr>
      <w:rPr>
        <w:rFonts w:hint="default"/>
        <w:lang w:val="en-US" w:eastAsia="en-US" w:bidi="ar-SA"/>
      </w:rPr>
    </w:lvl>
    <w:lvl w:ilvl="7" w:tplc="61264BD8">
      <w:numFmt w:val="bullet"/>
      <w:lvlText w:val="•"/>
      <w:lvlJc w:val="left"/>
      <w:pPr>
        <w:ind w:left="2409" w:hanging="828"/>
      </w:pPr>
      <w:rPr>
        <w:rFonts w:hint="default"/>
        <w:lang w:val="en-US" w:eastAsia="en-US" w:bidi="ar-SA"/>
      </w:rPr>
    </w:lvl>
    <w:lvl w:ilvl="8" w:tplc="3612D624">
      <w:numFmt w:val="bullet"/>
      <w:lvlText w:val="•"/>
      <w:lvlJc w:val="left"/>
      <w:pPr>
        <w:ind w:left="2591" w:hanging="828"/>
      </w:pPr>
      <w:rPr>
        <w:rFonts w:hint="default"/>
        <w:lang w:val="en-US" w:eastAsia="en-US" w:bidi="ar-SA"/>
      </w:rPr>
    </w:lvl>
  </w:abstractNum>
  <w:abstractNum w:abstractNumId="7" w15:restartNumberingAfterBreak="0">
    <w:nsid w:val="11830245"/>
    <w:multiLevelType w:val="hybridMultilevel"/>
    <w:tmpl w:val="A1E0824A"/>
    <w:lvl w:ilvl="0" w:tplc="C960F4FC">
      <w:start w:val="65"/>
      <w:numFmt w:val="decimal"/>
      <w:lvlText w:val="%1"/>
      <w:lvlJc w:val="left"/>
      <w:pPr>
        <w:ind w:left="1147" w:hanging="828"/>
      </w:pPr>
      <w:rPr>
        <w:rFonts w:hint="default"/>
        <w:spacing w:val="-1"/>
        <w:w w:val="105"/>
        <w:lang w:val="en-US" w:eastAsia="en-US" w:bidi="ar-SA"/>
      </w:rPr>
    </w:lvl>
    <w:lvl w:ilvl="1" w:tplc="08D8AFB4">
      <w:numFmt w:val="bullet"/>
      <w:lvlText w:val="•"/>
      <w:lvlJc w:val="left"/>
      <w:pPr>
        <w:ind w:left="1310" w:hanging="828"/>
      </w:pPr>
      <w:rPr>
        <w:rFonts w:hint="default"/>
        <w:lang w:val="en-US" w:eastAsia="en-US" w:bidi="ar-SA"/>
      </w:rPr>
    </w:lvl>
    <w:lvl w:ilvl="2" w:tplc="156E81B0">
      <w:numFmt w:val="bullet"/>
      <w:lvlText w:val="•"/>
      <w:lvlJc w:val="left"/>
      <w:pPr>
        <w:ind w:left="1481" w:hanging="828"/>
      </w:pPr>
      <w:rPr>
        <w:rFonts w:hint="default"/>
        <w:lang w:val="en-US" w:eastAsia="en-US" w:bidi="ar-SA"/>
      </w:rPr>
    </w:lvl>
    <w:lvl w:ilvl="3" w:tplc="9B22FB1A">
      <w:numFmt w:val="bullet"/>
      <w:lvlText w:val="•"/>
      <w:lvlJc w:val="left"/>
      <w:pPr>
        <w:ind w:left="1651" w:hanging="828"/>
      </w:pPr>
      <w:rPr>
        <w:rFonts w:hint="default"/>
        <w:lang w:val="en-US" w:eastAsia="en-US" w:bidi="ar-SA"/>
      </w:rPr>
    </w:lvl>
    <w:lvl w:ilvl="4" w:tplc="C33A28FA">
      <w:numFmt w:val="bullet"/>
      <w:lvlText w:val="•"/>
      <w:lvlJc w:val="left"/>
      <w:pPr>
        <w:ind w:left="1822" w:hanging="828"/>
      </w:pPr>
      <w:rPr>
        <w:rFonts w:hint="default"/>
        <w:lang w:val="en-US" w:eastAsia="en-US" w:bidi="ar-SA"/>
      </w:rPr>
    </w:lvl>
    <w:lvl w:ilvl="5" w:tplc="528C16EC">
      <w:numFmt w:val="bullet"/>
      <w:lvlText w:val="•"/>
      <w:lvlJc w:val="left"/>
      <w:pPr>
        <w:ind w:left="1992" w:hanging="828"/>
      </w:pPr>
      <w:rPr>
        <w:rFonts w:hint="default"/>
        <w:lang w:val="en-US" w:eastAsia="en-US" w:bidi="ar-SA"/>
      </w:rPr>
    </w:lvl>
    <w:lvl w:ilvl="6" w:tplc="9C2843DA">
      <w:numFmt w:val="bullet"/>
      <w:lvlText w:val="•"/>
      <w:lvlJc w:val="left"/>
      <w:pPr>
        <w:ind w:left="2163" w:hanging="828"/>
      </w:pPr>
      <w:rPr>
        <w:rFonts w:hint="default"/>
        <w:lang w:val="en-US" w:eastAsia="en-US" w:bidi="ar-SA"/>
      </w:rPr>
    </w:lvl>
    <w:lvl w:ilvl="7" w:tplc="9594EE42">
      <w:numFmt w:val="bullet"/>
      <w:lvlText w:val="•"/>
      <w:lvlJc w:val="left"/>
      <w:pPr>
        <w:ind w:left="2333" w:hanging="828"/>
      </w:pPr>
      <w:rPr>
        <w:rFonts w:hint="default"/>
        <w:lang w:val="en-US" w:eastAsia="en-US" w:bidi="ar-SA"/>
      </w:rPr>
    </w:lvl>
    <w:lvl w:ilvl="8" w:tplc="01D8FB4A">
      <w:numFmt w:val="bullet"/>
      <w:lvlText w:val="•"/>
      <w:lvlJc w:val="left"/>
      <w:pPr>
        <w:ind w:left="2504" w:hanging="828"/>
      </w:pPr>
      <w:rPr>
        <w:rFonts w:hint="default"/>
        <w:lang w:val="en-US" w:eastAsia="en-US" w:bidi="ar-SA"/>
      </w:rPr>
    </w:lvl>
  </w:abstractNum>
  <w:abstractNum w:abstractNumId="8" w15:restartNumberingAfterBreak="0">
    <w:nsid w:val="16EE593D"/>
    <w:multiLevelType w:val="hybridMultilevel"/>
    <w:tmpl w:val="83C231D6"/>
    <w:lvl w:ilvl="0" w:tplc="2A08C84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A2E25BD8">
      <w:numFmt w:val="bullet"/>
      <w:lvlText w:val="•"/>
      <w:lvlJc w:val="left"/>
      <w:pPr>
        <w:ind w:left="1150" w:hanging="336"/>
      </w:pPr>
      <w:rPr>
        <w:rFonts w:hint="default"/>
        <w:lang w:val="en-US" w:eastAsia="en-US" w:bidi="ar-SA"/>
      </w:rPr>
    </w:lvl>
    <w:lvl w:ilvl="2" w:tplc="03F07088">
      <w:numFmt w:val="bullet"/>
      <w:lvlText w:val="•"/>
      <w:lvlJc w:val="left"/>
      <w:pPr>
        <w:ind w:left="2181" w:hanging="336"/>
      </w:pPr>
      <w:rPr>
        <w:rFonts w:hint="default"/>
        <w:lang w:val="en-US" w:eastAsia="en-US" w:bidi="ar-SA"/>
      </w:rPr>
    </w:lvl>
    <w:lvl w:ilvl="3" w:tplc="87F8D2DA">
      <w:numFmt w:val="bullet"/>
      <w:lvlText w:val="•"/>
      <w:lvlJc w:val="left"/>
      <w:pPr>
        <w:ind w:left="3211" w:hanging="336"/>
      </w:pPr>
      <w:rPr>
        <w:rFonts w:hint="default"/>
        <w:lang w:val="en-US" w:eastAsia="en-US" w:bidi="ar-SA"/>
      </w:rPr>
    </w:lvl>
    <w:lvl w:ilvl="4" w:tplc="8FAE73D6">
      <w:numFmt w:val="bullet"/>
      <w:lvlText w:val="•"/>
      <w:lvlJc w:val="left"/>
      <w:pPr>
        <w:ind w:left="4242" w:hanging="336"/>
      </w:pPr>
      <w:rPr>
        <w:rFonts w:hint="default"/>
        <w:lang w:val="en-US" w:eastAsia="en-US" w:bidi="ar-SA"/>
      </w:rPr>
    </w:lvl>
    <w:lvl w:ilvl="5" w:tplc="5F64F10C">
      <w:numFmt w:val="bullet"/>
      <w:lvlText w:val="•"/>
      <w:lvlJc w:val="left"/>
      <w:pPr>
        <w:ind w:left="5272" w:hanging="336"/>
      </w:pPr>
      <w:rPr>
        <w:rFonts w:hint="default"/>
        <w:lang w:val="en-US" w:eastAsia="en-US" w:bidi="ar-SA"/>
      </w:rPr>
    </w:lvl>
    <w:lvl w:ilvl="6" w:tplc="DCF07366">
      <w:numFmt w:val="bullet"/>
      <w:lvlText w:val="•"/>
      <w:lvlJc w:val="left"/>
      <w:pPr>
        <w:ind w:left="6303" w:hanging="336"/>
      </w:pPr>
      <w:rPr>
        <w:rFonts w:hint="default"/>
        <w:lang w:val="en-US" w:eastAsia="en-US" w:bidi="ar-SA"/>
      </w:rPr>
    </w:lvl>
    <w:lvl w:ilvl="7" w:tplc="B0D217E2">
      <w:numFmt w:val="bullet"/>
      <w:lvlText w:val="•"/>
      <w:lvlJc w:val="left"/>
      <w:pPr>
        <w:ind w:left="7333" w:hanging="336"/>
      </w:pPr>
      <w:rPr>
        <w:rFonts w:hint="default"/>
        <w:lang w:val="en-US" w:eastAsia="en-US" w:bidi="ar-SA"/>
      </w:rPr>
    </w:lvl>
    <w:lvl w:ilvl="8" w:tplc="8B42F190">
      <w:numFmt w:val="bullet"/>
      <w:lvlText w:val="•"/>
      <w:lvlJc w:val="left"/>
      <w:pPr>
        <w:ind w:left="8364" w:hanging="336"/>
      </w:pPr>
      <w:rPr>
        <w:rFonts w:hint="default"/>
        <w:lang w:val="en-US" w:eastAsia="en-US" w:bidi="ar-SA"/>
      </w:rPr>
    </w:lvl>
  </w:abstractNum>
  <w:abstractNum w:abstractNumId="9" w15:restartNumberingAfterBreak="0">
    <w:nsid w:val="19B72615"/>
    <w:multiLevelType w:val="multilevel"/>
    <w:tmpl w:val="59D84EBA"/>
    <w:lvl w:ilvl="0">
      <w:start w:val="5"/>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676" w:hanging="567"/>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845" w:hanging="567"/>
      </w:pPr>
      <w:rPr>
        <w:rFonts w:hint="default"/>
        <w:lang w:val="en-US" w:eastAsia="en-US" w:bidi="ar-SA"/>
      </w:rPr>
    </w:lvl>
    <w:lvl w:ilvl="4">
      <w:numFmt w:val="bullet"/>
      <w:lvlText w:val="•"/>
      <w:lvlJc w:val="left"/>
      <w:pPr>
        <w:ind w:left="3928" w:hanging="567"/>
      </w:pPr>
      <w:rPr>
        <w:rFonts w:hint="default"/>
        <w:lang w:val="en-US" w:eastAsia="en-US" w:bidi="ar-SA"/>
      </w:rPr>
    </w:lvl>
    <w:lvl w:ilvl="5">
      <w:numFmt w:val="bullet"/>
      <w:lvlText w:val="•"/>
      <w:lvlJc w:val="left"/>
      <w:pPr>
        <w:ind w:left="5011" w:hanging="567"/>
      </w:pPr>
      <w:rPr>
        <w:rFonts w:hint="default"/>
        <w:lang w:val="en-US" w:eastAsia="en-US" w:bidi="ar-SA"/>
      </w:rPr>
    </w:lvl>
    <w:lvl w:ilvl="6">
      <w:numFmt w:val="bullet"/>
      <w:lvlText w:val="•"/>
      <w:lvlJc w:val="left"/>
      <w:pPr>
        <w:ind w:left="6094" w:hanging="567"/>
      </w:pPr>
      <w:rPr>
        <w:rFonts w:hint="default"/>
        <w:lang w:val="en-US" w:eastAsia="en-US" w:bidi="ar-SA"/>
      </w:rPr>
    </w:lvl>
    <w:lvl w:ilvl="7">
      <w:numFmt w:val="bullet"/>
      <w:lvlText w:val="•"/>
      <w:lvlJc w:val="left"/>
      <w:pPr>
        <w:ind w:left="7177" w:hanging="567"/>
      </w:pPr>
      <w:rPr>
        <w:rFonts w:hint="default"/>
        <w:lang w:val="en-US" w:eastAsia="en-US" w:bidi="ar-SA"/>
      </w:rPr>
    </w:lvl>
    <w:lvl w:ilvl="8">
      <w:numFmt w:val="bullet"/>
      <w:lvlText w:val="•"/>
      <w:lvlJc w:val="left"/>
      <w:pPr>
        <w:ind w:left="8259" w:hanging="567"/>
      </w:pPr>
      <w:rPr>
        <w:rFonts w:hint="default"/>
        <w:lang w:val="en-US" w:eastAsia="en-US" w:bidi="ar-SA"/>
      </w:rPr>
    </w:lvl>
  </w:abstractNum>
  <w:abstractNum w:abstractNumId="10" w15:restartNumberingAfterBreak="0">
    <w:nsid w:val="1B4A2EE9"/>
    <w:multiLevelType w:val="hybridMultilevel"/>
    <w:tmpl w:val="A1082FC0"/>
    <w:lvl w:ilvl="0" w:tplc="23DE55D4">
      <w:start w:val="30"/>
      <w:numFmt w:val="decimal"/>
      <w:lvlText w:val="%1"/>
      <w:lvlJc w:val="left"/>
      <w:pPr>
        <w:ind w:left="1147" w:hanging="828"/>
      </w:pPr>
      <w:rPr>
        <w:rFonts w:hint="default"/>
        <w:spacing w:val="-1"/>
        <w:w w:val="105"/>
        <w:lang w:val="en-US" w:eastAsia="en-US" w:bidi="ar-SA"/>
      </w:rPr>
    </w:lvl>
    <w:lvl w:ilvl="1" w:tplc="0262E156">
      <w:numFmt w:val="bullet"/>
      <w:lvlText w:val="•"/>
      <w:lvlJc w:val="left"/>
      <w:pPr>
        <w:ind w:left="1335" w:hanging="828"/>
      </w:pPr>
      <w:rPr>
        <w:rFonts w:hint="default"/>
        <w:lang w:val="en-US" w:eastAsia="en-US" w:bidi="ar-SA"/>
      </w:rPr>
    </w:lvl>
    <w:lvl w:ilvl="2" w:tplc="5008DBDE">
      <w:numFmt w:val="bullet"/>
      <w:lvlText w:val="•"/>
      <w:lvlJc w:val="left"/>
      <w:pPr>
        <w:ind w:left="1531" w:hanging="828"/>
      </w:pPr>
      <w:rPr>
        <w:rFonts w:hint="default"/>
        <w:lang w:val="en-US" w:eastAsia="en-US" w:bidi="ar-SA"/>
      </w:rPr>
    </w:lvl>
    <w:lvl w:ilvl="3" w:tplc="79705BC8">
      <w:numFmt w:val="bullet"/>
      <w:lvlText w:val="•"/>
      <w:lvlJc w:val="left"/>
      <w:pPr>
        <w:ind w:left="1726" w:hanging="828"/>
      </w:pPr>
      <w:rPr>
        <w:rFonts w:hint="default"/>
        <w:lang w:val="en-US" w:eastAsia="en-US" w:bidi="ar-SA"/>
      </w:rPr>
    </w:lvl>
    <w:lvl w:ilvl="4" w:tplc="8FD6B132">
      <w:numFmt w:val="bullet"/>
      <w:lvlText w:val="•"/>
      <w:lvlJc w:val="left"/>
      <w:pPr>
        <w:ind w:left="1922" w:hanging="828"/>
      </w:pPr>
      <w:rPr>
        <w:rFonts w:hint="default"/>
        <w:lang w:val="en-US" w:eastAsia="en-US" w:bidi="ar-SA"/>
      </w:rPr>
    </w:lvl>
    <w:lvl w:ilvl="5" w:tplc="3C3C2122">
      <w:numFmt w:val="bullet"/>
      <w:lvlText w:val="•"/>
      <w:lvlJc w:val="left"/>
      <w:pPr>
        <w:ind w:left="2118" w:hanging="828"/>
      </w:pPr>
      <w:rPr>
        <w:rFonts w:hint="default"/>
        <w:lang w:val="en-US" w:eastAsia="en-US" w:bidi="ar-SA"/>
      </w:rPr>
    </w:lvl>
    <w:lvl w:ilvl="6" w:tplc="929CD0F2">
      <w:numFmt w:val="bullet"/>
      <w:lvlText w:val="•"/>
      <w:lvlJc w:val="left"/>
      <w:pPr>
        <w:ind w:left="2313" w:hanging="828"/>
      </w:pPr>
      <w:rPr>
        <w:rFonts w:hint="default"/>
        <w:lang w:val="en-US" w:eastAsia="en-US" w:bidi="ar-SA"/>
      </w:rPr>
    </w:lvl>
    <w:lvl w:ilvl="7" w:tplc="933E2422">
      <w:numFmt w:val="bullet"/>
      <w:lvlText w:val="•"/>
      <w:lvlJc w:val="left"/>
      <w:pPr>
        <w:ind w:left="2509" w:hanging="828"/>
      </w:pPr>
      <w:rPr>
        <w:rFonts w:hint="default"/>
        <w:lang w:val="en-US" w:eastAsia="en-US" w:bidi="ar-SA"/>
      </w:rPr>
    </w:lvl>
    <w:lvl w:ilvl="8" w:tplc="8A42A638">
      <w:numFmt w:val="bullet"/>
      <w:lvlText w:val="•"/>
      <w:lvlJc w:val="left"/>
      <w:pPr>
        <w:ind w:left="2705" w:hanging="828"/>
      </w:pPr>
      <w:rPr>
        <w:rFonts w:hint="default"/>
        <w:lang w:val="en-US" w:eastAsia="en-US" w:bidi="ar-SA"/>
      </w:rPr>
    </w:lvl>
  </w:abstractNum>
  <w:abstractNum w:abstractNumId="11" w15:restartNumberingAfterBreak="0">
    <w:nsid w:val="1E137139"/>
    <w:multiLevelType w:val="multilevel"/>
    <w:tmpl w:val="E40AD768"/>
    <w:lvl w:ilvl="0">
      <w:start w:val="2"/>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2" w15:restartNumberingAfterBreak="0">
    <w:nsid w:val="1E2D6967"/>
    <w:multiLevelType w:val="hybridMultilevel"/>
    <w:tmpl w:val="CEAE6040"/>
    <w:lvl w:ilvl="0" w:tplc="E6328DE8">
      <w:start w:val="1"/>
      <w:numFmt w:val="decimal"/>
      <w:lvlText w:val="%1.0"/>
      <w:lvlJc w:val="left"/>
      <w:pPr>
        <w:ind w:left="487" w:hanging="378"/>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1" w:tplc="723CE9A2">
      <w:start w:val="1"/>
      <w:numFmt w:val="decimal"/>
      <w:lvlText w:val="%2"/>
      <w:lvlJc w:val="left"/>
      <w:pPr>
        <w:ind w:left="1100" w:hanging="791"/>
      </w:pPr>
      <w:rPr>
        <w:rFonts w:hint="default"/>
        <w:spacing w:val="0"/>
        <w:w w:val="106"/>
        <w:lang w:val="en-US" w:eastAsia="en-US" w:bidi="ar-SA"/>
      </w:rPr>
    </w:lvl>
    <w:lvl w:ilvl="2" w:tplc="83E6A376">
      <w:numFmt w:val="bullet"/>
      <w:lvlText w:val="•"/>
      <w:lvlJc w:val="left"/>
      <w:pPr>
        <w:ind w:left="1334" w:hanging="791"/>
      </w:pPr>
      <w:rPr>
        <w:rFonts w:hint="default"/>
        <w:lang w:val="en-US" w:eastAsia="en-US" w:bidi="ar-SA"/>
      </w:rPr>
    </w:lvl>
    <w:lvl w:ilvl="3" w:tplc="89727F84">
      <w:numFmt w:val="bullet"/>
      <w:lvlText w:val="•"/>
      <w:lvlJc w:val="left"/>
      <w:pPr>
        <w:ind w:left="1568" w:hanging="791"/>
      </w:pPr>
      <w:rPr>
        <w:rFonts w:hint="default"/>
        <w:lang w:val="en-US" w:eastAsia="en-US" w:bidi="ar-SA"/>
      </w:rPr>
    </w:lvl>
    <w:lvl w:ilvl="4" w:tplc="5080A2F0">
      <w:numFmt w:val="bullet"/>
      <w:lvlText w:val="•"/>
      <w:lvlJc w:val="left"/>
      <w:pPr>
        <w:ind w:left="1802" w:hanging="791"/>
      </w:pPr>
      <w:rPr>
        <w:rFonts w:hint="default"/>
        <w:lang w:val="en-US" w:eastAsia="en-US" w:bidi="ar-SA"/>
      </w:rPr>
    </w:lvl>
    <w:lvl w:ilvl="5" w:tplc="6554E6A4">
      <w:numFmt w:val="bullet"/>
      <w:lvlText w:val="•"/>
      <w:lvlJc w:val="left"/>
      <w:pPr>
        <w:ind w:left="2037" w:hanging="791"/>
      </w:pPr>
      <w:rPr>
        <w:rFonts w:hint="default"/>
        <w:lang w:val="en-US" w:eastAsia="en-US" w:bidi="ar-SA"/>
      </w:rPr>
    </w:lvl>
    <w:lvl w:ilvl="6" w:tplc="E3444A90">
      <w:numFmt w:val="bullet"/>
      <w:lvlText w:val="•"/>
      <w:lvlJc w:val="left"/>
      <w:pPr>
        <w:ind w:left="2271" w:hanging="791"/>
      </w:pPr>
      <w:rPr>
        <w:rFonts w:hint="default"/>
        <w:lang w:val="en-US" w:eastAsia="en-US" w:bidi="ar-SA"/>
      </w:rPr>
    </w:lvl>
    <w:lvl w:ilvl="7" w:tplc="F4062D54">
      <w:numFmt w:val="bullet"/>
      <w:lvlText w:val="•"/>
      <w:lvlJc w:val="left"/>
      <w:pPr>
        <w:ind w:left="2505" w:hanging="791"/>
      </w:pPr>
      <w:rPr>
        <w:rFonts w:hint="default"/>
        <w:lang w:val="en-US" w:eastAsia="en-US" w:bidi="ar-SA"/>
      </w:rPr>
    </w:lvl>
    <w:lvl w:ilvl="8" w:tplc="33F0FEFA">
      <w:numFmt w:val="bullet"/>
      <w:lvlText w:val="•"/>
      <w:lvlJc w:val="left"/>
      <w:pPr>
        <w:ind w:left="2739" w:hanging="791"/>
      </w:pPr>
      <w:rPr>
        <w:rFonts w:hint="default"/>
        <w:lang w:val="en-US" w:eastAsia="en-US" w:bidi="ar-SA"/>
      </w:rPr>
    </w:lvl>
  </w:abstractNum>
  <w:abstractNum w:abstractNumId="13" w15:restartNumberingAfterBreak="0">
    <w:nsid w:val="1FC0458D"/>
    <w:multiLevelType w:val="multilevel"/>
    <w:tmpl w:val="CFDEF5C4"/>
    <w:lvl w:ilvl="0">
      <w:start w:val="3"/>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4" w15:restartNumberingAfterBreak="0">
    <w:nsid w:val="24870DF9"/>
    <w:multiLevelType w:val="hybridMultilevel"/>
    <w:tmpl w:val="6C08D968"/>
    <w:lvl w:ilvl="0" w:tplc="28E88FFC">
      <w:start w:val="29"/>
      <w:numFmt w:val="decimal"/>
      <w:lvlText w:val="%1"/>
      <w:lvlJc w:val="left"/>
      <w:pPr>
        <w:ind w:left="1100" w:hanging="791"/>
      </w:pPr>
      <w:rPr>
        <w:rFonts w:hint="default"/>
        <w:spacing w:val="-1"/>
        <w:w w:val="106"/>
        <w:lang w:val="en-US" w:eastAsia="en-US" w:bidi="ar-SA"/>
      </w:rPr>
    </w:lvl>
    <w:lvl w:ilvl="1" w:tplc="3992ECB4">
      <w:numFmt w:val="bullet"/>
      <w:lvlText w:val="•"/>
      <w:lvlJc w:val="left"/>
      <w:pPr>
        <w:ind w:left="1295" w:hanging="791"/>
      </w:pPr>
      <w:rPr>
        <w:rFonts w:hint="default"/>
        <w:lang w:val="en-US" w:eastAsia="en-US" w:bidi="ar-SA"/>
      </w:rPr>
    </w:lvl>
    <w:lvl w:ilvl="2" w:tplc="79D426C6">
      <w:numFmt w:val="bullet"/>
      <w:lvlText w:val="•"/>
      <w:lvlJc w:val="left"/>
      <w:pPr>
        <w:ind w:left="1491" w:hanging="791"/>
      </w:pPr>
      <w:rPr>
        <w:rFonts w:hint="default"/>
        <w:lang w:val="en-US" w:eastAsia="en-US" w:bidi="ar-SA"/>
      </w:rPr>
    </w:lvl>
    <w:lvl w:ilvl="3" w:tplc="CADA8BE2">
      <w:numFmt w:val="bullet"/>
      <w:lvlText w:val="•"/>
      <w:lvlJc w:val="left"/>
      <w:pPr>
        <w:ind w:left="1686" w:hanging="791"/>
      </w:pPr>
      <w:rPr>
        <w:rFonts w:hint="default"/>
        <w:lang w:val="en-US" w:eastAsia="en-US" w:bidi="ar-SA"/>
      </w:rPr>
    </w:lvl>
    <w:lvl w:ilvl="4" w:tplc="F418BC84">
      <w:numFmt w:val="bullet"/>
      <w:lvlText w:val="•"/>
      <w:lvlJc w:val="left"/>
      <w:pPr>
        <w:ind w:left="1882" w:hanging="791"/>
      </w:pPr>
      <w:rPr>
        <w:rFonts w:hint="default"/>
        <w:lang w:val="en-US" w:eastAsia="en-US" w:bidi="ar-SA"/>
      </w:rPr>
    </w:lvl>
    <w:lvl w:ilvl="5" w:tplc="BFE41C0A">
      <w:numFmt w:val="bullet"/>
      <w:lvlText w:val="•"/>
      <w:lvlJc w:val="left"/>
      <w:pPr>
        <w:ind w:left="2077" w:hanging="791"/>
      </w:pPr>
      <w:rPr>
        <w:rFonts w:hint="default"/>
        <w:lang w:val="en-US" w:eastAsia="en-US" w:bidi="ar-SA"/>
      </w:rPr>
    </w:lvl>
    <w:lvl w:ilvl="6" w:tplc="03C0485A">
      <w:numFmt w:val="bullet"/>
      <w:lvlText w:val="•"/>
      <w:lvlJc w:val="left"/>
      <w:pPr>
        <w:ind w:left="2273" w:hanging="791"/>
      </w:pPr>
      <w:rPr>
        <w:rFonts w:hint="default"/>
        <w:lang w:val="en-US" w:eastAsia="en-US" w:bidi="ar-SA"/>
      </w:rPr>
    </w:lvl>
    <w:lvl w:ilvl="7" w:tplc="34FE44AE">
      <w:numFmt w:val="bullet"/>
      <w:lvlText w:val="•"/>
      <w:lvlJc w:val="left"/>
      <w:pPr>
        <w:ind w:left="2468" w:hanging="791"/>
      </w:pPr>
      <w:rPr>
        <w:rFonts w:hint="default"/>
        <w:lang w:val="en-US" w:eastAsia="en-US" w:bidi="ar-SA"/>
      </w:rPr>
    </w:lvl>
    <w:lvl w:ilvl="8" w:tplc="49A4AC3C">
      <w:numFmt w:val="bullet"/>
      <w:lvlText w:val="•"/>
      <w:lvlJc w:val="left"/>
      <w:pPr>
        <w:ind w:left="2664" w:hanging="791"/>
      </w:pPr>
      <w:rPr>
        <w:rFonts w:hint="default"/>
        <w:lang w:val="en-US" w:eastAsia="en-US" w:bidi="ar-SA"/>
      </w:rPr>
    </w:lvl>
  </w:abstractNum>
  <w:abstractNum w:abstractNumId="15" w15:restartNumberingAfterBreak="0">
    <w:nsid w:val="24C97290"/>
    <w:multiLevelType w:val="hybridMultilevel"/>
    <w:tmpl w:val="7AB2A4CC"/>
    <w:lvl w:ilvl="0" w:tplc="D6DA1898">
      <w:start w:val="9"/>
      <w:numFmt w:val="lowerLetter"/>
      <w:lvlText w:val="(%1)"/>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1" w:tplc="CEFE8E16">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72F0EA52">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EB18A05A">
      <w:numFmt w:val="bullet"/>
      <w:lvlText w:val="•"/>
      <w:lvlJc w:val="left"/>
      <w:pPr>
        <w:ind w:left="2674" w:hanging="190"/>
      </w:pPr>
      <w:rPr>
        <w:rFonts w:hint="default"/>
        <w:lang w:val="en-US" w:eastAsia="en-US" w:bidi="ar-SA"/>
      </w:rPr>
    </w:lvl>
    <w:lvl w:ilvl="4" w:tplc="221A9AF6">
      <w:numFmt w:val="bullet"/>
      <w:lvlText w:val="•"/>
      <w:lvlJc w:val="left"/>
      <w:pPr>
        <w:ind w:left="3781" w:hanging="190"/>
      </w:pPr>
      <w:rPr>
        <w:rFonts w:hint="default"/>
        <w:lang w:val="en-US" w:eastAsia="en-US" w:bidi="ar-SA"/>
      </w:rPr>
    </w:lvl>
    <w:lvl w:ilvl="5" w:tplc="74241BBE">
      <w:numFmt w:val="bullet"/>
      <w:lvlText w:val="•"/>
      <w:lvlJc w:val="left"/>
      <w:pPr>
        <w:ind w:left="4889" w:hanging="190"/>
      </w:pPr>
      <w:rPr>
        <w:rFonts w:hint="default"/>
        <w:lang w:val="en-US" w:eastAsia="en-US" w:bidi="ar-SA"/>
      </w:rPr>
    </w:lvl>
    <w:lvl w:ilvl="6" w:tplc="D10A2B4C">
      <w:numFmt w:val="bullet"/>
      <w:lvlText w:val="•"/>
      <w:lvlJc w:val="left"/>
      <w:pPr>
        <w:ind w:left="5996" w:hanging="190"/>
      </w:pPr>
      <w:rPr>
        <w:rFonts w:hint="default"/>
        <w:lang w:val="en-US" w:eastAsia="en-US" w:bidi="ar-SA"/>
      </w:rPr>
    </w:lvl>
    <w:lvl w:ilvl="7" w:tplc="4FEA4C04">
      <w:numFmt w:val="bullet"/>
      <w:lvlText w:val="•"/>
      <w:lvlJc w:val="left"/>
      <w:pPr>
        <w:ind w:left="7103" w:hanging="190"/>
      </w:pPr>
      <w:rPr>
        <w:rFonts w:hint="default"/>
        <w:lang w:val="en-US" w:eastAsia="en-US" w:bidi="ar-SA"/>
      </w:rPr>
    </w:lvl>
    <w:lvl w:ilvl="8" w:tplc="BD3088B6">
      <w:numFmt w:val="bullet"/>
      <w:lvlText w:val="•"/>
      <w:lvlJc w:val="left"/>
      <w:pPr>
        <w:ind w:left="8211" w:hanging="190"/>
      </w:pPr>
      <w:rPr>
        <w:rFonts w:hint="default"/>
        <w:lang w:val="en-US" w:eastAsia="en-US" w:bidi="ar-SA"/>
      </w:rPr>
    </w:lvl>
  </w:abstractNum>
  <w:abstractNum w:abstractNumId="16" w15:restartNumberingAfterBreak="0">
    <w:nsid w:val="368A7F4F"/>
    <w:multiLevelType w:val="hybridMultilevel"/>
    <w:tmpl w:val="7AA6C1CC"/>
    <w:lvl w:ilvl="0" w:tplc="2D3CD242">
      <w:start w:val="1"/>
      <w:numFmt w:val="decimal"/>
      <w:lvlText w:val="(%1)"/>
      <w:lvlJc w:val="left"/>
      <w:pPr>
        <w:ind w:left="309" w:hanging="274"/>
      </w:pPr>
      <w:rPr>
        <w:rFonts w:ascii="Cambria" w:eastAsia="Cambria" w:hAnsi="Cambria" w:cs="Cambria" w:hint="default"/>
        <w:b w:val="0"/>
        <w:bCs w:val="0"/>
        <w:i w:val="0"/>
        <w:iCs w:val="0"/>
        <w:spacing w:val="-1"/>
        <w:w w:val="99"/>
        <w:sz w:val="17"/>
        <w:szCs w:val="17"/>
        <w:lang w:val="en-US" w:eastAsia="en-US" w:bidi="ar-SA"/>
      </w:rPr>
    </w:lvl>
    <w:lvl w:ilvl="1" w:tplc="D55CBAE6">
      <w:numFmt w:val="bullet"/>
      <w:lvlText w:val="•"/>
      <w:lvlJc w:val="left"/>
      <w:pPr>
        <w:ind w:left="527" w:hanging="274"/>
      </w:pPr>
      <w:rPr>
        <w:rFonts w:hint="default"/>
        <w:lang w:val="en-US" w:eastAsia="en-US" w:bidi="ar-SA"/>
      </w:rPr>
    </w:lvl>
    <w:lvl w:ilvl="2" w:tplc="7AEE8FD0">
      <w:numFmt w:val="bullet"/>
      <w:lvlText w:val="•"/>
      <w:lvlJc w:val="left"/>
      <w:pPr>
        <w:ind w:left="755" w:hanging="274"/>
      </w:pPr>
      <w:rPr>
        <w:rFonts w:hint="default"/>
        <w:lang w:val="en-US" w:eastAsia="en-US" w:bidi="ar-SA"/>
      </w:rPr>
    </w:lvl>
    <w:lvl w:ilvl="3" w:tplc="B59A5416">
      <w:numFmt w:val="bullet"/>
      <w:lvlText w:val="•"/>
      <w:lvlJc w:val="left"/>
      <w:pPr>
        <w:ind w:left="983" w:hanging="274"/>
      </w:pPr>
      <w:rPr>
        <w:rFonts w:hint="default"/>
        <w:lang w:val="en-US" w:eastAsia="en-US" w:bidi="ar-SA"/>
      </w:rPr>
    </w:lvl>
    <w:lvl w:ilvl="4" w:tplc="283A837C">
      <w:numFmt w:val="bullet"/>
      <w:lvlText w:val="•"/>
      <w:lvlJc w:val="left"/>
      <w:pPr>
        <w:ind w:left="1211" w:hanging="274"/>
      </w:pPr>
      <w:rPr>
        <w:rFonts w:hint="default"/>
        <w:lang w:val="en-US" w:eastAsia="en-US" w:bidi="ar-SA"/>
      </w:rPr>
    </w:lvl>
    <w:lvl w:ilvl="5" w:tplc="949245D4">
      <w:numFmt w:val="bullet"/>
      <w:lvlText w:val="•"/>
      <w:lvlJc w:val="left"/>
      <w:pPr>
        <w:ind w:left="1438" w:hanging="274"/>
      </w:pPr>
      <w:rPr>
        <w:rFonts w:hint="default"/>
        <w:lang w:val="en-US" w:eastAsia="en-US" w:bidi="ar-SA"/>
      </w:rPr>
    </w:lvl>
    <w:lvl w:ilvl="6" w:tplc="46BCEB68">
      <w:numFmt w:val="bullet"/>
      <w:lvlText w:val="•"/>
      <w:lvlJc w:val="left"/>
      <w:pPr>
        <w:ind w:left="1666" w:hanging="274"/>
      </w:pPr>
      <w:rPr>
        <w:rFonts w:hint="default"/>
        <w:lang w:val="en-US" w:eastAsia="en-US" w:bidi="ar-SA"/>
      </w:rPr>
    </w:lvl>
    <w:lvl w:ilvl="7" w:tplc="B02AB278">
      <w:numFmt w:val="bullet"/>
      <w:lvlText w:val="•"/>
      <w:lvlJc w:val="left"/>
      <w:pPr>
        <w:ind w:left="1894" w:hanging="274"/>
      </w:pPr>
      <w:rPr>
        <w:rFonts w:hint="default"/>
        <w:lang w:val="en-US" w:eastAsia="en-US" w:bidi="ar-SA"/>
      </w:rPr>
    </w:lvl>
    <w:lvl w:ilvl="8" w:tplc="3EF0D4AE">
      <w:numFmt w:val="bullet"/>
      <w:lvlText w:val="•"/>
      <w:lvlJc w:val="left"/>
      <w:pPr>
        <w:ind w:left="2122" w:hanging="274"/>
      </w:pPr>
      <w:rPr>
        <w:rFonts w:hint="default"/>
        <w:lang w:val="en-US" w:eastAsia="en-US" w:bidi="ar-SA"/>
      </w:rPr>
    </w:lvl>
  </w:abstractNum>
  <w:abstractNum w:abstractNumId="17" w15:restartNumberingAfterBreak="0">
    <w:nsid w:val="4616750B"/>
    <w:multiLevelType w:val="hybridMultilevel"/>
    <w:tmpl w:val="ED72B252"/>
    <w:lvl w:ilvl="0" w:tplc="7BAAC55C">
      <w:start w:val="43"/>
      <w:numFmt w:val="decimal"/>
      <w:lvlText w:val="%1"/>
      <w:lvlJc w:val="left"/>
      <w:pPr>
        <w:ind w:left="1100" w:hanging="791"/>
      </w:pPr>
      <w:rPr>
        <w:rFonts w:hint="default"/>
        <w:spacing w:val="-1"/>
        <w:w w:val="106"/>
        <w:lang w:val="en-US" w:eastAsia="en-US" w:bidi="ar-SA"/>
      </w:rPr>
    </w:lvl>
    <w:lvl w:ilvl="1" w:tplc="0882D156">
      <w:numFmt w:val="bullet"/>
      <w:lvlText w:val="•"/>
      <w:lvlJc w:val="left"/>
      <w:pPr>
        <w:ind w:left="1292" w:hanging="791"/>
      </w:pPr>
      <w:rPr>
        <w:rFonts w:hint="default"/>
        <w:lang w:val="en-US" w:eastAsia="en-US" w:bidi="ar-SA"/>
      </w:rPr>
    </w:lvl>
    <w:lvl w:ilvl="2" w:tplc="7AB4CB1E">
      <w:numFmt w:val="bullet"/>
      <w:lvlText w:val="•"/>
      <w:lvlJc w:val="left"/>
      <w:pPr>
        <w:ind w:left="1484" w:hanging="791"/>
      </w:pPr>
      <w:rPr>
        <w:rFonts w:hint="default"/>
        <w:lang w:val="en-US" w:eastAsia="en-US" w:bidi="ar-SA"/>
      </w:rPr>
    </w:lvl>
    <w:lvl w:ilvl="3" w:tplc="F8E4D666">
      <w:numFmt w:val="bullet"/>
      <w:lvlText w:val="•"/>
      <w:lvlJc w:val="left"/>
      <w:pPr>
        <w:ind w:left="1676" w:hanging="791"/>
      </w:pPr>
      <w:rPr>
        <w:rFonts w:hint="default"/>
        <w:lang w:val="en-US" w:eastAsia="en-US" w:bidi="ar-SA"/>
      </w:rPr>
    </w:lvl>
    <w:lvl w:ilvl="4" w:tplc="C986D7C6">
      <w:numFmt w:val="bullet"/>
      <w:lvlText w:val="•"/>
      <w:lvlJc w:val="left"/>
      <w:pPr>
        <w:ind w:left="1869" w:hanging="791"/>
      </w:pPr>
      <w:rPr>
        <w:rFonts w:hint="default"/>
        <w:lang w:val="en-US" w:eastAsia="en-US" w:bidi="ar-SA"/>
      </w:rPr>
    </w:lvl>
    <w:lvl w:ilvl="5" w:tplc="7778B630">
      <w:numFmt w:val="bullet"/>
      <w:lvlText w:val="•"/>
      <w:lvlJc w:val="left"/>
      <w:pPr>
        <w:ind w:left="2061" w:hanging="791"/>
      </w:pPr>
      <w:rPr>
        <w:rFonts w:hint="default"/>
        <w:lang w:val="en-US" w:eastAsia="en-US" w:bidi="ar-SA"/>
      </w:rPr>
    </w:lvl>
    <w:lvl w:ilvl="6" w:tplc="E83CC522">
      <w:numFmt w:val="bullet"/>
      <w:lvlText w:val="•"/>
      <w:lvlJc w:val="left"/>
      <w:pPr>
        <w:ind w:left="2253" w:hanging="791"/>
      </w:pPr>
      <w:rPr>
        <w:rFonts w:hint="default"/>
        <w:lang w:val="en-US" w:eastAsia="en-US" w:bidi="ar-SA"/>
      </w:rPr>
    </w:lvl>
    <w:lvl w:ilvl="7" w:tplc="33303B34">
      <w:numFmt w:val="bullet"/>
      <w:lvlText w:val="•"/>
      <w:lvlJc w:val="left"/>
      <w:pPr>
        <w:ind w:left="2445" w:hanging="791"/>
      </w:pPr>
      <w:rPr>
        <w:rFonts w:hint="default"/>
        <w:lang w:val="en-US" w:eastAsia="en-US" w:bidi="ar-SA"/>
      </w:rPr>
    </w:lvl>
    <w:lvl w:ilvl="8" w:tplc="B6989E50">
      <w:numFmt w:val="bullet"/>
      <w:lvlText w:val="•"/>
      <w:lvlJc w:val="left"/>
      <w:pPr>
        <w:ind w:left="2638" w:hanging="791"/>
      </w:pPr>
      <w:rPr>
        <w:rFonts w:hint="default"/>
        <w:lang w:val="en-US" w:eastAsia="en-US" w:bidi="ar-SA"/>
      </w:rPr>
    </w:lvl>
  </w:abstractNum>
  <w:abstractNum w:abstractNumId="18" w15:restartNumberingAfterBreak="0">
    <w:nsid w:val="4DBB3AD5"/>
    <w:multiLevelType w:val="hybridMultilevel"/>
    <w:tmpl w:val="A0383446"/>
    <w:lvl w:ilvl="0" w:tplc="E6ECAA7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B83A03B8">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FA926FD8">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3F12F1DE">
      <w:numFmt w:val="bullet"/>
      <w:lvlText w:val="•"/>
      <w:lvlJc w:val="left"/>
      <w:pPr>
        <w:ind w:left="1705" w:hanging="190"/>
      </w:pPr>
      <w:rPr>
        <w:rFonts w:hint="default"/>
        <w:lang w:val="en-US" w:eastAsia="en-US" w:bidi="ar-SA"/>
      </w:rPr>
    </w:lvl>
    <w:lvl w:ilvl="4" w:tplc="82E6419A">
      <w:numFmt w:val="bullet"/>
      <w:lvlText w:val="•"/>
      <w:lvlJc w:val="left"/>
      <w:pPr>
        <w:ind w:left="2951" w:hanging="190"/>
      </w:pPr>
      <w:rPr>
        <w:rFonts w:hint="default"/>
        <w:lang w:val="en-US" w:eastAsia="en-US" w:bidi="ar-SA"/>
      </w:rPr>
    </w:lvl>
    <w:lvl w:ilvl="5" w:tplc="0B88C8FC">
      <w:numFmt w:val="bullet"/>
      <w:lvlText w:val="•"/>
      <w:lvlJc w:val="left"/>
      <w:pPr>
        <w:ind w:left="4197" w:hanging="190"/>
      </w:pPr>
      <w:rPr>
        <w:rFonts w:hint="default"/>
        <w:lang w:val="en-US" w:eastAsia="en-US" w:bidi="ar-SA"/>
      </w:rPr>
    </w:lvl>
    <w:lvl w:ilvl="6" w:tplc="EAD8FB1A">
      <w:numFmt w:val="bullet"/>
      <w:lvlText w:val="•"/>
      <w:lvlJc w:val="left"/>
      <w:pPr>
        <w:ind w:left="5442" w:hanging="190"/>
      </w:pPr>
      <w:rPr>
        <w:rFonts w:hint="default"/>
        <w:lang w:val="en-US" w:eastAsia="en-US" w:bidi="ar-SA"/>
      </w:rPr>
    </w:lvl>
    <w:lvl w:ilvl="7" w:tplc="A0F0B1EE">
      <w:numFmt w:val="bullet"/>
      <w:lvlText w:val="•"/>
      <w:lvlJc w:val="left"/>
      <w:pPr>
        <w:ind w:left="6688" w:hanging="190"/>
      </w:pPr>
      <w:rPr>
        <w:rFonts w:hint="default"/>
        <w:lang w:val="en-US" w:eastAsia="en-US" w:bidi="ar-SA"/>
      </w:rPr>
    </w:lvl>
    <w:lvl w:ilvl="8" w:tplc="A3EC386E">
      <w:numFmt w:val="bullet"/>
      <w:lvlText w:val="•"/>
      <w:lvlJc w:val="left"/>
      <w:pPr>
        <w:ind w:left="7934" w:hanging="190"/>
      </w:pPr>
      <w:rPr>
        <w:rFonts w:hint="default"/>
        <w:lang w:val="en-US" w:eastAsia="en-US" w:bidi="ar-SA"/>
      </w:rPr>
    </w:lvl>
  </w:abstractNum>
  <w:abstractNum w:abstractNumId="19" w15:restartNumberingAfterBreak="0">
    <w:nsid w:val="4F412E5B"/>
    <w:multiLevelType w:val="multilevel"/>
    <w:tmpl w:val="180CE84A"/>
    <w:lvl w:ilvl="0">
      <w:start w:val="4"/>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110" w:hanging="566"/>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721" w:hanging="566"/>
      </w:pPr>
      <w:rPr>
        <w:rFonts w:hint="default"/>
        <w:lang w:val="en-US" w:eastAsia="en-US" w:bidi="ar-SA"/>
      </w:rPr>
    </w:lvl>
    <w:lvl w:ilvl="4">
      <w:numFmt w:val="bullet"/>
      <w:lvlText w:val="•"/>
      <w:lvlJc w:val="left"/>
      <w:pPr>
        <w:ind w:left="3821" w:hanging="566"/>
      </w:pPr>
      <w:rPr>
        <w:rFonts w:hint="default"/>
        <w:lang w:val="en-US" w:eastAsia="en-US" w:bidi="ar-SA"/>
      </w:rPr>
    </w:lvl>
    <w:lvl w:ilvl="5">
      <w:numFmt w:val="bullet"/>
      <w:lvlText w:val="•"/>
      <w:lvlJc w:val="left"/>
      <w:pPr>
        <w:ind w:left="4922" w:hanging="566"/>
      </w:pPr>
      <w:rPr>
        <w:rFonts w:hint="default"/>
        <w:lang w:val="en-US" w:eastAsia="en-US" w:bidi="ar-SA"/>
      </w:rPr>
    </w:lvl>
    <w:lvl w:ilvl="6">
      <w:numFmt w:val="bullet"/>
      <w:lvlText w:val="•"/>
      <w:lvlJc w:val="left"/>
      <w:pPr>
        <w:ind w:left="6023" w:hanging="566"/>
      </w:pPr>
      <w:rPr>
        <w:rFonts w:hint="default"/>
        <w:lang w:val="en-US" w:eastAsia="en-US" w:bidi="ar-SA"/>
      </w:rPr>
    </w:lvl>
    <w:lvl w:ilvl="7">
      <w:numFmt w:val="bullet"/>
      <w:lvlText w:val="•"/>
      <w:lvlJc w:val="left"/>
      <w:pPr>
        <w:ind w:left="7123" w:hanging="566"/>
      </w:pPr>
      <w:rPr>
        <w:rFonts w:hint="default"/>
        <w:lang w:val="en-US" w:eastAsia="en-US" w:bidi="ar-SA"/>
      </w:rPr>
    </w:lvl>
    <w:lvl w:ilvl="8">
      <w:numFmt w:val="bullet"/>
      <w:lvlText w:val="•"/>
      <w:lvlJc w:val="left"/>
      <w:pPr>
        <w:ind w:left="8224" w:hanging="566"/>
      </w:pPr>
      <w:rPr>
        <w:rFonts w:hint="default"/>
        <w:lang w:val="en-US" w:eastAsia="en-US" w:bidi="ar-SA"/>
      </w:rPr>
    </w:lvl>
  </w:abstractNum>
  <w:abstractNum w:abstractNumId="20" w15:restartNumberingAfterBreak="0">
    <w:nsid w:val="51FE4A8D"/>
    <w:multiLevelType w:val="hybridMultilevel"/>
    <w:tmpl w:val="69988BEE"/>
    <w:lvl w:ilvl="0" w:tplc="A4749A3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315295E4">
      <w:numFmt w:val="bullet"/>
      <w:lvlText w:val="•"/>
      <w:lvlJc w:val="left"/>
      <w:pPr>
        <w:ind w:left="1150" w:hanging="336"/>
      </w:pPr>
      <w:rPr>
        <w:rFonts w:hint="default"/>
        <w:lang w:val="en-US" w:eastAsia="en-US" w:bidi="ar-SA"/>
      </w:rPr>
    </w:lvl>
    <w:lvl w:ilvl="2" w:tplc="E048DFFE">
      <w:numFmt w:val="bullet"/>
      <w:lvlText w:val="•"/>
      <w:lvlJc w:val="left"/>
      <w:pPr>
        <w:ind w:left="2181" w:hanging="336"/>
      </w:pPr>
      <w:rPr>
        <w:rFonts w:hint="default"/>
        <w:lang w:val="en-US" w:eastAsia="en-US" w:bidi="ar-SA"/>
      </w:rPr>
    </w:lvl>
    <w:lvl w:ilvl="3" w:tplc="8DF43350">
      <w:numFmt w:val="bullet"/>
      <w:lvlText w:val="•"/>
      <w:lvlJc w:val="left"/>
      <w:pPr>
        <w:ind w:left="3211" w:hanging="336"/>
      </w:pPr>
      <w:rPr>
        <w:rFonts w:hint="default"/>
        <w:lang w:val="en-US" w:eastAsia="en-US" w:bidi="ar-SA"/>
      </w:rPr>
    </w:lvl>
    <w:lvl w:ilvl="4" w:tplc="13A02EA6">
      <w:numFmt w:val="bullet"/>
      <w:lvlText w:val="•"/>
      <w:lvlJc w:val="left"/>
      <w:pPr>
        <w:ind w:left="4242" w:hanging="336"/>
      </w:pPr>
      <w:rPr>
        <w:rFonts w:hint="default"/>
        <w:lang w:val="en-US" w:eastAsia="en-US" w:bidi="ar-SA"/>
      </w:rPr>
    </w:lvl>
    <w:lvl w:ilvl="5" w:tplc="E6608676">
      <w:numFmt w:val="bullet"/>
      <w:lvlText w:val="•"/>
      <w:lvlJc w:val="left"/>
      <w:pPr>
        <w:ind w:left="5272" w:hanging="336"/>
      </w:pPr>
      <w:rPr>
        <w:rFonts w:hint="default"/>
        <w:lang w:val="en-US" w:eastAsia="en-US" w:bidi="ar-SA"/>
      </w:rPr>
    </w:lvl>
    <w:lvl w:ilvl="6" w:tplc="C368E896">
      <w:numFmt w:val="bullet"/>
      <w:lvlText w:val="•"/>
      <w:lvlJc w:val="left"/>
      <w:pPr>
        <w:ind w:left="6303" w:hanging="336"/>
      </w:pPr>
      <w:rPr>
        <w:rFonts w:hint="default"/>
        <w:lang w:val="en-US" w:eastAsia="en-US" w:bidi="ar-SA"/>
      </w:rPr>
    </w:lvl>
    <w:lvl w:ilvl="7" w:tplc="885801C4">
      <w:numFmt w:val="bullet"/>
      <w:lvlText w:val="•"/>
      <w:lvlJc w:val="left"/>
      <w:pPr>
        <w:ind w:left="7333" w:hanging="336"/>
      </w:pPr>
      <w:rPr>
        <w:rFonts w:hint="default"/>
        <w:lang w:val="en-US" w:eastAsia="en-US" w:bidi="ar-SA"/>
      </w:rPr>
    </w:lvl>
    <w:lvl w:ilvl="8" w:tplc="364EA4D2">
      <w:numFmt w:val="bullet"/>
      <w:lvlText w:val="•"/>
      <w:lvlJc w:val="left"/>
      <w:pPr>
        <w:ind w:left="8364" w:hanging="336"/>
      </w:pPr>
      <w:rPr>
        <w:rFonts w:hint="default"/>
        <w:lang w:val="en-US" w:eastAsia="en-US" w:bidi="ar-SA"/>
      </w:rPr>
    </w:lvl>
  </w:abstractNum>
  <w:abstractNum w:abstractNumId="21" w15:restartNumberingAfterBreak="0">
    <w:nsid w:val="5599051F"/>
    <w:multiLevelType w:val="hybridMultilevel"/>
    <w:tmpl w:val="6972CBDA"/>
    <w:lvl w:ilvl="0" w:tplc="EFBECC1A">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B838AD6E">
      <w:numFmt w:val="bullet"/>
      <w:lvlText w:val="•"/>
      <w:lvlJc w:val="left"/>
      <w:pPr>
        <w:ind w:left="1438" w:hanging="336"/>
      </w:pPr>
      <w:rPr>
        <w:rFonts w:hint="default"/>
        <w:lang w:val="en-US" w:eastAsia="en-US" w:bidi="ar-SA"/>
      </w:rPr>
    </w:lvl>
    <w:lvl w:ilvl="2" w:tplc="E2C0629C">
      <w:numFmt w:val="bullet"/>
      <w:lvlText w:val="•"/>
      <w:lvlJc w:val="left"/>
      <w:pPr>
        <w:ind w:left="2437" w:hanging="336"/>
      </w:pPr>
      <w:rPr>
        <w:rFonts w:hint="default"/>
        <w:lang w:val="en-US" w:eastAsia="en-US" w:bidi="ar-SA"/>
      </w:rPr>
    </w:lvl>
    <w:lvl w:ilvl="3" w:tplc="8272E524">
      <w:numFmt w:val="bullet"/>
      <w:lvlText w:val="•"/>
      <w:lvlJc w:val="left"/>
      <w:pPr>
        <w:ind w:left="3435" w:hanging="336"/>
      </w:pPr>
      <w:rPr>
        <w:rFonts w:hint="default"/>
        <w:lang w:val="en-US" w:eastAsia="en-US" w:bidi="ar-SA"/>
      </w:rPr>
    </w:lvl>
    <w:lvl w:ilvl="4" w:tplc="3816309C">
      <w:numFmt w:val="bullet"/>
      <w:lvlText w:val="•"/>
      <w:lvlJc w:val="left"/>
      <w:pPr>
        <w:ind w:left="4434" w:hanging="336"/>
      </w:pPr>
      <w:rPr>
        <w:rFonts w:hint="default"/>
        <w:lang w:val="en-US" w:eastAsia="en-US" w:bidi="ar-SA"/>
      </w:rPr>
    </w:lvl>
    <w:lvl w:ilvl="5" w:tplc="2ACC4DBE">
      <w:numFmt w:val="bullet"/>
      <w:lvlText w:val="•"/>
      <w:lvlJc w:val="left"/>
      <w:pPr>
        <w:ind w:left="5432" w:hanging="336"/>
      </w:pPr>
      <w:rPr>
        <w:rFonts w:hint="default"/>
        <w:lang w:val="en-US" w:eastAsia="en-US" w:bidi="ar-SA"/>
      </w:rPr>
    </w:lvl>
    <w:lvl w:ilvl="6" w:tplc="ED7E8156">
      <w:numFmt w:val="bullet"/>
      <w:lvlText w:val="•"/>
      <w:lvlJc w:val="left"/>
      <w:pPr>
        <w:ind w:left="6431" w:hanging="336"/>
      </w:pPr>
      <w:rPr>
        <w:rFonts w:hint="default"/>
        <w:lang w:val="en-US" w:eastAsia="en-US" w:bidi="ar-SA"/>
      </w:rPr>
    </w:lvl>
    <w:lvl w:ilvl="7" w:tplc="34E6B2A6">
      <w:numFmt w:val="bullet"/>
      <w:lvlText w:val="•"/>
      <w:lvlJc w:val="left"/>
      <w:pPr>
        <w:ind w:left="7429" w:hanging="336"/>
      </w:pPr>
      <w:rPr>
        <w:rFonts w:hint="default"/>
        <w:lang w:val="en-US" w:eastAsia="en-US" w:bidi="ar-SA"/>
      </w:rPr>
    </w:lvl>
    <w:lvl w:ilvl="8" w:tplc="395252C6">
      <w:numFmt w:val="bullet"/>
      <w:lvlText w:val="•"/>
      <w:lvlJc w:val="left"/>
      <w:pPr>
        <w:ind w:left="8428" w:hanging="336"/>
      </w:pPr>
      <w:rPr>
        <w:rFonts w:hint="default"/>
        <w:lang w:val="en-US" w:eastAsia="en-US" w:bidi="ar-SA"/>
      </w:rPr>
    </w:lvl>
  </w:abstractNum>
  <w:abstractNum w:abstractNumId="22" w15:restartNumberingAfterBreak="0">
    <w:nsid w:val="5B09351D"/>
    <w:multiLevelType w:val="hybridMultilevel"/>
    <w:tmpl w:val="CD40CA9E"/>
    <w:lvl w:ilvl="0" w:tplc="AFEEE616">
      <w:start w:val="41"/>
      <w:numFmt w:val="decimal"/>
      <w:lvlText w:val="%1"/>
      <w:lvlJc w:val="left"/>
      <w:pPr>
        <w:ind w:left="1147" w:hanging="828"/>
      </w:pPr>
      <w:rPr>
        <w:rFonts w:hint="default"/>
        <w:spacing w:val="-1"/>
        <w:w w:val="105"/>
        <w:lang w:val="en-US" w:eastAsia="en-US" w:bidi="ar-SA"/>
      </w:rPr>
    </w:lvl>
    <w:lvl w:ilvl="1" w:tplc="7400B068">
      <w:numFmt w:val="bullet"/>
      <w:lvlText w:val="•"/>
      <w:lvlJc w:val="left"/>
      <w:pPr>
        <w:ind w:left="1336" w:hanging="828"/>
      </w:pPr>
      <w:rPr>
        <w:rFonts w:hint="default"/>
        <w:lang w:val="en-US" w:eastAsia="en-US" w:bidi="ar-SA"/>
      </w:rPr>
    </w:lvl>
    <w:lvl w:ilvl="2" w:tplc="006EEBA2">
      <w:numFmt w:val="bullet"/>
      <w:lvlText w:val="•"/>
      <w:lvlJc w:val="left"/>
      <w:pPr>
        <w:ind w:left="1533" w:hanging="828"/>
      </w:pPr>
      <w:rPr>
        <w:rFonts w:hint="default"/>
        <w:lang w:val="en-US" w:eastAsia="en-US" w:bidi="ar-SA"/>
      </w:rPr>
    </w:lvl>
    <w:lvl w:ilvl="3" w:tplc="66CAE02E">
      <w:numFmt w:val="bullet"/>
      <w:lvlText w:val="•"/>
      <w:lvlJc w:val="left"/>
      <w:pPr>
        <w:ind w:left="1729" w:hanging="828"/>
      </w:pPr>
      <w:rPr>
        <w:rFonts w:hint="default"/>
        <w:lang w:val="en-US" w:eastAsia="en-US" w:bidi="ar-SA"/>
      </w:rPr>
    </w:lvl>
    <w:lvl w:ilvl="4" w:tplc="D5689C7C">
      <w:numFmt w:val="bullet"/>
      <w:lvlText w:val="•"/>
      <w:lvlJc w:val="left"/>
      <w:pPr>
        <w:ind w:left="1926" w:hanging="828"/>
      </w:pPr>
      <w:rPr>
        <w:rFonts w:hint="default"/>
        <w:lang w:val="en-US" w:eastAsia="en-US" w:bidi="ar-SA"/>
      </w:rPr>
    </w:lvl>
    <w:lvl w:ilvl="5" w:tplc="DD9A036E">
      <w:numFmt w:val="bullet"/>
      <w:lvlText w:val="•"/>
      <w:lvlJc w:val="left"/>
      <w:pPr>
        <w:ind w:left="2123" w:hanging="828"/>
      </w:pPr>
      <w:rPr>
        <w:rFonts w:hint="default"/>
        <w:lang w:val="en-US" w:eastAsia="en-US" w:bidi="ar-SA"/>
      </w:rPr>
    </w:lvl>
    <w:lvl w:ilvl="6" w:tplc="1654D89A">
      <w:numFmt w:val="bullet"/>
      <w:lvlText w:val="•"/>
      <w:lvlJc w:val="left"/>
      <w:pPr>
        <w:ind w:left="2319" w:hanging="828"/>
      </w:pPr>
      <w:rPr>
        <w:rFonts w:hint="default"/>
        <w:lang w:val="en-US" w:eastAsia="en-US" w:bidi="ar-SA"/>
      </w:rPr>
    </w:lvl>
    <w:lvl w:ilvl="7" w:tplc="31A27310">
      <w:numFmt w:val="bullet"/>
      <w:lvlText w:val="•"/>
      <w:lvlJc w:val="left"/>
      <w:pPr>
        <w:ind w:left="2516" w:hanging="828"/>
      </w:pPr>
      <w:rPr>
        <w:rFonts w:hint="default"/>
        <w:lang w:val="en-US" w:eastAsia="en-US" w:bidi="ar-SA"/>
      </w:rPr>
    </w:lvl>
    <w:lvl w:ilvl="8" w:tplc="8E1A2116">
      <w:numFmt w:val="bullet"/>
      <w:lvlText w:val="•"/>
      <w:lvlJc w:val="left"/>
      <w:pPr>
        <w:ind w:left="2713" w:hanging="828"/>
      </w:pPr>
      <w:rPr>
        <w:rFonts w:hint="default"/>
        <w:lang w:val="en-US" w:eastAsia="en-US" w:bidi="ar-SA"/>
      </w:rPr>
    </w:lvl>
  </w:abstractNum>
  <w:abstractNum w:abstractNumId="23" w15:restartNumberingAfterBreak="0">
    <w:nsid w:val="5DB373E2"/>
    <w:multiLevelType w:val="hybridMultilevel"/>
    <w:tmpl w:val="FE06C748"/>
    <w:lvl w:ilvl="0" w:tplc="A184C82A">
      <w:start w:val="1"/>
      <w:numFmt w:val="decimal"/>
      <w:lvlText w:val="(%1)"/>
      <w:lvlJc w:val="left"/>
      <w:pPr>
        <w:ind w:left="110" w:hanging="344"/>
      </w:pPr>
      <w:rPr>
        <w:rFonts w:ascii="Cambria" w:eastAsia="Cambria" w:hAnsi="Cambria" w:cs="Cambria" w:hint="default"/>
        <w:b w:val="0"/>
        <w:bCs w:val="0"/>
        <w:i/>
        <w:iCs/>
        <w:spacing w:val="-1"/>
        <w:w w:val="100"/>
        <w:sz w:val="22"/>
        <w:szCs w:val="22"/>
        <w:lang w:val="en-US" w:eastAsia="en-US" w:bidi="ar-SA"/>
      </w:rPr>
    </w:lvl>
    <w:lvl w:ilvl="1" w:tplc="A900FE44">
      <w:start w:val="1"/>
      <w:numFmt w:val="lowerLetter"/>
      <w:lvlText w:val="(%2)"/>
      <w:lvlJc w:val="left"/>
      <w:pPr>
        <w:ind w:left="445" w:hanging="336"/>
      </w:pPr>
      <w:rPr>
        <w:rFonts w:ascii="Cambria" w:eastAsia="Cambria" w:hAnsi="Cambria" w:cs="Cambria" w:hint="default"/>
        <w:b w:val="0"/>
        <w:bCs w:val="0"/>
        <w:i/>
        <w:iCs/>
        <w:spacing w:val="-1"/>
        <w:w w:val="97"/>
        <w:sz w:val="22"/>
        <w:szCs w:val="22"/>
        <w:lang w:val="en-US" w:eastAsia="en-US" w:bidi="ar-SA"/>
      </w:rPr>
    </w:lvl>
    <w:lvl w:ilvl="2" w:tplc="121E4A86">
      <w:numFmt w:val="bullet"/>
      <w:lvlText w:val="•"/>
      <w:lvlJc w:val="left"/>
      <w:pPr>
        <w:ind w:left="1549" w:hanging="336"/>
      </w:pPr>
      <w:rPr>
        <w:rFonts w:hint="default"/>
        <w:lang w:val="en-US" w:eastAsia="en-US" w:bidi="ar-SA"/>
      </w:rPr>
    </w:lvl>
    <w:lvl w:ilvl="3" w:tplc="5E62643A">
      <w:numFmt w:val="bullet"/>
      <w:lvlText w:val="•"/>
      <w:lvlJc w:val="left"/>
      <w:pPr>
        <w:ind w:left="2659" w:hanging="336"/>
      </w:pPr>
      <w:rPr>
        <w:rFonts w:hint="default"/>
        <w:lang w:val="en-US" w:eastAsia="en-US" w:bidi="ar-SA"/>
      </w:rPr>
    </w:lvl>
    <w:lvl w:ilvl="4" w:tplc="5A06148A">
      <w:numFmt w:val="bullet"/>
      <w:lvlText w:val="•"/>
      <w:lvlJc w:val="left"/>
      <w:pPr>
        <w:ind w:left="3768" w:hanging="336"/>
      </w:pPr>
      <w:rPr>
        <w:rFonts w:hint="default"/>
        <w:lang w:val="en-US" w:eastAsia="en-US" w:bidi="ar-SA"/>
      </w:rPr>
    </w:lvl>
    <w:lvl w:ilvl="5" w:tplc="71402E50">
      <w:numFmt w:val="bullet"/>
      <w:lvlText w:val="•"/>
      <w:lvlJc w:val="left"/>
      <w:pPr>
        <w:ind w:left="4878" w:hanging="336"/>
      </w:pPr>
      <w:rPr>
        <w:rFonts w:hint="default"/>
        <w:lang w:val="en-US" w:eastAsia="en-US" w:bidi="ar-SA"/>
      </w:rPr>
    </w:lvl>
    <w:lvl w:ilvl="6" w:tplc="F842B872">
      <w:numFmt w:val="bullet"/>
      <w:lvlText w:val="•"/>
      <w:lvlJc w:val="left"/>
      <w:pPr>
        <w:ind w:left="5987" w:hanging="336"/>
      </w:pPr>
      <w:rPr>
        <w:rFonts w:hint="default"/>
        <w:lang w:val="en-US" w:eastAsia="en-US" w:bidi="ar-SA"/>
      </w:rPr>
    </w:lvl>
    <w:lvl w:ilvl="7" w:tplc="8A7A0C18">
      <w:numFmt w:val="bullet"/>
      <w:lvlText w:val="•"/>
      <w:lvlJc w:val="left"/>
      <w:pPr>
        <w:ind w:left="7097" w:hanging="336"/>
      </w:pPr>
      <w:rPr>
        <w:rFonts w:hint="default"/>
        <w:lang w:val="en-US" w:eastAsia="en-US" w:bidi="ar-SA"/>
      </w:rPr>
    </w:lvl>
    <w:lvl w:ilvl="8" w:tplc="41B66A2E">
      <w:numFmt w:val="bullet"/>
      <w:lvlText w:val="•"/>
      <w:lvlJc w:val="left"/>
      <w:pPr>
        <w:ind w:left="8206" w:hanging="336"/>
      </w:pPr>
      <w:rPr>
        <w:rFonts w:hint="default"/>
        <w:lang w:val="en-US" w:eastAsia="en-US" w:bidi="ar-SA"/>
      </w:rPr>
    </w:lvl>
  </w:abstractNum>
  <w:abstractNum w:abstractNumId="24" w15:restartNumberingAfterBreak="0">
    <w:nsid w:val="5FFB74F2"/>
    <w:multiLevelType w:val="hybridMultilevel"/>
    <w:tmpl w:val="801E5C12"/>
    <w:lvl w:ilvl="0" w:tplc="B7CE10C8">
      <w:start w:val="3"/>
      <w:numFmt w:val="decimal"/>
      <w:lvlText w:val="%1"/>
      <w:lvlJc w:val="left"/>
      <w:pPr>
        <w:ind w:left="1147" w:hanging="828"/>
      </w:pPr>
      <w:rPr>
        <w:rFonts w:hint="default"/>
        <w:spacing w:val="0"/>
        <w:w w:val="105"/>
        <w:lang w:val="en-US" w:eastAsia="en-US" w:bidi="ar-SA"/>
      </w:rPr>
    </w:lvl>
    <w:lvl w:ilvl="1" w:tplc="144E64FE">
      <w:numFmt w:val="bullet"/>
      <w:lvlText w:val="•"/>
      <w:lvlJc w:val="left"/>
      <w:pPr>
        <w:ind w:left="1289" w:hanging="828"/>
      </w:pPr>
      <w:rPr>
        <w:rFonts w:hint="default"/>
        <w:lang w:val="en-US" w:eastAsia="en-US" w:bidi="ar-SA"/>
      </w:rPr>
    </w:lvl>
    <w:lvl w:ilvl="2" w:tplc="03E6E3A8">
      <w:numFmt w:val="bullet"/>
      <w:lvlText w:val="•"/>
      <w:lvlJc w:val="left"/>
      <w:pPr>
        <w:ind w:left="1439" w:hanging="828"/>
      </w:pPr>
      <w:rPr>
        <w:rFonts w:hint="default"/>
        <w:lang w:val="en-US" w:eastAsia="en-US" w:bidi="ar-SA"/>
      </w:rPr>
    </w:lvl>
    <w:lvl w:ilvl="3" w:tplc="2884A0EA">
      <w:numFmt w:val="bullet"/>
      <w:lvlText w:val="•"/>
      <w:lvlJc w:val="left"/>
      <w:pPr>
        <w:ind w:left="1588" w:hanging="828"/>
      </w:pPr>
      <w:rPr>
        <w:rFonts w:hint="default"/>
        <w:lang w:val="en-US" w:eastAsia="en-US" w:bidi="ar-SA"/>
      </w:rPr>
    </w:lvl>
    <w:lvl w:ilvl="4" w:tplc="B8A2B936">
      <w:numFmt w:val="bullet"/>
      <w:lvlText w:val="•"/>
      <w:lvlJc w:val="left"/>
      <w:pPr>
        <w:ind w:left="1738" w:hanging="828"/>
      </w:pPr>
      <w:rPr>
        <w:rFonts w:hint="default"/>
        <w:lang w:val="en-US" w:eastAsia="en-US" w:bidi="ar-SA"/>
      </w:rPr>
    </w:lvl>
    <w:lvl w:ilvl="5" w:tplc="06C61EF0">
      <w:numFmt w:val="bullet"/>
      <w:lvlText w:val="•"/>
      <w:lvlJc w:val="left"/>
      <w:pPr>
        <w:ind w:left="1887" w:hanging="828"/>
      </w:pPr>
      <w:rPr>
        <w:rFonts w:hint="default"/>
        <w:lang w:val="en-US" w:eastAsia="en-US" w:bidi="ar-SA"/>
      </w:rPr>
    </w:lvl>
    <w:lvl w:ilvl="6" w:tplc="457025B4">
      <w:numFmt w:val="bullet"/>
      <w:lvlText w:val="•"/>
      <w:lvlJc w:val="left"/>
      <w:pPr>
        <w:ind w:left="2037" w:hanging="828"/>
      </w:pPr>
      <w:rPr>
        <w:rFonts w:hint="default"/>
        <w:lang w:val="en-US" w:eastAsia="en-US" w:bidi="ar-SA"/>
      </w:rPr>
    </w:lvl>
    <w:lvl w:ilvl="7" w:tplc="CD0E1092">
      <w:numFmt w:val="bullet"/>
      <w:lvlText w:val="•"/>
      <w:lvlJc w:val="left"/>
      <w:pPr>
        <w:ind w:left="2186" w:hanging="828"/>
      </w:pPr>
      <w:rPr>
        <w:rFonts w:hint="default"/>
        <w:lang w:val="en-US" w:eastAsia="en-US" w:bidi="ar-SA"/>
      </w:rPr>
    </w:lvl>
    <w:lvl w:ilvl="8" w:tplc="FCCA699E">
      <w:numFmt w:val="bullet"/>
      <w:lvlText w:val="•"/>
      <w:lvlJc w:val="left"/>
      <w:pPr>
        <w:ind w:left="2336" w:hanging="828"/>
      </w:pPr>
      <w:rPr>
        <w:rFonts w:hint="default"/>
        <w:lang w:val="en-US" w:eastAsia="en-US" w:bidi="ar-SA"/>
      </w:rPr>
    </w:lvl>
  </w:abstractNum>
  <w:abstractNum w:abstractNumId="25" w15:restartNumberingAfterBreak="0">
    <w:nsid w:val="779B3CD2"/>
    <w:multiLevelType w:val="hybridMultilevel"/>
    <w:tmpl w:val="FE64E3EA"/>
    <w:lvl w:ilvl="0" w:tplc="40C2D992">
      <w:start w:val="55"/>
      <w:numFmt w:val="decimal"/>
      <w:lvlText w:val="%1"/>
      <w:lvlJc w:val="left"/>
      <w:pPr>
        <w:ind w:left="1147" w:hanging="828"/>
      </w:pPr>
      <w:rPr>
        <w:rFonts w:hint="default"/>
        <w:spacing w:val="-1"/>
        <w:w w:val="105"/>
        <w:lang w:val="en-US" w:eastAsia="en-US" w:bidi="ar-SA"/>
      </w:rPr>
    </w:lvl>
    <w:lvl w:ilvl="1" w:tplc="5D061974">
      <w:numFmt w:val="bullet"/>
      <w:lvlText w:val="•"/>
      <w:lvlJc w:val="left"/>
      <w:pPr>
        <w:ind w:left="1335" w:hanging="828"/>
      </w:pPr>
      <w:rPr>
        <w:rFonts w:hint="default"/>
        <w:lang w:val="en-US" w:eastAsia="en-US" w:bidi="ar-SA"/>
      </w:rPr>
    </w:lvl>
    <w:lvl w:ilvl="2" w:tplc="B964E574">
      <w:numFmt w:val="bullet"/>
      <w:lvlText w:val="•"/>
      <w:lvlJc w:val="left"/>
      <w:pPr>
        <w:ind w:left="1530" w:hanging="828"/>
      </w:pPr>
      <w:rPr>
        <w:rFonts w:hint="default"/>
        <w:lang w:val="en-US" w:eastAsia="en-US" w:bidi="ar-SA"/>
      </w:rPr>
    </w:lvl>
    <w:lvl w:ilvl="3" w:tplc="14704D98">
      <w:numFmt w:val="bullet"/>
      <w:lvlText w:val="•"/>
      <w:lvlJc w:val="left"/>
      <w:pPr>
        <w:ind w:left="1725" w:hanging="828"/>
      </w:pPr>
      <w:rPr>
        <w:rFonts w:hint="default"/>
        <w:lang w:val="en-US" w:eastAsia="en-US" w:bidi="ar-SA"/>
      </w:rPr>
    </w:lvl>
    <w:lvl w:ilvl="4" w:tplc="1FBCD5B2">
      <w:numFmt w:val="bullet"/>
      <w:lvlText w:val="•"/>
      <w:lvlJc w:val="left"/>
      <w:pPr>
        <w:ind w:left="1920" w:hanging="828"/>
      </w:pPr>
      <w:rPr>
        <w:rFonts w:hint="default"/>
        <w:lang w:val="en-US" w:eastAsia="en-US" w:bidi="ar-SA"/>
      </w:rPr>
    </w:lvl>
    <w:lvl w:ilvl="5" w:tplc="C25A9920">
      <w:numFmt w:val="bullet"/>
      <w:lvlText w:val="•"/>
      <w:lvlJc w:val="left"/>
      <w:pPr>
        <w:ind w:left="2116" w:hanging="828"/>
      </w:pPr>
      <w:rPr>
        <w:rFonts w:hint="default"/>
        <w:lang w:val="en-US" w:eastAsia="en-US" w:bidi="ar-SA"/>
      </w:rPr>
    </w:lvl>
    <w:lvl w:ilvl="6" w:tplc="F6860D08">
      <w:numFmt w:val="bullet"/>
      <w:lvlText w:val="•"/>
      <w:lvlJc w:val="left"/>
      <w:pPr>
        <w:ind w:left="2311" w:hanging="828"/>
      </w:pPr>
      <w:rPr>
        <w:rFonts w:hint="default"/>
        <w:lang w:val="en-US" w:eastAsia="en-US" w:bidi="ar-SA"/>
      </w:rPr>
    </w:lvl>
    <w:lvl w:ilvl="7" w:tplc="3B2EA2BE">
      <w:numFmt w:val="bullet"/>
      <w:lvlText w:val="•"/>
      <w:lvlJc w:val="left"/>
      <w:pPr>
        <w:ind w:left="2506" w:hanging="828"/>
      </w:pPr>
      <w:rPr>
        <w:rFonts w:hint="default"/>
        <w:lang w:val="en-US" w:eastAsia="en-US" w:bidi="ar-SA"/>
      </w:rPr>
    </w:lvl>
    <w:lvl w:ilvl="8" w:tplc="BA9C86A4">
      <w:numFmt w:val="bullet"/>
      <w:lvlText w:val="•"/>
      <w:lvlJc w:val="left"/>
      <w:pPr>
        <w:ind w:left="2701" w:hanging="828"/>
      </w:pPr>
      <w:rPr>
        <w:rFonts w:hint="default"/>
        <w:lang w:val="en-US" w:eastAsia="en-US" w:bidi="ar-SA"/>
      </w:rPr>
    </w:lvl>
  </w:abstractNum>
  <w:num w:numId="1" w16cid:durableId="403064697">
    <w:abstractNumId w:val="4"/>
  </w:num>
  <w:num w:numId="2" w16cid:durableId="569460612">
    <w:abstractNumId w:val="23"/>
  </w:num>
  <w:num w:numId="3" w16cid:durableId="1768575866">
    <w:abstractNumId w:val="3"/>
  </w:num>
  <w:num w:numId="4" w16cid:durableId="897471048">
    <w:abstractNumId w:val="15"/>
  </w:num>
  <w:num w:numId="5" w16cid:durableId="1792744039">
    <w:abstractNumId w:val="18"/>
  </w:num>
  <w:num w:numId="6" w16cid:durableId="306977727">
    <w:abstractNumId w:val="21"/>
  </w:num>
  <w:num w:numId="7" w16cid:durableId="410781853">
    <w:abstractNumId w:val="20"/>
  </w:num>
  <w:num w:numId="8" w16cid:durableId="726491912">
    <w:abstractNumId w:val="9"/>
  </w:num>
  <w:num w:numId="9" w16cid:durableId="1851602805">
    <w:abstractNumId w:val="0"/>
  </w:num>
  <w:num w:numId="10" w16cid:durableId="1384597667">
    <w:abstractNumId w:val="19"/>
  </w:num>
  <w:num w:numId="11" w16cid:durableId="1402483014">
    <w:abstractNumId w:val="13"/>
  </w:num>
  <w:num w:numId="12" w16cid:durableId="302466889">
    <w:abstractNumId w:val="11"/>
  </w:num>
  <w:num w:numId="13" w16cid:durableId="197085319">
    <w:abstractNumId w:val="8"/>
  </w:num>
  <w:num w:numId="14" w16cid:durableId="424762573">
    <w:abstractNumId w:val="5"/>
  </w:num>
  <w:num w:numId="15" w16cid:durableId="1858501810">
    <w:abstractNumId w:val="6"/>
  </w:num>
  <w:num w:numId="16" w16cid:durableId="130248610">
    <w:abstractNumId w:val="7"/>
  </w:num>
  <w:num w:numId="17" w16cid:durableId="1980380355">
    <w:abstractNumId w:val="25"/>
  </w:num>
  <w:num w:numId="18" w16cid:durableId="1622104531">
    <w:abstractNumId w:val="22"/>
  </w:num>
  <w:num w:numId="19" w16cid:durableId="806625452">
    <w:abstractNumId w:val="10"/>
  </w:num>
  <w:num w:numId="20" w16cid:durableId="639041713">
    <w:abstractNumId w:val="2"/>
  </w:num>
  <w:num w:numId="21" w16cid:durableId="605382518">
    <w:abstractNumId w:val="24"/>
  </w:num>
  <w:num w:numId="22" w16cid:durableId="1561600573">
    <w:abstractNumId w:val="16"/>
  </w:num>
  <w:num w:numId="23" w16cid:durableId="832720342">
    <w:abstractNumId w:val="1"/>
  </w:num>
  <w:num w:numId="24" w16cid:durableId="1308704411">
    <w:abstractNumId w:val="17"/>
  </w:num>
  <w:num w:numId="25" w16cid:durableId="2146502886">
    <w:abstractNumId w:val="14"/>
  </w:num>
  <w:num w:numId="26" w16cid:durableId="47502560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rossi@us.af.mil::bc6c04f6-28fa-4922-89f2-ef85ed2ce785"/>
  </w15:person>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3F"/>
    <w:rsid w:val="000014B1"/>
    <w:rsid w:val="00006BC1"/>
    <w:rsid w:val="000116CC"/>
    <w:rsid w:val="00014594"/>
    <w:rsid w:val="00020ABC"/>
    <w:rsid w:val="00020FF6"/>
    <w:rsid w:val="00023F6D"/>
    <w:rsid w:val="00027FED"/>
    <w:rsid w:val="000409BC"/>
    <w:rsid w:val="000458F5"/>
    <w:rsid w:val="000660D3"/>
    <w:rsid w:val="00075A11"/>
    <w:rsid w:val="0008154A"/>
    <w:rsid w:val="000875FF"/>
    <w:rsid w:val="000B3134"/>
    <w:rsid w:val="000B7932"/>
    <w:rsid w:val="000C0652"/>
    <w:rsid w:val="000C0F98"/>
    <w:rsid w:val="000C3BD1"/>
    <w:rsid w:val="000C50A9"/>
    <w:rsid w:val="000D60B7"/>
    <w:rsid w:val="000E7ABF"/>
    <w:rsid w:val="000F4CC1"/>
    <w:rsid w:val="000F4EA5"/>
    <w:rsid w:val="000F6B45"/>
    <w:rsid w:val="000F6D90"/>
    <w:rsid w:val="000F79D8"/>
    <w:rsid w:val="000F7BC8"/>
    <w:rsid w:val="001023E5"/>
    <w:rsid w:val="00107CC5"/>
    <w:rsid w:val="00114AD1"/>
    <w:rsid w:val="00124E02"/>
    <w:rsid w:val="001468CC"/>
    <w:rsid w:val="001507D8"/>
    <w:rsid w:val="00175796"/>
    <w:rsid w:val="001820E6"/>
    <w:rsid w:val="00187804"/>
    <w:rsid w:val="00192660"/>
    <w:rsid w:val="0019566C"/>
    <w:rsid w:val="00196DD2"/>
    <w:rsid w:val="001A38D0"/>
    <w:rsid w:val="001A3D85"/>
    <w:rsid w:val="001A715E"/>
    <w:rsid w:val="001B77DC"/>
    <w:rsid w:val="001F2906"/>
    <w:rsid w:val="001F75FB"/>
    <w:rsid w:val="00237AC1"/>
    <w:rsid w:val="00242283"/>
    <w:rsid w:val="002437CF"/>
    <w:rsid w:val="00252FFF"/>
    <w:rsid w:val="00264F80"/>
    <w:rsid w:val="002807A1"/>
    <w:rsid w:val="00283F3F"/>
    <w:rsid w:val="002A2449"/>
    <w:rsid w:val="002C2221"/>
    <w:rsid w:val="002C4600"/>
    <w:rsid w:val="002D6217"/>
    <w:rsid w:val="002D7539"/>
    <w:rsid w:val="002E46E3"/>
    <w:rsid w:val="00302A3B"/>
    <w:rsid w:val="0030599E"/>
    <w:rsid w:val="003275E2"/>
    <w:rsid w:val="003358CB"/>
    <w:rsid w:val="00351FD0"/>
    <w:rsid w:val="00373ECA"/>
    <w:rsid w:val="0037470C"/>
    <w:rsid w:val="003807C7"/>
    <w:rsid w:val="0038530D"/>
    <w:rsid w:val="00390E51"/>
    <w:rsid w:val="00394813"/>
    <w:rsid w:val="00396221"/>
    <w:rsid w:val="003A7660"/>
    <w:rsid w:val="003B2660"/>
    <w:rsid w:val="003B7C49"/>
    <w:rsid w:val="003E1863"/>
    <w:rsid w:val="003E5AC2"/>
    <w:rsid w:val="003F13CB"/>
    <w:rsid w:val="003F17B5"/>
    <w:rsid w:val="003F5324"/>
    <w:rsid w:val="004109DD"/>
    <w:rsid w:val="00411D1F"/>
    <w:rsid w:val="00420761"/>
    <w:rsid w:val="00434785"/>
    <w:rsid w:val="0044451B"/>
    <w:rsid w:val="00460FD2"/>
    <w:rsid w:val="00473002"/>
    <w:rsid w:val="00473CA5"/>
    <w:rsid w:val="00483A2B"/>
    <w:rsid w:val="00497E30"/>
    <w:rsid w:val="004A4E01"/>
    <w:rsid w:val="004C37CF"/>
    <w:rsid w:val="004C4DB6"/>
    <w:rsid w:val="004D24E2"/>
    <w:rsid w:val="004D5152"/>
    <w:rsid w:val="004E7C9B"/>
    <w:rsid w:val="00500D7B"/>
    <w:rsid w:val="00506313"/>
    <w:rsid w:val="00515CD8"/>
    <w:rsid w:val="00526EA2"/>
    <w:rsid w:val="00531FD6"/>
    <w:rsid w:val="00537BCE"/>
    <w:rsid w:val="00572F27"/>
    <w:rsid w:val="00573AC9"/>
    <w:rsid w:val="00581078"/>
    <w:rsid w:val="00581153"/>
    <w:rsid w:val="00591598"/>
    <w:rsid w:val="005915B8"/>
    <w:rsid w:val="005924EA"/>
    <w:rsid w:val="005A7693"/>
    <w:rsid w:val="005D0882"/>
    <w:rsid w:val="005E3E51"/>
    <w:rsid w:val="005F589C"/>
    <w:rsid w:val="006035F0"/>
    <w:rsid w:val="00615A9D"/>
    <w:rsid w:val="00616BA5"/>
    <w:rsid w:val="006323BC"/>
    <w:rsid w:val="00632FFC"/>
    <w:rsid w:val="00636B3C"/>
    <w:rsid w:val="00640C97"/>
    <w:rsid w:val="0064490E"/>
    <w:rsid w:val="006473F9"/>
    <w:rsid w:val="00661F93"/>
    <w:rsid w:val="00667B67"/>
    <w:rsid w:val="00670B12"/>
    <w:rsid w:val="00674F25"/>
    <w:rsid w:val="0068130F"/>
    <w:rsid w:val="0068726D"/>
    <w:rsid w:val="0069145B"/>
    <w:rsid w:val="006A30BB"/>
    <w:rsid w:val="006A32C9"/>
    <w:rsid w:val="006A4EC9"/>
    <w:rsid w:val="006A670C"/>
    <w:rsid w:val="006C2D73"/>
    <w:rsid w:val="006C78C3"/>
    <w:rsid w:val="006C7F32"/>
    <w:rsid w:val="006E446D"/>
    <w:rsid w:val="006F1B35"/>
    <w:rsid w:val="006F7360"/>
    <w:rsid w:val="007068B3"/>
    <w:rsid w:val="007100B0"/>
    <w:rsid w:val="00710338"/>
    <w:rsid w:val="00710D70"/>
    <w:rsid w:val="0071333D"/>
    <w:rsid w:val="00716C5D"/>
    <w:rsid w:val="0071722A"/>
    <w:rsid w:val="00725904"/>
    <w:rsid w:val="007272C8"/>
    <w:rsid w:val="00731430"/>
    <w:rsid w:val="00736BB3"/>
    <w:rsid w:val="0074453A"/>
    <w:rsid w:val="00754066"/>
    <w:rsid w:val="007567C8"/>
    <w:rsid w:val="00761060"/>
    <w:rsid w:val="007A7B13"/>
    <w:rsid w:val="007D15B4"/>
    <w:rsid w:val="007D1F12"/>
    <w:rsid w:val="007D228A"/>
    <w:rsid w:val="007E274E"/>
    <w:rsid w:val="007E747A"/>
    <w:rsid w:val="007F14B1"/>
    <w:rsid w:val="007F69C9"/>
    <w:rsid w:val="00816379"/>
    <w:rsid w:val="0081705D"/>
    <w:rsid w:val="0082019E"/>
    <w:rsid w:val="00821EBA"/>
    <w:rsid w:val="00826C76"/>
    <w:rsid w:val="00832100"/>
    <w:rsid w:val="0084278E"/>
    <w:rsid w:val="0084293D"/>
    <w:rsid w:val="008520E1"/>
    <w:rsid w:val="00855B4D"/>
    <w:rsid w:val="008566D8"/>
    <w:rsid w:val="0085712C"/>
    <w:rsid w:val="008617E0"/>
    <w:rsid w:val="00861BCE"/>
    <w:rsid w:val="00864E76"/>
    <w:rsid w:val="008665F3"/>
    <w:rsid w:val="00870DA4"/>
    <w:rsid w:val="00871E91"/>
    <w:rsid w:val="00872A16"/>
    <w:rsid w:val="00877D2D"/>
    <w:rsid w:val="00891C03"/>
    <w:rsid w:val="008A350D"/>
    <w:rsid w:val="008A5FC0"/>
    <w:rsid w:val="008A6CD0"/>
    <w:rsid w:val="008B7B5C"/>
    <w:rsid w:val="008C6B68"/>
    <w:rsid w:val="008D1D56"/>
    <w:rsid w:val="008D29E0"/>
    <w:rsid w:val="008D2B6B"/>
    <w:rsid w:val="008D2C69"/>
    <w:rsid w:val="008F5F40"/>
    <w:rsid w:val="00916EF5"/>
    <w:rsid w:val="00921D6E"/>
    <w:rsid w:val="00947118"/>
    <w:rsid w:val="00947FC5"/>
    <w:rsid w:val="00955C98"/>
    <w:rsid w:val="00956503"/>
    <w:rsid w:val="00956AE1"/>
    <w:rsid w:val="00965B7E"/>
    <w:rsid w:val="00967F33"/>
    <w:rsid w:val="00980B35"/>
    <w:rsid w:val="00981709"/>
    <w:rsid w:val="00985D0B"/>
    <w:rsid w:val="009920F7"/>
    <w:rsid w:val="009C6AFB"/>
    <w:rsid w:val="009D6836"/>
    <w:rsid w:val="009E042D"/>
    <w:rsid w:val="009F67E1"/>
    <w:rsid w:val="00A06C08"/>
    <w:rsid w:val="00A10A93"/>
    <w:rsid w:val="00A141AD"/>
    <w:rsid w:val="00A17612"/>
    <w:rsid w:val="00A17E5B"/>
    <w:rsid w:val="00A30FEA"/>
    <w:rsid w:val="00A31917"/>
    <w:rsid w:val="00A334D1"/>
    <w:rsid w:val="00A3794E"/>
    <w:rsid w:val="00A43C30"/>
    <w:rsid w:val="00A52AE4"/>
    <w:rsid w:val="00A5473E"/>
    <w:rsid w:val="00A7112D"/>
    <w:rsid w:val="00AA1AA0"/>
    <w:rsid w:val="00AA5BC5"/>
    <w:rsid w:val="00AB68C7"/>
    <w:rsid w:val="00AB73ED"/>
    <w:rsid w:val="00AD57D4"/>
    <w:rsid w:val="00AE0EDA"/>
    <w:rsid w:val="00AE6013"/>
    <w:rsid w:val="00B017B8"/>
    <w:rsid w:val="00B02FD5"/>
    <w:rsid w:val="00B06629"/>
    <w:rsid w:val="00B15225"/>
    <w:rsid w:val="00B15D70"/>
    <w:rsid w:val="00B211A2"/>
    <w:rsid w:val="00B23BF5"/>
    <w:rsid w:val="00B26D81"/>
    <w:rsid w:val="00B33F63"/>
    <w:rsid w:val="00B401B2"/>
    <w:rsid w:val="00B42F0B"/>
    <w:rsid w:val="00B51BD1"/>
    <w:rsid w:val="00B550EF"/>
    <w:rsid w:val="00B64059"/>
    <w:rsid w:val="00B64CEC"/>
    <w:rsid w:val="00B72401"/>
    <w:rsid w:val="00B729A0"/>
    <w:rsid w:val="00B72FFB"/>
    <w:rsid w:val="00B73AC0"/>
    <w:rsid w:val="00B82E8E"/>
    <w:rsid w:val="00BA07EC"/>
    <w:rsid w:val="00BA5D7A"/>
    <w:rsid w:val="00BB0273"/>
    <w:rsid w:val="00BB6D7D"/>
    <w:rsid w:val="00BC0827"/>
    <w:rsid w:val="00BC365F"/>
    <w:rsid w:val="00BD3C5C"/>
    <w:rsid w:val="00C02432"/>
    <w:rsid w:val="00C057B8"/>
    <w:rsid w:val="00C12075"/>
    <w:rsid w:val="00C22B35"/>
    <w:rsid w:val="00C35451"/>
    <w:rsid w:val="00C538AC"/>
    <w:rsid w:val="00C6437D"/>
    <w:rsid w:val="00C67355"/>
    <w:rsid w:val="00C749EE"/>
    <w:rsid w:val="00C76C7E"/>
    <w:rsid w:val="00C90ACB"/>
    <w:rsid w:val="00C966E6"/>
    <w:rsid w:val="00CA6B1A"/>
    <w:rsid w:val="00CB47A5"/>
    <w:rsid w:val="00CB528E"/>
    <w:rsid w:val="00CB65B9"/>
    <w:rsid w:val="00CB6E9D"/>
    <w:rsid w:val="00CC3851"/>
    <w:rsid w:val="00CC6827"/>
    <w:rsid w:val="00CF05AD"/>
    <w:rsid w:val="00D036AE"/>
    <w:rsid w:val="00D03DA2"/>
    <w:rsid w:val="00D0598D"/>
    <w:rsid w:val="00D0618E"/>
    <w:rsid w:val="00D073A5"/>
    <w:rsid w:val="00D3580D"/>
    <w:rsid w:val="00D43647"/>
    <w:rsid w:val="00D4509A"/>
    <w:rsid w:val="00D466E1"/>
    <w:rsid w:val="00D51D43"/>
    <w:rsid w:val="00D821B0"/>
    <w:rsid w:val="00D87B21"/>
    <w:rsid w:val="00D93F5D"/>
    <w:rsid w:val="00DA1640"/>
    <w:rsid w:val="00DC00B2"/>
    <w:rsid w:val="00DD4994"/>
    <w:rsid w:val="00DD6E88"/>
    <w:rsid w:val="00DE15C1"/>
    <w:rsid w:val="00DF5B60"/>
    <w:rsid w:val="00E072DA"/>
    <w:rsid w:val="00E123E8"/>
    <w:rsid w:val="00E27D33"/>
    <w:rsid w:val="00E329C8"/>
    <w:rsid w:val="00E340E8"/>
    <w:rsid w:val="00E352EB"/>
    <w:rsid w:val="00E41108"/>
    <w:rsid w:val="00E41DFF"/>
    <w:rsid w:val="00E55A1D"/>
    <w:rsid w:val="00E610B2"/>
    <w:rsid w:val="00E65883"/>
    <w:rsid w:val="00E76AA9"/>
    <w:rsid w:val="00E83445"/>
    <w:rsid w:val="00E876C9"/>
    <w:rsid w:val="00E97A0F"/>
    <w:rsid w:val="00EA511F"/>
    <w:rsid w:val="00EA6B43"/>
    <w:rsid w:val="00EC28AB"/>
    <w:rsid w:val="00ED15EC"/>
    <w:rsid w:val="00ED6AF0"/>
    <w:rsid w:val="00EE6403"/>
    <w:rsid w:val="00F10A05"/>
    <w:rsid w:val="00F3578E"/>
    <w:rsid w:val="00F476E0"/>
    <w:rsid w:val="00F53E4A"/>
    <w:rsid w:val="00F6720D"/>
    <w:rsid w:val="00F707E5"/>
    <w:rsid w:val="00F83F17"/>
    <w:rsid w:val="00F843D6"/>
    <w:rsid w:val="00F87B12"/>
    <w:rsid w:val="00FA010E"/>
    <w:rsid w:val="00FA55D3"/>
    <w:rsid w:val="00FB0F63"/>
    <w:rsid w:val="00FC0183"/>
    <w:rsid w:val="00FC6DA0"/>
    <w:rsid w:val="00FE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3D88"/>
  <w15:chartTrackingRefBased/>
  <w15:docId w15:val="{9FECB0D3-0E39-4F75-9A75-0031E552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F3F"/>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link w:val="Heading1Char"/>
    <w:uiPriority w:val="9"/>
    <w:qFormat/>
    <w:rsid w:val="00283F3F"/>
    <w:pPr>
      <w:spacing w:before="99"/>
      <w:ind w:left="110"/>
      <w:outlineLvl w:val="0"/>
    </w:pPr>
    <w:rPr>
      <w:rFonts w:ascii="Bookman Old Style" w:eastAsia="Bookman Old Style" w:hAnsi="Bookman Old Style" w:cs="Bookman Old Style"/>
      <w:sz w:val="33"/>
      <w:szCs w:val="33"/>
    </w:rPr>
  </w:style>
  <w:style w:type="paragraph" w:styleId="Heading2">
    <w:name w:val="heading 2"/>
    <w:basedOn w:val="Normal"/>
    <w:link w:val="Heading2Char"/>
    <w:uiPriority w:val="9"/>
    <w:unhideWhenUsed/>
    <w:qFormat/>
    <w:rsid w:val="00283F3F"/>
    <w:pPr>
      <w:spacing w:before="1"/>
      <w:ind w:left="110"/>
      <w:outlineLvl w:val="1"/>
    </w:pPr>
    <w:rPr>
      <w:rFonts w:ascii="Bookman Old Style" w:eastAsia="Bookman Old Style" w:hAnsi="Bookman Old Style" w:cs="Bookman Old Style"/>
      <w:sz w:val="25"/>
      <w:szCs w:val="25"/>
    </w:rPr>
  </w:style>
  <w:style w:type="paragraph" w:styleId="Heading3">
    <w:name w:val="heading 3"/>
    <w:basedOn w:val="Normal"/>
    <w:link w:val="Heading3Char"/>
    <w:uiPriority w:val="9"/>
    <w:unhideWhenUsed/>
    <w:qFormat/>
    <w:rsid w:val="00283F3F"/>
    <w:pPr>
      <w:ind w:left="1147"/>
      <w:outlineLvl w:val="2"/>
    </w:pPr>
    <w:rPr>
      <w:sz w:val="18"/>
      <w:szCs w:val="18"/>
    </w:rPr>
  </w:style>
  <w:style w:type="paragraph" w:styleId="Heading4">
    <w:name w:val="heading 4"/>
    <w:basedOn w:val="Normal"/>
    <w:link w:val="Heading4Char"/>
    <w:uiPriority w:val="9"/>
    <w:unhideWhenUsed/>
    <w:qFormat/>
    <w:rsid w:val="00283F3F"/>
    <w:pPr>
      <w:ind w:left="309"/>
      <w:outlineLvl w:val="3"/>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3F"/>
    <w:rPr>
      <w:rFonts w:ascii="Bookman Old Style" w:eastAsia="Bookman Old Style" w:hAnsi="Bookman Old Style" w:cs="Bookman Old Style"/>
      <w:kern w:val="0"/>
      <w:sz w:val="33"/>
      <w:szCs w:val="33"/>
      <w14:ligatures w14:val="none"/>
    </w:rPr>
  </w:style>
  <w:style w:type="character" w:customStyle="1" w:styleId="Heading2Char">
    <w:name w:val="Heading 2 Char"/>
    <w:basedOn w:val="DefaultParagraphFont"/>
    <w:link w:val="Heading2"/>
    <w:uiPriority w:val="9"/>
    <w:rsid w:val="00283F3F"/>
    <w:rPr>
      <w:rFonts w:ascii="Bookman Old Style" w:eastAsia="Bookman Old Style" w:hAnsi="Bookman Old Style" w:cs="Bookman Old Style"/>
      <w:kern w:val="0"/>
      <w:sz w:val="25"/>
      <w:szCs w:val="25"/>
      <w14:ligatures w14:val="none"/>
    </w:rPr>
  </w:style>
  <w:style w:type="character" w:customStyle="1" w:styleId="Heading3Char">
    <w:name w:val="Heading 3 Char"/>
    <w:basedOn w:val="DefaultParagraphFont"/>
    <w:link w:val="Heading3"/>
    <w:uiPriority w:val="9"/>
    <w:rsid w:val="00283F3F"/>
    <w:rPr>
      <w:rFonts w:ascii="Cambria" w:eastAsia="Cambria" w:hAnsi="Cambria" w:cs="Cambria"/>
      <w:kern w:val="0"/>
      <w:sz w:val="18"/>
      <w:szCs w:val="18"/>
      <w14:ligatures w14:val="none"/>
    </w:rPr>
  </w:style>
  <w:style w:type="character" w:customStyle="1" w:styleId="Heading4Char">
    <w:name w:val="Heading 4 Char"/>
    <w:basedOn w:val="DefaultParagraphFont"/>
    <w:link w:val="Heading4"/>
    <w:uiPriority w:val="9"/>
    <w:rsid w:val="00283F3F"/>
    <w:rPr>
      <w:rFonts w:ascii="Cambria" w:eastAsia="Cambria" w:hAnsi="Cambria" w:cs="Cambria"/>
      <w:kern w:val="0"/>
      <w:sz w:val="17"/>
      <w:szCs w:val="17"/>
      <w14:ligatures w14:val="none"/>
    </w:rPr>
  </w:style>
  <w:style w:type="paragraph" w:styleId="BodyText">
    <w:name w:val="Body Text"/>
    <w:basedOn w:val="Normal"/>
    <w:link w:val="BodyTextChar"/>
    <w:uiPriority w:val="1"/>
    <w:qFormat/>
    <w:rsid w:val="00283F3F"/>
    <w:rPr>
      <w:sz w:val="17"/>
      <w:szCs w:val="17"/>
    </w:rPr>
  </w:style>
  <w:style w:type="character" w:customStyle="1" w:styleId="BodyTextChar">
    <w:name w:val="Body Text Char"/>
    <w:basedOn w:val="DefaultParagraphFont"/>
    <w:link w:val="BodyText"/>
    <w:uiPriority w:val="1"/>
    <w:rsid w:val="00283F3F"/>
    <w:rPr>
      <w:rFonts w:ascii="Cambria" w:eastAsia="Cambria" w:hAnsi="Cambria" w:cs="Cambria"/>
      <w:kern w:val="0"/>
      <w:sz w:val="17"/>
      <w:szCs w:val="17"/>
      <w14:ligatures w14:val="none"/>
    </w:rPr>
  </w:style>
  <w:style w:type="paragraph" w:styleId="Title">
    <w:name w:val="Title"/>
    <w:basedOn w:val="Normal"/>
    <w:link w:val="TitleChar"/>
    <w:uiPriority w:val="10"/>
    <w:qFormat/>
    <w:rsid w:val="00283F3F"/>
    <w:pPr>
      <w:spacing w:before="83"/>
      <w:ind w:left="110"/>
    </w:pPr>
    <w:rPr>
      <w:rFonts w:ascii="Bookman Old Style" w:eastAsia="Bookman Old Style" w:hAnsi="Bookman Old Style" w:cs="Bookman Old Style"/>
      <w:sz w:val="44"/>
      <w:szCs w:val="44"/>
    </w:rPr>
  </w:style>
  <w:style w:type="character" w:customStyle="1" w:styleId="TitleChar">
    <w:name w:val="Title Char"/>
    <w:basedOn w:val="DefaultParagraphFont"/>
    <w:link w:val="Title"/>
    <w:uiPriority w:val="10"/>
    <w:rsid w:val="00283F3F"/>
    <w:rPr>
      <w:rFonts w:ascii="Bookman Old Style" w:eastAsia="Bookman Old Style" w:hAnsi="Bookman Old Style" w:cs="Bookman Old Style"/>
      <w:kern w:val="0"/>
      <w:sz w:val="44"/>
      <w:szCs w:val="44"/>
      <w14:ligatures w14:val="none"/>
    </w:rPr>
  </w:style>
  <w:style w:type="paragraph" w:styleId="ListParagraph">
    <w:name w:val="List Paragraph"/>
    <w:basedOn w:val="Normal"/>
    <w:uiPriority w:val="1"/>
    <w:qFormat/>
    <w:rsid w:val="00283F3F"/>
    <w:pPr>
      <w:ind w:left="110"/>
    </w:pPr>
  </w:style>
  <w:style w:type="paragraph" w:customStyle="1" w:styleId="TableParagraph">
    <w:name w:val="Table Paragraph"/>
    <w:basedOn w:val="Normal"/>
    <w:uiPriority w:val="1"/>
    <w:qFormat/>
    <w:rsid w:val="00283F3F"/>
  </w:style>
  <w:style w:type="paragraph" w:styleId="Revision">
    <w:name w:val="Revision"/>
    <w:hidden/>
    <w:uiPriority w:val="99"/>
    <w:semiHidden/>
    <w:rsid w:val="00980B35"/>
    <w:pPr>
      <w:spacing w:after="0" w:line="240" w:lineRule="auto"/>
    </w:pPr>
    <w:rPr>
      <w:rFonts w:ascii="Cambria" w:eastAsia="Cambria" w:hAnsi="Cambria" w:cs="Cambria"/>
      <w:kern w:val="0"/>
      <w14:ligatures w14:val="none"/>
    </w:rPr>
  </w:style>
  <w:style w:type="character" w:styleId="CommentReference">
    <w:name w:val="annotation reference"/>
    <w:basedOn w:val="DefaultParagraphFont"/>
    <w:uiPriority w:val="99"/>
    <w:semiHidden/>
    <w:unhideWhenUsed/>
    <w:rsid w:val="00237AC1"/>
    <w:rPr>
      <w:sz w:val="16"/>
      <w:szCs w:val="16"/>
    </w:rPr>
  </w:style>
  <w:style w:type="paragraph" w:styleId="CommentText">
    <w:name w:val="annotation text"/>
    <w:basedOn w:val="Normal"/>
    <w:link w:val="CommentTextChar"/>
    <w:uiPriority w:val="99"/>
    <w:unhideWhenUsed/>
    <w:rsid w:val="00237AC1"/>
    <w:rPr>
      <w:sz w:val="20"/>
      <w:szCs w:val="20"/>
    </w:rPr>
  </w:style>
  <w:style w:type="character" w:customStyle="1" w:styleId="CommentTextChar">
    <w:name w:val="Comment Text Char"/>
    <w:basedOn w:val="DefaultParagraphFont"/>
    <w:link w:val="CommentText"/>
    <w:uiPriority w:val="99"/>
    <w:rsid w:val="00237AC1"/>
    <w:rPr>
      <w:rFonts w:ascii="Cambria" w:eastAsia="Cambria" w:hAnsi="Cambria" w:cs="Cambr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37AC1"/>
    <w:rPr>
      <w:b/>
      <w:bCs/>
    </w:rPr>
  </w:style>
  <w:style w:type="character" w:customStyle="1" w:styleId="CommentSubjectChar">
    <w:name w:val="Comment Subject Char"/>
    <w:basedOn w:val="CommentTextChar"/>
    <w:link w:val="CommentSubject"/>
    <w:uiPriority w:val="99"/>
    <w:semiHidden/>
    <w:rsid w:val="00237AC1"/>
    <w:rPr>
      <w:rFonts w:ascii="Cambria" w:eastAsia="Cambria" w:hAnsi="Cambria" w:cs="Cambria"/>
      <w:b/>
      <w:bCs/>
      <w:kern w:val="0"/>
      <w:sz w:val="20"/>
      <w:szCs w:val="20"/>
      <w14:ligatures w14:val="none"/>
    </w:rPr>
  </w:style>
  <w:style w:type="character" w:styleId="Hyperlink">
    <w:name w:val="Hyperlink"/>
    <w:basedOn w:val="DefaultParagraphFont"/>
    <w:uiPriority w:val="99"/>
    <w:unhideWhenUsed/>
    <w:rsid w:val="00674F25"/>
    <w:rPr>
      <w:color w:val="0563C1" w:themeColor="hyperlink"/>
      <w:u w:val="single"/>
    </w:rPr>
  </w:style>
  <w:style w:type="character" w:styleId="UnresolvedMention">
    <w:name w:val="Unresolved Mention"/>
    <w:basedOn w:val="DefaultParagraphFont"/>
    <w:uiPriority w:val="99"/>
    <w:semiHidden/>
    <w:unhideWhenUsed/>
    <w:rsid w:val="00674F25"/>
    <w:rPr>
      <w:color w:val="605E5C"/>
      <w:shd w:val="clear" w:color="auto" w:fill="E1DFDD"/>
    </w:rPr>
  </w:style>
  <w:style w:type="character" w:styleId="FollowedHyperlink">
    <w:name w:val="FollowedHyperlink"/>
    <w:basedOn w:val="DefaultParagraphFont"/>
    <w:uiPriority w:val="99"/>
    <w:semiHidden/>
    <w:unhideWhenUsed/>
    <w:rsid w:val="002437CF"/>
    <w:rPr>
      <w:color w:val="954F72" w:themeColor="followedHyperlink"/>
      <w:u w:val="single"/>
    </w:rPr>
  </w:style>
  <w:style w:type="character" w:customStyle="1" w:styleId="ui-provider">
    <w:name w:val="ui-provider"/>
    <w:basedOn w:val="DefaultParagraphFont"/>
    <w:rsid w:val="00E6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01-federal-acquisition-regulations-system" TargetMode="External"/><Relationship Id="rId18" Type="http://schemas.openxmlformats.org/officeDocument/2006/relationships/hyperlink" Target="https://usaf.dps.mil/teams/PK-Central/AFCC/afmc_pk_mp_ig/Warrant/SitePages/Warrant-Home.aspx" TargetMode="External"/><Relationship Id="rId26" Type="http://schemas.openxmlformats.org/officeDocument/2006/relationships/hyperlink" Target="https://usaf.dps.mil/sites/AFCC/AQCP/KnowledgeCenter/SitePages/DAFFARS-Templates.aspx" TargetMode="External"/><Relationship Id="rId39" Type="http://schemas.openxmlformats.org/officeDocument/2006/relationships/fontTable" Target="fontTable.xml"/><Relationship Id="rId21" Type="http://schemas.openxmlformats.org/officeDocument/2006/relationships/hyperlink" Target="https://usaf.dps.mil/sites/AFCC/AQCP/KnowledgeCenter/SitePages/DAFFARS-Templates.aspx" TargetMode="External"/><Relationship Id="rId34" Type="http://schemas.openxmlformats.org/officeDocument/2006/relationships/hyperlink" Target="https://usaf.dps.mil/sites/AFCC/AQCP/KnowledgeCenter/SitePages/DAFFARS-Templates.asp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usaf.dps.mil/sites/AFCC/AQCP/KnowledgeCenter/SitePages/DAFFARS-Templates.aspx" TargetMode="External"/><Relationship Id="rId20" Type="http://schemas.openxmlformats.org/officeDocument/2006/relationships/hyperlink" Target="https://www.gsa.gov/forms-library/certificate-appointment" TargetMode="External"/><Relationship Id="rId29" Type="http://schemas.openxmlformats.org/officeDocument/2006/relationships/hyperlink" Target="mailto:afmc.pk.workflow-02@us.af.mi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www.gsa.gov/forms-library/certificate-appointment" TargetMode="External"/><Relationship Id="rId32" Type="http://schemas.openxmlformats.org/officeDocument/2006/relationships/hyperlink" Target="https://icatalog.dau.edu/onlinecatalog/CareerCertGuides.aspx?lvl=4&amp;cfld=3" TargetMode="External"/><Relationship Id="rId37" Type="http://schemas.openxmlformats.org/officeDocument/2006/relationships/hyperlink" Target="https://usaf.dps.mil/:w:/r/sites/AFCC/AQCP/KnowledgeCenter/_layouts/15/Doc.aspx?sourcedoc=%7B23B580FA-FA4B-474E-8791-A687519C908F%7D&amp;file=external_warrant_credential_considerations.docx&amp;action=default&amp;mobileredirect=true" TargetMode="Externa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acquisition.gov/dfars/part-201-federal-acquisition-regulations-system" TargetMode="External"/><Relationship Id="rId23" Type="http://schemas.openxmlformats.org/officeDocument/2006/relationships/hyperlink" Target="https://usaf.dps.mil/teams/PK-Central/AFCC/afmc_pk_mp_ig/Warrant/SitePages/Warrant-Home.aspx" TargetMode="External"/><Relationship Id="rId28" Type="http://schemas.openxmlformats.org/officeDocument/2006/relationships/hyperlink" Target="https://lms-jets.cce.af.mil/moodle/" TargetMode="External"/><Relationship Id="rId36" Type="http://schemas.openxmlformats.org/officeDocument/2006/relationships/hyperlink" Target="https://www.acquisition.gov/dfars/part-201-federal-acquisition-regulations-system" TargetMode="External"/><Relationship Id="rId10" Type="http://schemas.microsoft.com/office/2016/09/relationships/commentsIds" Target="commentsIds.xml"/><Relationship Id="rId19" Type="http://schemas.openxmlformats.org/officeDocument/2006/relationships/hyperlink" Target="mailto:HQ%20AFMC/PKQ%20Workflow%20%3cHQAFMCPK.PKQ.Workflow@us.af.mil%3e" TargetMode="External"/><Relationship Id="rId31" Type="http://schemas.openxmlformats.org/officeDocument/2006/relationships/hyperlink" Target="https://icatalog.dau.edu/onlinecatalog/CareerCertGuides.aspx?lvl=4&amp;cfld=3"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cquisition.gov/daffars/mp5301-federal-acquisition-regulations-system" TargetMode="External"/><Relationship Id="rId22" Type="http://schemas.openxmlformats.org/officeDocument/2006/relationships/hyperlink" Target="https://usaf.dps.mil/sites/AFCC/AQCP/KnowledgeCenter/SitePages/DAFFARS-Templates.aspx" TargetMode="External"/><Relationship Id="rId27" Type="http://schemas.openxmlformats.org/officeDocument/2006/relationships/hyperlink" Target="https://www.acquisition.gov/far/part-15" TargetMode="External"/><Relationship Id="rId30" Type="http://schemas.openxmlformats.org/officeDocument/2006/relationships/hyperlink" Target="https://icatalog.dau.edu/onlinecatalog/CareerCertGuides.aspx?lvl=4&amp;cfld=3" TargetMode="External"/><Relationship Id="rId35" Type="http://schemas.openxmlformats.org/officeDocument/2006/relationships/hyperlink" Target="https://usaf.dps.mil/sites/AFCC/AQCP/KnowledgeCenter/SitePages/DAFFARS-Templates.aspx" TargetMode="External"/><Relationship Id="rId8" Type="http://schemas.openxmlformats.org/officeDocument/2006/relationships/comments" Target="comments.xml"/><Relationship Id="rId3" Type="http://schemas.openxmlformats.org/officeDocument/2006/relationships/customXml" Target="../customXml/item3.xml"/><Relationship Id="rId12" Type="http://schemas.openxmlformats.org/officeDocument/2006/relationships/hyperlink" Target="https://www.acquisition.gov/far/part-1" TargetMode="External"/><Relationship Id="rId17" Type="http://schemas.openxmlformats.org/officeDocument/2006/relationships/hyperlink" Target="https://usaf.dps.mil/sites/AFCC/AQCP/KnowledgeCenter/SitePages/DAFFARS-Templates.aspx" TargetMode="External"/><Relationship Id="rId25" Type="http://schemas.openxmlformats.org/officeDocument/2006/relationships/hyperlink" Target="https://usaf.dps.mil/teams/PK-Central/AFCC/afmc_pk_mp_ig/Warrant/SitePages/Warrant-Home.aspx" TargetMode="External"/><Relationship Id="rId33" Type="http://schemas.openxmlformats.org/officeDocument/2006/relationships/hyperlink" Target="https://usaf.dps.mil/teams/PK-Central/AFCC/afmc_pk_mp_ig/Warrant/SitePages/Warrant-Home.aspx" TargetMode="External"/><Relationship Id="rId38" Type="http://schemas.openxmlformats.org/officeDocument/2006/relationships/hyperlink" Target="https://usaf.dps.mil/sites/AFCC/AQCP/KnowledgeCenter/Documents/Forms/AllItems.aspx?id=%2Fsites%2FAFCC%2FAQCP%2FKnowledgeCenter%2FDocuments%2FAFFARS%5FLibrary%2FAFFARS%5F5301%2FDAF%20DA%20Warrant%20Reciprocity%20MOA%20revision%20%2801%20Dec%202023%29%2Epdf&amp;parent=%2Fsites%2FAFCC%2FAQCP%2FKnowledgeCenter%2FDocuments%2FAFFARS%5FLibrary%2FAFFARS%5F5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EBD71-39CF-46E4-9E7D-0C5ED6FFEDD7}">
  <ds:schemaRefs>
    <ds:schemaRef ds:uri="http://schemas.microsoft.com/office/2006/documentManagement/types"/>
    <ds:schemaRef ds:uri="http://www.w3.org/XML/1998/namespace"/>
    <ds:schemaRef ds:uri="c7b28551-714a-466d-aef6-d2c6ef9e9028"/>
    <ds:schemaRef ds:uri="http://schemas.openxmlformats.org/package/2006/metadata/core-properties"/>
    <ds:schemaRef ds:uri="http://purl.org/dc/elements/1.1/"/>
    <ds:schemaRef ds:uri="494a06ad-f065-438e-b0c5-3c8ee8c1fb4f"/>
    <ds:schemaRef ds:uri="http://purl.org/dc/dcmityp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90A64BC1-E123-4225-A1DA-90FB7C1A6BE9}">
  <ds:schemaRefs>
    <ds:schemaRef ds:uri="http://schemas.microsoft.com/sharepoint/v3/contenttype/forms"/>
  </ds:schemaRefs>
</ds:datastoreItem>
</file>

<file path=customXml/itemProps3.xml><?xml version="1.0" encoding="utf-8"?>
<ds:datastoreItem xmlns:ds="http://schemas.openxmlformats.org/officeDocument/2006/customXml" ds:itemID="{0C30B8BA-F2BE-41FB-B8BE-DFC3783BB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73</TotalTime>
  <Pages>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ROSSI, AMANDA M CIV USAF HAF SAF/AQCP</cp:lastModifiedBy>
  <cp:revision>4</cp:revision>
  <dcterms:created xsi:type="dcterms:W3CDTF">2024-05-17T18:49:00Z</dcterms:created>
  <dcterms:modified xsi:type="dcterms:W3CDTF">2024-05-17T20:56:00Z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0x0101005F6CB6657789CA4CA815033C79B9E083</vt:lpwstr>
  </property>
  <property fmtid="{D5CDD505-2E9C-101B-9397-08002B2CF9AE}" pid="3" name="MediaServiceImageTags">
    <vt:lpwstr/>
  </property>
  <property fmtid="{D5CDD505-2E9C-101B-9397-08002B2CF9AE}" pid="4" name="Order">
    <vt:r8>20400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