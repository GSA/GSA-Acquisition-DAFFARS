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8754" w14:textId="77777777" w:rsidR="00997FD3" w:rsidRDefault="000B1132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MP5349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Termination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Contracts</w:t>
      </w:r>
    </w:p>
    <w:p w14:paraId="187D8755" w14:textId="77777777" w:rsidR="00997FD3" w:rsidRDefault="00997FD3">
      <w:pPr>
        <w:pStyle w:val="BodyText"/>
        <w:spacing w:before="10"/>
        <w:rPr>
          <w:rFonts w:ascii="Bookman Old Style"/>
          <w:b/>
          <w:sz w:val="50"/>
        </w:rPr>
      </w:pPr>
    </w:p>
    <w:commentRangeStart w:id="1"/>
    <w:p w14:paraId="55C7E928" w14:textId="243E357C" w:rsidR="00555AB2" w:rsidRPr="00555AB2" w:rsidRDefault="00555AB2" w:rsidP="00555AB2">
      <w:pPr>
        <w:pStyle w:val="p"/>
        <w:shd w:val="clear" w:color="auto" w:fill="FFFFFF"/>
        <w:textAlignment w:val="baseline"/>
        <w:rPr>
          <w:ins w:id="2" w:author="ROSSI, AMANDA M CIV USAF HAF SAF/AQCP" w:date="2024-05-16T09:50:00Z"/>
          <w:rStyle w:val="Hyperlink"/>
          <w:rFonts w:ascii="open_sansregular" w:hAnsi="open_sansregular"/>
        </w:rPr>
      </w:pPr>
      <w:ins w:id="3" w:author="ROSSI, AMANDA M CIV USAF HAF SAF/AQCP" w:date="2024-05-16T09:50:00Z">
        <w:r>
          <w:rPr>
            <w:rFonts w:ascii="inherit" w:hAnsi="inherit"/>
            <w:color w:val="000000"/>
            <w:bdr w:val="none" w:sz="0" w:space="0" w:color="auto" w:frame="1"/>
          </w:rPr>
          <w:fldChar w:fldCharType="begin"/>
        </w:r>
        <w:r>
          <w:rPr>
            <w:rFonts w:ascii="inherit" w:hAnsi="inherit"/>
            <w:color w:val="000000"/>
            <w:bdr w:val="none" w:sz="0" w:space="0" w:color="auto" w:frame="1"/>
          </w:rPr>
          <w:instrText>HYPERLINK "https://usaf.dps.mil/:u:/r/sites/AFCC/AQCP/KnowledgeCenter/SitePages/5349.aspx" \o "DAFFARS PART 5333 Knowledge Center" \t "_blank"</w:instrText>
        </w:r>
        <w:r>
          <w:rPr>
            <w:rFonts w:ascii="inherit" w:hAnsi="inherit"/>
            <w:color w:val="000000"/>
            <w:bdr w:val="none" w:sz="0" w:space="0" w:color="auto" w:frame="1"/>
          </w:rPr>
        </w:r>
        <w:r>
          <w:rPr>
            <w:rFonts w:ascii="inherit" w:hAnsi="inherit"/>
            <w:color w:val="000000"/>
            <w:bdr w:val="none" w:sz="0" w:space="0" w:color="auto" w:frame="1"/>
          </w:rPr>
          <w:fldChar w:fldCharType="separate"/>
        </w:r>
        <w:r w:rsidRPr="00555AB2">
          <w:rPr>
            <w:rStyle w:val="Hyperlink"/>
            <w:rFonts w:ascii="inherit" w:hAnsi="inherit"/>
            <w:bdr w:val="none" w:sz="0" w:space="0" w:color="auto" w:frame="1"/>
          </w:rPr>
          <w:t>DAFFARS PART 5349 Knowledge Center</w:t>
        </w:r>
      </w:ins>
    </w:p>
    <w:p w14:paraId="714887B5" w14:textId="5FA01F16" w:rsidR="00555AB2" w:rsidRDefault="00555AB2" w:rsidP="00555AB2">
      <w:pPr>
        <w:pStyle w:val="p"/>
        <w:shd w:val="clear" w:color="auto" w:fill="FFFFFF"/>
        <w:textAlignment w:val="baseline"/>
        <w:rPr>
          <w:ins w:id="4" w:author="ROSSI, AMANDA M CIV USAF HAF SAF/AQCP" w:date="2024-05-16T09:48:00Z"/>
          <w:rFonts w:ascii="open_sansregular" w:hAnsi="open_sansregular"/>
          <w:color w:val="000000"/>
        </w:rPr>
      </w:pPr>
      <w:ins w:id="5" w:author="ROSSI, AMANDA M CIV USAF HAF SAF/AQCP" w:date="2024-05-16T09:50:00Z">
        <w:r>
          <w:rPr>
            <w:rFonts w:ascii="inherit" w:hAnsi="inherit"/>
            <w:color w:val="000000"/>
            <w:bdr w:val="none" w:sz="0" w:space="0" w:color="auto" w:frame="1"/>
          </w:rPr>
          <w:fldChar w:fldCharType="end"/>
        </w:r>
        <w:commentRangeEnd w:id="1"/>
        <w:r>
          <w:rPr>
            <w:rStyle w:val="CommentReference"/>
            <w:rFonts w:ascii="Cambria" w:eastAsia="Cambria" w:hAnsi="Cambria" w:cs="Cambria"/>
          </w:rPr>
          <w:commentReference w:id="1"/>
        </w:r>
      </w:ins>
      <w:ins w:id="6" w:author="ROSSI, AMANDA M CIV USAF HAF SAF/AQCP" w:date="2024-05-16T09:48:00Z"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Revised: June 202</w:t>
        </w:r>
      </w:ins>
      <w:ins w:id="7" w:author="ROSSI, AMANDA M CIV USAF HAF SAF/AQCP" w:date="2024-05-16T09:49:00Z"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4</w:t>
        </w:r>
      </w:ins>
    </w:p>
    <w:p w14:paraId="187D8756" w14:textId="57E70C18" w:rsidR="00997FD3" w:rsidDel="00555AB2" w:rsidRDefault="000B1132">
      <w:pPr>
        <w:pStyle w:val="BodyText"/>
        <w:ind w:left="110"/>
        <w:rPr>
          <w:del w:id="8" w:author="ROSSI, AMANDA M CIV USAF HAF SAF/AQCP" w:date="2024-05-16T09:48:00Z"/>
          <w:rFonts w:ascii="Bookman Old Style"/>
          <w:b/>
        </w:rPr>
      </w:pPr>
      <w:del w:id="9" w:author="ROSSI, AMANDA M CIV USAF HAF SAF/AQCP" w:date="2024-05-16T09:48:00Z">
        <w:r w:rsidDel="00555AB2">
          <w:rPr>
            <w:rFonts w:ascii="Bookman Old Style"/>
            <w:b/>
            <w:spacing w:val="-9"/>
          </w:rPr>
          <w:delText>2019</w:delText>
        </w:r>
        <w:r w:rsidDel="00555AB2">
          <w:rPr>
            <w:rFonts w:ascii="Bookman Old Style"/>
            <w:b/>
            <w:spacing w:val="-5"/>
          </w:rPr>
          <w:delText xml:space="preserve"> </w:delText>
        </w:r>
        <w:r w:rsidDel="00555AB2">
          <w:rPr>
            <w:rFonts w:ascii="Bookman Old Style"/>
            <w:b/>
            <w:spacing w:val="-2"/>
          </w:rPr>
          <w:delText>Edition</w:delText>
        </w:r>
      </w:del>
    </w:p>
    <w:p w14:paraId="187D8757" w14:textId="77777777" w:rsidR="00997FD3" w:rsidRDefault="00997FD3">
      <w:pPr>
        <w:pStyle w:val="BodyText"/>
        <w:spacing w:before="9"/>
        <w:rPr>
          <w:rFonts w:ascii="Bookman Old Style"/>
          <w:b/>
          <w:sz w:val="23"/>
        </w:rPr>
      </w:pPr>
    </w:p>
    <w:p w14:paraId="187D8758" w14:textId="77777777" w:rsidR="00997FD3" w:rsidRDefault="00555AB2">
      <w:pPr>
        <w:pStyle w:val="BodyText"/>
        <w:ind w:left="110"/>
      </w:pPr>
      <w:hyperlink w:anchor="_bookmark0" w:history="1">
        <w:r w:rsidR="000B1132">
          <w:rPr>
            <w:color w:val="27314A"/>
            <w:spacing w:val="-2"/>
            <w:w w:val="110"/>
            <w:u w:val="single" w:color="27314A"/>
          </w:rPr>
          <w:t>Subpart MP5349.5 — CONTRACT</w:t>
        </w:r>
        <w:r w:rsidR="000B1132">
          <w:rPr>
            <w:color w:val="27314A"/>
            <w:spacing w:val="-1"/>
            <w:w w:val="110"/>
            <w:u w:val="single" w:color="27314A"/>
          </w:rPr>
          <w:t xml:space="preserve"> </w:t>
        </w:r>
        <w:r w:rsidR="000B1132">
          <w:rPr>
            <w:color w:val="27314A"/>
            <w:spacing w:val="-2"/>
            <w:w w:val="110"/>
            <w:u w:val="single" w:color="27314A"/>
          </w:rPr>
          <w:t>TERMINATION CLAUSES</w:t>
        </w:r>
      </w:hyperlink>
    </w:p>
    <w:p w14:paraId="187D8759" w14:textId="77777777" w:rsidR="00997FD3" w:rsidRDefault="00997FD3">
      <w:pPr>
        <w:pStyle w:val="BodyText"/>
        <w:spacing w:before="9"/>
        <w:rPr>
          <w:sz w:val="15"/>
        </w:rPr>
      </w:pPr>
    </w:p>
    <w:p w14:paraId="187D875A" w14:textId="77777777" w:rsidR="00997FD3" w:rsidRDefault="00555AB2">
      <w:pPr>
        <w:pStyle w:val="BodyText"/>
        <w:spacing w:before="96"/>
        <w:ind w:left="110"/>
      </w:pPr>
      <w:hyperlink w:anchor="_bookmark0" w:history="1">
        <w:r w:rsidR="000B1132">
          <w:rPr>
            <w:color w:val="27314A"/>
            <w:w w:val="105"/>
            <w:u w:val="single" w:color="27314A"/>
          </w:rPr>
          <w:t>MP</w:t>
        </w:r>
        <w:r w:rsidR="000B1132">
          <w:rPr>
            <w:color w:val="27314A"/>
            <w:spacing w:val="14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5349.501-70</w:t>
        </w:r>
        <w:r w:rsidR="000B1132">
          <w:rPr>
            <w:color w:val="27314A"/>
            <w:spacing w:val="15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Special</w:t>
        </w:r>
        <w:r w:rsidR="000B1132">
          <w:rPr>
            <w:color w:val="27314A"/>
            <w:spacing w:val="15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Termination</w:t>
        </w:r>
        <w:r w:rsidR="000B1132">
          <w:rPr>
            <w:color w:val="27314A"/>
            <w:spacing w:val="15"/>
            <w:w w:val="105"/>
            <w:u w:val="single" w:color="27314A"/>
          </w:rPr>
          <w:t xml:space="preserve"> </w:t>
        </w:r>
        <w:r w:rsidR="000B1132">
          <w:rPr>
            <w:color w:val="27314A"/>
            <w:spacing w:val="-4"/>
            <w:w w:val="105"/>
            <w:u w:val="single" w:color="27314A"/>
          </w:rPr>
          <w:t>Costs</w:t>
        </w:r>
      </w:hyperlink>
    </w:p>
    <w:p w14:paraId="187D875B" w14:textId="77777777" w:rsidR="00997FD3" w:rsidRDefault="00997FD3">
      <w:pPr>
        <w:pStyle w:val="BodyText"/>
        <w:spacing w:before="9"/>
        <w:rPr>
          <w:sz w:val="15"/>
        </w:rPr>
      </w:pPr>
    </w:p>
    <w:p w14:paraId="187D875C" w14:textId="77777777" w:rsidR="00997FD3" w:rsidRDefault="00555AB2">
      <w:pPr>
        <w:pStyle w:val="BodyText"/>
        <w:spacing w:before="95"/>
        <w:ind w:left="110"/>
      </w:pPr>
      <w:hyperlink w:anchor="_bookmark0" w:history="1">
        <w:r w:rsidR="000B1132">
          <w:rPr>
            <w:color w:val="27314A"/>
            <w:w w:val="110"/>
            <w:u w:val="single" w:color="27314A"/>
          </w:rPr>
          <w:t>Subpart</w:t>
        </w:r>
        <w:r w:rsidR="000B1132">
          <w:rPr>
            <w:color w:val="27314A"/>
            <w:spacing w:val="-13"/>
            <w:w w:val="110"/>
            <w:u w:val="single" w:color="27314A"/>
          </w:rPr>
          <w:t xml:space="preserve"> </w:t>
        </w:r>
        <w:r w:rsidR="000B1132">
          <w:rPr>
            <w:color w:val="27314A"/>
            <w:w w:val="110"/>
            <w:u w:val="single" w:color="27314A"/>
          </w:rPr>
          <w:t>MP5349.70</w:t>
        </w:r>
        <w:r w:rsidR="000B113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0B1132">
          <w:rPr>
            <w:color w:val="27314A"/>
            <w:w w:val="110"/>
            <w:u w:val="single" w:color="27314A"/>
          </w:rPr>
          <w:t>—</w:t>
        </w:r>
        <w:r w:rsidR="000B113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0B1132">
          <w:rPr>
            <w:color w:val="27314A"/>
            <w:w w:val="110"/>
            <w:u w:val="single" w:color="27314A"/>
          </w:rPr>
          <w:t>SPECIAL</w:t>
        </w:r>
        <w:r w:rsidR="000B1132">
          <w:rPr>
            <w:color w:val="27314A"/>
            <w:spacing w:val="-13"/>
            <w:w w:val="110"/>
            <w:u w:val="single" w:color="27314A"/>
          </w:rPr>
          <w:t xml:space="preserve"> </w:t>
        </w:r>
        <w:r w:rsidR="000B1132">
          <w:rPr>
            <w:color w:val="27314A"/>
            <w:w w:val="110"/>
            <w:u w:val="single" w:color="27314A"/>
          </w:rPr>
          <w:t>TERMINATION</w:t>
        </w:r>
        <w:r w:rsidR="000B113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0B1132">
          <w:rPr>
            <w:color w:val="27314A"/>
            <w:spacing w:val="-2"/>
            <w:w w:val="110"/>
            <w:u w:val="single" w:color="27314A"/>
          </w:rPr>
          <w:t>REQUIREMENTS</w:t>
        </w:r>
      </w:hyperlink>
    </w:p>
    <w:p w14:paraId="187D875D" w14:textId="77777777" w:rsidR="00997FD3" w:rsidRDefault="00997FD3">
      <w:pPr>
        <w:pStyle w:val="BodyText"/>
        <w:spacing w:before="9"/>
        <w:rPr>
          <w:sz w:val="15"/>
        </w:rPr>
      </w:pPr>
    </w:p>
    <w:p w14:paraId="187D875E" w14:textId="77777777" w:rsidR="00997FD3" w:rsidRDefault="00555AB2">
      <w:pPr>
        <w:pStyle w:val="BodyText"/>
        <w:spacing w:before="96"/>
        <w:ind w:left="110"/>
      </w:pPr>
      <w:hyperlink w:anchor="_bookmark0" w:history="1">
        <w:r w:rsidR="000B1132">
          <w:rPr>
            <w:color w:val="27314A"/>
            <w:w w:val="105"/>
            <w:u w:val="single" w:color="27314A"/>
          </w:rPr>
          <w:t>MP5349.7001</w:t>
        </w:r>
        <w:r w:rsidR="000B1132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Congressional</w:t>
        </w:r>
        <w:r w:rsidR="000B1132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Notification</w:t>
        </w:r>
        <w:r w:rsidR="000B1132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on</w:t>
        </w:r>
        <w:r w:rsidR="000B1132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Significant</w:t>
        </w:r>
        <w:r w:rsidR="000B1132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Contract</w:t>
        </w:r>
        <w:r w:rsidR="000B1132">
          <w:rPr>
            <w:color w:val="27314A"/>
            <w:spacing w:val="26"/>
            <w:w w:val="105"/>
            <w:u w:val="single" w:color="27314A"/>
          </w:rPr>
          <w:t xml:space="preserve"> </w:t>
        </w:r>
        <w:r w:rsidR="000B1132">
          <w:rPr>
            <w:color w:val="27314A"/>
            <w:spacing w:val="-2"/>
            <w:w w:val="105"/>
            <w:u w:val="single" w:color="27314A"/>
          </w:rPr>
          <w:t>Terminations</w:t>
        </w:r>
      </w:hyperlink>
    </w:p>
    <w:p w14:paraId="187D875F" w14:textId="77777777" w:rsidR="00997FD3" w:rsidRDefault="00997FD3">
      <w:pPr>
        <w:pStyle w:val="BodyText"/>
        <w:spacing w:before="9"/>
        <w:rPr>
          <w:sz w:val="15"/>
        </w:rPr>
      </w:pPr>
    </w:p>
    <w:p w14:paraId="187D8760" w14:textId="77777777" w:rsidR="00997FD3" w:rsidRDefault="00555AB2">
      <w:pPr>
        <w:pStyle w:val="BodyText"/>
        <w:spacing w:before="95"/>
        <w:ind w:left="110"/>
      </w:pPr>
      <w:hyperlink w:anchor="_bookmark0" w:history="1">
        <w:r w:rsidR="000B1132">
          <w:rPr>
            <w:color w:val="27314A"/>
            <w:w w:val="105"/>
            <w:u w:val="single" w:color="27314A"/>
          </w:rPr>
          <w:t>MP5349.7003</w:t>
        </w:r>
        <w:r w:rsidR="000B113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Notification</w:t>
        </w:r>
        <w:r w:rsidR="000B113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of</w:t>
        </w:r>
        <w:r w:rsidR="000B113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Anticipated</w:t>
        </w:r>
        <w:r w:rsidR="000B113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Terminations</w:t>
        </w:r>
        <w:r w:rsidR="000B113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0B1132">
          <w:rPr>
            <w:color w:val="27314A"/>
            <w:w w:val="105"/>
            <w:u w:val="single" w:color="27314A"/>
          </w:rPr>
          <w:t>or</w:t>
        </w:r>
        <w:r w:rsidR="000B113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0B1132">
          <w:rPr>
            <w:color w:val="27314A"/>
            <w:spacing w:val="-2"/>
            <w:w w:val="105"/>
            <w:u w:val="single" w:color="27314A"/>
          </w:rPr>
          <w:t>Reductions</w:t>
        </w:r>
      </w:hyperlink>
    </w:p>
    <w:p w14:paraId="187D8761" w14:textId="77777777" w:rsidR="00997FD3" w:rsidRDefault="00997FD3">
      <w:pPr>
        <w:pStyle w:val="BodyText"/>
        <w:rPr>
          <w:sz w:val="20"/>
        </w:rPr>
      </w:pPr>
    </w:p>
    <w:p w14:paraId="187D8762" w14:textId="77777777" w:rsidR="00997FD3" w:rsidRDefault="00997FD3">
      <w:pPr>
        <w:pStyle w:val="BodyText"/>
        <w:spacing w:before="8"/>
        <w:rPr>
          <w:sz w:val="17"/>
        </w:rPr>
      </w:pPr>
    </w:p>
    <w:p w14:paraId="187D8763" w14:textId="77777777" w:rsidR="00997FD3" w:rsidRDefault="000B1132">
      <w:pPr>
        <w:pStyle w:val="Heading1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MP5349.5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TERMINATION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CLAUSES</w:t>
      </w:r>
    </w:p>
    <w:p w14:paraId="187D8764" w14:textId="77777777" w:rsidR="00997FD3" w:rsidRDefault="00997FD3">
      <w:pPr>
        <w:pStyle w:val="BodyText"/>
        <w:spacing w:before="1"/>
        <w:rPr>
          <w:rFonts w:ascii="Bookman Old Style"/>
          <w:b/>
          <w:sz w:val="44"/>
        </w:rPr>
      </w:pPr>
    </w:p>
    <w:p w14:paraId="187D8765" w14:textId="77777777" w:rsidR="00997FD3" w:rsidRDefault="000B1132">
      <w:pPr>
        <w:pStyle w:val="Heading2"/>
        <w:rPr>
          <w:b/>
        </w:rPr>
      </w:pPr>
      <w:r>
        <w:rPr>
          <w:b/>
        </w:rPr>
        <w:t>MP</w:t>
      </w:r>
      <w:r>
        <w:rPr>
          <w:b/>
          <w:spacing w:val="-19"/>
        </w:rPr>
        <w:t xml:space="preserve"> </w:t>
      </w:r>
      <w:r>
        <w:rPr>
          <w:b/>
        </w:rPr>
        <w:t>5349.501-70</w:t>
      </w:r>
      <w:r>
        <w:rPr>
          <w:b/>
          <w:spacing w:val="-17"/>
        </w:rPr>
        <w:t xml:space="preserve"> </w:t>
      </w:r>
      <w:r>
        <w:rPr>
          <w:b/>
        </w:rPr>
        <w:t>Special</w:t>
      </w:r>
      <w:r>
        <w:rPr>
          <w:b/>
          <w:spacing w:val="-17"/>
        </w:rPr>
        <w:t xml:space="preserve"> </w:t>
      </w:r>
      <w:r>
        <w:rPr>
          <w:b/>
        </w:rPr>
        <w:t>Termination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Costs</w:t>
      </w:r>
    </w:p>
    <w:p w14:paraId="187D8766" w14:textId="77777777" w:rsidR="00997FD3" w:rsidRDefault="00997FD3">
      <w:pPr>
        <w:pStyle w:val="BodyText"/>
        <w:spacing w:before="4"/>
        <w:rPr>
          <w:rFonts w:ascii="Bookman Old Style"/>
          <w:b/>
          <w:sz w:val="42"/>
        </w:rPr>
      </w:pPr>
    </w:p>
    <w:p w14:paraId="187D8767" w14:textId="77777777" w:rsidR="00997FD3" w:rsidRDefault="000B1132">
      <w:pPr>
        <w:pStyle w:val="ListParagraph"/>
        <w:numPr>
          <w:ilvl w:val="0"/>
          <w:numId w:val="2"/>
        </w:numPr>
        <w:tabs>
          <w:tab w:val="left" w:pos="442"/>
        </w:tabs>
        <w:spacing w:line="271" w:lineRule="auto"/>
        <w:ind w:right="100" w:firstLine="0"/>
      </w:pPr>
      <w:r>
        <w:rPr>
          <w:w w:val="105"/>
        </w:rPr>
        <w:t>Contracting</w:t>
      </w:r>
      <w:r>
        <w:rPr>
          <w:spacing w:val="26"/>
          <w:w w:val="105"/>
        </w:rPr>
        <w:t xml:space="preserve"> </w:t>
      </w:r>
      <w:r>
        <w:rPr>
          <w:w w:val="105"/>
        </w:rPr>
        <w:t>officers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refer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Volume</w:t>
      </w:r>
      <w:r>
        <w:rPr>
          <w:spacing w:val="26"/>
          <w:w w:val="105"/>
        </w:rPr>
        <w:t xml:space="preserve"> </w:t>
      </w:r>
      <w:r>
        <w:rPr>
          <w:w w:val="105"/>
        </w:rPr>
        <w:t>2A,</w:t>
      </w:r>
      <w:r>
        <w:rPr>
          <w:spacing w:val="26"/>
          <w:w w:val="105"/>
        </w:rPr>
        <w:t xml:space="preserve"> </w:t>
      </w:r>
      <w:r>
        <w:rPr>
          <w:w w:val="105"/>
        </w:rPr>
        <w:t>Chapter</w:t>
      </w:r>
      <w:r>
        <w:rPr>
          <w:spacing w:val="26"/>
          <w:w w:val="105"/>
        </w:rPr>
        <w:t xml:space="preserve"> </w:t>
      </w:r>
      <w:r>
        <w:rPr>
          <w:w w:val="105"/>
        </w:rPr>
        <w:t>1,</w:t>
      </w:r>
      <w:r>
        <w:rPr>
          <w:spacing w:val="26"/>
          <w:w w:val="105"/>
        </w:rPr>
        <w:t xml:space="preserve"> </w:t>
      </w:r>
      <w:r>
        <w:rPr>
          <w:w w:val="105"/>
        </w:rPr>
        <w:t>paragraph</w:t>
      </w:r>
      <w:r>
        <w:rPr>
          <w:spacing w:val="26"/>
          <w:w w:val="105"/>
        </w:rPr>
        <w:t xml:space="preserve"> </w:t>
      </w:r>
      <w:r>
        <w:rPr>
          <w:w w:val="105"/>
        </w:rPr>
        <w:t>2.14.3.2.1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hyperlink r:id="rId12">
        <w:r>
          <w:rPr>
            <w:color w:val="27314A"/>
            <w:w w:val="105"/>
            <w:u w:val="single" w:color="27314A"/>
          </w:rPr>
          <w:t>DoD</w:t>
        </w:r>
        <w:r>
          <w:rPr>
            <w:color w:val="27314A"/>
            <w:spacing w:val="2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7000.14-R,</w:t>
        </w:r>
      </w:hyperlink>
      <w:r>
        <w:rPr>
          <w:color w:val="27314A"/>
          <w:w w:val="105"/>
        </w:rPr>
        <w:t xml:space="preserve"> </w:t>
      </w:r>
      <w:hyperlink r:id="rId13">
        <w:r>
          <w:rPr>
            <w:color w:val="27314A"/>
            <w:w w:val="105"/>
            <w:u w:val="single" w:color="27314A"/>
          </w:rPr>
          <w:t>DoD Financial Management Regulation</w:t>
        </w:r>
      </w:hyperlink>
      <w:r>
        <w:rPr>
          <w:w w:val="105"/>
        </w:rPr>
        <w:t>, for Congressional notification and additional approval</w:t>
      </w:r>
      <w:r>
        <w:rPr>
          <w:spacing w:val="8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Special</w:t>
      </w:r>
      <w:r>
        <w:rPr>
          <w:spacing w:val="40"/>
          <w:w w:val="105"/>
        </w:rPr>
        <w:t xml:space="preserve"> </w:t>
      </w:r>
      <w:r>
        <w:rPr>
          <w:w w:val="105"/>
        </w:rPr>
        <w:t>Termination</w:t>
      </w:r>
      <w:r>
        <w:rPr>
          <w:spacing w:val="40"/>
          <w:w w:val="105"/>
        </w:rPr>
        <w:t xml:space="preserve"> </w:t>
      </w:r>
      <w:r>
        <w:rPr>
          <w:w w:val="105"/>
        </w:rPr>
        <w:t>Cost</w:t>
      </w:r>
      <w:r>
        <w:rPr>
          <w:spacing w:val="40"/>
          <w:w w:val="105"/>
        </w:rPr>
        <w:t xml:space="preserve"> </w:t>
      </w:r>
      <w:r>
        <w:rPr>
          <w:w w:val="105"/>
        </w:rPr>
        <w:t>Clauses</w:t>
      </w:r>
      <w:r>
        <w:rPr>
          <w:spacing w:val="40"/>
          <w:w w:val="105"/>
        </w:rPr>
        <w:t xml:space="preserve"> </w:t>
      </w:r>
      <w:r>
        <w:rPr>
          <w:w w:val="105"/>
        </w:rPr>
        <w:t>(STCC).</w:t>
      </w:r>
      <w:r>
        <w:rPr>
          <w:spacing w:val="40"/>
          <w:w w:val="105"/>
        </w:rPr>
        <w:t xml:space="preserve"> </w:t>
      </w:r>
      <w:r>
        <w:rPr>
          <w:w w:val="105"/>
        </w:rPr>
        <w:t>Because</w:t>
      </w:r>
      <w:r>
        <w:rPr>
          <w:spacing w:val="40"/>
          <w:w w:val="105"/>
        </w:rPr>
        <w:t xml:space="preserve"> </w:t>
      </w:r>
      <w:r>
        <w:rPr>
          <w:w w:val="105"/>
        </w:rPr>
        <w:t>STCCs</w:t>
      </w:r>
      <w:r>
        <w:rPr>
          <w:spacing w:val="40"/>
          <w:w w:val="105"/>
        </w:rPr>
        <w:t xml:space="preserve"> </w:t>
      </w:r>
      <w:r>
        <w:rPr>
          <w:w w:val="105"/>
        </w:rPr>
        <w:t>require</w:t>
      </w:r>
      <w:r>
        <w:rPr>
          <w:spacing w:val="40"/>
          <w:w w:val="105"/>
        </w:rPr>
        <w:t xml:space="preserve"> </w:t>
      </w:r>
      <w:r>
        <w:rPr>
          <w:w w:val="105"/>
        </w:rPr>
        <w:t>special notification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Congress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entail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long</w:t>
      </w:r>
      <w:r>
        <w:rPr>
          <w:spacing w:val="26"/>
          <w:w w:val="105"/>
        </w:rPr>
        <w:t xml:space="preserve"> </w:t>
      </w:r>
      <w:r>
        <w:rPr>
          <w:w w:val="105"/>
        </w:rPr>
        <w:t>approval</w:t>
      </w:r>
      <w:r>
        <w:rPr>
          <w:spacing w:val="26"/>
          <w:w w:val="105"/>
        </w:rPr>
        <w:t xml:space="preserve"> </w:t>
      </w:r>
      <w:r>
        <w:rPr>
          <w:w w:val="105"/>
        </w:rPr>
        <w:t>process</w:t>
      </w:r>
      <w:r>
        <w:rPr>
          <w:spacing w:val="26"/>
          <w:w w:val="105"/>
        </w:rPr>
        <w:t xml:space="preserve"> </w:t>
      </w:r>
      <w:r>
        <w:rPr>
          <w:w w:val="105"/>
        </w:rPr>
        <w:t>over</w:t>
      </w:r>
      <w:r>
        <w:rPr>
          <w:spacing w:val="26"/>
          <w:w w:val="105"/>
        </w:rPr>
        <w:t xml:space="preserve"> </w:t>
      </w:r>
      <w:r>
        <w:rPr>
          <w:w w:val="105"/>
        </w:rPr>
        <w:t>which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Department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Air Force has little control, the contracting officer should allow Headquarters Air Force Staff sufficient</w:t>
      </w:r>
      <w:r>
        <w:rPr>
          <w:spacing w:val="80"/>
          <w:w w:val="150"/>
        </w:rPr>
        <w:t xml:space="preserve"> </w:t>
      </w:r>
      <w:r>
        <w:rPr>
          <w:w w:val="105"/>
        </w:rPr>
        <w:t>time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process</w:t>
      </w:r>
      <w:r>
        <w:rPr>
          <w:spacing w:val="32"/>
          <w:w w:val="105"/>
        </w:rPr>
        <w:t xml:space="preserve"> </w:t>
      </w:r>
      <w:r>
        <w:rPr>
          <w:w w:val="105"/>
        </w:rPr>
        <w:t>requests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4"/>
          <w:w w:val="105"/>
        </w:rPr>
        <w:t xml:space="preserve"> </w:t>
      </w:r>
      <w:hyperlink r:id="rId14" w:anchor="DFARS-252.249-7000">
        <w:r>
          <w:rPr>
            <w:color w:val="27314A"/>
            <w:w w:val="105"/>
            <w:u w:val="single" w:color="27314A"/>
          </w:rPr>
          <w:t>DFARS</w:t>
        </w:r>
        <w:r>
          <w:rPr>
            <w:color w:val="27314A"/>
            <w:spacing w:val="32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252.249-7000</w:t>
        </w:r>
      </w:hyperlink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Special</w:t>
      </w:r>
      <w:r>
        <w:rPr>
          <w:spacing w:val="32"/>
          <w:w w:val="105"/>
        </w:rPr>
        <w:t xml:space="preserve"> </w:t>
      </w:r>
      <w:r>
        <w:rPr>
          <w:w w:val="105"/>
        </w:rPr>
        <w:t>Termination</w:t>
      </w:r>
      <w:r>
        <w:rPr>
          <w:spacing w:val="32"/>
          <w:w w:val="105"/>
        </w:rPr>
        <w:t xml:space="preserve"> </w:t>
      </w:r>
      <w:r>
        <w:rPr>
          <w:w w:val="105"/>
        </w:rPr>
        <w:t>Costs</w:t>
      </w:r>
      <w:r>
        <w:rPr>
          <w:spacing w:val="32"/>
          <w:w w:val="105"/>
        </w:rPr>
        <w:t xml:space="preserve"> </w:t>
      </w:r>
      <w:r>
        <w:rPr>
          <w:w w:val="105"/>
        </w:rPr>
        <w:t>(i.e.,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less</w:t>
      </w:r>
      <w:r>
        <w:rPr>
          <w:spacing w:val="32"/>
          <w:w w:val="105"/>
        </w:rPr>
        <w:t xml:space="preserve"> </w:t>
      </w:r>
      <w:r>
        <w:rPr>
          <w:w w:val="105"/>
        </w:rPr>
        <w:t>than 90 days prior to contract award). The request must include the following:</w:t>
      </w:r>
    </w:p>
    <w:p w14:paraId="187D8768" w14:textId="77777777" w:rsidR="00997FD3" w:rsidRDefault="00997FD3">
      <w:pPr>
        <w:pStyle w:val="BodyText"/>
        <w:spacing w:before="4"/>
        <w:rPr>
          <w:sz w:val="21"/>
        </w:rPr>
      </w:pPr>
    </w:p>
    <w:p w14:paraId="187D8769" w14:textId="77777777" w:rsidR="00997FD3" w:rsidRDefault="000B1132">
      <w:pPr>
        <w:pStyle w:val="ListParagraph"/>
        <w:numPr>
          <w:ilvl w:val="1"/>
          <w:numId w:val="2"/>
        </w:numPr>
        <w:tabs>
          <w:tab w:val="left" w:pos="388"/>
        </w:tabs>
        <w:spacing w:line="271" w:lineRule="auto"/>
        <w:ind w:right="175" w:firstLine="0"/>
      </w:pPr>
      <w:r>
        <w:rPr>
          <w:w w:val="105"/>
        </w:rPr>
        <w:t xml:space="preserve">A detailed breakdown of applicable cost categories in the clause at </w:t>
      </w:r>
      <w:hyperlink r:id="rId15" w:anchor="DFARS-252.249-7000">
        <w:r>
          <w:rPr>
            <w:color w:val="27314A"/>
            <w:w w:val="105"/>
            <w:u w:val="single" w:color="27314A"/>
          </w:rPr>
          <w:t>DFARS 252.249-7000, (a)(1)</w:t>
        </w:r>
      </w:hyperlink>
      <w:r>
        <w:rPr>
          <w:color w:val="27314A"/>
          <w:spacing w:val="40"/>
          <w:w w:val="105"/>
        </w:rPr>
        <w:t xml:space="preserve"> </w:t>
      </w:r>
      <w:hyperlink r:id="rId16" w:anchor="DFARS-252.249-7000">
        <w:r>
          <w:rPr>
            <w:color w:val="27314A"/>
            <w:w w:val="105"/>
            <w:u w:val="single" w:color="27314A"/>
          </w:rPr>
          <w:t>through</w:t>
        </w:r>
        <w:r>
          <w:rPr>
            <w:color w:val="27314A"/>
            <w:spacing w:val="1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(5)</w:t>
        </w:r>
      </w:hyperlink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includes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reasons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anticipated</w:t>
      </w:r>
      <w:r>
        <w:rPr>
          <w:spacing w:val="18"/>
          <w:w w:val="105"/>
        </w:rPr>
        <w:t xml:space="preserve"> </w:t>
      </w:r>
      <w:r>
        <w:rPr>
          <w:w w:val="105"/>
        </w:rPr>
        <w:t>incurrence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costs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category;</w:t>
      </w:r>
    </w:p>
    <w:p w14:paraId="187D876A" w14:textId="77777777" w:rsidR="00997FD3" w:rsidRDefault="00997FD3">
      <w:pPr>
        <w:pStyle w:val="BodyText"/>
        <w:spacing w:before="1"/>
        <w:rPr>
          <w:sz w:val="21"/>
        </w:rPr>
      </w:pPr>
    </w:p>
    <w:p w14:paraId="187D876B" w14:textId="77777777" w:rsidR="00997FD3" w:rsidRDefault="000B1132">
      <w:pPr>
        <w:pStyle w:val="ListParagraph"/>
        <w:numPr>
          <w:ilvl w:val="1"/>
          <w:numId w:val="2"/>
        </w:numPr>
        <w:tabs>
          <w:tab w:val="left" w:pos="450"/>
        </w:tabs>
        <w:spacing w:line="271" w:lineRule="auto"/>
        <w:ind w:right="246" w:firstLine="0"/>
      </w:pPr>
      <w:r>
        <w:rPr>
          <w:w w:val="105"/>
        </w:rPr>
        <w:t>Information on the financial and program need for the clause including an assessment of the</w:t>
      </w:r>
      <w:r>
        <w:rPr>
          <w:spacing w:val="40"/>
          <w:w w:val="105"/>
        </w:rPr>
        <w:t xml:space="preserve"> </w:t>
      </w:r>
      <w:r>
        <w:rPr>
          <w:w w:val="105"/>
        </w:rPr>
        <w:t>contractor's</w:t>
      </w:r>
      <w:r>
        <w:rPr>
          <w:spacing w:val="16"/>
          <w:w w:val="105"/>
        </w:rPr>
        <w:t xml:space="preserve"> </w:t>
      </w:r>
      <w:r>
        <w:rPr>
          <w:w w:val="105"/>
        </w:rPr>
        <w:t>financial</w:t>
      </w:r>
      <w:r>
        <w:rPr>
          <w:spacing w:val="16"/>
          <w:w w:val="105"/>
        </w:rPr>
        <w:t xml:space="preserve"> </w:t>
      </w:r>
      <w:r>
        <w:rPr>
          <w:w w:val="105"/>
        </w:rPr>
        <w:t>position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impact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failure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receive</w:t>
      </w:r>
      <w:r>
        <w:rPr>
          <w:spacing w:val="16"/>
          <w:w w:val="105"/>
        </w:rPr>
        <w:t xml:space="preserve"> </w:t>
      </w:r>
      <w:r>
        <w:rPr>
          <w:w w:val="105"/>
        </w:rPr>
        <w:t>authority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clause;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</w:p>
    <w:p w14:paraId="187D876C" w14:textId="77777777" w:rsidR="00997FD3" w:rsidRDefault="00997FD3">
      <w:pPr>
        <w:pStyle w:val="BodyText"/>
        <w:spacing w:before="1"/>
        <w:rPr>
          <w:sz w:val="21"/>
        </w:rPr>
      </w:pPr>
    </w:p>
    <w:p w14:paraId="187D876D" w14:textId="77777777" w:rsidR="00997FD3" w:rsidRDefault="000B1132">
      <w:pPr>
        <w:pStyle w:val="ListParagraph"/>
        <w:numPr>
          <w:ilvl w:val="1"/>
          <w:numId w:val="2"/>
        </w:numPr>
        <w:tabs>
          <w:tab w:val="left" w:pos="512"/>
        </w:tabs>
        <w:spacing w:line="271" w:lineRule="auto"/>
        <w:ind w:right="657" w:firstLine="0"/>
      </w:pPr>
      <w:r>
        <w:rPr>
          <w:w w:val="105"/>
        </w:rPr>
        <w:t>Clear evidence that only costs that arise directly from a termination would be compensated under the clause. Costs that would be incurred by the Government, regardless of whether a</w:t>
      </w:r>
      <w:r>
        <w:rPr>
          <w:spacing w:val="80"/>
          <w:w w:val="105"/>
        </w:rPr>
        <w:t xml:space="preserve"> </w:t>
      </w:r>
      <w:r>
        <w:rPr>
          <w:w w:val="105"/>
        </w:rPr>
        <w:t>termination occurs, must not be covered by a STCC.</w:t>
      </w:r>
    </w:p>
    <w:p w14:paraId="187D876E" w14:textId="77777777" w:rsidR="00997FD3" w:rsidRDefault="00997FD3">
      <w:pPr>
        <w:pStyle w:val="BodyText"/>
        <w:rPr>
          <w:sz w:val="26"/>
        </w:rPr>
      </w:pPr>
    </w:p>
    <w:p w14:paraId="187D876F" w14:textId="193C3FA0" w:rsidR="00997FD3" w:rsidRDefault="000B1132">
      <w:pPr>
        <w:pStyle w:val="Heading1"/>
        <w:spacing w:before="203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MP5349.70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TERMINATION REQUIREMENTS</w:t>
      </w:r>
      <w:r w:rsidR="00855225">
        <w:rPr>
          <w:b/>
          <w:spacing w:val="-2"/>
        </w:rPr>
        <w:t xml:space="preserve"> </w:t>
      </w:r>
    </w:p>
    <w:p w14:paraId="187D8770" w14:textId="77777777" w:rsidR="00997FD3" w:rsidRDefault="00997FD3">
      <w:pPr>
        <w:pStyle w:val="BodyText"/>
        <w:spacing w:before="6"/>
        <w:rPr>
          <w:rFonts w:ascii="Bookman Old Style"/>
          <w:b/>
          <w:sz w:val="39"/>
        </w:rPr>
      </w:pPr>
    </w:p>
    <w:p w14:paraId="187D8771" w14:textId="382461DF" w:rsidR="00997FD3" w:rsidRDefault="000B1132">
      <w:pPr>
        <w:pStyle w:val="Heading2"/>
        <w:spacing w:line="280" w:lineRule="auto"/>
        <w:ind w:right="285"/>
        <w:rPr>
          <w:b/>
        </w:rPr>
      </w:pPr>
      <w:r>
        <w:rPr>
          <w:b/>
        </w:rPr>
        <w:t>MP5349.7001</w:t>
      </w:r>
      <w:r>
        <w:rPr>
          <w:b/>
          <w:spacing w:val="-6"/>
        </w:rPr>
        <w:t xml:space="preserve"> </w:t>
      </w:r>
      <w:r>
        <w:rPr>
          <w:b/>
        </w:rPr>
        <w:t>Congressional</w:t>
      </w:r>
      <w:r>
        <w:rPr>
          <w:b/>
          <w:spacing w:val="-6"/>
        </w:rPr>
        <w:t xml:space="preserve"> </w:t>
      </w:r>
      <w:r>
        <w:rPr>
          <w:b/>
        </w:rPr>
        <w:t>Notification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Significant</w:t>
      </w:r>
      <w:r>
        <w:rPr>
          <w:b/>
          <w:spacing w:val="-6"/>
        </w:rPr>
        <w:t xml:space="preserve"> </w:t>
      </w:r>
      <w:r>
        <w:rPr>
          <w:b/>
        </w:rPr>
        <w:t xml:space="preserve">Contract </w:t>
      </w:r>
      <w:r>
        <w:rPr>
          <w:b/>
          <w:spacing w:val="-2"/>
        </w:rPr>
        <w:t>Terminations</w:t>
      </w:r>
      <w:r w:rsidR="00855225">
        <w:rPr>
          <w:b/>
          <w:spacing w:val="-2"/>
        </w:rPr>
        <w:t xml:space="preserve"> </w:t>
      </w:r>
    </w:p>
    <w:p w14:paraId="187D8772" w14:textId="66CB7616" w:rsidR="00997FD3" w:rsidRDefault="00997FD3">
      <w:pPr>
        <w:pStyle w:val="BodyText"/>
        <w:spacing w:before="2"/>
        <w:rPr>
          <w:rFonts w:ascii="Bookman Old Style"/>
          <w:b/>
          <w:sz w:val="38"/>
        </w:rPr>
      </w:pPr>
    </w:p>
    <w:p w14:paraId="187D8773" w14:textId="7FE68FB0" w:rsidR="00997FD3" w:rsidRDefault="000B1132">
      <w:pPr>
        <w:pStyle w:val="BodyText"/>
        <w:spacing w:before="1" w:line="271" w:lineRule="auto"/>
        <w:ind w:left="110" w:right="285"/>
      </w:pPr>
      <w:r>
        <w:rPr>
          <w:w w:val="105"/>
        </w:rPr>
        <w:t>(3)(v) “Contract price of the items terminated” means the contract price of the supplies or services</w:t>
      </w:r>
      <w:r>
        <w:rPr>
          <w:spacing w:val="40"/>
          <w:w w:val="105"/>
        </w:rPr>
        <w:t xml:space="preserve"> </w:t>
      </w:r>
      <w:r>
        <w:rPr>
          <w:w w:val="105"/>
        </w:rPr>
        <w:lastRenderedPageBreak/>
        <w:t>not yet accepted that are being terminated. The contracting officer must not adjust this amount</w:t>
      </w:r>
      <w:r>
        <w:rPr>
          <w:spacing w:val="80"/>
          <w:w w:val="105"/>
        </w:rPr>
        <w:t xml:space="preserve"> </w:t>
      </w:r>
      <w:r>
        <w:rPr>
          <w:w w:val="105"/>
        </w:rPr>
        <w:t>downward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progress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advance</w:t>
      </w:r>
      <w:r>
        <w:rPr>
          <w:spacing w:val="30"/>
          <w:w w:val="105"/>
        </w:rPr>
        <w:t xml:space="preserve"> </w:t>
      </w:r>
      <w:r>
        <w:rPr>
          <w:w w:val="105"/>
        </w:rPr>
        <w:t>payments,</w:t>
      </w:r>
      <w:r>
        <w:rPr>
          <w:spacing w:val="30"/>
          <w:w w:val="105"/>
        </w:rPr>
        <w:t xml:space="preserve"> </w:t>
      </w:r>
      <w:r>
        <w:rPr>
          <w:w w:val="105"/>
        </w:rPr>
        <w:t>accepted</w:t>
      </w:r>
      <w:r>
        <w:rPr>
          <w:spacing w:val="30"/>
          <w:w w:val="105"/>
        </w:rPr>
        <w:t xml:space="preserve"> </w:t>
      </w:r>
      <w:r>
        <w:rPr>
          <w:w w:val="105"/>
        </w:rPr>
        <w:t>vouchered</w:t>
      </w:r>
      <w:r>
        <w:rPr>
          <w:spacing w:val="30"/>
          <w:w w:val="105"/>
        </w:rPr>
        <w:t xml:space="preserve"> </w:t>
      </w:r>
      <w:r>
        <w:rPr>
          <w:w w:val="105"/>
        </w:rPr>
        <w:t>costs,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less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full</w:t>
      </w:r>
      <w:r>
        <w:rPr>
          <w:spacing w:val="30"/>
          <w:w w:val="105"/>
        </w:rPr>
        <w:t xml:space="preserve"> </w:t>
      </w:r>
      <w:r>
        <w:rPr>
          <w:w w:val="105"/>
        </w:rPr>
        <w:t>funding</w:t>
      </w:r>
    </w:p>
    <w:p w14:paraId="187D8774" w14:textId="4B2357B6" w:rsidR="00997FD3" w:rsidRDefault="00997FD3">
      <w:pPr>
        <w:spacing w:line="271" w:lineRule="auto"/>
        <w:sectPr w:rsidR="00997FD3">
          <w:type w:val="continuous"/>
          <w:pgSz w:w="11910" w:h="16840"/>
          <w:pgMar w:top="840" w:right="780" w:bottom="280" w:left="740" w:header="720" w:footer="720" w:gutter="0"/>
          <w:cols w:space="720"/>
        </w:sectPr>
      </w:pPr>
    </w:p>
    <w:p w14:paraId="187D8775" w14:textId="66AD17AC" w:rsidR="00997FD3" w:rsidRDefault="000B1132">
      <w:pPr>
        <w:pStyle w:val="BodyText"/>
        <w:spacing w:before="82" w:line="271" w:lineRule="auto"/>
        <w:ind w:left="110"/>
      </w:pPr>
      <w:r>
        <w:rPr>
          <w:w w:val="105"/>
        </w:rPr>
        <w:lastRenderedPageBreak/>
        <w:t xml:space="preserve">and should use estimates when un-priced contract actions are being terminated, or when otherwise </w:t>
      </w:r>
      <w:r>
        <w:rPr>
          <w:spacing w:val="-2"/>
          <w:w w:val="105"/>
        </w:rPr>
        <w:t>necessary.</w:t>
      </w:r>
    </w:p>
    <w:p w14:paraId="187D8776" w14:textId="77777777" w:rsidR="00997FD3" w:rsidRDefault="00997FD3">
      <w:pPr>
        <w:pStyle w:val="BodyText"/>
        <w:rPr>
          <w:sz w:val="26"/>
        </w:rPr>
      </w:pPr>
    </w:p>
    <w:p w14:paraId="187D8777" w14:textId="77777777" w:rsidR="00997FD3" w:rsidRDefault="000B1132">
      <w:pPr>
        <w:pStyle w:val="Heading2"/>
        <w:spacing w:before="170"/>
        <w:rPr>
          <w:b/>
        </w:rPr>
      </w:pPr>
      <w:r>
        <w:rPr>
          <w:b/>
        </w:rPr>
        <w:t>MP5349.7003</w:t>
      </w:r>
      <w:r>
        <w:rPr>
          <w:b/>
          <w:spacing w:val="-16"/>
        </w:rPr>
        <w:t xml:space="preserve"> </w:t>
      </w:r>
      <w:r>
        <w:rPr>
          <w:b/>
        </w:rPr>
        <w:t>Notification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Anticipated</w:t>
      </w:r>
      <w:r>
        <w:rPr>
          <w:b/>
          <w:spacing w:val="-16"/>
        </w:rPr>
        <w:t xml:space="preserve"> </w:t>
      </w:r>
      <w:r>
        <w:rPr>
          <w:b/>
        </w:rPr>
        <w:t>Terminations</w:t>
      </w:r>
      <w:r>
        <w:rPr>
          <w:b/>
          <w:spacing w:val="-16"/>
        </w:rPr>
        <w:t xml:space="preserve"> </w:t>
      </w:r>
      <w:r>
        <w:rPr>
          <w:b/>
        </w:rPr>
        <w:t>or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Reductions</w:t>
      </w:r>
    </w:p>
    <w:p w14:paraId="187D8778" w14:textId="77777777" w:rsidR="00997FD3" w:rsidRDefault="00997FD3">
      <w:pPr>
        <w:pStyle w:val="BodyText"/>
        <w:spacing w:before="4"/>
        <w:rPr>
          <w:rFonts w:ascii="Bookman Old Style"/>
          <w:b/>
          <w:sz w:val="42"/>
        </w:rPr>
      </w:pPr>
    </w:p>
    <w:p w14:paraId="187D8779" w14:textId="77777777" w:rsidR="00997FD3" w:rsidRDefault="000B1132">
      <w:pPr>
        <w:pStyle w:val="BodyText"/>
        <w:spacing w:before="1"/>
        <w:ind w:left="110"/>
      </w:pPr>
      <w:r>
        <w:rPr>
          <w:w w:val="105"/>
        </w:rPr>
        <w:t>(b)(2)(i)</w:t>
      </w:r>
      <w:r>
        <w:rPr>
          <w:spacing w:val="-10"/>
          <w:w w:val="105"/>
        </w:rPr>
        <w:t xml:space="preserve"> </w:t>
      </w:r>
      <w:r>
        <w:rPr>
          <w:w w:val="105"/>
        </w:rPr>
        <w:t>Address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187D877A" w14:textId="77777777" w:rsidR="00997FD3" w:rsidRDefault="00997FD3">
      <w:pPr>
        <w:pStyle w:val="BodyText"/>
        <w:spacing w:before="10"/>
        <w:rPr>
          <w:sz w:val="23"/>
        </w:rPr>
      </w:pPr>
    </w:p>
    <w:p w14:paraId="187D877B" w14:textId="77777777" w:rsidR="00997FD3" w:rsidRDefault="000B1132">
      <w:pPr>
        <w:pStyle w:val="BodyText"/>
        <w:ind w:left="110"/>
      </w:pPr>
      <w:r>
        <w:rPr>
          <w:spacing w:val="-2"/>
          <w:w w:val="105"/>
        </w:rPr>
        <w:t>Administrator</w:t>
      </w:r>
    </w:p>
    <w:p w14:paraId="187D877C" w14:textId="77777777" w:rsidR="00997FD3" w:rsidRDefault="00997FD3">
      <w:pPr>
        <w:pStyle w:val="BodyText"/>
        <w:spacing w:before="11"/>
        <w:rPr>
          <w:sz w:val="23"/>
        </w:rPr>
      </w:pPr>
    </w:p>
    <w:p w14:paraId="187D877D" w14:textId="77777777" w:rsidR="00997FD3" w:rsidRDefault="000B1132">
      <w:pPr>
        <w:pStyle w:val="BodyText"/>
        <w:ind w:left="110"/>
      </w:pPr>
      <w:r>
        <w:rPr>
          <w:w w:val="105"/>
        </w:rPr>
        <w:t>Office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National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187D877E" w14:textId="77777777" w:rsidR="00997FD3" w:rsidRDefault="00997FD3">
      <w:pPr>
        <w:pStyle w:val="BodyText"/>
        <w:spacing w:before="11"/>
        <w:rPr>
          <w:sz w:val="23"/>
        </w:rPr>
      </w:pPr>
    </w:p>
    <w:p w14:paraId="187D877F" w14:textId="77777777" w:rsidR="00997FD3" w:rsidRDefault="000B1132">
      <w:pPr>
        <w:pStyle w:val="BodyText"/>
        <w:ind w:left="110"/>
      </w:pPr>
      <w:r>
        <w:rPr>
          <w:w w:val="110"/>
        </w:rPr>
        <w:t>U.</w:t>
      </w:r>
      <w:r>
        <w:rPr>
          <w:spacing w:val="5"/>
          <w:w w:val="110"/>
        </w:rPr>
        <w:t xml:space="preserve"> </w:t>
      </w:r>
      <w:r>
        <w:rPr>
          <w:w w:val="110"/>
        </w:rPr>
        <w:t>S.</w:t>
      </w:r>
      <w:r>
        <w:rPr>
          <w:spacing w:val="5"/>
          <w:w w:val="110"/>
        </w:rPr>
        <w:t xml:space="preserve"> </w:t>
      </w:r>
      <w:r>
        <w:rPr>
          <w:w w:val="110"/>
        </w:rPr>
        <w:t>Department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Labor</w:t>
      </w:r>
    </w:p>
    <w:p w14:paraId="187D8780" w14:textId="77777777" w:rsidR="00997FD3" w:rsidRDefault="00997FD3">
      <w:pPr>
        <w:pStyle w:val="BodyText"/>
        <w:spacing w:before="10"/>
        <w:rPr>
          <w:sz w:val="23"/>
        </w:rPr>
      </w:pPr>
    </w:p>
    <w:p w14:paraId="187D8781" w14:textId="77777777" w:rsidR="00997FD3" w:rsidRDefault="000B1132">
      <w:pPr>
        <w:pStyle w:val="BodyText"/>
        <w:spacing w:before="1" w:line="501" w:lineRule="auto"/>
        <w:ind w:left="110" w:right="5779"/>
      </w:pPr>
      <w:r>
        <w:rPr>
          <w:w w:val="105"/>
        </w:rPr>
        <w:t>Employment and Training Administration 200 Constitution Avenue NW</w:t>
      </w:r>
    </w:p>
    <w:p w14:paraId="187D8782" w14:textId="77777777" w:rsidR="00997FD3" w:rsidRDefault="000B1132">
      <w:pPr>
        <w:pStyle w:val="BodyText"/>
        <w:spacing w:line="501" w:lineRule="auto"/>
        <w:ind w:left="110" w:right="7810"/>
      </w:pPr>
      <w:r>
        <w:rPr>
          <w:w w:val="105"/>
        </w:rPr>
        <w:t>Room N5422 Washington DC 20210</w:t>
      </w:r>
    </w:p>
    <w:p w14:paraId="187D8783" w14:textId="77777777" w:rsidR="00997FD3" w:rsidRDefault="000B1132">
      <w:pPr>
        <w:pStyle w:val="BodyText"/>
        <w:spacing w:line="256" w:lineRule="exact"/>
        <w:ind w:left="11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notice</w:t>
      </w:r>
      <w:r>
        <w:rPr>
          <w:spacing w:val="8"/>
          <w:w w:val="105"/>
        </w:rPr>
        <w:t xml:space="preserve"> </w:t>
      </w:r>
      <w:r>
        <w:rPr>
          <w:w w:val="105"/>
        </w:rPr>
        <w:t>must</w:t>
      </w:r>
      <w:r>
        <w:rPr>
          <w:spacing w:val="8"/>
          <w:w w:val="105"/>
        </w:rPr>
        <w:t xml:space="preserve"> </w:t>
      </w:r>
      <w:r>
        <w:rPr>
          <w:w w:val="105"/>
        </w:rPr>
        <w:t>address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key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elements:</w:t>
      </w:r>
    </w:p>
    <w:p w14:paraId="187D8784" w14:textId="77777777" w:rsidR="00997FD3" w:rsidRDefault="00997FD3">
      <w:pPr>
        <w:pStyle w:val="BodyText"/>
        <w:spacing w:before="9"/>
        <w:rPr>
          <w:sz w:val="23"/>
        </w:rPr>
      </w:pPr>
    </w:p>
    <w:p w14:paraId="187D8785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Contract</w:t>
      </w:r>
      <w:r>
        <w:rPr>
          <w:spacing w:val="19"/>
          <w:w w:val="105"/>
        </w:rPr>
        <w:t xml:space="preserve"> </w:t>
      </w:r>
      <w:r>
        <w:rPr>
          <w:w w:val="105"/>
        </w:rPr>
        <w:t>number,</w:t>
      </w:r>
      <w:r>
        <w:rPr>
          <w:spacing w:val="19"/>
          <w:w w:val="105"/>
        </w:rPr>
        <w:t xml:space="preserve"> </w:t>
      </w:r>
      <w:r>
        <w:rPr>
          <w:w w:val="105"/>
        </w:rPr>
        <w:t>date,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type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contract</w:t>
      </w:r>
    </w:p>
    <w:p w14:paraId="187D8786" w14:textId="77777777" w:rsidR="00997FD3" w:rsidRDefault="00997FD3">
      <w:pPr>
        <w:pStyle w:val="BodyText"/>
        <w:spacing w:before="11"/>
        <w:rPr>
          <w:sz w:val="23"/>
        </w:rPr>
      </w:pPr>
    </w:p>
    <w:p w14:paraId="187D8787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Name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Company</w:t>
      </w:r>
    </w:p>
    <w:p w14:paraId="187D8788" w14:textId="77777777" w:rsidR="00997FD3" w:rsidRDefault="00997FD3">
      <w:pPr>
        <w:pStyle w:val="BodyText"/>
        <w:spacing w:before="10"/>
        <w:rPr>
          <w:sz w:val="23"/>
        </w:rPr>
      </w:pPr>
    </w:p>
    <w:p w14:paraId="187D8789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spacing w:before="1"/>
        <w:ind w:left="450" w:hanging="340"/>
      </w:pPr>
      <w:r>
        <w:rPr>
          <w:w w:val="105"/>
        </w:rPr>
        <w:t>Nature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contract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item</w:t>
      </w:r>
    </w:p>
    <w:p w14:paraId="187D878A" w14:textId="77777777" w:rsidR="00997FD3" w:rsidRDefault="00997FD3">
      <w:pPr>
        <w:pStyle w:val="BodyText"/>
        <w:spacing w:before="10"/>
        <w:rPr>
          <w:sz w:val="23"/>
        </w:rPr>
      </w:pPr>
    </w:p>
    <w:p w14:paraId="187D878B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reason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termination</w:t>
      </w:r>
    </w:p>
    <w:p w14:paraId="187D878C" w14:textId="77777777" w:rsidR="00997FD3" w:rsidRDefault="00997FD3">
      <w:pPr>
        <w:pStyle w:val="BodyText"/>
        <w:spacing w:before="11"/>
        <w:rPr>
          <w:sz w:val="23"/>
        </w:rPr>
      </w:pPr>
    </w:p>
    <w:p w14:paraId="187D878D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Contract</w:t>
      </w:r>
      <w:r>
        <w:rPr>
          <w:spacing w:val="16"/>
          <w:w w:val="105"/>
        </w:rPr>
        <w:t xml:space="preserve"> </w:t>
      </w:r>
      <w:r>
        <w:rPr>
          <w:w w:val="105"/>
        </w:rPr>
        <w:t>price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items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terminated</w:t>
      </w:r>
    </w:p>
    <w:p w14:paraId="187D878E" w14:textId="77777777" w:rsidR="00997FD3" w:rsidRDefault="00997FD3">
      <w:pPr>
        <w:pStyle w:val="BodyText"/>
        <w:spacing w:before="11"/>
        <w:rPr>
          <w:sz w:val="23"/>
        </w:rPr>
      </w:pPr>
    </w:p>
    <w:p w14:paraId="187D878F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spacing w:line="271" w:lineRule="auto"/>
        <w:ind w:left="110" w:right="690" w:firstLine="0"/>
      </w:pPr>
      <w:r>
        <w:rPr>
          <w:w w:val="105"/>
        </w:rPr>
        <w:t>Total number of contractor employees involved, including the Government’s estimate of the number who may be discharged</w:t>
      </w:r>
    </w:p>
    <w:p w14:paraId="187D8790" w14:textId="77777777" w:rsidR="00997FD3" w:rsidRDefault="00997FD3">
      <w:pPr>
        <w:pStyle w:val="BodyText"/>
        <w:spacing w:before="1"/>
        <w:rPr>
          <w:sz w:val="21"/>
        </w:rPr>
      </w:pPr>
    </w:p>
    <w:p w14:paraId="187D8791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Statement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anticipated</w:t>
      </w:r>
      <w:r>
        <w:rPr>
          <w:spacing w:val="13"/>
          <w:w w:val="105"/>
        </w:rPr>
        <w:t xml:space="preserve"> </w:t>
      </w:r>
      <w:r>
        <w:rPr>
          <w:w w:val="105"/>
        </w:rPr>
        <w:t>impact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company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community</w:t>
      </w:r>
    </w:p>
    <w:p w14:paraId="187D8792" w14:textId="77777777" w:rsidR="00997FD3" w:rsidRDefault="00997FD3">
      <w:pPr>
        <w:pStyle w:val="BodyText"/>
        <w:spacing w:before="11"/>
        <w:rPr>
          <w:sz w:val="23"/>
        </w:rPr>
      </w:pPr>
    </w:p>
    <w:p w14:paraId="187D8793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spacing w:line="271" w:lineRule="auto"/>
        <w:ind w:left="110" w:right="616" w:firstLine="0"/>
      </w:pPr>
      <w:r>
        <w:rPr>
          <w:w w:val="105"/>
        </w:rPr>
        <w:t>The area labor category, whether the contractor is a large or small business, and any known</w:t>
      </w:r>
      <w:r>
        <w:rPr>
          <w:spacing w:val="80"/>
          <w:w w:val="105"/>
        </w:rPr>
        <w:t xml:space="preserve"> </w:t>
      </w:r>
      <w:r>
        <w:rPr>
          <w:w w:val="105"/>
        </w:rPr>
        <w:t>impact on hardcore disadvantaged employment programs</w:t>
      </w:r>
    </w:p>
    <w:p w14:paraId="187D8794" w14:textId="77777777" w:rsidR="00997FD3" w:rsidRDefault="00997FD3">
      <w:pPr>
        <w:pStyle w:val="BodyText"/>
        <w:spacing w:before="1"/>
        <w:rPr>
          <w:sz w:val="21"/>
        </w:rPr>
      </w:pPr>
    </w:p>
    <w:p w14:paraId="187D8795" w14:textId="77777777" w:rsidR="00997FD3" w:rsidRDefault="000B1132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subcontractors</w:t>
      </w:r>
      <w:r>
        <w:rPr>
          <w:spacing w:val="11"/>
          <w:w w:val="105"/>
        </w:rPr>
        <w:t xml:space="preserve"> </w:t>
      </w:r>
      <w:r>
        <w:rPr>
          <w:w w:val="105"/>
        </w:rPr>
        <w:t>involved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impact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area,</w:t>
      </w:r>
      <w:r>
        <w:rPr>
          <w:spacing w:val="11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187D8796" w14:textId="77777777" w:rsidR="00997FD3" w:rsidRDefault="00997FD3">
      <w:pPr>
        <w:pStyle w:val="BodyText"/>
        <w:spacing w:before="10"/>
        <w:rPr>
          <w:sz w:val="23"/>
        </w:rPr>
      </w:pPr>
    </w:p>
    <w:p w14:paraId="187D8797" w14:textId="77777777" w:rsidR="00997FD3" w:rsidRDefault="000B1132">
      <w:pPr>
        <w:pStyle w:val="ListParagraph"/>
        <w:numPr>
          <w:ilvl w:val="0"/>
          <w:numId w:val="1"/>
        </w:numPr>
        <w:tabs>
          <w:tab w:val="left" w:pos="575"/>
        </w:tabs>
        <w:spacing w:before="1"/>
        <w:ind w:left="575" w:hanging="465"/>
      </w:pP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unclassified</w:t>
      </w:r>
      <w:r>
        <w:rPr>
          <w:spacing w:val="19"/>
          <w:w w:val="105"/>
        </w:rPr>
        <w:t xml:space="preserve"> </w:t>
      </w:r>
      <w:r>
        <w:rPr>
          <w:w w:val="105"/>
        </w:rPr>
        <w:t>draft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suggested</w:t>
      </w:r>
      <w:r>
        <w:rPr>
          <w:spacing w:val="19"/>
          <w:w w:val="105"/>
        </w:rPr>
        <w:t xml:space="preserve"> </w:t>
      </w:r>
      <w:r>
        <w:rPr>
          <w:w w:val="105"/>
        </w:rPr>
        <w:t>press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release</w:t>
      </w:r>
    </w:p>
    <w:sectPr w:rsidR="00997FD3">
      <w:pgSz w:w="11910" w:h="16840"/>
      <w:pgMar w:top="820" w:right="7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6T09:50:00Z" w:initials="AR">
    <w:p w14:paraId="1995E2E3" w14:textId="77777777" w:rsidR="00555AB2" w:rsidRDefault="00555AB2" w:rsidP="00555AB2">
      <w:pPr>
        <w:pStyle w:val="CommentText"/>
      </w:pPr>
      <w:r>
        <w:rPr>
          <w:rStyle w:val="CommentReference"/>
        </w:rPr>
        <w:annotationRef/>
      </w:r>
      <w:r>
        <w:t>Added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95E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0557F" w16cex:dateUtc="2024-05-16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95E2E3" w16cid:durableId="29F055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6D3"/>
    <w:multiLevelType w:val="hybridMultilevel"/>
    <w:tmpl w:val="2C1A3DA4"/>
    <w:lvl w:ilvl="0" w:tplc="2C1690C2">
      <w:start w:val="1"/>
      <w:numFmt w:val="decimal"/>
      <w:lvlText w:val="(%1)"/>
      <w:lvlJc w:val="left"/>
      <w:pPr>
        <w:ind w:left="453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C506ED58">
      <w:numFmt w:val="bullet"/>
      <w:lvlText w:val="•"/>
      <w:lvlJc w:val="left"/>
      <w:pPr>
        <w:ind w:left="1452" w:hanging="344"/>
      </w:pPr>
      <w:rPr>
        <w:rFonts w:hint="default"/>
        <w:lang w:val="en-US" w:eastAsia="en-US" w:bidi="ar-SA"/>
      </w:rPr>
    </w:lvl>
    <w:lvl w:ilvl="2" w:tplc="041E68EC">
      <w:numFmt w:val="bullet"/>
      <w:lvlText w:val="•"/>
      <w:lvlJc w:val="left"/>
      <w:pPr>
        <w:ind w:left="2445" w:hanging="344"/>
      </w:pPr>
      <w:rPr>
        <w:rFonts w:hint="default"/>
        <w:lang w:val="en-US" w:eastAsia="en-US" w:bidi="ar-SA"/>
      </w:rPr>
    </w:lvl>
    <w:lvl w:ilvl="3" w:tplc="A6A0BE6A">
      <w:numFmt w:val="bullet"/>
      <w:lvlText w:val="•"/>
      <w:lvlJc w:val="left"/>
      <w:pPr>
        <w:ind w:left="3437" w:hanging="344"/>
      </w:pPr>
      <w:rPr>
        <w:rFonts w:hint="default"/>
        <w:lang w:val="en-US" w:eastAsia="en-US" w:bidi="ar-SA"/>
      </w:rPr>
    </w:lvl>
    <w:lvl w:ilvl="4" w:tplc="66007276">
      <w:numFmt w:val="bullet"/>
      <w:lvlText w:val="•"/>
      <w:lvlJc w:val="left"/>
      <w:pPr>
        <w:ind w:left="4430" w:hanging="344"/>
      </w:pPr>
      <w:rPr>
        <w:rFonts w:hint="default"/>
        <w:lang w:val="en-US" w:eastAsia="en-US" w:bidi="ar-SA"/>
      </w:rPr>
    </w:lvl>
    <w:lvl w:ilvl="5" w:tplc="95E86EAE">
      <w:numFmt w:val="bullet"/>
      <w:lvlText w:val="•"/>
      <w:lvlJc w:val="left"/>
      <w:pPr>
        <w:ind w:left="5422" w:hanging="344"/>
      </w:pPr>
      <w:rPr>
        <w:rFonts w:hint="default"/>
        <w:lang w:val="en-US" w:eastAsia="en-US" w:bidi="ar-SA"/>
      </w:rPr>
    </w:lvl>
    <w:lvl w:ilvl="6" w:tplc="884EB0EA">
      <w:numFmt w:val="bullet"/>
      <w:lvlText w:val="•"/>
      <w:lvlJc w:val="left"/>
      <w:pPr>
        <w:ind w:left="6415" w:hanging="344"/>
      </w:pPr>
      <w:rPr>
        <w:rFonts w:hint="default"/>
        <w:lang w:val="en-US" w:eastAsia="en-US" w:bidi="ar-SA"/>
      </w:rPr>
    </w:lvl>
    <w:lvl w:ilvl="7" w:tplc="A44A5C8E">
      <w:numFmt w:val="bullet"/>
      <w:lvlText w:val="•"/>
      <w:lvlJc w:val="left"/>
      <w:pPr>
        <w:ind w:left="7407" w:hanging="344"/>
      </w:pPr>
      <w:rPr>
        <w:rFonts w:hint="default"/>
        <w:lang w:val="en-US" w:eastAsia="en-US" w:bidi="ar-SA"/>
      </w:rPr>
    </w:lvl>
    <w:lvl w:ilvl="8" w:tplc="26F27196">
      <w:numFmt w:val="bullet"/>
      <w:lvlText w:val="•"/>
      <w:lvlJc w:val="left"/>
      <w:pPr>
        <w:ind w:left="8400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499107B1"/>
    <w:multiLevelType w:val="hybridMultilevel"/>
    <w:tmpl w:val="99886D84"/>
    <w:lvl w:ilvl="0" w:tplc="C46A9648">
      <w:start w:val="1"/>
      <w:numFmt w:val="lowerLetter"/>
      <w:lvlText w:val="(%1)"/>
      <w:lvlJc w:val="left"/>
      <w:pPr>
        <w:ind w:left="110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E408A1B2">
      <w:start w:val="1"/>
      <w:numFmt w:val="lowerRoman"/>
      <w:lvlText w:val="(%2)"/>
      <w:lvlJc w:val="left"/>
      <w:pPr>
        <w:ind w:left="110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2" w:tplc="B0D6875A">
      <w:numFmt w:val="bullet"/>
      <w:lvlText w:val="•"/>
      <w:lvlJc w:val="left"/>
      <w:pPr>
        <w:ind w:left="2173" w:hanging="281"/>
      </w:pPr>
      <w:rPr>
        <w:rFonts w:hint="default"/>
        <w:lang w:val="en-US" w:eastAsia="en-US" w:bidi="ar-SA"/>
      </w:rPr>
    </w:lvl>
    <w:lvl w:ilvl="3" w:tplc="179E7906">
      <w:numFmt w:val="bullet"/>
      <w:lvlText w:val="•"/>
      <w:lvlJc w:val="left"/>
      <w:pPr>
        <w:ind w:left="3199" w:hanging="281"/>
      </w:pPr>
      <w:rPr>
        <w:rFonts w:hint="default"/>
        <w:lang w:val="en-US" w:eastAsia="en-US" w:bidi="ar-SA"/>
      </w:rPr>
    </w:lvl>
    <w:lvl w:ilvl="4" w:tplc="7354FB46">
      <w:numFmt w:val="bullet"/>
      <w:lvlText w:val="•"/>
      <w:lvlJc w:val="left"/>
      <w:pPr>
        <w:ind w:left="4226" w:hanging="281"/>
      </w:pPr>
      <w:rPr>
        <w:rFonts w:hint="default"/>
        <w:lang w:val="en-US" w:eastAsia="en-US" w:bidi="ar-SA"/>
      </w:rPr>
    </w:lvl>
    <w:lvl w:ilvl="5" w:tplc="58A88738">
      <w:numFmt w:val="bullet"/>
      <w:lvlText w:val="•"/>
      <w:lvlJc w:val="left"/>
      <w:pPr>
        <w:ind w:left="5252" w:hanging="281"/>
      </w:pPr>
      <w:rPr>
        <w:rFonts w:hint="default"/>
        <w:lang w:val="en-US" w:eastAsia="en-US" w:bidi="ar-SA"/>
      </w:rPr>
    </w:lvl>
    <w:lvl w:ilvl="6" w:tplc="E4842A76">
      <w:numFmt w:val="bullet"/>
      <w:lvlText w:val="•"/>
      <w:lvlJc w:val="left"/>
      <w:pPr>
        <w:ind w:left="6279" w:hanging="281"/>
      </w:pPr>
      <w:rPr>
        <w:rFonts w:hint="default"/>
        <w:lang w:val="en-US" w:eastAsia="en-US" w:bidi="ar-SA"/>
      </w:rPr>
    </w:lvl>
    <w:lvl w:ilvl="7" w:tplc="76AAD74C">
      <w:numFmt w:val="bullet"/>
      <w:lvlText w:val="•"/>
      <w:lvlJc w:val="left"/>
      <w:pPr>
        <w:ind w:left="7305" w:hanging="281"/>
      </w:pPr>
      <w:rPr>
        <w:rFonts w:hint="default"/>
        <w:lang w:val="en-US" w:eastAsia="en-US" w:bidi="ar-SA"/>
      </w:rPr>
    </w:lvl>
    <w:lvl w:ilvl="8" w:tplc="07C22158">
      <w:numFmt w:val="bullet"/>
      <w:lvlText w:val="•"/>
      <w:lvlJc w:val="left"/>
      <w:pPr>
        <w:ind w:left="8332" w:hanging="281"/>
      </w:pPr>
      <w:rPr>
        <w:rFonts w:hint="default"/>
        <w:lang w:val="en-US" w:eastAsia="en-US" w:bidi="ar-SA"/>
      </w:rPr>
    </w:lvl>
  </w:abstractNum>
  <w:num w:numId="1" w16cid:durableId="1717923578">
    <w:abstractNumId w:val="0"/>
  </w:num>
  <w:num w:numId="2" w16cid:durableId="17752503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D3"/>
    <w:rsid w:val="000B1132"/>
    <w:rsid w:val="002F4588"/>
    <w:rsid w:val="003800C7"/>
    <w:rsid w:val="00555AB2"/>
    <w:rsid w:val="007A4FF1"/>
    <w:rsid w:val="00855225"/>
    <w:rsid w:val="008D2E8A"/>
    <w:rsid w:val="009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8754"/>
  <w15:docId w15:val="{39B40676-0DBE-4445-BAA8-79B77177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9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5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7A4FF1"/>
    <w:pPr>
      <w:widowControl/>
      <w:autoSpaceDE/>
      <w:autoSpaceDN/>
    </w:pPr>
    <w:rPr>
      <w:rFonts w:ascii="Cambria" w:eastAsia="Cambria" w:hAnsi="Cambria" w:cs="Cambria"/>
    </w:rPr>
  </w:style>
  <w:style w:type="paragraph" w:customStyle="1" w:styleId="p">
    <w:name w:val="p"/>
    <w:basedOn w:val="Normal"/>
    <w:rsid w:val="00555A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A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A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55AB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5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5A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5AB2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AB2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comptroller.defense.gov/FMR.aspx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omptroller.defense.gov/FMR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52-solicitation-provisions-and-contract-claus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dfars/part-252-solicitation-provisions-and-contract-clauses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fars/part-252-solicitation-provisions-and-contract-cla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3CC40-AB89-4F39-BBC8-670F1E5FB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A91BF-06C6-49D0-8F8B-D2451C34F6C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D36D79-B3A7-4F4F-BC55-11683BAB7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MP5349 Termination of Contracts</vt:lpstr>
    </vt:vector>
  </TitlesOfParts>
  <Company>U.S. Air Force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MP5349 Termination of Contracts</dc:title>
  <dc:creator>STEVENS, KAREN M CIV USAF HAF SAF/AQCP</dc:creator>
  <cp:lastModifiedBy>ROSSI, AMANDA M CIV USAF HAF SAF/AQCP</cp:lastModifiedBy>
  <cp:revision>3</cp:revision>
  <dcterms:created xsi:type="dcterms:W3CDTF">2024-02-21T19:25:00Z</dcterms:created>
  <dcterms:modified xsi:type="dcterms:W3CDTF">2024-05-16T15:50:00Z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1600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SourceUrl">
    <vt:lpwstr/>
  </property>
  <property fmtid="{D5CDD505-2E9C-101B-9397-08002B2CF9AE}" pid="14" name="_SharedFileIndex">
    <vt:lpwstr/>
  </property>
</Properties>
</file>