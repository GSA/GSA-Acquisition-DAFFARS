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4D37" w14:textId="55055946" w:rsidR="00DE4D97" w:rsidRDefault="6A7E70C4" w:rsidP="00242FF3">
      <w:pPr>
        <w:pStyle w:val="Heading1"/>
        <w:spacing w:before="206"/>
        <w:rPr>
          <w:b/>
          <w:sz w:val="44"/>
        </w:rPr>
      </w:pPr>
      <w:r w:rsidRPr="2D124043">
        <w:rPr>
          <w:b/>
          <w:bCs/>
          <w:spacing w:val="-4"/>
        </w:rPr>
        <w:t>MP5301.90</w:t>
      </w:r>
      <w:r w:rsidRPr="2D124043">
        <w:rPr>
          <w:b/>
          <w:bCs/>
          <w:spacing w:val="-17"/>
        </w:rPr>
        <w:t xml:space="preserve"> </w:t>
      </w:r>
      <w:r w:rsidRPr="2D124043">
        <w:rPr>
          <w:b/>
          <w:bCs/>
          <w:spacing w:val="-4"/>
        </w:rPr>
        <w:t>-</w:t>
      </w:r>
      <w:r w:rsidRPr="2D124043">
        <w:rPr>
          <w:b/>
          <w:bCs/>
          <w:spacing w:val="-16"/>
        </w:rPr>
        <w:t xml:space="preserve"> </w:t>
      </w:r>
      <w:r w:rsidRPr="2D124043">
        <w:rPr>
          <w:b/>
          <w:bCs/>
          <w:spacing w:val="-4"/>
        </w:rPr>
        <w:t>CLEARANCE</w:t>
      </w:r>
      <w:r w:rsidR="00641C03">
        <w:rPr>
          <w:b/>
          <w:bCs/>
          <w:spacing w:val="-4"/>
        </w:rPr>
        <w:t xml:space="preserve"> </w:t>
      </w:r>
      <w:r w:rsidR="00242FF3">
        <w:rPr>
          <w:b/>
          <w:bCs/>
          <w:spacing w:val="-4"/>
        </w:rPr>
        <w:t>APPROVAL BY THE DAS(C)/ADAS(C)</w:t>
      </w:r>
    </w:p>
    <w:p w14:paraId="1DA6AF5D" w14:textId="704F6102" w:rsidR="1E980D9D" w:rsidRDefault="1E980D9D" w:rsidP="1E980D9D">
      <w:pPr>
        <w:pStyle w:val="BodyText"/>
        <w:spacing w:before="9"/>
        <w:rPr>
          <w:rFonts w:ascii="Bookman Old Style"/>
          <w:b/>
          <w:bCs/>
          <w:sz w:val="44"/>
          <w:szCs w:val="44"/>
        </w:rPr>
      </w:pPr>
    </w:p>
    <w:p w14:paraId="001B1A14" w14:textId="2657F261" w:rsidR="00DE4D97" w:rsidDel="00946408" w:rsidRDefault="00DE4D97" w:rsidP="00DE4D97">
      <w:pPr>
        <w:ind w:left="110"/>
        <w:rPr>
          <w:del w:id="0" w:author="AMANDA" w:date="2024-05-17T11:19:00Z"/>
          <w:rFonts w:ascii="Bookman Old Style"/>
          <w:b/>
        </w:rPr>
      </w:pPr>
      <w:del w:id="1" w:author="AMANDA" w:date="2024-05-17T11:19:00Z">
        <w:r w:rsidDel="00946408">
          <w:rPr>
            <w:rFonts w:ascii="Bookman Old Style"/>
            <w:b/>
            <w:spacing w:val="-9"/>
          </w:rPr>
          <w:delText>2019</w:delText>
        </w:r>
        <w:r w:rsidDel="00946408">
          <w:rPr>
            <w:rFonts w:ascii="Bookman Old Style"/>
            <w:b/>
            <w:spacing w:val="-5"/>
          </w:rPr>
          <w:delText xml:space="preserve"> </w:delText>
        </w:r>
        <w:r w:rsidDel="00946408">
          <w:rPr>
            <w:rFonts w:ascii="Bookman Old Style"/>
            <w:b/>
            <w:spacing w:val="-2"/>
          </w:rPr>
          <w:delText>Edition</w:delText>
        </w:r>
      </w:del>
    </w:p>
    <w:p w14:paraId="2AC41E73" w14:textId="77777777" w:rsidR="00DE4D97" w:rsidRDefault="00DE4D97" w:rsidP="00DE4D97">
      <w:pPr>
        <w:pStyle w:val="BodyText"/>
        <w:spacing w:before="9"/>
        <w:rPr>
          <w:rFonts w:ascii="Bookman Old Style"/>
          <w:b/>
          <w:sz w:val="23"/>
        </w:rPr>
      </w:pPr>
    </w:p>
    <w:p w14:paraId="0E6F4458" w14:textId="7AA2E9E0" w:rsidR="00946408" w:rsidDel="00946408" w:rsidRDefault="00946408" w:rsidP="00946408">
      <w:pPr>
        <w:pStyle w:val="Heading3"/>
        <w:shd w:val="clear" w:color="auto" w:fill="FFFFFF"/>
        <w:spacing w:before="300" w:after="150"/>
        <w:ind w:left="0"/>
        <w:textAlignment w:val="baseline"/>
        <w:rPr>
          <w:del w:id="2" w:author="AMANDA" w:date="2024-05-17T11:21:00Z"/>
          <w:rFonts w:ascii="Arial" w:eastAsia="Times New Roman" w:hAnsi="Arial" w:cs="Arial"/>
        </w:rPr>
      </w:pPr>
      <w:del w:id="3" w:author="AMANDA" w:date="2024-05-17T11:21:00Z">
        <w:r w:rsidDel="00946408">
          <w:rPr>
            <w:rStyle w:val="ph"/>
            <w:rFonts w:ascii="Arial" w:hAnsi="Arial" w:cs="Arial"/>
            <w:bdr w:val="none" w:sz="0" w:space="0" w:color="auto" w:frame="1"/>
          </w:rPr>
          <w:delText>MP5301.9001</w:delText>
        </w:r>
        <w:r w:rsidDel="00946408">
          <w:rPr>
            <w:rFonts w:ascii="Arial" w:hAnsi="Arial" w:cs="Arial"/>
          </w:rPr>
          <w:delText> (i)(1)(i)- Business Clearance Approval by the DAS(C)/ADAS(C)</w:delText>
        </w:r>
      </w:del>
    </w:p>
    <w:p w14:paraId="5D9D8DED" w14:textId="23115EBB" w:rsidR="00946408" w:rsidDel="00946408" w:rsidRDefault="00946408" w:rsidP="00946408">
      <w:pPr>
        <w:pStyle w:val="Heading4"/>
        <w:ind w:left="0"/>
        <w:textAlignment w:val="baseline"/>
        <w:rPr>
          <w:del w:id="4" w:author="AMANDA" w:date="2024-05-17T11:21:00Z"/>
          <w:rFonts w:ascii="open_sansbold" w:hAnsi="open_sansbold" w:cs="Times New Roman"/>
        </w:rPr>
      </w:pPr>
      <w:del w:id="5" w:author="AMANDA" w:date="2024-05-17T11:21:00Z">
        <w:r w:rsidDel="00946408">
          <w:rPr>
            <w:rStyle w:val="ph"/>
            <w:rFonts w:ascii="open_sansbold" w:hAnsi="open_sansbold"/>
            <w:bdr w:val="none" w:sz="0" w:space="0" w:color="auto" w:frame="1"/>
          </w:rPr>
          <w:delText>MP5301.9001a</w:delText>
        </w:r>
        <w:r w:rsidDel="00946408">
          <w:rPr>
            <w:rFonts w:ascii="open_sansbold" w:hAnsi="open_sansbold"/>
          </w:rPr>
          <w:delText> (A) Business Clearance Approval for Non-Competitive Actions</w:delText>
        </w:r>
      </w:del>
    </w:p>
    <w:p w14:paraId="33B75D4A" w14:textId="77777777" w:rsidR="00DE4D97" w:rsidRDefault="00DE4D97" w:rsidP="00DE4D97">
      <w:pPr>
        <w:pStyle w:val="BodyText"/>
        <w:spacing w:before="9"/>
        <w:rPr>
          <w:sz w:val="15"/>
        </w:rPr>
      </w:pPr>
    </w:p>
    <w:p w14:paraId="5BCA2A95" w14:textId="77777777" w:rsidR="00DE4D97" w:rsidRDefault="00DE4D97" w:rsidP="00DE4D97">
      <w:pPr>
        <w:pStyle w:val="BodyText"/>
        <w:spacing w:before="9"/>
        <w:rPr>
          <w:sz w:val="15"/>
        </w:rPr>
      </w:pPr>
    </w:p>
    <w:p w14:paraId="69148E5B" w14:textId="532FE36A" w:rsidR="00DE4D97" w:rsidRDefault="00DE4D97" w:rsidP="4202015E">
      <w:pPr>
        <w:ind w:left="110"/>
        <w:rPr>
          <w:rFonts w:ascii="Bookman Old Style"/>
          <w:b/>
          <w:bCs/>
        </w:rPr>
      </w:pPr>
      <w:r w:rsidRPr="4202015E">
        <w:rPr>
          <w:rFonts w:ascii="Bookman Old Style"/>
          <w:b/>
          <w:bCs/>
          <w:spacing w:val="-4"/>
        </w:rPr>
        <w:t>(A)</w:t>
      </w:r>
      <w:r w:rsidRPr="4202015E">
        <w:rPr>
          <w:rFonts w:ascii="Bookman Old Style"/>
          <w:b/>
          <w:bCs/>
          <w:spacing w:val="-1"/>
        </w:rPr>
        <w:t xml:space="preserve"> </w:t>
      </w:r>
      <w:r w:rsidRPr="4202015E">
        <w:rPr>
          <w:rFonts w:ascii="Bookman Old Style"/>
          <w:b/>
          <w:bCs/>
          <w:spacing w:val="-4"/>
        </w:rPr>
        <w:t>Business</w:t>
      </w:r>
      <w:r w:rsidRPr="4202015E">
        <w:rPr>
          <w:rFonts w:ascii="Bookman Old Style"/>
          <w:b/>
          <w:bCs/>
        </w:rPr>
        <w:t xml:space="preserve"> </w:t>
      </w:r>
      <w:r w:rsidRPr="4202015E">
        <w:rPr>
          <w:rFonts w:ascii="Bookman Old Style"/>
          <w:b/>
          <w:bCs/>
          <w:spacing w:val="-4"/>
        </w:rPr>
        <w:t>Clearance</w:t>
      </w:r>
      <w:r w:rsidRPr="4202015E">
        <w:rPr>
          <w:rFonts w:ascii="Bookman Old Style"/>
          <w:b/>
          <w:bCs/>
          <w:spacing w:val="-1"/>
        </w:rPr>
        <w:t xml:space="preserve"> </w:t>
      </w:r>
      <w:r w:rsidRPr="4202015E">
        <w:rPr>
          <w:rFonts w:ascii="Bookman Old Style"/>
          <w:b/>
          <w:bCs/>
          <w:spacing w:val="-4"/>
        </w:rPr>
        <w:t>Approval</w:t>
      </w:r>
      <w:r w:rsidRPr="4202015E">
        <w:rPr>
          <w:rFonts w:ascii="Bookman Old Style"/>
          <w:b/>
          <w:bCs/>
        </w:rPr>
        <w:t xml:space="preserve"> </w:t>
      </w:r>
      <w:r w:rsidRPr="4202015E">
        <w:rPr>
          <w:rFonts w:ascii="Bookman Old Style"/>
          <w:b/>
          <w:bCs/>
          <w:spacing w:val="-4"/>
        </w:rPr>
        <w:t>for</w:t>
      </w:r>
      <w:r w:rsidRPr="4202015E">
        <w:rPr>
          <w:rFonts w:ascii="Bookman Old Style"/>
          <w:b/>
          <w:bCs/>
          <w:spacing w:val="-1"/>
        </w:rPr>
        <w:t xml:space="preserve"> </w:t>
      </w:r>
      <w:r w:rsidRPr="4202015E">
        <w:rPr>
          <w:rFonts w:ascii="Bookman Old Style"/>
          <w:b/>
          <w:bCs/>
          <w:spacing w:val="-4"/>
        </w:rPr>
        <w:t>Non-Competitive</w:t>
      </w:r>
      <w:r w:rsidRPr="4202015E">
        <w:rPr>
          <w:rFonts w:ascii="Bookman Old Style"/>
          <w:b/>
          <w:bCs/>
        </w:rPr>
        <w:t xml:space="preserve"> </w:t>
      </w:r>
      <w:r w:rsidRPr="4202015E">
        <w:rPr>
          <w:rFonts w:ascii="Bookman Old Style"/>
          <w:b/>
          <w:bCs/>
          <w:spacing w:val="-4"/>
        </w:rPr>
        <w:t>Actions</w:t>
      </w:r>
    </w:p>
    <w:p w14:paraId="54A632BE" w14:textId="77777777" w:rsidR="00DE4D97" w:rsidRDefault="00DE4D97" w:rsidP="00DE4D97">
      <w:pPr>
        <w:pStyle w:val="BodyText"/>
        <w:rPr>
          <w:rFonts w:ascii="Bookman Old Style"/>
          <w:b/>
          <w:sz w:val="26"/>
        </w:rPr>
      </w:pPr>
    </w:p>
    <w:p w14:paraId="63BCD2CA" w14:textId="5F43CD93" w:rsidR="00DE4D97" w:rsidRDefault="00DE4D97" w:rsidP="00DE4D97">
      <w:pPr>
        <w:pStyle w:val="ListParagraph"/>
        <w:numPr>
          <w:ilvl w:val="0"/>
          <w:numId w:val="3"/>
        </w:numPr>
        <w:tabs>
          <w:tab w:val="left" w:pos="387"/>
        </w:tabs>
        <w:spacing w:before="220" w:line="271" w:lineRule="auto"/>
        <w:ind w:right="434" w:firstLine="0"/>
      </w:pPr>
      <w:bookmarkStart w:id="6" w:name="_Hlk161745299"/>
      <w:r>
        <w:rPr>
          <w:w w:val="105"/>
        </w:rPr>
        <w:t xml:space="preserve">The contracting officer will submit notifications to </w:t>
      </w:r>
      <w:hyperlink r:id="rId8">
        <w:r>
          <w:rPr>
            <w:color w:val="27314A"/>
            <w:w w:val="105"/>
            <w:u w:val="single" w:color="27314A"/>
          </w:rPr>
          <w:t>SAF/AQ</w:t>
        </w:r>
      </w:hyperlink>
      <w:hyperlink r:id="rId9">
        <w:r>
          <w:rPr>
            <w:color w:val="27314A"/>
            <w:w w:val="105"/>
            <w:u w:val="single" w:color="27314A"/>
          </w:rPr>
          <w:t>C</w:t>
        </w:r>
      </w:hyperlink>
      <w:r>
        <w:rPr>
          <w:color w:val="27314A"/>
          <w:w w:val="105"/>
          <w:u w:val="single" w:color="27314A"/>
        </w:rPr>
        <w:t xml:space="preserve"> </w:t>
      </w:r>
      <w:r>
        <w:rPr>
          <w:w w:val="105"/>
        </w:rPr>
        <w:t>thirty days prior to the anticipated Business Clearance Session with the DAS(C)/ADAS(C).</w:t>
      </w:r>
      <w:bookmarkEnd w:id="6"/>
      <w:r w:rsidR="00832BEB">
        <w:rPr>
          <w:w w:val="105"/>
        </w:rPr>
        <w:t xml:space="preserve"> </w:t>
      </w:r>
      <w:commentRangeStart w:id="7"/>
      <w:r w:rsidR="00832BEB">
        <w:rPr>
          <w:w w:val="105"/>
        </w:rPr>
        <w:t>O</w:t>
      </w:r>
      <w:r w:rsidR="00832BEB" w:rsidRPr="00125989">
        <w:rPr>
          <w:w w:val="105"/>
        </w:rPr>
        <w:t xml:space="preserve">btain DAF IP Cadre </w:t>
      </w:r>
      <w:r w:rsidR="00832BEB">
        <w:t xml:space="preserve">(SAF/AQCC) feedback on draft documents prior to submission to SAF/AQC for DPC Peer Review. Request DAF IP Cadre input by completing the </w:t>
      </w:r>
      <w:hyperlink r:id="rId10" w:history="1">
        <w:r w:rsidR="00832BEB" w:rsidRPr="00F916C4">
          <w:rPr>
            <w:rStyle w:val="Hyperlink"/>
          </w:rPr>
          <w:t>Cadre Support Request Intake Form</w:t>
        </w:r>
      </w:hyperlink>
      <w:r w:rsidR="00832BEB">
        <w:t xml:space="preserve"> and submit to the </w:t>
      </w:r>
      <w:hyperlink r:id="rId11" w:history="1">
        <w:r w:rsidR="00832BEB" w:rsidRPr="00F916C4">
          <w:rPr>
            <w:rStyle w:val="Hyperlink"/>
          </w:rPr>
          <w:t xml:space="preserve">DAF IP Cadre </w:t>
        </w:r>
        <w:proofErr w:type="spellStart"/>
        <w:r w:rsidR="00832BEB" w:rsidRPr="00F916C4">
          <w:rPr>
            <w:rStyle w:val="Hyperlink"/>
          </w:rPr>
          <w:t>Workflow</w:t>
        </w:r>
      </w:hyperlink>
      <w:r w:rsidR="00832BEB">
        <w:t>.</w:t>
      </w:r>
      <w:commentRangeEnd w:id="7"/>
      <w:r w:rsidR="007205B4">
        <w:rPr>
          <w:rStyle w:val="CommentReference"/>
        </w:rPr>
        <w:commentReference w:id="7"/>
      </w:r>
      <w:proofErr w:type="spellEnd"/>
    </w:p>
    <w:p w14:paraId="11727045" w14:textId="6C976787" w:rsidR="00DE4D97" w:rsidRDefault="00DE4D97" w:rsidP="00DE4D97">
      <w:pPr>
        <w:pStyle w:val="ListParagraph"/>
        <w:numPr>
          <w:ilvl w:val="0"/>
          <w:numId w:val="3"/>
        </w:numPr>
        <w:tabs>
          <w:tab w:val="left" w:pos="450"/>
        </w:tabs>
        <w:spacing w:before="82" w:line="271" w:lineRule="auto"/>
        <w:ind w:right="360" w:firstLine="0"/>
      </w:pPr>
      <w:del w:id="8" w:author="AMANDA" w:date="2024-05-17T11:25:00Z">
        <w:r w:rsidDel="007205B4">
          <w:rPr>
            <w:w w:val="105"/>
          </w:rPr>
          <w:delText xml:space="preserve">no </w:delText>
        </w:r>
      </w:del>
      <w:ins w:id="9" w:author="AMANDA" w:date="2024-05-17T11:25:00Z">
        <w:r w:rsidR="007205B4">
          <w:rPr>
            <w:w w:val="105"/>
          </w:rPr>
          <w:t>N</w:t>
        </w:r>
        <w:r w:rsidR="007205B4">
          <w:rPr>
            <w:w w:val="105"/>
          </w:rPr>
          <w:t xml:space="preserve">o </w:t>
        </w:r>
      </w:ins>
      <w:r>
        <w:rPr>
          <w:w w:val="105"/>
        </w:rPr>
        <w:t>later than 10 business days prior to the desired Business Clearance Session, the contracting</w:t>
      </w:r>
      <w:r>
        <w:rPr>
          <w:spacing w:val="80"/>
          <w:w w:val="105"/>
        </w:rPr>
        <w:t xml:space="preserve"> </w:t>
      </w:r>
      <w:r>
        <w:rPr>
          <w:w w:val="105"/>
        </w:rPr>
        <w:t>officer</w:t>
      </w:r>
      <w:r>
        <w:rPr>
          <w:spacing w:val="32"/>
          <w:w w:val="105"/>
        </w:rPr>
        <w:t xml:space="preserve"> </w:t>
      </w:r>
      <w:r>
        <w:rPr>
          <w:w w:val="105"/>
        </w:rPr>
        <w:t>will</w:t>
      </w:r>
      <w:r>
        <w:rPr>
          <w:spacing w:val="32"/>
          <w:w w:val="105"/>
        </w:rPr>
        <w:t xml:space="preserve"> </w:t>
      </w:r>
      <w:r>
        <w:rPr>
          <w:w w:val="105"/>
        </w:rPr>
        <w:t>forward</w:t>
      </w:r>
      <w:r>
        <w:rPr>
          <w:spacing w:val="32"/>
          <w:w w:val="105"/>
        </w:rPr>
        <w:t xml:space="preserve"> </w:t>
      </w:r>
      <w:r>
        <w:rPr>
          <w:w w:val="105"/>
        </w:rPr>
        <w:t>the</w:t>
      </w:r>
      <w:r>
        <w:rPr>
          <w:spacing w:val="32"/>
          <w:w w:val="105"/>
        </w:rPr>
        <w:t xml:space="preserve"> </w:t>
      </w:r>
      <w:r>
        <w:rPr>
          <w:w w:val="105"/>
        </w:rPr>
        <w:t>following</w:t>
      </w:r>
      <w:r>
        <w:rPr>
          <w:spacing w:val="32"/>
          <w:w w:val="105"/>
        </w:rPr>
        <w:t xml:space="preserve"> </w:t>
      </w:r>
      <w:r>
        <w:rPr>
          <w:w w:val="105"/>
        </w:rPr>
        <w:t>documents</w:t>
      </w:r>
      <w:r>
        <w:rPr>
          <w:spacing w:val="32"/>
          <w:w w:val="105"/>
        </w:rPr>
        <w:t xml:space="preserve"> </w:t>
      </w:r>
      <w:r>
        <w:rPr>
          <w:w w:val="105"/>
        </w:rPr>
        <w:t>through</w:t>
      </w:r>
      <w:r>
        <w:rPr>
          <w:spacing w:val="32"/>
          <w:w w:val="105"/>
        </w:rPr>
        <w:t xml:space="preserve"> </w:t>
      </w:r>
      <w:r>
        <w:rPr>
          <w:w w:val="105"/>
        </w:rPr>
        <w:t>the</w:t>
      </w:r>
      <w:r>
        <w:rPr>
          <w:spacing w:val="32"/>
          <w:w w:val="105"/>
        </w:rPr>
        <w:t xml:space="preserve"> </w:t>
      </w:r>
      <w:r>
        <w:rPr>
          <w:w w:val="105"/>
        </w:rPr>
        <w:t>SCO</w:t>
      </w:r>
      <w:r>
        <w:rPr>
          <w:spacing w:val="32"/>
          <w:w w:val="105"/>
        </w:rPr>
        <w:t xml:space="preserve"> </w:t>
      </w:r>
      <w:r>
        <w:rPr>
          <w:w w:val="105"/>
        </w:rPr>
        <w:t>to</w:t>
      </w:r>
      <w:r>
        <w:rPr>
          <w:spacing w:val="34"/>
          <w:w w:val="105"/>
        </w:rPr>
        <w:t xml:space="preserve"> </w:t>
      </w:r>
      <w:hyperlink r:id="rId16">
        <w:r>
          <w:rPr>
            <w:color w:val="27314A"/>
            <w:w w:val="105"/>
            <w:u w:val="single" w:color="27314A"/>
          </w:rPr>
          <w:t>SAF/AQ</w:t>
        </w:r>
      </w:hyperlink>
      <w:hyperlink r:id="rId17">
        <w:r>
          <w:rPr>
            <w:color w:val="27314A"/>
            <w:w w:val="105"/>
            <w:u w:val="single" w:color="27314A"/>
          </w:rPr>
          <w:t>C</w:t>
        </w:r>
      </w:hyperlink>
      <w:r>
        <w:rPr>
          <w:color w:val="27314A"/>
          <w:spacing w:val="32"/>
          <w:w w:val="105"/>
          <w:u w:val="single" w:color="27314A"/>
        </w:rPr>
        <w:t xml:space="preserve"> </w:t>
      </w:r>
      <w:r>
        <w:rPr>
          <w:w w:val="105"/>
        </w:rPr>
        <w:t>:</w:t>
      </w:r>
    </w:p>
    <w:p w14:paraId="6E49D24B" w14:textId="77777777" w:rsidR="00DE4D97" w:rsidRDefault="00DE4D97" w:rsidP="00DE4D97">
      <w:pPr>
        <w:pStyle w:val="BodyText"/>
        <w:spacing w:before="1"/>
        <w:rPr>
          <w:sz w:val="21"/>
        </w:rPr>
      </w:pPr>
    </w:p>
    <w:p w14:paraId="21156F2D" w14:textId="11EE9F20" w:rsidR="00DE4D97" w:rsidRDefault="00DE4D97" w:rsidP="00DE4D97">
      <w:pPr>
        <w:pStyle w:val="ListParagraph"/>
        <w:numPr>
          <w:ilvl w:val="1"/>
          <w:numId w:val="3"/>
        </w:numPr>
        <w:tabs>
          <w:tab w:val="left" w:pos="442"/>
        </w:tabs>
        <w:ind w:left="442" w:hanging="332"/>
      </w:pPr>
      <w:r>
        <w:rPr>
          <w:w w:val="105"/>
        </w:rPr>
        <w:t>Completed</w:t>
      </w:r>
      <w:r>
        <w:rPr>
          <w:spacing w:val="20"/>
          <w:w w:val="105"/>
        </w:rPr>
        <w:t xml:space="preserve"> </w:t>
      </w:r>
      <w:commentRangeStart w:id="10"/>
      <w:r w:rsidR="00C51725">
        <w:fldChar w:fldCharType="begin"/>
      </w:r>
      <w:ins w:id="11" w:author="AMANDA" w:date="2024-05-17T11:25:00Z">
        <w:r w:rsidR="007205B4">
          <w:instrText xml:space="preserve">HYPERLINK "https://usaf.dps.mil/sites/AFCC/AQCP/KnowledgeCenter/SitePages/DAFFARS-Templates.aspx" \h </w:instrText>
        </w:r>
      </w:ins>
      <w:del w:id="12" w:author="AMANDA" w:date="2024-05-17T11:25:00Z">
        <w:r w:rsidR="00C51725" w:rsidDel="007205B4">
          <w:delInstrText>HYPERLINK "https://usaf.dps.mil/sites/AFCC/KnowledgeCenter/contracting_templates/request_bus_clear_charts_(non-comp).pptx" \h</w:delInstrText>
        </w:r>
      </w:del>
      <w:ins w:id="13" w:author="AMANDA" w:date="2024-05-17T11:25:00Z"/>
      <w:r w:rsidR="00C51725">
        <w:fldChar w:fldCharType="separate"/>
      </w:r>
      <w:r>
        <w:rPr>
          <w:color w:val="27314A"/>
          <w:w w:val="105"/>
          <w:u w:val="single" w:color="27314A"/>
        </w:rPr>
        <w:t>Request</w:t>
      </w:r>
      <w:r>
        <w:rPr>
          <w:color w:val="27314A"/>
          <w:spacing w:val="21"/>
          <w:w w:val="105"/>
          <w:u w:val="single" w:color="27314A"/>
        </w:rPr>
        <w:t xml:space="preserve"> </w:t>
      </w:r>
      <w:r>
        <w:rPr>
          <w:color w:val="27314A"/>
          <w:w w:val="105"/>
          <w:u w:val="single" w:color="27314A"/>
        </w:rPr>
        <w:t>for</w:t>
      </w:r>
      <w:r>
        <w:rPr>
          <w:color w:val="27314A"/>
          <w:spacing w:val="21"/>
          <w:w w:val="105"/>
          <w:u w:val="single" w:color="27314A"/>
        </w:rPr>
        <w:t xml:space="preserve"> </w:t>
      </w:r>
      <w:r>
        <w:rPr>
          <w:color w:val="27314A"/>
          <w:w w:val="105"/>
          <w:u w:val="single" w:color="27314A"/>
        </w:rPr>
        <w:t>Business</w:t>
      </w:r>
      <w:r>
        <w:rPr>
          <w:color w:val="27314A"/>
          <w:spacing w:val="22"/>
          <w:w w:val="105"/>
          <w:u w:val="single" w:color="27314A"/>
        </w:rPr>
        <w:t xml:space="preserve"> </w:t>
      </w:r>
      <w:r>
        <w:rPr>
          <w:color w:val="27314A"/>
          <w:w w:val="105"/>
          <w:u w:val="single" w:color="27314A"/>
        </w:rPr>
        <w:t>Clearance</w:t>
      </w:r>
      <w:r w:rsidR="00C51725">
        <w:rPr>
          <w:color w:val="27314A"/>
          <w:w w:val="105"/>
          <w:u w:val="single" w:color="27314A"/>
        </w:rPr>
        <w:fldChar w:fldCharType="end"/>
      </w:r>
      <w:commentRangeEnd w:id="10"/>
      <w:r w:rsidR="007205B4">
        <w:rPr>
          <w:rStyle w:val="CommentReference"/>
        </w:rPr>
        <w:commentReference w:id="10"/>
      </w:r>
      <w:r>
        <w:rPr>
          <w:color w:val="27314A"/>
          <w:spacing w:val="24"/>
          <w:w w:val="105"/>
        </w:rPr>
        <w:t xml:space="preserve"> </w:t>
      </w:r>
      <w:r>
        <w:rPr>
          <w:w w:val="105"/>
        </w:rPr>
        <w:t>(non-</w:t>
      </w:r>
      <w:r>
        <w:rPr>
          <w:spacing w:val="-2"/>
          <w:w w:val="105"/>
        </w:rPr>
        <w:t>competitive);</w:t>
      </w:r>
    </w:p>
    <w:p w14:paraId="4E56C26D" w14:textId="77777777" w:rsidR="00DE4D97" w:rsidRDefault="00DE4D97" w:rsidP="00DE4D97">
      <w:pPr>
        <w:pStyle w:val="BodyText"/>
        <w:spacing w:before="11"/>
        <w:rPr>
          <w:sz w:val="23"/>
        </w:rPr>
      </w:pPr>
    </w:p>
    <w:p w14:paraId="716DA876" w14:textId="77777777" w:rsidR="00DE4D97" w:rsidRDefault="00DE4D97" w:rsidP="00DE4D97">
      <w:pPr>
        <w:pStyle w:val="ListParagraph"/>
        <w:numPr>
          <w:ilvl w:val="1"/>
          <w:numId w:val="3"/>
        </w:numPr>
        <w:tabs>
          <w:tab w:val="left" w:pos="451"/>
        </w:tabs>
        <w:spacing w:line="271" w:lineRule="auto"/>
        <w:ind w:left="110" w:right="300" w:firstLine="0"/>
      </w:pPr>
      <w:r>
        <w:rPr>
          <w:w w:val="105"/>
        </w:rPr>
        <w:t>Copies of the Commercial Item Determination(s) (</w:t>
      </w:r>
      <w:hyperlink r:id="rId18" w:anchor="DFARS-212.102">
        <w:r>
          <w:rPr>
            <w:color w:val="27314A"/>
            <w:w w:val="105"/>
            <w:u w:val="single" w:color="27314A"/>
          </w:rPr>
          <w:t>DFARS 212.102(a)(i)</w:t>
        </w:r>
      </w:hyperlink>
      <w:r>
        <w:rPr>
          <w:w w:val="105"/>
        </w:rPr>
        <w:t>) that are greater than or equal to $1M;</w:t>
      </w:r>
    </w:p>
    <w:p w14:paraId="16E4A10B" w14:textId="77777777" w:rsidR="00DE4D97" w:rsidRDefault="00DE4D97" w:rsidP="00DE4D97">
      <w:pPr>
        <w:pStyle w:val="BodyText"/>
        <w:spacing w:before="1"/>
        <w:rPr>
          <w:sz w:val="21"/>
        </w:rPr>
      </w:pPr>
    </w:p>
    <w:commentRangeStart w:id="14"/>
    <w:p w14:paraId="5C02E54E" w14:textId="6EB4BB06" w:rsidR="00DE4D97" w:rsidRDefault="00C51725" w:rsidP="00DE4D97">
      <w:pPr>
        <w:pStyle w:val="ListParagraph"/>
        <w:numPr>
          <w:ilvl w:val="1"/>
          <w:numId w:val="3"/>
        </w:numPr>
        <w:tabs>
          <w:tab w:val="left" w:pos="435"/>
        </w:tabs>
        <w:ind w:left="435" w:hanging="325"/>
      </w:pPr>
      <w:r>
        <w:fldChar w:fldCharType="begin"/>
      </w:r>
      <w:ins w:id="15" w:author="AMANDA" w:date="2024-05-17T11:26:00Z">
        <w:r w:rsidR="007205B4">
          <w:instrText xml:space="preserve">HYPERLINK "https://usaf.dps.mil/sites/AFCC/AQCP/KnowledgeCenter/SitePages/DAFFARS-Templates.aspx" \h </w:instrText>
        </w:r>
      </w:ins>
      <w:del w:id="16" w:author="AMANDA" w:date="2024-05-17T11:26:00Z">
        <w:r w:rsidDel="007205B4">
          <w:delInstrText>HYPERLINK "https://usaf.dps.mil/sites/AFCC/KnowledgeCenter/contracting_templates/preliminary_PNM.docx" \h</w:delInstrText>
        </w:r>
      </w:del>
      <w:ins w:id="17" w:author="AMANDA" w:date="2024-05-17T11:26:00Z"/>
      <w:r>
        <w:fldChar w:fldCharType="separate"/>
      </w:r>
      <w:r w:rsidR="00DE4D97">
        <w:rPr>
          <w:color w:val="27314A"/>
          <w:w w:val="105"/>
          <w:u w:val="single" w:color="27314A"/>
        </w:rPr>
        <w:t>Preliminary</w:t>
      </w:r>
      <w:r w:rsidR="00DE4D97">
        <w:rPr>
          <w:color w:val="27314A"/>
          <w:spacing w:val="17"/>
          <w:w w:val="105"/>
          <w:u w:val="single" w:color="27314A"/>
        </w:rPr>
        <w:t xml:space="preserve"> </w:t>
      </w:r>
      <w:r w:rsidR="00DE4D97">
        <w:rPr>
          <w:color w:val="27314A"/>
          <w:w w:val="105"/>
          <w:u w:val="single" w:color="27314A"/>
        </w:rPr>
        <w:t>Price</w:t>
      </w:r>
      <w:r w:rsidR="00DE4D97">
        <w:rPr>
          <w:color w:val="27314A"/>
          <w:spacing w:val="16"/>
          <w:w w:val="105"/>
          <w:u w:val="single" w:color="27314A"/>
        </w:rPr>
        <w:t xml:space="preserve"> </w:t>
      </w:r>
      <w:r w:rsidR="00DE4D97">
        <w:rPr>
          <w:color w:val="27314A"/>
          <w:w w:val="105"/>
          <w:u w:val="single" w:color="27314A"/>
        </w:rPr>
        <w:t>Negotiation</w:t>
      </w:r>
      <w:r w:rsidR="00DE4D97">
        <w:rPr>
          <w:color w:val="27314A"/>
          <w:spacing w:val="17"/>
          <w:w w:val="105"/>
          <w:u w:val="single" w:color="27314A"/>
        </w:rPr>
        <w:t xml:space="preserve"> </w:t>
      </w:r>
      <w:r w:rsidR="00DE4D97">
        <w:rPr>
          <w:color w:val="27314A"/>
          <w:w w:val="105"/>
          <w:u w:val="single" w:color="27314A"/>
        </w:rPr>
        <w:t>Memorandum</w:t>
      </w:r>
      <w:r>
        <w:rPr>
          <w:color w:val="27314A"/>
          <w:w w:val="105"/>
          <w:u w:val="single" w:color="27314A"/>
        </w:rPr>
        <w:fldChar w:fldCharType="end"/>
      </w:r>
      <w:commentRangeEnd w:id="14"/>
      <w:r w:rsidR="007205B4">
        <w:rPr>
          <w:rStyle w:val="CommentReference"/>
        </w:rPr>
        <w:commentReference w:id="14"/>
      </w:r>
      <w:r w:rsidR="00DE4D97">
        <w:rPr>
          <w:color w:val="27314A"/>
          <w:spacing w:val="17"/>
          <w:w w:val="105"/>
        </w:rPr>
        <w:t xml:space="preserve"> </w:t>
      </w:r>
      <w:r w:rsidR="00DE4D97">
        <w:rPr>
          <w:w w:val="105"/>
        </w:rPr>
        <w:t>and</w:t>
      </w:r>
      <w:r w:rsidR="00DE4D97">
        <w:rPr>
          <w:spacing w:val="17"/>
          <w:w w:val="105"/>
        </w:rPr>
        <w:t xml:space="preserve"> </w:t>
      </w:r>
      <w:r w:rsidR="00DE4D97">
        <w:rPr>
          <w:w w:val="105"/>
        </w:rPr>
        <w:t>related</w:t>
      </w:r>
      <w:r w:rsidR="00DE4D97">
        <w:rPr>
          <w:spacing w:val="17"/>
          <w:w w:val="105"/>
        </w:rPr>
        <w:t xml:space="preserve"> </w:t>
      </w:r>
      <w:r w:rsidR="00DE4D97">
        <w:rPr>
          <w:spacing w:val="-2"/>
          <w:w w:val="105"/>
        </w:rPr>
        <w:t>attachments;</w:t>
      </w:r>
    </w:p>
    <w:p w14:paraId="7623D805" w14:textId="77777777" w:rsidR="00DE4D97" w:rsidRDefault="00DE4D97" w:rsidP="00DE4D97">
      <w:pPr>
        <w:pStyle w:val="BodyText"/>
        <w:spacing w:before="11"/>
        <w:rPr>
          <w:sz w:val="23"/>
        </w:rPr>
      </w:pPr>
    </w:p>
    <w:commentRangeStart w:id="18"/>
    <w:p w14:paraId="58232D3A" w14:textId="4CA37A24" w:rsidR="00DE4D97" w:rsidRDefault="00C51725" w:rsidP="00DE4D97">
      <w:pPr>
        <w:pStyle w:val="ListParagraph"/>
        <w:numPr>
          <w:ilvl w:val="1"/>
          <w:numId w:val="3"/>
        </w:numPr>
        <w:tabs>
          <w:tab w:val="left" w:pos="451"/>
        </w:tabs>
        <w:ind w:left="451" w:hanging="341"/>
      </w:pPr>
      <w:r>
        <w:fldChar w:fldCharType="begin"/>
      </w:r>
      <w:ins w:id="19" w:author="AMANDA" w:date="2024-05-17T11:26:00Z">
        <w:r w:rsidR="007205B4">
          <w:instrText xml:space="preserve">HYPERLINK "https://usaf.dps.mil/sites/AFCC/AQCP/KnowledgeCenter/SitePages/DAFFARS-Templates.aspx" \h </w:instrText>
        </w:r>
      </w:ins>
      <w:del w:id="20" w:author="AMANDA" w:date="2024-05-17T11:26:00Z">
        <w:r w:rsidDel="007205B4">
          <w:delInstrText>HYPERLINK "https://usaf.dps.mil/sites/AFCC/KnowledgeCenter/contracting_templates/request_bus_clear_charts_(non-comp).pptx" \h</w:delInstrText>
        </w:r>
      </w:del>
      <w:ins w:id="21" w:author="AMANDA" w:date="2024-05-17T11:26:00Z"/>
      <w:r>
        <w:fldChar w:fldCharType="separate"/>
      </w:r>
      <w:r w:rsidR="00DE4D97">
        <w:rPr>
          <w:color w:val="27314A"/>
          <w:w w:val="105"/>
          <w:u w:val="single" w:color="27314A"/>
        </w:rPr>
        <w:t>Request</w:t>
      </w:r>
      <w:r w:rsidR="00DE4D97">
        <w:rPr>
          <w:color w:val="27314A"/>
          <w:spacing w:val="14"/>
          <w:w w:val="105"/>
          <w:u w:val="single" w:color="27314A"/>
        </w:rPr>
        <w:t xml:space="preserve"> </w:t>
      </w:r>
      <w:r w:rsidR="00DE4D97">
        <w:rPr>
          <w:color w:val="27314A"/>
          <w:w w:val="105"/>
          <w:u w:val="single" w:color="27314A"/>
        </w:rPr>
        <w:t>for</w:t>
      </w:r>
      <w:r w:rsidR="00DE4D97">
        <w:rPr>
          <w:color w:val="27314A"/>
          <w:spacing w:val="15"/>
          <w:w w:val="105"/>
          <w:u w:val="single" w:color="27314A"/>
        </w:rPr>
        <w:t xml:space="preserve"> </w:t>
      </w:r>
      <w:r w:rsidR="00DE4D97">
        <w:rPr>
          <w:color w:val="27314A"/>
          <w:w w:val="105"/>
          <w:u w:val="single" w:color="27314A"/>
        </w:rPr>
        <w:t>Business</w:t>
      </w:r>
      <w:r w:rsidR="00DE4D97">
        <w:rPr>
          <w:color w:val="27314A"/>
          <w:spacing w:val="15"/>
          <w:w w:val="105"/>
          <w:u w:val="single" w:color="27314A"/>
        </w:rPr>
        <w:t xml:space="preserve"> </w:t>
      </w:r>
      <w:r w:rsidR="00DE4D97">
        <w:rPr>
          <w:color w:val="27314A"/>
          <w:w w:val="105"/>
          <w:u w:val="single" w:color="27314A"/>
        </w:rPr>
        <w:t>Clearance</w:t>
      </w:r>
      <w:r>
        <w:rPr>
          <w:color w:val="27314A"/>
          <w:w w:val="105"/>
          <w:u w:val="single" w:color="27314A"/>
        </w:rPr>
        <w:fldChar w:fldCharType="end"/>
      </w:r>
      <w:commentRangeEnd w:id="18"/>
      <w:r w:rsidR="007205B4">
        <w:rPr>
          <w:rStyle w:val="CommentReference"/>
        </w:rPr>
        <w:commentReference w:id="18"/>
      </w:r>
      <w:r w:rsidR="00DE4D97">
        <w:rPr>
          <w:color w:val="27314A"/>
          <w:spacing w:val="16"/>
          <w:w w:val="105"/>
        </w:rPr>
        <w:t xml:space="preserve"> </w:t>
      </w:r>
      <w:r w:rsidR="00DE4D97">
        <w:rPr>
          <w:w w:val="105"/>
        </w:rPr>
        <w:t>(non-competitive)</w:t>
      </w:r>
      <w:r w:rsidR="00DE4D97">
        <w:rPr>
          <w:spacing w:val="15"/>
          <w:w w:val="105"/>
        </w:rPr>
        <w:t xml:space="preserve"> </w:t>
      </w:r>
      <w:r w:rsidR="00DE4D97">
        <w:rPr>
          <w:w w:val="105"/>
        </w:rPr>
        <w:t>briefing</w:t>
      </w:r>
      <w:r w:rsidR="00DE4D97">
        <w:rPr>
          <w:spacing w:val="15"/>
          <w:w w:val="105"/>
        </w:rPr>
        <w:t xml:space="preserve"> </w:t>
      </w:r>
      <w:r w:rsidR="00DE4D97">
        <w:rPr>
          <w:w w:val="105"/>
        </w:rPr>
        <w:t>charts;</w:t>
      </w:r>
      <w:r w:rsidR="00DE4D97">
        <w:rPr>
          <w:spacing w:val="14"/>
          <w:w w:val="105"/>
        </w:rPr>
        <w:t xml:space="preserve"> </w:t>
      </w:r>
      <w:r w:rsidR="00DE4D97">
        <w:rPr>
          <w:spacing w:val="-5"/>
          <w:w w:val="105"/>
        </w:rPr>
        <w:t>and</w:t>
      </w:r>
    </w:p>
    <w:p w14:paraId="588AFC2F" w14:textId="77777777" w:rsidR="00DE4D97" w:rsidRDefault="00DE4D97" w:rsidP="00DE4D97">
      <w:pPr>
        <w:pStyle w:val="BodyText"/>
        <w:spacing w:before="10"/>
        <w:rPr>
          <w:sz w:val="23"/>
        </w:rPr>
      </w:pPr>
    </w:p>
    <w:p w14:paraId="66F9896A" w14:textId="77777777" w:rsidR="00DE4D97" w:rsidRDefault="00DE4D97" w:rsidP="00DE4D97">
      <w:pPr>
        <w:pStyle w:val="ListParagraph"/>
        <w:numPr>
          <w:ilvl w:val="1"/>
          <w:numId w:val="3"/>
        </w:numPr>
        <w:tabs>
          <w:tab w:val="left" w:pos="442"/>
        </w:tabs>
        <w:spacing w:before="1" w:line="271" w:lineRule="auto"/>
        <w:ind w:left="110" w:right="311" w:firstLine="0"/>
      </w:pPr>
      <w:r>
        <w:rPr>
          <w:w w:val="105"/>
        </w:rPr>
        <w:t>On a case-by-case basis, additional documentation may be requested in support of the SAF/AQC</w:t>
      </w:r>
      <w:r>
        <w:rPr>
          <w:spacing w:val="40"/>
          <w:w w:val="105"/>
        </w:rPr>
        <w:t xml:space="preserve"> </w:t>
      </w:r>
      <w:r>
        <w:rPr>
          <w:w w:val="105"/>
        </w:rPr>
        <w:t>and/or DPC Peer Review.</w:t>
      </w:r>
    </w:p>
    <w:p w14:paraId="0E198865" w14:textId="77777777" w:rsidR="00DE4D97" w:rsidRDefault="00DE4D97" w:rsidP="00DE4D97">
      <w:pPr>
        <w:pStyle w:val="BodyText"/>
        <w:spacing w:before="1"/>
        <w:rPr>
          <w:sz w:val="21"/>
        </w:rPr>
      </w:pPr>
    </w:p>
    <w:p w14:paraId="10C25F46" w14:textId="4674E75C" w:rsidR="009E2998" w:rsidRPr="00E64934" w:rsidRDefault="00DE4D97" w:rsidP="009E2998">
      <w:pPr>
        <w:pStyle w:val="ListParagraph"/>
        <w:numPr>
          <w:ilvl w:val="1"/>
          <w:numId w:val="3"/>
        </w:numPr>
        <w:tabs>
          <w:tab w:val="left" w:pos="398"/>
          <w:tab w:val="left" w:pos="451"/>
        </w:tabs>
        <w:spacing w:line="271" w:lineRule="auto"/>
        <w:ind w:left="110" w:right="269" w:firstLine="0"/>
        <w:rPr>
          <w:w w:val="105"/>
        </w:rPr>
      </w:pPr>
      <w:r w:rsidRPr="00E64934">
        <w:rPr>
          <w:w w:val="105"/>
        </w:rPr>
        <w:t>The designated CR will conduct the clearance review prior to submitting the required clearance</w:t>
      </w:r>
      <w:r w:rsidRPr="00E64934">
        <w:rPr>
          <w:spacing w:val="80"/>
          <w:w w:val="105"/>
        </w:rPr>
        <w:t xml:space="preserve"> </w:t>
      </w:r>
      <w:r w:rsidRPr="00E64934">
        <w:rPr>
          <w:w w:val="105"/>
        </w:rPr>
        <w:t xml:space="preserve">documents to </w:t>
      </w:r>
      <w:r w:rsidRPr="00E64934">
        <w:rPr>
          <w:color w:val="27314A"/>
          <w:w w:val="105"/>
          <w:u w:val="single" w:color="27314A"/>
        </w:rPr>
        <w:t>SAF/AQC</w:t>
      </w:r>
      <w:r w:rsidRPr="00E64934">
        <w:rPr>
          <w:w w:val="105"/>
        </w:rPr>
        <w:t>.</w:t>
      </w:r>
      <w:r w:rsidR="00E64934" w:rsidRPr="00E64934">
        <w:rPr>
          <w:w w:val="105"/>
        </w:rPr>
        <w:t xml:space="preserve"> </w:t>
      </w:r>
      <w:r w:rsidR="00E64934" w:rsidRPr="00E64934">
        <w:rPr>
          <w:rFonts w:cs="Times New Roman"/>
        </w:rPr>
        <w:t xml:space="preserve">Recommend obtaining DAF IP Cadre (SAF/AQCC) feedback on draft documents prior to submission to SAF/AQC by contacting the </w:t>
      </w:r>
      <w:hyperlink r:id="rId19" w:history="1">
        <w:r w:rsidR="00E64934" w:rsidRPr="00E64934">
          <w:rPr>
            <w:rStyle w:val="Hyperlink"/>
            <w:rFonts w:cs="Times New Roman"/>
          </w:rPr>
          <w:t>DAF IP Cadre Workflow</w:t>
        </w:r>
      </w:hyperlink>
      <w:r w:rsidR="00E64934" w:rsidRPr="00E64934">
        <w:rPr>
          <w:rFonts w:cs="Times New Roman"/>
        </w:rPr>
        <w:t>.</w:t>
      </w:r>
      <w:r w:rsidR="000351F4" w:rsidRPr="00E64934">
        <w:rPr>
          <w:w w:val="105"/>
        </w:rPr>
        <w:t xml:space="preserve"> </w:t>
      </w:r>
    </w:p>
    <w:p w14:paraId="789BB279" w14:textId="0BCDAA65" w:rsidR="00DE4D97" w:rsidRPr="009E2998" w:rsidRDefault="00DE4D97" w:rsidP="00AC0CFF">
      <w:pPr>
        <w:pStyle w:val="ListParagraph"/>
        <w:tabs>
          <w:tab w:val="left" w:pos="398"/>
          <w:tab w:val="left" w:pos="451"/>
        </w:tabs>
        <w:spacing w:before="1" w:line="271" w:lineRule="auto"/>
        <w:ind w:right="269"/>
        <w:rPr>
          <w:sz w:val="21"/>
        </w:rPr>
      </w:pPr>
    </w:p>
    <w:p w14:paraId="081ABD67" w14:textId="3D8CD351" w:rsidR="00DE4D97" w:rsidRDefault="00DE4D97" w:rsidP="00DE4D97">
      <w:pPr>
        <w:pStyle w:val="ListParagraph"/>
        <w:numPr>
          <w:ilvl w:val="1"/>
          <w:numId w:val="3"/>
        </w:numPr>
        <w:tabs>
          <w:tab w:val="left" w:pos="451"/>
        </w:tabs>
        <w:spacing w:line="271" w:lineRule="auto"/>
        <w:ind w:left="110" w:right="197" w:firstLine="0"/>
      </w:pPr>
      <w:r>
        <w:rPr>
          <w:w w:val="105"/>
        </w:rPr>
        <w:t>If</w:t>
      </w:r>
      <w:r>
        <w:rPr>
          <w:spacing w:val="35"/>
          <w:w w:val="105"/>
        </w:rPr>
        <w:t xml:space="preserve"> </w:t>
      </w:r>
      <w:r>
        <w:rPr>
          <w:w w:val="105"/>
        </w:rPr>
        <w:t>DPC</w:t>
      </w:r>
      <w:r>
        <w:rPr>
          <w:spacing w:val="35"/>
          <w:w w:val="105"/>
        </w:rPr>
        <w:t xml:space="preserve"> </w:t>
      </w:r>
      <w:r>
        <w:rPr>
          <w:w w:val="105"/>
        </w:rPr>
        <w:t>Peer</w:t>
      </w:r>
      <w:r>
        <w:rPr>
          <w:spacing w:val="35"/>
          <w:w w:val="105"/>
        </w:rPr>
        <w:t xml:space="preserve"> </w:t>
      </w:r>
      <w:r>
        <w:rPr>
          <w:w w:val="105"/>
        </w:rPr>
        <w:t>Review</w:t>
      </w:r>
      <w:r>
        <w:rPr>
          <w:spacing w:val="35"/>
          <w:w w:val="105"/>
        </w:rPr>
        <w:t xml:space="preserve"> </w:t>
      </w:r>
      <w:r>
        <w:rPr>
          <w:w w:val="105"/>
        </w:rPr>
        <w:t>is</w:t>
      </w:r>
      <w:r>
        <w:rPr>
          <w:spacing w:val="35"/>
          <w:w w:val="105"/>
        </w:rPr>
        <w:t xml:space="preserve"> </w:t>
      </w:r>
      <w:r>
        <w:rPr>
          <w:w w:val="105"/>
        </w:rPr>
        <w:t>required,</w:t>
      </w:r>
      <w:r>
        <w:rPr>
          <w:spacing w:val="35"/>
          <w:w w:val="105"/>
        </w:rPr>
        <w:t xml:space="preserve"> </w:t>
      </w:r>
      <w:r>
        <w:rPr>
          <w:w w:val="105"/>
        </w:rPr>
        <w:t>the</w:t>
      </w:r>
      <w:r>
        <w:rPr>
          <w:spacing w:val="35"/>
          <w:w w:val="105"/>
        </w:rPr>
        <w:t xml:space="preserve"> </w:t>
      </w:r>
      <w:r>
        <w:rPr>
          <w:w w:val="105"/>
        </w:rPr>
        <w:t>Business</w:t>
      </w:r>
      <w:r>
        <w:rPr>
          <w:spacing w:val="35"/>
          <w:w w:val="105"/>
        </w:rPr>
        <w:t xml:space="preserve"> </w:t>
      </w:r>
      <w:r>
        <w:rPr>
          <w:w w:val="105"/>
        </w:rPr>
        <w:t>Clearance</w:t>
      </w:r>
      <w:r>
        <w:rPr>
          <w:spacing w:val="35"/>
          <w:w w:val="105"/>
        </w:rPr>
        <w:t xml:space="preserve"> </w:t>
      </w:r>
      <w:r>
        <w:rPr>
          <w:w w:val="105"/>
        </w:rPr>
        <w:t>Session</w:t>
      </w:r>
      <w:r>
        <w:rPr>
          <w:spacing w:val="35"/>
          <w:w w:val="105"/>
        </w:rPr>
        <w:t xml:space="preserve"> </w:t>
      </w:r>
      <w:r>
        <w:rPr>
          <w:w w:val="105"/>
        </w:rPr>
        <w:t>to</w:t>
      </w:r>
      <w:r>
        <w:rPr>
          <w:spacing w:val="35"/>
          <w:w w:val="105"/>
        </w:rPr>
        <w:t xml:space="preserve"> </w:t>
      </w:r>
      <w:r>
        <w:rPr>
          <w:w w:val="105"/>
        </w:rPr>
        <w:t>brief</w:t>
      </w:r>
      <w:r>
        <w:rPr>
          <w:spacing w:val="35"/>
          <w:w w:val="105"/>
        </w:rPr>
        <w:t xml:space="preserve"> </w:t>
      </w:r>
      <w:r>
        <w:rPr>
          <w:w w:val="105"/>
        </w:rPr>
        <w:t>the</w:t>
      </w:r>
      <w:r>
        <w:rPr>
          <w:spacing w:val="35"/>
          <w:w w:val="105"/>
        </w:rPr>
        <w:t xml:space="preserve"> </w:t>
      </w:r>
      <w:r>
        <w:rPr>
          <w:w w:val="105"/>
        </w:rPr>
        <w:t>clearance</w:t>
      </w:r>
      <w:r>
        <w:rPr>
          <w:spacing w:val="35"/>
          <w:w w:val="105"/>
        </w:rPr>
        <w:t xml:space="preserve"> </w:t>
      </w:r>
      <w:r>
        <w:rPr>
          <w:w w:val="105"/>
        </w:rPr>
        <w:t>approval official occurs prior to the commencement of the DPC Peer Review Phase 1. The Business Clearance</w:t>
      </w:r>
      <w:r>
        <w:rPr>
          <w:spacing w:val="80"/>
          <w:w w:val="150"/>
        </w:rPr>
        <w:t xml:space="preserve"> </w:t>
      </w:r>
      <w:r>
        <w:rPr>
          <w:w w:val="105"/>
        </w:rPr>
        <w:t>Approval document may be signed by the clearance approval official prior to Phase 1, but</w:t>
      </w:r>
      <w:r>
        <w:rPr>
          <w:spacing w:val="40"/>
          <w:w w:val="105"/>
        </w:rPr>
        <w:t xml:space="preserve"> </w:t>
      </w:r>
      <w:r>
        <w:rPr>
          <w:w w:val="105"/>
        </w:rPr>
        <w:t>commencement of negotiations are conditioned upon successful completion of the Peer Review. If</w:t>
      </w:r>
      <w:r>
        <w:rPr>
          <w:spacing w:val="80"/>
          <w:w w:val="150"/>
        </w:rPr>
        <w:t xml:space="preserve"> </w:t>
      </w:r>
      <w:r>
        <w:rPr>
          <w:w w:val="105"/>
        </w:rPr>
        <w:t>DPC</w:t>
      </w:r>
      <w:r>
        <w:rPr>
          <w:spacing w:val="38"/>
          <w:w w:val="105"/>
        </w:rPr>
        <w:t xml:space="preserve"> </w:t>
      </w:r>
      <w:r>
        <w:rPr>
          <w:w w:val="105"/>
        </w:rPr>
        <w:t>Peer</w:t>
      </w:r>
      <w:r>
        <w:rPr>
          <w:spacing w:val="38"/>
          <w:w w:val="105"/>
        </w:rPr>
        <w:t xml:space="preserve"> </w:t>
      </w:r>
      <w:r>
        <w:rPr>
          <w:w w:val="105"/>
        </w:rPr>
        <w:t>Review</w:t>
      </w:r>
      <w:r>
        <w:rPr>
          <w:spacing w:val="38"/>
          <w:w w:val="105"/>
        </w:rPr>
        <w:t xml:space="preserve"> </w:t>
      </w:r>
      <w:r>
        <w:rPr>
          <w:w w:val="105"/>
        </w:rPr>
        <w:t>is</w:t>
      </w:r>
      <w:r>
        <w:rPr>
          <w:spacing w:val="38"/>
          <w:w w:val="105"/>
        </w:rPr>
        <w:t xml:space="preserve"> </w:t>
      </w:r>
      <w:r>
        <w:rPr>
          <w:w w:val="105"/>
        </w:rPr>
        <w:t>required,</w:t>
      </w:r>
      <w:r>
        <w:rPr>
          <w:spacing w:val="38"/>
          <w:w w:val="105"/>
        </w:rPr>
        <w:t xml:space="preserve"> </w:t>
      </w:r>
      <w:r>
        <w:rPr>
          <w:w w:val="105"/>
        </w:rPr>
        <w:t>and</w:t>
      </w:r>
      <w:r>
        <w:rPr>
          <w:spacing w:val="38"/>
          <w:w w:val="105"/>
        </w:rPr>
        <w:t xml:space="preserve"> </w:t>
      </w:r>
      <w:r>
        <w:rPr>
          <w:w w:val="105"/>
        </w:rPr>
        <w:t>the</w:t>
      </w:r>
      <w:r>
        <w:rPr>
          <w:spacing w:val="38"/>
          <w:w w:val="105"/>
        </w:rPr>
        <w:t xml:space="preserve"> </w:t>
      </w:r>
      <w:r>
        <w:rPr>
          <w:w w:val="105"/>
        </w:rPr>
        <w:t>Business</w:t>
      </w:r>
      <w:r>
        <w:rPr>
          <w:spacing w:val="38"/>
          <w:w w:val="105"/>
        </w:rPr>
        <w:t xml:space="preserve"> </w:t>
      </w:r>
      <w:r>
        <w:rPr>
          <w:w w:val="105"/>
        </w:rPr>
        <w:t>Clearance</w:t>
      </w:r>
      <w:r>
        <w:rPr>
          <w:spacing w:val="38"/>
          <w:w w:val="105"/>
        </w:rPr>
        <w:t xml:space="preserve"> </w:t>
      </w:r>
      <w:r>
        <w:rPr>
          <w:w w:val="105"/>
        </w:rPr>
        <w:t>Session</w:t>
      </w:r>
      <w:r>
        <w:rPr>
          <w:spacing w:val="38"/>
          <w:w w:val="105"/>
        </w:rPr>
        <w:t xml:space="preserve"> </w:t>
      </w:r>
      <w:r>
        <w:rPr>
          <w:w w:val="105"/>
        </w:rPr>
        <w:t>has</w:t>
      </w:r>
      <w:r>
        <w:rPr>
          <w:spacing w:val="38"/>
          <w:w w:val="105"/>
        </w:rPr>
        <w:t xml:space="preserve"> </w:t>
      </w:r>
      <w:r>
        <w:rPr>
          <w:w w:val="105"/>
        </w:rPr>
        <w:t>been</w:t>
      </w:r>
      <w:r>
        <w:rPr>
          <w:spacing w:val="38"/>
          <w:w w:val="105"/>
        </w:rPr>
        <w:t xml:space="preserve"> </w:t>
      </w:r>
      <w:r>
        <w:rPr>
          <w:w w:val="105"/>
        </w:rPr>
        <w:t>delegated</w:t>
      </w:r>
      <w:r>
        <w:rPr>
          <w:spacing w:val="38"/>
          <w:w w:val="105"/>
        </w:rPr>
        <w:t xml:space="preserve"> </w:t>
      </w:r>
      <w:r>
        <w:rPr>
          <w:w w:val="105"/>
        </w:rPr>
        <w:t>to</w:t>
      </w:r>
      <w:r>
        <w:rPr>
          <w:spacing w:val="38"/>
          <w:w w:val="105"/>
        </w:rPr>
        <w:t xml:space="preserve"> </w:t>
      </w:r>
      <w:r>
        <w:rPr>
          <w:w w:val="105"/>
        </w:rPr>
        <w:t>the</w:t>
      </w:r>
      <w:r>
        <w:rPr>
          <w:spacing w:val="38"/>
          <w:w w:val="105"/>
        </w:rPr>
        <w:t xml:space="preserve"> </w:t>
      </w:r>
      <w:r>
        <w:rPr>
          <w:w w:val="105"/>
        </w:rPr>
        <w:t xml:space="preserve">SCO, follow the procedures above for notification and document submission to </w:t>
      </w:r>
      <w:ins w:id="22" w:author="AMANDA" w:date="2024-05-17T11:30:00Z">
        <w:r w:rsidR="009E20B2">
          <w:rPr>
            <w:color w:val="27314A"/>
            <w:w w:val="105"/>
            <w:u w:val="single" w:color="27314A"/>
          </w:rPr>
          <w:fldChar w:fldCharType="begin"/>
        </w:r>
        <w:r w:rsidR="009E20B2">
          <w:rPr>
            <w:color w:val="27314A"/>
            <w:w w:val="105"/>
            <w:u w:val="single" w:color="27314A"/>
          </w:rPr>
          <w:instrText>HYPERLINK "mailto:SAF.AQ.SAF-AQC.Workflow@us.af.mil"</w:instrText>
        </w:r>
        <w:r w:rsidR="009E20B2">
          <w:rPr>
            <w:color w:val="27314A"/>
            <w:w w:val="105"/>
            <w:u w:val="single" w:color="27314A"/>
          </w:rPr>
        </w:r>
        <w:r w:rsidR="009E20B2">
          <w:rPr>
            <w:color w:val="27314A"/>
            <w:w w:val="105"/>
            <w:u w:val="single" w:color="27314A"/>
          </w:rPr>
          <w:fldChar w:fldCharType="separate"/>
        </w:r>
        <w:r w:rsidRPr="009E20B2">
          <w:rPr>
            <w:rStyle w:val="Hyperlink"/>
            <w:w w:val="105"/>
          </w:rPr>
          <w:t>SAF/AQC</w:t>
        </w:r>
        <w:r w:rsidR="009E20B2">
          <w:rPr>
            <w:color w:val="27314A"/>
            <w:w w:val="105"/>
            <w:u w:val="single" w:color="27314A"/>
          </w:rPr>
          <w:fldChar w:fldCharType="end"/>
        </w:r>
      </w:ins>
      <w:r>
        <w:rPr>
          <w:w w:val="105"/>
        </w:rPr>
        <w:t>.</w:t>
      </w:r>
    </w:p>
    <w:p w14:paraId="04E0CC33" w14:textId="77777777" w:rsidR="00DE4D97" w:rsidRDefault="00DE4D97" w:rsidP="00DE4D97">
      <w:pPr>
        <w:pStyle w:val="BodyText"/>
        <w:spacing w:before="3"/>
        <w:rPr>
          <w:sz w:val="21"/>
        </w:rPr>
      </w:pPr>
    </w:p>
    <w:p w14:paraId="3F066159" w14:textId="382D2F5C" w:rsidR="00DE4D97" w:rsidRDefault="00DE4D97" w:rsidP="00DE4D97">
      <w:pPr>
        <w:pStyle w:val="ListParagraph"/>
        <w:numPr>
          <w:ilvl w:val="1"/>
          <w:numId w:val="3"/>
        </w:numPr>
        <w:tabs>
          <w:tab w:val="left" w:pos="452"/>
        </w:tabs>
        <w:spacing w:line="271" w:lineRule="auto"/>
        <w:ind w:left="110" w:right="206" w:firstLine="0"/>
      </w:pPr>
      <w:r>
        <w:rPr>
          <w:w w:val="105"/>
        </w:rPr>
        <w:t>The contracting officer shall submit a revised Business Clearance Approval document for DAS(C)/ADAS(C)</w:t>
      </w:r>
      <w:r>
        <w:rPr>
          <w:spacing w:val="35"/>
          <w:w w:val="105"/>
        </w:rPr>
        <w:t xml:space="preserve"> </w:t>
      </w:r>
      <w:r>
        <w:rPr>
          <w:w w:val="105"/>
        </w:rPr>
        <w:t>approval,</w:t>
      </w:r>
      <w:r>
        <w:rPr>
          <w:spacing w:val="35"/>
          <w:w w:val="105"/>
        </w:rPr>
        <w:t xml:space="preserve"> </w:t>
      </w:r>
      <w:r>
        <w:rPr>
          <w:w w:val="105"/>
        </w:rPr>
        <w:t>prior</w:t>
      </w:r>
      <w:r>
        <w:rPr>
          <w:spacing w:val="35"/>
          <w:w w:val="105"/>
        </w:rPr>
        <w:t xml:space="preserve"> </w:t>
      </w:r>
      <w:r>
        <w:rPr>
          <w:w w:val="105"/>
        </w:rPr>
        <w:t>to</w:t>
      </w:r>
      <w:r>
        <w:rPr>
          <w:spacing w:val="35"/>
          <w:w w:val="105"/>
        </w:rPr>
        <w:t xml:space="preserve"> </w:t>
      </w:r>
      <w:r>
        <w:rPr>
          <w:w w:val="105"/>
        </w:rPr>
        <w:t>concluding</w:t>
      </w:r>
      <w:r>
        <w:rPr>
          <w:spacing w:val="35"/>
          <w:w w:val="105"/>
        </w:rPr>
        <w:t xml:space="preserve"> </w:t>
      </w:r>
      <w:r>
        <w:rPr>
          <w:w w:val="105"/>
        </w:rPr>
        <w:t>negotiations,</w:t>
      </w:r>
      <w:r>
        <w:rPr>
          <w:spacing w:val="35"/>
          <w:w w:val="105"/>
        </w:rPr>
        <w:t xml:space="preserve"> </w:t>
      </w:r>
      <w:r>
        <w:rPr>
          <w:w w:val="105"/>
        </w:rPr>
        <w:t>when</w:t>
      </w:r>
      <w:r>
        <w:rPr>
          <w:spacing w:val="35"/>
          <w:w w:val="105"/>
        </w:rPr>
        <w:t xml:space="preserve"> </w:t>
      </w:r>
      <w:r>
        <w:rPr>
          <w:w w:val="105"/>
        </w:rPr>
        <w:t>changes</w:t>
      </w:r>
      <w:r>
        <w:rPr>
          <w:spacing w:val="35"/>
          <w:w w:val="105"/>
        </w:rPr>
        <w:t xml:space="preserve"> </w:t>
      </w:r>
      <w:r>
        <w:rPr>
          <w:w w:val="105"/>
        </w:rPr>
        <w:t>to</w:t>
      </w:r>
      <w:r>
        <w:rPr>
          <w:spacing w:val="35"/>
          <w:w w:val="105"/>
        </w:rPr>
        <w:t xml:space="preserve"> </w:t>
      </w:r>
      <w:r>
        <w:rPr>
          <w:w w:val="105"/>
        </w:rPr>
        <w:t>the</w:t>
      </w:r>
      <w:r>
        <w:rPr>
          <w:spacing w:val="35"/>
          <w:w w:val="105"/>
        </w:rPr>
        <w:t xml:space="preserve"> </w:t>
      </w:r>
      <w:r>
        <w:rPr>
          <w:w w:val="105"/>
        </w:rPr>
        <w:t>original negotiation range or parameters that were set forth on the approved Business Clearance Approval</w:t>
      </w:r>
      <w:r>
        <w:rPr>
          <w:spacing w:val="40"/>
          <w:w w:val="105"/>
        </w:rPr>
        <w:t xml:space="preserve"> </w:t>
      </w:r>
      <w:r>
        <w:rPr>
          <w:w w:val="105"/>
        </w:rPr>
        <w:t>document</w:t>
      </w:r>
      <w:r>
        <w:rPr>
          <w:spacing w:val="35"/>
          <w:w w:val="105"/>
        </w:rPr>
        <w:t xml:space="preserve"> </w:t>
      </w:r>
      <w:r>
        <w:rPr>
          <w:w w:val="105"/>
        </w:rPr>
        <w:t>are</w:t>
      </w:r>
      <w:r>
        <w:rPr>
          <w:spacing w:val="35"/>
          <w:w w:val="105"/>
        </w:rPr>
        <w:t xml:space="preserve"> </w:t>
      </w:r>
      <w:r>
        <w:rPr>
          <w:w w:val="105"/>
        </w:rPr>
        <w:t>required.</w:t>
      </w:r>
      <w:r>
        <w:rPr>
          <w:spacing w:val="35"/>
          <w:w w:val="105"/>
        </w:rPr>
        <w:t xml:space="preserve"> </w:t>
      </w:r>
      <w:r>
        <w:rPr>
          <w:w w:val="105"/>
        </w:rPr>
        <w:t>Submit</w:t>
      </w:r>
      <w:r>
        <w:rPr>
          <w:spacing w:val="35"/>
          <w:w w:val="105"/>
        </w:rPr>
        <w:t xml:space="preserve"> </w:t>
      </w:r>
      <w:r>
        <w:rPr>
          <w:w w:val="105"/>
        </w:rPr>
        <w:t>the</w:t>
      </w:r>
      <w:r>
        <w:rPr>
          <w:spacing w:val="35"/>
          <w:w w:val="105"/>
        </w:rPr>
        <w:t xml:space="preserve"> </w:t>
      </w:r>
      <w:r>
        <w:rPr>
          <w:w w:val="105"/>
        </w:rPr>
        <w:t>documents</w:t>
      </w:r>
      <w:r>
        <w:rPr>
          <w:spacing w:val="35"/>
          <w:w w:val="105"/>
        </w:rPr>
        <w:t xml:space="preserve"> </w:t>
      </w:r>
      <w:r>
        <w:rPr>
          <w:w w:val="105"/>
        </w:rPr>
        <w:t>through</w:t>
      </w:r>
      <w:r>
        <w:rPr>
          <w:spacing w:val="35"/>
          <w:w w:val="105"/>
        </w:rPr>
        <w:t xml:space="preserve"> </w:t>
      </w:r>
      <w:r>
        <w:rPr>
          <w:w w:val="105"/>
        </w:rPr>
        <w:t>the</w:t>
      </w:r>
      <w:r>
        <w:rPr>
          <w:spacing w:val="35"/>
          <w:w w:val="105"/>
        </w:rPr>
        <w:t xml:space="preserve"> </w:t>
      </w:r>
      <w:r>
        <w:rPr>
          <w:w w:val="105"/>
        </w:rPr>
        <w:t>SCO</w:t>
      </w:r>
      <w:r>
        <w:rPr>
          <w:spacing w:val="35"/>
          <w:w w:val="105"/>
        </w:rPr>
        <w:t xml:space="preserve"> </w:t>
      </w:r>
      <w:r>
        <w:rPr>
          <w:w w:val="105"/>
        </w:rPr>
        <w:t>to</w:t>
      </w:r>
      <w:r>
        <w:rPr>
          <w:spacing w:val="38"/>
          <w:w w:val="105"/>
        </w:rPr>
        <w:t xml:space="preserve"> </w:t>
      </w:r>
      <w:ins w:id="23" w:author="AMANDA" w:date="2024-05-17T11:30:00Z">
        <w:r w:rsidR="009E20B2">
          <w:rPr>
            <w:color w:val="27314A"/>
            <w:w w:val="105"/>
            <w:u w:val="single" w:color="27314A"/>
          </w:rPr>
          <w:fldChar w:fldCharType="begin"/>
        </w:r>
        <w:r w:rsidR="009E20B2">
          <w:rPr>
            <w:color w:val="27314A"/>
            <w:w w:val="105"/>
            <w:u w:val="single" w:color="27314A"/>
          </w:rPr>
          <w:instrText>HYPERLINK "mailto:SAF.AQ.SAF-AQC.Workflow@us.af.mil"</w:instrText>
        </w:r>
        <w:r w:rsidR="009E20B2">
          <w:rPr>
            <w:color w:val="27314A"/>
            <w:w w:val="105"/>
            <w:u w:val="single" w:color="27314A"/>
          </w:rPr>
        </w:r>
        <w:r w:rsidR="009E20B2">
          <w:rPr>
            <w:color w:val="27314A"/>
            <w:w w:val="105"/>
            <w:u w:val="single" w:color="27314A"/>
          </w:rPr>
          <w:fldChar w:fldCharType="separate"/>
        </w:r>
        <w:r w:rsidRPr="009E20B2">
          <w:rPr>
            <w:rStyle w:val="Hyperlink"/>
            <w:w w:val="105"/>
          </w:rPr>
          <w:t>SAF/AQC</w:t>
        </w:r>
        <w:r w:rsidR="009E20B2">
          <w:rPr>
            <w:color w:val="27314A"/>
            <w:w w:val="105"/>
            <w:u w:val="single" w:color="27314A"/>
          </w:rPr>
          <w:fldChar w:fldCharType="end"/>
        </w:r>
      </w:ins>
      <w:r>
        <w:rPr>
          <w:color w:val="27314A"/>
          <w:spacing w:val="36"/>
          <w:w w:val="105"/>
        </w:rPr>
        <w:t xml:space="preserve"> </w:t>
      </w:r>
      <w:r>
        <w:rPr>
          <w:w w:val="105"/>
        </w:rPr>
        <w:t>for</w:t>
      </w:r>
      <w:r>
        <w:rPr>
          <w:spacing w:val="35"/>
          <w:w w:val="105"/>
        </w:rPr>
        <w:t xml:space="preserve"> </w:t>
      </w:r>
      <w:r>
        <w:rPr>
          <w:w w:val="105"/>
        </w:rPr>
        <w:t>approval. Negotiation</w:t>
      </w:r>
      <w:r>
        <w:rPr>
          <w:spacing w:val="17"/>
          <w:w w:val="105"/>
        </w:rPr>
        <w:t xml:space="preserve"> </w:t>
      </w:r>
      <w:r>
        <w:rPr>
          <w:w w:val="105"/>
        </w:rPr>
        <w:t>offers</w:t>
      </w:r>
      <w:r>
        <w:rPr>
          <w:spacing w:val="17"/>
          <w:w w:val="105"/>
        </w:rPr>
        <w:t xml:space="preserve"> </w:t>
      </w:r>
      <w:r>
        <w:rPr>
          <w:w w:val="105"/>
        </w:rPr>
        <w:t>that</w:t>
      </w:r>
      <w:r>
        <w:rPr>
          <w:spacing w:val="17"/>
          <w:w w:val="105"/>
        </w:rPr>
        <w:t xml:space="preserve"> </w:t>
      </w:r>
      <w:r>
        <w:rPr>
          <w:w w:val="105"/>
        </w:rPr>
        <w:t>exceed</w:t>
      </w:r>
      <w:r>
        <w:rPr>
          <w:spacing w:val="17"/>
          <w:w w:val="105"/>
        </w:rPr>
        <w:t xml:space="preserve"> </w:t>
      </w:r>
      <w:r>
        <w:rPr>
          <w:w w:val="105"/>
        </w:rPr>
        <w:t>the</w:t>
      </w:r>
      <w:r>
        <w:rPr>
          <w:spacing w:val="17"/>
          <w:w w:val="105"/>
        </w:rPr>
        <w:t xml:space="preserve"> </w:t>
      </w:r>
      <w:r>
        <w:rPr>
          <w:w w:val="105"/>
        </w:rPr>
        <w:t>approved</w:t>
      </w:r>
      <w:r>
        <w:rPr>
          <w:spacing w:val="17"/>
          <w:w w:val="105"/>
        </w:rPr>
        <w:t xml:space="preserve"> </w:t>
      </w:r>
      <w:r>
        <w:rPr>
          <w:w w:val="105"/>
        </w:rPr>
        <w:t>negotiation</w:t>
      </w:r>
      <w:r>
        <w:rPr>
          <w:spacing w:val="17"/>
          <w:w w:val="105"/>
        </w:rPr>
        <w:t xml:space="preserve"> </w:t>
      </w:r>
      <w:r>
        <w:rPr>
          <w:w w:val="105"/>
        </w:rPr>
        <w:t>range</w:t>
      </w:r>
      <w:r>
        <w:rPr>
          <w:spacing w:val="17"/>
          <w:w w:val="105"/>
        </w:rPr>
        <w:t xml:space="preserve"> </w:t>
      </w:r>
      <w:r>
        <w:rPr>
          <w:w w:val="105"/>
        </w:rPr>
        <w:t>or</w:t>
      </w:r>
      <w:r>
        <w:rPr>
          <w:spacing w:val="17"/>
          <w:w w:val="105"/>
        </w:rPr>
        <w:t xml:space="preserve"> </w:t>
      </w:r>
      <w:r>
        <w:rPr>
          <w:w w:val="105"/>
        </w:rPr>
        <w:t>parameters</w:t>
      </w:r>
      <w:r>
        <w:rPr>
          <w:spacing w:val="17"/>
          <w:w w:val="105"/>
        </w:rPr>
        <w:t xml:space="preserve"> </w:t>
      </w:r>
      <w:r>
        <w:rPr>
          <w:w w:val="105"/>
        </w:rPr>
        <w:t>may</w:t>
      </w:r>
      <w:r>
        <w:rPr>
          <w:spacing w:val="17"/>
          <w:w w:val="105"/>
        </w:rPr>
        <w:t xml:space="preserve"> </w:t>
      </w:r>
      <w:r>
        <w:rPr>
          <w:w w:val="105"/>
        </w:rPr>
        <w:t>not</w:t>
      </w:r>
      <w:r>
        <w:rPr>
          <w:spacing w:val="17"/>
          <w:w w:val="105"/>
        </w:rPr>
        <w:t xml:space="preserve"> </w:t>
      </w:r>
      <w:r>
        <w:rPr>
          <w:w w:val="105"/>
        </w:rPr>
        <w:t>be</w:t>
      </w:r>
      <w:r>
        <w:rPr>
          <w:spacing w:val="17"/>
          <w:w w:val="105"/>
        </w:rPr>
        <w:t xml:space="preserve"> </w:t>
      </w:r>
      <w:r>
        <w:rPr>
          <w:w w:val="105"/>
        </w:rPr>
        <w:t>made</w:t>
      </w:r>
      <w:r>
        <w:rPr>
          <w:spacing w:val="17"/>
          <w:w w:val="105"/>
        </w:rPr>
        <w:t xml:space="preserve"> </w:t>
      </w:r>
      <w:r>
        <w:rPr>
          <w:w w:val="105"/>
        </w:rPr>
        <w:t>until a revised negotiation range or parameters are approved.</w:t>
      </w:r>
    </w:p>
    <w:p w14:paraId="72D15C3C" w14:textId="77777777" w:rsidR="00DE4D97" w:rsidRDefault="00DE4D97" w:rsidP="00DE4D97">
      <w:pPr>
        <w:pStyle w:val="BodyText"/>
        <w:rPr>
          <w:sz w:val="26"/>
        </w:rPr>
      </w:pPr>
    </w:p>
    <w:p w14:paraId="64CC5FE2" w14:textId="306255C5" w:rsidR="00DE4D97" w:rsidRDefault="00DE4D97" w:rsidP="4202015E">
      <w:pPr>
        <w:spacing w:before="195"/>
        <w:ind w:left="110"/>
        <w:rPr>
          <w:rFonts w:ascii="Bookman Old Style"/>
          <w:b/>
          <w:bCs/>
        </w:rPr>
      </w:pPr>
      <w:r w:rsidRPr="4202015E">
        <w:rPr>
          <w:rFonts w:ascii="Bookman Old Style"/>
          <w:b/>
          <w:bCs/>
          <w:spacing w:val="-4"/>
        </w:rPr>
        <w:t>(B)</w:t>
      </w:r>
      <w:r w:rsidRPr="4202015E">
        <w:rPr>
          <w:rFonts w:ascii="Bookman Old Style"/>
          <w:b/>
          <w:bCs/>
          <w:spacing w:val="-1"/>
        </w:rPr>
        <w:t xml:space="preserve"> </w:t>
      </w:r>
      <w:r w:rsidRPr="4202015E">
        <w:rPr>
          <w:rFonts w:ascii="Bookman Old Style"/>
          <w:b/>
          <w:bCs/>
          <w:spacing w:val="-4"/>
        </w:rPr>
        <w:t>Business</w:t>
      </w:r>
      <w:r w:rsidRPr="4202015E">
        <w:rPr>
          <w:rFonts w:ascii="Bookman Old Style"/>
          <w:b/>
          <w:bCs/>
          <w:spacing w:val="-1"/>
        </w:rPr>
        <w:t xml:space="preserve"> </w:t>
      </w:r>
      <w:r w:rsidRPr="4202015E">
        <w:rPr>
          <w:rFonts w:ascii="Bookman Old Style"/>
          <w:b/>
          <w:bCs/>
          <w:spacing w:val="-4"/>
        </w:rPr>
        <w:t>Clearance</w:t>
      </w:r>
      <w:r w:rsidRPr="4202015E">
        <w:rPr>
          <w:rFonts w:ascii="Bookman Old Style"/>
          <w:b/>
          <w:bCs/>
          <w:spacing w:val="-1"/>
        </w:rPr>
        <w:t xml:space="preserve"> </w:t>
      </w:r>
      <w:r w:rsidRPr="4202015E">
        <w:rPr>
          <w:rFonts w:ascii="Bookman Old Style"/>
          <w:b/>
          <w:bCs/>
          <w:spacing w:val="-4"/>
        </w:rPr>
        <w:t>Approval</w:t>
      </w:r>
      <w:r w:rsidRPr="4202015E">
        <w:rPr>
          <w:rFonts w:ascii="Bookman Old Style"/>
          <w:b/>
          <w:bCs/>
          <w:spacing w:val="-1"/>
        </w:rPr>
        <w:t xml:space="preserve"> </w:t>
      </w:r>
      <w:r w:rsidRPr="4202015E">
        <w:rPr>
          <w:rFonts w:ascii="Bookman Old Style"/>
          <w:b/>
          <w:bCs/>
          <w:spacing w:val="-4"/>
        </w:rPr>
        <w:t>for</w:t>
      </w:r>
      <w:r w:rsidRPr="4202015E">
        <w:rPr>
          <w:rFonts w:ascii="Bookman Old Style"/>
          <w:b/>
          <w:bCs/>
          <w:spacing w:val="-2"/>
        </w:rPr>
        <w:t xml:space="preserve"> </w:t>
      </w:r>
      <w:r w:rsidRPr="4202015E">
        <w:rPr>
          <w:rFonts w:ascii="Bookman Old Style"/>
          <w:b/>
          <w:bCs/>
          <w:spacing w:val="-4"/>
        </w:rPr>
        <w:t>Competitive</w:t>
      </w:r>
      <w:r w:rsidRPr="4202015E">
        <w:rPr>
          <w:rFonts w:ascii="Bookman Old Style"/>
          <w:b/>
          <w:bCs/>
          <w:spacing w:val="-1"/>
        </w:rPr>
        <w:t xml:space="preserve"> </w:t>
      </w:r>
      <w:r w:rsidRPr="4202015E">
        <w:rPr>
          <w:rFonts w:ascii="Bookman Old Style"/>
          <w:b/>
          <w:bCs/>
          <w:spacing w:val="-4"/>
        </w:rPr>
        <w:t>Actions</w:t>
      </w:r>
    </w:p>
    <w:p w14:paraId="0F874522" w14:textId="77777777" w:rsidR="00DE4D97" w:rsidRDefault="00DE4D97" w:rsidP="00DE4D97">
      <w:pPr>
        <w:pStyle w:val="BodyText"/>
        <w:rPr>
          <w:rFonts w:ascii="Bookman Old Style"/>
          <w:b/>
          <w:sz w:val="26"/>
        </w:rPr>
      </w:pPr>
    </w:p>
    <w:p w14:paraId="5373EFA2" w14:textId="1AF9B373" w:rsidR="00DE4D97" w:rsidRDefault="00DE4D97" w:rsidP="00DE4D97">
      <w:pPr>
        <w:pStyle w:val="ListParagraph"/>
        <w:numPr>
          <w:ilvl w:val="0"/>
          <w:numId w:val="2"/>
        </w:numPr>
        <w:tabs>
          <w:tab w:val="left" w:pos="450"/>
        </w:tabs>
        <w:spacing w:before="220" w:line="271" w:lineRule="auto"/>
        <w:ind w:right="371" w:firstLine="0"/>
      </w:pPr>
      <w:r>
        <w:rPr>
          <w:w w:val="105"/>
        </w:rPr>
        <w:t xml:space="preserve">The contracting officer will submit notifications to </w:t>
      </w:r>
      <w:hyperlink r:id="rId20">
        <w:r>
          <w:rPr>
            <w:color w:val="27314A"/>
            <w:w w:val="105"/>
            <w:u w:val="single" w:color="27314A"/>
          </w:rPr>
          <w:t>SAF/AQ</w:t>
        </w:r>
      </w:hyperlink>
      <w:hyperlink r:id="rId21">
        <w:r>
          <w:rPr>
            <w:color w:val="27314A"/>
            <w:w w:val="105"/>
            <w:u w:val="single" w:color="27314A"/>
          </w:rPr>
          <w:t>C</w:t>
        </w:r>
      </w:hyperlink>
      <w:r>
        <w:rPr>
          <w:color w:val="27314A"/>
          <w:w w:val="105"/>
          <w:u w:val="single" w:color="27314A"/>
        </w:rPr>
        <w:t xml:space="preserve"> </w:t>
      </w:r>
      <w:r>
        <w:rPr>
          <w:w w:val="105"/>
        </w:rPr>
        <w:t>thirty days prior to the anticipated Business Clearance Session with the DAS(C)/ADAS(C).</w:t>
      </w:r>
      <w:r w:rsidR="00EA32F0">
        <w:rPr>
          <w:w w:val="105"/>
        </w:rPr>
        <w:t xml:space="preserve"> </w:t>
      </w:r>
      <w:commentRangeStart w:id="24"/>
      <w:r w:rsidR="00EA32F0">
        <w:rPr>
          <w:w w:val="105"/>
        </w:rPr>
        <w:t>O</w:t>
      </w:r>
      <w:r w:rsidR="00EA32F0" w:rsidRPr="00125989">
        <w:rPr>
          <w:w w:val="105"/>
        </w:rPr>
        <w:t xml:space="preserve">btain DAF IP Cadre </w:t>
      </w:r>
      <w:r w:rsidR="00EA32F0">
        <w:t xml:space="preserve">(SAF/AQCC) feedback on draft documents prior to submission to SAF/AQC for DPC Peer Review. Request DAF IP Cadre input by completing the </w:t>
      </w:r>
      <w:hyperlink r:id="rId22" w:history="1">
        <w:r w:rsidR="00EA32F0" w:rsidRPr="00F916C4">
          <w:rPr>
            <w:rStyle w:val="Hyperlink"/>
          </w:rPr>
          <w:t>Cadre Support Request Intake Form</w:t>
        </w:r>
      </w:hyperlink>
      <w:r w:rsidR="00EA32F0">
        <w:t xml:space="preserve"> and submit to the </w:t>
      </w:r>
      <w:hyperlink r:id="rId23" w:history="1">
        <w:r w:rsidR="00EA32F0" w:rsidRPr="00F916C4">
          <w:rPr>
            <w:rStyle w:val="Hyperlink"/>
          </w:rPr>
          <w:t>DAF IP Cadre Workflow</w:t>
        </w:r>
      </w:hyperlink>
      <w:r w:rsidR="00EA32F0">
        <w:t>.</w:t>
      </w:r>
      <w:commentRangeEnd w:id="24"/>
      <w:r w:rsidR="009E20B2">
        <w:rPr>
          <w:rStyle w:val="CommentReference"/>
        </w:rPr>
        <w:commentReference w:id="24"/>
      </w:r>
    </w:p>
    <w:p w14:paraId="21BD023B" w14:textId="77777777" w:rsidR="00DE4D97" w:rsidRDefault="00DE4D97" w:rsidP="00DE4D97">
      <w:pPr>
        <w:pStyle w:val="BodyText"/>
        <w:spacing w:before="1"/>
        <w:rPr>
          <w:sz w:val="21"/>
        </w:rPr>
      </w:pPr>
    </w:p>
    <w:p w14:paraId="6B0B45E2" w14:textId="77777777" w:rsidR="00DE4D97" w:rsidRDefault="00DE4D97" w:rsidP="00DE4D97">
      <w:pPr>
        <w:pStyle w:val="ListParagraph"/>
        <w:numPr>
          <w:ilvl w:val="0"/>
          <w:numId w:val="2"/>
        </w:numPr>
        <w:tabs>
          <w:tab w:val="left" w:pos="450"/>
        </w:tabs>
        <w:spacing w:line="271" w:lineRule="auto"/>
        <w:ind w:right="315" w:firstLine="0"/>
      </w:pPr>
      <w:r>
        <w:rPr>
          <w:w w:val="105"/>
        </w:rPr>
        <w:t>No later than 10 business days prior to the desired Business Clearance Session, the contracting</w:t>
      </w:r>
      <w:r>
        <w:rPr>
          <w:spacing w:val="80"/>
          <w:w w:val="150"/>
        </w:rPr>
        <w:t xml:space="preserve"> </w:t>
      </w:r>
      <w:r>
        <w:rPr>
          <w:w w:val="105"/>
        </w:rPr>
        <w:t>officer</w:t>
      </w:r>
      <w:r>
        <w:rPr>
          <w:spacing w:val="32"/>
          <w:w w:val="105"/>
        </w:rPr>
        <w:t xml:space="preserve"> </w:t>
      </w:r>
      <w:r>
        <w:rPr>
          <w:w w:val="105"/>
        </w:rPr>
        <w:t>will</w:t>
      </w:r>
      <w:r>
        <w:rPr>
          <w:spacing w:val="32"/>
          <w:w w:val="105"/>
        </w:rPr>
        <w:t xml:space="preserve"> </w:t>
      </w:r>
      <w:r>
        <w:rPr>
          <w:w w:val="105"/>
        </w:rPr>
        <w:t>forward</w:t>
      </w:r>
      <w:r>
        <w:rPr>
          <w:spacing w:val="32"/>
          <w:w w:val="105"/>
        </w:rPr>
        <w:t xml:space="preserve"> </w:t>
      </w:r>
      <w:r>
        <w:rPr>
          <w:w w:val="105"/>
        </w:rPr>
        <w:t>the</w:t>
      </w:r>
      <w:r>
        <w:rPr>
          <w:spacing w:val="32"/>
          <w:w w:val="105"/>
        </w:rPr>
        <w:t xml:space="preserve"> </w:t>
      </w:r>
      <w:r>
        <w:rPr>
          <w:w w:val="105"/>
        </w:rPr>
        <w:t>following</w:t>
      </w:r>
      <w:r>
        <w:rPr>
          <w:spacing w:val="32"/>
          <w:w w:val="105"/>
        </w:rPr>
        <w:t xml:space="preserve"> </w:t>
      </w:r>
      <w:r>
        <w:rPr>
          <w:w w:val="105"/>
        </w:rPr>
        <w:t>documents</w:t>
      </w:r>
      <w:r>
        <w:rPr>
          <w:spacing w:val="32"/>
          <w:w w:val="105"/>
        </w:rPr>
        <w:t xml:space="preserve"> </w:t>
      </w:r>
      <w:r>
        <w:rPr>
          <w:w w:val="105"/>
        </w:rPr>
        <w:t>through</w:t>
      </w:r>
      <w:r>
        <w:rPr>
          <w:spacing w:val="32"/>
          <w:w w:val="105"/>
        </w:rPr>
        <w:t xml:space="preserve"> </w:t>
      </w:r>
      <w:r>
        <w:rPr>
          <w:w w:val="105"/>
        </w:rPr>
        <w:t>the</w:t>
      </w:r>
      <w:r>
        <w:rPr>
          <w:spacing w:val="32"/>
          <w:w w:val="105"/>
        </w:rPr>
        <w:t xml:space="preserve"> </w:t>
      </w:r>
      <w:r>
        <w:rPr>
          <w:w w:val="105"/>
        </w:rPr>
        <w:t>SCO</w:t>
      </w:r>
      <w:r>
        <w:rPr>
          <w:spacing w:val="32"/>
          <w:w w:val="105"/>
        </w:rPr>
        <w:t xml:space="preserve"> </w:t>
      </w:r>
      <w:r>
        <w:rPr>
          <w:w w:val="105"/>
        </w:rPr>
        <w:t>to</w:t>
      </w:r>
      <w:r>
        <w:rPr>
          <w:spacing w:val="34"/>
          <w:w w:val="105"/>
        </w:rPr>
        <w:t xml:space="preserve"> </w:t>
      </w:r>
      <w:hyperlink r:id="rId24">
        <w:r>
          <w:rPr>
            <w:color w:val="27314A"/>
            <w:w w:val="105"/>
            <w:u w:val="single" w:color="27314A"/>
          </w:rPr>
          <w:t>SAF/AQ</w:t>
        </w:r>
      </w:hyperlink>
      <w:hyperlink r:id="rId25">
        <w:r>
          <w:rPr>
            <w:color w:val="27314A"/>
            <w:w w:val="105"/>
            <w:u w:val="single" w:color="27314A"/>
          </w:rPr>
          <w:t>C</w:t>
        </w:r>
      </w:hyperlink>
      <w:r>
        <w:rPr>
          <w:color w:val="27314A"/>
          <w:spacing w:val="32"/>
          <w:w w:val="105"/>
          <w:u w:val="single" w:color="27314A"/>
        </w:rPr>
        <w:t xml:space="preserve"> </w:t>
      </w:r>
      <w:r>
        <w:rPr>
          <w:w w:val="105"/>
        </w:rPr>
        <w:t>:</w:t>
      </w:r>
    </w:p>
    <w:p w14:paraId="2A84CEA3" w14:textId="77777777" w:rsidR="00DE4D97" w:rsidRDefault="00DE4D97" w:rsidP="00DE4D97">
      <w:pPr>
        <w:pStyle w:val="BodyText"/>
        <w:spacing w:before="1"/>
        <w:rPr>
          <w:sz w:val="21"/>
        </w:rPr>
      </w:pPr>
    </w:p>
    <w:p w14:paraId="43F80D78" w14:textId="7D028E45" w:rsidR="00DE4D97" w:rsidRDefault="009E20B2" w:rsidP="00DE4D97">
      <w:pPr>
        <w:pStyle w:val="ListParagraph"/>
        <w:numPr>
          <w:ilvl w:val="1"/>
          <w:numId w:val="2"/>
        </w:numPr>
        <w:tabs>
          <w:tab w:val="left" w:pos="442"/>
        </w:tabs>
        <w:ind w:left="442" w:hanging="332"/>
      </w:pPr>
      <w:commentRangeStart w:id="25"/>
      <w:ins w:id="26" w:author="AMANDA" w:date="2024-05-17T11:34:00Z">
        <w:r>
          <w:rPr>
            <w:w w:val="105"/>
          </w:rPr>
          <w:t>Completed</w:t>
        </w:r>
        <w:r>
          <w:rPr>
            <w:spacing w:val="20"/>
            <w:w w:val="105"/>
          </w:rPr>
          <w:t xml:space="preserve"> </w:t>
        </w:r>
      </w:ins>
      <w:ins w:id="27" w:author="AMANDA" w:date="2024-05-17T11:35:00Z">
        <w:r w:rsidR="006625E1">
          <w:rPr>
            <w:color w:val="27314A"/>
            <w:w w:val="105"/>
            <w:u w:val="single" w:color="27314A"/>
          </w:rPr>
          <w:fldChar w:fldCharType="begin"/>
        </w:r>
        <w:r w:rsidR="006625E1">
          <w:rPr>
            <w:color w:val="27314A"/>
            <w:w w:val="105"/>
            <w:u w:val="single" w:color="27314A"/>
          </w:rPr>
          <w:instrText>HYPERLINK "https://usaf.dps.mil/sites/AFCC/AQCP/KnowledgeCenter/SitePages/DAFFARS-Templates.aspx"</w:instrText>
        </w:r>
        <w:r w:rsidR="006625E1">
          <w:rPr>
            <w:color w:val="27314A"/>
            <w:w w:val="105"/>
            <w:u w:val="single" w:color="27314A"/>
          </w:rPr>
        </w:r>
        <w:r w:rsidR="006625E1">
          <w:rPr>
            <w:color w:val="27314A"/>
            <w:w w:val="105"/>
            <w:u w:val="single" w:color="27314A"/>
          </w:rPr>
          <w:fldChar w:fldCharType="separate"/>
        </w:r>
        <w:r w:rsidRPr="006625E1">
          <w:rPr>
            <w:rStyle w:val="Hyperlink"/>
            <w:w w:val="105"/>
          </w:rPr>
          <w:t>Request</w:t>
        </w:r>
        <w:r w:rsidRPr="006625E1">
          <w:rPr>
            <w:rStyle w:val="Hyperlink"/>
            <w:spacing w:val="21"/>
            <w:w w:val="105"/>
          </w:rPr>
          <w:t xml:space="preserve"> </w:t>
        </w:r>
        <w:r w:rsidRPr="006625E1">
          <w:rPr>
            <w:rStyle w:val="Hyperlink"/>
            <w:w w:val="105"/>
          </w:rPr>
          <w:t>for</w:t>
        </w:r>
        <w:r w:rsidRPr="006625E1">
          <w:rPr>
            <w:rStyle w:val="Hyperlink"/>
            <w:spacing w:val="21"/>
            <w:w w:val="105"/>
          </w:rPr>
          <w:t xml:space="preserve"> </w:t>
        </w:r>
        <w:r w:rsidRPr="006625E1">
          <w:rPr>
            <w:rStyle w:val="Hyperlink"/>
            <w:w w:val="105"/>
          </w:rPr>
          <w:t>Business</w:t>
        </w:r>
        <w:r w:rsidRPr="006625E1">
          <w:rPr>
            <w:rStyle w:val="Hyperlink"/>
            <w:spacing w:val="22"/>
            <w:w w:val="105"/>
          </w:rPr>
          <w:t xml:space="preserve"> </w:t>
        </w:r>
        <w:r w:rsidRPr="006625E1">
          <w:rPr>
            <w:rStyle w:val="Hyperlink"/>
            <w:w w:val="105"/>
          </w:rPr>
          <w:t>Clearance</w:t>
        </w:r>
        <w:del w:id="28" w:author="AMANDA" w:date="2024-05-17T11:34:00Z">
          <w:r w:rsidR="00DE4D97" w:rsidRPr="006625E1" w:rsidDel="009E20B2">
            <w:rPr>
              <w:rStyle w:val="Hyperlink"/>
              <w:w w:val="105"/>
            </w:rPr>
            <w:delText>Business</w:delText>
          </w:r>
          <w:r w:rsidR="00DE4D97" w:rsidRPr="006625E1" w:rsidDel="009E20B2">
            <w:rPr>
              <w:rStyle w:val="Hyperlink"/>
              <w:spacing w:val="31"/>
              <w:w w:val="105"/>
            </w:rPr>
            <w:delText xml:space="preserve"> </w:delText>
          </w:r>
          <w:r w:rsidR="00DE4D97" w:rsidRPr="006625E1" w:rsidDel="009E20B2">
            <w:rPr>
              <w:rStyle w:val="Hyperlink"/>
              <w:w w:val="105"/>
            </w:rPr>
            <w:delText>C</w:delText>
          </w:r>
        </w:del>
        <w:r w:rsidR="006625E1">
          <w:rPr>
            <w:color w:val="27314A"/>
            <w:w w:val="105"/>
            <w:u w:val="single" w:color="27314A"/>
          </w:rPr>
          <w:fldChar w:fldCharType="end"/>
        </w:r>
        <w:commentRangeEnd w:id="25"/>
        <w:r w:rsidR="006625E1">
          <w:rPr>
            <w:rStyle w:val="CommentReference"/>
          </w:rPr>
          <w:commentReference w:id="25"/>
        </w:r>
      </w:ins>
      <w:del w:id="29" w:author="AMANDA" w:date="2024-05-17T11:34:00Z">
        <w:r w:rsidR="00DE4D97" w:rsidDel="009E20B2">
          <w:rPr>
            <w:w w:val="105"/>
          </w:rPr>
          <w:delText>learance</w:delText>
        </w:r>
        <w:r w:rsidR="00DE4D97" w:rsidDel="009E20B2">
          <w:rPr>
            <w:spacing w:val="31"/>
            <w:w w:val="105"/>
          </w:rPr>
          <w:delText xml:space="preserve"> </w:delText>
        </w:r>
        <w:r w:rsidR="00DE4D97" w:rsidDel="009E20B2">
          <w:rPr>
            <w:spacing w:val="-2"/>
            <w:w w:val="105"/>
          </w:rPr>
          <w:delText>Approval</w:delText>
        </w:r>
      </w:del>
      <w:r w:rsidR="00DE4D97">
        <w:rPr>
          <w:spacing w:val="-2"/>
          <w:w w:val="105"/>
        </w:rPr>
        <w:t>;</w:t>
      </w:r>
    </w:p>
    <w:p w14:paraId="1E298EA9" w14:textId="77777777" w:rsidR="00DE4D97" w:rsidRDefault="00DE4D97" w:rsidP="00DE4D97">
      <w:pPr>
        <w:pStyle w:val="BodyText"/>
        <w:spacing w:before="11"/>
        <w:rPr>
          <w:sz w:val="23"/>
        </w:rPr>
      </w:pPr>
    </w:p>
    <w:commentRangeStart w:id="30"/>
    <w:p w14:paraId="3B52A99C" w14:textId="2F1D8382" w:rsidR="00DE4D97" w:rsidRDefault="006625E1" w:rsidP="00DE4D97">
      <w:pPr>
        <w:pStyle w:val="ListParagraph"/>
        <w:numPr>
          <w:ilvl w:val="1"/>
          <w:numId w:val="2"/>
        </w:numPr>
        <w:tabs>
          <w:tab w:val="left" w:pos="451"/>
        </w:tabs>
        <w:ind w:left="451" w:hanging="341"/>
      </w:pPr>
      <w:ins w:id="31" w:author="AMANDA" w:date="2024-05-17T11:35:00Z">
        <w:r>
          <w:rPr>
            <w:w w:val="105"/>
          </w:rPr>
          <w:fldChar w:fldCharType="begin"/>
        </w:r>
        <w:r>
          <w:rPr>
            <w:w w:val="105"/>
          </w:rPr>
          <w:instrText>HYPERLINK "https://usaf.dps.mil/sites/AFCC/AQCP/KnowledgeCenter/SitePages/DAFFARS-Templates.aspx"</w:instrText>
        </w:r>
        <w:r>
          <w:rPr>
            <w:w w:val="105"/>
          </w:rPr>
        </w:r>
        <w:r>
          <w:rPr>
            <w:w w:val="105"/>
          </w:rPr>
          <w:fldChar w:fldCharType="separate"/>
        </w:r>
        <w:r w:rsidR="00DE4D97" w:rsidRPr="006625E1">
          <w:rPr>
            <w:rStyle w:val="Hyperlink"/>
            <w:w w:val="105"/>
          </w:rPr>
          <w:t>Request</w:t>
        </w:r>
        <w:r w:rsidR="00DE4D97" w:rsidRPr="006625E1">
          <w:rPr>
            <w:rStyle w:val="Hyperlink"/>
            <w:spacing w:val="15"/>
            <w:w w:val="105"/>
          </w:rPr>
          <w:t xml:space="preserve"> </w:t>
        </w:r>
        <w:r w:rsidR="00DE4D97" w:rsidRPr="006625E1">
          <w:rPr>
            <w:rStyle w:val="Hyperlink"/>
            <w:w w:val="105"/>
          </w:rPr>
          <w:t>for</w:t>
        </w:r>
        <w:r w:rsidR="00DE4D97" w:rsidRPr="006625E1">
          <w:rPr>
            <w:rStyle w:val="Hyperlink"/>
            <w:spacing w:val="15"/>
            <w:w w:val="105"/>
          </w:rPr>
          <w:t xml:space="preserve"> </w:t>
        </w:r>
        <w:r w:rsidR="00DE4D97" w:rsidRPr="006625E1">
          <w:rPr>
            <w:rStyle w:val="Hyperlink"/>
            <w:w w:val="105"/>
          </w:rPr>
          <w:t>Business</w:t>
        </w:r>
        <w:r w:rsidR="00DE4D97" w:rsidRPr="006625E1">
          <w:rPr>
            <w:rStyle w:val="Hyperlink"/>
            <w:spacing w:val="15"/>
            <w:w w:val="105"/>
          </w:rPr>
          <w:t xml:space="preserve"> </w:t>
        </w:r>
        <w:r w:rsidR="00DE4D97" w:rsidRPr="006625E1">
          <w:rPr>
            <w:rStyle w:val="Hyperlink"/>
            <w:w w:val="105"/>
          </w:rPr>
          <w:t>Clearance</w:t>
        </w:r>
        <w:r w:rsidR="00DE4D97" w:rsidRPr="006625E1">
          <w:rPr>
            <w:rStyle w:val="Hyperlink"/>
            <w:spacing w:val="15"/>
            <w:w w:val="105"/>
          </w:rPr>
          <w:t xml:space="preserve"> </w:t>
        </w:r>
        <w:r w:rsidR="00DE4D97" w:rsidRPr="006625E1">
          <w:rPr>
            <w:rStyle w:val="Hyperlink"/>
            <w:w w:val="105"/>
          </w:rPr>
          <w:t>(competitive)</w:t>
        </w:r>
        <w:r w:rsidR="00DE4D97" w:rsidRPr="006625E1">
          <w:rPr>
            <w:rStyle w:val="Hyperlink"/>
            <w:spacing w:val="15"/>
            <w:w w:val="105"/>
          </w:rPr>
          <w:t xml:space="preserve"> </w:t>
        </w:r>
        <w:r w:rsidR="00DE4D97" w:rsidRPr="006625E1">
          <w:rPr>
            <w:rStyle w:val="Hyperlink"/>
            <w:w w:val="105"/>
          </w:rPr>
          <w:t>briefing</w:t>
        </w:r>
        <w:r w:rsidR="00DE4D97" w:rsidRPr="006625E1">
          <w:rPr>
            <w:rStyle w:val="Hyperlink"/>
            <w:spacing w:val="15"/>
            <w:w w:val="105"/>
          </w:rPr>
          <w:t xml:space="preserve"> </w:t>
        </w:r>
        <w:r w:rsidR="00DE4D97" w:rsidRPr="006625E1">
          <w:rPr>
            <w:rStyle w:val="Hyperlink"/>
            <w:spacing w:val="-2"/>
            <w:w w:val="105"/>
          </w:rPr>
          <w:t>charts</w:t>
        </w:r>
        <w:r>
          <w:rPr>
            <w:w w:val="105"/>
          </w:rPr>
          <w:fldChar w:fldCharType="end"/>
        </w:r>
      </w:ins>
      <w:commentRangeEnd w:id="30"/>
      <w:ins w:id="32" w:author="AMANDA" w:date="2024-05-17T11:36:00Z">
        <w:r>
          <w:rPr>
            <w:rStyle w:val="CommentReference"/>
          </w:rPr>
          <w:commentReference w:id="30"/>
        </w:r>
      </w:ins>
      <w:r w:rsidR="00DE4D97">
        <w:rPr>
          <w:spacing w:val="-2"/>
          <w:w w:val="105"/>
        </w:rPr>
        <w:t>;</w:t>
      </w:r>
    </w:p>
    <w:p w14:paraId="6D4192B2" w14:textId="77777777" w:rsidR="00DE4D97" w:rsidRDefault="00DE4D97" w:rsidP="00DE4D97">
      <w:pPr>
        <w:pStyle w:val="BodyText"/>
        <w:spacing w:before="11"/>
        <w:rPr>
          <w:sz w:val="23"/>
        </w:rPr>
      </w:pPr>
    </w:p>
    <w:p w14:paraId="07A5AC61" w14:textId="77777777" w:rsidR="00DE4D97" w:rsidRDefault="00DE4D97" w:rsidP="00DE4D97">
      <w:pPr>
        <w:pStyle w:val="ListParagraph"/>
        <w:numPr>
          <w:ilvl w:val="1"/>
          <w:numId w:val="2"/>
        </w:numPr>
        <w:tabs>
          <w:tab w:val="left" w:pos="435"/>
        </w:tabs>
        <w:ind w:left="435" w:hanging="325"/>
      </w:pPr>
      <w:r>
        <w:rPr>
          <w:w w:val="105"/>
        </w:rPr>
        <w:t>Request</w:t>
      </w:r>
      <w:r>
        <w:rPr>
          <w:spacing w:val="12"/>
          <w:w w:val="105"/>
        </w:rPr>
        <w:t xml:space="preserve"> </w:t>
      </w:r>
      <w:r>
        <w:rPr>
          <w:w w:val="105"/>
        </w:rPr>
        <w:t>for</w:t>
      </w:r>
      <w:r>
        <w:rPr>
          <w:spacing w:val="13"/>
          <w:w w:val="105"/>
        </w:rPr>
        <w:t xml:space="preserve"> </w:t>
      </w:r>
      <w:r>
        <w:rPr>
          <w:w w:val="105"/>
        </w:rPr>
        <w:t>Proposal</w:t>
      </w:r>
      <w:r>
        <w:rPr>
          <w:spacing w:val="13"/>
          <w:w w:val="105"/>
        </w:rPr>
        <w:t xml:space="preserve"> </w:t>
      </w:r>
      <w:r>
        <w:rPr>
          <w:w w:val="105"/>
        </w:rPr>
        <w:t>(including</w:t>
      </w:r>
      <w:r>
        <w:rPr>
          <w:spacing w:val="12"/>
          <w:w w:val="105"/>
        </w:rPr>
        <w:t xml:space="preserve"> </w:t>
      </w:r>
      <w:r>
        <w:rPr>
          <w:w w:val="105"/>
        </w:rPr>
        <w:t>attachments);</w:t>
      </w:r>
      <w:r>
        <w:rPr>
          <w:spacing w:val="13"/>
          <w:w w:val="105"/>
        </w:rPr>
        <w:t xml:space="preserve"> </w:t>
      </w:r>
      <w:r>
        <w:rPr>
          <w:spacing w:val="-5"/>
          <w:w w:val="105"/>
        </w:rPr>
        <w:t>and</w:t>
      </w:r>
    </w:p>
    <w:p w14:paraId="79D2C67F" w14:textId="77777777" w:rsidR="00DE4D97" w:rsidRDefault="00DE4D97" w:rsidP="00DE4D97">
      <w:pPr>
        <w:pStyle w:val="BodyText"/>
        <w:spacing w:before="10"/>
        <w:rPr>
          <w:sz w:val="23"/>
        </w:rPr>
      </w:pPr>
    </w:p>
    <w:p w14:paraId="2615FE5C" w14:textId="77777777" w:rsidR="00DE4D97" w:rsidRDefault="00DE4D97" w:rsidP="00DE4D97">
      <w:pPr>
        <w:pStyle w:val="ListParagraph"/>
        <w:numPr>
          <w:ilvl w:val="1"/>
          <w:numId w:val="2"/>
        </w:numPr>
        <w:tabs>
          <w:tab w:val="left" w:pos="451"/>
        </w:tabs>
        <w:spacing w:before="1" w:line="271" w:lineRule="auto"/>
        <w:ind w:left="110" w:right="302" w:firstLine="0"/>
      </w:pPr>
      <w:r>
        <w:rPr>
          <w:w w:val="105"/>
        </w:rPr>
        <w:t>On a case-by-case basis, additional documentation may be requested in support of the SAF/AQC</w:t>
      </w:r>
      <w:r>
        <w:rPr>
          <w:spacing w:val="40"/>
          <w:w w:val="105"/>
        </w:rPr>
        <w:t xml:space="preserve"> </w:t>
      </w:r>
      <w:r>
        <w:rPr>
          <w:w w:val="105"/>
        </w:rPr>
        <w:t>and/or DPC Peer Review (e.g., Source Selection Plan, Acquisition Strategy Document, Acquisition</w:t>
      </w:r>
      <w:r>
        <w:rPr>
          <w:spacing w:val="80"/>
          <w:w w:val="150"/>
        </w:rPr>
        <w:t xml:space="preserve"> </w:t>
      </w:r>
      <w:r>
        <w:rPr>
          <w:w w:val="105"/>
        </w:rPr>
        <w:t>Strategy Plan Charts).</w:t>
      </w:r>
    </w:p>
    <w:p w14:paraId="34CBCB97" w14:textId="77777777" w:rsidR="00DE4D97" w:rsidRDefault="00DE4D97" w:rsidP="00DE4D97">
      <w:pPr>
        <w:pStyle w:val="BodyText"/>
        <w:spacing w:before="1"/>
        <w:rPr>
          <w:sz w:val="21"/>
        </w:rPr>
      </w:pPr>
    </w:p>
    <w:p w14:paraId="094E343A" w14:textId="57F7719A" w:rsidR="00DE4D97" w:rsidRDefault="00DE4D97" w:rsidP="00DE4D97">
      <w:pPr>
        <w:pStyle w:val="ListParagraph"/>
        <w:numPr>
          <w:ilvl w:val="1"/>
          <w:numId w:val="2"/>
        </w:numPr>
        <w:tabs>
          <w:tab w:val="left" w:pos="442"/>
        </w:tabs>
        <w:spacing w:line="271" w:lineRule="auto"/>
        <w:ind w:left="110" w:right="294" w:firstLine="0"/>
      </w:pPr>
      <w:r>
        <w:rPr>
          <w:w w:val="105"/>
        </w:rPr>
        <w:t>The designated CR will conduct the clearance review prior to submitting the required clearance</w:t>
      </w:r>
      <w:r>
        <w:rPr>
          <w:spacing w:val="80"/>
          <w:w w:val="105"/>
        </w:rPr>
        <w:t xml:space="preserve"> </w:t>
      </w:r>
      <w:r>
        <w:rPr>
          <w:w w:val="105"/>
        </w:rPr>
        <w:t>documents to SAF/AQC.</w:t>
      </w:r>
      <w:r w:rsidR="00E64934">
        <w:rPr>
          <w:w w:val="105"/>
        </w:rPr>
        <w:t xml:space="preserve"> </w:t>
      </w:r>
      <w:bookmarkStart w:id="33" w:name="_Hlk163724008"/>
      <w:commentRangeStart w:id="34"/>
      <w:r w:rsidR="00E64934" w:rsidRPr="00E64934">
        <w:rPr>
          <w:rFonts w:cs="Times New Roman"/>
        </w:rPr>
        <w:t xml:space="preserve">Recommend obtaining DAF IP Cadre (SAF/AQCC) feedback on draft documents prior to submission to SAF/AQC by contacting the </w:t>
      </w:r>
      <w:hyperlink r:id="rId26" w:history="1">
        <w:r w:rsidR="00E64934" w:rsidRPr="00E64934">
          <w:rPr>
            <w:rStyle w:val="Hyperlink"/>
            <w:rFonts w:cs="Times New Roman"/>
          </w:rPr>
          <w:t>DAF IP Cadre Workflow</w:t>
        </w:r>
      </w:hyperlink>
      <w:r w:rsidR="00E64934" w:rsidRPr="00E64934">
        <w:rPr>
          <w:rFonts w:cs="Times New Roman"/>
        </w:rPr>
        <w:t>.</w:t>
      </w:r>
      <w:bookmarkEnd w:id="33"/>
      <w:commentRangeEnd w:id="34"/>
      <w:r w:rsidR="009E20B2">
        <w:rPr>
          <w:rStyle w:val="CommentReference"/>
        </w:rPr>
        <w:commentReference w:id="34"/>
      </w:r>
    </w:p>
    <w:p w14:paraId="45737811" w14:textId="77777777" w:rsidR="00DE4D97" w:rsidRDefault="00DE4D97" w:rsidP="00DE4D97">
      <w:pPr>
        <w:spacing w:line="271" w:lineRule="auto"/>
      </w:pPr>
    </w:p>
    <w:p w14:paraId="24791EEA" w14:textId="67F05E32" w:rsidR="00142FED" w:rsidRPr="00C51725" w:rsidRDefault="00DE4D97" w:rsidP="00641C03">
      <w:pPr>
        <w:pStyle w:val="ListParagraph"/>
        <w:widowControl/>
        <w:numPr>
          <w:ilvl w:val="1"/>
          <w:numId w:val="2"/>
        </w:numPr>
        <w:tabs>
          <w:tab w:val="left" w:pos="398"/>
        </w:tabs>
        <w:autoSpaceDE/>
        <w:autoSpaceDN/>
        <w:spacing w:before="82" w:after="160" w:line="259" w:lineRule="auto"/>
        <w:ind w:left="110" w:right="190" w:firstLine="0"/>
        <w:rPr>
          <w:rFonts w:ascii="Bookman Old Style" w:eastAsia="Bookman Old Style" w:hAnsi="Bookman Old Style" w:cs="Bookman Old Style"/>
          <w:b/>
          <w:sz w:val="25"/>
          <w:szCs w:val="25"/>
        </w:rPr>
      </w:pPr>
      <w:r w:rsidRPr="00641C03">
        <w:rPr>
          <w:w w:val="105"/>
        </w:rPr>
        <w:t>If</w:t>
      </w:r>
      <w:r w:rsidRPr="00641C03">
        <w:rPr>
          <w:spacing w:val="35"/>
          <w:w w:val="105"/>
        </w:rPr>
        <w:t xml:space="preserve"> </w:t>
      </w:r>
      <w:r w:rsidRPr="00641C03">
        <w:rPr>
          <w:w w:val="105"/>
        </w:rPr>
        <w:t>DPC</w:t>
      </w:r>
      <w:r w:rsidRPr="00641C03">
        <w:rPr>
          <w:spacing w:val="35"/>
          <w:w w:val="105"/>
        </w:rPr>
        <w:t xml:space="preserve"> </w:t>
      </w:r>
      <w:r w:rsidRPr="00641C03">
        <w:rPr>
          <w:w w:val="105"/>
        </w:rPr>
        <w:t>Peer</w:t>
      </w:r>
      <w:r w:rsidRPr="00641C03">
        <w:rPr>
          <w:spacing w:val="35"/>
          <w:w w:val="105"/>
        </w:rPr>
        <w:t xml:space="preserve"> </w:t>
      </w:r>
      <w:r w:rsidRPr="00641C03">
        <w:rPr>
          <w:w w:val="105"/>
        </w:rPr>
        <w:t>Review</w:t>
      </w:r>
      <w:r w:rsidRPr="00641C03">
        <w:rPr>
          <w:spacing w:val="35"/>
          <w:w w:val="105"/>
        </w:rPr>
        <w:t xml:space="preserve"> </w:t>
      </w:r>
      <w:r w:rsidRPr="00641C03">
        <w:rPr>
          <w:w w:val="105"/>
        </w:rPr>
        <w:t>is</w:t>
      </w:r>
      <w:r w:rsidRPr="00641C03">
        <w:rPr>
          <w:spacing w:val="35"/>
          <w:w w:val="105"/>
        </w:rPr>
        <w:t xml:space="preserve"> </w:t>
      </w:r>
      <w:r w:rsidRPr="00641C03">
        <w:rPr>
          <w:w w:val="105"/>
        </w:rPr>
        <w:t>required,</w:t>
      </w:r>
      <w:r w:rsidRPr="00641C03">
        <w:rPr>
          <w:spacing w:val="35"/>
          <w:w w:val="105"/>
        </w:rPr>
        <w:t xml:space="preserve"> </w:t>
      </w:r>
      <w:r w:rsidRPr="00641C03">
        <w:rPr>
          <w:w w:val="105"/>
        </w:rPr>
        <w:t>the</w:t>
      </w:r>
      <w:r w:rsidRPr="00641C03">
        <w:rPr>
          <w:spacing w:val="35"/>
          <w:w w:val="105"/>
        </w:rPr>
        <w:t xml:space="preserve"> </w:t>
      </w:r>
      <w:r w:rsidRPr="00641C03">
        <w:rPr>
          <w:w w:val="105"/>
        </w:rPr>
        <w:t>Business</w:t>
      </w:r>
      <w:r w:rsidRPr="00641C03">
        <w:rPr>
          <w:spacing w:val="35"/>
          <w:w w:val="105"/>
        </w:rPr>
        <w:t xml:space="preserve"> </w:t>
      </w:r>
      <w:r w:rsidRPr="00641C03">
        <w:rPr>
          <w:w w:val="105"/>
        </w:rPr>
        <w:t>Clearance</w:t>
      </w:r>
      <w:r w:rsidRPr="00641C03">
        <w:rPr>
          <w:spacing w:val="35"/>
          <w:w w:val="105"/>
        </w:rPr>
        <w:t xml:space="preserve"> </w:t>
      </w:r>
      <w:r w:rsidRPr="00641C03">
        <w:rPr>
          <w:w w:val="105"/>
        </w:rPr>
        <w:t>Session</w:t>
      </w:r>
      <w:r w:rsidRPr="00641C03">
        <w:rPr>
          <w:spacing w:val="35"/>
          <w:w w:val="105"/>
        </w:rPr>
        <w:t xml:space="preserve"> </w:t>
      </w:r>
      <w:r w:rsidRPr="00641C03">
        <w:rPr>
          <w:w w:val="105"/>
        </w:rPr>
        <w:t>to</w:t>
      </w:r>
      <w:r w:rsidRPr="00641C03">
        <w:rPr>
          <w:spacing w:val="35"/>
          <w:w w:val="105"/>
        </w:rPr>
        <w:t xml:space="preserve"> </w:t>
      </w:r>
      <w:r w:rsidRPr="00641C03">
        <w:rPr>
          <w:w w:val="105"/>
        </w:rPr>
        <w:t>brief</w:t>
      </w:r>
      <w:r w:rsidRPr="00641C03">
        <w:rPr>
          <w:spacing w:val="35"/>
          <w:w w:val="105"/>
        </w:rPr>
        <w:t xml:space="preserve"> </w:t>
      </w:r>
      <w:r w:rsidRPr="00641C03">
        <w:rPr>
          <w:w w:val="105"/>
        </w:rPr>
        <w:t>the</w:t>
      </w:r>
      <w:r w:rsidRPr="00641C03">
        <w:rPr>
          <w:spacing w:val="35"/>
          <w:w w:val="105"/>
        </w:rPr>
        <w:t xml:space="preserve"> </w:t>
      </w:r>
      <w:r w:rsidRPr="00641C03">
        <w:rPr>
          <w:w w:val="105"/>
        </w:rPr>
        <w:t>clearance</w:t>
      </w:r>
      <w:r w:rsidRPr="00641C03">
        <w:rPr>
          <w:spacing w:val="35"/>
          <w:w w:val="105"/>
        </w:rPr>
        <w:t xml:space="preserve"> </w:t>
      </w:r>
      <w:r w:rsidRPr="00641C03">
        <w:rPr>
          <w:w w:val="105"/>
        </w:rPr>
        <w:t>approval official</w:t>
      </w:r>
      <w:r w:rsidRPr="00641C03">
        <w:rPr>
          <w:spacing w:val="28"/>
          <w:w w:val="105"/>
        </w:rPr>
        <w:t xml:space="preserve"> </w:t>
      </w:r>
      <w:r w:rsidRPr="00641C03">
        <w:rPr>
          <w:w w:val="105"/>
        </w:rPr>
        <w:t>occurs</w:t>
      </w:r>
      <w:r w:rsidRPr="00641C03">
        <w:rPr>
          <w:spacing w:val="28"/>
          <w:w w:val="105"/>
        </w:rPr>
        <w:t xml:space="preserve"> </w:t>
      </w:r>
      <w:r w:rsidRPr="00641C03">
        <w:rPr>
          <w:w w:val="105"/>
        </w:rPr>
        <w:t>either</w:t>
      </w:r>
      <w:r w:rsidRPr="00641C03">
        <w:rPr>
          <w:spacing w:val="28"/>
          <w:w w:val="105"/>
        </w:rPr>
        <w:t xml:space="preserve"> </w:t>
      </w:r>
      <w:r w:rsidRPr="00641C03">
        <w:rPr>
          <w:w w:val="105"/>
        </w:rPr>
        <w:t>before</w:t>
      </w:r>
      <w:r w:rsidRPr="00641C03">
        <w:rPr>
          <w:spacing w:val="28"/>
          <w:w w:val="105"/>
        </w:rPr>
        <w:t xml:space="preserve"> </w:t>
      </w:r>
      <w:r w:rsidRPr="00641C03">
        <w:rPr>
          <w:w w:val="105"/>
        </w:rPr>
        <w:t>or</w:t>
      </w:r>
      <w:r w:rsidRPr="00641C03">
        <w:rPr>
          <w:spacing w:val="28"/>
          <w:w w:val="105"/>
        </w:rPr>
        <w:t xml:space="preserve"> </w:t>
      </w:r>
      <w:r w:rsidRPr="00641C03">
        <w:rPr>
          <w:w w:val="105"/>
        </w:rPr>
        <w:t>after</w:t>
      </w:r>
      <w:r w:rsidRPr="00641C03">
        <w:rPr>
          <w:spacing w:val="28"/>
          <w:w w:val="105"/>
        </w:rPr>
        <w:t xml:space="preserve"> </w:t>
      </w:r>
      <w:r w:rsidRPr="00641C03">
        <w:rPr>
          <w:w w:val="105"/>
        </w:rPr>
        <w:t>the</w:t>
      </w:r>
      <w:r w:rsidRPr="00641C03">
        <w:rPr>
          <w:spacing w:val="28"/>
          <w:w w:val="105"/>
        </w:rPr>
        <w:t xml:space="preserve"> </w:t>
      </w:r>
      <w:r w:rsidRPr="00641C03">
        <w:rPr>
          <w:w w:val="105"/>
        </w:rPr>
        <w:t>commencement</w:t>
      </w:r>
      <w:r w:rsidRPr="00641C03">
        <w:rPr>
          <w:spacing w:val="28"/>
          <w:w w:val="105"/>
        </w:rPr>
        <w:t xml:space="preserve"> </w:t>
      </w:r>
      <w:r w:rsidRPr="00641C03">
        <w:rPr>
          <w:w w:val="105"/>
        </w:rPr>
        <w:t>of</w:t>
      </w:r>
      <w:r w:rsidRPr="00641C03">
        <w:rPr>
          <w:spacing w:val="28"/>
          <w:w w:val="105"/>
        </w:rPr>
        <w:t xml:space="preserve"> </w:t>
      </w:r>
      <w:r w:rsidRPr="00641C03">
        <w:rPr>
          <w:w w:val="105"/>
        </w:rPr>
        <w:t>the</w:t>
      </w:r>
      <w:r w:rsidRPr="00641C03">
        <w:rPr>
          <w:spacing w:val="28"/>
          <w:w w:val="105"/>
        </w:rPr>
        <w:t xml:space="preserve"> </w:t>
      </w:r>
      <w:r w:rsidRPr="00641C03">
        <w:rPr>
          <w:w w:val="105"/>
        </w:rPr>
        <w:t>DPC</w:t>
      </w:r>
      <w:r w:rsidRPr="00641C03">
        <w:rPr>
          <w:spacing w:val="28"/>
          <w:w w:val="105"/>
        </w:rPr>
        <w:t xml:space="preserve"> </w:t>
      </w:r>
      <w:r w:rsidRPr="00641C03">
        <w:rPr>
          <w:w w:val="105"/>
        </w:rPr>
        <w:t>Peer</w:t>
      </w:r>
      <w:r w:rsidRPr="00641C03">
        <w:rPr>
          <w:spacing w:val="28"/>
          <w:w w:val="105"/>
        </w:rPr>
        <w:t xml:space="preserve"> </w:t>
      </w:r>
      <w:r w:rsidRPr="00641C03">
        <w:rPr>
          <w:w w:val="105"/>
        </w:rPr>
        <w:t>Review</w:t>
      </w:r>
      <w:r w:rsidRPr="00641C03">
        <w:rPr>
          <w:spacing w:val="28"/>
          <w:w w:val="105"/>
        </w:rPr>
        <w:t xml:space="preserve"> </w:t>
      </w:r>
      <w:r w:rsidRPr="00641C03">
        <w:rPr>
          <w:w w:val="105"/>
        </w:rPr>
        <w:t>Phase</w:t>
      </w:r>
      <w:r w:rsidRPr="00641C03">
        <w:rPr>
          <w:spacing w:val="28"/>
          <w:w w:val="105"/>
        </w:rPr>
        <w:t xml:space="preserve"> </w:t>
      </w:r>
      <w:r w:rsidRPr="00641C03">
        <w:rPr>
          <w:w w:val="105"/>
        </w:rPr>
        <w:t>1.</w:t>
      </w:r>
      <w:r w:rsidRPr="00641C03">
        <w:rPr>
          <w:spacing w:val="28"/>
          <w:w w:val="105"/>
        </w:rPr>
        <w:t xml:space="preserve"> </w:t>
      </w:r>
      <w:r w:rsidRPr="00641C03">
        <w:rPr>
          <w:w w:val="105"/>
        </w:rPr>
        <w:t>The decision</w:t>
      </w:r>
      <w:r w:rsidRPr="00641C03">
        <w:rPr>
          <w:spacing w:val="24"/>
          <w:w w:val="105"/>
        </w:rPr>
        <w:t xml:space="preserve"> </w:t>
      </w:r>
      <w:r w:rsidRPr="00641C03">
        <w:rPr>
          <w:w w:val="105"/>
        </w:rPr>
        <w:t>to</w:t>
      </w:r>
      <w:r w:rsidRPr="00641C03">
        <w:rPr>
          <w:spacing w:val="24"/>
          <w:w w:val="105"/>
        </w:rPr>
        <w:t xml:space="preserve"> </w:t>
      </w:r>
      <w:r w:rsidRPr="00641C03">
        <w:rPr>
          <w:w w:val="105"/>
        </w:rPr>
        <w:t>hold</w:t>
      </w:r>
      <w:r w:rsidRPr="00641C03">
        <w:rPr>
          <w:spacing w:val="24"/>
          <w:w w:val="105"/>
        </w:rPr>
        <w:t xml:space="preserve"> </w:t>
      </w:r>
      <w:r w:rsidRPr="00641C03">
        <w:rPr>
          <w:w w:val="105"/>
        </w:rPr>
        <w:t>Peer</w:t>
      </w:r>
      <w:r w:rsidRPr="00641C03">
        <w:rPr>
          <w:spacing w:val="24"/>
          <w:w w:val="105"/>
        </w:rPr>
        <w:t xml:space="preserve"> </w:t>
      </w:r>
      <w:r w:rsidRPr="00641C03">
        <w:rPr>
          <w:w w:val="105"/>
        </w:rPr>
        <w:t>Reviews</w:t>
      </w:r>
      <w:r w:rsidRPr="00641C03">
        <w:rPr>
          <w:spacing w:val="24"/>
          <w:w w:val="105"/>
        </w:rPr>
        <w:t xml:space="preserve"> </w:t>
      </w:r>
      <w:r w:rsidRPr="00641C03">
        <w:rPr>
          <w:w w:val="105"/>
        </w:rPr>
        <w:t>prior</w:t>
      </w:r>
      <w:r w:rsidRPr="00641C03">
        <w:rPr>
          <w:spacing w:val="24"/>
          <w:w w:val="105"/>
        </w:rPr>
        <w:t xml:space="preserve"> </w:t>
      </w:r>
      <w:r w:rsidRPr="00641C03">
        <w:rPr>
          <w:w w:val="105"/>
        </w:rPr>
        <w:t>to</w:t>
      </w:r>
      <w:r w:rsidRPr="00641C03">
        <w:rPr>
          <w:spacing w:val="24"/>
          <w:w w:val="105"/>
        </w:rPr>
        <w:t xml:space="preserve"> </w:t>
      </w:r>
      <w:r w:rsidRPr="00641C03">
        <w:rPr>
          <w:w w:val="105"/>
        </w:rPr>
        <w:t>Business</w:t>
      </w:r>
      <w:r w:rsidRPr="00641C03">
        <w:rPr>
          <w:spacing w:val="24"/>
          <w:w w:val="105"/>
        </w:rPr>
        <w:t xml:space="preserve"> </w:t>
      </w:r>
      <w:r w:rsidRPr="00641C03">
        <w:rPr>
          <w:w w:val="105"/>
        </w:rPr>
        <w:t>Clearance</w:t>
      </w:r>
      <w:r w:rsidRPr="00641C03">
        <w:rPr>
          <w:spacing w:val="24"/>
          <w:w w:val="105"/>
        </w:rPr>
        <w:t xml:space="preserve"> </w:t>
      </w:r>
      <w:r w:rsidRPr="00641C03">
        <w:rPr>
          <w:w w:val="105"/>
        </w:rPr>
        <w:t>approval</w:t>
      </w:r>
      <w:r w:rsidRPr="00641C03">
        <w:rPr>
          <w:spacing w:val="24"/>
          <w:w w:val="105"/>
        </w:rPr>
        <w:t xml:space="preserve"> </w:t>
      </w:r>
      <w:r w:rsidRPr="00641C03">
        <w:rPr>
          <w:w w:val="105"/>
        </w:rPr>
        <w:t>will</w:t>
      </w:r>
      <w:r w:rsidRPr="00641C03">
        <w:rPr>
          <w:spacing w:val="24"/>
          <w:w w:val="105"/>
        </w:rPr>
        <w:t xml:space="preserve"> </w:t>
      </w:r>
      <w:r w:rsidRPr="00641C03">
        <w:rPr>
          <w:w w:val="105"/>
        </w:rPr>
        <w:t>be</w:t>
      </w:r>
      <w:r w:rsidRPr="00641C03">
        <w:rPr>
          <w:spacing w:val="24"/>
          <w:w w:val="105"/>
        </w:rPr>
        <w:t xml:space="preserve"> </w:t>
      </w:r>
      <w:r w:rsidRPr="00641C03">
        <w:rPr>
          <w:w w:val="105"/>
        </w:rPr>
        <w:t>made</w:t>
      </w:r>
      <w:r w:rsidRPr="00641C03">
        <w:rPr>
          <w:spacing w:val="24"/>
          <w:w w:val="105"/>
        </w:rPr>
        <w:t xml:space="preserve"> </w:t>
      </w:r>
      <w:r w:rsidRPr="00641C03">
        <w:rPr>
          <w:w w:val="105"/>
        </w:rPr>
        <w:t>in</w:t>
      </w:r>
      <w:r w:rsidRPr="00641C03">
        <w:rPr>
          <w:spacing w:val="24"/>
          <w:w w:val="105"/>
        </w:rPr>
        <w:t xml:space="preserve"> </w:t>
      </w:r>
      <w:r w:rsidRPr="00641C03">
        <w:rPr>
          <w:w w:val="105"/>
        </w:rPr>
        <w:t>coordination with</w:t>
      </w:r>
      <w:r w:rsidRPr="00641C03">
        <w:rPr>
          <w:spacing w:val="33"/>
          <w:w w:val="105"/>
        </w:rPr>
        <w:t xml:space="preserve"> </w:t>
      </w:r>
      <w:r w:rsidRPr="00641C03">
        <w:rPr>
          <w:w w:val="105"/>
        </w:rPr>
        <w:t>SAF/AQC.</w:t>
      </w:r>
      <w:r w:rsidRPr="00641C03">
        <w:rPr>
          <w:spacing w:val="33"/>
          <w:w w:val="105"/>
        </w:rPr>
        <w:t xml:space="preserve"> </w:t>
      </w:r>
      <w:r w:rsidRPr="00641C03">
        <w:rPr>
          <w:w w:val="105"/>
        </w:rPr>
        <w:t>Should</w:t>
      </w:r>
      <w:r w:rsidRPr="00641C03">
        <w:rPr>
          <w:spacing w:val="33"/>
          <w:w w:val="105"/>
        </w:rPr>
        <w:t xml:space="preserve"> </w:t>
      </w:r>
      <w:r w:rsidRPr="00641C03">
        <w:rPr>
          <w:w w:val="105"/>
        </w:rPr>
        <w:t>Business</w:t>
      </w:r>
      <w:r w:rsidRPr="00641C03">
        <w:rPr>
          <w:spacing w:val="33"/>
          <w:w w:val="105"/>
        </w:rPr>
        <w:t xml:space="preserve"> </w:t>
      </w:r>
      <w:r w:rsidRPr="00641C03">
        <w:rPr>
          <w:w w:val="105"/>
        </w:rPr>
        <w:t>Clearance</w:t>
      </w:r>
      <w:r w:rsidRPr="00641C03">
        <w:rPr>
          <w:spacing w:val="33"/>
          <w:w w:val="105"/>
        </w:rPr>
        <w:t xml:space="preserve"> </w:t>
      </w:r>
      <w:r w:rsidRPr="00641C03">
        <w:rPr>
          <w:w w:val="105"/>
        </w:rPr>
        <w:t>be</w:t>
      </w:r>
      <w:r w:rsidRPr="00641C03">
        <w:rPr>
          <w:spacing w:val="33"/>
          <w:w w:val="105"/>
        </w:rPr>
        <w:t xml:space="preserve"> </w:t>
      </w:r>
      <w:r w:rsidRPr="00641C03">
        <w:rPr>
          <w:w w:val="105"/>
        </w:rPr>
        <w:t>held</w:t>
      </w:r>
      <w:r w:rsidRPr="00641C03">
        <w:rPr>
          <w:spacing w:val="33"/>
          <w:w w:val="105"/>
        </w:rPr>
        <w:t xml:space="preserve"> </w:t>
      </w:r>
      <w:r w:rsidRPr="00641C03">
        <w:rPr>
          <w:w w:val="105"/>
        </w:rPr>
        <w:t>prior</w:t>
      </w:r>
      <w:r w:rsidRPr="00641C03">
        <w:rPr>
          <w:spacing w:val="33"/>
          <w:w w:val="105"/>
        </w:rPr>
        <w:t xml:space="preserve"> </w:t>
      </w:r>
      <w:r w:rsidRPr="00641C03">
        <w:rPr>
          <w:w w:val="105"/>
        </w:rPr>
        <w:t>to</w:t>
      </w:r>
      <w:r w:rsidRPr="00641C03">
        <w:rPr>
          <w:spacing w:val="33"/>
          <w:w w:val="105"/>
        </w:rPr>
        <w:t xml:space="preserve"> </w:t>
      </w:r>
      <w:r w:rsidRPr="00641C03">
        <w:rPr>
          <w:w w:val="105"/>
        </w:rPr>
        <w:t>the</w:t>
      </w:r>
      <w:r w:rsidRPr="00641C03">
        <w:rPr>
          <w:spacing w:val="33"/>
          <w:w w:val="105"/>
        </w:rPr>
        <w:t xml:space="preserve"> </w:t>
      </w:r>
      <w:r w:rsidRPr="00641C03">
        <w:rPr>
          <w:w w:val="105"/>
        </w:rPr>
        <w:t>Peer</w:t>
      </w:r>
      <w:r w:rsidRPr="00641C03">
        <w:rPr>
          <w:spacing w:val="33"/>
          <w:w w:val="105"/>
        </w:rPr>
        <w:t xml:space="preserve"> </w:t>
      </w:r>
      <w:r w:rsidRPr="00641C03">
        <w:rPr>
          <w:w w:val="105"/>
        </w:rPr>
        <w:t>Review,</w:t>
      </w:r>
      <w:r w:rsidRPr="00641C03">
        <w:rPr>
          <w:spacing w:val="33"/>
          <w:w w:val="105"/>
        </w:rPr>
        <w:t xml:space="preserve"> </w:t>
      </w:r>
      <w:r w:rsidRPr="00641C03">
        <w:rPr>
          <w:w w:val="105"/>
        </w:rPr>
        <w:t>Business</w:t>
      </w:r>
      <w:r w:rsidRPr="00641C03">
        <w:rPr>
          <w:spacing w:val="33"/>
          <w:w w:val="105"/>
        </w:rPr>
        <w:t xml:space="preserve"> </w:t>
      </w:r>
      <w:r w:rsidRPr="00641C03">
        <w:rPr>
          <w:w w:val="105"/>
        </w:rPr>
        <w:t>Clearance</w:t>
      </w:r>
      <w:r w:rsidRPr="00641C03">
        <w:rPr>
          <w:spacing w:val="33"/>
          <w:w w:val="105"/>
        </w:rPr>
        <w:t xml:space="preserve"> </w:t>
      </w:r>
      <w:r w:rsidRPr="00641C03">
        <w:rPr>
          <w:w w:val="105"/>
        </w:rPr>
        <w:t>is conditioned upon successful completion of the Peer Review. If DPC Peer Review is required, and the</w:t>
      </w:r>
      <w:r w:rsidRPr="00641C03">
        <w:rPr>
          <w:spacing w:val="80"/>
          <w:w w:val="150"/>
        </w:rPr>
        <w:t xml:space="preserve"> </w:t>
      </w:r>
      <w:r w:rsidRPr="00641C03">
        <w:rPr>
          <w:w w:val="105"/>
        </w:rPr>
        <w:t>Business</w:t>
      </w:r>
      <w:r w:rsidRPr="00641C03">
        <w:rPr>
          <w:spacing w:val="37"/>
          <w:w w:val="105"/>
        </w:rPr>
        <w:t xml:space="preserve"> </w:t>
      </w:r>
      <w:r w:rsidRPr="00641C03">
        <w:rPr>
          <w:w w:val="105"/>
        </w:rPr>
        <w:t>Clearance</w:t>
      </w:r>
      <w:r w:rsidRPr="00641C03">
        <w:rPr>
          <w:spacing w:val="37"/>
          <w:w w:val="105"/>
        </w:rPr>
        <w:t xml:space="preserve"> </w:t>
      </w:r>
      <w:r w:rsidRPr="00641C03">
        <w:rPr>
          <w:w w:val="105"/>
        </w:rPr>
        <w:t>Session</w:t>
      </w:r>
      <w:r w:rsidRPr="00641C03">
        <w:rPr>
          <w:spacing w:val="37"/>
          <w:w w:val="105"/>
        </w:rPr>
        <w:t xml:space="preserve"> </w:t>
      </w:r>
      <w:r w:rsidRPr="00641C03">
        <w:rPr>
          <w:w w:val="105"/>
        </w:rPr>
        <w:t>has</w:t>
      </w:r>
      <w:r w:rsidRPr="00641C03">
        <w:rPr>
          <w:spacing w:val="37"/>
          <w:w w:val="105"/>
        </w:rPr>
        <w:t xml:space="preserve"> </w:t>
      </w:r>
      <w:r w:rsidRPr="00641C03">
        <w:rPr>
          <w:w w:val="105"/>
        </w:rPr>
        <w:t>been</w:t>
      </w:r>
      <w:r w:rsidRPr="00641C03">
        <w:rPr>
          <w:spacing w:val="37"/>
          <w:w w:val="105"/>
        </w:rPr>
        <w:t xml:space="preserve"> </w:t>
      </w:r>
      <w:r w:rsidRPr="00641C03">
        <w:rPr>
          <w:w w:val="105"/>
        </w:rPr>
        <w:t>delegated</w:t>
      </w:r>
      <w:r w:rsidRPr="00641C03">
        <w:rPr>
          <w:spacing w:val="37"/>
          <w:w w:val="105"/>
        </w:rPr>
        <w:t xml:space="preserve"> </w:t>
      </w:r>
      <w:r w:rsidRPr="00641C03">
        <w:rPr>
          <w:w w:val="105"/>
        </w:rPr>
        <w:t>to</w:t>
      </w:r>
      <w:r w:rsidRPr="00641C03">
        <w:rPr>
          <w:spacing w:val="37"/>
          <w:w w:val="105"/>
        </w:rPr>
        <w:t xml:space="preserve"> </w:t>
      </w:r>
      <w:r w:rsidRPr="00641C03">
        <w:rPr>
          <w:w w:val="105"/>
        </w:rPr>
        <w:t>the</w:t>
      </w:r>
      <w:r w:rsidRPr="00641C03">
        <w:rPr>
          <w:spacing w:val="37"/>
          <w:w w:val="105"/>
        </w:rPr>
        <w:t xml:space="preserve"> </w:t>
      </w:r>
      <w:r w:rsidRPr="00641C03">
        <w:rPr>
          <w:w w:val="105"/>
        </w:rPr>
        <w:t>SCO,</w:t>
      </w:r>
      <w:r w:rsidRPr="00641C03">
        <w:rPr>
          <w:spacing w:val="37"/>
          <w:w w:val="105"/>
        </w:rPr>
        <w:t xml:space="preserve"> </w:t>
      </w:r>
      <w:r w:rsidRPr="00641C03">
        <w:rPr>
          <w:w w:val="105"/>
        </w:rPr>
        <w:t>follow</w:t>
      </w:r>
      <w:r w:rsidRPr="00641C03">
        <w:rPr>
          <w:spacing w:val="37"/>
          <w:w w:val="105"/>
        </w:rPr>
        <w:t xml:space="preserve"> </w:t>
      </w:r>
      <w:r w:rsidRPr="00641C03">
        <w:rPr>
          <w:w w:val="105"/>
        </w:rPr>
        <w:t>the</w:t>
      </w:r>
      <w:r w:rsidRPr="00641C03">
        <w:rPr>
          <w:spacing w:val="37"/>
          <w:w w:val="105"/>
        </w:rPr>
        <w:t xml:space="preserve"> </w:t>
      </w:r>
      <w:r w:rsidRPr="00641C03">
        <w:rPr>
          <w:w w:val="105"/>
        </w:rPr>
        <w:t>procedures</w:t>
      </w:r>
      <w:r w:rsidRPr="00641C03">
        <w:rPr>
          <w:spacing w:val="37"/>
          <w:w w:val="105"/>
        </w:rPr>
        <w:t xml:space="preserve"> </w:t>
      </w:r>
      <w:r w:rsidRPr="00641C03">
        <w:rPr>
          <w:w w:val="105"/>
        </w:rPr>
        <w:t>above</w:t>
      </w:r>
      <w:r w:rsidRPr="00641C03">
        <w:rPr>
          <w:spacing w:val="37"/>
          <w:w w:val="105"/>
        </w:rPr>
        <w:t xml:space="preserve"> </w:t>
      </w:r>
      <w:r w:rsidRPr="00641C03">
        <w:rPr>
          <w:w w:val="105"/>
        </w:rPr>
        <w:t>for notification and document submission to SAF/AQC.</w:t>
      </w:r>
    </w:p>
    <w:p w14:paraId="2DAC4A8B" w14:textId="77777777" w:rsidR="00C51725" w:rsidRDefault="00C51725" w:rsidP="00C51725">
      <w:pPr>
        <w:widowControl/>
        <w:tabs>
          <w:tab w:val="left" w:pos="398"/>
        </w:tabs>
        <w:autoSpaceDE/>
        <w:autoSpaceDN/>
        <w:spacing w:before="82" w:after="160" w:line="259" w:lineRule="auto"/>
        <w:ind w:right="190"/>
        <w:rPr>
          <w:rFonts w:ascii="Bookman Old Style" w:eastAsia="Bookman Old Style" w:hAnsi="Bookman Old Style" w:cs="Bookman Old Style"/>
          <w:b/>
          <w:sz w:val="25"/>
          <w:szCs w:val="25"/>
        </w:rPr>
      </w:pPr>
    </w:p>
    <w:p w14:paraId="32AA30DB" w14:textId="77777777" w:rsidR="00C51725" w:rsidRDefault="00C51725" w:rsidP="00C51725">
      <w:pPr>
        <w:widowControl/>
        <w:tabs>
          <w:tab w:val="left" w:pos="398"/>
        </w:tabs>
        <w:autoSpaceDE/>
        <w:autoSpaceDN/>
        <w:spacing w:before="82" w:after="160" w:line="259" w:lineRule="auto"/>
        <w:ind w:right="190"/>
        <w:rPr>
          <w:rFonts w:ascii="Bookman Old Style" w:eastAsia="Bookman Old Style" w:hAnsi="Bookman Old Style" w:cs="Bookman Old Style"/>
          <w:b/>
          <w:sz w:val="25"/>
          <w:szCs w:val="25"/>
        </w:rPr>
      </w:pPr>
    </w:p>
    <w:p w14:paraId="5A821B99" w14:textId="31F227D6" w:rsidR="00C51725" w:rsidDel="00C51725" w:rsidRDefault="00C51725" w:rsidP="00C51725">
      <w:pPr>
        <w:pStyle w:val="Heading3"/>
        <w:shd w:val="clear" w:color="auto" w:fill="FFFFFF"/>
        <w:spacing w:before="300" w:after="150"/>
        <w:textAlignment w:val="baseline"/>
        <w:rPr>
          <w:del w:id="35" w:author="AMANDA" w:date="2024-05-17T11:47:00Z"/>
          <w:rFonts w:ascii="open_sansbold" w:eastAsia="Times New Roman" w:hAnsi="open_sansbold" w:cs="Times New Roman"/>
        </w:rPr>
      </w:pPr>
      <w:del w:id="36" w:author="AMANDA" w:date="2024-05-17T11:47:00Z">
        <w:r w:rsidDel="00C51725">
          <w:rPr>
            <w:rStyle w:val="ph"/>
            <w:rFonts w:ascii="open_sansbold" w:hAnsi="open_sansbold"/>
            <w:bdr w:val="none" w:sz="0" w:space="0" w:color="auto" w:frame="1"/>
          </w:rPr>
          <w:delText>MP5301.9001i2vi</w:delText>
        </w:r>
        <w:r w:rsidDel="00C51725">
          <w:rPr>
            <w:rFonts w:ascii="open_sansbold" w:hAnsi="open_sansbold"/>
          </w:rPr>
          <w:delText> - Clearance Approval when the HCA is SSC/PK Director</w:delText>
        </w:r>
      </w:del>
    </w:p>
    <w:p w14:paraId="4C699D64" w14:textId="0445B8AA" w:rsidR="00C51725" w:rsidDel="00C51725" w:rsidRDefault="00C51725" w:rsidP="00C51725">
      <w:pPr>
        <w:pStyle w:val="Heading4"/>
        <w:textAlignment w:val="baseline"/>
        <w:rPr>
          <w:del w:id="37" w:author="AMANDA" w:date="2024-05-17T11:47:00Z"/>
          <w:rFonts w:ascii="open_sansbold" w:hAnsi="open_sansbold"/>
        </w:rPr>
      </w:pPr>
      <w:del w:id="38" w:author="AMANDA" w:date="2024-05-17T11:47:00Z">
        <w:r w:rsidDel="00C51725">
          <w:rPr>
            <w:rStyle w:val="ph"/>
            <w:rFonts w:ascii="open_sansbold" w:hAnsi="open_sansbold"/>
            <w:bdr w:val="none" w:sz="0" w:space="0" w:color="auto" w:frame="1"/>
          </w:rPr>
          <w:delText>MP5301.9001i2viA</w:delText>
        </w:r>
        <w:r w:rsidDel="00C51725">
          <w:rPr>
            <w:rFonts w:ascii="open_sansbold" w:hAnsi="open_sansbold"/>
          </w:rPr>
          <w:delText> (A) Procedures.</w:delText>
        </w:r>
      </w:del>
    </w:p>
    <w:p w14:paraId="0AC7D2E2" w14:textId="69282700" w:rsidR="00C51725" w:rsidDel="00C51725" w:rsidRDefault="00C51725" w:rsidP="00C51725">
      <w:pPr>
        <w:pStyle w:val="p"/>
        <w:ind w:firstLine="1800"/>
        <w:textAlignment w:val="baseline"/>
        <w:rPr>
          <w:del w:id="39" w:author="AMANDA" w:date="2024-05-17T11:47:00Z"/>
          <w:rFonts w:ascii="open_sansregular" w:hAnsi="open_sansregular"/>
        </w:rPr>
      </w:pPr>
      <w:del w:id="40" w:author="AMANDA" w:date="2024-05-17T11:47:00Z">
        <w:r w:rsidDel="00C51725">
          <w:rPr>
            <w:rStyle w:val="Emphasis"/>
            <w:rFonts w:ascii="inherit" w:eastAsia="Cambria" w:hAnsi="inherit"/>
            <w:bdr w:val="none" w:sz="0" w:space="0" w:color="auto" w:frame="1"/>
          </w:rPr>
          <w:delText>(1)</w:delText>
        </w:r>
        <w:r w:rsidDel="00C51725">
          <w:rPr>
            <w:rFonts w:ascii="open_sansregular" w:hAnsi="open_sansregular"/>
          </w:rPr>
          <w:delText> The Clearance Approval Authority (CAA) is responsible for tailoring the documentation needs, briefing requirements, and review processes to fit each action subject to clearance approval. Guidelines to inform the CAA’s decisions regarding procedures are presented below. The contracting officer shall consult with the CAA early in the acquisition process to determine the documentation, briefing, and review expectations.</w:delText>
        </w:r>
      </w:del>
    </w:p>
    <w:p w14:paraId="2EF1DB81" w14:textId="0F9CEE29" w:rsidR="00C51725" w:rsidDel="00C51725" w:rsidRDefault="00C51725" w:rsidP="00C51725">
      <w:pPr>
        <w:pStyle w:val="p"/>
        <w:ind w:firstLine="2160"/>
        <w:textAlignment w:val="baseline"/>
        <w:rPr>
          <w:del w:id="41" w:author="AMANDA" w:date="2024-05-17T11:47:00Z"/>
          <w:rFonts w:ascii="open_sansregular" w:hAnsi="open_sansregular"/>
        </w:rPr>
      </w:pPr>
      <w:del w:id="42" w:author="AMANDA" w:date="2024-05-17T11:47:00Z">
        <w:r w:rsidDel="00C51725">
          <w:rPr>
            <w:rStyle w:val="Emphasis"/>
            <w:rFonts w:ascii="inherit" w:eastAsia="Cambria" w:hAnsi="inherit"/>
            <w:bdr w:val="none" w:sz="0" w:space="0" w:color="auto" w:frame="1"/>
          </w:rPr>
          <w:delText>(a)</w:delText>
        </w:r>
        <w:r w:rsidDel="00C51725">
          <w:rPr>
            <w:rFonts w:ascii="open_sansregular" w:hAnsi="open_sansregular"/>
          </w:rPr>
          <w:delText> Documentation and Briefing. The magnitude, complexity, and risk of the proposed action should govern the documentation and briefing requirements. The contract file must document the Clearance approval and identify the information relied upon in making the Clearance decision.</w:delText>
        </w:r>
      </w:del>
    </w:p>
    <w:p w14:paraId="0F7EAE92" w14:textId="5702412B" w:rsidR="00C51725" w:rsidDel="00C51725" w:rsidRDefault="00C51725" w:rsidP="00C51725">
      <w:pPr>
        <w:pStyle w:val="p"/>
        <w:ind w:firstLine="2160"/>
        <w:textAlignment w:val="baseline"/>
        <w:rPr>
          <w:del w:id="43" w:author="AMANDA" w:date="2024-05-17T11:47:00Z"/>
          <w:rFonts w:ascii="open_sansregular" w:hAnsi="open_sansregular"/>
        </w:rPr>
      </w:pPr>
      <w:del w:id="44" w:author="AMANDA" w:date="2024-05-17T11:47:00Z">
        <w:r w:rsidDel="00C51725">
          <w:rPr>
            <w:rStyle w:val="Emphasis"/>
            <w:rFonts w:ascii="inherit" w:eastAsia="Cambria" w:hAnsi="inherit"/>
            <w:bdr w:val="none" w:sz="0" w:space="0" w:color="auto" w:frame="1"/>
          </w:rPr>
          <w:delText>(b)</w:delText>
        </w:r>
        <w:r w:rsidDel="00C51725">
          <w:rPr>
            <w:rFonts w:ascii="open_sansregular" w:hAnsi="open_sansregular"/>
          </w:rPr>
          <w:delText> Review. The magnitude, complexity, and risk of the proposed action should also inform review procedures (e.g., timing and duration of review, review team members, documentation to be reviewed, expected output from the review team). Clearance review provides an independent examination of the proposed action and may be conducted by the CAA or an independent advisor to the CAA. Clearance review at the SCO level is typically performed by SSC/PKV with support from SSC/PKF and SSC/JAQ. In some circumstances, inclusion of representatives from other functional organizations (e.g., SSC/FM, SSC/SB) may be beneficial.</w:delText>
        </w:r>
      </w:del>
    </w:p>
    <w:p w14:paraId="7C47EAB4" w14:textId="4C51B702" w:rsidR="00C51725" w:rsidRPr="00C51725" w:rsidRDefault="00C51725" w:rsidP="00C51725">
      <w:pPr>
        <w:pStyle w:val="p"/>
        <w:ind w:firstLine="2160"/>
        <w:textAlignment w:val="baseline"/>
        <w:rPr>
          <w:rFonts w:ascii="open_sansregular" w:hAnsi="open_sansregular"/>
        </w:rPr>
      </w:pPr>
      <w:del w:id="45" w:author="AMANDA" w:date="2024-05-17T11:47:00Z">
        <w:r w:rsidDel="00C51725">
          <w:rPr>
            <w:rStyle w:val="Emphasis"/>
            <w:rFonts w:ascii="inherit" w:eastAsia="Cambria" w:hAnsi="inherit"/>
            <w:bdr w:val="none" w:sz="0" w:space="0" w:color="auto" w:frame="1"/>
          </w:rPr>
          <w:delText>(c)</w:delText>
        </w:r>
        <w:r w:rsidDel="00C51725">
          <w:rPr>
            <w:rFonts w:ascii="open_sansregular" w:hAnsi="open_sansregular"/>
          </w:rPr>
          <w:delText> When a DoD Peer Review is required, Clearance should ordinarily be conducted prior to the Peer Review and Clearance approval should be made contingent on Peer Review results unless the Clearance Approval Authority directs otherwise</w:delText>
        </w:r>
      </w:del>
    </w:p>
    <w:sectPr w:rsidR="00C51725" w:rsidRPr="00C51725">
      <w:pgSz w:w="11910" w:h="16840"/>
      <w:pgMar w:top="82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MANDA" w:date="2024-05-17T11:24:00Z" w:initials="A">
    <w:p w14:paraId="5E9C5B6A" w14:textId="77777777" w:rsidR="007205B4" w:rsidRDefault="007205B4" w:rsidP="007205B4">
      <w:pPr>
        <w:pStyle w:val="CommentText"/>
      </w:pPr>
      <w:r>
        <w:rPr>
          <w:rStyle w:val="CommentReference"/>
        </w:rPr>
        <w:annotationRef/>
      </w:r>
      <w:r>
        <w:t>NEW</w:t>
      </w:r>
    </w:p>
  </w:comment>
  <w:comment w:id="10" w:author="AMANDA" w:date="2024-05-17T11:26:00Z" w:initials="A">
    <w:p w14:paraId="76B14943" w14:textId="77777777" w:rsidR="007205B4" w:rsidRDefault="007205B4" w:rsidP="007205B4">
      <w:pPr>
        <w:pStyle w:val="CommentText"/>
      </w:pPr>
      <w:r>
        <w:rPr>
          <w:rStyle w:val="CommentReference"/>
        </w:rPr>
        <w:annotationRef/>
      </w:r>
      <w:r>
        <w:t>New link</w:t>
      </w:r>
    </w:p>
  </w:comment>
  <w:comment w:id="14" w:author="AMANDA" w:date="2024-05-17T11:26:00Z" w:initials="A">
    <w:p w14:paraId="356AA6B3" w14:textId="77777777" w:rsidR="007205B4" w:rsidRDefault="007205B4" w:rsidP="007205B4">
      <w:pPr>
        <w:pStyle w:val="CommentText"/>
      </w:pPr>
      <w:r>
        <w:rPr>
          <w:rStyle w:val="CommentReference"/>
        </w:rPr>
        <w:annotationRef/>
      </w:r>
      <w:r>
        <w:t>New link</w:t>
      </w:r>
    </w:p>
  </w:comment>
  <w:comment w:id="18" w:author="AMANDA" w:date="2024-05-17T11:26:00Z" w:initials="A">
    <w:p w14:paraId="230454FA" w14:textId="77777777" w:rsidR="007205B4" w:rsidRDefault="007205B4" w:rsidP="007205B4">
      <w:pPr>
        <w:pStyle w:val="CommentText"/>
      </w:pPr>
      <w:r>
        <w:rPr>
          <w:rStyle w:val="CommentReference"/>
        </w:rPr>
        <w:annotationRef/>
      </w:r>
      <w:r>
        <w:t>New link</w:t>
      </w:r>
    </w:p>
  </w:comment>
  <w:comment w:id="24" w:author="AMANDA" w:date="2024-05-17T11:30:00Z" w:initials="A">
    <w:p w14:paraId="3871884E" w14:textId="77777777" w:rsidR="009E20B2" w:rsidRDefault="009E20B2" w:rsidP="009E20B2">
      <w:pPr>
        <w:pStyle w:val="CommentText"/>
      </w:pPr>
      <w:r>
        <w:rPr>
          <w:rStyle w:val="CommentReference"/>
        </w:rPr>
        <w:annotationRef/>
      </w:r>
      <w:r>
        <w:t>NEW</w:t>
      </w:r>
    </w:p>
  </w:comment>
  <w:comment w:id="25" w:author="AMANDA" w:date="2024-05-17T11:35:00Z" w:initials="A">
    <w:p w14:paraId="66A6BAC4" w14:textId="77777777" w:rsidR="006625E1" w:rsidRDefault="006625E1" w:rsidP="006625E1">
      <w:pPr>
        <w:pStyle w:val="CommentText"/>
      </w:pPr>
      <w:r>
        <w:rPr>
          <w:rStyle w:val="CommentReference"/>
        </w:rPr>
        <w:annotationRef/>
      </w:r>
      <w:r>
        <w:t>New words and link added</w:t>
      </w:r>
    </w:p>
  </w:comment>
  <w:comment w:id="30" w:author="AMANDA" w:date="2024-05-17T11:36:00Z" w:initials="A">
    <w:p w14:paraId="1AEE30A2" w14:textId="77777777" w:rsidR="006625E1" w:rsidRDefault="006625E1" w:rsidP="006625E1">
      <w:pPr>
        <w:pStyle w:val="CommentText"/>
      </w:pPr>
      <w:r>
        <w:rPr>
          <w:rStyle w:val="CommentReference"/>
        </w:rPr>
        <w:annotationRef/>
      </w:r>
      <w:r>
        <w:t>Link added</w:t>
      </w:r>
    </w:p>
  </w:comment>
  <w:comment w:id="34" w:author="AMANDA" w:date="2024-05-17T11:31:00Z" w:initials="A">
    <w:p w14:paraId="06D13A80" w14:textId="6163CBB5" w:rsidR="009E20B2" w:rsidRDefault="009E20B2" w:rsidP="009E20B2">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C5B6A" w15:done="0"/>
  <w15:commentEx w15:paraId="76B14943" w15:done="0"/>
  <w15:commentEx w15:paraId="356AA6B3" w15:done="0"/>
  <w15:commentEx w15:paraId="230454FA" w15:done="0"/>
  <w15:commentEx w15:paraId="3871884E" w15:done="0"/>
  <w15:commentEx w15:paraId="66A6BAC4" w15:done="0"/>
  <w15:commentEx w15:paraId="1AEE30A2" w15:done="0"/>
  <w15:commentEx w15:paraId="06D13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F1D5C9" w16cex:dateUtc="2024-05-17T17:24:00Z"/>
  <w16cex:commentExtensible w16cex:durableId="1299A767" w16cex:dateUtc="2024-05-17T17:26:00Z"/>
  <w16cex:commentExtensible w16cex:durableId="6026BF72" w16cex:dateUtc="2024-05-17T17:26:00Z"/>
  <w16cex:commentExtensible w16cex:durableId="258E2CED" w16cex:dateUtc="2024-05-17T17:26:00Z"/>
  <w16cex:commentExtensible w16cex:durableId="73D316D2" w16cex:dateUtc="2024-05-17T17:30:00Z"/>
  <w16cex:commentExtensible w16cex:durableId="6C55162E" w16cex:dateUtc="2024-05-17T17:35:00Z"/>
  <w16cex:commentExtensible w16cex:durableId="419D1FB9" w16cex:dateUtc="2024-05-17T17:36:00Z"/>
  <w16cex:commentExtensible w16cex:durableId="30BF5C0A" w16cex:dateUtc="2024-05-17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C5B6A" w16cid:durableId="23F1D5C9"/>
  <w16cid:commentId w16cid:paraId="76B14943" w16cid:durableId="1299A767"/>
  <w16cid:commentId w16cid:paraId="356AA6B3" w16cid:durableId="6026BF72"/>
  <w16cid:commentId w16cid:paraId="230454FA" w16cid:durableId="258E2CED"/>
  <w16cid:commentId w16cid:paraId="3871884E" w16cid:durableId="73D316D2"/>
  <w16cid:commentId w16cid:paraId="66A6BAC4" w16cid:durableId="6C55162E"/>
  <w16cid:commentId w16cid:paraId="1AEE30A2" w16cid:durableId="419D1FB9"/>
  <w16cid:commentId w16cid:paraId="06D13A80" w16cid:durableId="30BF5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_sansbold">
    <w:altName w:val="Cambria"/>
    <w:panose1 w:val="00000000000000000000"/>
    <w:charset w:val="00"/>
    <w:family w:val="roman"/>
    <w:notTrueType/>
    <w:pitch w:val="default"/>
  </w:font>
  <w:font w:name="open_sans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5D9"/>
    <w:multiLevelType w:val="hybridMultilevel"/>
    <w:tmpl w:val="BB5EB1C6"/>
    <w:lvl w:ilvl="0" w:tplc="9FE253CE">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66B493E8">
      <w:numFmt w:val="bullet"/>
      <w:lvlText w:val="•"/>
      <w:lvlJc w:val="left"/>
      <w:pPr>
        <w:ind w:left="1438" w:hanging="336"/>
      </w:pPr>
      <w:rPr>
        <w:rFonts w:hint="default"/>
        <w:lang w:val="en-US" w:eastAsia="en-US" w:bidi="ar-SA"/>
      </w:rPr>
    </w:lvl>
    <w:lvl w:ilvl="2" w:tplc="B380EAAA">
      <w:numFmt w:val="bullet"/>
      <w:lvlText w:val="•"/>
      <w:lvlJc w:val="left"/>
      <w:pPr>
        <w:ind w:left="2437" w:hanging="336"/>
      </w:pPr>
      <w:rPr>
        <w:rFonts w:hint="default"/>
        <w:lang w:val="en-US" w:eastAsia="en-US" w:bidi="ar-SA"/>
      </w:rPr>
    </w:lvl>
    <w:lvl w:ilvl="3" w:tplc="03C6FD6C">
      <w:numFmt w:val="bullet"/>
      <w:lvlText w:val="•"/>
      <w:lvlJc w:val="left"/>
      <w:pPr>
        <w:ind w:left="3435" w:hanging="336"/>
      </w:pPr>
      <w:rPr>
        <w:rFonts w:hint="default"/>
        <w:lang w:val="en-US" w:eastAsia="en-US" w:bidi="ar-SA"/>
      </w:rPr>
    </w:lvl>
    <w:lvl w:ilvl="4" w:tplc="BDD41E82">
      <w:numFmt w:val="bullet"/>
      <w:lvlText w:val="•"/>
      <w:lvlJc w:val="left"/>
      <w:pPr>
        <w:ind w:left="4434" w:hanging="336"/>
      </w:pPr>
      <w:rPr>
        <w:rFonts w:hint="default"/>
        <w:lang w:val="en-US" w:eastAsia="en-US" w:bidi="ar-SA"/>
      </w:rPr>
    </w:lvl>
    <w:lvl w:ilvl="5" w:tplc="B5AC1C86">
      <w:numFmt w:val="bullet"/>
      <w:lvlText w:val="•"/>
      <w:lvlJc w:val="left"/>
      <w:pPr>
        <w:ind w:left="5432" w:hanging="336"/>
      </w:pPr>
      <w:rPr>
        <w:rFonts w:hint="default"/>
        <w:lang w:val="en-US" w:eastAsia="en-US" w:bidi="ar-SA"/>
      </w:rPr>
    </w:lvl>
    <w:lvl w:ilvl="6" w:tplc="CA1E5F58">
      <w:numFmt w:val="bullet"/>
      <w:lvlText w:val="•"/>
      <w:lvlJc w:val="left"/>
      <w:pPr>
        <w:ind w:left="6431" w:hanging="336"/>
      </w:pPr>
      <w:rPr>
        <w:rFonts w:hint="default"/>
        <w:lang w:val="en-US" w:eastAsia="en-US" w:bidi="ar-SA"/>
      </w:rPr>
    </w:lvl>
    <w:lvl w:ilvl="7" w:tplc="2F8688D6">
      <w:numFmt w:val="bullet"/>
      <w:lvlText w:val="•"/>
      <w:lvlJc w:val="left"/>
      <w:pPr>
        <w:ind w:left="7429" w:hanging="336"/>
      </w:pPr>
      <w:rPr>
        <w:rFonts w:hint="default"/>
        <w:lang w:val="en-US" w:eastAsia="en-US" w:bidi="ar-SA"/>
      </w:rPr>
    </w:lvl>
    <w:lvl w:ilvl="8" w:tplc="226AC518">
      <w:numFmt w:val="bullet"/>
      <w:lvlText w:val="•"/>
      <w:lvlJc w:val="left"/>
      <w:pPr>
        <w:ind w:left="8428" w:hanging="336"/>
      </w:pPr>
      <w:rPr>
        <w:rFonts w:hint="default"/>
        <w:lang w:val="en-US" w:eastAsia="en-US" w:bidi="ar-SA"/>
      </w:rPr>
    </w:lvl>
  </w:abstractNum>
  <w:abstractNum w:abstractNumId="1" w15:restartNumberingAfterBreak="0">
    <w:nsid w:val="07FA2802"/>
    <w:multiLevelType w:val="hybridMultilevel"/>
    <w:tmpl w:val="12B03EB8"/>
    <w:lvl w:ilvl="0" w:tplc="817274B4">
      <w:start w:val="65"/>
      <w:numFmt w:val="decimal"/>
      <w:lvlText w:val="%1"/>
      <w:lvlJc w:val="left"/>
      <w:pPr>
        <w:ind w:left="1100" w:hanging="791"/>
      </w:pPr>
      <w:rPr>
        <w:rFonts w:hint="default"/>
        <w:spacing w:val="-1"/>
        <w:w w:val="106"/>
        <w:lang w:val="en-US" w:eastAsia="en-US" w:bidi="ar-SA"/>
      </w:rPr>
    </w:lvl>
    <w:lvl w:ilvl="1" w:tplc="AECC4372">
      <w:numFmt w:val="bullet"/>
      <w:lvlText w:val="•"/>
      <w:lvlJc w:val="left"/>
      <w:pPr>
        <w:ind w:left="1262" w:hanging="791"/>
      </w:pPr>
      <w:rPr>
        <w:rFonts w:hint="default"/>
        <w:lang w:val="en-US" w:eastAsia="en-US" w:bidi="ar-SA"/>
      </w:rPr>
    </w:lvl>
    <w:lvl w:ilvl="2" w:tplc="00589E32">
      <w:numFmt w:val="bullet"/>
      <w:lvlText w:val="•"/>
      <w:lvlJc w:val="left"/>
      <w:pPr>
        <w:ind w:left="1424" w:hanging="791"/>
      </w:pPr>
      <w:rPr>
        <w:rFonts w:hint="default"/>
        <w:lang w:val="en-US" w:eastAsia="en-US" w:bidi="ar-SA"/>
      </w:rPr>
    </w:lvl>
    <w:lvl w:ilvl="3" w:tplc="55749E24">
      <w:numFmt w:val="bullet"/>
      <w:lvlText w:val="•"/>
      <w:lvlJc w:val="left"/>
      <w:pPr>
        <w:ind w:left="1586" w:hanging="791"/>
      </w:pPr>
      <w:rPr>
        <w:rFonts w:hint="default"/>
        <w:lang w:val="en-US" w:eastAsia="en-US" w:bidi="ar-SA"/>
      </w:rPr>
    </w:lvl>
    <w:lvl w:ilvl="4" w:tplc="5388DBFE">
      <w:numFmt w:val="bullet"/>
      <w:lvlText w:val="•"/>
      <w:lvlJc w:val="left"/>
      <w:pPr>
        <w:ind w:left="1748" w:hanging="791"/>
      </w:pPr>
      <w:rPr>
        <w:rFonts w:hint="default"/>
        <w:lang w:val="en-US" w:eastAsia="en-US" w:bidi="ar-SA"/>
      </w:rPr>
    </w:lvl>
    <w:lvl w:ilvl="5" w:tplc="3D8C88FE">
      <w:numFmt w:val="bullet"/>
      <w:lvlText w:val="•"/>
      <w:lvlJc w:val="left"/>
      <w:pPr>
        <w:ind w:left="1911" w:hanging="791"/>
      </w:pPr>
      <w:rPr>
        <w:rFonts w:hint="default"/>
        <w:lang w:val="en-US" w:eastAsia="en-US" w:bidi="ar-SA"/>
      </w:rPr>
    </w:lvl>
    <w:lvl w:ilvl="6" w:tplc="FBB861E6">
      <w:numFmt w:val="bullet"/>
      <w:lvlText w:val="•"/>
      <w:lvlJc w:val="left"/>
      <w:pPr>
        <w:ind w:left="2073" w:hanging="791"/>
      </w:pPr>
      <w:rPr>
        <w:rFonts w:hint="default"/>
        <w:lang w:val="en-US" w:eastAsia="en-US" w:bidi="ar-SA"/>
      </w:rPr>
    </w:lvl>
    <w:lvl w:ilvl="7" w:tplc="11123FDE">
      <w:numFmt w:val="bullet"/>
      <w:lvlText w:val="•"/>
      <w:lvlJc w:val="left"/>
      <w:pPr>
        <w:ind w:left="2235" w:hanging="791"/>
      </w:pPr>
      <w:rPr>
        <w:rFonts w:hint="default"/>
        <w:lang w:val="en-US" w:eastAsia="en-US" w:bidi="ar-SA"/>
      </w:rPr>
    </w:lvl>
    <w:lvl w:ilvl="8" w:tplc="B956BB7E">
      <w:numFmt w:val="bullet"/>
      <w:lvlText w:val="•"/>
      <w:lvlJc w:val="left"/>
      <w:pPr>
        <w:ind w:left="2397" w:hanging="791"/>
      </w:pPr>
      <w:rPr>
        <w:rFonts w:hint="default"/>
        <w:lang w:val="en-US" w:eastAsia="en-US" w:bidi="ar-SA"/>
      </w:rPr>
    </w:lvl>
  </w:abstractNum>
  <w:abstractNum w:abstractNumId="2" w15:restartNumberingAfterBreak="0">
    <w:nsid w:val="082B7A6F"/>
    <w:multiLevelType w:val="hybridMultilevel"/>
    <w:tmpl w:val="B0F661E0"/>
    <w:lvl w:ilvl="0" w:tplc="46965428">
      <w:start w:val="22"/>
      <w:numFmt w:val="decimal"/>
      <w:lvlText w:val="%1"/>
      <w:lvlJc w:val="left"/>
      <w:pPr>
        <w:ind w:left="1147" w:hanging="828"/>
      </w:pPr>
      <w:rPr>
        <w:rFonts w:hint="default"/>
        <w:spacing w:val="-1"/>
        <w:w w:val="105"/>
        <w:lang w:val="en-US" w:eastAsia="en-US" w:bidi="ar-SA"/>
      </w:rPr>
    </w:lvl>
    <w:lvl w:ilvl="1" w:tplc="11AAFE50">
      <w:numFmt w:val="bullet"/>
      <w:lvlText w:val="•"/>
      <w:lvlJc w:val="left"/>
      <w:pPr>
        <w:ind w:left="1272" w:hanging="828"/>
      </w:pPr>
      <w:rPr>
        <w:rFonts w:hint="default"/>
        <w:lang w:val="en-US" w:eastAsia="en-US" w:bidi="ar-SA"/>
      </w:rPr>
    </w:lvl>
    <w:lvl w:ilvl="2" w:tplc="DC52EC06">
      <w:numFmt w:val="bullet"/>
      <w:lvlText w:val="•"/>
      <w:lvlJc w:val="left"/>
      <w:pPr>
        <w:ind w:left="1405" w:hanging="828"/>
      </w:pPr>
      <w:rPr>
        <w:rFonts w:hint="default"/>
        <w:lang w:val="en-US" w:eastAsia="en-US" w:bidi="ar-SA"/>
      </w:rPr>
    </w:lvl>
    <w:lvl w:ilvl="3" w:tplc="26CCAD0C">
      <w:numFmt w:val="bullet"/>
      <w:lvlText w:val="•"/>
      <w:lvlJc w:val="left"/>
      <w:pPr>
        <w:ind w:left="1538" w:hanging="828"/>
      </w:pPr>
      <w:rPr>
        <w:rFonts w:hint="default"/>
        <w:lang w:val="en-US" w:eastAsia="en-US" w:bidi="ar-SA"/>
      </w:rPr>
    </w:lvl>
    <w:lvl w:ilvl="4" w:tplc="1C66D6B4">
      <w:numFmt w:val="bullet"/>
      <w:lvlText w:val="•"/>
      <w:lvlJc w:val="left"/>
      <w:pPr>
        <w:ind w:left="1671" w:hanging="828"/>
      </w:pPr>
      <w:rPr>
        <w:rFonts w:hint="default"/>
        <w:lang w:val="en-US" w:eastAsia="en-US" w:bidi="ar-SA"/>
      </w:rPr>
    </w:lvl>
    <w:lvl w:ilvl="5" w:tplc="50148E06">
      <w:numFmt w:val="bullet"/>
      <w:lvlText w:val="•"/>
      <w:lvlJc w:val="left"/>
      <w:pPr>
        <w:ind w:left="1804" w:hanging="828"/>
      </w:pPr>
      <w:rPr>
        <w:rFonts w:hint="default"/>
        <w:lang w:val="en-US" w:eastAsia="en-US" w:bidi="ar-SA"/>
      </w:rPr>
    </w:lvl>
    <w:lvl w:ilvl="6" w:tplc="26C6C21E">
      <w:numFmt w:val="bullet"/>
      <w:lvlText w:val="•"/>
      <w:lvlJc w:val="left"/>
      <w:pPr>
        <w:ind w:left="1937" w:hanging="828"/>
      </w:pPr>
      <w:rPr>
        <w:rFonts w:hint="default"/>
        <w:lang w:val="en-US" w:eastAsia="en-US" w:bidi="ar-SA"/>
      </w:rPr>
    </w:lvl>
    <w:lvl w:ilvl="7" w:tplc="A3348A0C">
      <w:numFmt w:val="bullet"/>
      <w:lvlText w:val="•"/>
      <w:lvlJc w:val="left"/>
      <w:pPr>
        <w:ind w:left="2070" w:hanging="828"/>
      </w:pPr>
      <w:rPr>
        <w:rFonts w:hint="default"/>
        <w:lang w:val="en-US" w:eastAsia="en-US" w:bidi="ar-SA"/>
      </w:rPr>
    </w:lvl>
    <w:lvl w:ilvl="8" w:tplc="5936DFE2">
      <w:numFmt w:val="bullet"/>
      <w:lvlText w:val="•"/>
      <w:lvlJc w:val="left"/>
      <w:pPr>
        <w:ind w:left="2202" w:hanging="828"/>
      </w:pPr>
      <w:rPr>
        <w:rFonts w:hint="default"/>
        <w:lang w:val="en-US" w:eastAsia="en-US" w:bidi="ar-SA"/>
      </w:rPr>
    </w:lvl>
  </w:abstractNum>
  <w:abstractNum w:abstractNumId="3" w15:restartNumberingAfterBreak="0">
    <w:nsid w:val="09634441"/>
    <w:multiLevelType w:val="hybridMultilevel"/>
    <w:tmpl w:val="891EE130"/>
    <w:lvl w:ilvl="0" w:tplc="7CBA693C">
      <w:start w:val="1"/>
      <w:numFmt w:val="decimal"/>
      <w:lvlText w:val="(%1)"/>
      <w:lvlJc w:val="left"/>
      <w:pPr>
        <w:ind w:left="110" w:hanging="282"/>
      </w:pPr>
      <w:rPr>
        <w:rFonts w:ascii="Cambria" w:eastAsia="Cambria" w:hAnsi="Cambria" w:cs="Cambria" w:hint="default"/>
        <w:b w:val="0"/>
        <w:bCs w:val="0"/>
        <w:i/>
        <w:iCs/>
        <w:spacing w:val="-1"/>
        <w:w w:val="100"/>
        <w:sz w:val="20"/>
        <w:szCs w:val="20"/>
        <w:lang w:val="en-US" w:eastAsia="en-US" w:bidi="ar-SA"/>
      </w:rPr>
    </w:lvl>
    <w:lvl w:ilvl="1" w:tplc="998E6290">
      <w:start w:val="1"/>
      <w:numFmt w:val="lowerLetter"/>
      <w:lvlText w:val="(%2)"/>
      <w:lvlJc w:val="left"/>
      <w:pPr>
        <w:ind w:left="876" w:hanging="336"/>
      </w:pPr>
      <w:rPr>
        <w:rFonts w:ascii="Cambria" w:eastAsia="Cambria" w:hAnsi="Cambria" w:cs="Cambria" w:hint="default"/>
        <w:b w:val="0"/>
        <w:bCs w:val="0"/>
        <w:i w:val="0"/>
        <w:iCs w:val="0"/>
        <w:spacing w:val="-1"/>
        <w:w w:val="98"/>
        <w:sz w:val="22"/>
        <w:szCs w:val="22"/>
        <w:lang w:val="en-US" w:eastAsia="en-US" w:bidi="ar-SA"/>
      </w:rPr>
    </w:lvl>
    <w:lvl w:ilvl="2" w:tplc="B916FAC0">
      <w:numFmt w:val="bullet"/>
      <w:lvlText w:val="•"/>
      <w:lvlJc w:val="left"/>
      <w:pPr>
        <w:ind w:left="1549" w:hanging="336"/>
      </w:pPr>
      <w:rPr>
        <w:rFonts w:hint="default"/>
        <w:lang w:val="en-US" w:eastAsia="en-US" w:bidi="ar-SA"/>
      </w:rPr>
    </w:lvl>
    <w:lvl w:ilvl="3" w:tplc="246E164A">
      <w:numFmt w:val="bullet"/>
      <w:lvlText w:val="•"/>
      <w:lvlJc w:val="left"/>
      <w:pPr>
        <w:ind w:left="2659" w:hanging="336"/>
      </w:pPr>
      <w:rPr>
        <w:rFonts w:hint="default"/>
        <w:lang w:val="en-US" w:eastAsia="en-US" w:bidi="ar-SA"/>
      </w:rPr>
    </w:lvl>
    <w:lvl w:ilvl="4" w:tplc="6DC8F490">
      <w:numFmt w:val="bullet"/>
      <w:lvlText w:val="•"/>
      <w:lvlJc w:val="left"/>
      <w:pPr>
        <w:ind w:left="3768" w:hanging="336"/>
      </w:pPr>
      <w:rPr>
        <w:rFonts w:hint="default"/>
        <w:lang w:val="en-US" w:eastAsia="en-US" w:bidi="ar-SA"/>
      </w:rPr>
    </w:lvl>
    <w:lvl w:ilvl="5" w:tplc="ECBEB312">
      <w:numFmt w:val="bullet"/>
      <w:lvlText w:val="•"/>
      <w:lvlJc w:val="left"/>
      <w:pPr>
        <w:ind w:left="4878" w:hanging="336"/>
      </w:pPr>
      <w:rPr>
        <w:rFonts w:hint="default"/>
        <w:lang w:val="en-US" w:eastAsia="en-US" w:bidi="ar-SA"/>
      </w:rPr>
    </w:lvl>
    <w:lvl w:ilvl="6" w:tplc="3E48B85C">
      <w:numFmt w:val="bullet"/>
      <w:lvlText w:val="•"/>
      <w:lvlJc w:val="left"/>
      <w:pPr>
        <w:ind w:left="5987" w:hanging="336"/>
      </w:pPr>
      <w:rPr>
        <w:rFonts w:hint="default"/>
        <w:lang w:val="en-US" w:eastAsia="en-US" w:bidi="ar-SA"/>
      </w:rPr>
    </w:lvl>
    <w:lvl w:ilvl="7" w:tplc="5390227A">
      <w:numFmt w:val="bullet"/>
      <w:lvlText w:val="•"/>
      <w:lvlJc w:val="left"/>
      <w:pPr>
        <w:ind w:left="7097" w:hanging="336"/>
      </w:pPr>
      <w:rPr>
        <w:rFonts w:hint="default"/>
        <w:lang w:val="en-US" w:eastAsia="en-US" w:bidi="ar-SA"/>
      </w:rPr>
    </w:lvl>
    <w:lvl w:ilvl="8" w:tplc="08DE946A">
      <w:numFmt w:val="bullet"/>
      <w:lvlText w:val="•"/>
      <w:lvlJc w:val="left"/>
      <w:pPr>
        <w:ind w:left="8206" w:hanging="336"/>
      </w:pPr>
      <w:rPr>
        <w:rFonts w:hint="default"/>
        <w:lang w:val="en-US" w:eastAsia="en-US" w:bidi="ar-SA"/>
      </w:rPr>
    </w:lvl>
  </w:abstractNum>
  <w:abstractNum w:abstractNumId="4" w15:restartNumberingAfterBreak="0">
    <w:nsid w:val="0D220B6F"/>
    <w:multiLevelType w:val="hybridMultilevel"/>
    <w:tmpl w:val="BDE6A368"/>
    <w:lvl w:ilvl="0" w:tplc="4DD09424">
      <w:start w:val="1"/>
      <w:numFmt w:val="decimal"/>
      <w:lvlText w:val="(%1)"/>
      <w:lvlJc w:val="left"/>
      <w:pPr>
        <w:ind w:left="110" w:hanging="344"/>
      </w:pPr>
      <w:rPr>
        <w:rFonts w:ascii="Cambria" w:eastAsia="Cambria" w:hAnsi="Cambria" w:cs="Cambria" w:hint="default"/>
        <w:b w:val="0"/>
        <w:bCs w:val="0"/>
        <w:i/>
        <w:iCs/>
        <w:spacing w:val="-1"/>
        <w:w w:val="100"/>
        <w:sz w:val="22"/>
        <w:szCs w:val="22"/>
        <w:lang w:val="en-US" w:eastAsia="en-US" w:bidi="ar-SA"/>
      </w:rPr>
    </w:lvl>
    <w:lvl w:ilvl="1" w:tplc="A60A801A">
      <w:start w:val="1"/>
      <w:numFmt w:val="lowerLetter"/>
      <w:lvlText w:val="(%2)"/>
      <w:lvlJc w:val="left"/>
      <w:pPr>
        <w:ind w:left="110" w:hanging="336"/>
      </w:pPr>
      <w:rPr>
        <w:rFonts w:ascii="Cambria" w:eastAsia="Cambria" w:hAnsi="Cambria" w:cs="Cambria" w:hint="default"/>
        <w:b w:val="0"/>
        <w:bCs w:val="0"/>
        <w:i/>
        <w:iCs/>
        <w:spacing w:val="-1"/>
        <w:w w:val="97"/>
        <w:sz w:val="22"/>
        <w:szCs w:val="22"/>
        <w:lang w:val="en-US" w:eastAsia="en-US" w:bidi="ar-SA"/>
      </w:rPr>
    </w:lvl>
    <w:lvl w:ilvl="2" w:tplc="07EAFCBA">
      <w:numFmt w:val="bullet"/>
      <w:lvlText w:val="•"/>
      <w:lvlJc w:val="left"/>
      <w:pPr>
        <w:ind w:left="2181" w:hanging="336"/>
      </w:pPr>
      <w:rPr>
        <w:rFonts w:hint="default"/>
        <w:lang w:val="en-US" w:eastAsia="en-US" w:bidi="ar-SA"/>
      </w:rPr>
    </w:lvl>
    <w:lvl w:ilvl="3" w:tplc="14988BF8">
      <w:numFmt w:val="bullet"/>
      <w:lvlText w:val="•"/>
      <w:lvlJc w:val="left"/>
      <w:pPr>
        <w:ind w:left="3211" w:hanging="336"/>
      </w:pPr>
      <w:rPr>
        <w:rFonts w:hint="default"/>
        <w:lang w:val="en-US" w:eastAsia="en-US" w:bidi="ar-SA"/>
      </w:rPr>
    </w:lvl>
    <w:lvl w:ilvl="4" w:tplc="4BEE81E0">
      <w:numFmt w:val="bullet"/>
      <w:lvlText w:val="•"/>
      <w:lvlJc w:val="left"/>
      <w:pPr>
        <w:ind w:left="4242" w:hanging="336"/>
      </w:pPr>
      <w:rPr>
        <w:rFonts w:hint="default"/>
        <w:lang w:val="en-US" w:eastAsia="en-US" w:bidi="ar-SA"/>
      </w:rPr>
    </w:lvl>
    <w:lvl w:ilvl="5" w:tplc="D44C0632">
      <w:numFmt w:val="bullet"/>
      <w:lvlText w:val="•"/>
      <w:lvlJc w:val="left"/>
      <w:pPr>
        <w:ind w:left="5272" w:hanging="336"/>
      </w:pPr>
      <w:rPr>
        <w:rFonts w:hint="default"/>
        <w:lang w:val="en-US" w:eastAsia="en-US" w:bidi="ar-SA"/>
      </w:rPr>
    </w:lvl>
    <w:lvl w:ilvl="6" w:tplc="212E29EE">
      <w:numFmt w:val="bullet"/>
      <w:lvlText w:val="•"/>
      <w:lvlJc w:val="left"/>
      <w:pPr>
        <w:ind w:left="6303" w:hanging="336"/>
      </w:pPr>
      <w:rPr>
        <w:rFonts w:hint="default"/>
        <w:lang w:val="en-US" w:eastAsia="en-US" w:bidi="ar-SA"/>
      </w:rPr>
    </w:lvl>
    <w:lvl w:ilvl="7" w:tplc="09D6CCCC">
      <w:numFmt w:val="bullet"/>
      <w:lvlText w:val="•"/>
      <w:lvlJc w:val="left"/>
      <w:pPr>
        <w:ind w:left="7333" w:hanging="336"/>
      </w:pPr>
      <w:rPr>
        <w:rFonts w:hint="default"/>
        <w:lang w:val="en-US" w:eastAsia="en-US" w:bidi="ar-SA"/>
      </w:rPr>
    </w:lvl>
    <w:lvl w:ilvl="8" w:tplc="405A2600">
      <w:numFmt w:val="bullet"/>
      <w:lvlText w:val="•"/>
      <w:lvlJc w:val="left"/>
      <w:pPr>
        <w:ind w:left="8364" w:hanging="336"/>
      </w:pPr>
      <w:rPr>
        <w:rFonts w:hint="default"/>
        <w:lang w:val="en-US" w:eastAsia="en-US" w:bidi="ar-SA"/>
      </w:rPr>
    </w:lvl>
  </w:abstractNum>
  <w:abstractNum w:abstractNumId="5" w15:restartNumberingAfterBreak="0">
    <w:nsid w:val="0DA069D0"/>
    <w:multiLevelType w:val="multilevel"/>
    <w:tmpl w:val="43568E2E"/>
    <w:lvl w:ilvl="0">
      <w:start w:val="1"/>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start w:val="1"/>
      <w:numFmt w:val="decimal"/>
      <w:lvlText w:val="%1.%2.%3"/>
      <w:lvlJc w:val="left"/>
      <w:pPr>
        <w:ind w:left="110" w:hanging="566"/>
      </w:pPr>
      <w:rPr>
        <w:rFonts w:ascii="Cambria" w:eastAsia="Cambria" w:hAnsi="Cambria" w:cs="Cambria" w:hint="default"/>
        <w:b w:val="0"/>
        <w:bCs w:val="0"/>
        <w:i w:val="0"/>
        <w:iCs w:val="0"/>
        <w:spacing w:val="-1"/>
        <w:w w:val="110"/>
        <w:sz w:val="22"/>
        <w:szCs w:val="22"/>
        <w:lang w:val="en-US" w:eastAsia="en-US" w:bidi="ar-SA"/>
      </w:rPr>
    </w:lvl>
    <w:lvl w:ilvl="3">
      <w:start w:val="1"/>
      <w:numFmt w:val="decimal"/>
      <w:lvlText w:val="%1.%2.%3.%4"/>
      <w:lvlJc w:val="left"/>
      <w:pPr>
        <w:ind w:left="865" w:hanging="755"/>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2226" w:hanging="755"/>
      </w:pPr>
      <w:rPr>
        <w:rFonts w:hint="default"/>
        <w:lang w:val="en-US" w:eastAsia="en-US" w:bidi="ar-SA"/>
      </w:rPr>
    </w:lvl>
    <w:lvl w:ilvl="5">
      <w:numFmt w:val="bullet"/>
      <w:lvlText w:val="•"/>
      <w:lvlJc w:val="left"/>
      <w:pPr>
        <w:ind w:left="3593" w:hanging="755"/>
      </w:pPr>
      <w:rPr>
        <w:rFonts w:hint="default"/>
        <w:lang w:val="en-US" w:eastAsia="en-US" w:bidi="ar-SA"/>
      </w:rPr>
    </w:lvl>
    <w:lvl w:ilvl="6">
      <w:numFmt w:val="bullet"/>
      <w:lvlText w:val="•"/>
      <w:lvlJc w:val="left"/>
      <w:pPr>
        <w:ind w:left="4959" w:hanging="755"/>
      </w:pPr>
      <w:rPr>
        <w:rFonts w:hint="default"/>
        <w:lang w:val="en-US" w:eastAsia="en-US" w:bidi="ar-SA"/>
      </w:rPr>
    </w:lvl>
    <w:lvl w:ilvl="7">
      <w:numFmt w:val="bullet"/>
      <w:lvlText w:val="•"/>
      <w:lvlJc w:val="left"/>
      <w:pPr>
        <w:ind w:left="6326" w:hanging="755"/>
      </w:pPr>
      <w:rPr>
        <w:rFonts w:hint="default"/>
        <w:lang w:val="en-US" w:eastAsia="en-US" w:bidi="ar-SA"/>
      </w:rPr>
    </w:lvl>
    <w:lvl w:ilvl="8">
      <w:numFmt w:val="bullet"/>
      <w:lvlText w:val="•"/>
      <w:lvlJc w:val="left"/>
      <w:pPr>
        <w:ind w:left="7692" w:hanging="755"/>
      </w:pPr>
      <w:rPr>
        <w:rFonts w:hint="default"/>
        <w:lang w:val="en-US" w:eastAsia="en-US" w:bidi="ar-SA"/>
      </w:rPr>
    </w:lvl>
  </w:abstractNum>
  <w:abstractNum w:abstractNumId="6" w15:restartNumberingAfterBreak="0">
    <w:nsid w:val="0DC166CF"/>
    <w:multiLevelType w:val="hybridMultilevel"/>
    <w:tmpl w:val="BB0078BE"/>
    <w:lvl w:ilvl="0" w:tplc="9AE493F4">
      <w:start w:val="83"/>
      <w:numFmt w:val="decimal"/>
      <w:lvlText w:val="%1"/>
      <w:lvlJc w:val="left"/>
      <w:pPr>
        <w:ind w:left="1147" w:hanging="828"/>
      </w:pPr>
      <w:rPr>
        <w:rFonts w:hint="default"/>
        <w:spacing w:val="-1"/>
        <w:w w:val="105"/>
        <w:lang w:val="en-US" w:eastAsia="en-US" w:bidi="ar-SA"/>
      </w:rPr>
    </w:lvl>
    <w:lvl w:ilvl="1" w:tplc="6972CB7A">
      <w:numFmt w:val="bullet"/>
      <w:lvlText w:val="•"/>
      <w:lvlJc w:val="left"/>
      <w:pPr>
        <w:ind w:left="1321" w:hanging="828"/>
      </w:pPr>
      <w:rPr>
        <w:rFonts w:hint="default"/>
        <w:lang w:val="en-US" w:eastAsia="en-US" w:bidi="ar-SA"/>
      </w:rPr>
    </w:lvl>
    <w:lvl w:ilvl="2" w:tplc="8AEE60FA">
      <w:numFmt w:val="bullet"/>
      <w:lvlText w:val="•"/>
      <w:lvlJc w:val="left"/>
      <w:pPr>
        <w:ind w:left="1502" w:hanging="828"/>
      </w:pPr>
      <w:rPr>
        <w:rFonts w:hint="default"/>
        <w:lang w:val="en-US" w:eastAsia="en-US" w:bidi="ar-SA"/>
      </w:rPr>
    </w:lvl>
    <w:lvl w:ilvl="3" w:tplc="E452E336">
      <w:numFmt w:val="bullet"/>
      <w:lvlText w:val="•"/>
      <w:lvlJc w:val="left"/>
      <w:pPr>
        <w:ind w:left="1684" w:hanging="828"/>
      </w:pPr>
      <w:rPr>
        <w:rFonts w:hint="default"/>
        <w:lang w:val="en-US" w:eastAsia="en-US" w:bidi="ar-SA"/>
      </w:rPr>
    </w:lvl>
    <w:lvl w:ilvl="4" w:tplc="4588F1E4">
      <w:numFmt w:val="bullet"/>
      <w:lvlText w:val="•"/>
      <w:lvlJc w:val="left"/>
      <w:pPr>
        <w:ind w:left="1865" w:hanging="828"/>
      </w:pPr>
      <w:rPr>
        <w:rFonts w:hint="default"/>
        <w:lang w:val="en-US" w:eastAsia="en-US" w:bidi="ar-SA"/>
      </w:rPr>
    </w:lvl>
    <w:lvl w:ilvl="5" w:tplc="4DF080BC">
      <w:numFmt w:val="bullet"/>
      <w:lvlText w:val="•"/>
      <w:lvlJc w:val="left"/>
      <w:pPr>
        <w:ind w:left="2046" w:hanging="828"/>
      </w:pPr>
      <w:rPr>
        <w:rFonts w:hint="default"/>
        <w:lang w:val="en-US" w:eastAsia="en-US" w:bidi="ar-SA"/>
      </w:rPr>
    </w:lvl>
    <w:lvl w:ilvl="6" w:tplc="516E59EE">
      <w:numFmt w:val="bullet"/>
      <w:lvlText w:val="•"/>
      <w:lvlJc w:val="left"/>
      <w:pPr>
        <w:ind w:left="2228" w:hanging="828"/>
      </w:pPr>
      <w:rPr>
        <w:rFonts w:hint="default"/>
        <w:lang w:val="en-US" w:eastAsia="en-US" w:bidi="ar-SA"/>
      </w:rPr>
    </w:lvl>
    <w:lvl w:ilvl="7" w:tplc="61264BD8">
      <w:numFmt w:val="bullet"/>
      <w:lvlText w:val="•"/>
      <w:lvlJc w:val="left"/>
      <w:pPr>
        <w:ind w:left="2409" w:hanging="828"/>
      </w:pPr>
      <w:rPr>
        <w:rFonts w:hint="default"/>
        <w:lang w:val="en-US" w:eastAsia="en-US" w:bidi="ar-SA"/>
      </w:rPr>
    </w:lvl>
    <w:lvl w:ilvl="8" w:tplc="3612D624">
      <w:numFmt w:val="bullet"/>
      <w:lvlText w:val="•"/>
      <w:lvlJc w:val="left"/>
      <w:pPr>
        <w:ind w:left="2591" w:hanging="828"/>
      </w:pPr>
      <w:rPr>
        <w:rFonts w:hint="default"/>
        <w:lang w:val="en-US" w:eastAsia="en-US" w:bidi="ar-SA"/>
      </w:rPr>
    </w:lvl>
  </w:abstractNum>
  <w:abstractNum w:abstractNumId="7" w15:restartNumberingAfterBreak="0">
    <w:nsid w:val="11830245"/>
    <w:multiLevelType w:val="hybridMultilevel"/>
    <w:tmpl w:val="A1E0824A"/>
    <w:lvl w:ilvl="0" w:tplc="C960F4FC">
      <w:start w:val="65"/>
      <w:numFmt w:val="decimal"/>
      <w:lvlText w:val="%1"/>
      <w:lvlJc w:val="left"/>
      <w:pPr>
        <w:ind w:left="1147" w:hanging="828"/>
      </w:pPr>
      <w:rPr>
        <w:rFonts w:hint="default"/>
        <w:spacing w:val="-1"/>
        <w:w w:val="105"/>
        <w:lang w:val="en-US" w:eastAsia="en-US" w:bidi="ar-SA"/>
      </w:rPr>
    </w:lvl>
    <w:lvl w:ilvl="1" w:tplc="08D8AFB4">
      <w:numFmt w:val="bullet"/>
      <w:lvlText w:val="•"/>
      <w:lvlJc w:val="left"/>
      <w:pPr>
        <w:ind w:left="1310" w:hanging="828"/>
      </w:pPr>
      <w:rPr>
        <w:rFonts w:hint="default"/>
        <w:lang w:val="en-US" w:eastAsia="en-US" w:bidi="ar-SA"/>
      </w:rPr>
    </w:lvl>
    <w:lvl w:ilvl="2" w:tplc="156E81B0">
      <w:numFmt w:val="bullet"/>
      <w:lvlText w:val="•"/>
      <w:lvlJc w:val="left"/>
      <w:pPr>
        <w:ind w:left="1481" w:hanging="828"/>
      </w:pPr>
      <w:rPr>
        <w:rFonts w:hint="default"/>
        <w:lang w:val="en-US" w:eastAsia="en-US" w:bidi="ar-SA"/>
      </w:rPr>
    </w:lvl>
    <w:lvl w:ilvl="3" w:tplc="9B22FB1A">
      <w:numFmt w:val="bullet"/>
      <w:lvlText w:val="•"/>
      <w:lvlJc w:val="left"/>
      <w:pPr>
        <w:ind w:left="1651" w:hanging="828"/>
      </w:pPr>
      <w:rPr>
        <w:rFonts w:hint="default"/>
        <w:lang w:val="en-US" w:eastAsia="en-US" w:bidi="ar-SA"/>
      </w:rPr>
    </w:lvl>
    <w:lvl w:ilvl="4" w:tplc="C33A28FA">
      <w:numFmt w:val="bullet"/>
      <w:lvlText w:val="•"/>
      <w:lvlJc w:val="left"/>
      <w:pPr>
        <w:ind w:left="1822" w:hanging="828"/>
      </w:pPr>
      <w:rPr>
        <w:rFonts w:hint="default"/>
        <w:lang w:val="en-US" w:eastAsia="en-US" w:bidi="ar-SA"/>
      </w:rPr>
    </w:lvl>
    <w:lvl w:ilvl="5" w:tplc="528C16EC">
      <w:numFmt w:val="bullet"/>
      <w:lvlText w:val="•"/>
      <w:lvlJc w:val="left"/>
      <w:pPr>
        <w:ind w:left="1992" w:hanging="828"/>
      </w:pPr>
      <w:rPr>
        <w:rFonts w:hint="default"/>
        <w:lang w:val="en-US" w:eastAsia="en-US" w:bidi="ar-SA"/>
      </w:rPr>
    </w:lvl>
    <w:lvl w:ilvl="6" w:tplc="9C2843DA">
      <w:numFmt w:val="bullet"/>
      <w:lvlText w:val="•"/>
      <w:lvlJc w:val="left"/>
      <w:pPr>
        <w:ind w:left="2163" w:hanging="828"/>
      </w:pPr>
      <w:rPr>
        <w:rFonts w:hint="default"/>
        <w:lang w:val="en-US" w:eastAsia="en-US" w:bidi="ar-SA"/>
      </w:rPr>
    </w:lvl>
    <w:lvl w:ilvl="7" w:tplc="9594EE42">
      <w:numFmt w:val="bullet"/>
      <w:lvlText w:val="•"/>
      <w:lvlJc w:val="left"/>
      <w:pPr>
        <w:ind w:left="2333" w:hanging="828"/>
      </w:pPr>
      <w:rPr>
        <w:rFonts w:hint="default"/>
        <w:lang w:val="en-US" w:eastAsia="en-US" w:bidi="ar-SA"/>
      </w:rPr>
    </w:lvl>
    <w:lvl w:ilvl="8" w:tplc="01D8FB4A">
      <w:numFmt w:val="bullet"/>
      <w:lvlText w:val="•"/>
      <w:lvlJc w:val="left"/>
      <w:pPr>
        <w:ind w:left="2504" w:hanging="828"/>
      </w:pPr>
      <w:rPr>
        <w:rFonts w:hint="default"/>
        <w:lang w:val="en-US" w:eastAsia="en-US" w:bidi="ar-SA"/>
      </w:rPr>
    </w:lvl>
  </w:abstractNum>
  <w:abstractNum w:abstractNumId="8" w15:restartNumberingAfterBreak="0">
    <w:nsid w:val="16EE593D"/>
    <w:multiLevelType w:val="hybridMultilevel"/>
    <w:tmpl w:val="83C231D6"/>
    <w:lvl w:ilvl="0" w:tplc="2A08C846">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A2E25BD8">
      <w:numFmt w:val="bullet"/>
      <w:lvlText w:val="•"/>
      <w:lvlJc w:val="left"/>
      <w:pPr>
        <w:ind w:left="1150" w:hanging="336"/>
      </w:pPr>
      <w:rPr>
        <w:rFonts w:hint="default"/>
        <w:lang w:val="en-US" w:eastAsia="en-US" w:bidi="ar-SA"/>
      </w:rPr>
    </w:lvl>
    <w:lvl w:ilvl="2" w:tplc="03F07088">
      <w:numFmt w:val="bullet"/>
      <w:lvlText w:val="•"/>
      <w:lvlJc w:val="left"/>
      <w:pPr>
        <w:ind w:left="2181" w:hanging="336"/>
      </w:pPr>
      <w:rPr>
        <w:rFonts w:hint="default"/>
        <w:lang w:val="en-US" w:eastAsia="en-US" w:bidi="ar-SA"/>
      </w:rPr>
    </w:lvl>
    <w:lvl w:ilvl="3" w:tplc="87F8D2DA">
      <w:numFmt w:val="bullet"/>
      <w:lvlText w:val="•"/>
      <w:lvlJc w:val="left"/>
      <w:pPr>
        <w:ind w:left="3211" w:hanging="336"/>
      </w:pPr>
      <w:rPr>
        <w:rFonts w:hint="default"/>
        <w:lang w:val="en-US" w:eastAsia="en-US" w:bidi="ar-SA"/>
      </w:rPr>
    </w:lvl>
    <w:lvl w:ilvl="4" w:tplc="8FAE73D6">
      <w:numFmt w:val="bullet"/>
      <w:lvlText w:val="•"/>
      <w:lvlJc w:val="left"/>
      <w:pPr>
        <w:ind w:left="4242" w:hanging="336"/>
      </w:pPr>
      <w:rPr>
        <w:rFonts w:hint="default"/>
        <w:lang w:val="en-US" w:eastAsia="en-US" w:bidi="ar-SA"/>
      </w:rPr>
    </w:lvl>
    <w:lvl w:ilvl="5" w:tplc="5F64F10C">
      <w:numFmt w:val="bullet"/>
      <w:lvlText w:val="•"/>
      <w:lvlJc w:val="left"/>
      <w:pPr>
        <w:ind w:left="5272" w:hanging="336"/>
      </w:pPr>
      <w:rPr>
        <w:rFonts w:hint="default"/>
        <w:lang w:val="en-US" w:eastAsia="en-US" w:bidi="ar-SA"/>
      </w:rPr>
    </w:lvl>
    <w:lvl w:ilvl="6" w:tplc="DCF07366">
      <w:numFmt w:val="bullet"/>
      <w:lvlText w:val="•"/>
      <w:lvlJc w:val="left"/>
      <w:pPr>
        <w:ind w:left="6303" w:hanging="336"/>
      </w:pPr>
      <w:rPr>
        <w:rFonts w:hint="default"/>
        <w:lang w:val="en-US" w:eastAsia="en-US" w:bidi="ar-SA"/>
      </w:rPr>
    </w:lvl>
    <w:lvl w:ilvl="7" w:tplc="B0D217E2">
      <w:numFmt w:val="bullet"/>
      <w:lvlText w:val="•"/>
      <w:lvlJc w:val="left"/>
      <w:pPr>
        <w:ind w:left="7333" w:hanging="336"/>
      </w:pPr>
      <w:rPr>
        <w:rFonts w:hint="default"/>
        <w:lang w:val="en-US" w:eastAsia="en-US" w:bidi="ar-SA"/>
      </w:rPr>
    </w:lvl>
    <w:lvl w:ilvl="8" w:tplc="8B42F190">
      <w:numFmt w:val="bullet"/>
      <w:lvlText w:val="•"/>
      <w:lvlJc w:val="left"/>
      <w:pPr>
        <w:ind w:left="8364" w:hanging="336"/>
      </w:pPr>
      <w:rPr>
        <w:rFonts w:hint="default"/>
        <w:lang w:val="en-US" w:eastAsia="en-US" w:bidi="ar-SA"/>
      </w:rPr>
    </w:lvl>
  </w:abstractNum>
  <w:abstractNum w:abstractNumId="9" w15:restartNumberingAfterBreak="0">
    <w:nsid w:val="19B72615"/>
    <w:multiLevelType w:val="multilevel"/>
    <w:tmpl w:val="59D84EBA"/>
    <w:lvl w:ilvl="0">
      <w:start w:val="5"/>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start w:val="1"/>
      <w:numFmt w:val="decimal"/>
      <w:lvlText w:val="%1.%2.%3"/>
      <w:lvlJc w:val="left"/>
      <w:pPr>
        <w:ind w:left="676" w:hanging="567"/>
      </w:pPr>
      <w:rPr>
        <w:rFonts w:ascii="Cambria" w:eastAsia="Cambria" w:hAnsi="Cambria" w:cs="Cambria" w:hint="default"/>
        <w:b w:val="0"/>
        <w:bCs w:val="0"/>
        <w:i w:val="0"/>
        <w:iCs w:val="0"/>
        <w:spacing w:val="-1"/>
        <w:w w:val="110"/>
        <w:sz w:val="22"/>
        <w:szCs w:val="22"/>
        <w:lang w:val="en-US" w:eastAsia="en-US" w:bidi="ar-SA"/>
      </w:rPr>
    </w:lvl>
    <w:lvl w:ilvl="3">
      <w:numFmt w:val="bullet"/>
      <w:lvlText w:val="•"/>
      <w:lvlJc w:val="left"/>
      <w:pPr>
        <w:ind w:left="2845" w:hanging="567"/>
      </w:pPr>
      <w:rPr>
        <w:rFonts w:hint="default"/>
        <w:lang w:val="en-US" w:eastAsia="en-US" w:bidi="ar-SA"/>
      </w:rPr>
    </w:lvl>
    <w:lvl w:ilvl="4">
      <w:numFmt w:val="bullet"/>
      <w:lvlText w:val="•"/>
      <w:lvlJc w:val="left"/>
      <w:pPr>
        <w:ind w:left="3928" w:hanging="567"/>
      </w:pPr>
      <w:rPr>
        <w:rFonts w:hint="default"/>
        <w:lang w:val="en-US" w:eastAsia="en-US" w:bidi="ar-SA"/>
      </w:rPr>
    </w:lvl>
    <w:lvl w:ilvl="5">
      <w:numFmt w:val="bullet"/>
      <w:lvlText w:val="•"/>
      <w:lvlJc w:val="left"/>
      <w:pPr>
        <w:ind w:left="5011" w:hanging="567"/>
      </w:pPr>
      <w:rPr>
        <w:rFonts w:hint="default"/>
        <w:lang w:val="en-US" w:eastAsia="en-US" w:bidi="ar-SA"/>
      </w:rPr>
    </w:lvl>
    <w:lvl w:ilvl="6">
      <w:numFmt w:val="bullet"/>
      <w:lvlText w:val="•"/>
      <w:lvlJc w:val="left"/>
      <w:pPr>
        <w:ind w:left="6094" w:hanging="567"/>
      </w:pPr>
      <w:rPr>
        <w:rFonts w:hint="default"/>
        <w:lang w:val="en-US" w:eastAsia="en-US" w:bidi="ar-SA"/>
      </w:rPr>
    </w:lvl>
    <w:lvl w:ilvl="7">
      <w:numFmt w:val="bullet"/>
      <w:lvlText w:val="•"/>
      <w:lvlJc w:val="left"/>
      <w:pPr>
        <w:ind w:left="7177" w:hanging="567"/>
      </w:pPr>
      <w:rPr>
        <w:rFonts w:hint="default"/>
        <w:lang w:val="en-US" w:eastAsia="en-US" w:bidi="ar-SA"/>
      </w:rPr>
    </w:lvl>
    <w:lvl w:ilvl="8">
      <w:numFmt w:val="bullet"/>
      <w:lvlText w:val="•"/>
      <w:lvlJc w:val="left"/>
      <w:pPr>
        <w:ind w:left="8259" w:hanging="567"/>
      </w:pPr>
      <w:rPr>
        <w:rFonts w:hint="default"/>
        <w:lang w:val="en-US" w:eastAsia="en-US" w:bidi="ar-SA"/>
      </w:rPr>
    </w:lvl>
  </w:abstractNum>
  <w:abstractNum w:abstractNumId="10" w15:restartNumberingAfterBreak="0">
    <w:nsid w:val="1B4A2EE9"/>
    <w:multiLevelType w:val="hybridMultilevel"/>
    <w:tmpl w:val="A1082FC0"/>
    <w:lvl w:ilvl="0" w:tplc="23DE55D4">
      <w:start w:val="30"/>
      <w:numFmt w:val="decimal"/>
      <w:lvlText w:val="%1"/>
      <w:lvlJc w:val="left"/>
      <w:pPr>
        <w:ind w:left="1147" w:hanging="828"/>
      </w:pPr>
      <w:rPr>
        <w:rFonts w:hint="default"/>
        <w:spacing w:val="-1"/>
        <w:w w:val="105"/>
        <w:lang w:val="en-US" w:eastAsia="en-US" w:bidi="ar-SA"/>
      </w:rPr>
    </w:lvl>
    <w:lvl w:ilvl="1" w:tplc="0262E156">
      <w:numFmt w:val="bullet"/>
      <w:lvlText w:val="•"/>
      <w:lvlJc w:val="left"/>
      <w:pPr>
        <w:ind w:left="1335" w:hanging="828"/>
      </w:pPr>
      <w:rPr>
        <w:rFonts w:hint="default"/>
        <w:lang w:val="en-US" w:eastAsia="en-US" w:bidi="ar-SA"/>
      </w:rPr>
    </w:lvl>
    <w:lvl w:ilvl="2" w:tplc="5008DBDE">
      <w:numFmt w:val="bullet"/>
      <w:lvlText w:val="•"/>
      <w:lvlJc w:val="left"/>
      <w:pPr>
        <w:ind w:left="1531" w:hanging="828"/>
      </w:pPr>
      <w:rPr>
        <w:rFonts w:hint="default"/>
        <w:lang w:val="en-US" w:eastAsia="en-US" w:bidi="ar-SA"/>
      </w:rPr>
    </w:lvl>
    <w:lvl w:ilvl="3" w:tplc="79705BC8">
      <w:numFmt w:val="bullet"/>
      <w:lvlText w:val="•"/>
      <w:lvlJc w:val="left"/>
      <w:pPr>
        <w:ind w:left="1726" w:hanging="828"/>
      </w:pPr>
      <w:rPr>
        <w:rFonts w:hint="default"/>
        <w:lang w:val="en-US" w:eastAsia="en-US" w:bidi="ar-SA"/>
      </w:rPr>
    </w:lvl>
    <w:lvl w:ilvl="4" w:tplc="8FD6B132">
      <w:numFmt w:val="bullet"/>
      <w:lvlText w:val="•"/>
      <w:lvlJc w:val="left"/>
      <w:pPr>
        <w:ind w:left="1922" w:hanging="828"/>
      </w:pPr>
      <w:rPr>
        <w:rFonts w:hint="default"/>
        <w:lang w:val="en-US" w:eastAsia="en-US" w:bidi="ar-SA"/>
      </w:rPr>
    </w:lvl>
    <w:lvl w:ilvl="5" w:tplc="3C3C2122">
      <w:numFmt w:val="bullet"/>
      <w:lvlText w:val="•"/>
      <w:lvlJc w:val="left"/>
      <w:pPr>
        <w:ind w:left="2118" w:hanging="828"/>
      </w:pPr>
      <w:rPr>
        <w:rFonts w:hint="default"/>
        <w:lang w:val="en-US" w:eastAsia="en-US" w:bidi="ar-SA"/>
      </w:rPr>
    </w:lvl>
    <w:lvl w:ilvl="6" w:tplc="929CD0F2">
      <w:numFmt w:val="bullet"/>
      <w:lvlText w:val="•"/>
      <w:lvlJc w:val="left"/>
      <w:pPr>
        <w:ind w:left="2313" w:hanging="828"/>
      </w:pPr>
      <w:rPr>
        <w:rFonts w:hint="default"/>
        <w:lang w:val="en-US" w:eastAsia="en-US" w:bidi="ar-SA"/>
      </w:rPr>
    </w:lvl>
    <w:lvl w:ilvl="7" w:tplc="933E2422">
      <w:numFmt w:val="bullet"/>
      <w:lvlText w:val="•"/>
      <w:lvlJc w:val="left"/>
      <w:pPr>
        <w:ind w:left="2509" w:hanging="828"/>
      </w:pPr>
      <w:rPr>
        <w:rFonts w:hint="default"/>
        <w:lang w:val="en-US" w:eastAsia="en-US" w:bidi="ar-SA"/>
      </w:rPr>
    </w:lvl>
    <w:lvl w:ilvl="8" w:tplc="8A42A638">
      <w:numFmt w:val="bullet"/>
      <w:lvlText w:val="•"/>
      <w:lvlJc w:val="left"/>
      <w:pPr>
        <w:ind w:left="2705" w:hanging="828"/>
      </w:pPr>
      <w:rPr>
        <w:rFonts w:hint="default"/>
        <w:lang w:val="en-US" w:eastAsia="en-US" w:bidi="ar-SA"/>
      </w:rPr>
    </w:lvl>
  </w:abstractNum>
  <w:abstractNum w:abstractNumId="11" w15:restartNumberingAfterBreak="0">
    <w:nsid w:val="1E137139"/>
    <w:multiLevelType w:val="multilevel"/>
    <w:tmpl w:val="E40AD768"/>
    <w:lvl w:ilvl="0">
      <w:start w:val="2"/>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numFmt w:val="bullet"/>
      <w:lvlText w:val="•"/>
      <w:lvlJc w:val="left"/>
      <w:pPr>
        <w:ind w:left="2501" w:hanging="414"/>
      </w:pPr>
      <w:rPr>
        <w:rFonts w:hint="default"/>
        <w:lang w:val="en-US" w:eastAsia="en-US" w:bidi="ar-SA"/>
      </w:rPr>
    </w:lvl>
    <w:lvl w:ilvl="3">
      <w:numFmt w:val="bullet"/>
      <w:lvlText w:val="•"/>
      <w:lvlJc w:val="left"/>
      <w:pPr>
        <w:ind w:left="3491" w:hanging="414"/>
      </w:pPr>
      <w:rPr>
        <w:rFonts w:hint="default"/>
        <w:lang w:val="en-US" w:eastAsia="en-US" w:bidi="ar-SA"/>
      </w:rPr>
    </w:lvl>
    <w:lvl w:ilvl="4">
      <w:numFmt w:val="bullet"/>
      <w:lvlText w:val="•"/>
      <w:lvlJc w:val="left"/>
      <w:pPr>
        <w:ind w:left="4482" w:hanging="414"/>
      </w:pPr>
      <w:rPr>
        <w:rFonts w:hint="default"/>
        <w:lang w:val="en-US" w:eastAsia="en-US" w:bidi="ar-SA"/>
      </w:rPr>
    </w:lvl>
    <w:lvl w:ilvl="5">
      <w:numFmt w:val="bullet"/>
      <w:lvlText w:val="•"/>
      <w:lvlJc w:val="left"/>
      <w:pPr>
        <w:ind w:left="5472" w:hanging="414"/>
      </w:pPr>
      <w:rPr>
        <w:rFonts w:hint="default"/>
        <w:lang w:val="en-US" w:eastAsia="en-US" w:bidi="ar-SA"/>
      </w:rPr>
    </w:lvl>
    <w:lvl w:ilvl="6">
      <w:numFmt w:val="bullet"/>
      <w:lvlText w:val="•"/>
      <w:lvlJc w:val="left"/>
      <w:pPr>
        <w:ind w:left="6463" w:hanging="414"/>
      </w:pPr>
      <w:rPr>
        <w:rFonts w:hint="default"/>
        <w:lang w:val="en-US" w:eastAsia="en-US" w:bidi="ar-SA"/>
      </w:rPr>
    </w:lvl>
    <w:lvl w:ilvl="7">
      <w:numFmt w:val="bullet"/>
      <w:lvlText w:val="•"/>
      <w:lvlJc w:val="left"/>
      <w:pPr>
        <w:ind w:left="7453" w:hanging="414"/>
      </w:pPr>
      <w:rPr>
        <w:rFonts w:hint="default"/>
        <w:lang w:val="en-US" w:eastAsia="en-US" w:bidi="ar-SA"/>
      </w:rPr>
    </w:lvl>
    <w:lvl w:ilvl="8">
      <w:numFmt w:val="bullet"/>
      <w:lvlText w:val="•"/>
      <w:lvlJc w:val="left"/>
      <w:pPr>
        <w:ind w:left="8444" w:hanging="414"/>
      </w:pPr>
      <w:rPr>
        <w:rFonts w:hint="default"/>
        <w:lang w:val="en-US" w:eastAsia="en-US" w:bidi="ar-SA"/>
      </w:rPr>
    </w:lvl>
  </w:abstractNum>
  <w:abstractNum w:abstractNumId="12" w15:restartNumberingAfterBreak="0">
    <w:nsid w:val="1E2D6967"/>
    <w:multiLevelType w:val="hybridMultilevel"/>
    <w:tmpl w:val="CEAE6040"/>
    <w:lvl w:ilvl="0" w:tplc="E6328DE8">
      <w:start w:val="1"/>
      <w:numFmt w:val="decimal"/>
      <w:lvlText w:val="%1.0"/>
      <w:lvlJc w:val="left"/>
      <w:pPr>
        <w:ind w:left="487" w:hanging="378"/>
      </w:pPr>
      <w:rPr>
        <w:rFonts w:ascii="Cambria" w:eastAsia="Cambria" w:hAnsi="Cambria" w:cs="Cambria" w:hint="default"/>
        <w:b w:val="0"/>
        <w:bCs w:val="0"/>
        <w:i w:val="0"/>
        <w:iCs w:val="0"/>
        <w:color w:val="27314A"/>
        <w:spacing w:val="-1"/>
        <w:w w:val="102"/>
        <w:sz w:val="22"/>
        <w:szCs w:val="22"/>
        <w:u w:val="single" w:color="27314A"/>
        <w:lang w:val="en-US" w:eastAsia="en-US" w:bidi="ar-SA"/>
      </w:rPr>
    </w:lvl>
    <w:lvl w:ilvl="1" w:tplc="723CE9A2">
      <w:start w:val="1"/>
      <w:numFmt w:val="decimal"/>
      <w:lvlText w:val="%2"/>
      <w:lvlJc w:val="left"/>
      <w:pPr>
        <w:ind w:left="1100" w:hanging="791"/>
      </w:pPr>
      <w:rPr>
        <w:rFonts w:hint="default"/>
        <w:spacing w:val="0"/>
        <w:w w:val="106"/>
        <w:lang w:val="en-US" w:eastAsia="en-US" w:bidi="ar-SA"/>
      </w:rPr>
    </w:lvl>
    <w:lvl w:ilvl="2" w:tplc="83E6A376">
      <w:numFmt w:val="bullet"/>
      <w:lvlText w:val="•"/>
      <w:lvlJc w:val="left"/>
      <w:pPr>
        <w:ind w:left="1334" w:hanging="791"/>
      </w:pPr>
      <w:rPr>
        <w:rFonts w:hint="default"/>
        <w:lang w:val="en-US" w:eastAsia="en-US" w:bidi="ar-SA"/>
      </w:rPr>
    </w:lvl>
    <w:lvl w:ilvl="3" w:tplc="89727F84">
      <w:numFmt w:val="bullet"/>
      <w:lvlText w:val="•"/>
      <w:lvlJc w:val="left"/>
      <w:pPr>
        <w:ind w:left="1568" w:hanging="791"/>
      </w:pPr>
      <w:rPr>
        <w:rFonts w:hint="default"/>
        <w:lang w:val="en-US" w:eastAsia="en-US" w:bidi="ar-SA"/>
      </w:rPr>
    </w:lvl>
    <w:lvl w:ilvl="4" w:tplc="5080A2F0">
      <w:numFmt w:val="bullet"/>
      <w:lvlText w:val="•"/>
      <w:lvlJc w:val="left"/>
      <w:pPr>
        <w:ind w:left="1802" w:hanging="791"/>
      </w:pPr>
      <w:rPr>
        <w:rFonts w:hint="default"/>
        <w:lang w:val="en-US" w:eastAsia="en-US" w:bidi="ar-SA"/>
      </w:rPr>
    </w:lvl>
    <w:lvl w:ilvl="5" w:tplc="6554E6A4">
      <w:numFmt w:val="bullet"/>
      <w:lvlText w:val="•"/>
      <w:lvlJc w:val="left"/>
      <w:pPr>
        <w:ind w:left="2037" w:hanging="791"/>
      </w:pPr>
      <w:rPr>
        <w:rFonts w:hint="default"/>
        <w:lang w:val="en-US" w:eastAsia="en-US" w:bidi="ar-SA"/>
      </w:rPr>
    </w:lvl>
    <w:lvl w:ilvl="6" w:tplc="E3444A90">
      <w:numFmt w:val="bullet"/>
      <w:lvlText w:val="•"/>
      <w:lvlJc w:val="left"/>
      <w:pPr>
        <w:ind w:left="2271" w:hanging="791"/>
      </w:pPr>
      <w:rPr>
        <w:rFonts w:hint="default"/>
        <w:lang w:val="en-US" w:eastAsia="en-US" w:bidi="ar-SA"/>
      </w:rPr>
    </w:lvl>
    <w:lvl w:ilvl="7" w:tplc="F4062D54">
      <w:numFmt w:val="bullet"/>
      <w:lvlText w:val="•"/>
      <w:lvlJc w:val="left"/>
      <w:pPr>
        <w:ind w:left="2505" w:hanging="791"/>
      </w:pPr>
      <w:rPr>
        <w:rFonts w:hint="default"/>
        <w:lang w:val="en-US" w:eastAsia="en-US" w:bidi="ar-SA"/>
      </w:rPr>
    </w:lvl>
    <w:lvl w:ilvl="8" w:tplc="33F0FEFA">
      <w:numFmt w:val="bullet"/>
      <w:lvlText w:val="•"/>
      <w:lvlJc w:val="left"/>
      <w:pPr>
        <w:ind w:left="2739" w:hanging="791"/>
      </w:pPr>
      <w:rPr>
        <w:rFonts w:hint="default"/>
        <w:lang w:val="en-US" w:eastAsia="en-US" w:bidi="ar-SA"/>
      </w:rPr>
    </w:lvl>
  </w:abstractNum>
  <w:abstractNum w:abstractNumId="13" w15:restartNumberingAfterBreak="0">
    <w:nsid w:val="1FC0458D"/>
    <w:multiLevelType w:val="multilevel"/>
    <w:tmpl w:val="CFDEF5C4"/>
    <w:lvl w:ilvl="0">
      <w:start w:val="3"/>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numFmt w:val="bullet"/>
      <w:lvlText w:val="•"/>
      <w:lvlJc w:val="left"/>
      <w:pPr>
        <w:ind w:left="2501" w:hanging="414"/>
      </w:pPr>
      <w:rPr>
        <w:rFonts w:hint="default"/>
        <w:lang w:val="en-US" w:eastAsia="en-US" w:bidi="ar-SA"/>
      </w:rPr>
    </w:lvl>
    <w:lvl w:ilvl="3">
      <w:numFmt w:val="bullet"/>
      <w:lvlText w:val="•"/>
      <w:lvlJc w:val="left"/>
      <w:pPr>
        <w:ind w:left="3491" w:hanging="414"/>
      </w:pPr>
      <w:rPr>
        <w:rFonts w:hint="default"/>
        <w:lang w:val="en-US" w:eastAsia="en-US" w:bidi="ar-SA"/>
      </w:rPr>
    </w:lvl>
    <w:lvl w:ilvl="4">
      <w:numFmt w:val="bullet"/>
      <w:lvlText w:val="•"/>
      <w:lvlJc w:val="left"/>
      <w:pPr>
        <w:ind w:left="4482" w:hanging="414"/>
      </w:pPr>
      <w:rPr>
        <w:rFonts w:hint="default"/>
        <w:lang w:val="en-US" w:eastAsia="en-US" w:bidi="ar-SA"/>
      </w:rPr>
    </w:lvl>
    <w:lvl w:ilvl="5">
      <w:numFmt w:val="bullet"/>
      <w:lvlText w:val="•"/>
      <w:lvlJc w:val="left"/>
      <w:pPr>
        <w:ind w:left="5472" w:hanging="414"/>
      </w:pPr>
      <w:rPr>
        <w:rFonts w:hint="default"/>
        <w:lang w:val="en-US" w:eastAsia="en-US" w:bidi="ar-SA"/>
      </w:rPr>
    </w:lvl>
    <w:lvl w:ilvl="6">
      <w:numFmt w:val="bullet"/>
      <w:lvlText w:val="•"/>
      <w:lvlJc w:val="left"/>
      <w:pPr>
        <w:ind w:left="6463" w:hanging="414"/>
      </w:pPr>
      <w:rPr>
        <w:rFonts w:hint="default"/>
        <w:lang w:val="en-US" w:eastAsia="en-US" w:bidi="ar-SA"/>
      </w:rPr>
    </w:lvl>
    <w:lvl w:ilvl="7">
      <w:numFmt w:val="bullet"/>
      <w:lvlText w:val="•"/>
      <w:lvlJc w:val="left"/>
      <w:pPr>
        <w:ind w:left="7453" w:hanging="414"/>
      </w:pPr>
      <w:rPr>
        <w:rFonts w:hint="default"/>
        <w:lang w:val="en-US" w:eastAsia="en-US" w:bidi="ar-SA"/>
      </w:rPr>
    </w:lvl>
    <w:lvl w:ilvl="8">
      <w:numFmt w:val="bullet"/>
      <w:lvlText w:val="•"/>
      <w:lvlJc w:val="left"/>
      <w:pPr>
        <w:ind w:left="8444" w:hanging="414"/>
      </w:pPr>
      <w:rPr>
        <w:rFonts w:hint="default"/>
        <w:lang w:val="en-US" w:eastAsia="en-US" w:bidi="ar-SA"/>
      </w:rPr>
    </w:lvl>
  </w:abstractNum>
  <w:abstractNum w:abstractNumId="14" w15:restartNumberingAfterBreak="0">
    <w:nsid w:val="24870DF9"/>
    <w:multiLevelType w:val="hybridMultilevel"/>
    <w:tmpl w:val="6C08D968"/>
    <w:lvl w:ilvl="0" w:tplc="28E88FFC">
      <w:start w:val="29"/>
      <w:numFmt w:val="decimal"/>
      <w:lvlText w:val="%1"/>
      <w:lvlJc w:val="left"/>
      <w:pPr>
        <w:ind w:left="1100" w:hanging="791"/>
      </w:pPr>
      <w:rPr>
        <w:rFonts w:hint="default"/>
        <w:spacing w:val="-1"/>
        <w:w w:val="106"/>
        <w:lang w:val="en-US" w:eastAsia="en-US" w:bidi="ar-SA"/>
      </w:rPr>
    </w:lvl>
    <w:lvl w:ilvl="1" w:tplc="3992ECB4">
      <w:numFmt w:val="bullet"/>
      <w:lvlText w:val="•"/>
      <w:lvlJc w:val="left"/>
      <w:pPr>
        <w:ind w:left="1295" w:hanging="791"/>
      </w:pPr>
      <w:rPr>
        <w:rFonts w:hint="default"/>
        <w:lang w:val="en-US" w:eastAsia="en-US" w:bidi="ar-SA"/>
      </w:rPr>
    </w:lvl>
    <w:lvl w:ilvl="2" w:tplc="79D426C6">
      <w:numFmt w:val="bullet"/>
      <w:lvlText w:val="•"/>
      <w:lvlJc w:val="left"/>
      <w:pPr>
        <w:ind w:left="1491" w:hanging="791"/>
      </w:pPr>
      <w:rPr>
        <w:rFonts w:hint="default"/>
        <w:lang w:val="en-US" w:eastAsia="en-US" w:bidi="ar-SA"/>
      </w:rPr>
    </w:lvl>
    <w:lvl w:ilvl="3" w:tplc="CADA8BE2">
      <w:numFmt w:val="bullet"/>
      <w:lvlText w:val="•"/>
      <w:lvlJc w:val="left"/>
      <w:pPr>
        <w:ind w:left="1686" w:hanging="791"/>
      </w:pPr>
      <w:rPr>
        <w:rFonts w:hint="default"/>
        <w:lang w:val="en-US" w:eastAsia="en-US" w:bidi="ar-SA"/>
      </w:rPr>
    </w:lvl>
    <w:lvl w:ilvl="4" w:tplc="F418BC84">
      <w:numFmt w:val="bullet"/>
      <w:lvlText w:val="•"/>
      <w:lvlJc w:val="left"/>
      <w:pPr>
        <w:ind w:left="1882" w:hanging="791"/>
      </w:pPr>
      <w:rPr>
        <w:rFonts w:hint="default"/>
        <w:lang w:val="en-US" w:eastAsia="en-US" w:bidi="ar-SA"/>
      </w:rPr>
    </w:lvl>
    <w:lvl w:ilvl="5" w:tplc="BFE41C0A">
      <w:numFmt w:val="bullet"/>
      <w:lvlText w:val="•"/>
      <w:lvlJc w:val="left"/>
      <w:pPr>
        <w:ind w:left="2077" w:hanging="791"/>
      </w:pPr>
      <w:rPr>
        <w:rFonts w:hint="default"/>
        <w:lang w:val="en-US" w:eastAsia="en-US" w:bidi="ar-SA"/>
      </w:rPr>
    </w:lvl>
    <w:lvl w:ilvl="6" w:tplc="03C0485A">
      <w:numFmt w:val="bullet"/>
      <w:lvlText w:val="•"/>
      <w:lvlJc w:val="left"/>
      <w:pPr>
        <w:ind w:left="2273" w:hanging="791"/>
      </w:pPr>
      <w:rPr>
        <w:rFonts w:hint="default"/>
        <w:lang w:val="en-US" w:eastAsia="en-US" w:bidi="ar-SA"/>
      </w:rPr>
    </w:lvl>
    <w:lvl w:ilvl="7" w:tplc="34FE44AE">
      <w:numFmt w:val="bullet"/>
      <w:lvlText w:val="•"/>
      <w:lvlJc w:val="left"/>
      <w:pPr>
        <w:ind w:left="2468" w:hanging="791"/>
      </w:pPr>
      <w:rPr>
        <w:rFonts w:hint="default"/>
        <w:lang w:val="en-US" w:eastAsia="en-US" w:bidi="ar-SA"/>
      </w:rPr>
    </w:lvl>
    <w:lvl w:ilvl="8" w:tplc="49A4AC3C">
      <w:numFmt w:val="bullet"/>
      <w:lvlText w:val="•"/>
      <w:lvlJc w:val="left"/>
      <w:pPr>
        <w:ind w:left="2664" w:hanging="791"/>
      </w:pPr>
      <w:rPr>
        <w:rFonts w:hint="default"/>
        <w:lang w:val="en-US" w:eastAsia="en-US" w:bidi="ar-SA"/>
      </w:rPr>
    </w:lvl>
  </w:abstractNum>
  <w:abstractNum w:abstractNumId="15" w15:restartNumberingAfterBreak="0">
    <w:nsid w:val="24C97290"/>
    <w:multiLevelType w:val="hybridMultilevel"/>
    <w:tmpl w:val="7AB2A4CC"/>
    <w:lvl w:ilvl="0" w:tplc="D6DA1898">
      <w:start w:val="9"/>
      <w:numFmt w:val="lowerLetter"/>
      <w:lvlText w:val="(%1)"/>
      <w:lvlJc w:val="left"/>
      <w:pPr>
        <w:ind w:left="110" w:hanging="281"/>
      </w:pPr>
      <w:rPr>
        <w:rFonts w:ascii="Cambria" w:eastAsia="Cambria" w:hAnsi="Cambria" w:cs="Cambria" w:hint="default"/>
        <w:b w:val="0"/>
        <w:bCs w:val="0"/>
        <w:i w:val="0"/>
        <w:iCs w:val="0"/>
        <w:spacing w:val="-1"/>
        <w:w w:val="95"/>
        <w:sz w:val="22"/>
        <w:szCs w:val="22"/>
        <w:lang w:val="en-US" w:eastAsia="en-US" w:bidi="ar-SA"/>
      </w:rPr>
    </w:lvl>
    <w:lvl w:ilvl="1" w:tplc="CEFE8E16">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72F0EA52">
      <w:start w:val="1"/>
      <w:numFmt w:val="lowerRoman"/>
      <w:lvlText w:val="%3."/>
      <w:lvlJc w:val="left"/>
      <w:pPr>
        <w:ind w:left="110" w:hanging="190"/>
      </w:pPr>
      <w:rPr>
        <w:rFonts w:ascii="Cambria" w:eastAsia="Cambria" w:hAnsi="Cambria" w:cs="Cambria" w:hint="default"/>
        <w:b w:val="0"/>
        <w:bCs w:val="0"/>
        <w:i w:val="0"/>
        <w:iCs w:val="0"/>
        <w:spacing w:val="0"/>
        <w:w w:val="118"/>
        <w:sz w:val="22"/>
        <w:szCs w:val="22"/>
        <w:lang w:val="en-US" w:eastAsia="en-US" w:bidi="ar-SA"/>
      </w:rPr>
    </w:lvl>
    <w:lvl w:ilvl="3" w:tplc="EB18A05A">
      <w:numFmt w:val="bullet"/>
      <w:lvlText w:val="•"/>
      <w:lvlJc w:val="left"/>
      <w:pPr>
        <w:ind w:left="2674" w:hanging="190"/>
      </w:pPr>
      <w:rPr>
        <w:rFonts w:hint="default"/>
        <w:lang w:val="en-US" w:eastAsia="en-US" w:bidi="ar-SA"/>
      </w:rPr>
    </w:lvl>
    <w:lvl w:ilvl="4" w:tplc="221A9AF6">
      <w:numFmt w:val="bullet"/>
      <w:lvlText w:val="•"/>
      <w:lvlJc w:val="left"/>
      <w:pPr>
        <w:ind w:left="3781" w:hanging="190"/>
      </w:pPr>
      <w:rPr>
        <w:rFonts w:hint="default"/>
        <w:lang w:val="en-US" w:eastAsia="en-US" w:bidi="ar-SA"/>
      </w:rPr>
    </w:lvl>
    <w:lvl w:ilvl="5" w:tplc="74241BBE">
      <w:numFmt w:val="bullet"/>
      <w:lvlText w:val="•"/>
      <w:lvlJc w:val="left"/>
      <w:pPr>
        <w:ind w:left="4889" w:hanging="190"/>
      </w:pPr>
      <w:rPr>
        <w:rFonts w:hint="default"/>
        <w:lang w:val="en-US" w:eastAsia="en-US" w:bidi="ar-SA"/>
      </w:rPr>
    </w:lvl>
    <w:lvl w:ilvl="6" w:tplc="D10A2B4C">
      <w:numFmt w:val="bullet"/>
      <w:lvlText w:val="•"/>
      <w:lvlJc w:val="left"/>
      <w:pPr>
        <w:ind w:left="5996" w:hanging="190"/>
      </w:pPr>
      <w:rPr>
        <w:rFonts w:hint="default"/>
        <w:lang w:val="en-US" w:eastAsia="en-US" w:bidi="ar-SA"/>
      </w:rPr>
    </w:lvl>
    <w:lvl w:ilvl="7" w:tplc="4FEA4C04">
      <w:numFmt w:val="bullet"/>
      <w:lvlText w:val="•"/>
      <w:lvlJc w:val="left"/>
      <w:pPr>
        <w:ind w:left="7103" w:hanging="190"/>
      </w:pPr>
      <w:rPr>
        <w:rFonts w:hint="default"/>
        <w:lang w:val="en-US" w:eastAsia="en-US" w:bidi="ar-SA"/>
      </w:rPr>
    </w:lvl>
    <w:lvl w:ilvl="8" w:tplc="BD3088B6">
      <w:numFmt w:val="bullet"/>
      <w:lvlText w:val="•"/>
      <w:lvlJc w:val="left"/>
      <w:pPr>
        <w:ind w:left="8211" w:hanging="190"/>
      </w:pPr>
      <w:rPr>
        <w:rFonts w:hint="default"/>
        <w:lang w:val="en-US" w:eastAsia="en-US" w:bidi="ar-SA"/>
      </w:rPr>
    </w:lvl>
  </w:abstractNum>
  <w:abstractNum w:abstractNumId="16" w15:restartNumberingAfterBreak="0">
    <w:nsid w:val="368A7F4F"/>
    <w:multiLevelType w:val="hybridMultilevel"/>
    <w:tmpl w:val="7AA6C1CC"/>
    <w:lvl w:ilvl="0" w:tplc="2D3CD242">
      <w:start w:val="1"/>
      <w:numFmt w:val="decimal"/>
      <w:lvlText w:val="(%1)"/>
      <w:lvlJc w:val="left"/>
      <w:pPr>
        <w:ind w:left="309" w:hanging="274"/>
      </w:pPr>
      <w:rPr>
        <w:rFonts w:ascii="Cambria" w:eastAsia="Cambria" w:hAnsi="Cambria" w:cs="Cambria" w:hint="default"/>
        <w:b w:val="0"/>
        <w:bCs w:val="0"/>
        <w:i w:val="0"/>
        <w:iCs w:val="0"/>
        <w:spacing w:val="-1"/>
        <w:w w:val="99"/>
        <w:sz w:val="17"/>
        <w:szCs w:val="17"/>
        <w:lang w:val="en-US" w:eastAsia="en-US" w:bidi="ar-SA"/>
      </w:rPr>
    </w:lvl>
    <w:lvl w:ilvl="1" w:tplc="D55CBAE6">
      <w:numFmt w:val="bullet"/>
      <w:lvlText w:val="•"/>
      <w:lvlJc w:val="left"/>
      <w:pPr>
        <w:ind w:left="527" w:hanging="274"/>
      </w:pPr>
      <w:rPr>
        <w:rFonts w:hint="default"/>
        <w:lang w:val="en-US" w:eastAsia="en-US" w:bidi="ar-SA"/>
      </w:rPr>
    </w:lvl>
    <w:lvl w:ilvl="2" w:tplc="7AEE8FD0">
      <w:numFmt w:val="bullet"/>
      <w:lvlText w:val="•"/>
      <w:lvlJc w:val="left"/>
      <w:pPr>
        <w:ind w:left="755" w:hanging="274"/>
      </w:pPr>
      <w:rPr>
        <w:rFonts w:hint="default"/>
        <w:lang w:val="en-US" w:eastAsia="en-US" w:bidi="ar-SA"/>
      </w:rPr>
    </w:lvl>
    <w:lvl w:ilvl="3" w:tplc="B59A5416">
      <w:numFmt w:val="bullet"/>
      <w:lvlText w:val="•"/>
      <w:lvlJc w:val="left"/>
      <w:pPr>
        <w:ind w:left="983" w:hanging="274"/>
      </w:pPr>
      <w:rPr>
        <w:rFonts w:hint="default"/>
        <w:lang w:val="en-US" w:eastAsia="en-US" w:bidi="ar-SA"/>
      </w:rPr>
    </w:lvl>
    <w:lvl w:ilvl="4" w:tplc="283A837C">
      <w:numFmt w:val="bullet"/>
      <w:lvlText w:val="•"/>
      <w:lvlJc w:val="left"/>
      <w:pPr>
        <w:ind w:left="1211" w:hanging="274"/>
      </w:pPr>
      <w:rPr>
        <w:rFonts w:hint="default"/>
        <w:lang w:val="en-US" w:eastAsia="en-US" w:bidi="ar-SA"/>
      </w:rPr>
    </w:lvl>
    <w:lvl w:ilvl="5" w:tplc="949245D4">
      <w:numFmt w:val="bullet"/>
      <w:lvlText w:val="•"/>
      <w:lvlJc w:val="left"/>
      <w:pPr>
        <w:ind w:left="1438" w:hanging="274"/>
      </w:pPr>
      <w:rPr>
        <w:rFonts w:hint="default"/>
        <w:lang w:val="en-US" w:eastAsia="en-US" w:bidi="ar-SA"/>
      </w:rPr>
    </w:lvl>
    <w:lvl w:ilvl="6" w:tplc="46BCEB68">
      <w:numFmt w:val="bullet"/>
      <w:lvlText w:val="•"/>
      <w:lvlJc w:val="left"/>
      <w:pPr>
        <w:ind w:left="1666" w:hanging="274"/>
      </w:pPr>
      <w:rPr>
        <w:rFonts w:hint="default"/>
        <w:lang w:val="en-US" w:eastAsia="en-US" w:bidi="ar-SA"/>
      </w:rPr>
    </w:lvl>
    <w:lvl w:ilvl="7" w:tplc="B02AB278">
      <w:numFmt w:val="bullet"/>
      <w:lvlText w:val="•"/>
      <w:lvlJc w:val="left"/>
      <w:pPr>
        <w:ind w:left="1894" w:hanging="274"/>
      </w:pPr>
      <w:rPr>
        <w:rFonts w:hint="default"/>
        <w:lang w:val="en-US" w:eastAsia="en-US" w:bidi="ar-SA"/>
      </w:rPr>
    </w:lvl>
    <w:lvl w:ilvl="8" w:tplc="3EF0D4AE">
      <w:numFmt w:val="bullet"/>
      <w:lvlText w:val="•"/>
      <w:lvlJc w:val="left"/>
      <w:pPr>
        <w:ind w:left="2122" w:hanging="274"/>
      </w:pPr>
      <w:rPr>
        <w:rFonts w:hint="default"/>
        <w:lang w:val="en-US" w:eastAsia="en-US" w:bidi="ar-SA"/>
      </w:rPr>
    </w:lvl>
  </w:abstractNum>
  <w:abstractNum w:abstractNumId="17" w15:restartNumberingAfterBreak="0">
    <w:nsid w:val="4616750B"/>
    <w:multiLevelType w:val="hybridMultilevel"/>
    <w:tmpl w:val="ED72B252"/>
    <w:lvl w:ilvl="0" w:tplc="7BAAC55C">
      <w:start w:val="43"/>
      <w:numFmt w:val="decimal"/>
      <w:lvlText w:val="%1"/>
      <w:lvlJc w:val="left"/>
      <w:pPr>
        <w:ind w:left="1100" w:hanging="791"/>
      </w:pPr>
      <w:rPr>
        <w:rFonts w:hint="default"/>
        <w:spacing w:val="-1"/>
        <w:w w:val="106"/>
        <w:lang w:val="en-US" w:eastAsia="en-US" w:bidi="ar-SA"/>
      </w:rPr>
    </w:lvl>
    <w:lvl w:ilvl="1" w:tplc="0882D156">
      <w:numFmt w:val="bullet"/>
      <w:lvlText w:val="•"/>
      <w:lvlJc w:val="left"/>
      <w:pPr>
        <w:ind w:left="1292" w:hanging="791"/>
      </w:pPr>
      <w:rPr>
        <w:rFonts w:hint="default"/>
        <w:lang w:val="en-US" w:eastAsia="en-US" w:bidi="ar-SA"/>
      </w:rPr>
    </w:lvl>
    <w:lvl w:ilvl="2" w:tplc="7AB4CB1E">
      <w:numFmt w:val="bullet"/>
      <w:lvlText w:val="•"/>
      <w:lvlJc w:val="left"/>
      <w:pPr>
        <w:ind w:left="1484" w:hanging="791"/>
      </w:pPr>
      <w:rPr>
        <w:rFonts w:hint="default"/>
        <w:lang w:val="en-US" w:eastAsia="en-US" w:bidi="ar-SA"/>
      </w:rPr>
    </w:lvl>
    <w:lvl w:ilvl="3" w:tplc="F8E4D666">
      <w:numFmt w:val="bullet"/>
      <w:lvlText w:val="•"/>
      <w:lvlJc w:val="left"/>
      <w:pPr>
        <w:ind w:left="1676" w:hanging="791"/>
      </w:pPr>
      <w:rPr>
        <w:rFonts w:hint="default"/>
        <w:lang w:val="en-US" w:eastAsia="en-US" w:bidi="ar-SA"/>
      </w:rPr>
    </w:lvl>
    <w:lvl w:ilvl="4" w:tplc="C986D7C6">
      <w:numFmt w:val="bullet"/>
      <w:lvlText w:val="•"/>
      <w:lvlJc w:val="left"/>
      <w:pPr>
        <w:ind w:left="1869" w:hanging="791"/>
      </w:pPr>
      <w:rPr>
        <w:rFonts w:hint="default"/>
        <w:lang w:val="en-US" w:eastAsia="en-US" w:bidi="ar-SA"/>
      </w:rPr>
    </w:lvl>
    <w:lvl w:ilvl="5" w:tplc="7778B630">
      <w:numFmt w:val="bullet"/>
      <w:lvlText w:val="•"/>
      <w:lvlJc w:val="left"/>
      <w:pPr>
        <w:ind w:left="2061" w:hanging="791"/>
      </w:pPr>
      <w:rPr>
        <w:rFonts w:hint="default"/>
        <w:lang w:val="en-US" w:eastAsia="en-US" w:bidi="ar-SA"/>
      </w:rPr>
    </w:lvl>
    <w:lvl w:ilvl="6" w:tplc="E83CC522">
      <w:numFmt w:val="bullet"/>
      <w:lvlText w:val="•"/>
      <w:lvlJc w:val="left"/>
      <w:pPr>
        <w:ind w:left="2253" w:hanging="791"/>
      </w:pPr>
      <w:rPr>
        <w:rFonts w:hint="default"/>
        <w:lang w:val="en-US" w:eastAsia="en-US" w:bidi="ar-SA"/>
      </w:rPr>
    </w:lvl>
    <w:lvl w:ilvl="7" w:tplc="33303B34">
      <w:numFmt w:val="bullet"/>
      <w:lvlText w:val="•"/>
      <w:lvlJc w:val="left"/>
      <w:pPr>
        <w:ind w:left="2445" w:hanging="791"/>
      </w:pPr>
      <w:rPr>
        <w:rFonts w:hint="default"/>
        <w:lang w:val="en-US" w:eastAsia="en-US" w:bidi="ar-SA"/>
      </w:rPr>
    </w:lvl>
    <w:lvl w:ilvl="8" w:tplc="B6989E50">
      <w:numFmt w:val="bullet"/>
      <w:lvlText w:val="•"/>
      <w:lvlJc w:val="left"/>
      <w:pPr>
        <w:ind w:left="2638" w:hanging="791"/>
      </w:pPr>
      <w:rPr>
        <w:rFonts w:hint="default"/>
        <w:lang w:val="en-US" w:eastAsia="en-US" w:bidi="ar-SA"/>
      </w:rPr>
    </w:lvl>
  </w:abstractNum>
  <w:abstractNum w:abstractNumId="18" w15:restartNumberingAfterBreak="0">
    <w:nsid w:val="4DBB3AD5"/>
    <w:multiLevelType w:val="hybridMultilevel"/>
    <w:tmpl w:val="A0383446"/>
    <w:lvl w:ilvl="0" w:tplc="E6ECAA74">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B83A03B8">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FA926FD8">
      <w:start w:val="1"/>
      <w:numFmt w:val="lowerRoman"/>
      <w:lvlText w:val="%3."/>
      <w:lvlJc w:val="left"/>
      <w:pPr>
        <w:ind w:left="110" w:hanging="190"/>
      </w:pPr>
      <w:rPr>
        <w:rFonts w:ascii="Cambria" w:eastAsia="Cambria" w:hAnsi="Cambria" w:cs="Cambria" w:hint="default"/>
        <w:b w:val="0"/>
        <w:bCs w:val="0"/>
        <w:i w:val="0"/>
        <w:iCs w:val="0"/>
        <w:spacing w:val="0"/>
        <w:w w:val="118"/>
        <w:sz w:val="22"/>
        <w:szCs w:val="22"/>
        <w:lang w:val="en-US" w:eastAsia="en-US" w:bidi="ar-SA"/>
      </w:rPr>
    </w:lvl>
    <w:lvl w:ilvl="3" w:tplc="3F12F1DE">
      <w:numFmt w:val="bullet"/>
      <w:lvlText w:val="•"/>
      <w:lvlJc w:val="left"/>
      <w:pPr>
        <w:ind w:left="1705" w:hanging="190"/>
      </w:pPr>
      <w:rPr>
        <w:rFonts w:hint="default"/>
        <w:lang w:val="en-US" w:eastAsia="en-US" w:bidi="ar-SA"/>
      </w:rPr>
    </w:lvl>
    <w:lvl w:ilvl="4" w:tplc="82E6419A">
      <w:numFmt w:val="bullet"/>
      <w:lvlText w:val="•"/>
      <w:lvlJc w:val="left"/>
      <w:pPr>
        <w:ind w:left="2951" w:hanging="190"/>
      </w:pPr>
      <w:rPr>
        <w:rFonts w:hint="default"/>
        <w:lang w:val="en-US" w:eastAsia="en-US" w:bidi="ar-SA"/>
      </w:rPr>
    </w:lvl>
    <w:lvl w:ilvl="5" w:tplc="0B88C8FC">
      <w:numFmt w:val="bullet"/>
      <w:lvlText w:val="•"/>
      <w:lvlJc w:val="left"/>
      <w:pPr>
        <w:ind w:left="4197" w:hanging="190"/>
      </w:pPr>
      <w:rPr>
        <w:rFonts w:hint="default"/>
        <w:lang w:val="en-US" w:eastAsia="en-US" w:bidi="ar-SA"/>
      </w:rPr>
    </w:lvl>
    <w:lvl w:ilvl="6" w:tplc="EAD8FB1A">
      <w:numFmt w:val="bullet"/>
      <w:lvlText w:val="•"/>
      <w:lvlJc w:val="left"/>
      <w:pPr>
        <w:ind w:left="5442" w:hanging="190"/>
      </w:pPr>
      <w:rPr>
        <w:rFonts w:hint="default"/>
        <w:lang w:val="en-US" w:eastAsia="en-US" w:bidi="ar-SA"/>
      </w:rPr>
    </w:lvl>
    <w:lvl w:ilvl="7" w:tplc="A0F0B1EE">
      <w:numFmt w:val="bullet"/>
      <w:lvlText w:val="•"/>
      <w:lvlJc w:val="left"/>
      <w:pPr>
        <w:ind w:left="6688" w:hanging="190"/>
      </w:pPr>
      <w:rPr>
        <w:rFonts w:hint="default"/>
        <w:lang w:val="en-US" w:eastAsia="en-US" w:bidi="ar-SA"/>
      </w:rPr>
    </w:lvl>
    <w:lvl w:ilvl="8" w:tplc="A3EC386E">
      <w:numFmt w:val="bullet"/>
      <w:lvlText w:val="•"/>
      <w:lvlJc w:val="left"/>
      <w:pPr>
        <w:ind w:left="7934" w:hanging="190"/>
      </w:pPr>
      <w:rPr>
        <w:rFonts w:hint="default"/>
        <w:lang w:val="en-US" w:eastAsia="en-US" w:bidi="ar-SA"/>
      </w:rPr>
    </w:lvl>
  </w:abstractNum>
  <w:abstractNum w:abstractNumId="19" w15:restartNumberingAfterBreak="0">
    <w:nsid w:val="4F412E5B"/>
    <w:multiLevelType w:val="multilevel"/>
    <w:tmpl w:val="180CE84A"/>
    <w:lvl w:ilvl="0">
      <w:start w:val="4"/>
      <w:numFmt w:val="decimal"/>
      <w:lvlText w:val="%1"/>
      <w:lvlJc w:val="left"/>
      <w:pPr>
        <w:ind w:left="523" w:hanging="414"/>
      </w:pPr>
      <w:rPr>
        <w:rFonts w:hint="default"/>
        <w:lang w:val="en-US" w:eastAsia="en-US" w:bidi="ar-SA"/>
      </w:rPr>
    </w:lvl>
    <w:lvl w:ilvl="1">
      <w:numFmt w:val="decimal"/>
      <w:lvlText w:val="%1.%2"/>
      <w:lvlJc w:val="left"/>
      <w:pPr>
        <w:ind w:left="523" w:hanging="414"/>
      </w:pPr>
      <w:rPr>
        <w:rFonts w:hint="default"/>
        <w:spacing w:val="0"/>
        <w:w w:val="94"/>
        <w:lang w:val="en-US" w:eastAsia="en-US" w:bidi="ar-SA"/>
      </w:rPr>
    </w:lvl>
    <w:lvl w:ilvl="2">
      <w:start w:val="1"/>
      <w:numFmt w:val="decimal"/>
      <w:lvlText w:val="%1.%2.%3"/>
      <w:lvlJc w:val="left"/>
      <w:pPr>
        <w:ind w:left="110" w:hanging="566"/>
      </w:pPr>
      <w:rPr>
        <w:rFonts w:ascii="Cambria" w:eastAsia="Cambria" w:hAnsi="Cambria" w:cs="Cambria" w:hint="default"/>
        <w:b w:val="0"/>
        <w:bCs w:val="0"/>
        <w:i w:val="0"/>
        <w:iCs w:val="0"/>
        <w:spacing w:val="-1"/>
        <w:w w:val="110"/>
        <w:sz w:val="22"/>
        <w:szCs w:val="22"/>
        <w:lang w:val="en-US" w:eastAsia="en-US" w:bidi="ar-SA"/>
      </w:rPr>
    </w:lvl>
    <w:lvl w:ilvl="3">
      <w:numFmt w:val="bullet"/>
      <w:lvlText w:val="•"/>
      <w:lvlJc w:val="left"/>
      <w:pPr>
        <w:ind w:left="2721" w:hanging="566"/>
      </w:pPr>
      <w:rPr>
        <w:rFonts w:hint="default"/>
        <w:lang w:val="en-US" w:eastAsia="en-US" w:bidi="ar-SA"/>
      </w:rPr>
    </w:lvl>
    <w:lvl w:ilvl="4">
      <w:numFmt w:val="bullet"/>
      <w:lvlText w:val="•"/>
      <w:lvlJc w:val="left"/>
      <w:pPr>
        <w:ind w:left="3821" w:hanging="566"/>
      </w:pPr>
      <w:rPr>
        <w:rFonts w:hint="default"/>
        <w:lang w:val="en-US" w:eastAsia="en-US" w:bidi="ar-SA"/>
      </w:rPr>
    </w:lvl>
    <w:lvl w:ilvl="5">
      <w:numFmt w:val="bullet"/>
      <w:lvlText w:val="•"/>
      <w:lvlJc w:val="left"/>
      <w:pPr>
        <w:ind w:left="4922" w:hanging="566"/>
      </w:pPr>
      <w:rPr>
        <w:rFonts w:hint="default"/>
        <w:lang w:val="en-US" w:eastAsia="en-US" w:bidi="ar-SA"/>
      </w:rPr>
    </w:lvl>
    <w:lvl w:ilvl="6">
      <w:numFmt w:val="bullet"/>
      <w:lvlText w:val="•"/>
      <w:lvlJc w:val="left"/>
      <w:pPr>
        <w:ind w:left="6023" w:hanging="566"/>
      </w:pPr>
      <w:rPr>
        <w:rFonts w:hint="default"/>
        <w:lang w:val="en-US" w:eastAsia="en-US" w:bidi="ar-SA"/>
      </w:rPr>
    </w:lvl>
    <w:lvl w:ilvl="7">
      <w:numFmt w:val="bullet"/>
      <w:lvlText w:val="•"/>
      <w:lvlJc w:val="left"/>
      <w:pPr>
        <w:ind w:left="7123" w:hanging="566"/>
      </w:pPr>
      <w:rPr>
        <w:rFonts w:hint="default"/>
        <w:lang w:val="en-US" w:eastAsia="en-US" w:bidi="ar-SA"/>
      </w:rPr>
    </w:lvl>
    <w:lvl w:ilvl="8">
      <w:numFmt w:val="bullet"/>
      <w:lvlText w:val="•"/>
      <w:lvlJc w:val="left"/>
      <w:pPr>
        <w:ind w:left="8224" w:hanging="566"/>
      </w:pPr>
      <w:rPr>
        <w:rFonts w:hint="default"/>
        <w:lang w:val="en-US" w:eastAsia="en-US" w:bidi="ar-SA"/>
      </w:rPr>
    </w:lvl>
  </w:abstractNum>
  <w:abstractNum w:abstractNumId="20" w15:restartNumberingAfterBreak="0">
    <w:nsid w:val="51FE4A8D"/>
    <w:multiLevelType w:val="hybridMultilevel"/>
    <w:tmpl w:val="69988BEE"/>
    <w:lvl w:ilvl="0" w:tplc="A4749A34">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315295E4">
      <w:numFmt w:val="bullet"/>
      <w:lvlText w:val="•"/>
      <w:lvlJc w:val="left"/>
      <w:pPr>
        <w:ind w:left="1150" w:hanging="336"/>
      </w:pPr>
      <w:rPr>
        <w:rFonts w:hint="default"/>
        <w:lang w:val="en-US" w:eastAsia="en-US" w:bidi="ar-SA"/>
      </w:rPr>
    </w:lvl>
    <w:lvl w:ilvl="2" w:tplc="E048DFFE">
      <w:numFmt w:val="bullet"/>
      <w:lvlText w:val="•"/>
      <w:lvlJc w:val="left"/>
      <w:pPr>
        <w:ind w:left="2181" w:hanging="336"/>
      </w:pPr>
      <w:rPr>
        <w:rFonts w:hint="default"/>
        <w:lang w:val="en-US" w:eastAsia="en-US" w:bidi="ar-SA"/>
      </w:rPr>
    </w:lvl>
    <w:lvl w:ilvl="3" w:tplc="8DF43350">
      <w:numFmt w:val="bullet"/>
      <w:lvlText w:val="•"/>
      <w:lvlJc w:val="left"/>
      <w:pPr>
        <w:ind w:left="3211" w:hanging="336"/>
      </w:pPr>
      <w:rPr>
        <w:rFonts w:hint="default"/>
        <w:lang w:val="en-US" w:eastAsia="en-US" w:bidi="ar-SA"/>
      </w:rPr>
    </w:lvl>
    <w:lvl w:ilvl="4" w:tplc="13A02EA6">
      <w:numFmt w:val="bullet"/>
      <w:lvlText w:val="•"/>
      <w:lvlJc w:val="left"/>
      <w:pPr>
        <w:ind w:left="4242" w:hanging="336"/>
      </w:pPr>
      <w:rPr>
        <w:rFonts w:hint="default"/>
        <w:lang w:val="en-US" w:eastAsia="en-US" w:bidi="ar-SA"/>
      </w:rPr>
    </w:lvl>
    <w:lvl w:ilvl="5" w:tplc="E6608676">
      <w:numFmt w:val="bullet"/>
      <w:lvlText w:val="•"/>
      <w:lvlJc w:val="left"/>
      <w:pPr>
        <w:ind w:left="5272" w:hanging="336"/>
      </w:pPr>
      <w:rPr>
        <w:rFonts w:hint="default"/>
        <w:lang w:val="en-US" w:eastAsia="en-US" w:bidi="ar-SA"/>
      </w:rPr>
    </w:lvl>
    <w:lvl w:ilvl="6" w:tplc="C368E896">
      <w:numFmt w:val="bullet"/>
      <w:lvlText w:val="•"/>
      <w:lvlJc w:val="left"/>
      <w:pPr>
        <w:ind w:left="6303" w:hanging="336"/>
      </w:pPr>
      <w:rPr>
        <w:rFonts w:hint="default"/>
        <w:lang w:val="en-US" w:eastAsia="en-US" w:bidi="ar-SA"/>
      </w:rPr>
    </w:lvl>
    <w:lvl w:ilvl="7" w:tplc="885801C4">
      <w:numFmt w:val="bullet"/>
      <w:lvlText w:val="•"/>
      <w:lvlJc w:val="left"/>
      <w:pPr>
        <w:ind w:left="7333" w:hanging="336"/>
      </w:pPr>
      <w:rPr>
        <w:rFonts w:hint="default"/>
        <w:lang w:val="en-US" w:eastAsia="en-US" w:bidi="ar-SA"/>
      </w:rPr>
    </w:lvl>
    <w:lvl w:ilvl="8" w:tplc="364EA4D2">
      <w:numFmt w:val="bullet"/>
      <w:lvlText w:val="•"/>
      <w:lvlJc w:val="left"/>
      <w:pPr>
        <w:ind w:left="8364" w:hanging="336"/>
      </w:pPr>
      <w:rPr>
        <w:rFonts w:hint="default"/>
        <w:lang w:val="en-US" w:eastAsia="en-US" w:bidi="ar-SA"/>
      </w:rPr>
    </w:lvl>
  </w:abstractNum>
  <w:abstractNum w:abstractNumId="21" w15:restartNumberingAfterBreak="0">
    <w:nsid w:val="5599051F"/>
    <w:multiLevelType w:val="hybridMultilevel"/>
    <w:tmpl w:val="6972CBDA"/>
    <w:lvl w:ilvl="0" w:tplc="EFBECC1A">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B838AD6E">
      <w:numFmt w:val="bullet"/>
      <w:lvlText w:val="•"/>
      <w:lvlJc w:val="left"/>
      <w:pPr>
        <w:ind w:left="1438" w:hanging="336"/>
      </w:pPr>
      <w:rPr>
        <w:rFonts w:hint="default"/>
        <w:lang w:val="en-US" w:eastAsia="en-US" w:bidi="ar-SA"/>
      </w:rPr>
    </w:lvl>
    <w:lvl w:ilvl="2" w:tplc="E2C0629C">
      <w:numFmt w:val="bullet"/>
      <w:lvlText w:val="•"/>
      <w:lvlJc w:val="left"/>
      <w:pPr>
        <w:ind w:left="2437" w:hanging="336"/>
      </w:pPr>
      <w:rPr>
        <w:rFonts w:hint="default"/>
        <w:lang w:val="en-US" w:eastAsia="en-US" w:bidi="ar-SA"/>
      </w:rPr>
    </w:lvl>
    <w:lvl w:ilvl="3" w:tplc="8272E524">
      <w:numFmt w:val="bullet"/>
      <w:lvlText w:val="•"/>
      <w:lvlJc w:val="left"/>
      <w:pPr>
        <w:ind w:left="3435" w:hanging="336"/>
      </w:pPr>
      <w:rPr>
        <w:rFonts w:hint="default"/>
        <w:lang w:val="en-US" w:eastAsia="en-US" w:bidi="ar-SA"/>
      </w:rPr>
    </w:lvl>
    <w:lvl w:ilvl="4" w:tplc="3816309C">
      <w:numFmt w:val="bullet"/>
      <w:lvlText w:val="•"/>
      <w:lvlJc w:val="left"/>
      <w:pPr>
        <w:ind w:left="4434" w:hanging="336"/>
      </w:pPr>
      <w:rPr>
        <w:rFonts w:hint="default"/>
        <w:lang w:val="en-US" w:eastAsia="en-US" w:bidi="ar-SA"/>
      </w:rPr>
    </w:lvl>
    <w:lvl w:ilvl="5" w:tplc="2ACC4DBE">
      <w:numFmt w:val="bullet"/>
      <w:lvlText w:val="•"/>
      <w:lvlJc w:val="left"/>
      <w:pPr>
        <w:ind w:left="5432" w:hanging="336"/>
      </w:pPr>
      <w:rPr>
        <w:rFonts w:hint="default"/>
        <w:lang w:val="en-US" w:eastAsia="en-US" w:bidi="ar-SA"/>
      </w:rPr>
    </w:lvl>
    <w:lvl w:ilvl="6" w:tplc="ED7E8156">
      <w:numFmt w:val="bullet"/>
      <w:lvlText w:val="•"/>
      <w:lvlJc w:val="left"/>
      <w:pPr>
        <w:ind w:left="6431" w:hanging="336"/>
      </w:pPr>
      <w:rPr>
        <w:rFonts w:hint="default"/>
        <w:lang w:val="en-US" w:eastAsia="en-US" w:bidi="ar-SA"/>
      </w:rPr>
    </w:lvl>
    <w:lvl w:ilvl="7" w:tplc="34E6B2A6">
      <w:numFmt w:val="bullet"/>
      <w:lvlText w:val="•"/>
      <w:lvlJc w:val="left"/>
      <w:pPr>
        <w:ind w:left="7429" w:hanging="336"/>
      </w:pPr>
      <w:rPr>
        <w:rFonts w:hint="default"/>
        <w:lang w:val="en-US" w:eastAsia="en-US" w:bidi="ar-SA"/>
      </w:rPr>
    </w:lvl>
    <w:lvl w:ilvl="8" w:tplc="395252C6">
      <w:numFmt w:val="bullet"/>
      <w:lvlText w:val="•"/>
      <w:lvlJc w:val="left"/>
      <w:pPr>
        <w:ind w:left="8428" w:hanging="336"/>
      </w:pPr>
      <w:rPr>
        <w:rFonts w:hint="default"/>
        <w:lang w:val="en-US" w:eastAsia="en-US" w:bidi="ar-SA"/>
      </w:rPr>
    </w:lvl>
  </w:abstractNum>
  <w:abstractNum w:abstractNumId="22" w15:restartNumberingAfterBreak="0">
    <w:nsid w:val="5A92145F"/>
    <w:multiLevelType w:val="hybridMultilevel"/>
    <w:tmpl w:val="535A1268"/>
    <w:lvl w:ilvl="0" w:tplc="A5E60832">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DD0E0FD6">
      <w:numFmt w:val="bullet"/>
      <w:lvlText w:val="•"/>
      <w:lvlJc w:val="left"/>
      <w:pPr>
        <w:ind w:left="1438" w:hanging="336"/>
      </w:pPr>
      <w:rPr>
        <w:rFonts w:hint="default"/>
        <w:lang w:val="en-US" w:eastAsia="en-US" w:bidi="ar-SA"/>
      </w:rPr>
    </w:lvl>
    <w:lvl w:ilvl="2" w:tplc="CD6AEDD8">
      <w:numFmt w:val="bullet"/>
      <w:lvlText w:val="•"/>
      <w:lvlJc w:val="left"/>
      <w:pPr>
        <w:ind w:left="2437" w:hanging="336"/>
      </w:pPr>
      <w:rPr>
        <w:rFonts w:hint="default"/>
        <w:lang w:val="en-US" w:eastAsia="en-US" w:bidi="ar-SA"/>
      </w:rPr>
    </w:lvl>
    <w:lvl w:ilvl="3" w:tplc="14EAA312">
      <w:numFmt w:val="bullet"/>
      <w:lvlText w:val="•"/>
      <w:lvlJc w:val="left"/>
      <w:pPr>
        <w:ind w:left="3435" w:hanging="336"/>
      </w:pPr>
      <w:rPr>
        <w:rFonts w:hint="default"/>
        <w:lang w:val="en-US" w:eastAsia="en-US" w:bidi="ar-SA"/>
      </w:rPr>
    </w:lvl>
    <w:lvl w:ilvl="4" w:tplc="61768234">
      <w:numFmt w:val="bullet"/>
      <w:lvlText w:val="•"/>
      <w:lvlJc w:val="left"/>
      <w:pPr>
        <w:ind w:left="4434" w:hanging="336"/>
      </w:pPr>
      <w:rPr>
        <w:rFonts w:hint="default"/>
        <w:lang w:val="en-US" w:eastAsia="en-US" w:bidi="ar-SA"/>
      </w:rPr>
    </w:lvl>
    <w:lvl w:ilvl="5" w:tplc="9FAC0F30">
      <w:numFmt w:val="bullet"/>
      <w:lvlText w:val="•"/>
      <w:lvlJc w:val="left"/>
      <w:pPr>
        <w:ind w:left="5432" w:hanging="336"/>
      </w:pPr>
      <w:rPr>
        <w:rFonts w:hint="default"/>
        <w:lang w:val="en-US" w:eastAsia="en-US" w:bidi="ar-SA"/>
      </w:rPr>
    </w:lvl>
    <w:lvl w:ilvl="6" w:tplc="2ABE3594">
      <w:numFmt w:val="bullet"/>
      <w:lvlText w:val="•"/>
      <w:lvlJc w:val="left"/>
      <w:pPr>
        <w:ind w:left="6431" w:hanging="336"/>
      </w:pPr>
      <w:rPr>
        <w:rFonts w:hint="default"/>
        <w:lang w:val="en-US" w:eastAsia="en-US" w:bidi="ar-SA"/>
      </w:rPr>
    </w:lvl>
    <w:lvl w:ilvl="7" w:tplc="E86027CE">
      <w:numFmt w:val="bullet"/>
      <w:lvlText w:val="•"/>
      <w:lvlJc w:val="left"/>
      <w:pPr>
        <w:ind w:left="7429" w:hanging="336"/>
      </w:pPr>
      <w:rPr>
        <w:rFonts w:hint="default"/>
        <w:lang w:val="en-US" w:eastAsia="en-US" w:bidi="ar-SA"/>
      </w:rPr>
    </w:lvl>
    <w:lvl w:ilvl="8" w:tplc="58680BEE">
      <w:numFmt w:val="bullet"/>
      <w:lvlText w:val="•"/>
      <w:lvlJc w:val="left"/>
      <w:pPr>
        <w:ind w:left="8428" w:hanging="336"/>
      </w:pPr>
      <w:rPr>
        <w:rFonts w:hint="default"/>
        <w:lang w:val="en-US" w:eastAsia="en-US" w:bidi="ar-SA"/>
      </w:rPr>
    </w:lvl>
  </w:abstractNum>
  <w:abstractNum w:abstractNumId="23" w15:restartNumberingAfterBreak="0">
    <w:nsid w:val="5B09351D"/>
    <w:multiLevelType w:val="hybridMultilevel"/>
    <w:tmpl w:val="CD40CA9E"/>
    <w:lvl w:ilvl="0" w:tplc="AFEEE616">
      <w:start w:val="41"/>
      <w:numFmt w:val="decimal"/>
      <w:lvlText w:val="%1"/>
      <w:lvlJc w:val="left"/>
      <w:pPr>
        <w:ind w:left="1147" w:hanging="828"/>
      </w:pPr>
      <w:rPr>
        <w:rFonts w:hint="default"/>
        <w:spacing w:val="-1"/>
        <w:w w:val="105"/>
        <w:lang w:val="en-US" w:eastAsia="en-US" w:bidi="ar-SA"/>
      </w:rPr>
    </w:lvl>
    <w:lvl w:ilvl="1" w:tplc="7400B068">
      <w:numFmt w:val="bullet"/>
      <w:lvlText w:val="•"/>
      <w:lvlJc w:val="left"/>
      <w:pPr>
        <w:ind w:left="1336" w:hanging="828"/>
      </w:pPr>
      <w:rPr>
        <w:rFonts w:hint="default"/>
        <w:lang w:val="en-US" w:eastAsia="en-US" w:bidi="ar-SA"/>
      </w:rPr>
    </w:lvl>
    <w:lvl w:ilvl="2" w:tplc="006EEBA2">
      <w:numFmt w:val="bullet"/>
      <w:lvlText w:val="•"/>
      <w:lvlJc w:val="left"/>
      <w:pPr>
        <w:ind w:left="1533" w:hanging="828"/>
      </w:pPr>
      <w:rPr>
        <w:rFonts w:hint="default"/>
        <w:lang w:val="en-US" w:eastAsia="en-US" w:bidi="ar-SA"/>
      </w:rPr>
    </w:lvl>
    <w:lvl w:ilvl="3" w:tplc="66CAE02E">
      <w:numFmt w:val="bullet"/>
      <w:lvlText w:val="•"/>
      <w:lvlJc w:val="left"/>
      <w:pPr>
        <w:ind w:left="1729" w:hanging="828"/>
      </w:pPr>
      <w:rPr>
        <w:rFonts w:hint="default"/>
        <w:lang w:val="en-US" w:eastAsia="en-US" w:bidi="ar-SA"/>
      </w:rPr>
    </w:lvl>
    <w:lvl w:ilvl="4" w:tplc="D5689C7C">
      <w:numFmt w:val="bullet"/>
      <w:lvlText w:val="•"/>
      <w:lvlJc w:val="left"/>
      <w:pPr>
        <w:ind w:left="1926" w:hanging="828"/>
      </w:pPr>
      <w:rPr>
        <w:rFonts w:hint="default"/>
        <w:lang w:val="en-US" w:eastAsia="en-US" w:bidi="ar-SA"/>
      </w:rPr>
    </w:lvl>
    <w:lvl w:ilvl="5" w:tplc="DD9A036E">
      <w:numFmt w:val="bullet"/>
      <w:lvlText w:val="•"/>
      <w:lvlJc w:val="left"/>
      <w:pPr>
        <w:ind w:left="2123" w:hanging="828"/>
      </w:pPr>
      <w:rPr>
        <w:rFonts w:hint="default"/>
        <w:lang w:val="en-US" w:eastAsia="en-US" w:bidi="ar-SA"/>
      </w:rPr>
    </w:lvl>
    <w:lvl w:ilvl="6" w:tplc="1654D89A">
      <w:numFmt w:val="bullet"/>
      <w:lvlText w:val="•"/>
      <w:lvlJc w:val="left"/>
      <w:pPr>
        <w:ind w:left="2319" w:hanging="828"/>
      </w:pPr>
      <w:rPr>
        <w:rFonts w:hint="default"/>
        <w:lang w:val="en-US" w:eastAsia="en-US" w:bidi="ar-SA"/>
      </w:rPr>
    </w:lvl>
    <w:lvl w:ilvl="7" w:tplc="31A27310">
      <w:numFmt w:val="bullet"/>
      <w:lvlText w:val="•"/>
      <w:lvlJc w:val="left"/>
      <w:pPr>
        <w:ind w:left="2516" w:hanging="828"/>
      </w:pPr>
      <w:rPr>
        <w:rFonts w:hint="default"/>
        <w:lang w:val="en-US" w:eastAsia="en-US" w:bidi="ar-SA"/>
      </w:rPr>
    </w:lvl>
    <w:lvl w:ilvl="8" w:tplc="8E1A2116">
      <w:numFmt w:val="bullet"/>
      <w:lvlText w:val="•"/>
      <w:lvlJc w:val="left"/>
      <w:pPr>
        <w:ind w:left="2713" w:hanging="828"/>
      </w:pPr>
      <w:rPr>
        <w:rFonts w:hint="default"/>
        <w:lang w:val="en-US" w:eastAsia="en-US" w:bidi="ar-SA"/>
      </w:rPr>
    </w:lvl>
  </w:abstractNum>
  <w:abstractNum w:abstractNumId="24" w15:restartNumberingAfterBreak="0">
    <w:nsid w:val="5DB373E2"/>
    <w:multiLevelType w:val="hybridMultilevel"/>
    <w:tmpl w:val="FE06C748"/>
    <w:lvl w:ilvl="0" w:tplc="A184C82A">
      <w:start w:val="1"/>
      <w:numFmt w:val="decimal"/>
      <w:lvlText w:val="(%1)"/>
      <w:lvlJc w:val="left"/>
      <w:pPr>
        <w:ind w:left="110" w:hanging="344"/>
      </w:pPr>
      <w:rPr>
        <w:rFonts w:ascii="Cambria" w:eastAsia="Cambria" w:hAnsi="Cambria" w:cs="Cambria" w:hint="default"/>
        <w:b w:val="0"/>
        <w:bCs w:val="0"/>
        <w:i/>
        <w:iCs/>
        <w:spacing w:val="-1"/>
        <w:w w:val="100"/>
        <w:sz w:val="22"/>
        <w:szCs w:val="22"/>
        <w:lang w:val="en-US" w:eastAsia="en-US" w:bidi="ar-SA"/>
      </w:rPr>
    </w:lvl>
    <w:lvl w:ilvl="1" w:tplc="A900FE44">
      <w:start w:val="1"/>
      <w:numFmt w:val="lowerLetter"/>
      <w:lvlText w:val="(%2)"/>
      <w:lvlJc w:val="left"/>
      <w:pPr>
        <w:ind w:left="445" w:hanging="336"/>
      </w:pPr>
      <w:rPr>
        <w:rFonts w:ascii="Cambria" w:eastAsia="Cambria" w:hAnsi="Cambria" w:cs="Cambria" w:hint="default"/>
        <w:b w:val="0"/>
        <w:bCs w:val="0"/>
        <w:i/>
        <w:iCs/>
        <w:spacing w:val="-1"/>
        <w:w w:val="97"/>
        <w:sz w:val="22"/>
        <w:szCs w:val="22"/>
        <w:lang w:val="en-US" w:eastAsia="en-US" w:bidi="ar-SA"/>
      </w:rPr>
    </w:lvl>
    <w:lvl w:ilvl="2" w:tplc="121E4A86">
      <w:numFmt w:val="bullet"/>
      <w:lvlText w:val="•"/>
      <w:lvlJc w:val="left"/>
      <w:pPr>
        <w:ind w:left="1549" w:hanging="336"/>
      </w:pPr>
      <w:rPr>
        <w:rFonts w:hint="default"/>
        <w:lang w:val="en-US" w:eastAsia="en-US" w:bidi="ar-SA"/>
      </w:rPr>
    </w:lvl>
    <w:lvl w:ilvl="3" w:tplc="5E62643A">
      <w:numFmt w:val="bullet"/>
      <w:lvlText w:val="•"/>
      <w:lvlJc w:val="left"/>
      <w:pPr>
        <w:ind w:left="2659" w:hanging="336"/>
      </w:pPr>
      <w:rPr>
        <w:rFonts w:hint="default"/>
        <w:lang w:val="en-US" w:eastAsia="en-US" w:bidi="ar-SA"/>
      </w:rPr>
    </w:lvl>
    <w:lvl w:ilvl="4" w:tplc="5A06148A">
      <w:numFmt w:val="bullet"/>
      <w:lvlText w:val="•"/>
      <w:lvlJc w:val="left"/>
      <w:pPr>
        <w:ind w:left="3768" w:hanging="336"/>
      </w:pPr>
      <w:rPr>
        <w:rFonts w:hint="default"/>
        <w:lang w:val="en-US" w:eastAsia="en-US" w:bidi="ar-SA"/>
      </w:rPr>
    </w:lvl>
    <w:lvl w:ilvl="5" w:tplc="71402E50">
      <w:numFmt w:val="bullet"/>
      <w:lvlText w:val="•"/>
      <w:lvlJc w:val="left"/>
      <w:pPr>
        <w:ind w:left="4878" w:hanging="336"/>
      </w:pPr>
      <w:rPr>
        <w:rFonts w:hint="default"/>
        <w:lang w:val="en-US" w:eastAsia="en-US" w:bidi="ar-SA"/>
      </w:rPr>
    </w:lvl>
    <w:lvl w:ilvl="6" w:tplc="F842B872">
      <w:numFmt w:val="bullet"/>
      <w:lvlText w:val="•"/>
      <w:lvlJc w:val="left"/>
      <w:pPr>
        <w:ind w:left="5987" w:hanging="336"/>
      </w:pPr>
      <w:rPr>
        <w:rFonts w:hint="default"/>
        <w:lang w:val="en-US" w:eastAsia="en-US" w:bidi="ar-SA"/>
      </w:rPr>
    </w:lvl>
    <w:lvl w:ilvl="7" w:tplc="8A7A0C18">
      <w:numFmt w:val="bullet"/>
      <w:lvlText w:val="•"/>
      <w:lvlJc w:val="left"/>
      <w:pPr>
        <w:ind w:left="7097" w:hanging="336"/>
      </w:pPr>
      <w:rPr>
        <w:rFonts w:hint="default"/>
        <w:lang w:val="en-US" w:eastAsia="en-US" w:bidi="ar-SA"/>
      </w:rPr>
    </w:lvl>
    <w:lvl w:ilvl="8" w:tplc="41B66A2E">
      <w:numFmt w:val="bullet"/>
      <w:lvlText w:val="•"/>
      <w:lvlJc w:val="left"/>
      <w:pPr>
        <w:ind w:left="8206" w:hanging="336"/>
      </w:pPr>
      <w:rPr>
        <w:rFonts w:hint="default"/>
        <w:lang w:val="en-US" w:eastAsia="en-US" w:bidi="ar-SA"/>
      </w:rPr>
    </w:lvl>
  </w:abstractNum>
  <w:abstractNum w:abstractNumId="25" w15:restartNumberingAfterBreak="0">
    <w:nsid w:val="5FFB74F2"/>
    <w:multiLevelType w:val="hybridMultilevel"/>
    <w:tmpl w:val="801E5C12"/>
    <w:lvl w:ilvl="0" w:tplc="B7CE10C8">
      <w:start w:val="3"/>
      <w:numFmt w:val="decimal"/>
      <w:lvlText w:val="%1"/>
      <w:lvlJc w:val="left"/>
      <w:pPr>
        <w:ind w:left="1147" w:hanging="828"/>
      </w:pPr>
      <w:rPr>
        <w:rFonts w:hint="default"/>
        <w:spacing w:val="0"/>
        <w:w w:val="105"/>
        <w:lang w:val="en-US" w:eastAsia="en-US" w:bidi="ar-SA"/>
      </w:rPr>
    </w:lvl>
    <w:lvl w:ilvl="1" w:tplc="144E64FE">
      <w:numFmt w:val="bullet"/>
      <w:lvlText w:val="•"/>
      <w:lvlJc w:val="left"/>
      <w:pPr>
        <w:ind w:left="1289" w:hanging="828"/>
      </w:pPr>
      <w:rPr>
        <w:rFonts w:hint="default"/>
        <w:lang w:val="en-US" w:eastAsia="en-US" w:bidi="ar-SA"/>
      </w:rPr>
    </w:lvl>
    <w:lvl w:ilvl="2" w:tplc="03E6E3A8">
      <w:numFmt w:val="bullet"/>
      <w:lvlText w:val="•"/>
      <w:lvlJc w:val="left"/>
      <w:pPr>
        <w:ind w:left="1439" w:hanging="828"/>
      </w:pPr>
      <w:rPr>
        <w:rFonts w:hint="default"/>
        <w:lang w:val="en-US" w:eastAsia="en-US" w:bidi="ar-SA"/>
      </w:rPr>
    </w:lvl>
    <w:lvl w:ilvl="3" w:tplc="2884A0EA">
      <w:numFmt w:val="bullet"/>
      <w:lvlText w:val="•"/>
      <w:lvlJc w:val="left"/>
      <w:pPr>
        <w:ind w:left="1588" w:hanging="828"/>
      </w:pPr>
      <w:rPr>
        <w:rFonts w:hint="default"/>
        <w:lang w:val="en-US" w:eastAsia="en-US" w:bidi="ar-SA"/>
      </w:rPr>
    </w:lvl>
    <w:lvl w:ilvl="4" w:tplc="B8A2B936">
      <w:numFmt w:val="bullet"/>
      <w:lvlText w:val="•"/>
      <w:lvlJc w:val="left"/>
      <w:pPr>
        <w:ind w:left="1738" w:hanging="828"/>
      </w:pPr>
      <w:rPr>
        <w:rFonts w:hint="default"/>
        <w:lang w:val="en-US" w:eastAsia="en-US" w:bidi="ar-SA"/>
      </w:rPr>
    </w:lvl>
    <w:lvl w:ilvl="5" w:tplc="06C61EF0">
      <w:numFmt w:val="bullet"/>
      <w:lvlText w:val="•"/>
      <w:lvlJc w:val="left"/>
      <w:pPr>
        <w:ind w:left="1887" w:hanging="828"/>
      </w:pPr>
      <w:rPr>
        <w:rFonts w:hint="default"/>
        <w:lang w:val="en-US" w:eastAsia="en-US" w:bidi="ar-SA"/>
      </w:rPr>
    </w:lvl>
    <w:lvl w:ilvl="6" w:tplc="457025B4">
      <w:numFmt w:val="bullet"/>
      <w:lvlText w:val="•"/>
      <w:lvlJc w:val="left"/>
      <w:pPr>
        <w:ind w:left="2037" w:hanging="828"/>
      </w:pPr>
      <w:rPr>
        <w:rFonts w:hint="default"/>
        <w:lang w:val="en-US" w:eastAsia="en-US" w:bidi="ar-SA"/>
      </w:rPr>
    </w:lvl>
    <w:lvl w:ilvl="7" w:tplc="CD0E1092">
      <w:numFmt w:val="bullet"/>
      <w:lvlText w:val="•"/>
      <w:lvlJc w:val="left"/>
      <w:pPr>
        <w:ind w:left="2186" w:hanging="828"/>
      </w:pPr>
      <w:rPr>
        <w:rFonts w:hint="default"/>
        <w:lang w:val="en-US" w:eastAsia="en-US" w:bidi="ar-SA"/>
      </w:rPr>
    </w:lvl>
    <w:lvl w:ilvl="8" w:tplc="FCCA699E">
      <w:numFmt w:val="bullet"/>
      <w:lvlText w:val="•"/>
      <w:lvlJc w:val="left"/>
      <w:pPr>
        <w:ind w:left="2336" w:hanging="828"/>
      </w:pPr>
      <w:rPr>
        <w:rFonts w:hint="default"/>
        <w:lang w:val="en-US" w:eastAsia="en-US" w:bidi="ar-SA"/>
      </w:rPr>
    </w:lvl>
  </w:abstractNum>
  <w:abstractNum w:abstractNumId="26" w15:restartNumberingAfterBreak="0">
    <w:nsid w:val="779B3CD2"/>
    <w:multiLevelType w:val="hybridMultilevel"/>
    <w:tmpl w:val="FE64E3EA"/>
    <w:lvl w:ilvl="0" w:tplc="40C2D992">
      <w:start w:val="55"/>
      <w:numFmt w:val="decimal"/>
      <w:lvlText w:val="%1"/>
      <w:lvlJc w:val="left"/>
      <w:pPr>
        <w:ind w:left="1147" w:hanging="828"/>
      </w:pPr>
      <w:rPr>
        <w:rFonts w:hint="default"/>
        <w:spacing w:val="-1"/>
        <w:w w:val="105"/>
        <w:lang w:val="en-US" w:eastAsia="en-US" w:bidi="ar-SA"/>
      </w:rPr>
    </w:lvl>
    <w:lvl w:ilvl="1" w:tplc="5D061974">
      <w:numFmt w:val="bullet"/>
      <w:lvlText w:val="•"/>
      <w:lvlJc w:val="left"/>
      <w:pPr>
        <w:ind w:left="1335" w:hanging="828"/>
      </w:pPr>
      <w:rPr>
        <w:rFonts w:hint="default"/>
        <w:lang w:val="en-US" w:eastAsia="en-US" w:bidi="ar-SA"/>
      </w:rPr>
    </w:lvl>
    <w:lvl w:ilvl="2" w:tplc="B964E574">
      <w:numFmt w:val="bullet"/>
      <w:lvlText w:val="•"/>
      <w:lvlJc w:val="left"/>
      <w:pPr>
        <w:ind w:left="1530" w:hanging="828"/>
      </w:pPr>
      <w:rPr>
        <w:rFonts w:hint="default"/>
        <w:lang w:val="en-US" w:eastAsia="en-US" w:bidi="ar-SA"/>
      </w:rPr>
    </w:lvl>
    <w:lvl w:ilvl="3" w:tplc="14704D98">
      <w:numFmt w:val="bullet"/>
      <w:lvlText w:val="•"/>
      <w:lvlJc w:val="left"/>
      <w:pPr>
        <w:ind w:left="1725" w:hanging="828"/>
      </w:pPr>
      <w:rPr>
        <w:rFonts w:hint="default"/>
        <w:lang w:val="en-US" w:eastAsia="en-US" w:bidi="ar-SA"/>
      </w:rPr>
    </w:lvl>
    <w:lvl w:ilvl="4" w:tplc="1FBCD5B2">
      <w:numFmt w:val="bullet"/>
      <w:lvlText w:val="•"/>
      <w:lvlJc w:val="left"/>
      <w:pPr>
        <w:ind w:left="1920" w:hanging="828"/>
      </w:pPr>
      <w:rPr>
        <w:rFonts w:hint="default"/>
        <w:lang w:val="en-US" w:eastAsia="en-US" w:bidi="ar-SA"/>
      </w:rPr>
    </w:lvl>
    <w:lvl w:ilvl="5" w:tplc="C25A9920">
      <w:numFmt w:val="bullet"/>
      <w:lvlText w:val="•"/>
      <w:lvlJc w:val="left"/>
      <w:pPr>
        <w:ind w:left="2116" w:hanging="828"/>
      </w:pPr>
      <w:rPr>
        <w:rFonts w:hint="default"/>
        <w:lang w:val="en-US" w:eastAsia="en-US" w:bidi="ar-SA"/>
      </w:rPr>
    </w:lvl>
    <w:lvl w:ilvl="6" w:tplc="F6860D08">
      <w:numFmt w:val="bullet"/>
      <w:lvlText w:val="•"/>
      <w:lvlJc w:val="left"/>
      <w:pPr>
        <w:ind w:left="2311" w:hanging="828"/>
      </w:pPr>
      <w:rPr>
        <w:rFonts w:hint="default"/>
        <w:lang w:val="en-US" w:eastAsia="en-US" w:bidi="ar-SA"/>
      </w:rPr>
    </w:lvl>
    <w:lvl w:ilvl="7" w:tplc="3B2EA2BE">
      <w:numFmt w:val="bullet"/>
      <w:lvlText w:val="•"/>
      <w:lvlJc w:val="left"/>
      <w:pPr>
        <w:ind w:left="2506" w:hanging="828"/>
      </w:pPr>
      <w:rPr>
        <w:rFonts w:hint="default"/>
        <w:lang w:val="en-US" w:eastAsia="en-US" w:bidi="ar-SA"/>
      </w:rPr>
    </w:lvl>
    <w:lvl w:ilvl="8" w:tplc="BA9C86A4">
      <w:numFmt w:val="bullet"/>
      <w:lvlText w:val="•"/>
      <w:lvlJc w:val="left"/>
      <w:pPr>
        <w:ind w:left="2701" w:hanging="828"/>
      </w:pPr>
      <w:rPr>
        <w:rFonts w:hint="default"/>
        <w:lang w:val="en-US" w:eastAsia="en-US" w:bidi="ar-SA"/>
      </w:rPr>
    </w:lvl>
  </w:abstractNum>
  <w:num w:numId="1" w16cid:durableId="1884751540">
    <w:abstractNumId w:val="4"/>
  </w:num>
  <w:num w:numId="2" w16cid:durableId="1380087561">
    <w:abstractNumId w:val="24"/>
  </w:num>
  <w:num w:numId="3" w16cid:durableId="1590431674">
    <w:abstractNumId w:val="3"/>
  </w:num>
  <w:num w:numId="4" w16cid:durableId="1929922376">
    <w:abstractNumId w:val="15"/>
  </w:num>
  <w:num w:numId="5" w16cid:durableId="1433088670">
    <w:abstractNumId w:val="18"/>
  </w:num>
  <w:num w:numId="6" w16cid:durableId="78718855">
    <w:abstractNumId w:val="21"/>
  </w:num>
  <w:num w:numId="7" w16cid:durableId="595527086">
    <w:abstractNumId w:val="20"/>
  </w:num>
  <w:num w:numId="8" w16cid:durableId="29688604">
    <w:abstractNumId w:val="9"/>
  </w:num>
  <w:num w:numId="9" w16cid:durableId="1859537297">
    <w:abstractNumId w:val="0"/>
  </w:num>
  <w:num w:numId="10" w16cid:durableId="133371602">
    <w:abstractNumId w:val="19"/>
  </w:num>
  <w:num w:numId="11" w16cid:durableId="756170492">
    <w:abstractNumId w:val="13"/>
  </w:num>
  <w:num w:numId="12" w16cid:durableId="2121796593">
    <w:abstractNumId w:val="11"/>
  </w:num>
  <w:num w:numId="13" w16cid:durableId="1555696559">
    <w:abstractNumId w:val="8"/>
  </w:num>
  <w:num w:numId="14" w16cid:durableId="1779986090">
    <w:abstractNumId w:val="5"/>
  </w:num>
  <w:num w:numId="15" w16cid:durableId="1068113333">
    <w:abstractNumId w:val="6"/>
  </w:num>
  <w:num w:numId="16" w16cid:durableId="1437090829">
    <w:abstractNumId w:val="7"/>
  </w:num>
  <w:num w:numId="17" w16cid:durableId="1570578030">
    <w:abstractNumId w:val="26"/>
  </w:num>
  <w:num w:numId="18" w16cid:durableId="599333419">
    <w:abstractNumId w:val="23"/>
  </w:num>
  <w:num w:numId="19" w16cid:durableId="591278933">
    <w:abstractNumId w:val="10"/>
  </w:num>
  <w:num w:numId="20" w16cid:durableId="214702214">
    <w:abstractNumId w:val="2"/>
  </w:num>
  <w:num w:numId="21" w16cid:durableId="2003854442">
    <w:abstractNumId w:val="25"/>
  </w:num>
  <w:num w:numId="22" w16cid:durableId="2092845555">
    <w:abstractNumId w:val="16"/>
  </w:num>
  <w:num w:numId="23" w16cid:durableId="1042437556">
    <w:abstractNumId w:val="1"/>
  </w:num>
  <w:num w:numId="24" w16cid:durableId="588462164">
    <w:abstractNumId w:val="17"/>
  </w:num>
  <w:num w:numId="25" w16cid:durableId="600532006">
    <w:abstractNumId w:val="14"/>
  </w:num>
  <w:num w:numId="26" w16cid:durableId="1229997859">
    <w:abstractNumId w:val="12"/>
  </w:num>
  <w:num w:numId="27" w16cid:durableId="151599650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97"/>
    <w:rsid w:val="000351F4"/>
    <w:rsid w:val="00125989"/>
    <w:rsid w:val="00142FED"/>
    <w:rsid w:val="00242FF3"/>
    <w:rsid w:val="002B0405"/>
    <w:rsid w:val="00404657"/>
    <w:rsid w:val="00641C03"/>
    <w:rsid w:val="006625E1"/>
    <w:rsid w:val="006D5754"/>
    <w:rsid w:val="007205B4"/>
    <w:rsid w:val="00832BEB"/>
    <w:rsid w:val="0085712C"/>
    <w:rsid w:val="00946408"/>
    <w:rsid w:val="0099226B"/>
    <w:rsid w:val="009E20B2"/>
    <w:rsid w:val="009E2998"/>
    <w:rsid w:val="00AC0CFF"/>
    <w:rsid w:val="00B85BE8"/>
    <w:rsid w:val="00C51725"/>
    <w:rsid w:val="00C55346"/>
    <w:rsid w:val="00DB030A"/>
    <w:rsid w:val="00DE4D97"/>
    <w:rsid w:val="00E64934"/>
    <w:rsid w:val="00EA32F0"/>
    <w:rsid w:val="00F83CE4"/>
    <w:rsid w:val="02406D06"/>
    <w:rsid w:val="12ED6367"/>
    <w:rsid w:val="1E980D9D"/>
    <w:rsid w:val="2D124043"/>
    <w:rsid w:val="2DF5F19E"/>
    <w:rsid w:val="338667E7"/>
    <w:rsid w:val="4202015E"/>
    <w:rsid w:val="5BF04E88"/>
    <w:rsid w:val="6A7E70C4"/>
    <w:rsid w:val="71AED96E"/>
    <w:rsid w:val="752641F1"/>
    <w:rsid w:val="7E0C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F9C8"/>
  <w15:chartTrackingRefBased/>
  <w15:docId w15:val="{DB4F202B-C762-4457-A3E1-D991872C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97"/>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link w:val="Heading1Char"/>
    <w:uiPriority w:val="9"/>
    <w:qFormat/>
    <w:rsid w:val="00DE4D97"/>
    <w:pPr>
      <w:spacing w:before="99"/>
      <w:ind w:left="110"/>
      <w:outlineLvl w:val="0"/>
    </w:pPr>
    <w:rPr>
      <w:rFonts w:ascii="Bookman Old Style" w:eastAsia="Bookman Old Style" w:hAnsi="Bookman Old Style" w:cs="Bookman Old Style"/>
      <w:sz w:val="33"/>
      <w:szCs w:val="33"/>
    </w:rPr>
  </w:style>
  <w:style w:type="paragraph" w:styleId="Heading2">
    <w:name w:val="heading 2"/>
    <w:basedOn w:val="Normal"/>
    <w:link w:val="Heading2Char"/>
    <w:uiPriority w:val="9"/>
    <w:unhideWhenUsed/>
    <w:qFormat/>
    <w:rsid w:val="00DE4D97"/>
    <w:pPr>
      <w:spacing w:before="1"/>
      <w:ind w:left="110"/>
      <w:outlineLvl w:val="1"/>
    </w:pPr>
    <w:rPr>
      <w:rFonts w:ascii="Bookman Old Style" w:eastAsia="Bookman Old Style" w:hAnsi="Bookman Old Style" w:cs="Bookman Old Style"/>
      <w:sz w:val="25"/>
      <w:szCs w:val="25"/>
    </w:rPr>
  </w:style>
  <w:style w:type="paragraph" w:styleId="Heading3">
    <w:name w:val="heading 3"/>
    <w:basedOn w:val="Normal"/>
    <w:link w:val="Heading3Char"/>
    <w:uiPriority w:val="9"/>
    <w:unhideWhenUsed/>
    <w:qFormat/>
    <w:rsid w:val="00DE4D97"/>
    <w:pPr>
      <w:ind w:left="1147"/>
      <w:outlineLvl w:val="2"/>
    </w:pPr>
    <w:rPr>
      <w:sz w:val="18"/>
      <w:szCs w:val="18"/>
    </w:rPr>
  </w:style>
  <w:style w:type="paragraph" w:styleId="Heading4">
    <w:name w:val="heading 4"/>
    <w:basedOn w:val="Normal"/>
    <w:link w:val="Heading4Char"/>
    <w:uiPriority w:val="9"/>
    <w:unhideWhenUsed/>
    <w:qFormat/>
    <w:rsid w:val="00DE4D97"/>
    <w:pPr>
      <w:ind w:left="309"/>
      <w:outlineLvl w:val="3"/>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D97"/>
    <w:rPr>
      <w:rFonts w:ascii="Bookman Old Style" w:eastAsia="Bookman Old Style" w:hAnsi="Bookman Old Style" w:cs="Bookman Old Style"/>
      <w:kern w:val="0"/>
      <w:sz w:val="33"/>
      <w:szCs w:val="33"/>
      <w14:ligatures w14:val="none"/>
    </w:rPr>
  </w:style>
  <w:style w:type="character" w:customStyle="1" w:styleId="Heading2Char">
    <w:name w:val="Heading 2 Char"/>
    <w:basedOn w:val="DefaultParagraphFont"/>
    <w:link w:val="Heading2"/>
    <w:uiPriority w:val="9"/>
    <w:rsid w:val="00DE4D97"/>
    <w:rPr>
      <w:rFonts w:ascii="Bookman Old Style" w:eastAsia="Bookman Old Style" w:hAnsi="Bookman Old Style" w:cs="Bookman Old Style"/>
      <w:kern w:val="0"/>
      <w:sz w:val="25"/>
      <w:szCs w:val="25"/>
      <w14:ligatures w14:val="none"/>
    </w:rPr>
  </w:style>
  <w:style w:type="character" w:customStyle="1" w:styleId="Heading3Char">
    <w:name w:val="Heading 3 Char"/>
    <w:basedOn w:val="DefaultParagraphFont"/>
    <w:link w:val="Heading3"/>
    <w:uiPriority w:val="9"/>
    <w:rsid w:val="00DE4D97"/>
    <w:rPr>
      <w:rFonts w:ascii="Cambria" w:eastAsia="Cambria" w:hAnsi="Cambria" w:cs="Cambria"/>
      <w:kern w:val="0"/>
      <w:sz w:val="18"/>
      <w:szCs w:val="18"/>
      <w14:ligatures w14:val="none"/>
    </w:rPr>
  </w:style>
  <w:style w:type="character" w:customStyle="1" w:styleId="Heading4Char">
    <w:name w:val="Heading 4 Char"/>
    <w:basedOn w:val="DefaultParagraphFont"/>
    <w:link w:val="Heading4"/>
    <w:uiPriority w:val="9"/>
    <w:rsid w:val="00DE4D97"/>
    <w:rPr>
      <w:rFonts w:ascii="Cambria" w:eastAsia="Cambria" w:hAnsi="Cambria" w:cs="Cambria"/>
      <w:kern w:val="0"/>
      <w:sz w:val="17"/>
      <w:szCs w:val="17"/>
      <w14:ligatures w14:val="none"/>
    </w:rPr>
  </w:style>
  <w:style w:type="paragraph" w:styleId="BodyText">
    <w:name w:val="Body Text"/>
    <w:basedOn w:val="Normal"/>
    <w:link w:val="BodyTextChar"/>
    <w:uiPriority w:val="1"/>
    <w:qFormat/>
    <w:rsid w:val="00DE4D97"/>
    <w:rPr>
      <w:sz w:val="17"/>
      <w:szCs w:val="17"/>
    </w:rPr>
  </w:style>
  <w:style w:type="character" w:customStyle="1" w:styleId="BodyTextChar">
    <w:name w:val="Body Text Char"/>
    <w:basedOn w:val="DefaultParagraphFont"/>
    <w:link w:val="BodyText"/>
    <w:uiPriority w:val="1"/>
    <w:rsid w:val="00DE4D97"/>
    <w:rPr>
      <w:rFonts w:ascii="Cambria" w:eastAsia="Cambria" w:hAnsi="Cambria" w:cs="Cambria"/>
      <w:kern w:val="0"/>
      <w:sz w:val="17"/>
      <w:szCs w:val="17"/>
      <w14:ligatures w14:val="none"/>
    </w:rPr>
  </w:style>
  <w:style w:type="paragraph" w:styleId="Title">
    <w:name w:val="Title"/>
    <w:basedOn w:val="Normal"/>
    <w:link w:val="TitleChar"/>
    <w:uiPriority w:val="10"/>
    <w:qFormat/>
    <w:rsid w:val="00DE4D97"/>
    <w:pPr>
      <w:spacing w:before="83"/>
      <w:ind w:left="110"/>
    </w:pPr>
    <w:rPr>
      <w:rFonts w:ascii="Bookman Old Style" w:eastAsia="Bookman Old Style" w:hAnsi="Bookman Old Style" w:cs="Bookman Old Style"/>
      <w:sz w:val="44"/>
      <w:szCs w:val="44"/>
    </w:rPr>
  </w:style>
  <w:style w:type="character" w:customStyle="1" w:styleId="TitleChar">
    <w:name w:val="Title Char"/>
    <w:basedOn w:val="DefaultParagraphFont"/>
    <w:link w:val="Title"/>
    <w:uiPriority w:val="10"/>
    <w:rsid w:val="00DE4D97"/>
    <w:rPr>
      <w:rFonts w:ascii="Bookman Old Style" w:eastAsia="Bookman Old Style" w:hAnsi="Bookman Old Style" w:cs="Bookman Old Style"/>
      <w:kern w:val="0"/>
      <w:sz w:val="44"/>
      <w:szCs w:val="44"/>
      <w14:ligatures w14:val="none"/>
    </w:rPr>
  </w:style>
  <w:style w:type="paragraph" w:styleId="ListParagraph">
    <w:name w:val="List Paragraph"/>
    <w:basedOn w:val="Normal"/>
    <w:uiPriority w:val="1"/>
    <w:qFormat/>
    <w:rsid w:val="00DE4D97"/>
    <w:pPr>
      <w:ind w:left="110"/>
    </w:pPr>
  </w:style>
  <w:style w:type="paragraph" w:customStyle="1" w:styleId="TableParagraph">
    <w:name w:val="Table Paragraph"/>
    <w:basedOn w:val="Normal"/>
    <w:uiPriority w:val="1"/>
    <w:qFormat/>
    <w:rsid w:val="00DE4D97"/>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mbria" w:eastAsia="Cambria" w:hAnsi="Cambria" w:cs="Cambria"/>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41C03"/>
    <w:pPr>
      <w:spacing w:after="0" w:line="240" w:lineRule="auto"/>
    </w:pPr>
    <w:rPr>
      <w:rFonts w:ascii="Cambria" w:eastAsia="Cambria" w:hAnsi="Cambria" w:cs="Cambria"/>
      <w:kern w:val="0"/>
      <w14:ligatures w14:val="none"/>
    </w:rPr>
  </w:style>
  <w:style w:type="paragraph" w:styleId="CommentSubject">
    <w:name w:val="annotation subject"/>
    <w:basedOn w:val="CommentText"/>
    <w:next w:val="CommentText"/>
    <w:link w:val="CommentSubjectChar"/>
    <w:uiPriority w:val="99"/>
    <w:semiHidden/>
    <w:unhideWhenUsed/>
    <w:rsid w:val="00641C03"/>
    <w:rPr>
      <w:b/>
      <w:bCs/>
    </w:rPr>
  </w:style>
  <w:style w:type="character" w:customStyle="1" w:styleId="CommentSubjectChar">
    <w:name w:val="Comment Subject Char"/>
    <w:basedOn w:val="CommentTextChar"/>
    <w:link w:val="CommentSubject"/>
    <w:uiPriority w:val="99"/>
    <w:semiHidden/>
    <w:rsid w:val="00641C03"/>
    <w:rPr>
      <w:rFonts w:ascii="Cambria" w:eastAsia="Cambria" w:hAnsi="Cambria" w:cs="Cambria"/>
      <w:b/>
      <w:bCs/>
      <w:kern w:val="0"/>
      <w:sz w:val="20"/>
      <w:szCs w:val="20"/>
      <w14:ligatures w14:val="none"/>
    </w:rPr>
  </w:style>
  <w:style w:type="character" w:customStyle="1" w:styleId="ph">
    <w:name w:val="ph"/>
    <w:basedOn w:val="DefaultParagraphFont"/>
    <w:rsid w:val="00946408"/>
  </w:style>
  <w:style w:type="character" w:styleId="UnresolvedMention">
    <w:name w:val="Unresolved Mention"/>
    <w:basedOn w:val="DefaultParagraphFont"/>
    <w:uiPriority w:val="99"/>
    <w:semiHidden/>
    <w:unhideWhenUsed/>
    <w:rsid w:val="009E20B2"/>
    <w:rPr>
      <w:color w:val="605E5C"/>
      <w:shd w:val="clear" w:color="auto" w:fill="E1DFDD"/>
    </w:rPr>
  </w:style>
  <w:style w:type="paragraph" w:customStyle="1" w:styleId="p">
    <w:name w:val="p"/>
    <w:basedOn w:val="Normal"/>
    <w:rsid w:val="00C5172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517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43661">
      <w:bodyDiv w:val="1"/>
      <w:marLeft w:val="0"/>
      <w:marRight w:val="0"/>
      <w:marTop w:val="0"/>
      <w:marBottom w:val="0"/>
      <w:divBdr>
        <w:top w:val="none" w:sz="0" w:space="0" w:color="auto"/>
        <w:left w:val="none" w:sz="0" w:space="0" w:color="auto"/>
        <w:bottom w:val="none" w:sz="0" w:space="0" w:color="auto"/>
        <w:right w:val="none" w:sz="0" w:space="0" w:color="auto"/>
      </w:divBdr>
      <w:divsChild>
        <w:div w:id="1223712296">
          <w:marLeft w:val="0"/>
          <w:marRight w:val="0"/>
          <w:marTop w:val="0"/>
          <w:marBottom w:val="0"/>
          <w:divBdr>
            <w:top w:val="none" w:sz="0" w:space="0" w:color="auto"/>
            <w:left w:val="none" w:sz="0" w:space="0" w:color="auto"/>
            <w:bottom w:val="none" w:sz="0" w:space="0" w:color="auto"/>
            <w:right w:val="none" w:sz="0" w:space="0" w:color="auto"/>
          </w:divBdr>
        </w:div>
      </w:divsChild>
    </w:div>
    <w:div w:id="185534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AQ.SAF-AQC.Workflow@us.af.mil" TargetMode="External"/><Relationship Id="rId13" Type="http://schemas.microsoft.com/office/2011/relationships/commentsExtended" Target="commentsExtended.xml"/><Relationship Id="rId18" Type="http://schemas.openxmlformats.org/officeDocument/2006/relationships/hyperlink" Target="https://www.acquisition.gov/dfars/part-212-acquisition-commercial-items" TargetMode="External"/><Relationship Id="rId26" Type="http://schemas.openxmlformats.org/officeDocument/2006/relationships/hyperlink" Target="mailto:SAF.AQ.SAF-AQCC.Workflow@us.af.mil" TargetMode="External"/><Relationship Id="rId3" Type="http://schemas.openxmlformats.org/officeDocument/2006/relationships/customXml" Target="../customXml/item3.xml"/><Relationship Id="rId21" Type="http://schemas.openxmlformats.org/officeDocument/2006/relationships/hyperlink" Target="mailto:SAF.AQ.SAF-AQC.Workflow@us.af.mil"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mailto:SAF.AQ.SAF-AQC.Workflow@us.af.mil" TargetMode="External"/><Relationship Id="rId25" Type="http://schemas.openxmlformats.org/officeDocument/2006/relationships/hyperlink" Target="mailto:SAF.AQ.SAF-AQC.Workflow@us.af.mil" TargetMode="External"/><Relationship Id="rId2" Type="http://schemas.openxmlformats.org/officeDocument/2006/relationships/customXml" Target="../customXml/item2.xml"/><Relationship Id="rId16" Type="http://schemas.openxmlformats.org/officeDocument/2006/relationships/hyperlink" Target="mailto:SAF.AQ.SAF-AQC.Workflow@us.af.mil" TargetMode="External"/><Relationship Id="rId20" Type="http://schemas.openxmlformats.org/officeDocument/2006/relationships/hyperlink" Target="mailto:SAF.AQ.SAF-AQC.Workflow@us.af.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F.AQ.SAF-AQCC.Workflow@us.af.mil" TargetMode="External"/><Relationship Id="rId24" Type="http://schemas.openxmlformats.org/officeDocument/2006/relationships/hyperlink" Target="mailto:SAF.AQ.SAF-AQC.Workflow@us.af.mil" TargetMode="Externa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hyperlink" Target="mailto:SAF.AQ.SAF-AQCC.Workflow@us.af.mil" TargetMode="External"/><Relationship Id="rId28" Type="http://schemas.microsoft.com/office/2011/relationships/people" Target="people.xml"/><Relationship Id="rId10" Type="http://schemas.openxmlformats.org/officeDocument/2006/relationships/hyperlink" Target="https://usaf.dps.mil/:b:/r/teams/IntellectualProperty/Shared%20Documents/General/1.%20Cadre%20Support%20Request%20Intake%20Form.pdf?csf=1&amp;web=1&amp;e=TAAJZn" TargetMode="External"/><Relationship Id="rId19" Type="http://schemas.openxmlformats.org/officeDocument/2006/relationships/hyperlink" Target="mailto:SAF.AQ.SAF-AQCC.Workflow@us.af.mil" TargetMode="External"/><Relationship Id="rId4" Type="http://schemas.openxmlformats.org/officeDocument/2006/relationships/numbering" Target="numbering.xml"/><Relationship Id="rId9" Type="http://schemas.openxmlformats.org/officeDocument/2006/relationships/hyperlink" Target="mailto:SAF.AQ.SAF-AQC.Workflow@us.af.mil" TargetMode="External"/><Relationship Id="rId14" Type="http://schemas.microsoft.com/office/2016/09/relationships/commentsIds" Target="commentsIds.xml"/><Relationship Id="rId22" Type="http://schemas.openxmlformats.org/officeDocument/2006/relationships/hyperlink" Target="https://usaf.dps.mil/:b:/r/teams/IntellectualProperty/Shared%20Documents/General/1.%20Cadre%20Support%20Request%20Intake%20Form.pdf?csf=1&amp;web=1&amp;e=TAAJZ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E55A96-5357-48FC-9931-0F90BB5EB45D}">
  <ds:schemaRefs>
    <ds:schemaRef ds:uri="http://purl.org/dc/terms/"/>
    <ds:schemaRef ds:uri="http://www.w3.org/XML/1998/namespace"/>
    <ds:schemaRef ds:uri="494a06ad-f065-438e-b0c5-3c8ee8c1fb4f"/>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c7b28551-714a-466d-aef6-d2c6ef9e9028"/>
    <ds:schemaRef ds:uri="http://schemas.microsoft.com/office/2006/metadata/properties"/>
  </ds:schemaRefs>
</ds:datastoreItem>
</file>

<file path=customXml/itemProps2.xml><?xml version="1.0" encoding="utf-8"?>
<ds:datastoreItem xmlns:ds="http://schemas.openxmlformats.org/officeDocument/2006/customXml" ds:itemID="{616D093E-CC5C-47DE-A24C-EBE9C4CDC15D}">
  <ds:schemaRefs>
    <ds:schemaRef ds:uri="http://schemas.microsoft.com/sharepoint/v3/contenttype/forms"/>
  </ds:schemaRefs>
</ds:datastoreItem>
</file>

<file path=customXml/itemProps3.xml><?xml version="1.0" encoding="utf-8"?>
<ds:datastoreItem xmlns:ds="http://schemas.openxmlformats.org/officeDocument/2006/customXml" ds:itemID="{12DCD7A2-B213-49E3-987B-D3343DC04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12</TotalTime>
  <Pages>2</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3</cp:revision>
  <dcterms:created xsi:type="dcterms:W3CDTF">2024-05-17T17:36:00Z</dcterms:created>
  <dcterms:modified xsi:type="dcterms:W3CDTF">2024-05-17T17:47:00Z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0x0101005F6CB6657789CA4CA815033C79B9E083</vt:lpwstr>
  </property>
  <property fmtid="{D5CDD505-2E9C-101B-9397-08002B2CF9AE}" pid="3" name="MediaServiceImageTags">
    <vt:lpwstr/>
  </property>
  <property fmtid="{D5CDD505-2E9C-101B-9397-08002B2CF9AE}" pid="4" name="Order">
    <vt:r8>6600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