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96614" w14:textId="77777777" w:rsidR="00C47315" w:rsidRDefault="00CA7169">
      <w:pPr>
        <w:pStyle w:val="Title"/>
        <w:rPr>
          <w:b/>
        </w:rPr>
      </w:pPr>
      <w:bookmarkStart w:id="0" w:name="_bookmark0"/>
      <w:bookmarkEnd w:id="0"/>
      <w:r>
        <w:rPr>
          <w:b/>
          <w:spacing w:val="-8"/>
        </w:rPr>
        <w:t>Part</w:t>
      </w:r>
      <w:r>
        <w:rPr>
          <w:b/>
          <w:spacing w:val="-30"/>
        </w:rPr>
        <w:t xml:space="preserve"> </w:t>
      </w:r>
      <w:r>
        <w:rPr>
          <w:b/>
          <w:spacing w:val="-8"/>
        </w:rPr>
        <w:t>5306</w:t>
      </w:r>
      <w:r>
        <w:rPr>
          <w:b/>
          <w:spacing w:val="-29"/>
        </w:rPr>
        <w:t xml:space="preserve"> </w:t>
      </w:r>
      <w:r>
        <w:rPr>
          <w:b/>
          <w:spacing w:val="-8"/>
        </w:rPr>
        <w:t>-</w:t>
      </w:r>
      <w:r>
        <w:rPr>
          <w:b/>
          <w:spacing w:val="-29"/>
        </w:rPr>
        <w:t xml:space="preserve"> </w:t>
      </w:r>
      <w:r>
        <w:rPr>
          <w:b/>
          <w:spacing w:val="-8"/>
        </w:rPr>
        <w:t>Competition</w:t>
      </w:r>
      <w:r>
        <w:rPr>
          <w:b/>
          <w:spacing w:val="-29"/>
        </w:rPr>
        <w:t xml:space="preserve"> </w:t>
      </w:r>
      <w:r>
        <w:rPr>
          <w:b/>
          <w:spacing w:val="-8"/>
        </w:rPr>
        <w:t>Requirements</w:t>
      </w:r>
    </w:p>
    <w:p w14:paraId="672A6659" w14:textId="77777777" w:rsidR="00C47315" w:rsidRDefault="00C47315">
      <w:pPr>
        <w:pStyle w:val="BodyText"/>
        <w:spacing w:before="6"/>
        <w:rPr>
          <w:rFonts w:ascii="Bookman Old Style"/>
          <w:b/>
          <w:sz w:val="50"/>
        </w:rPr>
      </w:pPr>
    </w:p>
    <w:p w14:paraId="12848528" w14:textId="77777777" w:rsidR="00C47315" w:rsidRDefault="00CA7169">
      <w:pPr>
        <w:pStyle w:val="BodyText"/>
        <w:ind w:left="110"/>
      </w:pPr>
      <w:r>
        <w:rPr>
          <w:color w:val="27314A"/>
          <w:w w:val="105"/>
          <w:u w:val="single" w:color="27314A"/>
        </w:rPr>
        <w:t>DAFFARS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PART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5306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Knowledge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spacing w:val="-2"/>
          <w:w w:val="105"/>
          <w:u w:val="single" w:color="27314A"/>
        </w:rPr>
        <w:t>Center</w:t>
      </w:r>
    </w:p>
    <w:p w14:paraId="0A37501D" w14:textId="77777777" w:rsidR="00C47315" w:rsidRDefault="00C47315">
      <w:pPr>
        <w:pStyle w:val="BodyText"/>
        <w:spacing w:before="10"/>
        <w:rPr>
          <w:sz w:val="15"/>
        </w:rPr>
      </w:pPr>
    </w:p>
    <w:p w14:paraId="117895B7" w14:textId="1C63A1DF" w:rsidR="00C47315" w:rsidDel="00BE59A0" w:rsidRDefault="00CA7169">
      <w:pPr>
        <w:pStyle w:val="BodyText"/>
        <w:spacing w:before="99"/>
        <w:ind w:left="110"/>
        <w:rPr>
          <w:del w:id="1" w:author="ROSSI, AMANDA M CIV USAF HAF SAF/AQCP" w:date="2024-05-18T10:46:00Z"/>
          <w:rFonts w:ascii="Bookman Old Style"/>
          <w:b/>
        </w:rPr>
      </w:pPr>
      <w:del w:id="2" w:author="ROSSI, AMANDA M CIV USAF HAF SAF/AQCP" w:date="2024-05-18T10:46:00Z">
        <w:r w:rsidDel="00BE59A0">
          <w:rPr>
            <w:rFonts w:ascii="Bookman Old Style"/>
            <w:b/>
            <w:spacing w:val="-9"/>
          </w:rPr>
          <w:delText>2019</w:delText>
        </w:r>
        <w:r w:rsidDel="00BE59A0">
          <w:rPr>
            <w:rFonts w:ascii="Bookman Old Style"/>
            <w:b/>
            <w:spacing w:val="-5"/>
          </w:rPr>
          <w:delText xml:space="preserve"> </w:delText>
        </w:r>
        <w:r w:rsidDel="00BE59A0">
          <w:rPr>
            <w:rFonts w:ascii="Bookman Old Style"/>
            <w:b/>
            <w:spacing w:val="-2"/>
          </w:rPr>
          <w:delText>Edition</w:delText>
        </w:r>
      </w:del>
    </w:p>
    <w:p w14:paraId="5DAB6C7B" w14:textId="77777777" w:rsidR="00C47315" w:rsidRDefault="00C47315">
      <w:pPr>
        <w:pStyle w:val="BodyText"/>
        <w:spacing w:before="8"/>
        <w:rPr>
          <w:rFonts w:ascii="Bookman Old Style"/>
          <w:b/>
          <w:sz w:val="23"/>
        </w:rPr>
      </w:pPr>
    </w:p>
    <w:p w14:paraId="51E4B3C0" w14:textId="5BDD6BDE" w:rsidR="00C47315" w:rsidRDefault="00CA7169">
      <w:pPr>
        <w:spacing w:before="1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del w:id="3" w:author="ROSSI, AMANDA M CIV USAF HAF SAF/AQCP" w:date="2024-05-18T10:46:00Z">
        <w:r w:rsidDel="00BE59A0">
          <w:rPr>
            <w:i/>
            <w:spacing w:val="-4"/>
            <w:w w:val="110"/>
          </w:rPr>
          <w:delText>2023</w:delText>
        </w:r>
      </w:del>
      <w:ins w:id="4" w:author="ROSSI, AMANDA M CIV USAF HAF SAF/AQCP" w:date="2024-05-18T10:46:00Z">
        <w:r w:rsidR="00BE59A0">
          <w:rPr>
            <w:i/>
            <w:spacing w:val="-4"/>
            <w:w w:val="110"/>
          </w:rPr>
          <w:t>2024</w:t>
        </w:r>
      </w:ins>
    </w:p>
    <w:p w14:paraId="02EB378F" w14:textId="77777777" w:rsidR="00C47315" w:rsidRDefault="00C47315">
      <w:pPr>
        <w:pStyle w:val="BodyText"/>
        <w:spacing w:before="10"/>
        <w:rPr>
          <w:i/>
          <w:sz w:val="23"/>
        </w:rPr>
      </w:pPr>
    </w:p>
    <w:p w14:paraId="6BE110C9" w14:textId="77777777" w:rsidR="00C47315" w:rsidRDefault="00F800C0">
      <w:pPr>
        <w:pStyle w:val="BodyText"/>
        <w:ind w:left="110"/>
      </w:pPr>
      <w:hyperlink w:anchor="_bookmark0" w:history="1">
        <w:r w:rsidR="00CA7169">
          <w:rPr>
            <w:color w:val="27314A"/>
            <w:w w:val="110"/>
            <w:u w:val="single" w:color="27314A"/>
          </w:rPr>
          <w:t>Subpart</w:t>
        </w:r>
        <w:r w:rsidR="00CA7169">
          <w:rPr>
            <w:color w:val="27314A"/>
            <w:spacing w:val="8"/>
            <w:w w:val="110"/>
            <w:u w:val="single" w:color="27314A"/>
          </w:rPr>
          <w:t xml:space="preserve"> </w:t>
        </w:r>
        <w:r w:rsidR="00CA7169">
          <w:rPr>
            <w:color w:val="27314A"/>
            <w:w w:val="110"/>
            <w:u w:val="single" w:color="27314A"/>
          </w:rPr>
          <w:t>5306.2</w:t>
        </w:r>
        <w:r w:rsidR="00CA7169">
          <w:rPr>
            <w:color w:val="27314A"/>
            <w:spacing w:val="8"/>
            <w:w w:val="110"/>
            <w:u w:val="single" w:color="27314A"/>
          </w:rPr>
          <w:t xml:space="preserve"> </w:t>
        </w:r>
        <w:r w:rsidR="00CA7169">
          <w:rPr>
            <w:color w:val="27314A"/>
            <w:w w:val="110"/>
            <w:u w:val="single" w:color="27314A"/>
          </w:rPr>
          <w:t>-</w:t>
        </w:r>
        <w:r w:rsidR="00CA7169">
          <w:rPr>
            <w:color w:val="27314A"/>
            <w:spacing w:val="9"/>
            <w:w w:val="110"/>
            <w:u w:val="single" w:color="27314A"/>
          </w:rPr>
          <w:t xml:space="preserve"> </w:t>
        </w:r>
        <w:r w:rsidR="00CA7169">
          <w:rPr>
            <w:color w:val="27314A"/>
            <w:w w:val="110"/>
            <w:u w:val="single" w:color="27314A"/>
          </w:rPr>
          <w:t>FULL</w:t>
        </w:r>
        <w:r w:rsidR="00CA7169">
          <w:rPr>
            <w:color w:val="27314A"/>
            <w:spacing w:val="8"/>
            <w:w w:val="110"/>
            <w:u w:val="single" w:color="27314A"/>
          </w:rPr>
          <w:t xml:space="preserve"> </w:t>
        </w:r>
        <w:r w:rsidR="00CA7169">
          <w:rPr>
            <w:color w:val="27314A"/>
            <w:w w:val="110"/>
            <w:u w:val="single" w:color="27314A"/>
          </w:rPr>
          <w:t>AND</w:t>
        </w:r>
        <w:r w:rsidR="00CA7169">
          <w:rPr>
            <w:color w:val="27314A"/>
            <w:spacing w:val="9"/>
            <w:w w:val="110"/>
            <w:u w:val="single" w:color="27314A"/>
          </w:rPr>
          <w:t xml:space="preserve"> </w:t>
        </w:r>
        <w:r w:rsidR="00CA7169">
          <w:rPr>
            <w:color w:val="27314A"/>
            <w:w w:val="110"/>
            <w:u w:val="single" w:color="27314A"/>
          </w:rPr>
          <w:t>OPEN</w:t>
        </w:r>
        <w:r w:rsidR="00CA7169">
          <w:rPr>
            <w:color w:val="27314A"/>
            <w:spacing w:val="8"/>
            <w:w w:val="110"/>
            <w:u w:val="single" w:color="27314A"/>
          </w:rPr>
          <w:t xml:space="preserve"> </w:t>
        </w:r>
        <w:r w:rsidR="00CA7169">
          <w:rPr>
            <w:color w:val="27314A"/>
            <w:w w:val="110"/>
            <w:u w:val="single" w:color="27314A"/>
          </w:rPr>
          <w:t>COMPETITION</w:t>
        </w:r>
        <w:r w:rsidR="00CA7169">
          <w:rPr>
            <w:color w:val="27314A"/>
            <w:spacing w:val="9"/>
            <w:w w:val="110"/>
            <w:u w:val="single" w:color="27314A"/>
          </w:rPr>
          <w:t xml:space="preserve"> </w:t>
        </w:r>
        <w:r w:rsidR="00CA7169">
          <w:rPr>
            <w:color w:val="27314A"/>
            <w:w w:val="110"/>
            <w:u w:val="single" w:color="27314A"/>
          </w:rPr>
          <w:t>AFTER</w:t>
        </w:r>
        <w:r w:rsidR="00CA7169">
          <w:rPr>
            <w:color w:val="27314A"/>
            <w:spacing w:val="8"/>
            <w:w w:val="110"/>
            <w:u w:val="single" w:color="27314A"/>
          </w:rPr>
          <w:t xml:space="preserve"> </w:t>
        </w:r>
        <w:r w:rsidR="00CA7169">
          <w:rPr>
            <w:color w:val="27314A"/>
            <w:w w:val="110"/>
            <w:u w:val="single" w:color="27314A"/>
          </w:rPr>
          <w:t>EXCLUSION</w:t>
        </w:r>
        <w:r w:rsidR="00CA7169">
          <w:rPr>
            <w:color w:val="27314A"/>
            <w:spacing w:val="9"/>
            <w:w w:val="110"/>
            <w:u w:val="single" w:color="27314A"/>
          </w:rPr>
          <w:t xml:space="preserve"> </w:t>
        </w:r>
        <w:r w:rsidR="00CA7169">
          <w:rPr>
            <w:color w:val="27314A"/>
            <w:w w:val="110"/>
            <w:u w:val="single" w:color="27314A"/>
          </w:rPr>
          <w:t>OF</w:t>
        </w:r>
        <w:r w:rsidR="00CA7169">
          <w:rPr>
            <w:color w:val="27314A"/>
            <w:spacing w:val="8"/>
            <w:w w:val="110"/>
            <w:u w:val="single" w:color="27314A"/>
          </w:rPr>
          <w:t xml:space="preserve"> </w:t>
        </w:r>
        <w:r w:rsidR="00CA7169">
          <w:rPr>
            <w:color w:val="27314A"/>
            <w:spacing w:val="-2"/>
            <w:w w:val="110"/>
            <w:u w:val="single" w:color="27314A"/>
          </w:rPr>
          <w:t>SOURCES</w:t>
        </w:r>
      </w:hyperlink>
    </w:p>
    <w:p w14:paraId="6A05A809" w14:textId="77777777" w:rsidR="00C47315" w:rsidRDefault="00C47315">
      <w:pPr>
        <w:pStyle w:val="BodyText"/>
        <w:spacing w:before="10"/>
        <w:rPr>
          <w:sz w:val="15"/>
        </w:rPr>
      </w:pPr>
    </w:p>
    <w:p w14:paraId="7C2BCAA8" w14:textId="77777777" w:rsidR="00C47315" w:rsidRDefault="00F800C0">
      <w:pPr>
        <w:pStyle w:val="BodyText"/>
        <w:spacing w:before="95"/>
        <w:ind w:left="110"/>
      </w:pPr>
      <w:hyperlink w:anchor="_bookmark0" w:history="1">
        <w:r w:rsidR="00CA7169">
          <w:rPr>
            <w:color w:val="27314A"/>
            <w:w w:val="105"/>
            <w:u w:val="single" w:color="27314A"/>
          </w:rPr>
          <w:t>5306.202</w:t>
        </w:r>
        <w:r w:rsidR="00CA7169">
          <w:rPr>
            <w:color w:val="27314A"/>
            <w:spacing w:val="16"/>
            <w:w w:val="105"/>
            <w:u w:val="single" w:color="27314A"/>
          </w:rPr>
          <w:t xml:space="preserve"> </w:t>
        </w:r>
        <w:r w:rsidR="00CA7169">
          <w:rPr>
            <w:color w:val="27314A"/>
            <w:w w:val="105"/>
            <w:u w:val="single" w:color="27314A"/>
          </w:rPr>
          <w:t>Establishing</w:t>
        </w:r>
        <w:r w:rsidR="00CA7169">
          <w:rPr>
            <w:color w:val="27314A"/>
            <w:spacing w:val="16"/>
            <w:w w:val="105"/>
            <w:u w:val="single" w:color="27314A"/>
          </w:rPr>
          <w:t xml:space="preserve"> </w:t>
        </w:r>
        <w:r w:rsidR="00CA7169">
          <w:rPr>
            <w:color w:val="27314A"/>
            <w:w w:val="105"/>
            <w:u w:val="single" w:color="27314A"/>
          </w:rPr>
          <w:t>or</w:t>
        </w:r>
        <w:r w:rsidR="00CA7169">
          <w:rPr>
            <w:color w:val="27314A"/>
            <w:spacing w:val="17"/>
            <w:w w:val="105"/>
            <w:u w:val="single" w:color="27314A"/>
          </w:rPr>
          <w:t xml:space="preserve"> </w:t>
        </w:r>
        <w:r w:rsidR="00CA7169">
          <w:rPr>
            <w:color w:val="27314A"/>
            <w:w w:val="105"/>
            <w:u w:val="single" w:color="27314A"/>
          </w:rPr>
          <w:t>Maintaining</w:t>
        </w:r>
        <w:r w:rsidR="00CA7169">
          <w:rPr>
            <w:color w:val="27314A"/>
            <w:spacing w:val="16"/>
            <w:w w:val="105"/>
            <w:u w:val="single" w:color="27314A"/>
          </w:rPr>
          <w:t xml:space="preserve"> </w:t>
        </w:r>
        <w:r w:rsidR="00CA7169">
          <w:rPr>
            <w:color w:val="27314A"/>
            <w:w w:val="105"/>
            <w:u w:val="single" w:color="27314A"/>
          </w:rPr>
          <w:t>Alternative</w:t>
        </w:r>
        <w:r w:rsidR="00CA7169">
          <w:rPr>
            <w:color w:val="27314A"/>
            <w:spacing w:val="16"/>
            <w:w w:val="105"/>
            <w:u w:val="single" w:color="27314A"/>
          </w:rPr>
          <w:t xml:space="preserve"> </w:t>
        </w:r>
        <w:r w:rsidR="00CA7169">
          <w:rPr>
            <w:color w:val="27314A"/>
            <w:spacing w:val="-2"/>
            <w:w w:val="105"/>
            <w:u w:val="single" w:color="27314A"/>
          </w:rPr>
          <w:t>Sources</w:t>
        </w:r>
      </w:hyperlink>
    </w:p>
    <w:p w14:paraId="5A39BBE3" w14:textId="77777777" w:rsidR="00C47315" w:rsidRDefault="00C47315">
      <w:pPr>
        <w:pStyle w:val="BodyText"/>
        <w:spacing w:before="9"/>
        <w:rPr>
          <w:sz w:val="15"/>
        </w:rPr>
      </w:pPr>
    </w:p>
    <w:p w14:paraId="38F4ED49" w14:textId="77777777" w:rsidR="00C47315" w:rsidRDefault="00F800C0">
      <w:pPr>
        <w:pStyle w:val="BodyText"/>
        <w:spacing w:before="96"/>
        <w:ind w:left="110"/>
      </w:pPr>
      <w:hyperlink w:anchor="_bookmark0" w:history="1">
        <w:r w:rsidR="00CA7169">
          <w:rPr>
            <w:color w:val="27314A"/>
            <w:w w:val="110"/>
            <w:u w:val="single" w:color="27314A"/>
          </w:rPr>
          <w:t>Subpart</w:t>
        </w:r>
        <w:r w:rsidR="00CA7169">
          <w:rPr>
            <w:color w:val="27314A"/>
            <w:spacing w:val="1"/>
            <w:w w:val="110"/>
            <w:u w:val="single" w:color="27314A"/>
          </w:rPr>
          <w:t xml:space="preserve"> </w:t>
        </w:r>
        <w:r w:rsidR="00CA7169">
          <w:rPr>
            <w:color w:val="27314A"/>
            <w:w w:val="110"/>
            <w:u w:val="single" w:color="27314A"/>
          </w:rPr>
          <w:t>5306.3</w:t>
        </w:r>
        <w:r w:rsidR="00CA7169">
          <w:rPr>
            <w:color w:val="27314A"/>
            <w:spacing w:val="1"/>
            <w:w w:val="110"/>
            <w:u w:val="single" w:color="27314A"/>
          </w:rPr>
          <w:t xml:space="preserve"> </w:t>
        </w:r>
        <w:r w:rsidR="00CA7169">
          <w:rPr>
            <w:color w:val="27314A"/>
            <w:w w:val="110"/>
            <w:u w:val="single" w:color="27314A"/>
          </w:rPr>
          <w:t>-</w:t>
        </w:r>
        <w:r w:rsidR="00CA7169">
          <w:rPr>
            <w:color w:val="27314A"/>
            <w:spacing w:val="1"/>
            <w:w w:val="110"/>
            <w:u w:val="single" w:color="27314A"/>
          </w:rPr>
          <w:t xml:space="preserve"> </w:t>
        </w:r>
        <w:r w:rsidR="00CA7169">
          <w:rPr>
            <w:color w:val="27314A"/>
            <w:w w:val="110"/>
            <w:u w:val="single" w:color="27314A"/>
          </w:rPr>
          <w:t>OTHER</w:t>
        </w:r>
        <w:r w:rsidR="00CA7169">
          <w:rPr>
            <w:color w:val="27314A"/>
            <w:spacing w:val="1"/>
            <w:w w:val="110"/>
            <w:u w:val="single" w:color="27314A"/>
          </w:rPr>
          <w:t xml:space="preserve"> </w:t>
        </w:r>
        <w:r w:rsidR="00CA7169">
          <w:rPr>
            <w:color w:val="27314A"/>
            <w:w w:val="110"/>
            <w:u w:val="single" w:color="27314A"/>
          </w:rPr>
          <w:t>THAN</w:t>
        </w:r>
        <w:r w:rsidR="00CA7169">
          <w:rPr>
            <w:color w:val="27314A"/>
            <w:spacing w:val="2"/>
            <w:w w:val="110"/>
            <w:u w:val="single" w:color="27314A"/>
          </w:rPr>
          <w:t xml:space="preserve"> </w:t>
        </w:r>
        <w:r w:rsidR="00CA7169">
          <w:rPr>
            <w:color w:val="27314A"/>
            <w:w w:val="110"/>
            <w:u w:val="single" w:color="27314A"/>
          </w:rPr>
          <w:t>FULL</w:t>
        </w:r>
        <w:r w:rsidR="00CA7169">
          <w:rPr>
            <w:color w:val="27314A"/>
            <w:spacing w:val="1"/>
            <w:w w:val="110"/>
            <w:u w:val="single" w:color="27314A"/>
          </w:rPr>
          <w:t xml:space="preserve"> </w:t>
        </w:r>
        <w:r w:rsidR="00CA7169">
          <w:rPr>
            <w:color w:val="27314A"/>
            <w:w w:val="110"/>
            <w:u w:val="single" w:color="27314A"/>
          </w:rPr>
          <w:t>AND</w:t>
        </w:r>
        <w:r w:rsidR="00CA7169">
          <w:rPr>
            <w:color w:val="27314A"/>
            <w:spacing w:val="1"/>
            <w:w w:val="110"/>
            <w:u w:val="single" w:color="27314A"/>
          </w:rPr>
          <w:t xml:space="preserve"> </w:t>
        </w:r>
        <w:r w:rsidR="00CA7169">
          <w:rPr>
            <w:color w:val="27314A"/>
            <w:w w:val="110"/>
            <w:u w:val="single" w:color="27314A"/>
          </w:rPr>
          <w:t>OPEN</w:t>
        </w:r>
        <w:r w:rsidR="00CA7169">
          <w:rPr>
            <w:color w:val="27314A"/>
            <w:spacing w:val="1"/>
            <w:w w:val="110"/>
            <w:u w:val="single" w:color="27314A"/>
          </w:rPr>
          <w:t xml:space="preserve"> </w:t>
        </w:r>
        <w:r w:rsidR="00CA7169">
          <w:rPr>
            <w:color w:val="27314A"/>
            <w:spacing w:val="-2"/>
            <w:w w:val="110"/>
            <w:u w:val="single" w:color="27314A"/>
          </w:rPr>
          <w:t>COMPETITION</w:t>
        </w:r>
      </w:hyperlink>
    </w:p>
    <w:p w14:paraId="41C8F396" w14:textId="77777777" w:rsidR="00C47315" w:rsidRDefault="00C47315">
      <w:pPr>
        <w:pStyle w:val="BodyText"/>
        <w:spacing w:before="9"/>
        <w:rPr>
          <w:sz w:val="15"/>
        </w:rPr>
      </w:pPr>
    </w:p>
    <w:p w14:paraId="60AF78BF" w14:textId="77777777" w:rsidR="00C47315" w:rsidRDefault="00F800C0">
      <w:pPr>
        <w:pStyle w:val="BodyText"/>
        <w:spacing w:before="95" w:line="271" w:lineRule="auto"/>
        <w:ind w:left="110"/>
      </w:pPr>
      <w:hyperlink w:anchor="_bookmark0" w:history="1">
        <w:r w:rsidR="00CA7169">
          <w:rPr>
            <w:color w:val="27314A"/>
            <w:w w:val="105"/>
            <w:u w:val="single" w:color="27314A"/>
          </w:rPr>
          <w:t>5306.302-1 Only One Responsible Source and No Other Supplies or Services Will Satisfy Agency</w:t>
        </w:r>
      </w:hyperlink>
      <w:r w:rsidR="00CA7169">
        <w:rPr>
          <w:color w:val="27314A"/>
          <w:spacing w:val="80"/>
          <w:w w:val="105"/>
        </w:rPr>
        <w:t xml:space="preserve"> </w:t>
      </w:r>
      <w:hyperlink w:anchor="_bookmark0" w:history="1">
        <w:r w:rsidR="00CA7169">
          <w:rPr>
            <w:color w:val="27314A"/>
            <w:spacing w:val="-2"/>
            <w:w w:val="105"/>
            <w:u w:val="single" w:color="27314A"/>
          </w:rPr>
          <w:t>Requirements</w:t>
        </w:r>
      </w:hyperlink>
    </w:p>
    <w:p w14:paraId="72A3D3EC" w14:textId="77777777" w:rsidR="00C47315" w:rsidRDefault="00C47315">
      <w:pPr>
        <w:pStyle w:val="BodyText"/>
        <w:rPr>
          <w:sz w:val="13"/>
        </w:rPr>
      </w:pPr>
    </w:p>
    <w:p w14:paraId="2299E782" w14:textId="77777777" w:rsidR="00C47315" w:rsidRDefault="00F800C0">
      <w:pPr>
        <w:pStyle w:val="BodyText"/>
        <w:spacing w:before="95"/>
        <w:ind w:left="110"/>
      </w:pPr>
      <w:hyperlink w:anchor="_bookmark0" w:history="1">
        <w:r w:rsidR="00CA7169">
          <w:rPr>
            <w:color w:val="27314A"/>
            <w:w w:val="105"/>
            <w:u w:val="single" w:color="27314A"/>
          </w:rPr>
          <w:t>5306.302-2</w:t>
        </w:r>
        <w:r w:rsidR="00CA7169">
          <w:rPr>
            <w:color w:val="27314A"/>
            <w:spacing w:val="16"/>
            <w:w w:val="105"/>
            <w:u w:val="single" w:color="27314A"/>
          </w:rPr>
          <w:t xml:space="preserve"> </w:t>
        </w:r>
        <w:r w:rsidR="00CA7169">
          <w:rPr>
            <w:color w:val="27314A"/>
            <w:w w:val="105"/>
            <w:u w:val="single" w:color="27314A"/>
          </w:rPr>
          <w:t>Unusual</w:t>
        </w:r>
        <w:r w:rsidR="00CA7169">
          <w:rPr>
            <w:color w:val="27314A"/>
            <w:spacing w:val="17"/>
            <w:w w:val="105"/>
            <w:u w:val="single" w:color="27314A"/>
          </w:rPr>
          <w:t xml:space="preserve"> </w:t>
        </w:r>
        <w:r w:rsidR="00CA7169">
          <w:rPr>
            <w:color w:val="27314A"/>
            <w:w w:val="105"/>
            <w:u w:val="single" w:color="27314A"/>
          </w:rPr>
          <w:t>and</w:t>
        </w:r>
        <w:r w:rsidR="00CA7169">
          <w:rPr>
            <w:color w:val="27314A"/>
            <w:spacing w:val="17"/>
            <w:w w:val="105"/>
            <w:u w:val="single" w:color="27314A"/>
          </w:rPr>
          <w:t xml:space="preserve"> </w:t>
        </w:r>
        <w:r w:rsidR="00CA7169">
          <w:rPr>
            <w:color w:val="27314A"/>
            <w:w w:val="105"/>
            <w:u w:val="single" w:color="27314A"/>
          </w:rPr>
          <w:t>Compelling</w:t>
        </w:r>
        <w:r w:rsidR="00CA7169">
          <w:rPr>
            <w:color w:val="27314A"/>
            <w:spacing w:val="17"/>
            <w:w w:val="105"/>
            <w:u w:val="single" w:color="27314A"/>
          </w:rPr>
          <w:t xml:space="preserve"> </w:t>
        </w:r>
        <w:r w:rsidR="00CA7169">
          <w:rPr>
            <w:color w:val="27314A"/>
            <w:spacing w:val="-2"/>
            <w:w w:val="105"/>
            <w:u w:val="single" w:color="27314A"/>
          </w:rPr>
          <w:t>Urgency</w:t>
        </w:r>
      </w:hyperlink>
    </w:p>
    <w:p w14:paraId="0D0B940D" w14:textId="77777777" w:rsidR="00C47315" w:rsidRDefault="00C47315">
      <w:pPr>
        <w:pStyle w:val="BodyText"/>
        <w:spacing w:before="9"/>
        <w:rPr>
          <w:sz w:val="15"/>
        </w:rPr>
      </w:pPr>
    </w:p>
    <w:p w14:paraId="36DB09A0" w14:textId="77777777" w:rsidR="00C47315" w:rsidRDefault="00F800C0">
      <w:pPr>
        <w:pStyle w:val="BodyText"/>
        <w:spacing w:before="96"/>
        <w:ind w:left="110"/>
      </w:pPr>
      <w:hyperlink w:anchor="_bookmark0" w:history="1">
        <w:r w:rsidR="00CA7169">
          <w:rPr>
            <w:color w:val="27314A"/>
            <w:w w:val="105"/>
            <w:u w:val="single" w:color="27314A"/>
          </w:rPr>
          <w:t>5306.302-4</w:t>
        </w:r>
        <w:r w:rsidR="00CA7169">
          <w:rPr>
            <w:color w:val="27314A"/>
            <w:spacing w:val="1"/>
            <w:w w:val="105"/>
            <w:u w:val="single" w:color="27314A"/>
          </w:rPr>
          <w:t xml:space="preserve"> </w:t>
        </w:r>
        <w:r w:rsidR="00CA7169">
          <w:rPr>
            <w:color w:val="27314A"/>
            <w:w w:val="105"/>
            <w:u w:val="single" w:color="27314A"/>
          </w:rPr>
          <w:t>International</w:t>
        </w:r>
        <w:r w:rsidR="00CA7169">
          <w:rPr>
            <w:color w:val="27314A"/>
            <w:spacing w:val="1"/>
            <w:w w:val="105"/>
            <w:u w:val="single" w:color="27314A"/>
          </w:rPr>
          <w:t xml:space="preserve"> </w:t>
        </w:r>
        <w:r w:rsidR="00CA7169">
          <w:rPr>
            <w:color w:val="27314A"/>
            <w:spacing w:val="-2"/>
            <w:w w:val="105"/>
            <w:u w:val="single" w:color="27314A"/>
          </w:rPr>
          <w:t>Agreement</w:t>
        </w:r>
      </w:hyperlink>
    </w:p>
    <w:p w14:paraId="0E27B00A" w14:textId="77777777" w:rsidR="00C47315" w:rsidRDefault="00C47315">
      <w:pPr>
        <w:pStyle w:val="BodyText"/>
        <w:spacing w:before="9"/>
        <w:rPr>
          <w:sz w:val="15"/>
        </w:rPr>
      </w:pPr>
    </w:p>
    <w:p w14:paraId="40448958" w14:textId="77777777" w:rsidR="00C47315" w:rsidRDefault="00F800C0">
      <w:pPr>
        <w:pStyle w:val="BodyText"/>
        <w:spacing w:before="95"/>
        <w:ind w:left="110"/>
      </w:pPr>
      <w:hyperlink w:anchor="_bookmark0" w:history="1">
        <w:r w:rsidR="00CA7169">
          <w:rPr>
            <w:color w:val="27314A"/>
            <w:w w:val="105"/>
            <w:u w:val="single" w:color="27314A"/>
          </w:rPr>
          <w:t>5306.303-1</w:t>
        </w:r>
        <w:r w:rsidR="00CA7169">
          <w:rPr>
            <w:color w:val="27314A"/>
            <w:spacing w:val="-10"/>
            <w:w w:val="105"/>
            <w:u w:val="single" w:color="27314A"/>
          </w:rPr>
          <w:t xml:space="preserve"> </w:t>
        </w:r>
        <w:r w:rsidR="00CA7169">
          <w:rPr>
            <w:color w:val="27314A"/>
            <w:spacing w:val="-2"/>
            <w:w w:val="105"/>
            <w:u w:val="single" w:color="27314A"/>
          </w:rPr>
          <w:t>Requirements</w:t>
        </w:r>
      </w:hyperlink>
    </w:p>
    <w:p w14:paraId="60061E4C" w14:textId="77777777" w:rsidR="00C47315" w:rsidRDefault="00C47315">
      <w:pPr>
        <w:pStyle w:val="BodyText"/>
        <w:spacing w:before="9"/>
        <w:rPr>
          <w:sz w:val="15"/>
        </w:rPr>
      </w:pPr>
    </w:p>
    <w:p w14:paraId="11165034" w14:textId="77777777" w:rsidR="00C47315" w:rsidRDefault="00F800C0">
      <w:pPr>
        <w:pStyle w:val="BodyText"/>
        <w:spacing w:before="96"/>
        <w:ind w:left="110"/>
      </w:pPr>
      <w:hyperlink w:anchor="_bookmark0" w:history="1">
        <w:r w:rsidR="00CA7169">
          <w:rPr>
            <w:color w:val="27314A"/>
            <w:w w:val="105"/>
            <w:u w:val="single" w:color="27314A"/>
          </w:rPr>
          <w:t>5306.303-1-90</w:t>
        </w:r>
        <w:r w:rsidR="00CA7169">
          <w:rPr>
            <w:color w:val="27314A"/>
            <w:spacing w:val="12"/>
            <w:w w:val="105"/>
            <w:u w:val="single" w:color="27314A"/>
          </w:rPr>
          <w:t xml:space="preserve"> </w:t>
        </w:r>
        <w:r w:rsidR="00CA7169">
          <w:rPr>
            <w:color w:val="27314A"/>
            <w:w w:val="105"/>
            <w:u w:val="single" w:color="27314A"/>
          </w:rPr>
          <w:t>Bridge</w:t>
        </w:r>
        <w:r w:rsidR="00CA7169">
          <w:rPr>
            <w:color w:val="27314A"/>
            <w:spacing w:val="13"/>
            <w:w w:val="105"/>
            <w:u w:val="single" w:color="27314A"/>
          </w:rPr>
          <w:t xml:space="preserve"> </w:t>
        </w:r>
        <w:r w:rsidR="00CA7169">
          <w:rPr>
            <w:color w:val="27314A"/>
            <w:w w:val="105"/>
            <w:u w:val="single" w:color="27314A"/>
          </w:rPr>
          <w:t>Actions</w:t>
        </w:r>
        <w:r w:rsidR="00CA7169">
          <w:rPr>
            <w:color w:val="27314A"/>
            <w:spacing w:val="13"/>
            <w:w w:val="105"/>
            <w:u w:val="single" w:color="27314A"/>
          </w:rPr>
          <w:t xml:space="preserve"> </w:t>
        </w:r>
        <w:r w:rsidR="00CA7169">
          <w:rPr>
            <w:color w:val="27314A"/>
            <w:w w:val="105"/>
            <w:u w:val="single" w:color="27314A"/>
          </w:rPr>
          <w:t>for</w:t>
        </w:r>
        <w:r w:rsidR="00CA7169">
          <w:rPr>
            <w:color w:val="27314A"/>
            <w:spacing w:val="13"/>
            <w:w w:val="105"/>
            <w:u w:val="single" w:color="27314A"/>
          </w:rPr>
          <w:t xml:space="preserve"> </w:t>
        </w:r>
        <w:r w:rsidR="00CA7169">
          <w:rPr>
            <w:color w:val="27314A"/>
            <w:w w:val="105"/>
            <w:u w:val="single" w:color="27314A"/>
          </w:rPr>
          <w:t>Service</w:t>
        </w:r>
        <w:r w:rsidR="00CA7169">
          <w:rPr>
            <w:color w:val="27314A"/>
            <w:spacing w:val="13"/>
            <w:w w:val="105"/>
            <w:u w:val="single" w:color="27314A"/>
          </w:rPr>
          <w:t xml:space="preserve"> </w:t>
        </w:r>
        <w:r w:rsidR="00CA7169">
          <w:rPr>
            <w:color w:val="27314A"/>
            <w:w w:val="105"/>
            <w:u w:val="single" w:color="27314A"/>
          </w:rPr>
          <w:t>Contracts</w:t>
        </w:r>
        <w:r w:rsidR="00CA7169">
          <w:rPr>
            <w:color w:val="27314A"/>
            <w:spacing w:val="13"/>
            <w:w w:val="105"/>
            <w:u w:val="single" w:color="27314A"/>
          </w:rPr>
          <w:t xml:space="preserve"> </w:t>
        </w:r>
        <w:r w:rsidR="00CA7169">
          <w:rPr>
            <w:color w:val="27314A"/>
            <w:spacing w:val="-4"/>
            <w:w w:val="105"/>
            <w:u w:val="single" w:color="27314A"/>
          </w:rPr>
          <w:t>Only</w:t>
        </w:r>
      </w:hyperlink>
    </w:p>
    <w:p w14:paraId="44EAFD9C" w14:textId="77777777" w:rsidR="00C47315" w:rsidRDefault="00C47315">
      <w:pPr>
        <w:pStyle w:val="BodyText"/>
        <w:spacing w:before="9"/>
        <w:rPr>
          <w:sz w:val="15"/>
        </w:rPr>
      </w:pPr>
    </w:p>
    <w:p w14:paraId="0CB812A6" w14:textId="77777777" w:rsidR="00C47315" w:rsidRDefault="00F800C0">
      <w:pPr>
        <w:pStyle w:val="BodyText"/>
        <w:spacing w:before="95"/>
        <w:ind w:left="110"/>
      </w:pPr>
      <w:hyperlink w:anchor="_bookmark0" w:history="1">
        <w:r w:rsidR="00CA7169">
          <w:rPr>
            <w:color w:val="27314A"/>
            <w:w w:val="105"/>
            <w:u w:val="single" w:color="27314A"/>
          </w:rPr>
          <w:t>5306.303-2</w:t>
        </w:r>
        <w:r w:rsidR="00CA7169">
          <w:rPr>
            <w:color w:val="27314A"/>
            <w:spacing w:val="-10"/>
            <w:w w:val="105"/>
            <w:u w:val="single" w:color="27314A"/>
          </w:rPr>
          <w:t xml:space="preserve"> </w:t>
        </w:r>
        <w:r w:rsidR="00CA7169">
          <w:rPr>
            <w:color w:val="27314A"/>
            <w:spacing w:val="-2"/>
            <w:w w:val="105"/>
            <w:u w:val="single" w:color="27314A"/>
          </w:rPr>
          <w:t>Content</w:t>
        </w:r>
      </w:hyperlink>
    </w:p>
    <w:p w14:paraId="4B94D5A5" w14:textId="77777777" w:rsidR="00C47315" w:rsidRDefault="00C47315">
      <w:pPr>
        <w:pStyle w:val="BodyText"/>
        <w:spacing w:before="9"/>
        <w:rPr>
          <w:sz w:val="15"/>
        </w:rPr>
      </w:pPr>
    </w:p>
    <w:p w14:paraId="0D60202A" w14:textId="77777777" w:rsidR="00C47315" w:rsidRDefault="00F800C0">
      <w:pPr>
        <w:pStyle w:val="BodyText"/>
        <w:spacing w:before="96"/>
        <w:ind w:left="110"/>
      </w:pPr>
      <w:hyperlink w:anchor="_bookmark0" w:history="1">
        <w:r w:rsidR="00CA7169">
          <w:rPr>
            <w:color w:val="27314A"/>
            <w:w w:val="105"/>
            <w:u w:val="single" w:color="27314A"/>
          </w:rPr>
          <w:t>5306.304</w:t>
        </w:r>
        <w:r w:rsidR="00CA7169">
          <w:rPr>
            <w:color w:val="27314A"/>
            <w:spacing w:val="5"/>
            <w:w w:val="105"/>
            <w:u w:val="single" w:color="27314A"/>
          </w:rPr>
          <w:t xml:space="preserve"> </w:t>
        </w:r>
        <w:r w:rsidR="00CA7169">
          <w:rPr>
            <w:color w:val="27314A"/>
            <w:w w:val="105"/>
            <w:u w:val="single" w:color="27314A"/>
          </w:rPr>
          <w:t>Approval</w:t>
        </w:r>
        <w:r w:rsidR="00CA7169">
          <w:rPr>
            <w:color w:val="27314A"/>
            <w:spacing w:val="6"/>
            <w:w w:val="105"/>
            <w:u w:val="single" w:color="27314A"/>
          </w:rPr>
          <w:t xml:space="preserve"> </w:t>
        </w:r>
        <w:r w:rsidR="00CA7169">
          <w:rPr>
            <w:color w:val="27314A"/>
            <w:w w:val="105"/>
            <w:u w:val="single" w:color="27314A"/>
          </w:rPr>
          <w:t>of</w:t>
        </w:r>
        <w:r w:rsidR="00CA7169">
          <w:rPr>
            <w:color w:val="27314A"/>
            <w:spacing w:val="6"/>
            <w:w w:val="105"/>
            <w:u w:val="single" w:color="27314A"/>
          </w:rPr>
          <w:t xml:space="preserve"> </w:t>
        </w:r>
        <w:r w:rsidR="00CA7169">
          <w:rPr>
            <w:color w:val="27314A"/>
            <w:w w:val="105"/>
            <w:u w:val="single" w:color="27314A"/>
          </w:rPr>
          <w:t>the</w:t>
        </w:r>
        <w:r w:rsidR="00CA7169">
          <w:rPr>
            <w:color w:val="27314A"/>
            <w:spacing w:val="5"/>
            <w:w w:val="105"/>
            <w:u w:val="single" w:color="27314A"/>
          </w:rPr>
          <w:t xml:space="preserve"> </w:t>
        </w:r>
        <w:r w:rsidR="00CA7169">
          <w:rPr>
            <w:color w:val="27314A"/>
            <w:spacing w:val="-2"/>
            <w:w w:val="105"/>
            <w:u w:val="single" w:color="27314A"/>
          </w:rPr>
          <w:t>Justification</w:t>
        </w:r>
      </w:hyperlink>
    </w:p>
    <w:p w14:paraId="3DEEC669" w14:textId="77777777" w:rsidR="00C47315" w:rsidRDefault="00C47315">
      <w:pPr>
        <w:pStyle w:val="BodyText"/>
        <w:spacing w:before="9"/>
        <w:rPr>
          <w:sz w:val="15"/>
        </w:rPr>
      </w:pPr>
    </w:p>
    <w:p w14:paraId="4E0B68B2" w14:textId="77777777" w:rsidR="00C47315" w:rsidRDefault="00F800C0">
      <w:pPr>
        <w:pStyle w:val="BodyText"/>
        <w:spacing w:before="95"/>
        <w:ind w:left="110"/>
      </w:pPr>
      <w:hyperlink w:anchor="_bookmark0" w:history="1">
        <w:r w:rsidR="00CA7169">
          <w:rPr>
            <w:color w:val="27314A"/>
            <w:w w:val="105"/>
            <w:u w:val="single" w:color="27314A"/>
          </w:rPr>
          <w:t>Subpart</w:t>
        </w:r>
        <w:r w:rsidR="00CA7169">
          <w:rPr>
            <w:color w:val="27314A"/>
            <w:spacing w:val="29"/>
            <w:w w:val="105"/>
            <w:u w:val="single" w:color="27314A"/>
          </w:rPr>
          <w:t xml:space="preserve"> </w:t>
        </w:r>
        <w:r w:rsidR="00CA7169">
          <w:rPr>
            <w:color w:val="27314A"/>
            <w:w w:val="105"/>
            <w:u w:val="single" w:color="27314A"/>
          </w:rPr>
          <w:t>5306.5</w:t>
        </w:r>
        <w:r w:rsidR="00CA7169">
          <w:rPr>
            <w:color w:val="27314A"/>
            <w:spacing w:val="29"/>
            <w:w w:val="105"/>
            <w:u w:val="single" w:color="27314A"/>
          </w:rPr>
          <w:t xml:space="preserve"> </w:t>
        </w:r>
        <w:r w:rsidR="00CA7169">
          <w:rPr>
            <w:color w:val="27314A"/>
            <w:w w:val="105"/>
            <w:u w:val="single" w:color="27314A"/>
          </w:rPr>
          <w:t>-</w:t>
        </w:r>
        <w:r w:rsidR="00CA7169">
          <w:rPr>
            <w:color w:val="27314A"/>
            <w:spacing w:val="29"/>
            <w:w w:val="105"/>
            <w:u w:val="single" w:color="27314A"/>
          </w:rPr>
          <w:t xml:space="preserve"> </w:t>
        </w:r>
        <w:r w:rsidR="00CA7169">
          <w:rPr>
            <w:color w:val="27314A"/>
            <w:w w:val="105"/>
            <w:u w:val="single" w:color="27314A"/>
          </w:rPr>
          <w:t>COMPETITION</w:t>
        </w:r>
        <w:r w:rsidR="00CA7169">
          <w:rPr>
            <w:color w:val="27314A"/>
            <w:spacing w:val="29"/>
            <w:w w:val="105"/>
            <w:u w:val="single" w:color="27314A"/>
          </w:rPr>
          <w:t xml:space="preserve"> </w:t>
        </w:r>
        <w:r w:rsidR="00CA7169">
          <w:rPr>
            <w:color w:val="27314A"/>
            <w:spacing w:val="-2"/>
            <w:w w:val="105"/>
            <w:u w:val="single" w:color="27314A"/>
          </w:rPr>
          <w:t>ADVOCATES</w:t>
        </w:r>
      </w:hyperlink>
    </w:p>
    <w:p w14:paraId="3656B9AB" w14:textId="77777777" w:rsidR="00C47315" w:rsidRDefault="00C47315">
      <w:pPr>
        <w:pStyle w:val="BodyText"/>
        <w:spacing w:before="10"/>
        <w:rPr>
          <w:sz w:val="15"/>
        </w:rPr>
      </w:pPr>
    </w:p>
    <w:p w14:paraId="326FAE22" w14:textId="77777777" w:rsidR="00C47315" w:rsidRDefault="00F800C0">
      <w:pPr>
        <w:pStyle w:val="BodyText"/>
        <w:spacing w:before="95"/>
        <w:ind w:left="110"/>
      </w:pPr>
      <w:hyperlink w:anchor="_bookmark0" w:history="1">
        <w:r w:rsidR="00CA7169">
          <w:rPr>
            <w:color w:val="27314A"/>
            <w:w w:val="105"/>
            <w:u w:val="single" w:color="27314A"/>
          </w:rPr>
          <w:t>5306.501</w:t>
        </w:r>
        <w:r w:rsidR="00CA7169">
          <w:rPr>
            <w:color w:val="27314A"/>
            <w:spacing w:val="2"/>
            <w:w w:val="105"/>
            <w:u w:val="single" w:color="27314A"/>
          </w:rPr>
          <w:t xml:space="preserve"> </w:t>
        </w:r>
        <w:r w:rsidR="00CA7169">
          <w:rPr>
            <w:color w:val="27314A"/>
            <w:spacing w:val="-2"/>
            <w:w w:val="105"/>
            <w:u w:val="single" w:color="27314A"/>
          </w:rPr>
          <w:t>Requirement</w:t>
        </w:r>
      </w:hyperlink>
    </w:p>
    <w:p w14:paraId="45FB0818" w14:textId="77777777" w:rsidR="00C47315" w:rsidRDefault="00C47315">
      <w:pPr>
        <w:pStyle w:val="BodyText"/>
        <w:spacing w:before="9"/>
        <w:rPr>
          <w:sz w:val="15"/>
        </w:rPr>
      </w:pPr>
    </w:p>
    <w:p w14:paraId="4478FE95" w14:textId="77777777" w:rsidR="00C47315" w:rsidRDefault="00F800C0">
      <w:pPr>
        <w:pStyle w:val="BodyText"/>
        <w:spacing w:before="95"/>
        <w:ind w:left="110"/>
      </w:pPr>
      <w:hyperlink w:anchor="_bookmark0" w:history="1">
        <w:r w:rsidR="00CA7169">
          <w:rPr>
            <w:color w:val="27314A"/>
            <w:w w:val="105"/>
            <w:u w:val="single" w:color="27314A"/>
          </w:rPr>
          <w:t>5306.502</w:t>
        </w:r>
        <w:r w:rsidR="00CA7169">
          <w:rPr>
            <w:color w:val="27314A"/>
            <w:spacing w:val="10"/>
            <w:w w:val="105"/>
            <w:u w:val="single" w:color="27314A"/>
          </w:rPr>
          <w:t xml:space="preserve"> </w:t>
        </w:r>
        <w:r w:rsidR="00CA7169">
          <w:rPr>
            <w:color w:val="27314A"/>
            <w:w w:val="105"/>
            <w:u w:val="single" w:color="27314A"/>
          </w:rPr>
          <w:t>Duties</w:t>
        </w:r>
        <w:r w:rsidR="00CA7169">
          <w:rPr>
            <w:color w:val="27314A"/>
            <w:spacing w:val="11"/>
            <w:w w:val="105"/>
            <w:u w:val="single" w:color="27314A"/>
          </w:rPr>
          <w:t xml:space="preserve"> </w:t>
        </w:r>
        <w:r w:rsidR="00CA7169">
          <w:rPr>
            <w:color w:val="27314A"/>
            <w:w w:val="105"/>
            <w:u w:val="single" w:color="27314A"/>
          </w:rPr>
          <w:t>and</w:t>
        </w:r>
        <w:r w:rsidR="00CA7169">
          <w:rPr>
            <w:color w:val="27314A"/>
            <w:spacing w:val="11"/>
            <w:w w:val="105"/>
            <w:u w:val="single" w:color="27314A"/>
          </w:rPr>
          <w:t xml:space="preserve"> </w:t>
        </w:r>
        <w:r w:rsidR="00CA7169">
          <w:rPr>
            <w:color w:val="27314A"/>
            <w:spacing w:val="-2"/>
            <w:w w:val="105"/>
            <w:u w:val="single" w:color="27314A"/>
          </w:rPr>
          <w:t>Responsibilities</w:t>
        </w:r>
      </w:hyperlink>
    </w:p>
    <w:p w14:paraId="049F31CB" w14:textId="77777777" w:rsidR="00C47315" w:rsidRDefault="00C47315">
      <w:pPr>
        <w:pStyle w:val="BodyText"/>
        <w:rPr>
          <w:sz w:val="20"/>
        </w:rPr>
      </w:pPr>
    </w:p>
    <w:p w14:paraId="53128261" w14:textId="77777777" w:rsidR="00C47315" w:rsidRDefault="00C47315">
      <w:pPr>
        <w:pStyle w:val="BodyText"/>
        <w:spacing w:before="9"/>
        <w:rPr>
          <w:sz w:val="17"/>
        </w:rPr>
      </w:pPr>
    </w:p>
    <w:p w14:paraId="74A91163" w14:textId="77777777" w:rsidR="00C47315" w:rsidRDefault="00CA7169">
      <w:pPr>
        <w:pStyle w:val="Heading1"/>
        <w:spacing w:before="98" w:line="273" w:lineRule="auto"/>
        <w:rPr>
          <w:b/>
        </w:rPr>
      </w:pPr>
      <w:r>
        <w:rPr>
          <w:b/>
        </w:rPr>
        <w:t>Subpart</w:t>
      </w:r>
      <w:r>
        <w:rPr>
          <w:b/>
          <w:spacing w:val="-25"/>
        </w:rPr>
        <w:t xml:space="preserve"> </w:t>
      </w:r>
      <w:r>
        <w:rPr>
          <w:b/>
        </w:rPr>
        <w:t>5306.2</w:t>
      </w:r>
      <w:r>
        <w:rPr>
          <w:b/>
          <w:spacing w:val="-26"/>
        </w:rPr>
        <w:t xml:space="preserve"> </w:t>
      </w:r>
      <w:r>
        <w:rPr>
          <w:b/>
        </w:rPr>
        <w:t>-</w:t>
      </w:r>
      <w:r>
        <w:rPr>
          <w:b/>
          <w:spacing w:val="-25"/>
        </w:rPr>
        <w:t xml:space="preserve"> </w:t>
      </w:r>
      <w:r>
        <w:rPr>
          <w:b/>
        </w:rPr>
        <w:t>FULL</w:t>
      </w:r>
      <w:r>
        <w:rPr>
          <w:b/>
          <w:spacing w:val="-25"/>
        </w:rPr>
        <w:t xml:space="preserve"> </w:t>
      </w:r>
      <w:r>
        <w:rPr>
          <w:b/>
        </w:rPr>
        <w:t>AND</w:t>
      </w:r>
      <w:r>
        <w:rPr>
          <w:b/>
          <w:spacing w:val="-25"/>
        </w:rPr>
        <w:t xml:space="preserve"> </w:t>
      </w:r>
      <w:r>
        <w:rPr>
          <w:b/>
        </w:rPr>
        <w:t>OPEN</w:t>
      </w:r>
      <w:r>
        <w:rPr>
          <w:b/>
          <w:spacing w:val="-25"/>
        </w:rPr>
        <w:t xml:space="preserve"> </w:t>
      </w:r>
      <w:r>
        <w:rPr>
          <w:b/>
        </w:rPr>
        <w:t>COMPETITION</w:t>
      </w:r>
      <w:r>
        <w:rPr>
          <w:b/>
          <w:spacing w:val="-25"/>
        </w:rPr>
        <w:t xml:space="preserve"> </w:t>
      </w:r>
      <w:r>
        <w:rPr>
          <w:b/>
        </w:rPr>
        <w:t>AFTER EXCLUSION OF SOURCES</w:t>
      </w:r>
    </w:p>
    <w:p w14:paraId="62486C05" w14:textId="77777777" w:rsidR="00C47315" w:rsidRDefault="00C47315">
      <w:pPr>
        <w:pStyle w:val="BodyText"/>
        <w:spacing w:before="6"/>
        <w:rPr>
          <w:rFonts w:ascii="Bookman Old Style"/>
          <w:b/>
          <w:sz w:val="39"/>
        </w:rPr>
      </w:pPr>
    </w:p>
    <w:p w14:paraId="06202DAB" w14:textId="77777777" w:rsidR="00C47315" w:rsidRDefault="00CA7169">
      <w:pPr>
        <w:pStyle w:val="Heading2"/>
        <w:spacing w:before="0"/>
        <w:rPr>
          <w:b/>
        </w:rPr>
      </w:pPr>
      <w:r>
        <w:rPr>
          <w:b/>
        </w:rPr>
        <w:t>5306.202</w:t>
      </w:r>
      <w:r>
        <w:rPr>
          <w:b/>
          <w:spacing w:val="-14"/>
        </w:rPr>
        <w:t xml:space="preserve"> </w:t>
      </w:r>
      <w:r>
        <w:rPr>
          <w:b/>
        </w:rPr>
        <w:t>Establishing</w:t>
      </w:r>
      <w:r>
        <w:rPr>
          <w:b/>
          <w:spacing w:val="-13"/>
        </w:rPr>
        <w:t xml:space="preserve"> </w:t>
      </w:r>
      <w:r>
        <w:rPr>
          <w:b/>
        </w:rPr>
        <w:t>or</w:t>
      </w:r>
      <w:r>
        <w:rPr>
          <w:b/>
          <w:spacing w:val="-13"/>
        </w:rPr>
        <w:t xml:space="preserve"> </w:t>
      </w:r>
      <w:r>
        <w:rPr>
          <w:b/>
        </w:rPr>
        <w:t>Maintaining</w:t>
      </w:r>
      <w:r>
        <w:rPr>
          <w:b/>
          <w:spacing w:val="-13"/>
        </w:rPr>
        <w:t xml:space="preserve"> </w:t>
      </w:r>
      <w:r>
        <w:rPr>
          <w:b/>
        </w:rPr>
        <w:t>Alternative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Sources</w:t>
      </w:r>
    </w:p>
    <w:p w14:paraId="4101652C" w14:textId="77777777" w:rsidR="00C47315" w:rsidRDefault="00C47315">
      <w:pPr>
        <w:pStyle w:val="BodyText"/>
        <w:spacing w:before="4"/>
        <w:rPr>
          <w:rFonts w:ascii="Bookman Old Style"/>
          <w:b/>
          <w:sz w:val="42"/>
        </w:rPr>
      </w:pPr>
    </w:p>
    <w:p w14:paraId="31BA27D1" w14:textId="77777777" w:rsidR="00C47315" w:rsidRDefault="00CA7169">
      <w:pPr>
        <w:pStyle w:val="BodyText"/>
        <w:spacing w:line="271" w:lineRule="auto"/>
        <w:ind w:left="110" w:right="234"/>
      </w:pPr>
      <w:r>
        <w:rPr>
          <w:w w:val="105"/>
        </w:rPr>
        <w:t xml:space="preserve">(b)(1) The Life Cycle Sustainment Plan (LCSP)/Acquisition Strategy approval authority is authorized to sign and approve the Determination and Findings (D&amp;F) required by </w:t>
      </w:r>
      <w:hyperlink r:id="rId8" w:anchor="FAR_6_202">
        <w:r>
          <w:rPr>
            <w:color w:val="27314A"/>
            <w:w w:val="105"/>
            <w:u w:val="single" w:color="27314A"/>
          </w:rPr>
          <w:t>FAR 6.202(b)(1)</w:t>
        </w:r>
      </w:hyperlink>
      <w:r>
        <w:rPr>
          <w:w w:val="105"/>
        </w:rPr>
        <w:t>.</w:t>
      </w:r>
    </w:p>
    <w:p w14:paraId="4B99056E" w14:textId="77777777" w:rsidR="00C47315" w:rsidRDefault="00C47315">
      <w:pPr>
        <w:pStyle w:val="BodyText"/>
        <w:rPr>
          <w:sz w:val="26"/>
        </w:rPr>
      </w:pPr>
    </w:p>
    <w:p w14:paraId="178DA554" w14:textId="77777777" w:rsidR="00C47315" w:rsidRDefault="00CA7169">
      <w:pPr>
        <w:pStyle w:val="Heading1"/>
        <w:spacing w:before="203"/>
        <w:rPr>
          <w:b/>
        </w:rPr>
      </w:pPr>
      <w:r>
        <w:rPr>
          <w:b/>
        </w:rPr>
        <w:t>Subpart</w:t>
      </w:r>
      <w:r>
        <w:rPr>
          <w:b/>
          <w:spacing w:val="-24"/>
        </w:rPr>
        <w:t xml:space="preserve"> </w:t>
      </w:r>
      <w:r>
        <w:rPr>
          <w:b/>
        </w:rPr>
        <w:t>5306.3</w:t>
      </w:r>
      <w:r>
        <w:rPr>
          <w:b/>
          <w:spacing w:val="-24"/>
        </w:rPr>
        <w:t xml:space="preserve"> </w:t>
      </w:r>
      <w:r>
        <w:rPr>
          <w:b/>
        </w:rPr>
        <w:t>-</w:t>
      </w:r>
      <w:r>
        <w:rPr>
          <w:b/>
          <w:spacing w:val="-23"/>
        </w:rPr>
        <w:t xml:space="preserve"> </w:t>
      </w:r>
      <w:r>
        <w:rPr>
          <w:b/>
        </w:rPr>
        <w:t>OTHER</w:t>
      </w:r>
      <w:r>
        <w:rPr>
          <w:b/>
          <w:spacing w:val="-23"/>
        </w:rPr>
        <w:t xml:space="preserve"> </w:t>
      </w:r>
      <w:r>
        <w:rPr>
          <w:b/>
        </w:rPr>
        <w:t>THAN</w:t>
      </w:r>
      <w:r>
        <w:rPr>
          <w:b/>
          <w:spacing w:val="-23"/>
        </w:rPr>
        <w:t xml:space="preserve"> </w:t>
      </w:r>
      <w:r>
        <w:rPr>
          <w:b/>
        </w:rPr>
        <w:t>FULL</w:t>
      </w:r>
      <w:r>
        <w:rPr>
          <w:b/>
          <w:spacing w:val="-23"/>
        </w:rPr>
        <w:t xml:space="preserve"> </w:t>
      </w:r>
      <w:r>
        <w:rPr>
          <w:b/>
        </w:rPr>
        <w:t>AND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OPEN</w:t>
      </w:r>
    </w:p>
    <w:p w14:paraId="1299C43A" w14:textId="77777777" w:rsidR="00C47315" w:rsidRDefault="00C47315">
      <w:pPr>
        <w:sectPr w:rsidR="00C47315">
          <w:type w:val="continuous"/>
          <w:pgSz w:w="11910" w:h="16840"/>
          <w:pgMar w:top="840" w:right="740" w:bottom="280" w:left="740" w:header="720" w:footer="720" w:gutter="0"/>
          <w:cols w:space="720"/>
        </w:sectPr>
      </w:pPr>
    </w:p>
    <w:p w14:paraId="7149786E" w14:textId="77777777" w:rsidR="00C47315" w:rsidRDefault="00CA7169">
      <w:pPr>
        <w:spacing w:before="75"/>
        <w:ind w:left="110"/>
        <w:rPr>
          <w:rFonts w:ascii="Bookman Old Style"/>
          <w:b/>
          <w:sz w:val="33"/>
        </w:rPr>
      </w:pPr>
      <w:r>
        <w:rPr>
          <w:rFonts w:ascii="Bookman Old Style"/>
          <w:b/>
          <w:spacing w:val="-2"/>
          <w:sz w:val="33"/>
        </w:rPr>
        <w:lastRenderedPageBreak/>
        <w:t>COMPETITION</w:t>
      </w:r>
    </w:p>
    <w:p w14:paraId="4DDBEF00" w14:textId="77777777" w:rsidR="00C47315" w:rsidRDefault="00C47315">
      <w:pPr>
        <w:pStyle w:val="BodyText"/>
        <w:rPr>
          <w:rFonts w:ascii="Bookman Old Style"/>
          <w:b/>
          <w:sz w:val="44"/>
        </w:rPr>
      </w:pPr>
    </w:p>
    <w:p w14:paraId="22173C91" w14:textId="77777777" w:rsidR="00C47315" w:rsidRDefault="00CA7169">
      <w:pPr>
        <w:pStyle w:val="Heading2"/>
        <w:spacing w:before="0" w:line="280" w:lineRule="auto"/>
        <w:rPr>
          <w:b/>
        </w:rPr>
      </w:pPr>
      <w:r>
        <w:rPr>
          <w:b/>
        </w:rPr>
        <w:t>5306.302-1</w:t>
      </w:r>
      <w:r>
        <w:rPr>
          <w:b/>
          <w:spacing w:val="-6"/>
        </w:rPr>
        <w:t xml:space="preserve"> </w:t>
      </w:r>
      <w:r>
        <w:rPr>
          <w:b/>
        </w:rPr>
        <w:t>Only</w:t>
      </w:r>
      <w:r>
        <w:rPr>
          <w:b/>
          <w:spacing w:val="-6"/>
        </w:rPr>
        <w:t xml:space="preserve"> </w:t>
      </w:r>
      <w:r>
        <w:rPr>
          <w:b/>
        </w:rPr>
        <w:t>One</w:t>
      </w:r>
      <w:r>
        <w:rPr>
          <w:b/>
          <w:spacing w:val="-6"/>
        </w:rPr>
        <w:t xml:space="preserve"> </w:t>
      </w:r>
      <w:r>
        <w:rPr>
          <w:b/>
        </w:rPr>
        <w:t>Responsible</w:t>
      </w:r>
      <w:r>
        <w:rPr>
          <w:b/>
          <w:spacing w:val="-6"/>
        </w:rPr>
        <w:t xml:space="preserve"> </w:t>
      </w:r>
      <w:r>
        <w:rPr>
          <w:b/>
        </w:rPr>
        <w:t>Source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No</w:t>
      </w:r>
      <w:r>
        <w:rPr>
          <w:b/>
          <w:spacing w:val="-6"/>
        </w:rPr>
        <w:t xml:space="preserve"> </w:t>
      </w:r>
      <w:r>
        <w:rPr>
          <w:b/>
        </w:rPr>
        <w:t>Other</w:t>
      </w:r>
      <w:r>
        <w:rPr>
          <w:b/>
          <w:spacing w:val="-6"/>
        </w:rPr>
        <w:t xml:space="preserve"> </w:t>
      </w:r>
      <w:r>
        <w:rPr>
          <w:b/>
        </w:rPr>
        <w:t>Supplies</w:t>
      </w:r>
      <w:r>
        <w:rPr>
          <w:b/>
          <w:spacing w:val="-6"/>
        </w:rPr>
        <w:t xml:space="preserve"> </w:t>
      </w:r>
      <w:r>
        <w:rPr>
          <w:b/>
        </w:rPr>
        <w:t>or</w:t>
      </w:r>
      <w:r>
        <w:rPr>
          <w:b/>
          <w:spacing w:val="-6"/>
        </w:rPr>
        <w:t xml:space="preserve"> </w:t>
      </w:r>
      <w:r>
        <w:rPr>
          <w:b/>
        </w:rPr>
        <w:t>Services Will Satisfy Agency Requirements</w:t>
      </w:r>
    </w:p>
    <w:p w14:paraId="3461D779" w14:textId="77777777" w:rsidR="00C47315" w:rsidRDefault="00C47315">
      <w:pPr>
        <w:pStyle w:val="BodyText"/>
        <w:spacing w:before="3"/>
        <w:rPr>
          <w:rFonts w:ascii="Bookman Old Style"/>
          <w:b/>
          <w:sz w:val="38"/>
        </w:rPr>
      </w:pPr>
    </w:p>
    <w:p w14:paraId="410D6FB2" w14:textId="77777777" w:rsidR="00C47315" w:rsidRDefault="00CA7169">
      <w:pPr>
        <w:pStyle w:val="BodyText"/>
        <w:ind w:left="110"/>
      </w:pPr>
      <w:r>
        <w:t>(a)(2)(i)</w:t>
      </w:r>
      <w:r>
        <w:rPr>
          <w:i/>
        </w:rPr>
        <w:t>(1)</w:t>
      </w:r>
      <w:r>
        <w:rPr>
          <w:i/>
          <w:spacing w:val="14"/>
        </w:rPr>
        <w:t xml:space="preserve"> </w:t>
      </w:r>
      <w:r>
        <w:t>See</w:t>
      </w:r>
      <w:r>
        <w:rPr>
          <w:spacing w:val="15"/>
        </w:rPr>
        <w:t xml:space="preserve"> </w:t>
      </w:r>
      <w:hyperlink r:id="rId9" w:anchor="DAFFARS_MP5301_601">
        <w:r>
          <w:rPr>
            <w:color w:val="27314A"/>
            <w:spacing w:val="-2"/>
            <w:u w:val="single" w:color="27314A"/>
          </w:rPr>
          <w:t>MP5301.601(a)(i)</w:t>
        </w:r>
      </w:hyperlink>
      <w:r>
        <w:rPr>
          <w:spacing w:val="-2"/>
        </w:rPr>
        <w:t>.</w:t>
      </w:r>
    </w:p>
    <w:p w14:paraId="3CF2D8B6" w14:textId="77777777" w:rsidR="00C47315" w:rsidRDefault="00C47315">
      <w:pPr>
        <w:pStyle w:val="BodyText"/>
        <w:spacing w:before="11"/>
        <w:rPr>
          <w:sz w:val="23"/>
        </w:rPr>
      </w:pPr>
    </w:p>
    <w:p w14:paraId="21ADBA34" w14:textId="77777777" w:rsidR="00C47315" w:rsidRDefault="00CA7169">
      <w:pPr>
        <w:pStyle w:val="BodyText"/>
        <w:ind w:left="110"/>
      </w:pPr>
      <w:r>
        <w:rPr>
          <w:w w:val="105"/>
        </w:rPr>
        <w:t>(d)</w:t>
      </w:r>
      <w:r>
        <w:rPr>
          <w:spacing w:val="11"/>
          <w:w w:val="105"/>
        </w:rPr>
        <w:t xml:space="preserve"> </w:t>
      </w:r>
      <w:r>
        <w:rPr>
          <w:w w:val="105"/>
        </w:rPr>
        <w:t>See</w:t>
      </w:r>
      <w:r>
        <w:rPr>
          <w:spacing w:val="11"/>
          <w:w w:val="105"/>
        </w:rPr>
        <w:t xml:space="preserve"> </w:t>
      </w:r>
      <w:hyperlink r:id="rId10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0FB78278" w14:textId="77777777" w:rsidR="00C47315" w:rsidRDefault="00C47315">
      <w:pPr>
        <w:pStyle w:val="BodyText"/>
        <w:rPr>
          <w:sz w:val="26"/>
        </w:rPr>
      </w:pPr>
    </w:p>
    <w:p w14:paraId="523029B6" w14:textId="77777777" w:rsidR="00C47315" w:rsidRDefault="00CA7169">
      <w:pPr>
        <w:pStyle w:val="Heading2"/>
        <w:spacing w:before="203"/>
        <w:rPr>
          <w:b/>
        </w:rPr>
      </w:pPr>
      <w:r>
        <w:rPr>
          <w:b/>
        </w:rPr>
        <w:t>5306.302-2</w:t>
      </w:r>
      <w:r>
        <w:rPr>
          <w:b/>
          <w:spacing w:val="-3"/>
        </w:rPr>
        <w:t xml:space="preserve"> </w:t>
      </w:r>
      <w:r>
        <w:rPr>
          <w:b/>
        </w:rPr>
        <w:t>Unusual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Compelling</w:t>
      </w:r>
      <w:r>
        <w:rPr>
          <w:b/>
          <w:spacing w:val="-2"/>
        </w:rPr>
        <w:t xml:space="preserve"> Urgency</w:t>
      </w:r>
    </w:p>
    <w:p w14:paraId="1FC39945" w14:textId="77777777" w:rsidR="00C47315" w:rsidRDefault="00C47315">
      <w:pPr>
        <w:pStyle w:val="BodyText"/>
        <w:spacing w:before="4"/>
        <w:rPr>
          <w:rFonts w:ascii="Bookman Old Style"/>
          <w:b/>
          <w:sz w:val="42"/>
        </w:rPr>
      </w:pPr>
    </w:p>
    <w:p w14:paraId="206DF81B" w14:textId="77777777" w:rsidR="00C47315" w:rsidRDefault="00CA7169">
      <w:pPr>
        <w:pStyle w:val="BodyText"/>
        <w:spacing w:before="1" w:line="271" w:lineRule="auto"/>
        <w:ind w:left="110"/>
      </w:pPr>
      <w:r>
        <w:rPr>
          <w:w w:val="105"/>
        </w:rPr>
        <w:t>(c)(1) Contracting officers must notify their SCO and cognizant HCA as soon as practicable when</w:t>
      </w:r>
      <w:r>
        <w:rPr>
          <w:spacing w:val="80"/>
          <w:w w:val="105"/>
        </w:rPr>
        <w:t xml:space="preserve"> </w:t>
      </w:r>
      <w:r>
        <w:rPr>
          <w:w w:val="105"/>
        </w:rPr>
        <w:t>contemplating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use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authority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J&amp;A</w:t>
      </w:r>
      <w:r>
        <w:rPr>
          <w:spacing w:val="30"/>
          <w:w w:val="105"/>
        </w:rPr>
        <w:t xml:space="preserve"> </w:t>
      </w:r>
      <w:r>
        <w:rPr>
          <w:w w:val="105"/>
        </w:rPr>
        <w:t>requiring</w:t>
      </w:r>
      <w:r>
        <w:rPr>
          <w:spacing w:val="30"/>
          <w:w w:val="105"/>
        </w:rPr>
        <w:t xml:space="preserve"> </w:t>
      </w:r>
      <w:r>
        <w:rPr>
          <w:w w:val="105"/>
        </w:rPr>
        <w:t>SAF/AQ</w:t>
      </w:r>
      <w:r>
        <w:rPr>
          <w:spacing w:val="30"/>
          <w:w w:val="105"/>
        </w:rPr>
        <w:t xml:space="preserve"> </w:t>
      </w:r>
      <w:r>
        <w:rPr>
          <w:w w:val="105"/>
        </w:rPr>
        <w:t>or</w:t>
      </w:r>
      <w:r>
        <w:rPr>
          <w:spacing w:val="30"/>
          <w:w w:val="105"/>
        </w:rPr>
        <w:t xml:space="preserve"> </w:t>
      </w:r>
      <w:r>
        <w:rPr>
          <w:w w:val="105"/>
        </w:rPr>
        <w:t>SAF/SQ</w:t>
      </w:r>
      <w:r>
        <w:rPr>
          <w:spacing w:val="30"/>
          <w:w w:val="105"/>
        </w:rPr>
        <w:t xml:space="preserve"> </w:t>
      </w:r>
      <w:r>
        <w:rPr>
          <w:w w:val="105"/>
        </w:rPr>
        <w:t>approval.</w:t>
      </w:r>
    </w:p>
    <w:p w14:paraId="0562CB0E" w14:textId="77777777" w:rsidR="00C47315" w:rsidRDefault="00C47315">
      <w:pPr>
        <w:pStyle w:val="BodyText"/>
        <w:spacing w:before="1"/>
        <w:rPr>
          <w:sz w:val="21"/>
        </w:rPr>
      </w:pPr>
    </w:p>
    <w:p w14:paraId="1E96EA9E" w14:textId="77777777" w:rsidR="00C47315" w:rsidRDefault="00CA7169">
      <w:pPr>
        <w:pStyle w:val="BodyText"/>
        <w:spacing w:line="271" w:lineRule="auto"/>
        <w:ind w:left="110" w:right="234"/>
      </w:pPr>
      <w:r>
        <w:rPr>
          <w:w w:val="105"/>
        </w:rPr>
        <w:t>(d)(1)(ii) The authority to make this determination for the DAF is the SCO or the J&amp;A approval authority, whichever is higher. This authority may not be further delegated.</w:t>
      </w:r>
    </w:p>
    <w:p w14:paraId="34CE0A41" w14:textId="77777777" w:rsidR="00C47315" w:rsidRDefault="00C47315">
      <w:pPr>
        <w:pStyle w:val="BodyText"/>
        <w:rPr>
          <w:sz w:val="26"/>
        </w:rPr>
      </w:pPr>
    </w:p>
    <w:p w14:paraId="168120E4" w14:textId="77777777" w:rsidR="00C47315" w:rsidRDefault="00CA7169">
      <w:pPr>
        <w:pStyle w:val="Heading2"/>
        <w:rPr>
          <w:b/>
        </w:rPr>
      </w:pPr>
      <w:r>
        <w:rPr>
          <w:b/>
        </w:rPr>
        <w:t>5306.302-4</w:t>
      </w:r>
      <w:r>
        <w:rPr>
          <w:b/>
          <w:spacing w:val="-20"/>
        </w:rPr>
        <w:t xml:space="preserve"> </w:t>
      </w:r>
      <w:r>
        <w:rPr>
          <w:b/>
        </w:rPr>
        <w:t>International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Agreement</w:t>
      </w:r>
    </w:p>
    <w:p w14:paraId="62EBF3C5" w14:textId="77777777" w:rsidR="00C47315" w:rsidRDefault="00C47315">
      <w:pPr>
        <w:pStyle w:val="BodyText"/>
        <w:spacing w:before="4"/>
        <w:rPr>
          <w:rFonts w:ascii="Bookman Old Style"/>
          <w:b/>
          <w:sz w:val="42"/>
        </w:rPr>
      </w:pPr>
    </w:p>
    <w:p w14:paraId="3F6412A0" w14:textId="77777777" w:rsidR="00C47315" w:rsidRDefault="00CA7169">
      <w:pPr>
        <w:pStyle w:val="BodyText"/>
        <w:spacing w:line="271" w:lineRule="auto"/>
        <w:ind w:left="110" w:right="125"/>
      </w:pPr>
      <w:r>
        <w:rPr>
          <w:w w:val="105"/>
        </w:rPr>
        <w:t>(c)</w:t>
      </w:r>
      <w:r>
        <w:rPr>
          <w:spacing w:val="40"/>
          <w:w w:val="105"/>
        </w:rPr>
        <w:t xml:space="preserve"> </w:t>
      </w:r>
      <w:r>
        <w:rPr>
          <w:i/>
          <w:w w:val="105"/>
        </w:rPr>
        <w:t>Limitations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hyperlink r:id="rId11">
        <w:r>
          <w:rPr>
            <w:i/>
            <w:color w:val="27314A"/>
            <w:w w:val="105"/>
            <w:u w:val="single" w:color="27314A"/>
          </w:rPr>
          <w:t>International</w:t>
        </w:r>
        <w:r>
          <w:rPr>
            <w:i/>
            <w:color w:val="27314A"/>
            <w:spacing w:val="40"/>
            <w:w w:val="105"/>
            <w:u w:val="single" w:color="27314A"/>
          </w:rPr>
          <w:t xml:space="preserve"> </w:t>
        </w:r>
        <w:r>
          <w:rPr>
            <w:i/>
            <w:color w:val="27314A"/>
            <w:w w:val="105"/>
            <w:u w:val="single" w:color="27314A"/>
          </w:rPr>
          <w:t>Agreement</w:t>
        </w:r>
        <w:r>
          <w:rPr>
            <w:i/>
            <w:color w:val="27314A"/>
            <w:spacing w:val="40"/>
            <w:w w:val="105"/>
            <w:u w:val="single" w:color="27314A"/>
          </w:rPr>
          <w:t xml:space="preserve"> </w:t>
        </w:r>
        <w:r>
          <w:rPr>
            <w:i/>
            <w:color w:val="27314A"/>
            <w:w w:val="105"/>
            <w:u w:val="single" w:color="27314A"/>
          </w:rPr>
          <w:t>Competitive</w:t>
        </w:r>
        <w:r>
          <w:rPr>
            <w:i/>
            <w:color w:val="27314A"/>
            <w:spacing w:val="40"/>
            <w:w w:val="105"/>
            <w:u w:val="single" w:color="27314A"/>
          </w:rPr>
          <w:t xml:space="preserve"> </w:t>
        </w:r>
        <w:r>
          <w:rPr>
            <w:i/>
            <w:color w:val="27314A"/>
            <w:w w:val="105"/>
            <w:u w:val="single" w:color="27314A"/>
          </w:rPr>
          <w:t>Restrictio</w:t>
        </w:r>
      </w:hyperlink>
      <w:r>
        <w:rPr>
          <w:i/>
          <w:color w:val="27314A"/>
          <w:w w:val="105"/>
          <w:u w:val="single" w:color="27314A"/>
        </w:rPr>
        <w:t>n</w:t>
      </w:r>
      <w:r>
        <w:rPr>
          <w:i/>
          <w:color w:val="27314A"/>
          <w:spacing w:val="40"/>
          <w:w w:val="105"/>
          <w:u w:val="single" w:color="27314A"/>
        </w:rPr>
        <w:t xml:space="preserve"> </w:t>
      </w:r>
      <w:hyperlink r:id="rId12">
        <w:r>
          <w:rPr>
            <w:color w:val="27314A"/>
            <w:w w:val="105"/>
            <w:u w:val="single" w:color="27314A"/>
          </w:rPr>
          <w:t>(IACR)</w:t>
        </w:r>
      </w:hyperlink>
      <w:r>
        <w:rPr>
          <w:color w:val="27314A"/>
          <w:spacing w:val="40"/>
          <w:w w:val="105"/>
        </w:rPr>
        <w:t xml:space="preserve"> </w:t>
      </w:r>
      <w:r>
        <w:rPr>
          <w:w w:val="105"/>
        </w:rPr>
        <w:t>must</w:t>
      </w:r>
      <w:r>
        <w:rPr>
          <w:spacing w:val="40"/>
          <w:w w:val="105"/>
        </w:rPr>
        <w:t xml:space="preserve"> </w:t>
      </w:r>
      <w:r>
        <w:rPr>
          <w:w w:val="105"/>
        </w:rPr>
        <w:t>be</w:t>
      </w:r>
      <w:r>
        <w:rPr>
          <w:spacing w:val="40"/>
          <w:w w:val="105"/>
        </w:rPr>
        <w:t xml:space="preserve"> </w:t>
      </w:r>
      <w:r>
        <w:rPr>
          <w:w w:val="105"/>
        </w:rPr>
        <w:t>used</w:t>
      </w:r>
      <w:r>
        <w:rPr>
          <w:spacing w:val="40"/>
          <w:w w:val="105"/>
        </w:rPr>
        <w:t xml:space="preserve"> </w:t>
      </w:r>
      <w:r>
        <w:rPr>
          <w:w w:val="105"/>
        </w:rPr>
        <w:t>when</w:t>
      </w:r>
      <w:r>
        <w:rPr>
          <w:spacing w:val="40"/>
          <w:w w:val="105"/>
        </w:rPr>
        <w:t xml:space="preserve"> </w:t>
      </w:r>
      <w:r>
        <w:rPr>
          <w:w w:val="105"/>
        </w:rPr>
        <w:t>the terms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document</w:t>
      </w:r>
      <w:r>
        <w:rPr>
          <w:spacing w:val="25"/>
          <w:w w:val="105"/>
        </w:rPr>
        <w:t xml:space="preserve"> </w:t>
      </w:r>
      <w:r>
        <w:rPr>
          <w:w w:val="105"/>
        </w:rPr>
        <w:t>referred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hyperlink r:id="rId13" w:anchor="DFARS-206.302-4">
        <w:r>
          <w:rPr>
            <w:color w:val="27314A"/>
            <w:w w:val="105"/>
            <w:u w:val="single" w:color="27314A"/>
          </w:rPr>
          <w:t>DFARS</w:t>
        </w:r>
        <w:r>
          <w:rPr>
            <w:color w:val="27314A"/>
            <w:spacing w:val="25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206.302-4(c)</w:t>
        </w:r>
      </w:hyperlink>
      <w:r>
        <w:rPr>
          <w:color w:val="27314A"/>
          <w:spacing w:val="25"/>
          <w:w w:val="105"/>
        </w:rPr>
        <w:t xml:space="preserve"> </w:t>
      </w:r>
      <w:r>
        <w:rPr>
          <w:w w:val="105"/>
        </w:rPr>
        <w:t>have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effect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requiring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use</w:t>
      </w:r>
      <w:r>
        <w:rPr>
          <w:spacing w:val="25"/>
          <w:w w:val="105"/>
        </w:rPr>
        <w:t xml:space="preserve"> </w:t>
      </w:r>
      <w:r>
        <w:rPr>
          <w:w w:val="105"/>
        </w:rPr>
        <w:t>of other than competitive procedures, even if the agreement, treaty, or written direction does not</w:t>
      </w:r>
      <w:r>
        <w:rPr>
          <w:spacing w:val="40"/>
          <w:w w:val="105"/>
        </w:rPr>
        <w:t xml:space="preserve"> </w:t>
      </w:r>
      <w:r>
        <w:rPr>
          <w:w w:val="105"/>
        </w:rPr>
        <w:t>specifically name a particular source or sources. The contracting officer is authorized to prepare the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IACR (see </w:t>
      </w:r>
      <w:hyperlink r:id="rId14" w:anchor="DAFFARS_MP5301_601">
        <w:r>
          <w:rPr>
            <w:color w:val="27314A"/>
            <w:w w:val="105"/>
            <w:u w:val="single" w:color="27314A"/>
          </w:rPr>
          <w:t>MP5301.601(a)(i)</w:t>
        </w:r>
      </w:hyperlink>
      <w:r>
        <w:rPr>
          <w:w w:val="105"/>
        </w:rPr>
        <w:t>). The contracting officer must include the IACR and a copy of the</w:t>
      </w:r>
      <w:r>
        <w:rPr>
          <w:spacing w:val="40"/>
          <w:w w:val="105"/>
        </w:rPr>
        <w:t xml:space="preserve"> </w:t>
      </w:r>
      <w:r>
        <w:rPr>
          <w:w w:val="105"/>
        </w:rPr>
        <w:t>associated</w:t>
      </w:r>
      <w:r>
        <w:rPr>
          <w:spacing w:val="40"/>
          <w:w w:val="105"/>
        </w:rPr>
        <w:t xml:space="preserve"> </w:t>
      </w:r>
      <w:r>
        <w:rPr>
          <w:i/>
          <w:w w:val="105"/>
        </w:rPr>
        <w:t>Letter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Offer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Acceptance</w:t>
      </w:r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once</w:t>
      </w:r>
      <w:r>
        <w:rPr>
          <w:spacing w:val="40"/>
          <w:w w:val="105"/>
        </w:rPr>
        <w:t xml:space="preserve"> </w:t>
      </w:r>
      <w:r>
        <w:rPr>
          <w:w w:val="105"/>
        </w:rPr>
        <w:t>completed,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contract</w:t>
      </w:r>
      <w:r>
        <w:rPr>
          <w:spacing w:val="40"/>
          <w:w w:val="105"/>
        </w:rPr>
        <w:t xml:space="preserve"> </w:t>
      </w:r>
      <w:r>
        <w:rPr>
          <w:w w:val="105"/>
        </w:rPr>
        <w:t>file.</w:t>
      </w:r>
    </w:p>
    <w:p w14:paraId="6D98A12B" w14:textId="77777777" w:rsidR="00C47315" w:rsidRDefault="00C47315">
      <w:pPr>
        <w:pStyle w:val="BodyText"/>
        <w:rPr>
          <w:sz w:val="26"/>
        </w:rPr>
      </w:pPr>
    </w:p>
    <w:p w14:paraId="4EDB8746" w14:textId="77777777" w:rsidR="00C47315" w:rsidRDefault="00CA7169">
      <w:pPr>
        <w:pStyle w:val="Heading2"/>
        <w:spacing w:before="173"/>
        <w:rPr>
          <w:b/>
        </w:rPr>
      </w:pPr>
      <w:bookmarkStart w:id="5" w:name="_Hlk160103172"/>
      <w:r>
        <w:rPr>
          <w:b/>
          <w:spacing w:val="-2"/>
        </w:rPr>
        <w:t>5306.303-1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Requirements</w:t>
      </w:r>
    </w:p>
    <w:p w14:paraId="2946DB82" w14:textId="77777777" w:rsidR="00C47315" w:rsidRDefault="00C47315">
      <w:pPr>
        <w:pStyle w:val="BodyText"/>
        <w:spacing w:before="4"/>
        <w:rPr>
          <w:rFonts w:ascii="Bookman Old Style"/>
          <w:b/>
          <w:sz w:val="42"/>
        </w:rPr>
      </w:pPr>
    </w:p>
    <w:p w14:paraId="10F192A2" w14:textId="46A1639A" w:rsidR="00C47315" w:rsidRPr="00BE59A0" w:rsidRDefault="00CA7169">
      <w:pPr>
        <w:pStyle w:val="ListParagraph"/>
        <w:numPr>
          <w:ilvl w:val="0"/>
          <w:numId w:val="6"/>
        </w:numPr>
        <w:tabs>
          <w:tab w:val="left" w:pos="442"/>
        </w:tabs>
        <w:spacing w:line="271" w:lineRule="auto"/>
        <w:ind w:right="851" w:firstLine="0"/>
        <w:jc w:val="both"/>
      </w:pPr>
      <w:r>
        <w:rPr>
          <w:w w:val="105"/>
        </w:rPr>
        <w:t xml:space="preserve">Solicitations for other than full and open competition may be released prior to justification approval, except as set forth in </w:t>
      </w:r>
      <w:hyperlink r:id="rId15" w:anchor="FAR_6_305">
        <w:r>
          <w:rPr>
            <w:color w:val="27314A"/>
            <w:w w:val="105"/>
            <w:u w:val="single" w:color="27314A"/>
          </w:rPr>
          <w:t>FAR 6.305(c)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and</w:t>
      </w:r>
      <w:r w:rsidR="00FF2FEF">
        <w:rPr>
          <w:w w:val="105"/>
        </w:rPr>
        <w:t xml:space="preserve"> </w:t>
      </w:r>
      <w:del w:id="6" w:author="STEVENS, KAREN M CIV USAF HAF SAF/AQCP" w:date="2024-03-06T10:27:00Z">
        <w:r w:rsidR="00FF2FEF" w:rsidDel="00FF2FEF">
          <w:rPr>
            <w:w w:val="105"/>
          </w:rPr>
          <w:delText>the asterisked paragraph below the table at 5306.304 Approval of the Justification</w:delText>
        </w:r>
      </w:del>
      <w:ins w:id="7" w:author="STEVENS, KAREN M CIV USAF HAF SAF/AQCP" w:date="2024-03-06T10:28:00Z">
        <w:r w:rsidR="00FF2FEF">
          <w:rPr>
            <w:color w:val="27314A"/>
            <w:w w:val="105"/>
            <w:u w:val="single" w:color="27314A"/>
          </w:rPr>
          <w:t xml:space="preserve">5306.304(a)(4) </w:t>
        </w:r>
        <w:r w:rsidR="00FF2FEF">
          <w:rPr>
            <w:w w:val="105"/>
          </w:rPr>
          <w:t>for actions exceeding $100M</w:t>
        </w:r>
      </w:ins>
      <w:r>
        <w:rPr>
          <w:w w:val="105"/>
        </w:rPr>
        <w:t>.</w:t>
      </w:r>
    </w:p>
    <w:p w14:paraId="211E69C5" w14:textId="77777777" w:rsidR="00BE59A0" w:rsidRPr="00DC7209" w:rsidRDefault="00BE59A0" w:rsidP="00BE59A0">
      <w:pPr>
        <w:pStyle w:val="ListParagraph"/>
        <w:tabs>
          <w:tab w:val="left" w:pos="442"/>
        </w:tabs>
        <w:spacing w:line="271" w:lineRule="auto"/>
        <w:ind w:right="851"/>
        <w:jc w:val="both"/>
        <w:rPr>
          <w:ins w:id="8" w:author="STEVENS, KAREN M CIV USAF HAF SAF/AQCP" w:date="2024-02-29T11:22:00Z"/>
        </w:rPr>
      </w:pPr>
    </w:p>
    <w:p w14:paraId="054B2F1A" w14:textId="7EA522C0" w:rsidR="00DC7209" w:rsidRDefault="00ED2082" w:rsidP="00237EA7">
      <w:pPr>
        <w:pStyle w:val="ListParagraph"/>
        <w:numPr>
          <w:ilvl w:val="0"/>
          <w:numId w:val="7"/>
        </w:numPr>
        <w:tabs>
          <w:tab w:val="left" w:pos="442"/>
        </w:tabs>
        <w:spacing w:line="271" w:lineRule="auto"/>
        <w:ind w:right="851" w:hanging="20"/>
        <w:rPr>
          <w:ins w:id="9" w:author="STEVENS, KAREN M CIV USAF HAF SAF/AQCP" w:date="2024-02-29T12:23:00Z"/>
          <w:w w:val="105"/>
        </w:rPr>
      </w:pPr>
      <w:ins w:id="10" w:author="STEVENS, KAREN M CIV USAF HAF SAF/AQCP" w:date="2024-02-29T11:43:00Z">
        <w:r>
          <w:t xml:space="preserve">A justification </w:t>
        </w:r>
        <w:r w:rsidRPr="00237EA7">
          <w:rPr>
            <w:w w:val="105"/>
          </w:rPr>
          <w:t xml:space="preserve">approved on a class basis authorizes </w:t>
        </w:r>
      </w:ins>
      <w:ins w:id="11" w:author="STEVENS, KAREN M CIV USAF HAF SAF/AQCP" w:date="2024-02-29T12:17:00Z">
        <w:r w:rsidR="00237EA7" w:rsidRPr="00237EA7">
          <w:rPr>
            <w:w w:val="105"/>
          </w:rPr>
          <w:t xml:space="preserve">the award of two or more contract actions using other than full and open </w:t>
        </w:r>
      </w:ins>
      <w:ins w:id="12" w:author="STEVENS, KAREN M CIV USAF HAF SAF/AQCP" w:date="2024-02-29T12:18:00Z">
        <w:r w:rsidR="00237EA7" w:rsidRPr="00237EA7">
          <w:rPr>
            <w:w w:val="105"/>
          </w:rPr>
          <w:t>competition</w:t>
        </w:r>
      </w:ins>
      <w:ins w:id="13" w:author="STEVENS, KAREN M CIV USAF HAF SAF/AQCP" w:date="2024-02-29T12:17:00Z">
        <w:r w:rsidR="00237EA7" w:rsidRPr="00237EA7">
          <w:rPr>
            <w:w w:val="105"/>
          </w:rPr>
          <w:t>.</w:t>
        </w:r>
      </w:ins>
      <w:ins w:id="14" w:author="STEVENS, KAREN M CIV USAF HAF SAF/AQCP" w:date="2024-02-29T12:20:00Z">
        <w:r w:rsidR="00237EA7">
          <w:rPr>
            <w:w w:val="105"/>
          </w:rPr>
          <w:t xml:space="preserve"> A class justification may encompass identified contract actions for the same or integrally related supplies or services or other contract actions that require essentially identical justification.</w:t>
        </w:r>
      </w:ins>
      <w:ins w:id="15" w:author="STEVENS, KAREN M CIV USAF HAF SAF/AQCP" w:date="2024-02-29T12:22:00Z">
        <w:r w:rsidR="00D833BE">
          <w:rPr>
            <w:w w:val="105"/>
          </w:rPr>
          <w:t xml:space="preserve"> A justification made on a class basis</w:t>
        </w:r>
      </w:ins>
      <w:ins w:id="16" w:author="STEVENS, KAREN M CIV USAF HAF SAF/AQCP" w:date="2024-02-29T12:23:00Z">
        <w:r w:rsidR="00D833BE">
          <w:rPr>
            <w:w w:val="105"/>
          </w:rPr>
          <w:t>—</w:t>
        </w:r>
      </w:ins>
    </w:p>
    <w:p w14:paraId="569C0BDA" w14:textId="1873CA4B" w:rsidR="00D833BE" w:rsidRDefault="00D833BE" w:rsidP="00D833BE">
      <w:pPr>
        <w:pStyle w:val="ListParagraph"/>
        <w:numPr>
          <w:ilvl w:val="1"/>
          <w:numId w:val="7"/>
        </w:numPr>
        <w:tabs>
          <w:tab w:val="left" w:pos="442"/>
        </w:tabs>
        <w:spacing w:line="271" w:lineRule="auto"/>
        <w:ind w:right="851"/>
        <w:rPr>
          <w:ins w:id="17" w:author="STEVENS, KAREN M CIV USAF HAF SAF/AQCP" w:date="2024-02-29T12:25:00Z"/>
          <w:w w:val="105"/>
        </w:rPr>
      </w:pPr>
      <w:ins w:id="18" w:author="STEVENS, KAREN M CIV USAF HAF SAF/AQCP" w:date="2024-02-29T12:26:00Z">
        <w:r>
          <w:rPr>
            <w:w w:val="105"/>
          </w:rPr>
          <w:t>May cover one or more contractors</w:t>
        </w:r>
      </w:ins>
      <w:ins w:id="19" w:author="STEVENS, KAREN M CIV USAF HAF SAF/AQCP" w:date="2024-02-29T12:25:00Z">
        <w:r>
          <w:rPr>
            <w:w w:val="105"/>
          </w:rPr>
          <w:t>;</w:t>
        </w:r>
      </w:ins>
    </w:p>
    <w:p w14:paraId="15CE160B" w14:textId="5B28235D" w:rsidR="00D833BE" w:rsidRDefault="00D833BE" w:rsidP="00D833BE">
      <w:pPr>
        <w:pStyle w:val="ListParagraph"/>
        <w:numPr>
          <w:ilvl w:val="1"/>
          <w:numId w:val="7"/>
        </w:numPr>
        <w:tabs>
          <w:tab w:val="left" w:pos="442"/>
        </w:tabs>
        <w:spacing w:line="271" w:lineRule="auto"/>
        <w:ind w:right="851"/>
        <w:rPr>
          <w:ins w:id="20" w:author="STEVENS, KAREN M CIV USAF HAF SAF/AQCP" w:date="2024-02-29T12:28:00Z"/>
          <w:w w:val="105"/>
        </w:rPr>
      </w:pPr>
      <w:ins w:id="21" w:author="STEVENS, KAREN M CIV USAF HAF SAF/AQCP" w:date="2024-02-29T12:25:00Z">
        <w:r>
          <w:rPr>
            <w:w w:val="105"/>
          </w:rPr>
          <w:t>May cover contract</w:t>
        </w:r>
      </w:ins>
      <w:ins w:id="22" w:author="STEVENS, KAREN M CIV USAF HAF SAF/AQCP" w:date="2024-02-29T12:27:00Z">
        <w:r w:rsidR="0031518F">
          <w:rPr>
            <w:w w:val="105"/>
          </w:rPr>
          <w:t xml:space="preserve">s for requirements to be awarded in successive fiscal years, provided that the requirements </w:t>
        </w:r>
      </w:ins>
      <w:ins w:id="23" w:author="STEVENS, KAREN M CIV USAF HAF SAF/AQCP" w:date="2024-02-29T12:28:00Z">
        <w:r w:rsidR="0031518F">
          <w:rPr>
            <w:w w:val="105"/>
          </w:rPr>
          <w:t>and quantities are included in the justification, and the costs have been specifically identified;</w:t>
        </w:r>
      </w:ins>
    </w:p>
    <w:p w14:paraId="08CEC265" w14:textId="7490DE42" w:rsidR="0031518F" w:rsidRDefault="004E5FE5" w:rsidP="00D833BE">
      <w:pPr>
        <w:pStyle w:val="ListParagraph"/>
        <w:numPr>
          <w:ilvl w:val="1"/>
          <w:numId w:val="7"/>
        </w:numPr>
        <w:tabs>
          <w:tab w:val="left" w:pos="442"/>
        </w:tabs>
        <w:spacing w:line="271" w:lineRule="auto"/>
        <w:ind w:right="851"/>
        <w:rPr>
          <w:ins w:id="24" w:author="STEVENS, KAREN M CIV USAF HAF SAF/AQCP" w:date="2024-02-29T12:30:00Z"/>
          <w:w w:val="105"/>
        </w:rPr>
      </w:pPr>
      <w:ins w:id="25" w:author="STEVENS, KAREN M CIV USAF HAF SAF/AQCP" w:date="2024-02-29T12:38:00Z">
        <w:r>
          <w:rPr>
            <w:w w:val="105"/>
          </w:rPr>
          <w:t>Shall</w:t>
        </w:r>
      </w:ins>
      <w:ins w:id="26" w:author="STEVENS, KAREN M CIV USAF HAF SAF/AQCP" w:date="2024-02-29T12:29:00Z">
        <w:r w:rsidR="0031518F" w:rsidRPr="0031518F">
          <w:rPr>
            <w:w w:val="105"/>
          </w:rPr>
          <w:t xml:space="preserve"> address every contract included (e.g., specific quantity and dollar amounts for each contract; detailed documentation of the circumstances supporting the use of other than full and open competitive procedures for each contracting action)</w:t>
        </w:r>
      </w:ins>
      <w:ins w:id="27" w:author="ROSSI, AMANDA M CIV USAF HAF SAF/AQCP" w:date="2024-05-18T10:51:00Z">
        <w:r w:rsidR="00DA4BED">
          <w:rPr>
            <w:w w:val="105"/>
          </w:rPr>
          <w:t xml:space="preserve"> </w:t>
        </w:r>
        <w:r w:rsidR="00DA4BED" w:rsidRPr="37F733A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(See </w:t>
        </w:r>
        <w:r w:rsidR="00DA4BED">
          <w:fldChar w:fldCharType="begin"/>
        </w:r>
        <w:r w:rsidR="00DA4BED">
          <w:instrText>HYPERLINK "https://www.acquisition.gov/far/6.303-1" \l "FAR_6_303_1__d402e77" \h</w:instrText>
        </w:r>
        <w:r w:rsidR="00DA4BED">
          <w:fldChar w:fldCharType="separate"/>
        </w:r>
        <w:r w:rsidR="00DA4BED" w:rsidRPr="37F733A8"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FAR 6.303-1(d)</w:t>
        </w:r>
        <w:r w:rsidR="00DA4BED"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fldChar w:fldCharType="end"/>
        </w:r>
        <w:r w:rsidR="00DA4BED" w:rsidRPr="37F733A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)</w:t>
        </w:r>
      </w:ins>
      <w:ins w:id="28" w:author="STEVENS, KAREN M CIV USAF HAF SAF/AQCP" w:date="2024-02-29T12:30:00Z">
        <w:r w:rsidR="0031518F">
          <w:rPr>
            <w:w w:val="105"/>
          </w:rPr>
          <w:t>; and</w:t>
        </w:r>
      </w:ins>
    </w:p>
    <w:p w14:paraId="42C054A4" w14:textId="001B86B9" w:rsidR="0031518F" w:rsidRDefault="004E5FE5" w:rsidP="00D833BE">
      <w:pPr>
        <w:pStyle w:val="ListParagraph"/>
        <w:numPr>
          <w:ilvl w:val="1"/>
          <w:numId w:val="7"/>
        </w:numPr>
        <w:tabs>
          <w:tab w:val="left" w:pos="442"/>
        </w:tabs>
        <w:spacing w:line="271" w:lineRule="auto"/>
        <w:ind w:right="851"/>
        <w:rPr>
          <w:ins w:id="29" w:author="STEVENS, KAREN M CIV USAF HAF SAF/AQCP" w:date="2024-02-29T12:31:00Z"/>
          <w:w w:val="105"/>
        </w:rPr>
      </w:pPr>
      <w:ins w:id="30" w:author="STEVENS, KAREN M CIV USAF HAF SAF/AQCP" w:date="2024-02-29T12:38:00Z">
        <w:r>
          <w:rPr>
            <w:w w:val="105"/>
          </w:rPr>
          <w:t>Shall</w:t>
        </w:r>
      </w:ins>
      <w:ins w:id="31" w:author="STEVENS, KAREN M CIV USAF HAF SAF/AQCP" w:date="2024-02-29T12:30:00Z">
        <w:r w:rsidR="0031518F">
          <w:rPr>
            <w:w w:val="105"/>
          </w:rPr>
          <w:t xml:space="preserve"> include only those supply or service components that are and will remain sole source or limited source for the period </w:t>
        </w:r>
      </w:ins>
      <w:ins w:id="32" w:author="STEVENS, KAREN M CIV USAF HAF SAF/AQCP" w:date="2024-02-29T12:31:00Z">
        <w:r w:rsidR="0031518F">
          <w:rPr>
            <w:w w:val="105"/>
          </w:rPr>
          <w:t>covered by the justification.</w:t>
        </w:r>
      </w:ins>
    </w:p>
    <w:bookmarkEnd w:id="5"/>
    <w:p w14:paraId="5997CC1D" w14:textId="77777777" w:rsidR="00C47315" w:rsidRDefault="00C47315">
      <w:pPr>
        <w:pStyle w:val="BodyText"/>
        <w:rPr>
          <w:sz w:val="26"/>
        </w:rPr>
      </w:pPr>
    </w:p>
    <w:p w14:paraId="38F741F3" w14:textId="77777777" w:rsidR="00C47315" w:rsidRDefault="00CA7169">
      <w:pPr>
        <w:pStyle w:val="Heading2"/>
        <w:spacing w:before="171"/>
        <w:rPr>
          <w:b/>
        </w:rPr>
      </w:pPr>
      <w:r>
        <w:rPr>
          <w:b/>
        </w:rPr>
        <w:t>5306.303-1-90</w:t>
      </w:r>
      <w:r>
        <w:rPr>
          <w:b/>
          <w:spacing w:val="-16"/>
        </w:rPr>
        <w:t xml:space="preserve"> </w:t>
      </w:r>
      <w:r>
        <w:rPr>
          <w:b/>
        </w:rPr>
        <w:t>Bridge</w:t>
      </w:r>
      <w:r>
        <w:rPr>
          <w:b/>
          <w:spacing w:val="-15"/>
        </w:rPr>
        <w:t xml:space="preserve"> </w:t>
      </w:r>
      <w:r>
        <w:rPr>
          <w:b/>
        </w:rPr>
        <w:t>Actions</w:t>
      </w:r>
      <w:r>
        <w:rPr>
          <w:b/>
          <w:spacing w:val="-16"/>
        </w:rPr>
        <w:t xml:space="preserve"> </w:t>
      </w:r>
      <w:r>
        <w:rPr>
          <w:b/>
        </w:rPr>
        <w:t>for</w:t>
      </w:r>
      <w:r>
        <w:rPr>
          <w:b/>
          <w:spacing w:val="-15"/>
        </w:rPr>
        <w:t xml:space="preserve"> </w:t>
      </w:r>
      <w:r>
        <w:rPr>
          <w:b/>
        </w:rPr>
        <w:t>Service</w:t>
      </w:r>
      <w:r>
        <w:rPr>
          <w:b/>
          <w:spacing w:val="-16"/>
        </w:rPr>
        <w:t xml:space="preserve"> </w:t>
      </w:r>
      <w:r>
        <w:rPr>
          <w:b/>
        </w:rPr>
        <w:t>Contracts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Only</w:t>
      </w:r>
    </w:p>
    <w:p w14:paraId="110FFD37" w14:textId="77777777" w:rsidR="00C47315" w:rsidRDefault="00C47315">
      <w:pPr>
        <w:pStyle w:val="BodyText"/>
        <w:spacing w:before="4"/>
        <w:rPr>
          <w:rFonts w:ascii="Bookman Old Style"/>
          <w:b/>
          <w:sz w:val="42"/>
        </w:rPr>
      </w:pPr>
    </w:p>
    <w:p w14:paraId="387978C1" w14:textId="77777777" w:rsidR="00C47315" w:rsidRDefault="00CA7169">
      <w:pPr>
        <w:pStyle w:val="ListParagraph"/>
        <w:numPr>
          <w:ilvl w:val="0"/>
          <w:numId w:val="5"/>
        </w:numPr>
        <w:tabs>
          <w:tab w:val="left" w:pos="442"/>
        </w:tabs>
        <w:spacing w:line="271" w:lineRule="auto"/>
        <w:ind w:right="183" w:firstLine="0"/>
      </w:pPr>
      <w:r>
        <w:rPr>
          <w:w w:val="105"/>
        </w:rPr>
        <w:t xml:space="preserve">All service contract actions that meet the definition of a bridge action at </w:t>
      </w:r>
      <w:hyperlink r:id="rId16">
        <w:r>
          <w:rPr>
            <w:color w:val="27314A"/>
            <w:w w:val="105"/>
            <w:u w:val="single" w:color="27314A"/>
          </w:rPr>
          <w:t>DAFFARS 5302.101</w:t>
        </w:r>
      </w:hyperlink>
      <w:r>
        <w:rPr>
          <w:color w:val="27314A"/>
          <w:spacing w:val="80"/>
          <w:w w:val="105"/>
        </w:rPr>
        <w:t xml:space="preserve"> </w:t>
      </w:r>
      <w:r>
        <w:rPr>
          <w:w w:val="105"/>
        </w:rPr>
        <w:t>require a written, approved justification document in accordance with DAFFARS 5306.304 Approval</w:t>
      </w:r>
      <w:r>
        <w:rPr>
          <w:spacing w:val="80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Justification.</w:t>
      </w:r>
      <w:r>
        <w:rPr>
          <w:spacing w:val="23"/>
          <w:w w:val="105"/>
        </w:rPr>
        <w:t xml:space="preserve"> </w:t>
      </w:r>
      <w:r>
        <w:rPr>
          <w:w w:val="105"/>
        </w:rPr>
        <w:t>All</w:t>
      </w:r>
      <w:r>
        <w:rPr>
          <w:spacing w:val="23"/>
          <w:w w:val="105"/>
        </w:rPr>
        <w:t xml:space="preserve"> </w:t>
      </w:r>
      <w:r>
        <w:rPr>
          <w:w w:val="105"/>
        </w:rPr>
        <w:t>bridge</w:t>
      </w:r>
      <w:r>
        <w:rPr>
          <w:spacing w:val="23"/>
          <w:w w:val="105"/>
        </w:rPr>
        <w:t xml:space="preserve"> </w:t>
      </w:r>
      <w:r>
        <w:rPr>
          <w:w w:val="105"/>
        </w:rPr>
        <w:t>action</w:t>
      </w:r>
      <w:r>
        <w:rPr>
          <w:spacing w:val="23"/>
          <w:w w:val="105"/>
        </w:rPr>
        <w:t xml:space="preserve"> </w:t>
      </w:r>
      <w:r>
        <w:rPr>
          <w:w w:val="105"/>
        </w:rPr>
        <w:t>J&amp;As</w:t>
      </w:r>
      <w:r>
        <w:rPr>
          <w:spacing w:val="23"/>
          <w:w w:val="105"/>
        </w:rPr>
        <w:t xml:space="preserve"> </w:t>
      </w:r>
      <w:r>
        <w:rPr>
          <w:w w:val="105"/>
        </w:rPr>
        <w:t>shall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identified</w:t>
      </w:r>
      <w:r>
        <w:rPr>
          <w:spacing w:val="23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“bridge</w:t>
      </w:r>
      <w:r>
        <w:rPr>
          <w:spacing w:val="23"/>
          <w:w w:val="105"/>
        </w:rPr>
        <w:t xml:space="preserve"> </w:t>
      </w:r>
      <w:r>
        <w:rPr>
          <w:w w:val="105"/>
        </w:rPr>
        <w:t>action</w:t>
      </w:r>
      <w:r>
        <w:rPr>
          <w:spacing w:val="23"/>
          <w:w w:val="105"/>
        </w:rPr>
        <w:t xml:space="preserve"> </w:t>
      </w:r>
      <w:r>
        <w:rPr>
          <w:w w:val="105"/>
        </w:rPr>
        <w:t>J&amp;A”</w:t>
      </w:r>
      <w:r>
        <w:rPr>
          <w:spacing w:val="23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indicated</w:t>
      </w:r>
      <w:r>
        <w:rPr>
          <w:spacing w:val="23"/>
          <w:w w:val="105"/>
        </w:rPr>
        <w:t xml:space="preserve"> </w:t>
      </w:r>
      <w:r>
        <w:rPr>
          <w:w w:val="105"/>
        </w:rPr>
        <w:t>in the</w:t>
      </w:r>
      <w:r>
        <w:rPr>
          <w:spacing w:val="39"/>
          <w:w w:val="105"/>
        </w:rPr>
        <w:t xml:space="preserve"> </w:t>
      </w:r>
      <w:r>
        <w:rPr>
          <w:w w:val="105"/>
        </w:rPr>
        <w:t>respective</w:t>
      </w:r>
      <w:r>
        <w:rPr>
          <w:spacing w:val="39"/>
          <w:w w:val="105"/>
        </w:rPr>
        <w:t xml:space="preserve"> </w:t>
      </w:r>
      <w:r>
        <w:rPr>
          <w:w w:val="105"/>
        </w:rPr>
        <w:t>justification</w:t>
      </w:r>
      <w:r>
        <w:rPr>
          <w:spacing w:val="39"/>
          <w:w w:val="105"/>
        </w:rPr>
        <w:t xml:space="preserve"> </w:t>
      </w:r>
      <w:r>
        <w:rPr>
          <w:w w:val="105"/>
        </w:rPr>
        <w:t>templates.</w:t>
      </w:r>
      <w:r>
        <w:rPr>
          <w:spacing w:val="39"/>
          <w:w w:val="105"/>
        </w:rPr>
        <w:t xml:space="preserve"> </w:t>
      </w:r>
      <w:r>
        <w:rPr>
          <w:w w:val="105"/>
        </w:rPr>
        <w:t>Upon</w:t>
      </w:r>
      <w:r>
        <w:rPr>
          <w:spacing w:val="39"/>
          <w:w w:val="105"/>
        </w:rPr>
        <w:t xml:space="preserve"> </w:t>
      </w:r>
      <w:r>
        <w:rPr>
          <w:w w:val="105"/>
        </w:rPr>
        <w:t>award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any</w:t>
      </w:r>
      <w:r>
        <w:rPr>
          <w:spacing w:val="39"/>
          <w:w w:val="105"/>
        </w:rPr>
        <w:t xml:space="preserve"> </w:t>
      </w:r>
      <w:r>
        <w:rPr>
          <w:w w:val="105"/>
        </w:rPr>
        <w:t>bridge</w:t>
      </w:r>
      <w:r>
        <w:rPr>
          <w:spacing w:val="39"/>
          <w:w w:val="105"/>
        </w:rPr>
        <w:t xml:space="preserve"> </w:t>
      </w:r>
      <w:r>
        <w:rPr>
          <w:w w:val="105"/>
        </w:rPr>
        <w:t>action,</w:t>
      </w:r>
      <w:r>
        <w:rPr>
          <w:spacing w:val="39"/>
          <w:w w:val="105"/>
        </w:rPr>
        <w:t xml:space="preserve"> </w:t>
      </w:r>
      <w:r>
        <w:rPr>
          <w:w w:val="105"/>
        </w:rPr>
        <w:t>Contracting</w:t>
      </w:r>
      <w:r>
        <w:rPr>
          <w:spacing w:val="39"/>
          <w:w w:val="105"/>
        </w:rPr>
        <w:t xml:space="preserve"> </w:t>
      </w:r>
      <w:r>
        <w:rPr>
          <w:w w:val="105"/>
        </w:rPr>
        <w:t>Officers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shall enter the action into the DAF </w:t>
      </w:r>
      <w:hyperlink r:id="rId17">
        <w:r>
          <w:rPr>
            <w:color w:val="27314A"/>
            <w:w w:val="105"/>
            <w:u w:val="single" w:color="27314A"/>
          </w:rPr>
          <w:t>Bridge Action Reporting Tool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(BART). Competition Advocates for each</w:t>
      </w:r>
      <w:r>
        <w:rPr>
          <w:spacing w:val="40"/>
          <w:w w:val="105"/>
        </w:rPr>
        <w:t xml:space="preserve"> </w:t>
      </w:r>
      <w:r>
        <w:rPr>
          <w:w w:val="105"/>
        </w:rPr>
        <w:t>procuring</w:t>
      </w:r>
      <w:r>
        <w:rPr>
          <w:spacing w:val="27"/>
          <w:w w:val="105"/>
        </w:rPr>
        <w:t xml:space="preserve"> </w:t>
      </w:r>
      <w:r>
        <w:rPr>
          <w:w w:val="105"/>
        </w:rPr>
        <w:t>activity</w:t>
      </w:r>
      <w:r>
        <w:rPr>
          <w:spacing w:val="27"/>
          <w:w w:val="105"/>
        </w:rPr>
        <w:t xml:space="preserve"> </w:t>
      </w:r>
      <w:r>
        <w:rPr>
          <w:w w:val="105"/>
        </w:rPr>
        <w:t>shall</w:t>
      </w:r>
      <w:r>
        <w:rPr>
          <w:spacing w:val="27"/>
          <w:w w:val="105"/>
        </w:rPr>
        <w:t xml:space="preserve"> </w:t>
      </w:r>
      <w:r>
        <w:rPr>
          <w:w w:val="105"/>
        </w:rPr>
        <w:t>ensure</w:t>
      </w:r>
      <w:r>
        <w:rPr>
          <w:spacing w:val="27"/>
          <w:w w:val="105"/>
        </w:rPr>
        <w:t xml:space="preserve"> </w:t>
      </w:r>
      <w:r>
        <w:rPr>
          <w:w w:val="105"/>
        </w:rPr>
        <w:t>all</w:t>
      </w:r>
      <w:r>
        <w:rPr>
          <w:spacing w:val="27"/>
          <w:w w:val="105"/>
        </w:rPr>
        <w:t xml:space="preserve"> </w:t>
      </w:r>
      <w:r>
        <w:rPr>
          <w:w w:val="105"/>
        </w:rPr>
        <w:t>bridge</w:t>
      </w:r>
      <w:r>
        <w:rPr>
          <w:spacing w:val="27"/>
          <w:w w:val="105"/>
        </w:rPr>
        <w:t xml:space="preserve"> </w:t>
      </w:r>
      <w:r>
        <w:rPr>
          <w:w w:val="105"/>
        </w:rPr>
        <w:t>actions</w:t>
      </w:r>
      <w:r>
        <w:rPr>
          <w:spacing w:val="27"/>
          <w:w w:val="105"/>
        </w:rPr>
        <w:t xml:space="preserve"> </w:t>
      </w:r>
      <w:r>
        <w:rPr>
          <w:w w:val="105"/>
        </w:rPr>
        <w:t>are</w:t>
      </w:r>
      <w:r>
        <w:rPr>
          <w:spacing w:val="27"/>
          <w:w w:val="105"/>
        </w:rPr>
        <w:t xml:space="preserve"> </w:t>
      </w:r>
      <w:r>
        <w:rPr>
          <w:w w:val="105"/>
        </w:rPr>
        <w:t>included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tool</w:t>
      </w:r>
      <w:r>
        <w:rPr>
          <w:spacing w:val="27"/>
          <w:w w:val="105"/>
        </w:rPr>
        <w:t xml:space="preserve"> </w:t>
      </w:r>
      <w:r>
        <w:rPr>
          <w:w w:val="105"/>
        </w:rPr>
        <w:t>on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quarterly</w:t>
      </w:r>
      <w:r>
        <w:rPr>
          <w:spacing w:val="27"/>
          <w:w w:val="105"/>
        </w:rPr>
        <w:t xml:space="preserve"> </w:t>
      </w:r>
      <w:r>
        <w:rPr>
          <w:w w:val="105"/>
        </w:rPr>
        <w:t>basis.</w:t>
      </w:r>
    </w:p>
    <w:p w14:paraId="6B699379" w14:textId="77777777" w:rsidR="00C47315" w:rsidRDefault="00C47315">
      <w:pPr>
        <w:pStyle w:val="BodyText"/>
        <w:spacing w:before="3"/>
        <w:rPr>
          <w:sz w:val="21"/>
        </w:rPr>
      </w:pPr>
    </w:p>
    <w:p w14:paraId="30C9A7EF" w14:textId="693F32E3" w:rsidR="00C47315" w:rsidRDefault="00CA7169">
      <w:pPr>
        <w:pStyle w:val="ListParagraph"/>
        <w:numPr>
          <w:ilvl w:val="0"/>
          <w:numId w:val="5"/>
        </w:numPr>
        <w:tabs>
          <w:tab w:val="left" w:pos="451"/>
        </w:tabs>
        <w:ind w:left="451" w:hanging="341"/>
      </w:pPr>
      <w:r>
        <w:rPr>
          <w:w w:val="110"/>
        </w:rPr>
        <w:t>Notifications</w:t>
      </w:r>
      <w:r>
        <w:rPr>
          <w:spacing w:val="-9"/>
          <w:w w:val="110"/>
        </w:rPr>
        <w:t xml:space="preserve"> </w:t>
      </w:r>
      <w:r>
        <w:rPr>
          <w:w w:val="110"/>
        </w:rPr>
        <w:t>required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8"/>
          <w:w w:val="110"/>
        </w:rPr>
        <w:t xml:space="preserve"> </w:t>
      </w:r>
      <w:hyperlink r:id="rId18">
        <w:r>
          <w:rPr>
            <w:color w:val="27314A"/>
            <w:w w:val="110"/>
            <w:u w:val="single" w:color="27314A"/>
          </w:rPr>
          <w:t>DoDI</w:t>
        </w:r>
        <w:r>
          <w:rPr>
            <w:color w:val="27314A"/>
            <w:spacing w:val="-9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5000.74</w:t>
        </w:r>
      </w:hyperlink>
      <w:r>
        <w:rPr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i/>
          <w:w w:val="110"/>
        </w:rPr>
        <w:t>Defense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Acquisition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-9"/>
          <w:w w:val="110"/>
        </w:rPr>
        <w:t xml:space="preserve"> </w:t>
      </w:r>
      <w:r>
        <w:rPr>
          <w:i/>
          <w:spacing w:val="-2"/>
          <w:w w:val="110"/>
        </w:rPr>
        <w:t>Services</w:t>
      </w:r>
      <w:ins w:id="33" w:author="STEVENS, KAREN M CIV USAF HAF SAF/AQCP" w:date="2024-02-21T10:04:00Z">
        <w:r w:rsidR="00306673">
          <w:rPr>
            <w:i/>
            <w:spacing w:val="-2"/>
            <w:w w:val="110"/>
          </w:rPr>
          <w:t>; p</w:t>
        </w:r>
      </w:ins>
      <w:ins w:id="34" w:author="STEVENS, KAREN M CIV USAF HAF SAF/AQCP" w:date="2024-02-21T10:02:00Z">
        <w:r w:rsidR="00306673">
          <w:rPr>
            <w:spacing w:val="-2"/>
            <w:w w:val="110"/>
          </w:rPr>
          <w:t>rovide a copy of the approved justification and email transmission of the required notification to the</w:t>
        </w:r>
      </w:ins>
      <w:ins w:id="35" w:author="STEVENS, KAREN M CIV USAF HAF SAF/AQCP" w:date="2024-02-21T10:03:00Z">
        <w:r w:rsidR="00306673">
          <w:rPr>
            <w:spacing w:val="-2"/>
            <w:w w:val="110"/>
          </w:rPr>
          <w:t xml:space="preserve"> Competition and Commercial Advocate (CCA).</w:t>
        </w:r>
      </w:ins>
    </w:p>
    <w:p w14:paraId="3FE9F23F" w14:textId="77777777" w:rsidR="00C47315" w:rsidRDefault="00C47315">
      <w:pPr>
        <w:pStyle w:val="BodyText"/>
        <w:spacing w:before="11"/>
        <w:rPr>
          <w:sz w:val="23"/>
        </w:rPr>
      </w:pPr>
    </w:p>
    <w:p w14:paraId="1EC3AD20" w14:textId="3C517D5B" w:rsidR="00C47315" w:rsidRDefault="00CA7169" w:rsidP="00D833BE">
      <w:pPr>
        <w:pStyle w:val="ListParagraph"/>
        <w:numPr>
          <w:ilvl w:val="1"/>
          <w:numId w:val="5"/>
        </w:numPr>
        <w:tabs>
          <w:tab w:val="left" w:pos="450"/>
        </w:tabs>
        <w:spacing w:before="82" w:line="271" w:lineRule="auto"/>
        <w:ind w:left="450" w:right="444" w:hanging="340"/>
      </w:pPr>
      <w:r w:rsidRPr="00D833BE">
        <w:rPr>
          <w:w w:val="105"/>
        </w:rPr>
        <w:t>Upon</w:t>
      </w:r>
      <w:r w:rsidRPr="00D833BE">
        <w:rPr>
          <w:spacing w:val="12"/>
          <w:w w:val="105"/>
        </w:rPr>
        <w:t xml:space="preserve"> </w:t>
      </w:r>
      <w:r w:rsidRPr="00D833BE">
        <w:rPr>
          <w:w w:val="105"/>
        </w:rPr>
        <w:t>the</w:t>
      </w:r>
      <w:r w:rsidRPr="00D833BE">
        <w:rPr>
          <w:spacing w:val="12"/>
          <w:w w:val="105"/>
        </w:rPr>
        <w:t xml:space="preserve"> </w:t>
      </w:r>
      <w:r w:rsidRPr="00D833BE">
        <w:rPr>
          <w:w w:val="105"/>
        </w:rPr>
        <w:t>first</w:t>
      </w:r>
      <w:r w:rsidRPr="00D833BE">
        <w:rPr>
          <w:spacing w:val="13"/>
          <w:w w:val="105"/>
        </w:rPr>
        <w:t xml:space="preserve"> </w:t>
      </w:r>
      <w:r w:rsidRPr="00D833BE">
        <w:rPr>
          <w:w w:val="105"/>
        </w:rPr>
        <w:t>use</w:t>
      </w:r>
      <w:r w:rsidRPr="00D833BE">
        <w:rPr>
          <w:spacing w:val="12"/>
          <w:w w:val="105"/>
        </w:rPr>
        <w:t xml:space="preserve"> </w:t>
      </w:r>
      <w:r w:rsidRPr="00D833BE">
        <w:rPr>
          <w:w w:val="105"/>
        </w:rPr>
        <w:t>of</w:t>
      </w:r>
      <w:r w:rsidRPr="00D833BE">
        <w:rPr>
          <w:spacing w:val="13"/>
          <w:w w:val="105"/>
        </w:rPr>
        <w:t xml:space="preserve"> </w:t>
      </w:r>
      <w:r w:rsidRPr="00D833BE">
        <w:rPr>
          <w:w w:val="105"/>
        </w:rPr>
        <w:t>a</w:t>
      </w:r>
      <w:r w:rsidRPr="00D833BE">
        <w:rPr>
          <w:spacing w:val="12"/>
          <w:w w:val="105"/>
        </w:rPr>
        <w:t xml:space="preserve"> </w:t>
      </w:r>
      <w:r w:rsidRPr="00D833BE">
        <w:rPr>
          <w:w w:val="105"/>
        </w:rPr>
        <w:t>bridge</w:t>
      </w:r>
      <w:r w:rsidRPr="00D833BE">
        <w:rPr>
          <w:spacing w:val="12"/>
          <w:w w:val="105"/>
        </w:rPr>
        <w:t xml:space="preserve"> </w:t>
      </w:r>
      <w:r w:rsidRPr="00D833BE">
        <w:rPr>
          <w:w w:val="105"/>
        </w:rPr>
        <w:t>contract</w:t>
      </w:r>
      <w:r w:rsidRPr="00D833BE">
        <w:rPr>
          <w:spacing w:val="13"/>
          <w:w w:val="105"/>
        </w:rPr>
        <w:t xml:space="preserve"> </w:t>
      </w:r>
      <w:r w:rsidRPr="00D833BE">
        <w:rPr>
          <w:w w:val="105"/>
        </w:rPr>
        <w:t>to</w:t>
      </w:r>
      <w:r w:rsidRPr="00D833BE">
        <w:rPr>
          <w:spacing w:val="12"/>
          <w:w w:val="105"/>
        </w:rPr>
        <w:t xml:space="preserve"> </w:t>
      </w:r>
      <w:r w:rsidRPr="00D833BE">
        <w:rPr>
          <w:w w:val="105"/>
        </w:rPr>
        <w:t>provide</w:t>
      </w:r>
      <w:r w:rsidRPr="00D833BE">
        <w:rPr>
          <w:spacing w:val="13"/>
          <w:w w:val="105"/>
        </w:rPr>
        <w:t xml:space="preserve"> </w:t>
      </w:r>
      <w:r w:rsidRPr="00D833BE">
        <w:rPr>
          <w:w w:val="105"/>
        </w:rPr>
        <w:t>for</w:t>
      </w:r>
      <w:r w:rsidRPr="00D833BE">
        <w:rPr>
          <w:spacing w:val="12"/>
          <w:w w:val="105"/>
        </w:rPr>
        <w:t xml:space="preserve"> </w:t>
      </w:r>
      <w:r w:rsidRPr="00D833BE">
        <w:rPr>
          <w:w w:val="105"/>
        </w:rPr>
        <w:t>continuation</w:t>
      </w:r>
      <w:r w:rsidRPr="00D833BE">
        <w:rPr>
          <w:spacing w:val="12"/>
          <w:w w:val="105"/>
        </w:rPr>
        <w:t xml:space="preserve"> </w:t>
      </w:r>
      <w:r w:rsidRPr="00D833BE">
        <w:rPr>
          <w:w w:val="105"/>
        </w:rPr>
        <w:t>of</w:t>
      </w:r>
      <w:r w:rsidRPr="00D833BE">
        <w:rPr>
          <w:spacing w:val="13"/>
          <w:w w:val="105"/>
        </w:rPr>
        <w:t xml:space="preserve"> </w:t>
      </w:r>
      <w:r w:rsidRPr="00D833BE">
        <w:rPr>
          <w:w w:val="105"/>
        </w:rPr>
        <w:t>a</w:t>
      </w:r>
      <w:r w:rsidRPr="00D833BE">
        <w:rPr>
          <w:spacing w:val="12"/>
          <w:w w:val="105"/>
        </w:rPr>
        <w:t xml:space="preserve"> </w:t>
      </w:r>
      <w:r w:rsidRPr="00D833BE">
        <w:rPr>
          <w:w w:val="105"/>
        </w:rPr>
        <w:t>service</w:t>
      </w:r>
      <w:r w:rsidRPr="00D833BE">
        <w:rPr>
          <w:spacing w:val="13"/>
          <w:w w:val="105"/>
        </w:rPr>
        <w:t xml:space="preserve"> </w:t>
      </w:r>
      <w:r w:rsidRPr="00D833BE">
        <w:rPr>
          <w:w w:val="105"/>
        </w:rPr>
        <w:t>to</w:t>
      </w:r>
      <w:r w:rsidRPr="00D833BE">
        <w:rPr>
          <w:spacing w:val="12"/>
          <w:w w:val="105"/>
        </w:rPr>
        <w:t xml:space="preserve"> </w:t>
      </w:r>
      <w:r w:rsidRPr="00D833BE">
        <w:rPr>
          <w:w w:val="105"/>
        </w:rPr>
        <w:t>be</w:t>
      </w:r>
      <w:r w:rsidRPr="00D833BE">
        <w:rPr>
          <w:spacing w:val="12"/>
          <w:w w:val="105"/>
        </w:rPr>
        <w:t xml:space="preserve"> </w:t>
      </w:r>
      <w:r w:rsidRPr="00D833BE">
        <w:rPr>
          <w:spacing w:val="-2"/>
          <w:w w:val="105"/>
        </w:rPr>
        <w:t>performed</w:t>
      </w:r>
      <w:r w:rsidR="00D833BE">
        <w:rPr>
          <w:spacing w:val="-2"/>
          <w:w w:val="105"/>
        </w:rPr>
        <w:t xml:space="preserve"> </w:t>
      </w:r>
      <w:r w:rsidRPr="00D833BE">
        <w:rPr>
          <w:w w:val="105"/>
        </w:rPr>
        <w:t>through a services contract, due to inadequate planning as determined by the S-CAT decision</w:t>
      </w:r>
      <w:r w:rsidRPr="00D833BE">
        <w:rPr>
          <w:spacing w:val="80"/>
          <w:w w:val="105"/>
        </w:rPr>
        <w:t xml:space="preserve"> </w:t>
      </w:r>
      <w:r w:rsidRPr="00D833BE">
        <w:rPr>
          <w:w w:val="105"/>
        </w:rPr>
        <w:t>authority, the requirements owner, along with the contracting officer or a designee of the</w:t>
      </w:r>
      <w:r w:rsidRPr="00D833BE">
        <w:rPr>
          <w:spacing w:val="40"/>
          <w:w w:val="105"/>
        </w:rPr>
        <w:t xml:space="preserve"> </w:t>
      </w:r>
      <w:r w:rsidRPr="00D833BE">
        <w:rPr>
          <w:w w:val="105"/>
        </w:rPr>
        <w:t>contracting officer for the contract, will:</w:t>
      </w:r>
    </w:p>
    <w:p w14:paraId="08CE6F91" w14:textId="77777777" w:rsidR="00C47315" w:rsidRDefault="00C47315">
      <w:pPr>
        <w:pStyle w:val="BodyText"/>
        <w:spacing w:before="1"/>
        <w:rPr>
          <w:sz w:val="21"/>
        </w:rPr>
      </w:pPr>
    </w:p>
    <w:p w14:paraId="126699FA" w14:textId="77777777" w:rsidR="00C47315" w:rsidRDefault="00CA7169">
      <w:pPr>
        <w:pStyle w:val="ListParagraph"/>
        <w:numPr>
          <w:ilvl w:val="2"/>
          <w:numId w:val="5"/>
        </w:numPr>
        <w:tabs>
          <w:tab w:val="left" w:pos="388"/>
        </w:tabs>
        <w:spacing w:before="1" w:line="271" w:lineRule="auto"/>
        <w:ind w:right="221" w:firstLine="0"/>
      </w:pPr>
      <w:r>
        <w:rPr>
          <w:w w:val="105"/>
        </w:rPr>
        <w:t>For a services contract in an amount less than $10 million, provide an update on the status of the</w:t>
      </w:r>
      <w:r>
        <w:rPr>
          <w:spacing w:val="80"/>
          <w:w w:val="105"/>
        </w:rPr>
        <w:t xml:space="preserve"> </w:t>
      </w:r>
      <w:r>
        <w:rPr>
          <w:w w:val="105"/>
        </w:rPr>
        <w:t>bridge</w:t>
      </w:r>
      <w:r>
        <w:rPr>
          <w:spacing w:val="29"/>
          <w:w w:val="105"/>
        </w:rPr>
        <w:t xml:space="preserve"> </w:t>
      </w:r>
      <w:r>
        <w:rPr>
          <w:w w:val="105"/>
        </w:rPr>
        <w:t>contract</w:t>
      </w:r>
      <w:r>
        <w:rPr>
          <w:spacing w:val="29"/>
          <w:w w:val="105"/>
        </w:rPr>
        <w:t xml:space="preserve"> </w:t>
      </w:r>
      <w:r>
        <w:rPr>
          <w:w w:val="105"/>
        </w:rPr>
        <w:t>(including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rationale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using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bridge</w:t>
      </w:r>
      <w:r>
        <w:rPr>
          <w:spacing w:val="29"/>
          <w:w w:val="105"/>
        </w:rPr>
        <w:t xml:space="preserve"> </w:t>
      </w:r>
      <w:r>
        <w:rPr>
          <w:w w:val="105"/>
        </w:rPr>
        <w:t>contract)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requiring</w:t>
      </w:r>
      <w:r>
        <w:rPr>
          <w:spacing w:val="29"/>
          <w:w w:val="105"/>
        </w:rPr>
        <w:t xml:space="preserve"> </w:t>
      </w:r>
      <w:r>
        <w:rPr>
          <w:w w:val="105"/>
        </w:rPr>
        <w:t>activity’s PEO,</w:t>
      </w:r>
      <w:r>
        <w:rPr>
          <w:spacing w:val="40"/>
          <w:w w:val="105"/>
        </w:rPr>
        <w:t xml:space="preserve"> </w:t>
      </w:r>
      <w:r>
        <w:rPr>
          <w:w w:val="105"/>
        </w:rPr>
        <w:t>Flag</w:t>
      </w:r>
      <w:r>
        <w:rPr>
          <w:spacing w:val="40"/>
          <w:w w:val="105"/>
        </w:rPr>
        <w:t xml:space="preserve"> </w:t>
      </w:r>
      <w:r>
        <w:rPr>
          <w:w w:val="105"/>
        </w:rPr>
        <w:t>Officer,</w:t>
      </w:r>
      <w:r>
        <w:rPr>
          <w:spacing w:val="40"/>
          <w:w w:val="105"/>
        </w:rPr>
        <w:t xml:space="preserve"> </w:t>
      </w:r>
      <w:r>
        <w:rPr>
          <w:w w:val="105"/>
        </w:rPr>
        <w:t>or</w:t>
      </w:r>
      <w:r>
        <w:rPr>
          <w:spacing w:val="40"/>
          <w:w w:val="105"/>
        </w:rPr>
        <w:t xml:space="preserve"> </w:t>
      </w:r>
      <w:r>
        <w:rPr>
          <w:w w:val="105"/>
        </w:rPr>
        <w:t>civilian</w:t>
      </w:r>
      <w:r>
        <w:rPr>
          <w:spacing w:val="40"/>
          <w:w w:val="105"/>
        </w:rPr>
        <w:t xml:space="preserve"> </w:t>
      </w:r>
      <w:r>
        <w:rPr>
          <w:w w:val="105"/>
        </w:rPr>
        <w:t>equivalent,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w w:val="105"/>
        </w:rPr>
        <w:t>applicable;</w:t>
      </w:r>
      <w:r>
        <w:rPr>
          <w:spacing w:val="40"/>
          <w:w w:val="105"/>
        </w:rPr>
        <w:t xml:space="preserve"> </w:t>
      </w:r>
      <w:r>
        <w:rPr>
          <w:w w:val="105"/>
        </w:rPr>
        <w:t>or</w:t>
      </w:r>
    </w:p>
    <w:p w14:paraId="61CDCEAD" w14:textId="77777777" w:rsidR="00C47315" w:rsidRDefault="00C47315">
      <w:pPr>
        <w:pStyle w:val="BodyText"/>
        <w:spacing w:before="1"/>
        <w:rPr>
          <w:sz w:val="21"/>
        </w:rPr>
      </w:pPr>
    </w:p>
    <w:p w14:paraId="2602B6D9" w14:textId="77777777" w:rsidR="00C47315" w:rsidRDefault="00CA7169">
      <w:pPr>
        <w:pStyle w:val="ListParagraph"/>
        <w:numPr>
          <w:ilvl w:val="2"/>
          <w:numId w:val="5"/>
        </w:numPr>
        <w:tabs>
          <w:tab w:val="left" w:pos="450"/>
        </w:tabs>
        <w:spacing w:line="271" w:lineRule="auto"/>
        <w:ind w:right="338" w:firstLine="0"/>
      </w:pPr>
      <w:r>
        <w:rPr>
          <w:w w:val="105"/>
        </w:rPr>
        <w:t>For a services contract in an amount equal to or greater than $10 million, provide an update on</w:t>
      </w:r>
      <w:r>
        <w:rPr>
          <w:spacing w:val="40"/>
          <w:w w:val="105"/>
        </w:rPr>
        <w:t xml:space="preserve"> </w:t>
      </w:r>
      <w:r>
        <w:rPr>
          <w:w w:val="105"/>
        </w:rPr>
        <w:t>the status of the bridge contract (including the rationale for using the bridge contract) to the</w:t>
      </w:r>
      <w:r>
        <w:rPr>
          <w:spacing w:val="40"/>
          <w:w w:val="105"/>
        </w:rPr>
        <w:t xml:space="preserve"> </w:t>
      </w:r>
      <w:r>
        <w:rPr>
          <w:w w:val="105"/>
        </w:rPr>
        <w:t>cognizant Service Acquisition Executive (SAE).</w:t>
      </w:r>
    </w:p>
    <w:p w14:paraId="6BB9E253" w14:textId="77777777" w:rsidR="00C47315" w:rsidRDefault="00C47315">
      <w:pPr>
        <w:pStyle w:val="BodyText"/>
        <w:spacing w:before="2"/>
        <w:rPr>
          <w:sz w:val="21"/>
        </w:rPr>
      </w:pPr>
    </w:p>
    <w:p w14:paraId="74F82EEB" w14:textId="0D958A6E" w:rsidR="00C47315" w:rsidRDefault="00CA7169">
      <w:pPr>
        <w:pStyle w:val="ListParagraph"/>
        <w:numPr>
          <w:ilvl w:val="1"/>
          <w:numId w:val="5"/>
        </w:numPr>
        <w:tabs>
          <w:tab w:val="left" w:pos="450"/>
        </w:tabs>
        <w:spacing w:line="271" w:lineRule="auto"/>
        <w:ind w:left="110" w:right="147" w:firstLine="0"/>
      </w:pPr>
      <w:r>
        <w:rPr>
          <w:w w:val="105"/>
        </w:rPr>
        <w:t>Upon the second use of a bridge contract to provide for continuation of a service to be performed</w:t>
      </w:r>
      <w:r>
        <w:rPr>
          <w:spacing w:val="40"/>
          <w:w w:val="105"/>
        </w:rPr>
        <w:t xml:space="preserve"> </w:t>
      </w:r>
      <w:r>
        <w:rPr>
          <w:w w:val="105"/>
        </w:rPr>
        <w:t>through a services contract in an amount less than $10 million, due to inadequate planning as</w:t>
      </w:r>
      <w:r>
        <w:rPr>
          <w:spacing w:val="40"/>
          <w:w w:val="105"/>
        </w:rPr>
        <w:t xml:space="preserve"> </w:t>
      </w:r>
      <w:r>
        <w:rPr>
          <w:w w:val="105"/>
        </w:rPr>
        <w:t>determined by the S-CAT decision authority, the commander or senior civilian official referred to in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Paragraph (b)(1)(i) will provide notification of such use to the </w:t>
      </w:r>
      <w:r w:rsidR="003F68EB" w:rsidRPr="003F68EB">
        <w:rPr>
          <w:w w:val="105"/>
        </w:rPr>
        <w:t xml:space="preserve">Vice Chief of Staff of the Air Force or Vice Chief of </w:t>
      </w:r>
      <w:r w:rsidR="00A13E32">
        <w:rPr>
          <w:w w:val="105"/>
        </w:rPr>
        <w:t>Space Operations</w:t>
      </w:r>
      <w:r>
        <w:rPr>
          <w:w w:val="105"/>
        </w:rPr>
        <w:t xml:space="preserve"> and the</w:t>
      </w:r>
      <w:r>
        <w:rPr>
          <w:spacing w:val="80"/>
          <w:w w:val="105"/>
        </w:rPr>
        <w:t xml:space="preserve"> </w:t>
      </w:r>
      <w:r>
        <w:rPr>
          <w:w w:val="105"/>
        </w:rPr>
        <w:t>cognizant SAE.</w:t>
      </w:r>
    </w:p>
    <w:p w14:paraId="23DE523C" w14:textId="77777777" w:rsidR="00C47315" w:rsidRDefault="00C47315">
      <w:pPr>
        <w:pStyle w:val="BodyText"/>
        <w:spacing w:before="2"/>
        <w:rPr>
          <w:sz w:val="21"/>
        </w:rPr>
      </w:pPr>
    </w:p>
    <w:p w14:paraId="5A89E2E3" w14:textId="632A1531" w:rsidR="00C47315" w:rsidDel="00306673" w:rsidRDefault="00CA7169">
      <w:pPr>
        <w:pStyle w:val="ListParagraph"/>
        <w:numPr>
          <w:ilvl w:val="0"/>
          <w:numId w:val="5"/>
        </w:numPr>
        <w:tabs>
          <w:tab w:val="left" w:pos="435"/>
        </w:tabs>
        <w:spacing w:before="1" w:line="271" w:lineRule="auto"/>
        <w:ind w:right="474" w:firstLine="0"/>
        <w:rPr>
          <w:del w:id="36" w:author="STEVENS, KAREN M CIV USAF HAF SAF/AQCP" w:date="2024-02-21T10:04:00Z"/>
        </w:rPr>
      </w:pPr>
      <w:del w:id="37" w:author="STEVENS, KAREN M CIV USAF HAF SAF/AQCP" w:date="2024-02-21T10:04:00Z">
        <w:r w:rsidDel="00306673">
          <w:rPr>
            <w:w w:val="105"/>
          </w:rPr>
          <w:delText>Contracting officers shall forward a copy of the signed J&amp;A and transmittal document or email</w:delText>
        </w:r>
        <w:r w:rsidDel="00306673">
          <w:rPr>
            <w:spacing w:val="80"/>
            <w:w w:val="105"/>
          </w:rPr>
          <w:delText xml:space="preserve"> </w:delText>
        </w:r>
        <w:r w:rsidDel="00306673">
          <w:rPr>
            <w:w w:val="105"/>
          </w:rPr>
          <w:delText>required by (b) above to the competition advocate.</w:delText>
        </w:r>
      </w:del>
    </w:p>
    <w:p w14:paraId="52E56223" w14:textId="77777777" w:rsidR="00C47315" w:rsidRDefault="00C47315">
      <w:pPr>
        <w:pStyle w:val="BodyText"/>
        <w:rPr>
          <w:sz w:val="26"/>
        </w:rPr>
      </w:pPr>
    </w:p>
    <w:p w14:paraId="5423109A" w14:textId="77777777" w:rsidR="00C47315" w:rsidRDefault="00CA7169">
      <w:pPr>
        <w:pStyle w:val="Heading2"/>
        <w:rPr>
          <w:b/>
        </w:rPr>
      </w:pPr>
      <w:r>
        <w:rPr>
          <w:b/>
          <w:spacing w:val="-2"/>
        </w:rPr>
        <w:t>5306.303-2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Content</w:t>
      </w:r>
    </w:p>
    <w:p w14:paraId="07547A01" w14:textId="77777777" w:rsidR="00C47315" w:rsidRDefault="00C47315">
      <w:pPr>
        <w:pStyle w:val="BodyText"/>
        <w:spacing w:before="4"/>
        <w:rPr>
          <w:rFonts w:ascii="Bookman Old Style"/>
          <w:b/>
          <w:sz w:val="42"/>
        </w:rPr>
      </w:pPr>
    </w:p>
    <w:p w14:paraId="7DC8E463" w14:textId="44B7D2C4" w:rsidR="00C47315" w:rsidRPr="005439D2" w:rsidRDefault="00CA7169">
      <w:pPr>
        <w:pStyle w:val="ListParagraph"/>
        <w:numPr>
          <w:ilvl w:val="0"/>
          <w:numId w:val="4"/>
        </w:numPr>
        <w:tabs>
          <w:tab w:val="left" w:pos="442"/>
        </w:tabs>
        <w:ind w:left="442" w:hanging="332"/>
        <w:rPr>
          <w:ins w:id="38" w:author="STEVENS, KAREN M CIV USAF HAF SAF/AQCP" w:date="2024-02-21T10:14:00Z"/>
        </w:rPr>
      </w:pPr>
      <w:r>
        <w:rPr>
          <w:w w:val="105"/>
        </w:rPr>
        <w:t>Contracting</w:t>
      </w:r>
      <w:r>
        <w:rPr>
          <w:spacing w:val="17"/>
          <w:w w:val="105"/>
        </w:rPr>
        <w:t xml:space="preserve"> </w:t>
      </w:r>
      <w:r>
        <w:rPr>
          <w:w w:val="105"/>
        </w:rPr>
        <w:t>officers</w:t>
      </w:r>
      <w:r>
        <w:rPr>
          <w:spacing w:val="18"/>
          <w:w w:val="105"/>
        </w:rPr>
        <w:t xml:space="preserve"> </w:t>
      </w:r>
      <w:r>
        <w:rPr>
          <w:w w:val="105"/>
        </w:rPr>
        <w:t>may</w:t>
      </w:r>
      <w:r>
        <w:rPr>
          <w:spacing w:val="17"/>
          <w:w w:val="105"/>
        </w:rPr>
        <w:t xml:space="preserve"> </w:t>
      </w:r>
      <w:r>
        <w:rPr>
          <w:w w:val="105"/>
        </w:rPr>
        <w:t>use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hyperlink r:id="rId19">
        <w:r>
          <w:rPr>
            <w:color w:val="27314A"/>
            <w:w w:val="105"/>
            <w:u w:val="single" w:color="27314A"/>
          </w:rPr>
          <w:t>Justification</w:t>
        </w:r>
        <w:r>
          <w:rPr>
            <w:color w:val="27314A"/>
            <w:spacing w:val="17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and</w:t>
        </w:r>
        <w:r>
          <w:rPr>
            <w:color w:val="27314A"/>
            <w:spacing w:val="18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Approval</w:t>
        </w:r>
      </w:hyperlink>
      <w:r>
        <w:rPr>
          <w:color w:val="27314A"/>
          <w:spacing w:val="15"/>
          <w:w w:val="105"/>
        </w:rPr>
        <w:t xml:space="preserve"> </w:t>
      </w:r>
      <w:r>
        <w:rPr>
          <w:spacing w:val="-2"/>
          <w:w w:val="105"/>
        </w:rPr>
        <w:t>template.</w:t>
      </w:r>
    </w:p>
    <w:p w14:paraId="186486B7" w14:textId="2C5CC6EC" w:rsidR="005439D2" w:rsidDel="00DC7209" w:rsidRDefault="005439D2">
      <w:pPr>
        <w:pStyle w:val="ListParagraph"/>
        <w:numPr>
          <w:ilvl w:val="0"/>
          <w:numId w:val="4"/>
        </w:numPr>
        <w:tabs>
          <w:tab w:val="left" w:pos="442"/>
        </w:tabs>
        <w:ind w:left="442" w:hanging="332"/>
        <w:rPr>
          <w:del w:id="39" w:author="STEVENS, KAREN M CIV USAF HAF SAF/AQCP" w:date="2024-02-29T11:21:00Z"/>
        </w:rPr>
      </w:pPr>
    </w:p>
    <w:p w14:paraId="5043CB0F" w14:textId="77777777" w:rsidR="00C47315" w:rsidRDefault="00C47315">
      <w:pPr>
        <w:pStyle w:val="BodyText"/>
        <w:rPr>
          <w:sz w:val="26"/>
        </w:rPr>
      </w:pPr>
    </w:p>
    <w:p w14:paraId="3C02360B" w14:textId="77777777" w:rsidR="00C47315" w:rsidRDefault="00CA7169">
      <w:pPr>
        <w:pStyle w:val="Heading2"/>
        <w:spacing w:before="203"/>
        <w:rPr>
          <w:b/>
        </w:rPr>
      </w:pPr>
      <w:r>
        <w:rPr>
          <w:b/>
        </w:rPr>
        <w:t>5306.304</w:t>
      </w:r>
      <w:r>
        <w:rPr>
          <w:b/>
          <w:spacing w:val="-17"/>
        </w:rPr>
        <w:t xml:space="preserve"> </w:t>
      </w:r>
      <w:r>
        <w:rPr>
          <w:b/>
        </w:rPr>
        <w:t>Approval</w:t>
      </w:r>
      <w:r>
        <w:rPr>
          <w:b/>
          <w:spacing w:val="-16"/>
        </w:rPr>
        <w:t xml:space="preserve"> </w:t>
      </w:r>
      <w:r>
        <w:rPr>
          <w:b/>
        </w:rPr>
        <w:t>of</w:t>
      </w:r>
      <w:r>
        <w:rPr>
          <w:b/>
          <w:spacing w:val="-16"/>
        </w:rPr>
        <w:t xml:space="preserve"> </w:t>
      </w:r>
      <w:r>
        <w:rPr>
          <w:b/>
        </w:rPr>
        <w:t>the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Justification</w:t>
      </w:r>
    </w:p>
    <w:p w14:paraId="07459315" w14:textId="77777777" w:rsidR="00C47315" w:rsidRDefault="00C47315">
      <w:pPr>
        <w:pStyle w:val="BodyText"/>
        <w:spacing w:before="5"/>
        <w:rPr>
          <w:rFonts w:ascii="Bookman Old Style"/>
          <w:b/>
          <w:sz w:val="42"/>
        </w:rPr>
      </w:pPr>
    </w:p>
    <w:p w14:paraId="2E080588" w14:textId="77777777" w:rsidR="00C042D2" w:rsidRDefault="00C042D2" w:rsidP="00C042D2">
      <w:pPr>
        <w:pStyle w:val="BodyText"/>
        <w:ind w:left="110"/>
        <w:rPr>
          <w:ins w:id="40" w:author="ROSSI, AMANDA M CIV USAF HAF SAF/AQCP" w:date="2024-05-18T10:55:00Z"/>
        </w:rPr>
      </w:pPr>
      <w:ins w:id="41" w:author="ROSSI, AMANDA M CIV USAF HAF SAF/AQCP" w:date="2024-05-18T10:55:00Z">
        <w:r>
          <w:rPr>
            <w:spacing w:val="-5"/>
          </w:rPr>
          <w:t xml:space="preserve">(a) </w:t>
        </w:r>
        <w:r w:rsidRPr="001625C7">
          <w:rPr>
            <w:w w:val="105"/>
          </w:rPr>
          <w:t>Dollar thresholds and approvals levels are reflected in Table 1. For justification values &gt; $15M ≤ $100M, the approval authority is:</w:t>
        </w:r>
      </w:ins>
    </w:p>
    <w:p w14:paraId="04C8F8D8" w14:textId="77777777" w:rsidR="00C042D2" w:rsidRDefault="00C042D2" w:rsidP="00C042D2">
      <w:pPr>
        <w:pStyle w:val="BodyText"/>
        <w:ind w:left="110"/>
        <w:rPr>
          <w:ins w:id="42" w:author="ROSSI, AMANDA M CIV USAF HAF SAF/AQCP" w:date="2024-05-18T10:55:00Z"/>
        </w:rPr>
      </w:pPr>
      <w:ins w:id="43" w:author="ROSSI, AMANDA M CIV USAF HAF SAF/AQCP" w:date="2024-05-18T10:55:00Z">
        <w:r w:rsidRPr="001625C7">
          <w:rPr>
            <w:w w:val="105"/>
          </w:rPr>
          <w:t>(1) The Program Executive Officer (PEO)</w:t>
        </w:r>
        <w:r>
          <w:rPr>
            <w:w w:val="105"/>
          </w:rPr>
          <w:t xml:space="preserve"> (including AFPEO/CM) for programs within the </w:t>
        </w:r>
        <w:r w:rsidRPr="001625C7">
          <w:rPr>
            <w:w w:val="105"/>
          </w:rPr>
          <w:t>PEOs portfolio</w:t>
        </w:r>
        <w:r w:rsidRPr="001752D9">
          <w:rPr>
            <w:w w:val="105"/>
          </w:rPr>
          <w:t xml:space="preserve"> and the PEO is a </w:t>
        </w:r>
        <w:r>
          <w:t xml:space="preserve">General Officer (GO) or civilian member of the Senior Executive Service (SES); </w:t>
        </w:r>
      </w:ins>
    </w:p>
    <w:p w14:paraId="2CFF200E" w14:textId="77777777" w:rsidR="00C042D2" w:rsidRDefault="00C042D2" w:rsidP="00C042D2">
      <w:pPr>
        <w:pStyle w:val="BodyText"/>
        <w:ind w:left="110"/>
        <w:rPr>
          <w:ins w:id="44" w:author="ROSSI, AMANDA M CIV USAF HAF SAF/AQCP" w:date="2024-05-18T10:55:00Z"/>
        </w:rPr>
      </w:pPr>
      <w:ins w:id="45" w:author="ROSSI, AMANDA M CIV USAF HAF SAF/AQCP" w:date="2024-05-18T10:55:00Z">
        <w:r>
          <w:t xml:space="preserve">(2) The </w:t>
        </w:r>
        <w:r>
          <w:rPr>
            <w:w w:val="105"/>
          </w:rPr>
          <w:t xml:space="preserve">Senior Contracting Officer (SCO) if they are </w:t>
        </w:r>
        <w:r w:rsidRPr="001752D9">
          <w:rPr>
            <w:w w:val="105"/>
          </w:rPr>
          <w:t>a GO/SES; or</w:t>
        </w:r>
      </w:ins>
    </w:p>
    <w:p w14:paraId="11EF651A" w14:textId="35638C51" w:rsidR="00AF4077" w:rsidDel="00C042D2" w:rsidRDefault="00C042D2">
      <w:pPr>
        <w:pStyle w:val="BodyText"/>
        <w:ind w:left="110"/>
        <w:rPr>
          <w:del w:id="46" w:author="ROSSI, AMANDA M CIV USAF HAF SAF/AQCP" w:date="2024-05-18T10:55:00Z"/>
          <w:spacing w:val="-5"/>
        </w:rPr>
      </w:pPr>
      <w:ins w:id="47" w:author="ROSSI, AMANDA M CIV USAF HAF SAF/AQCP" w:date="2024-05-18T10:55:00Z">
        <w:r>
          <w:rPr>
            <w:w w:val="105"/>
          </w:rPr>
          <w:t>(3) T</w:t>
        </w:r>
        <w:r>
          <w:t>he Commander or Director for the locations listed in 5306.501(a)(1) and (2), w</w:t>
        </w:r>
        <w:r>
          <w:rPr>
            <w:w w:val="105"/>
          </w:rPr>
          <w:t>hen the PEO or SCO is not a GO/S</w:t>
        </w:r>
        <w:r w:rsidRPr="001752D9">
          <w:rPr>
            <w:w w:val="105"/>
          </w:rPr>
          <w:t>ES</w:t>
        </w:r>
        <w:r>
          <w:t>.</w:t>
        </w:r>
        <w:r w:rsidDel="00C042D2">
          <w:rPr>
            <w:spacing w:val="-5"/>
          </w:rPr>
          <w:t xml:space="preserve"> </w:t>
        </w:r>
      </w:ins>
      <w:del w:id="48" w:author="ROSSI, AMANDA M CIV USAF HAF SAF/AQCP" w:date="2024-05-18T10:55:00Z">
        <w:r w:rsidR="00CA7169" w:rsidDel="00C042D2">
          <w:rPr>
            <w:spacing w:val="-5"/>
          </w:rPr>
          <w:delText>(a)</w:delText>
        </w:r>
      </w:del>
      <w:ins w:id="49" w:author="STEVENS, KAREN M CIV USAF HAF SAF/SAF/AQC" w:date="2024-02-20T14:53:00Z">
        <w:del w:id="50" w:author="ROSSI, AMANDA M CIV USAF HAF SAF/AQCP" w:date="2024-05-18T10:55:00Z">
          <w:r w:rsidR="001B29C2" w:rsidDel="00C042D2">
            <w:rPr>
              <w:spacing w:val="-5"/>
            </w:rPr>
            <w:delText xml:space="preserve"> </w:delText>
          </w:r>
        </w:del>
      </w:ins>
      <w:ins w:id="51" w:author="STEVENS, KAREN M CIV USAF HAF SAF/SAF/AQC" w:date="2024-02-20T14:56:00Z">
        <w:del w:id="52" w:author="ROSSI, AMANDA M CIV USAF HAF SAF/AQCP" w:date="2024-05-18T10:55:00Z">
          <w:r w:rsidR="00AF4077" w:rsidDel="00C042D2">
            <w:rPr>
              <w:spacing w:val="-5"/>
            </w:rPr>
            <w:delText xml:space="preserve">Dollar thresholds and approvals </w:delText>
          </w:r>
        </w:del>
      </w:ins>
      <w:ins w:id="53" w:author="STEVENS, KAREN M CIV USAF HAF SAF/AQCP" w:date="2024-02-21T09:58:00Z">
        <w:del w:id="54" w:author="ROSSI, AMANDA M CIV USAF HAF SAF/AQCP" w:date="2024-05-18T10:55:00Z">
          <w:r w:rsidR="0042415A" w:rsidDel="00C042D2">
            <w:rPr>
              <w:spacing w:val="-5"/>
            </w:rPr>
            <w:delText xml:space="preserve">levels </w:delText>
          </w:r>
        </w:del>
      </w:ins>
      <w:ins w:id="55" w:author="STEVENS, KAREN M CIV USAF HAF SAF/SAF/AQC" w:date="2024-02-20T14:56:00Z">
        <w:del w:id="56" w:author="ROSSI, AMANDA M CIV USAF HAF SAF/AQCP" w:date="2024-05-18T10:55:00Z">
          <w:r w:rsidR="00AF4077" w:rsidDel="00C042D2">
            <w:rPr>
              <w:spacing w:val="-5"/>
            </w:rPr>
            <w:delText>are reflected in Table 1.</w:delText>
          </w:r>
        </w:del>
      </w:ins>
      <w:ins w:id="57" w:author="STEVENS, KAREN M CIV USAF HAF SAF/SAF/AQC" w:date="2024-02-20T14:57:00Z">
        <w:del w:id="58" w:author="ROSSI, AMANDA M CIV USAF HAF SAF/AQCP" w:date="2024-05-18T10:55:00Z">
          <w:r w:rsidR="00AF4077" w:rsidDel="00C042D2">
            <w:rPr>
              <w:spacing w:val="-5"/>
            </w:rPr>
            <w:delText xml:space="preserve"> </w:delText>
          </w:r>
        </w:del>
      </w:ins>
      <w:ins w:id="59" w:author="STEVENS, KAREN M CIV USAF HAF SAF/AQCP" w:date="2024-02-21T09:59:00Z">
        <w:del w:id="60" w:author="ROSSI, AMANDA M CIV USAF HAF SAF/AQCP" w:date="2024-05-18T10:55:00Z">
          <w:r w:rsidR="0042415A" w:rsidDel="00C042D2">
            <w:rPr>
              <w:spacing w:val="-5"/>
            </w:rPr>
            <w:delText xml:space="preserve">For justification values </w:delText>
          </w:r>
          <w:r w:rsidR="0042415A" w:rsidRPr="0042415A" w:rsidDel="00C042D2">
            <w:rPr>
              <w:spacing w:val="-5"/>
            </w:rPr>
            <w:delText>&gt; $15M ≤ $100M,</w:delText>
          </w:r>
        </w:del>
      </w:ins>
      <w:ins w:id="61" w:author="STEVENS, KAREN M CIV USAF HAF SAF/AQCP" w:date="2024-02-21T10:00:00Z">
        <w:del w:id="62" w:author="ROSSI, AMANDA M CIV USAF HAF SAF/AQCP" w:date="2024-05-18T10:55:00Z">
          <w:r w:rsidR="0042415A" w:rsidRPr="0042415A" w:rsidDel="00C042D2">
            <w:rPr>
              <w:spacing w:val="-5"/>
            </w:rPr>
            <w:delText xml:space="preserve"> the approval authority is </w:delText>
          </w:r>
        </w:del>
      </w:ins>
      <w:ins w:id="63" w:author="STEVENS, KAREN M CIV USAF HAF SAF/SAF/AQC" w:date="2024-02-20T14:57:00Z">
        <w:del w:id="64" w:author="ROSSI, AMANDA M CIV USAF HAF SAF/AQCP" w:date="2024-05-18T10:55:00Z">
          <w:r w:rsidR="00AF4077" w:rsidRPr="0042415A" w:rsidDel="00C042D2">
            <w:rPr>
              <w:spacing w:val="-5"/>
              <w:rPrChange w:id="65" w:author="STEVENS, KAREN M CIV USAF HAF SAF/AQCP" w:date="2024-02-21T10:00:00Z">
                <w:rPr>
                  <w:w w:val="105"/>
                </w:rPr>
              </w:rPrChange>
            </w:rPr>
            <w:delText xml:space="preserve">If the </w:delText>
          </w:r>
        </w:del>
      </w:ins>
      <w:ins w:id="66" w:author="STEVENS, KAREN M CIV USAF HAF SAF/SAF/AQC" w:date="2024-02-20T14:58:00Z">
        <w:del w:id="67" w:author="ROSSI, AMANDA M CIV USAF HAF SAF/AQCP" w:date="2024-05-18T10:55:00Z">
          <w:r w:rsidR="00AF4077" w:rsidRPr="0042415A" w:rsidDel="00C042D2">
            <w:rPr>
              <w:spacing w:val="-5"/>
              <w:rPrChange w:id="68" w:author="STEVENS, KAREN M CIV USAF HAF SAF/AQCP" w:date="2024-02-21T10:00:00Z">
                <w:rPr>
                  <w:w w:val="105"/>
                </w:rPr>
              </w:rPrChange>
            </w:rPr>
            <w:delText>Program Executive Officer (</w:delText>
          </w:r>
        </w:del>
      </w:ins>
      <w:ins w:id="69" w:author="STEVENS, KAREN M CIV USAF HAF SAF/SAF/AQC" w:date="2024-02-20T14:57:00Z">
        <w:del w:id="70" w:author="ROSSI, AMANDA M CIV USAF HAF SAF/AQCP" w:date="2024-05-18T10:55:00Z">
          <w:r w:rsidR="00AF4077" w:rsidRPr="0042415A" w:rsidDel="00C042D2">
            <w:rPr>
              <w:spacing w:val="-5"/>
              <w:rPrChange w:id="71" w:author="STEVENS, KAREN M CIV USAF HAF SAF/AQCP" w:date="2024-02-21T10:00:00Z">
                <w:rPr>
                  <w:w w:val="105"/>
                </w:rPr>
              </w:rPrChange>
            </w:rPr>
            <w:delText>PEO</w:delText>
          </w:r>
        </w:del>
      </w:ins>
      <w:ins w:id="72" w:author="STEVENS, KAREN M CIV USAF HAF SAF/SAF/AQC" w:date="2024-02-20T14:58:00Z">
        <w:del w:id="73" w:author="ROSSI, AMANDA M CIV USAF HAF SAF/AQCP" w:date="2024-05-18T10:55:00Z">
          <w:r w:rsidR="00AF4077" w:rsidRPr="0042415A" w:rsidDel="00C042D2">
            <w:rPr>
              <w:spacing w:val="-5"/>
              <w:rPrChange w:id="74" w:author="STEVENS, KAREN M CIV USAF HAF SAF/AQCP" w:date="2024-02-21T10:00:00Z">
                <w:rPr>
                  <w:w w:val="105"/>
                </w:rPr>
              </w:rPrChange>
            </w:rPr>
            <w:delText>)</w:delText>
          </w:r>
        </w:del>
      </w:ins>
      <w:ins w:id="75" w:author="STEVENS, KAREN M CIV USAF HAF SAF/SAF/AQC" w:date="2024-02-20T14:57:00Z">
        <w:del w:id="76" w:author="ROSSI, AMANDA M CIV USAF HAF SAF/AQCP" w:date="2024-05-18T10:55:00Z">
          <w:r w:rsidR="00AF4077" w:rsidRPr="0042415A" w:rsidDel="00C042D2">
            <w:rPr>
              <w:spacing w:val="-5"/>
              <w:rPrChange w:id="77" w:author="STEVENS, KAREN M CIV USAF HAF SAF/AQCP" w:date="2024-02-21T10:00:00Z">
                <w:rPr>
                  <w:w w:val="105"/>
                </w:rPr>
              </w:rPrChange>
            </w:rPr>
            <w:delText xml:space="preserve"> (for PEO</w:delText>
          </w:r>
          <w:r w:rsidR="00AF4077" w:rsidRPr="001752D9" w:rsidDel="00C042D2">
            <w:rPr>
              <w:w w:val="105"/>
            </w:rPr>
            <w:delText xml:space="preserve"> designated programs) or SCO</w:delText>
          </w:r>
        </w:del>
      </w:ins>
      <w:ins w:id="78" w:author="STEVENS, KAREN M CIV USAF HAF SAF/SAF/AQC" w:date="2024-02-20T14:58:00Z">
        <w:del w:id="79" w:author="ROSSI, AMANDA M CIV USAF HAF SAF/AQCP" w:date="2024-05-18T10:55:00Z">
          <w:r w:rsidR="00AF4077" w:rsidDel="00C042D2">
            <w:rPr>
              <w:w w:val="105"/>
            </w:rPr>
            <w:delText xml:space="preserve">the </w:delText>
          </w:r>
        </w:del>
      </w:ins>
      <w:ins w:id="80" w:author="STEVENS, KAREN M CIV USAF HAF SAF/SAF/AQC" w:date="2024-02-20T14:57:00Z">
        <w:del w:id="81" w:author="ROSSI, AMANDA M CIV USAF HAF SAF/AQCP" w:date="2024-05-18T10:55:00Z">
          <w:r w:rsidR="00AF4077" w:rsidDel="00C042D2">
            <w:rPr>
              <w:w w:val="105"/>
            </w:rPr>
            <w:delText>Senior Contracting Officer</w:delText>
          </w:r>
        </w:del>
      </w:ins>
      <w:ins w:id="82" w:author="STEVENS, KAREN M CIV USAF HAF SAF/SAF/AQC" w:date="2024-02-20T14:58:00Z">
        <w:del w:id="83" w:author="ROSSI, AMANDA M CIV USAF HAF SAF/AQCP" w:date="2024-05-18T10:55:00Z">
          <w:r w:rsidR="00AF4077" w:rsidDel="00C042D2">
            <w:rPr>
              <w:w w:val="105"/>
            </w:rPr>
            <w:delText xml:space="preserve"> (SCO)</w:delText>
          </w:r>
        </w:del>
      </w:ins>
      <w:ins w:id="84" w:author="STEVENS, KAREN M CIV USAF HAF SAF/AQCP" w:date="2024-02-21T10:01:00Z">
        <w:del w:id="85" w:author="ROSSI, AMANDA M CIV USAF HAF SAF/AQCP" w:date="2024-05-18T10:55:00Z">
          <w:r w:rsidR="0042415A" w:rsidDel="00C042D2">
            <w:rPr>
              <w:w w:val="105"/>
            </w:rPr>
            <w:delText xml:space="preserve"> if they are </w:delText>
          </w:r>
        </w:del>
      </w:ins>
      <w:ins w:id="86" w:author="STEVENS, KAREN M CIV USAF HAF SAF/SAF/AQC" w:date="2024-02-20T14:57:00Z">
        <w:del w:id="87" w:author="ROSSI, AMANDA M CIV USAF HAF SAF/AQCP" w:date="2024-05-18T10:55:00Z">
          <w:r w:rsidR="00AF4077" w:rsidRPr="001752D9" w:rsidDel="00C042D2">
            <w:rPr>
              <w:w w:val="105"/>
            </w:rPr>
            <w:delText xml:space="preserve"> is not a </w:delText>
          </w:r>
          <w:r w:rsidR="00AF4077" w:rsidDel="00C042D2">
            <w:rPr>
              <w:w w:val="105"/>
            </w:rPr>
            <w:delText>General Officer (GO)</w:delText>
          </w:r>
        </w:del>
      </w:ins>
      <w:ins w:id="88" w:author="STEVENS, KAREN M CIV USAF HAF SAF/SAF/AQC" w:date="2024-02-20T14:59:00Z">
        <w:del w:id="89" w:author="ROSSI, AMANDA M CIV USAF HAF SAF/AQCP" w:date="2024-05-18T10:55:00Z">
          <w:r w:rsidR="00AF4077" w:rsidDel="00C042D2">
            <w:rPr>
              <w:w w:val="105"/>
            </w:rPr>
            <w:delText xml:space="preserve"> or civilian member of the </w:delText>
          </w:r>
          <w:r w:rsidR="00AF4077" w:rsidRPr="00AF4077" w:rsidDel="00C042D2">
            <w:rPr>
              <w:w w:val="105"/>
            </w:rPr>
            <w:delText>Senior Executive Service (SES)</w:delText>
          </w:r>
        </w:del>
      </w:ins>
      <w:ins w:id="90" w:author="STEVENS, KAREN M CIV USAF HAF SAF/SAF/AQC" w:date="2024-02-20T14:57:00Z">
        <w:del w:id="91" w:author="ROSSI, AMANDA M CIV USAF HAF SAF/AQCP" w:date="2024-05-18T10:55:00Z">
          <w:r w:rsidR="00AF4077" w:rsidRPr="001752D9" w:rsidDel="00C042D2">
            <w:rPr>
              <w:w w:val="105"/>
            </w:rPr>
            <w:delText>/SES</w:delText>
          </w:r>
        </w:del>
      </w:ins>
      <w:ins w:id="92" w:author="STEVENS, KAREN M CIV USAF HAF SAF/AQCP" w:date="2024-02-21T10:01:00Z">
        <w:del w:id="93" w:author="ROSSI, AMANDA M CIV USAF HAF SAF/AQCP" w:date="2024-05-18T10:55:00Z">
          <w:r w:rsidR="0042415A" w:rsidDel="00C042D2">
            <w:rPr>
              <w:w w:val="105"/>
            </w:rPr>
            <w:delText>. Otherwise</w:delText>
          </w:r>
        </w:del>
      </w:ins>
      <w:ins w:id="94" w:author="STEVENS, KAREN M CIV USAF HAF SAF/SAF/AQC" w:date="2024-02-20T14:57:00Z">
        <w:del w:id="95" w:author="ROSSI, AMANDA M CIV USAF HAF SAF/AQCP" w:date="2024-05-18T10:55:00Z">
          <w:r w:rsidR="00AF4077" w:rsidRPr="001752D9" w:rsidDel="00C042D2">
            <w:rPr>
              <w:w w:val="105"/>
            </w:rPr>
            <w:delText>, the Commander or Director for the locations listed in 5306.501(a)(1) and (2) serves as the Head of Procuring Activity and is the J&amp;A approval authority. AFPEO/CM is the J&amp;A approval authority for services that are not part of a PEO (Systems) portfolio.</w:delText>
          </w:r>
        </w:del>
      </w:ins>
    </w:p>
    <w:p w14:paraId="56CA7456" w14:textId="77777777" w:rsidR="00C042D2" w:rsidRDefault="00C042D2" w:rsidP="00C042D2">
      <w:pPr>
        <w:pStyle w:val="BodyText"/>
        <w:ind w:left="110"/>
        <w:rPr>
          <w:ins w:id="96" w:author="ROSSI, AMANDA M CIV USAF HAF SAF/AQCP" w:date="2024-05-18T10:56:00Z"/>
          <w:w w:val="105"/>
        </w:rPr>
      </w:pPr>
    </w:p>
    <w:p w14:paraId="5CBE7772" w14:textId="2E16715F" w:rsidR="00C47315" w:rsidRDefault="00AF4077">
      <w:pPr>
        <w:pStyle w:val="BodyText"/>
        <w:ind w:left="110"/>
      </w:pPr>
      <w:ins w:id="97" w:author="STEVENS, KAREN M CIV USAF HAF SAF/SAF/AQC" w:date="2024-02-20T14:56:00Z">
        <w:del w:id="98" w:author="ROSSI, AMANDA M CIV USAF HAF SAF/AQCP" w:date="2024-05-18T10:55:00Z">
          <w:r w:rsidDel="00C042D2">
            <w:rPr>
              <w:spacing w:val="-5"/>
            </w:rPr>
            <w:delText xml:space="preserve"> </w:delText>
          </w:r>
        </w:del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52D9" w:rsidRPr="00AF4077" w14:paraId="264262C9" w14:textId="77777777" w:rsidTr="001B29C2">
        <w:trPr>
          <w:jc w:val="center"/>
        </w:trPr>
        <w:tc>
          <w:tcPr>
            <w:tcW w:w="3116" w:type="dxa"/>
          </w:tcPr>
          <w:p w14:paraId="42C8916E" w14:textId="77777777" w:rsidR="001752D9" w:rsidRPr="00AF4077" w:rsidRDefault="001752D9" w:rsidP="00977B2C">
            <w:pPr>
              <w:rPr>
                <w:b/>
                <w:bCs/>
                <w:sz w:val="20"/>
                <w:szCs w:val="20"/>
              </w:rPr>
            </w:pPr>
            <w:r w:rsidRPr="00AF4077">
              <w:rPr>
                <w:b/>
                <w:bCs/>
                <w:sz w:val="20"/>
                <w:szCs w:val="20"/>
              </w:rPr>
              <w:t>Justification Value</w:t>
            </w:r>
          </w:p>
        </w:tc>
        <w:tc>
          <w:tcPr>
            <w:tcW w:w="3117" w:type="dxa"/>
          </w:tcPr>
          <w:p w14:paraId="237FEE6C" w14:textId="77777777" w:rsidR="001752D9" w:rsidRPr="00AF4077" w:rsidRDefault="001752D9" w:rsidP="00977B2C">
            <w:pPr>
              <w:rPr>
                <w:b/>
                <w:bCs/>
                <w:sz w:val="20"/>
                <w:szCs w:val="20"/>
              </w:rPr>
            </w:pPr>
            <w:r w:rsidRPr="00AF4077">
              <w:rPr>
                <w:b/>
                <w:bCs/>
                <w:sz w:val="20"/>
                <w:szCs w:val="20"/>
              </w:rPr>
              <w:t>Approval Authority</w:t>
            </w:r>
          </w:p>
        </w:tc>
        <w:tc>
          <w:tcPr>
            <w:tcW w:w="3117" w:type="dxa"/>
          </w:tcPr>
          <w:p w14:paraId="7DEA72C8" w14:textId="77777777" w:rsidR="001752D9" w:rsidRPr="00AF4077" w:rsidRDefault="001752D9" w:rsidP="00977B2C">
            <w:pPr>
              <w:rPr>
                <w:b/>
                <w:bCs/>
                <w:sz w:val="20"/>
                <w:szCs w:val="20"/>
              </w:rPr>
            </w:pPr>
            <w:r w:rsidRPr="00AF4077">
              <w:rPr>
                <w:b/>
                <w:bCs/>
                <w:sz w:val="20"/>
                <w:szCs w:val="20"/>
              </w:rPr>
              <w:t>Delegability</w:t>
            </w:r>
          </w:p>
        </w:tc>
      </w:tr>
      <w:tr w:rsidR="001752D9" w:rsidRPr="00AF4077" w14:paraId="7BC55158" w14:textId="77777777" w:rsidTr="001B29C2">
        <w:trPr>
          <w:jc w:val="center"/>
        </w:trPr>
        <w:tc>
          <w:tcPr>
            <w:tcW w:w="3116" w:type="dxa"/>
          </w:tcPr>
          <w:p w14:paraId="5BD483DF" w14:textId="77777777" w:rsidR="001752D9" w:rsidRPr="00AF4077" w:rsidRDefault="001752D9" w:rsidP="00977B2C">
            <w:pPr>
              <w:rPr>
                <w:sz w:val="20"/>
                <w:szCs w:val="20"/>
              </w:rPr>
            </w:pPr>
            <w:r w:rsidRPr="00AF4077">
              <w:rPr>
                <w:sz w:val="20"/>
                <w:szCs w:val="20"/>
              </w:rPr>
              <w:t>≤ $750K</w:t>
            </w:r>
          </w:p>
        </w:tc>
        <w:tc>
          <w:tcPr>
            <w:tcW w:w="3117" w:type="dxa"/>
          </w:tcPr>
          <w:p w14:paraId="02D3ED77" w14:textId="77777777" w:rsidR="001752D9" w:rsidRPr="00AF4077" w:rsidRDefault="001752D9" w:rsidP="00977B2C">
            <w:pPr>
              <w:rPr>
                <w:sz w:val="20"/>
                <w:szCs w:val="20"/>
              </w:rPr>
            </w:pPr>
            <w:r w:rsidRPr="00AF4077">
              <w:rPr>
                <w:sz w:val="20"/>
                <w:szCs w:val="20"/>
              </w:rPr>
              <w:t>Chief of the Contracting Office (COCO)</w:t>
            </w:r>
          </w:p>
        </w:tc>
        <w:tc>
          <w:tcPr>
            <w:tcW w:w="3117" w:type="dxa"/>
          </w:tcPr>
          <w:p w14:paraId="17498D7A" w14:textId="77777777" w:rsidR="001752D9" w:rsidRPr="00AF4077" w:rsidRDefault="001752D9" w:rsidP="00977B2C">
            <w:pPr>
              <w:rPr>
                <w:sz w:val="20"/>
                <w:szCs w:val="20"/>
              </w:rPr>
            </w:pPr>
            <w:r w:rsidRPr="00AF4077">
              <w:rPr>
                <w:sz w:val="20"/>
                <w:szCs w:val="20"/>
              </w:rPr>
              <w:t>Delegable to contracting officer, consistent with warrant level</w:t>
            </w:r>
          </w:p>
        </w:tc>
      </w:tr>
      <w:tr w:rsidR="001752D9" w:rsidRPr="00AF4077" w14:paraId="528406DD" w14:textId="77777777" w:rsidTr="001B29C2">
        <w:trPr>
          <w:jc w:val="center"/>
        </w:trPr>
        <w:tc>
          <w:tcPr>
            <w:tcW w:w="3116" w:type="dxa"/>
          </w:tcPr>
          <w:p w14:paraId="5BCE8D82" w14:textId="77777777" w:rsidR="001752D9" w:rsidRPr="00AF4077" w:rsidRDefault="001752D9" w:rsidP="00977B2C">
            <w:pPr>
              <w:rPr>
                <w:sz w:val="20"/>
                <w:szCs w:val="20"/>
              </w:rPr>
            </w:pPr>
            <w:r w:rsidRPr="00AF4077">
              <w:rPr>
                <w:sz w:val="20"/>
                <w:szCs w:val="20"/>
              </w:rPr>
              <w:t>&gt; $750K ≤ $15M</w:t>
            </w:r>
          </w:p>
        </w:tc>
        <w:tc>
          <w:tcPr>
            <w:tcW w:w="3117" w:type="dxa"/>
          </w:tcPr>
          <w:p w14:paraId="1E17ADD6" w14:textId="783A1383" w:rsidR="001752D9" w:rsidRPr="00AF4077" w:rsidRDefault="001752D9" w:rsidP="00977B2C">
            <w:pPr>
              <w:rPr>
                <w:sz w:val="20"/>
                <w:szCs w:val="20"/>
              </w:rPr>
            </w:pPr>
            <w:r w:rsidRPr="00AF4077">
              <w:rPr>
                <w:sz w:val="20"/>
                <w:szCs w:val="20"/>
              </w:rPr>
              <w:t xml:space="preserve">Procuring Activity </w:t>
            </w:r>
            <w:hyperlink r:id="rId20" w:history="1">
              <w:r w:rsidRPr="00AF4077">
                <w:rPr>
                  <w:rStyle w:val="Hyperlink"/>
                  <w:sz w:val="20"/>
                  <w:szCs w:val="20"/>
                </w:rPr>
                <w:t>Competition and Commercial Advocate</w:t>
              </w:r>
            </w:hyperlink>
            <w:ins w:id="99" w:author="STEVENS, KAREN M CIV USAF HAF SAF/AQCP" w:date="2024-02-21T10:20:00Z">
              <w:r w:rsidR="00890A04">
                <w:rPr>
                  <w:rStyle w:val="Hyperlink"/>
                  <w:sz w:val="20"/>
                  <w:szCs w:val="20"/>
                </w:rPr>
                <w:t xml:space="preserve"> (CAA)</w:t>
              </w:r>
            </w:ins>
          </w:p>
        </w:tc>
        <w:tc>
          <w:tcPr>
            <w:tcW w:w="3117" w:type="dxa"/>
          </w:tcPr>
          <w:p w14:paraId="0D74BD04" w14:textId="77777777" w:rsidR="001752D9" w:rsidRPr="00AF4077" w:rsidRDefault="001752D9" w:rsidP="00977B2C">
            <w:pPr>
              <w:rPr>
                <w:sz w:val="20"/>
                <w:szCs w:val="20"/>
              </w:rPr>
            </w:pPr>
            <w:r w:rsidRPr="00AF4077">
              <w:rPr>
                <w:sz w:val="20"/>
                <w:szCs w:val="20"/>
              </w:rPr>
              <w:t>Not further delegable</w:t>
            </w:r>
          </w:p>
        </w:tc>
      </w:tr>
      <w:tr w:rsidR="001752D9" w:rsidRPr="00AF4077" w14:paraId="74C0F965" w14:textId="77777777" w:rsidTr="001B29C2">
        <w:trPr>
          <w:jc w:val="center"/>
        </w:trPr>
        <w:tc>
          <w:tcPr>
            <w:tcW w:w="3116" w:type="dxa"/>
          </w:tcPr>
          <w:p w14:paraId="2E081FE8" w14:textId="77777777" w:rsidR="001752D9" w:rsidRPr="00AF4077" w:rsidRDefault="001752D9" w:rsidP="00977B2C">
            <w:pPr>
              <w:rPr>
                <w:sz w:val="20"/>
                <w:szCs w:val="20"/>
              </w:rPr>
            </w:pPr>
            <w:r w:rsidRPr="00AF4077">
              <w:rPr>
                <w:sz w:val="20"/>
                <w:szCs w:val="20"/>
              </w:rPr>
              <w:lastRenderedPageBreak/>
              <w:t>&gt; $15M ≤ $100M</w:t>
            </w:r>
          </w:p>
        </w:tc>
        <w:tc>
          <w:tcPr>
            <w:tcW w:w="3117" w:type="dxa"/>
          </w:tcPr>
          <w:p w14:paraId="08BCD609" w14:textId="31B763CB" w:rsidR="001752D9" w:rsidRPr="00AF4077" w:rsidRDefault="001752D9" w:rsidP="00977B2C">
            <w:pPr>
              <w:rPr>
                <w:sz w:val="20"/>
                <w:szCs w:val="20"/>
              </w:rPr>
            </w:pPr>
            <w:r w:rsidRPr="00AF4077">
              <w:rPr>
                <w:sz w:val="20"/>
                <w:szCs w:val="20"/>
              </w:rPr>
              <w:t xml:space="preserve">PEO or </w:t>
            </w:r>
            <w:del w:id="100" w:author="ROSSI, AMANDA M CIV USAF HAF SAF/AQCP" w:date="2024-05-20T12:40:00Z">
              <w:r w:rsidRPr="00AF4077" w:rsidDel="00F800C0">
                <w:rPr>
                  <w:sz w:val="20"/>
                  <w:szCs w:val="20"/>
                </w:rPr>
                <w:delText>Senior Contracting Official</w:delText>
              </w:r>
            </w:del>
            <w:ins w:id="101" w:author="ROSSI, AMANDA M CIV USAF HAF SAF/AQCP" w:date="2024-05-20T12:40:00Z">
              <w:r w:rsidR="00F800C0">
                <w:rPr>
                  <w:sz w:val="20"/>
                  <w:szCs w:val="20"/>
                </w:rPr>
                <w:t>SCO</w:t>
              </w:r>
            </w:ins>
            <w:r w:rsidRPr="00AF4077">
              <w:rPr>
                <w:sz w:val="20"/>
                <w:szCs w:val="20"/>
              </w:rPr>
              <w:t xml:space="preserve"> if GO or SES; otherwise, Head of the Procuring Activity</w:t>
            </w:r>
            <w:del w:id="102" w:author="STEVENS, KAREN M CIV USAF HAF SAF/SAF/AQC" w:date="2024-02-20T14:57:00Z">
              <w:r w:rsidRPr="00AF4077" w:rsidDel="00AF4077">
                <w:rPr>
                  <w:sz w:val="20"/>
                  <w:szCs w:val="20"/>
                </w:rPr>
                <w:delText>*</w:delText>
              </w:r>
            </w:del>
          </w:p>
        </w:tc>
        <w:tc>
          <w:tcPr>
            <w:tcW w:w="3117" w:type="dxa"/>
          </w:tcPr>
          <w:p w14:paraId="4F6BC713" w14:textId="69E0DBEE" w:rsidR="001752D9" w:rsidRPr="00AF4077" w:rsidRDefault="001752D9" w:rsidP="00977B2C">
            <w:pPr>
              <w:rPr>
                <w:sz w:val="20"/>
                <w:szCs w:val="20"/>
              </w:rPr>
            </w:pPr>
            <w:r w:rsidRPr="00AF4077">
              <w:rPr>
                <w:sz w:val="20"/>
                <w:szCs w:val="20"/>
              </w:rPr>
              <w:t>Delegable to GO</w:t>
            </w:r>
            <w:ins w:id="103" w:author="STEVENS, KAREN M CIV USAF HAF SAF/AQCP" w:date="2024-03-06T10:19:00Z">
              <w:r w:rsidR="00140739">
                <w:rPr>
                  <w:sz w:val="20"/>
                  <w:szCs w:val="20"/>
                </w:rPr>
                <w:t xml:space="preserve"> or </w:t>
              </w:r>
            </w:ins>
            <w:del w:id="104" w:author="STEVENS, KAREN M CIV USAF HAF SAF/AQCP" w:date="2024-03-06T10:19:00Z">
              <w:r w:rsidRPr="00AF4077" w:rsidDel="00140739">
                <w:rPr>
                  <w:sz w:val="20"/>
                  <w:szCs w:val="20"/>
                </w:rPr>
                <w:delText>/</w:delText>
              </w:r>
            </w:del>
            <w:r w:rsidRPr="00AF4077">
              <w:rPr>
                <w:sz w:val="20"/>
                <w:szCs w:val="20"/>
              </w:rPr>
              <w:t>SES</w:t>
            </w:r>
          </w:p>
        </w:tc>
      </w:tr>
      <w:tr w:rsidR="001752D9" w:rsidRPr="00AF4077" w14:paraId="7E4A1D69" w14:textId="77777777" w:rsidTr="001B29C2">
        <w:trPr>
          <w:jc w:val="center"/>
        </w:trPr>
        <w:tc>
          <w:tcPr>
            <w:tcW w:w="3116" w:type="dxa"/>
          </w:tcPr>
          <w:p w14:paraId="2A2C7B33" w14:textId="77777777" w:rsidR="001752D9" w:rsidRPr="00AF4077" w:rsidRDefault="001752D9" w:rsidP="00977B2C">
            <w:pPr>
              <w:rPr>
                <w:sz w:val="20"/>
                <w:szCs w:val="20"/>
              </w:rPr>
            </w:pPr>
            <w:r w:rsidRPr="00AF4077">
              <w:rPr>
                <w:sz w:val="20"/>
                <w:szCs w:val="20"/>
              </w:rPr>
              <w:t>&gt; $100M</w:t>
            </w:r>
          </w:p>
        </w:tc>
        <w:tc>
          <w:tcPr>
            <w:tcW w:w="3117" w:type="dxa"/>
          </w:tcPr>
          <w:p w14:paraId="077F0F66" w14:textId="77777777" w:rsidR="001752D9" w:rsidRPr="00AF4077" w:rsidRDefault="001752D9" w:rsidP="00977B2C">
            <w:pPr>
              <w:rPr>
                <w:sz w:val="20"/>
                <w:szCs w:val="20"/>
              </w:rPr>
            </w:pPr>
            <w:r w:rsidRPr="00AF4077">
              <w:rPr>
                <w:sz w:val="20"/>
                <w:szCs w:val="20"/>
              </w:rPr>
              <w:t>SAF/AQ or SAF/SQ</w:t>
            </w:r>
          </w:p>
        </w:tc>
        <w:tc>
          <w:tcPr>
            <w:tcW w:w="3117" w:type="dxa"/>
          </w:tcPr>
          <w:p w14:paraId="307E748D" w14:textId="77777777" w:rsidR="001752D9" w:rsidRPr="00AF4077" w:rsidRDefault="001752D9" w:rsidP="00977B2C">
            <w:pPr>
              <w:rPr>
                <w:sz w:val="20"/>
                <w:szCs w:val="20"/>
              </w:rPr>
            </w:pPr>
            <w:r w:rsidRPr="00AF4077">
              <w:rPr>
                <w:sz w:val="20"/>
                <w:szCs w:val="20"/>
              </w:rPr>
              <w:t>Not further delegable</w:t>
            </w:r>
          </w:p>
        </w:tc>
      </w:tr>
      <w:tr w:rsidR="00AF4077" w:rsidRPr="00AF4077" w14:paraId="0F3513AC" w14:textId="77777777" w:rsidTr="00DD7EF3">
        <w:trPr>
          <w:jc w:val="center"/>
          <w:ins w:id="105" w:author="STEVENS, KAREN M CIV USAF HAF SAF/SAF/AQC" w:date="2024-02-20T14:55:00Z"/>
        </w:trPr>
        <w:tc>
          <w:tcPr>
            <w:tcW w:w="9350" w:type="dxa"/>
            <w:gridSpan w:val="3"/>
          </w:tcPr>
          <w:p w14:paraId="24A5FF04" w14:textId="64A8CC78" w:rsidR="00AF4077" w:rsidRPr="00AF4077" w:rsidRDefault="00AF4077" w:rsidP="00AF4077">
            <w:pPr>
              <w:jc w:val="center"/>
              <w:rPr>
                <w:ins w:id="106" w:author="STEVENS, KAREN M CIV USAF HAF SAF/SAF/AQC" w:date="2024-02-20T14:55:00Z"/>
                <w:sz w:val="20"/>
                <w:szCs w:val="20"/>
              </w:rPr>
            </w:pPr>
            <w:ins w:id="107" w:author="STEVENS, KAREN M CIV USAF HAF SAF/SAF/AQC" w:date="2024-02-20T14:56:00Z">
              <w:r w:rsidRPr="00AF4077">
                <w:rPr>
                  <w:sz w:val="20"/>
                  <w:szCs w:val="20"/>
                </w:rPr>
                <w:t>Table 1</w:t>
              </w:r>
            </w:ins>
          </w:p>
        </w:tc>
      </w:tr>
    </w:tbl>
    <w:p w14:paraId="6537F28F" w14:textId="64D7AD4F" w:rsidR="00C47315" w:rsidRPr="001752D9" w:rsidRDefault="001752D9">
      <w:pPr>
        <w:pStyle w:val="BodyText"/>
      </w:pPr>
      <w:del w:id="108" w:author="STEVENS, KAREN M CIV USAF HAF SAF/AQCP" w:date="2024-02-29T18:30:00Z">
        <w:r w:rsidRPr="3DC3972B">
          <w:rPr>
            <w:sz w:val="26"/>
            <w:szCs w:val="26"/>
          </w:rPr>
          <w:delText>*</w:delText>
        </w:r>
      </w:del>
      <w:del w:id="109" w:author="STEVENS, KAREN M CIV USAF HAF SAF/SAF/AQC" w:date="2024-02-20T14:57:00Z">
        <w:r w:rsidDel="00AF4077">
          <w:delText xml:space="preserve">If the PEO (for PEO designated programs) or SCO is not a </w:delText>
        </w:r>
        <w:r w:rsidR="00475B9C" w:rsidDel="00AF4077">
          <w:delText>General Officer (GO)</w:delText>
        </w:r>
        <w:r w:rsidDel="00AF4077">
          <w:delText>/SES, the Commander or Director for the locations listed in 5306.501(a)(1) and (2) serves as the Head of Procuring Activity and is the J&amp;A approval authority. AFPEO/CM is the J&amp;A approval authority for services that are not part of a PEO (Systems) portfolio.</w:delText>
        </w:r>
      </w:del>
    </w:p>
    <w:p w14:paraId="2DBF0D7D" w14:textId="620668E2" w:rsidR="00C47315" w:rsidDel="00620B7A" w:rsidRDefault="00C47315">
      <w:pPr>
        <w:pStyle w:val="BodyText"/>
        <w:rPr>
          <w:del w:id="110" w:author="STEVENS, KAREN M CIV USAF HAF SAF/AQCP" w:date="2024-02-29T11:36:00Z"/>
          <w:sz w:val="26"/>
        </w:rPr>
      </w:pPr>
    </w:p>
    <w:p w14:paraId="02F2C34E" w14:textId="77777777" w:rsidR="00C47315" w:rsidRDefault="00C47315">
      <w:pPr>
        <w:pStyle w:val="BodyText"/>
        <w:spacing w:before="11"/>
        <w:rPr>
          <w:sz w:val="23"/>
        </w:rPr>
      </w:pPr>
    </w:p>
    <w:p w14:paraId="4B06B94E" w14:textId="77777777" w:rsidR="00620B7A" w:rsidRDefault="66C5B548" w:rsidP="66C5B548">
      <w:pPr>
        <w:spacing w:line="271" w:lineRule="auto"/>
        <w:rPr>
          <w:ins w:id="111" w:author="STEVENS, KAREN M CIV USAF HAF SAF/AQCP" w:date="2024-02-29T11:37:00Z"/>
          <w:w w:val="105"/>
        </w:rPr>
      </w:pPr>
      <w:r>
        <w:rPr>
          <w:w w:val="105"/>
        </w:rPr>
        <w:t>(4) J&amp;As for actions exceeding $100M must be coordinated with the PEO/Head of Procuring Activity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and the </w:t>
      </w:r>
      <w:hyperlink r:id="rId21">
        <w:r>
          <w:rPr>
            <w:color w:val="27314A"/>
            <w:w w:val="105"/>
            <w:u w:val="single" w:color="27314A"/>
          </w:rPr>
          <w:t>cognizant HCA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prior to SAF/AQ or SAF/SQ approval (See </w:t>
      </w:r>
      <w:hyperlink r:id="rId22" w:anchor="DAFFARS_MP5301_601">
        <w:r>
          <w:rPr>
            <w:color w:val="27314A"/>
            <w:w w:val="105"/>
            <w:u w:val="single" w:color="27314A"/>
          </w:rPr>
          <w:t>MP5301.601(a)(i)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for staffing and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coordination instructions). </w:t>
      </w:r>
    </w:p>
    <w:p w14:paraId="6BEB287B" w14:textId="77777777" w:rsidR="00620B7A" w:rsidRDefault="00620B7A" w:rsidP="66C5B548">
      <w:pPr>
        <w:spacing w:line="271" w:lineRule="auto"/>
        <w:rPr>
          <w:ins w:id="112" w:author="STEVENS, KAREN M CIV USAF HAF SAF/AQCP" w:date="2024-02-29T11:38:00Z"/>
          <w:w w:val="105"/>
        </w:rPr>
      </w:pPr>
      <w:ins w:id="113" w:author="STEVENS, KAREN M CIV USAF HAF SAF/AQCP" w:date="2024-02-29T11:37:00Z">
        <w:r>
          <w:rPr>
            <w:w w:val="105"/>
          </w:rPr>
          <w:t xml:space="preserve">(i) </w:t>
        </w:r>
      </w:ins>
      <w:r w:rsidR="66C5B548">
        <w:rPr>
          <w:w w:val="105"/>
        </w:rPr>
        <w:t>Changes recommended during the staffing process for SPE approval must</w:t>
      </w:r>
      <w:r w:rsidR="66C5B548">
        <w:rPr>
          <w:spacing w:val="40"/>
          <w:w w:val="105"/>
        </w:rPr>
        <w:t xml:space="preserve"> </w:t>
      </w:r>
      <w:r w:rsidR="66C5B548">
        <w:rPr>
          <w:w w:val="105"/>
        </w:rPr>
        <w:t xml:space="preserve">be adjudicated by the contracting officer in coordination with the </w:t>
      </w:r>
      <w:hyperlink r:id="rId23">
        <w:r w:rsidR="66C5B548">
          <w:rPr>
            <w:color w:val="27314A"/>
            <w:w w:val="105"/>
            <w:u w:val="single" w:color="27314A"/>
          </w:rPr>
          <w:t>cognizant HCA</w:t>
        </w:r>
      </w:hyperlink>
      <w:r w:rsidR="66C5B548">
        <w:rPr>
          <w:color w:val="27314A"/>
          <w:w w:val="105"/>
        </w:rPr>
        <w:t xml:space="preserve"> </w:t>
      </w:r>
      <w:r w:rsidR="66C5B548">
        <w:rPr>
          <w:w w:val="105"/>
        </w:rPr>
        <w:t>prior to submitting</w:t>
      </w:r>
      <w:r w:rsidR="66C5B548">
        <w:rPr>
          <w:spacing w:val="80"/>
          <w:w w:val="105"/>
        </w:rPr>
        <w:t xml:space="preserve"> </w:t>
      </w:r>
      <w:r w:rsidR="66C5B548">
        <w:rPr>
          <w:w w:val="105"/>
        </w:rPr>
        <w:t xml:space="preserve">the J&amp;A to the SPE for approval. </w:t>
      </w:r>
    </w:p>
    <w:p w14:paraId="2B5F5523" w14:textId="41C52EAB" w:rsidR="00C47315" w:rsidRDefault="00620B7A" w:rsidP="66C5B548">
      <w:pPr>
        <w:spacing w:line="271" w:lineRule="auto"/>
        <w:rPr>
          <w:ins w:id="114" w:author="STEVENS, KAREN M CIV USAF HAF SAF/AQCP" w:date="2024-02-29T11:38:00Z"/>
          <w:color w:val="000000" w:themeColor="text1"/>
        </w:rPr>
      </w:pPr>
      <w:ins w:id="115" w:author="STEVENS, KAREN M CIV USAF HAF SAF/AQCP" w:date="2024-02-29T11:38:00Z">
        <w:r>
          <w:rPr>
            <w:w w:val="105"/>
          </w:rPr>
          <w:t xml:space="preserve">(ii) </w:t>
        </w:r>
      </w:ins>
      <w:r w:rsidR="66C5B548" w:rsidRPr="00CA7169">
        <w:rPr>
          <w:rFonts w:asciiTheme="majorHAnsi" w:hAnsiTheme="majorHAnsi"/>
          <w:color w:val="000000" w:themeColor="text1"/>
        </w:rPr>
        <w:t xml:space="preserve">The SCO may authorize solicitation release after the justification is reviewed for adequacy and forwarded to </w:t>
      </w:r>
      <w:r w:rsidR="00F24E93">
        <w:rPr>
          <w:rFonts w:asciiTheme="majorHAnsi" w:hAnsiTheme="majorHAnsi"/>
        </w:rPr>
        <w:t>the cognizant HCA for coordination to SAF/AQ or SAF/SQ for approval</w:t>
      </w:r>
      <w:r w:rsidR="66C5B548" w:rsidRPr="00CA7169">
        <w:rPr>
          <w:color w:val="000000" w:themeColor="text1"/>
        </w:rPr>
        <w:t>.</w:t>
      </w:r>
    </w:p>
    <w:p w14:paraId="2BBA2A1C" w14:textId="4019275F" w:rsidR="00620B7A" w:rsidRDefault="00620B7A" w:rsidP="66C5B548">
      <w:pPr>
        <w:spacing w:line="271" w:lineRule="auto"/>
        <w:rPr>
          <w:color w:val="000000" w:themeColor="text1"/>
        </w:rPr>
      </w:pPr>
      <w:ins w:id="116" w:author="STEVENS, KAREN M CIV USAF HAF SAF/AQCP" w:date="2024-02-29T11:38:00Z">
        <w:r>
          <w:rPr>
            <w:color w:val="000000" w:themeColor="text1"/>
          </w:rPr>
          <w:t xml:space="preserve">(iii) </w:t>
        </w:r>
        <w:r w:rsidRPr="00DC7209">
          <w:rPr>
            <w:spacing w:val="-2"/>
            <w:w w:val="105"/>
          </w:rPr>
          <w:t>To support J&amp;A coordination and staffing when SAF/AQ is the approval authority, contracting officers are encouraged to obtain DAF IP Cadre’s (SAF/AQCC) feedback on draft J&amp;A before submission for SAF/AQ approval. Request DAF IP Cadre input by completing the Cadre Support Request Intake Form and submit to the DAF IP Cadre Workflow.</w:t>
        </w:r>
        <w:r>
          <w:rPr>
            <w:color w:val="000000" w:themeColor="text1"/>
          </w:rPr>
          <w:t xml:space="preserve"> </w:t>
        </w:r>
      </w:ins>
    </w:p>
    <w:p w14:paraId="680A4E5D" w14:textId="77777777" w:rsidR="00C47315" w:rsidRDefault="00C47315">
      <w:pPr>
        <w:pStyle w:val="BodyText"/>
        <w:spacing w:before="2"/>
        <w:rPr>
          <w:sz w:val="21"/>
        </w:rPr>
      </w:pPr>
    </w:p>
    <w:p w14:paraId="409B0055" w14:textId="77777777" w:rsidR="00C47315" w:rsidRDefault="00CA7169">
      <w:pPr>
        <w:pStyle w:val="BodyText"/>
        <w:spacing w:line="271" w:lineRule="auto"/>
        <w:ind w:left="110" w:right="444"/>
      </w:pPr>
      <w:r>
        <w:rPr>
          <w:w w:val="105"/>
        </w:rPr>
        <w:t>(e) Changes After J&amp;A Approval: Regardless of dollar value, if a proposed change is for a new work</w:t>
      </w:r>
      <w:r>
        <w:rPr>
          <w:spacing w:val="80"/>
          <w:w w:val="105"/>
        </w:rPr>
        <w:t xml:space="preserve"> </w:t>
      </w:r>
      <w:r>
        <w:rPr>
          <w:w w:val="105"/>
        </w:rPr>
        <w:t>outside the scope of the original J&amp;A, submit a new J&amp;A to the appropriate approving official based</w:t>
      </w:r>
      <w:r>
        <w:rPr>
          <w:spacing w:val="80"/>
          <w:w w:val="105"/>
        </w:rPr>
        <w:t xml:space="preserve"> </w:t>
      </w:r>
      <w:r>
        <w:rPr>
          <w:w w:val="105"/>
        </w:rPr>
        <w:t>on the value of the new work. New work should not commence until the J&amp;A is approved unless</w:t>
      </w:r>
      <w:r>
        <w:rPr>
          <w:spacing w:val="40"/>
          <w:w w:val="105"/>
        </w:rPr>
        <w:t xml:space="preserve"> </w:t>
      </w:r>
      <w:r>
        <w:rPr>
          <w:w w:val="105"/>
        </w:rPr>
        <w:t>authorized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accordance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hyperlink r:id="rId24" w:anchor="FAR_6_302_2">
        <w:r>
          <w:rPr>
            <w:color w:val="27314A"/>
            <w:w w:val="105"/>
            <w:u w:val="single" w:color="27314A"/>
          </w:rPr>
          <w:t>FAR</w:t>
        </w:r>
        <w:r>
          <w:rPr>
            <w:color w:val="27314A"/>
            <w:spacing w:val="40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6.302-2</w:t>
        </w:r>
      </w:hyperlink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Unusual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Compelling</w:t>
      </w:r>
      <w:r>
        <w:rPr>
          <w:spacing w:val="40"/>
          <w:w w:val="105"/>
        </w:rPr>
        <w:t xml:space="preserve"> </w:t>
      </w:r>
      <w:r>
        <w:rPr>
          <w:w w:val="105"/>
        </w:rPr>
        <w:t>Urgency.</w:t>
      </w:r>
    </w:p>
    <w:p w14:paraId="19219836" w14:textId="77777777" w:rsidR="00C47315" w:rsidRDefault="00C47315">
      <w:pPr>
        <w:pStyle w:val="BodyText"/>
        <w:spacing w:before="2"/>
        <w:rPr>
          <w:sz w:val="21"/>
        </w:rPr>
      </w:pPr>
    </w:p>
    <w:p w14:paraId="5B1780AB" w14:textId="77777777" w:rsidR="00C47315" w:rsidRDefault="00CA7169">
      <w:pPr>
        <w:pStyle w:val="ListParagraph"/>
        <w:numPr>
          <w:ilvl w:val="0"/>
          <w:numId w:val="1"/>
        </w:numPr>
        <w:tabs>
          <w:tab w:val="left" w:pos="450"/>
        </w:tabs>
        <w:spacing w:before="1" w:line="271" w:lineRule="auto"/>
        <w:ind w:right="207" w:firstLine="0"/>
      </w:pPr>
      <w:r>
        <w:rPr>
          <w:w w:val="105"/>
        </w:rPr>
        <w:t>Before contract award, if the dollar value is expected to exceed the authority of the original J&amp;A</w:t>
      </w:r>
      <w:r>
        <w:rPr>
          <w:spacing w:val="80"/>
          <w:w w:val="150"/>
        </w:rPr>
        <w:t xml:space="preserve"> </w:t>
      </w:r>
      <w:r>
        <w:rPr>
          <w:w w:val="105"/>
        </w:rPr>
        <w:t>approving official, submit an amended J&amp;A to the appropriate approving official. Clearly identify the</w:t>
      </w:r>
      <w:r>
        <w:rPr>
          <w:spacing w:val="80"/>
          <w:w w:val="105"/>
        </w:rPr>
        <w:t xml:space="preserve"> </w:t>
      </w:r>
      <w:r>
        <w:rPr>
          <w:w w:val="105"/>
        </w:rPr>
        <w:t>dollar increase from the approved J&amp;A.</w:t>
      </w:r>
    </w:p>
    <w:p w14:paraId="296FEF7D" w14:textId="77777777" w:rsidR="00C47315" w:rsidRDefault="00C47315">
      <w:pPr>
        <w:pStyle w:val="BodyText"/>
        <w:spacing w:before="1"/>
        <w:rPr>
          <w:sz w:val="21"/>
        </w:rPr>
      </w:pPr>
    </w:p>
    <w:p w14:paraId="02C698D8" w14:textId="77777777" w:rsidR="00C47315" w:rsidRDefault="00CA7169">
      <w:pPr>
        <w:pStyle w:val="ListParagraph"/>
        <w:numPr>
          <w:ilvl w:val="0"/>
          <w:numId w:val="1"/>
        </w:numPr>
        <w:tabs>
          <w:tab w:val="left" w:pos="450"/>
        </w:tabs>
        <w:spacing w:line="271" w:lineRule="auto"/>
        <w:ind w:right="118" w:firstLine="0"/>
      </w:pPr>
      <w:r>
        <w:rPr>
          <w:w w:val="105"/>
        </w:rPr>
        <w:t>After</w:t>
      </w:r>
      <w:r>
        <w:rPr>
          <w:spacing w:val="26"/>
          <w:w w:val="105"/>
        </w:rPr>
        <w:t xml:space="preserve"> </w:t>
      </w:r>
      <w:r>
        <w:rPr>
          <w:w w:val="105"/>
        </w:rPr>
        <w:t>contract</w:t>
      </w:r>
      <w:r>
        <w:rPr>
          <w:spacing w:val="26"/>
          <w:w w:val="105"/>
        </w:rPr>
        <w:t xml:space="preserve"> </w:t>
      </w:r>
      <w:r>
        <w:rPr>
          <w:w w:val="105"/>
        </w:rPr>
        <w:t>award,</w:t>
      </w:r>
      <w:r>
        <w:rPr>
          <w:spacing w:val="26"/>
          <w:w w:val="105"/>
        </w:rPr>
        <w:t xml:space="preserve"> </w:t>
      </w:r>
      <w:r>
        <w:rPr>
          <w:w w:val="105"/>
        </w:rPr>
        <w:t>if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dollar</w:t>
      </w:r>
      <w:r>
        <w:rPr>
          <w:spacing w:val="26"/>
          <w:w w:val="105"/>
        </w:rPr>
        <w:t xml:space="preserve"> </w:t>
      </w:r>
      <w:r>
        <w:rPr>
          <w:w w:val="105"/>
        </w:rPr>
        <w:t>value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an</w:t>
      </w:r>
      <w:r>
        <w:rPr>
          <w:spacing w:val="26"/>
          <w:w w:val="105"/>
        </w:rPr>
        <w:t xml:space="preserve"> </w:t>
      </w:r>
      <w:r>
        <w:rPr>
          <w:w w:val="105"/>
        </w:rPr>
        <w:t>in-scope</w:t>
      </w:r>
      <w:r>
        <w:rPr>
          <w:spacing w:val="26"/>
          <w:w w:val="105"/>
        </w:rPr>
        <w:t xml:space="preserve"> </w:t>
      </w:r>
      <w:r>
        <w:rPr>
          <w:w w:val="105"/>
        </w:rPr>
        <w:t>change</w:t>
      </w:r>
      <w:r>
        <w:rPr>
          <w:spacing w:val="26"/>
          <w:w w:val="105"/>
        </w:rPr>
        <w:t xml:space="preserve"> </w:t>
      </w:r>
      <w:r>
        <w:rPr>
          <w:w w:val="105"/>
        </w:rPr>
        <w:t>exceeds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authority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 original J&amp;A approving official, submit an amended J&amp;A to the appropriate approving official. Clearly</w:t>
      </w:r>
      <w:r>
        <w:rPr>
          <w:spacing w:val="80"/>
          <w:w w:val="150"/>
        </w:rPr>
        <w:t xml:space="preserve"> </w:t>
      </w:r>
      <w:r>
        <w:rPr>
          <w:w w:val="105"/>
        </w:rPr>
        <w:t>identify the dollar increase from the approved J&amp;A.</w:t>
      </w:r>
    </w:p>
    <w:p w14:paraId="7194DBDC" w14:textId="77777777" w:rsidR="00C47315" w:rsidRDefault="00C47315">
      <w:pPr>
        <w:pStyle w:val="BodyText"/>
        <w:spacing w:before="2"/>
        <w:rPr>
          <w:sz w:val="21"/>
        </w:rPr>
      </w:pPr>
    </w:p>
    <w:p w14:paraId="26D38FDF" w14:textId="1010CE0B" w:rsidR="00C47315" w:rsidRPr="00DC7209" w:rsidRDefault="00CA7169">
      <w:pPr>
        <w:pStyle w:val="ListParagraph"/>
        <w:numPr>
          <w:ilvl w:val="0"/>
          <w:numId w:val="1"/>
        </w:numPr>
        <w:tabs>
          <w:tab w:val="left" w:pos="450"/>
        </w:tabs>
        <w:spacing w:line="271" w:lineRule="auto"/>
        <w:ind w:right="544" w:firstLine="0"/>
      </w:pPr>
      <w:r>
        <w:rPr>
          <w:w w:val="105"/>
        </w:rPr>
        <w:t>A new or amended J&amp;A is not require</w:t>
      </w:r>
      <w:r w:rsidR="00151FCE">
        <w:rPr>
          <w:w w:val="105"/>
        </w:rPr>
        <w:t>d</w:t>
      </w:r>
      <w:r>
        <w:rPr>
          <w:w w:val="105"/>
        </w:rPr>
        <w:t xml:space="preserve"> for an increase in the estimated dollar value of in-scope</w:t>
      </w:r>
      <w:r>
        <w:rPr>
          <w:spacing w:val="40"/>
          <w:w w:val="105"/>
        </w:rPr>
        <w:t xml:space="preserve"> </w:t>
      </w:r>
      <w:r>
        <w:rPr>
          <w:w w:val="105"/>
        </w:rPr>
        <w:t>work</w:t>
      </w:r>
      <w:r>
        <w:rPr>
          <w:spacing w:val="30"/>
          <w:w w:val="105"/>
        </w:rPr>
        <w:t xml:space="preserve"> </w:t>
      </w:r>
      <w:r>
        <w:rPr>
          <w:w w:val="105"/>
        </w:rPr>
        <w:t>that</w:t>
      </w:r>
      <w:r>
        <w:rPr>
          <w:spacing w:val="30"/>
          <w:w w:val="105"/>
        </w:rPr>
        <w:t xml:space="preserve"> </w:t>
      </w:r>
      <w:r>
        <w:rPr>
          <w:w w:val="105"/>
        </w:rPr>
        <w:t>does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exceed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authority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original</w:t>
      </w:r>
      <w:r>
        <w:rPr>
          <w:spacing w:val="30"/>
          <w:w w:val="105"/>
        </w:rPr>
        <w:t xml:space="preserve"> </w:t>
      </w:r>
      <w:r>
        <w:rPr>
          <w:w w:val="105"/>
        </w:rPr>
        <w:t>J&amp;A</w:t>
      </w:r>
      <w:r>
        <w:rPr>
          <w:spacing w:val="30"/>
          <w:w w:val="105"/>
        </w:rPr>
        <w:t xml:space="preserve"> </w:t>
      </w:r>
      <w:r>
        <w:rPr>
          <w:w w:val="105"/>
        </w:rPr>
        <w:t>approving</w:t>
      </w:r>
      <w:r>
        <w:rPr>
          <w:spacing w:val="30"/>
          <w:w w:val="105"/>
        </w:rPr>
        <w:t xml:space="preserve"> </w:t>
      </w:r>
      <w:r>
        <w:rPr>
          <w:w w:val="105"/>
        </w:rPr>
        <w:t>official.</w:t>
      </w:r>
    </w:p>
    <w:p w14:paraId="61607693" w14:textId="1D986940" w:rsidR="00DC7209" w:rsidRDefault="00DC7209" w:rsidP="00DC7209">
      <w:pPr>
        <w:pStyle w:val="ListParagraph"/>
        <w:tabs>
          <w:tab w:val="left" w:pos="450"/>
        </w:tabs>
        <w:spacing w:line="271" w:lineRule="auto"/>
        <w:ind w:right="544"/>
      </w:pPr>
    </w:p>
    <w:p w14:paraId="769D0D3C" w14:textId="77777777" w:rsidR="00C47315" w:rsidRDefault="00C47315">
      <w:pPr>
        <w:pStyle w:val="BodyText"/>
        <w:spacing w:before="5"/>
        <w:rPr>
          <w:sz w:val="21"/>
        </w:rPr>
      </w:pPr>
    </w:p>
    <w:p w14:paraId="5923A024" w14:textId="77777777" w:rsidR="00C47315" w:rsidRDefault="00CA7169">
      <w:pPr>
        <w:pStyle w:val="BodyText"/>
        <w:ind w:left="110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spacing w:val="-2"/>
        </w:rPr>
        <w:t>SUBPART</w:t>
      </w:r>
      <w:r>
        <w:rPr>
          <w:rFonts w:ascii="Bookman Old Style" w:hAnsi="Bookman Old Style"/>
          <w:b/>
          <w:spacing w:val="-16"/>
        </w:rPr>
        <w:t xml:space="preserve"> </w:t>
      </w:r>
      <w:r>
        <w:rPr>
          <w:rFonts w:ascii="Bookman Old Style" w:hAnsi="Bookman Old Style"/>
          <w:b/>
          <w:spacing w:val="-2"/>
        </w:rPr>
        <w:t>5306.5</w:t>
      </w:r>
      <w:r>
        <w:rPr>
          <w:rFonts w:ascii="Bookman Old Style" w:hAnsi="Bookman Old Style"/>
          <w:b/>
          <w:spacing w:val="-16"/>
        </w:rPr>
        <w:t xml:space="preserve"> </w:t>
      </w:r>
      <w:r>
        <w:rPr>
          <w:rFonts w:ascii="Bookman Old Style" w:hAnsi="Bookman Old Style"/>
          <w:b/>
          <w:spacing w:val="-2"/>
        </w:rPr>
        <w:t>—</w:t>
      </w:r>
      <w:r>
        <w:rPr>
          <w:rFonts w:ascii="Bookman Old Style" w:hAnsi="Bookman Old Style"/>
          <w:b/>
          <w:spacing w:val="-15"/>
        </w:rPr>
        <w:t xml:space="preserve"> </w:t>
      </w:r>
      <w:r>
        <w:rPr>
          <w:rFonts w:ascii="Bookman Old Style" w:hAnsi="Bookman Old Style"/>
          <w:b/>
          <w:spacing w:val="-2"/>
        </w:rPr>
        <w:t>COMPETITION</w:t>
      </w:r>
      <w:r>
        <w:rPr>
          <w:rFonts w:ascii="Bookman Old Style" w:hAnsi="Bookman Old Style"/>
          <w:b/>
          <w:spacing w:val="-16"/>
        </w:rPr>
        <w:t xml:space="preserve"> </w:t>
      </w:r>
      <w:r>
        <w:rPr>
          <w:rFonts w:ascii="Bookman Old Style" w:hAnsi="Bookman Old Style"/>
          <w:b/>
          <w:spacing w:val="-2"/>
        </w:rPr>
        <w:t>ADVOCATES</w:t>
      </w:r>
    </w:p>
    <w:p w14:paraId="54CD245A" w14:textId="77777777" w:rsidR="00C47315" w:rsidRDefault="00C47315">
      <w:pPr>
        <w:pStyle w:val="BodyText"/>
        <w:rPr>
          <w:rFonts w:ascii="Bookman Old Style"/>
          <w:b/>
          <w:sz w:val="26"/>
        </w:rPr>
      </w:pPr>
    </w:p>
    <w:p w14:paraId="1231BE67" w14:textId="77777777" w:rsidR="00C47315" w:rsidRDefault="00C47315">
      <w:pPr>
        <w:pStyle w:val="BodyText"/>
        <w:spacing w:before="11"/>
        <w:rPr>
          <w:rFonts w:ascii="Bookman Old Style"/>
          <w:b/>
          <w:sz w:val="19"/>
        </w:rPr>
      </w:pPr>
    </w:p>
    <w:p w14:paraId="41BDDBEF" w14:textId="77777777" w:rsidR="00C47315" w:rsidRDefault="00CA7169">
      <w:pPr>
        <w:pStyle w:val="Heading1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5306.5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-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COMPETITION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ADVOCATES</w:t>
      </w:r>
    </w:p>
    <w:p w14:paraId="36FEB5B0" w14:textId="77777777" w:rsidR="00C47315" w:rsidRDefault="00C47315">
      <w:pPr>
        <w:pStyle w:val="BodyText"/>
        <w:rPr>
          <w:rFonts w:ascii="Bookman Old Style"/>
          <w:b/>
          <w:sz w:val="44"/>
        </w:rPr>
      </w:pPr>
    </w:p>
    <w:p w14:paraId="6AF6571E" w14:textId="77777777" w:rsidR="00C47315" w:rsidRDefault="00CA7169">
      <w:pPr>
        <w:pStyle w:val="Heading2"/>
        <w:spacing w:before="1"/>
        <w:rPr>
          <w:b/>
        </w:rPr>
      </w:pPr>
      <w:r>
        <w:rPr>
          <w:b/>
          <w:spacing w:val="-4"/>
        </w:rPr>
        <w:t>5306.501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Requirement</w:t>
      </w:r>
    </w:p>
    <w:p w14:paraId="30D7AA69" w14:textId="77777777" w:rsidR="00C47315" w:rsidRDefault="00C47315">
      <w:pPr>
        <w:pStyle w:val="BodyText"/>
        <w:spacing w:before="4"/>
        <w:rPr>
          <w:rFonts w:ascii="Bookman Old Style"/>
          <w:b/>
          <w:sz w:val="42"/>
        </w:rPr>
      </w:pPr>
    </w:p>
    <w:p w14:paraId="1738902F" w14:textId="3D6715A7" w:rsidR="00C47315" w:rsidRDefault="00CA7169">
      <w:pPr>
        <w:pStyle w:val="ListParagraph"/>
        <w:numPr>
          <w:ilvl w:val="0"/>
          <w:numId w:val="2"/>
        </w:numPr>
        <w:tabs>
          <w:tab w:val="left" w:pos="442"/>
        </w:tabs>
        <w:ind w:left="442" w:hanging="332"/>
      </w:pP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DAS(C)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designated</w:t>
      </w:r>
      <w:r>
        <w:rPr>
          <w:spacing w:val="20"/>
          <w:w w:val="105"/>
        </w:rPr>
        <w:t xml:space="preserve"> </w:t>
      </w:r>
      <w:del w:id="117" w:author="ROSSI, AMANDA M CIV USAF HAF SAF/AQCP" w:date="2024-05-18T10:58:00Z">
        <w:r w:rsidDel="00C042D2">
          <w:rPr>
            <w:w w:val="105"/>
          </w:rPr>
          <w:delText>the</w:delText>
        </w:r>
        <w:r w:rsidDel="00C042D2">
          <w:rPr>
            <w:spacing w:val="21"/>
            <w:w w:val="105"/>
          </w:rPr>
          <w:delText xml:space="preserve"> </w:delText>
        </w:r>
      </w:del>
      <w:r>
        <w:rPr>
          <w:w w:val="105"/>
        </w:rPr>
        <w:t>DAF</w:t>
      </w:r>
      <w:r>
        <w:rPr>
          <w:spacing w:val="21"/>
          <w:w w:val="105"/>
        </w:rPr>
        <w:t xml:space="preserve"> </w:t>
      </w:r>
      <w:r>
        <w:rPr>
          <w:w w:val="105"/>
        </w:rPr>
        <w:t>Competition</w:t>
      </w:r>
      <w:r>
        <w:rPr>
          <w:spacing w:val="20"/>
          <w:w w:val="105"/>
        </w:rPr>
        <w:t xml:space="preserve"> </w:t>
      </w:r>
      <w:r>
        <w:rPr>
          <w:w w:val="105"/>
        </w:rPr>
        <w:t>Advocate</w:t>
      </w:r>
      <w:r>
        <w:rPr>
          <w:spacing w:val="21"/>
          <w:w w:val="105"/>
        </w:rPr>
        <w:t xml:space="preserve"> </w:t>
      </w:r>
      <w:r>
        <w:rPr>
          <w:w w:val="105"/>
        </w:rPr>
        <w:t>General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(CAG).</w:t>
      </w:r>
    </w:p>
    <w:p w14:paraId="7196D064" w14:textId="77777777" w:rsidR="00C47315" w:rsidRDefault="00C47315">
      <w:pPr>
        <w:pStyle w:val="BodyText"/>
        <w:spacing w:before="10"/>
        <w:rPr>
          <w:sz w:val="23"/>
        </w:rPr>
      </w:pPr>
    </w:p>
    <w:p w14:paraId="7FD04EEB" w14:textId="613BB76C" w:rsidR="00C47315" w:rsidRDefault="5D84A847" w:rsidP="5D84A847">
      <w:pPr>
        <w:pStyle w:val="ListParagraph"/>
        <w:numPr>
          <w:ilvl w:val="1"/>
          <w:numId w:val="2"/>
        </w:numPr>
        <w:tabs>
          <w:tab w:val="left" w:pos="450"/>
        </w:tabs>
        <w:spacing w:before="1" w:line="271" w:lineRule="auto"/>
        <w:ind w:right="727" w:firstLine="0"/>
      </w:pPr>
      <w:r w:rsidRPr="5D84A847">
        <w:rPr>
          <w:w w:val="105"/>
        </w:rPr>
        <w:t xml:space="preserve">The following organizations and supporting AFICC OLs, where applicable, are designated as Air Force procuring activities for purposes of </w:t>
      </w:r>
      <w:r w:rsidRPr="5D84A847">
        <w:rPr>
          <w:spacing w:val="-2"/>
          <w:w w:val="105"/>
        </w:rPr>
        <w:t>competition:</w:t>
      </w:r>
    </w:p>
    <w:p w14:paraId="34FF1C98" w14:textId="77777777" w:rsidR="00C47315" w:rsidRDefault="00C47315">
      <w:pPr>
        <w:pStyle w:val="BodyText"/>
        <w:spacing w:before="1"/>
        <w:rPr>
          <w:sz w:val="21"/>
        </w:rPr>
      </w:pPr>
    </w:p>
    <w:p w14:paraId="55F7E0E4" w14:textId="2335A1EF" w:rsidR="00C47315" w:rsidRDefault="5D84A847" w:rsidP="5D84A847">
      <w:pPr>
        <w:pStyle w:val="BodyText"/>
        <w:ind w:left="110"/>
      </w:pPr>
      <w:r>
        <w:rPr>
          <w:w w:val="105"/>
        </w:rPr>
        <w:t>Air</w:t>
      </w:r>
      <w:r>
        <w:rPr>
          <w:spacing w:val="16"/>
          <w:w w:val="105"/>
        </w:rPr>
        <w:t xml:space="preserve"> </w:t>
      </w:r>
      <w:r>
        <w:rPr>
          <w:w w:val="105"/>
        </w:rPr>
        <w:t>Combat</w:t>
      </w:r>
      <w:r>
        <w:rPr>
          <w:spacing w:val="16"/>
          <w:w w:val="105"/>
        </w:rPr>
        <w:t xml:space="preserve"> </w:t>
      </w:r>
      <w:r>
        <w:rPr>
          <w:w w:val="105"/>
        </w:rPr>
        <w:t>Command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 xml:space="preserve">(ACC) - AFICC/KC </w:t>
      </w:r>
    </w:p>
    <w:p w14:paraId="6D072C0D" w14:textId="77777777" w:rsidR="00C47315" w:rsidRDefault="00C47315" w:rsidP="5D84A847">
      <w:pPr>
        <w:pStyle w:val="BodyText"/>
        <w:spacing w:before="10"/>
        <w:rPr>
          <w:sz w:val="23"/>
          <w:szCs w:val="23"/>
        </w:rPr>
      </w:pPr>
    </w:p>
    <w:p w14:paraId="241D2E9B" w14:textId="1BA557DA" w:rsidR="00C47315" w:rsidRDefault="5D84A847" w:rsidP="5D84A847">
      <w:pPr>
        <w:pStyle w:val="BodyText"/>
        <w:spacing w:before="1" w:line="501" w:lineRule="auto"/>
        <w:ind w:left="110"/>
      </w:pPr>
      <w:r>
        <w:rPr>
          <w:w w:val="105"/>
        </w:rPr>
        <w:t xml:space="preserve">Air Education and Training Command (AETC) - AFICC/KT </w:t>
      </w:r>
    </w:p>
    <w:p w14:paraId="30C3364D" w14:textId="77777777" w:rsidR="00C47315" w:rsidRDefault="5D84A847" w:rsidP="5D84A847">
      <w:pPr>
        <w:pStyle w:val="BodyText"/>
        <w:spacing w:before="1" w:line="501" w:lineRule="auto"/>
        <w:ind w:left="110"/>
      </w:pPr>
      <w:r>
        <w:rPr>
          <w:w w:val="105"/>
        </w:rPr>
        <w:t>Air Force District of Washington (AFDW)</w:t>
      </w:r>
    </w:p>
    <w:p w14:paraId="343637DD" w14:textId="623F7643" w:rsidR="00C47315" w:rsidRDefault="5D84A847" w:rsidP="5D84A847">
      <w:pPr>
        <w:pStyle w:val="BodyText"/>
        <w:spacing w:line="501" w:lineRule="auto"/>
        <w:ind w:left="110"/>
      </w:pPr>
      <w:r>
        <w:rPr>
          <w:w w:val="105"/>
        </w:rPr>
        <w:lastRenderedPageBreak/>
        <w:t xml:space="preserve">Air Force Global Strike Command (AFGSC) - AFICC/KG </w:t>
      </w:r>
    </w:p>
    <w:p w14:paraId="31B2A9F0" w14:textId="77777777" w:rsidR="00C47315" w:rsidRDefault="5D84A847" w:rsidP="5D84A847">
      <w:pPr>
        <w:pStyle w:val="BodyText"/>
        <w:spacing w:line="501" w:lineRule="auto"/>
        <w:ind w:left="110"/>
      </w:pPr>
      <w:r>
        <w:rPr>
          <w:w w:val="105"/>
        </w:rPr>
        <w:t>Air Force Materiel Command (AFMC)</w:t>
      </w:r>
    </w:p>
    <w:p w14:paraId="6169DE02" w14:textId="77777777" w:rsidR="00811059" w:rsidRDefault="00811059" w:rsidP="5D84A847">
      <w:pPr>
        <w:pStyle w:val="BodyText"/>
        <w:spacing w:before="1" w:line="501" w:lineRule="auto"/>
        <w:ind w:left="110"/>
        <w:rPr>
          <w:w w:val="105"/>
        </w:rPr>
      </w:pPr>
      <w:del w:id="118" w:author="STEVENS, KAREN M CIV USAF HAF SAF/AQCP" w:date="2024-03-06T10:45:00Z">
        <w:r w:rsidDel="00811059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delText>Air Force Operational Test and Evaluation Center (AFOTEC) - AFTC is the competition advocate for AFOTEC</w:delText>
        </w:r>
        <w:r w:rsidDel="00811059">
          <w:rPr>
            <w:w w:val="105"/>
          </w:rPr>
          <w:delText xml:space="preserve"> </w:delText>
        </w:r>
      </w:del>
    </w:p>
    <w:p w14:paraId="34B0DE09" w14:textId="17A834B5" w:rsidR="00C47315" w:rsidDel="00811059" w:rsidRDefault="08269CB9" w:rsidP="5D84A847">
      <w:pPr>
        <w:pStyle w:val="BodyText"/>
        <w:spacing w:before="1" w:line="501" w:lineRule="auto"/>
        <w:ind w:left="110"/>
        <w:rPr>
          <w:del w:id="119" w:author="STEVENS, KAREN M CIV USAF HAF SAF/AQCP" w:date="2024-03-06T10:46:00Z"/>
        </w:rPr>
      </w:pPr>
      <w:del w:id="120" w:author="STEVENS, KAREN M CIV USAF HAF SAF/AQCP" w:date="2024-03-06T10:46:00Z">
        <w:r w:rsidDel="00811059">
          <w:rPr>
            <w:w w:val="105"/>
          </w:rPr>
          <w:delText xml:space="preserve">Air Force Rapid Capabilities Office (DAF RCO) </w:delText>
        </w:r>
      </w:del>
    </w:p>
    <w:p w14:paraId="1FDB18BE" w14:textId="77777777" w:rsidR="00140739" w:rsidRDefault="5D84A847" w:rsidP="00140739">
      <w:pPr>
        <w:pStyle w:val="BodyText"/>
        <w:spacing w:before="82" w:line="501" w:lineRule="auto"/>
        <w:ind w:right="360"/>
      </w:pPr>
      <w:r>
        <w:rPr>
          <w:w w:val="105"/>
        </w:rPr>
        <w:t>Air Force Reserve Command (AFRC)</w:t>
      </w:r>
    </w:p>
    <w:p w14:paraId="12A28634" w14:textId="5DBFBDA4" w:rsidR="00C47315" w:rsidRDefault="5D84A847" w:rsidP="00140739">
      <w:pPr>
        <w:pStyle w:val="BodyText"/>
        <w:spacing w:before="82" w:line="501" w:lineRule="auto"/>
        <w:ind w:right="360"/>
      </w:pPr>
      <w:r>
        <w:rPr>
          <w:w w:val="105"/>
        </w:rPr>
        <w:t xml:space="preserve">Air Force Special Operations Command (AFSOC) </w:t>
      </w:r>
      <w:r w:rsidR="0BAD1E77">
        <w:rPr>
          <w:w w:val="105"/>
        </w:rPr>
        <w:t>- AFICC/KO</w:t>
      </w:r>
    </w:p>
    <w:p w14:paraId="2402654B" w14:textId="719991E2" w:rsidR="00C47315" w:rsidRDefault="5D84A847">
      <w:pPr>
        <w:pStyle w:val="BodyText"/>
        <w:spacing w:before="82" w:line="501" w:lineRule="auto"/>
        <w:ind w:left="110" w:right="5284"/>
      </w:pPr>
      <w:r>
        <w:rPr>
          <w:w w:val="105"/>
        </w:rPr>
        <w:t>Air Mobility Command (AMC)</w:t>
      </w:r>
      <w:r w:rsidR="341BF0E0">
        <w:rPr>
          <w:w w:val="105"/>
        </w:rPr>
        <w:t xml:space="preserve"> - AFICC/KM</w:t>
      </w:r>
    </w:p>
    <w:p w14:paraId="5381EE8D" w14:textId="77777777" w:rsidR="00811059" w:rsidRDefault="00811059" w:rsidP="00811059">
      <w:pPr>
        <w:pStyle w:val="BodyText"/>
        <w:spacing w:before="1" w:line="501" w:lineRule="auto"/>
        <w:ind w:left="110"/>
        <w:rPr>
          <w:ins w:id="121" w:author="STEVENS, KAREN M CIV USAF HAF SAF/AQCP" w:date="2024-03-06T10:46:00Z"/>
        </w:rPr>
      </w:pPr>
      <w:ins w:id="122" w:author="STEVENS, KAREN M CIV USAF HAF SAF/AQCP" w:date="2024-03-06T10:46:00Z">
        <w:r>
          <w:rPr>
            <w:w w:val="105"/>
          </w:rPr>
          <w:t xml:space="preserve">Department of the Air Force Rapid Capabilities Office (DAF RCO) </w:t>
        </w:r>
      </w:ins>
    </w:p>
    <w:p w14:paraId="2E30D785" w14:textId="0A641B75" w:rsidR="00C47315" w:rsidRDefault="5D84A847">
      <w:pPr>
        <w:pStyle w:val="BodyText"/>
        <w:spacing w:line="256" w:lineRule="exact"/>
        <w:ind w:left="110"/>
      </w:pPr>
      <w:r>
        <w:rPr>
          <w:w w:val="105"/>
        </w:rPr>
        <w:t>Pacific</w:t>
      </w:r>
      <w:r>
        <w:rPr>
          <w:spacing w:val="22"/>
          <w:w w:val="105"/>
        </w:rPr>
        <w:t xml:space="preserve"> </w:t>
      </w:r>
      <w:r>
        <w:rPr>
          <w:w w:val="105"/>
        </w:rPr>
        <w:t>Air</w:t>
      </w:r>
      <w:r>
        <w:rPr>
          <w:spacing w:val="23"/>
          <w:w w:val="105"/>
        </w:rPr>
        <w:t xml:space="preserve"> </w:t>
      </w:r>
      <w:r>
        <w:rPr>
          <w:w w:val="105"/>
        </w:rPr>
        <w:t>Forces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(PACAF)</w:t>
      </w:r>
      <w:r w:rsidR="10216BB3">
        <w:rPr>
          <w:spacing w:val="-2"/>
          <w:w w:val="105"/>
        </w:rPr>
        <w:t xml:space="preserve"> - AFICC/KH</w:t>
      </w:r>
    </w:p>
    <w:p w14:paraId="238601FE" w14:textId="77777777" w:rsidR="00C47315" w:rsidRDefault="00C47315">
      <w:pPr>
        <w:pStyle w:val="BodyText"/>
        <w:spacing w:before="11"/>
        <w:rPr>
          <w:sz w:val="23"/>
        </w:rPr>
      </w:pPr>
    </w:p>
    <w:p w14:paraId="07854626" w14:textId="77777777" w:rsidR="006A0BD0" w:rsidRDefault="006A0BD0" w:rsidP="006A0BD0">
      <w:pPr>
        <w:pStyle w:val="BodyText"/>
        <w:spacing w:line="501" w:lineRule="auto"/>
        <w:ind w:left="110" w:right="360"/>
      </w:pPr>
      <w:r>
        <w:t xml:space="preserve">Space Operations Command (SpOC) - (AFICC/KS) </w:t>
      </w:r>
    </w:p>
    <w:p w14:paraId="255B0CDA" w14:textId="5F54129E" w:rsidR="00C47315" w:rsidRDefault="5D84A847" w:rsidP="00CA7169">
      <w:pPr>
        <w:pStyle w:val="BodyText"/>
        <w:spacing w:line="501" w:lineRule="auto"/>
        <w:ind w:left="110" w:right="360"/>
      </w:pPr>
      <w:r>
        <w:rPr>
          <w:w w:val="110"/>
        </w:rPr>
        <w:t xml:space="preserve">United States Air Force Academy (USAFA) </w:t>
      </w:r>
      <w:r w:rsidR="2C2B0230">
        <w:rPr>
          <w:w w:val="110"/>
        </w:rPr>
        <w:t>- AFICC/KF</w:t>
      </w:r>
    </w:p>
    <w:p w14:paraId="4FA6D472" w14:textId="4C6034C6" w:rsidR="00C47315" w:rsidRDefault="5D84A847" w:rsidP="5D84A847">
      <w:pPr>
        <w:pStyle w:val="BodyText"/>
        <w:spacing w:line="501" w:lineRule="auto"/>
        <w:ind w:left="110" w:right="360"/>
      </w:pPr>
      <w:r>
        <w:rPr>
          <w:w w:val="110"/>
        </w:rPr>
        <w:t>United</w:t>
      </w:r>
      <w:r>
        <w:rPr>
          <w:spacing w:val="-7"/>
          <w:w w:val="110"/>
        </w:rPr>
        <w:t xml:space="preserve"> </w:t>
      </w:r>
      <w:r>
        <w:rPr>
          <w:w w:val="110"/>
        </w:rPr>
        <w:t>States</w:t>
      </w:r>
      <w:r>
        <w:rPr>
          <w:spacing w:val="-7"/>
          <w:w w:val="110"/>
        </w:rPr>
        <w:t xml:space="preserve"> </w:t>
      </w:r>
      <w:r>
        <w:rPr>
          <w:w w:val="110"/>
        </w:rPr>
        <w:t>Air</w:t>
      </w:r>
      <w:r>
        <w:rPr>
          <w:spacing w:val="-7"/>
          <w:w w:val="110"/>
        </w:rPr>
        <w:t xml:space="preserve"> </w:t>
      </w:r>
      <w:r>
        <w:rPr>
          <w:w w:val="110"/>
        </w:rPr>
        <w:t>Forces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Europe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(USAFE) </w:t>
      </w:r>
      <w:r w:rsidR="78A33A53">
        <w:rPr>
          <w:w w:val="110"/>
        </w:rPr>
        <w:t>- AFICC/KU</w:t>
      </w:r>
    </w:p>
    <w:p w14:paraId="38DE8B26" w14:textId="6FAEB050" w:rsidR="00C47315" w:rsidRDefault="5D84A847" w:rsidP="5D84A847">
      <w:pPr>
        <w:pStyle w:val="ListParagraph"/>
        <w:numPr>
          <w:ilvl w:val="1"/>
          <w:numId w:val="2"/>
        </w:numPr>
        <w:tabs>
          <w:tab w:val="left" w:pos="450"/>
        </w:tabs>
        <w:spacing w:line="256" w:lineRule="exact"/>
        <w:ind w:left="450" w:hanging="340"/>
      </w:pPr>
      <w:r w:rsidRPr="5D84A847">
        <w:rPr>
          <w:w w:val="105"/>
        </w:rPr>
        <w:t>The</w:t>
      </w:r>
      <w:r w:rsidRPr="5D84A847">
        <w:rPr>
          <w:spacing w:val="19"/>
          <w:w w:val="105"/>
        </w:rPr>
        <w:t xml:space="preserve"> </w:t>
      </w:r>
      <w:r w:rsidRPr="5D84A847">
        <w:rPr>
          <w:w w:val="105"/>
        </w:rPr>
        <w:t>following</w:t>
      </w:r>
      <w:r w:rsidRPr="5D84A847">
        <w:rPr>
          <w:spacing w:val="20"/>
          <w:w w:val="105"/>
        </w:rPr>
        <w:t xml:space="preserve"> </w:t>
      </w:r>
      <w:r w:rsidRPr="5D84A847">
        <w:rPr>
          <w:w w:val="105"/>
        </w:rPr>
        <w:t>organizations</w:t>
      </w:r>
      <w:r w:rsidRPr="5D84A847">
        <w:rPr>
          <w:spacing w:val="19"/>
          <w:w w:val="105"/>
        </w:rPr>
        <w:t xml:space="preserve"> </w:t>
      </w:r>
      <w:r w:rsidRPr="5D84A847">
        <w:rPr>
          <w:w w:val="105"/>
        </w:rPr>
        <w:t>are</w:t>
      </w:r>
      <w:r w:rsidRPr="5D84A847">
        <w:rPr>
          <w:spacing w:val="20"/>
          <w:w w:val="105"/>
        </w:rPr>
        <w:t xml:space="preserve"> </w:t>
      </w:r>
      <w:r w:rsidRPr="5D84A847">
        <w:rPr>
          <w:w w:val="105"/>
        </w:rPr>
        <w:t>designated</w:t>
      </w:r>
      <w:r w:rsidRPr="5D84A847">
        <w:rPr>
          <w:spacing w:val="19"/>
          <w:w w:val="105"/>
        </w:rPr>
        <w:t xml:space="preserve"> </w:t>
      </w:r>
      <w:r w:rsidRPr="5D84A847">
        <w:rPr>
          <w:w w:val="105"/>
        </w:rPr>
        <w:t>as</w:t>
      </w:r>
      <w:r w:rsidRPr="5D84A847">
        <w:rPr>
          <w:spacing w:val="19"/>
          <w:w w:val="105"/>
        </w:rPr>
        <w:t xml:space="preserve"> </w:t>
      </w:r>
      <w:r w:rsidRPr="5D84A847">
        <w:rPr>
          <w:w w:val="105"/>
        </w:rPr>
        <w:t>Space</w:t>
      </w:r>
      <w:r w:rsidRPr="5D84A847">
        <w:rPr>
          <w:spacing w:val="20"/>
          <w:w w:val="105"/>
        </w:rPr>
        <w:t xml:space="preserve"> </w:t>
      </w:r>
      <w:r w:rsidRPr="5D84A847">
        <w:rPr>
          <w:w w:val="105"/>
        </w:rPr>
        <w:t>Force</w:t>
      </w:r>
      <w:r w:rsidRPr="5D84A847">
        <w:rPr>
          <w:spacing w:val="19"/>
          <w:w w:val="105"/>
        </w:rPr>
        <w:t xml:space="preserve"> </w:t>
      </w:r>
      <w:r w:rsidRPr="5D84A847">
        <w:rPr>
          <w:w w:val="105"/>
        </w:rPr>
        <w:t>procuring</w:t>
      </w:r>
      <w:r w:rsidRPr="5D84A847">
        <w:rPr>
          <w:spacing w:val="20"/>
          <w:w w:val="105"/>
        </w:rPr>
        <w:t xml:space="preserve"> </w:t>
      </w:r>
      <w:r w:rsidRPr="5D84A847">
        <w:rPr>
          <w:spacing w:val="-2"/>
          <w:w w:val="105"/>
        </w:rPr>
        <w:t>activities</w:t>
      </w:r>
      <w:r w:rsidR="4CBDAC6C" w:rsidRPr="5D84A847">
        <w:rPr>
          <w:spacing w:val="-2"/>
          <w:w w:val="105"/>
        </w:rPr>
        <w:t>. Competition and Commercial Advocates are appointed in accordance with Space Force procedures</w:t>
      </w:r>
      <w:r w:rsidRPr="5D84A847">
        <w:rPr>
          <w:spacing w:val="-2"/>
          <w:w w:val="105"/>
        </w:rPr>
        <w:t>.</w:t>
      </w:r>
      <w:r w:rsidR="78BD73F4" w:rsidRPr="5D84A847">
        <w:rPr>
          <w:spacing w:val="-2"/>
          <w:w w:val="105"/>
        </w:rPr>
        <w:t xml:space="preserve"> Provide a copy of appointments to the DAF Competition Advocate General (</w:t>
      </w:r>
      <w:hyperlink r:id="rId25" w:history="1">
        <w:r w:rsidR="78BD73F4" w:rsidRPr="005202D2">
          <w:rPr>
            <w:rStyle w:val="Hyperlink"/>
            <w:spacing w:val="-2"/>
            <w:w w:val="105"/>
          </w:rPr>
          <w:t>SAF/AQC</w:t>
        </w:r>
      </w:hyperlink>
      <w:r w:rsidR="0B62919E" w:rsidRPr="5D84A847">
        <w:rPr>
          <w:spacing w:val="-2"/>
          <w:w w:val="105"/>
        </w:rPr>
        <w:t>)</w:t>
      </w:r>
      <w:r w:rsidR="78BD73F4" w:rsidRPr="5D84A847">
        <w:rPr>
          <w:spacing w:val="-2"/>
          <w:w w:val="105"/>
        </w:rPr>
        <w:t>.</w:t>
      </w:r>
    </w:p>
    <w:p w14:paraId="0F3CABC7" w14:textId="77777777" w:rsidR="00C47315" w:rsidRDefault="00C47315">
      <w:pPr>
        <w:pStyle w:val="BodyText"/>
        <w:spacing w:before="10"/>
        <w:rPr>
          <w:sz w:val="23"/>
        </w:rPr>
      </w:pPr>
    </w:p>
    <w:p w14:paraId="273E1294" w14:textId="1C6C8075" w:rsidR="00C47315" w:rsidRDefault="5D84A847">
      <w:pPr>
        <w:pStyle w:val="BodyText"/>
        <w:spacing w:before="1"/>
        <w:ind w:left="110"/>
      </w:pPr>
      <w:r>
        <w:t>Space</w:t>
      </w:r>
      <w:r>
        <w:rPr>
          <w:spacing w:val="68"/>
        </w:rPr>
        <w:t xml:space="preserve"> </w:t>
      </w:r>
      <w:r>
        <w:t>Development</w:t>
      </w:r>
      <w:r>
        <w:rPr>
          <w:spacing w:val="68"/>
        </w:rPr>
        <w:t xml:space="preserve"> </w:t>
      </w:r>
      <w:r>
        <w:rPr>
          <w:spacing w:val="-2"/>
        </w:rPr>
        <w:t>Agency (SDA)</w:t>
      </w:r>
    </w:p>
    <w:p w14:paraId="5B08B5D1" w14:textId="77777777" w:rsidR="00C47315" w:rsidRDefault="00C47315">
      <w:pPr>
        <w:pStyle w:val="BodyText"/>
        <w:spacing w:before="10"/>
        <w:rPr>
          <w:sz w:val="23"/>
        </w:rPr>
      </w:pPr>
    </w:p>
    <w:p w14:paraId="1B0FABC9" w14:textId="2F7F3521" w:rsidR="00C47315" w:rsidRDefault="5D84A847">
      <w:pPr>
        <w:pStyle w:val="BodyText"/>
        <w:spacing w:line="501" w:lineRule="auto"/>
        <w:ind w:left="110" w:right="5750"/>
      </w:pPr>
      <w:r>
        <w:rPr>
          <w:w w:val="110"/>
        </w:rPr>
        <w:t>Space</w:t>
      </w:r>
      <w:r>
        <w:rPr>
          <w:spacing w:val="-7"/>
          <w:w w:val="110"/>
        </w:rPr>
        <w:t xml:space="preserve"> </w:t>
      </w:r>
      <w:r>
        <w:rPr>
          <w:w w:val="110"/>
        </w:rPr>
        <w:t>Rapid</w:t>
      </w:r>
      <w:r>
        <w:rPr>
          <w:spacing w:val="-7"/>
          <w:w w:val="110"/>
        </w:rPr>
        <w:t xml:space="preserve"> </w:t>
      </w:r>
      <w:r>
        <w:rPr>
          <w:w w:val="110"/>
        </w:rPr>
        <w:t>Capabilities</w:t>
      </w:r>
      <w:r>
        <w:rPr>
          <w:spacing w:val="-7"/>
          <w:w w:val="110"/>
        </w:rPr>
        <w:t xml:space="preserve"> </w:t>
      </w:r>
      <w:r>
        <w:rPr>
          <w:w w:val="110"/>
        </w:rPr>
        <w:t>Office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(SpRCO) </w:t>
      </w:r>
    </w:p>
    <w:p w14:paraId="31152A77" w14:textId="77777777" w:rsidR="00C47315" w:rsidRDefault="5D84A847">
      <w:pPr>
        <w:pStyle w:val="BodyText"/>
        <w:spacing w:line="501" w:lineRule="auto"/>
        <w:ind w:left="110" w:right="5750"/>
      </w:pPr>
      <w:r>
        <w:rPr>
          <w:w w:val="110"/>
        </w:rPr>
        <w:t>Space Systems Command (SSC)</w:t>
      </w:r>
    </w:p>
    <w:p w14:paraId="05F827F7" w14:textId="77777777" w:rsidR="00C47315" w:rsidRDefault="00CA7169">
      <w:pPr>
        <w:pStyle w:val="ListParagraph"/>
        <w:numPr>
          <w:ilvl w:val="0"/>
          <w:numId w:val="2"/>
        </w:numPr>
        <w:tabs>
          <w:tab w:val="left" w:pos="451"/>
        </w:tabs>
        <w:spacing w:line="271" w:lineRule="auto"/>
        <w:ind w:left="110" w:right="209" w:firstLine="0"/>
      </w:pPr>
      <w:r>
        <w:rPr>
          <w:w w:val="105"/>
        </w:rPr>
        <w:t>The procuring activities listed above are authorized to further designate subordinate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organizations as procuring activities subject to the requirements of </w:t>
      </w:r>
      <w:hyperlink r:id="rId26" w:anchor="FAR_6_501">
        <w:r>
          <w:rPr>
            <w:color w:val="27314A"/>
            <w:w w:val="105"/>
            <w:u w:val="single" w:color="27314A"/>
          </w:rPr>
          <w:t>FAR 6.501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and </w:t>
      </w:r>
      <w:hyperlink r:id="rId27" w:anchor="DAFFARS_MP5306_502">
        <w:r>
          <w:rPr>
            <w:color w:val="27314A"/>
            <w:w w:val="105"/>
            <w:u w:val="single" w:color="27314A"/>
          </w:rPr>
          <w:t>MP5306.502</w:t>
        </w:r>
      </w:hyperlink>
      <w:r>
        <w:rPr>
          <w:w w:val="105"/>
        </w:rPr>
        <w:t xml:space="preserve">, </w:t>
      </w:r>
      <w:r>
        <w:rPr>
          <w:i/>
          <w:w w:val="105"/>
        </w:rPr>
        <w:t>Air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Force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Competition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Commercial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Advocacy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Program</w:t>
      </w:r>
      <w:r>
        <w:rPr>
          <w:w w:val="105"/>
        </w:rPr>
        <w:t>.</w:t>
      </w:r>
    </w:p>
    <w:p w14:paraId="16DEB4AB" w14:textId="77777777" w:rsidR="00C47315" w:rsidRDefault="00C47315">
      <w:pPr>
        <w:pStyle w:val="BodyText"/>
        <w:rPr>
          <w:sz w:val="26"/>
        </w:rPr>
      </w:pPr>
    </w:p>
    <w:p w14:paraId="0A0B805E" w14:textId="77777777" w:rsidR="00C47315" w:rsidRDefault="00CA7169">
      <w:pPr>
        <w:pStyle w:val="Heading2"/>
        <w:rPr>
          <w:b/>
        </w:rPr>
      </w:pPr>
      <w:r>
        <w:rPr>
          <w:b/>
        </w:rPr>
        <w:t>5306.502</w:t>
      </w:r>
      <w:r>
        <w:rPr>
          <w:b/>
          <w:spacing w:val="-18"/>
        </w:rPr>
        <w:t xml:space="preserve"> </w:t>
      </w:r>
      <w:r>
        <w:rPr>
          <w:b/>
        </w:rPr>
        <w:t>Duties</w:t>
      </w:r>
      <w:r>
        <w:rPr>
          <w:b/>
          <w:spacing w:val="-17"/>
        </w:rPr>
        <w:t xml:space="preserve"> </w:t>
      </w:r>
      <w:r>
        <w:rPr>
          <w:b/>
        </w:rPr>
        <w:t>and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Responsibilities</w:t>
      </w:r>
    </w:p>
    <w:p w14:paraId="0AD9C6F4" w14:textId="77777777" w:rsidR="00C47315" w:rsidRDefault="00C47315">
      <w:pPr>
        <w:pStyle w:val="BodyText"/>
        <w:spacing w:before="4"/>
        <w:rPr>
          <w:rFonts w:ascii="Bookman Old Style"/>
          <w:b/>
          <w:sz w:val="42"/>
        </w:rPr>
      </w:pPr>
    </w:p>
    <w:p w14:paraId="5CC159C1" w14:textId="77777777" w:rsidR="00C47315" w:rsidRDefault="00CA7169">
      <w:pPr>
        <w:ind w:left="110"/>
      </w:pPr>
      <w:r>
        <w:rPr>
          <w:w w:val="110"/>
        </w:rPr>
        <w:t xml:space="preserve">See </w:t>
      </w:r>
      <w:hyperlink r:id="rId28" w:anchor="DAFFARS_MP5306_502">
        <w:r>
          <w:rPr>
            <w:color w:val="27314A"/>
            <w:w w:val="110"/>
            <w:u w:val="single" w:color="27314A"/>
          </w:rPr>
          <w:t>MP5306.502</w:t>
        </w:r>
      </w:hyperlink>
      <w:r>
        <w:rPr>
          <w:w w:val="110"/>
        </w:rPr>
        <w:t xml:space="preserve">, </w:t>
      </w:r>
      <w:r>
        <w:rPr>
          <w:i/>
          <w:w w:val="110"/>
        </w:rPr>
        <w:t>Air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Force Competition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and Commercial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 xml:space="preserve">Advocacy </w:t>
      </w:r>
      <w:r>
        <w:rPr>
          <w:i/>
          <w:spacing w:val="-2"/>
          <w:w w:val="110"/>
        </w:rPr>
        <w:t>Program</w:t>
      </w:r>
      <w:r>
        <w:rPr>
          <w:spacing w:val="-2"/>
          <w:w w:val="110"/>
        </w:rPr>
        <w:t>.</w:t>
      </w:r>
    </w:p>
    <w:sectPr w:rsidR="00C47315"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_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8C5F"/>
    <w:multiLevelType w:val="hybridMultilevel"/>
    <w:tmpl w:val="4D307884"/>
    <w:lvl w:ilvl="0" w:tplc="E1BA4BF2">
      <w:start w:val="1"/>
      <w:numFmt w:val="lowerLetter"/>
      <w:lvlText w:val="(%1)"/>
      <w:lvlJc w:val="left"/>
      <w:pPr>
        <w:ind w:left="445" w:hanging="33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1A6021D0">
      <w:start w:val="1"/>
      <w:numFmt w:val="decimal"/>
      <w:lvlText w:val="(%2)"/>
      <w:lvlJc w:val="left"/>
      <w:pPr>
        <w:ind w:left="110" w:hanging="344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2" w:tplc="97DAFECE">
      <w:numFmt w:val="bullet"/>
      <w:lvlText w:val="•"/>
      <w:lvlJc w:val="left"/>
      <w:pPr>
        <w:ind w:left="1549" w:hanging="344"/>
      </w:pPr>
      <w:rPr>
        <w:rFonts w:hint="default"/>
        <w:lang w:val="en-US" w:eastAsia="en-US" w:bidi="ar-SA"/>
      </w:rPr>
    </w:lvl>
    <w:lvl w:ilvl="3" w:tplc="D438E086">
      <w:numFmt w:val="bullet"/>
      <w:lvlText w:val="•"/>
      <w:lvlJc w:val="left"/>
      <w:pPr>
        <w:ind w:left="2659" w:hanging="344"/>
      </w:pPr>
      <w:rPr>
        <w:rFonts w:hint="default"/>
        <w:lang w:val="en-US" w:eastAsia="en-US" w:bidi="ar-SA"/>
      </w:rPr>
    </w:lvl>
    <w:lvl w:ilvl="4" w:tplc="0C9E87E2">
      <w:numFmt w:val="bullet"/>
      <w:lvlText w:val="•"/>
      <w:lvlJc w:val="left"/>
      <w:pPr>
        <w:ind w:left="3768" w:hanging="344"/>
      </w:pPr>
      <w:rPr>
        <w:rFonts w:hint="default"/>
        <w:lang w:val="en-US" w:eastAsia="en-US" w:bidi="ar-SA"/>
      </w:rPr>
    </w:lvl>
    <w:lvl w:ilvl="5" w:tplc="69AC7548">
      <w:numFmt w:val="bullet"/>
      <w:lvlText w:val="•"/>
      <w:lvlJc w:val="left"/>
      <w:pPr>
        <w:ind w:left="4878" w:hanging="344"/>
      </w:pPr>
      <w:rPr>
        <w:rFonts w:hint="default"/>
        <w:lang w:val="en-US" w:eastAsia="en-US" w:bidi="ar-SA"/>
      </w:rPr>
    </w:lvl>
    <w:lvl w:ilvl="6" w:tplc="B47A388E">
      <w:numFmt w:val="bullet"/>
      <w:lvlText w:val="•"/>
      <w:lvlJc w:val="left"/>
      <w:pPr>
        <w:ind w:left="5987" w:hanging="344"/>
      </w:pPr>
      <w:rPr>
        <w:rFonts w:hint="default"/>
        <w:lang w:val="en-US" w:eastAsia="en-US" w:bidi="ar-SA"/>
      </w:rPr>
    </w:lvl>
    <w:lvl w:ilvl="7" w:tplc="1CA43C20">
      <w:numFmt w:val="bullet"/>
      <w:lvlText w:val="•"/>
      <w:lvlJc w:val="left"/>
      <w:pPr>
        <w:ind w:left="7097" w:hanging="344"/>
      </w:pPr>
      <w:rPr>
        <w:rFonts w:hint="default"/>
        <w:lang w:val="en-US" w:eastAsia="en-US" w:bidi="ar-SA"/>
      </w:rPr>
    </w:lvl>
    <w:lvl w:ilvl="8" w:tplc="26FE654E">
      <w:numFmt w:val="bullet"/>
      <w:lvlText w:val="•"/>
      <w:lvlJc w:val="left"/>
      <w:pPr>
        <w:ind w:left="8206" w:hanging="344"/>
      </w:pPr>
      <w:rPr>
        <w:rFonts w:hint="default"/>
        <w:lang w:val="en-US" w:eastAsia="en-US" w:bidi="ar-SA"/>
      </w:rPr>
    </w:lvl>
  </w:abstractNum>
  <w:abstractNum w:abstractNumId="1" w15:restartNumberingAfterBreak="0">
    <w:nsid w:val="309DF83A"/>
    <w:multiLevelType w:val="hybridMultilevel"/>
    <w:tmpl w:val="33E8D372"/>
    <w:lvl w:ilvl="0" w:tplc="759A25E4">
      <w:numFmt w:val="bullet"/>
      <w:lvlText w:val="&gt;"/>
      <w:lvlJc w:val="left"/>
      <w:pPr>
        <w:ind w:left="589" w:hanging="229"/>
      </w:pPr>
      <w:rPr>
        <w:rFonts w:ascii="Cambria" w:eastAsia="Cambria" w:hAnsi="Cambria" w:cs="Cambria" w:hint="default"/>
        <w:spacing w:val="0"/>
        <w:w w:val="136"/>
        <w:lang w:val="en-US" w:eastAsia="en-US" w:bidi="ar-SA"/>
      </w:rPr>
    </w:lvl>
    <w:lvl w:ilvl="1" w:tplc="FF7AAE8C">
      <w:numFmt w:val="bullet"/>
      <w:lvlText w:val="•"/>
      <w:lvlJc w:val="left"/>
      <w:pPr>
        <w:ind w:left="1127" w:hanging="229"/>
      </w:pPr>
      <w:rPr>
        <w:rFonts w:hint="default"/>
        <w:lang w:val="en-US" w:eastAsia="en-US" w:bidi="ar-SA"/>
      </w:rPr>
    </w:lvl>
    <w:lvl w:ilvl="2" w:tplc="BE10FA0E">
      <w:numFmt w:val="bullet"/>
      <w:lvlText w:val="•"/>
      <w:lvlJc w:val="left"/>
      <w:pPr>
        <w:ind w:left="1675" w:hanging="229"/>
      </w:pPr>
      <w:rPr>
        <w:rFonts w:hint="default"/>
        <w:lang w:val="en-US" w:eastAsia="en-US" w:bidi="ar-SA"/>
      </w:rPr>
    </w:lvl>
    <w:lvl w:ilvl="3" w:tplc="94E46E42">
      <w:numFmt w:val="bullet"/>
      <w:lvlText w:val="•"/>
      <w:lvlJc w:val="left"/>
      <w:pPr>
        <w:ind w:left="2222" w:hanging="229"/>
      </w:pPr>
      <w:rPr>
        <w:rFonts w:hint="default"/>
        <w:lang w:val="en-US" w:eastAsia="en-US" w:bidi="ar-SA"/>
      </w:rPr>
    </w:lvl>
    <w:lvl w:ilvl="4" w:tplc="478ACFB2">
      <w:numFmt w:val="bullet"/>
      <w:lvlText w:val="•"/>
      <w:lvlJc w:val="left"/>
      <w:pPr>
        <w:ind w:left="2770" w:hanging="229"/>
      </w:pPr>
      <w:rPr>
        <w:rFonts w:hint="default"/>
        <w:lang w:val="en-US" w:eastAsia="en-US" w:bidi="ar-SA"/>
      </w:rPr>
    </w:lvl>
    <w:lvl w:ilvl="5" w:tplc="5C1AAF70">
      <w:numFmt w:val="bullet"/>
      <w:lvlText w:val="•"/>
      <w:lvlJc w:val="left"/>
      <w:pPr>
        <w:ind w:left="3317" w:hanging="229"/>
      </w:pPr>
      <w:rPr>
        <w:rFonts w:hint="default"/>
        <w:lang w:val="en-US" w:eastAsia="en-US" w:bidi="ar-SA"/>
      </w:rPr>
    </w:lvl>
    <w:lvl w:ilvl="6" w:tplc="EE3291FC">
      <w:numFmt w:val="bullet"/>
      <w:lvlText w:val="•"/>
      <w:lvlJc w:val="left"/>
      <w:pPr>
        <w:ind w:left="3865" w:hanging="229"/>
      </w:pPr>
      <w:rPr>
        <w:rFonts w:hint="default"/>
        <w:lang w:val="en-US" w:eastAsia="en-US" w:bidi="ar-SA"/>
      </w:rPr>
    </w:lvl>
    <w:lvl w:ilvl="7" w:tplc="D34A7DB0">
      <w:numFmt w:val="bullet"/>
      <w:lvlText w:val="•"/>
      <w:lvlJc w:val="left"/>
      <w:pPr>
        <w:ind w:left="4412" w:hanging="229"/>
      </w:pPr>
      <w:rPr>
        <w:rFonts w:hint="default"/>
        <w:lang w:val="en-US" w:eastAsia="en-US" w:bidi="ar-SA"/>
      </w:rPr>
    </w:lvl>
    <w:lvl w:ilvl="8" w:tplc="5966126E">
      <w:numFmt w:val="bullet"/>
      <w:lvlText w:val="•"/>
      <w:lvlJc w:val="left"/>
      <w:pPr>
        <w:ind w:left="4960" w:hanging="229"/>
      </w:pPr>
      <w:rPr>
        <w:rFonts w:hint="default"/>
        <w:lang w:val="en-US" w:eastAsia="en-US" w:bidi="ar-SA"/>
      </w:rPr>
    </w:lvl>
  </w:abstractNum>
  <w:abstractNum w:abstractNumId="2" w15:restartNumberingAfterBreak="0">
    <w:nsid w:val="39B75125"/>
    <w:multiLevelType w:val="hybridMultilevel"/>
    <w:tmpl w:val="DE9EEEDC"/>
    <w:lvl w:ilvl="0" w:tplc="D7EAD936">
      <w:start w:val="4"/>
      <w:numFmt w:val="lowerLetter"/>
      <w:lvlText w:val="(%1)"/>
      <w:lvlJc w:val="left"/>
      <w:pPr>
        <w:ind w:left="110" w:hanging="33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</w:rPr>
    </w:lvl>
    <w:lvl w:ilvl="1" w:tplc="F40649EE">
      <w:start w:val="1"/>
      <w:numFmt w:val="decimal"/>
      <w:lvlText w:val="(%2)"/>
      <w:lvlJc w:val="left"/>
      <w:pPr>
        <w:ind w:left="144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10F70"/>
    <w:multiLevelType w:val="hybridMultilevel"/>
    <w:tmpl w:val="ED38305A"/>
    <w:lvl w:ilvl="0" w:tplc="62AA93C0">
      <w:start w:val="1"/>
      <w:numFmt w:val="lowerLetter"/>
      <w:lvlText w:val="(%1)"/>
      <w:lvlJc w:val="left"/>
      <w:pPr>
        <w:ind w:left="110" w:hanging="33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D13A5D94">
      <w:start w:val="1"/>
      <w:numFmt w:val="decimal"/>
      <w:lvlText w:val="(%2)"/>
      <w:lvlJc w:val="left"/>
      <w:pPr>
        <w:ind w:left="453" w:hanging="344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2" w:tplc="72ACBBE2">
      <w:start w:val="1"/>
      <w:numFmt w:val="lowerRoman"/>
      <w:lvlText w:val="(%3)"/>
      <w:lvlJc w:val="left"/>
      <w:pPr>
        <w:ind w:left="110" w:hanging="281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3" w:tplc="4A3A2704">
      <w:numFmt w:val="bullet"/>
      <w:lvlText w:val="•"/>
      <w:lvlJc w:val="left"/>
      <w:pPr>
        <w:ind w:left="2674" w:hanging="281"/>
      </w:pPr>
      <w:rPr>
        <w:rFonts w:hint="default"/>
        <w:lang w:val="en-US" w:eastAsia="en-US" w:bidi="ar-SA"/>
      </w:rPr>
    </w:lvl>
    <w:lvl w:ilvl="4" w:tplc="0C128C9A">
      <w:numFmt w:val="bullet"/>
      <w:lvlText w:val="•"/>
      <w:lvlJc w:val="left"/>
      <w:pPr>
        <w:ind w:left="3781" w:hanging="281"/>
      </w:pPr>
      <w:rPr>
        <w:rFonts w:hint="default"/>
        <w:lang w:val="en-US" w:eastAsia="en-US" w:bidi="ar-SA"/>
      </w:rPr>
    </w:lvl>
    <w:lvl w:ilvl="5" w:tplc="6460487C">
      <w:numFmt w:val="bullet"/>
      <w:lvlText w:val="•"/>
      <w:lvlJc w:val="left"/>
      <w:pPr>
        <w:ind w:left="4889" w:hanging="281"/>
      </w:pPr>
      <w:rPr>
        <w:rFonts w:hint="default"/>
        <w:lang w:val="en-US" w:eastAsia="en-US" w:bidi="ar-SA"/>
      </w:rPr>
    </w:lvl>
    <w:lvl w:ilvl="6" w:tplc="31920A8A">
      <w:numFmt w:val="bullet"/>
      <w:lvlText w:val="•"/>
      <w:lvlJc w:val="left"/>
      <w:pPr>
        <w:ind w:left="5996" w:hanging="281"/>
      </w:pPr>
      <w:rPr>
        <w:rFonts w:hint="default"/>
        <w:lang w:val="en-US" w:eastAsia="en-US" w:bidi="ar-SA"/>
      </w:rPr>
    </w:lvl>
    <w:lvl w:ilvl="7" w:tplc="89CCD188">
      <w:numFmt w:val="bullet"/>
      <w:lvlText w:val="•"/>
      <w:lvlJc w:val="left"/>
      <w:pPr>
        <w:ind w:left="7103" w:hanging="281"/>
      </w:pPr>
      <w:rPr>
        <w:rFonts w:hint="default"/>
        <w:lang w:val="en-US" w:eastAsia="en-US" w:bidi="ar-SA"/>
      </w:rPr>
    </w:lvl>
    <w:lvl w:ilvl="8" w:tplc="0C74FBF4">
      <w:numFmt w:val="bullet"/>
      <w:lvlText w:val="•"/>
      <w:lvlJc w:val="left"/>
      <w:pPr>
        <w:ind w:left="8211" w:hanging="281"/>
      </w:pPr>
      <w:rPr>
        <w:rFonts w:hint="default"/>
        <w:lang w:val="en-US" w:eastAsia="en-US" w:bidi="ar-SA"/>
      </w:rPr>
    </w:lvl>
  </w:abstractNum>
  <w:abstractNum w:abstractNumId="4" w15:restartNumberingAfterBreak="0">
    <w:nsid w:val="659DFF52"/>
    <w:multiLevelType w:val="hybridMultilevel"/>
    <w:tmpl w:val="1D64FD02"/>
    <w:lvl w:ilvl="0" w:tplc="F40649EE">
      <w:start w:val="1"/>
      <w:numFmt w:val="decimal"/>
      <w:lvlText w:val="(%1)"/>
      <w:lvlJc w:val="left"/>
      <w:pPr>
        <w:ind w:left="110" w:hanging="344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BB182780">
      <w:numFmt w:val="bullet"/>
      <w:lvlText w:val="•"/>
      <w:lvlJc w:val="left"/>
      <w:pPr>
        <w:ind w:left="1150" w:hanging="344"/>
      </w:pPr>
      <w:rPr>
        <w:rFonts w:hint="default"/>
        <w:lang w:val="en-US" w:eastAsia="en-US" w:bidi="ar-SA"/>
      </w:rPr>
    </w:lvl>
    <w:lvl w:ilvl="2" w:tplc="B8EE19F4">
      <w:numFmt w:val="bullet"/>
      <w:lvlText w:val="•"/>
      <w:lvlJc w:val="left"/>
      <w:pPr>
        <w:ind w:left="2181" w:hanging="344"/>
      </w:pPr>
      <w:rPr>
        <w:rFonts w:hint="default"/>
        <w:lang w:val="en-US" w:eastAsia="en-US" w:bidi="ar-SA"/>
      </w:rPr>
    </w:lvl>
    <w:lvl w:ilvl="3" w:tplc="E7C4C9EC">
      <w:numFmt w:val="bullet"/>
      <w:lvlText w:val="•"/>
      <w:lvlJc w:val="left"/>
      <w:pPr>
        <w:ind w:left="3211" w:hanging="344"/>
      </w:pPr>
      <w:rPr>
        <w:rFonts w:hint="default"/>
        <w:lang w:val="en-US" w:eastAsia="en-US" w:bidi="ar-SA"/>
      </w:rPr>
    </w:lvl>
    <w:lvl w:ilvl="4" w:tplc="176A8D78">
      <w:numFmt w:val="bullet"/>
      <w:lvlText w:val="•"/>
      <w:lvlJc w:val="left"/>
      <w:pPr>
        <w:ind w:left="4242" w:hanging="344"/>
      </w:pPr>
      <w:rPr>
        <w:rFonts w:hint="default"/>
        <w:lang w:val="en-US" w:eastAsia="en-US" w:bidi="ar-SA"/>
      </w:rPr>
    </w:lvl>
    <w:lvl w:ilvl="5" w:tplc="B3F41DF0">
      <w:numFmt w:val="bullet"/>
      <w:lvlText w:val="•"/>
      <w:lvlJc w:val="left"/>
      <w:pPr>
        <w:ind w:left="5272" w:hanging="344"/>
      </w:pPr>
      <w:rPr>
        <w:rFonts w:hint="default"/>
        <w:lang w:val="en-US" w:eastAsia="en-US" w:bidi="ar-SA"/>
      </w:rPr>
    </w:lvl>
    <w:lvl w:ilvl="6" w:tplc="D506ECDC">
      <w:numFmt w:val="bullet"/>
      <w:lvlText w:val="•"/>
      <w:lvlJc w:val="left"/>
      <w:pPr>
        <w:ind w:left="6303" w:hanging="344"/>
      </w:pPr>
      <w:rPr>
        <w:rFonts w:hint="default"/>
        <w:lang w:val="en-US" w:eastAsia="en-US" w:bidi="ar-SA"/>
      </w:rPr>
    </w:lvl>
    <w:lvl w:ilvl="7" w:tplc="3998EE5C">
      <w:numFmt w:val="bullet"/>
      <w:lvlText w:val="•"/>
      <w:lvlJc w:val="left"/>
      <w:pPr>
        <w:ind w:left="7333" w:hanging="344"/>
      </w:pPr>
      <w:rPr>
        <w:rFonts w:hint="default"/>
        <w:lang w:val="en-US" w:eastAsia="en-US" w:bidi="ar-SA"/>
      </w:rPr>
    </w:lvl>
    <w:lvl w:ilvl="8" w:tplc="FBC8D616">
      <w:numFmt w:val="bullet"/>
      <w:lvlText w:val="•"/>
      <w:lvlJc w:val="left"/>
      <w:pPr>
        <w:ind w:left="8364" w:hanging="344"/>
      </w:pPr>
      <w:rPr>
        <w:rFonts w:hint="default"/>
        <w:lang w:val="en-US" w:eastAsia="en-US" w:bidi="ar-SA"/>
      </w:rPr>
    </w:lvl>
  </w:abstractNum>
  <w:abstractNum w:abstractNumId="5" w15:restartNumberingAfterBreak="0">
    <w:nsid w:val="65A098E4"/>
    <w:multiLevelType w:val="hybridMultilevel"/>
    <w:tmpl w:val="E6CE2FB0"/>
    <w:lvl w:ilvl="0" w:tplc="B83454E4">
      <w:start w:val="1"/>
      <w:numFmt w:val="lowerLetter"/>
      <w:lvlText w:val="(%1)"/>
      <w:lvlJc w:val="left"/>
      <w:pPr>
        <w:ind w:left="445" w:hanging="33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183C1418">
      <w:numFmt w:val="bullet"/>
      <w:lvlText w:val="•"/>
      <w:lvlJc w:val="left"/>
      <w:pPr>
        <w:ind w:left="1438" w:hanging="336"/>
      </w:pPr>
      <w:rPr>
        <w:rFonts w:hint="default"/>
        <w:lang w:val="en-US" w:eastAsia="en-US" w:bidi="ar-SA"/>
      </w:rPr>
    </w:lvl>
    <w:lvl w:ilvl="2" w:tplc="53D23790">
      <w:numFmt w:val="bullet"/>
      <w:lvlText w:val="•"/>
      <w:lvlJc w:val="left"/>
      <w:pPr>
        <w:ind w:left="2437" w:hanging="336"/>
      </w:pPr>
      <w:rPr>
        <w:rFonts w:hint="default"/>
        <w:lang w:val="en-US" w:eastAsia="en-US" w:bidi="ar-SA"/>
      </w:rPr>
    </w:lvl>
    <w:lvl w:ilvl="3" w:tplc="F53A72A6">
      <w:numFmt w:val="bullet"/>
      <w:lvlText w:val="•"/>
      <w:lvlJc w:val="left"/>
      <w:pPr>
        <w:ind w:left="3435" w:hanging="336"/>
      </w:pPr>
      <w:rPr>
        <w:rFonts w:hint="default"/>
        <w:lang w:val="en-US" w:eastAsia="en-US" w:bidi="ar-SA"/>
      </w:rPr>
    </w:lvl>
    <w:lvl w:ilvl="4" w:tplc="B2C2460E">
      <w:numFmt w:val="bullet"/>
      <w:lvlText w:val="•"/>
      <w:lvlJc w:val="left"/>
      <w:pPr>
        <w:ind w:left="4434" w:hanging="336"/>
      </w:pPr>
      <w:rPr>
        <w:rFonts w:hint="default"/>
        <w:lang w:val="en-US" w:eastAsia="en-US" w:bidi="ar-SA"/>
      </w:rPr>
    </w:lvl>
    <w:lvl w:ilvl="5" w:tplc="F28223C2">
      <w:numFmt w:val="bullet"/>
      <w:lvlText w:val="•"/>
      <w:lvlJc w:val="left"/>
      <w:pPr>
        <w:ind w:left="5432" w:hanging="336"/>
      </w:pPr>
      <w:rPr>
        <w:rFonts w:hint="default"/>
        <w:lang w:val="en-US" w:eastAsia="en-US" w:bidi="ar-SA"/>
      </w:rPr>
    </w:lvl>
    <w:lvl w:ilvl="6" w:tplc="1C680D9A">
      <w:numFmt w:val="bullet"/>
      <w:lvlText w:val="•"/>
      <w:lvlJc w:val="left"/>
      <w:pPr>
        <w:ind w:left="6431" w:hanging="336"/>
      </w:pPr>
      <w:rPr>
        <w:rFonts w:hint="default"/>
        <w:lang w:val="en-US" w:eastAsia="en-US" w:bidi="ar-SA"/>
      </w:rPr>
    </w:lvl>
    <w:lvl w:ilvl="7" w:tplc="38DEE6B4">
      <w:numFmt w:val="bullet"/>
      <w:lvlText w:val="•"/>
      <w:lvlJc w:val="left"/>
      <w:pPr>
        <w:ind w:left="7429" w:hanging="336"/>
      </w:pPr>
      <w:rPr>
        <w:rFonts w:hint="default"/>
        <w:lang w:val="en-US" w:eastAsia="en-US" w:bidi="ar-SA"/>
      </w:rPr>
    </w:lvl>
    <w:lvl w:ilvl="8" w:tplc="0CAECCC6">
      <w:numFmt w:val="bullet"/>
      <w:lvlText w:val="•"/>
      <w:lvlJc w:val="left"/>
      <w:pPr>
        <w:ind w:left="8428" w:hanging="336"/>
      </w:pPr>
      <w:rPr>
        <w:rFonts w:hint="default"/>
        <w:lang w:val="en-US" w:eastAsia="en-US" w:bidi="ar-SA"/>
      </w:rPr>
    </w:lvl>
  </w:abstractNum>
  <w:abstractNum w:abstractNumId="6" w15:restartNumberingAfterBreak="0">
    <w:nsid w:val="74C96B21"/>
    <w:multiLevelType w:val="hybridMultilevel"/>
    <w:tmpl w:val="DB980016"/>
    <w:lvl w:ilvl="0" w:tplc="86028EEA">
      <w:start w:val="1"/>
      <w:numFmt w:val="lowerLetter"/>
      <w:lvlText w:val="(%1)"/>
      <w:lvlJc w:val="left"/>
      <w:pPr>
        <w:ind w:left="110" w:hanging="33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1862DAC6">
      <w:numFmt w:val="bullet"/>
      <w:lvlText w:val="•"/>
      <w:lvlJc w:val="left"/>
      <w:pPr>
        <w:ind w:left="1150" w:hanging="336"/>
      </w:pPr>
      <w:rPr>
        <w:rFonts w:hint="default"/>
        <w:lang w:val="en-US" w:eastAsia="en-US" w:bidi="ar-SA"/>
      </w:rPr>
    </w:lvl>
    <w:lvl w:ilvl="2" w:tplc="69601B00">
      <w:numFmt w:val="bullet"/>
      <w:lvlText w:val="•"/>
      <w:lvlJc w:val="left"/>
      <w:pPr>
        <w:ind w:left="2181" w:hanging="336"/>
      </w:pPr>
      <w:rPr>
        <w:rFonts w:hint="default"/>
        <w:lang w:val="en-US" w:eastAsia="en-US" w:bidi="ar-SA"/>
      </w:rPr>
    </w:lvl>
    <w:lvl w:ilvl="3" w:tplc="2B48CB92">
      <w:numFmt w:val="bullet"/>
      <w:lvlText w:val="•"/>
      <w:lvlJc w:val="left"/>
      <w:pPr>
        <w:ind w:left="3211" w:hanging="336"/>
      </w:pPr>
      <w:rPr>
        <w:rFonts w:hint="default"/>
        <w:lang w:val="en-US" w:eastAsia="en-US" w:bidi="ar-SA"/>
      </w:rPr>
    </w:lvl>
    <w:lvl w:ilvl="4" w:tplc="4D30B41A">
      <w:numFmt w:val="bullet"/>
      <w:lvlText w:val="•"/>
      <w:lvlJc w:val="left"/>
      <w:pPr>
        <w:ind w:left="4242" w:hanging="336"/>
      </w:pPr>
      <w:rPr>
        <w:rFonts w:hint="default"/>
        <w:lang w:val="en-US" w:eastAsia="en-US" w:bidi="ar-SA"/>
      </w:rPr>
    </w:lvl>
    <w:lvl w:ilvl="5" w:tplc="FD763080">
      <w:numFmt w:val="bullet"/>
      <w:lvlText w:val="•"/>
      <w:lvlJc w:val="left"/>
      <w:pPr>
        <w:ind w:left="5272" w:hanging="336"/>
      </w:pPr>
      <w:rPr>
        <w:rFonts w:hint="default"/>
        <w:lang w:val="en-US" w:eastAsia="en-US" w:bidi="ar-SA"/>
      </w:rPr>
    </w:lvl>
    <w:lvl w:ilvl="6" w:tplc="1A045878">
      <w:numFmt w:val="bullet"/>
      <w:lvlText w:val="•"/>
      <w:lvlJc w:val="left"/>
      <w:pPr>
        <w:ind w:left="6303" w:hanging="336"/>
      </w:pPr>
      <w:rPr>
        <w:rFonts w:hint="default"/>
        <w:lang w:val="en-US" w:eastAsia="en-US" w:bidi="ar-SA"/>
      </w:rPr>
    </w:lvl>
    <w:lvl w:ilvl="7" w:tplc="59F20D04">
      <w:numFmt w:val="bullet"/>
      <w:lvlText w:val="•"/>
      <w:lvlJc w:val="left"/>
      <w:pPr>
        <w:ind w:left="7333" w:hanging="336"/>
      </w:pPr>
      <w:rPr>
        <w:rFonts w:hint="default"/>
        <w:lang w:val="en-US" w:eastAsia="en-US" w:bidi="ar-SA"/>
      </w:rPr>
    </w:lvl>
    <w:lvl w:ilvl="8" w:tplc="99829B4C">
      <w:numFmt w:val="bullet"/>
      <w:lvlText w:val="•"/>
      <w:lvlJc w:val="left"/>
      <w:pPr>
        <w:ind w:left="8364" w:hanging="336"/>
      </w:pPr>
      <w:rPr>
        <w:rFonts w:hint="default"/>
        <w:lang w:val="en-US" w:eastAsia="en-US" w:bidi="ar-SA"/>
      </w:rPr>
    </w:lvl>
  </w:abstractNum>
  <w:num w:numId="1" w16cid:durableId="1346899656">
    <w:abstractNumId w:val="4"/>
  </w:num>
  <w:num w:numId="2" w16cid:durableId="206576014">
    <w:abstractNumId w:val="0"/>
  </w:num>
  <w:num w:numId="3" w16cid:durableId="1824271889">
    <w:abstractNumId w:val="1"/>
  </w:num>
  <w:num w:numId="4" w16cid:durableId="1413042769">
    <w:abstractNumId w:val="5"/>
  </w:num>
  <w:num w:numId="5" w16cid:durableId="1680159763">
    <w:abstractNumId w:val="3"/>
  </w:num>
  <w:num w:numId="6" w16cid:durableId="891162616">
    <w:abstractNumId w:val="6"/>
  </w:num>
  <w:num w:numId="7" w16cid:durableId="87793582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  <w15:person w15:author="STEVENS, KAREN M CIV USAF HAF SAF/AQCP">
    <w15:presenceInfo w15:providerId="AD" w15:userId="S::karen.stevens.1@us.af.mil::40bb45f3-fc3a-4d51-88fb-325b273e758f"/>
  </w15:person>
  <w15:person w15:author="STEVENS, KAREN M CIV USAF HAF SAF/SAF/AQC">
    <w15:presenceInfo w15:providerId="AD" w15:userId="S::karen.stevens.1@us.af.mil::40bb45f3-fc3a-4d51-88fb-325b273e75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C642E1D"/>
    <w:rsid w:val="00023037"/>
    <w:rsid w:val="000D212B"/>
    <w:rsid w:val="00140739"/>
    <w:rsid w:val="00151FCE"/>
    <w:rsid w:val="001752D9"/>
    <w:rsid w:val="001B29C2"/>
    <w:rsid w:val="001E7C55"/>
    <w:rsid w:val="00237EA7"/>
    <w:rsid w:val="00306673"/>
    <w:rsid w:val="0031518F"/>
    <w:rsid w:val="00364C7F"/>
    <w:rsid w:val="003738A3"/>
    <w:rsid w:val="003F68EB"/>
    <w:rsid w:val="0042415A"/>
    <w:rsid w:val="00475B9C"/>
    <w:rsid w:val="004E5FE5"/>
    <w:rsid w:val="00514176"/>
    <w:rsid w:val="005202D2"/>
    <w:rsid w:val="005439D2"/>
    <w:rsid w:val="00575267"/>
    <w:rsid w:val="005F4009"/>
    <w:rsid w:val="00620B7A"/>
    <w:rsid w:val="006A0BD0"/>
    <w:rsid w:val="00735740"/>
    <w:rsid w:val="00811059"/>
    <w:rsid w:val="00890A04"/>
    <w:rsid w:val="008B0B6D"/>
    <w:rsid w:val="00A04A59"/>
    <w:rsid w:val="00A100BC"/>
    <w:rsid w:val="00A13E32"/>
    <w:rsid w:val="00A50C71"/>
    <w:rsid w:val="00AD62BF"/>
    <w:rsid w:val="00AF4077"/>
    <w:rsid w:val="00B72740"/>
    <w:rsid w:val="00BE5481"/>
    <w:rsid w:val="00BE59A0"/>
    <w:rsid w:val="00C042D2"/>
    <w:rsid w:val="00C47315"/>
    <w:rsid w:val="00CA7169"/>
    <w:rsid w:val="00D23F47"/>
    <w:rsid w:val="00D833BE"/>
    <w:rsid w:val="00DA4BED"/>
    <w:rsid w:val="00DC7209"/>
    <w:rsid w:val="00E52610"/>
    <w:rsid w:val="00EB4CC2"/>
    <w:rsid w:val="00ED2082"/>
    <w:rsid w:val="00EF5236"/>
    <w:rsid w:val="00F24E93"/>
    <w:rsid w:val="00F800C0"/>
    <w:rsid w:val="00FF2FEF"/>
    <w:rsid w:val="08269CB9"/>
    <w:rsid w:val="0B62919E"/>
    <w:rsid w:val="0BAD1E77"/>
    <w:rsid w:val="0C642E1D"/>
    <w:rsid w:val="10216BB3"/>
    <w:rsid w:val="14E6F22E"/>
    <w:rsid w:val="23519E57"/>
    <w:rsid w:val="2593E88F"/>
    <w:rsid w:val="2653BC99"/>
    <w:rsid w:val="26893F19"/>
    <w:rsid w:val="27EF8CFA"/>
    <w:rsid w:val="298B5D5B"/>
    <w:rsid w:val="2C2B0230"/>
    <w:rsid w:val="2C58F732"/>
    <w:rsid w:val="341BF0E0"/>
    <w:rsid w:val="36CA0285"/>
    <w:rsid w:val="38327C70"/>
    <w:rsid w:val="39CE4CD1"/>
    <w:rsid w:val="3DC3972B"/>
    <w:rsid w:val="3FC0E85C"/>
    <w:rsid w:val="4120DFBF"/>
    <w:rsid w:val="4CBDAC6C"/>
    <w:rsid w:val="4D46B0FF"/>
    <w:rsid w:val="508EF61B"/>
    <w:rsid w:val="5D84A847"/>
    <w:rsid w:val="63D403D3"/>
    <w:rsid w:val="66C5B548"/>
    <w:rsid w:val="78A33A53"/>
    <w:rsid w:val="78BD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41F4"/>
  <w15:docId w15:val="{B74DE844-817A-4C74-B8E9-577A0492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spacing w:before="170"/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CA7169"/>
    <w:pPr>
      <w:widowControl/>
      <w:autoSpaceDE/>
      <w:autoSpaceDN/>
    </w:pPr>
    <w:rPr>
      <w:rFonts w:ascii="Cambria" w:eastAsia="Cambria" w:hAnsi="Cambria" w:cs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CA71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71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7169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1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69"/>
    <w:rPr>
      <w:rFonts w:ascii="Cambria" w:eastAsia="Cambria" w:hAnsi="Cambria" w:cs="Cambria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202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52D9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quisition.gov/far/part-6" TargetMode="External"/><Relationship Id="rId13" Type="http://schemas.openxmlformats.org/officeDocument/2006/relationships/hyperlink" Target="https://www.acquisition.gov/dfars/part-206-competition-requirements" TargetMode="External"/><Relationship Id="rId18" Type="http://schemas.openxmlformats.org/officeDocument/2006/relationships/hyperlink" Target="https://www.esd.whs.mil/Portals/54/Documents/DD/issuances/dodi/500074p.pdf" TargetMode="External"/><Relationship Id="rId26" Type="http://schemas.openxmlformats.org/officeDocument/2006/relationships/hyperlink" Target="https://www.acquisition.gov/far/part-6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acquisition.gov/daffars/part-5302-definitions-words-and-term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usaf.dps.mil/sites/AFCC/AQCP/KnowledgeCenter/SitePages/DAFFARS-Templates.aspx" TargetMode="External"/><Relationship Id="rId17" Type="http://schemas.openxmlformats.org/officeDocument/2006/relationships/hyperlink" Target="https://usaf.dps.mil/sites/AFCC/AQCP/KnowledgeCenter/SitePages/Bridge-Action-Reporting.aspx" TargetMode="External"/><Relationship Id="rId25" Type="http://schemas.openxmlformats.org/officeDocument/2006/relationships/hyperlink" Target="mailto:SAF.AQ.SAF-AQCP.Workflow@us.af.mi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daffars/part-5302-definitions-words-and-terms" TargetMode="External"/><Relationship Id="rId20" Type="http://schemas.openxmlformats.org/officeDocument/2006/relationships/hyperlink" Target="https://usaf.dps.mil/sites/AFCC/AQCP/KnowledgeCenter/SitePages/Competition%20&amp;%20Commercial%20Advocates%20(CCA).asp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saf.dps.mil/sites/AFCC/AQCP/KnowledgeCenter/SitePages/DAFFARS-Templates.aspx" TargetMode="External"/><Relationship Id="rId24" Type="http://schemas.openxmlformats.org/officeDocument/2006/relationships/hyperlink" Target="https://www.acquisition.gov/far/part-6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cquisition.gov/far/part-6" TargetMode="External"/><Relationship Id="rId23" Type="http://schemas.openxmlformats.org/officeDocument/2006/relationships/hyperlink" Target="https://www.acquisition.gov/daffars/part-5302-definitions-words-and-terms" TargetMode="External"/><Relationship Id="rId28" Type="http://schemas.openxmlformats.org/officeDocument/2006/relationships/hyperlink" Target="https://www.acquisition.gov/daffars/mp5306-competition-requirements" TargetMode="External"/><Relationship Id="rId10" Type="http://schemas.openxmlformats.org/officeDocument/2006/relationships/hyperlink" Target="https://www.acquisition.gov/daffars/mp5301-federal-acquisition-regulations-system" TargetMode="External"/><Relationship Id="rId19" Type="http://schemas.openxmlformats.org/officeDocument/2006/relationships/hyperlink" Target="https://usaf.dps.mil/:b:/r/sites/AFCC/AQCP/KnowledgeCenter/Documents/DAFFARS_Templates/justification_and_approval_document(J%26A).pdf?csf=1&amp;web=1&amp;e=ELDYCl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acquisition.gov/daffars/mp5301-federal-acquisition-regulations-system" TargetMode="External"/><Relationship Id="rId14" Type="http://schemas.openxmlformats.org/officeDocument/2006/relationships/hyperlink" Target="https://www.acquisition.gov/daffars/mp5301-federal-acquisition-regulations-system" TargetMode="External"/><Relationship Id="rId22" Type="http://schemas.openxmlformats.org/officeDocument/2006/relationships/hyperlink" Target="https://www.acquisition.gov/daffars/mp5301-federal-acquisition-regulations-system" TargetMode="External"/><Relationship Id="rId27" Type="http://schemas.openxmlformats.org/officeDocument/2006/relationships/hyperlink" Target="https://www.acquisition.gov/daffars/mp5306-competition-requirements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6B8523665D36418D33CE3C160D1474" ma:contentTypeVersion="4" ma:contentTypeDescription="Create a new document." ma:contentTypeScope="" ma:versionID="d82365999c482e5e6bf839706e992c6f">
  <xsd:schema xmlns:xsd="http://www.w3.org/2001/XMLSchema" xmlns:xs="http://www.w3.org/2001/XMLSchema" xmlns:p="http://schemas.microsoft.com/office/2006/metadata/properties" xmlns:ns2="0187170a-3ad8-4eb8-b339-17420f8b2fa7" targetNamespace="http://schemas.microsoft.com/office/2006/metadata/properties" ma:root="true" ma:fieldsID="c3441a76f346279fd1081e5233cb1cf3" ns2:_="">
    <xsd:import namespace="0187170a-3ad8-4eb8-b339-17420f8b2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7170a-3ad8-4eb8-b339-17420f8b2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019032-F76A-4F13-BA64-C3BEA088CEC8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0187170a-3ad8-4eb8-b339-17420f8b2fa7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D5D4FBC-BF31-4EDF-AB6B-FF531ED97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7170a-3ad8-4eb8-b339-17420f8b2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3B2E1E-51B0-4003-A46B-2F6EC399984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2148</Words>
  <Characters>12247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5306 - Competition Requirements</vt:lpstr>
    </vt:vector>
  </TitlesOfParts>
  <Company>U.S. Air Force</Company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5306 - Competition Requirements</dc:title>
  <dc:creator>ROSSI, AMANDA M CIV USAF HAF SAF/AQCP</dc:creator>
  <cp:lastModifiedBy>ROSSI, AMANDA M CIV USAF HAF SAF/AQCP</cp:lastModifiedBy>
  <cp:revision>3</cp:revision>
  <dcterms:created xsi:type="dcterms:W3CDTF">2024-05-18T17:00:00Z</dcterms:created>
  <dcterms:modified xsi:type="dcterms:W3CDTF">2024-05-20T18:40:00Z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0x0101002A6B8523665D36418D33CE3C160D1474</vt:lpwstr>
  </property>
  <property fmtid="{D5CDD505-2E9C-101B-9397-08002B2CF9AE}" pid="6" name="MediaServiceImageTags">
    <vt:lpwstr/>
  </property>
  <property fmtid="{D5CDD505-2E9C-101B-9397-08002B2CF9AE}" pid="7" name="Order">
    <vt:r8>2200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