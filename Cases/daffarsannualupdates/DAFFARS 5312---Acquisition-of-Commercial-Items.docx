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D7E15" w14:textId="77777777" w:rsidR="00092356" w:rsidRDefault="000816A8">
      <w:pPr>
        <w:pStyle w:val="Title"/>
        <w:rPr>
          <w:b/>
        </w:rPr>
      </w:pPr>
      <w:bookmarkStart w:id="0" w:name="_bookmark0"/>
      <w:bookmarkEnd w:id="0"/>
      <w:r>
        <w:rPr>
          <w:b/>
          <w:spacing w:val="-6"/>
        </w:rPr>
        <w:t>Part</w:t>
      </w:r>
      <w:r>
        <w:rPr>
          <w:b/>
          <w:spacing w:val="-27"/>
        </w:rPr>
        <w:t xml:space="preserve"> </w:t>
      </w:r>
      <w:r>
        <w:rPr>
          <w:b/>
          <w:spacing w:val="-6"/>
        </w:rPr>
        <w:t>5312</w:t>
      </w:r>
      <w:r>
        <w:rPr>
          <w:b/>
          <w:spacing w:val="-28"/>
        </w:rPr>
        <w:t xml:space="preserve"> </w:t>
      </w:r>
      <w:r>
        <w:rPr>
          <w:b/>
          <w:spacing w:val="-6"/>
        </w:rPr>
        <w:t>-</w:t>
      </w:r>
      <w:r>
        <w:rPr>
          <w:b/>
          <w:spacing w:val="-27"/>
        </w:rPr>
        <w:t xml:space="preserve"> </w:t>
      </w:r>
      <w:r>
        <w:rPr>
          <w:b/>
          <w:spacing w:val="-6"/>
        </w:rPr>
        <w:t>Acquisition</w:t>
      </w:r>
      <w:r>
        <w:rPr>
          <w:b/>
          <w:spacing w:val="-26"/>
        </w:rPr>
        <w:t xml:space="preserve"> </w:t>
      </w:r>
      <w:r>
        <w:rPr>
          <w:b/>
          <w:spacing w:val="-6"/>
        </w:rPr>
        <w:t>of</w:t>
      </w:r>
      <w:r>
        <w:rPr>
          <w:b/>
          <w:spacing w:val="-27"/>
        </w:rPr>
        <w:t xml:space="preserve"> </w:t>
      </w:r>
      <w:r>
        <w:rPr>
          <w:b/>
          <w:spacing w:val="-6"/>
        </w:rPr>
        <w:t>Commercial</w:t>
      </w:r>
      <w:r>
        <w:rPr>
          <w:b/>
          <w:spacing w:val="-27"/>
        </w:rPr>
        <w:t xml:space="preserve"> </w:t>
      </w:r>
      <w:r>
        <w:rPr>
          <w:b/>
          <w:spacing w:val="-6"/>
        </w:rPr>
        <w:t>Items</w:t>
      </w:r>
    </w:p>
    <w:p w14:paraId="47ED7E16" w14:textId="77777777" w:rsidR="00092356" w:rsidRDefault="00092356">
      <w:pPr>
        <w:pStyle w:val="BodyText"/>
        <w:spacing w:before="6"/>
        <w:rPr>
          <w:rFonts w:ascii="Bookman Old Style"/>
          <w:b/>
          <w:sz w:val="50"/>
          <w:u w:val="none"/>
        </w:rPr>
      </w:pPr>
    </w:p>
    <w:p w14:paraId="47ED7E17" w14:textId="77777777" w:rsidR="00092356" w:rsidRDefault="000816A8">
      <w:pPr>
        <w:pStyle w:val="BodyText"/>
        <w:ind w:left="110"/>
        <w:rPr>
          <w:u w:val="none"/>
        </w:rPr>
      </w:pPr>
      <w:r>
        <w:rPr>
          <w:color w:val="27314A"/>
          <w:w w:val="105"/>
          <w:u w:color="27314A"/>
        </w:rPr>
        <w:t>DAFFARS</w:t>
      </w:r>
      <w:r>
        <w:rPr>
          <w:color w:val="27314A"/>
          <w:spacing w:val="18"/>
          <w:w w:val="105"/>
          <w:u w:color="27314A"/>
        </w:rPr>
        <w:t xml:space="preserve"> </w:t>
      </w:r>
      <w:r>
        <w:rPr>
          <w:color w:val="27314A"/>
          <w:w w:val="105"/>
          <w:u w:color="27314A"/>
        </w:rPr>
        <w:t>PART</w:t>
      </w:r>
      <w:r>
        <w:rPr>
          <w:color w:val="27314A"/>
          <w:spacing w:val="18"/>
          <w:w w:val="105"/>
          <w:u w:color="27314A"/>
        </w:rPr>
        <w:t xml:space="preserve"> </w:t>
      </w:r>
      <w:r>
        <w:rPr>
          <w:color w:val="27314A"/>
          <w:w w:val="105"/>
          <w:u w:color="27314A"/>
        </w:rPr>
        <w:t>5312</w:t>
      </w:r>
      <w:r>
        <w:rPr>
          <w:color w:val="27314A"/>
          <w:spacing w:val="18"/>
          <w:w w:val="105"/>
          <w:u w:color="27314A"/>
        </w:rPr>
        <w:t xml:space="preserve"> </w:t>
      </w:r>
      <w:r>
        <w:rPr>
          <w:color w:val="27314A"/>
          <w:w w:val="105"/>
          <w:u w:color="27314A"/>
        </w:rPr>
        <w:t>Knowledge</w:t>
      </w:r>
      <w:r>
        <w:rPr>
          <w:color w:val="27314A"/>
          <w:spacing w:val="18"/>
          <w:w w:val="105"/>
          <w:u w:color="27314A"/>
        </w:rPr>
        <w:t xml:space="preserve"> </w:t>
      </w:r>
      <w:r>
        <w:rPr>
          <w:color w:val="27314A"/>
          <w:spacing w:val="-2"/>
          <w:w w:val="105"/>
          <w:u w:color="27314A"/>
        </w:rPr>
        <w:t>Center</w:t>
      </w:r>
    </w:p>
    <w:p w14:paraId="47ED7E18" w14:textId="77777777" w:rsidR="00092356" w:rsidRDefault="00092356">
      <w:pPr>
        <w:pStyle w:val="BodyText"/>
        <w:spacing w:before="10"/>
        <w:rPr>
          <w:sz w:val="15"/>
          <w:u w:val="none"/>
        </w:rPr>
      </w:pPr>
    </w:p>
    <w:p w14:paraId="47ED7E19" w14:textId="7DB6E890" w:rsidR="00092356" w:rsidDel="002E38CE" w:rsidRDefault="000816A8">
      <w:pPr>
        <w:pStyle w:val="BodyText"/>
        <w:spacing w:before="99"/>
        <w:ind w:left="110"/>
        <w:rPr>
          <w:del w:id="1" w:author="ROSSI, AMANDA M CIV USAF HAF SAF/AQCP" w:date="2024-05-18T11:04:00Z"/>
          <w:rFonts w:ascii="Bookman Old Style"/>
          <w:b/>
          <w:u w:val="none"/>
        </w:rPr>
      </w:pPr>
      <w:del w:id="2" w:author="ROSSI, AMANDA M CIV USAF HAF SAF/AQCP" w:date="2024-05-18T11:04:00Z">
        <w:r w:rsidDel="002E38CE">
          <w:rPr>
            <w:rFonts w:ascii="Bookman Old Style"/>
            <w:b/>
            <w:spacing w:val="-9"/>
            <w:u w:val="none"/>
          </w:rPr>
          <w:delText>2019</w:delText>
        </w:r>
        <w:r w:rsidDel="002E38CE">
          <w:rPr>
            <w:rFonts w:ascii="Bookman Old Style"/>
            <w:b/>
            <w:spacing w:val="-5"/>
            <w:u w:val="none"/>
          </w:rPr>
          <w:delText xml:space="preserve"> </w:delText>
        </w:r>
        <w:r w:rsidDel="002E38CE">
          <w:rPr>
            <w:rFonts w:ascii="Bookman Old Style"/>
            <w:b/>
            <w:spacing w:val="-2"/>
            <w:u w:val="none"/>
          </w:rPr>
          <w:delText>Edition</w:delText>
        </w:r>
      </w:del>
    </w:p>
    <w:p w14:paraId="47ED7E1A" w14:textId="77777777" w:rsidR="00092356" w:rsidRDefault="00092356">
      <w:pPr>
        <w:pStyle w:val="BodyText"/>
        <w:spacing w:before="8"/>
        <w:rPr>
          <w:rFonts w:ascii="Bookman Old Style"/>
          <w:b/>
          <w:sz w:val="23"/>
          <w:u w:val="none"/>
        </w:rPr>
      </w:pPr>
    </w:p>
    <w:p w14:paraId="47ED7E1B" w14:textId="312D8FDE" w:rsidR="00092356" w:rsidRDefault="000816A8">
      <w:pPr>
        <w:spacing w:before="1"/>
        <w:ind w:left="110"/>
        <w:rPr>
          <w:i/>
        </w:rPr>
      </w:pPr>
      <w:r>
        <w:rPr>
          <w:i/>
          <w:w w:val="110"/>
        </w:rPr>
        <w:t>Revised:</w:t>
      </w:r>
      <w:r>
        <w:rPr>
          <w:i/>
          <w:spacing w:val="23"/>
          <w:w w:val="110"/>
        </w:rPr>
        <w:t xml:space="preserve"> </w:t>
      </w:r>
      <w:r>
        <w:rPr>
          <w:i/>
          <w:w w:val="110"/>
        </w:rPr>
        <w:t>June</w:t>
      </w:r>
      <w:r>
        <w:rPr>
          <w:i/>
          <w:spacing w:val="23"/>
          <w:w w:val="110"/>
        </w:rPr>
        <w:t xml:space="preserve"> </w:t>
      </w:r>
      <w:del w:id="3" w:author="ROSSI, AMANDA M CIV USAF HAF SAF/AQCP" w:date="2024-05-18T11:04:00Z">
        <w:r w:rsidDel="002E38CE">
          <w:rPr>
            <w:i/>
            <w:spacing w:val="-4"/>
            <w:w w:val="110"/>
          </w:rPr>
          <w:delText>2023</w:delText>
        </w:r>
      </w:del>
      <w:ins w:id="4" w:author="ROSSI, AMANDA M CIV USAF HAF SAF/AQCP" w:date="2024-05-18T11:04:00Z">
        <w:r w:rsidR="002E38CE">
          <w:rPr>
            <w:i/>
            <w:spacing w:val="-4"/>
            <w:w w:val="110"/>
          </w:rPr>
          <w:t>2024</w:t>
        </w:r>
      </w:ins>
    </w:p>
    <w:p w14:paraId="47ED7E1C" w14:textId="77777777" w:rsidR="00092356" w:rsidRDefault="00092356">
      <w:pPr>
        <w:pStyle w:val="BodyText"/>
        <w:spacing w:before="10"/>
        <w:rPr>
          <w:i/>
          <w:sz w:val="23"/>
          <w:u w:val="none"/>
        </w:rPr>
      </w:pPr>
    </w:p>
    <w:p w14:paraId="47ED7E1E" w14:textId="77777777" w:rsidR="00092356" w:rsidRDefault="00092356">
      <w:pPr>
        <w:pStyle w:val="BodyText"/>
        <w:spacing w:before="10"/>
        <w:rPr>
          <w:sz w:val="15"/>
          <w:u w:val="none"/>
        </w:rPr>
      </w:pPr>
    </w:p>
    <w:p w14:paraId="47ED7E1F" w14:textId="77777777" w:rsidR="00092356" w:rsidRDefault="007425A0">
      <w:pPr>
        <w:pStyle w:val="BodyText"/>
        <w:spacing w:before="95"/>
        <w:ind w:left="110"/>
        <w:rPr>
          <w:u w:val="none"/>
        </w:rPr>
      </w:pPr>
      <w:hyperlink w:anchor="_bookmark0" w:history="1">
        <w:r w:rsidR="000816A8">
          <w:rPr>
            <w:color w:val="27314A"/>
            <w:w w:val="105"/>
            <w:u w:color="27314A"/>
          </w:rPr>
          <w:t>Subpart</w:t>
        </w:r>
        <w:r w:rsidR="000816A8">
          <w:rPr>
            <w:color w:val="27314A"/>
            <w:spacing w:val="41"/>
            <w:w w:val="105"/>
            <w:u w:color="27314A"/>
          </w:rPr>
          <w:t xml:space="preserve"> </w:t>
        </w:r>
        <w:r w:rsidR="000816A8">
          <w:rPr>
            <w:color w:val="27314A"/>
            <w:w w:val="105"/>
            <w:u w:color="27314A"/>
          </w:rPr>
          <w:t>5312.1</w:t>
        </w:r>
        <w:r w:rsidR="000816A8">
          <w:rPr>
            <w:color w:val="27314A"/>
            <w:spacing w:val="42"/>
            <w:w w:val="105"/>
            <w:u w:color="27314A"/>
          </w:rPr>
          <w:t xml:space="preserve"> </w:t>
        </w:r>
        <w:r w:rsidR="000816A8">
          <w:rPr>
            <w:color w:val="27314A"/>
            <w:w w:val="105"/>
            <w:u w:color="27314A"/>
          </w:rPr>
          <w:t>-</w:t>
        </w:r>
        <w:r w:rsidR="000816A8">
          <w:rPr>
            <w:color w:val="27314A"/>
            <w:spacing w:val="42"/>
            <w:w w:val="105"/>
            <w:u w:color="27314A"/>
          </w:rPr>
          <w:t xml:space="preserve"> </w:t>
        </w:r>
        <w:r w:rsidR="000816A8">
          <w:rPr>
            <w:color w:val="27314A"/>
            <w:w w:val="105"/>
            <w:u w:color="27314A"/>
          </w:rPr>
          <w:t>ACQUISITION</w:t>
        </w:r>
        <w:r w:rsidR="000816A8">
          <w:rPr>
            <w:color w:val="27314A"/>
            <w:spacing w:val="42"/>
            <w:w w:val="105"/>
            <w:u w:color="27314A"/>
          </w:rPr>
          <w:t xml:space="preserve"> </w:t>
        </w:r>
        <w:r w:rsidR="000816A8">
          <w:rPr>
            <w:color w:val="27314A"/>
            <w:w w:val="105"/>
            <w:u w:color="27314A"/>
          </w:rPr>
          <w:t>OF</w:t>
        </w:r>
        <w:r w:rsidR="000816A8">
          <w:rPr>
            <w:color w:val="27314A"/>
            <w:spacing w:val="42"/>
            <w:w w:val="105"/>
            <w:u w:color="27314A"/>
          </w:rPr>
          <w:t xml:space="preserve"> </w:t>
        </w:r>
        <w:r w:rsidR="000816A8">
          <w:rPr>
            <w:color w:val="27314A"/>
            <w:w w:val="105"/>
            <w:u w:color="27314A"/>
          </w:rPr>
          <w:t>COMMERCIAL</w:t>
        </w:r>
        <w:r w:rsidR="000816A8">
          <w:rPr>
            <w:color w:val="27314A"/>
            <w:spacing w:val="42"/>
            <w:w w:val="105"/>
            <w:u w:color="27314A"/>
          </w:rPr>
          <w:t xml:space="preserve"> </w:t>
        </w:r>
        <w:r w:rsidR="000816A8">
          <w:rPr>
            <w:color w:val="27314A"/>
            <w:w w:val="105"/>
            <w:u w:color="27314A"/>
          </w:rPr>
          <w:t>ITEMS</w:t>
        </w:r>
        <w:r w:rsidR="000816A8">
          <w:rPr>
            <w:color w:val="27314A"/>
            <w:spacing w:val="42"/>
            <w:w w:val="105"/>
            <w:u w:color="27314A"/>
          </w:rPr>
          <w:t xml:space="preserve"> </w:t>
        </w:r>
        <w:r w:rsidR="000816A8">
          <w:rPr>
            <w:color w:val="27314A"/>
            <w:w w:val="105"/>
            <w:u w:color="27314A"/>
          </w:rPr>
          <w:t>-</w:t>
        </w:r>
        <w:r w:rsidR="000816A8">
          <w:rPr>
            <w:color w:val="27314A"/>
            <w:spacing w:val="41"/>
            <w:w w:val="105"/>
            <w:u w:color="27314A"/>
          </w:rPr>
          <w:t xml:space="preserve"> </w:t>
        </w:r>
        <w:r w:rsidR="000816A8">
          <w:rPr>
            <w:color w:val="27314A"/>
            <w:spacing w:val="-2"/>
            <w:w w:val="105"/>
            <w:u w:color="27314A"/>
          </w:rPr>
          <w:t>GENERAL</w:t>
        </w:r>
      </w:hyperlink>
    </w:p>
    <w:p w14:paraId="47ED7E20" w14:textId="77777777" w:rsidR="00092356" w:rsidRDefault="00092356">
      <w:pPr>
        <w:pStyle w:val="BodyText"/>
        <w:spacing w:before="9"/>
        <w:rPr>
          <w:sz w:val="15"/>
          <w:u w:val="none"/>
        </w:rPr>
      </w:pPr>
    </w:p>
    <w:p w14:paraId="47ED7E21" w14:textId="77777777" w:rsidR="00092356" w:rsidRDefault="007425A0">
      <w:pPr>
        <w:pStyle w:val="BodyText"/>
        <w:spacing w:before="96"/>
        <w:ind w:left="110"/>
        <w:rPr>
          <w:u w:val="none"/>
        </w:rPr>
      </w:pPr>
      <w:hyperlink w:anchor="_bookmark0" w:history="1">
        <w:r w:rsidR="000816A8">
          <w:rPr>
            <w:color w:val="27314A"/>
            <w:w w:val="105"/>
            <w:u w:color="27314A"/>
          </w:rPr>
          <w:t>5312.102</w:t>
        </w:r>
        <w:r w:rsidR="000816A8">
          <w:rPr>
            <w:color w:val="27314A"/>
            <w:spacing w:val="2"/>
            <w:w w:val="105"/>
            <w:u w:color="27314A"/>
          </w:rPr>
          <w:t xml:space="preserve"> </w:t>
        </w:r>
        <w:r w:rsidR="000816A8">
          <w:rPr>
            <w:color w:val="27314A"/>
            <w:spacing w:val="-2"/>
            <w:w w:val="105"/>
            <w:u w:color="27314A"/>
          </w:rPr>
          <w:t>Applicability</w:t>
        </w:r>
      </w:hyperlink>
    </w:p>
    <w:p w14:paraId="47ED7E22" w14:textId="77777777" w:rsidR="00092356" w:rsidRDefault="00092356">
      <w:pPr>
        <w:pStyle w:val="BodyText"/>
        <w:spacing w:before="9"/>
        <w:rPr>
          <w:sz w:val="15"/>
          <w:u w:val="none"/>
        </w:rPr>
      </w:pPr>
    </w:p>
    <w:p w14:paraId="47ED7E23" w14:textId="77777777" w:rsidR="00092356" w:rsidRDefault="007425A0">
      <w:pPr>
        <w:pStyle w:val="BodyText"/>
        <w:spacing w:before="95"/>
        <w:ind w:left="110"/>
        <w:rPr>
          <w:u w:val="none"/>
        </w:rPr>
      </w:pPr>
      <w:hyperlink w:anchor="_bookmark0" w:history="1">
        <w:r w:rsidR="000816A8">
          <w:rPr>
            <w:color w:val="27314A"/>
            <w:w w:val="110"/>
            <w:u w:color="27314A"/>
          </w:rPr>
          <w:t>Subpart</w:t>
        </w:r>
        <w:r w:rsidR="000816A8">
          <w:rPr>
            <w:color w:val="27314A"/>
            <w:spacing w:val="15"/>
            <w:w w:val="110"/>
            <w:u w:color="27314A"/>
          </w:rPr>
          <w:t xml:space="preserve"> </w:t>
        </w:r>
        <w:r w:rsidR="000816A8">
          <w:rPr>
            <w:color w:val="27314A"/>
            <w:w w:val="110"/>
            <w:u w:color="27314A"/>
          </w:rPr>
          <w:t>5312.2</w:t>
        </w:r>
        <w:r w:rsidR="000816A8">
          <w:rPr>
            <w:color w:val="27314A"/>
            <w:spacing w:val="15"/>
            <w:w w:val="110"/>
            <w:u w:color="27314A"/>
          </w:rPr>
          <w:t xml:space="preserve"> </w:t>
        </w:r>
        <w:r w:rsidR="000816A8">
          <w:rPr>
            <w:color w:val="27314A"/>
            <w:w w:val="110"/>
            <w:u w:color="27314A"/>
          </w:rPr>
          <w:t>-</w:t>
        </w:r>
        <w:r w:rsidR="000816A8">
          <w:rPr>
            <w:color w:val="27314A"/>
            <w:spacing w:val="15"/>
            <w:w w:val="110"/>
            <w:u w:color="27314A"/>
          </w:rPr>
          <w:t xml:space="preserve"> </w:t>
        </w:r>
        <w:r w:rsidR="000816A8">
          <w:rPr>
            <w:color w:val="27314A"/>
            <w:w w:val="110"/>
            <w:u w:color="27314A"/>
          </w:rPr>
          <w:t>SPECIAL</w:t>
        </w:r>
        <w:r w:rsidR="000816A8">
          <w:rPr>
            <w:color w:val="27314A"/>
            <w:spacing w:val="15"/>
            <w:w w:val="110"/>
            <w:u w:color="27314A"/>
          </w:rPr>
          <w:t xml:space="preserve"> </w:t>
        </w:r>
        <w:r w:rsidR="000816A8">
          <w:rPr>
            <w:color w:val="27314A"/>
            <w:w w:val="110"/>
            <w:u w:color="27314A"/>
          </w:rPr>
          <w:t>REQUIREMENTS</w:t>
        </w:r>
        <w:r w:rsidR="000816A8">
          <w:rPr>
            <w:color w:val="27314A"/>
            <w:spacing w:val="15"/>
            <w:w w:val="110"/>
            <w:u w:color="27314A"/>
          </w:rPr>
          <w:t xml:space="preserve"> </w:t>
        </w:r>
        <w:r w:rsidR="000816A8">
          <w:rPr>
            <w:color w:val="27314A"/>
            <w:w w:val="110"/>
            <w:u w:color="27314A"/>
          </w:rPr>
          <w:t>FOR</w:t>
        </w:r>
        <w:r w:rsidR="000816A8">
          <w:rPr>
            <w:color w:val="27314A"/>
            <w:spacing w:val="15"/>
            <w:w w:val="110"/>
            <w:u w:color="27314A"/>
          </w:rPr>
          <w:t xml:space="preserve"> </w:t>
        </w:r>
        <w:r w:rsidR="000816A8">
          <w:rPr>
            <w:color w:val="27314A"/>
            <w:w w:val="110"/>
            <w:u w:color="27314A"/>
          </w:rPr>
          <w:t>THE</w:t>
        </w:r>
        <w:r w:rsidR="000816A8">
          <w:rPr>
            <w:color w:val="27314A"/>
            <w:spacing w:val="15"/>
            <w:w w:val="110"/>
            <w:u w:color="27314A"/>
          </w:rPr>
          <w:t xml:space="preserve"> </w:t>
        </w:r>
        <w:r w:rsidR="000816A8">
          <w:rPr>
            <w:color w:val="27314A"/>
            <w:w w:val="110"/>
            <w:u w:color="27314A"/>
          </w:rPr>
          <w:t>ACQUISITION</w:t>
        </w:r>
        <w:r w:rsidR="000816A8">
          <w:rPr>
            <w:color w:val="27314A"/>
            <w:spacing w:val="15"/>
            <w:w w:val="110"/>
            <w:u w:color="27314A"/>
          </w:rPr>
          <w:t xml:space="preserve"> </w:t>
        </w:r>
        <w:r w:rsidR="000816A8">
          <w:rPr>
            <w:color w:val="27314A"/>
            <w:w w:val="110"/>
            <w:u w:color="27314A"/>
          </w:rPr>
          <w:t>OF</w:t>
        </w:r>
        <w:r w:rsidR="000816A8">
          <w:rPr>
            <w:color w:val="27314A"/>
            <w:spacing w:val="15"/>
            <w:w w:val="110"/>
            <w:u w:color="27314A"/>
          </w:rPr>
          <w:t xml:space="preserve"> </w:t>
        </w:r>
        <w:r w:rsidR="000816A8">
          <w:rPr>
            <w:color w:val="27314A"/>
            <w:w w:val="110"/>
            <w:u w:color="27314A"/>
          </w:rPr>
          <w:t>COMMERCIAL</w:t>
        </w:r>
        <w:r w:rsidR="000816A8">
          <w:rPr>
            <w:color w:val="27314A"/>
            <w:spacing w:val="15"/>
            <w:w w:val="110"/>
            <w:u w:color="27314A"/>
          </w:rPr>
          <w:t xml:space="preserve"> </w:t>
        </w:r>
        <w:r w:rsidR="000816A8">
          <w:rPr>
            <w:color w:val="27314A"/>
            <w:spacing w:val="-2"/>
            <w:w w:val="110"/>
            <w:u w:color="27314A"/>
          </w:rPr>
          <w:t>ITEMS</w:t>
        </w:r>
      </w:hyperlink>
    </w:p>
    <w:p w14:paraId="47ED7E24" w14:textId="77777777" w:rsidR="00092356" w:rsidRDefault="00092356">
      <w:pPr>
        <w:pStyle w:val="BodyText"/>
        <w:spacing w:before="9"/>
        <w:rPr>
          <w:sz w:val="15"/>
          <w:u w:val="none"/>
        </w:rPr>
      </w:pPr>
    </w:p>
    <w:p w14:paraId="47ED7E25" w14:textId="77777777" w:rsidR="00092356" w:rsidRDefault="007425A0">
      <w:pPr>
        <w:pStyle w:val="BodyText"/>
        <w:spacing w:before="96"/>
        <w:ind w:left="110"/>
        <w:rPr>
          <w:u w:val="none"/>
        </w:rPr>
      </w:pPr>
      <w:hyperlink w:anchor="_bookmark0" w:history="1">
        <w:r w:rsidR="000816A8">
          <w:rPr>
            <w:color w:val="27314A"/>
            <w:w w:val="105"/>
            <w:u w:color="27314A"/>
          </w:rPr>
          <w:t>5312.207</w:t>
        </w:r>
        <w:r w:rsidR="000816A8">
          <w:rPr>
            <w:color w:val="27314A"/>
            <w:spacing w:val="18"/>
            <w:w w:val="105"/>
            <w:u w:color="27314A"/>
          </w:rPr>
          <w:t xml:space="preserve"> </w:t>
        </w:r>
        <w:r w:rsidR="000816A8">
          <w:rPr>
            <w:color w:val="27314A"/>
            <w:w w:val="105"/>
            <w:u w:color="27314A"/>
          </w:rPr>
          <w:t>Contract</w:t>
        </w:r>
        <w:r w:rsidR="000816A8">
          <w:rPr>
            <w:color w:val="27314A"/>
            <w:spacing w:val="18"/>
            <w:w w:val="105"/>
            <w:u w:color="27314A"/>
          </w:rPr>
          <w:t xml:space="preserve"> </w:t>
        </w:r>
        <w:r w:rsidR="000816A8">
          <w:rPr>
            <w:color w:val="27314A"/>
            <w:spacing w:val="-4"/>
            <w:w w:val="105"/>
            <w:u w:color="27314A"/>
          </w:rPr>
          <w:t>Type</w:t>
        </w:r>
      </w:hyperlink>
    </w:p>
    <w:p w14:paraId="47ED7E26" w14:textId="77777777" w:rsidR="00092356" w:rsidRDefault="00092356">
      <w:pPr>
        <w:pStyle w:val="BodyText"/>
        <w:spacing w:before="9"/>
        <w:rPr>
          <w:sz w:val="15"/>
          <w:u w:val="none"/>
        </w:rPr>
      </w:pPr>
    </w:p>
    <w:p w14:paraId="47ED7E27" w14:textId="77777777" w:rsidR="00092356" w:rsidRDefault="007425A0">
      <w:pPr>
        <w:pStyle w:val="BodyText"/>
        <w:spacing w:before="95"/>
        <w:ind w:left="110"/>
        <w:rPr>
          <w:u w:val="none"/>
        </w:rPr>
      </w:pPr>
      <w:hyperlink w:anchor="_bookmark0" w:history="1">
        <w:r w:rsidR="000816A8">
          <w:rPr>
            <w:color w:val="27314A"/>
            <w:w w:val="105"/>
            <w:u w:color="27314A"/>
          </w:rPr>
          <w:t>5312.272</w:t>
        </w:r>
        <w:r w:rsidR="000816A8">
          <w:rPr>
            <w:color w:val="27314A"/>
            <w:spacing w:val="19"/>
            <w:w w:val="105"/>
            <w:u w:color="27314A"/>
          </w:rPr>
          <w:t xml:space="preserve"> </w:t>
        </w:r>
        <w:r w:rsidR="000816A8">
          <w:rPr>
            <w:color w:val="27314A"/>
            <w:w w:val="105"/>
            <w:u w:color="27314A"/>
          </w:rPr>
          <w:t>Preference</w:t>
        </w:r>
        <w:r w:rsidR="000816A8">
          <w:rPr>
            <w:color w:val="27314A"/>
            <w:spacing w:val="19"/>
            <w:w w:val="105"/>
            <w:u w:color="27314A"/>
          </w:rPr>
          <w:t xml:space="preserve"> </w:t>
        </w:r>
        <w:r w:rsidR="000816A8">
          <w:rPr>
            <w:color w:val="27314A"/>
            <w:w w:val="105"/>
            <w:u w:color="27314A"/>
          </w:rPr>
          <w:t>for</w:t>
        </w:r>
        <w:r w:rsidR="000816A8">
          <w:rPr>
            <w:color w:val="27314A"/>
            <w:spacing w:val="20"/>
            <w:w w:val="105"/>
            <w:u w:color="27314A"/>
          </w:rPr>
          <w:t xml:space="preserve"> </w:t>
        </w:r>
        <w:r w:rsidR="000816A8">
          <w:rPr>
            <w:color w:val="27314A"/>
            <w:w w:val="105"/>
            <w:u w:color="27314A"/>
          </w:rPr>
          <w:t>Certain</w:t>
        </w:r>
        <w:r w:rsidR="000816A8">
          <w:rPr>
            <w:color w:val="27314A"/>
            <w:spacing w:val="19"/>
            <w:w w:val="105"/>
            <w:u w:color="27314A"/>
          </w:rPr>
          <w:t xml:space="preserve"> </w:t>
        </w:r>
        <w:r w:rsidR="000816A8">
          <w:rPr>
            <w:color w:val="27314A"/>
            <w:w w:val="105"/>
            <w:u w:color="27314A"/>
          </w:rPr>
          <w:t>Commercial</w:t>
        </w:r>
        <w:r w:rsidR="000816A8">
          <w:rPr>
            <w:color w:val="27314A"/>
            <w:spacing w:val="20"/>
            <w:w w:val="105"/>
            <w:u w:color="27314A"/>
          </w:rPr>
          <w:t xml:space="preserve"> </w:t>
        </w:r>
        <w:r w:rsidR="000816A8">
          <w:rPr>
            <w:color w:val="27314A"/>
            <w:w w:val="105"/>
            <w:u w:color="27314A"/>
          </w:rPr>
          <w:t>Products</w:t>
        </w:r>
        <w:r w:rsidR="000816A8">
          <w:rPr>
            <w:color w:val="27314A"/>
            <w:spacing w:val="19"/>
            <w:w w:val="105"/>
            <w:u w:color="27314A"/>
          </w:rPr>
          <w:t xml:space="preserve"> </w:t>
        </w:r>
        <w:r w:rsidR="000816A8">
          <w:rPr>
            <w:color w:val="27314A"/>
            <w:w w:val="105"/>
            <w:u w:color="27314A"/>
          </w:rPr>
          <w:t>and</w:t>
        </w:r>
        <w:r w:rsidR="000816A8">
          <w:rPr>
            <w:color w:val="27314A"/>
            <w:spacing w:val="19"/>
            <w:w w:val="105"/>
            <w:u w:color="27314A"/>
          </w:rPr>
          <w:t xml:space="preserve"> </w:t>
        </w:r>
        <w:r w:rsidR="000816A8">
          <w:rPr>
            <w:color w:val="27314A"/>
            <w:w w:val="105"/>
            <w:u w:color="27314A"/>
          </w:rPr>
          <w:t>Commercial</w:t>
        </w:r>
        <w:r w:rsidR="000816A8">
          <w:rPr>
            <w:color w:val="27314A"/>
            <w:spacing w:val="20"/>
            <w:w w:val="105"/>
            <w:u w:color="27314A"/>
          </w:rPr>
          <w:t xml:space="preserve"> </w:t>
        </w:r>
        <w:r w:rsidR="000816A8">
          <w:rPr>
            <w:color w:val="27314A"/>
            <w:spacing w:val="-2"/>
            <w:w w:val="105"/>
            <w:u w:color="27314A"/>
          </w:rPr>
          <w:t>Services</w:t>
        </w:r>
      </w:hyperlink>
    </w:p>
    <w:p w14:paraId="47ED7E28" w14:textId="77777777" w:rsidR="00092356" w:rsidRDefault="00092356">
      <w:pPr>
        <w:pStyle w:val="BodyText"/>
        <w:spacing w:before="9"/>
        <w:rPr>
          <w:sz w:val="15"/>
          <w:u w:val="none"/>
        </w:rPr>
      </w:pPr>
    </w:p>
    <w:p w14:paraId="47ED7E29" w14:textId="77777777" w:rsidR="00092356" w:rsidRDefault="007425A0">
      <w:pPr>
        <w:pStyle w:val="BodyText"/>
        <w:spacing w:before="96" w:line="271" w:lineRule="auto"/>
        <w:ind w:left="110" w:right="64"/>
        <w:rPr>
          <w:u w:val="none"/>
        </w:rPr>
      </w:pPr>
      <w:hyperlink w:anchor="_bookmark0" w:history="1">
        <w:r w:rsidR="000816A8">
          <w:rPr>
            <w:color w:val="27314A"/>
            <w:w w:val="110"/>
            <w:u w:color="27314A"/>
          </w:rPr>
          <w:t>Subpart 5312.3 - SOLICITATION PROVISIONS AND CONTRACT CLAUSES FOR THE ACQUISITION</w:t>
        </w:r>
      </w:hyperlink>
      <w:r w:rsidR="000816A8">
        <w:rPr>
          <w:color w:val="27314A"/>
          <w:w w:val="110"/>
          <w:u w:val="none"/>
        </w:rPr>
        <w:t xml:space="preserve"> </w:t>
      </w:r>
      <w:hyperlink w:anchor="_bookmark0" w:history="1">
        <w:r w:rsidR="000816A8">
          <w:rPr>
            <w:color w:val="27314A"/>
            <w:w w:val="110"/>
            <w:u w:color="27314A"/>
          </w:rPr>
          <w:t>OF COMMERCIAL ITEMS</w:t>
        </w:r>
      </w:hyperlink>
    </w:p>
    <w:p w14:paraId="47ED7E2A" w14:textId="77777777" w:rsidR="00092356" w:rsidRDefault="00092356">
      <w:pPr>
        <w:pStyle w:val="BodyText"/>
        <w:spacing w:before="11"/>
        <w:rPr>
          <w:sz w:val="12"/>
          <w:u w:val="none"/>
        </w:rPr>
      </w:pPr>
    </w:p>
    <w:p w14:paraId="47ED7E2B" w14:textId="77777777" w:rsidR="00092356" w:rsidRDefault="007425A0">
      <w:pPr>
        <w:pStyle w:val="BodyText"/>
        <w:spacing w:before="95" w:line="271" w:lineRule="auto"/>
        <w:ind w:left="110"/>
        <w:rPr>
          <w:u w:val="none"/>
        </w:rPr>
      </w:pPr>
      <w:hyperlink w:anchor="_bookmark0" w:history="1">
        <w:r w:rsidR="000816A8">
          <w:rPr>
            <w:color w:val="27314A"/>
            <w:w w:val="105"/>
            <w:u w:color="27314A"/>
          </w:rPr>
          <w:t>5312.302 Tailoring of Provisions and Clauses for the Acquisition of Commercial Products and</w:t>
        </w:r>
      </w:hyperlink>
      <w:r w:rsidR="000816A8">
        <w:rPr>
          <w:color w:val="27314A"/>
          <w:w w:val="105"/>
          <w:u w:val="none"/>
        </w:rPr>
        <w:t xml:space="preserve"> </w:t>
      </w:r>
      <w:hyperlink w:anchor="_bookmark0" w:history="1">
        <w:r w:rsidR="000816A8">
          <w:rPr>
            <w:color w:val="27314A"/>
            <w:w w:val="105"/>
            <w:u w:color="27314A"/>
          </w:rPr>
          <w:t>Commercial Services</w:t>
        </w:r>
      </w:hyperlink>
    </w:p>
    <w:p w14:paraId="47ED7E2C" w14:textId="77777777" w:rsidR="00092356" w:rsidRDefault="00092356">
      <w:pPr>
        <w:pStyle w:val="BodyText"/>
        <w:rPr>
          <w:sz w:val="13"/>
          <w:u w:val="none"/>
        </w:rPr>
      </w:pPr>
    </w:p>
    <w:p w14:paraId="47ED7E2D" w14:textId="77777777" w:rsidR="00092356" w:rsidRDefault="007425A0">
      <w:pPr>
        <w:pStyle w:val="BodyText"/>
        <w:spacing w:before="95" w:line="271" w:lineRule="auto"/>
        <w:ind w:left="110"/>
        <w:rPr>
          <w:u w:val="none"/>
        </w:rPr>
      </w:pPr>
      <w:hyperlink w:anchor="_bookmark0" w:history="1">
        <w:r w:rsidR="000816A8">
          <w:rPr>
            <w:color w:val="27314A"/>
            <w:w w:val="110"/>
            <w:u w:color="27314A"/>
          </w:rPr>
          <w:t>Subpart 5312.4 - UNIQUE REQUIREMENTS REGARDING TERMS AND CONDITIONS FOR</w:t>
        </w:r>
      </w:hyperlink>
      <w:r w:rsidR="000816A8">
        <w:rPr>
          <w:color w:val="27314A"/>
          <w:w w:val="110"/>
          <w:u w:val="none"/>
        </w:rPr>
        <w:t xml:space="preserve"> </w:t>
      </w:r>
      <w:hyperlink w:anchor="_bookmark0" w:history="1">
        <w:r w:rsidR="000816A8">
          <w:rPr>
            <w:color w:val="27314A"/>
            <w:w w:val="110"/>
            <w:u w:color="27314A"/>
          </w:rPr>
          <w:t>COMMERCIAL ITEMS</w:t>
        </w:r>
      </w:hyperlink>
    </w:p>
    <w:p w14:paraId="47ED7E2E" w14:textId="77777777" w:rsidR="00092356" w:rsidRDefault="00092356">
      <w:pPr>
        <w:pStyle w:val="BodyText"/>
        <w:rPr>
          <w:sz w:val="13"/>
          <w:u w:val="none"/>
        </w:rPr>
      </w:pPr>
    </w:p>
    <w:p w14:paraId="47ED7E2F" w14:textId="77777777" w:rsidR="00092356" w:rsidRDefault="007425A0">
      <w:pPr>
        <w:pStyle w:val="BodyText"/>
        <w:spacing w:before="95"/>
        <w:ind w:left="110"/>
        <w:rPr>
          <w:u w:val="none"/>
        </w:rPr>
      </w:pPr>
      <w:hyperlink w:anchor="_bookmark0" w:history="1">
        <w:r w:rsidR="000816A8">
          <w:rPr>
            <w:color w:val="27314A"/>
            <w:w w:val="105"/>
            <w:u w:color="27314A"/>
          </w:rPr>
          <w:t>5312.403</w:t>
        </w:r>
        <w:r w:rsidR="000816A8">
          <w:rPr>
            <w:color w:val="27314A"/>
            <w:spacing w:val="2"/>
            <w:w w:val="105"/>
            <w:u w:color="27314A"/>
          </w:rPr>
          <w:t xml:space="preserve"> </w:t>
        </w:r>
        <w:r w:rsidR="000816A8">
          <w:rPr>
            <w:color w:val="27314A"/>
            <w:spacing w:val="-2"/>
            <w:w w:val="105"/>
            <w:u w:color="27314A"/>
          </w:rPr>
          <w:t>Termination</w:t>
        </w:r>
      </w:hyperlink>
    </w:p>
    <w:p w14:paraId="47ED7E30" w14:textId="77777777" w:rsidR="00092356" w:rsidRDefault="00092356">
      <w:pPr>
        <w:pStyle w:val="BodyText"/>
        <w:spacing w:before="10"/>
        <w:rPr>
          <w:sz w:val="15"/>
          <w:u w:val="none"/>
        </w:rPr>
      </w:pPr>
    </w:p>
    <w:p w14:paraId="47ED7E31" w14:textId="2DB6286F" w:rsidR="00092356" w:rsidRDefault="007425A0">
      <w:pPr>
        <w:pStyle w:val="BodyText"/>
        <w:spacing w:before="95"/>
        <w:ind w:left="110"/>
        <w:rPr>
          <w:u w:val="none"/>
        </w:rPr>
      </w:pPr>
      <w:hyperlink w:anchor="_bookmark0" w:history="1">
        <w:r w:rsidR="004A18C0">
          <w:rPr>
            <w:color w:val="27314A"/>
            <w:spacing w:val="-2"/>
            <w:w w:val="110"/>
            <w:u w:color="27314A"/>
          </w:rPr>
          <w:t>Subpart 5312.70 - DEFENSE COMMERCIAL SOLUTIONS OPENING</w:t>
        </w:r>
      </w:hyperlink>
    </w:p>
    <w:p w14:paraId="47ED7E32" w14:textId="77777777" w:rsidR="00092356" w:rsidRDefault="00092356">
      <w:pPr>
        <w:pStyle w:val="BodyText"/>
        <w:rPr>
          <w:sz w:val="20"/>
          <w:u w:val="none"/>
        </w:rPr>
      </w:pPr>
    </w:p>
    <w:p w14:paraId="47ED7E33" w14:textId="77777777" w:rsidR="00092356" w:rsidRDefault="00092356">
      <w:pPr>
        <w:pStyle w:val="BodyText"/>
        <w:spacing w:before="8"/>
        <w:rPr>
          <w:sz w:val="17"/>
          <w:u w:val="none"/>
        </w:rPr>
      </w:pPr>
    </w:p>
    <w:p w14:paraId="47ED7E34" w14:textId="77777777" w:rsidR="00092356" w:rsidRDefault="000816A8">
      <w:pPr>
        <w:pStyle w:val="Heading1"/>
        <w:spacing w:before="99" w:line="273" w:lineRule="auto"/>
        <w:rPr>
          <w:b/>
        </w:rPr>
      </w:pPr>
      <w:r>
        <w:rPr>
          <w:b/>
        </w:rPr>
        <w:t>Subpart</w:t>
      </w:r>
      <w:r>
        <w:rPr>
          <w:b/>
          <w:spacing w:val="-24"/>
        </w:rPr>
        <w:t xml:space="preserve"> </w:t>
      </w:r>
      <w:r>
        <w:rPr>
          <w:b/>
        </w:rPr>
        <w:t>5312.1</w:t>
      </w:r>
      <w:r>
        <w:rPr>
          <w:b/>
          <w:spacing w:val="-24"/>
        </w:rPr>
        <w:t xml:space="preserve"> </w:t>
      </w:r>
      <w:r>
        <w:rPr>
          <w:b/>
        </w:rPr>
        <w:t>-</w:t>
      </w:r>
      <w:r>
        <w:rPr>
          <w:b/>
          <w:spacing w:val="-24"/>
        </w:rPr>
        <w:t xml:space="preserve"> </w:t>
      </w:r>
      <w:r>
        <w:rPr>
          <w:b/>
        </w:rPr>
        <w:t>ACQUISITION</w:t>
      </w:r>
      <w:r>
        <w:rPr>
          <w:b/>
          <w:spacing w:val="-24"/>
        </w:rPr>
        <w:t xml:space="preserve"> </w:t>
      </w:r>
      <w:r>
        <w:rPr>
          <w:b/>
        </w:rPr>
        <w:t>OF</w:t>
      </w:r>
      <w:r>
        <w:rPr>
          <w:b/>
          <w:spacing w:val="-24"/>
        </w:rPr>
        <w:t xml:space="preserve"> </w:t>
      </w:r>
      <w:r>
        <w:rPr>
          <w:b/>
        </w:rPr>
        <w:t>COMMERCIAL</w:t>
      </w:r>
      <w:r>
        <w:rPr>
          <w:b/>
          <w:spacing w:val="-24"/>
        </w:rPr>
        <w:t xml:space="preserve"> </w:t>
      </w:r>
      <w:r>
        <w:rPr>
          <w:b/>
        </w:rPr>
        <w:t>ITEMS</w:t>
      </w:r>
      <w:r>
        <w:rPr>
          <w:b/>
          <w:spacing w:val="-24"/>
        </w:rPr>
        <w:t xml:space="preserve"> </w:t>
      </w:r>
      <w:r>
        <w:rPr>
          <w:b/>
        </w:rPr>
        <w:t xml:space="preserve">- </w:t>
      </w:r>
      <w:r>
        <w:rPr>
          <w:b/>
          <w:spacing w:val="-2"/>
        </w:rPr>
        <w:t>GENERAL</w:t>
      </w:r>
    </w:p>
    <w:p w14:paraId="47ED7E35" w14:textId="77777777" w:rsidR="00092356" w:rsidRDefault="00092356">
      <w:pPr>
        <w:pStyle w:val="BodyText"/>
        <w:spacing w:before="5"/>
        <w:rPr>
          <w:rFonts w:ascii="Bookman Old Style"/>
          <w:b/>
          <w:sz w:val="39"/>
          <w:u w:val="none"/>
        </w:rPr>
      </w:pPr>
    </w:p>
    <w:p w14:paraId="47ED7E36" w14:textId="77777777" w:rsidR="00092356" w:rsidRDefault="000816A8">
      <w:pPr>
        <w:pStyle w:val="Heading2"/>
        <w:rPr>
          <w:b/>
        </w:rPr>
      </w:pPr>
      <w:r>
        <w:rPr>
          <w:b/>
          <w:spacing w:val="-4"/>
        </w:rPr>
        <w:t>5312.102</w:t>
      </w:r>
      <w:r>
        <w:rPr>
          <w:b/>
          <w:spacing w:val="-11"/>
        </w:rPr>
        <w:t xml:space="preserve"> </w:t>
      </w:r>
      <w:r>
        <w:rPr>
          <w:b/>
          <w:spacing w:val="-2"/>
        </w:rPr>
        <w:t>Applicability</w:t>
      </w:r>
    </w:p>
    <w:p w14:paraId="47ED7E37" w14:textId="77777777" w:rsidR="00092356" w:rsidRDefault="00092356">
      <w:pPr>
        <w:pStyle w:val="BodyText"/>
        <w:spacing w:before="4"/>
        <w:rPr>
          <w:rFonts w:ascii="Bookman Old Style"/>
          <w:b/>
          <w:sz w:val="42"/>
          <w:u w:val="none"/>
        </w:rPr>
      </w:pPr>
    </w:p>
    <w:p w14:paraId="47ED7E38" w14:textId="77777777" w:rsidR="00092356" w:rsidRDefault="000816A8">
      <w:pPr>
        <w:pStyle w:val="BodyText"/>
        <w:spacing w:before="1"/>
        <w:ind w:left="110"/>
        <w:rPr>
          <w:u w:val="none"/>
        </w:rPr>
      </w:pPr>
      <w:r>
        <w:rPr>
          <w:w w:val="105"/>
          <w:u w:val="none"/>
        </w:rPr>
        <w:t>(a)(ii)(B)</w:t>
      </w:r>
      <w:r>
        <w:rPr>
          <w:spacing w:val="-10"/>
          <w:w w:val="105"/>
          <w:u w:val="none"/>
        </w:rPr>
        <w:t xml:space="preserve"> </w:t>
      </w:r>
      <w:r>
        <w:rPr>
          <w:w w:val="105"/>
          <w:u w:val="none"/>
        </w:rPr>
        <w:t>See</w:t>
      </w:r>
      <w:r>
        <w:rPr>
          <w:spacing w:val="-10"/>
          <w:w w:val="105"/>
          <w:u w:val="none"/>
        </w:rPr>
        <w:t xml:space="preserve"> </w:t>
      </w:r>
      <w:hyperlink r:id="rId7" w:anchor="DAFFARS_MP5301_601">
        <w:r>
          <w:rPr>
            <w:color w:val="27314A"/>
            <w:spacing w:val="-2"/>
            <w:w w:val="105"/>
            <w:u w:color="27314A"/>
          </w:rPr>
          <w:t>MP5301.601(a)(i)</w:t>
        </w:r>
      </w:hyperlink>
      <w:r>
        <w:rPr>
          <w:spacing w:val="-2"/>
          <w:w w:val="105"/>
          <w:u w:val="none"/>
        </w:rPr>
        <w:t>.</w:t>
      </w:r>
    </w:p>
    <w:p w14:paraId="47ED7E39" w14:textId="77777777" w:rsidR="00092356" w:rsidRDefault="00092356">
      <w:pPr>
        <w:pStyle w:val="BodyText"/>
        <w:spacing w:before="10"/>
        <w:rPr>
          <w:sz w:val="23"/>
          <w:u w:val="none"/>
        </w:rPr>
      </w:pPr>
    </w:p>
    <w:p w14:paraId="47ED7E3A" w14:textId="77777777" w:rsidR="00092356" w:rsidRDefault="000816A8">
      <w:pPr>
        <w:pStyle w:val="BodyText"/>
        <w:ind w:left="110"/>
        <w:rPr>
          <w:u w:val="none"/>
        </w:rPr>
      </w:pPr>
      <w:r>
        <w:rPr>
          <w:w w:val="105"/>
          <w:u w:val="none"/>
        </w:rPr>
        <w:t>(f)(1)</w:t>
      </w:r>
      <w:r>
        <w:rPr>
          <w:spacing w:val="-1"/>
          <w:w w:val="105"/>
          <w:u w:val="none"/>
        </w:rPr>
        <w:t xml:space="preserve"> </w:t>
      </w:r>
      <w:r>
        <w:rPr>
          <w:w w:val="105"/>
          <w:u w:val="none"/>
        </w:rPr>
        <w:t>See</w:t>
      </w:r>
      <w:r>
        <w:rPr>
          <w:spacing w:val="-1"/>
          <w:w w:val="105"/>
          <w:u w:val="none"/>
        </w:rPr>
        <w:t xml:space="preserve"> </w:t>
      </w:r>
      <w:hyperlink r:id="rId8" w:anchor="DAFFARS_MP5301_601">
        <w:r>
          <w:rPr>
            <w:color w:val="27314A"/>
            <w:spacing w:val="-2"/>
            <w:w w:val="105"/>
            <w:u w:color="27314A"/>
          </w:rPr>
          <w:t>MP5301.601(a)(i)</w:t>
        </w:r>
      </w:hyperlink>
      <w:r>
        <w:rPr>
          <w:spacing w:val="-2"/>
          <w:w w:val="105"/>
          <w:u w:val="none"/>
        </w:rPr>
        <w:t>.</w:t>
      </w:r>
    </w:p>
    <w:p w14:paraId="47ED7E3B" w14:textId="77777777" w:rsidR="00092356" w:rsidRDefault="00092356">
      <w:pPr>
        <w:pStyle w:val="BodyText"/>
        <w:rPr>
          <w:sz w:val="26"/>
          <w:u w:val="none"/>
        </w:rPr>
      </w:pPr>
    </w:p>
    <w:p w14:paraId="47ED7E3C" w14:textId="77777777" w:rsidR="00092356" w:rsidRDefault="00092356">
      <w:pPr>
        <w:pStyle w:val="BodyText"/>
        <w:spacing w:before="2"/>
        <w:rPr>
          <w:sz w:val="20"/>
          <w:u w:val="none"/>
        </w:rPr>
      </w:pPr>
    </w:p>
    <w:p w14:paraId="47ED7E3D" w14:textId="77777777" w:rsidR="00092356" w:rsidRDefault="000816A8">
      <w:pPr>
        <w:pStyle w:val="Heading1"/>
        <w:spacing w:line="273" w:lineRule="auto"/>
        <w:rPr>
          <w:b/>
        </w:rPr>
      </w:pPr>
      <w:r>
        <w:rPr>
          <w:b/>
          <w:spacing w:val="-2"/>
        </w:rPr>
        <w:t>Subpart</w:t>
      </w:r>
      <w:r>
        <w:rPr>
          <w:b/>
          <w:spacing w:val="-24"/>
        </w:rPr>
        <w:t xml:space="preserve"> </w:t>
      </w:r>
      <w:r>
        <w:rPr>
          <w:b/>
          <w:spacing w:val="-2"/>
        </w:rPr>
        <w:t>5312.2</w:t>
      </w:r>
      <w:r>
        <w:rPr>
          <w:b/>
          <w:spacing w:val="-25"/>
        </w:rPr>
        <w:t xml:space="preserve"> </w:t>
      </w:r>
      <w:r>
        <w:rPr>
          <w:b/>
          <w:spacing w:val="-2"/>
        </w:rPr>
        <w:t>-</w:t>
      </w:r>
      <w:r>
        <w:rPr>
          <w:b/>
          <w:spacing w:val="-24"/>
        </w:rPr>
        <w:t xml:space="preserve"> </w:t>
      </w:r>
      <w:r>
        <w:rPr>
          <w:b/>
          <w:spacing w:val="-2"/>
        </w:rPr>
        <w:t>SPECIAL</w:t>
      </w:r>
      <w:r>
        <w:rPr>
          <w:b/>
          <w:spacing w:val="-24"/>
        </w:rPr>
        <w:t xml:space="preserve"> </w:t>
      </w:r>
      <w:r>
        <w:rPr>
          <w:b/>
          <w:spacing w:val="-2"/>
        </w:rPr>
        <w:t>REQUIREMENTS</w:t>
      </w:r>
      <w:r>
        <w:rPr>
          <w:b/>
          <w:spacing w:val="-24"/>
        </w:rPr>
        <w:t xml:space="preserve"> </w:t>
      </w:r>
      <w:r>
        <w:rPr>
          <w:b/>
          <w:spacing w:val="-2"/>
        </w:rPr>
        <w:t>FOR</w:t>
      </w:r>
      <w:r>
        <w:rPr>
          <w:b/>
          <w:spacing w:val="-24"/>
        </w:rPr>
        <w:t xml:space="preserve"> </w:t>
      </w:r>
      <w:r>
        <w:rPr>
          <w:b/>
          <w:spacing w:val="-2"/>
        </w:rPr>
        <w:t xml:space="preserve">THE </w:t>
      </w:r>
      <w:r>
        <w:rPr>
          <w:b/>
        </w:rPr>
        <w:t>ACQUISITION OF COMMERCIAL ITEMS</w:t>
      </w:r>
    </w:p>
    <w:p w14:paraId="47ED7E3E" w14:textId="77777777" w:rsidR="00092356" w:rsidRDefault="00092356">
      <w:pPr>
        <w:spacing w:line="273" w:lineRule="auto"/>
        <w:sectPr w:rsidR="00092356">
          <w:type w:val="continuous"/>
          <w:pgSz w:w="11910" w:h="16840"/>
          <w:pgMar w:top="840" w:right="800" w:bottom="280" w:left="740" w:header="720" w:footer="720" w:gutter="0"/>
          <w:cols w:space="720"/>
        </w:sectPr>
      </w:pPr>
    </w:p>
    <w:p w14:paraId="47ED7E3F" w14:textId="77777777" w:rsidR="00092356" w:rsidRDefault="000816A8">
      <w:pPr>
        <w:pStyle w:val="Heading2"/>
        <w:spacing w:before="76"/>
        <w:rPr>
          <w:b/>
        </w:rPr>
      </w:pPr>
      <w:r>
        <w:rPr>
          <w:b/>
          <w:spacing w:val="-2"/>
        </w:rPr>
        <w:lastRenderedPageBreak/>
        <w:t>5312.207</w:t>
      </w:r>
      <w:r>
        <w:rPr>
          <w:b/>
          <w:spacing w:val="-14"/>
        </w:rPr>
        <w:t xml:space="preserve"> </w:t>
      </w:r>
      <w:r>
        <w:rPr>
          <w:b/>
          <w:spacing w:val="-2"/>
        </w:rPr>
        <w:t>Contract</w:t>
      </w:r>
      <w:r>
        <w:rPr>
          <w:b/>
          <w:spacing w:val="-13"/>
        </w:rPr>
        <w:t xml:space="preserve"> </w:t>
      </w:r>
      <w:r>
        <w:rPr>
          <w:b/>
          <w:spacing w:val="-4"/>
        </w:rPr>
        <w:t>Type</w:t>
      </w:r>
    </w:p>
    <w:p w14:paraId="47ED7E40" w14:textId="77777777" w:rsidR="00092356" w:rsidRDefault="00092356">
      <w:pPr>
        <w:pStyle w:val="BodyText"/>
        <w:spacing w:before="4"/>
        <w:rPr>
          <w:rFonts w:ascii="Bookman Old Style"/>
          <w:b/>
          <w:sz w:val="42"/>
          <w:u w:val="none"/>
        </w:rPr>
      </w:pPr>
    </w:p>
    <w:p w14:paraId="47ED7E41" w14:textId="77777777" w:rsidR="00092356" w:rsidRDefault="000816A8">
      <w:pPr>
        <w:pStyle w:val="BodyText"/>
        <w:ind w:left="110"/>
        <w:rPr>
          <w:u w:val="none"/>
        </w:rPr>
      </w:pPr>
      <w:r>
        <w:rPr>
          <w:w w:val="105"/>
          <w:u w:val="none"/>
        </w:rPr>
        <w:t>(b)(iii)</w:t>
      </w:r>
      <w:r>
        <w:rPr>
          <w:spacing w:val="-8"/>
          <w:w w:val="105"/>
          <w:u w:val="none"/>
        </w:rPr>
        <w:t xml:space="preserve"> </w:t>
      </w:r>
      <w:r>
        <w:rPr>
          <w:w w:val="105"/>
          <w:u w:val="none"/>
        </w:rPr>
        <w:t>See</w:t>
      </w:r>
      <w:r>
        <w:rPr>
          <w:spacing w:val="-7"/>
          <w:w w:val="105"/>
          <w:u w:val="none"/>
        </w:rPr>
        <w:t xml:space="preserve"> </w:t>
      </w:r>
      <w:hyperlink r:id="rId9" w:anchor="DAFFARS_MP5301_601">
        <w:r>
          <w:rPr>
            <w:color w:val="27314A"/>
            <w:w w:val="105"/>
            <w:u w:color="27314A"/>
          </w:rPr>
          <w:t>MP5301.601(a)(i)</w:t>
        </w:r>
      </w:hyperlink>
      <w:r>
        <w:rPr>
          <w:color w:val="27314A"/>
          <w:spacing w:val="-7"/>
          <w:w w:val="105"/>
          <w:u w:val="none"/>
        </w:rPr>
        <w:t xml:space="preserve"> </w:t>
      </w:r>
      <w:r>
        <w:rPr>
          <w:w w:val="105"/>
          <w:u w:val="none"/>
        </w:rPr>
        <w:t>for</w:t>
      </w:r>
      <w:r>
        <w:rPr>
          <w:spacing w:val="-7"/>
          <w:w w:val="105"/>
          <w:u w:val="none"/>
        </w:rPr>
        <w:t xml:space="preserve"> </w:t>
      </w:r>
      <w:r>
        <w:rPr>
          <w:w w:val="105"/>
          <w:u w:val="none"/>
        </w:rPr>
        <w:t>approval</w:t>
      </w:r>
      <w:r>
        <w:rPr>
          <w:spacing w:val="-7"/>
          <w:w w:val="105"/>
          <w:u w:val="none"/>
        </w:rPr>
        <w:t xml:space="preserve"> </w:t>
      </w:r>
      <w:r>
        <w:rPr>
          <w:spacing w:val="-2"/>
          <w:w w:val="105"/>
          <w:u w:val="none"/>
        </w:rPr>
        <w:t>authority.</w:t>
      </w:r>
    </w:p>
    <w:p w14:paraId="47ED7E42" w14:textId="77777777" w:rsidR="00092356" w:rsidRDefault="00092356">
      <w:pPr>
        <w:pStyle w:val="BodyText"/>
        <w:rPr>
          <w:sz w:val="26"/>
          <w:u w:val="none"/>
        </w:rPr>
      </w:pPr>
    </w:p>
    <w:p w14:paraId="47ED7E43" w14:textId="77777777" w:rsidR="00092356" w:rsidRDefault="000816A8">
      <w:pPr>
        <w:pStyle w:val="Heading2"/>
        <w:spacing w:before="204" w:line="280" w:lineRule="auto"/>
        <w:rPr>
          <w:b/>
        </w:rPr>
      </w:pPr>
      <w:r>
        <w:rPr>
          <w:b/>
        </w:rPr>
        <w:t>5312.272</w:t>
      </w:r>
      <w:r>
        <w:rPr>
          <w:b/>
          <w:spacing w:val="-6"/>
        </w:rPr>
        <w:t xml:space="preserve"> </w:t>
      </w:r>
      <w:r>
        <w:rPr>
          <w:b/>
        </w:rPr>
        <w:t>Preference</w:t>
      </w:r>
      <w:r>
        <w:rPr>
          <w:b/>
          <w:spacing w:val="-6"/>
        </w:rPr>
        <w:t xml:space="preserve"> </w:t>
      </w:r>
      <w:r>
        <w:rPr>
          <w:b/>
        </w:rPr>
        <w:t>for</w:t>
      </w:r>
      <w:r>
        <w:rPr>
          <w:b/>
          <w:spacing w:val="-6"/>
        </w:rPr>
        <w:t xml:space="preserve"> </w:t>
      </w:r>
      <w:r>
        <w:rPr>
          <w:b/>
        </w:rPr>
        <w:t>Certain</w:t>
      </w:r>
      <w:r>
        <w:rPr>
          <w:b/>
          <w:spacing w:val="-6"/>
        </w:rPr>
        <w:t xml:space="preserve"> </w:t>
      </w:r>
      <w:r>
        <w:rPr>
          <w:b/>
        </w:rPr>
        <w:t>Commercial</w:t>
      </w:r>
      <w:r>
        <w:rPr>
          <w:b/>
          <w:spacing w:val="-6"/>
        </w:rPr>
        <w:t xml:space="preserve"> </w:t>
      </w:r>
      <w:r>
        <w:rPr>
          <w:b/>
        </w:rPr>
        <w:t>Products</w:t>
      </w:r>
      <w:r>
        <w:rPr>
          <w:b/>
          <w:spacing w:val="-6"/>
        </w:rPr>
        <w:t xml:space="preserve"> </w:t>
      </w:r>
      <w:r>
        <w:rPr>
          <w:b/>
        </w:rPr>
        <w:t>and</w:t>
      </w:r>
      <w:r>
        <w:rPr>
          <w:b/>
          <w:spacing w:val="-6"/>
        </w:rPr>
        <w:t xml:space="preserve"> </w:t>
      </w:r>
      <w:r>
        <w:rPr>
          <w:b/>
        </w:rPr>
        <w:t xml:space="preserve">Commercial </w:t>
      </w:r>
      <w:r>
        <w:rPr>
          <w:b/>
          <w:spacing w:val="-2"/>
        </w:rPr>
        <w:t>Services</w:t>
      </w:r>
    </w:p>
    <w:p w14:paraId="47ED7E44" w14:textId="77777777" w:rsidR="00092356" w:rsidRDefault="00092356">
      <w:pPr>
        <w:pStyle w:val="BodyText"/>
        <w:spacing w:before="2"/>
        <w:rPr>
          <w:rFonts w:ascii="Bookman Old Style"/>
          <w:b/>
          <w:sz w:val="38"/>
          <w:u w:val="none"/>
        </w:rPr>
      </w:pPr>
    </w:p>
    <w:p w14:paraId="47ED7E45" w14:textId="77777777" w:rsidR="00092356" w:rsidRDefault="000816A8">
      <w:pPr>
        <w:pStyle w:val="BodyText"/>
        <w:spacing w:before="1"/>
        <w:ind w:left="110"/>
        <w:rPr>
          <w:u w:val="none"/>
        </w:rPr>
      </w:pPr>
      <w:r>
        <w:rPr>
          <w:spacing w:val="-2"/>
          <w:w w:val="105"/>
          <w:u w:val="none"/>
        </w:rPr>
        <w:t>(b)(2)(i)</w:t>
      </w:r>
      <w:r>
        <w:rPr>
          <w:spacing w:val="-4"/>
          <w:w w:val="105"/>
          <w:u w:val="none"/>
        </w:rPr>
        <w:t xml:space="preserve"> </w:t>
      </w:r>
      <w:r>
        <w:rPr>
          <w:spacing w:val="-2"/>
          <w:w w:val="105"/>
          <w:u w:val="none"/>
        </w:rPr>
        <w:t>See</w:t>
      </w:r>
      <w:r>
        <w:rPr>
          <w:spacing w:val="-3"/>
          <w:w w:val="105"/>
          <w:u w:val="none"/>
        </w:rPr>
        <w:t xml:space="preserve"> </w:t>
      </w:r>
      <w:hyperlink r:id="rId10" w:anchor="DAFFARS_MP5301_601">
        <w:r>
          <w:rPr>
            <w:color w:val="27314A"/>
            <w:spacing w:val="-2"/>
            <w:w w:val="105"/>
            <w:u w:color="27314A"/>
          </w:rPr>
          <w:t>MP5301.601(a)(i)</w:t>
        </w:r>
      </w:hyperlink>
      <w:r>
        <w:rPr>
          <w:spacing w:val="-2"/>
          <w:w w:val="105"/>
          <w:u w:val="none"/>
        </w:rPr>
        <w:t>.</w:t>
      </w:r>
    </w:p>
    <w:p w14:paraId="47ED7E46" w14:textId="77777777" w:rsidR="00092356" w:rsidRDefault="00092356">
      <w:pPr>
        <w:pStyle w:val="BodyText"/>
        <w:rPr>
          <w:sz w:val="26"/>
          <w:u w:val="none"/>
        </w:rPr>
      </w:pPr>
    </w:p>
    <w:p w14:paraId="47ED7E47" w14:textId="77777777" w:rsidR="00092356" w:rsidRDefault="00092356">
      <w:pPr>
        <w:pStyle w:val="BodyText"/>
        <w:spacing w:before="1"/>
        <w:rPr>
          <w:sz w:val="20"/>
          <w:u w:val="none"/>
        </w:rPr>
      </w:pPr>
    </w:p>
    <w:p w14:paraId="47ED7E48" w14:textId="77777777" w:rsidR="00092356" w:rsidRDefault="000816A8">
      <w:pPr>
        <w:pStyle w:val="Heading1"/>
        <w:spacing w:line="273" w:lineRule="auto"/>
        <w:rPr>
          <w:b/>
        </w:rPr>
      </w:pPr>
      <w:r>
        <w:rPr>
          <w:b/>
        </w:rPr>
        <w:t>Subpart</w:t>
      </w:r>
      <w:r>
        <w:rPr>
          <w:b/>
          <w:spacing w:val="-24"/>
        </w:rPr>
        <w:t xml:space="preserve"> </w:t>
      </w:r>
      <w:r>
        <w:rPr>
          <w:b/>
        </w:rPr>
        <w:t>5312.3</w:t>
      </w:r>
      <w:r>
        <w:rPr>
          <w:b/>
          <w:spacing w:val="-25"/>
        </w:rPr>
        <w:t xml:space="preserve"> </w:t>
      </w:r>
      <w:r>
        <w:rPr>
          <w:b/>
        </w:rPr>
        <w:t>-</w:t>
      </w:r>
      <w:r>
        <w:rPr>
          <w:b/>
          <w:spacing w:val="-24"/>
        </w:rPr>
        <w:t xml:space="preserve"> </w:t>
      </w:r>
      <w:r>
        <w:rPr>
          <w:b/>
        </w:rPr>
        <w:t>SOLICITATION</w:t>
      </w:r>
      <w:r>
        <w:rPr>
          <w:b/>
          <w:spacing w:val="-24"/>
        </w:rPr>
        <w:t xml:space="preserve"> </w:t>
      </w:r>
      <w:r>
        <w:rPr>
          <w:b/>
        </w:rPr>
        <w:t>PROVISIONS</w:t>
      </w:r>
      <w:r>
        <w:rPr>
          <w:b/>
          <w:spacing w:val="-24"/>
        </w:rPr>
        <w:t xml:space="preserve"> </w:t>
      </w:r>
      <w:r>
        <w:rPr>
          <w:b/>
        </w:rPr>
        <w:t>AND CONTRACT CLAUSES FOR THE ACQUISITION OF COMMERCIAL ITEMS</w:t>
      </w:r>
    </w:p>
    <w:p w14:paraId="47ED7E49" w14:textId="77777777" w:rsidR="00092356" w:rsidRDefault="00092356">
      <w:pPr>
        <w:pStyle w:val="BodyText"/>
        <w:spacing w:before="6"/>
        <w:rPr>
          <w:rFonts w:ascii="Bookman Old Style"/>
          <w:b/>
          <w:sz w:val="39"/>
          <w:u w:val="none"/>
        </w:rPr>
      </w:pPr>
    </w:p>
    <w:p w14:paraId="47ED7E4A" w14:textId="77777777" w:rsidR="00092356" w:rsidRDefault="000816A8">
      <w:pPr>
        <w:pStyle w:val="Heading2"/>
        <w:spacing w:line="280" w:lineRule="auto"/>
        <w:ind w:right="64"/>
        <w:rPr>
          <w:b/>
        </w:rPr>
      </w:pPr>
      <w:r>
        <w:rPr>
          <w:b/>
        </w:rPr>
        <w:t>5312.302</w:t>
      </w:r>
      <w:r>
        <w:rPr>
          <w:b/>
          <w:spacing w:val="-8"/>
        </w:rPr>
        <w:t xml:space="preserve"> </w:t>
      </w:r>
      <w:r>
        <w:rPr>
          <w:b/>
        </w:rPr>
        <w:t>Tailoring</w:t>
      </w:r>
      <w:r>
        <w:rPr>
          <w:b/>
          <w:spacing w:val="-8"/>
        </w:rPr>
        <w:t xml:space="preserve"> </w:t>
      </w:r>
      <w:r>
        <w:rPr>
          <w:b/>
        </w:rPr>
        <w:t>of</w:t>
      </w:r>
      <w:r>
        <w:rPr>
          <w:b/>
          <w:spacing w:val="-8"/>
        </w:rPr>
        <w:t xml:space="preserve"> </w:t>
      </w:r>
      <w:r>
        <w:rPr>
          <w:b/>
        </w:rPr>
        <w:t>Provisions</w:t>
      </w:r>
      <w:r>
        <w:rPr>
          <w:b/>
          <w:spacing w:val="-8"/>
        </w:rPr>
        <w:t xml:space="preserve"> </w:t>
      </w:r>
      <w:r>
        <w:rPr>
          <w:b/>
        </w:rPr>
        <w:t>and</w:t>
      </w:r>
      <w:r>
        <w:rPr>
          <w:b/>
          <w:spacing w:val="-8"/>
        </w:rPr>
        <w:t xml:space="preserve"> </w:t>
      </w:r>
      <w:r>
        <w:rPr>
          <w:b/>
        </w:rPr>
        <w:t>Clauses</w:t>
      </w:r>
      <w:r>
        <w:rPr>
          <w:b/>
          <w:spacing w:val="-8"/>
        </w:rPr>
        <w:t xml:space="preserve"> </w:t>
      </w:r>
      <w:r>
        <w:rPr>
          <w:b/>
        </w:rPr>
        <w:t>for</w:t>
      </w:r>
      <w:r>
        <w:rPr>
          <w:b/>
          <w:spacing w:val="-8"/>
        </w:rPr>
        <w:t xml:space="preserve"> </w:t>
      </w:r>
      <w:r>
        <w:rPr>
          <w:b/>
        </w:rPr>
        <w:t>the</w:t>
      </w:r>
      <w:r>
        <w:rPr>
          <w:b/>
          <w:spacing w:val="-8"/>
        </w:rPr>
        <w:t xml:space="preserve"> </w:t>
      </w:r>
      <w:r>
        <w:rPr>
          <w:b/>
        </w:rPr>
        <w:t>Acquisition</w:t>
      </w:r>
      <w:r>
        <w:rPr>
          <w:b/>
          <w:spacing w:val="-8"/>
        </w:rPr>
        <w:t xml:space="preserve"> </w:t>
      </w:r>
      <w:r>
        <w:rPr>
          <w:b/>
        </w:rPr>
        <w:t>of Commercial Products and Commercial Services</w:t>
      </w:r>
    </w:p>
    <w:p w14:paraId="47ED7E4B" w14:textId="77777777" w:rsidR="00092356" w:rsidRDefault="00092356">
      <w:pPr>
        <w:pStyle w:val="BodyText"/>
        <w:spacing w:before="2"/>
        <w:rPr>
          <w:rFonts w:ascii="Bookman Old Style"/>
          <w:b/>
          <w:sz w:val="38"/>
          <w:u w:val="none"/>
        </w:rPr>
      </w:pPr>
    </w:p>
    <w:p w14:paraId="47ED7E4C" w14:textId="77777777" w:rsidR="00092356" w:rsidRDefault="000816A8">
      <w:pPr>
        <w:pStyle w:val="BodyText"/>
        <w:spacing w:before="1"/>
        <w:ind w:left="110"/>
        <w:rPr>
          <w:u w:val="none"/>
        </w:rPr>
      </w:pPr>
      <w:r>
        <w:rPr>
          <w:w w:val="105"/>
          <w:u w:val="none"/>
        </w:rPr>
        <w:t>(c)</w:t>
      </w:r>
      <w:r>
        <w:rPr>
          <w:spacing w:val="17"/>
          <w:w w:val="105"/>
          <w:u w:val="none"/>
        </w:rPr>
        <w:t xml:space="preserve"> </w:t>
      </w:r>
      <w:r>
        <w:rPr>
          <w:w w:val="105"/>
          <w:u w:val="none"/>
        </w:rPr>
        <w:t>See</w:t>
      </w:r>
      <w:r>
        <w:rPr>
          <w:spacing w:val="18"/>
          <w:w w:val="105"/>
          <w:u w:val="none"/>
        </w:rPr>
        <w:t xml:space="preserve"> </w:t>
      </w:r>
      <w:hyperlink r:id="rId11" w:anchor="DAFFARS_MP5301_601">
        <w:r>
          <w:rPr>
            <w:color w:val="27314A"/>
            <w:spacing w:val="-2"/>
            <w:w w:val="105"/>
            <w:u w:color="27314A"/>
          </w:rPr>
          <w:t>MP5301.601(a)(i)</w:t>
        </w:r>
      </w:hyperlink>
      <w:r>
        <w:rPr>
          <w:spacing w:val="-2"/>
          <w:w w:val="105"/>
          <w:u w:val="none"/>
        </w:rPr>
        <w:t>.</w:t>
      </w:r>
    </w:p>
    <w:p w14:paraId="47ED7E4D" w14:textId="77777777" w:rsidR="00092356" w:rsidRDefault="00092356">
      <w:pPr>
        <w:pStyle w:val="BodyText"/>
        <w:rPr>
          <w:sz w:val="26"/>
          <w:u w:val="none"/>
        </w:rPr>
      </w:pPr>
    </w:p>
    <w:p w14:paraId="47ED7E4E" w14:textId="77777777" w:rsidR="00092356" w:rsidRDefault="00092356">
      <w:pPr>
        <w:pStyle w:val="BodyText"/>
        <w:spacing w:before="1"/>
        <w:rPr>
          <w:sz w:val="20"/>
          <w:u w:val="none"/>
        </w:rPr>
      </w:pPr>
    </w:p>
    <w:p w14:paraId="47ED7E4F" w14:textId="77777777" w:rsidR="00092356" w:rsidRDefault="000816A8">
      <w:pPr>
        <w:pStyle w:val="Heading1"/>
        <w:spacing w:line="273" w:lineRule="auto"/>
        <w:rPr>
          <w:b/>
        </w:rPr>
      </w:pPr>
      <w:r>
        <w:rPr>
          <w:b/>
        </w:rPr>
        <w:t>Subpart</w:t>
      </w:r>
      <w:r>
        <w:rPr>
          <w:b/>
          <w:spacing w:val="-24"/>
        </w:rPr>
        <w:t xml:space="preserve"> </w:t>
      </w:r>
      <w:r>
        <w:rPr>
          <w:b/>
        </w:rPr>
        <w:t>5312.4</w:t>
      </w:r>
      <w:r>
        <w:rPr>
          <w:b/>
          <w:spacing w:val="-25"/>
        </w:rPr>
        <w:t xml:space="preserve"> </w:t>
      </w:r>
      <w:r>
        <w:rPr>
          <w:b/>
        </w:rPr>
        <w:t>-</w:t>
      </w:r>
      <w:r>
        <w:rPr>
          <w:b/>
          <w:spacing w:val="-24"/>
        </w:rPr>
        <w:t xml:space="preserve"> </w:t>
      </w:r>
      <w:r>
        <w:rPr>
          <w:b/>
        </w:rPr>
        <w:t>UNIQUE</w:t>
      </w:r>
      <w:r>
        <w:rPr>
          <w:b/>
          <w:spacing w:val="-24"/>
        </w:rPr>
        <w:t xml:space="preserve"> </w:t>
      </w:r>
      <w:r>
        <w:rPr>
          <w:b/>
        </w:rPr>
        <w:t>REQUIREMENTS</w:t>
      </w:r>
      <w:r>
        <w:rPr>
          <w:b/>
          <w:spacing w:val="-24"/>
        </w:rPr>
        <w:t xml:space="preserve"> </w:t>
      </w:r>
      <w:r>
        <w:rPr>
          <w:b/>
        </w:rPr>
        <w:t>REGARDING TERMS AND CONDITIONS FOR COMMERCIAL ITEMS</w:t>
      </w:r>
    </w:p>
    <w:p w14:paraId="47ED7E50" w14:textId="77777777" w:rsidR="00092356" w:rsidRDefault="00092356">
      <w:pPr>
        <w:pStyle w:val="BodyText"/>
        <w:spacing w:before="5"/>
        <w:rPr>
          <w:rFonts w:ascii="Bookman Old Style"/>
          <w:b/>
          <w:sz w:val="39"/>
          <w:u w:val="none"/>
        </w:rPr>
      </w:pPr>
    </w:p>
    <w:p w14:paraId="47ED7E51" w14:textId="77777777" w:rsidR="00092356" w:rsidRDefault="000816A8">
      <w:pPr>
        <w:pStyle w:val="Heading2"/>
        <w:spacing w:before="1"/>
        <w:rPr>
          <w:b/>
        </w:rPr>
      </w:pPr>
      <w:r>
        <w:rPr>
          <w:b/>
          <w:spacing w:val="-4"/>
        </w:rPr>
        <w:t>5312.403</w:t>
      </w:r>
      <w:r>
        <w:rPr>
          <w:b/>
          <w:spacing w:val="-11"/>
        </w:rPr>
        <w:t xml:space="preserve"> </w:t>
      </w:r>
      <w:r>
        <w:rPr>
          <w:b/>
          <w:spacing w:val="-2"/>
        </w:rPr>
        <w:t>Termination</w:t>
      </w:r>
    </w:p>
    <w:p w14:paraId="47ED7E52" w14:textId="77777777" w:rsidR="00092356" w:rsidRDefault="00092356">
      <w:pPr>
        <w:pStyle w:val="BodyText"/>
        <w:spacing w:before="4"/>
        <w:rPr>
          <w:rFonts w:ascii="Bookman Old Style"/>
          <w:b/>
          <w:sz w:val="42"/>
          <w:u w:val="none"/>
        </w:rPr>
      </w:pPr>
    </w:p>
    <w:p w14:paraId="47ED7E53" w14:textId="77777777" w:rsidR="00092356" w:rsidRDefault="000816A8">
      <w:pPr>
        <w:pStyle w:val="BodyText"/>
        <w:ind w:left="110"/>
        <w:rPr>
          <w:u w:val="none"/>
        </w:rPr>
      </w:pPr>
      <w:r>
        <w:rPr>
          <w:w w:val="105"/>
          <w:u w:val="none"/>
        </w:rPr>
        <w:t>(b)</w:t>
      </w:r>
      <w:r>
        <w:rPr>
          <w:spacing w:val="14"/>
          <w:w w:val="105"/>
          <w:u w:val="none"/>
        </w:rPr>
        <w:t xml:space="preserve"> </w:t>
      </w:r>
      <w:r>
        <w:rPr>
          <w:w w:val="105"/>
          <w:u w:val="none"/>
        </w:rPr>
        <w:t>See</w:t>
      </w:r>
      <w:r>
        <w:rPr>
          <w:spacing w:val="14"/>
          <w:w w:val="105"/>
          <w:u w:val="none"/>
        </w:rPr>
        <w:t xml:space="preserve"> </w:t>
      </w:r>
      <w:hyperlink r:id="rId12" w:anchor="DAFFARS_5349_101">
        <w:r>
          <w:rPr>
            <w:color w:val="27314A"/>
            <w:w w:val="105"/>
            <w:u w:color="27314A"/>
          </w:rPr>
          <w:t>DAFFARS</w:t>
        </w:r>
        <w:r>
          <w:rPr>
            <w:color w:val="27314A"/>
            <w:spacing w:val="14"/>
            <w:w w:val="105"/>
            <w:u w:color="27314A"/>
          </w:rPr>
          <w:t xml:space="preserve"> </w:t>
        </w:r>
        <w:r>
          <w:rPr>
            <w:color w:val="27314A"/>
            <w:w w:val="105"/>
            <w:u w:color="27314A"/>
          </w:rPr>
          <w:t>5349.101</w:t>
        </w:r>
      </w:hyperlink>
      <w:r>
        <w:rPr>
          <w:color w:val="27314A"/>
          <w:spacing w:val="14"/>
          <w:w w:val="105"/>
          <w:u w:val="none"/>
        </w:rPr>
        <w:t xml:space="preserve"> </w:t>
      </w:r>
      <w:r>
        <w:rPr>
          <w:w w:val="105"/>
          <w:u w:val="none"/>
        </w:rPr>
        <w:t>for</w:t>
      </w:r>
      <w:r>
        <w:rPr>
          <w:spacing w:val="14"/>
          <w:w w:val="105"/>
          <w:u w:val="none"/>
        </w:rPr>
        <w:t xml:space="preserve"> </w:t>
      </w:r>
      <w:r>
        <w:rPr>
          <w:w w:val="105"/>
          <w:u w:val="none"/>
        </w:rPr>
        <w:t>termination</w:t>
      </w:r>
      <w:r>
        <w:rPr>
          <w:spacing w:val="14"/>
          <w:w w:val="105"/>
          <w:u w:val="none"/>
        </w:rPr>
        <w:t xml:space="preserve"> </w:t>
      </w:r>
      <w:r>
        <w:rPr>
          <w:w w:val="105"/>
          <w:u w:val="none"/>
        </w:rPr>
        <w:t>approval</w:t>
      </w:r>
      <w:r>
        <w:rPr>
          <w:spacing w:val="14"/>
          <w:w w:val="105"/>
          <w:u w:val="none"/>
        </w:rPr>
        <w:t xml:space="preserve"> </w:t>
      </w:r>
      <w:r>
        <w:rPr>
          <w:spacing w:val="-2"/>
          <w:w w:val="105"/>
          <w:u w:val="none"/>
        </w:rPr>
        <w:t>requirements.</w:t>
      </w:r>
    </w:p>
    <w:p w14:paraId="47ED7E54" w14:textId="77777777" w:rsidR="00092356" w:rsidRDefault="00092356">
      <w:pPr>
        <w:pStyle w:val="BodyText"/>
        <w:rPr>
          <w:sz w:val="26"/>
          <w:u w:val="none"/>
        </w:rPr>
      </w:pPr>
    </w:p>
    <w:p w14:paraId="47ED7E55" w14:textId="77777777" w:rsidR="00092356" w:rsidRDefault="00092356">
      <w:pPr>
        <w:pStyle w:val="BodyText"/>
        <w:spacing w:before="1"/>
        <w:rPr>
          <w:sz w:val="20"/>
          <w:u w:val="none"/>
        </w:rPr>
      </w:pPr>
    </w:p>
    <w:p w14:paraId="3A430CD2" w14:textId="77777777" w:rsidR="007425A0" w:rsidRDefault="007425A0" w:rsidP="007425A0">
      <w:pPr>
        <w:pStyle w:val="Heading1"/>
        <w:spacing w:line="273" w:lineRule="auto"/>
        <w:rPr>
          <w:ins w:id="5" w:author="ROSSI, AMANDA M CIV USAF HAF SAF/AQCP" w:date="2024-06-18T15:13:00Z"/>
          <w:b/>
        </w:rPr>
      </w:pPr>
      <w:ins w:id="6" w:author="ROSSI, AMANDA M CIV USAF HAF SAF/AQCP" w:date="2024-06-18T15:13:00Z">
        <w:r>
          <w:rPr>
            <w:b/>
            <w:spacing w:val="-2"/>
          </w:rPr>
          <w:t>Subpart</w:t>
        </w:r>
        <w:r>
          <w:rPr>
            <w:b/>
            <w:spacing w:val="-27"/>
          </w:rPr>
          <w:t xml:space="preserve"> </w:t>
        </w:r>
        <w:r>
          <w:rPr>
            <w:b/>
            <w:spacing w:val="-2"/>
          </w:rPr>
          <w:t>5312.70</w:t>
        </w:r>
        <w:r>
          <w:rPr>
            <w:b/>
            <w:spacing w:val="-26"/>
          </w:rPr>
          <w:t xml:space="preserve"> </w:t>
        </w:r>
        <w:r>
          <w:rPr>
            <w:b/>
            <w:spacing w:val="-2"/>
          </w:rPr>
          <w:t>-</w:t>
        </w:r>
        <w:r>
          <w:rPr>
            <w:b/>
            <w:spacing w:val="-26"/>
          </w:rPr>
          <w:t xml:space="preserve"> </w:t>
        </w:r>
        <w:r>
          <w:rPr>
            <w:b/>
            <w:spacing w:val="-2"/>
          </w:rPr>
          <w:t xml:space="preserve">DEFENSE </w:t>
        </w:r>
        <w:r>
          <w:rPr>
            <w:b/>
          </w:rPr>
          <w:t>COMMERCIAL SOLUTIONS OPENING</w:t>
        </w:r>
      </w:ins>
    </w:p>
    <w:p w14:paraId="394FB147" w14:textId="77777777" w:rsidR="007425A0" w:rsidRDefault="007425A0" w:rsidP="007425A0">
      <w:pPr>
        <w:pStyle w:val="BodyText"/>
        <w:spacing w:before="1"/>
        <w:rPr>
          <w:ins w:id="7" w:author="ROSSI, AMANDA M CIV USAF HAF SAF/AQCP" w:date="2024-06-18T15:13:00Z"/>
          <w:rFonts w:ascii="Bookman Old Style"/>
          <w:b/>
          <w:sz w:val="41"/>
          <w:u w:val="none"/>
        </w:rPr>
      </w:pPr>
    </w:p>
    <w:p w14:paraId="4150B43B" w14:textId="77777777" w:rsidR="007425A0" w:rsidRDefault="007425A0" w:rsidP="007425A0">
      <w:pPr>
        <w:pStyle w:val="BodyText"/>
        <w:ind w:left="110"/>
        <w:rPr>
          <w:ins w:id="8" w:author="ROSSI, AMANDA M CIV USAF HAF SAF/AQCP" w:date="2024-06-18T15:13:00Z"/>
          <w:spacing w:val="-10"/>
          <w:w w:val="110"/>
          <w:u w:val="none"/>
        </w:rPr>
      </w:pPr>
    </w:p>
    <w:p w14:paraId="501F0131" w14:textId="77777777" w:rsidR="007425A0" w:rsidRDefault="007425A0" w:rsidP="007425A0">
      <w:pPr>
        <w:pStyle w:val="BodyText"/>
        <w:ind w:left="110"/>
        <w:rPr>
          <w:ins w:id="9" w:author="ROSSI, AMANDA M CIV USAF HAF SAF/AQCP" w:date="2024-06-18T15:13:00Z"/>
          <w:spacing w:val="-10"/>
          <w:w w:val="110"/>
          <w:u w:val="none"/>
        </w:rPr>
      </w:pPr>
      <w:ins w:id="10" w:author="ROSSI, AMANDA M CIV USAF HAF SAF/AQCP" w:date="2024-06-18T15:13:00Z">
        <w:r>
          <w:rPr>
            <w:spacing w:val="-10"/>
            <w:w w:val="110"/>
            <w:u w:val="none"/>
          </w:rPr>
          <w:t>5312.7003 Limitations</w:t>
        </w:r>
      </w:ins>
    </w:p>
    <w:p w14:paraId="507D92C3" w14:textId="77777777" w:rsidR="007425A0" w:rsidRDefault="007425A0" w:rsidP="007425A0">
      <w:pPr>
        <w:pStyle w:val="BodyText"/>
        <w:ind w:left="110"/>
        <w:rPr>
          <w:ins w:id="11" w:author="ROSSI, AMANDA M CIV USAF HAF SAF/AQCP" w:date="2024-06-18T15:13:00Z"/>
          <w:spacing w:val="-10"/>
          <w:w w:val="110"/>
          <w:u w:val="none"/>
        </w:rPr>
      </w:pPr>
    </w:p>
    <w:p w14:paraId="7C741422" w14:textId="77777777" w:rsidR="007425A0" w:rsidRDefault="007425A0" w:rsidP="007425A0">
      <w:pPr>
        <w:pStyle w:val="BodyText"/>
        <w:ind w:left="110"/>
        <w:rPr>
          <w:ins w:id="12" w:author="ROSSI, AMANDA M CIV USAF HAF SAF/AQCP" w:date="2024-06-18T15:13:00Z"/>
          <w:spacing w:val="-2"/>
          <w:w w:val="105"/>
          <w:u w:val="none"/>
        </w:rPr>
      </w:pPr>
      <w:ins w:id="13" w:author="ROSSI, AMANDA M CIV USAF HAF SAF/AQCP" w:date="2024-06-18T15:13:00Z">
        <w:r>
          <w:rPr>
            <w:w w:val="105"/>
            <w:u w:val="none"/>
          </w:rPr>
          <w:t>See</w:t>
        </w:r>
        <w:r>
          <w:rPr>
            <w:spacing w:val="18"/>
            <w:w w:val="105"/>
            <w:u w:val="none"/>
          </w:rPr>
          <w:t xml:space="preserve"> </w:t>
        </w:r>
        <w:r>
          <w:fldChar w:fldCharType="begin"/>
        </w:r>
        <w:r>
          <w:instrText>HYPERLINK "https://www.acquisition.gov/daffars/mp5301-federal-acquisition-regulations-system" \l "DAFFARS_MP5301_601" \h</w:instrText>
        </w:r>
        <w:r>
          <w:fldChar w:fldCharType="separate"/>
        </w:r>
        <w:r>
          <w:rPr>
            <w:color w:val="27314A"/>
            <w:spacing w:val="-2"/>
            <w:w w:val="105"/>
            <w:u w:color="27314A"/>
          </w:rPr>
          <w:t>MP5301.601(a)(i)</w:t>
        </w:r>
        <w:r>
          <w:rPr>
            <w:color w:val="27314A"/>
            <w:spacing w:val="-2"/>
            <w:w w:val="105"/>
            <w:u w:color="27314A"/>
          </w:rPr>
          <w:fldChar w:fldCharType="end"/>
        </w:r>
        <w:r>
          <w:rPr>
            <w:spacing w:val="-2"/>
            <w:w w:val="105"/>
            <w:u w:val="none"/>
          </w:rPr>
          <w:t>.</w:t>
        </w:r>
      </w:ins>
    </w:p>
    <w:p w14:paraId="0C355FA1" w14:textId="77777777" w:rsidR="007425A0" w:rsidRDefault="007425A0" w:rsidP="007425A0">
      <w:pPr>
        <w:pStyle w:val="BodyText"/>
        <w:ind w:left="110"/>
        <w:rPr>
          <w:ins w:id="14" w:author="ROSSI, AMANDA M CIV USAF HAF SAF/AQCP" w:date="2024-06-18T15:13:00Z"/>
          <w:spacing w:val="-2"/>
          <w:w w:val="105"/>
          <w:u w:val="none"/>
        </w:rPr>
      </w:pPr>
    </w:p>
    <w:p w14:paraId="76A25FF4" w14:textId="77777777" w:rsidR="007425A0" w:rsidRDefault="007425A0" w:rsidP="007425A0">
      <w:pPr>
        <w:pStyle w:val="BodyText"/>
        <w:ind w:left="110"/>
        <w:rPr>
          <w:ins w:id="15" w:author="ROSSI, AMANDA M CIV USAF HAF SAF/AQCP" w:date="2024-06-18T15:13:00Z"/>
          <w:spacing w:val="-2"/>
          <w:w w:val="105"/>
          <w:u w:val="none"/>
        </w:rPr>
      </w:pPr>
    </w:p>
    <w:p w14:paraId="4E4803E2" w14:textId="77777777" w:rsidR="007425A0" w:rsidRDefault="007425A0" w:rsidP="007425A0">
      <w:pPr>
        <w:pStyle w:val="BodyText"/>
        <w:ind w:left="110"/>
        <w:rPr>
          <w:ins w:id="16" w:author="ROSSI, AMANDA M CIV USAF HAF SAF/AQCP" w:date="2024-06-18T15:13:00Z"/>
          <w:spacing w:val="-2"/>
          <w:w w:val="105"/>
          <w:u w:val="none"/>
        </w:rPr>
      </w:pPr>
      <w:ins w:id="17" w:author="ROSSI, AMANDA M CIV USAF HAF SAF/AQCP" w:date="2024-06-18T15:13:00Z">
        <w:r>
          <w:rPr>
            <w:spacing w:val="-2"/>
            <w:w w:val="105"/>
            <w:u w:val="none"/>
          </w:rPr>
          <w:t>5312.7005 Congressional Notification</w:t>
        </w:r>
      </w:ins>
    </w:p>
    <w:p w14:paraId="3BC9D2D6" w14:textId="77777777" w:rsidR="007425A0" w:rsidRDefault="007425A0" w:rsidP="007425A0">
      <w:pPr>
        <w:pStyle w:val="BodyText"/>
        <w:ind w:left="110"/>
        <w:rPr>
          <w:ins w:id="18" w:author="ROSSI, AMANDA M CIV USAF HAF SAF/AQCP" w:date="2024-06-18T15:13:00Z"/>
          <w:spacing w:val="-2"/>
          <w:w w:val="105"/>
          <w:u w:val="none"/>
        </w:rPr>
      </w:pPr>
    </w:p>
    <w:p w14:paraId="48AA3E7F" w14:textId="77777777" w:rsidR="007425A0" w:rsidRDefault="007425A0" w:rsidP="007425A0">
      <w:pPr>
        <w:pStyle w:val="BodyText"/>
        <w:ind w:left="110"/>
        <w:rPr>
          <w:ins w:id="19" w:author="ROSSI, AMANDA M CIV USAF HAF SAF/AQCP" w:date="2024-06-18T15:13:00Z"/>
          <w:rFonts w:asciiTheme="majorHAnsi" w:hAnsiTheme="majorHAnsi"/>
          <w:spacing w:val="-2"/>
          <w:w w:val="105"/>
          <w:u w:val="none"/>
        </w:rPr>
      </w:pPr>
      <w:ins w:id="20" w:author="ROSSI, AMANDA M CIV USAF HAF SAF/AQCP" w:date="2024-06-18T15:13:00Z">
        <w:r>
          <w:rPr>
            <w:spacing w:val="-2"/>
            <w:w w:val="105"/>
            <w:u w:val="none"/>
          </w:rPr>
          <w:t xml:space="preserve">The notice of award for the congressional defense committees shall be submitted to </w:t>
        </w:r>
        <w:r>
          <w:fldChar w:fldCharType="begin"/>
        </w:r>
        <w:r>
          <w:instrText>HYPERLINK "mailto:SAF.LLW.Workflow@us.af.mil"</w:instrText>
        </w:r>
        <w:r>
          <w:fldChar w:fldCharType="separate"/>
        </w:r>
        <w:r w:rsidRPr="00774769">
          <w:rPr>
            <w:rStyle w:val="Hyperlink"/>
            <w:spacing w:val="-2"/>
            <w:w w:val="105"/>
          </w:rPr>
          <w:t>SAF/LLW</w:t>
        </w:r>
        <w:r>
          <w:rPr>
            <w:rStyle w:val="Hyperlink"/>
            <w:spacing w:val="-2"/>
            <w:w w:val="105"/>
          </w:rPr>
          <w:fldChar w:fldCharType="end"/>
        </w:r>
        <w:r>
          <w:rPr>
            <w:spacing w:val="-2"/>
            <w:w w:val="105"/>
            <w:u w:val="none"/>
          </w:rPr>
          <w:t xml:space="preserve"> no later than 35 days after contract award. Maintain proof of submission of award notification in the contract file. </w:t>
        </w:r>
        <w:r w:rsidRPr="00FB77BC">
          <w:rPr>
            <w:rFonts w:asciiTheme="majorHAnsi" w:hAnsiTheme="majorHAnsi" w:cs="Arial"/>
            <w:u w:val="none"/>
          </w:rPr>
          <w:t>Contracting officers may use the DD 1279 as the basis for this notice; however, this notification does not take the place of the Announcement of Contract Award made in accordance with DFARS 205.303 and DAFFARS 5305.303.</w:t>
        </w:r>
        <w:r w:rsidRPr="00FB77BC">
          <w:rPr>
            <w:rFonts w:asciiTheme="majorHAnsi" w:hAnsiTheme="majorHAnsi"/>
            <w:spacing w:val="-2"/>
            <w:w w:val="105"/>
            <w:u w:val="none"/>
          </w:rPr>
          <w:t xml:space="preserve"> </w:t>
        </w:r>
      </w:ins>
    </w:p>
    <w:p w14:paraId="4D88F560" w14:textId="77777777" w:rsidR="002E38CE" w:rsidRDefault="002E38CE" w:rsidP="00774769">
      <w:pPr>
        <w:pStyle w:val="BodyText"/>
        <w:ind w:left="110"/>
        <w:rPr>
          <w:rFonts w:asciiTheme="majorHAnsi" w:hAnsiTheme="majorHAnsi"/>
          <w:spacing w:val="-2"/>
          <w:w w:val="105"/>
          <w:u w:val="none"/>
        </w:rPr>
      </w:pPr>
    </w:p>
    <w:p w14:paraId="460B366A" w14:textId="77777777" w:rsidR="002E38CE" w:rsidRDefault="002E38CE" w:rsidP="00774769">
      <w:pPr>
        <w:pStyle w:val="BodyText"/>
        <w:ind w:left="110"/>
        <w:rPr>
          <w:rFonts w:asciiTheme="majorHAnsi" w:hAnsiTheme="majorHAnsi"/>
          <w:spacing w:val="-2"/>
          <w:w w:val="105"/>
          <w:u w:val="none"/>
        </w:rPr>
      </w:pPr>
    </w:p>
    <w:p w14:paraId="462F703F" w14:textId="77777777" w:rsidR="002E38CE" w:rsidRDefault="002E38CE" w:rsidP="00774769">
      <w:pPr>
        <w:pStyle w:val="BodyText"/>
        <w:ind w:left="110"/>
        <w:rPr>
          <w:rFonts w:asciiTheme="majorHAnsi" w:hAnsiTheme="majorHAnsi"/>
          <w:spacing w:val="-2"/>
          <w:w w:val="105"/>
          <w:u w:val="none"/>
        </w:rPr>
      </w:pPr>
    </w:p>
    <w:p w14:paraId="617CB184" w14:textId="77777777" w:rsidR="007425A0" w:rsidRPr="007425A0" w:rsidRDefault="007425A0" w:rsidP="007425A0">
      <w:pPr>
        <w:pStyle w:val="Heading2"/>
        <w:shd w:val="clear" w:color="auto" w:fill="FFFFFF"/>
        <w:spacing w:before="300" w:after="150"/>
        <w:textAlignment w:val="baseline"/>
        <w:rPr>
          <w:rFonts w:ascii="Arial" w:eastAsia="Times New Roman" w:hAnsi="Arial" w:cs="Arial"/>
          <w:strike/>
        </w:rPr>
      </w:pPr>
      <w:commentRangeStart w:id="21"/>
      <w:r w:rsidRPr="007425A0">
        <w:rPr>
          <w:rStyle w:val="ph"/>
          <w:rFonts w:ascii="Arial" w:hAnsi="Arial" w:cs="Arial"/>
          <w:strike/>
          <w:bdr w:val="none" w:sz="0" w:space="0" w:color="auto" w:frame="1"/>
        </w:rPr>
        <w:lastRenderedPageBreak/>
        <w:t>Subpart 5312.90</w:t>
      </w:r>
      <w:r w:rsidRPr="007425A0">
        <w:rPr>
          <w:rFonts w:ascii="Arial" w:hAnsi="Arial" w:cs="Arial"/>
          <w:strike/>
        </w:rPr>
        <w:t> - PILOT PROGRAM FOR DEFENSE COMMERCIAL SOLUTIONS OPENING</w:t>
      </w:r>
    </w:p>
    <w:p w14:paraId="07B30473" w14:textId="77777777" w:rsidR="007425A0" w:rsidRPr="007425A0" w:rsidRDefault="007425A0" w:rsidP="007425A0">
      <w:pPr>
        <w:pStyle w:val="p"/>
        <w:shd w:val="clear" w:color="auto" w:fill="FFFFFF"/>
        <w:textAlignment w:val="baseline"/>
        <w:rPr>
          <w:rFonts w:ascii="open_sansregular" w:hAnsi="open_sansregular"/>
          <w:strike/>
          <w:color w:val="000000"/>
          <w:sz w:val="27"/>
          <w:szCs w:val="27"/>
        </w:rPr>
      </w:pPr>
      <w:r w:rsidRPr="007425A0">
        <w:rPr>
          <w:rFonts w:ascii="open_sansregular" w:hAnsi="open_sansregular"/>
          <w:strike/>
          <w:color w:val="000000"/>
          <w:sz w:val="27"/>
          <w:szCs w:val="27"/>
        </w:rPr>
        <w:t>INTERIM CHANGE: See Policy Memo 18-C-</w:t>
      </w:r>
      <w:proofErr w:type="gramStart"/>
      <w:r w:rsidRPr="007425A0">
        <w:rPr>
          <w:rFonts w:ascii="open_sansregular" w:hAnsi="open_sansregular"/>
          <w:strike/>
          <w:color w:val="000000"/>
          <w:sz w:val="27"/>
          <w:szCs w:val="27"/>
        </w:rPr>
        <w:t>03 </w:t>
      </w:r>
      <w:r w:rsidRPr="007425A0">
        <w:rPr>
          <w:rStyle w:val="ph"/>
          <w:rFonts w:ascii="open_sansregular" w:hAnsi="open_sansregular"/>
          <w:strike/>
          <w:color w:val="000000"/>
          <w:sz w:val="27"/>
          <w:szCs w:val="27"/>
          <w:u w:val="single"/>
          <w:bdr w:val="none" w:sz="0" w:space="0" w:color="auto" w:frame="1"/>
        </w:rPr>
        <w:t>.</w:t>
      </w:r>
      <w:commentRangeEnd w:id="21"/>
      <w:proofErr w:type="gramEnd"/>
      <w:r>
        <w:rPr>
          <w:rStyle w:val="CommentReference"/>
          <w:rFonts w:ascii="Cambria" w:eastAsia="Cambria" w:hAnsi="Cambria" w:cs="Cambria"/>
        </w:rPr>
        <w:commentReference w:id="21"/>
      </w:r>
    </w:p>
    <w:p w14:paraId="74D8A476" w14:textId="77777777" w:rsidR="002E38CE" w:rsidRPr="00774769" w:rsidRDefault="002E38CE" w:rsidP="00774769">
      <w:pPr>
        <w:pStyle w:val="BodyText"/>
        <w:ind w:left="110"/>
        <w:rPr>
          <w:rFonts w:asciiTheme="majorHAnsi" w:hAnsiTheme="majorHAnsi"/>
          <w:u w:val="none"/>
        </w:rPr>
      </w:pPr>
    </w:p>
    <w:sectPr w:rsidR="002E38CE" w:rsidRPr="00774769">
      <w:pgSz w:w="11910" w:h="16840"/>
      <w:pgMar w:top="840" w:right="800" w:bottom="280" w:left="74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1" w:author="ROSSI, AMANDA M CIV USAF HAF SAF/AQCP" w:date="2024-06-18T15:14:00Z" w:initials="AR">
    <w:p w14:paraId="64A6C699" w14:textId="77777777" w:rsidR="007425A0" w:rsidRDefault="007425A0" w:rsidP="007425A0">
      <w:pPr>
        <w:pStyle w:val="CommentText"/>
      </w:pPr>
      <w:r>
        <w:rPr>
          <w:rStyle w:val="CommentReference"/>
        </w:rPr>
        <w:annotationRef/>
      </w:r>
      <w:r>
        <w:t>deleted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4A6C69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A1C22E1" w16cex:dateUtc="2024-06-18T21:1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4A6C699" w16cid:durableId="2A1C22E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_sansregular">
    <w:altName w:val="Cambria"/>
    <w:panose1 w:val="00000000000000000000"/>
    <w:charset w:val="00"/>
    <w:family w:val="roman"/>
    <w:notTrueType/>
    <w:pitch w:val="default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ROSSI, AMANDA M CIV USAF HAF SAF/AQCP">
    <w15:presenceInfo w15:providerId="AD" w15:userId="S::amanda.rossi@us.af.mil::bc6c04f6-28fa-4922-89f2-ef85ed2ce78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356"/>
    <w:rsid w:val="000661A8"/>
    <w:rsid w:val="000816A8"/>
    <w:rsid w:val="00092356"/>
    <w:rsid w:val="001A5B6E"/>
    <w:rsid w:val="00297B98"/>
    <w:rsid w:val="002E38CE"/>
    <w:rsid w:val="002E3BC3"/>
    <w:rsid w:val="003519DB"/>
    <w:rsid w:val="00386F7E"/>
    <w:rsid w:val="00441D57"/>
    <w:rsid w:val="004A18C0"/>
    <w:rsid w:val="004F0695"/>
    <w:rsid w:val="00503A0E"/>
    <w:rsid w:val="006039CE"/>
    <w:rsid w:val="006F56B9"/>
    <w:rsid w:val="007425A0"/>
    <w:rsid w:val="00774769"/>
    <w:rsid w:val="00843623"/>
    <w:rsid w:val="008C12DB"/>
    <w:rsid w:val="00962404"/>
    <w:rsid w:val="00994395"/>
    <w:rsid w:val="00A129E1"/>
    <w:rsid w:val="00A24389"/>
    <w:rsid w:val="00C02C95"/>
    <w:rsid w:val="00C14511"/>
    <w:rsid w:val="00CA438A"/>
    <w:rsid w:val="00D37CE9"/>
    <w:rsid w:val="00DD2514"/>
    <w:rsid w:val="00E66DE1"/>
    <w:rsid w:val="00EF28AC"/>
    <w:rsid w:val="00FB7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D7E15"/>
  <w15:docId w15:val="{A61C51A1-1185-4538-8D92-C4E60552A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110"/>
      <w:outlineLvl w:val="0"/>
    </w:pPr>
    <w:rPr>
      <w:rFonts w:ascii="Bookman Old Style" w:eastAsia="Bookman Old Style" w:hAnsi="Bookman Old Style" w:cs="Bookman Old Style"/>
      <w:sz w:val="33"/>
      <w:szCs w:val="33"/>
    </w:rPr>
  </w:style>
  <w:style w:type="paragraph" w:styleId="Heading2">
    <w:name w:val="heading 2"/>
    <w:basedOn w:val="Normal"/>
    <w:uiPriority w:val="9"/>
    <w:unhideWhenUsed/>
    <w:qFormat/>
    <w:pPr>
      <w:ind w:left="110"/>
      <w:outlineLvl w:val="1"/>
    </w:pPr>
    <w:rPr>
      <w:rFonts w:ascii="Bookman Old Style" w:eastAsia="Bookman Old Style" w:hAnsi="Bookman Old Style" w:cs="Bookman Old Style"/>
      <w:sz w:val="25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u w:val="single" w:color="000000"/>
    </w:rPr>
  </w:style>
  <w:style w:type="paragraph" w:styleId="Title">
    <w:name w:val="Title"/>
    <w:basedOn w:val="Normal"/>
    <w:uiPriority w:val="10"/>
    <w:qFormat/>
    <w:pPr>
      <w:spacing w:before="83"/>
      <w:ind w:left="110"/>
    </w:pPr>
    <w:rPr>
      <w:rFonts w:ascii="Bookman Old Style" w:eastAsia="Bookman Old Style" w:hAnsi="Bookman Old Style" w:cs="Bookman Old Style"/>
      <w:sz w:val="44"/>
      <w:szCs w:val="4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Revision">
    <w:name w:val="Revision"/>
    <w:hidden/>
    <w:uiPriority w:val="99"/>
    <w:semiHidden/>
    <w:rsid w:val="006F56B9"/>
    <w:pPr>
      <w:widowControl/>
      <w:autoSpaceDE/>
      <w:autoSpaceDN/>
    </w:pPr>
    <w:rPr>
      <w:rFonts w:ascii="Cambria" w:eastAsia="Cambria" w:hAnsi="Cambria" w:cs="Cambria"/>
    </w:rPr>
  </w:style>
  <w:style w:type="character" w:styleId="Hyperlink">
    <w:name w:val="Hyperlink"/>
    <w:basedOn w:val="DefaultParagraphFont"/>
    <w:uiPriority w:val="99"/>
    <w:unhideWhenUsed/>
    <w:rsid w:val="0096240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2404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2E38C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E38C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E38CE"/>
    <w:rPr>
      <w:rFonts w:ascii="Cambria" w:eastAsia="Cambria" w:hAnsi="Cambria" w:cs="Cambri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E38C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E38CE"/>
    <w:rPr>
      <w:rFonts w:ascii="Cambria" w:eastAsia="Cambria" w:hAnsi="Cambria" w:cs="Cambria"/>
      <w:b/>
      <w:bCs/>
      <w:sz w:val="20"/>
      <w:szCs w:val="20"/>
    </w:rPr>
  </w:style>
  <w:style w:type="character" w:customStyle="1" w:styleId="ph">
    <w:name w:val="ph"/>
    <w:basedOn w:val="DefaultParagraphFont"/>
    <w:rsid w:val="002E38CE"/>
  </w:style>
  <w:style w:type="paragraph" w:customStyle="1" w:styleId="p">
    <w:name w:val="p"/>
    <w:basedOn w:val="Normal"/>
    <w:rsid w:val="002E38CE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511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63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98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48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cquisition.gov/daffars/mp5301-federal-acquisition-regulations-system" TargetMode="External"/><Relationship Id="rId13" Type="http://schemas.openxmlformats.org/officeDocument/2006/relationships/comments" Target="comments.xml"/><Relationship Id="rId18" Type="http://schemas.microsoft.com/office/2011/relationships/people" Target="people.xml"/><Relationship Id="rId3" Type="http://schemas.openxmlformats.org/officeDocument/2006/relationships/customXml" Target="../customXml/item3.xml"/><Relationship Id="rId7" Type="http://schemas.openxmlformats.org/officeDocument/2006/relationships/hyperlink" Target="https://www.acquisition.gov/daffars/mp5301-federal-acquisition-regulations-system" TargetMode="External"/><Relationship Id="rId12" Type="http://schemas.openxmlformats.org/officeDocument/2006/relationships/hyperlink" Target="https://www.acquisition.gov/daffars/5349.101-authorities-and-responsibilities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microsoft.com/office/2018/08/relationships/commentsExtensible" Target="commentsExtensi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acquisition.gov/daffars/mp5301-federal-acquisition-regulations-system" TargetMode="External"/><Relationship Id="rId5" Type="http://schemas.openxmlformats.org/officeDocument/2006/relationships/settings" Target="settings.xml"/><Relationship Id="rId15" Type="http://schemas.microsoft.com/office/2016/09/relationships/commentsIds" Target="commentsIds.xml"/><Relationship Id="rId10" Type="http://schemas.openxmlformats.org/officeDocument/2006/relationships/hyperlink" Target="https://www.acquisition.gov/daffars/mp5301-federal-acquisition-regulations-system" TargetMode="Externa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yperlink" Target="https://www.acquisition.gov/daffars/mp5301-federal-acquisition-regulations-system" TargetMode="External"/><Relationship Id="rId14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F6CB6657789CA4CA815033C79B9E083" ma:contentTypeVersion="6" ma:contentTypeDescription="Create a new document." ma:contentTypeScope="" ma:versionID="41a88798760e55b33f1b28a4948e06d7">
  <xsd:schema xmlns:xsd="http://www.w3.org/2001/XMLSchema" xmlns:xs="http://www.w3.org/2001/XMLSchema" xmlns:p="http://schemas.microsoft.com/office/2006/metadata/properties" xmlns:ns2="c7b28551-714a-466d-aef6-d2c6ef9e9028" xmlns:ns3="494a06ad-f065-438e-b0c5-3c8ee8c1fb4f" targetNamespace="http://schemas.microsoft.com/office/2006/metadata/properties" ma:root="true" ma:fieldsID="7f5eb135f9f6e111e85d9e6c558688cd" ns2:_="" ns3:_="">
    <xsd:import namespace="c7b28551-714a-466d-aef6-d2c6ef9e9028"/>
    <xsd:import namespace="494a06ad-f065-438e-b0c5-3c8ee8c1fb4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b28551-714a-466d-aef6-d2c6ef9e90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4a06ad-f065-438e-b0c5-3c8ee8c1fb4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20430B5-60FA-4B24-BB17-ED6673B509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7b28551-714a-466d-aef6-d2c6ef9e9028"/>
    <ds:schemaRef ds:uri="494a06ad-f065-438e-b0c5-3c8ee8c1fb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919B7F5-6D59-481F-8222-BAF9B9A6345B}">
  <ds:schemaRefs>
    <ds:schemaRef ds:uri="http://purl.org/dc/dcmitype/"/>
    <ds:schemaRef ds:uri="http://www.w3.org/XML/1998/namespace"/>
    <ds:schemaRef ds:uri="http://schemas.openxmlformats.org/package/2006/metadata/core-properties"/>
    <ds:schemaRef ds:uri="http://schemas.microsoft.com/office/2006/documentManagement/types"/>
    <ds:schemaRef ds:uri="http://purl.org/dc/elements/1.1/"/>
    <ds:schemaRef ds:uri="http://schemas.microsoft.com/office/2006/metadata/properties"/>
    <ds:schemaRef ds:uri="c7b28551-714a-466d-aef6-d2c6ef9e9028"/>
    <ds:schemaRef ds:uri="http://schemas.microsoft.com/office/infopath/2007/PartnerControls"/>
    <ds:schemaRef ds:uri="494a06ad-f065-438e-b0c5-3c8ee8c1fb4f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7BDE3075-FFC0-4503-A68B-D4403F08A7AC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8331b18d-2d87-48ef-a35f-ac8818ebf9b4}" enabled="0" method="" siteId="{8331b18d-2d87-48ef-a35f-ac8818ebf9b4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535</Words>
  <Characters>3053</Characters>
  <Application>Microsoft Office Word</Application>
  <DocSecurity>0</DocSecurity>
  <Lines>25</Lines>
  <Paragraphs>7</Paragraphs>
  <ScaleCrop>false</ScaleCrop>
  <Company/>
  <LinksUpToDate>false</LinksUpToDate>
  <CharactersWithSpaces>3581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Part 5312 - Acquisition of Commercial Items</dc:title>
  <dc:creator>WELSH, LAURA C CIV USAF HAF SAF/AQCP</dc:creator>
  <cp:lastModifiedBy>ROSSI, AMANDA M CIV USAF HAF SAF/AQCP</cp:lastModifiedBy>
  <cp:revision>3</cp:revision>
  <dcterms:created xsi:type="dcterms:W3CDTF">2024-05-18T17:06:00Z</dcterms:created>
  <dcterms:modified xsi:type="dcterms:W3CDTF">2024-06-18T21:14:00Z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2023-10-04T00:00:00Z</vt:filetime>
  </property>
  <property fmtid="{D5CDD505-2E9C-101B-9397-08002B2CF9AE}" pid="3" name="LastSaved">
    <vt:filetime>2023-10-05T00:00:00Z</vt:filetime>
  </property>
  <property fmtid="{D5CDD505-2E9C-101B-9397-08002B2CF9AE}" pid="4" name="Producer">
    <vt:lpwstr>mPDF 8.1.6</vt:lpwstr>
  </property>
  <property fmtid="{D5CDD505-2E9C-101B-9397-08002B2CF9AE}" pid="5" name="ContentTypeId">
    <vt:lpwstr>0x0101005F6CB6657789CA4CA815033C79B9E083</vt:lpwstr>
  </property>
  <property fmtid="{D5CDD505-2E9C-101B-9397-08002B2CF9AE}" pid="6" name="MediaServiceImageTags">
    <vt:lpwstr/>
  </property>
  <property fmtid="{D5CDD505-2E9C-101B-9397-08002B2CF9AE}" pid="7" name="Order">
    <vt:r8>2800</vt:r8>
  </property>
  <property fmtid="{D5CDD505-2E9C-101B-9397-08002B2CF9AE}" pid="8" name="xd_Signature">
    <vt:bool>false</vt:bool>
  </property>
  <property fmtid="{D5CDD505-2E9C-101B-9397-08002B2CF9AE}" pid="9" name="xd_ProgID">
    <vt:lpwstr/>
  </property>
  <property fmtid="{D5CDD505-2E9C-101B-9397-08002B2CF9AE}" pid="10" name="ComplianceAssetId">
    <vt:lpwstr/>
  </property>
  <property fmtid="{D5CDD505-2E9C-101B-9397-08002B2CF9AE}" pid="11" name="TemplateUrl">
    <vt:lpwstr/>
  </property>
  <property fmtid="{D5CDD505-2E9C-101B-9397-08002B2CF9AE}" pid="12" name="_ExtendedDescription">
    <vt:lpwstr/>
  </property>
  <property fmtid="{D5CDD505-2E9C-101B-9397-08002B2CF9AE}" pid="13" name="TriggerFlowInfo">
    <vt:lpwstr/>
  </property>
</Properties>
</file>