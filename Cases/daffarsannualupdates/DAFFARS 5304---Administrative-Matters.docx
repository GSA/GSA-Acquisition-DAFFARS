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C597" w14:textId="77777777" w:rsidR="00F12767" w:rsidRDefault="002D3544">
      <w:pPr>
        <w:pStyle w:val="Title"/>
        <w:rPr>
          <w:b/>
        </w:rPr>
      </w:pPr>
      <w:bookmarkStart w:id="0" w:name="_bookmark0"/>
      <w:bookmarkEnd w:id="0"/>
      <w:r>
        <w:rPr>
          <w:b/>
          <w:spacing w:val="-10"/>
        </w:rPr>
        <w:t>Part</w:t>
      </w:r>
      <w:r>
        <w:rPr>
          <w:b/>
          <w:spacing w:val="-20"/>
        </w:rPr>
        <w:t xml:space="preserve"> </w:t>
      </w:r>
      <w:r>
        <w:rPr>
          <w:b/>
          <w:spacing w:val="-10"/>
        </w:rPr>
        <w:t>5304</w:t>
      </w:r>
      <w:r>
        <w:rPr>
          <w:b/>
          <w:spacing w:val="-20"/>
        </w:rPr>
        <w:t xml:space="preserve"> </w:t>
      </w:r>
      <w:r>
        <w:rPr>
          <w:b/>
          <w:spacing w:val="-10"/>
        </w:rPr>
        <w:t>-</w:t>
      </w:r>
      <w:r>
        <w:rPr>
          <w:b/>
          <w:spacing w:val="-19"/>
        </w:rPr>
        <w:t xml:space="preserve"> </w:t>
      </w:r>
      <w:r>
        <w:rPr>
          <w:b/>
          <w:spacing w:val="-10"/>
        </w:rPr>
        <w:t>Administrative</w:t>
      </w:r>
      <w:r>
        <w:rPr>
          <w:b/>
          <w:spacing w:val="-19"/>
        </w:rPr>
        <w:t xml:space="preserve"> </w:t>
      </w:r>
      <w:r>
        <w:rPr>
          <w:b/>
          <w:spacing w:val="-10"/>
        </w:rPr>
        <w:t>Matters</w:t>
      </w:r>
    </w:p>
    <w:p w14:paraId="672A6659" w14:textId="77777777" w:rsidR="00F12767" w:rsidRDefault="00F12767">
      <w:pPr>
        <w:pStyle w:val="BodyText"/>
        <w:spacing w:before="6"/>
        <w:rPr>
          <w:rFonts w:ascii="Bookman Old Style"/>
          <w:b/>
          <w:sz w:val="50"/>
        </w:rPr>
      </w:pPr>
    </w:p>
    <w:p w14:paraId="058A2EA9" w14:textId="77777777" w:rsidR="00F12767" w:rsidRDefault="002D3544">
      <w:pPr>
        <w:pStyle w:val="BodyText"/>
        <w:ind w:left="110"/>
      </w:pPr>
      <w:r>
        <w:rPr>
          <w:color w:val="27314A"/>
          <w:w w:val="105"/>
          <w:u w:val="single" w:color="27314A"/>
        </w:rPr>
        <w:t>DAFFARS</w:t>
      </w:r>
      <w:r>
        <w:rPr>
          <w:color w:val="27314A"/>
          <w:spacing w:val="18"/>
          <w:w w:val="105"/>
          <w:u w:val="single" w:color="27314A"/>
        </w:rPr>
        <w:t xml:space="preserve"> </w:t>
      </w:r>
      <w:r>
        <w:rPr>
          <w:color w:val="27314A"/>
          <w:w w:val="105"/>
          <w:u w:val="single" w:color="27314A"/>
        </w:rPr>
        <w:t>PART</w:t>
      </w:r>
      <w:r>
        <w:rPr>
          <w:color w:val="27314A"/>
          <w:spacing w:val="18"/>
          <w:w w:val="105"/>
          <w:u w:val="single" w:color="27314A"/>
        </w:rPr>
        <w:t xml:space="preserve"> </w:t>
      </w:r>
      <w:r>
        <w:rPr>
          <w:color w:val="27314A"/>
          <w:w w:val="105"/>
          <w:u w:val="single" w:color="27314A"/>
        </w:rPr>
        <w:t>5304</w:t>
      </w:r>
      <w:r>
        <w:rPr>
          <w:color w:val="27314A"/>
          <w:spacing w:val="18"/>
          <w:w w:val="105"/>
          <w:u w:val="single" w:color="27314A"/>
        </w:rPr>
        <w:t xml:space="preserve"> </w:t>
      </w:r>
      <w:r>
        <w:rPr>
          <w:color w:val="27314A"/>
          <w:w w:val="105"/>
          <w:u w:val="single" w:color="27314A"/>
        </w:rPr>
        <w:t>Knowledge</w:t>
      </w:r>
      <w:r>
        <w:rPr>
          <w:color w:val="27314A"/>
          <w:spacing w:val="18"/>
          <w:w w:val="105"/>
          <w:u w:val="single" w:color="27314A"/>
        </w:rPr>
        <w:t xml:space="preserve"> </w:t>
      </w:r>
      <w:r>
        <w:rPr>
          <w:color w:val="27314A"/>
          <w:spacing w:val="-2"/>
          <w:w w:val="105"/>
          <w:u w:val="single" w:color="27314A"/>
        </w:rPr>
        <w:t>Center</w:t>
      </w:r>
    </w:p>
    <w:p w14:paraId="0A37501D" w14:textId="77777777" w:rsidR="00F12767" w:rsidRDefault="00F12767">
      <w:pPr>
        <w:pStyle w:val="BodyText"/>
        <w:spacing w:before="10"/>
        <w:rPr>
          <w:sz w:val="15"/>
        </w:rPr>
      </w:pPr>
    </w:p>
    <w:p w14:paraId="117895B7" w14:textId="77777777" w:rsidR="00F12767" w:rsidRDefault="002D3544">
      <w:pPr>
        <w:pStyle w:val="BodyText"/>
        <w:spacing w:before="99"/>
        <w:ind w:left="110"/>
        <w:rPr>
          <w:rFonts w:ascii="Bookman Old Style"/>
          <w:b/>
        </w:rPr>
      </w:pPr>
      <w:del w:id="1" w:author="ROSSI, AMANDA M CIV USAF HAF SAF/AQCP" w:date="2024-06-18T15:48:00Z">
        <w:r w:rsidDel="00CB43CD">
          <w:rPr>
            <w:rFonts w:ascii="Bookman Old Style"/>
            <w:b/>
            <w:spacing w:val="-9"/>
          </w:rPr>
          <w:delText>2019</w:delText>
        </w:r>
        <w:r w:rsidDel="00CB43CD">
          <w:rPr>
            <w:rFonts w:ascii="Bookman Old Style"/>
            <w:b/>
            <w:spacing w:val="-5"/>
          </w:rPr>
          <w:delText xml:space="preserve"> </w:delText>
        </w:r>
        <w:r w:rsidDel="00CB43CD">
          <w:rPr>
            <w:rFonts w:ascii="Bookman Old Style"/>
            <w:b/>
            <w:spacing w:val="-2"/>
          </w:rPr>
          <w:delText>Edition</w:delText>
        </w:r>
      </w:del>
    </w:p>
    <w:p w14:paraId="5DAB6C7B" w14:textId="77777777" w:rsidR="00F12767" w:rsidRDefault="00F12767">
      <w:pPr>
        <w:pStyle w:val="BodyText"/>
        <w:spacing w:before="8"/>
        <w:rPr>
          <w:rFonts w:ascii="Bookman Old Style"/>
          <w:b/>
          <w:sz w:val="23"/>
        </w:rPr>
      </w:pPr>
    </w:p>
    <w:p w14:paraId="51E4B3C0" w14:textId="61EAD041" w:rsidR="00F12767" w:rsidRDefault="002D3544">
      <w:pPr>
        <w:spacing w:before="1"/>
        <w:ind w:left="110"/>
        <w:rPr>
          <w:i/>
        </w:rPr>
      </w:pPr>
      <w:r>
        <w:rPr>
          <w:i/>
          <w:w w:val="110"/>
        </w:rPr>
        <w:t>Revised:</w:t>
      </w:r>
      <w:r>
        <w:rPr>
          <w:i/>
          <w:spacing w:val="23"/>
          <w:w w:val="110"/>
        </w:rPr>
        <w:t xml:space="preserve"> </w:t>
      </w:r>
      <w:r>
        <w:rPr>
          <w:i/>
          <w:w w:val="110"/>
        </w:rPr>
        <w:t>June</w:t>
      </w:r>
      <w:r>
        <w:rPr>
          <w:i/>
          <w:spacing w:val="23"/>
          <w:w w:val="110"/>
        </w:rPr>
        <w:t xml:space="preserve"> </w:t>
      </w:r>
      <w:r>
        <w:rPr>
          <w:i/>
          <w:spacing w:val="-4"/>
          <w:w w:val="110"/>
        </w:rPr>
        <w:t>202</w:t>
      </w:r>
      <w:ins w:id="2" w:author="ROSSI, AMANDA M CIV USAF HAF SAF/AQCP" w:date="2024-06-18T15:48:00Z">
        <w:r w:rsidR="00CB43CD">
          <w:rPr>
            <w:i/>
            <w:spacing w:val="-4"/>
            <w:w w:val="110"/>
          </w:rPr>
          <w:t>4</w:t>
        </w:r>
      </w:ins>
      <w:del w:id="3" w:author="ROSSI, AMANDA M CIV USAF HAF SAF/AQCP" w:date="2024-06-18T15:48:00Z">
        <w:r w:rsidDel="00CB43CD">
          <w:rPr>
            <w:i/>
            <w:spacing w:val="-4"/>
            <w:w w:val="110"/>
          </w:rPr>
          <w:delText>3</w:delText>
        </w:r>
      </w:del>
    </w:p>
    <w:p w14:paraId="02EB378F" w14:textId="77777777" w:rsidR="00F12767" w:rsidRDefault="00F12767">
      <w:pPr>
        <w:pStyle w:val="BodyText"/>
        <w:spacing w:before="10"/>
        <w:rPr>
          <w:i/>
          <w:sz w:val="23"/>
        </w:rPr>
      </w:pPr>
    </w:p>
    <w:p w14:paraId="5F1C455A" w14:textId="77777777" w:rsidR="00F12767" w:rsidRDefault="002F1D7D">
      <w:pPr>
        <w:pStyle w:val="BodyText"/>
        <w:ind w:left="110"/>
      </w:pPr>
      <w:hyperlink w:anchor="_bookmark0" w:history="1">
        <w:r w:rsidR="002D3544">
          <w:rPr>
            <w:color w:val="27314A"/>
            <w:w w:val="105"/>
            <w:u w:val="single" w:color="27314A"/>
          </w:rPr>
          <w:t>Subpart</w:t>
        </w:r>
        <w:r w:rsidR="002D3544">
          <w:rPr>
            <w:color w:val="27314A"/>
            <w:spacing w:val="25"/>
            <w:w w:val="105"/>
            <w:u w:val="single" w:color="27314A"/>
          </w:rPr>
          <w:t xml:space="preserve"> </w:t>
        </w:r>
        <w:r w:rsidR="002D3544">
          <w:rPr>
            <w:color w:val="27314A"/>
            <w:w w:val="105"/>
            <w:u w:val="single" w:color="27314A"/>
          </w:rPr>
          <w:t>5304.1</w:t>
        </w:r>
        <w:r w:rsidR="002D3544">
          <w:rPr>
            <w:color w:val="27314A"/>
            <w:spacing w:val="26"/>
            <w:w w:val="105"/>
            <w:u w:val="single" w:color="27314A"/>
          </w:rPr>
          <w:t xml:space="preserve"> </w:t>
        </w:r>
        <w:r w:rsidR="002D3544">
          <w:rPr>
            <w:color w:val="27314A"/>
            <w:w w:val="105"/>
            <w:u w:val="single" w:color="27314A"/>
          </w:rPr>
          <w:t>-</w:t>
        </w:r>
        <w:r w:rsidR="002D3544">
          <w:rPr>
            <w:color w:val="27314A"/>
            <w:spacing w:val="26"/>
            <w:w w:val="105"/>
            <w:u w:val="single" w:color="27314A"/>
          </w:rPr>
          <w:t xml:space="preserve"> </w:t>
        </w:r>
        <w:r w:rsidR="002D3544">
          <w:rPr>
            <w:color w:val="27314A"/>
            <w:w w:val="105"/>
            <w:u w:val="single" w:color="27314A"/>
          </w:rPr>
          <w:t>CONTRACT</w:t>
        </w:r>
        <w:r w:rsidR="002D3544">
          <w:rPr>
            <w:color w:val="27314A"/>
            <w:spacing w:val="25"/>
            <w:w w:val="105"/>
            <w:u w:val="single" w:color="27314A"/>
          </w:rPr>
          <w:t xml:space="preserve"> </w:t>
        </w:r>
        <w:r w:rsidR="002D3544">
          <w:rPr>
            <w:color w:val="27314A"/>
            <w:spacing w:val="-2"/>
            <w:w w:val="105"/>
            <w:u w:val="single" w:color="27314A"/>
          </w:rPr>
          <w:t>EXECUTION</w:t>
        </w:r>
      </w:hyperlink>
    </w:p>
    <w:p w14:paraId="6A05A809" w14:textId="77777777" w:rsidR="00F12767" w:rsidRDefault="00F12767">
      <w:pPr>
        <w:pStyle w:val="BodyText"/>
        <w:spacing w:before="10"/>
        <w:rPr>
          <w:sz w:val="15"/>
        </w:rPr>
      </w:pPr>
    </w:p>
    <w:p w14:paraId="732D3241" w14:textId="77777777" w:rsidR="00F12767" w:rsidRDefault="002F1D7D">
      <w:pPr>
        <w:pStyle w:val="BodyText"/>
        <w:spacing w:before="95"/>
        <w:ind w:left="110"/>
      </w:pPr>
      <w:hyperlink w:anchor="_bookmark0" w:history="1">
        <w:r w:rsidR="002D3544">
          <w:rPr>
            <w:color w:val="27314A"/>
            <w:spacing w:val="-2"/>
            <w:w w:val="110"/>
            <w:u w:val="single" w:color="27314A"/>
          </w:rPr>
          <w:t>5304.101</w:t>
        </w:r>
        <w:r w:rsidR="002D3544">
          <w:rPr>
            <w:color w:val="27314A"/>
            <w:spacing w:val="3"/>
            <w:w w:val="110"/>
            <w:u w:val="single" w:color="27314A"/>
          </w:rPr>
          <w:t xml:space="preserve"> </w:t>
        </w:r>
        <w:r w:rsidR="002D3544">
          <w:rPr>
            <w:color w:val="27314A"/>
            <w:spacing w:val="-2"/>
            <w:w w:val="110"/>
            <w:u w:val="single" w:color="27314A"/>
          </w:rPr>
          <w:t>Contracting</w:t>
        </w:r>
        <w:r w:rsidR="002D3544">
          <w:rPr>
            <w:color w:val="27314A"/>
            <w:spacing w:val="4"/>
            <w:w w:val="110"/>
            <w:u w:val="single" w:color="27314A"/>
          </w:rPr>
          <w:t xml:space="preserve"> </w:t>
        </w:r>
        <w:r w:rsidR="002D3544">
          <w:rPr>
            <w:color w:val="27314A"/>
            <w:spacing w:val="-2"/>
            <w:w w:val="110"/>
            <w:u w:val="single" w:color="27314A"/>
          </w:rPr>
          <w:t>Officer’s</w:t>
        </w:r>
        <w:r w:rsidR="002D3544">
          <w:rPr>
            <w:color w:val="27314A"/>
            <w:spacing w:val="4"/>
            <w:w w:val="110"/>
            <w:u w:val="single" w:color="27314A"/>
          </w:rPr>
          <w:t xml:space="preserve"> </w:t>
        </w:r>
        <w:r w:rsidR="002D3544">
          <w:rPr>
            <w:color w:val="27314A"/>
            <w:spacing w:val="-2"/>
            <w:w w:val="110"/>
            <w:u w:val="single" w:color="27314A"/>
          </w:rPr>
          <w:t>Signature</w:t>
        </w:r>
      </w:hyperlink>
    </w:p>
    <w:p w14:paraId="5A39BBE3" w14:textId="77777777" w:rsidR="00F12767" w:rsidRDefault="00F12767">
      <w:pPr>
        <w:pStyle w:val="BodyText"/>
        <w:spacing w:before="9"/>
        <w:rPr>
          <w:sz w:val="15"/>
        </w:rPr>
      </w:pPr>
    </w:p>
    <w:p w14:paraId="23360539" w14:textId="12F45F7A" w:rsidR="003254B8" w:rsidRDefault="00B06C2C">
      <w:pPr>
        <w:pStyle w:val="BodyText"/>
        <w:spacing w:before="96"/>
        <w:ind w:left="110"/>
        <w:rPr>
          <w:ins w:id="4" w:author="WATSON, JAMES R CIV USAF HAF SAF/AQCP" w:date="2023-12-05T11:38:00Z"/>
          <w:color w:val="27314A"/>
          <w:spacing w:val="-4"/>
          <w:w w:val="105"/>
          <w:u w:val="single" w:color="27314A"/>
        </w:rPr>
      </w:pPr>
      <w:del w:id="5" w:author="WATSON, JAMES R CIV USAF HAF SAF/AQCP" w:date="2024-03-19T16:21:00Z">
        <w:r w:rsidDel="00B06C2C">
          <w:fldChar w:fldCharType="begin"/>
        </w:r>
        <w:r w:rsidDel="00B06C2C">
          <w:delInstrText>HYPERLINK \l "_bookmark0"</w:delInstrText>
        </w:r>
        <w:r w:rsidDel="00B06C2C">
          <w:fldChar w:fldCharType="separate"/>
        </w:r>
        <w:r w:rsidR="002D3544" w:rsidDel="00B06C2C">
          <w:rPr>
            <w:color w:val="27314A"/>
            <w:w w:val="105"/>
            <w:u w:val="single" w:color="27314A"/>
          </w:rPr>
          <w:delText>5304.102</w:delText>
        </w:r>
        <w:r w:rsidR="002D3544" w:rsidDel="00B06C2C">
          <w:rPr>
            <w:color w:val="27314A"/>
            <w:spacing w:val="16"/>
            <w:w w:val="105"/>
            <w:u w:val="single" w:color="27314A"/>
          </w:rPr>
          <w:delText xml:space="preserve"> </w:delText>
        </w:r>
        <w:r w:rsidR="002D3544" w:rsidDel="00B06C2C">
          <w:rPr>
            <w:color w:val="27314A"/>
            <w:w w:val="105"/>
            <w:u w:val="single" w:color="27314A"/>
          </w:rPr>
          <w:delText>Early</w:delText>
        </w:r>
        <w:r w:rsidR="002D3544" w:rsidDel="00B06C2C">
          <w:rPr>
            <w:color w:val="27314A"/>
            <w:spacing w:val="16"/>
            <w:w w:val="105"/>
            <w:u w:val="single" w:color="27314A"/>
          </w:rPr>
          <w:delText xml:space="preserve"> </w:delText>
        </w:r>
        <w:r w:rsidR="002D3544" w:rsidDel="00B06C2C">
          <w:rPr>
            <w:color w:val="27314A"/>
            <w:w w:val="105"/>
            <w:u w:val="single" w:color="27314A"/>
          </w:rPr>
          <w:delText>Effective</w:delText>
        </w:r>
        <w:r w:rsidR="002D3544" w:rsidDel="00B06C2C">
          <w:rPr>
            <w:color w:val="27314A"/>
            <w:spacing w:val="16"/>
            <w:w w:val="105"/>
            <w:u w:val="single" w:color="27314A"/>
          </w:rPr>
          <w:delText xml:space="preserve"> </w:delText>
        </w:r>
        <w:r w:rsidR="002D3544" w:rsidDel="00B06C2C">
          <w:rPr>
            <w:color w:val="27314A"/>
            <w:spacing w:val="-4"/>
            <w:w w:val="105"/>
            <w:u w:val="single" w:color="27314A"/>
          </w:rPr>
          <w:delText>Date</w:delText>
        </w:r>
        <w:r w:rsidDel="00B06C2C">
          <w:rPr>
            <w:color w:val="27314A"/>
            <w:spacing w:val="-4"/>
            <w:w w:val="105"/>
            <w:u w:val="single" w:color="27314A"/>
          </w:rPr>
          <w:fldChar w:fldCharType="end"/>
        </w:r>
      </w:del>
    </w:p>
    <w:p w14:paraId="4C73D255" w14:textId="290FC04D" w:rsidR="003254B8" w:rsidDel="00990F53" w:rsidRDefault="003254B8">
      <w:pPr>
        <w:pStyle w:val="BodyText"/>
        <w:spacing w:before="96"/>
        <w:ind w:left="110"/>
        <w:rPr>
          <w:del w:id="6" w:author="WATSON, JAMES R CIV USAF HAF SAF/AQCP" w:date="2024-03-13T13:21:00Z"/>
        </w:rPr>
      </w:pPr>
    </w:p>
    <w:p w14:paraId="41C8F396" w14:textId="3AB2AFA3" w:rsidR="00F12767" w:rsidDel="00990F53" w:rsidRDefault="00F12767">
      <w:pPr>
        <w:pStyle w:val="BodyText"/>
        <w:spacing w:before="9"/>
        <w:rPr>
          <w:del w:id="7" w:author="WATSON, JAMES R CIV USAF HAF SAF/AQCP" w:date="2024-03-13T13:22:00Z"/>
          <w:sz w:val="15"/>
        </w:rPr>
      </w:pPr>
    </w:p>
    <w:p w14:paraId="5163F2A3" w14:textId="77777777" w:rsidR="00F12767" w:rsidRDefault="002F1D7D">
      <w:pPr>
        <w:pStyle w:val="BodyText"/>
        <w:spacing w:before="95"/>
        <w:ind w:left="110"/>
      </w:pPr>
      <w:hyperlink w:anchor="_bookmark0" w:history="1">
        <w:r w:rsidR="002D3544">
          <w:rPr>
            <w:color w:val="27314A"/>
            <w:w w:val="105"/>
            <w:u w:val="single" w:color="27314A"/>
          </w:rPr>
          <w:t>Subpart</w:t>
        </w:r>
        <w:r w:rsidR="002D3544">
          <w:rPr>
            <w:color w:val="27314A"/>
            <w:spacing w:val="54"/>
            <w:w w:val="105"/>
            <w:u w:val="single" w:color="27314A"/>
          </w:rPr>
          <w:t xml:space="preserve"> </w:t>
        </w:r>
        <w:r w:rsidR="002D3544">
          <w:rPr>
            <w:color w:val="27314A"/>
            <w:w w:val="105"/>
            <w:u w:val="single" w:color="27314A"/>
          </w:rPr>
          <w:t>5304.4</w:t>
        </w:r>
        <w:r w:rsidR="002D3544">
          <w:rPr>
            <w:color w:val="27314A"/>
            <w:spacing w:val="54"/>
            <w:w w:val="105"/>
            <w:u w:val="single" w:color="27314A"/>
          </w:rPr>
          <w:t xml:space="preserve"> </w:t>
        </w:r>
        <w:r w:rsidR="002D3544">
          <w:rPr>
            <w:color w:val="27314A"/>
            <w:w w:val="105"/>
            <w:u w:val="single" w:color="27314A"/>
          </w:rPr>
          <w:t>-</w:t>
        </w:r>
        <w:r w:rsidR="002D3544">
          <w:rPr>
            <w:color w:val="27314A"/>
            <w:spacing w:val="54"/>
            <w:w w:val="105"/>
            <w:u w:val="single" w:color="27314A"/>
          </w:rPr>
          <w:t xml:space="preserve"> </w:t>
        </w:r>
        <w:r w:rsidR="002D3544">
          <w:rPr>
            <w:color w:val="27314A"/>
            <w:w w:val="105"/>
            <w:u w:val="single" w:color="27314A"/>
          </w:rPr>
          <w:t>SAFEGUARDING</w:t>
        </w:r>
        <w:r w:rsidR="002D3544">
          <w:rPr>
            <w:color w:val="27314A"/>
            <w:spacing w:val="54"/>
            <w:w w:val="105"/>
            <w:u w:val="single" w:color="27314A"/>
          </w:rPr>
          <w:t xml:space="preserve"> </w:t>
        </w:r>
        <w:r w:rsidR="002D3544">
          <w:rPr>
            <w:color w:val="27314A"/>
            <w:w w:val="105"/>
            <w:u w:val="single" w:color="27314A"/>
          </w:rPr>
          <w:t>CLASSIFIED</w:t>
        </w:r>
        <w:r w:rsidR="002D3544">
          <w:rPr>
            <w:color w:val="27314A"/>
            <w:spacing w:val="54"/>
            <w:w w:val="105"/>
            <w:u w:val="single" w:color="27314A"/>
          </w:rPr>
          <w:t xml:space="preserve"> </w:t>
        </w:r>
        <w:r w:rsidR="002D3544">
          <w:rPr>
            <w:color w:val="27314A"/>
            <w:w w:val="105"/>
            <w:u w:val="single" w:color="27314A"/>
          </w:rPr>
          <w:t>INFORMATION</w:t>
        </w:r>
        <w:r w:rsidR="002D3544">
          <w:rPr>
            <w:color w:val="27314A"/>
            <w:spacing w:val="54"/>
            <w:w w:val="105"/>
            <w:u w:val="single" w:color="27314A"/>
          </w:rPr>
          <w:t xml:space="preserve"> </w:t>
        </w:r>
        <w:r w:rsidR="002D3544">
          <w:rPr>
            <w:color w:val="27314A"/>
            <w:w w:val="105"/>
            <w:u w:val="single" w:color="27314A"/>
          </w:rPr>
          <w:t>WITHIN</w:t>
        </w:r>
        <w:r w:rsidR="002D3544">
          <w:rPr>
            <w:color w:val="27314A"/>
            <w:spacing w:val="54"/>
            <w:w w:val="105"/>
            <w:u w:val="single" w:color="27314A"/>
          </w:rPr>
          <w:t xml:space="preserve"> </w:t>
        </w:r>
        <w:r w:rsidR="002D3544">
          <w:rPr>
            <w:color w:val="27314A"/>
            <w:spacing w:val="-2"/>
            <w:w w:val="105"/>
            <w:u w:val="single" w:color="27314A"/>
          </w:rPr>
          <w:t>INDUSTRY</w:t>
        </w:r>
      </w:hyperlink>
    </w:p>
    <w:p w14:paraId="72A3D3EC" w14:textId="77777777" w:rsidR="00F12767" w:rsidRDefault="00F12767">
      <w:pPr>
        <w:pStyle w:val="BodyText"/>
        <w:spacing w:before="9"/>
        <w:rPr>
          <w:sz w:val="15"/>
        </w:rPr>
      </w:pPr>
    </w:p>
    <w:p w14:paraId="3C55C501" w14:textId="77777777" w:rsidR="00F12767" w:rsidRDefault="002F1D7D">
      <w:pPr>
        <w:pStyle w:val="BodyText"/>
        <w:spacing w:before="96"/>
        <w:ind w:left="110"/>
      </w:pPr>
      <w:hyperlink w:anchor="_bookmark0" w:history="1">
        <w:r w:rsidR="002D3544">
          <w:rPr>
            <w:color w:val="27314A"/>
            <w:spacing w:val="-2"/>
            <w:w w:val="105"/>
            <w:u w:val="single" w:color="27314A"/>
          </w:rPr>
          <w:t>5304.402-90</w:t>
        </w:r>
        <w:r w:rsidR="002D3544">
          <w:rPr>
            <w:color w:val="27314A"/>
            <w:spacing w:val="10"/>
            <w:w w:val="105"/>
            <w:u w:val="single" w:color="27314A"/>
          </w:rPr>
          <w:t xml:space="preserve"> </w:t>
        </w:r>
        <w:r w:rsidR="002D3544">
          <w:rPr>
            <w:color w:val="27314A"/>
            <w:spacing w:val="-2"/>
            <w:w w:val="105"/>
            <w:u w:val="single" w:color="27314A"/>
          </w:rPr>
          <w:t>General</w:t>
        </w:r>
      </w:hyperlink>
    </w:p>
    <w:p w14:paraId="0D0B940D" w14:textId="77777777" w:rsidR="00F12767" w:rsidRDefault="00F12767">
      <w:pPr>
        <w:pStyle w:val="BodyText"/>
        <w:spacing w:before="9"/>
        <w:rPr>
          <w:sz w:val="15"/>
        </w:rPr>
      </w:pPr>
    </w:p>
    <w:p w14:paraId="1C128363" w14:textId="77777777" w:rsidR="00F12767" w:rsidRDefault="002F1D7D">
      <w:pPr>
        <w:pStyle w:val="BodyText"/>
        <w:spacing w:before="95"/>
        <w:ind w:left="110"/>
      </w:pPr>
      <w:hyperlink w:anchor="_bookmark0" w:history="1">
        <w:r w:rsidR="002D3544">
          <w:rPr>
            <w:color w:val="27314A"/>
            <w:w w:val="105"/>
            <w:u w:val="single" w:color="27314A"/>
          </w:rPr>
          <w:t>5304.403</w:t>
        </w:r>
        <w:r w:rsidR="002D3544">
          <w:rPr>
            <w:color w:val="27314A"/>
            <w:spacing w:val="16"/>
            <w:w w:val="105"/>
            <w:u w:val="single" w:color="27314A"/>
          </w:rPr>
          <w:t xml:space="preserve"> </w:t>
        </w:r>
        <w:r w:rsidR="002D3544">
          <w:rPr>
            <w:color w:val="27314A"/>
            <w:w w:val="105"/>
            <w:u w:val="single" w:color="27314A"/>
          </w:rPr>
          <w:t>Responsibilities</w:t>
        </w:r>
        <w:r w:rsidR="002D3544">
          <w:rPr>
            <w:color w:val="27314A"/>
            <w:spacing w:val="16"/>
            <w:w w:val="105"/>
            <w:u w:val="single" w:color="27314A"/>
          </w:rPr>
          <w:t xml:space="preserve"> </w:t>
        </w:r>
        <w:r w:rsidR="002D3544">
          <w:rPr>
            <w:color w:val="27314A"/>
            <w:w w:val="105"/>
            <w:u w:val="single" w:color="27314A"/>
          </w:rPr>
          <w:t>of</w:t>
        </w:r>
        <w:r w:rsidR="002D3544">
          <w:rPr>
            <w:color w:val="27314A"/>
            <w:spacing w:val="16"/>
            <w:w w:val="105"/>
            <w:u w:val="single" w:color="27314A"/>
          </w:rPr>
          <w:t xml:space="preserve"> </w:t>
        </w:r>
        <w:r w:rsidR="002D3544">
          <w:rPr>
            <w:color w:val="27314A"/>
            <w:w w:val="105"/>
            <w:u w:val="single" w:color="27314A"/>
          </w:rPr>
          <w:t>Contracting</w:t>
        </w:r>
        <w:r w:rsidR="002D3544">
          <w:rPr>
            <w:color w:val="27314A"/>
            <w:spacing w:val="17"/>
            <w:w w:val="105"/>
            <w:u w:val="single" w:color="27314A"/>
          </w:rPr>
          <w:t xml:space="preserve"> </w:t>
        </w:r>
        <w:r w:rsidR="002D3544">
          <w:rPr>
            <w:color w:val="27314A"/>
            <w:spacing w:val="-2"/>
            <w:w w:val="105"/>
            <w:u w:val="single" w:color="27314A"/>
          </w:rPr>
          <w:t>Officers</w:t>
        </w:r>
      </w:hyperlink>
    </w:p>
    <w:p w14:paraId="0E27B00A" w14:textId="77777777" w:rsidR="00F12767" w:rsidRDefault="00F12767">
      <w:pPr>
        <w:pStyle w:val="BodyText"/>
        <w:spacing w:before="9"/>
        <w:rPr>
          <w:sz w:val="15"/>
        </w:rPr>
      </w:pPr>
    </w:p>
    <w:p w14:paraId="5DA37E1D" w14:textId="77777777" w:rsidR="00F12767" w:rsidRDefault="002F1D7D">
      <w:pPr>
        <w:pStyle w:val="BodyText"/>
        <w:spacing w:before="96"/>
        <w:ind w:left="110"/>
      </w:pPr>
      <w:hyperlink w:anchor="_bookmark0" w:history="1">
        <w:r w:rsidR="002D3544">
          <w:rPr>
            <w:color w:val="27314A"/>
            <w:w w:val="105"/>
            <w:u w:val="single" w:color="27314A"/>
          </w:rPr>
          <w:t>5304.404-90</w:t>
        </w:r>
        <w:r w:rsidR="002D3544">
          <w:rPr>
            <w:color w:val="27314A"/>
            <w:spacing w:val="8"/>
            <w:w w:val="105"/>
            <w:u w:val="single" w:color="27314A"/>
          </w:rPr>
          <w:t xml:space="preserve"> </w:t>
        </w:r>
        <w:r w:rsidR="002D3544">
          <w:rPr>
            <w:color w:val="27314A"/>
            <w:w w:val="105"/>
            <w:u w:val="single" w:color="27314A"/>
          </w:rPr>
          <w:t>Additional</w:t>
        </w:r>
        <w:r w:rsidR="002D3544">
          <w:rPr>
            <w:color w:val="27314A"/>
            <w:spacing w:val="8"/>
            <w:w w:val="105"/>
            <w:u w:val="single" w:color="27314A"/>
          </w:rPr>
          <w:t xml:space="preserve"> </w:t>
        </w:r>
        <w:r w:rsidR="002D3544">
          <w:rPr>
            <w:color w:val="27314A"/>
            <w:w w:val="105"/>
            <w:u w:val="single" w:color="27314A"/>
          </w:rPr>
          <w:t>Contract</w:t>
        </w:r>
        <w:r w:rsidR="002D3544">
          <w:rPr>
            <w:color w:val="27314A"/>
            <w:spacing w:val="9"/>
            <w:w w:val="105"/>
            <w:u w:val="single" w:color="27314A"/>
          </w:rPr>
          <w:t xml:space="preserve"> </w:t>
        </w:r>
        <w:r w:rsidR="002D3544">
          <w:rPr>
            <w:color w:val="27314A"/>
            <w:spacing w:val="-2"/>
            <w:w w:val="105"/>
            <w:u w:val="single" w:color="27314A"/>
          </w:rPr>
          <w:t>Clauses</w:t>
        </w:r>
      </w:hyperlink>
    </w:p>
    <w:p w14:paraId="60061E4C" w14:textId="77777777" w:rsidR="00F12767" w:rsidRDefault="00F12767">
      <w:pPr>
        <w:pStyle w:val="BodyText"/>
        <w:spacing w:before="9"/>
        <w:rPr>
          <w:sz w:val="15"/>
        </w:rPr>
      </w:pPr>
    </w:p>
    <w:p w14:paraId="246BE54E" w14:textId="77777777" w:rsidR="00F12767" w:rsidRDefault="002F1D7D">
      <w:pPr>
        <w:pStyle w:val="BodyText"/>
        <w:spacing w:before="95"/>
        <w:ind w:left="110"/>
      </w:pPr>
      <w:hyperlink w:anchor="_bookmark0" w:history="1">
        <w:r w:rsidR="002D3544">
          <w:rPr>
            <w:color w:val="27314A"/>
            <w:w w:val="105"/>
            <w:u w:val="single" w:color="27314A"/>
          </w:rPr>
          <w:t>Subpart</w:t>
        </w:r>
        <w:r w:rsidR="002D3544">
          <w:rPr>
            <w:color w:val="27314A"/>
            <w:spacing w:val="25"/>
            <w:w w:val="105"/>
            <w:u w:val="single" w:color="27314A"/>
          </w:rPr>
          <w:t xml:space="preserve"> </w:t>
        </w:r>
        <w:r w:rsidR="002D3544">
          <w:rPr>
            <w:color w:val="27314A"/>
            <w:w w:val="105"/>
            <w:u w:val="single" w:color="27314A"/>
          </w:rPr>
          <w:t>5304.6</w:t>
        </w:r>
        <w:r w:rsidR="002D3544">
          <w:rPr>
            <w:color w:val="27314A"/>
            <w:spacing w:val="26"/>
            <w:w w:val="105"/>
            <w:u w:val="single" w:color="27314A"/>
          </w:rPr>
          <w:t xml:space="preserve"> </w:t>
        </w:r>
        <w:r w:rsidR="002D3544">
          <w:rPr>
            <w:color w:val="27314A"/>
            <w:w w:val="105"/>
            <w:u w:val="single" w:color="27314A"/>
          </w:rPr>
          <w:t>-</w:t>
        </w:r>
        <w:r w:rsidR="002D3544">
          <w:rPr>
            <w:color w:val="27314A"/>
            <w:spacing w:val="26"/>
            <w:w w:val="105"/>
            <w:u w:val="single" w:color="27314A"/>
          </w:rPr>
          <w:t xml:space="preserve"> </w:t>
        </w:r>
        <w:r w:rsidR="002D3544">
          <w:rPr>
            <w:color w:val="27314A"/>
            <w:w w:val="105"/>
            <w:u w:val="single" w:color="27314A"/>
          </w:rPr>
          <w:t>CONTRACT</w:t>
        </w:r>
        <w:r w:rsidR="002D3544">
          <w:rPr>
            <w:color w:val="27314A"/>
            <w:spacing w:val="25"/>
            <w:w w:val="105"/>
            <w:u w:val="single" w:color="27314A"/>
          </w:rPr>
          <w:t xml:space="preserve"> </w:t>
        </w:r>
        <w:r w:rsidR="002D3544">
          <w:rPr>
            <w:color w:val="27314A"/>
            <w:spacing w:val="-2"/>
            <w:w w:val="105"/>
            <w:u w:val="single" w:color="27314A"/>
          </w:rPr>
          <w:t>REPORTING</w:t>
        </w:r>
      </w:hyperlink>
    </w:p>
    <w:p w14:paraId="44EAFD9C" w14:textId="77777777" w:rsidR="00F12767" w:rsidRDefault="00F12767">
      <w:pPr>
        <w:pStyle w:val="BodyText"/>
        <w:spacing w:before="10"/>
        <w:rPr>
          <w:sz w:val="15"/>
        </w:rPr>
      </w:pPr>
    </w:p>
    <w:p w14:paraId="6E28F939" w14:textId="77777777" w:rsidR="00F12767" w:rsidRDefault="002D3544" w:rsidP="7426C16B">
      <w:pPr>
        <w:pStyle w:val="BodyText"/>
        <w:spacing w:before="95"/>
        <w:ind w:left="110"/>
        <w:rPr>
          <w:del w:id="8" w:author="WATSON, JAMES R CIV USAF HAF SAF/AQCP" w:date="2023-10-11T16:22:00Z"/>
          <w:color w:val="27314A"/>
          <w:u w:val="single"/>
        </w:rPr>
      </w:pPr>
      <w:del w:id="9" w:author="WATSON, JAMES R CIV USAF HAF SAF/AQCP" w:date="2023-10-11T16:22:00Z">
        <w:r>
          <w:fldChar w:fldCharType="begin"/>
        </w:r>
        <w:r>
          <w:delInstrText xml:space="preserve">HYPERLINK "bookmark://_bookmark0" </w:delInstrText>
        </w:r>
        <w:r>
          <w:fldChar w:fldCharType="separate"/>
        </w:r>
        <w:r w:rsidRPr="7426C16B" w:rsidDel="7426C16B">
          <w:rPr>
            <w:color w:val="27314A"/>
            <w:u w:val="single"/>
          </w:rPr>
          <w:delText>COVID -19 and CARES Act Related Actions</w:delText>
        </w:r>
        <w:r>
          <w:fldChar w:fldCharType="end"/>
        </w:r>
      </w:del>
    </w:p>
    <w:p w14:paraId="4B94D5A5" w14:textId="77777777" w:rsidR="00F12767" w:rsidRDefault="00F12767">
      <w:pPr>
        <w:pStyle w:val="BodyText"/>
        <w:spacing w:before="9"/>
        <w:rPr>
          <w:sz w:val="15"/>
        </w:rPr>
      </w:pPr>
    </w:p>
    <w:p w14:paraId="2A843012" w14:textId="77777777" w:rsidR="00F12767" w:rsidRDefault="002F1D7D">
      <w:pPr>
        <w:pStyle w:val="BodyText"/>
        <w:spacing w:before="95"/>
        <w:ind w:left="110"/>
      </w:pPr>
      <w:hyperlink w:anchor="_bookmark0" w:history="1">
        <w:r w:rsidR="002D3544">
          <w:rPr>
            <w:color w:val="27314A"/>
            <w:w w:val="105"/>
            <w:u w:val="single" w:color="27314A"/>
          </w:rPr>
          <w:t>5304.604</w:t>
        </w:r>
        <w:r w:rsidR="002D3544">
          <w:rPr>
            <w:color w:val="27314A"/>
            <w:spacing w:val="-8"/>
            <w:w w:val="105"/>
            <w:u w:val="single" w:color="27314A"/>
          </w:rPr>
          <w:t xml:space="preserve"> </w:t>
        </w:r>
        <w:r w:rsidR="002D3544">
          <w:rPr>
            <w:color w:val="27314A"/>
            <w:w w:val="105"/>
            <w:u w:val="single" w:color="27314A"/>
          </w:rPr>
          <w:t>(2)</w:t>
        </w:r>
        <w:r w:rsidR="002D3544">
          <w:rPr>
            <w:color w:val="27314A"/>
            <w:spacing w:val="-7"/>
            <w:w w:val="105"/>
            <w:u w:val="single" w:color="27314A"/>
          </w:rPr>
          <w:t xml:space="preserve"> </w:t>
        </w:r>
        <w:r w:rsidR="002D3544">
          <w:rPr>
            <w:color w:val="27314A"/>
            <w:spacing w:val="-2"/>
            <w:w w:val="105"/>
            <w:u w:val="single" w:color="27314A"/>
          </w:rPr>
          <w:t>Responsibilities</w:t>
        </w:r>
      </w:hyperlink>
    </w:p>
    <w:p w14:paraId="3DEEC669" w14:textId="77777777" w:rsidR="00F12767" w:rsidRDefault="00F12767">
      <w:pPr>
        <w:pStyle w:val="BodyText"/>
        <w:spacing w:before="10"/>
        <w:rPr>
          <w:sz w:val="15"/>
        </w:rPr>
      </w:pPr>
    </w:p>
    <w:p w14:paraId="58CF3DFD" w14:textId="77777777" w:rsidR="00F12767" w:rsidRDefault="002F1D7D">
      <w:pPr>
        <w:pStyle w:val="BodyText"/>
        <w:spacing w:before="95"/>
        <w:ind w:left="110"/>
      </w:pPr>
      <w:hyperlink w:anchor="_bookmark0" w:history="1">
        <w:r w:rsidR="002D3544">
          <w:rPr>
            <w:color w:val="27314A"/>
            <w:w w:val="105"/>
            <w:u w:val="single" w:color="27314A"/>
          </w:rPr>
          <w:t>Subpart</w:t>
        </w:r>
        <w:r w:rsidR="002D3544">
          <w:rPr>
            <w:color w:val="27314A"/>
            <w:spacing w:val="40"/>
            <w:w w:val="105"/>
            <w:u w:val="single" w:color="27314A"/>
          </w:rPr>
          <w:t xml:space="preserve"> </w:t>
        </w:r>
        <w:r w:rsidR="002D3544">
          <w:rPr>
            <w:color w:val="27314A"/>
            <w:w w:val="105"/>
            <w:u w:val="single" w:color="27314A"/>
          </w:rPr>
          <w:t>5304.8</w:t>
        </w:r>
        <w:r w:rsidR="002D3544">
          <w:rPr>
            <w:color w:val="27314A"/>
            <w:spacing w:val="41"/>
            <w:w w:val="105"/>
            <w:u w:val="single" w:color="27314A"/>
          </w:rPr>
          <w:t xml:space="preserve"> </w:t>
        </w:r>
        <w:r w:rsidR="002D3544">
          <w:rPr>
            <w:color w:val="27314A"/>
            <w:w w:val="105"/>
            <w:u w:val="single" w:color="27314A"/>
          </w:rPr>
          <w:t>-</w:t>
        </w:r>
        <w:r w:rsidR="002D3544">
          <w:rPr>
            <w:color w:val="27314A"/>
            <w:spacing w:val="40"/>
            <w:w w:val="105"/>
            <w:u w:val="single" w:color="27314A"/>
          </w:rPr>
          <w:t xml:space="preserve"> </w:t>
        </w:r>
        <w:r w:rsidR="002D3544">
          <w:rPr>
            <w:color w:val="27314A"/>
            <w:w w:val="105"/>
            <w:u w:val="single" w:color="27314A"/>
          </w:rPr>
          <w:t>GOVERNMENT</w:t>
        </w:r>
        <w:r w:rsidR="002D3544">
          <w:rPr>
            <w:color w:val="27314A"/>
            <w:spacing w:val="41"/>
            <w:w w:val="105"/>
            <w:u w:val="single" w:color="27314A"/>
          </w:rPr>
          <w:t xml:space="preserve"> </w:t>
        </w:r>
        <w:r w:rsidR="002D3544">
          <w:rPr>
            <w:color w:val="27314A"/>
            <w:w w:val="105"/>
            <w:u w:val="single" w:color="27314A"/>
          </w:rPr>
          <w:t>CONTRACT</w:t>
        </w:r>
        <w:r w:rsidR="002D3544">
          <w:rPr>
            <w:color w:val="27314A"/>
            <w:spacing w:val="40"/>
            <w:w w:val="105"/>
            <w:u w:val="single" w:color="27314A"/>
          </w:rPr>
          <w:t xml:space="preserve"> </w:t>
        </w:r>
        <w:r w:rsidR="002D3544">
          <w:rPr>
            <w:color w:val="27314A"/>
            <w:spacing w:val="-2"/>
            <w:w w:val="105"/>
            <w:u w:val="single" w:color="27314A"/>
          </w:rPr>
          <w:t>FILES</w:t>
        </w:r>
      </w:hyperlink>
    </w:p>
    <w:p w14:paraId="3656B9AB" w14:textId="77777777" w:rsidR="00F12767" w:rsidRDefault="00F12767">
      <w:pPr>
        <w:pStyle w:val="BodyText"/>
        <w:spacing w:before="9"/>
        <w:rPr>
          <w:sz w:val="15"/>
        </w:rPr>
      </w:pPr>
    </w:p>
    <w:p w14:paraId="6EEBCFE7" w14:textId="77777777" w:rsidR="00F12767" w:rsidRDefault="002F1D7D">
      <w:pPr>
        <w:pStyle w:val="BodyText"/>
        <w:spacing w:before="96"/>
        <w:ind w:left="110"/>
      </w:pPr>
      <w:hyperlink w:anchor="_bookmark0" w:history="1">
        <w:r w:rsidR="002D3544">
          <w:rPr>
            <w:color w:val="27314A"/>
            <w:w w:val="105"/>
            <w:u w:val="single" w:color="27314A"/>
          </w:rPr>
          <w:t>5304.802</w:t>
        </w:r>
        <w:r w:rsidR="002D3544">
          <w:rPr>
            <w:color w:val="27314A"/>
            <w:spacing w:val="15"/>
            <w:w w:val="105"/>
            <w:u w:val="single" w:color="27314A"/>
          </w:rPr>
          <w:t xml:space="preserve"> </w:t>
        </w:r>
        <w:r w:rsidR="002D3544">
          <w:rPr>
            <w:color w:val="27314A"/>
            <w:w w:val="105"/>
            <w:u w:val="single" w:color="27314A"/>
          </w:rPr>
          <w:t>(f)</w:t>
        </w:r>
        <w:r w:rsidR="002D3544">
          <w:rPr>
            <w:color w:val="27314A"/>
            <w:spacing w:val="15"/>
            <w:w w:val="105"/>
            <w:u w:val="single" w:color="27314A"/>
          </w:rPr>
          <w:t xml:space="preserve"> </w:t>
        </w:r>
        <w:r w:rsidR="002D3544">
          <w:rPr>
            <w:color w:val="27314A"/>
            <w:w w:val="105"/>
            <w:u w:val="single" w:color="27314A"/>
          </w:rPr>
          <w:t>Electronic</w:t>
        </w:r>
        <w:r w:rsidR="002D3544">
          <w:rPr>
            <w:color w:val="27314A"/>
            <w:spacing w:val="15"/>
            <w:w w:val="105"/>
            <w:u w:val="single" w:color="27314A"/>
          </w:rPr>
          <w:t xml:space="preserve"> </w:t>
        </w:r>
        <w:r w:rsidR="002D3544">
          <w:rPr>
            <w:color w:val="27314A"/>
            <w:w w:val="105"/>
            <w:u w:val="single" w:color="27314A"/>
          </w:rPr>
          <w:t>Retention</w:t>
        </w:r>
        <w:r w:rsidR="002D3544">
          <w:rPr>
            <w:color w:val="27314A"/>
            <w:spacing w:val="16"/>
            <w:w w:val="105"/>
            <w:u w:val="single" w:color="27314A"/>
          </w:rPr>
          <w:t xml:space="preserve"> </w:t>
        </w:r>
        <w:r w:rsidR="002D3544">
          <w:rPr>
            <w:color w:val="27314A"/>
            <w:w w:val="105"/>
            <w:u w:val="single" w:color="27314A"/>
          </w:rPr>
          <w:t>of</w:t>
        </w:r>
        <w:r w:rsidR="002D3544">
          <w:rPr>
            <w:color w:val="27314A"/>
            <w:spacing w:val="15"/>
            <w:w w:val="105"/>
            <w:u w:val="single" w:color="27314A"/>
          </w:rPr>
          <w:t xml:space="preserve"> </w:t>
        </w:r>
        <w:r w:rsidR="002D3544">
          <w:rPr>
            <w:color w:val="27314A"/>
            <w:w w:val="105"/>
            <w:u w:val="single" w:color="27314A"/>
          </w:rPr>
          <w:t>Contract</w:t>
        </w:r>
        <w:r w:rsidR="002D3544">
          <w:rPr>
            <w:color w:val="27314A"/>
            <w:spacing w:val="15"/>
            <w:w w:val="105"/>
            <w:u w:val="single" w:color="27314A"/>
          </w:rPr>
          <w:t xml:space="preserve"> </w:t>
        </w:r>
        <w:r w:rsidR="002D3544">
          <w:rPr>
            <w:color w:val="27314A"/>
            <w:spacing w:val="-4"/>
            <w:w w:val="105"/>
            <w:u w:val="single" w:color="27314A"/>
          </w:rPr>
          <w:t>Files</w:t>
        </w:r>
      </w:hyperlink>
    </w:p>
    <w:p w14:paraId="45FB0818" w14:textId="77777777" w:rsidR="00F12767" w:rsidRDefault="00F12767">
      <w:pPr>
        <w:pStyle w:val="BodyText"/>
        <w:spacing w:before="9"/>
        <w:rPr>
          <w:sz w:val="15"/>
        </w:rPr>
      </w:pPr>
    </w:p>
    <w:p w14:paraId="18CD633C" w14:textId="77777777" w:rsidR="00F12767" w:rsidRDefault="002F1D7D">
      <w:pPr>
        <w:pStyle w:val="BodyText"/>
        <w:spacing w:before="95"/>
        <w:ind w:left="110"/>
      </w:pPr>
      <w:hyperlink w:anchor="_bookmark0" w:history="1">
        <w:r w:rsidR="002D3544">
          <w:rPr>
            <w:color w:val="27314A"/>
            <w:w w:val="105"/>
            <w:u w:val="single" w:color="27314A"/>
          </w:rPr>
          <w:t>5304.803</w:t>
        </w:r>
        <w:r w:rsidR="002D3544">
          <w:rPr>
            <w:color w:val="27314A"/>
            <w:spacing w:val="19"/>
            <w:w w:val="105"/>
            <w:u w:val="single" w:color="27314A"/>
          </w:rPr>
          <w:t xml:space="preserve"> </w:t>
        </w:r>
        <w:r w:rsidR="002D3544">
          <w:rPr>
            <w:color w:val="27314A"/>
            <w:w w:val="105"/>
            <w:u w:val="single" w:color="27314A"/>
          </w:rPr>
          <w:t>Contents</w:t>
        </w:r>
        <w:r w:rsidR="002D3544">
          <w:rPr>
            <w:color w:val="27314A"/>
            <w:spacing w:val="19"/>
            <w:w w:val="105"/>
            <w:u w:val="single" w:color="27314A"/>
          </w:rPr>
          <w:t xml:space="preserve"> </w:t>
        </w:r>
        <w:r w:rsidR="002D3544">
          <w:rPr>
            <w:color w:val="27314A"/>
            <w:w w:val="105"/>
            <w:u w:val="single" w:color="27314A"/>
          </w:rPr>
          <w:t>of</w:t>
        </w:r>
        <w:r w:rsidR="002D3544">
          <w:rPr>
            <w:color w:val="27314A"/>
            <w:spacing w:val="19"/>
            <w:w w:val="105"/>
            <w:u w:val="single" w:color="27314A"/>
          </w:rPr>
          <w:t xml:space="preserve"> </w:t>
        </w:r>
        <w:r w:rsidR="002D3544">
          <w:rPr>
            <w:color w:val="27314A"/>
            <w:w w:val="105"/>
            <w:u w:val="single" w:color="27314A"/>
          </w:rPr>
          <w:t>Contract</w:t>
        </w:r>
        <w:r w:rsidR="002D3544">
          <w:rPr>
            <w:color w:val="27314A"/>
            <w:spacing w:val="19"/>
            <w:w w:val="105"/>
            <w:u w:val="single" w:color="27314A"/>
          </w:rPr>
          <w:t xml:space="preserve"> </w:t>
        </w:r>
        <w:r w:rsidR="002D3544">
          <w:rPr>
            <w:color w:val="27314A"/>
            <w:spacing w:val="-2"/>
            <w:w w:val="105"/>
            <w:u w:val="single" w:color="27314A"/>
          </w:rPr>
          <w:t>Files</w:t>
        </w:r>
      </w:hyperlink>
    </w:p>
    <w:p w14:paraId="049F31CB" w14:textId="77777777" w:rsidR="00F12767" w:rsidRDefault="00F12767">
      <w:pPr>
        <w:pStyle w:val="BodyText"/>
        <w:spacing w:before="9"/>
        <w:rPr>
          <w:sz w:val="15"/>
        </w:rPr>
      </w:pPr>
    </w:p>
    <w:p w14:paraId="2FC625F7" w14:textId="77777777" w:rsidR="00F12767" w:rsidRDefault="002F1D7D">
      <w:pPr>
        <w:pStyle w:val="BodyText"/>
        <w:spacing w:before="96"/>
        <w:ind w:left="110"/>
        <w:rPr>
          <w:ins w:id="10" w:author="WATSON, JAMES R CIV USAF HAF SAF/AQCP" w:date="2023-11-30T15:15:00Z"/>
          <w:color w:val="27314A"/>
          <w:spacing w:val="-2"/>
          <w:w w:val="105"/>
          <w:u w:val="single" w:color="27314A"/>
        </w:rPr>
      </w:pPr>
      <w:hyperlink w:anchor="_bookmark0" w:history="1">
        <w:r w:rsidR="002D3544">
          <w:rPr>
            <w:color w:val="27314A"/>
            <w:w w:val="105"/>
            <w:u w:val="single" w:color="27314A"/>
          </w:rPr>
          <w:t>5304.804</w:t>
        </w:r>
        <w:r w:rsidR="002D3544">
          <w:rPr>
            <w:color w:val="27314A"/>
            <w:spacing w:val="17"/>
            <w:w w:val="105"/>
            <w:u w:val="single" w:color="27314A"/>
          </w:rPr>
          <w:t xml:space="preserve"> </w:t>
        </w:r>
        <w:r w:rsidR="002D3544">
          <w:rPr>
            <w:color w:val="27314A"/>
            <w:w w:val="105"/>
            <w:u w:val="single" w:color="27314A"/>
          </w:rPr>
          <w:t>Expedite</w:t>
        </w:r>
        <w:r w:rsidR="002D3544">
          <w:rPr>
            <w:color w:val="27314A"/>
            <w:spacing w:val="18"/>
            <w:w w:val="105"/>
            <w:u w:val="single" w:color="27314A"/>
          </w:rPr>
          <w:t xml:space="preserve"> </w:t>
        </w:r>
        <w:r w:rsidR="002D3544">
          <w:rPr>
            <w:color w:val="27314A"/>
            <w:w w:val="105"/>
            <w:u w:val="single" w:color="27314A"/>
          </w:rPr>
          <w:t>Contract</w:t>
        </w:r>
        <w:r w:rsidR="002D3544">
          <w:rPr>
            <w:color w:val="27314A"/>
            <w:spacing w:val="17"/>
            <w:w w:val="105"/>
            <w:u w:val="single" w:color="27314A"/>
          </w:rPr>
          <w:t xml:space="preserve"> </w:t>
        </w:r>
        <w:r w:rsidR="002D3544">
          <w:rPr>
            <w:color w:val="27314A"/>
            <w:spacing w:val="-2"/>
            <w:w w:val="105"/>
            <w:u w:val="single" w:color="27314A"/>
          </w:rPr>
          <w:t>Closeout.</w:t>
        </w:r>
      </w:hyperlink>
    </w:p>
    <w:p w14:paraId="4D906626" w14:textId="77777777" w:rsidR="003305E0" w:rsidRDefault="003305E0">
      <w:pPr>
        <w:pStyle w:val="BodyText"/>
        <w:spacing w:before="96"/>
        <w:ind w:left="110"/>
        <w:rPr>
          <w:ins w:id="11" w:author="WATSON, JAMES R CIV USAF HAF SAF/AQCP" w:date="2023-11-30T15:15:00Z"/>
          <w:color w:val="27314A"/>
          <w:spacing w:val="-2"/>
          <w:w w:val="105"/>
          <w:u w:val="single" w:color="27314A"/>
        </w:rPr>
      </w:pPr>
    </w:p>
    <w:p w14:paraId="0AE9AB17" w14:textId="75A7D6FB" w:rsidR="003305E0" w:rsidRDefault="003305E0">
      <w:pPr>
        <w:pStyle w:val="BodyText"/>
        <w:spacing w:before="96"/>
        <w:ind w:left="110"/>
        <w:rPr>
          <w:ins w:id="12" w:author="WATSON, JAMES R CIV USAF HAF SAF/AQCP" w:date="2024-03-13T12:41:00Z"/>
          <w:color w:val="27314A"/>
          <w:spacing w:val="-2"/>
          <w:w w:val="105"/>
          <w:u w:val="single" w:color="27314A"/>
        </w:rPr>
      </w:pPr>
      <w:ins w:id="13" w:author="WATSON, JAMES R CIV USAF HAF SAF/AQCP" w:date="2023-11-30T15:15:00Z">
        <w:r>
          <w:rPr>
            <w:color w:val="27314A"/>
            <w:spacing w:val="-2"/>
            <w:w w:val="105"/>
            <w:u w:val="single" w:color="27314A"/>
          </w:rPr>
          <w:t xml:space="preserve">5304.805 </w:t>
        </w:r>
      </w:ins>
      <w:ins w:id="14" w:author="WATSON, JAMES R CIV USAF HAF SAF/AQCP" w:date="2023-11-30T15:16:00Z">
        <w:r w:rsidR="00AE68D2">
          <w:rPr>
            <w:color w:val="27314A"/>
            <w:spacing w:val="-2"/>
            <w:w w:val="105"/>
            <w:u w:val="single" w:color="27314A"/>
          </w:rPr>
          <w:t>Contract Retention Requirements</w:t>
        </w:r>
      </w:ins>
    </w:p>
    <w:p w14:paraId="6AD71074" w14:textId="77777777" w:rsidR="00E912A9" w:rsidRDefault="00E912A9">
      <w:pPr>
        <w:pStyle w:val="BodyText"/>
        <w:spacing w:before="96"/>
        <w:ind w:left="110"/>
        <w:rPr>
          <w:ins w:id="15" w:author="WATSON, JAMES R CIV USAF HAF SAF/AQCP" w:date="2024-03-13T12:41:00Z"/>
          <w:color w:val="27314A"/>
          <w:spacing w:val="-2"/>
          <w:w w:val="105"/>
          <w:u w:val="single" w:color="27314A"/>
        </w:rPr>
      </w:pPr>
    </w:p>
    <w:p w14:paraId="59609D1A" w14:textId="0E8F6AC5" w:rsidR="00E912A9" w:rsidRDefault="00E912A9">
      <w:pPr>
        <w:pStyle w:val="BodyText"/>
        <w:spacing w:before="96"/>
        <w:ind w:left="110"/>
      </w:pPr>
      <w:ins w:id="16" w:author="WATSON, JAMES R CIV USAF HAF SAF/AQCP" w:date="2024-03-13T12:41:00Z">
        <w:r>
          <w:rPr>
            <w:color w:val="27314A"/>
            <w:spacing w:val="-2"/>
            <w:w w:val="105"/>
            <w:u w:val="single" w:color="27314A"/>
          </w:rPr>
          <w:t>5304.806</w:t>
        </w:r>
        <w:r w:rsidR="00DC2C5C">
          <w:rPr>
            <w:color w:val="27314A"/>
            <w:spacing w:val="-2"/>
            <w:w w:val="105"/>
            <w:u w:val="single" w:color="27314A"/>
          </w:rPr>
          <w:t xml:space="preserve"> Records that support Intellectual Property Rights</w:t>
        </w:r>
      </w:ins>
    </w:p>
    <w:p w14:paraId="53128261" w14:textId="77777777" w:rsidR="00F12767" w:rsidRDefault="00F12767">
      <w:pPr>
        <w:pStyle w:val="BodyText"/>
        <w:spacing w:before="9"/>
        <w:rPr>
          <w:sz w:val="15"/>
        </w:rPr>
      </w:pPr>
    </w:p>
    <w:p w14:paraId="70857EB1" w14:textId="3FF1CC38" w:rsidR="00F12767" w:rsidDel="00476324" w:rsidRDefault="005500E1">
      <w:pPr>
        <w:pStyle w:val="BodyText"/>
        <w:spacing w:before="95"/>
        <w:ind w:left="110"/>
        <w:rPr>
          <w:del w:id="17" w:author="WATSON, JAMES R CIV USAF HAF SAF/AQCP" w:date="2024-03-13T13:08:00Z"/>
        </w:rPr>
      </w:pPr>
      <w:del w:id="18" w:author="WATSON, JAMES R CIV USAF HAF SAF/AQCP" w:date="2024-03-13T13:08:00Z">
        <w:r w:rsidDel="00476324">
          <w:fldChar w:fldCharType="begin"/>
        </w:r>
        <w:r w:rsidDel="00476324">
          <w:delInstrText>HYPERLINK \l "_bookmark0"</w:delInstrText>
        </w:r>
        <w:r w:rsidDel="00476324">
          <w:fldChar w:fldCharType="separate"/>
        </w:r>
        <w:r w:rsidR="002D3544" w:rsidDel="00476324">
          <w:rPr>
            <w:color w:val="27314A"/>
            <w:w w:val="110"/>
            <w:u w:val="single" w:color="27314A"/>
          </w:rPr>
          <w:delText>Subpart</w:delText>
        </w:r>
        <w:r w:rsidR="002D3544" w:rsidDel="00476324">
          <w:rPr>
            <w:color w:val="27314A"/>
            <w:spacing w:val="7"/>
            <w:w w:val="110"/>
            <w:u w:val="single" w:color="27314A"/>
          </w:rPr>
          <w:delText xml:space="preserve"> </w:delText>
        </w:r>
        <w:r w:rsidR="002D3544" w:rsidDel="00476324">
          <w:rPr>
            <w:color w:val="27314A"/>
            <w:w w:val="110"/>
            <w:u w:val="single" w:color="27314A"/>
          </w:rPr>
          <w:delText>5304.10</w:delText>
        </w:r>
        <w:r w:rsidR="002D3544" w:rsidDel="00476324">
          <w:rPr>
            <w:color w:val="27314A"/>
            <w:spacing w:val="8"/>
            <w:w w:val="110"/>
            <w:u w:val="single" w:color="27314A"/>
          </w:rPr>
          <w:delText xml:space="preserve"> </w:delText>
        </w:r>
        <w:r w:rsidR="002D3544" w:rsidDel="00476324">
          <w:rPr>
            <w:color w:val="27314A"/>
            <w:w w:val="110"/>
            <w:u w:val="single" w:color="27314A"/>
          </w:rPr>
          <w:delText>-</w:delText>
        </w:r>
        <w:r w:rsidR="002D3544" w:rsidDel="00476324">
          <w:rPr>
            <w:color w:val="27314A"/>
            <w:spacing w:val="7"/>
            <w:w w:val="110"/>
            <w:u w:val="single" w:color="27314A"/>
          </w:rPr>
          <w:delText xml:space="preserve"> </w:delText>
        </w:r>
        <w:r w:rsidR="002D3544" w:rsidDel="00476324">
          <w:rPr>
            <w:color w:val="27314A"/>
            <w:w w:val="110"/>
            <w:u w:val="single" w:color="27314A"/>
          </w:rPr>
          <w:delText>UNIFORM</w:delText>
        </w:r>
        <w:r w:rsidR="002D3544" w:rsidDel="00476324">
          <w:rPr>
            <w:color w:val="27314A"/>
            <w:spacing w:val="8"/>
            <w:w w:val="110"/>
            <w:u w:val="single" w:color="27314A"/>
          </w:rPr>
          <w:delText xml:space="preserve"> </w:delText>
        </w:r>
        <w:r w:rsidR="002D3544" w:rsidDel="00476324">
          <w:rPr>
            <w:color w:val="27314A"/>
            <w:w w:val="110"/>
            <w:u w:val="single" w:color="27314A"/>
          </w:rPr>
          <w:delText>USE</w:delText>
        </w:r>
        <w:r w:rsidR="002D3544" w:rsidDel="00476324">
          <w:rPr>
            <w:color w:val="27314A"/>
            <w:spacing w:val="7"/>
            <w:w w:val="110"/>
            <w:u w:val="single" w:color="27314A"/>
          </w:rPr>
          <w:delText xml:space="preserve"> </w:delText>
        </w:r>
        <w:r w:rsidR="002D3544" w:rsidDel="00476324">
          <w:rPr>
            <w:color w:val="27314A"/>
            <w:w w:val="110"/>
            <w:u w:val="single" w:color="27314A"/>
          </w:rPr>
          <w:delText>OF</w:delText>
        </w:r>
        <w:r w:rsidR="002D3544" w:rsidDel="00476324">
          <w:rPr>
            <w:color w:val="27314A"/>
            <w:spacing w:val="8"/>
            <w:w w:val="110"/>
            <w:u w:val="single" w:color="27314A"/>
          </w:rPr>
          <w:delText xml:space="preserve"> </w:delText>
        </w:r>
        <w:r w:rsidR="002D3544" w:rsidDel="00476324">
          <w:rPr>
            <w:color w:val="27314A"/>
            <w:w w:val="110"/>
            <w:u w:val="single" w:color="27314A"/>
          </w:rPr>
          <w:delText>LINE</w:delText>
        </w:r>
        <w:r w:rsidR="002D3544" w:rsidDel="00476324">
          <w:rPr>
            <w:color w:val="27314A"/>
            <w:spacing w:val="8"/>
            <w:w w:val="110"/>
            <w:u w:val="single" w:color="27314A"/>
          </w:rPr>
          <w:delText xml:space="preserve"> </w:delText>
        </w:r>
        <w:r w:rsidR="002D3544" w:rsidDel="00476324">
          <w:rPr>
            <w:color w:val="27314A"/>
            <w:spacing w:val="-4"/>
            <w:w w:val="110"/>
            <w:u w:val="single" w:color="27314A"/>
          </w:rPr>
          <w:delText>ITEMS</w:delText>
        </w:r>
        <w:r w:rsidDel="00476324">
          <w:rPr>
            <w:color w:val="27314A"/>
            <w:spacing w:val="-4"/>
            <w:w w:val="110"/>
            <w:u w:val="single" w:color="27314A"/>
          </w:rPr>
          <w:fldChar w:fldCharType="end"/>
        </w:r>
      </w:del>
    </w:p>
    <w:p w14:paraId="62486C05" w14:textId="77777777" w:rsidR="00F12767" w:rsidRDefault="00F12767">
      <w:pPr>
        <w:pStyle w:val="BodyText"/>
        <w:spacing w:before="9"/>
        <w:rPr>
          <w:sz w:val="15"/>
        </w:rPr>
      </w:pPr>
    </w:p>
    <w:p w14:paraId="1D85211D" w14:textId="629E5382" w:rsidR="00F4423D" w:rsidRDefault="005500E1">
      <w:pPr>
        <w:pStyle w:val="BodyText"/>
        <w:spacing w:before="96"/>
        <w:ind w:left="110"/>
        <w:rPr>
          <w:ins w:id="19" w:author="WATSON, JAMES R CIV USAF HAF SAF/AQCP" w:date="2024-03-13T13:08:00Z"/>
          <w:color w:val="27314A"/>
          <w:spacing w:val="-2"/>
          <w:w w:val="105"/>
          <w:u w:val="single" w:color="27314A"/>
        </w:rPr>
      </w:pPr>
      <w:del w:id="20" w:author="WATSON, JAMES R CIV USAF HAF SAF/AQCP" w:date="2024-03-13T13:08:00Z">
        <w:r w:rsidDel="00476324">
          <w:fldChar w:fldCharType="begin"/>
        </w:r>
        <w:r w:rsidDel="00476324">
          <w:delInstrText>HYPERLINK \l "_bookmark0"</w:delInstrText>
        </w:r>
        <w:r w:rsidDel="00476324">
          <w:fldChar w:fldCharType="separate"/>
        </w:r>
        <w:r w:rsidR="7426C16B" w:rsidDel="00476324">
          <w:rPr>
            <w:color w:val="27314A"/>
            <w:w w:val="105"/>
            <w:u w:val="single" w:color="27314A"/>
          </w:rPr>
          <w:delText>5304.1001</w:delText>
        </w:r>
        <w:r w:rsidR="7426C16B" w:rsidDel="00476324">
          <w:rPr>
            <w:color w:val="27314A"/>
            <w:spacing w:val="1"/>
            <w:w w:val="105"/>
            <w:u w:val="single" w:color="27314A"/>
          </w:rPr>
          <w:delText xml:space="preserve"> </w:delText>
        </w:r>
      </w:del>
      <w:del w:id="21" w:author="WATSON, JAMES R CIV USAF HAF SAF/AQCP" w:date="2024-03-13T12:54:00Z">
        <w:r w:rsidR="7426C16B" w:rsidDel="00524FF0">
          <w:rPr>
            <w:color w:val="27314A"/>
            <w:spacing w:val="-2"/>
            <w:w w:val="105"/>
            <w:u w:val="single" w:color="27314A"/>
          </w:rPr>
          <w:delText>Policy</w:delText>
        </w:r>
      </w:del>
      <w:del w:id="22" w:author="WATSON, JAMES R CIV USAF HAF SAF/AQCP" w:date="2024-03-13T13:08:00Z">
        <w:r w:rsidDel="00476324">
          <w:rPr>
            <w:color w:val="27314A"/>
            <w:spacing w:val="-2"/>
            <w:w w:val="105"/>
            <w:u w:val="single" w:color="27314A"/>
          </w:rPr>
          <w:fldChar w:fldCharType="end"/>
        </w:r>
      </w:del>
    </w:p>
    <w:p w14:paraId="27D27650" w14:textId="77777777" w:rsidR="00476324" w:rsidRDefault="00476324">
      <w:pPr>
        <w:pStyle w:val="BodyText"/>
        <w:spacing w:before="96"/>
        <w:ind w:left="110"/>
        <w:rPr>
          <w:ins w:id="23" w:author="WATSON, JAMES R CIV USAF HAF SAF/AQCP" w:date="2023-10-24T10:11:00Z"/>
          <w:color w:val="27314A"/>
          <w:spacing w:val="-2"/>
          <w:w w:val="105"/>
          <w:u w:val="single" w:color="27314A"/>
        </w:rPr>
      </w:pPr>
    </w:p>
    <w:p w14:paraId="434B0DE0" w14:textId="75BC1E08" w:rsidR="00F4423D" w:rsidRPr="003C7CFA" w:rsidRDefault="00F4423D">
      <w:pPr>
        <w:pStyle w:val="BodyText"/>
        <w:spacing w:before="96"/>
        <w:ind w:left="110"/>
        <w:rPr>
          <w:ins w:id="24" w:author="WATSON, JAMES R CIV USAF HAF SAF/AQCP" w:date="2023-10-24T10:12:00Z"/>
          <w:strike/>
          <w:color w:val="27314A"/>
          <w:spacing w:val="-2"/>
          <w:w w:val="105"/>
          <w:u w:val="single" w:color="27314A"/>
        </w:rPr>
      </w:pPr>
      <w:ins w:id="25" w:author="WATSON, JAMES R CIV USAF HAF SAF/AQCP" w:date="2023-10-24T10:11:00Z">
        <w:r w:rsidRPr="003C7CFA">
          <w:rPr>
            <w:strike/>
            <w:color w:val="27314A"/>
            <w:spacing w:val="-2"/>
            <w:w w:val="105"/>
            <w:u w:val="single" w:color="27314A"/>
          </w:rPr>
          <w:t>5304.100</w:t>
        </w:r>
        <w:r w:rsidR="002A7FB8" w:rsidRPr="003C7CFA">
          <w:rPr>
            <w:strike/>
            <w:color w:val="27314A"/>
            <w:spacing w:val="-2"/>
            <w:w w:val="105"/>
            <w:u w:val="single" w:color="27314A"/>
          </w:rPr>
          <w:t>5 – DATA ELEMENTS FOR LINE ITEMS AND SUBLINE ITE</w:t>
        </w:r>
      </w:ins>
      <w:ins w:id="26" w:author="WATSON, JAMES R CIV USAF HAF SAF/AQCP" w:date="2023-10-24T10:12:00Z">
        <w:r w:rsidR="002A7FB8" w:rsidRPr="003C7CFA">
          <w:rPr>
            <w:strike/>
            <w:color w:val="27314A"/>
            <w:spacing w:val="-2"/>
            <w:w w:val="105"/>
            <w:u w:val="single" w:color="27314A"/>
          </w:rPr>
          <w:t>MS</w:t>
        </w:r>
      </w:ins>
    </w:p>
    <w:p w14:paraId="63EE006B" w14:textId="77777777" w:rsidR="00E8180B" w:rsidRDefault="00E8180B">
      <w:pPr>
        <w:pStyle w:val="BodyText"/>
        <w:spacing w:before="96"/>
        <w:ind w:left="110"/>
        <w:rPr>
          <w:ins w:id="27" w:author="WATSON, JAMES R CIV USAF HAF SAF/AQCP" w:date="2023-10-24T10:12:00Z"/>
          <w:color w:val="27314A"/>
          <w:spacing w:val="-2"/>
          <w:w w:val="105"/>
          <w:u w:val="single" w:color="27314A"/>
        </w:rPr>
      </w:pPr>
    </w:p>
    <w:p w14:paraId="13A0AD83" w14:textId="16003DC0" w:rsidR="00E8180B" w:rsidRPr="003C7CFA" w:rsidRDefault="00E8180B">
      <w:pPr>
        <w:pStyle w:val="BodyText"/>
        <w:spacing w:before="96"/>
        <w:ind w:left="110"/>
        <w:rPr>
          <w:ins w:id="28" w:author="WATSON, JAMES R CIV USAF HAF SAF/AQCP" w:date="2023-11-07T16:17:00Z"/>
          <w:strike/>
          <w:color w:val="27314A"/>
          <w:spacing w:val="-2"/>
          <w:w w:val="105"/>
          <w:u w:val="single" w:color="27314A"/>
        </w:rPr>
      </w:pPr>
      <w:ins w:id="29" w:author="WATSON, JAMES R CIV USAF HAF SAF/AQCP" w:date="2023-10-24T10:12:00Z">
        <w:r w:rsidRPr="003C7CFA">
          <w:rPr>
            <w:strike/>
            <w:color w:val="27314A"/>
            <w:spacing w:val="-2"/>
            <w:w w:val="105"/>
            <w:u w:val="single" w:color="27314A"/>
          </w:rPr>
          <w:t xml:space="preserve">5304.1005-1 Required data </w:t>
        </w:r>
        <w:proofErr w:type="gramStart"/>
        <w:r w:rsidRPr="003C7CFA">
          <w:rPr>
            <w:strike/>
            <w:color w:val="27314A"/>
            <w:spacing w:val="-2"/>
            <w:w w:val="105"/>
            <w:u w:val="single" w:color="27314A"/>
          </w:rPr>
          <w:t>elements</w:t>
        </w:r>
      </w:ins>
      <w:proofErr w:type="gramEnd"/>
    </w:p>
    <w:p w14:paraId="17831E3F" w14:textId="77777777" w:rsidR="000470D2" w:rsidRDefault="000470D2">
      <w:pPr>
        <w:pStyle w:val="BodyText"/>
        <w:spacing w:before="96"/>
        <w:ind w:left="110"/>
        <w:rPr>
          <w:ins w:id="30" w:author="WATSON, JAMES R CIV USAF HAF SAF/AQCP" w:date="2023-11-07T16:17:00Z"/>
          <w:color w:val="27314A"/>
          <w:spacing w:val="-2"/>
          <w:w w:val="105"/>
          <w:u w:val="single" w:color="27314A"/>
        </w:rPr>
      </w:pPr>
    </w:p>
    <w:p w14:paraId="36074341" w14:textId="4799C1C9" w:rsidR="000470D2" w:rsidRPr="001E747F" w:rsidRDefault="000470D2">
      <w:pPr>
        <w:pStyle w:val="BodyText"/>
        <w:spacing w:before="96"/>
        <w:ind w:left="110"/>
        <w:rPr>
          <w:ins w:id="31" w:author="WATSON, JAMES R CIV USAF HAF SAF/AQCP" w:date="2023-11-08T11:30:00Z"/>
          <w:strike/>
          <w:color w:val="27314A"/>
          <w:spacing w:val="-2"/>
          <w:w w:val="105"/>
          <w:u w:val="single" w:color="27314A"/>
          <w:rPrChange w:id="32" w:author="WATSON, JAMES R CIV USAF HAF SAF/AQCP" w:date="2024-03-12T15:41:00Z">
            <w:rPr>
              <w:ins w:id="33" w:author="WATSON, JAMES R CIV USAF HAF SAF/AQCP" w:date="2023-11-08T11:30:00Z"/>
              <w:color w:val="27314A"/>
              <w:spacing w:val="-2"/>
              <w:w w:val="105"/>
              <w:u w:val="single" w:color="27314A"/>
            </w:rPr>
          </w:rPrChange>
        </w:rPr>
      </w:pPr>
      <w:ins w:id="34" w:author="WATSON, JAMES R CIV USAF HAF SAF/AQCP" w:date="2023-11-07T16:17:00Z">
        <w:r w:rsidRPr="001E747F">
          <w:rPr>
            <w:strike/>
            <w:color w:val="27314A"/>
            <w:spacing w:val="-2"/>
            <w:w w:val="105"/>
            <w:u w:val="single" w:color="27314A"/>
            <w:rPrChange w:id="35" w:author="WATSON, JAMES R CIV USAF HAF SAF/AQCP" w:date="2024-03-12T15:41:00Z">
              <w:rPr>
                <w:color w:val="27314A"/>
                <w:spacing w:val="-2"/>
                <w:w w:val="105"/>
                <w:u w:val="single" w:color="27314A"/>
              </w:rPr>
            </w:rPrChange>
          </w:rPr>
          <w:t>5304.14 – REPORTING EXECUTIVE COMPENSAT</w:t>
        </w:r>
      </w:ins>
      <w:ins w:id="36" w:author="WATSON, JAMES R CIV USAF HAF SAF/AQCP" w:date="2023-11-07T16:18:00Z">
        <w:r w:rsidRPr="001E747F">
          <w:rPr>
            <w:strike/>
            <w:color w:val="27314A"/>
            <w:spacing w:val="-2"/>
            <w:w w:val="105"/>
            <w:u w:val="single" w:color="27314A"/>
            <w:rPrChange w:id="37" w:author="WATSON, JAMES R CIV USAF HAF SAF/AQCP" w:date="2024-03-12T15:41:00Z">
              <w:rPr>
                <w:color w:val="27314A"/>
                <w:spacing w:val="-2"/>
                <w:w w:val="105"/>
                <w:u w:val="single" w:color="27314A"/>
              </w:rPr>
            </w:rPrChange>
          </w:rPr>
          <w:t>ION AND FIRST-TIER SUBCONTRACT AWARDS</w:t>
        </w:r>
      </w:ins>
    </w:p>
    <w:p w14:paraId="04AE5140" w14:textId="77777777" w:rsidR="00E10538" w:rsidRDefault="00E10538">
      <w:pPr>
        <w:pStyle w:val="BodyText"/>
        <w:spacing w:before="96"/>
        <w:ind w:left="110"/>
        <w:rPr>
          <w:ins w:id="38" w:author="WATSON, JAMES R CIV USAF HAF SAF/AQCP" w:date="2024-03-13T13:08:00Z"/>
          <w:color w:val="27314A"/>
          <w:spacing w:val="-2"/>
          <w:w w:val="105"/>
          <w:u w:val="single" w:color="27314A"/>
        </w:rPr>
      </w:pPr>
    </w:p>
    <w:p w14:paraId="699EAA36" w14:textId="04BB2945" w:rsidR="00476324" w:rsidRDefault="00476324" w:rsidP="00476324">
      <w:pPr>
        <w:pStyle w:val="BodyText"/>
        <w:spacing w:before="96"/>
        <w:ind w:left="110"/>
        <w:rPr>
          <w:ins w:id="39" w:author="WATSON, JAMES R CIV USAF HAF SAF/AQCP" w:date="2024-03-13T13:08:00Z"/>
          <w:color w:val="27314A"/>
          <w:spacing w:val="-2"/>
          <w:w w:val="105"/>
          <w:u w:val="single" w:color="27314A"/>
        </w:rPr>
      </w:pPr>
      <w:ins w:id="40" w:author="WATSON, JAMES R CIV USAF HAF SAF/AQCP" w:date="2024-03-13T13:08:00Z">
        <w:r>
          <w:fldChar w:fldCharType="begin"/>
        </w:r>
        <w:r>
          <w:instrText>HYPERLINK \l "_bookmark0"</w:instrText>
        </w:r>
        <w:r>
          <w:fldChar w:fldCharType="separate"/>
        </w:r>
        <w:r>
          <w:rPr>
            <w:color w:val="27314A"/>
            <w:w w:val="105"/>
            <w:u w:val="single" w:color="27314A"/>
          </w:rPr>
          <w:t>5304.1</w:t>
        </w:r>
        <w:r w:rsidR="005D35E5">
          <w:rPr>
            <w:color w:val="27314A"/>
            <w:w w:val="105"/>
            <w:u w:val="single" w:color="27314A"/>
          </w:rPr>
          <w:t>600</w:t>
        </w:r>
        <w:r>
          <w:rPr>
            <w:color w:val="27314A"/>
            <w:spacing w:val="1"/>
            <w:w w:val="105"/>
            <w:u w:val="single" w:color="27314A"/>
          </w:rPr>
          <w:t xml:space="preserve"> </w:t>
        </w:r>
        <w:r>
          <w:rPr>
            <w:color w:val="27314A"/>
            <w:spacing w:val="-2"/>
            <w:w w:val="105"/>
            <w:u w:val="single" w:color="27314A"/>
          </w:rPr>
          <w:fldChar w:fldCharType="end"/>
        </w:r>
      </w:ins>
      <w:ins w:id="41" w:author="WATSON, JAMES R CIV USAF HAF SAF/AQCP" w:date="2024-03-13T13:09:00Z">
        <w:r w:rsidR="00766E99">
          <w:rPr>
            <w:color w:val="27314A"/>
            <w:spacing w:val="-2"/>
            <w:w w:val="105"/>
            <w:u w:val="single" w:color="27314A"/>
          </w:rPr>
          <w:t>Unique Procurement Instrument Identifiers</w:t>
        </w:r>
      </w:ins>
    </w:p>
    <w:p w14:paraId="54EB80DB" w14:textId="77777777" w:rsidR="00476324" w:rsidRDefault="00476324">
      <w:pPr>
        <w:pStyle w:val="BodyText"/>
        <w:spacing w:before="96"/>
        <w:ind w:left="110"/>
        <w:rPr>
          <w:ins w:id="42" w:author="WATSON, JAMES R CIV USAF HAF SAF/AQCP" w:date="2023-11-08T11:30:00Z"/>
          <w:color w:val="27314A"/>
          <w:spacing w:val="-2"/>
          <w:w w:val="105"/>
          <w:u w:val="single" w:color="27314A"/>
        </w:rPr>
      </w:pPr>
    </w:p>
    <w:p w14:paraId="1642C9C2" w14:textId="17207701" w:rsidR="00E10538" w:rsidRPr="00D87F4D" w:rsidRDefault="00E10538">
      <w:pPr>
        <w:pStyle w:val="BodyText"/>
        <w:spacing w:before="96"/>
        <w:ind w:left="110"/>
        <w:rPr>
          <w:ins w:id="43" w:author="WATSON, JAMES R CIV USAF HAF SAF/AQCP" w:date="2023-11-08T11:20:00Z"/>
          <w:strike/>
          <w:color w:val="27314A"/>
          <w:spacing w:val="-2"/>
          <w:w w:val="105"/>
          <w:u w:val="single" w:color="27314A"/>
        </w:rPr>
      </w:pPr>
      <w:ins w:id="44" w:author="WATSON, JAMES R CIV USAF HAF SAF/AQCP" w:date="2023-11-08T11:30:00Z">
        <w:r w:rsidRPr="00D87F4D">
          <w:rPr>
            <w:strike/>
            <w:color w:val="27314A"/>
            <w:spacing w:val="-2"/>
            <w:w w:val="105"/>
            <w:u w:val="single" w:color="27314A"/>
          </w:rPr>
          <w:t xml:space="preserve">5304.19 </w:t>
        </w:r>
        <w:r w:rsidR="00603A61" w:rsidRPr="00D87F4D">
          <w:rPr>
            <w:strike/>
            <w:color w:val="27314A"/>
            <w:spacing w:val="-2"/>
            <w:w w:val="105"/>
            <w:u w:val="single" w:color="27314A"/>
          </w:rPr>
          <w:t>–</w:t>
        </w:r>
        <w:r w:rsidRPr="00D87F4D">
          <w:rPr>
            <w:strike/>
            <w:color w:val="27314A"/>
            <w:spacing w:val="-2"/>
            <w:w w:val="105"/>
            <w:u w:val="single" w:color="27314A"/>
          </w:rPr>
          <w:t xml:space="preserve"> </w:t>
        </w:r>
        <w:r w:rsidR="00603A61" w:rsidRPr="00D87F4D">
          <w:rPr>
            <w:strike/>
            <w:color w:val="27314A"/>
            <w:spacing w:val="-2"/>
            <w:w w:val="105"/>
            <w:u w:val="single" w:color="27314A"/>
          </w:rPr>
          <w:t>BASIC SAFEGUARDING OF COVERED CONTRACTOR INFORMATION SYSTEMS</w:t>
        </w:r>
      </w:ins>
    </w:p>
    <w:p w14:paraId="752E052E" w14:textId="77777777" w:rsidR="000E532A" w:rsidRDefault="000E532A">
      <w:pPr>
        <w:pStyle w:val="BodyText"/>
        <w:spacing w:before="96"/>
        <w:ind w:left="110"/>
        <w:rPr>
          <w:ins w:id="45" w:author="WATSON, JAMES R CIV USAF HAF SAF/AQCP" w:date="2023-11-08T11:20:00Z"/>
          <w:color w:val="27314A"/>
          <w:spacing w:val="-2"/>
          <w:w w:val="105"/>
          <w:u w:val="single" w:color="27314A"/>
        </w:rPr>
      </w:pPr>
    </w:p>
    <w:p w14:paraId="244BD5AF" w14:textId="05FB3D32" w:rsidR="000E532A" w:rsidRPr="008D4331" w:rsidRDefault="000E532A">
      <w:pPr>
        <w:pStyle w:val="BodyText"/>
        <w:spacing w:before="96"/>
        <w:ind w:left="110"/>
        <w:rPr>
          <w:ins w:id="46" w:author="WATSON, JAMES R CIV USAF HAF SAF/AQCP" w:date="2023-10-11T14:47:00Z"/>
          <w:strike/>
        </w:rPr>
      </w:pPr>
      <w:ins w:id="47" w:author="WATSON, JAMES R CIV USAF HAF SAF/AQCP" w:date="2023-11-08T11:20:00Z">
        <w:r w:rsidRPr="008D4331">
          <w:rPr>
            <w:strike/>
            <w:color w:val="27314A"/>
            <w:spacing w:val="-2"/>
            <w:w w:val="105"/>
            <w:u w:val="single" w:color="27314A"/>
          </w:rPr>
          <w:lastRenderedPageBreak/>
          <w:t>5304.2</w:t>
        </w:r>
      </w:ins>
      <w:ins w:id="48" w:author="WATSON, JAMES R CIV USAF HAF SAF/AQCP" w:date="2023-11-08T11:22:00Z">
        <w:r w:rsidR="00746AE0" w:rsidRPr="008D4331">
          <w:rPr>
            <w:strike/>
            <w:color w:val="27314A"/>
            <w:spacing w:val="-2"/>
            <w:w w:val="105"/>
            <w:u w:val="single" w:color="27314A"/>
          </w:rPr>
          <w:t>1</w:t>
        </w:r>
      </w:ins>
      <w:ins w:id="49" w:author="WATSON, JAMES R CIV USAF HAF SAF/AQCP" w:date="2023-11-08T11:20:00Z">
        <w:r w:rsidRPr="008D4331">
          <w:rPr>
            <w:strike/>
            <w:color w:val="27314A"/>
            <w:spacing w:val="-2"/>
            <w:w w:val="105"/>
            <w:u w:val="single" w:color="27314A"/>
          </w:rPr>
          <w:t xml:space="preserve"> – PROHIBITION ON CONTRACTING FOR CERTAIN TELECOMMUNICATIONS AND VIDEO SURVEILLANCE SERVICES OR EQUIPMENT</w:t>
        </w:r>
      </w:ins>
    </w:p>
    <w:p w14:paraId="745A1295" w14:textId="3FC69883" w:rsidR="00F12767" w:rsidRDefault="00F12767" w:rsidP="7426C16B">
      <w:pPr>
        <w:pStyle w:val="BodyText"/>
        <w:spacing w:before="96"/>
        <w:ind w:left="110"/>
        <w:rPr>
          <w:ins w:id="50" w:author="WATSON, JAMES R CIV USAF HAF SAF/AQCP" w:date="2023-10-11T14:46:00Z"/>
          <w:color w:val="27314A"/>
          <w:u w:val="single"/>
        </w:rPr>
      </w:pPr>
    </w:p>
    <w:p w14:paraId="76CB50D2" w14:textId="7F792005" w:rsidR="00F12767" w:rsidRDefault="4B718000" w:rsidP="7426C16B">
      <w:pPr>
        <w:pStyle w:val="BodyText"/>
        <w:spacing w:before="96"/>
        <w:ind w:left="110"/>
        <w:rPr>
          <w:ins w:id="51" w:author="WATSON, JAMES R CIV USAF HAF SAF/AQCP" w:date="2024-03-13T13:22:00Z"/>
          <w:color w:val="27314A"/>
          <w:u w:val="single"/>
        </w:rPr>
      </w:pPr>
      <w:ins w:id="52" w:author="WATSON, JAMES R CIV USAF HAF SAF/AQCP" w:date="2023-10-11T14:46:00Z">
        <w:r w:rsidRPr="7426C16B">
          <w:rPr>
            <w:color w:val="27314A"/>
            <w:u w:val="single"/>
          </w:rPr>
          <w:t xml:space="preserve">5304.22 - </w:t>
        </w:r>
      </w:ins>
      <w:ins w:id="53" w:author="WATSON, JAMES R CIV USAF HAF SAF/AQCP" w:date="2023-10-11T14:47:00Z">
        <w:r w:rsidRPr="7426C16B">
          <w:rPr>
            <w:color w:val="27314A"/>
            <w:u w:val="single"/>
          </w:rPr>
          <w:t>PROHIBITION ON A BYTEDANCE COVERED APPLICATION</w:t>
        </w:r>
      </w:ins>
    </w:p>
    <w:p w14:paraId="07AD5E3F" w14:textId="77777777" w:rsidR="00990F53" w:rsidRDefault="00990F53" w:rsidP="7426C16B">
      <w:pPr>
        <w:pStyle w:val="BodyText"/>
        <w:spacing w:before="96"/>
        <w:ind w:left="110"/>
        <w:rPr>
          <w:ins w:id="54" w:author="WATSON, JAMES R CIV USAF HAF SAF/AQCP" w:date="2024-03-13T13:22:00Z"/>
          <w:color w:val="27314A"/>
          <w:u w:val="single"/>
        </w:rPr>
      </w:pPr>
    </w:p>
    <w:p w14:paraId="7658647B" w14:textId="77777777" w:rsidR="00990F53" w:rsidRDefault="00990F53" w:rsidP="00990F53">
      <w:pPr>
        <w:pStyle w:val="BodyText"/>
        <w:spacing w:before="96"/>
        <w:ind w:left="110"/>
        <w:rPr>
          <w:ins w:id="55" w:author="WATSON, JAMES R CIV USAF HAF SAF/AQCP" w:date="2024-03-13T13:22:00Z"/>
        </w:rPr>
      </w:pPr>
      <w:ins w:id="56" w:author="WATSON, JAMES R CIV USAF HAF SAF/AQCP" w:date="2024-03-13T13:22:00Z">
        <w:r>
          <w:rPr>
            <w:color w:val="27314A"/>
            <w:spacing w:val="-4"/>
            <w:w w:val="105"/>
            <w:u w:val="single" w:color="27314A"/>
          </w:rPr>
          <w:t>5304.2304 FEDERAL ACQUISITION SUPPLY CHAIN SECURITY ACT ORDERS - PROHIBITION</w:t>
        </w:r>
      </w:ins>
    </w:p>
    <w:p w14:paraId="6CB98FC9" w14:textId="77777777" w:rsidR="00F12767" w:rsidRDefault="002F1D7D">
      <w:pPr>
        <w:pStyle w:val="BodyText"/>
        <w:spacing w:before="95"/>
        <w:ind w:left="110"/>
      </w:pPr>
      <w:hyperlink w:anchor="_bookmark0" w:history="1">
        <w:r w:rsidR="002D3544">
          <w:rPr>
            <w:color w:val="27314A"/>
            <w:w w:val="110"/>
            <w:u w:val="single" w:color="27314A"/>
          </w:rPr>
          <w:t>Subpart</w:t>
        </w:r>
        <w:r w:rsidR="002D3544">
          <w:rPr>
            <w:color w:val="27314A"/>
            <w:spacing w:val="4"/>
            <w:w w:val="110"/>
            <w:u w:val="single" w:color="27314A"/>
          </w:rPr>
          <w:t xml:space="preserve"> </w:t>
        </w:r>
        <w:r w:rsidR="002D3544">
          <w:rPr>
            <w:color w:val="27314A"/>
            <w:w w:val="110"/>
            <w:u w:val="single" w:color="27314A"/>
          </w:rPr>
          <w:t>5304.70</w:t>
        </w:r>
        <w:r w:rsidR="002D3544">
          <w:rPr>
            <w:color w:val="27314A"/>
            <w:spacing w:val="4"/>
            <w:w w:val="110"/>
            <w:u w:val="single" w:color="27314A"/>
          </w:rPr>
          <w:t xml:space="preserve"> </w:t>
        </w:r>
        <w:r w:rsidR="002D3544">
          <w:rPr>
            <w:color w:val="27314A"/>
            <w:w w:val="110"/>
            <w:u w:val="single" w:color="27314A"/>
          </w:rPr>
          <w:t>-</w:t>
        </w:r>
        <w:r w:rsidR="002D3544">
          <w:rPr>
            <w:color w:val="27314A"/>
            <w:spacing w:val="5"/>
            <w:w w:val="110"/>
            <w:u w:val="single" w:color="27314A"/>
          </w:rPr>
          <w:t xml:space="preserve"> </w:t>
        </w:r>
        <w:r w:rsidR="002D3544">
          <w:rPr>
            <w:color w:val="27314A"/>
            <w:w w:val="110"/>
            <w:u w:val="single" w:color="27314A"/>
          </w:rPr>
          <w:t>UNIFORM</w:t>
        </w:r>
        <w:r w:rsidR="002D3544">
          <w:rPr>
            <w:color w:val="27314A"/>
            <w:spacing w:val="4"/>
            <w:w w:val="110"/>
            <w:u w:val="single" w:color="27314A"/>
          </w:rPr>
          <w:t xml:space="preserve"> </w:t>
        </w:r>
        <w:r w:rsidR="002D3544">
          <w:rPr>
            <w:color w:val="27314A"/>
            <w:w w:val="110"/>
            <w:u w:val="single" w:color="27314A"/>
          </w:rPr>
          <w:t>PROCUREMENT</w:t>
        </w:r>
        <w:r w:rsidR="002D3544">
          <w:rPr>
            <w:color w:val="27314A"/>
            <w:spacing w:val="4"/>
            <w:w w:val="110"/>
            <w:u w:val="single" w:color="27314A"/>
          </w:rPr>
          <w:t xml:space="preserve"> </w:t>
        </w:r>
        <w:r w:rsidR="002D3544">
          <w:rPr>
            <w:color w:val="27314A"/>
            <w:w w:val="110"/>
            <w:u w:val="single" w:color="27314A"/>
          </w:rPr>
          <w:t>INSTRUMENT</w:t>
        </w:r>
        <w:r w:rsidR="002D3544">
          <w:rPr>
            <w:color w:val="27314A"/>
            <w:spacing w:val="5"/>
            <w:w w:val="110"/>
            <w:u w:val="single" w:color="27314A"/>
          </w:rPr>
          <w:t xml:space="preserve"> </w:t>
        </w:r>
        <w:r w:rsidR="002D3544">
          <w:rPr>
            <w:color w:val="27314A"/>
            <w:w w:val="110"/>
            <w:u w:val="single" w:color="27314A"/>
          </w:rPr>
          <w:t>IDENTIFICATION</w:t>
        </w:r>
        <w:r w:rsidR="002D3544">
          <w:rPr>
            <w:color w:val="27314A"/>
            <w:spacing w:val="4"/>
            <w:w w:val="110"/>
            <w:u w:val="single" w:color="27314A"/>
          </w:rPr>
          <w:t xml:space="preserve"> </w:t>
        </w:r>
        <w:r w:rsidR="002D3544">
          <w:rPr>
            <w:color w:val="27314A"/>
            <w:spacing w:val="-2"/>
            <w:w w:val="110"/>
            <w:u w:val="single" w:color="27314A"/>
          </w:rPr>
          <w:t>NUMBERS</w:t>
        </w:r>
      </w:hyperlink>
    </w:p>
    <w:p w14:paraId="4B99056E" w14:textId="77777777" w:rsidR="00F12767" w:rsidRDefault="00F12767">
      <w:pPr>
        <w:pStyle w:val="BodyText"/>
        <w:spacing w:before="10"/>
        <w:rPr>
          <w:sz w:val="15"/>
        </w:rPr>
      </w:pPr>
    </w:p>
    <w:p w14:paraId="36CF4440" w14:textId="77777777" w:rsidR="00F12767" w:rsidRDefault="002F1D7D">
      <w:pPr>
        <w:pStyle w:val="BodyText"/>
        <w:spacing w:before="95"/>
        <w:ind w:left="110"/>
      </w:pPr>
      <w:hyperlink w:anchor="_bookmark0" w:history="1">
        <w:r w:rsidR="002D3544">
          <w:rPr>
            <w:color w:val="27314A"/>
            <w:w w:val="105"/>
            <w:u w:val="single" w:color="27314A"/>
          </w:rPr>
          <w:t>5304.7003-90</w:t>
        </w:r>
        <w:r w:rsidR="002D3544">
          <w:rPr>
            <w:color w:val="27314A"/>
            <w:spacing w:val="9"/>
            <w:w w:val="105"/>
            <w:u w:val="single" w:color="27314A"/>
          </w:rPr>
          <w:t xml:space="preserve"> </w:t>
        </w:r>
        <w:r w:rsidR="002D3544">
          <w:rPr>
            <w:color w:val="27314A"/>
            <w:w w:val="105"/>
            <w:u w:val="single" w:color="27314A"/>
          </w:rPr>
          <w:t>Maintaining</w:t>
        </w:r>
        <w:r w:rsidR="002D3544">
          <w:rPr>
            <w:color w:val="27314A"/>
            <w:spacing w:val="10"/>
            <w:w w:val="105"/>
            <w:u w:val="single" w:color="27314A"/>
          </w:rPr>
          <w:t xml:space="preserve"> </w:t>
        </w:r>
        <w:r w:rsidR="002D3544">
          <w:rPr>
            <w:color w:val="27314A"/>
            <w:w w:val="105"/>
            <w:u w:val="single" w:color="27314A"/>
          </w:rPr>
          <w:t>DoD</w:t>
        </w:r>
        <w:r w:rsidR="002D3544">
          <w:rPr>
            <w:color w:val="27314A"/>
            <w:spacing w:val="9"/>
            <w:w w:val="105"/>
            <w:u w:val="single" w:color="27314A"/>
          </w:rPr>
          <w:t xml:space="preserve"> </w:t>
        </w:r>
        <w:r w:rsidR="002D3544">
          <w:rPr>
            <w:color w:val="27314A"/>
            <w:w w:val="105"/>
            <w:u w:val="single" w:color="27314A"/>
          </w:rPr>
          <w:t>Activity</w:t>
        </w:r>
        <w:r w:rsidR="002D3544">
          <w:rPr>
            <w:color w:val="27314A"/>
            <w:spacing w:val="10"/>
            <w:w w:val="105"/>
            <w:u w:val="single" w:color="27314A"/>
          </w:rPr>
          <w:t xml:space="preserve"> </w:t>
        </w:r>
        <w:r w:rsidR="002D3544">
          <w:rPr>
            <w:color w:val="27314A"/>
            <w:w w:val="105"/>
            <w:u w:val="single" w:color="27314A"/>
          </w:rPr>
          <w:t>Address</w:t>
        </w:r>
        <w:r w:rsidR="002D3544">
          <w:rPr>
            <w:color w:val="27314A"/>
            <w:spacing w:val="10"/>
            <w:w w:val="105"/>
            <w:u w:val="single" w:color="27314A"/>
          </w:rPr>
          <w:t xml:space="preserve"> </w:t>
        </w:r>
        <w:r w:rsidR="002D3544">
          <w:rPr>
            <w:color w:val="27314A"/>
            <w:w w:val="105"/>
            <w:u w:val="single" w:color="27314A"/>
          </w:rPr>
          <w:t>Codes</w:t>
        </w:r>
        <w:r w:rsidR="002D3544">
          <w:rPr>
            <w:color w:val="27314A"/>
            <w:spacing w:val="9"/>
            <w:w w:val="105"/>
            <w:u w:val="single" w:color="27314A"/>
          </w:rPr>
          <w:t xml:space="preserve"> </w:t>
        </w:r>
        <w:r w:rsidR="002D3544">
          <w:rPr>
            <w:color w:val="27314A"/>
            <w:spacing w:val="-2"/>
            <w:w w:val="105"/>
            <w:u w:val="single" w:color="27314A"/>
          </w:rPr>
          <w:t>(</w:t>
        </w:r>
        <w:proofErr w:type="spellStart"/>
        <w:r w:rsidR="002D3544">
          <w:rPr>
            <w:color w:val="27314A"/>
            <w:spacing w:val="-2"/>
            <w:w w:val="105"/>
            <w:u w:val="single" w:color="27314A"/>
          </w:rPr>
          <w:t>DoDAAC</w:t>
        </w:r>
        <w:proofErr w:type="spellEnd"/>
        <w:r w:rsidR="002D3544">
          <w:rPr>
            <w:color w:val="27314A"/>
            <w:spacing w:val="-2"/>
            <w:w w:val="105"/>
            <w:u w:val="single" w:color="27314A"/>
          </w:rPr>
          <w:t>)</w:t>
        </w:r>
      </w:hyperlink>
    </w:p>
    <w:p w14:paraId="1299C43A" w14:textId="77777777" w:rsidR="00F12767" w:rsidRDefault="00F12767">
      <w:pPr>
        <w:pStyle w:val="BodyText"/>
        <w:spacing w:before="9"/>
        <w:rPr>
          <w:sz w:val="15"/>
        </w:rPr>
      </w:pPr>
    </w:p>
    <w:p w14:paraId="05966645" w14:textId="77777777" w:rsidR="00F12767" w:rsidRDefault="002F1D7D">
      <w:pPr>
        <w:pStyle w:val="BodyText"/>
        <w:spacing w:before="95"/>
        <w:ind w:left="110"/>
      </w:pPr>
      <w:hyperlink w:anchor="_bookmark0" w:history="1">
        <w:r w:rsidR="002D3544">
          <w:rPr>
            <w:color w:val="27314A"/>
            <w:w w:val="105"/>
            <w:u w:val="single" w:color="27314A"/>
          </w:rPr>
          <w:t>Subpart</w:t>
        </w:r>
        <w:r w:rsidR="002D3544">
          <w:rPr>
            <w:color w:val="27314A"/>
            <w:spacing w:val="10"/>
            <w:w w:val="105"/>
            <w:u w:val="single" w:color="27314A"/>
          </w:rPr>
          <w:t xml:space="preserve"> </w:t>
        </w:r>
        <w:r w:rsidR="002D3544">
          <w:rPr>
            <w:color w:val="27314A"/>
            <w:w w:val="105"/>
            <w:u w:val="single" w:color="27314A"/>
          </w:rPr>
          <w:t>5304.71</w:t>
        </w:r>
        <w:r w:rsidR="002D3544">
          <w:rPr>
            <w:color w:val="27314A"/>
            <w:spacing w:val="10"/>
            <w:w w:val="105"/>
            <w:u w:val="single" w:color="27314A"/>
          </w:rPr>
          <w:t xml:space="preserve"> </w:t>
        </w:r>
        <w:r w:rsidR="002D3544">
          <w:rPr>
            <w:color w:val="27314A"/>
            <w:w w:val="105"/>
            <w:u w:val="single" w:color="27314A"/>
          </w:rPr>
          <w:t>-</w:t>
        </w:r>
        <w:r w:rsidR="002D3544">
          <w:rPr>
            <w:color w:val="27314A"/>
            <w:spacing w:val="10"/>
            <w:w w:val="105"/>
            <w:u w:val="single" w:color="27314A"/>
          </w:rPr>
          <w:t xml:space="preserve"> </w:t>
        </w:r>
        <w:r w:rsidR="002D3544">
          <w:rPr>
            <w:color w:val="27314A"/>
            <w:spacing w:val="-2"/>
            <w:w w:val="105"/>
            <w:u w:val="single" w:color="27314A"/>
          </w:rPr>
          <w:t>[RESERVED]</w:t>
        </w:r>
      </w:hyperlink>
    </w:p>
    <w:p w14:paraId="4DDBEF00" w14:textId="77777777" w:rsidR="00F12767" w:rsidRDefault="00F12767">
      <w:pPr>
        <w:pStyle w:val="BodyText"/>
        <w:spacing w:before="10"/>
        <w:rPr>
          <w:sz w:val="15"/>
        </w:rPr>
      </w:pPr>
    </w:p>
    <w:p w14:paraId="681186F5" w14:textId="77777777" w:rsidR="00F12767" w:rsidRDefault="002F1D7D">
      <w:pPr>
        <w:pStyle w:val="BodyText"/>
        <w:spacing w:before="95"/>
        <w:ind w:left="110"/>
      </w:pPr>
      <w:hyperlink w:anchor="_bookmark0" w:history="1">
        <w:r w:rsidR="002D3544">
          <w:rPr>
            <w:color w:val="27314A"/>
            <w:w w:val="105"/>
            <w:u w:val="single" w:color="27314A"/>
          </w:rPr>
          <w:t>5304.7103-1-90 Criteria</w:t>
        </w:r>
        <w:r w:rsidR="002D3544">
          <w:rPr>
            <w:color w:val="27314A"/>
            <w:spacing w:val="1"/>
            <w:w w:val="105"/>
            <w:u w:val="single" w:color="27314A"/>
          </w:rPr>
          <w:t xml:space="preserve"> </w:t>
        </w:r>
        <w:r w:rsidR="002D3544">
          <w:rPr>
            <w:color w:val="27314A"/>
            <w:w w:val="105"/>
            <w:u w:val="single" w:color="27314A"/>
          </w:rPr>
          <w:t xml:space="preserve">for </w:t>
        </w:r>
        <w:r w:rsidR="002D3544">
          <w:rPr>
            <w:color w:val="27314A"/>
            <w:spacing w:val="-2"/>
            <w:w w:val="105"/>
            <w:u w:val="single" w:color="27314A"/>
          </w:rPr>
          <w:t>Establishing</w:t>
        </w:r>
      </w:hyperlink>
    </w:p>
    <w:p w14:paraId="3461D779" w14:textId="77777777" w:rsidR="00F12767" w:rsidRDefault="00F12767">
      <w:pPr>
        <w:pStyle w:val="BodyText"/>
        <w:rPr>
          <w:sz w:val="20"/>
        </w:rPr>
      </w:pPr>
    </w:p>
    <w:p w14:paraId="3CF2D8B6" w14:textId="21E95A5D" w:rsidR="00F12767" w:rsidRPr="007F1DC8" w:rsidRDefault="00F457EF">
      <w:pPr>
        <w:pStyle w:val="BodyText"/>
        <w:spacing w:before="8"/>
        <w:rPr>
          <w:ins w:id="57" w:author="WATSON, JAMES R CIV USAF HAF SAF/AQCP" w:date="2023-11-08T12:04:00Z"/>
          <w:rFonts w:asciiTheme="majorHAnsi" w:hAnsiTheme="majorHAnsi"/>
          <w:strike/>
        </w:rPr>
      </w:pPr>
      <w:ins w:id="58" w:author="WATSON, JAMES R CIV USAF HAF SAF/AQCP" w:date="2023-11-08T12:04:00Z">
        <w:r w:rsidRPr="007F1DC8">
          <w:rPr>
            <w:rFonts w:asciiTheme="majorHAnsi" w:hAnsiTheme="majorHAnsi"/>
            <w:strike/>
          </w:rPr>
          <w:t>5304.73 – SAFEGUARDING COVERED DEFENSE INFORMATION AND CYBER INCIDENT REPORTING</w:t>
        </w:r>
      </w:ins>
    </w:p>
    <w:p w14:paraId="11E49F76" w14:textId="77777777" w:rsidR="00F457EF" w:rsidRDefault="00F457EF">
      <w:pPr>
        <w:pStyle w:val="BodyText"/>
        <w:spacing w:before="8"/>
        <w:rPr>
          <w:ins w:id="59" w:author="WATSON, JAMES R CIV USAF HAF SAF/AQCP" w:date="2023-11-08T12:04:00Z"/>
          <w:rFonts w:asciiTheme="majorHAnsi" w:hAnsiTheme="majorHAnsi"/>
        </w:rPr>
      </w:pPr>
    </w:p>
    <w:p w14:paraId="5E6A9560" w14:textId="298B1DB3" w:rsidR="00F457EF" w:rsidRPr="007F1DC8" w:rsidRDefault="000E3DBC">
      <w:pPr>
        <w:pStyle w:val="BodyText"/>
        <w:spacing w:before="8"/>
        <w:rPr>
          <w:ins w:id="60" w:author="WATSON, JAMES R CIV USAF HAF SAF/AQCP" w:date="2023-11-08T12:04:00Z"/>
          <w:rFonts w:asciiTheme="majorHAnsi" w:hAnsiTheme="majorHAnsi"/>
          <w:strike/>
        </w:rPr>
      </w:pPr>
      <w:ins w:id="61" w:author="WATSON, JAMES R CIV USAF HAF SAF/AQCP" w:date="2023-11-08T12:04:00Z">
        <w:r w:rsidRPr="007F1DC8">
          <w:rPr>
            <w:rFonts w:asciiTheme="majorHAnsi" w:hAnsiTheme="majorHAnsi"/>
            <w:strike/>
          </w:rPr>
          <w:t xml:space="preserve">5304.7303 – Procedures </w:t>
        </w:r>
      </w:ins>
    </w:p>
    <w:p w14:paraId="017A9177" w14:textId="77777777" w:rsidR="000E3DBC" w:rsidRPr="00CB43CD" w:rsidRDefault="000E3DBC">
      <w:pPr>
        <w:pStyle w:val="BodyText"/>
        <w:spacing w:before="8"/>
        <w:rPr>
          <w:rFonts w:asciiTheme="majorHAnsi" w:hAnsiTheme="majorHAnsi"/>
        </w:rPr>
      </w:pPr>
    </w:p>
    <w:p w14:paraId="2A84A1F7" w14:textId="77777777" w:rsidR="00F12767" w:rsidRDefault="002D3544">
      <w:pPr>
        <w:pStyle w:val="Heading1"/>
        <w:spacing w:before="99"/>
        <w:rPr>
          <w:b/>
        </w:rPr>
      </w:pPr>
      <w:r>
        <w:rPr>
          <w:b/>
          <w:spacing w:val="-4"/>
        </w:rPr>
        <w:t>Subpart</w:t>
      </w:r>
      <w:r>
        <w:rPr>
          <w:b/>
          <w:spacing w:val="-20"/>
        </w:rPr>
        <w:t xml:space="preserve"> </w:t>
      </w:r>
      <w:r>
        <w:rPr>
          <w:b/>
          <w:spacing w:val="-4"/>
        </w:rPr>
        <w:t>5304.1</w:t>
      </w:r>
      <w:r>
        <w:rPr>
          <w:b/>
          <w:spacing w:val="-19"/>
        </w:rPr>
        <w:t xml:space="preserve"> </w:t>
      </w:r>
      <w:r>
        <w:rPr>
          <w:b/>
          <w:spacing w:val="-4"/>
        </w:rPr>
        <w:t>-</w:t>
      </w:r>
      <w:r>
        <w:rPr>
          <w:b/>
          <w:spacing w:val="-19"/>
        </w:rPr>
        <w:t xml:space="preserve"> </w:t>
      </w:r>
      <w:r>
        <w:rPr>
          <w:b/>
          <w:spacing w:val="-4"/>
        </w:rPr>
        <w:t>CONTRACT</w:t>
      </w:r>
      <w:r>
        <w:rPr>
          <w:b/>
          <w:spacing w:val="-19"/>
        </w:rPr>
        <w:t xml:space="preserve"> </w:t>
      </w:r>
      <w:r>
        <w:rPr>
          <w:b/>
          <w:spacing w:val="-4"/>
        </w:rPr>
        <w:t>EXECUTION</w:t>
      </w:r>
    </w:p>
    <w:p w14:paraId="2627652A" w14:textId="77777777" w:rsidR="00F12767" w:rsidRDefault="002D3544">
      <w:pPr>
        <w:pStyle w:val="Heading2"/>
        <w:spacing w:before="76"/>
        <w:rPr>
          <w:b/>
        </w:rPr>
      </w:pPr>
      <w:r>
        <w:rPr>
          <w:b/>
        </w:rPr>
        <w:t>5304.101</w:t>
      </w:r>
      <w:r>
        <w:rPr>
          <w:b/>
          <w:spacing w:val="-17"/>
        </w:rPr>
        <w:t xml:space="preserve"> </w:t>
      </w:r>
      <w:r>
        <w:rPr>
          <w:b/>
        </w:rPr>
        <w:t>Contracting</w:t>
      </w:r>
      <w:r>
        <w:rPr>
          <w:b/>
          <w:spacing w:val="-16"/>
        </w:rPr>
        <w:t xml:space="preserve"> </w:t>
      </w:r>
      <w:r>
        <w:rPr>
          <w:b/>
        </w:rPr>
        <w:t>Officer’s</w:t>
      </w:r>
      <w:r>
        <w:rPr>
          <w:b/>
          <w:spacing w:val="-17"/>
        </w:rPr>
        <w:t xml:space="preserve"> </w:t>
      </w:r>
      <w:r>
        <w:rPr>
          <w:b/>
          <w:spacing w:val="-2"/>
        </w:rPr>
        <w:t>Signature</w:t>
      </w:r>
    </w:p>
    <w:p w14:paraId="1FC39945" w14:textId="77777777" w:rsidR="00F12767" w:rsidRDefault="00F12767">
      <w:pPr>
        <w:pStyle w:val="BodyText"/>
        <w:spacing w:before="4"/>
        <w:rPr>
          <w:rFonts w:ascii="Bookman Old Style"/>
          <w:b/>
          <w:sz w:val="42"/>
        </w:rPr>
      </w:pPr>
    </w:p>
    <w:p w14:paraId="05CD04F7" w14:textId="7386DD8D" w:rsidR="00F12767" w:rsidRDefault="75FF59C8" w:rsidP="00CB43CD">
      <w:pPr>
        <w:pStyle w:val="BodyText"/>
        <w:spacing w:line="271" w:lineRule="auto"/>
        <w:ind w:right="113"/>
      </w:pPr>
      <w:r>
        <w:rPr>
          <w:w w:val="105"/>
        </w:rPr>
        <w:t>Contracting officers are required to sign all contract actions (either via wet signature, signature as</w:t>
      </w:r>
      <w:r w:rsidR="2765E250">
        <w:rPr>
          <w:w w:val="105"/>
        </w:rPr>
        <w:t xml:space="preserve"> produced by CON-IT, or digital signature produced with a DoD Public Key Infrastructure certificate</w:t>
      </w:r>
      <w:r w:rsidR="636580AC">
        <w:rPr>
          <w:spacing w:val="80"/>
          <w:w w:val="105"/>
        </w:rPr>
        <w:t xml:space="preserve"> </w:t>
      </w:r>
      <w:r w:rsidR="636580AC">
        <w:rPr>
          <w:w w:val="105"/>
        </w:rPr>
        <w:t xml:space="preserve">using a Common Access Card), ensure contractor signatures are obtained, </w:t>
      </w:r>
      <w:ins w:id="62" w:author="ROSSI, AMANDA M CIV USAF HAF SAF/AQCP" w:date="2024-06-18T15:50:00Z">
        <w:r w:rsidR="009F272B">
          <w:rPr>
            <w:w w:val="105"/>
          </w:rPr>
          <w:t xml:space="preserve">if required or desired, </w:t>
        </w:r>
      </w:ins>
      <w:r w:rsidR="636580AC">
        <w:rPr>
          <w:w w:val="105"/>
        </w:rPr>
        <w:t>and maintain signed</w:t>
      </w:r>
      <w:r w:rsidR="636580AC">
        <w:rPr>
          <w:spacing w:val="80"/>
          <w:w w:val="105"/>
        </w:rPr>
        <w:t xml:space="preserve"> </w:t>
      </w:r>
      <w:r w:rsidR="636580AC">
        <w:rPr>
          <w:w w:val="105"/>
        </w:rPr>
        <w:t>contractual documents within the official contract file.</w:t>
      </w:r>
    </w:p>
    <w:p w14:paraId="0B13BFA8" w14:textId="6EDB7335" w:rsidR="636580AC" w:rsidRDefault="636580AC" w:rsidP="636580AC">
      <w:pPr>
        <w:pStyle w:val="BodyText"/>
        <w:spacing w:line="271" w:lineRule="auto"/>
        <w:ind w:right="113"/>
      </w:pPr>
    </w:p>
    <w:p w14:paraId="257F083E" w14:textId="77777777" w:rsidR="009F272B" w:rsidRDefault="009F272B" w:rsidP="009F272B">
      <w:pPr>
        <w:pStyle w:val="BodyText"/>
        <w:spacing w:line="271" w:lineRule="auto"/>
        <w:ind w:right="113"/>
        <w:rPr>
          <w:ins w:id="63" w:author="ROSSI, AMANDA M CIV USAF HAF SAF/AQCP" w:date="2024-06-18T15:50:00Z"/>
        </w:rPr>
      </w:pPr>
      <w:ins w:id="64" w:author="ROSSI, AMANDA M CIV USAF HAF SAF/AQCP" w:date="2024-06-18T15:50:00Z">
        <w:r>
          <w:t xml:space="preserve">Contracting officers need not obtain a contractor’s written acceptance of a purchase order or modification of a purchase order for an acquisition under the 8(a) Program pursuant to 219.804-2(2). Reference </w:t>
        </w:r>
        <w:commentRangeStart w:id="65"/>
        <w:r>
          <w:fldChar w:fldCharType="begin"/>
        </w:r>
        <w:r>
          <w:instrText>HYPERLINK "https://www.acquisition.gov/dfars/part-213-simplified-acquisition-procedures" \l "DFARS_213.7002" \h</w:instrText>
        </w:r>
        <w:r>
          <w:fldChar w:fldCharType="separate"/>
        </w:r>
        <w:r w:rsidRPr="636580AC">
          <w:rPr>
            <w:rStyle w:val="Hyperlink"/>
          </w:rPr>
          <w:t>DFARS 213.7002 Purchase Orders</w:t>
        </w:r>
        <w:r>
          <w:rPr>
            <w:rStyle w:val="Hyperlink"/>
          </w:rPr>
          <w:fldChar w:fldCharType="end"/>
        </w:r>
      </w:ins>
      <w:commentRangeEnd w:id="65"/>
      <w:ins w:id="66" w:author="ROSSI, AMANDA M CIV USAF HAF SAF/AQCP" w:date="2024-06-18T15:51:00Z">
        <w:r>
          <w:rPr>
            <w:rStyle w:val="CommentReference"/>
          </w:rPr>
          <w:commentReference w:id="65"/>
        </w:r>
      </w:ins>
    </w:p>
    <w:p w14:paraId="0562CB0E" w14:textId="77777777" w:rsidR="00F12767" w:rsidRDefault="00F12767">
      <w:pPr>
        <w:pStyle w:val="BodyText"/>
        <w:rPr>
          <w:sz w:val="26"/>
        </w:rPr>
      </w:pPr>
    </w:p>
    <w:p w14:paraId="00AA22D1" w14:textId="41A8D760" w:rsidR="009F272B" w:rsidRPr="009F272B" w:rsidRDefault="009F272B" w:rsidP="009F272B">
      <w:pPr>
        <w:pStyle w:val="Heading3"/>
        <w:shd w:val="clear" w:color="auto" w:fill="FFFFFF"/>
        <w:spacing w:before="300" w:after="150"/>
        <w:textAlignment w:val="baseline"/>
        <w:rPr>
          <w:rFonts w:ascii="Bookman Old Style" w:eastAsia="Bookman Old Style" w:hAnsi="Bookman Old Style" w:cs="Bookman Old Style"/>
          <w:b/>
          <w:color w:val="auto"/>
          <w:sz w:val="25"/>
          <w:szCs w:val="25"/>
        </w:rPr>
      </w:pPr>
      <w:r w:rsidRPr="009F272B">
        <w:rPr>
          <w:rFonts w:ascii="Bookman Old Style" w:eastAsia="Bookman Old Style" w:hAnsi="Bookman Old Style" w:cs="Bookman Old Style"/>
          <w:b/>
          <w:color w:val="auto"/>
          <w:sz w:val="25"/>
          <w:szCs w:val="25"/>
        </w:rPr>
        <w:t>5304.</w:t>
      </w:r>
      <w:del w:id="67" w:author="ROSSI, AMANDA M CIV USAF HAF SAF/AQCP" w:date="2024-06-18T15:53:00Z">
        <w:r w:rsidRPr="009F272B" w:rsidDel="00905638">
          <w:rPr>
            <w:rFonts w:ascii="Bookman Old Style" w:eastAsia="Bookman Old Style" w:hAnsi="Bookman Old Style" w:cs="Bookman Old Style"/>
            <w:b/>
            <w:color w:val="auto"/>
            <w:sz w:val="25"/>
            <w:szCs w:val="25"/>
          </w:rPr>
          <w:delText>102 </w:delText>
        </w:r>
      </w:del>
      <w:ins w:id="68" w:author="ROSSI, AMANDA M CIV USAF HAF SAF/AQCP" w:date="2024-06-18T15:53:00Z">
        <w:r w:rsidR="00905638" w:rsidRPr="009F272B">
          <w:rPr>
            <w:rFonts w:ascii="Bookman Old Style" w:eastAsia="Bookman Old Style" w:hAnsi="Bookman Old Style" w:cs="Bookman Old Style"/>
            <w:b/>
            <w:color w:val="auto"/>
            <w:sz w:val="25"/>
            <w:szCs w:val="25"/>
          </w:rPr>
          <w:t>10</w:t>
        </w:r>
        <w:r w:rsidR="00905638">
          <w:rPr>
            <w:rFonts w:ascii="Bookman Old Style" w:eastAsia="Bookman Old Style" w:hAnsi="Bookman Old Style" w:cs="Bookman Old Style"/>
            <w:b/>
            <w:color w:val="auto"/>
            <w:sz w:val="25"/>
            <w:szCs w:val="25"/>
          </w:rPr>
          <w:t>4</w:t>
        </w:r>
        <w:r w:rsidR="00905638" w:rsidRPr="009F272B">
          <w:rPr>
            <w:rFonts w:ascii="Bookman Old Style" w:eastAsia="Bookman Old Style" w:hAnsi="Bookman Old Style" w:cs="Bookman Old Style"/>
            <w:b/>
            <w:color w:val="auto"/>
            <w:sz w:val="25"/>
            <w:szCs w:val="25"/>
          </w:rPr>
          <w:t> </w:t>
        </w:r>
      </w:ins>
      <w:r w:rsidRPr="009F272B">
        <w:rPr>
          <w:rFonts w:ascii="Bookman Old Style" w:eastAsia="Bookman Old Style" w:hAnsi="Bookman Old Style" w:cs="Bookman Old Style"/>
          <w:b/>
          <w:color w:val="auto"/>
          <w:sz w:val="25"/>
          <w:szCs w:val="25"/>
        </w:rPr>
        <w:t>Early Effective Date</w:t>
      </w:r>
    </w:p>
    <w:p w14:paraId="6DDBF31E" w14:textId="77777777" w:rsidR="00905638" w:rsidRPr="00FB3237" w:rsidRDefault="00905638" w:rsidP="00905638">
      <w:pPr>
        <w:ind w:left="720"/>
        <w:rPr>
          <w:ins w:id="69" w:author="ROSSI, AMANDA M CIV USAF HAF SAF/AQCP" w:date="2024-06-18T15:53:00Z"/>
          <w:rFonts w:cs="Times New Roman"/>
        </w:rPr>
      </w:pPr>
      <w:ins w:id="70" w:author="ROSSI, AMANDA M CIV USAF HAF SAF/AQCP" w:date="2024-06-18T15:53:00Z">
        <w:r w:rsidRPr="00FB3237">
          <w:rPr>
            <w:rStyle w:val="ui-provider"/>
            <w:rFonts w:cs="Times New Roman"/>
          </w:rPr>
          <w:t>(a) The chief of the contracting office may approve use of an early effective date (i.e., effective date prior to the contract award date) subject to the following conditions: (1) the negotiating parties have reached agreement on all terms and conditions, including price; (2) funding is currently available; and (3) for early effective dates established more than 30 days prior to the projected contract award date, legal review has been obtained.  An early effective date shall not be used if the government intends to direct a prospective contractor, to accept benefits of the contractor’s efforts, or to make payments before the contract award date.</w:t>
        </w:r>
        <w:r w:rsidRPr="00FB3237">
          <w:rPr>
            <w:rFonts w:cs="Times New Roman"/>
          </w:rPr>
          <w:br/>
        </w:r>
        <w:r w:rsidRPr="00FB3237">
          <w:rPr>
            <w:rFonts w:cs="Times New Roman"/>
          </w:rPr>
          <w:br/>
        </w:r>
        <w:r w:rsidRPr="00FB3237">
          <w:rPr>
            <w:rStyle w:val="ui-provider"/>
            <w:rFonts w:cs="Times New Roman"/>
          </w:rPr>
          <w:t>(b) After receiving approval to use an early effective date, the contracting officer shall notify the contractor of the early effective date in writing and include the following: (1) agreed upon terms and conditions, including price, (2) a statement that any costs recognized in the resulting contract must be limited to those allowable, allocable, and reasonable costs that would be recognized if incurred after contract award; (3) a statement that if a contract is not awarded all incurred costs shall be at the contractor’s own risk; (4) a statement that costs cannot not be invoiced or paid until after contract award; and (5) a statement that prior to contract award the government may not direct the contractor or accept benefits of the contractor’s efforts.  The contracting officer should also advise the program office or requirements owner that the government cannot direct the contractor or accept benefits of the contractor’s efforts until after contract award.  </w:t>
        </w:r>
        <w:commentRangeStart w:id="71"/>
        <w:commentRangeEnd w:id="71"/>
        <w:r>
          <w:rPr>
            <w:rStyle w:val="CommentReference"/>
          </w:rPr>
          <w:commentReference w:id="71"/>
        </w:r>
      </w:ins>
    </w:p>
    <w:p w14:paraId="1A0650DE" w14:textId="1AC8DB10" w:rsidR="009F272B" w:rsidRPr="009F272B" w:rsidDel="00905638" w:rsidRDefault="009F272B" w:rsidP="009F272B">
      <w:pPr>
        <w:pStyle w:val="p"/>
        <w:shd w:val="clear" w:color="auto" w:fill="FFFFFF"/>
        <w:ind w:firstLine="720"/>
        <w:textAlignment w:val="baseline"/>
        <w:rPr>
          <w:del w:id="72" w:author="ROSSI, AMANDA M CIV USAF HAF SAF/AQCP" w:date="2024-06-18T15:53:00Z"/>
          <w:rFonts w:asciiTheme="majorHAnsi" w:hAnsiTheme="majorHAnsi"/>
          <w:color w:val="000000"/>
          <w:sz w:val="22"/>
          <w:szCs w:val="22"/>
        </w:rPr>
      </w:pPr>
      <w:del w:id="73" w:author="ROSSI, AMANDA M CIV USAF HAF SAF/AQCP" w:date="2024-06-18T15:53:00Z">
        <w:r w:rsidRPr="009F272B" w:rsidDel="00905638">
          <w:rPr>
            <w:rFonts w:asciiTheme="majorHAnsi" w:hAnsiTheme="majorHAnsi"/>
            <w:color w:val="000000"/>
            <w:sz w:val="22"/>
            <w:szCs w:val="22"/>
          </w:rPr>
          <w:delText>1. Approval authority for the use of an early effective date is the chief of the contracting office. After reaching agreement on terms, conditions, price, and if funds are available, the contracting officer may advise a prospective contractor in writing of the Government’s intent to use an effective date before the contract mailing (award/signed) date.</w:delText>
        </w:r>
      </w:del>
    </w:p>
    <w:p w14:paraId="7F591D2D" w14:textId="65AF7967" w:rsidR="009F272B" w:rsidRPr="009F272B" w:rsidDel="00905638" w:rsidRDefault="009F272B" w:rsidP="009F272B">
      <w:pPr>
        <w:pStyle w:val="p"/>
        <w:shd w:val="clear" w:color="auto" w:fill="FFFFFF"/>
        <w:ind w:firstLine="720"/>
        <w:textAlignment w:val="baseline"/>
        <w:rPr>
          <w:del w:id="74" w:author="ROSSI, AMANDA M CIV USAF HAF SAF/AQCP" w:date="2024-06-18T15:53:00Z"/>
          <w:rFonts w:asciiTheme="majorHAnsi" w:hAnsiTheme="majorHAnsi"/>
          <w:color w:val="000000"/>
          <w:sz w:val="22"/>
          <w:szCs w:val="22"/>
        </w:rPr>
      </w:pPr>
      <w:del w:id="75" w:author="ROSSI, AMANDA M CIV USAF HAF SAF/AQCP" w:date="2024-06-18T15:53:00Z">
        <w:r w:rsidRPr="009F272B" w:rsidDel="00905638">
          <w:rPr>
            <w:rFonts w:asciiTheme="majorHAnsi" w:hAnsiTheme="majorHAnsi"/>
            <w:color w:val="000000"/>
            <w:sz w:val="22"/>
            <w:szCs w:val="22"/>
          </w:rPr>
          <w:delText>2. Notice to the contractor should state that any costs recognized in a resulting contract should be limited to those allowable, allocable and reasonable; costs that would normally be recognized if incurred after contract award. The Notice to the contractor should state, that if there is no contract, all incurred costs should be at the contractor’s own risk.</w:delText>
        </w:r>
      </w:del>
    </w:p>
    <w:p w14:paraId="18C14C76" w14:textId="55AC6957" w:rsidR="009F272B" w:rsidRPr="009F272B" w:rsidDel="00905638" w:rsidRDefault="009F272B" w:rsidP="009F272B">
      <w:pPr>
        <w:pStyle w:val="p"/>
        <w:shd w:val="clear" w:color="auto" w:fill="FFFFFF"/>
        <w:ind w:firstLine="720"/>
        <w:textAlignment w:val="baseline"/>
        <w:rPr>
          <w:del w:id="76" w:author="ROSSI, AMANDA M CIV USAF HAF SAF/AQCP" w:date="2024-06-18T15:53:00Z"/>
          <w:rFonts w:asciiTheme="majorHAnsi" w:hAnsiTheme="majorHAnsi"/>
          <w:color w:val="000000"/>
          <w:sz w:val="22"/>
          <w:szCs w:val="22"/>
        </w:rPr>
      </w:pPr>
      <w:del w:id="77" w:author="ROSSI, AMANDA M CIV USAF HAF SAF/AQCP" w:date="2024-06-18T15:53:00Z">
        <w:r w:rsidRPr="009F272B" w:rsidDel="00905638">
          <w:rPr>
            <w:rFonts w:asciiTheme="majorHAnsi" w:hAnsiTheme="majorHAnsi"/>
            <w:color w:val="000000"/>
            <w:sz w:val="22"/>
            <w:szCs w:val="22"/>
          </w:rPr>
          <w:delText>3. Approval Authority should provide contractual coverage with a letter contract, or other appropriate undefinitized contractual action, if the Government intends to direct a prospective contractor, to accept benefits of efforts, or make payments before definitive contract mailing date.</w:delText>
        </w:r>
      </w:del>
    </w:p>
    <w:p w14:paraId="7E088D22" w14:textId="3142E1C4" w:rsidR="007D4903" w:rsidDel="00905638" w:rsidRDefault="009F272B" w:rsidP="009F272B">
      <w:pPr>
        <w:pStyle w:val="p"/>
        <w:shd w:val="clear" w:color="auto" w:fill="FFFFFF"/>
        <w:ind w:firstLine="720"/>
        <w:textAlignment w:val="baseline"/>
        <w:rPr>
          <w:del w:id="78" w:author="ROSSI, AMANDA M CIV USAF HAF SAF/AQCP" w:date="2024-06-18T15:53:00Z"/>
          <w:rFonts w:asciiTheme="majorHAnsi" w:hAnsiTheme="majorHAnsi"/>
          <w:color w:val="000000"/>
          <w:sz w:val="22"/>
          <w:szCs w:val="22"/>
        </w:rPr>
      </w:pPr>
      <w:del w:id="79" w:author="ROSSI, AMANDA M CIV USAF HAF SAF/AQCP" w:date="2024-06-18T15:53:00Z">
        <w:r w:rsidRPr="009F272B" w:rsidDel="00905638">
          <w:rPr>
            <w:rFonts w:asciiTheme="majorHAnsi" w:hAnsiTheme="majorHAnsi"/>
            <w:color w:val="000000"/>
            <w:sz w:val="22"/>
            <w:szCs w:val="22"/>
          </w:rPr>
          <w:delText>4. Approval Authority should obtain legal review for early effective dates established more than 30 days prior to the envisioned contract award date.</w:delText>
        </w:r>
      </w:del>
    </w:p>
    <w:p w14:paraId="5D07173C" w14:textId="77777777" w:rsidR="00905638" w:rsidRDefault="00905638" w:rsidP="009F272B">
      <w:pPr>
        <w:pStyle w:val="p"/>
        <w:shd w:val="clear" w:color="auto" w:fill="FFFFFF"/>
        <w:ind w:firstLine="720"/>
        <w:textAlignment w:val="baseline"/>
        <w:rPr>
          <w:rFonts w:asciiTheme="majorHAnsi" w:hAnsiTheme="majorHAnsi"/>
          <w:color w:val="000000"/>
          <w:sz w:val="22"/>
          <w:szCs w:val="22"/>
        </w:rPr>
      </w:pPr>
    </w:p>
    <w:p w14:paraId="48F07FF3" w14:textId="7D99CA6B" w:rsidR="00F12767" w:rsidRDefault="00905638" w:rsidP="009F272B">
      <w:pPr>
        <w:pStyle w:val="Heading1"/>
        <w:spacing w:before="203" w:line="273" w:lineRule="auto"/>
        <w:ind w:left="0"/>
        <w:rPr>
          <w:b/>
        </w:rPr>
      </w:pPr>
      <w:r>
        <w:rPr>
          <w:b/>
          <w:spacing w:val="-2"/>
        </w:rPr>
        <w:lastRenderedPageBreak/>
        <w:t>S</w:t>
      </w:r>
      <w:r w:rsidR="002D3544">
        <w:rPr>
          <w:b/>
          <w:spacing w:val="-2"/>
        </w:rPr>
        <w:t>ubpart</w:t>
      </w:r>
      <w:r w:rsidR="002D3544">
        <w:rPr>
          <w:b/>
          <w:spacing w:val="-27"/>
        </w:rPr>
        <w:t xml:space="preserve"> </w:t>
      </w:r>
      <w:r w:rsidR="002D3544">
        <w:rPr>
          <w:b/>
          <w:spacing w:val="-2"/>
        </w:rPr>
        <w:t>5304.4</w:t>
      </w:r>
      <w:r w:rsidR="002D3544">
        <w:rPr>
          <w:b/>
          <w:spacing w:val="-26"/>
        </w:rPr>
        <w:t xml:space="preserve"> </w:t>
      </w:r>
      <w:r w:rsidR="002D3544">
        <w:rPr>
          <w:b/>
          <w:spacing w:val="-2"/>
        </w:rPr>
        <w:t>-</w:t>
      </w:r>
      <w:r w:rsidR="002D3544">
        <w:rPr>
          <w:b/>
          <w:spacing w:val="-26"/>
        </w:rPr>
        <w:t xml:space="preserve"> </w:t>
      </w:r>
      <w:r w:rsidR="002D3544">
        <w:rPr>
          <w:b/>
          <w:spacing w:val="-2"/>
        </w:rPr>
        <w:t>SAFEGUARDING</w:t>
      </w:r>
      <w:r w:rsidR="002D3544">
        <w:rPr>
          <w:b/>
          <w:spacing w:val="-26"/>
        </w:rPr>
        <w:t xml:space="preserve"> </w:t>
      </w:r>
      <w:r w:rsidR="002D3544">
        <w:rPr>
          <w:b/>
          <w:spacing w:val="-2"/>
        </w:rPr>
        <w:t xml:space="preserve">CLASSIFIED </w:t>
      </w:r>
      <w:r w:rsidR="002D3544">
        <w:rPr>
          <w:b/>
        </w:rPr>
        <w:t>INFORMATION WITHIN INDUSTRY</w:t>
      </w:r>
    </w:p>
    <w:p w14:paraId="110FFD37" w14:textId="77777777" w:rsidR="00F12767" w:rsidRDefault="00F12767">
      <w:pPr>
        <w:pStyle w:val="BodyText"/>
        <w:spacing w:before="5"/>
        <w:rPr>
          <w:rFonts w:ascii="Bookman Old Style"/>
          <w:b/>
          <w:sz w:val="39"/>
        </w:rPr>
      </w:pPr>
    </w:p>
    <w:p w14:paraId="075FC530" w14:textId="77777777" w:rsidR="00F12767" w:rsidRDefault="002D3544">
      <w:pPr>
        <w:pStyle w:val="Heading2"/>
        <w:rPr>
          <w:b/>
        </w:rPr>
      </w:pPr>
      <w:r>
        <w:rPr>
          <w:b/>
          <w:spacing w:val="-4"/>
        </w:rPr>
        <w:t>5304.402-90</w:t>
      </w:r>
      <w:r>
        <w:rPr>
          <w:b/>
          <w:spacing w:val="-11"/>
        </w:rPr>
        <w:t xml:space="preserve"> </w:t>
      </w:r>
      <w:r>
        <w:rPr>
          <w:b/>
          <w:spacing w:val="-4"/>
        </w:rPr>
        <w:t>General</w:t>
      </w:r>
    </w:p>
    <w:p w14:paraId="6B699379" w14:textId="77777777" w:rsidR="00F12767" w:rsidRDefault="00F12767">
      <w:pPr>
        <w:pStyle w:val="BodyText"/>
        <w:spacing w:before="4"/>
        <w:rPr>
          <w:rFonts w:ascii="Bookman Old Style"/>
          <w:b/>
          <w:sz w:val="42"/>
        </w:rPr>
      </w:pPr>
    </w:p>
    <w:p w14:paraId="73674B42" w14:textId="77777777" w:rsidR="00F12767" w:rsidRDefault="002F1D7D">
      <w:pPr>
        <w:pStyle w:val="ListParagraph"/>
        <w:numPr>
          <w:ilvl w:val="0"/>
          <w:numId w:val="5"/>
        </w:numPr>
        <w:tabs>
          <w:tab w:val="left" w:pos="442"/>
        </w:tabs>
        <w:spacing w:line="271" w:lineRule="auto"/>
        <w:ind w:right="313" w:firstLine="0"/>
      </w:pPr>
      <w:hyperlink r:id="rId12">
        <w:r w:rsidR="002D3544">
          <w:rPr>
            <w:color w:val="27314A"/>
            <w:w w:val="105"/>
            <w:u w:val="single" w:color="27314A"/>
          </w:rPr>
          <w:t>32</w:t>
        </w:r>
        <w:r w:rsidR="002D3544">
          <w:rPr>
            <w:color w:val="27314A"/>
            <w:spacing w:val="40"/>
            <w:w w:val="105"/>
            <w:u w:val="single" w:color="27314A"/>
          </w:rPr>
          <w:t xml:space="preserve"> </w:t>
        </w:r>
        <w:r w:rsidR="002D3544">
          <w:rPr>
            <w:color w:val="27314A"/>
            <w:w w:val="105"/>
            <w:u w:val="single" w:color="27314A"/>
          </w:rPr>
          <w:t>CFR</w:t>
        </w:r>
        <w:r w:rsidR="002D3544">
          <w:rPr>
            <w:color w:val="27314A"/>
            <w:spacing w:val="40"/>
            <w:w w:val="105"/>
            <w:u w:val="single" w:color="27314A"/>
          </w:rPr>
          <w:t xml:space="preserve"> </w:t>
        </w:r>
        <w:r w:rsidR="002D3544">
          <w:rPr>
            <w:color w:val="27314A"/>
            <w:w w:val="105"/>
            <w:u w:val="single" w:color="27314A"/>
          </w:rPr>
          <w:t>Part</w:t>
        </w:r>
        <w:r w:rsidR="002D3544">
          <w:rPr>
            <w:color w:val="27314A"/>
            <w:spacing w:val="40"/>
            <w:w w:val="105"/>
            <w:u w:val="single" w:color="27314A"/>
          </w:rPr>
          <w:t xml:space="preserve"> </w:t>
        </w:r>
        <w:r w:rsidR="002D3544">
          <w:rPr>
            <w:color w:val="27314A"/>
            <w:w w:val="105"/>
            <w:u w:val="single" w:color="27314A"/>
          </w:rPr>
          <w:t>117</w:t>
        </w:r>
      </w:hyperlink>
      <w:r w:rsidR="002D3544">
        <w:rPr>
          <w:color w:val="27314A"/>
          <w:spacing w:val="40"/>
          <w:w w:val="105"/>
        </w:rPr>
        <w:t xml:space="preserve"> </w:t>
      </w:r>
      <w:r w:rsidR="002D3544">
        <w:rPr>
          <w:w w:val="105"/>
        </w:rPr>
        <w:t>and</w:t>
      </w:r>
      <w:r w:rsidR="002D3544">
        <w:rPr>
          <w:spacing w:val="40"/>
          <w:w w:val="105"/>
        </w:rPr>
        <w:t xml:space="preserve"> </w:t>
      </w:r>
      <w:hyperlink r:id="rId13">
        <w:r w:rsidR="002D3544">
          <w:rPr>
            <w:color w:val="27314A"/>
            <w:w w:val="105"/>
            <w:u w:val="single" w:color="27314A"/>
          </w:rPr>
          <w:t>DAFMAN</w:t>
        </w:r>
        <w:r w:rsidR="002D3544">
          <w:rPr>
            <w:color w:val="27314A"/>
            <w:spacing w:val="40"/>
            <w:w w:val="105"/>
            <w:u w:val="single" w:color="27314A"/>
          </w:rPr>
          <w:t xml:space="preserve"> </w:t>
        </w:r>
        <w:r w:rsidR="002D3544">
          <w:rPr>
            <w:color w:val="27314A"/>
            <w:w w:val="105"/>
            <w:u w:val="single" w:color="27314A"/>
          </w:rPr>
          <w:t>16-1406V2</w:t>
        </w:r>
      </w:hyperlink>
      <w:r w:rsidR="002D3544">
        <w:rPr>
          <w:w w:val="105"/>
        </w:rPr>
        <w:t>,</w:t>
      </w:r>
      <w:r w:rsidR="002D3544">
        <w:rPr>
          <w:spacing w:val="40"/>
          <w:w w:val="105"/>
        </w:rPr>
        <w:t xml:space="preserve"> </w:t>
      </w:r>
      <w:r w:rsidR="002D3544">
        <w:rPr>
          <w:i/>
          <w:w w:val="105"/>
        </w:rPr>
        <w:t>National</w:t>
      </w:r>
      <w:r w:rsidR="002D3544">
        <w:rPr>
          <w:i/>
          <w:spacing w:val="40"/>
          <w:w w:val="105"/>
        </w:rPr>
        <w:t xml:space="preserve"> </w:t>
      </w:r>
      <w:r w:rsidR="002D3544">
        <w:rPr>
          <w:i/>
          <w:w w:val="105"/>
        </w:rPr>
        <w:t>Industrial</w:t>
      </w:r>
      <w:r w:rsidR="002D3544">
        <w:rPr>
          <w:i/>
          <w:spacing w:val="40"/>
          <w:w w:val="105"/>
        </w:rPr>
        <w:t xml:space="preserve"> </w:t>
      </w:r>
      <w:r w:rsidR="002D3544">
        <w:rPr>
          <w:i/>
          <w:w w:val="105"/>
        </w:rPr>
        <w:t>Security</w:t>
      </w:r>
      <w:r w:rsidR="002D3544">
        <w:rPr>
          <w:i/>
          <w:spacing w:val="40"/>
          <w:w w:val="105"/>
        </w:rPr>
        <w:t xml:space="preserve"> </w:t>
      </w:r>
      <w:r w:rsidR="002D3544">
        <w:rPr>
          <w:i/>
          <w:w w:val="105"/>
        </w:rPr>
        <w:t>Program:</w:t>
      </w:r>
      <w:r w:rsidR="002D3544">
        <w:rPr>
          <w:i/>
          <w:spacing w:val="40"/>
          <w:w w:val="105"/>
        </w:rPr>
        <w:t xml:space="preserve"> </w:t>
      </w:r>
      <w:r w:rsidR="002D3544">
        <w:rPr>
          <w:i/>
          <w:w w:val="105"/>
        </w:rPr>
        <w:t>Industrial Security</w:t>
      </w:r>
      <w:r w:rsidR="002D3544">
        <w:rPr>
          <w:i/>
          <w:spacing w:val="40"/>
          <w:w w:val="105"/>
        </w:rPr>
        <w:t xml:space="preserve"> </w:t>
      </w:r>
      <w:r w:rsidR="002D3544">
        <w:rPr>
          <w:i/>
          <w:w w:val="105"/>
        </w:rPr>
        <w:t>Procedures</w:t>
      </w:r>
      <w:r w:rsidR="002D3544">
        <w:rPr>
          <w:i/>
          <w:spacing w:val="40"/>
          <w:w w:val="105"/>
        </w:rPr>
        <w:t xml:space="preserve"> </w:t>
      </w:r>
      <w:r w:rsidR="002D3544">
        <w:rPr>
          <w:i/>
          <w:w w:val="105"/>
        </w:rPr>
        <w:t>for</w:t>
      </w:r>
      <w:r w:rsidR="002D3544">
        <w:rPr>
          <w:i/>
          <w:spacing w:val="40"/>
          <w:w w:val="105"/>
        </w:rPr>
        <w:t xml:space="preserve"> </w:t>
      </w:r>
      <w:r w:rsidR="002D3544">
        <w:rPr>
          <w:i/>
          <w:w w:val="105"/>
        </w:rPr>
        <w:t>Government</w:t>
      </w:r>
      <w:r w:rsidR="002D3544">
        <w:rPr>
          <w:i/>
          <w:spacing w:val="40"/>
          <w:w w:val="105"/>
        </w:rPr>
        <w:t xml:space="preserve"> </w:t>
      </w:r>
      <w:r w:rsidR="002D3544">
        <w:rPr>
          <w:i/>
          <w:w w:val="105"/>
        </w:rPr>
        <w:t>Activities</w:t>
      </w:r>
      <w:r w:rsidR="002D3544">
        <w:rPr>
          <w:w w:val="105"/>
        </w:rPr>
        <w:t>,</w:t>
      </w:r>
      <w:r w:rsidR="002D3544">
        <w:rPr>
          <w:spacing w:val="40"/>
          <w:w w:val="105"/>
        </w:rPr>
        <w:t xml:space="preserve"> </w:t>
      </w:r>
      <w:r w:rsidR="002D3544">
        <w:rPr>
          <w:w w:val="105"/>
        </w:rPr>
        <w:t>clarify</w:t>
      </w:r>
      <w:r w:rsidR="002D3544">
        <w:rPr>
          <w:spacing w:val="40"/>
          <w:w w:val="105"/>
        </w:rPr>
        <w:t xml:space="preserve"> </w:t>
      </w:r>
      <w:r w:rsidR="002D3544">
        <w:rPr>
          <w:w w:val="105"/>
        </w:rPr>
        <w:t>contracting</w:t>
      </w:r>
      <w:r w:rsidR="002D3544">
        <w:rPr>
          <w:spacing w:val="40"/>
          <w:w w:val="105"/>
        </w:rPr>
        <w:t xml:space="preserve"> </w:t>
      </w:r>
      <w:r w:rsidR="002D3544">
        <w:rPr>
          <w:w w:val="105"/>
        </w:rPr>
        <w:t>officer</w:t>
      </w:r>
      <w:r w:rsidR="002D3544">
        <w:rPr>
          <w:spacing w:val="40"/>
          <w:w w:val="105"/>
        </w:rPr>
        <w:t xml:space="preserve"> </w:t>
      </w:r>
      <w:r w:rsidR="002D3544">
        <w:rPr>
          <w:w w:val="105"/>
        </w:rPr>
        <w:t>responsibilities</w:t>
      </w:r>
      <w:r w:rsidR="002D3544">
        <w:rPr>
          <w:spacing w:val="40"/>
          <w:w w:val="105"/>
        </w:rPr>
        <w:t xml:space="preserve"> </w:t>
      </w:r>
      <w:r w:rsidR="002D3544">
        <w:rPr>
          <w:w w:val="105"/>
        </w:rPr>
        <w:t>and provides guidance for implementing the Department of the Air Force’s National Industrial Security</w:t>
      </w:r>
      <w:r w:rsidR="002D3544">
        <w:rPr>
          <w:spacing w:val="40"/>
          <w:w w:val="105"/>
        </w:rPr>
        <w:t xml:space="preserve"> </w:t>
      </w:r>
      <w:r w:rsidR="002D3544">
        <w:rPr>
          <w:spacing w:val="-2"/>
          <w:w w:val="105"/>
        </w:rPr>
        <w:t>Program.</w:t>
      </w:r>
    </w:p>
    <w:p w14:paraId="3FE9F23F" w14:textId="77777777" w:rsidR="00F12767" w:rsidRDefault="00F12767">
      <w:pPr>
        <w:pStyle w:val="BodyText"/>
        <w:spacing w:before="2"/>
        <w:rPr>
          <w:sz w:val="21"/>
        </w:rPr>
      </w:pPr>
    </w:p>
    <w:p w14:paraId="3DF8B80F" w14:textId="48CB3ACB" w:rsidR="00F12767" w:rsidRDefault="002D3544" w:rsidP="636580AC">
      <w:pPr>
        <w:pStyle w:val="ListParagraph"/>
        <w:numPr>
          <w:ilvl w:val="0"/>
          <w:numId w:val="5"/>
        </w:numPr>
        <w:tabs>
          <w:tab w:val="left" w:pos="451"/>
        </w:tabs>
        <w:spacing w:before="1" w:line="271" w:lineRule="auto"/>
        <w:ind w:right="1423" w:firstLine="0"/>
      </w:pPr>
      <w:hyperlink r:id="rId14" w:history="1">
        <w:hyperlink r:id="rId15" w:history="1">
          <w:r w:rsidRPr="51BAD49E">
            <w:rPr>
              <w:color w:val="27314A"/>
              <w:u w:val="single"/>
            </w:rPr>
            <w:t>DAFH 16-1406</w:t>
          </w:r>
        </w:hyperlink>
      </w:hyperlink>
      <w:r w:rsidR="00AE5F1E">
        <w:t xml:space="preserve">, </w:t>
      </w:r>
      <w:r w:rsidR="636580AC" w:rsidRPr="51BAD49E">
        <w:rPr>
          <w:i/>
          <w:iCs/>
          <w:w w:val="105"/>
        </w:rPr>
        <w:t>National Interest Determination Handbook</w:t>
      </w:r>
      <w:r w:rsidR="636580AC" w:rsidRPr="636580AC">
        <w:rPr>
          <w:w w:val="105"/>
        </w:rPr>
        <w:t>. This instruction clarifies</w:t>
      </w:r>
      <w:r w:rsidR="636580AC" w:rsidRPr="636580AC">
        <w:rPr>
          <w:spacing w:val="80"/>
          <w:w w:val="105"/>
        </w:rPr>
        <w:t xml:space="preserve"> </w:t>
      </w:r>
      <w:r w:rsidR="636580AC" w:rsidRPr="636580AC">
        <w:rPr>
          <w:w w:val="105"/>
        </w:rPr>
        <w:t>responsibilities and procedures for processing National Interest Determinations (NID).</w:t>
      </w:r>
    </w:p>
    <w:p w14:paraId="1F72F646" w14:textId="77777777" w:rsidR="00F12767" w:rsidRDefault="00F12767">
      <w:pPr>
        <w:pStyle w:val="BodyText"/>
        <w:spacing w:before="1"/>
        <w:rPr>
          <w:sz w:val="21"/>
        </w:rPr>
      </w:pPr>
    </w:p>
    <w:commentRangeStart w:id="80"/>
    <w:p w14:paraId="0DE9C994" w14:textId="67999DF3" w:rsidR="00F12767" w:rsidRPr="002D0D17" w:rsidRDefault="00AE5F1E" w:rsidP="51BAD49E">
      <w:pPr>
        <w:pStyle w:val="ListParagraph"/>
        <w:numPr>
          <w:ilvl w:val="0"/>
          <w:numId w:val="5"/>
        </w:numPr>
        <w:tabs>
          <w:tab w:val="left" w:pos="435"/>
        </w:tabs>
        <w:spacing w:line="271" w:lineRule="auto"/>
        <w:ind w:right="309" w:firstLine="0"/>
      </w:pPr>
      <w:ins w:id="81" w:author="ROSSI, AMANDA M CIV USAF HAF SAF/AQCP" w:date="2024-06-18T15:58:00Z">
        <w:r>
          <w:rPr>
            <w:spacing w:val="-2"/>
            <w:w w:val="105"/>
          </w:rPr>
          <w:fldChar w:fldCharType="begin"/>
        </w:r>
        <w:r>
          <w:rPr>
            <w:spacing w:val="-2"/>
            <w:w w:val="105"/>
          </w:rPr>
          <w:instrText>HYPERLINK "https://static.e-publishing.af.mil/production/1/saf_aa/publication/afpd16-7/afpd16-7.pdf"</w:instrText>
        </w:r>
        <w:r>
          <w:rPr>
            <w:spacing w:val="-2"/>
            <w:w w:val="105"/>
          </w:rPr>
        </w:r>
        <w:r>
          <w:rPr>
            <w:spacing w:val="-2"/>
            <w:w w:val="105"/>
          </w:rPr>
          <w:fldChar w:fldCharType="separate"/>
        </w:r>
        <w:r w:rsidRPr="00E96B57">
          <w:rPr>
            <w:rStyle w:val="Hyperlink"/>
            <w:spacing w:val="-2"/>
            <w:w w:val="105"/>
          </w:rPr>
          <w:t>Air Force Policy Directive (AFPD) 16-7</w:t>
        </w:r>
        <w:r>
          <w:rPr>
            <w:spacing w:val="-2"/>
            <w:w w:val="105"/>
          </w:rPr>
          <w:fldChar w:fldCharType="end"/>
        </w:r>
        <w:commentRangeEnd w:id="80"/>
        <w:r>
          <w:rPr>
            <w:rStyle w:val="CommentReference"/>
          </w:rPr>
          <w:commentReference w:id="80"/>
        </w:r>
        <w:r>
          <w:rPr>
            <w:spacing w:val="-2"/>
            <w:w w:val="105"/>
          </w:rPr>
          <w:t xml:space="preserve"> </w:t>
        </w:r>
        <w:r w:rsidRPr="00AE5F1E">
          <w:rPr>
            <w:i/>
            <w:iCs/>
            <w:spacing w:val="-2"/>
            <w:w w:val="105"/>
          </w:rPr>
          <w:t>Special Access Programs</w:t>
        </w:r>
        <w:r>
          <w:rPr>
            <w:spacing w:val="-2"/>
            <w:w w:val="105"/>
          </w:rPr>
          <w:t xml:space="preserve"> establishes policies and responsibilities for the management, administration, and oversight of Special Access Programs for which the Air Force has Cognizant Authority</w:t>
        </w:r>
      </w:ins>
      <w:del w:id="82" w:author="ROSSI, AMANDA M CIV USAF HAF SAF/AQCP" w:date="2024-06-18T15:58:00Z">
        <w:r w:rsidR="002D3544" w:rsidRPr="51BAD49E" w:rsidDel="00AE5F1E">
          <w:rPr>
            <w:color w:val="27314A"/>
            <w:u w:val="single"/>
          </w:rPr>
          <w:delText>DAFI 16-</w:delText>
        </w:r>
        <w:r w:rsidR="002D3544" w:rsidRPr="00AE5F1E" w:rsidDel="00AE5F1E">
          <w:rPr>
            <w:color w:val="27314A"/>
            <w:u w:val="single"/>
          </w:rPr>
          <w:delText>701</w:delText>
        </w:r>
      </w:del>
      <w:ins w:id="83" w:author="WATSON, JAMES R CIV USAF HAF SAF/AQCP" w:date="2023-10-10T15:17:00Z">
        <w:del w:id="84" w:author="ROSSI, AMANDA M CIV USAF HAF SAF/AQCP" w:date="2024-06-18T15:58:00Z">
          <w:r w:rsidR="7BDE2FB5" w:rsidRPr="00AE5F1E" w:rsidDel="00AE5F1E">
            <w:delText xml:space="preserve"> </w:delText>
          </w:r>
        </w:del>
      </w:ins>
      <w:del w:id="85" w:author="ROSSI, AMANDA M CIV USAF HAF SAF/AQCP" w:date="2024-06-18T15:58:00Z">
        <w:r w:rsidR="51BAD49E" w:rsidRPr="00AE5F1E" w:rsidDel="00AE5F1E">
          <w:rPr>
            <w:i/>
            <w:iCs/>
            <w:spacing w:val="40"/>
            <w:w w:val="105"/>
          </w:rPr>
          <w:delText>Management</w:delText>
        </w:r>
        <w:r w:rsidR="51BAD49E" w:rsidRPr="00AE5F1E" w:rsidDel="00AE5F1E">
          <w:rPr>
            <w:i/>
            <w:iCs/>
            <w:w w:val="105"/>
          </w:rPr>
          <w:delText xml:space="preserve">, </w:delText>
        </w:r>
        <w:r w:rsidR="51BAD49E" w:rsidRPr="00AE5F1E" w:rsidDel="00AE5F1E">
          <w:rPr>
            <w:i/>
            <w:iCs/>
            <w:spacing w:val="40"/>
            <w:w w:val="105"/>
          </w:rPr>
          <w:delText>Administration</w:delText>
        </w:r>
        <w:r w:rsidR="51BAD49E" w:rsidRPr="00AE5F1E" w:rsidDel="00AE5F1E">
          <w:rPr>
            <w:i/>
            <w:iCs/>
            <w:w w:val="105"/>
          </w:rPr>
          <w:delText xml:space="preserve"> </w:delText>
        </w:r>
        <w:r w:rsidR="51BAD49E" w:rsidRPr="00AE5F1E" w:rsidDel="00AE5F1E">
          <w:rPr>
            <w:i/>
            <w:iCs/>
            <w:spacing w:val="40"/>
            <w:w w:val="105"/>
          </w:rPr>
          <w:delText>and</w:delText>
        </w:r>
        <w:r w:rsidR="51BAD49E" w:rsidRPr="00AE5F1E" w:rsidDel="00AE5F1E">
          <w:rPr>
            <w:i/>
            <w:iCs/>
            <w:w w:val="105"/>
          </w:rPr>
          <w:delText xml:space="preserve"> </w:delText>
        </w:r>
        <w:r w:rsidR="51BAD49E" w:rsidRPr="00AE5F1E" w:rsidDel="00AE5F1E">
          <w:rPr>
            <w:i/>
            <w:iCs/>
            <w:spacing w:val="40"/>
            <w:w w:val="105"/>
          </w:rPr>
          <w:delText>Oversight</w:delText>
        </w:r>
        <w:r w:rsidR="51BAD49E" w:rsidRPr="00AE5F1E" w:rsidDel="00AE5F1E">
          <w:rPr>
            <w:i/>
            <w:iCs/>
            <w:w w:val="105"/>
          </w:rPr>
          <w:delText xml:space="preserve"> </w:delText>
        </w:r>
        <w:r w:rsidR="51BAD49E" w:rsidRPr="00AE5F1E" w:rsidDel="00AE5F1E">
          <w:rPr>
            <w:i/>
            <w:iCs/>
            <w:spacing w:val="40"/>
            <w:w w:val="105"/>
          </w:rPr>
          <w:delText>of</w:delText>
        </w:r>
        <w:r w:rsidR="51BAD49E" w:rsidRPr="00AE5F1E" w:rsidDel="00AE5F1E">
          <w:rPr>
            <w:i/>
            <w:iCs/>
            <w:w w:val="105"/>
          </w:rPr>
          <w:delText xml:space="preserve"> </w:delText>
        </w:r>
        <w:r w:rsidR="51BAD49E" w:rsidRPr="00AE5F1E" w:rsidDel="00AE5F1E">
          <w:rPr>
            <w:i/>
            <w:iCs/>
            <w:spacing w:val="40"/>
            <w:w w:val="105"/>
          </w:rPr>
          <w:delText>Special</w:delText>
        </w:r>
        <w:r w:rsidR="51BAD49E" w:rsidRPr="00AE5F1E" w:rsidDel="00AE5F1E">
          <w:rPr>
            <w:i/>
            <w:iCs/>
            <w:w w:val="105"/>
          </w:rPr>
          <w:delText xml:space="preserve"> </w:delText>
        </w:r>
        <w:r w:rsidR="51BAD49E" w:rsidRPr="00AE5F1E" w:rsidDel="00AE5F1E">
          <w:rPr>
            <w:i/>
            <w:iCs/>
            <w:spacing w:val="40"/>
            <w:w w:val="105"/>
          </w:rPr>
          <w:delText>Access</w:delText>
        </w:r>
        <w:r w:rsidR="51BAD49E" w:rsidRPr="00AE5F1E" w:rsidDel="00AE5F1E">
          <w:rPr>
            <w:i/>
            <w:iCs/>
            <w:w w:val="105"/>
          </w:rPr>
          <w:delText xml:space="preserve"> </w:delText>
        </w:r>
        <w:r w:rsidR="51BAD49E" w:rsidRPr="00AE5F1E" w:rsidDel="00AE5F1E">
          <w:rPr>
            <w:i/>
            <w:iCs/>
            <w:spacing w:val="40"/>
            <w:w w:val="105"/>
          </w:rPr>
          <w:delText>Programs</w:delText>
        </w:r>
        <w:r w:rsidR="51BAD49E" w:rsidRPr="00AE5F1E" w:rsidDel="00AE5F1E">
          <w:rPr>
            <w:w w:val="105"/>
          </w:rPr>
          <w:delText xml:space="preserve">, establishes responsibilities for the management, administration and oversight of Special Access </w:delText>
        </w:r>
        <w:r w:rsidR="51BAD49E" w:rsidRPr="00AE5F1E" w:rsidDel="00AE5F1E">
          <w:rPr>
            <w:spacing w:val="40"/>
            <w:w w:val="105"/>
          </w:rPr>
          <w:delText>Programs. This instruction provides additional guidance for processing AF Special Access Program</w:delText>
        </w:r>
        <w:r w:rsidR="51BAD49E" w:rsidRPr="00AE5F1E" w:rsidDel="00AE5F1E">
          <w:rPr>
            <w:w w:val="105"/>
          </w:rPr>
          <w:delText xml:space="preserve"> </w:delText>
        </w:r>
        <w:r w:rsidR="51BAD49E" w:rsidRPr="00AE5F1E" w:rsidDel="00AE5F1E">
          <w:rPr>
            <w:spacing w:val="-2"/>
            <w:w w:val="105"/>
          </w:rPr>
          <w:delText>NIDs</w:delText>
        </w:r>
      </w:del>
      <w:r w:rsidR="51BAD49E" w:rsidRPr="00AE5F1E">
        <w:rPr>
          <w:spacing w:val="-2"/>
          <w:w w:val="105"/>
        </w:rPr>
        <w:t>.</w:t>
      </w:r>
    </w:p>
    <w:p w14:paraId="08CE6F91" w14:textId="77777777" w:rsidR="00F12767" w:rsidRDefault="00F12767">
      <w:pPr>
        <w:pStyle w:val="BodyText"/>
        <w:spacing w:before="2"/>
        <w:rPr>
          <w:sz w:val="21"/>
        </w:rPr>
      </w:pPr>
    </w:p>
    <w:commentRangeStart w:id="86"/>
    <w:p w14:paraId="4114F350" w14:textId="38AE6035" w:rsidR="006C7271" w:rsidRPr="00AE5F1E" w:rsidRDefault="002D3544" w:rsidP="00AE5F1E">
      <w:pPr>
        <w:pStyle w:val="ListParagraph"/>
        <w:numPr>
          <w:ilvl w:val="0"/>
          <w:numId w:val="5"/>
        </w:numPr>
        <w:tabs>
          <w:tab w:val="left" w:pos="451"/>
        </w:tabs>
        <w:spacing w:line="271" w:lineRule="auto"/>
        <w:ind w:right="112" w:firstLine="0"/>
      </w:pPr>
      <w:ins w:id="87" w:author="WATSON, JAMES R CIV USAF HAF SAF/AQCP" w:date="2023-10-10T15:23:00Z">
        <w:r>
          <w:fldChar w:fldCharType="begin"/>
        </w:r>
        <w:r>
          <w:instrText xml:space="preserve">HYPERLINK "https://static.e-publishing.af.mil/production/1/af_a3/publication/afi10-701/afi10-701.pdf" </w:instrText>
        </w:r>
        <w:r>
          <w:fldChar w:fldCharType="separate"/>
        </w:r>
        <w:r w:rsidR="3D90EE1B" w:rsidRPr="51BAD49E">
          <w:rPr>
            <w:rStyle w:val="Hyperlink"/>
          </w:rPr>
          <w:t>DAFI 10-701</w:t>
        </w:r>
        <w:r>
          <w:fldChar w:fldCharType="end"/>
        </w:r>
      </w:ins>
      <w:commentRangeEnd w:id="86"/>
      <w:r w:rsidR="00AE5F1E">
        <w:rPr>
          <w:rStyle w:val="CommentReference"/>
        </w:rPr>
        <w:commentReference w:id="86"/>
      </w:r>
      <w:ins w:id="88" w:author="WATSON, JAMES R CIV USAF HAF SAF/AQCP" w:date="2023-10-10T15:22:00Z">
        <w:r w:rsidR="3D90EE1B" w:rsidRPr="51BAD49E">
          <w:t xml:space="preserve"> </w:t>
        </w:r>
      </w:ins>
      <w:r w:rsidR="51BAD49E" w:rsidRPr="51BAD49E">
        <w:rPr>
          <w:i/>
          <w:iCs/>
          <w:w w:val="105"/>
        </w:rPr>
        <w:t>Operations Security</w:t>
      </w:r>
      <w:r w:rsidR="51BAD49E" w:rsidRPr="51BAD49E">
        <w:rPr>
          <w:w w:val="105"/>
        </w:rPr>
        <w:t>, establishes responsibilities for contracting officers when there are OPSEC requirements on contract.</w:t>
      </w:r>
    </w:p>
    <w:p w14:paraId="03FB32CA" w14:textId="77777777" w:rsidR="00AE5F1E" w:rsidRDefault="00AE5F1E" w:rsidP="00AE5F1E">
      <w:pPr>
        <w:pStyle w:val="ListParagraph"/>
      </w:pPr>
    </w:p>
    <w:p w14:paraId="775C5B83" w14:textId="77777777" w:rsidR="00AE5F1E" w:rsidRDefault="00AE5F1E" w:rsidP="00AE5F1E">
      <w:pPr>
        <w:spacing w:line="271" w:lineRule="auto"/>
        <w:rPr>
          <w:ins w:id="89" w:author="ROSSI, AMANDA M CIV USAF HAF SAF/AQCP" w:date="2024-06-18T16:00:00Z"/>
        </w:rPr>
      </w:pPr>
      <w:ins w:id="90" w:author="ROSSI, AMANDA M CIV USAF HAF SAF/AQCP" w:date="2024-06-18T16:00:00Z">
        <w:r>
          <w:t xml:space="preserve">(e)   In accordance with FAR part 4.4, DAF personnel will use the NISP Contract Classification </w:t>
        </w:r>
        <w:proofErr w:type="gramStart"/>
        <w:r>
          <w:t>System  (</w:t>
        </w:r>
        <w:proofErr w:type="gramEnd"/>
        <w:r>
          <w:t xml:space="preserve">NCCS) to process DD Form 254s, provided that the data submitted is unclassified. For contracts where the content of the DD Form 254 contains classified information and the classified information cannot be segregated into classified attachments or addendums, use of NCCS is not required until such time that an automated solution is available on the appropriate classified information system. NCCS is available electronically at </w:t>
        </w:r>
        <w:commentRangeStart w:id="91"/>
        <w:r>
          <w:fldChar w:fldCharType="begin"/>
        </w:r>
        <w:r>
          <w:instrText>HYPERLINK "</w:instrText>
        </w:r>
        <w:r w:rsidRPr="00BA0C3B">
          <w:rPr>
            <w:rPrChange w:id="92" w:author="WATSON, JAMES R CIV USAF HAF SAF/AQCP" w:date="2024-03-11T15:19:00Z">
              <w:rPr>
                <w:rStyle w:val="Hyperlink"/>
              </w:rPr>
            </w:rPrChange>
          </w:rPr>
          <w:instrText>https://www</w:instrText>
        </w:r>
        <w:r>
          <w:instrText>.dcsa.mil/is/nccs"</w:instrText>
        </w:r>
        <w:r>
          <w:fldChar w:fldCharType="separate"/>
        </w:r>
        <w:r w:rsidRPr="00BA0C3B">
          <w:rPr>
            <w:rStyle w:val="Hyperlink"/>
          </w:rPr>
          <w:t>https://www</w:t>
        </w:r>
        <w:r w:rsidRPr="005F698B">
          <w:rPr>
            <w:rStyle w:val="Hyperlink"/>
          </w:rPr>
          <w:t>.dcsa.mil/is/nccs</w:t>
        </w:r>
        <w:r>
          <w:fldChar w:fldCharType="end"/>
        </w:r>
        <w:r>
          <w:t>.</w:t>
        </w:r>
        <w:commentRangeEnd w:id="91"/>
        <w:r w:rsidR="00505330">
          <w:rPr>
            <w:rStyle w:val="CommentReference"/>
          </w:rPr>
          <w:commentReference w:id="91"/>
        </w:r>
        <w:r>
          <w:t xml:space="preserve"> </w:t>
        </w:r>
      </w:ins>
    </w:p>
    <w:p w14:paraId="74BFFA88" w14:textId="77777777" w:rsidR="00AE5F1E" w:rsidRDefault="00AE5F1E" w:rsidP="00AE5F1E">
      <w:pPr>
        <w:pStyle w:val="ListParagraph"/>
        <w:tabs>
          <w:tab w:val="left" w:pos="451"/>
        </w:tabs>
        <w:spacing w:line="271" w:lineRule="auto"/>
        <w:ind w:right="112"/>
      </w:pPr>
    </w:p>
    <w:p w14:paraId="2B5193DD" w14:textId="77777777" w:rsidR="00505330" w:rsidRPr="00505330" w:rsidRDefault="00505330" w:rsidP="00505330">
      <w:pPr>
        <w:ind w:left="-226" w:firstLine="316"/>
        <w:rPr>
          <w:ins w:id="93" w:author="ROSSI, AMANDA M CIV USAF HAF SAF/AQCP" w:date="2024-06-18T16:01:00Z"/>
          <w:rFonts w:cs="Times New Roman"/>
        </w:rPr>
      </w:pPr>
      <w:ins w:id="94" w:author="ROSSI, AMANDA M CIV USAF HAF SAF/AQCP" w:date="2024-06-18T16:01:00Z">
        <w:r w:rsidRPr="00505330">
          <w:rPr>
            <w:rFonts w:cs="Times New Roman"/>
          </w:rPr>
          <w:t>(f) Additional DD254 guidance:</w:t>
        </w:r>
      </w:ins>
    </w:p>
    <w:p w14:paraId="73A258D4" w14:textId="77777777" w:rsidR="00505330" w:rsidRPr="00FB3237" w:rsidRDefault="00505330" w:rsidP="00505330">
      <w:pPr>
        <w:pStyle w:val="ListParagraph"/>
        <w:rPr>
          <w:ins w:id="95" w:author="ROSSI, AMANDA M CIV USAF HAF SAF/AQCP" w:date="2024-06-18T16:01:00Z"/>
          <w:rFonts w:cs="Times New Roman"/>
          <w:b/>
          <w:bCs/>
        </w:rPr>
      </w:pPr>
    </w:p>
    <w:p w14:paraId="3636AB29" w14:textId="77777777" w:rsidR="00505330" w:rsidRPr="00505330" w:rsidRDefault="00505330" w:rsidP="00505330">
      <w:pPr>
        <w:pStyle w:val="ListParagraph"/>
        <w:widowControl/>
        <w:numPr>
          <w:ilvl w:val="0"/>
          <w:numId w:val="12"/>
        </w:numPr>
        <w:autoSpaceDE/>
        <w:autoSpaceDN/>
        <w:spacing w:after="160" w:line="259" w:lineRule="auto"/>
        <w:contextualSpacing/>
        <w:rPr>
          <w:ins w:id="96" w:author="ROSSI, AMANDA M CIV USAF HAF SAF/AQCP" w:date="2024-06-18T16:01:00Z"/>
          <w:rFonts w:cs="Times New Roman"/>
        </w:rPr>
      </w:pPr>
      <w:ins w:id="97" w:author="ROSSI, AMANDA M CIV USAF HAF SAF/AQCP" w:date="2024-06-18T16:01:00Z">
        <w:r w:rsidRPr="00505330">
          <w:rPr>
            <w:rFonts w:cs="Times New Roman"/>
          </w:rPr>
          <w:t xml:space="preserve">Solicitation/Award DD Form 254: </w:t>
        </w:r>
      </w:ins>
    </w:p>
    <w:p w14:paraId="6A511E55" w14:textId="77777777" w:rsidR="00505330" w:rsidRPr="00FB3237" w:rsidRDefault="00505330" w:rsidP="00505330">
      <w:pPr>
        <w:ind w:left="720"/>
        <w:rPr>
          <w:ins w:id="98" w:author="ROSSI, AMANDA M CIV USAF HAF SAF/AQCP" w:date="2024-06-18T16:01:00Z"/>
          <w:rFonts w:cs="Times New Roman"/>
        </w:rPr>
      </w:pPr>
      <w:ins w:id="99" w:author="ROSSI, AMANDA M CIV USAF HAF SAF/AQCP" w:date="2024-06-18T16:01:00Z">
        <w:r w:rsidRPr="00FB3237">
          <w:rPr>
            <w:rFonts w:cs="Times New Roman"/>
          </w:rPr>
          <w:t>A solicitation DD Form 254 is required to be drafted, coordinated, and certified in block 17 IAW DoD and Air Force industrial security policy requirements. </w:t>
        </w:r>
        <w:proofErr w:type="gramStart"/>
        <w:r w:rsidRPr="00FB3237">
          <w:rPr>
            <w:rFonts w:cs="Times New Roman"/>
          </w:rPr>
          <w:t>The  coordinated</w:t>
        </w:r>
        <w:proofErr w:type="gramEnd"/>
        <w:r w:rsidRPr="00FB3237">
          <w:rPr>
            <w:rFonts w:cs="Times New Roman"/>
          </w:rPr>
          <w:t xml:space="preserve"> and certified DD Form 254 shall be attached to the solicitation that is provided to the vendor(s).  </w:t>
        </w:r>
        <w:proofErr w:type="gramStart"/>
        <w:r w:rsidRPr="00FB3237">
          <w:rPr>
            <w:rFonts w:cs="Times New Roman"/>
          </w:rPr>
          <w:t>Distribution  of</w:t>
        </w:r>
        <w:proofErr w:type="gramEnd"/>
        <w:r w:rsidRPr="00FB3237">
          <w:rPr>
            <w:rFonts w:cs="Times New Roman"/>
          </w:rPr>
          <w:t xml:space="preserve"> the solicitation DD Form 254 per Air Force Industrial Security Policy is not required unless the vendor requires access to classified information during the pre-award phase of the contract.  Solicitation means any request to submit offers or quotations to the Government. As such the solicitation stage includes but is not limited to: Invitation for Bid (IFB), Request for Information (RFI), Request for Proposal (RFP), Request for Quotation (RFQ), Program Research and Development Announcement (PRDA), Broad Agency Announcement (BAA), Grants, Cooperative Agreement, Other Transactions (OT) and other extraordinary actions.  A new, </w:t>
        </w:r>
        <w:proofErr w:type="gramStart"/>
        <w:r w:rsidRPr="00FB3237">
          <w:rPr>
            <w:rFonts w:cs="Times New Roman"/>
          </w:rPr>
          <w:t>original  DD</w:t>
        </w:r>
        <w:proofErr w:type="gramEnd"/>
        <w:r w:rsidRPr="00FB3237">
          <w:rPr>
            <w:rFonts w:cs="Times New Roman"/>
          </w:rPr>
          <w:t xml:space="preserve"> Form 254 is required to be drafted, coordinated, certified, and distributed and shall be attached to the contract award. </w:t>
        </w:r>
      </w:ins>
    </w:p>
    <w:p w14:paraId="450585EF" w14:textId="77777777" w:rsidR="00505330" w:rsidRPr="00505330" w:rsidRDefault="00505330" w:rsidP="00505330">
      <w:pPr>
        <w:ind w:left="720"/>
        <w:rPr>
          <w:ins w:id="100" w:author="ROSSI, AMANDA M CIV USAF HAF SAF/AQCP" w:date="2024-06-18T16:01:00Z"/>
          <w:rFonts w:cs="Times New Roman"/>
        </w:rPr>
      </w:pPr>
    </w:p>
    <w:p w14:paraId="7FF0009B" w14:textId="77777777" w:rsidR="00505330" w:rsidRPr="00505330" w:rsidRDefault="00505330" w:rsidP="00505330">
      <w:pPr>
        <w:pStyle w:val="ListParagraph"/>
        <w:widowControl/>
        <w:numPr>
          <w:ilvl w:val="0"/>
          <w:numId w:val="12"/>
        </w:numPr>
        <w:autoSpaceDE/>
        <w:autoSpaceDN/>
        <w:spacing w:after="160" w:line="259" w:lineRule="auto"/>
        <w:contextualSpacing/>
        <w:rPr>
          <w:ins w:id="101" w:author="ROSSI, AMANDA M CIV USAF HAF SAF/AQCP" w:date="2024-06-18T16:01:00Z"/>
          <w:rFonts w:cs="Times New Roman"/>
        </w:rPr>
      </w:pPr>
      <w:ins w:id="102" w:author="ROSSI, AMANDA M CIV USAF HAF SAF/AQCP" w:date="2024-06-18T16:01:00Z">
        <w:r w:rsidRPr="00505330">
          <w:rPr>
            <w:rFonts w:cs="Times New Roman"/>
          </w:rPr>
          <w:t xml:space="preserve">IDIQ: </w:t>
        </w:r>
      </w:ins>
    </w:p>
    <w:p w14:paraId="355431E5" w14:textId="77777777" w:rsidR="00505330" w:rsidRPr="00FB3237" w:rsidRDefault="00505330" w:rsidP="00505330">
      <w:pPr>
        <w:ind w:left="720"/>
        <w:rPr>
          <w:ins w:id="103" w:author="ROSSI, AMANDA M CIV USAF HAF SAF/AQCP" w:date="2024-06-18T16:01:00Z"/>
          <w:rFonts w:cs="Times New Roman"/>
        </w:rPr>
      </w:pPr>
      <w:ins w:id="104" w:author="ROSSI, AMANDA M CIV USAF HAF SAF/AQCP" w:date="2024-06-18T16:01:00Z">
        <w:r w:rsidRPr="00FB3237">
          <w:rPr>
            <w:rFonts w:cs="Times New Roman"/>
          </w:rPr>
          <w:t>Basic Indefinite Delivery Vehicle (</w:t>
        </w:r>
        <w:proofErr w:type="gramStart"/>
        <w:r w:rsidRPr="00FB3237">
          <w:rPr>
            <w:rFonts w:cs="Times New Roman"/>
          </w:rPr>
          <w:t>IDV)  and</w:t>
        </w:r>
        <w:proofErr w:type="gramEnd"/>
        <w:r w:rsidRPr="00FB3237">
          <w:rPr>
            <w:rFonts w:cs="Times New Roman"/>
          </w:rPr>
          <w:t xml:space="preserve"> Indefinite Delivery Vehicle Quantity (IDIQ) contracts or agreements as defined in FAR 4.601 in which there is no requirement for a breakdown by classification of the various elements of the classified effort may utilize the same DD Form 254 for the entire IDV contract. In this case, a separate DD Form 254 will not be required for delivery, task orders, or equivalent pending all the security requirements are identical for each order against the IDV contract or agreement, at the discretion of the servicing Contracting Officer and will be documented in block 13. If the security requirements for the task, delivery, or purchase order for a contract or agreement result in additional security requirements from that of the basic DD Form 254, a revised basic DD Form 254 is required. The servicing Contracting Officer will determine how to document use of the basic DD Form 254 on all delivery, purchase, or task orders for all prime contracts or agreements, if applicable. If it is determined that a DD Form 254 at the IDV contract level will not cover varying needs of the classified </w:t>
        </w:r>
        <w:r w:rsidRPr="00FB3237">
          <w:rPr>
            <w:rFonts w:cs="Times New Roman"/>
          </w:rPr>
          <w:lastRenderedPageBreak/>
          <w:t xml:space="preserve">effort in each delivery order, then a separate DD Form 254 should still be done for each delivery/task order </w:t>
        </w:r>
        <w:proofErr w:type="gramStart"/>
        <w:r w:rsidRPr="00FB3237">
          <w:rPr>
            <w:rFonts w:cs="Times New Roman"/>
          </w:rPr>
          <w:t>as long as</w:t>
        </w:r>
        <w:proofErr w:type="gramEnd"/>
        <w:r w:rsidRPr="00FB3237">
          <w:rPr>
            <w:rFonts w:cs="Times New Roman"/>
          </w:rPr>
          <w:t xml:space="preserve"> the separate DD Form 254 does not contain security requirements above that of the basic DD Form 254.</w:t>
        </w:r>
      </w:ins>
    </w:p>
    <w:p w14:paraId="7A0AF422" w14:textId="77777777" w:rsidR="00505330" w:rsidRPr="00FB3237" w:rsidRDefault="00505330" w:rsidP="00505330">
      <w:pPr>
        <w:ind w:left="720"/>
        <w:rPr>
          <w:ins w:id="105" w:author="ROSSI, AMANDA M CIV USAF HAF SAF/AQCP" w:date="2024-06-18T16:01:00Z"/>
          <w:rFonts w:cs="Times New Roman"/>
        </w:rPr>
      </w:pPr>
    </w:p>
    <w:p w14:paraId="1144A34E" w14:textId="77777777" w:rsidR="00505330" w:rsidRPr="00505330" w:rsidRDefault="00505330" w:rsidP="00505330">
      <w:pPr>
        <w:pStyle w:val="ListParagraph"/>
        <w:widowControl/>
        <w:numPr>
          <w:ilvl w:val="0"/>
          <w:numId w:val="12"/>
        </w:numPr>
        <w:autoSpaceDE/>
        <w:autoSpaceDN/>
        <w:spacing w:after="160" w:line="259" w:lineRule="auto"/>
        <w:contextualSpacing/>
        <w:rPr>
          <w:ins w:id="106" w:author="ROSSI, AMANDA M CIV USAF HAF SAF/AQCP" w:date="2024-06-18T16:01:00Z"/>
          <w:rFonts w:cs="Times New Roman"/>
        </w:rPr>
      </w:pPr>
      <w:ins w:id="107" w:author="ROSSI, AMANDA M CIV USAF HAF SAF/AQCP" w:date="2024-06-18T16:01:00Z">
        <w:r w:rsidRPr="00505330">
          <w:rPr>
            <w:rFonts w:cs="Times New Roman"/>
          </w:rPr>
          <w:t xml:space="preserve">Contract novation: </w:t>
        </w:r>
      </w:ins>
    </w:p>
    <w:p w14:paraId="4DFF0C5E" w14:textId="1139B0FE" w:rsidR="006C7271" w:rsidRPr="00FB3237" w:rsidRDefault="00505330" w:rsidP="00505330">
      <w:pPr>
        <w:ind w:left="720"/>
        <w:rPr>
          <w:rFonts w:cs="Times New Roman"/>
        </w:rPr>
      </w:pPr>
      <w:ins w:id="108" w:author="ROSSI, AMANDA M CIV USAF HAF SAF/AQCP" w:date="2024-06-18T16:01:00Z">
        <w:r w:rsidRPr="00FB3237">
          <w:rPr>
            <w:rFonts w:cs="Times New Roman"/>
          </w:rPr>
          <w:t xml:space="preserve">A new original DD Form 254 is required to be drafted, coordinated, certified, and distributed upon the finalization of a contract novation.  The new original DD Form 254 will identify the new vendor and prime contract number.  If the new vendor does not possess the requisite level of facility clearance, the vendor will be sponsored for a facility clearance IAW Air Force industrial security policy requirements. </w:t>
        </w:r>
      </w:ins>
      <w:r w:rsidR="006C7271" w:rsidRPr="00FB3237">
        <w:rPr>
          <w:rFonts w:cs="Times New Roman"/>
        </w:rPr>
        <w:t xml:space="preserve"> </w:t>
      </w:r>
    </w:p>
    <w:p w14:paraId="3C19BEF6" w14:textId="77777777" w:rsidR="006C7271" w:rsidRDefault="006C7271">
      <w:pPr>
        <w:pStyle w:val="Heading2"/>
        <w:spacing w:before="76"/>
        <w:rPr>
          <w:b/>
        </w:rPr>
      </w:pPr>
    </w:p>
    <w:p w14:paraId="3BDD0D78" w14:textId="6B692768" w:rsidR="00F12767" w:rsidRDefault="002D3544">
      <w:pPr>
        <w:pStyle w:val="Heading2"/>
        <w:spacing w:before="76"/>
        <w:rPr>
          <w:b/>
        </w:rPr>
      </w:pPr>
      <w:bookmarkStart w:id="109" w:name="_Hlk169620523"/>
      <w:r>
        <w:rPr>
          <w:b/>
        </w:rPr>
        <w:t>5304.403</w:t>
      </w:r>
      <w:r>
        <w:rPr>
          <w:b/>
          <w:spacing w:val="-18"/>
        </w:rPr>
        <w:t xml:space="preserve"> </w:t>
      </w:r>
      <w:r>
        <w:rPr>
          <w:b/>
        </w:rPr>
        <w:t>Responsibilities</w:t>
      </w:r>
      <w:r>
        <w:rPr>
          <w:b/>
          <w:spacing w:val="-17"/>
        </w:rPr>
        <w:t xml:space="preserve"> </w:t>
      </w:r>
      <w:r>
        <w:rPr>
          <w:b/>
        </w:rPr>
        <w:t>of</w:t>
      </w:r>
      <w:r>
        <w:rPr>
          <w:b/>
          <w:spacing w:val="-18"/>
        </w:rPr>
        <w:t xml:space="preserve"> </w:t>
      </w:r>
      <w:r>
        <w:rPr>
          <w:b/>
        </w:rPr>
        <w:t>Contracting</w:t>
      </w:r>
      <w:r>
        <w:rPr>
          <w:b/>
          <w:spacing w:val="-17"/>
        </w:rPr>
        <w:t xml:space="preserve"> </w:t>
      </w:r>
      <w:r>
        <w:rPr>
          <w:b/>
          <w:spacing w:val="-2"/>
        </w:rPr>
        <w:t>Officers</w:t>
      </w:r>
    </w:p>
    <w:p w14:paraId="1DDDAEA6" w14:textId="77777777" w:rsidR="009E510A" w:rsidRDefault="009E510A" w:rsidP="009E510A">
      <w:pPr>
        <w:pStyle w:val="p"/>
        <w:shd w:val="clear" w:color="auto" w:fill="FFFFFF"/>
        <w:textAlignment w:val="baseline"/>
        <w:rPr>
          <w:rFonts w:ascii="open_sansregular" w:hAnsi="open_sansregular"/>
          <w:color w:val="000000"/>
        </w:rPr>
      </w:pPr>
      <w:r>
        <w:rPr>
          <w:rFonts w:ascii="open_sansregular" w:hAnsi="open_sansregular"/>
          <w:color w:val="000000"/>
        </w:rPr>
        <w:t>(a) In accordance with the </w:t>
      </w:r>
      <w:hyperlink r:id="rId16" w:anchor="FAR_Subpart_4_4" w:tgtFrame="_blank" w:tooltip="FAR part 4.4" w:history="1">
        <w:r>
          <w:rPr>
            <w:rStyle w:val="Hyperlink"/>
            <w:rFonts w:ascii="inherit" w:hAnsi="inherit"/>
            <w:bdr w:val="none" w:sz="0" w:space="0" w:color="auto" w:frame="1"/>
          </w:rPr>
          <w:t>FAR part 4.4</w:t>
        </w:r>
      </w:hyperlink>
      <w:r>
        <w:rPr>
          <w:rFonts w:ascii="open_sansregular" w:hAnsi="open_sansregular"/>
          <w:color w:val="000000"/>
        </w:rPr>
        <w:t>, the contracting officer is responsible for reviewing all proposed solicitations to determine whether access to classified information may be required by offerors or by a contractor during contract performance.</w:t>
      </w:r>
    </w:p>
    <w:p w14:paraId="5C81DADD" w14:textId="77777777" w:rsidR="009E510A" w:rsidRDefault="009E510A" w:rsidP="009E510A">
      <w:pPr>
        <w:pStyle w:val="p"/>
        <w:shd w:val="clear" w:color="auto" w:fill="FFFFFF"/>
        <w:textAlignment w:val="baseline"/>
        <w:rPr>
          <w:rFonts w:ascii="open_sansregular" w:hAnsi="open_sansregular"/>
          <w:color w:val="000000"/>
        </w:rPr>
      </w:pPr>
      <w:r>
        <w:rPr>
          <w:rFonts w:ascii="open_sansregular" w:hAnsi="open_sansregular"/>
          <w:color w:val="000000"/>
        </w:rPr>
        <w:t>(b) Contracting officers will require input and support from program managers, project managers, or other personnel knowledgeable of the contract requirements to perform this responsibility.</w:t>
      </w:r>
    </w:p>
    <w:p w14:paraId="7CB631D7" w14:textId="77777777" w:rsidR="009E510A" w:rsidRDefault="009E510A" w:rsidP="009E510A">
      <w:pPr>
        <w:pStyle w:val="p"/>
        <w:shd w:val="clear" w:color="auto" w:fill="FFFFFF"/>
        <w:textAlignment w:val="baseline"/>
        <w:rPr>
          <w:rFonts w:ascii="open_sansregular" w:hAnsi="open_sansregular"/>
          <w:color w:val="000000"/>
        </w:rPr>
      </w:pPr>
      <w:r>
        <w:rPr>
          <w:rFonts w:ascii="open_sansregular" w:hAnsi="open_sansregular"/>
          <w:color w:val="000000"/>
        </w:rPr>
        <w:t>(c) The Contracting Officer will, in accordance with </w:t>
      </w:r>
      <w:hyperlink r:id="rId17" w:tgtFrame="_blank" w:tooltip="32 CFR Part 117" w:history="1">
        <w:r>
          <w:rPr>
            <w:rStyle w:val="Hyperlink"/>
            <w:rFonts w:ascii="inherit" w:hAnsi="inherit"/>
            <w:bdr w:val="none" w:sz="0" w:space="0" w:color="auto" w:frame="1"/>
          </w:rPr>
          <w:t>32 CFR Part 117</w:t>
        </w:r>
      </w:hyperlink>
      <w:r>
        <w:rPr>
          <w:rFonts w:ascii="open_sansregular" w:hAnsi="open_sansregular"/>
          <w:color w:val="000000"/>
        </w:rPr>
        <w:t> and </w:t>
      </w:r>
      <w:hyperlink r:id="rId18" w:tgtFrame="_blank" w:tooltip="DAFMAN 16-1406V2" w:history="1">
        <w:r>
          <w:rPr>
            <w:rStyle w:val="Hyperlink"/>
            <w:rFonts w:ascii="inherit" w:hAnsi="inherit"/>
            <w:bdr w:val="none" w:sz="0" w:space="0" w:color="auto" w:frame="1"/>
          </w:rPr>
          <w:t>DAFMAN 16-1406V2</w:t>
        </w:r>
      </w:hyperlink>
      <w:r>
        <w:rPr>
          <w:rFonts w:ascii="open_sansregular" w:hAnsi="open_sansregular"/>
          <w:color w:val="000000"/>
        </w:rPr>
        <w:t>, National Industrial Security Program: Industrial Security Procedures for Government Activities:</w:t>
      </w:r>
    </w:p>
    <w:p w14:paraId="74A2F1F9" w14:textId="77777777" w:rsidR="009E510A" w:rsidRDefault="009E510A" w:rsidP="009E510A">
      <w:pPr>
        <w:pStyle w:val="p"/>
        <w:shd w:val="clear" w:color="auto" w:fill="FFFFFF"/>
        <w:ind w:left="900" w:hanging="360"/>
        <w:textAlignment w:val="baseline"/>
        <w:rPr>
          <w:rFonts w:ascii="open_sansregular" w:hAnsi="open_sansregular"/>
          <w:color w:val="000000"/>
        </w:rPr>
      </w:pPr>
      <w:r>
        <w:rPr>
          <w:rFonts w:ascii="open_sansregular" w:hAnsi="open_sansregular"/>
          <w:color w:val="000000"/>
        </w:rPr>
        <w:t>i. Verify the vendor’s facility clearance status and safeguarding capability by accessing the National Industrial Security System (NISS), unless otherwise delegated.</w:t>
      </w:r>
    </w:p>
    <w:p w14:paraId="2A29DAD0" w14:textId="77777777" w:rsidR="009E510A" w:rsidRDefault="009E510A" w:rsidP="009E510A">
      <w:pPr>
        <w:pStyle w:val="p"/>
        <w:shd w:val="clear" w:color="auto" w:fill="FFFFFF"/>
        <w:ind w:left="900" w:hanging="360"/>
        <w:textAlignment w:val="baseline"/>
        <w:rPr>
          <w:rFonts w:ascii="open_sansregular" w:hAnsi="open_sansregular"/>
          <w:color w:val="000000"/>
        </w:rPr>
      </w:pPr>
      <w:r>
        <w:rPr>
          <w:rFonts w:ascii="open_sansregular" w:hAnsi="open_sansregular"/>
          <w:color w:val="000000"/>
        </w:rPr>
        <w:t>ii. Submit a facility clearance sponsorship request to the Defense Counterintelligence and Security Agency (DCSA) using NISS, unless otherwise delegated.</w:t>
      </w:r>
    </w:p>
    <w:p w14:paraId="22BC330F" w14:textId="77777777" w:rsidR="009E510A" w:rsidRDefault="009E510A" w:rsidP="009E510A">
      <w:pPr>
        <w:pStyle w:val="p"/>
        <w:shd w:val="clear" w:color="auto" w:fill="FFFFFF"/>
        <w:ind w:left="900" w:hanging="360"/>
        <w:textAlignment w:val="baseline"/>
        <w:rPr>
          <w:rFonts w:ascii="open_sansregular" w:hAnsi="open_sansregular"/>
          <w:color w:val="000000"/>
        </w:rPr>
      </w:pPr>
      <w:r>
        <w:rPr>
          <w:rFonts w:ascii="open_sansregular" w:hAnsi="open_sansregular"/>
          <w:color w:val="000000"/>
        </w:rPr>
        <w:t>iii. Include the security requirements clause, </w:t>
      </w:r>
      <w:hyperlink r:id="rId19" w:anchor="FAR_52_204_2" w:tgtFrame="_blank" w:tooltip="FAR 52.204-2" w:history="1">
        <w:r>
          <w:rPr>
            <w:rStyle w:val="Hyperlink"/>
            <w:rFonts w:ascii="inherit" w:hAnsi="inherit"/>
            <w:bdr w:val="none" w:sz="0" w:space="0" w:color="auto" w:frame="1"/>
          </w:rPr>
          <w:t>FAR 52.204-2</w:t>
        </w:r>
      </w:hyperlink>
      <w:r>
        <w:rPr>
          <w:rFonts w:ascii="open_sansregular" w:hAnsi="open_sansregular"/>
          <w:color w:val="000000"/>
        </w:rPr>
        <w:t> and the Department of Defense Contact Security Classification Specification (DD Form 254) if access to classified information is required during the solicitation phase or award phase of a contract.</w:t>
      </w:r>
    </w:p>
    <w:p w14:paraId="28FF8398" w14:textId="0004C55B" w:rsidR="009E510A" w:rsidRDefault="009E510A" w:rsidP="009E510A">
      <w:pPr>
        <w:pStyle w:val="p"/>
        <w:shd w:val="clear" w:color="auto" w:fill="FFFFFF"/>
        <w:ind w:left="900" w:hanging="360"/>
        <w:textAlignment w:val="baseline"/>
        <w:rPr>
          <w:rFonts w:ascii="open_sansregular" w:hAnsi="open_sansregular"/>
          <w:color w:val="000000"/>
        </w:rPr>
      </w:pPr>
      <w:r>
        <w:rPr>
          <w:rFonts w:ascii="open_sansregular" w:hAnsi="open_sansregular"/>
          <w:color w:val="000000"/>
        </w:rPr>
        <w:t xml:space="preserve">iv. Ensure the DD Form 254 is properly prepared, reviewed, </w:t>
      </w:r>
      <w:del w:id="110" w:author="ROSSI, AMANDA M CIV USAF HAF SAF/AQCP" w:date="2024-06-18T16:32:00Z">
        <w:r w:rsidDel="009E510A">
          <w:rPr>
            <w:rFonts w:ascii="open_sansregular" w:hAnsi="open_sansregular"/>
            <w:color w:val="000000"/>
          </w:rPr>
          <w:delText xml:space="preserve">and </w:delText>
        </w:r>
      </w:del>
      <w:r>
        <w:rPr>
          <w:rFonts w:ascii="open_sansregular" w:hAnsi="open_sansregular"/>
          <w:color w:val="000000"/>
        </w:rPr>
        <w:t>coordinated</w:t>
      </w:r>
      <w:ins w:id="111" w:author="ROSSI, AMANDA M CIV USAF HAF SAF/AQCP" w:date="2024-06-18T16:32:00Z">
        <w:r>
          <w:rPr>
            <w:spacing w:val="-2"/>
            <w:w w:val="105"/>
          </w:rPr>
          <w:t xml:space="preserve">, and distributed in accordance with DAFMAN 16-1406V2.  In the absence of exceptional circumstances that support classification, the DD Form 254 will not be </w:t>
        </w:r>
        <w:proofErr w:type="gramStart"/>
        <w:r>
          <w:rPr>
            <w:spacing w:val="-2"/>
            <w:w w:val="105"/>
          </w:rPr>
          <w:t>classified.</w:t>
        </w:r>
      </w:ins>
      <w:r>
        <w:rPr>
          <w:rFonts w:ascii="open_sansregular" w:hAnsi="open_sansregular"/>
          <w:color w:val="000000"/>
        </w:rPr>
        <w:t>.</w:t>
      </w:r>
      <w:proofErr w:type="gramEnd"/>
    </w:p>
    <w:p w14:paraId="6D681A16" w14:textId="75E46470" w:rsidR="009E510A" w:rsidRDefault="009E510A" w:rsidP="009E510A">
      <w:pPr>
        <w:pStyle w:val="p"/>
        <w:shd w:val="clear" w:color="auto" w:fill="FFFFFF"/>
        <w:ind w:left="900" w:hanging="360"/>
        <w:textAlignment w:val="baseline"/>
        <w:rPr>
          <w:rFonts w:ascii="open_sansregular" w:hAnsi="open_sansregular"/>
          <w:color w:val="000000"/>
        </w:rPr>
      </w:pPr>
      <w:r>
        <w:rPr>
          <w:rFonts w:ascii="open_sansregular" w:hAnsi="open_sansregular"/>
          <w:color w:val="000000"/>
        </w:rPr>
        <w:t xml:space="preserve">v. Serve as the approving official </w:t>
      </w:r>
      <w:ins w:id="112" w:author="ROSSI, AMANDA M CIV USAF HAF SAF/AQCP" w:date="2024-06-18T16:32:00Z">
        <w:r>
          <w:rPr>
            <w:rFonts w:ascii="open_sansregular" w:hAnsi="open_sansregular"/>
            <w:color w:val="000000"/>
          </w:rPr>
          <w:t xml:space="preserve">(Certifier) </w:t>
        </w:r>
      </w:ins>
      <w:r>
        <w:rPr>
          <w:rFonts w:ascii="open_sansregular" w:hAnsi="open_sansregular"/>
          <w:color w:val="000000"/>
        </w:rPr>
        <w:t>for the DD Form 254, unless otherwise delegated.</w:t>
      </w:r>
    </w:p>
    <w:p w14:paraId="4DBD9CDA" w14:textId="77777777" w:rsidR="009E510A" w:rsidRDefault="009E510A" w:rsidP="009E510A">
      <w:pPr>
        <w:pStyle w:val="p"/>
        <w:shd w:val="clear" w:color="auto" w:fill="FFFFFF"/>
        <w:ind w:left="900" w:hanging="360"/>
        <w:textAlignment w:val="baseline"/>
        <w:rPr>
          <w:rFonts w:ascii="open_sansregular" w:hAnsi="open_sansregular"/>
          <w:color w:val="000000"/>
        </w:rPr>
      </w:pPr>
      <w:r>
        <w:rPr>
          <w:rFonts w:ascii="open_sansregular" w:hAnsi="open_sansregular"/>
          <w:color w:val="000000"/>
        </w:rPr>
        <w:t>vi. Ensure the DD Form 254 is distributed to:</w:t>
      </w:r>
    </w:p>
    <w:p w14:paraId="7E372F88" w14:textId="77777777" w:rsidR="009E510A" w:rsidRDefault="009E510A" w:rsidP="009E510A">
      <w:pPr>
        <w:pStyle w:val="p"/>
        <w:shd w:val="clear" w:color="auto" w:fill="FFFFFF"/>
        <w:ind w:left="1440" w:hanging="360"/>
        <w:textAlignment w:val="baseline"/>
        <w:rPr>
          <w:rFonts w:ascii="open_sansregular" w:hAnsi="open_sansregular"/>
          <w:color w:val="000000"/>
        </w:rPr>
      </w:pPr>
      <w:r>
        <w:rPr>
          <w:rFonts w:ascii="open_sansregular" w:hAnsi="open_sansregular"/>
          <w:color w:val="000000"/>
        </w:rPr>
        <w:t>(1) The contractor as part of the contract.</w:t>
      </w:r>
    </w:p>
    <w:p w14:paraId="26277A88" w14:textId="77777777" w:rsidR="009E510A" w:rsidRDefault="009E510A" w:rsidP="009E510A">
      <w:pPr>
        <w:pStyle w:val="p"/>
        <w:shd w:val="clear" w:color="auto" w:fill="FFFFFF"/>
        <w:ind w:left="1440" w:hanging="360"/>
        <w:textAlignment w:val="baseline"/>
        <w:rPr>
          <w:rFonts w:ascii="open_sansregular" w:hAnsi="open_sansregular"/>
          <w:color w:val="000000"/>
        </w:rPr>
      </w:pPr>
      <w:r>
        <w:rPr>
          <w:rFonts w:ascii="open_sansregular" w:hAnsi="open_sansregular"/>
          <w:color w:val="000000"/>
        </w:rPr>
        <w:t>(2) All DCSA field activities listed in blocks 6c, 7c, 8c, and 10 (as applicable).</w:t>
      </w:r>
    </w:p>
    <w:p w14:paraId="53946C47" w14:textId="77777777" w:rsidR="009E510A" w:rsidRDefault="009E510A" w:rsidP="009E510A">
      <w:pPr>
        <w:pStyle w:val="p"/>
        <w:shd w:val="clear" w:color="auto" w:fill="FFFFFF"/>
        <w:ind w:left="1440" w:hanging="360"/>
        <w:textAlignment w:val="baseline"/>
        <w:rPr>
          <w:rFonts w:ascii="open_sansregular" w:hAnsi="open_sansregular"/>
          <w:color w:val="000000"/>
        </w:rPr>
      </w:pPr>
      <w:r>
        <w:rPr>
          <w:rFonts w:ascii="open_sansregular" w:hAnsi="open_sansregular"/>
          <w:color w:val="000000"/>
        </w:rPr>
        <w:t>(3) All host installation Air Force Information Protection Office(s) listed as government performance locations (or Army, Navy, Marine Corps, Coast Guard equivalent where classified performance will occur).</w:t>
      </w:r>
    </w:p>
    <w:p w14:paraId="000AB477" w14:textId="77777777" w:rsidR="009E510A" w:rsidRDefault="009E510A" w:rsidP="009E510A">
      <w:pPr>
        <w:pStyle w:val="p"/>
        <w:shd w:val="clear" w:color="auto" w:fill="FFFFFF"/>
        <w:ind w:left="1440" w:hanging="360"/>
        <w:textAlignment w:val="baseline"/>
        <w:rPr>
          <w:rFonts w:ascii="open_sansregular" w:hAnsi="open_sansregular"/>
          <w:color w:val="000000"/>
        </w:rPr>
      </w:pPr>
      <w:r>
        <w:rPr>
          <w:rFonts w:ascii="open_sansregular" w:hAnsi="open_sansregular"/>
          <w:color w:val="000000"/>
        </w:rPr>
        <w:t>(4) Others in accordance with local DD Form 254 processing procedures.</w:t>
      </w:r>
    </w:p>
    <w:p w14:paraId="35B9F673" w14:textId="77777777" w:rsidR="009E510A" w:rsidRDefault="009E510A" w:rsidP="009E510A">
      <w:pPr>
        <w:pStyle w:val="p"/>
        <w:shd w:val="clear" w:color="auto" w:fill="FFFFFF"/>
        <w:ind w:left="900" w:hanging="360"/>
        <w:textAlignment w:val="baseline"/>
        <w:rPr>
          <w:rFonts w:ascii="open_sansregular" w:hAnsi="open_sansregular"/>
          <w:color w:val="000000"/>
        </w:rPr>
      </w:pPr>
      <w:r>
        <w:rPr>
          <w:rFonts w:ascii="open_sansregular" w:hAnsi="open_sansregular"/>
          <w:color w:val="000000"/>
        </w:rPr>
        <w:t>vii. Within 30 calendar days prior to classified work beginning to all government performance locations:</w:t>
      </w:r>
    </w:p>
    <w:p w14:paraId="3A305C9E" w14:textId="77777777" w:rsidR="009E510A" w:rsidRDefault="009E510A" w:rsidP="009E510A">
      <w:pPr>
        <w:pStyle w:val="p"/>
        <w:shd w:val="clear" w:color="auto" w:fill="FFFFFF"/>
        <w:ind w:left="1440" w:hanging="360"/>
        <w:textAlignment w:val="baseline"/>
        <w:rPr>
          <w:rFonts w:ascii="open_sansregular" w:hAnsi="open_sansregular"/>
          <w:color w:val="000000"/>
        </w:rPr>
      </w:pPr>
      <w:r>
        <w:rPr>
          <w:rFonts w:ascii="open_sansregular" w:hAnsi="open_sansregular"/>
          <w:color w:val="000000"/>
        </w:rPr>
        <w:t xml:space="preserve">(1) Ensure the host Installation Commander is aware of the contractor’s presence as a visitor on the installation normally through the installation Information Protection </w:t>
      </w:r>
      <w:r>
        <w:rPr>
          <w:rFonts w:ascii="open_sansregular" w:hAnsi="open_sansregular"/>
          <w:color w:val="000000"/>
        </w:rPr>
        <w:lastRenderedPageBreak/>
        <w:t>Office when performance is on an Air Force installation at least 30 calendar days in advance.</w:t>
      </w:r>
    </w:p>
    <w:p w14:paraId="6C5DDB68" w14:textId="77777777" w:rsidR="009E510A" w:rsidRDefault="009E510A" w:rsidP="009E510A">
      <w:pPr>
        <w:pStyle w:val="p"/>
        <w:shd w:val="clear" w:color="auto" w:fill="FFFFFF"/>
        <w:ind w:left="1440" w:hanging="360"/>
        <w:textAlignment w:val="baseline"/>
        <w:rPr>
          <w:rFonts w:ascii="open_sansregular" w:hAnsi="open_sansregular"/>
          <w:color w:val="000000"/>
        </w:rPr>
      </w:pPr>
      <w:r>
        <w:rPr>
          <w:rFonts w:ascii="open_sansregular" w:hAnsi="open_sansregular"/>
          <w:color w:val="000000"/>
        </w:rPr>
        <w:t>(2) If the certified DD Form 254 cannot be provided to the installation Information Protection Office at least 30 calendar days in advance due to contract performance commencing in less than 30 calendar days from date of contract award, then the DD Form 254 is to be provided within 72 hours after contract award.</w:t>
      </w:r>
    </w:p>
    <w:p w14:paraId="67B725F5" w14:textId="53770687" w:rsidR="009E510A" w:rsidRDefault="009E510A" w:rsidP="009E510A">
      <w:pPr>
        <w:pStyle w:val="p"/>
        <w:shd w:val="clear" w:color="auto" w:fill="FFFFFF"/>
        <w:ind w:left="900" w:hanging="360"/>
        <w:textAlignment w:val="baseline"/>
        <w:rPr>
          <w:rFonts w:ascii="open_sansregular" w:hAnsi="open_sansregular"/>
          <w:color w:val="000000"/>
        </w:rPr>
      </w:pPr>
      <w:r>
        <w:rPr>
          <w:rFonts w:ascii="open_sansregular" w:hAnsi="open_sansregular"/>
          <w:color w:val="000000"/>
        </w:rPr>
        <w:t>viii. Upon receipt of notification of a contractor security violation from the DCSA, the contracting officer or designee will ensure the owner of the classified information subject to loss, compromise, or suspected compromise (e.g., Original Classification Authority (OCA) or representative) is further notified</w:t>
      </w:r>
      <w:ins w:id="113" w:author="ROSSI, AMANDA M CIV USAF HAF SAF/AQCP" w:date="2024-06-18T16:33:00Z">
        <w:r w:rsidR="007E587D">
          <w:rPr>
            <w:rFonts w:ascii="open_sansregular" w:hAnsi="open_sansregular"/>
            <w:color w:val="000000"/>
          </w:rPr>
          <w:t xml:space="preserve"> </w:t>
        </w:r>
        <w:r w:rsidR="007E587D">
          <w:rPr>
            <w:spacing w:val="-2"/>
            <w:w w:val="105"/>
          </w:rPr>
          <w:t xml:space="preserve">and can perform required actions to mitigate potential damage in accordance with </w:t>
        </w:r>
        <w:r w:rsidR="007E587D">
          <w:rPr>
            <w:spacing w:val="-2"/>
            <w:w w:val="105"/>
          </w:rPr>
          <w:fldChar w:fldCharType="begin"/>
        </w:r>
        <w:r w:rsidR="007E587D">
          <w:rPr>
            <w:spacing w:val="-2"/>
            <w:w w:val="105"/>
          </w:rPr>
          <w:instrText>HYPERLINK "https://www.esd.whs.mil/Portals/54/Documents/DD/issuances/dodm/520001m_vol3.pdf"</w:instrText>
        </w:r>
        <w:r w:rsidR="007E587D">
          <w:rPr>
            <w:spacing w:val="-2"/>
            <w:w w:val="105"/>
          </w:rPr>
        </w:r>
        <w:r w:rsidR="007E587D">
          <w:rPr>
            <w:spacing w:val="-2"/>
            <w:w w:val="105"/>
          </w:rPr>
          <w:fldChar w:fldCharType="separate"/>
        </w:r>
        <w:r w:rsidR="007E587D" w:rsidRPr="00CA6685">
          <w:rPr>
            <w:rStyle w:val="Hyperlink"/>
            <w:spacing w:val="-2"/>
            <w:w w:val="105"/>
          </w:rPr>
          <w:t>DoDM 5200.01, Volume 3, Enclosure</w:t>
        </w:r>
        <w:r w:rsidR="007E587D">
          <w:rPr>
            <w:spacing w:val="-2"/>
            <w:w w:val="105"/>
          </w:rPr>
          <w:fldChar w:fldCharType="end"/>
        </w:r>
        <w:r w:rsidR="007E587D">
          <w:rPr>
            <w:spacing w:val="-2"/>
            <w:w w:val="105"/>
          </w:rPr>
          <w:t xml:space="preserve"> and </w:t>
        </w:r>
        <w:r w:rsidR="007E587D">
          <w:rPr>
            <w:spacing w:val="-2"/>
            <w:w w:val="105"/>
          </w:rPr>
          <w:fldChar w:fldCharType="begin"/>
        </w:r>
        <w:r w:rsidR="007E587D">
          <w:rPr>
            <w:spacing w:val="-2"/>
            <w:w w:val="105"/>
          </w:rPr>
          <w:instrText>HYPERLINK "https://static.e-publishing.af.mil/production/1/usafa/publication/usafai16-1404/usafai16-1404.pdf"</w:instrText>
        </w:r>
        <w:r w:rsidR="007E587D">
          <w:rPr>
            <w:spacing w:val="-2"/>
            <w:w w:val="105"/>
          </w:rPr>
        </w:r>
        <w:r w:rsidR="007E587D">
          <w:rPr>
            <w:spacing w:val="-2"/>
            <w:w w:val="105"/>
          </w:rPr>
          <w:fldChar w:fldCharType="separate"/>
        </w:r>
        <w:r w:rsidR="007E587D" w:rsidRPr="008D74CB">
          <w:rPr>
            <w:rStyle w:val="Hyperlink"/>
            <w:spacing w:val="-2"/>
            <w:w w:val="105"/>
          </w:rPr>
          <w:t>DAFI 16-1404</w:t>
        </w:r>
        <w:r w:rsidR="007E587D">
          <w:rPr>
            <w:spacing w:val="-2"/>
            <w:w w:val="105"/>
          </w:rPr>
          <w:fldChar w:fldCharType="end"/>
        </w:r>
        <w:r w:rsidR="007E587D">
          <w:rPr>
            <w:spacing w:val="-2"/>
            <w:w w:val="105"/>
          </w:rPr>
          <w:t>, Chapters 3 and 7</w:t>
        </w:r>
      </w:ins>
      <w:r>
        <w:rPr>
          <w:rFonts w:ascii="open_sansregular" w:hAnsi="open_sansregular"/>
          <w:color w:val="000000"/>
        </w:rPr>
        <w:t>.</w:t>
      </w:r>
    </w:p>
    <w:p w14:paraId="78380789" w14:textId="77777777" w:rsidR="009E510A" w:rsidRDefault="009E510A" w:rsidP="009E510A">
      <w:pPr>
        <w:pStyle w:val="p"/>
        <w:shd w:val="clear" w:color="auto" w:fill="FFFFFF"/>
        <w:ind w:left="900" w:hanging="360"/>
        <w:textAlignment w:val="baseline"/>
        <w:rPr>
          <w:rFonts w:ascii="open_sansregular" w:hAnsi="open_sansregular"/>
          <w:color w:val="000000"/>
        </w:rPr>
      </w:pPr>
      <w:r>
        <w:rPr>
          <w:rFonts w:ascii="open_sansregular" w:hAnsi="open_sansregular"/>
          <w:color w:val="000000"/>
        </w:rPr>
        <w:t>ix. Upon notification of an adverse facility clearance action (e.g. Invalidation/Intent to Revoke) and/or receipt of a contractor being issued a less than satisfactory security review rating issued by DCSA, coordinate all potential contracting actions with the program office and/or affected government customer(s) personnel to ensure vendor mitigates all reported instances of non-compliance with </w:t>
      </w:r>
      <w:hyperlink r:id="rId20" w:anchor="FAR_52_204_2" w:tgtFrame="_blank" w:tooltip="FAR 52.204-2" w:history="1">
        <w:r>
          <w:rPr>
            <w:rStyle w:val="Hyperlink"/>
            <w:rFonts w:ascii="inherit" w:hAnsi="inherit"/>
            <w:bdr w:val="none" w:sz="0" w:space="0" w:color="auto" w:frame="1"/>
          </w:rPr>
          <w:t>FAR 52.204-2</w:t>
        </w:r>
      </w:hyperlink>
      <w:r>
        <w:rPr>
          <w:rFonts w:ascii="open_sansregular" w:hAnsi="open_sansregular"/>
          <w:color w:val="000000"/>
        </w:rPr>
        <w:t>, as applicable.</w:t>
      </w:r>
    </w:p>
    <w:p w14:paraId="18860351" w14:textId="77777777" w:rsidR="009E510A" w:rsidRDefault="009E510A" w:rsidP="009E510A">
      <w:pPr>
        <w:pStyle w:val="p"/>
        <w:shd w:val="clear" w:color="auto" w:fill="FFFFFF"/>
        <w:ind w:firstLine="360"/>
        <w:textAlignment w:val="baseline"/>
        <w:rPr>
          <w:rFonts w:ascii="open_sansregular" w:hAnsi="open_sansregular"/>
          <w:color w:val="000000"/>
        </w:rPr>
      </w:pPr>
      <w:r>
        <w:rPr>
          <w:rFonts w:ascii="open_sansregular" w:hAnsi="open_sansregular"/>
          <w:color w:val="000000"/>
        </w:rPr>
        <w:t>(d) National Interest Determination (NID)</w:t>
      </w:r>
    </w:p>
    <w:p w14:paraId="6839E74E" w14:textId="77777777" w:rsidR="009E510A" w:rsidRDefault="009E510A" w:rsidP="007E587D">
      <w:pPr>
        <w:pStyle w:val="p"/>
        <w:shd w:val="clear" w:color="auto" w:fill="FFFFFF"/>
        <w:ind w:left="900" w:hanging="360"/>
        <w:textAlignment w:val="baseline"/>
        <w:rPr>
          <w:rFonts w:ascii="open_sansregular" w:hAnsi="open_sansregular"/>
          <w:color w:val="000000"/>
        </w:rPr>
      </w:pPr>
      <w:r>
        <w:rPr>
          <w:rFonts w:ascii="open_sansregular" w:hAnsi="open_sansregular"/>
          <w:color w:val="000000"/>
        </w:rPr>
        <w:t>i. As of 1 October 2020, in accordance with Public Law 115-232, John S. McCain National Defense Authorization Act for Fiscal Year 2019, Section 842, “Removal of National Interest Determination Requirements for Certain Entities,” August 13, 2018:</w:t>
      </w:r>
    </w:p>
    <w:p w14:paraId="106B93F9" w14:textId="77777777" w:rsidR="009E510A" w:rsidRDefault="009E510A" w:rsidP="007E587D">
      <w:pPr>
        <w:pStyle w:val="p"/>
        <w:shd w:val="clear" w:color="auto" w:fill="FFFFFF"/>
        <w:ind w:left="1440" w:hanging="360"/>
        <w:textAlignment w:val="baseline"/>
        <w:rPr>
          <w:rFonts w:ascii="open_sansregular" w:hAnsi="open_sansregular"/>
          <w:color w:val="000000"/>
        </w:rPr>
      </w:pPr>
      <w:r>
        <w:rPr>
          <w:rFonts w:ascii="open_sansregular" w:hAnsi="open_sansregular"/>
          <w:color w:val="000000"/>
        </w:rPr>
        <w:t>(1) NIDs are no longer required for National Technology and Industrial Base foreign ownership entities that require access to proscribed information and under Special Security Agreements to mitigate the foreign ownership, control, or influence.</w:t>
      </w:r>
    </w:p>
    <w:p w14:paraId="0A187BDF" w14:textId="77777777" w:rsidR="009E510A" w:rsidRDefault="009E510A" w:rsidP="007E587D">
      <w:pPr>
        <w:pStyle w:val="p"/>
        <w:shd w:val="clear" w:color="auto" w:fill="FFFFFF"/>
        <w:ind w:left="1440" w:hanging="360"/>
        <w:textAlignment w:val="baseline"/>
        <w:rPr>
          <w:rFonts w:ascii="open_sansregular" w:hAnsi="open_sansregular"/>
          <w:color w:val="000000"/>
        </w:rPr>
      </w:pPr>
      <w:r>
        <w:rPr>
          <w:rFonts w:ascii="open_sansregular" w:hAnsi="open_sansregular"/>
          <w:color w:val="000000"/>
        </w:rPr>
        <w:t>(2) If necessary, contact the servicing Information Protection Office to verify if a NID is required prior to submitting a NID request.</w:t>
      </w:r>
    </w:p>
    <w:p w14:paraId="6854C744" w14:textId="77777777" w:rsidR="009E510A" w:rsidRDefault="009E510A" w:rsidP="007E587D">
      <w:pPr>
        <w:pStyle w:val="p"/>
        <w:shd w:val="clear" w:color="auto" w:fill="FFFFFF"/>
        <w:ind w:left="900" w:hanging="360"/>
        <w:textAlignment w:val="baseline"/>
        <w:rPr>
          <w:rFonts w:ascii="open_sansregular" w:hAnsi="open_sansregular"/>
          <w:color w:val="000000"/>
        </w:rPr>
      </w:pPr>
      <w:r>
        <w:rPr>
          <w:rFonts w:ascii="open_sansregular" w:hAnsi="open_sansregular"/>
          <w:color w:val="000000"/>
        </w:rPr>
        <w:t>ii. Upon receiving adequate written justification from the requesting program office or activity, the contracting officer reviews, validates, and processes the NID request and associated written approvals/documentation, in accordance with AFH 16-1406, National Interest Determination Handbook</w:t>
      </w:r>
    </w:p>
    <w:p w14:paraId="6BB9E253" w14:textId="44D411FC" w:rsidR="00F12767" w:rsidRPr="007E587D" w:rsidRDefault="009E510A" w:rsidP="007E587D">
      <w:pPr>
        <w:pStyle w:val="p"/>
        <w:shd w:val="clear" w:color="auto" w:fill="FFFFFF"/>
        <w:ind w:left="900" w:hanging="360"/>
        <w:textAlignment w:val="baseline"/>
        <w:rPr>
          <w:rFonts w:ascii="open_sansregular" w:hAnsi="open_sansregular"/>
          <w:color w:val="000000"/>
        </w:rPr>
      </w:pPr>
      <w:r>
        <w:rPr>
          <w:rFonts w:ascii="open_sansregular" w:hAnsi="open_sansregular"/>
          <w:color w:val="000000"/>
        </w:rPr>
        <w:t>iii. The contracting officer shall maintain a copy of the approved program, project, or contract specific NID package in the contract file.</w:t>
      </w:r>
    </w:p>
    <w:bookmarkEnd w:id="109"/>
    <w:p w14:paraId="680A4E5D" w14:textId="77777777" w:rsidR="00F12767" w:rsidRDefault="00F12767">
      <w:pPr>
        <w:pStyle w:val="BodyText"/>
        <w:rPr>
          <w:sz w:val="26"/>
        </w:rPr>
      </w:pPr>
    </w:p>
    <w:p w14:paraId="3FBC3788" w14:textId="77777777" w:rsidR="00F12767" w:rsidRDefault="002D3544">
      <w:pPr>
        <w:pStyle w:val="Heading2"/>
        <w:spacing w:before="170"/>
        <w:rPr>
          <w:b/>
        </w:rPr>
      </w:pPr>
      <w:r>
        <w:rPr>
          <w:b/>
          <w:spacing w:val="-2"/>
        </w:rPr>
        <w:t>5304.404-90</w:t>
      </w:r>
      <w:r>
        <w:rPr>
          <w:b/>
          <w:spacing w:val="-11"/>
        </w:rPr>
        <w:t xml:space="preserve"> </w:t>
      </w:r>
      <w:r>
        <w:rPr>
          <w:b/>
          <w:spacing w:val="-2"/>
        </w:rPr>
        <w:t>Additional</w:t>
      </w:r>
      <w:r>
        <w:rPr>
          <w:b/>
          <w:spacing w:val="-11"/>
        </w:rPr>
        <w:t xml:space="preserve"> </w:t>
      </w:r>
      <w:r>
        <w:rPr>
          <w:b/>
          <w:spacing w:val="-2"/>
        </w:rPr>
        <w:t>Contract</w:t>
      </w:r>
      <w:r>
        <w:rPr>
          <w:b/>
          <w:spacing w:val="-10"/>
        </w:rPr>
        <w:t xml:space="preserve"> </w:t>
      </w:r>
      <w:r>
        <w:rPr>
          <w:b/>
          <w:spacing w:val="-2"/>
        </w:rPr>
        <w:t>Clauses</w:t>
      </w:r>
    </w:p>
    <w:p w14:paraId="19219836" w14:textId="77777777" w:rsidR="00F12767" w:rsidRDefault="00F12767">
      <w:pPr>
        <w:pStyle w:val="BodyText"/>
        <w:spacing w:before="4"/>
        <w:rPr>
          <w:rFonts w:ascii="Bookman Old Style"/>
          <w:b/>
          <w:sz w:val="42"/>
        </w:rPr>
      </w:pPr>
    </w:p>
    <w:p w14:paraId="6C9EDDE7" w14:textId="410FF9AF" w:rsidR="006C7271" w:rsidRDefault="006C7271" w:rsidP="006C7271">
      <w:pPr>
        <w:pStyle w:val="BodyText"/>
        <w:spacing w:line="271" w:lineRule="auto"/>
        <w:ind w:left="110" w:right="113"/>
        <w:rPr>
          <w:ins w:id="114" w:author="ROSSI, AMANDA M CIV USAF HAF SAF/AQCP" w:date="2024-05-19T10:39:00Z"/>
          <w:w w:val="105"/>
        </w:rPr>
      </w:pPr>
      <w:ins w:id="115" w:author="ROSSI, AMANDA M CIV USAF HAF SAF/AQCP" w:date="2024-05-19T10:39:00Z">
        <w:r>
          <w:rPr>
            <w:w w:val="105"/>
          </w:rPr>
          <w:t>The</w:t>
        </w:r>
        <w:r>
          <w:rPr>
            <w:spacing w:val="39"/>
            <w:w w:val="105"/>
          </w:rPr>
          <w:t xml:space="preserve"> </w:t>
        </w:r>
        <w:r>
          <w:rPr>
            <w:w w:val="105"/>
          </w:rPr>
          <w:t>contracting</w:t>
        </w:r>
        <w:r>
          <w:rPr>
            <w:spacing w:val="39"/>
            <w:w w:val="105"/>
          </w:rPr>
          <w:t xml:space="preserve"> </w:t>
        </w:r>
        <w:r>
          <w:rPr>
            <w:w w:val="105"/>
          </w:rPr>
          <w:t>officer</w:t>
        </w:r>
        <w:r>
          <w:rPr>
            <w:spacing w:val="39"/>
            <w:w w:val="105"/>
          </w:rPr>
          <w:t xml:space="preserve"> </w:t>
        </w:r>
        <w:r>
          <w:rPr>
            <w:w w:val="105"/>
          </w:rPr>
          <w:t>must</w:t>
        </w:r>
        <w:r>
          <w:rPr>
            <w:spacing w:val="39"/>
            <w:w w:val="105"/>
          </w:rPr>
          <w:t xml:space="preserve"> </w:t>
        </w:r>
        <w:r>
          <w:rPr>
            <w:w w:val="105"/>
          </w:rPr>
          <w:t>insert</w:t>
        </w:r>
        <w:r>
          <w:rPr>
            <w:spacing w:val="39"/>
            <w:w w:val="105"/>
          </w:rPr>
          <w:t xml:space="preserve"> </w:t>
        </w:r>
        <w:r>
          <w:rPr>
            <w:w w:val="105"/>
          </w:rPr>
          <w:t>the</w:t>
        </w:r>
        <w:r>
          <w:rPr>
            <w:spacing w:val="39"/>
            <w:w w:val="105"/>
          </w:rPr>
          <w:t xml:space="preserve"> </w:t>
        </w:r>
        <w:r>
          <w:rPr>
            <w:w w:val="105"/>
          </w:rPr>
          <w:t>clause</w:t>
        </w:r>
        <w:r>
          <w:rPr>
            <w:spacing w:val="39"/>
            <w:w w:val="105"/>
          </w:rPr>
          <w:t xml:space="preserve"> </w:t>
        </w:r>
        <w:r>
          <w:rPr>
            <w:w w:val="105"/>
          </w:rPr>
          <w:t>at</w:t>
        </w:r>
        <w:r>
          <w:rPr>
            <w:spacing w:val="40"/>
            <w:w w:val="105"/>
          </w:rPr>
          <w:t xml:space="preserve"> </w:t>
        </w:r>
      </w:ins>
      <w:r w:rsidR="007E587D">
        <w:rPr>
          <w:color w:val="27314A"/>
          <w:w w:val="105"/>
          <w:u w:val="single" w:color="27314A"/>
        </w:rPr>
        <w:fldChar w:fldCharType="begin"/>
      </w:r>
      <w:r w:rsidR="007E587D">
        <w:rPr>
          <w:color w:val="27314A"/>
          <w:w w:val="105"/>
          <w:u w:val="single" w:color="27314A"/>
        </w:rPr>
        <w:instrText>HYPERLINK "https://www.acquisition.gov/daffars/part-5352-solicitation-provisions-and-contract-clauses" \l "DAFFARS_5352_204-9002"</w:instrText>
      </w:r>
      <w:r w:rsidR="007E587D">
        <w:rPr>
          <w:color w:val="27314A"/>
          <w:w w:val="105"/>
          <w:u w:val="single" w:color="27314A"/>
        </w:rPr>
      </w:r>
      <w:r w:rsidR="007E587D">
        <w:rPr>
          <w:color w:val="27314A"/>
          <w:w w:val="105"/>
          <w:u w:val="single" w:color="27314A"/>
        </w:rPr>
        <w:fldChar w:fldCharType="separate"/>
      </w:r>
      <w:commentRangeStart w:id="116"/>
      <w:ins w:id="117" w:author="ROSSI, AMANDA M CIV USAF HAF SAF/AQCP" w:date="2024-05-19T10:39:00Z">
        <w:r w:rsidRPr="007E587D">
          <w:rPr>
            <w:rStyle w:val="Hyperlink"/>
            <w:w w:val="105"/>
          </w:rPr>
          <w:t>DAFFARS</w:t>
        </w:r>
        <w:r w:rsidRPr="007E587D">
          <w:rPr>
            <w:rStyle w:val="Hyperlink"/>
            <w:spacing w:val="39"/>
            <w:w w:val="105"/>
          </w:rPr>
          <w:t xml:space="preserve"> </w:t>
        </w:r>
        <w:r w:rsidRPr="007E587D">
          <w:rPr>
            <w:rStyle w:val="Hyperlink"/>
            <w:w w:val="105"/>
          </w:rPr>
          <w:t>5352.204-9002</w:t>
        </w:r>
      </w:ins>
      <w:commentRangeEnd w:id="116"/>
      <w:r w:rsidR="00BC3728" w:rsidRPr="007E587D">
        <w:rPr>
          <w:rStyle w:val="Hyperlink"/>
          <w:sz w:val="16"/>
          <w:szCs w:val="16"/>
        </w:rPr>
        <w:commentReference w:id="116"/>
      </w:r>
      <w:r w:rsidR="007E587D">
        <w:rPr>
          <w:color w:val="27314A"/>
          <w:w w:val="105"/>
          <w:u w:val="single" w:color="27314A"/>
        </w:rPr>
        <w:fldChar w:fldCharType="end"/>
      </w:r>
      <w:ins w:id="118" w:author="ROSSI, AMANDA M CIV USAF HAF SAF/AQCP" w:date="2024-05-19T10:39:00Z">
        <w:r>
          <w:rPr>
            <w:w w:val="105"/>
          </w:rPr>
          <w:t>,</w:t>
        </w:r>
        <w:r>
          <w:rPr>
            <w:spacing w:val="39"/>
            <w:w w:val="105"/>
          </w:rPr>
          <w:t xml:space="preserve"> </w:t>
        </w:r>
        <w:r>
          <w:rPr>
            <w:i/>
            <w:w w:val="105"/>
          </w:rPr>
          <w:t>Security Incident Reporting and Procedures</w:t>
        </w:r>
        <w:r>
          <w:rPr>
            <w:w w:val="105"/>
          </w:rPr>
          <w:t>,</w:t>
        </w:r>
        <w:r>
          <w:rPr>
            <w:spacing w:val="38"/>
            <w:w w:val="105"/>
          </w:rPr>
          <w:t xml:space="preserve"> </w:t>
        </w:r>
        <w:proofErr w:type="spellStart"/>
        <w:r>
          <w:rPr>
            <w:spacing w:val="38"/>
            <w:w w:val="105"/>
          </w:rPr>
          <w:t>for</w:t>
        </w:r>
        <w:r>
          <w:rPr>
            <w:w w:val="105"/>
          </w:rPr>
          <w:t>all</w:t>
        </w:r>
        <w:proofErr w:type="spellEnd"/>
        <w:r>
          <w:rPr>
            <w:spacing w:val="38"/>
            <w:w w:val="105"/>
          </w:rPr>
          <w:t xml:space="preserve"> </w:t>
        </w:r>
        <w:r>
          <w:rPr>
            <w:w w:val="105"/>
          </w:rPr>
          <w:t>solicitations</w:t>
        </w:r>
        <w:r>
          <w:rPr>
            <w:spacing w:val="38"/>
            <w:w w:val="105"/>
          </w:rPr>
          <w:t xml:space="preserve"> </w:t>
        </w:r>
        <w:r>
          <w:rPr>
            <w:w w:val="105"/>
          </w:rPr>
          <w:t>and</w:t>
        </w:r>
        <w:r>
          <w:rPr>
            <w:spacing w:val="38"/>
            <w:w w:val="105"/>
          </w:rPr>
          <w:t xml:space="preserve"> </w:t>
        </w:r>
        <w:r>
          <w:rPr>
            <w:w w:val="105"/>
          </w:rPr>
          <w:t>contracts</w:t>
        </w:r>
        <w:r>
          <w:rPr>
            <w:spacing w:val="38"/>
            <w:w w:val="105"/>
          </w:rPr>
          <w:t xml:space="preserve"> </w:t>
        </w:r>
        <w:r>
          <w:rPr>
            <w:w w:val="105"/>
          </w:rPr>
          <w:t>which</w:t>
        </w:r>
        <w:r>
          <w:rPr>
            <w:spacing w:val="38"/>
            <w:w w:val="105"/>
          </w:rPr>
          <w:t xml:space="preserve"> </w:t>
        </w:r>
        <w:r>
          <w:rPr>
            <w:w w:val="105"/>
          </w:rPr>
          <w:t>require</w:t>
        </w:r>
        <w:r>
          <w:rPr>
            <w:spacing w:val="38"/>
            <w:w w:val="105"/>
          </w:rPr>
          <w:t xml:space="preserve"> </w:t>
        </w:r>
        <w:r>
          <w:rPr>
            <w:w w:val="105"/>
          </w:rPr>
          <w:t>a</w:t>
        </w:r>
        <w:r>
          <w:rPr>
            <w:spacing w:val="40"/>
            <w:w w:val="105"/>
          </w:rPr>
          <w:t xml:space="preserve"> </w:t>
        </w:r>
        <w:r>
          <w:fldChar w:fldCharType="begin"/>
        </w:r>
        <w:r>
          <w:instrText>HYPERLINK "http://www.esd.whs.mil/Portals/54/Documents/DD/forms/dd/dd0254.pdf" \h</w:instrText>
        </w:r>
        <w:r>
          <w:fldChar w:fldCharType="separate"/>
        </w:r>
        <w:r>
          <w:rPr>
            <w:color w:val="27314A"/>
            <w:w w:val="105"/>
            <w:u w:val="single" w:color="27314A"/>
          </w:rPr>
          <w:t>DD</w:t>
        </w:r>
        <w:r>
          <w:rPr>
            <w:color w:val="27314A"/>
            <w:spacing w:val="38"/>
            <w:w w:val="105"/>
            <w:u w:val="single" w:color="27314A"/>
          </w:rPr>
          <w:t xml:space="preserve"> </w:t>
        </w:r>
        <w:r>
          <w:rPr>
            <w:color w:val="27314A"/>
            <w:w w:val="105"/>
            <w:u w:val="single" w:color="27314A"/>
          </w:rPr>
          <w:t>Form</w:t>
        </w:r>
        <w:r>
          <w:rPr>
            <w:color w:val="27314A"/>
            <w:spacing w:val="38"/>
            <w:w w:val="105"/>
            <w:u w:val="single" w:color="27314A"/>
          </w:rPr>
          <w:t xml:space="preserve"> </w:t>
        </w:r>
        <w:r>
          <w:rPr>
            <w:color w:val="27314A"/>
            <w:w w:val="105"/>
            <w:u w:val="single" w:color="27314A"/>
          </w:rPr>
          <w:t>254</w:t>
        </w:r>
        <w:r>
          <w:rPr>
            <w:color w:val="27314A"/>
            <w:w w:val="105"/>
            <w:u w:val="single" w:color="27314A"/>
          </w:rPr>
          <w:fldChar w:fldCharType="end"/>
        </w:r>
        <w:r>
          <w:rPr>
            <w:color w:val="27314A"/>
            <w:w w:val="105"/>
            <w:u w:val="single" w:color="27314A"/>
          </w:rPr>
          <w:t>. The contracting officer may change the number of days specified in DAFFARS 5352.2</w:t>
        </w:r>
        <w:del w:id="119" w:author="ROSSI, AMANDA M CIV USAF HAF SAF/AQCP [2]" w:date="2024-05-20T08:16:00Z">
          <w:r w:rsidDel="002634D7">
            <w:rPr>
              <w:color w:val="27314A"/>
              <w:w w:val="105"/>
              <w:u w:val="single" w:color="27314A"/>
            </w:rPr>
            <w:delText>42</w:delText>
          </w:r>
        </w:del>
      </w:ins>
      <w:ins w:id="120" w:author="ROSSI, AMANDA M CIV USAF HAF SAF/AQCP [2]" w:date="2024-05-20T08:16:00Z">
        <w:r w:rsidR="002634D7">
          <w:rPr>
            <w:color w:val="27314A"/>
            <w:w w:val="105"/>
            <w:u w:val="single" w:color="27314A"/>
          </w:rPr>
          <w:t>04</w:t>
        </w:r>
      </w:ins>
      <w:ins w:id="121" w:author="ROSSI, AMANDA M CIV USAF HAF SAF/AQCP" w:date="2024-05-19T10:39:00Z">
        <w:r>
          <w:rPr>
            <w:color w:val="27314A"/>
            <w:w w:val="105"/>
            <w:u w:val="single" w:color="27314A"/>
          </w:rPr>
          <w:t>-9002 upon request from the contractor and after coordination with the requirement owner. The contracting officer must insert DAFFARS 5352.204-9000, Notification of Government Security Activities for all solicitations and contract which require a DD Form 254</w:t>
        </w:r>
        <w:r>
          <w:rPr>
            <w:color w:val="27314A"/>
            <w:spacing w:val="38"/>
            <w:w w:val="105"/>
          </w:rPr>
          <w:t xml:space="preserve"> </w:t>
        </w:r>
        <w:r>
          <w:rPr>
            <w:w w:val="105"/>
          </w:rPr>
          <w:t>for performance on U.S. Government installations and overseas. The contracting officer may change the</w:t>
        </w:r>
        <w:r>
          <w:rPr>
            <w:spacing w:val="80"/>
            <w:w w:val="150"/>
          </w:rPr>
          <w:t xml:space="preserve"> </w:t>
        </w:r>
        <w:r>
          <w:rPr>
            <w:w w:val="105"/>
          </w:rPr>
          <w:t xml:space="preserve">number of days specified in </w:t>
        </w:r>
        <w:r>
          <w:fldChar w:fldCharType="begin"/>
        </w:r>
        <w:r>
          <w:instrText>HYPERLINK "https://www.acquisition.gov/daffars/part-5352-solicitation-provisions-and-contract-clauses" \l "DAFFARS_5352_204_9000" \h</w:instrText>
        </w:r>
        <w:r>
          <w:fldChar w:fldCharType="separate"/>
        </w:r>
        <w:r>
          <w:rPr>
            <w:color w:val="27314A"/>
            <w:w w:val="105"/>
            <w:u w:val="single" w:color="27314A"/>
          </w:rPr>
          <w:t>DAFFARS 5352.204-9000(a)</w:t>
        </w:r>
        <w:r>
          <w:rPr>
            <w:color w:val="27314A"/>
            <w:w w:val="105"/>
            <w:u w:val="single" w:color="27314A"/>
          </w:rPr>
          <w:fldChar w:fldCharType="end"/>
        </w:r>
        <w:r>
          <w:rPr>
            <w:w w:val="105"/>
          </w:rPr>
          <w:t>. If less than thirty days is used, coordinate</w:t>
        </w:r>
        <w:r>
          <w:rPr>
            <w:spacing w:val="40"/>
            <w:w w:val="105"/>
          </w:rPr>
          <w:t xml:space="preserve"> </w:t>
        </w:r>
        <w:r>
          <w:rPr>
            <w:w w:val="105"/>
          </w:rPr>
          <w:t>with the servicing information protection office.</w:t>
        </w:r>
      </w:ins>
    </w:p>
    <w:p w14:paraId="7A0D6C8D" w14:textId="451909EF" w:rsidR="00F12767" w:rsidRDefault="002D3544">
      <w:pPr>
        <w:pStyle w:val="BodyText"/>
        <w:spacing w:line="271" w:lineRule="auto"/>
        <w:ind w:left="110" w:right="113"/>
      </w:pPr>
      <w:del w:id="122" w:author="ROSSI, AMANDA M CIV USAF HAF SAF/AQCP" w:date="2024-05-19T10:39:00Z">
        <w:r w:rsidDel="006C7271">
          <w:rPr>
            <w:w w:val="105"/>
          </w:rPr>
          <w:delText>The</w:delText>
        </w:r>
        <w:r w:rsidDel="006C7271">
          <w:rPr>
            <w:spacing w:val="39"/>
            <w:w w:val="105"/>
          </w:rPr>
          <w:delText xml:space="preserve"> </w:delText>
        </w:r>
        <w:r w:rsidDel="006C7271">
          <w:rPr>
            <w:w w:val="105"/>
          </w:rPr>
          <w:delText>contracting</w:delText>
        </w:r>
        <w:r w:rsidDel="006C7271">
          <w:rPr>
            <w:spacing w:val="39"/>
            <w:w w:val="105"/>
          </w:rPr>
          <w:delText xml:space="preserve"> </w:delText>
        </w:r>
        <w:r w:rsidDel="006C7271">
          <w:rPr>
            <w:w w:val="105"/>
          </w:rPr>
          <w:delText>officer</w:delText>
        </w:r>
        <w:r w:rsidDel="006C7271">
          <w:rPr>
            <w:spacing w:val="39"/>
            <w:w w:val="105"/>
          </w:rPr>
          <w:delText xml:space="preserve"> </w:delText>
        </w:r>
        <w:r w:rsidDel="006C7271">
          <w:rPr>
            <w:w w:val="105"/>
          </w:rPr>
          <w:delText>must</w:delText>
        </w:r>
        <w:r w:rsidDel="006C7271">
          <w:rPr>
            <w:spacing w:val="39"/>
            <w:w w:val="105"/>
          </w:rPr>
          <w:delText xml:space="preserve"> </w:delText>
        </w:r>
        <w:r w:rsidDel="006C7271">
          <w:rPr>
            <w:w w:val="105"/>
          </w:rPr>
          <w:delText>insert</w:delText>
        </w:r>
        <w:r w:rsidDel="006C7271">
          <w:rPr>
            <w:spacing w:val="39"/>
            <w:w w:val="105"/>
          </w:rPr>
          <w:delText xml:space="preserve"> </w:delText>
        </w:r>
        <w:r w:rsidDel="006C7271">
          <w:rPr>
            <w:w w:val="105"/>
          </w:rPr>
          <w:delText>the</w:delText>
        </w:r>
        <w:r w:rsidDel="006C7271">
          <w:rPr>
            <w:spacing w:val="39"/>
            <w:w w:val="105"/>
          </w:rPr>
          <w:delText xml:space="preserve"> </w:delText>
        </w:r>
        <w:r w:rsidDel="006C7271">
          <w:rPr>
            <w:w w:val="105"/>
          </w:rPr>
          <w:delText>clause</w:delText>
        </w:r>
        <w:r w:rsidDel="006C7271">
          <w:rPr>
            <w:spacing w:val="39"/>
            <w:w w:val="105"/>
          </w:rPr>
          <w:delText xml:space="preserve"> </w:delText>
        </w:r>
        <w:r w:rsidDel="006C7271">
          <w:rPr>
            <w:w w:val="105"/>
          </w:rPr>
          <w:delText>at</w:delText>
        </w:r>
        <w:r w:rsidDel="006C7271">
          <w:rPr>
            <w:spacing w:val="40"/>
            <w:w w:val="105"/>
          </w:rPr>
          <w:delText xml:space="preserve"> </w:delText>
        </w:r>
        <w:r w:rsidR="006C7271" w:rsidDel="006C7271">
          <w:fldChar w:fldCharType="begin"/>
        </w:r>
        <w:r w:rsidR="006C7271" w:rsidDel="006C7271">
          <w:delInstrText>HYPERLINK "https://www.acquisition.gov/daffars/part-5352-solicitation-provisions-and-contract-clauses" \l "DAFFARS_5352_204_9000" \h</w:delInstrText>
        </w:r>
        <w:r w:rsidR="006C7271" w:rsidDel="006C7271">
          <w:fldChar w:fldCharType="separate"/>
        </w:r>
        <w:r w:rsidDel="006C7271">
          <w:rPr>
            <w:color w:val="27314A"/>
            <w:w w:val="105"/>
            <w:u w:val="single" w:color="27314A"/>
          </w:rPr>
          <w:delText>DAFFARS</w:delText>
        </w:r>
        <w:r w:rsidDel="006C7271">
          <w:rPr>
            <w:color w:val="27314A"/>
            <w:spacing w:val="39"/>
            <w:w w:val="105"/>
            <w:u w:val="single" w:color="27314A"/>
          </w:rPr>
          <w:delText xml:space="preserve"> </w:delText>
        </w:r>
        <w:r w:rsidDel="006C7271">
          <w:rPr>
            <w:color w:val="27314A"/>
            <w:w w:val="105"/>
            <w:u w:val="single" w:color="27314A"/>
          </w:rPr>
          <w:delText>5352.204-9000</w:delText>
        </w:r>
        <w:r w:rsidR="006C7271" w:rsidDel="006C7271">
          <w:rPr>
            <w:color w:val="27314A"/>
            <w:w w:val="105"/>
            <w:u w:val="single" w:color="27314A"/>
          </w:rPr>
          <w:fldChar w:fldCharType="end"/>
        </w:r>
        <w:r w:rsidDel="006C7271">
          <w:rPr>
            <w:w w:val="105"/>
          </w:rPr>
          <w:delText>,</w:delText>
        </w:r>
        <w:r w:rsidDel="006C7271">
          <w:rPr>
            <w:spacing w:val="39"/>
            <w:w w:val="105"/>
          </w:rPr>
          <w:delText xml:space="preserve"> </w:delText>
        </w:r>
        <w:r w:rsidDel="006C7271">
          <w:rPr>
            <w:i/>
            <w:w w:val="105"/>
          </w:rPr>
          <w:delText>Notification</w:delText>
        </w:r>
        <w:r w:rsidDel="006C7271">
          <w:rPr>
            <w:i/>
            <w:spacing w:val="39"/>
            <w:w w:val="105"/>
          </w:rPr>
          <w:delText xml:space="preserve"> </w:delText>
        </w:r>
        <w:r w:rsidDel="006C7271">
          <w:rPr>
            <w:i/>
            <w:w w:val="105"/>
          </w:rPr>
          <w:delText>of Government</w:delText>
        </w:r>
        <w:r w:rsidDel="006C7271">
          <w:rPr>
            <w:i/>
            <w:spacing w:val="38"/>
            <w:w w:val="105"/>
          </w:rPr>
          <w:delText xml:space="preserve"> </w:delText>
        </w:r>
        <w:r w:rsidDel="006C7271">
          <w:rPr>
            <w:i/>
            <w:w w:val="105"/>
          </w:rPr>
          <w:delText>Security</w:delText>
        </w:r>
        <w:r w:rsidDel="006C7271">
          <w:rPr>
            <w:i/>
            <w:spacing w:val="38"/>
            <w:w w:val="105"/>
          </w:rPr>
          <w:delText xml:space="preserve"> </w:delText>
        </w:r>
        <w:r w:rsidDel="006C7271">
          <w:rPr>
            <w:i/>
            <w:w w:val="105"/>
          </w:rPr>
          <w:delText>Activities</w:delText>
        </w:r>
        <w:r w:rsidDel="006C7271">
          <w:rPr>
            <w:w w:val="105"/>
          </w:rPr>
          <w:delText>,</w:delText>
        </w:r>
        <w:r w:rsidDel="006C7271">
          <w:rPr>
            <w:spacing w:val="38"/>
            <w:w w:val="105"/>
          </w:rPr>
          <w:delText xml:space="preserve"> </w:delText>
        </w:r>
        <w:r w:rsidDel="006C7271">
          <w:rPr>
            <w:w w:val="105"/>
          </w:rPr>
          <w:delText>in</w:delText>
        </w:r>
        <w:r w:rsidDel="006C7271">
          <w:rPr>
            <w:spacing w:val="38"/>
            <w:w w:val="105"/>
          </w:rPr>
          <w:delText xml:space="preserve"> </w:delText>
        </w:r>
        <w:r w:rsidDel="006C7271">
          <w:rPr>
            <w:w w:val="105"/>
          </w:rPr>
          <w:delText>solicitations</w:delText>
        </w:r>
        <w:r w:rsidDel="006C7271">
          <w:rPr>
            <w:spacing w:val="38"/>
            <w:w w:val="105"/>
          </w:rPr>
          <w:delText xml:space="preserve"> </w:delText>
        </w:r>
        <w:r w:rsidDel="006C7271">
          <w:rPr>
            <w:w w:val="105"/>
          </w:rPr>
          <w:delText>and</w:delText>
        </w:r>
        <w:r w:rsidDel="006C7271">
          <w:rPr>
            <w:spacing w:val="38"/>
            <w:w w:val="105"/>
          </w:rPr>
          <w:delText xml:space="preserve"> </w:delText>
        </w:r>
        <w:r w:rsidDel="006C7271">
          <w:rPr>
            <w:w w:val="105"/>
          </w:rPr>
          <w:delText>contracts</w:delText>
        </w:r>
        <w:r w:rsidDel="006C7271">
          <w:rPr>
            <w:spacing w:val="38"/>
            <w:w w:val="105"/>
          </w:rPr>
          <w:delText xml:space="preserve"> </w:delText>
        </w:r>
        <w:r w:rsidDel="006C7271">
          <w:rPr>
            <w:w w:val="105"/>
          </w:rPr>
          <w:delText>which</w:delText>
        </w:r>
        <w:r w:rsidDel="006C7271">
          <w:rPr>
            <w:spacing w:val="38"/>
            <w:w w:val="105"/>
          </w:rPr>
          <w:delText xml:space="preserve"> </w:delText>
        </w:r>
        <w:r w:rsidDel="006C7271">
          <w:rPr>
            <w:w w:val="105"/>
          </w:rPr>
          <w:delText>require</w:delText>
        </w:r>
        <w:r w:rsidDel="006C7271">
          <w:rPr>
            <w:spacing w:val="38"/>
            <w:w w:val="105"/>
          </w:rPr>
          <w:delText xml:space="preserve"> </w:delText>
        </w:r>
        <w:r w:rsidDel="006C7271">
          <w:rPr>
            <w:w w:val="105"/>
          </w:rPr>
          <w:delText>a</w:delText>
        </w:r>
        <w:r w:rsidDel="006C7271">
          <w:rPr>
            <w:spacing w:val="40"/>
            <w:w w:val="105"/>
          </w:rPr>
          <w:delText xml:space="preserve"> </w:delText>
        </w:r>
        <w:r w:rsidR="006C7271" w:rsidDel="006C7271">
          <w:fldChar w:fldCharType="begin"/>
        </w:r>
        <w:r w:rsidR="006C7271" w:rsidDel="006C7271">
          <w:delInstrText>HYPERLINK "http://www.esd.whs.mil/Portals/54/Documents/DD/forms/dd/dd0254.pdf" \h</w:delInstrText>
        </w:r>
        <w:r w:rsidR="006C7271" w:rsidDel="006C7271">
          <w:fldChar w:fldCharType="separate"/>
        </w:r>
        <w:r w:rsidDel="006C7271">
          <w:rPr>
            <w:color w:val="27314A"/>
            <w:w w:val="105"/>
            <w:u w:val="single" w:color="27314A"/>
          </w:rPr>
          <w:delText>DD</w:delText>
        </w:r>
        <w:r w:rsidDel="006C7271">
          <w:rPr>
            <w:color w:val="27314A"/>
            <w:spacing w:val="38"/>
            <w:w w:val="105"/>
            <w:u w:val="single" w:color="27314A"/>
          </w:rPr>
          <w:delText xml:space="preserve"> </w:delText>
        </w:r>
        <w:r w:rsidDel="006C7271">
          <w:rPr>
            <w:color w:val="27314A"/>
            <w:w w:val="105"/>
            <w:u w:val="single" w:color="27314A"/>
          </w:rPr>
          <w:delText>Form</w:delText>
        </w:r>
        <w:r w:rsidDel="006C7271">
          <w:rPr>
            <w:color w:val="27314A"/>
            <w:spacing w:val="38"/>
            <w:w w:val="105"/>
            <w:u w:val="single" w:color="27314A"/>
          </w:rPr>
          <w:delText xml:space="preserve"> </w:delText>
        </w:r>
        <w:r w:rsidDel="006C7271">
          <w:rPr>
            <w:color w:val="27314A"/>
            <w:w w:val="105"/>
            <w:u w:val="single" w:color="27314A"/>
          </w:rPr>
          <w:delText>254</w:delText>
        </w:r>
        <w:r w:rsidR="006C7271" w:rsidDel="006C7271">
          <w:rPr>
            <w:color w:val="27314A"/>
            <w:w w:val="105"/>
            <w:u w:val="single" w:color="27314A"/>
          </w:rPr>
          <w:fldChar w:fldCharType="end"/>
        </w:r>
        <w:r w:rsidDel="006C7271">
          <w:rPr>
            <w:color w:val="27314A"/>
            <w:spacing w:val="38"/>
            <w:w w:val="105"/>
          </w:rPr>
          <w:delText xml:space="preserve"> </w:delText>
        </w:r>
        <w:r w:rsidDel="006C7271">
          <w:rPr>
            <w:w w:val="105"/>
          </w:rPr>
          <w:delText>for performance on U.S. Government installations and overseas. The contracting officer may change the</w:delText>
        </w:r>
        <w:r w:rsidDel="006C7271">
          <w:rPr>
            <w:spacing w:val="80"/>
            <w:w w:val="150"/>
          </w:rPr>
          <w:delText xml:space="preserve"> </w:delText>
        </w:r>
        <w:r w:rsidDel="006C7271">
          <w:rPr>
            <w:w w:val="105"/>
          </w:rPr>
          <w:delText xml:space="preserve">number of days specified in </w:delText>
        </w:r>
        <w:r w:rsidR="006C7271" w:rsidDel="006C7271">
          <w:fldChar w:fldCharType="begin"/>
        </w:r>
        <w:r w:rsidR="006C7271" w:rsidDel="006C7271">
          <w:delInstrText>HYPERLINK "https://www.acquisition.gov/daffars/part-5352-solicitation-provisions-and-contract-clauses" \l "DAFFARS_5352_204_9000" \h</w:delInstrText>
        </w:r>
        <w:r w:rsidR="006C7271" w:rsidDel="006C7271">
          <w:fldChar w:fldCharType="separate"/>
        </w:r>
        <w:r w:rsidDel="006C7271">
          <w:rPr>
            <w:color w:val="27314A"/>
            <w:w w:val="105"/>
            <w:u w:val="single" w:color="27314A"/>
          </w:rPr>
          <w:delText>DAFFARS 5352.204-9000(a)</w:delText>
        </w:r>
        <w:r w:rsidR="006C7271" w:rsidDel="006C7271">
          <w:rPr>
            <w:color w:val="27314A"/>
            <w:w w:val="105"/>
            <w:u w:val="single" w:color="27314A"/>
          </w:rPr>
          <w:fldChar w:fldCharType="end"/>
        </w:r>
        <w:r w:rsidDel="006C7271">
          <w:rPr>
            <w:w w:val="105"/>
          </w:rPr>
          <w:delText>. If less than thirty days is used, coordinate</w:delText>
        </w:r>
        <w:r w:rsidDel="006C7271">
          <w:rPr>
            <w:spacing w:val="40"/>
            <w:w w:val="105"/>
          </w:rPr>
          <w:delText xml:space="preserve"> </w:delText>
        </w:r>
        <w:r w:rsidDel="006C7271">
          <w:rPr>
            <w:w w:val="105"/>
          </w:rPr>
          <w:delText>with the servicing information protection office.</w:delText>
        </w:r>
      </w:del>
    </w:p>
    <w:p w14:paraId="296FEF7D" w14:textId="77777777" w:rsidR="00F12767" w:rsidRDefault="00F12767">
      <w:pPr>
        <w:pStyle w:val="BodyText"/>
        <w:rPr>
          <w:sz w:val="26"/>
        </w:rPr>
      </w:pPr>
    </w:p>
    <w:p w14:paraId="37B836B0" w14:textId="77777777" w:rsidR="00F12767" w:rsidRDefault="002D3544">
      <w:pPr>
        <w:pStyle w:val="Heading1"/>
        <w:spacing w:before="205"/>
        <w:rPr>
          <w:b/>
        </w:rPr>
      </w:pPr>
      <w:r>
        <w:rPr>
          <w:b/>
          <w:spacing w:val="-4"/>
        </w:rPr>
        <w:t>Subpart</w:t>
      </w:r>
      <w:r>
        <w:rPr>
          <w:b/>
          <w:spacing w:val="-20"/>
        </w:rPr>
        <w:t xml:space="preserve"> </w:t>
      </w:r>
      <w:r>
        <w:rPr>
          <w:b/>
          <w:spacing w:val="-4"/>
        </w:rPr>
        <w:t>5304.6</w:t>
      </w:r>
      <w:r>
        <w:rPr>
          <w:b/>
          <w:spacing w:val="-19"/>
        </w:rPr>
        <w:t xml:space="preserve"> </w:t>
      </w:r>
      <w:r>
        <w:rPr>
          <w:b/>
          <w:spacing w:val="-4"/>
        </w:rPr>
        <w:t>-</w:t>
      </w:r>
      <w:r>
        <w:rPr>
          <w:b/>
          <w:spacing w:val="-19"/>
        </w:rPr>
        <w:t xml:space="preserve"> </w:t>
      </w:r>
      <w:r>
        <w:rPr>
          <w:b/>
          <w:spacing w:val="-4"/>
        </w:rPr>
        <w:t>CONTRACT</w:t>
      </w:r>
      <w:r>
        <w:rPr>
          <w:b/>
          <w:spacing w:val="-19"/>
        </w:rPr>
        <w:t xml:space="preserve"> </w:t>
      </w:r>
      <w:r>
        <w:rPr>
          <w:b/>
          <w:spacing w:val="-4"/>
        </w:rPr>
        <w:t>REPORTING</w:t>
      </w:r>
    </w:p>
    <w:p w14:paraId="7194DBDC" w14:textId="77777777" w:rsidR="00F12767" w:rsidRDefault="00F12767">
      <w:pPr>
        <w:pStyle w:val="BodyText"/>
        <w:rPr>
          <w:rFonts w:ascii="Bookman Old Style"/>
          <w:b/>
          <w:sz w:val="44"/>
        </w:rPr>
      </w:pPr>
    </w:p>
    <w:p w14:paraId="176863F3" w14:textId="77777777" w:rsidR="00F12767" w:rsidRDefault="002D3544" w:rsidP="636580AC">
      <w:pPr>
        <w:pStyle w:val="Heading2"/>
        <w:rPr>
          <w:del w:id="123" w:author="WATSON, JAMES R CIV USAF HAF SAF/AQCP" w:date="2023-10-10T15:00:00Z"/>
          <w:b/>
          <w:bCs/>
        </w:rPr>
      </w:pPr>
      <w:del w:id="124" w:author="WATSON, JAMES R CIV USAF HAF SAF/AQCP" w:date="2023-10-10T15:00:00Z">
        <w:r w:rsidRPr="636580AC" w:rsidDel="636580AC">
          <w:rPr>
            <w:b/>
            <w:bCs/>
          </w:rPr>
          <w:delText>COVID -19 and CARES Act Related Actions</w:delText>
        </w:r>
      </w:del>
    </w:p>
    <w:p w14:paraId="769D0D3C" w14:textId="77777777" w:rsidR="00F12767" w:rsidRDefault="00F12767" w:rsidP="636580AC">
      <w:pPr>
        <w:pStyle w:val="BodyText"/>
        <w:spacing w:before="4"/>
        <w:rPr>
          <w:del w:id="125" w:author="WATSON, JAMES R CIV USAF HAF SAF/AQCP" w:date="2023-10-10T15:00:00Z"/>
          <w:rFonts w:ascii="Bookman Old Style"/>
          <w:b/>
          <w:bCs/>
          <w:sz w:val="42"/>
          <w:szCs w:val="42"/>
        </w:rPr>
      </w:pPr>
    </w:p>
    <w:p w14:paraId="01B9B62F" w14:textId="77777777" w:rsidR="00F12767" w:rsidRDefault="002D3544">
      <w:pPr>
        <w:pStyle w:val="BodyText"/>
        <w:spacing w:before="1"/>
        <w:ind w:left="110"/>
        <w:rPr>
          <w:del w:id="126" w:author="WATSON, JAMES R CIV USAF HAF SAF/AQCP" w:date="2023-10-10T15:00:00Z"/>
        </w:rPr>
      </w:pPr>
      <w:del w:id="127" w:author="WATSON, JAMES R CIV USAF HAF SAF/AQCP" w:date="2023-10-10T15:00:00Z">
        <w:r w:rsidDel="636580AC">
          <w:delText xml:space="preserve">See Contracting Policy Memos </w:delText>
        </w:r>
        <w:r>
          <w:fldChar w:fldCharType="begin"/>
        </w:r>
        <w:r>
          <w:delInstrText xml:space="preserve">HYPERLINK "https://usaf.dps.mil/sites/AFCC/KnowledgeCenter/Documents/Contracting_Memos/Policy/20-C-03.pdf" </w:delInstrText>
        </w:r>
        <w:r>
          <w:fldChar w:fldCharType="separate"/>
        </w:r>
        <w:r w:rsidRPr="636580AC" w:rsidDel="636580AC">
          <w:rPr>
            <w:color w:val="27314A"/>
            <w:u w:val="single"/>
          </w:rPr>
          <w:delText>20-C-0</w:delText>
        </w:r>
        <w:r>
          <w:fldChar w:fldCharType="end"/>
        </w:r>
        <w:r>
          <w:fldChar w:fldCharType="begin"/>
        </w:r>
        <w:r>
          <w:delInstrText xml:space="preserve">HYPERLINK "https://usaf.dps.mil/sites/AFCC/KnowledgeCenter/Documents/Contracting_Memos/Policy/20-C-03.pdf" </w:delInstrText>
        </w:r>
        <w:r>
          <w:fldChar w:fldCharType="separate"/>
        </w:r>
        <w:r w:rsidRPr="636580AC" w:rsidDel="636580AC">
          <w:rPr>
            <w:color w:val="27314A"/>
            <w:u w:val="single"/>
          </w:rPr>
          <w:delText>3</w:delText>
        </w:r>
        <w:r>
          <w:fldChar w:fldCharType="end"/>
        </w:r>
        <w:r w:rsidRPr="636580AC" w:rsidDel="636580AC">
          <w:rPr>
            <w:color w:val="27314A"/>
            <w:u w:val="single"/>
          </w:rPr>
          <w:delText xml:space="preserve"> </w:delText>
        </w:r>
        <w:r w:rsidDel="636580AC">
          <w:delText xml:space="preserve">and </w:delText>
        </w:r>
        <w:r>
          <w:fldChar w:fldCharType="begin"/>
        </w:r>
        <w:r>
          <w:delInstrText xml:space="preserve">HYPERLINK "https://usaf.dps.mil/sites/AFCC/KnowledgeCenter/Documents/Contracting_Memos/Policy/20-C-05.pdf" </w:delInstrText>
        </w:r>
        <w:r>
          <w:fldChar w:fldCharType="separate"/>
        </w:r>
        <w:r w:rsidRPr="636580AC" w:rsidDel="636580AC">
          <w:rPr>
            <w:color w:val="27314A"/>
            <w:u w:val="single"/>
          </w:rPr>
          <w:delText>20-C-0</w:delText>
        </w:r>
        <w:r>
          <w:fldChar w:fldCharType="end"/>
        </w:r>
        <w:r>
          <w:fldChar w:fldCharType="begin"/>
        </w:r>
        <w:r>
          <w:delInstrText xml:space="preserve">HYPERLINK "https://usaf.dps.mil/sites/AFCC/KnowledgeCenter/Documents/Contracting_Memos/Policy/20-C-05.pdf" </w:delInstrText>
        </w:r>
        <w:r>
          <w:fldChar w:fldCharType="separate"/>
        </w:r>
        <w:r w:rsidRPr="636580AC" w:rsidDel="636580AC">
          <w:rPr>
            <w:color w:val="27314A"/>
            <w:u w:val="single"/>
          </w:rPr>
          <w:delText>5</w:delText>
        </w:r>
        <w:r>
          <w:fldChar w:fldCharType="end"/>
        </w:r>
        <w:r w:rsidRPr="636580AC" w:rsidDel="636580AC">
          <w:rPr>
            <w:color w:val="27314A"/>
            <w:u w:val="single"/>
          </w:rPr>
          <w:delText xml:space="preserve"> </w:delText>
        </w:r>
        <w:r w:rsidDel="636580AC">
          <w:delText>.</w:delText>
        </w:r>
      </w:del>
    </w:p>
    <w:p w14:paraId="54CD245A" w14:textId="77777777" w:rsidR="00F12767" w:rsidRDefault="00F12767">
      <w:pPr>
        <w:pStyle w:val="BodyText"/>
        <w:rPr>
          <w:sz w:val="26"/>
        </w:rPr>
      </w:pPr>
    </w:p>
    <w:p w14:paraId="1F14A59E" w14:textId="0935E987" w:rsidR="00F12767" w:rsidRDefault="636580AC" w:rsidP="636580AC">
      <w:pPr>
        <w:pStyle w:val="Heading2"/>
        <w:spacing w:before="203"/>
        <w:rPr>
          <w:b/>
          <w:bCs/>
        </w:rPr>
      </w:pPr>
      <w:r w:rsidRPr="636580AC">
        <w:rPr>
          <w:b/>
          <w:bCs/>
        </w:rPr>
        <w:t>5304.604</w:t>
      </w:r>
      <w:r w:rsidRPr="636580AC">
        <w:rPr>
          <w:b/>
          <w:bCs/>
          <w:spacing w:val="4"/>
        </w:rPr>
        <w:t xml:space="preserve"> </w:t>
      </w:r>
      <w:del w:id="128" w:author="ROSSI, AMANDA M CIV USAF HAF SAF/AQCP" w:date="2024-06-18T16:37:00Z">
        <w:r w:rsidR="002D3544" w:rsidRPr="636580AC" w:rsidDel="007E587D">
          <w:rPr>
            <w:b/>
            <w:bCs/>
          </w:rPr>
          <w:delText>(2)</w:delText>
        </w:r>
        <w:r w:rsidRPr="636580AC" w:rsidDel="007E587D">
          <w:rPr>
            <w:b/>
            <w:bCs/>
            <w:spacing w:val="4"/>
          </w:rPr>
          <w:delText xml:space="preserve"> </w:delText>
        </w:r>
      </w:del>
      <w:r w:rsidRPr="636580AC">
        <w:rPr>
          <w:b/>
          <w:bCs/>
          <w:spacing w:val="-2"/>
        </w:rPr>
        <w:t>Responsibilities</w:t>
      </w:r>
    </w:p>
    <w:p w14:paraId="1231BE67" w14:textId="77777777" w:rsidR="00F12767" w:rsidRDefault="00F12767">
      <w:pPr>
        <w:pStyle w:val="BodyText"/>
        <w:spacing w:before="4"/>
        <w:rPr>
          <w:rFonts w:ascii="Bookman Old Style"/>
          <w:b/>
          <w:sz w:val="42"/>
        </w:rPr>
      </w:pPr>
    </w:p>
    <w:p w14:paraId="3D9FC9F4" w14:textId="77777777" w:rsidR="006C7271" w:rsidRDefault="006C7271" w:rsidP="006C7271">
      <w:pPr>
        <w:pStyle w:val="BodyText"/>
        <w:spacing w:line="271" w:lineRule="auto"/>
        <w:ind w:left="110" w:right="113"/>
        <w:rPr>
          <w:ins w:id="129" w:author="ROSSI, AMANDA M CIV USAF HAF SAF/AQCP" w:date="2024-05-19T10:40:00Z"/>
        </w:rPr>
      </w:pPr>
      <w:ins w:id="130" w:author="ROSSI, AMANDA M CIV USAF HAF SAF/AQCP" w:date="2024-05-19T10:40:00Z">
        <w:r>
          <w:rPr>
            <w:w w:val="105"/>
          </w:rPr>
          <w:t xml:space="preserve">(a). </w:t>
        </w:r>
        <w:proofErr w:type="gramStart"/>
        <w:r>
          <w:rPr>
            <w:w w:val="105"/>
          </w:rPr>
          <w:t>Subsequent to</w:t>
        </w:r>
        <w:proofErr w:type="gramEnd"/>
        <w:r>
          <w:rPr>
            <w:w w:val="105"/>
          </w:rPr>
          <w:t xml:space="preserve"> each contract action, the contracting officer must reference the CAR</w:t>
        </w:r>
        <w:r>
          <w:rPr>
            <w:spacing w:val="80"/>
            <w:w w:val="150"/>
          </w:rPr>
          <w:t xml:space="preserve"> </w:t>
        </w:r>
        <w:r>
          <w:rPr>
            <w:w w:val="105"/>
          </w:rPr>
          <w:t>approval date in the official contract file.</w:t>
        </w:r>
      </w:ins>
    </w:p>
    <w:p w14:paraId="361372DA" w14:textId="77777777" w:rsidR="006C7271" w:rsidRDefault="006C7271" w:rsidP="006C7271">
      <w:pPr>
        <w:spacing w:line="271" w:lineRule="auto"/>
        <w:rPr>
          <w:ins w:id="131" w:author="ROSSI, AMANDA M CIV USAF HAF SAF/AQCP" w:date="2024-05-19T10:40:00Z"/>
        </w:rPr>
      </w:pPr>
    </w:p>
    <w:p w14:paraId="2329ED8A" w14:textId="77777777" w:rsidR="006C7271" w:rsidRDefault="006C7271" w:rsidP="006C7271">
      <w:pPr>
        <w:spacing w:line="271" w:lineRule="auto"/>
        <w:rPr>
          <w:ins w:id="132" w:author="ROSSI, AMANDA M CIV USAF HAF SAF/AQCP" w:date="2024-05-19T10:40:00Z"/>
        </w:rPr>
      </w:pPr>
      <w:ins w:id="133" w:author="ROSSI, AMANDA M CIV USAF HAF SAF/AQCP" w:date="2024-05-19T10:40:00Z">
        <w:r>
          <w:t>(b).  Procurement Data Verification &amp; Validation (V&amp;V)</w:t>
        </w:r>
      </w:ins>
    </w:p>
    <w:p w14:paraId="1A8A8088" w14:textId="77777777" w:rsidR="006C7271" w:rsidRDefault="006C7271" w:rsidP="006C7271">
      <w:pPr>
        <w:spacing w:line="271" w:lineRule="auto"/>
        <w:rPr>
          <w:ins w:id="134" w:author="ROSSI, AMANDA M CIV USAF HAF SAF/AQCP" w:date="2024-05-19T10:40:00Z"/>
        </w:rPr>
      </w:pPr>
    </w:p>
    <w:p w14:paraId="4E719A20" w14:textId="77777777" w:rsidR="006C7271" w:rsidRDefault="006C7271" w:rsidP="006C7271">
      <w:pPr>
        <w:rPr>
          <w:ins w:id="135" w:author="ROSSI, AMANDA M CIV USAF HAF SAF/AQCP" w:date="2024-05-19T10:40:00Z"/>
        </w:rPr>
      </w:pPr>
      <w:ins w:id="136" w:author="ROSSI, AMANDA M CIV USAF HAF SAF/AQCP" w:date="2024-05-19T10:40:00Z">
        <w:r>
          <w:t xml:space="preserve">On a quarterly basis, SAF/AQCI will provide procurement data information to the Modernization Board </w:t>
        </w:r>
        <w:r>
          <w:fldChar w:fldCharType="begin"/>
        </w:r>
        <w:r>
          <w:instrText>HYPERLINK "https://usaf.dps.mil/sites/AFCC/CON-MOD/SitePages/MODBOD.aspx"</w:instrText>
        </w:r>
        <w:r>
          <w:fldChar w:fldCharType="separate"/>
        </w:r>
        <w:r>
          <w:rPr>
            <w:rStyle w:val="Hyperlink"/>
          </w:rPr>
          <w:t>(MODBOD)</w:t>
        </w:r>
        <w:r>
          <w:rPr>
            <w:rStyle w:val="Hyperlink"/>
          </w:rPr>
          <w:fldChar w:fldCharType="end"/>
        </w:r>
        <w:r>
          <w:t xml:space="preserve"> who shall verify and validate the information with the appropriate contracting officer. Upon completion, the contracting officer shall post the results using the V&amp;V tool.  SAF/AQCI will collect the data from the V&amp;V tool once the data is gathered from the MODBOD members.</w:t>
        </w:r>
      </w:ins>
    </w:p>
    <w:p w14:paraId="7732AAB8" w14:textId="77777777" w:rsidR="006C7271" w:rsidRDefault="006C7271" w:rsidP="006C7271">
      <w:pPr>
        <w:rPr>
          <w:ins w:id="137" w:author="ROSSI, AMANDA M CIV USAF HAF SAF/AQCP" w:date="2024-05-19T10:40:00Z"/>
        </w:rPr>
      </w:pPr>
    </w:p>
    <w:p w14:paraId="6DCC40AA" w14:textId="77777777" w:rsidR="006C7271" w:rsidRDefault="006C7271" w:rsidP="006C7271">
      <w:pPr>
        <w:rPr>
          <w:ins w:id="138" w:author="ROSSI, AMANDA M CIV USAF HAF SAF/AQCP" w:date="2024-05-19T10:40:00Z"/>
        </w:rPr>
      </w:pPr>
      <w:ins w:id="139" w:author="ROSSI, AMANDA M CIV USAF HAF SAF/AQCP" w:date="2024-05-19T10:40:00Z">
        <w:r>
          <w:t>For additional questions: (</w:t>
        </w:r>
        <w:commentRangeStart w:id="140"/>
        <w:r>
          <w:fldChar w:fldCharType="begin"/>
        </w:r>
        <w:r>
          <w:instrText>HYPERLINK "mailto:SAF.AQ.SAF-AQCI.Workflow@us.af.mil"</w:instrText>
        </w:r>
        <w:r>
          <w:fldChar w:fldCharType="separate"/>
        </w:r>
        <w:r>
          <w:rPr>
            <w:rStyle w:val="Hyperlink"/>
          </w:rPr>
          <w:t>SAF.AQ.SAF-AQCI.Workflow@us.af.mil</w:t>
        </w:r>
        <w:r>
          <w:rPr>
            <w:rStyle w:val="Hyperlink"/>
          </w:rPr>
          <w:fldChar w:fldCharType="end"/>
        </w:r>
      </w:ins>
      <w:commentRangeEnd w:id="140"/>
      <w:ins w:id="141" w:author="ROSSI, AMANDA M CIV USAF HAF SAF/AQCP" w:date="2024-06-18T16:38:00Z">
        <w:r w:rsidR="007E587D">
          <w:rPr>
            <w:rStyle w:val="CommentReference"/>
          </w:rPr>
          <w:commentReference w:id="140"/>
        </w:r>
      </w:ins>
      <w:ins w:id="142" w:author="ROSSI, AMANDA M CIV USAF HAF SAF/AQCP" w:date="2024-05-19T10:40:00Z">
        <w:r>
          <w:t xml:space="preserve">). </w:t>
        </w:r>
      </w:ins>
    </w:p>
    <w:p w14:paraId="4FD9A248" w14:textId="77777777" w:rsidR="006C7271" w:rsidRDefault="006C7271" w:rsidP="006C7271">
      <w:pPr>
        <w:rPr>
          <w:ins w:id="143" w:author="ROSSI, AMANDA M CIV USAF HAF SAF/AQCP" w:date="2024-05-19T10:40:00Z"/>
        </w:rPr>
      </w:pPr>
    </w:p>
    <w:p w14:paraId="6B338CFB" w14:textId="77777777" w:rsidR="006C7271" w:rsidRDefault="006C7271" w:rsidP="006C7271">
      <w:pPr>
        <w:rPr>
          <w:ins w:id="144" w:author="ROSSI, AMANDA M CIV USAF HAF SAF/AQCP" w:date="2024-05-19T10:40:00Z"/>
        </w:rPr>
      </w:pPr>
      <w:ins w:id="145" w:author="ROSSI, AMANDA M CIV USAF HAF SAF/AQCP" w:date="2024-05-19T10:40:00Z">
        <w:r>
          <w:t xml:space="preserve">Additional guidance can be found at the V&amp;V website: </w:t>
        </w:r>
        <w:r>
          <w:fldChar w:fldCharType="begin"/>
        </w:r>
        <w:r>
          <w:instrText>HYPERLINK "https://www.afcontracting.hq.af.mil/validation/reports/current_contracts_by_majcom.cfm"</w:instrText>
        </w:r>
        <w:r>
          <w:fldChar w:fldCharType="separate"/>
        </w:r>
        <w:r>
          <w:rPr>
            <w:rStyle w:val="Hyperlink"/>
          </w:rPr>
          <w:t>AF-FPDS-NG Data Validation</w:t>
        </w:r>
        <w:r>
          <w:rPr>
            <w:rStyle w:val="Hyperlink"/>
          </w:rPr>
          <w:fldChar w:fldCharType="end"/>
        </w:r>
      </w:ins>
    </w:p>
    <w:p w14:paraId="3C506284" w14:textId="07A0C485" w:rsidR="00F12767" w:rsidDel="006C7271" w:rsidRDefault="00CD5BDE">
      <w:pPr>
        <w:pStyle w:val="BodyText"/>
        <w:spacing w:line="271" w:lineRule="auto"/>
        <w:ind w:left="110" w:right="113"/>
        <w:rPr>
          <w:del w:id="146" w:author="ROSSI, AMANDA M CIV USAF HAF SAF/AQCP" w:date="2024-05-19T10:40:00Z"/>
        </w:rPr>
      </w:pPr>
      <w:ins w:id="147" w:author="WATSON, JAMES R CIV USAF HAF SAF/AQCP" w:date="2024-03-12T15:36:00Z">
        <w:del w:id="148" w:author="ROSSI, AMANDA M CIV USAF HAF SAF/AQCP" w:date="2024-05-19T10:40:00Z">
          <w:r w:rsidDel="006C7271">
            <w:rPr>
              <w:w w:val="105"/>
            </w:rPr>
            <w:delText>Subsequent</w:delText>
          </w:r>
        </w:del>
      </w:ins>
      <w:del w:id="149" w:author="ROSSI, AMANDA M CIV USAF HAF SAF/AQCP" w:date="2024-05-19T10:40:00Z">
        <w:r w:rsidR="002D3544" w:rsidDel="006C7271">
          <w:rPr>
            <w:w w:val="105"/>
          </w:rPr>
          <w:delText xml:space="preserve">Immediately subsequent, to each contract action, the contracting officer </w:delText>
        </w:r>
      </w:del>
      <w:ins w:id="150" w:author="WATSON, JAMES R CIV USAF HAF SAF/AQCP" w:date="2024-03-12T15:37:00Z">
        <w:del w:id="151" w:author="ROSSI, AMANDA M CIV USAF HAF SAF/AQCP" w:date="2024-05-19T10:40:00Z">
          <w:r w:rsidR="00567C20" w:rsidDel="006C7271">
            <w:rPr>
              <w:w w:val="105"/>
            </w:rPr>
            <w:delText>must</w:delText>
          </w:r>
        </w:del>
      </w:ins>
      <w:del w:id="152" w:author="ROSSI, AMANDA M CIV USAF HAF SAF/AQCP" w:date="2024-05-19T10:40:00Z">
        <w:r w:rsidR="002D3544" w:rsidDel="006C7271">
          <w:rPr>
            <w:w w:val="105"/>
          </w:rPr>
          <w:delText>may reference the CAR</w:delText>
        </w:r>
        <w:r w:rsidR="002D3544" w:rsidDel="006C7271">
          <w:rPr>
            <w:spacing w:val="80"/>
            <w:w w:val="150"/>
          </w:rPr>
          <w:delText xml:space="preserve"> </w:delText>
        </w:r>
        <w:r w:rsidR="002D3544" w:rsidDel="006C7271">
          <w:rPr>
            <w:w w:val="105"/>
          </w:rPr>
          <w:delText>approval date in the official contract file.</w:delText>
        </w:r>
      </w:del>
    </w:p>
    <w:p w14:paraId="36FEB5B0" w14:textId="77777777" w:rsidR="00F12767" w:rsidRDefault="00F12767">
      <w:pPr>
        <w:spacing w:line="271" w:lineRule="auto"/>
        <w:sectPr w:rsidR="00F12767" w:rsidSect="00E27B5B">
          <w:pgSz w:w="11910" w:h="16840"/>
          <w:pgMar w:top="820" w:right="760" w:bottom="280" w:left="740" w:header="720" w:footer="720" w:gutter="0"/>
          <w:cols w:space="720"/>
        </w:sectPr>
      </w:pPr>
    </w:p>
    <w:p w14:paraId="1C722678" w14:textId="77777777" w:rsidR="00F12767" w:rsidRDefault="002D3544">
      <w:pPr>
        <w:pStyle w:val="Heading1"/>
        <w:rPr>
          <w:b/>
        </w:rPr>
      </w:pPr>
      <w:r>
        <w:rPr>
          <w:b/>
          <w:spacing w:val="-2"/>
        </w:rPr>
        <w:lastRenderedPageBreak/>
        <w:t>Subpart</w:t>
      </w:r>
      <w:r>
        <w:rPr>
          <w:b/>
          <w:spacing w:val="-24"/>
        </w:rPr>
        <w:t xml:space="preserve"> </w:t>
      </w:r>
      <w:r>
        <w:rPr>
          <w:b/>
          <w:spacing w:val="-2"/>
        </w:rPr>
        <w:t>5304.8</w:t>
      </w:r>
      <w:r>
        <w:rPr>
          <w:b/>
          <w:spacing w:val="-25"/>
        </w:rPr>
        <w:t xml:space="preserve"> </w:t>
      </w:r>
      <w:r>
        <w:rPr>
          <w:b/>
          <w:spacing w:val="-2"/>
        </w:rPr>
        <w:t>-</w:t>
      </w:r>
      <w:r>
        <w:rPr>
          <w:b/>
          <w:spacing w:val="-23"/>
        </w:rPr>
        <w:t xml:space="preserve"> </w:t>
      </w:r>
      <w:r>
        <w:rPr>
          <w:b/>
          <w:spacing w:val="-2"/>
        </w:rPr>
        <w:t>GOVERNMENT</w:t>
      </w:r>
      <w:r>
        <w:rPr>
          <w:b/>
          <w:spacing w:val="-24"/>
        </w:rPr>
        <w:t xml:space="preserve"> </w:t>
      </w:r>
      <w:r>
        <w:rPr>
          <w:b/>
          <w:spacing w:val="-2"/>
        </w:rPr>
        <w:t>CONTRACT</w:t>
      </w:r>
      <w:r>
        <w:rPr>
          <w:b/>
          <w:spacing w:val="-23"/>
        </w:rPr>
        <w:t xml:space="preserve"> </w:t>
      </w:r>
      <w:r>
        <w:rPr>
          <w:b/>
          <w:spacing w:val="-2"/>
        </w:rPr>
        <w:t>FILES</w:t>
      </w:r>
    </w:p>
    <w:p w14:paraId="30D7AA69" w14:textId="77777777" w:rsidR="00F12767" w:rsidRDefault="00F12767">
      <w:pPr>
        <w:pStyle w:val="BodyText"/>
        <w:rPr>
          <w:rFonts w:ascii="Bookman Old Style"/>
          <w:b/>
          <w:sz w:val="38"/>
        </w:rPr>
      </w:pPr>
    </w:p>
    <w:p w14:paraId="7196D064" w14:textId="77777777" w:rsidR="00F12767" w:rsidRDefault="00F12767">
      <w:pPr>
        <w:pStyle w:val="BodyText"/>
        <w:rPr>
          <w:rFonts w:ascii="Bookman Old Style"/>
          <w:b/>
          <w:sz w:val="48"/>
        </w:rPr>
      </w:pPr>
    </w:p>
    <w:p w14:paraId="6FA259A4" w14:textId="77777777" w:rsidR="00F12767" w:rsidRDefault="002D3544">
      <w:pPr>
        <w:pStyle w:val="Heading2"/>
        <w:rPr>
          <w:b/>
        </w:rPr>
      </w:pPr>
      <w:r>
        <w:rPr>
          <w:b/>
        </w:rPr>
        <w:t>5304.802</w:t>
      </w:r>
      <w:r>
        <w:rPr>
          <w:b/>
          <w:spacing w:val="-10"/>
        </w:rPr>
        <w:t xml:space="preserve"> </w:t>
      </w:r>
      <w:r>
        <w:rPr>
          <w:b/>
        </w:rPr>
        <w:t>(f)</w:t>
      </w:r>
      <w:r>
        <w:rPr>
          <w:b/>
          <w:spacing w:val="-10"/>
        </w:rPr>
        <w:t xml:space="preserve"> </w:t>
      </w:r>
      <w:r>
        <w:rPr>
          <w:b/>
        </w:rPr>
        <w:t>Electronic</w:t>
      </w:r>
      <w:r>
        <w:rPr>
          <w:b/>
          <w:spacing w:val="-10"/>
        </w:rPr>
        <w:t xml:space="preserve"> </w:t>
      </w:r>
      <w:r>
        <w:rPr>
          <w:b/>
        </w:rPr>
        <w:t>Retention</w:t>
      </w:r>
      <w:r>
        <w:rPr>
          <w:b/>
          <w:spacing w:val="-10"/>
        </w:rPr>
        <w:t xml:space="preserve"> </w:t>
      </w:r>
      <w:r>
        <w:rPr>
          <w:b/>
        </w:rPr>
        <w:t>of</w:t>
      </w:r>
      <w:r>
        <w:rPr>
          <w:b/>
          <w:spacing w:val="-10"/>
        </w:rPr>
        <w:t xml:space="preserve"> </w:t>
      </w:r>
      <w:r>
        <w:rPr>
          <w:b/>
        </w:rPr>
        <w:t>Contract</w:t>
      </w:r>
      <w:r>
        <w:rPr>
          <w:b/>
          <w:spacing w:val="-10"/>
        </w:rPr>
        <w:t xml:space="preserve"> </w:t>
      </w:r>
      <w:r>
        <w:rPr>
          <w:b/>
          <w:spacing w:val="-2"/>
        </w:rPr>
        <w:t>Files</w:t>
      </w:r>
    </w:p>
    <w:p w14:paraId="76693EAB" w14:textId="77777777" w:rsidR="00096CD0" w:rsidRDefault="00096CD0">
      <w:pPr>
        <w:pStyle w:val="BodyText"/>
        <w:spacing w:before="4"/>
        <w:rPr>
          <w:rFonts w:ascii="open_sansregular" w:hAnsi="open_sansregular"/>
          <w:color w:val="000000"/>
          <w:sz w:val="21"/>
          <w:szCs w:val="21"/>
          <w:shd w:val="clear" w:color="auto" w:fill="FFFFFF"/>
        </w:rPr>
      </w:pPr>
    </w:p>
    <w:p w14:paraId="34FF1C98" w14:textId="4A135842" w:rsidR="00F12767" w:rsidRDefault="00096CD0">
      <w:pPr>
        <w:pStyle w:val="BodyText"/>
        <w:spacing w:before="4"/>
        <w:rPr>
          <w:rFonts w:ascii="Bookman Old Style"/>
          <w:b/>
          <w:sz w:val="42"/>
        </w:rPr>
      </w:pPr>
      <w:r>
        <w:rPr>
          <w:rFonts w:ascii="open_sansregular" w:hAnsi="open_sansregular"/>
          <w:color w:val="000000"/>
          <w:sz w:val="21"/>
          <w:szCs w:val="21"/>
          <w:shd w:val="clear" w:color="auto" w:fill="FFFFFF"/>
        </w:rPr>
        <w:t xml:space="preserve">Contracting offices </w:t>
      </w:r>
      <w:del w:id="153" w:author="ROSSI, AMANDA M CIV USAF HAF SAF/AQCP" w:date="2024-06-18T16:42:00Z">
        <w:r w:rsidDel="00096CD0">
          <w:rPr>
            <w:rFonts w:ascii="open_sansregular" w:hAnsi="open_sansregular"/>
            <w:color w:val="000000"/>
            <w:sz w:val="21"/>
            <w:szCs w:val="21"/>
            <w:shd w:val="clear" w:color="auto" w:fill="FFFFFF"/>
          </w:rPr>
          <w:delText xml:space="preserve">using </w:delText>
        </w:r>
      </w:del>
      <w:ins w:id="154" w:author="ROSSI, AMANDA M CIV USAF HAF SAF/AQCP" w:date="2024-06-18T16:42:00Z">
        <w:r>
          <w:rPr>
            <w:rFonts w:ascii="open_sansregular" w:hAnsi="open_sansregular"/>
            <w:color w:val="000000"/>
            <w:sz w:val="21"/>
            <w:szCs w:val="21"/>
            <w:shd w:val="clear" w:color="auto" w:fill="FFFFFF"/>
          </w:rPr>
          <w:t>listed in</w:t>
        </w:r>
        <w:r>
          <w:rPr>
            <w:rFonts w:ascii="open_sansregular" w:hAnsi="open_sansregular"/>
            <w:color w:val="000000"/>
            <w:sz w:val="21"/>
            <w:szCs w:val="21"/>
            <w:shd w:val="clear" w:color="auto" w:fill="FFFFFF"/>
          </w:rPr>
          <w:t xml:space="preserve"> </w:t>
        </w:r>
      </w:ins>
      <w:r>
        <w:rPr>
          <w:rFonts w:ascii="open_sansregular" w:hAnsi="open_sansregular"/>
          <w:color w:val="000000"/>
          <w:sz w:val="21"/>
          <w:szCs w:val="21"/>
          <w:shd w:val="clear" w:color="auto" w:fill="FFFFFF"/>
        </w:rPr>
        <w:t xml:space="preserve">KT </w:t>
      </w:r>
      <w:proofErr w:type="spellStart"/>
      <w:r>
        <w:rPr>
          <w:rFonts w:ascii="open_sansregular" w:hAnsi="open_sansregular"/>
          <w:color w:val="000000"/>
          <w:sz w:val="21"/>
          <w:szCs w:val="21"/>
          <w:shd w:val="clear" w:color="auto" w:fill="FFFFFF"/>
        </w:rPr>
        <w:t>Fileshare</w:t>
      </w:r>
      <w:proofErr w:type="spellEnd"/>
      <w:r>
        <w:rPr>
          <w:rFonts w:ascii="open_sansregular" w:hAnsi="open_sansregular"/>
          <w:color w:val="000000"/>
          <w:sz w:val="21"/>
          <w:szCs w:val="21"/>
          <w:shd w:val="clear" w:color="auto" w:fill="FFFFFF"/>
        </w:rPr>
        <w:t xml:space="preserve"> (KTFS) shall use it as both the working and official file, per </w:t>
      </w:r>
      <w:hyperlink r:id="rId21" w:tgtFrame="_blank" w:tooltip="FAR 4.802(c)(3)" w:history="1">
        <w:r>
          <w:rPr>
            <w:rStyle w:val="Hyperlink"/>
            <w:rFonts w:ascii="open_sansregular" w:hAnsi="open_sansregular"/>
            <w:sz w:val="21"/>
            <w:szCs w:val="21"/>
            <w:bdr w:val="none" w:sz="0" w:space="0" w:color="auto" w:frame="1"/>
            <w:shd w:val="clear" w:color="auto" w:fill="FFFFFF"/>
          </w:rPr>
          <w:t>FAR 4.802(c)(3)</w:t>
        </w:r>
      </w:hyperlink>
      <w:r>
        <w:rPr>
          <w:rFonts w:ascii="open_sansregular" w:hAnsi="open_sansregular"/>
          <w:color w:val="000000"/>
          <w:sz w:val="21"/>
          <w:szCs w:val="21"/>
          <w:shd w:val="clear" w:color="auto" w:fill="FFFFFF"/>
        </w:rPr>
        <w:t>. It shall be used to create, modify, store, access, and route documents necessary to manage the acquisition process for review and approval, over the life of the entire acquisition lifecycle, (e.g. requirements development to contract closeout.) Contracting Officers shall ensure that KTFS contains all appropriate contract documents required for the official contract file. If a contract document is maintained within the Procurement Integrated Enterprise Environment (PIEE, </w:t>
      </w:r>
      <w:hyperlink r:id="rId22" w:tgtFrame="_blank" w:tooltip="https://wawf.eb.mil/" w:history="1">
        <w:r>
          <w:rPr>
            <w:rStyle w:val="Hyperlink"/>
            <w:rFonts w:ascii="open_sansregular" w:hAnsi="open_sansregular"/>
            <w:sz w:val="21"/>
            <w:szCs w:val="21"/>
            <w:bdr w:val="none" w:sz="0" w:space="0" w:color="auto" w:frame="1"/>
            <w:shd w:val="clear" w:color="auto" w:fill="FFFFFF"/>
          </w:rPr>
          <w:t>https://wawf.eb.mil/</w:t>
        </w:r>
      </w:hyperlink>
      <w:r>
        <w:rPr>
          <w:rFonts w:ascii="open_sansregular" w:hAnsi="open_sansregular"/>
          <w:color w:val="000000"/>
          <w:sz w:val="21"/>
          <w:szCs w:val="21"/>
          <w:shd w:val="clear" w:color="auto" w:fill="FFFFFF"/>
        </w:rPr>
        <w:t> ), within Electronic Document Access (EDA),</w:t>
      </w:r>
      <w:del w:id="155" w:author="ROSSI, AMANDA M CIV USAF HAF SAF/AQCP" w:date="2024-06-18T16:43:00Z">
        <w:r w:rsidDel="00096CD0">
          <w:rPr>
            <w:rFonts w:ascii="open_sansregular" w:hAnsi="open_sansregular"/>
            <w:color w:val="000000"/>
            <w:sz w:val="21"/>
            <w:szCs w:val="21"/>
            <w:shd w:val="clear" w:color="auto" w:fill="FFFFFF"/>
          </w:rPr>
          <w:delText xml:space="preserve"> or</w:delText>
        </w:r>
      </w:del>
      <w:r>
        <w:rPr>
          <w:rFonts w:ascii="open_sansregular" w:hAnsi="open_sansregular"/>
          <w:color w:val="000000"/>
          <w:sz w:val="21"/>
          <w:szCs w:val="21"/>
          <w:shd w:val="clear" w:color="auto" w:fill="FFFFFF"/>
        </w:rPr>
        <w:t xml:space="preserve"> the Federal Procurement Data System (FPDS)</w:t>
      </w:r>
      <w:ins w:id="156" w:author="ROSSI, AMANDA M CIV USAF HAF SAF/AQCP" w:date="2024-06-18T16:42:00Z">
        <w:r>
          <w:t>, or the Federal Funding Accountability and Transparency Act Subaward Reporting System (FSRS)</w:t>
        </w:r>
        <w:r>
          <w:rPr>
            <w:spacing w:val="40"/>
          </w:rPr>
          <w:t>,</w:t>
        </w:r>
      </w:ins>
      <w:r>
        <w:rPr>
          <w:rFonts w:ascii="open_sansregular" w:hAnsi="open_sansregular"/>
          <w:color w:val="000000"/>
          <w:sz w:val="21"/>
          <w:szCs w:val="21"/>
          <w:shd w:val="clear" w:color="auto" w:fill="FFFFFF"/>
        </w:rPr>
        <w:t xml:space="preserve"> then that system is the official system of record; contracting officers are not required to duplicate the document in KTFS, unless the contracting office determines an exception applies to ensure ready accessibility to principal users (e.g., clearance reviewers, auditors) per </w:t>
      </w:r>
      <w:hyperlink r:id="rId23" w:anchor="FAR_4_802" w:tgtFrame="_blank" w:tooltip="FAR 4.802(c)(2)" w:history="1">
        <w:r>
          <w:rPr>
            <w:rStyle w:val="Hyperlink"/>
            <w:rFonts w:ascii="open_sansregular" w:hAnsi="open_sansregular"/>
            <w:sz w:val="21"/>
            <w:szCs w:val="21"/>
            <w:bdr w:val="none" w:sz="0" w:space="0" w:color="auto" w:frame="1"/>
            <w:shd w:val="clear" w:color="auto" w:fill="FFFFFF"/>
          </w:rPr>
          <w:t>FAR 4.802(c)(2)</w:t>
        </w:r>
      </w:hyperlink>
      <w:r>
        <w:rPr>
          <w:rFonts w:ascii="open_sansregular" w:hAnsi="open_sansregular"/>
          <w:color w:val="000000"/>
          <w:sz w:val="21"/>
          <w:szCs w:val="21"/>
          <w:shd w:val="clear" w:color="auto" w:fill="FFFFFF"/>
        </w:rPr>
        <w:t>. Examples of such exceptions</w:t>
      </w:r>
      <w:del w:id="157" w:author="ROSSI, AMANDA M CIV USAF HAF SAF/AQCP" w:date="2024-06-18T16:44:00Z">
        <w:r w:rsidDel="00096CD0">
          <w:rPr>
            <w:rFonts w:ascii="open_sansregular" w:hAnsi="open_sansregular"/>
            <w:color w:val="000000"/>
            <w:sz w:val="21"/>
            <w:szCs w:val="21"/>
            <w:shd w:val="clear" w:color="auto" w:fill="FFFFFF"/>
          </w:rPr>
          <w:delText>,</w:delText>
        </w:r>
      </w:del>
      <w:r>
        <w:rPr>
          <w:rFonts w:ascii="open_sansregular" w:hAnsi="open_sansregular"/>
          <w:color w:val="000000"/>
          <w:sz w:val="21"/>
          <w:szCs w:val="21"/>
          <w:shd w:val="clear" w:color="auto" w:fill="FFFFFF"/>
        </w:rPr>
        <w:t xml:space="preserve"> </w:t>
      </w:r>
      <w:del w:id="158" w:author="ROSSI, AMANDA M CIV USAF HAF SAF/AQCP" w:date="2024-06-18T16:44:00Z">
        <w:r w:rsidDel="00096CD0">
          <w:rPr>
            <w:rFonts w:ascii="open_sansregular" w:hAnsi="open_sansregular"/>
            <w:color w:val="000000"/>
            <w:sz w:val="21"/>
            <w:szCs w:val="21"/>
            <w:shd w:val="clear" w:color="auto" w:fill="FFFFFF"/>
          </w:rPr>
          <w:delText xml:space="preserve">which shall be included in KTFS, </w:delText>
        </w:r>
      </w:del>
      <w:r>
        <w:rPr>
          <w:rFonts w:ascii="open_sansregular" w:hAnsi="open_sansregular"/>
          <w:color w:val="000000"/>
          <w:sz w:val="21"/>
          <w:szCs w:val="21"/>
          <w:shd w:val="clear" w:color="auto" w:fill="FFFFFF"/>
        </w:rPr>
        <w:t>include</w:t>
      </w:r>
      <w:ins w:id="159" w:author="ROSSI, AMANDA M CIV USAF HAF SAF/AQCP" w:date="2024-06-18T16:44:00Z">
        <w:r>
          <w:rPr>
            <w:rFonts w:ascii="open_sansregular" w:hAnsi="open_sansregular"/>
            <w:color w:val="000000"/>
            <w:sz w:val="21"/>
            <w:szCs w:val="21"/>
            <w:shd w:val="clear" w:color="auto" w:fill="FFFFFF"/>
          </w:rPr>
          <w:t>,</w:t>
        </w:r>
        <w:r w:rsidRPr="00096CD0">
          <w:t xml:space="preserve"> </w:t>
        </w:r>
        <w:r>
          <w:t>but are not limited to</w:t>
        </w:r>
        <w:r>
          <w:t>,</w:t>
        </w:r>
      </w:ins>
      <w:r>
        <w:rPr>
          <w:rFonts w:ascii="open_sansregular" w:hAnsi="open_sansregular"/>
          <w:color w:val="000000"/>
          <w:sz w:val="21"/>
          <w:szCs w:val="21"/>
          <w:shd w:val="clear" w:color="auto" w:fill="FFFFFF"/>
        </w:rPr>
        <w:t xml:space="preserve"> Award Documents, and copies of Government-Furnished </w:t>
      </w:r>
      <w:ins w:id="160" w:author="ROSSI, AMANDA M CIV USAF HAF SAF/AQCP" w:date="2024-06-18T16:44:00Z">
        <w:r>
          <w:rPr>
            <w:rFonts w:ascii="open_sansregular" w:hAnsi="open_sansregular"/>
            <w:color w:val="000000"/>
            <w:sz w:val="21"/>
            <w:szCs w:val="21"/>
            <w:shd w:val="clear" w:color="auto" w:fill="FFFFFF"/>
          </w:rPr>
          <w:t xml:space="preserve">Property </w:t>
        </w:r>
      </w:ins>
      <w:r>
        <w:rPr>
          <w:rFonts w:ascii="open_sansregular" w:hAnsi="open_sansregular"/>
          <w:color w:val="000000"/>
          <w:sz w:val="21"/>
          <w:szCs w:val="21"/>
          <w:shd w:val="clear" w:color="auto" w:fill="FFFFFF"/>
        </w:rPr>
        <w:t xml:space="preserve">(GFP) attachments. However, contracting officers </w:t>
      </w:r>
      <w:del w:id="161" w:author="ROSSI, AMANDA M CIV USAF HAF SAF/AQCP" w:date="2024-06-18T16:44:00Z">
        <w:r w:rsidDel="00096CD0">
          <w:rPr>
            <w:rFonts w:ascii="open_sansregular" w:hAnsi="open_sansregular"/>
            <w:color w:val="000000"/>
            <w:sz w:val="21"/>
            <w:szCs w:val="21"/>
            <w:shd w:val="clear" w:color="auto" w:fill="FFFFFF"/>
          </w:rPr>
          <w:delText xml:space="preserve">should </w:delText>
        </w:r>
      </w:del>
      <w:ins w:id="162" w:author="ROSSI, AMANDA M CIV USAF HAF SAF/AQCP" w:date="2024-06-18T16:44:00Z">
        <w:r>
          <w:rPr>
            <w:rFonts w:ascii="open_sansregular" w:hAnsi="open_sansregular"/>
            <w:color w:val="000000"/>
            <w:sz w:val="21"/>
            <w:szCs w:val="21"/>
            <w:shd w:val="clear" w:color="auto" w:fill="FFFFFF"/>
          </w:rPr>
          <w:t>shall</w:t>
        </w:r>
        <w:r>
          <w:rPr>
            <w:rFonts w:ascii="open_sansregular" w:hAnsi="open_sansregular"/>
            <w:color w:val="000000"/>
            <w:sz w:val="21"/>
            <w:szCs w:val="21"/>
            <w:shd w:val="clear" w:color="auto" w:fill="FFFFFF"/>
          </w:rPr>
          <w:t xml:space="preserve"> </w:t>
        </w:r>
      </w:ins>
      <w:r>
        <w:rPr>
          <w:rFonts w:ascii="open_sansregular" w:hAnsi="open_sansregular"/>
          <w:color w:val="000000"/>
          <w:sz w:val="21"/>
          <w:szCs w:val="21"/>
          <w:shd w:val="clear" w:color="auto" w:fill="FFFFFF"/>
        </w:rPr>
        <w:t>add screenshots of system of record documents (Reps/Certs, SAM/FAPIIS, etc.) that are dynamic/overwritten to reflect status at time of contract action. In addition, KTFS shall not be used to store documents that are not required to be part of the contract file such as CDRL submittals and annual CPARS reports.</w:t>
      </w:r>
    </w:p>
    <w:p w14:paraId="6D072C0D" w14:textId="77777777" w:rsidR="00F12767" w:rsidRDefault="00F12767">
      <w:pPr>
        <w:pStyle w:val="BodyText"/>
        <w:rPr>
          <w:sz w:val="26"/>
        </w:rPr>
      </w:pPr>
    </w:p>
    <w:p w14:paraId="69D8FC1D" w14:textId="77777777" w:rsidR="00F12767" w:rsidRDefault="002D3544">
      <w:pPr>
        <w:pStyle w:val="Heading2"/>
        <w:spacing w:before="177"/>
        <w:rPr>
          <w:b/>
        </w:rPr>
      </w:pPr>
      <w:r>
        <w:rPr>
          <w:b/>
          <w:spacing w:val="-2"/>
        </w:rPr>
        <w:t>5304.803</w:t>
      </w:r>
      <w:r>
        <w:rPr>
          <w:b/>
          <w:spacing w:val="-12"/>
        </w:rPr>
        <w:t xml:space="preserve"> </w:t>
      </w:r>
      <w:r>
        <w:rPr>
          <w:b/>
          <w:spacing w:val="-2"/>
        </w:rPr>
        <w:t>Contents</w:t>
      </w:r>
      <w:r>
        <w:rPr>
          <w:b/>
          <w:spacing w:val="-11"/>
        </w:rPr>
        <w:t xml:space="preserve"> </w:t>
      </w:r>
      <w:r>
        <w:rPr>
          <w:b/>
          <w:spacing w:val="-2"/>
        </w:rPr>
        <w:t>of</w:t>
      </w:r>
      <w:r>
        <w:rPr>
          <w:b/>
          <w:spacing w:val="-11"/>
        </w:rPr>
        <w:t xml:space="preserve"> </w:t>
      </w:r>
      <w:r>
        <w:rPr>
          <w:b/>
          <w:spacing w:val="-2"/>
        </w:rPr>
        <w:t>Contract</w:t>
      </w:r>
      <w:r>
        <w:rPr>
          <w:b/>
          <w:spacing w:val="-11"/>
        </w:rPr>
        <w:t xml:space="preserve"> </w:t>
      </w:r>
      <w:r>
        <w:rPr>
          <w:b/>
          <w:spacing w:val="-2"/>
        </w:rPr>
        <w:t>Files</w:t>
      </w:r>
    </w:p>
    <w:p w14:paraId="48A21919" w14:textId="77777777" w:rsidR="00F12767" w:rsidRDefault="00F12767">
      <w:pPr>
        <w:pStyle w:val="BodyText"/>
        <w:spacing w:before="4"/>
        <w:rPr>
          <w:rFonts w:ascii="Bookman Old Style"/>
          <w:b/>
          <w:sz w:val="42"/>
        </w:rPr>
      </w:pPr>
    </w:p>
    <w:p w14:paraId="5EC905B0" w14:textId="42BBEB55" w:rsidR="00F12767" w:rsidRDefault="002D3544">
      <w:pPr>
        <w:pStyle w:val="BodyText"/>
        <w:spacing w:line="271" w:lineRule="auto"/>
        <w:ind w:left="110" w:right="235"/>
      </w:pPr>
      <w:del w:id="163" w:author="WATSON, JAMES R CIV USAF HAF SAF/AQCP" w:date="2023-10-10T14:57:00Z">
        <w:r w:rsidDel="636580AC">
          <w:delText>If contracting offices are not</w:delText>
        </w:r>
      </w:del>
      <w:ins w:id="164" w:author="WATSON, JAMES R CIV USAF HAF SAF/AQCP" w:date="2023-10-10T14:57:00Z">
        <w:r w:rsidR="69921E1B">
          <w:rPr>
            <w:w w:val="105"/>
          </w:rPr>
          <w:t xml:space="preserve"> For contract offices not listed in</w:t>
        </w:r>
      </w:ins>
      <w:r w:rsidR="00D1567A">
        <w:rPr>
          <w:w w:val="105"/>
        </w:rPr>
        <w:t xml:space="preserve"> </w:t>
      </w:r>
      <w:del w:id="165" w:author="WATSON, JAMES R CIV USAF HAF SAF/AQCP" w:date="2023-10-10T14:57:00Z">
        <w:r w:rsidDel="636580AC">
          <w:delText xml:space="preserve"> using </w:delText>
        </w:r>
      </w:del>
      <w:r w:rsidR="636580AC">
        <w:rPr>
          <w:w w:val="105"/>
        </w:rPr>
        <w:t>KTFS</w:t>
      </w:r>
      <w:r w:rsidR="636580AC">
        <w:rPr>
          <w:spacing w:val="24"/>
          <w:w w:val="105"/>
        </w:rPr>
        <w:t xml:space="preserve"> </w:t>
      </w:r>
      <w:r w:rsidR="636580AC">
        <w:rPr>
          <w:w w:val="105"/>
        </w:rPr>
        <w:t>and</w:t>
      </w:r>
      <w:r w:rsidR="636580AC">
        <w:rPr>
          <w:spacing w:val="24"/>
          <w:w w:val="105"/>
        </w:rPr>
        <w:t xml:space="preserve"> </w:t>
      </w:r>
      <w:ins w:id="166" w:author="WATSON, JAMES R CIV USAF HAF SAF/AQCP" w:date="2024-03-12T15:39:00Z">
        <w:r w:rsidR="004013AA">
          <w:rPr>
            <w:spacing w:val="24"/>
            <w:w w:val="105"/>
          </w:rPr>
          <w:t xml:space="preserve">that </w:t>
        </w:r>
      </w:ins>
      <w:r w:rsidR="636580AC">
        <w:rPr>
          <w:w w:val="105"/>
        </w:rPr>
        <w:t>maintain</w:t>
      </w:r>
      <w:r w:rsidR="636580AC">
        <w:rPr>
          <w:spacing w:val="24"/>
          <w:w w:val="105"/>
        </w:rPr>
        <w:t xml:space="preserve"> </w:t>
      </w:r>
      <w:r w:rsidR="636580AC">
        <w:rPr>
          <w:w w:val="105"/>
        </w:rPr>
        <w:t>hard</w:t>
      </w:r>
      <w:r w:rsidR="636580AC">
        <w:rPr>
          <w:spacing w:val="24"/>
          <w:w w:val="105"/>
        </w:rPr>
        <w:t xml:space="preserve"> </w:t>
      </w:r>
      <w:r w:rsidR="636580AC">
        <w:rPr>
          <w:w w:val="105"/>
        </w:rPr>
        <w:t>copy</w:t>
      </w:r>
      <w:r w:rsidR="636580AC">
        <w:rPr>
          <w:spacing w:val="24"/>
          <w:w w:val="105"/>
        </w:rPr>
        <w:t xml:space="preserve"> </w:t>
      </w:r>
      <w:r w:rsidR="636580AC">
        <w:rPr>
          <w:w w:val="105"/>
        </w:rPr>
        <w:t>official</w:t>
      </w:r>
      <w:r w:rsidR="636580AC">
        <w:rPr>
          <w:spacing w:val="24"/>
          <w:w w:val="105"/>
        </w:rPr>
        <w:t xml:space="preserve"> </w:t>
      </w:r>
      <w:r w:rsidR="636580AC">
        <w:rPr>
          <w:w w:val="105"/>
        </w:rPr>
        <w:t>contract</w:t>
      </w:r>
      <w:r w:rsidR="636580AC">
        <w:rPr>
          <w:spacing w:val="24"/>
          <w:w w:val="105"/>
        </w:rPr>
        <w:t xml:space="preserve"> </w:t>
      </w:r>
      <w:r w:rsidR="636580AC">
        <w:rPr>
          <w:w w:val="105"/>
        </w:rPr>
        <w:t>files,</w:t>
      </w:r>
      <w:r w:rsidR="636580AC">
        <w:rPr>
          <w:spacing w:val="24"/>
          <w:w w:val="105"/>
        </w:rPr>
        <w:t xml:space="preserve"> </w:t>
      </w:r>
      <w:r w:rsidR="636580AC">
        <w:rPr>
          <w:w w:val="105"/>
        </w:rPr>
        <w:t>SCOs</w:t>
      </w:r>
      <w:r w:rsidR="636580AC">
        <w:rPr>
          <w:spacing w:val="24"/>
          <w:w w:val="105"/>
        </w:rPr>
        <w:t xml:space="preserve"> </w:t>
      </w:r>
      <w:r w:rsidR="636580AC">
        <w:rPr>
          <w:w w:val="105"/>
        </w:rPr>
        <w:t>may use the Air Force contract file content index templates below, or their own specific contract file</w:t>
      </w:r>
      <w:r w:rsidR="636580AC">
        <w:rPr>
          <w:spacing w:val="40"/>
          <w:w w:val="105"/>
        </w:rPr>
        <w:t xml:space="preserve"> </w:t>
      </w:r>
      <w:r w:rsidR="636580AC">
        <w:rPr>
          <w:w w:val="105"/>
        </w:rPr>
        <w:t>content checklist or index to maintain contract files:</w:t>
      </w:r>
    </w:p>
    <w:p w14:paraId="6BD18F9B" w14:textId="77777777" w:rsidR="00F12767" w:rsidRDefault="00F12767">
      <w:pPr>
        <w:pStyle w:val="BodyText"/>
        <w:spacing w:before="1"/>
        <w:rPr>
          <w:sz w:val="21"/>
        </w:rPr>
      </w:pPr>
    </w:p>
    <w:p w14:paraId="5602C947" w14:textId="77777777" w:rsidR="00F12767" w:rsidRDefault="002F1D7D">
      <w:pPr>
        <w:pStyle w:val="BodyText"/>
        <w:ind w:left="110"/>
      </w:pPr>
      <w:hyperlink r:id="rId24">
        <w:r w:rsidR="002D3544">
          <w:rPr>
            <w:color w:val="27314A"/>
            <w:w w:val="105"/>
            <w:u w:val="single" w:color="27314A"/>
          </w:rPr>
          <w:t>Operational</w:t>
        </w:r>
        <w:r w:rsidR="002D3544">
          <w:rPr>
            <w:color w:val="27314A"/>
            <w:spacing w:val="22"/>
            <w:w w:val="105"/>
            <w:u w:val="single" w:color="27314A"/>
          </w:rPr>
          <w:t xml:space="preserve"> </w:t>
        </w:r>
        <w:r w:rsidR="002D3544">
          <w:rPr>
            <w:color w:val="27314A"/>
            <w:w w:val="105"/>
            <w:u w:val="single" w:color="27314A"/>
          </w:rPr>
          <w:t>Services</w:t>
        </w:r>
        <w:r w:rsidR="002D3544">
          <w:rPr>
            <w:color w:val="27314A"/>
            <w:spacing w:val="22"/>
            <w:w w:val="105"/>
            <w:u w:val="single" w:color="27314A"/>
          </w:rPr>
          <w:t xml:space="preserve"> </w:t>
        </w:r>
        <w:r w:rsidR="002D3544">
          <w:rPr>
            <w:color w:val="27314A"/>
            <w:w w:val="105"/>
            <w:u w:val="single" w:color="27314A"/>
          </w:rPr>
          <w:t>and</w:t>
        </w:r>
        <w:r w:rsidR="002D3544">
          <w:rPr>
            <w:color w:val="27314A"/>
            <w:spacing w:val="23"/>
            <w:w w:val="105"/>
            <w:u w:val="single" w:color="27314A"/>
          </w:rPr>
          <w:t xml:space="preserve"> </w:t>
        </w:r>
        <w:r w:rsidR="002D3544">
          <w:rPr>
            <w:color w:val="27314A"/>
            <w:spacing w:val="-2"/>
            <w:w w:val="105"/>
            <w:u w:val="single" w:color="27314A"/>
          </w:rPr>
          <w:t>Construction</w:t>
        </w:r>
      </w:hyperlink>
    </w:p>
    <w:p w14:paraId="238601FE" w14:textId="77777777" w:rsidR="00F12767" w:rsidRDefault="00F12767">
      <w:pPr>
        <w:pStyle w:val="BodyText"/>
        <w:spacing w:before="10"/>
        <w:rPr>
          <w:sz w:val="15"/>
        </w:rPr>
      </w:pPr>
    </w:p>
    <w:p w14:paraId="16009890" w14:textId="77777777" w:rsidR="00F12767" w:rsidRDefault="002F1D7D">
      <w:pPr>
        <w:pStyle w:val="BodyText"/>
        <w:spacing w:before="95"/>
        <w:ind w:left="110"/>
      </w:pPr>
      <w:hyperlink r:id="rId25">
        <w:r w:rsidR="002D3544">
          <w:rPr>
            <w:color w:val="27314A"/>
            <w:w w:val="105"/>
            <w:u w:val="single" w:color="27314A"/>
          </w:rPr>
          <w:t>Research</w:t>
        </w:r>
        <w:r w:rsidR="002D3544">
          <w:rPr>
            <w:color w:val="27314A"/>
            <w:spacing w:val="26"/>
            <w:w w:val="105"/>
            <w:u w:val="single" w:color="27314A"/>
          </w:rPr>
          <w:t xml:space="preserve"> </w:t>
        </w:r>
        <w:r w:rsidR="002D3544">
          <w:rPr>
            <w:color w:val="27314A"/>
            <w:w w:val="105"/>
            <w:u w:val="single" w:color="27314A"/>
          </w:rPr>
          <w:t>and</w:t>
        </w:r>
        <w:r w:rsidR="002D3544">
          <w:rPr>
            <w:color w:val="27314A"/>
            <w:spacing w:val="26"/>
            <w:w w:val="105"/>
            <w:u w:val="single" w:color="27314A"/>
          </w:rPr>
          <w:t xml:space="preserve"> </w:t>
        </w:r>
        <w:r w:rsidR="002D3544">
          <w:rPr>
            <w:color w:val="27314A"/>
            <w:spacing w:val="-2"/>
            <w:w w:val="105"/>
            <w:u w:val="single" w:color="27314A"/>
          </w:rPr>
          <w:t>Development</w:t>
        </w:r>
      </w:hyperlink>
    </w:p>
    <w:p w14:paraId="0F3CABC7" w14:textId="77777777" w:rsidR="00F12767" w:rsidRDefault="00F12767">
      <w:pPr>
        <w:pStyle w:val="BodyText"/>
        <w:spacing w:before="9"/>
        <w:rPr>
          <w:sz w:val="15"/>
        </w:rPr>
      </w:pPr>
    </w:p>
    <w:p w14:paraId="2DCBF710" w14:textId="77777777" w:rsidR="00F12767" w:rsidRDefault="002F1D7D">
      <w:pPr>
        <w:pStyle w:val="BodyText"/>
        <w:spacing w:before="96"/>
        <w:ind w:left="110"/>
      </w:pPr>
      <w:hyperlink r:id="rId26">
        <w:r w:rsidR="002D3544">
          <w:rPr>
            <w:color w:val="27314A"/>
            <w:w w:val="105"/>
            <w:u w:val="single" w:color="27314A"/>
          </w:rPr>
          <w:t>Systems</w:t>
        </w:r>
        <w:r w:rsidR="002D3544">
          <w:rPr>
            <w:color w:val="27314A"/>
            <w:spacing w:val="16"/>
            <w:w w:val="105"/>
            <w:u w:val="single" w:color="27314A"/>
          </w:rPr>
          <w:t xml:space="preserve"> </w:t>
        </w:r>
        <w:r w:rsidR="002D3544">
          <w:rPr>
            <w:color w:val="27314A"/>
            <w:w w:val="105"/>
            <w:u w:val="single" w:color="27314A"/>
          </w:rPr>
          <w:t>and</w:t>
        </w:r>
        <w:r w:rsidR="002D3544">
          <w:rPr>
            <w:color w:val="27314A"/>
            <w:spacing w:val="16"/>
            <w:w w:val="105"/>
            <w:u w:val="single" w:color="27314A"/>
          </w:rPr>
          <w:t xml:space="preserve"> </w:t>
        </w:r>
        <w:r w:rsidR="002D3544">
          <w:rPr>
            <w:color w:val="27314A"/>
            <w:spacing w:val="-2"/>
            <w:w w:val="105"/>
            <w:u w:val="single" w:color="27314A"/>
          </w:rPr>
          <w:t>Logistics</w:t>
        </w:r>
      </w:hyperlink>
    </w:p>
    <w:p w14:paraId="5B08B5D1" w14:textId="77777777" w:rsidR="00F12767" w:rsidRDefault="00F12767">
      <w:pPr>
        <w:pStyle w:val="BodyText"/>
        <w:rPr>
          <w:sz w:val="20"/>
        </w:rPr>
      </w:pPr>
    </w:p>
    <w:p w14:paraId="16DEB4AB" w14:textId="77777777" w:rsidR="00F12767" w:rsidRDefault="00F12767">
      <w:pPr>
        <w:pStyle w:val="BodyText"/>
        <w:spacing w:before="3"/>
        <w:rPr>
          <w:sz w:val="23"/>
        </w:rPr>
      </w:pPr>
    </w:p>
    <w:p w14:paraId="2C508FD1" w14:textId="77777777" w:rsidR="00F12767" w:rsidRDefault="002D3544">
      <w:pPr>
        <w:pStyle w:val="Heading2"/>
        <w:spacing w:before="1"/>
        <w:rPr>
          <w:b/>
        </w:rPr>
      </w:pPr>
      <w:r>
        <w:rPr>
          <w:b/>
          <w:spacing w:val="-2"/>
        </w:rPr>
        <w:t>5304.804</w:t>
      </w:r>
      <w:r>
        <w:rPr>
          <w:b/>
          <w:spacing w:val="-16"/>
        </w:rPr>
        <w:t xml:space="preserve"> </w:t>
      </w:r>
      <w:r>
        <w:rPr>
          <w:b/>
          <w:spacing w:val="-2"/>
        </w:rPr>
        <w:t>Expedite</w:t>
      </w:r>
      <w:r>
        <w:rPr>
          <w:b/>
          <w:spacing w:val="-15"/>
        </w:rPr>
        <w:t xml:space="preserve"> </w:t>
      </w:r>
      <w:r>
        <w:rPr>
          <w:b/>
          <w:spacing w:val="-2"/>
        </w:rPr>
        <w:t>Contract</w:t>
      </w:r>
      <w:r>
        <w:rPr>
          <w:b/>
          <w:spacing w:val="-15"/>
        </w:rPr>
        <w:t xml:space="preserve"> </w:t>
      </w:r>
      <w:r>
        <w:rPr>
          <w:b/>
          <w:spacing w:val="-2"/>
        </w:rPr>
        <w:t>Closeout.</w:t>
      </w:r>
    </w:p>
    <w:p w14:paraId="0AD9C6F4" w14:textId="77777777" w:rsidR="00F12767" w:rsidRDefault="00F12767">
      <w:pPr>
        <w:pStyle w:val="BodyText"/>
        <w:spacing w:before="4"/>
        <w:rPr>
          <w:rFonts w:ascii="Bookman Old Style"/>
          <w:b/>
          <w:sz w:val="42"/>
        </w:rPr>
      </w:pPr>
    </w:p>
    <w:p w14:paraId="47FB4CDB" w14:textId="77777777" w:rsidR="00F12767" w:rsidRDefault="002D3544">
      <w:pPr>
        <w:pStyle w:val="BodyText"/>
        <w:spacing w:line="271" w:lineRule="auto"/>
        <w:ind w:left="110" w:right="135"/>
        <w:rPr>
          <w:ins w:id="167" w:author="WATSON, JAMES R CIV USAF HAF SAF/AQCP" w:date="2024-03-13T12:42:00Z"/>
          <w:w w:val="105"/>
        </w:rPr>
      </w:pPr>
      <w:r>
        <w:rPr>
          <w:w w:val="105"/>
        </w:rPr>
        <w:t>Contracting</w:t>
      </w:r>
      <w:r>
        <w:rPr>
          <w:spacing w:val="40"/>
          <w:w w:val="105"/>
        </w:rPr>
        <w:t xml:space="preserve"> </w:t>
      </w:r>
      <w:r>
        <w:rPr>
          <w:w w:val="105"/>
        </w:rPr>
        <w:t>officers</w:t>
      </w:r>
      <w:r>
        <w:rPr>
          <w:spacing w:val="40"/>
          <w:w w:val="105"/>
        </w:rPr>
        <w:t xml:space="preserve"> </w:t>
      </w:r>
      <w:r>
        <w:rPr>
          <w:w w:val="105"/>
        </w:rPr>
        <w:t>shall</w:t>
      </w:r>
      <w:r>
        <w:rPr>
          <w:spacing w:val="40"/>
          <w:w w:val="105"/>
        </w:rPr>
        <w:t xml:space="preserve"> </w:t>
      </w:r>
      <w:r>
        <w:rPr>
          <w:w w:val="105"/>
        </w:rPr>
        <w:t>use</w:t>
      </w:r>
      <w:r>
        <w:rPr>
          <w:spacing w:val="40"/>
          <w:w w:val="105"/>
        </w:rPr>
        <w:t xml:space="preserve"> </w:t>
      </w:r>
      <w:r>
        <w:rPr>
          <w:w w:val="105"/>
        </w:rPr>
        <w:t>the</w:t>
      </w:r>
      <w:r>
        <w:rPr>
          <w:spacing w:val="40"/>
          <w:w w:val="105"/>
        </w:rPr>
        <w:t xml:space="preserve"> </w:t>
      </w:r>
      <w:r>
        <w:rPr>
          <w:w w:val="105"/>
        </w:rPr>
        <w:t>clause</w:t>
      </w:r>
      <w:r>
        <w:rPr>
          <w:spacing w:val="40"/>
          <w:w w:val="105"/>
        </w:rPr>
        <w:t xml:space="preserve"> </w:t>
      </w:r>
      <w:r>
        <w:rPr>
          <w:w w:val="105"/>
        </w:rPr>
        <w:t>at</w:t>
      </w:r>
      <w:r>
        <w:rPr>
          <w:spacing w:val="40"/>
          <w:w w:val="105"/>
        </w:rPr>
        <w:t xml:space="preserve"> </w:t>
      </w:r>
      <w:hyperlink r:id="rId27" w:anchor="DFARS_252.204-7022">
        <w:r>
          <w:rPr>
            <w:color w:val="27314A"/>
            <w:w w:val="105"/>
            <w:u w:val="single" w:color="27314A"/>
          </w:rPr>
          <w:t>DFARS</w:t>
        </w:r>
        <w:r>
          <w:rPr>
            <w:color w:val="27314A"/>
            <w:spacing w:val="40"/>
            <w:w w:val="105"/>
            <w:u w:val="single" w:color="27314A"/>
          </w:rPr>
          <w:t xml:space="preserve"> </w:t>
        </w:r>
        <w:r>
          <w:rPr>
            <w:color w:val="27314A"/>
            <w:w w:val="105"/>
            <w:u w:val="single" w:color="27314A"/>
          </w:rPr>
          <w:t>252.204-7022</w:t>
        </w:r>
      </w:hyperlink>
      <w:r>
        <w:rPr>
          <w:w w:val="105"/>
        </w:rPr>
        <w:t>,</w:t>
      </w:r>
      <w:r>
        <w:rPr>
          <w:spacing w:val="40"/>
          <w:w w:val="105"/>
        </w:rPr>
        <w:t xml:space="preserve"> </w:t>
      </w:r>
      <w:r>
        <w:rPr>
          <w:w w:val="105"/>
        </w:rPr>
        <w:t>Expediting</w:t>
      </w:r>
      <w:r>
        <w:rPr>
          <w:spacing w:val="40"/>
          <w:w w:val="105"/>
        </w:rPr>
        <w:t xml:space="preserve"> </w:t>
      </w:r>
      <w:r>
        <w:rPr>
          <w:w w:val="105"/>
        </w:rPr>
        <w:t>Contract</w:t>
      </w:r>
      <w:r>
        <w:rPr>
          <w:spacing w:val="40"/>
          <w:w w:val="105"/>
        </w:rPr>
        <w:t xml:space="preserve"> </w:t>
      </w:r>
      <w:r>
        <w:rPr>
          <w:w w:val="105"/>
        </w:rPr>
        <w:t>Closeout,</w:t>
      </w:r>
      <w:r>
        <w:rPr>
          <w:spacing w:val="40"/>
          <w:w w:val="105"/>
        </w:rPr>
        <w:t xml:space="preserve"> </w:t>
      </w:r>
      <w:r>
        <w:rPr>
          <w:w w:val="105"/>
        </w:rPr>
        <w:t>in all solicitations and contracts, including solicitations and contracts using FAR part 12 procedures for</w:t>
      </w:r>
      <w:r>
        <w:rPr>
          <w:spacing w:val="40"/>
          <w:w w:val="105"/>
        </w:rPr>
        <w:t xml:space="preserve"> </w:t>
      </w:r>
      <w:r>
        <w:rPr>
          <w:w w:val="105"/>
        </w:rPr>
        <w:t>the acquisition of commercial products and commercial services.</w:t>
      </w:r>
    </w:p>
    <w:p w14:paraId="558D2BF9" w14:textId="77777777" w:rsidR="003A6EBE" w:rsidRDefault="003A6EBE">
      <w:pPr>
        <w:pStyle w:val="BodyText"/>
        <w:spacing w:line="271" w:lineRule="auto"/>
        <w:ind w:left="110" w:right="135"/>
        <w:rPr>
          <w:ins w:id="168" w:author="ROSSI, AMANDA M CIV USAF HAF SAF/AQCP" w:date="2024-05-19T10:41:00Z"/>
          <w:w w:val="105"/>
        </w:rPr>
      </w:pPr>
    </w:p>
    <w:p w14:paraId="71BE37F0" w14:textId="77777777" w:rsidR="006C7271" w:rsidRDefault="006C7271" w:rsidP="006C7271">
      <w:pPr>
        <w:pStyle w:val="BodyText"/>
        <w:spacing w:line="271" w:lineRule="auto"/>
        <w:ind w:left="110" w:right="135"/>
        <w:rPr>
          <w:ins w:id="169" w:author="ROSSI, AMANDA M CIV USAF HAF SAF/AQCP" w:date="2024-05-19T10:41:00Z"/>
          <w:rFonts w:ascii="Bookman Old Style" w:hAnsi="Bookman Old Style"/>
          <w:b/>
          <w:bCs/>
          <w:w w:val="105"/>
          <w:sz w:val="24"/>
          <w:szCs w:val="24"/>
        </w:rPr>
      </w:pPr>
      <w:ins w:id="170" w:author="ROSSI, AMANDA M CIV USAF HAF SAF/AQCP" w:date="2024-05-19T10:41:00Z">
        <w:r w:rsidRPr="00FB3237">
          <w:rPr>
            <w:rFonts w:ascii="Bookman Old Style" w:hAnsi="Bookman Old Style"/>
            <w:b/>
            <w:bCs/>
            <w:w w:val="105"/>
            <w:sz w:val="24"/>
            <w:szCs w:val="24"/>
          </w:rPr>
          <w:t>5304.805 Storage, handling, and contract files.</w:t>
        </w:r>
      </w:ins>
    </w:p>
    <w:p w14:paraId="2974DC96" w14:textId="77777777" w:rsidR="006C7271" w:rsidRDefault="006C7271" w:rsidP="006C7271">
      <w:pPr>
        <w:pStyle w:val="BodyText"/>
        <w:spacing w:line="271" w:lineRule="auto"/>
        <w:ind w:left="110" w:right="135"/>
        <w:rPr>
          <w:ins w:id="171" w:author="ROSSI, AMANDA M CIV USAF HAF SAF/AQCP" w:date="2024-05-19T10:41:00Z"/>
          <w:rFonts w:ascii="Bookman Old Style" w:hAnsi="Bookman Old Style"/>
          <w:b/>
          <w:bCs/>
          <w:w w:val="105"/>
          <w:sz w:val="24"/>
          <w:szCs w:val="24"/>
        </w:rPr>
      </w:pPr>
    </w:p>
    <w:p w14:paraId="033F3DA3" w14:textId="77777777" w:rsidR="006C7271" w:rsidRDefault="006C7271" w:rsidP="006C7271">
      <w:pPr>
        <w:pStyle w:val="BodyText"/>
        <w:spacing w:line="271" w:lineRule="auto"/>
        <w:ind w:left="110" w:right="135"/>
        <w:rPr>
          <w:ins w:id="172" w:author="ROSSI, AMANDA M CIV USAF HAF SAF/AQCP" w:date="2024-05-19T10:41:00Z"/>
          <w:rStyle w:val="ui-provider"/>
        </w:rPr>
      </w:pPr>
      <w:ins w:id="173" w:author="ROSSI, AMANDA M CIV USAF HAF SAF/AQCP" w:date="2024-05-19T10:41:00Z">
        <w:r>
          <w:rPr>
            <w:rStyle w:val="ui-provider"/>
          </w:rPr>
          <w:t xml:space="preserve">As part of the Financial Improvement and Audit Readiness (FIAR) program, contract files shall be retained for a period of 10 years after the final invoice in accordance with </w:t>
        </w:r>
        <w:r>
          <w:fldChar w:fldCharType="begin"/>
        </w:r>
        <w:r>
          <w:instrText>HYPERLINK "https://comptroller.defense.gov/Portals/45/documents/fmr/current/01/01_09.pdf"</w:instrText>
        </w:r>
        <w:r>
          <w:fldChar w:fldCharType="separate"/>
        </w:r>
        <w:r w:rsidRPr="00917F44">
          <w:rPr>
            <w:rStyle w:val="Hyperlink"/>
          </w:rPr>
          <w:t>DoD 7000.14-R, Volume 1, Chapter 9</w:t>
        </w:r>
        <w:r>
          <w:rPr>
            <w:rStyle w:val="Hyperlink"/>
          </w:rPr>
          <w:fldChar w:fldCharType="end"/>
        </w:r>
        <w:r>
          <w:rPr>
            <w:rStyle w:val="ui-provider"/>
          </w:rPr>
          <w:t>.</w:t>
        </w:r>
      </w:ins>
    </w:p>
    <w:p w14:paraId="390436FC" w14:textId="77777777" w:rsidR="006C7271" w:rsidRDefault="006C7271">
      <w:pPr>
        <w:pStyle w:val="BodyText"/>
        <w:spacing w:line="271" w:lineRule="auto"/>
        <w:ind w:left="110" w:right="135"/>
        <w:rPr>
          <w:ins w:id="174" w:author="WATSON, JAMES R CIV USAF HAF SAF/AQCP" w:date="2024-03-13T12:42:00Z"/>
          <w:w w:val="105"/>
        </w:rPr>
      </w:pPr>
    </w:p>
    <w:p w14:paraId="0DE39C24" w14:textId="77777777" w:rsidR="00C851AC" w:rsidRDefault="00C851AC" w:rsidP="00C851AC">
      <w:pPr>
        <w:pStyle w:val="Heading2"/>
        <w:spacing w:before="1"/>
        <w:rPr>
          <w:ins w:id="175" w:author="ROSSI, AMANDA M CIV USAF HAF SAF/AQCP" w:date="2024-06-18T16:45:00Z"/>
          <w:b/>
        </w:rPr>
      </w:pPr>
      <w:ins w:id="176" w:author="ROSSI, AMANDA M CIV USAF HAF SAF/AQCP" w:date="2024-06-18T16:45:00Z">
        <w:r>
          <w:rPr>
            <w:b/>
            <w:spacing w:val="-2"/>
          </w:rPr>
          <w:t>5304.806</w:t>
        </w:r>
        <w:r>
          <w:rPr>
            <w:b/>
            <w:spacing w:val="-16"/>
          </w:rPr>
          <w:t xml:space="preserve"> Records that support Intellectual Property Rights</w:t>
        </w:r>
        <w:r>
          <w:rPr>
            <w:b/>
            <w:spacing w:val="-2"/>
          </w:rPr>
          <w:t>.</w:t>
        </w:r>
      </w:ins>
    </w:p>
    <w:p w14:paraId="6FE9CD05" w14:textId="77777777" w:rsidR="00C851AC" w:rsidRDefault="00C851AC" w:rsidP="00C851AC">
      <w:pPr>
        <w:pStyle w:val="BodyText"/>
        <w:spacing w:line="271" w:lineRule="auto"/>
        <w:ind w:left="110" w:right="135"/>
        <w:rPr>
          <w:ins w:id="177" w:author="ROSSI, AMANDA M CIV USAF HAF SAF/AQCP" w:date="2024-06-18T16:45:00Z"/>
          <w:w w:val="105"/>
        </w:rPr>
      </w:pPr>
    </w:p>
    <w:p w14:paraId="776B1EA4" w14:textId="77777777" w:rsidR="00C851AC" w:rsidRDefault="00C851AC" w:rsidP="00C851AC">
      <w:pPr>
        <w:pStyle w:val="BodyText"/>
        <w:spacing w:line="271" w:lineRule="auto"/>
        <w:ind w:left="110" w:right="135"/>
        <w:rPr>
          <w:ins w:id="178" w:author="ROSSI, AMANDA M CIV USAF HAF SAF/AQCP" w:date="2024-06-18T16:45:00Z"/>
          <w:w w:val="105"/>
        </w:rPr>
      </w:pPr>
      <w:ins w:id="179" w:author="ROSSI, AMANDA M CIV USAF HAF SAF/AQCP" w:date="2024-06-18T16:45:00Z">
        <w:r w:rsidRPr="0092549E">
          <w:rPr>
            <w:w w:val="105"/>
          </w:rPr>
          <w:t xml:space="preserve">Prior to disposing of contract and other procurement files under Series 63, Acquisition, or Series 64, Contracting, of the Air Force Records Disposition Schedule, contracting officers shall ensure that all records necessary to support intellectual property rights are transferred to an appropriate Air Force organization with an appropriate system of records, such as research and development (R&amp;D) case files. These records may include, but are not limited to: contracts, especially the solicitation/contract </w:t>
        </w:r>
        <w:r w:rsidRPr="0092549E">
          <w:rPr>
            <w:w w:val="105"/>
          </w:rPr>
          <w:lastRenderedPageBreak/>
          <w:t>forms, the description/statement of work, and any attached licenses or data rights assertions; the solicitation; market research; the awardee’s proposal; preliminary and critical design review slides; the integrated master schedule; and data deliverables such as technical reports or software development plans and other procurement records that may grant the Government licenses to technical data, computer software, and other intellectual property or may be necessary to establish that a given technology was developed with Government funding, .  To protect the Government’s intellectual property interests, records that support the intellectual property rights may need to be retained for multiple decades following contract closeout.    Certain documents evidencing the Government’s rights and interests in intellectual property might also need to be recorded with other government entities, such as the U.S. Patent and Trademark Office. Consult with legal counsel and records managers as necessary.</w:t>
        </w:r>
      </w:ins>
    </w:p>
    <w:p w14:paraId="48C7F99A" w14:textId="77777777" w:rsidR="003A6EBE" w:rsidRDefault="003A6EBE">
      <w:pPr>
        <w:pStyle w:val="BodyText"/>
        <w:spacing w:line="271" w:lineRule="auto"/>
        <w:ind w:left="110" w:right="135"/>
        <w:rPr>
          <w:ins w:id="180" w:author="WATSON, JAMES R CIV USAF HAF SAF/AQCP" w:date="2024-03-13T12:42:00Z"/>
          <w:w w:val="105"/>
        </w:rPr>
      </w:pPr>
    </w:p>
    <w:p w14:paraId="5D99EA7B" w14:textId="22968A1A" w:rsidR="00C851AC" w:rsidRPr="00C851AC" w:rsidDel="00C851AC" w:rsidRDefault="00C851AC" w:rsidP="00C851AC">
      <w:pPr>
        <w:pStyle w:val="Heading2"/>
        <w:shd w:val="clear" w:color="auto" w:fill="FFFFFF"/>
        <w:spacing w:before="300" w:after="150"/>
        <w:textAlignment w:val="baseline"/>
        <w:rPr>
          <w:del w:id="181" w:author="ROSSI, AMANDA M CIV USAF HAF SAF/AQCP" w:date="2024-06-18T16:47:00Z"/>
          <w:b/>
          <w:spacing w:val="-2"/>
        </w:rPr>
      </w:pPr>
      <w:del w:id="182" w:author="ROSSI, AMANDA M CIV USAF HAF SAF/AQCP" w:date="2024-06-18T16:47:00Z">
        <w:r w:rsidRPr="00C851AC" w:rsidDel="00C851AC">
          <w:rPr>
            <w:b/>
            <w:spacing w:val="-2"/>
          </w:rPr>
          <w:delText>Subpart 5304.10 - UNIFORM USE OF LINE ITEMS</w:delText>
        </w:r>
      </w:del>
    </w:p>
    <w:p w14:paraId="74C55875" w14:textId="6D69B14F" w:rsidR="00C851AC" w:rsidRPr="00C851AC" w:rsidDel="00C851AC" w:rsidRDefault="00C851AC" w:rsidP="00C851AC">
      <w:pPr>
        <w:pStyle w:val="Heading3"/>
        <w:spacing w:before="300" w:after="150"/>
        <w:textAlignment w:val="baseline"/>
        <w:rPr>
          <w:del w:id="183" w:author="ROSSI, AMANDA M CIV USAF HAF SAF/AQCP" w:date="2024-06-18T16:47:00Z"/>
          <w:rFonts w:cs="Arial"/>
          <w:color w:val="auto"/>
          <w:sz w:val="22"/>
          <w:szCs w:val="22"/>
        </w:rPr>
      </w:pPr>
      <w:del w:id="184" w:author="ROSSI, AMANDA M CIV USAF HAF SAF/AQCP" w:date="2024-06-18T16:47:00Z">
        <w:r w:rsidRPr="00C851AC" w:rsidDel="00C851AC">
          <w:rPr>
            <w:rStyle w:val="ph"/>
            <w:rFonts w:cs="Arial"/>
            <w:color w:val="auto"/>
            <w:sz w:val="22"/>
            <w:szCs w:val="22"/>
            <w:bdr w:val="none" w:sz="0" w:space="0" w:color="auto" w:frame="1"/>
          </w:rPr>
          <w:delText>5304.1001</w:delText>
        </w:r>
        <w:r w:rsidRPr="00C851AC" w:rsidDel="00C851AC">
          <w:rPr>
            <w:rFonts w:cs="Arial"/>
            <w:color w:val="auto"/>
            <w:sz w:val="22"/>
            <w:szCs w:val="22"/>
          </w:rPr>
          <w:delText> Policy</w:delText>
        </w:r>
      </w:del>
    </w:p>
    <w:p w14:paraId="51DF704C" w14:textId="7D370073" w:rsidR="00C851AC" w:rsidRPr="00C851AC" w:rsidDel="00C851AC" w:rsidRDefault="00C851AC" w:rsidP="00C851AC">
      <w:pPr>
        <w:pStyle w:val="p"/>
        <w:ind w:firstLine="360"/>
        <w:textAlignment w:val="baseline"/>
        <w:rPr>
          <w:del w:id="185" w:author="ROSSI, AMANDA M CIV USAF HAF SAF/AQCP" w:date="2024-06-18T16:47:00Z"/>
          <w:rFonts w:asciiTheme="majorHAnsi" w:hAnsiTheme="majorHAnsi"/>
          <w:sz w:val="22"/>
          <w:szCs w:val="22"/>
        </w:rPr>
      </w:pPr>
      <w:del w:id="186" w:author="ROSSI, AMANDA M CIV USAF HAF SAF/AQCP" w:date="2024-06-18T16:47:00Z">
        <w:r w:rsidRPr="00C851AC" w:rsidDel="00C851AC">
          <w:rPr>
            <w:rFonts w:asciiTheme="majorHAnsi" w:hAnsiTheme="majorHAnsi"/>
            <w:sz w:val="22"/>
            <w:szCs w:val="22"/>
          </w:rPr>
          <w:delText>(c) The contracting officer should refer to the Standard Operating Procedure (SOP) for Internal Use Software (IUS) Accountability found in </w:delText>
        </w:r>
        <w:r w:rsidRPr="00C851AC" w:rsidDel="00C851AC">
          <w:rPr>
            <w:rFonts w:asciiTheme="majorHAnsi" w:hAnsiTheme="majorHAnsi"/>
            <w:sz w:val="22"/>
            <w:szCs w:val="22"/>
          </w:rPr>
          <w:fldChar w:fldCharType="begin"/>
        </w:r>
        <w:r w:rsidRPr="00C851AC" w:rsidDel="00C851AC">
          <w:rPr>
            <w:rFonts w:asciiTheme="majorHAnsi" w:hAnsiTheme="majorHAnsi"/>
            <w:sz w:val="22"/>
            <w:szCs w:val="22"/>
          </w:rPr>
          <w:delInstrText>HYPERLINK "https://static.e-publishing.af.mil/production/1/saf_cn/publication/dafman17-1203/afman17-1203.pdf" \o "DAFMAN 17-1203" \t "_blank"</w:delInstrText>
        </w:r>
        <w:r w:rsidRPr="00C851AC" w:rsidDel="00C851AC">
          <w:rPr>
            <w:rFonts w:asciiTheme="majorHAnsi" w:hAnsiTheme="majorHAnsi"/>
            <w:sz w:val="22"/>
            <w:szCs w:val="22"/>
          </w:rPr>
        </w:r>
        <w:r w:rsidRPr="00C851AC" w:rsidDel="00C851AC">
          <w:rPr>
            <w:rFonts w:asciiTheme="majorHAnsi" w:hAnsiTheme="majorHAnsi"/>
            <w:sz w:val="22"/>
            <w:szCs w:val="22"/>
          </w:rPr>
          <w:fldChar w:fldCharType="separate"/>
        </w:r>
        <w:r w:rsidRPr="00C851AC" w:rsidDel="00C851AC">
          <w:rPr>
            <w:rStyle w:val="Hyperlink"/>
            <w:rFonts w:asciiTheme="majorHAnsi" w:hAnsiTheme="majorHAnsi"/>
            <w:sz w:val="22"/>
            <w:szCs w:val="22"/>
            <w:bdr w:val="none" w:sz="0" w:space="0" w:color="auto" w:frame="1"/>
          </w:rPr>
          <w:delText>DAFMAN 17-1203</w:delText>
        </w:r>
        <w:r w:rsidRPr="00C851AC" w:rsidDel="00C851AC">
          <w:rPr>
            <w:rFonts w:asciiTheme="majorHAnsi" w:hAnsiTheme="majorHAnsi"/>
            <w:sz w:val="22"/>
            <w:szCs w:val="22"/>
          </w:rPr>
          <w:fldChar w:fldCharType="end"/>
        </w:r>
        <w:r w:rsidRPr="00C851AC" w:rsidDel="00C851AC">
          <w:rPr>
            <w:rFonts w:asciiTheme="majorHAnsi" w:hAnsiTheme="majorHAnsi"/>
            <w:sz w:val="22"/>
            <w:szCs w:val="22"/>
          </w:rPr>
          <w:delText> </w:delText>
        </w:r>
        <w:r w:rsidRPr="00C851AC" w:rsidDel="00C851AC">
          <w:rPr>
            <w:rFonts w:asciiTheme="majorHAnsi" w:hAnsiTheme="majorHAnsi"/>
            <w:sz w:val="22"/>
            <w:szCs w:val="22"/>
          </w:rPr>
          <w:fldChar w:fldCharType="begin"/>
        </w:r>
        <w:r w:rsidRPr="00C851AC" w:rsidDel="00C851AC">
          <w:rPr>
            <w:rFonts w:asciiTheme="majorHAnsi" w:hAnsiTheme="majorHAnsi"/>
            <w:sz w:val="22"/>
            <w:szCs w:val="22"/>
          </w:rPr>
          <w:delInstrText>HYPERLINK "https://static.e-publishing.af.mil/production/1/saf_cio_a6/publication/afman17-1203/afman17-1203.pdf" \o "https://static.e-publishing.af.mil/production/1/saf_cio_a6/publication/afman17-1203/afman17-1203.pdf" \t "_blank"</w:delInstrText>
        </w:r>
        <w:r w:rsidRPr="00C851AC" w:rsidDel="00C851AC">
          <w:rPr>
            <w:rFonts w:asciiTheme="majorHAnsi" w:hAnsiTheme="majorHAnsi"/>
            <w:sz w:val="22"/>
            <w:szCs w:val="22"/>
          </w:rPr>
        </w:r>
        <w:r w:rsidRPr="00C851AC" w:rsidDel="00C851AC">
          <w:rPr>
            <w:rFonts w:asciiTheme="majorHAnsi" w:hAnsiTheme="majorHAnsi"/>
            <w:sz w:val="22"/>
            <w:szCs w:val="22"/>
          </w:rPr>
          <w:fldChar w:fldCharType="separate"/>
        </w:r>
        <w:r w:rsidRPr="00C851AC" w:rsidDel="00C851AC">
          <w:rPr>
            <w:rStyle w:val="Hyperlink"/>
            <w:rFonts w:asciiTheme="majorHAnsi" w:hAnsiTheme="majorHAnsi"/>
            <w:sz w:val="22"/>
            <w:szCs w:val="22"/>
            <w:bdr w:val="none" w:sz="0" w:space="0" w:color="auto" w:frame="1"/>
          </w:rPr>
          <w:delText>https://static.e-publishing.af.mil/production/1/saf_cio_a6/publication/afman17-1203/afman17-1203.pdf</w:delText>
        </w:r>
        <w:r w:rsidRPr="00C851AC" w:rsidDel="00C851AC">
          <w:rPr>
            <w:rFonts w:asciiTheme="majorHAnsi" w:hAnsiTheme="majorHAnsi"/>
            <w:sz w:val="22"/>
            <w:szCs w:val="22"/>
          </w:rPr>
          <w:fldChar w:fldCharType="end"/>
        </w:r>
        <w:r w:rsidRPr="00C851AC" w:rsidDel="00C851AC">
          <w:rPr>
            <w:rFonts w:asciiTheme="majorHAnsi" w:hAnsiTheme="majorHAnsi"/>
            <w:sz w:val="22"/>
            <w:szCs w:val="22"/>
          </w:rPr>
          <w:delText> when an IUS is identified by the requiring activity.</w:delText>
        </w:r>
      </w:del>
    </w:p>
    <w:p w14:paraId="03E3EDC1" w14:textId="70A4EFF3" w:rsidR="00C851AC" w:rsidRPr="00C851AC" w:rsidDel="00C851AC" w:rsidRDefault="00C851AC" w:rsidP="00C851AC">
      <w:pPr>
        <w:pStyle w:val="p"/>
        <w:textAlignment w:val="baseline"/>
        <w:rPr>
          <w:del w:id="187" w:author="ROSSI, AMANDA M CIV USAF HAF SAF/AQCP" w:date="2024-06-18T16:47:00Z"/>
          <w:rFonts w:asciiTheme="majorHAnsi" w:hAnsiTheme="majorHAnsi"/>
          <w:sz w:val="22"/>
          <w:szCs w:val="22"/>
        </w:rPr>
      </w:pPr>
      <w:del w:id="188" w:author="ROSSI, AMANDA M CIV USAF HAF SAF/AQCP" w:date="2024-06-18T16:47:00Z">
        <w:r w:rsidRPr="00C851AC" w:rsidDel="00C851AC">
          <w:rPr>
            <w:rFonts w:asciiTheme="majorHAnsi" w:hAnsiTheme="majorHAnsi"/>
            <w:sz w:val="22"/>
            <w:szCs w:val="22"/>
          </w:rPr>
          <w:delText>Use the letter "K" in the second position of the supplementary PII number for PIOs unless separately identified below: </w:delText>
        </w:r>
        <w:r w:rsidRPr="00C851AC" w:rsidDel="00C851AC">
          <w:rPr>
            <w:rFonts w:asciiTheme="majorHAnsi" w:hAnsiTheme="majorHAnsi"/>
            <w:sz w:val="22"/>
            <w:szCs w:val="22"/>
          </w:rPr>
          <w:fldChar w:fldCharType="begin"/>
        </w:r>
        <w:r w:rsidRPr="00C851AC" w:rsidDel="00C851AC">
          <w:rPr>
            <w:rFonts w:asciiTheme="majorHAnsi" w:hAnsiTheme="majorHAnsi"/>
            <w:sz w:val="22"/>
            <w:szCs w:val="22"/>
          </w:rPr>
          <w:delInstrText>HYPERLINK "https://www.acquisition.gov/dfars/204.1603-procedures." \o "DFARS 204.1603" \t "_blank"</w:delInstrText>
        </w:r>
        <w:r w:rsidRPr="00C851AC" w:rsidDel="00C851AC">
          <w:rPr>
            <w:rFonts w:asciiTheme="majorHAnsi" w:hAnsiTheme="majorHAnsi"/>
            <w:sz w:val="22"/>
            <w:szCs w:val="22"/>
          </w:rPr>
        </w:r>
        <w:r w:rsidRPr="00C851AC" w:rsidDel="00C851AC">
          <w:rPr>
            <w:rFonts w:asciiTheme="majorHAnsi" w:hAnsiTheme="majorHAnsi"/>
            <w:sz w:val="22"/>
            <w:szCs w:val="22"/>
          </w:rPr>
          <w:fldChar w:fldCharType="separate"/>
        </w:r>
        <w:r w:rsidRPr="00C851AC" w:rsidDel="00C851AC">
          <w:rPr>
            <w:rStyle w:val="Hyperlink"/>
            <w:rFonts w:asciiTheme="majorHAnsi" w:hAnsiTheme="majorHAnsi"/>
            <w:sz w:val="22"/>
            <w:szCs w:val="22"/>
            <w:bdr w:val="none" w:sz="0" w:space="0" w:color="auto" w:frame="1"/>
          </w:rPr>
          <w:delText>DFARS 204.1603</w:delText>
        </w:r>
        <w:r w:rsidRPr="00C851AC" w:rsidDel="00C851AC">
          <w:rPr>
            <w:rFonts w:asciiTheme="majorHAnsi" w:hAnsiTheme="majorHAnsi"/>
            <w:sz w:val="22"/>
            <w:szCs w:val="22"/>
          </w:rPr>
          <w:fldChar w:fldCharType="end"/>
        </w:r>
      </w:del>
    </w:p>
    <w:p w14:paraId="5A24A5EE" w14:textId="57B33596" w:rsidR="00C851AC" w:rsidRPr="00C851AC" w:rsidDel="00C851AC" w:rsidRDefault="00C851AC" w:rsidP="00C851AC">
      <w:pPr>
        <w:pStyle w:val="p"/>
        <w:textAlignment w:val="baseline"/>
        <w:rPr>
          <w:del w:id="189" w:author="ROSSI, AMANDA M CIV USAF HAF SAF/AQCP" w:date="2024-06-18T16:47:00Z"/>
          <w:rFonts w:asciiTheme="majorHAnsi" w:hAnsiTheme="majorHAnsi"/>
          <w:sz w:val="22"/>
          <w:szCs w:val="22"/>
        </w:rPr>
      </w:pPr>
      <w:del w:id="190" w:author="ROSSI, AMANDA M CIV USAF HAF SAF/AQCP" w:date="2024-06-18T16:47:00Z">
        <w:r w:rsidRPr="00C851AC" w:rsidDel="00C851AC">
          <w:rPr>
            <w:rFonts w:asciiTheme="majorHAnsi" w:hAnsiTheme="majorHAnsi"/>
            <w:sz w:val="22"/>
            <w:szCs w:val="22"/>
          </w:rPr>
          <w:delText>L -- AFSC/Tinker</w:delText>
        </w:r>
      </w:del>
    </w:p>
    <w:p w14:paraId="4AFE8ABB" w14:textId="6BC694D5" w:rsidR="00C851AC" w:rsidRPr="00C851AC" w:rsidDel="00C851AC" w:rsidRDefault="00C851AC" w:rsidP="00C851AC">
      <w:pPr>
        <w:pStyle w:val="p"/>
        <w:textAlignment w:val="baseline"/>
        <w:rPr>
          <w:del w:id="191" w:author="ROSSI, AMANDA M CIV USAF HAF SAF/AQCP" w:date="2024-06-18T16:47:00Z"/>
          <w:rFonts w:asciiTheme="majorHAnsi" w:hAnsiTheme="majorHAnsi"/>
          <w:sz w:val="22"/>
          <w:szCs w:val="22"/>
        </w:rPr>
      </w:pPr>
      <w:del w:id="192" w:author="ROSSI, AMANDA M CIV USAF HAF SAF/AQCP" w:date="2024-06-18T16:47:00Z">
        <w:r w:rsidRPr="00C851AC" w:rsidDel="00C851AC">
          <w:rPr>
            <w:rFonts w:asciiTheme="majorHAnsi" w:hAnsiTheme="majorHAnsi"/>
            <w:sz w:val="22"/>
            <w:szCs w:val="22"/>
          </w:rPr>
          <w:delText>M -- AFSC/Hill OL</w:delText>
        </w:r>
      </w:del>
    </w:p>
    <w:p w14:paraId="221CF7A9" w14:textId="4BB8768C" w:rsidR="00C851AC" w:rsidRPr="00C851AC" w:rsidDel="00C851AC" w:rsidRDefault="00C851AC" w:rsidP="00C851AC">
      <w:pPr>
        <w:pStyle w:val="p"/>
        <w:textAlignment w:val="baseline"/>
        <w:rPr>
          <w:del w:id="193" w:author="ROSSI, AMANDA M CIV USAF HAF SAF/AQCP" w:date="2024-06-18T16:47:00Z"/>
          <w:rFonts w:asciiTheme="majorHAnsi" w:hAnsiTheme="majorHAnsi"/>
          <w:sz w:val="22"/>
          <w:szCs w:val="22"/>
        </w:rPr>
      </w:pPr>
      <w:del w:id="194" w:author="ROSSI, AMANDA M CIV USAF HAF SAF/AQCP" w:date="2024-06-18T16:47:00Z">
        <w:r w:rsidRPr="00C851AC" w:rsidDel="00C851AC">
          <w:rPr>
            <w:rFonts w:asciiTheme="majorHAnsi" w:hAnsiTheme="majorHAnsi"/>
            <w:sz w:val="22"/>
            <w:szCs w:val="22"/>
          </w:rPr>
          <w:delText>Q -- AFSC/Robins OL</w:delText>
        </w:r>
      </w:del>
    </w:p>
    <w:p w14:paraId="4C55CC0F" w14:textId="39228CB1" w:rsidR="00C851AC" w:rsidRPr="00C851AC" w:rsidDel="00C851AC" w:rsidRDefault="00C851AC" w:rsidP="00C851AC">
      <w:pPr>
        <w:pStyle w:val="p"/>
        <w:ind w:firstLine="360"/>
        <w:textAlignment w:val="baseline"/>
        <w:rPr>
          <w:del w:id="195" w:author="ROSSI, AMANDA M CIV USAF HAF SAF/AQCP" w:date="2024-06-18T16:47:00Z"/>
          <w:rFonts w:asciiTheme="majorHAnsi" w:hAnsiTheme="majorHAnsi"/>
          <w:sz w:val="22"/>
          <w:szCs w:val="22"/>
        </w:rPr>
      </w:pPr>
      <w:del w:id="196" w:author="ROSSI, AMANDA M CIV USAF HAF SAF/AQCP" w:date="2024-06-18T16:47:00Z">
        <w:r w:rsidRPr="00C851AC" w:rsidDel="00C851AC">
          <w:rPr>
            <w:rFonts w:asciiTheme="majorHAnsi" w:hAnsiTheme="majorHAnsi"/>
            <w:sz w:val="22"/>
            <w:szCs w:val="22"/>
          </w:rPr>
          <w:delText>(c)(3)(iii)(90) Procurements which are completely administered by the purchasing office should use normal modification numbering procedures for amended shipping instructions (ASIs). All other procurements should use the letter "T" in the second position of the supplementary PII number for ASIs unless separately identified below: </w:delText>
        </w:r>
        <w:r w:rsidRPr="00C851AC" w:rsidDel="00C851AC">
          <w:rPr>
            <w:rFonts w:asciiTheme="majorHAnsi" w:hAnsiTheme="majorHAnsi"/>
            <w:sz w:val="22"/>
            <w:szCs w:val="22"/>
          </w:rPr>
          <w:fldChar w:fldCharType="begin"/>
        </w:r>
        <w:r w:rsidRPr="00C851AC" w:rsidDel="00C851AC">
          <w:rPr>
            <w:rFonts w:asciiTheme="majorHAnsi" w:hAnsiTheme="majorHAnsi"/>
            <w:sz w:val="22"/>
            <w:szCs w:val="22"/>
          </w:rPr>
          <w:delInstrText>HYPERLINK "https://www.acquisition.gov/dfars/204.1603-procedures." \o "DFARS 204.1603" \t "_blank"</w:delInstrText>
        </w:r>
        <w:r w:rsidRPr="00C851AC" w:rsidDel="00C851AC">
          <w:rPr>
            <w:rFonts w:asciiTheme="majorHAnsi" w:hAnsiTheme="majorHAnsi"/>
            <w:sz w:val="22"/>
            <w:szCs w:val="22"/>
          </w:rPr>
        </w:r>
        <w:r w:rsidRPr="00C851AC" w:rsidDel="00C851AC">
          <w:rPr>
            <w:rFonts w:asciiTheme="majorHAnsi" w:hAnsiTheme="majorHAnsi"/>
            <w:sz w:val="22"/>
            <w:szCs w:val="22"/>
          </w:rPr>
          <w:fldChar w:fldCharType="separate"/>
        </w:r>
        <w:r w:rsidRPr="00C851AC" w:rsidDel="00C851AC">
          <w:rPr>
            <w:rStyle w:val="Hyperlink"/>
            <w:rFonts w:asciiTheme="majorHAnsi" w:hAnsiTheme="majorHAnsi"/>
            <w:sz w:val="22"/>
            <w:szCs w:val="22"/>
            <w:bdr w:val="none" w:sz="0" w:space="0" w:color="auto" w:frame="1"/>
          </w:rPr>
          <w:delText>DFARS 204.1603</w:delText>
        </w:r>
        <w:r w:rsidRPr="00C851AC" w:rsidDel="00C851AC">
          <w:rPr>
            <w:rFonts w:asciiTheme="majorHAnsi" w:hAnsiTheme="majorHAnsi"/>
            <w:sz w:val="22"/>
            <w:szCs w:val="22"/>
          </w:rPr>
          <w:fldChar w:fldCharType="end"/>
        </w:r>
      </w:del>
    </w:p>
    <w:p w14:paraId="12824819" w14:textId="205E76CC" w:rsidR="00C851AC" w:rsidRPr="00C851AC" w:rsidDel="00C851AC" w:rsidRDefault="00C851AC" w:rsidP="00C851AC">
      <w:pPr>
        <w:pStyle w:val="p"/>
        <w:textAlignment w:val="baseline"/>
        <w:rPr>
          <w:del w:id="197" w:author="ROSSI, AMANDA M CIV USAF HAF SAF/AQCP" w:date="2024-06-18T16:47:00Z"/>
          <w:rFonts w:asciiTheme="majorHAnsi" w:hAnsiTheme="majorHAnsi"/>
          <w:sz w:val="22"/>
          <w:szCs w:val="22"/>
        </w:rPr>
      </w:pPr>
      <w:del w:id="198" w:author="ROSSI, AMANDA M CIV USAF HAF SAF/AQCP" w:date="2024-06-18T16:47:00Z">
        <w:r w:rsidRPr="00C851AC" w:rsidDel="00C851AC">
          <w:rPr>
            <w:rFonts w:asciiTheme="majorHAnsi" w:hAnsiTheme="majorHAnsi"/>
            <w:sz w:val="22"/>
            <w:szCs w:val="22"/>
          </w:rPr>
          <w:delText>U-- AFSC/Tinker</w:delText>
        </w:r>
      </w:del>
    </w:p>
    <w:p w14:paraId="2B14A918" w14:textId="1B10D8BF" w:rsidR="00C851AC" w:rsidRPr="00C851AC" w:rsidDel="00C851AC" w:rsidRDefault="00C851AC" w:rsidP="00C851AC">
      <w:pPr>
        <w:pStyle w:val="p"/>
        <w:textAlignment w:val="baseline"/>
        <w:rPr>
          <w:del w:id="199" w:author="ROSSI, AMANDA M CIV USAF HAF SAF/AQCP" w:date="2024-06-18T16:47:00Z"/>
          <w:rFonts w:asciiTheme="majorHAnsi" w:hAnsiTheme="majorHAnsi"/>
          <w:sz w:val="22"/>
          <w:szCs w:val="22"/>
        </w:rPr>
      </w:pPr>
      <w:del w:id="200" w:author="ROSSI, AMANDA M CIV USAF HAF SAF/AQCP" w:date="2024-06-18T16:47:00Z">
        <w:r w:rsidRPr="00C851AC" w:rsidDel="00C851AC">
          <w:rPr>
            <w:rFonts w:asciiTheme="majorHAnsi" w:hAnsiTheme="majorHAnsi"/>
            <w:sz w:val="22"/>
            <w:szCs w:val="22"/>
          </w:rPr>
          <w:delText>V-- AFSC/Hill OL</w:delText>
        </w:r>
      </w:del>
    </w:p>
    <w:p w14:paraId="52A7D888" w14:textId="7763E009" w:rsidR="00C851AC" w:rsidRPr="00C851AC" w:rsidDel="00C851AC" w:rsidRDefault="00C851AC" w:rsidP="00C851AC">
      <w:pPr>
        <w:pStyle w:val="p"/>
        <w:textAlignment w:val="baseline"/>
        <w:rPr>
          <w:del w:id="201" w:author="ROSSI, AMANDA M CIV USAF HAF SAF/AQCP" w:date="2024-06-18T16:47:00Z"/>
          <w:rFonts w:asciiTheme="majorHAnsi" w:hAnsiTheme="majorHAnsi"/>
          <w:sz w:val="22"/>
          <w:szCs w:val="22"/>
        </w:rPr>
      </w:pPr>
      <w:del w:id="202" w:author="ROSSI, AMANDA M CIV USAF HAF SAF/AQCP" w:date="2024-06-18T16:47:00Z">
        <w:r w:rsidRPr="00C851AC" w:rsidDel="00C851AC">
          <w:rPr>
            <w:rFonts w:asciiTheme="majorHAnsi" w:hAnsiTheme="majorHAnsi"/>
            <w:sz w:val="22"/>
            <w:szCs w:val="22"/>
          </w:rPr>
          <w:delText>Y-- AFSC/Robins OL</w:delText>
        </w:r>
      </w:del>
    </w:p>
    <w:p w14:paraId="3674580B" w14:textId="77777777" w:rsidR="006C7271" w:rsidRDefault="006C7271">
      <w:pPr>
        <w:pStyle w:val="BodyText"/>
        <w:spacing w:line="271" w:lineRule="auto"/>
        <w:ind w:left="110" w:right="135"/>
        <w:rPr>
          <w:ins w:id="203" w:author="WATSON, JAMES R CIV USAF HAF SAF/AQCP" w:date="2023-11-30T15:16:00Z"/>
          <w:w w:val="105"/>
        </w:rPr>
      </w:pPr>
    </w:p>
    <w:p w14:paraId="44091C13" w14:textId="77777777" w:rsidR="006C7271" w:rsidRPr="00C851AC" w:rsidRDefault="006C7271" w:rsidP="006C7271">
      <w:pPr>
        <w:pStyle w:val="BodyText"/>
        <w:spacing w:before="4"/>
        <w:rPr>
          <w:ins w:id="204" w:author="ROSSI, AMANDA M CIV USAF HAF SAF/AQCP" w:date="2024-05-19T10:42:00Z"/>
          <w:rFonts w:ascii="Bookman Old Style" w:hAnsi="Bookman Old Style"/>
          <w:b/>
          <w:spacing w:val="-2"/>
          <w:sz w:val="25"/>
          <w:szCs w:val="25"/>
        </w:rPr>
      </w:pPr>
      <w:ins w:id="205" w:author="ROSSI, AMANDA M CIV USAF HAF SAF/AQCP" w:date="2024-05-19T10:42:00Z">
        <w:r w:rsidRPr="00C851AC">
          <w:rPr>
            <w:rFonts w:ascii="Bookman Old Style" w:hAnsi="Bookman Old Style"/>
            <w:b/>
            <w:spacing w:val="-2"/>
            <w:sz w:val="25"/>
            <w:szCs w:val="25"/>
          </w:rPr>
          <w:t>5304.11 System for Award Management</w:t>
        </w:r>
      </w:ins>
    </w:p>
    <w:p w14:paraId="2C86D17B" w14:textId="77777777" w:rsidR="006C7271" w:rsidRPr="00FB3237" w:rsidRDefault="006C7271" w:rsidP="006C7271">
      <w:pPr>
        <w:pStyle w:val="BodyText"/>
        <w:spacing w:before="4"/>
        <w:rPr>
          <w:ins w:id="206" w:author="ROSSI, AMANDA M CIV USAF HAF SAF/AQCP" w:date="2024-05-19T10:42:00Z"/>
          <w:rFonts w:ascii="Bookman Old Style" w:hAnsi="Bookman Old Style"/>
          <w:b/>
          <w:spacing w:val="-2"/>
          <w:sz w:val="24"/>
          <w:szCs w:val="24"/>
        </w:rPr>
      </w:pPr>
    </w:p>
    <w:p w14:paraId="4B1F2796" w14:textId="77777777" w:rsidR="006C7271" w:rsidRPr="00FB3237" w:rsidRDefault="006C7271" w:rsidP="006C7271">
      <w:pPr>
        <w:pStyle w:val="BodyText"/>
        <w:spacing w:before="4"/>
        <w:rPr>
          <w:ins w:id="207" w:author="ROSSI, AMANDA M CIV USAF HAF SAF/AQCP" w:date="2024-05-19T10:42:00Z"/>
          <w:rFonts w:ascii="Bookman Old Style" w:hAnsi="Bookman Old Style"/>
          <w:b/>
          <w:spacing w:val="-2"/>
          <w:sz w:val="24"/>
          <w:szCs w:val="24"/>
        </w:rPr>
      </w:pPr>
      <w:ins w:id="208" w:author="ROSSI, AMANDA M CIV USAF HAF SAF/AQCP" w:date="2024-05-19T10:42:00Z">
        <w:r w:rsidRPr="00FB3237">
          <w:rPr>
            <w:rFonts w:ascii="Bookman Old Style" w:hAnsi="Bookman Old Style"/>
            <w:b/>
            <w:spacing w:val="-2"/>
            <w:sz w:val="24"/>
            <w:szCs w:val="24"/>
          </w:rPr>
          <w:t>5304.1102 Policy</w:t>
        </w:r>
      </w:ins>
    </w:p>
    <w:p w14:paraId="053E7F69" w14:textId="77777777" w:rsidR="006C7271" w:rsidRDefault="006C7271" w:rsidP="006C7271">
      <w:pPr>
        <w:pStyle w:val="BodyText"/>
        <w:spacing w:before="4"/>
        <w:rPr>
          <w:ins w:id="209" w:author="ROSSI, AMANDA M CIV USAF HAF SAF/AQCP" w:date="2024-05-19T10:42:00Z"/>
          <w:b/>
          <w:spacing w:val="-2"/>
        </w:rPr>
      </w:pPr>
    </w:p>
    <w:p w14:paraId="49AA916C" w14:textId="77777777" w:rsidR="006C7271" w:rsidRPr="00FB3237" w:rsidRDefault="006C7271" w:rsidP="006C7271">
      <w:pPr>
        <w:pStyle w:val="BodyText"/>
        <w:spacing w:before="4"/>
        <w:rPr>
          <w:ins w:id="210" w:author="ROSSI, AMANDA M CIV USAF HAF SAF/AQCP" w:date="2024-05-19T10:42:00Z"/>
          <w:bCs/>
          <w:spacing w:val="-2"/>
        </w:rPr>
      </w:pPr>
      <w:ins w:id="211" w:author="ROSSI, AMANDA M CIV USAF HAF SAF/AQCP" w:date="2024-05-19T10:42:00Z">
        <w:r w:rsidRPr="00FB3237">
          <w:rPr>
            <w:bCs/>
            <w:spacing w:val="-2"/>
          </w:rPr>
          <w:t xml:space="preserve">(e) For a small business concern that is an offeror submitting a proposal under the Small Business Innovation Research (SBIR) program or the Small Business Technology Transfer (STTR) program, the contracting officer is authorized to provide an opportunity to correct the offeror’s SAM.gov registration prior to award of an SBIR or STTR contract where: </w:t>
        </w:r>
      </w:ins>
    </w:p>
    <w:p w14:paraId="2F99B181" w14:textId="77777777" w:rsidR="006C7271" w:rsidRPr="00FB3237" w:rsidRDefault="006C7271" w:rsidP="006C7271">
      <w:pPr>
        <w:pStyle w:val="BodyText"/>
        <w:spacing w:before="4"/>
        <w:ind w:firstLine="720"/>
        <w:rPr>
          <w:ins w:id="212" w:author="ROSSI, AMANDA M CIV USAF HAF SAF/AQCP" w:date="2024-05-19T10:42:00Z"/>
          <w:bCs/>
          <w:spacing w:val="-2"/>
        </w:rPr>
      </w:pPr>
      <w:ins w:id="213" w:author="ROSSI, AMANDA M CIV USAF HAF SAF/AQCP" w:date="2024-05-19T10:42:00Z">
        <w:r w:rsidRPr="00FB3237">
          <w:rPr>
            <w:bCs/>
            <w:spacing w:val="-2"/>
          </w:rPr>
          <w:t xml:space="preserve">(1) the SBIR or STTR solicitation required registration in SAM.gov for </w:t>
        </w:r>
        <w:proofErr w:type="gramStart"/>
        <w:r w:rsidRPr="00FB3237">
          <w:rPr>
            <w:bCs/>
            <w:spacing w:val="-2"/>
          </w:rPr>
          <w:t>contracts;</w:t>
        </w:r>
        <w:proofErr w:type="gramEnd"/>
      </w:ins>
    </w:p>
    <w:p w14:paraId="363B7077" w14:textId="77777777" w:rsidR="006C7271" w:rsidRPr="00FB3237" w:rsidRDefault="006C7271" w:rsidP="006C7271">
      <w:pPr>
        <w:pStyle w:val="BodyText"/>
        <w:spacing w:before="4"/>
        <w:ind w:firstLine="720"/>
        <w:rPr>
          <w:ins w:id="214" w:author="ROSSI, AMANDA M CIV USAF HAF SAF/AQCP" w:date="2024-05-19T10:42:00Z"/>
          <w:bCs/>
          <w:spacing w:val="-2"/>
        </w:rPr>
      </w:pPr>
      <w:ins w:id="215" w:author="ROSSI, AMANDA M CIV USAF HAF SAF/AQCP" w:date="2024-05-19T10:42:00Z">
        <w:r w:rsidRPr="00FB3237">
          <w:rPr>
            <w:bCs/>
            <w:spacing w:val="-2"/>
          </w:rPr>
          <w:t xml:space="preserve">(2) at the time of submission of the proposal, the offeror was registered in SAM.gov for </w:t>
        </w:r>
        <w:proofErr w:type="gramStart"/>
        <w:r w:rsidRPr="00FB3237">
          <w:rPr>
            <w:bCs/>
            <w:spacing w:val="-2"/>
          </w:rPr>
          <w:t>grants;</w:t>
        </w:r>
        <w:proofErr w:type="gramEnd"/>
      </w:ins>
    </w:p>
    <w:p w14:paraId="21564D77" w14:textId="77777777" w:rsidR="006C7271" w:rsidRPr="00FB3237" w:rsidRDefault="006C7271" w:rsidP="006C7271">
      <w:pPr>
        <w:pStyle w:val="BodyText"/>
        <w:spacing w:before="4"/>
        <w:ind w:firstLine="720"/>
        <w:rPr>
          <w:ins w:id="216" w:author="ROSSI, AMANDA M CIV USAF HAF SAF/AQCP" w:date="2024-05-19T10:42:00Z"/>
          <w:bCs/>
          <w:spacing w:val="-2"/>
        </w:rPr>
      </w:pPr>
      <w:ins w:id="217" w:author="ROSSI, AMANDA M CIV USAF HAF SAF/AQCP" w:date="2024-05-19T10:42:00Z">
        <w:r w:rsidRPr="00FB3237">
          <w:rPr>
            <w:bCs/>
            <w:spacing w:val="-2"/>
          </w:rPr>
          <w:t xml:space="preserve">(3) the offeror is able to register in SAM.gov for contracts prior to </w:t>
        </w:r>
        <w:proofErr w:type="gramStart"/>
        <w:r w:rsidRPr="00FB3237">
          <w:rPr>
            <w:bCs/>
            <w:spacing w:val="-2"/>
          </w:rPr>
          <w:t>award;</w:t>
        </w:r>
        <w:proofErr w:type="gramEnd"/>
        <w:r w:rsidRPr="00FB3237">
          <w:rPr>
            <w:bCs/>
            <w:spacing w:val="-2"/>
          </w:rPr>
          <w:t xml:space="preserve"> </w:t>
        </w:r>
      </w:ins>
    </w:p>
    <w:p w14:paraId="06E6859B" w14:textId="77777777" w:rsidR="006C7271" w:rsidRPr="00FB3237" w:rsidRDefault="006C7271" w:rsidP="006C7271">
      <w:pPr>
        <w:pStyle w:val="BodyText"/>
        <w:spacing w:before="4"/>
        <w:ind w:left="720"/>
        <w:rPr>
          <w:ins w:id="218" w:author="ROSSI, AMANDA M CIV USAF HAF SAF/AQCP" w:date="2024-05-19T10:42:00Z"/>
          <w:bCs/>
          <w:spacing w:val="-2"/>
        </w:rPr>
      </w:pPr>
      <w:ins w:id="219" w:author="ROSSI, AMANDA M CIV USAF HAF SAF/AQCP" w:date="2024-05-19T10:42:00Z">
        <w:r w:rsidRPr="00FB3237">
          <w:rPr>
            <w:bCs/>
            <w:spacing w:val="-2"/>
          </w:rPr>
          <w:t xml:space="preserve">(4) the corrective registration is ministerial in nature, i.e., the offeror is not changing its ownership, place of business or organization, small business size or status, or the substance of other representations and certifications; and </w:t>
        </w:r>
      </w:ins>
    </w:p>
    <w:p w14:paraId="54A047B3" w14:textId="77777777" w:rsidR="006C7271" w:rsidRPr="00FB3237" w:rsidRDefault="006C7271" w:rsidP="006C7271">
      <w:pPr>
        <w:pStyle w:val="BodyText"/>
        <w:spacing w:before="4"/>
        <w:ind w:left="720"/>
        <w:rPr>
          <w:ins w:id="220" w:author="ROSSI, AMANDA M CIV USAF HAF SAF/AQCP" w:date="2024-05-19T10:42:00Z"/>
          <w:bCs/>
          <w:spacing w:val="-2"/>
        </w:rPr>
      </w:pPr>
      <w:ins w:id="221" w:author="ROSSI, AMANDA M CIV USAF HAF SAF/AQCP" w:date="2024-05-19T10:42:00Z">
        <w:r w:rsidRPr="00FB3237">
          <w:rPr>
            <w:bCs/>
            <w:spacing w:val="-2"/>
          </w:rPr>
          <w:t xml:space="preserve">(5) the contracting officer determines that the correction of the SAM.gov registration from grants to contracts is in the government’s best interest and furthers the statutory policy of 15 U.S.C. 638(a) to assist small business concerns’ participation in Federal research and development.   </w:t>
        </w:r>
      </w:ins>
    </w:p>
    <w:p w14:paraId="52312FF1" w14:textId="77777777" w:rsidR="006C7271" w:rsidRDefault="006C7271">
      <w:pPr>
        <w:pStyle w:val="BodyText"/>
        <w:spacing w:line="271" w:lineRule="auto"/>
        <w:ind w:left="110" w:right="135"/>
        <w:rPr>
          <w:ins w:id="222" w:author="ROSSI, AMANDA M CIV USAF HAF SAF/AQCP" w:date="2024-05-19T10:42:00Z"/>
        </w:rPr>
      </w:pPr>
    </w:p>
    <w:p w14:paraId="411ABB1A" w14:textId="77777777" w:rsidR="002F1D7D" w:rsidRPr="002F1D7D" w:rsidRDefault="002F1D7D" w:rsidP="002F1D7D">
      <w:pPr>
        <w:pStyle w:val="BodyText"/>
        <w:spacing w:before="4"/>
        <w:rPr>
          <w:ins w:id="223" w:author="ROSSI, AMANDA M CIV USAF HAF SAF/AQCP" w:date="2024-06-18T16:53:00Z"/>
          <w:rFonts w:ascii="Bookman Old Style" w:hAnsi="Bookman Old Style"/>
          <w:b/>
          <w:spacing w:val="-2"/>
          <w:sz w:val="24"/>
          <w:szCs w:val="24"/>
        </w:rPr>
      </w:pPr>
      <w:ins w:id="224" w:author="ROSSI, AMANDA M CIV USAF HAF SAF/AQCP" w:date="2024-06-18T16:53:00Z">
        <w:r w:rsidRPr="002F1D7D">
          <w:rPr>
            <w:rFonts w:ascii="Bookman Old Style" w:hAnsi="Bookman Old Style"/>
            <w:b/>
            <w:spacing w:val="-2"/>
            <w:sz w:val="24"/>
            <w:szCs w:val="24"/>
          </w:rPr>
          <w:t>5304.1600 Unique Procurement Instrument Identifiers</w:t>
        </w:r>
      </w:ins>
    </w:p>
    <w:p w14:paraId="3988B448" w14:textId="77777777" w:rsidR="002F1D7D" w:rsidRDefault="002F1D7D" w:rsidP="002F1D7D">
      <w:pPr>
        <w:pStyle w:val="BodyText"/>
        <w:spacing w:line="271" w:lineRule="auto"/>
        <w:ind w:left="110"/>
        <w:rPr>
          <w:ins w:id="225" w:author="ROSSI, AMANDA M CIV USAF HAF SAF/AQCP" w:date="2024-06-18T16:53:00Z"/>
        </w:rPr>
      </w:pPr>
      <w:ins w:id="226" w:author="ROSSI, AMANDA M CIV USAF HAF SAF/AQCP" w:date="2024-06-18T16:53:00Z">
        <w:r>
          <w:rPr>
            <w:w w:val="105"/>
          </w:rPr>
          <w:t>Contracting officers should refer to the Standard Operating Procedure (SOP) for Internal Use</w:t>
        </w:r>
        <w:r>
          <w:rPr>
            <w:spacing w:val="80"/>
            <w:w w:val="105"/>
          </w:rPr>
          <w:t xml:space="preserve"> </w:t>
        </w:r>
        <w:r>
          <w:rPr>
            <w:w w:val="105"/>
          </w:rPr>
          <w:t xml:space="preserve">Software (IUS) Accountability found in </w:t>
        </w:r>
        <w:r>
          <w:t xml:space="preserve"> </w:t>
        </w:r>
        <w:commentRangeStart w:id="227"/>
        <w:r>
          <w:fldChar w:fldCharType="begin"/>
        </w:r>
        <w:r>
          <w:instrText xml:space="preserve">HYPERLINK "https://static.e-publishing.af.mil/production/1/saf_cn/publication/dafman17-1203/afman17-1203.pdf" </w:instrText>
        </w:r>
        <w:r>
          <w:fldChar w:fldCharType="separate"/>
        </w:r>
        <w:r w:rsidRPr="51BAD49E">
          <w:rPr>
            <w:rStyle w:val="Hyperlink"/>
          </w:rPr>
          <w:t>DAFMAN 17-1203</w:t>
        </w:r>
        <w:r>
          <w:fldChar w:fldCharType="end"/>
        </w:r>
      </w:ins>
      <w:commentRangeEnd w:id="227"/>
      <w:r>
        <w:rPr>
          <w:rStyle w:val="CommentReference"/>
        </w:rPr>
        <w:commentReference w:id="227"/>
      </w:r>
      <w:ins w:id="228" w:author="ROSSI, AMANDA M CIV USAF HAF SAF/AQCP" w:date="2024-06-18T16:53:00Z">
        <w:r>
          <w:rPr>
            <w:color w:val="27314A"/>
            <w:w w:val="105"/>
          </w:rPr>
          <w:t xml:space="preserve"> </w:t>
        </w:r>
        <w:r>
          <w:rPr>
            <w:w w:val="105"/>
          </w:rPr>
          <w:t>when an IUS is identified by the requiring activity.</w:t>
        </w:r>
      </w:ins>
    </w:p>
    <w:p w14:paraId="4C78EDD8" w14:textId="77777777" w:rsidR="002F1D7D" w:rsidRDefault="002F1D7D" w:rsidP="002F1D7D">
      <w:pPr>
        <w:pStyle w:val="BodyText"/>
        <w:spacing w:before="1"/>
        <w:rPr>
          <w:ins w:id="229" w:author="ROSSI, AMANDA M CIV USAF HAF SAF/AQCP" w:date="2024-06-18T16:53:00Z"/>
          <w:sz w:val="21"/>
        </w:rPr>
      </w:pPr>
    </w:p>
    <w:p w14:paraId="56496071" w14:textId="77777777" w:rsidR="002F1D7D" w:rsidRPr="002F1D7D" w:rsidRDefault="002F1D7D" w:rsidP="002F1D7D">
      <w:pPr>
        <w:pStyle w:val="BodyText"/>
        <w:spacing w:before="1" w:line="271" w:lineRule="auto"/>
        <w:ind w:left="110"/>
        <w:rPr>
          <w:ins w:id="230" w:author="ROSSI, AMANDA M CIV USAF HAF SAF/AQCP" w:date="2024-06-18T16:53:00Z"/>
          <w:rFonts w:ascii="Bookman Old Style" w:hAnsi="Bookman Old Style"/>
          <w:b/>
          <w:spacing w:val="-2"/>
          <w:sz w:val="24"/>
          <w:szCs w:val="24"/>
        </w:rPr>
      </w:pPr>
      <w:ins w:id="231" w:author="ROSSI, AMANDA M CIV USAF HAF SAF/AQCP" w:date="2024-06-18T16:53:00Z">
        <w:r w:rsidRPr="002F1D7D">
          <w:rPr>
            <w:rFonts w:ascii="Bookman Old Style" w:hAnsi="Bookman Old Style"/>
            <w:b/>
            <w:spacing w:val="-2"/>
            <w:sz w:val="24"/>
            <w:szCs w:val="24"/>
          </w:rPr>
          <w:t>5304.1603 Procedures</w:t>
        </w:r>
      </w:ins>
    </w:p>
    <w:p w14:paraId="5805BB3F" w14:textId="77777777" w:rsidR="002F1D7D" w:rsidRDefault="002F1D7D" w:rsidP="002F1D7D">
      <w:pPr>
        <w:pStyle w:val="BodyText"/>
        <w:spacing w:before="1" w:line="271" w:lineRule="auto"/>
        <w:ind w:left="110"/>
        <w:rPr>
          <w:ins w:id="232" w:author="ROSSI, AMANDA M CIV USAF HAF SAF/AQCP" w:date="2024-06-18T16:53:00Z"/>
          <w:w w:val="105"/>
        </w:rPr>
      </w:pPr>
    </w:p>
    <w:p w14:paraId="6EED44D0" w14:textId="77777777" w:rsidR="002F1D7D" w:rsidRDefault="002F1D7D" w:rsidP="002F1D7D">
      <w:pPr>
        <w:pStyle w:val="BodyText"/>
        <w:spacing w:before="1" w:line="271" w:lineRule="auto"/>
        <w:ind w:left="110"/>
        <w:rPr>
          <w:ins w:id="233" w:author="ROSSI, AMANDA M CIV USAF HAF SAF/AQCP" w:date="2024-06-18T16:53:00Z"/>
        </w:rPr>
      </w:pPr>
      <w:ins w:id="234" w:author="ROSSI, AMANDA M CIV USAF HAF SAF/AQCP" w:date="2024-06-18T16:53:00Z">
        <w:r>
          <w:rPr>
            <w:w w:val="105"/>
          </w:rPr>
          <w:t>(2)(ii)(1)(i) The contracting officer shall use the letter "K" in the second position of the supplementary PII number for PIOs unless separately</w:t>
        </w:r>
        <w:r>
          <w:rPr>
            <w:spacing w:val="40"/>
            <w:w w:val="105"/>
          </w:rPr>
          <w:t xml:space="preserve"> </w:t>
        </w:r>
        <w:r>
          <w:rPr>
            <w:w w:val="105"/>
          </w:rPr>
          <w:t xml:space="preserve">identified below: </w:t>
        </w:r>
        <w:r>
          <w:t xml:space="preserve"> </w:t>
        </w:r>
        <w:commentRangeStart w:id="235"/>
        <w:r>
          <w:fldChar w:fldCharType="begin"/>
        </w:r>
        <w:r>
          <w:instrText xml:space="preserve">HYPERLINK "https://www.acquisition.gov/dfars/204.1603-procedures." </w:instrText>
        </w:r>
        <w:r>
          <w:fldChar w:fldCharType="separate"/>
        </w:r>
        <w:r w:rsidRPr="51BAD49E">
          <w:rPr>
            <w:rStyle w:val="Hyperlink"/>
          </w:rPr>
          <w:t>DFARS 204.1603</w:t>
        </w:r>
        <w:r>
          <w:fldChar w:fldCharType="end"/>
        </w:r>
      </w:ins>
      <w:commentRangeEnd w:id="235"/>
      <w:r>
        <w:rPr>
          <w:rStyle w:val="CommentReference"/>
        </w:rPr>
        <w:commentReference w:id="235"/>
      </w:r>
    </w:p>
    <w:p w14:paraId="1F75D31B" w14:textId="77777777" w:rsidR="002F1D7D" w:rsidRDefault="002F1D7D" w:rsidP="002F1D7D">
      <w:pPr>
        <w:pStyle w:val="BodyText"/>
        <w:spacing w:before="11"/>
        <w:rPr>
          <w:ins w:id="236" w:author="ROSSI, AMANDA M CIV USAF HAF SAF/AQCP" w:date="2024-06-18T16:53:00Z"/>
          <w:sz w:val="12"/>
        </w:rPr>
      </w:pPr>
    </w:p>
    <w:p w14:paraId="063069E2" w14:textId="77777777" w:rsidR="002F1D7D" w:rsidRDefault="002F1D7D" w:rsidP="002F1D7D">
      <w:pPr>
        <w:pStyle w:val="BodyText"/>
        <w:spacing w:before="95"/>
        <w:ind w:left="110"/>
        <w:rPr>
          <w:ins w:id="237" w:author="ROSSI, AMANDA M CIV USAF HAF SAF/AQCP" w:date="2024-06-18T16:53:00Z"/>
        </w:rPr>
      </w:pPr>
      <w:ins w:id="238" w:author="ROSSI, AMANDA M CIV USAF HAF SAF/AQCP" w:date="2024-06-18T16:53:00Z">
        <w:r>
          <w:rPr>
            <w:w w:val="105"/>
          </w:rPr>
          <w:t>L</w:t>
        </w:r>
        <w:r>
          <w:rPr>
            <w:spacing w:val="4"/>
            <w:w w:val="105"/>
          </w:rPr>
          <w:t xml:space="preserve"> </w:t>
        </w:r>
        <w:r>
          <w:rPr>
            <w:w w:val="105"/>
          </w:rPr>
          <w:t>--</w:t>
        </w:r>
        <w:r>
          <w:rPr>
            <w:spacing w:val="5"/>
            <w:w w:val="105"/>
          </w:rPr>
          <w:t xml:space="preserve"> </w:t>
        </w:r>
        <w:r>
          <w:rPr>
            <w:spacing w:val="-2"/>
            <w:w w:val="105"/>
          </w:rPr>
          <w:t>AFSC/Tinker</w:t>
        </w:r>
      </w:ins>
    </w:p>
    <w:p w14:paraId="0A5AC9FD" w14:textId="77777777" w:rsidR="002F1D7D" w:rsidRDefault="002F1D7D" w:rsidP="002F1D7D">
      <w:pPr>
        <w:pStyle w:val="BodyText"/>
        <w:spacing w:before="11"/>
        <w:rPr>
          <w:ins w:id="239" w:author="ROSSI, AMANDA M CIV USAF HAF SAF/AQCP" w:date="2024-06-18T16:53:00Z"/>
          <w:sz w:val="23"/>
        </w:rPr>
      </w:pPr>
    </w:p>
    <w:p w14:paraId="58039BF1" w14:textId="77777777" w:rsidR="002F1D7D" w:rsidRDefault="002F1D7D" w:rsidP="002F1D7D">
      <w:pPr>
        <w:pStyle w:val="BodyText"/>
        <w:ind w:left="110"/>
        <w:rPr>
          <w:ins w:id="240" w:author="ROSSI, AMANDA M CIV USAF HAF SAF/AQCP" w:date="2024-06-18T16:53:00Z"/>
        </w:rPr>
      </w:pPr>
      <w:ins w:id="241" w:author="ROSSI, AMANDA M CIV USAF HAF SAF/AQCP" w:date="2024-06-18T16:53:00Z">
        <w:r>
          <w:rPr>
            <w:w w:val="105"/>
          </w:rPr>
          <w:t>M</w:t>
        </w:r>
        <w:r>
          <w:rPr>
            <w:spacing w:val="15"/>
            <w:w w:val="105"/>
          </w:rPr>
          <w:t xml:space="preserve"> </w:t>
        </w:r>
        <w:r>
          <w:rPr>
            <w:w w:val="105"/>
          </w:rPr>
          <w:t>--</w:t>
        </w:r>
        <w:r>
          <w:rPr>
            <w:spacing w:val="15"/>
            <w:w w:val="105"/>
          </w:rPr>
          <w:t xml:space="preserve"> </w:t>
        </w:r>
        <w:r>
          <w:rPr>
            <w:w w:val="105"/>
          </w:rPr>
          <w:t>AFSC/Hill</w:t>
        </w:r>
        <w:r>
          <w:rPr>
            <w:spacing w:val="15"/>
            <w:w w:val="105"/>
          </w:rPr>
          <w:t xml:space="preserve"> </w:t>
        </w:r>
        <w:r>
          <w:rPr>
            <w:spacing w:val="-5"/>
            <w:w w:val="105"/>
          </w:rPr>
          <w:t>OL</w:t>
        </w:r>
      </w:ins>
    </w:p>
    <w:p w14:paraId="1D824CC3" w14:textId="77777777" w:rsidR="002F1D7D" w:rsidRDefault="002F1D7D" w:rsidP="002F1D7D">
      <w:pPr>
        <w:pStyle w:val="BodyText"/>
        <w:spacing w:before="11"/>
        <w:rPr>
          <w:ins w:id="242" w:author="ROSSI, AMANDA M CIV USAF HAF SAF/AQCP" w:date="2024-06-18T16:53:00Z"/>
          <w:sz w:val="23"/>
        </w:rPr>
      </w:pPr>
    </w:p>
    <w:p w14:paraId="2AC79102" w14:textId="77777777" w:rsidR="002F1D7D" w:rsidRDefault="002F1D7D" w:rsidP="002F1D7D">
      <w:pPr>
        <w:pStyle w:val="BodyText"/>
        <w:ind w:left="110"/>
        <w:rPr>
          <w:ins w:id="243" w:author="ROSSI, AMANDA M CIV USAF HAF SAF/AQCP" w:date="2024-06-18T16:53:00Z"/>
        </w:rPr>
      </w:pPr>
      <w:ins w:id="244" w:author="ROSSI, AMANDA M CIV USAF HAF SAF/AQCP" w:date="2024-06-18T16:53:00Z">
        <w:r>
          <w:rPr>
            <w:w w:val="105"/>
          </w:rPr>
          <w:t>Q</w:t>
        </w:r>
        <w:r>
          <w:rPr>
            <w:spacing w:val="4"/>
            <w:w w:val="105"/>
          </w:rPr>
          <w:t xml:space="preserve"> </w:t>
        </w:r>
        <w:r>
          <w:rPr>
            <w:w w:val="105"/>
          </w:rPr>
          <w:t>--</w:t>
        </w:r>
        <w:r>
          <w:rPr>
            <w:spacing w:val="5"/>
            <w:w w:val="105"/>
          </w:rPr>
          <w:t xml:space="preserve"> </w:t>
        </w:r>
        <w:r>
          <w:rPr>
            <w:w w:val="105"/>
          </w:rPr>
          <w:t>AFSC/Robins</w:t>
        </w:r>
        <w:r>
          <w:rPr>
            <w:spacing w:val="5"/>
            <w:w w:val="105"/>
          </w:rPr>
          <w:t xml:space="preserve"> </w:t>
        </w:r>
        <w:r>
          <w:rPr>
            <w:spacing w:val="-5"/>
            <w:w w:val="105"/>
          </w:rPr>
          <w:t>OL</w:t>
        </w:r>
      </w:ins>
    </w:p>
    <w:p w14:paraId="4512CE19" w14:textId="77777777" w:rsidR="002F1D7D" w:rsidRDefault="002F1D7D" w:rsidP="002F1D7D">
      <w:pPr>
        <w:pStyle w:val="BodyText"/>
        <w:spacing w:before="10"/>
        <w:rPr>
          <w:ins w:id="245" w:author="ROSSI, AMANDA M CIV USAF HAF SAF/AQCP" w:date="2024-06-18T16:53:00Z"/>
          <w:sz w:val="23"/>
        </w:rPr>
      </w:pPr>
    </w:p>
    <w:p w14:paraId="7D795CC9" w14:textId="77777777" w:rsidR="002F1D7D" w:rsidRDefault="002F1D7D" w:rsidP="002F1D7D">
      <w:pPr>
        <w:pStyle w:val="BodyText"/>
        <w:spacing w:before="1" w:line="271" w:lineRule="auto"/>
        <w:ind w:left="110" w:right="235"/>
        <w:rPr>
          <w:ins w:id="246" w:author="ROSSI, AMANDA M CIV USAF HAF SAF/AQCP" w:date="2024-06-18T16:53:00Z"/>
        </w:rPr>
      </w:pPr>
      <w:ins w:id="247" w:author="ROSSI, AMANDA M CIV USAF HAF SAF/AQCP" w:date="2024-06-18T16:53:00Z">
        <w:r>
          <w:rPr>
            <w:w w:val="105"/>
          </w:rPr>
          <w:t xml:space="preserve">(2)(ii)(1)(iii) Procurements which are completely administered by the purchasing office should use normal modification numbering procedures for amended shipping instructions (ASIs). All other procurements should use the letter "T" in the second position of the supplementary PII number for ASIs unless separately identified below: </w:t>
        </w:r>
        <w:commentRangeStart w:id="248"/>
        <w:r>
          <w:fldChar w:fldCharType="begin"/>
        </w:r>
        <w:r>
          <w:instrText>HYPERLINK "https://www.acquisition.gov/dfars/204.1603-procedures" \h</w:instrText>
        </w:r>
        <w:r>
          <w:fldChar w:fldCharType="separate"/>
        </w:r>
        <w:r>
          <w:rPr>
            <w:color w:val="27314A"/>
            <w:w w:val="105"/>
            <w:u w:val="single" w:color="27314A"/>
          </w:rPr>
          <w:t>DFARS 204.1603</w:t>
        </w:r>
        <w:r>
          <w:rPr>
            <w:color w:val="27314A"/>
            <w:w w:val="105"/>
            <w:u w:val="single" w:color="27314A"/>
          </w:rPr>
          <w:fldChar w:fldCharType="end"/>
        </w:r>
      </w:ins>
      <w:commentRangeEnd w:id="248"/>
      <w:r>
        <w:rPr>
          <w:rStyle w:val="CommentReference"/>
        </w:rPr>
        <w:commentReference w:id="248"/>
      </w:r>
    </w:p>
    <w:p w14:paraId="33E984B4" w14:textId="77777777" w:rsidR="002F1D7D" w:rsidRDefault="002F1D7D" w:rsidP="002F1D7D">
      <w:pPr>
        <w:pStyle w:val="BodyText"/>
        <w:rPr>
          <w:ins w:id="249" w:author="ROSSI, AMANDA M CIV USAF HAF SAF/AQCP" w:date="2024-06-18T16:53:00Z"/>
          <w:sz w:val="13"/>
        </w:rPr>
      </w:pPr>
    </w:p>
    <w:p w14:paraId="2094C6A2" w14:textId="77777777" w:rsidR="002F1D7D" w:rsidRDefault="002F1D7D" w:rsidP="002F1D7D">
      <w:pPr>
        <w:pStyle w:val="BodyText"/>
        <w:spacing w:before="95" w:line="501" w:lineRule="auto"/>
        <w:ind w:left="110"/>
        <w:rPr>
          <w:ins w:id="250" w:author="ROSSI, AMANDA M CIV USAF HAF SAF/AQCP" w:date="2024-06-18T16:53:00Z"/>
          <w:w w:val="105"/>
        </w:rPr>
      </w:pPr>
      <w:ins w:id="251" w:author="ROSSI, AMANDA M CIV USAF HAF SAF/AQCP" w:date="2024-06-18T16:53:00Z">
        <w:r>
          <w:rPr>
            <w:w w:val="105"/>
          </w:rPr>
          <w:t xml:space="preserve">U-- AFSC/Tinker </w:t>
        </w:r>
      </w:ins>
    </w:p>
    <w:p w14:paraId="0694F525" w14:textId="77777777" w:rsidR="002F1D7D" w:rsidRDefault="002F1D7D" w:rsidP="002F1D7D">
      <w:pPr>
        <w:pStyle w:val="BodyText"/>
        <w:spacing w:before="95" w:line="501" w:lineRule="auto"/>
        <w:ind w:left="110"/>
        <w:rPr>
          <w:ins w:id="252" w:author="ROSSI, AMANDA M CIV USAF HAF SAF/AQCP" w:date="2024-06-18T16:53:00Z"/>
        </w:rPr>
      </w:pPr>
      <w:ins w:id="253" w:author="ROSSI, AMANDA M CIV USAF HAF SAF/AQCP" w:date="2024-06-18T16:53:00Z">
        <w:r>
          <w:rPr>
            <w:w w:val="105"/>
          </w:rPr>
          <w:t>V--</w:t>
        </w:r>
        <w:r>
          <w:rPr>
            <w:spacing w:val="12"/>
            <w:w w:val="105"/>
          </w:rPr>
          <w:t xml:space="preserve"> </w:t>
        </w:r>
        <w:r>
          <w:rPr>
            <w:w w:val="105"/>
          </w:rPr>
          <w:t>AFSC/Hill</w:t>
        </w:r>
        <w:r>
          <w:rPr>
            <w:spacing w:val="12"/>
            <w:w w:val="105"/>
          </w:rPr>
          <w:t xml:space="preserve"> </w:t>
        </w:r>
        <w:r>
          <w:rPr>
            <w:spacing w:val="-5"/>
            <w:w w:val="105"/>
          </w:rPr>
          <w:t>OL</w:t>
        </w:r>
      </w:ins>
    </w:p>
    <w:p w14:paraId="1B8D3A13" w14:textId="77777777" w:rsidR="002F1D7D" w:rsidRDefault="002F1D7D" w:rsidP="002F1D7D">
      <w:pPr>
        <w:pStyle w:val="BodyText"/>
        <w:spacing w:line="256" w:lineRule="exact"/>
        <w:ind w:left="110"/>
        <w:rPr>
          <w:ins w:id="254" w:author="ROSSI, AMANDA M CIV USAF HAF SAF/AQCP" w:date="2024-06-18T16:53:00Z"/>
        </w:rPr>
      </w:pPr>
      <w:ins w:id="255" w:author="ROSSI, AMANDA M CIV USAF HAF SAF/AQCP" w:date="2024-06-18T16:53:00Z">
        <w:r>
          <w:rPr>
            <w:w w:val="105"/>
          </w:rPr>
          <w:t>Y--</w:t>
        </w:r>
        <w:r>
          <w:rPr>
            <w:spacing w:val="-5"/>
            <w:w w:val="105"/>
          </w:rPr>
          <w:t xml:space="preserve"> </w:t>
        </w:r>
        <w:r>
          <w:rPr>
            <w:w w:val="105"/>
          </w:rPr>
          <w:t>AFSC/Robins</w:t>
        </w:r>
        <w:r>
          <w:rPr>
            <w:spacing w:val="-4"/>
            <w:w w:val="105"/>
          </w:rPr>
          <w:t xml:space="preserve"> </w:t>
        </w:r>
        <w:r>
          <w:rPr>
            <w:spacing w:val="-5"/>
            <w:w w:val="105"/>
          </w:rPr>
          <w:t>OL</w:t>
        </w:r>
      </w:ins>
    </w:p>
    <w:p w14:paraId="4B1F511A" w14:textId="77777777" w:rsidR="00F12767" w:rsidRDefault="00F12767">
      <w:pPr>
        <w:pStyle w:val="BodyText"/>
        <w:rPr>
          <w:sz w:val="26"/>
        </w:rPr>
      </w:pPr>
    </w:p>
    <w:p w14:paraId="70CEF92B" w14:textId="77777777" w:rsidR="00C851AC" w:rsidRPr="00C851AC" w:rsidRDefault="00C851AC" w:rsidP="00C851AC">
      <w:pPr>
        <w:pStyle w:val="BodyText"/>
        <w:spacing w:line="256" w:lineRule="exact"/>
        <w:ind w:left="110"/>
      </w:pPr>
    </w:p>
    <w:p w14:paraId="6C37F0F4" w14:textId="77777777" w:rsidR="00F12767" w:rsidRDefault="002D3544">
      <w:pPr>
        <w:pStyle w:val="Heading1"/>
        <w:spacing w:before="0" w:line="273" w:lineRule="auto"/>
        <w:rPr>
          <w:b/>
        </w:rPr>
      </w:pPr>
      <w:r>
        <w:rPr>
          <w:b/>
        </w:rPr>
        <w:t>Subpart</w:t>
      </w:r>
      <w:r>
        <w:rPr>
          <w:b/>
          <w:spacing w:val="-15"/>
        </w:rPr>
        <w:t xml:space="preserve"> </w:t>
      </w:r>
      <w:r>
        <w:rPr>
          <w:b/>
        </w:rPr>
        <w:t>5304.70</w:t>
      </w:r>
      <w:r>
        <w:rPr>
          <w:b/>
          <w:spacing w:val="-16"/>
        </w:rPr>
        <w:t xml:space="preserve"> </w:t>
      </w:r>
      <w:r>
        <w:rPr>
          <w:b/>
        </w:rPr>
        <w:t>-</w:t>
      </w:r>
      <w:r>
        <w:rPr>
          <w:b/>
          <w:spacing w:val="-15"/>
        </w:rPr>
        <w:t xml:space="preserve"> </w:t>
      </w:r>
      <w:r>
        <w:rPr>
          <w:b/>
        </w:rPr>
        <w:t>UNIFORM</w:t>
      </w:r>
      <w:r>
        <w:rPr>
          <w:b/>
          <w:spacing w:val="-15"/>
        </w:rPr>
        <w:t xml:space="preserve"> </w:t>
      </w:r>
      <w:r>
        <w:rPr>
          <w:b/>
        </w:rPr>
        <w:t>PROCUREMENT</w:t>
      </w:r>
      <w:r>
        <w:rPr>
          <w:b/>
          <w:spacing w:val="-15"/>
        </w:rPr>
        <w:t xml:space="preserve"> </w:t>
      </w:r>
      <w:r>
        <w:rPr>
          <w:b/>
        </w:rPr>
        <w:t>INSTRUMENT IDENTIFICATION NUMBERS</w:t>
      </w:r>
    </w:p>
    <w:p w14:paraId="722B00AE" w14:textId="77777777" w:rsidR="00F12767" w:rsidRDefault="00F12767">
      <w:pPr>
        <w:pStyle w:val="BodyText"/>
        <w:spacing w:before="5"/>
        <w:rPr>
          <w:rFonts w:ascii="Bookman Old Style"/>
          <w:b/>
          <w:sz w:val="39"/>
        </w:rPr>
      </w:pPr>
    </w:p>
    <w:p w14:paraId="012E077F" w14:textId="77777777" w:rsidR="00F12767" w:rsidRDefault="002D3544">
      <w:pPr>
        <w:pStyle w:val="Heading2"/>
        <w:rPr>
          <w:b/>
        </w:rPr>
      </w:pPr>
      <w:r>
        <w:rPr>
          <w:b/>
        </w:rPr>
        <w:t>5304.7003-90</w:t>
      </w:r>
      <w:r>
        <w:rPr>
          <w:b/>
          <w:spacing w:val="-21"/>
        </w:rPr>
        <w:t xml:space="preserve"> </w:t>
      </w:r>
      <w:r>
        <w:rPr>
          <w:b/>
        </w:rPr>
        <w:t>Maintaining</w:t>
      </w:r>
      <w:r>
        <w:rPr>
          <w:b/>
          <w:spacing w:val="-20"/>
        </w:rPr>
        <w:t xml:space="preserve"> </w:t>
      </w:r>
      <w:r>
        <w:rPr>
          <w:b/>
        </w:rPr>
        <w:t>DoD</w:t>
      </w:r>
      <w:r>
        <w:rPr>
          <w:b/>
          <w:spacing w:val="-21"/>
        </w:rPr>
        <w:t xml:space="preserve"> </w:t>
      </w:r>
      <w:r>
        <w:rPr>
          <w:b/>
        </w:rPr>
        <w:t>Activity</w:t>
      </w:r>
      <w:r>
        <w:rPr>
          <w:b/>
          <w:spacing w:val="-20"/>
        </w:rPr>
        <w:t xml:space="preserve"> </w:t>
      </w:r>
      <w:r>
        <w:rPr>
          <w:b/>
        </w:rPr>
        <w:t>Address</w:t>
      </w:r>
      <w:r>
        <w:rPr>
          <w:b/>
          <w:spacing w:val="-20"/>
        </w:rPr>
        <w:t xml:space="preserve"> </w:t>
      </w:r>
      <w:r>
        <w:rPr>
          <w:b/>
        </w:rPr>
        <w:t>Codes</w:t>
      </w:r>
      <w:r>
        <w:rPr>
          <w:b/>
          <w:spacing w:val="-21"/>
        </w:rPr>
        <w:t xml:space="preserve"> </w:t>
      </w:r>
      <w:r>
        <w:rPr>
          <w:b/>
          <w:spacing w:val="-2"/>
        </w:rPr>
        <w:t>(</w:t>
      </w:r>
      <w:proofErr w:type="spellStart"/>
      <w:r>
        <w:rPr>
          <w:b/>
          <w:spacing w:val="-2"/>
        </w:rPr>
        <w:t>DoDAAC</w:t>
      </w:r>
      <w:proofErr w:type="spellEnd"/>
      <w:r>
        <w:rPr>
          <w:b/>
          <w:spacing w:val="-2"/>
        </w:rPr>
        <w:t>)</w:t>
      </w:r>
    </w:p>
    <w:p w14:paraId="42C6D796" w14:textId="77777777" w:rsidR="00F12767" w:rsidRDefault="00F12767">
      <w:pPr>
        <w:pStyle w:val="BodyText"/>
        <w:spacing w:before="4"/>
        <w:rPr>
          <w:rFonts w:ascii="Bookman Old Style"/>
          <w:b/>
          <w:sz w:val="42"/>
        </w:rPr>
      </w:pPr>
    </w:p>
    <w:p w14:paraId="588FDFE8" w14:textId="77777777" w:rsidR="00F12767" w:rsidRDefault="002D3544">
      <w:pPr>
        <w:pStyle w:val="BodyText"/>
        <w:spacing w:before="1" w:line="271" w:lineRule="auto"/>
        <w:ind w:left="110" w:right="135"/>
      </w:pPr>
      <w:r>
        <w:rPr>
          <w:w w:val="105"/>
        </w:rPr>
        <w:t xml:space="preserve">The contracting officer administering the contract must obtain a contractor </w:t>
      </w:r>
      <w:proofErr w:type="spellStart"/>
      <w:r>
        <w:rPr>
          <w:w w:val="105"/>
        </w:rPr>
        <w:t>DoDAAC</w:t>
      </w:r>
      <w:proofErr w:type="spellEnd"/>
      <w:r>
        <w:rPr>
          <w:w w:val="105"/>
        </w:rPr>
        <w:t xml:space="preserve"> (see</w:t>
      </w:r>
      <w:r>
        <w:rPr>
          <w:spacing w:val="34"/>
          <w:w w:val="105"/>
        </w:rPr>
        <w:t xml:space="preserve"> </w:t>
      </w:r>
      <w:hyperlink r:id="rId28">
        <w:r>
          <w:rPr>
            <w:color w:val="27314A"/>
            <w:w w:val="105"/>
            <w:u w:val="single" w:color="27314A"/>
          </w:rPr>
          <w:t>DAFMAN</w:t>
        </w:r>
      </w:hyperlink>
      <w:r>
        <w:rPr>
          <w:color w:val="27314A"/>
          <w:spacing w:val="80"/>
          <w:w w:val="105"/>
        </w:rPr>
        <w:t xml:space="preserve"> </w:t>
      </w:r>
      <w:hyperlink r:id="rId29">
        <w:r>
          <w:rPr>
            <w:color w:val="27314A"/>
            <w:w w:val="105"/>
            <w:u w:val="single" w:color="27314A"/>
          </w:rPr>
          <w:t>23-230</w:t>
        </w:r>
      </w:hyperlink>
      <w:r>
        <w:rPr>
          <w:w w:val="105"/>
        </w:rPr>
        <w:t>,</w:t>
      </w:r>
      <w:r>
        <w:rPr>
          <w:spacing w:val="40"/>
          <w:w w:val="105"/>
        </w:rPr>
        <w:t xml:space="preserve"> </w:t>
      </w:r>
      <w:r>
        <w:rPr>
          <w:i/>
          <w:w w:val="105"/>
        </w:rPr>
        <w:t>Maintaining</w:t>
      </w:r>
      <w:r>
        <w:rPr>
          <w:i/>
          <w:spacing w:val="40"/>
          <w:w w:val="105"/>
        </w:rPr>
        <w:t xml:space="preserve"> </w:t>
      </w:r>
      <w:r>
        <w:rPr>
          <w:i/>
          <w:w w:val="105"/>
        </w:rPr>
        <w:t>Air</w:t>
      </w:r>
      <w:r>
        <w:rPr>
          <w:i/>
          <w:spacing w:val="40"/>
          <w:w w:val="105"/>
        </w:rPr>
        <w:t xml:space="preserve"> </w:t>
      </w:r>
      <w:r>
        <w:rPr>
          <w:i/>
          <w:w w:val="105"/>
        </w:rPr>
        <w:t>Force</w:t>
      </w:r>
      <w:r>
        <w:rPr>
          <w:i/>
          <w:spacing w:val="40"/>
          <w:w w:val="105"/>
        </w:rPr>
        <w:t xml:space="preserve"> </w:t>
      </w:r>
      <w:r>
        <w:rPr>
          <w:i/>
          <w:w w:val="105"/>
        </w:rPr>
        <w:t>DoD</w:t>
      </w:r>
      <w:r>
        <w:rPr>
          <w:i/>
          <w:spacing w:val="40"/>
          <w:w w:val="105"/>
        </w:rPr>
        <w:t xml:space="preserve"> </w:t>
      </w:r>
      <w:r>
        <w:rPr>
          <w:i/>
          <w:w w:val="105"/>
        </w:rPr>
        <w:t>Activity</w:t>
      </w:r>
      <w:r>
        <w:rPr>
          <w:i/>
          <w:spacing w:val="40"/>
          <w:w w:val="105"/>
        </w:rPr>
        <w:t xml:space="preserve"> </w:t>
      </w:r>
      <w:r>
        <w:rPr>
          <w:i/>
          <w:w w:val="105"/>
        </w:rPr>
        <w:t>Address</w:t>
      </w:r>
      <w:r>
        <w:rPr>
          <w:i/>
          <w:spacing w:val="40"/>
          <w:w w:val="105"/>
        </w:rPr>
        <w:t xml:space="preserve"> </w:t>
      </w:r>
      <w:r>
        <w:rPr>
          <w:i/>
          <w:w w:val="105"/>
        </w:rPr>
        <w:t>Codes</w:t>
      </w:r>
      <w:r>
        <w:rPr>
          <w:i/>
          <w:spacing w:val="40"/>
          <w:w w:val="105"/>
        </w:rPr>
        <w:t xml:space="preserve"> </w:t>
      </w:r>
      <w:r>
        <w:rPr>
          <w:i/>
          <w:w w:val="105"/>
        </w:rPr>
        <w:t>(</w:t>
      </w:r>
      <w:proofErr w:type="spellStart"/>
      <w:r>
        <w:rPr>
          <w:i/>
          <w:w w:val="105"/>
        </w:rPr>
        <w:t>DoDAAC</w:t>
      </w:r>
      <w:proofErr w:type="spellEnd"/>
      <w:r>
        <w:rPr>
          <w:i/>
          <w:w w:val="105"/>
        </w:rPr>
        <w:t>)</w:t>
      </w:r>
      <w:r>
        <w:rPr>
          <w:w w:val="105"/>
        </w:rPr>
        <w:t>)</w:t>
      </w:r>
      <w:r>
        <w:rPr>
          <w:spacing w:val="40"/>
          <w:w w:val="105"/>
        </w:rPr>
        <w:t xml:space="preserve"> </w:t>
      </w:r>
      <w:r>
        <w:rPr>
          <w:w w:val="105"/>
        </w:rPr>
        <w:t>for</w:t>
      </w:r>
      <w:r>
        <w:rPr>
          <w:spacing w:val="40"/>
          <w:w w:val="105"/>
        </w:rPr>
        <w:t xml:space="preserve"> </w:t>
      </w:r>
      <w:r>
        <w:rPr>
          <w:w w:val="105"/>
        </w:rPr>
        <w:t>contracts</w:t>
      </w:r>
      <w:r>
        <w:rPr>
          <w:spacing w:val="40"/>
          <w:w w:val="105"/>
        </w:rPr>
        <w:t xml:space="preserve"> </w:t>
      </w:r>
      <w:r>
        <w:rPr>
          <w:w w:val="105"/>
        </w:rPr>
        <w:t>that</w:t>
      </w:r>
      <w:r>
        <w:rPr>
          <w:spacing w:val="40"/>
          <w:w w:val="105"/>
        </w:rPr>
        <w:t xml:space="preserve"> </w:t>
      </w:r>
      <w:r>
        <w:rPr>
          <w:w w:val="105"/>
        </w:rPr>
        <w:t xml:space="preserve">furnish Government property or authorize requisition from a Government supply source. The contracting officer administering the contract must provide the </w:t>
      </w:r>
      <w:proofErr w:type="spellStart"/>
      <w:r>
        <w:rPr>
          <w:w w:val="105"/>
        </w:rPr>
        <w:t>DoDAAC</w:t>
      </w:r>
      <w:proofErr w:type="spellEnd"/>
      <w:r>
        <w:rPr>
          <w:w w:val="105"/>
        </w:rPr>
        <w:t xml:space="preserve"> to the program management office/requiring activity to facilitate the shipment of government furnished property. The Purpose</w:t>
      </w:r>
      <w:r>
        <w:rPr>
          <w:spacing w:val="40"/>
          <w:w w:val="105"/>
        </w:rPr>
        <w:t xml:space="preserve"> </w:t>
      </w:r>
      <w:r>
        <w:rPr>
          <w:w w:val="105"/>
        </w:rPr>
        <w:t xml:space="preserve">Code Management module contained within </w:t>
      </w:r>
      <w:hyperlink r:id="rId30">
        <w:r>
          <w:rPr>
            <w:color w:val="27314A"/>
            <w:w w:val="105"/>
            <w:u w:val="single" w:color="27314A"/>
          </w:rPr>
          <w:t>Procurement Integrated Enterprise Environment (PIEE)</w:t>
        </w:r>
      </w:hyperlink>
      <w:r>
        <w:rPr>
          <w:color w:val="27314A"/>
          <w:w w:val="105"/>
        </w:rPr>
        <w:t xml:space="preserve"> </w:t>
      </w:r>
      <w:r>
        <w:rPr>
          <w:w w:val="105"/>
        </w:rPr>
        <w:t>must be used to:</w:t>
      </w:r>
    </w:p>
    <w:p w14:paraId="6E1831B3" w14:textId="77777777" w:rsidR="00F12767" w:rsidRDefault="00F12767">
      <w:pPr>
        <w:pStyle w:val="BodyText"/>
        <w:spacing w:before="3"/>
        <w:rPr>
          <w:sz w:val="21"/>
        </w:rPr>
      </w:pPr>
    </w:p>
    <w:p w14:paraId="69B663B3" w14:textId="77777777" w:rsidR="00F12767" w:rsidRDefault="002D3544">
      <w:pPr>
        <w:pStyle w:val="ListParagraph"/>
        <w:numPr>
          <w:ilvl w:val="0"/>
          <w:numId w:val="3"/>
        </w:numPr>
        <w:tabs>
          <w:tab w:val="left" w:pos="442"/>
        </w:tabs>
        <w:ind w:left="442" w:hanging="332"/>
      </w:pPr>
      <w:r>
        <w:rPr>
          <w:w w:val="105"/>
        </w:rPr>
        <w:t>Obtain</w:t>
      </w:r>
      <w:r>
        <w:rPr>
          <w:spacing w:val="15"/>
          <w:w w:val="105"/>
        </w:rPr>
        <w:t xml:space="preserve"> </w:t>
      </w:r>
      <w:r>
        <w:rPr>
          <w:w w:val="105"/>
        </w:rPr>
        <w:t>the</w:t>
      </w:r>
      <w:r>
        <w:rPr>
          <w:spacing w:val="16"/>
          <w:w w:val="105"/>
        </w:rPr>
        <w:t xml:space="preserve"> </w:t>
      </w:r>
      <w:r>
        <w:rPr>
          <w:w w:val="105"/>
        </w:rPr>
        <w:t>existing</w:t>
      </w:r>
      <w:r>
        <w:rPr>
          <w:spacing w:val="16"/>
          <w:w w:val="105"/>
        </w:rPr>
        <w:t xml:space="preserve"> </w:t>
      </w:r>
      <w:proofErr w:type="spellStart"/>
      <w:r>
        <w:rPr>
          <w:w w:val="105"/>
        </w:rPr>
        <w:t>DoDAAC</w:t>
      </w:r>
      <w:proofErr w:type="spellEnd"/>
      <w:r>
        <w:rPr>
          <w:spacing w:val="16"/>
          <w:w w:val="105"/>
        </w:rPr>
        <w:t xml:space="preserve"> </w:t>
      </w:r>
      <w:r>
        <w:rPr>
          <w:w w:val="105"/>
        </w:rPr>
        <w:t>or</w:t>
      </w:r>
      <w:r>
        <w:rPr>
          <w:spacing w:val="15"/>
          <w:w w:val="105"/>
        </w:rPr>
        <w:t xml:space="preserve"> </w:t>
      </w:r>
      <w:r>
        <w:rPr>
          <w:w w:val="105"/>
        </w:rPr>
        <w:t>submit</w:t>
      </w:r>
      <w:r>
        <w:rPr>
          <w:spacing w:val="16"/>
          <w:w w:val="105"/>
        </w:rPr>
        <w:t xml:space="preserve"> </w:t>
      </w:r>
      <w:r>
        <w:rPr>
          <w:w w:val="105"/>
        </w:rPr>
        <w:t>a</w:t>
      </w:r>
      <w:r>
        <w:rPr>
          <w:spacing w:val="16"/>
          <w:w w:val="105"/>
        </w:rPr>
        <w:t xml:space="preserve"> </w:t>
      </w:r>
      <w:r>
        <w:rPr>
          <w:w w:val="105"/>
        </w:rPr>
        <w:t>new</w:t>
      </w:r>
      <w:r>
        <w:rPr>
          <w:spacing w:val="16"/>
          <w:w w:val="105"/>
        </w:rPr>
        <w:t xml:space="preserve"> </w:t>
      </w:r>
      <w:proofErr w:type="spellStart"/>
      <w:r>
        <w:rPr>
          <w:w w:val="105"/>
        </w:rPr>
        <w:t>DoDAAC</w:t>
      </w:r>
      <w:proofErr w:type="spellEnd"/>
      <w:r>
        <w:rPr>
          <w:spacing w:val="16"/>
          <w:w w:val="105"/>
        </w:rPr>
        <w:t xml:space="preserve"> </w:t>
      </w:r>
      <w:r>
        <w:rPr>
          <w:w w:val="105"/>
        </w:rPr>
        <w:t>request</w:t>
      </w:r>
      <w:r>
        <w:rPr>
          <w:spacing w:val="15"/>
          <w:w w:val="105"/>
        </w:rPr>
        <w:t xml:space="preserve"> </w:t>
      </w:r>
      <w:r>
        <w:rPr>
          <w:w w:val="105"/>
        </w:rPr>
        <w:t>for</w:t>
      </w:r>
      <w:r>
        <w:rPr>
          <w:spacing w:val="16"/>
          <w:w w:val="105"/>
        </w:rPr>
        <w:t xml:space="preserve"> </w:t>
      </w:r>
      <w:r>
        <w:rPr>
          <w:w w:val="105"/>
        </w:rPr>
        <w:t>all</w:t>
      </w:r>
      <w:r>
        <w:rPr>
          <w:spacing w:val="16"/>
          <w:w w:val="105"/>
        </w:rPr>
        <w:t xml:space="preserve"> </w:t>
      </w:r>
      <w:r>
        <w:rPr>
          <w:w w:val="105"/>
        </w:rPr>
        <w:t>contracts</w:t>
      </w:r>
      <w:r>
        <w:rPr>
          <w:spacing w:val="16"/>
          <w:w w:val="105"/>
        </w:rPr>
        <w:t xml:space="preserve"> </w:t>
      </w:r>
      <w:proofErr w:type="gramStart"/>
      <w:r>
        <w:rPr>
          <w:spacing w:val="-2"/>
          <w:w w:val="105"/>
        </w:rPr>
        <w:t>awarded;</w:t>
      </w:r>
      <w:proofErr w:type="gramEnd"/>
    </w:p>
    <w:p w14:paraId="54E11D2A" w14:textId="77777777" w:rsidR="00F12767" w:rsidRDefault="00F12767">
      <w:pPr>
        <w:pStyle w:val="BodyText"/>
        <w:spacing w:before="11"/>
        <w:rPr>
          <w:sz w:val="23"/>
        </w:rPr>
      </w:pPr>
    </w:p>
    <w:p w14:paraId="6E75645D" w14:textId="77777777" w:rsidR="00F12767" w:rsidRDefault="002D3544">
      <w:pPr>
        <w:pStyle w:val="ListParagraph"/>
        <w:numPr>
          <w:ilvl w:val="0"/>
          <w:numId w:val="3"/>
        </w:numPr>
        <w:tabs>
          <w:tab w:val="left" w:pos="451"/>
        </w:tabs>
        <w:spacing w:line="271" w:lineRule="auto"/>
        <w:ind w:left="110" w:right="291" w:firstLine="0"/>
      </w:pPr>
      <w:r>
        <w:rPr>
          <w:w w:val="105"/>
        </w:rPr>
        <w:t xml:space="preserve">Initiate contractor </w:t>
      </w:r>
      <w:proofErr w:type="spellStart"/>
      <w:r>
        <w:rPr>
          <w:w w:val="105"/>
        </w:rPr>
        <w:t>DoDAAC</w:t>
      </w:r>
      <w:proofErr w:type="spellEnd"/>
      <w:r>
        <w:rPr>
          <w:w w:val="105"/>
        </w:rPr>
        <w:t xml:space="preserve"> account changes, including extensions of contract completion dates</w:t>
      </w:r>
      <w:r>
        <w:rPr>
          <w:spacing w:val="40"/>
          <w:w w:val="105"/>
        </w:rPr>
        <w:t xml:space="preserve"> </w:t>
      </w:r>
      <w:r>
        <w:rPr>
          <w:w w:val="105"/>
        </w:rPr>
        <w:t xml:space="preserve">and contract </w:t>
      </w:r>
      <w:proofErr w:type="gramStart"/>
      <w:r>
        <w:rPr>
          <w:w w:val="105"/>
        </w:rPr>
        <w:t>terminations;</w:t>
      </w:r>
      <w:proofErr w:type="gramEnd"/>
    </w:p>
    <w:p w14:paraId="31126E5D" w14:textId="77777777" w:rsidR="00F12767" w:rsidRDefault="00F12767">
      <w:pPr>
        <w:pStyle w:val="BodyText"/>
        <w:spacing w:before="1"/>
        <w:rPr>
          <w:sz w:val="21"/>
        </w:rPr>
      </w:pPr>
    </w:p>
    <w:p w14:paraId="1AF6D2F0" w14:textId="77777777" w:rsidR="00F12767" w:rsidRDefault="002D3544">
      <w:pPr>
        <w:pStyle w:val="ListParagraph"/>
        <w:numPr>
          <w:ilvl w:val="0"/>
          <w:numId w:val="3"/>
        </w:numPr>
        <w:tabs>
          <w:tab w:val="left" w:pos="435"/>
        </w:tabs>
        <w:spacing w:line="271" w:lineRule="auto"/>
        <w:ind w:left="110" w:right="992" w:firstLine="0"/>
      </w:pPr>
      <w:r>
        <w:rPr>
          <w:w w:val="105"/>
        </w:rPr>
        <w:t xml:space="preserve">Initiate contractor </w:t>
      </w:r>
      <w:proofErr w:type="spellStart"/>
      <w:r>
        <w:rPr>
          <w:w w:val="105"/>
        </w:rPr>
        <w:t>DoDAAC</w:t>
      </w:r>
      <w:proofErr w:type="spellEnd"/>
      <w:r>
        <w:rPr>
          <w:w w:val="105"/>
        </w:rPr>
        <w:t xml:space="preserve"> deletion when the contract is physically complete, unless the </w:t>
      </w:r>
      <w:proofErr w:type="spellStart"/>
      <w:r>
        <w:rPr>
          <w:w w:val="105"/>
        </w:rPr>
        <w:t>DoDAAC</w:t>
      </w:r>
      <w:proofErr w:type="spellEnd"/>
      <w:r>
        <w:rPr>
          <w:w w:val="105"/>
        </w:rPr>
        <w:t xml:space="preserve"> covers other active contracts; and,</w:t>
      </w:r>
    </w:p>
    <w:p w14:paraId="2DE403A5" w14:textId="77777777" w:rsidR="00F12767" w:rsidRDefault="00F12767">
      <w:pPr>
        <w:pStyle w:val="BodyText"/>
        <w:spacing w:before="1"/>
        <w:rPr>
          <w:sz w:val="21"/>
        </w:rPr>
      </w:pPr>
    </w:p>
    <w:p w14:paraId="542EDC65" w14:textId="77777777" w:rsidR="00F12767" w:rsidRDefault="002D3544">
      <w:pPr>
        <w:pStyle w:val="ListParagraph"/>
        <w:numPr>
          <w:ilvl w:val="0"/>
          <w:numId w:val="3"/>
        </w:numPr>
        <w:tabs>
          <w:tab w:val="left" w:pos="451"/>
        </w:tabs>
        <w:ind w:left="451" w:hanging="341"/>
      </w:pPr>
      <w:r>
        <w:rPr>
          <w:w w:val="105"/>
        </w:rPr>
        <w:t>Validate</w:t>
      </w:r>
      <w:r>
        <w:rPr>
          <w:spacing w:val="20"/>
          <w:w w:val="105"/>
        </w:rPr>
        <w:t xml:space="preserve"> </w:t>
      </w:r>
      <w:r>
        <w:rPr>
          <w:w w:val="105"/>
        </w:rPr>
        <w:t>contractor</w:t>
      </w:r>
      <w:r>
        <w:rPr>
          <w:spacing w:val="21"/>
          <w:w w:val="105"/>
        </w:rPr>
        <w:t xml:space="preserve"> </w:t>
      </w:r>
      <w:proofErr w:type="spellStart"/>
      <w:r>
        <w:rPr>
          <w:w w:val="105"/>
        </w:rPr>
        <w:t>DoDAACs</w:t>
      </w:r>
      <w:proofErr w:type="spellEnd"/>
      <w:r>
        <w:rPr>
          <w:spacing w:val="21"/>
          <w:w w:val="105"/>
        </w:rPr>
        <w:t xml:space="preserve"> </w:t>
      </w:r>
      <w:r>
        <w:rPr>
          <w:w w:val="105"/>
        </w:rPr>
        <w:t>in</w:t>
      </w:r>
      <w:r>
        <w:rPr>
          <w:spacing w:val="21"/>
          <w:w w:val="105"/>
        </w:rPr>
        <w:t xml:space="preserve"> </w:t>
      </w:r>
      <w:r>
        <w:rPr>
          <w:w w:val="105"/>
        </w:rPr>
        <w:t>accordance</w:t>
      </w:r>
      <w:r>
        <w:rPr>
          <w:spacing w:val="21"/>
          <w:w w:val="105"/>
        </w:rPr>
        <w:t xml:space="preserve"> </w:t>
      </w:r>
      <w:r>
        <w:rPr>
          <w:w w:val="105"/>
        </w:rPr>
        <w:t>with</w:t>
      </w:r>
      <w:r>
        <w:rPr>
          <w:spacing w:val="24"/>
          <w:w w:val="105"/>
        </w:rPr>
        <w:t xml:space="preserve"> </w:t>
      </w:r>
      <w:hyperlink r:id="rId31">
        <w:r>
          <w:rPr>
            <w:color w:val="27314A"/>
            <w:w w:val="105"/>
            <w:u w:val="single" w:color="27314A"/>
          </w:rPr>
          <w:t>DAFMAN</w:t>
        </w:r>
        <w:r>
          <w:rPr>
            <w:color w:val="27314A"/>
            <w:spacing w:val="21"/>
            <w:w w:val="105"/>
            <w:u w:val="single" w:color="27314A"/>
          </w:rPr>
          <w:t xml:space="preserve"> </w:t>
        </w:r>
        <w:r>
          <w:rPr>
            <w:color w:val="27314A"/>
            <w:w w:val="105"/>
            <w:u w:val="single" w:color="27314A"/>
          </w:rPr>
          <w:t>23-230</w:t>
        </w:r>
      </w:hyperlink>
      <w:r>
        <w:rPr>
          <w:w w:val="105"/>
        </w:rPr>
        <w:t>,</w:t>
      </w:r>
      <w:r>
        <w:rPr>
          <w:spacing w:val="21"/>
          <w:w w:val="105"/>
        </w:rPr>
        <w:t xml:space="preserve"> </w:t>
      </w:r>
      <w:r>
        <w:rPr>
          <w:w w:val="105"/>
        </w:rPr>
        <w:t>paragraph</w:t>
      </w:r>
      <w:r>
        <w:rPr>
          <w:spacing w:val="21"/>
          <w:w w:val="105"/>
        </w:rPr>
        <w:t xml:space="preserve"> </w:t>
      </w:r>
      <w:r>
        <w:rPr>
          <w:spacing w:val="-4"/>
          <w:w w:val="105"/>
        </w:rPr>
        <w:t>4.2.</w:t>
      </w:r>
    </w:p>
    <w:p w14:paraId="3836B369" w14:textId="77777777" w:rsidR="006C7271" w:rsidRDefault="006C7271">
      <w:pPr>
        <w:pStyle w:val="Heading1"/>
        <w:rPr>
          <w:b/>
          <w:spacing w:val="-4"/>
        </w:rPr>
      </w:pPr>
    </w:p>
    <w:p w14:paraId="34DE9D78" w14:textId="60F87F40" w:rsidR="00F12767" w:rsidRDefault="002D3544">
      <w:pPr>
        <w:pStyle w:val="Heading1"/>
        <w:rPr>
          <w:b/>
        </w:rPr>
      </w:pPr>
      <w:r>
        <w:rPr>
          <w:b/>
          <w:spacing w:val="-4"/>
        </w:rPr>
        <w:t>Subpart</w:t>
      </w:r>
      <w:r>
        <w:rPr>
          <w:b/>
          <w:spacing w:val="-21"/>
        </w:rPr>
        <w:t xml:space="preserve"> </w:t>
      </w:r>
      <w:r>
        <w:rPr>
          <w:b/>
          <w:spacing w:val="-4"/>
        </w:rPr>
        <w:t>5304.71</w:t>
      </w:r>
      <w:r>
        <w:rPr>
          <w:b/>
          <w:spacing w:val="-22"/>
        </w:rPr>
        <w:t xml:space="preserve"> </w:t>
      </w:r>
      <w:r>
        <w:rPr>
          <w:b/>
          <w:spacing w:val="-4"/>
        </w:rPr>
        <w:t>-</w:t>
      </w:r>
      <w:r>
        <w:rPr>
          <w:b/>
          <w:spacing w:val="-20"/>
        </w:rPr>
        <w:t xml:space="preserve"> </w:t>
      </w:r>
      <w:r>
        <w:rPr>
          <w:b/>
          <w:spacing w:val="-4"/>
        </w:rPr>
        <w:t>[RESERVED]</w:t>
      </w:r>
    </w:p>
    <w:p w14:paraId="49E398E2" w14:textId="77777777" w:rsidR="00F12767" w:rsidRDefault="00F12767">
      <w:pPr>
        <w:pStyle w:val="BodyText"/>
        <w:rPr>
          <w:rFonts w:ascii="Bookman Old Style"/>
          <w:b/>
          <w:sz w:val="44"/>
        </w:rPr>
      </w:pPr>
    </w:p>
    <w:p w14:paraId="7E25C22A" w14:textId="77777777" w:rsidR="00F12767" w:rsidRDefault="002D3544">
      <w:pPr>
        <w:pStyle w:val="Heading2"/>
        <w:rPr>
          <w:b/>
        </w:rPr>
      </w:pPr>
      <w:r>
        <w:rPr>
          <w:b/>
        </w:rPr>
        <w:t>5304.7103-1-90</w:t>
      </w:r>
      <w:r>
        <w:rPr>
          <w:b/>
          <w:spacing w:val="-16"/>
        </w:rPr>
        <w:t xml:space="preserve"> </w:t>
      </w:r>
      <w:r>
        <w:rPr>
          <w:b/>
        </w:rPr>
        <w:t>Criteria</w:t>
      </w:r>
      <w:r>
        <w:rPr>
          <w:b/>
          <w:spacing w:val="-16"/>
        </w:rPr>
        <w:t xml:space="preserve"> </w:t>
      </w:r>
      <w:r>
        <w:rPr>
          <w:b/>
        </w:rPr>
        <w:t>for</w:t>
      </w:r>
      <w:r>
        <w:rPr>
          <w:b/>
          <w:spacing w:val="-16"/>
        </w:rPr>
        <w:t xml:space="preserve"> </w:t>
      </w:r>
      <w:r>
        <w:rPr>
          <w:b/>
          <w:spacing w:val="-2"/>
        </w:rPr>
        <w:t>Establishing</w:t>
      </w:r>
    </w:p>
    <w:p w14:paraId="16287F21" w14:textId="77777777" w:rsidR="00F12767" w:rsidRDefault="00F12767">
      <w:pPr>
        <w:pStyle w:val="BodyText"/>
        <w:spacing w:before="5"/>
        <w:rPr>
          <w:rFonts w:ascii="Bookman Old Style"/>
          <w:b/>
          <w:sz w:val="42"/>
        </w:rPr>
      </w:pPr>
    </w:p>
    <w:p w14:paraId="13FA5BB7" w14:textId="037DE472" w:rsidR="003A5C72" w:rsidRDefault="002D3544" w:rsidP="002F1D7D">
      <w:pPr>
        <w:pStyle w:val="BodyText"/>
        <w:spacing w:line="271" w:lineRule="auto"/>
        <w:ind w:left="110" w:right="154"/>
        <w:rPr>
          <w:w w:val="105"/>
        </w:rPr>
      </w:pPr>
      <w:r>
        <w:rPr>
          <w:w w:val="105"/>
        </w:rPr>
        <w:t>Exchangeable repair contracts with provisions for modifications require specific CLIN structures</w:t>
      </w:r>
      <w:r>
        <w:rPr>
          <w:spacing w:val="80"/>
          <w:w w:val="150"/>
        </w:rPr>
        <w:t xml:space="preserve"> </w:t>
      </w:r>
      <w:r>
        <w:rPr>
          <w:w w:val="105"/>
        </w:rPr>
        <w:t>when there are multiple output national stock numbers permitted. Whenever a family of part</w:t>
      </w:r>
      <w:r>
        <w:rPr>
          <w:spacing w:val="80"/>
          <w:w w:val="150"/>
        </w:rPr>
        <w:t xml:space="preserve"> </w:t>
      </w:r>
      <w:r>
        <w:rPr>
          <w:w w:val="105"/>
        </w:rPr>
        <w:t>numbers may be input under a specific repair and modification CLIN and the output parts may have</w:t>
      </w:r>
      <w:r>
        <w:rPr>
          <w:spacing w:val="40"/>
          <w:w w:val="105"/>
        </w:rPr>
        <w:t xml:space="preserve"> </w:t>
      </w:r>
      <w:r>
        <w:rPr>
          <w:w w:val="105"/>
        </w:rPr>
        <w:t>different</w:t>
      </w:r>
      <w:r>
        <w:rPr>
          <w:spacing w:val="27"/>
          <w:w w:val="105"/>
        </w:rPr>
        <w:t xml:space="preserve"> </w:t>
      </w:r>
      <w:r>
        <w:rPr>
          <w:w w:val="105"/>
        </w:rPr>
        <w:t>NSNs,</w:t>
      </w:r>
      <w:r>
        <w:rPr>
          <w:spacing w:val="27"/>
          <w:w w:val="105"/>
        </w:rPr>
        <w:t xml:space="preserve"> </w:t>
      </w:r>
      <w:r>
        <w:rPr>
          <w:w w:val="105"/>
        </w:rPr>
        <w:t>then</w:t>
      </w:r>
      <w:r>
        <w:rPr>
          <w:spacing w:val="27"/>
          <w:w w:val="105"/>
        </w:rPr>
        <w:t xml:space="preserve"> </w:t>
      </w:r>
      <w:r>
        <w:rPr>
          <w:w w:val="105"/>
        </w:rPr>
        <w:t>each</w:t>
      </w:r>
      <w:r>
        <w:rPr>
          <w:spacing w:val="27"/>
          <w:w w:val="105"/>
        </w:rPr>
        <w:t xml:space="preserve"> </w:t>
      </w:r>
      <w:r>
        <w:rPr>
          <w:w w:val="105"/>
        </w:rPr>
        <w:t>output</w:t>
      </w:r>
      <w:r>
        <w:rPr>
          <w:spacing w:val="27"/>
          <w:w w:val="105"/>
        </w:rPr>
        <w:t xml:space="preserve"> </w:t>
      </w:r>
      <w:r>
        <w:rPr>
          <w:w w:val="105"/>
        </w:rPr>
        <w:t>NSN</w:t>
      </w:r>
      <w:r>
        <w:rPr>
          <w:spacing w:val="27"/>
          <w:w w:val="105"/>
        </w:rPr>
        <w:t xml:space="preserve"> </w:t>
      </w:r>
      <w:r>
        <w:rPr>
          <w:w w:val="105"/>
        </w:rPr>
        <w:t>should</w:t>
      </w:r>
      <w:r>
        <w:rPr>
          <w:spacing w:val="27"/>
          <w:w w:val="105"/>
        </w:rPr>
        <w:t xml:space="preserve"> </w:t>
      </w:r>
      <w:r>
        <w:rPr>
          <w:w w:val="105"/>
        </w:rPr>
        <w:t>have</w:t>
      </w:r>
      <w:r>
        <w:rPr>
          <w:spacing w:val="27"/>
          <w:w w:val="105"/>
        </w:rPr>
        <w:t xml:space="preserve"> </w:t>
      </w:r>
      <w:r>
        <w:rPr>
          <w:w w:val="105"/>
        </w:rPr>
        <w:t>a</w:t>
      </w:r>
      <w:r>
        <w:rPr>
          <w:spacing w:val="27"/>
          <w:w w:val="105"/>
        </w:rPr>
        <w:t xml:space="preserve"> </w:t>
      </w:r>
      <w:r>
        <w:rPr>
          <w:w w:val="105"/>
        </w:rPr>
        <w:t>separate</w:t>
      </w:r>
      <w:r>
        <w:rPr>
          <w:spacing w:val="27"/>
          <w:w w:val="105"/>
        </w:rPr>
        <w:t xml:space="preserve"> </w:t>
      </w:r>
      <w:proofErr w:type="spellStart"/>
      <w:r>
        <w:rPr>
          <w:w w:val="105"/>
        </w:rPr>
        <w:t>subCLIN</w:t>
      </w:r>
      <w:proofErr w:type="spellEnd"/>
      <w:r>
        <w:rPr>
          <w:w w:val="105"/>
        </w:rPr>
        <w:t>.</w:t>
      </w:r>
      <w:r>
        <w:rPr>
          <w:spacing w:val="27"/>
          <w:w w:val="105"/>
        </w:rPr>
        <w:t xml:space="preserve"> </w:t>
      </w:r>
      <w:r>
        <w:rPr>
          <w:w w:val="105"/>
        </w:rPr>
        <w:t>This</w:t>
      </w:r>
      <w:r>
        <w:rPr>
          <w:spacing w:val="27"/>
          <w:w w:val="105"/>
        </w:rPr>
        <w:t xml:space="preserve"> </w:t>
      </w:r>
      <w:r>
        <w:rPr>
          <w:w w:val="105"/>
        </w:rPr>
        <w:t>will</w:t>
      </w:r>
      <w:r>
        <w:rPr>
          <w:spacing w:val="27"/>
          <w:w w:val="105"/>
        </w:rPr>
        <w:t xml:space="preserve"> </w:t>
      </w:r>
      <w:r>
        <w:rPr>
          <w:w w:val="105"/>
        </w:rPr>
        <w:t>permit</w:t>
      </w:r>
      <w:r>
        <w:rPr>
          <w:spacing w:val="27"/>
          <w:w w:val="105"/>
        </w:rPr>
        <w:t xml:space="preserve"> </w:t>
      </w:r>
      <w:r>
        <w:rPr>
          <w:w w:val="105"/>
        </w:rPr>
        <w:t>assigning</w:t>
      </w:r>
      <w:r>
        <w:rPr>
          <w:spacing w:val="27"/>
          <w:w w:val="105"/>
        </w:rPr>
        <w:t xml:space="preserve"> </w:t>
      </w:r>
      <w:r>
        <w:rPr>
          <w:w w:val="105"/>
        </w:rPr>
        <w:t>a completion date to specific reparable for delivery schedule tracking purposes.</w:t>
      </w:r>
    </w:p>
    <w:p w14:paraId="19B37245" w14:textId="77777777" w:rsidR="002F1D7D" w:rsidRDefault="002F1D7D" w:rsidP="002F1D7D">
      <w:pPr>
        <w:pStyle w:val="BodyText"/>
        <w:spacing w:line="271" w:lineRule="auto"/>
        <w:ind w:left="110" w:right="154"/>
        <w:rPr>
          <w:w w:val="105"/>
        </w:rPr>
      </w:pPr>
    </w:p>
    <w:p w14:paraId="74353E22" w14:textId="77777777" w:rsidR="002F1D7D" w:rsidRPr="002F1D7D" w:rsidRDefault="002F1D7D" w:rsidP="002F1D7D">
      <w:pPr>
        <w:pStyle w:val="BodyText"/>
        <w:spacing w:before="95"/>
        <w:ind w:left="110"/>
        <w:rPr>
          <w:ins w:id="256" w:author="ROSSI, AMANDA M CIV USAF HAF SAF/AQCP" w:date="2024-06-18T16:55:00Z"/>
          <w:rFonts w:ascii="Bookman Old Style" w:hAnsi="Bookman Old Style"/>
          <w:b/>
          <w:bCs/>
          <w:spacing w:val="-2"/>
          <w:w w:val="105"/>
          <w:sz w:val="24"/>
          <w:szCs w:val="24"/>
          <w:u w:val="single" w:color="27314A"/>
        </w:rPr>
      </w:pPr>
      <w:ins w:id="257" w:author="ROSSI, AMANDA M CIV USAF HAF SAF/AQCP" w:date="2024-06-18T16:55:00Z">
        <w:r w:rsidRPr="002F1D7D">
          <w:rPr>
            <w:rFonts w:ascii="Bookman Old Style" w:hAnsi="Bookman Old Style"/>
            <w:b/>
            <w:bCs/>
            <w:spacing w:val="-2"/>
            <w:w w:val="105"/>
            <w:sz w:val="24"/>
            <w:szCs w:val="24"/>
            <w:u w:val="single" w:color="27314A"/>
          </w:rPr>
          <w:t>5304.73 – Safeguarding Covered Defense Information and Cyber Incident Reporting</w:t>
        </w:r>
      </w:ins>
    </w:p>
    <w:p w14:paraId="399D9291" w14:textId="77777777" w:rsidR="002F1D7D" w:rsidRPr="002F1D7D" w:rsidRDefault="002F1D7D" w:rsidP="002F1D7D">
      <w:pPr>
        <w:pStyle w:val="BodyText"/>
        <w:spacing w:before="95"/>
        <w:ind w:left="110"/>
        <w:rPr>
          <w:ins w:id="258" w:author="ROSSI, AMANDA M CIV USAF HAF SAF/AQCP" w:date="2024-06-18T16:55:00Z"/>
          <w:rFonts w:ascii="Bookman Old Style" w:hAnsi="Bookman Old Style"/>
          <w:b/>
          <w:bCs/>
          <w:spacing w:val="-2"/>
          <w:w w:val="105"/>
          <w:sz w:val="24"/>
          <w:szCs w:val="24"/>
          <w:u w:val="single" w:color="27314A"/>
        </w:rPr>
      </w:pPr>
    </w:p>
    <w:p w14:paraId="6D0C9406" w14:textId="77777777" w:rsidR="002F1D7D" w:rsidRPr="002F1D7D" w:rsidRDefault="002F1D7D" w:rsidP="002F1D7D">
      <w:pPr>
        <w:pStyle w:val="BodyText"/>
        <w:spacing w:before="95"/>
        <w:ind w:left="110"/>
        <w:rPr>
          <w:ins w:id="259" w:author="ROSSI, AMANDA M CIV USAF HAF SAF/AQCP" w:date="2024-06-18T16:55:00Z"/>
          <w:rFonts w:ascii="Bookman Old Style" w:hAnsi="Bookman Old Style"/>
          <w:b/>
          <w:bCs/>
          <w:sz w:val="24"/>
          <w:szCs w:val="24"/>
        </w:rPr>
      </w:pPr>
      <w:ins w:id="260" w:author="ROSSI, AMANDA M CIV USAF HAF SAF/AQCP" w:date="2024-06-18T16:55:00Z">
        <w:r w:rsidRPr="002F1D7D">
          <w:rPr>
            <w:rFonts w:ascii="Bookman Old Style" w:hAnsi="Bookman Old Style"/>
            <w:b/>
            <w:bCs/>
            <w:spacing w:val="-2"/>
            <w:w w:val="105"/>
            <w:sz w:val="24"/>
            <w:szCs w:val="24"/>
            <w:u w:val="single" w:color="27314A"/>
          </w:rPr>
          <w:t>5304.7303 - Policy</w:t>
        </w:r>
      </w:ins>
    </w:p>
    <w:p w14:paraId="169791BC" w14:textId="77777777" w:rsidR="002F1D7D" w:rsidRDefault="002F1D7D" w:rsidP="002F1D7D">
      <w:pPr>
        <w:pStyle w:val="BodyText"/>
        <w:spacing w:line="271" w:lineRule="auto"/>
        <w:ind w:right="154"/>
        <w:rPr>
          <w:ins w:id="261" w:author="ROSSI, AMANDA M CIV USAF HAF SAF/AQCP" w:date="2024-06-18T16:55:00Z"/>
          <w:rFonts w:asciiTheme="majorHAnsi" w:hAnsiTheme="majorHAnsi"/>
          <w:strike/>
          <w:sz w:val="24"/>
          <w:szCs w:val="24"/>
        </w:rPr>
      </w:pPr>
    </w:p>
    <w:p w14:paraId="4FBE8DF9" w14:textId="77777777" w:rsidR="002F1D7D" w:rsidRDefault="002F1D7D" w:rsidP="002F1D7D">
      <w:pPr>
        <w:pStyle w:val="BodyText"/>
        <w:spacing w:line="271" w:lineRule="auto"/>
        <w:ind w:right="154"/>
        <w:rPr>
          <w:ins w:id="262" w:author="ROSSI, AMANDA M CIV USAF HAF SAF/AQCP" w:date="2024-06-18T16:55:00Z"/>
          <w:rFonts w:asciiTheme="majorHAnsi" w:hAnsiTheme="majorHAnsi"/>
          <w:sz w:val="24"/>
          <w:szCs w:val="24"/>
        </w:rPr>
      </w:pPr>
      <w:ins w:id="263" w:author="ROSSI, AMANDA M CIV USAF HAF SAF/AQCP" w:date="2024-06-18T16:55:00Z">
        <w:r>
          <w:rPr>
            <w:rFonts w:asciiTheme="majorHAnsi" w:hAnsiTheme="majorHAnsi"/>
            <w:sz w:val="24"/>
            <w:szCs w:val="24"/>
          </w:rPr>
          <w:t>Contracting Officers shall document in the contract file verification of the Supplier Performance Risk System (SPRS) NIST SP 800-171 summary level score.</w:t>
        </w:r>
      </w:ins>
    </w:p>
    <w:p w14:paraId="5C595788" w14:textId="77777777" w:rsidR="002F1D7D" w:rsidRDefault="002F1D7D" w:rsidP="002F1D7D">
      <w:pPr>
        <w:pStyle w:val="BodyText"/>
        <w:spacing w:line="271" w:lineRule="auto"/>
        <w:ind w:right="154"/>
        <w:rPr>
          <w:ins w:id="264" w:author="ROSSI, AMANDA M CIV USAF HAF SAF/AQCP" w:date="2024-06-18T16:55:00Z"/>
          <w:rFonts w:asciiTheme="majorHAnsi" w:hAnsiTheme="majorHAnsi"/>
          <w:sz w:val="24"/>
          <w:szCs w:val="24"/>
        </w:rPr>
      </w:pPr>
    </w:p>
    <w:p w14:paraId="6A7FE095" w14:textId="77777777" w:rsidR="002F1D7D" w:rsidRPr="00FB3237" w:rsidRDefault="002F1D7D" w:rsidP="002F1D7D">
      <w:pPr>
        <w:pStyle w:val="BodyText"/>
        <w:spacing w:line="271" w:lineRule="auto"/>
        <w:ind w:right="154"/>
        <w:rPr>
          <w:ins w:id="265" w:author="ROSSI, AMANDA M CIV USAF HAF SAF/AQCP" w:date="2024-06-18T16:55:00Z"/>
          <w:rFonts w:asciiTheme="majorHAnsi" w:hAnsiTheme="majorHAnsi"/>
          <w:sz w:val="24"/>
          <w:szCs w:val="24"/>
        </w:rPr>
      </w:pPr>
      <w:ins w:id="266" w:author="ROSSI, AMANDA M CIV USAF HAF SAF/AQCP" w:date="2024-06-18T16:55:00Z">
        <w:r>
          <w:rPr>
            <w:rFonts w:asciiTheme="majorHAnsi" w:hAnsiTheme="majorHAnsi"/>
            <w:sz w:val="24"/>
            <w:szCs w:val="24"/>
          </w:rPr>
          <w:t xml:space="preserve">Contracting Officers shall document acceptance or non-acceptance of receipt of a Contractor’s system security plan to validate NIST SP 800-171 security requirements in accordance with </w:t>
        </w:r>
        <w:commentRangeStart w:id="267"/>
        <w:r>
          <w:fldChar w:fldCharType="begin"/>
        </w:r>
        <w:r>
          <w:instrText>HYPERLINK "https://www.acquisition.gov/dfars/part-252-solicitation-provisions-and-contract-clauses" \l "DFARS_252.204-7020"</w:instrText>
        </w:r>
        <w:r>
          <w:fldChar w:fldCharType="separate"/>
        </w:r>
        <w:r w:rsidRPr="00345CFA">
          <w:rPr>
            <w:rStyle w:val="Hyperlink"/>
            <w:rFonts w:asciiTheme="majorHAnsi" w:hAnsiTheme="majorHAnsi"/>
            <w:sz w:val="24"/>
            <w:szCs w:val="24"/>
          </w:rPr>
          <w:t>DFARS 252.204-7020 NIST SP 800-171 Assessments Requirements</w:t>
        </w:r>
        <w:r>
          <w:rPr>
            <w:rStyle w:val="Hyperlink"/>
            <w:rFonts w:asciiTheme="majorHAnsi" w:hAnsiTheme="majorHAnsi"/>
            <w:sz w:val="24"/>
            <w:szCs w:val="24"/>
          </w:rPr>
          <w:fldChar w:fldCharType="end"/>
        </w:r>
        <w:commentRangeEnd w:id="267"/>
        <w:r>
          <w:rPr>
            <w:rStyle w:val="CommentReference"/>
          </w:rPr>
          <w:commentReference w:id="267"/>
        </w:r>
        <w:r>
          <w:rPr>
            <w:rFonts w:asciiTheme="majorHAnsi" w:hAnsiTheme="majorHAnsi"/>
            <w:sz w:val="24"/>
            <w:szCs w:val="24"/>
          </w:rPr>
          <w:t>.</w:t>
        </w:r>
      </w:ins>
    </w:p>
    <w:p w14:paraId="7A17F0C4" w14:textId="77777777" w:rsidR="002F1D7D" w:rsidRPr="002F1D7D" w:rsidRDefault="002F1D7D" w:rsidP="002F1D7D">
      <w:pPr>
        <w:pStyle w:val="BodyText"/>
        <w:spacing w:line="271" w:lineRule="auto"/>
        <w:ind w:left="110" w:right="154"/>
        <w:rPr>
          <w:w w:val="105"/>
        </w:rPr>
      </w:pPr>
    </w:p>
    <w:sectPr w:rsidR="002F1D7D" w:rsidRPr="002F1D7D">
      <w:pgSz w:w="11910" w:h="16840"/>
      <w:pgMar w:top="840" w:right="760" w:bottom="280" w:left="7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5" w:author="ROSSI, AMANDA M CIV USAF HAF SAF/AQCP" w:date="2024-06-18T15:51:00Z" w:initials="AR">
    <w:p w14:paraId="20F9ACAE" w14:textId="77777777" w:rsidR="009F272B" w:rsidRDefault="009F272B" w:rsidP="009F272B">
      <w:pPr>
        <w:pStyle w:val="CommentText"/>
      </w:pPr>
      <w:r>
        <w:rPr>
          <w:rStyle w:val="CommentReference"/>
        </w:rPr>
        <w:annotationRef/>
      </w:r>
      <w:r>
        <w:t>link</w:t>
      </w:r>
    </w:p>
  </w:comment>
  <w:comment w:id="71" w:author="ROSSI, AMANDA M CIV USAF HAF SAF/AQCP" w:date="2024-05-19T10:36:00Z" w:initials="AR">
    <w:p w14:paraId="2A0ABAB7" w14:textId="77777777" w:rsidR="00905638" w:rsidRDefault="00905638" w:rsidP="00905638">
      <w:pPr>
        <w:pStyle w:val="CommentText"/>
      </w:pPr>
      <w:r>
        <w:rPr>
          <w:rStyle w:val="CommentReference"/>
        </w:rPr>
        <w:annotationRef/>
      </w:r>
      <w:r>
        <w:t>Completely revised</w:t>
      </w:r>
    </w:p>
  </w:comment>
  <w:comment w:id="80" w:author="ROSSI, AMANDA M CIV USAF HAF SAF/AQCP" w:date="2024-06-18T15:56:00Z" w:initials="AR">
    <w:p w14:paraId="7AF079A1" w14:textId="77777777" w:rsidR="00AE5F1E" w:rsidRDefault="00AE5F1E" w:rsidP="00AE5F1E">
      <w:pPr>
        <w:pStyle w:val="CommentText"/>
      </w:pPr>
      <w:r>
        <w:rPr>
          <w:rStyle w:val="CommentReference"/>
        </w:rPr>
        <w:annotationRef/>
      </w:r>
      <w:r>
        <w:t>link</w:t>
      </w:r>
    </w:p>
  </w:comment>
  <w:comment w:id="86" w:author="ROSSI, AMANDA M CIV USAF HAF SAF/AQCP" w:date="2024-06-18T15:59:00Z" w:initials="AR">
    <w:p w14:paraId="3DA6F09F" w14:textId="77777777" w:rsidR="00AE5F1E" w:rsidRDefault="00AE5F1E" w:rsidP="00AE5F1E">
      <w:pPr>
        <w:pStyle w:val="CommentText"/>
      </w:pPr>
      <w:r>
        <w:rPr>
          <w:rStyle w:val="CommentReference"/>
        </w:rPr>
        <w:annotationRef/>
      </w:r>
      <w:r>
        <w:t>New link</w:t>
      </w:r>
    </w:p>
  </w:comment>
  <w:comment w:id="91" w:author="ROSSI, AMANDA M CIV USAF HAF SAF/AQCP" w:date="2024-06-18T16:00:00Z" w:initials="AR">
    <w:p w14:paraId="35FD2BFD" w14:textId="77777777" w:rsidR="00505330" w:rsidRDefault="00505330" w:rsidP="00505330">
      <w:pPr>
        <w:pStyle w:val="CommentText"/>
      </w:pPr>
      <w:r>
        <w:rPr>
          <w:rStyle w:val="CommentReference"/>
        </w:rPr>
        <w:annotationRef/>
      </w:r>
      <w:r>
        <w:t>link</w:t>
      </w:r>
    </w:p>
  </w:comment>
  <w:comment w:id="116" w:author="ROSSI, AMANDA M CIV USAF HAF SAF/AQCP" w:date="2024-05-19T11:01:00Z" w:initials="AR">
    <w:p w14:paraId="61BBD15B" w14:textId="77777777" w:rsidR="007E587D" w:rsidRDefault="00BC3728" w:rsidP="007E587D">
      <w:pPr>
        <w:pStyle w:val="CommentText"/>
      </w:pPr>
      <w:r>
        <w:rPr>
          <w:rStyle w:val="CommentReference"/>
        </w:rPr>
        <w:annotationRef/>
      </w:r>
      <w:r w:rsidR="007E587D">
        <w:t>link</w:t>
      </w:r>
    </w:p>
  </w:comment>
  <w:comment w:id="140" w:author="ROSSI, AMANDA M CIV USAF HAF SAF/AQCP" w:date="2024-06-18T16:38:00Z" w:initials="AR">
    <w:p w14:paraId="7CA357D3" w14:textId="77777777" w:rsidR="007E587D" w:rsidRDefault="007E587D" w:rsidP="007E587D">
      <w:pPr>
        <w:pStyle w:val="CommentText"/>
      </w:pPr>
      <w:r>
        <w:rPr>
          <w:rStyle w:val="CommentReference"/>
        </w:rPr>
        <w:annotationRef/>
      </w:r>
      <w:r>
        <w:t>link</w:t>
      </w:r>
    </w:p>
  </w:comment>
  <w:comment w:id="227" w:author="ROSSI, AMANDA M CIV USAF HAF SAF/AQCP" w:date="2024-06-18T16:53:00Z" w:initials="AR">
    <w:p w14:paraId="0A084451" w14:textId="77777777" w:rsidR="002F1D7D" w:rsidRDefault="002F1D7D" w:rsidP="002F1D7D">
      <w:pPr>
        <w:pStyle w:val="CommentText"/>
      </w:pPr>
      <w:r>
        <w:rPr>
          <w:rStyle w:val="CommentReference"/>
        </w:rPr>
        <w:annotationRef/>
      </w:r>
      <w:r>
        <w:t>link</w:t>
      </w:r>
    </w:p>
  </w:comment>
  <w:comment w:id="235" w:author="ROSSI, AMANDA M CIV USAF HAF SAF/AQCP" w:date="2024-06-18T16:53:00Z" w:initials="AR">
    <w:p w14:paraId="1E588E86" w14:textId="77777777" w:rsidR="002F1D7D" w:rsidRDefault="002F1D7D" w:rsidP="002F1D7D">
      <w:pPr>
        <w:pStyle w:val="CommentText"/>
      </w:pPr>
      <w:r>
        <w:rPr>
          <w:rStyle w:val="CommentReference"/>
        </w:rPr>
        <w:annotationRef/>
      </w:r>
      <w:r>
        <w:t>link</w:t>
      </w:r>
    </w:p>
  </w:comment>
  <w:comment w:id="248" w:author="ROSSI, AMANDA M CIV USAF HAF SAF/AQCP" w:date="2024-06-18T16:54:00Z" w:initials="AR">
    <w:p w14:paraId="62864AEF" w14:textId="77777777" w:rsidR="002F1D7D" w:rsidRDefault="002F1D7D" w:rsidP="002F1D7D">
      <w:pPr>
        <w:pStyle w:val="CommentText"/>
      </w:pPr>
      <w:r>
        <w:rPr>
          <w:rStyle w:val="CommentReference"/>
        </w:rPr>
        <w:annotationRef/>
      </w:r>
      <w:r>
        <w:t>link</w:t>
      </w:r>
    </w:p>
  </w:comment>
  <w:comment w:id="267" w:author="ROSSI, AMANDA M CIV USAF HAF SAF/AQCP" w:date="2024-06-18T16:55:00Z" w:initials="AR">
    <w:p w14:paraId="16663FF2" w14:textId="77777777" w:rsidR="002F1D7D" w:rsidRDefault="002F1D7D" w:rsidP="002F1D7D">
      <w:pPr>
        <w:pStyle w:val="CommentText"/>
      </w:pPr>
      <w:r>
        <w:rPr>
          <w:rStyle w:val="CommentReference"/>
        </w:rPr>
        <w:annotationRef/>
      </w:r>
      <w:r>
        <w:t>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F9ACAE" w15:done="0"/>
  <w15:commentEx w15:paraId="2A0ABAB7" w15:done="0"/>
  <w15:commentEx w15:paraId="7AF079A1" w15:done="0"/>
  <w15:commentEx w15:paraId="3DA6F09F" w15:done="0"/>
  <w15:commentEx w15:paraId="35FD2BFD" w15:done="0"/>
  <w15:commentEx w15:paraId="61BBD15B" w15:done="0"/>
  <w15:commentEx w15:paraId="7CA357D3" w15:done="0"/>
  <w15:commentEx w15:paraId="0A084451" w15:done="0"/>
  <w15:commentEx w15:paraId="1E588E86" w15:done="0"/>
  <w15:commentEx w15:paraId="62864AEF" w15:done="0"/>
  <w15:commentEx w15:paraId="16663F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1C2B65" w16cex:dateUtc="2024-06-18T21:51:00Z"/>
  <w16cex:commentExtensible w16cex:durableId="4990B11A" w16cex:dateUtc="2024-05-19T16:36:00Z"/>
  <w16cex:commentExtensible w16cex:durableId="2A1C2C96" w16cex:dateUtc="2024-06-18T21:56:00Z"/>
  <w16cex:commentExtensible w16cex:durableId="2A1C2D76" w16cex:dateUtc="2024-06-18T21:59:00Z"/>
  <w16cex:commentExtensible w16cex:durableId="2A1C2DA9" w16cex:dateUtc="2024-06-18T22:00:00Z"/>
  <w16cex:commentExtensible w16cex:durableId="035DB893" w16cex:dateUtc="2024-05-19T17:01:00Z"/>
  <w16cex:commentExtensible w16cex:durableId="2A1C3687" w16cex:dateUtc="2024-06-18T22:38:00Z"/>
  <w16cex:commentExtensible w16cex:durableId="2A1C3A12" w16cex:dateUtc="2024-06-18T22:53:00Z"/>
  <w16cex:commentExtensible w16cex:durableId="2A1C3A20" w16cex:dateUtc="2024-06-18T22:53:00Z"/>
  <w16cex:commentExtensible w16cex:durableId="2A1C3A28" w16cex:dateUtc="2024-06-18T22:54:00Z"/>
  <w16cex:commentExtensible w16cex:durableId="2A1C3A88" w16cex:dateUtc="2024-06-18T2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F9ACAE" w16cid:durableId="2A1C2B65"/>
  <w16cid:commentId w16cid:paraId="2A0ABAB7" w16cid:durableId="4990B11A"/>
  <w16cid:commentId w16cid:paraId="7AF079A1" w16cid:durableId="2A1C2C96"/>
  <w16cid:commentId w16cid:paraId="3DA6F09F" w16cid:durableId="2A1C2D76"/>
  <w16cid:commentId w16cid:paraId="35FD2BFD" w16cid:durableId="2A1C2DA9"/>
  <w16cid:commentId w16cid:paraId="61BBD15B" w16cid:durableId="035DB893"/>
  <w16cid:commentId w16cid:paraId="7CA357D3" w16cid:durableId="2A1C3687"/>
  <w16cid:commentId w16cid:paraId="0A084451" w16cid:durableId="2A1C3A12"/>
  <w16cid:commentId w16cid:paraId="1E588E86" w16cid:durableId="2A1C3A20"/>
  <w16cid:commentId w16cid:paraId="62864AEF" w16cid:durableId="2A1C3A28"/>
  <w16cid:commentId w16cid:paraId="16663FF2" w16cid:durableId="2A1C3A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_sans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5D08"/>
    <w:multiLevelType w:val="hybridMultilevel"/>
    <w:tmpl w:val="89C4AC1C"/>
    <w:lvl w:ilvl="0" w:tplc="BE78A586">
      <w:start w:val="1"/>
      <w:numFmt w:val="lowerLetter"/>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 w15:restartNumberingAfterBreak="0">
    <w:nsid w:val="193247B9"/>
    <w:multiLevelType w:val="hybridMultilevel"/>
    <w:tmpl w:val="53C29774"/>
    <w:lvl w:ilvl="0" w:tplc="19C6FFDC">
      <w:start w:val="1"/>
      <w:numFmt w:val="lowerLetter"/>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 w15:restartNumberingAfterBreak="0">
    <w:nsid w:val="1CAEFF98"/>
    <w:multiLevelType w:val="hybridMultilevel"/>
    <w:tmpl w:val="E3142132"/>
    <w:lvl w:ilvl="0" w:tplc="EFCC1B84">
      <w:start w:val="1"/>
      <w:numFmt w:val="decimal"/>
      <w:lvlText w:val="%1."/>
      <w:lvlJc w:val="left"/>
      <w:pPr>
        <w:ind w:left="720" w:hanging="360"/>
      </w:pPr>
    </w:lvl>
    <w:lvl w:ilvl="1" w:tplc="E8AC98AA">
      <w:start w:val="1"/>
      <w:numFmt w:val="lowerLetter"/>
      <w:lvlText w:val="%2."/>
      <w:lvlJc w:val="left"/>
      <w:pPr>
        <w:ind w:left="1440" w:hanging="360"/>
      </w:pPr>
    </w:lvl>
    <w:lvl w:ilvl="2" w:tplc="4DBC97A0">
      <w:start w:val="1"/>
      <w:numFmt w:val="lowerRoman"/>
      <w:lvlText w:val="%3."/>
      <w:lvlJc w:val="right"/>
      <w:pPr>
        <w:ind w:left="2160" w:hanging="180"/>
      </w:pPr>
    </w:lvl>
    <w:lvl w:ilvl="3" w:tplc="46FEE9B8">
      <w:start w:val="1"/>
      <w:numFmt w:val="decimal"/>
      <w:lvlText w:val="%4."/>
      <w:lvlJc w:val="left"/>
      <w:pPr>
        <w:ind w:left="2880" w:hanging="360"/>
      </w:pPr>
    </w:lvl>
    <w:lvl w:ilvl="4" w:tplc="F7ECB1A2">
      <w:start w:val="1"/>
      <w:numFmt w:val="lowerLetter"/>
      <w:lvlText w:val="%5."/>
      <w:lvlJc w:val="left"/>
      <w:pPr>
        <w:ind w:left="3600" w:hanging="360"/>
      </w:pPr>
    </w:lvl>
    <w:lvl w:ilvl="5" w:tplc="43BA8E32">
      <w:start w:val="1"/>
      <w:numFmt w:val="lowerRoman"/>
      <w:lvlText w:val="%6."/>
      <w:lvlJc w:val="right"/>
      <w:pPr>
        <w:ind w:left="4320" w:hanging="180"/>
      </w:pPr>
    </w:lvl>
    <w:lvl w:ilvl="6" w:tplc="8550B712">
      <w:start w:val="1"/>
      <w:numFmt w:val="decimal"/>
      <w:lvlText w:val="%7."/>
      <w:lvlJc w:val="left"/>
      <w:pPr>
        <w:ind w:left="5040" w:hanging="360"/>
      </w:pPr>
    </w:lvl>
    <w:lvl w:ilvl="7" w:tplc="BB7ADAD8">
      <w:start w:val="1"/>
      <w:numFmt w:val="lowerLetter"/>
      <w:lvlText w:val="%8."/>
      <w:lvlJc w:val="left"/>
      <w:pPr>
        <w:ind w:left="5760" w:hanging="360"/>
      </w:pPr>
    </w:lvl>
    <w:lvl w:ilvl="8" w:tplc="293ADDAA">
      <w:start w:val="1"/>
      <w:numFmt w:val="lowerRoman"/>
      <w:lvlText w:val="%9."/>
      <w:lvlJc w:val="right"/>
      <w:pPr>
        <w:ind w:left="6480" w:hanging="180"/>
      </w:pPr>
    </w:lvl>
  </w:abstractNum>
  <w:abstractNum w:abstractNumId="3" w15:restartNumberingAfterBreak="0">
    <w:nsid w:val="23993131"/>
    <w:multiLevelType w:val="hybridMultilevel"/>
    <w:tmpl w:val="ACEEC32C"/>
    <w:lvl w:ilvl="0" w:tplc="0B7ABDA0">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57B8B38E">
      <w:numFmt w:val="bullet"/>
      <w:lvlText w:val="•"/>
      <w:lvlJc w:val="left"/>
      <w:pPr>
        <w:ind w:left="1148" w:hanging="336"/>
      </w:pPr>
      <w:rPr>
        <w:rFonts w:hint="default"/>
        <w:lang w:val="en-US" w:eastAsia="en-US" w:bidi="ar-SA"/>
      </w:rPr>
    </w:lvl>
    <w:lvl w:ilvl="2" w:tplc="ECC4CE4A">
      <w:numFmt w:val="bullet"/>
      <w:lvlText w:val="•"/>
      <w:lvlJc w:val="left"/>
      <w:pPr>
        <w:ind w:left="2177" w:hanging="336"/>
      </w:pPr>
      <w:rPr>
        <w:rFonts w:hint="default"/>
        <w:lang w:val="en-US" w:eastAsia="en-US" w:bidi="ar-SA"/>
      </w:rPr>
    </w:lvl>
    <w:lvl w:ilvl="3" w:tplc="6D245860">
      <w:numFmt w:val="bullet"/>
      <w:lvlText w:val="•"/>
      <w:lvlJc w:val="left"/>
      <w:pPr>
        <w:ind w:left="3205" w:hanging="336"/>
      </w:pPr>
      <w:rPr>
        <w:rFonts w:hint="default"/>
        <w:lang w:val="en-US" w:eastAsia="en-US" w:bidi="ar-SA"/>
      </w:rPr>
    </w:lvl>
    <w:lvl w:ilvl="4" w:tplc="E946B5C0">
      <w:numFmt w:val="bullet"/>
      <w:lvlText w:val="•"/>
      <w:lvlJc w:val="left"/>
      <w:pPr>
        <w:ind w:left="4234" w:hanging="336"/>
      </w:pPr>
      <w:rPr>
        <w:rFonts w:hint="default"/>
        <w:lang w:val="en-US" w:eastAsia="en-US" w:bidi="ar-SA"/>
      </w:rPr>
    </w:lvl>
    <w:lvl w:ilvl="5" w:tplc="350C5368">
      <w:numFmt w:val="bullet"/>
      <w:lvlText w:val="•"/>
      <w:lvlJc w:val="left"/>
      <w:pPr>
        <w:ind w:left="5262" w:hanging="336"/>
      </w:pPr>
      <w:rPr>
        <w:rFonts w:hint="default"/>
        <w:lang w:val="en-US" w:eastAsia="en-US" w:bidi="ar-SA"/>
      </w:rPr>
    </w:lvl>
    <w:lvl w:ilvl="6" w:tplc="317E3730">
      <w:numFmt w:val="bullet"/>
      <w:lvlText w:val="•"/>
      <w:lvlJc w:val="left"/>
      <w:pPr>
        <w:ind w:left="6291" w:hanging="336"/>
      </w:pPr>
      <w:rPr>
        <w:rFonts w:hint="default"/>
        <w:lang w:val="en-US" w:eastAsia="en-US" w:bidi="ar-SA"/>
      </w:rPr>
    </w:lvl>
    <w:lvl w:ilvl="7" w:tplc="800CE162">
      <w:numFmt w:val="bullet"/>
      <w:lvlText w:val="•"/>
      <w:lvlJc w:val="left"/>
      <w:pPr>
        <w:ind w:left="7319" w:hanging="336"/>
      </w:pPr>
      <w:rPr>
        <w:rFonts w:hint="default"/>
        <w:lang w:val="en-US" w:eastAsia="en-US" w:bidi="ar-SA"/>
      </w:rPr>
    </w:lvl>
    <w:lvl w:ilvl="8" w:tplc="E738ED44">
      <w:numFmt w:val="bullet"/>
      <w:lvlText w:val="•"/>
      <w:lvlJc w:val="left"/>
      <w:pPr>
        <w:ind w:left="8348" w:hanging="336"/>
      </w:pPr>
      <w:rPr>
        <w:rFonts w:hint="default"/>
        <w:lang w:val="en-US" w:eastAsia="en-US" w:bidi="ar-SA"/>
      </w:rPr>
    </w:lvl>
  </w:abstractNum>
  <w:abstractNum w:abstractNumId="4" w15:restartNumberingAfterBreak="0">
    <w:nsid w:val="3A5764DD"/>
    <w:multiLevelType w:val="hybridMultilevel"/>
    <w:tmpl w:val="70F03BDE"/>
    <w:lvl w:ilvl="0" w:tplc="22A6BE4E">
      <w:start w:val="1"/>
      <w:numFmt w:val="decimal"/>
      <w:lvlText w:val="(%1)"/>
      <w:lvlJc w:val="left"/>
      <w:pPr>
        <w:ind w:left="830" w:hanging="36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5" w15:restartNumberingAfterBreak="0">
    <w:nsid w:val="4216746A"/>
    <w:multiLevelType w:val="hybridMultilevel"/>
    <w:tmpl w:val="96ACE2AC"/>
    <w:lvl w:ilvl="0" w:tplc="A330E2C2">
      <w:start w:val="1"/>
      <w:numFmt w:val="decimal"/>
      <w:lvlText w:val="%1."/>
      <w:lvlJc w:val="left"/>
      <w:pPr>
        <w:ind w:left="110" w:hanging="252"/>
      </w:pPr>
      <w:rPr>
        <w:rFonts w:ascii="Cambria" w:eastAsia="Cambria" w:hAnsi="Cambria" w:cs="Cambria" w:hint="default"/>
        <w:b w:val="0"/>
        <w:bCs w:val="0"/>
        <w:i w:val="0"/>
        <w:iCs w:val="0"/>
        <w:spacing w:val="0"/>
        <w:w w:val="113"/>
        <w:sz w:val="22"/>
        <w:szCs w:val="22"/>
        <w:lang w:val="en-US" w:eastAsia="en-US" w:bidi="ar-SA"/>
      </w:rPr>
    </w:lvl>
    <w:lvl w:ilvl="1" w:tplc="C96E2314">
      <w:numFmt w:val="bullet"/>
      <w:lvlText w:val="•"/>
      <w:lvlJc w:val="left"/>
      <w:pPr>
        <w:ind w:left="1148" w:hanging="252"/>
      </w:pPr>
      <w:rPr>
        <w:rFonts w:hint="default"/>
        <w:lang w:val="en-US" w:eastAsia="en-US" w:bidi="ar-SA"/>
      </w:rPr>
    </w:lvl>
    <w:lvl w:ilvl="2" w:tplc="18E0CC36">
      <w:numFmt w:val="bullet"/>
      <w:lvlText w:val="•"/>
      <w:lvlJc w:val="left"/>
      <w:pPr>
        <w:ind w:left="2177" w:hanging="252"/>
      </w:pPr>
      <w:rPr>
        <w:rFonts w:hint="default"/>
        <w:lang w:val="en-US" w:eastAsia="en-US" w:bidi="ar-SA"/>
      </w:rPr>
    </w:lvl>
    <w:lvl w:ilvl="3" w:tplc="DE0AA9FE">
      <w:numFmt w:val="bullet"/>
      <w:lvlText w:val="•"/>
      <w:lvlJc w:val="left"/>
      <w:pPr>
        <w:ind w:left="3205" w:hanging="252"/>
      </w:pPr>
      <w:rPr>
        <w:rFonts w:hint="default"/>
        <w:lang w:val="en-US" w:eastAsia="en-US" w:bidi="ar-SA"/>
      </w:rPr>
    </w:lvl>
    <w:lvl w:ilvl="4" w:tplc="EF1EEB46">
      <w:numFmt w:val="bullet"/>
      <w:lvlText w:val="•"/>
      <w:lvlJc w:val="left"/>
      <w:pPr>
        <w:ind w:left="4234" w:hanging="252"/>
      </w:pPr>
      <w:rPr>
        <w:rFonts w:hint="default"/>
        <w:lang w:val="en-US" w:eastAsia="en-US" w:bidi="ar-SA"/>
      </w:rPr>
    </w:lvl>
    <w:lvl w:ilvl="5" w:tplc="744862EE">
      <w:numFmt w:val="bullet"/>
      <w:lvlText w:val="•"/>
      <w:lvlJc w:val="left"/>
      <w:pPr>
        <w:ind w:left="5262" w:hanging="252"/>
      </w:pPr>
      <w:rPr>
        <w:rFonts w:hint="default"/>
        <w:lang w:val="en-US" w:eastAsia="en-US" w:bidi="ar-SA"/>
      </w:rPr>
    </w:lvl>
    <w:lvl w:ilvl="6" w:tplc="CB1A1D08">
      <w:numFmt w:val="bullet"/>
      <w:lvlText w:val="•"/>
      <w:lvlJc w:val="left"/>
      <w:pPr>
        <w:ind w:left="6291" w:hanging="252"/>
      </w:pPr>
      <w:rPr>
        <w:rFonts w:hint="default"/>
        <w:lang w:val="en-US" w:eastAsia="en-US" w:bidi="ar-SA"/>
      </w:rPr>
    </w:lvl>
    <w:lvl w:ilvl="7" w:tplc="1508253A">
      <w:numFmt w:val="bullet"/>
      <w:lvlText w:val="•"/>
      <w:lvlJc w:val="left"/>
      <w:pPr>
        <w:ind w:left="7319" w:hanging="252"/>
      </w:pPr>
      <w:rPr>
        <w:rFonts w:hint="default"/>
        <w:lang w:val="en-US" w:eastAsia="en-US" w:bidi="ar-SA"/>
      </w:rPr>
    </w:lvl>
    <w:lvl w:ilvl="8" w:tplc="90D26F38">
      <w:numFmt w:val="bullet"/>
      <w:lvlText w:val="•"/>
      <w:lvlJc w:val="left"/>
      <w:pPr>
        <w:ind w:left="8348" w:hanging="252"/>
      </w:pPr>
      <w:rPr>
        <w:rFonts w:hint="default"/>
        <w:lang w:val="en-US" w:eastAsia="en-US" w:bidi="ar-SA"/>
      </w:rPr>
    </w:lvl>
  </w:abstractNum>
  <w:abstractNum w:abstractNumId="6" w15:restartNumberingAfterBreak="0">
    <w:nsid w:val="4699210D"/>
    <w:multiLevelType w:val="hybridMultilevel"/>
    <w:tmpl w:val="220699EC"/>
    <w:lvl w:ilvl="0" w:tplc="656C7EA0">
      <w:start w:val="1"/>
      <w:numFmt w:val="decimal"/>
      <w:lvlText w:val="(%1)"/>
      <w:lvlJc w:val="left"/>
      <w:pPr>
        <w:ind w:left="830" w:hanging="36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7" w15:restartNumberingAfterBreak="0">
    <w:nsid w:val="4A72ADD1"/>
    <w:multiLevelType w:val="hybridMultilevel"/>
    <w:tmpl w:val="6ED2C71A"/>
    <w:lvl w:ilvl="0" w:tplc="A6F45CFE">
      <w:start w:val="1"/>
      <w:numFmt w:val="decimal"/>
      <w:lvlText w:val="%1."/>
      <w:lvlJc w:val="left"/>
      <w:pPr>
        <w:ind w:left="720" w:hanging="360"/>
      </w:pPr>
    </w:lvl>
    <w:lvl w:ilvl="1" w:tplc="CFB01B68">
      <w:start w:val="1"/>
      <w:numFmt w:val="lowerLetter"/>
      <w:lvlText w:val="%2."/>
      <w:lvlJc w:val="left"/>
      <w:pPr>
        <w:ind w:left="1440" w:hanging="360"/>
      </w:pPr>
    </w:lvl>
    <w:lvl w:ilvl="2" w:tplc="ED626EF6">
      <w:start w:val="1"/>
      <w:numFmt w:val="lowerRoman"/>
      <w:lvlText w:val="%3."/>
      <w:lvlJc w:val="right"/>
      <w:pPr>
        <w:ind w:left="2160" w:hanging="180"/>
      </w:pPr>
    </w:lvl>
    <w:lvl w:ilvl="3" w:tplc="35BCC34E">
      <w:start w:val="1"/>
      <w:numFmt w:val="decimal"/>
      <w:lvlText w:val="%4."/>
      <w:lvlJc w:val="left"/>
      <w:pPr>
        <w:ind w:left="2880" w:hanging="360"/>
      </w:pPr>
    </w:lvl>
    <w:lvl w:ilvl="4" w:tplc="02EA113A">
      <w:start w:val="1"/>
      <w:numFmt w:val="lowerLetter"/>
      <w:lvlText w:val="%5."/>
      <w:lvlJc w:val="left"/>
      <w:pPr>
        <w:ind w:left="3600" w:hanging="360"/>
      </w:pPr>
    </w:lvl>
    <w:lvl w:ilvl="5" w:tplc="255A406A">
      <w:start w:val="1"/>
      <w:numFmt w:val="lowerRoman"/>
      <w:lvlText w:val="%6."/>
      <w:lvlJc w:val="right"/>
      <w:pPr>
        <w:ind w:left="4320" w:hanging="180"/>
      </w:pPr>
    </w:lvl>
    <w:lvl w:ilvl="6" w:tplc="82D24A94">
      <w:start w:val="1"/>
      <w:numFmt w:val="decimal"/>
      <w:lvlText w:val="%7."/>
      <w:lvlJc w:val="left"/>
      <w:pPr>
        <w:ind w:left="5040" w:hanging="360"/>
      </w:pPr>
    </w:lvl>
    <w:lvl w:ilvl="7" w:tplc="78CA7AB4">
      <w:start w:val="1"/>
      <w:numFmt w:val="lowerLetter"/>
      <w:lvlText w:val="%8."/>
      <w:lvlJc w:val="left"/>
      <w:pPr>
        <w:ind w:left="5760" w:hanging="360"/>
      </w:pPr>
    </w:lvl>
    <w:lvl w:ilvl="8" w:tplc="C4E047F4">
      <w:start w:val="1"/>
      <w:numFmt w:val="lowerRoman"/>
      <w:lvlText w:val="%9."/>
      <w:lvlJc w:val="right"/>
      <w:pPr>
        <w:ind w:left="6480" w:hanging="180"/>
      </w:pPr>
    </w:lvl>
  </w:abstractNum>
  <w:abstractNum w:abstractNumId="8" w15:restartNumberingAfterBreak="0">
    <w:nsid w:val="4AF29303"/>
    <w:multiLevelType w:val="hybridMultilevel"/>
    <w:tmpl w:val="639E2C6A"/>
    <w:lvl w:ilvl="0" w:tplc="A04C19F8">
      <w:start w:val="1"/>
      <w:numFmt w:val="lowerLetter"/>
      <w:lvlText w:val="(%1)"/>
      <w:lvlJc w:val="left"/>
      <w:pPr>
        <w:ind w:left="876" w:hanging="336"/>
      </w:pPr>
      <w:rPr>
        <w:rFonts w:ascii="Cambria" w:eastAsia="Cambria" w:hAnsi="Cambria" w:cs="Cambria" w:hint="default"/>
        <w:b w:val="0"/>
        <w:bCs w:val="0"/>
        <w:i w:val="0"/>
        <w:iCs w:val="0"/>
        <w:strike/>
        <w:spacing w:val="-1"/>
        <w:w w:val="98"/>
        <w:sz w:val="22"/>
        <w:szCs w:val="22"/>
        <w:lang w:val="en-US" w:eastAsia="en-US" w:bidi="ar-SA"/>
      </w:rPr>
    </w:lvl>
    <w:lvl w:ilvl="1" w:tplc="68A88DCE">
      <w:start w:val="1"/>
      <w:numFmt w:val="lowerRoman"/>
      <w:lvlText w:val="%2."/>
      <w:lvlJc w:val="left"/>
      <w:pPr>
        <w:ind w:left="110" w:hanging="190"/>
      </w:pPr>
      <w:rPr>
        <w:rFonts w:ascii="Cambria" w:eastAsia="Cambria" w:hAnsi="Cambria" w:cs="Cambria" w:hint="default"/>
        <w:b w:val="0"/>
        <w:bCs w:val="0"/>
        <w:i w:val="0"/>
        <w:iCs w:val="0"/>
        <w:color w:val="auto"/>
        <w:spacing w:val="0"/>
        <w:w w:val="118"/>
        <w:sz w:val="22"/>
        <w:szCs w:val="22"/>
        <w:lang w:val="en-US" w:eastAsia="en-US" w:bidi="ar-SA"/>
      </w:rPr>
    </w:lvl>
    <w:lvl w:ilvl="2" w:tplc="E6C0E248">
      <w:start w:val="1"/>
      <w:numFmt w:val="decimal"/>
      <w:lvlText w:val="(%3)"/>
      <w:lvlJc w:val="left"/>
      <w:pPr>
        <w:ind w:left="453" w:hanging="344"/>
      </w:pPr>
      <w:rPr>
        <w:rFonts w:ascii="Cambria" w:eastAsia="Cambria" w:hAnsi="Cambria" w:cs="Cambria" w:hint="default"/>
        <w:b w:val="0"/>
        <w:bCs w:val="0"/>
        <w:i w:val="0"/>
        <w:iCs w:val="0"/>
        <w:spacing w:val="-1"/>
        <w:w w:val="96"/>
        <w:sz w:val="22"/>
        <w:szCs w:val="22"/>
        <w:lang w:val="en-US" w:eastAsia="en-US" w:bidi="ar-SA"/>
      </w:rPr>
    </w:lvl>
    <w:lvl w:ilvl="3" w:tplc="9114275A">
      <w:numFmt w:val="bullet"/>
      <w:lvlText w:val="•"/>
      <w:lvlJc w:val="left"/>
      <w:pPr>
        <w:ind w:left="2670" w:hanging="344"/>
      </w:pPr>
      <w:rPr>
        <w:rFonts w:hint="default"/>
        <w:lang w:val="en-US" w:eastAsia="en-US" w:bidi="ar-SA"/>
      </w:rPr>
    </w:lvl>
    <w:lvl w:ilvl="4" w:tplc="FC5C1C42">
      <w:numFmt w:val="bullet"/>
      <w:lvlText w:val="•"/>
      <w:lvlJc w:val="left"/>
      <w:pPr>
        <w:ind w:left="3775" w:hanging="344"/>
      </w:pPr>
      <w:rPr>
        <w:rFonts w:hint="default"/>
        <w:lang w:val="en-US" w:eastAsia="en-US" w:bidi="ar-SA"/>
      </w:rPr>
    </w:lvl>
    <w:lvl w:ilvl="5" w:tplc="63DE90B8">
      <w:numFmt w:val="bullet"/>
      <w:lvlText w:val="•"/>
      <w:lvlJc w:val="left"/>
      <w:pPr>
        <w:ind w:left="4880" w:hanging="344"/>
      </w:pPr>
      <w:rPr>
        <w:rFonts w:hint="default"/>
        <w:lang w:val="en-US" w:eastAsia="en-US" w:bidi="ar-SA"/>
      </w:rPr>
    </w:lvl>
    <w:lvl w:ilvl="6" w:tplc="87E0041C">
      <w:numFmt w:val="bullet"/>
      <w:lvlText w:val="•"/>
      <w:lvlJc w:val="left"/>
      <w:pPr>
        <w:ind w:left="5985" w:hanging="344"/>
      </w:pPr>
      <w:rPr>
        <w:rFonts w:hint="default"/>
        <w:lang w:val="en-US" w:eastAsia="en-US" w:bidi="ar-SA"/>
      </w:rPr>
    </w:lvl>
    <w:lvl w:ilvl="7" w:tplc="0972B4D4">
      <w:numFmt w:val="bullet"/>
      <w:lvlText w:val="•"/>
      <w:lvlJc w:val="left"/>
      <w:pPr>
        <w:ind w:left="7090" w:hanging="344"/>
      </w:pPr>
      <w:rPr>
        <w:rFonts w:hint="default"/>
        <w:lang w:val="en-US" w:eastAsia="en-US" w:bidi="ar-SA"/>
      </w:rPr>
    </w:lvl>
    <w:lvl w:ilvl="8" w:tplc="C5FE179A">
      <w:numFmt w:val="bullet"/>
      <w:lvlText w:val="•"/>
      <w:lvlJc w:val="left"/>
      <w:pPr>
        <w:ind w:left="8195" w:hanging="344"/>
      </w:pPr>
      <w:rPr>
        <w:rFonts w:hint="default"/>
        <w:lang w:val="en-US" w:eastAsia="en-US" w:bidi="ar-SA"/>
      </w:rPr>
    </w:lvl>
  </w:abstractNum>
  <w:abstractNum w:abstractNumId="9" w15:restartNumberingAfterBreak="0">
    <w:nsid w:val="54034BAB"/>
    <w:multiLevelType w:val="hybridMultilevel"/>
    <w:tmpl w:val="CDDC2752"/>
    <w:lvl w:ilvl="0" w:tplc="3BCC5B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0D3F55"/>
    <w:multiLevelType w:val="hybridMultilevel"/>
    <w:tmpl w:val="79669DEC"/>
    <w:lvl w:ilvl="0" w:tplc="791EF1BC">
      <w:start w:val="1"/>
      <w:numFmt w:val="decimal"/>
      <w:lvlText w:val="(%1)"/>
      <w:lvlJc w:val="left"/>
      <w:pPr>
        <w:ind w:left="830" w:hanging="36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1" w15:restartNumberingAfterBreak="0">
    <w:nsid w:val="697F2DA1"/>
    <w:multiLevelType w:val="hybridMultilevel"/>
    <w:tmpl w:val="0B565A92"/>
    <w:lvl w:ilvl="0" w:tplc="15A84796">
      <w:start w:val="1"/>
      <w:numFmt w:val="lowerLetter"/>
      <w:lvlText w:val="(%1)"/>
      <w:lvlJc w:val="left"/>
      <w:pPr>
        <w:ind w:left="445" w:hanging="336"/>
      </w:pPr>
      <w:rPr>
        <w:rFonts w:ascii="Cambria" w:eastAsia="Cambria" w:hAnsi="Cambria" w:cs="Cambria" w:hint="default"/>
        <w:b w:val="0"/>
        <w:bCs w:val="0"/>
        <w:i w:val="0"/>
        <w:iCs w:val="0"/>
        <w:spacing w:val="-1"/>
        <w:w w:val="98"/>
        <w:sz w:val="22"/>
        <w:szCs w:val="22"/>
        <w:lang w:val="en-US" w:eastAsia="en-US" w:bidi="ar-SA"/>
      </w:rPr>
    </w:lvl>
    <w:lvl w:ilvl="1" w:tplc="A77E2CE0">
      <w:numFmt w:val="bullet"/>
      <w:lvlText w:val="•"/>
      <w:lvlJc w:val="left"/>
      <w:pPr>
        <w:ind w:left="1436" w:hanging="336"/>
      </w:pPr>
      <w:rPr>
        <w:rFonts w:hint="default"/>
        <w:lang w:val="en-US" w:eastAsia="en-US" w:bidi="ar-SA"/>
      </w:rPr>
    </w:lvl>
    <w:lvl w:ilvl="2" w:tplc="E8BABB4A">
      <w:numFmt w:val="bullet"/>
      <w:lvlText w:val="•"/>
      <w:lvlJc w:val="left"/>
      <w:pPr>
        <w:ind w:left="2433" w:hanging="336"/>
      </w:pPr>
      <w:rPr>
        <w:rFonts w:hint="default"/>
        <w:lang w:val="en-US" w:eastAsia="en-US" w:bidi="ar-SA"/>
      </w:rPr>
    </w:lvl>
    <w:lvl w:ilvl="3" w:tplc="A27C01A0">
      <w:numFmt w:val="bullet"/>
      <w:lvlText w:val="•"/>
      <w:lvlJc w:val="left"/>
      <w:pPr>
        <w:ind w:left="3429" w:hanging="336"/>
      </w:pPr>
      <w:rPr>
        <w:rFonts w:hint="default"/>
        <w:lang w:val="en-US" w:eastAsia="en-US" w:bidi="ar-SA"/>
      </w:rPr>
    </w:lvl>
    <w:lvl w:ilvl="4" w:tplc="B1963BFC">
      <w:numFmt w:val="bullet"/>
      <w:lvlText w:val="•"/>
      <w:lvlJc w:val="left"/>
      <w:pPr>
        <w:ind w:left="4426" w:hanging="336"/>
      </w:pPr>
      <w:rPr>
        <w:rFonts w:hint="default"/>
        <w:lang w:val="en-US" w:eastAsia="en-US" w:bidi="ar-SA"/>
      </w:rPr>
    </w:lvl>
    <w:lvl w:ilvl="5" w:tplc="C2F25048">
      <w:numFmt w:val="bullet"/>
      <w:lvlText w:val="•"/>
      <w:lvlJc w:val="left"/>
      <w:pPr>
        <w:ind w:left="5422" w:hanging="336"/>
      </w:pPr>
      <w:rPr>
        <w:rFonts w:hint="default"/>
        <w:lang w:val="en-US" w:eastAsia="en-US" w:bidi="ar-SA"/>
      </w:rPr>
    </w:lvl>
    <w:lvl w:ilvl="6" w:tplc="521C625A">
      <w:numFmt w:val="bullet"/>
      <w:lvlText w:val="•"/>
      <w:lvlJc w:val="left"/>
      <w:pPr>
        <w:ind w:left="6419" w:hanging="336"/>
      </w:pPr>
      <w:rPr>
        <w:rFonts w:hint="default"/>
        <w:lang w:val="en-US" w:eastAsia="en-US" w:bidi="ar-SA"/>
      </w:rPr>
    </w:lvl>
    <w:lvl w:ilvl="7" w:tplc="AC0E13AA">
      <w:numFmt w:val="bullet"/>
      <w:lvlText w:val="•"/>
      <w:lvlJc w:val="left"/>
      <w:pPr>
        <w:ind w:left="7415" w:hanging="336"/>
      </w:pPr>
      <w:rPr>
        <w:rFonts w:hint="default"/>
        <w:lang w:val="en-US" w:eastAsia="en-US" w:bidi="ar-SA"/>
      </w:rPr>
    </w:lvl>
    <w:lvl w:ilvl="8" w:tplc="D3F614FA">
      <w:numFmt w:val="bullet"/>
      <w:lvlText w:val="•"/>
      <w:lvlJc w:val="left"/>
      <w:pPr>
        <w:ind w:left="8412" w:hanging="336"/>
      </w:pPr>
      <w:rPr>
        <w:rFonts w:hint="default"/>
        <w:lang w:val="en-US" w:eastAsia="en-US" w:bidi="ar-SA"/>
      </w:rPr>
    </w:lvl>
  </w:abstractNum>
  <w:num w:numId="1" w16cid:durableId="285939124">
    <w:abstractNumId w:val="7"/>
  </w:num>
  <w:num w:numId="2" w16cid:durableId="1365671826">
    <w:abstractNumId w:val="2"/>
  </w:num>
  <w:num w:numId="3" w16cid:durableId="831943060">
    <w:abstractNumId w:val="11"/>
  </w:num>
  <w:num w:numId="4" w16cid:durableId="1300502040">
    <w:abstractNumId w:val="8"/>
  </w:num>
  <w:num w:numId="5" w16cid:durableId="44646572">
    <w:abstractNumId w:val="3"/>
  </w:num>
  <w:num w:numId="6" w16cid:durableId="878972141">
    <w:abstractNumId w:val="5"/>
  </w:num>
  <w:num w:numId="7" w16cid:durableId="379747118">
    <w:abstractNumId w:val="0"/>
  </w:num>
  <w:num w:numId="8" w16cid:durableId="1796214529">
    <w:abstractNumId w:val="10"/>
  </w:num>
  <w:num w:numId="9" w16cid:durableId="17826041">
    <w:abstractNumId w:val="1"/>
  </w:num>
  <w:num w:numId="10" w16cid:durableId="257055913">
    <w:abstractNumId w:val="4"/>
  </w:num>
  <w:num w:numId="11" w16cid:durableId="1535341169">
    <w:abstractNumId w:val="6"/>
  </w:num>
  <w:num w:numId="12" w16cid:durableId="173808810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I, AMANDA M CIV USAF HAF SAF/AQCP">
    <w15:presenceInfo w15:providerId="AD" w15:userId="S::amanda.rossi@us.af.mil::bc6c04f6-28fa-4922-89f2-ef85ed2ce785"/>
  </w15:person>
  <w15:person w15:author="WATSON, JAMES R CIV USAF HAF SAF/AQCP">
    <w15:presenceInfo w15:providerId="AD" w15:userId="S::james.watson.56@us.af.mil::f8f44274-ce96-42ba-81b0-4234cca5fc1d"/>
  </w15:person>
  <w15:person w15:author="ROSSI, AMANDA M CIV USAF HAF SAF/AQCP [2]">
    <w15:presenceInfo w15:providerId="AD" w15:userId="S-1-5-21-1271409858-1095883707-2794662393-939815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26F171"/>
    <w:rsid w:val="000101DF"/>
    <w:rsid w:val="0001296E"/>
    <w:rsid w:val="0001347A"/>
    <w:rsid w:val="00014B49"/>
    <w:rsid w:val="000177DA"/>
    <w:rsid w:val="00024F21"/>
    <w:rsid w:val="000418BC"/>
    <w:rsid w:val="000470D2"/>
    <w:rsid w:val="000477ED"/>
    <w:rsid w:val="000641E4"/>
    <w:rsid w:val="00073C89"/>
    <w:rsid w:val="000812FA"/>
    <w:rsid w:val="00083F30"/>
    <w:rsid w:val="00096CD0"/>
    <w:rsid w:val="000B0973"/>
    <w:rsid w:val="000C115B"/>
    <w:rsid w:val="000D20E8"/>
    <w:rsid w:val="000D596D"/>
    <w:rsid w:val="000E3DBC"/>
    <w:rsid w:val="000E532A"/>
    <w:rsid w:val="00136474"/>
    <w:rsid w:val="001371F6"/>
    <w:rsid w:val="00144A83"/>
    <w:rsid w:val="00153FC9"/>
    <w:rsid w:val="00156CC9"/>
    <w:rsid w:val="001768B6"/>
    <w:rsid w:val="00185E69"/>
    <w:rsid w:val="00187FB1"/>
    <w:rsid w:val="00192676"/>
    <w:rsid w:val="001940AD"/>
    <w:rsid w:val="001957F7"/>
    <w:rsid w:val="001B4C1D"/>
    <w:rsid w:val="001D00A5"/>
    <w:rsid w:val="001D5740"/>
    <w:rsid w:val="001E747F"/>
    <w:rsid w:val="002045CE"/>
    <w:rsid w:val="00207F26"/>
    <w:rsid w:val="00213B19"/>
    <w:rsid w:val="002372D1"/>
    <w:rsid w:val="00255055"/>
    <w:rsid w:val="002634D7"/>
    <w:rsid w:val="00276BAC"/>
    <w:rsid w:val="0027718C"/>
    <w:rsid w:val="00284F24"/>
    <w:rsid w:val="002A5DFF"/>
    <w:rsid w:val="002A64CA"/>
    <w:rsid w:val="002A7FB8"/>
    <w:rsid w:val="002B03B6"/>
    <w:rsid w:val="002B3EA6"/>
    <w:rsid w:val="002C4460"/>
    <w:rsid w:val="002C5529"/>
    <w:rsid w:val="002D0D17"/>
    <w:rsid w:val="002D3544"/>
    <w:rsid w:val="002E2730"/>
    <w:rsid w:val="002F1D7D"/>
    <w:rsid w:val="002F25FB"/>
    <w:rsid w:val="00315B3D"/>
    <w:rsid w:val="00315EBD"/>
    <w:rsid w:val="00317536"/>
    <w:rsid w:val="003254B8"/>
    <w:rsid w:val="003305E0"/>
    <w:rsid w:val="0033768B"/>
    <w:rsid w:val="00342D1C"/>
    <w:rsid w:val="00366E41"/>
    <w:rsid w:val="00381E3C"/>
    <w:rsid w:val="00385B92"/>
    <w:rsid w:val="00397C08"/>
    <w:rsid w:val="003A4075"/>
    <w:rsid w:val="003A5C72"/>
    <w:rsid w:val="003A6EBE"/>
    <w:rsid w:val="003B0F43"/>
    <w:rsid w:val="003B39A1"/>
    <w:rsid w:val="003B4A7A"/>
    <w:rsid w:val="003C7CFA"/>
    <w:rsid w:val="003D30E2"/>
    <w:rsid w:val="003E7D95"/>
    <w:rsid w:val="003F3263"/>
    <w:rsid w:val="004013AA"/>
    <w:rsid w:val="00415777"/>
    <w:rsid w:val="00420D6E"/>
    <w:rsid w:val="00427443"/>
    <w:rsid w:val="00476324"/>
    <w:rsid w:val="00481616"/>
    <w:rsid w:val="0049775F"/>
    <w:rsid w:val="004A7BC2"/>
    <w:rsid w:val="004B671F"/>
    <w:rsid w:val="004D16F6"/>
    <w:rsid w:val="004E6422"/>
    <w:rsid w:val="0050350F"/>
    <w:rsid w:val="00505330"/>
    <w:rsid w:val="00521391"/>
    <w:rsid w:val="00524FF0"/>
    <w:rsid w:val="00525FA0"/>
    <w:rsid w:val="00540A2F"/>
    <w:rsid w:val="005500E1"/>
    <w:rsid w:val="00562E91"/>
    <w:rsid w:val="00567C20"/>
    <w:rsid w:val="005C2BAC"/>
    <w:rsid w:val="005D35E5"/>
    <w:rsid w:val="005E2F89"/>
    <w:rsid w:val="005E4180"/>
    <w:rsid w:val="00600818"/>
    <w:rsid w:val="00603A61"/>
    <w:rsid w:val="00616301"/>
    <w:rsid w:val="00617C1F"/>
    <w:rsid w:val="006531A9"/>
    <w:rsid w:val="00653C14"/>
    <w:rsid w:val="006607ED"/>
    <w:rsid w:val="00687A9C"/>
    <w:rsid w:val="00697643"/>
    <w:rsid w:val="006B0EF4"/>
    <w:rsid w:val="006C7271"/>
    <w:rsid w:val="006D1382"/>
    <w:rsid w:val="006E5727"/>
    <w:rsid w:val="006E7223"/>
    <w:rsid w:val="00746AE0"/>
    <w:rsid w:val="007622C1"/>
    <w:rsid w:val="00766E99"/>
    <w:rsid w:val="0077384A"/>
    <w:rsid w:val="007764AC"/>
    <w:rsid w:val="007D0C1B"/>
    <w:rsid w:val="007D4903"/>
    <w:rsid w:val="007E587D"/>
    <w:rsid w:val="007F1DC8"/>
    <w:rsid w:val="008043D4"/>
    <w:rsid w:val="00826AB6"/>
    <w:rsid w:val="00854CC3"/>
    <w:rsid w:val="00857ABA"/>
    <w:rsid w:val="008616A1"/>
    <w:rsid w:val="00864D5B"/>
    <w:rsid w:val="008661DC"/>
    <w:rsid w:val="008A4991"/>
    <w:rsid w:val="008B5C79"/>
    <w:rsid w:val="008C341B"/>
    <w:rsid w:val="008C4441"/>
    <w:rsid w:val="008D4331"/>
    <w:rsid w:val="008D74CB"/>
    <w:rsid w:val="008E1FB9"/>
    <w:rsid w:val="008F68DF"/>
    <w:rsid w:val="00905638"/>
    <w:rsid w:val="00906F38"/>
    <w:rsid w:val="00912863"/>
    <w:rsid w:val="0091716B"/>
    <w:rsid w:val="0092549E"/>
    <w:rsid w:val="00945E47"/>
    <w:rsid w:val="00953161"/>
    <w:rsid w:val="00956184"/>
    <w:rsid w:val="00986C76"/>
    <w:rsid w:val="00990F53"/>
    <w:rsid w:val="009A1A62"/>
    <w:rsid w:val="009A344E"/>
    <w:rsid w:val="009A36AC"/>
    <w:rsid w:val="009B5662"/>
    <w:rsid w:val="009E510A"/>
    <w:rsid w:val="009F272B"/>
    <w:rsid w:val="00A1273E"/>
    <w:rsid w:val="00A34EBE"/>
    <w:rsid w:val="00A372BC"/>
    <w:rsid w:val="00A42D0A"/>
    <w:rsid w:val="00A77771"/>
    <w:rsid w:val="00A8056D"/>
    <w:rsid w:val="00A96CDA"/>
    <w:rsid w:val="00AA1CD7"/>
    <w:rsid w:val="00AA6EEE"/>
    <w:rsid w:val="00AB114B"/>
    <w:rsid w:val="00AC7A06"/>
    <w:rsid w:val="00AE1000"/>
    <w:rsid w:val="00AE5F1E"/>
    <w:rsid w:val="00AE68D2"/>
    <w:rsid w:val="00B06C2C"/>
    <w:rsid w:val="00B30DDB"/>
    <w:rsid w:val="00B542D1"/>
    <w:rsid w:val="00B8269A"/>
    <w:rsid w:val="00BA0C3B"/>
    <w:rsid w:val="00BB09E5"/>
    <w:rsid w:val="00BB4E4B"/>
    <w:rsid w:val="00BC3728"/>
    <w:rsid w:val="00BE4C26"/>
    <w:rsid w:val="00BF01E8"/>
    <w:rsid w:val="00BF4CC4"/>
    <w:rsid w:val="00C01326"/>
    <w:rsid w:val="00C031BB"/>
    <w:rsid w:val="00C148D8"/>
    <w:rsid w:val="00C21751"/>
    <w:rsid w:val="00C57A43"/>
    <w:rsid w:val="00C851AC"/>
    <w:rsid w:val="00C85B46"/>
    <w:rsid w:val="00C91A50"/>
    <w:rsid w:val="00C93FF8"/>
    <w:rsid w:val="00CA6685"/>
    <w:rsid w:val="00CB3E47"/>
    <w:rsid w:val="00CB43CD"/>
    <w:rsid w:val="00CC0DED"/>
    <w:rsid w:val="00CD5BDE"/>
    <w:rsid w:val="00CD72C3"/>
    <w:rsid w:val="00D07B06"/>
    <w:rsid w:val="00D1567A"/>
    <w:rsid w:val="00D25A32"/>
    <w:rsid w:val="00D31542"/>
    <w:rsid w:val="00D33415"/>
    <w:rsid w:val="00D72139"/>
    <w:rsid w:val="00D87F4D"/>
    <w:rsid w:val="00DB0A5F"/>
    <w:rsid w:val="00DB0F53"/>
    <w:rsid w:val="00DB6304"/>
    <w:rsid w:val="00DC2C5C"/>
    <w:rsid w:val="00DD11B8"/>
    <w:rsid w:val="00DD13BF"/>
    <w:rsid w:val="00DD5AAE"/>
    <w:rsid w:val="00DD7427"/>
    <w:rsid w:val="00E04C1B"/>
    <w:rsid w:val="00E06472"/>
    <w:rsid w:val="00E10538"/>
    <w:rsid w:val="00E27B5B"/>
    <w:rsid w:val="00E302B8"/>
    <w:rsid w:val="00E30C04"/>
    <w:rsid w:val="00E45BEC"/>
    <w:rsid w:val="00E479E2"/>
    <w:rsid w:val="00E8180B"/>
    <w:rsid w:val="00E84B22"/>
    <w:rsid w:val="00E912A9"/>
    <w:rsid w:val="00E91858"/>
    <w:rsid w:val="00E9314D"/>
    <w:rsid w:val="00E96B57"/>
    <w:rsid w:val="00EA41B2"/>
    <w:rsid w:val="00EB2695"/>
    <w:rsid w:val="00F10F85"/>
    <w:rsid w:val="00F12767"/>
    <w:rsid w:val="00F208BE"/>
    <w:rsid w:val="00F22055"/>
    <w:rsid w:val="00F27795"/>
    <w:rsid w:val="00F4423D"/>
    <w:rsid w:val="00F44D98"/>
    <w:rsid w:val="00F457EF"/>
    <w:rsid w:val="00F72697"/>
    <w:rsid w:val="00F73369"/>
    <w:rsid w:val="00F80A5D"/>
    <w:rsid w:val="00F856FA"/>
    <w:rsid w:val="00FB1BBC"/>
    <w:rsid w:val="00FB2675"/>
    <w:rsid w:val="00FD75DB"/>
    <w:rsid w:val="0226F171"/>
    <w:rsid w:val="090D4556"/>
    <w:rsid w:val="0C62D9A8"/>
    <w:rsid w:val="0EE42CC0"/>
    <w:rsid w:val="11371D56"/>
    <w:rsid w:val="160A93BD"/>
    <w:rsid w:val="1724F2FB"/>
    <w:rsid w:val="18CE664A"/>
    <w:rsid w:val="18EEB007"/>
    <w:rsid w:val="1BA3D052"/>
    <w:rsid w:val="1C06070C"/>
    <w:rsid w:val="1E0EDFC4"/>
    <w:rsid w:val="20514D21"/>
    <w:rsid w:val="20F585EC"/>
    <w:rsid w:val="2424E506"/>
    <w:rsid w:val="2765E250"/>
    <w:rsid w:val="292FD9F7"/>
    <w:rsid w:val="2A165F9E"/>
    <w:rsid w:val="2DD1F698"/>
    <w:rsid w:val="31EA02F2"/>
    <w:rsid w:val="32FAED7B"/>
    <w:rsid w:val="338D0327"/>
    <w:rsid w:val="33D98EF8"/>
    <w:rsid w:val="3D90EE1B"/>
    <w:rsid w:val="3E8F913A"/>
    <w:rsid w:val="3EE5B659"/>
    <w:rsid w:val="42772CF0"/>
    <w:rsid w:val="459FBD08"/>
    <w:rsid w:val="4A160BE0"/>
    <w:rsid w:val="4B718000"/>
    <w:rsid w:val="4C581EF7"/>
    <w:rsid w:val="51610DEF"/>
    <w:rsid w:val="51BAD49E"/>
    <w:rsid w:val="598B1B48"/>
    <w:rsid w:val="59BD0ACF"/>
    <w:rsid w:val="59C1CCDB"/>
    <w:rsid w:val="5D6BBDF2"/>
    <w:rsid w:val="5F27F22E"/>
    <w:rsid w:val="6054B3F0"/>
    <w:rsid w:val="6142B567"/>
    <w:rsid w:val="636580AC"/>
    <w:rsid w:val="64C90D01"/>
    <w:rsid w:val="671A7429"/>
    <w:rsid w:val="69921E1B"/>
    <w:rsid w:val="69FB2D3F"/>
    <w:rsid w:val="6A15BB94"/>
    <w:rsid w:val="732D8516"/>
    <w:rsid w:val="7426C16B"/>
    <w:rsid w:val="75FF59C8"/>
    <w:rsid w:val="768F3C22"/>
    <w:rsid w:val="774CBF45"/>
    <w:rsid w:val="799F2EF9"/>
    <w:rsid w:val="7A8D3C84"/>
    <w:rsid w:val="7BDE2FB5"/>
    <w:rsid w:val="7F3EA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A3DF"/>
  <w15:docId w15:val="{823E80C5-2DDB-44A1-951C-176DB353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75"/>
      <w:ind w:left="110"/>
      <w:outlineLvl w:val="0"/>
    </w:pPr>
    <w:rPr>
      <w:rFonts w:ascii="Bookman Old Style" w:eastAsia="Bookman Old Style" w:hAnsi="Bookman Old Style" w:cs="Bookman Old Style"/>
      <w:sz w:val="33"/>
      <w:szCs w:val="33"/>
    </w:rPr>
  </w:style>
  <w:style w:type="paragraph" w:styleId="Heading2">
    <w:name w:val="heading 2"/>
    <w:basedOn w:val="Normal"/>
    <w:uiPriority w:val="9"/>
    <w:unhideWhenUsed/>
    <w:qFormat/>
    <w:pPr>
      <w:ind w:left="110"/>
      <w:outlineLvl w:val="1"/>
    </w:pPr>
    <w:rPr>
      <w:rFonts w:ascii="Bookman Old Style" w:eastAsia="Bookman Old Style" w:hAnsi="Bookman Old Style" w:cs="Bookman Old Style"/>
      <w:sz w:val="25"/>
      <w:szCs w:val="25"/>
    </w:rPr>
  </w:style>
  <w:style w:type="paragraph" w:styleId="Heading3">
    <w:name w:val="heading 3"/>
    <w:basedOn w:val="Normal"/>
    <w:next w:val="Normal"/>
    <w:link w:val="Heading3Char"/>
    <w:uiPriority w:val="9"/>
    <w:semiHidden/>
    <w:unhideWhenUsed/>
    <w:qFormat/>
    <w:rsid w:val="009F272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3"/>
      <w:ind w:left="110"/>
    </w:pPr>
    <w:rPr>
      <w:rFonts w:ascii="Bookman Old Style" w:eastAsia="Bookman Old Style" w:hAnsi="Bookman Old Style" w:cs="Bookman Old Style"/>
      <w:sz w:val="44"/>
      <w:szCs w:val="44"/>
    </w:rPr>
  </w:style>
  <w:style w:type="paragraph" w:styleId="ListParagraph">
    <w:name w:val="List Paragraph"/>
    <w:basedOn w:val="Normal"/>
    <w:uiPriority w:val="34"/>
    <w:qFormat/>
    <w:pPr>
      <w:ind w:left="11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2D3544"/>
    <w:pPr>
      <w:widowControl/>
      <w:autoSpaceDE/>
      <w:autoSpaceDN/>
    </w:pPr>
    <w:rPr>
      <w:rFonts w:ascii="Cambria" w:eastAsia="Cambria" w:hAnsi="Cambria" w:cs="Cambria"/>
    </w:rPr>
  </w:style>
  <w:style w:type="character" w:styleId="UnresolvedMention">
    <w:name w:val="Unresolved Mention"/>
    <w:basedOn w:val="DefaultParagraphFont"/>
    <w:uiPriority w:val="99"/>
    <w:semiHidden/>
    <w:unhideWhenUsed/>
    <w:rsid w:val="00C21751"/>
    <w:rPr>
      <w:color w:val="605E5C"/>
      <w:shd w:val="clear" w:color="auto" w:fill="E1DFDD"/>
    </w:rPr>
  </w:style>
  <w:style w:type="paragraph" w:customStyle="1" w:styleId="listl1">
    <w:name w:val="listl1"/>
    <w:basedOn w:val="Normal"/>
    <w:rsid w:val="00E9185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ph">
    <w:name w:val="ph"/>
    <w:basedOn w:val="DefaultParagraphFont"/>
    <w:rsid w:val="00E91858"/>
  </w:style>
  <w:style w:type="paragraph" w:customStyle="1" w:styleId="listl2">
    <w:name w:val="listl2"/>
    <w:basedOn w:val="Normal"/>
    <w:rsid w:val="003A407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3A4075"/>
    <w:rPr>
      <w:i/>
      <w:iCs/>
    </w:rPr>
  </w:style>
  <w:style w:type="character" w:customStyle="1" w:styleId="cf01">
    <w:name w:val="cf01"/>
    <w:basedOn w:val="DefaultParagraphFont"/>
    <w:rsid w:val="00697643"/>
    <w:rPr>
      <w:rFonts w:ascii="Segoe UI" w:hAnsi="Segoe UI" w:cs="Segoe UI" w:hint="default"/>
      <w:sz w:val="18"/>
      <w:szCs w:val="18"/>
    </w:rPr>
  </w:style>
  <w:style w:type="character" w:customStyle="1" w:styleId="ui-provider">
    <w:name w:val="ui-provider"/>
    <w:basedOn w:val="DefaultParagraphFont"/>
    <w:rsid w:val="006C7271"/>
  </w:style>
  <w:style w:type="character" w:styleId="CommentReference">
    <w:name w:val="annotation reference"/>
    <w:basedOn w:val="DefaultParagraphFont"/>
    <w:uiPriority w:val="99"/>
    <w:semiHidden/>
    <w:unhideWhenUsed/>
    <w:rsid w:val="006C7271"/>
    <w:rPr>
      <w:sz w:val="16"/>
      <w:szCs w:val="16"/>
    </w:rPr>
  </w:style>
  <w:style w:type="paragraph" w:styleId="CommentText">
    <w:name w:val="annotation text"/>
    <w:basedOn w:val="Normal"/>
    <w:link w:val="CommentTextChar"/>
    <w:uiPriority w:val="99"/>
    <w:unhideWhenUsed/>
    <w:rsid w:val="006C7271"/>
    <w:rPr>
      <w:sz w:val="20"/>
      <w:szCs w:val="20"/>
    </w:rPr>
  </w:style>
  <w:style w:type="character" w:customStyle="1" w:styleId="CommentTextChar">
    <w:name w:val="Comment Text Char"/>
    <w:basedOn w:val="DefaultParagraphFont"/>
    <w:link w:val="CommentText"/>
    <w:uiPriority w:val="99"/>
    <w:rsid w:val="006C7271"/>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6C7271"/>
    <w:rPr>
      <w:b/>
      <w:bCs/>
    </w:rPr>
  </w:style>
  <w:style w:type="character" w:customStyle="1" w:styleId="CommentSubjectChar">
    <w:name w:val="Comment Subject Char"/>
    <w:basedOn w:val="CommentTextChar"/>
    <w:link w:val="CommentSubject"/>
    <w:uiPriority w:val="99"/>
    <w:semiHidden/>
    <w:rsid w:val="006C7271"/>
    <w:rPr>
      <w:rFonts w:ascii="Cambria" w:eastAsia="Cambria" w:hAnsi="Cambria" w:cs="Cambria"/>
      <w:b/>
      <w:bCs/>
      <w:sz w:val="20"/>
      <w:szCs w:val="20"/>
    </w:rPr>
  </w:style>
  <w:style w:type="character" w:customStyle="1" w:styleId="Heading3Char">
    <w:name w:val="Heading 3 Char"/>
    <w:basedOn w:val="DefaultParagraphFont"/>
    <w:link w:val="Heading3"/>
    <w:uiPriority w:val="9"/>
    <w:semiHidden/>
    <w:rsid w:val="009F272B"/>
    <w:rPr>
      <w:rFonts w:asciiTheme="majorHAnsi" w:eastAsiaTheme="majorEastAsia" w:hAnsiTheme="majorHAnsi" w:cstheme="majorBidi"/>
      <w:color w:val="243F60" w:themeColor="accent1" w:themeShade="7F"/>
      <w:sz w:val="24"/>
      <w:szCs w:val="24"/>
    </w:rPr>
  </w:style>
  <w:style w:type="paragraph" w:customStyle="1" w:styleId="p">
    <w:name w:val="p"/>
    <w:basedOn w:val="Normal"/>
    <w:rsid w:val="009F272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F1D7D"/>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7150">
      <w:bodyDiv w:val="1"/>
      <w:marLeft w:val="0"/>
      <w:marRight w:val="0"/>
      <w:marTop w:val="0"/>
      <w:marBottom w:val="0"/>
      <w:divBdr>
        <w:top w:val="none" w:sz="0" w:space="0" w:color="auto"/>
        <w:left w:val="none" w:sz="0" w:space="0" w:color="auto"/>
        <w:bottom w:val="none" w:sz="0" w:space="0" w:color="auto"/>
        <w:right w:val="none" w:sz="0" w:space="0" w:color="auto"/>
      </w:divBdr>
      <w:divsChild>
        <w:div w:id="560411862">
          <w:marLeft w:val="0"/>
          <w:marRight w:val="0"/>
          <w:marTop w:val="0"/>
          <w:marBottom w:val="0"/>
          <w:divBdr>
            <w:top w:val="none" w:sz="0" w:space="0" w:color="auto"/>
            <w:left w:val="none" w:sz="0" w:space="0" w:color="auto"/>
            <w:bottom w:val="none" w:sz="0" w:space="0" w:color="auto"/>
            <w:right w:val="none" w:sz="0" w:space="0" w:color="auto"/>
          </w:divBdr>
        </w:div>
      </w:divsChild>
    </w:div>
    <w:div w:id="1257903731">
      <w:bodyDiv w:val="1"/>
      <w:marLeft w:val="0"/>
      <w:marRight w:val="0"/>
      <w:marTop w:val="0"/>
      <w:marBottom w:val="0"/>
      <w:divBdr>
        <w:top w:val="none" w:sz="0" w:space="0" w:color="auto"/>
        <w:left w:val="none" w:sz="0" w:space="0" w:color="auto"/>
        <w:bottom w:val="none" w:sz="0" w:space="0" w:color="auto"/>
        <w:right w:val="none" w:sz="0" w:space="0" w:color="auto"/>
      </w:divBdr>
    </w:div>
    <w:div w:id="1595936221">
      <w:bodyDiv w:val="1"/>
      <w:marLeft w:val="0"/>
      <w:marRight w:val="0"/>
      <w:marTop w:val="0"/>
      <w:marBottom w:val="0"/>
      <w:divBdr>
        <w:top w:val="none" w:sz="0" w:space="0" w:color="auto"/>
        <w:left w:val="none" w:sz="0" w:space="0" w:color="auto"/>
        <w:bottom w:val="none" w:sz="0" w:space="0" w:color="auto"/>
        <w:right w:val="none" w:sz="0" w:space="0" w:color="auto"/>
      </w:divBdr>
      <w:divsChild>
        <w:div w:id="999230237">
          <w:marLeft w:val="0"/>
          <w:marRight w:val="0"/>
          <w:marTop w:val="0"/>
          <w:marBottom w:val="0"/>
          <w:divBdr>
            <w:top w:val="none" w:sz="0" w:space="0" w:color="auto"/>
            <w:left w:val="none" w:sz="0" w:space="0" w:color="auto"/>
            <w:bottom w:val="none" w:sz="0" w:space="0" w:color="auto"/>
            <w:right w:val="none" w:sz="0" w:space="0" w:color="auto"/>
          </w:divBdr>
        </w:div>
      </w:divsChild>
    </w:div>
    <w:div w:id="1601990472">
      <w:bodyDiv w:val="1"/>
      <w:marLeft w:val="0"/>
      <w:marRight w:val="0"/>
      <w:marTop w:val="0"/>
      <w:marBottom w:val="0"/>
      <w:divBdr>
        <w:top w:val="none" w:sz="0" w:space="0" w:color="auto"/>
        <w:left w:val="none" w:sz="0" w:space="0" w:color="auto"/>
        <w:bottom w:val="none" w:sz="0" w:space="0" w:color="auto"/>
        <w:right w:val="none" w:sz="0" w:space="0" w:color="auto"/>
      </w:divBdr>
    </w:div>
    <w:div w:id="197220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tatic.e-publishing.af.mil/production/1/saf_aa/publication/dodm5220.22v2_afman16-1406v2/dodm5220.22v2_afman16-1406v2.pdf" TargetMode="External"/><Relationship Id="rId18" Type="http://schemas.openxmlformats.org/officeDocument/2006/relationships/hyperlink" Target="https://static.e-publishing.af.mil/production/1/saf_aa/publication/dodm5220.22v2_afman16-1406v2/dodm5220.22v2_afman16-1406v2.pdf" TargetMode="External"/><Relationship Id="rId26" Type="http://schemas.openxmlformats.org/officeDocument/2006/relationships/hyperlink" Target="https://usaf.dps.mil/sites/AFCC/AQCP/KnowledgeCenter/SitePages/DAFFARS-Templates.aspx" TargetMode="External"/><Relationship Id="rId3" Type="http://schemas.openxmlformats.org/officeDocument/2006/relationships/customXml" Target="../customXml/item3.xml"/><Relationship Id="rId21" Type="http://schemas.openxmlformats.org/officeDocument/2006/relationships/hyperlink" Target="https://www.acquisition.gov/far/4.802"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ecfr.gov/current/title-32/subtitle-A/chapter-I/subchapter-D/part-117" TargetMode="External"/><Relationship Id="rId17" Type="http://schemas.openxmlformats.org/officeDocument/2006/relationships/hyperlink" Target="https://www.ecfr.gov/current/title-32/subtitle-A/chapter-I/subchapter-D/part-117" TargetMode="External"/><Relationship Id="rId25" Type="http://schemas.openxmlformats.org/officeDocument/2006/relationships/hyperlink" Target="https://usaf.dps.mil/sites/AFCC/AQCP/KnowledgeCenter/SitePages/DAFFARS-Templates.aspx"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acquisition.gov/far/part-4" TargetMode="External"/><Relationship Id="rId20" Type="http://schemas.openxmlformats.org/officeDocument/2006/relationships/hyperlink" Target="https://www.acquisition.gov/far/part-52" TargetMode="External"/><Relationship Id="rId29" Type="http://schemas.openxmlformats.org/officeDocument/2006/relationships/hyperlink" Target="https://static.e-publishing.af.mil/production/1/af_a4/publication/afman23-230/afman23-230.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hyperlink" Target="https://usaf.dps.mil/sites/AFCC/AQCP/KnowledgeCenter/SitePages/DAFFARS-Templates.aspx"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static.e-publishing.af.mil/production/1/saf_aa/publication/afh16-1406/afh16-1406.pdf" TargetMode="External"/><Relationship Id="rId23" Type="http://schemas.openxmlformats.org/officeDocument/2006/relationships/hyperlink" Target="https://www.acquisition.gov/far/part-4" TargetMode="External"/><Relationship Id="rId28" Type="http://schemas.openxmlformats.org/officeDocument/2006/relationships/hyperlink" Target="https://static.e-publishing.af.mil/production/1/af_a4/publication/afman23-230/afman23-230.pdf" TargetMode="External"/><Relationship Id="rId10" Type="http://schemas.microsoft.com/office/2016/09/relationships/commentsIds" Target="commentsIds.xml"/><Relationship Id="rId19" Type="http://schemas.openxmlformats.org/officeDocument/2006/relationships/hyperlink" Target="https://www.acquisition.gov/far/part-52" TargetMode="External"/><Relationship Id="rId31" Type="http://schemas.openxmlformats.org/officeDocument/2006/relationships/hyperlink" Target="https://static.e-publishing.af.mil/production/1/af_a4/publication/afman23-230/afman23-230.pdf"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static.e-publishing.af.mil/production/1/saf_aa/publication/afh16-1406/afh16-1406.pdf" TargetMode="External"/><Relationship Id="rId22" Type="http://schemas.openxmlformats.org/officeDocument/2006/relationships/hyperlink" Target="https://wawf.eb.mil/" TargetMode="External"/><Relationship Id="rId27" Type="http://schemas.openxmlformats.org/officeDocument/2006/relationships/hyperlink" Target="https://www.acquisition.gov/dfars/part-252-solicitation-provisions-and-contract-clauses" TargetMode="External"/><Relationship Id="rId30" Type="http://schemas.openxmlformats.org/officeDocument/2006/relationships/hyperlink" Target="https://wawf.eb.mil/"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A6B8523665D36418D33CE3C160D1474" ma:contentTypeVersion="4" ma:contentTypeDescription="Create a new document." ma:contentTypeScope="" ma:versionID="d82365999c482e5e6bf839706e992c6f">
  <xsd:schema xmlns:xsd="http://www.w3.org/2001/XMLSchema" xmlns:xs="http://www.w3.org/2001/XMLSchema" xmlns:p="http://schemas.microsoft.com/office/2006/metadata/properties" xmlns:ns2="0187170a-3ad8-4eb8-b339-17420f8b2fa7" targetNamespace="http://schemas.microsoft.com/office/2006/metadata/properties" ma:root="true" ma:fieldsID="c3441a76f346279fd1081e5233cb1cf3" ns2:_="">
    <xsd:import namespace="0187170a-3ad8-4eb8-b339-17420f8b2f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7170a-3ad8-4eb8-b339-17420f8b2f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CE86AC-072B-43BB-B692-354189EBDEF4}">
  <ds:schemaRefs>
    <ds:schemaRef ds:uri="http://schemas.microsoft.com/office/2006/metadata/properties"/>
    <ds:schemaRef ds:uri="http://www.w3.org/XML/1998/namespace"/>
    <ds:schemaRef ds:uri="http://schemas.openxmlformats.org/package/2006/metadata/core-properties"/>
    <ds:schemaRef ds:uri="http://schemas.microsoft.com/office/2006/documentManagement/types"/>
    <ds:schemaRef ds:uri="http://purl.org/dc/terms/"/>
    <ds:schemaRef ds:uri="http://purl.org/dc/dcmitype/"/>
    <ds:schemaRef ds:uri="http://schemas.microsoft.com/office/infopath/2007/PartnerControls"/>
    <ds:schemaRef ds:uri="0187170a-3ad8-4eb8-b339-17420f8b2fa7"/>
    <ds:schemaRef ds:uri="http://purl.org/dc/elements/1.1/"/>
  </ds:schemaRefs>
</ds:datastoreItem>
</file>

<file path=customXml/itemProps2.xml><?xml version="1.0" encoding="utf-8"?>
<ds:datastoreItem xmlns:ds="http://schemas.openxmlformats.org/officeDocument/2006/customXml" ds:itemID="{09A67ACA-B5D7-4466-A3D2-CDF06B02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7170a-3ad8-4eb8-b339-17420f8b2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C78E00-E7BF-4FF7-9339-54B2546BDB41}">
  <ds:schemaRefs>
    <ds:schemaRef ds:uri="http://schemas.microsoft.com/sharepoint/v3/contenttype/form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75</TotalTime>
  <Pages>9</Pages>
  <Words>4847</Words>
  <Characters>27629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Part 5304 - Administrative Matters</vt:lpstr>
    </vt:vector>
  </TitlesOfParts>
  <Company/>
  <LinksUpToDate>false</LinksUpToDate>
  <CharactersWithSpaces>32412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5304 - Administrative Matters</dc:title>
  <dc:creator>ROSSI, AMANDA M CIV USAF HAF SAF/AQCP</dc:creator>
  <cp:lastModifiedBy>ROSSI, AMANDA M CIV USAF HAF SAF/AQCP</cp:lastModifiedBy>
  <cp:revision>7</cp:revision>
  <dcterms:created xsi:type="dcterms:W3CDTF">2024-05-19T16:44:00Z</dcterms:created>
  <dcterms:modified xsi:type="dcterms:W3CDTF">2024-06-18T22:55:00Z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LastSaved">
    <vt:filetime>2023-10-05T00:00:00Z</vt:filetime>
  </property>
  <property fmtid="{D5CDD505-2E9C-101B-9397-08002B2CF9AE}" pid="4" name="Producer">
    <vt:lpwstr>mPDF 8.1.6</vt:lpwstr>
  </property>
  <property fmtid="{D5CDD505-2E9C-101B-9397-08002B2CF9AE}" pid="5" name="ContentTypeId">
    <vt:lpwstr>0x0101002A6B8523665D36418D33CE3C160D1474</vt:lpwstr>
  </property>
  <property fmtid="{D5CDD505-2E9C-101B-9397-08002B2CF9AE}" pid="6" name="MediaServiceImageTags">
    <vt:lpwstr/>
  </property>
  <property fmtid="{D5CDD505-2E9C-101B-9397-08002B2CF9AE}" pid="7" name="Order">
    <vt:r8>2000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