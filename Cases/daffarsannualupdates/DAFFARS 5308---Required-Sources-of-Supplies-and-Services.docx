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E09B" w14:textId="77777777" w:rsidR="00AC08E5" w:rsidRDefault="00755A12">
      <w:pPr>
        <w:pStyle w:val="Title"/>
        <w:spacing w:line="273" w:lineRule="auto"/>
        <w:rPr>
          <w:b/>
        </w:rPr>
      </w:pPr>
      <w:bookmarkStart w:id="0" w:name="_bookmark0"/>
      <w:bookmarkEnd w:id="0"/>
      <w:r>
        <w:rPr>
          <w:b/>
        </w:rPr>
        <w:t>Part</w:t>
      </w:r>
      <w:r>
        <w:rPr>
          <w:b/>
          <w:spacing w:val="-38"/>
        </w:rPr>
        <w:t xml:space="preserve"> </w:t>
      </w:r>
      <w:r>
        <w:rPr>
          <w:b/>
        </w:rPr>
        <w:t>5308</w:t>
      </w:r>
      <w:r>
        <w:rPr>
          <w:b/>
          <w:spacing w:val="-37"/>
        </w:rPr>
        <w:t xml:space="preserve"> </w:t>
      </w:r>
      <w:r>
        <w:rPr>
          <w:b/>
        </w:rPr>
        <w:t>-</w:t>
      </w:r>
      <w:r>
        <w:rPr>
          <w:b/>
          <w:spacing w:val="-38"/>
        </w:rPr>
        <w:t xml:space="preserve"> </w:t>
      </w:r>
      <w:r>
        <w:rPr>
          <w:b/>
        </w:rPr>
        <w:t>Required</w:t>
      </w:r>
      <w:r>
        <w:rPr>
          <w:b/>
          <w:spacing w:val="-37"/>
        </w:rPr>
        <w:t xml:space="preserve"> </w:t>
      </w:r>
      <w:r>
        <w:rPr>
          <w:b/>
        </w:rPr>
        <w:t>Sources</w:t>
      </w:r>
      <w:r>
        <w:rPr>
          <w:b/>
          <w:spacing w:val="-37"/>
        </w:rPr>
        <w:t xml:space="preserve"> </w:t>
      </w:r>
      <w:r>
        <w:rPr>
          <w:b/>
        </w:rPr>
        <w:t>of</w:t>
      </w:r>
      <w:r>
        <w:rPr>
          <w:b/>
          <w:spacing w:val="-38"/>
        </w:rPr>
        <w:t xml:space="preserve"> </w:t>
      </w:r>
      <w:r>
        <w:rPr>
          <w:b/>
        </w:rPr>
        <w:t>Supplies</w:t>
      </w:r>
      <w:r>
        <w:rPr>
          <w:b/>
          <w:spacing w:val="-37"/>
        </w:rPr>
        <w:t xml:space="preserve"> </w:t>
      </w:r>
      <w:r>
        <w:rPr>
          <w:b/>
        </w:rPr>
        <w:t xml:space="preserve">and </w:t>
      </w:r>
      <w:r>
        <w:rPr>
          <w:b/>
          <w:spacing w:val="-2"/>
        </w:rPr>
        <w:t>Services</w:t>
      </w:r>
    </w:p>
    <w:p w14:paraId="2C63E09C" w14:textId="77777777" w:rsidR="00AC08E5" w:rsidRDefault="00AC08E5">
      <w:pPr>
        <w:pStyle w:val="BodyText"/>
        <w:spacing w:before="5"/>
        <w:rPr>
          <w:rFonts w:ascii="Bookman Old Style"/>
          <w:b/>
          <w:sz w:val="44"/>
        </w:rPr>
      </w:pPr>
    </w:p>
    <w:p w14:paraId="2C63E09D" w14:textId="77777777" w:rsidR="00AC08E5" w:rsidRDefault="00755A12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5308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2C63E09E" w14:textId="77777777" w:rsidR="00AC08E5" w:rsidRDefault="00AC08E5">
      <w:pPr>
        <w:pStyle w:val="BodyText"/>
        <w:spacing w:before="9"/>
        <w:rPr>
          <w:sz w:val="15"/>
        </w:rPr>
      </w:pPr>
    </w:p>
    <w:p w14:paraId="2C63E09F" w14:textId="597B3795" w:rsidR="00AC08E5" w:rsidDel="00325FD9" w:rsidRDefault="00755A12">
      <w:pPr>
        <w:pStyle w:val="BodyText"/>
        <w:spacing w:before="100"/>
        <w:ind w:left="110"/>
        <w:rPr>
          <w:del w:id="1" w:author="ROSSI, AMANDA M CIV USAF HAF SAF/AQCP" w:date="2024-05-17T15:10:00Z"/>
          <w:rFonts w:ascii="Bookman Old Style"/>
          <w:b/>
        </w:rPr>
      </w:pPr>
      <w:del w:id="2" w:author="ROSSI, AMANDA M CIV USAF HAF SAF/AQCP" w:date="2024-05-17T15:10:00Z">
        <w:r w:rsidDel="00325FD9">
          <w:rPr>
            <w:rFonts w:ascii="Bookman Old Style"/>
            <w:b/>
            <w:spacing w:val="-9"/>
          </w:rPr>
          <w:delText>2019</w:delText>
        </w:r>
        <w:r w:rsidDel="00325FD9">
          <w:rPr>
            <w:rFonts w:ascii="Bookman Old Style"/>
            <w:b/>
            <w:spacing w:val="-5"/>
          </w:rPr>
          <w:delText xml:space="preserve"> </w:delText>
        </w:r>
        <w:r w:rsidDel="00325FD9">
          <w:rPr>
            <w:rFonts w:ascii="Bookman Old Style"/>
            <w:b/>
            <w:spacing w:val="-2"/>
          </w:rPr>
          <w:delText>Edition</w:delText>
        </w:r>
      </w:del>
    </w:p>
    <w:p w14:paraId="2C63E0A0" w14:textId="77777777" w:rsidR="00AC08E5" w:rsidRDefault="00AC08E5">
      <w:pPr>
        <w:pStyle w:val="BodyText"/>
        <w:spacing w:before="8"/>
        <w:rPr>
          <w:rFonts w:ascii="Bookman Old Style"/>
          <w:b/>
          <w:sz w:val="23"/>
        </w:rPr>
      </w:pPr>
    </w:p>
    <w:p w14:paraId="2C63E0A1" w14:textId="4CD933DC" w:rsidR="00AC08E5" w:rsidRDefault="00755A12">
      <w:pPr>
        <w:pStyle w:val="BodyText"/>
        <w:ind w:left="110"/>
      </w:pPr>
      <w:r>
        <w:rPr>
          <w:w w:val="105"/>
        </w:rPr>
        <w:t>Revised:</w:t>
      </w:r>
      <w:r>
        <w:rPr>
          <w:spacing w:val="14"/>
          <w:w w:val="105"/>
        </w:rPr>
        <w:t xml:space="preserve"> </w:t>
      </w:r>
      <w:r>
        <w:rPr>
          <w:w w:val="105"/>
        </w:rPr>
        <w:t>June</w:t>
      </w:r>
      <w:r>
        <w:rPr>
          <w:spacing w:val="15"/>
          <w:w w:val="105"/>
        </w:rPr>
        <w:t xml:space="preserve"> </w:t>
      </w:r>
      <w:del w:id="3" w:author="ROSSI, AMANDA M CIV USAF HAF SAF/AQCP" w:date="2024-05-17T15:10:00Z">
        <w:r w:rsidDel="00325FD9">
          <w:rPr>
            <w:spacing w:val="-4"/>
            <w:w w:val="105"/>
          </w:rPr>
          <w:delText>2023</w:delText>
        </w:r>
      </w:del>
      <w:ins w:id="4" w:author="ROSSI, AMANDA M CIV USAF HAF SAF/AQCP" w:date="2024-05-17T15:10:00Z">
        <w:r w:rsidR="00325FD9">
          <w:rPr>
            <w:spacing w:val="-4"/>
            <w:w w:val="105"/>
          </w:rPr>
          <w:t>2024</w:t>
        </w:r>
      </w:ins>
    </w:p>
    <w:p w14:paraId="2C63E0A2" w14:textId="77777777" w:rsidR="00AC08E5" w:rsidRDefault="00AC08E5">
      <w:pPr>
        <w:pStyle w:val="BodyText"/>
        <w:spacing w:before="11"/>
        <w:rPr>
          <w:sz w:val="23"/>
        </w:rPr>
      </w:pPr>
    </w:p>
    <w:p w14:paraId="2C63E0A3" w14:textId="77777777" w:rsidR="00AC08E5" w:rsidRDefault="007A041C">
      <w:pPr>
        <w:pStyle w:val="BodyText"/>
        <w:ind w:left="110"/>
      </w:pPr>
      <w:hyperlink w:anchor="_bookmark0" w:history="1">
        <w:r w:rsidR="00755A12">
          <w:rPr>
            <w:color w:val="27314A"/>
            <w:w w:val="110"/>
            <w:u w:val="single" w:color="27314A"/>
          </w:rPr>
          <w:t>Subpart</w:t>
        </w:r>
        <w:r w:rsidR="00755A12">
          <w:rPr>
            <w:color w:val="27314A"/>
            <w:spacing w:val="-3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5308.4</w:t>
        </w:r>
        <w:r w:rsidR="00755A12">
          <w:rPr>
            <w:color w:val="27314A"/>
            <w:spacing w:val="-3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-</w:t>
        </w:r>
        <w:r w:rsidR="00755A12">
          <w:rPr>
            <w:color w:val="27314A"/>
            <w:spacing w:val="-2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FEDERAL</w:t>
        </w:r>
        <w:r w:rsidR="00755A12">
          <w:rPr>
            <w:color w:val="27314A"/>
            <w:spacing w:val="-3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SUPPLY</w:t>
        </w:r>
        <w:r w:rsidR="00755A12">
          <w:rPr>
            <w:color w:val="27314A"/>
            <w:spacing w:val="-3"/>
            <w:w w:val="110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10"/>
            <w:u w:val="single" w:color="27314A"/>
          </w:rPr>
          <w:t>SCHEDULES</w:t>
        </w:r>
      </w:hyperlink>
    </w:p>
    <w:p w14:paraId="2C63E0A4" w14:textId="77777777" w:rsidR="00AC08E5" w:rsidRDefault="00AC08E5">
      <w:pPr>
        <w:pStyle w:val="BodyText"/>
        <w:spacing w:before="9"/>
        <w:rPr>
          <w:sz w:val="15"/>
        </w:rPr>
      </w:pPr>
    </w:p>
    <w:p w14:paraId="2C63E0A5" w14:textId="77777777" w:rsidR="00AC08E5" w:rsidRDefault="007A041C">
      <w:pPr>
        <w:pStyle w:val="BodyText"/>
        <w:spacing w:before="96"/>
        <w:ind w:left="110"/>
      </w:pPr>
      <w:hyperlink w:anchor="_bookmark0" w:history="1">
        <w:r w:rsidR="00755A12">
          <w:rPr>
            <w:color w:val="27314A"/>
            <w:w w:val="110"/>
            <w:u w:val="single" w:color="27314A"/>
          </w:rPr>
          <w:t>5308.404</w:t>
        </w:r>
        <w:r w:rsidR="00755A12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Use</w:t>
        </w:r>
        <w:r w:rsidR="00755A12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of</w:t>
        </w:r>
        <w:r w:rsidR="00755A12">
          <w:rPr>
            <w:color w:val="27314A"/>
            <w:spacing w:val="-12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Federal</w:t>
        </w:r>
        <w:r w:rsidR="00755A12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755A12">
          <w:rPr>
            <w:color w:val="27314A"/>
            <w:w w:val="110"/>
            <w:u w:val="single" w:color="27314A"/>
          </w:rPr>
          <w:t>Supply</w:t>
        </w:r>
        <w:r w:rsidR="00755A12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10"/>
            <w:u w:val="single" w:color="27314A"/>
          </w:rPr>
          <w:t>Schedules</w:t>
        </w:r>
      </w:hyperlink>
    </w:p>
    <w:p w14:paraId="2C63E0A6" w14:textId="77777777" w:rsidR="00AC08E5" w:rsidRDefault="00AC08E5">
      <w:pPr>
        <w:pStyle w:val="BodyText"/>
        <w:spacing w:before="9"/>
        <w:rPr>
          <w:sz w:val="15"/>
        </w:rPr>
      </w:pPr>
    </w:p>
    <w:p w14:paraId="2C63E0A7" w14:textId="77777777" w:rsidR="00AC08E5" w:rsidRDefault="007A041C">
      <w:pPr>
        <w:pStyle w:val="BodyText"/>
        <w:spacing w:before="95"/>
        <w:ind w:left="110"/>
      </w:pPr>
      <w:hyperlink w:anchor="_bookmark0" w:history="1">
        <w:r w:rsidR="00755A12">
          <w:rPr>
            <w:color w:val="27314A"/>
            <w:w w:val="105"/>
            <w:u w:val="single" w:color="27314A"/>
          </w:rPr>
          <w:t>5308.405-3</w:t>
        </w:r>
        <w:r w:rsidR="00755A12">
          <w:rPr>
            <w:color w:val="27314A"/>
            <w:spacing w:val="10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Blanket</w:t>
        </w:r>
        <w:r w:rsidR="00755A1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Purchase</w:t>
        </w:r>
        <w:r w:rsidR="00755A12">
          <w:rPr>
            <w:color w:val="27314A"/>
            <w:spacing w:val="10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Agreements</w:t>
        </w:r>
        <w:r w:rsidR="00755A12">
          <w:rPr>
            <w:color w:val="27314A"/>
            <w:spacing w:val="11"/>
            <w:w w:val="105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05"/>
            <w:u w:val="single" w:color="27314A"/>
          </w:rPr>
          <w:t>(BPA)</w:t>
        </w:r>
      </w:hyperlink>
    </w:p>
    <w:p w14:paraId="2C63E0A8" w14:textId="77777777" w:rsidR="00AC08E5" w:rsidRDefault="00AC08E5">
      <w:pPr>
        <w:pStyle w:val="BodyText"/>
        <w:spacing w:before="9"/>
        <w:rPr>
          <w:sz w:val="15"/>
        </w:rPr>
      </w:pPr>
    </w:p>
    <w:p w14:paraId="2C63E0A9" w14:textId="77777777" w:rsidR="00AC08E5" w:rsidRDefault="007A041C">
      <w:pPr>
        <w:pStyle w:val="BodyText"/>
        <w:spacing w:before="96"/>
        <w:ind w:left="110"/>
      </w:pPr>
      <w:hyperlink w:anchor="_bookmark0" w:history="1">
        <w:r w:rsidR="00755A12">
          <w:rPr>
            <w:color w:val="27314A"/>
            <w:w w:val="105"/>
            <w:u w:val="single" w:color="27314A"/>
          </w:rPr>
          <w:t>5308.405-6</w:t>
        </w:r>
        <w:r w:rsidR="00755A1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Limited</w:t>
        </w:r>
        <w:r w:rsidR="00755A12">
          <w:rPr>
            <w:color w:val="27314A"/>
            <w:spacing w:val="3"/>
            <w:w w:val="105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05"/>
            <w:u w:val="single" w:color="27314A"/>
          </w:rPr>
          <w:t>Sources</w:t>
        </w:r>
      </w:hyperlink>
    </w:p>
    <w:p w14:paraId="2C63E0AA" w14:textId="77777777" w:rsidR="00AC08E5" w:rsidRDefault="00AC08E5">
      <w:pPr>
        <w:pStyle w:val="BodyText"/>
        <w:spacing w:before="9"/>
        <w:rPr>
          <w:sz w:val="15"/>
        </w:rPr>
      </w:pPr>
    </w:p>
    <w:p w14:paraId="2C63E0AB" w14:textId="77777777" w:rsidR="00AC08E5" w:rsidRDefault="007A041C">
      <w:pPr>
        <w:pStyle w:val="BodyText"/>
        <w:spacing w:before="95" w:line="271" w:lineRule="auto"/>
        <w:ind w:left="110" w:right="177"/>
      </w:pPr>
      <w:hyperlink w:anchor="_bookmark0" w:history="1">
        <w:r w:rsidR="00755A12">
          <w:rPr>
            <w:color w:val="27314A"/>
            <w:w w:val="110"/>
            <w:u w:val="single" w:color="27314A"/>
          </w:rPr>
          <w:t>Subpart 5308.7 - ACQUISITION FROM NONPROFIT AGENCIES EMPLOYING PEOPLE WHO ARE</w:t>
        </w:r>
      </w:hyperlink>
      <w:r w:rsidR="00755A12">
        <w:rPr>
          <w:color w:val="27314A"/>
          <w:w w:val="110"/>
        </w:rPr>
        <w:t xml:space="preserve"> </w:t>
      </w:r>
      <w:hyperlink w:anchor="_bookmark0" w:history="1">
        <w:r w:rsidR="00755A12">
          <w:rPr>
            <w:color w:val="27314A"/>
            <w:w w:val="110"/>
            <w:u w:val="single" w:color="27314A"/>
          </w:rPr>
          <w:t>BLIND OR SEVERELY DISABLED</w:t>
        </w:r>
      </w:hyperlink>
    </w:p>
    <w:p w14:paraId="2C63E0AC" w14:textId="77777777" w:rsidR="00AC08E5" w:rsidRDefault="00AC08E5">
      <w:pPr>
        <w:pStyle w:val="BodyText"/>
        <w:rPr>
          <w:sz w:val="13"/>
        </w:rPr>
      </w:pPr>
    </w:p>
    <w:p w14:paraId="2C63E0AD" w14:textId="77777777" w:rsidR="00AC08E5" w:rsidRDefault="007A041C">
      <w:pPr>
        <w:pStyle w:val="BodyText"/>
        <w:spacing w:before="95"/>
        <w:ind w:left="110"/>
      </w:pPr>
      <w:hyperlink w:anchor="_bookmark0" w:history="1">
        <w:r w:rsidR="00755A12">
          <w:rPr>
            <w:color w:val="27314A"/>
            <w:w w:val="105"/>
            <w:u w:val="single" w:color="27314A"/>
          </w:rPr>
          <w:t>5308.705</w:t>
        </w:r>
        <w:r w:rsidR="00755A12">
          <w:rPr>
            <w:color w:val="27314A"/>
            <w:spacing w:val="2"/>
            <w:w w:val="105"/>
            <w:u w:val="single" w:color="27314A"/>
          </w:rPr>
          <w:t xml:space="preserve"> </w:t>
        </w:r>
        <w:r w:rsidR="00755A12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2C63E0AE" w14:textId="77777777" w:rsidR="00AC08E5" w:rsidRDefault="00AC08E5">
      <w:pPr>
        <w:pStyle w:val="BodyText"/>
        <w:spacing w:before="9"/>
        <w:rPr>
          <w:sz w:val="15"/>
        </w:rPr>
      </w:pPr>
    </w:p>
    <w:p w14:paraId="2C63E0AF" w14:textId="77777777" w:rsidR="00AC08E5" w:rsidRDefault="00755A12">
      <w:pPr>
        <w:pStyle w:val="BodyText"/>
        <w:spacing w:before="96"/>
        <w:ind w:left="11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2C63E0D4" wp14:editId="2C63E0D5">
                <wp:simplePos x="0" y="0"/>
                <wp:positionH relativeFrom="page">
                  <wp:posOffset>540004</wp:posOffset>
                </wp:positionH>
                <wp:positionV relativeFrom="paragraph">
                  <wp:posOffset>205576</wp:posOffset>
                </wp:positionV>
                <wp:extent cx="107378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3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785">
                              <a:moveTo>
                                <a:pt x="0" y="0"/>
                              </a:moveTo>
                              <a:lnTo>
                                <a:pt x="1073175" y="0"/>
                              </a:lnTo>
                            </a:path>
                          </a:pathLst>
                        </a:custGeom>
                        <a:ln w="6146">
                          <a:solidFill>
                            <a:srgbClr val="2731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1554" id="Graphic 1" o:spid="_x0000_s1026" style="position:absolute;margin-left:42.5pt;margin-top:16.2pt;width:84.5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37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" path="m,l1073175,e" filled="f" strokecolor="#27314a" strokeweight=".17072mm">
                <v:path arrowok="t"/>
                <w10:wrap anchorx="page"/>
              </v:shape>
            </w:pict>
          </mc:Fallback>
        </mc:AlternateContent>
      </w:r>
      <w:hyperlink w:anchor="_bookmark0" w:history="1">
        <w:r>
          <w:rPr>
            <w:color w:val="27314A"/>
            <w:w w:val="105"/>
          </w:rPr>
          <w:t>5308.707</w:t>
        </w:r>
        <w:r>
          <w:rPr>
            <w:color w:val="27314A"/>
            <w:spacing w:val="2"/>
            <w:w w:val="110"/>
          </w:rPr>
          <w:t xml:space="preserve"> </w:t>
        </w:r>
        <w:r>
          <w:rPr>
            <w:color w:val="27314A"/>
            <w:spacing w:val="-2"/>
            <w:w w:val="110"/>
          </w:rPr>
          <w:t>Prices.</w:t>
        </w:r>
      </w:hyperlink>
    </w:p>
    <w:p w14:paraId="2C63E0B0" w14:textId="77777777" w:rsidR="00AC08E5" w:rsidRDefault="00AC08E5">
      <w:pPr>
        <w:pStyle w:val="BodyText"/>
        <w:rPr>
          <w:sz w:val="20"/>
        </w:rPr>
      </w:pPr>
    </w:p>
    <w:p w14:paraId="2C63E0B1" w14:textId="77777777" w:rsidR="00AC08E5" w:rsidRDefault="00AC08E5">
      <w:pPr>
        <w:pStyle w:val="BodyText"/>
        <w:spacing w:before="8"/>
        <w:rPr>
          <w:sz w:val="17"/>
        </w:rPr>
      </w:pPr>
    </w:p>
    <w:p w14:paraId="2C63E0B2" w14:textId="77777777" w:rsidR="00AC08E5" w:rsidRDefault="00755A12">
      <w:pPr>
        <w:pStyle w:val="Heading1"/>
        <w:spacing w:before="99"/>
        <w:rPr>
          <w:b/>
        </w:rPr>
      </w:pPr>
      <w:r>
        <w:rPr>
          <w:b/>
          <w:spacing w:val="-4"/>
        </w:rPr>
        <w:t>Subpart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5308.4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FEDERAL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SUPPLY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SCHEDULES</w:t>
      </w:r>
    </w:p>
    <w:p w14:paraId="2C63E0B3" w14:textId="77777777" w:rsidR="00AC08E5" w:rsidRDefault="00AC08E5">
      <w:pPr>
        <w:pStyle w:val="BodyText"/>
        <w:rPr>
          <w:rFonts w:ascii="Bookman Old Style"/>
          <w:b/>
          <w:sz w:val="44"/>
        </w:rPr>
      </w:pPr>
    </w:p>
    <w:p w14:paraId="2C63E0B4" w14:textId="77777777" w:rsidR="00AC08E5" w:rsidRDefault="00755A12">
      <w:pPr>
        <w:pStyle w:val="Heading2"/>
        <w:rPr>
          <w:b/>
        </w:rPr>
      </w:pPr>
      <w:r>
        <w:rPr>
          <w:b/>
        </w:rPr>
        <w:t>5308.404</w:t>
      </w:r>
      <w:r>
        <w:rPr>
          <w:b/>
          <w:spacing w:val="-9"/>
        </w:rPr>
        <w:t xml:space="preserve"> </w:t>
      </w:r>
      <w:r>
        <w:rPr>
          <w:b/>
        </w:rPr>
        <w:t>Use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Federal</w:t>
      </w:r>
      <w:r>
        <w:rPr>
          <w:b/>
          <w:spacing w:val="-9"/>
        </w:rPr>
        <w:t xml:space="preserve"> </w:t>
      </w:r>
      <w:r>
        <w:rPr>
          <w:b/>
        </w:rPr>
        <w:t>Supply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Schedules</w:t>
      </w:r>
    </w:p>
    <w:p w14:paraId="2C63E0B5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B6" w14:textId="55602377" w:rsidR="00AC08E5" w:rsidRDefault="00755A12">
      <w:pPr>
        <w:pStyle w:val="BodyText"/>
        <w:spacing w:before="1" w:line="271" w:lineRule="auto"/>
        <w:ind w:left="110" w:right="17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C63E0D6" wp14:editId="2C63E0D7">
                <wp:simplePos x="0" y="0"/>
                <wp:positionH relativeFrom="page">
                  <wp:posOffset>1584401</wp:posOffset>
                </wp:positionH>
                <wp:positionV relativeFrom="paragraph">
                  <wp:posOffset>145251</wp:posOffset>
                </wp:positionV>
                <wp:extent cx="11239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0">
                              <a:moveTo>
                                <a:pt x="0" y="0"/>
                              </a:moveTo>
                              <a:lnTo>
                                <a:pt x="1123746" y="0"/>
                              </a:lnTo>
                            </a:path>
                          </a:pathLst>
                        </a:custGeom>
                        <a:ln w="6146">
                          <a:solidFill>
                            <a:srgbClr val="2731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1151" id="Graphic 2" o:spid="_x0000_s1026" style="position:absolute;margin-left:124.75pt;margin-top:11.45pt;width:88.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" path="m,l1123746,e" filled="f" strokecolor="#27314a" strokeweight=".17072mm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(h)(3)(ii)(C) See </w:t>
      </w:r>
      <w:hyperlink r:id="rId7" w:anchor="DAFFARS_MP5301_601">
        <w:r>
          <w:rPr>
            <w:color w:val="27314A"/>
            <w:w w:val="105"/>
          </w:rPr>
          <w:t>MP5301.601(a)(i)</w:t>
        </w:r>
      </w:hyperlink>
      <w:r>
        <w:rPr>
          <w:w w:val="105"/>
        </w:rPr>
        <w:t xml:space="preserve"> </w:t>
      </w:r>
      <w:r w:rsidR="007A041C">
        <w:rPr>
          <w:rFonts w:ascii="open_sansregular" w:hAnsi="open_sansregular"/>
          <w:color w:val="000000"/>
          <w:sz w:val="21"/>
          <w:szCs w:val="21"/>
          <w:shd w:val="clear" w:color="auto" w:fill="FFFFFF"/>
        </w:rPr>
        <w:t> </w:t>
      </w:r>
      <w:r w:rsidR="007A041C">
        <w:rPr>
          <w:rFonts w:ascii="open_sansregular" w:hAnsi="open_sansregular"/>
          <w:color w:val="000000"/>
          <w:sz w:val="21"/>
          <w:szCs w:val="21"/>
          <w:shd w:val="clear" w:color="auto" w:fill="FFFFFF"/>
        </w:rPr>
        <w:t xml:space="preserve">for approval of </w:t>
      </w:r>
      <w:ins w:id="5" w:author="ROSSI, AMANDA M CIV USAF HAF SAF/AQCP" w:date="2024-06-18T15:06:00Z">
        <w:r w:rsidR="007A041C">
          <w:rPr>
            <w:w w:val="105"/>
          </w:rPr>
          <w:t xml:space="preserve">the D&amp;F </w:t>
        </w:r>
        <w:commentRangeStart w:id="6"/>
        <w:commentRangeEnd w:id="6"/>
        <w:r w:rsidR="007A041C">
          <w:rPr>
            <w:rStyle w:val="CommentReference"/>
          </w:rPr>
          <w:commentReference w:id="6"/>
        </w:r>
      </w:ins>
      <w:del w:id="7" w:author="ROSSI, AMANDA M CIV USAF HAF SAF/AQCP" w:date="2024-06-18T15:06:00Z">
        <w:r w:rsidR="007A041C" w:rsidDel="007A041C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a T&amp;M/LH order </w:delText>
        </w:r>
      </w:del>
      <w:r>
        <w:rPr>
          <w:w w:val="105"/>
        </w:rPr>
        <w:t>with a total performance period, including options, that is more than three years.</w:t>
      </w:r>
    </w:p>
    <w:p w14:paraId="2C63E0B7" w14:textId="77777777" w:rsidR="00AC08E5" w:rsidRDefault="00AC08E5">
      <w:pPr>
        <w:pStyle w:val="BodyText"/>
        <w:rPr>
          <w:sz w:val="26"/>
        </w:rPr>
      </w:pPr>
    </w:p>
    <w:p w14:paraId="2C63E0B8" w14:textId="77777777" w:rsidR="00AC08E5" w:rsidRDefault="00755A12">
      <w:pPr>
        <w:pStyle w:val="Heading2"/>
        <w:spacing w:before="170"/>
        <w:rPr>
          <w:b/>
        </w:rPr>
      </w:pPr>
      <w:r>
        <w:rPr>
          <w:b/>
        </w:rPr>
        <w:t>5308.405-3</w:t>
      </w:r>
      <w:r>
        <w:rPr>
          <w:b/>
          <w:spacing w:val="-8"/>
        </w:rPr>
        <w:t xml:space="preserve"> </w:t>
      </w:r>
      <w:r>
        <w:rPr>
          <w:b/>
        </w:rPr>
        <w:t>Blanket</w:t>
      </w:r>
      <w:r>
        <w:rPr>
          <w:b/>
          <w:spacing w:val="-7"/>
        </w:rPr>
        <w:t xml:space="preserve"> </w:t>
      </w:r>
      <w:r>
        <w:rPr>
          <w:b/>
        </w:rPr>
        <w:t>Purchase</w:t>
      </w:r>
      <w:r>
        <w:rPr>
          <w:b/>
          <w:spacing w:val="-7"/>
        </w:rPr>
        <w:t xml:space="preserve"> </w:t>
      </w:r>
      <w:r>
        <w:rPr>
          <w:b/>
        </w:rPr>
        <w:t>Agreements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(BPA)</w:t>
      </w:r>
    </w:p>
    <w:p w14:paraId="2C63E0B9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BA" w14:textId="77777777" w:rsidR="00AC08E5" w:rsidRDefault="00755A12">
      <w:pPr>
        <w:pStyle w:val="BodyText"/>
        <w:spacing w:line="271" w:lineRule="auto"/>
        <w:ind w:left="110" w:right="177"/>
      </w:pPr>
      <w:r>
        <w:rPr>
          <w:w w:val="105"/>
        </w:rPr>
        <w:t xml:space="preserve">(a)(3)(ii) See </w:t>
      </w:r>
      <w:hyperlink r:id="rId12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. for approval to award a single-award Blanket Purchase Agreement with an estimated value exceeding $100 million (including any options).</w:t>
      </w:r>
    </w:p>
    <w:p w14:paraId="2C63E0BB" w14:textId="77777777" w:rsidR="00AC08E5" w:rsidRDefault="00AC08E5">
      <w:pPr>
        <w:pStyle w:val="BodyText"/>
        <w:rPr>
          <w:sz w:val="26"/>
        </w:rPr>
      </w:pPr>
    </w:p>
    <w:p w14:paraId="2C63E0BC" w14:textId="77777777" w:rsidR="00AC08E5" w:rsidRDefault="00755A12">
      <w:pPr>
        <w:pStyle w:val="Heading2"/>
        <w:spacing w:before="171"/>
        <w:rPr>
          <w:b/>
        </w:rPr>
      </w:pPr>
      <w:r>
        <w:rPr>
          <w:b/>
          <w:spacing w:val="-2"/>
        </w:rPr>
        <w:t>5308.405-6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Limited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Sources</w:t>
      </w:r>
    </w:p>
    <w:p w14:paraId="2C63E0BD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BE" w14:textId="77777777" w:rsidR="00AC08E5" w:rsidRDefault="00755A12">
      <w:pPr>
        <w:pStyle w:val="BodyText"/>
        <w:spacing w:line="271" w:lineRule="auto"/>
        <w:ind w:left="110" w:right="266"/>
      </w:pPr>
      <w:r>
        <w:rPr>
          <w:w w:val="105"/>
        </w:rPr>
        <w:t xml:space="preserve">(b)(3)(ii)(C) See </w:t>
      </w:r>
      <w:hyperlink r:id="rId13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approval of a written determination that access through e-Buy is not in Government's interest.</w:t>
      </w:r>
    </w:p>
    <w:p w14:paraId="2C63E0BF" w14:textId="77777777" w:rsidR="00AC08E5" w:rsidRDefault="00AC08E5">
      <w:pPr>
        <w:pStyle w:val="BodyText"/>
        <w:spacing w:before="1"/>
        <w:rPr>
          <w:sz w:val="21"/>
        </w:rPr>
      </w:pPr>
    </w:p>
    <w:p w14:paraId="46125218" w14:textId="1A55C73A" w:rsidR="007A041C" w:rsidRDefault="007A041C">
      <w:pPr>
        <w:pStyle w:val="BodyText"/>
        <w:spacing w:line="271" w:lineRule="auto"/>
        <w:ind w:left="110" w:right="266"/>
        <w:rPr>
          <w:w w:val="105"/>
        </w:rPr>
      </w:pPr>
      <w:ins w:id="8" w:author="ROSSI, AMANDA M CIV USAF HAF SAF/AQCP" w:date="2024-06-18T15:07:00Z">
        <w:r w:rsidDel="007A041C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t xml:space="preserve"> </w:t>
        </w:r>
      </w:ins>
      <w:del w:id="9" w:author="ROSSI, AMANDA M CIV USAF HAF SAF/AQCP" w:date="2024-06-18T15:07:00Z">
        <w:r w:rsidDel="007A041C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delText>(a)-</w:delText>
        </w:r>
      </w:del>
      <w:r>
        <w:rPr>
          <w:rFonts w:ascii="open_sansregular" w:hAnsi="open_sansregular"/>
          <w:color w:val="000000"/>
          <w:sz w:val="21"/>
          <w:szCs w:val="21"/>
          <w:shd w:val="clear" w:color="auto" w:fill="FFFFFF"/>
        </w:rPr>
        <w:t>(d) Justification Approvals</w:t>
      </w:r>
      <w:r>
        <w:rPr>
          <w:w w:val="105"/>
        </w:rPr>
        <w:t xml:space="preserve"> </w:t>
      </w:r>
    </w:p>
    <w:p w14:paraId="2C63E0C2" w14:textId="4D9AC8B3" w:rsidR="00AC08E5" w:rsidRDefault="00755A12">
      <w:pPr>
        <w:pStyle w:val="BodyText"/>
        <w:spacing w:line="271" w:lineRule="auto"/>
        <w:ind w:left="110" w:right="266"/>
      </w:pPr>
      <w:r>
        <w:rPr>
          <w:w w:val="105"/>
        </w:rPr>
        <w:t xml:space="preserve">See </w:t>
      </w:r>
      <w:hyperlink r:id="rId14" w:anchor="DAFFARS_5306_304">
        <w:r>
          <w:rPr>
            <w:color w:val="27314A"/>
            <w:w w:val="105"/>
            <w:u w:val="single" w:color="27314A"/>
          </w:rPr>
          <w:t>DAFFARS 5306.304 (a)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the approving officials for proposed orders or BPAs using the limited</w:t>
      </w:r>
      <w:r>
        <w:rPr>
          <w:spacing w:val="80"/>
          <w:w w:val="105"/>
        </w:rPr>
        <w:t xml:space="preserve"> </w:t>
      </w:r>
      <w:r>
        <w:rPr>
          <w:w w:val="105"/>
        </w:rPr>
        <w:t>or</w:t>
      </w:r>
      <w:r>
        <w:rPr>
          <w:spacing w:val="34"/>
          <w:w w:val="105"/>
        </w:rPr>
        <w:t xml:space="preserve"> </w:t>
      </w:r>
      <w:r>
        <w:rPr>
          <w:w w:val="105"/>
        </w:rPr>
        <w:t>sole</w:t>
      </w:r>
      <w:r>
        <w:rPr>
          <w:spacing w:val="34"/>
          <w:w w:val="105"/>
        </w:rPr>
        <w:t xml:space="preserve"> </w:t>
      </w:r>
      <w:r>
        <w:rPr>
          <w:w w:val="105"/>
        </w:rPr>
        <w:t>source</w:t>
      </w:r>
      <w:r>
        <w:rPr>
          <w:spacing w:val="34"/>
          <w:w w:val="105"/>
        </w:rPr>
        <w:t xml:space="preserve"> </w:t>
      </w:r>
      <w:r>
        <w:rPr>
          <w:w w:val="105"/>
        </w:rPr>
        <w:t>justification</w:t>
      </w:r>
      <w:r>
        <w:rPr>
          <w:spacing w:val="34"/>
          <w:w w:val="105"/>
        </w:rPr>
        <w:t xml:space="preserve"> </w:t>
      </w:r>
      <w:r>
        <w:rPr>
          <w:w w:val="105"/>
        </w:rPr>
        <w:t>at</w:t>
      </w:r>
      <w:r>
        <w:rPr>
          <w:spacing w:val="34"/>
          <w:w w:val="105"/>
        </w:rPr>
        <w:t xml:space="preserve"> </w:t>
      </w:r>
      <w:hyperlink r:id="rId15" w:anchor="FAR_8_405_6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3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8.405-6</w:t>
        </w:r>
      </w:hyperlink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See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tailorable</w:t>
      </w:r>
      <w:r>
        <w:rPr>
          <w:spacing w:val="35"/>
          <w:w w:val="105"/>
        </w:rPr>
        <w:t xml:space="preserve"> </w:t>
      </w:r>
      <w:hyperlink r:id="rId16">
        <w:r>
          <w:rPr>
            <w:color w:val="27314A"/>
            <w:w w:val="105"/>
            <w:u w:val="single" w:color="27314A"/>
          </w:rPr>
          <w:t>Limited</w:t>
        </w:r>
        <w:r>
          <w:rPr>
            <w:color w:val="27314A"/>
            <w:spacing w:val="3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Sources</w:t>
        </w:r>
        <w:r>
          <w:rPr>
            <w:color w:val="27314A"/>
            <w:spacing w:val="3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Justification</w:t>
        </w:r>
        <w:r>
          <w:rPr>
            <w:color w:val="27314A"/>
            <w:spacing w:val="3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and</w:t>
        </w:r>
      </w:hyperlink>
    </w:p>
    <w:p w14:paraId="2C63E0C3" w14:textId="77777777" w:rsidR="00AC08E5" w:rsidRDefault="00AC08E5">
      <w:pPr>
        <w:spacing w:line="271" w:lineRule="auto"/>
        <w:sectPr w:rsidR="00AC08E5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2C63E0C4" w14:textId="77777777" w:rsidR="00AC08E5" w:rsidRDefault="007A041C">
      <w:pPr>
        <w:pStyle w:val="BodyText"/>
        <w:spacing w:before="82"/>
        <w:ind w:left="110"/>
      </w:pPr>
      <w:hyperlink r:id="rId17">
        <w:r w:rsidR="00755A12">
          <w:rPr>
            <w:color w:val="27314A"/>
            <w:w w:val="105"/>
            <w:u w:val="single" w:color="27314A"/>
          </w:rPr>
          <w:t>Approval</w:t>
        </w:r>
        <w:r w:rsidR="00755A12">
          <w:rPr>
            <w:color w:val="27314A"/>
            <w:spacing w:val="17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(J&amp;A)</w:t>
        </w:r>
      </w:hyperlink>
      <w:r w:rsidR="00755A12">
        <w:rPr>
          <w:color w:val="27314A"/>
          <w:spacing w:val="18"/>
          <w:w w:val="105"/>
        </w:rPr>
        <w:t xml:space="preserve"> </w:t>
      </w:r>
      <w:r w:rsidR="00755A12">
        <w:rPr>
          <w:w w:val="105"/>
        </w:rPr>
        <w:t>template.</w:t>
      </w:r>
      <w:r w:rsidR="00755A12">
        <w:rPr>
          <w:spacing w:val="17"/>
          <w:w w:val="105"/>
        </w:rPr>
        <w:t xml:space="preserve"> </w:t>
      </w:r>
      <w:r w:rsidR="00755A12">
        <w:rPr>
          <w:w w:val="105"/>
        </w:rPr>
        <w:t>See</w:t>
      </w:r>
      <w:r w:rsidR="00755A12">
        <w:rPr>
          <w:spacing w:val="17"/>
          <w:w w:val="105"/>
        </w:rPr>
        <w:t xml:space="preserve"> </w:t>
      </w:r>
      <w:hyperlink r:id="rId18" w:anchor="DAFFARS_5306_303_1_90">
        <w:r w:rsidR="00755A12">
          <w:rPr>
            <w:color w:val="27314A"/>
            <w:w w:val="105"/>
            <w:u w:val="single" w:color="27314A"/>
          </w:rPr>
          <w:t>DAFFARS</w:t>
        </w:r>
        <w:r w:rsidR="00755A12">
          <w:rPr>
            <w:color w:val="27314A"/>
            <w:spacing w:val="18"/>
            <w:w w:val="105"/>
            <w:u w:val="single" w:color="27314A"/>
          </w:rPr>
          <w:t xml:space="preserve"> </w:t>
        </w:r>
        <w:r w:rsidR="00755A12">
          <w:rPr>
            <w:color w:val="27314A"/>
            <w:w w:val="105"/>
            <w:u w:val="single" w:color="27314A"/>
          </w:rPr>
          <w:t>5306.303-1-90</w:t>
        </w:r>
      </w:hyperlink>
      <w:r w:rsidR="00755A12">
        <w:rPr>
          <w:color w:val="27314A"/>
          <w:spacing w:val="18"/>
          <w:w w:val="105"/>
        </w:rPr>
        <w:t xml:space="preserve"> </w:t>
      </w:r>
      <w:r w:rsidR="00755A12">
        <w:rPr>
          <w:w w:val="105"/>
        </w:rPr>
        <w:t>for</w:t>
      </w:r>
      <w:r w:rsidR="00755A12">
        <w:rPr>
          <w:spacing w:val="18"/>
          <w:w w:val="105"/>
        </w:rPr>
        <w:t xml:space="preserve"> </w:t>
      </w:r>
      <w:r w:rsidR="00755A12">
        <w:rPr>
          <w:w w:val="105"/>
        </w:rPr>
        <w:t>“Bridge</w:t>
      </w:r>
      <w:r w:rsidR="00755A12">
        <w:rPr>
          <w:spacing w:val="18"/>
          <w:w w:val="105"/>
        </w:rPr>
        <w:t xml:space="preserve"> </w:t>
      </w:r>
      <w:r w:rsidR="00755A12">
        <w:rPr>
          <w:spacing w:val="-2"/>
          <w:w w:val="105"/>
        </w:rPr>
        <w:t>Actions.”</w:t>
      </w:r>
    </w:p>
    <w:p w14:paraId="2C63E0C5" w14:textId="77777777" w:rsidR="00AC08E5" w:rsidRDefault="00AC08E5">
      <w:pPr>
        <w:pStyle w:val="BodyText"/>
        <w:rPr>
          <w:sz w:val="26"/>
        </w:rPr>
      </w:pPr>
    </w:p>
    <w:p w14:paraId="2C63E0C6" w14:textId="77777777" w:rsidR="00AC08E5" w:rsidRDefault="00AC08E5">
      <w:pPr>
        <w:pStyle w:val="BodyText"/>
        <w:spacing w:before="1"/>
        <w:rPr>
          <w:sz w:val="20"/>
        </w:rPr>
      </w:pPr>
    </w:p>
    <w:p w14:paraId="2C63E0C7" w14:textId="77777777" w:rsidR="00AC08E5" w:rsidRDefault="00755A12">
      <w:pPr>
        <w:pStyle w:val="Heading1"/>
        <w:spacing w:line="273" w:lineRule="auto"/>
        <w:ind w:right="177"/>
        <w:rPr>
          <w:b/>
        </w:rPr>
      </w:pPr>
      <w:r>
        <w:rPr>
          <w:b/>
        </w:rPr>
        <w:t>Subpart 5308.7 - ACQUISITION FROM NONPROFIT AGENCIES</w:t>
      </w:r>
      <w:r>
        <w:rPr>
          <w:b/>
          <w:spacing w:val="-12"/>
        </w:rPr>
        <w:t xml:space="preserve"> </w:t>
      </w:r>
      <w:r>
        <w:rPr>
          <w:b/>
        </w:rPr>
        <w:t>EMPLOYING</w:t>
      </w:r>
      <w:r>
        <w:rPr>
          <w:b/>
          <w:spacing w:val="-12"/>
        </w:rPr>
        <w:t xml:space="preserve"> </w:t>
      </w:r>
      <w:r>
        <w:rPr>
          <w:b/>
        </w:rPr>
        <w:t>PEOPLE</w:t>
      </w:r>
      <w:r>
        <w:rPr>
          <w:b/>
          <w:spacing w:val="-12"/>
        </w:rPr>
        <w:t xml:space="preserve"> </w:t>
      </w:r>
      <w:r>
        <w:rPr>
          <w:b/>
        </w:rPr>
        <w:t>WHO</w:t>
      </w:r>
      <w:r>
        <w:rPr>
          <w:b/>
          <w:spacing w:val="-12"/>
        </w:rPr>
        <w:t xml:space="preserve"> </w:t>
      </w:r>
      <w:r>
        <w:rPr>
          <w:b/>
        </w:rPr>
        <w:t>ARE</w:t>
      </w:r>
      <w:r>
        <w:rPr>
          <w:b/>
          <w:spacing w:val="-12"/>
        </w:rPr>
        <w:t xml:space="preserve"> </w:t>
      </w:r>
      <w:r>
        <w:rPr>
          <w:b/>
        </w:rPr>
        <w:t>BLIND</w:t>
      </w:r>
      <w:r>
        <w:rPr>
          <w:b/>
          <w:spacing w:val="-12"/>
        </w:rPr>
        <w:t xml:space="preserve"> </w:t>
      </w:r>
      <w:r>
        <w:rPr>
          <w:b/>
        </w:rPr>
        <w:t>OR SEVERELY DISABLED</w:t>
      </w:r>
    </w:p>
    <w:p w14:paraId="2C63E0C8" w14:textId="77777777" w:rsidR="00AC08E5" w:rsidRDefault="00AC08E5">
      <w:pPr>
        <w:pStyle w:val="BodyText"/>
        <w:spacing w:before="6"/>
        <w:rPr>
          <w:rFonts w:ascii="Bookman Old Style"/>
          <w:b/>
          <w:sz w:val="39"/>
        </w:rPr>
      </w:pPr>
    </w:p>
    <w:p w14:paraId="2C63E0C9" w14:textId="77777777" w:rsidR="00AC08E5" w:rsidRDefault="00755A12">
      <w:pPr>
        <w:pStyle w:val="Heading2"/>
        <w:rPr>
          <w:b/>
        </w:rPr>
      </w:pPr>
      <w:r>
        <w:rPr>
          <w:b/>
          <w:spacing w:val="-4"/>
        </w:rPr>
        <w:t>5308.705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Procedures</w:t>
      </w:r>
    </w:p>
    <w:p w14:paraId="2C63E0CA" w14:textId="77777777" w:rsidR="00AC08E5" w:rsidRDefault="00AC08E5">
      <w:pPr>
        <w:pStyle w:val="BodyText"/>
        <w:spacing w:before="4"/>
        <w:rPr>
          <w:rFonts w:ascii="Bookman Old Style"/>
          <w:b/>
          <w:sz w:val="42"/>
        </w:rPr>
      </w:pPr>
    </w:p>
    <w:p w14:paraId="2C63E0CB" w14:textId="77777777" w:rsidR="00AC08E5" w:rsidRDefault="00755A12">
      <w:pPr>
        <w:pStyle w:val="BodyText"/>
        <w:spacing w:before="1" w:line="271" w:lineRule="auto"/>
        <w:ind w:left="110" w:right="553"/>
      </w:pPr>
      <w:r>
        <w:rPr>
          <w:w w:val="105"/>
        </w:rPr>
        <w:t xml:space="preserve">Refer to the </w:t>
      </w:r>
      <w:hyperlink r:id="rId19">
        <w:proofErr w:type="spellStart"/>
        <w:r>
          <w:rPr>
            <w:color w:val="27314A"/>
            <w:w w:val="105"/>
            <w:u w:val="single" w:color="27314A"/>
          </w:rPr>
          <w:t>AbilityOne</w:t>
        </w:r>
        <w:proofErr w:type="spellEnd"/>
        <w:r>
          <w:rPr>
            <w:color w:val="27314A"/>
            <w:w w:val="105"/>
            <w:u w:val="single" w:color="27314A"/>
          </w:rPr>
          <w:t xml:space="preserve"> Procurement Guidebook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acquiring products and services under 41 U.S.C.,</w:t>
      </w:r>
      <w:r>
        <w:rPr>
          <w:spacing w:val="23"/>
          <w:w w:val="105"/>
        </w:rPr>
        <w:t xml:space="preserve"> </w:t>
      </w:r>
      <w:r>
        <w:rPr>
          <w:w w:val="105"/>
        </w:rPr>
        <w:t>chapter</w:t>
      </w:r>
      <w:r>
        <w:rPr>
          <w:spacing w:val="23"/>
          <w:w w:val="105"/>
        </w:rPr>
        <w:t xml:space="preserve"> </w:t>
      </w:r>
      <w:r>
        <w:rPr>
          <w:w w:val="105"/>
        </w:rPr>
        <w:t>85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nonprofit</w:t>
      </w:r>
      <w:r>
        <w:rPr>
          <w:spacing w:val="23"/>
          <w:w w:val="105"/>
        </w:rPr>
        <w:t xml:space="preserve"> </w:t>
      </w:r>
      <w:r>
        <w:rPr>
          <w:w w:val="105"/>
        </w:rPr>
        <w:t>agencies</w:t>
      </w:r>
      <w:r>
        <w:rPr>
          <w:spacing w:val="23"/>
          <w:w w:val="105"/>
        </w:rPr>
        <w:t xml:space="preserve"> </w:t>
      </w:r>
      <w:r>
        <w:rPr>
          <w:w w:val="105"/>
        </w:rPr>
        <w:t>employing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3"/>
          <w:w w:val="105"/>
        </w:rPr>
        <w:t xml:space="preserve"> </w:t>
      </w:r>
      <w:r>
        <w:rPr>
          <w:w w:val="105"/>
        </w:rPr>
        <w:t>who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3"/>
          <w:w w:val="105"/>
        </w:rPr>
        <w:t xml:space="preserve"> </w:t>
      </w:r>
      <w:r>
        <w:rPr>
          <w:w w:val="105"/>
        </w:rPr>
        <w:t>blind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severely</w:t>
      </w:r>
      <w:r>
        <w:rPr>
          <w:spacing w:val="23"/>
          <w:w w:val="105"/>
        </w:rPr>
        <w:t xml:space="preserve"> </w:t>
      </w:r>
      <w:r>
        <w:rPr>
          <w:w w:val="105"/>
        </w:rPr>
        <w:t>disabled.</w:t>
      </w:r>
    </w:p>
    <w:p w14:paraId="2C63E0CC" w14:textId="77777777" w:rsidR="00AC08E5" w:rsidRDefault="00AC08E5">
      <w:pPr>
        <w:pStyle w:val="BodyText"/>
        <w:spacing w:before="1"/>
        <w:rPr>
          <w:sz w:val="21"/>
        </w:rPr>
      </w:pPr>
    </w:p>
    <w:p w14:paraId="6853F981" w14:textId="35A1973E" w:rsidR="007A041C" w:rsidRPr="007A041C" w:rsidDel="007A041C" w:rsidRDefault="007A041C" w:rsidP="007A041C">
      <w:pPr>
        <w:pStyle w:val="p"/>
        <w:shd w:val="clear" w:color="auto" w:fill="FFFFFF"/>
        <w:textAlignment w:val="baseline"/>
        <w:rPr>
          <w:del w:id="10" w:author="ROSSI, AMANDA M CIV USAF HAF SAF/AQCP" w:date="2024-06-18T15:08:00Z"/>
          <w:rFonts w:ascii="Cambria" w:eastAsia="Cambria" w:hAnsi="Cambria" w:cs="Cambria"/>
          <w:w w:val="105"/>
          <w:sz w:val="22"/>
          <w:szCs w:val="22"/>
        </w:rPr>
      </w:pPr>
      <w:commentRangeStart w:id="11"/>
      <w:del w:id="12" w:author="ROSSI, AMANDA M CIV USAF HAF SAF/AQCP" w:date="2024-06-18T15:08:00Z"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Text>5308.707 Prices</w:delText>
        </w:r>
      </w:del>
    </w:p>
    <w:p w14:paraId="7897AFB0" w14:textId="10947744" w:rsidR="007A041C" w:rsidRPr="007A041C" w:rsidDel="007A041C" w:rsidRDefault="007A041C" w:rsidP="007A041C">
      <w:pPr>
        <w:pStyle w:val="p"/>
        <w:shd w:val="clear" w:color="auto" w:fill="FFFFFF"/>
        <w:textAlignment w:val="baseline"/>
        <w:rPr>
          <w:del w:id="13" w:author="ROSSI, AMANDA M CIV USAF HAF SAF/AQCP" w:date="2024-06-18T15:08:00Z"/>
          <w:rFonts w:ascii="Cambria" w:eastAsia="Cambria" w:hAnsi="Cambria" w:cs="Cambria"/>
          <w:w w:val="105"/>
          <w:sz w:val="22"/>
          <w:szCs w:val="22"/>
        </w:rPr>
      </w:pPr>
      <w:del w:id="14" w:author="ROSSI, AMANDA M CIV USAF HAF SAF/AQCP" w:date="2024-06-18T15:08:00Z"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Text>Contracting Officers are required to obtain the Fair Market Price (FMP) Determination from the U.S. Ability One Commission prior to contract award. Please note that the self-inspection program at </w:delText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fldChar w:fldCharType="begin"/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InstrText>HYPERLINK "https://www.acquisition.gov/daffars/part-5301-federal-acquisition-regulations-system" \l "DAFFARS_5301_601_91" \o "DAFFARS MP5301.601-91" \t "_blank"</w:delInstrText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fldChar w:fldCharType="separate"/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Text>DAFFARS MP5301.601-91</w:delText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fldChar w:fldCharType="end"/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Text> reviews compliance with this requirement for contracts awarded under the AbilityOne program.</w:delText>
        </w:r>
      </w:del>
    </w:p>
    <w:p w14:paraId="6E3BED5E" w14:textId="77777777" w:rsidR="007A041C" w:rsidRPr="007A041C" w:rsidRDefault="007A041C" w:rsidP="007A041C">
      <w:pPr>
        <w:pStyle w:val="Heading3"/>
        <w:shd w:val="clear" w:color="auto" w:fill="FFFFFF"/>
        <w:spacing w:before="300" w:after="150"/>
        <w:textAlignment w:val="baseline"/>
        <w:rPr>
          <w:rFonts w:ascii="Bookman Old Style" w:eastAsia="Bookman Old Style" w:hAnsi="Bookman Old Style" w:cs="Bookman Old Style"/>
          <w:b/>
          <w:color w:val="auto"/>
          <w:spacing w:val="-2"/>
          <w:sz w:val="25"/>
          <w:szCs w:val="25"/>
        </w:rPr>
      </w:pPr>
      <w:r w:rsidRPr="007A041C">
        <w:rPr>
          <w:rFonts w:ascii="Bookman Old Style" w:eastAsia="Bookman Old Style" w:hAnsi="Bookman Old Style" w:cs="Bookman Old Style"/>
          <w:b/>
          <w:color w:val="auto"/>
          <w:spacing w:val="-2"/>
          <w:sz w:val="25"/>
          <w:szCs w:val="25"/>
        </w:rPr>
        <w:t>5308.707 Prices.</w:t>
      </w:r>
      <w:commentRangeEnd w:id="11"/>
      <w:r>
        <w:rPr>
          <w:rStyle w:val="CommentReference"/>
          <w:rFonts w:ascii="Cambria" w:eastAsia="Cambria" w:hAnsi="Cambria" w:cs="Cambria"/>
          <w:color w:val="auto"/>
        </w:rPr>
        <w:commentReference w:id="11"/>
      </w:r>
    </w:p>
    <w:p w14:paraId="2C63E0D3" w14:textId="5FA4121B" w:rsidR="00AC08E5" w:rsidRPr="007A041C" w:rsidRDefault="007A041C" w:rsidP="007A041C">
      <w:pPr>
        <w:pStyle w:val="p"/>
        <w:shd w:val="clear" w:color="auto" w:fill="FFFFFF"/>
        <w:textAlignment w:val="baseline"/>
        <w:rPr>
          <w:rFonts w:ascii="Cambria" w:eastAsia="Cambria" w:hAnsi="Cambria" w:cs="Cambria"/>
          <w:w w:val="105"/>
          <w:sz w:val="22"/>
          <w:szCs w:val="22"/>
        </w:rPr>
      </w:pPr>
      <w:r w:rsidRPr="007A041C">
        <w:rPr>
          <w:rFonts w:ascii="Cambria" w:eastAsia="Cambria" w:hAnsi="Cambria" w:cs="Cambria"/>
          <w:w w:val="105"/>
          <w:sz w:val="22"/>
          <w:szCs w:val="22"/>
        </w:rPr>
        <w:t xml:space="preserve">Contracting Officers are required to obtain the Fair Market Price (FMP) Determination from the U.S. Ability One Commission prior to contract award. </w:t>
      </w:r>
      <w:del w:id="15" w:author="ROSSI, AMANDA M CIV USAF HAF SAF/AQCP" w:date="2024-06-18T15:09:00Z"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Text>Please note that the self-inspection program at </w:delText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fldChar w:fldCharType="begin"/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InstrText>HYPERLINK "https://www.acquisition.gov/daffars/part-5301-federal-acquisition-regulations-system" \l "DAFFARS_5301_601_91" \o "DAFFARS MP5301.601-91 " \t "_blank"</w:delInstrText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fldChar w:fldCharType="separate"/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Text>DAFFARS MP5301.601-91 </w:delText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fldChar w:fldCharType="end"/>
        </w:r>
        <w:r w:rsidRPr="007A041C" w:rsidDel="007A041C">
          <w:rPr>
            <w:rFonts w:ascii="Cambria" w:eastAsia="Cambria" w:hAnsi="Cambria" w:cs="Cambria"/>
            <w:w w:val="105"/>
            <w:sz w:val="22"/>
            <w:szCs w:val="22"/>
          </w:rPr>
          <w:delText>reviews compliance with this requirement for contracts awarded under the AbilityOne program.</w:delText>
        </w:r>
      </w:del>
    </w:p>
    <w:sectPr w:rsidR="00AC08E5" w:rsidRPr="007A041C">
      <w:pgSz w:w="11910" w:h="16840"/>
      <w:pgMar w:top="82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OSSI, AMANDA M CIV USAF HAF SAF/AQCP" w:date="2024-05-17T15:11:00Z" w:initials="AR">
    <w:p w14:paraId="643D6CE3" w14:textId="77777777" w:rsidR="007A041C" w:rsidRDefault="007A041C" w:rsidP="007A041C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1" w:author="ROSSI, AMANDA M CIV USAF HAF SAF/AQCP" w:date="2024-06-18T15:09:00Z" w:initials="AR">
    <w:p w14:paraId="2269440A" w14:textId="77777777" w:rsidR="007A041C" w:rsidRDefault="007A041C" w:rsidP="007A041C">
      <w:pPr>
        <w:pStyle w:val="CommentText"/>
      </w:pPr>
      <w:r>
        <w:rPr>
          <w:rStyle w:val="CommentReference"/>
        </w:rPr>
        <w:annotationRef/>
      </w:r>
      <w:r>
        <w:t>This section is duplicated on 5308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3D6CE3" w15:done="0"/>
  <w15:commentEx w15:paraId="226944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F1F212" w16cex:dateUtc="2024-05-17T21:11:00Z"/>
  <w16cex:commentExtensible w16cex:durableId="2A1C21B0" w16cex:dateUtc="2024-06-18T21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3D6CE3" w16cid:durableId="29F1F212"/>
  <w16cid:commentId w16cid:paraId="2269440A" w16cid:durableId="2A1C21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E5"/>
    <w:rsid w:val="00325FD9"/>
    <w:rsid w:val="00404EEC"/>
    <w:rsid w:val="00531ECD"/>
    <w:rsid w:val="00690B16"/>
    <w:rsid w:val="00755A12"/>
    <w:rsid w:val="007A041C"/>
    <w:rsid w:val="00A42605"/>
    <w:rsid w:val="00A8264D"/>
    <w:rsid w:val="00AC08E5"/>
    <w:rsid w:val="00C922FB"/>
    <w:rsid w:val="00CD6826"/>
    <w:rsid w:val="00E82B09"/>
    <w:rsid w:val="00E9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E09B"/>
  <w15:docId w15:val="{EACD37FB-CE43-47FF-9F20-0021BA0C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4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 w:right="177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CD6826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404E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4E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4EEC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E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EEC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5F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4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">
    <w:name w:val="p"/>
    <w:basedOn w:val="Normal"/>
    <w:rsid w:val="007A04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7A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4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acquisition.gov/daffars/mp5301-federal-acquisition-regulations-system" TargetMode="External"/><Relationship Id="rId18" Type="http://schemas.openxmlformats.org/officeDocument/2006/relationships/hyperlink" Target="https://www.acquisition.gov/daffars/part-5306-competition-requirements" TargetMode="Externa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hyperlink" Target="https://www.acquisition.gov/daffars/mp5301-federal-acquisition-regulations-system" TargetMode="External"/><Relationship Id="rId12" Type="http://schemas.openxmlformats.org/officeDocument/2006/relationships/hyperlink" Target="https://www.acquisition.gov/daffars/mp5301-federal-acquisition-regulations-system" TargetMode="External"/><Relationship Id="rId17" Type="http://schemas.openxmlformats.org/officeDocument/2006/relationships/hyperlink" Target="https://usaf.dps.mil/sites/AFCC/AQCP/KnowledgeCenter/SitePages/DAFFARS-Templates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AQCP/KnowledgeCenter/SitePages/DAFFARS-Templates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hyperlink" Target="https://www.acquisition.gov/far/part-8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abilityone.gov/laws%2C_regulations_and_policy/procurement_guide.html" TargetMode="Externa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s://www.acquisition.gov/daffars/part-5306-competition-requirem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F4962F-A33C-4CFE-82A3-FA626FA4A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F010E1-6990-454D-ACCA-871216E89A97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c7b28551-714a-466d-aef6-d2c6ef9e9028"/>
    <ds:schemaRef ds:uri="http://schemas.microsoft.com/office/2006/metadata/properties"/>
    <ds:schemaRef ds:uri="http://www.w3.org/XML/1998/namespace"/>
    <ds:schemaRef ds:uri="494a06ad-f065-438e-b0c5-3c8ee8c1fb4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1FBDF4A-4357-4863-8D2E-CF0BE72587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5308 - Required Sources of Supplies and Services</vt:lpstr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5308 - Required Sources of Supplies and Services</dc:title>
  <dc:creator>KAHLER, JUDY K CIV USAF HAF SAF/AQCP</dc:creator>
  <cp:lastModifiedBy>ROSSI, AMANDA M CIV USAF HAF SAF/AQCP</cp:lastModifiedBy>
  <cp:revision>3</cp:revision>
  <dcterms:created xsi:type="dcterms:W3CDTF">2024-05-17T21:13:00Z</dcterms:created>
  <dcterms:modified xsi:type="dcterms:W3CDTF">2024-06-18T21:09:00Z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Order">
    <vt:r8>2400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riggerFlowInfo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