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95ACC" w14:textId="5DA26187" w:rsidR="00A3158A" w:rsidRPr="00A3158A" w:rsidRDefault="00914F3A" w:rsidP="00C83D3E">
      <w:pPr>
        <w:pStyle w:val="Title"/>
        <w:spacing w:after="240"/>
        <w:ind w:left="0"/>
        <w:rPr>
          <w:rFonts w:asciiTheme="majorHAnsi" w:hAnsiTheme="majorHAnsi"/>
          <w:b/>
          <w:spacing w:val="-4"/>
        </w:rPr>
      </w:pPr>
      <w:bookmarkStart w:id="0" w:name="_bookmark0"/>
      <w:bookmarkEnd w:id="0"/>
      <w:r w:rsidRPr="00C43FBD">
        <w:rPr>
          <w:rFonts w:asciiTheme="majorHAnsi" w:hAnsiTheme="majorHAnsi"/>
          <w:b/>
          <w:spacing w:val="-2"/>
        </w:rPr>
        <w:t>Part</w:t>
      </w:r>
      <w:r w:rsidRPr="00C43FBD">
        <w:rPr>
          <w:rFonts w:asciiTheme="majorHAnsi" w:hAnsiTheme="majorHAnsi"/>
          <w:b/>
          <w:spacing w:val="-33"/>
        </w:rPr>
        <w:t xml:space="preserve"> </w:t>
      </w:r>
      <w:r w:rsidRPr="00C43FBD">
        <w:rPr>
          <w:rFonts w:asciiTheme="majorHAnsi" w:hAnsiTheme="majorHAnsi"/>
          <w:b/>
          <w:spacing w:val="-2"/>
        </w:rPr>
        <w:t>5302</w:t>
      </w:r>
      <w:r w:rsidRPr="00C43FBD">
        <w:rPr>
          <w:rFonts w:asciiTheme="majorHAnsi" w:hAnsiTheme="majorHAnsi"/>
          <w:b/>
          <w:spacing w:val="-33"/>
        </w:rPr>
        <w:t xml:space="preserve"> </w:t>
      </w:r>
      <w:r w:rsidRPr="00C43FBD">
        <w:rPr>
          <w:rFonts w:asciiTheme="majorHAnsi" w:hAnsiTheme="majorHAnsi"/>
          <w:b/>
          <w:spacing w:val="-2"/>
        </w:rPr>
        <w:t>-</w:t>
      </w:r>
      <w:r w:rsidRPr="00C43FBD">
        <w:rPr>
          <w:rFonts w:asciiTheme="majorHAnsi" w:hAnsiTheme="majorHAnsi"/>
          <w:b/>
          <w:spacing w:val="-32"/>
        </w:rPr>
        <w:t xml:space="preserve"> </w:t>
      </w:r>
      <w:r w:rsidRPr="00C43FBD">
        <w:rPr>
          <w:rFonts w:asciiTheme="majorHAnsi" w:hAnsiTheme="majorHAnsi"/>
          <w:b/>
          <w:spacing w:val="-2"/>
        </w:rPr>
        <w:t>Definitions</w:t>
      </w:r>
      <w:r w:rsidRPr="00C43FBD">
        <w:rPr>
          <w:rFonts w:asciiTheme="majorHAnsi" w:hAnsiTheme="majorHAnsi"/>
          <w:b/>
          <w:spacing w:val="-32"/>
        </w:rPr>
        <w:t xml:space="preserve"> </w:t>
      </w:r>
      <w:r w:rsidRPr="00C43FBD">
        <w:rPr>
          <w:rFonts w:asciiTheme="majorHAnsi" w:hAnsiTheme="majorHAnsi"/>
          <w:b/>
          <w:spacing w:val="-2"/>
        </w:rPr>
        <w:t>of</w:t>
      </w:r>
      <w:r w:rsidRPr="00C43FBD">
        <w:rPr>
          <w:rFonts w:asciiTheme="majorHAnsi" w:hAnsiTheme="majorHAnsi"/>
          <w:b/>
          <w:spacing w:val="-33"/>
        </w:rPr>
        <w:t xml:space="preserve"> </w:t>
      </w:r>
      <w:r w:rsidRPr="00C43FBD">
        <w:rPr>
          <w:rFonts w:asciiTheme="majorHAnsi" w:hAnsiTheme="majorHAnsi"/>
          <w:b/>
          <w:spacing w:val="-2"/>
        </w:rPr>
        <w:t>Words</w:t>
      </w:r>
      <w:r w:rsidRPr="00C43FBD">
        <w:rPr>
          <w:rFonts w:asciiTheme="majorHAnsi" w:hAnsiTheme="majorHAnsi"/>
          <w:b/>
          <w:spacing w:val="-32"/>
        </w:rPr>
        <w:t xml:space="preserve"> </w:t>
      </w:r>
      <w:r w:rsidRPr="00C43FBD">
        <w:rPr>
          <w:rFonts w:asciiTheme="majorHAnsi" w:hAnsiTheme="majorHAnsi"/>
          <w:b/>
          <w:spacing w:val="-2"/>
        </w:rPr>
        <w:t>and</w:t>
      </w:r>
      <w:r w:rsidRPr="00C43FBD">
        <w:rPr>
          <w:rFonts w:asciiTheme="majorHAnsi" w:hAnsiTheme="majorHAnsi"/>
          <w:b/>
          <w:spacing w:val="-32"/>
        </w:rPr>
        <w:t xml:space="preserve"> </w:t>
      </w:r>
      <w:r w:rsidRPr="00C43FBD">
        <w:rPr>
          <w:rFonts w:asciiTheme="majorHAnsi" w:hAnsiTheme="majorHAnsi"/>
          <w:b/>
          <w:spacing w:val="-4"/>
        </w:rPr>
        <w:t>Terms</w:t>
      </w:r>
    </w:p>
    <w:p w14:paraId="7B0CE550" w14:textId="77777777" w:rsidR="002D5599" w:rsidRPr="00C43FBD" w:rsidRDefault="00914F3A" w:rsidP="00C83D3E">
      <w:pPr>
        <w:pStyle w:val="BodyText"/>
        <w:rPr>
          <w:rFonts w:asciiTheme="majorHAnsi" w:hAnsiTheme="majorHAnsi"/>
        </w:rPr>
      </w:pPr>
      <w:r w:rsidRPr="00C43FBD">
        <w:rPr>
          <w:rFonts w:asciiTheme="majorHAnsi" w:hAnsiTheme="majorHAnsi"/>
          <w:color w:val="27314A"/>
          <w:w w:val="105"/>
          <w:u w:val="single" w:color="27314A"/>
        </w:rPr>
        <w:t>DAFFARS</w:t>
      </w:r>
      <w:r w:rsidRPr="00C43FBD">
        <w:rPr>
          <w:rFonts w:asciiTheme="majorHAnsi" w:hAnsiTheme="majorHAnsi"/>
          <w:color w:val="27314A"/>
          <w:spacing w:val="18"/>
          <w:w w:val="105"/>
          <w:u w:val="single" w:color="27314A"/>
        </w:rPr>
        <w:t xml:space="preserve"> </w:t>
      </w:r>
      <w:r w:rsidRPr="00C43FBD">
        <w:rPr>
          <w:rFonts w:asciiTheme="majorHAnsi" w:hAnsiTheme="majorHAnsi"/>
          <w:color w:val="27314A"/>
          <w:w w:val="105"/>
          <w:u w:val="single" w:color="27314A"/>
        </w:rPr>
        <w:t>PART</w:t>
      </w:r>
      <w:r w:rsidRPr="00C43FBD">
        <w:rPr>
          <w:rFonts w:asciiTheme="majorHAnsi" w:hAnsiTheme="majorHAnsi"/>
          <w:color w:val="27314A"/>
          <w:spacing w:val="18"/>
          <w:w w:val="105"/>
          <w:u w:val="single" w:color="27314A"/>
        </w:rPr>
        <w:t xml:space="preserve"> </w:t>
      </w:r>
      <w:r w:rsidRPr="00C43FBD">
        <w:rPr>
          <w:rFonts w:asciiTheme="majorHAnsi" w:hAnsiTheme="majorHAnsi"/>
          <w:color w:val="27314A"/>
          <w:w w:val="105"/>
          <w:u w:val="single" w:color="27314A"/>
        </w:rPr>
        <w:t>5302</w:t>
      </w:r>
      <w:r w:rsidRPr="00C43FBD">
        <w:rPr>
          <w:rFonts w:asciiTheme="majorHAnsi" w:hAnsiTheme="majorHAnsi"/>
          <w:color w:val="27314A"/>
          <w:spacing w:val="18"/>
          <w:w w:val="105"/>
          <w:u w:val="single" w:color="27314A"/>
        </w:rPr>
        <w:t xml:space="preserve"> </w:t>
      </w:r>
      <w:r w:rsidRPr="00C43FBD">
        <w:rPr>
          <w:rFonts w:asciiTheme="majorHAnsi" w:hAnsiTheme="majorHAnsi"/>
          <w:color w:val="27314A"/>
          <w:w w:val="105"/>
          <w:u w:val="single" w:color="27314A"/>
        </w:rPr>
        <w:t>Knowledge</w:t>
      </w:r>
      <w:r w:rsidRPr="00C43FBD">
        <w:rPr>
          <w:rFonts w:asciiTheme="majorHAnsi" w:hAnsiTheme="majorHAnsi"/>
          <w:color w:val="27314A"/>
          <w:spacing w:val="18"/>
          <w:w w:val="105"/>
          <w:u w:val="single" w:color="27314A"/>
        </w:rPr>
        <w:t xml:space="preserve"> </w:t>
      </w:r>
      <w:r w:rsidRPr="00C43FBD">
        <w:rPr>
          <w:rFonts w:asciiTheme="majorHAnsi" w:hAnsiTheme="majorHAnsi"/>
          <w:color w:val="27314A"/>
          <w:spacing w:val="-2"/>
          <w:w w:val="105"/>
          <w:u w:val="single" w:color="27314A"/>
        </w:rPr>
        <w:t>Center</w:t>
      </w:r>
    </w:p>
    <w:p w14:paraId="7B0CE551" w14:textId="77777777" w:rsidR="002D5599" w:rsidRPr="00C43FBD" w:rsidRDefault="002D5599" w:rsidP="00C83D3E">
      <w:pPr>
        <w:pStyle w:val="BodyText"/>
        <w:spacing w:before="10"/>
        <w:rPr>
          <w:rFonts w:asciiTheme="majorHAnsi" w:hAnsiTheme="majorHAnsi"/>
          <w:sz w:val="15"/>
        </w:rPr>
      </w:pPr>
    </w:p>
    <w:p w14:paraId="7B0CE552" w14:textId="549AE00D" w:rsidR="002D5599" w:rsidRPr="00C43FBD" w:rsidRDefault="00914F3A" w:rsidP="00C83D3E">
      <w:pPr>
        <w:pStyle w:val="BodyText"/>
        <w:spacing w:before="99"/>
        <w:rPr>
          <w:rFonts w:asciiTheme="majorHAnsi" w:hAnsiTheme="majorHAnsi"/>
          <w:b/>
        </w:rPr>
      </w:pPr>
      <w:del w:id="1" w:author="ROSSI, AMANDA M CIV USAF HAF SAF/AQCP" w:date="2024-05-14T16:02:00Z">
        <w:r w:rsidRPr="00C43FBD" w:rsidDel="0084647F">
          <w:rPr>
            <w:rFonts w:asciiTheme="majorHAnsi" w:hAnsiTheme="majorHAnsi"/>
            <w:b/>
            <w:spacing w:val="-9"/>
          </w:rPr>
          <w:delText>2019</w:delText>
        </w:r>
        <w:r w:rsidRPr="00C43FBD" w:rsidDel="0084647F">
          <w:rPr>
            <w:rFonts w:asciiTheme="majorHAnsi" w:hAnsiTheme="majorHAnsi"/>
            <w:b/>
            <w:spacing w:val="-5"/>
          </w:rPr>
          <w:delText xml:space="preserve"> </w:delText>
        </w:r>
      </w:del>
      <w:ins w:id="2" w:author="ROSSI, AMANDA M CIV USAF HAF SAF/AQCP" w:date="2024-05-14T16:02:00Z">
        <w:r w:rsidR="0084647F" w:rsidRPr="00C43FBD">
          <w:rPr>
            <w:rFonts w:asciiTheme="majorHAnsi" w:hAnsiTheme="majorHAnsi"/>
            <w:b/>
            <w:spacing w:val="-9"/>
          </w:rPr>
          <w:t>20</w:t>
        </w:r>
        <w:r w:rsidR="0084647F">
          <w:rPr>
            <w:rFonts w:asciiTheme="majorHAnsi" w:hAnsiTheme="majorHAnsi"/>
            <w:b/>
            <w:spacing w:val="-9"/>
          </w:rPr>
          <w:t>24</w:t>
        </w:r>
        <w:r w:rsidR="0084647F" w:rsidRPr="00C43FBD">
          <w:rPr>
            <w:rFonts w:asciiTheme="majorHAnsi" w:hAnsiTheme="majorHAnsi"/>
            <w:b/>
            <w:spacing w:val="-5"/>
          </w:rPr>
          <w:t xml:space="preserve"> </w:t>
        </w:r>
      </w:ins>
      <w:r w:rsidRPr="00C43FBD">
        <w:rPr>
          <w:rFonts w:asciiTheme="majorHAnsi" w:hAnsiTheme="majorHAnsi"/>
          <w:b/>
          <w:spacing w:val="-2"/>
        </w:rPr>
        <w:t>Edition</w:t>
      </w:r>
    </w:p>
    <w:p w14:paraId="7B0CE553" w14:textId="77777777" w:rsidR="002D5599" w:rsidRPr="00C43FBD" w:rsidRDefault="002D5599" w:rsidP="00C83D3E">
      <w:pPr>
        <w:pStyle w:val="BodyText"/>
        <w:spacing w:before="8"/>
        <w:rPr>
          <w:rFonts w:asciiTheme="majorHAnsi" w:hAnsiTheme="majorHAnsi"/>
          <w:b/>
          <w:sz w:val="23"/>
        </w:rPr>
      </w:pPr>
    </w:p>
    <w:p w14:paraId="7B0CE554" w14:textId="0099A110" w:rsidR="002D5599" w:rsidRPr="00C43FBD" w:rsidRDefault="00914F3A" w:rsidP="00C83D3E">
      <w:pPr>
        <w:spacing w:before="1"/>
        <w:rPr>
          <w:rFonts w:asciiTheme="majorHAnsi" w:hAnsiTheme="majorHAnsi"/>
          <w:i/>
        </w:rPr>
      </w:pPr>
      <w:r w:rsidRPr="00C43FBD">
        <w:rPr>
          <w:rFonts w:asciiTheme="majorHAnsi" w:hAnsiTheme="majorHAnsi"/>
          <w:i/>
          <w:w w:val="110"/>
        </w:rPr>
        <w:t>Revised:</w:t>
      </w:r>
      <w:r w:rsidRPr="00C43FBD">
        <w:rPr>
          <w:rFonts w:asciiTheme="majorHAnsi" w:hAnsiTheme="majorHAnsi"/>
          <w:i/>
          <w:spacing w:val="23"/>
          <w:w w:val="110"/>
        </w:rPr>
        <w:t xml:space="preserve"> </w:t>
      </w:r>
      <w:r w:rsidRPr="00C43FBD">
        <w:rPr>
          <w:rFonts w:asciiTheme="majorHAnsi" w:hAnsiTheme="majorHAnsi"/>
          <w:i/>
          <w:w w:val="110"/>
        </w:rPr>
        <w:t>June</w:t>
      </w:r>
      <w:r w:rsidRPr="00C43FBD">
        <w:rPr>
          <w:rFonts w:asciiTheme="majorHAnsi" w:hAnsiTheme="majorHAnsi"/>
          <w:i/>
          <w:spacing w:val="23"/>
          <w:w w:val="110"/>
        </w:rPr>
        <w:t xml:space="preserve"> </w:t>
      </w:r>
      <w:del w:id="3" w:author="ROSSI, AMANDA M CIV USAF HAF SAF/AQCP" w:date="2024-05-14T16:02:00Z">
        <w:r w:rsidRPr="00C43FBD" w:rsidDel="0084647F">
          <w:rPr>
            <w:rFonts w:asciiTheme="majorHAnsi" w:hAnsiTheme="majorHAnsi"/>
            <w:i/>
            <w:spacing w:val="-4"/>
            <w:w w:val="110"/>
          </w:rPr>
          <w:delText>2023</w:delText>
        </w:r>
      </w:del>
      <w:ins w:id="4" w:author="ROSSI, AMANDA M CIV USAF HAF SAF/AQCP" w:date="2024-05-14T16:02:00Z">
        <w:r w:rsidR="0084647F" w:rsidRPr="00C43FBD">
          <w:rPr>
            <w:rFonts w:asciiTheme="majorHAnsi" w:hAnsiTheme="majorHAnsi"/>
            <w:i/>
            <w:spacing w:val="-4"/>
            <w:w w:val="110"/>
          </w:rPr>
          <w:t>202</w:t>
        </w:r>
        <w:r w:rsidR="0084647F">
          <w:rPr>
            <w:rFonts w:asciiTheme="majorHAnsi" w:hAnsiTheme="majorHAnsi"/>
            <w:i/>
            <w:spacing w:val="-4"/>
            <w:w w:val="110"/>
          </w:rPr>
          <w:t>4</w:t>
        </w:r>
      </w:ins>
    </w:p>
    <w:p w14:paraId="7B0CE555" w14:textId="77777777" w:rsidR="002D5599" w:rsidRPr="00C43FBD" w:rsidRDefault="002D5599" w:rsidP="00C83D3E">
      <w:pPr>
        <w:pStyle w:val="BodyText"/>
        <w:spacing w:before="10"/>
        <w:rPr>
          <w:rFonts w:asciiTheme="majorHAnsi" w:hAnsiTheme="majorHAnsi"/>
          <w:i/>
          <w:sz w:val="23"/>
        </w:rPr>
      </w:pPr>
    </w:p>
    <w:p w14:paraId="7B0CE556" w14:textId="77777777" w:rsidR="002D5599" w:rsidRPr="00C43FBD" w:rsidRDefault="00A93B8B" w:rsidP="00C83D3E">
      <w:pPr>
        <w:pStyle w:val="BodyText"/>
        <w:rPr>
          <w:rFonts w:asciiTheme="majorHAnsi" w:hAnsiTheme="majorHAnsi"/>
        </w:rPr>
      </w:pPr>
      <w:hyperlink w:anchor="_bookmark0" w:history="1">
        <w:r w:rsidR="00914F3A" w:rsidRPr="00C43FBD">
          <w:rPr>
            <w:rFonts w:asciiTheme="majorHAnsi" w:hAnsiTheme="majorHAnsi"/>
            <w:color w:val="27314A"/>
            <w:w w:val="105"/>
            <w:u w:val="single" w:color="27314A"/>
          </w:rPr>
          <w:t>Subpart</w:t>
        </w:r>
        <w:r w:rsidR="00914F3A" w:rsidRPr="00C43FBD">
          <w:rPr>
            <w:rFonts w:asciiTheme="majorHAnsi" w:hAnsiTheme="majorHAnsi"/>
            <w:color w:val="27314A"/>
            <w:spacing w:val="12"/>
            <w:w w:val="105"/>
            <w:u w:val="single" w:color="27314A"/>
          </w:rPr>
          <w:t xml:space="preserve"> </w:t>
        </w:r>
        <w:r w:rsidR="00914F3A" w:rsidRPr="00C43FBD">
          <w:rPr>
            <w:rFonts w:asciiTheme="majorHAnsi" w:hAnsiTheme="majorHAnsi"/>
            <w:color w:val="27314A"/>
            <w:w w:val="105"/>
            <w:u w:val="single" w:color="27314A"/>
          </w:rPr>
          <w:t>5302.1</w:t>
        </w:r>
        <w:r w:rsidR="00914F3A" w:rsidRPr="00C43FBD">
          <w:rPr>
            <w:rFonts w:asciiTheme="majorHAnsi" w:hAnsiTheme="majorHAnsi"/>
            <w:color w:val="27314A"/>
            <w:spacing w:val="12"/>
            <w:w w:val="105"/>
            <w:u w:val="single" w:color="27314A"/>
          </w:rPr>
          <w:t xml:space="preserve"> </w:t>
        </w:r>
        <w:r w:rsidR="00914F3A" w:rsidRPr="00C43FBD">
          <w:rPr>
            <w:rFonts w:asciiTheme="majorHAnsi" w:hAnsiTheme="majorHAnsi"/>
            <w:color w:val="27314A"/>
            <w:w w:val="105"/>
            <w:u w:val="single" w:color="27314A"/>
          </w:rPr>
          <w:t>-</w:t>
        </w:r>
        <w:r w:rsidR="00914F3A" w:rsidRPr="00C43FBD">
          <w:rPr>
            <w:rFonts w:asciiTheme="majorHAnsi" w:hAnsiTheme="majorHAnsi"/>
            <w:color w:val="27314A"/>
            <w:spacing w:val="13"/>
            <w:w w:val="105"/>
            <w:u w:val="single" w:color="27314A"/>
          </w:rPr>
          <w:t xml:space="preserve"> </w:t>
        </w:r>
        <w:r w:rsidR="00914F3A" w:rsidRPr="00C43FBD">
          <w:rPr>
            <w:rFonts w:asciiTheme="majorHAnsi" w:hAnsiTheme="majorHAnsi"/>
            <w:color w:val="27314A"/>
            <w:spacing w:val="-2"/>
            <w:w w:val="105"/>
            <w:u w:val="single" w:color="27314A"/>
          </w:rPr>
          <w:t>DEFINITIONS</w:t>
        </w:r>
      </w:hyperlink>
    </w:p>
    <w:p w14:paraId="7B0CE557" w14:textId="77777777" w:rsidR="002D5599" w:rsidRPr="00C43FBD" w:rsidRDefault="002D5599" w:rsidP="00C83D3E">
      <w:pPr>
        <w:pStyle w:val="BodyText"/>
        <w:spacing w:before="10"/>
        <w:rPr>
          <w:rFonts w:asciiTheme="majorHAnsi" w:hAnsiTheme="majorHAnsi"/>
          <w:sz w:val="15"/>
        </w:rPr>
      </w:pPr>
    </w:p>
    <w:p w14:paraId="7B0CE558" w14:textId="77777777" w:rsidR="002D5599" w:rsidRPr="00C43FBD" w:rsidRDefault="00A93B8B" w:rsidP="00C83D3E">
      <w:pPr>
        <w:pStyle w:val="BodyText"/>
        <w:spacing w:before="95"/>
        <w:rPr>
          <w:rFonts w:asciiTheme="majorHAnsi" w:hAnsiTheme="majorHAnsi"/>
        </w:rPr>
      </w:pPr>
      <w:hyperlink w:anchor="_bookmark0" w:history="1">
        <w:r w:rsidR="00914F3A" w:rsidRPr="00C43FBD">
          <w:rPr>
            <w:rFonts w:asciiTheme="majorHAnsi" w:hAnsiTheme="majorHAnsi"/>
            <w:color w:val="27314A"/>
            <w:w w:val="105"/>
            <w:u w:val="single" w:color="27314A"/>
          </w:rPr>
          <w:t>5302.101</w:t>
        </w:r>
        <w:r w:rsidR="00914F3A" w:rsidRPr="00C43FBD">
          <w:rPr>
            <w:rFonts w:asciiTheme="majorHAnsi" w:hAnsiTheme="majorHAnsi"/>
            <w:color w:val="27314A"/>
            <w:spacing w:val="2"/>
            <w:w w:val="105"/>
            <w:u w:val="single" w:color="27314A"/>
          </w:rPr>
          <w:t xml:space="preserve"> </w:t>
        </w:r>
        <w:r w:rsidR="00914F3A" w:rsidRPr="00C43FBD">
          <w:rPr>
            <w:rFonts w:asciiTheme="majorHAnsi" w:hAnsiTheme="majorHAnsi"/>
            <w:color w:val="27314A"/>
            <w:spacing w:val="-2"/>
            <w:w w:val="105"/>
            <w:u w:val="single" w:color="27314A"/>
          </w:rPr>
          <w:t>Definitions</w:t>
        </w:r>
      </w:hyperlink>
    </w:p>
    <w:p w14:paraId="7B0CE55A" w14:textId="77777777" w:rsidR="002D5599" w:rsidRPr="00C43FBD" w:rsidRDefault="002D5599" w:rsidP="00C83D3E">
      <w:pPr>
        <w:pStyle w:val="BodyText"/>
        <w:spacing w:before="8"/>
        <w:rPr>
          <w:rFonts w:asciiTheme="majorHAnsi" w:hAnsiTheme="majorHAnsi"/>
          <w:sz w:val="17"/>
        </w:rPr>
      </w:pPr>
    </w:p>
    <w:p w14:paraId="7B0CE55C" w14:textId="01383673" w:rsidR="002D5599" w:rsidRPr="007F228F" w:rsidRDefault="00914F3A" w:rsidP="00C83D3E">
      <w:pPr>
        <w:spacing w:before="99" w:after="240"/>
        <w:rPr>
          <w:rFonts w:asciiTheme="majorHAnsi" w:hAnsiTheme="majorHAnsi"/>
          <w:b/>
          <w:sz w:val="33"/>
        </w:rPr>
      </w:pPr>
      <w:r w:rsidRPr="00C43FBD">
        <w:rPr>
          <w:rFonts w:asciiTheme="majorHAnsi" w:hAnsiTheme="majorHAnsi"/>
          <w:b/>
          <w:spacing w:val="-4"/>
          <w:sz w:val="33"/>
        </w:rPr>
        <w:t>Subpart</w:t>
      </w:r>
      <w:r w:rsidRPr="00C43FBD">
        <w:rPr>
          <w:rFonts w:asciiTheme="majorHAnsi" w:hAnsiTheme="majorHAnsi"/>
          <w:b/>
          <w:spacing w:val="-18"/>
          <w:sz w:val="33"/>
        </w:rPr>
        <w:t xml:space="preserve"> </w:t>
      </w:r>
      <w:r w:rsidRPr="00C43FBD">
        <w:rPr>
          <w:rFonts w:asciiTheme="majorHAnsi" w:hAnsiTheme="majorHAnsi"/>
          <w:b/>
          <w:spacing w:val="-4"/>
          <w:sz w:val="33"/>
        </w:rPr>
        <w:t>5302.1</w:t>
      </w:r>
      <w:r w:rsidRPr="00C43FBD">
        <w:rPr>
          <w:rFonts w:asciiTheme="majorHAnsi" w:hAnsiTheme="majorHAnsi"/>
          <w:b/>
          <w:spacing w:val="-19"/>
          <w:sz w:val="33"/>
        </w:rPr>
        <w:t xml:space="preserve"> </w:t>
      </w:r>
      <w:r w:rsidRPr="00C43FBD">
        <w:rPr>
          <w:rFonts w:asciiTheme="majorHAnsi" w:hAnsiTheme="majorHAnsi"/>
          <w:b/>
          <w:spacing w:val="-4"/>
          <w:sz w:val="33"/>
        </w:rPr>
        <w:t>-</w:t>
      </w:r>
      <w:r w:rsidRPr="00C43FBD">
        <w:rPr>
          <w:rFonts w:asciiTheme="majorHAnsi" w:hAnsiTheme="majorHAnsi"/>
          <w:b/>
          <w:spacing w:val="-17"/>
          <w:sz w:val="33"/>
        </w:rPr>
        <w:t xml:space="preserve"> </w:t>
      </w:r>
      <w:r w:rsidRPr="00C43FBD">
        <w:rPr>
          <w:rFonts w:asciiTheme="majorHAnsi" w:hAnsiTheme="majorHAnsi"/>
          <w:b/>
          <w:spacing w:val="-4"/>
          <w:sz w:val="33"/>
        </w:rPr>
        <w:t>DEFINITIONS</w:t>
      </w:r>
    </w:p>
    <w:p w14:paraId="7B0CE55D" w14:textId="1D5192D4" w:rsidR="002D5599" w:rsidRPr="00C43FBD" w:rsidRDefault="00914F3A" w:rsidP="00C83D3E">
      <w:pPr>
        <w:spacing w:before="1"/>
        <w:rPr>
          <w:rFonts w:asciiTheme="majorHAnsi" w:hAnsiTheme="majorHAnsi"/>
          <w:b/>
          <w:sz w:val="25"/>
        </w:rPr>
      </w:pPr>
      <w:r w:rsidRPr="00C43FBD">
        <w:rPr>
          <w:rFonts w:asciiTheme="majorHAnsi" w:hAnsiTheme="majorHAnsi"/>
          <w:b/>
          <w:spacing w:val="-4"/>
          <w:sz w:val="25"/>
        </w:rPr>
        <w:t>5302.101</w:t>
      </w:r>
      <w:r w:rsidRPr="00C43FBD">
        <w:rPr>
          <w:rFonts w:asciiTheme="majorHAnsi" w:hAnsiTheme="majorHAnsi"/>
          <w:b/>
          <w:spacing w:val="-11"/>
          <w:sz w:val="25"/>
        </w:rPr>
        <w:t xml:space="preserve"> </w:t>
      </w:r>
      <w:r w:rsidRPr="00C43FBD">
        <w:rPr>
          <w:rFonts w:asciiTheme="majorHAnsi" w:hAnsiTheme="majorHAnsi"/>
          <w:b/>
          <w:spacing w:val="-2"/>
          <w:sz w:val="25"/>
        </w:rPr>
        <w:t>Definitions</w:t>
      </w:r>
    </w:p>
    <w:p w14:paraId="7B0CE55E" w14:textId="77777777" w:rsidR="002D5599" w:rsidRPr="00A3158A" w:rsidRDefault="002D5599" w:rsidP="00C83D3E">
      <w:pPr>
        <w:pStyle w:val="BodyText"/>
        <w:spacing w:before="6"/>
        <w:rPr>
          <w:rFonts w:asciiTheme="majorHAnsi" w:hAnsiTheme="majorHAnsi"/>
          <w:b/>
          <w:sz w:val="24"/>
          <w:szCs w:val="12"/>
        </w:rPr>
      </w:pPr>
    </w:p>
    <w:p w14:paraId="7B0CE55F" w14:textId="77AB120C" w:rsidR="002D5599" w:rsidRPr="00C43FBD" w:rsidRDefault="00914F3A" w:rsidP="00C83D3E">
      <w:pPr>
        <w:pStyle w:val="BodyText"/>
        <w:spacing w:line="268" w:lineRule="auto"/>
        <w:rPr>
          <w:rFonts w:asciiTheme="majorHAnsi" w:hAnsiTheme="majorHAnsi"/>
        </w:rPr>
      </w:pPr>
      <w:r w:rsidRPr="00C43FBD">
        <w:rPr>
          <w:rFonts w:asciiTheme="majorHAnsi" w:hAnsiTheme="majorHAnsi"/>
          <w:b/>
        </w:rPr>
        <w:t xml:space="preserve">"Acquisition Category (ACAT)" </w:t>
      </w:r>
      <w:r w:rsidRPr="00C43FBD">
        <w:rPr>
          <w:rFonts w:asciiTheme="majorHAnsi" w:hAnsiTheme="majorHAnsi"/>
        </w:rPr>
        <w:t>means</w:t>
      </w:r>
      <w:r w:rsidRPr="00C43FBD">
        <w:rPr>
          <w:rFonts w:asciiTheme="majorHAnsi" w:hAnsiTheme="majorHAnsi"/>
          <w:spacing w:val="40"/>
        </w:rPr>
        <w:t xml:space="preserve"> </w:t>
      </w:r>
      <w:r w:rsidRPr="00C43FBD">
        <w:rPr>
          <w:rFonts w:asciiTheme="majorHAnsi" w:hAnsiTheme="majorHAnsi"/>
        </w:rPr>
        <w:t>the</w:t>
      </w:r>
      <w:r w:rsidRPr="00C43FBD">
        <w:rPr>
          <w:rFonts w:asciiTheme="majorHAnsi" w:hAnsiTheme="majorHAnsi"/>
          <w:spacing w:val="40"/>
        </w:rPr>
        <w:t xml:space="preserve"> </w:t>
      </w:r>
      <w:r w:rsidRPr="00C43FBD">
        <w:rPr>
          <w:rFonts w:asciiTheme="majorHAnsi" w:hAnsiTheme="majorHAnsi"/>
        </w:rPr>
        <w:t>category</w:t>
      </w:r>
      <w:r w:rsidRPr="00C43FBD">
        <w:rPr>
          <w:rFonts w:asciiTheme="majorHAnsi" w:hAnsiTheme="majorHAnsi"/>
          <w:spacing w:val="40"/>
        </w:rPr>
        <w:t xml:space="preserve"> </w:t>
      </w:r>
      <w:r w:rsidRPr="00C43FBD">
        <w:rPr>
          <w:rFonts w:asciiTheme="majorHAnsi" w:hAnsiTheme="majorHAnsi"/>
        </w:rPr>
        <w:t>of</w:t>
      </w:r>
      <w:r w:rsidRPr="00C43FBD">
        <w:rPr>
          <w:rFonts w:asciiTheme="majorHAnsi" w:hAnsiTheme="majorHAnsi"/>
          <w:spacing w:val="40"/>
        </w:rPr>
        <w:t xml:space="preserve"> </w:t>
      </w:r>
      <w:r w:rsidRPr="00C43FBD">
        <w:rPr>
          <w:rFonts w:asciiTheme="majorHAnsi" w:hAnsiTheme="majorHAnsi"/>
        </w:rPr>
        <w:t>a</w:t>
      </w:r>
      <w:r w:rsidRPr="00C43FBD">
        <w:rPr>
          <w:rFonts w:asciiTheme="majorHAnsi" w:hAnsiTheme="majorHAnsi"/>
          <w:spacing w:val="40"/>
        </w:rPr>
        <w:t xml:space="preserve"> </w:t>
      </w:r>
      <w:r w:rsidRPr="00C43FBD">
        <w:rPr>
          <w:rFonts w:asciiTheme="majorHAnsi" w:hAnsiTheme="majorHAnsi"/>
        </w:rPr>
        <w:t>Defense</w:t>
      </w:r>
      <w:r w:rsidRPr="00C43FBD">
        <w:rPr>
          <w:rFonts w:asciiTheme="majorHAnsi" w:hAnsiTheme="majorHAnsi"/>
          <w:spacing w:val="40"/>
        </w:rPr>
        <w:t xml:space="preserve"> </w:t>
      </w:r>
      <w:r w:rsidRPr="00C43FBD">
        <w:rPr>
          <w:rFonts w:asciiTheme="majorHAnsi" w:hAnsiTheme="majorHAnsi"/>
        </w:rPr>
        <w:t>acquisition</w:t>
      </w:r>
      <w:r w:rsidRPr="00C43FBD">
        <w:rPr>
          <w:rFonts w:asciiTheme="majorHAnsi" w:hAnsiTheme="majorHAnsi"/>
          <w:spacing w:val="40"/>
        </w:rPr>
        <w:t xml:space="preserve"> </w:t>
      </w:r>
      <w:r w:rsidRPr="00C43FBD">
        <w:rPr>
          <w:rFonts w:asciiTheme="majorHAnsi" w:hAnsiTheme="majorHAnsi"/>
        </w:rPr>
        <w:t>program.</w:t>
      </w:r>
      <w:r w:rsidRPr="00C43FBD">
        <w:rPr>
          <w:rFonts w:asciiTheme="majorHAnsi" w:hAnsiTheme="majorHAnsi"/>
          <w:spacing w:val="40"/>
        </w:rPr>
        <w:t xml:space="preserve"> </w:t>
      </w:r>
      <w:r w:rsidRPr="00C43FBD">
        <w:rPr>
          <w:rFonts w:asciiTheme="majorHAnsi" w:hAnsiTheme="majorHAnsi"/>
        </w:rPr>
        <w:t>See</w:t>
      </w:r>
      <w:r w:rsidRPr="00C43FBD">
        <w:rPr>
          <w:rFonts w:asciiTheme="majorHAnsi" w:hAnsiTheme="majorHAnsi"/>
          <w:spacing w:val="40"/>
        </w:rPr>
        <w:t xml:space="preserve"> </w:t>
      </w:r>
      <w:hyperlink r:id="rId9">
        <w:r w:rsidR="00D2441A">
          <w:rPr>
            <w:rFonts w:asciiTheme="majorHAnsi" w:hAnsiTheme="majorHAnsi"/>
            <w:color w:val="27314A"/>
            <w:w w:val="110"/>
            <w:u w:val="single" w:color="27314A"/>
          </w:rPr>
          <w:t>DoDI 5000.85, Appendix 3A</w:t>
        </w:r>
      </w:hyperlink>
      <w:r w:rsidRPr="00C43FBD">
        <w:rPr>
          <w:rFonts w:asciiTheme="majorHAnsi" w:hAnsiTheme="majorHAnsi"/>
          <w:w w:val="110"/>
        </w:rPr>
        <w:t>.</w:t>
      </w:r>
    </w:p>
    <w:p w14:paraId="7B0CE560" w14:textId="77777777" w:rsidR="002D5599" w:rsidRPr="00C43FBD" w:rsidRDefault="002D5599" w:rsidP="00C83D3E">
      <w:pPr>
        <w:pStyle w:val="BodyText"/>
        <w:spacing w:before="7"/>
        <w:rPr>
          <w:rFonts w:asciiTheme="majorHAnsi" w:hAnsiTheme="majorHAnsi"/>
          <w:sz w:val="21"/>
        </w:rPr>
      </w:pPr>
    </w:p>
    <w:p w14:paraId="7B0CE561" w14:textId="77777777" w:rsidR="002D5599" w:rsidRPr="00C43FBD" w:rsidRDefault="00914F3A" w:rsidP="00C83D3E">
      <w:pPr>
        <w:pStyle w:val="BodyText"/>
        <w:spacing w:line="271" w:lineRule="auto"/>
        <w:ind w:right="389"/>
        <w:rPr>
          <w:rFonts w:asciiTheme="majorHAnsi" w:hAnsiTheme="majorHAnsi"/>
        </w:rPr>
      </w:pPr>
      <w:r w:rsidRPr="00C43FBD">
        <w:rPr>
          <w:rFonts w:asciiTheme="majorHAnsi" w:hAnsiTheme="majorHAnsi"/>
          <w:b/>
          <w:w w:val="105"/>
        </w:rPr>
        <w:t>“Air</w:t>
      </w:r>
      <w:r w:rsidRPr="00C43FBD">
        <w:rPr>
          <w:rFonts w:asciiTheme="majorHAnsi" w:hAnsiTheme="majorHAnsi"/>
          <w:b/>
          <w:spacing w:val="-19"/>
          <w:w w:val="105"/>
        </w:rPr>
        <w:t xml:space="preserve"> </w:t>
      </w:r>
      <w:r w:rsidRPr="00C43FBD">
        <w:rPr>
          <w:rFonts w:asciiTheme="majorHAnsi" w:hAnsiTheme="majorHAnsi"/>
          <w:b/>
          <w:w w:val="105"/>
        </w:rPr>
        <w:t>Force</w:t>
      </w:r>
      <w:r w:rsidRPr="00C43FBD">
        <w:rPr>
          <w:rFonts w:asciiTheme="majorHAnsi" w:hAnsiTheme="majorHAnsi"/>
          <w:b/>
          <w:spacing w:val="-16"/>
          <w:w w:val="105"/>
        </w:rPr>
        <w:t xml:space="preserve"> </w:t>
      </w:r>
      <w:r w:rsidRPr="00C43FBD">
        <w:rPr>
          <w:rFonts w:asciiTheme="majorHAnsi" w:hAnsiTheme="majorHAnsi"/>
          <w:b/>
          <w:w w:val="105"/>
        </w:rPr>
        <w:t>Contracting</w:t>
      </w:r>
      <w:r w:rsidRPr="00C43FBD">
        <w:rPr>
          <w:rFonts w:asciiTheme="majorHAnsi" w:hAnsiTheme="majorHAnsi"/>
          <w:b/>
          <w:spacing w:val="-16"/>
          <w:w w:val="105"/>
        </w:rPr>
        <w:t xml:space="preserve"> </w:t>
      </w:r>
      <w:r w:rsidRPr="00C43FBD">
        <w:rPr>
          <w:rFonts w:asciiTheme="majorHAnsi" w:hAnsiTheme="majorHAnsi"/>
          <w:b/>
          <w:w w:val="105"/>
        </w:rPr>
        <w:t>Central</w:t>
      </w:r>
      <w:r w:rsidRPr="00C43FBD">
        <w:rPr>
          <w:rFonts w:asciiTheme="majorHAnsi" w:hAnsiTheme="majorHAnsi"/>
          <w:b/>
          <w:spacing w:val="-16"/>
          <w:w w:val="105"/>
        </w:rPr>
        <w:t xml:space="preserve"> </w:t>
      </w:r>
      <w:r w:rsidRPr="00C43FBD">
        <w:rPr>
          <w:rFonts w:asciiTheme="majorHAnsi" w:hAnsiTheme="majorHAnsi"/>
          <w:b/>
          <w:w w:val="105"/>
        </w:rPr>
        <w:t>(AFCC)”</w:t>
      </w:r>
      <w:r w:rsidRPr="00C43FBD">
        <w:rPr>
          <w:rFonts w:asciiTheme="majorHAnsi" w:hAnsiTheme="majorHAnsi"/>
          <w:b/>
          <w:spacing w:val="-2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 xml:space="preserve">means the SAF/AQC SharePoint site collection at </w:t>
      </w:r>
      <w:hyperlink r:id="rId10">
        <w:r w:rsidRPr="00C43FBD">
          <w:rPr>
            <w:rFonts w:asciiTheme="majorHAnsi" w:hAnsiTheme="majorHAnsi"/>
            <w:color w:val="27314A"/>
            <w:w w:val="105"/>
            <w:u w:val="single" w:color="27314A"/>
          </w:rPr>
          <w:t>https://usaf.dps.mil/sites/AFCC/SitePages/Home.aspx</w:t>
        </w:r>
      </w:hyperlink>
      <w:r w:rsidRPr="00C43FBD">
        <w:rPr>
          <w:rFonts w:asciiTheme="majorHAnsi" w:hAnsiTheme="majorHAnsi"/>
          <w:color w:val="27314A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that serves as the one-stop shop resource for the DAF contracting community. (Please note: this link requires CAC and is not available to all</w:t>
      </w:r>
      <w:r w:rsidRPr="00C43FBD">
        <w:rPr>
          <w:rFonts w:asciiTheme="majorHAnsi" w:hAnsiTheme="majorHAnsi"/>
          <w:spacing w:val="80"/>
          <w:w w:val="150"/>
        </w:rPr>
        <w:t xml:space="preserve"> </w:t>
      </w:r>
      <w:r w:rsidRPr="00C43FBD">
        <w:rPr>
          <w:rFonts w:asciiTheme="majorHAnsi" w:hAnsiTheme="majorHAnsi"/>
          <w:spacing w:val="-2"/>
          <w:w w:val="105"/>
        </w:rPr>
        <w:t>users.)</w:t>
      </w:r>
    </w:p>
    <w:p w14:paraId="7B0CE562" w14:textId="77777777" w:rsidR="002D5599" w:rsidRPr="00C43FBD" w:rsidRDefault="002D5599" w:rsidP="00C83D3E">
      <w:pPr>
        <w:pStyle w:val="BodyText"/>
        <w:spacing w:before="3"/>
        <w:rPr>
          <w:rFonts w:asciiTheme="majorHAnsi" w:hAnsiTheme="majorHAnsi"/>
          <w:sz w:val="21"/>
        </w:rPr>
      </w:pPr>
    </w:p>
    <w:p w14:paraId="7B0CE563" w14:textId="77777777" w:rsidR="002D5599" w:rsidRPr="00C43FBD" w:rsidRDefault="00914F3A" w:rsidP="00C83D3E">
      <w:pPr>
        <w:pStyle w:val="BodyText"/>
        <w:spacing w:line="268" w:lineRule="auto"/>
        <w:rPr>
          <w:rFonts w:asciiTheme="majorHAnsi" w:hAnsiTheme="majorHAnsi"/>
        </w:rPr>
      </w:pPr>
      <w:r w:rsidRPr="00C43FBD">
        <w:rPr>
          <w:rFonts w:asciiTheme="majorHAnsi" w:hAnsiTheme="majorHAnsi"/>
          <w:b/>
          <w:w w:val="105"/>
        </w:rPr>
        <w:t>“AFICC”</w:t>
      </w:r>
      <w:r w:rsidRPr="00C43FBD">
        <w:rPr>
          <w:rFonts w:asciiTheme="majorHAnsi" w:hAnsiTheme="majorHAnsi"/>
          <w:b/>
          <w:spacing w:val="-13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means the Air Force Installation Contracting Center which is a Primary Subordinate Unit aligned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to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the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Air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Force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Installation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and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Mission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Support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Center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(AFIMSC).</w:t>
      </w:r>
    </w:p>
    <w:p w14:paraId="7B0CE564" w14:textId="77777777" w:rsidR="002D5599" w:rsidRPr="00C43FBD" w:rsidRDefault="002D5599" w:rsidP="00C83D3E">
      <w:pPr>
        <w:pStyle w:val="BodyText"/>
        <w:spacing w:before="7"/>
        <w:rPr>
          <w:rFonts w:asciiTheme="majorHAnsi" w:hAnsiTheme="majorHAnsi"/>
          <w:sz w:val="21"/>
        </w:rPr>
      </w:pPr>
    </w:p>
    <w:p w14:paraId="7B0CE565" w14:textId="40497D99" w:rsidR="002D5599" w:rsidRPr="00C43FBD" w:rsidRDefault="00914F3A" w:rsidP="00C83D3E">
      <w:pPr>
        <w:pStyle w:val="BodyText"/>
        <w:spacing w:before="1" w:line="271" w:lineRule="auto"/>
        <w:ind w:right="183"/>
        <w:rPr>
          <w:rFonts w:asciiTheme="majorHAnsi" w:hAnsiTheme="majorHAnsi"/>
        </w:rPr>
      </w:pPr>
      <w:r w:rsidRPr="00C43FBD">
        <w:rPr>
          <w:rFonts w:asciiTheme="majorHAnsi" w:hAnsiTheme="majorHAnsi"/>
          <w:b/>
          <w:w w:val="105"/>
        </w:rPr>
        <w:t>“AFPEO/CM”</w:t>
      </w:r>
      <w:r w:rsidRPr="00C43FBD">
        <w:rPr>
          <w:rFonts w:asciiTheme="majorHAnsi" w:hAnsiTheme="majorHAnsi"/>
          <w:b/>
          <w:spacing w:val="-2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means Air Force Program Executive Officer for Combat and Mission Support</w:t>
      </w:r>
      <w:r w:rsidR="006838AE">
        <w:rPr>
          <w:rFonts w:asciiTheme="majorHAnsi" w:hAnsiTheme="majorHAnsi"/>
          <w:w w:val="105"/>
        </w:rPr>
        <w:t xml:space="preserve">, </w:t>
      </w:r>
      <w:r w:rsidR="00037120">
        <w:rPr>
          <w:rFonts w:asciiTheme="majorHAnsi" w:hAnsiTheme="majorHAnsi"/>
          <w:w w:val="105"/>
        </w:rPr>
        <w:t xml:space="preserve">who holds </w:t>
      </w:r>
      <w:r w:rsidR="00D81D0A" w:rsidRPr="00BA16B9">
        <w:rPr>
          <w:rFonts w:asciiTheme="majorHAnsi" w:hAnsiTheme="majorHAnsi"/>
          <w:w w:val="105"/>
        </w:rPr>
        <w:t>executive management and oversight of</w:t>
      </w:r>
      <w:r w:rsidR="00A94AC4">
        <w:rPr>
          <w:rFonts w:asciiTheme="majorHAnsi" w:hAnsiTheme="majorHAnsi"/>
          <w:w w:val="105"/>
        </w:rPr>
        <w:t xml:space="preserve"> service contracts IAW </w:t>
      </w:r>
      <w:hyperlink r:id="rId11">
        <w:r w:rsidRPr="00C43FBD">
          <w:rPr>
            <w:rFonts w:asciiTheme="majorHAnsi" w:hAnsiTheme="majorHAnsi"/>
            <w:color w:val="27314A"/>
            <w:w w:val="105"/>
            <w:u w:val="single" w:color="27314A"/>
          </w:rPr>
          <w:t>DAFI 63-138</w:t>
        </w:r>
      </w:hyperlink>
      <w:r w:rsidRPr="00C43FBD">
        <w:rPr>
          <w:rFonts w:asciiTheme="majorHAnsi" w:hAnsiTheme="majorHAnsi"/>
          <w:w w:val="105"/>
        </w:rPr>
        <w:t xml:space="preserve">, </w:t>
      </w:r>
      <w:r w:rsidRPr="00C43FBD">
        <w:rPr>
          <w:rFonts w:asciiTheme="majorHAnsi" w:hAnsiTheme="majorHAnsi"/>
          <w:i/>
          <w:w w:val="105"/>
        </w:rPr>
        <w:t>Acquisition of Services</w:t>
      </w:r>
      <w:r w:rsidRPr="00C43FBD">
        <w:rPr>
          <w:rFonts w:asciiTheme="majorHAnsi" w:hAnsiTheme="majorHAnsi"/>
          <w:w w:val="105"/>
        </w:rPr>
        <w:t>).</w:t>
      </w:r>
    </w:p>
    <w:p w14:paraId="7B0CE566" w14:textId="77777777" w:rsidR="002D5599" w:rsidRPr="00C43FBD" w:rsidRDefault="002D5599" w:rsidP="00C83D3E">
      <w:pPr>
        <w:pStyle w:val="BodyText"/>
        <w:spacing w:before="2"/>
        <w:rPr>
          <w:rFonts w:asciiTheme="majorHAnsi" w:hAnsiTheme="majorHAnsi"/>
          <w:sz w:val="21"/>
        </w:rPr>
      </w:pPr>
    </w:p>
    <w:p w14:paraId="7B0CE567" w14:textId="77777777" w:rsidR="002D5599" w:rsidRPr="00C43FBD" w:rsidRDefault="00914F3A" w:rsidP="00C83D3E">
      <w:pPr>
        <w:pStyle w:val="BodyText"/>
        <w:rPr>
          <w:rFonts w:asciiTheme="majorHAnsi" w:hAnsiTheme="majorHAnsi"/>
        </w:rPr>
      </w:pPr>
      <w:r w:rsidRPr="00C43FBD">
        <w:rPr>
          <w:rFonts w:asciiTheme="majorHAnsi" w:hAnsiTheme="majorHAnsi"/>
          <w:b/>
          <w:w w:val="105"/>
        </w:rPr>
        <w:t>“Agency</w:t>
      </w:r>
      <w:r w:rsidRPr="00C43FBD">
        <w:rPr>
          <w:rFonts w:asciiTheme="majorHAnsi" w:hAnsiTheme="majorHAnsi"/>
          <w:b/>
          <w:spacing w:val="-20"/>
          <w:w w:val="105"/>
        </w:rPr>
        <w:t xml:space="preserve"> </w:t>
      </w:r>
      <w:r w:rsidRPr="00C43FBD">
        <w:rPr>
          <w:rFonts w:asciiTheme="majorHAnsi" w:hAnsiTheme="majorHAnsi"/>
          <w:b/>
          <w:w w:val="105"/>
        </w:rPr>
        <w:t>Head”</w:t>
      </w:r>
      <w:r w:rsidRPr="00C43FBD">
        <w:rPr>
          <w:rFonts w:asciiTheme="majorHAnsi" w:hAnsiTheme="majorHAnsi"/>
          <w:b/>
          <w:spacing w:val="-2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(see</w:t>
      </w:r>
      <w:r w:rsidRPr="00C43FBD">
        <w:rPr>
          <w:rFonts w:asciiTheme="majorHAnsi" w:hAnsiTheme="majorHAnsi"/>
          <w:spacing w:val="-1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“Head</w:t>
      </w:r>
      <w:r w:rsidRPr="00C43FBD">
        <w:rPr>
          <w:rFonts w:asciiTheme="majorHAnsi" w:hAnsiTheme="majorHAnsi"/>
          <w:spacing w:val="-1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of</w:t>
      </w:r>
      <w:r w:rsidRPr="00C43FBD">
        <w:rPr>
          <w:rFonts w:asciiTheme="majorHAnsi" w:hAnsiTheme="majorHAnsi"/>
          <w:spacing w:val="-1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the</w:t>
      </w:r>
      <w:r w:rsidRPr="00C43FBD">
        <w:rPr>
          <w:rFonts w:asciiTheme="majorHAnsi" w:hAnsiTheme="majorHAnsi"/>
          <w:spacing w:val="-6"/>
          <w:w w:val="105"/>
        </w:rPr>
        <w:t xml:space="preserve"> </w:t>
      </w:r>
      <w:r w:rsidRPr="00C43FBD">
        <w:rPr>
          <w:rFonts w:asciiTheme="majorHAnsi" w:hAnsiTheme="majorHAnsi"/>
          <w:spacing w:val="-2"/>
          <w:w w:val="105"/>
        </w:rPr>
        <w:t>Agency”)</w:t>
      </w:r>
    </w:p>
    <w:p w14:paraId="7B0CE568" w14:textId="77777777" w:rsidR="002D5599" w:rsidRPr="00C43FBD" w:rsidRDefault="002D5599" w:rsidP="00C83D3E">
      <w:pPr>
        <w:pStyle w:val="BodyText"/>
        <w:rPr>
          <w:rFonts w:asciiTheme="majorHAnsi" w:hAnsiTheme="majorHAnsi"/>
          <w:sz w:val="24"/>
        </w:rPr>
      </w:pPr>
    </w:p>
    <w:p w14:paraId="7B0CE569" w14:textId="77777777" w:rsidR="002D5599" w:rsidRPr="00C43FBD" w:rsidRDefault="00914F3A" w:rsidP="00C83D3E">
      <w:pPr>
        <w:pStyle w:val="BodyText"/>
        <w:rPr>
          <w:rFonts w:asciiTheme="majorHAnsi" w:hAnsiTheme="majorHAnsi"/>
        </w:rPr>
      </w:pPr>
      <w:r w:rsidRPr="00C43FBD">
        <w:rPr>
          <w:rFonts w:asciiTheme="majorHAnsi" w:hAnsiTheme="majorHAnsi"/>
          <w:b/>
          <w:w w:val="105"/>
        </w:rPr>
        <w:t>“ASAF(A)”</w:t>
      </w:r>
      <w:r w:rsidRPr="00C43FBD">
        <w:rPr>
          <w:rFonts w:asciiTheme="majorHAnsi" w:hAnsiTheme="majorHAnsi"/>
          <w:b/>
          <w:spacing w:val="-19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means</w:t>
      </w:r>
      <w:r w:rsidRPr="00C43FBD">
        <w:rPr>
          <w:rFonts w:asciiTheme="majorHAnsi" w:hAnsiTheme="majorHAnsi"/>
          <w:spacing w:val="9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the</w:t>
      </w:r>
      <w:r w:rsidRPr="00C43FBD">
        <w:rPr>
          <w:rFonts w:asciiTheme="majorHAnsi" w:hAnsiTheme="majorHAnsi"/>
          <w:spacing w:val="9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Assistant</w:t>
      </w:r>
      <w:r w:rsidRPr="00C43FBD">
        <w:rPr>
          <w:rFonts w:asciiTheme="majorHAnsi" w:hAnsiTheme="majorHAnsi"/>
          <w:spacing w:val="9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Secretary</w:t>
      </w:r>
      <w:r w:rsidRPr="00C43FBD">
        <w:rPr>
          <w:rFonts w:asciiTheme="majorHAnsi" w:hAnsiTheme="majorHAnsi"/>
          <w:spacing w:val="1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of</w:t>
      </w:r>
      <w:r w:rsidRPr="00C43FBD">
        <w:rPr>
          <w:rFonts w:asciiTheme="majorHAnsi" w:hAnsiTheme="majorHAnsi"/>
          <w:spacing w:val="9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the</w:t>
      </w:r>
      <w:r w:rsidRPr="00C43FBD">
        <w:rPr>
          <w:rFonts w:asciiTheme="majorHAnsi" w:hAnsiTheme="majorHAnsi"/>
          <w:spacing w:val="9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Air</w:t>
      </w:r>
      <w:r w:rsidRPr="00C43FBD">
        <w:rPr>
          <w:rFonts w:asciiTheme="majorHAnsi" w:hAnsiTheme="majorHAnsi"/>
          <w:spacing w:val="9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Force</w:t>
      </w:r>
      <w:r w:rsidRPr="00C43FBD">
        <w:rPr>
          <w:rFonts w:asciiTheme="majorHAnsi" w:hAnsiTheme="majorHAnsi"/>
          <w:spacing w:val="1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for</w:t>
      </w:r>
      <w:r w:rsidRPr="00C43FBD">
        <w:rPr>
          <w:rFonts w:asciiTheme="majorHAnsi" w:hAnsiTheme="majorHAnsi"/>
          <w:spacing w:val="9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Acquisition</w:t>
      </w:r>
      <w:r w:rsidRPr="00C43FBD">
        <w:rPr>
          <w:rFonts w:asciiTheme="majorHAnsi" w:hAnsiTheme="majorHAnsi"/>
          <w:spacing w:val="9"/>
          <w:w w:val="105"/>
        </w:rPr>
        <w:t xml:space="preserve"> </w:t>
      </w:r>
      <w:r w:rsidRPr="00C43FBD">
        <w:rPr>
          <w:rFonts w:asciiTheme="majorHAnsi" w:hAnsiTheme="majorHAnsi"/>
          <w:spacing w:val="-2"/>
          <w:w w:val="105"/>
        </w:rPr>
        <w:t>(SAF/AQ).</w:t>
      </w:r>
    </w:p>
    <w:p w14:paraId="7B0CE56A" w14:textId="77777777" w:rsidR="002D5599" w:rsidRPr="00C43FBD" w:rsidRDefault="002D5599" w:rsidP="00C83D3E">
      <w:pPr>
        <w:pStyle w:val="BodyText"/>
        <w:spacing w:before="11"/>
        <w:rPr>
          <w:rFonts w:asciiTheme="majorHAnsi" w:hAnsiTheme="majorHAnsi"/>
          <w:sz w:val="23"/>
        </w:rPr>
      </w:pPr>
    </w:p>
    <w:p w14:paraId="7B0CE56B" w14:textId="77777777" w:rsidR="002D5599" w:rsidRPr="00C43FBD" w:rsidRDefault="00914F3A" w:rsidP="00C83D3E">
      <w:pPr>
        <w:pStyle w:val="BodyText"/>
        <w:spacing w:line="268" w:lineRule="auto"/>
        <w:rPr>
          <w:rFonts w:asciiTheme="majorHAnsi" w:hAnsiTheme="majorHAnsi"/>
        </w:rPr>
      </w:pPr>
      <w:r w:rsidRPr="00C43FBD">
        <w:rPr>
          <w:rFonts w:asciiTheme="majorHAnsi" w:hAnsiTheme="majorHAnsi"/>
          <w:b/>
          <w:w w:val="105"/>
        </w:rPr>
        <w:t>“ASAF(SA&amp;I)”</w:t>
      </w:r>
      <w:r w:rsidRPr="00C43FBD">
        <w:rPr>
          <w:rFonts w:asciiTheme="majorHAnsi" w:hAnsiTheme="majorHAnsi"/>
          <w:b/>
          <w:spacing w:val="-13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 xml:space="preserve">means Assistant Secretary of the Air Force for Space Acquisition and Integration </w:t>
      </w:r>
      <w:r w:rsidRPr="00C43FBD">
        <w:rPr>
          <w:rFonts w:asciiTheme="majorHAnsi" w:hAnsiTheme="majorHAnsi"/>
          <w:spacing w:val="-2"/>
          <w:w w:val="105"/>
        </w:rPr>
        <w:t>(SAF/SQ).</w:t>
      </w:r>
    </w:p>
    <w:p w14:paraId="7B0CE56C" w14:textId="77777777" w:rsidR="002D5599" w:rsidRPr="00C43FBD" w:rsidRDefault="002D5599" w:rsidP="00C83D3E">
      <w:pPr>
        <w:pStyle w:val="BodyText"/>
        <w:spacing w:before="7"/>
        <w:rPr>
          <w:rFonts w:asciiTheme="majorHAnsi" w:hAnsiTheme="majorHAnsi"/>
          <w:sz w:val="21"/>
        </w:rPr>
      </w:pPr>
    </w:p>
    <w:p w14:paraId="7B0CE56D" w14:textId="77777777" w:rsidR="002D5599" w:rsidRPr="00C43FBD" w:rsidRDefault="00914F3A" w:rsidP="00C83D3E">
      <w:pPr>
        <w:pStyle w:val="BodyText"/>
        <w:spacing w:before="1" w:line="271" w:lineRule="auto"/>
        <w:ind w:right="183"/>
        <w:rPr>
          <w:rFonts w:asciiTheme="majorHAnsi" w:hAnsiTheme="majorHAnsi"/>
        </w:rPr>
      </w:pPr>
      <w:r w:rsidRPr="00C43FBD">
        <w:rPr>
          <w:rFonts w:asciiTheme="majorHAnsi" w:hAnsiTheme="majorHAnsi"/>
          <w:b/>
          <w:w w:val="105"/>
        </w:rPr>
        <w:t>“Bridge</w:t>
      </w:r>
      <w:r w:rsidRPr="00C43FBD">
        <w:rPr>
          <w:rFonts w:asciiTheme="majorHAnsi" w:hAnsiTheme="majorHAnsi"/>
          <w:b/>
          <w:spacing w:val="-20"/>
          <w:w w:val="105"/>
        </w:rPr>
        <w:t xml:space="preserve"> </w:t>
      </w:r>
      <w:r w:rsidRPr="00C43FBD">
        <w:rPr>
          <w:rFonts w:asciiTheme="majorHAnsi" w:hAnsiTheme="majorHAnsi"/>
          <w:b/>
          <w:w w:val="105"/>
        </w:rPr>
        <w:t>Action”</w:t>
      </w:r>
      <w:r w:rsidRPr="00C43FBD">
        <w:rPr>
          <w:rFonts w:asciiTheme="majorHAnsi" w:hAnsiTheme="majorHAnsi"/>
          <w:b/>
          <w:spacing w:val="-2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means a non-competitive action requiring a justification to include, but not limited to, a formal justification and approval (</w:t>
      </w:r>
      <w:hyperlink r:id="rId12" w:anchor="FAR_Subpart_6_3">
        <w:r w:rsidRPr="00C43FBD">
          <w:rPr>
            <w:rFonts w:asciiTheme="majorHAnsi" w:hAnsiTheme="majorHAnsi"/>
            <w:color w:val="27314A"/>
            <w:w w:val="105"/>
            <w:u w:val="single" w:color="27314A"/>
          </w:rPr>
          <w:t>FAR 6.3</w:t>
        </w:r>
      </w:hyperlink>
      <w:r w:rsidRPr="00C43FBD">
        <w:rPr>
          <w:rFonts w:asciiTheme="majorHAnsi" w:hAnsiTheme="majorHAnsi"/>
          <w:color w:val="27314A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 xml:space="preserve">or </w:t>
      </w:r>
      <w:hyperlink r:id="rId13" w:anchor="FAR_Subpart_13_5">
        <w:r w:rsidRPr="00C43FBD">
          <w:rPr>
            <w:rFonts w:asciiTheme="majorHAnsi" w:hAnsiTheme="majorHAnsi"/>
            <w:color w:val="27314A"/>
            <w:w w:val="105"/>
            <w:u w:val="single" w:color="27314A"/>
          </w:rPr>
          <w:t>13.5</w:t>
        </w:r>
      </w:hyperlink>
      <w:r w:rsidRPr="00C43FBD">
        <w:rPr>
          <w:rFonts w:asciiTheme="majorHAnsi" w:hAnsiTheme="majorHAnsi"/>
          <w:w w:val="105"/>
        </w:rPr>
        <w:t>), limited sources justification (</w:t>
      </w:r>
      <w:hyperlink r:id="rId14" w:anchor="FAR_Subpart_8_4">
        <w:r w:rsidRPr="00C43FBD">
          <w:rPr>
            <w:rFonts w:asciiTheme="majorHAnsi" w:hAnsiTheme="majorHAnsi"/>
            <w:color w:val="27314A"/>
            <w:w w:val="105"/>
            <w:u w:val="single" w:color="27314A"/>
          </w:rPr>
          <w:t>FAR 8.4</w:t>
        </w:r>
      </w:hyperlink>
      <w:r w:rsidRPr="00C43FBD">
        <w:rPr>
          <w:rFonts w:asciiTheme="majorHAnsi" w:hAnsiTheme="majorHAnsi"/>
          <w:w w:val="105"/>
        </w:rPr>
        <w:t>), and</w:t>
      </w:r>
      <w:r w:rsidRPr="00C43FBD">
        <w:rPr>
          <w:rFonts w:asciiTheme="majorHAnsi" w:hAnsiTheme="majorHAnsi"/>
          <w:spacing w:val="8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exception to fair opportunity (</w:t>
      </w:r>
      <w:hyperlink r:id="rId15" w:anchor="FAR_Subpart_16_5">
        <w:r w:rsidRPr="00C43FBD">
          <w:rPr>
            <w:rFonts w:asciiTheme="majorHAnsi" w:hAnsiTheme="majorHAnsi"/>
            <w:color w:val="27314A"/>
            <w:w w:val="105"/>
            <w:u w:val="single" w:color="27314A"/>
          </w:rPr>
          <w:t>FAR 16.5</w:t>
        </w:r>
      </w:hyperlink>
      <w:r w:rsidRPr="00C43FBD">
        <w:rPr>
          <w:rFonts w:asciiTheme="majorHAnsi" w:hAnsiTheme="majorHAnsi"/>
          <w:w w:val="105"/>
        </w:rPr>
        <w:t>), to retain the current or similar product or services as a</w:t>
      </w:r>
      <w:r w:rsidRPr="00C43FBD">
        <w:rPr>
          <w:rFonts w:asciiTheme="majorHAnsi" w:hAnsiTheme="majorHAnsi"/>
          <w:spacing w:val="80"/>
          <w:w w:val="150"/>
        </w:rPr>
        <w:t xml:space="preserve"> </w:t>
      </w:r>
      <w:r w:rsidRPr="00C43FBD">
        <w:rPr>
          <w:rFonts w:asciiTheme="majorHAnsi" w:hAnsiTheme="majorHAnsi"/>
          <w:w w:val="105"/>
        </w:rPr>
        <w:t>result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of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delay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in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the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negotiation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and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award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of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follow-on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contract.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Extension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of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services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 xml:space="preserve">executed in accordance with </w:t>
      </w:r>
      <w:hyperlink r:id="rId16" w:anchor="FAR_52_217_8">
        <w:r w:rsidRPr="00C43FBD">
          <w:rPr>
            <w:rFonts w:asciiTheme="majorHAnsi" w:hAnsiTheme="majorHAnsi"/>
            <w:color w:val="27314A"/>
            <w:w w:val="105"/>
            <w:u w:val="single" w:color="27314A"/>
          </w:rPr>
          <w:t>FAR 52.217-8</w:t>
        </w:r>
      </w:hyperlink>
      <w:r w:rsidRPr="00C43FBD">
        <w:rPr>
          <w:rFonts w:asciiTheme="majorHAnsi" w:hAnsiTheme="majorHAnsi"/>
          <w:w w:val="105"/>
        </w:rPr>
        <w:t>, Option to Extend Services, is not considered a bridge action,</w:t>
      </w:r>
      <w:r w:rsidRPr="00C43FBD">
        <w:rPr>
          <w:rFonts w:asciiTheme="majorHAnsi" w:hAnsiTheme="majorHAnsi"/>
          <w:spacing w:val="80"/>
          <w:w w:val="150"/>
        </w:rPr>
        <w:t xml:space="preserve"> </w:t>
      </w:r>
      <w:r w:rsidRPr="00C43FBD">
        <w:rPr>
          <w:rFonts w:asciiTheme="majorHAnsi" w:hAnsiTheme="majorHAnsi"/>
          <w:w w:val="105"/>
        </w:rPr>
        <w:t>regardless</w:t>
      </w:r>
      <w:r w:rsidRPr="00C43FBD">
        <w:rPr>
          <w:rFonts w:asciiTheme="majorHAnsi" w:hAnsiTheme="majorHAnsi"/>
          <w:spacing w:val="25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of</w:t>
      </w:r>
      <w:r w:rsidRPr="00C43FBD">
        <w:rPr>
          <w:rFonts w:asciiTheme="majorHAnsi" w:hAnsiTheme="majorHAnsi"/>
          <w:spacing w:val="25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whether</w:t>
      </w:r>
      <w:r w:rsidRPr="00C43FBD">
        <w:rPr>
          <w:rFonts w:asciiTheme="majorHAnsi" w:hAnsiTheme="majorHAnsi"/>
          <w:spacing w:val="25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or</w:t>
      </w:r>
      <w:r w:rsidRPr="00C43FBD">
        <w:rPr>
          <w:rFonts w:asciiTheme="majorHAnsi" w:hAnsiTheme="majorHAnsi"/>
          <w:spacing w:val="25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not</w:t>
      </w:r>
      <w:r w:rsidRPr="00C43FBD">
        <w:rPr>
          <w:rFonts w:asciiTheme="majorHAnsi" w:hAnsiTheme="majorHAnsi"/>
          <w:spacing w:val="25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it</w:t>
      </w:r>
      <w:r w:rsidRPr="00C43FBD">
        <w:rPr>
          <w:rFonts w:asciiTheme="majorHAnsi" w:hAnsiTheme="majorHAnsi"/>
          <w:spacing w:val="25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was</w:t>
      </w:r>
      <w:r w:rsidRPr="00C43FBD">
        <w:rPr>
          <w:rFonts w:asciiTheme="majorHAnsi" w:hAnsiTheme="majorHAnsi"/>
          <w:spacing w:val="25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negotiated</w:t>
      </w:r>
      <w:r w:rsidRPr="00C43FBD">
        <w:rPr>
          <w:rFonts w:asciiTheme="majorHAnsi" w:hAnsiTheme="majorHAnsi"/>
          <w:spacing w:val="25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and</w:t>
      </w:r>
      <w:r w:rsidRPr="00C43FBD">
        <w:rPr>
          <w:rFonts w:asciiTheme="majorHAnsi" w:hAnsiTheme="majorHAnsi"/>
          <w:spacing w:val="25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included</w:t>
      </w:r>
      <w:r w:rsidRPr="00C43FBD">
        <w:rPr>
          <w:rFonts w:asciiTheme="majorHAnsi" w:hAnsiTheme="majorHAnsi"/>
          <w:spacing w:val="25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in</w:t>
      </w:r>
      <w:r w:rsidRPr="00C43FBD">
        <w:rPr>
          <w:rFonts w:asciiTheme="majorHAnsi" w:hAnsiTheme="majorHAnsi"/>
          <w:spacing w:val="25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the</w:t>
      </w:r>
      <w:r w:rsidRPr="00C43FBD">
        <w:rPr>
          <w:rFonts w:asciiTheme="majorHAnsi" w:hAnsiTheme="majorHAnsi"/>
          <w:spacing w:val="25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original</w:t>
      </w:r>
      <w:r w:rsidRPr="00C43FBD">
        <w:rPr>
          <w:rFonts w:asciiTheme="majorHAnsi" w:hAnsiTheme="majorHAnsi"/>
          <w:spacing w:val="25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contract,</w:t>
      </w:r>
      <w:r w:rsidRPr="00C43FBD">
        <w:rPr>
          <w:rFonts w:asciiTheme="majorHAnsi" w:hAnsiTheme="majorHAnsi"/>
          <w:spacing w:val="25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unless</w:t>
      </w:r>
      <w:r w:rsidRPr="00C43FBD">
        <w:rPr>
          <w:rFonts w:asciiTheme="majorHAnsi" w:hAnsiTheme="majorHAnsi"/>
          <w:spacing w:val="25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or</w:t>
      </w:r>
      <w:r w:rsidRPr="00C43FBD">
        <w:rPr>
          <w:rFonts w:asciiTheme="majorHAnsi" w:hAnsiTheme="majorHAnsi"/>
          <w:spacing w:val="25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until the total six (6) month extension allowed is exceeded.</w:t>
      </w:r>
    </w:p>
    <w:p w14:paraId="7B0CE56E" w14:textId="77777777" w:rsidR="002D5599" w:rsidRPr="00C43FBD" w:rsidRDefault="002D5599" w:rsidP="00C83D3E">
      <w:pPr>
        <w:pStyle w:val="BodyText"/>
        <w:spacing w:before="4"/>
        <w:rPr>
          <w:rFonts w:asciiTheme="majorHAnsi" w:hAnsiTheme="majorHAnsi"/>
          <w:sz w:val="21"/>
        </w:rPr>
      </w:pPr>
    </w:p>
    <w:p w14:paraId="7B0CE571" w14:textId="0962D5AC" w:rsidR="002D5599" w:rsidRPr="00C43FBD" w:rsidRDefault="00914F3A" w:rsidP="00C83D3E">
      <w:pPr>
        <w:pStyle w:val="BodyText"/>
        <w:spacing w:line="268" w:lineRule="auto"/>
        <w:ind w:right="120"/>
        <w:rPr>
          <w:rFonts w:asciiTheme="majorHAnsi" w:hAnsiTheme="majorHAnsi"/>
        </w:rPr>
      </w:pPr>
      <w:r w:rsidRPr="00C43FBD">
        <w:rPr>
          <w:rFonts w:asciiTheme="majorHAnsi" w:hAnsiTheme="majorHAnsi"/>
          <w:b/>
          <w:w w:val="105"/>
        </w:rPr>
        <w:t>“Center”</w:t>
      </w:r>
      <w:r w:rsidRPr="00C43FBD">
        <w:rPr>
          <w:rFonts w:asciiTheme="majorHAnsi" w:hAnsiTheme="majorHAnsi"/>
          <w:b/>
          <w:spacing w:val="-12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means subordinate organizations to AFMC responsible for the “cradle-to-grave” oversight for</w:t>
      </w:r>
      <w:r w:rsidRPr="00C43FBD">
        <w:rPr>
          <w:rFonts w:asciiTheme="majorHAnsi" w:hAnsiTheme="majorHAnsi"/>
          <w:spacing w:val="22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aircraft,</w:t>
      </w:r>
      <w:r w:rsidRPr="00C43FBD">
        <w:rPr>
          <w:rFonts w:asciiTheme="majorHAnsi" w:hAnsiTheme="majorHAnsi"/>
          <w:spacing w:val="22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electronic</w:t>
      </w:r>
      <w:r w:rsidRPr="00C43FBD">
        <w:rPr>
          <w:rFonts w:asciiTheme="majorHAnsi" w:hAnsiTheme="majorHAnsi"/>
          <w:spacing w:val="22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systems,</w:t>
      </w:r>
      <w:r w:rsidRPr="00C43FBD">
        <w:rPr>
          <w:rFonts w:asciiTheme="majorHAnsi" w:hAnsiTheme="majorHAnsi"/>
          <w:spacing w:val="22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missiles</w:t>
      </w:r>
      <w:r w:rsidRPr="00C43FBD">
        <w:rPr>
          <w:rFonts w:asciiTheme="majorHAnsi" w:hAnsiTheme="majorHAnsi"/>
          <w:spacing w:val="22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and</w:t>
      </w:r>
      <w:r w:rsidRPr="00C43FBD">
        <w:rPr>
          <w:rFonts w:asciiTheme="majorHAnsi" w:hAnsiTheme="majorHAnsi"/>
          <w:spacing w:val="22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munitions,</w:t>
      </w:r>
      <w:r w:rsidRPr="00C43FBD">
        <w:rPr>
          <w:rFonts w:asciiTheme="majorHAnsi" w:hAnsiTheme="majorHAnsi"/>
          <w:spacing w:val="22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and</w:t>
      </w:r>
      <w:r w:rsidRPr="00C43FBD">
        <w:rPr>
          <w:rFonts w:asciiTheme="majorHAnsi" w:hAnsiTheme="majorHAnsi"/>
          <w:spacing w:val="22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discovery,</w:t>
      </w:r>
      <w:r w:rsidRPr="00C43FBD">
        <w:rPr>
          <w:rFonts w:asciiTheme="majorHAnsi" w:hAnsiTheme="majorHAnsi"/>
          <w:spacing w:val="22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development,</w:t>
      </w:r>
      <w:r w:rsidRPr="00C43FBD">
        <w:rPr>
          <w:rFonts w:asciiTheme="majorHAnsi" w:hAnsiTheme="majorHAnsi"/>
          <w:spacing w:val="22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and</w:t>
      </w:r>
      <w:r w:rsidRPr="00C43FBD">
        <w:rPr>
          <w:rFonts w:asciiTheme="majorHAnsi" w:hAnsiTheme="majorHAnsi"/>
          <w:spacing w:val="22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integration</w:t>
      </w:r>
      <w:r w:rsidR="00FA375B">
        <w:rPr>
          <w:rFonts w:asciiTheme="majorHAnsi" w:hAnsiTheme="majorHAnsi"/>
        </w:rPr>
        <w:t xml:space="preserve"> </w:t>
      </w:r>
      <w:r w:rsidRPr="00C43FBD">
        <w:rPr>
          <w:rFonts w:asciiTheme="majorHAnsi" w:hAnsiTheme="majorHAnsi"/>
          <w:w w:val="105"/>
        </w:rPr>
        <w:t>of</w:t>
      </w:r>
      <w:r w:rsidRPr="00C43FBD">
        <w:rPr>
          <w:rFonts w:asciiTheme="majorHAnsi" w:hAnsiTheme="majorHAnsi"/>
          <w:spacing w:val="2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warfighting</w:t>
      </w:r>
      <w:r w:rsidRPr="00C43FBD">
        <w:rPr>
          <w:rFonts w:asciiTheme="majorHAnsi" w:hAnsiTheme="majorHAnsi"/>
          <w:spacing w:val="2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technologies</w:t>
      </w:r>
      <w:r w:rsidRPr="00C43FBD">
        <w:rPr>
          <w:rFonts w:asciiTheme="majorHAnsi" w:hAnsiTheme="majorHAnsi"/>
          <w:spacing w:val="22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in</w:t>
      </w:r>
      <w:r w:rsidRPr="00C43FBD">
        <w:rPr>
          <w:rFonts w:asciiTheme="majorHAnsi" w:hAnsiTheme="majorHAnsi"/>
          <w:spacing w:val="2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air,</w:t>
      </w:r>
      <w:r w:rsidRPr="00C43FBD">
        <w:rPr>
          <w:rFonts w:asciiTheme="majorHAnsi" w:hAnsiTheme="majorHAnsi"/>
          <w:spacing w:val="22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space</w:t>
      </w:r>
      <w:r w:rsidRPr="00C43FBD">
        <w:rPr>
          <w:rFonts w:asciiTheme="majorHAnsi" w:hAnsiTheme="majorHAnsi"/>
          <w:spacing w:val="2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and</w:t>
      </w:r>
      <w:r w:rsidRPr="00C43FBD">
        <w:rPr>
          <w:rFonts w:asciiTheme="majorHAnsi" w:hAnsiTheme="majorHAnsi"/>
          <w:spacing w:val="22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cyber</w:t>
      </w:r>
      <w:r w:rsidRPr="00C43FBD">
        <w:rPr>
          <w:rFonts w:asciiTheme="majorHAnsi" w:hAnsiTheme="majorHAnsi"/>
          <w:spacing w:val="2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for</w:t>
      </w:r>
      <w:r w:rsidRPr="00C43FBD">
        <w:rPr>
          <w:rFonts w:asciiTheme="majorHAnsi" w:hAnsiTheme="majorHAnsi"/>
          <w:spacing w:val="2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the</w:t>
      </w:r>
      <w:r w:rsidRPr="00C43FBD">
        <w:rPr>
          <w:rFonts w:asciiTheme="majorHAnsi" w:hAnsiTheme="majorHAnsi"/>
          <w:spacing w:val="22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U.S.</w:t>
      </w:r>
      <w:r w:rsidRPr="00C43FBD">
        <w:rPr>
          <w:rFonts w:asciiTheme="majorHAnsi" w:hAnsiTheme="majorHAnsi"/>
          <w:spacing w:val="2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Air</w:t>
      </w:r>
      <w:r w:rsidRPr="00C43FBD">
        <w:rPr>
          <w:rFonts w:asciiTheme="majorHAnsi" w:hAnsiTheme="majorHAnsi"/>
          <w:spacing w:val="22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and</w:t>
      </w:r>
      <w:r w:rsidRPr="00C43FBD">
        <w:rPr>
          <w:rFonts w:asciiTheme="majorHAnsi" w:hAnsiTheme="majorHAnsi"/>
          <w:spacing w:val="2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Space</w:t>
      </w:r>
      <w:r w:rsidRPr="00C43FBD">
        <w:rPr>
          <w:rFonts w:asciiTheme="majorHAnsi" w:hAnsiTheme="majorHAnsi"/>
          <w:spacing w:val="22"/>
          <w:w w:val="105"/>
        </w:rPr>
        <w:t xml:space="preserve"> </w:t>
      </w:r>
      <w:r w:rsidRPr="00C43FBD">
        <w:rPr>
          <w:rFonts w:asciiTheme="majorHAnsi" w:hAnsiTheme="majorHAnsi"/>
          <w:spacing w:val="-2"/>
          <w:w w:val="105"/>
        </w:rPr>
        <w:t>Forces.</w:t>
      </w:r>
    </w:p>
    <w:p w14:paraId="7B0CE572" w14:textId="77777777" w:rsidR="002D5599" w:rsidRPr="00C43FBD" w:rsidRDefault="002D5599" w:rsidP="00C83D3E">
      <w:pPr>
        <w:pStyle w:val="BodyText"/>
        <w:spacing w:before="1"/>
        <w:rPr>
          <w:rFonts w:asciiTheme="majorHAnsi" w:hAnsiTheme="majorHAnsi"/>
          <w:sz w:val="24"/>
        </w:rPr>
      </w:pPr>
    </w:p>
    <w:p w14:paraId="7B0CE573" w14:textId="77777777" w:rsidR="002D5599" w:rsidRPr="00C43FBD" w:rsidRDefault="00914F3A" w:rsidP="00C83D3E">
      <w:pPr>
        <w:pStyle w:val="BodyText"/>
        <w:spacing w:before="1" w:line="268" w:lineRule="auto"/>
        <w:ind w:right="120"/>
        <w:rPr>
          <w:rFonts w:asciiTheme="majorHAnsi" w:hAnsiTheme="majorHAnsi"/>
        </w:rPr>
      </w:pPr>
      <w:r w:rsidRPr="00C43FBD">
        <w:rPr>
          <w:rFonts w:asciiTheme="majorHAnsi" w:hAnsiTheme="majorHAnsi"/>
          <w:b/>
          <w:w w:val="105"/>
        </w:rPr>
        <w:t>"Chief</w:t>
      </w:r>
      <w:r w:rsidRPr="00C43FBD">
        <w:rPr>
          <w:rFonts w:asciiTheme="majorHAnsi" w:hAnsiTheme="majorHAnsi"/>
          <w:b/>
          <w:spacing w:val="-20"/>
          <w:w w:val="105"/>
        </w:rPr>
        <w:t xml:space="preserve"> </w:t>
      </w:r>
      <w:r w:rsidRPr="00C43FBD">
        <w:rPr>
          <w:rFonts w:asciiTheme="majorHAnsi" w:hAnsiTheme="majorHAnsi"/>
          <w:b/>
          <w:w w:val="105"/>
        </w:rPr>
        <w:t>of</w:t>
      </w:r>
      <w:r w:rsidRPr="00C43FBD">
        <w:rPr>
          <w:rFonts w:asciiTheme="majorHAnsi" w:hAnsiTheme="majorHAnsi"/>
          <w:b/>
          <w:spacing w:val="-20"/>
          <w:w w:val="105"/>
        </w:rPr>
        <w:t xml:space="preserve"> </w:t>
      </w:r>
      <w:r w:rsidRPr="00C43FBD">
        <w:rPr>
          <w:rFonts w:asciiTheme="majorHAnsi" w:hAnsiTheme="majorHAnsi"/>
          <w:b/>
          <w:w w:val="105"/>
        </w:rPr>
        <w:t>the</w:t>
      </w:r>
      <w:r w:rsidRPr="00C43FBD">
        <w:rPr>
          <w:rFonts w:asciiTheme="majorHAnsi" w:hAnsiTheme="majorHAnsi"/>
          <w:b/>
          <w:spacing w:val="-19"/>
          <w:w w:val="105"/>
        </w:rPr>
        <w:t xml:space="preserve"> </w:t>
      </w:r>
      <w:r w:rsidRPr="00C43FBD">
        <w:rPr>
          <w:rFonts w:asciiTheme="majorHAnsi" w:hAnsiTheme="majorHAnsi"/>
          <w:b/>
          <w:w w:val="105"/>
        </w:rPr>
        <w:t>Contracting</w:t>
      </w:r>
      <w:r w:rsidRPr="00C43FBD">
        <w:rPr>
          <w:rFonts w:asciiTheme="majorHAnsi" w:hAnsiTheme="majorHAnsi"/>
          <w:b/>
          <w:spacing w:val="-20"/>
          <w:w w:val="105"/>
        </w:rPr>
        <w:t xml:space="preserve"> </w:t>
      </w:r>
      <w:r w:rsidRPr="00C43FBD">
        <w:rPr>
          <w:rFonts w:asciiTheme="majorHAnsi" w:hAnsiTheme="majorHAnsi"/>
          <w:b/>
          <w:w w:val="105"/>
        </w:rPr>
        <w:t>Office</w:t>
      </w:r>
      <w:r w:rsidRPr="00C43FBD">
        <w:rPr>
          <w:rFonts w:asciiTheme="majorHAnsi" w:hAnsiTheme="majorHAnsi"/>
          <w:b/>
          <w:spacing w:val="-20"/>
          <w:w w:val="105"/>
        </w:rPr>
        <w:t xml:space="preserve"> </w:t>
      </w:r>
      <w:r w:rsidRPr="00C43FBD">
        <w:rPr>
          <w:rFonts w:asciiTheme="majorHAnsi" w:hAnsiTheme="majorHAnsi"/>
          <w:b/>
          <w:w w:val="105"/>
        </w:rPr>
        <w:t>(COCO)"</w:t>
      </w:r>
      <w:r w:rsidRPr="00C43FBD">
        <w:rPr>
          <w:rFonts w:asciiTheme="majorHAnsi" w:hAnsiTheme="majorHAnsi"/>
          <w:b/>
          <w:spacing w:val="-19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means</w:t>
      </w:r>
      <w:r w:rsidRPr="00C43FBD">
        <w:rPr>
          <w:rFonts w:asciiTheme="majorHAnsi" w:hAnsiTheme="majorHAnsi"/>
          <w:spacing w:val="-1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the</w:t>
      </w:r>
      <w:r w:rsidRPr="00C43FBD">
        <w:rPr>
          <w:rFonts w:asciiTheme="majorHAnsi" w:hAnsiTheme="majorHAnsi"/>
          <w:spacing w:val="-6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contracting official one level below the SCO or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their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deputies,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unless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specifically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prohibited,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or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as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designated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by,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the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SCO.</w:t>
      </w:r>
    </w:p>
    <w:p w14:paraId="7B0CE574" w14:textId="77777777" w:rsidR="002D5599" w:rsidRPr="00C43FBD" w:rsidRDefault="002D5599" w:rsidP="00C83D3E">
      <w:pPr>
        <w:pStyle w:val="BodyText"/>
        <w:spacing w:before="7"/>
        <w:rPr>
          <w:rFonts w:asciiTheme="majorHAnsi" w:hAnsiTheme="majorHAnsi"/>
          <w:sz w:val="21"/>
        </w:rPr>
      </w:pPr>
    </w:p>
    <w:p w14:paraId="7B0CE576" w14:textId="2E86E07E" w:rsidR="002D5599" w:rsidRPr="001F01DC" w:rsidRDefault="00914F3A" w:rsidP="00396906">
      <w:pPr>
        <w:pStyle w:val="BodyText"/>
        <w:spacing w:line="480" w:lineRule="auto"/>
        <w:rPr>
          <w:rFonts w:asciiTheme="majorHAnsi" w:hAnsiTheme="majorHAnsi"/>
        </w:rPr>
      </w:pPr>
      <w:r w:rsidRPr="00C43FBD">
        <w:rPr>
          <w:rFonts w:asciiTheme="majorHAnsi" w:hAnsiTheme="majorHAnsi"/>
          <w:b/>
          <w:spacing w:val="-4"/>
        </w:rPr>
        <w:t>“Cognizant</w:t>
      </w:r>
      <w:r w:rsidRPr="00C43FBD">
        <w:rPr>
          <w:rFonts w:asciiTheme="majorHAnsi" w:hAnsiTheme="majorHAnsi"/>
          <w:b/>
        </w:rPr>
        <w:t xml:space="preserve"> </w:t>
      </w:r>
      <w:r w:rsidRPr="00C43FBD">
        <w:rPr>
          <w:rFonts w:asciiTheme="majorHAnsi" w:hAnsiTheme="majorHAnsi"/>
          <w:b/>
          <w:spacing w:val="-4"/>
        </w:rPr>
        <w:t>HCA</w:t>
      </w:r>
      <w:r w:rsidRPr="00C43FBD">
        <w:rPr>
          <w:rFonts w:asciiTheme="majorHAnsi" w:hAnsiTheme="majorHAnsi"/>
          <w:b/>
        </w:rPr>
        <w:t xml:space="preserve"> </w:t>
      </w:r>
      <w:r w:rsidRPr="00C43FBD">
        <w:rPr>
          <w:rFonts w:asciiTheme="majorHAnsi" w:hAnsiTheme="majorHAnsi"/>
          <w:b/>
          <w:spacing w:val="-4"/>
        </w:rPr>
        <w:t>Workflow”</w:t>
      </w:r>
      <w:r w:rsidRPr="00C43FBD">
        <w:rPr>
          <w:rFonts w:asciiTheme="majorHAnsi" w:hAnsiTheme="majorHAnsi"/>
          <w:b/>
          <w:spacing w:val="-8"/>
        </w:rPr>
        <w:t xml:space="preserve"> </w:t>
      </w:r>
      <w:r w:rsidRPr="00C43FBD">
        <w:rPr>
          <w:rFonts w:asciiTheme="majorHAnsi" w:hAnsiTheme="majorHAnsi"/>
          <w:spacing w:val="-4"/>
        </w:rPr>
        <w:t>means</w:t>
      </w:r>
      <w:r w:rsidR="00554742">
        <w:rPr>
          <w:rFonts w:asciiTheme="majorHAnsi" w:hAnsiTheme="majorHAnsi"/>
          <w:spacing w:val="-4"/>
        </w:rPr>
        <w:t xml:space="preserve"> </w:t>
      </w:r>
      <w:r w:rsidRPr="00C43FBD">
        <w:rPr>
          <w:rFonts w:asciiTheme="majorHAnsi" w:hAnsiTheme="majorHAnsi"/>
          <w:spacing w:val="-4"/>
        </w:rPr>
        <w:t>—</w:t>
      </w:r>
    </w:p>
    <w:p w14:paraId="58E53087" w14:textId="77777777" w:rsidR="001F01DC" w:rsidRDefault="00A93B8B" w:rsidP="00396906">
      <w:pPr>
        <w:pStyle w:val="BodyText"/>
        <w:spacing w:line="480" w:lineRule="auto"/>
        <w:ind w:left="432"/>
        <w:rPr>
          <w:rFonts w:asciiTheme="majorHAnsi" w:hAnsiTheme="majorHAnsi"/>
          <w:w w:val="105"/>
        </w:rPr>
      </w:pPr>
      <w:hyperlink r:id="rId17">
        <w:r w:rsidR="00914F3A" w:rsidRPr="00C43FBD">
          <w:rPr>
            <w:rFonts w:asciiTheme="majorHAnsi" w:hAnsiTheme="majorHAnsi"/>
            <w:color w:val="27314A"/>
            <w:w w:val="105"/>
            <w:u w:val="single" w:color="27314A"/>
          </w:rPr>
          <w:t>SAF.AQ.SAF-AQC.Workflow@us.af.mil</w:t>
        </w:r>
      </w:hyperlink>
      <w:r w:rsidR="00914F3A" w:rsidRPr="00C43FBD">
        <w:rPr>
          <w:rFonts w:asciiTheme="majorHAnsi" w:hAnsiTheme="majorHAnsi"/>
          <w:color w:val="27314A"/>
          <w:spacing w:val="40"/>
          <w:w w:val="105"/>
        </w:rPr>
        <w:t xml:space="preserve"> </w:t>
      </w:r>
      <w:r w:rsidR="00914F3A" w:rsidRPr="00C43FBD">
        <w:rPr>
          <w:rFonts w:asciiTheme="majorHAnsi" w:hAnsiTheme="majorHAnsi"/>
          <w:w w:val="105"/>
        </w:rPr>
        <w:t>for</w:t>
      </w:r>
      <w:r w:rsidR="00914F3A" w:rsidRPr="00C752FF">
        <w:rPr>
          <w:rFonts w:asciiTheme="majorHAnsi" w:hAnsiTheme="majorHAnsi"/>
          <w:w w:val="105"/>
        </w:rPr>
        <w:t xml:space="preserve"> </w:t>
      </w:r>
      <w:r w:rsidR="00914F3A" w:rsidRPr="00C43FBD">
        <w:rPr>
          <w:rFonts w:asciiTheme="majorHAnsi" w:hAnsiTheme="majorHAnsi"/>
          <w:w w:val="105"/>
        </w:rPr>
        <w:t>DAS(C)</w:t>
      </w:r>
      <w:r w:rsidR="00914F3A" w:rsidRPr="00C752FF">
        <w:rPr>
          <w:rFonts w:asciiTheme="majorHAnsi" w:hAnsiTheme="majorHAnsi"/>
          <w:w w:val="105"/>
        </w:rPr>
        <w:t xml:space="preserve"> </w:t>
      </w:r>
      <w:r w:rsidR="00914F3A" w:rsidRPr="00C43FBD">
        <w:rPr>
          <w:rFonts w:asciiTheme="majorHAnsi" w:hAnsiTheme="majorHAnsi"/>
          <w:w w:val="105"/>
        </w:rPr>
        <w:t>or</w:t>
      </w:r>
      <w:r w:rsidR="00914F3A" w:rsidRPr="00C752FF">
        <w:rPr>
          <w:rFonts w:asciiTheme="majorHAnsi" w:hAnsiTheme="majorHAnsi"/>
          <w:w w:val="105"/>
        </w:rPr>
        <w:t xml:space="preserve"> </w:t>
      </w:r>
      <w:r w:rsidR="00914F3A" w:rsidRPr="00C43FBD">
        <w:rPr>
          <w:rFonts w:asciiTheme="majorHAnsi" w:hAnsiTheme="majorHAnsi"/>
          <w:w w:val="105"/>
        </w:rPr>
        <w:t>ADAS(C);</w:t>
      </w:r>
      <w:r w:rsidR="00914F3A" w:rsidRPr="00C752FF">
        <w:rPr>
          <w:rFonts w:asciiTheme="majorHAnsi" w:hAnsiTheme="majorHAnsi"/>
          <w:w w:val="105"/>
        </w:rPr>
        <w:t xml:space="preserve"> </w:t>
      </w:r>
    </w:p>
    <w:p w14:paraId="652213D7" w14:textId="77777777" w:rsidR="001F01DC" w:rsidRDefault="00A93B8B" w:rsidP="00396906">
      <w:pPr>
        <w:pStyle w:val="BodyText"/>
        <w:spacing w:line="480" w:lineRule="auto"/>
        <w:ind w:left="432"/>
        <w:rPr>
          <w:rFonts w:asciiTheme="majorHAnsi" w:hAnsiTheme="majorHAnsi"/>
        </w:rPr>
      </w:pPr>
      <w:hyperlink r:id="rId18" w:history="1">
        <w:r w:rsidR="001F01DC" w:rsidRPr="00A45DAF">
          <w:rPr>
            <w:rStyle w:val="Hyperlink"/>
            <w:rFonts w:asciiTheme="majorHAnsi" w:hAnsiTheme="majorHAnsi"/>
            <w:w w:val="105"/>
          </w:rPr>
          <w:t>smc.pkc.workflow@us.af.mil</w:t>
        </w:r>
      </w:hyperlink>
      <w:r w:rsidR="00C752FF">
        <w:rPr>
          <w:rFonts w:asciiTheme="majorHAnsi" w:hAnsiTheme="majorHAnsi"/>
          <w:color w:val="27314A"/>
          <w:spacing w:val="35"/>
          <w:w w:val="105"/>
        </w:rPr>
        <w:t xml:space="preserve"> </w:t>
      </w:r>
      <w:r w:rsidR="00914F3A" w:rsidRPr="00C43FBD">
        <w:rPr>
          <w:rFonts w:asciiTheme="majorHAnsi" w:hAnsiTheme="majorHAnsi"/>
          <w:w w:val="105"/>
        </w:rPr>
        <w:t>for</w:t>
      </w:r>
      <w:r w:rsidR="00914F3A" w:rsidRPr="00C43FBD">
        <w:rPr>
          <w:rFonts w:asciiTheme="majorHAnsi" w:hAnsiTheme="majorHAnsi"/>
          <w:spacing w:val="38"/>
          <w:w w:val="105"/>
        </w:rPr>
        <w:t xml:space="preserve"> </w:t>
      </w:r>
      <w:r w:rsidR="00914F3A" w:rsidRPr="00C43FBD">
        <w:rPr>
          <w:rFonts w:asciiTheme="majorHAnsi" w:hAnsiTheme="majorHAnsi"/>
          <w:w w:val="105"/>
        </w:rPr>
        <w:t>Director</w:t>
      </w:r>
      <w:r w:rsidR="00914F3A" w:rsidRPr="00C43FBD">
        <w:rPr>
          <w:rFonts w:asciiTheme="majorHAnsi" w:hAnsiTheme="majorHAnsi"/>
          <w:spacing w:val="38"/>
          <w:w w:val="105"/>
        </w:rPr>
        <w:t xml:space="preserve"> </w:t>
      </w:r>
      <w:r w:rsidR="00914F3A" w:rsidRPr="00C43FBD">
        <w:rPr>
          <w:rFonts w:asciiTheme="majorHAnsi" w:hAnsiTheme="majorHAnsi"/>
          <w:w w:val="105"/>
        </w:rPr>
        <w:t>of</w:t>
      </w:r>
      <w:r w:rsidR="00914F3A" w:rsidRPr="00C43FBD">
        <w:rPr>
          <w:rFonts w:asciiTheme="majorHAnsi" w:hAnsiTheme="majorHAnsi"/>
          <w:spacing w:val="38"/>
          <w:w w:val="105"/>
        </w:rPr>
        <w:t xml:space="preserve"> </w:t>
      </w:r>
      <w:r w:rsidR="00914F3A" w:rsidRPr="00C43FBD">
        <w:rPr>
          <w:rFonts w:asciiTheme="majorHAnsi" w:hAnsiTheme="majorHAnsi"/>
          <w:w w:val="105"/>
        </w:rPr>
        <w:t>Contracting,</w:t>
      </w:r>
      <w:r w:rsidR="00914F3A" w:rsidRPr="00C43FBD">
        <w:rPr>
          <w:rFonts w:asciiTheme="majorHAnsi" w:hAnsiTheme="majorHAnsi"/>
          <w:spacing w:val="38"/>
          <w:w w:val="105"/>
        </w:rPr>
        <w:t xml:space="preserve"> </w:t>
      </w:r>
      <w:r w:rsidR="00914F3A" w:rsidRPr="00C43FBD">
        <w:rPr>
          <w:rFonts w:asciiTheme="majorHAnsi" w:hAnsiTheme="majorHAnsi"/>
          <w:w w:val="105"/>
        </w:rPr>
        <w:t>Space</w:t>
      </w:r>
      <w:r w:rsidR="00914F3A" w:rsidRPr="00C43FBD">
        <w:rPr>
          <w:rFonts w:asciiTheme="majorHAnsi" w:hAnsiTheme="majorHAnsi"/>
          <w:spacing w:val="38"/>
          <w:w w:val="105"/>
        </w:rPr>
        <w:t xml:space="preserve"> </w:t>
      </w:r>
      <w:r w:rsidR="00914F3A" w:rsidRPr="00C43FBD">
        <w:rPr>
          <w:rFonts w:asciiTheme="majorHAnsi" w:hAnsiTheme="majorHAnsi"/>
          <w:w w:val="105"/>
        </w:rPr>
        <w:t>Systems</w:t>
      </w:r>
      <w:r w:rsidR="00914F3A" w:rsidRPr="00C43FBD">
        <w:rPr>
          <w:rFonts w:asciiTheme="majorHAnsi" w:hAnsiTheme="majorHAnsi"/>
          <w:spacing w:val="38"/>
          <w:w w:val="105"/>
        </w:rPr>
        <w:t xml:space="preserve"> </w:t>
      </w:r>
      <w:r w:rsidR="00914F3A" w:rsidRPr="00C43FBD">
        <w:rPr>
          <w:rFonts w:asciiTheme="majorHAnsi" w:hAnsiTheme="majorHAnsi"/>
          <w:w w:val="105"/>
        </w:rPr>
        <w:t>Command</w:t>
      </w:r>
      <w:r w:rsidR="00914F3A" w:rsidRPr="00C43FBD">
        <w:rPr>
          <w:rFonts w:asciiTheme="majorHAnsi" w:hAnsiTheme="majorHAnsi"/>
          <w:spacing w:val="38"/>
          <w:w w:val="105"/>
        </w:rPr>
        <w:t xml:space="preserve"> </w:t>
      </w:r>
      <w:r w:rsidR="00914F3A" w:rsidRPr="00C43FBD">
        <w:rPr>
          <w:rFonts w:asciiTheme="majorHAnsi" w:hAnsiTheme="majorHAnsi"/>
          <w:w w:val="105"/>
        </w:rPr>
        <w:t>(SSC);</w:t>
      </w:r>
    </w:p>
    <w:p w14:paraId="5C0F56E8" w14:textId="7391B9B1" w:rsidR="00571ACF" w:rsidRDefault="00A93B8B" w:rsidP="00396906">
      <w:pPr>
        <w:pStyle w:val="BodyText"/>
        <w:spacing w:line="480" w:lineRule="auto"/>
        <w:ind w:left="432"/>
        <w:rPr>
          <w:rFonts w:asciiTheme="majorHAnsi" w:hAnsiTheme="majorHAnsi"/>
          <w:w w:val="110"/>
        </w:rPr>
      </w:pPr>
      <w:hyperlink r:id="rId19" w:history="1">
        <w:r w:rsidR="00900614" w:rsidRPr="00A45DAF">
          <w:rPr>
            <w:rStyle w:val="Hyperlink"/>
            <w:rFonts w:asciiTheme="majorHAnsi" w:hAnsiTheme="majorHAnsi"/>
            <w:w w:val="110"/>
          </w:rPr>
          <w:t>osd.pentagon.ousd-r-e.mbx.sda@mail.mil</w:t>
        </w:r>
      </w:hyperlink>
      <w:r w:rsidR="00914F3A" w:rsidRPr="00C43FBD">
        <w:rPr>
          <w:rFonts w:asciiTheme="majorHAnsi" w:hAnsiTheme="majorHAnsi"/>
          <w:color w:val="27314A"/>
          <w:spacing w:val="-11"/>
          <w:w w:val="110"/>
        </w:rPr>
        <w:t xml:space="preserve"> </w:t>
      </w:r>
      <w:r w:rsidR="00914F3A" w:rsidRPr="00C43FBD">
        <w:rPr>
          <w:rFonts w:asciiTheme="majorHAnsi" w:hAnsiTheme="majorHAnsi"/>
          <w:w w:val="110"/>
        </w:rPr>
        <w:t>for</w:t>
      </w:r>
      <w:r w:rsidR="00914F3A" w:rsidRPr="00C43FBD">
        <w:rPr>
          <w:rFonts w:asciiTheme="majorHAnsi" w:hAnsiTheme="majorHAnsi"/>
          <w:spacing w:val="-9"/>
          <w:w w:val="110"/>
        </w:rPr>
        <w:t xml:space="preserve"> </w:t>
      </w:r>
      <w:r w:rsidR="00914F3A" w:rsidRPr="00C43FBD">
        <w:rPr>
          <w:rFonts w:asciiTheme="majorHAnsi" w:hAnsiTheme="majorHAnsi"/>
          <w:w w:val="110"/>
        </w:rPr>
        <w:t>Director,</w:t>
      </w:r>
      <w:r w:rsidR="00914F3A" w:rsidRPr="00C43FBD">
        <w:rPr>
          <w:rFonts w:asciiTheme="majorHAnsi" w:hAnsiTheme="majorHAnsi"/>
          <w:spacing w:val="-9"/>
          <w:w w:val="110"/>
        </w:rPr>
        <w:t xml:space="preserve"> </w:t>
      </w:r>
      <w:r w:rsidR="00914F3A" w:rsidRPr="00C43FBD">
        <w:rPr>
          <w:rFonts w:asciiTheme="majorHAnsi" w:hAnsiTheme="majorHAnsi"/>
          <w:w w:val="110"/>
        </w:rPr>
        <w:t>Space</w:t>
      </w:r>
      <w:r w:rsidR="00914F3A" w:rsidRPr="00C43FBD">
        <w:rPr>
          <w:rFonts w:asciiTheme="majorHAnsi" w:hAnsiTheme="majorHAnsi"/>
          <w:spacing w:val="-9"/>
          <w:w w:val="110"/>
        </w:rPr>
        <w:t xml:space="preserve"> </w:t>
      </w:r>
      <w:r w:rsidR="00914F3A" w:rsidRPr="00C43FBD">
        <w:rPr>
          <w:rFonts w:asciiTheme="majorHAnsi" w:hAnsiTheme="majorHAnsi"/>
          <w:w w:val="110"/>
        </w:rPr>
        <w:t>Development</w:t>
      </w:r>
      <w:r w:rsidR="00914F3A" w:rsidRPr="00C43FBD">
        <w:rPr>
          <w:rFonts w:asciiTheme="majorHAnsi" w:hAnsiTheme="majorHAnsi"/>
          <w:spacing w:val="-9"/>
          <w:w w:val="110"/>
        </w:rPr>
        <w:t xml:space="preserve"> </w:t>
      </w:r>
      <w:r w:rsidR="00914F3A" w:rsidRPr="00C43FBD">
        <w:rPr>
          <w:rFonts w:asciiTheme="majorHAnsi" w:hAnsiTheme="majorHAnsi"/>
          <w:w w:val="110"/>
        </w:rPr>
        <w:t>Agency</w:t>
      </w:r>
      <w:r w:rsidR="00914F3A" w:rsidRPr="00C43FBD">
        <w:rPr>
          <w:rFonts w:asciiTheme="majorHAnsi" w:hAnsiTheme="majorHAnsi"/>
          <w:spacing w:val="-9"/>
          <w:w w:val="110"/>
        </w:rPr>
        <w:t xml:space="preserve"> </w:t>
      </w:r>
      <w:r w:rsidR="00914F3A" w:rsidRPr="00C43FBD">
        <w:rPr>
          <w:rFonts w:asciiTheme="majorHAnsi" w:hAnsiTheme="majorHAnsi"/>
          <w:w w:val="110"/>
        </w:rPr>
        <w:t>(SDA);</w:t>
      </w:r>
      <w:r w:rsidR="00571ACF">
        <w:rPr>
          <w:rFonts w:asciiTheme="majorHAnsi" w:hAnsiTheme="majorHAnsi"/>
          <w:w w:val="110"/>
        </w:rPr>
        <w:t xml:space="preserve"> and</w:t>
      </w:r>
    </w:p>
    <w:p w14:paraId="7B0CE578" w14:textId="51ADBF2F" w:rsidR="002D5599" w:rsidRPr="00571ACF" w:rsidRDefault="00A93B8B" w:rsidP="00396906">
      <w:pPr>
        <w:pStyle w:val="BodyText"/>
        <w:spacing w:line="480" w:lineRule="auto"/>
        <w:ind w:left="432"/>
        <w:rPr>
          <w:rFonts w:asciiTheme="majorHAnsi" w:hAnsiTheme="majorHAnsi"/>
          <w:w w:val="110"/>
        </w:rPr>
      </w:pPr>
      <w:hyperlink r:id="rId20" w:history="1">
        <w:r w:rsidR="00571ACF" w:rsidRPr="00A45DAF">
          <w:rPr>
            <w:rStyle w:val="Hyperlink"/>
            <w:rFonts w:asciiTheme="majorHAnsi" w:hAnsiTheme="majorHAnsi"/>
            <w:w w:val="110"/>
          </w:rPr>
          <w:t>SpRCO.DAF.Org@us.af.mil</w:t>
        </w:r>
      </w:hyperlink>
      <w:r w:rsidR="00914F3A" w:rsidRPr="00C43FBD">
        <w:rPr>
          <w:rFonts w:asciiTheme="majorHAnsi" w:hAnsiTheme="majorHAnsi"/>
          <w:color w:val="27314A"/>
          <w:w w:val="110"/>
        </w:rPr>
        <w:t xml:space="preserve"> </w:t>
      </w:r>
      <w:r w:rsidR="00914F3A" w:rsidRPr="00C43FBD">
        <w:rPr>
          <w:rFonts w:asciiTheme="majorHAnsi" w:hAnsiTheme="majorHAnsi"/>
          <w:w w:val="110"/>
        </w:rPr>
        <w:t>for Director of Contracting, Space Rapid Capabilities Office</w:t>
      </w:r>
      <w:r w:rsidR="00571ACF">
        <w:rPr>
          <w:rFonts w:asciiTheme="majorHAnsi" w:hAnsiTheme="majorHAnsi"/>
          <w:w w:val="110"/>
        </w:rPr>
        <w:t xml:space="preserve"> </w:t>
      </w:r>
      <w:r w:rsidR="00914F3A" w:rsidRPr="00C43FBD">
        <w:rPr>
          <w:rFonts w:asciiTheme="majorHAnsi" w:hAnsiTheme="majorHAnsi"/>
          <w:w w:val="110"/>
        </w:rPr>
        <w:t>(SpRCO).</w:t>
      </w:r>
    </w:p>
    <w:p w14:paraId="7B0CE579" w14:textId="60CE2137" w:rsidR="002D5599" w:rsidRPr="00C43FBD" w:rsidRDefault="00914F3A" w:rsidP="00C83D3E">
      <w:pPr>
        <w:pStyle w:val="BodyText"/>
        <w:spacing w:line="268" w:lineRule="auto"/>
        <w:rPr>
          <w:rFonts w:asciiTheme="majorHAnsi" w:hAnsiTheme="majorHAnsi"/>
        </w:rPr>
      </w:pPr>
      <w:r w:rsidRPr="00C43FBD">
        <w:rPr>
          <w:rFonts w:asciiTheme="majorHAnsi" w:hAnsiTheme="majorHAnsi"/>
          <w:b/>
          <w:w w:val="105"/>
        </w:rPr>
        <w:t>“DAS(C)”</w:t>
      </w:r>
      <w:r w:rsidRPr="00C43FBD">
        <w:rPr>
          <w:rFonts w:asciiTheme="majorHAnsi" w:hAnsiTheme="majorHAnsi"/>
          <w:b/>
          <w:spacing w:val="-9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 xml:space="preserve">means the Deputy Assistant Secretary (Contracting) </w:t>
      </w:r>
      <w:r w:rsidRPr="00C43FBD">
        <w:rPr>
          <w:rFonts w:asciiTheme="majorHAnsi" w:hAnsiTheme="majorHAnsi"/>
          <w:b/>
          <w:w w:val="105"/>
        </w:rPr>
        <w:t>(</w:t>
      </w:r>
      <w:r w:rsidRPr="00C43FBD">
        <w:rPr>
          <w:rFonts w:asciiTheme="majorHAnsi" w:hAnsiTheme="majorHAnsi"/>
          <w:w w:val="105"/>
        </w:rPr>
        <w:t>SAF/AQC). The authority granted to DAS(C)</w:t>
      </w:r>
      <w:r w:rsidRPr="00C43FBD">
        <w:rPr>
          <w:rFonts w:asciiTheme="majorHAnsi" w:hAnsiTheme="majorHAnsi"/>
          <w:spacing w:val="32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may</w:t>
      </w:r>
      <w:r w:rsidRPr="00C43FBD">
        <w:rPr>
          <w:rFonts w:asciiTheme="majorHAnsi" w:hAnsiTheme="majorHAnsi"/>
          <w:spacing w:val="32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also</w:t>
      </w:r>
      <w:r w:rsidRPr="00C43FBD">
        <w:rPr>
          <w:rFonts w:asciiTheme="majorHAnsi" w:hAnsiTheme="majorHAnsi"/>
          <w:spacing w:val="32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be</w:t>
      </w:r>
      <w:r w:rsidRPr="00C43FBD">
        <w:rPr>
          <w:rFonts w:asciiTheme="majorHAnsi" w:hAnsiTheme="majorHAnsi"/>
          <w:spacing w:val="32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exercised</w:t>
      </w:r>
      <w:r w:rsidRPr="00C43FBD">
        <w:rPr>
          <w:rFonts w:asciiTheme="majorHAnsi" w:hAnsiTheme="majorHAnsi"/>
          <w:spacing w:val="32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by</w:t>
      </w:r>
      <w:r w:rsidRPr="00C43FBD">
        <w:rPr>
          <w:rFonts w:asciiTheme="majorHAnsi" w:hAnsiTheme="majorHAnsi"/>
          <w:spacing w:val="32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the</w:t>
      </w:r>
      <w:r w:rsidRPr="00C43FBD">
        <w:rPr>
          <w:rFonts w:asciiTheme="majorHAnsi" w:hAnsiTheme="majorHAnsi"/>
          <w:spacing w:val="32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Associate</w:t>
      </w:r>
      <w:r w:rsidRPr="00C43FBD">
        <w:rPr>
          <w:rFonts w:asciiTheme="majorHAnsi" w:hAnsiTheme="majorHAnsi"/>
          <w:spacing w:val="32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Deputy</w:t>
      </w:r>
      <w:r w:rsidRPr="00C43FBD">
        <w:rPr>
          <w:rFonts w:asciiTheme="majorHAnsi" w:hAnsiTheme="majorHAnsi"/>
          <w:spacing w:val="32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Assistant</w:t>
      </w:r>
      <w:r w:rsidRPr="00C43FBD">
        <w:rPr>
          <w:rFonts w:asciiTheme="majorHAnsi" w:hAnsiTheme="majorHAnsi"/>
          <w:spacing w:val="32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Secretary</w:t>
      </w:r>
      <w:r w:rsidRPr="00C43FBD">
        <w:rPr>
          <w:rFonts w:asciiTheme="majorHAnsi" w:hAnsiTheme="majorHAnsi"/>
          <w:spacing w:val="32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(Contracting)</w:t>
      </w:r>
      <w:r w:rsidRPr="00C43FBD">
        <w:rPr>
          <w:rFonts w:asciiTheme="majorHAnsi" w:hAnsiTheme="majorHAnsi"/>
          <w:spacing w:val="32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(ADAS(C)</w:t>
      </w:r>
      <w:ins w:id="5" w:author="ROSSI, AMANDA M CIV USAF HAF SAF/AQCP" w:date="2024-05-17T11:40:00Z">
        <w:r w:rsidR="00A93B8B">
          <w:rPr>
            <w:rFonts w:asciiTheme="majorHAnsi" w:hAnsiTheme="majorHAnsi"/>
            <w:w w:val="105"/>
          </w:rPr>
          <w:t>)</w:t>
        </w:r>
      </w:ins>
      <w:r w:rsidRPr="00C43FBD">
        <w:rPr>
          <w:rFonts w:asciiTheme="majorHAnsi" w:hAnsiTheme="majorHAnsi"/>
          <w:w w:val="105"/>
        </w:rPr>
        <w:t>.</w:t>
      </w:r>
    </w:p>
    <w:p w14:paraId="7B0CE57A" w14:textId="77777777" w:rsidR="002D5599" w:rsidRPr="00C43FBD" w:rsidRDefault="002D5599" w:rsidP="00C83D3E">
      <w:pPr>
        <w:pStyle w:val="BodyText"/>
        <w:spacing w:before="6"/>
        <w:rPr>
          <w:rFonts w:asciiTheme="majorHAnsi" w:hAnsiTheme="majorHAnsi"/>
          <w:sz w:val="21"/>
        </w:rPr>
      </w:pPr>
    </w:p>
    <w:p w14:paraId="7B0CE57B" w14:textId="3F6E90BB" w:rsidR="002D5599" w:rsidRDefault="00914F3A" w:rsidP="00C83D3E">
      <w:pPr>
        <w:pStyle w:val="BodyText"/>
        <w:spacing w:before="1" w:line="271" w:lineRule="auto"/>
        <w:ind w:right="183"/>
        <w:rPr>
          <w:rFonts w:asciiTheme="majorHAnsi" w:hAnsiTheme="majorHAnsi"/>
          <w:w w:val="105"/>
        </w:rPr>
      </w:pPr>
      <w:r w:rsidRPr="00C43FBD">
        <w:rPr>
          <w:rFonts w:asciiTheme="majorHAnsi" w:hAnsiTheme="majorHAnsi"/>
          <w:b/>
          <w:w w:val="105"/>
        </w:rPr>
        <w:t>“Direct</w:t>
      </w:r>
      <w:r w:rsidRPr="00C43FBD">
        <w:rPr>
          <w:rFonts w:asciiTheme="majorHAnsi" w:hAnsiTheme="majorHAnsi"/>
          <w:b/>
          <w:spacing w:val="-20"/>
          <w:w w:val="105"/>
        </w:rPr>
        <w:t xml:space="preserve"> </w:t>
      </w:r>
      <w:r w:rsidRPr="00C43FBD">
        <w:rPr>
          <w:rFonts w:asciiTheme="majorHAnsi" w:hAnsiTheme="majorHAnsi"/>
          <w:b/>
          <w:w w:val="105"/>
        </w:rPr>
        <w:t>Reporting</w:t>
      </w:r>
      <w:r w:rsidRPr="00C43FBD">
        <w:rPr>
          <w:rFonts w:asciiTheme="majorHAnsi" w:hAnsiTheme="majorHAnsi"/>
          <w:b/>
          <w:spacing w:val="-20"/>
          <w:w w:val="105"/>
        </w:rPr>
        <w:t xml:space="preserve"> </w:t>
      </w:r>
      <w:r w:rsidRPr="00C43FBD">
        <w:rPr>
          <w:rFonts w:asciiTheme="majorHAnsi" w:hAnsiTheme="majorHAnsi"/>
          <w:b/>
          <w:w w:val="105"/>
        </w:rPr>
        <w:t>Unit</w:t>
      </w:r>
      <w:r w:rsidRPr="00C43FBD">
        <w:rPr>
          <w:rFonts w:asciiTheme="majorHAnsi" w:hAnsiTheme="majorHAnsi"/>
          <w:b/>
          <w:spacing w:val="-19"/>
          <w:w w:val="105"/>
        </w:rPr>
        <w:t xml:space="preserve"> </w:t>
      </w:r>
      <w:r w:rsidRPr="00C43FBD">
        <w:rPr>
          <w:rFonts w:asciiTheme="majorHAnsi" w:hAnsiTheme="majorHAnsi"/>
          <w:b/>
          <w:w w:val="105"/>
        </w:rPr>
        <w:t>(DRU)”</w:t>
      </w:r>
      <w:r w:rsidRPr="00C43FBD">
        <w:rPr>
          <w:rFonts w:asciiTheme="majorHAnsi" w:hAnsiTheme="majorHAnsi"/>
          <w:b/>
          <w:spacing w:val="-2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means</w:t>
      </w:r>
      <w:r w:rsidRPr="00C43FBD">
        <w:rPr>
          <w:rFonts w:asciiTheme="majorHAnsi" w:hAnsiTheme="majorHAnsi"/>
          <w:spacing w:val="-6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 subdivision of the Air Force, directly subordinate to the Chief</w:t>
      </w:r>
      <w:r w:rsidRPr="00C43FBD">
        <w:rPr>
          <w:rFonts w:asciiTheme="majorHAnsi" w:hAnsiTheme="majorHAnsi"/>
          <w:spacing w:val="23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of</w:t>
      </w:r>
      <w:r w:rsidRPr="00C43FBD">
        <w:rPr>
          <w:rFonts w:asciiTheme="majorHAnsi" w:hAnsiTheme="majorHAnsi"/>
          <w:spacing w:val="23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Staff,</w:t>
      </w:r>
      <w:r w:rsidRPr="00C43FBD">
        <w:rPr>
          <w:rFonts w:asciiTheme="majorHAnsi" w:hAnsiTheme="majorHAnsi"/>
          <w:spacing w:val="23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US</w:t>
      </w:r>
      <w:r w:rsidRPr="00C43FBD">
        <w:rPr>
          <w:rFonts w:asciiTheme="majorHAnsi" w:hAnsiTheme="majorHAnsi"/>
          <w:spacing w:val="23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Air</w:t>
      </w:r>
      <w:r w:rsidRPr="00C43FBD">
        <w:rPr>
          <w:rFonts w:asciiTheme="majorHAnsi" w:hAnsiTheme="majorHAnsi"/>
          <w:spacing w:val="23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Force</w:t>
      </w:r>
      <w:r w:rsidRPr="00C43FBD">
        <w:rPr>
          <w:rFonts w:asciiTheme="majorHAnsi" w:hAnsiTheme="majorHAnsi"/>
          <w:spacing w:val="23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or</w:t>
      </w:r>
      <w:r w:rsidRPr="00C43FBD">
        <w:rPr>
          <w:rFonts w:asciiTheme="majorHAnsi" w:hAnsiTheme="majorHAnsi"/>
          <w:spacing w:val="23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</w:t>
      </w:r>
      <w:r w:rsidRPr="00C43FBD">
        <w:rPr>
          <w:rFonts w:asciiTheme="majorHAnsi" w:hAnsiTheme="majorHAnsi"/>
          <w:spacing w:val="23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subdivision</w:t>
      </w:r>
      <w:r w:rsidRPr="00C43FBD">
        <w:rPr>
          <w:rFonts w:asciiTheme="majorHAnsi" w:hAnsiTheme="majorHAnsi"/>
          <w:spacing w:val="23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of</w:t>
      </w:r>
      <w:r w:rsidRPr="00C43FBD">
        <w:rPr>
          <w:rFonts w:asciiTheme="majorHAnsi" w:hAnsiTheme="majorHAnsi"/>
          <w:spacing w:val="23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the</w:t>
      </w:r>
      <w:r w:rsidRPr="00C43FBD">
        <w:rPr>
          <w:rFonts w:asciiTheme="majorHAnsi" w:hAnsiTheme="majorHAnsi"/>
          <w:spacing w:val="23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Space</w:t>
      </w:r>
      <w:r w:rsidRPr="00C43FBD">
        <w:rPr>
          <w:rFonts w:asciiTheme="majorHAnsi" w:hAnsiTheme="majorHAnsi"/>
          <w:spacing w:val="23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Force</w:t>
      </w:r>
      <w:r w:rsidRPr="00C43FBD">
        <w:rPr>
          <w:rFonts w:asciiTheme="majorHAnsi" w:hAnsiTheme="majorHAnsi"/>
          <w:spacing w:val="23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directly</w:t>
      </w:r>
      <w:r w:rsidRPr="00C43FBD">
        <w:rPr>
          <w:rFonts w:asciiTheme="majorHAnsi" w:hAnsiTheme="majorHAnsi"/>
          <w:spacing w:val="23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subordinate</w:t>
      </w:r>
      <w:r w:rsidRPr="00C43FBD">
        <w:rPr>
          <w:rFonts w:asciiTheme="majorHAnsi" w:hAnsiTheme="majorHAnsi"/>
          <w:spacing w:val="23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to</w:t>
      </w:r>
      <w:r w:rsidRPr="00C43FBD">
        <w:rPr>
          <w:rFonts w:asciiTheme="majorHAnsi" w:hAnsiTheme="majorHAnsi"/>
          <w:spacing w:val="23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the</w:t>
      </w:r>
      <w:r w:rsidRPr="00C43FBD">
        <w:rPr>
          <w:rFonts w:asciiTheme="majorHAnsi" w:hAnsiTheme="majorHAnsi"/>
          <w:spacing w:val="23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Chief</w:t>
      </w:r>
      <w:r w:rsidRPr="00C43FBD">
        <w:rPr>
          <w:rFonts w:asciiTheme="majorHAnsi" w:hAnsiTheme="majorHAnsi"/>
          <w:spacing w:val="23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of Space</w:t>
      </w:r>
      <w:r w:rsidRPr="00C43FBD">
        <w:rPr>
          <w:rFonts w:asciiTheme="majorHAnsi" w:hAnsiTheme="majorHAnsi"/>
          <w:spacing w:val="3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Operations.</w:t>
      </w:r>
      <w:r w:rsidRPr="00C43FBD">
        <w:rPr>
          <w:rFonts w:asciiTheme="majorHAnsi" w:hAnsiTheme="majorHAnsi"/>
          <w:spacing w:val="3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</w:t>
      </w:r>
      <w:r w:rsidRPr="00C43FBD">
        <w:rPr>
          <w:rFonts w:asciiTheme="majorHAnsi" w:hAnsiTheme="majorHAnsi"/>
          <w:spacing w:val="3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DRU</w:t>
      </w:r>
      <w:r w:rsidRPr="00C43FBD">
        <w:rPr>
          <w:rFonts w:asciiTheme="majorHAnsi" w:hAnsiTheme="majorHAnsi"/>
          <w:spacing w:val="3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performs</w:t>
      </w:r>
      <w:r w:rsidRPr="00C43FBD">
        <w:rPr>
          <w:rFonts w:asciiTheme="majorHAnsi" w:hAnsiTheme="majorHAnsi"/>
          <w:spacing w:val="3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</w:t>
      </w:r>
      <w:r w:rsidRPr="00C43FBD">
        <w:rPr>
          <w:rFonts w:asciiTheme="majorHAnsi" w:hAnsiTheme="majorHAnsi"/>
          <w:spacing w:val="3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mission</w:t>
      </w:r>
      <w:r w:rsidRPr="00C43FBD">
        <w:rPr>
          <w:rFonts w:asciiTheme="majorHAnsi" w:hAnsiTheme="majorHAnsi"/>
          <w:spacing w:val="3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that</w:t>
      </w:r>
      <w:r w:rsidRPr="00C43FBD">
        <w:rPr>
          <w:rFonts w:asciiTheme="majorHAnsi" w:hAnsiTheme="majorHAnsi"/>
          <w:spacing w:val="3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does</w:t>
      </w:r>
      <w:r w:rsidRPr="00C43FBD">
        <w:rPr>
          <w:rFonts w:asciiTheme="majorHAnsi" w:hAnsiTheme="majorHAnsi"/>
          <w:spacing w:val="3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not</w:t>
      </w:r>
      <w:r w:rsidRPr="00C43FBD">
        <w:rPr>
          <w:rFonts w:asciiTheme="majorHAnsi" w:hAnsiTheme="majorHAnsi"/>
          <w:spacing w:val="3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fit</w:t>
      </w:r>
      <w:r w:rsidRPr="00C43FBD">
        <w:rPr>
          <w:rFonts w:asciiTheme="majorHAnsi" w:hAnsiTheme="majorHAnsi"/>
          <w:spacing w:val="3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into</w:t>
      </w:r>
      <w:r w:rsidRPr="00C43FBD">
        <w:rPr>
          <w:rFonts w:asciiTheme="majorHAnsi" w:hAnsiTheme="majorHAnsi"/>
          <w:spacing w:val="3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any</w:t>
      </w:r>
      <w:r w:rsidRPr="00C43FBD">
        <w:rPr>
          <w:rFonts w:asciiTheme="majorHAnsi" w:hAnsiTheme="majorHAnsi"/>
          <w:spacing w:val="3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of</w:t>
      </w:r>
      <w:r w:rsidRPr="00C43FBD">
        <w:rPr>
          <w:rFonts w:asciiTheme="majorHAnsi" w:hAnsiTheme="majorHAnsi"/>
          <w:spacing w:val="3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the</w:t>
      </w:r>
      <w:r w:rsidRPr="00C43FBD">
        <w:rPr>
          <w:rFonts w:asciiTheme="majorHAnsi" w:hAnsiTheme="majorHAnsi"/>
          <w:spacing w:val="3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MAJCOMs</w:t>
      </w:r>
      <w:r w:rsidRPr="00C43FBD">
        <w:rPr>
          <w:rFonts w:asciiTheme="majorHAnsi" w:hAnsiTheme="majorHAnsi"/>
          <w:spacing w:val="3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 xml:space="preserve">or FLDCOMs </w:t>
      </w:r>
      <w:commentRangeStart w:id="6"/>
      <w:r w:rsidRPr="00C43FBD">
        <w:rPr>
          <w:rFonts w:asciiTheme="majorHAnsi" w:hAnsiTheme="majorHAnsi"/>
          <w:w w:val="105"/>
        </w:rPr>
        <w:t xml:space="preserve">(see </w:t>
      </w:r>
      <w:hyperlink r:id="rId21">
        <w:r w:rsidRPr="00C43FBD">
          <w:rPr>
            <w:rFonts w:asciiTheme="majorHAnsi" w:hAnsiTheme="majorHAnsi"/>
            <w:color w:val="27314A"/>
            <w:w w:val="105"/>
            <w:u w:val="single" w:color="27314A"/>
          </w:rPr>
          <w:t>AFI 38-101</w:t>
        </w:r>
      </w:hyperlink>
      <w:r w:rsidR="0077755D" w:rsidRPr="00C43FBD">
        <w:rPr>
          <w:rFonts w:asciiTheme="majorHAnsi" w:hAnsiTheme="majorHAnsi"/>
          <w:color w:val="27314A"/>
          <w:w w:val="105"/>
          <w:u w:val="single" w:color="27314A"/>
        </w:rPr>
        <w:t>,</w:t>
      </w:r>
      <w:r w:rsidR="0077755D" w:rsidRPr="00C43FBD">
        <w:rPr>
          <w:rFonts w:asciiTheme="majorHAnsi" w:hAnsiTheme="majorHAnsi"/>
          <w:color w:val="27314A"/>
          <w:w w:val="105"/>
        </w:rPr>
        <w:t xml:space="preserve"> </w:t>
      </w:r>
      <w:r w:rsidR="0077755D" w:rsidRPr="00C43FBD">
        <w:rPr>
          <w:rFonts w:asciiTheme="majorHAnsi" w:hAnsiTheme="majorHAnsi"/>
          <w:i/>
          <w:iCs/>
          <w:color w:val="27314A"/>
          <w:w w:val="105"/>
        </w:rPr>
        <w:t>Manpower and Organization</w:t>
      </w:r>
      <w:r w:rsidRPr="00C43FBD">
        <w:rPr>
          <w:rFonts w:asciiTheme="majorHAnsi" w:hAnsiTheme="majorHAnsi"/>
          <w:w w:val="105"/>
        </w:rPr>
        <w:t>).</w:t>
      </w:r>
      <w:commentRangeEnd w:id="6"/>
      <w:r w:rsidR="00976DB2">
        <w:rPr>
          <w:rStyle w:val="CommentReference"/>
        </w:rPr>
        <w:commentReference w:id="6"/>
      </w:r>
    </w:p>
    <w:p w14:paraId="0009427F" w14:textId="77777777" w:rsidR="005E6584" w:rsidRDefault="005E6584" w:rsidP="00C83D3E">
      <w:pPr>
        <w:pStyle w:val="BodyText"/>
        <w:spacing w:before="1" w:line="271" w:lineRule="auto"/>
        <w:ind w:right="183"/>
        <w:rPr>
          <w:rFonts w:asciiTheme="majorHAnsi" w:hAnsiTheme="majorHAnsi"/>
        </w:rPr>
      </w:pPr>
    </w:p>
    <w:p w14:paraId="289B6965" w14:textId="24E45809" w:rsidR="00A7792E" w:rsidRPr="00C43FBD" w:rsidRDefault="005E6584" w:rsidP="00C83D3E">
      <w:pPr>
        <w:pStyle w:val="BodyText"/>
        <w:spacing w:line="268" w:lineRule="auto"/>
        <w:rPr>
          <w:rFonts w:asciiTheme="majorHAnsi" w:hAnsiTheme="majorHAnsi"/>
        </w:rPr>
      </w:pPr>
      <w:commentRangeStart w:id="7"/>
      <w:r>
        <w:rPr>
          <w:rFonts w:asciiTheme="majorHAnsi" w:hAnsiTheme="majorHAnsi"/>
        </w:rPr>
        <w:t>“</w:t>
      </w:r>
      <w:r w:rsidRPr="00C43FBD">
        <w:rPr>
          <w:rFonts w:asciiTheme="majorHAnsi" w:hAnsiTheme="majorHAnsi"/>
          <w:b/>
          <w:bCs/>
        </w:rPr>
        <w:t>Department of the Air Force (DAF),</w:t>
      </w:r>
      <w:r>
        <w:rPr>
          <w:rFonts w:asciiTheme="majorHAnsi" w:hAnsiTheme="majorHAnsi"/>
        </w:rPr>
        <w:t xml:space="preserve">” as used in DAFFARS, means </w:t>
      </w:r>
      <w:r w:rsidRPr="002D63ED">
        <w:rPr>
          <w:rFonts w:asciiTheme="majorHAnsi" w:hAnsiTheme="majorHAnsi"/>
        </w:rPr>
        <w:t>the military department within which the United States Air Force</w:t>
      </w:r>
      <w:r>
        <w:rPr>
          <w:rFonts w:asciiTheme="majorHAnsi" w:hAnsiTheme="majorHAnsi"/>
        </w:rPr>
        <w:t xml:space="preserve"> (USAF)</w:t>
      </w:r>
      <w:r w:rsidRPr="002D63ED">
        <w:rPr>
          <w:rFonts w:asciiTheme="majorHAnsi" w:hAnsiTheme="majorHAnsi"/>
        </w:rPr>
        <w:t xml:space="preserve"> and the United States Space Force </w:t>
      </w:r>
      <w:r>
        <w:rPr>
          <w:rFonts w:asciiTheme="majorHAnsi" w:hAnsiTheme="majorHAnsi"/>
        </w:rPr>
        <w:t xml:space="preserve">(USSF) </w:t>
      </w:r>
      <w:r w:rsidRPr="002D63ED">
        <w:rPr>
          <w:rFonts w:asciiTheme="majorHAnsi" w:hAnsiTheme="majorHAnsi"/>
        </w:rPr>
        <w:t>are organized.</w:t>
      </w:r>
      <w:commentRangeEnd w:id="7"/>
      <w:r w:rsidR="0084647F">
        <w:rPr>
          <w:rStyle w:val="CommentReference"/>
        </w:rPr>
        <w:commentReference w:id="7"/>
      </w:r>
    </w:p>
    <w:p w14:paraId="7B0CE57C" w14:textId="77777777" w:rsidR="002D5599" w:rsidRPr="00C43FBD" w:rsidRDefault="002D5599" w:rsidP="00C83D3E">
      <w:pPr>
        <w:pStyle w:val="BodyText"/>
        <w:spacing w:before="2"/>
        <w:rPr>
          <w:rFonts w:asciiTheme="majorHAnsi" w:hAnsiTheme="majorHAnsi"/>
          <w:sz w:val="21"/>
        </w:rPr>
      </w:pPr>
    </w:p>
    <w:p w14:paraId="7B0CE57D" w14:textId="67121920" w:rsidR="002D5599" w:rsidRPr="00C43FBD" w:rsidRDefault="00914F3A" w:rsidP="00C83D3E">
      <w:pPr>
        <w:pStyle w:val="BodyText"/>
        <w:spacing w:before="1" w:line="271" w:lineRule="auto"/>
        <w:ind w:right="120"/>
        <w:rPr>
          <w:rFonts w:asciiTheme="majorHAnsi" w:hAnsiTheme="majorHAnsi"/>
        </w:rPr>
      </w:pPr>
      <w:r w:rsidRPr="00C43FBD">
        <w:rPr>
          <w:rFonts w:asciiTheme="majorHAnsi" w:hAnsiTheme="majorHAnsi"/>
          <w:b/>
          <w:w w:val="105"/>
        </w:rPr>
        <w:t>“Enterprise”</w:t>
      </w:r>
      <w:r w:rsidRPr="00C43FBD">
        <w:rPr>
          <w:rFonts w:asciiTheme="majorHAnsi" w:hAnsiTheme="majorHAnsi"/>
          <w:b/>
          <w:spacing w:val="-13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means an acquisition solution that supports multiple organizations and for which a structured process of analyzing spending, agency needs and market dynamics is followed in order to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 xml:space="preserve">define government requirements and acquisition options, and to find ways to improve category performance by reducing or redirecting demand, improving supplier performance, developing new partners/suppliers, and optimizing purchasing </w:t>
      </w:r>
      <w:r w:rsidR="00D77CF8" w:rsidRPr="00C43FBD">
        <w:rPr>
          <w:rFonts w:asciiTheme="majorHAnsi" w:hAnsiTheme="majorHAnsi"/>
          <w:color w:val="27314A"/>
          <w:w w:val="105"/>
        </w:rPr>
        <w:t>channels</w:t>
      </w:r>
      <w:r w:rsidRPr="00C43FBD">
        <w:rPr>
          <w:rFonts w:asciiTheme="majorHAnsi" w:hAnsiTheme="majorHAnsi"/>
          <w:w w:val="105"/>
        </w:rPr>
        <w:t>. Enterprise acquisitions may employ existing multi-agency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or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Government-wide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solutions,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or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new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solutions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executed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by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DAF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contracting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unit that</w:t>
      </w:r>
      <w:r w:rsidRPr="00C43FBD">
        <w:rPr>
          <w:rFonts w:asciiTheme="majorHAnsi" w:hAnsiTheme="majorHAnsi"/>
          <w:spacing w:val="38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are</w:t>
      </w:r>
      <w:r w:rsidRPr="00C43FBD">
        <w:rPr>
          <w:rFonts w:asciiTheme="majorHAnsi" w:hAnsiTheme="majorHAnsi"/>
          <w:spacing w:val="38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aligned</w:t>
      </w:r>
      <w:r w:rsidRPr="00C43FBD">
        <w:rPr>
          <w:rFonts w:asciiTheme="majorHAnsi" w:hAnsiTheme="majorHAnsi"/>
          <w:spacing w:val="38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with</w:t>
      </w:r>
      <w:r w:rsidRPr="00C43FBD">
        <w:rPr>
          <w:rFonts w:asciiTheme="majorHAnsi" w:hAnsiTheme="majorHAnsi"/>
          <w:spacing w:val="38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Office</w:t>
      </w:r>
      <w:r w:rsidRPr="00C43FBD">
        <w:rPr>
          <w:rFonts w:asciiTheme="majorHAnsi" w:hAnsiTheme="majorHAnsi"/>
          <w:spacing w:val="38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of</w:t>
      </w:r>
      <w:r w:rsidRPr="00C43FBD">
        <w:rPr>
          <w:rFonts w:asciiTheme="majorHAnsi" w:hAnsiTheme="majorHAnsi"/>
          <w:spacing w:val="38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Management</w:t>
      </w:r>
      <w:r w:rsidRPr="00C43FBD">
        <w:rPr>
          <w:rFonts w:asciiTheme="majorHAnsi" w:hAnsiTheme="majorHAnsi"/>
          <w:spacing w:val="38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and</w:t>
      </w:r>
      <w:r w:rsidRPr="00C43FBD">
        <w:rPr>
          <w:rFonts w:asciiTheme="majorHAnsi" w:hAnsiTheme="majorHAnsi"/>
          <w:spacing w:val="38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Budget</w:t>
      </w:r>
      <w:r w:rsidRPr="00C43FBD">
        <w:rPr>
          <w:rFonts w:asciiTheme="majorHAnsi" w:hAnsiTheme="majorHAnsi"/>
          <w:spacing w:val="38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(OMB)</w:t>
      </w:r>
      <w:r w:rsidRPr="00C43FBD">
        <w:rPr>
          <w:rFonts w:asciiTheme="majorHAnsi" w:hAnsiTheme="majorHAnsi"/>
          <w:spacing w:val="38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and</w:t>
      </w:r>
      <w:r w:rsidRPr="00C43FBD">
        <w:rPr>
          <w:rFonts w:asciiTheme="majorHAnsi" w:hAnsiTheme="majorHAnsi"/>
          <w:spacing w:val="38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Category</w:t>
      </w:r>
      <w:r w:rsidRPr="00C43FBD">
        <w:rPr>
          <w:rFonts w:asciiTheme="majorHAnsi" w:hAnsiTheme="majorHAnsi"/>
          <w:spacing w:val="38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Management Leadership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Council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(CMLC)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Spend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Under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Management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(SUM)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Tier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1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criteria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(see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hyperlink r:id="rId26">
        <w:r w:rsidRPr="00C43FBD">
          <w:rPr>
            <w:rFonts w:asciiTheme="majorHAnsi" w:hAnsiTheme="majorHAnsi"/>
            <w:color w:val="27314A"/>
            <w:w w:val="105"/>
            <w:u w:val="single" w:color="27314A"/>
          </w:rPr>
          <w:t>OMB</w:t>
        </w:r>
        <w:r w:rsidRPr="00C43FBD">
          <w:rPr>
            <w:rFonts w:asciiTheme="majorHAnsi" w:hAnsiTheme="majorHAnsi"/>
            <w:color w:val="27314A"/>
            <w:spacing w:val="40"/>
            <w:w w:val="105"/>
            <w:u w:val="single" w:color="27314A"/>
          </w:rPr>
          <w:t xml:space="preserve"> </w:t>
        </w:r>
        <w:r w:rsidRPr="00C43FBD">
          <w:rPr>
            <w:rFonts w:asciiTheme="majorHAnsi" w:hAnsiTheme="majorHAnsi"/>
            <w:color w:val="27314A"/>
            <w:w w:val="105"/>
            <w:u w:val="single" w:color="27314A"/>
          </w:rPr>
          <w:t>M-19-13</w:t>
        </w:r>
      </w:hyperlink>
      <w:r w:rsidRPr="00C43FBD">
        <w:rPr>
          <w:rFonts w:asciiTheme="majorHAnsi" w:hAnsiTheme="majorHAnsi"/>
          <w:w w:val="105"/>
        </w:rPr>
        <w:t>).</w:t>
      </w:r>
    </w:p>
    <w:p w14:paraId="7B0CE57E" w14:textId="77777777" w:rsidR="002D5599" w:rsidRPr="00C43FBD" w:rsidRDefault="002D5599" w:rsidP="00C83D3E">
      <w:pPr>
        <w:pStyle w:val="BodyText"/>
        <w:spacing w:before="4"/>
        <w:rPr>
          <w:rFonts w:asciiTheme="majorHAnsi" w:hAnsiTheme="majorHAnsi"/>
          <w:sz w:val="21"/>
        </w:rPr>
      </w:pPr>
    </w:p>
    <w:p w14:paraId="7B0CE57F" w14:textId="77777777" w:rsidR="002D5599" w:rsidRPr="00C43FBD" w:rsidRDefault="00914F3A" w:rsidP="00C83D3E">
      <w:pPr>
        <w:pStyle w:val="BodyText"/>
        <w:spacing w:line="271" w:lineRule="auto"/>
        <w:rPr>
          <w:rFonts w:asciiTheme="majorHAnsi" w:hAnsiTheme="majorHAnsi"/>
        </w:rPr>
      </w:pPr>
      <w:r w:rsidRPr="00C43FBD">
        <w:rPr>
          <w:rFonts w:asciiTheme="majorHAnsi" w:hAnsiTheme="majorHAnsi"/>
          <w:b/>
          <w:w w:val="105"/>
        </w:rPr>
        <w:t>“Field</w:t>
      </w:r>
      <w:r w:rsidRPr="00C43FBD">
        <w:rPr>
          <w:rFonts w:asciiTheme="majorHAnsi" w:hAnsiTheme="majorHAnsi"/>
          <w:b/>
          <w:spacing w:val="-19"/>
          <w:w w:val="105"/>
        </w:rPr>
        <w:t xml:space="preserve"> </w:t>
      </w:r>
      <w:r w:rsidRPr="00C43FBD">
        <w:rPr>
          <w:rFonts w:asciiTheme="majorHAnsi" w:hAnsiTheme="majorHAnsi"/>
          <w:b/>
          <w:w w:val="105"/>
        </w:rPr>
        <w:t>Command</w:t>
      </w:r>
      <w:r w:rsidRPr="00C43FBD">
        <w:rPr>
          <w:rFonts w:asciiTheme="majorHAnsi" w:hAnsiTheme="majorHAnsi"/>
          <w:b/>
          <w:spacing w:val="-16"/>
          <w:w w:val="105"/>
        </w:rPr>
        <w:t xml:space="preserve"> </w:t>
      </w:r>
      <w:r w:rsidRPr="00C43FBD">
        <w:rPr>
          <w:rFonts w:asciiTheme="majorHAnsi" w:hAnsiTheme="majorHAnsi"/>
          <w:b/>
          <w:w w:val="105"/>
        </w:rPr>
        <w:t>(FLDCOM)”</w:t>
      </w:r>
      <w:r w:rsidRPr="00C43FBD">
        <w:rPr>
          <w:rFonts w:asciiTheme="majorHAnsi" w:hAnsiTheme="majorHAnsi"/>
          <w:b/>
          <w:spacing w:val="-2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means a subdivision of the Space Force that is assigned a specific mission</w:t>
      </w:r>
      <w:r w:rsidRPr="00C43FBD">
        <w:rPr>
          <w:rFonts w:asciiTheme="majorHAnsi" w:hAnsiTheme="majorHAnsi"/>
          <w:spacing w:val="38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focus</w:t>
      </w:r>
      <w:r w:rsidRPr="00C43FBD">
        <w:rPr>
          <w:rFonts w:asciiTheme="majorHAnsi" w:hAnsiTheme="majorHAnsi"/>
          <w:spacing w:val="38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of</w:t>
      </w:r>
      <w:r w:rsidRPr="00C43FBD">
        <w:rPr>
          <w:rFonts w:asciiTheme="majorHAnsi" w:hAnsiTheme="majorHAnsi"/>
          <w:spacing w:val="38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the</w:t>
      </w:r>
      <w:r w:rsidRPr="00C43FBD">
        <w:rPr>
          <w:rFonts w:asciiTheme="majorHAnsi" w:hAnsiTheme="majorHAnsi"/>
          <w:spacing w:val="38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Space</w:t>
      </w:r>
      <w:r w:rsidRPr="00C43FBD">
        <w:rPr>
          <w:rFonts w:asciiTheme="majorHAnsi" w:hAnsiTheme="majorHAnsi"/>
          <w:spacing w:val="38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Force.</w:t>
      </w:r>
      <w:r w:rsidRPr="00C43FBD">
        <w:rPr>
          <w:rFonts w:asciiTheme="majorHAnsi" w:hAnsiTheme="majorHAnsi"/>
          <w:spacing w:val="38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FLDCOMs</w:t>
      </w:r>
      <w:r w:rsidRPr="00C43FBD">
        <w:rPr>
          <w:rFonts w:asciiTheme="majorHAnsi" w:hAnsiTheme="majorHAnsi"/>
          <w:spacing w:val="38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are</w:t>
      </w:r>
      <w:r w:rsidRPr="00C43FBD">
        <w:rPr>
          <w:rFonts w:asciiTheme="majorHAnsi" w:hAnsiTheme="majorHAnsi"/>
          <w:spacing w:val="38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directly</w:t>
      </w:r>
      <w:r w:rsidRPr="00C43FBD">
        <w:rPr>
          <w:rFonts w:asciiTheme="majorHAnsi" w:hAnsiTheme="majorHAnsi"/>
          <w:spacing w:val="38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subordinate</w:t>
      </w:r>
      <w:r w:rsidRPr="00C43FBD">
        <w:rPr>
          <w:rFonts w:asciiTheme="majorHAnsi" w:hAnsiTheme="majorHAnsi"/>
          <w:spacing w:val="38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to</w:t>
      </w:r>
      <w:r w:rsidRPr="00C43FBD">
        <w:rPr>
          <w:rFonts w:asciiTheme="majorHAnsi" w:hAnsiTheme="majorHAnsi"/>
          <w:spacing w:val="38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the</w:t>
      </w:r>
      <w:r w:rsidRPr="00C43FBD">
        <w:rPr>
          <w:rFonts w:asciiTheme="majorHAnsi" w:hAnsiTheme="majorHAnsi"/>
          <w:spacing w:val="38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Chief</w:t>
      </w:r>
      <w:r w:rsidRPr="00C43FBD">
        <w:rPr>
          <w:rFonts w:asciiTheme="majorHAnsi" w:hAnsiTheme="majorHAnsi"/>
          <w:spacing w:val="38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of</w:t>
      </w:r>
      <w:r w:rsidRPr="00C43FBD">
        <w:rPr>
          <w:rFonts w:asciiTheme="majorHAnsi" w:hAnsiTheme="majorHAnsi"/>
          <w:spacing w:val="38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 xml:space="preserve">Space </w:t>
      </w:r>
      <w:r w:rsidRPr="00C43FBD">
        <w:rPr>
          <w:rFonts w:asciiTheme="majorHAnsi" w:hAnsiTheme="majorHAnsi"/>
          <w:spacing w:val="-2"/>
          <w:w w:val="105"/>
        </w:rPr>
        <w:t>Operations.</w:t>
      </w:r>
    </w:p>
    <w:p w14:paraId="7B0CE580" w14:textId="77777777" w:rsidR="002D5599" w:rsidRPr="00C43FBD" w:rsidRDefault="002D5599" w:rsidP="00C83D3E">
      <w:pPr>
        <w:pStyle w:val="BodyText"/>
        <w:spacing w:before="3"/>
        <w:rPr>
          <w:rFonts w:asciiTheme="majorHAnsi" w:hAnsiTheme="majorHAnsi"/>
          <w:sz w:val="21"/>
        </w:rPr>
      </w:pPr>
    </w:p>
    <w:p w14:paraId="7B0CE581" w14:textId="5DA01D56" w:rsidR="002D5599" w:rsidRPr="00C43FBD" w:rsidRDefault="00914F3A" w:rsidP="00C83D3E">
      <w:pPr>
        <w:pStyle w:val="BodyText"/>
        <w:spacing w:line="271" w:lineRule="auto"/>
        <w:ind w:right="183"/>
        <w:rPr>
          <w:rFonts w:asciiTheme="majorHAnsi" w:hAnsiTheme="majorHAnsi"/>
        </w:rPr>
      </w:pPr>
      <w:r w:rsidRPr="00C43FBD">
        <w:rPr>
          <w:rFonts w:asciiTheme="majorHAnsi" w:hAnsiTheme="majorHAnsi"/>
          <w:b/>
          <w:w w:val="105"/>
        </w:rPr>
        <w:t>“Field</w:t>
      </w:r>
      <w:r w:rsidRPr="00C43FBD">
        <w:rPr>
          <w:rFonts w:asciiTheme="majorHAnsi" w:hAnsiTheme="majorHAnsi"/>
          <w:b/>
          <w:spacing w:val="-17"/>
          <w:w w:val="105"/>
        </w:rPr>
        <w:t xml:space="preserve"> </w:t>
      </w:r>
      <w:r w:rsidRPr="00C43FBD">
        <w:rPr>
          <w:rFonts w:asciiTheme="majorHAnsi" w:hAnsiTheme="majorHAnsi"/>
          <w:b/>
          <w:w w:val="105"/>
        </w:rPr>
        <w:t>Operating</w:t>
      </w:r>
      <w:r w:rsidRPr="00C43FBD">
        <w:rPr>
          <w:rFonts w:asciiTheme="majorHAnsi" w:hAnsiTheme="majorHAnsi"/>
          <w:b/>
          <w:spacing w:val="-15"/>
          <w:w w:val="105"/>
        </w:rPr>
        <w:t xml:space="preserve"> </w:t>
      </w:r>
      <w:r w:rsidRPr="00C43FBD">
        <w:rPr>
          <w:rFonts w:asciiTheme="majorHAnsi" w:hAnsiTheme="majorHAnsi"/>
          <w:b/>
          <w:w w:val="105"/>
        </w:rPr>
        <w:t>Agency</w:t>
      </w:r>
      <w:r w:rsidRPr="00C43FBD">
        <w:rPr>
          <w:rFonts w:asciiTheme="majorHAnsi" w:hAnsiTheme="majorHAnsi"/>
          <w:b/>
          <w:spacing w:val="-15"/>
          <w:w w:val="105"/>
        </w:rPr>
        <w:t xml:space="preserve"> </w:t>
      </w:r>
      <w:r w:rsidRPr="00C43FBD">
        <w:rPr>
          <w:rFonts w:asciiTheme="majorHAnsi" w:hAnsiTheme="majorHAnsi"/>
          <w:b/>
          <w:w w:val="105"/>
        </w:rPr>
        <w:t>(FOA)”</w:t>
      </w:r>
      <w:r w:rsidRPr="00C43FBD">
        <w:rPr>
          <w:rFonts w:asciiTheme="majorHAnsi" w:hAnsiTheme="majorHAnsi"/>
          <w:b/>
          <w:spacing w:val="-2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means a subdivision of the Air Force, directly subordinate to a HQ</w:t>
      </w:r>
      <w:r w:rsidRPr="00C43FBD">
        <w:rPr>
          <w:rFonts w:asciiTheme="majorHAnsi" w:hAnsiTheme="majorHAnsi"/>
          <w:spacing w:val="2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USAF</w:t>
      </w:r>
      <w:r w:rsidRPr="00C43FBD">
        <w:rPr>
          <w:rFonts w:asciiTheme="majorHAnsi" w:hAnsiTheme="majorHAnsi"/>
          <w:spacing w:val="2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functional</w:t>
      </w:r>
      <w:r w:rsidRPr="00C43FBD">
        <w:rPr>
          <w:rFonts w:asciiTheme="majorHAnsi" w:hAnsiTheme="majorHAnsi"/>
          <w:spacing w:val="2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manager.</w:t>
      </w:r>
      <w:r w:rsidRPr="00C43FBD">
        <w:rPr>
          <w:rFonts w:asciiTheme="majorHAnsi" w:hAnsiTheme="majorHAnsi"/>
          <w:spacing w:val="2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</w:t>
      </w:r>
      <w:r w:rsidRPr="00C43FBD">
        <w:rPr>
          <w:rFonts w:asciiTheme="majorHAnsi" w:hAnsiTheme="majorHAnsi"/>
          <w:spacing w:val="2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FOA</w:t>
      </w:r>
      <w:r w:rsidRPr="00C43FBD">
        <w:rPr>
          <w:rFonts w:asciiTheme="majorHAnsi" w:hAnsiTheme="majorHAnsi"/>
          <w:spacing w:val="2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performs</w:t>
      </w:r>
      <w:r w:rsidRPr="00C43FBD">
        <w:rPr>
          <w:rFonts w:asciiTheme="majorHAnsi" w:hAnsiTheme="majorHAnsi"/>
          <w:spacing w:val="2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field</w:t>
      </w:r>
      <w:r w:rsidRPr="00C43FBD">
        <w:rPr>
          <w:rFonts w:asciiTheme="majorHAnsi" w:hAnsiTheme="majorHAnsi"/>
          <w:spacing w:val="2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activities</w:t>
      </w:r>
      <w:r w:rsidRPr="00C43FBD">
        <w:rPr>
          <w:rFonts w:asciiTheme="majorHAnsi" w:hAnsiTheme="majorHAnsi"/>
          <w:spacing w:val="2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beyond</w:t>
      </w:r>
      <w:r w:rsidRPr="00C43FBD">
        <w:rPr>
          <w:rFonts w:asciiTheme="majorHAnsi" w:hAnsiTheme="majorHAnsi"/>
          <w:spacing w:val="2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the</w:t>
      </w:r>
      <w:r w:rsidRPr="00C43FBD">
        <w:rPr>
          <w:rFonts w:asciiTheme="majorHAnsi" w:hAnsiTheme="majorHAnsi"/>
          <w:spacing w:val="2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scope</w:t>
      </w:r>
      <w:r w:rsidRPr="00C43FBD">
        <w:rPr>
          <w:rFonts w:asciiTheme="majorHAnsi" w:hAnsiTheme="majorHAnsi"/>
          <w:spacing w:val="2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of</w:t>
      </w:r>
      <w:r w:rsidRPr="00C43FBD">
        <w:rPr>
          <w:rFonts w:asciiTheme="majorHAnsi" w:hAnsiTheme="majorHAnsi"/>
          <w:spacing w:val="2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any</w:t>
      </w:r>
      <w:r w:rsidRPr="00C43FBD">
        <w:rPr>
          <w:rFonts w:asciiTheme="majorHAnsi" w:hAnsiTheme="majorHAnsi"/>
          <w:spacing w:val="2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of</w:t>
      </w:r>
      <w:r w:rsidRPr="00C43FBD">
        <w:rPr>
          <w:rFonts w:asciiTheme="majorHAnsi" w:hAnsiTheme="majorHAnsi"/>
          <w:spacing w:val="2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the</w:t>
      </w:r>
      <w:r w:rsidRPr="00C43FBD">
        <w:rPr>
          <w:rFonts w:asciiTheme="majorHAnsi" w:hAnsiTheme="majorHAnsi"/>
          <w:spacing w:val="2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 xml:space="preserve">major commands </w:t>
      </w:r>
      <w:commentRangeStart w:id="8"/>
      <w:r w:rsidRPr="00C43FBD">
        <w:rPr>
          <w:rFonts w:asciiTheme="majorHAnsi" w:hAnsiTheme="majorHAnsi"/>
          <w:w w:val="105"/>
        </w:rPr>
        <w:t xml:space="preserve">(see </w:t>
      </w:r>
      <w:hyperlink r:id="rId27">
        <w:r w:rsidRPr="00C43FBD">
          <w:rPr>
            <w:rFonts w:asciiTheme="majorHAnsi" w:hAnsiTheme="majorHAnsi"/>
            <w:color w:val="27314A"/>
            <w:w w:val="105"/>
            <w:u w:val="single" w:color="27314A"/>
          </w:rPr>
          <w:t>AFI 38-101</w:t>
        </w:r>
      </w:hyperlink>
      <w:r w:rsidR="003741D0" w:rsidRPr="00C43FBD">
        <w:rPr>
          <w:rFonts w:asciiTheme="majorHAnsi" w:hAnsiTheme="majorHAnsi"/>
          <w:color w:val="27314A"/>
          <w:w w:val="105"/>
        </w:rPr>
        <w:t xml:space="preserve">, </w:t>
      </w:r>
      <w:r w:rsidR="003741D0" w:rsidRPr="00C43FBD">
        <w:rPr>
          <w:rFonts w:asciiTheme="majorHAnsi" w:hAnsiTheme="majorHAnsi"/>
          <w:i/>
          <w:iCs/>
          <w:color w:val="27314A"/>
          <w:w w:val="105"/>
        </w:rPr>
        <w:t>Manpower and Organization</w:t>
      </w:r>
      <w:r w:rsidRPr="00C43FBD">
        <w:rPr>
          <w:rFonts w:asciiTheme="majorHAnsi" w:hAnsiTheme="majorHAnsi"/>
          <w:w w:val="105"/>
        </w:rPr>
        <w:t>).</w:t>
      </w:r>
      <w:commentRangeEnd w:id="8"/>
      <w:r w:rsidR="00976DB2">
        <w:rPr>
          <w:rStyle w:val="CommentReference"/>
        </w:rPr>
        <w:commentReference w:id="8"/>
      </w:r>
    </w:p>
    <w:p w14:paraId="7B0CE582" w14:textId="77777777" w:rsidR="002D5599" w:rsidRPr="00C43FBD" w:rsidRDefault="002D5599" w:rsidP="00C83D3E">
      <w:pPr>
        <w:pStyle w:val="BodyText"/>
        <w:spacing w:before="2"/>
        <w:rPr>
          <w:rFonts w:asciiTheme="majorHAnsi" w:hAnsiTheme="majorHAnsi"/>
          <w:sz w:val="21"/>
        </w:rPr>
      </w:pPr>
    </w:p>
    <w:p w14:paraId="7B0CE583" w14:textId="56DE04B1" w:rsidR="002D5599" w:rsidRPr="00C43FBD" w:rsidRDefault="00914F3A" w:rsidP="00C83D3E">
      <w:pPr>
        <w:pStyle w:val="BodyText"/>
        <w:spacing w:line="271" w:lineRule="auto"/>
        <w:ind w:right="183"/>
        <w:rPr>
          <w:rFonts w:asciiTheme="majorHAnsi" w:hAnsiTheme="majorHAnsi"/>
        </w:rPr>
      </w:pPr>
      <w:r w:rsidRPr="00C43FBD">
        <w:rPr>
          <w:rFonts w:asciiTheme="majorHAnsi" w:hAnsiTheme="majorHAnsi"/>
          <w:b/>
          <w:w w:val="105"/>
        </w:rPr>
        <w:t>"Head</w:t>
      </w:r>
      <w:r w:rsidRPr="00C43FBD">
        <w:rPr>
          <w:rFonts w:asciiTheme="majorHAnsi" w:hAnsiTheme="majorHAnsi"/>
          <w:b/>
          <w:spacing w:val="-14"/>
          <w:w w:val="105"/>
        </w:rPr>
        <w:t xml:space="preserve"> </w:t>
      </w:r>
      <w:r w:rsidRPr="00C43FBD">
        <w:rPr>
          <w:rFonts w:asciiTheme="majorHAnsi" w:hAnsiTheme="majorHAnsi"/>
          <w:b/>
          <w:w w:val="105"/>
        </w:rPr>
        <w:t>of</w:t>
      </w:r>
      <w:r w:rsidRPr="00C43FBD">
        <w:rPr>
          <w:rFonts w:asciiTheme="majorHAnsi" w:hAnsiTheme="majorHAnsi"/>
          <w:b/>
          <w:spacing w:val="-14"/>
          <w:w w:val="105"/>
        </w:rPr>
        <w:t xml:space="preserve"> </w:t>
      </w:r>
      <w:r w:rsidRPr="00C43FBD">
        <w:rPr>
          <w:rFonts w:asciiTheme="majorHAnsi" w:hAnsiTheme="majorHAnsi"/>
          <w:b/>
          <w:w w:val="105"/>
        </w:rPr>
        <w:t>the</w:t>
      </w:r>
      <w:r w:rsidRPr="00C43FBD">
        <w:rPr>
          <w:rFonts w:asciiTheme="majorHAnsi" w:hAnsiTheme="majorHAnsi"/>
          <w:b/>
          <w:spacing w:val="-14"/>
          <w:w w:val="105"/>
        </w:rPr>
        <w:t xml:space="preserve"> </w:t>
      </w:r>
      <w:r w:rsidRPr="00C43FBD">
        <w:rPr>
          <w:rFonts w:asciiTheme="majorHAnsi" w:hAnsiTheme="majorHAnsi"/>
          <w:b/>
          <w:w w:val="105"/>
        </w:rPr>
        <w:t>Agency"</w:t>
      </w:r>
      <w:r w:rsidRPr="00C43FBD">
        <w:rPr>
          <w:rFonts w:asciiTheme="majorHAnsi" w:hAnsiTheme="majorHAnsi"/>
          <w:b/>
          <w:spacing w:val="-2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means, unless the terms of a statute or delegation indicate that an action must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be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done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by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the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Secretary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of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the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Air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Force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(SecAF)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or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the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Under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Secretary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of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the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Air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 xml:space="preserve">Force </w:t>
      </w:r>
      <w:r w:rsidRPr="00C43FBD">
        <w:rPr>
          <w:rFonts w:asciiTheme="majorHAnsi" w:hAnsiTheme="majorHAnsi"/>
          <w:spacing w:val="-2"/>
          <w:w w:val="105"/>
        </w:rPr>
        <w:t>(USecAF),</w:t>
      </w:r>
      <w:r w:rsidR="00A7625A">
        <w:rPr>
          <w:rFonts w:asciiTheme="majorHAnsi" w:hAnsiTheme="majorHAnsi"/>
          <w:spacing w:val="-2"/>
          <w:w w:val="105"/>
        </w:rPr>
        <w:t xml:space="preserve"> </w:t>
      </w:r>
      <w:r w:rsidRPr="00C43FBD">
        <w:rPr>
          <w:rFonts w:asciiTheme="majorHAnsi" w:hAnsiTheme="majorHAnsi"/>
          <w:spacing w:val="-2"/>
          <w:w w:val="105"/>
        </w:rPr>
        <w:t>—</w:t>
      </w:r>
    </w:p>
    <w:p w14:paraId="58337D78" w14:textId="77777777" w:rsidR="00B474BF" w:rsidRDefault="00B474BF" w:rsidP="00B474BF">
      <w:pPr>
        <w:pStyle w:val="BodyText"/>
        <w:spacing w:line="271" w:lineRule="auto"/>
        <w:ind w:right="313"/>
        <w:rPr>
          <w:rFonts w:asciiTheme="majorHAnsi" w:hAnsiTheme="majorHAnsi"/>
          <w:sz w:val="21"/>
        </w:rPr>
      </w:pPr>
    </w:p>
    <w:p w14:paraId="7B0CE585" w14:textId="4E3B68E2" w:rsidR="002D5599" w:rsidRPr="00C43FBD" w:rsidRDefault="00914F3A" w:rsidP="00396906">
      <w:pPr>
        <w:pStyle w:val="BodyText"/>
        <w:spacing w:line="271" w:lineRule="auto"/>
        <w:ind w:left="432"/>
        <w:rPr>
          <w:rFonts w:asciiTheme="majorHAnsi" w:hAnsiTheme="majorHAnsi"/>
        </w:rPr>
      </w:pPr>
      <w:r w:rsidRPr="00C43FBD">
        <w:rPr>
          <w:rFonts w:asciiTheme="majorHAnsi" w:hAnsiTheme="majorHAnsi"/>
          <w:noProof/>
        </w:rPr>
        <mc:AlternateContent>
          <mc:Choice Requires="wps">
            <w:drawing>
              <wp:anchor distT="0" distB="0" distL="0" distR="0" simplePos="0" relativeHeight="251646976" behindDoc="0" locked="0" layoutInCell="1" allowOverlap="1" wp14:anchorId="7B0CE660" wp14:editId="7B0CE661">
                <wp:simplePos x="0" y="0"/>
                <wp:positionH relativeFrom="page">
                  <wp:posOffset>2917139</wp:posOffset>
                </wp:positionH>
                <wp:positionV relativeFrom="paragraph">
                  <wp:posOffset>329998</wp:posOffset>
                </wp:positionV>
                <wp:extent cx="42545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>
                              <a:moveTo>
                                <a:pt x="0" y="0"/>
                              </a:moveTo>
                              <a:lnTo>
                                <a:pt x="42329" y="0"/>
                              </a:lnTo>
                            </a:path>
                          </a:pathLst>
                        </a:custGeom>
                        <a:ln w="61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A34BA3" id="Graphic 1" o:spid="_x0000_s1026" style="position:absolute;margin-left:229.7pt;margin-top:26pt;width:3.35pt;height:.1pt;z-index: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5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" path="m,l42329,e" filled="f" strokeweight=".17072mm">
                <v:path arrowok="t"/>
                <w10:wrap anchorx="page"/>
              </v:shape>
            </w:pict>
          </mc:Fallback>
        </mc:AlternateContent>
      </w:r>
      <w:r w:rsidRPr="00C43FBD">
        <w:rPr>
          <w:rFonts w:asciiTheme="majorHAnsi" w:hAnsiTheme="majorHAnsi"/>
          <w:w w:val="105"/>
        </w:rPr>
        <w:t xml:space="preserve">ASAF(A) for non-space systems and programs, including product support, for the Department of the Air Force, pursuant to </w:t>
      </w:r>
      <w:hyperlink r:id="rId28">
        <w:r w:rsidRPr="00C43FBD">
          <w:rPr>
            <w:rFonts w:asciiTheme="majorHAnsi" w:hAnsiTheme="majorHAnsi"/>
            <w:color w:val="27314A"/>
            <w:w w:val="105"/>
            <w:u w:val="single" w:color="27314A"/>
          </w:rPr>
          <w:t>HAF MD 1-1</w:t>
        </w:r>
      </w:hyperlink>
      <w:hyperlink r:id="rId29">
        <w:r w:rsidRPr="00C43FBD">
          <w:rPr>
            <w:rFonts w:asciiTheme="majorHAnsi" w:hAnsiTheme="majorHAnsi"/>
            <w:color w:val="27314A"/>
            <w:w w:val="105"/>
            <w:u w:val="single" w:color="27314A"/>
          </w:rPr>
          <w:t>0</w:t>
        </w:r>
      </w:hyperlink>
      <w:r w:rsidRPr="00C43FBD">
        <w:rPr>
          <w:rFonts w:asciiTheme="majorHAnsi" w:hAnsiTheme="majorHAnsi"/>
          <w:color w:val="27314A"/>
          <w:w w:val="105"/>
          <w:u w:val="single" w:color="27314A"/>
        </w:rPr>
        <w:t xml:space="preserve"> </w:t>
      </w:r>
      <w:r w:rsidRPr="00C43FBD">
        <w:rPr>
          <w:rFonts w:asciiTheme="majorHAnsi" w:hAnsiTheme="majorHAnsi"/>
          <w:w w:val="105"/>
        </w:rPr>
        <w:t>; and</w:t>
      </w:r>
    </w:p>
    <w:p w14:paraId="0EBDF647" w14:textId="77777777" w:rsidR="00B474BF" w:rsidRDefault="00B474BF" w:rsidP="00396906">
      <w:pPr>
        <w:pStyle w:val="BodyText"/>
        <w:spacing w:line="271" w:lineRule="auto"/>
        <w:ind w:left="432" w:right="313"/>
        <w:rPr>
          <w:rFonts w:asciiTheme="majorHAnsi" w:hAnsiTheme="majorHAnsi"/>
          <w:sz w:val="21"/>
        </w:rPr>
      </w:pPr>
    </w:p>
    <w:p w14:paraId="7B0CE587" w14:textId="758FD07E" w:rsidR="002D5599" w:rsidRPr="00C43FBD" w:rsidRDefault="00914F3A" w:rsidP="00396906">
      <w:pPr>
        <w:pStyle w:val="BodyText"/>
        <w:spacing w:line="271" w:lineRule="auto"/>
        <w:ind w:left="432"/>
        <w:rPr>
          <w:rFonts w:asciiTheme="majorHAnsi" w:hAnsiTheme="majorHAnsi"/>
        </w:rPr>
      </w:pPr>
      <w:r w:rsidRPr="00C43FBD">
        <w:rPr>
          <w:rFonts w:asciiTheme="majorHAnsi" w:hAnsiTheme="majorHAnsi"/>
          <w:w w:val="105"/>
        </w:rPr>
        <w:t>ASAF(SA&amp;I) for space systems and programs for the Department of the Air Force, pursuant to</w:t>
      </w:r>
      <w:r w:rsidRPr="00C43FBD">
        <w:rPr>
          <w:rFonts w:asciiTheme="majorHAnsi" w:hAnsiTheme="majorHAnsi"/>
          <w:spacing w:val="24"/>
          <w:w w:val="105"/>
        </w:rPr>
        <w:t xml:space="preserve"> </w:t>
      </w:r>
      <w:hyperlink r:id="rId30">
        <w:r w:rsidR="00AB2DC4">
          <w:rPr>
            <w:rFonts w:asciiTheme="majorHAnsi" w:hAnsiTheme="majorHAnsi"/>
            <w:color w:val="27314A"/>
            <w:w w:val="105"/>
            <w:u w:val="single" w:color="27314A"/>
          </w:rPr>
          <w:t>HAF MD 1-17</w:t>
        </w:r>
      </w:hyperlink>
      <w:r w:rsidRPr="00C43FBD">
        <w:rPr>
          <w:rFonts w:asciiTheme="majorHAnsi" w:hAnsiTheme="majorHAnsi"/>
          <w:w w:val="105"/>
        </w:rPr>
        <w:t>.</w:t>
      </w:r>
    </w:p>
    <w:p w14:paraId="7B0CE588" w14:textId="77777777" w:rsidR="002D5599" w:rsidRPr="00C43FBD" w:rsidRDefault="002D5599" w:rsidP="00C83D3E">
      <w:pPr>
        <w:pStyle w:val="BodyText"/>
        <w:spacing w:before="4"/>
        <w:rPr>
          <w:rFonts w:asciiTheme="majorHAnsi" w:hAnsiTheme="majorHAnsi"/>
          <w:sz w:val="21"/>
        </w:rPr>
      </w:pPr>
    </w:p>
    <w:p w14:paraId="7B0CE589" w14:textId="318D3393" w:rsidR="002D5599" w:rsidRPr="00C43FBD" w:rsidRDefault="00914F3A" w:rsidP="00C83D3E">
      <w:pPr>
        <w:pStyle w:val="BodyText"/>
        <w:rPr>
          <w:rFonts w:asciiTheme="majorHAnsi" w:hAnsiTheme="majorHAnsi"/>
        </w:rPr>
      </w:pPr>
      <w:r w:rsidRPr="00C43FBD">
        <w:rPr>
          <w:rFonts w:asciiTheme="majorHAnsi" w:hAnsiTheme="majorHAnsi"/>
          <w:b/>
          <w:spacing w:val="-2"/>
        </w:rPr>
        <w:t>“Head</w:t>
      </w:r>
      <w:r w:rsidRPr="00C43FBD">
        <w:rPr>
          <w:rFonts w:asciiTheme="majorHAnsi" w:hAnsiTheme="majorHAnsi"/>
          <w:b/>
          <w:spacing w:val="-17"/>
        </w:rPr>
        <w:t xml:space="preserve"> </w:t>
      </w:r>
      <w:r w:rsidRPr="00C43FBD">
        <w:rPr>
          <w:rFonts w:asciiTheme="majorHAnsi" w:hAnsiTheme="majorHAnsi"/>
          <w:b/>
          <w:spacing w:val="-2"/>
        </w:rPr>
        <w:t>of</w:t>
      </w:r>
      <w:r w:rsidRPr="00C43FBD">
        <w:rPr>
          <w:rFonts w:asciiTheme="majorHAnsi" w:hAnsiTheme="majorHAnsi"/>
          <w:b/>
          <w:spacing w:val="-15"/>
        </w:rPr>
        <w:t xml:space="preserve"> </w:t>
      </w:r>
      <w:r w:rsidRPr="00C43FBD">
        <w:rPr>
          <w:rFonts w:asciiTheme="majorHAnsi" w:hAnsiTheme="majorHAnsi"/>
          <w:b/>
          <w:spacing w:val="-2"/>
        </w:rPr>
        <w:t>the</w:t>
      </w:r>
      <w:r w:rsidRPr="00C43FBD">
        <w:rPr>
          <w:rFonts w:asciiTheme="majorHAnsi" w:hAnsiTheme="majorHAnsi"/>
          <w:b/>
          <w:spacing w:val="-14"/>
        </w:rPr>
        <w:t xml:space="preserve"> </w:t>
      </w:r>
      <w:r w:rsidRPr="00C43FBD">
        <w:rPr>
          <w:rFonts w:asciiTheme="majorHAnsi" w:hAnsiTheme="majorHAnsi"/>
          <w:b/>
          <w:spacing w:val="-2"/>
        </w:rPr>
        <w:t>Contracting</w:t>
      </w:r>
      <w:r w:rsidRPr="00C43FBD">
        <w:rPr>
          <w:rFonts w:asciiTheme="majorHAnsi" w:hAnsiTheme="majorHAnsi"/>
          <w:b/>
          <w:spacing w:val="-14"/>
        </w:rPr>
        <w:t xml:space="preserve"> </w:t>
      </w:r>
      <w:r w:rsidRPr="00C43FBD">
        <w:rPr>
          <w:rFonts w:asciiTheme="majorHAnsi" w:hAnsiTheme="majorHAnsi"/>
          <w:b/>
          <w:spacing w:val="-2"/>
        </w:rPr>
        <w:t>Activity</w:t>
      </w:r>
      <w:r w:rsidRPr="00C43FBD">
        <w:rPr>
          <w:rFonts w:asciiTheme="majorHAnsi" w:hAnsiTheme="majorHAnsi"/>
          <w:b/>
          <w:spacing w:val="-14"/>
        </w:rPr>
        <w:t xml:space="preserve"> </w:t>
      </w:r>
      <w:r w:rsidRPr="00C43FBD">
        <w:rPr>
          <w:rFonts w:asciiTheme="majorHAnsi" w:hAnsiTheme="majorHAnsi"/>
          <w:b/>
          <w:spacing w:val="-2"/>
        </w:rPr>
        <w:t>(HCA)”</w:t>
      </w:r>
      <w:r w:rsidRPr="00C43FBD">
        <w:rPr>
          <w:rFonts w:asciiTheme="majorHAnsi" w:hAnsiTheme="majorHAnsi"/>
          <w:b/>
          <w:spacing w:val="-17"/>
        </w:rPr>
        <w:t xml:space="preserve"> </w:t>
      </w:r>
      <w:r w:rsidRPr="00C43FBD">
        <w:rPr>
          <w:rFonts w:asciiTheme="majorHAnsi" w:hAnsiTheme="majorHAnsi"/>
          <w:spacing w:val="-2"/>
        </w:rPr>
        <w:t>means</w:t>
      </w:r>
      <w:r w:rsidR="00396906">
        <w:rPr>
          <w:rFonts w:asciiTheme="majorHAnsi" w:hAnsiTheme="majorHAnsi"/>
          <w:spacing w:val="-2"/>
        </w:rPr>
        <w:t xml:space="preserve"> </w:t>
      </w:r>
      <w:r w:rsidRPr="00C43FBD">
        <w:rPr>
          <w:rFonts w:asciiTheme="majorHAnsi" w:hAnsiTheme="majorHAnsi"/>
          <w:spacing w:val="-2"/>
        </w:rPr>
        <w:t>—</w:t>
      </w:r>
    </w:p>
    <w:p w14:paraId="7B0CE58A" w14:textId="77777777" w:rsidR="002D5599" w:rsidRPr="00C43FBD" w:rsidRDefault="002D5599" w:rsidP="00C83D3E">
      <w:pPr>
        <w:pStyle w:val="BodyText"/>
        <w:spacing w:before="9"/>
        <w:rPr>
          <w:rFonts w:asciiTheme="majorHAnsi" w:hAnsiTheme="majorHAnsi"/>
          <w:sz w:val="23"/>
        </w:rPr>
      </w:pPr>
    </w:p>
    <w:p w14:paraId="27F2FE58" w14:textId="53B3B7D2" w:rsidR="006A5A99" w:rsidRDefault="00914F3A" w:rsidP="001140FA">
      <w:pPr>
        <w:pStyle w:val="BodyText"/>
        <w:spacing w:line="480" w:lineRule="auto"/>
        <w:ind w:left="432"/>
        <w:rPr>
          <w:rFonts w:asciiTheme="majorHAnsi" w:hAnsiTheme="majorHAnsi"/>
          <w:spacing w:val="-10"/>
          <w:w w:val="105"/>
        </w:rPr>
      </w:pPr>
      <w:r w:rsidRPr="00C43FBD">
        <w:rPr>
          <w:rFonts w:asciiTheme="majorHAnsi" w:hAnsiTheme="majorHAnsi"/>
          <w:w w:val="105"/>
        </w:rPr>
        <w:t>DAS(C)</w:t>
      </w:r>
      <w:r w:rsidRPr="00C43FBD">
        <w:rPr>
          <w:rFonts w:asciiTheme="majorHAnsi" w:hAnsiTheme="majorHAnsi"/>
          <w:spacing w:val="24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and</w:t>
      </w:r>
      <w:r w:rsidRPr="00C43FBD">
        <w:rPr>
          <w:rFonts w:asciiTheme="majorHAnsi" w:hAnsiTheme="majorHAnsi"/>
          <w:spacing w:val="24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ADAS(C)</w:t>
      </w:r>
      <w:r w:rsidRPr="00C43FBD">
        <w:rPr>
          <w:rFonts w:asciiTheme="majorHAnsi" w:hAnsiTheme="majorHAnsi"/>
          <w:spacing w:val="25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for</w:t>
      </w:r>
      <w:r w:rsidRPr="00C43FBD">
        <w:rPr>
          <w:rFonts w:asciiTheme="majorHAnsi" w:hAnsiTheme="majorHAnsi"/>
          <w:spacing w:val="24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the</w:t>
      </w:r>
      <w:r w:rsidRPr="00C43FBD">
        <w:rPr>
          <w:rFonts w:asciiTheme="majorHAnsi" w:hAnsiTheme="majorHAnsi"/>
          <w:spacing w:val="24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Department</w:t>
      </w:r>
      <w:r w:rsidRPr="00C43FBD">
        <w:rPr>
          <w:rFonts w:asciiTheme="majorHAnsi" w:hAnsiTheme="majorHAnsi"/>
          <w:spacing w:val="25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of</w:t>
      </w:r>
      <w:r w:rsidRPr="00C43FBD">
        <w:rPr>
          <w:rFonts w:asciiTheme="majorHAnsi" w:hAnsiTheme="majorHAnsi"/>
          <w:spacing w:val="24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the</w:t>
      </w:r>
      <w:r w:rsidRPr="00C43FBD">
        <w:rPr>
          <w:rFonts w:asciiTheme="majorHAnsi" w:hAnsiTheme="majorHAnsi"/>
          <w:spacing w:val="25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Air</w:t>
      </w:r>
      <w:r w:rsidRPr="00C43FBD">
        <w:rPr>
          <w:rFonts w:asciiTheme="majorHAnsi" w:hAnsiTheme="majorHAnsi"/>
          <w:spacing w:val="24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Force</w:t>
      </w:r>
      <w:r w:rsidR="0014718D">
        <w:rPr>
          <w:rFonts w:asciiTheme="majorHAnsi" w:hAnsiTheme="majorHAnsi"/>
          <w:spacing w:val="24"/>
          <w:w w:val="105"/>
        </w:rPr>
        <w:t xml:space="preserve">, </w:t>
      </w:r>
      <w:r w:rsidRPr="00C43FBD">
        <w:rPr>
          <w:rFonts w:asciiTheme="majorHAnsi" w:hAnsiTheme="majorHAnsi"/>
          <w:spacing w:val="-2"/>
          <w:w w:val="105"/>
        </w:rPr>
        <w:t>pursuant</w:t>
      </w:r>
      <w:r w:rsidR="00C23B9F">
        <w:rPr>
          <w:rFonts w:asciiTheme="majorHAnsi" w:hAnsiTheme="majorHAnsi"/>
        </w:rPr>
        <w:t xml:space="preserve"> </w:t>
      </w:r>
      <w:r w:rsidRPr="00C43FBD">
        <w:rPr>
          <w:rFonts w:asciiTheme="majorHAnsi" w:hAnsiTheme="majorHAnsi"/>
          <w:w w:val="105"/>
        </w:rPr>
        <w:t>to</w:t>
      </w:r>
      <w:r w:rsidRPr="00C43FBD">
        <w:rPr>
          <w:rFonts w:asciiTheme="majorHAnsi" w:hAnsiTheme="majorHAnsi"/>
          <w:spacing w:val="17"/>
          <w:w w:val="105"/>
        </w:rPr>
        <w:t xml:space="preserve"> </w:t>
      </w:r>
      <w:hyperlink r:id="rId31">
        <w:r w:rsidRPr="00C43FBD">
          <w:rPr>
            <w:rFonts w:asciiTheme="majorHAnsi" w:hAnsiTheme="majorHAnsi"/>
            <w:color w:val="27314A"/>
            <w:w w:val="105"/>
            <w:u w:val="single" w:color="27314A"/>
          </w:rPr>
          <w:t>HAF</w:t>
        </w:r>
        <w:r w:rsidRPr="00C43FBD">
          <w:rPr>
            <w:rFonts w:asciiTheme="majorHAnsi" w:hAnsiTheme="majorHAnsi"/>
            <w:color w:val="27314A"/>
            <w:spacing w:val="17"/>
            <w:w w:val="105"/>
            <w:u w:val="single" w:color="27314A"/>
          </w:rPr>
          <w:t xml:space="preserve"> </w:t>
        </w:r>
        <w:r w:rsidRPr="00C43FBD">
          <w:rPr>
            <w:rFonts w:asciiTheme="majorHAnsi" w:hAnsiTheme="majorHAnsi"/>
            <w:color w:val="27314A"/>
            <w:w w:val="105"/>
            <w:u w:val="single" w:color="27314A"/>
          </w:rPr>
          <w:t>MD-10</w:t>
        </w:r>
      </w:hyperlink>
      <w:r w:rsidR="00567682" w:rsidRPr="00567682">
        <w:rPr>
          <w:rFonts w:asciiTheme="majorHAnsi" w:hAnsiTheme="majorHAnsi"/>
          <w:color w:val="27314A"/>
          <w:w w:val="105"/>
        </w:rPr>
        <w:t xml:space="preserve"> </w:t>
      </w:r>
      <w:r w:rsidR="0014718D" w:rsidRPr="00C43FBD">
        <w:rPr>
          <w:rFonts w:asciiTheme="majorHAnsi" w:hAnsiTheme="majorHAnsi"/>
          <w:w w:val="105"/>
        </w:rPr>
        <w:t>(except</w:t>
      </w:r>
      <w:r w:rsidR="0014718D" w:rsidRPr="00C43FBD">
        <w:rPr>
          <w:rFonts w:asciiTheme="majorHAnsi" w:hAnsiTheme="majorHAnsi"/>
          <w:spacing w:val="25"/>
          <w:w w:val="105"/>
        </w:rPr>
        <w:t xml:space="preserve"> </w:t>
      </w:r>
      <w:r w:rsidR="0014718D" w:rsidRPr="00C43FBD">
        <w:rPr>
          <w:rFonts w:asciiTheme="majorHAnsi" w:hAnsiTheme="majorHAnsi"/>
          <w:w w:val="105"/>
        </w:rPr>
        <w:t>SSC,</w:t>
      </w:r>
      <w:r w:rsidR="0014718D" w:rsidRPr="00C43FBD">
        <w:rPr>
          <w:rFonts w:asciiTheme="majorHAnsi" w:hAnsiTheme="majorHAnsi"/>
          <w:spacing w:val="24"/>
          <w:w w:val="105"/>
        </w:rPr>
        <w:t xml:space="preserve"> </w:t>
      </w:r>
      <w:r w:rsidR="0014718D" w:rsidRPr="00C43FBD">
        <w:rPr>
          <w:rFonts w:asciiTheme="majorHAnsi" w:hAnsiTheme="majorHAnsi"/>
          <w:w w:val="105"/>
        </w:rPr>
        <w:t>SDA</w:t>
      </w:r>
      <w:r w:rsidR="0014718D" w:rsidRPr="00C43FBD">
        <w:rPr>
          <w:rFonts w:asciiTheme="majorHAnsi" w:hAnsiTheme="majorHAnsi"/>
          <w:spacing w:val="25"/>
          <w:w w:val="105"/>
        </w:rPr>
        <w:t xml:space="preserve"> </w:t>
      </w:r>
      <w:r w:rsidR="0014718D" w:rsidRPr="00C43FBD">
        <w:rPr>
          <w:rFonts w:asciiTheme="majorHAnsi" w:hAnsiTheme="majorHAnsi"/>
          <w:w w:val="105"/>
        </w:rPr>
        <w:t>and</w:t>
      </w:r>
      <w:r w:rsidR="0014718D" w:rsidRPr="00C43FBD">
        <w:rPr>
          <w:rFonts w:asciiTheme="majorHAnsi" w:hAnsiTheme="majorHAnsi"/>
          <w:spacing w:val="24"/>
          <w:w w:val="105"/>
        </w:rPr>
        <w:t xml:space="preserve"> </w:t>
      </w:r>
      <w:r w:rsidR="0014718D" w:rsidRPr="00C43FBD">
        <w:rPr>
          <w:rFonts w:asciiTheme="majorHAnsi" w:hAnsiTheme="majorHAnsi"/>
          <w:w w:val="105"/>
        </w:rPr>
        <w:t>SpRCO)</w:t>
      </w:r>
      <w:r w:rsidRPr="00C43FBD">
        <w:rPr>
          <w:rFonts w:asciiTheme="majorHAnsi" w:hAnsiTheme="majorHAnsi"/>
          <w:spacing w:val="-10"/>
          <w:w w:val="105"/>
        </w:rPr>
        <w:t>;</w:t>
      </w:r>
    </w:p>
    <w:p w14:paraId="0B5F250B" w14:textId="5D8C081C" w:rsidR="006A5A99" w:rsidRPr="006A5A99" w:rsidRDefault="00914F3A" w:rsidP="001140FA">
      <w:pPr>
        <w:pStyle w:val="BodyText"/>
        <w:spacing w:line="480" w:lineRule="auto"/>
        <w:ind w:left="432"/>
        <w:rPr>
          <w:rFonts w:asciiTheme="majorHAnsi" w:hAnsiTheme="majorHAnsi"/>
          <w:spacing w:val="-10"/>
          <w:w w:val="105"/>
        </w:rPr>
      </w:pPr>
      <w:r w:rsidRPr="00C43FBD">
        <w:rPr>
          <w:rFonts w:asciiTheme="majorHAnsi" w:hAnsiTheme="majorHAnsi"/>
          <w:w w:val="110"/>
        </w:rPr>
        <w:t xml:space="preserve">Director of Contracting, SSC </w:t>
      </w:r>
      <w:r w:rsidR="00386F00" w:rsidRPr="00C43FBD">
        <w:rPr>
          <w:rFonts w:asciiTheme="majorHAnsi" w:hAnsiTheme="majorHAnsi"/>
          <w:w w:val="110"/>
        </w:rPr>
        <w:t>(SSC/PK)</w:t>
      </w:r>
      <w:r w:rsidR="0010231B" w:rsidRPr="00C43FBD">
        <w:rPr>
          <w:rFonts w:asciiTheme="majorHAnsi" w:hAnsiTheme="majorHAnsi"/>
          <w:w w:val="110"/>
        </w:rPr>
        <w:t xml:space="preserve"> </w:t>
      </w:r>
      <w:r w:rsidRPr="00C43FBD">
        <w:rPr>
          <w:rFonts w:asciiTheme="majorHAnsi" w:hAnsiTheme="majorHAnsi"/>
          <w:w w:val="110"/>
        </w:rPr>
        <w:t xml:space="preserve">for SSC, pursuant to </w:t>
      </w:r>
      <w:hyperlink r:id="rId32" w:history="1">
        <w:r w:rsidRPr="002C76FC">
          <w:rPr>
            <w:rStyle w:val="Hyperlink"/>
            <w:rFonts w:asciiTheme="majorHAnsi" w:hAnsiTheme="majorHAnsi"/>
            <w:w w:val="110"/>
          </w:rPr>
          <w:t>SAF/SQ</w:t>
        </w:r>
        <w:r w:rsidR="00FE0AB8" w:rsidRPr="002C76FC">
          <w:rPr>
            <w:rStyle w:val="Hyperlink"/>
            <w:rFonts w:asciiTheme="majorHAnsi" w:hAnsiTheme="majorHAnsi"/>
            <w:w w:val="110"/>
          </w:rPr>
          <w:t xml:space="preserve"> </w:t>
        </w:r>
        <w:r w:rsidRPr="002C76FC">
          <w:rPr>
            <w:rStyle w:val="Hyperlink"/>
            <w:rFonts w:asciiTheme="majorHAnsi" w:hAnsiTheme="majorHAnsi"/>
            <w:w w:val="110"/>
          </w:rPr>
          <w:t>Designation</w:t>
        </w:r>
      </w:hyperlink>
      <w:r w:rsidRPr="00C43FBD">
        <w:rPr>
          <w:rFonts w:asciiTheme="majorHAnsi" w:hAnsiTheme="majorHAnsi"/>
          <w:w w:val="110"/>
        </w:rPr>
        <w:t xml:space="preserve">; </w:t>
      </w:r>
    </w:p>
    <w:p w14:paraId="07E7DBCD" w14:textId="58A62C15" w:rsidR="00950F7A" w:rsidRDefault="00914F3A" w:rsidP="001140FA">
      <w:pPr>
        <w:pStyle w:val="BodyText"/>
        <w:spacing w:line="480" w:lineRule="auto"/>
        <w:ind w:left="432"/>
        <w:rPr>
          <w:rFonts w:asciiTheme="majorHAnsi" w:hAnsiTheme="majorHAnsi"/>
          <w:w w:val="110"/>
        </w:rPr>
      </w:pPr>
      <w:r w:rsidRPr="00C43FBD">
        <w:rPr>
          <w:rFonts w:asciiTheme="majorHAnsi" w:hAnsiTheme="majorHAnsi"/>
          <w:w w:val="110"/>
        </w:rPr>
        <w:t xml:space="preserve">Director, SDA for SDA, pursuant to </w:t>
      </w:r>
      <w:hyperlink r:id="rId33" w:history="1">
        <w:r w:rsidRPr="009F44D0">
          <w:rPr>
            <w:rStyle w:val="Hyperlink"/>
            <w:rFonts w:asciiTheme="majorHAnsi" w:hAnsiTheme="majorHAnsi"/>
            <w:w w:val="110"/>
          </w:rPr>
          <w:t>SAF/SQ Designation</w:t>
        </w:r>
      </w:hyperlink>
      <w:r w:rsidRPr="00C43FBD">
        <w:rPr>
          <w:rFonts w:asciiTheme="majorHAnsi" w:hAnsiTheme="majorHAnsi"/>
          <w:color w:val="27314A"/>
          <w:w w:val="110"/>
        </w:rPr>
        <w:t xml:space="preserve">; </w:t>
      </w:r>
      <w:r w:rsidRPr="00C43FBD">
        <w:rPr>
          <w:rFonts w:asciiTheme="majorHAnsi" w:hAnsiTheme="majorHAnsi"/>
          <w:w w:val="110"/>
        </w:rPr>
        <w:t>and</w:t>
      </w:r>
    </w:p>
    <w:p w14:paraId="2838EE9E" w14:textId="1F1F4224" w:rsidR="001140FA" w:rsidRPr="001140FA" w:rsidRDefault="00914F3A" w:rsidP="001140FA">
      <w:pPr>
        <w:pStyle w:val="BodyText"/>
        <w:spacing w:line="480" w:lineRule="auto"/>
        <w:ind w:left="432"/>
        <w:rPr>
          <w:rFonts w:asciiTheme="majorHAnsi" w:hAnsiTheme="majorHAnsi"/>
          <w:spacing w:val="-2"/>
          <w:w w:val="110"/>
        </w:rPr>
      </w:pPr>
      <w:r w:rsidRPr="00C43FBD">
        <w:rPr>
          <w:rFonts w:asciiTheme="majorHAnsi" w:hAnsiTheme="majorHAnsi"/>
          <w:w w:val="110"/>
        </w:rPr>
        <w:t>Director</w:t>
      </w:r>
      <w:r w:rsidRPr="00C43FBD">
        <w:rPr>
          <w:rFonts w:asciiTheme="majorHAnsi" w:hAnsiTheme="majorHAnsi"/>
          <w:spacing w:val="-2"/>
          <w:w w:val="110"/>
        </w:rPr>
        <w:t xml:space="preserve"> </w:t>
      </w:r>
      <w:r w:rsidRPr="00C43FBD">
        <w:rPr>
          <w:rFonts w:asciiTheme="majorHAnsi" w:hAnsiTheme="majorHAnsi"/>
          <w:w w:val="110"/>
        </w:rPr>
        <w:t>of</w:t>
      </w:r>
      <w:r w:rsidRPr="00C43FBD">
        <w:rPr>
          <w:rFonts w:asciiTheme="majorHAnsi" w:hAnsiTheme="majorHAnsi"/>
          <w:spacing w:val="-1"/>
          <w:w w:val="110"/>
        </w:rPr>
        <w:t xml:space="preserve"> </w:t>
      </w:r>
      <w:r w:rsidRPr="00C43FBD">
        <w:rPr>
          <w:rFonts w:asciiTheme="majorHAnsi" w:hAnsiTheme="majorHAnsi"/>
          <w:w w:val="110"/>
        </w:rPr>
        <w:t>Contracting,</w:t>
      </w:r>
      <w:r w:rsidRPr="00C43FBD">
        <w:rPr>
          <w:rFonts w:asciiTheme="majorHAnsi" w:hAnsiTheme="majorHAnsi"/>
          <w:spacing w:val="-1"/>
          <w:w w:val="110"/>
        </w:rPr>
        <w:t xml:space="preserve"> </w:t>
      </w:r>
      <w:r w:rsidRPr="00C43FBD">
        <w:rPr>
          <w:rFonts w:asciiTheme="majorHAnsi" w:hAnsiTheme="majorHAnsi"/>
          <w:w w:val="110"/>
        </w:rPr>
        <w:t>SpRCO</w:t>
      </w:r>
      <w:r w:rsidRPr="00C43FBD">
        <w:rPr>
          <w:rFonts w:asciiTheme="majorHAnsi" w:hAnsiTheme="majorHAnsi"/>
          <w:spacing w:val="-1"/>
          <w:w w:val="110"/>
        </w:rPr>
        <w:t xml:space="preserve"> </w:t>
      </w:r>
      <w:r w:rsidRPr="00C43FBD">
        <w:rPr>
          <w:rFonts w:asciiTheme="majorHAnsi" w:hAnsiTheme="majorHAnsi"/>
          <w:w w:val="110"/>
        </w:rPr>
        <w:t>for</w:t>
      </w:r>
      <w:r w:rsidRPr="00C43FBD">
        <w:rPr>
          <w:rFonts w:asciiTheme="majorHAnsi" w:hAnsiTheme="majorHAnsi"/>
          <w:spacing w:val="-2"/>
          <w:w w:val="110"/>
        </w:rPr>
        <w:t xml:space="preserve"> </w:t>
      </w:r>
      <w:r w:rsidRPr="00C43FBD">
        <w:rPr>
          <w:rFonts w:asciiTheme="majorHAnsi" w:hAnsiTheme="majorHAnsi"/>
          <w:w w:val="110"/>
        </w:rPr>
        <w:t>SpRCO,</w:t>
      </w:r>
      <w:r w:rsidRPr="00C43FBD">
        <w:rPr>
          <w:rFonts w:asciiTheme="majorHAnsi" w:hAnsiTheme="majorHAnsi"/>
          <w:spacing w:val="-1"/>
          <w:w w:val="110"/>
        </w:rPr>
        <w:t xml:space="preserve"> </w:t>
      </w:r>
      <w:r w:rsidRPr="00C43FBD">
        <w:rPr>
          <w:rFonts w:asciiTheme="majorHAnsi" w:hAnsiTheme="majorHAnsi"/>
          <w:w w:val="110"/>
        </w:rPr>
        <w:t>pursuant</w:t>
      </w:r>
      <w:r w:rsidRPr="00C43FBD">
        <w:rPr>
          <w:rFonts w:asciiTheme="majorHAnsi" w:hAnsiTheme="majorHAnsi"/>
          <w:spacing w:val="-1"/>
          <w:w w:val="110"/>
        </w:rPr>
        <w:t xml:space="preserve"> </w:t>
      </w:r>
      <w:r w:rsidRPr="00C43FBD">
        <w:rPr>
          <w:rFonts w:asciiTheme="majorHAnsi" w:hAnsiTheme="majorHAnsi"/>
          <w:w w:val="110"/>
        </w:rPr>
        <w:t>to</w:t>
      </w:r>
      <w:r w:rsidRPr="00C43FBD">
        <w:rPr>
          <w:rFonts w:asciiTheme="majorHAnsi" w:hAnsiTheme="majorHAnsi"/>
          <w:spacing w:val="-1"/>
          <w:w w:val="110"/>
        </w:rPr>
        <w:t xml:space="preserve"> </w:t>
      </w:r>
      <w:hyperlink r:id="rId34" w:history="1">
        <w:r w:rsidRPr="003A4365">
          <w:rPr>
            <w:rStyle w:val="Hyperlink"/>
            <w:rFonts w:asciiTheme="majorHAnsi" w:hAnsiTheme="majorHAnsi"/>
            <w:w w:val="110"/>
          </w:rPr>
          <w:t>SAF/SQ</w:t>
        </w:r>
        <w:r w:rsidR="00E13617" w:rsidRPr="003A4365">
          <w:rPr>
            <w:rStyle w:val="Hyperlink"/>
            <w:rFonts w:asciiTheme="majorHAnsi" w:hAnsiTheme="majorHAnsi"/>
            <w:spacing w:val="-1"/>
            <w:w w:val="110"/>
          </w:rPr>
          <w:t xml:space="preserve"> </w:t>
        </w:r>
        <w:r w:rsidRPr="003A4365">
          <w:rPr>
            <w:rStyle w:val="Hyperlink"/>
            <w:rFonts w:asciiTheme="majorHAnsi" w:hAnsiTheme="majorHAnsi"/>
            <w:spacing w:val="-2"/>
            <w:w w:val="110"/>
          </w:rPr>
          <w:t>Designation</w:t>
        </w:r>
      </w:hyperlink>
      <w:r w:rsidRPr="00C43FBD">
        <w:rPr>
          <w:rFonts w:asciiTheme="majorHAnsi" w:hAnsiTheme="majorHAnsi"/>
          <w:spacing w:val="-2"/>
          <w:w w:val="110"/>
        </w:rPr>
        <w:t>.</w:t>
      </w:r>
    </w:p>
    <w:p w14:paraId="7B0CE592" w14:textId="77777777" w:rsidR="002D5599" w:rsidRPr="00C43FBD" w:rsidRDefault="00914F3A" w:rsidP="00C83D3E">
      <w:pPr>
        <w:pStyle w:val="BodyText"/>
        <w:spacing w:line="271" w:lineRule="auto"/>
        <w:ind w:right="313"/>
        <w:rPr>
          <w:rFonts w:asciiTheme="majorHAnsi" w:hAnsiTheme="majorHAnsi"/>
        </w:rPr>
      </w:pPr>
      <w:r w:rsidRPr="00C43FBD">
        <w:rPr>
          <w:rFonts w:asciiTheme="majorHAnsi" w:hAnsiTheme="majorHAnsi"/>
          <w:b/>
          <w:w w:val="105"/>
        </w:rPr>
        <w:t>"Installation</w:t>
      </w:r>
      <w:r w:rsidRPr="00C43FBD">
        <w:rPr>
          <w:rFonts w:asciiTheme="majorHAnsi" w:hAnsiTheme="majorHAnsi"/>
          <w:b/>
          <w:spacing w:val="-18"/>
          <w:w w:val="105"/>
        </w:rPr>
        <w:t xml:space="preserve"> </w:t>
      </w:r>
      <w:r w:rsidRPr="00C43FBD">
        <w:rPr>
          <w:rFonts w:asciiTheme="majorHAnsi" w:hAnsiTheme="majorHAnsi"/>
          <w:b/>
          <w:w w:val="105"/>
        </w:rPr>
        <w:t>Commander"</w:t>
      </w:r>
      <w:r w:rsidRPr="00C43FBD">
        <w:rPr>
          <w:rFonts w:asciiTheme="majorHAnsi" w:hAnsiTheme="majorHAnsi"/>
          <w:b/>
          <w:spacing w:val="-2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means an individual who functions in a command position and is responsible for a base or other Department of the Air Force installation having a base contracting</w:t>
      </w:r>
      <w:r w:rsidRPr="00C43FBD">
        <w:rPr>
          <w:rFonts w:asciiTheme="majorHAnsi" w:hAnsiTheme="majorHAnsi"/>
          <w:spacing w:val="80"/>
          <w:w w:val="105"/>
        </w:rPr>
        <w:t xml:space="preserve"> </w:t>
      </w:r>
      <w:r w:rsidRPr="00C43FBD">
        <w:rPr>
          <w:rFonts w:asciiTheme="majorHAnsi" w:hAnsiTheme="majorHAnsi"/>
          <w:spacing w:val="-2"/>
          <w:w w:val="105"/>
        </w:rPr>
        <w:t>office.</w:t>
      </w:r>
    </w:p>
    <w:p w14:paraId="7B0CE593" w14:textId="77777777" w:rsidR="002D5599" w:rsidRPr="00C43FBD" w:rsidRDefault="002D5599" w:rsidP="00C83D3E">
      <w:pPr>
        <w:pStyle w:val="BodyText"/>
        <w:spacing w:before="3"/>
        <w:rPr>
          <w:rFonts w:asciiTheme="majorHAnsi" w:hAnsiTheme="majorHAnsi"/>
          <w:sz w:val="21"/>
        </w:rPr>
      </w:pPr>
    </w:p>
    <w:p w14:paraId="7B0CE594" w14:textId="437014F1" w:rsidR="002D5599" w:rsidRPr="00C43FBD" w:rsidRDefault="00914F3A" w:rsidP="00C83D3E">
      <w:pPr>
        <w:pStyle w:val="BodyText"/>
        <w:spacing w:line="271" w:lineRule="auto"/>
        <w:rPr>
          <w:rFonts w:asciiTheme="majorHAnsi" w:hAnsiTheme="majorHAnsi"/>
        </w:rPr>
      </w:pPr>
      <w:r w:rsidRPr="00C43FBD">
        <w:rPr>
          <w:rFonts w:asciiTheme="majorHAnsi" w:hAnsiTheme="majorHAnsi"/>
          <w:b/>
          <w:w w:val="105"/>
        </w:rPr>
        <w:t>“Major</w:t>
      </w:r>
      <w:r w:rsidRPr="00C43FBD">
        <w:rPr>
          <w:rFonts w:asciiTheme="majorHAnsi" w:hAnsiTheme="majorHAnsi"/>
          <w:b/>
          <w:spacing w:val="-20"/>
          <w:w w:val="105"/>
        </w:rPr>
        <w:t xml:space="preserve"> </w:t>
      </w:r>
      <w:r w:rsidRPr="00C43FBD">
        <w:rPr>
          <w:rFonts w:asciiTheme="majorHAnsi" w:hAnsiTheme="majorHAnsi"/>
          <w:b/>
          <w:w w:val="105"/>
        </w:rPr>
        <w:t>Command</w:t>
      </w:r>
      <w:r w:rsidRPr="00C43FBD">
        <w:rPr>
          <w:rFonts w:asciiTheme="majorHAnsi" w:hAnsiTheme="majorHAnsi"/>
          <w:b/>
          <w:spacing w:val="-20"/>
          <w:w w:val="105"/>
        </w:rPr>
        <w:t xml:space="preserve"> </w:t>
      </w:r>
      <w:r w:rsidRPr="00C43FBD">
        <w:rPr>
          <w:rFonts w:asciiTheme="majorHAnsi" w:hAnsiTheme="majorHAnsi"/>
          <w:b/>
          <w:w w:val="105"/>
        </w:rPr>
        <w:t>(MAJCOM)”</w:t>
      </w:r>
      <w:r w:rsidRPr="00C43FBD">
        <w:rPr>
          <w:rFonts w:asciiTheme="majorHAnsi" w:hAnsiTheme="majorHAnsi"/>
          <w:b/>
          <w:spacing w:val="-19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means</w:t>
      </w:r>
      <w:r w:rsidRPr="00C43FBD">
        <w:rPr>
          <w:rFonts w:asciiTheme="majorHAnsi" w:hAnsiTheme="majorHAnsi"/>
          <w:spacing w:val="-1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 major subdivision of the Air Force that is assigned a major part</w:t>
      </w:r>
      <w:r w:rsidRPr="00C43FBD">
        <w:rPr>
          <w:rFonts w:asciiTheme="majorHAnsi" w:hAnsiTheme="majorHAnsi"/>
          <w:spacing w:val="3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of</w:t>
      </w:r>
      <w:r w:rsidRPr="00C43FBD">
        <w:rPr>
          <w:rFonts w:asciiTheme="majorHAnsi" w:hAnsiTheme="majorHAnsi"/>
          <w:spacing w:val="3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lastRenderedPageBreak/>
        <w:t>the</w:t>
      </w:r>
      <w:r w:rsidRPr="00C43FBD">
        <w:rPr>
          <w:rFonts w:asciiTheme="majorHAnsi" w:hAnsiTheme="majorHAnsi"/>
          <w:spacing w:val="3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Air</w:t>
      </w:r>
      <w:r w:rsidRPr="00C43FBD">
        <w:rPr>
          <w:rFonts w:asciiTheme="majorHAnsi" w:hAnsiTheme="majorHAnsi"/>
          <w:spacing w:val="3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Force</w:t>
      </w:r>
      <w:r w:rsidRPr="00C43FBD">
        <w:rPr>
          <w:rFonts w:asciiTheme="majorHAnsi" w:hAnsiTheme="majorHAnsi"/>
          <w:spacing w:val="3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mission.</w:t>
      </w:r>
      <w:r w:rsidRPr="00C43FBD">
        <w:rPr>
          <w:rFonts w:asciiTheme="majorHAnsi" w:hAnsiTheme="majorHAnsi"/>
          <w:spacing w:val="3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</w:t>
      </w:r>
      <w:r w:rsidRPr="00C43FBD">
        <w:rPr>
          <w:rFonts w:asciiTheme="majorHAnsi" w:hAnsiTheme="majorHAnsi"/>
          <w:spacing w:val="3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MAJCOM</w:t>
      </w:r>
      <w:r w:rsidRPr="00C43FBD">
        <w:rPr>
          <w:rFonts w:asciiTheme="majorHAnsi" w:hAnsiTheme="majorHAnsi"/>
          <w:spacing w:val="3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is</w:t>
      </w:r>
      <w:r w:rsidRPr="00C43FBD">
        <w:rPr>
          <w:rFonts w:asciiTheme="majorHAnsi" w:hAnsiTheme="majorHAnsi"/>
          <w:spacing w:val="3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directly</w:t>
      </w:r>
      <w:r w:rsidRPr="00C43FBD">
        <w:rPr>
          <w:rFonts w:asciiTheme="majorHAnsi" w:hAnsiTheme="majorHAnsi"/>
          <w:spacing w:val="3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subordinate</w:t>
      </w:r>
      <w:r w:rsidRPr="00C43FBD">
        <w:rPr>
          <w:rFonts w:asciiTheme="majorHAnsi" w:hAnsiTheme="majorHAnsi"/>
          <w:spacing w:val="3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to</w:t>
      </w:r>
      <w:r w:rsidRPr="00C43FBD">
        <w:rPr>
          <w:rFonts w:asciiTheme="majorHAnsi" w:hAnsiTheme="majorHAnsi"/>
          <w:spacing w:val="3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Headquarters</w:t>
      </w:r>
      <w:r w:rsidRPr="00C43FBD">
        <w:rPr>
          <w:rFonts w:asciiTheme="majorHAnsi" w:hAnsiTheme="majorHAnsi"/>
          <w:spacing w:val="3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US</w:t>
      </w:r>
      <w:r w:rsidRPr="00C43FBD">
        <w:rPr>
          <w:rFonts w:asciiTheme="majorHAnsi" w:hAnsiTheme="majorHAnsi"/>
          <w:spacing w:val="3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Air</w:t>
      </w:r>
      <w:r w:rsidRPr="00C43FBD">
        <w:rPr>
          <w:rFonts w:asciiTheme="majorHAnsi" w:hAnsiTheme="majorHAnsi"/>
          <w:spacing w:val="3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Force</w:t>
      </w:r>
      <w:r w:rsidRPr="00C43FBD">
        <w:rPr>
          <w:rFonts w:asciiTheme="majorHAnsi" w:hAnsiTheme="majorHAnsi"/>
          <w:spacing w:val="31"/>
          <w:w w:val="105"/>
        </w:rPr>
        <w:t xml:space="preserve"> </w:t>
      </w:r>
      <w:commentRangeStart w:id="9"/>
      <w:r w:rsidRPr="00C43FBD">
        <w:rPr>
          <w:rFonts w:asciiTheme="majorHAnsi" w:hAnsiTheme="majorHAnsi"/>
          <w:w w:val="105"/>
        </w:rPr>
        <w:t xml:space="preserve">(see </w:t>
      </w:r>
      <w:hyperlink r:id="rId35">
        <w:r w:rsidRPr="00C43FBD">
          <w:rPr>
            <w:rFonts w:asciiTheme="majorHAnsi" w:hAnsiTheme="majorHAnsi"/>
            <w:color w:val="27314A"/>
            <w:w w:val="105"/>
            <w:u w:val="single" w:color="27314A"/>
          </w:rPr>
          <w:t>AFI 38-10</w:t>
        </w:r>
      </w:hyperlink>
      <w:hyperlink r:id="rId36">
        <w:r w:rsidRPr="00C43FBD">
          <w:rPr>
            <w:rFonts w:asciiTheme="majorHAnsi" w:hAnsiTheme="majorHAnsi"/>
            <w:color w:val="27314A"/>
            <w:w w:val="105"/>
            <w:u w:val="single" w:color="27314A"/>
          </w:rPr>
          <w:t>1</w:t>
        </w:r>
      </w:hyperlink>
      <w:r w:rsidR="003741D0" w:rsidRPr="00C43FBD">
        <w:rPr>
          <w:rFonts w:asciiTheme="majorHAnsi" w:hAnsiTheme="majorHAnsi"/>
          <w:color w:val="27314A"/>
          <w:w w:val="105"/>
        </w:rPr>
        <w:t xml:space="preserve">, </w:t>
      </w:r>
      <w:r w:rsidR="003741D0" w:rsidRPr="00C43FBD">
        <w:rPr>
          <w:rFonts w:asciiTheme="majorHAnsi" w:hAnsiTheme="majorHAnsi"/>
          <w:i/>
          <w:iCs/>
          <w:color w:val="27314A"/>
          <w:w w:val="105"/>
        </w:rPr>
        <w:t>Manpower and Organization</w:t>
      </w:r>
      <w:r w:rsidRPr="00C43FBD">
        <w:rPr>
          <w:rFonts w:asciiTheme="majorHAnsi" w:hAnsiTheme="majorHAnsi"/>
          <w:w w:val="105"/>
        </w:rPr>
        <w:t>).</w:t>
      </w:r>
      <w:commentRangeEnd w:id="9"/>
      <w:r w:rsidR="00EF609E">
        <w:rPr>
          <w:rStyle w:val="CommentReference"/>
        </w:rPr>
        <w:commentReference w:id="9"/>
      </w:r>
    </w:p>
    <w:p w14:paraId="7B0CE595" w14:textId="77777777" w:rsidR="002D5599" w:rsidRPr="00C43FBD" w:rsidRDefault="002D5599" w:rsidP="00C83D3E">
      <w:pPr>
        <w:pStyle w:val="BodyText"/>
        <w:spacing w:before="2"/>
        <w:rPr>
          <w:rFonts w:asciiTheme="majorHAnsi" w:hAnsiTheme="majorHAnsi"/>
          <w:sz w:val="21"/>
        </w:rPr>
      </w:pPr>
    </w:p>
    <w:p w14:paraId="7B0CE597" w14:textId="0335334A" w:rsidR="002D5599" w:rsidRPr="00093359" w:rsidRDefault="00914F3A" w:rsidP="00C83D3E">
      <w:pPr>
        <w:pStyle w:val="BodyText"/>
        <w:rPr>
          <w:rFonts w:asciiTheme="majorHAnsi" w:hAnsiTheme="majorHAnsi"/>
        </w:rPr>
      </w:pPr>
      <w:r w:rsidRPr="00C43FBD">
        <w:rPr>
          <w:rFonts w:asciiTheme="majorHAnsi" w:hAnsiTheme="majorHAnsi"/>
          <w:b/>
          <w:w w:val="105"/>
        </w:rPr>
        <w:t>“Mandatory</w:t>
      </w:r>
      <w:r w:rsidRPr="00C43FBD">
        <w:rPr>
          <w:rFonts w:asciiTheme="majorHAnsi" w:hAnsiTheme="majorHAnsi"/>
          <w:b/>
          <w:spacing w:val="-20"/>
          <w:w w:val="105"/>
        </w:rPr>
        <w:t xml:space="preserve"> </w:t>
      </w:r>
      <w:r w:rsidRPr="00C43FBD">
        <w:rPr>
          <w:rFonts w:asciiTheme="majorHAnsi" w:hAnsiTheme="majorHAnsi"/>
          <w:b/>
          <w:w w:val="105"/>
        </w:rPr>
        <w:t>Procedures</w:t>
      </w:r>
      <w:r w:rsidRPr="00C43FBD">
        <w:rPr>
          <w:rFonts w:asciiTheme="majorHAnsi" w:hAnsiTheme="majorHAnsi"/>
          <w:b/>
          <w:spacing w:val="-20"/>
          <w:w w:val="105"/>
        </w:rPr>
        <w:t xml:space="preserve"> </w:t>
      </w:r>
      <w:r w:rsidRPr="00C43FBD">
        <w:rPr>
          <w:rFonts w:asciiTheme="majorHAnsi" w:hAnsiTheme="majorHAnsi"/>
          <w:b/>
          <w:w w:val="105"/>
        </w:rPr>
        <w:t>(MP)”</w:t>
      </w:r>
      <w:r w:rsidRPr="00C43FBD">
        <w:rPr>
          <w:rFonts w:asciiTheme="majorHAnsi" w:hAnsiTheme="majorHAnsi"/>
          <w:b/>
          <w:spacing w:val="-19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means</w:t>
      </w:r>
      <w:r w:rsidRPr="00C43FBD">
        <w:rPr>
          <w:rFonts w:asciiTheme="majorHAnsi" w:hAnsiTheme="majorHAnsi"/>
          <w:spacing w:val="-1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</w:t>
      </w:r>
      <w:r w:rsidRPr="00C43FBD">
        <w:rPr>
          <w:rFonts w:asciiTheme="majorHAnsi" w:hAnsiTheme="majorHAnsi"/>
          <w:spacing w:val="-1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companion</w:t>
      </w:r>
      <w:r w:rsidRPr="00C43FBD">
        <w:rPr>
          <w:rFonts w:asciiTheme="majorHAnsi" w:hAnsiTheme="majorHAnsi"/>
          <w:spacing w:val="-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resource</w:t>
      </w:r>
      <w:r w:rsidRPr="00C43FBD">
        <w:rPr>
          <w:rFonts w:asciiTheme="majorHAnsi" w:hAnsiTheme="majorHAnsi"/>
          <w:spacing w:val="-2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to</w:t>
      </w:r>
      <w:r w:rsidRPr="00C43FBD">
        <w:rPr>
          <w:rFonts w:asciiTheme="majorHAnsi" w:hAnsiTheme="majorHAnsi"/>
          <w:spacing w:val="-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the</w:t>
      </w:r>
      <w:r w:rsidRPr="00C43FBD">
        <w:rPr>
          <w:rFonts w:asciiTheme="majorHAnsi" w:hAnsiTheme="majorHAnsi"/>
          <w:spacing w:val="-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DAFFARS</w:t>
      </w:r>
      <w:r w:rsidRPr="00C43FBD">
        <w:rPr>
          <w:rFonts w:asciiTheme="majorHAnsi" w:hAnsiTheme="majorHAnsi"/>
          <w:spacing w:val="-2"/>
          <w:w w:val="105"/>
        </w:rPr>
        <w:t xml:space="preserve"> that—</w:t>
      </w:r>
    </w:p>
    <w:p w14:paraId="0F910524" w14:textId="77777777" w:rsidR="00A50648" w:rsidRPr="00A50648" w:rsidRDefault="00914F3A" w:rsidP="00C83D3E">
      <w:pPr>
        <w:pStyle w:val="ListParagraph"/>
        <w:numPr>
          <w:ilvl w:val="0"/>
          <w:numId w:val="5"/>
        </w:numPr>
        <w:tabs>
          <w:tab w:val="left" w:pos="450"/>
        </w:tabs>
        <w:spacing w:line="271" w:lineRule="auto"/>
        <w:ind w:left="720" w:right="481"/>
        <w:rPr>
          <w:rFonts w:asciiTheme="majorHAnsi" w:hAnsiTheme="majorHAnsi"/>
        </w:rPr>
      </w:pPr>
      <w:r w:rsidRPr="00C43FBD">
        <w:rPr>
          <w:rFonts w:asciiTheme="majorHAnsi" w:hAnsiTheme="majorHAnsi"/>
          <w:w w:val="105"/>
        </w:rPr>
        <w:t xml:space="preserve">Contains mandatory internal </w:t>
      </w:r>
      <w:commentRangeStart w:id="10"/>
      <w:r w:rsidR="004A7D6B" w:rsidRPr="00C43FBD">
        <w:rPr>
          <w:rFonts w:asciiTheme="majorHAnsi" w:hAnsiTheme="majorHAnsi"/>
          <w:w w:val="105"/>
        </w:rPr>
        <w:t>D</w:t>
      </w:r>
      <w:r w:rsidRPr="00C43FBD">
        <w:rPr>
          <w:rFonts w:asciiTheme="majorHAnsi" w:hAnsiTheme="majorHAnsi"/>
          <w:w w:val="105"/>
        </w:rPr>
        <w:t>AF</w:t>
      </w:r>
      <w:commentRangeEnd w:id="10"/>
      <w:r w:rsidR="00EF609E">
        <w:rPr>
          <w:rStyle w:val="CommentReference"/>
        </w:rPr>
        <w:commentReference w:id="10"/>
      </w:r>
      <w:r w:rsidRPr="00C43FBD">
        <w:rPr>
          <w:rFonts w:asciiTheme="majorHAnsi" w:hAnsiTheme="majorHAnsi"/>
          <w:w w:val="105"/>
        </w:rPr>
        <w:t xml:space="preserve"> procedures. The DAFFARS will direct compliance with mandatory procedures using imperative language such as “Follow the procedures at...” or similar</w:t>
      </w:r>
      <w:r w:rsidRPr="00C43FBD">
        <w:rPr>
          <w:rFonts w:asciiTheme="majorHAnsi" w:hAnsiTheme="majorHAnsi"/>
          <w:spacing w:val="8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directive language;</w:t>
      </w:r>
    </w:p>
    <w:p w14:paraId="1E6F27C7" w14:textId="77777777" w:rsidR="00A50648" w:rsidRPr="00A50648" w:rsidRDefault="00914F3A" w:rsidP="00C83D3E">
      <w:pPr>
        <w:pStyle w:val="ListParagraph"/>
        <w:numPr>
          <w:ilvl w:val="0"/>
          <w:numId w:val="5"/>
        </w:numPr>
        <w:tabs>
          <w:tab w:val="left" w:pos="450"/>
        </w:tabs>
        <w:spacing w:line="271" w:lineRule="auto"/>
        <w:ind w:left="720" w:right="481"/>
        <w:rPr>
          <w:rFonts w:asciiTheme="majorHAnsi" w:hAnsiTheme="majorHAnsi"/>
        </w:rPr>
      </w:pPr>
      <w:r w:rsidRPr="00A50648">
        <w:rPr>
          <w:rFonts w:asciiTheme="majorHAnsi" w:hAnsiTheme="majorHAnsi"/>
          <w:w w:val="105"/>
        </w:rPr>
        <w:t xml:space="preserve">Contains non-mandatory internal </w:t>
      </w:r>
      <w:commentRangeStart w:id="11"/>
      <w:r w:rsidR="009F3DD9" w:rsidRPr="00A50648">
        <w:rPr>
          <w:rFonts w:asciiTheme="majorHAnsi" w:hAnsiTheme="majorHAnsi"/>
          <w:w w:val="105"/>
        </w:rPr>
        <w:t>D</w:t>
      </w:r>
      <w:r w:rsidRPr="00A50648">
        <w:rPr>
          <w:rFonts w:asciiTheme="majorHAnsi" w:hAnsiTheme="majorHAnsi"/>
          <w:w w:val="105"/>
        </w:rPr>
        <w:t>AF</w:t>
      </w:r>
      <w:commentRangeEnd w:id="11"/>
      <w:r w:rsidR="00EF609E">
        <w:rPr>
          <w:rStyle w:val="CommentReference"/>
        </w:rPr>
        <w:commentReference w:id="11"/>
      </w:r>
      <w:r w:rsidRPr="00A50648">
        <w:rPr>
          <w:rFonts w:asciiTheme="majorHAnsi" w:hAnsiTheme="majorHAnsi"/>
          <w:w w:val="105"/>
        </w:rPr>
        <w:t xml:space="preserve"> procedures and guidance and supplemental information to be used at the discretion of the contracting officer. The DAFFARS will point to non-mandatory</w:t>
      </w:r>
      <w:r w:rsidRPr="00A50648">
        <w:rPr>
          <w:rFonts w:asciiTheme="majorHAnsi" w:hAnsiTheme="majorHAnsi"/>
          <w:spacing w:val="40"/>
          <w:w w:val="105"/>
        </w:rPr>
        <w:t xml:space="preserve"> </w:t>
      </w:r>
      <w:r w:rsidRPr="00A50648">
        <w:rPr>
          <w:rFonts w:asciiTheme="majorHAnsi" w:hAnsiTheme="majorHAnsi"/>
          <w:w w:val="105"/>
        </w:rPr>
        <w:t>procedures, guidance, and information using permissive language such as “The contracting officer</w:t>
      </w:r>
      <w:r w:rsidRPr="00A50648">
        <w:rPr>
          <w:rFonts w:asciiTheme="majorHAnsi" w:hAnsiTheme="majorHAnsi"/>
          <w:spacing w:val="80"/>
          <w:w w:val="150"/>
        </w:rPr>
        <w:t xml:space="preserve"> </w:t>
      </w:r>
      <w:r w:rsidRPr="00A50648">
        <w:rPr>
          <w:rFonts w:asciiTheme="majorHAnsi" w:hAnsiTheme="majorHAnsi"/>
          <w:w w:val="105"/>
        </w:rPr>
        <w:t>may</w:t>
      </w:r>
      <w:r w:rsidRPr="00A50648">
        <w:rPr>
          <w:rFonts w:asciiTheme="majorHAnsi" w:hAnsiTheme="majorHAnsi"/>
          <w:spacing w:val="40"/>
          <w:w w:val="105"/>
        </w:rPr>
        <w:t xml:space="preserve"> </w:t>
      </w:r>
      <w:r w:rsidRPr="00A50648">
        <w:rPr>
          <w:rFonts w:asciiTheme="majorHAnsi" w:hAnsiTheme="majorHAnsi"/>
          <w:w w:val="105"/>
        </w:rPr>
        <w:t>use...”</w:t>
      </w:r>
      <w:r w:rsidRPr="00A50648">
        <w:rPr>
          <w:rFonts w:asciiTheme="majorHAnsi" w:hAnsiTheme="majorHAnsi"/>
          <w:spacing w:val="40"/>
          <w:w w:val="105"/>
        </w:rPr>
        <w:t xml:space="preserve"> </w:t>
      </w:r>
      <w:r w:rsidRPr="00A50648">
        <w:rPr>
          <w:rFonts w:asciiTheme="majorHAnsi" w:hAnsiTheme="majorHAnsi"/>
          <w:w w:val="105"/>
        </w:rPr>
        <w:t>or</w:t>
      </w:r>
      <w:r w:rsidRPr="00A50648">
        <w:rPr>
          <w:rFonts w:asciiTheme="majorHAnsi" w:hAnsiTheme="majorHAnsi"/>
          <w:spacing w:val="40"/>
          <w:w w:val="105"/>
        </w:rPr>
        <w:t xml:space="preserve"> </w:t>
      </w:r>
      <w:r w:rsidRPr="00A50648">
        <w:rPr>
          <w:rFonts w:asciiTheme="majorHAnsi" w:hAnsiTheme="majorHAnsi"/>
          <w:w w:val="105"/>
        </w:rPr>
        <w:t>“Additional</w:t>
      </w:r>
      <w:r w:rsidRPr="00A50648">
        <w:rPr>
          <w:rFonts w:asciiTheme="majorHAnsi" w:hAnsiTheme="majorHAnsi"/>
          <w:spacing w:val="40"/>
          <w:w w:val="105"/>
        </w:rPr>
        <w:t xml:space="preserve"> </w:t>
      </w:r>
      <w:r w:rsidRPr="00A50648">
        <w:rPr>
          <w:rFonts w:asciiTheme="majorHAnsi" w:hAnsiTheme="majorHAnsi"/>
          <w:w w:val="105"/>
        </w:rPr>
        <w:t>information</w:t>
      </w:r>
      <w:r w:rsidRPr="00A50648">
        <w:rPr>
          <w:rFonts w:asciiTheme="majorHAnsi" w:hAnsiTheme="majorHAnsi"/>
          <w:spacing w:val="40"/>
          <w:w w:val="105"/>
        </w:rPr>
        <w:t xml:space="preserve"> </w:t>
      </w:r>
      <w:r w:rsidRPr="00A50648">
        <w:rPr>
          <w:rFonts w:asciiTheme="majorHAnsi" w:hAnsiTheme="majorHAnsi"/>
          <w:w w:val="105"/>
        </w:rPr>
        <w:t>is</w:t>
      </w:r>
      <w:r w:rsidRPr="00A50648">
        <w:rPr>
          <w:rFonts w:asciiTheme="majorHAnsi" w:hAnsiTheme="majorHAnsi"/>
          <w:spacing w:val="40"/>
          <w:w w:val="105"/>
        </w:rPr>
        <w:t xml:space="preserve"> </w:t>
      </w:r>
      <w:r w:rsidRPr="00A50648">
        <w:rPr>
          <w:rFonts w:asciiTheme="majorHAnsi" w:hAnsiTheme="majorHAnsi"/>
          <w:w w:val="105"/>
        </w:rPr>
        <w:t>available</w:t>
      </w:r>
      <w:r w:rsidRPr="00A50648">
        <w:rPr>
          <w:rFonts w:asciiTheme="majorHAnsi" w:hAnsiTheme="majorHAnsi"/>
          <w:spacing w:val="40"/>
          <w:w w:val="105"/>
        </w:rPr>
        <w:t xml:space="preserve"> </w:t>
      </w:r>
      <w:r w:rsidRPr="00A50648">
        <w:rPr>
          <w:rFonts w:asciiTheme="majorHAnsi" w:hAnsiTheme="majorHAnsi"/>
          <w:w w:val="105"/>
        </w:rPr>
        <w:t>at...”</w:t>
      </w:r>
      <w:r w:rsidRPr="00A50648">
        <w:rPr>
          <w:rFonts w:asciiTheme="majorHAnsi" w:hAnsiTheme="majorHAnsi"/>
          <w:spacing w:val="40"/>
          <w:w w:val="105"/>
        </w:rPr>
        <w:t xml:space="preserve"> </w:t>
      </w:r>
      <w:r w:rsidRPr="00A50648">
        <w:rPr>
          <w:rFonts w:asciiTheme="majorHAnsi" w:hAnsiTheme="majorHAnsi"/>
          <w:w w:val="105"/>
        </w:rPr>
        <w:t>or</w:t>
      </w:r>
      <w:r w:rsidRPr="00A50648">
        <w:rPr>
          <w:rFonts w:asciiTheme="majorHAnsi" w:hAnsiTheme="majorHAnsi"/>
          <w:spacing w:val="40"/>
          <w:w w:val="105"/>
        </w:rPr>
        <w:t xml:space="preserve"> </w:t>
      </w:r>
      <w:r w:rsidRPr="00A50648">
        <w:rPr>
          <w:rFonts w:asciiTheme="majorHAnsi" w:hAnsiTheme="majorHAnsi"/>
          <w:w w:val="105"/>
        </w:rPr>
        <w:t>other</w:t>
      </w:r>
      <w:r w:rsidRPr="00A50648">
        <w:rPr>
          <w:rFonts w:asciiTheme="majorHAnsi" w:hAnsiTheme="majorHAnsi"/>
          <w:spacing w:val="40"/>
          <w:w w:val="105"/>
        </w:rPr>
        <w:t xml:space="preserve"> </w:t>
      </w:r>
      <w:r w:rsidRPr="00A50648">
        <w:rPr>
          <w:rFonts w:asciiTheme="majorHAnsi" w:hAnsiTheme="majorHAnsi"/>
          <w:w w:val="105"/>
        </w:rPr>
        <w:t>similar</w:t>
      </w:r>
      <w:r w:rsidRPr="00A50648">
        <w:rPr>
          <w:rFonts w:asciiTheme="majorHAnsi" w:hAnsiTheme="majorHAnsi"/>
          <w:spacing w:val="40"/>
          <w:w w:val="105"/>
        </w:rPr>
        <w:t xml:space="preserve"> </w:t>
      </w:r>
      <w:r w:rsidRPr="00A50648">
        <w:rPr>
          <w:rFonts w:asciiTheme="majorHAnsi" w:hAnsiTheme="majorHAnsi"/>
          <w:w w:val="105"/>
        </w:rPr>
        <w:t>language;</w:t>
      </w:r>
    </w:p>
    <w:p w14:paraId="1C2A3A1C" w14:textId="77777777" w:rsidR="00A50648" w:rsidRPr="00A50648" w:rsidRDefault="00914F3A" w:rsidP="00C83D3E">
      <w:pPr>
        <w:pStyle w:val="ListParagraph"/>
        <w:numPr>
          <w:ilvl w:val="0"/>
          <w:numId w:val="5"/>
        </w:numPr>
        <w:tabs>
          <w:tab w:val="left" w:pos="450"/>
        </w:tabs>
        <w:spacing w:line="271" w:lineRule="auto"/>
        <w:ind w:left="720" w:right="481"/>
        <w:rPr>
          <w:rFonts w:asciiTheme="majorHAnsi" w:hAnsiTheme="majorHAnsi"/>
        </w:rPr>
      </w:pPr>
      <w:r w:rsidRPr="00A50648">
        <w:rPr>
          <w:rFonts w:asciiTheme="majorHAnsi" w:hAnsiTheme="majorHAnsi"/>
          <w:w w:val="105"/>
        </w:rPr>
        <w:t>Is</w:t>
      </w:r>
      <w:r w:rsidRPr="00A50648">
        <w:rPr>
          <w:rFonts w:asciiTheme="majorHAnsi" w:hAnsiTheme="majorHAnsi"/>
          <w:spacing w:val="24"/>
          <w:w w:val="105"/>
        </w:rPr>
        <w:t xml:space="preserve"> </w:t>
      </w:r>
      <w:r w:rsidRPr="00A50648">
        <w:rPr>
          <w:rFonts w:asciiTheme="majorHAnsi" w:hAnsiTheme="majorHAnsi"/>
          <w:w w:val="105"/>
        </w:rPr>
        <w:t>numbered</w:t>
      </w:r>
      <w:r w:rsidRPr="00A50648">
        <w:rPr>
          <w:rFonts w:asciiTheme="majorHAnsi" w:hAnsiTheme="majorHAnsi"/>
          <w:spacing w:val="24"/>
          <w:w w:val="105"/>
        </w:rPr>
        <w:t xml:space="preserve"> </w:t>
      </w:r>
      <w:r w:rsidRPr="00A50648">
        <w:rPr>
          <w:rFonts w:asciiTheme="majorHAnsi" w:hAnsiTheme="majorHAnsi"/>
          <w:w w:val="105"/>
        </w:rPr>
        <w:t>similarly</w:t>
      </w:r>
      <w:r w:rsidRPr="00A50648">
        <w:rPr>
          <w:rFonts w:asciiTheme="majorHAnsi" w:hAnsiTheme="majorHAnsi"/>
          <w:spacing w:val="24"/>
          <w:w w:val="105"/>
        </w:rPr>
        <w:t xml:space="preserve"> </w:t>
      </w:r>
      <w:r w:rsidRPr="00A50648">
        <w:rPr>
          <w:rFonts w:asciiTheme="majorHAnsi" w:hAnsiTheme="majorHAnsi"/>
          <w:w w:val="105"/>
        </w:rPr>
        <w:t>to</w:t>
      </w:r>
      <w:r w:rsidRPr="00A50648">
        <w:rPr>
          <w:rFonts w:asciiTheme="majorHAnsi" w:hAnsiTheme="majorHAnsi"/>
          <w:spacing w:val="24"/>
          <w:w w:val="105"/>
        </w:rPr>
        <w:t xml:space="preserve"> </w:t>
      </w:r>
      <w:r w:rsidRPr="00A50648">
        <w:rPr>
          <w:rFonts w:asciiTheme="majorHAnsi" w:hAnsiTheme="majorHAnsi"/>
          <w:w w:val="105"/>
        </w:rPr>
        <w:t>the</w:t>
      </w:r>
      <w:r w:rsidRPr="00A50648">
        <w:rPr>
          <w:rFonts w:asciiTheme="majorHAnsi" w:hAnsiTheme="majorHAnsi"/>
          <w:spacing w:val="24"/>
          <w:w w:val="105"/>
        </w:rPr>
        <w:t xml:space="preserve"> </w:t>
      </w:r>
      <w:r w:rsidRPr="00A50648">
        <w:rPr>
          <w:rFonts w:asciiTheme="majorHAnsi" w:hAnsiTheme="majorHAnsi"/>
          <w:w w:val="105"/>
        </w:rPr>
        <w:t>DAFFARS,</w:t>
      </w:r>
      <w:r w:rsidRPr="00A50648">
        <w:rPr>
          <w:rFonts w:asciiTheme="majorHAnsi" w:hAnsiTheme="majorHAnsi"/>
          <w:spacing w:val="24"/>
          <w:w w:val="105"/>
        </w:rPr>
        <w:t xml:space="preserve"> </w:t>
      </w:r>
      <w:r w:rsidRPr="00A50648">
        <w:rPr>
          <w:rFonts w:asciiTheme="majorHAnsi" w:hAnsiTheme="majorHAnsi"/>
          <w:w w:val="105"/>
        </w:rPr>
        <w:t>except</w:t>
      </w:r>
      <w:r w:rsidRPr="00A50648">
        <w:rPr>
          <w:rFonts w:asciiTheme="majorHAnsi" w:hAnsiTheme="majorHAnsi"/>
          <w:spacing w:val="24"/>
          <w:w w:val="105"/>
        </w:rPr>
        <w:t xml:space="preserve"> </w:t>
      </w:r>
      <w:r w:rsidRPr="00A50648">
        <w:rPr>
          <w:rFonts w:asciiTheme="majorHAnsi" w:hAnsiTheme="majorHAnsi"/>
          <w:w w:val="105"/>
        </w:rPr>
        <w:t>that</w:t>
      </w:r>
      <w:r w:rsidRPr="00A50648">
        <w:rPr>
          <w:rFonts w:asciiTheme="majorHAnsi" w:hAnsiTheme="majorHAnsi"/>
          <w:spacing w:val="24"/>
          <w:w w:val="105"/>
        </w:rPr>
        <w:t xml:space="preserve"> </w:t>
      </w:r>
      <w:r w:rsidRPr="00A50648">
        <w:rPr>
          <w:rFonts w:asciiTheme="majorHAnsi" w:hAnsiTheme="majorHAnsi"/>
          <w:w w:val="105"/>
        </w:rPr>
        <w:t>each</w:t>
      </w:r>
      <w:r w:rsidRPr="00A50648">
        <w:rPr>
          <w:rFonts w:asciiTheme="majorHAnsi" w:hAnsiTheme="majorHAnsi"/>
          <w:spacing w:val="24"/>
          <w:w w:val="105"/>
        </w:rPr>
        <w:t xml:space="preserve"> </w:t>
      </w:r>
      <w:r w:rsidRPr="00A50648">
        <w:rPr>
          <w:rFonts w:asciiTheme="majorHAnsi" w:hAnsiTheme="majorHAnsi"/>
          <w:w w:val="105"/>
        </w:rPr>
        <w:t>MP</w:t>
      </w:r>
      <w:r w:rsidRPr="00A50648">
        <w:rPr>
          <w:rFonts w:asciiTheme="majorHAnsi" w:hAnsiTheme="majorHAnsi"/>
          <w:spacing w:val="24"/>
          <w:w w:val="105"/>
        </w:rPr>
        <w:t xml:space="preserve"> </w:t>
      </w:r>
      <w:r w:rsidRPr="00A50648">
        <w:rPr>
          <w:rFonts w:asciiTheme="majorHAnsi" w:hAnsiTheme="majorHAnsi"/>
          <w:w w:val="105"/>
        </w:rPr>
        <w:t>numerical</w:t>
      </w:r>
      <w:r w:rsidRPr="00A50648">
        <w:rPr>
          <w:rFonts w:asciiTheme="majorHAnsi" w:hAnsiTheme="majorHAnsi"/>
          <w:spacing w:val="24"/>
          <w:w w:val="105"/>
        </w:rPr>
        <w:t xml:space="preserve"> </w:t>
      </w:r>
      <w:r w:rsidRPr="00A50648">
        <w:rPr>
          <w:rFonts w:asciiTheme="majorHAnsi" w:hAnsiTheme="majorHAnsi"/>
          <w:w w:val="105"/>
        </w:rPr>
        <w:t>designation</w:t>
      </w:r>
      <w:r w:rsidRPr="00A50648">
        <w:rPr>
          <w:rFonts w:asciiTheme="majorHAnsi" w:hAnsiTheme="majorHAnsi"/>
          <w:spacing w:val="24"/>
          <w:w w:val="105"/>
        </w:rPr>
        <w:t xml:space="preserve"> </w:t>
      </w:r>
      <w:r w:rsidRPr="00A50648">
        <w:rPr>
          <w:rFonts w:asciiTheme="majorHAnsi" w:hAnsiTheme="majorHAnsi"/>
          <w:w w:val="105"/>
        </w:rPr>
        <w:t>is</w:t>
      </w:r>
      <w:r w:rsidRPr="00A50648">
        <w:rPr>
          <w:rFonts w:asciiTheme="majorHAnsi" w:hAnsiTheme="majorHAnsi"/>
          <w:spacing w:val="24"/>
          <w:w w:val="105"/>
        </w:rPr>
        <w:t xml:space="preserve"> </w:t>
      </w:r>
      <w:r w:rsidRPr="00A50648">
        <w:rPr>
          <w:rFonts w:asciiTheme="majorHAnsi" w:hAnsiTheme="majorHAnsi"/>
          <w:w w:val="105"/>
        </w:rPr>
        <w:t>preceded by the letters “MP”; and</w:t>
      </w:r>
    </w:p>
    <w:p w14:paraId="7B0CE59E" w14:textId="7487E35C" w:rsidR="002D5599" w:rsidRPr="00A50648" w:rsidRDefault="00914F3A" w:rsidP="00C83D3E">
      <w:pPr>
        <w:pStyle w:val="ListParagraph"/>
        <w:numPr>
          <w:ilvl w:val="0"/>
          <w:numId w:val="5"/>
        </w:numPr>
        <w:tabs>
          <w:tab w:val="left" w:pos="450"/>
        </w:tabs>
        <w:spacing w:line="271" w:lineRule="auto"/>
        <w:ind w:left="720" w:right="481"/>
        <w:rPr>
          <w:rFonts w:asciiTheme="majorHAnsi" w:hAnsiTheme="majorHAnsi"/>
        </w:rPr>
      </w:pPr>
      <w:r w:rsidRPr="00A50648">
        <w:rPr>
          <w:rFonts w:asciiTheme="majorHAnsi" w:hAnsiTheme="majorHAnsi"/>
          <w:w w:val="105"/>
        </w:rPr>
        <w:t>Is</w:t>
      </w:r>
      <w:r w:rsidRPr="00A50648">
        <w:rPr>
          <w:rFonts w:asciiTheme="majorHAnsi" w:hAnsiTheme="majorHAnsi"/>
          <w:spacing w:val="15"/>
          <w:w w:val="105"/>
        </w:rPr>
        <w:t xml:space="preserve"> </w:t>
      </w:r>
      <w:r w:rsidRPr="00A50648">
        <w:rPr>
          <w:rFonts w:asciiTheme="majorHAnsi" w:hAnsiTheme="majorHAnsi"/>
          <w:w w:val="105"/>
        </w:rPr>
        <w:t>available</w:t>
      </w:r>
      <w:r w:rsidRPr="00A50648">
        <w:rPr>
          <w:rFonts w:asciiTheme="majorHAnsi" w:hAnsiTheme="majorHAnsi"/>
          <w:spacing w:val="15"/>
          <w:w w:val="105"/>
        </w:rPr>
        <w:t xml:space="preserve"> </w:t>
      </w:r>
      <w:r w:rsidRPr="00A50648">
        <w:rPr>
          <w:rFonts w:asciiTheme="majorHAnsi" w:hAnsiTheme="majorHAnsi"/>
          <w:w w:val="105"/>
        </w:rPr>
        <w:t>electronically</w:t>
      </w:r>
      <w:r w:rsidRPr="00A50648">
        <w:rPr>
          <w:rFonts w:asciiTheme="majorHAnsi" w:hAnsiTheme="majorHAnsi"/>
          <w:spacing w:val="16"/>
          <w:w w:val="105"/>
        </w:rPr>
        <w:t xml:space="preserve"> </w:t>
      </w:r>
      <w:r w:rsidRPr="00A50648">
        <w:rPr>
          <w:rFonts w:asciiTheme="majorHAnsi" w:hAnsiTheme="majorHAnsi"/>
          <w:w w:val="105"/>
        </w:rPr>
        <w:t>as</w:t>
      </w:r>
      <w:r w:rsidRPr="00A50648">
        <w:rPr>
          <w:rFonts w:asciiTheme="majorHAnsi" w:hAnsiTheme="majorHAnsi"/>
          <w:spacing w:val="15"/>
          <w:w w:val="105"/>
        </w:rPr>
        <w:t xml:space="preserve"> </w:t>
      </w:r>
      <w:r w:rsidRPr="00A50648">
        <w:rPr>
          <w:rFonts w:asciiTheme="majorHAnsi" w:hAnsiTheme="majorHAnsi"/>
          <w:w w:val="105"/>
        </w:rPr>
        <w:t>part</w:t>
      </w:r>
      <w:r w:rsidRPr="00A50648">
        <w:rPr>
          <w:rFonts w:asciiTheme="majorHAnsi" w:hAnsiTheme="majorHAnsi"/>
          <w:spacing w:val="16"/>
          <w:w w:val="105"/>
        </w:rPr>
        <w:t xml:space="preserve"> </w:t>
      </w:r>
      <w:r w:rsidRPr="00A50648">
        <w:rPr>
          <w:rFonts w:asciiTheme="majorHAnsi" w:hAnsiTheme="majorHAnsi"/>
          <w:w w:val="105"/>
        </w:rPr>
        <w:t>of</w:t>
      </w:r>
      <w:r w:rsidRPr="00A50648">
        <w:rPr>
          <w:rFonts w:asciiTheme="majorHAnsi" w:hAnsiTheme="majorHAnsi"/>
          <w:spacing w:val="15"/>
          <w:w w:val="105"/>
        </w:rPr>
        <w:t xml:space="preserve"> </w:t>
      </w:r>
      <w:r w:rsidRPr="00A50648">
        <w:rPr>
          <w:rFonts w:asciiTheme="majorHAnsi" w:hAnsiTheme="majorHAnsi"/>
          <w:w w:val="105"/>
        </w:rPr>
        <w:t>the</w:t>
      </w:r>
      <w:r w:rsidRPr="00A50648">
        <w:rPr>
          <w:rFonts w:asciiTheme="majorHAnsi" w:hAnsiTheme="majorHAnsi"/>
          <w:spacing w:val="16"/>
          <w:w w:val="105"/>
        </w:rPr>
        <w:t xml:space="preserve"> </w:t>
      </w:r>
      <w:r w:rsidRPr="00A50648">
        <w:rPr>
          <w:rFonts w:asciiTheme="majorHAnsi" w:hAnsiTheme="majorHAnsi"/>
          <w:w w:val="105"/>
        </w:rPr>
        <w:t>DAFFARS</w:t>
      </w:r>
      <w:r w:rsidRPr="00A50648">
        <w:rPr>
          <w:rFonts w:asciiTheme="majorHAnsi" w:hAnsiTheme="majorHAnsi"/>
          <w:spacing w:val="15"/>
          <w:w w:val="105"/>
        </w:rPr>
        <w:t xml:space="preserve"> </w:t>
      </w:r>
      <w:r w:rsidRPr="00A50648">
        <w:rPr>
          <w:rFonts w:asciiTheme="majorHAnsi" w:hAnsiTheme="majorHAnsi"/>
          <w:w w:val="105"/>
        </w:rPr>
        <w:t>document</w:t>
      </w:r>
      <w:r w:rsidRPr="00A50648">
        <w:rPr>
          <w:rFonts w:asciiTheme="majorHAnsi" w:hAnsiTheme="majorHAnsi"/>
          <w:spacing w:val="16"/>
          <w:w w:val="105"/>
        </w:rPr>
        <w:t xml:space="preserve"> </w:t>
      </w:r>
      <w:r w:rsidRPr="00A50648">
        <w:rPr>
          <w:rFonts w:asciiTheme="majorHAnsi" w:hAnsiTheme="majorHAnsi"/>
          <w:w w:val="105"/>
        </w:rPr>
        <w:t>set</w:t>
      </w:r>
      <w:r w:rsidRPr="00A50648">
        <w:rPr>
          <w:rFonts w:asciiTheme="majorHAnsi" w:hAnsiTheme="majorHAnsi"/>
          <w:spacing w:val="15"/>
          <w:w w:val="105"/>
        </w:rPr>
        <w:t xml:space="preserve"> </w:t>
      </w:r>
      <w:r w:rsidRPr="00A50648">
        <w:rPr>
          <w:rFonts w:asciiTheme="majorHAnsi" w:hAnsiTheme="majorHAnsi"/>
          <w:w w:val="105"/>
        </w:rPr>
        <w:t>on</w:t>
      </w:r>
      <w:r w:rsidRPr="00A50648">
        <w:rPr>
          <w:rFonts w:asciiTheme="majorHAnsi" w:hAnsiTheme="majorHAnsi"/>
          <w:spacing w:val="16"/>
          <w:w w:val="105"/>
        </w:rPr>
        <w:t xml:space="preserve"> </w:t>
      </w:r>
      <w:r w:rsidRPr="00A50648">
        <w:rPr>
          <w:rFonts w:asciiTheme="majorHAnsi" w:hAnsiTheme="majorHAnsi"/>
          <w:spacing w:val="-2"/>
          <w:w w:val="105"/>
        </w:rPr>
        <w:t>Acquisition.gov.</w:t>
      </w:r>
    </w:p>
    <w:p w14:paraId="5B9442AD" w14:textId="77777777" w:rsidR="00C672D3" w:rsidRPr="00C43FBD" w:rsidRDefault="00C672D3" w:rsidP="00C83D3E">
      <w:pPr>
        <w:pStyle w:val="ListParagraph"/>
        <w:ind w:left="0"/>
        <w:rPr>
          <w:rFonts w:asciiTheme="majorHAnsi" w:hAnsiTheme="majorHAnsi"/>
        </w:rPr>
      </w:pPr>
    </w:p>
    <w:p w14:paraId="6A219CB4" w14:textId="77777777" w:rsidR="00B30D56" w:rsidRPr="00C43FBD" w:rsidRDefault="00C672D3" w:rsidP="00C83D3E">
      <w:pPr>
        <w:pStyle w:val="BodyText"/>
        <w:spacing w:line="271" w:lineRule="auto"/>
        <w:rPr>
          <w:rFonts w:asciiTheme="majorHAnsi" w:hAnsiTheme="majorHAnsi"/>
        </w:rPr>
      </w:pPr>
      <w:commentRangeStart w:id="12"/>
      <w:r w:rsidRPr="00C43FBD">
        <w:rPr>
          <w:rFonts w:asciiTheme="majorHAnsi" w:hAnsiTheme="majorHAnsi"/>
          <w:b/>
          <w:bCs/>
        </w:rPr>
        <w:t xml:space="preserve">“Operating Location (OL)” </w:t>
      </w:r>
      <w:r w:rsidRPr="00C43FBD">
        <w:rPr>
          <w:rFonts w:asciiTheme="majorHAnsi" w:hAnsiTheme="majorHAnsi"/>
        </w:rPr>
        <w:t xml:space="preserve">means </w:t>
      </w:r>
      <w:r w:rsidR="00DC7D8F" w:rsidRPr="00C43FBD">
        <w:rPr>
          <w:rFonts w:asciiTheme="majorHAnsi" w:hAnsiTheme="majorHAnsi"/>
        </w:rPr>
        <w:t>a part</w:t>
      </w:r>
      <w:r w:rsidR="00143100" w:rsidRPr="00C43FBD">
        <w:rPr>
          <w:rFonts w:asciiTheme="majorHAnsi" w:hAnsiTheme="majorHAnsi"/>
        </w:rPr>
        <w:t xml:space="preserve"> </w:t>
      </w:r>
      <w:r w:rsidR="00DC7D8F" w:rsidRPr="00C43FBD">
        <w:rPr>
          <w:rFonts w:asciiTheme="majorHAnsi" w:hAnsiTheme="majorHAnsi"/>
        </w:rPr>
        <w:t>of a unit that is separated geographically from its parent unit</w:t>
      </w:r>
      <w:r w:rsidR="00D1646A" w:rsidRPr="00C43FBD">
        <w:rPr>
          <w:rFonts w:asciiTheme="majorHAnsi" w:hAnsiTheme="majorHAnsi"/>
        </w:rPr>
        <w:t>.</w:t>
      </w:r>
      <w:r w:rsidR="00B30D56" w:rsidRPr="00C43FBD">
        <w:rPr>
          <w:rFonts w:asciiTheme="majorHAnsi" w:hAnsiTheme="majorHAnsi"/>
        </w:rPr>
        <w:t xml:space="preserve"> OL p</w:t>
      </w:r>
      <w:r w:rsidR="00DC7D8F" w:rsidRPr="00C43FBD">
        <w:rPr>
          <w:rFonts w:asciiTheme="majorHAnsi" w:hAnsiTheme="majorHAnsi"/>
        </w:rPr>
        <w:t>ersonnel remain</w:t>
      </w:r>
      <w:r w:rsidR="00D1646A" w:rsidRPr="00C43FBD">
        <w:rPr>
          <w:rFonts w:asciiTheme="majorHAnsi" w:hAnsiTheme="majorHAnsi"/>
        </w:rPr>
        <w:t xml:space="preserve"> </w:t>
      </w:r>
      <w:r w:rsidR="00DC7D8F" w:rsidRPr="00C43FBD">
        <w:rPr>
          <w:rFonts w:asciiTheme="majorHAnsi" w:hAnsiTheme="majorHAnsi"/>
        </w:rPr>
        <w:t>assigned to</w:t>
      </w:r>
      <w:r w:rsidR="00D1646A" w:rsidRPr="00C43FBD">
        <w:rPr>
          <w:rFonts w:asciiTheme="majorHAnsi" w:hAnsiTheme="majorHAnsi"/>
        </w:rPr>
        <w:t xml:space="preserve">, and under the command of, </w:t>
      </w:r>
      <w:r w:rsidR="00DC7D8F" w:rsidRPr="00C43FBD">
        <w:rPr>
          <w:rFonts w:asciiTheme="majorHAnsi" w:hAnsiTheme="majorHAnsi"/>
        </w:rPr>
        <w:t xml:space="preserve">the parent unit. </w:t>
      </w:r>
      <w:r w:rsidR="00B30D56" w:rsidRPr="00C43FBD">
        <w:rPr>
          <w:rFonts w:asciiTheme="majorHAnsi" w:hAnsiTheme="majorHAnsi"/>
          <w:w w:val="105"/>
        </w:rPr>
        <w:t xml:space="preserve">(see </w:t>
      </w:r>
      <w:hyperlink r:id="rId37">
        <w:r w:rsidR="00B30D56" w:rsidRPr="00C43FBD">
          <w:rPr>
            <w:rFonts w:asciiTheme="majorHAnsi" w:hAnsiTheme="majorHAnsi"/>
            <w:color w:val="27314A"/>
            <w:w w:val="105"/>
            <w:u w:val="single" w:color="27314A"/>
          </w:rPr>
          <w:t>AFI 38-10</w:t>
        </w:r>
      </w:hyperlink>
      <w:hyperlink r:id="rId38">
        <w:r w:rsidR="00B30D56" w:rsidRPr="00C43FBD">
          <w:rPr>
            <w:rFonts w:asciiTheme="majorHAnsi" w:hAnsiTheme="majorHAnsi"/>
            <w:color w:val="27314A"/>
            <w:w w:val="105"/>
            <w:u w:val="single" w:color="27314A"/>
          </w:rPr>
          <w:t>1</w:t>
        </w:r>
      </w:hyperlink>
      <w:r w:rsidR="00B30D56" w:rsidRPr="00C43FBD">
        <w:rPr>
          <w:rFonts w:asciiTheme="majorHAnsi" w:hAnsiTheme="majorHAnsi"/>
          <w:color w:val="27314A"/>
          <w:w w:val="105"/>
        </w:rPr>
        <w:t xml:space="preserve">, </w:t>
      </w:r>
      <w:r w:rsidR="00B30D56" w:rsidRPr="00C43FBD">
        <w:rPr>
          <w:rFonts w:asciiTheme="majorHAnsi" w:hAnsiTheme="majorHAnsi"/>
          <w:i/>
          <w:iCs/>
          <w:color w:val="27314A"/>
          <w:w w:val="105"/>
        </w:rPr>
        <w:t>Manpower and Organization</w:t>
      </w:r>
      <w:r w:rsidR="00B30D56" w:rsidRPr="00C43FBD">
        <w:rPr>
          <w:rFonts w:asciiTheme="majorHAnsi" w:hAnsiTheme="majorHAnsi"/>
          <w:w w:val="105"/>
        </w:rPr>
        <w:t>).</w:t>
      </w:r>
      <w:commentRangeEnd w:id="12"/>
      <w:r w:rsidR="0084647F">
        <w:rPr>
          <w:rStyle w:val="CommentReference"/>
        </w:rPr>
        <w:commentReference w:id="12"/>
      </w:r>
    </w:p>
    <w:p w14:paraId="7B0CE59F" w14:textId="77777777" w:rsidR="002D5599" w:rsidRPr="00C43FBD" w:rsidRDefault="002D5599" w:rsidP="00C83D3E">
      <w:pPr>
        <w:pStyle w:val="BodyText"/>
        <w:spacing w:before="2"/>
        <w:rPr>
          <w:rFonts w:asciiTheme="majorHAnsi" w:hAnsiTheme="majorHAnsi"/>
          <w:sz w:val="24"/>
        </w:rPr>
      </w:pPr>
    </w:p>
    <w:p w14:paraId="7B0CE5A0" w14:textId="77777777" w:rsidR="002D5599" w:rsidRPr="00C43FBD" w:rsidRDefault="00914F3A" w:rsidP="00C83D3E">
      <w:pPr>
        <w:pStyle w:val="BodyText"/>
        <w:spacing w:line="271" w:lineRule="auto"/>
        <w:ind w:right="313"/>
        <w:rPr>
          <w:rFonts w:asciiTheme="majorHAnsi" w:hAnsiTheme="majorHAnsi"/>
        </w:rPr>
      </w:pPr>
      <w:r w:rsidRPr="00C43FBD">
        <w:rPr>
          <w:rFonts w:asciiTheme="majorHAnsi" w:hAnsiTheme="majorHAnsi"/>
          <w:b/>
          <w:w w:val="105"/>
        </w:rPr>
        <w:t>“Operational”</w:t>
      </w:r>
      <w:r w:rsidRPr="00C43FBD">
        <w:rPr>
          <w:rFonts w:asciiTheme="majorHAnsi" w:hAnsiTheme="majorHAnsi"/>
          <w:b/>
          <w:spacing w:val="-8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means those contracting actions taken to meet the needs of installation commanders, DRUs, deployed commanders, and resident, tenant, and supported units. Operational</w:t>
      </w:r>
      <w:r w:rsidRPr="00C43FBD">
        <w:rPr>
          <w:rFonts w:asciiTheme="majorHAnsi" w:hAnsiTheme="majorHAnsi"/>
          <w:spacing w:val="8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contracting may be accomplished by contracting squadrons, operational contracting offices,</w:t>
      </w:r>
      <w:r w:rsidRPr="00C43FBD">
        <w:rPr>
          <w:rFonts w:asciiTheme="majorHAnsi" w:hAnsiTheme="majorHAnsi"/>
          <w:spacing w:val="8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contracting</w:t>
      </w:r>
      <w:r w:rsidRPr="00C43FBD">
        <w:rPr>
          <w:rFonts w:asciiTheme="majorHAnsi" w:hAnsiTheme="majorHAnsi"/>
          <w:spacing w:val="36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divisions,</w:t>
      </w:r>
      <w:r w:rsidRPr="00C43FBD">
        <w:rPr>
          <w:rFonts w:asciiTheme="majorHAnsi" w:hAnsiTheme="majorHAnsi"/>
          <w:spacing w:val="36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or</w:t>
      </w:r>
      <w:r w:rsidRPr="00C43FBD">
        <w:rPr>
          <w:rFonts w:asciiTheme="majorHAnsi" w:hAnsiTheme="majorHAnsi"/>
          <w:spacing w:val="36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another</w:t>
      </w:r>
      <w:r w:rsidRPr="00C43FBD">
        <w:rPr>
          <w:rFonts w:asciiTheme="majorHAnsi" w:hAnsiTheme="majorHAnsi"/>
          <w:spacing w:val="36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organization</w:t>
      </w:r>
      <w:r w:rsidRPr="00C43FBD">
        <w:rPr>
          <w:rFonts w:asciiTheme="majorHAnsi" w:hAnsiTheme="majorHAnsi"/>
          <w:spacing w:val="36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entity</w:t>
      </w:r>
      <w:r w:rsidRPr="00C43FBD">
        <w:rPr>
          <w:rFonts w:asciiTheme="majorHAnsi" w:hAnsiTheme="majorHAnsi"/>
          <w:spacing w:val="36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designed</w:t>
      </w:r>
      <w:r w:rsidRPr="00C43FBD">
        <w:rPr>
          <w:rFonts w:asciiTheme="majorHAnsi" w:hAnsiTheme="majorHAnsi"/>
          <w:spacing w:val="36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to</w:t>
      </w:r>
      <w:r w:rsidRPr="00C43FBD">
        <w:rPr>
          <w:rFonts w:asciiTheme="majorHAnsi" w:hAnsiTheme="majorHAnsi"/>
          <w:spacing w:val="36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meet</w:t>
      </w:r>
      <w:r w:rsidRPr="00C43FBD">
        <w:rPr>
          <w:rFonts w:asciiTheme="majorHAnsi" w:hAnsiTheme="majorHAnsi"/>
          <w:spacing w:val="36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local</w:t>
      </w:r>
      <w:r w:rsidRPr="00C43FBD">
        <w:rPr>
          <w:rFonts w:asciiTheme="majorHAnsi" w:hAnsiTheme="majorHAnsi"/>
          <w:spacing w:val="36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needs.</w:t>
      </w:r>
    </w:p>
    <w:p w14:paraId="7B0CE5A1" w14:textId="77777777" w:rsidR="002D5599" w:rsidRPr="00C43FBD" w:rsidRDefault="002D5599" w:rsidP="00C83D3E">
      <w:pPr>
        <w:pStyle w:val="BodyText"/>
        <w:spacing w:before="3"/>
        <w:rPr>
          <w:rFonts w:asciiTheme="majorHAnsi" w:hAnsiTheme="majorHAnsi"/>
          <w:sz w:val="21"/>
        </w:rPr>
      </w:pPr>
    </w:p>
    <w:p w14:paraId="7B0CE5A2" w14:textId="0DA47482" w:rsidR="002D5599" w:rsidRPr="00C43FBD" w:rsidRDefault="00914F3A" w:rsidP="00C83D3E">
      <w:pPr>
        <w:pStyle w:val="BodyText"/>
        <w:rPr>
          <w:rFonts w:asciiTheme="majorHAnsi" w:hAnsiTheme="majorHAnsi"/>
        </w:rPr>
      </w:pPr>
      <w:r w:rsidRPr="00C43FBD">
        <w:rPr>
          <w:rFonts w:asciiTheme="majorHAnsi" w:hAnsiTheme="majorHAnsi"/>
          <w:b/>
        </w:rPr>
        <w:t>"Program</w:t>
      </w:r>
      <w:r w:rsidRPr="00C43FBD">
        <w:rPr>
          <w:rFonts w:asciiTheme="majorHAnsi" w:hAnsiTheme="majorHAnsi"/>
          <w:b/>
          <w:spacing w:val="9"/>
        </w:rPr>
        <w:t xml:space="preserve"> </w:t>
      </w:r>
      <w:r w:rsidRPr="00C43FBD">
        <w:rPr>
          <w:rFonts w:asciiTheme="majorHAnsi" w:hAnsiTheme="majorHAnsi"/>
          <w:b/>
        </w:rPr>
        <w:t>Executive</w:t>
      </w:r>
      <w:r w:rsidRPr="00C43FBD">
        <w:rPr>
          <w:rFonts w:asciiTheme="majorHAnsi" w:hAnsiTheme="majorHAnsi"/>
          <w:b/>
          <w:spacing w:val="9"/>
        </w:rPr>
        <w:t xml:space="preserve"> </w:t>
      </w:r>
      <w:r w:rsidRPr="00C43FBD">
        <w:rPr>
          <w:rFonts w:asciiTheme="majorHAnsi" w:hAnsiTheme="majorHAnsi"/>
          <w:b/>
        </w:rPr>
        <w:t>Officer</w:t>
      </w:r>
      <w:r w:rsidRPr="00C43FBD">
        <w:rPr>
          <w:rFonts w:asciiTheme="majorHAnsi" w:hAnsiTheme="majorHAnsi"/>
          <w:b/>
          <w:spacing w:val="9"/>
        </w:rPr>
        <w:t xml:space="preserve"> </w:t>
      </w:r>
      <w:r w:rsidRPr="00C43FBD">
        <w:rPr>
          <w:rFonts w:asciiTheme="majorHAnsi" w:hAnsiTheme="majorHAnsi"/>
          <w:b/>
        </w:rPr>
        <w:t>(PEO)”</w:t>
      </w:r>
      <w:r w:rsidRPr="00C43FBD">
        <w:rPr>
          <w:rFonts w:asciiTheme="majorHAnsi" w:hAnsiTheme="majorHAnsi"/>
          <w:b/>
          <w:spacing w:val="3"/>
        </w:rPr>
        <w:t xml:space="preserve"> </w:t>
      </w:r>
      <w:r w:rsidRPr="00C43FBD">
        <w:rPr>
          <w:rFonts w:asciiTheme="majorHAnsi" w:hAnsiTheme="majorHAnsi"/>
        </w:rPr>
        <w:t>(see</w:t>
      </w:r>
      <w:r w:rsidRPr="00C43FBD">
        <w:rPr>
          <w:rFonts w:asciiTheme="majorHAnsi" w:hAnsiTheme="majorHAnsi"/>
          <w:spacing w:val="27"/>
        </w:rPr>
        <w:t xml:space="preserve"> </w:t>
      </w:r>
      <w:r w:rsidRPr="00C43FBD">
        <w:rPr>
          <w:rFonts w:asciiTheme="majorHAnsi" w:hAnsiTheme="majorHAnsi"/>
        </w:rPr>
        <w:t>"PEO</w:t>
      </w:r>
      <w:r w:rsidRPr="00C43FBD">
        <w:rPr>
          <w:rFonts w:asciiTheme="majorHAnsi" w:hAnsiTheme="majorHAnsi"/>
          <w:spacing w:val="28"/>
        </w:rPr>
        <w:t xml:space="preserve"> </w:t>
      </w:r>
      <w:r w:rsidRPr="00C43FBD">
        <w:rPr>
          <w:rFonts w:asciiTheme="majorHAnsi" w:hAnsiTheme="majorHAnsi"/>
        </w:rPr>
        <w:t>(Systems)"</w:t>
      </w:r>
      <w:r w:rsidRPr="00C43FBD">
        <w:rPr>
          <w:rFonts w:asciiTheme="majorHAnsi" w:hAnsiTheme="majorHAnsi"/>
          <w:spacing w:val="27"/>
        </w:rPr>
        <w:t xml:space="preserve"> </w:t>
      </w:r>
      <w:r w:rsidRPr="00C43FBD">
        <w:rPr>
          <w:rFonts w:asciiTheme="majorHAnsi" w:hAnsiTheme="majorHAnsi"/>
        </w:rPr>
        <w:t>and</w:t>
      </w:r>
      <w:r w:rsidRPr="00C43FBD">
        <w:rPr>
          <w:rFonts w:asciiTheme="majorHAnsi" w:hAnsiTheme="majorHAnsi"/>
          <w:spacing w:val="28"/>
        </w:rPr>
        <w:t xml:space="preserve"> </w:t>
      </w:r>
      <w:r w:rsidRPr="00C43FBD">
        <w:rPr>
          <w:rFonts w:asciiTheme="majorHAnsi" w:hAnsiTheme="majorHAnsi"/>
        </w:rPr>
        <w:t>“AFPEO/CM</w:t>
      </w:r>
      <w:r w:rsidRPr="00C43FBD">
        <w:rPr>
          <w:rFonts w:asciiTheme="majorHAnsi" w:hAnsiTheme="majorHAnsi"/>
          <w:spacing w:val="-2"/>
        </w:rPr>
        <w:t>”)</w:t>
      </w:r>
    </w:p>
    <w:p w14:paraId="7B0CE5A3" w14:textId="77777777" w:rsidR="002D5599" w:rsidRPr="00C43FBD" w:rsidRDefault="002D5599" w:rsidP="00C83D3E">
      <w:pPr>
        <w:pStyle w:val="BodyText"/>
        <w:spacing w:before="11"/>
        <w:rPr>
          <w:rFonts w:asciiTheme="majorHAnsi" w:hAnsiTheme="majorHAnsi"/>
          <w:sz w:val="23"/>
        </w:rPr>
      </w:pPr>
    </w:p>
    <w:p w14:paraId="7B0CE5A4" w14:textId="09ED8CB5" w:rsidR="002D5599" w:rsidRPr="00C43FBD" w:rsidRDefault="00914F3A" w:rsidP="00C83D3E">
      <w:pPr>
        <w:pStyle w:val="BodyText"/>
        <w:spacing w:line="268" w:lineRule="auto"/>
        <w:rPr>
          <w:rFonts w:asciiTheme="majorHAnsi" w:hAnsiTheme="majorHAnsi"/>
        </w:rPr>
      </w:pPr>
      <w:r w:rsidRPr="00C43FBD">
        <w:rPr>
          <w:rFonts w:asciiTheme="majorHAnsi" w:hAnsiTheme="majorHAnsi"/>
          <w:b/>
          <w:w w:val="105"/>
        </w:rPr>
        <w:t>"PEO</w:t>
      </w:r>
      <w:r w:rsidRPr="00C43FBD">
        <w:rPr>
          <w:rFonts w:asciiTheme="majorHAnsi" w:hAnsiTheme="majorHAnsi"/>
          <w:b/>
          <w:spacing w:val="-20"/>
          <w:w w:val="105"/>
        </w:rPr>
        <w:t xml:space="preserve"> </w:t>
      </w:r>
      <w:r w:rsidRPr="00C43FBD">
        <w:rPr>
          <w:rFonts w:asciiTheme="majorHAnsi" w:hAnsiTheme="majorHAnsi"/>
          <w:b/>
          <w:w w:val="105"/>
        </w:rPr>
        <w:t>(Systems)"</w:t>
      </w:r>
      <w:r w:rsidRPr="00C43FBD">
        <w:rPr>
          <w:rFonts w:asciiTheme="majorHAnsi" w:hAnsiTheme="majorHAnsi"/>
          <w:b/>
          <w:spacing w:val="-20"/>
          <w:w w:val="105"/>
        </w:rPr>
        <w:t xml:space="preserve"> </w:t>
      </w:r>
      <w:commentRangeStart w:id="13"/>
      <w:r w:rsidRPr="00C43FBD">
        <w:rPr>
          <w:rFonts w:asciiTheme="majorHAnsi" w:hAnsiTheme="majorHAnsi"/>
          <w:w w:val="105"/>
        </w:rPr>
        <w:t>means</w:t>
      </w:r>
      <w:r w:rsidRPr="00C43FBD">
        <w:rPr>
          <w:rFonts w:asciiTheme="majorHAnsi" w:hAnsiTheme="majorHAnsi"/>
          <w:spacing w:val="-4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 xml:space="preserve">acquisitions within a Systems PEO’s portfolio (see </w:t>
      </w:r>
      <w:hyperlink r:id="rId39">
        <w:r w:rsidR="004B0C5D" w:rsidRPr="00C43FBD">
          <w:rPr>
            <w:rFonts w:asciiTheme="majorHAnsi" w:hAnsiTheme="majorHAnsi"/>
            <w:color w:val="27314A"/>
            <w:w w:val="105"/>
            <w:u w:val="single" w:color="27314A"/>
          </w:rPr>
          <w:t>DAFI 63-101/20-101</w:t>
        </w:r>
      </w:hyperlink>
      <w:r w:rsidR="00B94105" w:rsidRPr="00C43FBD">
        <w:rPr>
          <w:rFonts w:asciiTheme="majorHAnsi" w:hAnsiTheme="majorHAnsi"/>
          <w:color w:val="27314A"/>
          <w:w w:val="105"/>
        </w:rPr>
        <w:t xml:space="preserve">, </w:t>
      </w:r>
      <w:r w:rsidR="00B90852" w:rsidRPr="00C43FBD">
        <w:rPr>
          <w:rFonts w:asciiTheme="majorHAnsi" w:hAnsiTheme="majorHAnsi"/>
          <w:i/>
          <w:iCs/>
          <w:color w:val="27314A"/>
          <w:w w:val="105"/>
        </w:rPr>
        <w:t>Integrated Life Cycle Management</w:t>
      </w:r>
      <w:r w:rsidR="00B90852" w:rsidRPr="00C43FBD">
        <w:rPr>
          <w:rFonts w:asciiTheme="majorHAnsi" w:hAnsiTheme="majorHAnsi"/>
          <w:color w:val="27314A"/>
          <w:w w:val="105"/>
        </w:rPr>
        <w:t xml:space="preserve">, </w:t>
      </w:r>
      <w:r w:rsidRPr="00C43FBD">
        <w:rPr>
          <w:rFonts w:asciiTheme="majorHAnsi" w:hAnsiTheme="majorHAnsi"/>
          <w:w w:val="105"/>
        </w:rPr>
        <w:t xml:space="preserve">and </w:t>
      </w:r>
      <w:hyperlink r:id="rId40">
        <w:r w:rsidRPr="00C43FBD">
          <w:rPr>
            <w:rFonts w:asciiTheme="majorHAnsi" w:hAnsiTheme="majorHAnsi"/>
            <w:color w:val="27314A"/>
            <w:w w:val="105"/>
            <w:u w:val="single" w:color="27314A"/>
          </w:rPr>
          <w:t>DoDI 5000.02</w:t>
        </w:r>
      </w:hyperlink>
      <w:r w:rsidR="008B5372" w:rsidRPr="00C43FBD">
        <w:rPr>
          <w:rFonts w:asciiTheme="majorHAnsi" w:hAnsiTheme="majorHAnsi"/>
          <w:color w:val="27314A"/>
          <w:w w:val="105"/>
        </w:rPr>
        <w:t xml:space="preserve">, </w:t>
      </w:r>
      <w:r w:rsidR="008B5372" w:rsidRPr="00C43FBD">
        <w:rPr>
          <w:rFonts w:asciiTheme="majorHAnsi" w:hAnsiTheme="majorHAnsi"/>
          <w:i/>
          <w:iCs/>
          <w:color w:val="27314A"/>
          <w:w w:val="105"/>
        </w:rPr>
        <w:t>Operation Of The Adaptive Acquisition Framework</w:t>
      </w:r>
      <w:r w:rsidRPr="00C43FBD">
        <w:rPr>
          <w:rFonts w:asciiTheme="majorHAnsi" w:hAnsiTheme="majorHAnsi"/>
          <w:w w:val="105"/>
        </w:rPr>
        <w:t>).</w:t>
      </w:r>
      <w:commentRangeEnd w:id="13"/>
      <w:r w:rsidR="00EF609E">
        <w:rPr>
          <w:rStyle w:val="CommentReference"/>
        </w:rPr>
        <w:commentReference w:id="13"/>
      </w:r>
    </w:p>
    <w:p w14:paraId="7B0CE5A5" w14:textId="77777777" w:rsidR="002D5599" w:rsidRPr="00C43FBD" w:rsidRDefault="002D5599" w:rsidP="00C83D3E">
      <w:pPr>
        <w:pStyle w:val="BodyText"/>
        <w:spacing w:before="7"/>
        <w:rPr>
          <w:rFonts w:asciiTheme="majorHAnsi" w:hAnsiTheme="majorHAnsi"/>
          <w:sz w:val="21"/>
        </w:rPr>
      </w:pPr>
    </w:p>
    <w:p w14:paraId="7B0CE5A6" w14:textId="77777777" w:rsidR="002D5599" w:rsidRPr="00C43FBD" w:rsidRDefault="00914F3A" w:rsidP="00C83D3E">
      <w:pPr>
        <w:pStyle w:val="BodyText"/>
        <w:spacing w:line="268" w:lineRule="auto"/>
        <w:ind w:right="183"/>
        <w:rPr>
          <w:rFonts w:asciiTheme="majorHAnsi" w:hAnsiTheme="majorHAnsi"/>
        </w:rPr>
      </w:pPr>
      <w:r w:rsidRPr="00C43FBD">
        <w:rPr>
          <w:rFonts w:asciiTheme="majorHAnsi" w:hAnsiTheme="majorHAnsi"/>
          <w:b/>
        </w:rPr>
        <w:t xml:space="preserve">“Quality Assurance Program Coordinator (QAPC)” </w:t>
      </w:r>
      <w:r w:rsidRPr="00C43FBD">
        <w:rPr>
          <w:rFonts w:asciiTheme="majorHAnsi" w:hAnsiTheme="majorHAnsi"/>
        </w:rPr>
        <w:t xml:space="preserve">means the individual selected in accordance </w:t>
      </w:r>
      <w:r w:rsidRPr="00C43FBD">
        <w:rPr>
          <w:rFonts w:asciiTheme="majorHAnsi" w:hAnsiTheme="majorHAnsi"/>
          <w:w w:val="105"/>
        </w:rPr>
        <w:t>with local procedures to coordinate and manage the Quality Assurance Program.</w:t>
      </w:r>
    </w:p>
    <w:p w14:paraId="7B0CE5A7" w14:textId="77777777" w:rsidR="002D5599" w:rsidRPr="00C43FBD" w:rsidRDefault="002D5599" w:rsidP="00C83D3E">
      <w:pPr>
        <w:pStyle w:val="BodyText"/>
        <w:spacing w:before="7"/>
        <w:rPr>
          <w:rFonts w:asciiTheme="majorHAnsi" w:hAnsiTheme="majorHAnsi"/>
          <w:sz w:val="21"/>
        </w:rPr>
      </w:pPr>
    </w:p>
    <w:p w14:paraId="7B0CE5A8" w14:textId="77777777" w:rsidR="002D5599" w:rsidRPr="00C43FBD" w:rsidRDefault="00914F3A" w:rsidP="00C83D3E">
      <w:pPr>
        <w:pStyle w:val="BodyText"/>
        <w:spacing w:before="1" w:line="268" w:lineRule="auto"/>
        <w:ind w:right="313"/>
        <w:rPr>
          <w:rFonts w:asciiTheme="majorHAnsi" w:hAnsiTheme="majorHAnsi"/>
        </w:rPr>
      </w:pPr>
      <w:r w:rsidRPr="00C43FBD">
        <w:rPr>
          <w:rFonts w:asciiTheme="majorHAnsi" w:hAnsiTheme="majorHAnsi"/>
          <w:b/>
        </w:rPr>
        <w:t xml:space="preserve">“Quality Assurance Surveillance Plan (QASP)” </w:t>
      </w:r>
      <w:r w:rsidRPr="00C43FBD">
        <w:rPr>
          <w:rFonts w:asciiTheme="majorHAnsi" w:hAnsiTheme="majorHAnsi"/>
        </w:rPr>
        <w:t>means</w:t>
      </w:r>
      <w:r w:rsidRPr="00C43FBD">
        <w:rPr>
          <w:rFonts w:asciiTheme="majorHAnsi" w:hAnsiTheme="majorHAnsi"/>
          <w:spacing w:val="27"/>
        </w:rPr>
        <w:t xml:space="preserve"> </w:t>
      </w:r>
      <w:r w:rsidRPr="00C43FBD">
        <w:rPr>
          <w:rFonts w:asciiTheme="majorHAnsi" w:hAnsiTheme="majorHAnsi"/>
        </w:rPr>
        <w:t>the</w:t>
      </w:r>
      <w:r w:rsidRPr="00C43FBD">
        <w:rPr>
          <w:rFonts w:asciiTheme="majorHAnsi" w:hAnsiTheme="majorHAnsi"/>
          <w:spacing w:val="27"/>
        </w:rPr>
        <w:t xml:space="preserve"> </w:t>
      </w:r>
      <w:r w:rsidRPr="00C43FBD">
        <w:rPr>
          <w:rFonts w:asciiTheme="majorHAnsi" w:hAnsiTheme="majorHAnsi"/>
        </w:rPr>
        <w:t>document</w:t>
      </w:r>
      <w:r w:rsidRPr="00C43FBD">
        <w:rPr>
          <w:rFonts w:asciiTheme="majorHAnsi" w:hAnsiTheme="majorHAnsi"/>
          <w:spacing w:val="27"/>
        </w:rPr>
        <w:t xml:space="preserve"> </w:t>
      </w:r>
      <w:r w:rsidRPr="00C43FBD">
        <w:rPr>
          <w:rFonts w:asciiTheme="majorHAnsi" w:hAnsiTheme="majorHAnsi"/>
        </w:rPr>
        <w:t>government</w:t>
      </w:r>
      <w:r w:rsidRPr="00C43FBD">
        <w:rPr>
          <w:rFonts w:asciiTheme="majorHAnsi" w:hAnsiTheme="majorHAnsi"/>
          <w:spacing w:val="27"/>
        </w:rPr>
        <w:t xml:space="preserve"> </w:t>
      </w:r>
      <w:r w:rsidRPr="00C43FBD">
        <w:rPr>
          <w:rFonts w:asciiTheme="majorHAnsi" w:hAnsiTheme="majorHAnsi"/>
        </w:rPr>
        <w:t>personnel</w:t>
      </w:r>
      <w:r w:rsidRPr="00C43FBD">
        <w:rPr>
          <w:rFonts w:asciiTheme="majorHAnsi" w:hAnsiTheme="majorHAnsi"/>
          <w:spacing w:val="27"/>
        </w:rPr>
        <w:t xml:space="preserve"> </w:t>
      </w:r>
      <w:r w:rsidRPr="00C43FBD">
        <w:rPr>
          <w:rFonts w:asciiTheme="majorHAnsi" w:hAnsiTheme="majorHAnsi"/>
        </w:rPr>
        <w:t xml:space="preserve">use </w:t>
      </w:r>
      <w:r w:rsidRPr="00C43FBD">
        <w:rPr>
          <w:rFonts w:asciiTheme="majorHAnsi" w:hAnsiTheme="majorHAnsi"/>
          <w:w w:val="105"/>
        </w:rPr>
        <w:t>to</w:t>
      </w:r>
      <w:r w:rsidRPr="00C43FBD">
        <w:rPr>
          <w:rFonts w:asciiTheme="majorHAnsi" w:hAnsiTheme="majorHAnsi"/>
          <w:spacing w:val="39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assess</w:t>
      </w:r>
      <w:r w:rsidRPr="00C43FBD">
        <w:rPr>
          <w:rFonts w:asciiTheme="majorHAnsi" w:hAnsiTheme="majorHAnsi"/>
          <w:spacing w:val="39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contractor</w:t>
      </w:r>
      <w:r w:rsidRPr="00C43FBD">
        <w:rPr>
          <w:rFonts w:asciiTheme="majorHAnsi" w:hAnsiTheme="majorHAnsi"/>
          <w:spacing w:val="39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performance</w:t>
      </w:r>
      <w:r w:rsidRPr="00C43FBD">
        <w:rPr>
          <w:rFonts w:asciiTheme="majorHAnsi" w:hAnsiTheme="majorHAnsi"/>
          <w:spacing w:val="39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(see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hyperlink r:id="rId41" w:anchor="FAR_46_401">
        <w:r w:rsidRPr="00C43FBD">
          <w:rPr>
            <w:rFonts w:asciiTheme="majorHAnsi" w:hAnsiTheme="majorHAnsi"/>
            <w:color w:val="27314A"/>
            <w:w w:val="105"/>
            <w:u w:val="single" w:color="27314A"/>
          </w:rPr>
          <w:t>FAR</w:t>
        </w:r>
        <w:r w:rsidRPr="00C43FBD">
          <w:rPr>
            <w:rFonts w:asciiTheme="majorHAnsi" w:hAnsiTheme="majorHAnsi"/>
            <w:color w:val="27314A"/>
            <w:spacing w:val="39"/>
            <w:w w:val="105"/>
            <w:u w:val="single" w:color="27314A"/>
          </w:rPr>
          <w:t xml:space="preserve"> </w:t>
        </w:r>
        <w:r w:rsidRPr="00C43FBD">
          <w:rPr>
            <w:rFonts w:asciiTheme="majorHAnsi" w:hAnsiTheme="majorHAnsi"/>
            <w:color w:val="27314A"/>
            <w:w w:val="105"/>
            <w:u w:val="single" w:color="27314A"/>
          </w:rPr>
          <w:t>46.401</w:t>
        </w:r>
      </w:hyperlink>
      <w:r w:rsidRPr="00C43FBD">
        <w:rPr>
          <w:rFonts w:asciiTheme="majorHAnsi" w:hAnsiTheme="majorHAnsi"/>
          <w:w w:val="105"/>
        </w:rPr>
        <w:t>,</w:t>
      </w:r>
      <w:r w:rsidRPr="00C43FBD">
        <w:rPr>
          <w:rFonts w:asciiTheme="majorHAnsi" w:hAnsiTheme="majorHAnsi"/>
          <w:spacing w:val="39"/>
          <w:w w:val="105"/>
        </w:rPr>
        <w:t xml:space="preserve"> </w:t>
      </w:r>
      <w:hyperlink r:id="rId42" w:anchor="DFARS-246.401">
        <w:r w:rsidRPr="00C43FBD">
          <w:rPr>
            <w:rFonts w:asciiTheme="majorHAnsi" w:hAnsiTheme="majorHAnsi"/>
            <w:color w:val="27314A"/>
            <w:w w:val="105"/>
            <w:u w:val="single" w:color="27314A"/>
          </w:rPr>
          <w:t>DFARS</w:t>
        </w:r>
        <w:r w:rsidRPr="00C43FBD">
          <w:rPr>
            <w:rFonts w:asciiTheme="majorHAnsi" w:hAnsiTheme="majorHAnsi"/>
            <w:color w:val="27314A"/>
            <w:spacing w:val="39"/>
            <w:w w:val="105"/>
            <w:u w:val="single" w:color="27314A"/>
          </w:rPr>
          <w:t xml:space="preserve"> </w:t>
        </w:r>
        <w:r w:rsidRPr="00C43FBD">
          <w:rPr>
            <w:rFonts w:asciiTheme="majorHAnsi" w:hAnsiTheme="majorHAnsi"/>
            <w:color w:val="27314A"/>
            <w:w w:val="105"/>
            <w:u w:val="single" w:color="27314A"/>
          </w:rPr>
          <w:t>246.401</w:t>
        </w:r>
      </w:hyperlink>
      <w:r w:rsidRPr="00C43FBD">
        <w:rPr>
          <w:rFonts w:asciiTheme="majorHAnsi" w:hAnsiTheme="majorHAnsi"/>
          <w:w w:val="105"/>
        </w:rPr>
        <w:t>,</w:t>
      </w:r>
      <w:r w:rsidRPr="00C43FBD">
        <w:rPr>
          <w:rFonts w:asciiTheme="majorHAnsi" w:hAnsiTheme="majorHAnsi"/>
          <w:spacing w:val="39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and</w:t>
      </w:r>
      <w:r w:rsidRPr="00C43FBD">
        <w:rPr>
          <w:rFonts w:asciiTheme="majorHAnsi" w:hAnsiTheme="majorHAnsi"/>
          <w:spacing w:val="39"/>
          <w:w w:val="105"/>
        </w:rPr>
        <w:t xml:space="preserve"> </w:t>
      </w:r>
      <w:hyperlink r:id="rId43" w:anchor="DFARS-237.172">
        <w:r w:rsidRPr="00C43FBD">
          <w:rPr>
            <w:rFonts w:asciiTheme="majorHAnsi" w:hAnsiTheme="majorHAnsi"/>
            <w:color w:val="27314A"/>
            <w:w w:val="105"/>
            <w:u w:val="single" w:color="27314A"/>
          </w:rPr>
          <w:t>DFARS</w:t>
        </w:r>
        <w:r w:rsidRPr="00C43FBD">
          <w:rPr>
            <w:rFonts w:asciiTheme="majorHAnsi" w:hAnsiTheme="majorHAnsi"/>
            <w:color w:val="27314A"/>
            <w:spacing w:val="39"/>
            <w:w w:val="105"/>
            <w:u w:val="single" w:color="27314A"/>
          </w:rPr>
          <w:t xml:space="preserve"> </w:t>
        </w:r>
        <w:r w:rsidRPr="00C43FBD">
          <w:rPr>
            <w:rFonts w:asciiTheme="majorHAnsi" w:hAnsiTheme="majorHAnsi"/>
            <w:color w:val="27314A"/>
            <w:w w:val="105"/>
            <w:u w:val="single" w:color="27314A"/>
          </w:rPr>
          <w:t>237.172</w:t>
        </w:r>
      </w:hyperlink>
      <w:r w:rsidRPr="00C43FBD">
        <w:rPr>
          <w:rFonts w:asciiTheme="majorHAnsi" w:hAnsiTheme="majorHAnsi"/>
          <w:w w:val="105"/>
        </w:rPr>
        <w:t>).</w:t>
      </w:r>
    </w:p>
    <w:p w14:paraId="7B0CE5A9" w14:textId="77777777" w:rsidR="002D5599" w:rsidRPr="00C43FBD" w:rsidRDefault="002D5599" w:rsidP="00C83D3E">
      <w:pPr>
        <w:pStyle w:val="BodyText"/>
        <w:spacing w:before="7"/>
        <w:rPr>
          <w:rFonts w:asciiTheme="majorHAnsi" w:hAnsiTheme="majorHAnsi"/>
          <w:sz w:val="21"/>
        </w:rPr>
      </w:pPr>
    </w:p>
    <w:p w14:paraId="7B0CE5AC" w14:textId="12632998" w:rsidR="002D5599" w:rsidRPr="00C43FBD" w:rsidRDefault="00914F3A" w:rsidP="00C83D3E">
      <w:pPr>
        <w:pStyle w:val="BodyText"/>
        <w:spacing w:line="271" w:lineRule="auto"/>
        <w:ind w:right="111"/>
        <w:rPr>
          <w:rFonts w:asciiTheme="majorHAnsi" w:hAnsiTheme="majorHAnsi"/>
        </w:rPr>
      </w:pPr>
      <w:r w:rsidRPr="00C43FBD">
        <w:rPr>
          <w:rFonts w:asciiTheme="majorHAnsi" w:hAnsiTheme="majorHAnsi"/>
          <w:b/>
          <w:w w:val="105"/>
        </w:rPr>
        <w:t>“Senior</w:t>
      </w:r>
      <w:r w:rsidRPr="00C43FBD">
        <w:rPr>
          <w:rFonts w:asciiTheme="majorHAnsi" w:hAnsiTheme="majorHAnsi"/>
          <w:b/>
          <w:spacing w:val="-20"/>
          <w:w w:val="105"/>
        </w:rPr>
        <w:t xml:space="preserve"> </w:t>
      </w:r>
      <w:r w:rsidRPr="00C43FBD">
        <w:rPr>
          <w:rFonts w:asciiTheme="majorHAnsi" w:hAnsiTheme="majorHAnsi"/>
          <w:b/>
          <w:w w:val="105"/>
        </w:rPr>
        <w:t>Contracting</w:t>
      </w:r>
      <w:r w:rsidRPr="00C43FBD">
        <w:rPr>
          <w:rFonts w:asciiTheme="majorHAnsi" w:hAnsiTheme="majorHAnsi"/>
          <w:b/>
          <w:spacing w:val="-16"/>
          <w:w w:val="105"/>
        </w:rPr>
        <w:t xml:space="preserve"> </w:t>
      </w:r>
      <w:r w:rsidRPr="00C43FBD">
        <w:rPr>
          <w:rFonts w:asciiTheme="majorHAnsi" w:hAnsiTheme="majorHAnsi"/>
          <w:b/>
          <w:w w:val="105"/>
        </w:rPr>
        <w:t>Official</w:t>
      </w:r>
      <w:r w:rsidRPr="00C43FBD">
        <w:rPr>
          <w:rFonts w:asciiTheme="majorHAnsi" w:hAnsiTheme="majorHAnsi"/>
          <w:b/>
          <w:spacing w:val="-17"/>
          <w:w w:val="105"/>
        </w:rPr>
        <w:t xml:space="preserve"> </w:t>
      </w:r>
      <w:r w:rsidRPr="00C43FBD">
        <w:rPr>
          <w:rFonts w:asciiTheme="majorHAnsi" w:hAnsiTheme="majorHAnsi"/>
          <w:b/>
          <w:w w:val="105"/>
        </w:rPr>
        <w:t>(SCO)”</w:t>
      </w:r>
      <w:r w:rsidRPr="00C43FBD">
        <w:rPr>
          <w:rFonts w:asciiTheme="majorHAnsi" w:hAnsiTheme="majorHAnsi"/>
          <w:b/>
          <w:spacing w:val="-2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means the contracting official with overall responsibility for executing</w:t>
      </w:r>
      <w:r w:rsidRPr="00C43FBD">
        <w:rPr>
          <w:rFonts w:asciiTheme="majorHAnsi" w:hAnsiTheme="majorHAnsi"/>
          <w:spacing w:val="3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its</w:t>
      </w:r>
      <w:r w:rsidRPr="00C43FBD">
        <w:rPr>
          <w:rFonts w:asciiTheme="majorHAnsi" w:hAnsiTheme="majorHAnsi"/>
          <w:spacing w:val="3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delegated</w:t>
      </w:r>
      <w:r w:rsidRPr="00C43FBD">
        <w:rPr>
          <w:rFonts w:asciiTheme="majorHAnsi" w:hAnsiTheme="majorHAnsi"/>
          <w:spacing w:val="3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procurement</w:t>
      </w:r>
      <w:r w:rsidRPr="00C43FBD">
        <w:rPr>
          <w:rFonts w:asciiTheme="majorHAnsi" w:hAnsiTheme="majorHAnsi"/>
          <w:spacing w:val="3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authority</w:t>
      </w:r>
      <w:r w:rsidRPr="00C43FBD">
        <w:rPr>
          <w:rFonts w:asciiTheme="majorHAnsi" w:hAnsiTheme="majorHAnsi"/>
          <w:spacing w:val="3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for</w:t>
      </w:r>
      <w:r w:rsidRPr="00C43FBD">
        <w:rPr>
          <w:rFonts w:asciiTheme="majorHAnsi" w:hAnsiTheme="majorHAnsi"/>
          <w:spacing w:val="3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their</w:t>
      </w:r>
      <w:r w:rsidRPr="00C43FBD">
        <w:rPr>
          <w:rFonts w:asciiTheme="majorHAnsi" w:hAnsiTheme="majorHAnsi"/>
          <w:spacing w:val="3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designated</w:t>
      </w:r>
      <w:r w:rsidRPr="00C43FBD">
        <w:rPr>
          <w:rFonts w:asciiTheme="majorHAnsi" w:hAnsiTheme="majorHAnsi"/>
          <w:spacing w:val="3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cognizant</w:t>
      </w:r>
      <w:r w:rsidRPr="00C43FBD">
        <w:rPr>
          <w:rFonts w:asciiTheme="majorHAnsi" w:hAnsiTheme="majorHAnsi"/>
          <w:spacing w:val="3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areas</w:t>
      </w:r>
      <w:r w:rsidRPr="00C43FBD">
        <w:rPr>
          <w:rFonts w:asciiTheme="majorHAnsi" w:hAnsiTheme="majorHAnsi"/>
          <w:spacing w:val="3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of</w:t>
      </w:r>
      <w:r w:rsidRPr="00C43FBD">
        <w:rPr>
          <w:rFonts w:asciiTheme="majorHAnsi" w:hAnsiTheme="majorHAnsi"/>
          <w:spacing w:val="31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responsibility as denoted in the list below, subject to any HCA established limitations. The deputy or technical</w:t>
      </w:r>
      <w:r w:rsidRPr="00C43FBD">
        <w:rPr>
          <w:rFonts w:asciiTheme="majorHAnsi" w:hAnsiTheme="majorHAnsi"/>
          <w:spacing w:val="8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director</w:t>
      </w:r>
      <w:r w:rsidRPr="00C43FBD">
        <w:rPr>
          <w:rFonts w:asciiTheme="majorHAnsi" w:hAnsiTheme="majorHAnsi"/>
          <w:spacing w:val="34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to</w:t>
      </w:r>
      <w:r w:rsidRPr="00C43FBD">
        <w:rPr>
          <w:rFonts w:asciiTheme="majorHAnsi" w:hAnsiTheme="majorHAnsi"/>
          <w:spacing w:val="34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</w:t>
      </w:r>
      <w:r w:rsidRPr="00C43FBD">
        <w:rPr>
          <w:rFonts w:asciiTheme="majorHAnsi" w:hAnsiTheme="majorHAnsi"/>
          <w:spacing w:val="34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SCO</w:t>
      </w:r>
      <w:r w:rsidRPr="00C43FBD">
        <w:rPr>
          <w:rFonts w:asciiTheme="majorHAnsi" w:hAnsiTheme="majorHAnsi"/>
          <w:spacing w:val="34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may</w:t>
      </w:r>
      <w:r w:rsidRPr="00C43FBD">
        <w:rPr>
          <w:rFonts w:asciiTheme="majorHAnsi" w:hAnsiTheme="majorHAnsi"/>
          <w:spacing w:val="34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exercise</w:t>
      </w:r>
      <w:r w:rsidRPr="00C43FBD">
        <w:rPr>
          <w:rFonts w:asciiTheme="majorHAnsi" w:hAnsiTheme="majorHAnsi"/>
          <w:spacing w:val="34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any</w:t>
      </w:r>
      <w:r w:rsidRPr="00C43FBD">
        <w:rPr>
          <w:rFonts w:asciiTheme="majorHAnsi" w:hAnsiTheme="majorHAnsi"/>
          <w:spacing w:val="34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SCO</w:t>
      </w:r>
      <w:r w:rsidRPr="00C43FBD">
        <w:rPr>
          <w:rFonts w:asciiTheme="majorHAnsi" w:hAnsiTheme="majorHAnsi"/>
          <w:spacing w:val="34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authority</w:t>
      </w:r>
      <w:r w:rsidRPr="00C43FBD">
        <w:rPr>
          <w:rFonts w:asciiTheme="majorHAnsi" w:hAnsiTheme="majorHAnsi"/>
          <w:spacing w:val="34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unless</w:t>
      </w:r>
      <w:r w:rsidRPr="00C43FBD">
        <w:rPr>
          <w:rFonts w:asciiTheme="majorHAnsi" w:hAnsiTheme="majorHAnsi"/>
          <w:spacing w:val="34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restricted</w:t>
      </w:r>
      <w:r w:rsidRPr="00C43FBD">
        <w:rPr>
          <w:rFonts w:asciiTheme="majorHAnsi" w:hAnsiTheme="majorHAnsi"/>
          <w:spacing w:val="34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in</w:t>
      </w:r>
      <w:r w:rsidRPr="00C43FBD">
        <w:rPr>
          <w:rFonts w:asciiTheme="majorHAnsi" w:hAnsiTheme="majorHAnsi"/>
          <w:spacing w:val="34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the</w:t>
      </w:r>
      <w:r w:rsidRPr="00C43FBD">
        <w:rPr>
          <w:rFonts w:asciiTheme="majorHAnsi" w:hAnsiTheme="majorHAnsi"/>
          <w:spacing w:val="34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FAR,</w:t>
      </w:r>
      <w:r w:rsidRPr="00C43FBD">
        <w:rPr>
          <w:rFonts w:asciiTheme="majorHAnsi" w:hAnsiTheme="majorHAnsi"/>
          <w:spacing w:val="34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as</w:t>
      </w:r>
      <w:r w:rsidRPr="00C43FBD">
        <w:rPr>
          <w:rFonts w:asciiTheme="majorHAnsi" w:hAnsiTheme="majorHAnsi"/>
          <w:spacing w:val="34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supplemented (e.g.,</w:t>
      </w:r>
      <w:r w:rsidRPr="00C43FBD">
        <w:rPr>
          <w:rFonts w:asciiTheme="majorHAnsi" w:hAnsiTheme="majorHAnsi"/>
          <w:spacing w:val="16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individual</w:t>
      </w:r>
      <w:r w:rsidRPr="00C43FBD">
        <w:rPr>
          <w:rFonts w:asciiTheme="majorHAnsi" w:hAnsiTheme="majorHAnsi"/>
          <w:spacing w:val="16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authorized</w:t>
      </w:r>
      <w:r w:rsidRPr="00C43FBD">
        <w:rPr>
          <w:rFonts w:asciiTheme="majorHAnsi" w:hAnsiTheme="majorHAnsi"/>
          <w:spacing w:val="16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to</w:t>
      </w:r>
      <w:r w:rsidRPr="00C43FBD">
        <w:rPr>
          <w:rFonts w:asciiTheme="majorHAnsi" w:hAnsiTheme="majorHAnsi"/>
          <w:spacing w:val="16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execute</w:t>
      </w:r>
      <w:r w:rsidRPr="00C43FBD">
        <w:rPr>
          <w:rFonts w:asciiTheme="majorHAnsi" w:hAnsiTheme="majorHAnsi"/>
          <w:spacing w:val="16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</w:t>
      </w:r>
      <w:r w:rsidRPr="00C43FBD">
        <w:rPr>
          <w:rFonts w:asciiTheme="majorHAnsi" w:hAnsiTheme="majorHAnsi"/>
          <w:spacing w:val="16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specific</w:t>
      </w:r>
      <w:r w:rsidRPr="00C43FBD">
        <w:rPr>
          <w:rFonts w:asciiTheme="majorHAnsi" w:hAnsiTheme="majorHAnsi"/>
          <w:spacing w:val="16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authority</w:t>
      </w:r>
      <w:r w:rsidRPr="00C43FBD">
        <w:rPr>
          <w:rFonts w:asciiTheme="majorHAnsi" w:hAnsiTheme="majorHAnsi"/>
          <w:spacing w:val="16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must</w:t>
      </w:r>
      <w:r w:rsidRPr="00C43FBD">
        <w:rPr>
          <w:rFonts w:asciiTheme="majorHAnsi" w:hAnsiTheme="majorHAnsi"/>
          <w:spacing w:val="16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be</w:t>
      </w:r>
      <w:r w:rsidRPr="00C43FBD">
        <w:rPr>
          <w:rFonts w:asciiTheme="majorHAnsi" w:hAnsiTheme="majorHAnsi"/>
          <w:spacing w:val="16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of</w:t>
      </w:r>
      <w:r w:rsidRPr="00C43FBD">
        <w:rPr>
          <w:rFonts w:asciiTheme="majorHAnsi" w:hAnsiTheme="majorHAnsi"/>
          <w:spacing w:val="16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</w:t>
      </w:r>
      <w:r w:rsidRPr="00C43FBD">
        <w:rPr>
          <w:rFonts w:asciiTheme="majorHAnsi" w:hAnsiTheme="majorHAnsi"/>
          <w:spacing w:val="16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certain</w:t>
      </w:r>
      <w:r w:rsidRPr="00C43FBD">
        <w:rPr>
          <w:rFonts w:asciiTheme="majorHAnsi" w:hAnsiTheme="majorHAnsi"/>
          <w:spacing w:val="16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minimum</w:t>
      </w:r>
      <w:r w:rsidRPr="00C43FBD">
        <w:rPr>
          <w:rFonts w:asciiTheme="majorHAnsi" w:hAnsiTheme="majorHAnsi"/>
          <w:spacing w:val="16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grade/rank),</w:t>
      </w:r>
      <w:r w:rsidR="00093359">
        <w:rPr>
          <w:rFonts w:asciiTheme="majorHAnsi" w:hAnsiTheme="majorHAnsi"/>
        </w:rPr>
        <w:t xml:space="preserve"> </w:t>
      </w:r>
      <w:r w:rsidRPr="00C43FBD">
        <w:rPr>
          <w:rFonts w:asciiTheme="majorHAnsi" w:hAnsiTheme="majorHAnsi"/>
          <w:w w:val="105"/>
        </w:rPr>
        <w:t>or</w:t>
      </w:r>
      <w:r w:rsidRPr="00C43FBD">
        <w:rPr>
          <w:rFonts w:asciiTheme="majorHAnsi" w:hAnsiTheme="majorHAnsi"/>
          <w:spacing w:val="26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as</w:t>
      </w:r>
      <w:r w:rsidRPr="00C43FBD">
        <w:rPr>
          <w:rFonts w:asciiTheme="majorHAnsi" w:hAnsiTheme="majorHAnsi"/>
          <w:spacing w:val="25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specifically</w:t>
      </w:r>
      <w:r w:rsidRPr="00C43FBD">
        <w:rPr>
          <w:rFonts w:asciiTheme="majorHAnsi" w:hAnsiTheme="majorHAnsi"/>
          <w:spacing w:val="26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limited</w:t>
      </w:r>
      <w:r w:rsidRPr="00C43FBD">
        <w:rPr>
          <w:rFonts w:asciiTheme="majorHAnsi" w:hAnsiTheme="majorHAnsi"/>
          <w:spacing w:val="25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by</w:t>
      </w:r>
      <w:r w:rsidRPr="00C43FBD">
        <w:rPr>
          <w:rFonts w:asciiTheme="majorHAnsi" w:hAnsiTheme="majorHAnsi"/>
          <w:spacing w:val="26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the</w:t>
      </w:r>
      <w:r w:rsidRPr="00C43FBD">
        <w:rPr>
          <w:rFonts w:asciiTheme="majorHAnsi" w:hAnsiTheme="majorHAnsi"/>
          <w:spacing w:val="25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SCO.</w:t>
      </w:r>
      <w:r w:rsidRPr="00C43FBD">
        <w:rPr>
          <w:rFonts w:asciiTheme="majorHAnsi" w:hAnsiTheme="majorHAnsi"/>
          <w:spacing w:val="26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See</w:t>
      </w:r>
      <w:r w:rsidRPr="00C43FBD">
        <w:rPr>
          <w:rFonts w:asciiTheme="majorHAnsi" w:hAnsiTheme="majorHAnsi"/>
          <w:spacing w:val="27"/>
          <w:w w:val="105"/>
        </w:rPr>
        <w:t xml:space="preserve"> </w:t>
      </w:r>
      <w:hyperlink r:id="rId44">
        <w:r w:rsidRPr="00C43FBD">
          <w:rPr>
            <w:rFonts w:asciiTheme="majorHAnsi" w:hAnsiTheme="majorHAnsi"/>
            <w:color w:val="27314A"/>
            <w:w w:val="105"/>
            <w:u w:val="single" w:color="27314A"/>
          </w:rPr>
          <w:t>AFI</w:t>
        </w:r>
        <w:r w:rsidRPr="00C43FBD">
          <w:rPr>
            <w:rFonts w:asciiTheme="majorHAnsi" w:hAnsiTheme="majorHAnsi"/>
            <w:color w:val="27314A"/>
            <w:spacing w:val="26"/>
            <w:w w:val="105"/>
            <w:u w:val="single" w:color="27314A"/>
          </w:rPr>
          <w:t xml:space="preserve"> </w:t>
        </w:r>
        <w:r w:rsidRPr="00C43FBD">
          <w:rPr>
            <w:rFonts w:asciiTheme="majorHAnsi" w:hAnsiTheme="majorHAnsi"/>
            <w:color w:val="27314A"/>
            <w:w w:val="105"/>
            <w:u w:val="single" w:color="27314A"/>
          </w:rPr>
          <w:t>64-105</w:t>
        </w:r>
      </w:hyperlink>
      <w:r w:rsidR="006C1228" w:rsidRPr="00C43FBD">
        <w:rPr>
          <w:rFonts w:asciiTheme="majorHAnsi" w:hAnsiTheme="majorHAnsi"/>
          <w:color w:val="27314A"/>
          <w:spacing w:val="25"/>
          <w:w w:val="105"/>
        </w:rPr>
        <w:t>,</w:t>
      </w:r>
      <w:r w:rsidRPr="00C43FBD">
        <w:rPr>
          <w:rFonts w:asciiTheme="majorHAnsi" w:hAnsiTheme="majorHAnsi"/>
          <w:i/>
          <w:iCs/>
          <w:w w:val="105"/>
        </w:rPr>
        <w:t>Contingency</w:t>
      </w:r>
      <w:r w:rsidRPr="00C43FBD">
        <w:rPr>
          <w:rFonts w:asciiTheme="majorHAnsi" w:hAnsiTheme="majorHAnsi"/>
          <w:i/>
          <w:iCs/>
          <w:spacing w:val="26"/>
          <w:w w:val="105"/>
        </w:rPr>
        <w:t xml:space="preserve"> </w:t>
      </w:r>
      <w:r w:rsidRPr="00C43FBD">
        <w:rPr>
          <w:rFonts w:asciiTheme="majorHAnsi" w:hAnsiTheme="majorHAnsi"/>
          <w:i/>
          <w:iCs/>
          <w:w w:val="105"/>
        </w:rPr>
        <w:t>Contracting</w:t>
      </w:r>
      <w:r w:rsidRPr="00C43FBD">
        <w:rPr>
          <w:rFonts w:asciiTheme="majorHAnsi" w:hAnsiTheme="majorHAnsi"/>
          <w:i/>
          <w:iCs/>
          <w:spacing w:val="25"/>
          <w:w w:val="105"/>
        </w:rPr>
        <w:t xml:space="preserve"> </w:t>
      </w:r>
      <w:r w:rsidRPr="00C43FBD">
        <w:rPr>
          <w:rFonts w:asciiTheme="majorHAnsi" w:hAnsiTheme="majorHAnsi"/>
          <w:i/>
          <w:iCs/>
          <w:w w:val="105"/>
        </w:rPr>
        <w:t>Support</w:t>
      </w:r>
      <w:r w:rsidRPr="00C43FBD">
        <w:rPr>
          <w:rFonts w:asciiTheme="majorHAnsi" w:hAnsiTheme="majorHAnsi"/>
          <w:w w:val="105"/>
        </w:rPr>
        <w:t>,</w:t>
      </w:r>
      <w:r w:rsidRPr="00C43FBD">
        <w:rPr>
          <w:rFonts w:asciiTheme="majorHAnsi" w:hAnsiTheme="majorHAnsi"/>
          <w:spacing w:val="26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to</w:t>
      </w:r>
      <w:r w:rsidRPr="00C43FBD">
        <w:rPr>
          <w:rFonts w:asciiTheme="majorHAnsi" w:hAnsiTheme="majorHAnsi"/>
          <w:spacing w:val="25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identify SCOs for contingency operations.</w:t>
      </w:r>
    </w:p>
    <w:p w14:paraId="7B0CE5AD" w14:textId="77777777" w:rsidR="002D5599" w:rsidRPr="00C43FBD" w:rsidRDefault="002D5599" w:rsidP="00C83D3E">
      <w:pPr>
        <w:pStyle w:val="BodyText"/>
        <w:spacing w:before="1"/>
        <w:rPr>
          <w:rFonts w:asciiTheme="majorHAnsi" w:hAnsiTheme="majorHAnsi"/>
          <w:sz w:val="21"/>
        </w:rPr>
      </w:pPr>
    </w:p>
    <w:p w14:paraId="7D6DCCE8" w14:textId="577F3B20" w:rsidR="006B7443" w:rsidRPr="00C43FBD" w:rsidRDefault="00914F3A" w:rsidP="00C83D3E">
      <w:pPr>
        <w:pStyle w:val="BodyText"/>
        <w:spacing w:line="271" w:lineRule="auto"/>
        <w:ind w:right="313"/>
        <w:rPr>
          <w:rFonts w:asciiTheme="majorHAnsi" w:hAnsiTheme="majorHAnsi"/>
          <w:w w:val="105"/>
        </w:rPr>
      </w:pPr>
      <w:r w:rsidRPr="00C43FBD">
        <w:rPr>
          <w:rFonts w:asciiTheme="majorHAnsi" w:hAnsiTheme="majorHAnsi"/>
          <w:w w:val="105"/>
        </w:rPr>
        <w:t>An expanded list of SCOs including names, contact information, and locations can be found on</w:t>
      </w:r>
      <w:r w:rsidRPr="00C43FBD">
        <w:rPr>
          <w:rFonts w:asciiTheme="majorHAnsi" w:hAnsiTheme="majorHAnsi"/>
          <w:spacing w:val="21"/>
          <w:w w:val="105"/>
        </w:rPr>
        <w:t xml:space="preserve"> </w:t>
      </w:r>
      <w:hyperlink r:id="rId45">
        <w:r w:rsidRPr="00C43FBD">
          <w:rPr>
            <w:rFonts w:asciiTheme="majorHAnsi" w:hAnsiTheme="majorHAnsi"/>
            <w:color w:val="27314A"/>
            <w:w w:val="105"/>
            <w:u w:val="single" w:color="27314A"/>
          </w:rPr>
          <w:t>Air</w:t>
        </w:r>
      </w:hyperlink>
      <w:r w:rsidRPr="00C43FBD">
        <w:rPr>
          <w:rFonts w:asciiTheme="majorHAnsi" w:hAnsiTheme="majorHAnsi"/>
          <w:color w:val="27314A"/>
          <w:spacing w:val="80"/>
          <w:w w:val="105"/>
        </w:rPr>
        <w:t xml:space="preserve"> </w:t>
      </w:r>
      <w:hyperlink r:id="rId46">
        <w:r w:rsidRPr="00C43FBD">
          <w:rPr>
            <w:rFonts w:asciiTheme="majorHAnsi" w:hAnsiTheme="majorHAnsi"/>
            <w:color w:val="27314A"/>
            <w:w w:val="105"/>
            <w:u w:val="single" w:color="27314A"/>
          </w:rPr>
          <w:t>Force</w:t>
        </w:r>
        <w:r w:rsidRPr="00C43FBD">
          <w:rPr>
            <w:rFonts w:asciiTheme="majorHAnsi" w:hAnsiTheme="majorHAnsi"/>
            <w:color w:val="27314A"/>
            <w:spacing w:val="33"/>
            <w:w w:val="105"/>
            <w:u w:val="single" w:color="27314A"/>
          </w:rPr>
          <w:t xml:space="preserve"> </w:t>
        </w:r>
        <w:r w:rsidRPr="00C43FBD">
          <w:rPr>
            <w:rFonts w:asciiTheme="majorHAnsi" w:hAnsiTheme="majorHAnsi"/>
            <w:color w:val="27314A"/>
            <w:w w:val="105"/>
            <w:u w:val="single" w:color="27314A"/>
          </w:rPr>
          <w:t>Contracting</w:t>
        </w:r>
        <w:r w:rsidRPr="00C43FBD">
          <w:rPr>
            <w:rFonts w:asciiTheme="majorHAnsi" w:hAnsiTheme="majorHAnsi"/>
            <w:color w:val="27314A"/>
            <w:spacing w:val="33"/>
            <w:w w:val="105"/>
            <w:u w:val="single" w:color="27314A"/>
          </w:rPr>
          <w:t xml:space="preserve"> </w:t>
        </w:r>
        <w:r w:rsidRPr="00C43FBD">
          <w:rPr>
            <w:rFonts w:asciiTheme="majorHAnsi" w:hAnsiTheme="majorHAnsi"/>
            <w:color w:val="27314A"/>
            <w:w w:val="105"/>
            <w:u w:val="single" w:color="27314A"/>
          </w:rPr>
          <w:t>Central</w:t>
        </w:r>
      </w:hyperlink>
      <w:r w:rsidRPr="00C43FBD">
        <w:rPr>
          <w:rFonts w:asciiTheme="majorHAnsi" w:hAnsiTheme="majorHAnsi"/>
          <w:w w:val="105"/>
        </w:rPr>
        <w:t>.</w:t>
      </w:r>
      <w:r w:rsidRPr="00C43FBD">
        <w:rPr>
          <w:rFonts w:asciiTheme="majorHAnsi" w:hAnsiTheme="majorHAnsi"/>
          <w:spacing w:val="33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(Please</w:t>
      </w:r>
      <w:r w:rsidRPr="00C43FBD">
        <w:rPr>
          <w:rFonts w:asciiTheme="majorHAnsi" w:hAnsiTheme="majorHAnsi"/>
          <w:spacing w:val="33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note:</w:t>
      </w:r>
      <w:r w:rsidRPr="00C43FBD">
        <w:rPr>
          <w:rFonts w:asciiTheme="majorHAnsi" w:hAnsiTheme="majorHAnsi"/>
          <w:spacing w:val="33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this</w:t>
      </w:r>
      <w:r w:rsidRPr="00C43FBD">
        <w:rPr>
          <w:rFonts w:asciiTheme="majorHAnsi" w:hAnsiTheme="majorHAnsi"/>
          <w:spacing w:val="33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link</w:t>
      </w:r>
      <w:r w:rsidRPr="00C43FBD">
        <w:rPr>
          <w:rFonts w:asciiTheme="majorHAnsi" w:hAnsiTheme="majorHAnsi"/>
          <w:spacing w:val="33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requires</w:t>
      </w:r>
      <w:r w:rsidRPr="00C43FBD">
        <w:rPr>
          <w:rFonts w:asciiTheme="majorHAnsi" w:hAnsiTheme="majorHAnsi"/>
          <w:spacing w:val="33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CAC</w:t>
      </w:r>
      <w:r w:rsidRPr="00C43FBD">
        <w:rPr>
          <w:rFonts w:asciiTheme="majorHAnsi" w:hAnsiTheme="majorHAnsi"/>
          <w:spacing w:val="33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and</w:t>
      </w:r>
      <w:r w:rsidRPr="00C43FBD">
        <w:rPr>
          <w:rFonts w:asciiTheme="majorHAnsi" w:hAnsiTheme="majorHAnsi"/>
          <w:spacing w:val="33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is</w:t>
      </w:r>
      <w:r w:rsidRPr="00C43FBD">
        <w:rPr>
          <w:rFonts w:asciiTheme="majorHAnsi" w:hAnsiTheme="majorHAnsi"/>
          <w:spacing w:val="33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not</w:t>
      </w:r>
      <w:r w:rsidRPr="00C43FBD">
        <w:rPr>
          <w:rFonts w:asciiTheme="majorHAnsi" w:hAnsiTheme="majorHAnsi"/>
          <w:spacing w:val="33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available</w:t>
      </w:r>
      <w:r w:rsidRPr="00C43FBD">
        <w:rPr>
          <w:rFonts w:asciiTheme="majorHAnsi" w:hAnsiTheme="majorHAnsi"/>
          <w:spacing w:val="33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to</w:t>
      </w:r>
      <w:r w:rsidRPr="00C43FBD">
        <w:rPr>
          <w:rFonts w:asciiTheme="majorHAnsi" w:hAnsiTheme="majorHAnsi"/>
          <w:spacing w:val="33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all</w:t>
      </w:r>
      <w:r w:rsidRPr="00C43FBD">
        <w:rPr>
          <w:rFonts w:asciiTheme="majorHAnsi" w:hAnsiTheme="majorHAnsi"/>
          <w:spacing w:val="33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users.)</w:t>
      </w:r>
    </w:p>
    <w:p w14:paraId="7B0CE5AF" w14:textId="77777777" w:rsidR="002D5599" w:rsidRPr="00C43FBD" w:rsidRDefault="002D5599" w:rsidP="00C83D3E">
      <w:pPr>
        <w:pStyle w:val="BodyText"/>
        <w:rPr>
          <w:rFonts w:asciiTheme="majorHAnsi" w:hAnsiTheme="majorHAnsi"/>
          <w:sz w:val="20"/>
        </w:rPr>
      </w:pP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449"/>
        <w:gridCol w:w="2179"/>
        <w:gridCol w:w="7089"/>
      </w:tblGrid>
      <w:tr w:rsidR="002C48B0" w:rsidRPr="002C48B0" w14:paraId="16EC3E84" w14:textId="77777777" w:rsidTr="00CB7603">
        <w:trPr>
          <w:trHeight w:val="285"/>
        </w:trPr>
        <w:tc>
          <w:tcPr>
            <w:tcW w:w="449" w:type="dxa"/>
            <w:noWrap/>
            <w:hideMark/>
          </w:tcPr>
          <w:p w14:paraId="1D85ADB8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b/>
                <w:bCs/>
                <w:sz w:val="21"/>
              </w:rPr>
            </w:pPr>
            <w:r w:rsidRPr="00C43FBD">
              <w:rPr>
                <w:rFonts w:asciiTheme="majorHAnsi" w:hAnsiTheme="majorHAnsi"/>
                <w:b/>
                <w:bCs/>
                <w:sz w:val="21"/>
              </w:rPr>
              <w:t> </w:t>
            </w:r>
          </w:p>
        </w:tc>
        <w:tc>
          <w:tcPr>
            <w:tcW w:w="2179" w:type="dxa"/>
            <w:hideMark/>
          </w:tcPr>
          <w:p w14:paraId="2C662A1C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b/>
                <w:bCs/>
                <w:sz w:val="21"/>
              </w:rPr>
            </w:pPr>
            <w:r w:rsidRPr="00C43FBD">
              <w:rPr>
                <w:rFonts w:asciiTheme="majorHAnsi" w:hAnsiTheme="majorHAnsi"/>
                <w:b/>
                <w:bCs/>
                <w:sz w:val="21"/>
              </w:rPr>
              <w:t>SCO</w:t>
            </w:r>
          </w:p>
        </w:tc>
        <w:tc>
          <w:tcPr>
            <w:tcW w:w="7089" w:type="dxa"/>
            <w:noWrap/>
            <w:hideMark/>
          </w:tcPr>
          <w:p w14:paraId="666A4BD6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b/>
                <w:bCs/>
                <w:sz w:val="21"/>
              </w:rPr>
            </w:pPr>
            <w:r w:rsidRPr="00C43FBD">
              <w:rPr>
                <w:rFonts w:asciiTheme="majorHAnsi" w:hAnsiTheme="majorHAnsi"/>
                <w:b/>
                <w:bCs/>
                <w:sz w:val="21"/>
              </w:rPr>
              <w:t>Designated Cognizant Area of Responsibility (Organization Type)</w:t>
            </w:r>
          </w:p>
        </w:tc>
      </w:tr>
      <w:tr w:rsidR="00AE314B" w:rsidRPr="002C48B0" w14:paraId="5484DBE1" w14:textId="77777777" w:rsidTr="00CB7603">
        <w:trPr>
          <w:trHeight w:val="285"/>
        </w:trPr>
        <w:tc>
          <w:tcPr>
            <w:tcW w:w="449" w:type="dxa"/>
            <w:noWrap/>
            <w:hideMark/>
          </w:tcPr>
          <w:p w14:paraId="00270567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1</w:t>
            </w:r>
          </w:p>
        </w:tc>
        <w:tc>
          <w:tcPr>
            <w:tcW w:w="2179" w:type="dxa"/>
            <w:hideMark/>
          </w:tcPr>
          <w:p w14:paraId="740703C7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AFMC/PK</w:t>
            </w:r>
          </w:p>
        </w:tc>
        <w:tc>
          <w:tcPr>
            <w:tcW w:w="7089" w:type="dxa"/>
            <w:noWrap/>
            <w:hideMark/>
          </w:tcPr>
          <w:p w14:paraId="4C28CE72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Air Force Materiel Command</w:t>
            </w:r>
            <w:r w:rsidRPr="00C43FBD">
              <w:rPr>
                <w:rFonts w:asciiTheme="majorHAnsi" w:hAnsiTheme="majorHAnsi"/>
                <w:sz w:val="21"/>
                <w:vertAlign w:val="superscript"/>
              </w:rPr>
              <w:t>1</w:t>
            </w:r>
            <w:r w:rsidRPr="00C43FBD">
              <w:rPr>
                <w:rFonts w:asciiTheme="majorHAnsi" w:hAnsiTheme="majorHAnsi"/>
                <w:sz w:val="21"/>
              </w:rPr>
              <w:t xml:space="preserve"> (MAJCOM)</w:t>
            </w:r>
          </w:p>
        </w:tc>
      </w:tr>
      <w:tr w:rsidR="00AE314B" w:rsidRPr="002C48B0" w14:paraId="3E749134" w14:textId="77777777" w:rsidTr="00CB7603">
        <w:trPr>
          <w:trHeight w:val="285"/>
        </w:trPr>
        <w:tc>
          <w:tcPr>
            <w:tcW w:w="449" w:type="dxa"/>
            <w:noWrap/>
            <w:hideMark/>
          </w:tcPr>
          <w:p w14:paraId="07F4393C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2</w:t>
            </w:r>
          </w:p>
        </w:tc>
        <w:tc>
          <w:tcPr>
            <w:tcW w:w="2179" w:type="dxa"/>
            <w:hideMark/>
          </w:tcPr>
          <w:p w14:paraId="3F4454E4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AFLCMC/PK</w:t>
            </w:r>
          </w:p>
        </w:tc>
        <w:tc>
          <w:tcPr>
            <w:tcW w:w="7089" w:type="dxa"/>
            <w:noWrap/>
            <w:hideMark/>
          </w:tcPr>
          <w:p w14:paraId="3B797B1B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Air Force Life Cycle Management Center</w:t>
            </w:r>
            <w:r w:rsidRPr="00C43FBD">
              <w:rPr>
                <w:rFonts w:asciiTheme="majorHAnsi" w:hAnsiTheme="majorHAnsi"/>
                <w:sz w:val="21"/>
                <w:vertAlign w:val="superscript"/>
              </w:rPr>
              <w:t>2</w:t>
            </w:r>
            <w:r w:rsidRPr="00C43FBD">
              <w:rPr>
                <w:rFonts w:asciiTheme="majorHAnsi" w:hAnsiTheme="majorHAnsi"/>
                <w:sz w:val="21"/>
              </w:rPr>
              <w:t xml:space="preserve"> (Center)</w:t>
            </w:r>
          </w:p>
        </w:tc>
      </w:tr>
      <w:tr w:rsidR="00AE314B" w:rsidRPr="002C48B0" w14:paraId="4C29C13F" w14:textId="77777777" w:rsidTr="00CB7603">
        <w:trPr>
          <w:trHeight w:val="285"/>
        </w:trPr>
        <w:tc>
          <w:tcPr>
            <w:tcW w:w="449" w:type="dxa"/>
            <w:noWrap/>
            <w:hideMark/>
          </w:tcPr>
          <w:p w14:paraId="18F33BEE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3</w:t>
            </w:r>
          </w:p>
        </w:tc>
        <w:tc>
          <w:tcPr>
            <w:tcW w:w="2179" w:type="dxa"/>
            <w:hideMark/>
          </w:tcPr>
          <w:p w14:paraId="464ECA3D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AFICC/CC</w:t>
            </w:r>
          </w:p>
        </w:tc>
        <w:tc>
          <w:tcPr>
            <w:tcW w:w="7089" w:type="dxa"/>
            <w:noWrap/>
            <w:hideMark/>
          </w:tcPr>
          <w:p w14:paraId="57B16984" w14:textId="312314A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Air Force Installation Contracting Center</w:t>
            </w:r>
            <w:r w:rsidRPr="00C43FBD">
              <w:rPr>
                <w:rFonts w:asciiTheme="majorHAnsi" w:hAnsiTheme="majorHAnsi"/>
                <w:sz w:val="21"/>
                <w:vertAlign w:val="superscript"/>
              </w:rPr>
              <w:t>3</w:t>
            </w:r>
            <w:r w:rsidRPr="00C43FBD">
              <w:rPr>
                <w:rFonts w:asciiTheme="majorHAnsi" w:hAnsiTheme="majorHAnsi"/>
                <w:sz w:val="21"/>
              </w:rPr>
              <w:t xml:space="preserve"> (</w:t>
            </w:r>
            <w:r w:rsidR="00E7034E">
              <w:rPr>
                <w:rFonts w:asciiTheme="majorHAnsi" w:hAnsiTheme="majorHAnsi"/>
                <w:sz w:val="21"/>
              </w:rPr>
              <w:t>Center</w:t>
            </w:r>
            <w:r w:rsidRPr="00C43FBD">
              <w:rPr>
                <w:rFonts w:asciiTheme="majorHAnsi" w:hAnsiTheme="majorHAnsi"/>
                <w:sz w:val="21"/>
              </w:rPr>
              <w:t>)</w:t>
            </w:r>
          </w:p>
        </w:tc>
      </w:tr>
      <w:tr w:rsidR="00AE314B" w:rsidRPr="002C48B0" w14:paraId="79CFE5FD" w14:textId="77777777" w:rsidTr="00CB7603">
        <w:trPr>
          <w:trHeight w:val="285"/>
        </w:trPr>
        <w:tc>
          <w:tcPr>
            <w:tcW w:w="449" w:type="dxa"/>
            <w:noWrap/>
            <w:hideMark/>
          </w:tcPr>
          <w:p w14:paraId="78E774FC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4</w:t>
            </w:r>
          </w:p>
        </w:tc>
        <w:tc>
          <w:tcPr>
            <w:tcW w:w="2179" w:type="dxa"/>
            <w:hideMark/>
          </w:tcPr>
          <w:p w14:paraId="627FE55A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AFSC/PK</w:t>
            </w:r>
          </w:p>
        </w:tc>
        <w:tc>
          <w:tcPr>
            <w:tcW w:w="7089" w:type="dxa"/>
            <w:noWrap/>
            <w:hideMark/>
          </w:tcPr>
          <w:p w14:paraId="5F8E86A2" w14:textId="60D42B9C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Air Force Sustainment C</w:t>
            </w:r>
            <w:r w:rsidR="00F56EEB" w:rsidRPr="00C43FBD">
              <w:rPr>
                <w:rFonts w:asciiTheme="majorHAnsi" w:hAnsiTheme="majorHAnsi"/>
                <w:sz w:val="21"/>
              </w:rPr>
              <w:t>enter</w:t>
            </w:r>
            <w:r w:rsidRPr="00C43FBD">
              <w:rPr>
                <w:rFonts w:asciiTheme="majorHAnsi" w:hAnsiTheme="majorHAnsi"/>
                <w:sz w:val="21"/>
                <w:vertAlign w:val="superscript"/>
              </w:rPr>
              <w:t>4</w:t>
            </w:r>
            <w:r w:rsidRPr="00C43FBD">
              <w:rPr>
                <w:rFonts w:asciiTheme="majorHAnsi" w:hAnsiTheme="majorHAnsi"/>
                <w:sz w:val="21"/>
              </w:rPr>
              <w:t xml:space="preserve"> (Center)</w:t>
            </w:r>
          </w:p>
        </w:tc>
      </w:tr>
      <w:tr w:rsidR="00AE314B" w:rsidRPr="002C48B0" w14:paraId="717151D9" w14:textId="77777777" w:rsidTr="00CB7603">
        <w:trPr>
          <w:trHeight w:val="285"/>
        </w:trPr>
        <w:tc>
          <w:tcPr>
            <w:tcW w:w="449" w:type="dxa"/>
            <w:noWrap/>
            <w:hideMark/>
          </w:tcPr>
          <w:p w14:paraId="37B725C1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5</w:t>
            </w:r>
          </w:p>
        </w:tc>
        <w:tc>
          <w:tcPr>
            <w:tcW w:w="2179" w:type="dxa"/>
            <w:hideMark/>
          </w:tcPr>
          <w:p w14:paraId="083026EC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AFRCO/PK</w:t>
            </w:r>
          </w:p>
        </w:tc>
        <w:tc>
          <w:tcPr>
            <w:tcW w:w="7089" w:type="dxa"/>
            <w:noWrap/>
            <w:hideMark/>
          </w:tcPr>
          <w:p w14:paraId="3A51DBFD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Air Force Rapid Capabilities Office (USAF DRU)</w:t>
            </w:r>
          </w:p>
        </w:tc>
      </w:tr>
      <w:tr w:rsidR="00AE314B" w:rsidRPr="002C48B0" w14:paraId="1B26D8CE" w14:textId="77777777" w:rsidTr="00CB7603">
        <w:trPr>
          <w:trHeight w:val="285"/>
        </w:trPr>
        <w:tc>
          <w:tcPr>
            <w:tcW w:w="449" w:type="dxa"/>
            <w:noWrap/>
            <w:hideMark/>
          </w:tcPr>
          <w:p w14:paraId="235DE2FA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6</w:t>
            </w:r>
          </w:p>
        </w:tc>
        <w:tc>
          <w:tcPr>
            <w:tcW w:w="2179" w:type="dxa"/>
            <w:hideMark/>
          </w:tcPr>
          <w:p w14:paraId="63D94F15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AFDW/PK</w:t>
            </w:r>
          </w:p>
        </w:tc>
        <w:tc>
          <w:tcPr>
            <w:tcW w:w="7089" w:type="dxa"/>
            <w:noWrap/>
            <w:hideMark/>
          </w:tcPr>
          <w:p w14:paraId="22BBD6A9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Air Force District of Washington (USAF DRU)</w:t>
            </w:r>
          </w:p>
        </w:tc>
      </w:tr>
      <w:tr w:rsidR="00AE314B" w:rsidRPr="002C48B0" w14:paraId="3AB089E9" w14:textId="77777777" w:rsidTr="00CB7603">
        <w:trPr>
          <w:trHeight w:val="70"/>
        </w:trPr>
        <w:tc>
          <w:tcPr>
            <w:tcW w:w="449" w:type="dxa"/>
            <w:noWrap/>
            <w:hideMark/>
          </w:tcPr>
          <w:p w14:paraId="3C580E49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7</w:t>
            </w:r>
          </w:p>
        </w:tc>
        <w:tc>
          <w:tcPr>
            <w:tcW w:w="2179" w:type="dxa"/>
            <w:hideMark/>
          </w:tcPr>
          <w:p w14:paraId="1928C9E2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AFLCMC/PK Eglin OL</w:t>
            </w:r>
          </w:p>
        </w:tc>
        <w:tc>
          <w:tcPr>
            <w:tcW w:w="7089" w:type="dxa"/>
            <w:hideMark/>
          </w:tcPr>
          <w:p w14:paraId="4CD5A1E4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Air Force Life Cycle Management Center – OL Eglin (Operating Location)</w:t>
            </w:r>
          </w:p>
        </w:tc>
      </w:tr>
      <w:tr w:rsidR="00AE314B" w:rsidRPr="002C48B0" w14:paraId="7A9682E4" w14:textId="77777777" w:rsidTr="00CB7603">
        <w:trPr>
          <w:trHeight w:val="113"/>
        </w:trPr>
        <w:tc>
          <w:tcPr>
            <w:tcW w:w="449" w:type="dxa"/>
            <w:noWrap/>
            <w:hideMark/>
          </w:tcPr>
          <w:p w14:paraId="21A78092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lastRenderedPageBreak/>
              <w:t>8</w:t>
            </w:r>
          </w:p>
        </w:tc>
        <w:tc>
          <w:tcPr>
            <w:tcW w:w="2179" w:type="dxa"/>
            <w:hideMark/>
          </w:tcPr>
          <w:p w14:paraId="31FC1B1C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AFLCMC/PK Hanscom OL</w:t>
            </w:r>
          </w:p>
        </w:tc>
        <w:tc>
          <w:tcPr>
            <w:tcW w:w="7089" w:type="dxa"/>
            <w:noWrap/>
            <w:hideMark/>
          </w:tcPr>
          <w:p w14:paraId="2FA8D23F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Air Force Life Cycle Management Center – OL Hanscom (Operating Location)</w:t>
            </w:r>
          </w:p>
        </w:tc>
      </w:tr>
      <w:tr w:rsidR="00AE314B" w:rsidRPr="002C48B0" w14:paraId="05D5369A" w14:textId="77777777" w:rsidTr="00CB7603">
        <w:trPr>
          <w:trHeight w:val="285"/>
        </w:trPr>
        <w:tc>
          <w:tcPr>
            <w:tcW w:w="449" w:type="dxa"/>
            <w:noWrap/>
            <w:hideMark/>
          </w:tcPr>
          <w:p w14:paraId="7B285405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9</w:t>
            </w:r>
          </w:p>
        </w:tc>
        <w:tc>
          <w:tcPr>
            <w:tcW w:w="2179" w:type="dxa"/>
            <w:hideMark/>
          </w:tcPr>
          <w:p w14:paraId="552C32EF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AFNWC/PK</w:t>
            </w:r>
          </w:p>
        </w:tc>
        <w:tc>
          <w:tcPr>
            <w:tcW w:w="7089" w:type="dxa"/>
            <w:noWrap/>
            <w:hideMark/>
          </w:tcPr>
          <w:p w14:paraId="1BAAE30D" w14:textId="32E2DB2E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Air Force Nuclear W</w:t>
            </w:r>
            <w:r w:rsidR="00C30801" w:rsidRPr="00C43FBD">
              <w:rPr>
                <w:rFonts w:asciiTheme="majorHAnsi" w:hAnsiTheme="majorHAnsi"/>
                <w:sz w:val="21"/>
              </w:rPr>
              <w:t>eapons</w:t>
            </w:r>
            <w:r w:rsidRPr="00C43FBD">
              <w:rPr>
                <w:rFonts w:asciiTheme="majorHAnsi" w:hAnsiTheme="majorHAnsi"/>
                <w:sz w:val="21"/>
              </w:rPr>
              <w:t xml:space="preserve"> Center (Center)</w:t>
            </w:r>
          </w:p>
        </w:tc>
      </w:tr>
      <w:tr w:rsidR="00AE314B" w:rsidRPr="002C48B0" w14:paraId="70EDDC6C" w14:textId="77777777" w:rsidTr="00CB7603">
        <w:trPr>
          <w:trHeight w:val="285"/>
        </w:trPr>
        <w:tc>
          <w:tcPr>
            <w:tcW w:w="449" w:type="dxa"/>
            <w:noWrap/>
            <w:hideMark/>
          </w:tcPr>
          <w:p w14:paraId="5F9C735B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10</w:t>
            </w:r>
          </w:p>
        </w:tc>
        <w:tc>
          <w:tcPr>
            <w:tcW w:w="2179" w:type="dxa"/>
            <w:hideMark/>
          </w:tcPr>
          <w:p w14:paraId="100259DB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AFRC/PK</w:t>
            </w:r>
          </w:p>
        </w:tc>
        <w:tc>
          <w:tcPr>
            <w:tcW w:w="7089" w:type="dxa"/>
            <w:noWrap/>
            <w:hideMark/>
          </w:tcPr>
          <w:p w14:paraId="453DDA56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Air Force Reserve Command (MAJCOM)</w:t>
            </w:r>
          </w:p>
        </w:tc>
      </w:tr>
      <w:tr w:rsidR="00AE314B" w:rsidRPr="002C48B0" w14:paraId="6EBDC0B9" w14:textId="77777777" w:rsidTr="00CB7603">
        <w:trPr>
          <w:trHeight w:val="285"/>
        </w:trPr>
        <w:tc>
          <w:tcPr>
            <w:tcW w:w="449" w:type="dxa"/>
            <w:noWrap/>
            <w:hideMark/>
          </w:tcPr>
          <w:p w14:paraId="702E0A80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11</w:t>
            </w:r>
          </w:p>
        </w:tc>
        <w:tc>
          <w:tcPr>
            <w:tcW w:w="2179" w:type="dxa"/>
            <w:hideMark/>
          </w:tcPr>
          <w:p w14:paraId="3155C6AA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AFRL/PK</w:t>
            </w:r>
          </w:p>
        </w:tc>
        <w:tc>
          <w:tcPr>
            <w:tcW w:w="7089" w:type="dxa"/>
            <w:noWrap/>
            <w:hideMark/>
          </w:tcPr>
          <w:p w14:paraId="42B32C78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Air Force Research Laboratory (Center)</w:t>
            </w:r>
          </w:p>
        </w:tc>
      </w:tr>
      <w:tr w:rsidR="00AE314B" w:rsidRPr="002C48B0" w14:paraId="5E1ACD63" w14:textId="77777777" w:rsidTr="00CB7603">
        <w:trPr>
          <w:trHeight w:val="70"/>
        </w:trPr>
        <w:tc>
          <w:tcPr>
            <w:tcW w:w="449" w:type="dxa"/>
            <w:noWrap/>
            <w:hideMark/>
          </w:tcPr>
          <w:p w14:paraId="00975DD7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12</w:t>
            </w:r>
          </w:p>
        </w:tc>
        <w:tc>
          <w:tcPr>
            <w:tcW w:w="2179" w:type="dxa"/>
            <w:hideMark/>
          </w:tcPr>
          <w:p w14:paraId="49F7B27C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12 AFSC/PK Hill OL</w:t>
            </w:r>
          </w:p>
        </w:tc>
        <w:tc>
          <w:tcPr>
            <w:tcW w:w="7089" w:type="dxa"/>
            <w:hideMark/>
          </w:tcPr>
          <w:p w14:paraId="3E870D6C" w14:textId="1E1F622C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Air Force Sustainment Center – Hill OL (Operating</w:t>
            </w:r>
            <w:r w:rsidR="00D55F2E" w:rsidRPr="00C43FBD">
              <w:rPr>
                <w:rFonts w:asciiTheme="majorHAnsi" w:hAnsiTheme="majorHAnsi"/>
                <w:sz w:val="21"/>
              </w:rPr>
              <w:t xml:space="preserve"> </w:t>
            </w:r>
            <w:r w:rsidRPr="00C43FBD">
              <w:rPr>
                <w:rFonts w:asciiTheme="majorHAnsi" w:hAnsiTheme="majorHAnsi"/>
                <w:sz w:val="21"/>
              </w:rPr>
              <w:t>Location)</w:t>
            </w:r>
          </w:p>
        </w:tc>
      </w:tr>
      <w:tr w:rsidR="00AE314B" w:rsidRPr="002C48B0" w14:paraId="35016DEE" w14:textId="77777777" w:rsidTr="00CB7603">
        <w:trPr>
          <w:trHeight w:val="248"/>
        </w:trPr>
        <w:tc>
          <w:tcPr>
            <w:tcW w:w="449" w:type="dxa"/>
            <w:noWrap/>
            <w:hideMark/>
          </w:tcPr>
          <w:p w14:paraId="4546310C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13</w:t>
            </w:r>
          </w:p>
        </w:tc>
        <w:tc>
          <w:tcPr>
            <w:tcW w:w="2179" w:type="dxa"/>
            <w:hideMark/>
          </w:tcPr>
          <w:p w14:paraId="30D46A48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AFSC/PK Robins OL</w:t>
            </w:r>
          </w:p>
        </w:tc>
        <w:tc>
          <w:tcPr>
            <w:tcW w:w="7089" w:type="dxa"/>
            <w:hideMark/>
          </w:tcPr>
          <w:p w14:paraId="5FFE2C96" w14:textId="42261F82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Air Force Sustainment Center – Robins OL (Operating</w:t>
            </w:r>
            <w:r w:rsidR="00D55F2E" w:rsidRPr="00C43FBD">
              <w:rPr>
                <w:rFonts w:asciiTheme="majorHAnsi" w:hAnsiTheme="majorHAnsi"/>
                <w:sz w:val="21"/>
              </w:rPr>
              <w:t xml:space="preserve"> </w:t>
            </w:r>
            <w:r w:rsidRPr="00C43FBD">
              <w:rPr>
                <w:rFonts w:asciiTheme="majorHAnsi" w:hAnsiTheme="majorHAnsi"/>
                <w:sz w:val="21"/>
              </w:rPr>
              <w:t>Location)</w:t>
            </w:r>
          </w:p>
        </w:tc>
      </w:tr>
      <w:tr w:rsidR="00AE314B" w:rsidRPr="002C48B0" w14:paraId="550565D8" w14:textId="77777777" w:rsidTr="00CB7603">
        <w:trPr>
          <w:trHeight w:val="285"/>
        </w:trPr>
        <w:tc>
          <w:tcPr>
            <w:tcW w:w="449" w:type="dxa"/>
            <w:noWrap/>
            <w:hideMark/>
          </w:tcPr>
          <w:p w14:paraId="12E30B78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14</w:t>
            </w:r>
          </w:p>
        </w:tc>
        <w:tc>
          <w:tcPr>
            <w:tcW w:w="2179" w:type="dxa"/>
            <w:hideMark/>
          </w:tcPr>
          <w:p w14:paraId="2B3BC36D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AFTC/PK</w:t>
            </w:r>
          </w:p>
        </w:tc>
        <w:tc>
          <w:tcPr>
            <w:tcW w:w="7089" w:type="dxa"/>
            <w:noWrap/>
            <w:hideMark/>
          </w:tcPr>
          <w:p w14:paraId="2EC4F55B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 xml:space="preserve">Air Force Test Center (Center), Air Force Operational Test and Evaluation Center (USAF DRU) </w:t>
            </w:r>
          </w:p>
        </w:tc>
      </w:tr>
      <w:tr w:rsidR="00AE314B" w:rsidRPr="002C48B0" w14:paraId="2F899406" w14:textId="77777777" w:rsidTr="00CB7603">
        <w:trPr>
          <w:trHeight w:val="113"/>
        </w:trPr>
        <w:tc>
          <w:tcPr>
            <w:tcW w:w="449" w:type="dxa"/>
            <w:noWrap/>
            <w:hideMark/>
          </w:tcPr>
          <w:p w14:paraId="4B20FBBD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15</w:t>
            </w:r>
          </w:p>
        </w:tc>
        <w:tc>
          <w:tcPr>
            <w:tcW w:w="2179" w:type="dxa"/>
            <w:hideMark/>
          </w:tcPr>
          <w:p w14:paraId="4B666D8E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Chief, Contracts, SDA</w:t>
            </w:r>
          </w:p>
        </w:tc>
        <w:tc>
          <w:tcPr>
            <w:tcW w:w="7089" w:type="dxa"/>
            <w:noWrap/>
            <w:hideMark/>
          </w:tcPr>
          <w:p w14:paraId="3385D001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Space Development Agency (USSF DRU)</w:t>
            </w:r>
          </w:p>
        </w:tc>
      </w:tr>
      <w:tr w:rsidR="00AE314B" w:rsidRPr="002C48B0" w14:paraId="1B32DCF9" w14:textId="77777777" w:rsidTr="00CB7603">
        <w:trPr>
          <w:trHeight w:val="473"/>
        </w:trPr>
        <w:tc>
          <w:tcPr>
            <w:tcW w:w="449" w:type="dxa"/>
            <w:noWrap/>
            <w:hideMark/>
          </w:tcPr>
          <w:p w14:paraId="4C0085F7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16</w:t>
            </w:r>
          </w:p>
        </w:tc>
        <w:tc>
          <w:tcPr>
            <w:tcW w:w="2179" w:type="dxa"/>
            <w:hideMark/>
          </w:tcPr>
          <w:p w14:paraId="4B204220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Director of Contracting, SpRCO</w:t>
            </w:r>
          </w:p>
        </w:tc>
        <w:tc>
          <w:tcPr>
            <w:tcW w:w="7089" w:type="dxa"/>
            <w:noWrap/>
            <w:hideMark/>
          </w:tcPr>
          <w:p w14:paraId="2F95A6F5" w14:textId="2702305B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Space Rapid Capabilities Office (USSF DRU)</w:t>
            </w:r>
          </w:p>
        </w:tc>
      </w:tr>
      <w:tr w:rsidR="00AE314B" w:rsidRPr="002C48B0" w14:paraId="2DD01CE5" w14:textId="77777777" w:rsidTr="00CB7603">
        <w:trPr>
          <w:trHeight w:val="285"/>
        </w:trPr>
        <w:tc>
          <w:tcPr>
            <w:tcW w:w="449" w:type="dxa"/>
            <w:noWrap/>
            <w:hideMark/>
          </w:tcPr>
          <w:p w14:paraId="0953F961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17</w:t>
            </w:r>
          </w:p>
        </w:tc>
        <w:tc>
          <w:tcPr>
            <w:tcW w:w="2179" w:type="dxa"/>
            <w:hideMark/>
          </w:tcPr>
          <w:p w14:paraId="7592A533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SSC/PK</w:t>
            </w:r>
          </w:p>
        </w:tc>
        <w:tc>
          <w:tcPr>
            <w:tcW w:w="7089" w:type="dxa"/>
            <w:noWrap/>
            <w:hideMark/>
          </w:tcPr>
          <w:p w14:paraId="15D880C1" w14:textId="1FD9AB7B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Space Systems Command (FLDCOM)</w:t>
            </w:r>
          </w:p>
        </w:tc>
      </w:tr>
      <w:tr w:rsidR="00AE314B" w:rsidRPr="002C48B0" w14:paraId="3BB590B1" w14:textId="77777777" w:rsidTr="00CB7603">
        <w:trPr>
          <w:trHeight w:val="285"/>
        </w:trPr>
        <w:tc>
          <w:tcPr>
            <w:tcW w:w="449" w:type="dxa"/>
            <w:noWrap/>
            <w:hideMark/>
          </w:tcPr>
          <w:p w14:paraId="23F13A2F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18</w:t>
            </w:r>
          </w:p>
        </w:tc>
        <w:tc>
          <w:tcPr>
            <w:tcW w:w="2179" w:type="dxa"/>
            <w:hideMark/>
          </w:tcPr>
          <w:p w14:paraId="7851F15E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AFICC/KF</w:t>
            </w:r>
          </w:p>
        </w:tc>
        <w:tc>
          <w:tcPr>
            <w:tcW w:w="7089" w:type="dxa"/>
            <w:noWrap/>
            <w:hideMark/>
          </w:tcPr>
          <w:p w14:paraId="7AA58A3F" w14:textId="7642DB4B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U</w:t>
            </w:r>
            <w:r w:rsidR="00110F79" w:rsidRPr="00C43FBD">
              <w:rPr>
                <w:rFonts w:asciiTheme="majorHAnsi" w:hAnsiTheme="majorHAnsi"/>
                <w:sz w:val="21"/>
              </w:rPr>
              <w:t xml:space="preserve">nited </w:t>
            </w:r>
            <w:r w:rsidRPr="00C43FBD">
              <w:rPr>
                <w:rFonts w:asciiTheme="majorHAnsi" w:hAnsiTheme="majorHAnsi"/>
                <w:sz w:val="21"/>
              </w:rPr>
              <w:t>S</w:t>
            </w:r>
            <w:r w:rsidR="00110F79" w:rsidRPr="00C43FBD">
              <w:rPr>
                <w:rFonts w:asciiTheme="majorHAnsi" w:hAnsiTheme="majorHAnsi"/>
                <w:sz w:val="21"/>
              </w:rPr>
              <w:t>tates</w:t>
            </w:r>
            <w:r w:rsidRPr="00C43FBD">
              <w:rPr>
                <w:rFonts w:asciiTheme="majorHAnsi" w:hAnsiTheme="majorHAnsi"/>
                <w:sz w:val="21"/>
              </w:rPr>
              <w:t xml:space="preserve"> Air Force Academy (</w:t>
            </w:r>
            <w:r w:rsidR="00F5347F" w:rsidRPr="00C43FBD">
              <w:rPr>
                <w:rFonts w:asciiTheme="majorHAnsi" w:hAnsiTheme="majorHAnsi"/>
                <w:sz w:val="21"/>
              </w:rPr>
              <w:t xml:space="preserve">USAF </w:t>
            </w:r>
            <w:r w:rsidRPr="00C43FBD">
              <w:rPr>
                <w:rFonts w:asciiTheme="majorHAnsi" w:hAnsiTheme="majorHAnsi"/>
                <w:sz w:val="21"/>
              </w:rPr>
              <w:t>DRU)</w:t>
            </w:r>
          </w:p>
        </w:tc>
      </w:tr>
      <w:tr w:rsidR="00AE314B" w:rsidRPr="002C48B0" w14:paraId="335109DF" w14:textId="77777777" w:rsidTr="00CB7603">
        <w:trPr>
          <w:trHeight w:val="285"/>
        </w:trPr>
        <w:tc>
          <w:tcPr>
            <w:tcW w:w="449" w:type="dxa"/>
            <w:noWrap/>
            <w:hideMark/>
          </w:tcPr>
          <w:p w14:paraId="3F7CAF3E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19</w:t>
            </w:r>
          </w:p>
        </w:tc>
        <w:tc>
          <w:tcPr>
            <w:tcW w:w="2179" w:type="dxa"/>
            <w:hideMark/>
          </w:tcPr>
          <w:p w14:paraId="2D5BA84E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AFICC/KC</w:t>
            </w:r>
          </w:p>
        </w:tc>
        <w:tc>
          <w:tcPr>
            <w:tcW w:w="7089" w:type="dxa"/>
            <w:noWrap/>
            <w:hideMark/>
          </w:tcPr>
          <w:p w14:paraId="30547674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Air Combat Command (MAJCOM)</w:t>
            </w:r>
          </w:p>
        </w:tc>
      </w:tr>
      <w:tr w:rsidR="00AE314B" w:rsidRPr="002C48B0" w14:paraId="5AC9A148" w14:textId="77777777" w:rsidTr="00CB7603">
        <w:trPr>
          <w:trHeight w:val="285"/>
        </w:trPr>
        <w:tc>
          <w:tcPr>
            <w:tcW w:w="449" w:type="dxa"/>
            <w:noWrap/>
            <w:hideMark/>
          </w:tcPr>
          <w:p w14:paraId="46F47FA9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20</w:t>
            </w:r>
          </w:p>
        </w:tc>
        <w:tc>
          <w:tcPr>
            <w:tcW w:w="2179" w:type="dxa"/>
            <w:hideMark/>
          </w:tcPr>
          <w:p w14:paraId="2CD25375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AFICC/KG</w:t>
            </w:r>
          </w:p>
        </w:tc>
        <w:tc>
          <w:tcPr>
            <w:tcW w:w="7089" w:type="dxa"/>
            <w:noWrap/>
            <w:hideMark/>
          </w:tcPr>
          <w:p w14:paraId="1BD879E9" w14:textId="6A27576E" w:rsidR="00AE314B" w:rsidRPr="00C43FBD" w:rsidRDefault="00755E59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 xml:space="preserve">Air Force </w:t>
            </w:r>
            <w:r w:rsidR="00AE314B" w:rsidRPr="00C43FBD">
              <w:rPr>
                <w:rFonts w:asciiTheme="majorHAnsi" w:hAnsiTheme="majorHAnsi"/>
                <w:sz w:val="21"/>
              </w:rPr>
              <w:t>Global Strike Command (MAJCOM)</w:t>
            </w:r>
          </w:p>
        </w:tc>
      </w:tr>
      <w:tr w:rsidR="00AE314B" w:rsidRPr="002C48B0" w14:paraId="1935E4C0" w14:textId="77777777" w:rsidTr="00CB7603">
        <w:trPr>
          <w:trHeight w:val="285"/>
        </w:trPr>
        <w:tc>
          <w:tcPr>
            <w:tcW w:w="449" w:type="dxa"/>
            <w:noWrap/>
            <w:hideMark/>
          </w:tcPr>
          <w:p w14:paraId="043D257F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21</w:t>
            </w:r>
          </w:p>
        </w:tc>
        <w:tc>
          <w:tcPr>
            <w:tcW w:w="2179" w:type="dxa"/>
            <w:hideMark/>
          </w:tcPr>
          <w:p w14:paraId="38D4208D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AFICC/KM</w:t>
            </w:r>
          </w:p>
        </w:tc>
        <w:tc>
          <w:tcPr>
            <w:tcW w:w="7089" w:type="dxa"/>
            <w:noWrap/>
            <w:hideMark/>
          </w:tcPr>
          <w:p w14:paraId="3CF18987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Air Mobility Command (MAJCOM)</w:t>
            </w:r>
          </w:p>
        </w:tc>
      </w:tr>
      <w:tr w:rsidR="00AE314B" w:rsidRPr="002C48B0" w14:paraId="7E4F1AB5" w14:textId="77777777" w:rsidTr="00CB7603">
        <w:trPr>
          <w:trHeight w:val="285"/>
        </w:trPr>
        <w:tc>
          <w:tcPr>
            <w:tcW w:w="449" w:type="dxa"/>
            <w:noWrap/>
            <w:hideMark/>
          </w:tcPr>
          <w:p w14:paraId="43955205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22</w:t>
            </w:r>
          </w:p>
        </w:tc>
        <w:tc>
          <w:tcPr>
            <w:tcW w:w="2179" w:type="dxa"/>
            <w:hideMark/>
          </w:tcPr>
          <w:p w14:paraId="52787377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AFICC/KO</w:t>
            </w:r>
          </w:p>
        </w:tc>
        <w:tc>
          <w:tcPr>
            <w:tcW w:w="7089" w:type="dxa"/>
            <w:noWrap/>
            <w:hideMark/>
          </w:tcPr>
          <w:p w14:paraId="71F27A6A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Air Force Special Operations Command (MAJCOM)</w:t>
            </w:r>
          </w:p>
        </w:tc>
      </w:tr>
      <w:tr w:rsidR="00AE314B" w:rsidRPr="002C48B0" w14:paraId="11360E23" w14:textId="77777777" w:rsidTr="00CB7603">
        <w:trPr>
          <w:trHeight w:val="257"/>
        </w:trPr>
        <w:tc>
          <w:tcPr>
            <w:tcW w:w="449" w:type="dxa"/>
            <w:noWrap/>
            <w:hideMark/>
          </w:tcPr>
          <w:p w14:paraId="3BC088AA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23</w:t>
            </w:r>
          </w:p>
        </w:tc>
        <w:tc>
          <w:tcPr>
            <w:tcW w:w="2179" w:type="dxa"/>
            <w:hideMark/>
          </w:tcPr>
          <w:p w14:paraId="6447C5C9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AFICC/KS</w:t>
            </w:r>
          </w:p>
        </w:tc>
        <w:tc>
          <w:tcPr>
            <w:tcW w:w="7089" w:type="dxa"/>
            <w:hideMark/>
          </w:tcPr>
          <w:p w14:paraId="307B9CAB" w14:textId="5C7BD9F0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Space Operations Command (FLDCOM)</w:t>
            </w:r>
          </w:p>
        </w:tc>
      </w:tr>
      <w:tr w:rsidR="00AE314B" w:rsidRPr="002C48B0" w14:paraId="04C3BF59" w14:textId="77777777" w:rsidTr="00CB7603">
        <w:trPr>
          <w:trHeight w:val="285"/>
        </w:trPr>
        <w:tc>
          <w:tcPr>
            <w:tcW w:w="449" w:type="dxa"/>
            <w:noWrap/>
            <w:hideMark/>
          </w:tcPr>
          <w:p w14:paraId="61C9092A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24</w:t>
            </w:r>
          </w:p>
        </w:tc>
        <w:tc>
          <w:tcPr>
            <w:tcW w:w="2179" w:type="dxa"/>
            <w:hideMark/>
          </w:tcPr>
          <w:p w14:paraId="78716FCA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AFICC/KH</w:t>
            </w:r>
          </w:p>
        </w:tc>
        <w:tc>
          <w:tcPr>
            <w:tcW w:w="7089" w:type="dxa"/>
            <w:noWrap/>
            <w:hideMark/>
          </w:tcPr>
          <w:p w14:paraId="32DA88ED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Pacific Air Forces (MAJCOM)</w:t>
            </w:r>
          </w:p>
        </w:tc>
      </w:tr>
      <w:tr w:rsidR="00AE314B" w:rsidRPr="002C48B0" w14:paraId="37826F2A" w14:textId="77777777" w:rsidTr="00CB7603">
        <w:trPr>
          <w:trHeight w:val="285"/>
        </w:trPr>
        <w:tc>
          <w:tcPr>
            <w:tcW w:w="449" w:type="dxa"/>
            <w:noWrap/>
            <w:hideMark/>
          </w:tcPr>
          <w:p w14:paraId="6490653D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25</w:t>
            </w:r>
          </w:p>
        </w:tc>
        <w:tc>
          <w:tcPr>
            <w:tcW w:w="2179" w:type="dxa"/>
            <w:hideMark/>
          </w:tcPr>
          <w:p w14:paraId="1288BFF0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AFICC/KQ</w:t>
            </w:r>
          </w:p>
        </w:tc>
        <w:tc>
          <w:tcPr>
            <w:tcW w:w="7089" w:type="dxa"/>
            <w:hideMark/>
          </w:tcPr>
          <w:p w14:paraId="23380772" w14:textId="3FDD45DD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Air Forces Northern</w:t>
            </w:r>
            <w:r w:rsidR="0007749E">
              <w:rPr>
                <w:rFonts w:asciiTheme="majorHAnsi" w:hAnsiTheme="majorHAnsi"/>
                <w:sz w:val="21"/>
                <w:vertAlign w:val="superscript"/>
              </w:rPr>
              <w:t>5</w:t>
            </w:r>
            <w:r w:rsidRPr="00C43FBD">
              <w:rPr>
                <w:rFonts w:asciiTheme="majorHAnsi" w:hAnsiTheme="majorHAnsi"/>
                <w:sz w:val="21"/>
              </w:rPr>
              <w:t xml:space="preserve"> (Air Component for Combatant Command)</w:t>
            </w:r>
          </w:p>
        </w:tc>
      </w:tr>
      <w:tr w:rsidR="00AE314B" w:rsidRPr="002C48B0" w14:paraId="1CADC228" w14:textId="77777777" w:rsidTr="00CB7603">
        <w:trPr>
          <w:trHeight w:val="285"/>
        </w:trPr>
        <w:tc>
          <w:tcPr>
            <w:tcW w:w="449" w:type="dxa"/>
            <w:noWrap/>
            <w:hideMark/>
          </w:tcPr>
          <w:p w14:paraId="21EF746D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26</w:t>
            </w:r>
          </w:p>
        </w:tc>
        <w:tc>
          <w:tcPr>
            <w:tcW w:w="2179" w:type="dxa"/>
            <w:hideMark/>
          </w:tcPr>
          <w:p w14:paraId="7A524F16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AFICC/KT</w:t>
            </w:r>
          </w:p>
        </w:tc>
        <w:tc>
          <w:tcPr>
            <w:tcW w:w="7089" w:type="dxa"/>
            <w:noWrap/>
            <w:hideMark/>
          </w:tcPr>
          <w:p w14:paraId="42B108DC" w14:textId="20B9520E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Air Education and Training Command (MAJCOM)</w:t>
            </w:r>
          </w:p>
        </w:tc>
      </w:tr>
      <w:tr w:rsidR="00AE314B" w:rsidRPr="002C48B0" w14:paraId="3824A53A" w14:textId="77777777" w:rsidTr="00CB7603">
        <w:trPr>
          <w:trHeight w:val="285"/>
        </w:trPr>
        <w:tc>
          <w:tcPr>
            <w:tcW w:w="449" w:type="dxa"/>
            <w:noWrap/>
            <w:hideMark/>
          </w:tcPr>
          <w:p w14:paraId="50FE3107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commentRangeStart w:id="14"/>
            <w:r w:rsidRPr="00C43FBD">
              <w:rPr>
                <w:rFonts w:asciiTheme="majorHAnsi" w:hAnsiTheme="majorHAnsi"/>
                <w:sz w:val="21"/>
              </w:rPr>
              <w:t>27</w:t>
            </w:r>
          </w:p>
        </w:tc>
        <w:tc>
          <w:tcPr>
            <w:tcW w:w="2179" w:type="dxa"/>
            <w:hideMark/>
          </w:tcPr>
          <w:p w14:paraId="42ABB1BC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>AFICC/KU</w:t>
            </w:r>
          </w:p>
        </w:tc>
        <w:tc>
          <w:tcPr>
            <w:tcW w:w="7089" w:type="dxa"/>
            <w:noWrap/>
            <w:hideMark/>
          </w:tcPr>
          <w:p w14:paraId="4FCE4B1E" w14:textId="77777777" w:rsidR="00AE314B" w:rsidRPr="00C43FBD" w:rsidRDefault="00AE314B" w:rsidP="00AE314B">
            <w:pPr>
              <w:pStyle w:val="BodyText"/>
              <w:spacing w:before="6" w:after="1"/>
              <w:rPr>
                <w:rFonts w:asciiTheme="majorHAnsi" w:hAnsiTheme="majorHAnsi"/>
                <w:sz w:val="21"/>
              </w:rPr>
            </w:pPr>
            <w:r w:rsidRPr="00C43FBD">
              <w:rPr>
                <w:rFonts w:asciiTheme="majorHAnsi" w:hAnsiTheme="majorHAnsi"/>
                <w:sz w:val="21"/>
              </w:rPr>
              <w:t xml:space="preserve">United States Air Forces in Europe (MAJCOM) </w:t>
            </w:r>
            <w:commentRangeEnd w:id="14"/>
            <w:r w:rsidR="003D327C">
              <w:rPr>
                <w:rStyle w:val="CommentReference"/>
              </w:rPr>
              <w:commentReference w:id="14"/>
            </w:r>
          </w:p>
        </w:tc>
      </w:tr>
    </w:tbl>
    <w:p w14:paraId="7B0CE5B0" w14:textId="0FE65F2B" w:rsidR="002D5599" w:rsidRPr="00C43FBD" w:rsidRDefault="002D5599" w:rsidP="00C83D3E">
      <w:pPr>
        <w:pStyle w:val="BodyText"/>
        <w:spacing w:before="6" w:after="1"/>
        <w:rPr>
          <w:rFonts w:asciiTheme="majorHAnsi" w:hAnsiTheme="majorHAnsi"/>
          <w:sz w:val="21"/>
        </w:rPr>
      </w:pPr>
    </w:p>
    <w:p w14:paraId="7B0CE647" w14:textId="721F0417" w:rsidR="002D5599" w:rsidRPr="00C43FBD" w:rsidRDefault="00914F3A" w:rsidP="00C83D3E">
      <w:pPr>
        <w:rPr>
          <w:rFonts w:asciiTheme="majorHAnsi" w:hAnsiTheme="majorHAnsi"/>
        </w:rPr>
      </w:pPr>
      <w:r w:rsidRPr="00C43FBD">
        <w:rPr>
          <w:rFonts w:asciiTheme="majorHAnsi" w:hAnsiTheme="majorHAnsi"/>
          <w:spacing w:val="-2"/>
          <w:w w:val="110"/>
        </w:rPr>
        <w:t>NOTES:</w:t>
      </w:r>
    </w:p>
    <w:p w14:paraId="7B0CE648" w14:textId="19E8C437" w:rsidR="002D5599" w:rsidRPr="00C43FBD" w:rsidRDefault="00843A2A" w:rsidP="00CB7603">
      <w:pPr>
        <w:pStyle w:val="BodyText"/>
        <w:spacing w:before="100" w:beforeAutospacing="1"/>
        <w:ind w:right="187"/>
        <w:rPr>
          <w:rFonts w:asciiTheme="majorHAnsi" w:hAnsiTheme="majorHAnsi"/>
        </w:rPr>
      </w:pPr>
      <w:commentRangeStart w:id="15"/>
      <w:r w:rsidRPr="00C43FBD">
        <w:rPr>
          <w:rFonts w:asciiTheme="majorHAnsi" w:hAnsiTheme="majorHAnsi"/>
          <w:w w:val="105"/>
          <w:vertAlign w:val="superscript"/>
        </w:rPr>
        <w:t>1</w:t>
      </w:r>
      <w:r w:rsidRPr="00C43FBD">
        <w:rPr>
          <w:rFonts w:asciiTheme="majorHAnsi" w:hAnsiTheme="majorHAnsi"/>
          <w:w w:val="105"/>
        </w:rPr>
        <w:t>AFMC/PK</w:t>
      </w:r>
      <w:r w:rsidRPr="00C43FBD">
        <w:rPr>
          <w:rFonts w:asciiTheme="majorHAnsi" w:hAnsiTheme="majorHAnsi"/>
          <w:spacing w:val="25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acts</w:t>
      </w:r>
      <w:r w:rsidRPr="00C43FBD">
        <w:rPr>
          <w:rFonts w:asciiTheme="majorHAnsi" w:hAnsiTheme="majorHAnsi"/>
          <w:spacing w:val="25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as</w:t>
      </w:r>
      <w:r w:rsidRPr="00C43FBD">
        <w:rPr>
          <w:rFonts w:asciiTheme="majorHAnsi" w:hAnsiTheme="majorHAnsi"/>
          <w:spacing w:val="25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SCO</w:t>
      </w:r>
      <w:r w:rsidRPr="00C43FBD">
        <w:rPr>
          <w:rFonts w:asciiTheme="majorHAnsi" w:hAnsiTheme="majorHAnsi"/>
          <w:spacing w:val="25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for</w:t>
      </w:r>
      <w:r w:rsidRPr="00C43FBD">
        <w:rPr>
          <w:rFonts w:asciiTheme="majorHAnsi" w:hAnsiTheme="majorHAnsi"/>
          <w:spacing w:val="25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any</w:t>
      </w:r>
      <w:r w:rsidRPr="00C43FBD">
        <w:rPr>
          <w:rFonts w:asciiTheme="majorHAnsi" w:hAnsiTheme="majorHAnsi"/>
          <w:spacing w:val="25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AFMC</w:t>
      </w:r>
      <w:r w:rsidRPr="00C43FBD">
        <w:rPr>
          <w:rFonts w:asciiTheme="majorHAnsi" w:hAnsiTheme="majorHAnsi"/>
          <w:spacing w:val="25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procuring</w:t>
      </w:r>
      <w:r w:rsidRPr="00C43FBD">
        <w:rPr>
          <w:rFonts w:asciiTheme="majorHAnsi" w:hAnsiTheme="majorHAnsi"/>
          <w:spacing w:val="25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organization</w:t>
      </w:r>
      <w:r w:rsidRPr="00C43FBD">
        <w:rPr>
          <w:rFonts w:asciiTheme="majorHAnsi" w:hAnsiTheme="majorHAnsi"/>
          <w:spacing w:val="25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without</w:t>
      </w:r>
      <w:r w:rsidRPr="00C43FBD">
        <w:rPr>
          <w:rFonts w:asciiTheme="majorHAnsi" w:hAnsiTheme="majorHAnsi"/>
          <w:spacing w:val="25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</w:t>
      </w:r>
      <w:r w:rsidRPr="00C43FBD">
        <w:rPr>
          <w:rFonts w:asciiTheme="majorHAnsi" w:hAnsiTheme="majorHAnsi"/>
          <w:spacing w:val="25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SCO</w:t>
      </w:r>
      <w:r w:rsidRPr="00C43FBD">
        <w:rPr>
          <w:rFonts w:asciiTheme="majorHAnsi" w:hAnsiTheme="majorHAnsi"/>
          <w:spacing w:val="25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designated</w:t>
      </w:r>
      <w:r w:rsidRPr="00C43FBD">
        <w:rPr>
          <w:rFonts w:asciiTheme="majorHAnsi" w:hAnsiTheme="majorHAnsi"/>
          <w:spacing w:val="25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on</w:t>
      </w:r>
      <w:r w:rsidRPr="00C43FBD">
        <w:rPr>
          <w:rFonts w:asciiTheme="majorHAnsi" w:hAnsiTheme="majorHAnsi"/>
          <w:spacing w:val="25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the</w:t>
      </w:r>
      <w:r w:rsidRPr="00C43FBD">
        <w:rPr>
          <w:rFonts w:asciiTheme="majorHAnsi" w:hAnsiTheme="majorHAnsi"/>
          <w:spacing w:val="25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above table</w:t>
      </w:r>
      <w:r w:rsidRPr="00C43FBD">
        <w:rPr>
          <w:rFonts w:asciiTheme="majorHAnsi" w:hAnsiTheme="majorHAnsi"/>
          <w:spacing w:val="29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and</w:t>
      </w:r>
      <w:r w:rsidRPr="00C43FBD">
        <w:rPr>
          <w:rFonts w:asciiTheme="majorHAnsi" w:hAnsiTheme="majorHAnsi"/>
          <w:spacing w:val="29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acts</w:t>
      </w:r>
      <w:r w:rsidRPr="00C43FBD">
        <w:rPr>
          <w:rFonts w:asciiTheme="majorHAnsi" w:hAnsiTheme="majorHAnsi"/>
          <w:spacing w:val="29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in</w:t>
      </w:r>
      <w:r w:rsidRPr="00C43FBD">
        <w:rPr>
          <w:rFonts w:asciiTheme="majorHAnsi" w:hAnsiTheme="majorHAnsi"/>
          <w:spacing w:val="29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the</w:t>
      </w:r>
      <w:r w:rsidRPr="00C43FBD">
        <w:rPr>
          <w:rFonts w:asciiTheme="majorHAnsi" w:hAnsiTheme="majorHAnsi"/>
          <w:spacing w:val="29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absence</w:t>
      </w:r>
      <w:r w:rsidRPr="00C43FBD">
        <w:rPr>
          <w:rFonts w:asciiTheme="majorHAnsi" w:hAnsiTheme="majorHAnsi"/>
          <w:spacing w:val="29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of</w:t>
      </w:r>
      <w:r w:rsidRPr="00C43FBD">
        <w:rPr>
          <w:rFonts w:asciiTheme="majorHAnsi" w:hAnsiTheme="majorHAnsi"/>
          <w:spacing w:val="29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an</w:t>
      </w:r>
      <w:r w:rsidRPr="00C43FBD">
        <w:rPr>
          <w:rFonts w:asciiTheme="majorHAnsi" w:hAnsiTheme="majorHAnsi"/>
          <w:spacing w:val="29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AFMC</w:t>
      </w:r>
      <w:r w:rsidRPr="00C43FBD">
        <w:rPr>
          <w:rFonts w:asciiTheme="majorHAnsi" w:hAnsiTheme="majorHAnsi"/>
          <w:spacing w:val="29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Center</w:t>
      </w:r>
      <w:r w:rsidRPr="00C43FBD">
        <w:rPr>
          <w:rFonts w:asciiTheme="majorHAnsi" w:hAnsiTheme="majorHAnsi"/>
          <w:spacing w:val="29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SCO</w:t>
      </w:r>
      <w:r w:rsidRPr="00C43FBD">
        <w:rPr>
          <w:rFonts w:asciiTheme="majorHAnsi" w:hAnsiTheme="majorHAnsi"/>
          <w:spacing w:val="29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or</w:t>
      </w:r>
      <w:r w:rsidRPr="00C43FBD">
        <w:rPr>
          <w:rFonts w:asciiTheme="majorHAnsi" w:hAnsiTheme="majorHAnsi"/>
          <w:spacing w:val="29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designee.</w:t>
      </w:r>
      <w:r w:rsidRPr="00C43FBD">
        <w:rPr>
          <w:rFonts w:asciiTheme="majorHAnsi" w:hAnsiTheme="majorHAnsi"/>
          <w:spacing w:val="29"/>
          <w:w w:val="105"/>
        </w:rPr>
        <w:t xml:space="preserve"> </w:t>
      </w:r>
      <w:r w:rsidRPr="00C43FBD">
        <w:rPr>
          <w:rFonts w:asciiTheme="majorHAnsi" w:hAnsiTheme="majorHAnsi"/>
          <w:spacing w:val="29"/>
          <w:w w:val="105"/>
          <w:vertAlign w:val="superscript"/>
        </w:rPr>
        <w:t>2</w:t>
      </w:r>
      <w:r w:rsidRPr="00C43FBD">
        <w:rPr>
          <w:rFonts w:asciiTheme="majorHAnsi" w:hAnsiTheme="majorHAnsi"/>
          <w:w w:val="105"/>
        </w:rPr>
        <w:t>AFLCMC/PK</w:t>
      </w:r>
      <w:r w:rsidRPr="00C43FBD">
        <w:rPr>
          <w:rFonts w:asciiTheme="majorHAnsi" w:hAnsiTheme="majorHAnsi"/>
          <w:spacing w:val="29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acts</w:t>
      </w:r>
      <w:r w:rsidRPr="00C43FBD">
        <w:rPr>
          <w:rFonts w:asciiTheme="majorHAnsi" w:hAnsiTheme="majorHAnsi"/>
          <w:spacing w:val="29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as</w:t>
      </w:r>
      <w:r w:rsidRPr="00C43FBD">
        <w:rPr>
          <w:rFonts w:asciiTheme="majorHAnsi" w:hAnsiTheme="majorHAnsi"/>
          <w:spacing w:val="29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SCO</w:t>
      </w:r>
      <w:r w:rsidRPr="00C43FBD">
        <w:rPr>
          <w:rFonts w:asciiTheme="majorHAnsi" w:hAnsiTheme="majorHAnsi"/>
          <w:spacing w:val="29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for</w:t>
      </w:r>
      <w:r w:rsidRPr="00C43FBD">
        <w:rPr>
          <w:rFonts w:asciiTheme="majorHAnsi" w:hAnsiTheme="majorHAnsi"/>
          <w:spacing w:val="29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any AFLCMC</w:t>
      </w:r>
      <w:r w:rsidRPr="00C43FBD">
        <w:rPr>
          <w:rFonts w:asciiTheme="majorHAnsi" w:hAnsiTheme="majorHAnsi"/>
          <w:spacing w:val="36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procuring</w:t>
      </w:r>
      <w:r w:rsidRPr="00C43FBD">
        <w:rPr>
          <w:rFonts w:asciiTheme="majorHAnsi" w:hAnsiTheme="majorHAnsi"/>
          <w:spacing w:val="36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organization</w:t>
      </w:r>
      <w:r w:rsidRPr="00C43FBD">
        <w:rPr>
          <w:rFonts w:asciiTheme="majorHAnsi" w:hAnsiTheme="majorHAnsi"/>
          <w:spacing w:val="36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without</w:t>
      </w:r>
      <w:r w:rsidRPr="00C43FBD">
        <w:rPr>
          <w:rFonts w:asciiTheme="majorHAnsi" w:hAnsiTheme="majorHAnsi"/>
          <w:spacing w:val="36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</w:t>
      </w:r>
      <w:r w:rsidRPr="00C43FBD">
        <w:rPr>
          <w:rFonts w:asciiTheme="majorHAnsi" w:hAnsiTheme="majorHAnsi"/>
          <w:spacing w:val="36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SCO</w:t>
      </w:r>
      <w:r w:rsidRPr="00C43FBD">
        <w:rPr>
          <w:rFonts w:asciiTheme="majorHAnsi" w:hAnsiTheme="majorHAnsi"/>
          <w:spacing w:val="36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designated</w:t>
      </w:r>
      <w:r w:rsidRPr="00C43FBD">
        <w:rPr>
          <w:rFonts w:asciiTheme="majorHAnsi" w:hAnsiTheme="majorHAnsi"/>
          <w:spacing w:val="36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on</w:t>
      </w:r>
      <w:r w:rsidRPr="00C43FBD">
        <w:rPr>
          <w:rFonts w:asciiTheme="majorHAnsi" w:hAnsiTheme="majorHAnsi"/>
          <w:spacing w:val="36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the</w:t>
      </w:r>
      <w:r w:rsidRPr="00C43FBD">
        <w:rPr>
          <w:rFonts w:asciiTheme="majorHAnsi" w:hAnsiTheme="majorHAnsi"/>
          <w:spacing w:val="36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above</w:t>
      </w:r>
      <w:r w:rsidRPr="00C43FBD">
        <w:rPr>
          <w:rFonts w:asciiTheme="majorHAnsi" w:hAnsiTheme="majorHAnsi"/>
          <w:spacing w:val="36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table</w:t>
      </w:r>
      <w:r w:rsidRPr="00C43FBD">
        <w:rPr>
          <w:rFonts w:asciiTheme="majorHAnsi" w:hAnsiTheme="majorHAnsi"/>
          <w:spacing w:val="36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and</w:t>
      </w:r>
      <w:r w:rsidRPr="00C43FBD">
        <w:rPr>
          <w:rFonts w:asciiTheme="majorHAnsi" w:hAnsiTheme="majorHAnsi"/>
          <w:spacing w:val="36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acts</w:t>
      </w:r>
      <w:r w:rsidRPr="00C43FBD">
        <w:rPr>
          <w:rFonts w:asciiTheme="majorHAnsi" w:hAnsiTheme="majorHAnsi"/>
          <w:spacing w:val="36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in</w:t>
      </w:r>
      <w:r w:rsidRPr="00C43FBD">
        <w:rPr>
          <w:rFonts w:asciiTheme="majorHAnsi" w:hAnsiTheme="majorHAnsi"/>
          <w:spacing w:val="36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the absence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of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AFLCMC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Operating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Location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SCO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or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designee.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="004F2E85" w:rsidRPr="00C43FBD">
        <w:rPr>
          <w:rFonts w:asciiTheme="majorHAnsi" w:hAnsiTheme="majorHAnsi"/>
          <w:spacing w:val="40"/>
          <w:w w:val="105"/>
          <w:vertAlign w:val="superscript"/>
        </w:rPr>
        <w:t>3</w:t>
      </w:r>
      <w:r w:rsidRPr="00C43FBD">
        <w:rPr>
          <w:rFonts w:asciiTheme="majorHAnsi" w:hAnsiTheme="majorHAnsi"/>
          <w:w w:val="105"/>
        </w:rPr>
        <w:t>AFICC/CC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acts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as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SCO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for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any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AFICC procuring</w:t>
      </w:r>
      <w:r w:rsidRPr="00C43FBD">
        <w:rPr>
          <w:rFonts w:asciiTheme="majorHAnsi" w:hAnsiTheme="majorHAnsi"/>
          <w:spacing w:val="3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organization</w:t>
      </w:r>
      <w:r w:rsidRPr="00C43FBD">
        <w:rPr>
          <w:rFonts w:asciiTheme="majorHAnsi" w:hAnsiTheme="majorHAnsi"/>
          <w:spacing w:val="3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without</w:t>
      </w:r>
      <w:r w:rsidRPr="00C43FBD">
        <w:rPr>
          <w:rFonts w:asciiTheme="majorHAnsi" w:hAnsiTheme="majorHAnsi"/>
          <w:spacing w:val="3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</w:t>
      </w:r>
      <w:r w:rsidRPr="00C43FBD">
        <w:rPr>
          <w:rFonts w:asciiTheme="majorHAnsi" w:hAnsiTheme="majorHAnsi"/>
          <w:spacing w:val="3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SCO</w:t>
      </w:r>
      <w:r w:rsidRPr="00C43FBD">
        <w:rPr>
          <w:rFonts w:asciiTheme="majorHAnsi" w:hAnsiTheme="majorHAnsi"/>
          <w:spacing w:val="3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designated</w:t>
      </w:r>
      <w:r w:rsidRPr="00C43FBD">
        <w:rPr>
          <w:rFonts w:asciiTheme="majorHAnsi" w:hAnsiTheme="majorHAnsi"/>
          <w:spacing w:val="3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on</w:t>
      </w:r>
      <w:r w:rsidRPr="00C43FBD">
        <w:rPr>
          <w:rFonts w:asciiTheme="majorHAnsi" w:hAnsiTheme="majorHAnsi"/>
          <w:spacing w:val="3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the</w:t>
      </w:r>
      <w:r w:rsidRPr="00C43FBD">
        <w:rPr>
          <w:rFonts w:asciiTheme="majorHAnsi" w:hAnsiTheme="majorHAnsi"/>
          <w:spacing w:val="3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above</w:t>
      </w:r>
      <w:r w:rsidRPr="00C43FBD">
        <w:rPr>
          <w:rFonts w:asciiTheme="majorHAnsi" w:hAnsiTheme="majorHAnsi"/>
          <w:spacing w:val="3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table</w:t>
      </w:r>
      <w:r w:rsidRPr="00C43FBD">
        <w:rPr>
          <w:rFonts w:asciiTheme="majorHAnsi" w:hAnsiTheme="majorHAnsi"/>
          <w:spacing w:val="3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and</w:t>
      </w:r>
      <w:r w:rsidRPr="00C43FBD">
        <w:rPr>
          <w:rFonts w:asciiTheme="majorHAnsi" w:hAnsiTheme="majorHAnsi"/>
          <w:spacing w:val="3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acts</w:t>
      </w:r>
      <w:r w:rsidRPr="00C43FBD">
        <w:rPr>
          <w:rFonts w:asciiTheme="majorHAnsi" w:hAnsiTheme="majorHAnsi"/>
          <w:spacing w:val="3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in</w:t>
      </w:r>
      <w:r w:rsidRPr="00C43FBD">
        <w:rPr>
          <w:rFonts w:asciiTheme="majorHAnsi" w:hAnsiTheme="majorHAnsi"/>
          <w:spacing w:val="3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the</w:t>
      </w:r>
      <w:r w:rsidRPr="00C43FBD">
        <w:rPr>
          <w:rFonts w:asciiTheme="majorHAnsi" w:hAnsiTheme="majorHAnsi"/>
          <w:spacing w:val="3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absence</w:t>
      </w:r>
      <w:r w:rsidRPr="00C43FBD">
        <w:rPr>
          <w:rFonts w:asciiTheme="majorHAnsi" w:hAnsiTheme="majorHAnsi"/>
          <w:spacing w:val="3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of</w:t>
      </w:r>
      <w:r w:rsidRPr="00C43FBD">
        <w:rPr>
          <w:rFonts w:asciiTheme="majorHAnsi" w:hAnsiTheme="majorHAnsi"/>
          <w:spacing w:val="3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 AFICC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Operating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Location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SCO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or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designee.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="00725B3B" w:rsidRPr="00C43FBD">
        <w:rPr>
          <w:rFonts w:asciiTheme="majorHAnsi" w:hAnsiTheme="majorHAnsi"/>
          <w:spacing w:val="40"/>
          <w:w w:val="105"/>
          <w:vertAlign w:val="superscript"/>
        </w:rPr>
        <w:t>4</w:t>
      </w:r>
      <w:r w:rsidRPr="00C43FBD">
        <w:rPr>
          <w:rFonts w:asciiTheme="majorHAnsi" w:hAnsiTheme="majorHAnsi"/>
          <w:w w:val="105"/>
        </w:rPr>
        <w:t>AFSC/PK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acts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as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SCO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for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any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AFSC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procuring organization</w:t>
      </w:r>
      <w:r w:rsidRPr="00C43FBD">
        <w:rPr>
          <w:rFonts w:asciiTheme="majorHAnsi" w:hAnsiTheme="majorHAnsi"/>
          <w:spacing w:val="32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without</w:t>
      </w:r>
      <w:r w:rsidRPr="00C43FBD">
        <w:rPr>
          <w:rFonts w:asciiTheme="majorHAnsi" w:hAnsiTheme="majorHAnsi"/>
          <w:spacing w:val="32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</w:t>
      </w:r>
      <w:r w:rsidRPr="00C43FBD">
        <w:rPr>
          <w:rFonts w:asciiTheme="majorHAnsi" w:hAnsiTheme="majorHAnsi"/>
          <w:spacing w:val="32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SCO</w:t>
      </w:r>
      <w:r w:rsidRPr="00C43FBD">
        <w:rPr>
          <w:rFonts w:asciiTheme="majorHAnsi" w:hAnsiTheme="majorHAnsi"/>
          <w:spacing w:val="32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designated</w:t>
      </w:r>
      <w:r w:rsidRPr="00C43FBD">
        <w:rPr>
          <w:rFonts w:asciiTheme="majorHAnsi" w:hAnsiTheme="majorHAnsi"/>
          <w:spacing w:val="32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on</w:t>
      </w:r>
      <w:r w:rsidRPr="00C43FBD">
        <w:rPr>
          <w:rFonts w:asciiTheme="majorHAnsi" w:hAnsiTheme="majorHAnsi"/>
          <w:spacing w:val="32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the</w:t>
      </w:r>
      <w:r w:rsidRPr="00C43FBD">
        <w:rPr>
          <w:rFonts w:asciiTheme="majorHAnsi" w:hAnsiTheme="majorHAnsi"/>
          <w:spacing w:val="32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above</w:t>
      </w:r>
      <w:r w:rsidRPr="00C43FBD">
        <w:rPr>
          <w:rFonts w:asciiTheme="majorHAnsi" w:hAnsiTheme="majorHAnsi"/>
          <w:spacing w:val="32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table</w:t>
      </w:r>
      <w:r w:rsidRPr="00C43FBD">
        <w:rPr>
          <w:rFonts w:asciiTheme="majorHAnsi" w:hAnsiTheme="majorHAnsi"/>
          <w:spacing w:val="32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and</w:t>
      </w:r>
      <w:r w:rsidRPr="00C43FBD">
        <w:rPr>
          <w:rFonts w:asciiTheme="majorHAnsi" w:hAnsiTheme="majorHAnsi"/>
          <w:spacing w:val="32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acts</w:t>
      </w:r>
      <w:r w:rsidRPr="00C43FBD">
        <w:rPr>
          <w:rFonts w:asciiTheme="majorHAnsi" w:hAnsiTheme="majorHAnsi"/>
          <w:spacing w:val="32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in</w:t>
      </w:r>
      <w:r w:rsidRPr="00C43FBD">
        <w:rPr>
          <w:rFonts w:asciiTheme="majorHAnsi" w:hAnsiTheme="majorHAnsi"/>
          <w:spacing w:val="32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the</w:t>
      </w:r>
      <w:r w:rsidRPr="00C43FBD">
        <w:rPr>
          <w:rFonts w:asciiTheme="majorHAnsi" w:hAnsiTheme="majorHAnsi"/>
          <w:spacing w:val="32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absence</w:t>
      </w:r>
      <w:r w:rsidRPr="00C43FBD">
        <w:rPr>
          <w:rFonts w:asciiTheme="majorHAnsi" w:hAnsiTheme="majorHAnsi"/>
          <w:spacing w:val="32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of</w:t>
      </w:r>
      <w:r w:rsidRPr="00C43FBD">
        <w:rPr>
          <w:rFonts w:asciiTheme="majorHAnsi" w:hAnsiTheme="majorHAnsi"/>
          <w:spacing w:val="32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</w:t>
      </w:r>
      <w:r w:rsidRPr="00C43FBD">
        <w:rPr>
          <w:rFonts w:asciiTheme="majorHAnsi" w:hAnsiTheme="majorHAnsi"/>
          <w:spacing w:val="32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AFSC Operating</w:t>
      </w:r>
      <w:r w:rsidRPr="00C43FBD">
        <w:rPr>
          <w:rFonts w:asciiTheme="majorHAnsi" w:hAnsiTheme="majorHAnsi"/>
          <w:spacing w:val="39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Location</w:t>
      </w:r>
      <w:r w:rsidRPr="00C43FBD">
        <w:rPr>
          <w:rFonts w:asciiTheme="majorHAnsi" w:hAnsiTheme="majorHAnsi"/>
          <w:spacing w:val="39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SCO</w:t>
      </w:r>
      <w:r w:rsidRPr="00C43FBD">
        <w:rPr>
          <w:rFonts w:asciiTheme="majorHAnsi" w:hAnsiTheme="majorHAnsi"/>
          <w:spacing w:val="39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or</w:t>
      </w:r>
      <w:r w:rsidRPr="00C43FBD">
        <w:rPr>
          <w:rFonts w:asciiTheme="majorHAnsi" w:hAnsiTheme="majorHAnsi"/>
          <w:spacing w:val="39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designee.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="0007749E">
        <w:rPr>
          <w:rFonts w:asciiTheme="majorHAnsi" w:hAnsiTheme="majorHAnsi"/>
          <w:spacing w:val="40"/>
          <w:w w:val="105"/>
          <w:vertAlign w:val="superscript"/>
        </w:rPr>
        <w:t>5</w:t>
      </w:r>
      <w:r w:rsidRPr="00C43FBD">
        <w:rPr>
          <w:rFonts w:asciiTheme="majorHAnsi" w:hAnsiTheme="majorHAnsi"/>
          <w:w w:val="105"/>
        </w:rPr>
        <w:t>AFICC/KQ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is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designated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SCO for procuring organizations and contracting officers temporarily under the tactical control of Air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Forces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Northern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within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the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U.S.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Northern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Command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area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of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>responsibility.</w:t>
      </w:r>
      <w:commentRangeEnd w:id="15"/>
      <w:r w:rsidR="00783383">
        <w:rPr>
          <w:rStyle w:val="CommentReference"/>
        </w:rPr>
        <w:commentReference w:id="15"/>
      </w:r>
    </w:p>
    <w:p w14:paraId="7B0CE649" w14:textId="77777777" w:rsidR="002D5599" w:rsidRPr="00C43FBD" w:rsidRDefault="002D5599" w:rsidP="00C83D3E">
      <w:pPr>
        <w:pStyle w:val="BodyText"/>
        <w:spacing w:before="8"/>
        <w:rPr>
          <w:rFonts w:asciiTheme="majorHAnsi" w:hAnsiTheme="majorHAnsi"/>
          <w:sz w:val="21"/>
        </w:rPr>
      </w:pPr>
    </w:p>
    <w:p w14:paraId="7B0CE64C" w14:textId="0ADBBB4F" w:rsidR="002D5599" w:rsidRPr="00C43FBD" w:rsidRDefault="00914F3A" w:rsidP="00C83D3E">
      <w:pPr>
        <w:pStyle w:val="BodyText"/>
        <w:rPr>
          <w:rFonts w:asciiTheme="majorHAnsi" w:hAnsiTheme="majorHAnsi"/>
        </w:rPr>
      </w:pPr>
      <w:r w:rsidRPr="00C43FBD">
        <w:rPr>
          <w:rFonts w:asciiTheme="majorHAnsi" w:hAnsiTheme="majorHAnsi"/>
          <w:b/>
        </w:rPr>
        <w:t>“Senior</w:t>
      </w:r>
      <w:r w:rsidRPr="00C43FBD">
        <w:rPr>
          <w:rFonts w:asciiTheme="majorHAnsi" w:hAnsiTheme="majorHAnsi"/>
          <w:b/>
          <w:spacing w:val="4"/>
        </w:rPr>
        <w:t xml:space="preserve"> </w:t>
      </w:r>
      <w:r w:rsidRPr="00C43FBD">
        <w:rPr>
          <w:rFonts w:asciiTheme="majorHAnsi" w:hAnsiTheme="majorHAnsi"/>
          <w:b/>
        </w:rPr>
        <w:t>Procurement</w:t>
      </w:r>
      <w:r w:rsidRPr="00C43FBD">
        <w:rPr>
          <w:rFonts w:asciiTheme="majorHAnsi" w:hAnsiTheme="majorHAnsi"/>
          <w:b/>
          <w:spacing w:val="5"/>
        </w:rPr>
        <w:t xml:space="preserve"> </w:t>
      </w:r>
      <w:r w:rsidRPr="00C43FBD">
        <w:rPr>
          <w:rFonts w:asciiTheme="majorHAnsi" w:hAnsiTheme="majorHAnsi"/>
          <w:b/>
        </w:rPr>
        <w:t>Executive</w:t>
      </w:r>
      <w:r w:rsidRPr="00C43FBD">
        <w:rPr>
          <w:rFonts w:asciiTheme="majorHAnsi" w:hAnsiTheme="majorHAnsi"/>
          <w:b/>
          <w:spacing w:val="4"/>
        </w:rPr>
        <w:t xml:space="preserve"> </w:t>
      </w:r>
      <w:r w:rsidRPr="00C43FBD">
        <w:rPr>
          <w:rFonts w:asciiTheme="majorHAnsi" w:hAnsiTheme="majorHAnsi"/>
          <w:b/>
        </w:rPr>
        <w:t>(SPE)”</w:t>
      </w:r>
      <w:r w:rsidRPr="00C43FBD">
        <w:rPr>
          <w:rFonts w:asciiTheme="majorHAnsi" w:hAnsiTheme="majorHAnsi"/>
          <w:b/>
          <w:spacing w:val="-3"/>
        </w:rPr>
        <w:t xml:space="preserve"> </w:t>
      </w:r>
      <w:r w:rsidRPr="00C43FBD">
        <w:rPr>
          <w:rFonts w:asciiTheme="majorHAnsi" w:hAnsiTheme="majorHAnsi"/>
        </w:rPr>
        <w:t>means</w:t>
      </w:r>
      <w:r w:rsidRPr="00C43FBD">
        <w:rPr>
          <w:rFonts w:asciiTheme="majorHAnsi" w:hAnsiTheme="majorHAnsi"/>
          <w:spacing w:val="23"/>
        </w:rPr>
        <w:t xml:space="preserve"> </w:t>
      </w:r>
      <w:r w:rsidRPr="00C43FBD">
        <w:rPr>
          <w:rFonts w:asciiTheme="majorHAnsi" w:hAnsiTheme="majorHAnsi"/>
        </w:rPr>
        <w:t>ASAF(A),</w:t>
      </w:r>
      <w:r w:rsidRPr="00C43FBD">
        <w:rPr>
          <w:rFonts w:asciiTheme="majorHAnsi" w:hAnsiTheme="majorHAnsi"/>
          <w:spacing w:val="24"/>
        </w:rPr>
        <w:t xml:space="preserve"> </w:t>
      </w:r>
      <w:r w:rsidRPr="00C43FBD">
        <w:rPr>
          <w:rFonts w:asciiTheme="majorHAnsi" w:hAnsiTheme="majorHAnsi"/>
        </w:rPr>
        <w:t>pursuant</w:t>
      </w:r>
      <w:r w:rsidRPr="00C43FBD">
        <w:rPr>
          <w:rFonts w:asciiTheme="majorHAnsi" w:hAnsiTheme="majorHAnsi"/>
          <w:spacing w:val="24"/>
        </w:rPr>
        <w:t xml:space="preserve"> </w:t>
      </w:r>
      <w:r w:rsidRPr="00C43FBD">
        <w:rPr>
          <w:rFonts w:asciiTheme="majorHAnsi" w:hAnsiTheme="majorHAnsi"/>
        </w:rPr>
        <w:t>to</w:t>
      </w:r>
      <w:r w:rsidRPr="00C43FBD">
        <w:rPr>
          <w:rFonts w:asciiTheme="majorHAnsi" w:hAnsiTheme="majorHAnsi"/>
          <w:spacing w:val="23"/>
        </w:rPr>
        <w:t xml:space="preserve"> </w:t>
      </w:r>
      <w:hyperlink r:id="rId47">
        <w:r w:rsidRPr="00C43FBD">
          <w:rPr>
            <w:rFonts w:asciiTheme="majorHAnsi" w:hAnsiTheme="majorHAnsi"/>
            <w:color w:val="27314A"/>
            <w:u w:val="single" w:color="27314A"/>
          </w:rPr>
          <w:t>HAF</w:t>
        </w:r>
        <w:r w:rsidRPr="00C43FBD">
          <w:rPr>
            <w:rFonts w:asciiTheme="majorHAnsi" w:hAnsiTheme="majorHAnsi"/>
            <w:color w:val="27314A"/>
            <w:spacing w:val="24"/>
            <w:u w:val="single" w:color="27314A"/>
          </w:rPr>
          <w:t xml:space="preserve"> </w:t>
        </w:r>
        <w:r w:rsidRPr="00C43FBD">
          <w:rPr>
            <w:rFonts w:asciiTheme="majorHAnsi" w:hAnsiTheme="majorHAnsi"/>
            <w:color w:val="27314A"/>
            <w:u w:val="single" w:color="27314A"/>
          </w:rPr>
          <w:t>MD</w:t>
        </w:r>
        <w:r w:rsidRPr="00C43FBD">
          <w:rPr>
            <w:rFonts w:asciiTheme="majorHAnsi" w:hAnsiTheme="majorHAnsi"/>
            <w:color w:val="27314A"/>
            <w:spacing w:val="24"/>
            <w:u w:val="single" w:color="27314A"/>
          </w:rPr>
          <w:t xml:space="preserve"> </w:t>
        </w:r>
        <w:r w:rsidRPr="00C43FBD">
          <w:rPr>
            <w:rFonts w:asciiTheme="majorHAnsi" w:hAnsiTheme="majorHAnsi"/>
            <w:color w:val="27314A"/>
            <w:u w:val="single" w:color="27314A"/>
          </w:rPr>
          <w:t>1-10</w:t>
        </w:r>
      </w:hyperlink>
      <w:r w:rsidRPr="00C43FBD">
        <w:rPr>
          <w:rFonts w:asciiTheme="majorHAnsi" w:hAnsiTheme="majorHAnsi"/>
        </w:rPr>
        <w:t>.</w:t>
      </w:r>
      <w:r w:rsidRPr="00C43FBD">
        <w:rPr>
          <w:rFonts w:asciiTheme="majorHAnsi" w:hAnsiTheme="majorHAnsi"/>
          <w:spacing w:val="23"/>
        </w:rPr>
        <w:t xml:space="preserve"> </w:t>
      </w:r>
      <w:r w:rsidRPr="00C43FBD">
        <w:rPr>
          <w:rFonts w:asciiTheme="majorHAnsi" w:hAnsiTheme="majorHAnsi"/>
          <w:spacing w:val="-2"/>
        </w:rPr>
        <w:t>ASAF(SA&amp;I)</w:t>
      </w:r>
      <w:r w:rsidR="007F228F">
        <w:rPr>
          <w:rFonts w:asciiTheme="majorHAnsi" w:hAnsiTheme="majorHAnsi"/>
        </w:rPr>
        <w:t xml:space="preserve"> </w:t>
      </w:r>
      <w:r w:rsidRPr="00C43FBD">
        <w:rPr>
          <w:rFonts w:asciiTheme="majorHAnsi" w:hAnsiTheme="majorHAnsi"/>
          <w:w w:val="105"/>
        </w:rPr>
        <w:t>discharges assigned duties and authorities of the SPE for DAF space systems and programs,</w:t>
      </w:r>
      <w:r w:rsidRPr="00C43FBD">
        <w:rPr>
          <w:rFonts w:asciiTheme="majorHAnsi" w:hAnsiTheme="majorHAnsi"/>
          <w:spacing w:val="80"/>
          <w:w w:val="105"/>
        </w:rPr>
        <w:t xml:space="preserve"> </w:t>
      </w:r>
      <w:r w:rsidRPr="00C43FBD">
        <w:rPr>
          <w:rFonts w:asciiTheme="majorHAnsi" w:hAnsiTheme="majorHAnsi"/>
          <w:w w:val="105"/>
        </w:rPr>
        <w:t xml:space="preserve">pursuant to </w:t>
      </w:r>
      <w:hyperlink r:id="rId48">
        <w:r w:rsidRPr="00C43FBD">
          <w:rPr>
            <w:rFonts w:asciiTheme="majorHAnsi" w:hAnsiTheme="majorHAnsi"/>
            <w:color w:val="27314A"/>
            <w:w w:val="105"/>
            <w:u w:val="single" w:color="27314A"/>
          </w:rPr>
          <w:t>HAF MD 1-17</w:t>
        </w:r>
      </w:hyperlink>
      <w:r w:rsidRPr="00C43FBD">
        <w:rPr>
          <w:rFonts w:asciiTheme="majorHAnsi" w:hAnsiTheme="majorHAnsi"/>
          <w:w w:val="105"/>
        </w:rPr>
        <w:t>.</w:t>
      </w:r>
    </w:p>
    <w:p w14:paraId="7B0CE64D" w14:textId="77777777" w:rsidR="002D5599" w:rsidRPr="00C43FBD" w:rsidRDefault="002D5599" w:rsidP="00C83D3E">
      <w:pPr>
        <w:pStyle w:val="BodyText"/>
        <w:spacing w:before="4"/>
        <w:rPr>
          <w:rFonts w:asciiTheme="majorHAnsi" w:hAnsiTheme="majorHAnsi"/>
          <w:sz w:val="21"/>
        </w:rPr>
      </w:pPr>
    </w:p>
    <w:p w14:paraId="7B0CE64E" w14:textId="77777777" w:rsidR="002D5599" w:rsidRPr="00C43FBD" w:rsidRDefault="00914F3A" w:rsidP="00C83D3E">
      <w:pPr>
        <w:pStyle w:val="BodyText"/>
        <w:rPr>
          <w:rFonts w:asciiTheme="majorHAnsi" w:hAnsiTheme="majorHAnsi"/>
        </w:rPr>
      </w:pPr>
      <w:r w:rsidRPr="00C43FBD">
        <w:rPr>
          <w:rFonts w:asciiTheme="majorHAnsi" w:hAnsiTheme="majorHAnsi"/>
          <w:b/>
          <w:spacing w:val="-4"/>
        </w:rPr>
        <w:t>“Service</w:t>
      </w:r>
      <w:r w:rsidRPr="00C43FBD">
        <w:rPr>
          <w:rFonts w:asciiTheme="majorHAnsi" w:hAnsiTheme="majorHAnsi"/>
          <w:b/>
          <w:spacing w:val="-15"/>
        </w:rPr>
        <w:t xml:space="preserve"> </w:t>
      </w:r>
      <w:r w:rsidRPr="00C43FBD">
        <w:rPr>
          <w:rFonts w:asciiTheme="majorHAnsi" w:hAnsiTheme="majorHAnsi"/>
          <w:b/>
          <w:spacing w:val="-4"/>
        </w:rPr>
        <w:t>Acquisition</w:t>
      </w:r>
      <w:r w:rsidRPr="00C43FBD">
        <w:rPr>
          <w:rFonts w:asciiTheme="majorHAnsi" w:hAnsiTheme="majorHAnsi"/>
          <w:b/>
          <w:spacing w:val="-13"/>
        </w:rPr>
        <w:t xml:space="preserve"> </w:t>
      </w:r>
      <w:r w:rsidRPr="00C43FBD">
        <w:rPr>
          <w:rFonts w:asciiTheme="majorHAnsi" w:hAnsiTheme="majorHAnsi"/>
          <w:b/>
          <w:spacing w:val="-4"/>
        </w:rPr>
        <w:t>Executive</w:t>
      </w:r>
      <w:r w:rsidRPr="00C43FBD">
        <w:rPr>
          <w:rFonts w:asciiTheme="majorHAnsi" w:hAnsiTheme="majorHAnsi"/>
          <w:b/>
          <w:spacing w:val="-13"/>
        </w:rPr>
        <w:t xml:space="preserve"> </w:t>
      </w:r>
      <w:r w:rsidRPr="00C43FBD">
        <w:rPr>
          <w:rFonts w:asciiTheme="majorHAnsi" w:hAnsiTheme="majorHAnsi"/>
          <w:b/>
          <w:spacing w:val="-4"/>
        </w:rPr>
        <w:t>(SAE)”</w:t>
      </w:r>
      <w:r w:rsidRPr="00C43FBD">
        <w:rPr>
          <w:rFonts w:asciiTheme="majorHAnsi" w:hAnsiTheme="majorHAnsi"/>
          <w:b/>
          <w:spacing w:val="-14"/>
        </w:rPr>
        <w:t xml:space="preserve"> </w:t>
      </w:r>
      <w:r w:rsidRPr="00C43FBD">
        <w:rPr>
          <w:rFonts w:asciiTheme="majorHAnsi" w:hAnsiTheme="majorHAnsi"/>
          <w:spacing w:val="-4"/>
        </w:rPr>
        <w:t>means—</w:t>
      </w:r>
    </w:p>
    <w:p w14:paraId="7B0CE64F" w14:textId="77777777" w:rsidR="002D5599" w:rsidRPr="00C43FBD" w:rsidRDefault="002D5599" w:rsidP="00C83D3E">
      <w:pPr>
        <w:pStyle w:val="BodyText"/>
        <w:spacing w:before="9"/>
        <w:rPr>
          <w:rFonts w:asciiTheme="majorHAnsi" w:hAnsiTheme="majorHAnsi"/>
          <w:sz w:val="23"/>
        </w:rPr>
      </w:pPr>
    </w:p>
    <w:p w14:paraId="7B0CE650" w14:textId="77777777" w:rsidR="002D5599" w:rsidRPr="00C43FBD" w:rsidRDefault="00914F3A" w:rsidP="00E22ABB">
      <w:pPr>
        <w:pStyle w:val="BodyText"/>
        <w:spacing w:line="271" w:lineRule="auto"/>
        <w:ind w:left="432" w:right="313"/>
        <w:rPr>
          <w:rFonts w:asciiTheme="majorHAnsi" w:hAnsiTheme="majorHAnsi"/>
        </w:rPr>
      </w:pPr>
      <w:r w:rsidRPr="00C43FBD">
        <w:rPr>
          <w:rFonts w:asciiTheme="majorHAnsi" w:hAnsiTheme="majorHAnsi"/>
          <w:w w:val="105"/>
        </w:rPr>
        <w:t xml:space="preserve">ASAF(A) for non-space systems and programs, including product support, for the Department of the Air Force, pursuant to </w:t>
      </w:r>
      <w:hyperlink r:id="rId49">
        <w:r w:rsidRPr="00C43FBD">
          <w:rPr>
            <w:rFonts w:asciiTheme="majorHAnsi" w:hAnsiTheme="majorHAnsi"/>
            <w:color w:val="27314A"/>
            <w:w w:val="105"/>
            <w:u w:val="single" w:color="27314A"/>
          </w:rPr>
          <w:t>HAF MD 1-10</w:t>
        </w:r>
      </w:hyperlink>
      <w:r w:rsidRPr="00C43FBD">
        <w:rPr>
          <w:rFonts w:asciiTheme="majorHAnsi" w:hAnsiTheme="majorHAnsi"/>
          <w:w w:val="105"/>
        </w:rPr>
        <w:t>; and</w:t>
      </w:r>
    </w:p>
    <w:p w14:paraId="7B0CE651" w14:textId="77777777" w:rsidR="002D5599" w:rsidRPr="00C43FBD" w:rsidRDefault="002D5599" w:rsidP="00E22ABB">
      <w:pPr>
        <w:pStyle w:val="BodyText"/>
        <w:spacing w:before="1"/>
        <w:ind w:left="322"/>
        <w:rPr>
          <w:rFonts w:asciiTheme="majorHAnsi" w:hAnsiTheme="majorHAnsi"/>
          <w:sz w:val="21"/>
        </w:rPr>
      </w:pPr>
    </w:p>
    <w:p w14:paraId="7B0CE652" w14:textId="77777777" w:rsidR="002D5599" w:rsidRPr="00C43FBD" w:rsidRDefault="00914F3A" w:rsidP="00E22ABB">
      <w:pPr>
        <w:pStyle w:val="BodyText"/>
        <w:spacing w:line="271" w:lineRule="auto"/>
        <w:ind w:left="432" w:right="313"/>
        <w:rPr>
          <w:rFonts w:asciiTheme="majorHAnsi" w:hAnsiTheme="majorHAnsi"/>
        </w:rPr>
      </w:pPr>
      <w:r w:rsidRPr="00C43FBD">
        <w:rPr>
          <w:rFonts w:asciiTheme="majorHAnsi" w:hAnsiTheme="majorHAnsi"/>
          <w:w w:val="105"/>
        </w:rPr>
        <w:t>ASAF(SA&amp;I) for space systems and programs for the Department of the Air Force, pursuant to</w:t>
      </w:r>
      <w:r w:rsidRPr="00C43FBD">
        <w:rPr>
          <w:rFonts w:asciiTheme="majorHAnsi" w:hAnsiTheme="majorHAnsi"/>
          <w:spacing w:val="24"/>
          <w:w w:val="105"/>
        </w:rPr>
        <w:t xml:space="preserve"> </w:t>
      </w:r>
      <w:hyperlink r:id="rId50">
        <w:r w:rsidRPr="00C43FBD">
          <w:rPr>
            <w:rFonts w:asciiTheme="majorHAnsi" w:hAnsiTheme="majorHAnsi"/>
            <w:color w:val="27314A"/>
            <w:w w:val="105"/>
            <w:u w:val="single" w:color="27314A"/>
          </w:rPr>
          <w:t>HAF</w:t>
        </w:r>
      </w:hyperlink>
      <w:r w:rsidRPr="00C43FBD">
        <w:rPr>
          <w:rFonts w:asciiTheme="majorHAnsi" w:hAnsiTheme="majorHAnsi"/>
          <w:color w:val="27314A"/>
          <w:spacing w:val="80"/>
          <w:w w:val="105"/>
        </w:rPr>
        <w:t xml:space="preserve"> </w:t>
      </w:r>
      <w:hyperlink r:id="rId51">
        <w:r w:rsidRPr="00C43FBD">
          <w:rPr>
            <w:rFonts w:asciiTheme="majorHAnsi" w:hAnsiTheme="majorHAnsi"/>
            <w:color w:val="27314A"/>
            <w:w w:val="105"/>
            <w:u w:val="single" w:color="27314A"/>
          </w:rPr>
          <w:t>MD 1-17</w:t>
        </w:r>
      </w:hyperlink>
      <w:r w:rsidRPr="00C43FBD">
        <w:rPr>
          <w:rFonts w:asciiTheme="majorHAnsi" w:hAnsiTheme="majorHAnsi"/>
          <w:w w:val="105"/>
        </w:rPr>
        <w:t>.</w:t>
      </w:r>
    </w:p>
    <w:p w14:paraId="7B0CE653" w14:textId="77777777" w:rsidR="002D5599" w:rsidRPr="00C43FBD" w:rsidRDefault="002D5599" w:rsidP="00C83D3E">
      <w:pPr>
        <w:pStyle w:val="BodyText"/>
        <w:spacing w:before="4"/>
        <w:rPr>
          <w:rFonts w:asciiTheme="majorHAnsi" w:hAnsiTheme="majorHAnsi"/>
          <w:sz w:val="21"/>
        </w:rPr>
      </w:pPr>
    </w:p>
    <w:p w14:paraId="7B0CE654" w14:textId="46860A6D" w:rsidR="002D5599" w:rsidRPr="00C43FBD" w:rsidRDefault="00914F3A" w:rsidP="00C83D3E">
      <w:pPr>
        <w:pStyle w:val="BodyText"/>
        <w:spacing w:line="271" w:lineRule="auto"/>
        <w:ind w:right="313"/>
        <w:rPr>
          <w:rFonts w:asciiTheme="majorHAnsi" w:hAnsiTheme="majorHAnsi"/>
        </w:rPr>
      </w:pPr>
      <w:commentRangeStart w:id="16"/>
      <w:r w:rsidRPr="00C43FBD">
        <w:rPr>
          <w:rFonts w:asciiTheme="majorHAnsi" w:hAnsiTheme="majorHAnsi"/>
          <w:b/>
          <w:spacing w:val="-2"/>
          <w:w w:val="105"/>
        </w:rPr>
        <w:t>“Services</w:t>
      </w:r>
      <w:r w:rsidRPr="00C43FBD">
        <w:rPr>
          <w:rFonts w:asciiTheme="majorHAnsi" w:hAnsiTheme="majorHAnsi"/>
          <w:b/>
          <w:spacing w:val="-17"/>
          <w:w w:val="105"/>
        </w:rPr>
        <w:t xml:space="preserve"> </w:t>
      </w:r>
      <w:r w:rsidR="000B3350">
        <w:rPr>
          <w:rFonts w:asciiTheme="majorHAnsi" w:hAnsiTheme="majorHAnsi"/>
          <w:b/>
          <w:spacing w:val="-2"/>
          <w:w w:val="105"/>
        </w:rPr>
        <w:t>Acquisition Decision Authority</w:t>
      </w:r>
      <w:r w:rsidRPr="00C43FBD">
        <w:rPr>
          <w:rFonts w:asciiTheme="majorHAnsi" w:hAnsiTheme="majorHAnsi"/>
          <w:b/>
          <w:spacing w:val="-15"/>
          <w:w w:val="105"/>
        </w:rPr>
        <w:t xml:space="preserve"> </w:t>
      </w:r>
      <w:r w:rsidRPr="00C43FBD">
        <w:rPr>
          <w:rFonts w:asciiTheme="majorHAnsi" w:hAnsiTheme="majorHAnsi"/>
          <w:b/>
          <w:spacing w:val="-2"/>
          <w:w w:val="105"/>
        </w:rPr>
        <w:t>(</w:t>
      </w:r>
      <w:r w:rsidR="000B3350" w:rsidRPr="00C43FBD">
        <w:rPr>
          <w:rFonts w:asciiTheme="majorHAnsi" w:hAnsiTheme="majorHAnsi"/>
          <w:b/>
          <w:spacing w:val="-2"/>
          <w:w w:val="105"/>
        </w:rPr>
        <w:t>S</w:t>
      </w:r>
      <w:r w:rsidR="000B3350">
        <w:rPr>
          <w:rFonts w:asciiTheme="majorHAnsi" w:hAnsiTheme="majorHAnsi"/>
          <w:b/>
          <w:spacing w:val="-2"/>
          <w:w w:val="105"/>
        </w:rPr>
        <w:t>ADA</w:t>
      </w:r>
      <w:r w:rsidRPr="00C43FBD">
        <w:rPr>
          <w:rFonts w:asciiTheme="majorHAnsi" w:hAnsiTheme="majorHAnsi"/>
          <w:b/>
          <w:spacing w:val="-2"/>
          <w:w w:val="105"/>
        </w:rPr>
        <w:t>)”</w:t>
      </w:r>
      <w:r w:rsidRPr="00C43FBD">
        <w:rPr>
          <w:rFonts w:asciiTheme="majorHAnsi" w:hAnsiTheme="majorHAnsi"/>
          <w:b/>
          <w:spacing w:val="-18"/>
          <w:w w:val="105"/>
        </w:rPr>
        <w:t xml:space="preserve"> </w:t>
      </w:r>
      <w:r w:rsidRPr="00C43FBD">
        <w:rPr>
          <w:rFonts w:asciiTheme="majorHAnsi" w:hAnsiTheme="majorHAnsi"/>
          <w:spacing w:val="-2"/>
          <w:w w:val="105"/>
        </w:rPr>
        <w:t xml:space="preserve">means the individual designated to exercise responsibility </w:t>
      </w:r>
      <w:r w:rsidRPr="00C43FBD">
        <w:rPr>
          <w:rFonts w:asciiTheme="majorHAnsi" w:hAnsiTheme="majorHAnsi"/>
          <w:w w:val="105"/>
        </w:rPr>
        <w:t xml:space="preserve">for the management and oversight of the acquisition of contract services (see </w:t>
      </w:r>
      <w:hyperlink r:id="rId52">
        <w:r w:rsidRPr="00C43FBD">
          <w:rPr>
            <w:rFonts w:asciiTheme="majorHAnsi" w:hAnsiTheme="majorHAnsi"/>
            <w:color w:val="27314A"/>
            <w:w w:val="105"/>
            <w:u w:val="single" w:color="27314A"/>
          </w:rPr>
          <w:t>DAFI 63-138</w:t>
        </w:r>
      </w:hyperlink>
      <w:r w:rsidRPr="00C43FBD">
        <w:rPr>
          <w:rFonts w:asciiTheme="majorHAnsi" w:hAnsiTheme="majorHAnsi"/>
          <w:w w:val="105"/>
        </w:rPr>
        <w:t>,</w:t>
      </w:r>
      <w:r w:rsidRPr="00C43FBD">
        <w:rPr>
          <w:rFonts w:asciiTheme="majorHAnsi" w:hAnsiTheme="majorHAnsi"/>
          <w:spacing w:val="40"/>
          <w:w w:val="105"/>
        </w:rPr>
        <w:t xml:space="preserve"> </w:t>
      </w:r>
      <w:r w:rsidRPr="00C43FBD">
        <w:rPr>
          <w:rFonts w:asciiTheme="majorHAnsi" w:hAnsiTheme="majorHAnsi"/>
          <w:i/>
          <w:w w:val="105"/>
        </w:rPr>
        <w:t>Acquisition of Services</w:t>
      </w:r>
      <w:r w:rsidRPr="00C43FBD">
        <w:rPr>
          <w:rFonts w:asciiTheme="majorHAnsi" w:hAnsiTheme="majorHAnsi"/>
          <w:w w:val="105"/>
        </w:rPr>
        <w:t>).</w:t>
      </w:r>
      <w:commentRangeEnd w:id="16"/>
      <w:r w:rsidR="00783383">
        <w:rPr>
          <w:rStyle w:val="CommentReference"/>
        </w:rPr>
        <w:commentReference w:id="16"/>
      </w:r>
    </w:p>
    <w:p w14:paraId="7B0CE655" w14:textId="77777777" w:rsidR="002D5599" w:rsidRDefault="002D5599" w:rsidP="00C83D3E">
      <w:pPr>
        <w:pStyle w:val="BodyText"/>
        <w:spacing w:before="2"/>
        <w:rPr>
          <w:ins w:id="17" w:author="ROSSI, AMANDA M CIV USAF HAF SAF/AQCP" w:date="2024-05-14T16:12:00Z"/>
          <w:rFonts w:asciiTheme="majorHAnsi" w:hAnsiTheme="majorHAnsi"/>
          <w:sz w:val="21"/>
        </w:rPr>
      </w:pPr>
    </w:p>
    <w:p w14:paraId="50F0B861" w14:textId="629601B1" w:rsidR="00783383" w:rsidRPr="00783383" w:rsidRDefault="00783383" w:rsidP="00C83D3E">
      <w:pPr>
        <w:pStyle w:val="BodyText"/>
        <w:spacing w:before="2"/>
        <w:rPr>
          <w:ins w:id="18" w:author="ROSSI, AMANDA M CIV USAF HAF SAF/AQCP" w:date="2024-05-14T16:12:00Z"/>
          <w:rFonts w:asciiTheme="majorHAnsi" w:hAnsiTheme="majorHAnsi"/>
          <w:strike/>
          <w:sz w:val="21"/>
          <w:rPrChange w:id="19" w:author="ROSSI, AMANDA M CIV USAF HAF SAF/AQCP" w:date="2024-05-14T16:12:00Z">
            <w:rPr>
              <w:ins w:id="20" w:author="ROSSI, AMANDA M CIV USAF HAF SAF/AQCP" w:date="2024-05-14T16:12:00Z"/>
              <w:rFonts w:asciiTheme="majorHAnsi" w:hAnsiTheme="majorHAnsi"/>
              <w:sz w:val="21"/>
            </w:rPr>
          </w:rPrChange>
        </w:rPr>
      </w:pPr>
      <w:commentRangeStart w:id="21"/>
      <w:ins w:id="22" w:author="ROSSI, AMANDA M CIV USAF HAF SAF/AQCP" w:date="2024-05-14T16:12:00Z">
        <w:r w:rsidRPr="00783383">
          <w:rPr>
            <w:rFonts w:asciiTheme="majorHAnsi" w:hAnsiTheme="majorHAnsi"/>
            <w:strike/>
            <w:sz w:val="21"/>
            <w:rPrChange w:id="23" w:author="ROSSI, AMANDA M CIV USAF HAF SAF/AQCP" w:date="2024-05-14T16:12:00Z">
              <w:rPr>
                <w:rFonts w:asciiTheme="majorHAnsi" w:hAnsiTheme="majorHAnsi"/>
                <w:sz w:val="21"/>
              </w:rPr>
            </w:rPrChange>
          </w:rPr>
          <w:t>Services Designated Official (SDO)</w:t>
        </w:r>
        <w:commentRangeEnd w:id="21"/>
        <w:r w:rsidRPr="00783383">
          <w:rPr>
            <w:rStyle w:val="CommentReference"/>
            <w:strike/>
            <w:rPrChange w:id="24" w:author="ROSSI, AMANDA M CIV USAF HAF SAF/AQCP" w:date="2024-05-14T16:12:00Z">
              <w:rPr>
                <w:rStyle w:val="CommentReference"/>
              </w:rPr>
            </w:rPrChange>
          </w:rPr>
          <w:commentReference w:id="21"/>
        </w:r>
      </w:ins>
    </w:p>
    <w:p w14:paraId="4B3FC173" w14:textId="77777777" w:rsidR="00783383" w:rsidRPr="00C43FBD" w:rsidRDefault="00783383" w:rsidP="00C83D3E">
      <w:pPr>
        <w:pStyle w:val="BodyText"/>
        <w:spacing w:before="2"/>
        <w:rPr>
          <w:rFonts w:asciiTheme="majorHAnsi" w:hAnsiTheme="majorHAnsi"/>
          <w:sz w:val="21"/>
        </w:rPr>
      </w:pPr>
    </w:p>
    <w:p w14:paraId="7B0CE657" w14:textId="6A509D09" w:rsidR="002D5599" w:rsidRPr="00C43FBD" w:rsidRDefault="00914F3A" w:rsidP="00C83D3E">
      <w:pPr>
        <w:pStyle w:val="BodyText"/>
        <w:rPr>
          <w:rFonts w:asciiTheme="majorHAnsi" w:hAnsiTheme="majorHAnsi"/>
        </w:rPr>
      </w:pPr>
      <w:r w:rsidRPr="00C43FBD">
        <w:rPr>
          <w:rFonts w:asciiTheme="majorHAnsi" w:hAnsiTheme="majorHAnsi"/>
        </w:rPr>
        <w:t>“</w:t>
      </w:r>
      <w:r w:rsidRPr="00C43FBD">
        <w:rPr>
          <w:rFonts w:asciiTheme="majorHAnsi" w:hAnsiTheme="majorHAnsi"/>
          <w:b/>
        </w:rPr>
        <w:t>Tactics,</w:t>
      </w:r>
      <w:r w:rsidRPr="00C43FBD">
        <w:rPr>
          <w:rFonts w:asciiTheme="majorHAnsi" w:hAnsiTheme="majorHAnsi"/>
          <w:b/>
          <w:spacing w:val="10"/>
        </w:rPr>
        <w:t xml:space="preserve"> </w:t>
      </w:r>
      <w:r w:rsidRPr="00C43FBD">
        <w:rPr>
          <w:rFonts w:asciiTheme="majorHAnsi" w:hAnsiTheme="majorHAnsi"/>
          <w:b/>
        </w:rPr>
        <w:t>Techniques,</w:t>
      </w:r>
      <w:r w:rsidRPr="00C43FBD">
        <w:rPr>
          <w:rFonts w:asciiTheme="majorHAnsi" w:hAnsiTheme="majorHAnsi"/>
          <w:b/>
          <w:spacing w:val="11"/>
        </w:rPr>
        <w:t xml:space="preserve"> </w:t>
      </w:r>
      <w:r w:rsidRPr="00C43FBD">
        <w:rPr>
          <w:rFonts w:asciiTheme="majorHAnsi" w:hAnsiTheme="majorHAnsi"/>
          <w:b/>
        </w:rPr>
        <w:t>and</w:t>
      </w:r>
      <w:r w:rsidRPr="00C43FBD">
        <w:rPr>
          <w:rFonts w:asciiTheme="majorHAnsi" w:hAnsiTheme="majorHAnsi"/>
          <w:b/>
          <w:spacing w:val="11"/>
        </w:rPr>
        <w:t xml:space="preserve"> </w:t>
      </w:r>
      <w:r w:rsidRPr="00C43FBD">
        <w:rPr>
          <w:rFonts w:asciiTheme="majorHAnsi" w:hAnsiTheme="majorHAnsi"/>
          <w:b/>
        </w:rPr>
        <w:t>Procedures</w:t>
      </w:r>
      <w:r w:rsidRPr="00C43FBD">
        <w:rPr>
          <w:rFonts w:asciiTheme="majorHAnsi" w:hAnsiTheme="majorHAnsi"/>
          <w:b/>
          <w:spacing w:val="11"/>
        </w:rPr>
        <w:t xml:space="preserve"> </w:t>
      </w:r>
      <w:r w:rsidRPr="00C43FBD">
        <w:rPr>
          <w:rFonts w:asciiTheme="majorHAnsi" w:hAnsiTheme="majorHAnsi"/>
          <w:b/>
        </w:rPr>
        <w:t>(TTP)</w:t>
      </w:r>
      <w:r w:rsidRPr="00C43FBD">
        <w:rPr>
          <w:rFonts w:asciiTheme="majorHAnsi" w:hAnsiTheme="majorHAnsi"/>
        </w:rPr>
        <w:t>”</w:t>
      </w:r>
      <w:r w:rsidRPr="00C43FBD">
        <w:rPr>
          <w:rFonts w:asciiTheme="majorHAnsi" w:hAnsiTheme="majorHAnsi"/>
          <w:spacing w:val="29"/>
        </w:rPr>
        <w:t xml:space="preserve"> </w:t>
      </w:r>
      <w:r w:rsidRPr="00C43FBD">
        <w:rPr>
          <w:rFonts w:asciiTheme="majorHAnsi" w:hAnsiTheme="majorHAnsi"/>
        </w:rPr>
        <w:t>means</w:t>
      </w:r>
      <w:r w:rsidRPr="00C43FBD">
        <w:rPr>
          <w:rFonts w:asciiTheme="majorHAnsi" w:hAnsiTheme="majorHAnsi"/>
          <w:spacing w:val="30"/>
        </w:rPr>
        <w:t xml:space="preserve"> </w:t>
      </w:r>
      <w:r w:rsidRPr="00C43FBD">
        <w:rPr>
          <w:rFonts w:asciiTheme="majorHAnsi" w:hAnsiTheme="majorHAnsi"/>
        </w:rPr>
        <w:t>a</w:t>
      </w:r>
      <w:r w:rsidRPr="00C43FBD">
        <w:rPr>
          <w:rFonts w:asciiTheme="majorHAnsi" w:hAnsiTheme="majorHAnsi"/>
          <w:spacing w:val="29"/>
        </w:rPr>
        <w:t xml:space="preserve"> </w:t>
      </w:r>
      <w:r w:rsidRPr="00C43FBD">
        <w:rPr>
          <w:rFonts w:asciiTheme="majorHAnsi" w:hAnsiTheme="majorHAnsi"/>
        </w:rPr>
        <w:t>companion</w:t>
      </w:r>
      <w:r w:rsidRPr="00C43FBD">
        <w:rPr>
          <w:rFonts w:asciiTheme="majorHAnsi" w:hAnsiTheme="majorHAnsi"/>
          <w:spacing w:val="29"/>
        </w:rPr>
        <w:t xml:space="preserve"> </w:t>
      </w:r>
      <w:r w:rsidRPr="00C43FBD">
        <w:rPr>
          <w:rFonts w:asciiTheme="majorHAnsi" w:hAnsiTheme="majorHAnsi"/>
        </w:rPr>
        <w:t>resource</w:t>
      </w:r>
      <w:r w:rsidRPr="00C43FBD">
        <w:rPr>
          <w:rFonts w:asciiTheme="majorHAnsi" w:hAnsiTheme="majorHAnsi"/>
          <w:spacing w:val="30"/>
        </w:rPr>
        <w:t xml:space="preserve"> </w:t>
      </w:r>
      <w:r w:rsidRPr="00C43FBD">
        <w:rPr>
          <w:rFonts w:asciiTheme="majorHAnsi" w:hAnsiTheme="majorHAnsi"/>
        </w:rPr>
        <w:t>to</w:t>
      </w:r>
      <w:r w:rsidRPr="00C43FBD">
        <w:rPr>
          <w:rFonts w:asciiTheme="majorHAnsi" w:hAnsiTheme="majorHAnsi"/>
          <w:spacing w:val="29"/>
        </w:rPr>
        <w:t xml:space="preserve"> </w:t>
      </w:r>
      <w:r w:rsidRPr="00C43FBD">
        <w:rPr>
          <w:rFonts w:asciiTheme="majorHAnsi" w:hAnsiTheme="majorHAnsi"/>
        </w:rPr>
        <w:t>the</w:t>
      </w:r>
      <w:r w:rsidRPr="00C43FBD">
        <w:rPr>
          <w:rFonts w:asciiTheme="majorHAnsi" w:hAnsiTheme="majorHAnsi"/>
          <w:spacing w:val="29"/>
        </w:rPr>
        <w:t xml:space="preserve"> </w:t>
      </w:r>
      <w:r w:rsidRPr="00C43FBD">
        <w:rPr>
          <w:rFonts w:asciiTheme="majorHAnsi" w:hAnsiTheme="majorHAnsi"/>
        </w:rPr>
        <w:t>DAFFARS</w:t>
      </w:r>
      <w:r w:rsidRPr="00C43FBD">
        <w:rPr>
          <w:rFonts w:asciiTheme="majorHAnsi" w:hAnsiTheme="majorHAnsi"/>
          <w:spacing w:val="30"/>
        </w:rPr>
        <w:t xml:space="preserve"> </w:t>
      </w:r>
      <w:r w:rsidRPr="00C43FBD">
        <w:rPr>
          <w:rFonts w:asciiTheme="majorHAnsi" w:hAnsiTheme="majorHAnsi"/>
          <w:spacing w:val="-4"/>
        </w:rPr>
        <w:t>that</w:t>
      </w:r>
      <w:r w:rsidR="007F228F">
        <w:rPr>
          <w:rFonts w:asciiTheme="majorHAnsi" w:hAnsiTheme="majorHAnsi"/>
          <w:spacing w:val="-4"/>
        </w:rPr>
        <w:t xml:space="preserve"> </w:t>
      </w:r>
      <w:r w:rsidRPr="00C43FBD">
        <w:rPr>
          <w:rFonts w:asciiTheme="majorHAnsi" w:hAnsiTheme="majorHAnsi"/>
          <w:w w:val="89"/>
        </w:rPr>
        <w:t>—</w:t>
      </w:r>
    </w:p>
    <w:p w14:paraId="7B0CE658" w14:textId="77777777" w:rsidR="002D5599" w:rsidRPr="00C43FBD" w:rsidRDefault="002D5599" w:rsidP="00C83D3E">
      <w:pPr>
        <w:pStyle w:val="BodyText"/>
        <w:spacing w:before="11"/>
        <w:rPr>
          <w:rFonts w:asciiTheme="majorHAnsi" w:hAnsiTheme="majorHAnsi"/>
          <w:sz w:val="23"/>
        </w:rPr>
      </w:pPr>
    </w:p>
    <w:p w14:paraId="03402D8C" w14:textId="77777777" w:rsidR="00C83D3E" w:rsidRPr="00C83D3E" w:rsidRDefault="00914F3A" w:rsidP="00C83D3E">
      <w:pPr>
        <w:pStyle w:val="ListParagraph"/>
        <w:numPr>
          <w:ilvl w:val="0"/>
          <w:numId w:val="6"/>
        </w:numPr>
        <w:tabs>
          <w:tab w:val="left" w:pos="450"/>
        </w:tabs>
        <w:spacing w:line="271" w:lineRule="auto"/>
        <w:ind w:left="720" w:right="143"/>
        <w:rPr>
          <w:rFonts w:asciiTheme="majorHAnsi" w:hAnsiTheme="majorHAnsi"/>
        </w:rPr>
      </w:pPr>
      <w:r w:rsidRPr="00C43FBD">
        <w:rPr>
          <w:rFonts w:asciiTheme="majorHAnsi" w:hAnsiTheme="majorHAnsi"/>
          <w:w w:val="105"/>
        </w:rPr>
        <w:t xml:space="preserve">Provides fundamental contracting principles and other helpful tools in an informative, </w:t>
      </w:r>
      <w:r w:rsidRPr="00C43FBD">
        <w:rPr>
          <w:rFonts w:asciiTheme="majorHAnsi" w:hAnsiTheme="majorHAnsi"/>
          <w:w w:val="105"/>
        </w:rPr>
        <w:lastRenderedPageBreak/>
        <w:t>innovative, intuitive, user-friendly manner;</w:t>
      </w:r>
    </w:p>
    <w:p w14:paraId="554E0EC0" w14:textId="77777777" w:rsidR="00C83D3E" w:rsidRPr="00C83D3E" w:rsidRDefault="00914F3A" w:rsidP="00C83D3E">
      <w:pPr>
        <w:pStyle w:val="ListParagraph"/>
        <w:numPr>
          <w:ilvl w:val="0"/>
          <w:numId w:val="6"/>
        </w:numPr>
        <w:tabs>
          <w:tab w:val="left" w:pos="450"/>
        </w:tabs>
        <w:spacing w:line="271" w:lineRule="auto"/>
        <w:ind w:left="720" w:right="143"/>
        <w:rPr>
          <w:rFonts w:asciiTheme="majorHAnsi" w:hAnsiTheme="majorHAnsi"/>
        </w:rPr>
      </w:pPr>
      <w:r w:rsidRPr="00C83D3E">
        <w:rPr>
          <w:rFonts w:asciiTheme="majorHAnsi" w:hAnsiTheme="majorHAnsi"/>
          <w:w w:val="105"/>
        </w:rPr>
        <w:t>Contains non-mandatory internal procedures and guidance, and supplemental information to be used at the discretion of the contracting officer;</w:t>
      </w:r>
    </w:p>
    <w:p w14:paraId="2C7DC3C4" w14:textId="77777777" w:rsidR="00C83D3E" w:rsidRPr="00C83D3E" w:rsidRDefault="00914F3A" w:rsidP="00C83D3E">
      <w:pPr>
        <w:pStyle w:val="ListParagraph"/>
        <w:numPr>
          <w:ilvl w:val="0"/>
          <w:numId w:val="6"/>
        </w:numPr>
        <w:tabs>
          <w:tab w:val="left" w:pos="450"/>
        </w:tabs>
        <w:spacing w:line="271" w:lineRule="auto"/>
        <w:ind w:left="720" w:right="143"/>
        <w:rPr>
          <w:rFonts w:asciiTheme="majorHAnsi" w:hAnsiTheme="majorHAnsi"/>
        </w:rPr>
      </w:pPr>
      <w:r w:rsidRPr="00C83D3E">
        <w:rPr>
          <w:rFonts w:asciiTheme="majorHAnsi" w:hAnsiTheme="majorHAnsi"/>
          <w:w w:val="105"/>
        </w:rPr>
        <w:t xml:space="preserve">Is not regulated by policy; rather is a living document shaped by acquisition community input; </w:t>
      </w:r>
      <w:r w:rsidRPr="00C83D3E">
        <w:rPr>
          <w:rFonts w:asciiTheme="majorHAnsi" w:hAnsiTheme="majorHAnsi"/>
          <w:spacing w:val="-4"/>
          <w:w w:val="105"/>
        </w:rPr>
        <w:t>and</w:t>
      </w:r>
    </w:p>
    <w:p w14:paraId="7B0CE65F" w14:textId="56A5AA29" w:rsidR="002D5599" w:rsidRPr="00C83D3E" w:rsidRDefault="00914F3A" w:rsidP="00C83D3E">
      <w:pPr>
        <w:pStyle w:val="ListParagraph"/>
        <w:numPr>
          <w:ilvl w:val="0"/>
          <w:numId w:val="6"/>
        </w:numPr>
        <w:tabs>
          <w:tab w:val="left" w:pos="450"/>
        </w:tabs>
        <w:spacing w:line="271" w:lineRule="auto"/>
        <w:ind w:left="720" w:right="143"/>
        <w:rPr>
          <w:rFonts w:asciiTheme="majorHAnsi" w:hAnsiTheme="majorHAnsi"/>
        </w:rPr>
      </w:pPr>
      <w:r w:rsidRPr="00C83D3E">
        <w:rPr>
          <w:rFonts w:asciiTheme="majorHAnsi" w:hAnsiTheme="majorHAnsi"/>
          <w:w w:val="105"/>
        </w:rPr>
        <w:t xml:space="preserve">Is available electronically within the </w:t>
      </w:r>
      <w:hyperlink r:id="rId53">
        <w:r w:rsidRPr="00C83D3E">
          <w:rPr>
            <w:rFonts w:asciiTheme="majorHAnsi" w:hAnsiTheme="majorHAnsi"/>
            <w:color w:val="27314A"/>
            <w:w w:val="105"/>
            <w:u w:val="single" w:color="27314A"/>
          </w:rPr>
          <w:t>DAF Contracting TTP Team</w:t>
        </w:r>
      </w:hyperlink>
      <w:r w:rsidRPr="00C83D3E">
        <w:rPr>
          <w:rFonts w:asciiTheme="majorHAnsi" w:hAnsiTheme="majorHAnsi"/>
          <w:color w:val="27314A"/>
          <w:w w:val="105"/>
        </w:rPr>
        <w:t xml:space="preserve"> </w:t>
      </w:r>
      <w:r w:rsidRPr="00C83D3E">
        <w:rPr>
          <w:rFonts w:asciiTheme="majorHAnsi" w:hAnsiTheme="majorHAnsi"/>
          <w:w w:val="105"/>
        </w:rPr>
        <w:t>SharePoint site. (Please note:</w:t>
      </w:r>
      <w:r w:rsidRPr="00C83D3E">
        <w:rPr>
          <w:rFonts w:asciiTheme="majorHAnsi" w:hAnsiTheme="majorHAnsi"/>
          <w:spacing w:val="80"/>
          <w:w w:val="105"/>
        </w:rPr>
        <w:t xml:space="preserve"> </w:t>
      </w:r>
      <w:r w:rsidRPr="00C83D3E">
        <w:rPr>
          <w:rFonts w:asciiTheme="majorHAnsi" w:hAnsiTheme="majorHAnsi"/>
          <w:w w:val="105"/>
        </w:rPr>
        <w:t>this link requires CAC and is not available to all users.)</w:t>
      </w:r>
    </w:p>
    <w:sectPr w:rsidR="002D5599" w:rsidRPr="00C83D3E">
      <w:pgSz w:w="11910" w:h="16840"/>
      <w:pgMar w:top="820" w:right="740" w:bottom="280" w:left="7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ROSSI, AMANDA M CIV USAF HAF SAF/AQCP" w:date="2024-05-14T16:24:00Z" w:initials="AR">
    <w:p w14:paraId="11E56C8D" w14:textId="77777777" w:rsidR="00976DB2" w:rsidRDefault="00976DB2" w:rsidP="00976DB2">
      <w:pPr>
        <w:pStyle w:val="CommentText"/>
      </w:pPr>
      <w:r>
        <w:rPr>
          <w:rStyle w:val="CommentReference"/>
        </w:rPr>
        <w:annotationRef/>
      </w:r>
      <w:r>
        <w:t>REVISED</w:t>
      </w:r>
    </w:p>
  </w:comment>
  <w:comment w:id="7" w:author="ROSSI, AMANDA M CIV USAF HAF SAF/AQCP" w:date="2024-05-14T16:04:00Z" w:initials="AR">
    <w:p w14:paraId="4BD33DAC" w14:textId="24D234EF" w:rsidR="0084647F" w:rsidRDefault="0084647F" w:rsidP="0084647F">
      <w:pPr>
        <w:pStyle w:val="CommentText"/>
      </w:pPr>
      <w:r>
        <w:rPr>
          <w:rStyle w:val="CommentReference"/>
        </w:rPr>
        <w:annotationRef/>
      </w:r>
      <w:r>
        <w:t>ADDED</w:t>
      </w:r>
    </w:p>
  </w:comment>
  <w:comment w:id="8" w:author="ROSSI, AMANDA M CIV USAF HAF SAF/AQCP" w:date="2024-05-14T16:23:00Z" w:initials="AR">
    <w:p w14:paraId="3535931F" w14:textId="77777777" w:rsidR="00976DB2" w:rsidRDefault="00976DB2" w:rsidP="00976DB2">
      <w:pPr>
        <w:pStyle w:val="CommentText"/>
      </w:pPr>
      <w:r>
        <w:rPr>
          <w:rStyle w:val="CommentReference"/>
        </w:rPr>
        <w:annotationRef/>
      </w:r>
      <w:r>
        <w:t>REVISED</w:t>
      </w:r>
    </w:p>
  </w:comment>
  <w:comment w:id="9" w:author="ROSSI, AMANDA M CIV USAF HAF SAF/AQCP" w:date="2024-05-14T16:20:00Z" w:initials="AR">
    <w:p w14:paraId="33C66EC2" w14:textId="2BFE840C" w:rsidR="00EF609E" w:rsidRDefault="00EF609E" w:rsidP="00EF609E">
      <w:pPr>
        <w:pStyle w:val="CommentText"/>
      </w:pPr>
      <w:r>
        <w:rPr>
          <w:rStyle w:val="CommentReference"/>
        </w:rPr>
        <w:annotationRef/>
      </w:r>
      <w:r>
        <w:t>REVISED</w:t>
      </w:r>
    </w:p>
  </w:comment>
  <w:comment w:id="10" w:author="ROSSI, AMANDA M CIV USAF HAF SAF/AQCP" w:date="2024-05-14T16:18:00Z" w:initials="AR">
    <w:p w14:paraId="7C8ECD29" w14:textId="4F4DA56B" w:rsidR="00EF609E" w:rsidRDefault="00EF609E" w:rsidP="00EF609E">
      <w:pPr>
        <w:pStyle w:val="CommentText"/>
      </w:pPr>
      <w:r>
        <w:rPr>
          <w:rStyle w:val="CommentReference"/>
        </w:rPr>
        <w:annotationRef/>
      </w:r>
      <w:r>
        <w:t>REVISED FROM AF TO DAF</w:t>
      </w:r>
    </w:p>
  </w:comment>
  <w:comment w:id="11" w:author="ROSSI, AMANDA M CIV USAF HAF SAF/AQCP" w:date="2024-05-14T16:18:00Z" w:initials="AR">
    <w:p w14:paraId="793AC670" w14:textId="77777777" w:rsidR="00EF609E" w:rsidRDefault="00EF609E" w:rsidP="00EF609E">
      <w:pPr>
        <w:pStyle w:val="CommentText"/>
      </w:pPr>
      <w:r>
        <w:rPr>
          <w:rStyle w:val="CommentReference"/>
        </w:rPr>
        <w:annotationRef/>
      </w:r>
      <w:r>
        <w:t>REVISED FROM AF TO DAF</w:t>
      </w:r>
    </w:p>
  </w:comment>
  <w:comment w:id="12" w:author="ROSSI, AMANDA M CIV USAF HAF SAF/AQCP" w:date="2024-05-14T16:06:00Z" w:initials="AR">
    <w:p w14:paraId="18E66AC5" w14:textId="6ACE990B" w:rsidR="0084647F" w:rsidRDefault="0084647F" w:rsidP="0084647F">
      <w:pPr>
        <w:pStyle w:val="CommentText"/>
      </w:pPr>
      <w:r>
        <w:rPr>
          <w:rStyle w:val="CommentReference"/>
        </w:rPr>
        <w:annotationRef/>
      </w:r>
      <w:r>
        <w:t>ADDED</w:t>
      </w:r>
    </w:p>
  </w:comment>
  <w:comment w:id="13" w:author="ROSSI, AMANDA M CIV USAF HAF SAF/AQCP" w:date="2024-05-14T16:16:00Z" w:initials="AR">
    <w:p w14:paraId="12F4EF13" w14:textId="77777777" w:rsidR="00EF609E" w:rsidRDefault="00EF609E" w:rsidP="00EF609E">
      <w:pPr>
        <w:pStyle w:val="CommentText"/>
      </w:pPr>
      <w:r>
        <w:rPr>
          <w:rStyle w:val="CommentReference"/>
        </w:rPr>
        <w:annotationRef/>
      </w:r>
      <w:r>
        <w:t>REVISED</w:t>
      </w:r>
    </w:p>
  </w:comment>
  <w:comment w:id="14" w:author="ROSSI, AMANDA M CIV USAF HAF SAF/AQCP" w:date="2024-05-14T16:11:00Z" w:initials="AR">
    <w:p w14:paraId="7CE06E81" w14:textId="22A33868" w:rsidR="00783383" w:rsidRDefault="003D327C" w:rsidP="00783383">
      <w:pPr>
        <w:pStyle w:val="CommentText"/>
      </w:pPr>
      <w:r>
        <w:rPr>
          <w:rStyle w:val="CommentReference"/>
        </w:rPr>
        <w:annotationRef/>
      </w:r>
      <w:r w:rsidR="00783383">
        <w:t>rows 1, 2, 3, 4, and 25 have superscripts</w:t>
      </w:r>
    </w:p>
  </w:comment>
  <w:comment w:id="15" w:author="ROSSI, AMANDA M CIV USAF HAF SAF/AQCP" w:date="2024-05-14T16:11:00Z" w:initials="AR">
    <w:p w14:paraId="53144F22" w14:textId="10392337" w:rsidR="00783383" w:rsidRDefault="00783383" w:rsidP="00783383">
      <w:pPr>
        <w:pStyle w:val="CommentText"/>
      </w:pPr>
      <w:r>
        <w:rPr>
          <w:rStyle w:val="CommentReference"/>
        </w:rPr>
        <w:annotationRef/>
      </w:r>
      <w:r>
        <w:t>The notes here also have superscripts</w:t>
      </w:r>
    </w:p>
  </w:comment>
  <w:comment w:id="16" w:author="ROSSI, AMANDA M CIV USAF HAF SAF/AQCP" w:date="2024-05-14T16:12:00Z" w:initials="AR">
    <w:p w14:paraId="79F6DB01" w14:textId="77777777" w:rsidR="00783383" w:rsidRDefault="00783383" w:rsidP="00783383">
      <w:pPr>
        <w:pStyle w:val="CommentText"/>
      </w:pPr>
      <w:r>
        <w:rPr>
          <w:rStyle w:val="CommentReference"/>
        </w:rPr>
        <w:annotationRef/>
      </w:r>
      <w:r>
        <w:t>ADDED</w:t>
      </w:r>
    </w:p>
  </w:comment>
  <w:comment w:id="21" w:author="ROSSI, AMANDA M CIV USAF HAF SAF/AQCP" w:date="2024-05-14T16:12:00Z" w:initials="AR">
    <w:p w14:paraId="31D7F1D5" w14:textId="77777777" w:rsidR="00783383" w:rsidRDefault="00783383" w:rsidP="00783383">
      <w:pPr>
        <w:pStyle w:val="CommentText"/>
      </w:pPr>
      <w:r>
        <w:rPr>
          <w:rStyle w:val="CommentReference"/>
        </w:rPr>
        <w:annotationRef/>
      </w:r>
      <w:r>
        <w:t>DELETED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1E56C8D" w15:done="0"/>
  <w15:commentEx w15:paraId="4BD33DAC" w15:done="0"/>
  <w15:commentEx w15:paraId="3535931F" w15:done="0"/>
  <w15:commentEx w15:paraId="33C66EC2" w15:done="0"/>
  <w15:commentEx w15:paraId="7C8ECD29" w15:done="0"/>
  <w15:commentEx w15:paraId="793AC670" w15:done="0"/>
  <w15:commentEx w15:paraId="18E66AC5" w15:done="0"/>
  <w15:commentEx w15:paraId="12F4EF13" w15:done="0"/>
  <w15:commentEx w15:paraId="7CE06E81" w15:done="0"/>
  <w15:commentEx w15:paraId="53144F22" w15:done="0"/>
  <w15:commentEx w15:paraId="79F6DB01" w15:done="0"/>
  <w15:commentEx w15:paraId="31D7F1D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9EE0ED5" w16cex:dateUtc="2024-05-14T22:24:00Z"/>
  <w16cex:commentExtensible w16cex:durableId="29EE0A13" w16cex:dateUtc="2024-05-14T22:04:00Z"/>
  <w16cex:commentExtensible w16cex:durableId="29EE0E8D" w16cex:dateUtc="2024-05-14T22:23:00Z"/>
  <w16cex:commentExtensible w16cex:durableId="29EE0DE0" w16cex:dateUtc="2024-05-14T22:20:00Z"/>
  <w16cex:commentExtensible w16cex:durableId="29EE0D61" w16cex:dateUtc="2024-05-14T22:18:00Z"/>
  <w16cex:commentExtensible w16cex:durableId="29EE0D68" w16cex:dateUtc="2024-05-14T22:18:00Z"/>
  <w16cex:commentExtensible w16cex:durableId="29EE0A70" w16cex:dateUtc="2024-05-14T22:06:00Z"/>
  <w16cex:commentExtensible w16cex:durableId="29EE0CF7" w16cex:dateUtc="2024-05-14T22:16:00Z"/>
  <w16cex:commentExtensible w16cex:durableId="29EE0B9F" w16cex:dateUtc="2024-05-14T22:11:00Z"/>
  <w16cex:commentExtensible w16cex:durableId="29EE0BBA" w16cex:dateUtc="2024-05-14T22:11:00Z"/>
  <w16cex:commentExtensible w16cex:durableId="29EE0BD8" w16cex:dateUtc="2024-05-14T22:12:00Z"/>
  <w16cex:commentExtensible w16cex:durableId="29EE0C05" w16cex:dateUtc="2024-05-14T22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E56C8D" w16cid:durableId="29EE0ED5"/>
  <w16cid:commentId w16cid:paraId="4BD33DAC" w16cid:durableId="29EE0A13"/>
  <w16cid:commentId w16cid:paraId="3535931F" w16cid:durableId="29EE0E8D"/>
  <w16cid:commentId w16cid:paraId="33C66EC2" w16cid:durableId="29EE0DE0"/>
  <w16cid:commentId w16cid:paraId="7C8ECD29" w16cid:durableId="29EE0D61"/>
  <w16cid:commentId w16cid:paraId="793AC670" w16cid:durableId="29EE0D68"/>
  <w16cid:commentId w16cid:paraId="18E66AC5" w16cid:durableId="29EE0A70"/>
  <w16cid:commentId w16cid:paraId="12F4EF13" w16cid:durableId="29EE0CF7"/>
  <w16cid:commentId w16cid:paraId="7CE06E81" w16cid:durableId="29EE0B9F"/>
  <w16cid:commentId w16cid:paraId="53144F22" w16cid:durableId="29EE0BBA"/>
  <w16cid:commentId w16cid:paraId="79F6DB01" w16cid:durableId="29EE0BD8"/>
  <w16cid:commentId w16cid:paraId="31D7F1D5" w16cid:durableId="29EE0C0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043BF"/>
    <w:multiLevelType w:val="hybridMultilevel"/>
    <w:tmpl w:val="72743682"/>
    <w:lvl w:ilvl="0" w:tplc="71C28020">
      <w:start w:val="12"/>
      <w:numFmt w:val="decimal"/>
      <w:lvlText w:val="%1"/>
      <w:lvlJc w:val="left"/>
      <w:pPr>
        <w:ind w:left="1082" w:hanging="722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3"/>
        <w:position w:val="-12"/>
        <w:sz w:val="22"/>
        <w:szCs w:val="22"/>
        <w:lang w:val="en-US" w:eastAsia="en-US" w:bidi="ar-SA"/>
      </w:rPr>
    </w:lvl>
    <w:lvl w:ilvl="1" w:tplc="CA2A5D2A">
      <w:numFmt w:val="bullet"/>
      <w:lvlText w:val="•"/>
      <w:lvlJc w:val="left"/>
      <w:pPr>
        <w:ind w:left="2014" w:hanging="722"/>
      </w:pPr>
      <w:rPr>
        <w:rFonts w:hint="default"/>
        <w:lang w:val="en-US" w:eastAsia="en-US" w:bidi="ar-SA"/>
      </w:rPr>
    </w:lvl>
    <w:lvl w:ilvl="2" w:tplc="92CADB0E">
      <w:numFmt w:val="bullet"/>
      <w:lvlText w:val="•"/>
      <w:lvlJc w:val="left"/>
      <w:pPr>
        <w:ind w:left="2949" w:hanging="722"/>
      </w:pPr>
      <w:rPr>
        <w:rFonts w:hint="default"/>
        <w:lang w:val="en-US" w:eastAsia="en-US" w:bidi="ar-SA"/>
      </w:rPr>
    </w:lvl>
    <w:lvl w:ilvl="3" w:tplc="3CF4BB58">
      <w:numFmt w:val="bullet"/>
      <w:lvlText w:val="•"/>
      <w:lvlJc w:val="left"/>
      <w:pPr>
        <w:ind w:left="3883" w:hanging="722"/>
      </w:pPr>
      <w:rPr>
        <w:rFonts w:hint="default"/>
        <w:lang w:val="en-US" w:eastAsia="en-US" w:bidi="ar-SA"/>
      </w:rPr>
    </w:lvl>
    <w:lvl w:ilvl="4" w:tplc="BEAA3B52">
      <w:numFmt w:val="bullet"/>
      <w:lvlText w:val="•"/>
      <w:lvlJc w:val="left"/>
      <w:pPr>
        <w:ind w:left="4818" w:hanging="722"/>
      </w:pPr>
      <w:rPr>
        <w:rFonts w:hint="default"/>
        <w:lang w:val="en-US" w:eastAsia="en-US" w:bidi="ar-SA"/>
      </w:rPr>
    </w:lvl>
    <w:lvl w:ilvl="5" w:tplc="49A23352">
      <w:numFmt w:val="bullet"/>
      <w:lvlText w:val="•"/>
      <w:lvlJc w:val="left"/>
      <w:pPr>
        <w:ind w:left="5752" w:hanging="722"/>
      </w:pPr>
      <w:rPr>
        <w:rFonts w:hint="default"/>
        <w:lang w:val="en-US" w:eastAsia="en-US" w:bidi="ar-SA"/>
      </w:rPr>
    </w:lvl>
    <w:lvl w:ilvl="6" w:tplc="4F2221EE">
      <w:numFmt w:val="bullet"/>
      <w:lvlText w:val="•"/>
      <w:lvlJc w:val="left"/>
      <w:pPr>
        <w:ind w:left="6687" w:hanging="722"/>
      </w:pPr>
      <w:rPr>
        <w:rFonts w:hint="default"/>
        <w:lang w:val="en-US" w:eastAsia="en-US" w:bidi="ar-SA"/>
      </w:rPr>
    </w:lvl>
    <w:lvl w:ilvl="7" w:tplc="EF18EEFC">
      <w:numFmt w:val="bullet"/>
      <w:lvlText w:val="•"/>
      <w:lvlJc w:val="left"/>
      <w:pPr>
        <w:ind w:left="7621" w:hanging="722"/>
      </w:pPr>
      <w:rPr>
        <w:rFonts w:hint="default"/>
        <w:lang w:val="en-US" w:eastAsia="en-US" w:bidi="ar-SA"/>
      </w:rPr>
    </w:lvl>
    <w:lvl w:ilvl="8" w:tplc="C57251AE">
      <w:numFmt w:val="bullet"/>
      <w:lvlText w:val="•"/>
      <w:lvlJc w:val="left"/>
      <w:pPr>
        <w:ind w:left="8556" w:hanging="722"/>
      </w:pPr>
      <w:rPr>
        <w:rFonts w:hint="default"/>
        <w:lang w:val="en-US" w:eastAsia="en-US" w:bidi="ar-SA"/>
      </w:rPr>
    </w:lvl>
  </w:abstractNum>
  <w:abstractNum w:abstractNumId="1" w15:restartNumberingAfterBreak="0">
    <w:nsid w:val="1E5D7CF4"/>
    <w:multiLevelType w:val="hybridMultilevel"/>
    <w:tmpl w:val="F56CFAC6"/>
    <w:lvl w:ilvl="0" w:tplc="67FCB3F0">
      <w:start w:val="1"/>
      <w:numFmt w:val="decimal"/>
      <w:lvlText w:val="(%1)"/>
      <w:lvlJc w:val="left"/>
      <w:pPr>
        <w:ind w:left="83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" w15:restartNumberingAfterBreak="0">
    <w:nsid w:val="38C5173F"/>
    <w:multiLevelType w:val="hybridMultilevel"/>
    <w:tmpl w:val="FE386664"/>
    <w:lvl w:ilvl="0" w:tplc="67FCB3F0">
      <w:start w:val="1"/>
      <w:numFmt w:val="decimal"/>
      <w:lvlText w:val="(%1)"/>
      <w:lvlJc w:val="left"/>
      <w:pPr>
        <w:ind w:left="110" w:hanging="344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 w:tplc="89D081C2">
      <w:numFmt w:val="bullet"/>
      <w:lvlText w:val="•"/>
      <w:lvlJc w:val="left"/>
      <w:pPr>
        <w:ind w:left="1150" w:hanging="344"/>
      </w:pPr>
      <w:rPr>
        <w:rFonts w:hint="default"/>
        <w:lang w:val="en-US" w:eastAsia="en-US" w:bidi="ar-SA"/>
      </w:rPr>
    </w:lvl>
    <w:lvl w:ilvl="2" w:tplc="663EAF70">
      <w:numFmt w:val="bullet"/>
      <w:lvlText w:val="•"/>
      <w:lvlJc w:val="left"/>
      <w:pPr>
        <w:ind w:left="2181" w:hanging="344"/>
      </w:pPr>
      <w:rPr>
        <w:rFonts w:hint="default"/>
        <w:lang w:val="en-US" w:eastAsia="en-US" w:bidi="ar-SA"/>
      </w:rPr>
    </w:lvl>
    <w:lvl w:ilvl="3" w:tplc="F664F3BA">
      <w:numFmt w:val="bullet"/>
      <w:lvlText w:val="•"/>
      <w:lvlJc w:val="left"/>
      <w:pPr>
        <w:ind w:left="3211" w:hanging="344"/>
      </w:pPr>
      <w:rPr>
        <w:rFonts w:hint="default"/>
        <w:lang w:val="en-US" w:eastAsia="en-US" w:bidi="ar-SA"/>
      </w:rPr>
    </w:lvl>
    <w:lvl w:ilvl="4" w:tplc="A86A8ABE">
      <w:numFmt w:val="bullet"/>
      <w:lvlText w:val="•"/>
      <w:lvlJc w:val="left"/>
      <w:pPr>
        <w:ind w:left="4242" w:hanging="344"/>
      </w:pPr>
      <w:rPr>
        <w:rFonts w:hint="default"/>
        <w:lang w:val="en-US" w:eastAsia="en-US" w:bidi="ar-SA"/>
      </w:rPr>
    </w:lvl>
    <w:lvl w:ilvl="5" w:tplc="06E83C12">
      <w:numFmt w:val="bullet"/>
      <w:lvlText w:val="•"/>
      <w:lvlJc w:val="left"/>
      <w:pPr>
        <w:ind w:left="5272" w:hanging="344"/>
      </w:pPr>
      <w:rPr>
        <w:rFonts w:hint="default"/>
        <w:lang w:val="en-US" w:eastAsia="en-US" w:bidi="ar-SA"/>
      </w:rPr>
    </w:lvl>
    <w:lvl w:ilvl="6" w:tplc="DE4EF92A">
      <w:numFmt w:val="bullet"/>
      <w:lvlText w:val="•"/>
      <w:lvlJc w:val="left"/>
      <w:pPr>
        <w:ind w:left="6303" w:hanging="344"/>
      </w:pPr>
      <w:rPr>
        <w:rFonts w:hint="default"/>
        <w:lang w:val="en-US" w:eastAsia="en-US" w:bidi="ar-SA"/>
      </w:rPr>
    </w:lvl>
    <w:lvl w:ilvl="7" w:tplc="5AC6C7FE">
      <w:numFmt w:val="bullet"/>
      <w:lvlText w:val="•"/>
      <w:lvlJc w:val="left"/>
      <w:pPr>
        <w:ind w:left="7333" w:hanging="344"/>
      </w:pPr>
      <w:rPr>
        <w:rFonts w:hint="default"/>
        <w:lang w:val="en-US" w:eastAsia="en-US" w:bidi="ar-SA"/>
      </w:rPr>
    </w:lvl>
    <w:lvl w:ilvl="8" w:tplc="15D0525A">
      <w:numFmt w:val="bullet"/>
      <w:lvlText w:val="•"/>
      <w:lvlJc w:val="left"/>
      <w:pPr>
        <w:ind w:left="8364" w:hanging="344"/>
      </w:pPr>
      <w:rPr>
        <w:rFonts w:hint="default"/>
        <w:lang w:val="en-US" w:eastAsia="en-US" w:bidi="ar-SA"/>
      </w:rPr>
    </w:lvl>
  </w:abstractNum>
  <w:abstractNum w:abstractNumId="3" w15:restartNumberingAfterBreak="0">
    <w:nsid w:val="741759FC"/>
    <w:multiLevelType w:val="hybridMultilevel"/>
    <w:tmpl w:val="BF2ECA1A"/>
    <w:lvl w:ilvl="0" w:tplc="DC787E38">
      <w:start w:val="1"/>
      <w:numFmt w:val="decimal"/>
      <w:lvlText w:val="(%1)"/>
      <w:lvlJc w:val="left"/>
      <w:pPr>
        <w:ind w:left="110" w:hanging="344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 w:tplc="A1862F7A">
      <w:numFmt w:val="bullet"/>
      <w:lvlText w:val="•"/>
      <w:lvlJc w:val="left"/>
      <w:pPr>
        <w:ind w:left="1150" w:hanging="344"/>
      </w:pPr>
      <w:rPr>
        <w:rFonts w:hint="default"/>
        <w:lang w:val="en-US" w:eastAsia="en-US" w:bidi="ar-SA"/>
      </w:rPr>
    </w:lvl>
    <w:lvl w:ilvl="2" w:tplc="CA20A320">
      <w:numFmt w:val="bullet"/>
      <w:lvlText w:val="•"/>
      <w:lvlJc w:val="left"/>
      <w:pPr>
        <w:ind w:left="2181" w:hanging="344"/>
      </w:pPr>
      <w:rPr>
        <w:rFonts w:hint="default"/>
        <w:lang w:val="en-US" w:eastAsia="en-US" w:bidi="ar-SA"/>
      </w:rPr>
    </w:lvl>
    <w:lvl w:ilvl="3" w:tplc="6B8EC780">
      <w:numFmt w:val="bullet"/>
      <w:lvlText w:val="•"/>
      <w:lvlJc w:val="left"/>
      <w:pPr>
        <w:ind w:left="3211" w:hanging="344"/>
      </w:pPr>
      <w:rPr>
        <w:rFonts w:hint="default"/>
        <w:lang w:val="en-US" w:eastAsia="en-US" w:bidi="ar-SA"/>
      </w:rPr>
    </w:lvl>
    <w:lvl w:ilvl="4" w:tplc="19D0A022">
      <w:numFmt w:val="bullet"/>
      <w:lvlText w:val="•"/>
      <w:lvlJc w:val="left"/>
      <w:pPr>
        <w:ind w:left="4242" w:hanging="344"/>
      </w:pPr>
      <w:rPr>
        <w:rFonts w:hint="default"/>
        <w:lang w:val="en-US" w:eastAsia="en-US" w:bidi="ar-SA"/>
      </w:rPr>
    </w:lvl>
    <w:lvl w:ilvl="5" w:tplc="BCFA503E">
      <w:numFmt w:val="bullet"/>
      <w:lvlText w:val="•"/>
      <w:lvlJc w:val="left"/>
      <w:pPr>
        <w:ind w:left="5272" w:hanging="344"/>
      </w:pPr>
      <w:rPr>
        <w:rFonts w:hint="default"/>
        <w:lang w:val="en-US" w:eastAsia="en-US" w:bidi="ar-SA"/>
      </w:rPr>
    </w:lvl>
    <w:lvl w:ilvl="6" w:tplc="C3FC4DE8">
      <w:numFmt w:val="bullet"/>
      <w:lvlText w:val="•"/>
      <w:lvlJc w:val="left"/>
      <w:pPr>
        <w:ind w:left="6303" w:hanging="344"/>
      </w:pPr>
      <w:rPr>
        <w:rFonts w:hint="default"/>
        <w:lang w:val="en-US" w:eastAsia="en-US" w:bidi="ar-SA"/>
      </w:rPr>
    </w:lvl>
    <w:lvl w:ilvl="7" w:tplc="34BC7718">
      <w:numFmt w:val="bullet"/>
      <w:lvlText w:val="•"/>
      <w:lvlJc w:val="left"/>
      <w:pPr>
        <w:ind w:left="7333" w:hanging="344"/>
      </w:pPr>
      <w:rPr>
        <w:rFonts w:hint="default"/>
        <w:lang w:val="en-US" w:eastAsia="en-US" w:bidi="ar-SA"/>
      </w:rPr>
    </w:lvl>
    <w:lvl w:ilvl="8" w:tplc="5BA413A2">
      <w:numFmt w:val="bullet"/>
      <w:lvlText w:val="•"/>
      <w:lvlJc w:val="left"/>
      <w:pPr>
        <w:ind w:left="8364" w:hanging="344"/>
      </w:pPr>
      <w:rPr>
        <w:rFonts w:hint="default"/>
        <w:lang w:val="en-US" w:eastAsia="en-US" w:bidi="ar-SA"/>
      </w:rPr>
    </w:lvl>
  </w:abstractNum>
  <w:abstractNum w:abstractNumId="4" w15:restartNumberingAfterBreak="0">
    <w:nsid w:val="783B31D2"/>
    <w:multiLevelType w:val="hybridMultilevel"/>
    <w:tmpl w:val="BE88ED62"/>
    <w:lvl w:ilvl="0" w:tplc="67FCB3F0">
      <w:start w:val="1"/>
      <w:numFmt w:val="decimal"/>
      <w:lvlText w:val="(%1)"/>
      <w:lvlJc w:val="left"/>
      <w:pPr>
        <w:ind w:left="83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5" w15:restartNumberingAfterBreak="0">
    <w:nsid w:val="7E000C05"/>
    <w:multiLevelType w:val="hybridMultilevel"/>
    <w:tmpl w:val="7EE8E8E8"/>
    <w:lvl w:ilvl="0" w:tplc="C5D4EF52">
      <w:start w:val="23"/>
      <w:numFmt w:val="decimal"/>
      <w:lvlText w:val="%1"/>
      <w:lvlJc w:val="left"/>
      <w:pPr>
        <w:ind w:left="4149" w:hanging="722"/>
        <w:jc w:val="left"/>
      </w:pPr>
      <w:rPr>
        <w:rFonts w:hint="default"/>
        <w:spacing w:val="-1"/>
        <w:w w:val="103"/>
        <w:lang w:val="en-US" w:eastAsia="en-US" w:bidi="ar-SA"/>
      </w:rPr>
    </w:lvl>
    <w:lvl w:ilvl="1" w:tplc="A064AD04">
      <w:numFmt w:val="bullet"/>
      <w:lvlText w:val="•"/>
      <w:lvlJc w:val="left"/>
      <w:pPr>
        <w:ind w:left="4768" w:hanging="722"/>
      </w:pPr>
      <w:rPr>
        <w:rFonts w:hint="default"/>
        <w:lang w:val="en-US" w:eastAsia="en-US" w:bidi="ar-SA"/>
      </w:rPr>
    </w:lvl>
    <w:lvl w:ilvl="2" w:tplc="0E5C5B1A">
      <w:numFmt w:val="bullet"/>
      <w:lvlText w:val="•"/>
      <w:lvlJc w:val="left"/>
      <w:pPr>
        <w:ind w:left="5397" w:hanging="722"/>
      </w:pPr>
      <w:rPr>
        <w:rFonts w:hint="default"/>
        <w:lang w:val="en-US" w:eastAsia="en-US" w:bidi="ar-SA"/>
      </w:rPr>
    </w:lvl>
    <w:lvl w:ilvl="3" w:tplc="625E2ABE">
      <w:numFmt w:val="bullet"/>
      <w:lvlText w:val="•"/>
      <w:lvlJc w:val="left"/>
      <w:pPr>
        <w:ind w:left="6025" w:hanging="722"/>
      </w:pPr>
      <w:rPr>
        <w:rFonts w:hint="default"/>
        <w:lang w:val="en-US" w:eastAsia="en-US" w:bidi="ar-SA"/>
      </w:rPr>
    </w:lvl>
    <w:lvl w:ilvl="4" w:tplc="27A2D4E2">
      <w:numFmt w:val="bullet"/>
      <w:lvlText w:val="•"/>
      <w:lvlJc w:val="left"/>
      <w:pPr>
        <w:ind w:left="6654" w:hanging="722"/>
      </w:pPr>
      <w:rPr>
        <w:rFonts w:hint="default"/>
        <w:lang w:val="en-US" w:eastAsia="en-US" w:bidi="ar-SA"/>
      </w:rPr>
    </w:lvl>
    <w:lvl w:ilvl="5" w:tplc="61AEAD80">
      <w:numFmt w:val="bullet"/>
      <w:lvlText w:val="•"/>
      <w:lvlJc w:val="left"/>
      <w:pPr>
        <w:ind w:left="7282" w:hanging="722"/>
      </w:pPr>
      <w:rPr>
        <w:rFonts w:hint="default"/>
        <w:lang w:val="en-US" w:eastAsia="en-US" w:bidi="ar-SA"/>
      </w:rPr>
    </w:lvl>
    <w:lvl w:ilvl="6" w:tplc="938CC4FC">
      <w:numFmt w:val="bullet"/>
      <w:lvlText w:val="•"/>
      <w:lvlJc w:val="left"/>
      <w:pPr>
        <w:ind w:left="7911" w:hanging="722"/>
      </w:pPr>
      <w:rPr>
        <w:rFonts w:hint="default"/>
        <w:lang w:val="en-US" w:eastAsia="en-US" w:bidi="ar-SA"/>
      </w:rPr>
    </w:lvl>
    <w:lvl w:ilvl="7" w:tplc="7E3C5146">
      <w:numFmt w:val="bullet"/>
      <w:lvlText w:val="•"/>
      <w:lvlJc w:val="left"/>
      <w:pPr>
        <w:ind w:left="8539" w:hanging="722"/>
      </w:pPr>
      <w:rPr>
        <w:rFonts w:hint="default"/>
        <w:lang w:val="en-US" w:eastAsia="en-US" w:bidi="ar-SA"/>
      </w:rPr>
    </w:lvl>
    <w:lvl w:ilvl="8" w:tplc="6416012C">
      <w:numFmt w:val="bullet"/>
      <w:lvlText w:val="•"/>
      <w:lvlJc w:val="left"/>
      <w:pPr>
        <w:ind w:left="9168" w:hanging="722"/>
      </w:pPr>
      <w:rPr>
        <w:rFonts w:hint="default"/>
        <w:lang w:val="en-US" w:eastAsia="en-US" w:bidi="ar-SA"/>
      </w:rPr>
    </w:lvl>
  </w:abstractNum>
  <w:num w:numId="1" w16cid:durableId="335570733">
    <w:abstractNumId w:val="2"/>
  </w:num>
  <w:num w:numId="2" w16cid:durableId="103841511">
    <w:abstractNumId w:val="5"/>
  </w:num>
  <w:num w:numId="3" w16cid:durableId="667095432">
    <w:abstractNumId w:val="0"/>
  </w:num>
  <w:num w:numId="4" w16cid:durableId="572742218">
    <w:abstractNumId w:val="3"/>
  </w:num>
  <w:num w:numId="5" w16cid:durableId="1933707590">
    <w:abstractNumId w:val="4"/>
  </w:num>
  <w:num w:numId="6" w16cid:durableId="188463337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SSI, AMANDA M CIV USAF HAF SAF/AQCP">
    <w15:presenceInfo w15:providerId="AD" w15:userId="S::amanda.rossi@us.af.mil::bc6c04f6-28fa-4922-89f2-ef85ed2ce7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432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599"/>
    <w:rsid w:val="00037120"/>
    <w:rsid w:val="00071EB5"/>
    <w:rsid w:val="0007749E"/>
    <w:rsid w:val="00093359"/>
    <w:rsid w:val="000B3350"/>
    <w:rsid w:val="0010231B"/>
    <w:rsid w:val="00110F79"/>
    <w:rsid w:val="001140FA"/>
    <w:rsid w:val="00143100"/>
    <w:rsid w:val="0014718D"/>
    <w:rsid w:val="0016405B"/>
    <w:rsid w:val="001F01DC"/>
    <w:rsid w:val="00265C51"/>
    <w:rsid w:val="002810C2"/>
    <w:rsid w:val="002877EB"/>
    <w:rsid w:val="002A420D"/>
    <w:rsid w:val="002B0B48"/>
    <w:rsid w:val="002C48B0"/>
    <w:rsid w:val="002C76FC"/>
    <w:rsid w:val="002D5599"/>
    <w:rsid w:val="00326E29"/>
    <w:rsid w:val="003723EC"/>
    <w:rsid w:val="003741D0"/>
    <w:rsid w:val="00380503"/>
    <w:rsid w:val="00386F00"/>
    <w:rsid w:val="00396906"/>
    <w:rsid w:val="003A4365"/>
    <w:rsid w:val="003D327C"/>
    <w:rsid w:val="003E17EC"/>
    <w:rsid w:val="00442365"/>
    <w:rsid w:val="00445FA7"/>
    <w:rsid w:val="004A7D6B"/>
    <w:rsid w:val="004B0C5D"/>
    <w:rsid w:val="004E7EA1"/>
    <w:rsid w:val="004F2E85"/>
    <w:rsid w:val="004F42CB"/>
    <w:rsid w:val="00554742"/>
    <w:rsid w:val="00555DA0"/>
    <w:rsid w:val="00567682"/>
    <w:rsid w:val="00571ACF"/>
    <w:rsid w:val="005E6584"/>
    <w:rsid w:val="00653119"/>
    <w:rsid w:val="00666051"/>
    <w:rsid w:val="006838AE"/>
    <w:rsid w:val="006A5A99"/>
    <w:rsid w:val="006B7443"/>
    <w:rsid w:val="006C1228"/>
    <w:rsid w:val="006E0529"/>
    <w:rsid w:val="00725B3B"/>
    <w:rsid w:val="00755E59"/>
    <w:rsid w:val="0077755D"/>
    <w:rsid w:val="00783383"/>
    <w:rsid w:val="007D3702"/>
    <w:rsid w:val="007F228F"/>
    <w:rsid w:val="007F3451"/>
    <w:rsid w:val="00816CA4"/>
    <w:rsid w:val="00843A2A"/>
    <w:rsid w:val="0084647F"/>
    <w:rsid w:val="008A3D7C"/>
    <w:rsid w:val="008A6390"/>
    <w:rsid w:val="008B5372"/>
    <w:rsid w:val="00900614"/>
    <w:rsid w:val="00914F3A"/>
    <w:rsid w:val="00917E58"/>
    <w:rsid w:val="009222B4"/>
    <w:rsid w:val="009475C3"/>
    <w:rsid w:val="00950F7A"/>
    <w:rsid w:val="0096569C"/>
    <w:rsid w:val="00976DB2"/>
    <w:rsid w:val="009F241B"/>
    <w:rsid w:val="009F3DD9"/>
    <w:rsid w:val="009F44D0"/>
    <w:rsid w:val="00A3158A"/>
    <w:rsid w:val="00A50648"/>
    <w:rsid w:val="00A70924"/>
    <w:rsid w:val="00A7625A"/>
    <w:rsid w:val="00A7792E"/>
    <w:rsid w:val="00A93B8B"/>
    <w:rsid w:val="00A94AC4"/>
    <w:rsid w:val="00AA4576"/>
    <w:rsid w:val="00AB2DC4"/>
    <w:rsid w:val="00AE314B"/>
    <w:rsid w:val="00B13FAC"/>
    <w:rsid w:val="00B30D56"/>
    <w:rsid w:val="00B474BF"/>
    <w:rsid w:val="00B476A6"/>
    <w:rsid w:val="00B90852"/>
    <w:rsid w:val="00B94105"/>
    <w:rsid w:val="00C23B9F"/>
    <w:rsid w:val="00C30801"/>
    <w:rsid w:val="00C43FBD"/>
    <w:rsid w:val="00C672D3"/>
    <w:rsid w:val="00C752FF"/>
    <w:rsid w:val="00C83D3E"/>
    <w:rsid w:val="00CB7603"/>
    <w:rsid w:val="00D06913"/>
    <w:rsid w:val="00D1261B"/>
    <w:rsid w:val="00D1646A"/>
    <w:rsid w:val="00D2441A"/>
    <w:rsid w:val="00D501CC"/>
    <w:rsid w:val="00D55F2E"/>
    <w:rsid w:val="00D676EA"/>
    <w:rsid w:val="00D77CF8"/>
    <w:rsid w:val="00D81D0A"/>
    <w:rsid w:val="00D91B98"/>
    <w:rsid w:val="00DC7D8F"/>
    <w:rsid w:val="00DE381E"/>
    <w:rsid w:val="00E13617"/>
    <w:rsid w:val="00E22ABB"/>
    <w:rsid w:val="00E7034E"/>
    <w:rsid w:val="00EB68B8"/>
    <w:rsid w:val="00ED0AC1"/>
    <w:rsid w:val="00EE03F7"/>
    <w:rsid w:val="00EF609E"/>
    <w:rsid w:val="00F5347F"/>
    <w:rsid w:val="00F56EEB"/>
    <w:rsid w:val="00FA375B"/>
    <w:rsid w:val="00FD1E7E"/>
    <w:rsid w:val="00FE0AB8"/>
    <w:rsid w:val="00FF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CE54E"/>
  <w15:docId w15:val="{95527230-36C3-4D81-871F-CD309A3D8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3"/>
      <w:ind w:left="110"/>
    </w:pPr>
    <w:rPr>
      <w:rFonts w:ascii="Bookman Old Style" w:eastAsia="Bookman Old Style" w:hAnsi="Bookman Old Style" w:cs="Bookman Old Style"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10"/>
    </w:pPr>
  </w:style>
  <w:style w:type="paragraph" w:customStyle="1" w:styleId="TableParagraph">
    <w:name w:val="Table Paragraph"/>
    <w:basedOn w:val="Normal"/>
    <w:uiPriority w:val="1"/>
    <w:qFormat/>
  </w:style>
  <w:style w:type="paragraph" w:styleId="Revision">
    <w:name w:val="Revision"/>
    <w:hidden/>
    <w:uiPriority w:val="99"/>
    <w:semiHidden/>
    <w:rsid w:val="002877EB"/>
    <w:pPr>
      <w:widowControl/>
      <w:autoSpaceDE/>
      <w:autoSpaceDN/>
    </w:pPr>
    <w:rPr>
      <w:rFonts w:ascii="Cambria" w:eastAsia="Cambria" w:hAnsi="Cambria" w:cs="Cambria"/>
    </w:rPr>
  </w:style>
  <w:style w:type="table" w:styleId="TableGrid">
    <w:name w:val="Table Grid"/>
    <w:basedOn w:val="TableNormal"/>
    <w:uiPriority w:val="39"/>
    <w:rsid w:val="00AE31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F24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F24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F241B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24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241B"/>
    <w:rPr>
      <w:rFonts w:ascii="Cambria" w:eastAsia="Cambria" w:hAnsi="Cambria" w:cs="Cambria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E7E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E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6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cquisition.gov/far/part-13" TargetMode="External"/><Relationship Id="rId18" Type="http://schemas.openxmlformats.org/officeDocument/2006/relationships/hyperlink" Target="mailto:smc.pkc.workflow@us.af.mil" TargetMode="External"/><Relationship Id="rId26" Type="http://schemas.openxmlformats.org/officeDocument/2006/relationships/hyperlink" Target="https://www.whitehouse.gov/wp-content/uploads/2019/03/M-19-13.pdf" TargetMode="External"/><Relationship Id="rId39" Type="http://schemas.openxmlformats.org/officeDocument/2006/relationships/hyperlink" Target="https://static.e-publishing.af.mil/production/1/saf_aq/publication/dafi63-101_20-101/dafi63-101_20-101.pdf" TargetMode="External"/><Relationship Id="rId21" Type="http://schemas.openxmlformats.org/officeDocument/2006/relationships/hyperlink" Target="http://static.e-publishing.af.mil/production/1/af_a1/publication/afi38-101/afi38-101.pdf" TargetMode="External"/><Relationship Id="rId34" Type="http://schemas.openxmlformats.org/officeDocument/2006/relationships/hyperlink" Target="https://usaf.dps.mil/sites/AFCC/AQCP/KnowledgeCenter/Documents/Forms/AllItems.aspx?id=%2Fsites%2FAFCC%2FAQCP%2FKnowledgeCenter%2FDocuments%2FDelegations%2FHCA%20Memo%20SpRCO%5F3%20May%202023%2Epdf&amp;parent=%2Fsites%2FAFCC%2FAQCP%2FKnowledgeCenter%2FDocuments%2FDelegations" TargetMode="External"/><Relationship Id="rId42" Type="http://schemas.openxmlformats.org/officeDocument/2006/relationships/hyperlink" Target="https://www.acquisition.gov/dfars/part-246-quality-assurance" TargetMode="External"/><Relationship Id="rId47" Type="http://schemas.openxmlformats.org/officeDocument/2006/relationships/hyperlink" Target="https://static.e-publishing.af.mil/production/1/saf_aq/publication/hafmd1-10/hafmd1-10.pdf" TargetMode="External"/><Relationship Id="rId50" Type="http://schemas.openxmlformats.org/officeDocument/2006/relationships/hyperlink" Target="https://static.e-publishing.af.mil/production/1/saf_sq/publication/hafmd1-17/hafmd1-17.pdf" TargetMode="External"/><Relationship Id="rId55" Type="http://schemas.microsoft.com/office/2011/relationships/people" Target="peop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cquisition.gov/far/part-52" TargetMode="External"/><Relationship Id="rId29" Type="http://schemas.openxmlformats.org/officeDocument/2006/relationships/hyperlink" Target="http://static.e-publishing.af.mil/production/1/saf_aq/publication/hafmd1-10/hafmd1-10.pdf" TargetMode="External"/><Relationship Id="rId11" Type="http://schemas.openxmlformats.org/officeDocument/2006/relationships/hyperlink" Target="https://static.e-publishing.af.mil/production/1/saf_aq/publication/dafi63-138/dafi63-138.pdf" TargetMode="External"/><Relationship Id="rId24" Type="http://schemas.microsoft.com/office/2016/09/relationships/commentsIds" Target="commentsIds.xml"/><Relationship Id="rId32" Type="http://schemas.openxmlformats.org/officeDocument/2006/relationships/hyperlink" Target="https://usaf.dps.mil/sites/AFCC/AQCP/KnowledgeCenter/Documents/Forms/AllItems.aspx?id=%2Fsites%2FAFCC%2FAQCP%2FKnowledgeCenter%2FDocuments%2FDelegations%2FHCA%20Memo%20for%20SSC%5F12%20Apr%202023%2Epdf&amp;parent=%2Fsites%2FAFCC%2FAQCP%2FKnowledgeCenter%2FDocuments%2FDelegations" TargetMode="External"/><Relationship Id="rId37" Type="http://schemas.openxmlformats.org/officeDocument/2006/relationships/hyperlink" Target="http://static.e-publishing.af.mil/production/1/af_a1/publication/afi38-101/afi38-101.pdf" TargetMode="External"/><Relationship Id="rId40" Type="http://schemas.openxmlformats.org/officeDocument/2006/relationships/hyperlink" Target="https://www.esd.whs.mil/Portals/54/Documents/DD/issuances/dodi/500002p.pdf?ver=0vzZVR1UG7nRmZKeGnSkHg%3d%3d" TargetMode="External"/><Relationship Id="rId45" Type="http://schemas.openxmlformats.org/officeDocument/2006/relationships/hyperlink" Target="https://usaf.dps.mil/sites/AFCC/Lists/POCs/AllItems.aspx?viewid=328ff265%2Ddfa2%2D44b2%2D8335%2D88fab2f1e5c2" TargetMode="External"/><Relationship Id="rId53" Type="http://schemas.openxmlformats.org/officeDocument/2006/relationships/hyperlink" Target="https://dod.teams.microsoft.us/l/team/19%3adod%3a76888714f0cb40ed92e401c29324a647%40thread.skype/conversations?groupId=25a42351-7065-4ec7-8c1b-3163cdba3183&amp;tenantId=8331b18d-2d87-48ef-a35f-ac8818ebf9b4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usaf.dps.mil/sites/AFCC/SitePages/Home.aspx" TargetMode="External"/><Relationship Id="rId19" Type="http://schemas.openxmlformats.org/officeDocument/2006/relationships/hyperlink" Target="mailto:osd.pentagon.ousd-r-e.mbx.sda@mail.mil" TargetMode="External"/><Relationship Id="rId31" Type="http://schemas.openxmlformats.org/officeDocument/2006/relationships/hyperlink" Target="http://static.e-publishing.af.mil/production/1/saf_aq/publication/hafmd1-10/hafmd1-10.pdf" TargetMode="External"/><Relationship Id="rId44" Type="http://schemas.openxmlformats.org/officeDocument/2006/relationships/hyperlink" Target="https://static.e-publishing.af.mil/production/1/saf_aq/publication/afi64-105/afi64-105.pdf" TargetMode="External"/><Relationship Id="rId52" Type="http://schemas.openxmlformats.org/officeDocument/2006/relationships/hyperlink" Target="https://static.e-publishing.af.mil/production/1/saf_aq/publication/dafi63-138/dafi63-138.pdf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esd.whs.mil/Portals/54/Documents/DD/issuances/dodi/500085p.pdf?ver=2020-08-06-151441-153" TargetMode="External"/><Relationship Id="rId14" Type="http://schemas.openxmlformats.org/officeDocument/2006/relationships/hyperlink" Target="https://www.acquisition.gov/far/part-8" TargetMode="External"/><Relationship Id="rId22" Type="http://schemas.openxmlformats.org/officeDocument/2006/relationships/comments" Target="comments.xml"/><Relationship Id="rId27" Type="http://schemas.openxmlformats.org/officeDocument/2006/relationships/hyperlink" Target="http://static.e-publishing.af.mil/production/1/af_a1/publication/afi38-101/afi38-101.pdf" TargetMode="External"/><Relationship Id="rId30" Type="http://schemas.openxmlformats.org/officeDocument/2006/relationships/hyperlink" Target="https://static.e-publishing.af.mil/production/1/saf_sq/publication/hafmd1-17/hafmd1-17.pdf" TargetMode="External"/><Relationship Id="rId35" Type="http://schemas.openxmlformats.org/officeDocument/2006/relationships/hyperlink" Target="http://static.e-publishing.af.mil/production/1/af_a1/publication/afi38-101/afi38-101.pdf" TargetMode="External"/><Relationship Id="rId43" Type="http://schemas.openxmlformats.org/officeDocument/2006/relationships/hyperlink" Target="https://www.acquisition.gov/dfars/part-237-service-contracting" TargetMode="External"/><Relationship Id="rId48" Type="http://schemas.openxmlformats.org/officeDocument/2006/relationships/hyperlink" Target="https://static.e-publishing.af.mil/production/1/saf_sq/publication/hafmd1-17/hafmd1-17.pdf" TargetMode="External"/><Relationship Id="rId56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hyperlink" Target="https://static.e-publishing.af.mil/production/1/saf_sq/publication/hafmd1-17/hafmd1-17.pdf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www.acquisition.gov/far/part-6" TargetMode="External"/><Relationship Id="rId17" Type="http://schemas.openxmlformats.org/officeDocument/2006/relationships/hyperlink" Target="mailto:SAF.AQ.SAF-AQC.Workflow@us.af.mil" TargetMode="External"/><Relationship Id="rId25" Type="http://schemas.microsoft.com/office/2018/08/relationships/commentsExtensible" Target="commentsExtensible.xml"/><Relationship Id="rId33" Type="http://schemas.openxmlformats.org/officeDocument/2006/relationships/hyperlink" Target="https://usaf.dps.mil/sites/AFCC/AQCP/KnowledgeCenter/Documents/Forms/AllItems.aspx?id=%2Fsites%2FAFCC%2FAQCP%2FKnowledgeCenter%2FDocuments%2FDelegations%2FHCA%20Designation%20SDA%2024%20Mar%2023%2Epdf&amp;parent=%2Fsites%2FAFCC%2FAQCP%2FKnowledgeCenter%2FDocuments%2FDelegations" TargetMode="External"/><Relationship Id="rId38" Type="http://schemas.openxmlformats.org/officeDocument/2006/relationships/hyperlink" Target="http://static.e-publishing.af.mil/production/1/af_a1/publication/afi38-101/afi38-101.pdf" TargetMode="External"/><Relationship Id="rId46" Type="http://schemas.openxmlformats.org/officeDocument/2006/relationships/hyperlink" Target="https://usaf.dps.mil/sites/AFCC/Lists/POCs/AllItems.aspx?viewid=328ff265%2Ddfa2%2D44b2%2D8335%2D88fab2f1e5c2" TargetMode="External"/><Relationship Id="rId20" Type="http://schemas.openxmlformats.org/officeDocument/2006/relationships/hyperlink" Target="mailto:SpRCO.DAF.Org@us.af.mil" TargetMode="External"/><Relationship Id="rId41" Type="http://schemas.openxmlformats.org/officeDocument/2006/relationships/hyperlink" Target="https://www.acquisition.gov/far/part-46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www.acquisition.gov/far/part-16" TargetMode="External"/><Relationship Id="rId23" Type="http://schemas.microsoft.com/office/2011/relationships/commentsExtended" Target="commentsExtended.xml"/><Relationship Id="rId28" Type="http://schemas.openxmlformats.org/officeDocument/2006/relationships/hyperlink" Target="http://static.e-publishing.af.mil/production/1/saf_aq/publication/hafmd1-10/hafmd1-10.pdf" TargetMode="External"/><Relationship Id="rId36" Type="http://schemas.openxmlformats.org/officeDocument/2006/relationships/hyperlink" Target="http://static.e-publishing.af.mil/production/1/af_a1/publication/afi38-101/afi38-101.pdf" TargetMode="External"/><Relationship Id="rId49" Type="http://schemas.openxmlformats.org/officeDocument/2006/relationships/hyperlink" Target="https://static.e-publishing.af.mil/production/1/saf_aq/publication/hafmd1-10/hafmd1-1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6CB6657789CA4CA815033C79B9E083" ma:contentTypeVersion="6" ma:contentTypeDescription="Create a new document." ma:contentTypeScope="" ma:versionID="41a88798760e55b33f1b28a4948e06d7">
  <xsd:schema xmlns:xsd="http://www.w3.org/2001/XMLSchema" xmlns:xs="http://www.w3.org/2001/XMLSchema" xmlns:p="http://schemas.microsoft.com/office/2006/metadata/properties" xmlns:ns2="c7b28551-714a-466d-aef6-d2c6ef9e9028" xmlns:ns3="494a06ad-f065-438e-b0c5-3c8ee8c1fb4f" targetNamespace="http://schemas.microsoft.com/office/2006/metadata/properties" ma:root="true" ma:fieldsID="7f5eb135f9f6e111e85d9e6c558688cd" ns2:_="" ns3:_="">
    <xsd:import namespace="c7b28551-714a-466d-aef6-d2c6ef9e9028"/>
    <xsd:import namespace="494a06ad-f065-438e-b0c5-3c8ee8c1fb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b28551-714a-466d-aef6-d2c6ef9e90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4a06ad-f065-438e-b0c5-3c8ee8c1fb4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F82E0-B261-4C2B-98C5-A21A0E3D8665}">
  <ds:schemaRefs>
    <ds:schemaRef ds:uri="http://schemas.microsoft.com/office/2006/documentManagement/types"/>
    <ds:schemaRef ds:uri="http://schemas.microsoft.com/office/infopath/2007/PartnerControls"/>
    <ds:schemaRef ds:uri="494a06ad-f065-438e-b0c5-3c8ee8c1fb4f"/>
    <ds:schemaRef ds:uri="http://purl.org/dc/dcmitype/"/>
    <ds:schemaRef ds:uri="http://schemas.microsoft.com/office/2006/metadata/properties"/>
    <ds:schemaRef ds:uri="http://schemas.openxmlformats.org/package/2006/metadata/core-properties"/>
    <ds:schemaRef ds:uri="c7b28551-714a-466d-aef6-d2c6ef9e9028"/>
    <ds:schemaRef ds:uri="http://www.w3.org/XML/1998/namespace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865FDDF7-3B11-4242-8C8D-04D4089C76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b28551-714a-466d-aef6-d2c6ef9e9028"/>
    <ds:schemaRef ds:uri="494a06ad-f065-438e-b0c5-3c8ee8c1fb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A60306-B1B3-4E05-8548-FB8DEB129E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560A178-00F4-4CE7-ACD1-87DAB857711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331b18d-2d87-48ef-a35f-ac8818ebf9b4}" enabled="0" method="" siteId="{8331b18d-2d87-48ef-a35f-ac8818ebf9b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2613</Words>
  <Characters>14900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 5302 - Definitions of Words and Terms</vt:lpstr>
    </vt:vector>
  </TitlesOfParts>
  <Company/>
  <LinksUpToDate>false</LinksUpToDate>
  <CharactersWithSpaces>17479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5302 - Definitions of Words and Terms</dc:title>
  <dc:creator>MOISANT, KATHERINE E CIV USAF HAF SAF/AQCP</dc:creator>
  <cp:lastModifiedBy>ROSSI, AMANDA M CIV USAF HAF SAF/AQCP</cp:lastModifiedBy>
  <cp:revision>5</cp:revision>
  <dcterms:created xsi:type="dcterms:W3CDTF">2024-05-14T22:01:00Z</dcterms:created>
  <dcterms:modified xsi:type="dcterms:W3CDTF">2024-05-17T17:45:00Z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2023-10-04T00:00:00Z</vt:filetime>
  </property>
  <property fmtid="{D5CDD505-2E9C-101B-9397-08002B2CF9AE}" pid="3" name="LastSaved">
    <vt:filetime>2023-10-05T00:00:00Z</vt:filetime>
  </property>
  <property fmtid="{D5CDD505-2E9C-101B-9397-08002B2CF9AE}" pid="4" name="Producer">
    <vt:lpwstr>mPDF 8.1.6</vt:lpwstr>
  </property>
  <property fmtid="{D5CDD505-2E9C-101B-9397-08002B2CF9AE}" pid="5" name="ContentTypeId">
    <vt:lpwstr>0x0101005F6CB6657789CA4CA815033C79B9E083</vt:lpwstr>
  </property>
  <property fmtid="{D5CDD505-2E9C-101B-9397-08002B2CF9AE}" pid="6" name="Order">
    <vt:r8>1800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TriggerFlowInfo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</Properties>
</file>