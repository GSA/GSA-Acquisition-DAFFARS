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180C0" w14:textId="77777777" w:rsidR="00444AA6" w:rsidRDefault="007150C2">
      <w:pPr>
        <w:pStyle w:val="Title"/>
        <w:rPr>
          <w:b/>
        </w:rPr>
      </w:pPr>
      <w:bookmarkStart w:id="0" w:name="_bookmark0"/>
      <w:bookmarkEnd w:id="0"/>
      <w:r>
        <w:rPr>
          <w:b/>
          <w:spacing w:val="-4"/>
        </w:rPr>
        <w:t>Part</w:t>
      </w:r>
      <w:r>
        <w:rPr>
          <w:b/>
          <w:spacing w:val="-31"/>
        </w:rPr>
        <w:t xml:space="preserve"> </w:t>
      </w:r>
      <w:r>
        <w:rPr>
          <w:b/>
          <w:spacing w:val="-4"/>
        </w:rPr>
        <w:t>5305</w:t>
      </w:r>
      <w:r>
        <w:rPr>
          <w:b/>
          <w:spacing w:val="-32"/>
        </w:rPr>
        <w:t xml:space="preserve"> </w:t>
      </w:r>
      <w:r>
        <w:rPr>
          <w:b/>
          <w:spacing w:val="-4"/>
        </w:rPr>
        <w:t>-</w:t>
      </w:r>
      <w:r>
        <w:rPr>
          <w:b/>
          <w:spacing w:val="-31"/>
        </w:rPr>
        <w:t xml:space="preserve"> </w:t>
      </w:r>
      <w:r>
        <w:rPr>
          <w:b/>
          <w:spacing w:val="-4"/>
        </w:rPr>
        <w:t>Publicizing</w:t>
      </w:r>
      <w:r>
        <w:rPr>
          <w:b/>
          <w:spacing w:val="-30"/>
        </w:rPr>
        <w:t xml:space="preserve"> </w:t>
      </w:r>
      <w:r>
        <w:rPr>
          <w:b/>
          <w:spacing w:val="-4"/>
        </w:rPr>
        <w:t>Contract</w:t>
      </w:r>
      <w:r>
        <w:rPr>
          <w:b/>
          <w:spacing w:val="-31"/>
        </w:rPr>
        <w:t xml:space="preserve"> </w:t>
      </w:r>
      <w:r>
        <w:rPr>
          <w:b/>
          <w:spacing w:val="-4"/>
        </w:rPr>
        <w:t>Actions</w:t>
      </w:r>
    </w:p>
    <w:p w14:paraId="03D180C1" w14:textId="77777777" w:rsidR="00444AA6" w:rsidRDefault="00444AA6">
      <w:pPr>
        <w:pStyle w:val="BodyText"/>
        <w:spacing w:before="6"/>
        <w:rPr>
          <w:rFonts w:ascii="Bookman Old Style"/>
          <w:b/>
          <w:sz w:val="50"/>
        </w:rPr>
      </w:pPr>
    </w:p>
    <w:p w14:paraId="03D180C2" w14:textId="77777777" w:rsidR="00444AA6" w:rsidRDefault="007150C2">
      <w:pPr>
        <w:pStyle w:val="BodyText"/>
        <w:ind w:left="110"/>
      </w:pPr>
      <w:r>
        <w:rPr>
          <w:color w:val="27314A"/>
          <w:w w:val="105"/>
          <w:u w:val="single" w:color="27314A"/>
        </w:rPr>
        <w:t>DAFFARS</w:t>
      </w:r>
      <w:r>
        <w:rPr>
          <w:color w:val="27314A"/>
          <w:spacing w:val="18"/>
          <w:w w:val="105"/>
          <w:u w:val="single" w:color="27314A"/>
        </w:rPr>
        <w:t xml:space="preserve"> </w:t>
      </w:r>
      <w:r>
        <w:rPr>
          <w:color w:val="27314A"/>
          <w:w w:val="105"/>
          <w:u w:val="single" w:color="27314A"/>
        </w:rPr>
        <w:t>PART</w:t>
      </w:r>
      <w:r>
        <w:rPr>
          <w:color w:val="27314A"/>
          <w:spacing w:val="18"/>
          <w:w w:val="105"/>
          <w:u w:val="single" w:color="27314A"/>
        </w:rPr>
        <w:t xml:space="preserve"> </w:t>
      </w:r>
      <w:r>
        <w:rPr>
          <w:color w:val="27314A"/>
          <w:w w:val="105"/>
          <w:u w:val="single" w:color="27314A"/>
        </w:rPr>
        <w:t>5305</w:t>
      </w:r>
      <w:r>
        <w:rPr>
          <w:color w:val="27314A"/>
          <w:spacing w:val="18"/>
          <w:w w:val="105"/>
          <w:u w:val="single" w:color="27314A"/>
        </w:rPr>
        <w:t xml:space="preserve"> </w:t>
      </w:r>
      <w:r>
        <w:rPr>
          <w:color w:val="27314A"/>
          <w:w w:val="105"/>
          <w:u w:val="single" w:color="27314A"/>
        </w:rPr>
        <w:t>Knowledge</w:t>
      </w:r>
      <w:r>
        <w:rPr>
          <w:color w:val="27314A"/>
          <w:spacing w:val="18"/>
          <w:w w:val="105"/>
          <w:u w:val="single" w:color="27314A"/>
        </w:rPr>
        <w:t xml:space="preserve"> </w:t>
      </w:r>
      <w:r>
        <w:rPr>
          <w:color w:val="27314A"/>
          <w:spacing w:val="-2"/>
          <w:w w:val="105"/>
          <w:u w:val="single" w:color="27314A"/>
        </w:rPr>
        <w:t>Center</w:t>
      </w:r>
    </w:p>
    <w:p w14:paraId="03D180C3" w14:textId="77777777" w:rsidR="00444AA6" w:rsidRDefault="00444AA6">
      <w:pPr>
        <w:pStyle w:val="BodyText"/>
        <w:spacing w:before="10"/>
        <w:rPr>
          <w:sz w:val="15"/>
        </w:rPr>
      </w:pPr>
    </w:p>
    <w:p w14:paraId="03D180C4" w14:textId="430DFCAB" w:rsidR="00444AA6" w:rsidDel="00786D94" w:rsidRDefault="007150C2">
      <w:pPr>
        <w:pStyle w:val="BodyText"/>
        <w:spacing w:before="99"/>
        <w:ind w:left="110"/>
        <w:rPr>
          <w:del w:id="1" w:author="ROSSI, AMANDA M CIV USAF HAF SAF/AQCP" w:date="2024-05-17T15:05:00Z"/>
          <w:rFonts w:ascii="Bookman Old Style"/>
          <w:b/>
        </w:rPr>
      </w:pPr>
      <w:del w:id="2" w:author="ROSSI, AMANDA M CIV USAF HAF SAF/AQCP" w:date="2024-05-17T15:05:00Z">
        <w:r w:rsidDel="00786D94">
          <w:rPr>
            <w:rFonts w:ascii="Bookman Old Style"/>
            <w:b/>
            <w:spacing w:val="-9"/>
          </w:rPr>
          <w:delText>2019</w:delText>
        </w:r>
        <w:r w:rsidDel="00786D94">
          <w:rPr>
            <w:rFonts w:ascii="Bookman Old Style"/>
            <w:b/>
            <w:spacing w:val="-5"/>
          </w:rPr>
          <w:delText xml:space="preserve"> </w:delText>
        </w:r>
        <w:r w:rsidDel="00786D94">
          <w:rPr>
            <w:rFonts w:ascii="Bookman Old Style"/>
            <w:b/>
            <w:spacing w:val="-2"/>
          </w:rPr>
          <w:delText>Edition</w:delText>
        </w:r>
      </w:del>
    </w:p>
    <w:p w14:paraId="03D180C5" w14:textId="77777777" w:rsidR="00444AA6" w:rsidRDefault="00444AA6">
      <w:pPr>
        <w:pStyle w:val="BodyText"/>
        <w:spacing w:before="8"/>
        <w:rPr>
          <w:rFonts w:ascii="Bookman Old Style"/>
          <w:b/>
          <w:sz w:val="23"/>
        </w:rPr>
      </w:pPr>
    </w:p>
    <w:p w14:paraId="03D180C6" w14:textId="1E77FE5A" w:rsidR="00444AA6" w:rsidRDefault="007150C2">
      <w:pPr>
        <w:spacing w:before="1"/>
        <w:ind w:left="110"/>
        <w:rPr>
          <w:i/>
        </w:rPr>
      </w:pPr>
      <w:r>
        <w:rPr>
          <w:i/>
          <w:w w:val="110"/>
        </w:rPr>
        <w:t>Revised:</w:t>
      </w:r>
      <w:r>
        <w:rPr>
          <w:i/>
          <w:spacing w:val="23"/>
          <w:w w:val="110"/>
        </w:rPr>
        <w:t xml:space="preserve"> </w:t>
      </w:r>
      <w:r>
        <w:rPr>
          <w:i/>
          <w:w w:val="110"/>
        </w:rPr>
        <w:t>June</w:t>
      </w:r>
      <w:r>
        <w:rPr>
          <w:i/>
          <w:spacing w:val="23"/>
          <w:w w:val="110"/>
        </w:rPr>
        <w:t xml:space="preserve"> </w:t>
      </w:r>
      <w:del w:id="3" w:author="ROSSI, AMANDA M CIV USAF HAF SAF/AQCP" w:date="2024-05-17T15:05:00Z">
        <w:r w:rsidDel="00786D94">
          <w:rPr>
            <w:i/>
            <w:spacing w:val="-4"/>
            <w:w w:val="110"/>
          </w:rPr>
          <w:delText>2023</w:delText>
        </w:r>
      </w:del>
      <w:ins w:id="4" w:author="ROSSI, AMANDA M CIV USAF HAF SAF/AQCP" w:date="2024-05-17T15:05:00Z">
        <w:r w:rsidR="00786D94">
          <w:rPr>
            <w:i/>
            <w:spacing w:val="-4"/>
            <w:w w:val="110"/>
          </w:rPr>
          <w:t>202</w:t>
        </w:r>
        <w:r w:rsidR="00786D94">
          <w:rPr>
            <w:i/>
            <w:spacing w:val="-4"/>
            <w:w w:val="110"/>
          </w:rPr>
          <w:t>4</w:t>
        </w:r>
      </w:ins>
    </w:p>
    <w:p w14:paraId="03D180C7" w14:textId="77777777" w:rsidR="00444AA6" w:rsidRDefault="00444AA6">
      <w:pPr>
        <w:pStyle w:val="BodyText"/>
        <w:spacing w:before="10"/>
        <w:rPr>
          <w:i/>
          <w:sz w:val="23"/>
        </w:rPr>
      </w:pPr>
    </w:p>
    <w:p w14:paraId="03D180C8" w14:textId="77777777" w:rsidR="00444AA6" w:rsidRDefault="00786D94">
      <w:pPr>
        <w:pStyle w:val="BodyText"/>
        <w:ind w:left="110"/>
      </w:pPr>
      <w:hyperlink w:anchor="_bookmark0" w:history="1">
        <w:r w:rsidR="007150C2">
          <w:rPr>
            <w:color w:val="27314A"/>
            <w:w w:val="110"/>
            <w:u w:val="single" w:color="27314A"/>
          </w:rPr>
          <w:t>Subpart</w:t>
        </w:r>
        <w:r w:rsidR="007150C2">
          <w:rPr>
            <w:color w:val="27314A"/>
            <w:spacing w:val="1"/>
            <w:w w:val="110"/>
            <w:u w:val="single" w:color="27314A"/>
          </w:rPr>
          <w:t xml:space="preserve"> </w:t>
        </w:r>
        <w:r w:rsidR="007150C2">
          <w:rPr>
            <w:color w:val="27314A"/>
            <w:w w:val="110"/>
            <w:u w:val="single" w:color="27314A"/>
          </w:rPr>
          <w:t>5305.1</w:t>
        </w:r>
        <w:r w:rsidR="007150C2">
          <w:rPr>
            <w:color w:val="27314A"/>
            <w:spacing w:val="2"/>
            <w:w w:val="110"/>
            <w:u w:val="single" w:color="27314A"/>
          </w:rPr>
          <w:t xml:space="preserve"> </w:t>
        </w:r>
        <w:r w:rsidR="007150C2">
          <w:rPr>
            <w:color w:val="27314A"/>
            <w:w w:val="110"/>
            <w:u w:val="single" w:color="27314A"/>
          </w:rPr>
          <w:t>-</w:t>
        </w:r>
        <w:r w:rsidR="007150C2">
          <w:rPr>
            <w:color w:val="27314A"/>
            <w:spacing w:val="2"/>
            <w:w w:val="110"/>
            <w:u w:val="single" w:color="27314A"/>
          </w:rPr>
          <w:t xml:space="preserve"> </w:t>
        </w:r>
        <w:r w:rsidR="007150C2">
          <w:rPr>
            <w:color w:val="27314A"/>
            <w:w w:val="110"/>
            <w:u w:val="single" w:color="27314A"/>
          </w:rPr>
          <w:t>DISSEMINATION</w:t>
        </w:r>
        <w:r w:rsidR="007150C2">
          <w:rPr>
            <w:color w:val="27314A"/>
            <w:spacing w:val="2"/>
            <w:w w:val="110"/>
            <w:u w:val="single" w:color="27314A"/>
          </w:rPr>
          <w:t xml:space="preserve"> </w:t>
        </w:r>
        <w:r w:rsidR="007150C2">
          <w:rPr>
            <w:color w:val="27314A"/>
            <w:w w:val="110"/>
            <w:u w:val="single" w:color="27314A"/>
          </w:rPr>
          <w:t>OF</w:t>
        </w:r>
        <w:r w:rsidR="007150C2">
          <w:rPr>
            <w:color w:val="27314A"/>
            <w:spacing w:val="2"/>
            <w:w w:val="110"/>
            <w:u w:val="single" w:color="27314A"/>
          </w:rPr>
          <w:t xml:space="preserve"> </w:t>
        </w:r>
        <w:r w:rsidR="007150C2">
          <w:rPr>
            <w:color w:val="27314A"/>
            <w:spacing w:val="-2"/>
            <w:w w:val="110"/>
            <w:u w:val="single" w:color="27314A"/>
          </w:rPr>
          <w:t>INFORMATION</w:t>
        </w:r>
      </w:hyperlink>
    </w:p>
    <w:p w14:paraId="03D180C9" w14:textId="77777777" w:rsidR="00444AA6" w:rsidRDefault="00444AA6">
      <w:pPr>
        <w:pStyle w:val="BodyText"/>
        <w:spacing w:before="10"/>
        <w:rPr>
          <w:sz w:val="15"/>
        </w:rPr>
      </w:pPr>
    </w:p>
    <w:p w14:paraId="03D180CA" w14:textId="77777777" w:rsidR="00444AA6" w:rsidRDefault="00786D94">
      <w:pPr>
        <w:pStyle w:val="BodyText"/>
        <w:spacing w:before="95"/>
        <w:ind w:left="110"/>
      </w:pPr>
      <w:hyperlink w:anchor="_bookmark0" w:history="1">
        <w:r w:rsidR="007150C2">
          <w:rPr>
            <w:color w:val="27314A"/>
            <w:w w:val="105"/>
            <w:u w:val="single" w:color="27314A"/>
          </w:rPr>
          <w:t>5305.102</w:t>
        </w:r>
        <w:r w:rsidR="007150C2">
          <w:rPr>
            <w:color w:val="27314A"/>
            <w:spacing w:val="2"/>
            <w:w w:val="105"/>
            <w:u w:val="single" w:color="27314A"/>
          </w:rPr>
          <w:t xml:space="preserve"> </w:t>
        </w:r>
        <w:r w:rsidR="007150C2">
          <w:rPr>
            <w:color w:val="27314A"/>
            <w:w w:val="105"/>
            <w:u w:val="single" w:color="27314A"/>
          </w:rPr>
          <w:t>Availability</w:t>
        </w:r>
        <w:r w:rsidR="007150C2">
          <w:rPr>
            <w:color w:val="27314A"/>
            <w:spacing w:val="3"/>
            <w:w w:val="105"/>
            <w:u w:val="single" w:color="27314A"/>
          </w:rPr>
          <w:t xml:space="preserve"> </w:t>
        </w:r>
        <w:r w:rsidR="007150C2">
          <w:rPr>
            <w:color w:val="27314A"/>
            <w:w w:val="105"/>
            <w:u w:val="single" w:color="27314A"/>
          </w:rPr>
          <w:t>of</w:t>
        </w:r>
        <w:r w:rsidR="007150C2">
          <w:rPr>
            <w:color w:val="27314A"/>
            <w:spacing w:val="3"/>
            <w:w w:val="105"/>
            <w:u w:val="single" w:color="27314A"/>
          </w:rPr>
          <w:t xml:space="preserve"> </w:t>
        </w:r>
        <w:r w:rsidR="007150C2">
          <w:rPr>
            <w:color w:val="27314A"/>
            <w:spacing w:val="-2"/>
            <w:w w:val="105"/>
            <w:u w:val="single" w:color="27314A"/>
          </w:rPr>
          <w:t>Solicitations.</w:t>
        </w:r>
      </w:hyperlink>
    </w:p>
    <w:p w14:paraId="03D180CB" w14:textId="77777777" w:rsidR="00444AA6" w:rsidRDefault="00444AA6">
      <w:pPr>
        <w:pStyle w:val="BodyText"/>
        <w:spacing w:before="9"/>
        <w:rPr>
          <w:sz w:val="15"/>
        </w:rPr>
      </w:pPr>
    </w:p>
    <w:p w14:paraId="03D180CC" w14:textId="77777777" w:rsidR="00444AA6" w:rsidRDefault="00786D94">
      <w:pPr>
        <w:pStyle w:val="BodyText"/>
        <w:spacing w:before="96"/>
        <w:ind w:left="110"/>
      </w:pPr>
      <w:hyperlink w:anchor="_bookmark0" w:history="1">
        <w:r w:rsidR="007150C2">
          <w:rPr>
            <w:color w:val="27314A"/>
            <w:w w:val="110"/>
            <w:u w:val="single" w:color="27314A"/>
          </w:rPr>
          <w:t>Subpart</w:t>
        </w:r>
        <w:r w:rsidR="007150C2">
          <w:rPr>
            <w:color w:val="27314A"/>
            <w:spacing w:val="8"/>
            <w:w w:val="110"/>
            <w:u w:val="single" w:color="27314A"/>
          </w:rPr>
          <w:t xml:space="preserve"> </w:t>
        </w:r>
        <w:r w:rsidR="007150C2">
          <w:rPr>
            <w:color w:val="27314A"/>
            <w:w w:val="110"/>
            <w:u w:val="single" w:color="27314A"/>
          </w:rPr>
          <w:t>5305.2</w:t>
        </w:r>
        <w:r w:rsidR="007150C2">
          <w:rPr>
            <w:color w:val="27314A"/>
            <w:spacing w:val="8"/>
            <w:w w:val="110"/>
            <w:u w:val="single" w:color="27314A"/>
          </w:rPr>
          <w:t xml:space="preserve"> </w:t>
        </w:r>
        <w:r w:rsidR="007150C2">
          <w:rPr>
            <w:color w:val="27314A"/>
            <w:w w:val="110"/>
            <w:u w:val="single" w:color="27314A"/>
          </w:rPr>
          <w:t>-</w:t>
        </w:r>
        <w:r w:rsidR="007150C2">
          <w:rPr>
            <w:color w:val="27314A"/>
            <w:spacing w:val="8"/>
            <w:w w:val="110"/>
            <w:u w:val="single" w:color="27314A"/>
          </w:rPr>
          <w:t xml:space="preserve"> </w:t>
        </w:r>
        <w:r w:rsidR="007150C2">
          <w:rPr>
            <w:color w:val="27314A"/>
            <w:w w:val="110"/>
            <w:u w:val="single" w:color="27314A"/>
          </w:rPr>
          <w:t>SYNOPSES</w:t>
        </w:r>
        <w:r w:rsidR="007150C2">
          <w:rPr>
            <w:color w:val="27314A"/>
            <w:spacing w:val="8"/>
            <w:w w:val="110"/>
            <w:u w:val="single" w:color="27314A"/>
          </w:rPr>
          <w:t xml:space="preserve"> </w:t>
        </w:r>
        <w:r w:rsidR="007150C2">
          <w:rPr>
            <w:color w:val="27314A"/>
            <w:w w:val="110"/>
            <w:u w:val="single" w:color="27314A"/>
          </w:rPr>
          <w:t>OF</w:t>
        </w:r>
        <w:r w:rsidR="007150C2">
          <w:rPr>
            <w:color w:val="27314A"/>
            <w:spacing w:val="8"/>
            <w:w w:val="110"/>
            <w:u w:val="single" w:color="27314A"/>
          </w:rPr>
          <w:t xml:space="preserve"> </w:t>
        </w:r>
        <w:r w:rsidR="007150C2">
          <w:rPr>
            <w:color w:val="27314A"/>
            <w:w w:val="110"/>
            <w:u w:val="single" w:color="27314A"/>
          </w:rPr>
          <w:t>PROPOSED</w:t>
        </w:r>
        <w:r w:rsidR="007150C2">
          <w:rPr>
            <w:color w:val="27314A"/>
            <w:spacing w:val="8"/>
            <w:w w:val="110"/>
            <w:u w:val="single" w:color="27314A"/>
          </w:rPr>
          <w:t xml:space="preserve"> </w:t>
        </w:r>
        <w:r w:rsidR="007150C2">
          <w:rPr>
            <w:color w:val="27314A"/>
            <w:w w:val="110"/>
            <w:u w:val="single" w:color="27314A"/>
          </w:rPr>
          <w:t>CONTRACT</w:t>
        </w:r>
        <w:r w:rsidR="007150C2">
          <w:rPr>
            <w:color w:val="27314A"/>
            <w:spacing w:val="8"/>
            <w:w w:val="110"/>
            <w:u w:val="single" w:color="27314A"/>
          </w:rPr>
          <w:t xml:space="preserve"> </w:t>
        </w:r>
        <w:r w:rsidR="007150C2">
          <w:rPr>
            <w:color w:val="27314A"/>
            <w:spacing w:val="-2"/>
            <w:w w:val="110"/>
            <w:u w:val="single" w:color="27314A"/>
          </w:rPr>
          <w:t>ACTIONS</w:t>
        </w:r>
      </w:hyperlink>
    </w:p>
    <w:p w14:paraId="03D180CD" w14:textId="77777777" w:rsidR="00444AA6" w:rsidRDefault="00444AA6">
      <w:pPr>
        <w:pStyle w:val="BodyText"/>
        <w:spacing w:before="9"/>
        <w:rPr>
          <w:sz w:val="15"/>
        </w:rPr>
      </w:pPr>
    </w:p>
    <w:p w14:paraId="03D180CE" w14:textId="77777777" w:rsidR="00444AA6" w:rsidRDefault="00786D94">
      <w:pPr>
        <w:pStyle w:val="BodyText"/>
        <w:spacing w:before="95"/>
        <w:ind w:left="110"/>
      </w:pPr>
      <w:hyperlink w:anchor="_bookmark0" w:history="1">
        <w:r w:rsidR="007150C2">
          <w:rPr>
            <w:color w:val="27314A"/>
            <w:w w:val="105"/>
            <w:u w:val="single" w:color="27314A"/>
          </w:rPr>
          <w:t>5305.202</w:t>
        </w:r>
        <w:r w:rsidR="007150C2">
          <w:rPr>
            <w:color w:val="27314A"/>
            <w:spacing w:val="2"/>
            <w:w w:val="105"/>
            <w:u w:val="single" w:color="27314A"/>
          </w:rPr>
          <w:t xml:space="preserve"> </w:t>
        </w:r>
        <w:r w:rsidR="007150C2">
          <w:rPr>
            <w:color w:val="27314A"/>
            <w:spacing w:val="-2"/>
            <w:w w:val="105"/>
            <w:u w:val="single" w:color="27314A"/>
          </w:rPr>
          <w:t>Exceptions</w:t>
        </w:r>
      </w:hyperlink>
    </w:p>
    <w:p w14:paraId="03D180CF" w14:textId="77777777" w:rsidR="00444AA6" w:rsidRDefault="00444AA6">
      <w:pPr>
        <w:pStyle w:val="BodyText"/>
        <w:spacing w:before="9"/>
        <w:rPr>
          <w:sz w:val="15"/>
        </w:rPr>
      </w:pPr>
    </w:p>
    <w:p w14:paraId="03D180D0" w14:textId="77777777" w:rsidR="00444AA6" w:rsidRDefault="00786D94">
      <w:pPr>
        <w:pStyle w:val="BodyText"/>
        <w:spacing w:before="96"/>
        <w:ind w:left="110"/>
      </w:pPr>
      <w:hyperlink w:anchor="_bookmark0" w:history="1">
        <w:r w:rsidR="007150C2">
          <w:rPr>
            <w:color w:val="27314A"/>
            <w:w w:val="105"/>
            <w:u w:val="single" w:color="27314A"/>
          </w:rPr>
          <w:t>5305.204</w:t>
        </w:r>
        <w:r w:rsidR="007150C2">
          <w:rPr>
            <w:color w:val="27314A"/>
            <w:spacing w:val="11"/>
            <w:w w:val="105"/>
            <w:u w:val="single" w:color="27314A"/>
          </w:rPr>
          <w:t xml:space="preserve"> </w:t>
        </w:r>
        <w:proofErr w:type="spellStart"/>
        <w:r w:rsidR="007150C2">
          <w:rPr>
            <w:color w:val="27314A"/>
            <w:w w:val="105"/>
            <w:u w:val="single" w:color="27314A"/>
          </w:rPr>
          <w:t>Presolicitation</w:t>
        </w:r>
        <w:proofErr w:type="spellEnd"/>
        <w:r w:rsidR="007150C2">
          <w:rPr>
            <w:color w:val="27314A"/>
            <w:spacing w:val="12"/>
            <w:w w:val="105"/>
            <w:u w:val="single" w:color="27314A"/>
          </w:rPr>
          <w:t xml:space="preserve"> </w:t>
        </w:r>
        <w:r w:rsidR="007150C2">
          <w:rPr>
            <w:color w:val="27314A"/>
            <w:spacing w:val="-2"/>
            <w:w w:val="105"/>
            <w:u w:val="single" w:color="27314A"/>
          </w:rPr>
          <w:t>Notices</w:t>
        </w:r>
      </w:hyperlink>
    </w:p>
    <w:p w14:paraId="03D180D1" w14:textId="77777777" w:rsidR="00444AA6" w:rsidRDefault="00444AA6">
      <w:pPr>
        <w:pStyle w:val="BodyText"/>
        <w:spacing w:before="9"/>
        <w:rPr>
          <w:sz w:val="15"/>
        </w:rPr>
      </w:pPr>
    </w:p>
    <w:p w14:paraId="03D180D2" w14:textId="77777777" w:rsidR="00444AA6" w:rsidRDefault="00786D94">
      <w:pPr>
        <w:pStyle w:val="BodyText"/>
        <w:spacing w:before="95"/>
        <w:ind w:left="110"/>
      </w:pPr>
      <w:hyperlink w:anchor="_bookmark0" w:history="1">
        <w:r w:rsidR="007150C2">
          <w:rPr>
            <w:color w:val="27314A"/>
            <w:w w:val="105"/>
            <w:u w:val="single" w:color="27314A"/>
          </w:rPr>
          <w:t>Subpart</w:t>
        </w:r>
        <w:r w:rsidR="007150C2">
          <w:rPr>
            <w:color w:val="27314A"/>
            <w:spacing w:val="40"/>
            <w:w w:val="105"/>
            <w:u w:val="single" w:color="27314A"/>
          </w:rPr>
          <w:t xml:space="preserve"> </w:t>
        </w:r>
        <w:r w:rsidR="007150C2">
          <w:rPr>
            <w:color w:val="27314A"/>
            <w:w w:val="105"/>
            <w:u w:val="single" w:color="27314A"/>
          </w:rPr>
          <w:t>5305.3</w:t>
        </w:r>
        <w:r w:rsidR="007150C2">
          <w:rPr>
            <w:color w:val="27314A"/>
            <w:spacing w:val="40"/>
            <w:w w:val="105"/>
            <w:u w:val="single" w:color="27314A"/>
          </w:rPr>
          <w:t xml:space="preserve"> </w:t>
        </w:r>
        <w:r w:rsidR="007150C2">
          <w:rPr>
            <w:color w:val="27314A"/>
            <w:w w:val="105"/>
            <w:u w:val="single" w:color="27314A"/>
          </w:rPr>
          <w:t>-</w:t>
        </w:r>
        <w:r w:rsidR="007150C2">
          <w:rPr>
            <w:color w:val="27314A"/>
            <w:spacing w:val="41"/>
            <w:w w:val="105"/>
            <w:u w:val="single" w:color="27314A"/>
          </w:rPr>
          <w:t xml:space="preserve"> </w:t>
        </w:r>
        <w:r w:rsidR="007150C2">
          <w:rPr>
            <w:color w:val="27314A"/>
            <w:w w:val="105"/>
            <w:u w:val="single" w:color="27314A"/>
          </w:rPr>
          <w:t>SYNOPSES</w:t>
        </w:r>
        <w:r w:rsidR="007150C2">
          <w:rPr>
            <w:color w:val="27314A"/>
            <w:spacing w:val="40"/>
            <w:w w:val="105"/>
            <w:u w:val="single" w:color="27314A"/>
          </w:rPr>
          <w:t xml:space="preserve"> </w:t>
        </w:r>
        <w:r w:rsidR="007150C2">
          <w:rPr>
            <w:color w:val="27314A"/>
            <w:w w:val="105"/>
            <w:u w:val="single" w:color="27314A"/>
          </w:rPr>
          <w:t>OF</w:t>
        </w:r>
        <w:r w:rsidR="007150C2">
          <w:rPr>
            <w:color w:val="27314A"/>
            <w:spacing w:val="41"/>
            <w:w w:val="105"/>
            <w:u w:val="single" w:color="27314A"/>
          </w:rPr>
          <w:t xml:space="preserve"> </w:t>
        </w:r>
        <w:r w:rsidR="007150C2">
          <w:rPr>
            <w:color w:val="27314A"/>
            <w:w w:val="105"/>
            <w:u w:val="single" w:color="27314A"/>
          </w:rPr>
          <w:t>CONTRACT</w:t>
        </w:r>
        <w:r w:rsidR="007150C2">
          <w:rPr>
            <w:color w:val="27314A"/>
            <w:spacing w:val="40"/>
            <w:w w:val="105"/>
            <w:u w:val="single" w:color="27314A"/>
          </w:rPr>
          <w:t xml:space="preserve"> </w:t>
        </w:r>
        <w:r w:rsidR="007150C2">
          <w:rPr>
            <w:color w:val="27314A"/>
            <w:spacing w:val="-2"/>
            <w:w w:val="105"/>
            <w:u w:val="single" w:color="27314A"/>
          </w:rPr>
          <w:t>AWARDS</w:t>
        </w:r>
      </w:hyperlink>
    </w:p>
    <w:p w14:paraId="03D180D3" w14:textId="77777777" w:rsidR="00444AA6" w:rsidRDefault="00444AA6">
      <w:pPr>
        <w:pStyle w:val="BodyText"/>
        <w:spacing w:before="9"/>
        <w:rPr>
          <w:sz w:val="15"/>
        </w:rPr>
      </w:pPr>
    </w:p>
    <w:p w14:paraId="03D180D4" w14:textId="77777777" w:rsidR="00444AA6" w:rsidRDefault="00786D94">
      <w:pPr>
        <w:pStyle w:val="BodyText"/>
        <w:spacing w:before="96"/>
        <w:ind w:left="110"/>
      </w:pPr>
      <w:hyperlink w:anchor="_bookmark0" w:history="1">
        <w:r w:rsidR="007150C2">
          <w:rPr>
            <w:color w:val="27314A"/>
            <w:w w:val="105"/>
            <w:u w:val="single" w:color="27314A"/>
          </w:rPr>
          <w:t>5305.303</w:t>
        </w:r>
        <w:r w:rsidR="007150C2">
          <w:rPr>
            <w:color w:val="27314A"/>
            <w:spacing w:val="12"/>
            <w:w w:val="105"/>
            <w:u w:val="single" w:color="27314A"/>
          </w:rPr>
          <w:t xml:space="preserve"> </w:t>
        </w:r>
        <w:r w:rsidR="007150C2">
          <w:rPr>
            <w:color w:val="27314A"/>
            <w:w w:val="105"/>
            <w:u w:val="single" w:color="27314A"/>
          </w:rPr>
          <w:t>Announcement</w:t>
        </w:r>
        <w:r w:rsidR="007150C2">
          <w:rPr>
            <w:color w:val="27314A"/>
            <w:spacing w:val="12"/>
            <w:w w:val="105"/>
            <w:u w:val="single" w:color="27314A"/>
          </w:rPr>
          <w:t xml:space="preserve"> </w:t>
        </w:r>
        <w:r w:rsidR="007150C2">
          <w:rPr>
            <w:color w:val="27314A"/>
            <w:w w:val="105"/>
            <w:u w:val="single" w:color="27314A"/>
          </w:rPr>
          <w:t>of</w:t>
        </w:r>
        <w:r w:rsidR="007150C2">
          <w:rPr>
            <w:color w:val="27314A"/>
            <w:spacing w:val="13"/>
            <w:w w:val="105"/>
            <w:u w:val="single" w:color="27314A"/>
          </w:rPr>
          <w:t xml:space="preserve"> </w:t>
        </w:r>
        <w:r w:rsidR="007150C2">
          <w:rPr>
            <w:color w:val="27314A"/>
            <w:w w:val="105"/>
            <w:u w:val="single" w:color="27314A"/>
          </w:rPr>
          <w:t>Contract</w:t>
        </w:r>
        <w:r w:rsidR="007150C2">
          <w:rPr>
            <w:color w:val="27314A"/>
            <w:spacing w:val="12"/>
            <w:w w:val="105"/>
            <w:u w:val="single" w:color="27314A"/>
          </w:rPr>
          <w:t xml:space="preserve"> </w:t>
        </w:r>
        <w:r w:rsidR="007150C2">
          <w:rPr>
            <w:color w:val="27314A"/>
            <w:spacing w:val="-2"/>
            <w:w w:val="105"/>
            <w:u w:val="single" w:color="27314A"/>
          </w:rPr>
          <w:t>Awards</w:t>
        </w:r>
      </w:hyperlink>
    </w:p>
    <w:p w14:paraId="03D180D5" w14:textId="77777777" w:rsidR="00444AA6" w:rsidRDefault="00444AA6">
      <w:pPr>
        <w:pStyle w:val="BodyText"/>
        <w:spacing w:before="9"/>
        <w:rPr>
          <w:sz w:val="15"/>
        </w:rPr>
      </w:pPr>
    </w:p>
    <w:p w14:paraId="03D180D6" w14:textId="77777777" w:rsidR="00444AA6" w:rsidRDefault="00786D94">
      <w:pPr>
        <w:pStyle w:val="BodyText"/>
        <w:spacing w:before="95"/>
        <w:ind w:left="110"/>
      </w:pPr>
      <w:hyperlink w:anchor="_bookmark0" w:history="1">
        <w:r w:rsidR="007150C2">
          <w:rPr>
            <w:color w:val="27314A"/>
            <w:spacing w:val="-2"/>
            <w:w w:val="110"/>
            <w:u w:val="single" w:color="27314A"/>
          </w:rPr>
          <w:t>Subpart</w:t>
        </w:r>
        <w:r w:rsidR="007150C2">
          <w:rPr>
            <w:color w:val="27314A"/>
            <w:spacing w:val="-5"/>
            <w:w w:val="110"/>
            <w:u w:val="single" w:color="27314A"/>
          </w:rPr>
          <w:t xml:space="preserve"> </w:t>
        </w:r>
        <w:r w:rsidR="007150C2">
          <w:rPr>
            <w:color w:val="27314A"/>
            <w:spacing w:val="-2"/>
            <w:w w:val="110"/>
            <w:u w:val="single" w:color="27314A"/>
          </w:rPr>
          <w:t>5305.5</w:t>
        </w:r>
        <w:r w:rsidR="007150C2">
          <w:rPr>
            <w:color w:val="27314A"/>
            <w:spacing w:val="-4"/>
            <w:w w:val="110"/>
            <w:u w:val="single" w:color="27314A"/>
          </w:rPr>
          <w:t xml:space="preserve"> </w:t>
        </w:r>
        <w:r w:rsidR="007150C2">
          <w:rPr>
            <w:color w:val="27314A"/>
            <w:spacing w:val="-2"/>
            <w:w w:val="110"/>
            <w:u w:val="single" w:color="27314A"/>
          </w:rPr>
          <w:t>-</w:t>
        </w:r>
        <w:r w:rsidR="007150C2">
          <w:rPr>
            <w:color w:val="27314A"/>
            <w:spacing w:val="-4"/>
            <w:w w:val="110"/>
            <w:u w:val="single" w:color="27314A"/>
          </w:rPr>
          <w:t xml:space="preserve"> </w:t>
        </w:r>
        <w:r w:rsidR="007150C2">
          <w:rPr>
            <w:color w:val="27314A"/>
            <w:spacing w:val="-2"/>
            <w:w w:val="110"/>
            <w:u w:val="single" w:color="27314A"/>
          </w:rPr>
          <w:t>PAID</w:t>
        </w:r>
        <w:r w:rsidR="007150C2">
          <w:rPr>
            <w:color w:val="27314A"/>
            <w:spacing w:val="-4"/>
            <w:w w:val="110"/>
            <w:u w:val="single" w:color="27314A"/>
          </w:rPr>
          <w:t xml:space="preserve"> </w:t>
        </w:r>
        <w:r w:rsidR="007150C2">
          <w:rPr>
            <w:color w:val="27314A"/>
            <w:spacing w:val="-2"/>
            <w:w w:val="110"/>
            <w:u w:val="single" w:color="27314A"/>
          </w:rPr>
          <w:t>ADVERTISEMENTS</w:t>
        </w:r>
      </w:hyperlink>
    </w:p>
    <w:p w14:paraId="03D180D7" w14:textId="77777777" w:rsidR="00444AA6" w:rsidRDefault="00444AA6">
      <w:pPr>
        <w:pStyle w:val="BodyText"/>
        <w:spacing w:before="10"/>
        <w:rPr>
          <w:sz w:val="15"/>
        </w:rPr>
      </w:pPr>
    </w:p>
    <w:p w14:paraId="03D180D8" w14:textId="77777777" w:rsidR="00444AA6" w:rsidRDefault="00786D94">
      <w:pPr>
        <w:pStyle w:val="BodyText"/>
        <w:spacing w:before="95"/>
        <w:ind w:left="110"/>
      </w:pPr>
      <w:hyperlink w:anchor="_bookmark0" w:history="1">
        <w:r w:rsidR="007150C2">
          <w:rPr>
            <w:color w:val="27314A"/>
            <w:w w:val="105"/>
            <w:u w:val="single" w:color="27314A"/>
          </w:rPr>
          <w:t>5305.502</w:t>
        </w:r>
        <w:r w:rsidR="007150C2">
          <w:rPr>
            <w:color w:val="27314A"/>
            <w:spacing w:val="2"/>
            <w:w w:val="105"/>
            <w:u w:val="single" w:color="27314A"/>
          </w:rPr>
          <w:t xml:space="preserve"> </w:t>
        </w:r>
        <w:r w:rsidR="007150C2">
          <w:rPr>
            <w:color w:val="27314A"/>
            <w:spacing w:val="-2"/>
            <w:w w:val="105"/>
            <w:u w:val="single" w:color="27314A"/>
          </w:rPr>
          <w:t>Authority</w:t>
        </w:r>
      </w:hyperlink>
    </w:p>
    <w:p w14:paraId="03D180D9" w14:textId="77777777" w:rsidR="00444AA6" w:rsidRDefault="00444AA6">
      <w:pPr>
        <w:pStyle w:val="BodyText"/>
        <w:rPr>
          <w:sz w:val="20"/>
        </w:rPr>
      </w:pPr>
    </w:p>
    <w:p w14:paraId="03D180DA" w14:textId="77777777" w:rsidR="00444AA6" w:rsidRDefault="00444AA6">
      <w:pPr>
        <w:pStyle w:val="BodyText"/>
        <w:spacing w:before="8"/>
        <w:rPr>
          <w:sz w:val="17"/>
        </w:rPr>
      </w:pPr>
    </w:p>
    <w:p w14:paraId="03D180DB" w14:textId="77777777" w:rsidR="00444AA6" w:rsidRDefault="007150C2">
      <w:pPr>
        <w:pStyle w:val="Heading1"/>
        <w:spacing w:before="99"/>
        <w:rPr>
          <w:b/>
        </w:rPr>
      </w:pPr>
      <w:r>
        <w:rPr>
          <w:b/>
        </w:rPr>
        <w:t>Subpart</w:t>
      </w:r>
      <w:r>
        <w:rPr>
          <w:b/>
          <w:spacing w:val="-26"/>
        </w:rPr>
        <w:t xml:space="preserve"> </w:t>
      </w:r>
      <w:r>
        <w:rPr>
          <w:b/>
        </w:rPr>
        <w:t>5305.1</w:t>
      </w:r>
      <w:r>
        <w:rPr>
          <w:b/>
          <w:spacing w:val="-27"/>
        </w:rPr>
        <w:t xml:space="preserve"> </w:t>
      </w:r>
      <w:r>
        <w:rPr>
          <w:b/>
        </w:rPr>
        <w:t>-</w:t>
      </w:r>
      <w:r>
        <w:rPr>
          <w:b/>
          <w:spacing w:val="-26"/>
        </w:rPr>
        <w:t xml:space="preserve"> </w:t>
      </w:r>
      <w:r>
        <w:rPr>
          <w:b/>
        </w:rPr>
        <w:t>DISSEMINATION</w:t>
      </w:r>
      <w:r>
        <w:rPr>
          <w:b/>
          <w:spacing w:val="-26"/>
        </w:rPr>
        <w:t xml:space="preserve"> </w:t>
      </w:r>
      <w:r>
        <w:rPr>
          <w:b/>
        </w:rPr>
        <w:t>OF</w:t>
      </w:r>
      <w:r>
        <w:rPr>
          <w:b/>
          <w:spacing w:val="-26"/>
        </w:rPr>
        <w:t xml:space="preserve"> </w:t>
      </w:r>
      <w:r>
        <w:rPr>
          <w:b/>
          <w:spacing w:val="-2"/>
        </w:rPr>
        <w:t>INFORMATION</w:t>
      </w:r>
    </w:p>
    <w:p w14:paraId="03D180DC" w14:textId="77777777" w:rsidR="00444AA6" w:rsidRDefault="00444AA6">
      <w:pPr>
        <w:pStyle w:val="BodyText"/>
        <w:rPr>
          <w:rFonts w:ascii="Bookman Old Style"/>
          <w:b/>
          <w:sz w:val="44"/>
        </w:rPr>
      </w:pPr>
    </w:p>
    <w:p w14:paraId="03D180DD" w14:textId="77777777" w:rsidR="00444AA6" w:rsidRDefault="007150C2">
      <w:pPr>
        <w:pStyle w:val="Heading2"/>
        <w:rPr>
          <w:b/>
        </w:rPr>
      </w:pPr>
      <w:r>
        <w:rPr>
          <w:b/>
          <w:spacing w:val="-2"/>
        </w:rPr>
        <w:t>5305.102</w:t>
      </w:r>
      <w:r>
        <w:rPr>
          <w:b/>
          <w:spacing w:val="-12"/>
        </w:rPr>
        <w:t xml:space="preserve"> </w:t>
      </w:r>
      <w:r>
        <w:rPr>
          <w:b/>
          <w:spacing w:val="-2"/>
        </w:rPr>
        <w:t>Availability</w:t>
      </w:r>
      <w:r>
        <w:rPr>
          <w:b/>
          <w:spacing w:val="-12"/>
        </w:rPr>
        <w:t xml:space="preserve"> </w:t>
      </w:r>
      <w:r>
        <w:rPr>
          <w:b/>
          <w:spacing w:val="-2"/>
        </w:rPr>
        <w:t>of</w:t>
      </w:r>
      <w:r>
        <w:rPr>
          <w:b/>
          <w:spacing w:val="-12"/>
        </w:rPr>
        <w:t xml:space="preserve"> </w:t>
      </w:r>
      <w:r>
        <w:rPr>
          <w:b/>
          <w:spacing w:val="-2"/>
        </w:rPr>
        <w:t>Solicitations.</w:t>
      </w:r>
    </w:p>
    <w:p w14:paraId="03D180DE" w14:textId="77777777" w:rsidR="00444AA6" w:rsidRDefault="00444AA6">
      <w:pPr>
        <w:pStyle w:val="BodyText"/>
        <w:spacing w:before="5"/>
        <w:rPr>
          <w:rFonts w:ascii="Bookman Old Style"/>
          <w:b/>
          <w:sz w:val="42"/>
        </w:rPr>
      </w:pPr>
    </w:p>
    <w:p w14:paraId="03D180DF" w14:textId="77777777" w:rsidR="00444AA6" w:rsidRDefault="007150C2">
      <w:pPr>
        <w:pStyle w:val="BodyText"/>
        <w:ind w:left="110"/>
      </w:pPr>
      <w:r>
        <w:t>(a)(5)(iii)</w:t>
      </w:r>
      <w:r>
        <w:rPr>
          <w:spacing w:val="16"/>
        </w:rPr>
        <w:t xml:space="preserve"> </w:t>
      </w:r>
      <w:r>
        <w:t>See</w:t>
      </w:r>
      <w:r>
        <w:rPr>
          <w:spacing w:val="17"/>
        </w:rPr>
        <w:t xml:space="preserve"> </w:t>
      </w:r>
      <w:hyperlink r:id="rId7" w:anchor="DAFFARS_MP5301_601">
        <w:r>
          <w:rPr>
            <w:color w:val="27314A"/>
            <w:spacing w:val="-2"/>
            <w:u w:val="single" w:color="27314A"/>
          </w:rPr>
          <w:t>MP5301.601(a)(i)</w:t>
        </w:r>
      </w:hyperlink>
      <w:r>
        <w:rPr>
          <w:spacing w:val="-2"/>
        </w:rPr>
        <w:t>.</w:t>
      </w:r>
    </w:p>
    <w:p w14:paraId="03D180E0" w14:textId="77777777" w:rsidR="00444AA6" w:rsidRDefault="00444AA6">
      <w:pPr>
        <w:pStyle w:val="BodyText"/>
        <w:rPr>
          <w:sz w:val="26"/>
        </w:rPr>
      </w:pPr>
    </w:p>
    <w:p w14:paraId="03D180E1" w14:textId="77777777" w:rsidR="00444AA6" w:rsidRDefault="00444AA6">
      <w:pPr>
        <w:pStyle w:val="BodyText"/>
        <w:spacing w:before="1"/>
        <w:rPr>
          <w:sz w:val="20"/>
        </w:rPr>
      </w:pPr>
    </w:p>
    <w:p w14:paraId="03D180E2" w14:textId="77777777" w:rsidR="00444AA6" w:rsidRDefault="007150C2">
      <w:pPr>
        <w:pStyle w:val="Heading1"/>
        <w:spacing w:line="273" w:lineRule="auto"/>
        <w:rPr>
          <w:b/>
        </w:rPr>
      </w:pPr>
      <w:r>
        <w:rPr>
          <w:b/>
          <w:spacing w:val="-2"/>
        </w:rPr>
        <w:t>Subpart</w:t>
      </w:r>
      <w:r>
        <w:rPr>
          <w:b/>
          <w:spacing w:val="-27"/>
        </w:rPr>
        <w:t xml:space="preserve"> </w:t>
      </w:r>
      <w:r>
        <w:rPr>
          <w:b/>
          <w:spacing w:val="-2"/>
        </w:rPr>
        <w:t>5305.2</w:t>
      </w:r>
      <w:r>
        <w:rPr>
          <w:b/>
          <w:spacing w:val="-26"/>
        </w:rPr>
        <w:t xml:space="preserve"> </w:t>
      </w:r>
      <w:r>
        <w:rPr>
          <w:b/>
          <w:spacing w:val="-2"/>
        </w:rPr>
        <w:t>-</w:t>
      </w:r>
      <w:r>
        <w:rPr>
          <w:b/>
          <w:spacing w:val="-26"/>
        </w:rPr>
        <w:t xml:space="preserve"> </w:t>
      </w:r>
      <w:r>
        <w:rPr>
          <w:b/>
          <w:spacing w:val="-2"/>
        </w:rPr>
        <w:t>SYNOPSES</w:t>
      </w:r>
      <w:r>
        <w:rPr>
          <w:b/>
          <w:spacing w:val="-26"/>
        </w:rPr>
        <w:t xml:space="preserve"> </w:t>
      </w:r>
      <w:r>
        <w:rPr>
          <w:b/>
          <w:spacing w:val="-2"/>
        </w:rPr>
        <w:t>OF</w:t>
      </w:r>
      <w:r>
        <w:rPr>
          <w:b/>
          <w:spacing w:val="-26"/>
        </w:rPr>
        <w:t xml:space="preserve"> </w:t>
      </w:r>
      <w:r>
        <w:rPr>
          <w:b/>
          <w:spacing w:val="-2"/>
        </w:rPr>
        <w:t>PROPOSED</w:t>
      </w:r>
      <w:r>
        <w:rPr>
          <w:b/>
          <w:spacing w:val="-26"/>
        </w:rPr>
        <w:t xml:space="preserve"> </w:t>
      </w:r>
      <w:r>
        <w:rPr>
          <w:b/>
          <w:spacing w:val="-2"/>
        </w:rPr>
        <w:t>CONTRACT ACTIONS</w:t>
      </w:r>
    </w:p>
    <w:p w14:paraId="03D180E3" w14:textId="77777777" w:rsidR="00444AA6" w:rsidRDefault="00444AA6">
      <w:pPr>
        <w:pStyle w:val="BodyText"/>
        <w:spacing w:before="5"/>
        <w:rPr>
          <w:rFonts w:ascii="Bookman Old Style"/>
          <w:b/>
          <w:sz w:val="39"/>
        </w:rPr>
      </w:pPr>
    </w:p>
    <w:p w14:paraId="03D180E4" w14:textId="77777777" w:rsidR="00444AA6" w:rsidRDefault="007150C2">
      <w:pPr>
        <w:pStyle w:val="Heading2"/>
        <w:spacing w:before="1"/>
        <w:rPr>
          <w:b/>
        </w:rPr>
      </w:pPr>
      <w:r>
        <w:rPr>
          <w:b/>
          <w:spacing w:val="-4"/>
        </w:rPr>
        <w:t>5305.202</w:t>
      </w:r>
      <w:r>
        <w:rPr>
          <w:b/>
          <w:spacing w:val="-11"/>
        </w:rPr>
        <w:t xml:space="preserve"> </w:t>
      </w:r>
      <w:r>
        <w:rPr>
          <w:b/>
          <w:spacing w:val="-2"/>
        </w:rPr>
        <w:t>Exceptions</w:t>
      </w:r>
    </w:p>
    <w:p w14:paraId="03D180E5" w14:textId="77777777" w:rsidR="00444AA6" w:rsidRDefault="00444AA6">
      <w:pPr>
        <w:pStyle w:val="BodyText"/>
        <w:spacing w:before="4"/>
        <w:rPr>
          <w:rFonts w:ascii="Bookman Old Style"/>
          <w:b/>
          <w:sz w:val="42"/>
        </w:rPr>
      </w:pPr>
    </w:p>
    <w:p w14:paraId="03D180E6" w14:textId="77777777" w:rsidR="00444AA6" w:rsidRDefault="007150C2">
      <w:pPr>
        <w:pStyle w:val="BodyText"/>
        <w:spacing w:line="271" w:lineRule="auto"/>
        <w:ind w:left="110" w:right="391"/>
      </w:pPr>
      <w:r>
        <w:rPr>
          <w:w w:val="105"/>
        </w:rPr>
        <w:t xml:space="preserve">(b) See </w:t>
      </w:r>
      <w:hyperlink r:id="rId8" w:anchor="DAFFARS_MP5301_601">
        <w:r>
          <w:rPr>
            <w:color w:val="27314A"/>
            <w:w w:val="105"/>
            <w:u w:val="single" w:color="27314A"/>
          </w:rPr>
          <w:t>MP5301.601(a)(i)</w:t>
        </w:r>
      </w:hyperlink>
      <w:r>
        <w:rPr>
          <w:w w:val="105"/>
        </w:rPr>
        <w:t>. The request must state why the notice is not appropriate or reasonable and identify alternative actions to optimize opportunities for small business participation.</w:t>
      </w:r>
    </w:p>
    <w:p w14:paraId="03D180E7" w14:textId="77777777" w:rsidR="00444AA6" w:rsidRDefault="00444AA6">
      <w:pPr>
        <w:pStyle w:val="BodyText"/>
        <w:rPr>
          <w:sz w:val="26"/>
        </w:rPr>
      </w:pPr>
    </w:p>
    <w:p w14:paraId="03D180E8" w14:textId="77777777" w:rsidR="00444AA6" w:rsidRDefault="007150C2">
      <w:pPr>
        <w:pStyle w:val="Heading2"/>
        <w:spacing w:before="170"/>
        <w:rPr>
          <w:b/>
        </w:rPr>
      </w:pPr>
      <w:r>
        <w:rPr>
          <w:b/>
          <w:spacing w:val="-2"/>
        </w:rPr>
        <w:t>5305.204</w:t>
      </w:r>
      <w:r>
        <w:rPr>
          <w:b/>
          <w:spacing w:val="-18"/>
        </w:rPr>
        <w:t xml:space="preserve"> </w:t>
      </w:r>
      <w:proofErr w:type="spellStart"/>
      <w:r>
        <w:rPr>
          <w:b/>
          <w:spacing w:val="-2"/>
        </w:rPr>
        <w:t>Presolicitation</w:t>
      </w:r>
      <w:proofErr w:type="spellEnd"/>
      <w:r>
        <w:rPr>
          <w:b/>
          <w:spacing w:val="-17"/>
        </w:rPr>
        <w:t xml:space="preserve"> </w:t>
      </w:r>
      <w:r>
        <w:rPr>
          <w:b/>
          <w:spacing w:val="-2"/>
        </w:rPr>
        <w:t>Notices</w:t>
      </w:r>
    </w:p>
    <w:p w14:paraId="03D180E9" w14:textId="77777777" w:rsidR="00444AA6" w:rsidRDefault="00444AA6">
      <w:pPr>
        <w:pStyle w:val="BodyText"/>
        <w:spacing w:before="4"/>
        <w:rPr>
          <w:rFonts w:ascii="Bookman Old Style"/>
          <w:b/>
          <w:sz w:val="42"/>
        </w:rPr>
      </w:pPr>
    </w:p>
    <w:p w14:paraId="03D180EA" w14:textId="77777777" w:rsidR="00444AA6" w:rsidRDefault="007150C2">
      <w:pPr>
        <w:pStyle w:val="BodyText"/>
        <w:spacing w:line="271" w:lineRule="auto"/>
        <w:ind w:left="110" w:right="391"/>
      </w:pPr>
      <w:r>
        <w:rPr>
          <w:w w:val="105"/>
        </w:rPr>
        <w:t xml:space="preserve">In accordance with </w:t>
      </w:r>
      <w:hyperlink r:id="rId9">
        <w:r>
          <w:rPr>
            <w:color w:val="27314A"/>
            <w:w w:val="105"/>
            <w:u w:val="single" w:color="27314A"/>
          </w:rPr>
          <w:t>DAFMAN 16-201</w:t>
        </w:r>
      </w:hyperlink>
      <w:r>
        <w:rPr>
          <w:w w:val="105"/>
        </w:rPr>
        <w:t>, the contracting officer must identify if there are any</w:t>
      </w:r>
      <w:r>
        <w:rPr>
          <w:spacing w:val="40"/>
          <w:w w:val="105"/>
        </w:rPr>
        <w:t xml:space="preserve"> </w:t>
      </w:r>
      <w:r>
        <w:rPr>
          <w:w w:val="105"/>
        </w:rPr>
        <w:t>restrictions on foreign participation.</w:t>
      </w:r>
    </w:p>
    <w:p w14:paraId="03D180EB" w14:textId="77777777" w:rsidR="00444AA6" w:rsidRDefault="00444AA6">
      <w:pPr>
        <w:spacing w:line="271" w:lineRule="auto"/>
        <w:sectPr w:rsidR="00444AA6">
          <w:type w:val="continuous"/>
          <w:pgSz w:w="11910" w:h="16840"/>
          <w:pgMar w:top="840" w:right="760" w:bottom="280" w:left="740" w:header="720" w:footer="720" w:gutter="0"/>
          <w:cols w:space="720"/>
        </w:sectPr>
      </w:pPr>
    </w:p>
    <w:p w14:paraId="03D180EC" w14:textId="77777777" w:rsidR="00444AA6" w:rsidRDefault="007150C2">
      <w:pPr>
        <w:pStyle w:val="Heading1"/>
        <w:spacing w:before="75"/>
        <w:rPr>
          <w:b/>
        </w:rPr>
      </w:pPr>
      <w:r>
        <w:rPr>
          <w:b/>
          <w:spacing w:val="-4"/>
        </w:rPr>
        <w:lastRenderedPageBreak/>
        <w:t>Subpart</w:t>
      </w:r>
      <w:r>
        <w:rPr>
          <w:b/>
          <w:spacing w:val="-18"/>
        </w:rPr>
        <w:t xml:space="preserve"> </w:t>
      </w:r>
      <w:r>
        <w:rPr>
          <w:b/>
          <w:spacing w:val="-4"/>
        </w:rPr>
        <w:t>5305.3</w:t>
      </w:r>
      <w:r>
        <w:rPr>
          <w:b/>
          <w:spacing w:val="-16"/>
        </w:rPr>
        <w:t xml:space="preserve"> </w:t>
      </w:r>
      <w:r>
        <w:rPr>
          <w:b/>
          <w:spacing w:val="-4"/>
        </w:rPr>
        <w:t>-</w:t>
      </w:r>
      <w:r>
        <w:rPr>
          <w:b/>
          <w:spacing w:val="-15"/>
        </w:rPr>
        <w:t xml:space="preserve"> </w:t>
      </w:r>
      <w:r>
        <w:rPr>
          <w:b/>
          <w:spacing w:val="-4"/>
        </w:rPr>
        <w:t>SYNOPSES</w:t>
      </w:r>
      <w:r>
        <w:rPr>
          <w:b/>
          <w:spacing w:val="-16"/>
        </w:rPr>
        <w:t xml:space="preserve"> </w:t>
      </w:r>
      <w:r>
        <w:rPr>
          <w:b/>
          <w:spacing w:val="-4"/>
        </w:rPr>
        <w:t>OF</w:t>
      </w:r>
      <w:r>
        <w:rPr>
          <w:b/>
          <w:spacing w:val="-15"/>
        </w:rPr>
        <w:t xml:space="preserve"> </w:t>
      </w:r>
      <w:r>
        <w:rPr>
          <w:b/>
          <w:spacing w:val="-4"/>
        </w:rPr>
        <w:t>CONTRACT</w:t>
      </w:r>
      <w:r>
        <w:rPr>
          <w:b/>
          <w:spacing w:val="-15"/>
        </w:rPr>
        <w:t xml:space="preserve"> </w:t>
      </w:r>
      <w:r>
        <w:rPr>
          <w:b/>
          <w:spacing w:val="-4"/>
        </w:rPr>
        <w:t>AWARDS</w:t>
      </w:r>
    </w:p>
    <w:p w14:paraId="03D180ED" w14:textId="77777777" w:rsidR="00444AA6" w:rsidRDefault="00444AA6">
      <w:pPr>
        <w:pStyle w:val="BodyText"/>
        <w:rPr>
          <w:rFonts w:ascii="Bookman Old Style"/>
          <w:b/>
          <w:sz w:val="44"/>
        </w:rPr>
      </w:pPr>
    </w:p>
    <w:p w14:paraId="03D180EE" w14:textId="77777777" w:rsidR="00444AA6" w:rsidRDefault="007150C2">
      <w:pPr>
        <w:pStyle w:val="Heading2"/>
        <w:rPr>
          <w:b/>
        </w:rPr>
      </w:pPr>
      <w:r>
        <w:rPr>
          <w:b/>
          <w:spacing w:val="-2"/>
        </w:rPr>
        <w:t>5305.303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Announcement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of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Contract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Awards</w:t>
      </w:r>
    </w:p>
    <w:p w14:paraId="03D180EF" w14:textId="77777777" w:rsidR="00444AA6" w:rsidRDefault="00444AA6">
      <w:pPr>
        <w:pStyle w:val="BodyText"/>
        <w:spacing w:before="5"/>
        <w:rPr>
          <w:rFonts w:ascii="Bookman Old Style"/>
          <w:b/>
          <w:sz w:val="42"/>
        </w:rPr>
      </w:pPr>
    </w:p>
    <w:p w14:paraId="03D180F0" w14:textId="77777777" w:rsidR="00444AA6" w:rsidRDefault="007150C2">
      <w:pPr>
        <w:pStyle w:val="BodyText"/>
        <w:spacing w:line="271" w:lineRule="auto"/>
        <w:ind w:left="110"/>
      </w:pPr>
      <w:r>
        <w:rPr>
          <w:w w:val="105"/>
        </w:rPr>
        <w:t xml:space="preserve">(a) </w:t>
      </w:r>
      <w:r>
        <w:rPr>
          <w:i/>
          <w:w w:val="105"/>
        </w:rPr>
        <w:t>Public Announcement</w:t>
      </w:r>
      <w:r>
        <w:rPr>
          <w:w w:val="105"/>
        </w:rPr>
        <w:t>. Information on awards must not be released and awards shall not be made</w:t>
      </w:r>
      <w:r>
        <w:rPr>
          <w:spacing w:val="80"/>
          <w:w w:val="105"/>
        </w:rPr>
        <w:t xml:space="preserve"> </w:t>
      </w:r>
      <w:r>
        <w:rPr>
          <w:w w:val="105"/>
        </w:rPr>
        <w:t xml:space="preserve">until after the agency announces the award on </w:t>
      </w:r>
      <w:hyperlink r:id="rId10">
        <w:r>
          <w:rPr>
            <w:color w:val="27314A"/>
            <w:w w:val="105"/>
            <w:u w:val="single" w:color="27314A"/>
          </w:rPr>
          <w:t>https://www.defense.gov/News/Contracts/</w:t>
        </w:r>
      </w:hyperlink>
      <w:r>
        <w:rPr>
          <w:w w:val="105"/>
        </w:rPr>
        <w:t>. Contract announcements are posted at 1700 EST daily.</w:t>
      </w:r>
    </w:p>
    <w:p w14:paraId="03D180F1" w14:textId="77777777" w:rsidR="00444AA6" w:rsidRDefault="00444AA6">
      <w:pPr>
        <w:pStyle w:val="BodyText"/>
        <w:spacing w:before="1"/>
        <w:rPr>
          <w:sz w:val="21"/>
        </w:rPr>
      </w:pPr>
    </w:p>
    <w:p w14:paraId="03D180F2" w14:textId="0F38403A" w:rsidR="00444AA6" w:rsidRDefault="007150C2">
      <w:pPr>
        <w:pStyle w:val="BodyText"/>
        <w:spacing w:line="271" w:lineRule="auto"/>
        <w:ind w:left="110" w:right="391"/>
      </w:pPr>
      <w:r>
        <w:rPr>
          <w:w w:val="105"/>
        </w:rPr>
        <w:t>(ii) The contracting officer must submit all 1279 reports to</w:t>
      </w:r>
      <w:r w:rsidR="00272F42">
        <w:rPr>
          <w:w w:val="105"/>
        </w:rPr>
        <w:t xml:space="preserve"> </w:t>
      </w:r>
      <w:commentRangeStart w:id="5"/>
      <w:r w:rsidR="00786D94">
        <w:fldChar w:fldCharType="begin"/>
      </w:r>
      <w:r w:rsidR="00786D94">
        <w:instrText>HYPERLINK "mailto:SAF.LLW.Workflow@us.af.mil"</w:instrText>
      </w:r>
      <w:r w:rsidR="00786D94">
        <w:fldChar w:fldCharType="separate"/>
      </w:r>
      <w:r w:rsidR="00272F42" w:rsidRPr="002758CB">
        <w:rPr>
          <w:rStyle w:val="Hyperlink"/>
          <w:w w:val="105"/>
        </w:rPr>
        <w:t>SAF/LLW</w:t>
      </w:r>
      <w:r w:rsidR="00786D94">
        <w:rPr>
          <w:rStyle w:val="Hyperlink"/>
          <w:w w:val="105"/>
        </w:rPr>
        <w:fldChar w:fldCharType="end"/>
      </w:r>
      <w:commentRangeEnd w:id="5"/>
      <w:r w:rsidR="00786D94">
        <w:rPr>
          <w:rStyle w:val="CommentReference"/>
        </w:rPr>
        <w:commentReference w:id="5"/>
      </w:r>
      <w:r>
        <w:rPr>
          <w:w w:val="105"/>
        </w:rPr>
        <w:t xml:space="preserve"> by close of business three workdays before the date of the proposed contract award. </w:t>
      </w:r>
      <w:commentRangeStart w:id="6"/>
      <w:r>
        <w:rPr>
          <w:w w:val="105"/>
        </w:rPr>
        <w:t>SAF/LL</w:t>
      </w:r>
      <w:r w:rsidR="00272F42">
        <w:rPr>
          <w:w w:val="105"/>
        </w:rPr>
        <w:t>W</w:t>
      </w:r>
      <w:r>
        <w:rPr>
          <w:w w:val="105"/>
        </w:rPr>
        <w:t xml:space="preserve"> </w:t>
      </w:r>
      <w:commentRangeEnd w:id="6"/>
      <w:r w:rsidR="00786D94">
        <w:rPr>
          <w:rStyle w:val="CommentReference"/>
        </w:rPr>
        <w:commentReference w:id="6"/>
      </w:r>
      <w:r>
        <w:rPr>
          <w:w w:val="105"/>
        </w:rPr>
        <w:t>may shorten the three-day</w:t>
      </w:r>
      <w:r>
        <w:rPr>
          <w:spacing w:val="40"/>
          <w:w w:val="105"/>
        </w:rPr>
        <w:t xml:space="preserve"> </w:t>
      </w:r>
      <w:r>
        <w:rPr>
          <w:w w:val="105"/>
        </w:rPr>
        <w:t>advance notification requirement if requested by the contracting officer. For actions valued at $50M</w:t>
      </w:r>
      <w:r>
        <w:rPr>
          <w:spacing w:val="80"/>
          <w:w w:val="105"/>
        </w:rPr>
        <w:t xml:space="preserve"> </w:t>
      </w:r>
      <w:r>
        <w:rPr>
          <w:w w:val="105"/>
        </w:rPr>
        <w:t xml:space="preserve">and above, email a courtesy copy of the 1279 report to the cognizant SCO. Follow </w:t>
      </w:r>
      <w:hyperlink r:id="rId15" w:anchor="DAFFARS_MP5305_303">
        <w:r>
          <w:rPr>
            <w:color w:val="27314A"/>
            <w:w w:val="105"/>
            <w:u w:val="single" w:color="27314A"/>
          </w:rPr>
          <w:t>MP5305.303</w:t>
        </w:r>
      </w:hyperlink>
      <w:r>
        <w:rPr>
          <w:color w:val="27314A"/>
          <w:spacing w:val="80"/>
          <w:w w:val="106"/>
        </w:rPr>
        <w:t xml:space="preserve"> </w:t>
      </w:r>
      <w:hyperlink r:id="rId16" w:anchor="DAFFARS_MP5305_303">
        <w:r>
          <w:rPr>
            <w:color w:val="27314A"/>
            <w:w w:val="105"/>
            <w:u w:val="single" w:color="27314A"/>
          </w:rPr>
          <w:t>Announcement of Contract Awards</w:t>
        </w:r>
      </w:hyperlink>
      <w:r>
        <w:rPr>
          <w:color w:val="27314A"/>
          <w:w w:val="105"/>
        </w:rPr>
        <w:t xml:space="preserve"> </w:t>
      </w:r>
      <w:r>
        <w:rPr>
          <w:w w:val="105"/>
        </w:rPr>
        <w:t>to prepare 1279 reports.</w:t>
      </w:r>
    </w:p>
    <w:p w14:paraId="03D180F3" w14:textId="77777777" w:rsidR="00444AA6" w:rsidRDefault="00444AA6">
      <w:pPr>
        <w:pStyle w:val="BodyText"/>
        <w:rPr>
          <w:sz w:val="26"/>
        </w:rPr>
      </w:pPr>
    </w:p>
    <w:p w14:paraId="03D180F4" w14:textId="77777777" w:rsidR="00444AA6" w:rsidRDefault="007150C2">
      <w:pPr>
        <w:pStyle w:val="Heading1"/>
        <w:spacing w:before="205"/>
        <w:rPr>
          <w:b/>
        </w:rPr>
      </w:pPr>
      <w:r>
        <w:rPr>
          <w:b/>
          <w:spacing w:val="-2"/>
        </w:rPr>
        <w:t>Subpart</w:t>
      </w:r>
      <w:r>
        <w:rPr>
          <w:b/>
          <w:spacing w:val="-22"/>
        </w:rPr>
        <w:t xml:space="preserve"> </w:t>
      </w:r>
      <w:r>
        <w:rPr>
          <w:b/>
          <w:spacing w:val="-2"/>
        </w:rPr>
        <w:t>5305.5</w:t>
      </w:r>
      <w:r>
        <w:rPr>
          <w:b/>
          <w:spacing w:val="-22"/>
        </w:rPr>
        <w:t xml:space="preserve"> </w:t>
      </w:r>
      <w:r>
        <w:rPr>
          <w:b/>
          <w:spacing w:val="-2"/>
        </w:rPr>
        <w:t>-</w:t>
      </w:r>
      <w:r>
        <w:rPr>
          <w:b/>
          <w:spacing w:val="-21"/>
        </w:rPr>
        <w:t xml:space="preserve"> </w:t>
      </w:r>
      <w:r>
        <w:rPr>
          <w:b/>
          <w:spacing w:val="-2"/>
        </w:rPr>
        <w:t>PAID</w:t>
      </w:r>
      <w:r>
        <w:rPr>
          <w:b/>
          <w:spacing w:val="-21"/>
        </w:rPr>
        <w:t xml:space="preserve"> </w:t>
      </w:r>
      <w:r>
        <w:rPr>
          <w:b/>
          <w:spacing w:val="-2"/>
        </w:rPr>
        <w:t>ADVERTISEMENTS</w:t>
      </w:r>
    </w:p>
    <w:p w14:paraId="03D180F5" w14:textId="77777777" w:rsidR="00444AA6" w:rsidRDefault="00444AA6">
      <w:pPr>
        <w:pStyle w:val="BodyText"/>
        <w:rPr>
          <w:rFonts w:ascii="Bookman Old Style"/>
          <w:b/>
          <w:sz w:val="44"/>
        </w:rPr>
      </w:pPr>
    </w:p>
    <w:p w14:paraId="03D180F6" w14:textId="77777777" w:rsidR="00444AA6" w:rsidRDefault="007150C2">
      <w:pPr>
        <w:pStyle w:val="Heading2"/>
        <w:rPr>
          <w:b/>
        </w:rPr>
      </w:pPr>
      <w:r>
        <w:rPr>
          <w:b/>
          <w:spacing w:val="-4"/>
        </w:rPr>
        <w:t>5305.502</w:t>
      </w:r>
      <w:r>
        <w:rPr>
          <w:b/>
          <w:spacing w:val="-11"/>
        </w:rPr>
        <w:t xml:space="preserve"> </w:t>
      </w:r>
      <w:r>
        <w:rPr>
          <w:b/>
          <w:spacing w:val="-2"/>
        </w:rPr>
        <w:t>Authority</w:t>
      </w:r>
    </w:p>
    <w:p w14:paraId="03D180F7" w14:textId="77777777" w:rsidR="00444AA6" w:rsidRDefault="00444AA6">
      <w:pPr>
        <w:pStyle w:val="BodyText"/>
        <w:spacing w:before="4"/>
        <w:rPr>
          <w:rFonts w:ascii="Bookman Old Style"/>
          <w:b/>
          <w:sz w:val="42"/>
        </w:rPr>
      </w:pPr>
    </w:p>
    <w:p w14:paraId="03D180F8" w14:textId="77777777" w:rsidR="00444AA6" w:rsidRDefault="007150C2">
      <w:pPr>
        <w:spacing w:before="1"/>
        <w:ind w:left="110"/>
      </w:pPr>
      <w:r>
        <w:rPr>
          <w:w w:val="110"/>
        </w:rPr>
        <w:t>(a)</w:t>
      </w:r>
      <w:r>
        <w:rPr>
          <w:spacing w:val="6"/>
          <w:w w:val="110"/>
        </w:rPr>
        <w:t xml:space="preserve"> </w:t>
      </w:r>
      <w:r>
        <w:rPr>
          <w:i/>
          <w:w w:val="110"/>
        </w:rPr>
        <w:t>Newspapers</w:t>
      </w:r>
      <w:r>
        <w:rPr>
          <w:w w:val="110"/>
        </w:rPr>
        <w:t>.</w:t>
      </w:r>
      <w:r>
        <w:rPr>
          <w:spacing w:val="6"/>
          <w:w w:val="110"/>
        </w:rPr>
        <w:t xml:space="preserve"> </w:t>
      </w:r>
      <w:r>
        <w:rPr>
          <w:w w:val="110"/>
        </w:rPr>
        <w:t>See</w:t>
      </w:r>
      <w:r>
        <w:rPr>
          <w:spacing w:val="6"/>
          <w:w w:val="110"/>
        </w:rPr>
        <w:t xml:space="preserve"> </w:t>
      </w:r>
      <w:hyperlink r:id="rId17" w:anchor="DAFFARS_MP5301_601">
        <w:r>
          <w:rPr>
            <w:color w:val="27314A"/>
            <w:spacing w:val="-2"/>
            <w:w w:val="110"/>
            <w:u w:val="single" w:color="27314A"/>
          </w:rPr>
          <w:t>MP5301.601(a)(i)</w:t>
        </w:r>
      </w:hyperlink>
      <w:r>
        <w:rPr>
          <w:spacing w:val="-2"/>
          <w:w w:val="110"/>
        </w:rPr>
        <w:t>.</w:t>
      </w:r>
    </w:p>
    <w:sectPr w:rsidR="00444AA6">
      <w:pgSz w:w="11910" w:h="16840"/>
      <w:pgMar w:top="840" w:right="760" w:bottom="280" w:left="7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5" w:author="ROSSI, AMANDA M CIV USAF HAF SAF/AQCP" w:date="2024-05-17T15:06:00Z" w:initials="AR">
    <w:p w14:paraId="57E25E6C" w14:textId="77777777" w:rsidR="00786D94" w:rsidRDefault="00786D94" w:rsidP="00786D94">
      <w:pPr>
        <w:pStyle w:val="CommentText"/>
      </w:pPr>
      <w:r>
        <w:rPr>
          <w:rStyle w:val="CommentReference"/>
        </w:rPr>
        <w:annotationRef/>
      </w:r>
      <w:r>
        <w:t>New verbiage and link</w:t>
      </w:r>
    </w:p>
  </w:comment>
  <w:comment w:id="6" w:author="ROSSI, AMANDA M CIV USAF HAF SAF/AQCP" w:date="2024-05-17T15:06:00Z" w:initials="AR">
    <w:p w14:paraId="3B329787" w14:textId="77777777" w:rsidR="00786D94" w:rsidRDefault="00786D94" w:rsidP="00786D94">
      <w:pPr>
        <w:pStyle w:val="CommentText"/>
      </w:pPr>
      <w:r>
        <w:rPr>
          <w:rStyle w:val="CommentReference"/>
        </w:rPr>
        <w:annotationRef/>
      </w:r>
      <w:r>
        <w:t>New verbiage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7E25E6C" w15:done="0"/>
  <w15:commentEx w15:paraId="3B32978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9F1F0E3" w16cex:dateUtc="2024-05-17T21:06:00Z"/>
  <w16cex:commentExtensible w16cex:durableId="29F1F0EB" w16cex:dateUtc="2024-05-17T21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7E25E6C" w16cid:durableId="29F1F0E3"/>
  <w16cid:commentId w16cid:paraId="3B329787" w16cid:durableId="29F1F0E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OSSI, AMANDA M CIV USAF HAF SAF/AQCP">
    <w15:presenceInfo w15:providerId="AD" w15:userId="S::amanda.rossi@us.af.mil::bc6c04f6-28fa-4922-89f2-ef85ed2ce78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AA6"/>
    <w:rsid w:val="00032029"/>
    <w:rsid w:val="0003497B"/>
    <w:rsid w:val="00216C4A"/>
    <w:rsid w:val="00272F42"/>
    <w:rsid w:val="002758CB"/>
    <w:rsid w:val="00444AA6"/>
    <w:rsid w:val="00514EDC"/>
    <w:rsid w:val="007150C2"/>
    <w:rsid w:val="00715E8C"/>
    <w:rsid w:val="00786D94"/>
    <w:rsid w:val="00943D1D"/>
    <w:rsid w:val="00A9592E"/>
    <w:rsid w:val="00AE2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180C0"/>
  <w15:docId w15:val="{0BE2B097-3F4F-4AE3-B6E0-BC7D04315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10"/>
      <w:outlineLvl w:val="0"/>
    </w:pPr>
    <w:rPr>
      <w:rFonts w:ascii="Bookman Old Style" w:eastAsia="Bookman Old Style" w:hAnsi="Bookman Old Style" w:cs="Bookman Old Style"/>
      <w:sz w:val="33"/>
      <w:szCs w:val="33"/>
    </w:rPr>
  </w:style>
  <w:style w:type="paragraph" w:styleId="Heading2">
    <w:name w:val="heading 2"/>
    <w:basedOn w:val="Normal"/>
    <w:uiPriority w:val="9"/>
    <w:unhideWhenUsed/>
    <w:qFormat/>
    <w:pPr>
      <w:ind w:left="110"/>
      <w:outlineLvl w:val="1"/>
    </w:pPr>
    <w:rPr>
      <w:rFonts w:ascii="Bookman Old Style" w:eastAsia="Bookman Old Style" w:hAnsi="Bookman Old Style" w:cs="Bookman Old Style"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3"/>
      <w:ind w:left="110"/>
    </w:pPr>
    <w:rPr>
      <w:rFonts w:ascii="Bookman Old Style" w:eastAsia="Bookman Old Style" w:hAnsi="Bookman Old Style" w:cs="Bookman Old Style"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Revision">
    <w:name w:val="Revision"/>
    <w:hidden/>
    <w:uiPriority w:val="99"/>
    <w:semiHidden/>
    <w:rsid w:val="00032029"/>
    <w:pPr>
      <w:widowControl/>
      <w:autoSpaceDE/>
      <w:autoSpaceDN/>
    </w:pPr>
    <w:rPr>
      <w:rFonts w:ascii="Cambria" w:eastAsia="Cambria" w:hAnsi="Cambria" w:cs="Cambria"/>
    </w:rPr>
  </w:style>
  <w:style w:type="character" w:customStyle="1" w:styleId="ui-provider">
    <w:name w:val="ui-provider"/>
    <w:basedOn w:val="DefaultParagraphFont"/>
    <w:rsid w:val="00032029"/>
  </w:style>
  <w:style w:type="character" w:styleId="Hyperlink">
    <w:name w:val="Hyperlink"/>
    <w:basedOn w:val="DefaultParagraphFont"/>
    <w:uiPriority w:val="99"/>
    <w:unhideWhenUsed/>
    <w:rsid w:val="002758C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58C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786D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86D9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86D94"/>
    <w:rPr>
      <w:rFonts w:ascii="Cambria" w:eastAsia="Cambria" w:hAnsi="Cambria" w:cs="Cambr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6D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6D94"/>
    <w:rPr>
      <w:rFonts w:ascii="Cambria" w:eastAsia="Cambria" w:hAnsi="Cambria" w:cs="Cambri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quisition.gov/daffars/mp5301-federal-acquisition-regulations-system" TargetMode="External"/><Relationship Id="rId13" Type="http://schemas.microsoft.com/office/2016/09/relationships/commentsIds" Target="commentsIds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www.acquisition.gov/daffars/mp5301-federal-acquisition-regulations-system" TargetMode="External"/><Relationship Id="rId12" Type="http://schemas.microsoft.com/office/2011/relationships/commentsExtended" Target="commentsExtended.xml"/><Relationship Id="rId17" Type="http://schemas.openxmlformats.org/officeDocument/2006/relationships/hyperlink" Target="https://www.acquisition.gov/daffars/mp5301-federal-acquisition-regulations-syste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acquisition.gov/daffars/mp5305-publicizing-contract-actions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mments" Target="comments.xml"/><Relationship Id="rId5" Type="http://schemas.openxmlformats.org/officeDocument/2006/relationships/settings" Target="settings.xml"/><Relationship Id="rId15" Type="http://schemas.openxmlformats.org/officeDocument/2006/relationships/hyperlink" Target="https://www.acquisition.gov/daffars/mp5305-publicizing-contract-actions" TargetMode="External"/><Relationship Id="rId10" Type="http://schemas.openxmlformats.org/officeDocument/2006/relationships/hyperlink" Target="https://www.defense.gov/News/Contracts/" TargetMode="External"/><Relationship Id="rId19" Type="http://schemas.microsoft.com/office/2011/relationships/people" Target="people.xml"/><Relationship Id="rId4" Type="http://schemas.openxmlformats.org/officeDocument/2006/relationships/styles" Target="styles.xml"/><Relationship Id="rId9" Type="http://schemas.openxmlformats.org/officeDocument/2006/relationships/hyperlink" Target="https://static.e-publishing.af.mil/production/1/saf_ia/publication/dafman16-201/dafman16-201.pdf" TargetMode="Externa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6CB6657789CA4CA815033C79B9E083" ma:contentTypeVersion="6" ma:contentTypeDescription="Create a new document." ma:contentTypeScope="" ma:versionID="41a88798760e55b33f1b28a4948e06d7">
  <xsd:schema xmlns:xsd="http://www.w3.org/2001/XMLSchema" xmlns:xs="http://www.w3.org/2001/XMLSchema" xmlns:p="http://schemas.microsoft.com/office/2006/metadata/properties" xmlns:ns2="c7b28551-714a-466d-aef6-d2c6ef9e9028" xmlns:ns3="494a06ad-f065-438e-b0c5-3c8ee8c1fb4f" targetNamespace="http://schemas.microsoft.com/office/2006/metadata/properties" ma:root="true" ma:fieldsID="7f5eb135f9f6e111e85d9e6c558688cd" ns2:_="" ns3:_="">
    <xsd:import namespace="c7b28551-714a-466d-aef6-d2c6ef9e9028"/>
    <xsd:import namespace="494a06ad-f065-438e-b0c5-3c8ee8c1fb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b28551-714a-466d-aef6-d2c6ef9e90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4a06ad-f065-438e-b0c5-3c8ee8c1fb4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A5D74C1-C3D7-4E6A-8E5C-7744298CF3C9}">
  <ds:schemaRefs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494a06ad-f065-438e-b0c5-3c8ee8c1fb4f"/>
    <ds:schemaRef ds:uri="http://purl.org/dc/dcmitype/"/>
    <ds:schemaRef ds:uri="c7b28551-714a-466d-aef6-d2c6ef9e9028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D238B96A-73FB-4C81-AE5D-6A574D4F58B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9496AA8-7077-4E98-9092-94EB83295E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b28551-714a-466d-aef6-d2c6ef9e9028"/>
    <ds:schemaRef ds:uri="494a06ad-f065-438e-b0c5-3c8ee8c1fb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8331b18d-2d87-48ef-a35f-ac8818ebf9b4}" enabled="0" method="" siteId="{8331b18d-2d87-48ef-a35f-ac8818ebf9b4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442</Words>
  <Characters>2520</Characters>
  <Application>Microsoft Office Word</Application>
  <DocSecurity>0</DocSecurity>
  <Lines>21</Lines>
  <Paragraphs>5</Paragraphs>
  <ScaleCrop>false</ScaleCrop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 5305 - Publicizing Contract Actions</dc:title>
  <dc:creator>WELSH, LAURA C CIV USAF HAF SAF/AQCP</dc:creator>
  <cp:lastModifiedBy>ROSSI, AMANDA M CIV USAF HAF SAF/AQCP</cp:lastModifiedBy>
  <cp:revision>2</cp:revision>
  <dcterms:created xsi:type="dcterms:W3CDTF">2024-05-17T21:07:00Z</dcterms:created>
  <dcterms:modified xsi:type="dcterms:W3CDTF">2024-05-17T21:07:00Z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2023-10-04T00:00:00Z</vt:filetime>
  </property>
  <property fmtid="{D5CDD505-2E9C-101B-9397-08002B2CF9AE}" pid="3" name="LastSaved">
    <vt:filetime>2023-10-05T00:00:00Z</vt:filetime>
  </property>
  <property fmtid="{D5CDD505-2E9C-101B-9397-08002B2CF9AE}" pid="4" name="Producer">
    <vt:lpwstr>mPDF 8.1.6</vt:lpwstr>
  </property>
  <property fmtid="{D5CDD505-2E9C-101B-9397-08002B2CF9AE}" pid="5" name="ContentTypeId">
    <vt:lpwstr>0x0101005F6CB6657789CA4CA815033C79B9E083</vt:lpwstr>
  </property>
  <property fmtid="{D5CDD505-2E9C-101B-9397-08002B2CF9AE}" pid="6" name="MediaServiceImageTags">
    <vt:lpwstr/>
  </property>
  <property fmtid="{D5CDD505-2E9C-101B-9397-08002B2CF9AE}" pid="7" name="Order">
    <vt:r8>2100</vt:r8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</Properties>
</file>