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1A351" w14:textId="77777777" w:rsidR="003259BB" w:rsidRDefault="00336DA5">
      <w:pPr>
        <w:pStyle w:val="Title"/>
        <w:spacing w:line="273" w:lineRule="auto"/>
        <w:rPr>
          <w:b/>
        </w:rPr>
      </w:pPr>
      <w:bookmarkStart w:id="0" w:name="_bookmark0"/>
      <w:bookmarkEnd w:id="0"/>
      <w:r>
        <w:rPr>
          <w:b/>
          <w:spacing w:val="-4"/>
        </w:rPr>
        <w:t>Part</w:t>
      </w:r>
      <w:r>
        <w:rPr>
          <w:b/>
          <w:spacing w:val="-34"/>
        </w:rPr>
        <w:t xml:space="preserve"> </w:t>
      </w:r>
      <w:r>
        <w:rPr>
          <w:b/>
          <w:spacing w:val="-4"/>
        </w:rPr>
        <w:t>5301</w:t>
      </w:r>
      <w:r>
        <w:rPr>
          <w:b/>
          <w:spacing w:val="-33"/>
        </w:rPr>
        <w:t xml:space="preserve"> </w:t>
      </w:r>
      <w:r>
        <w:rPr>
          <w:b/>
          <w:spacing w:val="-4"/>
        </w:rPr>
        <w:t>-</w:t>
      </w:r>
      <w:r>
        <w:rPr>
          <w:b/>
          <w:spacing w:val="-33"/>
        </w:rPr>
        <w:t xml:space="preserve"> </w:t>
      </w:r>
      <w:r>
        <w:rPr>
          <w:b/>
          <w:spacing w:val="-4"/>
        </w:rPr>
        <w:t>Federal</w:t>
      </w:r>
      <w:r>
        <w:rPr>
          <w:b/>
          <w:spacing w:val="-33"/>
        </w:rPr>
        <w:t xml:space="preserve"> </w:t>
      </w:r>
      <w:r>
        <w:rPr>
          <w:b/>
          <w:spacing w:val="-4"/>
        </w:rPr>
        <w:t>Acquisition</w:t>
      </w:r>
      <w:r>
        <w:rPr>
          <w:b/>
          <w:spacing w:val="-33"/>
        </w:rPr>
        <w:t xml:space="preserve"> </w:t>
      </w:r>
      <w:r>
        <w:rPr>
          <w:b/>
          <w:spacing w:val="-4"/>
        </w:rPr>
        <w:t xml:space="preserve">Regulations </w:t>
      </w:r>
      <w:r>
        <w:rPr>
          <w:b/>
          <w:spacing w:val="-2"/>
        </w:rPr>
        <w:t>System</w:t>
      </w:r>
    </w:p>
    <w:p w14:paraId="672A6659" w14:textId="77777777" w:rsidR="003259BB" w:rsidRDefault="003259BB">
      <w:pPr>
        <w:pStyle w:val="BodyText"/>
        <w:spacing w:before="5"/>
        <w:rPr>
          <w:rFonts w:ascii="Bookman Old Style"/>
          <w:b/>
          <w:sz w:val="44"/>
        </w:rPr>
      </w:pPr>
    </w:p>
    <w:p w14:paraId="27831BCA" w14:textId="77777777" w:rsidR="003259BB" w:rsidRDefault="00336DA5">
      <w:pPr>
        <w:pStyle w:val="BodyText"/>
        <w:ind w:left="110"/>
      </w:pPr>
      <w:r>
        <w:rPr>
          <w:color w:val="27314A"/>
          <w:w w:val="105"/>
          <w:u w:val="single" w:color="27314A"/>
        </w:rPr>
        <w:t>DAFFARS</w:t>
      </w:r>
      <w:r>
        <w:rPr>
          <w:color w:val="27314A"/>
          <w:spacing w:val="18"/>
          <w:w w:val="105"/>
          <w:u w:val="single" w:color="27314A"/>
        </w:rPr>
        <w:t xml:space="preserve"> </w:t>
      </w:r>
      <w:r>
        <w:rPr>
          <w:color w:val="27314A"/>
          <w:w w:val="105"/>
          <w:u w:val="single" w:color="27314A"/>
        </w:rPr>
        <w:t>PART</w:t>
      </w:r>
      <w:r>
        <w:rPr>
          <w:color w:val="27314A"/>
          <w:spacing w:val="18"/>
          <w:w w:val="105"/>
          <w:u w:val="single" w:color="27314A"/>
        </w:rPr>
        <w:t xml:space="preserve"> </w:t>
      </w:r>
      <w:r>
        <w:rPr>
          <w:color w:val="27314A"/>
          <w:w w:val="105"/>
          <w:u w:val="single" w:color="27314A"/>
        </w:rPr>
        <w:t>5301</w:t>
      </w:r>
      <w:r>
        <w:rPr>
          <w:color w:val="27314A"/>
          <w:spacing w:val="18"/>
          <w:w w:val="105"/>
          <w:u w:val="single" w:color="27314A"/>
        </w:rPr>
        <w:t xml:space="preserve"> </w:t>
      </w:r>
      <w:r>
        <w:rPr>
          <w:color w:val="27314A"/>
          <w:w w:val="105"/>
          <w:u w:val="single" w:color="27314A"/>
        </w:rPr>
        <w:t>Knowledge</w:t>
      </w:r>
      <w:r>
        <w:rPr>
          <w:color w:val="27314A"/>
          <w:spacing w:val="18"/>
          <w:w w:val="105"/>
          <w:u w:val="single" w:color="27314A"/>
        </w:rPr>
        <w:t xml:space="preserve"> </w:t>
      </w:r>
      <w:r>
        <w:rPr>
          <w:color w:val="27314A"/>
          <w:spacing w:val="-2"/>
          <w:w w:val="105"/>
          <w:u w:val="single" w:color="27314A"/>
        </w:rPr>
        <w:t>Center</w:t>
      </w:r>
    </w:p>
    <w:p w14:paraId="0A37501D" w14:textId="77777777" w:rsidR="003259BB" w:rsidRDefault="003259BB">
      <w:pPr>
        <w:pStyle w:val="BodyText"/>
        <w:spacing w:before="9"/>
        <w:rPr>
          <w:sz w:val="15"/>
        </w:rPr>
      </w:pPr>
    </w:p>
    <w:p w14:paraId="117895B7" w14:textId="77777777" w:rsidR="003259BB" w:rsidRDefault="00336DA5">
      <w:pPr>
        <w:pStyle w:val="BodyText"/>
        <w:spacing w:before="100"/>
        <w:ind w:left="110"/>
        <w:rPr>
          <w:rFonts w:ascii="Bookman Old Style"/>
          <w:b/>
        </w:rPr>
      </w:pPr>
      <w:r>
        <w:rPr>
          <w:rFonts w:ascii="Bookman Old Style"/>
          <w:b/>
          <w:spacing w:val="-9"/>
        </w:rPr>
        <w:t>2019</w:t>
      </w:r>
      <w:r>
        <w:rPr>
          <w:rFonts w:ascii="Bookman Old Style"/>
          <w:b/>
          <w:spacing w:val="-5"/>
        </w:rPr>
        <w:t xml:space="preserve"> </w:t>
      </w:r>
      <w:r>
        <w:rPr>
          <w:rFonts w:ascii="Bookman Old Style"/>
          <w:b/>
          <w:spacing w:val="-2"/>
        </w:rPr>
        <w:t>Edition</w:t>
      </w:r>
    </w:p>
    <w:p w14:paraId="5DAB6C7B" w14:textId="77777777" w:rsidR="003259BB" w:rsidRDefault="003259BB">
      <w:pPr>
        <w:pStyle w:val="BodyText"/>
        <w:spacing w:before="8"/>
        <w:rPr>
          <w:rFonts w:ascii="Bookman Old Style"/>
          <w:b/>
          <w:sz w:val="23"/>
        </w:rPr>
      </w:pPr>
    </w:p>
    <w:p w14:paraId="51E4B3C0" w14:textId="77777777" w:rsidR="003259BB" w:rsidRDefault="00336DA5">
      <w:pPr>
        <w:ind w:left="110"/>
        <w:rPr>
          <w:i/>
        </w:rPr>
      </w:pPr>
      <w:r>
        <w:rPr>
          <w:i/>
          <w:w w:val="110"/>
        </w:rPr>
        <w:t>Revised:</w:t>
      </w:r>
      <w:r>
        <w:rPr>
          <w:i/>
          <w:spacing w:val="23"/>
          <w:w w:val="110"/>
        </w:rPr>
        <w:t xml:space="preserve"> </w:t>
      </w:r>
      <w:r>
        <w:rPr>
          <w:i/>
          <w:w w:val="110"/>
        </w:rPr>
        <w:t>June</w:t>
      </w:r>
      <w:r>
        <w:rPr>
          <w:i/>
          <w:spacing w:val="23"/>
          <w:w w:val="110"/>
        </w:rPr>
        <w:t xml:space="preserve"> </w:t>
      </w:r>
      <w:r>
        <w:rPr>
          <w:i/>
          <w:spacing w:val="-4"/>
          <w:w w:val="110"/>
        </w:rPr>
        <w:t>2023</w:t>
      </w:r>
    </w:p>
    <w:p w14:paraId="02EB378F" w14:textId="77777777" w:rsidR="003259BB" w:rsidRDefault="003259BB">
      <w:pPr>
        <w:pStyle w:val="BodyText"/>
        <w:spacing w:before="11"/>
        <w:rPr>
          <w:i/>
          <w:sz w:val="23"/>
        </w:rPr>
      </w:pPr>
    </w:p>
    <w:p w14:paraId="3994D625" w14:textId="77777777" w:rsidR="003259BB" w:rsidRDefault="004B1849">
      <w:pPr>
        <w:pStyle w:val="BodyText"/>
        <w:ind w:left="110"/>
      </w:pPr>
      <w:hyperlink w:anchor="_bookmark0" w:history="1">
        <w:r w:rsidR="00336DA5">
          <w:rPr>
            <w:color w:val="27314A"/>
            <w:w w:val="110"/>
            <w:u w:val="single" w:color="27314A"/>
          </w:rPr>
          <w:t>Subpart 5301.1 - PURPOSE, AUTHORITY,</w:t>
        </w:r>
        <w:r w:rsidR="00336DA5">
          <w:rPr>
            <w:color w:val="27314A"/>
            <w:spacing w:val="1"/>
            <w:w w:val="110"/>
            <w:u w:val="single" w:color="27314A"/>
          </w:rPr>
          <w:t xml:space="preserve"> </w:t>
        </w:r>
        <w:r w:rsidR="00336DA5">
          <w:rPr>
            <w:color w:val="27314A"/>
            <w:w w:val="110"/>
            <w:u w:val="single" w:color="27314A"/>
          </w:rPr>
          <w:t xml:space="preserve">AND </w:t>
        </w:r>
        <w:r w:rsidR="00336DA5">
          <w:rPr>
            <w:color w:val="27314A"/>
            <w:spacing w:val="-2"/>
            <w:w w:val="110"/>
            <w:u w:val="single" w:color="27314A"/>
          </w:rPr>
          <w:t>ISSUANCE</w:t>
        </w:r>
      </w:hyperlink>
    </w:p>
    <w:p w14:paraId="6A05A809" w14:textId="77777777" w:rsidR="003259BB" w:rsidRDefault="003259BB">
      <w:pPr>
        <w:pStyle w:val="BodyText"/>
        <w:spacing w:before="9"/>
        <w:rPr>
          <w:sz w:val="15"/>
        </w:rPr>
      </w:pPr>
    </w:p>
    <w:p w14:paraId="76A113AB" w14:textId="77777777" w:rsidR="003259BB" w:rsidRDefault="004B1849">
      <w:pPr>
        <w:pStyle w:val="BodyText"/>
        <w:spacing w:before="96"/>
        <w:ind w:left="110"/>
      </w:pPr>
      <w:hyperlink w:anchor="_bookmark0" w:history="1">
        <w:r w:rsidR="00336DA5">
          <w:rPr>
            <w:color w:val="27314A"/>
            <w:w w:val="105"/>
            <w:u w:val="single" w:color="27314A"/>
          </w:rPr>
          <w:t>5301.101</w:t>
        </w:r>
        <w:r w:rsidR="00336DA5">
          <w:rPr>
            <w:color w:val="27314A"/>
            <w:spacing w:val="2"/>
            <w:w w:val="105"/>
            <w:u w:val="single" w:color="27314A"/>
          </w:rPr>
          <w:t xml:space="preserve"> </w:t>
        </w:r>
        <w:r w:rsidR="00336DA5">
          <w:rPr>
            <w:color w:val="27314A"/>
            <w:spacing w:val="-2"/>
            <w:w w:val="105"/>
            <w:u w:val="single" w:color="27314A"/>
          </w:rPr>
          <w:t>Purpose</w:t>
        </w:r>
      </w:hyperlink>
    </w:p>
    <w:p w14:paraId="5A39BBE3" w14:textId="77777777" w:rsidR="003259BB" w:rsidRDefault="003259BB">
      <w:pPr>
        <w:pStyle w:val="BodyText"/>
        <w:spacing w:before="9"/>
        <w:rPr>
          <w:sz w:val="15"/>
        </w:rPr>
      </w:pPr>
    </w:p>
    <w:p w14:paraId="05404E11" w14:textId="77777777" w:rsidR="003259BB" w:rsidRDefault="004B1849">
      <w:pPr>
        <w:pStyle w:val="BodyText"/>
        <w:spacing w:before="95"/>
        <w:ind w:left="110"/>
      </w:pPr>
      <w:hyperlink w:anchor="_bookmark0" w:history="1">
        <w:r w:rsidR="00336DA5">
          <w:rPr>
            <w:color w:val="27314A"/>
            <w:w w:val="105"/>
            <w:u w:val="single" w:color="27314A"/>
          </w:rPr>
          <w:t>5301.104</w:t>
        </w:r>
        <w:r w:rsidR="00336DA5">
          <w:rPr>
            <w:color w:val="27314A"/>
            <w:spacing w:val="2"/>
            <w:w w:val="105"/>
            <w:u w:val="single" w:color="27314A"/>
          </w:rPr>
          <w:t xml:space="preserve"> </w:t>
        </w:r>
        <w:r w:rsidR="00336DA5">
          <w:rPr>
            <w:color w:val="27314A"/>
            <w:spacing w:val="-2"/>
            <w:w w:val="105"/>
            <w:u w:val="single" w:color="27314A"/>
          </w:rPr>
          <w:t>Applicability</w:t>
        </w:r>
      </w:hyperlink>
    </w:p>
    <w:p w14:paraId="41C8F396" w14:textId="77777777" w:rsidR="003259BB" w:rsidRDefault="003259BB">
      <w:pPr>
        <w:pStyle w:val="BodyText"/>
        <w:spacing w:before="9"/>
        <w:rPr>
          <w:sz w:val="15"/>
        </w:rPr>
      </w:pPr>
    </w:p>
    <w:p w14:paraId="302A888A" w14:textId="77777777" w:rsidR="003259BB" w:rsidRDefault="004B1849">
      <w:pPr>
        <w:pStyle w:val="BodyText"/>
        <w:spacing w:before="96"/>
        <w:ind w:left="110"/>
      </w:pPr>
      <w:hyperlink w:anchor="_bookmark0" w:history="1">
        <w:r w:rsidR="00336DA5">
          <w:rPr>
            <w:color w:val="27314A"/>
            <w:w w:val="105"/>
            <w:u w:val="single" w:color="27314A"/>
          </w:rPr>
          <w:t>5301.105-1</w:t>
        </w:r>
        <w:r w:rsidR="00336DA5">
          <w:rPr>
            <w:color w:val="27314A"/>
            <w:spacing w:val="11"/>
            <w:w w:val="105"/>
            <w:u w:val="single" w:color="27314A"/>
          </w:rPr>
          <w:t xml:space="preserve"> </w:t>
        </w:r>
        <w:r w:rsidR="00336DA5">
          <w:rPr>
            <w:color w:val="27314A"/>
            <w:w w:val="105"/>
            <w:u w:val="single" w:color="27314A"/>
          </w:rPr>
          <w:t>Publication</w:t>
        </w:r>
        <w:r w:rsidR="00336DA5">
          <w:rPr>
            <w:color w:val="27314A"/>
            <w:spacing w:val="12"/>
            <w:w w:val="105"/>
            <w:u w:val="single" w:color="27314A"/>
          </w:rPr>
          <w:t xml:space="preserve"> </w:t>
        </w:r>
        <w:r w:rsidR="00336DA5">
          <w:rPr>
            <w:color w:val="27314A"/>
            <w:w w:val="105"/>
            <w:u w:val="single" w:color="27314A"/>
          </w:rPr>
          <w:t>and</w:t>
        </w:r>
        <w:r w:rsidR="00336DA5">
          <w:rPr>
            <w:color w:val="27314A"/>
            <w:spacing w:val="12"/>
            <w:w w:val="105"/>
            <w:u w:val="single" w:color="27314A"/>
          </w:rPr>
          <w:t xml:space="preserve"> </w:t>
        </w:r>
        <w:r w:rsidR="00336DA5">
          <w:rPr>
            <w:color w:val="27314A"/>
            <w:w w:val="105"/>
            <w:u w:val="single" w:color="27314A"/>
          </w:rPr>
          <w:t>Code</w:t>
        </w:r>
        <w:r w:rsidR="00336DA5">
          <w:rPr>
            <w:color w:val="27314A"/>
            <w:spacing w:val="12"/>
            <w:w w:val="105"/>
            <w:u w:val="single" w:color="27314A"/>
          </w:rPr>
          <w:t xml:space="preserve"> </w:t>
        </w:r>
        <w:r w:rsidR="00336DA5">
          <w:rPr>
            <w:color w:val="27314A"/>
            <w:spacing w:val="-2"/>
            <w:w w:val="105"/>
            <w:u w:val="single" w:color="27314A"/>
          </w:rPr>
          <w:t>Arrangement</w:t>
        </w:r>
      </w:hyperlink>
    </w:p>
    <w:p w14:paraId="72A3D3EC" w14:textId="77777777" w:rsidR="003259BB" w:rsidRDefault="003259BB">
      <w:pPr>
        <w:pStyle w:val="BodyText"/>
        <w:spacing w:before="9"/>
        <w:rPr>
          <w:sz w:val="15"/>
        </w:rPr>
      </w:pPr>
    </w:p>
    <w:p w14:paraId="2EB2B84A" w14:textId="77777777" w:rsidR="003259BB" w:rsidRDefault="004B1849">
      <w:pPr>
        <w:pStyle w:val="BodyText"/>
        <w:spacing w:before="95"/>
        <w:ind w:left="110"/>
      </w:pPr>
      <w:hyperlink w:anchor="_bookmark0" w:history="1">
        <w:r w:rsidR="00336DA5">
          <w:rPr>
            <w:color w:val="27314A"/>
            <w:w w:val="105"/>
            <w:u w:val="single" w:color="27314A"/>
          </w:rPr>
          <w:t>5301.170</w:t>
        </w:r>
        <w:r w:rsidR="00336DA5">
          <w:rPr>
            <w:color w:val="27314A"/>
            <w:spacing w:val="8"/>
            <w:w w:val="105"/>
            <w:u w:val="single" w:color="27314A"/>
          </w:rPr>
          <w:t xml:space="preserve"> </w:t>
        </w:r>
        <w:r w:rsidR="00336DA5">
          <w:rPr>
            <w:color w:val="27314A"/>
            <w:w w:val="105"/>
            <w:u w:val="single" w:color="27314A"/>
          </w:rPr>
          <w:t>Peer</w:t>
        </w:r>
        <w:r w:rsidR="00336DA5">
          <w:rPr>
            <w:color w:val="27314A"/>
            <w:spacing w:val="10"/>
            <w:w w:val="105"/>
            <w:u w:val="single" w:color="27314A"/>
          </w:rPr>
          <w:t xml:space="preserve"> </w:t>
        </w:r>
        <w:r w:rsidR="00336DA5">
          <w:rPr>
            <w:color w:val="27314A"/>
            <w:spacing w:val="-2"/>
            <w:w w:val="105"/>
            <w:u w:val="single" w:color="27314A"/>
          </w:rPr>
          <w:t>Reviews</w:t>
        </w:r>
      </w:hyperlink>
    </w:p>
    <w:p w14:paraId="0D0B940D" w14:textId="77777777" w:rsidR="003259BB" w:rsidRDefault="003259BB">
      <w:pPr>
        <w:pStyle w:val="BodyText"/>
        <w:spacing w:before="10"/>
        <w:rPr>
          <w:sz w:val="15"/>
        </w:rPr>
      </w:pPr>
    </w:p>
    <w:p w14:paraId="1EE363BF" w14:textId="77777777" w:rsidR="003259BB" w:rsidRDefault="004B1849">
      <w:pPr>
        <w:pStyle w:val="BodyText"/>
        <w:spacing w:before="95"/>
        <w:ind w:left="110"/>
      </w:pPr>
      <w:hyperlink w:anchor="_bookmark0" w:history="1">
        <w:r w:rsidR="00336DA5">
          <w:rPr>
            <w:color w:val="27314A"/>
            <w:w w:val="105"/>
            <w:u w:val="single" w:color="27314A"/>
          </w:rPr>
          <w:t>Subpart</w:t>
        </w:r>
        <w:r w:rsidR="00336DA5">
          <w:rPr>
            <w:color w:val="27314A"/>
            <w:spacing w:val="12"/>
            <w:w w:val="105"/>
            <w:u w:val="single" w:color="27314A"/>
          </w:rPr>
          <w:t xml:space="preserve"> </w:t>
        </w:r>
        <w:r w:rsidR="00336DA5">
          <w:rPr>
            <w:color w:val="27314A"/>
            <w:w w:val="105"/>
            <w:u w:val="single" w:color="27314A"/>
          </w:rPr>
          <w:t>5301.2</w:t>
        </w:r>
        <w:r w:rsidR="00336DA5">
          <w:rPr>
            <w:color w:val="27314A"/>
            <w:spacing w:val="12"/>
            <w:w w:val="105"/>
            <w:u w:val="single" w:color="27314A"/>
          </w:rPr>
          <w:t xml:space="preserve"> </w:t>
        </w:r>
        <w:r w:rsidR="00336DA5">
          <w:rPr>
            <w:color w:val="27314A"/>
            <w:w w:val="105"/>
            <w:u w:val="single" w:color="27314A"/>
          </w:rPr>
          <w:t>-</w:t>
        </w:r>
        <w:r w:rsidR="00336DA5">
          <w:rPr>
            <w:color w:val="27314A"/>
            <w:spacing w:val="13"/>
            <w:w w:val="105"/>
            <w:u w:val="single" w:color="27314A"/>
          </w:rPr>
          <w:t xml:space="preserve"> </w:t>
        </w:r>
        <w:r w:rsidR="00336DA5">
          <w:rPr>
            <w:color w:val="27314A"/>
            <w:spacing w:val="-2"/>
            <w:w w:val="105"/>
            <w:u w:val="single" w:color="27314A"/>
          </w:rPr>
          <w:t>ADMINISTRATION</w:t>
        </w:r>
      </w:hyperlink>
    </w:p>
    <w:p w14:paraId="0E27B00A" w14:textId="77777777" w:rsidR="003259BB" w:rsidRDefault="003259BB">
      <w:pPr>
        <w:pStyle w:val="BodyText"/>
        <w:spacing w:before="9"/>
        <w:rPr>
          <w:sz w:val="15"/>
        </w:rPr>
      </w:pPr>
    </w:p>
    <w:p w14:paraId="61222252" w14:textId="77777777" w:rsidR="003259BB" w:rsidRDefault="004B1849">
      <w:pPr>
        <w:pStyle w:val="BodyText"/>
        <w:spacing w:before="95"/>
        <w:ind w:left="110"/>
      </w:pPr>
      <w:hyperlink w:anchor="_bookmark0" w:history="1">
        <w:r w:rsidR="00336DA5">
          <w:rPr>
            <w:color w:val="27314A"/>
            <w:w w:val="105"/>
            <w:u w:val="single" w:color="27314A"/>
          </w:rPr>
          <w:t>5301.201-1</w:t>
        </w:r>
        <w:r w:rsidR="00336DA5">
          <w:rPr>
            <w:color w:val="27314A"/>
            <w:spacing w:val="-3"/>
            <w:w w:val="105"/>
            <w:u w:val="single" w:color="27314A"/>
          </w:rPr>
          <w:t xml:space="preserve"> </w:t>
        </w:r>
        <w:r w:rsidR="00336DA5">
          <w:rPr>
            <w:color w:val="27314A"/>
            <w:w w:val="105"/>
            <w:u w:val="single" w:color="27314A"/>
          </w:rPr>
          <w:t>The</w:t>
        </w:r>
        <w:r w:rsidR="00336DA5">
          <w:rPr>
            <w:color w:val="27314A"/>
            <w:spacing w:val="-3"/>
            <w:w w:val="105"/>
            <w:u w:val="single" w:color="27314A"/>
          </w:rPr>
          <w:t xml:space="preserve"> </w:t>
        </w:r>
        <w:r w:rsidR="00336DA5">
          <w:rPr>
            <w:color w:val="27314A"/>
            <w:w w:val="105"/>
            <w:u w:val="single" w:color="27314A"/>
          </w:rPr>
          <w:t>Two</w:t>
        </w:r>
        <w:r w:rsidR="00336DA5">
          <w:rPr>
            <w:color w:val="27314A"/>
            <w:spacing w:val="-2"/>
            <w:w w:val="105"/>
            <w:u w:val="single" w:color="27314A"/>
          </w:rPr>
          <w:t xml:space="preserve"> Councils</w:t>
        </w:r>
      </w:hyperlink>
    </w:p>
    <w:p w14:paraId="60061E4C" w14:textId="77777777" w:rsidR="003259BB" w:rsidRDefault="003259BB">
      <w:pPr>
        <w:pStyle w:val="BodyText"/>
        <w:spacing w:before="10"/>
        <w:rPr>
          <w:sz w:val="15"/>
        </w:rPr>
      </w:pPr>
    </w:p>
    <w:p w14:paraId="1F7EFDA2" w14:textId="77777777" w:rsidR="003259BB" w:rsidRDefault="004B1849">
      <w:pPr>
        <w:pStyle w:val="BodyText"/>
        <w:spacing w:before="95"/>
        <w:ind w:left="110"/>
      </w:pPr>
      <w:hyperlink w:anchor="_bookmark0" w:history="1">
        <w:r w:rsidR="00336DA5">
          <w:rPr>
            <w:color w:val="27314A"/>
            <w:w w:val="105"/>
            <w:u w:val="single" w:color="27314A"/>
          </w:rPr>
          <w:t>5301.201-90</w:t>
        </w:r>
        <w:r w:rsidR="00336DA5">
          <w:rPr>
            <w:color w:val="27314A"/>
            <w:spacing w:val="13"/>
            <w:w w:val="105"/>
            <w:u w:val="single" w:color="27314A"/>
          </w:rPr>
          <w:t xml:space="preserve"> </w:t>
        </w:r>
        <w:r w:rsidR="00336DA5">
          <w:rPr>
            <w:color w:val="27314A"/>
            <w:w w:val="105"/>
            <w:u w:val="single" w:color="27314A"/>
          </w:rPr>
          <w:t>Maintenance</w:t>
        </w:r>
        <w:r w:rsidR="00336DA5">
          <w:rPr>
            <w:color w:val="27314A"/>
            <w:spacing w:val="13"/>
            <w:w w:val="105"/>
            <w:u w:val="single" w:color="27314A"/>
          </w:rPr>
          <w:t xml:space="preserve"> </w:t>
        </w:r>
        <w:r w:rsidR="00336DA5">
          <w:rPr>
            <w:color w:val="27314A"/>
            <w:w w:val="105"/>
            <w:u w:val="single" w:color="27314A"/>
          </w:rPr>
          <w:t>of</w:t>
        </w:r>
        <w:r w:rsidR="00336DA5">
          <w:rPr>
            <w:color w:val="27314A"/>
            <w:spacing w:val="13"/>
            <w:w w:val="105"/>
            <w:u w:val="single" w:color="27314A"/>
          </w:rPr>
          <w:t xml:space="preserve"> </w:t>
        </w:r>
        <w:r w:rsidR="00336DA5">
          <w:rPr>
            <w:color w:val="27314A"/>
            <w:w w:val="105"/>
            <w:u w:val="single" w:color="27314A"/>
          </w:rPr>
          <w:t>the</w:t>
        </w:r>
        <w:r w:rsidR="00336DA5">
          <w:rPr>
            <w:color w:val="27314A"/>
            <w:spacing w:val="13"/>
            <w:w w:val="105"/>
            <w:u w:val="single" w:color="27314A"/>
          </w:rPr>
          <w:t xml:space="preserve"> </w:t>
        </w:r>
        <w:r w:rsidR="00336DA5">
          <w:rPr>
            <w:color w:val="27314A"/>
            <w:spacing w:val="-2"/>
            <w:w w:val="105"/>
            <w:u w:val="single" w:color="27314A"/>
          </w:rPr>
          <w:t>DAFFARS</w:t>
        </w:r>
      </w:hyperlink>
    </w:p>
    <w:p w14:paraId="44EAFD9C" w14:textId="77777777" w:rsidR="003259BB" w:rsidRDefault="003259BB">
      <w:pPr>
        <w:pStyle w:val="BodyText"/>
        <w:spacing w:before="9"/>
        <w:rPr>
          <w:sz w:val="15"/>
        </w:rPr>
      </w:pPr>
    </w:p>
    <w:p w14:paraId="553E3545" w14:textId="77777777" w:rsidR="003259BB" w:rsidRDefault="004B1849">
      <w:pPr>
        <w:pStyle w:val="BodyText"/>
        <w:spacing w:before="96"/>
        <w:ind w:left="110"/>
      </w:pPr>
      <w:hyperlink w:anchor="_bookmark0" w:history="1">
        <w:r w:rsidR="00336DA5">
          <w:rPr>
            <w:color w:val="27314A"/>
            <w:w w:val="105"/>
            <w:u w:val="single" w:color="27314A"/>
          </w:rPr>
          <w:t>Subpart</w:t>
        </w:r>
        <w:r w:rsidR="00336DA5">
          <w:rPr>
            <w:color w:val="27314A"/>
            <w:spacing w:val="40"/>
            <w:w w:val="105"/>
            <w:u w:val="single" w:color="27314A"/>
          </w:rPr>
          <w:t xml:space="preserve"> </w:t>
        </w:r>
        <w:r w:rsidR="00336DA5">
          <w:rPr>
            <w:color w:val="27314A"/>
            <w:w w:val="105"/>
            <w:u w:val="single" w:color="27314A"/>
          </w:rPr>
          <w:t>5301.3</w:t>
        </w:r>
        <w:r w:rsidR="00336DA5">
          <w:rPr>
            <w:color w:val="27314A"/>
            <w:spacing w:val="41"/>
            <w:w w:val="105"/>
            <w:u w:val="single" w:color="27314A"/>
          </w:rPr>
          <w:t xml:space="preserve"> </w:t>
        </w:r>
        <w:r w:rsidR="00336DA5">
          <w:rPr>
            <w:color w:val="27314A"/>
            <w:w w:val="105"/>
            <w:u w:val="single" w:color="27314A"/>
          </w:rPr>
          <w:t>-</w:t>
        </w:r>
        <w:r w:rsidR="00336DA5">
          <w:rPr>
            <w:color w:val="27314A"/>
            <w:spacing w:val="41"/>
            <w:w w:val="105"/>
            <w:u w:val="single" w:color="27314A"/>
          </w:rPr>
          <w:t xml:space="preserve"> </w:t>
        </w:r>
        <w:r w:rsidR="00336DA5">
          <w:rPr>
            <w:color w:val="27314A"/>
            <w:w w:val="105"/>
            <w:u w:val="single" w:color="27314A"/>
          </w:rPr>
          <w:t>AGENCY</w:t>
        </w:r>
        <w:r w:rsidR="00336DA5">
          <w:rPr>
            <w:color w:val="27314A"/>
            <w:spacing w:val="41"/>
            <w:w w:val="105"/>
            <w:u w:val="single" w:color="27314A"/>
          </w:rPr>
          <w:t xml:space="preserve"> </w:t>
        </w:r>
        <w:r w:rsidR="00336DA5">
          <w:rPr>
            <w:color w:val="27314A"/>
            <w:w w:val="105"/>
            <w:u w:val="single" w:color="27314A"/>
          </w:rPr>
          <w:t>ACQUISITION</w:t>
        </w:r>
        <w:r w:rsidR="00336DA5">
          <w:rPr>
            <w:color w:val="27314A"/>
            <w:spacing w:val="41"/>
            <w:w w:val="105"/>
            <w:u w:val="single" w:color="27314A"/>
          </w:rPr>
          <w:t xml:space="preserve"> </w:t>
        </w:r>
        <w:r w:rsidR="00336DA5">
          <w:rPr>
            <w:color w:val="27314A"/>
            <w:spacing w:val="-2"/>
            <w:w w:val="105"/>
            <w:u w:val="single" w:color="27314A"/>
          </w:rPr>
          <w:t>REGULATIONS</w:t>
        </w:r>
      </w:hyperlink>
    </w:p>
    <w:p w14:paraId="4B94D5A5" w14:textId="77777777" w:rsidR="003259BB" w:rsidRDefault="003259BB">
      <w:pPr>
        <w:pStyle w:val="BodyText"/>
        <w:spacing w:before="9"/>
        <w:rPr>
          <w:sz w:val="15"/>
        </w:rPr>
      </w:pPr>
    </w:p>
    <w:p w14:paraId="16E9C04F" w14:textId="77777777" w:rsidR="003259BB" w:rsidRDefault="004B1849">
      <w:pPr>
        <w:pStyle w:val="BodyText"/>
        <w:spacing w:before="95"/>
        <w:ind w:left="110"/>
      </w:pPr>
      <w:hyperlink w:anchor="_bookmark0" w:history="1">
        <w:r w:rsidR="00336DA5">
          <w:rPr>
            <w:color w:val="27314A"/>
            <w:w w:val="105"/>
            <w:u w:val="single" w:color="27314A"/>
          </w:rPr>
          <w:t>5301.301</w:t>
        </w:r>
        <w:r w:rsidR="00336DA5">
          <w:rPr>
            <w:color w:val="27314A"/>
            <w:spacing w:val="2"/>
            <w:w w:val="105"/>
            <w:u w:val="single" w:color="27314A"/>
          </w:rPr>
          <w:t xml:space="preserve"> </w:t>
        </w:r>
        <w:r w:rsidR="00336DA5">
          <w:rPr>
            <w:color w:val="27314A"/>
            <w:spacing w:val="-2"/>
            <w:w w:val="105"/>
            <w:u w:val="single" w:color="27314A"/>
          </w:rPr>
          <w:t>Policy</w:t>
        </w:r>
      </w:hyperlink>
    </w:p>
    <w:p w14:paraId="3DEEC669" w14:textId="77777777" w:rsidR="003259BB" w:rsidRDefault="003259BB">
      <w:pPr>
        <w:pStyle w:val="BodyText"/>
        <w:spacing w:before="9"/>
        <w:rPr>
          <w:sz w:val="15"/>
        </w:rPr>
      </w:pPr>
    </w:p>
    <w:p w14:paraId="6AED230D" w14:textId="77777777" w:rsidR="003259BB" w:rsidRDefault="004B1849">
      <w:pPr>
        <w:pStyle w:val="BodyText"/>
        <w:spacing w:before="96"/>
        <w:ind w:left="110"/>
      </w:pPr>
      <w:hyperlink w:anchor="_bookmark0" w:history="1">
        <w:r w:rsidR="00336DA5">
          <w:rPr>
            <w:color w:val="27314A"/>
            <w:w w:val="105"/>
            <w:u w:val="single" w:color="27314A"/>
          </w:rPr>
          <w:t>5301.304</w:t>
        </w:r>
        <w:r w:rsidR="00336DA5">
          <w:rPr>
            <w:color w:val="27314A"/>
            <w:spacing w:val="17"/>
            <w:w w:val="105"/>
            <w:u w:val="single" w:color="27314A"/>
          </w:rPr>
          <w:t xml:space="preserve"> </w:t>
        </w:r>
        <w:r w:rsidR="00336DA5">
          <w:rPr>
            <w:color w:val="27314A"/>
            <w:w w:val="105"/>
            <w:u w:val="single" w:color="27314A"/>
          </w:rPr>
          <w:t>Agency</w:t>
        </w:r>
        <w:r w:rsidR="00336DA5">
          <w:rPr>
            <w:color w:val="27314A"/>
            <w:spacing w:val="18"/>
            <w:w w:val="105"/>
            <w:u w:val="single" w:color="27314A"/>
          </w:rPr>
          <w:t xml:space="preserve"> </w:t>
        </w:r>
        <w:r w:rsidR="00336DA5">
          <w:rPr>
            <w:color w:val="27314A"/>
            <w:w w:val="105"/>
            <w:u w:val="single" w:color="27314A"/>
          </w:rPr>
          <w:t>Control</w:t>
        </w:r>
        <w:r w:rsidR="00336DA5">
          <w:rPr>
            <w:color w:val="27314A"/>
            <w:spacing w:val="18"/>
            <w:w w:val="105"/>
            <w:u w:val="single" w:color="27314A"/>
          </w:rPr>
          <w:t xml:space="preserve"> </w:t>
        </w:r>
        <w:r w:rsidR="00336DA5">
          <w:rPr>
            <w:color w:val="27314A"/>
            <w:w w:val="105"/>
            <w:u w:val="single" w:color="27314A"/>
          </w:rPr>
          <w:t>and</w:t>
        </w:r>
        <w:r w:rsidR="00336DA5">
          <w:rPr>
            <w:color w:val="27314A"/>
            <w:spacing w:val="18"/>
            <w:w w:val="105"/>
            <w:u w:val="single" w:color="27314A"/>
          </w:rPr>
          <w:t xml:space="preserve"> </w:t>
        </w:r>
        <w:r w:rsidR="00336DA5">
          <w:rPr>
            <w:color w:val="27314A"/>
            <w:w w:val="105"/>
            <w:u w:val="single" w:color="27314A"/>
          </w:rPr>
          <w:t>Compliance</w:t>
        </w:r>
        <w:r w:rsidR="00336DA5">
          <w:rPr>
            <w:color w:val="27314A"/>
            <w:spacing w:val="17"/>
            <w:w w:val="105"/>
            <w:u w:val="single" w:color="27314A"/>
          </w:rPr>
          <w:t xml:space="preserve"> </w:t>
        </w:r>
        <w:r w:rsidR="00336DA5">
          <w:rPr>
            <w:color w:val="27314A"/>
            <w:spacing w:val="-2"/>
            <w:w w:val="105"/>
            <w:u w:val="single" w:color="27314A"/>
          </w:rPr>
          <w:t>Procedures</w:t>
        </w:r>
      </w:hyperlink>
    </w:p>
    <w:p w14:paraId="3656B9AB" w14:textId="77777777" w:rsidR="003259BB" w:rsidRDefault="003259BB">
      <w:pPr>
        <w:pStyle w:val="BodyText"/>
        <w:spacing w:before="9"/>
        <w:rPr>
          <w:sz w:val="15"/>
        </w:rPr>
      </w:pPr>
    </w:p>
    <w:p w14:paraId="6456F874" w14:textId="77777777" w:rsidR="003259BB" w:rsidRDefault="004B1849">
      <w:pPr>
        <w:pStyle w:val="BodyText"/>
        <w:spacing w:before="95"/>
        <w:ind w:left="110"/>
      </w:pPr>
      <w:hyperlink w:anchor="_bookmark0" w:history="1">
        <w:r w:rsidR="00336DA5">
          <w:rPr>
            <w:color w:val="27314A"/>
            <w:w w:val="110"/>
            <w:u w:val="single" w:color="27314A"/>
          </w:rPr>
          <w:t>Subpart</w:t>
        </w:r>
        <w:r w:rsidR="00336DA5">
          <w:rPr>
            <w:color w:val="27314A"/>
            <w:spacing w:val="-3"/>
            <w:w w:val="110"/>
            <w:u w:val="single" w:color="27314A"/>
          </w:rPr>
          <w:t xml:space="preserve"> </w:t>
        </w:r>
        <w:r w:rsidR="00336DA5">
          <w:rPr>
            <w:color w:val="27314A"/>
            <w:w w:val="110"/>
            <w:u w:val="single" w:color="27314A"/>
          </w:rPr>
          <w:t>5301.4</w:t>
        </w:r>
        <w:r w:rsidR="00336DA5">
          <w:rPr>
            <w:color w:val="27314A"/>
            <w:spacing w:val="-2"/>
            <w:w w:val="110"/>
            <w:u w:val="single" w:color="27314A"/>
          </w:rPr>
          <w:t xml:space="preserve"> </w:t>
        </w:r>
        <w:r w:rsidR="00336DA5">
          <w:rPr>
            <w:color w:val="27314A"/>
            <w:w w:val="110"/>
            <w:u w:val="single" w:color="27314A"/>
          </w:rPr>
          <w:t>-</w:t>
        </w:r>
        <w:r w:rsidR="00336DA5">
          <w:rPr>
            <w:color w:val="27314A"/>
            <w:spacing w:val="-2"/>
            <w:w w:val="110"/>
            <w:u w:val="single" w:color="27314A"/>
          </w:rPr>
          <w:t xml:space="preserve"> </w:t>
        </w:r>
        <w:r w:rsidR="00336DA5">
          <w:rPr>
            <w:color w:val="27314A"/>
            <w:w w:val="110"/>
            <w:u w:val="single" w:color="27314A"/>
          </w:rPr>
          <w:t>DEVIATIONS</w:t>
        </w:r>
        <w:r w:rsidR="00336DA5">
          <w:rPr>
            <w:color w:val="27314A"/>
            <w:spacing w:val="-2"/>
            <w:w w:val="110"/>
            <w:u w:val="single" w:color="27314A"/>
          </w:rPr>
          <w:t xml:space="preserve"> </w:t>
        </w:r>
        <w:r w:rsidR="00336DA5">
          <w:rPr>
            <w:color w:val="27314A"/>
            <w:w w:val="110"/>
            <w:u w:val="single" w:color="27314A"/>
          </w:rPr>
          <w:t>FROM</w:t>
        </w:r>
        <w:r w:rsidR="00336DA5">
          <w:rPr>
            <w:color w:val="27314A"/>
            <w:spacing w:val="-2"/>
            <w:w w:val="110"/>
            <w:u w:val="single" w:color="27314A"/>
          </w:rPr>
          <w:t xml:space="preserve"> </w:t>
        </w:r>
        <w:r w:rsidR="00336DA5">
          <w:rPr>
            <w:color w:val="27314A"/>
            <w:w w:val="110"/>
            <w:u w:val="single" w:color="27314A"/>
          </w:rPr>
          <w:t>THE</w:t>
        </w:r>
        <w:r w:rsidR="00336DA5">
          <w:rPr>
            <w:color w:val="27314A"/>
            <w:spacing w:val="-2"/>
            <w:w w:val="110"/>
            <w:u w:val="single" w:color="27314A"/>
          </w:rPr>
          <w:t xml:space="preserve"> </w:t>
        </w:r>
        <w:r w:rsidR="00336DA5">
          <w:rPr>
            <w:color w:val="27314A"/>
            <w:spacing w:val="-5"/>
            <w:w w:val="110"/>
            <w:u w:val="single" w:color="27314A"/>
          </w:rPr>
          <w:t>FAR</w:t>
        </w:r>
      </w:hyperlink>
    </w:p>
    <w:p w14:paraId="45FB0818" w14:textId="77777777" w:rsidR="003259BB" w:rsidRDefault="003259BB">
      <w:pPr>
        <w:pStyle w:val="BodyText"/>
        <w:spacing w:before="9"/>
        <w:rPr>
          <w:sz w:val="15"/>
        </w:rPr>
      </w:pPr>
    </w:p>
    <w:p w14:paraId="30E07414" w14:textId="77777777" w:rsidR="003259BB" w:rsidRDefault="004B1849">
      <w:pPr>
        <w:pStyle w:val="BodyText"/>
        <w:spacing w:before="96"/>
        <w:ind w:left="110"/>
      </w:pPr>
      <w:hyperlink w:anchor="_bookmark0" w:history="1">
        <w:r w:rsidR="00336DA5">
          <w:rPr>
            <w:color w:val="27314A"/>
            <w:w w:val="105"/>
            <w:u w:val="single" w:color="27314A"/>
          </w:rPr>
          <w:t>5301.402</w:t>
        </w:r>
        <w:r w:rsidR="00336DA5">
          <w:rPr>
            <w:color w:val="27314A"/>
            <w:spacing w:val="2"/>
            <w:w w:val="105"/>
            <w:u w:val="single" w:color="27314A"/>
          </w:rPr>
          <w:t xml:space="preserve"> </w:t>
        </w:r>
        <w:r w:rsidR="00336DA5">
          <w:rPr>
            <w:color w:val="27314A"/>
            <w:spacing w:val="-2"/>
            <w:w w:val="105"/>
            <w:u w:val="single" w:color="27314A"/>
          </w:rPr>
          <w:t>Policy</w:t>
        </w:r>
      </w:hyperlink>
    </w:p>
    <w:p w14:paraId="049F31CB" w14:textId="77777777" w:rsidR="003259BB" w:rsidRDefault="003259BB">
      <w:pPr>
        <w:pStyle w:val="BodyText"/>
        <w:spacing w:before="9"/>
        <w:rPr>
          <w:sz w:val="15"/>
        </w:rPr>
      </w:pPr>
    </w:p>
    <w:p w14:paraId="73EA8E5F" w14:textId="77777777" w:rsidR="003259BB" w:rsidRDefault="004B1849">
      <w:pPr>
        <w:pStyle w:val="BodyText"/>
        <w:spacing w:before="95"/>
        <w:ind w:left="110"/>
      </w:pPr>
      <w:hyperlink w:anchor="_bookmark0" w:history="1">
        <w:r w:rsidR="00336DA5">
          <w:rPr>
            <w:color w:val="27314A"/>
            <w:w w:val="105"/>
            <w:u w:val="single" w:color="27314A"/>
          </w:rPr>
          <w:t>5301.403</w:t>
        </w:r>
        <w:r w:rsidR="00336DA5">
          <w:rPr>
            <w:color w:val="27314A"/>
            <w:spacing w:val="2"/>
            <w:w w:val="105"/>
            <w:u w:val="single" w:color="27314A"/>
          </w:rPr>
          <w:t xml:space="preserve"> </w:t>
        </w:r>
        <w:r w:rsidR="00336DA5">
          <w:rPr>
            <w:color w:val="27314A"/>
            <w:w w:val="105"/>
            <w:u w:val="single" w:color="27314A"/>
          </w:rPr>
          <w:t>Individual</w:t>
        </w:r>
        <w:r w:rsidR="00336DA5">
          <w:rPr>
            <w:color w:val="27314A"/>
            <w:spacing w:val="2"/>
            <w:w w:val="105"/>
            <w:u w:val="single" w:color="27314A"/>
          </w:rPr>
          <w:t xml:space="preserve"> </w:t>
        </w:r>
        <w:r w:rsidR="00336DA5">
          <w:rPr>
            <w:color w:val="27314A"/>
            <w:spacing w:val="-2"/>
            <w:w w:val="105"/>
            <w:u w:val="single" w:color="27314A"/>
          </w:rPr>
          <w:t>Deviations</w:t>
        </w:r>
      </w:hyperlink>
    </w:p>
    <w:p w14:paraId="53128261" w14:textId="77777777" w:rsidR="003259BB" w:rsidRDefault="003259BB">
      <w:pPr>
        <w:pStyle w:val="BodyText"/>
        <w:spacing w:before="10"/>
        <w:rPr>
          <w:sz w:val="15"/>
        </w:rPr>
      </w:pPr>
    </w:p>
    <w:p w14:paraId="2206A345" w14:textId="77777777" w:rsidR="003259BB" w:rsidRDefault="004B1849">
      <w:pPr>
        <w:pStyle w:val="BodyText"/>
        <w:spacing w:before="95"/>
        <w:ind w:left="110"/>
      </w:pPr>
      <w:hyperlink w:anchor="_bookmark0" w:history="1">
        <w:r w:rsidR="00336DA5">
          <w:rPr>
            <w:color w:val="27314A"/>
            <w:w w:val="105"/>
            <w:u w:val="single" w:color="27314A"/>
          </w:rPr>
          <w:t>5301.404</w:t>
        </w:r>
        <w:r w:rsidR="00336DA5">
          <w:rPr>
            <w:color w:val="27314A"/>
            <w:spacing w:val="19"/>
            <w:w w:val="105"/>
            <w:u w:val="single" w:color="27314A"/>
          </w:rPr>
          <w:t xml:space="preserve"> </w:t>
        </w:r>
        <w:r w:rsidR="00336DA5">
          <w:rPr>
            <w:color w:val="27314A"/>
            <w:w w:val="105"/>
            <w:u w:val="single" w:color="27314A"/>
          </w:rPr>
          <w:t>Class</w:t>
        </w:r>
        <w:r w:rsidR="00336DA5">
          <w:rPr>
            <w:color w:val="27314A"/>
            <w:spacing w:val="19"/>
            <w:w w:val="105"/>
            <w:u w:val="single" w:color="27314A"/>
          </w:rPr>
          <w:t xml:space="preserve"> </w:t>
        </w:r>
        <w:r w:rsidR="00336DA5">
          <w:rPr>
            <w:color w:val="27314A"/>
            <w:spacing w:val="-2"/>
            <w:w w:val="105"/>
            <w:u w:val="single" w:color="27314A"/>
          </w:rPr>
          <w:t>Deviations</w:t>
        </w:r>
      </w:hyperlink>
    </w:p>
    <w:p w14:paraId="62486C05" w14:textId="77777777" w:rsidR="003259BB" w:rsidRDefault="003259BB">
      <w:pPr>
        <w:pStyle w:val="BodyText"/>
        <w:spacing w:before="9"/>
        <w:rPr>
          <w:sz w:val="15"/>
        </w:rPr>
      </w:pPr>
    </w:p>
    <w:p w14:paraId="025E6025" w14:textId="77777777" w:rsidR="003259BB" w:rsidRDefault="004B1849">
      <w:pPr>
        <w:pStyle w:val="BodyText"/>
        <w:spacing w:before="95"/>
        <w:ind w:left="110"/>
      </w:pPr>
      <w:hyperlink w:anchor="_bookmark0" w:history="1">
        <w:r w:rsidR="00336DA5">
          <w:rPr>
            <w:color w:val="27314A"/>
            <w:w w:val="110"/>
            <w:u w:val="single" w:color="27314A"/>
          </w:rPr>
          <w:t>Subpart</w:t>
        </w:r>
        <w:r w:rsidR="00336DA5">
          <w:rPr>
            <w:color w:val="27314A"/>
            <w:spacing w:val="5"/>
            <w:w w:val="110"/>
            <w:u w:val="single" w:color="27314A"/>
          </w:rPr>
          <w:t xml:space="preserve"> </w:t>
        </w:r>
        <w:r w:rsidR="00336DA5">
          <w:rPr>
            <w:color w:val="27314A"/>
            <w:w w:val="110"/>
            <w:u w:val="single" w:color="27314A"/>
          </w:rPr>
          <w:t>5301.6</w:t>
        </w:r>
        <w:r w:rsidR="00336DA5">
          <w:rPr>
            <w:color w:val="27314A"/>
            <w:spacing w:val="6"/>
            <w:w w:val="110"/>
            <w:u w:val="single" w:color="27314A"/>
          </w:rPr>
          <w:t xml:space="preserve"> </w:t>
        </w:r>
        <w:r w:rsidR="00336DA5">
          <w:rPr>
            <w:color w:val="27314A"/>
            <w:w w:val="110"/>
            <w:u w:val="single" w:color="27314A"/>
          </w:rPr>
          <w:t>-</w:t>
        </w:r>
        <w:r w:rsidR="00336DA5">
          <w:rPr>
            <w:color w:val="27314A"/>
            <w:spacing w:val="6"/>
            <w:w w:val="110"/>
            <w:u w:val="single" w:color="27314A"/>
          </w:rPr>
          <w:t xml:space="preserve"> </w:t>
        </w:r>
        <w:r w:rsidR="00336DA5">
          <w:rPr>
            <w:color w:val="27314A"/>
            <w:w w:val="110"/>
            <w:u w:val="single" w:color="27314A"/>
          </w:rPr>
          <w:t>CAREER</w:t>
        </w:r>
        <w:r w:rsidR="00336DA5">
          <w:rPr>
            <w:color w:val="27314A"/>
            <w:spacing w:val="5"/>
            <w:w w:val="110"/>
            <w:u w:val="single" w:color="27314A"/>
          </w:rPr>
          <w:t xml:space="preserve"> </w:t>
        </w:r>
        <w:r w:rsidR="00336DA5">
          <w:rPr>
            <w:color w:val="27314A"/>
            <w:w w:val="110"/>
            <w:u w:val="single" w:color="27314A"/>
          </w:rPr>
          <w:t>DEVELOPMENT,</w:t>
        </w:r>
        <w:r w:rsidR="00336DA5">
          <w:rPr>
            <w:color w:val="27314A"/>
            <w:spacing w:val="6"/>
            <w:w w:val="110"/>
            <w:u w:val="single" w:color="27314A"/>
          </w:rPr>
          <w:t xml:space="preserve"> </w:t>
        </w:r>
        <w:r w:rsidR="00336DA5">
          <w:rPr>
            <w:color w:val="27314A"/>
            <w:w w:val="110"/>
            <w:u w:val="single" w:color="27314A"/>
          </w:rPr>
          <w:t>CONTRACTING</w:t>
        </w:r>
        <w:r w:rsidR="00336DA5">
          <w:rPr>
            <w:color w:val="27314A"/>
            <w:spacing w:val="6"/>
            <w:w w:val="110"/>
            <w:u w:val="single" w:color="27314A"/>
          </w:rPr>
          <w:t xml:space="preserve"> </w:t>
        </w:r>
        <w:r w:rsidR="00336DA5">
          <w:rPr>
            <w:color w:val="27314A"/>
            <w:w w:val="110"/>
            <w:u w:val="single" w:color="27314A"/>
          </w:rPr>
          <w:t>AUTHORITY,</w:t>
        </w:r>
        <w:r w:rsidR="00336DA5">
          <w:rPr>
            <w:color w:val="27314A"/>
            <w:spacing w:val="5"/>
            <w:w w:val="110"/>
            <w:u w:val="single" w:color="27314A"/>
          </w:rPr>
          <w:t xml:space="preserve"> </w:t>
        </w:r>
        <w:r w:rsidR="00336DA5">
          <w:rPr>
            <w:color w:val="27314A"/>
            <w:w w:val="110"/>
            <w:u w:val="single" w:color="27314A"/>
          </w:rPr>
          <w:t>AND</w:t>
        </w:r>
        <w:r w:rsidR="00336DA5">
          <w:rPr>
            <w:color w:val="27314A"/>
            <w:spacing w:val="6"/>
            <w:w w:val="110"/>
            <w:u w:val="single" w:color="27314A"/>
          </w:rPr>
          <w:t xml:space="preserve"> </w:t>
        </w:r>
        <w:r w:rsidR="00336DA5">
          <w:rPr>
            <w:color w:val="27314A"/>
            <w:spacing w:val="-2"/>
            <w:w w:val="110"/>
            <w:u w:val="single" w:color="27314A"/>
          </w:rPr>
          <w:t>RESPONSIBILITIES</w:t>
        </w:r>
      </w:hyperlink>
    </w:p>
    <w:p w14:paraId="4101652C" w14:textId="77777777" w:rsidR="003259BB" w:rsidRDefault="003259BB">
      <w:pPr>
        <w:pStyle w:val="BodyText"/>
        <w:spacing w:before="10"/>
        <w:rPr>
          <w:sz w:val="15"/>
        </w:rPr>
      </w:pPr>
    </w:p>
    <w:p w14:paraId="234220E6" w14:textId="77777777" w:rsidR="003259BB" w:rsidRDefault="004B1849">
      <w:pPr>
        <w:pStyle w:val="BodyText"/>
        <w:spacing w:before="95"/>
        <w:ind w:left="110"/>
      </w:pPr>
      <w:hyperlink w:anchor="_bookmark0" w:history="1">
        <w:r w:rsidR="00336DA5">
          <w:rPr>
            <w:color w:val="27314A"/>
            <w:w w:val="105"/>
            <w:u w:val="single" w:color="27314A"/>
          </w:rPr>
          <w:t>5301.601</w:t>
        </w:r>
        <w:r w:rsidR="00336DA5">
          <w:rPr>
            <w:color w:val="27314A"/>
            <w:spacing w:val="2"/>
            <w:w w:val="105"/>
            <w:u w:val="single" w:color="27314A"/>
          </w:rPr>
          <w:t xml:space="preserve"> </w:t>
        </w:r>
        <w:r w:rsidR="00336DA5">
          <w:rPr>
            <w:color w:val="27314A"/>
            <w:spacing w:val="-2"/>
            <w:w w:val="105"/>
            <w:u w:val="single" w:color="27314A"/>
          </w:rPr>
          <w:t>General</w:t>
        </w:r>
      </w:hyperlink>
    </w:p>
    <w:p w14:paraId="4B99056E" w14:textId="77777777" w:rsidR="003259BB" w:rsidRDefault="003259BB">
      <w:pPr>
        <w:pStyle w:val="BodyText"/>
        <w:spacing w:before="9"/>
        <w:rPr>
          <w:sz w:val="15"/>
        </w:rPr>
      </w:pPr>
    </w:p>
    <w:p w14:paraId="30A2FFDB" w14:textId="77777777" w:rsidR="003259BB" w:rsidRDefault="004B1849">
      <w:pPr>
        <w:pStyle w:val="BodyText"/>
        <w:spacing w:before="96"/>
        <w:ind w:left="110"/>
      </w:pPr>
      <w:hyperlink w:anchor="_bookmark0" w:history="1">
        <w:r w:rsidR="00336DA5">
          <w:rPr>
            <w:color w:val="27314A"/>
            <w:w w:val="105"/>
            <w:u w:val="single" w:color="27314A"/>
          </w:rPr>
          <w:t>5301.601-91</w:t>
        </w:r>
        <w:r w:rsidR="00336DA5">
          <w:rPr>
            <w:color w:val="27314A"/>
            <w:spacing w:val="18"/>
            <w:w w:val="105"/>
            <w:u w:val="single" w:color="27314A"/>
          </w:rPr>
          <w:t xml:space="preserve"> </w:t>
        </w:r>
        <w:r w:rsidR="00336DA5">
          <w:rPr>
            <w:color w:val="27314A"/>
            <w:w w:val="105"/>
            <w:u w:val="single" w:color="27314A"/>
          </w:rPr>
          <w:t>Department</w:t>
        </w:r>
        <w:r w:rsidR="00336DA5">
          <w:rPr>
            <w:color w:val="27314A"/>
            <w:spacing w:val="19"/>
            <w:w w:val="105"/>
            <w:u w:val="single" w:color="27314A"/>
          </w:rPr>
          <w:t xml:space="preserve"> </w:t>
        </w:r>
        <w:r w:rsidR="00336DA5">
          <w:rPr>
            <w:color w:val="27314A"/>
            <w:w w:val="105"/>
            <w:u w:val="single" w:color="27314A"/>
          </w:rPr>
          <w:t>of</w:t>
        </w:r>
        <w:r w:rsidR="00336DA5">
          <w:rPr>
            <w:color w:val="27314A"/>
            <w:spacing w:val="19"/>
            <w:w w:val="105"/>
            <w:u w:val="single" w:color="27314A"/>
          </w:rPr>
          <w:t xml:space="preserve"> </w:t>
        </w:r>
        <w:r w:rsidR="00336DA5">
          <w:rPr>
            <w:color w:val="27314A"/>
            <w:w w:val="105"/>
            <w:u w:val="single" w:color="27314A"/>
          </w:rPr>
          <w:t>the</w:t>
        </w:r>
        <w:r w:rsidR="00336DA5">
          <w:rPr>
            <w:color w:val="27314A"/>
            <w:spacing w:val="19"/>
            <w:w w:val="105"/>
            <w:u w:val="single" w:color="27314A"/>
          </w:rPr>
          <w:t xml:space="preserve"> </w:t>
        </w:r>
        <w:r w:rsidR="00336DA5">
          <w:rPr>
            <w:color w:val="27314A"/>
            <w:w w:val="105"/>
            <w:u w:val="single" w:color="27314A"/>
          </w:rPr>
          <w:t>Air</w:t>
        </w:r>
        <w:r w:rsidR="00336DA5">
          <w:rPr>
            <w:color w:val="27314A"/>
            <w:spacing w:val="19"/>
            <w:w w:val="105"/>
            <w:u w:val="single" w:color="27314A"/>
          </w:rPr>
          <w:t xml:space="preserve"> </w:t>
        </w:r>
        <w:r w:rsidR="00336DA5">
          <w:rPr>
            <w:color w:val="27314A"/>
            <w:w w:val="105"/>
            <w:u w:val="single" w:color="27314A"/>
          </w:rPr>
          <w:t>Force</w:t>
        </w:r>
        <w:r w:rsidR="00336DA5">
          <w:rPr>
            <w:color w:val="27314A"/>
            <w:spacing w:val="19"/>
            <w:w w:val="105"/>
            <w:u w:val="single" w:color="27314A"/>
          </w:rPr>
          <w:t xml:space="preserve"> </w:t>
        </w:r>
        <w:r w:rsidR="00336DA5">
          <w:rPr>
            <w:color w:val="27314A"/>
            <w:w w:val="105"/>
            <w:u w:val="single" w:color="27314A"/>
          </w:rPr>
          <w:t>Contracting</w:t>
        </w:r>
        <w:r w:rsidR="00336DA5">
          <w:rPr>
            <w:color w:val="27314A"/>
            <w:spacing w:val="19"/>
            <w:w w:val="105"/>
            <w:u w:val="single" w:color="27314A"/>
          </w:rPr>
          <w:t xml:space="preserve"> </w:t>
        </w:r>
        <w:r w:rsidR="00336DA5">
          <w:rPr>
            <w:color w:val="27314A"/>
            <w:w w:val="105"/>
            <w:u w:val="single" w:color="27314A"/>
          </w:rPr>
          <w:t>Self-Inspection</w:t>
        </w:r>
        <w:r w:rsidR="00336DA5">
          <w:rPr>
            <w:color w:val="27314A"/>
            <w:spacing w:val="18"/>
            <w:w w:val="105"/>
            <w:u w:val="single" w:color="27314A"/>
          </w:rPr>
          <w:t xml:space="preserve"> </w:t>
        </w:r>
        <w:r w:rsidR="00336DA5">
          <w:rPr>
            <w:color w:val="27314A"/>
            <w:spacing w:val="-2"/>
            <w:w w:val="105"/>
            <w:u w:val="single" w:color="27314A"/>
          </w:rPr>
          <w:t>Program</w:t>
        </w:r>
      </w:hyperlink>
    </w:p>
    <w:p w14:paraId="1299C43A" w14:textId="77777777" w:rsidR="003259BB" w:rsidRDefault="003259BB">
      <w:pPr>
        <w:pStyle w:val="BodyText"/>
        <w:spacing w:before="9"/>
        <w:rPr>
          <w:sz w:val="15"/>
        </w:rPr>
      </w:pPr>
    </w:p>
    <w:p w14:paraId="5CA00BFE" w14:textId="77777777" w:rsidR="003259BB" w:rsidRDefault="004B1849">
      <w:pPr>
        <w:pStyle w:val="BodyText"/>
        <w:spacing w:before="95"/>
        <w:ind w:left="110"/>
      </w:pPr>
      <w:hyperlink w:anchor="_bookmark0" w:history="1">
        <w:r w:rsidR="00336DA5">
          <w:rPr>
            <w:color w:val="27314A"/>
            <w:w w:val="105"/>
            <w:u w:val="single" w:color="27314A"/>
          </w:rPr>
          <w:t>5301.602-1</w:t>
        </w:r>
        <w:r w:rsidR="00336DA5">
          <w:rPr>
            <w:color w:val="27314A"/>
            <w:spacing w:val="-10"/>
            <w:w w:val="105"/>
            <w:u w:val="single" w:color="27314A"/>
          </w:rPr>
          <w:t xml:space="preserve"> </w:t>
        </w:r>
        <w:r w:rsidR="00336DA5">
          <w:rPr>
            <w:color w:val="27314A"/>
            <w:spacing w:val="-2"/>
            <w:w w:val="105"/>
            <w:u w:val="single" w:color="27314A"/>
          </w:rPr>
          <w:t>Authority</w:t>
        </w:r>
      </w:hyperlink>
    </w:p>
    <w:p w14:paraId="4DDBEF00" w14:textId="77777777" w:rsidR="003259BB" w:rsidRDefault="003259BB">
      <w:pPr>
        <w:pStyle w:val="BodyText"/>
        <w:spacing w:before="9"/>
        <w:rPr>
          <w:sz w:val="15"/>
        </w:rPr>
      </w:pPr>
    </w:p>
    <w:p w14:paraId="4E4BB346" w14:textId="77777777" w:rsidR="003259BB" w:rsidRDefault="004B1849">
      <w:pPr>
        <w:pStyle w:val="BodyText"/>
        <w:spacing w:before="96"/>
        <w:ind w:left="110"/>
      </w:pPr>
      <w:hyperlink w:anchor="_bookmark0" w:history="1">
        <w:r w:rsidR="00336DA5">
          <w:rPr>
            <w:color w:val="27314A"/>
            <w:w w:val="105"/>
            <w:u w:val="single" w:color="27314A"/>
          </w:rPr>
          <w:t>5301.602-2</w:t>
        </w:r>
        <w:r w:rsidR="00336DA5">
          <w:rPr>
            <w:color w:val="27314A"/>
            <w:spacing w:val="-10"/>
            <w:w w:val="105"/>
            <w:u w:val="single" w:color="27314A"/>
          </w:rPr>
          <w:t xml:space="preserve"> </w:t>
        </w:r>
        <w:r w:rsidR="00336DA5">
          <w:rPr>
            <w:color w:val="27314A"/>
            <w:spacing w:val="-2"/>
            <w:w w:val="105"/>
            <w:u w:val="single" w:color="27314A"/>
          </w:rPr>
          <w:t>Responsibilities</w:t>
        </w:r>
      </w:hyperlink>
    </w:p>
    <w:p w14:paraId="3461D779" w14:textId="77777777" w:rsidR="003259BB" w:rsidRDefault="003259BB">
      <w:pPr>
        <w:pStyle w:val="BodyText"/>
        <w:spacing w:before="9"/>
        <w:rPr>
          <w:sz w:val="15"/>
        </w:rPr>
      </w:pPr>
    </w:p>
    <w:p w14:paraId="1F7A9BBF" w14:textId="77777777" w:rsidR="003259BB" w:rsidRDefault="004B1849">
      <w:pPr>
        <w:pStyle w:val="BodyText"/>
        <w:spacing w:before="95"/>
        <w:ind w:left="110"/>
      </w:pPr>
      <w:hyperlink w:anchor="_bookmark0" w:history="1">
        <w:r w:rsidR="00336DA5">
          <w:rPr>
            <w:color w:val="27314A"/>
            <w:w w:val="105"/>
            <w:u w:val="single" w:color="27314A"/>
          </w:rPr>
          <w:t>5301.602-3</w:t>
        </w:r>
        <w:r w:rsidR="00336DA5">
          <w:rPr>
            <w:color w:val="27314A"/>
            <w:spacing w:val="12"/>
            <w:w w:val="105"/>
            <w:u w:val="single" w:color="27314A"/>
          </w:rPr>
          <w:t xml:space="preserve"> </w:t>
        </w:r>
        <w:r w:rsidR="00336DA5">
          <w:rPr>
            <w:color w:val="27314A"/>
            <w:w w:val="105"/>
            <w:u w:val="single" w:color="27314A"/>
          </w:rPr>
          <w:t>Ratification</w:t>
        </w:r>
        <w:r w:rsidR="00336DA5">
          <w:rPr>
            <w:color w:val="27314A"/>
            <w:spacing w:val="13"/>
            <w:w w:val="105"/>
            <w:u w:val="single" w:color="27314A"/>
          </w:rPr>
          <w:t xml:space="preserve"> </w:t>
        </w:r>
        <w:r w:rsidR="00336DA5">
          <w:rPr>
            <w:color w:val="27314A"/>
            <w:w w:val="105"/>
            <w:u w:val="single" w:color="27314A"/>
          </w:rPr>
          <w:t>of</w:t>
        </w:r>
        <w:r w:rsidR="00336DA5">
          <w:rPr>
            <w:color w:val="27314A"/>
            <w:spacing w:val="13"/>
            <w:w w:val="105"/>
            <w:u w:val="single" w:color="27314A"/>
          </w:rPr>
          <w:t xml:space="preserve"> </w:t>
        </w:r>
        <w:r w:rsidR="00336DA5">
          <w:rPr>
            <w:color w:val="27314A"/>
            <w:w w:val="105"/>
            <w:u w:val="single" w:color="27314A"/>
          </w:rPr>
          <w:t>Unauthorized</w:t>
        </w:r>
        <w:r w:rsidR="00336DA5">
          <w:rPr>
            <w:color w:val="27314A"/>
            <w:spacing w:val="13"/>
            <w:w w:val="105"/>
            <w:u w:val="single" w:color="27314A"/>
          </w:rPr>
          <w:t xml:space="preserve"> </w:t>
        </w:r>
        <w:r w:rsidR="00336DA5">
          <w:rPr>
            <w:color w:val="27314A"/>
            <w:spacing w:val="-2"/>
            <w:w w:val="105"/>
            <w:u w:val="single" w:color="27314A"/>
          </w:rPr>
          <w:t>Commitments</w:t>
        </w:r>
      </w:hyperlink>
    </w:p>
    <w:p w14:paraId="3CF2D8B6" w14:textId="77777777" w:rsidR="003259BB" w:rsidRDefault="003259BB">
      <w:pPr>
        <w:pStyle w:val="BodyText"/>
        <w:spacing w:before="9"/>
        <w:rPr>
          <w:sz w:val="15"/>
        </w:rPr>
      </w:pPr>
    </w:p>
    <w:p w14:paraId="74ACAC8A" w14:textId="77777777" w:rsidR="003259BB" w:rsidRDefault="004B1849">
      <w:pPr>
        <w:pStyle w:val="BodyText"/>
        <w:spacing w:before="96"/>
        <w:ind w:left="110"/>
      </w:pPr>
      <w:hyperlink w:anchor="_bookmark0" w:history="1">
        <w:r w:rsidR="00336DA5">
          <w:rPr>
            <w:color w:val="27314A"/>
            <w:w w:val="105"/>
            <w:u w:val="single" w:color="27314A"/>
          </w:rPr>
          <w:t>5301.603-1</w:t>
        </w:r>
        <w:r w:rsidR="00336DA5">
          <w:rPr>
            <w:color w:val="27314A"/>
            <w:spacing w:val="-10"/>
            <w:w w:val="105"/>
            <w:u w:val="single" w:color="27314A"/>
          </w:rPr>
          <w:t xml:space="preserve"> </w:t>
        </w:r>
        <w:r w:rsidR="00336DA5">
          <w:rPr>
            <w:color w:val="27314A"/>
            <w:spacing w:val="-2"/>
            <w:w w:val="105"/>
            <w:u w:val="single" w:color="27314A"/>
          </w:rPr>
          <w:t>General</w:t>
        </w:r>
      </w:hyperlink>
    </w:p>
    <w:p w14:paraId="0FB78278" w14:textId="77777777" w:rsidR="003259BB" w:rsidRDefault="003259BB">
      <w:pPr>
        <w:sectPr w:rsidR="003259BB">
          <w:type w:val="continuous"/>
          <w:pgSz w:w="11910" w:h="16840"/>
          <w:pgMar w:top="840" w:right="740" w:bottom="280" w:left="740" w:header="720" w:footer="720" w:gutter="0"/>
          <w:cols w:space="720"/>
        </w:sectPr>
      </w:pPr>
    </w:p>
    <w:p w14:paraId="12C0E485" w14:textId="77777777" w:rsidR="003259BB" w:rsidRDefault="004B1849">
      <w:pPr>
        <w:pStyle w:val="BodyText"/>
        <w:spacing w:before="82"/>
        <w:ind w:left="110"/>
      </w:pPr>
      <w:hyperlink w:anchor="_bookmark0" w:history="1">
        <w:r w:rsidR="00336DA5">
          <w:rPr>
            <w:color w:val="27314A"/>
            <w:u w:val="single" w:color="27314A"/>
          </w:rPr>
          <w:t>5301.603-2-90</w:t>
        </w:r>
        <w:r w:rsidR="00336DA5">
          <w:rPr>
            <w:color w:val="27314A"/>
            <w:spacing w:val="44"/>
            <w:u w:val="single" w:color="27314A"/>
          </w:rPr>
          <w:t xml:space="preserve"> </w:t>
        </w:r>
        <w:r w:rsidR="00336DA5">
          <w:rPr>
            <w:color w:val="27314A"/>
            <w:spacing w:val="-2"/>
            <w:u w:val="single" w:color="27314A"/>
          </w:rPr>
          <w:t>Selection</w:t>
        </w:r>
      </w:hyperlink>
    </w:p>
    <w:p w14:paraId="1FC39945" w14:textId="77777777" w:rsidR="003259BB" w:rsidRDefault="003259BB">
      <w:pPr>
        <w:pStyle w:val="BodyText"/>
        <w:spacing w:before="9"/>
        <w:rPr>
          <w:sz w:val="15"/>
        </w:rPr>
      </w:pPr>
    </w:p>
    <w:p w14:paraId="2236D824" w14:textId="77777777" w:rsidR="003259BB" w:rsidRDefault="004B1849">
      <w:pPr>
        <w:pStyle w:val="BodyText"/>
        <w:spacing w:before="96"/>
        <w:ind w:left="110"/>
      </w:pPr>
      <w:hyperlink w:anchor="_bookmark0" w:history="1">
        <w:r w:rsidR="00336DA5">
          <w:rPr>
            <w:color w:val="27314A"/>
            <w:w w:val="105"/>
            <w:u w:val="single" w:color="27314A"/>
          </w:rPr>
          <w:t>5301.603-3</w:t>
        </w:r>
        <w:r w:rsidR="00336DA5">
          <w:rPr>
            <w:color w:val="27314A"/>
            <w:spacing w:val="-10"/>
            <w:w w:val="105"/>
            <w:u w:val="single" w:color="27314A"/>
          </w:rPr>
          <w:t xml:space="preserve"> </w:t>
        </w:r>
        <w:r w:rsidR="00336DA5">
          <w:rPr>
            <w:color w:val="27314A"/>
            <w:spacing w:val="-2"/>
            <w:w w:val="105"/>
            <w:u w:val="single" w:color="27314A"/>
          </w:rPr>
          <w:t>Appointment</w:t>
        </w:r>
      </w:hyperlink>
    </w:p>
    <w:p w14:paraId="0562CB0E" w14:textId="77777777" w:rsidR="003259BB" w:rsidRDefault="003259BB">
      <w:pPr>
        <w:pStyle w:val="BodyText"/>
        <w:spacing w:before="9"/>
        <w:rPr>
          <w:sz w:val="15"/>
        </w:rPr>
      </w:pPr>
    </w:p>
    <w:p w14:paraId="2EB99004" w14:textId="77777777" w:rsidR="003259BB" w:rsidRDefault="004B1849">
      <w:pPr>
        <w:pStyle w:val="BodyText"/>
        <w:spacing w:before="95"/>
        <w:ind w:left="110"/>
      </w:pPr>
      <w:hyperlink w:anchor="_bookmark0" w:history="1">
        <w:r w:rsidR="00336DA5">
          <w:rPr>
            <w:color w:val="27314A"/>
            <w:w w:val="105"/>
            <w:u w:val="single" w:color="27314A"/>
          </w:rPr>
          <w:t>5301.603-3-90</w:t>
        </w:r>
        <w:r w:rsidR="00336DA5">
          <w:rPr>
            <w:color w:val="27314A"/>
            <w:spacing w:val="15"/>
            <w:w w:val="105"/>
            <w:u w:val="single" w:color="27314A"/>
          </w:rPr>
          <w:t xml:space="preserve"> </w:t>
        </w:r>
        <w:r w:rsidR="00336DA5">
          <w:rPr>
            <w:color w:val="27314A"/>
            <w:w w:val="105"/>
            <w:u w:val="single" w:color="27314A"/>
          </w:rPr>
          <w:t>Field</w:t>
        </w:r>
        <w:r w:rsidR="00336DA5">
          <w:rPr>
            <w:color w:val="27314A"/>
            <w:spacing w:val="15"/>
            <w:w w:val="105"/>
            <w:u w:val="single" w:color="27314A"/>
          </w:rPr>
          <w:t xml:space="preserve"> </w:t>
        </w:r>
        <w:r w:rsidR="00336DA5">
          <w:rPr>
            <w:color w:val="27314A"/>
            <w:w w:val="105"/>
            <w:u w:val="single" w:color="27314A"/>
          </w:rPr>
          <w:t>Ordering</w:t>
        </w:r>
        <w:r w:rsidR="00336DA5">
          <w:rPr>
            <w:color w:val="27314A"/>
            <w:spacing w:val="15"/>
            <w:w w:val="105"/>
            <w:u w:val="single" w:color="27314A"/>
          </w:rPr>
          <w:t xml:space="preserve"> </w:t>
        </w:r>
        <w:r w:rsidR="00336DA5">
          <w:rPr>
            <w:color w:val="27314A"/>
            <w:w w:val="105"/>
            <w:u w:val="single" w:color="27314A"/>
          </w:rPr>
          <w:t>Officer</w:t>
        </w:r>
        <w:r w:rsidR="00336DA5">
          <w:rPr>
            <w:color w:val="27314A"/>
            <w:spacing w:val="15"/>
            <w:w w:val="105"/>
            <w:u w:val="single" w:color="27314A"/>
          </w:rPr>
          <w:t xml:space="preserve"> </w:t>
        </w:r>
        <w:r w:rsidR="00336DA5">
          <w:rPr>
            <w:color w:val="27314A"/>
            <w:spacing w:val="-2"/>
            <w:w w:val="105"/>
            <w:u w:val="single" w:color="27314A"/>
          </w:rPr>
          <w:t>Appointments.</w:t>
        </w:r>
      </w:hyperlink>
    </w:p>
    <w:p w14:paraId="34CE0A41" w14:textId="77777777" w:rsidR="003259BB" w:rsidRDefault="003259BB">
      <w:pPr>
        <w:pStyle w:val="BodyText"/>
        <w:spacing w:before="9"/>
        <w:rPr>
          <w:sz w:val="15"/>
        </w:rPr>
      </w:pPr>
    </w:p>
    <w:p w14:paraId="42EC2948" w14:textId="77777777" w:rsidR="003259BB" w:rsidRDefault="004B1849">
      <w:pPr>
        <w:pStyle w:val="BodyText"/>
        <w:spacing w:before="96"/>
        <w:ind w:left="110"/>
      </w:pPr>
      <w:hyperlink w:anchor="_bookmark0" w:history="1">
        <w:r w:rsidR="00336DA5">
          <w:rPr>
            <w:color w:val="27314A"/>
            <w:w w:val="105"/>
            <w:u w:val="single" w:color="27314A"/>
          </w:rPr>
          <w:t>5301.670</w:t>
        </w:r>
        <w:r w:rsidR="00336DA5">
          <w:rPr>
            <w:color w:val="27314A"/>
            <w:spacing w:val="7"/>
            <w:w w:val="105"/>
            <w:u w:val="single" w:color="27314A"/>
          </w:rPr>
          <w:t xml:space="preserve"> </w:t>
        </w:r>
        <w:r w:rsidR="00336DA5">
          <w:rPr>
            <w:color w:val="27314A"/>
            <w:w w:val="105"/>
            <w:u w:val="single" w:color="27314A"/>
          </w:rPr>
          <w:t>Appointment</w:t>
        </w:r>
        <w:r w:rsidR="00336DA5">
          <w:rPr>
            <w:color w:val="27314A"/>
            <w:spacing w:val="8"/>
            <w:w w:val="105"/>
            <w:u w:val="single" w:color="27314A"/>
          </w:rPr>
          <w:t xml:space="preserve"> </w:t>
        </w:r>
        <w:r w:rsidR="00336DA5">
          <w:rPr>
            <w:color w:val="27314A"/>
            <w:w w:val="105"/>
            <w:u w:val="single" w:color="27314A"/>
          </w:rPr>
          <w:t>of</w:t>
        </w:r>
        <w:r w:rsidR="00336DA5">
          <w:rPr>
            <w:color w:val="27314A"/>
            <w:spacing w:val="8"/>
            <w:w w:val="105"/>
            <w:u w:val="single" w:color="27314A"/>
          </w:rPr>
          <w:t xml:space="preserve"> </w:t>
        </w:r>
        <w:r w:rsidR="00336DA5">
          <w:rPr>
            <w:color w:val="27314A"/>
            <w:w w:val="105"/>
            <w:u w:val="single" w:color="27314A"/>
          </w:rPr>
          <w:t>Property</w:t>
        </w:r>
        <w:r w:rsidR="00336DA5">
          <w:rPr>
            <w:color w:val="27314A"/>
            <w:spacing w:val="8"/>
            <w:w w:val="105"/>
            <w:u w:val="single" w:color="27314A"/>
          </w:rPr>
          <w:t xml:space="preserve"> </w:t>
        </w:r>
        <w:r w:rsidR="00336DA5">
          <w:rPr>
            <w:color w:val="27314A"/>
            <w:w w:val="105"/>
            <w:u w:val="single" w:color="27314A"/>
          </w:rPr>
          <w:t>Administrators</w:t>
        </w:r>
        <w:r w:rsidR="00336DA5">
          <w:rPr>
            <w:color w:val="27314A"/>
            <w:spacing w:val="8"/>
            <w:w w:val="105"/>
            <w:u w:val="single" w:color="27314A"/>
          </w:rPr>
          <w:t xml:space="preserve"> </w:t>
        </w:r>
        <w:r w:rsidR="00336DA5">
          <w:rPr>
            <w:color w:val="27314A"/>
            <w:w w:val="105"/>
            <w:u w:val="single" w:color="27314A"/>
          </w:rPr>
          <w:t>and</w:t>
        </w:r>
        <w:r w:rsidR="00336DA5">
          <w:rPr>
            <w:color w:val="27314A"/>
            <w:spacing w:val="8"/>
            <w:w w:val="105"/>
            <w:u w:val="single" w:color="27314A"/>
          </w:rPr>
          <w:t xml:space="preserve"> </w:t>
        </w:r>
        <w:r w:rsidR="00336DA5">
          <w:rPr>
            <w:color w:val="27314A"/>
            <w:w w:val="105"/>
            <w:u w:val="single" w:color="27314A"/>
          </w:rPr>
          <w:t>Plant</w:t>
        </w:r>
        <w:r w:rsidR="00336DA5">
          <w:rPr>
            <w:color w:val="27314A"/>
            <w:spacing w:val="8"/>
            <w:w w:val="105"/>
            <w:u w:val="single" w:color="27314A"/>
          </w:rPr>
          <w:t xml:space="preserve"> </w:t>
        </w:r>
        <w:r w:rsidR="00336DA5">
          <w:rPr>
            <w:color w:val="27314A"/>
            <w:w w:val="105"/>
            <w:u w:val="single" w:color="27314A"/>
          </w:rPr>
          <w:t>Clearance</w:t>
        </w:r>
        <w:r w:rsidR="00336DA5">
          <w:rPr>
            <w:color w:val="27314A"/>
            <w:spacing w:val="7"/>
            <w:w w:val="105"/>
            <w:u w:val="single" w:color="27314A"/>
          </w:rPr>
          <w:t xml:space="preserve"> </w:t>
        </w:r>
        <w:r w:rsidR="00336DA5">
          <w:rPr>
            <w:color w:val="27314A"/>
            <w:spacing w:val="-2"/>
            <w:w w:val="105"/>
            <w:u w:val="single" w:color="27314A"/>
          </w:rPr>
          <w:t>Officers</w:t>
        </w:r>
      </w:hyperlink>
    </w:p>
    <w:p w14:paraId="62EBF3C5" w14:textId="77777777" w:rsidR="003259BB" w:rsidRDefault="003259BB">
      <w:pPr>
        <w:pStyle w:val="BodyText"/>
        <w:spacing w:before="9"/>
        <w:rPr>
          <w:sz w:val="15"/>
        </w:rPr>
      </w:pPr>
    </w:p>
    <w:p w14:paraId="77F46966" w14:textId="77777777" w:rsidR="003259BB" w:rsidRDefault="004B1849">
      <w:pPr>
        <w:pStyle w:val="BodyText"/>
        <w:spacing w:before="95"/>
        <w:ind w:left="110"/>
      </w:pPr>
      <w:hyperlink w:anchor="_bookmark0" w:history="1">
        <w:r w:rsidR="00336DA5">
          <w:rPr>
            <w:color w:val="27314A"/>
            <w:w w:val="110"/>
            <w:u w:val="single" w:color="27314A"/>
          </w:rPr>
          <w:t>Subpart</w:t>
        </w:r>
        <w:r w:rsidR="00336DA5">
          <w:rPr>
            <w:color w:val="27314A"/>
            <w:spacing w:val="-6"/>
            <w:w w:val="110"/>
            <w:u w:val="single" w:color="27314A"/>
          </w:rPr>
          <w:t xml:space="preserve"> </w:t>
        </w:r>
        <w:r w:rsidR="00336DA5">
          <w:rPr>
            <w:color w:val="27314A"/>
            <w:w w:val="110"/>
            <w:u w:val="single" w:color="27314A"/>
          </w:rPr>
          <w:t>5301.7</w:t>
        </w:r>
        <w:r w:rsidR="00336DA5">
          <w:rPr>
            <w:color w:val="27314A"/>
            <w:spacing w:val="-5"/>
            <w:w w:val="110"/>
            <w:u w:val="single" w:color="27314A"/>
          </w:rPr>
          <w:t xml:space="preserve"> </w:t>
        </w:r>
        <w:r w:rsidR="00336DA5">
          <w:rPr>
            <w:color w:val="27314A"/>
            <w:w w:val="110"/>
            <w:u w:val="single" w:color="27314A"/>
          </w:rPr>
          <w:t>-</w:t>
        </w:r>
        <w:r w:rsidR="00336DA5">
          <w:rPr>
            <w:color w:val="27314A"/>
            <w:spacing w:val="-5"/>
            <w:w w:val="110"/>
            <w:u w:val="single" w:color="27314A"/>
          </w:rPr>
          <w:t xml:space="preserve"> </w:t>
        </w:r>
        <w:r w:rsidR="00336DA5">
          <w:rPr>
            <w:color w:val="27314A"/>
            <w:w w:val="110"/>
            <w:u w:val="single" w:color="27314A"/>
          </w:rPr>
          <w:t>DETERMINATIONS</w:t>
        </w:r>
        <w:r w:rsidR="00336DA5">
          <w:rPr>
            <w:color w:val="27314A"/>
            <w:spacing w:val="-6"/>
            <w:w w:val="110"/>
            <w:u w:val="single" w:color="27314A"/>
          </w:rPr>
          <w:t xml:space="preserve"> </w:t>
        </w:r>
        <w:r w:rsidR="00336DA5">
          <w:rPr>
            <w:color w:val="27314A"/>
            <w:w w:val="110"/>
            <w:u w:val="single" w:color="27314A"/>
          </w:rPr>
          <w:t>AND</w:t>
        </w:r>
        <w:r w:rsidR="00336DA5">
          <w:rPr>
            <w:color w:val="27314A"/>
            <w:spacing w:val="-5"/>
            <w:w w:val="110"/>
            <w:u w:val="single" w:color="27314A"/>
          </w:rPr>
          <w:t xml:space="preserve"> </w:t>
        </w:r>
        <w:r w:rsidR="00336DA5">
          <w:rPr>
            <w:color w:val="27314A"/>
            <w:spacing w:val="-2"/>
            <w:w w:val="110"/>
            <w:u w:val="single" w:color="27314A"/>
          </w:rPr>
          <w:t>FINDINGS</w:t>
        </w:r>
      </w:hyperlink>
    </w:p>
    <w:p w14:paraId="6D98A12B" w14:textId="77777777" w:rsidR="003259BB" w:rsidRDefault="003259BB">
      <w:pPr>
        <w:pStyle w:val="BodyText"/>
        <w:spacing w:before="9"/>
        <w:rPr>
          <w:sz w:val="15"/>
        </w:rPr>
      </w:pPr>
    </w:p>
    <w:p w14:paraId="7BF10C17" w14:textId="77777777" w:rsidR="003259BB" w:rsidRDefault="004B1849">
      <w:pPr>
        <w:pStyle w:val="BodyText"/>
        <w:spacing w:before="96"/>
        <w:ind w:left="110"/>
      </w:pPr>
      <w:hyperlink w:anchor="_bookmark0" w:history="1">
        <w:r w:rsidR="00336DA5">
          <w:rPr>
            <w:color w:val="27314A"/>
            <w:w w:val="105"/>
            <w:u w:val="single" w:color="27314A"/>
          </w:rPr>
          <w:t>5301.707</w:t>
        </w:r>
        <w:r w:rsidR="00336DA5">
          <w:rPr>
            <w:color w:val="27314A"/>
            <w:spacing w:val="15"/>
            <w:w w:val="105"/>
            <w:u w:val="single" w:color="27314A"/>
          </w:rPr>
          <w:t xml:space="preserve"> </w:t>
        </w:r>
        <w:r w:rsidR="00336DA5">
          <w:rPr>
            <w:color w:val="27314A"/>
            <w:w w:val="105"/>
            <w:u w:val="single" w:color="27314A"/>
          </w:rPr>
          <w:t>Signatory</w:t>
        </w:r>
        <w:r w:rsidR="00336DA5">
          <w:rPr>
            <w:color w:val="27314A"/>
            <w:spacing w:val="16"/>
            <w:w w:val="105"/>
            <w:u w:val="single" w:color="27314A"/>
          </w:rPr>
          <w:t xml:space="preserve"> </w:t>
        </w:r>
        <w:r w:rsidR="00336DA5">
          <w:rPr>
            <w:color w:val="27314A"/>
            <w:spacing w:val="-2"/>
            <w:w w:val="105"/>
            <w:u w:val="single" w:color="27314A"/>
          </w:rPr>
          <w:t>Authority</w:t>
        </w:r>
      </w:hyperlink>
    </w:p>
    <w:p w14:paraId="2946DB82" w14:textId="77777777" w:rsidR="003259BB" w:rsidRDefault="003259BB">
      <w:pPr>
        <w:pStyle w:val="BodyText"/>
        <w:spacing w:before="9"/>
        <w:rPr>
          <w:sz w:val="15"/>
        </w:rPr>
      </w:pPr>
    </w:p>
    <w:p w14:paraId="4A1312E6" w14:textId="77777777" w:rsidR="003259BB" w:rsidRDefault="004B1849">
      <w:pPr>
        <w:pStyle w:val="BodyText"/>
        <w:spacing w:before="95"/>
        <w:ind w:left="110"/>
      </w:pPr>
      <w:hyperlink w:anchor="_bookmark0" w:history="1">
        <w:r w:rsidR="00336DA5">
          <w:rPr>
            <w:color w:val="27314A"/>
            <w:w w:val="105"/>
            <w:u w:val="single" w:color="27314A"/>
          </w:rPr>
          <w:t>Subpart</w:t>
        </w:r>
        <w:r w:rsidR="00336DA5">
          <w:rPr>
            <w:color w:val="27314A"/>
            <w:spacing w:val="10"/>
            <w:w w:val="105"/>
            <w:u w:val="single" w:color="27314A"/>
          </w:rPr>
          <w:t xml:space="preserve"> </w:t>
        </w:r>
        <w:r w:rsidR="00336DA5">
          <w:rPr>
            <w:color w:val="27314A"/>
            <w:w w:val="105"/>
            <w:u w:val="single" w:color="27314A"/>
          </w:rPr>
          <w:t>5301.90</w:t>
        </w:r>
        <w:r w:rsidR="00336DA5">
          <w:rPr>
            <w:color w:val="27314A"/>
            <w:spacing w:val="10"/>
            <w:w w:val="105"/>
            <w:u w:val="single" w:color="27314A"/>
          </w:rPr>
          <w:t xml:space="preserve"> </w:t>
        </w:r>
        <w:r w:rsidR="00336DA5">
          <w:rPr>
            <w:color w:val="27314A"/>
            <w:w w:val="105"/>
            <w:u w:val="single" w:color="27314A"/>
          </w:rPr>
          <w:t>-</w:t>
        </w:r>
        <w:r w:rsidR="00336DA5">
          <w:rPr>
            <w:color w:val="27314A"/>
            <w:spacing w:val="10"/>
            <w:w w:val="105"/>
            <w:u w:val="single" w:color="27314A"/>
          </w:rPr>
          <w:t xml:space="preserve"> </w:t>
        </w:r>
        <w:r w:rsidR="00336DA5">
          <w:rPr>
            <w:color w:val="27314A"/>
            <w:spacing w:val="-2"/>
            <w:w w:val="105"/>
            <w:u w:val="single" w:color="27314A"/>
          </w:rPr>
          <w:t>CLEARANCE</w:t>
        </w:r>
      </w:hyperlink>
    </w:p>
    <w:p w14:paraId="5997CC1D" w14:textId="77777777" w:rsidR="003259BB" w:rsidRDefault="003259BB">
      <w:pPr>
        <w:pStyle w:val="BodyText"/>
        <w:spacing w:before="10"/>
        <w:rPr>
          <w:sz w:val="15"/>
        </w:rPr>
      </w:pPr>
    </w:p>
    <w:p w14:paraId="5A706098" w14:textId="5A983663" w:rsidR="003259BB" w:rsidRDefault="00FE0E9F">
      <w:pPr>
        <w:pStyle w:val="BodyText"/>
        <w:spacing w:before="95"/>
        <w:ind w:left="110"/>
      </w:pPr>
      <w:r>
        <w:fldChar w:fldCharType="begin"/>
      </w:r>
      <w:ins w:id="1" w:author="STEVENS, KAREN M CIV USAF HAF SAF/SAF/AQC" w:date="2024-02-20T10:11:00Z">
        <w:r w:rsidR="00DB46C0">
          <w:instrText>HYPERLINK  \l "_bookmark0"</w:instrText>
        </w:r>
      </w:ins>
      <w:del w:id="2" w:author="STEVENS, KAREN M CIV USAF HAF SAF/SAF/AQC" w:date="2024-02-20T10:11:00Z">
        <w:r w:rsidDel="00DB46C0">
          <w:delInstrText>HYPERLINK \l "_bookmark0"</w:delInstrText>
        </w:r>
      </w:del>
      <w:r>
        <w:fldChar w:fldCharType="separate"/>
      </w:r>
      <w:del w:id="3" w:author="STEVENS, KAREN M CIV USAF HAF SAF/SAF/AQC" w:date="2024-02-20T10:11:00Z">
        <w:r w:rsidR="00336DA5" w:rsidDel="00DB46C0">
          <w:rPr>
            <w:color w:val="27314A"/>
            <w:w w:val="105"/>
            <w:u w:val="single" w:color="27314A"/>
          </w:rPr>
          <w:delText>5301.9000</w:delText>
        </w:r>
        <w:r w:rsidR="00336DA5" w:rsidDel="00DB46C0">
          <w:rPr>
            <w:color w:val="27314A"/>
            <w:spacing w:val="15"/>
            <w:w w:val="105"/>
            <w:u w:val="single" w:color="27314A"/>
          </w:rPr>
          <w:delText xml:space="preserve"> </w:delText>
        </w:r>
        <w:r w:rsidR="00336DA5" w:rsidDel="00DB46C0">
          <w:rPr>
            <w:color w:val="27314A"/>
            <w:w w:val="105"/>
            <w:u w:val="single" w:color="27314A"/>
          </w:rPr>
          <w:delText>Scope</w:delText>
        </w:r>
        <w:r w:rsidR="00336DA5" w:rsidDel="00DB46C0">
          <w:rPr>
            <w:color w:val="27314A"/>
            <w:spacing w:val="16"/>
            <w:w w:val="105"/>
            <w:u w:val="single" w:color="27314A"/>
          </w:rPr>
          <w:delText xml:space="preserve"> </w:delText>
        </w:r>
        <w:r w:rsidR="00336DA5" w:rsidDel="00DB46C0">
          <w:rPr>
            <w:color w:val="27314A"/>
            <w:w w:val="105"/>
            <w:u w:val="single" w:color="27314A"/>
          </w:rPr>
          <w:delText>and</w:delText>
        </w:r>
        <w:r w:rsidR="00336DA5" w:rsidDel="00DB46C0">
          <w:rPr>
            <w:color w:val="27314A"/>
            <w:spacing w:val="15"/>
            <w:w w:val="105"/>
            <w:u w:val="single" w:color="27314A"/>
          </w:rPr>
          <w:delText xml:space="preserve"> </w:delText>
        </w:r>
        <w:r w:rsidR="00336DA5" w:rsidDel="00DB46C0">
          <w:rPr>
            <w:color w:val="27314A"/>
            <w:spacing w:val="-2"/>
            <w:w w:val="105"/>
            <w:u w:val="single" w:color="27314A"/>
          </w:rPr>
          <w:delText>Definitions</w:delText>
        </w:r>
      </w:del>
      <w:ins w:id="4" w:author="STEVENS, KAREN M CIV USAF HAF SAF/SAF/AQC" w:date="2024-02-20T10:11:00Z">
        <w:r w:rsidR="00DB46C0">
          <w:rPr>
            <w:color w:val="27314A"/>
            <w:spacing w:val="-2"/>
            <w:w w:val="105"/>
            <w:u w:val="single" w:color="27314A"/>
          </w:rPr>
          <w:t>5301.9000 Definitions</w:t>
        </w:r>
      </w:ins>
      <w:r>
        <w:rPr>
          <w:color w:val="27314A"/>
          <w:spacing w:val="-2"/>
          <w:w w:val="105"/>
          <w:u w:val="single" w:color="27314A"/>
        </w:rPr>
        <w:fldChar w:fldCharType="end"/>
      </w:r>
    </w:p>
    <w:p w14:paraId="110FFD37" w14:textId="77777777" w:rsidR="003259BB" w:rsidRDefault="003259BB">
      <w:pPr>
        <w:pStyle w:val="BodyText"/>
        <w:spacing w:before="9"/>
        <w:rPr>
          <w:sz w:val="15"/>
        </w:rPr>
      </w:pPr>
    </w:p>
    <w:p w14:paraId="4FD84FB6" w14:textId="4A287B11" w:rsidR="003259BB" w:rsidRDefault="00FE0E9F">
      <w:pPr>
        <w:pStyle w:val="BodyText"/>
        <w:spacing w:before="95"/>
        <w:ind w:left="110"/>
      </w:pPr>
      <w:r>
        <w:fldChar w:fldCharType="begin"/>
      </w:r>
      <w:r w:rsidR="0017410A">
        <w:instrText>HYPERLINK  \l "_bookmark0"</w:instrText>
      </w:r>
      <w:r>
        <w:fldChar w:fldCharType="separate"/>
      </w:r>
      <w:del w:id="5" w:author="STEVENS, KAREN M CIV USAF HAF SAF/SAF/AQC" w:date="2024-02-20T10:10:00Z">
        <w:r w:rsidR="00336DA5" w:rsidDel="0017410A">
          <w:rPr>
            <w:color w:val="27314A"/>
            <w:w w:val="105"/>
            <w:u w:val="single" w:color="27314A"/>
          </w:rPr>
          <w:delText>5301.9001</w:delText>
        </w:r>
        <w:r w:rsidR="00336DA5" w:rsidDel="0017410A">
          <w:rPr>
            <w:color w:val="27314A"/>
            <w:spacing w:val="13"/>
            <w:w w:val="105"/>
            <w:u w:val="single" w:color="27314A"/>
          </w:rPr>
          <w:delText xml:space="preserve"> </w:delText>
        </w:r>
        <w:r w:rsidR="00336DA5" w:rsidDel="0017410A">
          <w:rPr>
            <w:color w:val="27314A"/>
            <w:w w:val="105"/>
            <w:u w:val="single" w:color="27314A"/>
          </w:rPr>
          <w:delText>Policy,</w:delText>
        </w:r>
        <w:r w:rsidR="00336DA5" w:rsidDel="0017410A">
          <w:rPr>
            <w:color w:val="27314A"/>
            <w:spacing w:val="14"/>
            <w:w w:val="105"/>
            <w:u w:val="single" w:color="27314A"/>
          </w:rPr>
          <w:delText xml:space="preserve"> </w:delText>
        </w:r>
        <w:r w:rsidR="00336DA5" w:rsidDel="0017410A">
          <w:rPr>
            <w:color w:val="27314A"/>
            <w:w w:val="105"/>
            <w:u w:val="single" w:color="27314A"/>
          </w:rPr>
          <w:delText>Thresholds,</w:delText>
        </w:r>
        <w:r w:rsidR="00336DA5" w:rsidDel="0017410A">
          <w:rPr>
            <w:color w:val="27314A"/>
            <w:spacing w:val="14"/>
            <w:w w:val="105"/>
            <w:u w:val="single" w:color="27314A"/>
          </w:rPr>
          <w:delText xml:space="preserve"> </w:delText>
        </w:r>
        <w:r w:rsidR="00336DA5" w:rsidDel="0017410A">
          <w:rPr>
            <w:color w:val="27314A"/>
            <w:w w:val="105"/>
            <w:u w:val="single" w:color="27314A"/>
          </w:rPr>
          <w:delText>and</w:delText>
        </w:r>
        <w:r w:rsidR="00336DA5" w:rsidDel="0017410A">
          <w:rPr>
            <w:color w:val="27314A"/>
            <w:spacing w:val="14"/>
            <w:w w:val="105"/>
            <w:u w:val="single" w:color="27314A"/>
          </w:rPr>
          <w:delText xml:space="preserve"> </w:delText>
        </w:r>
        <w:r w:rsidR="00336DA5" w:rsidDel="0017410A">
          <w:rPr>
            <w:color w:val="27314A"/>
            <w:spacing w:val="-2"/>
            <w:w w:val="105"/>
            <w:u w:val="single" w:color="27314A"/>
          </w:rPr>
          <w:delText>Approvals</w:delText>
        </w:r>
      </w:del>
      <w:ins w:id="6" w:author="STEVENS, KAREN M CIV USAF HAF SAF/SAF/AQC" w:date="2024-02-20T10:10:00Z">
        <w:r w:rsidR="0017410A">
          <w:rPr>
            <w:color w:val="27314A"/>
            <w:spacing w:val="-2"/>
            <w:w w:val="105"/>
            <w:u w:val="single" w:color="27314A"/>
          </w:rPr>
          <w:t>5301.9001 Objectives, Approval Thresholds, and Procedures</w:t>
        </w:r>
      </w:ins>
      <w:r>
        <w:rPr>
          <w:color w:val="27314A"/>
          <w:spacing w:val="-2"/>
          <w:w w:val="105"/>
          <w:u w:val="single" w:color="27314A"/>
        </w:rPr>
        <w:fldChar w:fldCharType="end"/>
      </w:r>
    </w:p>
    <w:p w14:paraId="6B699379" w14:textId="77777777" w:rsidR="003259BB" w:rsidRDefault="003259BB">
      <w:pPr>
        <w:pStyle w:val="BodyText"/>
        <w:spacing w:before="10"/>
        <w:rPr>
          <w:sz w:val="15"/>
        </w:rPr>
      </w:pPr>
    </w:p>
    <w:p w14:paraId="603291B4" w14:textId="77777777" w:rsidR="003259BB" w:rsidRDefault="004B1849">
      <w:pPr>
        <w:pStyle w:val="BodyText"/>
        <w:spacing w:before="95"/>
        <w:ind w:left="110"/>
      </w:pPr>
      <w:hyperlink w:anchor="_bookmark0" w:history="1">
        <w:r w:rsidR="00336DA5">
          <w:rPr>
            <w:color w:val="27314A"/>
            <w:w w:val="105"/>
            <w:u w:val="single" w:color="27314A"/>
          </w:rPr>
          <w:t>Subpart</w:t>
        </w:r>
        <w:r w:rsidR="00336DA5">
          <w:rPr>
            <w:color w:val="27314A"/>
            <w:spacing w:val="32"/>
            <w:w w:val="105"/>
            <w:u w:val="single" w:color="27314A"/>
          </w:rPr>
          <w:t xml:space="preserve"> </w:t>
        </w:r>
        <w:r w:rsidR="00336DA5">
          <w:rPr>
            <w:color w:val="27314A"/>
            <w:w w:val="105"/>
            <w:u w:val="single" w:color="27314A"/>
          </w:rPr>
          <w:t>5301.91</w:t>
        </w:r>
        <w:r w:rsidR="00336DA5">
          <w:rPr>
            <w:color w:val="27314A"/>
            <w:spacing w:val="33"/>
            <w:w w:val="105"/>
            <w:u w:val="single" w:color="27314A"/>
          </w:rPr>
          <w:t xml:space="preserve"> </w:t>
        </w:r>
        <w:r w:rsidR="00336DA5">
          <w:rPr>
            <w:color w:val="27314A"/>
            <w:w w:val="105"/>
            <w:u w:val="single" w:color="27314A"/>
          </w:rPr>
          <w:t>-</w:t>
        </w:r>
        <w:r w:rsidR="00336DA5">
          <w:rPr>
            <w:color w:val="27314A"/>
            <w:spacing w:val="33"/>
            <w:w w:val="105"/>
            <w:u w:val="single" w:color="27314A"/>
          </w:rPr>
          <w:t xml:space="preserve"> </w:t>
        </w:r>
        <w:r w:rsidR="00336DA5">
          <w:rPr>
            <w:color w:val="27314A"/>
            <w:w w:val="105"/>
            <w:u w:val="single" w:color="27314A"/>
          </w:rPr>
          <w:t>OMBUDSMAN</w:t>
        </w:r>
        <w:r w:rsidR="00336DA5">
          <w:rPr>
            <w:color w:val="27314A"/>
            <w:spacing w:val="33"/>
            <w:w w:val="105"/>
            <w:u w:val="single" w:color="27314A"/>
          </w:rPr>
          <w:t xml:space="preserve"> </w:t>
        </w:r>
        <w:r w:rsidR="00336DA5">
          <w:rPr>
            <w:color w:val="27314A"/>
            <w:spacing w:val="-2"/>
            <w:w w:val="105"/>
            <w:u w:val="single" w:color="27314A"/>
          </w:rPr>
          <w:t>PROGRAM</w:t>
        </w:r>
      </w:hyperlink>
    </w:p>
    <w:p w14:paraId="3FE9F23F" w14:textId="77777777" w:rsidR="003259BB" w:rsidRDefault="003259BB">
      <w:pPr>
        <w:pStyle w:val="BodyText"/>
        <w:spacing w:before="9"/>
        <w:rPr>
          <w:sz w:val="15"/>
        </w:rPr>
      </w:pPr>
    </w:p>
    <w:p w14:paraId="5F6B1D35" w14:textId="77777777" w:rsidR="003259BB" w:rsidRDefault="004B1849">
      <w:pPr>
        <w:pStyle w:val="BodyText"/>
        <w:spacing w:before="96"/>
        <w:ind w:left="110"/>
      </w:pPr>
      <w:hyperlink w:anchor="_bookmark0" w:history="1">
        <w:r w:rsidR="00336DA5">
          <w:rPr>
            <w:color w:val="27314A"/>
            <w:w w:val="105"/>
            <w:u w:val="single" w:color="27314A"/>
          </w:rPr>
          <w:t>5301.9101</w:t>
        </w:r>
        <w:r w:rsidR="00336DA5">
          <w:rPr>
            <w:color w:val="27314A"/>
            <w:spacing w:val="1"/>
            <w:w w:val="105"/>
            <w:u w:val="single" w:color="27314A"/>
          </w:rPr>
          <w:t xml:space="preserve"> </w:t>
        </w:r>
        <w:r w:rsidR="00336DA5">
          <w:rPr>
            <w:color w:val="27314A"/>
            <w:spacing w:val="-2"/>
            <w:w w:val="105"/>
            <w:u w:val="single" w:color="27314A"/>
          </w:rPr>
          <w:t>Purpose</w:t>
        </w:r>
      </w:hyperlink>
    </w:p>
    <w:p w14:paraId="1F72F646" w14:textId="77777777" w:rsidR="003259BB" w:rsidRDefault="003259BB">
      <w:pPr>
        <w:pStyle w:val="BodyText"/>
        <w:spacing w:before="9"/>
        <w:rPr>
          <w:sz w:val="15"/>
        </w:rPr>
      </w:pPr>
    </w:p>
    <w:p w14:paraId="71E8E547" w14:textId="77777777" w:rsidR="003259BB" w:rsidRDefault="004B1849">
      <w:pPr>
        <w:pStyle w:val="BodyText"/>
        <w:spacing w:before="95"/>
        <w:ind w:left="110"/>
      </w:pPr>
      <w:hyperlink w:anchor="_bookmark0" w:history="1">
        <w:r w:rsidR="00336DA5">
          <w:rPr>
            <w:color w:val="27314A"/>
            <w:w w:val="105"/>
            <w:u w:val="single" w:color="27314A"/>
          </w:rPr>
          <w:t>5301.9102</w:t>
        </w:r>
        <w:r w:rsidR="00336DA5">
          <w:rPr>
            <w:color w:val="27314A"/>
            <w:spacing w:val="1"/>
            <w:w w:val="105"/>
            <w:u w:val="single" w:color="27314A"/>
          </w:rPr>
          <w:t xml:space="preserve"> </w:t>
        </w:r>
        <w:r w:rsidR="00336DA5">
          <w:rPr>
            <w:color w:val="27314A"/>
            <w:spacing w:val="-2"/>
            <w:w w:val="105"/>
            <w:u w:val="single" w:color="27314A"/>
          </w:rPr>
          <w:t>Policy</w:t>
        </w:r>
      </w:hyperlink>
    </w:p>
    <w:p w14:paraId="08CE6F91" w14:textId="77777777" w:rsidR="003259BB" w:rsidRDefault="003259BB">
      <w:pPr>
        <w:pStyle w:val="BodyText"/>
        <w:spacing w:before="9"/>
        <w:rPr>
          <w:sz w:val="15"/>
        </w:rPr>
      </w:pPr>
    </w:p>
    <w:p w14:paraId="0A6A32D8" w14:textId="77777777" w:rsidR="003259BB" w:rsidRDefault="004B1849">
      <w:pPr>
        <w:pStyle w:val="BodyText"/>
        <w:spacing w:before="96"/>
        <w:ind w:left="110"/>
      </w:pPr>
      <w:hyperlink w:anchor="_bookmark0" w:history="1">
        <w:r w:rsidR="00336DA5">
          <w:rPr>
            <w:color w:val="27314A"/>
            <w:w w:val="105"/>
            <w:u w:val="single" w:color="27314A"/>
          </w:rPr>
          <w:t>5301.9103</w:t>
        </w:r>
        <w:r w:rsidR="00336DA5">
          <w:rPr>
            <w:color w:val="27314A"/>
            <w:spacing w:val="15"/>
            <w:w w:val="105"/>
            <w:u w:val="single" w:color="27314A"/>
          </w:rPr>
          <w:t xml:space="preserve"> </w:t>
        </w:r>
        <w:r w:rsidR="00336DA5">
          <w:rPr>
            <w:color w:val="27314A"/>
            <w:w w:val="105"/>
            <w:u w:val="single" w:color="27314A"/>
          </w:rPr>
          <w:t>Solicitation</w:t>
        </w:r>
        <w:r w:rsidR="00336DA5">
          <w:rPr>
            <w:color w:val="27314A"/>
            <w:spacing w:val="16"/>
            <w:w w:val="105"/>
            <w:u w:val="single" w:color="27314A"/>
          </w:rPr>
          <w:t xml:space="preserve"> </w:t>
        </w:r>
        <w:r w:rsidR="00336DA5">
          <w:rPr>
            <w:color w:val="27314A"/>
            <w:w w:val="105"/>
            <w:u w:val="single" w:color="27314A"/>
          </w:rPr>
          <w:t>Provision</w:t>
        </w:r>
        <w:r w:rsidR="00336DA5">
          <w:rPr>
            <w:color w:val="27314A"/>
            <w:spacing w:val="15"/>
            <w:w w:val="105"/>
            <w:u w:val="single" w:color="27314A"/>
          </w:rPr>
          <w:t xml:space="preserve"> </w:t>
        </w:r>
        <w:r w:rsidR="00336DA5">
          <w:rPr>
            <w:color w:val="27314A"/>
            <w:w w:val="105"/>
            <w:u w:val="single" w:color="27314A"/>
          </w:rPr>
          <w:t>and</w:t>
        </w:r>
        <w:r w:rsidR="00336DA5">
          <w:rPr>
            <w:color w:val="27314A"/>
            <w:spacing w:val="16"/>
            <w:w w:val="105"/>
            <w:u w:val="single" w:color="27314A"/>
          </w:rPr>
          <w:t xml:space="preserve"> </w:t>
        </w:r>
        <w:r w:rsidR="00336DA5">
          <w:rPr>
            <w:color w:val="27314A"/>
            <w:w w:val="105"/>
            <w:u w:val="single" w:color="27314A"/>
          </w:rPr>
          <w:t>Contract</w:t>
        </w:r>
        <w:r w:rsidR="00336DA5">
          <w:rPr>
            <w:color w:val="27314A"/>
            <w:spacing w:val="16"/>
            <w:w w:val="105"/>
            <w:u w:val="single" w:color="27314A"/>
          </w:rPr>
          <w:t xml:space="preserve"> </w:t>
        </w:r>
        <w:r w:rsidR="00336DA5">
          <w:rPr>
            <w:color w:val="27314A"/>
            <w:spacing w:val="-2"/>
            <w:w w:val="105"/>
            <w:u w:val="single" w:color="27314A"/>
          </w:rPr>
          <w:t>Clause</w:t>
        </w:r>
      </w:hyperlink>
    </w:p>
    <w:p w14:paraId="61CDCEAD" w14:textId="77777777" w:rsidR="003259BB" w:rsidRDefault="003259BB">
      <w:pPr>
        <w:pStyle w:val="BodyText"/>
        <w:rPr>
          <w:sz w:val="20"/>
        </w:rPr>
      </w:pPr>
    </w:p>
    <w:p w14:paraId="6BB9E253" w14:textId="77777777" w:rsidR="003259BB" w:rsidRDefault="003259BB">
      <w:pPr>
        <w:pStyle w:val="BodyText"/>
        <w:spacing w:before="8"/>
        <w:rPr>
          <w:sz w:val="17"/>
        </w:rPr>
      </w:pPr>
    </w:p>
    <w:p w14:paraId="3CCA748B" w14:textId="77777777" w:rsidR="003259BB" w:rsidRDefault="00336DA5">
      <w:pPr>
        <w:pStyle w:val="Heading1"/>
        <w:spacing w:before="99"/>
        <w:rPr>
          <w:b/>
        </w:rPr>
      </w:pPr>
      <w:r>
        <w:rPr>
          <w:b/>
          <w:spacing w:val="-2"/>
        </w:rPr>
        <w:t>Subpart</w:t>
      </w:r>
      <w:r>
        <w:rPr>
          <w:b/>
          <w:spacing w:val="-20"/>
        </w:rPr>
        <w:t xml:space="preserve"> </w:t>
      </w:r>
      <w:r>
        <w:rPr>
          <w:b/>
          <w:spacing w:val="-2"/>
        </w:rPr>
        <w:t>5301.1</w:t>
      </w:r>
      <w:r>
        <w:rPr>
          <w:b/>
          <w:spacing w:val="-20"/>
        </w:rPr>
        <w:t xml:space="preserve"> </w:t>
      </w:r>
      <w:r>
        <w:rPr>
          <w:b/>
          <w:spacing w:val="-2"/>
        </w:rPr>
        <w:t>-</w:t>
      </w:r>
      <w:r>
        <w:rPr>
          <w:b/>
          <w:spacing w:val="-19"/>
        </w:rPr>
        <w:t xml:space="preserve"> </w:t>
      </w:r>
      <w:r>
        <w:rPr>
          <w:b/>
          <w:spacing w:val="-2"/>
        </w:rPr>
        <w:t>PURPOSE,</w:t>
      </w:r>
      <w:r>
        <w:rPr>
          <w:b/>
          <w:spacing w:val="-19"/>
        </w:rPr>
        <w:t xml:space="preserve"> </w:t>
      </w:r>
      <w:r>
        <w:rPr>
          <w:b/>
          <w:spacing w:val="-2"/>
        </w:rPr>
        <w:t>AUTHORITY,</w:t>
      </w:r>
      <w:r>
        <w:rPr>
          <w:b/>
          <w:spacing w:val="-19"/>
        </w:rPr>
        <w:t xml:space="preserve"> </w:t>
      </w:r>
      <w:r>
        <w:rPr>
          <w:b/>
          <w:spacing w:val="-2"/>
        </w:rPr>
        <w:t>AND</w:t>
      </w:r>
      <w:r>
        <w:rPr>
          <w:b/>
          <w:spacing w:val="-20"/>
        </w:rPr>
        <w:t xml:space="preserve"> </w:t>
      </w:r>
      <w:r>
        <w:rPr>
          <w:b/>
          <w:spacing w:val="-2"/>
        </w:rPr>
        <w:t>ISSUANCE</w:t>
      </w:r>
    </w:p>
    <w:p w14:paraId="23DE523C" w14:textId="77777777" w:rsidR="003259BB" w:rsidRDefault="003259BB">
      <w:pPr>
        <w:pStyle w:val="BodyText"/>
        <w:rPr>
          <w:rFonts w:ascii="Bookman Old Style"/>
          <w:b/>
          <w:sz w:val="44"/>
        </w:rPr>
      </w:pPr>
    </w:p>
    <w:p w14:paraId="4D352370" w14:textId="77777777" w:rsidR="003259BB" w:rsidRDefault="00336DA5">
      <w:pPr>
        <w:pStyle w:val="Heading2"/>
        <w:spacing w:before="0"/>
        <w:rPr>
          <w:b/>
        </w:rPr>
      </w:pPr>
      <w:r>
        <w:rPr>
          <w:b/>
          <w:spacing w:val="-4"/>
        </w:rPr>
        <w:t>5301.101</w:t>
      </w:r>
      <w:r>
        <w:rPr>
          <w:b/>
          <w:spacing w:val="-11"/>
        </w:rPr>
        <w:t xml:space="preserve"> </w:t>
      </w:r>
      <w:r>
        <w:rPr>
          <w:b/>
          <w:spacing w:val="-2"/>
        </w:rPr>
        <w:t>Purpose</w:t>
      </w:r>
    </w:p>
    <w:p w14:paraId="52E56223" w14:textId="77777777" w:rsidR="003259BB" w:rsidRDefault="003259BB">
      <w:pPr>
        <w:pStyle w:val="BodyText"/>
        <w:spacing w:before="4"/>
        <w:rPr>
          <w:rFonts w:ascii="Bookman Old Style"/>
          <w:b/>
          <w:sz w:val="42"/>
        </w:rPr>
      </w:pPr>
    </w:p>
    <w:p w14:paraId="74A6E126" w14:textId="77777777" w:rsidR="003259BB" w:rsidRDefault="00336DA5">
      <w:pPr>
        <w:pStyle w:val="BodyText"/>
        <w:spacing w:before="1" w:line="271" w:lineRule="auto"/>
        <w:ind w:left="110"/>
      </w:pPr>
      <w:r>
        <w:rPr>
          <w:w w:val="105"/>
        </w:rPr>
        <w:t>The Department of the Air Force Federal Acquisition Regulation Supplement (DAFFARS) establishes</w:t>
      </w:r>
      <w:r>
        <w:rPr>
          <w:spacing w:val="80"/>
          <w:w w:val="105"/>
        </w:rPr>
        <w:t xml:space="preserve"> </w:t>
      </w:r>
      <w:r>
        <w:rPr>
          <w:w w:val="105"/>
        </w:rPr>
        <w:t>uniform policies and procedures for the Department of the Air Force (DAF) implementing and supplementing</w:t>
      </w:r>
      <w:r>
        <w:rPr>
          <w:spacing w:val="39"/>
          <w:w w:val="105"/>
        </w:rPr>
        <w:t xml:space="preserve"> </w:t>
      </w:r>
      <w:r>
        <w:rPr>
          <w:w w:val="105"/>
        </w:rPr>
        <w:t>the</w:t>
      </w:r>
      <w:r>
        <w:rPr>
          <w:spacing w:val="39"/>
          <w:w w:val="105"/>
        </w:rPr>
        <w:t xml:space="preserve"> </w:t>
      </w:r>
      <w:r>
        <w:rPr>
          <w:w w:val="105"/>
        </w:rPr>
        <w:t>Federal</w:t>
      </w:r>
      <w:r>
        <w:rPr>
          <w:spacing w:val="39"/>
          <w:w w:val="105"/>
        </w:rPr>
        <w:t xml:space="preserve"> </w:t>
      </w:r>
      <w:r>
        <w:rPr>
          <w:w w:val="105"/>
        </w:rPr>
        <w:t>Acquisition</w:t>
      </w:r>
      <w:r>
        <w:rPr>
          <w:spacing w:val="39"/>
          <w:w w:val="105"/>
        </w:rPr>
        <w:t xml:space="preserve"> </w:t>
      </w:r>
      <w:r>
        <w:rPr>
          <w:w w:val="105"/>
        </w:rPr>
        <w:t>Regulation</w:t>
      </w:r>
      <w:r>
        <w:rPr>
          <w:spacing w:val="39"/>
          <w:w w:val="105"/>
        </w:rPr>
        <w:t xml:space="preserve"> </w:t>
      </w:r>
      <w:r>
        <w:rPr>
          <w:w w:val="105"/>
        </w:rPr>
        <w:t>(FAR),</w:t>
      </w:r>
      <w:r>
        <w:rPr>
          <w:spacing w:val="39"/>
          <w:w w:val="105"/>
        </w:rPr>
        <w:t xml:space="preserve"> </w:t>
      </w:r>
      <w:r>
        <w:rPr>
          <w:w w:val="105"/>
        </w:rPr>
        <w:t>the</w:t>
      </w:r>
      <w:r>
        <w:rPr>
          <w:spacing w:val="39"/>
          <w:w w:val="105"/>
        </w:rPr>
        <w:t xml:space="preserve"> </w:t>
      </w:r>
      <w:r>
        <w:rPr>
          <w:w w:val="105"/>
        </w:rPr>
        <w:t>Department</w:t>
      </w:r>
      <w:r>
        <w:rPr>
          <w:spacing w:val="39"/>
          <w:w w:val="105"/>
        </w:rPr>
        <w:t xml:space="preserve"> </w:t>
      </w:r>
      <w:r>
        <w:rPr>
          <w:w w:val="105"/>
        </w:rPr>
        <w:t>of</w:t>
      </w:r>
      <w:r>
        <w:rPr>
          <w:spacing w:val="39"/>
          <w:w w:val="105"/>
        </w:rPr>
        <w:t xml:space="preserve"> </w:t>
      </w:r>
      <w:r>
        <w:rPr>
          <w:w w:val="105"/>
        </w:rPr>
        <w:t>Defense</w:t>
      </w:r>
      <w:r>
        <w:rPr>
          <w:spacing w:val="39"/>
          <w:w w:val="105"/>
        </w:rPr>
        <w:t xml:space="preserve"> </w:t>
      </w:r>
      <w:r>
        <w:rPr>
          <w:w w:val="105"/>
        </w:rPr>
        <w:t>FAR Supplement</w:t>
      </w:r>
      <w:r>
        <w:rPr>
          <w:spacing w:val="40"/>
          <w:w w:val="105"/>
        </w:rPr>
        <w:t xml:space="preserve"> </w:t>
      </w:r>
      <w:r>
        <w:rPr>
          <w:w w:val="105"/>
        </w:rPr>
        <w:t>(DFARS),</w:t>
      </w:r>
      <w:r>
        <w:rPr>
          <w:spacing w:val="40"/>
          <w:w w:val="105"/>
        </w:rPr>
        <w:t xml:space="preserve"> </w:t>
      </w:r>
      <w:r>
        <w:rPr>
          <w:w w:val="105"/>
        </w:rPr>
        <w:t>and</w:t>
      </w:r>
      <w:r>
        <w:rPr>
          <w:spacing w:val="40"/>
          <w:w w:val="105"/>
        </w:rPr>
        <w:t xml:space="preserve"> </w:t>
      </w:r>
      <w:r>
        <w:rPr>
          <w:w w:val="105"/>
        </w:rPr>
        <w:t>other</w:t>
      </w:r>
      <w:r>
        <w:rPr>
          <w:spacing w:val="40"/>
          <w:w w:val="105"/>
        </w:rPr>
        <w:t xml:space="preserve"> </w:t>
      </w:r>
      <w:r>
        <w:rPr>
          <w:w w:val="105"/>
        </w:rPr>
        <w:t>Department</w:t>
      </w:r>
      <w:r>
        <w:rPr>
          <w:spacing w:val="40"/>
          <w:w w:val="105"/>
        </w:rPr>
        <w:t xml:space="preserve"> </w:t>
      </w:r>
      <w:r>
        <w:rPr>
          <w:w w:val="105"/>
        </w:rPr>
        <w:t>of</w:t>
      </w:r>
      <w:r>
        <w:rPr>
          <w:spacing w:val="40"/>
          <w:w w:val="105"/>
        </w:rPr>
        <w:t xml:space="preserve"> </w:t>
      </w:r>
      <w:r>
        <w:rPr>
          <w:w w:val="105"/>
        </w:rPr>
        <w:t>Defense</w:t>
      </w:r>
      <w:r>
        <w:rPr>
          <w:spacing w:val="40"/>
          <w:w w:val="105"/>
        </w:rPr>
        <w:t xml:space="preserve"> </w:t>
      </w:r>
      <w:r>
        <w:rPr>
          <w:w w:val="105"/>
        </w:rPr>
        <w:t>publications</w:t>
      </w:r>
      <w:r>
        <w:rPr>
          <w:spacing w:val="40"/>
          <w:w w:val="105"/>
        </w:rPr>
        <w:t xml:space="preserve"> </w:t>
      </w:r>
      <w:r>
        <w:rPr>
          <w:w w:val="105"/>
        </w:rPr>
        <w:t>concerning</w:t>
      </w:r>
      <w:r>
        <w:rPr>
          <w:spacing w:val="40"/>
          <w:w w:val="105"/>
        </w:rPr>
        <w:t xml:space="preserve"> </w:t>
      </w:r>
      <w:r>
        <w:rPr>
          <w:w w:val="105"/>
        </w:rPr>
        <w:t>contracting.</w:t>
      </w:r>
    </w:p>
    <w:p w14:paraId="693CE594" w14:textId="77777777" w:rsidR="003259BB" w:rsidRDefault="00336DA5">
      <w:pPr>
        <w:pStyle w:val="BodyText"/>
        <w:spacing w:before="1" w:line="271" w:lineRule="auto"/>
        <w:ind w:left="110" w:right="420"/>
      </w:pPr>
      <w:r>
        <w:rPr>
          <w:w w:val="105"/>
        </w:rPr>
        <w:t>DAFFARS Mandatory Procedures (MP) are companion resources arranged by parts, which</w:t>
      </w:r>
      <w:r>
        <w:rPr>
          <w:spacing w:val="40"/>
          <w:w w:val="105"/>
        </w:rPr>
        <w:t xml:space="preserve"> </w:t>
      </w:r>
      <w:r>
        <w:rPr>
          <w:w w:val="105"/>
        </w:rPr>
        <w:t>correspond</w:t>
      </w:r>
      <w:r>
        <w:rPr>
          <w:spacing w:val="23"/>
          <w:w w:val="105"/>
        </w:rPr>
        <w:t xml:space="preserve"> </w:t>
      </w:r>
      <w:r>
        <w:rPr>
          <w:w w:val="105"/>
        </w:rPr>
        <w:t>to</w:t>
      </w:r>
      <w:r>
        <w:rPr>
          <w:spacing w:val="23"/>
          <w:w w:val="105"/>
        </w:rPr>
        <w:t xml:space="preserve"> </w:t>
      </w:r>
      <w:r>
        <w:rPr>
          <w:w w:val="105"/>
        </w:rPr>
        <w:t>the</w:t>
      </w:r>
      <w:r>
        <w:rPr>
          <w:spacing w:val="23"/>
          <w:w w:val="105"/>
        </w:rPr>
        <w:t xml:space="preserve"> </w:t>
      </w:r>
      <w:r>
        <w:rPr>
          <w:w w:val="105"/>
        </w:rPr>
        <w:t>relevant</w:t>
      </w:r>
      <w:r>
        <w:rPr>
          <w:spacing w:val="23"/>
          <w:w w:val="105"/>
        </w:rPr>
        <w:t xml:space="preserve"> </w:t>
      </w:r>
      <w:r>
        <w:rPr>
          <w:w w:val="105"/>
        </w:rPr>
        <w:t>FAR</w:t>
      </w:r>
      <w:r>
        <w:rPr>
          <w:spacing w:val="23"/>
          <w:w w:val="105"/>
        </w:rPr>
        <w:t xml:space="preserve"> </w:t>
      </w:r>
      <w:r>
        <w:rPr>
          <w:w w:val="105"/>
        </w:rPr>
        <w:t>parts.</w:t>
      </w:r>
      <w:r>
        <w:rPr>
          <w:spacing w:val="23"/>
          <w:w w:val="105"/>
        </w:rPr>
        <w:t xml:space="preserve"> </w:t>
      </w:r>
      <w:r>
        <w:rPr>
          <w:w w:val="105"/>
        </w:rPr>
        <w:t>Supplements</w:t>
      </w:r>
      <w:r>
        <w:rPr>
          <w:spacing w:val="23"/>
          <w:w w:val="105"/>
        </w:rPr>
        <w:t xml:space="preserve"> </w:t>
      </w:r>
      <w:r>
        <w:rPr>
          <w:w w:val="105"/>
        </w:rPr>
        <w:t>to</w:t>
      </w:r>
      <w:r>
        <w:rPr>
          <w:spacing w:val="23"/>
          <w:w w:val="105"/>
        </w:rPr>
        <w:t xml:space="preserve"> </w:t>
      </w:r>
      <w:r>
        <w:rPr>
          <w:w w:val="105"/>
        </w:rPr>
        <w:t>the</w:t>
      </w:r>
      <w:r>
        <w:rPr>
          <w:spacing w:val="23"/>
          <w:w w:val="105"/>
        </w:rPr>
        <w:t xml:space="preserve"> </w:t>
      </w:r>
      <w:r>
        <w:rPr>
          <w:w w:val="105"/>
        </w:rPr>
        <w:t>DAFFARS</w:t>
      </w:r>
      <w:r>
        <w:rPr>
          <w:spacing w:val="23"/>
          <w:w w:val="105"/>
        </w:rPr>
        <w:t xml:space="preserve"> </w:t>
      </w:r>
      <w:r>
        <w:rPr>
          <w:w w:val="105"/>
        </w:rPr>
        <w:t>and</w:t>
      </w:r>
      <w:r>
        <w:rPr>
          <w:spacing w:val="23"/>
          <w:w w:val="105"/>
        </w:rPr>
        <w:t xml:space="preserve"> </w:t>
      </w:r>
      <w:r>
        <w:rPr>
          <w:w w:val="105"/>
        </w:rPr>
        <w:t>MPs</w:t>
      </w:r>
      <w:r>
        <w:rPr>
          <w:spacing w:val="23"/>
          <w:w w:val="105"/>
        </w:rPr>
        <w:t xml:space="preserve"> </w:t>
      </w:r>
      <w:r>
        <w:rPr>
          <w:w w:val="105"/>
        </w:rPr>
        <w:t>are</w:t>
      </w:r>
      <w:r>
        <w:rPr>
          <w:spacing w:val="23"/>
          <w:w w:val="105"/>
        </w:rPr>
        <w:t xml:space="preserve"> </w:t>
      </w:r>
      <w:r>
        <w:rPr>
          <w:w w:val="105"/>
        </w:rPr>
        <w:t>prohibited.</w:t>
      </w:r>
    </w:p>
    <w:p w14:paraId="07547A01" w14:textId="77777777" w:rsidR="003259BB" w:rsidRDefault="003259BB">
      <w:pPr>
        <w:pStyle w:val="BodyText"/>
        <w:rPr>
          <w:sz w:val="26"/>
        </w:rPr>
      </w:pPr>
    </w:p>
    <w:p w14:paraId="11B24A7C" w14:textId="77777777" w:rsidR="003259BB" w:rsidRDefault="00336DA5">
      <w:pPr>
        <w:pStyle w:val="Heading2"/>
        <w:spacing w:before="171"/>
        <w:rPr>
          <w:b/>
        </w:rPr>
      </w:pPr>
      <w:r>
        <w:rPr>
          <w:b/>
          <w:spacing w:val="-4"/>
        </w:rPr>
        <w:t>5301.104</w:t>
      </w:r>
      <w:r>
        <w:rPr>
          <w:b/>
          <w:spacing w:val="-11"/>
        </w:rPr>
        <w:t xml:space="preserve"> </w:t>
      </w:r>
      <w:r>
        <w:rPr>
          <w:b/>
          <w:spacing w:val="-2"/>
        </w:rPr>
        <w:t>Applicability</w:t>
      </w:r>
    </w:p>
    <w:p w14:paraId="5043CB0F" w14:textId="77777777" w:rsidR="003259BB" w:rsidRDefault="003259BB">
      <w:pPr>
        <w:pStyle w:val="BodyText"/>
        <w:spacing w:before="4"/>
        <w:rPr>
          <w:rFonts w:ascii="Bookman Old Style"/>
          <w:b/>
          <w:sz w:val="42"/>
        </w:rPr>
      </w:pPr>
    </w:p>
    <w:p w14:paraId="32FA10F2" w14:textId="43510166" w:rsidR="003259BB" w:rsidRPr="00986680" w:rsidRDefault="081A985D">
      <w:pPr>
        <w:pStyle w:val="BodyText"/>
        <w:spacing w:line="271" w:lineRule="auto"/>
        <w:ind w:left="110"/>
        <w:rPr>
          <w:w w:val="105"/>
          <w:rPrChange w:id="7" w:author="STEVENS, KAREN M CIV USAF HAF SAF/AQCP" w:date="2024-03-12T10:24:00Z">
            <w:rPr/>
          </w:rPrChange>
        </w:rPr>
      </w:pPr>
      <w:r>
        <w:rPr>
          <w:w w:val="105"/>
        </w:rPr>
        <w:t>The</w:t>
      </w:r>
      <w:r w:rsidRPr="00986680">
        <w:rPr>
          <w:w w:val="105"/>
          <w:rPrChange w:id="8" w:author="STEVENS, KAREN M CIV USAF HAF SAF/AQCP" w:date="2024-03-12T10:24:00Z">
            <w:rPr>
              <w:spacing w:val="19"/>
              <w:w w:val="105"/>
            </w:rPr>
          </w:rPrChange>
        </w:rPr>
        <w:t xml:space="preserve"> </w:t>
      </w:r>
      <w:r>
        <w:rPr>
          <w:w w:val="105"/>
        </w:rPr>
        <w:t>DAFFARS</w:t>
      </w:r>
      <w:r w:rsidRPr="00986680">
        <w:rPr>
          <w:w w:val="105"/>
          <w:rPrChange w:id="9" w:author="STEVENS, KAREN M CIV USAF HAF SAF/AQCP" w:date="2024-03-12T10:24:00Z">
            <w:rPr>
              <w:spacing w:val="19"/>
              <w:w w:val="105"/>
            </w:rPr>
          </w:rPrChange>
        </w:rPr>
        <w:t xml:space="preserve"> </w:t>
      </w:r>
      <w:r>
        <w:rPr>
          <w:w w:val="105"/>
        </w:rPr>
        <w:t>applies</w:t>
      </w:r>
      <w:r w:rsidRPr="00986680">
        <w:rPr>
          <w:w w:val="105"/>
          <w:rPrChange w:id="10" w:author="STEVENS, KAREN M CIV USAF HAF SAF/AQCP" w:date="2024-03-12T10:24:00Z">
            <w:rPr>
              <w:spacing w:val="19"/>
              <w:w w:val="105"/>
            </w:rPr>
          </w:rPrChange>
        </w:rPr>
        <w:t xml:space="preserve"> </w:t>
      </w:r>
      <w:r>
        <w:rPr>
          <w:w w:val="105"/>
        </w:rPr>
        <w:t>to</w:t>
      </w:r>
      <w:r w:rsidRPr="00986680">
        <w:rPr>
          <w:w w:val="105"/>
          <w:rPrChange w:id="11" w:author="STEVENS, KAREN M CIV USAF HAF SAF/AQCP" w:date="2024-03-12T10:24:00Z">
            <w:rPr>
              <w:spacing w:val="19"/>
              <w:w w:val="105"/>
            </w:rPr>
          </w:rPrChange>
        </w:rPr>
        <w:t xml:space="preserve"> </w:t>
      </w:r>
      <w:r>
        <w:rPr>
          <w:w w:val="105"/>
        </w:rPr>
        <w:t>all</w:t>
      </w:r>
      <w:r w:rsidRPr="00986680">
        <w:rPr>
          <w:w w:val="105"/>
          <w:rPrChange w:id="12" w:author="STEVENS, KAREN M CIV USAF HAF SAF/AQCP" w:date="2024-03-12T10:24:00Z">
            <w:rPr>
              <w:spacing w:val="19"/>
              <w:w w:val="105"/>
            </w:rPr>
          </w:rPrChange>
        </w:rPr>
        <w:t xml:space="preserve"> </w:t>
      </w:r>
      <w:r>
        <w:rPr>
          <w:w w:val="105"/>
        </w:rPr>
        <w:t>DAF</w:t>
      </w:r>
      <w:r w:rsidRPr="00986680">
        <w:rPr>
          <w:w w:val="105"/>
          <w:rPrChange w:id="13" w:author="STEVENS, KAREN M CIV USAF HAF SAF/AQCP" w:date="2024-03-12T10:24:00Z">
            <w:rPr>
              <w:spacing w:val="19"/>
              <w:w w:val="105"/>
            </w:rPr>
          </w:rPrChange>
        </w:rPr>
        <w:t xml:space="preserve"> </w:t>
      </w:r>
      <w:r>
        <w:rPr>
          <w:w w:val="105"/>
        </w:rPr>
        <w:t>acquisitions</w:t>
      </w:r>
      <w:r w:rsidRPr="00986680">
        <w:rPr>
          <w:w w:val="105"/>
          <w:rPrChange w:id="14" w:author="STEVENS, KAREN M CIV USAF HAF SAF/AQCP" w:date="2024-03-12T10:24:00Z">
            <w:rPr>
              <w:spacing w:val="19"/>
              <w:w w:val="105"/>
            </w:rPr>
          </w:rPrChange>
        </w:rPr>
        <w:t xml:space="preserve"> </w:t>
      </w:r>
      <w:r>
        <w:rPr>
          <w:w w:val="105"/>
        </w:rPr>
        <w:t>as</w:t>
      </w:r>
      <w:r w:rsidRPr="00986680">
        <w:rPr>
          <w:w w:val="105"/>
          <w:rPrChange w:id="15" w:author="STEVENS, KAREN M CIV USAF HAF SAF/AQCP" w:date="2024-03-12T10:24:00Z">
            <w:rPr>
              <w:spacing w:val="19"/>
              <w:w w:val="105"/>
            </w:rPr>
          </w:rPrChange>
        </w:rPr>
        <w:t xml:space="preserve"> </w:t>
      </w:r>
      <w:del w:id="16" w:author="STEVENS, KAREN M CIV USAF HAF SAF/AQCP" w:date="2024-03-12T10:24:00Z">
        <w:r w:rsidR="00986680" w:rsidRPr="00986680" w:rsidDel="00986680">
          <w:rPr>
            <w:w w:val="105"/>
            <w:rPrChange w:id="17" w:author="STEVENS, KAREN M CIV USAF HAF SAF/AQCP" w:date="2024-03-12T10:24:00Z">
              <w:rPr>
                <w:spacing w:val="19"/>
                <w:w w:val="105"/>
              </w:rPr>
            </w:rPrChange>
          </w:rPr>
          <w:delText xml:space="preserve">they are </w:delText>
        </w:r>
      </w:del>
      <w:r>
        <w:rPr>
          <w:w w:val="105"/>
        </w:rPr>
        <w:t>defined</w:t>
      </w:r>
      <w:r w:rsidRPr="00986680">
        <w:rPr>
          <w:w w:val="105"/>
          <w:rPrChange w:id="18" w:author="STEVENS, KAREN M CIV USAF HAF SAF/AQCP" w:date="2024-03-12T10:24:00Z">
            <w:rPr>
              <w:spacing w:val="19"/>
              <w:w w:val="105"/>
            </w:rPr>
          </w:rPrChange>
        </w:rPr>
        <w:t xml:space="preserve"> </w:t>
      </w:r>
      <w:r>
        <w:rPr>
          <w:w w:val="105"/>
        </w:rPr>
        <w:t>in</w:t>
      </w:r>
      <w:r w:rsidRPr="00986680">
        <w:rPr>
          <w:w w:val="105"/>
          <w:rPrChange w:id="19" w:author="STEVENS, KAREN M CIV USAF HAF SAF/AQCP" w:date="2024-03-12T10:24:00Z">
            <w:rPr>
              <w:spacing w:val="19"/>
              <w:w w:val="105"/>
            </w:rPr>
          </w:rPrChange>
        </w:rPr>
        <w:t xml:space="preserve"> </w:t>
      </w:r>
      <w:r>
        <w:rPr>
          <w:w w:val="105"/>
        </w:rPr>
        <w:t>part</w:t>
      </w:r>
      <w:r w:rsidRPr="00986680">
        <w:rPr>
          <w:w w:val="105"/>
          <w:rPrChange w:id="20" w:author="STEVENS, KAREN M CIV USAF HAF SAF/AQCP" w:date="2024-03-12T10:24:00Z">
            <w:rPr>
              <w:spacing w:val="19"/>
              <w:w w:val="105"/>
            </w:rPr>
          </w:rPrChange>
        </w:rPr>
        <w:t xml:space="preserve"> </w:t>
      </w:r>
      <w:r>
        <w:rPr>
          <w:w w:val="105"/>
        </w:rPr>
        <w:t>2</w:t>
      </w:r>
      <w:r w:rsidRPr="00986680">
        <w:rPr>
          <w:w w:val="105"/>
          <w:rPrChange w:id="21" w:author="STEVENS, KAREN M CIV USAF HAF SAF/AQCP" w:date="2024-03-12T10:24:00Z">
            <w:rPr>
              <w:spacing w:val="19"/>
              <w:w w:val="105"/>
            </w:rPr>
          </w:rPrChange>
        </w:rPr>
        <w:t xml:space="preserve"> </w:t>
      </w:r>
      <w:r>
        <w:rPr>
          <w:w w:val="105"/>
        </w:rPr>
        <w:t>of</w:t>
      </w:r>
      <w:r w:rsidRPr="00986680">
        <w:rPr>
          <w:w w:val="105"/>
          <w:rPrChange w:id="22" w:author="STEVENS, KAREN M CIV USAF HAF SAF/AQCP" w:date="2024-03-12T10:24:00Z">
            <w:rPr>
              <w:spacing w:val="19"/>
              <w:w w:val="105"/>
            </w:rPr>
          </w:rPrChange>
        </w:rPr>
        <w:t xml:space="preserve"> </w:t>
      </w:r>
      <w:r>
        <w:rPr>
          <w:w w:val="105"/>
        </w:rPr>
        <w:t>the</w:t>
      </w:r>
      <w:r w:rsidRPr="00986680">
        <w:rPr>
          <w:w w:val="105"/>
          <w:rPrChange w:id="23" w:author="STEVENS, KAREN M CIV USAF HAF SAF/AQCP" w:date="2024-03-12T10:24:00Z">
            <w:rPr>
              <w:spacing w:val="19"/>
              <w:w w:val="105"/>
            </w:rPr>
          </w:rPrChange>
        </w:rPr>
        <w:t xml:space="preserve"> </w:t>
      </w:r>
      <w:r>
        <w:rPr>
          <w:w w:val="105"/>
        </w:rPr>
        <w:t>FAR,</w:t>
      </w:r>
      <w:r w:rsidRPr="00986680">
        <w:rPr>
          <w:w w:val="105"/>
          <w:rPrChange w:id="24" w:author="STEVENS, KAREN M CIV USAF HAF SAF/AQCP" w:date="2024-03-12T10:24:00Z">
            <w:rPr>
              <w:spacing w:val="19"/>
              <w:w w:val="105"/>
            </w:rPr>
          </w:rPrChange>
        </w:rPr>
        <w:t xml:space="preserve"> </w:t>
      </w:r>
      <w:r>
        <w:rPr>
          <w:w w:val="105"/>
        </w:rPr>
        <w:t>except</w:t>
      </w:r>
      <w:r w:rsidRPr="00986680">
        <w:rPr>
          <w:w w:val="105"/>
          <w:rPrChange w:id="25" w:author="STEVENS, KAREN M CIV USAF HAF SAF/AQCP" w:date="2024-03-12T10:24:00Z">
            <w:rPr>
              <w:spacing w:val="19"/>
              <w:w w:val="105"/>
            </w:rPr>
          </w:rPrChange>
        </w:rPr>
        <w:t xml:space="preserve"> </w:t>
      </w:r>
      <w:r>
        <w:rPr>
          <w:w w:val="105"/>
        </w:rPr>
        <w:t>where expressly excluded.</w:t>
      </w:r>
    </w:p>
    <w:p w14:paraId="07459315" w14:textId="77777777" w:rsidR="003259BB" w:rsidRDefault="003259BB">
      <w:pPr>
        <w:pStyle w:val="BodyText"/>
        <w:rPr>
          <w:sz w:val="26"/>
        </w:rPr>
      </w:pPr>
    </w:p>
    <w:p w14:paraId="5C517362" w14:textId="77777777" w:rsidR="003259BB" w:rsidRDefault="00336DA5">
      <w:pPr>
        <w:pStyle w:val="Heading2"/>
        <w:rPr>
          <w:b/>
        </w:rPr>
      </w:pPr>
      <w:r>
        <w:rPr>
          <w:b/>
        </w:rPr>
        <w:t>5301.105-1</w:t>
      </w:r>
      <w:r>
        <w:rPr>
          <w:b/>
          <w:spacing w:val="-15"/>
        </w:rPr>
        <w:t xml:space="preserve"> </w:t>
      </w:r>
      <w:r>
        <w:rPr>
          <w:b/>
        </w:rPr>
        <w:t>Publication</w:t>
      </w:r>
      <w:r>
        <w:rPr>
          <w:b/>
          <w:spacing w:val="-15"/>
        </w:rPr>
        <w:t xml:space="preserve"> </w:t>
      </w:r>
      <w:r>
        <w:rPr>
          <w:b/>
        </w:rPr>
        <w:t>and</w:t>
      </w:r>
      <w:r>
        <w:rPr>
          <w:b/>
          <w:spacing w:val="-14"/>
        </w:rPr>
        <w:t xml:space="preserve"> </w:t>
      </w:r>
      <w:r>
        <w:rPr>
          <w:b/>
        </w:rPr>
        <w:t>Code</w:t>
      </w:r>
      <w:r>
        <w:rPr>
          <w:b/>
          <w:spacing w:val="-15"/>
        </w:rPr>
        <w:t xml:space="preserve"> </w:t>
      </w:r>
      <w:r>
        <w:rPr>
          <w:b/>
          <w:spacing w:val="-2"/>
        </w:rPr>
        <w:t>Arrangement</w:t>
      </w:r>
    </w:p>
    <w:p w14:paraId="6537F28F" w14:textId="77777777" w:rsidR="003259BB" w:rsidRDefault="003259BB">
      <w:pPr>
        <w:pStyle w:val="BodyText"/>
        <w:spacing w:before="4"/>
        <w:rPr>
          <w:rFonts w:ascii="Bookman Old Style"/>
          <w:b/>
          <w:sz w:val="42"/>
        </w:rPr>
      </w:pPr>
    </w:p>
    <w:p w14:paraId="7A743496" w14:textId="77777777" w:rsidR="003259BB" w:rsidRDefault="00336DA5">
      <w:pPr>
        <w:pStyle w:val="BodyText"/>
        <w:spacing w:before="1"/>
        <w:ind w:left="110"/>
      </w:pPr>
      <w:r>
        <w:rPr>
          <w:w w:val="105"/>
        </w:rPr>
        <w:t>(a)(S-90)</w:t>
      </w:r>
      <w:r>
        <w:rPr>
          <w:spacing w:val="10"/>
          <w:w w:val="105"/>
        </w:rPr>
        <w:t xml:space="preserve"> </w:t>
      </w:r>
      <w:r>
        <w:rPr>
          <w:w w:val="105"/>
        </w:rPr>
        <w:t>The</w:t>
      </w:r>
      <w:r>
        <w:rPr>
          <w:spacing w:val="10"/>
          <w:w w:val="105"/>
        </w:rPr>
        <w:t xml:space="preserve"> </w:t>
      </w:r>
      <w:r>
        <w:rPr>
          <w:w w:val="105"/>
        </w:rPr>
        <w:t>DAFFARS</w:t>
      </w:r>
      <w:r>
        <w:rPr>
          <w:spacing w:val="10"/>
          <w:w w:val="105"/>
        </w:rPr>
        <w:t xml:space="preserve"> </w:t>
      </w:r>
      <w:r>
        <w:rPr>
          <w:w w:val="105"/>
        </w:rPr>
        <w:t>is</w:t>
      </w:r>
      <w:r>
        <w:rPr>
          <w:spacing w:val="10"/>
          <w:w w:val="105"/>
        </w:rPr>
        <w:t xml:space="preserve"> </w:t>
      </w:r>
      <w:r>
        <w:rPr>
          <w:w w:val="105"/>
        </w:rPr>
        <w:t>published</w:t>
      </w:r>
      <w:r>
        <w:rPr>
          <w:spacing w:val="10"/>
          <w:w w:val="105"/>
        </w:rPr>
        <w:t xml:space="preserve"> </w:t>
      </w:r>
      <w:r>
        <w:rPr>
          <w:w w:val="105"/>
        </w:rPr>
        <w:t>on</w:t>
      </w:r>
      <w:r>
        <w:rPr>
          <w:spacing w:val="11"/>
          <w:w w:val="105"/>
        </w:rPr>
        <w:t xml:space="preserve"> </w:t>
      </w:r>
      <w:hyperlink r:id="rId10">
        <w:r>
          <w:rPr>
            <w:color w:val="27314A"/>
            <w:spacing w:val="-2"/>
            <w:w w:val="105"/>
            <w:u w:val="single" w:color="27314A"/>
          </w:rPr>
          <w:t>www.Acquisition.gov</w:t>
        </w:r>
      </w:hyperlink>
      <w:r>
        <w:rPr>
          <w:spacing w:val="-2"/>
          <w:w w:val="105"/>
        </w:rPr>
        <w:t>.</w:t>
      </w:r>
    </w:p>
    <w:p w14:paraId="6DFB9E20" w14:textId="77777777" w:rsidR="003259BB" w:rsidRDefault="003259BB">
      <w:pPr>
        <w:sectPr w:rsidR="003259BB">
          <w:headerReference w:type="default" r:id="rId11"/>
          <w:footerReference w:type="default" r:id="rId12"/>
          <w:pgSz w:w="11910" w:h="16840"/>
          <w:pgMar w:top="820" w:right="740" w:bottom="280" w:left="740" w:header="720" w:footer="720" w:gutter="0"/>
          <w:cols w:space="720"/>
        </w:sectPr>
      </w:pPr>
    </w:p>
    <w:p w14:paraId="7A3BA5CD" w14:textId="77777777" w:rsidR="003259BB" w:rsidRDefault="00336DA5">
      <w:pPr>
        <w:pStyle w:val="Heading2"/>
        <w:spacing w:before="76"/>
        <w:rPr>
          <w:b/>
        </w:rPr>
      </w:pPr>
      <w:r>
        <w:rPr>
          <w:b/>
        </w:rPr>
        <w:lastRenderedPageBreak/>
        <w:t>5301.170</w:t>
      </w:r>
      <w:r>
        <w:rPr>
          <w:b/>
          <w:spacing w:val="-17"/>
        </w:rPr>
        <w:t xml:space="preserve"> </w:t>
      </w:r>
      <w:r>
        <w:rPr>
          <w:b/>
        </w:rPr>
        <w:t>Peer</w:t>
      </w:r>
      <w:r>
        <w:rPr>
          <w:b/>
          <w:spacing w:val="-17"/>
        </w:rPr>
        <w:t xml:space="preserve"> </w:t>
      </w:r>
      <w:r>
        <w:rPr>
          <w:b/>
          <w:spacing w:val="-2"/>
        </w:rPr>
        <w:t>Reviews</w:t>
      </w:r>
    </w:p>
    <w:p w14:paraId="70DF9E56" w14:textId="77777777" w:rsidR="003259BB" w:rsidRDefault="003259BB">
      <w:pPr>
        <w:pStyle w:val="BodyText"/>
        <w:spacing w:before="4"/>
        <w:rPr>
          <w:rFonts w:ascii="Bookman Old Style"/>
          <w:b/>
          <w:sz w:val="42"/>
        </w:rPr>
      </w:pPr>
    </w:p>
    <w:p w14:paraId="67EFE14B" w14:textId="77777777" w:rsidR="003259BB" w:rsidRDefault="00336DA5">
      <w:pPr>
        <w:pStyle w:val="ListParagraph"/>
        <w:numPr>
          <w:ilvl w:val="0"/>
          <w:numId w:val="11"/>
        </w:numPr>
        <w:tabs>
          <w:tab w:val="left" w:pos="442"/>
        </w:tabs>
        <w:ind w:left="442" w:hanging="332"/>
        <w:rPr>
          <w:i/>
        </w:rPr>
      </w:pPr>
      <w:r>
        <w:rPr>
          <w:i/>
          <w:w w:val="115"/>
        </w:rPr>
        <w:t>DPC</w:t>
      </w:r>
      <w:r>
        <w:rPr>
          <w:i/>
          <w:spacing w:val="-5"/>
          <w:w w:val="115"/>
        </w:rPr>
        <w:t xml:space="preserve"> </w:t>
      </w:r>
      <w:r>
        <w:rPr>
          <w:i/>
          <w:w w:val="115"/>
        </w:rPr>
        <w:t>Peer</w:t>
      </w:r>
      <w:r>
        <w:rPr>
          <w:i/>
          <w:spacing w:val="-4"/>
          <w:w w:val="115"/>
        </w:rPr>
        <w:t xml:space="preserve"> </w:t>
      </w:r>
      <w:r>
        <w:rPr>
          <w:i/>
          <w:spacing w:val="-2"/>
          <w:w w:val="115"/>
        </w:rPr>
        <w:t>Reviews.</w:t>
      </w:r>
    </w:p>
    <w:p w14:paraId="44E871BC" w14:textId="77777777" w:rsidR="003259BB" w:rsidRDefault="003259BB">
      <w:pPr>
        <w:pStyle w:val="BodyText"/>
        <w:spacing w:before="11"/>
        <w:rPr>
          <w:i/>
          <w:sz w:val="23"/>
        </w:rPr>
      </w:pPr>
    </w:p>
    <w:p w14:paraId="2962DE8B" w14:textId="1976FBFB" w:rsidR="003259BB" w:rsidRDefault="081A985D">
      <w:pPr>
        <w:pStyle w:val="BodyText"/>
        <w:spacing w:line="271" w:lineRule="auto"/>
        <w:ind w:left="110" w:right="140"/>
      </w:pPr>
      <w:r>
        <w:rPr>
          <w:w w:val="105"/>
        </w:rPr>
        <w:t xml:space="preserve">(2) To facilitate planning for and execution of DoD Peer Reviews (see </w:t>
      </w:r>
      <w:hyperlink r:id="rId13" w:anchor="DFARS-201.170">
        <w:r>
          <w:rPr>
            <w:color w:val="27314A"/>
            <w:w w:val="105"/>
            <w:u w:val="single" w:color="27314A"/>
          </w:rPr>
          <w:t>DFARS 201.170</w:t>
        </w:r>
      </w:hyperlink>
      <w:r>
        <w:rPr>
          <w:color w:val="27314A"/>
          <w:w w:val="105"/>
        </w:rPr>
        <w:t xml:space="preserve"> </w:t>
      </w:r>
      <w:r>
        <w:rPr>
          <w:w w:val="105"/>
        </w:rPr>
        <w:t>for applicable</w:t>
      </w:r>
      <w:r>
        <w:rPr>
          <w:spacing w:val="40"/>
          <w:w w:val="105"/>
        </w:rPr>
        <w:t xml:space="preserve"> </w:t>
      </w:r>
      <w:r>
        <w:rPr>
          <w:w w:val="105"/>
        </w:rPr>
        <w:t xml:space="preserve">competitive and noncompetitive thresholds), the SCO must use the </w:t>
      </w:r>
      <w:hyperlink r:id="rId14">
        <w:r>
          <w:rPr>
            <w:color w:val="27314A"/>
            <w:w w:val="105"/>
            <w:u w:val="single" w:color="27314A"/>
          </w:rPr>
          <w:t>Peer Review and Clearance</w:t>
        </w:r>
      </w:hyperlink>
      <w:r>
        <w:rPr>
          <w:color w:val="27314A"/>
          <w:spacing w:val="40"/>
          <w:w w:val="110"/>
        </w:rPr>
        <w:t xml:space="preserve"> </w:t>
      </w:r>
      <w:hyperlink r:id="rId15">
        <w:r>
          <w:rPr>
            <w:color w:val="27314A"/>
            <w:w w:val="105"/>
            <w:u w:val="single" w:color="27314A"/>
          </w:rPr>
          <w:t>Forecasting</w:t>
        </w:r>
        <w:r>
          <w:rPr>
            <w:color w:val="27314A"/>
            <w:spacing w:val="33"/>
            <w:w w:val="105"/>
            <w:u w:val="single" w:color="27314A"/>
          </w:rPr>
          <w:t xml:space="preserve"> </w:t>
        </w:r>
        <w:r>
          <w:rPr>
            <w:color w:val="27314A"/>
            <w:w w:val="105"/>
            <w:u w:val="single" w:color="27314A"/>
          </w:rPr>
          <w:t>Tool</w:t>
        </w:r>
      </w:hyperlink>
      <w:r>
        <w:rPr>
          <w:color w:val="27314A"/>
          <w:spacing w:val="31"/>
          <w:w w:val="105"/>
        </w:rPr>
        <w:t xml:space="preserve"> </w:t>
      </w:r>
      <w:r>
        <w:rPr>
          <w:w w:val="105"/>
        </w:rPr>
        <w:t>to</w:t>
      </w:r>
      <w:r>
        <w:rPr>
          <w:spacing w:val="33"/>
          <w:w w:val="105"/>
        </w:rPr>
        <w:t xml:space="preserve"> </w:t>
      </w:r>
      <w:r>
        <w:rPr>
          <w:w w:val="105"/>
        </w:rPr>
        <w:t>submit</w:t>
      </w:r>
      <w:r>
        <w:rPr>
          <w:spacing w:val="33"/>
          <w:w w:val="105"/>
        </w:rPr>
        <w:t xml:space="preserve"> </w:t>
      </w:r>
      <w:r>
        <w:rPr>
          <w:w w:val="105"/>
        </w:rPr>
        <w:t>quarterly</w:t>
      </w:r>
      <w:r>
        <w:rPr>
          <w:spacing w:val="33"/>
          <w:w w:val="105"/>
        </w:rPr>
        <w:t xml:space="preserve"> </w:t>
      </w:r>
      <w:r>
        <w:rPr>
          <w:w w:val="105"/>
        </w:rPr>
        <w:t>peer</w:t>
      </w:r>
      <w:r>
        <w:rPr>
          <w:spacing w:val="33"/>
          <w:w w:val="105"/>
        </w:rPr>
        <w:t xml:space="preserve"> </w:t>
      </w:r>
      <w:r>
        <w:rPr>
          <w:w w:val="105"/>
        </w:rPr>
        <w:t>review</w:t>
      </w:r>
      <w:r>
        <w:rPr>
          <w:spacing w:val="33"/>
          <w:w w:val="105"/>
        </w:rPr>
        <w:t xml:space="preserve"> </w:t>
      </w:r>
      <w:r>
        <w:rPr>
          <w:w w:val="105"/>
        </w:rPr>
        <w:t>forecasts</w:t>
      </w:r>
      <w:r>
        <w:rPr>
          <w:spacing w:val="33"/>
          <w:w w:val="105"/>
        </w:rPr>
        <w:t xml:space="preserve"> </w:t>
      </w:r>
      <w:r>
        <w:rPr>
          <w:w w:val="105"/>
        </w:rPr>
        <w:t>by</w:t>
      </w:r>
      <w:r>
        <w:rPr>
          <w:spacing w:val="33"/>
          <w:w w:val="105"/>
        </w:rPr>
        <w:t xml:space="preserve"> </w:t>
      </w:r>
      <w:r>
        <w:rPr>
          <w:w w:val="105"/>
        </w:rPr>
        <w:t>the</w:t>
      </w:r>
      <w:r>
        <w:rPr>
          <w:spacing w:val="33"/>
          <w:w w:val="105"/>
        </w:rPr>
        <w:t xml:space="preserve"> </w:t>
      </w:r>
      <w:r>
        <w:rPr>
          <w:w w:val="105"/>
        </w:rPr>
        <w:t>15</w:t>
      </w:r>
      <w:proofErr w:type="spellStart"/>
      <w:r w:rsidRPr="081A985D">
        <w:rPr>
          <w:w w:val="105"/>
          <w:position w:val="11"/>
          <w:sz w:val="12"/>
          <w:szCs w:val="12"/>
        </w:rPr>
        <w:t>th</w:t>
      </w:r>
      <w:proofErr w:type="spellEnd"/>
      <w:r w:rsidRPr="081A985D">
        <w:rPr>
          <w:spacing w:val="40"/>
          <w:w w:val="105"/>
          <w:position w:val="11"/>
          <w:sz w:val="12"/>
          <w:szCs w:val="12"/>
        </w:rPr>
        <w:t xml:space="preserve"> </w:t>
      </w:r>
      <w:r>
        <w:rPr>
          <w:w w:val="105"/>
        </w:rPr>
        <w:t>of</w:t>
      </w:r>
      <w:r>
        <w:rPr>
          <w:spacing w:val="33"/>
          <w:w w:val="105"/>
        </w:rPr>
        <w:t xml:space="preserve"> </w:t>
      </w:r>
      <w:r>
        <w:rPr>
          <w:w w:val="105"/>
        </w:rPr>
        <w:t>March,</w:t>
      </w:r>
      <w:r>
        <w:rPr>
          <w:spacing w:val="33"/>
          <w:w w:val="105"/>
        </w:rPr>
        <w:t xml:space="preserve"> </w:t>
      </w:r>
      <w:r>
        <w:rPr>
          <w:w w:val="105"/>
        </w:rPr>
        <w:t>June,</w:t>
      </w:r>
      <w:r>
        <w:rPr>
          <w:spacing w:val="33"/>
          <w:w w:val="105"/>
        </w:rPr>
        <w:t xml:space="preserve"> </w:t>
      </w:r>
      <w:r>
        <w:rPr>
          <w:w w:val="105"/>
        </w:rPr>
        <w:t>September, and</w:t>
      </w:r>
      <w:r>
        <w:rPr>
          <w:spacing w:val="21"/>
          <w:w w:val="105"/>
        </w:rPr>
        <w:t xml:space="preserve"> </w:t>
      </w:r>
      <w:r>
        <w:rPr>
          <w:w w:val="105"/>
        </w:rPr>
        <w:t>December</w:t>
      </w:r>
      <w:r>
        <w:rPr>
          <w:spacing w:val="21"/>
          <w:w w:val="105"/>
        </w:rPr>
        <w:t xml:space="preserve"> </w:t>
      </w:r>
      <w:r>
        <w:rPr>
          <w:w w:val="105"/>
        </w:rPr>
        <w:t>each</w:t>
      </w:r>
      <w:r>
        <w:rPr>
          <w:spacing w:val="21"/>
          <w:w w:val="105"/>
        </w:rPr>
        <w:t xml:space="preserve"> </w:t>
      </w:r>
      <w:r>
        <w:rPr>
          <w:w w:val="105"/>
        </w:rPr>
        <w:t>year.</w:t>
      </w:r>
      <w:r>
        <w:rPr>
          <w:spacing w:val="21"/>
          <w:w w:val="105"/>
        </w:rPr>
        <w:t xml:space="preserve"> </w:t>
      </w:r>
      <w:r>
        <w:rPr>
          <w:w w:val="105"/>
        </w:rPr>
        <w:t>SAF/AQC</w:t>
      </w:r>
      <w:r>
        <w:rPr>
          <w:spacing w:val="21"/>
          <w:w w:val="105"/>
        </w:rPr>
        <w:t xml:space="preserve"> </w:t>
      </w:r>
      <w:r>
        <w:rPr>
          <w:w w:val="105"/>
        </w:rPr>
        <w:t>will</w:t>
      </w:r>
      <w:r>
        <w:rPr>
          <w:spacing w:val="21"/>
          <w:w w:val="105"/>
        </w:rPr>
        <w:t xml:space="preserve"> </w:t>
      </w:r>
      <w:r>
        <w:rPr>
          <w:w w:val="105"/>
        </w:rPr>
        <w:t>submit</w:t>
      </w:r>
      <w:r>
        <w:rPr>
          <w:spacing w:val="21"/>
          <w:w w:val="105"/>
        </w:rPr>
        <w:t xml:space="preserve"> </w:t>
      </w:r>
      <w:r>
        <w:rPr>
          <w:w w:val="105"/>
        </w:rPr>
        <w:t>a</w:t>
      </w:r>
      <w:r>
        <w:rPr>
          <w:spacing w:val="21"/>
          <w:w w:val="105"/>
        </w:rPr>
        <w:t xml:space="preserve"> </w:t>
      </w:r>
      <w:r>
        <w:rPr>
          <w:w w:val="105"/>
        </w:rPr>
        <w:t>consolidated</w:t>
      </w:r>
      <w:r>
        <w:rPr>
          <w:spacing w:val="21"/>
          <w:w w:val="105"/>
        </w:rPr>
        <w:t xml:space="preserve"> </w:t>
      </w:r>
      <w:r>
        <w:rPr>
          <w:w w:val="105"/>
        </w:rPr>
        <w:t>forecast</w:t>
      </w:r>
      <w:r>
        <w:rPr>
          <w:spacing w:val="21"/>
          <w:w w:val="105"/>
        </w:rPr>
        <w:t xml:space="preserve"> </w:t>
      </w:r>
      <w:r>
        <w:rPr>
          <w:w w:val="105"/>
        </w:rPr>
        <w:t>to</w:t>
      </w:r>
      <w:r>
        <w:rPr>
          <w:spacing w:val="21"/>
          <w:w w:val="105"/>
        </w:rPr>
        <w:t xml:space="preserve"> </w:t>
      </w:r>
      <w:r>
        <w:rPr>
          <w:w w:val="105"/>
        </w:rPr>
        <w:t>DPC</w:t>
      </w:r>
      <w:r>
        <w:rPr>
          <w:spacing w:val="21"/>
          <w:w w:val="105"/>
        </w:rPr>
        <w:t xml:space="preserve"> </w:t>
      </w:r>
      <w:r>
        <w:rPr>
          <w:w w:val="105"/>
        </w:rPr>
        <w:t>on</w:t>
      </w:r>
      <w:r>
        <w:rPr>
          <w:spacing w:val="21"/>
          <w:w w:val="105"/>
        </w:rPr>
        <w:t xml:space="preserve"> </w:t>
      </w:r>
      <w:r>
        <w:rPr>
          <w:w w:val="105"/>
        </w:rPr>
        <w:t>behalf</w:t>
      </w:r>
      <w:r>
        <w:rPr>
          <w:spacing w:val="21"/>
          <w:w w:val="105"/>
        </w:rPr>
        <w:t xml:space="preserve"> </w:t>
      </w:r>
      <w:r>
        <w:rPr>
          <w:w w:val="105"/>
        </w:rPr>
        <w:t>of</w:t>
      </w:r>
      <w:r>
        <w:rPr>
          <w:spacing w:val="21"/>
          <w:w w:val="105"/>
        </w:rPr>
        <w:t xml:space="preserve"> </w:t>
      </w:r>
      <w:r>
        <w:rPr>
          <w:w w:val="105"/>
        </w:rPr>
        <w:t>the</w:t>
      </w:r>
      <w:r>
        <w:rPr>
          <w:spacing w:val="21"/>
          <w:w w:val="105"/>
        </w:rPr>
        <w:t xml:space="preserve"> </w:t>
      </w:r>
      <w:r>
        <w:rPr>
          <w:w w:val="105"/>
        </w:rPr>
        <w:t>DAF at the end of each quarter. When DoD Peer Review is required, follow the procedures in</w:t>
      </w:r>
      <w:r>
        <w:rPr>
          <w:spacing w:val="40"/>
          <w:w w:val="105"/>
        </w:rPr>
        <w:t xml:space="preserve"> </w:t>
      </w:r>
      <w:del w:id="26" w:author="STEVENS, KAREN M CIV USAF HAF SAF/AQCP" w:date="2024-02-21T08:16:00Z">
        <w:r w:rsidDel="00316508">
          <w:rPr>
            <w:spacing w:val="-2"/>
            <w:w w:val="105"/>
          </w:rPr>
          <w:delText>MP</w:delText>
        </w:r>
      </w:del>
      <w:r>
        <w:rPr>
          <w:spacing w:val="-2"/>
          <w:w w:val="105"/>
        </w:rPr>
        <w:t>5301.9001</w:t>
      </w:r>
      <w:ins w:id="27" w:author="STEVENS, KAREN M CIV USAF HAF SAF/SAF/AQC" w:date="2024-02-20T09:58:00Z">
        <w:r w:rsidR="00513565">
          <w:rPr>
            <w:spacing w:val="-2"/>
            <w:w w:val="105"/>
          </w:rPr>
          <w:t xml:space="preserve">, </w:t>
        </w:r>
        <w:del w:id="28" w:author="STEVENS, KAREN M CIV USAF HAF SAF/AQCP" w:date="2024-02-21T08:16:00Z">
          <w:r w:rsidR="00513565" w:rsidDel="00316508">
            <w:rPr>
              <w:spacing w:val="-2"/>
              <w:w w:val="105"/>
            </w:rPr>
            <w:delText>Clearance Approval by the DAS(C)/(ADAS(C)</w:delText>
          </w:r>
        </w:del>
      </w:ins>
      <w:del w:id="29" w:author="STEVENS, KAREN M CIV USAF HAF SAF/SAF/AQC" w:date="2023-10-11T16:38:00Z">
        <w:r w:rsidR="00336DA5" w:rsidDel="081A985D">
          <w:delText>(a)</w:delText>
        </w:r>
      </w:del>
      <w:del w:id="30" w:author="STEVENS, KAREN M CIV USAF HAF SAF/SAF/AQC" w:date="2024-02-20T09:46:00Z">
        <w:r w:rsidDel="00642A2F">
          <w:rPr>
            <w:spacing w:val="-2"/>
            <w:w w:val="105"/>
          </w:rPr>
          <w:delText>(1)(i)(A)(2)(g)</w:delText>
        </w:r>
      </w:del>
      <w:del w:id="31" w:author="STEVENS, KAREN M CIV USAF HAF SAF/AQCP" w:date="2024-02-16T13:00:00Z">
        <w:r w:rsidR="66AAE751" w:rsidDel="000302F2">
          <w:delText>or</w:delText>
        </w:r>
        <w:r w:rsidR="00336DA5" w:rsidDel="000302F2">
          <w:delText>,</w:delText>
        </w:r>
        <w:r w:rsidR="24A2DEF1" w:rsidDel="000302F2">
          <w:delText xml:space="preserve"> </w:delText>
        </w:r>
        <w:r w:rsidR="00336DA5" w:rsidDel="000302F2">
          <w:delText xml:space="preserve"> </w:delText>
        </w:r>
        <w:r w:rsidDel="000302F2">
          <w:delText>MP5301.9001(i)(2)(vi)(A)</w:delText>
        </w:r>
        <w:r w:rsidRPr="47333375" w:rsidDel="000302F2">
          <w:rPr>
            <w:i/>
          </w:rPr>
          <w:delText>(1)(c)</w:delText>
        </w:r>
        <w:r w:rsidDel="000302F2">
          <w:delText xml:space="preserve">, </w:delText>
        </w:r>
        <w:r w:rsidR="00336DA5" w:rsidDel="000302F2">
          <w:delText>or MP5301.9001(i)(2)(vi</w:delText>
        </w:r>
      </w:del>
      <w:del w:id="32" w:author="STEVENS, KAREN M CIV USAF HAF SAF/SAF/AQC" w:date="2024-02-20T09:47:00Z">
        <w:r w:rsidR="00336DA5" w:rsidDel="00642A2F">
          <w:delText xml:space="preserve">) </w:delText>
        </w:r>
        <w:r w:rsidDel="00642A2F">
          <w:rPr>
            <w:spacing w:val="-2"/>
            <w:w w:val="105"/>
          </w:rPr>
          <w:delText xml:space="preserve">as </w:delText>
        </w:r>
        <w:r w:rsidDel="00642A2F">
          <w:rPr>
            <w:spacing w:val="2"/>
          </w:rPr>
          <w:delText>appropriate,</w:delText>
        </w:r>
      </w:del>
      <w:r>
        <w:rPr>
          <w:spacing w:val="64"/>
        </w:rPr>
        <w:t xml:space="preserve"> </w:t>
      </w:r>
      <w:r>
        <w:rPr>
          <w:spacing w:val="2"/>
        </w:rPr>
        <w:t>regarding</w:t>
      </w:r>
      <w:r>
        <w:rPr>
          <w:spacing w:val="65"/>
        </w:rPr>
        <w:t xml:space="preserve"> </w:t>
      </w:r>
      <w:r>
        <w:rPr>
          <w:spacing w:val="-2"/>
        </w:rPr>
        <w:t>clearance.</w:t>
      </w:r>
    </w:p>
    <w:p w14:paraId="144A5D23" w14:textId="77777777" w:rsidR="003259BB" w:rsidRDefault="003259BB">
      <w:pPr>
        <w:pStyle w:val="BodyText"/>
        <w:spacing w:before="11"/>
        <w:rPr>
          <w:sz w:val="23"/>
        </w:rPr>
      </w:pPr>
    </w:p>
    <w:p w14:paraId="0A78CBF1" w14:textId="7745BFBD" w:rsidR="0048248E" w:rsidRPr="00316508" w:rsidRDefault="0048248E">
      <w:pPr>
        <w:pStyle w:val="ListParagraph"/>
        <w:numPr>
          <w:ilvl w:val="0"/>
          <w:numId w:val="11"/>
        </w:numPr>
        <w:tabs>
          <w:tab w:val="left" w:pos="451"/>
        </w:tabs>
        <w:spacing w:line="271" w:lineRule="auto"/>
        <w:ind w:left="110" w:right="269" w:firstLine="0"/>
        <w:rPr>
          <w:ins w:id="33" w:author="STEVENS, KAREN M CIV USAF HAF SAF/AQCP" w:date="2024-02-21T08:16:00Z"/>
          <w:w w:val="105"/>
        </w:rPr>
      </w:pPr>
      <w:ins w:id="34" w:author="STEVENS, KAREN M CIV USAF HAF SAF/AQCP" w:date="2024-02-16T13:10:00Z">
        <w:r>
          <w:t xml:space="preserve">To support DoD IP Cadre participation in DPC Peer Reviews, contracting officers shall </w:t>
        </w:r>
      </w:ins>
      <w:ins w:id="35" w:author="STEVENS, KAREN M CIV USAF HAF SAF/AQCP" w:date="2024-02-21T08:17:00Z">
        <w:r w:rsidR="00316508">
          <w:t xml:space="preserve">obtain </w:t>
        </w:r>
      </w:ins>
      <w:ins w:id="36" w:author="STEVENS, KAREN M CIV USAF HAF SAF/AQCP" w:date="2024-02-16T13:11:00Z">
        <w:r>
          <w:t xml:space="preserve">DAF IP Cadre </w:t>
        </w:r>
        <w:bookmarkStart w:id="37" w:name="_Hlk159830522"/>
        <w:r>
          <w:t xml:space="preserve">(SAF/AQCC) feedback on draft RFPs before submission of the </w:t>
        </w:r>
      </w:ins>
      <w:ins w:id="38" w:author="STEVENS, KAREN M CIV USAF HAF SAF/AQCP" w:date="2024-02-16T13:12:00Z">
        <w:r>
          <w:t>RFP for DPC Peer Review.</w:t>
        </w:r>
      </w:ins>
      <w:ins w:id="39" w:author="STEVENS, KAREN M CIV USAF HAF SAF/AQCP" w:date="2024-02-16T13:11:00Z">
        <w:r>
          <w:t xml:space="preserve"> </w:t>
        </w:r>
      </w:ins>
      <w:ins w:id="40" w:author="STEVENS, KAREN M CIV USAF HAF SAF/AQCP" w:date="2024-02-16T13:14:00Z">
        <w:r>
          <w:t xml:space="preserve">Request DAF IP Cadre input by completing the </w:t>
        </w:r>
      </w:ins>
      <w:ins w:id="41" w:author="STEVENS, KAREN M CIV USAF HAF SAF/AQCP" w:date="2024-02-16T13:15:00Z">
        <w:r w:rsidR="00F916C4">
          <w:fldChar w:fldCharType="begin"/>
        </w:r>
        <w:r w:rsidR="00F916C4">
          <w:instrText>HYPERLINK "https://usaf.dps.mil/:b:/r/teams/IntellectualProperty/Shared%20Documents/General/1.%20Cadre%20Support%20Request%20Intake%20Form.pdf?csf=1&amp;web=1&amp;e=TAAJZn"</w:instrText>
        </w:r>
        <w:r w:rsidR="00F916C4">
          <w:fldChar w:fldCharType="separate"/>
        </w:r>
        <w:r w:rsidRPr="00F916C4">
          <w:rPr>
            <w:rStyle w:val="Hyperlink"/>
          </w:rPr>
          <w:t>Cadre Support Request Intake Form</w:t>
        </w:r>
        <w:r w:rsidR="00F916C4">
          <w:fldChar w:fldCharType="end"/>
        </w:r>
      </w:ins>
      <w:ins w:id="42" w:author="STEVENS, KAREN M CIV USAF HAF SAF/AQCP" w:date="2024-02-16T13:16:00Z">
        <w:r w:rsidR="00F916C4">
          <w:t xml:space="preserve"> and submit to the </w:t>
        </w:r>
      </w:ins>
      <w:ins w:id="43" w:author="STEVENS, KAREN M CIV USAF HAF SAF/AQCP" w:date="2024-02-16T13:17:00Z">
        <w:r w:rsidR="00F916C4">
          <w:fldChar w:fldCharType="begin"/>
        </w:r>
        <w:r w:rsidR="00F916C4">
          <w:instrText>HYPERLINK "mailto:SAF.AQ.SAF-AQCC.Workflow@us.af.mil"</w:instrText>
        </w:r>
        <w:r w:rsidR="00F916C4">
          <w:fldChar w:fldCharType="separate"/>
        </w:r>
        <w:r w:rsidR="00F916C4" w:rsidRPr="00F916C4">
          <w:rPr>
            <w:rStyle w:val="Hyperlink"/>
          </w:rPr>
          <w:t>DAF IP Cadre Workflow</w:t>
        </w:r>
        <w:r w:rsidR="00F916C4">
          <w:fldChar w:fldCharType="end"/>
        </w:r>
      </w:ins>
      <w:ins w:id="44" w:author="STEVENS, KAREN M CIV USAF HAF SAF/AQCP" w:date="2024-02-16T13:15:00Z">
        <w:r>
          <w:t>.</w:t>
        </w:r>
      </w:ins>
    </w:p>
    <w:bookmarkEnd w:id="37"/>
    <w:p w14:paraId="60C05578" w14:textId="77777777" w:rsidR="00316508" w:rsidRPr="0048248E" w:rsidRDefault="00316508" w:rsidP="00316508">
      <w:pPr>
        <w:pStyle w:val="ListParagraph"/>
        <w:tabs>
          <w:tab w:val="left" w:pos="451"/>
        </w:tabs>
        <w:spacing w:line="271" w:lineRule="auto"/>
        <w:ind w:right="269"/>
        <w:rPr>
          <w:ins w:id="45" w:author="STEVENS, KAREN M CIV USAF HAF SAF/AQCP" w:date="2024-02-16T13:10:00Z"/>
          <w:w w:val="105"/>
        </w:rPr>
      </w:pPr>
    </w:p>
    <w:p w14:paraId="2ABF1645" w14:textId="14D35537" w:rsidR="003259BB" w:rsidRDefault="00336DA5">
      <w:pPr>
        <w:pStyle w:val="ListParagraph"/>
        <w:numPr>
          <w:ilvl w:val="0"/>
          <w:numId w:val="11"/>
        </w:numPr>
        <w:tabs>
          <w:tab w:val="left" w:pos="451"/>
        </w:tabs>
        <w:spacing w:line="271" w:lineRule="auto"/>
        <w:ind w:left="110" w:right="269" w:firstLine="0"/>
      </w:pPr>
      <w:r>
        <w:rPr>
          <w:w w:val="105"/>
        </w:rPr>
        <w:t xml:space="preserve">Component Peer Reviews. Pre-award peer reviews of solicitations for competitive procurements and pre-award peer reviews for non-competitive procurements not subject to the requirements of </w:t>
      </w:r>
      <w:hyperlink r:id="rId16" w:anchor="DFARS-201.170">
        <w:r>
          <w:rPr>
            <w:color w:val="27314A"/>
            <w:w w:val="105"/>
            <w:u w:val="single" w:color="27314A"/>
          </w:rPr>
          <w:t>DFARS 201.170(a)(1)(i) or (ii)</w:t>
        </w:r>
      </w:hyperlink>
      <w:r>
        <w:rPr>
          <w:color w:val="27314A"/>
          <w:w w:val="105"/>
        </w:rPr>
        <w:t xml:space="preserve"> </w:t>
      </w:r>
      <w:r>
        <w:rPr>
          <w:w w:val="105"/>
        </w:rPr>
        <w:t xml:space="preserve">must be accomplished by complying with the clearance requirements in </w:t>
      </w:r>
      <w:hyperlink r:id="rId17" w:anchor="DAFFARS_SUBPART_5301_90">
        <w:r>
          <w:rPr>
            <w:color w:val="27314A"/>
            <w:w w:val="105"/>
            <w:u w:val="single" w:color="27314A"/>
          </w:rPr>
          <w:t>DAFFARS 5301.90</w:t>
        </w:r>
      </w:hyperlink>
      <w:r>
        <w:rPr>
          <w:w w:val="105"/>
        </w:rPr>
        <w:t>.</w:t>
      </w:r>
    </w:p>
    <w:p w14:paraId="738610EB" w14:textId="77777777" w:rsidR="003259BB" w:rsidRDefault="003259BB">
      <w:pPr>
        <w:pStyle w:val="BodyText"/>
        <w:rPr>
          <w:sz w:val="26"/>
        </w:rPr>
      </w:pPr>
    </w:p>
    <w:p w14:paraId="7AF0E342" w14:textId="77777777" w:rsidR="003259BB" w:rsidRDefault="00336DA5">
      <w:pPr>
        <w:pStyle w:val="Heading1"/>
        <w:spacing w:before="204"/>
        <w:rPr>
          <w:b/>
        </w:rPr>
      </w:pPr>
      <w:r>
        <w:rPr>
          <w:b/>
          <w:spacing w:val="-4"/>
        </w:rPr>
        <w:t>Subpart</w:t>
      </w:r>
      <w:r>
        <w:rPr>
          <w:b/>
          <w:spacing w:val="-18"/>
        </w:rPr>
        <w:t xml:space="preserve"> </w:t>
      </w:r>
      <w:r>
        <w:rPr>
          <w:b/>
          <w:spacing w:val="-4"/>
        </w:rPr>
        <w:t>5301.2</w:t>
      </w:r>
      <w:r>
        <w:rPr>
          <w:b/>
          <w:spacing w:val="-19"/>
        </w:rPr>
        <w:t xml:space="preserve"> </w:t>
      </w:r>
      <w:r>
        <w:rPr>
          <w:b/>
          <w:spacing w:val="-4"/>
        </w:rPr>
        <w:t>-</w:t>
      </w:r>
      <w:r>
        <w:rPr>
          <w:b/>
          <w:spacing w:val="-17"/>
        </w:rPr>
        <w:t xml:space="preserve"> </w:t>
      </w:r>
      <w:r>
        <w:rPr>
          <w:b/>
          <w:spacing w:val="-4"/>
        </w:rPr>
        <w:t>ADMINISTRATION</w:t>
      </w:r>
    </w:p>
    <w:p w14:paraId="637805D2" w14:textId="77777777" w:rsidR="003259BB" w:rsidRDefault="003259BB">
      <w:pPr>
        <w:pStyle w:val="BodyText"/>
        <w:rPr>
          <w:rFonts w:ascii="Bookman Old Style"/>
          <w:b/>
          <w:sz w:val="44"/>
        </w:rPr>
      </w:pPr>
    </w:p>
    <w:p w14:paraId="4BC2FD0E" w14:textId="77777777" w:rsidR="003259BB" w:rsidRDefault="00336DA5">
      <w:pPr>
        <w:pStyle w:val="Heading2"/>
        <w:spacing w:before="0"/>
        <w:rPr>
          <w:b/>
        </w:rPr>
      </w:pPr>
      <w:r>
        <w:rPr>
          <w:b/>
        </w:rPr>
        <w:t>5301.201-1</w:t>
      </w:r>
      <w:r>
        <w:rPr>
          <w:b/>
          <w:spacing w:val="-20"/>
        </w:rPr>
        <w:t xml:space="preserve"> </w:t>
      </w:r>
      <w:r>
        <w:rPr>
          <w:b/>
        </w:rPr>
        <w:t>The</w:t>
      </w:r>
      <w:r>
        <w:rPr>
          <w:b/>
          <w:spacing w:val="-20"/>
        </w:rPr>
        <w:t xml:space="preserve"> </w:t>
      </w:r>
      <w:r>
        <w:rPr>
          <w:b/>
        </w:rPr>
        <w:t>Two</w:t>
      </w:r>
      <w:r>
        <w:rPr>
          <w:b/>
          <w:spacing w:val="-20"/>
        </w:rPr>
        <w:t xml:space="preserve"> </w:t>
      </w:r>
      <w:r>
        <w:rPr>
          <w:b/>
          <w:spacing w:val="-2"/>
        </w:rPr>
        <w:t>Councils</w:t>
      </w:r>
    </w:p>
    <w:p w14:paraId="463F29E8" w14:textId="77777777" w:rsidR="003259BB" w:rsidRDefault="003259BB">
      <w:pPr>
        <w:pStyle w:val="BodyText"/>
        <w:spacing w:before="4"/>
        <w:rPr>
          <w:rFonts w:ascii="Bookman Old Style"/>
          <w:b/>
          <w:sz w:val="42"/>
        </w:rPr>
      </w:pPr>
    </w:p>
    <w:p w14:paraId="5D472FAF" w14:textId="5A06BC20" w:rsidR="003259BB" w:rsidRDefault="081A985D">
      <w:pPr>
        <w:pStyle w:val="BodyText"/>
        <w:spacing w:before="1" w:line="271" w:lineRule="auto"/>
        <w:ind w:left="110" w:right="140"/>
      </w:pPr>
      <w:r>
        <w:rPr>
          <w:w w:val="110"/>
        </w:rPr>
        <w:t>(d)(i)</w:t>
      </w:r>
      <w:r>
        <w:rPr>
          <w:spacing w:val="-11"/>
          <w:w w:val="110"/>
        </w:rPr>
        <w:t xml:space="preserve"> </w:t>
      </w:r>
      <w:r>
        <w:rPr>
          <w:w w:val="110"/>
        </w:rPr>
        <w:t>Proposed</w:t>
      </w:r>
      <w:r>
        <w:rPr>
          <w:spacing w:val="-11"/>
          <w:w w:val="110"/>
        </w:rPr>
        <w:t xml:space="preserve"> </w:t>
      </w:r>
      <w:r>
        <w:rPr>
          <w:w w:val="110"/>
        </w:rPr>
        <w:t>revisions</w:t>
      </w:r>
      <w:r>
        <w:rPr>
          <w:spacing w:val="-11"/>
          <w:w w:val="110"/>
        </w:rPr>
        <w:t xml:space="preserve"> </w:t>
      </w:r>
      <w:r>
        <w:rPr>
          <w:w w:val="110"/>
        </w:rPr>
        <w:t>to</w:t>
      </w:r>
      <w:r>
        <w:rPr>
          <w:spacing w:val="-11"/>
          <w:w w:val="110"/>
        </w:rPr>
        <w:t xml:space="preserve"> </w:t>
      </w:r>
      <w:r>
        <w:rPr>
          <w:w w:val="110"/>
        </w:rPr>
        <w:t>the</w:t>
      </w:r>
      <w:r>
        <w:rPr>
          <w:spacing w:val="-11"/>
          <w:w w:val="110"/>
        </w:rPr>
        <w:t xml:space="preserve"> </w:t>
      </w:r>
      <w:r>
        <w:rPr>
          <w:w w:val="110"/>
        </w:rPr>
        <w:t>FAR</w:t>
      </w:r>
      <w:r>
        <w:rPr>
          <w:spacing w:val="-11"/>
          <w:w w:val="110"/>
        </w:rPr>
        <w:t xml:space="preserve"> </w:t>
      </w:r>
      <w:r>
        <w:rPr>
          <w:w w:val="110"/>
        </w:rPr>
        <w:t>or</w:t>
      </w:r>
      <w:r>
        <w:rPr>
          <w:spacing w:val="-11"/>
          <w:w w:val="110"/>
        </w:rPr>
        <w:t xml:space="preserve"> </w:t>
      </w:r>
      <w:r>
        <w:rPr>
          <w:w w:val="110"/>
        </w:rPr>
        <w:t>the</w:t>
      </w:r>
      <w:r>
        <w:rPr>
          <w:spacing w:val="-11"/>
          <w:w w:val="110"/>
        </w:rPr>
        <w:t xml:space="preserve"> </w:t>
      </w:r>
      <w:r>
        <w:rPr>
          <w:w w:val="110"/>
        </w:rPr>
        <w:t>DFARS</w:t>
      </w:r>
      <w:r>
        <w:rPr>
          <w:spacing w:val="-11"/>
          <w:w w:val="110"/>
        </w:rPr>
        <w:t xml:space="preserve"> </w:t>
      </w:r>
      <w:r>
        <w:rPr>
          <w:w w:val="110"/>
        </w:rPr>
        <w:t>must</w:t>
      </w:r>
      <w:r>
        <w:rPr>
          <w:spacing w:val="-11"/>
          <w:w w:val="110"/>
        </w:rPr>
        <w:t xml:space="preserve"> </w:t>
      </w:r>
      <w:r>
        <w:rPr>
          <w:w w:val="110"/>
        </w:rPr>
        <w:t>be</w:t>
      </w:r>
      <w:r>
        <w:rPr>
          <w:spacing w:val="-11"/>
          <w:w w:val="110"/>
        </w:rPr>
        <w:t xml:space="preserve"> </w:t>
      </w:r>
      <w:r>
        <w:rPr>
          <w:w w:val="110"/>
        </w:rPr>
        <w:t>submitted</w:t>
      </w:r>
      <w:r>
        <w:rPr>
          <w:spacing w:val="-11"/>
          <w:w w:val="110"/>
        </w:rPr>
        <w:t xml:space="preserve"> </w:t>
      </w:r>
      <w:r>
        <w:rPr>
          <w:w w:val="110"/>
        </w:rPr>
        <w:t>through</w:t>
      </w:r>
      <w:r>
        <w:rPr>
          <w:spacing w:val="-11"/>
          <w:w w:val="110"/>
        </w:rPr>
        <w:t xml:space="preserve"> </w:t>
      </w:r>
      <w:r>
        <w:rPr>
          <w:w w:val="110"/>
        </w:rPr>
        <w:t>the</w:t>
      </w:r>
      <w:r>
        <w:rPr>
          <w:spacing w:val="-11"/>
          <w:w w:val="110"/>
        </w:rPr>
        <w:t xml:space="preserve"> </w:t>
      </w:r>
      <w:r>
        <w:rPr>
          <w:w w:val="110"/>
        </w:rPr>
        <w:t>SCO</w:t>
      </w:r>
      <w:r>
        <w:rPr>
          <w:spacing w:val="-11"/>
          <w:w w:val="110"/>
        </w:rPr>
        <w:t xml:space="preserve"> </w:t>
      </w:r>
      <w:r>
        <w:rPr>
          <w:w w:val="110"/>
        </w:rPr>
        <w:t>(or</w:t>
      </w:r>
      <w:r>
        <w:rPr>
          <w:spacing w:val="-11"/>
          <w:w w:val="110"/>
        </w:rPr>
        <w:t xml:space="preserve"> </w:t>
      </w:r>
      <w:r>
        <w:rPr>
          <w:w w:val="110"/>
        </w:rPr>
        <w:t>HCA</w:t>
      </w:r>
      <w:r>
        <w:rPr>
          <w:spacing w:val="-11"/>
          <w:w w:val="110"/>
        </w:rPr>
        <w:t xml:space="preserve"> </w:t>
      </w:r>
      <w:r>
        <w:rPr>
          <w:w w:val="110"/>
        </w:rPr>
        <w:t>for SSC</w:t>
      </w:r>
      <w:ins w:id="46" w:author="STEVENS, KAREN M CIV USAF HAF SAF/SAF/AQC" w:date="2023-10-10T17:17:00Z">
        <w:r>
          <w:t>, SpRC</w:t>
        </w:r>
      </w:ins>
      <w:ins w:id="47" w:author="STEVENS, KAREN M CIV USAF HAF SAF/SAF/AQC" w:date="2023-10-11T11:42:00Z">
        <w:r w:rsidR="362CFB06">
          <w:t>O</w:t>
        </w:r>
      </w:ins>
      <w:ins w:id="48" w:author="STEVENS, KAREN M CIV USAF HAF SAF/SAF/AQC" w:date="2023-10-10T17:17:00Z">
        <w:r>
          <w:t>,</w:t>
        </w:r>
      </w:ins>
      <w:r>
        <w:rPr>
          <w:w w:val="110"/>
        </w:rPr>
        <w:t xml:space="preserve"> and SDA) to </w:t>
      </w:r>
      <w:hyperlink r:id="rId18">
        <w:r>
          <w:rPr>
            <w:color w:val="27314A"/>
            <w:w w:val="110"/>
            <w:u w:val="single" w:color="27314A"/>
          </w:rPr>
          <w:t>SAF/AQCP</w:t>
        </w:r>
      </w:hyperlink>
      <w:r>
        <w:rPr>
          <w:color w:val="27314A"/>
          <w:w w:val="110"/>
        </w:rPr>
        <w:t xml:space="preserve"> </w:t>
      </w:r>
      <w:r>
        <w:rPr>
          <w:w w:val="110"/>
        </w:rPr>
        <w:t xml:space="preserve">in accordance with </w:t>
      </w:r>
      <w:hyperlink r:id="rId19" w:anchor="DFARS-201.201-1">
        <w:r>
          <w:rPr>
            <w:color w:val="27314A"/>
            <w:w w:val="110"/>
            <w:u w:val="single" w:color="27314A"/>
          </w:rPr>
          <w:t>DFARS 201.201-1(d)(i)</w:t>
        </w:r>
      </w:hyperlink>
      <w:r>
        <w:rPr>
          <w:w w:val="110"/>
        </w:rPr>
        <w:t>.</w:t>
      </w:r>
    </w:p>
    <w:p w14:paraId="3B7B4B86" w14:textId="77777777" w:rsidR="003259BB" w:rsidRDefault="003259BB">
      <w:pPr>
        <w:pStyle w:val="BodyText"/>
        <w:rPr>
          <w:sz w:val="26"/>
        </w:rPr>
      </w:pPr>
    </w:p>
    <w:p w14:paraId="1B2C6497" w14:textId="77777777" w:rsidR="003259BB" w:rsidRDefault="00336DA5">
      <w:pPr>
        <w:pStyle w:val="Heading2"/>
        <w:rPr>
          <w:b/>
        </w:rPr>
      </w:pPr>
      <w:r>
        <w:rPr>
          <w:b/>
        </w:rPr>
        <w:t>5301.201-90</w:t>
      </w:r>
      <w:r>
        <w:rPr>
          <w:b/>
          <w:spacing w:val="-18"/>
        </w:rPr>
        <w:t xml:space="preserve"> </w:t>
      </w:r>
      <w:r>
        <w:rPr>
          <w:b/>
        </w:rPr>
        <w:t>Maintenance</w:t>
      </w:r>
      <w:r>
        <w:rPr>
          <w:b/>
          <w:spacing w:val="-18"/>
        </w:rPr>
        <w:t xml:space="preserve"> </w:t>
      </w:r>
      <w:r>
        <w:rPr>
          <w:b/>
        </w:rPr>
        <w:t>of</w:t>
      </w:r>
      <w:r>
        <w:rPr>
          <w:b/>
          <w:spacing w:val="-18"/>
        </w:rPr>
        <w:t xml:space="preserve"> </w:t>
      </w:r>
      <w:r>
        <w:rPr>
          <w:b/>
        </w:rPr>
        <w:t>the</w:t>
      </w:r>
      <w:r>
        <w:rPr>
          <w:b/>
          <w:spacing w:val="-18"/>
        </w:rPr>
        <w:t xml:space="preserve"> </w:t>
      </w:r>
      <w:r>
        <w:rPr>
          <w:b/>
          <w:spacing w:val="-2"/>
        </w:rPr>
        <w:t>DAFFARS</w:t>
      </w:r>
    </w:p>
    <w:p w14:paraId="3A0FF5F2" w14:textId="77777777" w:rsidR="003259BB" w:rsidRDefault="003259BB">
      <w:pPr>
        <w:pStyle w:val="BodyText"/>
        <w:spacing w:before="4"/>
        <w:rPr>
          <w:rFonts w:ascii="Bookman Old Style"/>
          <w:b/>
          <w:sz w:val="42"/>
        </w:rPr>
      </w:pPr>
    </w:p>
    <w:p w14:paraId="6790C373" w14:textId="77777777" w:rsidR="003259BB" w:rsidRDefault="00336DA5">
      <w:pPr>
        <w:pStyle w:val="BodyText"/>
        <w:spacing w:line="271" w:lineRule="auto"/>
        <w:ind w:left="110"/>
      </w:pPr>
      <w:r>
        <w:rPr>
          <w:w w:val="105"/>
        </w:rPr>
        <w:t>The</w:t>
      </w:r>
      <w:r>
        <w:rPr>
          <w:spacing w:val="24"/>
          <w:w w:val="105"/>
        </w:rPr>
        <w:t xml:space="preserve"> </w:t>
      </w:r>
      <w:r>
        <w:rPr>
          <w:w w:val="105"/>
        </w:rPr>
        <w:t>DAFFARS</w:t>
      </w:r>
      <w:r>
        <w:rPr>
          <w:spacing w:val="24"/>
          <w:w w:val="105"/>
        </w:rPr>
        <w:t xml:space="preserve"> </w:t>
      </w:r>
      <w:r>
        <w:rPr>
          <w:w w:val="105"/>
        </w:rPr>
        <w:t>is</w:t>
      </w:r>
      <w:r>
        <w:rPr>
          <w:spacing w:val="24"/>
          <w:w w:val="105"/>
        </w:rPr>
        <w:t xml:space="preserve"> </w:t>
      </w:r>
      <w:r>
        <w:rPr>
          <w:w w:val="105"/>
        </w:rPr>
        <w:t>prepared</w:t>
      </w:r>
      <w:r>
        <w:rPr>
          <w:spacing w:val="24"/>
          <w:w w:val="105"/>
        </w:rPr>
        <w:t xml:space="preserve"> </w:t>
      </w:r>
      <w:r>
        <w:rPr>
          <w:w w:val="105"/>
        </w:rPr>
        <w:t>and</w:t>
      </w:r>
      <w:r>
        <w:rPr>
          <w:spacing w:val="24"/>
          <w:w w:val="105"/>
        </w:rPr>
        <w:t xml:space="preserve"> </w:t>
      </w:r>
      <w:r>
        <w:rPr>
          <w:w w:val="105"/>
        </w:rPr>
        <w:t>maintained</w:t>
      </w:r>
      <w:r>
        <w:rPr>
          <w:spacing w:val="24"/>
          <w:w w:val="105"/>
        </w:rPr>
        <w:t xml:space="preserve"> </w:t>
      </w:r>
      <w:r>
        <w:rPr>
          <w:w w:val="105"/>
        </w:rPr>
        <w:t>by</w:t>
      </w:r>
      <w:r>
        <w:rPr>
          <w:spacing w:val="24"/>
          <w:w w:val="105"/>
        </w:rPr>
        <w:t xml:space="preserve"> </w:t>
      </w:r>
      <w:r>
        <w:rPr>
          <w:w w:val="105"/>
        </w:rPr>
        <w:t>the</w:t>
      </w:r>
      <w:r>
        <w:rPr>
          <w:spacing w:val="24"/>
          <w:w w:val="105"/>
        </w:rPr>
        <w:t xml:space="preserve"> </w:t>
      </w:r>
      <w:r>
        <w:rPr>
          <w:w w:val="105"/>
        </w:rPr>
        <w:t>Chief,</w:t>
      </w:r>
      <w:r>
        <w:rPr>
          <w:spacing w:val="24"/>
          <w:w w:val="105"/>
        </w:rPr>
        <w:t xml:space="preserve"> </w:t>
      </w:r>
      <w:r>
        <w:rPr>
          <w:w w:val="105"/>
        </w:rPr>
        <w:t>Contract</w:t>
      </w:r>
      <w:r>
        <w:rPr>
          <w:spacing w:val="24"/>
          <w:w w:val="105"/>
        </w:rPr>
        <w:t xml:space="preserve"> </w:t>
      </w:r>
      <w:r>
        <w:rPr>
          <w:w w:val="105"/>
        </w:rPr>
        <w:t>Policy</w:t>
      </w:r>
      <w:r>
        <w:rPr>
          <w:spacing w:val="24"/>
          <w:w w:val="105"/>
        </w:rPr>
        <w:t xml:space="preserve"> </w:t>
      </w:r>
      <w:r>
        <w:rPr>
          <w:w w:val="105"/>
        </w:rPr>
        <w:t>&amp;</w:t>
      </w:r>
      <w:r>
        <w:rPr>
          <w:spacing w:val="24"/>
          <w:w w:val="105"/>
        </w:rPr>
        <w:t xml:space="preserve"> </w:t>
      </w:r>
      <w:r>
        <w:rPr>
          <w:w w:val="105"/>
        </w:rPr>
        <w:t>Field</w:t>
      </w:r>
      <w:r>
        <w:rPr>
          <w:spacing w:val="24"/>
          <w:w w:val="105"/>
        </w:rPr>
        <w:t xml:space="preserve"> </w:t>
      </w:r>
      <w:r>
        <w:rPr>
          <w:w w:val="105"/>
        </w:rPr>
        <w:t>Support</w:t>
      </w:r>
      <w:r>
        <w:rPr>
          <w:spacing w:val="24"/>
          <w:w w:val="105"/>
        </w:rPr>
        <w:t xml:space="preserve"> </w:t>
      </w:r>
      <w:r>
        <w:rPr>
          <w:w w:val="105"/>
        </w:rPr>
        <w:t>Division, Deputy Assistant Secretary (Contracting) (SAF/AQCP).</w:t>
      </w:r>
    </w:p>
    <w:p w14:paraId="5630AD66" w14:textId="77777777" w:rsidR="003259BB" w:rsidRDefault="003259BB">
      <w:pPr>
        <w:pStyle w:val="BodyText"/>
        <w:rPr>
          <w:sz w:val="26"/>
        </w:rPr>
      </w:pPr>
    </w:p>
    <w:p w14:paraId="6C459FA3" w14:textId="77777777" w:rsidR="003259BB" w:rsidRDefault="00336DA5">
      <w:pPr>
        <w:pStyle w:val="Heading1"/>
        <w:rPr>
          <w:b/>
        </w:rPr>
      </w:pPr>
      <w:r>
        <w:rPr>
          <w:b/>
          <w:spacing w:val="-2"/>
        </w:rPr>
        <w:t>Subpart</w:t>
      </w:r>
      <w:r>
        <w:rPr>
          <w:b/>
          <w:spacing w:val="-18"/>
        </w:rPr>
        <w:t xml:space="preserve"> </w:t>
      </w:r>
      <w:r>
        <w:rPr>
          <w:b/>
          <w:spacing w:val="-2"/>
        </w:rPr>
        <w:t>5301.3</w:t>
      </w:r>
      <w:r>
        <w:rPr>
          <w:b/>
          <w:spacing w:val="-18"/>
        </w:rPr>
        <w:t xml:space="preserve"> </w:t>
      </w:r>
      <w:r>
        <w:rPr>
          <w:b/>
          <w:spacing w:val="-2"/>
        </w:rPr>
        <w:t>-</w:t>
      </w:r>
      <w:r>
        <w:rPr>
          <w:b/>
          <w:spacing w:val="-17"/>
        </w:rPr>
        <w:t xml:space="preserve"> </w:t>
      </w:r>
      <w:r>
        <w:rPr>
          <w:b/>
          <w:spacing w:val="-2"/>
        </w:rPr>
        <w:t>AGENCY</w:t>
      </w:r>
      <w:r>
        <w:rPr>
          <w:b/>
          <w:spacing w:val="-17"/>
        </w:rPr>
        <w:t xml:space="preserve"> </w:t>
      </w:r>
      <w:r>
        <w:rPr>
          <w:b/>
          <w:spacing w:val="-2"/>
        </w:rPr>
        <w:t>ACQUISITION</w:t>
      </w:r>
      <w:r>
        <w:rPr>
          <w:b/>
          <w:spacing w:val="-17"/>
        </w:rPr>
        <w:t xml:space="preserve"> </w:t>
      </w:r>
      <w:r>
        <w:rPr>
          <w:b/>
          <w:spacing w:val="-2"/>
        </w:rPr>
        <w:t>REGULATIONS</w:t>
      </w:r>
    </w:p>
    <w:p w14:paraId="61829076" w14:textId="77777777" w:rsidR="003259BB" w:rsidRDefault="003259BB">
      <w:pPr>
        <w:pStyle w:val="BodyText"/>
        <w:rPr>
          <w:rFonts w:ascii="Bookman Old Style"/>
          <w:b/>
          <w:sz w:val="44"/>
        </w:rPr>
      </w:pPr>
    </w:p>
    <w:p w14:paraId="1A6714FF" w14:textId="77777777" w:rsidR="003259BB" w:rsidRDefault="00336DA5">
      <w:pPr>
        <w:pStyle w:val="Heading2"/>
        <w:spacing w:before="1"/>
        <w:rPr>
          <w:b/>
        </w:rPr>
      </w:pPr>
      <w:r>
        <w:rPr>
          <w:b/>
          <w:spacing w:val="-4"/>
        </w:rPr>
        <w:t>5301.301</w:t>
      </w:r>
      <w:r>
        <w:rPr>
          <w:b/>
          <w:spacing w:val="-11"/>
        </w:rPr>
        <w:t xml:space="preserve"> </w:t>
      </w:r>
      <w:r>
        <w:rPr>
          <w:b/>
          <w:spacing w:val="-2"/>
        </w:rPr>
        <w:t>Policy</w:t>
      </w:r>
    </w:p>
    <w:p w14:paraId="2BA226A1" w14:textId="77777777" w:rsidR="003259BB" w:rsidRDefault="003259BB">
      <w:pPr>
        <w:pStyle w:val="BodyText"/>
        <w:spacing w:before="4"/>
        <w:rPr>
          <w:rFonts w:ascii="Bookman Old Style"/>
          <w:b/>
          <w:sz w:val="42"/>
        </w:rPr>
      </w:pPr>
    </w:p>
    <w:p w14:paraId="1DBDE25F" w14:textId="170B756A" w:rsidR="003259BB" w:rsidRDefault="081A985D">
      <w:pPr>
        <w:pStyle w:val="BodyText"/>
        <w:spacing w:line="271" w:lineRule="auto"/>
        <w:ind w:left="110" w:right="140"/>
      </w:pPr>
      <w:r>
        <w:rPr>
          <w:w w:val="105"/>
        </w:rPr>
        <w:t>(a)(</w:t>
      </w:r>
      <w:proofErr w:type="gramStart"/>
      <w:r>
        <w:rPr>
          <w:w w:val="105"/>
        </w:rPr>
        <w:t>1)(</w:t>
      </w:r>
      <w:proofErr w:type="gramEnd"/>
      <w:r>
        <w:rPr>
          <w:w w:val="105"/>
        </w:rPr>
        <w:t>S-90)</w:t>
      </w:r>
      <w:r>
        <w:rPr>
          <w:spacing w:val="21"/>
          <w:w w:val="105"/>
        </w:rPr>
        <w:t xml:space="preserve"> </w:t>
      </w:r>
      <w:r>
        <w:rPr>
          <w:w w:val="105"/>
        </w:rPr>
        <w:t>The</w:t>
      </w:r>
      <w:r>
        <w:rPr>
          <w:spacing w:val="21"/>
          <w:w w:val="105"/>
        </w:rPr>
        <w:t xml:space="preserve"> </w:t>
      </w:r>
      <w:r>
        <w:rPr>
          <w:w w:val="105"/>
        </w:rPr>
        <w:t>DAFFARS</w:t>
      </w:r>
      <w:r>
        <w:rPr>
          <w:spacing w:val="21"/>
          <w:w w:val="105"/>
        </w:rPr>
        <w:t xml:space="preserve"> </w:t>
      </w:r>
      <w:r>
        <w:rPr>
          <w:w w:val="105"/>
        </w:rPr>
        <w:t>is</w:t>
      </w:r>
      <w:r>
        <w:rPr>
          <w:spacing w:val="21"/>
          <w:w w:val="105"/>
        </w:rPr>
        <w:t xml:space="preserve"> </w:t>
      </w:r>
      <w:r>
        <w:rPr>
          <w:w w:val="105"/>
        </w:rPr>
        <w:t>issued</w:t>
      </w:r>
      <w:r>
        <w:rPr>
          <w:spacing w:val="21"/>
          <w:w w:val="105"/>
        </w:rPr>
        <w:t xml:space="preserve"> </w:t>
      </w:r>
      <w:r>
        <w:rPr>
          <w:w w:val="105"/>
        </w:rPr>
        <w:t>by</w:t>
      </w:r>
      <w:r>
        <w:rPr>
          <w:spacing w:val="21"/>
          <w:w w:val="105"/>
        </w:rPr>
        <w:t xml:space="preserve"> </w:t>
      </w:r>
      <w:r>
        <w:rPr>
          <w:w w:val="105"/>
        </w:rPr>
        <w:t>the</w:t>
      </w:r>
      <w:r>
        <w:rPr>
          <w:spacing w:val="21"/>
          <w:w w:val="105"/>
        </w:rPr>
        <w:t xml:space="preserve"> </w:t>
      </w:r>
      <w:r>
        <w:rPr>
          <w:w w:val="105"/>
        </w:rPr>
        <w:t>DAS(C),</w:t>
      </w:r>
      <w:r>
        <w:rPr>
          <w:spacing w:val="21"/>
          <w:w w:val="105"/>
        </w:rPr>
        <w:t xml:space="preserve"> </w:t>
      </w:r>
      <w:r>
        <w:rPr>
          <w:w w:val="105"/>
        </w:rPr>
        <w:t>in</w:t>
      </w:r>
      <w:r>
        <w:rPr>
          <w:spacing w:val="21"/>
          <w:w w:val="105"/>
        </w:rPr>
        <w:t xml:space="preserve"> </w:t>
      </w:r>
      <w:r>
        <w:rPr>
          <w:w w:val="105"/>
        </w:rPr>
        <w:t>coordination</w:t>
      </w:r>
      <w:r>
        <w:rPr>
          <w:spacing w:val="21"/>
          <w:w w:val="105"/>
        </w:rPr>
        <w:t xml:space="preserve"> </w:t>
      </w:r>
      <w:r>
        <w:rPr>
          <w:w w:val="105"/>
        </w:rPr>
        <w:t>with</w:t>
      </w:r>
      <w:r>
        <w:rPr>
          <w:spacing w:val="21"/>
          <w:w w:val="105"/>
        </w:rPr>
        <w:t xml:space="preserve"> </w:t>
      </w:r>
      <w:r>
        <w:rPr>
          <w:w w:val="105"/>
        </w:rPr>
        <w:t>the</w:t>
      </w:r>
      <w:r>
        <w:rPr>
          <w:spacing w:val="21"/>
          <w:w w:val="105"/>
        </w:rPr>
        <w:t xml:space="preserve"> </w:t>
      </w:r>
      <w:r>
        <w:rPr>
          <w:w w:val="105"/>
        </w:rPr>
        <w:t>HCAs</w:t>
      </w:r>
      <w:r>
        <w:rPr>
          <w:spacing w:val="21"/>
          <w:w w:val="105"/>
        </w:rPr>
        <w:t xml:space="preserve"> </w:t>
      </w:r>
      <w:r>
        <w:rPr>
          <w:w w:val="105"/>
        </w:rPr>
        <w:t>for</w:t>
      </w:r>
      <w:r>
        <w:rPr>
          <w:spacing w:val="21"/>
          <w:w w:val="105"/>
        </w:rPr>
        <w:t xml:space="preserve"> </w:t>
      </w:r>
      <w:r>
        <w:rPr>
          <w:w w:val="105"/>
        </w:rPr>
        <w:t>SSC</w:t>
      </w:r>
      <w:ins w:id="49" w:author="STEVENS, KAREN M CIV USAF HAF SAF/SAF/AQC" w:date="2023-10-10T17:18:00Z">
        <w:r>
          <w:rPr>
            <w:w w:val="105"/>
          </w:rPr>
          <w:t>, SpRCO,</w:t>
        </w:r>
      </w:ins>
      <w:r>
        <w:rPr>
          <w:spacing w:val="21"/>
          <w:w w:val="105"/>
        </w:rPr>
        <w:t xml:space="preserve"> </w:t>
      </w:r>
      <w:r>
        <w:rPr>
          <w:w w:val="105"/>
        </w:rPr>
        <w:t>and</w:t>
      </w:r>
      <w:r>
        <w:rPr>
          <w:spacing w:val="21"/>
          <w:w w:val="105"/>
        </w:rPr>
        <w:t xml:space="preserve"> </w:t>
      </w:r>
      <w:r>
        <w:rPr>
          <w:w w:val="105"/>
        </w:rPr>
        <w:t>SDA, on behalf of the Senior Procurement Executive (SPE).</w:t>
      </w:r>
    </w:p>
    <w:p w14:paraId="17AD93B2" w14:textId="77777777" w:rsidR="003259BB" w:rsidRDefault="003259BB">
      <w:pPr>
        <w:pStyle w:val="BodyText"/>
        <w:rPr>
          <w:sz w:val="26"/>
        </w:rPr>
      </w:pPr>
    </w:p>
    <w:p w14:paraId="5AA5EE35" w14:textId="24591A15" w:rsidR="003259BB" w:rsidRDefault="00336DA5">
      <w:pPr>
        <w:pStyle w:val="Heading2"/>
        <w:rPr>
          <w:b/>
        </w:rPr>
      </w:pPr>
      <w:commentRangeStart w:id="50"/>
      <w:commentRangeStart w:id="51"/>
      <w:r>
        <w:rPr>
          <w:b/>
        </w:rPr>
        <w:t>5301.304</w:t>
      </w:r>
      <w:r>
        <w:rPr>
          <w:b/>
          <w:spacing w:val="-21"/>
        </w:rPr>
        <w:t xml:space="preserve"> </w:t>
      </w:r>
      <w:r>
        <w:rPr>
          <w:b/>
        </w:rPr>
        <w:t>Agency</w:t>
      </w:r>
      <w:r>
        <w:rPr>
          <w:b/>
          <w:spacing w:val="-20"/>
        </w:rPr>
        <w:t xml:space="preserve"> </w:t>
      </w:r>
      <w:r>
        <w:rPr>
          <w:b/>
        </w:rPr>
        <w:t>Control</w:t>
      </w:r>
      <w:r>
        <w:rPr>
          <w:b/>
          <w:spacing w:val="-20"/>
        </w:rPr>
        <w:t xml:space="preserve"> </w:t>
      </w:r>
      <w:r>
        <w:rPr>
          <w:b/>
        </w:rPr>
        <w:t>and</w:t>
      </w:r>
      <w:r>
        <w:rPr>
          <w:b/>
          <w:spacing w:val="-20"/>
        </w:rPr>
        <w:t xml:space="preserve"> </w:t>
      </w:r>
      <w:r>
        <w:rPr>
          <w:b/>
        </w:rPr>
        <w:t>Compliance</w:t>
      </w:r>
      <w:r>
        <w:rPr>
          <w:b/>
          <w:spacing w:val="-20"/>
        </w:rPr>
        <w:t xml:space="preserve"> </w:t>
      </w:r>
      <w:r>
        <w:rPr>
          <w:b/>
          <w:spacing w:val="-2"/>
        </w:rPr>
        <w:t>Procedures</w:t>
      </w:r>
      <w:commentRangeEnd w:id="50"/>
      <w:r w:rsidR="00C20B5D">
        <w:rPr>
          <w:rStyle w:val="CommentReference"/>
          <w:rFonts w:ascii="Cambria" w:eastAsia="Cambria" w:hAnsi="Cambria" w:cs="Cambria"/>
        </w:rPr>
        <w:commentReference w:id="50"/>
      </w:r>
      <w:commentRangeEnd w:id="51"/>
      <w:r>
        <w:rPr>
          <w:rStyle w:val="CommentReference"/>
        </w:rPr>
        <w:commentReference w:id="51"/>
      </w:r>
    </w:p>
    <w:p w14:paraId="0DE4B5B7" w14:textId="77777777" w:rsidR="003259BB" w:rsidRDefault="003259BB">
      <w:pPr>
        <w:pStyle w:val="BodyText"/>
        <w:spacing w:before="4"/>
        <w:rPr>
          <w:rFonts w:ascii="Bookman Old Style"/>
          <w:b/>
          <w:sz w:val="42"/>
        </w:rPr>
      </w:pPr>
    </w:p>
    <w:p w14:paraId="3FECC292" w14:textId="2B9DE0E7" w:rsidR="009C0DA7" w:rsidRPr="00C20B5D" w:rsidRDefault="081A985D" w:rsidP="000244FF">
      <w:pPr>
        <w:pStyle w:val="BodyText"/>
        <w:spacing w:line="271" w:lineRule="auto"/>
        <w:ind w:left="110" w:right="140"/>
        <w:rPr>
          <w:ins w:id="52" w:author="STEVENS, KAREN M CIV USAF HAF SAF/AQCP" w:date="2024-02-14T11:11:00Z"/>
        </w:rPr>
      </w:pPr>
      <w:bookmarkStart w:id="53" w:name="_Hlk158803654"/>
      <w:r>
        <w:rPr>
          <w:w w:val="105"/>
        </w:rPr>
        <w:t>(c)(4) The use of nonstandard clauses requires an approved D&amp;F addressing the criteria outlined in DFARS</w:t>
      </w:r>
      <w:r>
        <w:rPr>
          <w:spacing w:val="24"/>
          <w:w w:val="105"/>
        </w:rPr>
        <w:t xml:space="preserve"> </w:t>
      </w:r>
      <w:r>
        <w:rPr>
          <w:w w:val="105"/>
        </w:rPr>
        <w:t>PGI</w:t>
      </w:r>
      <w:r>
        <w:rPr>
          <w:spacing w:val="24"/>
          <w:w w:val="105"/>
        </w:rPr>
        <w:t xml:space="preserve"> </w:t>
      </w:r>
      <w:r>
        <w:rPr>
          <w:w w:val="105"/>
        </w:rPr>
        <w:t>201.301(b)(iii).</w:t>
      </w:r>
      <w:r>
        <w:rPr>
          <w:spacing w:val="24"/>
          <w:w w:val="105"/>
        </w:rPr>
        <w:t xml:space="preserve"> </w:t>
      </w:r>
      <w:ins w:id="54" w:author="STEVENS, KAREN M CIV USAF HAF SAF/AQCP" w:date="2024-02-14T11:25:00Z">
        <w:r w:rsidR="00585EDB">
          <w:rPr>
            <w:w w:val="105"/>
          </w:rPr>
          <w:t>See</w:t>
        </w:r>
        <w:r w:rsidR="00585EDB">
          <w:rPr>
            <w:spacing w:val="32"/>
            <w:w w:val="105"/>
          </w:rPr>
          <w:t xml:space="preserve"> </w:t>
        </w:r>
        <w:r w:rsidR="00585EDB">
          <w:rPr>
            <w:w w:val="105"/>
          </w:rPr>
          <w:t>the</w:t>
        </w:r>
        <w:r w:rsidR="00585EDB">
          <w:rPr>
            <w:spacing w:val="32"/>
            <w:w w:val="105"/>
          </w:rPr>
          <w:t xml:space="preserve"> </w:t>
        </w:r>
        <w:r w:rsidR="00585EDB">
          <w:rPr>
            <w:w w:val="105"/>
          </w:rPr>
          <w:t>tailorable</w:t>
        </w:r>
        <w:r w:rsidR="00585EDB">
          <w:rPr>
            <w:spacing w:val="34"/>
            <w:w w:val="105"/>
          </w:rPr>
          <w:t xml:space="preserve"> </w:t>
        </w:r>
        <w:r w:rsidR="00585EDB">
          <w:fldChar w:fldCharType="begin"/>
        </w:r>
      </w:ins>
      <w:r w:rsidR="00897AE6">
        <w:instrText xml:space="preserve">HYPERLINK "https://usaf.dps.mil/:w:/r/sites/AFCC/AQCP/KnowledgeCenter/Documents/DAFFARS_Templates/AF_nonstandard_clause_control.docx?d=w93f9a32e62334e158e993d66d5462a99&amp;csf=1&amp;web=1&amp;e=W5msXc" \h </w:instrText>
      </w:r>
      <w:ins w:id="55" w:author="STEVENS, KAREN M CIV USAF HAF SAF/AQCP" w:date="2024-02-14T11:25:00Z">
        <w:r w:rsidR="00585EDB">
          <w:fldChar w:fldCharType="separate"/>
        </w:r>
        <w:r w:rsidR="00585EDB">
          <w:rPr>
            <w:color w:val="27314A"/>
            <w:w w:val="105"/>
            <w:u w:val="single" w:color="27314A"/>
          </w:rPr>
          <w:t>Non-Standard</w:t>
        </w:r>
        <w:r w:rsidR="00585EDB">
          <w:rPr>
            <w:color w:val="27314A"/>
            <w:spacing w:val="32"/>
            <w:w w:val="105"/>
            <w:u w:val="single" w:color="27314A"/>
          </w:rPr>
          <w:t xml:space="preserve"> </w:t>
        </w:r>
        <w:r w:rsidR="00585EDB">
          <w:rPr>
            <w:color w:val="27314A"/>
            <w:w w:val="105"/>
            <w:u w:val="single" w:color="27314A"/>
          </w:rPr>
          <w:t>Clause</w:t>
        </w:r>
        <w:r w:rsidR="00585EDB">
          <w:rPr>
            <w:color w:val="27314A"/>
            <w:spacing w:val="32"/>
            <w:w w:val="105"/>
            <w:u w:val="single" w:color="27314A"/>
          </w:rPr>
          <w:t xml:space="preserve"> </w:t>
        </w:r>
        <w:r w:rsidR="00585EDB">
          <w:rPr>
            <w:color w:val="27314A"/>
            <w:w w:val="105"/>
            <w:u w:val="single" w:color="27314A"/>
          </w:rPr>
          <w:t>Control</w:t>
        </w:r>
        <w:r w:rsidR="00585EDB">
          <w:rPr>
            <w:color w:val="27314A"/>
            <w:spacing w:val="32"/>
            <w:w w:val="105"/>
            <w:u w:val="single" w:color="27314A"/>
          </w:rPr>
          <w:t xml:space="preserve"> </w:t>
        </w:r>
        <w:r w:rsidR="00585EDB">
          <w:rPr>
            <w:color w:val="27314A"/>
            <w:w w:val="105"/>
            <w:u w:val="single" w:color="27314A"/>
          </w:rPr>
          <w:t>Template</w:t>
        </w:r>
        <w:r w:rsidR="00585EDB">
          <w:rPr>
            <w:color w:val="27314A"/>
            <w:w w:val="105"/>
            <w:u w:val="single" w:color="27314A"/>
          </w:rPr>
          <w:fldChar w:fldCharType="end"/>
        </w:r>
        <w:r w:rsidR="00585EDB">
          <w:rPr>
            <w:w w:val="105"/>
          </w:rPr>
          <w:t>.</w:t>
        </w:r>
        <w:r w:rsidR="00585EDB">
          <w:rPr>
            <w:spacing w:val="32"/>
            <w:w w:val="105"/>
          </w:rPr>
          <w:t xml:space="preserve"> </w:t>
        </w:r>
      </w:ins>
      <w:ins w:id="56" w:author="STEVENS, KAREN M CIV USAF HAF SAF/AQCP" w:date="2024-02-16T07:32:00Z">
        <w:r w:rsidR="00101B29">
          <w:t xml:space="preserve">Approval for the use of a clause with no significant effect </w:t>
        </w:r>
      </w:ins>
      <w:ins w:id="57" w:author="STEVENS, KAREN M CIV USAF HAF SAF/AQCP" w:date="2024-02-21T07:48:00Z">
        <w:r w:rsidR="00291FFE">
          <w:t xml:space="preserve">beyond the internal operating procedures of the agency or </w:t>
        </w:r>
      </w:ins>
      <w:ins w:id="58" w:author="STEVENS, KAREN M CIV USAF HAF SAF/AQCP" w:date="2024-02-16T07:32:00Z">
        <w:r w:rsidR="00101B29">
          <w:t xml:space="preserve">significant cost or administrative effect on contractors or offerors </w:t>
        </w:r>
      </w:ins>
      <w:ins w:id="59" w:author="STEVENS, KAREN M CIV USAF HAF SAF/AQCP" w:date="2024-02-21T07:49:00Z">
        <w:r w:rsidR="00291FFE">
          <w:t>is</w:t>
        </w:r>
      </w:ins>
      <w:ins w:id="60" w:author="STEVENS, KAREN M CIV USAF HAF SAF/AQCP" w:date="2024-02-16T07:32:00Z">
        <w:r w:rsidR="00101B29">
          <w:t xml:space="preserve"> one level above the </w:t>
        </w:r>
      </w:ins>
      <w:ins w:id="61" w:author="STEVENS, KAREN M CIV USAF HAF SAF/AQCP" w:date="2024-02-16T13:40:00Z">
        <w:r w:rsidR="00ED2583">
          <w:t>c</w:t>
        </w:r>
      </w:ins>
      <w:ins w:id="62" w:author="STEVENS, KAREN M CIV USAF HAF SAF/AQCP" w:date="2024-02-16T07:32:00Z">
        <w:r w:rsidR="00101B29">
          <w:t xml:space="preserve">ontracting </w:t>
        </w:r>
      </w:ins>
      <w:ins w:id="63" w:author="STEVENS, KAREN M CIV USAF HAF SAF/AQCP" w:date="2024-02-16T13:40:00Z">
        <w:r w:rsidR="00ED2583">
          <w:t>o</w:t>
        </w:r>
      </w:ins>
      <w:ins w:id="64" w:author="STEVENS, KAREN M CIV USAF HAF SAF/AQCP" w:date="2024-02-16T07:32:00Z">
        <w:r w:rsidR="00101B29">
          <w:t>fficer</w:t>
        </w:r>
      </w:ins>
      <w:ins w:id="65" w:author="STEVENS, KAREN M CIV USAF HAF SAF/AQCP" w:date="2024-02-16T07:33:00Z">
        <w:r w:rsidR="00101B29">
          <w:t xml:space="preserve"> in accordance with the DAF Clause Control Plan</w:t>
        </w:r>
      </w:ins>
      <w:ins w:id="66" w:author="STEVENS, KAREN M CIV USAF HAF SAF/AQCP" w:date="2024-02-16T07:32:00Z">
        <w:r w:rsidR="00101B29">
          <w:t>.</w:t>
        </w:r>
        <w:r w:rsidR="00101B29">
          <w:rPr>
            <w:spacing w:val="24"/>
            <w:w w:val="105"/>
          </w:rPr>
          <w:t xml:space="preserve"> </w:t>
        </w:r>
      </w:ins>
      <w:del w:id="67" w:author="STEVENS, KAREN M CIV USAF HAF SAF/AQCP" w:date="2024-02-14T11:10:00Z">
        <w:r w:rsidDel="009C0DA7">
          <w:rPr>
            <w:w w:val="105"/>
          </w:rPr>
          <w:delText>See</w:delText>
        </w:r>
        <w:r w:rsidDel="009C0DA7">
          <w:rPr>
            <w:spacing w:val="24"/>
            <w:w w:val="105"/>
          </w:rPr>
          <w:delText xml:space="preserve"> </w:delText>
        </w:r>
        <w:r w:rsidDel="009C0DA7">
          <w:rPr>
            <w:w w:val="105"/>
          </w:rPr>
          <w:delText>the</w:delText>
        </w:r>
        <w:r w:rsidDel="009C0DA7">
          <w:rPr>
            <w:spacing w:val="23"/>
            <w:w w:val="105"/>
          </w:rPr>
          <w:delText xml:space="preserve"> </w:delText>
        </w:r>
      </w:del>
      <w:ins w:id="68" w:author="STEVENS, KAREN M CIV USAF HAF SAF/SAF/AQC" w:date="2023-11-14T13:06:00Z">
        <w:del w:id="69" w:author="STEVENS, KAREN M CIV USAF HAF SAF/AQCP" w:date="2024-02-14T11:10:00Z">
          <w:r w:rsidR="004976E3" w:rsidDel="009C0DA7">
            <w:rPr>
              <w:color w:val="27314A"/>
              <w:w w:val="105"/>
              <w:u w:val="single" w:color="27314A"/>
            </w:rPr>
            <w:fldChar w:fldCharType="begin"/>
          </w:r>
          <w:r w:rsidR="004976E3" w:rsidDel="009C0DA7">
            <w:rPr>
              <w:color w:val="27314A"/>
              <w:w w:val="105"/>
              <w:u w:val="single" w:color="27314A"/>
            </w:rPr>
            <w:delInstrText>HYPERLINK "https://usaf.dps.mil/sites/AFCC/AQCP/KnowledgeCenter/SiteAssets/SitePages/5301/DAF-Clause-Control-Plan---2009.pdf?web=1"</w:delInstrText>
          </w:r>
          <w:r w:rsidR="004976E3" w:rsidDel="009C0DA7">
            <w:rPr>
              <w:color w:val="27314A"/>
              <w:w w:val="105"/>
              <w:u w:val="single" w:color="27314A"/>
            </w:rPr>
          </w:r>
          <w:r w:rsidR="004976E3" w:rsidDel="009C0DA7">
            <w:rPr>
              <w:color w:val="27314A"/>
              <w:w w:val="105"/>
              <w:u w:val="single" w:color="27314A"/>
            </w:rPr>
            <w:fldChar w:fldCharType="separate"/>
          </w:r>
          <w:r w:rsidRPr="004976E3" w:rsidDel="009C0DA7">
            <w:rPr>
              <w:rStyle w:val="Hyperlink"/>
              <w:w w:val="105"/>
            </w:rPr>
            <w:delText>DAF</w:delText>
          </w:r>
          <w:r w:rsidRPr="004976E3" w:rsidDel="009C0DA7">
            <w:rPr>
              <w:rStyle w:val="Hyperlink"/>
              <w:spacing w:val="24"/>
              <w:w w:val="105"/>
            </w:rPr>
            <w:delText xml:space="preserve"> </w:delText>
          </w:r>
          <w:r w:rsidRPr="004976E3" w:rsidDel="009C0DA7">
            <w:rPr>
              <w:rStyle w:val="Hyperlink"/>
              <w:w w:val="105"/>
            </w:rPr>
            <w:delText>Clause</w:delText>
          </w:r>
          <w:r w:rsidRPr="004976E3" w:rsidDel="009C0DA7">
            <w:rPr>
              <w:rStyle w:val="Hyperlink"/>
              <w:spacing w:val="24"/>
              <w:w w:val="105"/>
            </w:rPr>
            <w:delText xml:space="preserve"> </w:delText>
          </w:r>
          <w:r w:rsidRPr="004976E3" w:rsidDel="009C0DA7">
            <w:rPr>
              <w:rStyle w:val="Hyperlink"/>
              <w:w w:val="105"/>
            </w:rPr>
            <w:delText>Control</w:delText>
          </w:r>
          <w:r w:rsidRPr="004976E3" w:rsidDel="009C0DA7">
            <w:rPr>
              <w:rStyle w:val="Hyperlink"/>
              <w:spacing w:val="24"/>
              <w:w w:val="105"/>
            </w:rPr>
            <w:delText xml:space="preserve"> </w:delText>
          </w:r>
          <w:r w:rsidRPr="004976E3" w:rsidDel="009C0DA7">
            <w:rPr>
              <w:rStyle w:val="Hyperlink"/>
              <w:w w:val="105"/>
            </w:rPr>
            <w:delText>Plan</w:delText>
          </w:r>
          <w:r w:rsidR="004976E3" w:rsidDel="009C0DA7">
            <w:rPr>
              <w:color w:val="27314A"/>
              <w:w w:val="105"/>
              <w:u w:val="single" w:color="27314A"/>
            </w:rPr>
            <w:fldChar w:fldCharType="end"/>
          </w:r>
        </w:del>
      </w:ins>
      <w:del w:id="70" w:author="STEVENS, KAREN M CIV USAF HAF SAF/AQCP" w:date="2024-02-14T11:10:00Z">
        <w:r w:rsidDel="009C0DA7">
          <w:rPr>
            <w:color w:val="27314A"/>
            <w:spacing w:val="23"/>
            <w:w w:val="105"/>
          </w:rPr>
          <w:delText xml:space="preserve"> </w:delText>
        </w:r>
        <w:r w:rsidDel="009C0DA7">
          <w:rPr>
            <w:w w:val="105"/>
          </w:rPr>
          <w:delText>for</w:delText>
        </w:r>
        <w:r w:rsidDel="009C0DA7">
          <w:rPr>
            <w:spacing w:val="24"/>
            <w:w w:val="105"/>
          </w:rPr>
          <w:delText xml:space="preserve"> </w:delText>
        </w:r>
        <w:r w:rsidDel="009C0DA7">
          <w:rPr>
            <w:w w:val="105"/>
          </w:rPr>
          <w:delText>approvals,</w:delText>
        </w:r>
        <w:r w:rsidDel="009C0DA7">
          <w:rPr>
            <w:spacing w:val="24"/>
            <w:w w:val="105"/>
          </w:rPr>
          <w:delText xml:space="preserve"> </w:delText>
        </w:r>
        <w:r w:rsidDel="009C0DA7">
          <w:rPr>
            <w:w w:val="105"/>
          </w:rPr>
          <w:delText>including</w:delText>
        </w:r>
        <w:r w:rsidDel="009C0DA7">
          <w:rPr>
            <w:spacing w:val="24"/>
            <w:w w:val="105"/>
          </w:rPr>
          <w:delText xml:space="preserve"> </w:delText>
        </w:r>
        <w:r w:rsidDel="009C0DA7">
          <w:rPr>
            <w:w w:val="105"/>
          </w:rPr>
          <w:delText>those</w:delText>
        </w:r>
        <w:r w:rsidDel="009C0DA7">
          <w:rPr>
            <w:spacing w:val="24"/>
            <w:w w:val="105"/>
          </w:rPr>
          <w:delText xml:space="preserve"> </w:delText>
        </w:r>
        <w:r w:rsidDel="009C0DA7">
          <w:rPr>
            <w:w w:val="105"/>
          </w:rPr>
          <w:delText>requiring OUSD(A&amp;S)/DPC</w:delText>
        </w:r>
        <w:r w:rsidDel="009C0DA7">
          <w:rPr>
            <w:spacing w:val="32"/>
            <w:w w:val="105"/>
          </w:rPr>
          <w:delText xml:space="preserve"> </w:delText>
        </w:r>
        <w:r w:rsidDel="009C0DA7">
          <w:rPr>
            <w:w w:val="105"/>
          </w:rPr>
          <w:delText>approval.</w:delText>
        </w:r>
        <w:r w:rsidDel="009C0DA7">
          <w:rPr>
            <w:spacing w:val="32"/>
            <w:w w:val="105"/>
          </w:rPr>
          <w:delText xml:space="preserve"> </w:delText>
        </w:r>
      </w:del>
      <w:del w:id="71" w:author="STEVENS, KAREN M CIV USAF HAF SAF/AQCP" w:date="2024-02-14T11:25:00Z">
        <w:r w:rsidDel="00585EDB">
          <w:rPr>
            <w:w w:val="105"/>
          </w:rPr>
          <w:delText>See</w:delText>
        </w:r>
        <w:r w:rsidDel="00585EDB">
          <w:rPr>
            <w:spacing w:val="32"/>
            <w:w w:val="105"/>
          </w:rPr>
          <w:delText xml:space="preserve"> </w:delText>
        </w:r>
        <w:r w:rsidDel="00585EDB">
          <w:rPr>
            <w:w w:val="105"/>
          </w:rPr>
          <w:delText>the</w:delText>
        </w:r>
        <w:r w:rsidDel="00585EDB">
          <w:rPr>
            <w:spacing w:val="32"/>
            <w:w w:val="105"/>
          </w:rPr>
          <w:delText xml:space="preserve"> </w:delText>
        </w:r>
        <w:r w:rsidDel="00585EDB">
          <w:rPr>
            <w:w w:val="105"/>
          </w:rPr>
          <w:delText>tailorable</w:delText>
        </w:r>
        <w:r w:rsidDel="00585EDB">
          <w:rPr>
            <w:spacing w:val="34"/>
            <w:w w:val="105"/>
          </w:rPr>
          <w:delText xml:space="preserve"> </w:delText>
        </w:r>
        <w:r w:rsidR="000E6277" w:rsidDel="00585EDB">
          <w:fldChar w:fldCharType="begin"/>
        </w:r>
        <w:r w:rsidR="000E6277" w:rsidDel="00585EDB">
          <w:delInstrText>HYPERLINK "https://usaf.dps.mil/sites/AFCC/AQCP/KnowledgeCenter/SiteAssets/SitePages/5301/DAF-Clause-Control-Plan---2009.pdf?web=1" \h</w:delInstrText>
        </w:r>
        <w:r w:rsidR="000E6277" w:rsidDel="00585EDB">
          <w:fldChar w:fldCharType="separate"/>
        </w:r>
        <w:r w:rsidDel="00585EDB">
          <w:rPr>
            <w:color w:val="27314A"/>
            <w:w w:val="105"/>
            <w:u w:val="single" w:color="27314A"/>
          </w:rPr>
          <w:delText>Non-Standard</w:delText>
        </w:r>
        <w:r w:rsidDel="00585EDB">
          <w:rPr>
            <w:color w:val="27314A"/>
            <w:spacing w:val="32"/>
            <w:w w:val="105"/>
            <w:u w:val="single" w:color="27314A"/>
          </w:rPr>
          <w:delText xml:space="preserve"> </w:delText>
        </w:r>
        <w:r w:rsidDel="00585EDB">
          <w:rPr>
            <w:color w:val="27314A"/>
            <w:w w:val="105"/>
            <w:u w:val="single" w:color="27314A"/>
          </w:rPr>
          <w:delText>Clause</w:delText>
        </w:r>
        <w:r w:rsidDel="00585EDB">
          <w:rPr>
            <w:color w:val="27314A"/>
            <w:spacing w:val="32"/>
            <w:w w:val="105"/>
            <w:u w:val="single" w:color="27314A"/>
          </w:rPr>
          <w:delText xml:space="preserve"> </w:delText>
        </w:r>
        <w:r w:rsidDel="00585EDB">
          <w:rPr>
            <w:color w:val="27314A"/>
            <w:w w:val="105"/>
            <w:u w:val="single" w:color="27314A"/>
          </w:rPr>
          <w:delText>Control</w:delText>
        </w:r>
        <w:r w:rsidDel="00585EDB">
          <w:rPr>
            <w:color w:val="27314A"/>
            <w:spacing w:val="32"/>
            <w:w w:val="105"/>
            <w:u w:val="single" w:color="27314A"/>
          </w:rPr>
          <w:delText xml:space="preserve"> </w:delText>
        </w:r>
        <w:r w:rsidDel="00585EDB">
          <w:rPr>
            <w:color w:val="27314A"/>
            <w:w w:val="105"/>
            <w:u w:val="single" w:color="27314A"/>
          </w:rPr>
          <w:delText>Template</w:delText>
        </w:r>
        <w:r w:rsidR="000E6277" w:rsidDel="00585EDB">
          <w:rPr>
            <w:color w:val="27314A"/>
            <w:w w:val="105"/>
            <w:u w:val="single" w:color="27314A"/>
          </w:rPr>
          <w:fldChar w:fldCharType="end"/>
        </w:r>
        <w:r w:rsidDel="00585EDB">
          <w:rPr>
            <w:w w:val="105"/>
          </w:rPr>
          <w:delText>.</w:delText>
        </w:r>
        <w:r w:rsidDel="00585EDB">
          <w:rPr>
            <w:spacing w:val="32"/>
            <w:w w:val="105"/>
          </w:rPr>
          <w:delText xml:space="preserve"> </w:delText>
        </w:r>
      </w:del>
      <w:bookmarkEnd w:id="53"/>
      <w:ins w:id="72" w:author="STEVENS, KAREN M CIV USAF HAF SAF/AQCP" w:date="2024-02-14T11:49:00Z">
        <w:r w:rsidR="00415F66" w:rsidRPr="00C20B5D">
          <w:t xml:space="preserve">Submit clauses that require OUSD(A&amp;S)/DPC </w:t>
        </w:r>
      </w:ins>
      <w:ins w:id="73" w:author="STEVENS, KAREN M CIV USAF HAF SAF/AQCP" w:date="2024-02-14T11:50:00Z">
        <w:r w:rsidR="00415F66" w:rsidRPr="00C20B5D">
          <w:t>approval</w:t>
        </w:r>
        <w:r w:rsidR="00415F66">
          <w:t xml:space="preserve"> </w:t>
        </w:r>
      </w:ins>
      <w:ins w:id="74" w:author="STEVENS, KAREN M CIV USAF HAF SAF/AQCP" w:date="2024-02-14T11:49:00Z">
        <w:r w:rsidR="00415F66">
          <w:t>per DFARS 201.304(1)</w:t>
        </w:r>
      </w:ins>
      <w:ins w:id="75" w:author="STEVENS, KAREN M CIV USAF HAF SAF/AQCP" w:date="2024-02-14T11:50:00Z">
        <w:r w:rsidR="00415F66">
          <w:t xml:space="preserve"> </w:t>
        </w:r>
      </w:ins>
      <w:ins w:id="76" w:author="STEVENS, KAREN M CIV USAF HAF SAF/AQCP" w:date="2024-02-14T11:49:00Z">
        <w:r w:rsidR="00415F66" w:rsidRPr="00C20B5D">
          <w:t xml:space="preserve">to </w:t>
        </w:r>
      </w:ins>
      <w:ins w:id="77" w:author="STEVENS, KAREN M CIV USAF HAF SAF/AQCP" w:date="2024-02-16T07:20:00Z">
        <w:r w:rsidR="00897AE6">
          <w:fldChar w:fldCharType="begin"/>
        </w:r>
        <w:r w:rsidR="00897AE6">
          <w:instrText>HYPERLINK "mailto:SAF.AQ.SAF-AQCP.Workflow@us.af.mil"</w:instrText>
        </w:r>
        <w:r w:rsidR="00897AE6">
          <w:fldChar w:fldCharType="separate"/>
        </w:r>
        <w:r w:rsidR="00415F66" w:rsidRPr="00897AE6">
          <w:rPr>
            <w:rStyle w:val="Hyperlink"/>
          </w:rPr>
          <w:t>SAF/AQC</w:t>
        </w:r>
        <w:r w:rsidR="00897AE6" w:rsidRPr="00897AE6">
          <w:rPr>
            <w:rStyle w:val="Hyperlink"/>
          </w:rPr>
          <w:t>P</w:t>
        </w:r>
        <w:r w:rsidR="00897AE6">
          <w:fldChar w:fldCharType="end"/>
        </w:r>
      </w:ins>
      <w:ins w:id="78" w:author="STEVENS, KAREN M CIV USAF HAF SAF/AQCP" w:date="2024-02-16T07:33:00Z">
        <w:r w:rsidR="00E64456">
          <w:t xml:space="preserve"> for processing in accordance with the DAF Clause Control Plan</w:t>
        </w:r>
      </w:ins>
      <w:ins w:id="79" w:author="STEVENS, KAREN M CIV USAF HAF SAF/AQCP" w:date="2024-02-14T11:49:00Z">
        <w:r w:rsidR="00415F66" w:rsidRPr="00C20B5D">
          <w:t>.</w:t>
        </w:r>
      </w:ins>
      <w:ins w:id="80" w:author="STEVENS, KAREN M CIV USAF HAF SAF/AQCP" w:date="2024-02-16T07:28:00Z">
        <w:r w:rsidR="00101B29">
          <w:t xml:space="preserve"> </w:t>
        </w:r>
      </w:ins>
    </w:p>
    <w:p w14:paraId="72351D09" w14:textId="77777777" w:rsidR="009C0DA7" w:rsidRDefault="009C0DA7" w:rsidP="000244FF">
      <w:pPr>
        <w:pStyle w:val="BodyText"/>
        <w:spacing w:line="271" w:lineRule="auto"/>
        <w:ind w:left="110" w:right="140"/>
        <w:rPr>
          <w:ins w:id="81" w:author="STEVENS, KAREN M CIV USAF HAF SAF/AQCP" w:date="2024-02-14T11:11:00Z"/>
          <w:spacing w:val="32"/>
          <w:w w:val="105"/>
        </w:rPr>
      </w:pPr>
    </w:p>
    <w:p w14:paraId="2CEC8E62" w14:textId="2A65AFB8" w:rsidR="003259BB" w:rsidRDefault="081A985D" w:rsidP="000244FF">
      <w:pPr>
        <w:pStyle w:val="BodyText"/>
        <w:spacing w:line="271" w:lineRule="auto"/>
        <w:ind w:left="110" w:right="140"/>
      </w:pPr>
      <w:del w:id="82" w:author="STEVENS, KAREN M CIV USAF HAF SAF/AQCP" w:date="2024-02-16T08:29:00Z">
        <w:r w:rsidDel="00BC28AE">
          <w:delText xml:space="preserve">Prior to using a </w:delText>
        </w:r>
        <w:commentRangeStart w:id="83"/>
        <w:commentRangeStart w:id="84"/>
        <w:r w:rsidDel="00BC28AE">
          <w:delText>reopener clause</w:delText>
        </w:r>
        <w:commentRangeEnd w:id="83"/>
        <w:r w:rsidR="00585EDB" w:rsidRPr="00BC28AE" w:rsidDel="00BC28AE">
          <w:rPr>
            <w:rStyle w:val="CommentReference"/>
          </w:rPr>
          <w:commentReference w:id="83"/>
        </w:r>
        <w:commentRangeEnd w:id="84"/>
        <w:r>
          <w:rPr>
            <w:rStyle w:val="CommentReference"/>
          </w:rPr>
          <w:commentReference w:id="84"/>
        </w:r>
      </w:del>
      <w:del w:id="85" w:author="STEVENS, KAREN M CIV USAF HAF SAF/AQCP" w:date="2024-02-14T11:23:00Z">
        <w:r w:rsidDel="003946DB">
          <w:delText>, the contracting officer must document the D&amp;F that its use is the most appropriate means of overcoming a contingency that could affect contract price and obtain approval</w:delText>
        </w:r>
        <w:r w:rsidR="000244FF" w:rsidDel="003946DB">
          <w:delText xml:space="preserve"> from the </w:delText>
        </w:r>
        <w:r w:rsidR="00336DA5" w:rsidDel="003946DB">
          <w:delText xml:space="preserve">SCO. The SCO must submit a copy of the approval to </w:delText>
        </w:r>
        <w:r w:rsidR="000E6277" w:rsidRPr="47333375" w:rsidDel="003946DB">
          <w:fldChar w:fldCharType="begin"/>
        </w:r>
        <w:r w:rsidR="000E6277" w:rsidDel="003946DB">
          <w:delInstrText>HYPERLINK "mailto:SAF.AQ.SAF-AQCP.Workflow@us.af.mil" \h</w:delInstrText>
        </w:r>
        <w:r w:rsidR="000E6277" w:rsidRPr="47333375" w:rsidDel="003946DB">
          <w:fldChar w:fldCharType="separate"/>
        </w:r>
        <w:r w:rsidR="00336DA5" w:rsidRPr="47333375" w:rsidDel="003946DB">
          <w:rPr>
            <w:color w:val="27314A"/>
            <w:u w:val="single"/>
          </w:rPr>
          <w:delText>SAF/AQCP</w:delText>
        </w:r>
        <w:r w:rsidR="000E6277" w:rsidRPr="47333375" w:rsidDel="003946DB">
          <w:rPr>
            <w:color w:val="27314A"/>
            <w:u w:val="single"/>
          </w:rPr>
          <w:fldChar w:fldCharType="end"/>
        </w:r>
        <w:r w:rsidR="00336DA5" w:rsidDel="003946DB">
          <w:delText>.</w:delText>
        </w:r>
      </w:del>
    </w:p>
    <w:p w14:paraId="2DBF0D7D" w14:textId="77777777" w:rsidR="003259BB" w:rsidRDefault="003259BB">
      <w:pPr>
        <w:pStyle w:val="BodyText"/>
        <w:rPr>
          <w:sz w:val="26"/>
        </w:rPr>
      </w:pPr>
    </w:p>
    <w:p w14:paraId="6B62F1B3" w14:textId="77777777" w:rsidR="003259BB" w:rsidRDefault="003259BB">
      <w:pPr>
        <w:pStyle w:val="BodyText"/>
        <w:spacing w:before="1"/>
        <w:rPr>
          <w:sz w:val="20"/>
        </w:rPr>
      </w:pPr>
    </w:p>
    <w:p w14:paraId="47BEDB6F" w14:textId="77777777" w:rsidR="003259BB" w:rsidRDefault="00336DA5">
      <w:pPr>
        <w:pStyle w:val="Heading1"/>
        <w:spacing w:before="0"/>
        <w:rPr>
          <w:b/>
        </w:rPr>
      </w:pPr>
      <w:r>
        <w:rPr>
          <w:b/>
          <w:spacing w:val="-2"/>
        </w:rPr>
        <w:t>Subpart</w:t>
      </w:r>
      <w:r>
        <w:rPr>
          <w:b/>
          <w:spacing w:val="-23"/>
        </w:rPr>
        <w:t xml:space="preserve"> </w:t>
      </w:r>
      <w:r>
        <w:rPr>
          <w:b/>
          <w:spacing w:val="-2"/>
        </w:rPr>
        <w:t>5301.4</w:t>
      </w:r>
      <w:r>
        <w:rPr>
          <w:b/>
          <w:spacing w:val="-23"/>
        </w:rPr>
        <w:t xml:space="preserve"> </w:t>
      </w:r>
      <w:r>
        <w:rPr>
          <w:b/>
          <w:spacing w:val="-2"/>
        </w:rPr>
        <w:t>-</w:t>
      </w:r>
      <w:r>
        <w:rPr>
          <w:b/>
          <w:spacing w:val="-23"/>
        </w:rPr>
        <w:t xml:space="preserve"> </w:t>
      </w:r>
      <w:r>
        <w:rPr>
          <w:b/>
          <w:spacing w:val="-2"/>
        </w:rPr>
        <w:t>DEVIATIONS</w:t>
      </w:r>
      <w:r>
        <w:rPr>
          <w:b/>
          <w:spacing w:val="-22"/>
        </w:rPr>
        <w:t xml:space="preserve"> </w:t>
      </w:r>
      <w:r>
        <w:rPr>
          <w:b/>
          <w:spacing w:val="-2"/>
        </w:rPr>
        <w:t>FROM</w:t>
      </w:r>
      <w:r>
        <w:rPr>
          <w:b/>
          <w:spacing w:val="-23"/>
        </w:rPr>
        <w:t xml:space="preserve"> </w:t>
      </w:r>
      <w:r>
        <w:rPr>
          <w:b/>
          <w:spacing w:val="-2"/>
        </w:rPr>
        <w:t>THE</w:t>
      </w:r>
      <w:r>
        <w:rPr>
          <w:b/>
          <w:spacing w:val="-22"/>
        </w:rPr>
        <w:t xml:space="preserve"> </w:t>
      </w:r>
      <w:r>
        <w:rPr>
          <w:b/>
          <w:spacing w:val="-5"/>
        </w:rPr>
        <w:t>FAR</w:t>
      </w:r>
    </w:p>
    <w:p w14:paraId="02F2C34E" w14:textId="77777777" w:rsidR="003259BB" w:rsidRDefault="003259BB">
      <w:pPr>
        <w:pStyle w:val="BodyText"/>
        <w:spacing w:before="1"/>
        <w:rPr>
          <w:rFonts w:ascii="Bookman Old Style"/>
          <w:b/>
          <w:sz w:val="44"/>
        </w:rPr>
      </w:pPr>
    </w:p>
    <w:p w14:paraId="11EC871A" w14:textId="77777777" w:rsidR="003259BB" w:rsidRDefault="00336DA5">
      <w:pPr>
        <w:pStyle w:val="Heading2"/>
        <w:spacing w:before="0"/>
        <w:rPr>
          <w:b/>
        </w:rPr>
      </w:pPr>
      <w:r>
        <w:rPr>
          <w:b/>
          <w:spacing w:val="-4"/>
        </w:rPr>
        <w:t>5301.402</w:t>
      </w:r>
      <w:r>
        <w:rPr>
          <w:b/>
          <w:spacing w:val="-11"/>
        </w:rPr>
        <w:t xml:space="preserve"> </w:t>
      </w:r>
      <w:r>
        <w:rPr>
          <w:b/>
          <w:spacing w:val="-2"/>
        </w:rPr>
        <w:t>Policy</w:t>
      </w:r>
    </w:p>
    <w:p w14:paraId="680A4E5D" w14:textId="77777777" w:rsidR="003259BB" w:rsidRDefault="003259BB">
      <w:pPr>
        <w:pStyle w:val="BodyText"/>
        <w:spacing w:before="4"/>
        <w:rPr>
          <w:rFonts w:ascii="Bookman Old Style"/>
          <w:b/>
          <w:sz w:val="42"/>
        </w:rPr>
      </w:pPr>
    </w:p>
    <w:p w14:paraId="249DBACE" w14:textId="6F3BB253" w:rsidR="003259BB" w:rsidRDefault="00336DA5">
      <w:pPr>
        <w:pStyle w:val="BodyText"/>
        <w:spacing w:line="271" w:lineRule="auto"/>
        <w:ind w:left="110"/>
      </w:pPr>
      <w:r>
        <w:rPr>
          <w:spacing w:val="-2"/>
          <w:w w:val="110"/>
        </w:rPr>
        <w:t>(2)</w:t>
      </w:r>
      <w:r>
        <w:rPr>
          <w:spacing w:val="-3"/>
          <w:w w:val="110"/>
        </w:rPr>
        <w:t xml:space="preserve"> </w:t>
      </w:r>
      <w:r>
        <w:rPr>
          <w:spacing w:val="-2"/>
          <w:w w:val="110"/>
        </w:rPr>
        <w:t>Submit</w:t>
      </w:r>
      <w:r>
        <w:rPr>
          <w:spacing w:val="-3"/>
          <w:w w:val="110"/>
        </w:rPr>
        <w:t xml:space="preserve"> </w:t>
      </w:r>
      <w:r>
        <w:rPr>
          <w:spacing w:val="-2"/>
          <w:w w:val="110"/>
        </w:rPr>
        <w:t>requests</w:t>
      </w:r>
      <w:r>
        <w:rPr>
          <w:spacing w:val="-3"/>
          <w:w w:val="110"/>
        </w:rPr>
        <w:t xml:space="preserve"> </w:t>
      </w:r>
      <w:r>
        <w:rPr>
          <w:spacing w:val="-2"/>
          <w:w w:val="110"/>
        </w:rPr>
        <w:t>for</w:t>
      </w:r>
      <w:r>
        <w:rPr>
          <w:spacing w:val="-3"/>
          <w:w w:val="110"/>
        </w:rPr>
        <w:t xml:space="preserve"> </w:t>
      </w:r>
      <w:r>
        <w:rPr>
          <w:spacing w:val="-2"/>
          <w:w w:val="110"/>
        </w:rPr>
        <w:t>deviations</w:t>
      </w:r>
      <w:r>
        <w:rPr>
          <w:spacing w:val="-3"/>
          <w:w w:val="110"/>
        </w:rPr>
        <w:t xml:space="preserve"> </w:t>
      </w:r>
      <w:r>
        <w:rPr>
          <w:spacing w:val="-2"/>
          <w:w w:val="110"/>
        </w:rPr>
        <w:t>requiring</w:t>
      </w:r>
      <w:r>
        <w:rPr>
          <w:spacing w:val="-3"/>
          <w:w w:val="110"/>
        </w:rPr>
        <w:t xml:space="preserve"> </w:t>
      </w:r>
      <w:r>
        <w:rPr>
          <w:spacing w:val="-2"/>
          <w:w w:val="110"/>
        </w:rPr>
        <w:t>OUSD(A&amp;S)/DPC</w:t>
      </w:r>
      <w:r>
        <w:rPr>
          <w:spacing w:val="-3"/>
          <w:w w:val="110"/>
        </w:rPr>
        <w:t xml:space="preserve"> </w:t>
      </w:r>
      <w:r>
        <w:rPr>
          <w:spacing w:val="-2"/>
          <w:w w:val="110"/>
        </w:rPr>
        <w:t>approval</w:t>
      </w:r>
      <w:r>
        <w:rPr>
          <w:spacing w:val="-3"/>
          <w:w w:val="110"/>
        </w:rPr>
        <w:t xml:space="preserve"> </w:t>
      </w:r>
      <w:r>
        <w:rPr>
          <w:spacing w:val="-2"/>
          <w:w w:val="110"/>
        </w:rPr>
        <w:t>through</w:t>
      </w:r>
      <w:r>
        <w:rPr>
          <w:spacing w:val="-3"/>
          <w:w w:val="110"/>
        </w:rPr>
        <w:t xml:space="preserve"> </w:t>
      </w:r>
      <w:r>
        <w:rPr>
          <w:spacing w:val="-2"/>
          <w:w w:val="110"/>
        </w:rPr>
        <w:t>the</w:t>
      </w:r>
      <w:r>
        <w:rPr>
          <w:spacing w:val="-3"/>
          <w:w w:val="110"/>
        </w:rPr>
        <w:t xml:space="preserve"> </w:t>
      </w:r>
      <w:r>
        <w:rPr>
          <w:spacing w:val="-2"/>
          <w:w w:val="110"/>
        </w:rPr>
        <w:t>SCO</w:t>
      </w:r>
      <w:r>
        <w:rPr>
          <w:spacing w:val="-3"/>
          <w:w w:val="110"/>
        </w:rPr>
        <w:t xml:space="preserve"> </w:t>
      </w:r>
      <w:r>
        <w:rPr>
          <w:spacing w:val="-2"/>
          <w:w w:val="110"/>
        </w:rPr>
        <w:t>to</w:t>
      </w:r>
      <w:r>
        <w:rPr>
          <w:spacing w:val="-3"/>
          <w:w w:val="110"/>
        </w:rPr>
        <w:t xml:space="preserve"> </w:t>
      </w:r>
      <w:r>
        <w:rPr>
          <w:spacing w:val="-2"/>
          <w:w w:val="110"/>
        </w:rPr>
        <w:t xml:space="preserve">the </w:t>
      </w:r>
      <w:hyperlink r:id="rId24">
        <w:r>
          <w:rPr>
            <w:color w:val="27314A"/>
            <w:w w:val="110"/>
            <w:u w:val="single" w:color="27314A"/>
          </w:rPr>
          <w:t>cognizant HCA workflow</w:t>
        </w:r>
      </w:hyperlink>
      <w:r>
        <w:rPr>
          <w:color w:val="27314A"/>
          <w:w w:val="110"/>
        </w:rPr>
        <w:t xml:space="preserve"> </w:t>
      </w:r>
      <w:r>
        <w:rPr>
          <w:w w:val="110"/>
        </w:rPr>
        <w:t xml:space="preserve">for processing. See the tailorable </w:t>
      </w:r>
      <w:hyperlink r:id="rId25">
        <w:r>
          <w:rPr>
            <w:color w:val="27314A"/>
            <w:w w:val="110"/>
            <w:u w:val="single" w:color="27314A"/>
          </w:rPr>
          <w:t>Deviation Request</w:t>
        </w:r>
      </w:hyperlink>
      <w:r>
        <w:rPr>
          <w:color w:val="27314A"/>
          <w:w w:val="110"/>
        </w:rPr>
        <w:t xml:space="preserve"> </w:t>
      </w:r>
      <w:r>
        <w:rPr>
          <w:w w:val="110"/>
        </w:rPr>
        <w:t>template.</w:t>
      </w:r>
    </w:p>
    <w:p w14:paraId="19219836" w14:textId="77777777" w:rsidR="003259BB" w:rsidRDefault="003259BB">
      <w:pPr>
        <w:pStyle w:val="BodyText"/>
        <w:rPr>
          <w:sz w:val="26"/>
        </w:rPr>
      </w:pPr>
    </w:p>
    <w:p w14:paraId="0F5931D6" w14:textId="77777777" w:rsidR="003259BB" w:rsidRDefault="00336DA5">
      <w:pPr>
        <w:pStyle w:val="Heading2"/>
        <w:spacing w:before="171"/>
        <w:rPr>
          <w:b/>
        </w:rPr>
      </w:pPr>
      <w:r>
        <w:rPr>
          <w:b/>
          <w:spacing w:val="-2"/>
        </w:rPr>
        <w:t>5301.403</w:t>
      </w:r>
      <w:r>
        <w:rPr>
          <w:b/>
          <w:spacing w:val="-6"/>
        </w:rPr>
        <w:t xml:space="preserve"> </w:t>
      </w:r>
      <w:r>
        <w:rPr>
          <w:b/>
          <w:spacing w:val="-2"/>
        </w:rPr>
        <w:t>Individual</w:t>
      </w:r>
      <w:r>
        <w:rPr>
          <w:b/>
          <w:spacing w:val="-6"/>
        </w:rPr>
        <w:t xml:space="preserve"> </w:t>
      </w:r>
      <w:r>
        <w:rPr>
          <w:b/>
          <w:spacing w:val="-2"/>
        </w:rPr>
        <w:t>Deviations</w:t>
      </w:r>
    </w:p>
    <w:p w14:paraId="296FEF7D" w14:textId="77777777" w:rsidR="003259BB" w:rsidRDefault="003259BB">
      <w:pPr>
        <w:pStyle w:val="BodyText"/>
        <w:spacing w:before="4"/>
        <w:rPr>
          <w:rFonts w:ascii="Bookman Old Style"/>
          <w:b/>
          <w:sz w:val="42"/>
        </w:rPr>
      </w:pPr>
    </w:p>
    <w:p w14:paraId="007BE298" w14:textId="2379B1AD" w:rsidR="003259BB" w:rsidRDefault="00336DA5">
      <w:pPr>
        <w:pStyle w:val="BodyText"/>
        <w:spacing w:line="271" w:lineRule="auto"/>
        <w:ind w:left="110"/>
      </w:pPr>
      <w:r>
        <w:rPr>
          <w:w w:val="105"/>
        </w:rPr>
        <w:t xml:space="preserve">(1)(i) SCOs are authorized to approve individual deviations except as described in (ii) below or as described in </w:t>
      </w:r>
      <w:hyperlink r:id="rId26" w:anchor="DFARS-201.402">
        <w:r>
          <w:rPr>
            <w:color w:val="27314A"/>
            <w:w w:val="105"/>
            <w:u w:val="single" w:color="27314A"/>
          </w:rPr>
          <w:t>DFARS 201.402(1)</w:t>
        </w:r>
      </w:hyperlink>
      <w:ins w:id="86" w:author="ROSSI, AMANDA M CIV USAF HAF SAF/AQCP" w:date="2024-03-06T08:00:00Z">
        <w:r w:rsidR="00A94815">
          <w:rPr>
            <w:w w:val="105"/>
          </w:rPr>
          <w:t>,</w:t>
        </w:r>
      </w:ins>
      <w:del w:id="87" w:author="ROSSI, AMANDA M CIV USAF HAF SAF/AQCP" w:date="2024-03-06T08:00:00Z">
        <w:r w:rsidDel="00A94815">
          <w:rPr>
            <w:color w:val="27314A"/>
            <w:w w:val="105"/>
          </w:rPr>
          <w:delText xml:space="preserve"> </w:delText>
        </w:r>
        <w:r w:rsidDel="00A94815">
          <w:rPr>
            <w:w w:val="105"/>
          </w:rPr>
          <w:delText>and</w:delText>
        </w:r>
      </w:del>
      <w:r>
        <w:rPr>
          <w:w w:val="105"/>
        </w:rPr>
        <w:t xml:space="preserve"> </w:t>
      </w:r>
      <w:hyperlink r:id="rId27" w:anchor="DFARS-201.403">
        <w:r>
          <w:rPr>
            <w:color w:val="27314A"/>
            <w:w w:val="105"/>
            <w:u w:val="single" w:color="27314A"/>
          </w:rPr>
          <w:t>DFARS 201.403(2)</w:t>
        </w:r>
      </w:hyperlink>
      <w:ins w:id="88" w:author="STEVENS, KAREN M CIV USAF HAF SAF/AQCP" w:date="2024-03-12T10:28:00Z">
        <w:r w:rsidR="00986680">
          <w:rPr>
            <w:color w:val="27314A"/>
            <w:w w:val="105"/>
            <w:u w:val="single" w:color="27314A"/>
          </w:rPr>
          <w:t>,</w:t>
        </w:r>
      </w:ins>
      <w:ins w:id="89" w:author="ROSSI, AMANDA M CIV USAF HAF SAF/AQCP" w:date="2024-03-06T07:59:00Z">
        <w:r w:rsidR="00A94815">
          <w:rPr>
            <w:color w:val="27314A"/>
            <w:w w:val="105"/>
            <w:u w:val="single" w:color="27314A"/>
          </w:rPr>
          <w:t xml:space="preserve"> </w:t>
        </w:r>
        <w:r w:rsidR="00A94815">
          <w:t>and DPC directed data system requirements</w:t>
        </w:r>
      </w:ins>
      <w:r>
        <w:rPr>
          <w:w w:val="105"/>
        </w:rPr>
        <w:t>.</w:t>
      </w:r>
    </w:p>
    <w:p w14:paraId="7194DBDC" w14:textId="77777777" w:rsidR="003259BB" w:rsidRDefault="003259BB">
      <w:pPr>
        <w:pStyle w:val="BodyText"/>
        <w:spacing w:before="1"/>
        <w:rPr>
          <w:sz w:val="21"/>
        </w:rPr>
      </w:pPr>
    </w:p>
    <w:p w14:paraId="798F97C5" w14:textId="26955606" w:rsidR="003259BB" w:rsidRDefault="00336DA5">
      <w:pPr>
        <w:pStyle w:val="BodyText"/>
        <w:spacing w:line="271" w:lineRule="auto"/>
        <w:ind w:left="110" w:right="140"/>
      </w:pPr>
      <w:r>
        <w:rPr>
          <w:w w:val="105"/>
        </w:rPr>
        <w:t xml:space="preserve">(ii) The cognizant HCA is the approval authority for individual deviations from </w:t>
      </w:r>
      <w:hyperlink r:id="rId28" w:anchor="FAR_Subpart_15_3">
        <w:r>
          <w:rPr>
            <w:color w:val="27314A"/>
            <w:w w:val="105"/>
            <w:u w:val="single" w:color="27314A"/>
          </w:rPr>
          <w:t>FAR 15.3</w:t>
        </w:r>
      </w:hyperlink>
      <w:r>
        <w:rPr>
          <w:w w:val="105"/>
        </w:rPr>
        <w:t xml:space="preserve">, </w:t>
      </w:r>
      <w:hyperlink r:id="rId29">
        <w:r>
          <w:rPr>
            <w:color w:val="27314A"/>
            <w:w w:val="105"/>
            <w:u w:val="single" w:color="27314A"/>
          </w:rPr>
          <w:t>DAFFARS</w:t>
        </w:r>
      </w:hyperlink>
      <w:r>
        <w:rPr>
          <w:color w:val="27314A"/>
          <w:spacing w:val="40"/>
          <w:w w:val="111"/>
        </w:rPr>
        <w:t xml:space="preserve"> </w:t>
      </w:r>
      <w:hyperlink r:id="rId30">
        <w:r>
          <w:rPr>
            <w:color w:val="27314A"/>
            <w:w w:val="105"/>
            <w:u w:val="single" w:color="27314A"/>
          </w:rPr>
          <w:t>5315.3</w:t>
        </w:r>
      </w:hyperlink>
      <w:r>
        <w:rPr>
          <w:w w:val="105"/>
        </w:rPr>
        <w:t xml:space="preserve">, and </w:t>
      </w:r>
      <w:hyperlink r:id="rId31">
        <w:r>
          <w:rPr>
            <w:color w:val="27314A"/>
            <w:w w:val="105"/>
            <w:u w:val="single" w:color="27314A"/>
          </w:rPr>
          <w:t>MP5315.3</w:t>
        </w:r>
      </w:hyperlink>
      <w:r>
        <w:rPr>
          <w:w w:val="105"/>
        </w:rPr>
        <w:t xml:space="preserve">. This approval authority is not further delegable. </w:t>
      </w:r>
      <w:del w:id="90" w:author="STEVENS, KAREN M CIV USAF HAF SAF/SAF/AQC" w:date="2023-11-14T13:08:00Z">
        <w:r w:rsidDel="004976E3">
          <w:rPr>
            <w:w w:val="105"/>
          </w:rPr>
          <w:delText xml:space="preserve">See the </w:delText>
        </w:r>
        <w:r w:rsidR="0077182E" w:rsidDel="004976E3">
          <w:fldChar w:fldCharType="begin"/>
        </w:r>
        <w:r w:rsidR="0077182E" w:rsidDel="004976E3">
          <w:delInstrText>HYPERLINK "https://usaf.dps.mil/sites/AFCC/AQCP/KnowledgeCenter/SitePages/DAFFARS-Templates.aspx" \h</w:delInstrText>
        </w:r>
        <w:r w:rsidR="0077182E" w:rsidDel="004976E3">
          <w:fldChar w:fldCharType="separate"/>
        </w:r>
        <w:r w:rsidDel="004976E3">
          <w:rPr>
            <w:color w:val="27314A"/>
            <w:w w:val="105"/>
            <w:u w:val="single" w:color="27314A"/>
          </w:rPr>
          <w:delText>Deviation Request</w:delText>
        </w:r>
        <w:r w:rsidR="0077182E" w:rsidDel="004976E3">
          <w:rPr>
            <w:color w:val="27314A"/>
            <w:w w:val="105"/>
            <w:u w:val="single" w:color="27314A"/>
          </w:rPr>
          <w:fldChar w:fldCharType="end"/>
        </w:r>
        <w:r w:rsidDel="004976E3">
          <w:rPr>
            <w:color w:val="27314A"/>
            <w:spacing w:val="80"/>
            <w:w w:val="105"/>
          </w:rPr>
          <w:delText xml:space="preserve"> </w:delText>
        </w:r>
        <w:r w:rsidDel="004976E3">
          <w:rPr>
            <w:w w:val="105"/>
          </w:rPr>
          <w:delText xml:space="preserve">template. </w:delText>
        </w:r>
      </w:del>
      <w:del w:id="91" w:author="STEVENS, KAREN M CIV USAF HAF SAF/AQCP" w:date="2024-02-16T08:35:00Z">
        <w:r w:rsidDel="000E6277">
          <w:rPr>
            <w:w w:val="105"/>
          </w:rPr>
          <w:delText>Deviation r</w:delText>
        </w:r>
      </w:del>
      <w:ins w:id="92" w:author="STEVENS, KAREN M CIV USAF HAF SAF/AQCP" w:date="2024-02-16T08:35:00Z">
        <w:r w:rsidR="000E6277">
          <w:rPr>
            <w:w w:val="105"/>
          </w:rPr>
          <w:t>R</w:t>
        </w:r>
      </w:ins>
      <w:r>
        <w:rPr>
          <w:w w:val="105"/>
        </w:rPr>
        <w:t xml:space="preserve">equests must be submitted through the SCO to the </w:t>
      </w:r>
      <w:hyperlink r:id="rId32">
        <w:r>
          <w:rPr>
            <w:color w:val="27314A"/>
            <w:w w:val="105"/>
            <w:u w:val="single" w:color="27314A"/>
          </w:rPr>
          <w:t>cognizant HCA workflow</w:t>
        </w:r>
      </w:hyperlink>
      <w:r>
        <w:rPr>
          <w:color w:val="27314A"/>
          <w:w w:val="105"/>
        </w:rPr>
        <w:t xml:space="preserve"> </w:t>
      </w:r>
      <w:r>
        <w:rPr>
          <w:w w:val="105"/>
        </w:rPr>
        <w:t>for</w:t>
      </w:r>
      <w:r>
        <w:rPr>
          <w:spacing w:val="80"/>
          <w:w w:val="105"/>
        </w:rPr>
        <w:t xml:space="preserve"> </w:t>
      </w:r>
      <w:r>
        <w:rPr>
          <w:w w:val="105"/>
        </w:rPr>
        <w:t>approval.</w:t>
      </w:r>
      <w:r>
        <w:rPr>
          <w:spacing w:val="31"/>
          <w:w w:val="105"/>
        </w:rPr>
        <w:t xml:space="preserve"> </w:t>
      </w:r>
      <w:r>
        <w:rPr>
          <w:w w:val="105"/>
        </w:rPr>
        <w:t>When</w:t>
      </w:r>
      <w:r>
        <w:rPr>
          <w:spacing w:val="31"/>
          <w:w w:val="105"/>
        </w:rPr>
        <w:t xml:space="preserve"> </w:t>
      </w:r>
      <w:r>
        <w:rPr>
          <w:w w:val="105"/>
        </w:rPr>
        <w:t>a</w:t>
      </w:r>
      <w:r>
        <w:rPr>
          <w:spacing w:val="31"/>
          <w:w w:val="105"/>
        </w:rPr>
        <w:t xml:space="preserve"> </w:t>
      </w:r>
      <w:r>
        <w:rPr>
          <w:w w:val="105"/>
        </w:rPr>
        <w:t>proposed</w:t>
      </w:r>
      <w:r>
        <w:rPr>
          <w:spacing w:val="31"/>
          <w:w w:val="105"/>
        </w:rPr>
        <w:t xml:space="preserve"> </w:t>
      </w:r>
      <w:r>
        <w:rPr>
          <w:w w:val="105"/>
        </w:rPr>
        <w:t>deviation,</w:t>
      </w:r>
      <w:r>
        <w:rPr>
          <w:spacing w:val="31"/>
          <w:w w:val="105"/>
        </w:rPr>
        <w:t xml:space="preserve"> </w:t>
      </w:r>
      <w:r>
        <w:rPr>
          <w:w w:val="105"/>
        </w:rPr>
        <w:t>as</w:t>
      </w:r>
      <w:r>
        <w:rPr>
          <w:spacing w:val="31"/>
          <w:w w:val="105"/>
        </w:rPr>
        <w:t xml:space="preserve"> </w:t>
      </w:r>
      <w:r>
        <w:rPr>
          <w:w w:val="105"/>
        </w:rPr>
        <w:t>described</w:t>
      </w:r>
      <w:r>
        <w:rPr>
          <w:spacing w:val="31"/>
          <w:w w:val="105"/>
        </w:rPr>
        <w:t xml:space="preserve"> </w:t>
      </w:r>
      <w:r>
        <w:rPr>
          <w:w w:val="105"/>
        </w:rPr>
        <w:t>herein,</w:t>
      </w:r>
      <w:r>
        <w:rPr>
          <w:spacing w:val="31"/>
          <w:w w:val="105"/>
        </w:rPr>
        <w:t xml:space="preserve"> </w:t>
      </w:r>
      <w:r>
        <w:rPr>
          <w:w w:val="105"/>
        </w:rPr>
        <w:t>also</w:t>
      </w:r>
      <w:r>
        <w:rPr>
          <w:spacing w:val="31"/>
          <w:w w:val="105"/>
        </w:rPr>
        <w:t xml:space="preserve"> </w:t>
      </w:r>
      <w:r>
        <w:rPr>
          <w:w w:val="105"/>
        </w:rPr>
        <w:t>requires</w:t>
      </w:r>
      <w:r>
        <w:rPr>
          <w:spacing w:val="31"/>
          <w:w w:val="105"/>
        </w:rPr>
        <w:t xml:space="preserve"> </w:t>
      </w:r>
      <w:r>
        <w:rPr>
          <w:w w:val="105"/>
        </w:rPr>
        <w:t>a</w:t>
      </w:r>
      <w:r>
        <w:rPr>
          <w:spacing w:val="31"/>
          <w:w w:val="105"/>
        </w:rPr>
        <w:t xml:space="preserve"> </w:t>
      </w:r>
      <w:r>
        <w:rPr>
          <w:w w:val="105"/>
        </w:rPr>
        <w:t>waiver</w:t>
      </w:r>
      <w:r>
        <w:rPr>
          <w:spacing w:val="31"/>
          <w:w w:val="105"/>
        </w:rPr>
        <w:t xml:space="preserve"> </w:t>
      </w:r>
      <w:r>
        <w:rPr>
          <w:w w:val="105"/>
        </w:rPr>
        <w:t>from</w:t>
      </w:r>
      <w:r>
        <w:rPr>
          <w:spacing w:val="28"/>
          <w:w w:val="105"/>
        </w:rPr>
        <w:t xml:space="preserve"> </w:t>
      </w:r>
      <w:hyperlink r:id="rId33" w:anchor="DFARS-SUBPART_215.3">
        <w:r>
          <w:rPr>
            <w:color w:val="27314A"/>
            <w:w w:val="105"/>
            <w:u w:val="single" w:color="27314A"/>
          </w:rPr>
          <w:t>DFARS</w:t>
        </w:r>
      </w:hyperlink>
      <w:r>
        <w:rPr>
          <w:color w:val="27314A"/>
          <w:w w:val="105"/>
        </w:rPr>
        <w:t xml:space="preserve"> </w:t>
      </w:r>
      <w:hyperlink r:id="rId34" w:anchor="DFARS-SUBPART_215.3">
        <w:r>
          <w:rPr>
            <w:color w:val="27314A"/>
            <w:w w:val="105"/>
            <w:u w:val="single" w:color="27314A"/>
          </w:rPr>
          <w:t>215.3</w:t>
        </w:r>
      </w:hyperlink>
      <w:r>
        <w:rPr>
          <w:w w:val="105"/>
        </w:rPr>
        <w:t>,</w:t>
      </w:r>
      <w:r>
        <w:rPr>
          <w:spacing w:val="40"/>
          <w:w w:val="105"/>
        </w:rPr>
        <w:t xml:space="preserve"> </w:t>
      </w:r>
      <w:r>
        <w:rPr>
          <w:i/>
          <w:w w:val="105"/>
        </w:rPr>
        <w:t>DoD</w:t>
      </w:r>
      <w:r>
        <w:rPr>
          <w:i/>
          <w:spacing w:val="40"/>
          <w:w w:val="105"/>
        </w:rPr>
        <w:t xml:space="preserve"> </w:t>
      </w:r>
      <w:r>
        <w:rPr>
          <w:i/>
          <w:w w:val="105"/>
        </w:rPr>
        <w:t>Source</w:t>
      </w:r>
      <w:r>
        <w:rPr>
          <w:i/>
          <w:spacing w:val="40"/>
          <w:w w:val="105"/>
        </w:rPr>
        <w:t xml:space="preserve"> </w:t>
      </w:r>
      <w:r>
        <w:rPr>
          <w:i/>
          <w:w w:val="105"/>
        </w:rPr>
        <w:t>Selection</w:t>
      </w:r>
      <w:r>
        <w:rPr>
          <w:i/>
          <w:spacing w:val="40"/>
          <w:w w:val="105"/>
        </w:rPr>
        <w:t xml:space="preserve"> </w:t>
      </w:r>
      <w:r>
        <w:rPr>
          <w:i/>
          <w:w w:val="105"/>
        </w:rPr>
        <w:t>Procedures</w:t>
      </w:r>
      <w:r>
        <w:rPr>
          <w:w w:val="105"/>
        </w:rPr>
        <w:t>,</w:t>
      </w:r>
      <w:r>
        <w:rPr>
          <w:spacing w:val="40"/>
          <w:w w:val="105"/>
        </w:rPr>
        <w:t xml:space="preserve"> </w:t>
      </w:r>
      <w:r>
        <w:rPr>
          <w:w w:val="105"/>
        </w:rPr>
        <w:t>the</w:t>
      </w:r>
      <w:r>
        <w:rPr>
          <w:spacing w:val="40"/>
          <w:w w:val="105"/>
        </w:rPr>
        <w:t xml:space="preserve"> </w:t>
      </w:r>
      <w:r>
        <w:rPr>
          <w:w w:val="105"/>
        </w:rPr>
        <w:t>waiver</w:t>
      </w:r>
      <w:r>
        <w:rPr>
          <w:spacing w:val="40"/>
          <w:w w:val="105"/>
        </w:rPr>
        <w:t xml:space="preserve"> </w:t>
      </w:r>
      <w:r>
        <w:rPr>
          <w:w w:val="105"/>
        </w:rPr>
        <w:t>process</w:t>
      </w:r>
      <w:r>
        <w:rPr>
          <w:spacing w:val="40"/>
          <w:w w:val="105"/>
        </w:rPr>
        <w:t xml:space="preserve"> </w:t>
      </w:r>
      <w:r>
        <w:rPr>
          <w:w w:val="105"/>
        </w:rPr>
        <w:t>in</w:t>
      </w:r>
      <w:r>
        <w:rPr>
          <w:spacing w:val="15"/>
          <w:w w:val="105"/>
        </w:rPr>
        <w:t xml:space="preserve"> </w:t>
      </w:r>
      <w:hyperlink r:id="rId35">
        <w:r>
          <w:rPr>
            <w:color w:val="27314A"/>
            <w:w w:val="105"/>
            <w:u w:val="single" w:color="27314A"/>
          </w:rPr>
          <w:t>MP5315.3</w:t>
        </w:r>
      </w:hyperlink>
      <w:r>
        <w:rPr>
          <w:w w:val="105"/>
        </w:rPr>
        <w:t>,</w:t>
      </w:r>
      <w:r>
        <w:rPr>
          <w:spacing w:val="40"/>
          <w:w w:val="105"/>
        </w:rPr>
        <w:t xml:space="preserve"> </w:t>
      </w:r>
      <w:r>
        <w:rPr>
          <w:w w:val="105"/>
        </w:rPr>
        <w:t>para</w:t>
      </w:r>
      <w:r>
        <w:rPr>
          <w:spacing w:val="40"/>
          <w:w w:val="105"/>
        </w:rPr>
        <w:t xml:space="preserve"> </w:t>
      </w:r>
      <w:r>
        <w:rPr>
          <w:w w:val="105"/>
        </w:rPr>
        <w:t>1.2.4.,</w:t>
      </w:r>
      <w:r>
        <w:rPr>
          <w:spacing w:val="40"/>
          <w:w w:val="105"/>
        </w:rPr>
        <w:t xml:space="preserve"> </w:t>
      </w:r>
      <w:r>
        <w:rPr>
          <w:w w:val="105"/>
        </w:rPr>
        <w:t>must</w:t>
      </w:r>
      <w:r>
        <w:rPr>
          <w:spacing w:val="40"/>
          <w:w w:val="105"/>
        </w:rPr>
        <w:t xml:space="preserve"> </w:t>
      </w:r>
      <w:r>
        <w:rPr>
          <w:w w:val="105"/>
        </w:rPr>
        <w:t>also</w:t>
      </w:r>
      <w:r>
        <w:rPr>
          <w:spacing w:val="40"/>
          <w:w w:val="105"/>
        </w:rPr>
        <w:t xml:space="preserve"> </w:t>
      </w:r>
      <w:r>
        <w:rPr>
          <w:w w:val="105"/>
        </w:rPr>
        <w:t xml:space="preserve">be </w:t>
      </w:r>
      <w:r>
        <w:rPr>
          <w:spacing w:val="-2"/>
          <w:w w:val="105"/>
        </w:rPr>
        <w:t>followed.</w:t>
      </w:r>
    </w:p>
    <w:p w14:paraId="769D0D3C" w14:textId="77777777" w:rsidR="003259BB" w:rsidRDefault="003259BB">
      <w:pPr>
        <w:pStyle w:val="BodyText"/>
        <w:rPr>
          <w:sz w:val="26"/>
        </w:rPr>
      </w:pPr>
    </w:p>
    <w:p w14:paraId="3258EFA9" w14:textId="77777777" w:rsidR="003259BB" w:rsidRDefault="00336DA5">
      <w:pPr>
        <w:pStyle w:val="Heading2"/>
        <w:spacing w:before="172"/>
        <w:rPr>
          <w:b/>
        </w:rPr>
      </w:pPr>
      <w:r>
        <w:rPr>
          <w:b/>
          <w:spacing w:val="-2"/>
        </w:rPr>
        <w:t>5301.404</w:t>
      </w:r>
      <w:r>
        <w:rPr>
          <w:b/>
          <w:spacing w:val="-10"/>
        </w:rPr>
        <w:t xml:space="preserve"> </w:t>
      </w:r>
      <w:r>
        <w:rPr>
          <w:b/>
          <w:spacing w:val="-2"/>
        </w:rPr>
        <w:t>Class</w:t>
      </w:r>
      <w:r>
        <w:rPr>
          <w:b/>
          <w:spacing w:val="-9"/>
        </w:rPr>
        <w:t xml:space="preserve"> </w:t>
      </w:r>
      <w:r>
        <w:rPr>
          <w:b/>
          <w:spacing w:val="-2"/>
        </w:rPr>
        <w:t>Deviations</w:t>
      </w:r>
    </w:p>
    <w:p w14:paraId="54CD245A" w14:textId="77777777" w:rsidR="003259BB" w:rsidRDefault="003259BB">
      <w:pPr>
        <w:pStyle w:val="BodyText"/>
        <w:spacing w:before="4"/>
        <w:rPr>
          <w:rFonts w:ascii="Bookman Old Style"/>
          <w:b/>
          <w:sz w:val="42"/>
        </w:rPr>
      </w:pPr>
    </w:p>
    <w:p w14:paraId="6E64727C" w14:textId="6684402D" w:rsidR="003259BB" w:rsidRDefault="00336DA5">
      <w:pPr>
        <w:pStyle w:val="BodyText"/>
        <w:spacing w:before="1" w:line="271" w:lineRule="auto"/>
        <w:ind w:left="110" w:right="140"/>
      </w:pPr>
      <w:r>
        <w:rPr>
          <w:w w:val="105"/>
        </w:rPr>
        <w:t>(b)(i)</w:t>
      </w:r>
      <w:r>
        <w:rPr>
          <w:spacing w:val="27"/>
          <w:w w:val="105"/>
        </w:rPr>
        <w:t xml:space="preserve"> </w:t>
      </w:r>
      <w:r>
        <w:rPr>
          <w:w w:val="105"/>
        </w:rPr>
        <w:t>USD(A&amp;S)/DPC</w:t>
      </w:r>
      <w:r>
        <w:rPr>
          <w:spacing w:val="27"/>
          <w:w w:val="105"/>
        </w:rPr>
        <w:t xml:space="preserve"> </w:t>
      </w:r>
      <w:r>
        <w:rPr>
          <w:w w:val="105"/>
        </w:rPr>
        <w:t>is</w:t>
      </w:r>
      <w:r>
        <w:rPr>
          <w:spacing w:val="27"/>
          <w:w w:val="105"/>
        </w:rPr>
        <w:t xml:space="preserve"> </w:t>
      </w:r>
      <w:r>
        <w:rPr>
          <w:w w:val="105"/>
        </w:rPr>
        <w:t>the</w:t>
      </w:r>
      <w:r>
        <w:rPr>
          <w:spacing w:val="27"/>
          <w:w w:val="105"/>
        </w:rPr>
        <w:t xml:space="preserve"> </w:t>
      </w:r>
      <w:r>
        <w:rPr>
          <w:w w:val="105"/>
        </w:rPr>
        <w:t>approval</w:t>
      </w:r>
      <w:r>
        <w:rPr>
          <w:spacing w:val="27"/>
          <w:w w:val="105"/>
        </w:rPr>
        <w:t xml:space="preserve"> </w:t>
      </w:r>
      <w:r>
        <w:rPr>
          <w:w w:val="105"/>
        </w:rPr>
        <w:t>authority</w:t>
      </w:r>
      <w:r>
        <w:rPr>
          <w:spacing w:val="27"/>
          <w:w w:val="105"/>
        </w:rPr>
        <w:t xml:space="preserve"> </w:t>
      </w:r>
      <w:r>
        <w:rPr>
          <w:w w:val="105"/>
        </w:rPr>
        <w:t>for</w:t>
      </w:r>
      <w:r>
        <w:rPr>
          <w:spacing w:val="27"/>
          <w:w w:val="105"/>
        </w:rPr>
        <w:t xml:space="preserve"> </w:t>
      </w:r>
      <w:r>
        <w:rPr>
          <w:w w:val="105"/>
        </w:rPr>
        <w:t>any</w:t>
      </w:r>
      <w:r>
        <w:rPr>
          <w:spacing w:val="27"/>
          <w:w w:val="105"/>
        </w:rPr>
        <w:t xml:space="preserve"> </w:t>
      </w:r>
      <w:r>
        <w:rPr>
          <w:w w:val="105"/>
        </w:rPr>
        <w:t>class</w:t>
      </w:r>
      <w:r>
        <w:rPr>
          <w:spacing w:val="27"/>
          <w:w w:val="105"/>
        </w:rPr>
        <w:t xml:space="preserve"> </w:t>
      </w:r>
      <w:r>
        <w:rPr>
          <w:w w:val="105"/>
        </w:rPr>
        <w:t>deviation</w:t>
      </w:r>
      <w:r>
        <w:rPr>
          <w:spacing w:val="27"/>
          <w:w w:val="105"/>
        </w:rPr>
        <w:t xml:space="preserve"> </w:t>
      </w:r>
      <w:r>
        <w:rPr>
          <w:w w:val="105"/>
        </w:rPr>
        <w:t>described</w:t>
      </w:r>
      <w:r>
        <w:rPr>
          <w:spacing w:val="27"/>
          <w:w w:val="105"/>
        </w:rPr>
        <w:t xml:space="preserve"> </w:t>
      </w:r>
      <w:r>
        <w:rPr>
          <w:w w:val="105"/>
        </w:rPr>
        <w:t>in</w:t>
      </w:r>
      <w:r>
        <w:rPr>
          <w:spacing w:val="29"/>
          <w:w w:val="105"/>
        </w:rPr>
        <w:t xml:space="preserve"> </w:t>
      </w:r>
      <w:hyperlink r:id="rId36" w:anchor="DFARS-201.402">
        <w:r>
          <w:rPr>
            <w:color w:val="27314A"/>
            <w:w w:val="105"/>
            <w:u w:val="single" w:color="27314A"/>
          </w:rPr>
          <w:t>DFARS</w:t>
        </w:r>
      </w:hyperlink>
      <w:r>
        <w:rPr>
          <w:color w:val="27314A"/>
          <w:w w:val="105"/>
        </w:rPr>
        <w:t xml:space="preserve"> </w:t>
      </w:r>
      <w:hyperlink r:id="rId37" w:anchor="DFARS-201.402">
        <w:r>
          <w:rPr>
            <w:color w:val="27314A"/>
            <w:w w:val="105"/>
            <w:u w:val="single" w:color="27314A"/>
          </w:rPr>
          <w:t>201.402(1)</w:t>
        </w:r>
      </w:hyperlink>
      <w:r>
        <w:rPr>
          <w:w w:val="105"/>
        </w:rPr>
        <w:t xml:space="preserve">, class deviations from </w:t>
      </w:r>
      <w:hyperlink r:id="rId38" w:anchor="DFARS-SUBPART_215.3">
        <w:r>
          <w:rPr>
            <w:color w:val="27314A"/>
            <w:w w:val="105"/>
            <w:u w:val="single" w:color="27314A"/>
          </w:rPr>
          <w:t>DFARS 215.3</w:t>
        </w:r>
      </w:hyperlink>
      <w:r>
        <w:rPr>
          <w:w w:val="105"/>
        </w:rPr>
        <w:t xml:space="preserve">, and class deviations that meet the criteria in </w:t>
      </w:r>
      <w:hyperlink r:id="rId39" w:anchor="DFARS-201.404">
        <w:r>
          <w:rPr>
            <w:color w:val="27314A"/>
            <w:w w:val="105"/>
            <w:u w:val="single" w:color="27314A"/>
          </w:rPr>
          <w:t>DFARS</w:t>
        </w:r>
      </w:hyperlink>
      <w:r>
        <w:rPr>
          <w:color w:val="27314A"/>
          <w:spacing w:val="80"/>
          <w:w w:val="105"/>
        </w:rPr>
        <w:t xml:space="preserve"> </w:t>
      </w:r>
      <w:hyperlink r:id="rId40" w:anchor="DFARS-201.404">
        <w:r>
          <w:rPr>
            <w:color w:val="27314A"/>
            <w:w w:val="105"/>
            <w:u w:val="single" w:color="27314A"/>
          </w:rPr>
          <w:t>201.404(b)(ii)(A-D)</w:t>
        </w:r>
      </w:hyperlink>
      <w:r>
        <w:rPr>
          <w:w w:val="105"/>
        </w:rPr>
        <w:t xml:space="preserve">. </w:t>
      </w:r>
      <w:del w:id="93" w:author="STEVENS, KAREN M CIV USAF HAF SAF/AQCP" w:date="2024-03-12T10:29:00Z">
        <w:r w:rsidDel="00986680">
          <w:rPr>
            <w:w w:val="105"/>
          </w:rPr>
          <w:delText xml:space="preserve">Submit requests through the SCO to the </w:delText>
        </w:r>
        <w:r w:rsidR="001D2FB6" w:rsidDel="00986680">
          <w:fldChar w:fldCharType="begin"/>
        </w:r>
        <w:r w:rsidR="001D2FB6" w:rsidDel="00986680">
          <w:delInstrText>HYPERLINK "https://www.acquisition.gov/daffars/part-5302-definitions-words-and-terms" \h</w:delInstrText>
        </w:r>
        <w:r w:rsidR="001D2FB6" w:rsidDel="00986680">
          <w:fldChar w:fldCharType="separate"/>
        </w:r>
        <w:r w:rsidDel="00986680">
          <w:rPr>
            <w:color w:val="27314A"/>
            <w:w w:val="105"/>
            <w:u w:val="single" w:color="27314A"/>
          </w:rPr>
          <w:delText>cognizant HCA workflow</w:delText>
        </w:r>
        <w:r w:rsidR="001D2FB6" w:rsidDel="00986680">
          <w:rPr>
            <w:color w:val="27314A"/>
            <w:w w:val="105"/>
            <w:u w:val="single" w:color="27314A"/>
          </w:rPr>
          <w:fldChar w:fldCharType="end"/>
        </w:r>
        <w:r w:rsidDel="00986680">
          <w:rPr>
            <w:color w:val="27314A"/>
            <w:w w:val="105"/>
          </w:rPr>
          <w:delText xml:space="preserve"> </w:delText>
        </w:r>
        <w:r w:rsidDel="00986680">
          <w:rPr>
            <w:w w:val="105"/>
          </w:rPr>
          <w:delText>for processing</w:delText>
        </w:r>
        <w:r w:rsidDel="00986680">
          <w:rPr>
            <w:spacing w:val="80"/>
            <w:w w:val="105"/>
          </w:rPr>
          <w:delText xml:space="preserve"> </w:delText>
        </w:r>
        <w:r w:rsidDel="00986680">
          <w:rPr>
            <w:w w:val="105"/>
          </w:rPr>
          <w:delText>to USD(A&amp;S)/DPC for approval.</w:delText>
        </w:r>
      </w:del>
    </w:p>
    <w:p w14:paraId="1231BE67" w14:textId="77777777" w:rsidR="003259BB" w:rsidRDefault="003259BB">
      <w:pPr>
        <w:pStyle w:val="BodyText"/>
        <w:spacing w:before="1"/>
        <w:rPr>
          <w:sz w:val="21"/>
        </w:rPr>
      </w:pPr>
    </w:p>
    <w:p w14:paraId="2B5504DE" w14:textId="1BBC6275" w:rsidR="003259BB" w:rsidRDefault="00336DA5">
      <w:pPr>
        <w:pStyle w:val="ListParagraph"/>
        <w:numPr>
          <w:ilvl w:val="0"/>
          <w:numId w:val="10"/>
        </w:numPr>
        <w:tabs>
          <w:tab w:val="left" w:pos="450"/>
        </w:tabs>
        <w:spacing w:before="1" w:line="271" w:lineRule="auto"/>
        <w:ind w:right="446" w:firstLine="0"/>
      </w:pPr>
      <w:r>
        <w:rPr>
          <w:w w:val="105"/>
        </w:rPr>
        <w:t xml:space="preserve">The cognizant HCA is the approval authority for class deviations from </w:t>
      </w:r>
      <w:hyperlink r:id="rId41" w:anchor="FAR_Subpart_15_3">
        <w:r>
          <w:rPr>
            <w:color w:val="27314A"/>
            <w:w w:val="105"/>
            <w:u w:val="single" w:color="27314A"/>
          </w:rPr>
          <w:t>FAR 15.3</w:t>
        </w:r>
      </w:hyperlink>
      <w:r>
        <w:rPr>
          <w:w w:val="105"/>
        </w:rPr>
        <w:t xml:space="preserve">, </w:t>
      </w:r>
      <w:hyperlink r:id="rId42">
        <w:r>
          <w:rPr>
            <w:color w:val="27314A"/>
            <w:w w:val="105"/>
            <w:u w:val="single" w:color="27314A"/>
          </w:rPr>
          <w:t>DAFFARS</w:t>
        </w:r>
      </w:hyperlink>
      <w:r>
        <w:rPr>
          <w:color w:val="27314A"/>
          <w:spacing w:val="80"/>
          <w:w w:val="105"/>
        </w:rPr>
        <w:t xml:space="preserve"> </w:t>
      </w:r>
      <w:hyperlink r:id="rId43">
        <w:r>
          <w:rPr>
            <w:color w:val="27314A"/>
            <w:w w:val="105"/>
            <w:u w:val="single" w:color="27314A"/>
          </w:rPr>
          <w:t>5315.3</w:t>
        </w:r>
      </w:hyperlink>
      <w:r>
        <w:rPr>
          <w:w w:val="105"/>
        </w:rPr>
        <w:t xml:space="preserve">, and </w:t>
      </w:r>
      <w:hyperlink r:id="rId44">
        <w:r>
          <w:rPr>
            <w:color w:val="27314A"/>
            <w:w w:val="105"/>
            <w:u w:val="single" w:color="27314A"/>
          </w:rPr>
          <w:t>MP5315.3</w:t>
        </w:r>
      </w:hyperlink>
      <w:r>
        <w:rPr>
          <w:w w:val="105"/>
        </w:rPr>
        <w:t xml:space="preserve">. </w:t>
      </w:r>
      <w:del w:id="94" w:author="STEVENS, KAREN M CIV USAF HAF SAF/AQCP" w:date="2024-02-16T08:30:00Z">
        <w:r w:rsidDel="00BC28AE">
          <w:rPr>
            <w:w w:val="105"/>
          </w:rPr>
          <w:delText xml:space="preserve">See the </w:delText>
        </w:r>
        <w:r w:rsidR="000E6277" w:rsidDel="00BC28AE">
          <w:fldChar w:fldCharType="begin"/>
        </w:r>
        <w:r w:rsidR="000E6277" w:rsidDel="00BC28AE">
          <w:delInstrText>HYPERLINK "https://usaf.dps.mil/sites/AFCC/AQCP/KnowledgeCenter/SitePages/DAFFARS-Templates.aspx" \h</w:delInstrText>
        </w:r>
        <w:r w:rsidR="000E6277" w:rsidDel="00BC28AE">
          <w:fldChar w:fldCharType="separate"/>
        </w:r>
        <w:r w:rsidDel="00BC28AE">
          <w:rPr>
            <w:color w:val="27314A"/>
            <w:w w:val="105"/>
            <w:u w:val="single" w:color="27314A"/>
          </w:rPr>
          <w:delText>Deviation Request</w:delText>
        </w:r>
        <w:r w:rsidR="000E6277" w:rsidDel="00BC28AE">
          <w:rPr>
            <w:color w:val="27314A"/>
            <w:w w:val="105"/>
            <w:u w:val="single" w:color="27314A"/>
          </w:rPr>
          <w:fldChar w:fldCharType="end"/>
        </w:r>
        <w:r w:rsidDel="00BC28AE">
          <w:rPr>
            <w:color w:val="27314A"/>
            <w:w w:val="105"/>
          </w:rPr>
          <w:delText xml:space="preserve"> </w:delText>
        </w:r>
        <w:r w:rsidDel="00BC28AE">
          <w:rPr>
            <w:w w:val="105"/>
          </w:rPr>
          <w:delText xml:space="preserve">template. </w:delText>
        </w:r>
      </w:del>
      <w:r>
        <w:rPr>
          <w:w w:val="105"/>
        </w:rPr>
        <w:t>Requests must be submitted through</w:t>
      </w:r>
      <w:r>
        <w:rPr>
          <w:spacing w:val="80"/>
          <w:w w:val="105"/>
        </w:rPr>
        <w:t xml:space="preserve"> </w:t>
      </w:r>
      <w:r>
        <w:rPr>
          <w:w w:val="105"/>
        </w:rPr>
        <w:t xml:space="preserve">the SCO to the </w:t>
      </w:r>
      <w:hyperlink r:id="rId45">
        <w:r>
          <w:rPr>
            <w:color w:val="27314A"/>
            <w:w w:val="105"/>
            <w:u w:val="single" w:color="27314A"/>
          </w:rPr>
          <w:t>cognizant HCA workflow</w:t>
        </w:r>
      </w:hyperlink>
      <w:r>
        <w:rPr>
          <w:color w:val="27314A"/>
          <w:w w:val="105"/>
        </w:rPr>
        <w:t xml:space="preserve"> </w:t>
      </w:r>
      <w:r>
        <w:rPr>
          <w:w w:val="105"/>
        </w:rPr>
        <w:t>for approval.</w:t>
      </w:r>
    </w:p>
    <w:p w14:paraId="36FEB5B0" w14:textId="77777777" w:rsidR="003259BB" w:rsidRDefault="003259BB">
      <w:pPr>
        <w:pStyle w:val="BodyText"/>
        <w:spacing w:before="1"/>
        <w:rPr>
          <w:sz w:val="21"/>
        </w:rPr>
      </w:pPr>
    </w:p>
    <w:p w14:paraId="2BC14796" w14:textId="48DB7F4F" w:rsidR="003259BB" w:rsidRDefault="00336DA5">
      <w:pPr>
        <w:pStyle w:val="ListParagraph"/>
        <w:numPr>
          <w:ilvl w:val="0"/>
          <w:numId w:val="10"/>
        </w:numPr>
        <w:tabs>
          <w:tab w:val="left" w:pos="512"/>
        </w:tabs>
        <w:spacing w:line="271" w:lineRule="auto"/>
        <w:ind w:right="405" w:firstLine="0"/>
      </w:pPr>
      <w:r>
        <w:rPr>
          <w:w w:val="105"/>
        </w:rPr>
        <w:t>SCOs are authorized to approve class deviations except as restricted by paragraphs (i) and (ii)</w:t>
      </w:r>
      <w:r>
        <w:rPr>
          <w:spacing w:val="40"/>
          <w:w w:val="105"/>
        </w:rPr>
        <w:t xml:space="preserve"> </w:t>
      </w:r>
      <w:r>
        <w:rPr>
          <w:w w:val="105"/>
        </w:rPr>
        <w:t>above</w:t>
      </w:r>
      <w:ins w:id="95" w:author="ROSSI, AMANDA M CIV USAF HAF SAF/AQCP" w:date="2024-03-06T08:01:00Z">
        <w:r w:rsidR="00925D63">
          <w:t xml:space="preserve"> or DPC directed data system requirements</w:t>
        </w:r>
      </w:ins>
      <w:r>
        <w:rPr>
          <w:w w:val="105"/>
        </w:rPr>
        <w:t>. Class deviation approval authority is not further delegable.</w:t>
      </w:r>
    </w:p>
    <w:p w14:paraId="30D7AA69" w14:textId="77777777" w:rsidR="003259BB" w:rsidRDefault="003259BB">
      <w:pPr>
        <w:pStyle w:val="BodyText"/>
        <w:rPr>
          <w:sz w:val="26"/>
        </w:rPr>
      </w:pPr>
    </w:p>
    <w:p w14:paraId="6DE7AD88" w14:textId="77777777" w:rsidR="003259BB" w:rsidRDefault="00336DA5">
      <w:pPr>
        <w:pStyle w:val="Heading1"/>
        <w:spacing w:line="273" w:lineRule="auto"/>
        <w:rPr>
          <w:b/>
        </w:rPr>
      </w:pPr>
      <w:r>
        <w:rPr>
          <w:b/>
          <w:spacing w:val="-2"/>
        </w:rPr>
        <w:t>Subpart</w:t>
      </w:r>
      <w:r>
        <w:rPr>
          <w:b/>
          <w:spacing w:val="-27"/>
        </w:rPr>
        <w:t xml:space="preserve"> </w:t>
      </w:r>
      <w:r>
        <w:rPr>
          <w:b/>
          <w:spacing w:val="-2"/>
        </w:rPr>
        <w:t>5301.6</w:t>
      </w:r>
      <w:r>
        <w:rPr>
          <w:b/>
          <w:spacing w:val="-26"/>
        </w:rPr>
        <w:t xml:space="preserve"> </w:t>
      </w:r>
      <w:r>
        <w:rPr>
          <w:b/>
          <w:spacing w:val="-2"/>
        </w:rPr>
        <w:t>-</w:t>
      </w:r>
      <w:r>
        <w:rPr>
          <w:b/>
          <w:spacing w:val="-26"/>
        </w:rPr>
        <w:t xml:space="preserve"> </w:t>
      </w:r>
      <w:r>
        <w:rPr>
          <w:b/>
          <w:spacing w:val="-2"/>
        </w:rPr>
        <w:t>CAREER</w:t>
      </w:r>
      <w:r>
        <w:rPr>
          <w:b/>
          <w:spacing w:val="-26"/>
        </w:rPr>
        <w:t xml:space="preserve"> </w:t>
      </w:r>
      <w:r>
        <w:rPr>
          <w:b/>
          <w:spacing w:val="-2"/>
        </w:rPr>
        <w:t>DEVELOPMENT,</w:t>
      </w:r>
      <w:r>
        <w:rPr>
          <w:b/>
          <w:spacing w:val="-26"/>
        </w:rPr>
        <w:t xml:space="preserve"> </w:t>
      </w:r>
      <w:r>
        <w:rPr>
          <w:b/>
          <w:spacing w:val="-2"/>
        </w:rPr>
        <w:t xml:space="preserve">CONTRACTING </w:t>
      </w:r>
      <w:r>
        <w:rPr>
          <w:b/>
        </w:rPr>
        <w:t>AUTHORITY, AND RESPONSIBILITIES</w:t>
      </w:r>
    </w:p>
    <w:p w14:paraId="7196D064" w14:textId="77777777" w:rsidR="003259BB" w:rsidRDefault="003259BB">
      <w:pPr>
        <w:pStyle w:val="BodyText"/>
        <w:spacing w:before="6"/>
        <w:rPr>
          <w:rFonts w:ascii="Bookman Old Style"/>
          <w:b/>
          <w:sz w:val="39"/>
        </w:rPr>
      </w:pPr>
    </w:p>
    <w:p w14:paraId="3B4A0941" w14:textId="77777777" w:rsidR="003259BB" w:rsidRDefault="00336DA5">
      <w:pPr>
        <w:pStyle w:val="Heading2"/>
        <w:spacing w:before="0"/>
        <w:rPr>
          <w:b/>
        </w:rPr>
      </w:pPr>
      <w:r>
        <w:rPr>
          <w:b/>
          <w:spacing w:val="-4"/>
        </w:rPr>
        <w:t>5301.601</w:t>
      </w:r>
      <w:r>
        <w:rPr>
          <w:b/>
          <w:spacing w:val="-11"/>
        </w:rPr>
        <w:t xml:space="preserve"> </w:t>
      </w:r>
      <w:r>
        <w:rPr>
          <w:b/>
          <w:spacing w:val="-2"/>
        </w:rPr>
        <w:t>General</w:t>
      </w:r>
    </w:p>
    <w:p w14:paraId="34FF1C98" w14:textId="77777777" w:rsidR="003259BB" w:rsidRDefault="003259BB">
      <w:pPr>
        <w:pStyle w:val="BodyText"/>
        <w:spacing w:before="4"/>
        <w:rPr>
          <w:rFonts w:ascii="Bookman Old Style"/>
          <w:b/>
          <w:sz w:val="42"/>
        </w:rPr>
      </w:pPr>
    </w:p>
    <w:p w14:paraId="4AA6454F" w14:textId="77777777" w:rsidR="003259BB" w:rsidRDefault="6E982BCC">
      <w:pPr>
        <w:pStyle w:val="BodyText"/>
        <w:ind w:left="110"/>
      </w:pPr>
      <w:r>
        <w:rPr>
          <w:w w:val="105"/>
        </w:rPr>
        <w:t>(a)(i)</w:t>
      </w:r>
      <w:r>
        <w:rPr>
          <w:spacing w:val="1"/>
          <w:w w:val="105"/>
        </w:rPr>
        <w:t xml:space="preserve"> </w:t>
      </w:r>
      <w:r>
        <w:rPr>
          <w:w w:val="105"/>
        </w:rPr>
        <w:t>See</w:t>
      </w:r>
      <w:r>
        <w:rPr>
          <w:spacing w:val="1"/>
          <w:w w:val="105"/>
        </w:rPr>
        <w:t xml:space="preserve"> </w:t>
      </w:r>
      <w:hyperlink r:id="rId46" w:anchor="DAFFARS_MP5301_601">
        <w:r>
          <w:rPr>
            <w:color w:val="27314A"/>
            <w:w w:val="105"/>
            <w:u w:val="single" w:color="27314A"/>
          </w:rPr>
          <w:t>MP5301.601(a)(i)</w:t>
        </w:r>
      </w:hyperlink>
      <w:r>
        <w:rPr>
          <w:color w:val="27314A"/>
          <w:spacing w:val="2"/>
          <w:w w:val="105"/>
        </w:rPr>
        <w:t xml:space="preserve"> </w:t>
      </w:r>
      <w:r>
        <w:rPr>
          <w:w w:val="105"/>
        </w:rPr>
        <w:t>for</w:t>
      </w:r>
      <w:r>
        <w:rPr>
          <w:spacing w:val="1"/>
          <w:w w:val="105"/>
        </w:rPr>
        <w:t xml:space="preserve"> </w:t>
      </w:r>
      <w:r>
        <w:rPr>
          <w:w w:val="105"/>
        </w:rPr>
        <w:t>the</w:t>
      </w:r>
      <w:r>
        <w:rPr>
          <w:spacing w:val="2"/>
          <w:w w:val="105"/>
        </w:rPr>
        <w:t xml:space="preserve"> </w:t>
      </w:r>
      <w:r>
        <w:rPr>
          <w:w w:val="105"/>
        </w:rPr>
        <w:t>DAF</w:t>
      </w:r>
      <w:r>
        <w:rPr>
          <w:spacing w:val="1"/>
          <w:w w:val="105"/>
        </w:rPr>
        <w:t xml:space="preserve"> </w:t>
      </w:r>
      <w:r>
        <w:rPr>
          <w:w w:val="105"/>
        </w:rPr>
        <w:t>Approval</w:t>
      </w:r>
      <w:r>
        <w:rPr>
          <w:spacing w:val="2"/>
          <w:w w:val="105"/>
        </w:rPr>
        <w:t xml:space="preserve"> </w:t>
      </w:r>
      <w:r>
        <w:rPr>
          <w:w w:val="105"/>
        </w:rPr>
        <w:t>Authority</w:t>
      </w:r>
      <w:r>
        <w:rPr>
          <w:spacing w:val="1"/>
          <w:w w:val="105"/>
        </w:rPr>
        <w:t xml:space="preserve"> </w:t>
      </w:r>
      <w:r>
        <w:rPr>
          <w:spacing w:val="-2"/>
          <w:w w:val="105"/>
        </w:rPr>
        <w:t>Matrix.</w:t>
      </w:r>
    </w:p>
    <w:p w14:paraId="7BB0D31E" w14:textId="77777777" w:rsidR="009950EA" w:rsidRDefault="009950EA">
      <w:pPr>
        <w:pStyle w:val="Heading2"/>
        <w:spacing w:before="76" w:line="280" w:lineRule="auto"/>
        <w:ind w:right="420"/>
        <w:rPr>
          <w:b/>
        </w:rPr>
      </w:pPr>
    </w:p>
    <w:p w14:paraId="07DBA84E" w14:textId="77777777" w:rsidR="003259BB" w:rsidRDefault="00336DA5">
      <w:pPr>
        <w:pStyle w:val="Heading2"/>
        <w:spacing w:before="76" w:line="280" w:lineRule="auto"/>
        <w:ind w:right="420"/>
        <w:rPr>
          <w:b/>
        </w:rPr>
      </w:pPr>
      <w:r>
        <w:rPr>
          <w:b/>
        </w:rPr>
        <w:t>5301.601-91</w:t>
      </w:r>
      <w:r>
        <w:rPr>
          <w:b/>
          <w:spacing w:val="-12"/>
        </w:rPr>
        <w:t xml:space="preserve"> </w:t>
      </w:r>
      <w:r>
        <w:rPr>
          <w:b/>
        </w:rPr>
        <w:t>Department</w:t>
      </w:r>
      <w:r>
        <w:rPr>
          <w:b/>
          <w:spacing w:val="-12"/>
        </w:rPr>
        <w:t xml:space="preserve"> </w:t>
      </w:r>
      <w:r>
        <w:rPr>
          <w:b/>
        </w:rPr>
        <w:t>of</w:t>
      </w:r>
      <w:r>
        <w:rPr>
          <w:b/>
          <w:spacing w:val="-12"/>
        </w:rPr>
        <w:t xml:space="preserve"> </w:t>
      </w:r>
      <w:r>
        <w:rPr>
          <w:b/>
        </w:rPr>
        <w:t>the</w:t>
      </w:r>
      <w:r>
        <w:rPr>
          <w:b/>
          <w:spacing w:val="-12"/>
        </w:rPr>
        <w:t xml:space="preserve"> </w:t>
      </w:r>
      <w:r>
        <w:rPr>
          <w:b/>
        </w:rPr>
        <w:t>Air</w:t>
      </w:r>
      <w:r>
        <w:rPr>
          <w:b/>
          <w:spacing w:val="-12"/>
        </w:rPr>
        <w:t xml:space="preserve"> </w:t>
      </w:r>
      <w:r>
        <w:rPr>
          <w:b/>
        </w:rPr>
        <w:t>Force</w:t>
      </w:r>
      <w:r>
        <w:rPr>
          <w:b/>
          <w:spacing w:val="-12"/>
        </w:rPr>
        <w:t xml:space="preserve"> </w:t>
      </w:r>
      <w:r>
        <w:rPr>
          <w:b/>
        </w:rPr>
        <w:t>Contracting</w:t>
      </w:r>
      <w:r>
        <w:rPr>
          <w:b/>
          <w:spacing w:val="-12"/>
        </w:rPr>
        <w:t xml:space="preserve"> </w:t>
      </w:r>
      <w:r>
        <w:rPr>
          <w:b/>
        </w:rPr>
        <w:t xml:space="preserve">Self-Inspection </w:t>
      </w:r>
      <w:r>
        <w:rPr>
          <w:b/>
          <w:spacing w:val="-2"/>
        </w:rPr>
        <w:t>Program</w:t>
      </w:r>
    </w:p>
    <w:p w14:paraId="48A21919" w14:textId="77777777" w:rsidR="003259BB" w:rsidRDefault="003259BB">
      <w:pPr>
        <w:pStyle w:val="BodyText"/>
        <w:spacing w:before="3"/>
        <w:rPr>
          <w:rFonts w:ascii="Bookman Old Style"/>
          <w:b/>
          <w:sz w:val="38"/>
        </w:rPr>
      </w:pPr>
    </w:p>
    <w:p w14:paraId="7A4C7C8D" w14:textId="7D897BC2" w:rsidR="003259BB" w:rsidRDefault="00336DA5">
      <w:pPr>
        <w:pStyle w:val="ListParagraph"/>
        <w:numPr>
          <w:ilvl w:val="1"/>
          <w:numId w:val="10"/>
        </w:numPr>
        <w:tabs>
          <w:tab w:val="left" w:pos="442"/>
        </w:tabs>
        <w:spacing w:line="271" w:lineRule="auto"/>
        <w:ind w:right="109" w:firstLine="0"/>
      </w:pPr>
      <w:r>
        <w:rPr>
          <w:w w:val="105"/>
        </w:rPr>
        <w:t>The DAF Self-Inspection program assesses compliance with federal laws, regulatory policies, DoD</w:t>
      </w:r>
      <w:r>
        <w:rPr>
          <w:spacing w:val="80"/>
          <w:w w:val="105"/>
        </w:rPr>
        <w:t xml:space="preserve"> </w:t>
      </w:r>
      <w:r>
        <w:rPr>
          <w:w w:val="105"/>
        </w:rPr>
        <w:t>and</w:t>
      </w:r>
      <w:r>
        <w:rPr>
          <w:spacing w:val="28"/>
          <w:w w:val="105"/>
        </w:rPr>
        <w:t xml:space="preserve"> </w:t>
      </w:r>
      <w:ins w:id="96" w:author="WELSH, LAURA C CIV USAF HAF SAF/AQCP" w:date="2023-12-07T20:05:00Z">
        <w:r w:rsidR="3A2651F8">
          <w:rPr>
            <w:spacing w:val="28"/>
            <w:w w:val="105"/>
          </w:rPr>
          <w:t>D</w:t>
        </w:r>
      </w:ins>
      <w:r>
        <w:rPr>
          <w:w w:val="105"/>
        </w:rPr>
        <w:t>AF</w:t>
      </w:r>
      <w:r>
        <w:rPr>
          <w:spacing w:val="28"/>
          <w:w w:val="105"/>
        </w:rPr>
        <w:t xml:space="preserve"> </w:t>
      </w:r>
      <w:r>
        <w:rPr>
          <w:w w:val="105"/>
        </w:rPr>
        <w:t>directives,</w:t>
      </w:r>
      <w:r>
        <w:rPr>
          <w:spacing w:val="28"/>
          <w:w w:val="105"/>
        </w:rPr>
        <w:t xml:space="preserve"> </w:t>
      </w:r>
      <w:r>
        <w:rPr>
          <w:w w:val="105"/>
        </w:rPr>
        <w:t>and</w:t>
      </w:r>
      <w:r>
        <w:rPr>
          <w:spacing w:val="28"/>
          <w:w w:val="105"/>
        </w:rPr>
        <w:t xml:space="preserve"> </w:t>
      </w:r>
      <w:r>
        <w:rPr>
          <w:w w:val="105"/>
        </w:rPr>
        <w:t>instructions</w:t>
      </w:r>
      <w:r>
        <w:rPr>
          <w:spacing w:val="28"/>
          <w:w w:val="105"/>
        </w:rPr>
        <w:t xml:space="preserve"> </w:t>
      </w:r>
      <w:r>
        <w:rPr>
          <w:w w:val="105"/>
        </w:rPr>
        <w:t>across</w:t>
      </w:r>
      <w:r>
        <w:rPr>
          <w:spacing w:val="28"/>
          <w:w w:val="105"/>
        </w:rPr>
        <w:t xml:space="preserve"> </w:t>
      </w:r>
      <w:r>
        <w:rPr>
          <w:w w:val="105"/>
        </w:rPr>
        <w:t>the</w:t>
      </w:r>
      <w:r>
        <w:rPr>
          <w:spacing w:val="28"/>
          <w:w w:val="105"/>
        </w:rPr>
        <w:t xml:space="preserve"> </w:t>
      </w:r>
      <w:r>
        <w:rPr>
          <w:w w:val="105"/>
        </w:rPr>
        <w:t>enterprise.</w:t>
      </w:r>
      <w:r>
        <w:rPr>
          <w:spacing w:val="28"/>
          <w:w w:val="105"/>
        </w:rPr>
        <w:t xml:space="preserve"> </w:t>
      </w:r>
      <w:r>
        <w:rPr>
          <w:w w:val="105"/>
        </w:rPr>
        <w:t>It</w:t>
      </w:r>
      <w:r>
        <w:rPr>
          <w:spacing w:val="28"/>
          <w:w w:val="105"/>
        </w:rPr>
        <w:t xml:space="preserve"> </w:t>
      </w:r>
      <w:r>
        <w:rPr>
          <w:w w:val="105"/>
        </w:rPr>
        <w:t>is</w:t>
      </w:r>
      <w:r>
        <w:rPr>
          <w:spacing w:val="28"/>
          <w:w w:val="105"/>
        </w:rPr>
        <w:t xml:space="preserve"> </w:t>
      </w:r>
      <w:r>
        <w:rPr>
          <w:w w:val="105"/>
        </w:rPr>
        <w:t>also</w:t>
      </w:r>
      <w:r>
        <w:rPr>
          <w:spacing w:val="28"/>
          <w:w w:val="105"/>
        </w:rPr>
        <w:t xml:space="preserve"> </w:t>
      </w:r>
      <w:r>
        <w:rPr>
          <w:w w:val="105"/>
        </w:rPr>
        <w:t>used</w:t>
      </w:r>
      <w:r>
        <w:rPr>
          <w:spacing w:val="28"/>
          <w:w w:val="105"/>
        </w:rPr>
        <w:t xml:space="preserve"> </w:t>
      </w:r>
      <w:r>
        <w:rPr>
          <w:w w:val="105"/>
        </w:rPr>
        <w:t>to</w:t>
      </w:r>
      <w:r>
        <w:rPr>
          <w:spacing w:val="28"/>
          <w:w w:val="105"/>
        </w:rPr>
        <w:t xml:space="preserve"> </w:t>
      </w:r>
      <w:r>
        <w:rPr>
          <w:w w:val="105"/>
        </w:rPr>
        <w:t>verify</w:t>
      </w:r>
      <w:r>
        <w:rPr>
          <w:spacing w:val="28"/>
          <w:w w:val="105"/>
        </w:rPr>
        <w:t xml:space="preserve"> </w:t>
      </w:r>
      <w:r>
        <w:rPr>
          <w:w w:val="105"/>
        </w:rPr>
        <w:t>adequacy</w:t>
      </w:r>
      <w:r>
        <w:rPr>
          <w:spacing w:val="28"/>
          <w:w w:val="105"/>
        </w:rPr>
        <w:t xml:space="preserve"> </w:t>
      </w:r>
      <w:r>
        <w:rPr>
          <w:w w:val="105"/>
        </w:rPr>
        <w:t>of contract preparation.</w:t>
      </w:r>
    </w:p>
    <w:p w14:paraId="6BD18F9B" w14:textId="77777777" w:rsidR="003259BB" w:rsidRDefault="003259BB">
      <w:pPr>
        <w:pStyle w:val="BodyText"/>
        <w:spacing w:before="1"/>
        <w:rPr>
          <w:sz w:val="21"/>
        </w:rPr>
      </w:pPr>
    </w:p>
    <w:p w14:paraId="51119F98" w14:textId="291BD177" w:rsidR="003259BB" w:rsidRDefault="00336DA5" w:rsidP="60D11311">
      <w:pPr>
        <w:pStyle w:val="ListParagraph"/>
        <w:numPr>
          <w:ilvl w:val="1"/>
          <w:numId w:val="10"/>
        </w:numPr>
        <w:tabs>
          <w:tab w:val="left" w:pos="451"/>
        </w:tabs>
        <w:spacing w:before="1" w:line="271" w:lineRule="auto"/>
        <w:ind w:right="124" w:firstLine="0"/>
      </w:pPr>
      <w:r>
        <w:rPr>
          <w:w w:val="105"/>
        </w:rPr>
        <w:t xml:space="preserve">SCOs </w:t>
      </w:r>
      <w:ins w:id="97" w:author="WELSH, LAURA C CIV USAF HAF SAF/AQCP" w:date="2023-12-07T20:06:00Z">
        <w:del w:id="98" w:author="WELSH, LAURA C CIV USAF HAF SAF/AQ" w:date="2024-02-16T11:01:00Z">
          <w:r w:rsidR="1D09060E">
            <w:rPr>
              <w:w w:val="105"/>
            </w:rPr>
            <w:delText xml:space="preserve">(or the cognizant HCA if no SCO has been appointed) </w:delText>
          </w:r>
        </w:del>
      </w:ins>
      <w:r>
        <w:rPr>
          <w:w w:val="105"/>
        </w:rPr>
        <w:t xml:space="preserve">will manage a self-inspection program, which includes both </w:t>
      </w:r>
      <w:del w:id="99" w:author="WELSH, LAURA C CIV USAF HAF SAF/AQ" w:date="2024-02-16T10:57:00Z">
        <w:r>
          <w:rPr>
            <w:w w:val="105"/>
          </w:rPr>
          <w:delText>the assessment of individual</w:delText>
        </w:r>
        <w:r>
          <w:rPr>
            <w:spacing w:val="40"/>
            <w:w w:val="105"/>
          </w:rPr>
          <w:delText xml:space="preserve"> </w:delText>
        </w:r>
        <w:r>
          <w:rPr>
            <w:w w:val="105"/>
          </w:rPr>
          <w:delText>contract files and</w:delText>
        </w:r>
      </w:del>
      <w:r>
        <w:rPr>
          <w:w w:val="105"/>
        </w:rPr>
        <w:t xml:space="preserve"> the assessment of contracting management programs contained in the </w:t>
      </w:r>
      <w:del w:id="100" w:author="WELSH, LAURA C CIV USAF HAF SAF/AQCP" w:date="2023-12-07T20:18:00Z">
        <w:r w:rsidDel="00336DA5">
          <w:delText>Contracting Self-Assessment Communicator (SAC)</w:delText>
        </w:r>
      </w:del>
      <w:ins w:id="101" w:author="WELSH, LAURA C CIV USAF HAF SAF/AQCP" w:date="2023-12-07T20:18:00Z">
        <w:r w:rsidR="09C8265D" w:rsidRPr="60D11311">
          <w:t xml:space="preserve"> Management Internal Control Toolset (MICT) Self-Assessment Checklists (SACs)</w:t>
        </w:r>
      </w:ins>
      <w:r>
        <w:rPr>
          <w:w w:val="105"/>
        </w:rPr>
        <w:t xml:space="preserve"> as required by </w:t>
      </w:r>
      <w:hyperlink r:id="rId47">
        <w:r>
          <w:rPr>
            <w:color w:val="27314A"/>
            <w:w w:val="105"/>
            <w:u w:val="single" w:color="27314A"/>
          </w:rPr>
          <w:t>DAFI 90-302</w:t>
        </w:r>
      </w:hyperlink>
      <w:r>
        <w:rPr>
          <w:w w:val="105"/>
        </w:rPr>
        <w:t>, The Inspection System of the</w:t>
      </w:r>
      <w:r>
        <w:rPr>
          <w:spacing w:val="40"/>
          <w:w w:val="105"/>
        </w:rPr>
        <w:t xml:space="preserve"> </w:t>
      </w:r>
      <w:r>
        <w:rPr>
          <w:w w:val="105"/>
        </w:rPr>
        <w:t>Department of the Air Force</w:t>
      </w:r>
      <w:ins w:id="102" w:author="WELSH, LAURA C CIV USAF HAF SAF/AQ" w:date="2024-02-16T10:57:00Z">
        <w:r w:rsidR="0044436A">
          <w:rPr>
            <w:w w:val="105"/>
          </w:rPr>
          <w:t>, and the assessment of individual</w:t>
        </w:r>
        <w:r w:rsidR="0044436A">
          <w:rPr>
            <w:spacing w:val="40"/>
            <w:w w:val="105"/>
          </w:rPr>
          <w:t xml:space="preserve"> </w:t>
        </w:r>
        <w:r w:rsidR="0044436A">
          <w:rPr>
            <w:w w:val="105"/>
          </w:rPr>
          <w:t>contract files</w:t>
        </w:r>
      </w:ins>
      <w:r>
        <w:rPr>
          <w:w w:val="105"/>
        </w:rPr>
        <w:t xml:space="preserve">. As a minimum, contracting offices must perform </w:t>
      </w:r>
      <w:ins w:id="103" w:author="WELSH, LAURA C CIV USAF HAF SAF/AQCP" w:date="2024-02-23T19:53:00Z">
        <w:r w:rsidR="00CE2288">
          <w:rPr>
            <w:w w:val="105"/>
          </w:rPr>
          <w:t>post-award</w:t>
        </w:r>
        <w:r>
          <w:rPr>
            <w:w w:val="105"/>
          </w:rPr>
          <w:t xml:space="preserve"> </w:t>
        </w:r>
      </w:ins>
      <w:r>
        <w:rPr>
          <w:w w:val="105"/>
        </w:rPr>
        <w:t>self-inspections of</w:t>
      </w:r>
      <w:r>
        <w:rPr>
          <w:spacing w:val="40"/>
          <w:w w:val="105"/>
        </w:rPr>
        <w:t xml:space="preserve"> </w:t>
      </w:r>
      <w:r>
        <w:rPr>
          <w:w w:val="105"/>
        </w:rPr>
        <w:t>individual contract files on an annual basis.</w:t>
      </w:r>
      <w:ins w:id="104" w:author="WELSH, LAURA C CIV USAF HAF SAF/AQ" w:date="2024-02-16T10:36:00Z">
        <w:r w:rsidR="00DE3276">
          <w:rPr>
            <w:w w:val="105"/>
          </w:rPr>
          <w:t xml:space="preserve"> The</w:t>
        </w:r>
      </w:ins>
      <w:ins w:id="105" w:author="WELSH, LAURA C CIV USAF HAF SAF/AQ" w:date="2024-02-16T10:37:00Z">
        <w:r w:rsidR="00726379">
          <w:rPr>
            <w:w w:val="105"/>
          </w:rPr>
          <w:t xml:space="preserve"> results of the assessment of contracting management programs contained</w:t>
        </w:r>
        <w:r w:rsidR="004A5938">
          <w:rPr>
            <w:w w:val="105"/>
          </w:rPr>
          <w:t xml:space="preserve"> in the SACs are reported in </w:t>
        </w:r>
      </w:ins>
      <w:ins w:id="106" w:author="WELSH, LAURA C CIV USAF HAF SAF/AQ" w:date="2024-02-16T10:38:00Z">
        <w:r w:rsidR="004A5938">
          <w:rPr>
            <w:w w:val="105"/>
          </w:rPr>
          <w:t>MICT</w:t>
        </w:r>
      </w:ins>
      <w:ins w:id="107" w:author="ROSSI, AMANDA M CIV USAF HAF SAF/AQCP" w:date="2024-05-19T11:08:00Z">
        <w:r w:rsidR="00BF5B4A">
          <w:rPr>
            <w:w w:val="105"/>
          </w:rPr>
          <w:t xml:space="preserve"> by individual units</w:t>
        </w:r>
      </w:ins>
      <w:ins w:id="108" w:author="WELSH, LAURA C CIV USAF HAF SAF/AQ" w:date="2024-02-16T10:38:00Z">
        <w:r w:rsidR="004A5938">
          <w:rPr>
            <w:w w:val="105"/>
          </w:rPr>
          <w:t xml:space="preserve">. </w:t>
        </w:r>
      </w:ins>
      <w:ins w:id="109" w:author="WELSH, LAURA C CIV USAF HAF SAF/AQ" w:date="2024-02-16T10:39:00Z">
        <w:r w:rsidR="002A2556">
          <w:rPr>
            <w:w w:val="105"/>
          </w:rPr>
          <w:t>The</w:t>
        </w:r>
      </w:ins>
      <w:ins w:id="110" w:author="WELSH, LAURA C CIV USAF HAF SAF/AQCP" w:date="2024-02-23T20:27:00Z">
        <w:r w:rsidR="00550C36">
          <w:rPr>
            <w:w w:val="105"/>
          </w:rPr>
          <w:t xml:space="preserve"> results of</w:t>
        </w:r>
      </w:ins>
      <w:ins w:id="111" w:author="WELSH, LAURA C CIV USAF HAF SAF/AQ" w:date="2024-02-16T10:39:00Z">
        <w:r w:rsidR="002A2556">
          <w:rPr>
            <w:w w:val="105"/>
          </w:rPr>
          <w:t xml:space="preserve"> self-inspection of individual contract files are not reported in MICT.</w:t>
        </w:r>
      </w:ins>
    </w:p>
    <w:p w14:paraId="238601FE" w14:textId="77777777" w:rsidR="003259BB" w:rsidRDefault="003259BB">
      <w:pPr>
        <w:pStyle w:val="BodyText"/>
        <w:spacing w:before="2"/>
        <w:rPr>
          <w:sz w:val="21"/>
        </w:rPr>
      </w:pPr>
    </w:p>
    <w:p w14:paraId="3CD0EB16" w14:textId="0BE3B03F" w:rsidR="003259BB" w:rsidRPr="00BF5B4A" w:rsidRDefault="00336DA5">
      <w:pPr>
        <w:pStyle w:val="ListParagraph"/>
        <w:numPr>
          <w:ilvl w:val="1"/>
          <w:numId w:val="10"/>
        </w:numPr>
        <w:tabs>
          <w:tab w:val="left" w:pos="435"/>
        </w:tabs>
        <w:spacing w:line="271" w:lineRule="auto"/>
        <w:ind w:right="160" w:firstLine="0"/>
        <w:rPr>
          <w:rFonts w:asciiTheme="majorHAnsi" w:hAnsiTheme="majorHAnsi"/>
        </w:rPr>
      </w:pPr>
      <w:r w:rsidRPr="009F7A8E">
        <w:rPr>
          <w:rFonts w:asciiTheme="majorHAnsi" w:hAnsiTheme="majorHAnsi"/>
          <w:w w:val="105"/>
          <w:rPrChange w:id="112" w:author="WELSH, LAURA C CIV USAF HAF SAF/AQCP" w:date="2024-02-26T09:12:00Z">
            <w:rPr>
              <w:w w:val="105"/>
            </w:rPr>
          </w:rPrChange>
        </w:rPr>
        <w:t xml:space="preserve">For self-inspection </w:t>
      </w:r>
      <w:r w:rsidRPr="00A7403D">
        <w:rPr>
          <w:rFonts w:asciiTheme="majorHAnsi" w:hAnsiTheme="majorHAnsi"/>
          <w:w w:val="105"/>
          <w:rPrChange w:id="113" w:author="WELSH, LAURA C CIV USAF HAF SAF/AQ" w:date="2024-02-26T09:12:00Z">
            <w:rPr>
              <w:w w:val="105"/>
            </w:rPr>
          </w:rPrChange>
        </w:rPr>
        <w:t xml:space="preserve">of individual </w:t>
      </w:r>
      <w:ins w:id="114" w:author="WELSH, LAURA C CIV USAF HAF SAF/AQCP" w:date="2024-02-23T19:57:00Z">
        <w:r w:rsidR="00B77B6E">
          <w:rPr>
            <w:rFonts w:asciiTheme="majorHAnsi" w:hAnsiTheme="majorHAnsi"/>
            <w:w w:val="105"/>
          </w:rPr>
          <w:t xml:space="preserve">FAR-based </w:t>
        </w:r>
      </w:ins>
      <w:r w:rsidRPr="00A7403D">
        <w:rPr>
          <w:rFonts w:asciiTheme="majorHAnsi" w:hAnsiTheme="majorHAnsi"/>
          <w:w w:val="105"/>
          <w:rPrChange w:id="115" w:author="WELSH, LAURA C CIV USAF HAF SAF/AQ" w:date="2024-02-26T09:12:00Z">
            <w:rPr>
              <w:w w:val="105"/>
            </w:rPr>
          </w:rPrChange>
        </w:rPr>
        <w:t xml:space="preserve">contract files reviewed after award, </w:t>
      </w:r>
      <w:ins w:id="116" w:author="WELSH, LAURA C CIV USAF HAF SAF/AQCP" w:date="2024-02-23T15:45:00Z">
        <w:r w:rsidR="009F7A8E" w:rsidRPr="00A7403D">
          <w:rPr>
            <w:rFonts w:asciiTheme="majorHAnsi" w:hAnsiTheme="majorHAnsi" w:cs="Arial"/>
            <w:color w:val="FF0000"/>
            <w:rPrChange w:id="117" w:author="WELSH, LAURA C CIV USAF HAF SAF/AQ" w:date="2024-02-23T17:43:00Z">
              <w:rPr>
                <w:rFonts w:ascii="Arial" w:hAnsi="Arial" w:cs="Arial"/>
                <w:color w:val="FF0000"/>
                <w:sz w:val="24"/>
                <w:szCs w:val="24"/>
              </w:rPr>
            </w:rPrChange>
          </w:rPr>
          <w:t xml:space="preserve">to include </w:t>
        </w:r>
        <w:r w:rsidR="009F7A8E" w:rsidRPr="00A7403D">
          <w:rPr>
            <w:rFonts w:asciiTheme="majorHAnsi" w:hAnsiTheme="majorHAnsi" w:cs="Arial"/>
            <w:color w:val="FF0000"/>
            <w:rPrChange w:id="118" w:author="WELSH, LAURA C CIV USAF HAF SAF/AQ" w:date="2024-02-23T17:43:00Z">
              <w:rPr>
                <w:rFonts w:ascii="Arial" w:hAnsi="Arial" w:cs="Arial"/>
                <w:color w:val="FF0000"/>
                <w:sz w:val="24"/>
                <w:szCs w:val="24"/>
                <w:highlight w:val="yellow"/>
              </w:rPr>
            </w:rPrChange>
          </w:rPr>
          <w:t>Special Access Programs (SAP)</w:t>
        </w:r>
        <w:r w:rsidR="009F7A8E" w:rsidRPr="00A7403D">
          <w:rPr>
            <w:rFonts w:asciiTheme="majorHAnsi" w:hAnsiTheme="majorHAnsi" w:cs="Arial"/>
            <w:color w:val="FF0000"/>
            <w:rPrChange w:id="119" w:author="WELSH, LAURA C CIV USAF HAF SAF/AQ" w:date="2024-02-23T17:43:00Z">
              <w:rPr>
                <w:rFonts w:ascii="Arial" w:hAnsi="Arial" w:cs="Arial"/>
                <w:color w:val="FF0000"/>
                <w:sz w:val="24"/>
                <w:szCs w:val="24"/>
              </w:rPr>
            </w:rPrChange>
          </w:rPr>
          <w:t>/classified contract files,</w:t>
        </w:r>
      </w:ins>
      <w:ins w:id="120" w:author="WELSH, LAURA C CIV USAF HAF SAF/AQCP" w:date="2024-02-23T15:46:00Z">
        <w:r w:rsidR="009F7A8E" w:rsidRPr="00A7403D">
          <w:rPr>
            <w:rFonts w:asciiTheme="majorHAnsi" w:hAnsiTheme="majorHAnsi" w:cs="Arial"/>
            <w:color w:val="FF0000"/>
          </w:rPr>
          <w:t xml:space="preserve"> </w:t>
        </w:r>
      </w:ins>
      <w:r w:rsidRPr="00A7403D">
        <w:rPr>
          <w:rFonts w:asciiTheme="majorHAnsi" w:hAnsiTheme="majorHAnsi"/>
          <w:w w:val="105"/>
          <w:rPrChange w:id="121" w:author="WELSH, LAURA C CIV USAF HAF SAF/AQ" w:date="2024-02-23T17:43:00Z">
            <w:rPr>
              <w:w w:val="105"/>
            </w:rPr>
          </w:rPrChange>
        </w:rPr>
        <w:t xml:space="preserve">SCOs </w:t>
      </w:r>
      <w:del w:id="122" w:author="WELSH, LAURA C CIV USAF HAF SAF/AQCP" w:date="2023-12-07T20:19:00Z">
        <w:r w:rsidRPr="00A7403D" w:rsidDel="00336DA5">
          <w:rPr>
            <w:rFonts w:asciiTheme="majorHAnsi" w:hAnsiTheme="majorHAnsi"/>
            <w:rPrChange w:id="123" w:author="WELSH, LAURA C CIV USAF HAF SAF/AQ" w:date="2024-02-23T17:43:00Z">
              <w:rPr/>
            </w:rPrChange>
          </w:rPr>
          <w:delText>may</w:delText>
        </w:r>
      </w:del>
      <w:ins w:id="124" w:author="WELSH, LAURA C CIV USAF HAF SAF/AQCP" w:date="2023-12-07T20:19:00Z">
        <w:r w:rsidR="186FDAAB" w:rsidRPr="00A7403D">
          <w:rPr>
            <w:rFonts w:asciiTheme="majorHAnsi" w:hAnsiTheme="majorHAnsi"/>
            <w:w w:val="105"/>
            <w:rPrChange w:id="125" w:author="WELSH, LAURA C CIV USAF HAF SAF/AQ" w:date="2024-02-23T17:43:00Z">
              <w:rPr>
                <w:w w:val="105"/>
              </w:rPr>
            </w:rPrChange>
          </w:rPr>
          <w:t>shall</w:t>
        </w:r>
      </w:ins>
      <w:r w:rsidRPr="00A7403D">
        <w:rPr>
          <w:rFonts w:asciiTheme="majorHAnsi" w:hAnsiTheme="majorHAnsi"/>
          <w:w w:val="105"/>
          <w:rPrChange w:id="126" w:author="WELSH, LAURA C CIV USAF HAF SAF/AQ" w:date="2024-02-23T17:43:00Z">
            <w:rPr>
              <w:w w:val="105"/>
            </w:rPr>
          </w:rPrChange>
        </w:rPr>
        <w:t xml:space="preserve"> use</w:t>
      </w:r>
      <w:r w:rsidRPr="00A7403D">
        <w:rPr>
          <w:w w:val="105"/>
        </w:rPr>
        <w:t xml:space="preserve"> the </w:t>
      </w:r>
      <w:ins w:id="127" w:author="WELSH, LAURA C CIV USAF HAF SAF/AQCP" w:date="2024-02-23T15:48:00Z">
        <w:r w:rsidR="00F56602" w:rsidRPr="00A7403D">
          <w:rPr>
            <w:w w:val="105"/>
          </w:rPr>
          <w:t>D</w:t>
        </w:r>
      </w:ins>
      <w:ins w:id="128" w:author="WELSH, LAURA C CIV USAF HAF SAF/AQCP" w:date="2024-02-23T15:49:00Z">
        <w:r w:rsidR="00F56602" w:rsidRPr="00A7403D">
          <w:rPr>
            <w:w w:val="105"/>
          </w:rPr>
          <w:t>epartment of</w:t>
        </w:r>
        <w:r>
          <w:rPr>
            <w:w w:val="105"/>
          </w:rPr>
          <w:t xml:space="preserve"> the </w:t>
        </w:r>
      </w:ins>
      <w:hyperlink r:id="rId48">
        <w:r>
          <w:rPr>
            <w:color w:val="27314A"/>
            <w:w w:val="105"/>
            <w:u w:val="single" w:color="27314A"/>
          </w:rPr>
          <w:t>Air Force</w:t>
        </w:r>
      </w:hyperlink>
      <w:r>
        <w:rPr>
          <w:color w:val="27314A"/>
          <w:spacing w:val="80"/>
          <w:w w:val="105"/>
        </w:rPr>
        <w:t xml:space="preserve"> </w:t>
      </w:r>
      <w:hyperlink r:id="rId49">
        <w:r>
          <w:rPr>
            <w:color w:val="27314A"/>
            <w:w w:val="105"/>
            <w:u w:val="single" w:color="27314A"/>
          </w:rPr>
          <w:t>Contracting Self-Inspection Checklist</w:t>
        </w:r>
      </w:hyperlink>
      <w:del w:id="129" w:author="WELSH, LAURA C CIV USAF HAF SAF/AQCP" w:date="2023-12-07T20:20:00Z">
        <w:r w:rsidDel="00336DA5">
          <w:delText>; a comparable organizational checklist for post award reviews; or any combination thereof</w:delText>
        </w:r>
      </w:del>
      <w:r>
        <w:rPr>
          <w:w w:val="105"/>
        </w:rPr>
        <w:t>.</w:t>
      </w:r>
      <w:ins w:id="130" w:author="WELSH, LAURA C CIV USAF HAF SAF/AQ" w:date="2024-02-13T18:40:00Z">
        <w:r w:rsidR="00521603">
          <w:rPr>
            <w:w w:val="105"/>
          </w:rPr>
          <w:t xml:space="preserve"> </w:t>
        </w:r>
        <w:r w:rsidR="00521603" w:rsidRPr="00A7403D">
          <w:rPr>
            <w:rPrChange w:id="131" w:author="WELSH, LAURA C CIV USAF HAF SAF/AQ" w:date="2024-02-26T09:12:00Z">
              <w:rPr>
                <w:sz w:val="21"/>
              </w:rPr>
            </w:rPrChange>
          </w:rPr>
          <w:t xml:space="preserve">For Contracting offices listed in KT </w:t>
        </w:r>
        <w:proofErr w:type="spellStart"/>
        <w:r w:rsidR="00521603" w:rsidRPr="00A7403D">
          <w:rPr>
            <w:rPrChange w:id="132" w:author="WELSH, LAURA C CIV USAF HAF SAF/AQ" w:date="2024-02-26T09:12:00Z">
              <w:rPr>
                <w:sz w:val="21"/>
              </w:rPr>
            </w:rPrChange>
          </w:rPr>
          <w:t>FileShare</w:t>
        </w:r>
        <w:proofErr w:type="spellEnd"/>
        <w:r w:rsidR="00521603" w:rsidRPr="00A7403D">
          <w:rPr>
            <w:rPrChange w:id="133" w:author="WELSH, LAURA C CIV USAF HAF SAF/AQ" w:date="2024-02-26T09:12:00Z">
              <w:rPr>
                <w:sz w:val="21"/>
              </w:rPr>
            </w:rPrChange>
          </w:rPr>
          <w:t xml:space="preserve"> (KTFS), the </w:t>
        </w:r>
        <w:r w:rsidR="00521603" w:rsidRPr="00A7403D">
          <w:rPr>
            <w:rFonts w:asciiTheme="majorHAnsi" w:hAnsiTheme="majorHAnsi"/>
            <w:rPrChange w:id="134" w:author="WELSH, LAURA C CIV USAF HAF SAF/AQ" w:date="2024-02-26T09:12:00Z">
              <w:rPr>
                <w:sz w:val="21"/>
              </w:rPr>
            </w:rPrChange>
          </w:rPr>
          <w:t xml:space="preserve">self-inspections shall be performed utilizing the KTFS Inspection tool </w:t>
        </w:r>
      </w:ins>
      <w:ins w:id="135" w:author="WELSH, LAURA C CIV USAF HAF SAF/AQ" w:date="2024-02-23T18:22:00Z">
        <w:r w:rsidR="009B3A4B">
          <w:rPr>
            <w:rFonts w:asciiTheme="majorHAnsi" w:hAnsiTheme="majorHAnsi"/>
          </w:rPr>
          <w:t xml:space="preserve">beginning no later than 1 October 2024 </w:t>
        </w:r>
      </w:ins>
      <w:proofErr w:type="gramStart"/>
      <w:ins w:id="136" w:author="WELSH, LAURA C CIV USAF HAF SAF/AQ" w:date="2024-02-13T18:40:00Z">
        <w:r w:rsidR="00521603" w:rsidRPr="00A7403D">
          <w:rPr>
            <w:rFonts w:asciiTheme="majorHAnsi" w:hAnsiTheme="majorHAnsi"/>
            <w:rPrChange w:id="137" w:author="WELSH, LAURA C CIV USAF HAF SAF/AQ" w:date="2024-02-26T09:12:00Z">
              <w:rPr>
                <w:sz w:val="21"/>
              </w:rPr>
            </w:rPrChange>
          </w:rPr>
          <w:t>in order to</w:t>
        </w:r>
        <w:proofErr w:type="gramEnd"/>
        <w:r w:rsidR="00521603" w:rsidRPr="00A7403D">
          <w:rPr>
            <w:rFonts w:asciiTheme="majorHAnsi" w:hAnsiTheme="majorHAnsi"/>
            <w:rPrChange w:id="138" w:author="WELSH, LAURA C CIV USAF HAF SAF/AQ" w:date="2024-02-26T09:12:00Z">
              <w:rPr>
                <w:sz w:val="21"/>
              </w:rPr>
            </w:rPrChange>
          </w:rPr>
          <w:t xml:space="preserve"> capture self-inspection results.</w:t>
        </w:r>
      </w:ins>
      <w:ins w:id="139" w:author="WELSH, LAURA C CIV USAF HAF SAF/AQ" w:date="2024-02-16T10:02:00Z">
        <w:r w:rsidR="005A4E76" w:rsidRPr="00A7403D">
          <w:rPr>
            <w:rFonts w:asciiTheme="majorHAnsi" w:hAnsiTheme="majorHAnsi"/>
            <w:rPrChange w:id="140" w:author="WELSH, LAURA C CIV USAF HAF SAF/AQ" w:date="2024-02-26T09:12:00Z">
              <w:rPr>
                <w:sz w:val="21"/>
              </w:rPr>
            </w:rPrChange>
          </w:rPr>
          <w:t xml:space="preserve"> </w:t>
        </w:r>
      </w:ins>
      <w:ins w:id="141" w:author="WELSH, LAURA C CIV USAF HAF SAF/AQ" w:date="2024-02-23T17:43:00Z">
        <w:r w:rsidR="00A7403D" w:rsidRPr="00A7403D">
          <w:rPr>
            <w:rFonts w:asciiTheme="majorHAnsi" w:hAnsiTheme="majorHAnsi" w:cs="Arial"/>
            <w:color w:val="FF0000"/>
            <w:rPrChange w:id="142" w:author="WELSH, LAURA C CIV USAF HAF SAF/AQ" w:date="2024-02-23T17:43:00Z">
              <w:rPr>
                <w:rFonts w:ascii="Arial" w:hAnsi="Arial" w:cs="Arial"/>
                <w:color w:val="FF0000"/>
                <w:sz w:val="24"/>
                <w:szCs w:val="24"/>
              </w:rPr>
            </w:rPrChange>
          </w:rPr>
          <w:t>For contracting offices not listed in KTFS, the self-inspection summary data shall be submitted into the AFMC/PKQ Automated Self-Inspection Reporting Tool (ASIRT). For SAP/classified contracts reviewed, releasable results shall be reported to SAF/AQCS via secure means for briefing to SAF/AQC.</w:t>
        </w:r>
      </w:ins>
    </w:p>
    <w:p w14:paraId="30B1A916" w14:textId="77777777" w:rsidR="00BF5B4A" w:rsidRPr="00BF5B4A" w:rsidRDefault="00BF5B4A" w:rsidP="00BF5B4A">
      <w:pPr>
        <w:pStyle w:val="ListParagraph"/>
        <w:rPr>
          <w:rFonts w:asciiTheme="majorHAnsi" w:hAnsiTheme="majorHAnsi"/>
        </w:rPr>
      </w:pPr>
    </w:p>
    <w:p w14:paraId="58C8F6D2" w14:textId="77777777" w:rsidR="00BF5B4A" w:rsidRPr="00A7403D" w:rsidRDefault="00BF5B4A" w:rsidP="00BF5B4A">
      <w:pPr>
        <w:pStyle w:val="ListParagraph"/>
        <w:tabs>
          <w:tab w:val="left" w:pos="435"/>
        </w:tabs>
        <w:spacing w:line="271" w:lineRule="auto"/>
        <w:ind w:right="160"/>
        <w:rPr>
          <w:rFonts w:asciiTheme="majorHAnsi" w:hAnsiTheme="majorHAnsi"/>
          <w:rPrChange w:id="143" w:author="WELSH, LAURA C CIV USAF HAF SAF/AQ" w:date="2024-02-26T09:12:00Z">
            <w:rPr/>
          </w:rPrChange>
        </w:rPr>
      </w:pPr>
    </w:p>
    <w:p w14:paraId="1B312789" w14:textId="5B4CF0B2" w:rsidR="00521603" w:rsidRPr="00A7403D" w:rsidDel="00521603" w:rsidRDefault="00521603">
      <w:pPr>
        <w:pStyle w:val="BodyText"/>
        <w:spacing w:before="2"/>
        <w:rPr>
          <w:del w:id="144" w:author="WELSH, LAURA C CIV USAF HAF SAF/AQ" w:date="2024-02-13T18:41:00Z"/>
          <w:rPrChange w:id="145" w:author="WELSH, LAURA C CIV USAF HAF SAF/AQ" w:date="2024-02-26T09:12:00Z">
            <w:rPr>
              <w:del w:id="146" w:author="WELSH, LAURA C CIV USAF HAF SAF/AQ" w:date="2024-02-13T18:41:00Z"/>
              <w:sz w:val="21"/>
            </w:rPr>
          </w:rPrChange>
        </w:rPr>
      </w:pPr>
    </w:p>
    <w:p w14:paraId="00A5F72B" w14:textId="3DD8F253" w:rsidR="003259BB" w:rsidRPr="00ED6B95" w:rsidRDefault="00336DA5">
      <w:pPr>
        <w:pStyle w:val="ListParagraph"/>
        <w:numPr>
          <w:ilvl w:val="1"/>
          <w:numId w:val="10"/>
        </w:numPr>
        <w:tabs>
          <w:tab w:val="left" w:pos="451"/>
        </w:tabs>
        <w:spacing w:line="271" w:lineRule="auto"/>
        <w:ind w:right="185" w:firstLine="0"/>
        <w:rPr>
          <w:rFonts w:asciiTheme="majorHAnsi" w:hAnsiTheme="majorHAnsi"/>
          <w:rPrChange w:id="147" w:author="WELSH, LAURA C CIV USAF HAF SAF/AQCP" w:date="2024-02-26T09:12:00Z">
            <w:rPr/>
          </w:rPrChange>
        </w:rPr>
      </w:pPr>
      <w:r>
        <w:rPr>
          <w:w w:val="105"/>
        </w:rPr>
        <w:t>SCOs</w:t>
      </w:r>
      <w:r>
        <w:rPr>
          <w:spacing w:val="33"/>
          <w:w w:val="105"/>
        </w:rPr>
        <w:t xml:space="preserve"> </w:t>
      </w:r>
      <w:r>
        <w:rPr>
          <w:w w:val="105"/>
        </w:rPr>
        <w:t>will</w:t>
      </w:r>
      <w:r>
        <w:rPr>
          <w:spacing w:val="33"/>
          <w:w w:val="105"/>
        </w:rPr>
        <w:t xml:space="preserve"> </w:t>
      </w:r>
      <w:r>
        <w:rPr>
          <w:w w:val="105"/>
        </w:rPr>
        <w:t>ensure</w:t>
      </w:r>
      <w:r>
        <w:rPr>
          <w:spacing w:val="33"/>
          <w:w w:val="105"/>
        </w:rPr>
        <w:t xml:space="preserve"> </w:t>
      </w:r>
      <w:r>
        <w:rPr>
          <w:w w:val="105"/>
        </w:rPr>
        <w:t>corrective</w:t>
      </w:r>
      <w:r>
        <w:rPr>
          <w:spacing w:val="33"/>
          <w:w w:val="105"/>
        </w:rPr>
        <w:t xml:space="preserve"> </w:t>
      </w:r>
      <w:r>
        <w:rPr>
          <w:w w:val="105"/>
        </w:rPr>
        <w:t>actions</w:t>
      </w:r>
      <w:r>
        <w:rPr>
          <w:spacing w:val="33"/>
          <w:w w:val="105"/>
        </w:rPr>
        <w:t xml:space="preserve"> </w:t>
      </w:r>
      <w:r>
        <w:rPr>
          <w:w w:val="105"/>
        </w:rPr>
        <w:t>are</w:t>
      </w:r>
      <w:r>
        <w:rPr>
          <w:spacing w:val="33"/>
          <w:w w:val="105"/>
        </w:rPr>
        <w:t xml:space="preserve"> </w:t>
      </w:r>
      <w:r>
        <w:rPr>
          <w:w w:val="105"/>
        </w:rPr>
        <w:t>implemented</w:t>
      </w:r>
      <w:r>
        <w:rPr>
          <w:spacing w:val="33"/>
          <w:w w:val="105"/>
        </w:rPr>
        <w:t xml:space="preserve"> </w:t>
      </w:r>
      <w:proofErr w:type="gramStart"/>
      <w:r>
        <w:rPr>
          <w:w w:val="105"/>
        </w:rPr>
        <w:t>as</w:t>
      </w:r>
      <w:r>
        <w:rPr>
          <w:spacing w:val="33"/>
          <w:w w:val="105"/>
        </w:rPr>
        <w:t xml:space="preserve"> </w:t>
      </w:r>
      <w:r>
        <w:rPr>
          <w:w w:val="105"/>
        </w:rPr>
        <w:t>a</w:t>
      </w:r>
      <w:r>
        <w:rPr>
          <w:spacing w:val="33"/>
          <w:w w:val="105"/>
        </w:rPr>
        <w:t xml:space="preserve"> </w:t>
      </w:r>
      <w:r>
        <w:rPr>
          <w:w w:val="105"/>
        </w:rPr>
        <w:t>result</w:t>
      </w:r>
      <w:r>
        <w:rPr>
          <w:spacing w:val="33"/>
          <w:w w:val="105"/>
        </w:rPr>
        <w:t xml:space="preserve"> </w:t>
      </w:r>
      <w:r>
        <w:rPr>
          <w:w w:val="105"/>
        </w:rPr>
        <w:t>of</w:t>
      </w:r>
      <w:proofErr w:type="gramEnd"/>
      <w:r>
        <w:rPr>
          <w:spacing w:val="33"/>
          <w:w w:val="105"/>
        </w:rPr>
        <w:t xml:space="preserve"> </w:t>
      </w:r>
      <w:r>
        <w:rPr>
          <w:w w:val="105"/>
        </w:rPr>
        <w:t>any</w:t>
      </w:r>
      <w:r>
        <w:rPr>
          <w:spacing w:val="33"/>
          <w:w w:val="105"/>
        </w:rPr>
        <w:t xml:space="preserve"> </w:t>
      </w:r>
      <w:r>
        <w:rPr>
          <w:w w:val="105"/>
        </w:rPr>
        <w:t>self-inspection</w:t>
      </w:r>
      <w:ins w:id="148" w:author="WELSH, LAURA C CIV USAF HAF SAF/AQ" w:date="2024-02-23T17:44:00Z">
        <w:r w:rsidR="00CA6530">
          <w:rPr>
            <w:w w:val="105"/>
          </w:rPr>
          <w:t xml:space="preserve"> findings</w:t>
        </w:r>
      </w:ins>
      <w:r>
        <w:rPr>
          <w:w w:val="105"/>
        </w:rPr>
        <w:t xml:space="preserve">. Contracting offices must have a </w:t>
      </w:r>
      <w:r w:rsidRPr="00ED6B95">
        <w:rPr>
          <w:rFonts w:asciiTheme="majorHAnsi" w:hAnsiTheme="majorHAnsi"/>
          <w:w w:val="105"/>
          <w:rPrChange w:id="149" w:author="WELSH, LAURA C CIV USAF HAF SAF/AQCP" w:date="2024-02-26T09:12:00Z">
            <w:rPr>
              <w:w w:val="105"/>
            </w:rPr>
          </w:rPrChange>
        </w:rPr>
        <w:t>documented program for self-inspection, to include a process for</w:t>
      </w:r>
      <w:r w:rsidRPr="00ED6B95">
        <w:rPr>
          <w:rFonts w:asciiTheme="majorHAnsi" w:hAnsiTheme="majorHAnsi"/>
          <w:spacing w:val="40"/>
          <w:w w:val="105"/>
          <w:rPrChange w:id="150" w:author="WELSH, LAURA C CIV USAF HAF SAF/AQCP" w:date="2024-02-26T09:12:00Z">
            <w:rPr>
              <w:spacing w:val="40"/>
              <w:w w:val="105"/>
            </w:rPr>
          </w:rPrChange>
        </w:rPr>
        <w:t xml:space="preserve"> </w:t>
      </w:r>
      <w:r w:rsidRPr="00ED6B95">
        <w:rPr>
          <w:rFonts w:asciiTheme="majorHAnsi" w:hAnsiTheme="majorHAnsi"/>
          <w:w w:val="105"/>
          <w:rPrChange w:id="151" w:author="WELSH, LAURA C CIV USAF HAF SAF/AQCP" w:date="2024-02-26T09:12:00Z">
            <w:rPr>
              <w:w w:val="105"/>
            </w:rPr>
          </w:rPrChange>
        </w:rPr>
        <w:t>closing</w:t>
      </w:r>
      <w:r w:rsidRPr="00ED6B95">
        <w:rPr>
          <w:rFonts w:asciiTheme="majorHAnsi" w:hAnsiTheme="majorHAnsi"/>
          <w:spacing w:val="17"/>
          <w:w w:val="105"/>
          <w:rPrChange w:id="152" w:author="WELSH, LAURA C CIV USAF HAF SAF/AQCP" w:date="2024-02-26T09:12:00Z">
            <w:rPr>
              <w:spacing w:val="17"/>
              <w:w w:val="105"/>
            </w:rPr>
          </w:rPrChange>
        </w:rPr>
        <w:t xml:space="preserve"> </w:t>
      </w:r>
      <w:r w:rsidRPr="00ED6B95">
        <w:rPr>
          <w:rFonts w:asciiTheme="majorHAnsi" w:hAnsiTheme="majorHAnsi"/>
          <w:w w:val="105"/>
          <w:rPrChange w:id="153" w:author="WELSH, LAURA C CIV USAF HAF SAF/AQCP" w:date="2024-02-26T09:12:00Z">
            <w:rPr>
              <w:w w:val="105"/>
            </w:rPr>
          </w:rPrChange>
        </w:rPr>
        <w:t>resolved</w:t>
      </w:r>
      <w:r w:rsidRPr="00ED6B95">
        <w:rPr>
          <w:rFonts w:asciiTheme="majorHAnsi" w:hAnsiTheme="majorHAnsi"/>
          <w:spacing w:val="17"/>
          <w:w w:val="105"/>
          <w:rPrChange w:id="154" w:author="WELSH, LAURA C CIV USAF HAF SAF/AQCP" w:date="2024-02-26T09:12:00Z">
            <w:rPr>
              <w:spacing w:val="17"/>
              <w:w w:val="105"/>
            </w:rPr>
          </w:rPrChange>
        </w:rPr>
        <w:t xml:space="preserve"> </w:t>
      </w:r>
      <w:r w:rsidRPr="00ED6B95">
        <w:rPr>
          <w:rFonts w:asciiTheme="majorHAnsi" w:hAnsiTheme="majorHAnsi"/>
          <w:w w:val="105"/>
          <w:rPrChange w:id="155" w:author="WELSH, LAURA C CIV USAF HAF SAF/AQCP" w:date="2024-02-26T09:12:00Z">
            <w:rPr>
              <w:w w:val="105"/>
            </w:rPr>
          </w:rPrChange>
        </w:rPr>
        <w:t>findings</w:t>
      </w:r>
      <w:r w:rsidRPr="00ED6B95">
        <w:rPr>
          <w:rFonts w:asciiTheme="majorHAnsi" w:hAnsiTheme="majorHAnsi"/>
          <w:spacing w:val="17"/>
          <w:w w:val="105"/>
          <w:rPrChange w:id="156" w:author="WELSH, LAURA C CIV USAF HAF SAF/AQCP" w:date="2024-02-26T09:12:00Z">
            <w:rPr>
              <w:spacing w:val="17"/>
              <w:w w:val="105"/>
            </w:rPr>
          </w:rPrChange>
        </w:rPr>
        <w:t xml:space="preserve"> </w:t>
      </w:r>
      <w:r w:rsidRPr="00ED6B95">
        <w:rPr>
          <w:rFonts w:asciiTheme="majorHAnsi" w:hAnsiTheme="majorHAnsi"/>
          <w:w w:val="105"/>
          <w:rPrChange w:id="157" w:author="WELSH, LAURA C CIV USAF HAF SAF/AQCP" w:date="2024-02-26T09:12:00Z">
            <w:rPr>
              <w:w w:val="105"/>
            </w:rPr>
          </w:rPrChange>
        </w:rPr>
        <w:t>in</w:t>
      </w:r>
      <w:r w:rsidRPr="00ED6B95">
        <w:rPr>
          <w:rFonts w:asciiTheme="majorHAnsi" w:hAnsiTheme="majorHAnsi"/>
          <w:spacing w:val="17"/>
          <w:w w:val="105"/>
          <w:rPrChange w:id="158" w:author="WELSH, LAURA C CIV USAF HAF SAF/AQCP" w:date="2024-02-26T09:12:00Z">
            <w:rPr>
              <w:spacing w:val="17"/>
              <w:w w:val="105"/>
            </w:rPr>
          </w:rPrChange>
        </w:rPr>
        <w:t xml:space="preserve"> </w:t>
      </w:r>
      <w:r w:rsidRPr="00ED6B95">
        <w:rPr>
          <w:rFonts w:asciiTheme="majorHAnsi" w:hAnsiTheme="majorHAnsi"/>
          <w:w w:val="105"/>
          <w:rPrChange w:id="159" w:author="WELSH, LAURA C CIV USAF HAF SAF/AQCP" w:date="2024-02-26T09:12:00Z">
            <w:rPr>
              <w:w w:val="105"/>
            </w:rPr>
          </w:rPrChange>
        </w:rPr>
        <w:t>a</w:t>
      </w:r>
      <w:r w:rsidRPr="00ED6B95">
        <w:rPr>
          <w:rFonts w:asciiTheme="majorHAnsi" w:hAnsiTheme="majorHAnsi"/>
          <w:spacing w:val="17"/>
          <w:w w:val="105"/>
          <w:rPrChange w:id="160" w:author="WELSH, LAURA C CIV USAF HAF SAF/AQCP" w:date="2024-02-26T09:12:00Z">
            <w:rPr>
              <w:spacing w:val="17"/>
              <w:w w:val="105"/>
            </w:rPr>
          </w:rPrChange>
        </w:rPr>
        <w:t xml:space="preserve"> </w:t>
      </w:r>
      <w:r w:rsidRPr="00ED6B95">
        <w:rPr>
          <w:rFonts w:asciiTheme="majorHAnsi" w:hAnsiTheme="majorHAnsi"/>
          <w:w w:val="105"/>
          <w:rPrChange w:id="161" w:author="WELSH, LAURA C CIV USAF HAF SAF/AQCP" w:date="2024-02-26T09:12:00Z">
            <w:rPr>
              <w:w w:val="105"/>
            </w:rPr>
          </w:rPrChange>
        </w:rPr>
        <w:t>timely</w:t>
      </w:r>
      <w:r w:rsidRPr="00ED6B95">
        <w:rPr>
          <w:rFonts w:asciiTheme="majorHAnsi" w:hAnsiTheme="majorHAnsi"/>
          <w:spacing w:val="17"/>
          <w:w w:val="105"/>
          <w:rPrChange w:id="162" w:author="WELSH, LAURA C CIV USAF HAF SAF/AQCP" w:date="2024-02-26T09:12:00Z">
            <w:rPr>
              <w:spacing w:val="17"/>
              <w:w w:val="105"/>
            </w:rPr>
          </w:rPrChange>
        </w:rPr>
        <w:t xml:space="preserve"> </w:t>
      </w:r>
      <w:r w:rsidRPr="00ED6B95">
        <w:rPr>
          <w:rFonts w:asciiTheme="majorHAnsi" w:hAnsiTheme="majorHAnsi"/>
          <w:w w:val="105"/>
          <w:rPrChange w:id="163" w:author="WELSH, LAURA C CIV USAF HAF SAF/AQCP" w:date="2024-02-26T09:12:00Z">
            <w:rPr>
              <w:w w:val="105"/>
            </w:rPr>
          </w:rPrChange>
        </w:rPr>
        <w:t>manner,</w:t>
      </w:r>
      <w:r w:rsidRPr="00ED6B95">
        <w:rPr>
          <w:rFonts w:asciiTheme="majorHAnsi" w:hAnsiTheme="majorHAnsi"/>
          <w:spacing w:val="17"/>
          <w:w w:val="105"/>
          <w:rPrChange w:id="164" w:author="WELSH, LAURA C CIV USAF HAF SAF/AQCP" w:date="2024-02-26T09:12:00Z">
            <w:rPr>
              <w:spacing w:val="17"/>
              <w:w w:val="105"/>
            </w:rPr>
          </w:rPrChange>
        </w:rPr>
        <w:t xml:space="preserve"> </w:t>
      </w:r>
      <w:r w:rsidRPr="00ED6B95">
        <w:rPr>
          <w:rFonts w:asciiTheme="majorHAnsi" w:hAnsiTheme="majorHAnsi"/>
          <w:w w:val="105"/>
          <w:rPrChange w:id="165" w:author="WELSH, LAURA C CIV USAF HAF SAF/AQCP" w:date="2024-02-26T09:12:00Z">
            <w:rPr>
              <w:w w:val="105"/>
            </w:rPr>
          </w:rPrChange>
        </w:rPr>
        <w:t>ensuring</w:t>
      </w:r>
      <w:r w:rsidRPr="00ED6B95">
        <w:rPr>
          <w:rFonts w:asciiTheme="majorHAnsi" w:hAnsiTheme="majorHAnsi"/>
          <w:spacing w:val="17"/>
          <w:w w:val="105"/>
          <w:rPrChange w:id="166" w:author="WELSH, LAURA C CIV USAF HAF SAF/AQCP" w:date="2024-02-26T09:12:00Z">
            <w:rPr>
              <w:spacing w:val="17"/>
              <w:w w:val="105"/>
            </w:rPr>
          </w:rPrChange>
        </w:rPr>
        <w:t xml:space="preserve"> </w:t>
      </w:r>
      <w:r w:rsidRPr="00ED6B95">
        <w:rPr>
          <w:rFonts w:asciiTheme="majorHAnsi" w:hAnsiTheme="majorHAnsi"/>
          <w:w w:val="105"/>
          <w:rPrChange w:id="167" w:author="WELSH, LAURA C CIV USAF HAF SAF/AQCP" w:date="2024-02-26T09:12:00Z">
            <w:rPr>
              <w:w w:val="105"/>
            </w:rPr>
          </w:rPrChange>
        </w:rPr>
        <w:t>an</w:t>
      </w:r>
      <w:r w:rsidRPr="00ED6B95">
        <w:rPr>
          <w:rFonts w:asciiTheme="majorHAnsi" w:hAnsiTheme="majorHAnsi"/>
          <w:spacing w:val="17"/>
          <w:w w:val="105"/>
          <w:rPrChange w:id="168" w:author="WELSH, LAURA C CIV USAF HAF SAF/AQCP" w:date="2024-02-26T09:12:00Z">
            <w:rPr>
              <w:spacing w:val="17"/>
              <w:w w:val="105"/>
            </w:rPr>
          </w:rPrChange>
        </w:rPr>
        <w:t xml:space="preserve"> </w:t>
      </w:r>
      <w:r w:rsidRPr="00ED6B95">
        <w:rPr>
          <w:rFonts w:asciiTheme="majorHAnsi" w:hAnsiTheme="majorHAnsi"/>
          <w:w w:val="105"/>
          <w:rPrChange w:id="169" w:author="WELSH, LAURA C CIV USAF HAF SAF/AQCP" w:date="2024-02-26T09:12:00Z">
            <w:rPr>
              <w:w w:val="105"/>
            </w:rPr>
          </w:rPrChange>
        </w:rPr>
        <w:t>effective</w:t>
      </w:r>
      <w:r w:rsidRPr="00ED6B95">
        <w:rPr>
          <w:rFonts w:asciiTheme="majorHAnsi" w:hAnsiTheme="majorHAnsi"/>
          <w:spacing w:val="17"/>
          <w:w w:val="105"/>
          <w:rPrChange w:id="170" w:author="WELSH, LAURA C CIV USAF HAF SAF/AQCP" w:date="2024-02-26T09:12:00Z">
            <w:rPr>
              <w:spacing w:val="17"/>
              <w:w w:val="105"/>
            </w:rPr>
          </w:rPrChange>
        </w:rPr>
        <w:t xml:space="preserve"> </w:t>
      </w:r>
      <w:r w:rsidRPr="00ED6B95">
        <w:rPr>
          <w:rFonts w:asciiTheme="majorHAnsi" w:hAnsiTheme="majorHAnsi"/>
          <w:w w:val="105"/>
          <w:rPrChange w:id="171" w:author="WELSH, LAURA C CIV USAF HAF SAF/AQCP" w:date="2024-02-26T09:12:00Z">
            <w:rPr>
              <w:w w:val="105"/>
            </w:rPr>
          </w:rPrChange>
        </w:rPr>
        <w:t>level</w:t>
      </w:r>
      <w:r w:rsidRPr="00ED6B95">
        <w:rPr>
          <w:rFonts w:asciiTheme="majorHAnsi" w:hAnsiTheme="majorHAnsi"/>
          <w:spacing w:val="17"/>
          <w:w w:val="105"/>
          <w:rPrChange w:id="172" w:author="WELSH, LAURA C CIV USAF HAF SAF/AQCP" w:date="2024-02-26T09:12:00Z">
            <w:rPr>
              <w:spacing w:val="17"/>
              <w:w w:val="105"/>
            </w:rPr>
          </w:rPrChange>
        </w:rPr>
        <w:t xml:space="preserve"> </w:t>
      </w:r>
      <w:r w:rsidRPr="00ED6B95">
        <w:rPr>
          <w:rFonts w:asciiTheme="majorHAnsi" w:hAnsiTheme="majorHAnsi"/>
          <w:w w:val="105"/>
          <w:rPrChange w:id="173" w:author="WELSH, LAURA C CIV USAF HAF SAF/AQCP" w:date="2024-02-26T09:12:00Z">
            <w:rPr>
              <w:w w:val="105"/>
            </w:rPr>
          </w:rPrChange>
        </w:rPr>
        <w:t>of</w:t>
      </w:r>
      <w:r w:rsidRPr="00ED6B95">
        <w:rPr>
          <w:rFonts w:asciiTheme="majorHAnsi" w:hAnsiTheme="majorHAnsi"/>
          <w:spacing w:val="17"/>
          <w:w w:val="105"/>
          <w:rPrChange w:id="174" w:author="WELSH, LAURA C CIV USAF HAF SAF/AQCP" w:date="2024-02-26T09:12:00Z">
            <w:rPr>
              <w:spacing w:val="17"/>
              <w:w w:val="105"/>
            </w:rPr>
          </w:rPrChange>
        </w:rPr>
        <w:t xml:space="preserve"> </w:t>
      </w:r>
      <w:r w:rsidRPr="00ED6B95">
        <w:rPr>
          <w:rFonts w:asciiTheme="majorHAnsi" w:hAnsiTheme="majorHAnsi"/>
          <w:w w:val="105"/>
          <w:rPrChange w:id="175" w:author="WELSH, LAURA C CIV USAF HAF SAF/AQCP" w:date="2024-02-26T09:12:00Z">
            <w:rPr>
              <w:w w:val="105"/>
            </w:rPr>
          </w:rPrChange>
        </w:rPr>
        <w:t>review</w:t>
      </w:r>
      <w:r w:rsidRPr="00ED6B95">
        <w:rPr>
          <w:rFonts w:asciiTheme="majorHAnsi" w:hAnsiTheme="majorHAnsi"/>
          <w:spacing w:val="17"/>
          <w:w w:val="105"/>
          <w:rPrChange w:id="176" w:author="WELSH, LAURA C CIV USAF HAF SAF/AQCP" w:date="2024-02-26T09:12:00Z">
            <w:rPr>
              <w:spacing w:val="17"/>
              <w:w w:val="105"/>
            </w:rPr>
          </w:rPrChange>
        </w:rPr>
        <w:t xml:space="preserve"> </w:t>
      </w:r>
      <w:r w:rsidRPr="00ED6B95">
        <w:rPr>
          <w:rFonts w:asciiTheme="majorHAnsi" w:hAnsiTheme="majorHAnsi"/>
          <w:w w:val="105"/>
          <w:rPrChange w:id="177" w:author="WELSH, LAURA C CIV USAF HAF SAF/AQCP" w:date="2024-02-26T09:12:00Z">
            <w:rPr>
              <w:w w:val="105"/>
            </w:rPr>
          </w:rPrChange>
        </w:rPr>
        <w:t>necessary</w:t>
      </w:r>
      <w:r w:rsidRPr="00ED6B95">
        <w:rPr>
          <w:rFonts w:asciiTheme="majorHAnsi" w:hAnsiTheme="majorHAnsi"/>
          <w:spacing w:val="17"/>
          <w:w w:val="105"/>
          <w:rPrChange w:id="178" w:author="WELSH, LAURA C CIV USAF HAF SAF/AQCP" w:date="2024-02-26T09:12:00Z">
            <w:rPr>
              <w:spacing w:val="17"/>
              <w:w w:val="105"/>
            </w:rPr>
          </w:rPrChange>
        </w:rPr>
        <w:t xml:space="preserve"> </w:t>
      </w:r>
      <w:r w:rsidRPr="00ED6B95">
        <w:rPr>
          <w:rFonts w:asciiTheme="majorHAnsi" w:hAnsiTheme="majorHAnsi"/>
          <w:w w:val="105"/>
          <w:rPrChange w:id="179" w:author="WELSH, LAURA C CIV USAF HAF SAF/AQCP" w:date="2024-02-26T09:12:00Z">
            <w:rPr>
              <w:w w:val="105"/>
            </w:rPr>
          </w:rPrChange>
        </w:rPr>
        <w:t>to</w:t>
      </w:r>
      <w:r w:rsidRPr="00ED6B95">
        <w:rPr>
          <w:rFonts w:asciiTheme="majorHAnsi" w:hAnsiTheme="majorHAnsi"/>
          <w:spacing w:val="17"/>
          <w:w w:val="105"/>
          <w:rPrChange w:id="180" w:author="WELSH, LAURA C CIV USAF HAF SAF/AQCP" w:date="2024-02-26T09:12:00Z">
            <w:rPr>
              <w:spacing w:val="17"/>
              <w:w w:val="105"/>
            </w:rPr>
          </w:rPrChange>
        </w:rPr>
        <w:t xml:space="preserve"> </w:t>
      </w:r>
      <w:r w:rsidRPr="00ED6B95">
        <w:rPr>
          <w:rFonts w:asciiTheme="majorHAnsi" w:hAnsiTheme="majorHAnsi"/>
          <w:w w:val="105"/>
          <w:rPrChange w:id="181" w:author="WELSH, LAURA C CIV USAF HAF SAF/AQCP" w:date="2024-02-26T09:12:00Z">
            <w:rPr>
              <w:w w:val="105"/>
            </w:rPr>
          </w:rPrChange>
        </w:rPr>
        <w:t>close a finding, and integrating findings and resolutions into unit training.</w:t>
      </w:r>
    </w:p>
    <w:p w14:paraId="5B08B5D1" w14:textId="77777777" w:rsidR="003259BB" w:rsidRPr="00ED6B95" w:rsidRDefault="003259BB">
      <w:pPr>
        <w:pStyle w:val="BodyText"/>
        <w:spacing w:before="2"/>
        <w:rPr>
          <w:rFonts w:asciiTheme="majorHAnsi" w:hAnsiTheme="majorHAnsi"/>
          <w:rPrChange w:id="182" w:author="WELSH, LAURA C CIV USAF HAF SAF/AQCP" w:date="2024-02-26T09:12:00Z">
            <w:rPr>
              <w:sz w:val="21"/>
            </w:rPr>
          </w:rPrChange>
        </w:rPr>
      </w:pPr>
    </w:p>
    <w:p w14:paraId="167D0B56" w14:textId="370BB85D" w:rsidR="003259BB" w:rsidRDefault="00336DA5" w:rsidP="60D11311">
      <w:pPr>
        <w:pStyle w:val="ListParagraph"/>
        <w:numPr>
          <w:ilvl w:val="1"/>
          <w:numId w:val="10"/>
        </w:numPr>
        <w:tabs>
          <w:tab w:val="left" w:pos="442"/>
        </w:tabs>
        <w:spacing w:line="271" w:lineRule="auto"/>
        <w:ind w:right="751" w:firstLine="0"/>
      </w:pPr>
      <w:r w:rsidRPr="00ED6B95">
        <w:rPr>
          <w:rFonts w:asciiTheme="majorHAnsi" w:hAnsiTheme="majorHAnsi"/>
          <w:w w:val="105"/>
          <w:rPrChange w:id="183" w:author="WELSH, LAURA C CIV USAF HAF SAF/AQCP" w:date="2024-02-23T19:49:00Z">
            <w:rPr>
              <w:w w:val="105"/>
            </w:rPr>
          </w:rPrChange>
        </w:rPr>
        <w:t xml:space="preserve">SCOs must </w:t>
      </w:r>
      <w:ins w:id="184" w:author="WELSH, LAURA C CIV USAF HAF SAF/AQCP" w:date="2024-02-23T19:46:00Z">
        <w:r w:rsidR="00255DC7" w:rsidRPr="00ED6B95">
          <w:rPr>
            <w:rFonts w:asciiTheme="majorHAnsi" w:hAnsiTheme="majorHAnsi"/>
            <w:rPrChange w:id="185" w:author="WELSH, LAURA C CIV USAF HAF SAF/AQCP" w:date="2024-02-23T19:49:00Z">
              <w:rPr/>
            </w:rPrChange>
          </w:rPr>
          <w:t>review</w:t>
        </w:r>
      </w:ins>
      <w:ins w:id="186" w:author="WELSH, LAURA C CIV USAF HAF SAF/AQCP" w:date="2023-12-07T20:56:00Z">
        <w:r w:rsidR="5BAAEAEF" w:rsidRPr="00ED6B95">
          <w:rPr>
            <w:rFonts w:asciiTheme="majorHAnsi" w:hAnsiTheme="majorHAnsi"/>
            <w:rPrChange w:id="187" w:author="WELSH, LAURA C CIV USAF HAF SAF/AQCP" w:date="2024-02-23T19:49:00Z">
              <w:rPr/>
            </w:rPrChange>
          </w:rPr>
          <w:t xml:space="preserve"> </w:t>
        </w:r>
        <w:del w:id="188" w:author="WELSH, LAURA C CIV USAF HAF SAF/AQ" w:date="2024-02-13T18:15:00Z">
          <w:r w:rsidR="5BAAEAEF" w:rsidRPr="00ED6B95" w:rsidDel="00AE5AD8">
            <w:rPr>
              <w:rFonts w:asciiTheme="majorHAnsi" w:hAnsiTheme="majorHAnsi"/>
              <w:rPrChange w:id="189" w:author="WELSH, LAURA C CIV USAF HAF SAF/AQCP" w:date="2024-02-23T19:49:00Z">
                <w:rPr/>
              </w:rPrChange>
            </w:rPr>
            <w:delText>10</w:delText>
          </w:r>
        </w:del>
      </w:ins>
      <w:ins w:id="190" w:author="WELSH, LAURA C CIV USAF HAF SAF/AQ" w:date="2024-02-13T18:15:00Z">
        <w:r w:rsidR="00AE5AD8" w:rsidRPr="00ED6B95">
          <w:rPr>
            <w:rFonts w:asciiTheme="majorHAnsi" w:hAnsiTheme="majorHAnsi"/>
            <w:rPrChange w:id="191" w:author="WELSH, LAURA C CIV USAF HAF SAF/AQCP" w:date="2024-02-23T19:49:00Z">
              <w:rPr/>
            </w:rPrChange>
          </w:rPr>
          <w:t>8</w:t>
        </w:r>
      </w:ins>
      <w:ins w:id="192" w:author="WELSH, LAURA C CIV USAF HAF SAF/AQCP" w:date="2023-12-07T20:56:00Z">
        <w:r w:rsidR="5BAAEAEF" w:rsidRPr="00ED6B95">
          <w:rPr>
            <w:rFonts w:asciiTheme="majorHAnsi" w:hAnsiTheme="majorHAnsi"/>
            <w:rPrChange w:id="193" w:author="WELSH, LAURA C CIV USAF HAF SAF/AQCP" w:date="2024-02-23T19:49:00Z">
              <w:rPr/>
            </w:rPrChange>
          </w:rPr>
          <w:t xml:space="preserve">% </w:t>
        </w:r>
      </w:ins>
      <w:ins w:id="194" w:author="WELSH, LAURA C CIV USAF HAF SAF/AQ" w:date="2024-02-13T18:16:00Z">
        <w:r w:rsidR="0060251B" w:rsidRPr="00ED6B95">
          <w:rPr>
            <w:rFonts w:asciiTheme="majorHAnsi" w:hAnsiTheme="majorHAnsi"/>
            <w:rPrChange w:id="195" w:author="WELSH, LAURA C CIV USAF HAF SAF/AQCP" w:date="2024-02-23T19:49:00Z">
              <w:rPr/>
            </w:rPrChange>
          </w:rPr>
          <w:t>(5% for FY2</w:t>
        </w:r>
      </w:ins>
      <w:ins w:id="196" w:author="WELSH, LAURA C CIV USAF HAF SAF/AQ" w:date="2024-02-13T18:17:00Z">
        <w:r w:rsidR="0060251B" w:rsidRPr="00ED6B95">
          <w:rPr>
            <w:rFonts w:asciiTheme="majorHAnsi" w:hAnsiTheme="majorHAnsi"/>
            <w:rPrChange w:id="197" w:author="WELSH, LAURA C CIV USAF HAF SAF/AQCP" w:date="2024-02-23T19:49:00Z">
              <w:rPr/>
            </w:rPrChange>
          </w:rPr>
          <w:t>4 only)</w:t>
        </w:r>
      </w:ins>
      <w:ins w:id="198" w:author="WELSH, LAURA C CIV USAF HAF SAF/AQ" w:date="2024-02-16T10:35:00Z">
        <w:r w:rsidR="00602C74" w:rsidRPr="00ED6B95">
          <w:rPr>
            <w:rFonts w:asciiTheme="majorHAnsi" w:hAnsiTheme="majorHAnsi"/>
            <w:rPrChange w:id="199" w:author="WELSH, LAURA C CIV USAF HAF SAF/AQCP" w:date="2024-02-23T19:49:00Z">
              <w:rPr/>
            </w:rPrChange>
          </w:rPr>
          <w:t xml:space="preserve"> </w:t>
        </w:r>
      </w:ins>
      <w:ins w:id="200" w:author="WELSH, LAURA C CIV USAF HAF SAF/AQCP" w:date="2023-12-07T20:56:00Z">
        <w:r w:rsidR="5BAAEAEF" w:rsidRPr="00ED6B95">
          <w:rPr>
            <w:rFonts w:asciiTheme="majorHAnsi" w:hAnsiTheme="majorHAnsi"/>
            <w:rPrChange w:id="201" w:author="WELSH, LAURA C CIV USAF HAF SAF/AQCP" w:date="2024-02-23T19:49:00Z">
              <w:rPr/>
            </w:rPrChange>
          </w:rPr>
          <w:t>of their contract</w:t>
        </w:r>
      </w:ins>
      <w:ins w:id="202" w:author="WELSH, LAURA C CIV USAF HAF SAF/AQCP" w:date="2024-02-23T19:50:00Z">
        <w:r w:rsidR="00A20A44">
          <w:rPr>
            <w:rFonts w:asciiTheme="majorHAnsi" w:hAnsiTheme="majorHAnsi"/>
          </w:rPr>
          <w:t xml:space="preserve"> actions</w:t>
        </w:r>
      </w:ins>
      <w:ins w:id="203" w:author="WELSH, LAURA C CIV USAF HAF SAF/AQCP" w:date="2024-02-23T20:14:00Z">
        <w:r w:rsidR="004A7E09">
          <w:rPr>
            <w:rFonts w:asciiTheme="majorHAnsi" w:hAnsiTheme="majorHAnsi"/>
          </w:rPr>
          <w:t xml:space="preserve"> each fiscal year</w:t>
        </w:r>
      </w:ins>
      <w:ins w:id="204" w:author="WELSH, LAURA C CIV USAF HAF SAF/AQCP" w:date="2024-02-23T19:47:00Z">
        <w:r w:rsidR="000D2CD6" w:rsidRPr="00ED6B95">
          <w:rPr>
            <w:rFonts w:asciiTheme="majorHAnsi" w:hAnsiTheme="majorHAnsi"/>
            <w:rPrChange w:id="205" w:author="WELSH, LAURA C CIV USAF HAF SAF/AQCP" w:date="2024-02-23T19:49:00Z">
              <w:rPr/>
            </w:rPrChange>
          </w:rPr>
          <w:t>.</w:t>
        </w:r>
      </w:ins>
      <w:ins w:id="206" w:author="WELSH, LAURA C CIV USAF HAF SAF/AQCP" w:date="2023-12-07T20:56:00Z">
        <w:r w:rsidR="5BAAEAEF" w:rsidRPr="00ED6B95">
          <w:rPr>
            <w:rFonts w:asciiTheme="majorHAnsi" w:hAnsiTheme="majorHAnsi"/>
            <w:rPrChange w:id="207" w:author="WELSH, LAURA C CIV USAF HAF SAF/AQCP" w:date="2024-02-23T19:49:00Z">
              <w:rPr/>
            </w:rPrChange>
          </w:rPr>
          <w:t xml:space="preserve"> </w:t>
        </w:r>
      </w:ins>
      <w:ins w:id="208" w:author="WELSH, LAURA C CIV USAF HAF SAF/AQ" w:date="2024-02-13T18:16:00Z">
        <w:del w:id="209" w:author="WELSH, LAURA C CIV USAF HAF SAF/AQCP" w:date="2024-02-23T19:47:00Z">
          <w:r w:rsidR="000B7E90" w:rsidRPr="00ED6B95" w:rsidDel="000D2CD6">
            <w:rPr>
              <w:rFonts w:asciiTheme="majorHAnsi" w:hAnsiTheme="majorHAnsi"/>
              <w:rPrChange w:id="210" w:author="WELSH, LAURA C CIV USAF HAF SAF/AQCP" w:date="2024-02-23T19:49:00Z">
                <w:rPr/>
              </w:rPrChange>
            </w:rPr>
            <w:delText>15</w:delText>
          </w:r>
        </w:del>
      </w:ins>
      <w:del w:id="211" w:author="WELSH, LAURA C CIV USAF HAF SAF/AQCP" w:date="2023-12-07T20:55:00Z">
        <w:r w:rsidRPr="00ED6B95" w:rsidDel="00336DA5">
          <w:rPr>
            <w:rFonts w:asciiTheme="majorHAnsi" w:hAnsiTheme="majorHAnsi"/>
            <w:rPrChange w:id="212" w:author="WELSH, LAURA C CIV USAF HAF SAF/AQCP" w:date="2024-02-23T19:49:00Z">
              <w:rPr/>
            </w:rPrChange>
          </w:rPr>
          <w:delText>forward</w:delText>
        </w:r>
        <w:r w:rsidRPr="00ED6B95" w:rsidDel="00336DA5">
          <w:rPr>
            <w:rFonts w:asciiTheme="majorHAnsi" w:hAnsiTheme="majorHAnsi"/>
            <w:rPrChange w:id="213" w:author="WELSH, LAURA C CIV USAF HAF SAF/AQCP" w:date="2024-02-26T09:12:00Z">
              <w:rPr/>
            </w:rPrChange>
          </w:rPr>
          <w:delText xml:space="preserve"> a consolidated trend analysis report for the previous calendar year to </w:delText>
        </w:r>
        <w:r w:rsidRPr="00ED6B95">
          <w:rPr>
            <w:rFonts w:asciiTheme="majorHAnsi" w:hAnsiTheme="majorHAnsi"/>
            <w:rPrChange w:id="214" w:author="WELSH, LAURA C CIV USAF HAF SAF/AQCP" w:date="2024-02-26T09:12:00Z">
              <w:rPr/>
            </w:rPrChange>
          </w:rPr>
          <w:fldChar w:fldCharType="begin"/>
        </w:r>
        <w:r w:rsidRPr="00ED6B95">
          <w:rPr>
            <w:rFonts w:asciiTheme="majorHAnsi" w:hAnsiTheme="majorHAnsi"/>
            <w:rPrChange w:id="215" w:author="WELSH, LAURA C CIV USAF HAF SAF/AQCP" w:date="2024-02-26T09:12:00Z">
              <w:rPr/>
            </w:rPrChange>
          </w:rPr>
          <w:delInstrText xml:space="preserve">HYPERLINK "mailto:usaf.pentagon.saf-aq.mbx.saf-aqcp-workflow@mail.mil" </w:delInstrText>
        </w:r>
        <w:r w:rsidRPr="00BF5B4A">
          <w:rPr>
            <w:rFonts w:asciiTheme="majorHAnsi" w:hAnsiTheme="majorHAnsi"/>
          </w:rPr>
        </w:r>
        <w:r w:rsidRPr="00ED6B95">
          <w:rPr>
            <w:rFonts w:asciiTheme="majorHAnsi" w:hAnsiTheme="majorHAnsi"/>
            <w:rPrChange w:id="216" w:author="WELSH, LAURA C CIV USAF HAF SAF/AQCP" w:date="2024-02-26T09:12:00Z">
              <w:rPr/>
            </w:rPrChange>
          </w:rPr>
          <w:fldChar w:fldCharType="separate"/>
        </w:r>
        <w:r w:rsidRPr="00ED6B95" w:rsidDel="00336DA5">
          <w:rPr>
            <w:rFonts w:asciiTheme="majorHAnsi" w:hAnsiTheme="majorHAnsi"/>
            <w:color w:val="27314A"/>
            <w:u w:val="single"/>
            <w:rPrChange w:id="217" w:author="WELSH, LAURA C CIV USAF HAF SAF/AQCP" w:date="2024-02-26T09:12:00Z">
              <w:rPr>
                <w:color w:val="27314A"/>
                <w:u w:val="single"/>
              </w:rPr>
            </w:rPrChange>
          </w:rPr>
          <w:delText>SAF/AQCP</w:delText>
        </w:r>
        <w:r w:rsidRPr="00ED6B95">
          <w:rPr>
            <w:rFonts w:asciiTheme="majorHAnsi" w:hAnsiTheme="majorHAnsi"/>
            <w:rPrChange w:id="218" w:author="WELSH, LAURA C CIV USAF HAF SAF/AQCP" w:date="2024-02-26T09:12:00Z">
              <w:rPr/>
            </w:rPrChange>
          </w:rPr>
          <w:fldChar w:fldCharType="end"/>
        </w:r>
        <w:r w:rsidRPr="00ED6B95" w:rsidDel="00336DA5">
          <w:rPr>
            <w:rFonts w:asciiTheme="majorHAnsi" w:hAnsiTheme="majorHAnsi"/>
            <w:color w:val="27314A"/>
            <w:rPrChange w:id="219" w:author="WELSH, LAURA C CIV USAF HAF SAF/AQCP" w:date="2024-02-26T09:12:00Z">
              <w:rPr>
                <w:color w:val="27314A"/>
              </w:rPr>
            </w:rPrChange>
          </w:rPr>
          <w:delText xml:space="preserve"> </w:delText>
        </w:r>
        <w:r w:rsidRPr="00ED6B95" w:rsidDel="00336DA5">
          <w:rPr>
            <w:rFonts w:asciiTheme="majorHAnsi" w:hAnsiTheme="majorHAnsi"/>
            <w:rPrChange w:id="220" w:author="WELSH, LAURA C CIV USAF HAF SAF/AQCP" w:date="2024-02-26T09:12:00Z">
              <w:rPr/>
            </w:rPrChange>
          </w:rPr>
          <w:delText xml:space="preserve">by 28 February of each year. See the tailorable </w:delText>
        </w:r>
        <w:r w:rsidRPr="00FE176E">
          <w:rPr>
            <w:rFonts w:asciiTheme="majorHAnsi" w:hAnsiTheme="majorHAnsi"/>
            <w:rPrChange w:id="221" w:author="WELSH, LAURA C CIV USAF HAF SAF/AQCP" w:date="2024-02-26T09:12:00Z">
              <w:rPr/>
            </w:rPrChange>
          </w:rPr>
          <w:fldChar w:fldCharType="begin"/>
        </w:r>
        <w:r w:rsidRPr="00FE176E">
          <w:rPr>
            <w:rFonts w:asciiTheme="majorHAnsi" w:hAnsiTheme="majorHAnsi"/>
            <w:rPrChange w:id="222" w:author="WELSH, LAURA C CIV USAF HAF SAF/AQCP" w:date="2024-02-26T09:12:00Z">
              <w:rPr/>
            </w:rPrChange>
          </w:rPr>
          <w:delInstrText xml:space="preserve">HYPERLINK "https://usaf.dps.mil/sites/AFCC/AQCP/KnowledgeCenter/SitePages/DAFFARS-Templates.aspx" </w:delInstrText>
        </w:r>
        <w:r w:rsidRPr="00BF5B4A">
          <w:rPr>
            <w:rFonts w:asciiTheme="majorHAnsi" w:hAnsiTheme="majorHAnsi"/>
          </w:rPr>
        </w:r>
        <w:r w:rsidRPr="00FE176E">
          <w:rPr>
            <w:rFonts w:asciiTheme="majorHAnsi" w:hAnsiTheme="majorHAnsi"/>
            <w:rPrChange w:id="223" w:author="WELSH, LAURA C CIV USAF HAF SAF/AQCP" w:date="2024-02-26T09:12:00Z">
              <w:rPr/>
            </w:rPrChange>
          </w:rPr>
          <w:fldChar w:fldCharType="separate"/>
        </w:r>
        <w:r w:rsidRPr="00FE176E" w:rsidDel="00336DA5">
          <w:rPr>
            <w:rFonts w:asciiTheme="majorHAnsi" w:hAnsiTheme="majorHAnsi"/>
            <w:color w:val="27314A"/>
            <w:u w:val="single"/>
            <w:rPrChange w:id="224" w:author="WELSH, LAURA C CIV USAF HAF SAF/AQCP" w:date="2024-02-26T09:12:00Z">
              <w:rPr>
                <w:color w:val="27314A"/>
                <w:u w:val="single"/>
              </w:rPr>
            </w:rPrChange>
          </w:rPr>
          <w:delText>Consolidated Trend Analysis Report</w:delText>
        </w:r>
        <w:r w:rsidRPr="00FE176E">
          <w:rPr>
            <w:rFonts w:asciiTheme="majorHAnsi" w:hAnsiTheme="majorHAnsi"/>
            <w:rPrChange w:id="225" w:author="WELSH, LAURA C CIV USAF HAF SAF/AQCP" w:date="2024-02-26T09:12:00Z">
              <w:rPr/>
            </w:rPrChange>
          </w:rPr>
          <w:fldChar w:fldCharType="end"/>
        </w:r>
        <w:r w:rsidRPr="00FE176E" w:rsidDel="00336DA5">
          <w:rPr>
            <w:rFonts w:asciiTheme="majorHAnsi" w:hAnsiTheme="majorHAnsi"/>
            <w:color w:val="27314A"/>
            <w:rPrChange w:id="226" w:author="WELSH, LAURA C CIV USAF HAF SAF/AQCP" w:date="2024-02-26T09:12:00Z">
              <w:rPr>
                <w:color w:val="27314A"/>
              </w:rPr>
            </w:rPrChange>
          </w:rPr>
          <w:delText xml:space="preserve"> </w:delText>
        </w:r>
        <w:r w:rsidRPr="00FE176E" w:rsidDel="00336DA5">
          <w:rPr>
            <w:rFonts w:asciiTheme="majorHAnsi" w:hAnsiTheme="majorHAnsi"/>
            <w:rPrChange w:id="227" w:author="WELSH, LAURA C CIV USAF HAF SAF/AQCP" w:date="2024-02-26T09:12:00Z">
              <w:rPr/>
            </w:rPrChange>
          </w:rPr>
          <w:delText>template.</w:delText>
        </w:r>
      </w:del>
      <w:ins w:id="228" w:author="WELSH, LAURA C CIV USAF HAF SAF/AQ" w:date="2024-02-16T10:03:00Z">
        <w:r w:rsidR="00E612CC" w:rsidRPr="00FE176E">
          <w:rPr>
            <w:rFonts w:asciiTheme="majorHAnsi" w:hAnsiTheme="majorHAnsi"/>
            <w:rPrChange w:id="229" w:author="WELSH, LAURA C CIV USAF HAF SAF/AQCP" w:date="2024-02-26T09:12:00Z">
              <w:rPr/>
            </w:rPrChange>
          </w:rPr>
          <w:t xml:space="preserve"> Business/contract clearances shall not be counted towards meeting the</w:t>
        </w:r>
        <w:r w:rsidR="00FC072A" w:rsidRPr="00FE176E">
          <w:rPr>
            <w:rFonts w:asciiTheme="majorHAnsi" w:hAnsiTheme="majorHAnsi"/>
            <w:rPrChange w:id="230" w:author="WELSH, LAURA C CIV USAF HAF SAF/AQCP" w:date="2024-02-26T09:12:00Z">
              <w:rPr/>
            </w:rPrChange>
          </w:rPr>
          <w:t xml:space="preserve"> required 8% of contracting actions reviewed.</w:t>
        </w:r>
      </w:ins>
      <w:ins w:id="231" w:author="WELSH, LAURA C CIV USAF HAF SAF/AQ" w:date="2024-02-16T10:06:00Z">
        <w:r w:rsidR="004F5641" w:rsidRPr="00FE176E">
          <w:rPr>
            <w:rFonts w:asciiTheme="majorHAnsi" w:hAnsiTheme="majorHAnsi"/>
            <w:rPrChange w:id="232" w:author="WELSH, LAURA C CIV USAF HAF SAF/AQCP" w:date="2024-02-26T09:12:00Z">
              <w:rPr/>
            </w:rPrChange>
          </w:rPr>
          <w:t xml:space="preserve"> </w:t>
        </w:r>
      </w:ins>
      <w:ins w:id="233" w:author="WELSH, LAURA C CIV USAF HAF SAF/AQCP" w:date="2024-02-23T19:48:00Z">
        <w:r w:rsidR="00BA75B0" w:rsidRPr="00FE176E">
          <w:rPr>
            <w:rFonts w:asciiTheme="majorHAnsi" w:hAnsiTheme="majorHAnsi" w:cs="Arial"/>
            <w:color w:val="000000"/>
            <w:rPrChange w:id="234" w:author="WELSH, LAURA C CIV USAF HAF SAF/AQCP" w:date="2024-02-23T19:50:00Z">
              <w:rPr>
                <w:rFonts w:ascii="Arial" w:hAnsi="Arial" w:cs="Arial"/>
                <w:color w:val="000000"/>
                <w:sz w:val="24"/>
                <w:szCs w:val="24"/>
              </w:rPr>
            </w:rPrChange>
          </w:rPr>
          <w:t xml:space="preserve">Maintaining a robust self-inspection program </w:t>
        </w:r>
        <w:r w:rsidR="00BA75B0" w:rsidRPr="00FE176E">
          <w:rPr>
            <w:rFonts w:asciiTheme="majorHAnsi" w:hAnsiTheme="majorHAnsi" w:cs="Arial"/>
            <w:color w:val="000000"/>
            <w:rPrChange w:id="235" w:author="WELSH, LAURA C CIV USAF HAF SAF/AQCP" w:date="2024-02-23T19:50:00Z">
              <w:rPr>
                <w:rFonts w:ascii="Arial" w:hAnsi="Arial" w:cs="Arial"/>
                <w:color w:val="000000"/>
              </w:rPr>
            </w:rPrChange>
          </w:rPr>
          <w:t xml:space="preserve">and sharing the data results </w:t>
        </w:r>
        <w:r w:rsidR="00BA75B0" w:rsidRPr="00FE176E">
          <w:rPr>
            <w:rFonts w:asciiTheme="majorHAnsi" w:hAnsiTheme="majorHAnsi" w:cs="Arial"/>
            <w:color w:val="000000"/>
            <w:rPrChange w:id="236" w:author="WELSH, LAURA C CIV USAF HAF SAF/AQCP" w:date="2024-02-23T19:50:00Z">
              <w:rPr>
                <w:rFonts w:ascii="Arial" w:hAnsi="Arial" w:cs="Arial"/>
                <w:color w:val="000000"/>
                <w:sz w:val="24"/>
                <w:szCs w:val="24"/>
              </w:rPr>
            </w:rPrChange>
          </w:rPr>
          <w:t xml:space="preserve">will support a </w:t>
        </w:r>
        <w:r w:rsidR="00BA75B0" w:rsidRPr="00FE176E">
          <w:rPr>
            <w:rFonts w:asciiTheme="majorHAnsi" w:hAnsiTheme="majorHAnsi" w:cs="Arial"/>
            <w:color w:val="000000"/>
            <w:rPrChange w:id="237" w:author="WELSH, LAURA C CIV USAF HAF SAF/AQCP" w:date="2024-02-23T19:50:00Z">
              <w:rPr>
                <w:rFonts w:ascii="Arial" w:hAnsi="Arial" w:cs="Arial"/>
                <w:color w:val="000000"/>
                <w:sz w:val="24"/>
                <w:szCs w:val="24"/>
                <w:highlight w:val="yellow"/>
              </w:rPr>
            </w:rPrChange>
          </w:rPr>
          <w:t>DAF-wide</w:t>
        </w:r>
        <w:r w:rsidR="00BA75B0" w:rsidRPr="00FE176E">
          <w:rPr>
            <w:rFonts w:asciiTheme="majorHAnsi" w:hAnsiTheme="majorHAnsi" w:cs="Arial"/>
            <w:color w:val="000000"/>
            <w:rPrChange w:id="238" w:author="WELSH, LAURA C CIV USAF HAF SAF/AQCP" w:date="2024-02-23T19:50:00Z">
              <w:rPr>
                <w:rFonts w:ascii="Arial" w:hAnsi="Arial" w:cs="Arial"/>
                <w:color w:val="000000"/>
                <w:sz w:val="24"/>
                <w:szCs w:val="24"/>
              </w:rPr>
            </w:rPrChange>
          </w:rPr>
          <w:t xml:space="preserve"> consolidated trend analysis report for the previous </w:t>
        </w:r>
        <w:r w:rsidR="00BA75B0" w:rsidRPr="00FE176E">
          <w:rPr>
            <w:rFonts w:asciiTheme="majorHAnsi" w:hAnsiTheme="majorHAnsi" w:cs="Arial"/>
            <w:color w:val="000000"/>
            <w:rPrChange w:id="239" w:author="WELSH, LAURA C CIV USAF HAF SAF/AQCP" w:date="2024-02-23T19:50:00Z">
              <w:rPr>
                <w:rFonts w:ascii="Arial" w:hAnsi="Arial" w:cs="Arial"/>
                <w:color w:val="000000"/>
                <w:sz w:val="24"/>
                <w:szCs w:val="24"/>
                <w:highlight w:val="yellow"/>
              </w:rPr>
            </w:rPrChange>
          </w:rPr>
          <w:t>fiscal</w:t>
        </w:r>
        <w:r w:rsidR="00BA75B0" w:rsidRPr="00FE176E">
          <w:rPr>
            <w:rFonts w:asciiTheme="majorHAnsi" w:hAnsiTheme="majorHAnsi" w:cs="Arial"/>
            <w:color w:val="000000"/>
            <w:rPrChange w:id="240" w:author="WELSH, LAURA C CIV USAF HAF SAF/AQCP" w:date="2024-02-23T19:50:00Z">
              <w:rPr>
                <w:rFonts w:ascii="Arial" w:hAnsi="Arial" w:cs="Arial"/>
                <w:color w:val="000000"/>
                <w:sz w:val="24"/>
                <w:szCs w:val="24"/>
              </w:rPr>
            </w:rPrChange>
          </w:rPr>
          <w:t xml:space="preserve"> year. </w:t>
        </w:r>
        <w:r w:rsidR="00BA75B0" w:rsidRPr="00FE176E">
          <w:rPr>
            <w:rFonts w:asciiTheme="majorHAnsi" w:hAnsiTheme="majorHAnsi" w:cs="Arial"/>
            <w:color w:val="000000"/>
            <w:rPrChange w:id="241" w:author="WELSH, LAURA C CIV USAF HAF SAF/AQCP" w:date="2024-02-23T19:50:00Z">
              <w:rPr>
                <w:rFonts w:ascii="Arial" w:hAnsi="Arial" w:cs="Arial"/>
                <w:color w:val="000000"/>
                <w:sz w:val="24"/>
                <w:szCs w:val="24"/>
                <w:highlight w:val="yellow"/>
              </w:rPr>
            </w:rPrChange>
          </w:rPr>
          <w:t xml:space="preserve">All reviews in KTFS, summary reporting in ASIRT, and SAP/classified reporting for the previous </w:t>
        </w:r>
      </w:ins>
      <w:ins w:id="242" w:author="WELSH, LAURA C CIV USAF HAF SAF/AQCP" w:date="2024-02-23T20:17:00Z">
        <w:r w:rsidR="008C5443">
          <w:rPr>
            <w:rFonts w:asciiTheme="majorHAnsi" w:hAnsiTheme="majorHAnsi" w:cs="Arial"/>
            <w:color w:val="000000"/>
          </w:rPr>
          <w:t>fiscal year</w:t>
        </w:r>
      </w:ins>
      <w:ins w:id="243" w:author="WELSH, LAURA C CIV USAF HAF SAF/AQCP" w:date="2024-02-23T19:48:00Z">
        <w:r w:rsidR="00BA75B0" w:rsidRPr="00FE176E">
          <w:rPr>
            <w:rFonts w:asciiTheme="majorHAnsi" w:hAnsiTheme="majorHAnsi" w:cs="Arial"/>
            <w:color w:val="000000"/>
            <w:rPrChange w:id="244" w:author="WELSH, LAURA C CIV USAF HAF SAF/AQCP" w:date="2024-02-23T19:50:00Z">
              <w:rPr>
                <w:rFonts w:ascii="Arial" w:hAnsi="Arial" w:cs="Arial"/>
                <w:color w:val="000000"/>
                <w:sz w:val="24"/>
                <w:szCs w:val="24"/>
                <w:highlight w:val="yellow"/>
              </w:rPr>
            </w:rPrChange>
          </w:rPr>
          <w:t xml:space="preserve"> must be completed </w:t>
        </w:r>
        <w:r w:rsidR="00BA75B0" w:rsidRPr="00FE176E">
          <w:rPr>
            <w:rFonts w:asciiTheme="majorHAnsi" w:hAnsiTheme="majorHAnsi" w:cs="Arial"/>
            <w:color w:val="000000"/>
            <w:rPrChange w:id="245" w:author="WELSH, LAURA C CIV USAF HAF SAF/AQCP" w:date="2024-02-23T19:50:00Z">
              <w:rPr>
                <w:rFonts w:ascii="Arial" w:hAnsi="Arial" w:cs="Arial"/>
                <w:color w:val="000000"/>
                <w:sz w:val="24"/>
                <w:szCs w:val="24"/>
              </w:rPr>
            </w:rPrChange>
          </w:rPr>
          <w:t xml:space="preserve"> </w:t>
        </w:r>
        <w:r w:rsidR="00BA75B0" w:rsidRPr="00FE176E">
          <w:rPr>
            <w:rFonts w:asciiTheme="majorHAnsi" w:hAnsiTheme="majorHAnsi" w:cs="Arial"/>
            <w:b/>
            <w:bCs/>
            <w:strike/>
            <w:color w:val="000000"/>
            <w:rPrChange w:id="246" w:author="WELSH, LAURA C CIV USAF HAF SAF/AQCP" w:date="2024-02-23T19:50:00Z">
              <w:rPr>
                <w:rFonts w:ascii="Arial" w:hAnsi="Arial" w:cs="Arial"/>
                <w:b/>
                <w:bCs/>
                <w:strike/>
                <w:color w:val="000000"/>
                <w:sz w:val="24"/>
                <w:szCs w:val="24"/>
              </w:rPr>
            </w:rPrChange>
          </w:rPr>
          <w:t>to</w:t>
        </w:r>
        <w:r w:rsidR="00BA75B0" w:rsidRPr="00FE176E">
          <w:rPr>
            <w:rFonts w:asciiTheme="majorHAnsi" w:hAnsiTheme="majorHAnsi" w:cs="Arial" w:hint="eastAsia"/>
            <w:b/>
            <w:bCs/>
            <w:strike/>
            <w:color w:val="000000"/>
            <w:rPrChange w:id="247" w:author="WELSH, LAURA C CIV USAF HAF SAF/AQCP" w:date="2024-02-23T19:50:00Z">
              <w:rPr>
                <w:rFonts w:ascii="Arial" w:hAnsi="Arial" w:cs="Arial" w:hint="eastAsia"/>
                <w:b/>
                <w:bCs/>
                <w:strike/>
                <w:color w:val="000000"/>
                <w:sz w:val="24"/>
                <w:szCs w:val="24"/>
              </w:rPr>
            </w:rPrChange>
          </w:rPr>
          <w:t> </w:t>
        </w:r>
        <w:r w:rsidR="00BA75B0" w:rsidRPr="00FE176E">
          <w:rPr>
            <w:rFonts w:asciiTheme="majorHAnsi" w:hAnsiTheme="majorHAnsi" w:cs="Arial"/>
            <w:rPrChange w:id="248" w:author="WELSH, LAURA C CIV USAF HAF SAF/AQCP" w:date="2024-02-23T19:50:00Z">
              <w:rPr/>
            </w:rPrChange>
          </w:rPr>
          <w:fldChar w:fldCharType="begin"/>
        </w:r>
        <w:r w:rsidR="00BA75B0" w:rsidRPr="00FE176E">
          <w:rPr>
            <w:rFonts w:asciiTheme="majorHAnsi" w:hAnsiTheme="majorHAnsi" w:cs="Arial"/>
            <w:rPrChange w:id="249" w:author="WELSH, LAURA C CIV USAF HAF SAF/AQCP" w:date="2024-02-23T19:50:00Z">
              <w:rPr>
                <w:rFonts w:ascii="Arial" w:hAnsi="Arial" w:cs="Arial"/>
              </w:rPr>
            </w:rPrChange>
          </w:rPr>
          <w:instrText>HYPERLINK "mailto:usaf.pentagon.saf-aq.mbx.saf-aqcp-workflow@mail.mil" \t "_blank" \o "SAF/AQCP"</w:instrText>
        </w:r>
        <w:r w:rsidR="00BA75B0" w:rsidRPr="00BF5B4A">
          <w:rPr>
            <w:rFonts w:asciiTheme="majorHAnsi" w:hAnsiTheme="majorHAnsi" w:cs="Arial"/>
          </w:rPr>
        </w:r>
        <w:r w:rsidR="00BA75B0" w:rsidRPr="00FE176E">
          <w:rPr>
            <w:rFonts w:asciiTheme="majorHAnsi" w:hAnsiTheme="majorHAnsi" w:cs="Times New Roman"/>
            <w:rPrChange w:id="250" w:author="WELSH, LAURA C CIV USAF HAF SAF/AQCP" w:date="2024-02-23T19:50:00Z">
              <w:rPr>
                <w:rStyle w:val="Hyperlink"/>
                <w:rFonts w:ascii="Arial" w:hAnsi="Arial" w:cs="Arial"/>
                <w:b/>
                <w:bCs/>
                <w:strike/>
                <w:sz w:val="24"/>
                <w:szCs w:val="24"/>
                <w:bdr w:val="none" w:sz="0" w:space="0" w:color="auto" w:frame="1"/>
              </w:rPr>
            </w:rPrChange>
          </w:rPr>
          <w:fldChar w:fldCharType="separate"/>
        </w:r>
        <w:r w:rsidR="00BA75B0" w:rsidRPr="00FE176E">
          <w:rPr>
            <w:rStyle w:val="Hyperlink"/>
            <w:rFonts w:asciiTheme="majorHAnsi" w:hAnsiTheme="majorHAnsi" w:cs="Arial"/>
            <w:b/>
            <w:bCs/>
            <w:strike/>
            <w:bdr w:val="none" w:sz="0" w:space="0" w:color="auto" w:frame="1"/>
            <w:rPrChange w:id="251" w:author="WELSH, LAURA C CIV USAF HAF SAF/AQCP" w:date="2024-02-23T19:50:00Z">
              <w:rPr>
                <w:rStyle w:val="Hyperlink"/>
                <w:rFonts w:ascii="Arial" w:hAnsi="Arial" w:cs="Arial"/>
                <w:b/>
                <w:bCs/>
                <w:strike/>
                <w:sz w:val="24"/>
                <w:szCs w:val="24"/>
                <w:bdr w:val="none" w:sz="0" w:space="0" w:color="auto" w:frame="1"/>
              </w:rPr>
            </w:rPrChange>
          </w:rPr>
          <w:t>SAF/AQCP</w:t>
        </w:r>
        <w:r w:rsidR="00BA75B0" w:rsidRPr="00FE176E">
          <w:rPr>
            <w:rStyle w:val="Hyperlink"/>
            <w:rFonts w:asciiTheme="majorHAnsi" w:hAnsiTheme="majorHAnsi" w:cs="Arial"/>
            <w:b/>
            <w:bCs/>
            <w:strike/>
            <w:bdr w:val="none" w:sz="0" w:space="0" w:color="auto" w:frame="1"/>
            <w:rPrChange w:id="252" w:author="WELSH, LAURA C CIV USAF HAF SAF/AQCP" w:date="2024-02-23T19:50:00Z">
              <w:rPr>
                <w:rStyle w:val="Hyperlink"/>
                <w:rFonts w:ascii="Arial" w:hAnsi="Arial" w:cs="Arial"/>
                <w:b/>
                <w:bCs/>
                <w:strike/>
                <w:sz w:val="24"/>
                <w:szCs w:val="24"/>
                <w:bdr w:val="none" w:sz="0" w:space="0" w:color="auto" w:frame="1"/>
              </w:rPr>
            </w:rPrChange>
          </w:rPr>
          <w:fldChar w:fldCharType="end"/>
        </w:r>
        <w:r w:rsidR="00BA75B0" w:rsidRPr="00FE176E">
          <w:rPr>
            <w:rFonts w:asciiTheme="majorHAnsi" w:hAnsiTheme="majorHAnsi" w:cs="Arial" w:hint="eastAsia"/>
            <w:color w:val="000000"/>
            <w:rPrChange w:id="253" w:author="WELSH, LAURA C CIV USAF HAF SAF/AQCP" w:date="2024-02-23T19:50:00Z">
              <w:rPr>
                <w:rFonts w:ascii="Arial" w:hAnsi="Arial" w:cs="Arial" w:hint="eastAsia"/>
                <w:color w:val="000000"/>
                <w:sz w:val="24"/>
                <w:szCs w:val="24"/>
              </w:rPr>
            </w:rPrChange>
          </w:rPr>
          <w:t> </w:t>
        </w:r>
        <w:r w:rsidR="00BA75B0" w:rsidRPr="00FE176E">
          <w:rPr>
            <w:rFonts w:asciiTheme="majorHAnsi" w:hAnsiTheme="majorHAnsi" w:cs="Arial"/>
            <w:color w:val="000000"/>
            <w:rPrChange w:id="254" w:author="WELSH, LAURA C CIV USAF HAF SAF/AQCP" w:date="2024-02-23T19:50:00Z">
              <w:rPr>
                <w:rFonts w:ascii="Arial" w:hAnsi="Arial" w:cs="Arial"/>
                <w:color w:val="000000"/>
                <w:sz w:val="24"/>
                <w:szCs w:val="24"/>
              </w:rPr>
            </w:rPrChange>
          </w:rPr>
          <w:t xml:space="preserve">by </w:t>
        </w:r>
        <w:r w:rsidR="00BA75B0" w:rsidRPr="00FE176E">
          <w:rPr>
            <w:rFonts w:asciiTheme="majorHAnsi" w:hAnsiTheme="majorHAnsi" w:cs="Arial"/>
            <w:color w:val="FF0000"/>
            <w:rPrChange w:id="255" w:author="WELSH, LAURA C CIV USAF HAF SAF/AQCP" w:date="2024-02-23T19:50:00Z">
              <w:rPr>
                <w:rFonts w:ascii="Arial" w:hAnsi="Arial" w:cs="Arial"/>
                <w:color w:val="FF0000"/>
                <w:sz w:val="24"/>
                <w:szCs w:val="24"/>
              </w:rPr>
            </w:rPrChange>
          </w:rPr>
          <w:t xml:space="preserve">15 </w:t>
        </w:r>
        <w:r w:rsidR="00BA75B0" w:rsidRPr="00FE176E">
          <w:rPr>
            <w:rFonts w:asciiTheme="majorHAnsi" w:hAnsiTheme="majorHAnsi" w:cs="Arial"/>
            <w:b/>
            <w:bCs/>
            <w:strike/>
            <w:color w:val="000000"/>
            <w:rPrChange w:id="256" w:author="WELSH, LAURA C CIV USAF HAF SAF/AQCP" w:date="2024-02-23T19:50:00Z">
              <w:rPr>
                <w:rFonts w:ascii="Arial" w:hAnsi="Arial" w:cs="Arial"/>
                <w:b/>
                <w:bCs/>
                <w:strike/>
                <w:color w:val="000000"/>
                <w:sz w:val="24"/>
                <w:szCs w:val="24"/>
              </w:rPr>
            </w:rPrChange>
          </w:rPr>
          <w:t>28</w:t>
        </w:r>
        <w:r w:rsidR="00BA75B0" w:rsidRPr="00FE176E">
          <w:rPr>
            <w:rFonts w:asciiTheme="majorHAnsi" w:hAnsiTheme="majorHAnsi" w:cs="Arial"/>
            <w:color w:val="000000"/>
            <w:rPrChange w:id="257" w:author="WELSH, LAURA C CIV USAF HAF SAF/AQCP" w:date="2024-02-23T19:50:00Z">
              <w:rPr>
                <w:rFonts w:ascii="Arial" w:hAnsi="Arial" w:cs="Arial"/>
                <w:color w:val="000000"/>
                <w:sz w:val="24"/>
                <w:szCs w:val="24"/>
              </w:rPr>
            </w:rPrChange>
          </w:rPr>
          <w:t xml:space="preserve">February of each year. </w:t>
        </w:r>
      </w:ins>
      <w:ins w:id="258" w:author="WELSH, LAURA C CIV USAF HAF SAF/AQ" w:date="2024-02-16T10:07:00Z">
        <w:del w:id="259" w:author="WELSH, LAURA C CIV USAF HAF SAF/AQCP" w:date="2024-02-23T19:45:00Z">
          <w:r w:rsidR="009C33D6" w:rsidRPr="00FE176E">
            <w:rPr>
              <w:rFonts w:asciiTheme="majorHAnsi" w:hAnsiTheme="majorHAnsi"/>
              <w:rPrChange w:id="260" w:author="WELSH, LAURA C CIV USAF HAF SAF/AQCP" w:date="2024-02-26T09:12:00Z">
                <w:rPr/>
              </w:rPrChange>
            </w:rPr>
            <w:delText>A proportional mix means that the number of actions sampled/reviewed</w:delText>
          </w:r>
        </w:del>
      </w:ins>
      <w:ins w:id="261" w:author="WELSH, LAURA C CIV USAF HAF SAF/AQ" w:date="2024-02-16T10:08:00Z">
        <w:del w:id="262" w:author="WELSH, LAURA C CIV USAF HAF SAF/AQCP" w:date="2024-02-23T19:45:00Z">
          <w:r w:rsidR="009C33D6" w:rsidRPr="00FE176E">
            <w:rPr>
              <w:rFonts w:asciiTheme="majorHAnsi" w:hAnsiTheme="majorHAnsi"/>
              <w:rPrChange w:id="263" w:author="WELSH, LAURA C CIV USAF HAF SAF/AQCP" w:date="2024-02-26T09:12:00Z">
                <w:rPr/>
              </w:rPrChange>
            </w:rPr>
            <w:delText xml:space="preserve"> </w:delText>
          </w:r>
          <w:r w:rsidR="00B140E8" w:rsidRPr="00FE176E">
            <w:rPr>
              <w:rFonts w:asciiTheme="majorHAnsi" w:hAnsiTheme="majorHAnsi"/>
              <w:rPrChange w:id="264" w:author="WELSH, LAURA C CIV USAF HAF SAF/AQCP" w:date="2024-02-26T09:12:00Z">
                <w:rPr/>
              </w:rPrChange>
            </w:rPr>
            <w:delText xml:space="preserve">for each type of action </w:delText>
          </w:r>
          <w:r w:rsidR="009C33D6" w:rsidRPr="00FE176E">
            <w:rPr>
              <w:rFonts w:asciiTheme="majorHAnsi" w:hAnsiTheme="majorHAnsi"/>
              <w:rPrChange w:id="265" w:author="WELSH, LAURA C CIV USAF HAF SAF/AQCP" w:date="2024-02-26T09:12:00Z">
                <w:rPr/>
              </w:rPrChange>
            </w:rPr>
            <w:delText xml:space="preserve">must </w:delText>
          </w:r>
          <w:r w:rsidR="00B140E8" w:rsidRPr="00FE176E">
            <w:rPr>
              <w:rFonts w:asciiTheme="majorHAnsi" w:hAnsiTheme="majorHAnsi"/>
              <w:rPrChange w:id="266" w:author="WELSH, LAURA C CIV USAF HAF SAF/AQCP" w:date="2024-02-26T09:12:00Z">
                <w:rPr/>
              </w:rPrChange>
            </w:rPr>
            <w:delText>correspond to the</w:delText>
          </w:r>
        </w:del>
      </w:ins>
      <w:ins w:id="267" w:author="WELSH, LAURA C CIV USAF HAF SAF/AQ" w:date="2024-02-16T10:09:00Z">
        <w:del w:id="268" w:author="WELSH, LAURA C CIV USAF HAF SAF/AQCP" w:date="2024-02-23T19:45:00Z">
          <w:r w:rsidR="00B140E8">
            <w:delText xml:space="preserve"> total amount of contracts awarded for each type of action. For example, if a contracting office awarded </w:delText>
          </w:r>
        </w:del>
      </w:ins>
      <w:ins w:id="269" w:author="WELSH, LAURA C CIV USAF HAF SAF/AQ" w:date="2024-02-16T10:10:00Z">
        <w:del w:id="270" w:author="WELSH, LAURA C CIV USAF HAF SAF/AQCP" w:date="2024-02-23T19:45:00Z">
          <w:r w:rsidR="008B19F0">
            <w:delText>100 actions, with 50 actions for supplies, 25 actions for services, and 25 actions for construction, then the reviewed actions</w:delText>
          </w:r>
        </w:del>
      </w:ins>
      <w:ins w:id="271" w:author="WELSH, LAURA C CIV USAF HAF SAF/AQ" w:date="2024-02-16T10:11:00Z">
        <w:del w:id="272" w:author="WELSH, LAURA C CIV USAF HAF SAF/AQCP" w:date="2024-02-23T19:45:00Z">
          <w:r w:rsidR="008B19F0">
            <w:delText xml:space="preserve"> should be approximately ½ supplies, ¼ services, and ¼ construction actions.</w:delText>
          </w:r>
        </w:del>
      </w:ins>
    </w:p>
    <w:p w14:paraId="16DEB4AB" w14:textId="77777777" w:rsidR="003259BB" w:rsidRDefault="003259BB">
      <w:pPr>
        <w:pStyle w:val="BodyText"/>
        <w:rPr>
          <w:sz w:val="26"/>
        </w:rPr>
      </w:pPr>
    </w:p>
    <w:p w14:paraId="035E632D" w14:textId="77777777" w:rsidR="003259BB" w:rsidRDefault="00336DA5">
      <w:pPr>
        <w:pStyle w:val="Heading2"/>
        <w:spacing w:before="171"/>
        <w:rPr>
          <w:b/>
        </w:rPr>
      </w:pPr>
      <w:r>
        <w:rPr>
          <w:b/>
          <w:spacing w:val="-2"/>
        </w:rPr>
        <w:t>5301.602-1</w:t>
      </w:r>
      <w:r>
        <w:rPr>
          <w:b/>
          <w:spacing w:val="-15"/>
        </w:rPr>
        <w:t xml:space="preserve"> </w:t>
      </w:r>
      <w:r>
        <w:rPr>
          <w:b/>
          <w:spacing w:val="-2"/>
        </w:rPr>
        <w:t>Authority</w:t>
      </w:r>
    </w:p>
    <w:p w14:paraId="0AD9C6F4" w14:textId="77777777" w:rsidR="003259BB" w:rsidRDefault="003259BB">
      <w:pPr>
        <w:pStyle w:val="BodyText"/>
        <w:spacing w:before="4"/>
        <w:rPr>
          <w:rFonts w:ascii="Bookman Old Style"/>
          <w:b/>
          <w:sz w:val="42"/>
        </w:rPr>
      </w:pPr>
    </w:p>
    <w:p w14:paraId="5A95D374" w14:textId="77777777" w:rsidR="003259BB" w:rsidRDefault="00336DA5">
      <w:pPr>
        <w:pStyle w:val="BodyText"/>
        <w:spacing w:line="271" w:lineRule="auto"/>
        <w:ind w:left="110"/>
      </w:pPr>
      <w:r>
        <w:rPr>
          <w:w w:val="105"/>
        </w:rPr>
        <w:t xml:space="preserve">(a) Contracting officers are authorized to </w:t>
      </w:r>
      <w:proofErr w:type="gramStart"/>
      <w:r>
        <w:rPr>
          <w:w w:val="105"/>
        </w:rPr>
        <w:t>enter into</w:t>
      </w:r>
      <w:proofErr w:type="gramEnd"/>
      <w:r>
        <w:rPr>
          <w:w w:val="105"/>
        </w:rPr>
        <w:t xml:space="preserve"> and execute contracts funded either partially or</w:t>
      </w:r>
      <w:r>
        <w:rPr>
          <w:spacing w:val="40"/>
          <w:w w:val="105"/>
        </w:rPr>
        <w:t xml:space="preserve"> </w:t>
      </w:r>
      <w:r>
        <w:rPr>
          <w:w w:val="105"/>
        </w:rPr>
        <w:t>completely with non-appropriated funds.</w:t>
      </w:r>
    </w:p>
    <w:p w14:paraId="4B1F511A" w14:textId="77777777" w:rsidR="003259BB" w:rsidRDefault="003259BB">
      <w:pPr>
        <w:pStyle w:val="BodyText"/>
        <w:rPr>
          <w:sz w:val="26"/>
        </w:rPr>
      </w:pPr>
    </w:p>
    <w:p w14:paraId="54A5F7B3" w14:textId="77777777" w:rsidR="003259BB" w:rsidRDefault="00336DA5">
      <w:pPr>
        <w:pStyle w:val="Heading2"/>
        <w:rPr>
          <w:b/>
        </w:rPr>
      </w:pPr>
      <w:r>
        <w:rPr>
          <w:b/>
          <w:spacing w:val="-2"/>
        </w:rPr>
        <w:t>5301.602-2</w:t>
      </w:r>
      <w:r>
        <w:rPr>
          <w:b/>
          <w:spacing w:val="-15"/>
        </w:rPr>
        <w:t xml:space="preserve"> </w:t>
      </w:r>
      <w:r>
        <w:rPr>
          <w:b/>
          <w:spacing w:val="-2"/>
        </w:rPr>
        <w:t>Responsibilities</w:t>
      </w:r>
    </w:p>
    <w:p w14:paraId="65F9C3DC" w14:textId="77777777" w:rsidR="003259BB" w:rsidRDefault="003259BB">
      <w:pPr>
        <w:pStyle w:val="BodyText"/>
        <w:spacing w:before="4"/>
        <w:rPr>
          <w:rFonts w:ascii="Bookman Old Style"/>
          <w:b/>
          <w:sz w:val="42"/>
        </w:rPr>
      </w:pPr>
    </w:p>
    <w:p w14:paraId="10E00173" w14:textId="77777777" w:rsidR="003259BB" w:rsidRDefault="00336DA5">
      <w:pPr>
        <w:pStyle w:val="BodyText"/>
        <w:spacing w:before="1"/>
        <w:ind w:left="110"/>
      </w:pPr>
      <w:r>
        <w:rPr>
          <w:w w:val="105"/>
        </w:rPr>
        <w:t>(c)(i)</w:t>
      </w:r>
      <w:r>
        <w:rPr>
          <w:spacing w:val="4"/>
          <w:w w:val="105"/>
        </w:rPr>
        <w:t xml:space="preserve"> </w:t>
      </w:r>
      <w:r>
        <w:rPr>
          <w:w w:val="105"/>
        </w:rPr>
        <w:t>Legal</w:t>
      </w:r>
      <w:r>
        <w:rPr>
          <w:spacing w:val="4"/>
          <w:w w:val="105"/>
        </w:rPr>
        <w:t xml:space="preserve"> </w:t>
      </w:r>
      <w:r>
        <w:rPr>
          <w:spacing w:val="-2"/>
          <w:w w:val="105"/>
        </w:rPr>
        <w:t>Review</w:t>
      </w:r>
    </w:p>
    <w:p w14:paraId="5023141B" w14:textId="77777777" w:rsidR="003259BB" w:rsidRDefault="003259BB">
      <w:pPr>
        <w:pStyle w:val="BodyText"/>
        <w:spacing w:before="10"/>
        <w:rPr>
          <w:sz w:val="23"/>
        </w:rPr>
      </w:pPr>
    </w:p>
    <w:p w14:paraId="1E1B5C95" w14:textId="2F90507F" w:rsidR="003259BB" w:rsidRDefault="00336DA5">
      <w:pPr>
        <w:pStyle w:val="ListParagraph"/>
        <w:numPr>
          <w:ilvl w:val="0"/>
          <w:numId w:val="1"/>
        </w:numPr>
        <w:tabs>
          <w:tab w:val="left" w:pos="467"/>
        </w:tabs>
        <w:spacing w:line="271" w:lineRule="auto"/>
        <w:ind w:right="110" w:firstLine="0"/>
      </w:pPr>
      <w:r>
        <w:rPr>
          <w:w w:val="105"/>
        </w:rPr>
        <w:t>Contracting</w:t>
      </w:r>
      <w:r>
        <w:rPr>
          <w:spacing w:val="31"/>
          <w:w w:val="105"/>
        </w:rPr>
        <w:t xml:space="preserve"> </w:t>
      </w:r>
      <w:r>
        <w:rPr>
          <w:w w:val="105"/>
        </w:rPr>
        <w:t>officers</w:t>
      </w:r>
      <w:r>
        <w:rPr>
          <w:spacing w:val="31"/>
          <w:w w:val="105"/>
        </w:rPr>
        <w:t xml:space="preserve"> </w:t>
      </w:r>
      <w:r>
        <w:rPr>
          <w:w w:val="105"/>
        </w:rPr>
        <w:t>must</w:t>
      </w:r>
      <w:r>
        <w:rPr>
          <w:spacing w:val="31"/>
          <w:w w:val="105"/>
        </w:rPr>
        <w:t xml:space="preserve"> </w:t>
      </w:r>
      <w:r>
        <w:rPr>
          <w:w w:val="105"/>
        </w:rPr>
        <w:t>obtain</w:t>
      </w:r>
      <w:r>
        <w:rPr>
          <w:spacing w:val="31"/>
          <w:w w:val="105"/>
        </w:rPr>
        <w:t xml:space="preserve"> </w:t>
      </w:r>
      <w:r>
        <w:rPr>
          <w:w w:val="105"/>
        </w:rPr>
        <w:t>legal</w:t>
      </w:r>
      <w:r>
        <w:rPr>
          <w:spacing w:val="31"/>
          <w:w w:val="105"/>
        </w:rPr>
        <w:t xml:space="preserve"> </w:t>
      </w:r>
      <w:r>
        <w:rPr>
          <w:w w:val="105"/>
        </w:rPr>
        <w:t>advice</w:t>
      </w:r>
      <w:r>
        <w:rPr>
          <w:spacing w:val="31"/>
          <w:w w:val="105"/>
        </w:rPr>
        <w:t xml:space="preserve"> </w:t>
      </w:r>
      <w:r>
        <w:rPr>
          <w:w w:val="105"/>
        </w:rPr>
        <w:t>during</w:t>
      </w:r>
      <w:r>
        <w:rPr>
          <w:spacing w:val="31"/>
          <w:w w:val="105"/>
        </w:rPr>
        <w:t xml:space="preserve"> </w:t>
      </w:r>
      <w:r>
        <w:rPr>
          <w:w w:val="105"/>
        </w:rPr>
        <w:t>all</w:t>
      </w:r>
      <w:r>
        <w:rPr>
          <w:spacing w:val="31"/>
          <w:w w:val="105"/>
        </w:rPr>
        <w:t xml:space="preserve"> </w:t>
      </w:r>
      <w:r>
        <w:rPr>
          <w:w w:val="105"/>
        </w:rPr>
        <w:t>phases</w:t>
      </w:r>
      <w:r>
        <w:rPr>
          <w:spacing w:val="31"/>
          <w:w w:val="105"/>
        </w:rPr>
        <w:t xml:space="preserve"> </w:t>
      </w:r>
      <w:r>
        <w:rPr>
          <w:w w:val="105"/>
        </w:rPr>
        <w:t>of</w:t>
      </w:r>
      <w:r>
        <w:rPr>
          <w:spacing w:val="31"/>
          <w:w w:val="105"/>
        </w:rPr>
        <w:t xml:space="preserve"> </w:t>
      </w:r>
      <w:r>
        <w:rPr>
          <w:w w:val="105"/>
        </w:rPr>
        <w:t>acquisitions.</w:t>
      </w:r>
      <w:r>
        <w:rPr>
          <w:spacing w:val="31"/>
          <w:w w:val="105"/>
        </w:rPr>
        <w:t xml:space="preserve"> </w:t>
      </w:r>
      <w:r>
        <w:rPr>
          <w:w w:val="105"/>
        </w:rPr>
        <w:t>See</w:t>
      </w:r>
      <w:r>
        <w:rPr>
          <w:spacing w:val="31"/>
          <w:w w:val="105"/>
        </w:rPr>
        <w:t xml:space="preserve"> </w:t>
      </w:r>
      <w:r>
        <w:rPr>
          <w:w w:val="105"/>
        </w:rPr>
        <w:t>the</w:t>
      </w:r>
      <w:r>
        <w:rPr>
          <w:spacing w:val="31"/>
          <w:w w:val="105"/>
        </w:rPr>
        <w:t xml:space="preserve"> </w:t>
      </w:r>
      <w:r>
        <w:rPr>
          <w:w w:val="105"/>
        </w:rPr>
        <w:t xml:space="preserve">tailorable </w:t>
      </w:r>
      <w:hyperlink r:id="rId50">
        <w:r>
          <w:rPr>
            <w:color w:val="27314A"/>
            <w:w w:val="105"/>
            <w:u w:val="single" w:color="27314A"/>
          </w:rPr>
          <w:t>Legal</w:t>
        </w:r>
        <w:r>
          <w:rPr>
            <w:color w:val="27314A"/>
            <w:spacing w:val="26"/>
            <w:w w:val="105"/>
            <w:u w:val="single" w:color="27314A"/>
          </w:rPr>
          <w:t xml:space="preserve"> </w:t>
        </w:r>
        <w:r>
          <w:rPr>
            <w:color w:val="27314A"/>
            <w:w w:val="105"/>
            <w:u w:val="single" w:color="27314A"/>
          </w:rPr>
          <w:t>Review</w:t>
        </w:r>
      </w:hyperlink>
      <w:r>
        <w:rPr>
          <w:color w:val="27314A"/>
          <w:spacing w:val="26"/>
          <w:w w:val="105"/>
        </w:rPr>
        <w:t xml:space="preserve"> </w:t>
      </w:r>
      <w:r>
        <w:rPr>
          <w:w w:val="105"/>
        </w:rPr>
        <w:t>template.</w:t>
      </w:r>
      <w:r>
        <w:rPr>
          <w:spacing w:val="26"/>
          <w:w w:val="105"/>
        </w:rPr>
        <w:t xml:space="preserve"> </w:t>
      </w:r>
      <w:proofErr w:type="gramStart"/>
      <w:r>
        <w:rPr>
          <w:w w:val="105"/>
        </w:rPr>
        <w:t>In</w:t>
      </w:r>
      <w:r>
        <w:rPr>
          <w:spacing w:val="26"/>
          <w:w w:val="105"/>
        </w:rPr>
        <w:t xml:space="preserve"> </w:t>
      </w:r>
      <w:r>
        <w:rPr>
          <w:w w:val="105"/>
        </w:rPr>
        <w:t>particular,</w:t>
      </w:r>
      <w:r>
        <w:rPr>
          <w:spacing w:val="26"/>
          <w:w w:val="105"/>
        </w:rPr>
        <w:t xml:space="preserve"> </w:t>
      </w:r>
      <w:r>
        <w:rPr>
          <w:w w:val="105"/>
        </w:rPr>
        <w:t>contracting</w:t>
      </w:r>
      <w:proofErr w:type="gramEnd"/>
      <w:r>
        <w:rPr>
          <w:spacing w:val="26"/>
          <w:w w:val="105"/>
        </w:rPr>
        <w:t xml:space="preserve"> </w:t>
      </w:r>
      <w:r>
        <w:rPr>
          <w:w w:val="105"/>
        </w:rPr>
        <w:t>officers</w:t>
      </w:r>
      <w:r>
        <w:rPr>
          <w:spacing w:val="26"/>
          <w:w w:val="105"/>
        </w:rPr>
        <w:t xml:space="preserve"> </w:t>
      </w:r>
      <w:r>
        <w:rPr>
          <w:w w:val="105"/>
        </w:rPr>
        <w:t>must</w:t>
      </w:r>
      <w:r>
        <w:rPr>
          <w:spacing w:val="26"/>
          <w:w w:val="105"/>
        </w:rPr>
        <w:t xml:space="preserve"> </w:t>
      </w:r>
      <w:r>
        <w:rPr>
          <w:w w:val="105"/>
        </w:rPr>
        <w:t>obtain</w:t>
      </w:r>
      <w:r>
        <w:rPr>
          <w:spacing w:val="26"/>
          <w:w w:val="105"/>
        </w:rPr>
        <w:t xml:space="preserve"> </w:t>
      </w:r>
      <w:r>
        <w:rPr>
          <w:w w:val="105"/>
        </w:rPr>
        <w:t>legal</w:t>
      </w:r>
      <w:r>
        <w:rPr>
          <w:spacing w:val="26"/>
          <w:w w:val="105"/>
        </w:rPr>
        <w:t xml:space="preserve"> </w:t>
      </w:r>
      <w:r>
        <w:rPr>
          <w:w w:val="105"/>
        </w:rPr>
        <w:t>advice,</w:t>
      </w:r>
      <w:r>
        <w:rPr>
          <w:spacing w:val="26"/>
          <w:w w:val="105"/>
        </w:rPr>
        <w:t xml:space="preserve"> </w:t>
      </w:r>
      <w:r>
        <w:rPr>
          <w:w w:val="105"/>
        </w:rPr>
        <w:t>coordination,</w:t>
      </w:r>
      <w:r>
        <w:rPr>
          <w:spacing w:val="26"/>
          <w:w w:val="105"/>
        </w:rPr>
        <w:t xml:space="preserve"> </w:t>
      </w:r>
      <w:r>
        <w:rPr>
          <w:w w:val="105"/>
        </w:rPr>
        <w:t>and review</w:t>
      </w:r>
      <w:r>
        <w:rPr>
          <w:spacing w:val="26"/>
          <w:w w:val="105"/>
        </w:rPr>
        <w:t xml:space="preserve"> </w:t>
      </w:r>
      <w:r>
        <w:rPr>
          <w:w w:val="105"/>
        </w:rPr>
        <w:t>from</w:t>
      </w:r>
      <w:r>
        <w:rPr>
          <w:spacing w:val="26"/>
          <w:w w:val="105"/>
        </w:rPr>
        <w:t xml:space="preserve"> </w:t>
      </w:r>
      <w:r>
        <w:rPr>
          <w:w w:val="105"/>
        </w:rPr>
        <w:t>the</w:t>
      </w:r>
      <w:r>
        <w:rPr>
          <w:spacing w:val="26"/>
          <w:w w:val="105"/>
        </w:rPr>
        <w:t xml:space="preserve"> </w:t>
      </w:r>
      <w:r>
        <w:rPr>
          <w:w w:val="105"/>
        </w:rPr>
        <w:t>supporting</w:t>
      </w:r>
      <w:r>
        <w:rPr>
          <w:spacing w:val="26"/>
          <w:w w:val="105"/>
        </w:rPr>
        <w:t xml:space="preserve"> </w:t>
      </w:r>
      <w:r>
        <w:rPr>
          <w:w w:val="105"/>
        </w:rPr>
        <w:t>legal</w:t>
      </w:r>
      <w:r>
        <w:rPr>
          <w:spacing w:val="26"/>
          <w:w w:val="105"/>
        </w:rPr>
        <w:t xml:space="preserve"> </w:t>
      </w:r>
      <w:r>
        <w:rPr>
          <w:w w:val="105"/>
        </w:rPr>
        <w:t>office</w:t>
      </w:r>
      <w:r>
        <w:rPr>
          <w:spacing w:val="26"/>
          <w:w w:val="105"/>
        </w:rPr>
        <w:t xml:space="preserve"> </w:t>
      </w:r>
      <w:r>
        <w:rPr>
          <w:w w:val="105"/>
        </w:rPr>
        <w:t>for</w:t>
      </w:r>
      <w:r>
        <w:rPr>
          <w:spacing w:val="26"/>
          <w:w w:val="105"/>
        </w:rPr>
        <w:t xml:space="preserve"> </w:t>
      </w:r>
      <w:r>
        <w:rPr>
          <w:w w:val="105"/>
        </w:rPr>
        <w:t>the</w:t>
      </w:r>
      <w:r>
        <w:rPr>
          <w:spacing w:val="26"/>
          <w:w w:val="105"/>
        </w:rPr>
        <w:t xml:space="preserve"> </w:t>
      </w:r>
      <w:r>
        <w:rPr>
          <w:w w:val="105"/>
        </w:rPr>
        <w:t>following</w:t>
      </w:r>
      <w:r>
        <w:rPr>
          <w:spacing w:val="26"/>
          <w:w w:val="105"/>
        </w:rPr>
        <w:t xml:space="preserve"> </w:t>
      </w:r>
      <w:r>
        <w:rPr>
          <w:w w:val="105"/>
        </w:rPr>
        <w:t>situations</w:t>
      </w:r>
      <w:r>
        <w:rPr>
          <w:spacing w:val="26"/>
          <w:w w:val="105"/>
        </w:rPr>
        <w:t xml:space="preserve"> </w:t>
      </w:r>
      <w:r>
        <w:rPr>
          <w:w w:val="105"/>
        </w:rPr>
        <w:t>regardless</w:t>
      </w:r>
      <w:r>
        <w:rPr>
          <w:spacing w:val="26"/>
          <w:w w:val="105"/>
        </w:rPr>
        <w:t xml:space="preserve"> </w:t>
      </w:r>
      <w:r>
        <w:rPr>
          <w:w w:val="105"/>
        </w:rPr>
        <w:t>of</w:t>
      </w:r>
      <w:r>
        <w:rPr>
          <w:spacing w:val="26"/>
          <w:w w:val="105"/>
        </w:rPr>
        <w:t xml:space="preserve"> </w:t>
      </w:r>
      <w:r>
        <w:rPr>
          <w:w w:val="105"/>
        </w:rPr>
        <w:t>dollar</w:t>
      </w:r>
      <w:r>
        <w:rPr>
          <w:spacing w:val="26"/>
          <w:w w:val="105"/>
        </w:rPr>
        <w:t xml:space="preserve"> </w:t>
      </w:r>
      <w:r>
        <w:rPr>
          <w:w w:val="105"/>
        </w:rPr>
        <w:t>amount,</w:t>
      </w:r>
      <w:r>
        <w:rPr>
          <w:spacing w:val="26"/>
          <w:w w:val="105"/>
        </w:rPr>
        <w:t xml:space="preserve"> </w:t>
      </w:r>
      <w:r>
        <w:rPr>
          <w:w w:val="105"/>
        </w:rPr>
        <w:t>and if</w:t>
      </w:r>
      <w:r>
        <w:rPr>
          <w:spacing w:val="36"/>
          <w:w w:val="105"/>
        </w:rPr>
        <w:t xml:space="preserve"> </w:t>
      </w:r>
      <w:r>
        <w:rPr>
          <w:w w:val="105"/>
        </w:rPr>
        <w:t>required</w:t>
      </w:r>
      <w:r>
        <w:rPr>
          <w:spacing w:val="36"/>
          <w:w w:val="105"/>
        </w:rPr>
        <w:t xml:space="preserve"> </w:t>
      </w:r>
      <w:r>
        <w:rPr>
          <w:w w:val="105"/>
        </w:rPr>
        <w:t>elsewhere</w:t>
      </w:r>
      <w:r>
        <w:rPr>
          <w:spacing w:val="36"/>
          <w:w w:val="105"/>
        </w:rPr>
        <w:t xml:space="preserve"> </w:t>
      </w:r>
      <w:r>
        <w:rPr>
          <w:w w:val="105"/>
        </w:rPr>
        <w:t>in</w:t>
      </w:r>
      <w:r w:rsidRPr="0045319F">
        <w:rPr>
          <w:w w:val="105"/>
        </w:rPr>
        <w:t xml:space="preserve"> </w:t>
      </w:r>
      <w:ins w:id="273" w:author="STEVENS, KAREN M CIV USAF HAF SAF/AQCP" w:date="2024-02-16T13:42:00Z">
        <w:r w:rsidR="0045319F" w:rsidRPr="0045319F">
          <w:rPr>
            <w:w w:val="105"/>
          </w:rPr>
          <w:t>regulation or policy</w:t>
        </w:r>
      </w:ins>
      <w:del w:id="274" w:author="STEVENS, KAREN M CIV USAF HAF SAF/AQCP" w:date="2024-02-16T13:42:00Z">
        <w:r w:rsidDel="0045319F">
          <w:rPr>
            <w:w w:val="105"/>
          </w:rPr>
          <w:delText>the</w:delText>
        </w:r>
        <w:r w:rsidRPr="0045319F" w:rsidDel="0045319F">
          <w:rPr>
            <w:w w:val="105"/>
            <w:rPrChange w:id="275" w:author="STEVENS, KAREN M CIV USAF HAF SAF/AQCP" w:date="2024-02-16T13:42:00Z">
              <w:rPr>
                <w:spacing w:val="36"/>
                <w:w w:val="105"/>
              </w:rPr>
            </w:rPrChange>
          </w:rPr>
          <w:delText xml:space="preserve"> </w:delText>
        </w:r>
        <w:r w:rsidDel="0045319F">
          <w:rPr>
            <w:w w:val="105"/>
          </w:rPr>
          <w:delText>DAFFARS</w:delText>
        </w:r>
      </w:del>
      <w:del w:id="276" w:author="STEVENS, KAREN M CIV USAF HAF SAF/AQCP" w:date="2024-02-16T13:43:00Z">
        <w:r w:rsidDel="0045319F">
          <w:rPr>
            <w:w w:val="105"/>
          </w:rPr>
          <w:delText>,</w:delText>
        </w:r>
        <w:r w:rsidDel="0045319F">
          <w:rPr>
            <w:spacing w:val="36"/>
            <w:w w:val="105"/>
          </w:rPr>
          <w:delText xml:space="preserve"> </w:delText>
        </w:r>
        <w:r w:rsidDel="0045319F">
          <w:rPr>
            <w:w w:val="105"/>
          </w:rPr>
          <w:delText>or</w:delText>
        </w:r>
        <w:r w:rsidDel="0045319F">
          <w:rPr>
            <w:spacing w:val="36"/>
            <w:w w:val="105"/>
          </w:rPr>
          <w:delText xml:space="preserve"> </w:delText>
        </w:r>
        <w:r w:rsidDel="0045319F">
          <w:rPr>
            <w:w w:val="105"/>
          </w:rPr>
          <w:delText>by</w:delText>
        </w:r>
        <w:r w:rsidDel="0045319F">
          <w:rPr>
            <w:spacing w:val="36"/>
            <w:w w:val="105"/>
          </w:rPr>
          <w:delText xml:space="preserve"> </w:delText>
        </w:r>
        <w:r w:rsidDel="0045319F">
          <w:rPr>
            <w:w w:val="105"/>
          </w:rPr>
          <w:delText>law,</w:delText>
        </w:r>
        <w:r w:rsidDel="0045319F">
          <w:rPr>
            <w:spacing w:val="36"/>
            <w:w w:val="105"/>
          </w:rPr>
          <w:delText xml:space="preserve"> </w:delText>
        </w:r>
        <w:r w:rsidDel="0045319F">
          <w:rPr>
            <w:w w:val="105"/>
          </w:rPr>
          <w:delText>regulation,</w:delText>
        </w:r>
        <w:r w:rsidDel="0045319F">
          <w:rPr>
            <w:spacing w:val="36"/>
            <w:w w:val="105"/>
          </w:rPr>
          <w:delText xml:space="preserve"> </w:delText>
        </w:r>
        <w:r w:rsidDel="0045319F">
          <w:rPr>
            <w:w w:val="105"/>
          </w:rPr>
          <w:delText>or</w:delText>
        </w:r>
        <w:r w:rsidDel="0045319F">
          <w:rPr>
            <w:spacing w:val="36"/>
            <w:w w:val="105"/>
          </w:rPr>
          <w:delText xml:space="preserve"> </w:delText>
        </w:r>
        <w:r w:rsidDel="0045319F">
          <w:rPr>
            <w:w w:val="105"/>
          </w:rPr>
          <w:delText>policy</w:delText>
        </w:r>
      </w:del>
      <w:r>
        <w:rPr>
          <w:w w:val="105"/>
        </w:rPr>
        <w:t>:</w:t>
      </w:r>
    </w:p>
    <w:p w14:paraId="1F3B1409" w14:textId="77777777" w:rsidR="003259BB" w:rsidRDefault="003259BB">
      <w:pPr>
        <w:pStyle w:val="BodyText"/>
        <w:spacing w:before="2"/>
        <w:rPr>
          <w:sz w:val="21"/>
        </w:rPr>
      </w:pPr>
    </w:p>
    <w:p w14:paraId="1A208B03" w14:textId="77777777" w:rsidR="003259BB" w:rsidRDefault="00336DA5">
      <w:pPr>
        <w:pStyle w:val="ListParagraph"/>
        <w:numPr>
          <w:ilvl w:val="1"/>
          <w:numId w:val="1"/>
        </w:numPr>
        <w:tabs>
          <w:tab w:val="left" w:pos="450"/>
        </w:tabs>
        <w:spacing w:line="271" w:lineRule="auto"/>
        <w:ind w:right="153" w:firstLine="0"/>
      </w:pPr>
      <w:r>
        <w:rPr>
          <w:w w:val="105"/>
        </w:rPr>
        <w:t xml:space="preserve">When there is doubt or controversy about the interpretation or application of statutes, directives, and </w:t>
      </w:r>
      <w:proofErr w:type="gramStart"/>
      <w:r>
        <w:rPr>
          <w:w w:val="105"/>
        </w:rPr>
        <w:t>regulations;</w:t>
      </w:r>
      <w:proofErr w:type="gramEnd"/>
    </w:p>
    <w:p w14:paraId="562C75D1" w14:textId="77777777" w:rsidR="003259BB" w:rsidRDefault="003259BB">
      <w:pPr>
        <w:pStyle w:val="BodyText"/>
        <w:spacing w:before="1"/>
        <w:rPr>
          <w:sz w:val="21"/>
        </w:rPr>
      </w:pPr>
    </w:p>
    <w:p w14:paraId="277D99FA" w14:textId="77777777" w:rsidR="003259BB" w:rsidRDefault="00336DA5">
      <w:pPr>
        <w:pStyle w:val="ListParagraph"/>
        <w:numPr>
          <w:ilvl w:val="1"/>
          <w:numId w:val="1"/>
        </w:numPr>
        <w:tabs>
          <w:tab w:val="left" w:pos="450"/>
        </w:tabs>
        <w:spacing w:before="1"/>
        <w:ind w:left="450" w:hanging="340"/>
      </w:pPr>
      <w:r>
        <w:rPr>
          <w:w w:val="105"/>
        </w:rPr>
        <w:t>When</w:t>
      </w:r>
      <w:r>
        <w:rPr>
          <w:spacing w:val="10"/>
          <w:w w:val="105"/>
        </w:rPr>
        <w:t xml:space="preserve"> </w:t>
      </w:r>
      <w:r>
        <w:rPr>
          <w:w w:val="105"/>
        </w:rPr>
        <w:t>using</w:t>
      </w:r>
      <w:r>
        <w:rPr>
          <w:spacing w:val="10"/>
          <w:w w:val="105"/>
        </w:rPr>
        <w:t xml:space="preserve"> </w:t>
      </w:r>
      <w:r>
        <w:rPr>
          <w:w w:val="105"/>
        </w:rPr>
        <w:t>or</w:t>
      </w:r>
      <w:r>
        <w:rPr>
          <w:spacing w:val="10"/>
          <w:w w:val="105"/>
        </w:rPr>
        <w:t xml:space="preserve"> </w:t>
      </w:r>
      <w:r>
        <w:rPr>
          <w:w w:val="105"/>
        </w:rPr>
        <w:t>applying</w:t>
      </w:r>
      <w:r>
        <w:rPr>
          <w:spacing w:val="10"/>
          <w:w w:val="105"/>
        </w:rPr>
        <w:t xml:space="preserve"> </w:t>
      </w:r>
      <w:r>
        <w:rPr>
          <w:w w:val="105"/>
        </w:rPr>
        <w:t>unique</w:t>
      </w:r>
      <w:r>
        <w:rPr>
          <w:spacing w:val="10"/>
          <w:w w:val="105"/>
        </w:rPr>
        <w:t xml:space="preserve"> </w:t>
      </w:r>
      <w:r>
        <w:rPr>
          <w:w w:val="105"/>
        </w:rPr>
        <w:t>or</w:t>
      </w:r>
      <w:r>
        <w:rPr>
          <w:spacing w:val="10"/>
          <w:w w:val="105"/>
        </w:rPr>
        <w:t xml:space="preserve"> </w:t>
      </w:r>
      <w:r>
        <w:rPr>
          <w:w w:val="105"/>
        </w:rPr>
        <w:t>unusual</w:t>
      </w:r>
      <w:r>
        <w:rPr>
          <w:spacing w:val="10"/>
          <w:w w:val="105"/>
        </w:rPr>
        <w:t xml:space="preserve"> </w:t>
      </w:r>
      <w:r>
        <w:rPr>
          <w:w w:val="105"/>
        </w:rPr>
        <w:t>contract</w:t>
      </w:r>
      <w:r>
        <w:rPr>
          <w:spacing w:val="10"/>
          <w:w w:val="105"/>
        </w:rPr>
        <w:t xml:space="preserve"> </w:t>
      </w:r>
      <w:proofErr w:type="gramStart"/>
      <w:r>
        <w:rPr>
          <w:spacing w:val="-2"/>
          <w:w w:val="105"/>
        </w:rPr>
        <w:t>provisions;</w:t>
      </w:r>
      <w:proofErr w:type="gramEnd"/>
    </w:p>
    <w:p w14:paraId="664355AD" w14:textId="77777777" w:rsidR="003259BB" w:rsidRDefault="003259BB">
      <w:pPr>
        <w:pStyle w:val="BodyText"/>
        <w:spacing w:before="10"/>
        <w:rPr>
          <w:sz w:val="23"/>
        </w:rPr>
      </w:pPr>
    </w:p>
    <w:p w14:paraId="5351D5C9" w14:textId="77777777" w:rsidR="003259BB" w:rsidRDefault="00336DA5">
      <w:pPr>
        <w:pStyle w:val="ListParagraph"/>
        <w:numPr>
          <w:ilvl w:val="1"/>
          <w:numId w:val="1"/>
        </w:numPr>
        <w:tabs>
          <w:tab w:val="left" w:pos="450"/>
        </w:tabs>
        <w:ind w:left="450" w:hanging="340"/>
      </w:pPr>
      <w:r>
        <w:rPr>
          <w:w w:val="105"/>
        </w:rPr>
        <w:t>When</w:t>
      </w:r>
      <w:r>
        <w:rPr>
          <w:spacing w:val="11"/>
          <w:w w:val="105"/>
        </w:rPr>
        <w:t xml:space="preserve"> </w:t>
      </w:r>
      <w:r>
        <w:rPr>
          <w:w w:val="105"/>
        </w:rPr>
        <w:t>actions</w:t>
      </w:r>
      <w:r>
        <w:rPr>
          <w:spacing w:val="12"/>
          <w:w w:val="105"/>
        </w:rPr>
        <w:t xml:space="preserve"> </w:t>
      </w:r>
      <w:r>
        <w:rPr>
          <w:w w:val="105"/>
        </w:rPr>
        <w:t>are</w:t>
      </w:r>
      <w:r>
        <w:rPr>
          <w:spacing w:val="11"/>
          <w:w w:val="105"/>
        </w:rPr>
        <w:t xml:space="preserve"> </w:t>
      </w:r>
      <w:r>
        <w:rPr>
          <w:w w:val="105"/>
        </w:rPr>
        <w:t>likely</w:t>
      </w:r>
      <w:r>
        <w:rPr>
          <w:spacing w:val="12"/>
          <w:w w:val="105"/>
        </w:rPr>
        <w:t xml:space="preserve"> </w:t>
      </w:r>
      <w:r>
        <w:rPr>
          <w:w w:val="105"/>
        </w:rPr>
        <w:t>to</w:t>
      </w:r>
      <w:r>
        <w:rPr>
          <w:spacing w:val="12"/>
          <w:w w:val="105"/>
        </w:rPr>
        <w:t xml:space="preserve"> </w:t>
      </w:r>
      <w:r>
        <w:rPr>
          <w:w w:val="105"/>
        </w:rPr>
        <w:t>be</w:t>
      </w:r>
      <w:r>
        <w:rPr>
          <w:spacing w:val="11"/>
          <w:w w:val="105"/>
        </w:rPr>
        <w:t xml:space="preserve"> </w:t>
      </w:r>
      <w:r>
        <w:rPr>
          <w:w w:val="105"/>
        </w:rPr>
        <w:t>subject</w:t>
      </w:r>
      <w:r>
        <w:rPr>
          <w:spacing w:val="12"/>
          <w:w w:val="105"/>
        </w:rPr>
        <w:t xml:space="preserve"> </w:t>
      </w:r>
      <w:r>
        <w:rPr>
          <w:w w:val="105"/>
        </w:rPr>
        <w:t>to</w:t>
      </w:r>
      <w:r>
        <w:rPr>
          <w:spacing w:val="12"/>
          <w:w w:val="105"/>
        </w:rPr>
        <w:t xml:space="preserve"> </w:t>
      </w:r>
      <w:r>
        <w:rPr>
          <w:w w:val="105"/>
        </w:rPr>
        <w:t>public</w:t>
      </w:r>
      <w:r>
        <w:rPr>
          <w:spacing w:val="11"/>
          <w:w w:val="105"/>
        </w:rPr>
        <w:t xml:space="preserve"> </w:t>
      </w:r>
      <w:r>
        <w:rPr>
          <w:w w:val="105"/>
        </w:rPr>
        <w:t>scrutiny</w:t>
      </w:r>
      <w:r>
        <w:rPr>
          <w:spacing w:val="12"/>
          <w:w w:val="105"/>
        </w:rPr>
        <w:t xml:space="preserve"> </w:t>
      </w:r>
      <w:r>
        <w:rPr>
          <w:w w:val="105"/>
        </w:rPr>
        <w:t>or</w:t>
      </w:r>
      <w:r>
        <w:rPr>
          <w:spacing w:val="12"/>
          <w:w w:val="105"/>
        </w:rPr>
        <w:t xml:space="preserve"> </w:t>
      </w:r>
      <w:r>
        <w:rPr>
          <w:w w:val="105"/>
        </w:rPr>
        <w:t>receive</w:t>
      </w:r>
      <w:r>
        <w:rPr>
          <w:spacing w:val="11"/>
          <w:w w:val="105"/>
        </w:rPr>
        <w:t xml:space="preserve"> </w:t>
      </w:r>
      <w:r>
        <w:rPr>
          <w:w w:val="105"/>
        </w:rPr>
        <w:t>higher-level</w:t>
      </w:r>
      <w:r>
        <w:rPr>
          <w:spacing w:val="12"/>
          <w:w w:val="105"/>
        </w:rPr>
        <w:t xml:space="preserve"> </w:t>
      </w:r>
      <w:r>
        <w:rPr>
          <w:w w:val="105"/>
        </w:rPr>
        <w:t>agency</w:t>
      </w:r>
      <w:r>
        <w:rPr>
          <w:spacing w:val="11"/>
          <w:w w:val="105"/>
        </w:rPr>
        <w:t xml:space="preserve"> </w:t>
      </w:r>
      <w:proofErr w:type="gramStart"/>
      <w:r>
        <w:rPr>
          <w:spacing w:val="-2"/>
          <w:w w:val="105"/>
        </w:rPr>
        <w:t>attention;</w:t>
      </w:r>
      <w:proofErr w:type="gramEnd"/>
    </w:p>
    <w:p w14:paraId="1A965116" w14:textId="77777777" w:rsidR="003259BB" w:rsidRDefault="003259BB">
      <w:pPr>
        <w:pStyle w:val="BodyText"/>
        <w:spacing w:before="11"/>
        <w:rPr>
          <w:sz w:val="23"/>
        </w:rPr>
      </w:pPr>
    </w:p>
    <w:p w14:paraId="25272A53" w14:textId="77777777" w:rsidR="003259BB" w:rsidRPr="00BF5B4A" w:rsidRDefault="00336DA5">
      <w:pPr>
        <w:pStyle w:val="ListParagraph"/>
        <w:numPr>
          <w:ilvl w:val="1"/>
          <w:numId w:val="1"/>
        </w:numPr>
        <w:tabs>
          <w:tab w:val="left" w:pos="450"/>
        </w:tabs>
        <w:ind w:left="450" w:hanging="340"/>
      </w:pPr>
      <w:r>
        <w:rPr>
          <w:w w:val="105"/>
        </w:rPr>
        <w:t>Procurement</w:t>
      </w:r>
      <w:r>
        <w:rPr>
          <w:spacing w:val="11"/>
          <w:w w:val="105"/>
        </w:rPr>
        <w:t xml:space="preserve"> </w:t>
      </w:r>
      <w:r>
        <w:rPr>
          <w:w w:val="105"/>
        </w:rPr>
        <w:t>integrity</w:t>
      </w:r>
      <w:r>
        <w:rPr>
          <w:spacing w:val="12"/>
          <w:w w:val="105"/>
        </w:rPr>
        <w:t xml:space="preserve"> </w:t>
      </w:r>
      <w:r>
        <w:rPr>
          <w:w w:val="105"/>
        </w:rPr>
        <w:t>or</w:t>
      </w:r>
      <w:r>
        <w:rPr>
          <w:spacing w:val="12"/>
          <w:w w:val="105"/>
        </w:rPr>
        <w:t xml:space="preserve"> </w:t>
      </w:r>
      <w:r>
        <w:rPr>
          <w:w w:val="105"/>
        </w:rPr>
        <w:t>organizational</w:t>
      </w:r>
      <w:r>
        <w:rPr>
          <w:spacing w:val="12"/>
          <w:w w:val="105"/>
        </w:rPr>
        <w:t xml:space="preserve"> </w:t>
      </w:r>
      <w:r>
        <w:rPr>
          <w:w w:val="105"/>
        </w:rPr>
        <w:t>conflict</w:t>
      </w:r>
      <w:r>
        <w:rPr>
          <w:spacing w:val="12"/>
          <w:w w:val="105"/>
        </w:rPr>
        <w:t xml:space="preserve"> </w:t>
      </w:r>
      <w:r>
        <w:rPr>
          <w:w w:val="105"/>
        </w:rPr>
        <w:t>of</w:t>
      </w:r>
      <w:r>
        <w:rPr>
          <w:spacing w:val="12"/>
          <w:w w:val="105"/>
        </w:rPr>
        <w:t xml:space="preserve"> </w:t>
      </w:r>
      <w:r>
        <w:rPr>
          <w:w w:val="105"/>
        </w:rPr>
        <w:t>interest</w:t>
      </w:r>
      <w:r>
        <w:rPr>
          <w:spacing w:val="11"/>
          <w:w w:val="105"/>
        </w:rPr>
        <w:t xml:space="preserve"> </w:t>
      </w:r>
      <w:proofErr w:type="gramStart"/>
      <w:r>
        <w:rPr>
          <w:spacing w:val="-2"/>
          <w:w w:val="105"/>
        </w:rPr>
        <w:t>issues;</w:t>
      </w:r>
      <w:proofErr w:type="gramEnd"/>
    </w:p>
    <w:p w14:paraId="205CD0AC" w14:textId="77777777" w:rsidR="00BF5B4A" w:rsidRDefault="00BF5B4A" w:rsidP="00BF5B4A">
      <w:pPr>
        <w:tabs>
          <w:tab w:val="left" w:pos="450"/>
        </w:tabs>
      </w:pPr>
    </w:p>
    <w:p w14:paraId="774188AD" w14:textId="77777777" w:rsidR="003259BB" w:rsidRDefault="00336DA5">
      <w:pPr>
        <w:pStyle w:val="ListParagraph"/>
        <w:numPr>
          <w:ilvl w:val="1"/>
          <w:numId w:val="1"/>
        </w:numPr>
        <w:tabs>
          <w:tab w:val="left" w:pos="450"/>
        </w:tabs>
        <w:spacing w:before="82" w:line="271" w:lineRule="auto"/>
        <w:ind w:right="355" w:firstLine="0"/>
      </w:pPr>
      <w:r>
        <w:rPr>
          <w:w w:val="105"/>
        </w:rPr>
        <w:t xml:space="preserve">Source selection decisions and supporting documentation for actions accomplished pursuant to the requirements of </w:t>
      </w:r>
      <w:hyperlink r:id="rId51" w:anchor="DAFFARS_MP5315_3">
        <w:r>
          <w:rPr>
            <w:color w:val="27314A"/>
            <w:w w:val="105"/>
            <w:u w:val="single" w:color="27314A"/>
          </w:rPr>
          <w:t>MP5315.3</w:t>
        </w:r>
      </w:hyperlink>
      <w:r>
        <w:rPr>
          <w:w w:val="105"/>
        </w:rPr>
        <w:t>;</w:t>
      </w:r>
    </w:p>
    <w:p w14:paraId="44FB30F8" w14:textId="77777777" w:rsidR="003259BB" w:rsidRDefault="003259BB">
      <w:pPr>
        <w:pStyle w:val="BodyText"/>
        <w:spacing w:before="1"/>
        <w:rPr>
          <w:sz w:val="21"/>
        </w:rPr>
      </w:pPr>
    </w:p>
    <w:p w14:paraId="70047B5E" w14:textId="77777777" w:rsidR="003259BB" w:rsidRDefault="00336DA5">
      <w:pPr>
        <w:pStyle w:val="ListParagraph"/>
        <w:numPr>
          <w:ilvl w:val="1"/>
          <w:numId w:val="1"/>
        </w:numPr>
        <w:tabs>
          <w:tab w:val="left" w:pos="450"/>
        </w:tabs>
        <w:ind w:left="450" w:hanging="340"/>
      </w:pPr>
      <w:r>
        <w:rPr>
          <w:w w:val="105"/>
        </w:rPr>
        <w:t>Issues</w:t>
      </w:r>
      <w:r>
        <w:rPr>
          <w:spacing w:val="21"/>
          <w:w w:val="105"/>
        </w:rPr>
        <w:t xml:space="preserve"> </w:t>
      </w:r>
      <w:r>
        <w:rPr>
          <w:w w:val="105"/>
        </w:rPr>
        <w:t>dealing</w:t>
      </w:r>
      <w:r>
        <w:rPr>
          <w:spacing w:val="24"/>
          <w:w w:val="105"/>
        </w:rPr>
        <w:t xml:space="preserve"> </w:t>
      </w:r>
      <w:r>
        <w:rPr>
          <w:w w:val="105"/>
        </w:rPr>
        <w:t>with</w:t>
      </w:r>
      <w:r>
        <w:rPr>
          <w:spacing w:val="24"/>
          <w:w w:val="105"/>
        </w:rPr>
        <w:t xml:space="preserve"> </w:t>
      </w:r>
      <w:r>
        <w:rPr>
          <w:w w:val="105"/>
        </w:rPr>
        <w:t>licensing,</w:t>
      </w:r>
      <w:r>
        <w:rPr>
          <w:spacing w:val="24"/>
          <w:w w:val="105"/>
        </w:rPr>
        <w:t xml:space="preserve"> </w:t>
      </w:r>
      <w:r>
        <w:rPr>
          <w:w w:val="105"/>
        </w:rPr>
        <w:t>technical</w:t>
      </w:r>
      <w:r>
        <w:rPr>
          <w:spacing w:val="23"/>
          <w:w w:val="105"/>
        </w:rPr>
        <w:t xml:space="preserve"> </w:t>
      </w:r>
      <w:r>
        <w:rPr>
          <w:w w:val="105"/>
        </w:rPr>
        <w:t>data</w:t>
      </w:r>
      <w:r>
        <w:rPr>
          <w:spacing w:val="24"/>
          <w:w w:val="105"/>
        </w:rPr>
        <w:t xml:space="preserve"> </w:t>
      </w:r>
      <w:r>
        <w:rPr>
          <w:w w:val="105"/>
        </w:rPr>
        <w:t>rights,</w:t>
      </w:r>
      <w:r>
        <w:rPr>
          <w:spacing w:val="24"/>
          <w:w w:val="105"/>
        </w:rPr>
        <w:t xml:space="preserve"> </w:t>
      </w:r>
      <w:r>
        <w:rPr>
          <w:w w:val="105"/>
        </w:rPr>
        <w:t>and</w:t>
      </w:r>
      <w:r>
        <w:rPr>
          <w:spacing w:val="24"/>
          <w:w w:val="105"/>
        </w:rPr>
        <w:t xml:space="preserve"> </w:t>
      </w:r>
      <w:proofErr w:type="gramStart"/>
      <w:r>
        <w:rPr>
          <w:spacing w:val="-2"/>
          <w:w w:val="105"/>
        </w:rPr>
        <w:t>patents;</w:t>
      </w:r>
      <w:proofErr w:type="gramEnd"/>
    </w:p>
    <w:p w14:paraId="1DA6542E" w14:textId="77777777" w:rsidR="003259BB" w:rsidRDefault="003259BB">
      <w:pPr>
        <w:pStyle w:val="BodyText"/>
        <w:spacing w:before="11"/>
        <w:rPr>
          <w:sz w:val="23"/>
        </w:rPr>
      </w:pPr>
    </w:p>
    <w:p w14:paraId="00D150C8" w14:textId="77777777" w:rsidR="003259BB" w:rsidRDefault="00336DA5">
      <w:pPr>
        <w:pStyle w:val="ListParagraph"/>
        <w:numPr>
          <w:ilvl w:val="1"/>
          <w:numId w:val="1"/>
        </w:numPr>
        <w:tabs>
          <w:tab w:val="left" w:pos="450"/>
        </w:tabs>
        <w:ind w:left="450" w:hanging="340"/>
      </w:pPr>
      <w:r>
        <w:rPr>
          <w:spacing w:val="-2"/>
          <w:w w:val="105"/>
        </w:rPr>
        <w:t>Ratifications</w:t>
      </w:r>
    </w:p>
    <w:p w14:paraId="3041E394" w14:textId="77777777" w:rsidR="003259BB" w:rsidRDefault="003259BB">
      <w:pPr>
        <w:pStyle w:val="BodyText"/>
        <w:spacing w:before="11"/>
        <w:rPr>
          <w:sz w:val="23"/>
        </w:rPr>
      </w:pPr>
    </w:p>
    <w:p w14:paraId="1E780764" w14:textId="77777777" w:rsidR="003259BB" w:rsidRDefault="00336DA5">
      <w:pPr>
        <w:pStyle w:val="ListParagraph"/>
        <w:numPr>
          <w:ilvl w:val="1"/>
          <w:numId w:val="1"/>
        </w:numPr>
        <w:tabs>
          <w:tab w:val="left" w:pos="450"/>
        </w:tabs>
        <w:ind w:left="450" w:hanging="340"/>
      </w:pPr>
      <w:r>
        <w:rPr>
          <w:w w:val="105"/>
        </w:rPr>
        <w:t>Termination</w:t>
      </w:r>
      <w:r>
        <w:rPr>
          <w:spacing w:val="3"/>
          <w:w w:val="105"/>
        </w:rPr>
        <w:t xml:space="preserve"> </w:t>
      </w:r>
      <w:r>
        <w:rPr>
          <w:w w:val="105"/>
        </w:rPr>
        <w:t>for</w:t>
      </w:r>
      <w:r>
        <w:rPr>
          <w:spacing w:val="3"/>
          <w:w w:val="105"/>
        </w:rPr>
        <w:t xml:space="preserve"> </w:t>
      </w:r>
      <w:r>
        <w:rPr>
          <w:spacing w:val="-2"/>
          <w:w w:val="105"/>
        </w:rPr>
        <w:t>default/cause</w:t>
      </w:r>
    </w:p>
    <w:p w14:paraId="722B00AE" w14:textId="77777777" w:rsidR="003259BB" w:rsidRDefault="003259BB">
      <w:pPr>
        <w:pStyle w:val="BodyText"/>
        <w:spacing w:before="10"/>
        <w:rPr>
          <w:sz w:val="23"/>
        </w:rPr>
      </w:pPr>
    </w:p>
    <w:p w14:paraId="6BA81954" w14:textId="77777777" w:rsidR="003259BB" w:rsidRDefault="00336DA5">
      <w:pPr>
        <w:pStyle w:val="ListParagraph"/>
        <w:numPr>
          <w:ilvl w:val="1"/>
          <w:numId w:val="1"/>
        </w:numPr>
        <w:tabs>
          <w:tab w:val="left" w:pos="450"/>
        </w:tabs>
        <w:ind w:left="450" w:hanging="340"/>
      </w:pPr>
      <w:r>
        <w:rPr>
          <w:w w:val="105"/>
        </w:rPr>
        <w:t>Terminations</w:t>
      </w:r>
      <w:r>
        <w:rPr>
          <w:spacing w:val="12"/>
          <w:w w:val="105"/>
        </w:rPr>
        <w:t xml:space="preserve"> </w:t>
      </w:r>
      <w:r>
        <w:rPr>
          <w:w w:val="105"/>
        </w:rPr>
        <w:t>for</w:t>
      </w:r>
      <w:r>
        <w:rPr>
          <w:spacing w:val="12"/>
          <w:w w:val="105"/>
        </w:rPr>
        <w:t xml:space="preserve"> </w:t>
      </w:r>
      <w:r>
        <w:rPr>
          <w:w w:val="105"/>
        </w:rPr>
        <w:t>convenience,</w:t>
      </w:r>
      <w:r>
        <w:rPr>
          <w:spacing w:val="12"/>
          <w:w w:val="105"/>
        </w:rPr>
        <w:t xml:space="preserve"> </w:t>
      </w:r>
      <w:r>
        <w:rPr>
          <w:w w:val="105"/>
        </w:rPr>
        <w:t>except</w:t>
      </w:r>
      <w:r>
        <w:rPr>
          <w:spacing w:val="12"/>
          <w:w w:val="105"/>
        </w:rPr>
        <w:t xml:space="preserve"> </w:t>
      </w:r>
      <w:r>
        <w:rPr>
          <w:w w:val="105"/>
        </w:rPr>
        <w:t>cancellations</w:t>
      </w:r>
      <w:r>
        <w:rPr>
          <w:spacing w:val="13"/>
          <w:w w:val="105"/>
        </w:rPr>
        <w:t xml:space="preserve"> </w:t>
      </w:r>
      <w:r>
        <w:rPr>
          <w:w w:val="105"/>
        </w:rPr>
        <w:t>or</w:t>
      </w:r>
      <w:r>
        <w:rPr>
          <w:spacing w:val="12"/>
          <w:w w:val="105"/>
        </w:rPr>
        <w:t xml:space="preserve"> </w:t>
      </w:r>
      <w:r>
        <w:rPr>
          <w:w w:val="105"/>
        </w:rPr>
        <w:t>terminations</w:t>
      </w:r>
      <w:r>
        <w:rPr>
          <w:spacing w:val="12"/>
          <w:w w:val="105"/>
        </w:rPr>
        <w:t xml:space="preserve"> </w:t>
      </w:r>
      <w:r>
        <w:rPr>
          <w:w w:val="105"/>
        </w:rPr>
        <w:t>of</w:t>
      </w:r>
      <w:r>
        <w:rPr>
          <w:spacing w:val="12"/>
          <w:w w:val="105"/>
        </w:rPr>
        <w:t xml:space="preserve"> </w:t>
      </w:r>
      <w:r>
        <w:rPr>
          <w:w w:val="105"/>
        </w:rPr>
        <w:t>purchase</w:t>
      </w:r>
      <w:r>
        <w:rPr>
          <w:spacing w:val="13"/>
          <w:w w:val="105"/>
        </w:rPr>
        <w:t xml:space="preserve"> </w:t>
      </w:r>
      <w:proofErr w:type="gramStart"/>
      <w:r>
        <w:rPr>
          <w:spacing w:val="-2"/>
          <w:w w:val="105"/>
        </w:rPr>
        <w:t>orders;</w:t>
      </w:r>
      <w:proofErr w:type="gramEnd"/>
    </w:p>
    <w:p w14:paraId="42C6D796" w14:textId="77777777" w:rsidR="003259BB" w:rsidRDefault="003259BB">
      <w:pPr>
        <w:pStyle w:val="BodyText"/>
        <w:spacing w:before="11"/>
        <w:rPr>
          <w:sz w:val="23"/>
        </w:rPr>
      </w:pPr>
    </w:p>
    <w:p w14:paraId="66DA9ED0" w14:textId="77777777" w:rsidR="003259BB" w:rsidRDefault="00336DA5">
      <w:pPr>
        <w:pStyle w:val="ListParagraph"/>
        <w:numPr>
          <w:ilvl w:val="1"/>
          <w:numId w:val="1"/>
        </w:numPr>
        <w:tabs>
          <w:tab w:val="left" w:pos="575"/>
        </w:tabs>
        <w:ind w:left="575" w:hanging="465"/>
      </w:pPr>
      <w:r>
        <w:rPr>
          <w:w w:val="105"/>
        </w:rPr>
        <w:t>Individual</w:t>
      </w:r>
      <w:r>
        <w:rPr>
          <w:spacing w:val="8"/>
          <w:w w:val="105"/>
        </w:rPr>
        <w:t xml:space="preserve"> </w:t>
      </w:r>
      <w:r>
        <w:rPr>
          <w:w w:val="105"/>
        </w:rPr>
        <w:t>or</w:t>
      </w:r>
      <w:r>
        <w:rPr>
          <w:spacing w:val="8"/>
          <w:w w:val="105"/>
        </w:rPr>
        <w:t xml:space="preserve"> </w:t>
      </w:r>
      <w:r>
        <w:rPr>
          <w:w w:val="105"/>
        </w:rPr>
        <w:t>class</w:t>
      </w:r>
      <w:r>
        <w:rPr>
          <w:spacing w:val="9"/>
          <w:w w:val="105"/>
        </w:rPr>
        <w:t xml:space="preserve"> </w:t>
      </w:r>
      <w:r>
        <w:rPr>
          <w:w w:val="105"/>
        </w:rPr>
        <w:t>deviations;</w:t>
      </w:r>
      <w:r>
        <w:rPr>
          <w:spacing w:val="8"/>
          <w:w w:val="105"/>
        </w:rPr>
        <w:t xml:space="preserve"> </w:t>
      </w:r>
      <w:r>
        <w:rPr>
          <w:spacing w:val="-5"/>
          <w:w w:val="105"/>
        </w:rPr>
        <w:t>and</w:t>
      </w:r>
    </w:p>
    <w:p w14:paraId="6E1831B3" w14:textId="77777777" w:rsidR="003259BB" w:rsidRDefault="003259BB">
      <w:pPr>
        <w:pStyle w:val="BodyText"/>
        <w:spacing w:before="11"/>
        <w:rPr>
          <w:sz w:val="23"/>
        </w:rPr>
      </w:pPr>
    </w:p>
    <w:p w14:paraId="16359BF7" w14:textId="77777777" w:rsidR="003259BB" w:rsidRDefault="00336DA5">
      <w:pPr>
        <w:pStyle w:val="ListParagraph"/>
        <w:numPr>
          <w:ilvl w:val="1"/>
          <w:numId w:val="1"/>
        </w:numPr>
        <w:tabs>
          <w:tab w:val="left" w:pos="575"/>
        </w:tabs>
        <w:ind w:left="575" w:hanging="465"/>
      </w:pPr>
      <w:r>
        <w:rPr>
          <w:w w:val="105"/>
        </w:rPr>
        <w:t>Any</w:t>
      </w:r>
      <w:r>
        <w:rPr>
          <w:spacing w:val="15"/>
          <w:w w:val="105"/>
        </w:rPr>
        <w:t xml:space="preserve"> </w:t>
      </w:r>
      <w:r>
        <w:rPr>
          <w:w w:val="105"/>
        </w:rPr>
        <w:t>other</w:t>
      </w:r>
      <w:r>
        <w:rPr>
          <w:spacing w:val="16"/>
          <w:w w:val="105"/>
        </w:rPr>
        <w:t xml:space="preserve"> </w:t>
      </w:r>
      <w:r>
        <w:rPr>
          <w:w w:val="105"/>
        </w:rPr>
        <w:t>legal</w:t>
      </w:r>
      <w:r>
        <w:rPr>
          <w:spacing w:val="15"/>
          <w:w w:val="105"/>
        </w:rPr>
        <w:t xml:space="preserve"> </w:t>
      </w:r>
      <w:r>
        <w:rPr>
          <w:w w:val="105"/>
        </w:rPr>
        <w:t>issue</w:t>
      </w:r>
      <w:r>
        <w:rPr>
          <w:spacing w:val="16"/>
          <w:w w:val="105"/>
        </w:rPr>
        <w:t xml:space="preserve"> </w:t>
      </w:r>
      <w:r>
        <w:rPr>
          <w:w w:val="105"/>
        </w:rPr>
        <w:t>at</w:t>
      </w:r>
      <w:r>
        <w:rPr>
          <w:spacing w:val="16"/>
          <w:w w:val="105"/>
        </w:rPr>
        <w:t xml:space="preserve"> </w:t>
      </w:r>
      <w:r>
        <w:rPr>
          <w:w w:val="105"/>
        </w:rPr>
        <w:t>the</w:t>
      </w:r>
      <w:r>
        <w:rPr>
          <w:spacing w:val="15"/>
          <w:w w:val="105"/>
        </w:rPr>
        <w:t xml:space="preserve"> </w:t>
      </w:r>
      <w:r>
        <w:rPr>
          <w:w w:val="105"/>
        </w:rPr>
        <w:t>discretion</w:t>
      </w:r>
      <w:r>
        <w:rPr>
          <w:spacing w:val="16"/>
          <w:w w:val="105"/>
        </w:rPr>
        <w:t xml:space="preserve"> </w:t>
      </w:r>
      <w:r>
        <w:rPr>
          <w:w w:val="105"/>
        </w:rPr>
        <w:t>of</w:t>
      </w:r>
      <w:r>
        <w:rPr>
          <w:spacing w:val="16"/>
          <w:w w:val="105"/>
        </w:rPr>
        <w:t xml:space="preserve"> </w:t>
      </w:r>
      <w:r>
        <w:rPr>
          <w:w w:val="105"/>
        </w:rPr>
        <w:t>the</w:t>
      </w:r>
      <w:r>
        <w:rPr>
          <w:spacing w:val="15"/>
          <w:w w:val="105"/>
        </w:rPr>
        <w:t xml:space="preserve"> </w:t>
      </w:r>
      <w:r>
        <w:rPr>
          <w:w w:val="105"/>
        </w:rPr>
        <w:t>contracting</w:t>
      </w:r>
      <w:r>
        <w:rPr>
          <w:spacing w:val="16"/>
          <w:w w:val="105"/>
        </w:rPr>
        <w:t xml:space="preserve"> </w:t>
      </w:r>
      <w:r>
        <w:rPr>
          <w:w w:val="105"/>
        </w:rPr>
        <w:t>officer</w:t>
      </w:r>
      <w:r>
        <w:rPr>
          <w:spacing w:val="15"/>
          <w:w w:val="105"/>
        </w:rPr>
        <w:t xml:space="preserve"> </w:t>
      </w:r>
      <w:r>
        <w:rPr>
          <w:w w:val="105"/>
        </w:rPr>
        <w:t>or</w:t>
      </w:r>
      <w:r>
        <w:rPr>
          <w:spacing w:val="16"/>
          <w:w w:val="105"/>
        </w:rPr>
        <w:t xml:space="preserve"> </w:t>
      </w:r>
      <w:r>
        <w:rPr>
          <w:w w:val="105"/>
        </w:rPr>
        <w:t>supporting</w:t>
      </w:r>
      <w:r>
        <w:rPr>
          <w:spacing w:val="16"/>
          <w:w w:val="105"/>
        </w:rPr>
        <w:t xml:space="preserve"> </w:t>
      </w:r>
      <w:r>
        <w:rPr>
          <w:w w:val="105"/>
        </w:rPr>
        <w:t>legal</w:t>
      </w:r>
      <w:r>
        <w:rPr>
          <w:spacing w:val="15"/>
          <w:w w:val="105"/>
        </w:rPr>
        <w:t xml:space="preserve"> </w:t>
      </w:r>
      <w:r>
        <w:rPr>
          <w:spacing w:val="-2"/>
          <w:w w:val="105"/>
        </w:rPr>
        <w:t>office.</w:t>
      </w:r>
    </w:p>
    <w:p w14:paraId="54E11D2A" w14:textId="77777777" w:rsidR="003259BB" w:rsidRDefault="003259BB">
      <w:pPr>
        <w:pStyle w:val="BodyText"/>
        <w:spacing w:before="11"/>
        <w:rPr>
          <w:sz w:val="23"/>
        </w:rPr>
      </w:pPr>
    </w:p>
    <w:p w14:paraId="0F40CD5C" w14:textId="44BD52C6" w:rsidR="003259BB" w:rsidRDefault="0045319F">
      <w:pPr>
        <w:pStyle w:val="ListParagraph"/>
        <w:numPr>
          <w:ilvl w:val="0"/>
          <w:numId w:val="1"/>
        </w:numPr>
        <w:tabs>
          <w:tab w:val="left" w:pos="470"/>
        </w:tabs>
        <w:ind w:left="470" w:hanging="360"/>
      </w:pPr>
      <w:ins w:id="277" w:author="STEVENS, KAREN M CIV USAF HAF SAF/AQCP" w:date="2024-02-16T13:45:00Z">
        <w:r>
          <w:rPr>
            <w:w w:val="105"/>
          </w:rPr>
          <w:t>Contracting officers must obtain legal review for a</w:t>
        </w:r>
      </w:ins>
      <w:del w:id="278" w:author="STEVENS, KAREN M CIV USAF HAF SAF/AQCP" w:date="2024-02-16T13:45:00Z">
        <w:r w:rsidR="00336DA5" w:rsidDel="0045319F">
          <w:rPr>
            <w:w w:val="105"/>
          </w:rPr>
          <w:delText>A</w:delText>
        </w:r>
      </w:del>
      <w:r w:rsidR="00336DA5">
        <w:rPr>
          <w:w w:val="105"/>
        </w:rPr>
        <w:t>ll</w:t>
      </w:r>
      <w:r w:rsidR="00336DA5">
        <w:rPr>
          <w:spacing w:val="13"/>
          <w:w w:val="105"/>
        </w:rPr>
        <w:t xml:space="preserve"> </w:t>
      </w:r>
      <w:r w:rsidR="00336DA5">
        <w:rPr>
          <w:w w:val="105"/>
        </w:rPr>
        <w:t>Justifications</w:t>
      </w:r>
      <w:r w:rsidR="00336DA5">
        <w:rPr>
          <w:spacing w:val="13"/>
          <w:w w:val="105"/>
        </w:rPr>
        <w:t xml:space="preserve"> </w:t>
      </w:r>
      <w:r w:rsidR="00336DA5">
        <w:rPr>
          <w:w w:val="105"/>
        </w:rPr>
        <w:t>and</w:t>
      </w:r>
      <w:r w:rsidR="00336DA5">
        <w:rPr>
          <w:spacing w:val="14"/>
          <w:w w:val="105"/>
        </w:rPr>
        <w:t xml:space="preserve"> </w:t>
      </w:r>
      <w:r w:rsidR="00336DA5">
        <w:rPr>
          <w:w w:val="105"/>
        </w:rPr>
        <w:t>Approvals</w:t>
      </w:r>
      <w:r w:rsidR="00336DA5">
        <w:rPr>
          <w:spacing w:val="13"/>
          <w:w w:val="105"/>
        </w:rPr>
        <w:t xml:space="preserve"> </w:t>
      </w:r>
      <w:r w:rsidR="00336DA5">
        <w:rPr>
          <w:w w:val="105"/>
        </w:rPr>
        <w:t>(J&amp;A)</w:t>
      </w:r>
      <w:r w:rsidR="00336DA5">
        <w:rPr>
          <w:spacing w:val="13"/>
          <w:w w:val="105"/>
        </w:rPr>
        <w:t xml:space="preserve"> </w:t>
      </w:r>
      <w:r w:rsidR="00336DA5">
        <w:rPr>
          <w:w w:val="105"/>
        </w:rPr>
        <w:t>requests</w:t>
      </w:r>
      <w:r w:rsidR="00336DA5">
        <w:rPr>
          <w:spacing w:val="14"/>
          <w:w w:val="105"/>
        </w:rPr>
        <w:t xml:space="preserve"> </w:t>
      </w:r>
      <w:r w:rsidR="00336DA5">
        <w:rPr>
          <w:w w:val="105"/>
        </w:rPr>
        <w:t>for</w:t>
      </w:r>
      <w:r w:rsidR="00336DA5">
        <w:rPr>
          <w:spacing w:val="13"/>
          <w:w w:val="105"/>
        </w:rPr>
        <w:t xml:space="preserve"> </w:t>
      </w:r>
      <w:r w:rsidR="00336DA5">
        <w:rPr>
          <w:w w:val="105"/>
        </w:rPr>
        <w:t>actions</w:t>
      </w:r>
      <w:r w:rsidR="00336DA5">
        <w:rPr>
          <w:spacing w:val="13"/>
          <w:w w:val="105"/>
        </w:rPr>
        <w:t xml:space="preserve"> </w:t>
      </w:r>
      <w:r w:rsidR="00336DA5">
        <w:rPr>
          <w:w w:val="105"/>
        </w:rPr>
        <w:t>expected</w:t>
      </w:r>
      <w:r w:rsidR="00336DA5">
        <w:rPr>
          <w:spacing w:val="14"/>
          <w:w w:val="105"/>
        </w:rPr>
        <w:t xml:space="preserve"> </w:t>
      </w:r>
      <w:r w:rsidR="00336DA5">
        <w:rPr>
          <w:w w:val="105"/>
        </w:rPr>
        <w:t>to</w:t>
      </w:r>
      <w:r w:rsidR="00336DA5">
        <w:rPr>
          <w:spacing w:val="13"/>
          <w:w w:val="105"/>
        </w:rPr>
        <w:t xml:space="preserve"> </w:t>
      </w:r>
      <w:r w:rsidR="00336DA5">
        <w:rPr>
          <w:w w:val="105"/>
        </w:rPr>
        <w:t>exceed</w:t>
      </w:r>
      <w:r w:rsidR="00336DA5">
        <w:rPr>
          <w:spacing w:val="13"/>
          <w:w w:val="105"/>
        </w:rPr>
        <w:t xml:space="preserve"> </w:t>
      </w:r>
      <w:r w:rsidR="00336DA5">
        <w:rPr>
          <w:spacing w:val="-2"/>
          <w:w w:val="105"/>
        </w:rPr>
        <w:t>$750,000</w:t>
      </w:r>
      <w:ins w:id="279" w:author="STEVENS, KAREN M CIV USAF HAF SAF/SAF/AQC" w:date="2023-11-14T13:15:00Z">
        <w:r w:rsidR="00D762AA">
          <w:rPr>
            <w:spacing w:val="-2"/>
            <w:w w:val="105"/>
          </w:rPr>
          <w:t>.</w:t>
        </w:r>
      </w:ins>
    </w:p>
    <w:p w14:paraId="31126E5D" w14:textId="77777777" w:rsidR="003259BB" w:rsidRDefault="003259BB">
      <w:pPr>
        <w:pStyle w:val="BodyText"/>
        <w:spacing w:before="10"/>
        <w:rPr>
          <w:sz w:val="23"/>
        </w:rPr>
      </w:pPr>
    </w:p>
    <w:p w14:paraId="1B63A907" w14:textId="0B4C9C2C" w:rsidR="003259BB" w:rsidRDefault="6E982BCC" w:rsidP="6E982BCC">
      <w:pPr>
        <w:pStyle w:val="ListParagraph"/>
        <w:numPr>
          <w:ilvl w:val="0"/>
          <w:numId w:val="1"/>
        </w:numPr>
        <w:tabs>
          <w:tab w:val="left" w:pos="476"/>
        </w:tabs>
        <w:spacing w:before="1" w:line="271" w:lineRule="auto"/>
        <w:ind w:right="319" w:firstLine="0"/>
      </w:pPr>
      <w:r w:rsidRPr="6E982BCC">
        <w:rPr>
          <w:w w:val="105"/>
        </w:rPr>
        <w:t xml:space="preserve">In addition to the general conditions identified in </w:t>
      </w:r>
      <w:hyperlink r:id="rId52" w:anchor="DAFFARS_5301_602_2">
        <w:r w:rsidRPr="6E982BCC">
          <w:rPr>
            <w:color w:val="27314A"/>
            <w:w w:val="105"/>
            <w:u w:val="single" w:color="27314A"/>
          </w:rPr>
          <w:t>DAFFARS 5301.602-2(c)(i)(A)</w:t>
        </w:r>
      </w:hyperlink>
      <w:del w:id="280" w:author="ROSSI, AMANDA M CIV USAF HAF SAF/AQCP" w:date="2024-05-19T11:11:00Z">
        <w:r w:rsidRPr="6E982BCC" w:rsidDel="00BF5B4A">
          <w:rPr>
            <w:color w:val="27314A"/>
            <w:w w:val="105"/>
          </w:rPr>
          <w:delText xml:space="preserve"> </w:delText>
        </w:r>
        <w:r w:rsidRPr="6E982BCC" w:rsidDel="00BF5B4A">
          <w:rPr>
            <w:w w:val="105"/>
          </w:rPr>
          <w:delText>above</w:delText>
        </w:r>
      </w:del>
      <w:r w:rsidRPr="6E982BCC">
        <w:rPr>
          <w:w w:val="105"/>
        </w:rPr>
        <w:t xml:space="preserve">, contracting officers </w:t>
      </w:r>
      <w:del w:id="281" w:author="STEVENS, KAREN M CIV USAF HAF SAF/AQCP" w:date="2024-02-16T14:23:00Z">
        <w:r w:rsidRPr="6E982BCC" w:rsidDel="008E3FD4">
          <w:rPr>
            <w:w w:val="105"/>
          </w:rPr>
          <w:delText>shall exercise good judgement in seeking legal review if the total value of the</w:delText>
        </w:r>
        <w:r w:rsidRPr="6E982BCC" w:rsidDel="008E3FD4">
          <w:rPr>
            <w:spacing w:val="80"/>
            <w:w w:val="150"/>
          </w:rPr>
          <w:delText xml:space="preserve"> </w:delText>
        </w:r>
        <w:r w:rsidRPr="6E982BCC" w:rsidDel="008E3FD4">
          <w:rPr>
            <w:w w:val="105"/>
          </w:rPr>
          <w:delText>contract</w:delText>
        </w:r>
        <w:r w:rsidRPr="6E982BCC" w:rsidDel="008E3FD4">
          <w:rPr>
            <w:spacing w:val="20"/>
            <w:w w:val="105"/>
          </w:rPr>
          <w:delText xml:space="preserve"> </w:delText>
        </w:r>
        <w:r w:rsidRPr="6E982BCC" w:rsidDel="008E3FD4">
          <w:rPr>
            <w:w w:val="105"/>
          </w:rPr>
          <w:delText>action</w:delText>
        </w:r>
        <w:r w:rsidRPr="6E982BCC" w:rsidDel="008E3FD4">
          <w:rPr>
            <w:spacing w:val="20"/>
            <w:w w:val="105"/>
          </w:rPr>
          <w:delText xml:space="preserve"> </w:delText>
        </w:r>
        <w:r w:rsidRPr="6E982BCC" w:rsidDel="008E3FD4">
          <w:rPr>
            <w:w w:val="105"/>
          </w:rPr>
          <w:delText>is</w:delText>
        </w:r>
        <w:r w:rsidRPr="6E982BCC" w:rsidDel="008E3FD4">
          <w:rPr>
            <w:spacing w:val="20"/>
            <w:w w:val="105"/>
          </w:rPr>
          <w:delText xml:space="preserve"> </w:delText>
        </w:r>
        <w:r w:rsidRPr="6E982BCC" w:rsidDel="008E3FD4">
          <w:rPr>
            <w:w w:val="105"/>
          </w:rPr>
          <w:delText>less</w:delText>
        </w:r>
        <w:r w:rsidRPr="6E982BCC" w:rsidDel="008E3FD4">
          <w:rPr>
            <w:spacing w:val="20"/>
            <w:w w:val="105"/>
          </w:rPr>
          <w:delText xml:space="preserve"> </w:delText>
        </w:r>
        <w:r w:rsidRPr="6E982BCC" w:rsidDel="008E3FD4">
          <w:rPr>
            <w:w w:val="105"/>
          </w:rPr>
          <w:delText>than</w:delText>
        </w:r>
        <w:r w:rsidRPr="6E982BCC" w:rsidDel="008E3FD4">
          <w:rPr>
            <w:spacing w:val="20"/>
            <w:w w:val="105"/>
          </w:rPr>
          <w:delText xml:space="preserve"> </w:delText>
        </w:r>
        <w:r w:rsidRPr="6E982BCC" w:rsidDel="008E3FD4">
          <w:rPr>
            <w:w w:val="105"/>
          </w:rPr>
          <w:delText>the</w:delText>
        </w:r>
        <w:r w:rsidRPr="6E982BCC" w:rsidDel="008E3FD4">
          <w:rPr>
            <w:spacing w:val="20"/>
            <w:w w:val="105"/>
          </w:rPr>
          <w:delText xml:space="preserve"> </w:delText>
        </w:r>
        <w:r w:rsidRPr="6E982BCC" w:rsidDel="008E3FD4">
          <w:rPr>
            <w:w w:val="105"/>
          </w:rPr>
          <w:delText>thresholds</w:delText>
        </w:r>
        <w:r w:rsidRPr="6E982BCC" w:rsidDel="008E3FD4">
          <w:rPr>
            <w:spacing w:val="20"/>
            <w:w w:val="105"/>
          </w:rPr>
          <w:delText xml:space="preserve"> </w:delText>
        </w:r>
        <w:r w:rsidRPr="6E982BCC" w:rsidDel="008E3FD4">
          <w:rPr>
            <w:w w:val="105"/>
          </w:rPr>
          <w:delText>listed</w:delText>
        </w:r>
        <w:r w:rsidRPr="6E982BCC" w:rsidDel="008E3FD4">
          <w:rPr>
            <w:spacing w:val="20"/>
            <w:w w:val="105"/>
          </w:rPr>
          <w:delText xml:space="preserve"> </w:delText>
        </w:r>
        <w:r w:rsidRPr="6E982BCC" w:rsidDel="008E3FD4">
          <w:rPr>
            <w:w w:val="105"/>
          </w:rPr>
          <w:delText>in</w:delText>
        </w:r>
        <w:r w:rsidRPr="6E982BCC" w:rsidDel="008E3FD4">
          <w:rPr>
            <w:spacing w:val="20"/>
            <w:w w:val="105"/>
          </w:rPr>
          <w:delText xml:space="preserve"> </w:delText>
        </w:r>
        <w:r w:rsidRPr="6E982BCC" w:rsidDel="008E3FD4">
          <w:rPr>
            <w:w w:val="105"/>
          </w:rPr>
          <w:delText>this</w:delText>
        </w:r>
        <w:r w:rsidRPr="6E982BCC" w:rsidDel="008E3FD4">
          <w:rPr>
            <w:spacing w:val="20"/>
            <w:w w:val="105"/>
          </w:rPr>
          <w:delText xml:space="preserve"> </w:delText>
        </w:r>
        <w:r w:rsidRPr="6E982BCC" w:rsidDel="008E3FD4">
          <w:rPr>
            <w:w w:val="105"/>
          </w:rPr>
          <w:delText>paragraph</w:delText>
        </w:r>
        <w:r w:rsidRPr="6E982BCC" w:rsidDel="008E3FD4">
          <w:rPr>
            <w:spacing w:val="20"/>
            <w:w w:val="105"/>
          </w:rPr>
          <w:delText xml:space="preserve"> </w:delText>
        </w:r>
        <w:r w:rsidRPr="6E982BCC" w:rsidDel="008E3FD4">
          <w:rPr>
            <w:w w:val="105"/>
          </w:rPr>
          <w:delText>and</w:delText>
        </w:r>
        <w:r w:rsidRPr="6E982BCC" w:rsidDel="008E3FD4">
          <w:rPr>
            <w:spacing w:val="20"/>
            <w:w w:val="105"/>
          </w:rPr>
          <w:delText xml:space="preserve"> </w:delText>
        </w:r>
        <w:r w:rsidRPr="6E982BCC" w:rsidDel="008E3FD4">
          <w:rPr>
            <w:w w:val="105"/>
          </w:rPr>
          <w:delText>guard</w:delText>
        </w:r>
        <w:r w:rsidRPr="6E982BCC" w:rsidDel="008E3FD4">
          <w:rPr>
            <w:spacing w:val="20"/>
            <w:w w:val="105"/>
          </w:rPr>
          <w:delText xml:space="preserve"> </w:delText>
        </w:r>
        <w:r w:rsidRPr="6E982BCC" w:rsidDel="008E3FD4">
          <w:rPr>
            <w:w w:val="105"/>
          </w:rPr>
          <w:delText>against</w:delText>
        </w:r>
        <w:r w:rsidRPr="6E982BCC" w:rsidDel="008E3FD4">
          <w:rPr>
            <w:spacing w:val="20"/>
            <w:w w:val="105"/>
          </w:rPr>
          <w:delText xml:space="preserve"> </w:delText>
        </w:r>
        <w:r w:rsidRPr="6E982BCC" w:rsidDel="008E3FD4">
          <w:rPr>
            <w:w w:val="105"/>
          </w:rPr>
          <w:delText>using</w:delText>
        </w:r>
        <w:r w:rsidRPr="6E982BCC" w:rsidDel="008E3FD4">
          <w:rPr>
            <w:spacing w:val="20"/>
            <w:w w:val="105"/>
          </w:rPr>
          <w:delText xml:space="preserve"> </w:delText>
        </w:r>
        <w:r w:rsidRPr="6E982BCC" w:rsidDel="008E3FD4">
          <w:rPr>
            <w:w w:val="105"/>
          </w:rPr>
          <w:delText xml:space="preserve">reviews as a means of quality control. Contracting officers </w:delText>
        </w:r>
      </w:del>
      <w:r w:rsidRPr="6E982BCC">
        <w:rPr>
          <w:w w:val="105"/>
        </w:rPr>
        <w:t xml:space="preserve">must obtain legal review </w:t>
      </w:r>
      <w:del w:id="282" w:author="STEVENS, KAREN M CIV USAF HAF SAF/AQCP" w:date="2024-02-16T14:22:00Z">
        <w:r w:rsidRPr="6E982BCC" w:rsidDel="008E3FD4">
          <w:rPr>
            <w:w w:val="105"/>
          </w:rPr>
          <w:delText xml:space="preserve">of </w:delText>
        </w:r>
        <w:r w:rsidR="00336DA5" w:rsidRPr="6E982BCC" w:rsidDel="008E3FD4">
          <w:delText xml:space="preserve">Operational </w:delText>
        </w:r>
      </w:del>
      <w:ins w:id="283" w:author="STEVENS, KAREN M CIV USAF HAF SAF/SAF/AQC" w:date="2023-10-11T11:51:00Z">
        <w:del w:id="284" w:author="STEVENS, KAREN M CIV USAF HAF SAF/AQCP" w:date="2024-02-16T14:22:00Z">
          <w:r w:rsidR="5A690F65" w:rsidRPr="6E982BCC" w:rsidDel="008E3FD4">
            <w:rPr>
              <w:w w:val="105"/>
            </w:rPr>
            <w:delText xml:space="preserve"> </w:delText>
          </w:r>
        </w:del>
      </w:ins>
      <w:del w:id="285" w:author="STEVENS, KAREN M CIV USAF HAF SAF/AQCP" w:date="2024-02-16T14:22:00Z">
        <w:r w:rsidRPr="6E982BCC" w:rsidDel="008E3FD4">
          <w:rPr>
            <w:w w:val="105"/>
          </w:rPr>
          <w:delText>contract</w:delText>
        </w:r>
      </w:del>
      <w:ins w:id="286" w:author="STEVENS, KAREN M CIV USAF HAF SAF/AQCP" w:date="2024-02-16T14:22:00Z">
        <w:r w:rsidR="008E3FD4">
          <w:rPr>
            <w:w w:val="105"/>
          </w:rPr>
          <w:t>for the following</w:t>
        </w:r>
      </w:ins>
      <w:r w:rsidRPr="003D203C">
        <w:rPr>
          <w:w w:val="105"/>
        </w:rPr>
        <w:t xml:space="preserve"> </w:t>
      </w:r>
      <w:r w:rsidRPr="6E982BCC">
        <w:rPr>
          <w:w w:val="105"/>
        </w:rPr>
        <w:t>actions</w:t>
      </w:r>
      <w:r w:rsidRPr="003D203C">
        <w:rPr>
          <w:w w:val="105"/>
        </w:rPr>
        <w:t xml:space="preserve"> </w:t>
      </w:r>
      <w:ins w:id="287" w:author="STEVENS, KAREN M CIV USAF HAF SAF/AQCP" w:date="2024-02-16T14:22:00Z">
        <w:r w:rsidR="008E3FD4" w:rsidRPr="003D203C">
          <w:rPr>
            <w:w w:val="105"/>
          </w:rPr>
          <w:t xml:space="preserve">that are </w:t>
        </w:r>
      </w:ins>
      <w:r w:rsidRPr="6E982BCC">
        <w:rPr>
          <w:w w:val="105"/>
        </w:rPr>
        <w:t>expected</w:t>
      </w:r>
      <w:r w:rsidRPr="003D203C">
        <w:rPr>
          <w:w w:val="105"/>
        </w:rPr>
        <w:t xml:space="preserve"> </w:t>
      </w:r>
      <w:r w:rsidRPr="6E982BCC">
        <w:rPr>
          <w:w w:val="105"/>
        </w:rPr>
        <w:t>to</w:t>
      </w:r>
      <w:r w:rsidRPr="003D203C">
        <w:rPr>
          <w:w w:val="105"/>
        </w:rPr>
        <w:t xml:space="preserve"> </w:t>
      </w:r>
      <w:r w:rsidRPr="6E982BCC">
        <w:rPr>
          <w:w w:val="105"/>
        </w:rPr>
        <w:t>exceed</w:t>
      </w:r>
      <w:r w:rsidRPr="003D203C">
        <w:rPr>
          <w:w w:val="105"/>
        </w:rPr>
        <w:t xml:space="preserve"> </w:t>
      </w:r>
      <w:del w:id="288" w:author="STEVENS, KAREN M CIV USAF HAF SAF/SAF/AQC" w:date="2023-10-11T11:51:00Z">
        <w:r w:rsidR="00336DA5" w:rsidRPr="003D203C" w:rsidDel="6E982BCC">
          <w:rPr>
            <w:w w:val="105"/>
            <w:rPrChange w:id="289" w:author="STEVENS, KAREN M CIV USAF HAF SAF/AQCP" w:date="2024-02-16T14:24:00Z">
              <w:rPr/>
            </w:rPrChange>
          </w:rPr>
          <w:delText>$</w:delText>
        </w:r>
        <w:r w:rsidR="00336DA5" w:rsidRPr="6E982BCC" w:rsidDel="6E982BCC">
          <w:delText>1,000,000 and Non-Operational contract actions expected to exceed</w:delText>
        </w:r>
      </w:del>
    </w:p>
    <w:p w14:paraId="51D2C49B" w14:textId="1338E994" w:rsidR="003259BB" w:rsidRDefault="6E982BCC">
      <w:pPr>
        <w:pStyle w:val="BodyText"/>
        <w:spacing w:before="2"/>
        <w:ind w:left="110"/>
      </w:pPr>
      <w:commentRangeStart w:id="290"/>
      <w:r>
        <w:rPr>
          <w:w w:val="105"/>
        </w:rPr>
        <w:t>$5,000,000</w:t>
      </w:r>
      <w:ins w:id="291" w:author="STEVENS, KAREN M CIV USAF HAF SAF/AQCP" w:date="2024-02-16T14:23:00Z">
        <w:r w:rsidR="008E3FD4">
          <w:rPr>
            <w:w w:val="105"/>
          </w:rPr>
          <w:t>.</w:t>
        </w:r>
      </w:ins>
      <w:ins w:id="292" w:author="STEVENS, KAREN M CIV USAF HAF SAF/SAF/AQC" w:date="2023-10-11T11:54:00Z">
        <w:del w:id="293" w:author="STEVENS, KAREN M CIV USAF HAF SAF/AQCP" w:date="2024-02-16T14:23:00Z">
          <w:r w:rsidR="6BD4A0B6" w:rsidDel="008E3FD4">
            <w:rPr>
              <w:w w:val="105"/>
            </w:rPr>
            <w:delText>*</w:delText>
          </w:r>
        </w:del>
      </w:ins>
      <w:commentRangeEnd w:id="290"/>
      <w:r w:rsidR="005313E4">
        <w:rPr>
          <w:rStyle w:val="CommentReference"/>
        </w:rPr>
        <w:commentReference w:id="290"/>
      </w:r>
      <w:del w:id="294" w:author="STEVENS, KAREN M CIV USAF HAF SAF/AQCP" w:date="2024-02-16T14:23:00Z">
        <w:r w:rsidDel="008E3FD4">
          <w:rPr>
            <w:w w:val="105"/>
          </w:rPr>
          <w:delText>,</w:delText>
        </w:r>
      </w:del>
      <w:del w:id="295" w:author="STEVENS, KAREN M CIV USAF HAF SAF/AQCP" w:date="2024-02-16T14:22:00Z">
        <w:r w:rsidDel="008E3FD4">
          <w:rPr>
            <w:spacing w:val="30"/>
            <w:w w:val="105"/>
          </w:rPr>
          <w:delText xml:space="preserve"> </w:delText>
        </w:r>
      </w:del>
      <w:del w:id="296" w:author="STEVENS, KAREN M CIV USAF HAF SAF/AQCP" w:date="2024-02-16T14:23:00Z">
        <w:r w:rsidDel="008E3FD4">
          <w:rPr>
            <w:w w:val="105"/>
          </w:rPr>
          <w:delText>as</w:delText>
        </w:r>
        <w:r w:rsidDel="008E3FD4">
          <w:rPr>
            <w:spacing w:val="31"/>
            <w:w w:val="105"/>
          </w:rPr>
          <w:delText xml:space="preserve"> </w:delText>
        </w:r>
        <w:r w:rsidDel="008E3FD4">
          <w:rPr>
            <w:spacing w:val="-2"/>
            <w:w w:val="105"/>
          </w:rPr>
          <w:delText>follows:</w:delText>
        </w:r>
      </w:del>
      <w:ins w:id="297" w:author="STEVENS, KAREN M CIV USAF HAF SAF/AQCP" w:date="2024-02-16T14:23:00Z">
        <w:r w:rsidR="008E3FD4">
          <w:rPr>
            <w:spacing w:val="-2"/>
            <w:w w:val="105"/>
          </w:rPr>
          <w:t xml:space="preserve"> </w:t>
        </w:r>
        <w:r w:rsidR="008E3FD4" w:rsidRPr="008E3FD4">
          <w:rPr>
            <w:spacing w:val="-2"/>
            <w:w w:val="105"/>
          </w:rPr>
          <w:t xml:space="preserve">Contracting officers shall exercise good judgement in seeking legal review if the total value of the contract action is less than the thresholds listed in this paragraph and guard against using reviews as a means of quality control. </w:t>
        </w:r>
      </w:ins>
    </w:p>
    <w:p w14:paraId="2DE403A5" w14:textId="77777777" w:rsidR="003259BB" w:rsidRDefault="003259BB">
      <w:pPr>
        <w:pStyle w:val="BodyText"/>
        <w:spacing w:before="11"/>
        <w:rPr>
          <w:sz w:val="23"/>
        </w:rPr>
      </w:pPr>
    </w:p>
    <w:p w14:paraId="398AD71C" w14:textId="77777777" w:rsidR="003259BB" w:rsidRDefault="00336DA5">
      <w:pPr>
        <w:pStyle w:val="ListParagraph"/>
        <w:numPr>
          <w:ilvl w:val="1"/>
          <w:numId w:val="1"/>
        </w:numPr>
        <w:tabs>
          <w:tab w:val="left" w:pos="450"/>
        </w:tabs>
        <w:ind w:left="450" w:hanging="340"/>
      </w:pPr>
      <w:r>
        <w:rPr>
          <w:w w:val="105"/>
        </w:rPr>
        <w:t>Solicitations</w:t>
      </w:r>
      <w:r>
        <w:rPr>
          <w:spacing w:val="15"/>
          <w:w w:val="105"/>
        </w:rPr>
        <w:t xml:space="preserve"> </w:t>
      </w:r>
      <w:r>
        <w:rPr>
          <w:w w:val="105"/>
        </w:rPr>
        <w:t>and</w:t>
      </w:r>
      <w:r>
        <w:rPr>
          <w:spacing w:val="15"/>
          <w:w w:val="105"/>
        </w:rPr>
        <w:t xml:space="preserve"> </w:t>
      </w:r>
      <w:r>
        <w:rPr>
          <w:w w:val="105"/>
        </w:rPr>
        <w:t>amendments,</w:t>
      </w:r>
      <w:r>
        <w:rPr>
          <w:spacing w:val="15"/>
          <w:w w:val="105"/>
        </w:rPr>
        <w:t xml:space="preserve"> </w:t>
      </w:r>
      <w:r>
        <w:rPr>
          <w:w w:val="105"/>
        </w:rPr>
        <w:t>except</w:t>
      </w:r>
      <w:r>
        <w:rPr>
          <w:spacing w:val="15"/>
          <w:w w:val="105"/>
        </w:rPr>
        <w:t xml:space="preserve"> </w:t>
      </w:r>
      <w:r>
        <w:rPr>
          <w:w w:val="105"/>
        </w:rPr>
        <w:t>administrative</w:t>
      </w:r>
      <w:r>
        <w:rPr>
          <w:spacing w:val="16"/>
          <w:w w:val="105"/>
        </w:rPr>
        <w:t xml:space="preserve"> </w:t>
      </w:r>
      <w:proofErr w:type="gramStart"/>
      <w:r>
        <w:rPr>
          <w:spacing w:val="-2"/>
          <w:w w:val="105"/>
        </w:rPr>
        <w:t>amendments;</w:t>
      </w:r>
      <w:proofErr w:type="gramEnd"/>
    </w:p>
    <w:p w14:paraId="62431CDC" w14:textId="77777777" w:rsidR="003259BB" w:rsidRDefault="003259BB">
      <w:pPr>
        <w:pStyle w:val="BodyText"/>
        <w:spacing w:before="10"/>
        <w:rPr>
          <w:sz w:val="23"/>
        </w:rPr>
      </w:pPr>
    </w:p>
    <w:p w14:paraId="1DEEBC68" w14:textId="77777777" w:rsidR="003259BB" w:rsidRDefault="00336DA5">
      <w:pPr>
        <w:pStyle w:val="ListParagraph"/>
        <w:numPr>
          <w:ilvl w:val="1"/>
          <w:numId w:val="1"/>
        </w:numPr>
        <w:tabs>
          <w:tab w:val="left" w:pos="450"/>
        </w:tabs>
        <w:spacing w:before="1"/>
        <w:ind w:left="450" w:hanging="340"/>
      </w:pPr>
      <w:r>
        <w:rPr>
          <w:w w:val="105"/>
        </w:rPr>
        <w:t>Proposed</w:t>
      </w:r>
      <w:r>
        <w:rPr>
          <w:spacing w:val="11"/>
          <w:w w:val="105"/>
        </w:rPr>
        <w:t xml:space="preserve"> </w:t>
      </w:r>
      <w:r>
        <w:rPr>
          <w:w w:val="105"/>
        </w:rPr>
        <w:t>contracts</w:t>
      </w:r>
      <w:r>
        <w:rPr>
          <w:spacing w:val="12"/>
          <w:w w:val="105"/>
        </w:rPr>
        <w:t xml:space="preserve"> </w:t>
      </w:r>
      <w:r>
        <w:rPr>
          <w:w w:val="105"/>
        </w:rPr>
        <w:t>and</w:t>
      </w:r>
      <w:r>
        <w:rPr>
          <w:spacing w:val="12"/>
          <w:w w:val="105"/>
        </w:rPr>
        <w:t xml:space="preserve"> </w:t>
      </w:r>
      <w:proofErr w:type="gramStart"/>
      <w:r>
        <w:rPr>
          <w:spacing w:val="-2"/>
          <w:w w:val="105"/>
        </w:rPr>
        <w:t>modifications;</w:t>
      </w:r>
      <w:proofErr w:type="gramEnd"/>
    </w:p>
    <w:p w14:paraId="49E398E2" w14:textId="77777777" w:rsidR="003259BB" w:rsidRDefault="003259BB">
      <w:pPr>
        <w:pStyle w:val="BodyText"/>
        <w:spacing w:before="10"/>
        <w:rPr>
          <w:sz w:val="23"/>
        </w:rPr>
      </w:pPr>
    </w:p>
    <w:p w14:paraId="54308C89" w14:textId="6F8085C9" w:rsidR="003259BB" w:rsidRDefault="00336DA5">
      <w:pPr>
        <w:pStyle w:val="ListParagraph"/>
        <w:numPr>
          <w:ilvl w:val="1"/>
          <w:numId w:val="1"/>
        </w:numPr>
        <w:tabs>
          <w:tab w:val="left" w:pos="450"/>
        </w:tabs>
        <w:spacing w:line="271" w:lineRule="auto"/>
        <w:ind w:right="348" w:firstLine="0"/>
      </w:pPr>
      <w:r>
        <w:rPr>
          <w:w w:val="105"/>
        </w:rPr>
        <w:t>Orders for supplies or services issued under indefinite delivery type contracts (</w:t>
      </w:r>
      <w:hyperlink r:id="rId53" w:anchor="FAR_Subpart_16_5">
        <w:r>
          <w:rPr>
            <w:color w:val="27314A"/>
            <w:w w:val="105"/>
            <w:u w:val="single" w:color="27314A"/>
          </w:rPr>
          <w:t>FAR 16.5</w:t>
        </w:r>
      </w:hyperlink>
      <w:r>
        <w:rPr>
          <w:w w:val="105"/>
        </w:rPr>
        <w:t>), including</w:t>
      </w:r>
      <w:r>
        <w:rPr>
          <w:spacing w:val="28"/>
          <w:w w:val="105"/>
        </w:rPr>
        <w:t xml:space="preserve"> </w:t>
      </w:r>
      <w:ins w:id="298" w:author="STEVENS, KAREN M CIV USAF HAF SAF/AQCP" w:date="2024-02-16T13:35:00Z">
        <w:r w:rsidR="00B96D0C" w:rsidRPr="0045319F">
          <w:rPr>
            <w:w w:val="105"/>
          </w:rPr>
          <w:t>Governmentwide Acquisition Contracts (</w:t>
        </w:r>
      </w:ins>
      <w:r>
        <w:rPr>
          <w:w w:val="105"/>
        </w:rPr>
        <w:t>GWACs</w:t>
      </w:r>
      <w:ins w:id="299" w:author="STEVENS, KAREN M CIV USAF HAF SAF/AQCP" w:date="2024-02-16T13:35:00Z">
        <w:r w:rsidR="00B96D0C">
          <w:rPr>
            <w:w w:val="105"/>
          </w:rPr>
          <w:t>)</w:t>
        </w:r>
      </w:ins>
      <w:r>
        <w:rPr>
          <w:w w:val="105"/>
        </w:rPr>
        <w:t>,</w:t>
      </w:r>
      <w:r>
        <w:rPr>
          <w:spacing w:val="28"/>
          <w:w w:val="105"/>
        </w:rPr>
        <w:t xml:space="preserve"> </w:t>
      </w:r>
      <w:r>
        <w:rPr>
          <w:w w:val="105"/>
        </w:rPr>
        <w:t>and</w:t>
      </w:r>
      <w:r>
        <w:rPr>
          <w:spacing w:val="28"/>
          <w:w w:val="105"/>
        </w:rPr>
        <w:t xml:space="preserve"> </w:t>
      </w:r>
      <w:r>
        <w:rPr>
          <w:w w:val="105"/>
        </w:rPr>
        <w:t>Federal</w:t>
      </w:r>
      <w:r>
        <w:rPr>
          <w:spacing w:val="28"/>
          <w:w w:val="105"/>
        </w:rPr>
        <w:t xml:space="preserve"> </w:t>
      </w:r>
      <w:r>
        <w:rPr>
          <w:w w:val="105"/>
        </w:rPr>
        <w:t>Supply</w:t>
      </w:r>
      <w:r>
        <w:rPr>
          <w:spacing w:val="28"/>
          <w:w w:val="105"/>
        </w:rPr>
        <w:t xml:space="preserve"> </w:t>
      </w:r>
      <w:r>
        <w:rPr>
          <w:w w:val="105"/>
        </w:rPr>
        <w:t>Schedules</w:t>
      </w:r>
      <w:r>
        <w:rPr>
          <w:spacing w:val="28"/>
          <w:w w:val="105"/>
        </w:rPr>
        <w:t xml:space="preserve"> </w:t>
      </w:r>
      <w:r>
        <w:rPr>
          <w:w w:val="105"/>
        </w:rPr>
        <w:t>(FSS),</w:t>
      </w:r>
      <w:r>
        <w:rPr>
          <w:spacing w:val="28"/>
          <w:w w:val="105"/>
        </w:rPr>
        <w:t xml:space="preserve"> </w:t>
      </w:r>
      <w:r>
        <w:rPr>
          <w:w w:val="105"/>
        </w:rPr>
        <w:t>that</w:t>
      </w:r>
      <w:r>
        <w:rPr>
          <w:spacing w:val="28"/>
          <w:w w:val="105"/>
        </w:rPr>
        <w:t xml:space="preserve"> </w:t>
      </w:r>
      <w:r>
        <w:rPr>
          <w:w w:val="105"/>
        </w:rPr>
        <w:t>require</w:t>
      </w:r>
      <w:r>
        <w:rPr>
          <w:spacing w:val="28"/>
          <w:w w:val="105"/>
        </w:rPr>
        <w:t xml:space="preserve"> </w:t>
      </w:r>
      <w:r>
        <w:rPr>
          <w:w w:val="105"/>
        </w:rPr>
        <w:t>negotiation</w:t>
      </w:r>
      <w:r>
        <w:rPr>
          <w:spacing w:val="28"/>
          <w:w w:val="105"/>
        </w:rPr>
        <w:t xml:space="preserve"> </w:t>
      </w:r>
      <w:r>
        <w:rPr>
          <w:w w:val="105"/>
        </w:rPr>
        <w:t>at</w:t>
      </w:r>
      <w:r>
        <w:rPr>
          <w:spacing w:val="28"/>
          <w:w w:val="105"/>
        </w:rPr>
        <w:t xml:space="preserve"> </w:t>
      </w:r>
      <w:r>
        <w:rPr>
          <w:w w:val="105"/>
        </w:rPr>
        <w:t>the</w:t>
      </w:r>
      <w:r>
        <w:rPr>
          <w:spacing w:val="28"/>
          <w:w w:val="105"/>
        </w:rPr>
        <w:t xml:space="preserve"> </w:t>
      </w:r>
      <w:r>
        <w:rPr>
          <w:w w:val="105"/>
        </w:rPr>
        <w:t>order</w:t>
      </w:r>
      <w:r>
        <w:rPr>
          <w:spacing w:val="28"/>
          <w:w w:val="105"/>
        </w:rPr>
        <w:t xml:space="preserve"> </w:t>
      </w:r>
      <w:r>
        <w:rPr>
          <w:w w:val="105"/>
        </w:rPr>
        <w:t xml:space="preserve">level; </w:t>
      </w:r>
      <w:r>
        <w:rPr>
          <w:spacing w:val="-4"/>
          <w:w w:val="105"/>
        </w:rPr>
        <w:t>and</w:t>
      </w:r>
    </w:p>
    <w:p w14:paraId="16287F21" w14:textId="77777777" w:rsidR="003259BB" w:rsidRDefault="003259BB">
      <w:pPr>
        <w:pStyle w:val="BodyText"/>
        <w:spacing w:before="2"/>
        <w:rPr>
          <w:sz w:val="21"/>
        </w:rPr>
      </w:pPr>
    </w:p>
    <w:p w14:paraId="3864FC72" w14:textId="77777777" w:rsidR="003259BB" w:rsidRPr="001D2FB6" w:rsidDel="001D2FB6" w:rsidRDefault="00336DA5" w:rsidP="001D2FB6">
      <w:pPr>
        <w:pStyle w:val="ListParagraph"/>
        <w:numPr>
          <w:ilvl w:val="1"/>
          <w:numId w:val="1"/>
        </w:numPr>
        <w:tabs>
          <w:tab w:val="left" w:pos="450"/>
        </w:tabs>
        <w:ind w:left="450" w:hanging="340"/>
        <w:rPr>
          <w:del w:id="300" w:author="STEVENS, KAREN M CIV USAF HAF SAF/AQCP" w:date="2024-03-12T10:35:00Z"/>
          <w:rPrChange w:id="301" w:author="STEVENS, KAREN M CIV USAF HAF SAF/AQCP" w:date="2024-03-12T10:35:00Z">
            <w:rPr>
              <w:del w:id="302" w:author="STEVENS, KAREN M CIV USAF HAF SAF/AQCP" w:date="2024-03-12T10:35:00Z"/>
              <w:spacing w:val="-4"/>
              <w:w w:val="105"/>
            </w:rPr>
          </w:rPrChange>
        </w:rPr>
      </w:pPr>
      <w:r>
        <w:rPr>
          <w:w w:val="105"/>
        </w:rPr>
        <w:t>Orders</w:t>
      </w:r>
      <w:r>
        <w:rPr>
          <w:spacing w:val="12"/>
          <w:w w:val="105"/>
        </w:rPr>
        <w:t xml:space="preserve"> </w:t>
      </w:r>
      <w:r>
        <w:rPr>
          <w:w w:val="105"/>
        </w:rPr>
        <w:t>under</w:t>
      </w:r>
      <w:r>
        <w:rPr>
          <w:spacing w:val="12"/>
          <w:w w:val="105"/>
        </w:rPr>
        <w:t xml:space="preserve"> </w:t>
      </w:r>
      <w:r>
        <w:rPr>
          <w:w w:val="105"/>
        </w:rPr>
        <w:t>Blanket</w:t>
      </w:r>
      <w:r>
        <w:rPr>
          <w:spacing w:val="12"/>
          <w:w w:val="105"/>
        </w:rPr>
        <w:t xml:space="preserve"> </w:t>
      </w:r>
      <w:r>
        <w:rPr>
          <w:w w:val="105"/>
        </w:rPr>
        <w:t>Purchase</w:t>
      </w:r>
      <w:r>
        <w:rPr>
          <w:spacing w:val="12"/>
          <w:w w:val="105"/>
        </w:rPr>
        <w:t xml:space="preserve"> </w:t>
      </w:r>
      <w:r>
        <w:rPr>
          <w:w w:val="105"/>
        </w:rPr>
        <w:t>Agreements</w:t>
      </w:r>
      <w:r>
        <w:rPr>
          <w:spacing w:val="12"/>
          <w:w w:val="105"/>
        </w:rPr>
        <w:t xml:space="preserve"> </w:t>
      </w:r>
      <w:r>
        <w:rPr>
          <w:w w:val="105"/>
        </w:rPr>
        <w:t>(BPA)</w:t>
      </w:r>
      <w:r>
        <w:rPr>
          <w:spacing w:val="12"/>
          <w:w w:val="105"/>
        </w:rPr>
        <w:t xml:space="preserve"> </w:t>
      </w:r>
      <w:r>
        <w:rPr>
          <w:w w:val="105"/>
        </w:rPr>
        <w:t>established</w:t>
      </w:r>
      <w:r>
        <w:rPr>
          <w:spacing w:val="12"/>
          <w:w w:val="105"/>
        </w:rPr>
        <w:t xml:space="preserve"> </w:t>
      </w:r>
      <w:r>
        <w:rPr>
          <w:w w:val="105"/>
        </w:rPr>
        <w:t>under</w:t>
      </w:r>
      <w:r>
        <w:rPr>
          <w:spacing w:val="12"/>
          <w:w w:val="105"/>
        </w:rPr>
        <w:t xml:space="preserve"> </w:t>
      </w:r>
      <w:r>
        <w:rPr>
          <w:spacing w:val="-4"/>
          <w:w w:val="105"/>
        </w:rPr>
        <w:t>FSS.</w:t>
      </w:r>
    </w:p>
    <w:p w14:paraId="5AF9E059" w14:textId="77777777" w:rsidR="001D2FB6" w:rsidRDefault="001D2FB6">
      <w:pPr>
        <w:pStyle w:val="ListParagraph"/>
        <w:numPr>
          <w:ilvl w:val="1"/>
          <w:numId w:val="1"/>
        </w:numPr>
        <w:tabs>
          <w:tab w:val="left" w:pos="450"/>
        </w:tabs>
        <w:ind w:left="450" w:hanging="340"/>
        <w:rPr>
          <w:ins w:id="303" w:author="STEVENS, KAREN M CIV USAF HAF SAF/AQCP" w:date="2024-03-12T10:35:00Z"/>
        </w:rPr>
      </w:pPr>
    </w:p>
    <w:p w14:paraId="228A757B" w14:textId="77777777" w:rsidR="001D2FB6" w:rsidRDefault="001D2FB6">
      <w:pPr>
        <w:pStyle w:val="ListParagraph"/>
        <w:tabs>
          <w:tab w:val="left" w:pos="450"/>
        </w:tabs>
        <w:ind w:left="450"/>
        <w:rPr>
          <w:ins w:id="304" w:author="STEVENS, KAREN M CIV USAF HAF SAF/AQCP" w:date="2024-03-12T10:35:00Z"/>
          <w:w w:val="105"/>
        </w:rPr>
        <w:pPrChange w:id="305" w:author="STEVENS, KAREN M CIV USAF HAF SAF/AQCP" w:date="2024-03-12T10:35:00Z">
          <w:pPr>
            <w:pStyle w:val="ListParagraph"/>
            <w:numPr>
              <w:ilvl w:val="1"/>
              <w:numId w:val="1"/>
            </w:numPr>
            <w:tabs>
              <w:tab w:val="left" w:pos="450"/>
            </w:tabs>
            <w:ind w:left="450" w:hanging="340"/>
          </w:pPr>
        </w:pPrChange>
      </w:pPr>
    </w:p>
    <w:p w14:paraId="5BE93A62" w14:textId="1F984065" w:rsidR="003259BB" w:rsidRPr="001D2FB6" w:rsidRDefault="00AE0489">
      <w:pPr>
        <w:pStyle w:val="ListParagraph"/>
        <w:numPr>
          <w:ilvl w:val="1"/>
          <w:numId w:val="1"/>
        </w:numPr>
        <w:tabs>
          <w:tab w:val="left" w:pos="450"/>
        </w:tabs>
        <w:ind w:left="450" w:hanging="340"/>
        <w:rPr>
          <w:ins w:id="306" w:author="STEVENS, KAREN M CIV USAF HAF SAF/SAF/AQC" w:date="2023-10-11T11:55:00Z"/>
          <w:w w:val="105"/>
        </w:rPr>
        <w:pPrChange w:id="307" w:author="STEVENS, KAREN M CIV USAF HAF SAF/AQCP" w:date="2024-03-12T10:35:00Z">
          <w:pPr>
            <w:pStyle w:val="BodyText"/>
            <w:numPr>
              <w:ilvl w:val="1"/>
              <w:numId w:val="1"/>
            </w:numPr>
            <w:spacing w:before="11"/>
            <w:ind w:left="126" w:hanging="360"/>
          </w:pPr>
        </w:pPrChange>
      </w:pPr>
      <w:ins w:id="308" w:author="STEVENS, KAREN M CIV USAF HAF SAF/AQCP" w:date="2024-02-16T13:28:00Z">
        <w:r w:rsidRPr="001D2FB6">
          <w:rPr>
            <w:w w:val="105"/>
          </w:rPr>
          <w:t xml:space="preserve">The SCO </w:t>
        </w:r>
      </w:ins>
      <w:ins w:id="309" w:author="STEVENS, KAREN M CIV USAF HAF SAF/AQCP" w:date="2024-02-16T13:29:00Z">
        <w:r w:rsidRPr="001D2FB6">
          <w:rPr>
            <w:w w:val="105"/>
          </w:rPr>
          <w:t>an</w:t>
        </w:r>
      </w:ins>
      <w:ins w:id="310" w:author="STEVENS, KAREN M CIV USAF HAF SAF/AQCP" w:date="2024-02-16T13:30:00Z">
        <w:r w:rsidRPr="001D2FB6">
          <w:rPr>
            <w:w w:val="105"/>
          </w:rPr>
          <w:t xml:space="preserve">d </w:t>
        </w:r>
      </w:ins>
      <w:ins w:id="311" w:author="STEVENS, KAREN M CIV USAF HAF SAF/AQCP" w:date="2024-02-16T14:18:00Z">
        <w:r w:rsidR="008E3FD4" w:rsidRPr="001D2FB6">
          <w:rPr>
            <w:w w:val="105"/>
          </w:rPr>
          <w:t xml:space="preserve">their </w:t>
        </w:r>
      </w:ins>
      <w:ins w:id="312" w:author="STEVENS, KAREN M CIV USAF HAF SAF/AQCP" w:date="2024-02-16T13:30:00Z">
        <w:r w:rsidRPr="001D2FB6">
          <w:rPr>
            <w:w w:val="105"/>
          </w:rPr>
          <w:t xml:space="preserve">local legal office </w:t>
        </w:r>
      </w:ins>
      <w:ins w:id="313" w:author="STEVENS, KAREN M CIV USAF HAF SAF/AQCP" w:date="2024-02-16T13:28:00Z">
        <w:r w:rsidRPr="001D2FB6">
          <w:rPr>
            <w:w w:val="105"/>
          </w:rPr>
          <w:t>may es</w:t>
        </w:r>
      </w:ins>
      <w:ins w:id="314" w:author="STEVENS, KAREN M CIV USAF HAF SAF/AQCP" w:date="2024-02-16T13:29:00Z">
        <w:r w:rsidRPr="001D2FB6">
          <w:rPr>
            <w:w w:val="105"/>
          </w:rPr>
          <w:t xml:space="preserve">tablish a different threshold than identified in (C) </w:t>
        </w:r>
        <w:del w:id="315" w:author="ROSSI, AMANDA M CIV USAF HAF SAF/AQCP" w:date="2024-05-19T11:11:00Z">
          <w:r w:rsidRPr="001D2FB6" w:rsidDel="00BF5B4A">
            <w:rPr>
              <w:w w:val="105"/>
            </w:rPr>
            <w:delText>above</w:delText>
          </w:r>
        </w:del>
      </w:ins>
      <w:ins w:id="316" w:author="STEVENS, KAREN M CIV USAF HAF SAF/AQCP" w:date="2024-02-16T13:30:00Z">
        <w:del w:id="317" w:author="ROSSI, AMANDA M CIV USAF HAF SAF/AQCP" w:date="2024-05-19T11:11:00Z">
          <w:r w:rsidRPr="001D2FB6" w:rsidDel="00BF5B4A">
            <w:rPr>
              <w:w w:val="105"/>
            </w:rPr>
            <w:delText xml:space="preserve"> </w:delText>
          </w:r>
        </w:del>
        <w:r w:rsidRPr="001D2FB6">
          <w:rPr>
            <w:w w:val="105"/>
          </w:rPr>
          <w:t xml:space="preserve">based on organizational needs. </w:t>
        </w:r>
      </w:ins>
      <w:ins w:id="318" w:author="STEVENS, KAREN M CIV USAF HAF SAF/SAF/AQC" w:date="2023-10-11T11:54:00Z">
        <w:r w:rsidR="5C956E61" w:rsidRPr="001D2FB6">
          <w:rPr>
            <w:w w:val="105"/>
          </w:rPr>
          <w:t xml:space="preserve"> Thresholds should</w:t>
        </w:r>
      </w:ins>
      <w:ins w:id="319" w:author="STEVENS, KAREN M CIV USAF HAF SAF/SAF/AQC" w:date="2023-10-11T11:55:00Z">
        <w:r w:rsidR="5C956E61" w:rsidRPr="001D2FB6">
          <w:rPr>
            <w:w w:val="105"/>
          </w:rPr>
          <w:t xml:space="preserve"> not be established below $1,000,000 for Operational organizations and $5,000,000 for Non-Operational organizati</w:t>
        </w:r>
        <w:r w:rsidR="4D604728" w:rsidRPr="001D2FB6">
          <w:rPr>
            <w:w w:val="105"/>
          </w:rPr>
          <w:t>ons unless coordinated with the SCO and cognizant HCA.</w:t>
        </w:r>
      </w:ins>
    </w:p>
    <w:p w14:paraId="0765C0CA" w14:textId="44E0B7C5" w:rsidR="6E982BCC" w:rsidRDefault="6E982BCC" w:rsidP="6E982BCC">
      <w:pPr>
        <w:pStyle w:val="BodyText"/>
        <w:spacing w:before="11"/>
        <w:rPr>
          <w:sz w:val="23"/>
          <w:szCs w:val="23"/>
        </w:rPr>
      </w:pPr>
    </w:p>
    <w:p w14:paraId="25317B49" w14:textId="77777777" w:rsidR="003259BB" w:rsidRDefault="00336DA5">
      <w:pPr>
        <w:pStyle w:val="ListParagraph"/>
        <w:numPr>
          <w:ilvl w:val="0"/>
          <w:numId w:val="1"/>
        </w:numPr>
        <w:tabs>
          <w:tab w:val="left" w:pos="483"/>
        </w:tabs>
        <w:ind w:left="483" w:hanging="373"/>
      </w:pPr>
      <w:r>
        <w:rPr>
          <w:w w:val="105"/>
        </w:rPr>
        <w:t>Legal</w:t>
      </w:r>
      <w:r>
        <w:rPr>
          <w:spacing w:val="8"/>
          <w:w w:val="105"/>
        </w:rPr>
        <w:t xml:space="preserve"> </w:t>
      </w:r>
      <w:r>
        <w:rPr>
          <w:w w:val="105"/>
        </w:rPr>
        <w:t>review</w:t>
      </w:r>
      <w:r>
        <w:rPr>
          <w:spacing w:val="9"/>
          <w:w w:val="105"/>
        </w:rPr>
        <w:t xml:space="preserve"> </w:t>
      </w:r>
      <w:r>
        <w:rPr>
          <w:w w:val="105"/>
        </w:rPr>
        <w:t>is</w:t>
      </w:r>
      <w:r>
        <w:rPr>
          <w:spacing w:val="9"/>
          <w:w w:val="105"/>
        </w:rPr>
        <w:t xml:space="preserve"> </w:t>
      </w:r>
      <w:r>
        <w:rPr>
          <w:w w:val="105"/>
        </w:rPr>
        <w:t>not</w:t>
      </w:r>
      <w:r>
        <w:rPr>
          <w:spacing w:val="9"/>
          <w:w w:val="105"/>
        </w:rPr>
        <w:t xml:space="preserve"> </w:t>
      </w:r>
      <w:r>
        <w:rPr>
          <w:w w:val="105"/>
        </w:rPr>
        <w:t>normally</w:t>
      </w:r>
      <w:r>
        <w:rPr>
          <w:spacing w:val="9"/>
          <w:w w:val="105"/>
        </w:rPr>
        <w:t xml:space="preserve"> </w:t>
      </w:r>
      <w:r>
        <w:rPr>
          <w:w w:val="105"/>
        </w:rPr>
        <w:t>required</w:t>
      </w:r>
      <w:r>
        <w:rPr>
          <w:spacing w:val="9"/>
          <w:w w:val="105"/>
        </w:rPr>
        <w:t xml:space="preserve"> </w:t>
      </w:r>
      <w:r>
        <w:rPr>
          <w:spacing w:val="-4"/>
          <w:w w:val="105"/>
        </w:rPr>
        <w:t>for:</w:t>
      </w:r>
    </w:p>
    <w:p w14:paraId="384BA73E" w14:textId="77777777" w:rsidR="003259BB" w:rsidRDefault="003259BB">
      <w:pPr>
        <w:pStyle w:val="BodyText"/>
        <w:spacing w:before="10"/>
        <w:rPr>
          <w:sz w:val="23"/>
        </w:rPr>
      </w:pPr>
    </w:p>
    <w:p w14:paraId="15439AB9" w14:textId="77777777" w:rsidR="003259BB" w:rsidRDefault="00336DA5">
      <w:pPr>
        <w:pStyle w:val="ListParagraph"/>
        <w:numPr>
          <w:ilvl w:val="1"/>
          <w:numId w:val="1"/>
        </w:numPr>
        <w:tabs>
          <w:tab w:val="left" w:pos="450"/>
        </w:tabs>
        <w:ind w:left="450" w:hanging="340"/>
      </w:pPr>
      <w:r>
        <w:rPr>
          <w:w w:val="105"/>
        </w:rPr>
        <w:t>Funding</w:t>
      </w:r>
      <w:r>
        <w:rPr>
          <w:spacing w:val="8"/>
          <w:w w:val="105"/>
        </w:rPr>
        <w:t xml:space="preserve"> </w:t>
      </w:r>
      <w:r>
        <w:rPr>
          <w:w w:val="105"/>
        </w:rPr>
        <w:t>actions</w:t>
      </w:r>
      <w:r>
        <w:rPr>
          <w:spacing w:val="9"/>
          <w:w w:val="105"/>
        </w:rPr>
        <w:t xml:space="preserve"> </w:t>
      </w:r>
      <w:r>
        <w:rPr>
          <w:w w:val="105"/>
        </w:rPr>
        <w:t>without</w:t>
      </w:r>
      <w:r>
        <w:rPr>
          <w:spacing w:val="9"/>
          <w:w w:val="105"/>
        </w:rPr>
        <w:t xml:space="preserve"> </w:t>
      </w:r>
      <w:r>
        <w:rPr>
          <w:w w:val="105"/>
        </w:rPr>
        <w:t>any</w:t>
      </w:r>
      <w:r>
        <w:rPr>
          <w:spacing w:val="9"/>
          <w:w w:val="105"/>
        </w:rPr>
        <w:t xml:space="preserve"> </w:t>
      </w:r>
      <w:r>
        <w:rPr>
          <w:w w:val="105"/>
        </w:rPr>
        <w:t>other</w:t>
      </w:r>
      <w:r>
        <w:rPr>
          <w:spacing w:val="8"/>
          <w:w w:val="105"/>
        </w:rPr>
        <w:t xml:space="preserve"> </w:t>
      </w:r>
      <w:proofErr w:type="gramStart"/>
      <w:r>
        <w:rPr>
          <w:spacing w:val="-2"/>
          <w:w w:val="105"/>
        </w:rPr>
        <w:t>changes;</w:t>
      </w:r>
      <w:proofErr w:type="gramEnd"/>
    </w:p>
    <w:p w14:paraId="34B3F2EB" w14:textId="77777777" w:rsidR="003259BB" w:rsidRDefault="003259BB">
      <w:pPr>
        <w:pStyle w:val="BodyText"/>
        <w:spacing w:before="11"/>
        <w:rPr>
          <w:sz w:val="23"/>
        </w:rPr>
      </w:pPr>
    </w:p>
    <w:p w14:paraId="60458C14" w14:textId="77777777" w:rsidR="003259BB" w:rsidRDefault="00336DA5">
      <w:pPr>
        <w:pStyle w:val="ListParagraph"/>
        <w:numPr>
          <w:ilvl w:val="1"/>
          <w:numId w:val="1"/>
        </w:numPr>
        <w:tabs>
          <w:tab w:val="left" w:pos="450"/>
        </w:tabs>
        <w:spacing w:line="271" w:lineRule="auto"/>
        <w:ind w:right="349" w:firstLine="0"/>
      </w:pPr>
      <w:r>
        <w:rPr>
          <w:w w:val="105"/>
        </w:rPr>
        <w:t>Unilateral exercise of pre-priced options that were reviewed and approved at the time of award</w:t>
      </w:r>
      <w:r>
        <w:rPr>
          <w:spacing w:val="40"/>
          <w:w w:val="105"/>
        </w:rPr>
        <w:t xml:space="preserve"> </w:t>
      </w:r>
      <w:r>
        <w:rPr>
          <w:w w:val="105"/>
        </w:rPr>
        <w:t>of the basic contract; or</w:t>
      </w:r>
    </w:p>
    <w:p w14:paraId="7D34F5C7" w14:textId="77777777" w:rsidR="003259BB" w:rsidRDefault="003259BB">
      <w:pPr>
        <w:pStyle w:val="BodyText"/>
        <w:spacing w:before="1"/>
        <w:rPr>
          <w:sz w:val="21"/>
        </w:rPr>
      </w:pPr>
    </w:p>
    <w:p w14:paraId="162D6B6A" w14:textId="77777777" w:rsidR="003259BB" w:rsidRDefault="00336DA5">
      <w:pPr>
        <w:pStyle w:val="ListParagraph"/>
        <w:numPr>
          <w:ilvl w:val="1"/>
          <w:numId w:val="1"/>
        </w:numPr>
        <w:tabs>
          <w:tab w:val="left" w:pos="450"/>
        </w:tabs>
        <w:spacing w:line="271" w:lineRule="auto"/>
        <w:ind w:right="604" w:firstLine="0"/>
      </w:pPr>
      <w:r>
        <w:rPr>
          <w:w w:val="105"/>
        </w:rPr>
        <w:t xml:space="preserve">Except as indicated at </w:t>
      </w:r>
      <w:hyperlink r:id="rId54" w:anchor="DAFFARS_5301_602_2">
        <w:r>
          <w:rPr>
            <w:color w:val="27314A"/>
            <w:w w:val="105"/>
            <w:u w:val="single" w:color="27314A"/>
          </w:rPr>
          <w:t>DAFFARS 5301.602-2(c)(i)(C)(3)</w:t>
        </w:r>
      </w:hyperlink>
      <w:r>
        <w:rPr>
          <w:w w:val="105"/>
        </w:rPr>
        <w:t>, order solicitations and orders issued against</w:t>
      </w:r>
      <w:r>
        <w:rPr>
          <w:spacing w:val="32"/>
          <w:w w:val="105"/>
        </w:rPr>
        <w:t xml:space="preserve"> </w:t>
      </w:r>
      <w:r>
        <w:rPr>
          <w:w w:val="105"/>
        </w:rPr>
        <w:t>existing</w:t>
      </w:r>
      <w:r>
        <w:rPr>
          <w:spacing w:val="32"/>
          <w:w w:val="105"/>
        </w:rPr>
        <w:t xml:space="preserve"> </w:t>
      </w:r>
      <w:r>
        <w:rPr>
          <w:w w:val="105"/>
        </w:rPr>
        <w:t>contracts</w:t>
      </w:r>
      <w:r>
        <w:rPr>
          <w:spacing w:val="32"/>
          <w:w w:val="105"/>
        </w:rPr>
        <w:t xml:space="preserve"> </w:t>
      </w:r>
      <w:r>
        <w:rPr>
          <w:w w:val="105"/>
        </w:rPr>
        <w:t>in</w:t>
      </w:r>
      <w:r>
        <w:rPr>
          <w:spacing w:val="32"/>
          <w:w w:val="105"/>
        </w:rPr>
        <w:t xml:space="preserve"> </w:t>
      </w:r>
      <w:r>
        <w:rPr>
          <w:w w:val="105"/>
        </w:rPr>
        <w:t>accordance</w:t>
      </w:r>
      <w:r>
        <w:rPr>
          <w:spacing w:val="32"/>
          <w:w w:val="105"/>
        </w:rPr>
        <w:t xml:space="preserve"> </w:t>
      </w:r>
      <w:r>
        <w:rPr>
          <w:w w:val="105"/>
        </w:rPr>
        <w:t>with</w:t>
      </w:r>
      <w:r>
        <w:rPr>
          <w:spacing w:val="32"/>
          <w:w w:val="105"/>
        </w:rPr>
        <w:t xml:space="preserve"> </w:t>
      </w:r>
      <w:r>
        <w:rPr>
          <w:w w:val="105"/>
        </w:rPr>
        <w:t>all</w:t>
      </w:r>
      <w:r>
        <w:rPr>
          <w:spacing w:val="32"/>
          <w:w w:val="105"/>
        </w:rPr>
        <w:t xml:space="preserve"> </w:t>
      </w:r>
      <w:r>
        <w:rPr>
          <w:w w:val="105"/>
        </w:rPr>
        <w:t>terms</w:t>
      </w:r>
      <w:r>
        <w:rPr>
          <w:spacing w:val="32"/>
          <w:w w:val="105"/>
        </w:rPr>
        <w:t xml:space="preserve"> </w:t>
      </w:r>
      <w:r>
        <w:rPr>
          <w:w w:val="105"/>
        </w:rPr>
        <w:t>and</w:t>
      </w:r>
      <w:r>
        <w:rPr>
          <w:spacing w:val="32"/>
          <w:w w:val="105"/>
        </w:rPr>
        <w:t xml:space="preserve"> </w:t>
      </w:r>
      <w:r>
        <w:rPr>
          <w:w w:val="105"/>
        </w:rPr>
        <w:t>conditions</w:t>
      </w:r>
      <w:r>
        <w:rPr>
          <w:spacing w:val="32"/>
          <w:w w:val="105"/>
        </w:rPr>
        <w:t xml:space="preserve"> </w:t>
      </w:r>
      <w:r>
        <w:rPr>
          <w:w w:val="105"/>
        </w:rPr>
        <w:t>of</w:t>
      </w:r>
      <w:r>
        <w:rPr>
          <w:spacing w:val="32"/>
          <w:w w:val="105"/>
        </w:rPr>
        <w:t xml:space="preserve"> </w:t>
      </w:r>
      <w:r>
        <w:rPr>
          <w:w w:val="105"/>
        </w:rPr>
        <w:t>the</w:t>
      </w:r>
      <w:r>
        <w:rPr>
          <w:spacing w:val="32"/>
          <w:w w:val="105"/>
        </w:rPr>
        <w:t xml:space="preserve"> </w:t>
      </w:r>
      <w:r>
        <w:rPr>
          <w:w w:val="105"/>
        </w:rPr>
        <w:t>basic</w:t>
      </w:r>
      <w:r>
        <w:rPr>
          <w:spacing w:val="32"/>
          <w:w w:val="105"/>
        </w:rPr>
        <w:t xml:space="preserve"> </w:t>
      </w:r>
      <w:r>
        <w:rPr>
          <w:w w:val="105"/>
        </w:rPr>
        <w:t>contract.</w:t>
      </w:r>
    </w:p>
    <w:p w14:paraId="0B4020A7" w14:textId="77777777" w:rsidR="003259BB" w:rsidRDefault="003259BB">
      <w:pPr>
        <w:pStyle w:val="BodyText"/>
        <w:spacing w:before="1"/>
        <w:rPr>
          <w:sz w:val="21"/>
        </w:rPr>
      </w:pPr>
    </w:p>
    <w:p w14:paraId="5024E675" w14:textId="77777777" w:rsidR="003259BB" w:rsidRDefault="00336DA5">
      <w:pPr>
        <w:pStyle w:val="BodyText"/>
        <w:spacing w:before="1" w:line="271" w:lineRule="auto"/>
        <w:ind w:left="110" w:right="243"/>
      </w:pPr>
      <w:r>
        <w:rPr>
          <w:w w:val="105"/>
        </w:rPr>
        <w:t>(d) For Designation, Assignment, and Responsibilities of a Contracting Officer’s Representative, see</w:t>
      </w:r>
      <w:r>
        <w:rPr>
          <w:spacing w:val="80"/>
          <w:w w:val="150"/>
        </w:rPr>
        <w:t xml:space="preserve"> </w:t>
      </w:r>
      <w:hyperlink r:id="rId55">
        <w:r>
          <w:rPr>
            <w:color w:val="27314A"/>
            <w:spacing w:val="-2"/>
            <w:w w:val="105"/>
            <w:u w:val="single" w:color="27314A"/>
          </w:rPr>
          <w:t>MP5301.602-2(d)</w:t>
        </w:r>
      </w:hyperlink>
      <w:r>
        <w:rPr>
          <w:spacing w:val="-2"/>
          <w:w w:val="105"/>
        </w:rPr>
        <w:t>.</w:t>
      </w:r>
    </w:p>
    <w:p w14:paraId="1D7B270A" w14:textId="77777777" w:rsidR="003259BB" w:rsidRDefault="003259BB">
      <w:pPr>
        <w:pStyle w:val="BodyText"/>
        <w:rPr>
          <w:sz w:val="26"/>
        </w:rPr>
      </w:pPr>
    </w:p>
    <w:p w14:paraId="2D434F0A" w14:textId="77777777" w:rsidR="003259BB" w:rsidRDefault="00336DA5">
      <w:pPr>
        <w:pStyle w:val="Heading2"/>
        <w:rPr>
          <w:b/>
        </w:rPr>
      </w:pPr>
      <w:r>
        <w:rPr>
          <w:b/>
          <w:spacing w:val="-2"/>
        </w:rPr>
        <w:t>5301.602-3</w:t>
      </w:r>
      <w:r>
        <w:rPr>
          <w:b/>
          <w:spacing w:val="-5"/>
        </w:rPr>
        <w:t xml:space="preserve"> </w:t>
      </w:r>
      <w:r>
        <w:rPr>
          <w:b/>
          <w:spacing w:val="-2"/>
        </w:rPr>
        <w:t>Ratification</w:t>
      </w:r>
      <w:r>
        <w:rPr>
          <w:b/>
          <w:spacing w:val="-4"/>
        </w:rPr>
        <w:t xml:space="preserve"> </w:t>
      </w:r>
      <w:r>
        <w:rPr>
          <w:b/>
          <w:spacing w:val="-2"/>
        </w:rPr>
        <w:t>of</w:t>
      </w:r>
      <w:r>
        <w:rPr>
          <w:b/>
          <w:spacing w:val="-5"/>
        </w:rPr>
        <w:t xml:space="preserve"> </w:t>
      </w:r>
      <w:r>
        <w:rPr>
          <w:b/>
          <w:spacing w:val="-2"/>
        </w:rPr>
        <w:t>Unauthorized</w:t>
      </w:r>
      <w:r>
        <w:rPr>
          <w:b/>
          <w:spacing w:val="-4"/>
        </w:rPr>
        <w:t xml:space="preserve"> </w:t>
      </w:r>
      <w:r>
        <w:rPr>
          <w:b/>
          <w:spacing w:val="-2"/>
        </w:rPr>
        <w:t>Commitments</w:t>
      </w:r>
    </w:p>
    <w:p w14:paraId="4F904CB7" w14:textId="77777777" w:rsidR="003259BB" w:rsidRDefault="003259BB">
      <w:pPr>
        <w:pStyle w:val="BodyText"/>
        <w:spacing w:before="4"/>
        <w:rPr>
          <w:rFonts w:ascii="Bookman Old Style"/>
          <w:b/>
          <w:sz w:val="42"/>
        </w:rPr>
      </w:pPr>
    </w:p>
    <w:p w14:paraId="40C4FE77" w14:textId="77777777" w:rsidR="003259BB" w:rsidRDefault="00336DA5">
      <w:pPr>
        <w:ind w:left="110"/>
      </w:pPr>
      <w:r>
        <w:t>(b)</w:t>
      </w:r>
      <w:r>
        <w:rPr>
          <w:spacing w:val="3"/>
        </w:rPr>
        <w:t xml:space="preserve"> </w:t>
      </w:r>
      <w:r>
        <w:rPr>
          <w:i/>
          <w:spacing w:val="-2"/>
        </w:rPr>
        <w:t>Policy</w:t>
      </w:r>
      <w:r>
        <w:rPr>
          <w:spacing w:val="-2"/>
        </w:rPr>
        <w:t>.</w:t>
      </w:r>
    </w:p>
    <w:p w14:paraId="06971CD3" w14:textId="77777777" w:rsidR="003259BB" w:rsidRDefault="003259BB">
      <w:pPr>
        <w:pStyle w:val="BodyText"/>
        <w:spacing w:before="11"/>
        <w:rPr>
          <w:sz w:val="23"/>
        </w:rPr>
      </w:pPr>
    </w:p>
    <w:p w14:paraId="28FAAAA8" w14:textId="52D1B801" w:rsidR="003259BB" w:rsidRDefault="6E982BCC">
      <w:pPr>
        <w:pStyle w:val="BodyText"/>
        <w:ind w:left="110"/>
      </w:pPr>
      <w:r>
        <w:rPr>
          <w:w w:val="105"/>
        </w:rPr>
        <w:t>(2)</w:t>
      </w:r>
      <w:r>
        <w:rPr>
          <w:spacing w:val="8"/>
          <w:w w:val="105"/>
        </w:rPr>
        <w:t xml:space="preserve"> </w:t>
      </w:r>
      <w:r>
        <w:rPr>
          <w:w w:val="105"/>
        </w:rPr>
        <w:t>See</w:t>
      </w:r>
      <w:r>
        <w:rPr>
          <w:spacing w:val="9"/>
          <w:w w:val="105"/>
        </w:rPr>
        <w:t xml:space="preserve"> </w:t>
      </w:r>
      <w:hyperlink r:id="rId56" w:anchor="DAFFARS_MP5301_601">
        <w:r>
          <w:rPr>
            <w:color w:val="27314A"/>
            <w:w w:val="105"/>
            <w:u w:val="single" w:color="27314A"/>
          </w:rPr>
          <w:t>MP5301.601(a)(i)</w:t>
        </w:r>
      </w:hyperlink>
      <w:r>
        <w:rPr>
          <w:w w:val="105"/>
        </w:rPr>
        <w:t>.</w:t>
      </w:r>
      <w:del w:id="320" w:author="STEVENS, KAREN M CIV USAF HAF SAF/SAF/AQC" w:date="2024-02-14T11:58:00Z">
        <w:r w:rsidDel="005A3157">
          <w:rPr>
            <w:spacing w:val="9"/>
            <w:w w:val="105"/>
          </w:rPr>
          <w:delText xml:space="preserve"> </w:delText>
        </w:r>
        <w:r w:rsidDel="005A3157">
          <w:rPr>
            <w:w w:val="105"/>
          </w:rPr>
          <w:delText>Submit</w:delText>
        </w:r>
        <w:r w:rsidDel="005A3157">
          <w:rPr>
            <w:spacing w:val="8"/>
            <w:w w:val="105"/>
          </w:rPr>
          <w:delText xml:space="preserve"> </w:delText>
        </w:r>
        <w:r w:rsidDel="005A3157">
          <w:rPr>
            <w:w w:val="105"/>
          </w:rPr>
          <w:delText>a</w:delText>
        </w:r>
        <w:r w:rsidDel="005A3157">
          <w:rPr>
            <w:spacing w:val="9"/>
            <w:w w:val="105"/>
          </w:rPr>
          <w:delText xml:space="preserve"> </w:delText>
        </w:r>
        <w:r w:rsidDel="005A3157">
          <w:rPr>
            <w:w w:val="105"/>
          </w:rPr>
          <w:delText>copy</w:delText>
        </w:r>
        <w:r w:rsidDel="005A3157">
          <w:rPr>
            <w:spacing w:val="9"/>
            <w:w w:val="105"/>
          </w:rPr>
          <w:delText xml:space="preserve"> </w:delText>
        </w:r>
        <w:r w:rsidDel="005A3157">
          <w:rPr>
            <w:w w:val="105"/>
          </w:rPr>
          <w:delText>of</w:delText>
        </w:r>
        <w:r w:rsidDel="005A3157">
          <w:rPr>
            <w:spacing w:val="8"/>
            <w:w w:val="105"/>
          </w:rPr>
          <w:delText xml:space="preserve"> </w:delText>
        </w:r>
        <w:r w:rsidDel="005A3157">
          <w:rPr>
            <w:w w:val="105"/>
          </w:rPr>
          <w:delText>the</w:delText>
        </w:r>
        <w:r w:rsidDel="005A3157">
          <w:rPr>
            <w:spacing w:val="9"/>
            <w:w w:val="105"/>
          </w:rPr>
          <w:delText xml:space="preserve"> </w:delText>
        </w:r>
        <w:r w:rsidDel="005A3157">
          <w:rPr>
            <w:w w:val="105"/>
          </w:rPr>
          <w:delText>approval</w:delText>
        </w:r>
        <w:r w:rsidDel="005A3157">
          <w:rPr>
            <w:spacing w:val="9"/>
            <w:w w:val="105"/>
          </w:rPr>
          <w:delText xml:space="preserve"> </w:delText>
        </w:r>
        <w:r w:rsidDel="005A3157">
          <w:rPr>
            <w:w w:val="105"/>
          </w:rPr>
          <w:delText>to</w:delText>
        </w:r>
        <w:r w:rsidDel="005A3157">
          <w:rPr>
            <w:spacing w:val="8"/>
            <w:w w:val="105"/>
          </w:rPr>
          <w:delText xml:space="preserve"> </w:delText>
        </w:r>
        <w:r w:rsidDel="005A3157">
          <w:rPr>
            <w:w w:val="105"/>
          </w:rPr>
          <w:delText>the</w:delText>
        </w:r>
        <w:r w:rsidDel="005A3157">
          <w:rPr>
            <w:spacing w:val="10"/>
            <w:w w:val="105"/>
          </w:rPr>
          <w:delText xml:space="preserve"> </w:delText>
        </w:r>
        <w:r w:rsidR="000E6277" w:rsidDel="005A3157">
          <w:fldChar w:fldCharType="begin"/>
        </w:r>
        <w:r w:rsidR="000E6277" w:rsidDel="005A3157">
          <w:delInstrText>HYPERLINK "mailto:SAF.AQ.SAF-AQCP.Workflow@us.af.mil" \h</w:delInstrText>
        </w:r>
        <w:r w:rsidR="000E6277" w:rsidDel="005A3157">
          <w:fldChar w:fldCharType="separate"/>
        </w:r>
        <w:r w:rsidDel="005A3157">
          <w:rPr>
            <w:color w:val="27314A"/>
            <w:w w:val="105"/>
            <w:u w:val="single" w:color="27314A"/>
          </w:rPr>
          <w:delText>SAF/AQC</w:delText>
        </w:r>
        <w:r w:rsidDel="005A3157">
          <w:rPr>
            <w:color w:val="27314A"/>
            <w:spacing w:val="8"/>
            <w:w w:val="105"/>
            <w:u w:val="single" w:color="27314A"/>
          </w:rPr>
          <w:delText xml:space="preserve"> </w:delText>
        </w:r>
        <w:r w:rsidDel="005A3157">
          <w:rPr>
            <w:color w:val="27314A"/>
            <w:spacing w:val="-2"/>
            <w:w w:val="105"/>
            <w:u w:val="single" w:color="27314A"/>
          </w:rPr>
          <w:delText>Workflow</w:delText>
        </w:r>
        <w:r w:rsidR="000E6277" w:rsidDel="005A3157">
          <w:rPr>
            <w:color w:val="27314A"/>
            <w:spacing w:val="-2"/>
            <w:w w:val="105"/>
            <w:u w:val="single" w:color="27314A"/>
          </w:rPr>
          <w:fldChar w:fldCharType="end"/>
        </w:r>
        <w:r w:rsidDel="005A3157">
          <w:rPr>
            <w:spacing w:val="-2"/>
            <w:w w:val="105"/>
          </w:rPr>
          <w:delText>.</w:delText>
        </w:r>
      </w:del>
      <w:ins w:id="321" w:author="STEVENS, KAREN M CIV USAF HAF SAF/SAF/AQC" w:date="2023-10-11T11:56:00Z">
        <w:r w:rsidR="713A0334">
          <w:rPr>
            <w:spacing w:val="-2"/>
            <w:w w:val="105"/>
          </w:rPr>
          <w:t xml:space="preserve"> See the </w:t>
        </w:r>
      </w:ins>
      <w:commentRangeStart w:id="322"/>
      <w:r w:rsidR="00336DA5">
        <w:fldChar w:fldCharType="begin"/>
      </w:r>
      <w:ins w:id="323" w:author="ROSSI, AMANDA M CIV USAF HAF SAF/AQCP" w:date="2024-05-19T11:12:00Z">
        <w:r w:rsidR="00BF5B4A">
          <w:instrText>HYPERLINK "https://usaf.dps.mil/sites/AFCC/AQCP/KnowledgeCenter/SitePages/DAFFARS-Templates.aspx"</w:instrText>
        </w:r>
      </w:ins>
      <w:del w:id="324" w:author="ROSSI, AMANDA M CIV USAF HAF SAF/AQCP" w:date="2024-05-19T11:12:00Z">
        <w:r w:rsidR="00925D29" w:rsidDel="00BF5B4A">
          <w:delInstrText>HYPERLINK "https://usaf.dps.mil/:b:/r/sites/AFCC/AQCP/KnowledgeCenter/Documents/DAFFARS_Templates/ratification_action.pdf?csf=1&amp;web=1&amp;e=sYHrlb"</w:delInstrText>
        </w:r>
      </w:del>
      <w:ins w:id="325" w:author="ROSSI, AMANDA M CIV USAF HAF SAF/AQCP" w:date="2024-05-19T11:12:00Z"/>
      <w:r w:rsidR="00336DA5">
        <w:fldChar w:fldCharType="separate"/>
      </w:r>
      <w:ins w:id="326" w:author="STEVENS, KAREN M CIV USAF HAF SAF/SAF/AQC" w:date="2023-10-11T11:57:00Z">
        <w:r w:rsidR="713A0334" w:rsidRPr="6E982BCC">
          <w:rPr>
            <w:rStyle w:val="Hyperlink"/>
          </w:rPr>
          <w:t>ratification approval</w:t>
        </w:r>
        <w:r w:rsidR="00336DA5">
          <w:fldChar w:fldCharType="end"/>
        </w:r>
        <w:r w:rsidR="713A0334">
          <w:rPr>
            <w:spacing w:val="-2"/>
            <w:w w:val="105"/>
          </w:rPr>
          <w:t xml:space="preserve"> </w:t>
        </w:r>
      </w:ins>
      <w:ins w:id="327" w:author="STEVENS, KAREN M CIV USAF HAF SAF/SAF/AQC" w:date="2023-10-11T11:56:00Z">
        <w:r w:rsidR="713A0334">
          <w:rPr>
            <w:spacing w:val="-2"/>
            <w:w w:val="105"/>
          </w:rPr>
          <w:t>template</w:t>
        </w:r>
      </w:ins>
      <w:commentRangeEnd w:id="322"/>
      <w:r w:rsidR="00BF5B4A">
        <w:rPr>
          <w:rStyle w:val="CommentReference"/>
        </w:rPr>
        <w:commentReference w:id="322"/>
      </w:r>
      <w:ins w:id="328" w:author="STEVENS, KAREN M CIV USAF HAF SAF/SAF/AQC" w:date="2023-10-11T11:56:00Z">
        <w:r w:rsidR="713A0334">
          <w:rPr>
            <w:spacing w:val="-2"/>
            <w:w w:val="105"/>
          </w:rPr>
          <w:t>.</w:t>
        </w:r>
      </w:ins>
    </w:p>
    <w:p w14:paraId="3F7CCE0F" w14:textId="77777777" w:rsidR="009950EA" w:rsidRDefault="009950EA">
      <w:pPr>
        <w:pStyle w:val="Heading2"/>
        <w:spacing w:before="76"/>
        <w:rPr>
          <w:ins w:id="329" w:author="ROSSI, AMANDA M CIV USAF HAF SAF/AQCP" w:date="2023-12-07T12:08:00Z"/>
          <w:b/>
          <w:spacing w:val="-2"/>
        </w:rPr>
      </w:pPr>
    </w:p>
    <w:p w14:paraId="2C6310A6" w14:textId="58C13710" w:rsidR="00A41C2B" w:rsidRDefault="00A41C2B">
      <w:pPr>
        <w:pStyle w:val="Heading2"/>
        <w:spacing w:before="76"/>
        <w:rPr>
          <w:ins w:id="330" w:author="ROSSI, AMANDA M CIV USAF HAF SAF/AQCP" w:date="2023-12-07T12:09:00Z"/>
          <w:b/>
          <w:spacing w:val="-2"/>
        </w:rPr>
      </w:pPr>
      <w:commentRangeStart w:id="331"/>
      <w:ins w:id="332" w:author="ROSSI, AMANDA M CIV USAF HAF SAF/AQCP" w:date="2023-12-07T12:08:00Z">
        <w:r>
          <w:rPr>
            <w:b/>
            <w:spacing w:val="-2"/>
          </w:rPr>
          <w:t>5301.</w:t>
        </w:r>
        <w:r w:rsidR="004F793B">
          <w:rPr>
            <w:b/>
            <w:spacing w:val="-2"/>
          </w:rPr>
          <w:t>603 Selection, appointment, and termination of appo</w:t>
        </w:r>
      </w:ins>
      <w:ins w:id="333" w:author="ROSSI, AMANDA M CIV USAF HAF SAF/AQCP" w:date="2023-12-07T12:09:00Z">
        <w:r w:rsidR="004F793B">
          <w:rPr>
            <w:b/>
            <w:spacing w:val="-2"/>
          </w:rPr>
          <w:t>intment for contracting officers</w:t>
        </w:r>
        <w:commentRangeEnd w:id="331"/>
        <w:r w:rsidR="009A31CB">
          <w:rPr>
            <w:rStyle w:val="CommentReference"/>
            <w:rFonts w:ascii="Cambria" w:eastAsia="Cambria" w:hAnsi="Cambria" w:cs="Cambria"/>
          </w:rPr>
          <w:commentReference w:id="331"/>
        </w:r>
      </w:ins>
    </w:p>
    <w:p w14:paraId="13589353" w14:textId="77777777" w:rsidR="004F793B" w:rsidRDefault="004F793B">
      <w:pPr>
        <w:pStyle w:val="Heading2"/>
        <w:spacing w:before="76"/>
        <w:rPr>
          <w:b/>
          <w:spacing w:val="-2"/>
        </w:rPr>
      </w:pPr>
    </w:p>
    <w:p w14:paraId="43E66F91" w14:textId="77777777" w:rsidR="003259BB" w:rsidRDefault="00336DA5">
      <w:pPr>
        <w:pStyle w:val="Heading2"/>
        <w:spacing w:before="76"/>
        <w:rPr>
          <w:b/>
        </w:rPr>
      </w:pPr>
      <w:commentRangeStart w:id="334"/>
      <w:r>
        <w:rPr>
          <w:b/>
          <w:spacing w:val="-2"/>
        </w:rPr>
        <w:t>5301.603-1</w:t>
      </w:r>
      <w:r>
        <w:rPr>
          <w:b/>
          <w:spacing w:val="-15"/>
        </w:rPr>
        <w:t xml:space="preserve"> </w:t>
      </w:r>
      <w:r>
        <w:rPr>
          <w:b/>
          <w:spacing w:val="-2"/>
        </w:rPr>
        <w:t>General</w:t>
      </w:r>
      <w:commentRangeEnd w:id="334"/>
      <w:r w:rsidR="00FE5A56">
        <w:rPr>
          <w:rStyle w:val="CommentReference"/>
          <w:rFonts w:ascii="Cambria" w:eastAsia="Cambria" w:hAnsi="Cambria" w:cs="Cambria"/>
        </w:rPr>
        <w:commentReference w:id="334"/>
      </w:r>
    </w:p>
    <w:p w14:paraId="03EFCA41" w14:textId="77777777" w:rsidR="003259BB" w:rsidRDefault="003259BB">
      <w:pPr>
        <w:pStyle w:val="BodyText"/>
        <w:spacing w:before="4"/>
        <w:rPr>
          <w:rFonts w:ascii="Bookman Old Style"/>
          <w:b/>
          <w:sz w:val="42"/>
        </w:rPr>
      </w:pPr>
    </w:p>
    <w:p w14:paraId="6906C5B0" w14:textId="4824069C" w:rsidR="003259BB" w:rsidRDefault="00336DA5">
      <w:pPr>
        <w:pStyle w:val="BodyText"/>
        <w:spacing w:line="271" w:lineRule="auto"/>
        <w:ind w:left="110" w:right="420"/>
      </w:pPr>
      <w:r>
        <w:rPr>
          <w:w w:val="105"/>
        </w:rPr>
        <w:t xml:space="preserve">The </w:t>
      </w:r>
      <w:del w:id="335" w:author="ROSSI, AMANDA M CIV USAF HAF SAF/AQCP" w:date="2023-12-07T12:05:00Z">
        <w:r w:rsidDel="002C2355">
          <w:rPr>
            <w:w w:val="105"/>
          </w:rPr>
          <w:delText xml:space="preserve">HCA </w:delText>
        </w:r>
      </w:del>
      <w:r>
        <w:rPr>
          <w:w w:val="105"/>
        </w:rPr>
        <w:t xml:space="preserve">designees delegated </w:t>
      </w:r>
      <w:del w:id="336" w:author="ROSSI, AMANDA M CIV USAF HAF SAF/AQCP" w:date="2023-12-07T12:05:00Z">
        <w:r w:rsidDel="002C2355">
          <w:rPr>
            <w:w w:val="105"/>
          </w:rPr>
          <w:delText xml:space="preserve">contracting </w:delText>
        </w:r>
      </w:del>
      <w:ins w:id="337" w:author="ROSSI, AMANDA M CIV USAF HAF SAF/AQCP" w:date="2023-12-07T12:05:00Z">
        <w:r w:rsidR="002C2355">
          <w:rPr>
            <w:w w:val="105"/>
          </w:rPr>
          <w:t xml:space="preserve">warranting </w:t>
        </w:r>
      </w:ins>
      <w:r>
        <w:rPr>
          <w:w w:val="105"/>
        </w:rPr>
        <w:t xml:space="preserve">authority in accordance with </w:t>
      </w:r>
      <w:hyperlink r:id="rId57" w:anchor="DAFFARS_MP5301_601">
        <w:r>
          <w:rPr>
            <w:color w:val="27314A"/>
            <w:w w:val="105"/>
            <w:u w:val="single" w:color="27314A"/>
          </w:rPr>
          <w:t>MP5301.601(a)(i)</w:t>
        </w:r>
      </w:hyperlink>
      <w:r>
        <w:rPr>
          <w:color w:val="27314A"/>
          <w:w w:val="105"/>
        </w:rPr>
        <w:t xml:space="preserve"> </w:t>
      </w:r>
      <w:r>
        <w:rPr>
          <w:w w:val="105"/>
        </w:rPr>
        <w:t xml:space="preserve">must select and appoint contracting officers and terminate their appointments in accordance with this section and </w:t>
      </w:r>
      <w:hyperlink r:id="rId58" w:anchor="DAFFARS_MP5301_603_90">
        <w:r>
          <w:rPr>
            <w:color w:val="27314A"/>
            <w:w w:val="105"/>
            <w:u w:val="single" w:color="27314A"/>
          </w:rPr>
          <w:t>MP5301.603-90</w:t>
        </w:r>
      </w:hyperlink>
      <w:r>
        <w:rPr>
          <w:w w:val="105"/>
        </w:rPr>
        <w:t>.</w:t>
      </w:r>
    </w:p>
    <w:p w14:paraId="5F96A722" w14:textId="77777777" w:rsidR="003259BB" w:rsidRDefault="003259BB">
      <w:pPr>
        <w:pStyle w:val="BodyText"/>
        <w:spacing w:before="2"/>
        <w:rPr>
          <w:sz w:val="21"/>
        </w:rPr>
      </w:pPr>
    </w:p>
    <w:p w14:paraId="193CEEE2" w14:textId="02BD4C09" w:rsidR="003259BB" w:rsidDel="002123BC" w:rsidRDefault="00336DA5">
      <w:pPr>
        <w:pStyle w:val="ListParagraph"/>
        <w:numPr>
          <w:ilvl w:val="0"/>
          <w:numId w:val="9"/>
        </w:numPr>
        <w:tabs>
          <w:tab w:val="left" w:pos="442"/>
        </w:tabs>
        <w:spacing w:line="271" w:lineRule="auto"/>
        <w:ind w:right="366" w:firstLine="0"/>
        <w:rPr>
          <w:del w:id="338" w:author="ROSSI, AMANDA M CIV USAF HAF SAF/AQCP" w:date="2023-12-07T12:06:00Z"/>
        </w:rPr>
      </w:pPr>
      <w:del w:id="339" w:author="ROSSI, AMANDA M CIV USAF HAF SAF/AQCP" w:date="2023-12-07T12:06:00Z">
        <w:r w:rsidDel="002123BC">
          <w:rPr>
            <w:w w:val="105"/>
          </w:rPr>
          <w:delText>The</w:delText>
        </w:r>
        <w:r w:rsidDel="002123BC">
          <w:rPr>
            <w:spacing w:val="24"/>
            <w:w w:val="105"/>
          </w:rPr>
          <w:delText xml:space="preserve"> </w:delText>
        </w:r>
        <w:r w:rsidDel="002123BC">
          <w:rPr>
            <w:w w:val="105"/>
          </w:rPr>
          <w:delText>SCO</w:delText>
        </w:r>
        <w:r w:rsidDel="002123BC">
          <w:rPr>
            <w:spacing w:val="24"/>
            <w:w w:val="105"/>
          </w:rPr>
          <w:delText xml:space="preserve"> </w:delText>
        </w:r>
        <w:r w:rsidDel="002123BC">
          <w:rPr>
            <w:w w:val="105"/>
          </w:rPr>
          <w:delText>may</w:delText>
        </w:r>
        <w:r w:rsidDel="002123BC">
          <w:rPr>
            <w:spacing w:val="24"/>
            <w:w w:val="105"/>
          </w:rPr>
          <w:delText xml:space="preserve"> </w:delText>
        </w:r>
        <w:r w:rsidDel="002123BC">
          <w:rPr>
            <w:w w:val="105"/>
          </w:rPr>
          <w:delText>delegate</w:delText>
        </w:r>
        <w:r w:rsidDel="002123BC">
          <w:rPr>
            <w:spacing w:val="24"/>
            <w:w w:val="105"/>
          </w:rPr>
          <w:delText xml:space="preserve"> </w:delText>
        </w:r>
        <w:r w:rsidDel="002123BC">
          <w:rPr>
            <w:w w:val="105"/>
          </w:rPr>
          <w:delText>this</w:delText>
        </w:r>
        <w:r w:rsidDel="002123BC">
          <w:rPr>
            <w:spacing w:val="24"/>
            <w:w w:val="105"/>
          </w:rPr>
          <w:delText xml:space="preserve"> </w:delText>
        </w:r>
        <w:r w:rsidDel="002123BC">
          <w:rPr>
            <w:w w:val="105"/>
          </w:rPr>
          <w:delText>authority</w:delText>
        </w:r>
        <w:r w:rsidDel="002123BC">
          <w:rPr>
            <w:spacing w:val="24"/>
            <w:w w:val="105"/>
          </w:rPr>
          <w:delText xml:space="preserve"> </w:delText>
        </w:r>
        <w:r w:rsidDel="002123BC">
          <w:rPr>
            <w:w w:val="105"/>
          </w:rPr>
          <w:delText>to</w:delText>
        </w:r>
        <w:r w:rsidDel="002123BC">
          <w:rPr>
            <w:spacing w:val="24"/>
            <w:w w:val="105"/>
          </w:rPr>
          <w:delText xml:space="preserve"> </w:delText>
        </w:r>
        <w:r w:rsidDel="002123BC">
          <w:rPr>
            <w:w w:val="105"/>
          </w:rPr>
          <w:delText>the</w:delText>
        </w:r>
        <w:r w:rsidDel="002123BC">
          <w:rPr>
            <w:spacing w:val="24"/>
            <w:w w:val="105"/>
          </w:rPr>
          <w:delText xml:space="preserve"> </w:delText>
        </w:r>
        <w:r w:rsidDel="002123BC">
          <w:rPr>
            <w:w w:val="105"/>
          </w:rPr>
          <w:delText>highest</w:delText>
        </w:r>
        <w:r w:rsidDel="002123BC">
          <w:rPr>
            <w:spacing w:val="24"/>
            <w:w w:val="105"/>
          </w:rPr>
          <w:delText xml:space="preserve"> </w:delText>
        </w:r>
        <w:r w:rsidDel="002123BC">
          <w:rPr>
            <w:w w:val="105"/>
          </w:rPr>
          <w:delText>contracting</w:delText>
        </w:r>
        <w:r w:rsidDel="002123BC">
          <w:rPr>
            <w:spacing w:val="24"/>
            <w:w w:val="105"/>
          </w:rPr>
          <w:delText xml:space="preserve"> </w:delText>
        </w:r>
        <w:r w:rsidDel="002123BC">
          <w:rPr>
            <w:w w:val="105"/>
          </w:rPr>
          <w:delText>official</w:delText>
        </w:r>
        <w:r w:rsidDel="002123BC">
          <w:rPr>
            <w:spacing w:val="24"/>
            <w:w w:val="105"/>
          </w:rPr>
          <w:delText xml:space="preserve"> </w:delText>
        </w:r>
        <w:r w:rsidDel="002123BC">
          <w:rPr>
            <w:w w:val="105"/>
          </w:rPr>
          <w:delText>in</w:delText>
        </w:r>
        <w:r w:rsidDel="002123BC">
          <w:rPr>
            <w:spacing w:val="24"/>
            <w:w w:val="105"/>
          </w:rPr>
          <w:delText xml:space="preserve"> </w:delText>
        </w:r>
        <w:r w:rsidDel="002123BC">
          <w:rPr>
            <w:w w:val="105"/>
          </w:rPr>
          <w:delText>the</w:delText>
        </w:r>
        <w:r w:rsidDel="002123BC">
          <w:rPr>
            <w:spacing w:val="24"/>
            <w:w w:val="105"/>
          </w:rPr>
          <w:delText xml:space="preserve"> </w:delText>
        </w:r>
        <w:r w:rsidDel="002123BC">
          <w:rPr>
            <w:w w:val="105"/>
          </w:rPr>
          <w:delText>contracting</w:delText>
        </w:r>
        <w:r w:rsidDel="002123BC">
          <w:rPr>
            <w:spacing w:val="24"/>
            <w:w w:val="105"/>
          </w:rPr>
          <w:delText xml:space="preserve"> </w:delText>
        </w:r>
        <w:r w:rsidDel="002123BC">
          <w:rPr>
            <w:w w:val="105"/>
          </w:rPr>
          <w:delText>chain at geographically separated organizations, but in no event will the designee be lower than a GS-15</w:delText>
        </w:r>
        <w:r w:rsidDel="002123BC">
          <w:rPr>
            <w:spacing w:val="80"/>
            <w:w w:val="105"/>
          </w:rPr>
          <w:delText xml:space="preserve"> </w:delText>
        </w:r>
        <w:r w:rsidDel="002123BC">
          <w:rPr>
            <w:w w:val="105"/>
          </w:rPr>
          <w:delText>(or equivalent) or 0-6. AFICC/CC SCO may delegate authority to select and appoint contracting</w:delText>
        </w:r>
        <w:r w:rsidDel="002123BC">
          <w:rPr>
            <w:spacing w:val="80"/>
            <w:w w:val="105"/>
          </w:rPr>
          <w:delText xml:space="preserve"> </w:delText>
        </w:r>
        <w:r w:rsidDel="002123BC">
          <w:rPr>
            <w:w w:val="105"/>
          </w:rPr>
          <w:delText xml:space="preserve">officers (and terminate their appointments in accordance with </w:delText>
        </w:r>
        <w:r w:rsidR="009A31CB" w:rsidDel="002123BC">
          <w:fldChar w:fldCharType="begin"/>
        </w:r>
        <w:r w:rsidR="009A31CB" w:rsidDel="002123BC">
          <w:delInstrText>HYPERLINK "https://www.acquisition.gov/daffars/part-5301-federal-acquisition-regulations-system" \l "DAFFARS_5301_603_1" \h</w:delInstrText>
        </w:r>
        <w:r w:rsidR="009A31CB" w:rsidDel="002123BC">
          <w:fldChar w:fldCharType="separate"/>
        </w:r>
        <w:r w:rsidDel="002123BC">
          <w:rPr>
            <w:color w:val="27314A"/>
            <w:w w:val="105"/>
            <w:u w:val="single" w:color="27314A"/>
          </w:rPr>
          <w:delText>DAFFARS 5301.603-1</w:delText>
        </w:r>
        <w:r w:rsidR="009A31CB" w:rsidDel="002123BC">
          <w:rPr>
            <w:color w:val="27314A"/>
            <w:w w:val="105"/>
            <w:u w:val="single" w:color="27314A"/>
          </w:rPr>
          <w:fldChar w:fldCharType="end"/>
        </w:r>
        <w:r w:rsidDel="002123BC">
          <w:rPr>
            <w:color w:val="27314A"/>
            <w:w w:val="105"/>
          </w:rPr>
          <w:delText xml:space="preserve"> </w:delText>
        </w:r>
        <w:r w:rsidDel="002123BC">
          <w:rPr>
            <w:w w:val="105"/>
          </w:rPr>
          <w:delText xml:space="preserve">and </w:delText>
        </w:r>
        <w:r w:rsidR="009A31CB" w:rsidDel="002123BC">
          <w:fldChar w:fldCharType="begin"/>
        </w:r>
        <w:r w:rsidR="009A31CB" w:rsidDel="002123BC">
          <w:delInstrText>HYPERLINK "https://www.acquisition.gov/daffars/mp5301-federal-acquisition-regulations-system" \l "DAFFARS_MP5301_603_90" \h</w:delInstrText>
        </w:r>
        <w:r w:rsidR="009A31CB" w:rsidDel="002123BC">
          <w:fldChar w:fldCharType="separate"/>
        </w:r>
        <w:r w:rsidDel="002123BC">
          <w:rPr>
            <w:color w:val="27314A"/>
            <w:w w:val="105"/>
            <w:u w:val="single" w:color="27314A"/>
          </w:rPr>
          <w:delText>MP5301.603-90</w:delText>
        </w:r>
        <w:r w:rsidR="009A31CB" w:rsidDel="002123BC">
          <w:rPr>
            <w:color w:val="27314A"/>
            <w:w w:val="105"/>
            <w:u w:val="single" w:color="27314A"/>
          </w:rPr>
          <w:fldChar w:fldCharType="end"/>
        </w:r>
        <w:r w:rsidDel="002123BC">
          <w:rPr>
            <w:w w:val="105"/>
          </w:rPr>
          <w:delText>) to the AFICC/KO Director of Contracting.</w:delText>
        </w:r>
      </w:del>
    </w:p>
    <w:p w14:paraId="5B95CD12" w14:textId="331A9F75" w:rsidR="003259BB" w:rsidDel="002123BC" w:rsidRDefault="003259BB">
      <w:pPr>
        <w:pStyle w:val="BodyText"/>
        <w:spacing w:before="2"/>
        <w:rPr>
          <w:del w:id="340" w:author="ROSSI, AMANDA M CIV USAF HAF SAF/AQCP" w:date="2023-12-07T12:06:00Z"/>
          <w:sz w:val="21"/>
        </w:rPr>
      </w:pPr>
    </w:p>
    <w:p w14:paraId="041FB4D4" w14:textId="54C437AE" w:rsidR="003259BB" w:rsidDel="002123BC" w:rsidRDefault="00336DA5">
      <w:pPr>
        <w:pStyle w:val="ListParagraph"/>
        <w:numPr>
          <w:ilvl w:val="0"/>
          <w:numId w:val="9"/>
        </w:numPr>
        <w:tabs>
          <w:tab w:val="left" w:pos="451"/>
        </w:tabs>
        <w:spacing w:before="1" w:line="271" w:lineRule="auto"/>
        <w:ind w:right="603" w:firstLine="0"/>
        <w:rPr>
          <w:del w:id="341" w:author="ROSSI, AMANDA M CIV USAF HAF SAF/AQCP" w:date="2023-12-07T12:06:00Z"/>
        </w:rPr>
      </w:pPr>
      <w:del w:id="342" w:author="ROSSI, AMANDA M CIV USAF HAF SAF/AQCP" w:date="2023-12-07T12:06:00Z">
        <w:r w:rsidDel="002123BC">
          <w:rPr>
            <w:w w:val="105"/>
          </w:rPr>
          <w:delText>Authority to issue limited contracting officer warrants of less than $5M and authority to terminate appointments of less than $5M may be delegated, but in no event will the designee be</w:delText>
        </w:r>
        <w:r w:rsidDel="002123BC">
          <w:rPr>
            <w:spacing w:val="80"/>
            <w:w w:val="105"/>
          </w:rPr>
          <w:delText xml:space="preserve"> </w:delText>
        </w:r>
        <w:r w:rsidDel="002123BC">
          <w:rPr>
            <w:w w:val="105"/>
          </w:rPr>
          <w:delText>lower than the COCO.</w:delText>
        </w:r>
      </w:del>
    </w:p>
    <w:p w14:paraId="5220BBB2" w14:textId="77777777" w:rsidR="003259BB" w:rsidRDefault="003259BB">
      <w:pPr>
        <w:pStyle w:val="BodyText"/>
        <w:rPr>
          <w:sz w:val="26"/>
        </w:rPr>
      </w:pPr>
    </w:p>
    <w:p w14:paraId="0A1CF25B" w14:textId="77777777" w:rsidR="003259BB" w:rsidRDefault="00336DA5">
      <w:pPr>
        <w:pStyle w:val="Heading2"/>
        <w:rPr>
          <w:b/>
        </w:rPr>
      </w:pPr>
      <w:r>
        <w:rPr>
          <w:b/>
          <w:spacing w:val="-2"/>
        </w:rPr>
        <w:t>5301.603-2-90</w:t>
      </w:r>
      <w:r>
        <w:rPr>
          <w:b/>
          <w:spacing w:val="-18"/>
        </w:rPr>
        <w:t xml:space="preserve"> </w:t>
      </w:r>
      <w:r>
        <w:rPr>
          <w:b/>
          <w:spacing w:val="-2"/>
        </w:rPr>
        <w:t>Selection</w:t>
      </w:r>
    </w:p>
    <w:p w14:paraId="13CB595B" w14:textId="77777777" w:rsidR="003259BB" w:rsidRDefault="003259BB">
      <w:pPr>
        <w:pStyle w:val="BodyText"/>
        <w:spacing w:before="5"/>
        <w:rPr>
          <w:rFonts w:ascii="Bookman Old Style"/>
          <w:b/>
          <w:sz w:val="42"/>
        </w:rPr>
      </w:pPr>
    </w:p>
    <w:p w14:paraId="4173D3F3" w14:textId="77777777" w:rsidR="003259BB" w:rsidRDefault="00336DA5">
      <w:pPr>
        <w:spacing w:line="271" w:lineRule="auto"/>
        <w:ind w:left="110" w:right="420"/>
      </w:pPr>
      <w:r>
        <w:rPr>
          <w:w w:val="110"/>
        </w:rPr>
        <w:t>See</w:t>
      </w:r>
      <w:r>
        <w:rPr>
          <w:spacing w:val="-3"/>
          <w:w w:val="110"/>
        </w:rPr>
        <w:t xml:space="preserve"> </w:t>
      </w:r>
      <w:hyperlink r:id="rId59" w:anchor="DAFFARS_MP5301_603_90">
        <w:r>
          <w:rPr>
            <w:color w:val="27314A"/>
            <w:w w:val="110"/>
            <w:u w:val="single" w:color="27314A"/>
          </w:rPr>
          <w:t>MP5301.603-90</w:t>
        </w:r>
      </w:hyperlink>
      <w:r>
        <w:rPr>
          <w:w w:val="110"/>
        </w:rPr>
        <w:t>,</w:t>
      </w:r>
      <w:r>
        <w:rPr>
          <w:spacing w:val="-3"/>
          <w:w w:val="110"/>
        </w:rPr>
        <w:t xml:space="preserve"> </w:t>
      </w:r>
      <w:r>
        <w:rPr>
          <w:i/>
          <w:w w:val="110"/>
        </w:rPr>
        <w:t>Selection,</w:t>
      </w:r>
      <w:r>
        <w:rPr>
          <w:i/>
          <w:spacing w:val="-3"/>
          <w:w w:val="110"/>
        </w:rPr>
        <w:t xml:space="preserve"> </w:t>
      </w:r>
      <w:r>
        <w:rPr>
          <w:i/>
          <w:w w:val="110"/>
        </w:rPr>
        <w:t>Appointment,</w:t>
      </w:r>
      <w:r>
        <w:rPr>
          <w:i/>
          <w:spacing w:val="-3"/>
          <w:w w:val="110"/>
        </w:rPr>
        <w:t xml:space="preserve"> </w:t>
      </w:r>
      <w:r>
        <w:rPr>
          <w:i/>
          <w:w w:val="110"/>
        </w:rPr>
        <w:t>and</w:t>
      </w:r>
      <w:r>
        <w:rPr>
          <w:i/>
          <w:spacing w:val="-3"/>
          <w:w w:val="110"/>
        </w:rPr>
        <w:t xml:space="preserve"> </w:t>
      </w:r>
      <w:r>
        <w:rPr>
          <w:i/>
          <w:w w:val="110"/>
        </w:rPr>
        <w:t>Termination</w:t>
      </w:r>
      <w:r>
        <w:rPr>
          <w:i/>
          <w:spacing w:val="-3"/>
          <w:w w:val="110"/>
        </w:rPr>
        <w:t xml:space="preserve"> </w:t>
      </w:r>
      <w:r>
        <w:rPr>
          <w:i/>
          <w:w w:val="110"/>
        </w:rPr>
        <w:t>of</w:t>
      </w:r>
      <w:r>
        <w:rPr>
          <w:i/>
          <w:spacing w:val="-3"/>
          <w:w w:val="110"/>
        </w:rPr>
        <w:t xml:space="preserve"> </w:t>
      </w:r>
      <w:r>
        <w:rPr>
          <w:i/>
          <w:w w:val="110"/>
        </w:rPr>
        <w:t>Appointment</w:t>
      </w:r>
      <w:r>
        <w:rPr>
          <w:i/>
          <w:spacing w:val="-3"/>
          <w:w w:val="110"/>
        </w:rPr>
        <w:t xml:space="preserve"> </w:t>
      </w:r>
      <w:r>
        <w:rPr>
          <w:i/>
          <w:w w:val="110"/>
        </w:rPr>
        <w:t>of</w:t>
      </w:r>
      <w:r>
        <w:rPr>
          <w:i/>
          <w:spacing w:val="-3"/>
          <w:w w:val="110"/>
        </w:rPr>
        <w:t xml:space="preserve"> </w:t>
      </w:r>
      <w:r>
        <w:rPr>
          <w:i/>
          <w:w w:val="110"/>
        </w:rPr>
        <w:t>Contracting Officers</w:t>
      </w:r>
      <w:r>
        <w:rPr>
          <w:i/>
          <w:spacing w:val="-4"/>
          <w:w w:val="110"/>
        </w:rPr>
        <w:t xml:space="preserve"> </w:t>
      </w:r>
      <w:r>
        <w:rPr>
          <w:w w:val="110"/>
        </w:rPr>
        <w:t>for</w:t>
      </w:r>
      <w:r>
        <w:rPr>
          <w:spacing w:val="-5"/>
          <w:w w:val="110"/>
        </w:rPr>
        <w:t xml:space="preserve"> </w:t>
      </w:r>
      <w:r>
        <w:rPr>
          <w:w w:val="110"/>
        </w:rPr>
        <w:t>mandatory</w:t>
      </w:r>
      <w:r>
        <w:rPr>
          <w:spacing w:val="-5"/>
          <w:w w:val="110"/>
        </w:rPr>
        <w:t xml:space="preserve"> </w:t>
      </w:r>
      <w:r>
        <w:rPr>
          <w:w w:val="110"/>
        </w:rPr>
        <w:t>procedures</w:t>
      </w:r>
      <w:r>
        <w:rPr>
          <w:spacing w:val="-5"/>
          <w:w w:val="110"/>
        </w:rPr>
        <w:t xml:space="preserve"> </w:t>
      </w:r>
      <w:r>
        <w:rPr>
          <w:w w:val="110"/>
        </w:rPr>
        <w:t>regarding</w:t>
      </w:r>
      <w:r>
        <w:rPr>
          <w:spacing w:val="-5"/>
          <w:w w:val="110"/>
        </w:rPr>
        <w:t xml:space="preserve"> </w:t>
      </w:r>
      <w:r>
        <w:rPr>
          <w:w w:val="110"/>
        </w:rPr>
        <w:t>the</w:t>
      </w:r>
      <w:r>
        <w:rPr>
          <w:spacing w:val="-5"/>
          <w:w w:val="110"/>
        </w:rPr>
        <w:t xml:space="preserve"> </w:t>
      </w:r>
      <w:r>
        <w:rPr>
          <w:w w:val="110"/>
        </w:rPr>
        <w:t>selection,</w:t>
      </w:r>
      <w:r>
        <w:rPr>
          <w:spacing w:val="-5"/>
          <w:w w:val="110"/>
        </w:rPr>
        <w:t xml:space="preserve"> </w:t>
      </w:r>
      <w:r>
        <w:rPr>
          <w:w w:val="110"/>
        </w:rPr>
        <w:t>appointment,</w:t>
      </w:r>
      <w:r>
        <w:rPr>
          <w:spacing w:val="-5"/>
          <w:w w:val="110"/>
        </w:rPr>
        <w:t xml:space="preserve"> </w:t>
      </w:r>
      <w:r>
        <w:rPr>
          <w:w w:val="110"/>
        </w:rPr>
        <w:t>and</w:t>
      </w:r>
      <w:r>
        <w:rPr>
          <w:spacing w:val="-5"/>
          <w:w w:val="110"/>
        </w:rPr>
        <w:t xml:space="preserve"> </w:t>
      </w:r>
      <w:r>
        <w:rPr>
          <w:w w:val="110"/>
        </w:rPr>
        <w:t>termination</w:t>
      </w:r>
      <w:r>
        <w:rPr>
          <w:spacing w:val="-5"/>
          <w:w w:val="110"/>
        </w:rPr>
        <w:t xml:space="preserve"> </w:t>
      </w:r>
      <w:r>
        <w:rPr>
          <w:w w:val="110"/>
        </w:rPr>
        <w:t>of contracting officers.</w:t>
      </w:r>
    </w:p>
    <w:p w14:paraId="6D9C8D39" w14:textId="77777777" w:rsidR="003259BB" w:rsidRDefault="003259BB">
      <w:pPr>
        <w:pStyle w:val="BodyText"/>
        <w:rPr>
          <w:sz w:val="26"/>
        </w:rPr>
      </w:pPr>
    </w:p>
    <w:p w14:paraId="078F9C01" w14:textId="77777777" w:rsidR="003259BB" w:rsidRDefault="00336DA5">
      <w:pPr>
        <w:pStyle w:val="Heading2"/>
        <w:rPr>
          <w:b/>
        </w:rPr>
      </w:pPr>
      <w:r>
        <w:rPr>
          <w:b/>
          <w:spacing w:val="-2"/>
        </w:rPr>
        <w:t>5301.603-3</w:t>
      </w:r>
      <w:r>
        <w:rPr>
          <w:b/>
          <w:spacing w:val="-15"/>
        </w:rPr>
        <w:t xml:space="preserve"> </w:t>
      </w:r>
      <w:r>
        <w:rPr>
          <w:b/>
          <w:spacing w:val="-2"/>
        </w:rPr>
        <w:t>Appointment</w:t>
      </w:r>
    </w:p>
    <w:p w14:paraId="675E05EE" w14:textId="77777777" w:rsidR="003259BB" w:rsidRDefault="003259BB">
      <w:pPr>
        <w:pStyle w:val="BodyText"/>
        <w:spacing w:before="5"/>
        <w:rPr>
          <w:rFonts w:ascii="Bookman Old Style"/>
          <w:b/>
          <w:sz w:val="42"/>
        </w:rPr>
      </w:pPr>
    </w:p>
    <w:p w14:paraId="12822C3D" w14:textId="77777777" w:rsidR="003259BB" w:rsidRDefault="00336DA5">
      <w:pPr>
        <w:pStyle w:val="ListParagraph"/>
        <w:numPr>
          <w:ilvl w:val="0"/>
          <w:numId w:val="8"/>
        </w:numPr>
        <w:tabs>
          <w:tab w:val="left" w:pos="451"/>
        </w:tabs>
        <w:spacing w:line="271" w:lineRule="auto"/>
        <w:ind w:right="148" w:firstLine="0"/>
      </w:pPr>
      <w:r>
        <w:rPr>
          <w:w w:val="105"/>
        </w:rPr>
        <w:t>Issuing authorities identified in 5301.603-1 above may delegate the purchase authority described</w:t>
      </w:r>
      <w:r>
        <w:rPr>
          <w:spacing w:val="40"/>
          <w:w w:val="105"/>
        </w:rPr>
        <w:t xml:space="preserve"> </w:t>
      </w:r>
      <w:r>
        <w:rPr>
          <w:w w:val="105"/>
        </w:rPr>
        <w:t>in</w:t>
      </w:r>
      <w:r>
        <w:rPr>
          <w:spacing w:val="27"/>
          <w:w w:val="105"/>
        </w:rPr>
        <w:t xml:space="preserve"> </w:t>
      </w:r>
      <w:hyperlink r:id="rId60" w:anchor="FAR_1_603_3">
        <w:r>
          <w:rPr>
            <w:color w:val="27314A"/>
            <w:w w:val="105"/>
            <w:u w:val="single" w:color="27314A"/>
          </w:rPr>
          <w:t>FAR</w:t>
        </w:r>
        <w:r>
          <w:rPr>
            <w:color w:val="27314A"/>
            <w:spacing w:val="27"/>
            <w:w w:val="105"/>
            <w:u w:val="single" w:color="27314A"/>
          </w:rPr>
          <w:t xml:space="preserve"> </w:t>
        </w:r>
        <w:r>
          <w:rPr>
            <w:color w:val="27314A"/>
            <w:w w:val="105"/>
            <w:u w:val="single" w:color="27314A"/>
          </w:rPr>
          <w:t>1.603-3(b)</w:t>
        </w:r>
      </w:hyperlink>
      <w:r>
        <w:rPr>
          <w:color w:val="27314A"/>
          <w:spacing w:val="27"/>
          <w:w w:val="105"/>
        </w:rPr>
        <w:t xml:space="preserve"> </w:t>
      </w:r>
      <w:r>
        <w:rPr>
          <w:w w:val="105"/>
        </w:rPr>
        <w:t>and</w:t>
      </w:r>
      <w:r>
        <w:rPr>
          <w:spacing w:val="27"/>
          <w:w w:val="105"/>
        </w:rPr>
        <w:t xml:space="preserve"> </w:t>
      </w:r>
      <w:hyperlink r:id="rId61" w:anchor="DFARS-201.603-3">
        <w:r>
          <w:rPr>
            <w:color w:val="27314A"/>
            <w:w w:val="105"/>
            <w:u w:val="single" w:color="27314A"/>
          </w:rPr>
          <w:t>DFARS</w:t>
        </w:r>
        <w:r>
          <w:rPr>
            <w:color w:val="27314A"/>
            <w:spacing w:val="27"/>
            <w:w w:val="105"/>
            <w:u w:val="single" w:color="27314A"/>
          </w:rPr>
          <w:t xml:space="preserve"> </w:t>
        </w:r>
        <w:r>
          <w:rPr>
            <w:color w:val="27314A"/>
            <w:w w:val="105"/>
            <w:u w:val="single" w:color="27314A"/>
          </w:rPr>
          <w:t>201.603-3(b)</w:t>
        </w:r>
      </w:hyperlink>
      <w:r>
        <w:rPr>
          <w:w w:val="105"/>
        </w:rPr>
        <w:t>,</w:t>
      </w:r>
      <w:r>
        <w:rPr>
          <w:spacing w:val="27"/>
          <w:w w:val="105"/>
        </w:rPr>
        <w:t xml:space="preserve"> </w:t>
      </w:r>
      <w:r>
        <w:rPr>
          <w:w w:val="105"/>
        </w:rPr>
        <w:t>to</w:t>
      </w:r>
      <w:r>
        <w:rPr>
          <w:spacing w:val="27"/>
          <w:w w:val="105"/>
        </w:rPr>
        <w:t xml:space="preserve"> </w:t>
      </w:r>
      <w:r>
        <w:rPr>
          <w:w w:val="105"/>
        </w:rPr>
        <w:t>DoD</w:t>
      </w:r>
      <w:r>
        <w:rPr>
          <w:spacing w:val="27"/>
          <w:w w:val="105"/>
        </w:rPr>
        <w:t xml:space="preserve"> </w:t>
      </w:r>
      <w:r>
        <w:rPr>
          <w:w w:val="105"/>
        </w:rPr>
        <w:t>civilian</w:t>
      </w:r>
      <w:r>
        <w:rPr>
          <w:spacing w:val="27"/>
          <w:w w:val="105"/>
        </w:rPr>
        <w:t xml:space="preserve"> </w:t>
      </w:r>
      <w:r>
        <w:rPr>
          <w:w w:val="105"/>
        </w:rPr>
        <w:t>employees</w:t>
      </w:r>
      <w:r>
        <w:rPr>
          <w:spacing w:val="27"/>
          <w:w w:val="105"/>
        </w:rPr>
        <w:t xml:space="preserve"> </w:t>
      </w:r>
      <w:r>
        <w:rPr>
          <w:w w:val="105"/>
        </w:rPr>
        <w:t>and</w:t>
      </w:r>
      <w:r>
        <w:rPr>
          <w:spacing w:val="27"/>
          <w:w w:val="105"/>
        </w:rPr>
        <w:t xml:space="preserve"> </w:t>
      </w:r>
      <w:r>
        <w:rPr>
          <w:w w:val="105"/>
        </w:rPr>
        <w:t>members</w:t>
      </w:r>
      <w:r>
        <w:rPr>
          <w:spacing w:val="27"/>
          <w:w w:val="105"/>
        </w:rPr>
        <w:t xml:space="preserve"> </w:t>
      </w:r>
      <w:r>
        <w:rPr>
          <w:w w:val="105"/>
        </w:rPr>
        <w:t>of</w:t>
      </w:r>
      <w:r>
        <w:rPr>
          <w:spacing w:val="27"/>
          <w:w w:val="105"/>
        </w:rPr>
        <w:t xml:space="preserve"> </w:t>
      </w:r>
      <w:r>
        <w:rPr>
          <w:w w:val="105"/>
        </w:rPr>
        <w:t>the</w:t>
      </w:r>
      <w:r>
        <w:rPr>
          <w:spacing w:val="27"/>
          <w:w w:val="105"/>
        </w:rPr>
        <w:t xml:space="preserve"> </w:t>
      </w:r>
      <w:r>
        <w:rPr>
          <w:w w:val="105"/>
        </w:rPr>
        <w:t>U.S. Armed Forces, such as transportation personnel, medical supply personnel, librarians, and chiefs of</w:t>
      </w:r>
      <w:r>
        <w:rPr>
          <w:spacing w:val="80"/>
          <w:w w:val="105"/>
        </w:rPr>
        <w:t xml:space="preserve"> </w:t>
      </w:r>
      <w:r>
        <w:rPr>
          <w:w w:val="105"/>
        </w:rPr>
        <w:t>construction management, provided:</w:t>
      </w:r>
    </w:p>
    <w:p w14:paraId="2FC17F8B" w14:textId="77777777" w:rsidR="003259BB" w:rsidRDefault="003259BB">
      <w:pPr>
        <w:pStyle w:val="BodyText"/>
        <w:spacing w:before="2"/>
        <w:rPr>
          <w:sz w:val="21"/>
        </w:rPr>
      </w:pPr>
    </w:p>
    <w:p w14:paraId="18ECF9BC" w14:textId="77777777" w:rsidR="003259BB" w:rsidRDefault="00336DA5">
      <w:pPr>
        <w:pStyle w:val="ListParagraph"/>
        <w:numPr>
          <w:ilvl w:val="1"/>
          <w:numId w:val="8"/>
        </w:numPr>
        <w:tabs>
          <w:tab w:val="left" w:pos="450"/>
        </w:tabs>
        <w:spacing w:line="271" w:lineRule="auto"/>
        <w:ind w:right="227" w:firstLine="0"/>
      </w:pPr>
      <w:r>
        <w:rPr>
          <w:w w:val="105"/>
        </w:rPr>
        <w:t>The written delegation specifies a dollar limit per transaction (e.g., per order, per call); the</w:t>
      </w:r>
      <w:r>
        <w:rPr>
          <w:spacing w:val="80"/>
          <w:w w:val="105"/>
        </w:rPr>
        <w:t xml:space="preserve"> </w:t>
      </w:r>
      <w:r>
        <w:rPr>
          <w:w w:val="105"/>
        </w:rPr>
        <w:t>method(s) of award; and the supplies, equipment and/or non-personal services, to include construction,</w:t>
      </w:r>
      <w:r>
        <w:rPr>
          <w:spacing w:val="32"/>
          <w:w w:val="105"/>
        </w:rPr>
        <w:t xml:space="preserve"> </w:t>
      </w:r>
      <w:r>
        <w:rPr>
          <w:w w:val="105"/>
        </w:rPr>
        <w:t>related</w:t>
      </w:r>
      <w:r>
        <w:rPr>
          <w:spacing w:val="32"/>
          <w:w w:val="105"/>
        </w:rPr>
        <w:t xml:space="preserve"> </w:t>
      </w:r>
      <w:r>
        <w:rPr>
          <w:w w:val="105"/>
        </w:rPr>
        <w:t>to</w:t>
      </w:r>
      <w:r>
        <w:rPr>
          <w:spacing w:val="32"/>
          <w:w w:val="105"/>
        </w:rPr>
        <w:t xml:space="preserve"> </w:t>
      </w:r>
      <w:r>
        <w:rPr>
          <w:w w:val="105"/>
        </w:rPr>
        <w:t>the</w:t>
      </w:r>
      <w:r>
        <w:rPr>
          <w:spacing w:val="32"/>
          <w:w w:val="105"/>
        </w:rPr>
        <w:t xml:space="preserve"> </w:t>
      </w:r>
      <w:r>
        <w:rPr>
          <w:w w:val="105"/>
        </w:rPr>
        <w:t>individual’s</w:t>
      </w:r>
      <w:r>
        <w:rPr>
          <w:spacing w:val="32"/>
          <w:w w:val="105"/>
        </w:rPr>
        <w:t xml:space="preserve"> </w:t>
      </w:r>
      <w:r>
        <w:rPr>
          <w:w w:val="105"/>
        </w:rPr>
        <w:t>(e.g.,</w:t>
      </w:r>
      <w:r>
        <w:rPr>
          <w:spacing w:val="32"/>
          <w:w w:val="105"/>
        </w:rPr>
        <w:t xml:space="preserve"> </w:t>
      </w:r>
      <w:r>
        <w:rPr>
          <w:w w:val="105"/>
        </w:rPr>
        <w:t>GPC</w:t>
      </w:r>
      <w:r>
        <w:rPr>
          <w:spacing w:val="32"/>
          <w:w w:val="105"/>
        </w:rPr>
        <w:t xml:space="preserve"> </w:t>
      </w:r>
      <w:r>
        <w:rPr>
          <w:w w:val="105"/>
        </w:rPr>
        <w:t>Cardholder,</w:t>
      </w:r>
      <w:r>
        <w:rPr>
          <w:spacing w:val="32"/>
          <w:w w:val="105"/>
        </w:rPr>
        <w:t xml:space="preserve"> </w:t>
      </w:r>
      <w:r>
        <w:rPr>
          <w:w w:val="105"/>
        </w:rPr>
        <w:t>Field</w:t>
      </w:r>
      <w:r>
        <w:rPr>
          <w:spacing w:val="32"/>
          <w:w w:val="105"/>
        </w:rPr>
        <w:t xml:space="preserve"> </w:t>
      </w:r>
      <w:r>
        <w:rPr>
          <w:w w:val="105"/>
        </w:rPr>
        <w:t>Ordering</w:t>
      </w:r>
      <w:r>
        <w:rPr>
          <w:spacing w:val="32"/>
          <w:w w:val="105"/>
        </w:rPr>
        <w:t xml:space="preserve"> </w:t>
      </w:r>
      <w:r>
        <w:rPr>
          <w:w w:val="105"/>
        </w:rPr>
        <w:t>Officer,</w:t>
      </w:r>
      <w:r>
        <w:rPr>
          <w:spacing w:val="32"/>
          <w:w w:val="105"/>
        </w:rPr>
        <w:t xml:space="preserve"> </w:t>
      </w:r>
      <w:r>
        <w:rPr>
          <w:w w:val="105"/>
        </w:rPr>
        <w:t>etc.)</w:t>
      </w:r>
      <w:r>
        <w:rPr>
          <w:spacing w:val="32"/>
          <w:w w:val="105"/>
        </w:rPr>
        <w:t xml:space="preserve"> </w:t>
      </w:r>
      <w:r>
        <w:rPr>
          <w:w w:val="105"/>
        </w:rPr>
        <w:t>scope</w:t>
      </w:r>
      <w:r>
        <w:rPr>
          <w:spacing w:val="32"/>
          <w:w w:val="105"/>
        </w:rPr>
        <w:t xml:space="preserve"> </w:t>
      </w:r>
      <w:r>
        <w:rPr>
          <w:w w:val="105"/>
        </w:rPr>
        <w:t>of duties that may be procured. For example, librarians may buy books, but not construction materials</w:t>
      </w:r>
      <w:r>
        <w:rPr>
          <w:spacing w:val="80"/>
          <w:w w:val="105"/>
        </w:rPr>
        <w:t xml:space="preserve"> </w:t>
      </w:r>
      <w:r>
        <w:rPr>
          <w:w w:val="105"/>
        </w:rPr>
        <w:t>or services; and,</w:t>
      </w:r>
    </w:p>
    <w:p w14:paraId="0A4F7224" w14:textId="77777777" w:rsidR="003259BB" w:rsidRDefault="003259BB">
      <w:pPr>
        <w:pStyle w:val="BodyText"/>
        <w:spacing w:before="2"/>
        <w:rPr>
          <w:sz w:val="21"/>
        </w:rPr>
      </w:pPr>
    </w:p>
    <w:p w14:paraId="57E894C5" w14:textId="77777777" w:rsidR="003259BB" w:rsidRDefault="00336DA5">
      <w:pPr>
        <w:pStyle w:val="ListParagraph"/>
        <w:numPr>
          <w:ilvl w:val="1"/>
          <w:numId w:val="8"/>
        </w:numPr>
        <w:tabs>
          <w:tab w:val="left" w:pos="450"/>
        </w:tabs>
        <w:spacing w:line="271" w:lineRule="auto"/>
        <w:ind w:right="617" w:firstLine="0"/>
      </w:pPr>
      <w:r>
        <w:rPr>
          <w:w w:val="105"/>
        </w:rPr>
        <w:t>Personnel have completed contracting training commensurate with the type of instrument(s) authorized to process and level of responsibility delegated.</w:t>
      </w:r>
    </w:p>
    <w:p w14:paraId="5AE48A43" w14:textId="77777777" w:rsidR="003259BB" w:rsidRDefault="003259BB">
      <w:pPr>
        <w:pStyle w:val="BodyText"/>
        <w:rPr>
          <w:sz w:val="26"/>
        </w:rPr>
      </w:pPr>
    </w:p>
    <w:p w14:paraId="5DD98BFB" w14:textId="77777777" w:rsidR="003259BB" w:rsidRDefault="00336DA5">
      <w:pPr>
        <w:pStyle w:val="Heading2"/>
        <w:spacing w:before="171"/>
        <w:rPr>
          <w:b/>
        </w:rPr>
      </w:pPr>
      <w:r>
        <w:rPr>
          <w:b/>
        </w:rPr>
        <w:t>5301.603-3-90</w:t>
      </w:r>
      <w:r>
        <w:rPr>
          <w:b/>
          <w:spacing w:val="-10"/>
        </w:rPr>
        <w:t xml:space="preserve"> </w:t>
      </w:r>
      <w:r>
        <w:rPr>
          <w:b/>
        </w:rPr>
        <w:t>Field</w:t>
      </w:r>
      <w:r>
        <w:rPr>
          <w:b/>
          <w:spacing w:val="-10"/>
        </w:rPr>
        <w:t xml:space="preserve"> </w:t>
      </w:r>
      <w:r>
        <w:rPr>
          <w:b/>
        </w:rPr>
        <w:t>Ordering</w:t>
      </w:r>
      <w:r>
        <w:rPr>
          <w:b/>
          <w:spacing w:val="-10"/>
        </w:rPr>
        <w:t xml:space="preserve"> </w:t>
      </w:r>
      <w:r>
        <w:rPr>
          <w:b/>
        </w:rPr>
        <w:t>Officer</w:t>
      </w:r>
      <w:r>
        <w:rPr>
          <w:b/>
          <w:spacing w:val="-10"/>
        </w:rPr>
        <w:t xml:space="preserve"> </w:t>
      </w:r>
      <w:r>
        <w:rPr>
          <w:b/>
          <w:spacing w:val="-2"/>
        </w:rPr>
        <w:t>Appointments.</w:t>
      </w:r>
    </w:p>
    <w:p w14:paraId="50F40DEB" w14:textId="77777777" w:rsidR="003259BB" w:rsidRDefault="003259BB">
      <w:pPr>
        <w:pStyle w:val="BodyText"/>
        <w:spacing w:before="4"/>
        <w:rPr>
          <w:rFonts w:ascii="Bookman Old Style"/>
          <w:b/>
          <w:sz w:val="42"/>
        </w:rPr>
      </w:pPr>
    </w:p>
    <w:p w14:paraId="5161CF50" w14:textId="77777777" w:rsidR="003259BB" w:rsidRDefault="00336DA5">
      <w:pPr>
        <w:pStyle w:val="ListParagraph"/>
        <w:numPr>
          <w:ilvl w:val="0"/>
          <w:numId w:val="7"/>
        </w:numPr>
        <w:tabs>
          <w:tab w:val="left" w:pos="442"/>
        </w:tabs>
        <w:spacing w:line="271" w:lineRule="auto"/>
        <w:ind w:right="634" w:firstLine="0"/>
      </w:pPr>
      <w:r>
        <w:rPr>
          <w:w w:val="105"/>
        </w:rPr>
        <w:t>Policy. The issuing authority (see 5301.603-1) appointing a Field Ordering Officer (FOO) will state</w:t>
      </w:r>
      <w:r>
        <w:rPr>
          <w:spacing w:val="31"/>
          <w:w w:val="105"/>
        </w:rPr>
        <w:t xml:space="preserve"> </w:t>
      </w:r>
      <w:r>
        <w:rPr>
          <w:w w:val="105"/>
        </w:rPr>
        <w:t>in</w:t>
      </w:r>
      <w:r>
        <w:rPr>
          <w:spacing w:val="31"/>
          <w:w w:val="105"/>
        </w:rPr>
        <w:t xml:space="preserve"> </w:t>
      </w:r>
      <w:r>
        <w:rPr>
          <w:w w:val="105"/>
        </w:rPr>
        <w:t>the</w:t>
      </w:r>
      <w:r>
        <w:rPr>
          <w:spacing w:val="31"/>
          <w:w w:val="105"/>
        </w:rPr>
        <w:t xml:space="preserve"> </w:t>
      </w:r>
      <w:r>
        <w:rPr>
          <w:w w:val="105"/>
        </w:rPr>
        <w:t>appointment</w:t>
      </w:r>
      <w:r>
        <w:rPr>
          <w:spacing w:val="31"/>
          <w:w w:val="105"/>
        </w:rPr>
        <w:t xml:space="preserve"> </w:t>
      </w:r>
      <w:r>
        <w:rPr>
          <w:w w:val="105"/>
        </w:rPr>
        <w:t>letter</w:t>
      </w:r>
      <w:r>
        <w:rPr>
          <w:spacing w:val="31"/>
          <w:w w:val="105"/>
        </w:rPr>
        <w:t xml:space="preserve"> </w:t>
      </w:r>
      <w:r>
        <w:rPr>
          <w:w w:val="105"/>
        </w:rPr>
        <w:t>that</w:t>
      </w:r>
      <w:r>
        <w:rPr>
          <w:spacing w:val="31"/>
          <w:w w:val="105"/>
        </w:rPr>
        <w:t xml:space="preserve"> </w:t>
      </w:r>
      <w:r>
        <w:rPr>
          <w:w w:val="105"/>
        </w:rPr>
        <w:t>the</w:t>
      </w:r>
      <w:r>
        <w:rPr>
          <w:spacing w:val="31"/>
          <w:w w:val="105"/>
        </w:rPr>
        <w:t xml:space="preserve"> </w:t>
      </w:r>
      <w:r>
        <w:rPr>
          <w:w w:val="105"/>
        </w:rPr>
        <w:t>FOO’s</w:t>
      </w:r>
      <w:r>
        <w:rPr>
          <w:spacing w:val="31"/>
          <w:w w:val="105"/>
        </w:rPr>
        <w:t xml:space="preserve"> </w:t>
      </w:r>
      <w:r>
        <w:rPr>
          <w:w w:val="105"/>
        </w:rPr>
        <w:t>authority</w:t>
      </w:r>
      <w:r>
        <w:rPr>
          <w:spacing w:val="31"/>
          <w:w w:val="105"/>
        </w:rPr>
        <w:t xml:space="preserve"> </w:t>
      </w:r>
      <w:r>
        <w:rPr>
          <w:w w:val="105"/>
        </w:rPr>
        <w:t>may</w:t>
      </w:r>
      <w:r>
        <w:rPr>
          <w:spacing w:val="31"/>
          <w:w w:val="105"/>
        </w:rPr>
        <w:t xml:space="preserve"> </w:t>
      </w:r>
      <w:r>
        <w:rPr>
          <w:w w:val="105"/>
        </w:rPr>
        <w:t>not</w:t>
      </w:r>
      <w:r>
        <w:rPr>
          <w:spacing w:val="31"/>
          <w:w w:val="105"/>
        </w:rPr>
        <w:t xml:space="preserve"> </w:t>
      </w:r>
      <w:r>
        <w:rPr>
          <w:w w:val="105"/>
        </w:rPr>
        <w:t>be</w:t>
      </w:r>
      <w:r>
        <w:rPr>
          <w:spacing w:val="31"/>
          <w:w w:val="105"/>
        </w:rPr>
        <w:t xml:space="preserve"> </w:t>
      </w:r>
      <w:r>
        <w:rPr>
          <w:w w:val="105"/>
        </w:rPr>
        <w:t>delegated</w:t>
      </w:r>
      <w:r>
        <w:rPr>
          <w:spacing w:val="31"/>
          <w:w w:val="105"/>
        </w:rPr>
        <w:t xml:space="preserve"> </w:t>
      </w:r>
      <w:r>
        <w:rPr>
          <w:w w:val="105"/>
        </w:rPr>
        <w:t>further.</w:t>
      </w:r>
    </w:p>
    <w:p w14:paraId="77A52294" w14:textId="77777777" w:rsidR="003259BB" w:rsidRDefault="003259BB">
      <w:pPr>
        <w:pStyle w:val="BodyText"/>
        <w:spacing w:before="1"/>
        <w:rPr>
          <w:sz w:val="21"/>
        </w:rPr>
      </w:pPr>
    </w:p>
    <w:p w14:paraId="2C2C4E70" w14:textId="77777777" w:rsidR="003259BB" w:rsidRDefault="00336DA5">
      <w:pPr>
        <w:pStyle w:val="ListParagraph"/>
        <w:numPr>
          <w:ilvl w:val="0"/>
          <w:numId w:val="7"/>
        </w:numPr>
        <w:tabs>
          <w:tab w:val="left" w:pos="451"/>
        </w:tabs>
        <w:spacing w:line="271" w:lineRule="auto"/>
        <w:ind w:right="224" w:firstLine="0"/>
      </w:pPr>
      <w:r>
        <w:rPr>
          <w:w w:val="105"/>
        </w:rPr>
        <w:t>Appointment and termination authority. An issuing authority may appoint in writing a FOO, pursuant to 5301.603-3, when the issuing authority determines that the appointment is essential for the operation of the contracting mission. The purposes for which an issuing authority may appoint a FOO are –</w:t>
      </w:r>
    </w:p>
    <w:p w14:paraId="58E5A979" w14:textId="77777777" w:rsidR="003259BB" w:rsidRDefault="00336DA5">
      <w:pPr>
        <w:pStyle w:val="ListParagraph"/>
        <w:numPr>
          <w:ilvl w:val="1"/>
          <w:numId w:val="7"/>
        </w:numPr>
        <w:tabs>
          <w:tab w:val="left" w:pos="450"/>
        </w:tabs>
        <w:spacing w:before="82"/>
        <w:ind w:left="450" w:hanging="340"/>
      </w:pPr>
      <w:r>
        <w:rPr>
          <w:w w:val="105"/>
        </w:rPr>
        <w:t>To</w:t>
      </w:r>
      <w:r>
        <w:rPr>
          <w:spacing w:val="16"/>
          <w:w w:val="105"/>
        </w:rPr>
        <w:t xml:space="preserve"> </w:t>
      </w:r>
      <w:r>
        <w:rPr>
          <w:w w:val="105"/>
        </w:rPr>
        <w:t>make</w:t>
      </w:r>
      <w:r>
        <w:rPr>
          <w:spacing w:val="16"/>
          <w:w w:val="105"/>
        </w:rPr>
        <w:t xml:space="preserve"> </w:t>
      </w:r>
      <w:r>
        <w:rPr>
          <w:w w:val="105"/>
        </w:rPr>
        <w:t>purchases</w:t>
      </w:r>
      <w:r>
        <w:rPr>
          <w:spacing w:val="16"/>
          <w:w w:val="105"/>
        </w:rPr>
        <w:t xml:space="preserve"> </w:t>
      </w:r>
      <w:r>
        <w:rPr>
          <w:w w:val="105"/>
        </w:rPr>
        <w:t>using</w:t>
      </w:r>
      <w:r>
        <w:rPr>
          <w:spacing w:val="17"/>
          <w:w w:val="105"/>
        </w:rPr>
        <w:t xml:space="preserve"> </w:t>
      </w:r>
      <w:proofErr w:type="spellStart"/>
      <w:r>
        <w:rPr>
          <w:w w:val="105"/>
        </w:rPr>
        <w:t>imprest</w:t>
      </w:r>
      <w:proofErr w:type="spellEnd"/>
      <w:r>
        <w:rPr>
          <w:spacing w:val="16"/>
          <w:w w:val="105"/>
        </w:rPr>
        <w:t xml:space="preserve"> </w:t>
      </w:r>
      <w:r>
        <w:rPr>
          <w:w w:val="105"/>
        </w:rPr>
        <w:t>funds</w:t>
      </w:r>
      <w:r>
        <w:rPr>
          <w:spacing w:val="16"/>
          <w:w w:val="105"/>
        </w:rPr>
        <w:t xml:space="preserve"> </w:t>
      </w:r>
      <w:r>
        <w:rPr>
          <w:w w:val="105"/>
        </w:rPr>
        <w:t>(</w:t>
      </w:r>
      <w:hyperlink r:id="rId62" w:anchor="FAR_13_305">
        <w:r>
          <w:rPr>
            <w:color w:val="27314A"/>
            <w:w w:val="105"/>
            <w:u w:val="single" w:color="27314A"/>
          </w:rPr>
          <w:t>FAR</w:t>
        </w:r>
        <w:r>
          <w:rPr>
            <w:color w:val="27314A"/>
            <w:spacing w:val="17"/>
            <w:w w:val="105"/>
            <w:u w:val="single" w:color="27314A"/>
          </w:rPr>
          <w:t xml:space="preserve"> </w:t>
        </w:r>
        <w:r>
          <w:rPr>
            <w:color w:val="27314A"/>
            <w:w w:val="105"/>
            <w:u w:val="single" w:color="27314A"/>
          </w:rPr>
          <w:t>13.305</w:t>
        </w:r>
      </w:hyperlink>
      <w:r>
        <w:rPr>
          <w:w w:val="105"/>
        </w:rPr>
        <w:t>,</w:t>
      </w:r>
      <w:r>
        <w:rPr>
          <w:spacing w:val="16"/>
          <w:w w:val="105"/>
        </w:rPr>
        <w:t xml:space="preserve"> </w:t>
      </w:r>
      <w:hyperlink r:id="rId63" w:anchor="DFARS_213.305">
        <w:r>
          <w:rPr>
            <w:color w:val="27314A"/>
            <w:w w:val="105"/>
            <w:u w:val="single" w:color="27314A"/>
          </w:rPr>
          <w:t>DFARS</w:t>
        </w:r>
        <w:r>
          <w:rPr>
            <w:color w:val="27314A"/>
            <w:spacing w:val="16"/>
            <w:w w:val="105"/>
            <w:u w:val="single" w:color="27314A"/>
          </w:rPr>
          <w:t xml:space="preserve"> </w:t>
        </w:r>
        <w:r>
          <w:rPr>
            <w:color w:val="27314A"/>
            <w:spacing w:val="-2"/>
            <w:w w:val="105"/>
            <w:u w:val="single" w:color="27314A"/>
          </w:rPr>
          <w:t>213.305</w:t>
        </w:r>
      </w:hyperlink>
      <w:r>
        <w:rPr>
          <w:spacing w:val="-2"/>
          <w:w w:val="105"/>
        </w:rPr>
        <w:t>);</w:t>
      </w:r>
    </w:p>
    <w:p w14:paraId="450EA2D7" w14:textId="77777777" w:rsidR="003259BB" w:rsidRDefault="003259BB">
      <w:pPr>
        <w:pStyle w:val="BodyText"/>
        <w:spacing w:before="11"/>
        <w:rPr>
          <w:sz w:val="23"/>
        </w:rPr>
      </w:pPr>
    </w:p>
    <w:p w14:paraId="3AA09D84" w14:textId="77777777" w:rsidR="003259BB" w:rsidRDefault="00336DA5">
      <w:pPr>
        <w:pStyle w:val="ListParagraph"/>
        <w:numPr>
          <w:ilvl w:val="1"/>
          <w:numId w:val="7"/>
        </w:numPr>
        <w:tabs>
          <w:tab w:val="left" w:pos="450"/>
        </w:tabs>
        <w:ind w:left="450" w:hanging="340"/>
      </w:pPr>
      <w:r>
        <w:rPr>
          <w:w w:val="105"/>
        </w:rPr>
        <w:t>To</w:t>
      </w:r>
      <w:r>
        <w:rPr>
          <w:spacing w:val="19"/>
          <w:w w:val="105"/>
        </w:rPr>
        <w:t xml:space="preserve"> </w:t>
      </w:r>
      <w:r>
        <w:rPr>
          <w:w w:val="105"/>
        </w:rPr>
        <w:t>make</w:t>
      </w:r>
      <w:r>
        <w:rPr>
          <w:spacing w:val="19"/>
          <w:w w:val="105"/>
        </w:rPr>
        <w:t xml:space="preserve"> </w:t>
      </w:r>
      <w:r>
        <w:rPr>
          <w:w w:val="105"/>
        </w:rPr>
        <w:t>purchases</w:t>
      </w:r>
      <w:r>
        <w:rPr>
          <w:spacing w:val="20"/>
          <w:w w:val="105"/>
        </w:rPr>
        <w:t xml:space="preserve"> </w:t>
      </w:r>
      <w:r>
        <w:rPr>
          <w:w w:val="105"/>
        </w:rPr>
        <w:t>using</w:t>
      </w:r>
      <w:r>
        <w:rPr>
          <w:spacing w:val="19"/>
          <w:w w:val="105"/>
        </w:rPr>
        <w:t xml:space="preserve"> </w:t>
      </w:r>
      <w:r>
        <w:rPr>
          <w:w w:val="105"/>
        </w:rPr>
        <w:t>Standard</w:t>
      </w:r>
      <w:r>
        <w:rPr>
          <w:spacing w:val="20"/>
          <w:w w:val="105"/>
        </w:rPr>
        <w:t xml:space="preserve"> </w:t>
      </w:r>
      <w:r>
        <w:rPr>
          <w:w w:val="105"/>
        </w:rPr>
        <w:t>Form</w:t>
      </w:r>
      <w:r>
        <w:rPr>
          <w:spacing w:val="19"/>
          <w:w w:val="105"/>
        </w:rPr>
        <w:t xml:space="preserve"> </w:t>
      </w:r>
      <w:r>
        <w:rPr>
          <w:w w:val="105"/>
        </w:rPr>
        <w:t>44</w:t>
      </w:r>
      <w:r>
        <w:rPr>
          <w:spacing w:val="20"/>
          <w:w w:val="105"/>
        </w:rPr>
        <w:t xml:space="preserve"> </w:t>
      </w:r>
      <w:r>
        <w:rPr>
          <w:w w:val="105"/>
        </w:rPr>
        <w:t>(</w:t>
      </w:r>
      <w:hyperlink r:id="rId64" w:anchor="FAR_13_306">
        <w:r>
          <w:rPr>
            <w:color w:val="27314A"/>
            <w:w w:val="105"/>
            <w:u w:val="single" w:color="27314A"/>
          </w:rPr>
          <w:t>FAR</w:t>
        </w:r>
        <w:r>
          <w:rPr>
            <w:color w:val="27314A"/>
            <w:spacing w:val="19"/>
            <w:w w:val="105"/>
            <w:u w:val="single" w:color="27314A"/>
          </w:rPr>
          <w:t xml:space="preserve"> </w:t>
        </w:r>
        <w:r>
          <w:rPr>
            <w:color w:val="27314A"/>
            <w:w w:val="105"/>
            <w:u w:val="single" w:color="27314A"/>
          </w:rPr>
          <w:t>13.306</w:t>
        </w:r>
      </w:hyperlink>
      <w:r>
        <w:rPr>
          <w:w w:val="105"/>
        </w:rPr>
        <w:t>,</w:t>
      </w:r>
      <w:r>
        <w:rPr>
          <w:spacing w:val="20"/>
          <w:w w:val="105"/>
        </w:rPr>
        <w:t xml:space="preserve"> </w:t>
      </w:r>
      <w:hyperlink r:id="rId65" w:anchor="DFARS_213.306">
        <w:r>
          <w:rPr>
            <w:color w:val="27314A"/>
            <w:w w:val="105"/>
            <w:u w:val="single" w:color="27314A"/>
          </w:rPr>
          <w:t>DFARS</w:t>
        </w:r>
        <w:r>
          <w:rPr>
            <w:color w:val="27314A"/>
            <w:spacing w:val="19"/>
            <w:w w:val="105"/>
            <w:u w:val="single" w:color="27314A"/>
          </w:rPr>
          <w:t xml:space="preserve"> </w:t>
        </w:r>
        <w:r>
          <w:rPr>
            <w:color w:val="27314A"/>
            <w:spacing w:val="-2"/>
            <w:w w:val="105"/>
            <w:u w:val="single" w:color="27314A"/>
          </w:rPr>
          <w:t>213.306</w:t>
        </w:r>
      </w:hyperlink>
      <w:r>
        <w:rPr>
          <w:spacing w:val="-2"/>
          <w:w w:val="105"/>
        </w:rPr>
        <w:t>);</w:t>
      </w:r>
    </w:p>
    <w:p w14:paraId="3DD355C9" w14:textId="77777777" w:rsidR="003259BB" w:rsidRDefault="003259BB">
      <w:pPr>
        <w:pStyle w:val="BodyText"/>
        <w:spacing w:before="10"/>
        <w:rPr>
          <w:sz w:val="23"/>
        </w:rPr>
      </w:pPr>
    </w:p>
    <w:p w14:paraId="2E4A5D20" w14:textId="77777777" w:rsidR="003259BB" w:rsidRDefault="00336DA5">
      <w:pPr>
        <w:pStyle w:val="ListParagraph"/>
        <w:numPr>
          <w:ilvl w:val="1"/>
          <w:numId w:val="7"/>
        </w:numPr>
        <w:tabs>
          <w:tab w:val="left" w:pos="450"/>
        </w:tabs>
        <w:spacing w:before="1" w:line="271" w:lineRule="auto"/>
        <w:ind w:left="110" w:right="672" w:firstLine="0"/>
      </w:pPr>
      <w:r>
        <w:rPr>
          <w:w w:val="105"/>
        </w:rPr>
        <w:t>To place calls against Blanket Purchase Agreements where the agreement terms permit and</w:t>
      </w:r>
      <w:r>
        <w:rPr>
          <w:spacing w:val="40"/>
          <w:w w:val="105"/>
        </w:rPr>
        <w:t xml:space="preserve"> </w:t>
      </w:r>
      <w:r>
        <w:rPr>
          <w:w w:val="105"/>
        </w:rPr>
        <w:t>provided all calls placed are within limitations specified in the agreement and FOO letter of</w:t>
      </w:r>
      <w:r>
        <w:rPr>
          <w:spacing w:val="80"/>
          <w:w w:val="105"/>
        </w:rPr>
        <w:t xml:space="preserve"> </w:t>
      </w:r>
      <w:r>
        <w:rPr>
          <w:w w:val="105"/>
        </w:rPr>
        <w:t>appointment (</w:t>
      </w:r>
      <w:hyperlink r:id="rId66" w:anchor="FAR_13_303">
        <w:r>
          <w:rPr>
            <w:color w:val="27314A"/>
            <w:w w:val="105"/>
            <w:u w:val="single" w:color="27314A"/>
          </w:rPr>
          <w:t>FAR 13.303</w:t>
        </w:r>
      </w:hyperlink>
      <w:r>
        <w:rPr>
          <w:w w:val="105"/>
        </w:rPr>
        <w:t xml:space="preserve">, </w:t>
      </w:r>
      <w:hyperlink r:id="rId67" w:anchor="DFARS_213.303">
        <w:r>
          <w:rPr>
            <w:color w:val="27314A"/>
            <w:w w:val="105"/>
            <w:u w:val="single" w:color="27314A"/>
          </w:rPr>
          <w:t>DFARS 213.303</w:t>
        </w:r>
      </w:hyperlink>
      <w:r>
        <w:rPr>
          <w:w w:val="105"/>
        </w:rPr>
        <w:t xml:space="preserve">, </w:t>
      </w:r>
      <w:hyperlink r:id="rId68" w:anchor="DAFFARS_5313_303_5">
        <w:r>
          <w:rPr>
            <w:color w:val="27314A"/>
            <w:w w:val="105"/>
            <w:u w:val="single" w:color="27314A"/>
          </w:rPr>
          <w:t>DAFFARS 5313.303-5</w:t>
        </w:r>
      </w:hyperlink>
      <w:r>
        <w:rPr>
          <w:w w:val="105"/>
        </w:rPr>
        <w:t>); and,</w:t>
      </w:r>
    </w:p>
    <w:p w14:paraId="1A81F0B1" w14:textId="77777777" w:rsidR="003259BB" w:rsidRDefault="003259BB">
      <w:pPr>
        <w:pStyle w:val="BodyText"/>
        <w:spacing w:before="1"/>
        <w:rPr>
          <w:sz w:val="21"/>
        </w:rPr>
      </w:pPr>
    </w:p>
    <w:p w14:paraId="43EE50A9" w14:textId="77777777" w:rsidR="003259BB" w:rsidRDefault="00336DA5">
      <w:pPr>
        <w:pStyle w:val="ListParagraph"/>
        <w:numPr>
          <w:ilvl w:val="1"/>
          <w:numId w:val="7"/>
        </w:numPr>
        <w:tabs>
          <w:tab w:val="left" w:pos="450"/>
        </w:tabs>
        <w:spacing w:line="271" w:lineRule="auto"/>
        <w:ind w:left="110" w:right="224" w:firstLine="0"/>
        <w:jc w:val="both"/>
      </w:pPr>
      <w:r>
        <w:rPr>
          <w:w w:val="105"/>
        </w:rPr>
        <w:t>To place orders against indefinite delivery contracts awarded by a contracting officer, where the contract terms permit and provided all orders placed are within limitations specified in the contract and</w:t>
      </w:r>
      <w:r>
        <w:rPr>
          <w:spacing w:val="40"/>
          <w:w w:val="105"/>
        </w:rPr>
        <w:t xml:space="preserve"> </w:t>
      </w:r>
      <w:r>
        <w:rPr>
          <w:w w:val="105"/>
        </w:rPr>
        <w:t>FOO</w:t>
      </w:r>
      <w:r>
        <w:rPr>
          <w:spacing w:val="40"/>
          <w:w w:val="105"/>
        </w:rPr>
        <w:t xml:space="preserve"> </w:t>
      </w:r>
      <w:r>
        <w:rPr>
          <w:w w:val="105"/>
        </w:rPr>
        <w:t>letter</w:t>
      </w:r>
      <w:r>
        <w:rPr>
          <w:spacing w:val="40"/>
          <w:w w:val="105"/>
        </w:rPr>
        <w:t xml:space="preserve"> </w:t>
      </w:r>
      <w:r>
        <w:rPr>
          <w:w w:val="105"/>
        </w:rPr>
        <w:t>of</w:t>
      </w:r>
      <w:r>
        <w:rPr>
          <w:spacing w:val="40"/>
          <w:w w:val="105"/>
        </w:rPr>
        <w:t xml:space="preserve"> </w:t>
      </w:r>
      <w:r>
        <w:rPr>
          <w:w w:val="105"/>
        </w:rPr>
        <w:t>appointment</w:t>
      </w:r>
      <w:r>
        <w:rPr>
          <w:spacing w:val="40"/>
          <w:w w:val="105"/>
        </w:rPr>
        <w:t xml:space="preserve"> </w:t>
      </w:r>
      <w:r>
        <w:rPr>
          <w:w w:val="105"/>
        </w:rPr>
        <w:t>(</w:t>
      </w:r>
      <w:hyperlink r:id="rId69" w:anchor="FAR_16_505">
        <w:r>
          <w:rPr>
            <w:color w:val="27314A"/>
            <w:w w:val="105"/>
            <w:u w:val="single" w:color="27314A"/>
          </w:rPr>
          <w:t>FAR</w:t>
        </w:r>
        <w:r>
          <w:rPr>
            <w:color w:val="27314A"/>
            <w:spacing w:val="40"/>
            <w:w w:val="105"/>
            <w:u w:val="single" w:color="27314A"/>
          </w:rPr>
          <w:t xml:space="preserve"> </w:t>
        </w:r>
        <w:r>
          <w:rPr>
            <w:color w:val="27314A"/>
            <w:w w:val="105"/>
            <w:u w:val="single" w:color="27314A"/>
          </w:rPr>
          <w:t>16.505</w:t>
        </w:r>
      </w:hyperlink>
      <w:r>
        <w:rPr>
          <w:w w:val="105"/>
        </w:rPr>
        <w:t>,</w:t>
      </w:r>
      <w:r>
        <w:rPr>
          <w:spacing w:val="40"/>
          <w:w w:val="105"/>
        </w:rPr>
        <w:t xml:space="preserve"> </w:t>
      </w:r>
      <w:hyperlink r:id="rId70" w:anchor="DFARS_216.505">
        <w:r>
          <w:rPr>
            <w:color w:val="27314A"/>
            <w:w w:val="105"/>
            <w:u w:val="single" w:color="27314A"/>
          </w:rPr>
          <w:t>DFARS</w:t>
        </w:r>
        <w:r>
          <w:rPr>
            <w:color w:val="27314A"/>
            <w:spacing w:val="40"/>
            <w:w w:val="105"/>
            <w:u w:val="single" w:color="27314A"/>
          </w:rPr>
          <w:t xml:space="preserve"> </w:t>
        </w:r>
        <w:r>
          <w:rPr>
            <w:color w:val="27314A"/>
            <w:w w:val="105"/>
            <w:u w:val="single" w:color="27314A"/>
          </w:rPr>
          <w:t>216.505</w:t>
        </w:r>
      </w:hyperlink>
      <w:r>
        <w:rPr>
          <w:w w:val="105"/>
        </w:rPr>
        <w:t>,</w:t>
      </w:r>
      <w:r>
        <w:rPr>
          <w:spacing w:val="40"/>
          <w:w w:val="105"/>
        </w:rPr>
        <w:t xml:space="preserve"> </w:t>
      </w:r>
      <w:hyperlink r:id="rId71" w:anchor="DAFFARS_5316_505">
        <w:r>
          <w:rPr>
            <w:color w:val="27314A"/>
            <w:w w:val="105"/>
            <w:u w:val="single" w:color="27314A"/>
          </w:rPr>
          <w:t>DAFFARS</w:t>
        </w:r>
        <w:r>
          <w:rPr>
            <w:color w:val="27314A"/>
            <w:spacing w:val="40"/>
            <w:w w:val="105"/>
            <w:u w:val="single" w:color="27314A"/>
          </w:rPr>
          <w:t xml:space="preserve"> </w:t>
        </w:r>
        <w:r>
          <w:rPr>
            <w:color w:val="27314A"/>
            <w:w w:val="105"/>
            <w:u w:val="single" w:color="27314A"/>
          </w:rPr>
          <w:t>5316.505</w:t>
        </w:r>
      </w:hyperlink>
      <w:r>
        <w:rPr>
          <w:w w:val="105"/>
        </w:rPr>
        <w:t>).</w:t>
      </w:r>
    </w:p>
    <w:p w14:paraId="717AAFBA" w14:textId="77777777" w:rsidR="003259BB" w:rsidRDefault="003259BB">
      <w:pPr>
        <w:pStyle w:val="BodyText"/>
        <w:spacing w:before="2"/>
        <w:rPr>
          <w:sz w:val="21"/>
        </w:rPr>
      </w:pPr>
    </w:p>
    <w:p w14:paraId="327EB311" w14:textId="77777777" w:rsidR="003259BB" w:rsidRDefault="00336DA5">
      <w:pPr>
        <w:pStyle w:val="ListParagraph"/>
        <w:numPr>
          <w:ilvl w:val="0"/>
          <w:numId w:val="7"/>
        </w:numPr>
        <w:tabs>
          <w:tab w:val="left" w:pos="435"/>
        </w:tabs>
        <w:ind w:left="435" w:hanging="325"/>
      </w:pPr>
      <w:r>
        <w:rPr>
          <w:w w:val="105"/>
        </w:rPr>
        <w:t>Responsibilities</w:t>
      </w:r>
      <w:r>
        <w:rPr>
          <w:spacing w:val="10"/>
          <w:w w:val="105"/>
        </w:rPr>
        <w:t xml:space="preserve"> </w:t>
      </w:r>
      <w:r>
        <w:rPr>
          <w:w w:val="105"/>
        </w:rPr>
        <w:t>of</w:t>
      </w:r>
      <w:r>
        <w:rPr>
          <w:spacing w:val="10"/>
          <w:w w:val="105"/>
        </w:rPr>
        <w:t xml:space="preserve"> </w:t>
      </w:r>
      <w:r>
        <w:rPr>
          <w:w w:val="105"/>
        </w:rPr>
        <w:t>issuing</w:t>
      </w:r>
      <w:r>
        <w:rPr>
          <w:spacing w:val="11"/>
          <w:w w:val="105"/>
        </w:rPr>
        <w:t xml:space="preserve"> </w:t>
      </w:r>
      <w:r>
        <w:rPr>
          <w:spacing w:val="-2"/>
          <w:w w:val="105"/>
        </w:rPr>
        <w:t>authority.</w:t>
      </w:r>
    </w:p>
    <w:p w14:paraId="56EE48EE" w14:textId="77777777" w:rsidR="003259BB" w:rsidRDefault="003259BB">
      <w:pPr>
        <w:pStyle w:val="BodyText"/>
        <w:spacing w:before="10"/>
        <w:rPr>
          <w:sz w:val="23"/>
        </w:rPr>
      </w:pPr>
    </w:p>
    <w:p w14:paraId="4116BF9C" w14:textId="77777777" w:rsidR="003259BB" w:rsidRDefault="00336DA5">
      <w:pPr>
        <w:pStyle w:val="ListParagraph"/>
        <w:numPr>
          <w:ilvl w:val="1"/>
          <w:numId w:val="7"/>
        </w:numPr>
        <w:tabs>
          <w:tab w:val="left" w:pos="450"/>
        </w:tabs>
        <w:spacing w:before="1" w:line="271" w:lineRule="auto"/>
        <w:ind w:left="110" w:right="720" w:firstLine="0"/>
      </w:pPr>
      <w:r>
        <w:rPr>
          <w:w w:val="105"/>
        </w:rPr>
        <w:t>Training and orientation. The issuing authority will orient and instruct FOOs in person or in writing regarding –</w:t>
      </w:r>
    </w:p>
    <w:p w14:paraId="2908EB2C" w14:textId="77777777" w:rsidR="003259BB" w:rsidRDefault="003259BB">
      <w:pPr>
        <w:pStyle w:val="BodyText"/>
        <w:spacing w:before="1"/>
        <w:rPr>
          <w:sz w:val="21"/>
        </w:rPr>
      </w:pPr>
    </w:p>
    <w:p w14:paraId="0943DCC3" w14:textId="77777777" w:rsidR="003259BB" w:rsidRDefault="00336DA5">
      <w:pPr>
        <w:pStyle w:val="ListParagraph"/>
        <w:numPr>
          <w:ilvl w:val="2"/>
          <w:numId w:val="7"/>
        </w:numPr>
        <w:tabs>
          <w:tab w:val="left" w:pos="388"/>
        </w:tabs>
        <w:ind w:left="388" w:hanging="278"/>
      </w:pPr>
      <w:r>
        <w:rPr>
          <w:w w:val="105"/>
        </w:rPr>
        <w:t>The</w:t>
      </w:r>
      <w:r>
        <w:rPr>
          <w:spacing w:val="8"/>
          <w:w w:val="105"/>
        </w:rPr>
        <w:t xml:space="preserve"> </w:t>
      </w:r>
      <w:r>
        <w:rPr>
          <w:w w:val="105"/>
        </w:rPr>
        <w:t>proper</w:t>
      </w:r>
      <w:r>
        <w:rPr>
          <w:spacing w:val="9"/>
          <w:w w:val="105"/>
        </w:rPr>
        <w:t xml:space="preserve"> </w:t>
      </w:r>
      <w:r>
        <w:rPr>
          <w:w w:val="105"/>
        </w:rPr>
        <w:t>procedure(s)</w:t>
      </w:r>
      <w:r>
        <w:rPr>
          <w:spacing w:val="9"/>
          <w:w w:val="105"/>
        </w:rPr>
        <w:t xml:space="preserve"> </w:t>
      </w:r>
      <w:r>
        <w:rPr>
          <w:w w:val="105"/>
        </w:rPr>
        <w:t>the</w:t>
      </w:r>
      <w:r>
        <w:rPr>
          <w:spacing w:val="8"/>
          <w:w w:val="105"/>
        </w:rPr>
        <w:t xml:space="preserve"> </w:t>
      </w:r>
      <w:r>
        <w:rPr>
          <w:w w:val="105"/>
        </w:rPr>
        <w:t>issuing</w:t>
      </w:r>
      <w:r>
        <w:rPr>
          <w:spacing w:val="9"/>
          <w:w w:val="105"/>
        </w:rPr>
        <w:t xml:space="preserve"> </w:t>
      </w:r>
      <w:r>
        <w:rPr>
          <w:w w:val="105"/>
        </w:rPr>
        <w:t>authority</w:t>
      </w:r>
      <w:r>
        <w:rPr>
          <w:spacing w:val="9"/>
          <w:w w:val="105"/>
        </w:rPr>
        <w:t xml:space="preserve"> </w:t>
      </w:r>
      <w:r>
        <w:rPr>
          <w:w w:val="105"/>
        </w:rPr>
        <w:t>will</w:t>
      </w:r>
      <w:r>
        <w:rPr>
          <w:spacing w:val="8"/>
          <w:w w:val="105"/>
        </w:rPr>
        <w:t xml:space="preserve"> </w:t>
      </w:r>
      <w:r>
        <w:rPr>
          <w:w w:val="105"/>
        </w:rPr>
        <w:t>authorize</w:t>
      </w:r>
      <w:r>
        <w:rPr>
          <w:spacing w:val="9"/>
          <w:w w:val="105"/>
        </w:rPr>
        <w:t xml:space="preserve"> </w:t>
      </w:r>
      <w:r>
        <w:rPr>
          <w:w w:val="105"/>
        </w:rPr>
        <w:t>the</w:t>
      </w:r>
      <w:r>
        <w:rPr>
          <w:spacing w:val="9"/>
          <w:w w:val="105"/>
        </w:rPr>
        <w:t xml:space="preserve"> </w:t>
      </w:r>
      <w:r>
        <w:rPr>
          <w:w w:val="105"/>
        </w:rPr>
        <w:t>FOO</w:t>
      </w:r>
      <w:r>
        <w:rPr>
          <w:spacing w:val="8"/>
          <w:w w:val="105"/>
        </w:rPr>
        <w:t xml:space="preserve"> </w:t>
      </w:r>
      <w:r>
        <w:rPr>
          <w:w w:val="105"/>
        </w:rPr>
        <w:t>to</w:t>
      </w:r>
      <w:r>
        <w:rPr>
          <w:spacing w:val="9"/>
          <w:w w:val="105"/>
        </w:rPr>
        <w:t xml:space="preserve"> </w:t>
      </w:r>
      <w:proofErr w:type="gramStart"/>
      <w:r>
        <w:rPr>
          <w:spacing w:val="-4"/>
          <w:w w:val="105"/>
        </w:rPr>
        <w:t>use;</w:t>
      </w:r>
      <w:proofErr w:type="gramEnd"/>
    </w:p>
    <w:p w14:paraId="121FD38A" w14:textId="77777777" w:rsidR="003259BB" w:rsidRDefault="003259BB">
      <w:pPr>
        <w:pStyle w:val="BodyText"/>
        <w:spacing w:before="10"/>
        <w:rPr>
          <w:sz w:val="23"/>
        </w:rPr>
      </w:pPr>
    </w:p>
    <w:p w14:paraId="09BF2E7A" w14:textId="77777777" w:rsidR="003259BB" w:rsidRDefault="00336DA5">
      <w:pPr>
        <w:pStyle w:val="ListParagraph"/>
        <w:numPr>
          <w:ilvl w:val="2"/>
          <w:numId w:val="7"/>
        </w:numPr>
        <w:tabs>
          <w:tab w:val="left" w:pos="450"/>
        </w:tabs>
        <w:spacing w:before="1" w:line="271" w:lineRule="auto"/>
        <w:ind w:left="110" w:right="809" w:firstLine="0"/>
      </w:pPr>
      <w:r>
        <w:rPr>
          <w:w w:val="105"/>
        </w:rPr>
        <w:t>The standards of conduct prescribed in the Joint Ethics Regulation (</w:t>
      </w:r>
      <w:hyperlink r:id="rId72">
        <w:r>
          <w:rPr>
            <w:color w:val="27314A"/>
            <w:w w:val="105"/>
            <w:u w:val="single" w:color="27314A"/>
          </w:rPr>
          <w:t>DoD 5500.7-R</w:t>
        </w:r>
      </w:hyperlink>
      <w:r>
        <w:rPr>
          <w:w w:val="105"/>
        </w:rPr>
        <w:t xml:space="preserve">) and the procurement integrity provisions at </w:t>
      </w:r>
      <w:hyperlink r:id="rId73" w:anchor="FAR_3_104">
        <w:r>
          <w:rPr>
            <w:color w:val="27314A"/>
            <w:w w:val="105"/>
            <w:u w:val="single" w:color="27314A"/>
          </w:rPr>
          <w:t>FAR 3.104</w:t>
        </w:r>
      </w:hyperlink>
      <w:r>
        <w:rPr>
          <w:w w:val="105"/>
        </w:rPr>
        <w:t>; and</w:t>
      </w:r>
    </w:p>
    <w:p w14:paraId="1FE2DD96" w14:textId="77777777" w:rsidR="003259BB" w:rsidRDefault="003259BB">
      <w:pPr>
        <w:pStyle w:val="BodyText"/>
        <w:spacing w:before="1"/>
        <w:rPr>
          <w:sz w:val="21"/>
        </w:rPr>
      </w:pPr>
    </w:p>
    <w:p w14:paraId="0AE8E3BD" w14:textId="77777777" w:rsidR="003259BB" w:rsidRDefault="00336DA5">
      <w:pPr>
        <w:pStyle w:val="ListParagraph"/>
        <w:numPr>
          <w:ilvl w:val="2"/>
          <w:numId w:val="7"/>
        </w:numPr>
        <w:tabs>
          <w:tab w:val="left" w:pos="512"/>
        </w:tabs>
        <w:ind w:left="512" w:hanging="402"/>
      </w:pPr>
      <w:r>
        <w:rPr>
          <w:w w:val="105"/>
        </w:rPr>
        <w:t>The</w:t>
      </w:r>
      <w:r>
        <w:rPr>
          <w:spacing w:val="11"/>
          <w:w w:val="105"/>
        </w:rPr>
        <w:t xml:space="preserve"> </w:t>
      </w:r>
      <w:r>
        <w:rPr>
          <w:w w:val="105"/>
        </w:rPr>
        <w:t>preparation</w:t>
      </w:r>
      <w:r>
        <w:rPr>
          <w:spacing w:val="11"/>
          <w:w w:val="105"/>
        </w:rPr>
        <w:t xml:space="preserve"> </w:t>
      </w:r>
      <w:r>
        <w:rPr>
          <w:w w:val="105"/>
        </w:rPr>
        <w:t>and</w:t>
      </w:r>
      <w:r>
        <w:rPr>
          <w:spacing w:val="11"/>
          <w:w w:val="105"/>
        </w:rPr>
        <w:t xml:space="preserve"> </w:t>
      </w:r>
      <w:r>
        <w:rPr>
          <w:w w:val="105"/>
        </w:rPr>
        <w:t>submission</w:t>
      </w:r>
      <w:r>
        <w:rPr>
          <w:spacing w:val="11"/>
          <w:w w:val="105"/>
        </w:rPr>
        <w:t xml:space="preserve"> </w:t>
      </w:r>
      <w:r>
        <w:rPr>
          <w:w w:val="105"/>
        </w:rPr>
        <w:t>of</w:t>
      </w:r>
      <w:r>
        <w:rPr>
          <w:spacing w:val="11"/>
          <w:w w:val="105"/>
        </w:rPr>
        <w:t xml:space="preserve"> </w:t>
      </w:r>
      <w:r>
        <w:rPr>
          <w:w w:val="105"/>
        </w:rPr>
        <w:t>documentation</w:t>
      </w:r>
      <w:r>
        <w:rPr>
          <w:spacing w:val="12"/>
          <w:w w:val="105"/>
        </w:rPr>
        <w:t xml:space="preserve"> </w:t>
      </w:r>
      <w:r>
        <w:rPr>
          <w:w w:val="105"/>
        </w:rPr>
        <w:t>for</w:t>
      </w:r>
      <w:r>
        <w:rPr>
          <w:spacing w:val="11"/>
          <w:w w:val="105"/>
        </w:rPr>
        <w:t xml:space="preserve"> </w:t>
      </w:r>
      <w:r>
        <w:rPr>
          <w:w w:val="105"/>
        </w:rPr>
        <w:t>purchase</w:t>
      </w:r>
      <w:r>
        <w:rPr>
          <w:spacing w:val="11"/>
          <w:w w:val="105"/>
        </w:rPr>
        <w:t xml:space="preserve"> </w:t>
      </w:r>
      <w:r>
        <w:rPr>
          <w:w w:val="105"/>
        </w:rPr>
        <w:t>and</w:t>
      </w:r>
      <w:r>
        <w:rPr>
          <w:spacing w:val="11"/>
          <w:w w:val="105"/>
        </w:rPr>
        <w:t xml:space="preserve"> </w:t>
      </w:r>
      <w:r>
        <w:rPr>
          <w:w w:val="105"/>
        </w:rPr>
        <w:t>contract</w:t>
      </w:r>
      <w:r>
        <w:rPr>
          <w:spacing w:val="11"/>
          <w:w w:val="105"/>
        </w:rPr>
        <w:t xml:space="preserve"> </w:t>
      </w:r>
      <w:r>
        <w:rPr>
          <w:spacing w:val="-2"/>
          <w:w w:val="105"/>
        </w:rPr>
        <w:t>actions.</w:t>
      </w:r>
    </w:p>
    <w:p w14:paraId="27357532" w14:textId="77777777" w:rsidR="003259BB" w:rsidRDefault="003259BB">
      <w:pPr>
        <w:pStyle w:val="BodyText"/>
        <w:spacing w:before="10"/>
        <w:rPr>
          <w:sz w:val="23"/>
        </w:rPr>
      </w:pPr>
    </w:p>
    <w:p w14:paraId="1889BAB9" w14:textId="77777777" w:rsidR="003259BB" w:rsidRDefault="00336DA5">
      <w:pPr>
        <w:pStyle w:val="ListParagraph"/>
        <w:numPr>
          <w:ilvl w:val="1"/>
          <w:numId w:val="7"/>
        </w:numPr>
        <w:tabs>
          <w:tab w:val="left" w:pos="450"/>
        </w:tabs>
        <w:spacing w:line="271" w:lineRule="auto"/>
        <w:ind w:left="110" w:right="178" w:firstLine="0"/>
        <w:jc w:val="both"/>
      </w:pPr>
      <w:r>
        <w:rPr>
          <w:w w:val="105"/>
        </w:rPr>
        <w:t>Surveillance. Surveillance activities must be conducted by the issuing authority or delegated to a warranted contracting officer. Surveillance activities include:</w:t>
      </w:r>
    </w:p>
    <w:p w14:paraId="07F023C8" w14:textId="77777777" w:rsidR="003259BB" w:rsidRDefault="003259BB">
      <w:pPr>
        <w:pStyle w:val="BodyText"/>
        <w:spacing w:before="1"/>
        <w:rPr>
          <w:sz w:val="21"/>
        </w:rPr>
      </w:pPr>
    </w:p>
    <w:p w14:paraId="5373D6F2" w14:textId="77777777" w:rsidR="003259BB" w:rsidRDefault="00336DA5">
      <w:pPr>
        <w:pStyle w:val="ListParagraph"/>
        <w:numPr>
          <w:ilvl w:val="2"/>
          <w:numId w:val="7"/>
        </w:numPr>
        <w:tabs>
          <w:tab w:val="left" w:pos="388"/>
        </w:tabs>
        <w:spacing w:before="1"/>
        <w:ind w:left="388" w:hanging="278"/>
      </w:pPr>
      <w:r>
        <w:rPr>
          <w:w w:val="105"/>
        </w:rPr>
        <w:t>Technical</w:t>
      </w:r>
      <w:r>
        <w:rPr>
          <w:spacing w:val="13"/>
          <w:w w:val="105"/>
        </w:rPr>
        <w:t xml:space="preserve"> </w:t>
      </w:r>
      <w:r>
        <w:rPr>
          <w:w w:val="105"/>
        </w:rPr>
        <w:t>supervision</w:t>
      </w:r>
      <w:r>
        <w:rPr>
          <w:spacing w:val="13"/>
          <w:w w:val="105"/>
        </w:rPr>
        <w:t xml:space="preserve"> </w:t>
      </w:r>
      <w:r>
        <w:rPr>
          <w:w w:val="105"/>
        </w:rPr>
        <w:t>of</w:t>
      </w:r>
      <w:r>
        <w:rPr>
          <w:spacing w:val="13"/>
          <w:w w:val="105"/>
        </w:rPr>
        <w:t xml:space="preserve"> </w:t>
      </w:r>
      <w:proofErr w:type="gramStart"/>
      <w:r>
        <w:rPr>
          <w:spacing w:val="-2"/>
          <w:w w:val="105"/>
        </w:rPr>
        <w:t>FOOs;</w:t>
      </w:r>
      <w:proofErr w:type="gramEnd"/>
    </w:p>
    <w:p w14:paraId="4BDB5498" w14:textId="77777777" w:rsidR="003259BB" w:rsidRDefault="003259BB">
      <w:pPr>
        <w:pStyle w:val="BodyText"/>
        <w:spacing w:before="10"/>
        <w:rPr>
          <w:sz w:val="23"/>
        </w:rPr>
      </w:pPr>
    </w:p>
    <w:p w14:paraId="55FD868B" w14:textId="77777777" w:rsidR="003259BB" w:rsidRDefault="00336DA5">
      <w:pPr>
        <w:pStyle w:val="ListParagraph"/>
        <w:numPr>
          <w:ilvl w:val="2"/>
          <w:numId w:val="7"/>
        </w:numPr>
        <w:tabs>
          <w:tab w:val="left" w:pos="450"/>
        </w:tabs>
        <w:spacing w:line="271" w:lineRule="auto"/>
        <w:ind w:left="110" w:right="123" w:firstLine="0"/>
        <w:jc w:val="both"/>
      </w:pPr>
      <w:r>
        <w:rPr>
          <w:w w:val="105"/>
        </w:rPr>
        <w:t>One hundred percent (100%) surveillance on all transactions not later than 30 days after the date</w:t>
      </w:r>
      <w:r>
        <w:rPr>
          <w:spacing w:val="80"/>
          <w:w w:val="105"/>
        </w:rPr>
        <w:t xml:space="preserve"> </w:t>
      </w:r>
      <w:r>
        <w:rPr>
          <w:w w:val="105"/>
        </w:rPr>
        <w:t>of the transaction, and all FOO program records no less than annually. Document inspection findings (monthly and annually) and include specific comments as to whether the FOO is –</w:t>
      </w:r>
    </w:p>
    <w:p w14:paraId="2916C19D" w14:textId="77777777" w:rsidR="003259BB" w:rsidRDefault="003259BB">
      <w:pPr>
        <w:pStyle w:val="BodyText"/>
        <w:spacing w:before="2"/>
        <w:rPr>
          <w:sz w:val="21"/>
        </w:rPr>
      </w:pPr>
    </w:p>
    <w:p w14:paraId="1E94762B" w14:textId="77777777" w:rsidR="003259BB" w:rsidRDefault="00336DA5">
      <w:pPr>
        <w:pStyle w:val="ListParagraph"/>
        <w:numPr>
          <w:ilvl w:val="3"/>
          <w:numId w:val="7"/>
        </w:numPr>
        <w:tabs>
          <w:tab w:val="left" w:pos="467"/>
        </w:tabs>
        <w:ind w:left="467" w:hanging="357"/>
      </w:pPr>
      <w:r>
        <w:rPr>
          <w:w w:val="105"/>
        </w:rPr>
        <w:t>Operating</w:t>
      </w:r>
      <w:r>
        <w:rPr>
          <w:spacing w:val="12"/>
          <w:w w:val="105"/>
        </w:rPr>
        <w:t xml:space="preserve"> </w:t>
      </w:r>
      <w:r>
        <w:rPr>
          <w:w w:val="105"/>
        </w:rPr>
        <w:t>within</w:t>
      </w:r>
      <w:r>
        <w:rPr>
          <w:spacing w:val="13"/>
          <w:w w:val="105"/>
        </w:rPr>
        <w:t xml:space="preserve"> </w:t>
      </w:r>
      <w:r>
        <w:rPr>
          <w:w w:val="105"/>
        </w:rPr>
        <w:t>the</w:t>
      </w:r>
      <w:r>
        <w:rPr>
          <w:spacing w:val="13"/>
          <w:w w:val="105"/>
        </w:rPr>
        <w:t xml:space="preserve"> </w:t>
      </w:r>
      <w:r>
        <w:rPr>
          <w:w w:val="105"/>
        </w:rPr>
        <w:t>scope</w:t>
      </w:r>
      <w:r>
        <w:rPr>
          <w:spacing w:val="13"/>
          <w:w w:val="105"/>
        </w:rPr>
        <w:t xml:space="preserve"> </w:t>
      </w:r>
      <w:r>
        <w:rPr>
          <w:w w:val="105"/>
        </w:rPr>
        <w:t>and</w:t>
      </w:r>
      <w:r>
        <w:rPr>
          <w:spacing w:val="13"/>
          <w:w w:val="105"/>
        </w:rPr>
        <w:t xml:space="preserve"> </w:t>
      </w:r>
      <w:r>
        <w:rPr>
          <w:w w:val="105"/>
        </w:rPr>
        <w:t>limitations</w:t>
      </w:r>
      <w:r>
        <w:rPr>
          <w:spacing w:val="13"/>
          <w:w w:val="105"/>
        </w:rPr>
        <w:t xml:space="preserve"> </w:t>
      </w:r>
      <w:r>
        <w:rPr>
          <w:w w:val="105"/>
        </w:rPr>
        <w:t>of</w:t>
      </w:r>
      <w:r>
        <w:rPr>
          <w:spacing w:val="13"/>
          <w:w w:val="105"/>
        </w:rPr>
        <w:t xml:space="preserve"> </w:t>
      </w:r>
      <w:r>
        <w:rPr>
          <w:w w:val="105"/>
        </w:rPr>
        <w:t>authority</w:t>
      </w:r>
      <w:r>
        <w:rPr>
          <w:spacing w:val="12"/>
          <w:w w:val="105"/>
        </w:rPr>
        <w:t xml:space="preserve"> </w:t>
      </w:r>
      <w:r>
        <w:rPr>
          <w:w w:val="105"/>
        </w:rPr>
        <w:t>delegated</w:t>
      </w:r>
      <w:r>
        <w:rPr>
          <w:spacing w:val="13"/>
          <w:w w:val="105"/>
        </w:rPr>
        <w:t xml:space="preserve"> </w:t>
      </w:r>
      <w:r>
        <w:rPr>
          <w:w w:val="105"/>
        </w:rPr>
        <w:t>and</w:t>
      </w:r>
      <w:r>
        <w:rPr>
          <w:spacing w:val="14"/>
          <w:w w:val="105"/>
        </w:rPr>
        <w:t xml:space="preserve"> </w:t>
      </w:r>
      <w:hyperlink r:id="rId74" w:anchor="FAR_Subpart_3_1">
        <w:r>
          <w:rPr>
            <w:color w:val="27314A"/>
            <w:w w:val="105"/>
            <w:u w:val="single" w:color="27314A"/>
          </w:rPr>
          <w:t>FAR</w:t>
        </w:r>
        <w:r>
          <w:rPr>
            <w:color w:val="27314A"/>
            <w:spacing w:val="13"/>
            <w:w w:val="105"/>
            <w:u w:val="single" w:color="27314A"/>
          </w:rPr>
          <w:t xml:space="preserve"> </w:t>
        </w:r>
        <w:r>
          <w:rPr>
            <w:color w:val="27314A"/>
            <w:w w:val="105"/>
            <w:u w:val="single" w:color="27314A"/>
          </w:rPr>
          <w:t>subpart</w:t>
        </w:r>
        <w:r>
          <w:rPr>
            <w:color w:val="27314A"/>
            <w:spacing w:val="13"/>
            <w:w w:val="105"/>
            <w:u w:val="single" w:color="27314A"/>
          </w:rPr>
          <w:t xml:space="preserve"> </w:t>
        </w:r>
        <w:r>
          <w:rPr>
            <w:color w:val="27314A"/>
            <w:spacing w:val="-4"/>
            <w:w w:val="105"/>
            <w:u w:val="single" w:color="27314A"/>
          </w:rPr>
          <w:t>3.1</w:t>
        </w:r>
      </w:hyperlink>
      <w:r>
        <w:rPr>
          <w:spacing w:val="-4"/>
          <w:w w:val="105"/>
        </w:rPr>
        <w:t>;</w:t>
      </w:r>
    </w:p>
    <w:p w14:paraId="74869460" w14:textId="77777777" w:rsidR="003259BB" w:rsidRDefault="003259BB">
      <w:pPr>
        <w:pStyle w:val="BodyText"/>
        <w:spacing w:before="11"/>
        <w:rPr>
          <w:sz w:val="23"/>
        </w:rPr>
      </w:pPr>
    </w:p>
    <w:p w14:paraId="0652A810" w14:textId="77777777" w:rsidR="003259BB" w:rsidRDefault="00336DA5">
      <w:pPr>
        <w:pStyle w:val="ListParagraph"/>
        <w:numPr>
          <w:ilvl w:val="3"/>
          <w:numId w:val="7"/>
        </w:numPr>
        <w:tabs>
          <w:tab w:val="left" w:pos="470"/>
        </w:tabs>
        <w:ind w:hanging="360"/>
      </w:pPr>
      <w:r>
        <w:rPr>
          <w:w w:val="105"/>
        </w:rPr>
        <w:t>Maintaining</w:t>
      </w:r>
      <w:r>
        <w:rPr>
          <w:spacing w:val="15"/>
          <w:w w:val="105"/>
        </w:rPr>
        <w:t xml:space="preserve"> </w:t>
      </w:r>
      <w:r>
        <w:rPr>
          <w:w w:val="105"/>
        </w:rPr>
        <w:t>the</w:t>
      </w:r>
      <w:r>
        <w:rPr>
          <w:spacing w:val="15"/>
          <w:w w:val="105"/>
        </w:rPr>
        <w:t xml:space="preserve"> </w:t>
      </w:r>
      <w:r>
        <w:rPr>
          <w:w w:val="105"/>
        </w:rPr>
        <w:t>standards</w:t>
      </w:r>
      <w:r>
        <w:rPr>
          <w:spacing w:val="15"/>
          <w:w w:val="105"/>
        </w:rPr>
        <w:t xml:space="preserve"> </w:t>
      </w:r>
      <w:r>
        <w:rPr>
          <w:w w:val="105"/>
        </w:rPr>
        <w:t>of</w:t>
      </w:r>
      <w:r>
        <w:rPr>
          <w:spacing w:val="15"/>
          <w:w w:val="105"/>
        </w:rPr>
        <w:t xml:space="preserve"> </w:t>
      </w:r>
      <w:r>
        <w:rPr>
          <w:w w:val="105"/>
        </w:rPr>
        <w:t>conduct</w:t>
      </w:r>
      <w:r>
        <w:rPr>
          <w:spacing w:val="15"/>
          <w:w w:val="105"/>
        </w:rPr>
        <w:t xml:space="preserve"> </w:t>
      </w:r>
      <w:r>
        <w:rPr>
          <w:w w:val="105"/>
        </w:rPr>
        <w:t>prescribed</w:t>
      </w:r>
      <w:r>
        <w:rPr>
          <w:spacing w:val="15"/>
          <w:w w:val="105"/>
        </w:rPr>
        <w:t xml:space="preserve"> </w:t>
      </w:r>
      <w:r>
        <w:rPr>
          <w:w w:val="105"/>
        </w:rPr>
        <w:t>in</w:t>
      </w:r>
      <w:r>
        <w:rPr>
          <w:spacing w:val="16"/>
          <w:w w:val="105"/>
        </w:rPr>
        <w:t xml:space="preserve"> </w:t>
      </w:r>
      <w:hyperlink r:id="rId75">
        <w:r>
          <w:rPr>
            <w:color w:val="27314A"/>
            <w:w w:val="105"/>
            <w:u w:val="single" w:color="27314A"/>
          </w:rPr>
          <w:t>DoD</w:t>
        </w:r>
        <w:r>
          <w:rPr>
            <w:color w:val="27314A"/>
            <w:spacing w:val="15"/>
            <w:w w:val="105"/>
            <w:u w:val="single" w:color="27314A"/>
          </w:rPr>
          <w:t xml:space="preserve"> </w:t>
        </w:r>
        <w:r>
          <w:rPr>
            <w:color w:val="27314A"/>
            <w:w w:val="105"/>
            <w:u w:val="single" w:color="27314A"/>
          </w:rPr>
          <w:t>5500.7-</w:t>
        </w:r>
        <w:r>
          <w:rPr>
            <w:color w:val="27314A"/>
            <w:spacing w:val="-5"/>
            <w:w w:val="105"/>
            <w:u w:val="single" w:color="27314A"/>
          </w:rPr>
          <w:t>R</w:t>
        </w:r>
      </w:hyperlink>
      <w:r>
        <w:rPr>
          <w:spacing w:val="-5"/>
          <w:w w:val="105"/>
        </w:rPr>
        <w:t>;</w:t>
      </w:r>
    </w:p>
    <w:p w14:paraId="187F57B8" w14:textId="77777777" w:rsidR="003259BB" w:rsidRDefault="003259BB">
      <w:pPr>
        <w:pStyle w:val="BodyText"/>
        <w:spacing w:before="10"/>
        <w:rPr>
          <w:sz w:val="23"/>
        </w:rPr>
      </w:pPr>
    </w:p>
    <w:p w14:paraId="7CDDF373" w14:textId="77777777" w:rsidR="003259BB" w:rsidRDefault="00336DA5">
      <w:pPr>
        <w:pStyle w:val="ListParagraph"/>
        <w:numPr>
          <w:ilvl w:val="3"/>
          <w:numId w:val="7"/>
        </w:numPr>
        <w:tabs>
          <w:tab w:val="left" w:pos="476"/>
        </w:tabs>
        <w:spacing w:before="1" w:line="271" w:lineRule="auto"/>
        <w:ind w:left="110" w:right="431" w:firstLine="0"/>
      </w:pPr>
      <w:r>
        <w:rPr>
          <w:w w:val="105"/>
        </w:rPr>
        <w:t>Engaging in improper practices, including but not limited to splitting purchase transactions to</w:t>
      </w:r>
      <w:r>
        <w:rPr>
          <w:spacing w:val="40"/>
          <w:w w:val="105"/>
        </w:rPr>
        <w:t xml:space="preserve"> </w:t>
      </w:r>
      <w:r>
        <w:rPr>
          <w:w w:val="105"/>
        </w:rPr>
        <w:t>avoid monetary limitations or delegating authority to others; and</w:t>
      </w:r>
    </w:p>
    <w:p w14:paraId="54738AF4" w14:textId="77777777" w:rsidR="003259BB" w:rsidRDefault="003259BB">
      <w:pPr>
        <w:pStyle w:val="BodyText"/>
        <w:spacing w:before="1"/>
        <w:rPr>
          <w:sz w:val="21"/>
        </w:rPr>
      </w:pPr>
    </w:p>
    <w:p w14:paraId="32DF841C" w14:textId="77777777" w:rsidR="003259BB" w:rsidRDefault="00336DA5">
      <w:pPr>
        <w:pStyle w:val="ListParagraph"/>
        <w:numPr>
          <w:ilvl w:val="3"/>
          <w:numId w:val="7"/>
        </w:numPr>
        <w:tabs>
          <w:tab w:val="left" w:pos="483"/>
        </w:tabs>
        <w:ind w:left="483" w:hanging="373"/>
      </w:pPr>
      <w:r>
        <w:rPr>
          <w:w w:val="105"/>
        </w:rPr>
        <w:t>Submitting</w:t>
      </w:r>
      <w:r>
        <w:rPr>
          <w:spacing w:val="13"/>
          <w:w w:val="105"/>
        </w:rPr>
        <w:t xml:space="preserve"> </w:t>
      </w:r>
      <w:r>
        <w:rPr>
          <w:w w:val="105"/>
        </w:rPr>
        <w:t>correct</w:t>
      </w:r>
      <w:r>
        <w:rPr>
          <w:spacing w:val="13"/>
          <w:w w:val="105"/>
        </w:rPr>
        <w:t xml:space="preserve"> </w:t>
      </w:r>
      <w:r>
        <w:rPr>
          <w:w w:val="105"/>
        </w:rPr>
        <w:t>and</w:t>
      </w:r>
      <w:r>
        <w:rPr>
          <w:spacing w:val="14"/>
          <w:w w:val="105"/>
        </w:rPr>
        <w:t xml:space="preserve"> </w:t>
      </w:r>
      <w:r>
        <w:rPr>
          <w:w w:val="105"/>
        </w:rPr>
        <w:t>timely</w:t>
      </w:r>
      <w:r>
        <w:rPr>
          <w:spacing w:val="13"/>
          <w:w w:val="105"/>
        </w:rPr>
        <w:t xml:space="preserve"> </w:t>
      </w:r>
      <w:r>
        <w:rPr>
          <w:w w:val="105"/>
        </w:rPr>
        <w:t>documentation</w:t>
      </w:r>
      <w:r>
        <w:rPr>
          <w:spacing w:val="13"/>
          <w:w w:val="105"/>
        </w:rPr>
        <w:t xml:space="preserve"> </w:t>
      </w:r>
      <w:r>
        <w:rPr>
          <w:w w:val="105"/>
        </w:rPr>
        <w:t>for</w:t>
      </w:r>
      <w:r>
        <w:rPr>
          <w:spacing w:val="14"/>
          <w:w w:val="105"/>
        </w:rPr>
        <w:t xml:space="preserve"> </w:t>
      </w:r>
      <w:r>
        <w:rPr>
          <w:w w:val="105"/>
        </w:rPr>
        <w:t>reporting</w:t>
      </w:r>
      <w:r>
        <w:rPr>
          <w:spacing w:val="13"/>
          <w:w w:val="105"/>
        </w:rPr>
        <w:t xml:space="preserve"> </w:t>
      </w:r>
      <w:r>
        <w:rPr>
          <w:spacing w:val="-2"/>
          <w:w w:val="105"/>
        </w:rPr>
        <w:t>purposes.</w:t>
      </w:r>
    </w:p>
    <w:p w14:paraId="46ABBD8F" w14:textId="77777777" w:rsidR="003259BB" w:rsidRDefault="003259BB">
      <w:pPr>
        <w:pStyle w:val="BodyText"/>
        <w:spacing w:before="10"/>
        <w:rPr>
          <w:sz w:val="23"/>
        </w:rPr>
      </w:pPr>
    </w:p>
    <w:p w14:paraId="3772644A" w14:textId="77777777" w:rsidR="003259BB" w:rsidRDefault="00336DA5">
      <w:pPr>
        <w:pStyle w:val="ListParagraph"/>
        <w:numPr>
          <w:ilvl w:val="2"/>
          <w:numId w:val="7"/>
        </w:numPr>
        <w:tabs>
          <w:tab w:val="left" w:pos="512"/>
        </w:tabs>
        <w:spacing w:before="1" w:line="271" w:lineRule="auto"/>
        <w:ind w:left="110" w:right="1039" w:firstLine="0"/>
      </w:pPr>
      <w:r>
        <w:rPr>
          <w:w w:val="105"/>
        </w:rPr>
        <w:t xml:space="preserve">Document any instances of a FOO violating limitations of appointment and not promptly correcting violations or deficiencies noted in inspections or </w:t>
      </w:r>
      <w:proofErr w:type="gramStart"/>
      <w:r>
        <w:rPr>
          <w:w w:val="105"/>
        </w:rPr>
        <w:t>reviews;</w:t>
      </w:r>
      <w:proofErr w:type="gramEnd"/>
    </w:p>
    <w:p w14:paraId="06BBA33E" w14:textId="77777777" w:rsidR="003259BB" w:rsidRDefault="003259BB">
      <w:pPr>
        <w:pStyle w:val="BodyText"/>
        <w:spacing w:before="1"/>
        <w:rPr>
          <w:sz w:val="21"/>
        </w:rPr>
      </w:pPr>
    </w:p>
    <w:p w14:paraId="7C8B57D1" w14:textId="77777777" w:rsidR="003259BB" w:rsidRDefault="00336DA5">
      <w:pPr>
        <w:pStyle w:val="ListParagraph"/>
        <w:numPr>
          <w:ilvl w:val="2"/>
          <w:numId w:val="7"/>
        </w:numPr>
        <w:tabs>
          <w:tab w:val="left" w:pos="499"/>
        </w:tabs>
        <w:spacing w:line="271" w:lineRule="auto"/>
        <w:ind w:left="110" w:right="404" w:firstLine="0"/>
      </w:pPr>
      <w:r>
        <w:rPr>
          <w:w w:val="105"/>
        </w:rPr>
        <w:t>Terminate the FOO’s appointment when the issuing authority has lost confidence in the FOO’s</w:t>
      </w:r>
      <w:r>
        <w:rPr>
          <w:spacing w:val="40"/>
          <w:w w:val="105"/>
        </w:rPr>
        <w:t xml:space="preserve"> </w:t>
      </w:r>
      <w:r>
        <w:rPr>
          <w:w w:val="105"/>
        </w:rPr>
        <w:t>ability to adhere to limitations of appointment and/or documentation requirements; and</w:t>
      </w:r>
    </w:p>
    <w:p w14:paraId="464FCBC1" w14:textId="77777777" w:rsidR="003259BB" w:rsidRDefault="003259BB">
      <w:pPr>
        <w:pStyle w:val="BodyText"/>
        <w:spacing w:before="1"/>
        <w:rPr>
          <w:sz w:val="21"/>
        </w:rPr>
      </w:pPr>
    </w:p>
    <w:p w14:paraId="585F160F" w14:textId="77777777" w:rsidR="003259BB" w:rsidRDefault="00336DA5">
      <w:pPr>
        <w:pStyle w:val="ListParagraph"/>
        <w:numPr>
          <w:ilvl w:val="2"/>
          <w:numId w:val="7"/>
        </w:numPr>
        <w:tabs>
          <w:tab w:val="left" w:pos="436"/>
        </w:tabs>
        <w:spacing w:line="271" w:lineRule="auto"/>
        <w:ind w:left="110" w:right="153" w:firstLine="0"/>
        <w:jc w:val="both"/>
      </w:pPr>
      <w:r>
        <w:rPr>
          <w:w w:val="105"/>
        </w:rPr>
        <w:t>Retain copies of inspection and review findings for three years in the FOO’s and issuing authority (or warranted contracting officer, if delegated) files.</w:t>
      </w:r>
    </w:p>
    <w:p w14:paraId="5C8C6B09" w14:textId="77777777" w:rsidR="003259BB" w:rsidRDefault="003259BB">
      <w:pPr>
        <w:pStyle w:val="BodyText"/>
        <w:spacing w:before="1"/>
        <w:rPr>
          <w:sz w:val="21"/>
        </w:rPr>
      </w:pPr>
    </w:p>
    <w:p w14:paraId="7BC0823D" w14:textId="77777777" w:rsidR="003259BB" w:rsidRDefault="00336DA5">
      <w:pPr>
        <w:pStyle w:val="ListParagraph"/>
        <w:numPr>
          <w:ilvl w:val="1"/>
          <w:numId w:val="7"/>
        </w:numPr>
        <w:tabs>
          <w:tab w:val="left" w:pos="450"/>
        </w:tabs>
        <w:ind w:left="450" w:hanging="340"/>
      </w:pPr>
      <w:r>
        <w:rPr>
          <w:spacing w:val="-2"/>
          <w:w w:val="105"/>
        </w:rPr>
        <w:t>Termination.</w:t>
      </w:r>
    </w:p>
    <w:p w14:paraId="3382A365" w14:textId="77777777" w:rsidR="003259BB" w:rsidRDefault="003259BB">
      <w:pPr>
        <w:pStyle w:val="BodyText"/>
        <w:spacing w:before="11"/>
        <w:rPr>
          <w:sz w:val="23"/>
        </w:rPr>
      </w:pPr>
    </w:p>
    <w:p w14:paraId="61D4E4C0" w14:textId="1AADC9BD" w:rsidR="003259BB" w:rsidRDefault="00336DA5" w:rsidP="009950EA">
      <w:pPr>
        <w:pStyle w:val="ListParagraph"/>
        <w:numPr>
          <w:ilvl w:val="2"/>
          <w:numId w:val="7"/>
        </w:numPr>
        <w:tabs>
          <w:tab w:val="left" w:pos="388"/>
        </w:tabs>
        <w:spacing w:before="82"/>
        <w:ind w:left="110" w:hanging="278"/>
      </w:pPr>
      <w:r w:rsidRPr="009950EA">
        <w:rPr>
          <w:w w:val="105"/>
        </w:rPr>
        <w:t>A</w:t>
      </w:r>
      <w:r w:rsidRPr="009950EA">
        <w:rPr>
          <w:spacing w:val="14"/>
          <w:w w:val="105"/>
        </w:rPr>
        <w:t xml:space="preserve"> </w:t>
      </w:r>
      <w:r w:rsidRPr="009950EA">
        <w:rPr>
          <w:w w:val="105"/>
        </w:rPr>
        <w:t>FOO’s</w:t>
      </w:r>
      <w:r w:rsidRPr="009950EA">
        <w:rPr>
          <w:spacing w:val="14"/>
          <w:w w:val="105"/>
        </w:rPr>
        <w:t xml:space="preserve"> </w:t>
      </w:r>
      <w:r w:rsidRPr="009950EA">
        <w:rPr>
          <w:w w:val="105"/>
        </w:rPr>
        <w:t>appointment</w:t>
      </w:r>
      <w:r w:rsidRPr="009950EA">
        <w:rPr>
          <w:spacing w:val="14"/>
          <w:w w:val="105"/>
        </w:rPr>
        <w:t xml:space="preserve"> </w:t>
      </w:r>
      <w:r w:rsidRPr="009950EA">
        <w:rPr>
          <w:w w:val="105"/>
        </w:rPr>
        <w:t>will</w:t>
      </w:r>
      <w:r w:rsidRPr="009950EA">
        <w:rPr>
          <w:spacing w:val="14"/>
          <w:w w:val="105"/>
        </w:rPr>
        <w:t xml:space="preserve"> </w:t>
      </w:r>
      <w:r w:rsidRPr="009950EA">
        <w:rPr>
          <w:w w:val="105"/>
        </w:rPr>
        <w:t>remain</w:t>
      </w:r>
      <w:r w:rsidRPr="009950EA">
        <w:rPr>
          <w:spacing w:val="14"/>
          <w:w w:val="105"/>
        </w:rPr>
        <w:t xml:space="preserve"> </w:t>
      </w:r>
      <w:r w:rsidRPr="009950EA">
        <w:rPr>
          <w:w w:val="105"/>
        </w:rPr>
        <w:t>in</w:t>
      </w:r>
      <w:r w:rsidRPr="009950EA">
        <w:rPr>
          <w:spacing w:val="14"/>
          <w:w w:val="105"/>
        </w:rPr>
        <w:t xml:space="preserve"> </w:t>
      </w:r>
      <w:r w:rsidRPr="009950EA">
        <w:rPr>
          <w:w w:val="105"/>
        </w:rPr>
        <w:t>effect</w:t>
      </w:r>
      <w:r w:rsidRPr="009950EA">
        <w:rPr>
          <w:spacing w:val="14"/>
          <w:w w:val="105"/>
        </w:rPr>
        <w:t xml:space="preserve"> </w:t>
      </w:r>
      <w:r w:rsidRPr="009950EA">
        <w:rPr>
          <w:w w:val="105"/>
        </w:rPr>
        <w:t>until</w:t>
      </w:r>
      <w:r w:rsidRPr="009950EA">
        <w:rPr>
          <w:spacing w:val="14"/>
          <w:w w:val="105"/>
        </w:rPr>
        <w:t xml:space="preserve"> </w:t>
      </w:r>
      <w:r w:rsidRPr="009950EA">
        <w:rPr>
          <w:w w:val="105"/>
        </w:rPr>
        <w:t>the</w:t>
      </w:r>
      <w:r w:rsidRPr="009950EA">
        <w:rPr>
          <w:spacing w:val="14"/>
          <w:w w:val="105"/>
        </w:rPr>
        <w:t xml:space="preserve"> </w:t>
      </w:r>
      <w:r w:rsidRPr="009950EA">
        <w:rPr>
          <w:w w:val="105"/>
        </w:rPr>
        <w:t>FOO</w:t>
      </w:r>
      <w:r w:rsidRPr="009950EA">
        <w:rPr>
          <w:spacing w:val="14"/>
          <w:w w:val="105"/>
        </w:rPr>
        <w:t xml:space="preserve"> </w:t>
      </w:r>
      <w:r w:rsidRPr="009950EA">
        <w:rPr>
          <w:w w:val="105"/>
        </w:rPr>
        <w:t>leaves</w:t>
      </w:r>
      <w:r w:rsidRPr="009950EA">
        <w:rPr>
          <w:spacing w:val="14"/>
          <w:w w:val="105"/>
        </w:rPr>
        <w:t xml:space="preserve"> </w:t>
      </w:r>
      <w:r w:rsidRPr="009950EA">
        <w:rPr>
          <w:w w:val="105"/>
        </w:rPr>
        <w:t>their</w:t>
      </w:r>
      <w:r w:rsidRPr="009950EA">
        <w:rPr>
          <w:spacing w:val="14"/>
          <w:w w:val="105"/>
        </w:rPr>
        <w:t xml:space="preserve"> </w:t>
      </w:r>
      <w:r w:rsidRPr="009950EA">
        <w:rPr>
          <w:w w:val="105"/>
        </w:rPr>
        <w:t>position</w:t>
      </w:r>
      <w:r w:rsidRPr="009950EA">
        <w:rPr>
          <w:spacing w:val="14"/>
          <w:w w:val="105"/>
        </w:rPr>
        <w:t xml:space="preserve"> </w:t>
      </w:r>
      <w:r w:rsidRPr="009950EA">
        <w:rPr>
          <w:w w:val="105"/>
        </w:rPr>
        <w:t>via</w:t>
      </w:r>
      <w:r w:rsidRPr="009950EA">
        <w:rPr>
          <w:spacing w:val="14"/>
          <w:w w:val="105"/>
        </w:rPr>
        <w:t xml:space="preserve"> </w:t>
      </w:r>
      <w:r w:rsidRPr="009950EA">
        <w:rPr>
          <w:w w:val="105"/>
        </w:rPr>
        <w:t>reassignment</w:t>
      </w:r>
      <w:r w:rsidRPr="009950EA">
        <w:rPr>
          <w:spacing w:val="14"/>
          <w:w w:val="105"/>
        </w:rPr>
        <w:t xml:space="preserve"> </w:t>
      </w:r>
      <w:r w:rsidRPr="009950EA">
        <w:rPr>
          <w:spacing w:val="-5"/>
          <w:w w:val="105"/>
        </w:rPr>
        <w:t>or</w:t>
      </w:r>
      <w:r w:rsidR="009950EA">
        <w:rPr>
          <w:spacing w:val="-5"/>
          <w:w w:val="105"/>
        </w:rPr>
        <w:t xml:space="preserve"> </w:t>
      </w:r>
      <w:r w:rsidRPr="009950EA">
        <w:rPr>
          <w:w w:val="105"/>
        </w:rPr>
        <w:t>termination,</w:t>
      </w:r>
      <w:r w:rsidRPr="009950EA">
        <w:rPr>
          <w:spacing w:val="12"/>
          <w:w w:val="105"/>
        </w:rPr>
        <w:t xml:space="preserve"> </w:t>
      </w:r>
      <w:r w:rsidRPr="009950EA">
        <w:rPr>
          <w:w w:val="105"/>
        </w:rPr>
        <w:t>or</w:t>
      </w:r>
      <w:r w:rsidRPr="009950EA">
        <w:rPr>
          <w:spacing w:val="12"/>
          <w:w w:val="105"/>
        </w:rPr>
        <w:t xml:space="preserve"> </w:t>
      </w:r>
      <w:r w:rsidRPr="009950EA">
        <w:rPr>
          <w:w w:val="105"/>
        </w:rPr>
        <w:t>the</w:t>
      </w:r>
      <w:r w:rsidRPr="009950EA">
        <w:rPr>
          <w:spacing w:val="12"/>
          <w:w w:val="105"/>
        </w:rPr>
        <w:t xml:space="preserve"> </w:t>
      </w:r>
      <w:r w:rsidRPr="009950EA">
        <w:rPr>
          <w:w w:val="105"/>
        </w:rPr>
        <w:t>issuing</w:t>
      </w:r>
      <w:r w:rsidRPr="009950EA">
        <w:rPr>
          <w:spacing w:val="12"/>
          <w:w w:val="105"/>
        </w:rPr>
        <w:t xml:space="preserve"> </w:t>
      </w:r>
      <w:r w:rsidRPr="009950EA">
        <w:rPr>
          <w:w w:val="105"/>
        </w:rPr>
        <w:t>authority</w:t>
      </w:r>
      <w:r w:rsidRPr="009950EA">
        <w:rPr>
          <w:spacing w:val="12"/>
          <w:w w:val="105"/>
        </w:rPr>
        <w:t xml:space="preserve"> </w:t>
      </w:r>
      <w:r w:rsidRPr="009950EA">
        <w:rPr>
          <w:w w:val="105"/>
        </w:rPr>
        <w:t>terminates</w:t>
      </w:r>
      <w:r w:rsidRPr="009950EA">
        <w:rPr>
          <w:spacing w:val="13"/>
          <w:w w:val="105"/>
        </w:rPr>
        <w:t xml:space="preserve"> </w:t>
      </w:r>
      <w:r w:rsidRPr="009950EA">
        <w:rPr>
          <w:w w:val="105"/>
        </w:rPr>
        <w:t>the</w:t>
      </w:r>
      <w:r w:rsidRPr="009950EA">
        <w:rPr>
          <w:spacing w:val="12"/>
          <w:w w:val="105"/>
        </w:rPr>
        <w:t xml:space="preserve"> </w:t>
      </w:r>
      <w:r w:rsidRPr="009950EA">
        <w:rPr>
          <w:spacing w:val="-2"/>
          <w:w w:val="105"/>
        </w:rPr>
        <w:t>appointment.</w:t>
      </w:r>
    </w:p>
    <w:p w14:paraId="62199465" w14:textId="77777777" w:rsidR="003259BB" w:rsidRDefault="003259BB">
      <w:pPr>
        <w:pStyle w:val="BodyText"/>
        <w:spacing w:before="11"/>
        <w:rPr>
          <w:sz w:val="23"/>
        </w:rPr>
      </w:pPr>
    </w:p>
    <w:p w14:paraId="6D10F598" w14:textId="77777777" w:rsidR="003259BB" w:rsidRDefault="00336DA5">
      <w:pPr>
        <w:pStyle w:val="ListParagraph"/>
        <w:numPr>
          <w:ilvl w:val="2"/>
          <w:numId w:val="7"/>
        </w:numPr>
        <w:tabs>
          <w:tab w:val="left" w:pos="450"/>
        </w:tabs>
        <w:spacing w:line="271" w:lineRule="auto"/>
        <w:ind w:left="110" w:right="801" w:firstLine="0"/>
      </w:pPr>
      <w:r>
        <w:rPr>
          <w:w w:val="105"/>
        </w:rPr>
        <w:t>Issuing authorities will terminate FOO appointments in writing. Issuing authorities will not revoke an ordering officer appointment retroactively.</w:t>
      </w:r>
    </w:p>
    <w:p w14:paraId="0DA123B1" w14:textId="77777777" w:rsidR="003259BB" w:rsidRDefault="003259BB">
      <w:pPr>
        <w:pStyle w:val="BodyText"/>
        <w:spacing w:before="1"/>
        <w:rPr>
          <w:sz w:val="21"/>
        </w:rPr>
      </w:pPr>
    </w:p>
    <w:p w14:paraId="1BFDEABF" w14:textId="77777777" w:rsidR="003259BB" w:rsidRDefault="00336DA5">
      <w:pPr>
        <w:pStyle w:val="ListParagraph"/>
        <w:numPr>
          <w:ilvl w:val="0"/>
          <w:numId w:val="7"/>
        </w:numPr>
        <w:tabs>
          <w:tab w:val="left" w:pos="451"/>
        </w:tabs>
        <w:ind w:left="451" w:hanging="341"/>
      </w:pPr>
      <w:r>
        <w:rPr>
          <w:w w:val="105"/>
        </w:rPr>
        <w:t>Procedures.</w:t>
      </w:r>
      <w:r>
        <w:rPr>
          <w:spacing w:val="15"/>
          <w:w w:val="105"/>
        </w:rPr>
        <w:t xml:space="preserve"> </w:t>
      </w:r>
      <w:r>
        <w:rPr>
          <w:w w:val="105"/>
        </w:rPr>
        <w:t>Issuing</w:t>
      </w:r>
      <w:r>
        <w:rPr>
          <w:spacing w:val="15"/>
          <w:w w:val="105"/>
        </w:rPr>
        <w:t xml:space="preserve"> </w:t>
      </w:r>
      <w:r>
        <w:rPr>
          <w:w w:val="105"/>
        </w:rPr>
        <w:t>authorities</w:t>
      </w:r>
      <w:r>
        <w:rPr>
          <w:spacing w:val="16"/>
          <w:w w:val="105"/>
        </w:rPr>
        <w:t xml:space="preserve"> </w:t>
      </w:r>
      <w:r>
        <w:rPr>
          <w:w w:val="105"/>
        </w:rPr>
        <w:t>will</w:t>
      </w:r>
      <w:r>
        <w:rPr>
          <w:spacing w:val="15"/>
          <w:w w:val="105"/>
        </w:rPr>
        <w:t xml:space="preserve"> </w:t>
      </w:r>
      <w:r>
        <w:rPr>
          <w:spacing w:val="-10"/>
          <w:w w:val="105"/>
        </w:rPr>
        <w:t>–</w:t>
      </w:r>
    </w:p>
    <w:p w14:paraId="4C4CEA3D" w14:textId="77777777" w:rsidR="003259BB" w:rsidRDefault="003259BB">
      <w:pPr>
        <w:pStyle w:val="BodyText"/>
        <w:spacing w:before="11"/>
        <w:rPr>
          <w:sz w:val="23"/>
        </w:rPr>
      </w:pPr>
    </w:p>
    <w:p w14:paraId="0EF6269B" w14:textId="77777777" w:rsidR="003259BB" w:rsidRDefault="00336DA5">
      <w:pPr>
        <w:pStyle w:val="ListParagraph"/>
        <w:numPr>
          <w:ilvl w:val="1"/>
          <w:numId w:val="7"/>
        </w:numPr>
        <w:tabs>
          <w:tab w:val="left" w:pos="450"/>
        </w:tabs>
        <w:spacing w:line="271" w:lineRule="auto"/>
        <w:ind w:left="110" w:right="528" w:firstLine="0"/>
      </w:pPr>
      <w:r>
        <w:rPr>
          <w:w w:val="105"/>
        </w:rPr>
        <w:t>Appoint FOOs by a letter of appointment containing at a minimum the details prescribed at</w:t>
      </w:r>
      <w:r>
        <w:rPr>
          <w:spacing w:val="40"/>
          <w:w w:val="105"/>
        </w:rPr>
        <w:t xml:space="preserve"> </w:t>
      </w:r>
      <w:r>
        <w:rPr>
          <w:w w:val="105"/>
        </w:rPr>
        <w:t>5301.603-3(b)(1) and listing the purpose(s) for appointment (5301.603-3-90(b)), using a template substantially</w:t>
      </w:r>
      <w:r>
        <w:rPr>
          <w:spacing w:val="31"/>
          <w:w w:val="105"/>
        </w:rPr>
        <w:t xml:space="preserve"> </w:t>
      </w:r>
      <w:r>
        <w:rPr>
          <w:w w:val="105"/>
        </w:rPr>
        <w:t>the</w:t>
      </w:r>
      <w:r>
        <w:rPr>
          <w:spacing w:val="31"/>
          <w:w w:val="105"/>
        </w:rPr>
        <w:t xml:space="preserve"> </w:t>
      </w:r>
      <w:r>
        <w:rPr>
          <w:w w:val="105"/>
        </w:rPr>
        <w:t>same</w:t>
      </w:r>
      <w:r>
        <w:rPr>
          <w:spacing w:val="31"/>
          <w:w w:val="105"/>
        </w:rPr>
        <w:t xml:space="preserve"> </w:t>
      </w:r>
      <w:r>
        <w:rPr>
          <w:w w:val="105"/>
        </w:rPr>
        <w:t>as</w:t>
      </w:r>
      <w:r>
        <w:rPr>
          <w:spacing w:val="31"/>
          <w:w w:val="105"/>
        </w:rPr>
        <w:t xml:space="preserve"> </w:t>
      </w:r>
      <w:r>
        <w:rPr>
          <w:w w:val="105"/>
        </w:rPr>
        <w:t>the</w:t>
      </w:r>
      <w:r>
        <w:rPr>
          <w:spacing w:val="31"/>
          <w:w w:val="105"/>
        </w:rPr>
        <w:t xml:space="preserve"> </w:t>
      </w:r>
      <w:r>
        <w:rPr>
          <w:w w:val="105"/>
        </w:rPr>
        <w:t>ones</w:t>
      </w:r>
      <w:r>
        <w:rPr>
          <w:spacing w:val="31"/>
          <w:w w:val="105"/>
        </w:rPr>
        <w:t xml:space="preserve"> </w:t>
      </w:r>
      <w:r>
        <w:rPr>
          <w:w w:val="105"/>
        </w:rPr>
        <w:t>provided</w:t>
      </w:r>
      <w:r>
        <w:rPr>
          <w:spacing w:val="31"/>
          <w:w w:val="105"/>
        </w:rPr>
        <w:t xml:space="preserve"> </w:t>
      </w:r>
      <w:r>
        <w:rPr>
          <w:w w:val="105"/>
        </w:rPr>
        <w:t>in</w:t>
      </w:r>
      <w:r>
        <w:rPr>
          <w:spacing w:val="31"/>
          <w:w w:val="105"/>
        </w:rPr>
        <w:t xml:space="preserve"> </w:t>
      </w:r>
      <w:r>
        <w:rPr>
          <w:w w:val="105"/>
        </w:rPr>
        <w:t>the</w:t>
      </w:r>
      <w:r>
        <w:rPr>
          <w:spacing w:val="33"/>
          <w:w w:val="105"/>
        </w:rPr>
        <w:t xml:space="preserve"> </w:t>
      </w:r>
      <w:hyperlink r:id="rId76">
        <w:r>
          <w:rPr>
            <w:color w:val="27314A"/>
            <w:w w:val="105"/>
            <w:u w:val="single" w:color="27314A"/>
          </w:rPr>
          <w:t>AFICC</w:t>
        </w:r>
        <w:r>
          <w:rPr>
            <w:color w:val="27314A"/>
            <w:spacing w:val="31"/>
            <w:w w:val="105"/>
            <w:u w:val="single" w:color="27314A"/>
          </w:rPr>
          <w:t xml:space="preserve"> </w:t>
        </w:r>
        <w:r>
          <w:rPr>
            <w:color w:val="27314A"/>
            <w:w w:val="105"/>
            <w:u w:val="single" w:color="27314A"/>
          </w:rPr>
          <w:t>FOO</w:t>
        </w:r>
        <w:r>
          <w:rPr>
            <w:color w:val="27314A"/>
            <w:spacing w:val="31"/>
            <w:w w:val="105"/>
            <w:u w:val="single" w:color="27314A"/>
          </w:rPr>
          <w:t xml:space="preserve"> </w:t>
        </w:r>
        <w:r>
          <w:rPr>
            <w:color w:val="27314A"/>
            <w:w w:val="105"/>
            <w:u w:val="single" w:color="27314A"/>
          </w:rPr>
          <w:t>Guidance</w:t>
        </w:r>
      </w:hyperlink>
      <w:r>
        <w:rPr>
          <w:w w:val="105"/>
        </w:rPr>
        <w:t>,</w:t>
      </w:r>
      <w:r>
        <w:rPr>
          <w:spacing w:val="31"/>
          <w:w w:val="105"/>
        </w:rPr>
        <w:t xml:space="preserve"> </w:t>
      </w:r>
      <w:r>
        <w:rPr>
          <w:w w:val="105"/>
        </w:rPr>
        <w:t>tailored</w:t>
      </w:r>
      <w:r>
        <w:rPr>
          <w:spacing w:val="31"/>
          <w:w w:val="105"/>
        </w:rPr>
        <w:t xml:space="preserve"> </w:t>
      </w:r>
      <w:r>
        <w:rPr>
          <w:w w:val="105"/>
        </w:rPr>
        <w:t>to</w:t>
      </w:r>
      <w:r>
        <w:rPr>
          <w:spacing w:val="31"/>
          <w:w w:val="105"/>
        </w:rPr>
        <w:t xml:space="preserve"> </w:t>
      </w:r>
      <w:r>
        <w:rPr>
          <w:w w:val="105"/>
        </w:rPr>
        <w:t>fit</w:t>
      </w:r>
      <w:r>
        <w:rPr>
          <w:spacing w:val="31"/>
          <w:w w:val="105"/>
        </w:rPr>
        <w:t xml:space="preserve"> </w:t>
      </w:r>
      <w:r>
        <w:rPr>
          <w:w w:val="105"/>
        </w:rPr>
        <w:t>the circumstances of the appointment;</w:t>
      </w:r>
    </w:p>
    <w:p w14:paraId="50895670" w14:textId="77777777" w:rsidR="003259BB" w:rsidRDefault="003259BB">
      <w:pPr>
        <w:pStyle w:val="BodyText"/>
        <w:spacing w:before="2"/>
        <w:rPr>
          <w:sz w:val="21"/>
        </w:rPr>
      </w:pPr>
    </w:p>
    <w:p w14:paraId="39474328" w14:textId="77777777" w:rsidR="003259BB" w:rsidRDefault="00336DA5">
      <w:pPr>
        <w:pStyle w:val="ListParagraph"/>
        <w:numPr>
          <w:ilvl w:val="1"/>
          <w:numId w:val="7"/>
        </w:numPr>
        <w:tabs>
          <w:tab w:val="left" w:pos="450"/>
        </w:tabs>
        <w:ind w:left="450" w:hanging="340"/>
      </w:pPr>
      <w:r>
        <w:rPr>
          <w:w w:val="105"/>
        </w:rPr>
        <w:t>Maintain</w:t>
      </w:r>
      <w:r>
        <w:rPr>
          <w:spacing w:val="16"/>
          <w:w w:val="105"/>
        </w:rPr>
        <w:t xml:space="preserve"> </w:t>
      </w:r>
      <w:r>
        <w:rPr>
          <w:w w:val="105"/>
        </w:rPr>
        <w:t>the</w:t>
      </w:r>
      <w:r>
        <w:rPr>
          <w:spacing w:val="16"/>
          <w:w w:val="105"/>
        </w:rPr>
        <w:t xml:space="preserve"> </w:t>
      </w:r>
      <w:r>
        <w:rPr>
          <w:w w:val="105"/>
        </w:rPr>
        <w:t>file</w:t>
      </w:r>
      <w:r>
        <w:rPr>
          <w:spacing w:val="16"/>
          <w:w w:val="105"/>
        </w:rPr>
        <w:t xml:space="preserve"> </w:t>
      </w:r>
      <w:r>
        <w:rPr>
          <w:w w:val="105"/>
        </w:rPr>
        <w:t>of</w:t>
      </w:r>
      <w:r>
        <w:rPr>
          <w:spacing w:val="17"/>
          <w:w w:val="105"/>
        </w:rPr>
        <w:t xml:space="preserve"> </w:t>
      </w:r>
      <w:proofErr w:type="gramStart"/>
      <w:r>
        <w:rPr>
          <w:spacing w:val="-2"/>
          <w:w w:val="105"/>
        </w:rPr>
        <w:t>appointments;</w:t>
      </w:r>
      <w:proofErr w:type="gramEnd"/>
    </w:p>
    <w:p w14:paraId="38C1F859" w14:textId="77777777" w:rsidR="003259BB" w:rsidRDefault="003259BB">
      <w:pPr>
        <w:pStyle w:val="BodyText"/>
        <w:spacing w:before="10"/>
        <w:rPr>
          <w:sz w:val="23"/>
        </w:rPr>
      </w:pPr>
    </w:p>
    <w:p w14:paraId="465B627A" w14:textId="77777777" w:rsidR="003259BB" w:rsidRDefault="00336DA5">
      <w:pPr>
        <w:pStyle w:val="ListParagraph"/>
        <w:numPr>
          <w:ilvl w:val="1"/>
          <w:numId w:val="7"/>
        </w:numPr>
        <w:tabs>
          <w:tab w:val="left" w:pos="450"/>
        </w:tabs>
        <w:spacing w:before="1"/>
        <w:ind w:left="450" w:hanging="340"/>
      </w:pPr>
      <w:r>
        <w:rPr>
          <w:w w:val="105"/>
        </w:rPr>
        <w:t>Maintain</w:t>
      </w:r>
      <w:r>
        <w:rPr>
          <w:spacing w:val="18"/>
          <w:w w:val="105"/>
        </w:rPr>
        <w:t xml:space="preserve"> </w:t>
      </w:r>
      <w:r>
        <w:rPr>
          <w:w w:val="105"/>
        </w:rPr>
        <w:t>purchase</w:t>
      </w:r>
      <w:r>
        <w:rPr>
          <w:spacing w:val="18"/>
          <w:w w:val="105"/>
        </w:rPr>
        <w:t xml:space="preserve"> </w:t>
      </w:r>
      <w:r>
        <w:rPr>
          <w:w w:val="105"/>
        </w:rPr>
        <w:t>and</w:t>
      </w:r>
      <w:r>
        <w:rPr>
          <w:spacing w:val="19"/>
          <w:w w:val="105"/>
        </w:rPr>
        <w:t xml:space="preserve"> </w:t>
      </w:r>
      <w:r>
        <w:rPr>
          <w:w w:val="105"/>
        </w:rPr>
        <w:t>surveillance</w:t>
      </w:r>
      <w:r>
        <w:rPr>
          <w:spacing w:val="18"/>
          <w:w w:val="105"/>
        </w:rPr>
        <w:t xml:space="preserve"> </w:t>
      </w:r>
      <w:proofErr w:type="gramStart"/>
      <w:r>
        <w:rPr>
          <w:spacing w:val="-2"/>
          <w:w w:val="105"/>
        </w:rPr>
        <w:t>documentation;</w:t>
      </w:r>
      <w:proofErr w:type="gramEnd"/>
    </w:p>
    <w:p w14:paraId="0C8FE7CE" w14:textId="77777777" w:rsidR="003259BB" w:rsidRDefault="003259BB">
      <w:pPr>
        <w:pStyle w:val="BodyText"/>
        <w:spacing w:before="10"/>
        <w:rPr>
          <w:sz w:val="23"/>
        </w:rPr>
      </w:pPr>
    </w:p>
    <w:p w14:paraId="43CBAF7F" w14:textId="77777777" w:rsidR="003259BB" w:rsidRDefault="00336DA5">
      <w:pPr>
        <w:pStyle w:val="ListParagraph"/>
        <w:numPr>
          <w:ilvl w:val="1"/>
          <w:numId w:val="7"/>
        </w:numPr>
        <w:tabs>
          <w:tab w:val="left" w:pos="450"/>
        </w:tabs>
        <w:spacing w:line="271" w:lineRule="auto"/>
        <w:ind w:left="110" w:right="528" w:firstLine="0"/>
      </w:pPr>
      <w:r>
        <w:rPr>
          <w:w w:val="105"/>
        </w:rPr>
        <w:t>Require individuals appointed as FOOs to acknowledge receipt of their letters of appointment and/or termination in writing; and</w:t>
      </w:r>
    </w:p>
    <w:p w14:paraId="41004F19" w14:textId="77777777" w:rsidR="003259BB" w:rsidRDefault="003259BB">
      <w:pPr>
        <w:pStyle w:val="BodyText"/>
        <w:spacing w:before="1"/>
        <w:rPr>
          <w:sz w:val="21"/>
        </w:rPr>
      </w:pPr>
    </w:p>
    <w:p w14:paraId="049E9547" w14:textId="77777777" w:rsidR="003259BB" w:rsidRDefault="00336DA5">
      <w:pPr>
        <w:pStyle w:val="ListParagraph"/>
        <w:numPr>
          <w:ilvl w:val="1"/>
          <w:numId w:val="7"/>
        </w:numPr>
        <w:tabs>
          <w:tab w:val="left" w:pos="450"/>
        </w:tabs>
        <w:spacing w:before="1" w:line="271" w:lineRule="auto"/>
        <w:ind w:left="110" w:right="408" w:firstLine="0"/>
      </w:pPr>
      <w:r>
        <w:rPr>
          <w:w w:val="105"/>
        </w:rPr>
        <w:t xml:space="preserve">Distribute appointment and/or termination letters to FOOs, contractors, </w:t>
      </w:r>
      <w:proofErr w:type="spellStart"/>
      <w:r>
        <w:rPr>
          <w:w w:val="105"/>
        </w:rPr>
        <w:t>imprest</w:t>
      </w:r>
      <w:proofErr w:type="spellEnd"/>
      <w:r>
        <w:rPr>
          <w:w w:val="105"/>
        </w:rPr>
        <w:t xml:space="preserve"> fund cashiers, disbursing officers and other interested personnel as necessary.</w:t>
      </w:r>
    </w:p>
    <w:p w14:paraId="67C0C651" w14:textId="77777777" w:rsidR="003259BB" w:rsidRDefault="003259BB">
      <w:pPr>
        <w:pStyle w:val="BodyText"/>
        <w:rPr>
          <w:sz w:val="26"/>
        </w:rPr>
      </w:pPr>
    </w:p>
    <w:p w14:paraId="24B81D0B" w14:textId="77777777" w:rsidR="003259BB" w:rsidRDefault="00336DA5">
      <w:pPr>
        <w:pStyle w:val="Heading2"/>
        <w:spacing w:line="280" w:lineRule="auto"/>
        <w:ind w:right="420"/>
        <w:rPr>
          <w:b/>
        </w:rPr>
      </w:pPr>
      <w:r>
        <w:rPr>
          <w:b/>
        </w:rPr>
        <w:t>5301.670</w:t>
      </w:r>
      <w:r>
        <w:rPr>
          <w:b/>
          <w:spacing w:val="-13"/>
        </w:rPr>
        <w:t xml:space="preserve"> </w:t>
      </w:r>
      <w:r>
        <w:rPr>
          <w:b/>
        </w:rPr>
        <w:t>Appointment</w:t>
      </w:r>
      <w:r>
        <w:rPr>
          <w:b/>
          <w:spacing w:val="-13"/>
        </w:rPr>
        <w:t xml:space="preserve"> </w:t>
      </w:r>
      <w:r>
        <w:rPr>
          <w:b/>
        </w:rPr>
        <w:t>of</w:t>
      </w:r>
      <w:r>
        <w:rPr>
          <w:b/>
          <w:spacing w:val="-13"/>
        </w:rPr>
        <w:t xml:space="preserve"> </w:t>
      </w:r>
      <w:r>
        <w:rPr>
          <w:b/>
        </w:rPr>
        <w:t>Property</w:t>
      </w:r>
      <w:r>
        <w:rPr>
          <w:b/>
          <w:spacing w:val="-13"/>
        </w:rPr>
        <w:t xml:space="preserve"> </w:t>
      </w:r>
      <w:r>
        <w:rPr>
          <w:b/>
        </w:rPr>
        <w:t>Administrators</w:t>
      </w:r>
      <w:r>
        <w:rPr>
          <w:b/>
          <w:spacing w:val="-13"/>
        </w:rPr>
        <w:t xml:space="preserve"> </w:t>
      </w:r>
      <w:r>
        <w:rPr>
          <w:b/>
        </w:rPr>
        <w:t>and</w:t>
      </w:r>
      <w:r>
        <w:rPr>
          <w:b/>
          <w:spacing w:val="-13"/>
        </w:rPr>
        <w:t xml:space="preserve"> </w:t>
      </w:r>
      <w:r>
        <w:rPr>
          <w:b/>
        </w:rPr>
        <w:t>Plant</w:t>
      </w:r>
      <w:r>
        <w:rPr>
          <w:b/>
          <w:spacing w:val="-13"/>
        </w:rPr>
        <w:t xml:space="preserve"> </w:t>
      </w:r>
      <w:r>
        <w:rPr>
          <w:b/>
        </w:rPr>
        <w:t xml:space="preserve">Clearance </w:t>
      </w:r>
      <w:r>
        <w:rPr>
          <w:b/>
          <w:spacing w:val="-2"/>
        </w:rPr>
        <w:t>Officers</w:t>
      </w:r>
    </w:p>
    <w:p w14:paraId="308D56CC" w14:textId="77777777" w:rsidR="003259BB" w:rsidRDefault="003259BB">
      <w:pPr>
        <w:pStyle w:val="BodyText"/>
        <w:spacing w:before="2"/>
        <w:rPr>
          <w:rFonts w:ascii="Bookman Old Style"/>
          <w:b/>
          <w:sz w:val="38"/>
        </w:rPr>
      </w:pPr>
    </w:p>
    <w:p w14:paraId="04AD9A41" w14:textId="77777777" w:rsidR="003259BB" w:rsidRDefault="00336DA5">
      <w:pPr>
        <w:pStyle w:val="ListParagraph"/>
        <w:numPr>
          <w:ilvl w:val="0"/>
          <w:numId w:val="6"/>
        </w:numPr>
        <w:tabs>
          <w:tab w:val="left" w:pos="442"/>
        </w:tabs>
        <w:spacing w:before="1" w:line="271" w:lineRule="auto"/>
        <w:ind w:right="140" w:firstLine="0"/>
      </w:pPr>
      <w:r>
        <w:rPr>
          <w:w w:val="105"/>
        </w:rPr>
        <w:t>When the DAF retains contract administration, the PCO must select, appoint, or terminate (in</w:t>
      </w:r>
      <w:r>
        <w:rPr>
          <w:spacing w:val="80"/>
          <w:w w:val="105"/>
        </w:rPr>
        <w:t xml:space="preserve"> </w:t>
      </w:r>
      <w:r>
        <w:rPr>
          <w:w w:val="105"/>
        </w:rPr>
        <w:t>writing) property administrators and plant clearance officers. One level above the PCO shall approve</w:t>
      </w:r>
      <w:r>
        <w:rPr>
          <w:spacing w:val="40"/>
          <w:w w:val="105"/>
        </w:rPr>
        <w:t xml:space="preserve"> </w:t>
      </w:r>
      <w:r>
        <w:rPr>
          <w:w w:val="105"/>
        </w:rPr>
        <w:t>any of these appointments.</w:t>
      </w:r>
    </w:p>
    <w:p w14:paraId="797E50C6" w14:textId="77777777" w:rsidR="003259BB" w:rsidRDefault="003259BB">
      <w:pPr>
        <w:pStyle w:val="BodyText"/>
        <w:rPr>
          <w:sz w:val="26"/>
        </w:rPr>
      </w:pPr>
    </w:p>
    <w:p w14:paraId="07731C66" w14:textId="77777777" w:rsidR="003259BB" w:rsidRDefault="00336DA5">
      <w:pPr>
        <w:pStyle w:val="Heading1"/>
        <w:rPr>
          <w:b/>
        </w:rPr>
      </w:pPr>
      <w:r>
        <w:rPr>
          <w:b/>
        </w:rPr>
        <w:t>Subpart</w:t>
      </w:r>
      <w:r>
        <w:rPr>
          <w:b/>
          <w:spacing w:val="-23"/>
        </w:rPr>
        <w:t xml:space="preserve"> </w:t>
      </w:r>
      <w:r>
        <w:rPr>
          <w:b/>
        </w:rPr>
        <w:t>5301.7</w:t>
      </w:r>
      <w:r>
        <w:rPr>
          <w:b/>
          <w:spacing w:val="-24"/>
        </w:rPr>
        <w:t xml:space="preserve"> </w:t>
      </w:r>
      <w:r>
        <w:rPr>
          <w:b/>
        </w:rPr>
        <w:t>-</w:t>
      </w:r>
      <w:r>
        <w:rPr>
          <w:b/>
          <w:spacing w:val="-23"/>
        </w:rPr>
        <w:t xml:space="preserve"> </w:t>
      </w:r>
      <w:r>
        <w:rPr>
          <w:b/>
        </w:rPr>
        <w:t>DETERMINATIONS</w:t>
      </w:r>
      <w:r>
        <w:rPr>
          <w:b/>
          <w:spacing w:val="-23"/>
        </w:rPr>
        <w:t xml:space="preserve"> </w:t>
      </w:r>
      <w:r>
        <w:rPr>
          <w:b/>
        </w:rPr>
        <w:t>AND</w:t>
      </w:r>
      <w:r>
        <w:rPr>
          <w:b/>
          <w:spacing w:val="-23"/>
        </w:rPr>
        <w:t xml:space="preserve"> </w:t>
      </w:r>
      <w:r>
        <w:rPr>
          <w:b/>
          <w:spacing w:val="-2"/>
        </w:rPr>
        <w:t>FINDINGS</w:t>
      </w:r>
    </w:p>
    <w:p w14:paraId="7B04FA47" w14:textId="77777777" w:rsidR="003259BB" w:rsidRDefault="003259BB">
      <w:pPr>
        <w:pStyle w:val="BodyText"/>
        <w:rPr>
          <w:rFonts w:ascii="Bookman Old Style"/>
          <w:b/>
          <w:sz w:val="44"/>
        </w:rPr>
      </w:pPr>
    </w:p>
    <w:p w14:paraId="38CA6FC6" w14:textId="77777777" w:rsidR="003259BB" w:rsidRDefault="00336DA5">
      <w:pPr>
        <w:pStyle w:val="Heading2"/>
        <w:spacing w:before="1"/>
        <w:rPr>
          <w:b/>
        </w:rPr>
      </w:pPr>
      <w:r>
        <w:rPr>
          <w:b/>
          <w:spacing w:val="-2"/>
        </w:rPr>
        <w:t>5301.707</w:t>
      </w:r>
      <w:r>
        <w:rPr>
          <w:b/>
          <w:spacing w:val="-13"/>
        </w:rPr>
        <w:t xml:space="preserve"> </w:t>
      </w:r>
      <w:r>
        <w:rPr>
          <w:b/>
          <w:spacing w:val="-2"/>
        </w:rPr>
        <w:t>Signatory</w:t>
      </w:r>
      <w:r>
        <w:rPr>
          <w:b/>
          <w:spacing w:val="-13"/>
        </w:rPr>
        <w:t xml:space="preserve"> </w:t>
      </w:r>
      <w:r>
        <w:rPr>
          <w:b/>
          <w:spacing w:val="-2"/>
        </w:rPr>
        <w:t>Authority</w:t>
      </w:r>
    </w:p>
    <w:p w14:paraId="568C698B" w14:textId="77777777" w:rsidR="003259BB" w:rsidRDefault="003259BB">
      <w:pPr>
        <w:pStyle w:val="BodyText"/>
        <w:spacing w:before="4"/>
        <w:rPr>
          <w:rFonts w:ascii="Bookman Old Style"/>
          <w:b/>
          <w:sz w:val="42"/>
        </w:rPr>
      </w:pPr>
    </w:p>
    <w:p w14:paraId="2FBA49E1" w14:textId="47885190" w:rsidR="003259BB" w:rsidRDefault="081A985D" w:rsidP="081A985D">
      <w:pPr>
        <w:pStyle w:val="ListParagraph"/>
        <w:numPr>
          <w:ilvl w:val="0"/>
          <w:numId w:val="5"/>
        </w:numPr>
        <w:tabs>
          <w:tab w:val="left" w:pos="442"/>
        </w:tabs>
        <w:spacing w:line="271" w:lineRule="auto"/>
        <w:ind w:right="339" w:firstLine="0"/>
      </w:pPr>
      <w:r w:rsidRPr="081A985D">
        <w:rPr>
          <w:w w:val="105"/>
        </w:rPr>
        <w:t xml:space="preserve">Determinations and Findings (D&amp;F) requiring </w:t>
      </w:r>
      <w:del w:id="343" w:author="STEVENS, KAREN M CIV USAF HAF SAF/SAF/AQC" w:date="2023-10-10T17:36:00Z">
        <w:r w:rsidR="00336DA5" w:rsidRPr="6E982BCC" w:rsidDel="6E982BCC">
          <w:delText>Senior Procurement Executive (</w:delText>
        </w:r>
      </w:del>
      <w:r w:rsidRPr="081A985D">
        <w:rPr>
          <w:w w:val="105"/>
        </w:rPr>
        <w:t>SPE</w:t>
      </w:r>
      <w:del w:id="344" w:author="STEVENS, KAREN M CIV USAF HAF SAF/SAF/AQC" w:date="2023-10-10T17:36:00Z">
        <w:r w:rsidR="00336DA5" w:rsidRPr="6E982BCC" w:rsidDel="6E982BCC">
          <w:delText>)</w:delText>
        </w:r>
      </w:del>
      <w:r w:rsidRPr="081A985D">
        <w:rPr>
          <w:w w:val="105"/>
        </w:rPr>
        <w:t xml:space="preserve">, </w:t>
      </w:r>
      <w:ins w:id="345" w:author="STEVENS, KAREN M CIV USAF HAF SAF/SAF/AQC" w:date="2023-10-11T12:00:00Z">
        <w:r w:rsidR="27486D61" w:rsidRPr="081A985D">
          <w:rPr>
            <w:w w:val="105"/>
          </w:rPr>
          <w:t>Service</w:t>
        </w:r>
      </w:ins>
      <w:ins w:id="346" w:author="STEVENS, KAREN M CIV USAF HAF SAF/SAF/AQC" w:date="2023-10-10T17:36:00Z">
        <w:r w:rsidRPr="6E982BCC">
          <w:t xml:space="preserve"> Acquisition Executive (</w:t>
        </w:r>
      </w:ins>
      <w:r w:rsidRPr="081A985D">
        <w:rPr>
          <w:w w:val="105"/>
        </w:rPr>
        <w:t>SAE</w:t>
      </w:r>
      <w:ins w:id="347" w:author="STEVENS, KAREN M CIV USAF HAF SAF/SAF/AQC" w:date="2023-10-10T17:36:00Z">
        <w:r w:rsidRPr="6E982BCC">
          <w:t>)</w:t>
        </w:r>
      </w:ins>
      <w:r w:rsidRPr="081A985D">
        <w:rPr>
          <w:w w:val="105"/>
        </w:rPr>
        <w:t>, or</w:t>
      </w:r>
      <w:ins w:id="348" w:author="STEVENS, KAREN M CIV USAF HAF SAF/SAF/AQC" w:date="2023-11-02T11:28:00Z">
        <w:r w:rsidR="0030206E">
          <w:rPr>
            <w:w w:val="105"/>
          </w:rPr>
          <w:t xml:space="preserve"> </w:t>
        </w:r>
      </w:ins>
      <w:ins w:id="349" w:author="STEVENS, KAREN M CIV USAF HAF SAF/SAF/AQC" w:date="2023-10-10T17:36:00Z">
        <w:r w:rsidRPr="6E982BCC">
          <w:t>higher-level</w:t>
        </w:r>
      </w:ins>
      <w:r w:rsidRPr="081A985D">
        <w:rPr>
          <w:spacing w:val="19"/>
          <w:w w:val="105"/>
        </w:rPr>
        <w:t xml:space="preserve"> </w:t>
      </w:r>
      <w:r w:rsidRPr="081A985D">
        <w:rPr>
          <w:w w:val="105"/>
        </w:rPr>
        <w:t>approval</w:t>
      </w:r>
      <w:r w:rsidRPr="081A985D">
        <w:rPr>
          <w:spacing w:val="19"/>
          <w:w w:val="105"/>
        </w:rPr>
        <w:t xml:space="preserve"> </w:t>
      </w:r>
      <w:r w:rsidRPr="081A985D">
        <w:rPr>
          <w:w w:val="105"/>
        </w:rPr>
        <w:t>must</w:t>
      </w:r>
      <w:r w:rsidRPr="081A985D">
        <w:rPr>
          <w:spacing w:val="19"/>
          <w:w w:val="105"/>
        </w:rPr>
        <w:t xml:space="preserve"> </w:t>
      </w:r>
      <w:r w:rsidRPr="081A985D">
        <w:rPr>
          <w:w w:val="105"/>
        </w:rPr>
        <w:t>be</w:t>
      </w:r>
      <w:r w:rsidRPr="081A985D">
        <w:rPr>
          <w:spacing w:val="19"/>
          <w:w w:val="105"/>
        </w:rPr>
        <w:t xml:space="preserve"> </w:t>
      </w:r>
      <w:r w:rsidRPr="081A985D">
        <w:rPr>
          <w:w w:val="105"/>
        </w:rPr>
        <w:t>coordinated</w:t>
      </w:r>
      <w:r w:rsidRPr="081A985D">
        <w:rPr>
          <w:spacing w:val="19"/>
          <w:w w:val="105"/>
        </w:rPr>
        <w:t xml:space="preserve"> </w:t>
      </w:r>
      <w:r w:rsidRPr="081A985D">
        <w:rPr>
          <w:w w:val="105"/>
        </w:rPr>
        <w:t>with</w:t>
      </w:r>
      <w:r w:rsidRPr="081A985D">
        <w:rPr>
          <w:spacing w:val="19"/>
          <w:w w:val="105"/>
        </w:rPr>
        <w:t xml:space="preserve"> </w:t>
      </w:r>
      <w:r w:rsidRPr="081A985D">
        <w:rPr>
          <w:w w:val="105"/>
        </w:rPr>
        <w:t>the</w:t>
      </w:r>
      <w:r w:rsidRPr="081A985D">
        <w:rPr>
          <w:spacing w:val="19"/>
          <w:w w:val="105"/>
        </w:rPr>
        <w:t xml:space="preserve"> </w:t>
      </w:r>
      <w:r w:rsidRPr="081A985D">
        <w:rPr>
          <w:w w:val="105"/>
        </w:rPr>
        <w:t>cognizant</w:t>
      </w:r>
      <w:r w:rsidRPr="081A985D">
        <w:rPr>
          <w:spacing w:val="19"/>
          <w:w w:val="105"/>
        </w:rPr>
        <w:t xml:space="preserve"> </w:t>
      </w:r>
      <w:r w:rsidRPr="081A985D">
        <w:rPr>
          <w:w w:val="105"/>
        </w:rPr>
        <w:t>HCA</w:t>
      </w:r>
      <w:r w:rsidRPr="081A985D">
        <w:rPr>
          <w:spacing w:val="19"/>
          <w:w w:val="105"/>
        </w:rPr>
        <w:t xml:space="preserve"> </w:t>
      </w:r>
      <w:r w:rsidRPr="081A985D">
        <w:rPr>
          <w:w w:val="105"/>
        </w:rPr>
        <w:t>by</w:t>
      </w:r>
      <w:r w:rsidRPr="081A985D">
        <w:rPr>
          <w:spacing w:val="19"/>
          <w:w w:val="105"/>
        </w:rPr>
        <w:t xml:space="preserve"> </w:t>
      </w:r>
      <w:r w:rsidRPr="081A985D">
        <w:rPr>
          <w:w w:val="105"/>
        </w:rPr>
        <w:t>submission</w:t>
      </w:r>
      <w:r w:rsidRPr="081A985D">
        <w:rPr>
          <w:spacing w:val="19"/>
          <w:w w:val="105"/>
        </w:rPr>
        <w:t xml:space="preserve"> </w:t>
      </w:r>
      <w:r w:rsidRPr="081A985D">
        <w:rPr>
          <w:w w:val="105"/>
        </w:rPr>
        <w:t>through</w:t>
      </w:r>
      <w:r w:rsidRPr="081A985D">
        <w:rPr>
          <w:spacing w:val="19"/>
          <w:w w:val="105"/>
        </w:rPr>
        <w:t xml:space="preserve"> </w:t>
      </w:r>
      <w:r w:rsidRPr="081A985D">
        <w:rPr>
          <w:w w:val="105"/>
        </w:rPr>
        <w:t>the</w:t>
      </w:r>
      <w:r w:rsidRPr="081A985D">
        <w:rPr>
          <w:spacing w:val="19"/>
          <w:w w:val="105"/>
        </w:rPr>
        <w:t xml:space="preserve"> </w:t>
      </w:r>
      <w:r w:rsidRPr="081A985D">
        <w:rPr>
          <w:w w:val="105"/>
        </w:rPr>
        <w:t xml:space="preserve">SCO to the </w:t>
      </w:r>
      <w:hyperlink r:id="rId77">
        <w:r w:rsidRPr="081A985D">
          <w:rPr>
            <w:color w:val="27314A"/>
            <w:w w:val="105"/>
            <w:u w:val="single" w:color="27314A"/>
          </w:rPr>
          <w:t>cognizant HCA workflow</w:t>
        </w:r>
      </w:hyperlink>
      <w:r w:rsidRPr="081A985D">
        <w:rPr>
          <w:w w:val="105"/>
        </w:rPr>
        <w:t>.</w:t>
      </w:r>
    </w:p>
    <w:p w14:paraId="1A939487" w14:textId="77777777" w:rsidR="003259BB" w:rsidRDefault="003259BB">
      <w:pPr>
        <w:pStyle w:val="BodyText"/>
        <w:spacing w:before="1"/>
        <w:rPr>
          <w:sz w:val="21"/>
        </w:rPr>
      </w:pPr>
    </w:p>
    <w:p w14:paraId="65ACA91B" w14:textId="77777777" w:rsidR="003259BB" w:rsidRDefault="00336DA5">
      <w:pPr>
        <w:pStyle w:val="ListParagraph"/>
        <w:numPr>
          <w:ilvl w:val="0"/>
          <w:numId w:val="5"/>
        </w:numPr>
        <w:tabs>
          <w:tab w:val="left" w:pos="451"/>
        </w:tabs>
        <w:spacing w:before="1" w:line="271" w:lineRule="auto"/>
        <w:ind w:right="1019" w:firstLine="0"/>
      </w:pPr>
      <w:r>
        <w:rPr>
          <w:w w:val="105"/>
        </w:rPr>
        <w:t xml:space="preserve">The contracting officer must submit D&amp;Fs requiring HCA approval to the </w:t>
      </w:r>
      <w:hyperlink r:id="rId78">
        <w:r>
          <w:rPr>
            <w:color w:val="27314A"/>
            <w:w w:val="105"/>
            <w:u w:val="single" w:color="27314A"/>
          </w:rPr>
          <w:t>cognizant HCA</w:t>
        </w:r>
      </w:hyperlink>
      <w:r>
        <w:rPr>
          <w:color w:val="27314A"/>
          <w:spacing w:val="80"/>
          <w:w w:val="150"/>
        </w:rPr>
        <w:t xml:space="preserve"> </w:t>
      </w:r>
      <w:hyperlink r:id="rId79">
        <w:r>
          <w:rPr>
            <w:color w:val="27314A"/>
            <w:w w:val="105"/>
            <w:u w:val="single" w:color="27314A"/>
          </w:rPr>
          <w:t>workflow</w:t>
        </w:r>
      </w:hyperlink>
      <w:r>
        <w:rPr>
          <w:color w:val="27314A"/>
          <w:w w:val="105"/>
        </w:rPr>
        <w:t xml:space="preserve"> </w:t>
      </w:r>
      <w:r>
        <w:rPr>
          <w:w w:val="105"/>
        </w:rPr>
        <w:t>after coordination by the SCO.</w:t>
      </w:r>
    </w:p>
    <w:p w14:paraId="6AA258D8" w14:textId="77777777" w:rsidR="003259BB" w:rsidRDefault="003259BB">
      <w:pPr>
        <w:pStyle w:val="BodyText"/>
        <w:rPr>
          <w:sz w:val="21"/>
        </w:rPr>
      </w:pPr>
    </w:p>
    <w:p w14:paraId="4E339E3D" w14:textId="77777777" w:rsidR="003259BB" w:rsidRDefault="00336DA5">
      <w:pPr>
        <w:pStyle w:val="ListParagraph"/>
        <w:numPr>
          <w:ilvl w:val="0"/>
          <w:numId w:val="5"/>
        </w:numPr>
        <w:tabs>
          <w:tab w:val="left" w:pos="435"/>
        </w:tabs>
        <w:spacing w:before="1" w:line="271" w:lineRule="auto"/>
        <w:ind w:right="166" w:firstLine="0"/>
      </w:pPr>
      <w:r>
        <w:rPr>
          <w:w w:val="105"/>
        </w:rPr>
        <w:t>D&amp;Fs</w:t>
      </w:r>
      <w:r>
        <w:rPr>
          <w:spacing w:val="33"/>
          <w:w w:val="105"/>
        </w:rPr>
        <w:t xml:space="preserve"> </w:t>
      </w:r>
      <w:r>
        <w:rPr>
          <w:w w:val="105"/>
        </w:rPr>
        <w:t>involving</w:t>
      </w:r>
      <w:r>
        <w:rPr>
          <w:spacing w:val="33"/>
          <w:w w:val="105"/>
        </w:rPr>
        <w:t xml:space="preserve"> </w:t>
      </w:r>
      <w:r>
        <w:rPr>
          <w:w w:val="105"/>
        </w:rPr>
        <w:t>small</w:t>
      </w:r>
      <w:r>
        <w:rPr>
          <w:spacing w:val="33"/>
          <w:w w:val="105"/>
        </w:rPr>
        <w:t xml:space="preserve"> </w:t>
      </w:r>
      <w:r>
        <w:rPr>
          <w:w w:val="105"/>
        </w:rPr>
        <w:t>business</w:t>
      </w:r>
      <w:r>
        <w:rPr>
          <w:spacing w:val="33"/>
          <w:w w:val="105"/>
        </w:rPr>
        <w:t xml:space="preserve"> </w:t>
      </w:r>
      <w:r>
        <w:rPr>
          <w:w w:val="105"/>
        </w:rPr>
        <w:t>matters</w:t>
      </w:r>
      <w:r>
        <w:rPr>
          <w:spacing w:val="33"/>
          <w:w w:val="105"/>
        </w:rPr>
        <w:t xml:space="preserve"> </w:t>
      </w:r>
      <w:r>
        <w:rPr>
          <w:w w:val="105"/>
        </w:rPr>
        <w:t>must</w:t>
      </w:r>
      <w:r>
        <w:rPr>
          <w:spacing w:val="33"/>
          <w:w w:val="105"/>
        </w:rPr>
        <w:t xml:space="preserve"> </w:t>
      </w:r>
      <w:r>
        <w:rPr>
          <w:w w:val="105"/>
        </w:rPr>
        <w:t>be</w:t>
      </w:r>
      <w:r>
        <w:rPr>
          <w:spacing w:val="33"/>
          <w:w w:val="105"/>
        </w:rPr>
        <w:t xml:space="preserve"> </w:t>
      </w:r>
      <w:r>
        <w:rPr>
          <w:w w:val="105"/>
        </w:rPr>
        <w:t>coordinated</w:t>
      </w:r>
      <w:r>
        <w:rPr>
          <w:spacing w:val="33"/>
          <w:w w:val="105"/>
        </w:rPr>
        <w:t xml:space="preserve"> </w:t>
      </w:r>
      <w:r>
        <w:rPr>
          <w:w w:val="105"/>
        </w:rPr>
        <w:t>with</w:t>
      </w:r>
      <w:r>
        <w:rPr>
          <w:spacing w:val="33"/>
          <w:w w:val="105"/>
        </w:rPr>
        <w:t xml:space="preserve"> </w:t>
      </w:r>
      <w:r>
        <w:rPr>
          <w:w w:val="105"/>
        </w:rPr>
        <w:t>local</w:t>
      </w:r>
      <w:r>
        <w:rPr>
          <w:spacing w:val="33"/>
          <w:w w:val="105"/>
        </w:rPr>
        <w:t xml:space="preserve"> </w:t>
      </w:r>
      <w:r>
        <w:rPr>
          <w:w w:val="105"/>
        </w:rPr>
        <w:t>Small</w:t>
      </w:r>
      <w:r>
        <w:rPr>
          <w:spacing w:val="33"/>
          <w:w w:val="105"/>
        </w:rPr>
        <w:t xml:space="preserve"> </w:t>
      </w:r>
      <w:r>
        <w:rPr>
          <w:w w:val="105"/>
        </w:rPr>
        <w:t>Business Professional and/or MAJCOM/FLDCOM/DRU Center Small Business Director, as appropriate, and, at</w:t>
      </w:r>
      <w:r>
        <w:rPr>
          <w:spacing w:val="80"/>
          <w:w w:val="105"/>
        </w:rPr>
        <w:t xml:space="preserve"> </w:t>
      </w:r>
      <w:r>
        <w:rPr>
          <w:w w:val="105"/>
        </w:rPr>
        <w:t>SAF</w:t>
      </w:r>
      <w:r>
        <w:rPr>
          <w:spacing w:val="36"/>
          <w:w w:val="105"/>
        </w:rPr>
        <w:t xml:space="preserve"> </w:t>
      </w:r>
      <w:r>
        <w:rPr>
          <w:w w:val="105"/>
        </w:rPr>
        <w:t>level,</w:t>
      </w:r>
      <w:r>
        <w:rPr>
          <w:spacing w:val="36"/>
          <w:w w:val="105"/>
        </w:rPr>
        <w:t xml:space="preserve"> </w:t>
      </w:r>
      <w:r>
        <w:rPr>
          <w:w w:val="105"/>
        </w:rPr>
        <w:t>with</w:t>
      </w:r>
      <w:r>
        <w:rPr>
          <w:spacing w:val="36"/>
          <w:w w:val="105"/>
        </w:rPr>
        <w:t xml:space="preserve"> </w:t>
      </w:r>
      <w:r>
        <w:rPr>
          <w:w w:val="105"/>
        </w:rPr>
        <w:t>SAF/SB</w:t>
      </w:r>
      <w:r>
        <w:rPr>
          <w:spacing w:val="36"/>
          <w:w w:val="105"/>
        </w:rPr>
        <w:t xml:space="preserve"> </w:t>
      </w:r>
      <w:r>
        <w:rPr>
          <w:w w:val="105"/>
        </w:rPr>
        <w:t>when</w:t>
      </w:r>
      <w:r>
        <w:rPr>
          <w:spacing w:val="36"/>
          <w:w w:val="105"/>
        </w:rPr>
        <w:t xml:space="preserve"> </w:t>
      </w:r>
      <w:r>
        <w:rPr>
          <w:w w:val="105"/>
        </w:rPr>
        <w:t>HCA</w:t>
      </w:r>
      <w:r>
        <w:rPr>
          <w:spacing w:val="36"/>
          <w:w w:val="105"/>
        </w:rPr>
        <w:t xml:space="preserve"> </w:t>
      </w:r>
      <w:r>
        <w:rPr>
          <w:w w:val="105"/>
        </w:rPr>
        <w:t>approval</w:t>
      </w:r>
      <w:r>
        <w:rPr>
          <w:spacing w:val="36"/>
          <w:w w:val="105"/>
        </w:rPr>
        <w:t xml:space="preserve"> </w:t>
      </w:r>
      <w:r>
        <w:rPr>
          <w:w w:val="105"/>
        </w:rPr>
        <w:t>or</w:t>
      </w:r>
      <w:r>
        <w:rPr>
          <w:spacing w:val="36"/>
          <w:w w:val="105"/>
        </w:rPr>
        <w:t xml:space="preserve"> </w:t>
      </w:r>
      <w:r>
        <w:rPr>
          <w:w w:val="105"/>
        </w:rPr>
        <w:t>coordination</w:t>
      </w:r>
      <w:r>
        <w:rPr>
          <w:spacing w:val="36"/>
          <w:w w:val="105"/>
        </w:rPr>
        <w:t xml:space="preserve"> </w:t>
      </w:r>
      <w:r>
        <w:rPr>
          <w:w w:val="105"/>
        </w:rPr>
        <w:t>is</w:t>
      </w:r>
      <w:r>
        <w:rPr>
          <w:spacing w:val="36"/>
          <w:w w:val="105"/>
        </w:rPr>
        <w:t xml:space="preserve"> </w:t>
      </w:r>
      <w:r>
        <w:rPr>
          <w:w w:val="105"/>
        </w:rPr>
        <w:t>required.</w:t>
      </w:r>
    </w:p>
    <w:p w14:paraId="6FFBD3EC" w14:textId="77777777" w:rsidR="003259BB" w:rsidRDefault="003259BB">
      <w:pPr>
        <w:pStyle w:val="BodyText"/>
        <w:rPr>
          <w:sz w:val="26"/>
        </w:rPr>
      </w:pPr>
    </w:p>
    <w:p w14:paraId="1ED99786" w14:textId="77777777" w:rsidR="003259BB" w:rsidRDefault="00336DA5">
      <w:pPr>
        <w:pStyle w:val="Heading1"/>
        <w:rPr>
          <w:b/>
        </w:rPr>
      </w:pPr>
      <w:r>
        <w:rPr>
          <w:b/>
          <w:spacing w:val="-4"/>
        </w:rPr>
        <w:t>Subpart</w:t>
      </w:r>
      <w:r>
        <w:rPr>
          <w:b/>
          <w:spacing w:val="-21"/>
        </w:rPr>
        <w:t xml:space="preserve"> </w:t>
      </w:r>
      <w:r>
        <w:rPr>
          <w:b/>
          <w:spacing w:val="-4"/>
        </w:rPr>
        <w:t>5301.90</w:t>
      </w:r>
      <w:r>
        <w:rPr>
          <w:b/>
          <w:spacing w:val="-22"/>
        </w:rPr>
        <w:t xml:space="preserve"> </w:t>
      </w:r>
      <w:r>
        <w:rPr>
          <w:b/>
          <w:spacing w:val="-4"/>
        </w:rPr>
        <w:t>-</w:t>
      </w:r>
      <w:r>
        <w:rPr>
          <w:b/>
          <w:spacing w:val="-20"/>
        </w:rPr>
        <w:t xml:space="preserve"> </w:t>
      </w:r>
      <w:r>
        <w:rPr>
          <w:b/>
          <w:spacing w:val="-4"/>
        </w:rPr>
        <w:t>CLEARANCE</w:t>
      </w:r>
    </w:p>
    <w:p w14:paraId="6E9EF41B" w14:textId="77777777" w:rsidR="009950EA" w:rsidRDefault="009950EA">
      <w:pPr>
        <w:pStyle w:val="Heading2"/>
        <w:spacing w:before="76"/>
        <w:rPr>
          <w:b/>
        </w:rPr>
      </w:pPr>
    </w:p>
    <w:p w14:paraId="6C7A8360" w14:textId="34633E27" w:rsidR="003259BB" w:rsidRDefault="00336DA5">
      <w:pPr>
        <w:pStyle w:val="Heading2"/>
        <w:spacing w:before="76"/>
        <w:rPr>
          <w:b/>
        </w:rPr>
      </w:pPr>
      <w:r>
        <w:rPr>
          <w:b/>
        </w:rPr>
        <w:t>5301.9000</w:t>
      </w:r>
      <w:r>
        <w:rPr>
          <w:b/>
          <w:spacing w:val="-19"/>
        </w:rPr>
        <w:t xml:space="preserve"> </w:t>
      </w:r>
      <w:del w:id="350" w:author="STEVENS, KAREN M CIV USAF HAF SAF/SAF/AQC" w:date="2024-02-20T10:11:00Z">
        <w:r w:rsidDel="002C77B6">
          <w:rPr>
            <w:b/>
          </w:rPr>
          <w:delText>Scope</w:delText>
        </w:r>
        <w:r w:rsidDel="002C77B6">
          <w:rPr>
            <w:b/>
            <w:spacing w:val="-19"/>
          </w:rPr>
          <w:delText xml:space="preserve"> </w:delText>
        </w:r>
        <w:r w:rsidDel="002C77B6">
          <w:rPr>
            <w:b/>
          </w:rPr>
          <w:delText>and</w:delText>
        </w:r>
        <w:r w:rsidDel="002C77B6">
          <w:rPr>
            <w:b/>
            <w:spacing w:val="-19"/>
          </w:rPr>
          <w:delText xml:space="preserve"> </w:delText>
        </w:r>
      </w:del>
      <w:r>
        <w:rPr>
          <w:b/>
          <w:spacing w:val="-2"/>
        </w:rPr>
        <w:t>Definitions</w:t>
      </w:r>
    </w:p>
    <w:p w14:paraId="36AF6883" w14:textId="77777777" w:rsidR="003259BB" w:rsidRDefault="003259BB">
      <w:pPr>
        <w:pStyle w:val="BodyText"/>
        <w:spacing w:before="4"/>
        <w:rPr>
          <w:rFonts w:ascii="Bookman Old Style"/>
          <w:b/>
          <w:sz w:val="42"/>
        </w:rPr>
      </w:pPr>
    </w:p>
    <w:p w14:paraId="71FD9256" w14:textId="20EB1986" w:rsidR="002A66BC" w:rsidRDefault="002A66BC" w:rsidP="002A66BC">
      <w:pPr>
        <w:tabs>
          <w:tab w:val="left" w:pos="442"/>
        </w:tabs>
        <w:rPr>
          <w:ins w:id="351" w:author="STEVENS, KAREN M CIV USAF HAF SAF/AQCP" w:date="2024-02-20T08:46:00Z"/>
        </w:rPr>
      </w:pPr>
      <w:ins w:id="352" w:author="STEVENS, KAREN M CIV USAF HAF SAF/AQCP" w:date="2024-02-20T08:46:00Z">
        <w:r>
          <w:t>As used in this Subpart-</w:t>
        </w:r>
      </w:ins>
    </w:p>
    <w:p w14:paraId="38B0A67F" w14:textId="77777777" w:rsidR="002A66BC" w:rsidRDefault="002A66BC" w:rsidP="002A66BC">
      <w:pPr>
        <w:tabs>
          <w:tab w:val="left" w:pos="442"/>
        </w:tabs>
        <w:rPr>
          <w:ins w:id="353" w:author="STEVENS, KAREN M CIV USAF HAF SAF/AQCP" w:date="2024-02-20T08:46:00Z"/>
        </w:rPr>
      </w:pPr>
    </w:p>
    <w:p w14:paraId="414EEEE5" w14:textId="683D3426" w:rsidR="002A66BC" w:rsidRDefault="002A66BC" w:rsidP="002A66BC">
      <w:pPr>
        <w:tabs>
          <w:tab w:val="left" w:pos="442"/>
        </w:tabs>
        <w:rPr>
          <w:ins w:id="354" w:author="STEVENS, KAREN M CIV USAF HAF SAF/AQCP" w:date="2024-02-20T08:46:00Z"/>
          <w:w w:val="105"/>
        </w:rPr>
      </w:pPr>
      <w:ins w:id="355" w:author="STEVENS, KAREN M CIV USAF HAF SAF/AQCP" w:date="2024-02-20T08:46:00Z">
        <w:r>
          <w:t>"</w:t>
        </w:r>
        <w:r w:rsidRPr="00EC4F84">
          <w:rPr>
            <w:b/>
            <w:bCs/>
          </w:rPr>
          <w:t>Begin negotiations</w:t>
        </w:r>
        <w:r>
          <w:t xml:space="preserve">” </w:t>
        </w:r>
        <w:r>
          <w:rPr>
            <w:w w:val="105"/>
          </w:rPr>
          <w:t>means, for the purpose of noncompetitive contract actions, starting</w:t>
        </w:r>
        <w:r>
          <w:rPr>
            <w:spacing w:val="80"/>
            <w:w w:val="105"/>
          </w:rPr>
          <w:t xml:space="preserve"> </w:t>
        </w:r>
        <w:r>
          <w:rPr>
            <w:w w:val="105"/>
          </w:rPr>
          <w:t>discussions with an offeror for the purpose of reaching agreement on all aspects of the proposal.</w:t>
        </w:r>
        <w:r>
          <w:rPr>
            <w:spacing w:val="40"/>
            <w:w w:val="105"/>
          </w:rPr>
          <w:t xml:space="preserve"> </w:t>
        </w:r>
        <w:r>
          <w:rPr>
            <w:w w:val="105"/>
          </w:rPr>
          <w:t>Initiation of audits and fact-finding necessary to evaluate the proposal and develop the Government’s</w:t>
        </w:r>
        <w:r>
          <w:rPr>
            <w:spacing w:val="40"/>
            <w:w w:val="105"/>
          </w:rPr>
          <w:t xml:space="preserve"> </w:t>
        </w:r>
        <w:r>
          <w:rPr>
            <w:w w:val="105"/>
          </w:rPr>
          <w:t>negotiation objective do not constitute negotiations.</w:t>
        </w:r>
      </w:ins>
    </w:p>
    <w:p w14:paraId="00322D24" w14:textId="77777777" w:rsidR="002A66BC" w:rsidRDefault="002A66BC" w:rsidP="002A66BC">
      <w:pPr>
        <w:tabs>
          <w:tab w:val="left" w:pos="442"/>
        </w:tabs>
        <w:rPr>
          <w:ins w:id="356" w:author="STEVENS, KAREN M CIV USAF HAF SAF/AQCP" w:date="2024-02-20T08:46:00Z"/>
          <w:w w:val="105"/>
        </w:rPr>
      </w:pPr>
    </w:p>
    <w:p w14:paraId="615AA31D" w14:textId="2C3A939F" w:rsidR="002A66BC" w:rsidRDefault="002A66BC" w:rsidP="002A66BC">
      <w:pPr>
        <w:tabs>
          <w:tab w:val="left" w:pos="442"/>
        </w:tabs>
        <w:rPr>
          <w:ins w:id="357" w:author="STEVENS, KAREN M CIV USAF HAF SAF/AQCP" w:date="2024-02-20T08:47:00Z"/>
          <w:w w:val="105"/>
        </w:rPr>
      </w:pPr>
      <w:ins w:id="358" w:author="STEVENS, KAREN M CIV USAF HAF SAF/AQCP" w:date="2024-02-20T08:47:00Z">
        <w:r>
          <w:rPr>
            <w:w w:val="105"/>
          </w:rPr>
          <w:t>“</w:t>
        </w:r>
        <w:r w:rsidRPr="00EC4F84">
          <w:rPr>
            <w:b/>
            <w:bCs/>
            <w:w w:val="105"/>
          </w:rPr>
          <w:t>Business Clearance</w:t>
        </w:r>
        <w:r>
          <w:rPr>
            <w:w w:val="105"/>
          </w:rPr>
          <w:t xml:space="preserve">” means: </w:t>
        </w:r>
      </w:ins>
    </w:p>
    <w:p w14:paraId="62C30737" w14:textId="77777777" w:rsidR="00B72C99" w:rsidRPr="00B72C99" w:rsidRDefault="002A66BC" w:rsidP="00B72C99">
      <w:pPr>
        <w:pStyle w:val="ListParagraph"/>
        <w:numPr>
          <w:ilvl w:val="0"/>
          <w:numId w:val="14"/>
        </w:numPr>
        <w:tabs>
          <w:tab w:val="left" w:pos="450"/>
        </w:tabs>
        <w:spacing w:before="1"/>
      </w:pPr>
      <w:moveToRangeStart w:id="359" w:author="STEVENS, KAREN M CIV USAF HAF SAF/AQCP" w:date="2024-02-20T08:47:00Z" w:name="move159311271"/>
      <w:moveTo w:id="360" w:author="STEVENS, KAREN M CIV USAF HAF SAF/AQCP" w:date="2024-02-20T08:47:00Z">
        <w:r w:rsidRPr="00B72C99">
          <w:rPr>
            <w:w w:val="105"/>
          </w:rPr>
          <w:t>For</w:t>
        </w:r>
        <w:r w:rsidRPr="00B72C99">
          <w:rPr>
            <w:spacing w:val="12"/>
            <w:w w:val="105"/>
          </w:rPr>
          <w:t xml:space="preserve"> </w:t>
        </w:r>
        <w:r w:rsidRPr="00B72C99">
          <w:rPr>
            <w:w w:val="105"/>
          </w:rPr>
          <w:t>competitive</w:t>
        </w:r>
        <w:r w:rsidRPr="00B72C99">
          <w:rPr>
            <w:spacing w:val="13"/>
            <w:w w:val="105"/>
          </w:rPr>
          <w:t xml:space="preserve"> </w:t>
        </w:r>
        <w:r w:rsidRPr="00B72C99">
          <w:rPr>
            <w:w w:val="105"/>
          </w:rPr>
          <w:t>acquisitions,</w:t>
        </w:r>
        <w:r w:rsidRPr="00B72C99">
          <w:rPr>
            <w:spacing w:val="13"/>
            <w:w w:val="105"/>
          </w:rPr>
          <w:t xml:space="preserve"> </w:t>
        </w:r>
        <w:r w:rsidRPr="00B72C99">
          <w:rPr>
            <w:w w:val="105"/>
          </w:rPr>
          <w:t>approval</w:t>
        </w:r>
        <w:r w:rsidRPr="00B72C99">
          <w:rPr>
            <w:spacing w:val="12"/>
            <w:w w:val="105"/>
          </w:rPr>
          <w:t xml:space="preserve"> </w:t>
        </w:r>
        <w:r w:rsidRPr="00B72C99">
          <w:rPr>
            <w:w w:val="105"/>
          </w:rPr>
          <w:t>to</w:t>
        </w:r>
        <w:r w:rsidRPr="00B72C99">
          <w:rPr>
            <w:spacing w:val="13"/>
            <w:w w:val="105"/>
          </w:rPr>
          <w:t xml:space="preserve"> </w:t>
        </w:r>
        <w:r w:rsidRPr="00B72C99">
          <w:rPr>
            <w:w w:val="105"/>
          </w:rPr>
          <w:t>issue</w:t>
        </w:r>
        <w:r w:rsidRPr="00B72C99">
          <w:rPr>
            <w:spacing w:val="13"/>
            <w:w w:val="105"/>
          </w:rPr>
          <w:t xml:space="preserve"> </w:t>
        </w:r>
        <w:r w:rsidRPr="00B72C99">
          <w:rPr>
            <w:w w:val="105"/>
          </w:rPr>
          <w:t>the</w:t>
        </w:r>
        <w:r w:rsidRPr="00B72C99">
          <w:rPr>
            <w:spacing w:val="12"/>
            <w:w w:val="105"/>
          </w:rPr>
          <w:t xml:space="preserve"> </w:t>
        </w:r>
        <w:r w:rsidRPr="00B72C99">
          <w:rPr>
            <w:spacing w:val="-2"/>
            <w:w w:val="105"/>
          </w:rPr>
          <w:t>solicitation.</w:t>
        </w:r>
      </w:moveTo>
    </w:p>
    <w:p w14:paraId="014B97E7" w14:textId="77777777" w:rsidR="00B72C99" w:rsidRPr="00B72C99" w:rsidRDefault="002A66BC" w:rsidP="00B72C99">
      <w:pPr>
        <w:pStyle w:val="ListParagraph"/>
        <w:numPr>
          <w:ilvl w:val="0"/>
          <w:numId w:val="14"/>
        </w:numPr>
        <w:tabs>
          <w:tab w:val="left" w:pos="450"/>
        </w:tabs>
        <w:spacing w:before="1"/>
      </w:pPr>
      <w:moveTo w:id="361" w:author="STEVENS, KAREN M CIV USAF HAF SAF/AQCP" w:date="2024-02-20T08:47:00Z">
        <w:r w:rsidRPr="00B72C99">
          <w:rPr>
            <w:w w:val="105"/>
          </w:rPr>
          <w:t>For</w:t>
        </w:r>
        <w:r w:rsidRPr="00B72C99">
          <w:rPr>
            <w:spacing w:val="12"/>
            <w:w w:val="105"/>
          </w:rPr>
          <w:t xml:space="preserve"> </w:t>
        </w:r>
        <w:r w:rsidRPr="00B72C99">
          <w:rPr>
            <w:w w:val="105"/>
          </w:rPr>
          <w:t>noncompetitive</w:t>
        </w:r>
        <w:r w:rsidRPr="00B72C99">
          <w:rPr>
            <w:spacing w:val="12"/>
            <w:w w:val="105"/>
          </w:rPr>
          <w:t xml:space="preserve"> </w:t>
        </w:r>
        <w:r w:rsidRPr="00B72C99">
          <w:rPr>
            <w:w w:val="105"/>
          </w:rPr>
          <w:t>contract</w:t>
        </w:r>
        <w:r w:rsidRPr="00B72C99">
          <w:rPr>
            <w:spacing w:val="12"/>
            <w:w w:val="105"/>
          </w:rPr>
          <w:t xml:space="preserve"> </w:t>
        </w:r>
        <w:r w:rsidRPr="00B72C99">
          <w:rPr>
            <w:w w:val="105"/>
          </w:rPr>
          <w:t>actions,</w:t>
        </w:r>
        <w:r w:rsidRPr="00B72C99">
          <w:rPr>
            <w:spacing w:val="13"/>
            <w:w w:val="105"/>
          </w:rPr>
          <w:t xml:space="preserve"> </w:t>
        </w:r>
        <w:r w:rsidRPr="00B72C99">
          <w:rPr>
            <w:w w:val="105"/>
          </w:rPr>
          <w:t>approval</w:t>
        </w:r>
        <w:r w:rsidRPr="00B72C99">
          <w:rPr>
            <w:spacing w:val="12"/>
            <w:w w:val="105"/>
          </w:rPr>
          <w:t xml:space="preserve"> </w:t>
        </w:r>
        <w:r w:rsidRPr="00B72C99">
          <w:rPr>
            <w:w w:val="105"/>
          </w:rPr>
          <w:t>to</w:t>
        </w:r>
        <w:r w:rsidRPr="00B72C99">
          <w:rPr>
            <w:spacing w:val="12"/>
            <w:w w:val="105"/>
          </w:rPr>
          <w:t xml:space="preserve"> </w:t>
        </w:r>
        <w:r w:rsidRPr="00B72C99">
          <w:rPr>
            <w:w w:val="105"/>
          </w:rPr>
          <w:t>begin</w:t>
        </w:r>
        <w:r w:rsidRPr="00B72C99">
          <w:rPr>
            <w:spacing w:val="13"/>
            <w:w w:val="105"/>
          </w:rPr>
          <w:t xml:space="preserve"> </w:t>
        </w:r>
        <w:r w:rsidRPr="00B72C99">
          <w:rPr>
            <w:spacing w:val="-2"/>
            <w:w w:val="105"/>
          </w:rPr>
          <w:t>negotiations.</w:t>
        </w:r>
      </w:moveTo>
    </w:p>
    <w:p w14:paraId="4B9304A6" w14:textId="77777777" w:rsidR="00B72C99" w:rsidRPr="00B72C99" w:rsidRDefault="002A66BC" w:rsidP="00B72C99">
      <w:pPr>
        <w:pStyle w:val="ListParagraph"/>
        <w:numPr>
          <w:ilvl w:val="0"/>
          <w:numId w:val="14"/>
        </w:numPr>
        <w:tabs>
          <w:tab w:val="left" w:pos="450"/>
        </w:tabs>
        <w:spacing w:before="1"/>
      </w:pPr>
      <w:moveTo w:id="362" w:author="STEVENS, KAREN M CIV USAF HAF SAF/AQCP" w:date="2024-02-20T08:47:00Z">
        <w:r w:rsidRPr="00B72C99">
          <w:rPr>
            <w:w w:val="105"/>
          </w:rPr>
          <w:t xml:space="preserve">For Broad Agency Announcements (BAAs) </w:t>
        </w:r>
        <w:r w:rsidRPr="6E982BCC">
          <w:t>and Commercial Solutions Openings (CSOs)</w:t>
        </w:r>
        <w:r>
          <w:t xml:space="preserve"> expected to result in a FAR-based award</w:t>
        </w:r>
        <w:r w:rsidRPr="00B72C99">
          <w:rPr>
            <w:w w:val="105"/>
          </w:rPr>
          <w:t>, if the total value of awards under a BAA or CSO is anticipated</w:t>
        </w:r>
        <w:r w:rsidRPr="00B72C99">
          <w:rPr>
            <w:spacing w:val="80"/>
            <w:w w:val="105"/>
          </w:rPr>
          <w:t xml:space="preserve"> </w:t>
        </w:r>
        <w:r w:rsidRPr="00B72C99">
          <w:rPr>
            <w:w w:val="105"/>
          </w:rPr>
          <w:t>to</w:t>
        </w:r>
        <w:r w:rsidRPr="00B72C99">
          <w:rPr>
            <w:spacing w:val="35"/>
            <w:w w:val="105"/>
          </w:rPr>
          <w:t xml:space="preserve"> </w:t>
        </w:r>
        <w:r w:rsidRPr="00B72C99">
          <w:rPr>
            <w:w w:val="105"/>
          </w:rPr>
          <w:t>be</w:t>
        </w:r>
        <w:r w:rsidRPr="00B72C99">
          <w:rPr>
            <w:spacing w:val="35"/>
            <w:w w:val="105"/>
          </w:rPr>
          <w:t xml:space="preserve"> </w:t>
        </w:r>
        <w:r w:rsidRPr="00B72C99">
          <w:rPr>
            <w:w w:val="105"/>
          </w:rPr>
          <w:t>greater</w:t>
        </w:r>
        <w:r w:rsidRPr="00B72C99">
          <w:rPr>
            <w:spacing w:val="35"/>
            <w:w w:val="105"/>
          </w:rPr>
          <w:t xml:space="preserve"> </w:t>
        </w:r>
        <w:r w:rsidRPr="00B72C99">
          <w:rPr>
            <w:w w:val="105"/>
          </w:rPr>
          <w:t>than</w:t>
        </w:r>
        <w:r w:rsidRPr="00B72C99">
          <w:rPr>
            <w:spacing w:val="35"/>
            <w:w w:val="105"/>
          </w:rPr>
          <w:t xml:space="preserve"> </w:t>
        </w:r>
        <w:r w:rsidRPr="00B72C99">
          <w:rPr>
            <w:w w:val="105"/>
          </w:rPr>
          <w:t>or</w:t>
        </w:r>
        <w:r w:rsidRPr="00B72C99">
          <w:rPr>
            <w:spacing w:val="35"/>
            <w:w w:val="105"/>
          </w:rPr>
          <w:t xml:space="preserve"> </w:t>
        </w:r>
        <w:r w:rsidRPr="00B72C99">
          <w:rPr>
            <w:w w:val="105"/>
          </w:rPr>
          <w:t>equal</w:t>
        </w:r>
        <w:r w:rsidRPr="00B72C99">
          <w:rPr>
            <w:spacing w:val="35"/>
            <w:w w:val="105"/>
          </w:rPr>
          <w:t xml:space="preserve"> to </w:t>
        </w:r>
        <w:r w:rsidRPr="00B72C99">
          <w:rPr>
            <w:w w:val="105"/>
          </w:rPr>
          <w:t>the</w:t>
        </w:r>
        <w:r w:rsidRPr="00B72C99">
          <w:rPr>
            <w:spacing w:val="35"/>
            <w:w w:val="105"/>
          </w:rPr>
          <w:t xml:space="preserve"> </w:t>
        </w:r>
        <w:r w:rsidRPr="00B72C99">
          <w:rPr>
            <w:w w:val="105"/>
          </w:rPr>
          <w:t>clearance</w:t>
        </w:r>
        <w:r w:rsidRPr="00B72C99">
          <w:rPr>
            <w:spacing w:val="35"/>
            <w:w w:val="105"/>
          </w:rPr>
          <w:t xml:space="preserve"> </w:t>
        </w:r>
        <w:r w:rsidRPr="00B72C99">
          <w:rPr>
            <w:w w:val="105"/>
          </w:rPr>
          <w:t>threshold,</w:t>
        </w:r>
        <w:r w:rsidRPr="00B72C99">
          <w:rPr>
            <w:spacing w:val="35"/>
            <w:w w:val="105"/>
          </w:rPr>
          <w:t xml:space="preserve"> </w:t>
        </w:r>
        <w:r w:rsidRPr="00B72C99">
          <w:rPr>
            <w:w w:val="105"/>
          </w:rPr>
          <w:t>approval</w:t>
        </w:r>
        <w:r w:rsidRPr="00B72C99">
          <w:rPr>
            <w:spacing w:val="35"/>
            <w:w w:val="105"/>
          </w:rPr>
          <w:t xml:space="preserve"> </w:t>
        </w:r>
        <w:r w:rsidRPr="00B72C99">
          <w:rPr>
            <w:w w:val="105"/>
          </w:rPr>
          <w:t>to</w:t>
        </w:r>
        <w:r w:rsidRPr="00B72C99">
          <w:rPr>
            <w:spacing w:val="35"/>
            <w:w w:val="105"/>
          </w:rPr>
          <w:t xml:space="preserve"> </w:t>
        </w:r>
        <w:r w:rsidRPr="00B72C99">
          <w:rPr>
            <w:w w:val="105"/>
          </w:rPr>
          <w:t>begin</w:t>
        </w:r>
        <w:r w:rsidRPr="00B72C99">
          <w:rPr>
            <w:spacing w:val="35"/>
            <w:w w:val="105"/>
          </w:rPr>
          <w:t xml:space="preserve"> </w:t>
        </w:r>
        <w:r w:rsidRPr="00B72C99">
          <w:rPr>
            <w:w w:val="105"/>
          </w:rPr>
          <w:t>negotiations.</w:t>
        </w:r>
      </w:moveTo>
    </w:p>
    <w:p w14:paraId="2A8BEC11" w14:textId="6542B7D3" w:rsidR="002A66BC" w:rsidRDefault="002A66BC" w:rsidP="00B72C99">
      <w:pPr>
        <w:pStyle w:val="ListParagraph"/>
        <w:numPr>
          <w:ilvl w:val="0"/>
          <w:numId w:val="14"/>
        </w:numPr>
        <w:tabs>
          <w:tab w:val="left" w:pos="450"/>
        </w:tabs>
        <w:spacing w:before="1"/>
        <w:rPr>
          <w:moveTo w:id="363" w:author="STEVENS, KAREN M CIV USAF HAF SAF/AQCP" w:date="2024-02-20T08:47:00Z"/>
        </w:rPr>
      </w:pPr>
      <w:moveTo w:id="364" w:author="STEVENS, KAREN M CIV USAF HAF SAF/AQCP" w:date="2024-02-20T08:47:00Z">
        <w:r w:rsidRPr="00B72C99">
          <w:rPr>
            <w:w w:val="105"/>
          </w:rPr>
          <w:t>For</w:t>
        </w:r>
        <w:r w:rsidRPr="00B72C99">
          <w:rPr>
            <w:spacing w:val="19"/>
            <w:w w:val="105"/>
          </w:rPr>
          <w:t xml:space="preserve"> </w:t>
        </w:r>
        <w:r w:rsidRPr="00B72C99">
          <w:rPr>
            <w:w w:val="105"/>
          </w:rPr>
          <w:t>Architect-Engineer</w:t>
        </w:r>
        <w:r w:rsidRPr="00B72C99">
          <w:rPr>
            <w:spacing w:val="20"/>
            <w:w w:val="105"/>
          </w:rPr>
          <w:t xml:space="preserve"> </w:t>
        </w:r>
        <w:r w:rsidRPr="00B72C99">
          <w:rPr>
            <w:w w:val="105"/>
          </w:rPr>
          <w:t>Services</w:t>
        </w:r>
        <w:r w:rsidRPr="00B72C99">
          <w:rPr>
            <w:spacing w:val="20"/>
            <w:w w:val="105"/>
          </w:rPr>
          <w:t xml:space="preserve"> </w:t>
        </w:r>
        <w:r w:rsidRPr="00B72C99">
          <w:rPr>
            <w:w w:val="105"/>
          </w:rPr>
          <w:t>under</w:t>
        </w:r>
        <w:r w:rsidRPr="00B72C99">
          <w:rPr>
            <w:spacing w:val="23"/>
            <w:w w:val="105"/>
          </w:rPr>
          <w:t xml:space="preserve"> </w:t>
        </w:r>
        <w:r w:rsidRPr="00B72C99">
          <w:fldChar w:fldCharType="begin"/>
        </w:r>
        <w:r>
          <w:instrText>HYPERLINK "https://www.acquisition.gov/far/part-36" \l "FAR_Subpart_36_6" \h</w:instrText>
        </w:r>
      </w:moveTo>
      <w:ins w:id="365" w:author="STEVENS, KAREN M CIV USAF HAF SAF/AQCP" w:date="2024-02-20T08:47:00Z"/>
      <w:moveTo w:id="366" w:author="STEVENS, KAREN M CIV USAF HAF SAF/AQCP" w:date="2024-02-20T08:47:00Z">
        <w:r w:rsidRPr="00B72C99">
          <w:fldChar w:fldCharType="separate"/>
        </w:r>
        <w:r w:rsidRPr="00B72C99">
          <w:rPr>
            <w:color w:val="27314A"/>
            <w:w w:val="105"/>
            <w:u w:val="single" w:color="27314A"/>
          </w:rPr>
          <w:t>FAR</w:t>
        </w:r>
        <w:r w:rsidRPr="00B72C99">
          <w:rPr>
            <w:color w:val="27314A"/>
            <w:spacing w:val="20"/>
            <w:w w:val="105"/>
            <w:u w:val="single" w:color="27314A"/>
          </w:rPr>
          <w:t xml:space="preserve"> </w:t>
        </w:r>
        <w:r w:rsidRPr="00B72C99">
          <w:rPr>
            <w:color w:val="27314A"/>
            <w:w w:val="105"/>
            <w:u w:val="single" w:color="27314A"/>
          </w:rPr>
          <w:t>36.6</w:t>
        </w:r>
        <w:r w:rsidRPr="00B72C99">
          <w:rPr>
            <w:color w:val="27314A"/>
            <w:w w:val="105"/>
            <w:u w:val="single" w:color="27314A"/>
          </w:rPr>
          <w:fldChar w:fldCharType="end"/>
        </w:r>
        <w:r w:rsidRPr="00B72C99">
          <w:rPr>
            <w:w w:val="105"/>
          </w:rPr>
          <w:t>,</w:t>
        </w:r>
        <w:r w:rsidRPr="00B72C99">
          <w:rPr>
            <w:spacing w:val="20"/>
            <w:w w:val="105"/>
          </w:rPr>
          <w:t xml:space="preserve"> </w:t>
        </w:r>
        <w:r w:rsidRPr="00B72C99">
          <w:rPr>
            <w:w w:val="105"/>
          </w:rPr>
          <w:t>approval</w:t>
        </w:r>
        <w:r w:rsidRPr="00B72C99">
          <w:rPr>
            <w:spacing w:val="19"/>
            <w:w w:val="105"/>
          </w:rPr>
          <w:t xml:space="preserve"> </w:t>
        </w:r>
        <w:r w:rsidRPr="00B72C99">
          <w:rPr>
            <w:w w:val="105"/>
          </w:rPr>
          <w:t>to</w:t>
        </w:r>
        <w:r w:rsidRPr="00B72C99">
          <w:rPr>
            <w:spacing w:val="20"/>
            <w:w w:val="105"/>
          </w:rPr>
          <w:t xml:space="preserve"> </w:t>
        </w:r>
        <w:r w:rsidRPr="00B72C99">
          <w:rPr>
            <w:w w:val="105"/>
          </w:rPr>
          <w:t>begin</w:t>
        </w:r>
        <w:r w:rsidRPr="00B72C99">
          <w:rPr>
            <w:spacing w:val="20"/>
            <w:w w:val="105"/>
          </w:rPr>
          <w:t xml:space="preserve"> </w:t>
        </w:r>
        <w:r w:rsidRPr="00B72C99">
          <w:rPr>
            <w:spacing w:val="-2"/>
            <w:w w:val="105"/>
          </w:rPr>
          <w:t>negotiations.</w:t>
        </w:r>
      </w:moveTo>
    </w:p>
    <w:moveToRangeEnd w:id="359"/>
    <w:p w14:paraId="32A15A91" w14:textId="77777777" w:rsidR="002A66BC" w:rsidRDefault="002A66BC" w:rsidP="002A66BC">
      <w:pPr>
        <w:tabs>
          <w:tab w:val="left" w:pos="442"/>
        </w:tabs>
        <w:rPr>
          <w:ins w:id="367" w:author="STEVENS, KAREN M CIV USAF HAF SAF/AQCP" w:date="2024-02-20T08:47:00Z"/>
        </w:rPr>
      </w:pPr>
    </w:p>
    <w:p w14:paraId="4EB9BEB5" w14:textId="25903A83" w:rsidR="002A66BC" w:rsidRDefault="002A66BC" w:rsidP="002A66BC">
      <w:pPr>
        <w:tabs>
          <w:tab w:val="left" w:pos="451"/>
        </w:tabs>
        <w:spacing w:before="82"/>
        <w:ind w:left="109"/>
        <w:rPr>
          <w:ins w:id="368" w:author="STEVENS, KAREN M CIV USAF HAF SAF/AQCP" w:date="2024-02-20T08:58:00Z"/>
          <w:spacing w:val="-2"/>
          <w:w w:val="105"/>
        </w:rPr>
      </w:pPr>
      <w:ins w:id="369" w:author="STEVENS, KAREN M CIV USAF HAF SAF/AQCP" w:date="2024-02-20T08:47:00Z">
        <w:r>
          <w:t>“</w:t>
        </w:r>
        <w:r w:rsidRPr="00EC4F84">
          <w:rPr>
            <w:b/>
            <w:bCs/>
          </w:rPr>
          <w:t xml:space="preserve">Clearance Approval Authority </w:t>
        </w:r>
      </w:ins>
      <w:ins w:id="370" w:author="STEVENS, KAREN M CIV USAF HAF SAF/AQCP" w:date="2024-02-20T08:48:00Z">
        <w:r w:rsidRPr="00EC4F84">
          <w:rPr>
            <w:b/>
            <w:bCs/>
          </w:rPr>
          <w:t>(CAA)</w:t>
        </w:r>
        <w:r>
          <w:t xml:space="preserve">” </w:t>
        </w:r>
      </w:ins>
      <w:ins w:id="371" w:author="STEVENS, KAREN M CIV USAF HAF SAF/AQCP" w:date="2024-02-20T08:49:00Z">
        <w:r w:rsidRPr="002A66BC">
          <w:rPr>
            <w:w w:val="105"/>
          </w:rPr>
          <w:t>means</w:t>
        </w:r>
        <w:r w:rsidRPr="002A66BC">
          <w:rPr>
            <w:spacing w:val="7"/>
            <w:w w:val="105"/>
          </w:rPr>
          <w:t xml:space="preserve"> </w:t>
        </w:r>
        <w:r w:rsidRPr="002A66BC">
          <w:rPr>
            <w:w w:val="105"/>
          </w:rPr>
          <w:t>the</w:t>
        </w:r>
        <w:r w:rsidRPr="002A66BC">
          <w:rPr>
            <w:spacing w:val="7"/>
            <w:w w:val="105"/>
          </w:rPr>
          <w:t xml:space="preserve"> </w:t>
        </w:r>
        <w:r w:rsidRPr="002A66BC">
          <w:rPr>
            <w:w w:val="105"/>
          </w:rPr>
          <w:t>individual</w:t>
        </w:r>
        <w:r w:rsidRPr="002A66BC">
          <w:rPr>
            <w:spacing w:val="7"/>
            <w:w w:val="105"/>
          </w:rPr>
          <w:t xml:space="preserve"> </w:t>
        </w:r>
        <w:r w:rsidRPr="002A66BC">
          <w:rPr>
            <w:w w:val="105"/>
          </w:rPr>
          <w:t>identified</w:t>
        </w:r>
        <w:r w:rsidRPr="002A66BC">
          <w:rPr>
            <w:spacing w:val="7"/>
            <w:w w:val="105"/>
          </w:rPr>
          <w:t xml:space="preserve"> </w:t>
        </w:r>
      </w:ins>
      <w:ins w:id="372" w:author="STEVENS, KAREN M CIV USAF HAF SAF/AQCP" w:date="2024-02-20T08:52:00Z">
        <w:r w:rsidR="00EC4F84">
          <w:rPr>
            <w:spacing w:val="7"/>
            <w:w w:val="105"/>
          </w:rPr>
          <w:t xml:space="preserve">at </w:t>
        </w:r>
      </w:ins>
      <w:ins w:id="373" w:author="STEVENS, KAREN M CIV USAF HAF SAF/AQCP" w:date="2024-02-20T08:49:00Z">
        <w:r w:rsidRPr="002A66BC">
          <w:rPr>
            <w:w w:val="105"/>
          </w:rPr>
          <w:t>5301.9001(</w:t>
        </w:r>
      </w:ins>
      <w:ins w:id="374" w:author="STEVENS, KAREN M CIV USAF HAF SAF/AQCP" w:date="2024-02-20T08:52:00Z">
        <w:r w:rsidR="00EC4F84">
          <w:rPr>
            <w:w w:val="105"/>
          </w:rPr>
          <w:t>b</w:t>
        </w:r>
      </w:ins>
      <w:ins w:id="375" w:author="STEVENS, KAREN M CIV USAF HAF SAF/AQCP" w:date="2024-02-20T08:49:00Z">
        <w:r w:rsidRPr="002A66BC">
          <w:rPr>
            <w:w w:val="105"/>
          </w:rPr>
          <w:t>)(</w:t>
        </w:r>
      </w:ins>
      <w:ins w:id="376" w:author="STEVENS, KAREN M CIV USAF HAF SAF/AQCP" w:date="2024-02-20T08:52:00Z">
        <w:r w:rsidR="00EC4F84">
          <w:rPr>
            <w:w w:val="105"/>
          </w:rPr>
          <w:t>2</w:t>
        </w:r>
      </w:ins>
      <w:ins w:id="377" w:author="STEVENS, KAREN M CIV USAF HAF SAF/AQCP" w:date="2024-02-20T08:49:00Z">
        <w:r w:rsidRPr="002A66BC">
          <w:rPr>
            <w:w w:val="105"/>
          </w:rPr>
          <w:t>)</w:t>
        </w:r>
        <w:r w:rsidRPr="002A66BC">
          <w:rPr>
            <w:spacing w:val="7"/>
            <w:w w:val="105"/>
          </w:rPr>
          <w:t xml:space="preserve"> </w:t>
        </w:r>
        <w:r w:rsidRPr="002A66BC">
          <w:rPr>
            <w:w w:val="105"/>
          </w:rPr>
          <w:t>and</w:t>
        </w:r>
        <w:r w:rsidRPr="002A66BC">
          <w:rPr>
            <w:spacing w:val="6"/>
            <w:w w:val="105"/>
          </w:rPr>
          <w:t xml:space="preserve"> </w:t>
        </w:r>
      </w:ins>
      <w:ins w:id="378" w:author="STEVENS, KAREN M CIV USAF HAF SAF/AQCP" w:date="2024-02-20T08:52:00Z">
        <w:r w:rsidR="00EC4F84">
          <w:rPr>
            <w:spacing w:val="6"/>
            <w:w w:val="105"/>
          </w:rPr>
          <w:t>5301.9001(b</w:t>
        </w:r>
      </w:ins>
      <w:ins w:id="379" w:author="STEVENS, KAREN M CIV USAF HAF SAF/AQCP" w:date="2024-02-20T08:53:00Z">
        <w:r w:rsidR="00EC4F84">
          <w:rPr>
            <w:spacing w:val="6"/>
            <w:w w:val="105"/>
          </w:rPr>
          <w:t>)(3)</w:t>
        </w:r>
      </w:ins>
      <w:ins w:id="380" w:author="STEVENS, KAREN M CIV USAF HAF SAF/AQCP" w:date="2024-02-20T08:49:00Z">
        <w:r w:rsidRPr="002A66BC">
          <w:rPr>
            <w:spacing w:val="-4"/>
            <w:w w:val="105"/>
          </w:rPr>
          <w:t xml:space="preserve">, </w:t>
        </w:r>
        <w:r w:rsidRPr="002A66BC">
          <w:rPr>
            <w:w w:val="105"/>
          </w:rPr>
          <w:t>unless</w:t>
        </w:r>
        <w:r w:rsidRPr="002A66BC">
          <w:rPr>
            <w:spacing w:val="3"/>
            <w:w w:val="105"/>
          </w:rPr>
          <w:t xml:space="preserve"> </w:t>
        </w:r>
        <w:r w:rsidRPr="002A66BC">
          <w:rPr>
            <w:w w:val="105"/>
          </w:rPr>
          <w:t>otherwise</w:t>
        </w:r>
        <w:r w:rsidRPr="002A66BC">
          <w:rPr>
            <w:spacing w:val="3"/>
            <w:w w:val="105"/>
          </w:rPr>
          <w:t xml:space="preserve"> </w:t>
        </w:r>
        <w:r w:rsidRPr="002A66BC">
          <w:rPr>
            <w:spacing w:val="-2"/>
            <w:w w:val="105"/>
          </w:rPr>
          <w:t>directed.</w:t>
        </w:r>
      </w:ins>
      <w:ins w:id="381" w:author="STEVENS, KAREN M CIV USAF HAF SAF/AQCP" w:date="2024-02-20T08:54:00Z">
        <w:r w:rsidR="00EC4F84">
          <w:rPr>
            <w:spacing w:val="-2"/>
            <w:w w:val="105"/>
          </w:rPr>
          <w:t xml:space="preserve"> The CAA must be distinct from the contracting officer responsible for the contract action. When a contracting offic</w:t>
        </w:r>
      </w:ins>
      <w:ins w:id="382" w:author="STEVENS, KAREN M CIV USAF HAF SAF/AQCP" w:date="2024-02-20T08:58:00Z">
        <w:r w:rsidR="002944AA">
          <w:rPr>
            <w:spacing w:val="-2"/>
            <w:w w:val="105"/>
          </w:rPr>
          <w:t>ial</w:t>
        </w:r>
      </w:ins>
      <w:ins w:id="383" w:author="STEVENS, KAREN M CIV USAF HAF SAF/AQCP" w:date="2024-02-20T08:54:00Z">
        <w:r w:rsidR="00EC4F84">
          <w:rPr>
            <w:spacing w:val="-2"/>
            <w:w w:val="105"/>
          </w:rPr>
          <w:t xml:space="preserve"> is the Source Selection Authority (SSA), the</w:t>
        </w:r>
      </w:ins>
      <w:ins w:id="384" w:author="STEVENS, KAREN M CIV USAF HAF SAF/AQCP" w:date="2024-02-20T08:55:00Z">
        <w:r w:rsidR="002944AA">
          <w:rPr>
            <w:spacing w:val="-2"/>
            <w:w w:val="105"/>
          </w:rPr>
          <w:t xml:space="preserve"> CAA must be a level above the contracting offic</w:t>
        </w:r>
      </w:ins>
      <w:ins w:id="385" w:author="STEVENS, KAREN M CIV USAF HAF SAF/AQCP" w:date="2024-02-20T08:58:00Z">
        <w:r w:rsidR="002944AA">
          <w:rPr>
            <w:spacing w:val="-2"/>
            <w:w w:val="105"/>
          </w:rPr>
          <w:t>ial</w:t>
        </w:r>
      </w:ins>
      <w:ins w:id="386" w:author="STEVENS, KAREN M CIV USAF HAF SAF/AQCP" w:date="2024-02-20T08:55:00Z">
        <w:r w:rsidR="002944AA">
          <w:rPr>
            <w:spacing w:val="-2"/>
            <w:w w:val="105"/>
          </w:rPr>
          <w:t>. If the SCO or their deputy is the SSA, the CAA must be the cognizant HCA.</w:t>
        </w:r>
      </w:ins>
      <w:ins w:id="387" w:author="STEVENS, KAREN M CIV USAF HAF SAF/AQCP" w:date="2024-02-20T08:54:00Z">
        <w:r w:rsidR="00EC4F84">
          <w:rPr>
            <w:spacing w:val="-2"/>
            <w:w w:val="105"/>
          </w:rPr>
          <w:t xml:space="preserve"> </w:t>
        </w:r>
      </w:ins>
    </w:p>
    <w:p w14:paraId="4B3885B2" w14:textId="77777777" w:rsidR="002944AA" w:rsidRDefault="002944AA" w:rsidP="002A66BC">
      <w:pPr>
        <w:tabs>
          <w:tab w:val="left" w:pos="451"/>
        </w:tabs>
        <w:spacing w:before="82"/>
        <w:ind w:left="109"/>
        <w:rPr>
          <w:ins w:id="388" w:author="STEVENS, KAREN M CIV USAF HAF SAF/AQCP" w:date="2024-02-20T08:58:00Z"/>
        </w:rPr>
      </w:pPr>
    </w:p>
    <w:p w14:paraId="4127BE04" w14:textId="6C7D254E" w:rsidR="002944AA" w:rsidRDefault="002944AA" w:rsidP="002A66BC">
      <w:pPr>
        <w:tabs>
          <w:tab w:val="left" w:pos="451"/>
        </w:tabs>
        <w:spacing w:before="82"/>
        <w:ind w:left="109"/>
        <w:rPr>
          <w:ins w:id="389" w:author="STEVENS, KAREN M CIV USAF HAF SAF/AQCP" w:date="2024-02-20T08:59:00Z"/>
          <w:w w:val="105"/>
        </w:rPr>
      </w:pPr>
      <w:ins w:id="390" w:author="STEVENS, KAREN M CIV USAF HAF SAF/AQCP" w:date="2024-02-20T08:58:00Z">
        <w:r>
          <w:t>“</w:t>
        </w:r>
        <w:r w:rsidRPr="0048598F">
          <w:rPr>
            <w:b/>
            <w:bCs/>
          </w:rPr>
          <w:t>Clearance Review</w:t>
        </w:r>
        <w:r>
          <w:t xml:space="preserve">” </w:t>
        </w:r>
      </w:ins>
      <w:ins w:id="391" w:author="STEVENS, KAREN M CIV USAF HAF SAF/AQCP" w:date="2024-02-20T08:59:00Z">
        <w:r>
          <w:rPr>
            <w:w w:val="105"/>
          </w:rPr>
          <w:t>means the independent review performed by the designated CR office or as</w:t>
        </w:r>
        <w:r>
          <w:rPr>
            <w:spacing w:val="80"/>
            <w:w w:val="105"/>
          </w:rPr>
          <w:t xml:space="preserve"> </w:t>
        </w:r>
        <w:r>
          <w:rPr>
            <w:w w:val="105"/>
          </w:rPr>
          <w:t>otherwise selected by the CAA.</w:t>
        </w:r>
      </w:ins>
    </w:p>
    <w:p w14:paraId="23E59BEE" w14:textId="77777777" w:rsidR="002944AA" w:rsidRDefault="002944AA" w:rsidP="002A66BC">
      <w:pPr>
        <w:tabs>
          <w:tab w:val="left" w:pos="451"/>
        </w:tabs>
        <w:spacing w:before="82"/>
        <w:ind w:left="109"/>
        <w:rPr>
          <w:ins w:id="392" w:author="STEVENS, KAREN M CIV USAF HAF SAF/AQCP" w:date="2024-02-20T08:59:00Z"/>
        </w:rPr>
      </w:pPr>
    </w:p>
    <w:p w14:paraId="370E3A6C" w14:textId="281F2341" w:rsidR="002944AA" w:rsidRPr="0048598F" w:rsidRDefault="002944AA" w:rsidP="002A66BC">
      <w:pPr>
        <w:tabs>
          <w:tab w:val="left" w:pos="451"/>
        </w:tabs>
        <w:spacing w:before="82"/>
        <w:ind w:left="109"/>
        <w:rPr>
          <w:ins w:id="393" w:author="STEVENS, KAREN M CIV USAF HAF SAF/AQCP" w:date="2024-02-20T08:49:00Z"/>
          <w:w w:val="105"/>
        </w:rPr>
      </w:pPr>
      <w:ins w:id="394" w:author="STEVENS, KAREN M CIV USAF HAF SAF/AQCP" w:date="2024-02-20T08:59:00Z">
        <w:r>
          <w:t>“</w:t>
        </w:r>
        <w:r w:rsidRPr="0048598F">
          <w:rPr>
            <w:b/>
            <w:bCs/>
          </w:rPr>
          <w:t>Clearance Reviewer (CR)</w:t>
        </w:r>
        <w:r>
          <w:t xml:space="preserve">” </w:t>
        </w:r>
        <w:r>
          <w:rPr>
            <w:w w:val="105"/>
          </w:rPr>
          <w:t>means the independent reviewer and the primary advisor to the CAA</w:t>
        </w:r>
        <w:r w:rsidRPr="0048598F">
          <w:rPr>
            <w:w w:val="105"/>
          </w:rPr>
          <w:t xml:space="preserve"> </w:t>
        </w:r>
        <w:r>
          <w:rPr>
            <w:w w:val="105"/>
          </w:rPr>
          <w:t>for</w:t>
        </w:r>
        <w:r w:rsidRPr="0048598F">
          <w:rPr>
            <w:w w:val="105"/>
          </w:rPr>
          <w:t xml:space="preserve"> </w:t>
        </w:r>
        <w:r>
          <w:rPr>
            <w:w w:val="105"/>
          </w:rPr>
          <w:t>clearance.</w:t>
        </w:r>
        <w:r w:rsidRPr="0048598F">
          <w:rPr>
            <w:w w:val="105"/>
          </w:rPr>
          <w:t xml:space="preserve"> </w:t>
        </w:r>
        <w:r>
          <w:rPr>
            <w:w w:val="105"/>
          </w:rPr>
          <w:t>The</w:t>
        </w:r>
        <w:r w:rsidRPr="0048598F">
          <w:rPr>
            <w:w w:val="105"/>
          </w:rPr>
          <w:t xml:space="preserve"> </w:t>
        </w:r>
        <w:r>
          <w:rPr>
            <w:w w:val="105"/>
          </w:rPr>
          <w:t>CR</w:t>
        </w:r>
        <w:r w:rsidRPr="0048598F">
          <w:rPr>
            <w:w w:val="105"/>
          </w:rPr>
          <w:t xml:space="preserve"> </w:t>
        </w:r>
        <w:r>
          <w:rPr>
            <w:w w:val="105"/>
          </w:rPr>
          <w:t>ensures</w:t>
        </w:r>
        <w:r w:rsidRPr="0048598F">
          <w:rPr>
            <w:w w:val="105"/>
          </w:rPr>
          <w:t xml:space="preserve"> </w:t>
        </w:r>
        <w:r>
          <w:rPr>
            <w:w w:val="105"/>
          </w:rPr>
          <w:t>the</w:t>
        </w:r>
        <w:r w:rsidRPr="0048598F">
          <w:rPr>
            <w:w w:val="105"/>
          </w:rPr>
          <w:t xml:space="preserve"> </w:t>
        </w:r>
        <w:r>
          <w:rPr>
            <w:w w:val="105"/>
          </w:rPr>
          <w:t>CAA</w:t>
        </w:r>
        <w:r w:rsidRPr="0048598F">
          <w:rPr>
            <w:w w:val="105"/>
          </w:rPr>
          <w:t xml:space="preserve"> </w:t>
        </w:r>
        <w:r>
          <w:rPr>
            <w:w w:val="105"/>
          </w:rPr>
          <w:t>has</w:t>
        </w:r>
        <w:r w:rsidRPr="0048598F">
          <w:rPr>
            <w:w w:val="105"/>
          </w:rPr>
          <w:t xml:space="preserve"> </w:t>
        </w:r>
        <w:r>
          <w:rPr>
            <w:w w:val="105"/>
          </w:rPr>
          <w:t>the</w:t>
        </w:r>
        <w:r w:rsidRPr="0048598F">
          <w:rPr>
            <w:w w:val="105"/>
          </w:rPr>
          <w:t xml:space="preserve"> </w:t>
        </w:r>
        <w:r>
          <w:rPr>
            <w:w w:val="105"/>
          </w:rPr>
          <w:t>information</w:t>
        </w:r>
        <w:r w:rsidRPr="0048598F">
          <w:rPr>
            <w:w w:val="105"/>
          </w:rPr>
          <w:t xml:space="preserve"> </w:t>
        </w:r>
        <w:r>
          <w:rPr>
            <w:w w:val="105"/>
          </w:rPr>
          <w:t>needed</w:t>
        </w:r>
        <w:r w:rsidRPr="0048598F">
          <w:rPr>
            <w:w w:val="105"/>
          </w:rPr>
          <w:t xml:space="preserve"> </w:t>
        </w:r>
        <w:r>
          <w:rPr>
            <w:w w:val="105"/>
          </w:rPr>
          <w:t>to</w:t>
        </w:r>
        <w:r w:rsidRPr="0048598F">
          <w:rPr>
            <w:w w:val="105"/>
          </w:rPr>
          <w:t xml:space="preserve"> </w:t>
        </w:r>
        <w:r>
          <w:rPr>
            <w:w w:val="105"/>
          </w:rPr>
          <w:t>make</w:t>
        </w:r>
        <w:r w:rsidRPr="0048598F">
          <w:rPr>
            <w:w w:val="105"/>
          </w:rPr>
          <w:t xml:space="preserve"> </w:t>
        </w:r>
        <w:r>
          <w:rPr>
            <w:w w:val="105"/>
          </w:rPr>
          <w:t>an</w:t>
        </w:r>
        <w:r w:rsidRPr="0048598F">
          <w:rPr>
            <w:w w:val="105"/>
          </w:rPr>
          <w:t xml:space="preserve"> </w:t>
        </w:r>
        <w:r>
          <w:rPr>
            <w:w w:val="105"/>
          </w:rPr>
          <w:t>informed</w:t>
        </w:r>
        <w:r w:rsidRPr="0048598F">
          <w:rPr>
            <w:w w:val="105"/>
          </w:rPr>
          <w:t xml:space="preserve"> </w:t>
        </w:r>
        <w:r>
          <w:rPr>
            <w:w w:val="105"/>
          </w:rPr>
          <w:t>decision. The</w:t>
        </w:r>
        <w:r w:rsidRPr="0048598F">
          <w:rPr>
            <w:w w:val="105"/>
          </w:rPr>
          <w:t xml:space="preserve"> </w:t>
        </w:r>
        <w:r>
          <w:rPr>
            <w:w w:val="105"/>
          </w:rPr>
          <w:t>CR</w:t>
        </w:r>
        <w:r w:rsidRPr="0048598F">
          <w:rPr>
            <w:w w:val="105"/>
          </w:rPr>
          <w:t xml:space="preserve"> </w:t>
        </w:r>
        <w:r>
          <w:rPr>
            <w:w w:val="105"/>
          </w:rPr>
          <w:t>identifies</w:t>
        </w:r>
        <w:r w:rsidRPr="0048598F">
          <w:rPr>
            <w:w w:val="105"/>
          </w:rPr>
          <w:t xml:space="preserve"> </w:t>
        </w:r>
        <w:r>
          <w:rPr>
            <w:w w:val="105"/>
          </w:rPr>
          <w:t>deficiencies,</w:t>
        </w:r>
        <w:r w:rsidRPr="0048598F">
          <w:rPr>
            <w:w w:val="105"/>
          </w:rPr>
          <w:t xml:space="preserve"> </w:t>
        </w:r>
        <w:r>
          <w:rPr>
            <w:w w:val="105"/>
          </w:rPr>
          <w:t>assists</w:t>
        </w:r>
        <w:r w:rsidRPr="0048598F">
          <w:rPr>
            <w:w w:val="105"/>
          </w:rPr>
          <w:t xml:space="preserve"> </w:t>
        </w:r>
        <w:r>
          <w:rPr>
            <w:w w:val="105"/>
          </w:rPr>
          <w:t>in</w:t>
        </w:r>
        <w:r w:rsidRPr="0048598F">
          <w:rPr>
            <w:w w:val="105"/>
          </w:rPr>
          <w:t xml:space="preserve"> </w:t>
        </w:r>
        <w:r>
          <w:rPr>
            <w:w w:val="105"/>
          </w:rPr>
          <w:t>resolution,</w:t>
        </w:r>
        <w:r w:rsidRPr="0048598F">
          <w:rPr>
            <w:w w:val="105"/>
          </w:rPr>
          <w:t xml:space="preserve"> </w:t>
        </w:r>
        <w:r>
          <w:rPr>
            <w:w w:val="105"/>
          </w:rPr>
          <w:t>and</w:t>
        </w:r>
        <w:r w:rsidRPr="0048598F">
          <w:rPr>
            <w:w w:val="105"/>
          </w:rPr>
          <w:t xml:space="preserve"> </w:t>
        </w:r>
        <w:r>
          <w:rPr>
            <w:w w:val="105"/>
          </w:rPr>
          <w:t>advises</w:t>
        </w:r>
        <w:r w:rsidRPr="0048598F">
          <w:rPr>
            <w:w w:val="105"/>
          </w:rPr>
          <w:t xml:space="preserve"> </w:t>
        </w:r>
        <w:r>
          <w:rPr>
            <w:w w:val="105"/>
          </w:rPr>
          <w:t>the</w:t>
        </w:r>
        <w:r w:rsidRPr="0048598F">
          <w:rPr>
            <w:w w:val="105"/>
          </w:rPr>
          <w:t xml:space="preserve"> </w:t>
        </w:r>
        <w:r>
          <w:rPr>
            <w:w w:val="105"/>
          </w:rPr>
          <w:t>CAA</w:t>
        </w:r>
        <w:r w:rsidRPr="0048598F">
          <w:rPr>
            <w:w w:val="105"/>
          </w:rPr>
          <w:t xml:space="preserve"> </w:t>
        </w:r>
        <w:r>
          <w:rPr>
            <w:w w:val="105"/>
          </w:rPr>
          <w:t>as</w:t>
        </w:r>
        <w:r w:rsidRPr="0048598F">
          <w:rPr>
            <w:w w:val="105"/>
          </w:rPr>
          <w:t xml:space="preserve"> </w:t>
        </w:r>
        <w:r>
          <w:rPr>
            <w:w w:val="105"/>
          </w:rPr>
          <w:t>appropriate.</w:t>
        </w:r>
        <w:r w:rsidRPr="0048598F">
          <w:rPr>
            <w:w w:val="105"/>
          </w:rPr>
          <w:t xml:space="preserve"> </w:t>
        </w:r>
        <w:r>
          <w:rPr>
            <w:w w:val="105"/>
          </w:rPr>
          <w:t>When</w:t>
        </w:r>
        <w:r w:rsidRPr="0048598F">
          <w:rPr>
            <w:w w:val="105"/>
          </w:rPr>
          <w:t xml:space="preserve"> </w:t>
        </w:r>
        <w:r>
          <w:rPr>
            <w:w w:val="105"/>
          </w:rPr>
          <w:t>the CR</w:t>
        </w:r>
        <w:r w:rsidRPr="0048598F">
          <w:rPr>
            <w:w w:val="105"/>
          </w:rPr>
          <w:t xml:space="preserve"> </w:t>
        </w:r>
        <w:r>
          <w:rPr>
            <w:w w:val="105"/>
          </w:rPr>
          <w:t>is</w:t>
        </w:r>
        <w:r w:rsidRPr="0048598F">
          <w:rPr>
            <w:w w:val="105"/>
          </w:rPr>
          <w:t xml:space="preserve"> </w:t>
        </w:r>
        <w:r>
          <w:rPr>
            <w:w w:val="105"/>
          </w:rPr>
          <w:t>not</w:t>
        </w:r>
        <w:r w:rsidRPr="0048598F">
          <w:rPr>
            <w:w w:val="105"/>
          </w:rPr>
          <w:t xml:space="preserve"> </w:t>
        </w:r>
        <w:r>
          <w:rPr>
            <w:w w:val="105"/>
          </w:rPr>
          <w:t>from</w:t>
        </w:r>
        <w:r w:rsidRPr="0048598F">
          <w:rPr>
            <w:w w:val="105"/>
          </w:rPr>
          <w:t xml:space="preserve"> </w:t>
        </w:r>
        <w:r>
          <w:rPr>
            <w:w w:val="105"/>
          </w:rPr>
          <w:t>the</w:t>
        </w:r>
        <w:r w:rsidRPr="0048598F">
          <w:rPr>
            <w:w w:val="105"/>
          </w:rPr>
          <w:t xml:space="preserve"> </w:t>
        </w:r>
        <w:r>
          <w:rPr>
            <w:w w:val="105"/>
          </w:rPr>
          <w:t>designated</w:t>
        </w:r>
        <w:r w:rsidRPr="0048598F">
          <w:rPr>
            <w:w w:val="105"/>
          </w:rPr>
          <w:t xml:space="preserve"> </w:t>
        </w:r>
        <w:r>
          <w:rPr>
            <w:w w:val="105"/>
          </w:rPr>
          <w:t>CR</w:t>
        </w:r>
        <w:r w:rsidRPr="0048598F">
          <w:rPr>
            <w:w w:val="105"/>
          </w:rPr>
          <w:t xml:space="preserve"> </w:t>
        </w:r>
        <w:r>
          <w:rPr>
            <w:w w:val="105"/>
          </w:rPr>
          <w:t>office</w:t>
        </w:r>
        <w:r w:rsidRPr="0048598F">
          <w:rPr>
            <w:w w:val="105"/>
          </w:rPr>
          <w:t xml:space="preserve"> </w:t>
        </w:r>
        <w:r>
          <w:rPr>
            <w:w w:val="105"/>
          </w:rPr>
          <w:t>and</w:t>
        </w:r>
        <w:r w:rsidRPr="0048598F">
          <w:rPr>
            <w:w w:val="105"/>
          </w:rPr>
          <w:t xml:space="preserve"> </w:t>
        </w:r>
        <w:r>
          <w:rPr>
            <w:w w:val="105"/>
          </w:rPr>
          <w:t>is</w:t>
        </w:r>
        <w:r w:rsidRPr="0048598F">
          <w:rPr>
            <w:w w:val="105"/>
          </w:rPr>
          <w:t xml:space="preserve"> </w:t>
        </w:r>
        <w:r>
          <w:rPr>
            <w:w w:val="105"/>
          </w:rPr>
          <w:t>selected</w:t>
        </w:r>
        <w:r w:rsidRPr="0048598F">
          <w:rPr>
            <w:w w:val="105"/>
          </w:rPr>
          <w:t xml:space="preserve"> </w:t>
        </w:r>
        <w:r>
          <w:rPr>
            <w:w w:val="105"/>
          </w:rPr>
          <w:t>by</w:t>
        </w:r>
        <w:r w:rsidRPr="0048598F">
          <w:rPr>
            <w:w w:val="105"/>
          </w:rPr>
          <w:t xml:space="preserve"> </w:t>
        </w:r>
        <w:r>
          <w:rPr>
            <w:w w:val="105"/>
          </w:rPr>
          <w:t>the</w:t>
        </w:r>
        <w:r w:rsidRPr="0048598F">
          <w:rPr>
            <w:w w:val="105"/>
          </w:rPr>
          <w:t xml:space="preserve"> </w:t>
        </w:r>
        <w:r>
          <w:rPr>
            <w:w w:val="105"/>
          </w:rPr>
          <w:t>CAA,</w:t>
        </w:r>
        <w:r w:rsidRPr="0048598F">
          <w:rPr>
            <w:w w:val="105"/>
          </w:rPr>
          <w:t xml:space="preserve"> </w:t>
        </w:r>
        <w:r>
          <w:rPr>
            <w:w w:val="105"/>
          </w:rPr>
          <w:t>the</w:t>
        </w:r>
        <w:r w:rsidRPr="0048598F">
          <w:rPr>
            <w:w w:val="105"/>
          </w:rPr>
          <w:t xml:space="preserve"> </w:t>
        </w:r>
        <w:r>
          <w:rPr>
            <w:w w:val="105"/>
          </w:rPr>
          <w:t>CR</w:t>
        </w:r>
        <w:r w:rsidRPr="0048598F">
          <w:rPr>
            <w:w w:val="105"/>
          </w:rPr>
          <w:t xml:space="preserve"> </w:t>
        </w:r>
        <w:r>
          <w:rPr>
            <w:w w:val="105"/>
          </w:rPr>
          <w:t>must</w:t>
        </w:r>
        <w:r w:rsidRPr="0048598F">
          <w:rPr>
            <w:w w:val="105"/>
          </w:rPr>
          <w:t xml:space="preserve"> </w:t>
        </w:r>
        <w:r>
          <w:rPr>
            <w:w w:val="105"/>
          </w:rPr>
          <w:t>be</w:t>
        </w:r>
        <w:r w:rsidRPr="0048598F">
          <w:rPr>
            <w:w w:val="105"/>
          </w:rPr>
          <w:t xml:space="preserve"> </w:t>
        </w:r>
        <w:r>
          <w:rPr>
            <w:w w:val="105"/>
          </w:rPr>
          <w:t>an</w:t>
        </w:r>
        <w:r w:rsidRPr="0048598F">
          <w:rPr>
            <w:w w:val="105"/>
          </w:rPr>
          <w:t xml:space="preserve"> </w:t>
        </w:r>
        <w:r>
          <w:rPr>
            <w:w w:val="105"/>
          </w:rPr>
          <w:t>experienced contracting</w:t>
        </w:r>
        <w:r w:rsidRPr="0048598F">
          <w:rPr>
            <w:w w:val="105"/>
          </w:rPr>
          <w:t xml:space="preserve"> </w:t>
        </w:r>
        <w:r>
          <w:rPr>
            <w:w w:val="105"/>
          </w:rPr>
          <w:t>professional,</w:t>
        </w:r>
        <w:r w:rsidRPr="0048598F">
          <w:rPr>
            <w:w w:val="105"/>
          </w:rPr>
          <w:t xml:space="preserve"> </w:t>
        </w:r>
        <w:r>
          <w:rPr>
            <w:w w:val="105"/>
          </w:rPr>
          <w:t>a</w:t>
        </w:r>
        <w:r w:rsidRPr="0048598F">
          <w:rPr>
            <w:w w:val="105"/>
          </w:rPr>
          <w:t xml:space="preserve"> </w:t>
        </w:r>
        <w:proofErr w:type="gramStart"/>
        <w:r>
          <w:rPr>
            <w:w w:val="105"/>
          </w:rPr>
          <w:t>Government</w:t>
        </w:r>
        <w:proofErr w:type="gramEnd"/>
        <w:r w:rsidRPr="0048598F">
          <w:rPr>
            <w:w w:val="105"/>
          </w:rPr>
          <w:t xml:space="preserve"> </w:t>
        </w:r>
        <w:r>
          <w:rPr>
            <w:w w:val="105"/>
          </w:rPr>
          <w:t>employee,</w:t>
        </w:r>
        <w:r w:rsidRPr="0048598F">
          <w:rPr>
            <w:w w:val="105"/>
          </w:rPr>
          <w:t xml:space="preserve"> </w:t>
        </w:r>
        <w:r>
          <w:rPr>
            <w:w w:val="105"/>
          </w:rPr>
          <w:t>and</w:t>
        </w:r>
        <w:r w:rsidRPr="0048598F">
          <w:rPr>
            <w:w w:val="105"/>
          </w:rPr>
          <w:t xml:space="preserve"> </w:t>
        </w:r>
        <w:r>
          <w:rPr>
            <w:w w:val="105"/>
          </w:rPr>
          <w:t>must</w:t>
        </w:r>
        <w:r w:rsidRPr="0048598F">
          <w:rPr>
            <w:w w:val="105"/>
          </w:rPr>
          <w:t xml:space="preserve"> </w:t>
        </w:r>
        <w:r>
          <w:rPr>
            <w:w w:val="105"/>
          </w:rPr>
          <w:t>not</w:t>
        </w:r>
        <w:r w:rsidRPr="0048598F">
          <w:rPr>
            <w:w w:val="105"/>
          </w:rPr>
          <w:t xml:space="preserve"> </w:t>
        </w:r>
        <w:r>
          <w:rPr>
            <w:w w:val="105"/>
          </w:rPr>
          <w:t>review</w:t>
        </w:r>
        <w:r w:rsidRPr="0048598F">
          <w:rPr>
            <w:w w:val="105"/>
          </w:rPr>
          <w:t xml:space="preserve"> </w:t>
        </w:r>
        <w:r>
          <w:rPr>
            <w:w w:val="105"/>
          </w:rPr>
          <w:t>their</w:t>
        </w:r>
        <w:r w:rsidRPr="0048598F">
          <w:rPr>
            <w:w w:val="105"/>
          </w:rPr>
          <w:t xml:space="preserve"> </w:t>
        </w:r>
        <w:r>
          <w:rPr>
            <w:w w:val="105"/>
          </w:rPr>
          <w:t>own</w:t>
        </w:r>
        <w:r w:rsidRPr="0048598F">
          <w:rPr>
            <w:w w:val="105"/>
          </w:rPr>
          <w:t xml:space="preserve"> </w:t>
        </w:r>
        <w:r>
          <w:rPr>
            <w:w w:val="105"/>
          </w:rPr>
          <w:t>contract</w:t>
        </w:r>
        <w:r w:rsidRPr="0048598F">
          <w:rPr>
            <w:w w:val="105"/>
          </w:rPr>
          <w:t xml:space="preserve"> </w:t>
        </w:r>
        <w:r>
          <w:rPr>
            <w:w w:val="105"/>
          </w:rPr>
          <w:t>action.</w:t>
        </w:r>
      </w:ins>
    </w:p>
    <w:p w14:paraId="249D2DD2" w14:textId="46D5FACC" w:rsidR="002A66BC" w:rsidRPr="002A66BC" w:rsidRDefault="002A66BC" w:rsidP="002A66BC">
      <w:pPr>
        <w:tabs>
          <w:tab w:val="left" w:pos="442"/>
        </w:tabs>
        <w:rPr>
          <w:ins w:id="395" w:author="STEVENS, KAREN M CIV USAF HAF SAF/AQCP" w:date="2024-02-20T08:46:00Z"/>
        </w:rPr>
      </w:pPr>
    </w:p>
    <w:p w14:paraId="087FAD0B" w14:textId="1FCDA953" w:rsidR="003259BB" w:rsidRDefault="0048598F" w:rsidP="0048598F">
      <w:pPr>
        <w:tabs>
          <w:tab w:val="left" w:pos="442"/>
        </w:tabs>
      </w:pPr>
      <w:ins w:id="396" w:author="STEVENS, KAREN M CIV USAF HAF SAF/AQCP" w:date="2024-02-20T09:01:00Z">
        <w:r>
          <w:rPr>
            <w:w w:val="105"/>
          </w:rPr>
          <w:t>“</w:t>
        </w:r>
        <w:r w:rsidRPr="004049A2">
          <w:rPr>
            <w:b/>
            <w:bCs/>
            <w:w w:val="105"/>
          </w:rPr>
          <w:t>Contract action</w:t>
        </w:r>
        <w:r>
          <w:rPr>
            <w:w w:val="105"/>
          </w:rPr>
          <w:t>” means-</w:t>
        </w:r>
      </w:ins>
      <w:del w:id="397" w:author="STEVENS, KAREN M CIV USAF HAF SAF/AQCP" w:date="2024-02-20T09:01:00Z">
        <w:r w:rsidR="00336DA5" w:rsidRPr="0048598F" w:rsidDel="0048598F">
          <w:rPr>
            <w:w w:val="105"/>
          </w:rPr>
          <w:delText>This</w:delText>
        </w:r>
        <w:r w:rsidR="00336DA5" w:rsidRPr="0048598F" w:rsidDel="0048598F">
          <w:rPr>
            <w:spacing w:val="12"/>
            <w:w w:val="105"/>
          </w:rPr>
          <w:delText xml:space="preserve"> </w:delText>
        </w:r>
        <w:r w:rsidR="00336DA5" w:rsidRPr="0048598F" w:rsidDel="0048598F">
          <w:rPr>
            <w:w w:val="105"/>
          </w:rPr>
          <w:delText>subpart</w:delText>
        </w:r>
        <w:r w:rsidR="00336DA5" w:rsidRPr="0048598F" w:rsidDel="0048598F">
          <w:rPr>
            <w:spacing w:val="13"/>
            <w:w w:val="105"/>
          </w:rPr>
          <w:delText xml:space="preserve"> </w:delText>
        </w:r>
        <w:r w:rsidR="00336DA5" w:rsidRPr="0048598F" w:rsidDel="0048598F">
          <w:rPr>
            <w:w w:val="105"/>
          </w:rPr>
          <w:delText>establishes</w:delText>
        </w:r>
        <w:r w:rsidR="00336DA5" w:rsidRPr="0048598F" w:rsidDel="0048598F">
          <w:rPr>
            <w:spacing w:val="13"/>
            <w:w w:val="105"/>
          </w:rPr>
          <w:delText xml:space="preserve"> </w:delText>
        </w:r>
        <w:r w:rsidR="00336DA5" w:rsidRPr="0048598F" w:rsidDel="0048598F">
          <w:rPr>
            <w:w w:val="105"/>
          </w:rPr>
          <w:delText>clearance</w:delText>
        </w:r>
        <w:r w:rsidR="00336DA5" w:rsidRPr="0048598F" w:rsidDel="0048598F">
          <w:rPr>
            <w:spacing w:val="12"/>
            <w:w w:val="105"/>
          </w:rPr>
          <w:delText xml:space="preserve"> </w:delText>
        </w:r>
        <w:r w:rsidR="00336DA5" w:rsidRPr="0048598F" w:rsidDel="0048598F">
          <w:rPr>
            <w:w w:val="105"/>
          </w:rPr>
          <w:delText>requirements</w:delText>
        </w:r>
        <w:r w:rsidR="00336DA5" w:rsidRPr="0048598F" w:rsidDel="0048598F">
          <w:rPr>
            <w:spacing w:val="13"/>
            <w:w w:val="105"/>
          </w:rPr>
          <w:delText xml:space="preserve"> </w:delText>
        </w:r>
        <w:r w:rsidR="00336DA5" w:rsidRPr="0048598F" w:rsidDel="0048598F">
          <w:rPr>
            <w:w w:val="105"/>
          </w:rPr>
          <w:delText>for</w:delText>
        </w:r>
        <w:r w:rsidR="00336DA5" w:rsidRPr="0048598F" w:rsidDel="0048598F">
          <w:rPr>
            <w:spacing w:val="13"/>
            <w:w w:val="105"/>
          </w:rPr>
          <w:delText xml:space="preserve"> </w:delText>
        </w:r>
        <w:r w:rsidR="00336DA5" w:rsidRPr="0048598F" w:rsidDel="0048598F">
          <w:rPr>
            <w:w w:val="105"/>
          </w:rPr>
          <w:delText>the</w:delText>
        </w:r>
        <w:r w:rsidR="00336DA5" w:rsidRPr="0048598F" w:rsidDel="0048598F">
          <w:rPr>
            <w:spacing w:val="12"/>
            <w:w w:val="105"/>
          </w:rPr>
          <w:delText xml:space="preserve"> </w:delText>
        </w:r>
        <w:r w:rsidR="00336DA5" w:rsidRPr="0048598F" w:rsidDel="0048598F">
          <w:rPr>
            <w:w w:val="105"/>
          </w:rPr>
          <w:delText>contract</w:delText>
        </w:r>
        <w:r w:rsidR="00336DA5" w:rsidRPr="0048598F" w:rsidDel="0048598F">
          <w:rPr>
            <w:spacing w:val="13"/>
            <w:w w:val="105"/>
          </w:rPr>
          <w:delText xml:space="preserve"> </w:delText>
        </w:r>
        <w:r w:rsidR="00336DA5" w:rsidRPr="0048598F" w:rsidDel="0048598F">
          <w:rPr>
            <w:w w:val="105"/>
          </w:rPr>
          <w:delText>actions</w:delText>
        </w:r>
        <w:r w:rsidR="00336DA5" w:rsidRPr="0048598F" w:rsidDel="0048598F">
          <w:rPr>
            <w:spacing w:val="13"/>
            <w:w w:val="105"/>
          </w:rPr>
          <w:delText xml:space="preserve"> </w:delText>
        </w:r>
        <w:r w:rsidR="00336DA5" w:rsidRPr="0048598F" w:rsidDel="0048598F">
          <w:rPr>
            <w:w w:val="105"/>
          </w:rPr>
          <w:delText>identified</w:delText>
        </w:r>
        <w:r w:rsidR="00336DA5" w:rsidRPr="0048598F" w:rsidDel="0048598F">
          <w:rPr>
            <w:spacing w:val="13"/>
            <w:w w:val="105"/>
          </w:rPr>
          <w:delText xml:space="preserve"> </w:delText>
        </w:r>
        <w:r w:rsidR="00336DA5" w:rsidRPr="0048598F" w:rsidDel="0048598F">
          <w:rPr>
            <w:spacing w:val="-2"/>
            <w:w w:val="105"/>
          </w:rPr>
          <w:delText>below:</w:delText>
        </w:r>
      </w:del>
    </w:p>
    <w:p w14:paraId="3A4D73C3" w14:textId="77777777" w:rsidR="00C66BF3" w:rsidRPr="0054285A" w:rsidRDefault="00C66BF3" w:rsidP="00C66BF3">
      <w:pPr>
        <w:spacing w:before="100" w:beforeAutospacing="1" w:after="100" w:afterAutospacing="1"/>
        <w:ind w:firstLine="360"/>
        <w:textAlignment w:val="baseline"/>
        <w:rPr>
          <w:ins w:id="398" w:author="STEVENS, KAREN M CIV USAF HAF SAF/AQCP" w:date="2024-02-20T09:24:00Z"/>
          <w:rFonts w:ascii="Times New Roman" w:eastAsia="Times New Roman" w:hAnsi="Times New Roman" w:cs="Times New Roman"/>
          <w:sz w:val="24"/>
          <w:szCs w:val="24"/>
        </w:rPr>
      </w:pPr>
      <w:ins w:id="399"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a</w:t>
        </w:r>
        <w:r w:rsidRPr="0054285A">
          <w:rPr>
            <w:rFonts w:ascii="Times New Roman" w:eastAsia="Times New Roman" w:hAnsi="Times New Roman" w:cs="Times New Roman"/>
            <w:sz w:val="24"/>
            <w:szCs w:val="24"/>
          </w:rPr>
          <w:t>) An action intended to result in award of any contract or modification of any contract</w:t>
        </w:r>
        <w:r>
          <w:rPr>
            <w:rFonts w:ascii="Times New Roman" w:eastAsia="Times New Roman" w:hAnsi="Times New Roman" w:cs="Times New Roman"/>
            <w:sz w:val="24"/>
            <w:szCs w:val="24"/>
          </w:rPr>
          <w:t>.</w:t>
        </w:r>
      </w:ins>
    </w:p>
    <w:p w14:paraId="485ED0E9" w14:textId="77777777" w:rsidR="00C66BF3" w:rsidRPr="0054285A" w:rsidRDefault="00C66BF3" w:rsidP="00C66BF3">
      <w:pPr>
        <w:spacing w:before="100" w:beforeAutospacing="1" w:after="100" w:afterAutospacing="1"/>
        <w:ind w:firstLine="360"/>
        <w:textAlignment w:val="baseline"/>
        <w:rPr>
          <w:ins w:id="400" w:author="STEVENS, KAREN M CIV USAF HAF SAF/AQCP" w:date="2024-02-20T09:24:00Z"/>
          <w:rFonts w:ascii="Times New Roman" w:eastAsia="Times New Roman" w:hAnsi="Times New Roman" w:cs="Times New Roman"/>
          <w:sz w:val="24"/>
          <w:szCs w:val="24"/>
        </w:rPr>
      </w:pPr>
      <w:ins w:id="401"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b</w:t>
        </w:r>
        <w:r w:rsidRPr="0054285A">
          <w:rPr>
            <w:rFonts w:ascii="Times New Roman" w:eastAsia="Times New Roman" w:hAnsi="Times New Roman" w:cs="Times New Roman"/>
            <w:sz w:val="24"/>
            <w:szCs w:val="24"/>
          </w:rPr>
          <w:t>) An action intended to result in definitization of an undefinitized contract action (UCA), an undefinitized change order, or an undefinitized long lead contract</w:t>
        </w:r>
        <w:r>
          <w:rPr>
            <w:rFonts w:ascii="Times New Roman" w:eastAsia="Times New Roman" w:hAnsi="Times New Roman" w:cs="Times New Roman"/>
            <w:sz w:val="24"/>
            <w:szCs w:val="24"/>
          </w:rPr>
          <w:t>.</w:t>
        </w:r>
      </w:ins>
    </w:p>
    <w:p w14:paraId="78816903" w14:textId="77777777" w:rsidR="00C66BF3" w:rsidRPr="0054285A" w:rsidRDefault="00C66BF3" w:rsidP="00C66BF3">
      <w:pPr>
        <w:spacing w:before="100" w:beforeAutospacing="1" w:after="100" w:afterAutospacing="1"/>
        <w:ind w:firstLine="360"/>
        <w:textAlignment w:val="baseline"/>
        <w:rPr>
          <w:ins w:id="402" w:author="STEVENS, KAREN M CIV USAF HAF SAF/AQCP" w:date="2024-02-20T09:24:00Z"/>
          <w:rFonts w:ascii="Times New Roman" w:eastAsia="Times New Roman" w:hAnsi="Times New Roman" w:cs="Times New Roman"/>
          <w:sz w:val="24"/>
          <w:szCs w:val="24"/>
        </w:rPr>
      </w:pPr>
      <w:ins w:id="403"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c</w:t>
        </w:r>
        <w:r w:rsidRPr="0054285A">
          <w:rPr>
            <w:rFonts w:ascii="Times New Roman" w:eastAsia="Times New Roman" w:hAnsi="Times New Roman" w:cs="Times New Roman"/>
            <w:sz w:val="24"/>
            <w:szCs w:val="24"/>
          </w:rPr>
          <w:t>) An action intended to result in the pricing of:</w:t>
        </w:r>
      </w:ins>
    </w:p>
    <w:p w14:paraId="17A68749" w14:textId="77777777" w:rsidR="00C66BF3" w:rsidRPr="0054285A" w:rsidRDefault="00C66BF3" w:rsidP="00C66BF3">
      <w:pPr>
        <w:spacing w:before="100" w:beforeAutospacing="1" w:after="100" w:afterAutospacing="1"/>
        <w:ind w:left="360" w:firstLine="360"/>
        <w:textAlignment w:val="baseline"/>
        <w:rPr>
          <w:ins w:id="404" w:author="STEVENS, KAREN M CIV USAF HAF SAF/AQCP" w:date="2024-02-20T09:24:00Z"/>
          <w:rFonts w:ascii="Times New Roman" w:eastAsia="Times New Roman" w:hAnsi="Times New Roman" w:cs="Times New Roman"/>
          <w:sz w:val="24"/>
          <w:szCs w:val="24"/>
        </w:rPr>
      </w:pPr>
      <w:ins w:id="405"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54285A">
          <w:rPr>
            <w:rFonts w:ascii="Times New Roman" w:eastAsia="Times New Roman" w:hAnsi="Times New Roman" w:cs="Times New Roman"/>
            <w:sz w:val="24"/>
            <w:szCs w:val="24"/>
          </w:rPr>
          <w:t xml:space="preserve">) an unpriced option or an option with a not-to-exceed </w:t>
        </w:r>
        <w:proofErr w:type="gramStart"/>
        <w:r w:rsidRPr="0054285A">
          <w:rPr>
            <w:rFonts w:ascii="Times New Roman" w:eastAsia="Times New Roman" w:hAnsi="Times New Roman" w:cs="Times New Roman"/>
            <w:sz w:val="24"/>
            <w:szCs w:val="24"/>
          </w:rPr>
          <w:t>price;</w:t>
        </w:r>
        <w:proofErr w:type="gramEnd"/>
      </w:ins>
    </w:p>
    <w:p w14:paraId="6AA0C446" w14:textId="77777777" w:rsidR="00C66BF3" w:rsidRPr="0054285A" w:rsidRDefault="00C66BF3" w:rsidP="00C66BF3">
      <w:pPr>
        <w:spacing w:before="100" w:beforeAutospacing="1" w:after="100" w:afterAutospacing="1"/>
        <w:ind w:left="360" w:firstLine="360"/>
        <w:textAlignment w:val="baseline"/>
        <w:rPr>
          <w:ins w:id="406" w:author="STEVENS, KAREN M CIV USAF HAF SAF/AQCP" w:date="2024-02-20T09:24:00Z"/>
          <w:rFonts w:ascii="Times New Roman" w:eastAsia="Times New Roman" w:hAnsi="Times New Roman" w:cs="Times New Roman"/>
          <w:sz w:val="24"/>
          <w:szCs w:val="24"/>
        </w:rPr>
      </w:pPr>
      <w:ins w:id="407"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54285A">
          <w:rPr>
            <w:rFonts w:ascii="Times New Roman" w:eastAsia="Times New Roman" w:hAnsi="Times New Roman" w:cs="Times New Roman"/>
            <w:sz w:val="24"/>
            <w:szCs w:val="24"/>
          </w:rPr>
          <w:t>) a provisioned items order (PIO</w:t>
        </w:r>
        <w:proofErr w:type="gramStart"/>
        <w:r w:rsidRPr="0054285A">
          <w:rPr>
            <w:rFonts w:ascii="Times New Roman" w:eastAsia="Times New Roman" w:hAnsi="Times New Roman" w:cs="Times New Roman"/>
            <w:sz w:val="24"/>
            <w:szCs w:val="24"/>
          </w:rPr>
          <w:t>);</w:t>
        </w:r>
        <w:proofErr w:type="gramEnd"/>
      </w:ins>
    </w:p>
    <w:p w14:paraId="34969995" w14:textId="77777777" w:rsidR="00C66BF3" w:rsidRPr="0054285A" w:rsidRDefault="00C66BF3" w:rsidP="00C66BF3">
      <w:pPr>
        <w:spacing w:before="100" w:beforeAutospacing="1" w:after="100" w:afterAutospacing="1"/>
        <w:ind w:left="360" w:firstLine="360"/>
        <w:textAlignment w:val="baseline"/>
        <w:rPr>
          <w:ins w:id="408" w:author="STEVENS, KAREN M CIV USAF HAF SAF/AQCP" w:date="2024-02-20T09:24:00Z"/>
          <w:rFonts w:ascii="Times New Roman" w:eastAsia="Times New Roman" w:hAnsi="Times New Roman" w:cs="Times New Roman"/>
          <w:sz w:val="24"/>
          <w:szCs w:val="24"/>
        </w:rPr>
      </w:pPr>
      <w:ins w:id="409"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54285A">
          <w:rPr>
            <w:rFonts w:ascii="Times New Roman" w:eastAsia="Times New Roman" w:hAnsi="Times New Roman" w:cs="Times New Roman"/>
            <w:sz w:val="24"/>
            <w:szCs w:val="24"/>
          </w:rPr>
          <w:t>) an unpriced order under a BPA or FSS contract, including a Governmentwide Acquisition Contract (GWAC); or</w:t>
        </w:r>
      </w:ins>
    </w:p>
    <w:p w14:paraId="108EAF0A" w14:textId="77777777" w:rsidR="00C66BF3" w:rsidRPr="0054285A" w:rsidRDefault="00C66BF3" w:rsidP="00C66BF3">
      <w:pPr>
        <w:spacing w:before="100" w:beforeAutospacing="1" w:after="100" w:afterAutospacing="1"/>
        <w:ind w:left="360" w:firstLine="360"/>
        <w:textAlignment w:val="baseline"/>
        <w:rPr>
          <w:ins w:id="410" w:author="STEVENS, KAREN M CIV USAF HAF SAF/AQCP" w:date="2024-02-20T09:24:00Z"/>
          <w:rFonts w:ascii="Times New Roman" w:eastAsia="Times New Roman" w:hAnsi="Times New Roman" w:cs="Times New Roman"/>
          <w:sz w:val="24"/>
          <w:szCs w:val="24"/>
        </w:rPr>
      </w:pPr>
      <w:ins w:id="411"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54285A">
          <w:rPr>
            <w:rFonts w:ascii="Times New Roman" w:eastAsia="Times New Roman" w:hAnsi="Times New Roman" w:cs="Times New Roman"/>
            <w:sz w:val="24"/>
            <w:szCs w:val="24"/>
          </w:rPr>
          <w:t>) a noncompetitive task order or delivery order under a single or multiple award indefinite delivery-type contract.</w:t>
        </w:r>
      </w:ins>
    </w:p>
    <w:p w14:paraId="4CDDD82A" w14:textId="77777777" w:rsidR="00C66BF3" w:rsidRPr="0054285A" w:rsidRDefault="00C66BF3" w:rsidP="00C66BF3">
      <w:pPr>
        <w:spacing w:before="100" w:beforeAutospacing="1" w:after="100" w:afterAutospacing="1"/>
        <w:ind w:firstLine="360"/>
        <w:textAlignment w:val="baseline"/>
        <w:rPr>
          <w:ins w:id="412" w:author="STEVENS, KAREN M CIV USAF HAF SAF/AQCP" w:date="2024-02-20T09:24:00Z"/>
          <w:rFonts w:ascii="Times New Roman" w:eastAsia="Times New Roman" w:hAnsi="Times New Roman" w:cs="Times New Roman"/>
          <w:sz w:val="24"/>
          <w:szCs w:val="24"/>
        </w:rPr>
      </w:pPr>
      <w:ins w:id="413"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d</w:t>
        </w:r>
        <w:r w:rsidRPr="0054285A">
          <w:rPr>
            <w:rFonts w:ascii="Times New Roman" w:eastAsia="Times New Roman" w:hAnsi="Times New Roman" w:cs="Times New Roman"/>
            <w:sz w:val="24"/>
            <w:szCs w:val="24"/>
          </w:rPr>
          <w:t>) An action intended to result in issuance of a modification implementing a unilateral price determination</w:t>
        </w:r>
        <w:r>
          <w:rPr>
            <w:rFonts w:ascii="Times New Roman" w:eastAsia="Times New Roman" w:hAnsi="Times New Roman" w:cs="Times New Roman"/>
            <w:sz w:val="24"/>
            <w:szCs w:val="24"/>
          </w:rPr>
          <w:t>.</w:t>
        </w:r>
      </w:ins>
    </w:p>
    <w:p w14:paraId="75BAB2AC" w14:textId="77777777" w:rsidR="00C66BF3" w:rsidRPr="0054285A" w:rsidRDefault="00C66BF3" w:rsidP="00C66BF3">
      <w:pPr>
        <w:spacing w:before="100" w:beforeAutospacing="1" w:after="100" w:afterAutospacing="1"/>
        <w:ind w:firstLine="360"/>
        <w:textAlignment w:val="baseline"/>
        <w:rPr>
          <w:ins w:id="414" w:author="STEVENS, KAREN M CIV USAF HAF SAF/AQCP" w:date="2024-02-20T09:24:00Z"/>
          <w:rFonts w:ascii="Times New Roman" w:eastAsia="Times New Roman" w:hAnsi="Times New Roman" w:cs="Times New Roman"/>
          <w:sz w:val="24"/>
          <w:szCs w:val="24"/>
        </w:rPr>
      </w:pPr>
      <w:ins w:id="415"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e</w:t>
        </w:r>
        <w:r w:rsidRPr="0054285A">
          <w:rPr>
            <w:rFonts w:ascii="Times New Roman" w:eastAsia="Times New Roman" w:hAnsi="Times New Roman" w:cs="Times New Roman"/>
            <w:sz w:val="24"/>
            <w:szCs w:val="24"/>
          </w:rPr>
          <w:t>) An order issued under Basic Ordering Agreement (BOA)</w:t>
        </w:r>
        <w:r>
          <w:rPr>
            <w:rFonts w:ascii="Times New Roman" w:eastAsia="Times New Roman" w:hAnsi="Times New Roman" w:cs="Times New Roman"/>
            <w:sz w:val="24"/>
            <w:szCs w:val="24"/>
          </w:rPr>
          <w:t>.</w:t>
        </w:r>
      </w:ins>
    </w:p>
    <w:p w14:paraId="16657483" w14:textId="77777777" w:rsidR="00C66BF3" w:rsidRPr="0054285A" w:rsidRDefault="00C66BF3" w:rsidP="00C66BF3">
      <w:pPr>
        <w:spacing w:before="100" w:beforeAutospacing="1" w:after="100" w:afterAutospacing="1"/>
        <w:ind w:firstLine="360"/>
        <w:textAlignment w:val="baseline"/>
        <w:rPr>
          <w:ins w:id="416" w:author="STEVENS, KAREN M CIV USAF HAF SAF/AQCP" w:date="2024-02-20T09:24:00Z"/>
          <w:rFonts w:ascii="Times New Roman" w:eastAsia="Times New Roman" w:hAnsi="Times New Roman" w:cs="Times New Roman"/>
          <w:sz w:val="24"/>
          <w:szCs w:val="24"/>
        </w:rPr>
      </w:pPr>
      <w:ins w:id="417"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f</w:t>
        </w:r>
        <w:r w:rsidRPr="0054285A">
          <w:rPr>
            <w:rFonts w:ascii="Times New Roman" w:eastAsia="Times New Roman" w:hAnsi="Times New Roman" w:cs="Times New Roman"/>
            <w:sz w:val="24"/>
            <w:szCs w:val="24"/>
          </w:rPr>
          <w:t>) An action intended to result in the exercise of an option when the option exercise is not in accordance with the previously approved pricing arrangement or other contract terms and conditions</w:t>
        </w:r>
        <w:r>
          <w:rPr>
            <w:rFonts w:ascii="Times New Roman" w:eastAsia="Times New Roman" w:hAnsi="Times New Roman" w:cs="Times New Roman"/>
            <w:sz w:val="24"/>
            <w:szCs w:val="24"/>
          </w:rPr>
          <w:t>.</w:t>
        </w:r>
      </w:ins>
    </w:p>
    <w:p w14:paraId="4D337B2A" w14:textId="77777777" w:rsidR="00C66BF3" w:rsidRPr="0054285A" w:rsidRDefault="00C66BF3" w:rsidP="00C66BF3">
      <w:pPr>
        <w:spacing w:before="100" w:beforeAutospacing="1" w:after="100" w:afterAutospacing="1"/>
        <w:ind w:firstLine="360"/>
        <w:textAlignment w:val="baseline"/>
        <w:rPr>
          <w:ins w:id="418" w:author="STEVENS, KAREN M CIV USAF HAF SAF/AQCP" w:date="2024-02-20T09:24:00Z"/>
          <w:rFonts w:ascii="Times New Roman" w:eastAsia="Times New Roman" w:hAnsi="Times New Roman" w:cs="Times New Roman"/>
          <w:sz w:val="24"/>
          <w:szCs w:val="24"/>
        </w:rPr>
      </w:pPr>
      <w:ins w:id="419"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g</w:t>
        </w:r>
        <w:r w:rsidRPr="0054285A">
          <w:rPr>
            <w:rFonts w:ascii="Times New Roman" w:eastAsia="Times New Roman" w:hAnsi="Times New Roman" w:cs="Times New Roman"/>
            <w:sz w:val="24"/>
            <w:szCs w:val="24"/>
          </w:rPr>
          <w:t>) A competitive solicitation issued or a competitive order awarded in accordance with </w:t>
        </w:r>
        <w:r>
          <w:fldChar w:fldCharType="begin"/>
        </w:r>
        <w:r>
          <w:instrText>HYPERLINK "https://www.acquisition.gov/far/part-8" \l "FAR_Subpart_8_4" \t "_blank" \o "FAR 8.4"</w:instrText>
        </w:r>
        <w:r>
          <w:fldChar w:fldCharType="separate"/>
        </w:r>
        <w:r w:rsidRPr="0054285A">
          <w:rPr>
            <w:rFonts w:ascii="Times New Roman" w:eastAsia="Times New Roman" w:hAnsi="Times New Roman" w:cs="Times New Roman"/>
            <w:color w:val="0000FF"/>
            <w:sz w:val="24"/>
            <w:szCs w:val="24"/>
            <w:u w:val="single"/>
            <w:bdr w:val="none" w:sz="0" w:space="0" w:color="auto" w:frame="1"/>
          </w:rPr>
          <w:t>FAR 8.4</w:t>
        </w:r>
        <w:r>
          <w:rPr>
            <w:rFonts w:ascii="Times New Roman" w:eastAsia="Times New Roman" w:hAnsi="Times New Roman" w:cs="Times New Roman"/>
            <w:color w:val="0000FF"/>
            <w:sz w:val="24"/>
            <w:szCs w:val="24"/>
            <w:u w:val="single"/>
            <w:bdr w:val="none" w:sz="0" w:space="0" w:color="auto" w:frame="1"/>
          </w:rPr>
          <w:fldChar w:fldCharType="end"/>
        </w:r>
        <w:r w:rsidRPr="0054285A">
          <w:rPr>
            <w:rFonts w:ascii="Times New Roman" w:eastAsia="Times New Roman" w:hAnsi="Times New Roman" w:cs="Times New Roman"/>
            <w:sz w:val="24"/>
            <w:szCs w:val="24"/>
          </w:rPr>
          <w:t>, </w:t>
        </w:r>
        <w:r>
          <w:fldChar w:fldCharType="begin"/>
        </w:r>
        <w:r>
          <w:instrText>HYPERLINK "https://www.acquisition.gov/far/part-13" \t "_blank" \o "13"</w:instrText>
        </w:r>
        <w:r>
          <w:fldChar w:fldCharType="separate"/>
        </w:r>
        <w:r w:rsidRPr="0054285A">
          <w:rPr>
            <w:rFonts w:ascii="Times New Roman" w:eastAsia="Times New Roman" w:hAnsi="Times New Roman" w:cs="Times New Roman"/>
            <w:color w:val="0000FF"/>
            <w:sz w:val="24"/>
            <w:szCs w:val="24"/>
            <w:u w:val="single"/>
            <w:bdr w:val="none" w:sz="0" w:space="0" w:color="auto" w:frame="1"/>
          </w:rPr>
          <w:t>13</w:t>
        </w:r>
        <w:r>
          <w:rPr>
            <w:rFonts w:ascii="Times New Roman" w:eastAsia="Times New Roman" w:hAnsi="Times New Roman" w:cs="Times New Roman"/>
            <w:color w:val="0000FF"/>
            <w:sz w:val="24"/>
            <w:szCs w:val="24"/>
            <w:u w:val="single"/>
            <w:bdr w:val="none" w:sz="0" w:space="0" w:color="auto" w:frame="1"/>
          </w:rPr>
          <w:fldChar w:fldCharType="end"/>
        </w:r>
        <w:r w:rsidRPr="0054285A">
          <w:rPr>
            <w:rFonts w:ascii="Times New Roman" w:eastAsia="Times New Roman" w:hAnsi="Times New Roman" w:cs="Times New Roman"/>
            <w:sz w:val="24"/>
            <w:szCs w:val="24"/>
          </w:rPr>
          <w:t>, or </w:t>
        </w:r>
        <w:r>
          <w:fldChar w:fldCharType="begin"/>
        </w:r>
        <w:r>
          <w:instrText>HYPERLINK "https://www.acquisition.gov/far/part-16" \l "FAR_Subpart_16_5" \t "_blank" \o "16.5"</w:instrText>
        </w:r>
        <w:r>
          <w:fldChar w:fldCharType="separate"/>
        </w:r>
        <w:r w:rsidRPr="0054285A">
          <w:rPr>
            <w:rFonts w:ascii="Times New Roman" w:eastAsia="Times New Roman" w:hAnsi="Times New Roman" w:cs="Times New Roman"/>
            <w:color w:val="0000FF"/>
            <w:sz w:val="24"/>
            <w:szCs w:val="24"/>
            <w:u w:val="single"/>
            <w:bdr w:val="none" w:sz="0" w:space="0" w:color="auto" w:frame="1"/>
          </w:rPr>
          <w:t>16.5</w:t>
        </w:r>
        <w:r>
          <w:rPr>
            <w:rFonts w:ascii="Times New Roman" w:eastAsia="Times New Roman" w:hAnsi="Times New Roman" w:cs="Times New Roman"/>
            <w:color w:val="0000FF"/>
            <w:sz w:val="24"/>
            <w:szCs w:val="24"/>
            <w:u w:val="single"/>
            <w:bdr w:val="none" w:sz="0" w:space="0" w:color="auto" w:frame="1"/>
          </w:rPr>
          <w:fldChar w:fldCharType="end"/>
        </w:r>
        <w:r w:rsidRPr="0054285A">
          <w:rPr>
            <w:rFonts w:ascii="Times New Roman" w:eastAsia="Times New Roman" w:hAnsi="Times New Roman" w:cs="Times New Roman"/>
            <w:sz w:val="24"/>
            <w:szCs w:val="24"/>
          </w:rPr>
          <w:t> against an existing Multiple Award Contract (MAC) Indefinite-Delivery Indefinite-Quantity (IDIQ), GWAC, or FSS contract that requires either one or both of the following:</w:t>
        </w:r>
      </w:ins>
    </w:p>
    <w:p w14:paraId="4B08CF3A" w14:textId="77777777" w:rsidR="00C66BF3" w:rsidRPr="0054285A" w:rsidRDefault="00C66BF3" w:rsidP="00C66BF3">
      <w:pPr>
        <w:spacing w:before="100" w:beforeAutospacing="1" w:after="100" w:afterAutospacing="1"/>
        <w:ind w:left="360" w:firstLine="360"/>
        <w:textAlignment w:val="baseline"/>
        <w:rPr>
          <w:ins w:id="420" w:author="STEVENS, KAREN M CIV USAF HAF SAF/AQCP" w:date="2024-02-20T09:24:00Z"/>
          <w:rFonts w:ascii="Times New Roman" w:eastAsia="Times New Roman" w:hAnsi="Times New Roman" w:cs="Times New Roman"/>
          <w:sz w:val="24"/>
          <w:szCs w:val="24"/>
        </w:rPr>
      </w:pPr>
      <w:ins w:id="421" w:author="STEVENS, KAREN M CIV USAF HAF SAF/AQCP" w:date="2024-02-20T09:24:00Z">
        <w:r>
          <w:rPr>
            <w:rFonts w:ascii="Times New Roman" w:eastAsia="Times New Roman" w:hAnsi="Times New Roman" w:cs="Times New Roman"/>
            <w:sz w:val="24"/>
            <w:szCs w:val="24"/>
          </w:rPr>
          <w:t>(1)</w:t>
        </w:r>
        <w:r w:rsidRPr="0054285A">
          <w:rPr>
            <w:rFonts w:ascii="Times New Roman" w:eastAsia="Times New Roman" w:hAnsi="Times New Roman" w:cs="Times New Roman"/>
            <w:sz w:val="24"/>
            <w:szCs w:val="24"/>
          </w:rPr>
          <w:t xml:space="preserve"> Establishment of specific criteria for the evaluation of proposals and selection of the awardee for the </w:t>
        </w:r>
        <w:proofErr w:type="gramStart"/>
        <w:r w:rsidRPr="0054285A">
          <w:rPr>
            <w:rFonts w:ascii="Times New Roman" w:eastAsia="Times New Roman" w:hAnsi="Times New Roman" w:cs="Times New Roman"/>
            <w:sz w:val="24"/>
            <w:szCs w:val="24"/>
          </w:rPr>
          <w:t>order;</w:t>
        </w:r>
        <w:proofErr w:type="gramEnd"/>
      </w:ins>
    </w:p>
    <w:p w14:paraId="2C02BD29" w14:textId="5CA64D83" w:rsidR="00C66BF3" w:rsidRPr="0054285A" w:rsidRDefault="00C66BF3" w:rsidP="00C66BF3">
      <w:pPr>
        <w:spacing w:before="100" w:beforeAutospacing="1" w:after="100" w:afterAutospacing="1"/>
        <w:ind w:left="360" w:firstLine="360"/>
        <w:textAlignment w:val="baseline"/>
        <w:rPr>
          <w:ins w:id="422" w:author="STEVENS, KAREN M CIV USAF HAF SAF/AQCP" w:date="2024-02-20T09:24:00Z"/>
          <w:rFonts w:ascii="Times New Roman" w:eastAsia="Times New Roman" w:hAnsi="Times New Roman" w:cs="Times New Roman"/>
          <w:sz w:val="24"/>
          <w:szCs w:val="24"/>
        </w:rPr>
      </w:pPr>
      <w:ins w:id="423" w:author="STEVENS, KAREN M CIV USAF HAF SAF/AQCP" w:date="2024-02-20T09:24:00Z">
        <w:r>
          <w:rPr>
            <w:rFonts w:ascii="Times New Roman" w:eastAsia="Times New Roman" w:hAnsi="Times New Roman" w:cs="Times New Roman"/>
            <w:sz w:val="24"/>
            <w:szCs w:val="24"/>
          </w:rPr>
          <w:t>(2)</w:t>
        </w:r>
        <w:r w:rsidRPr="0054285A">
          <w:rPr>
            <w:rFonts w:ascii="Times New Roman" w:eastAsia="Times New Roman" w:hAnsi="Times New Roman" w:cs="Times New Roman"/>
            <w:sz w:val="24"/>
            <w:szCs w:val="24"/>
          </w:rPr>
          <w:t xml:space="preserve"> Addition of any terms or conditions that are not included in the basic IDIQ contract, and/or changes to the existing terms or conditions of the basic IDIQ contract (except for provisions/clauses required by the FAR, DFARS, or </w:t>
        </w:r>
      </w:ins>
      <w:ins w:id="424" w:author="STEVENS, KAREN M CIV USAF HAF SAF/SAF/AQC" w:date="2024-02-20T10:12:00Z">
        <w:r w:rsidR="00C605C1">
          <w:rPr>
            <w:rFonts w:ascii="Times New Roman" w:eastAsia="Times New Roman" w:hAnsi="Times New Roman" w:cs="Times New Roman"/>
            <w:sz w:val="24"/>
            <w:szCs w:val="24"/>
          </w:rPr>
          <w:t>D</w:t>
        </w:r>
      </w:ins>
      <w:ins w:id="425" w:author="STEVENS, KAREN M CIV USAF HAF SAF/AQCP" w:date="2024-02-20T09:24:00Z">
        <w:r w:rsidRPr="0054285A">
          <w:rPr>
            <w:rFonts w:ascii="Times New Roman" w:eastAsia="Times New Roman" w:hAnsi="Times New Roman" w:cs="Times New Roman"/>
            <w:sz w:val="24"/>
            <w:szCs w:val="24"/>
          </w:rPr>
          <w:t>AFFARS).</w:t>
        </w:r>
      </w:ins>
    </w:p>
    <w:p w14:paraId="001FA69D" w14:textId="77777777" w:rsidR="00C66BF3" w:rsidRPr="0054285A" w:rsidRDefault="00C66BF3" w:rsidP="00C66BF3">
      <w:pPr>
        <w:spacing w:before="100" w:beforeAutospacing="1" w:after="100" w:afterAutospacing="1"/>
        <w:textAlignment w:val="baseline"/>
        <w:rPr>
          <w:ins w:id="426" w:author="STEVENS, KAREN M CIV USAF HAF SAF/AQCP" w:date="2024-02-20T09:24:00Z"/>
          <w:rFonts w:ascii="Times New Roman" w:eastAsia="Times New Roman" w:hAnsi="Times New Roman" w:cs="Times New Roman"/>
          <w:sz w:val="24"/>
          <w:szCs w:val="24"/>
        </w:rPr>
      </w:pPr>
      <w:ins w:id="427" w:author="STEVENS, KAREN M CIV USAF HAF SAF/AQCP" w:date="2024-02-20T09:24:00Z">
        <w:r>
          <w:rPr>
            <w:rFonts w:ascii="Times New Roman" w:eastAsia="Times New Roman" w:hAnsi="Times New Roman" w:cs="Times New Roman"/>
            <w:sz w:val="24"/>
            <w:szCs w:val="24"/>
          </w:rPr>
          <w:t xml:space="preserve">(h) </w:t>
        </w:r>
        <w:r w:rsidRPr="0054285A">
          <w:rPr>
            <w:rFonts w:ascii="Times New Roman" w:eastAsia="Times New Roman" w:hAnsi="Times New Roman" w:cs="Times New Roman"/>
            <w:sz w:val="24"/>
            <w:szCs w:val="24"/>
          </w:rPr>
          <w:t>Contract action</w:t>
        </w:r>
        <w:r>
          <w:rPr>
            <w:rFonts w:ascii="Times New Roman" w:eastAsia="Times New Roman" w:hAnsi="Times New Roman" w:cs="Times New Roman"/>
            <w:sz w:val="24"/>
            <w:szCs w:val="24"/>
          </w:rPr>
          <w:t>s excluded from business or contract clearances are</w:t>
        </w:r>
        <w:r w:rsidRPr="0054285A">
          <w:rPr>
            <w:rFonts w:ascii="Times New Roman" w:eastAsia="Times New Roman" w:hAnsi="Times New Roman" w:cs="Times New Roman"/>
            <w:sz w:val="24"/>
            <w:szCs w:val="24"/>
          </w:rPr>
          <w:t>:</w:t>
        </w:r>
      </w:ins>
    </w:p>
    <w:p w14:paraId="59478AE8" w14:textId="77777777" w:rsidR="00C66BF3" w:rsidRPr="0054285A" w:rsidRDefault="00C66BF3" w:rsidP="00C66BF3">
      <w:pPr>
        <w:spacing w:before="100" w:beforeAutospacing="1" w:after="100" w:afterAutospacing="1"/>
        <w:ind w:firstLine="360"/>
        <w:textAlignment w:val="baseline"/>
        <w:rPr>
          <w:ins w:id="428" w:author="STEVENS, KAREN M CIV USAF HAF SAF/AQCP" w:date="2024-02-20T09:24:00Z"/>
          <w:rFonts w:ascii="Times New Roman" w:eastAsia="Times New Roman" w:hAnsi="Times New Roman" w:cs="Times New Roman"/>
          <w:sz w:val="24"/>
          <w:szCs w:val="24"/>
        </w:rPr>
      </w:pPr>
      <w:ins w:id="429"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54285A">
          <w:rPr>
            <w:rFonts w:ascii="Times New Roman" w:eastAsia="Times New Roman" w:hAnsi="Times New Roman" w:cs="Times New Roman"/>
            <w:sz w:val="24"/>
            <w:szCs w:val="24"/>
          </w:rPr>
          <w:t>) An action that creates a UCA, undefinitized change order, or undefinitized long lead contract</w:t>
        </w:r>
        <w:r>
          <w:rPr>
            <w:rFonts w:ascii="Times New Roman" w:eastAsia="Times New Roman" w:hAnsi="Times New Roman" w:cs="Times New Roman"/>
            <w:sz w:val="24"/>
            <w:szCs w:val="24"/>
          </w:rPr>
          <w:t>.</w:t>
        </w:r>
      </w:ins>
    </w:p>
    <w:p w14:paraId="28A8D720" w14:textId="77777777" w:rsidR="00C66BF3" w:rsidRPr="0054285A" w:rsidRDefault="00C66BF3" w:rsidP="00C66BF3">
      <w:pPr>
        <w:spacing w:before="100" w:beforeAutospacing="1" w:after="100" w:afterAutospacing="1"/>
        <w:ind w:firstLine="360"/>
        <w:textAlignment w:val="baseline"/>
        <w:rPr>
          <w:ins w:id="430" w:author="STEVENS, KAREN M CIV USAF HAF SAF/AQCP" w:date="2024-02-20T09:24:00Z"/>
          <w:rFonts w:ascii="Times New Roman" w:eastAsia="Times New Roman" w:hAnsi="Times New Roman" w:cs="Times New Roman"/>
          <w:sz w:val="24"/>
          <w:szCs w:val="24"/>
        </w:rPr>
      </w:pPr>
      <w:ins w:id="431"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54285A">
          <w:rPr>
            <w:rFonts w:ascii="Times New Roman" w:eastAsia="Times New Roman" w:hAnsi="Times New Roman" w:cs="Times New Roman"/>
            <w:sz w:val="24"/>
            <w:szCs w:val="24"/>
          </w:rPr>
          <w:t>) A modification for the payment of an incentive or award fee that is in accordance with the terms and conditions of the incentive plan or award fee plan</w:t>
        </w:r>
        <w:r>
          <w:rPr>
            <w:rFonts w:ascii="Times New Roman" w:eastAsia="Times New Roman" w:hAnsi="Times New Roman" w:cs="Times New Roman"/>
            <w:sz w:val="24"/>
            <w:szCs w:val="24"/>
          </w:rPr>
          <w:t>.</w:t>
        </w:r>
      </w:ins>
    </w:p>
    <w:p w14:paraId="7051BD9D" w14:textId="77777777" w:rsidR="00C66BF3" w:rsidRPr="0054285A" w:rsidRDefault="00C66BF3" w:rsidP="00C66BF3">
      <w:pPr>
        <w:spacing w:before="100" w:beforeAutospacing="1" w:after="100" w:afterAutospacing="1"/>
        <w:ind w:firstLine="360"/>
        <w:textAlignment w:val="baseline"/>
        <w:rPr>
          <w:ins w:id="432" w:author="STEVENS, KAREN M CIV USAF HAF SAF/AQCP" w:date="2024-02-20T09:24:00Z"/>
          <w:rFonts w:ascii="Times New Roman" w:eastAsia="Times New Roman" w:hAnsi="Times New Roman" w:cs="Times New Roman"/>
          <w:sz w:val="24"/>
          <w:szCs w:val="24"/>
        </w:rPr>
      </w:pPr>
      <w:ins w:id="433"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54285A">
          <w:rPr>
            <w:rFonts w:ascii="Times New Roman" w:eastAsia="Times New Roman" w:hAnsi="Times New Roman" w:cs="Times New Roman"/>
            <w:sz w:val="24"/>
            <w:szCs w:val="24"/>
          </w:rPr>
          <w:t>) A funding modification</w:t>
        </w:r>
        <w:r>
          <w:rPr>
            <w:rFonts w:ascii="Times New Roman" w:eastAsia="Times New Roman" w:hAnsi="Times New Roman" w:cs="Times New Roman"/>
            <w:sz w:val="24"/>
            <w:szCs w:val="24"/>
          </w:rPr>
          <w:t>.</w:t>
        </w:r>
      </w:ins>
    </w:p>
    <w:p w14:paraId="0AE42BD2" w14:textId="77777777" w:rsidR="00C66BF3" w:rsidRPr="0054285A" w:rsidRDefault="00C66BF3" w:rsidP="00C66BF3">
      <w:pPr>
        <w:spacing w:before="100" w:beforeAutospacing="1" w:after="100" w:afterAutospacing="1"/>
        <w:ind w:firstLine="360"/>
        <w:textAlignment w:val="baseline"/>
        <w:rPr>
          <w:ins w:id="434" w:author="STEVENS, KAREN M CIV USAF HAF SAF/AQCP" w:date="2024-02-20T09:24:00Z"/>
          <w:rFonts w:ascii="Times New Roman" w:eastAsia="Times New Roman" w:hAnsi="Times New Roman" w:cs="Times New Roman"/>
          <w:sz w:val="24"/>
          <w:szCs w:val="24"/>
        </w:rPr>
      </w:pPr>
      <w:ins w:id="435"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54285A">
          <w:rPr>
            <w:rFonts w:ascii="Times New Roman" w:eastAsia="Times New Roman" w:hAnsi="Times New Roman" w:cs="Times New Roman"/>
            <w:sz w:val="24"/>
            <w:szCs w:val="24"/>
          </w:rPr>
          <w:t xml:space="preserve"> An administrative modification</w:t>
        </w:r>
        <w:r>
          <w:rPr>
            <w:rFonts w:ascii="Times New Roman" w:eastAsia="Times New Roman" w:hAnsi="Times New Roman" w:cs="Times New Roman"/>
            <w:sz w:val="24"/>
            <w:szCs w:val="24"/>
          </w:rPr>
          <w:t>.</w:t>
        </w:r>
      </w:ins>
    </w:p>
    <w:p w14:paraId="6E71CD76" w14:textId="77777777" w:rsidR="00C66BF3" w:rsidRPr="0054285A" w:rsidRDefault="00C66BF3" w:rsidP="00C66BF3">
      <w:pPr>
        <w:spacing w:before="100" w:beforeAutospacing="1" w:after="100" w:afterAutospacing="1"/>
        <w:ind w:firstLine="360"/>
        <w:textAlignment w:val="baseline"/>
        <w:rPr>
          <w:ins w:id="436" w:author="STEVENS, KAREN M CIV USAF HAF SAF/AQCP" w:date="2024-02-20T09:24:00Z"/>
          <w:rFonts w:ascii="Times New Roman" w:eastAsia="Times New Roman" w:hAnsi="Times New Roman" w:cs="Times New Roman"/>
          <w:sz w:val="24"/>
          <w:szCs w:val="24"/>
        </w:rPr>
      </w:pPr>
      <w:ins w:id="437"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0054285A">
          <w:rPr>
            <w:rFonts w:ascii="Times New Roman" w:eastAsia="Times New Roman" w:hAnsi="Times New Roman" w:cs="Times New Roman"/>
            <w:sz w:val="24"/>
            <w:szCs w:val="24"/>
          </w:rPr>
          <w:t xml:space="preserve">) A modification solely for changes </w:t>
        </w:r>
        <w:proofErr w:type="gramStart"/>
        <w:r w:rsidRPr="0054285A">
          <w:rPr>
            <w:rFonts w:ascii="Times New Roman" w:eastAsia="Times New Roman" w:hAnsi="Times New Roman" w:cs="Times New Roman"/>
            <w:sz w:val="24"/>
            <w:szCs w:val="24"/>
          </w:rPr>
          <w:t>as a result of</w:t>
        </w:r>
        <w:proofErr w:type="gramEnd"/>
        <w:r w:rsidRPr="0054285A">
          <w:rPr>
            <w:rFonts w:ascii="Times New Roman" w:eastAsia="Times New Roman" w:hAnsi="Times New Roman" w:cs="Times New Roman"/>
            <w:sz w:val="24"/>
            <w:szCs w:val="24"/>
          </w:rPr>
          <w:t xml:space="preserve"> Service Contract Labor Standards statute wage rates/fringe benefits or Fair Labor Standards Act minimum wages</w:t>
        </w:r>
        <w:r>
          <w:rPr>
            <w:rFonts w:ascii="Times New Roman" w:eastAsia="Times New Roman" w:hAnsi="Times New Roman" w:cs="Times New Roman"/>
            <w:sz w:val="24"/>
            <w:szCs w:val="24"/>
          </w:rPr>
          <w:t>.</w:t>
        </w:r>
      </w:ins>
    </w:p>
    <w:p w14:paraId="1EE40E39" w14:textId="77777777" w:rsidR="00C66BF3" w:rsidRPr="0054285A" w:rsidRDefault="00C66BF3" w:rsidP="00C66BF3">
      <w:pPr>
        <w:spacing w:before="100" w:beforeAutospacing="1" w:after="100" w:afterAutospacing="1"/>
        <w:ind w:firstLine="360"/>
        <w:textAlignment w:val="baseline"/>
        <w:rPr>
          <w:ins w:id="438" w:author="STEVENS, KAREN M CIV USAF HAF SAF/AQCP" w:date="2024-02-20T09:24:00Z"/>
          <w:rFonts w:ascii="Times New Roman" w:eastAsia="Times New Roman" w:hAnsi="Times New Roman" w:cs="Times New Roman"/>
          <w:sz w:val="24"/>
          <w:szCs w:val="24"/>
        </w:rPr>
      </w:pPr>
      <w:ins w:id="439" w:author="STEVENS, KAREN M CIV USAF HAF SAF/AQCP" w:date="2024-02-20T09:24:00Z">
        <w:r w:rsidRPr="0054285A">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Pr="0054285A">
          <w:rPr>
            <w:rFonts w:ascii="Times New Roman" w:eastAsia="Times New Roman" w:hAnsi="Times New Roman" w:cs="Times New Roman"/>
            <w:sz w:val="24"/>
            <w:szCs w:val="24"/>
          </w:rPr>
          <w:t>) A competitive solicitation issued or a competitive order awarded in accordance with </w:t>
        </w:r>
        <w:r>
          <w:fldChar w:fldCharType="begin"/>
        </w:r>
        <w:r>
          <w:instrText>HYPERLINK "https://www.acquisition.gov/far/part-8" \l "FAR_Subpart_8_4" \t "_blank" \o "FAR 8.4"</w:instrText>
        </w:r>
        <w:r>
          <w:fldChar w:fldCharType="separate"/>
        </w:r>
        <w:r w:rsidRPr="0054285A">
          <w:rPr>
            <w:rFonts w:ascii="Times New Roman" w:eastAsia="Times New Roman" w:hAnsi="Times New Roman" w:cs="Times New Roman"/>
            <w:sz w:val="24"/>
            <w:szCs w:val="24"/>
          </w:rPr>
          <w:t>FAR 8.4</w:t>
        </w:r>
        <w:r>
          <w:rPr>
            <w:rFonts w:ascii="Times New Roman" w:eastAsia="Times New Roman" w:hAnsi="Times New Roman" w:cs="Times New Roman"/>
            <w:sz w:val="24"/>
            <w:szCs w:val="24"/>
          </w:rPr>
          <w:fldChar w:fldCharType="end"/>
        </w:r>
        <w:r w:rsidRPr="0054285A">
          <w:rPr>
            <w:rFonts w:ascii="Times New Roman" w:eastAsia="Times New Roman" w:hAnsi="Times New Roman" w:cs="Times New Roman"/>
            <w:sz w:val="24"/>
            <w:szCs w:val="24"/>
          </w:rPr>
          <w:t>, </w:t>
        </w:r>
        <w:r>
          <w:fldChar w:fldCharType="begin"/>
        </w:r>
        <w:r>
          <w:instrText>HYPERLINK "https://www.acquisition.gov/far/part-13" \t "_blank" \o "13"</w:instrText>
        </w:r>
        <w:r>
          <w:fldChar w:fldCharType="separate"/>
        </w:r>
        <w:r w:rsidRPr="0054285A">
          <w:rPr>
            <w:rFonts w:ascii="Times New Roman" w:eastAsia="Times New Roman" w:hAnsi="Times New Roman" w:cs="Times New Roman"/>
            <w:sz w:val="24"/>
            <w:szCs w:val="24"/>
          </w:rPr>
          <w:t>13</w:t>
        </w:r>
        <w:r>
          <w:rPr>
            <w:rFonts w:ascii="Times New Roman" w:eastAsia="Times New Roman" w:hAnsi="Times New Roman" w:cs="Times New Roman"/>
            <w:sz w:val="24"/>
            <w:szCs w:val="24"/>
          </w:rPr>
          <w:fldChar w:fldCharType="end"/>
        </w:r>
        <w:r w:rsidRPr="0054285A">
          <w:rPr>
            <w:rFonts w:ascii="Times New Roman" w:eastAsia="Times New Roman" w:hAnsi="Times New Roman" w:cs="Times New Roman"/>
            <w:sz w:val="24"/>
            <w:szCs w:val="24"/>
          </w:rPr>
          <w:t>, or </w:t>
        </w:r>
        <w:r>
          <w:fldChar w:fldCharType="begin"/>
        </w:r>
        <w:r>
          <w:instrText>HYPERLINK "https://www.acquisition.gov/far/part-16" \l "FAR_Subpart_16_5" \t "_blank" \o "16.5"</w:instrText>
        </w:r>
        <w:r>
          <w:fldChar w:fldCharType="separate"/>
        </w:r>
        <w:r w:rsidRPr="0054285A">
          <w:rPr>
            <w:rFonts w:ascii="Times New Roman" w:eastAsia="Times New Roman" w:hAnsi="Times New Roman" w:cs="Times New Roman"/>
            <w:sz w:val="24"/>
            <w:szCs w:val="24"/>
          </w:rPr>
          <w:t>16.5</w:t>
        </w:r>
        <w:r>
          <w:rPr>
            <w:rFonts w:ascii="Times New Roman" w:eastAsia="Times New Roman" w:hAnsi="Times New Roman" w:cs="Times New Roman"/>
            <w:sz w:val="24"/>
            <w:szCs w:val="24"/>
          </w:rPr>
          <w:fldChar w:fldCharType="end"/>
        </w:r>
        <w:r w:rsidRPr="0054285A">
          <w:rPr>
            <w:rFonts w:ascii="Times New Roman" w:eastAsia="Times New Roman" w:hAnsi="Times New Roman" w:cs="Times New Roman"/>
            <w:sz w:val="24"/>
            <w:szCs w:val="24"/>
          </w:rPr>
          <w:t> against an existing MAC IDIQ, GWAC, or FSS contract that does not require either one or both of the following:</w:t>
        </w:r>
      </w:ins>
    </w:p>
    <w:p w14:paraId="2E0258FB" w14:textId="77777777" w:rsidR="00C66BF3" w:rsidRPr="005F7009" w:rsidRDefault="00C66BF3" w:rsidP="00C66BF3">
      <w:pPr>
        <w:ind w:left="360" w:firstLine="360"/>
        <w:textAlignment w:val="baseline"/>
        <w:rPr>
          <w:ins w:id="440" w:author="STEVENS, KAREN M CIV USAF HAF SAF/AQCP" w:date="2024-02-20T09:24:00Z"/>
          <w:rFonts w:ascii="Times New Roman" w:eastAsia="Times New Roman" w:hAnsi="Times New Roman" w:cs="Times New Roman"/>
          <w:sz w:val="24"/>
          <w:szCs w:val="24"/>
        </w:rPr>
      </w:pPr>
      <w:ins w:id="441" w:author="STEVENS, KAREN M CIV USAF HAF SAF/AQCP" w:date="2024-02-20T09:24:00Z">
        <w:r>
          <w:rPr>
            <w:rFonts w:ascii="Times New Roman" w:eastAsia="Times New Roman" w:hAnsi="Times New Roman" w:cs="Times New Roman"/>
            <w:sz w:val="24"/>
            <w:szCs w:val="24"/>
          </w:rPr>
          <w:t>(</w:t>
        </w:r>
        <w:r w:rsidRPr="005F7009">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r w:rsidRPr="005F7009">
          <w:rPr>
            <w:rFonts w:ascii="Times New Roman" w:eastAsia="Times New Roman" w:hAnsi="Times New Roman" w:cs="Times New Roman"/>
            <w:sz w:val="24"/>
            <w:szCs w:val="24"/>
          </w:rPr>
          <w:t xml:space="preserve"> Establishment of specific criteria for the evaluation of proposals and selection of the awardee for the </w:t>
        </w:r>
        <w:proofErr w:type="gramStart"/>
        <w:r w:rsidRPr="005F7009">
          <w:rPr>
            <w:rFonts w:ascii="Times New Roman" w:eastAsia="Times New Roman" w:hAnsi="Times New Roman" w:cs="Times New Roman"/>
            <w:sz w:val="24"/>
            <w:szCs w:val="24"/>
          </w:rPr>
          <w:t>order;</w:t>
        </w:r>
        <w:proofErr w:type="gramEnd"/>
        <w:r w:rsidRPr="005F7009">
          <w:rPr>
            <w:rFonts w:ascii="Times New Roman" w:eastAsia="Times New Roman" w:hAnsi="Times New Roman" w:cs="Times New Roman"/>
            <w:sz w:val="24"/>
            <w:szCs w:val="24"/>
          </w:rPr>
          <w:t xml:space="preserve"> </w:t>
        </w:r>
      </w:ins>
    </w:p>
    <w:p w14:paraId="2B1C5879" w14:textId="77777777" w:rsidR="00C66BF3" w:rsidRPr="005F7009" w:rsidRDefault="00C66BF3" w:rsidP="00C66BF3">
      <w:pPr>
        <w:ind w:left="360" w:firstLine="360"/>
        <w:textAlignment w:val="baseline"/>
        <w:rPr>
          <w:ins w:id="442" w:author="STEVENS, KAREN M CIV USAF HAF SAF/AQCP" w:date="2024-02-20T09:24:00Z"/>
          <w:rFonts w:ascii="Times New Roman" w:eastAsia="Times New Roman" w:hAnsi="Times New Roman" w:cs="Times New Roman"/>
          <w:sz w:val="24"/>
          <w:szCs w:val="24"/>
        </w:rPr>
      </w:pPr>
    </w:p>
    <w:p w14:paraId="54C529ED" w14:textId="797AD1C7" w:rsidR="003259BB" w:rsidRDefault="00C66BF3" w:rsidP="00C66BF3">
      <w:pPr>
        <w:pStyle w:val="BodyText"/>
        <w:spacing w:before="11"/>
        <w:rPr>
          <w:sz w:val="23"/>
        </w:rPr>
      </w:pPr>
      <w:ins w:id="443" w:author="STEVENS, KAREN M CIV USAF HAF SAF/AQCP" w:date="2024-02-20T09:24:00Z">
        <w:r>
          <w:rPr>
            <w:rFonts w:ascii="Times New Roman" w:eastAsia="Times New Roman" w:hAnsi="Times New Roman" w:cs="Times New Roman"/>
            <w:sz w:val="24"/>
            <w:szCs w:val="24"/>
          </w:rPr>
          <w:t>(</w:t>
        </w:r>
        <w:r w:rsidRPr="005F7009">
          <w:rPr>
            <w:rFonts w:ascii="Times New Roman" w:eastAsia="Times New Roman" w:hAnsi="Times New Roman" w:cs="Times New Roman"/>
            <w:sz w:val="24"/>
            <w:szCs w:val="24"/>
          </w:rPr>
          <w:t>ii</w:t>
        </w:r>
        <w:r>
          <w:rPr>
            <w:rFonts w:ascii="Times New Roman" w:eastAsia="Times New Roman" w:hAnsi="Times New Roman" w:cs="Times New Roman"/>
            <w:sz w:val="24"/>
            <w:szCs w:val="24"/>
          </w:rPr>
          <w:t>)</w:t>
        </w:r>
        <w:r w:rsidRPr="005F7009">
          <w:rPr>
            <w:rFonts w:ascii="Times New Roman" w:eastAsia="Times New Roman" w:hAnsi="Times New Roman" w:cs="Times New Roman"/>
            <w:sz w:val="24"/>
            <w:szCs w:val="24"/>
          </w:rPr>
          <w:t xml:space="preserve"> Addition of any terms or conditions that are not included in the basic IDIQ contract, and/or changes to the existing terms or conditions of the basic IDIQ contract.</w:t>
        </w:r>
      </w:ins>
    </w:p>
    <w:p w14:paraId="1037B8A3" w14:textId="77777777" w:rsidR="003259BB" w:rsidRDefault="003259BB">
      <w:pPr>
        <w:pStyle w:val="BodyText"/>
        <w:spacing w:before="2"/>
        <w:rPr>
          <w:sz w:val="21"/>
        </w:rPr>
      </w:pPr>
    </w:p>
    <w:p w14:paraId="27438D9B" w14:textId="6FCA8B59" w:rsidR="003259BB" w:rsidDel="00EC4F84" w:rsidRDefault="00336DA5" w:rsidP="00B72C99">
      <w:pPr>
        <w:pStyle w:val="ListParagraph"/>
        <w:numPr>
          <w:ilvl w:val="0"/>
          <w:numId w:val="13"/>
        </w:numPr>
        <w:tabs>
          <w:tab w:val="left" w:pos="435"/>
        </w:tabs>
        <w:ind w:left="435" w:hanging="325"/>
        <w:rPr>
          <w:del w:id="444" w:author="STEVENS, KAREN M CIV USAF HAF SAF/AQCP" w:date="2024-02-20T08:53:00Z"/>
        </w:rPr>
      </w:pPr>
      <w:del w:id="445" w:author="STEVENS, KAREN M CIV USAF HAF SAF/AQCP" w:date="2024-02-20T08:53:00Z">
        <w:r w:rsidDel="00EC4F84">
          <w:rPr>
            <w:w w:val="110"/>
          </w:rPr>
          <w:delText>“Business</w:delText>
        </w:r>
        <w:r w:rsidDel="00EC4F84">
          <w:rPr>
            <w:spacing w:val="1"/>
            <w:w w:val="110"/>
          </w:rPr>
          <w:delText xml:space="preserve"> </w:delText>
        </w:r>
        <w:r w:rsidDel="00EC4F84">
          <w:rPr>
            <w:w w:val="110"/>
          </w:rPr>
          <w:delText>Clearance”</w:delText>
        </w:r>
        <w:r w:rsidDel="00EC4F84">
          <w:rPr>
            <w:spacing w:val="1"/>
            <w:w w:val="110"/>
          </w:rPr>
          <w:delText xml:space="preserve"> </w:delText>
        </w:r>
        <w:r w:rsidDel="00EC4F84">
          <w:rPr>
            <w:spacing w:val="-2"/>
            <w:w w:val="110"/>
          </w:rPr>
          <w:delText>means:</w:delText>
        </w:r>
      </w:del>
    </w:p>
    <w:p w14:paraId="687C6DE0" w14:textId="77777777" w:rsidR="003259BB" w:rsidRDefault="003259BB">
      <w:pPr>
        <w:pStyle w:val="BodyText"/>
        <w:spacing w:before="10"/>
        <w:rPr>
          <w:sz w:val="23"/>
        </w:rPr>
      </w:pPr>
    </w:p>
    <w:p w14:paraId="52C98CAA" w14:textId="5789ADF0" w:rsidR="003259BB" w:rsidDel="002A66BC" w:rsidRDefault="00336DA5" w:rsidP="00B72C99">
      <w:pPr>
        <w:pStyle w:val="ListParagraph"/>
        <w:numPr>
          <w:ilvl w:val="1"/>
          <w:numId w:val="13"/>
        </w:numPr>
        <w:tabs>
          <w:tab w:val="left" w:pos="450"/>
        </w:tabs>
        <w:spacing w:before="1"/>
        <w:ind w:left="450" w:hanging="340"/>
        <w:rPr>
          <w:moveFrom w:id="446" w:author="STEVENS, KAREN M CIV USAF HAF SAF/AQCP" w:date="2024-02-20T08:47:00Z"/>
        </w:rPr>
      </w:pPr>
      <w:moveFromRangeStart w:id="447" w:author="STEVENS, KAREN M CIV USAF HAF SAF/AQCP" w:date="2024-02-20T08:47:00Z" w:name="move159311271"/>
      <w:moveFrom w:id="448" w:author="STEVENS, KAREN M CIV USAF HAF SAF/AQCP" w:date="2024-02-20T08:47:00Z">
        <w:r w:rsidDel="002A66BC">
          <w:rPr>
            <w:w w:val="105"/>
          </w:rPr>
          <w:t>For</w:t>
        </w:r>
        <w:r w:rsidDel="002A66BC">
          <w:rPr>
            <w:spacing w:val="12"/>
            <w:w w:val="105"/>
          </w:rPr>
          <w:t xml:space="preserve"> </w:t>
        </w:r>
        <w:r w:rsidDel="002A66BC">
          <w:rPr>
            <w:w w:val="105"/>
          </w:rPr>
          <w:t>competitive</w:t>
        </w:r>
        <w:r w:rsidDel="002A66BC">
          <w:rPr>
            <w:spacing w:val="13"/>
            <w:w w:val="105"/>
          </w:rPr>
          <w:t xml:space="preserve"> </w:t>
        </w:r>
        <w:r w:rsidDel="002A66BC">
          <w:rPr>
            <w:w w:val="105"/>
          </w:rPr>
          <w:t>acquisitions,</w:t>
        </w:r>
        <w:r w:rsidDel="002A66BC">
          <w:rPr>
            <w:spacing w:val="13"/>
            <w:w w:val="105"/>
          </w:rPr>
          <w:t xml:space="preserve"> </w:t>
        </w:r>
        <w:r w:rsidDel="002A66BC">
          <w:rPr>
            <w:w w:val="105"/>
          </w:rPr>
          <w:t>approval</w:t>
        </w:r>
        <w:r w:rsidDel="002A66BC">
          <w:rPr>
            <w:spacing w:val="12"/>
            <w:w w:val="105"/>
          </w:rPr>
          <w:t xml:space="preserve"> </w:t>
        </w:r>
        <w:r w:rsidDel="002A66BC">
          <w:rPr>
            <w:w w:val="105"/>
          </w:rPr>
          <w:t>to</w:t>
        </w:r>
        <w:r w:rsidDel="002A66BC">
          <w:rPr>
            <w:spacing w:val="13"/>
            <w:w w:val="105"/>
          </w:rPr>
          <w:t xml:space="preserve"> </w:t>
        </w:r>
        <w:r w:rsidDel="002A66BC">
          <w:rPr>
            <w:w w:val="105"/>
          </w:rPr>
          <w:t>issue</w:t>
        </w:r>
        <w:r w:rsidDel="002A66BC">
          <w:rPr>
            <w:spacing w:val="13"/>
            <w:w w:val="105"/>
          </w:rPr>
          <w:t xml:space="preserve"> </w:t>
        </w:r>
        <w:r w:rsidDel="002A66BC">
          <w:rPr>
            <w:w w:val="105"/>
          </w:rPr>
          <w:t>the</w:t>
        </w:r>
        <w:r w:rsidDel="002A66BC">
          <w:rPr>
            <w:spacing w:val="12"/>
            <w:w w:val="105"/>
          </w:rPr>
          <w:t xml:space="preserve"> </w:t>
        </w:r>
        <w:r w:rsidDel="002A66BC">
          <w:rPr>
            <w:spacing w:val="-2"/>
            <w:w w:val="105"/>
          </w:rPr>
          <w:t>solicitation.</w:t>
        </w:r>
      </w:moveFrom>
    </w:p>
    <w:p w14:paraId="5B2F9378" w14:textId="57E2A7A1" w:rsidR="003259BB" w:rsidDel="002A66BC" w:rsidRDefault="003259BB">
      <w:pPr>
        <w:pStyle w:val="BodyText"/>
        <w:spacing w:before="10"/>
        <w:rPr>
          <w:moveFrom w:id="449" w:author="STEVENS, KAREN M CIV USAF HAF SAF/AQCP" w:date="2024-02-20T08:47:00Z"/>
          <w:sz w:val="23"/>
        </w:rPr>
      </w:pPr>
    </w:p>
    <w:p w14:paraId="3317AA6A" w14:textId="4BF3F529" w:rsidR="003259BB" w:rsidDel="002A66BC" w:rsidRDefault="00336DA5" w:rsidP="00B72C99">
      <w:pPr>
        <w:pStyle w:val="ListParagraph"/>
        <w:numPr>
          <w:ilvl w:val="1"/>
          <w:numId w:val="13"/>
        </w:numPr>
        <w:tabs>
          <w:tab w:val="left" w:pos="450"/>
        </w:tabs>
        <w:ind w:left="450" w:hanging="340"/>
        <w:rPr>
          <w:moveFrom w:id="450" w:author="STEVENS, KAREN M CIV USAF HAF SAF/AQCP" w:date="2024-02-20T08:47:00Z"/>
        </w:rPr>
      </w:pPr>
      <w:moveFrom w:id="451" w:author="STEVENS, KAREN M CIV USAF HAF SAF/AQCP" w:date="2024-02-20T08:47:00Z">
        <w:r w:rsidDel="002A66BC">
          <w:rPr>
            <w:w w:val="105"/>
          </w:rPr>
          <w:t>For</w:t>
        </w:r>
        <w:r w:rsidDel="002A66BC">
          <w:rPr>
            <w:spacing w:val="12"/>
            <w:w w:val="105"/>
          </w:rPr>
          <w:t xml:space="preserve"> </w:t>
        </w:r>
        <w:r w:rsidDel="002A66BC">
          <w:rPr>
            <w:w w:val="105"/>
          </w:rPr>
          <w:t>noncompetitive</w:t>
        </w:r>
        <w:r w:rsidDel="002A66BC">
          <w:rPr>
            <w:spacing w:val="12"/>
            <w:w w:val="105"/>
          </w:rPr>
          <w:t xml:space="preserve"> </w:t>
        </w:r>
        <w:r w:rsidDel="002A66BC">
          <w:rPr>
            <w:w w:val="105"/>
          </w:rPr>
          <w:t>contract</w:t>
        </w:r>
        <w:r w:rsidDel="002A66BC">
          <w:rPr>
            <w:spacing w:val="12"/>
            <w:w w:val="105"/>
          </w:rPr>
          <w:t xml:space="preserve"> </w:t>
        </w:r>
        <w:r w:rsidDel="002A66BC">
          <w:rPr>
            <w:w w:val="105"/>
          </w:rPr>
          <w:t>actions,</w:t>
        </w:r>
        <w:r w:rsidDel="002A66BC">
          <w:rPr>
            <w:spacing w:val="13"/>
            <w:w w:val="105"/>
          </w:rPr>
          <w:t xml:space="preserve"> </w:t>
        </w:r>
        <w:r w:rsidDel="002A66BC">
          <w:rPr>
            <w:w w:val="105"/>
          </w:rPr>
          <w:t>approval</w:t>
        </w:r>
        <w:r w:rsidDel="002A66BC">
          <w:rPr>
            <w:spacing w:val="12"/>
            <w:w w:val="105"/>
          </w:rPr>
          <w:t xml:space="preserve"> </w:t>
        </w:r>
        <w:r w:rsidDel="002A66BC">
          <w:rPr>
            <w:w w:val="105"/>
          </w:rPr>
          <w:t>to</w:t>
        </w:r>
        <w:r w:rsidDel="002A66BC">
          <w:rPr>
            <w:spacing w:val="12"/>
            <w:w w:val="105"/>
          </w:rPr>
          <w:t xml:space="preserve"> </w:t>
        </w:r>
        <w:r w:rsidDel="002A66BC">
          <w:rPr>
            <w:w w:val="105"/>
          </w:rPr>
          <w:t>begin</w:t>
        </w:r>
        <w:r w:rsidDel="002A66BC">
          <w:rPr>
            <w:spacing w:val="13"/>
            <w:w w:val="105"/>
          </w:rPr>
          <w:t xml:space="preserve"> </w:t>
        </w:r>
        <w:r w:rsidDel="002A66BC">
          <w:rPr>
            <w:spacing w:val="-2"/>
            <w:w w:val="105"/>
          </w:rPr>
          <w:t>negotiations.</w:t>
        </w:r>
      </w:moveFrom>
    </w:p>
    <w:p w14:paraId="58E6DD4E" w14:textId="691106ED" w:rsidR="003259BB" w:rsidDel="002A66BC" w:rsidRDefault="003259BB">
      <w:pPr>
        <w:pStyle w:val="BodyText"/>
        <w:spacing w:before="11"/>
        <w:rPr>
          <w:moveFrom w:id="452" w:author="STEVENS, KAREN M CIV USAF HAF SAF/AQCP" w:date="2024-02-20T08:47:00Z"/>
          <w:sz w:val="23"/>
        </w:rPr>
      </w:pPr>
    </w:p>
    <w:p w14:paraId="453E5D17" w14:textId="70403B97" w:rsidR="003259BB" w:rsidDel="002A66BC" w:rsidRDefault="6E982BCC" w:rsidP="00B72C99">
      <w:pPr>
        <w:pStyle w:val="ListParagraph"/>
        <w:numPr>
          <w:ilvl w:val="1"/>
          <w:numId w:val="13"/>
        </w:numPr>
        <w:tabs>
          <w:tab w:val="left" w:pos="450"/>
        </w:tabs>
        <w:spacing w:line="271" w:lineRule="auto"/>
        <w:ind w:left="110" w:right="257" w:firstLine="0"/>
        <w:rPr>
          <w:moveFrom w:id="453" w:author="STEVENS, KAREN M CIV USAF HAF SAF/AQCP" w:date="2024-02-20T08:47:00Z"/>
        </w:rPr>
      </w:pPr>
      <w:moveFrom w:id="454" w:author="STEVENS, KAREN M CIV USAF HAF SAF/AQCP" w:date="2024-02-20T08:47:00Z">
        <w:r w:rsidRPr="6E982BCC" w:rsidDel="002A66BC">
          <w:rPr>
            <w:w w:val="105"/>
          </w:rPr>
          <w:t>For Broad Agency Announcements (BAA</w:t>
        </w:r>
        <w:ins w:id="455" w:author="STEVENS, KAREN M CIV USAF HAF SAF/SAF/AQC" w:date="2023-10-11T12:08:00Z">
          <w:r w:rsidR="6D96478E" w:rsidRPr="6E982BCC" w:rsidDel="002A66BC">
            <w:rPr>
              <w:w w:val="105"/>
            </w:rPr>
            <w:t>s</w:t>
          </w:r>
        </w:ins>
        <w:r w:rsidRPr="6E982BCC" w:rsidDel="002A66BC">
          <w:rPr>
            <w:w w:val="105"/>
          </w:rPr>
          <w:t>)</w:t>
        </w:r>
        <w:ins w:id="456" w:author="STEVENS, KAREN M CIV USAF HAF SAF/SAF/AQC" w:date="2023-10-11T12:02:00Z">
          <w:r w:rsidR="6E826813" w:rsidRPr="6E982BCC" w:rsidDel="002A66BC">
            <w:rPr>
              <w:w w:val="105"/>
            </w:rPr>
            <w:t xml:space="preserve"> </w:t>
          </w:r>
          <w:r w:rsidR="6E826813" w:rsidRPr="6E982BCC" w:rsidDel="002A66BC">
            <w:t>and Commercial Solutions Openings (CSOs)</w:t>
          </w:r>
        </w:ins>
        <w:ins w:id="457" w:author="STEVENS, KAREN M CIV USAF HAF SAF/SAF/AQC" w:date="2023-11-14T09:32:00Z">
          <w:r w:rsidR="005313E4" w:rsidDel="002A66BC">
            <w:t xml:space="preserve"> expected to result in a FAR-based award</w:t>
          </w:r>
        </w:ins>
        <w:r w:rsidRPr="6E982BCC" w:rsidDel="002A66BC">
          <w:rPr>
            <w:w w:val="105"/>
          </w:rPr>
          <w:t>, if the total value of awards under a BAA</w:t>
        </w:r>
        <w:ins w:id="458" w:author="STEVENS, KAREN M CIV USAF HAF SAF/SAF/AQC" w:date="2023-10-11T12:03:00Z">
          <w:r w:rsidR="3309B187" w:rsidRPr="6E982BCC" w:rsidDel="002A66BC">
            <w:rPr>
              <w:w w:val="105"/>
            </w:rPr>
            <w:t xml:space="preserve"> </w:t>
          </w:r>
          <w:r w:rsidR="397047EB" w:rsidRPr="6E982BCC" w:rsidDel="002A66BC">
            <w:rPr>
              <w:w w:val="105"/>
            </w:rPr>
            <w:t xml:space="preserve">or </w:t>
          </w:r>
          <w:r w:rsidR="3309B187" w:rsidRPr="6E982BCC" w:rsidDel="002A66BC">
            <w:rPr>
              <w:w w:val="105"/>
            </w:rPr>
            <w:t>CSO</w:t>
          </w:r>
        </w:ins>
        <w:r w:rsidRPr="6E982BCC" w:rsidDel="002A66BC">
          <w:rPr>
            <w:w w:val="105"/>
          </w:rPr>
          <w:t xml:space="preserve"> is anticipated</w:t>
        </w:r>
        <w:r w:rsidRPr="6E982BCC" w:rsidDel="002A66BC">
          <w:rPr>
            <w:spacing w:val="80"/>
            <w:w w:val="105"/>
          </w:rPr>
          <w:t xml:space="preserve"> </w:t>
        </w:r>
        <w:r w:rsidRPr="6E982BCC" w:rsidDel="002A66BC">
          <w:rPr>
            <w:w w:val="105"/>
          </w:rPr>
          <w:t>to</w:t>
        </w:r>
        <w:r w:rsidRPr="6E982BCC" w:rsidDel="002A66BC">
          <w:rPr>
            <w:spacing w:val="35"/>
            <w:w w:val="105"/>
          </w:rPr>
          <w:t xml:space="preserve"> </w:t>
        </w:r>
        <w:r w:rsidRPr="6E982BCC" w:rsidDel="002A66BC">
          <w:rPr>
            <w:w w:val="105"/>
          </w:rPr>
          <w:t>be</w:t>
        </w:r>
        <w:r w:rsidRPr="6E982BCC" w:rsidDel="002A66BC">
          <w:rPr>
            <w:spacing w:val="35"/>
            <w:w w:val="105"/>
          </w:rPr>
          <w:t xml:space="preserve"> </w:t>
        </w:r>
        <w:r w:rsidRPr="6E982BCC" w:rsidDel="002A66BC">
          <w:rPr>
            <w:w w:val="105"/>
          </w:rPr>
          <w:t>greater</w:t>
        </w:r>
        <w:r w:rsidRPr="6E982BCC" w:rsidDel="002A66BC">
          <w:rPr>
            <w:spacing w:val="35"/>
            <w:w w:val="105"/>
          </w:rPr>
          <w:t xml:space="preserve"> </w:t>
        </w:r>
        <w:r w:rsidRPr="6E982BCC" w:rsidDel="002A66BC">
          <w:rPr>
            <w:w w:val="105"/>
          </w:rPr>
          <w:t>than</w:t>
        </w:r>
        <w:r w:rsidRPr="6E982BCC" w:rsidDel="002A66BC">
          <w:rPr>
            <w:spacing w:val="35"/>
            <w:w w:val="105"/>
          </w:rPr>
          <w:t xml:space="preserve"> </w:t>
        </w:r>
        <w:r w:rsidRPr="6E982BCC" w:rsidDel="002A66BC">
          <w:rPr>
            <w:w w:val="105"/>
          </w:rPr>
          <w:t>or</w:t>
        </w:r>
        <w:r w:rsidRPr="6E982BCC" w:rsidDel="002A66BC">
          <w:rPr>
            <w:spacing w:val="35"/>
            <w:w w:val="105"/>
          </w:rPr>
          <w:t xml:space="preserve"> </w:t>
        </w:r>
        <w:r w:rsidRPr="6E982BCC" w:rsidDel="002A66BC">
          <w:rPr>
            <w:w w:val="105"/>
          </w:rPr>
          <w:t>equal</w:t>
        </w:r>
        <w:r w:rsidRPr="6E982BCC" w:rsidDel="002A66BC">
          <w:rPr>
            <w:spacing w:val="35"/>
            <w:w w:val="105"/>
          </w:rPr>
          <w:t xml:space="preserve"> </w:t>
        </w:r>
        <w:ins w:id="459" w:author="STEVENS, KAREN M CIV USAF HAF SAF/SAF/AQC" w:date="2023-10-11T12:03:00Z">
          <w:r w:rsidR="5978BF95" w:rsidRPr="6E982BCC" w:rsidDel="002A66BC">
            <w:rPr>
              <w:spacing w:val="35"/>
              <w:w w:val="105"/>
            </w:rPr>
            <w:t xml:space="preserve">to </w:t>
          </w:r>
        </w:ins>
        <w:r w:rsidRPr="6E982BCC" w:rsidDel="002A66BC">
          <w:rPr>
            <w:w w:val="105"/>
          </w:rPr>
          <w:t>the</w:t>
        </w:r>
        <w:r w:rsidRPr="6E982BCC" w:rsidDel="002A66BC">
          <w:rPr>
            <w:spacing w:val="35"/>
            <w:w w:val="105"/>
          </w:rPr>
          <w:t xml:space="preserve"> </w:t>
        </w:r>
        <w:r w:rsidRPr="6E982BCC" w:rsidDel="002A66BC">
          <w:rPr>
            <w:w w:val="105"/>
          </w:rPr>
          <w:t>clearance</w:t>
        </w:r>
        <w:r w:rsidRPr="6E982BCC" w:rsidDel="002A66BC">
          <w:rPr>
            <w:spacing w:val="35"/>
            <w:w w:val="105"/>
          </w:rPr>
          <w:t xml:space="preserve"> </w:t>
        </w:r>
        <w:r w:rsidRPr="6E982BCC" w:rsidDel="002A66BC">
          <w:rPr>
            <w:w w:val="105"/>
          </w:rPr>
          <w:t>threshold,</w:t>
        </w:r>
        <w:r w:rsidRPr="6E982BCC" w:rsidDel="002A66BC">
          <w:rPr>
            <w:spacing w:val="35"/>
            <w:w w:val="105"/>
          </w:rPr>
          <w:t xml:space="preserve"> </w:t>
        </w:r>
        <w:r w:rsidRPr="6E982BCC" w:rsidDel="002A66BC">
          <w:rPr>
            <w:w w:val="105"/>
          </w:rPr>
          <w:t>approval</w:t>
        </w:r>
        <w:r w:rsidRPr="6E982BCC" w:rsidDel="002A66BC">
          <w:rPr>
            <w:spacing w:val="35"/>
            <w:w w:val="105"/>
          </w:rPr>
          <w:t xml:space="preserve"> </w:t>
        </w:r>
        <w:r w:rsidRPr="6E982BCC" w:rsidDel="002A66BC">
          <w:rPr>
            <w:w w:val="105"/>
          </w:rPr>
          <w:t>to</w:t>
        </w:r>
        <w:r w:rsidRPr="6E982BCC" w:rsidDel="002A66BC">
          <w:rPr>
            <w:spacing w:val="35"/>
            <w:w w:val="105"/>
          </w:rPr>
          <w:t xml:space="preserve"> </w:t>
        </w:r>
        <w:r w:rsidRPr="6E982BCC" w:rsidDel="002A66BC">
          <w:rPr>
            <w:w w:val="105"/>
          </w:rPr>
          <w:t>begin</w:t>
        </w:r>
        <w:r w:rsidRPr="6E982BCC" w:rsidDel="002A66BC">
          <w:rPr>
            <w:spacing w:val="35"/>
            <w:w w:val="105"/>
          </w:rPr>
          <w:t xml:space="preserve"> </w:t>
        </w:r>
        <w:r w:rsidRPr="6E982BCC" w:rsidDel="002A66BC">
          <w:rPr>
            <w:w w:val="105"/>
          </w:rPr>
          <w:t>negotiations.</w:t>
        </w:r>
      </w:moveFrom>
    </w:p>
    <w:p w14:paraId="55443FE2" w14:textId="6B3B15C0" w:rsidR="003259BB" w:rsidDel="002A66BC" w:rsidRDefault="003259BB" w:rsidP="6E982BCC">
      <w:pPr>
        <w:tabs>
          <w:tab w:val="left" w:pos="450"/>
        </w:tabs>
        <w:spacing w:line="271" w:lineRule="auto"/>
        <w:ind w:right="257"/>
        <w:rPr>
          <w:moveFrom w:id="460" w:author="STEVENS, KAREN M CIV USAF HAF SAF/AQCP" w:date="2024-02-20T08:47:00Z"/>
        </w:rPr>
      </w:pPr>
    </w:p>
    <w:p w14:paraId="45FBED6F" w14:textId="3ED461F0" w:rsidR="003259BB" w:rsidDel="002A66BC" w:rsidRDefault="6E982BCC" w:rsidP="00B72C99">
      <w:pPr>
        <w:pStyle w:val="ListParagraph"/>
        <w:numPr>
          <w:ilvl w:val="1"/>
          <w:numId w:val="13"/>
        </w:numPr>
        <w:tabs>
          <w:tab w:val="left" w:pos="450"/>
        </w:tabs>
        <w:spacing w:line="271" w:lineRule="auto"/>
        <w:ind w:left="110" w:right="257" w:firstLine="0"/>
        <w:rPr>
          <w:moveFrom w:id="461" w:author="STEVENS, KAREN M CIV USAF HAF SAF/AQCP" w:date="2024-02-20T08:47:00Z"/>
        </w:rPr>
      </w:pPr>
      <w:moveFrom w:id="462" w:author="STEVENS, KAREN M CIV USAF HAF SAF/AQCP" w:date="2024-02-20T08:47:00Z">
        <w:r w:rsidRPr="6E982BCC" w:rsidDel="002A66BC">
          <w:rPr>
            <w:w w:val="105"/>
          </w:rPr>
          <w:t>For</w:t>
        </w:r>
        <w:r w:rsidRPr="6E982BCC" w:rsidDel="002A66BC">
          <w:rPr>
            <w:spacing w:val="19"/>
            <w:w w:val="105"/>
          </w:rPr>
          <w:t xml:space="preserve"> </w:t>
        </w:r>
        <w:r w:rsidRPr="6E982BCC" w:rsidDel="002A66BC">
          <w:rPr>
            <w:w w:val="105"/>
          </w:rPr>
          <w:t>Architect-Engineer</w:t>
        </w:r>
        <w:r w:rsidRPr="6E982BCC" w:rsidDel="002A66BC">
          <w:rPr>
            <w:spacing w:val="20"/>
            <w:w w:val="105"/>
          </w:rPr>
          <w:t xml:space="preserve"> </w:t>
        </w:r>
        <w:r w:rsidRPr="6E982BCC" w:rsidDel="002A66BC">
          <w:rPr>
            <w:w w:val="105"/>
          </w:rPr>
          <w:t>Services</w:t>
        </w:r>
        <w:r w:rsidRPr="6E982BCC" w:rsidDel="002A66BC">
          <w:rPr>
            <w:spacing w:val="20"/>
            <w:w w:val="105"/>
          </w:rPr>
          <w:t xml:space="preserve"> </w:t>
        </w:r>
        <w:r w:rsidRPr="6E982BCC" w:rsidDel="002A66BC">
          <w:rPr>
            <w:w w:val="105"/>
          </w:rPr>
          <w:t>under</w:t>
        </w:r>
        <w:r w:rsidRPr="6E982BCC" w:rsidDel="002A66BC">
          <w:rPr>
            <w:spacing w:val="23"/>
            <w:w w:val="105"/>
          </w:rPr>
          <w:t xml:space="preserve"> </w:t>
        </w:r>
        <w:r w:rsidR="00FE0E9F" w:rsidDel="002A66BC">
          <w:fldChar w:fldCharType="begin"/>
        </w:r>
        <w:r w:rsidR="00FE0E9F" w:rsidDel="002A66BC">
          <w:instrText>HYPERLINK "https://www.acquisition.gov/far/part-36" \l "FAR_Subpart_36_6" \h</w:instrText>
        </w:r>
      </w:moveFrom>
      <w:del w:id="463" w:author="STEVENS, KAREN M CIV USAF HAF SAF/AQCP" w:date="2024-02-20T08:47:00Z"/>
      <w:moveFrom w:id="464" w:author="STEVENS, KAREN M CIV USAF HAF SAF/AQCP" w:date="2024-02-20T08:47:00Z">
        <w:r w:rsidR="00FE0E9F" w:rsidDel="002A66BC">
          <w:fldChar w:fldCharType="separate"/>
        </w:r>
        <w:r w:rsidRPr="6E982BCC" w:rsidDel="002A66BC">
          <w:rPr>
            <w:color w:val="27314A"/>
            <w:w w:val="105"/>
            <w:u w:val="single" w:color="27314A"/>
          </w:rPr>
          <w:t>FAR</w:t>
        </w:r>
        <w:r w:rsidRPr="6E982BCC" w:rsidDel="002A66BC">
          <w:rPr>
            <w:color w:val="27314A"/>
            <w:spacing w:val="20"/>
            <w:w w:val="105"/>
            <w:u w:val="single" w:color="27314A"/>
          </w:rPr>
          <w:t xml:space="preserve"> </w:t>
        </w:r>
        <w:r w:rsidRPr="6E982BCC" w:rsidDel="002A66BC">
          <w:rPr>
            <w:color w:val="27314A"/>
            <w:w w:val="105"/>
            <w:u w:val="single" w:color="27314A"/>
          </w:rPr>
          <w:t>36.6</w:t>
        </w:r>
        <w:r w:rsidR="00FE0E9F" w:rsidDel="002A66BC">
          <w:rPr>
            <w:color w:val="27314A"/>
            <w:w w:val="105"/>
            <w:u w:val="single" w:color="27314A"/>
          </w:rPr>
          <w:fldChar w:fldCharType="end"/>
        </w:r>
        <w:r w:rsidRPr="6E982BCC" w:rsidDel="002A66BC">
          <w:rPr>
            <w:w w:val="105"/>
          </w:rPr>
          <w:t>,</w:t>
        </w:r>
        <w:r w:rsidRPr="6E982BCC" w:rsidDel="002A66BC">
          <w:rPr>
            <w:spacing w:val="20"/>
            <w:w w:val="105"/>
          </w:rPr>
          <w:t xml:space="preserve"> </w:t>
        </w:r>
        <w:r w:rsidRPr="6E982BCC" w:rsidDel="002A66BC">
          <w:rPr>
            <w:w w:val="105"/>
          </w:rPr>
          <w:t>approval</w:t>
        </w:r>
        <w:r w:rsidRPr="6E982BCC" w:rsidDel="002A66BC">
          <w:rPr>
            <w:spacing w:val="19"/>
            <w:w w:val="105"/>
          </w:rPr>
          <w:t xml:space="preserve"> </w:t>
        </w:r>
        <w:r w:rsidRPr="6E982BCC" w:rsidDel="002A66BC">
          <w:rPr>
            <w:w w:val="105"/>
          </w:rPr>
          <w:t>to</w:t>
        </w:r>
        <w:r w:rsidRPr="6E982BCC" w:rsidDel="002A66BC">
          <w:rPr>
            <w:spacing w:val="20"/>
            <w:w w:val="105"/>
          </w:rPr>
          <w:t xml:space="preserve"> </w:t>
        </w:r>
        <w:r w:rsidRPr="6E982BCC" w:rsidDel="002A66BC">
          <w:rPr>
            <w:w w:val="105"/>
          </w:rPr>
          <w:t>begin</w:t>
        </w:r>
        <w:r w:rsidRPr="6E982BCC" w:rsidDel="002A66BC">
          <w:rPr>
            <w:spacing w:val="20"/>
            <w:w w:val="105"/>
          </w:rPr>
          <w:t xml:space="preserve"> </w:t>
        </w:r>
        <w:r w:rsidRPr="6E982BCC" w:rsidDel="002A66BC">
          <w:rPr>
            <w:spacing w:val="-2"/>
            <w:w w:val="105"/>
          </w:rPr>
          <w:t>negotiations.</w:t>
        </w:r>
      </w:moveFrom>
    </w:p>
    <w:moveFromRangeEnd w:id="447"/>
    <w:p w14:paraId="3B88899E" w14:textId="77777777" w:rsidR="003259BB" w:rsidRDefault="003259BB">
      <w:pPr>
        <w:pStyle w:val="BodyText"/>
        <w:spacing w:before="11"/>
        <w:rPr>
          <w:sz w:val="23"/>
        </w:rPr>
      </w:pPr>
    </w:p>
    <w:p w14:paraId="274CD24D" w14:textId="297EB3E2" w:rsidR="003259BB" w:rsidRDefault="00336DA5" w:rsidP="00B72C99">
      <w:pPr>
        <w:pStyle w:val="ListParagraph"/>
        <w:tabs>
          <w:tab w:val="left" w:pos="451"/>
        </w:tabs>
        <w:spacing w:line="271" w:lineRule="auto"/>
        <w:ind w:right="113"/>
      </w:pPr>
      <w:del w:id="465" w:author="STEVENS, KAREN M CIV USAF HAF SAF/AQCP" w:date="2024-02-20T08:53:00Z">
        <w:r w:rsidDel="00EC4F84">
          <w:rPr>
            <w:w w:val="105"/>
          </w:rPr>
          <w:delText xml:space="preserve">“Begin negotiations” </w:delText>
        </w:r>
      </w:del>
      <w:del w:id="466" w:author="STEVENS, KAREN M CIV USAF HAF SAF/AQCP" w:date="2024-02-20T08:46:00Z">
        <w:r w:rsidDel="002A66BC">
          <w:rPr>
            <w:w w:val="105"/>
          </w:rPr>
          <w:delText>means, for the purpose of noncompetitive contract actions, starting</w:delText>
        </w:r>
        <w:r w:rsidDel="002A66BC">
          <w:rPr>
            <w:spacing w:val="80"/>
            <w:w w:val="105"/>
          </w:rPr>
          <w:delText xml:space="preserve"> </w:delText>
        </w:r>
        <w:r w:rsidDel="002A66BC">
          <w:rPr>
            <w:w w:val="105"/>
          </w:rPr>
          <w:delText>discussions with an offeror for the purpose of reaching agreement on all aspects of the proposal.</w:delText>
        </w:r>
        <w:r w:rsidDel="002A66BC">
          <w:rPr>
            <w:spacing w:val="40"/>
            <w:w w:val="105"/>
          </w:rPr>
          <w:delText xml:space="preserve"> </w:delText>
        </w:r>
        <w:r w:rsidDel="002A66BC">
          <w:rPr>
            <w:w w:val="105"/>
          </w:rPr>
          <w:delText>Initiation of audits and fact-finding necessary to evaluate the proposal and develop the Government’s</w:delText>
        </w:r>
        <w:r w:rsidDel="002A66BC">
          <w:rPr>
            <w:spacing w:val="40"/>
            <w:w w:val="105"/>
          </w:rPr>
          <w:delText xml:space="preserve"> </w:delText>
        </w:r>
        <w:r w:rsidDel="002A66BC">
          <w:rPr>
            <w:w w:val="105"/>
          </w:rPr>
          <w:delText>negotiation objective do not constitute negotiations.</w:delText>
        </w:r>
      </w:del>
    </w:p>
    <w:p w14:paraId="69E2BB2B" w14:textId="77777777" w:rsidR="003259BB" w:rsidRDefault="003259BB">
      <w:pPr>
        <w:pStyle w:val="BodyText"/>
        <w:spacing w:before="2"/>
        <w:rPr>
          <w:sz w:val="21"/>
        </w:rPr>
      </w:pPr>
    </w:p>
    <w:p w14:paraId="55F557EE" w14:textId="41CA19ED" w:rsidR="003259BB" w:rsidRDefault="00336DA5" w:rsidP="00C66BF3">
      <w:pPr>
        <w:spacing w:before="100" w:beforeAutospacing="1" w:after="100" w:afterAutospacing="1"/>
        <w:ind w:firstLine="360"/>
        <w:textAlignment w:val="baseline"/>
        <w:rPr>
          <w:spacing w:val="-2"/>
          <w:w w:val="110"/>
        </w:rPr>
      </w:pPr>
      <w:r w:rsidRPr="004049A2">
        <w:rPr>
          <w:w w:val="105"/>
        </w:rPr>
        <w:t>“</w:t>
      </w:r>
      <w:r w:rsidRPr="004049A2">
        <w:rPr>
          <w:b/>
          <w:bCs/>
          <w:w w:val="105"/>
        </w:rPr>
        <w:t>Contract Clearance</w:t>
      </w:r>
      <w:r w:rsidRPr="004049A2">
        <w:rPr>
          <w:w w:val="105"/>
        </w:rPr>
        <w:t>” means</w:t>
      </w:r>
      <w:r w:rsidRPr="00B72C99">
        <w:rPr>
          <w:spacing w:val="-2"/>
          <w:w w:val="110"/>
        </w:rPr>
        <w:t>:</w:t>
      </w:r>
      <w:ins w:id="467" w:author="STEVENS, KAREN M CIV USAF HAF SAF/AQCP" w:date="2024-02-20T09:25:00Z">
        <w:r w:rsidR="00C66BF3">
          <w:rPr>
            <w:spacing w:val="-2"/>
            <w:w w:val="110"/>
          </w:rPr>
          <w:t xml:space="preserve"> </w:t>
        </w:r>
      </w:ins>
    </w:p>
    <w:p w14:paraId="745A1235" w14:textId="77777777" w:rsidR="004B1849" w:rsidDel="00C66BF3" w:rsidRDefault="004B1849" w:rsidP="00B72C99">
      <w:pPr>
        <w:tabs>
          <w:tab w:val="left" w:pos="442"/>
        </w:tabs>
        <w:rPr>
          <w:del w:id="468" w:author="STEVENS, KAREN M CIV USAF HAF SAF/AQCP" w:date="2024-02-20T09:25:00Z"/>
          <w:spacing w:val="-2"/>
          <w:w w:val="110"/>
        </w:rPr>
      </w:pPr>
    </w:p>
    <w:p w14:paraId="62EEEAFA" w14:textId="693B9C65" w:rsidR="00C66BF3" w:rsidRPr="00C66BF3" w:rsidRDefault="00C66BF3" w:rsidP="00C66BF3">
      <w:pPr>
        <w:spacing w:before="100" w:beforeAutospacing="1" w:after="100" w:afterAutospacing="1"/>
        <w:ind w:firstLine="360"/>
        <w:textAlignment w:val="baseline"/>
        <w:rPr>
          <w:ins w:id="469" w:author="STEVENS, KAREN M CIV USAF HAF SAF/AQCP" w:date="2024-02-20T09:26:00Z"/>
          <w:rFonts w:asciiTheme="majorHAnsi" w:eastAsia="Times New Roman" w:hAnsiTheme="majorHAnsi" w:cs="Times New Roman"/>
        </w:rPr>
      </w:pPr>
      <w:ins w:id="470" w:author="STEVENS, KAREN M CIV USAF HAF SAF/AQCP" w:date="2024-02-20T09:26:00Z">
        <w:r w:rsidRPr="00C66BF3">
          <w:rPr>
            <w:rFonts w:asciiTheme="majorHAnsi" w:eastAsia="Times New Roman" w:hAnsiTheme="majorHAnsi" w:cs="Times New Roman"/>
          </w:rPr>
          <w:t>(a) For a competitive acquisition conducted without discussions, approval by the CAA for the SSA to make the decision to award.</w:t>
        </w:r>
      </w:ins>
    </w:p>
    <w:p w14:paraId="02B96851" w14:textId="77777777" w:rsidR="00C66BF3" w:rsidRPr="00C66BF3" w:rsidRDefault="00C66BF3" w:rsidP="00C66BF3">
      <w:pPr>
        <w:spacing w:before="100" w:beforeAutospacing="1" w:after="100" w:afterAutospacing="1"/>
        <w:ind w:firstLine="360"/>
        <w:textAlignment w:val="baseline"/>
        <w:rPr>
          <w:ins w:id="471" w:author="STEVENS, KAREN M CIV USAF HAF SAF/AQCP" w:date="2024-02-20T09:26:00Z"/>
          <w:rFonts w:asciiTheme="majorHAnsi" w:eastAsia="Times New Roman" w:hAnsiTheme="majorHAnsi" w:cs="Times New Roman"/>
        </w:rPr>
      </w:pPr>
      <w:ins w:id="472" w:author="STEVENS, KAREN M CIV USAF HAF SAF/AQCP" w:date="2024-02-20T09:26:00Z">
        <w:r w:rsidRPr="00C66BF3">
          <w:rPr>
            <w:rFonts w:asciiTheme="majorHAnsi" w:eastAsia="Times New Roman" w:hAnsiTheme="majorHAnsi" w:cs="Times New Roman"/>
          </w:rPr>
          <w:t>(b) For a competitive acquisition with discussions –</w:t>
        </w:r>
      </w:ins>
    </w:p>
    <w:p w14:paraId="1DE3A9B2" w14:textId="77777777" w:rsidR="00C66BF3" w:rsidRPr="00C66BF3" w:rsidRDefault="00C66BF3" w:rsidP="00C66BF3">
      <w:pPr>
        <w:spacing w:before="100" w:beforeAutospacing="1" w:after="100" w:afterAutospacing="1"/>
        <w:ind w:left="360" w:firstLine="360"/>
        <w:textAlignment w:val="baseline"/>
        <w:rPr>
          <w:ins w:id="473" w:author="STEVENS, KAREN M CIV USAF HAF SAF/AQCP" w:date="2024-02-20T09:26:00Z"/>
          <w:rFonts w:asciiTheme="majorHAnsi" w:eastAsia="Times New Roman" w:hAnsiTheme="majorHAnsi" w:cs="Times New Roman"/>
        </w:rPr>
      </w:pPr>
      <w:ins w:id="474" w:author="STEVENS, KAREN M CIV USAF HAF SAF/AQCP" w:date="2024-02-20T09:26:00Z">
        <w:r w:rsidRPr="00C66BF3">
          <w:rPr>
            <w:rFonts w:asciiTheme="majorHAnsi" w:eastAsia="Times New Roman" w:hAnsiTheme="majorHAnsi" w:cs="Times New Roman"/>
          </w:rPr>
          <w:t>(1) Approval by the CAA for the SSA to request final proposal revisions in accordance with </w:t>
        </w:r>
      </w:ins>
      <w:hyperlink r:id="rId80" w:anchor="FAR_15_307" w:tgtFrame="_blank" w:tooltip="FAR 15.307" w:history="1">
        <w:r w:rsidRPr="00C66BF3">
          <w:rPr>
            <w:rFonts w:asciiTheme="majorHAnsi" w:eastAsia="Times New Roman" w:hAnsiTheme="majorHAnsi" w:cs="Times New Roman"/>
            <w:color w:val="0000FF"/>
            <w:u w:val="single"/>
            <w:bdr w:val="none" w:sz="0" w:space="0" w:color="auto" w:frame="1"/>
          </w:rPr>
          <w:t>FAR 15.307</w:t>
        </w:r>
      </w:hyperlink>
      <w:ins w:id="475" w:author="STEVENS, KAREN M CIV USAF HAF SAF/AQCP" w:date="2024-02-20T09:26:00Z">
        <w:r w:rsidRPr="00C66BF3">
          <w:rPr>
            <w:rFonts w:asciiTheme="majorHAnsi" w:eastAsia="Times New Roman" w:hAnsiTheme="majorHAnsi" w:cs="Times New Roman"/>
          </w:rPr>
          <w:t>; and</w:t>
        </w:r>
      </w:ins>
    </w:p>
    <w:p w14:paraId="41F1C2F8" w14:textId="77777777" w:rsidR="00C66BF3" w:rsidRPr="00C66BF3" w:rsidRDefault="00C66BF3" w:rsidP="00C66BF3">
      <w:pPr>
        <w:spacing w:before="100" w:beforeAutospacing="1" w:after="100" w:afterAutospacing="1"/>
        <w:ind w:left="360" w:firstLine="360"/>
        <w:textAlignment w:val="baseline"/>
        <w:rPr>
          <w:ins w:id="476" w:author="STEVENS, KAREN M CIV USAF HAF SAF/AQCP" w:date="2024-02-20T09:26:00Z"/>
          <w:rFonts w:asciiTheme="majorHAnsi" w:eastAsia="Times New Roman" w:hAnsiTheme="majorHAnsi" w:cs="Times New Roman"/>
        </w:rPr>
      </w:pPr>
      <w:ins w:id="477" w:author="STEVENS, KAREN M CIV USAF HAF SAF/AQCP" w:date="2024-02-20T09:26:00Z">
        <w:r w:rsidRPr="00C66BF3">
          <w:rPr>
            <w:rFonts w:asciiTheme="majorHAnsi" w:eastAsia="Times New Roman" w:hAnsiTheme="majorHAnsi" w:cs="Times New Roman"/>
          </w:rPr>
          <w:t>(2) Approval by the CAA for the SSA to make a source selection decision.</w:t>
        </w:r>
      </w:ins>
    </w:p>
    <w:p w14:paraId="72D18280" w14:textId="77777777" w:rsidR="00C66BF3" w:rsidRPr="00C66BF3" w:rsidRDefault="00C66BF3" w:rsidP="00C66BF3">
      <w:pPr>
        <w:spacing w:before="100" w:beforeAutospacing="1" w:after="100" w:afterAutospacing="1"/>
        <w:ind w:firstLine="360"/>
        <w:textAlignment w:val="baseline"/>
        <w:rPr>
          <w:ins w:id="478" w:author="STEVENS, KAREN M CIV USAF HAF SAF/AQCP" w:date="2024-02-20T09:26:00Z"/>
          <w:rFonts w:asciiTheme="majorHAnsi" w:eastAsia="Times New Roman" w:hAnsiTheme="majorHAnsi" w:cs="Times New Roman"/>
        </w:rPr>
      </w:pPr>
      <w:ins w:id="479" w:author="STEVENS, KAREN M CIV USAF HAF SAF/AQCP" w:date="2024-02-20T09:26:00Z">
        <w:r w:rsidRPr="00C66BF3">
          <w:rPr>
            <w:rFonts w:asciiTheme="majorHAnsi" w:eastAsia="Times New Roman" w:hAnsiTheme="majorHAnsi" w:cs="Times New Roman"/>
          </w:rPr>
          <w:t>(c) For a noncompetitive contract action, approval by the CAA to award the contract action.</w:t>
        </w:r>
      </w:ins>
    </w:p>
    <w:p w14:paraId="6A88639B" w14:textId="77777777" w:rsidR="00C66BF3" w:rsidRPr="00C66BF3" w:rsidRDefault="00C66BF3" w:rsidP="00C66BF3">
      <w:pPr>
        <w:spacing w:before="100" w:beforeAutospacing="1" w:after="100" w:afterAutospacing="1"/>
        <w:ind w:firstLine="360"/>
        <w:textAlignment w:val="baseline"/>
        <w:rPr>
          <w:ins w:id="480" w:author="STEVENS, KAREN M CIV USAF HAF SAF/AQCP" w:date="2024-02-20T09:26:00Z"/>
          <w:rFonts w:asciiTheme="majorHAnsi" w:eastAsia="Times New Roman" w:hAnsiTheme="majorHAnsi" w:cs="Times New Roman"/>
        </w:rPr>
      </w:pPr>
      <w:ins w:id="481" w:author="STEVENS, KAREN M CIV USAF HAF SAF/AQCP" w:date="2024-02-20T09:26:00Z">
        <w:r w:rsidRPr="00C66BF3">
          <w:rPr>
            <w:rFonts w:asciiTheme="majorHAnsi" w:eastAsia="Times New Roman" w:hAnsiTheme="majorHAnsi" w:cs="Times New Roman"/>
          </w:rPr>
          <w:t>(d) For a BAA, approval to award the contract action.</w:t>
        </w:r>
      </w:ins>
    </w:p>
    <w:p w14:paraId="0D621BEF" w14:textId="77777777" w:rsidR="00C66BF3" w:rsidRPr="00C66BF3" w:rsidRDefault="00C66BF3" w:rsidP="00C66BF3">
      <w:pPr>
        <w:spacing w:before="100" w:beforeAutospacing="1" w:after="100" w:afterAutospacing="1"/>
        <w:ind w:firstLine="360"/>
        <w:textAlignment w:val="baseline"/>
        <w:rPr>
          <w:ins w:id="482" w:author="STEVENS, KAREN M CIV USAF HAF SAF/AQCP" w:date="2024-02-20T09:26:00Z"/>
          <w:rFonts w:asciiTheme="majorHAnsi" w:eastAsia="Times New Roman" w:hAnsiTheme="majorHAnsi" w:cs="Times New Roman"/>
        </w:rPr>
      </w:pPr>
      <w:ins w:id="483" w:author="STEVENS, KAREN M CIV USAF HAF SAF/AQCP" w:date="2024-02-20T09:26:00Z">
        <w:r w:rsidRPr="00C66BF3">
          <w:rPr>
            <w:rFonts w:asciiTheme="majorHAnsi" w:eastAsia="Times New Roman" w:hAnsiTheme="majorHAnsi" w:cs="Times New Roman"/>
          </w:rPr>
          <w:t>(e) For a FAR 16.5 acquisition included in the definition of contract action above:</w:t>
        </w:r>
      </w:ins>
    </w:p>
    <w:p w14:paraId="07D66583" w14:textId="77777777" w:rsidR="00C66BF3" w:rsidRPr="00C66BF3" w:rsidRDefault="00C66BF3" w:rsidP="00C66BF3">
      <w:pPr>
        <w:spacing w:before="100" w:beforeAutospacing="1" w:after="100" w:afterAutospacing="1"/>
        <w:ind w:left="360" w:firstLine="360"/>
        <w:textAlignment w:val="baseline"/>
        <w:rPr>
          <w:ins w:id="484" w:author="STEVENS, KAREN M CIV USAF HAF SAF/AQCP" w:date="2024-02-20T09:26:00Z"/>
          <w:rFonts w:asciiTheme="majorHAnsi" w:eastAsia="Times New Roman" w:hAnsiTheme="majorHAnsi" w:cs="Times New Roman"/>
        </w:rPr>
      </w:pPr>
      <w:ins w:id="485" w:author="STEVENS, KAREN M CIV USAF HAF SAF/AQCP" w:date="2024-02-20T09:26:00Z">
        <w:r w:rsidRPr="00C66BF3">
          <w:rPr>
            <w:rFonts w:asciiTheme="majorHAnsi" w:eastAsia="Times New Roman" w:hAnsiTheme="majorHAnsi" w:cs="Times New Roman"/>
          </w:rPr>
          <w:t>(1) Approval by the CAA for the SSA to request final proposal revisions (if applicable; and</w:t>
        </w:r>
      </w:ins>
    </w:p>
    <w:p w14:paraId="47010338" w14:textId="77777777" w:rsidR="00C66BF3" w:rsidRPr="00C66BF3" w:rsidRDefault="00C66BF3" w:rsidP="00C66BF3">
      <w:pPr>
        <w:spacing w:before="100" w:beforeAutospacing="1" w:after="100" w:afterAutospacing="1"/>
        <w:ind w:left="360" w:firstLine="360"/>
        <w:textAlignment w:val="baseline"/>
        <w:rPr>
          <w:ins w:id="486" w:author="STEVENS, KAREN M CIV USAF HAF SAF/AQCP" w:date="2024-02-20T09:26:00Z"/>
          <w:rFonts w:asciiTheme="majorHAnsi" w:eastAsia="Times New Roman" w:hAnsiTheme="majorHAnsi" w:cs="Times New Roman"/>
        </w:rPr>
      </w:pPr>
      <w:ins w:id="487" w:author="STEVENS, KAREN M CIV USAF HAF SAF/AQCP" w:date="2024-02-20T09:26:00Z">
        <w:r w:rsidRPr="00C66BF3">
          <w:rPr>
            <w:rFonts w:asciiTheme="majorHAnsi" w:eastAsia="Times New Roman" w:hAnsiTheme="majorHAnsi" w:cs="Times New Roman"/>
          </w:rPr>
          <w:t xml:space="preserve">(2) Approval by the CAA for the Fair Opportunity Decision Authority to </w:t>
        </w:r>
        <w:proofErr w:type="gramStart"/>
        <w:r w:rsidRPr="00C66BF3">
          <w:rPr>
            <w:rFonts w:asciiTheme="majorHAnsi" w:eastAsia="Times New Roman" w:hAnsiTheme="majorHAnsi" w:cs="Times New Roman"/>
          </w:rPr>
          <w:t>make a selection</w:t>
        </w:r>
        <w:proofErr w:type="gramEnd"/>
        <w:r w:rsidRPr="00C66BF3">
          <w:rPr>
            <w:rFonts w:asciiTheme="majorHAnsi" w:eastAsia="Times New Roman" w:hAnsiTheme="majorHAnsi" w:cs="Times New Roman"/>
          </w:rPr>
          <w:t xml:space="preserve"> decision.</w:t>
        </w:r>
      </w:ins>
    </w:p>
    <w:p w14:paraId="57C0D796" w14:textId="7D6268A5" w:rsidR="003259BB" w:rsidDel="00C66BF3" w:rsidRDefault="003259BB" w:rsidP="00C66BF3">
      <w:pPr>
        <w:tabs>
          <w:tab w:val="left" w:pos="442"/>
        </w:tabs>
        <w:rPr>
          <w:del w:id="488" w:author="STEVENS, KAREN M CIV USAF HAF SAF/AQCP" w:date="2024-02-20T09:25:00Z"/>
          <w:w w:val="105"/>
        </w:rPr>
      </w:pPr>
    </w:p>
    <w:p w14:paraId="26B35935" w14:textId="6A1E28D8" w:rsidR="003259BB" w:rsidDel="00C66BF3" w:rsidRDefault="00336DA5" w:rsidP="00C66BF3">
      <w:pPr>
        <w:pStyle w:val="ListParagraph"/>
        <w:numPr>
          <w:ilvl w:val="0"/>
          <w:numId w:val="19"/>
        </w:numPr>
        <w:tabs>
          <w:tab w:val="left" w:pos="450"/>
        </w:tabs>
        <w:spacing w:line="271" w:lineRule="auto"/>
        <w:ind w:right="231"/>
        <w:rPr>
          <w:del w:id="489" w:author="STEVENS, KAREN M CIV USAF HAF SAF/AQCP" w:date="2024-02-20T09:26:00Z"/>
        </w:rPr>
      </w:pPr>
      <w:del w:id="490" w:author="STEVENS, KAREN M CIV USAF HAF SAF/AQCP" w:date="2024-02-20T09:26:00Z">
        <w:r w:rsidRPr="00C66BF3" w:rsidDel="00C66BF3">
          <w:rPr>
            <w:w w:val="105"/>
          </w:rPr>
          <w:delText>For competitive acquisitions conducted without discussions, approval by the Clearance Approval Authority</w:delText>
        </w:r>
        <w:r w:rsidRPr="00C66BF3" w:rsidDel="00C66BF3">
          <w:rPr>
            <w:spacing w:val="28"/>
            <w:w w:val="105"/>
          </w:rPr>
          <w:delText xml:space="preserve"> </w:delText>
        </w:r>
        <w:r w:rsidRPr="00C66BF3" w:rsidDel="00C66BF3">
          <w:rPr>
            <w:w w:val="105"/>
          </w:rPr>
          <w:delText>(CAA)</w:delText>
        </w:r>
        <w:r w:rsidRPr="00C66BF3" w:rsidDel="00C66BF3">
          <w:rPr>
            <w:spacing w:val="28"/>
            <w:w w:val="105"/>
          </w:rPr>
          <w:delText xml:space="preserve"> </w:delText>
        </w:r>
        <w:r w:rsidRPr="00C66BF3" w:rsidDel="00C66BF3">
          <w:rPr>
            <w:w w:val="105"/>
          </w:rPr>
          <w:delText>for</w:delText>
        </w:r>
        <w:r w:rsidRPr="00C66BF3" w:rsidDel="00C66BF3">
          <w:rPr>
            <w:spacing w:val="28"/>
            <w:w w:val="105"/>
          </w:rPr>
          <w:delText xml:space="preserve"> </w:delText>
        </w:r>
        <w:r w:rsidRPr="00C66BF3" w:rsidDel="00C66BF3">
          <w:rPr>
            <w:w w:val="105"/>
          </w:rPr>
          <w:delText>the</w:delText>
        </w:r>
        <w:r w:rsidRPr="00C66BF3" w:rsidDel="00C66BF3">
          <w:rPr>
            <w:spacing w:val="28"/>
            <w:w w:val="105"/>
          </w:rPr>
          <w:delText xml:space="preserve"> </w:delText>
        </w:r>
        <w:r w:rsidRPr="00C66BF3" w:rsidDel="00C66BF3">
          <w:rPr>
            <w:w w:val="105"/>
          </w:rPr>
          <w:delText>Source</w:delText>
        </w:r>
        <w:r w:rsidRPr="00C66BF3" w:rsidDel="00C66BF3">
          <w:rPr>
            <w:spacing w:val="28"/>
            <w:w w:val="105"/>
          </w:rPr>
          <w:delText xml:space="preserve"> </w:delText>
        </w:r>
        <w:r w:rsidRPr="00C66BF3" w:rsidDel="00C66BF3">
          <w:rPr>
            <w:w w:val="105"/>
          </w:rPr>
          <w:delText>Selection</w:delText>
        </w:r>
        <w:r w:rsidRPr="00C66BF3" w:rsidDel="00C66BF3">
          <w:rPr>
            <w:spacing w:val="28"/>
            <w:w w:val="105"/>
          </w:rPr>
          <w:delText xml:space="preserve"> </w:delText>
        </w:r>
        <w:r w:rsidRPr="00C66BF3" w:rsidDel="00C66BF3">
          <w:rPr>
            <w:w w:val="105"/>
          </w:rPr>
          <w:delText>Authority</w:delText>
        </w:r>
        <w:r w:rsidRPr="00C66BF3" w:rsidDel="00C66BF3">
          <w:rPr>
            <w:spacing w:val="28"/>
            <w:w w:val="105"/>
          </w:rPr>
          <w:delText xml:space="preserve"> </w:delText>
        </w:r>
        <w:r w:rsidRPr="00C66BF3" w:rsidDel="00C66BF3">
          <w:rPr>
            <w:w w:val="105"/>
          </w:rPr>
          <w:delText>(SSA)</w:delText>
        </w:r>
        <w:r w:rsidRPr="00C66BF3" w:rsidDel="00C66BF3">
          <w:rPr>
            <w:spacing w:val="28"/>
            <w:w w:val="105"/>
          </w:rPr>
          <w:delText xml:space="preserve"> </w:delText>
        </w:r>
        <w:r w:rsidRPr="00C66BF3" w:rsidDel="00C66BF3">
          <w:rPr>
            <w:w w:val="105"/>
          </w:rPr>
          <w:delText>to</w:delText>
        </w:r>
        <w:r w:rsidRPr="00C66BF3" w:rsidDel="00C66BF3">
          <w:rPr>
            <w:spacing w:val="28"/>
            <w:w w:val="105"/>
          </w:rPr>
          <w:delText xml:space="preserve"> </w:delText>
        </w:r>
        <w:r w:rsidRPr="00C66BF3" w:rsidDel="00C66BF3">
          <w:rPr>
            <w:w w:val="105"/>
          </w:rPr>
          <w:delText>make</w:delText>
        </w:r>
        <w:r w:rsidRPr="00C66BF3" w:rsidDel="00C66BF3">
          <w:rPr>
            <w:spacing w:val="28"/>
            <w:w w:val="105"/>
          </w:rPr>
          <w:delText xml:space="preserve"> </w:delText>
        </w:r>
        <w:r w:rsidRPr="00C66BF3" w:rsidDel="00C66BF3">
          <w:rPr>
            <w:w w:val="105"/>
          </w:rPr>
          <w:delText>the</w:delText>
        </w:r>
        <w:r w:rsidRPr="00C66BF3" w:rsidDel="00C66BF3">
          <w:rPr>
            <w:spacing w:val="28"/>
            <w:w w:val="105"/>
          </w:rPr>
          <w:delText xml:space="preserve"> </w:delText>
        </w:r>
        <w:r w:rsidRPr="00C66BF3" w:rsidDel="00C66BF3">
          <w:rPr>
            <w:w w:val="105"/>
          </w:rPr>
          <w:delText>decision</w:delText>
        </w:r>
        <w:r w:rsidRPr="00C66BF3" w:rsidDel="00C66BF3">
          <w:rPr>
            <w:spacing w:val="28"/>
            <w:w w:val="105"/>
          </w:rPr>
          <w:delText xml:space="preserve"> </w:delText>
        </w:r>
        <w:r w:rsidRPr="00C66BF3" w:rsidDel="00C66BF3">
          <w:rPr>
            <w:w w:val="105"/>
          </w:rPr>
          <w:delText>to</w:delText>
        </w:r>
        <w:r w:rsidRPr="00C66BF3" w:rsidDel="00C66BF3">
          <w:rPr>
            <w:spacing w:val="28"/>
            <w:w w:val="105"/>
          </w:rPr>
          <w:delText xml:space="preserve"> </w:delText>
        </w:r>
        <w:r w:rsidRPr="00C66BF3" w:rsidDel="00C66BF3">
          <w:rPr>
            <w:w w:val="105"/>
          </w:rPr>
          <w:delText>award.</w:delText>
        </w:r>
      </w:del>
    </w:p>
    <w:p w14:paraId="0D142F6F" w14:textId="031D0A4E" w:rsidR="003259BB" w:rsidDel="00C66BF3" w:rsidRDefault="003259BB" w:rsidP="00C66BF3">
      <w:pPr>
        <w:pStyle w:val="BodyText"/>
        <w:numPr>
          <w:ilvl w:val="0"/>
          <w:numId w:val="19"/>
        </w:numPr>
        <w:spacing w:before="1"/>
        <w:rPr>
          <w:del w:id="491" w:author="STEVENS, KAREN M CIV USAF HAF SAF/AQCP" w:date="2024-02-20T09:26:00Z"/>
          <w:sz w:val="21"/>
        </w:rPr>
      </w:pPr>
    </w:p>
    <w:p w14:paraId="0FA8EB84" w14:textId="11C2E483" w:rsidR="003259BB" w:rsidDel="00C66BF3" w:rsidRDefault="00336DA5" w:rsidP="00C66BF3">
      <w:pPr>
        <w:tabs>
          <w:tab w:val="left" w:pos="450"/>
        </w:tabs>
        <w:rPr>
          <w:del w:id="492" w:author="STEVENS, KAREN M CIV USAF HAF SAF/AQCP" w:date="2024-02-20T09:26:00Z"/>
        </w:rPr>
      </w:pPr>
      <w:del w:id="493" w:author="STEVENS, KAREN M CIV USAF HAF SAF/AQCP" w:date="2024-02-20T09:26:00Z">
        <w:r w:rsidRPr="00C66BF3" w:rsidDel="00C66BF3">
          <w:rPr>
            <w:w w:val="105"/>
          </w:rPr>
          <w:delText>For</w:delText>
        </w:r>
        <w:r w:rsidRPr="00C66BF3" w:rsidDel="00C66BF3">
          <w:rPr>
            <w:spacing w:val="5"/>
            <w:w w:val="105"/>
          </w:rPr>
          <w:delText xml:space="preserve"> </w:delText>
        </w:r>
        <w:r w:rsidRPr="00C66BF3" w:rsidDel="00C66BF3">
          <w:rPr>
            <w:w w:val="105"/>
          </w:rPr>
          <w:delText>competitive</w:delText>
        </w:r>
        <w:r w:rsidRPr="00C66BF3" w:rsidDel="00C66BF3">
          <w:rPr>
            <w:spacing w:val="6"/>
            <w:w w:val="105"/>
          </w:rPr>
          <w:delText xml:space="preserve"> </w:delText>
        </w:r>
        <w:r w:rsidRPr="00C66BF3" w:rsidDel="00C66BF3">
          <w:rPr>
            <w:w w:val="105"/>
          </w:rPr>
          <w:delText>acquisitions</w:delText>
        </w:r>
        <w:r w:rsidRPr="00C66BF3" w:rsidDel="00C66BF3">
          <w:rPr>
            <w:spacing w:val="6"/>
            <w:w w:val="105"/>
          </w:rPr>
          <w:delText xml:space="preserve"> </w:delText>
        </w:r>
        <w:r w:rsidRPr="00C66BF3" w:rsidDel="00C66BF3">
          <w:rPr>
            <w:w w:val="105"/>
          </w:rPr>
          <w:delText>with</w:delText>
        </w:r>
        <w:r w:rsidRPr="00C66BF3" w:rsidDel="00C66BF3">
          <w:rPr>
            <w:spacing w:val="6"/>
            <w:w w:val="105"/>
          </w:rPr>
          <w:delText xml:space="preserve"> </w:delText>
        </w:r>
        <w:r w:rsidRPr="00C66BF3" w:rsidDel="00C66BF3">
          <w:rPr>
            <w:w w:val="105"/>
          </w:rPr>
          <w:delText>discussions</w:delText>
        </w:r>
        <w:r w:rsidRPr="00C66BF3" w:rsidDel="00C66BF3">
          <w:rPr>
            <w:spacing w:val="6"/>
            <w:w w:val="105"/>
          </w:rPr>
          <w:delText xml:space="preserve"> </w:delText>
        </w:r>
        <w:r w:rsidRPr="00C66BF3" w:rsidDel="00C66BF3">
          <w:rPr>
            <w:spacing w:val="-10"/>
            <w:w w:val="105"/>
          </w:rPr>
          <w:delText>–</w:delText>
        </w:r>
      </w:del>
    </w:p>
    <w:p w14:paraId="4475AD14" w14:textId="7CC53367" w:rsidR="003259BB" w:rsidDel="00C66BF3" w:rsidRDefault="003259BB">
      <w:pPr>
        <w:pStyle w:val="BodyText"/>
        <w:spacing w:before="11"/>
        <w:rPr>
          <w:del w:id="494" w:author="STEVENS, KAREN M CIV USAF HAF SAF/AQCP" w:date="2024-02-20T09:26:00Z"/>
          <w:sz w:val="23"/>
        </w:rPr>
      </w:pPr>
    </w:p>
    <w:p w14:paraId="04770048" w14:textId="7EF302EC" w:rsidR="003259BB" w:rsidDel="00C66BF3" w:rsidRDefault="00336DA5" w:rsidP="00B72C99">
      <w:pPr>
        <w:pStyle w:val="ListParagraph"/>
        <w:numPr>
          <w:ilvl w:val="2"/>
          <w:numId w:val="13"/>
        </w:numPr>
        <w:tabs>
          <w:tab w:val="left" w:pos="388"/>
        </w:tabs>
        <w:spacing w:line="271" w:lineRule="auto"/>
        <w:ind w:left="110" w:right="769" w:firstLine="0"/>
        <w:rPr>
          <w:del w:id="495" w:author="STEVENS, KAREN M CIV USAF HAF SAF/AQCP" w:date="2024-02-20T09:26:00Z"/>
        </w:rPr>
      </w:pPr>
      <w:del w:id="496" w:author="STEVENS, KAREN M CIV USAF HAF SAF/AQCP" w:date="2024-02-20T09:26:00Z">
        <w:r w:rsidDel="00C66BF3">
          <w:rPr>
            <w:w w:val="105"/>
          </w:rPr>
          <w:delText xml:space="preserve">Approval by the CAA for the SSA to request final proposal revisions in accordance with </w:delText>
        </w:r>
        <w:r w:rsidR="00FE0E9F" w:rsidDel="00C66BF3">
          <w:fldChar w:fldCharType="begin"/>
        </w:r>
        <w:r w:rsidR="00FE0E9F" w:rsidDel="00C66BF3">
          <w:delInstrText>HYPERLINK "https://www.acquisition.gov/far/part-15" \l "FAR_15_307" \h</w:delInstrText>
        </w:r>
        <w:r w:rsidR="00FE0E9F" w:rsidDel="00C66BF3">
          <w:fldChar w:fldCharType="separate"/>
        </w:r>
        <w:r w:rsidDel="00C66BF3">
          <w:rPr>
            <w:color w:val="27314A"/>
            <w:w w:val="105"/>
            <w:u w:val="single" w:color="27314A"/>
          </w:rPr>
          <w:delText>FAR</w:delText>
        </w:r>
        <w:r w:rsidR="00FE0E9F" w:rsidDel="00C66BF3">
          <w:rPr>
            <w:color w:val="27314A"/>
            <w:w w:val="105"/>
            <w:u w:val="single" w:color="27314A"/>
          </w:rPr>
          <w:fldChar w:fldCharType="end"/>
        </w:r>
        <w:r w:rsidDel="00C66BF3">
          <w:rPr>
            <w:color w:val="27314A"/>
            <w:spacing w:val="80"/>
            <w:w w:val="105"/>
          </w:rPr>
          <w:delText xml:space="preserve"> </w:delText>
        </w:r>
        <w:r w:rsidR="00FE0E9F" w:rsidDel="00C66BF3">
          <w:fldChar w:fldCharType="begin"/>
        </w:r>
        <w:r w:rsidR="00FE0E9F" w:rsidDel="00C66BF3">
          <w:delInstrText>HYPERLINK "https://www.acquisition.gov/far/part-15" \l "FAR_15_307" \h</w:delInstrText>
        </w:r>
        <w:r w:rsidR="00FE0E9F" w:rsidDel="00C66BF3">
          <w:fldChar w:fldCharType="separate"/>
        </w:r>
        <w:r w:rsidDel="00C66BF3">
          <w:rPr>
            <w:color w:val="27314A"/>
            <w:w w:val="105"/>
            <w:u w:val="single" w:color="27314A"/>
          </w:rPr>
          <w:delText>15.307</w:delText>
        </w:r>
        <w:r w:rsidR="00FE0E9F" w:rsidDel="00C66BF3">
          <w:rPr>
            <w:color w:val="27314A"/>
            <w:w w:val="105"/>
            <w:u w:val="single" w:color="27314A"/>
          </w:rPr>
          <w:fldChar w:fldCharType="end"/>
        </w:r>
        <w:r w:rsidDel="00C66BF3">
          <w:rPr>
            <w:w w:val="105"/>
          </w:rPr>
          <w:delText>; and</w:delText>
        </w:r>
      </w:del>
    </w:p>
    <w:p w14:paraId="120C4E94" w14:textId="4BC416F6" w:rsidR="003259BB" w:rsidDel="00C66BF3" w:rsidRDefault="003259BB">
      <w:pPr>
        <w:pStyle w:val="BodyText"/>
        <w:spacing w:before="1"/>
        <w:rPr>
          <w:del w:id="497" w:author="STEVENS, KAREN M CIV USAF HAF SAF/AQCP" w:date="2024-02-20T09:26:00Z"/>
          <w:sz w:val="21"/>
        </w:rPr>
      </w:pPr>
    </w:p>
    <w:p w14:paraId="4A717B5A" w14:textId="2CFBCB1D" w:rsidR="003259BB" w:rsidDel="00C66BF3" w:rsidRDefault="00336DA5" w:rsidP="00B72C99">
      <w:pPr>
        <w:pStyle w:val="ListParagraph"/>
        <w:numPr>
          <w:ilvl w:val="2"/>
          <w:numId w:val="13"/>
        </w:numPr>
        <w:tabs>
          <w:tab w:val="left" w:pos="450"/>
        </w:tabs>
        <w:ind w:left="450" w:hanging="340"/>
        <w:rPr>
          <w:del w:id="498" w:author="STEVENS, KAREN M CIV USAF HAF SAF/AQCP" w:date="2024-02-20T09:26:00Z"/>
        </w:rPr>
      </w:pPr>
      <w:del w:id="499" w:author="STEVENS, KAREN M CIV USAF HAF SAF/AQCP" w:date="2024-02-20T09:26:00Z">
        <w:r w:rsidDel="00C66BF3">
          <w:rPr>
            <w:w w:val="105"/>
          </w:rPr>
          <w:delText>Approval</w:delText>
        </w:r>
        <w:r w:rsidDel="00C66BF3">
          <w:rPr>
            <w:spacing w:val="15"/>
            <w:w w:val="105"/>
          </w:rPr>
          <w:delText xml:space="preserve"> </w:delText>
        </w:r>
        <w:r w:rsidDel="00C66BF3">
          <w:rPr>
            <w:w w:val="105"/>
          </w:rPr>
          <w:delText>by</w:delText>
        </w:r>
        <w:r w:rsidDel="00C66BF3">
          <w:rPr>
            <w:spacing w:val="15"/>
            <w:w w:val="105"/>
          </w:rPr>
          <w:delText xml:space="preserve"> </w:delText>
        </w:r>
        <w:r w:rsidDel="00C66BF3">
          <w:rPr>
            <w:w w:val="105"/>
          </w:rPr>
          <w:delText>the</w:delText>
        </w:r>
        <w:r w:rsidDel="00C66BF3">
          <w:rPr>
            <w:spacing w:val="16"/>
            <w:w w:val="105"/>
          </w:rPr>
          <w:delText xml:space="preserve"> </w:delText>
        </w:r>
        <w:r w:rsidDel="00C66BF3">
          <w:rPr>
            <w:w w:val="105"/>
          </w:rPr>
          <w:delText>CAA</w:delText>
        </w:r>
        <w:r w:rsidDel="00C66BF3">
          <w:rPr>
            <w:spacing w:val="15"/>
            <w:w w:val="105"/>
          </w:rPr>
          <w:delText xml:space="preserve"> </w:delText>
        </w:r>
        <w:r w:rsidDel="00C66BF3">
          <w:rPr>
            <w:w w:val="105"/>
          </w:rPr>
          <w:delText>for</w:delText>
        </w:r>
        <w:r w:rsidDel="00C66BF3">
          <w:rPr>
            <w:spacing w:val="15"/>
            <w:w w:val="105"/>
          </w:rPr>
          <w:delText xml:space="preserve"> </w:delText>
        </w:r>
        <w:r w:rsidDel="00C66BF3">
          <w:rPr>
            <w:w w:val="105"/>
          </w:rPr>
          <w:delText>the</w:delText>
        </w:r>
        <w:r w:rsidDel="00C66BF3">
          <w:rPr>
            <w:spacing w:val="16"/>
            <w:w w:val="105"/>
          </w:rPr>
          <w:delText xml:space="preserve"> </w:delText>
        </w:r>
        <w:r w:rsidDel="00C66BF3">
          <w:rPr>
            <w:w w:val="105"/>
          </w:rPr>
          <w:delText>SSA</w:delText>
        </w:r>
        <w:r w:rsidDel="00C66BF3">
          <w:rPr>
            <w:spacing w:val="15"/>
            <w:w w:val="105"/>
          </w:rPr>
          <w:delText xml:space="preserve"> </w:delText>
        </w:r>
        <w:r w:rsidDel="00C66BF3">
          <w:rPr>
            <w:w w:val="105"/>
          </w:rPr>
          <w:delText>to</w:delText>
        </w:r>
        <w:r w:rsidDel="00C66BF3">
          <w:rPr>
            <w:spacing w:val="15"/>
            <w:w w:val="105"/>
          </w:rPr>
          <w:delText xml:space="preserve"> </w:delText>
        </w:r>
        <w:r w:rsidDel="00C66BF3">
          <w:rPr>
            <w:w w:val="105"/>
          </w:rPr>
          <w:delText>make</w:delText>
        </w:r>
        <w:r w:rsidDel="00C66BF3">
          <w:rPr>
            <w:spacing w:val="16"/>
            <w:w w:val="105"/>
          </w:rPr>
          <w:delText xml:space="preserve"> </w:delText>
        </w:r>
        <w:r w:rsidDel="00C66BF3">
          <w:rPr>
            <w:w w:val="105"/>
          </w:rPr>
          <w:delText>a</w:delText>
        </w:r>
        <w:r w:rsidDel="00C66BF3">
          <w:rPr>
            <w:spacing w:val="15"/>
            <w:w w:val="105"/>
          </w:rPr>
          <w:delText xml:space="preserve"> </w:delText>
        </w:r>
        <w:r w:rsidDel="00C66BF3">
          <w:rPr>
            <w:w w:val="105"/>
          </w:rPr>
          <w:delText>source</w:delText>
        </w:r>
        <w:r w:rsidDel="00C66BF3">
          <w:rPr>
            <w:spacing w:val="15"/>
            <w:w w:val="105"/>
          </w:rPr>
          <w:delText xml:space="preserve"> </w:delText>
        </w:r>
        <w:r w:rsidDel="00C66BF3">
          <w:rPr>
            <w:w w:val="105"/>
          </w:rPr>
          <w:delText>selection</w:delText>
        </w:r>
        <w:r w:rsidDel="00C66BF3">
          <w:rPr>
            <w:spacing w:val="16"/>
            <w:w w:val="105"/>
          </w:rPr>
          <w:delText xml:space="preserve"> </w:delText>
        </w:r>
        <w:r w:rsidDel="00C66BF3">
          <w:rPr>
            <w:spacing w:val="-2"/>
            <w:w w:val="105"/>
          </w:rPr>
          <w:delText>decision.</w:delText>
        </w:r>
      </w:del>
    </w:p>
    <w:p w14:paraId="42AFC42D" w14:textId="52ABD4AD" w:rsidR="003259BB" w:rsidDel="00C66BF3" w:rsidRDefault="003259BB">
      <w:pPr>
        <w:pStyle w:val="BodyText"/>
        <w:spacing w:before="11"/>
        <w:rPr>
          <w:del w:id="500" w:author="STEVENS, KAREN M CIV USAF HAF SAF/AQCP" w:date="2024-02-20T09:26:00Z"/>
          <w:sz w:val="23"/>
        </w:rPr>
      </w:pPr>
    </w:p>
    <w:p w14:paraId="0B5C5C9E" w14:textId="3E2FC7BF" w:rsidR="003259BB" w:rsidDel="00C66BF3" w:rsidRDefault="00336DA5" w:rsidP="00B72C99">
      <w:pPr>
        <w:pStyle w:val="ListParagraph"/>
        <w:numPr>
          <w:ilvl w:val="1"/>
          <w:numId w:val="13"/>
        </w:numPr>
        <w:tabs>
          <w:tab w:val="left" w:pos="450"/>
        </w:tabs>
        <w:spacing w:line="271" w:lineRule="auto"/>
        <w:ind w:left="110" w:right="914" w:firstLine="0"/>
        <w:rPr>
          <w:del w:id="501" w:author="STEVENS, KAREN M CIV USAF HAF SAF/AQCP" w:date="2024-02-20T09:26:00Z"/>
        </w:rPr>
      </w:pPr>
      <w:del w:id="502" w:author="STEVENS, KAREN M CIV USAF HAF SAF/AQCP" w:date="2024-02-20T09:26:00Z">
        <w:r w:rsidDel="00C66BF3">
          <w:rPr>
            <w:w w:val="105"/>
          </w:rPr>
          <w:delText>For noncompetitive contract actions, approval by the CAA to award a contract or contract</w:delText>
        </w:r>
        <w:r w:rsidDel="00C66BF3">
          <w:rPr>
            <w:spacing w:val="40"/>
            <w:w w:val="105"/>
          </w:rPr>
          <w:delText xml:space="preserve"> </w:delText>
        </w:r>
        <w:r w:rsidDel="00C66BF3">
          <w:rPr>
            <w:w w:val="105"/>
          </w:rPr>
          <w:delText>modification/contract action.</w:delText>
        </w:r>
      </w:del>
    </w:p>
    <w:p w14:paraId="271CA723" w14:textId="4A0ED1B6" w:rsidR="003259BB" w:rsidDel="00C66BF3" w:rsidRDefault="003259BB">
      <w:pPr>
        <w:pStyle w:val="BodyText"/>
        <w:spacing w:before="1"/>
        <w:rPr>
          <w:del w:id="503" w:author="STEVENS, KAREN M CIV USAF HAF SAF/AQCP" w:date="2024-02-20T09:26:00Z"/>
          <w:sz w:val="21"/>
        </w:rPr>
      </w:pPr>
    </w:p>
    <w:p w14:paraId="1E57FA51" w14:textId="746763E3" w:rsidR="003259BB" w:rsidDel="00C66BF3" w:rsidRDefault="00336DA5" w:rsidP="00B72C99">
      <w:pPr>
        <w:pStyle w:val="ListParagraph"/>
        <w:numPr>
          <w:ilvl w:val="1"/>
          <w:numId w:val="13"/>
        </w:numPr>
        <w:tabs>
          <w:tab w:val="left" w:pos="450"/>
        </w:tabs>
        <w:ind w:left="450" w:hanging="340"/>
        <w:rPr>
          <w:del w:id="504" w:author="STEVENS, KAREN M CIV USAF HAF SAF/AQCP" w:date="2024-02-20T09:26:00Z"/>
        </w:rPr>
      </w:pPr>
      <w:del w:id="505" w:author="STEVENS, KAREN M CIV USAF HAF SAF/AQCP" w:date="2024-02-20T09:26:00Z">
        <w:r w:rsidDel="00C66BF3">
          <w:rPr>
            <w:w w:val="105"/>
          </w:rPr>
          <w:delText>For</w:delText>
        </w:r>
        <w:r w:rsidDel="00C66BF3">
          <w:rPr>
            <w:spacing w:val="12"/>
            <w:w w:val="105"/>
          </w:rPr>
          <w:delText xml:space="preserve"> </w:delText>
        </w:r>
        <w:r w:rsidDel="00C66BF3">
          <w:rPr>
            <w:w w:val="105"/>
          </w:rPr>
          <w:delText>BAA,</w:delText>
        </w:r>
        <w:r w:rsidDel="00C66BF3">
          <w:rPr>
            <w:spacing w:val="12"/>
            <w:w w:val="105"/>
          </w:rPr>
          <w:delText xml:space="preserve"> </w:delText>
        </w:r>
        <w:r w:rsidDel="00C66BF3">
          <w:rPr>
            <w:w w:val="105"/>
          </w:rPr>
          <w:delText>approval</w:delText>
        </w:r>
        <w:r w:rsidDel="00C66BF3">
          <w:rPr>
            <w:spacing w:val="12"/>
            <w:w w:val="105"/>
          </w:rPr>
          <w:delText xml:space="preserve"> </w:delText>
        </w:r>
        <w:r w:rsidDel="00C66BF3">
          <w:rPr>
            <w:w w:val="105"/>
          </w:rPr>
          <w:delText>to</w:delText>
        </w:r>
        <w:r w:rsidDel="00C66BF3">
          <w:rPr>
            <w:spacing w:val="13"/>
            <w:w w:val="105"/>
          </w:rPr>
          <w:delText xml:space="preserve"> </w:delText>
        </w:r>
        <w:r w:rsidDel="00C66BF3">
          <w:rPr>
            <w:w w:val="105"/>
          </w:rPr>
          <w:delText>award</w:delText>
        </w:r>
        <w:r w:rsidDel="00C66BF3">
          <w:rPr>
            <w:spacing w:val="12"/>
            <w:w w:val="105"/>
          </w:rPr>
          <w:delText xml:space="preserve"> </w:delText>
        </w:r>
        <w:r w:rsidDel="00C66BF3">
          <w:rPr>
            <w:w w:val="105"/>
          </w:rPr>
          <w:delText>a</w:delText>
        </w:r>
        <w:r w:rsidDel="00C66BF3">
          <w:rPr>
            <w:spacing w:val="12"/>
            <w:w w:val="105"/>
          </w:rPr>
          <w:delText xml:space="preserve"> </w:delText>
        </w:r>
        <w:r w:rsidDel="00C66BF3">
          <w:rPr>
            <w:spacing w:val="-2"/>
            <w:w w:val="105"/>
          </w:rPr>
          <w:delText>contract.</w:delText>
        </w:r>
      </w:del>
    </w:p>
    <w:p w14:paraId="75FBE423" w14:textId="3D70033C" w:rsidR="003259BB" w:rsidDel="00C66BF3" w:rsidRDefault="003259BB">
      <w:pPr>
        <w:pStyle w:val="BodyText"/>
        <w:spacing w:before="11"/>
        <w:rPr>
          <w:del w:id="506" w:author="STEVENS, KAREN M CIV USAF HAF SAF/AQCP" w:date="2024-02-20T09:26:00Z"/>
          <w:sz w:val="23"/>
        </w:rPr>
      </w:pPr>
    </w:p>
    <w:p w14:paraId="37D32A02" w14:textId="79628A4F" w:rsidR="003259BB" w:rsidDel="00C66BF3" w:rsidRDefault="00336DA5" w:rsidP="00B72C99">
      <w:pPr>
        <w:pStyle w:val="ListParagraph"/>
        <w:numPr>
          <w:ilvl w:val="1"/>
          <w:numId w:val="13"/>
        </w:numPr>
        <w:tabs>
          <w:tab w:val="left" w:pos="450"/>
        </w:tabs>
        <w:ind w:left="450" w:hanging="340"/>
        <w:rPr>
          <w:del w:id="507" w:author="STEVENS, KAREN M CIV USAF HAF SAF/AQCP" w:date="2024-02-20T09:26:00Z"/>
        </w:rPr>
      </w:pPr>
      <w:del w:id="508" w:author="STEVENS, KAREN M CIV USAF HAF SAF/AQCP" w:date="2024-02-20T09:26:00Z">
        <w:r w:rsidDel="00C66BF3">
          <w:rPr>
            <w:w w:val="105"/>
          </w:rPr>
          <w:delText>For</w:delText>
        </w:r>
        <w:r w:rsidDel="00C66BF3">
          <w:rPr>
            <w:spacing w:val="9"/>
            <w:w w:val="105"/>
          </w:rPr>
          <w:delText xml:space="preserve"> </w:delText>
        </w:r>
        <w:r w:rsidDel="00C66BF3">
          <w:rPr>
            <w:w w:val="105"/>
          </w:rPr>
          <w:delText>16.5</w:delText>
        </w:r>
        <w:r w:rsidDel="00C66BF3">
          <w:rPr>
            <w:spacing w:val="10"/>
            <w:w w:val="105"/>
          </w:rPr>
          <w:delText xml:space="preserve"> </w:delText>
        </w:r>
        <w:r w:rsidDel="00C66BF3">
          <w:rPr>
            <w:w w:val="105"/>
          </w:rPr>
          <w:delText>acquisitions</w:delText>
        </w:r>
        <w:r w:rsidDel="00C66BF3">
          <w:rPr>
            <w:spacing w:val="9"/>
            <w:w w:val="105"/>
          </w:rPr>
          <w:delText xml:space="preserve"> </w:delText>
        </w:r>
        <w:r w:rsidDel="00C66BF3">
          <w:rPr>
            <w:w w:val="105"/>
          </w:rPr>
          <w:delText>(not</w:delText>
        </w:r>
        <w:r w:rsidDel="00C66BF3">
          <w:rPr>
            <w:spacing w:val="10"/>
            <w:w w:val="105"/>
          </w:rPr>
          <w:delText xml:space="preserve"> </w:delText>
        </w:r>
        <w:r w:rsidDel="00C66BF3">
          <w:rPr>
            <w:w w:val="105"/>
          </w:rPr>
          <w:delText>excluded</w:delText>
        </w:r>
        <w:r w:rsidDel="00C66BF3">
          <w:rPr>
            <w:spacing w:val="10"/>
            <w:w w:val="105"/>
          </w:rPr>
          <w:delText xml:space="preserve"> </w:delText>
        </w:r>
        <w:r w:rsidDel="00C66BF3">
          <w:rPr>
            <w:w w:val="105"/>
          </w:rPr>
          <w:delText>from</w:delText>
        </w:r>
        <w:r w:rsidDel="00C66BF3">
          <w:rPr>
            <w:spacing w:val="9"/>
            <w:w w:val="105"/>
          </w:rPr>
          <w:delText xml:space="preserve"> </w:delText>
        </w:r>
        <w:r w:rsidDel="00C66BF3">
          <w:rPr>
            <w:w w:val="105"/>
          </w:rPr>
          <w:delText>clearance</w:delText>
        </w:r>
        <w:r w:rsidDel="00C66BF3">
          <w:rPr>
            <w:spacing w:val="10"/>
            <w:w w:val="105"/>
          </w:rPr>
          <w:delText xml:space="preserve"> </w:delText>
        </w:r>
        <w:r w:rsidDel="00C66BF3">
          <w:rPr>
            <w:w w:val="105"/>
          </w:rPr>
          <w:delText>per</w:delText>
        </w:r>
        <w:r w:rsidDel="00C66BF3">
          <w:rPr>
            <w:spacing w:val="9"/>
            <w:w w:val="105"/>
          </w:rPr>
          <w:delText xml:space="preserve"> </w:delText>
        </w:r>
        <w:r w:rsidDel="00C66BF3">
          <w:rPr>
            <w:w w:val="105"/>
          </w:rPr>
          <w:delText>(b)</w:delText>
        </w:r>
        <w:r w:rsidDel="00C66BF3">
          <w:rPr>
            <w:spacing w:val="10"/>
            <w:w w:val="105"/>
          </w:rPr>
          <w:delText xml:space="preserve"> </w:delText>
        </w:r>
        <w:r w:rsidDel="00C66BF3">
          <w:rPr>
            <w:spacing w:val="-2"/>
            <w:w w:val="105"/>
          </w:rPr>
          <w:delText>above):</w:delText>
        </w:r>
      </w:del>
    </w:p>
    <w:p w14:paraId="2D3F0BEC" w14:textId="5460EB1D" w:rsidR="003259BB" w:rsidDel="00C66BF3" w:rsidRDefault="003259BB">
      <w:pPr>
        <w:pStyle w:val="BodyText"/>
        <w:spacing w:before="10"/>
        <w:rPr>
          <w:del w:id="509" w:author="STEVENS, KAREN M CIV USAF HAF SAF/AQCP" w:date="2024-02-20T09:26:00Z"/>
          <w:sz w:val="23"/>
        </w:rPr>
      </w:pPr>
    </w:p>
    <w:p w14:paraId="2CC660C8" w14:textId="46531D7B" w:rsidR="003259BB" w:rsidDel="00C66BF3" w:rsidRDefault="00336DA5">
      <w:pPr>
        <w:pStyle w:val="BodyText"/>
        <w:spacing w:before="1"/>
        <w:ind w:left="110"/>
        <w:rPr>
          <w:del w:id="510" w:author="STEVENS, KAREN M CIV USAF HAF SAF/AQCP" w:date="2024-02-20T09:26:00Z"/>
        </w:rPr>
      </w:pPr>
      <w:del w:id="511" w:author="STEVENS, KAREN M CIV USAF HAF SAF/AQCP" w:date="2024-02-20T09:26:00Z">
        <w:r w:rsidDel="00C66BF3">
          <w:rPr>
            <w:w w:val="105"/>
          </w:rPr>
          <w:delText>(i.)</w:delText>
        </w:r>
        <w:r w:rsidDel="00C66BF3">
          <w:rPr>
            <w:spacing w:val="11"/>
            <w:w w:val="105"/>
          </w:rPr>
          <w:delText xml:space="preserve"> </w:delText>
        </w:r>
        <w:r w:rsidDel="00C66BF3">
          <w:rPr>
            <w:w w:val="105"/>
          </w:rPr>
          <w:delText>Approval</w:delText>
        </w:r>
        <w:r w:rsidDel="00C66BF3">
          <w:rPr>
            <w:spacing w:val="12"/>
            <w:w w:val="105"/>
          </w:rPr>
          <w:delText xml:space="preserve"> </w:delText>
        </w:r>
        <w:r w:rsidDel="00C66BF3">
          <w:rPr>
            <w:w w:val="105"/>
          </w:rPr>
          <w:delText>by</w:delText>
        </w:r>
        <w:r w:rsidDel="00C66BF3">
          <w:rPr>
            <w:spacing w:val="12"/>
            <w:w w:val="105"/>
          </w:rPr>
          <w:delText xml:space="preserve"> </w:delText>
        </w:r>
        <w:r w:rsidDel="00C66BF3">
          <w:rPr>
            <w:w w:val="105"/>
          </w:rPr>
          <w:delText>the</w:delText>
        </w:r>
        <w:r w:rsidDel="00C66BF3">
          <w:rPr>
            <w:spacing w:val="12"/>
            <w:w w:val="105"/>
          </w:rPr>
          <w:delText xml:space="preserve"> </w:delText>
        </w:r>
        <w:r w:rsidDel="00C66BF3">
          <w:rPr>
            <w:w w:val="105"/>
          </w:rPr>
          <w:delText>CAA</w:delText>
        </w:r>
        <w:r w:rsidDel="00C66BF3">
          <w:rPr>
            <w:spacing w:val="11"/>
            <w:w w:val="105"/>
          </w:rPr>
          <w:delText xml:space="preserve"> </w:delText>
        </w:r>
        <w:r w:rsidDel="00C66BF3">
          <w:rPr>
            <w:w w:val="105"/>
          </w:rPr>
          <w:delText>for</w:delText>
        </w:r>
        <w:r w:rsidDel="00C66BF3">
          <w:rPr>
            <w:spacing w:val="12"/>
            <w:w w:val="105"/>
          </w:rPr>
          <w:delText xml:space="preserve"> </w:delText>
        </w:r>
        <w:r w:rsidDel="00C66BF3">
          <w:rPr>
            <w:w w:val="105"/>
          </w:rPr>
          <w:delText>the</w:delText>
        </w:r>
        <w:r w:rsidDel="00C66BF3">
          <w:rPr>
            <w:spacing w:val="12"/>
            <w:w w:val="105"/>
          </w:rPr>
          <w:delText xml:space="preserve"> </w:delText>
        </w:r>
        <w:r w:rsidDel="00C66BF3">
          <w:rPr>
            <w:w w:val="105"/>
          </w:rPr>
          <w:delText>SSA</w:delText>
        </w:r>
        <w:r w:rsidDel="00C66BF3">
          <w:rPr>
            <w:spacing w:val="12"/>
            <w:w w:val="105"/>
          </w:rPr>
          <w:delText xml:space="preserve"> </w:delText>
        </w:r>
        <w:r w:rsidDel="00C66BF3">
          <w:rPr>
            <w:w w:val="105"/>
          </w:rPr>
          <w:delText>to</w:delText>
        </w:r>
        <w:r w:rsidDel="00C66BF3">
          <w:rPr>
            <w:spacing w:val="12"/>
            <w:w w:val="105"/>
          </w:rPr>
          <w:delText xml:space="preserve"> </w:delText>
        </w:r>
        <w:r w:rsidDel="00C66BF3">
          <w:rPr>
            <w:w w:val="105"/>
          </w:rPr>
          <w:delText>request</w:delText>
        </w:r>
        <w:r w:rsidDel="00C66BF3">
          <w:rPr>
            <w:spacing w:val="11"/>
            <w:w w:val="105"/>
          </w:rPr>
          <w:delText xml:space="preserve"> </w:delText>
        </w:r>
        <w:r w:rsidDel="00C66BF3">
          <w:rPr>
            <w:w w:val="105"/>
          </w:rPr>
          <w:delText>final</w:delText>
        </w:r>
        <w:r w:rsidDel="00C66BF3">
          <w:rPr>
            <w:spacing w:val="12"/>
            <w:w w:val="105"/>
          </w:rPr>
          <w:delText xml:space="preserve"> </w:delText>
        </w:r>
        <w:r w:rsidDel="00C66BF3">
          <w:rPr>
            <w:w w:val="105"/>
          </w:rPr>
          <w:delText>proposal</w:delText>
        </w:r>
        <w:r w:rsidDel="00C66BF3">
          <w:rPr>
            <w:spacing w:val="12"/>
            <w:w w:val="105"/>
          </w:rPr>
          <w:delText xml:space="preserve"> </w:delText>
        </w:r>
        <w:r w:rsidDel="00C66BF3">
          <w:rPr>
            <w:w w:val="105"/>
          </w:rPr>
          <w:delText>revisions</w:delText>
        </w:r>
        <w:r w:rsidDel="00C66BF3">
          <w:rPr>
            <w:spacing w:val="12"/>
            <w:w w:val="105"/>
          </w:rPr>
          <w:delText xml:space="preserve"> </w:delText>
        </w:r>
        <w:r w:rsidDel="00C66BF3">
          <w:rPr>
            <w:w w:val="105"/>
          </w:rPr>
          <w:delText>(if</w:delText>
        </w:r>
        <w:r w:rsidDel="00C66BF3">
          <w:rPr>
            <w:spacing w:val="12"/>
            <w:w w:val="105"/>
          </w:rPr>
          <w:delText xml:space="preserve"> </w:delText>
        </w:r>
        <w:r w:rsidDel="00C66BF3">
          <w:rPr>
            <w:w w:val="105"/>
          </w:rPr>
          <w:delText>applicable;</w:delText>
        </w:r>
        <w:r w:rsidDel="00C66BF3">
          <w:rPr>
            <w:spacing w:val="11"/>
            <w:w w:val="105"/>
          </w:rPr>
          <w:delText xml:space="preserve"> </w:delText>
        </w:r>
        <w:r w:rsidDel="00C66BF3">
          <w:rPr>
            <w:spacing w:val="-5"/>
            <w:w w:val="105"/>
          </w:rPr>
          <w:delText>and</w:delText>
        </w:r>
      </w:del>
    </w:p>
    <w:p w14:paraId="75CF4315" w14:textId="7D9ED378" w:rsidR="003259BB" w:rsidDel="00C66BF3" w:rsidRDefault="003259BB">
      <w:pPr>
        <w:pStyle w:val="BodyText"/>
        <w:spacing w:before="10"/>
        <w:rPr>
          <w:del w:id="512" w:author="STEVENS, KAREN M CIV USAF HAF SAF/AQCP" w:date="2024-02-20T09:26:00Z"/>
          <w:sz w:val="23"/>
        </w:rPr>
      </w:pPr>
    </w:p>
    <w:p w14:paraId="36F13FD2" w14:textId="208C7AFA" w:rsidR="003259BB" w:rsidDel="00C66BF3" w:rsidRDefault="00336DA5">
      <w:pPr>
        <w:pStyle w:val="BodyText"/>
        <w:ind w:left="110"/>
        <w:rPr>
          <w:del w:id="513" w:author="STEVENS, KAREN M CIV USAF HAF SAF/AQCP" w:date="2024-02-20T09:26:00Z"/>
        </w:rPr>
      </w:pPr>
      <w:del w:id="514" w:author="STEVENS, KAREN M CIV USAF HAF SAF/AQCP" w:date="2024-02-20T09:26:00Z">
        <w:r w:rsidDel="00C66BF3">
          <w:rPr>
            <w:w w:val="105"/>
          </w:rPr>
          <w:delText>(ii)</w:delText>
        </w:r>
        <w:r w:rsidDel="00C66BF3">
          <w:rPr>
            <w:spacing w:val="8"/>
            <w:w w:val="105"/>
          </w:rPr>
          <w:delText xml:space="preserve"> </w:delText>
        </w:r>
        <w:r w:rsidDel="00C66BF3">
          <w:rPr>
            <w:w w:val="105"/>
          </w:rPr>
          <w:delText>Approval</w:delText>
        </w:r>
        <w:r w:rsidDel="00C66BF3">
          <w:rPr>
            <w:spacing w:val="9"/>
            <w:w w:val="105"/>
          </w:rPr>
          <w:delText xml:space="preserve"> </w:delText>
        </w:r>
        <w:r w:rsidDel="00C66BF3">
          <w:rPr>
            <w:w w:val="105"/>
          </w:rPr>
          <w:delText>by</w:delText>
        </w:r>
        <w:r w:rsidDel="00C66BF3">
          <w:rPr>
            <w:spacing w:val="9"/>
            <w:w w:val="105"/>
          </w:rPr>
          <w:delText xml:space="preserve"> </w:delText>
        </w:r>
        <w:r w:rsidDel="00C66BF3">
          <w:rPr>
            <w:w w:val="105"/>
          </w:rPr>
          <w:delText>the</w:delText>
        </w:r>
        <w:r w:rsidDel="00C66BF3">
          <w:rPr>
            <w:spacing w:val="8"/>
            <w:w w:val="105"/>
          </w:rPr>
          <w:delText xml:space="preserve"> </w:delText>
        </w:r>
        <w:r w:rsidDel="00C66BF3">
          <w:rPr>
            <w:w w:val="105"/>
          </w:rPr>
          <w:delText>CAA</w:delText>
        </w:r>
        <w:r w:rsidDel="00C66BF3">
          <w:rPr>
            <w:spacing w:val="9"/>
            <w:w w:val="105"/>
          </w:rPr>
          <w:delText xml:space="preserve"> </w:delText>
        </w:r>
        <w:r w:rsidDel="00C66BF3">
          <w:rPr>
            <w:w w:val="105"/>
          </w:rPr>
          <w:delText>for</w:delText>
        </w:r>
        <w:r w:rsidDel="00C66BF3">
          <w:rPr>
            <w:spacing w:val="9"/>
            <w:w w:val="105"/>
          </w:rPr>
          <w:delText xml:space="preserve"> </w:delText>
        </w:r>
        <w:r w:rsidDel="00C66BF3">
          <w:rPr>
            <w:w w:val="105"/>
          </w:rPr>
          <w:delText>the</w:delText>
        </w:r>
        <w:r w:rsidDel="00C66BF3">
          <w:rPr>
            <w:spacing w:val="9"/>
            <w:w w:val="105"/>
          </w:rPr>
          <w:delText xml:space="preserve"> </w:delText>
        </w:r>
        <w:r w:rsidDel="00C66BF3">
          <w:rPr>
            <w:w w:val="105"/>
          </w:rPr>
          <w:delText>Fair</w:delText>
        </w:r>
        <w:r w:rsidDel="00C66BF3">
          <w:rPr>
            <w:spacing w:val="8"/>
            <w:w w:val="105"/>
          </w:rPr>
          <w:delText xml:space="preserve"> </w:delText>
        </w:r>
        <w:r w:rsidDel="00C66BF3">
          <w:rPr>
            <w:w w:val="105"/>
          </w:rPr>
          <w:delText>Opportunity</w:delText>
        </w:r>
        <w:r w:rsidDel="00C66BF3">
          <w:rPr>
            <w:spacing w:val="9"/>
            <w:w w:val="105"/>
          </w:rPr>
          <w:delText xml:space="preserve"> </w:delText>
        </w:r>
        <w:r w:rsidDel="00C66BF3">
          <w:rPr>
            <w:w w:val="105"/>
          </w:rPr>
          <w:delText>Decision</w:delText>
        </w:r>
        <w:r w:rsidDel="00C66BF3">
          <w:rPr>
            <w:spacing w:val="9"/>
            <w:w w:val="105"/>
          </w:rPr>
          <w:delText xml:space="preserve"> </w:delText>
        </w:r>
        <w:r w:rsidDel="00C66BF3">
          <w:rPr>
            <w:w w:val="105"/>
          </w:rPr>
          <w:delText>Authority</w:delText>
        </w:r>
        <w:r w:rsidDel="00C66BF3">
          <w:rPr>
            <w:spacing w:val="8"/>
            <w:w w:val="105"/>
          </w:rPr>
          <w:delText xml:space="preserve"> </w:delText>
        </w:r>
        <w:r w:rsidDel="00C66BF3">
          <w:rPr>
            <w:w w:val="105"/>
          </w:rPr>
          <w:delText>to</w:delText>
        </w:r>
        <w:r w:rsidDel="00C66BF3">
          <w:rPr>
            <w:spacing w:val="9"/>
            <w:w w:val="105"/>
          </w:rPr>
          <w:delText xml:space="preserve"> </w:delText>
        </w:r>
        <w:r w:rsidDel="00C66BF3">
          <w:rPr>
            <w:w w:val="105"/>
          </w:rPr>
          <w:delText>make</w:delText>
        </w:r>
        <w:r w:rsidDel="00C66BF3">
          <w:rPr>
            <w:spacing w:val="9"/>
            <w:w w:val="105"/>
          </w:rPr>
          <w:delText xml:space="preserve"> </w:delText>
        </w:r>
        <w:r w:rsidDel="00C66BF3">
          <w:rPr>
            <w:w w:val="105"/>
          </w:rPr>
          <w:delText>a</w:delText>
        </w:r>
        <w:r w:rsidDel="00C66BF3">
          <w:rPr>
            <w:spacing w:val="9"/>
            <w:w w:val="105"/>
          </w:rPr>
          <w:delText xml:space="preserve"> </w:delText>
        </w:r>
        <w:r w:rsidDel="00C66BF3">
          <w:rPr>
            <w:w w:val="105"/>
          </w:rPr>
          <w:delText>selection</w:delText>
        </w:r>
        <w:r w:rsidDel="00C66BF3">
          <w:rPr>
            <w:spacing w:val="8"/>
            <w:w w:val="105"/>
          </w:rPr>
          <w:delText xml:space="preserve"> </w:delText>
        </w:r>
        <w:r w:rsidDel="00C66BF3">
          <w:rPr>
            <w:spacing w:val="-2"/>
            <w:w w:val="105"/>
          </w:rPr>
          <w:delText>decision.</w:delText>
        </w:r>
      </w:del>
    </w:p>
    <w:p w14:paraId="3CB648E9" w14:textId="77777777" w:rsidR="003259BB" w:rsidRDefault="003259BB">
      <w:pPr>
        <w:pStyle w:val="BodyText"/>
        <w:spacing w:before="11"/>
        <w:rPr>
          <w:sz w:val="23"/>
        </w:rPr>
      </w:pPr>
    </w:p>
    <w:p w14:paraId="7ED7953A" w14:textId="2776746A" w:rsidR="003259BB" w:rsidRDefault="00336DA5" w:rsidP="0048598F">
      <w:pPr>
        <w:pStyle w:val="ListParagraph"/>
        <w:tabs>
          <w:tab w:val="left" w:pos="398"/>
        </w:tabs>
        <w:spacing w:line="271" w:lineRule="auto"/>
        <w:ind w:right="287"/>
      </w:pPr>
      <w:del w:id="515" w:author="STEVENS, KAREN M CIV USAF HAF SAF/AQCP" w:date="2024-02-20T08:59:00Z">
        <w:r w:rsidDel="002944AA">
          <w:rPr>
            <w:w w:val="105"/>
          </w:rPr>
          <w:delText>“Clearance Reviewer (CR)” means the independent reviewer and the primary advisor to the CAA</w:delText>
        </w:r>
        <w:r w:rsidDel="002944AA">
          <w:rPr>
            <w:spacing w:val="40"/>
            <w:w w:val="105"/>
          </w:rPr>
          <w:delText xml:space="preserve"> </w:delText>
        </w:r>
        <w:r w:rsidDel="002944AA">
          <w:rPr>
            <w:w w:val="105"/>
          </w:rPr>
          <w:delText>for</w:delText>
        </w:r>
        <w:r w:rsidDel="002944AA">
          <w:rPr>
            <w:spacing w:val="30"/>
            <w:w w:val="105"/>
          </w:rPr>
          <w:delText xml:space="preserve"> </w:delText>
        </w:r>
        <w:r w:rsidDel="002944AA">
          <w:rPr>
            <w:w w:val="105"/>
          </w:rPr>
          <w:delText>clearance.</w:delText>
        </w:r>
        <w:r w:rsidDel="002944AA">
          <w:rPr>
            <w:spacing w:val="30"/>
            <w:w w:val="105"/>
          </w:rPr>
          <w:delText xml:space="preserve"> </w:delText>
        </w:r>
        <w:r w:rsidDel="002944AA">
          <w:rPr>
            <w:w w:val="105"/>
          </w:rPr>
          <w:delText>The</w:delText>
        </w:r>
        <w:r w:rsidDel="002944AA">
          <w:rPr>
            <w:spacing w:val="30"/>
            <w:w w:val="105"/>
          </w:rPr>
          <w:delText xml:space="preserve"> </w:delText>
        </w:r>
        <w:r w:rsidDel="002944AA">
          <w:rPr>
            <w:w w:val="105"/>
          </w:rPr>
          <w:delText>CR</w:delText>
        </w:r>
        <w:r w:rsidDel="002944AA">
          <w:rPr>
            <w:spacing w:val="30"/>
            <w:w w:val="105"/>
          </w:rPr>
          <w:delText xml:space="preserve"> </w:delText>
        </w:r>
        <w:r w:rsidDel="002944AA">
          <w:rPr>
            <w:w w:val="105"/>
          </w:rPr>
          <w:delText>ensures</w:delText>
        </w:r>
        <w:r w:rsidDel="002944AA">
          <w:rPr>
            <w:spacing w:val="30"/>
            <w:w w:val="105"/>
          </w:rPr>
          <w:delText xml:space="preserve"> </w:delText>
        </w:r>
        <w:r w:rsidDel="002944AA">
          <w:rPr>
            <w:w w:val="105"/>
          </w:rPr>
          <w:delText>the</w:delText>
        </w:r>
        <w:r w:rsidDel="002944AA">
          <w:rPr>
            <w:spacing w:val="30"/>
            <w:w w:val="105"/>
          </w:rPr>
          <w:delText xml:space="preserve"> </w:delText>
        </w:r>
        <w:r w:rsidDel="002944AA">
          <w:rPr>
            <w:w w:val="105"/>
          </w:rPr>
          <w:delText>CAA</w:delText>
        </w:r>
        <w:r w:rsidDel="002944AA">
          <w:rPr>
            <w:spacing w:val="30"/>
            <w:w w:val="105"/>
          </w:rPr>
          <w:delText xml:space="preserve"> </w:delText>
        </w:r>
        <w:r w:rsidDel="002944AA">
          <w:rPr>
            <w:w w:val="105"/>
          </w:rPr>
          <w:delText>has</w:delText>
        </w:r>
        <w:r w:rsidDel="002944AA">
          <w:rPr>
            <w:spacing w:val="30"/>
            <w:w w:val="105"/>
          </w:rPr>
          <w:delText xml:space="preserve"> </w:delText>
        </w:r>
        <w:r w:rsidDel="002944AA">
          <w:rPr>
            <w:w w:val="105"/>
          </w:rPr>
          <w:delText>the</w:delText>
        </w:r>
        <w:r w:rsidDel="002944AA">
          <w:rPr>
            <w:spacing w:val="30"/>
            <w:w w:val="105"/>
          </w:rPr>
          <w:delText xml:space="preserve"> </w:delText>
        </w:r>
        <w:r w:rsidDel="002944AA">
          <w:rPr>
            <w:w w:val="105"/>
          </w:rPr>
          <w:delText>information</w:delText>
        </w:r>
        <w:r w:rsidDel="002944AA">
          <w:rPr>
            <w:spacing w:val="30"/>
            <w:w w:val="105"/>
          </w:rPr>
          <w:delText xml:space="preserve"> </w:delText>
        </w:r>
        <w:r w:rsidDel="002944AA">
          <w:rPr>
            <w:w w:val="105"/>
          </w:rPr>
          <w:delText>needed</w:delText>
        </w:r>
        <w:r w:rsidDel="002944AA">
          <w:rPr>
            <w:spacing w:val="30"/>
            <w:w w:val="105"/>
          </w:rPr>
          <w:delText xml:space="preserve"> </w:delText>
        </w:r>
        <w:r w:rsidDel="002944AA">
          <w:rPr>
            <w:w w:val="105"/>
          </w:rPr>
          <w:delText>to</w:delText>
        </w:r>
        <w:r w:rsidDel="002944AA">
          <w:rPr>
            <w:spacing w:val="30"/>
            <w:w w:val="105"/>
          </w:rPr>
          <w:delText xml:space="preserve"> </w:delText>
        </w:r>
        <w:r w:rsidDel="002944AA">
          <w:rPr>
            <w:w w:val="105"/>
          </w:rPr>
          <w:delText>make</w:delText>
        </w:r>
        <w:r w:rsidDel="002944AA">
          <w:rPr>
            <w:spacing w:val="30"/>
            <w:w w:val="105"/>
          </w:rPr>
          <w:delText xml:space="preserve"> </w:delText>
        </w:r>
        <w:r w:rsidDel="002944AA">
          <w:rPr>
            <w:w w:val="105"/>
          </w:rPr>
          <w:delText>an</w:delText>
        </w:r>
        <w:r w:rsidDel="002944AA">
          <w:rPr>
            <w:spacing w:val="30"/>
            <w:w w:val="105"/>
          </w:rPr>
          <w:delText xml:space="preserve"> </w:delText>
        </w:r>
        <w:r w:rsidDel="002944AA">
          <w:rPr>
            <w:w w:val="105"/>
          </w:rPr>
          <w:delText>informed</w:delText>
        </w:r>
        <w:r w:rsidDel="002944AA">
          <w:rPr>
            <w:spacing w:val="30"/>
            <w:w w:val="105"/>
          </w:rPr>
          <w:delText xml:space="preserve"> </w:delText>
        </w:r>
        <w:r w:rsidDel="002944AA">
          <w:rPr>
            <w:w w:val="105"/>
          </w:rPr>
          <w:delText>decision. The</w:delText>
        </w:r>
        <w:r w:rsidDel="002944AA">
          <w:rPr>
            <w:spacing w:val="29"/>
            <w:w w:val="105"/>
          </w:rPr>
          <w:delText xml:space="preserve"> </w:delText>
        </w:r>
        <w:r w:rsidDel="002944AA">
          <w:rPr>
            <w:w w:val="105"/>
          </w:rPr>
          <w:delText>CR</w:delText>
        </w:r>
        <w:r w:rsidDel="002944AA">
          <w:rPr>
            <w:spacing w:val="29"/>
            <w:w w:val="105"/>
          </w:rPr>
          <w:delText xml:space="preserve"> </w:delText>
        </w:r>
        <w:r w:rsidDel="002944AA">
          <w:rPr>
            <w:w w:val="105"/>
          </w:rPr>
          <w:delText>identifies</w:delText>
        </w:r>
        <w:r w:rsidDel="002944AA">
          <w:rPr>
            <w:spacing w:val="29"/>
            <w:w w:val="105"/>
          </w:rPr>
          <w:delText xml:space="preserve"> </w:delText>
        </w:r>
        <w:r w:rsidDel="002944AA">
          <w:rPr>
            <w:w w:val="105"/>
          </w:rPr>
          <w:delText>deficiencies,</w:delText>
        </w:r>
        <w:r w:rsidDel="002944AA">
          <w:rPr>
            <w:spacing w:val="29"/>
            <w:w w:val="105"/>
          </w:rPr>
          <w:delText xml:space="preserve"> </w:delText>
        </w:r>
        <w:r w:rsidDel="002944AA">
          <w:rPr>
            <w:w w:val="105"/>
          </w:rPr>
          <w:delText>assists</w:delText>
        </w:r>
        <w:r w:rsidDel="002944AA">
          <w:rPr>
            <w:spacing w:val="29"/>
            <w:w w:val="105"/>
          </w:rPr>
          <w:delText xml:space="preserve"> </w:delText>
        </w:r>
        <w:r w:rsidDel="002944AA">
          <w:rPr>
            <w:w w:val="105"/>
          </w:rPr>
          <w:delText>in</w:delText>
        </w:r>
        <w:r w:rsidDel="002944AA">
          <w:rPr>
            <w:spacing w:val="29"/>
            <w:w w:val="105"/>
          </w:rPr>
          <w:delText xml:space="preserve"> </w:delText>
        </w:r>
        <w:r w:rsidDel="002944AA">
          <w:rPr>
            <w:w w:val="105"/>
          </w:rPr>
          <w:delText>resolution,</w:delText>
        </w:r>
        <w:r w:rsidDel="002944AA">
          <w:rPr>
            <w:spacing w:val="29"/>
            <w:w w:val="105"/>
          </w:rPr>
          <w:delText xml:space="preserve"> </w:delText>
        </w:r>
        <w:r w:rsidDel="002944AA">
          <w:rPr>
            <w:w w:val="105"/>
          </w:rPr>
          <w:delText>and</w:delText>
        </w:r>
        <w:r w:rsidDel="002944AA">
          <w:rPr>
            <w:spacing w:val="29"/>
            <w:w w:val="105"/>
          </w:rPr>
          <w:delText xml:space="preserve"> </w:delText>
        </w:r>
        <w:r w:rsidDel="002944AA">
          <w:rPr>
            <w:w w:val="105"/>
          </w:rPr>
          <w:delText>advises</w:delText>
        </w:r>
        <w:r w:rsidDel="002944AA">
          <w:rPr>
            <w:spacing w:val="29"/>
            <w:w w:val="105"/>
          </w:rPr>
          <w:delText xml:space="preserve"> </w:delText>
        </w:r>
        <w:r w:rsidDel="002944AA">
          <w:rPr>
            <w:w w:val="105"/>
          </w:rPr>
          <w:delText>the</w:delText>
        </w:r>
        <w:r w:rsidDel="002944AA">
          <w:rPr>
            <w:spacing w:val="29"/>
            <w:w w:val="105"/>
          </w:rPr>
          <w:delText xml:space="preserve"> </w:delText>
        </w:r>
        <w:r w:rsidDel="002944AA">
          <w:rPr>
            <w:w w:val="105"/>
          </w:rPr>
          <w:delText>CAA</w:delText>
        </w:r>
        <w:r w:rsidDel="002944AA">
          <w:rPr>
            <w:spacing w:val="29"/>
            <w:w w:val="105"/>
          </w:rPr>
          <w:delText xml:space="preserve"> </w:delText>
        </w:r>
        <w:r w:rsidDel="002944AA">
          <w:rPr>
            <w:w w:val="105"/>
          </w:rPr>
          <w:delText>as</w:delText>
        </w:r>
        <w:r w:rsidDel="002944AA">
          <w:rPr>
            <w:spacing w:val="29"/>
            <w:w w:val="105"/>
          </w:rPr>
          <w:delText xml:space="preserve"> </w:delText>
        </w:r>
        <w:r w:rsidDel="002944AA">
          <w:rPr>
            <w:w w:val="105"/>
          </w:rPr>
          <w:delText>appropriate.</w:delText>
        </w:r>
        <w:r w:rsidDel="002944AA">
          <w:rPr>
            <w:spacing w:val="29"/>
            <w:w w:val="105"/>
          </w:rPr>
          <w:delText xml:space="preserve"> </w:delText>
        </w:r>
        <w:r w:rsidDel="002944AA">
          <w:rPr>
            <w:w w:val="105"/>
          </w:rPr>
          <w:delText>When</w:delText>
        </w:r>
        <w:r w:rsidDel="002944AA">
          <w:rPr>
            <w:spacing w:val="29"/>
            <w:w w:val="105"/>
          </w:rPr>
          <w:delText xml:space="preserve"> </w:delText>
        </w:r>
        <w:r w:rsidDel="002944AA">
          <w:rPr>
            <w:w w:val="105"/>
          </w:rPr>
          <w:delText>the CR</w:delText>
        </w:r>
        <w:r w:rsidDel="002944AA">
          <w:rPr>
            <w:spacing w:val="22"/>
            <w:w w:val="105"/>
          </w:rPr>
          <w:delText xml:space="preserve"> </w:delText>
        </w:r>
        <w:r w:rsidDel="002944AA">
          <w:rPr>
            <w:w w:val="105"/>
          </w:rPr>
          <w:delText>is</w:delText>
        </w:r>
        <w:r w:rsidDel="002944AA">
          <w:rPr>
            <w:spacing w:val="22"/>
            <w:w w:val="105"/>
          </w:rPr>
          <w:delText xml:space="preserve"> </w:delText>
        </w:r>
        <w:r w:rsidDel="002944AA">
          <w:rPr>
            <w:w w:val="105"/>
          </w:rPr>
          <w:delText>not</w:delText>
        </w:r>
        <w:r w:rsidDel="002944AA">
          <w:rPr>
            <w:spacing w:val="22"/>
            <w:w w:val="105"/>
          </w:rPr>
          <w:delText xml:space="preserve"> </w:delText>
        </w:r>
        <w:r w:rsidDel="002944AA">
          <w:rPr>
            <w:w w:val="105"/>
          </w:rPr>
          <w:delText>from</w:delText>
        </w:r>
        <w:r w:rsidDel="002944AA">
          <w:rPr>
            <w:spacing w:val="22"/>
            <w:w w:val="105"/>
          </w:rPr>
          <w:delText xml:space="preserve"> </w:delText>
        </w:r>
        <w:r w:rsidDel="002944AA">
          <w:rPr>
            <w:w w:val="105"/>
          </w:rPr>
          <w:delText>the</w:delText>
        </w:r>
        <w:r w:rsidDel="002944AA">
          <w:rPr>
            <w:spacing w:val="22"/>
            <w:w w:val="105"/>
          </w:rPr>
          <w:delText xml:space="preserve"> </w:delText>
        </w:r>
        <w:r w:rsidDel="002944AA">
          <w:rPr>
            <w:w w:val="105"/>
          </w:rPr>
          <w:delText>designated</w:delText>
        </w:r>
        <w:r w:rsidDel="002944AA">
          <w:rPr>
            <w:spacing w:val="22"/>
            <w:w w:val="105"/>
          </w:rPr>
          <w:delText xml:space="preserve"> </w:delText>
        </w:r>
        <w:r w:rsidDel="002944AA">
          <w:rPr>
            <w:w w:val="105"/>
          </w:rPr>
          <w:delText>CR</w:delText>
        </w:r>
        <w:r w:rsidDel="002944AA">
          <w:rPr>
            <w:spacing w:val="22"/>
            <w:w w:val="105"/>
          </w:rPr>
          <w:delText xml:space="preserve"> </w:delText>
        </w:r>
        <w:r w:rsidDel="002944AA">
          <w:rPr>
            <w:w w:val="105"/>
          </w:rPr>
          <w:delText>office</w:delText>
        </w:r>
        <w:r w:rsidDel="002944AA">
          <w:rPr>
            <w:spacing w:val="22"/>
            <w:w w:val="105"/>
          </w:rPr>
          <w:delText xml:space="preserve"> </w:delText>
        </w:r>
        <w:r w:rsidDel="002944AA">
          <w:rPr>
            <w:w w:val="105"/>
          </w:rPr>
          <w:delText>and</w:delText>
        </w:r>
        <w:r w:rsidDel="002944AA">
          <w:rPr>
            <w:spacing w:val="22"/>
            <w:w w:val="105"/>
          </w:rPr>
          <w:delText xml:space="preserve"> </w:delText>
        </w:r>
        <w:r w:rsidDel="002944AA">
          <w:rPr>
            <w:w w:val="105"/>
          </w:rPr>
          <w:delText>is</w:delText>
        </w:r>
        <w:r w:rsidDel="002944AA">
          <w:rPr>
            <w:spacing w:val="22"/>
            <w:w w:val="105"/>
          </w:rPr>
          <w:delText xml:space="preserve"> </w:delText>
        </w:r>
        <w:r w:rsidDel="002944AA">
          <w:rPr>
            <w:w w:val="105"/>
          </w:rPr>
          <w:delText>selected</w:delText>
        </w:r>
        <w:r w:rsidDel="002944AA">
          <w:rPr>
            <w:spacing w:val="22"/>
            <w:w w:val="105"/>
          </w:rPr>
          <w:delText xml:space="preserve"> </w:delText>
        </w:r>
        <w:r w:rsidDel="002944AA">
          <w:rPr>
            <w:w w:val="105"/>
          </w:rPr>
          <w:delText>by</w:delText>
        </w:r>
        <w:r w:rsidDel="002944AA">
          <w:rPr>
            <w:spacing w:val="22"/>
            <w:w w:val="105"/>
          </w:rPr>
          <w:delText xml:space="preserve"> </w:delText>
        </w:r>
        <w:r w:rsidDel="002944AA">
          <w:rPr>
            <w:w w:val="105"/>
          </w:rPr>
          <w:delText>the</w:delText>
        </w:r>
        <w:r w:rsidDel="002944AA">
          <w:rPr>
            <w:spacing w:val="22"/>
            <w:w w:val="105"/>
          </w:rPr>
          <w:delText xml:space="preserve"> </w:delText>
        </w:r>
        <w:r w:rsidDel="002944AA">
          <w:rPr>
            <w:w w:val="105"/>
          </w:rPr>
          <w:delText>CAA,</w:delText>
        </w:r>
        <w:r w:rsidDel="002944AA">
          <w:rPr>
            <w:spacing w:val="22"/>
            <w:w w:val="105"/>
          </w:rPr>
          <w:delText xml:space="preserve"> </w:delText>
        </w:r>
        <w:r w:rsidDel="002944AA">
          <w:rPr>
            <w:w w:val="105"/>
          </w:rPr>
          <w:delText>the</w:delText>
        </w:r>
        <w:r w:rsidDel="002944AA">
          <w:rPr>
            <w:spacing w:val="22"/>
            <w:w w:val="105"/>
          </w:rPr>
          <w:delText xml:space="preserve"> </w:delText>
        </w:r>
        <w:r w:rsidDel="002944AA">
          <w:rPr>
            <w:w w:val="105"/>
          </w:rPr>
          <w:delText>CR</w:delText>
        </w:r>
        <w:r w:rsidDel="002944AA">
          <w:rPr>
            <w:spacing w:val="22"/>
            <w:w w:val="105"/>
          </w:rPr>
          <w:delText xml:space="preserve"> </w:delText>
        </w:r>
        <w:r w:rsidDel="002944AA">
          <w:rPr>
            <w:w w:val="105"/>
          </w:rPr>
          <w:delText>must</w:delText>
        </w:r>
        <w:r w:rsidDel="002944AA">
          <w:rPr>
            <w:spacing w:val="22"/>
            <w:w w:val="105"/>
          </w:rPr>
          <w:delText xml:space="preserve"> </w:delText>
        </w:r>
        <w:r w:rsidDel="002944AA">
          <w:rPr>
            <w:w w:val="105"/>
          </w:rPr>
          <w:delText>be</w:delText>
        </w:r>
        <w:r w:rsidDel="002944AA">
          <w:rPr>
            <w:spacing w:val="22"/>
            <w:w w:val="105"/>
          </w:rPr>
          <w:delText xml:space="preserve"> </w:delText>
        </w:r>
        <w:r w:rsidDel="002944AA">
          <w:rPr>
            <w:w w:val="105"/>
          </w:rPr>
          <w:delText>an</w:delText>
        </w:r>
        <w:r w:rsidDel="002944AA">
          <w:rPr>
            <w:spacing w:val="22"/>
            <w:w w:val="105"/>
          </w:rPr>
          <w:delText xml:space="preserve"> </w:delText>
        </w:r>
        <w:r w:rsidDel="002944AA">
          <w:rPr>
            <w:w w:val="105"/>
          </w:rPr>
          <w:delText>experienced contracting</w:delText>
        </w:r>
        <w:r w:rsidDel="002944AA">
          <w:rPr>
            <w:spacing w:val="31"/>
            <w:w w:val="105"/>
          </w:rPr>
          <w:delText xml:space="preserve"> </w:delText>
        </w:r>
        <w:r w:rsidDel="002944AA">
          <w:rPr>
            <w:w w:val="105"/>
          </w:rPr>
          <w:delText>professional,</w:delText>
        </w:r>
        <w:r w:rsidDel="002944AA">
          <w:rPr>
            <w:spacing w:val="31"/>
            <w:w w:val="105"/>
          </w:rPr>
          <w:delText xml:space="preserve"> </w:delText>
        </w:r>
        <w:r w:rsidDel="002944AA">
          <w:rPr>
            <w:w w:val="105"/>
          </w:rPr>
          <w:delText>a</w:delText>
        </w:r>
        <w:r w:rsidDel="002944AA">
          <w:rPr>
            <w:spacing w:val="31"/>
            <w:w w:val="105"/>
          </w:rPr>
          <w:delText xml:space="preserve"> </w:delText>
        </w:r>
        <w:r w:rsidDel="002944AA">
          <w:rPr>
            <w:w w:val="105"/>
          </w:rPr>
          <w:delText>Government</w:delText>
        </w:r>
        <w:r w:rsidDel="002944AA">
          <w:rPr>
            <w:spacing w:val="31"/>
            <w:w w:val="105"/>
          </w:rPr>
          <w:delText xml:space="preserve"> </w:delText>
        </w:r>
        <w:r w:rsidDel="002944AA">
          <w:rPr>
            <w:w w:val="105"/>
          </w:rPr>
          <w:delText>employee,</w:delText>
        </w:r>
        <w:r w:rsidDel="002944AA">
          <w:rPr>
            <w:spacing w:val="31"/>
            <w:w w:val="105"/>
          </w:rPr>
          <w:delText xml:space="preserve"> </w:delText>
        </w:r>
        <w:r w:rsidDel="002944AA">
          <w:rPr>
            <w:w w:val="105"/>
          </w:rPr>
          <w:delText>and</w:delText>
        </w:r>
        <w:r w:rsidDel="002944AA">
          <w:rPr>
            <w:spacing w:val="31"/>
            <w:w w:val="105"/>
          </w:rPr>
          <w:delText xml:space="preserve"> </w:delText>
        </w:r>
        <w:r w:rsidDel="002944AA">
          <w:rPr>
            <w:w w:val="105"/>
          </w:rPr>
          <w:delText>must</w:delText>
        </w:r>
        <w:r w:rsidDel="002944AA">
          <w:rPr>
            <w:spacing w:val="31"/>
            <w:w w:val="105"/>
          </w:rPr>
          <w:delText xml:space="preserve"> </w:delText>
        </w:r>
        <w:r w:rsidDel="002944AA">
          <w:rPr>
            <w:w w:val="105"/>
          </w:rPr>
          <w:delText>not</w:delText>
        </w:r>
        <w:r w:rsidDel="002944AA">
          <w:rPr>
            <w:spacing w:val="31"/>
            <w:w w:val="105"/>
          </w:rPr>
          <w:delText xml:space="preserve"> </w:delText>
        </w:r>
        <w:r w:rsidDel="002944AA">
          <w:rPr>
            <w:w w:val="105"/>
          </w:rPr>
          <w:delText>review</w:delText>
        </w:r>
        <w:r w:rsidDel="002944AA">
          <w:rPr>
            <w:spacing w:val="31"/>
            <w:w w:val="105"/>
          </w:rPr>
          <w:delText xml:space="preserve"> </w:delText>
        </w:r>
        <w:r w:rsidDel="002944AA">
          <w:rPr>
            <w:w w:val="105"/>
          </w:rPr>
          <w:delText>their</w:delText>
        </w:r>
        <w:r w:rsidDel="002944AA">
          <w:rPr>
            <w:spacing w:val="31"/>
            <w:w w:val="105"/>
          </w:rPr>
          <w:delText xml:space="preserve"> </w:delText>
        </w:r>
        <w:r w:rsidDel="002944AA">
          <w:rPr>
            <w:w w:val="105"/>
          </w:rPr>
          <w:delText>own</w:delText>
        </w:r>
        <w:r w:rsidDel="002944AA">
          <w:rPr>
            <w:spacing w:val="31"/>
            <w:w w:val="105"/>
          </w:rPr>
          <w:delText xml:space="preserve"> </w:delText>
        </w:r>
        <w:r w:rsidDel="002944AA">
          <w:rPr>
            <w:w w:val="105"/>
          </w:rPr>
          <w:delText>contract</w:delText>
        </w:r>
        <w:r w:rsidDel="002944AA">
          <w:rPr>
            <w:spacing w:val="31"/>
            <w:w w:val="105"/>
          </w:rPr>
          <w:delText xml:space="preserve"> </w:delText>
        </w:r>
        <w:r w:rsidDel="002944AA">
          <w:rPr>
            <w:w w:val="105"/>
          </w:rPr>
          <w:delText>action.</w:delText>
        </w:r>
      </w:del>
    </w:p>
    <w:p w14:paraId="0C178E9E" w14:textId="77777777" w:rsidR="003259BB" w:rsidRDefault="003259BB">
      <w:pPr>
        <w:pStyle w:val="BodyText"/>
        <w:spacing w:before="3"/>
        <w:rPr>
          <w:sz w:val="21"/>
        </w:rPr>
      </w:pPr>
    </w:p>
    <w:p w14:paraId="293139E8" w14:textId="1615C391" w:rsidR="003259BB" w:rsidDel="00EC4F84" w:rsidRDefault="00336DA5" w:rsidP="00B72C99">
      <w:pPr>
        <w:pStyle w:val="ListParagraph"/>
        <w:numPr>
          <w:ilvl w:val="0"/>
          <w:numId w:val="13"/>
        </w:numPr>
        <w:tabs>
          <w:tab w:val="left" w:pos="451"/>
        </w:tabs>
        <w:spacing w:before="82"/>
        <w:ind w:left="110" w:hanging="341"/>
        <w:rPr>
          <w:del w:id="516" w:author="STEVENS, KAREN M CIV USAF HAF SAF/AQCP" w:date="2024-02-20T08:53:00Z"/>
        </w:rPr>
      </w:pPr>
      <w:del w:id="517" w:author="STEVENS, KAREN M CIV USAF HAF SAF/AQCP" w:date="2024-02-20T08:53:00Z">
        <w:r w:rsidRPr="005313E4" w:rsidDel="00EC4F84">
          <w:rPr>
            <w:w w:val="105"/>
          </w:rPr>
          <w:delText>“Clearance</w:delText>
        </w:r>
        <w:r w:rsidRPr="005313E4" w:rsidDel="00EC4F84">
          <w:rPr>
            <w:spacing w:val="6"/>
            <w:w w:val="105"/>
          </w:rPr>
          <w:delText xml:space="preserve"> </w:delText>
        </w:r>
        <w:r w:rsidRPr="005313E4" w:rsidDel="00EC4F84">
          <w:rPr>
            <w:w w:val="105"/>
          </w:rPr>
          <w:delText>Approval</w:delText>
        </w:r>
        <w:r w:rsidRPr="005313E4" w:rsidDel="00EC4F84">
          <w:rPr>
            <w:spacing w:val="7"/>
            <w:w w:val="105"/>
          </w:rPr>
          <w:delText xml:space="preserve"> </w:delText>
        </w:r>
        <w:r w:rsidRPr="005313E4" w:rsidDel="00EC4F84">
          <w:rPr>
            <w:w w:val="105"/>
          </w:rPr>
          <w:delText>Authority</w:delText>
        </w:r>
        <w:r w:rsidRPr="005313E4" w:rsidDel="00EC4F84">
          <w:rPr>
            <w:spacing w:val="7"/>
            <w:w w:val="105"/>
          </w:rPr>
          <w:delText xml:space="preserve"> </w:delText>
        </w:r>
        <w:r w:rsidRPr="005313E4" w:rsidDel="00EC4F84">
          <w:rPr>
            <w:w w:val="105"/>
          </w:rPr>
          <w:delText>(CAA)”</w:delText>
        </w:r>
        <w:r w:rsidRPr="005313E4" w:rsidDel="00EC4F84">
          <w:rPr>
            <w:spacing w:val="7"/>
            <w:w w:val="105"/>
          </w:rPr>
          <w:delText xml:space="preserve"> </w:delText>
        </w:r>
        <w:r w:rsidRPr="005313E4" w:rsidDel="00EC4F84">
          <w:rPr>
            <w:w w:val="105"/>
          </w:rPr>
          <w:delText>means</w:delText>
        </w:r>
        <w:r w:rsidRPr="005313E4" w:rsidDel="00EC4F84">
          <w:rPr>
            <w:spacing w:val="7"/>
            <w:w w:val="105"/>
          </w:rPr>
          <w:delText xml:space="preserve"> </w:delText>
        </w:r>
        <w:r w:rsidRPr="005313E4" w:rsidDel="00EC4F84">
          <w:rPr>
            <w:w w:val="105"/>
          </w:rPr>
          <w:delText>the</w:delText>
        </w:r>
        <w:r w:rsidRPr="005313E4" w:rsidDel="00EC4F84">
          <w:rPr>
            <w:spacing w:val="7"/>
            <w:w w:val="105"/>
          </w:rPr>
          <w:delText xml:space="preserve"> </w:delText>
        </w:r>
        <w:r w:rsidRPr="005313E4" w:rsidDel="00EC4F84">
          <w:rPr>
            <w:w w:val="105"/>
          </w:rPr>
          <w:delText>individual</w:delText>
        </w:r>
        <w:r w:rsidRPr="005313E4" w:rsidDel="00EC4F84">
          <w:rPr>
            <w:spacing w:val="7"/>
            <w:w w:val="105"/>
          </w:rPr>
          <w:delText xml:space="preserve"> </w:delText>
        </w:r>
        <w:r w:rsidRPr="005313E4" w:rsidDel="00EC4F84">
          <w:rPr>
            <w:w w:val="105"/>
          </w:rPr>
          <w:delText>identified</w:delText>
        </w:r>
        <w:r w:rsidRPr="005313E4" w:rsidDel="00EC4F84">
          <w:rPr>
            <w:spacing w:val="7"/>
            <w:w w:val="105"/>
          </w:rPr>
          <w:delText xml:space="preserve"> </w:delText>
        </w:r>
        <w:r w:rsidRPr="005313E4" w:rsidDel="00EC4F84">
          <w:rPr>
            <w:w w:val="105"/>
          </w:rPr>
          <w:delText>at</w:delText>
        </w:r>
        <w:r w:rsidRPr="005313E4" w:rsidDel="00EC4F84">
          <w:rPr>
            <w:spacing w:val="7"/>
            <w:w w:val="105"/>
          </w:rPr>
          <w:delText xml:space="preserve"> </w:delText>
        </w:r>
        <w:r w:rsidRPr="005313E4" w:rsidDel="00EC4F84">
          <w:rPr>
            <w:w w:val="105"/>
          </w:rPr>
          <w:delText>5301.9001(i)(1)</w:delText>
        </w:r>
        <w:r w:rsidRPr="005313E4" w:rsidDel="00EC4F84">
          <w:rPr>
            <w:spacing w:val="7"/>
            <w:w w:val="105"/>
          </w:rPr>
          <w:delText xml:space="preserve"> </w:delText>
        </w:r>
        <w:r w:rsidRPr="005313E4" w:rsidDel="00EC4F84">
          <w:rPr>
            <w:w w:val="105"/>
          </w:rPr>
          <w:delText>and</w:delText>
        </w:r>
        <w:r w:rsidRPr="005313E4" w:rsidDel="00EC4F84">
          <w:rPr>
            <w:spacing w:val="6"/>
            <w:w w:val="105"/>
          </w:rPr>
          <w:delText xml:space="preserve"> </w:delText>
        </w:r>
        <w:r w:rsidRPr="005313E4" w:rsidDel="00EC4F84">
          <w:rPr>
            <w:spacing w:val="-4"/>
            <w:w w:val="105"/>
          </w:rPr>
          <w:delText>(2),</w:delText>
        </w:r>
        <w:r w:rsidR="005313E4" w:rsidDel="00EC4F84">
          <w:rPr>
            <w:spacing w:val="-4"/>
            <w:w w:val="105"/>
          </w:rPr>
          <w:delText xml:space="preserve"> </w:delText>
        </w:r>
        <w:r w:rsidRPr="005313E4" w:rsidDel="00EC4F84">
          <w:rPr>
            <w:w w:val="105"/>
          </w:rPr>
          <w:delText>unless</w:delText>
        </w:r>
        <w:r w:rsidRPr="005313E4" w:rsidDel="00EC4F84">
          <w:rPr>
            <w:spacing w:val="3"/>
            <w:w w:val="105"/>
          </w:rPr>
          <w:delText xml:space="preserve"> </w:delText>
        </w:r>
        <w:r w:rsidRPr="005313E4" w:rsidDel="00EC4F84">
          <w:rPr>
            <w:w w:val="105"/>
          </w:rPr>
          <w:delText>otherwise</w:delText>
        </w:r>
        <w:r w:rsidRPr="005313E4" w:rsidDel="00EC4F84">
          <w:rPr>
            <w:spacing w:val="3"/>
            <w:w w:val="105"/>
          </w:rPr>
          <w:delText xml:space="preserve"> </w:delText>
        </w:r>
        <w:r w:rsidRPr="005313E4" w:rsidDel="00EC4F84">
          <w:rPr>
            <w:spacing w:val="-2"/>
            <w:w w:val="105"/>
          </w:rPr>
          <w:delText>directed.</w:delText>
        </w:r>
      </w:del>
    </w:p>
    <w:p w14:paraId="3254BC2F" w14:textId="77777777" w:rsidR="003259BB" w:rsidRDefault="003259BB">
      <w:pPr>
        <w:pStyle w:val="BodyText"/>
        <w:spacing w:before="11"/>
        <w:rPr>
          <w:sz w:val="23"/>
        </w:rPr>
      </w:pPr>
    </w:p>
    <w:p w14:paraId="71F3382D" w14:textId="3557C44E" w:rsidR="003259BB" w:rsidRDefault="00336DA5" w:rsidP="0048598F">
      <w:pPr>
        <w:pStyle w:val="ListParagraph"/>
        <w:tabs>
          <w:tab w:val="left" w:pos="452"/>
        </w:tabs>
        <w:spacing w:line="271" w:lineRule="auto"/>
        <w:ind w:right="284"/>
      </w:pPr>
      <w:del w:id="518" w:author="STEVENS, KAREN M CIV USAF HAF SAF/AQCP" w:date="2024-02-20T08:58:00Z">
        <w:r w:rsidDel="002944AA">
          <w:rPr>
            <w:w w:val="105"/>
          </w:rPr>
          <w:delText>“Clearance Review” means the independent review performed by the designated CR office or as</w:delText>
        </w:r>
        <w:r w:rsidDel="002944AA">
          <w:rPr>
            <w:spacing w:val="80"/>
            <w:w w:val="105"/>
          </w:rPr>
          <w:delText xml:space="preserve"> </w:delText>
        </w:r>
        <w:r w:rsidDel="002944AA">
          <w:rPr>
            <w:w w:val="105"/>
          </w:rPr>
          <w:delText>otherwise selected by the CAA.</w:delText>
        </w:r>
      </w:del>
    </w:p>
    <w:p w14:paraId="651E9592" w14:textId="77777777" w:rsidR="003259BB" w:rsidRDefault="003259BB">
      <w:pPr>
        <w:pStyle w:val="BodyText"/>
        <w:rPr>
          <w:sz w:val="26"/>
        </w:rPr>
      </w:pPr>
    </w:p>
    <w:p w14:paraId="7A98FC49" w14:textId="59FF856E" w:rsidR="003259BB" w:rsidRDefault="00336DA5">
      <w:pPr>
        <w:pStyle w:val="Heading2"/>
        <w:rPr>
          <w:b/>
        </w:rPr>
      </w:pPr>
      <w:r>
        <w:rPr>
          <w:b/>
        </w:rPr>
        <w:t>5301.9001</w:t>
      </w:r>
      <w:r>
        <w:rPr>
          <w:b/>
          <w:spacing w:val="-21"/>
        </w:rPr>
        <w:t xml:space="preserve"> </w:t>
      </w:r>
      <w:del w:id="519" w:author="STEVENS, KAREN M CIV USAF HAF SAF/SAF/AQC" w:date="2024-02-20T10:10:00Z">
        <w:r w:rsidDel="0017410A">
          <w:rPr>
            <w:b/>
          </w:rPr>
          <w:delText>Policy</w:delText>
        </w:r>
      </w:del>
      <w:ins w:id="520" w:author="STEVENS, KAREN M CIV USAF HAF SAF/SAF/AQC" w:date="2024-02-20T10:10:00Z">
        <w:r w:rsidR="0017410A">
          <w:rPr>
            <w:b/>
          </w:rPr>
          <w:t>Objectives</w:t>
        </w:r>
      </w:ins>
      <w:r>
        <w:rPr>
          <w:b/>
        </w:rPr>
        <w:t>,</w:t>
      </w:r>
      <w:ins w:id="521" w:author="STEVENS, KAREN M CIV USAF HAF SAF/SAF/AQC" w:date="2024-02-20T10:10:00Z">
        <w:r w:rsidR="0017410A">
          <w:rPr>
            <w:b/>
          </w:rPr>
          <w:t xml:space="preserve"> Approval</w:t>
        </w:r>
      </w:ins>
      <w:r>
        <w:rPr>
          <w:b/>
          <w:spacing w:val="-21"/>
        </w:rPr>
        <w:t xml:space="preserve"> </w:t>
      </w:r>
      <w:r>
        <w:rPr>
          <w:b/>
        </w:rPr>
        <w:t>Thresholds,</w:t>
      </w:r>
      <w:r>
        <w:rPr>
          <w:b/>
          <w:spacing w:val="-21"/>
        </w:rPr>
        <w:t xml:space="preserve"> </w:t>
      </w:r>
      <w:r>
        <w:rPr>
          <w:b/>
        </w:rPr>
        <w:t>and</w:t>
      </w:r>
      <w:r>
        <w:rPr>
          <w:b/>
          <w:spacing w:val="-21"/>
        </w:rPr>
        <w:t xml:space="preserve"> </w:t>
      </w:r>
      <w:del w:id="522" w:author="STEVENS, KAREN M CIV USAF HAF SAF/SAF/AQC" w:date="2024-02-20T10:08:00Z">
        <w:r w:rsidDel="0017410A">
          <w:rPr>
            <w:b/>
            <w:spacing w:val="-2"/>
          </w:rPr>
          <w:delText>Approvals</w:delText>
        </w:r>
      </w:del>
      <w:ins w:id="523" w:author="STEVENS, KAREN M CIV USAF HAF SAF/SAF/AQC" w:date="2024-02-20T10:08:00Z">
        <w:r w:rsidR="0017410A">
          <w:rPr>
            <w:b/>
            <w:spacing w:val="-2"/>
          </w:rPr>
          <w:t>Procedures</w:t>
        </w:r>
      </w:ins>
    </w:p>
    <w:p w14:paraId="269E314A" w14:textId="77777777" w:rsidR="003259BB" w:rsidRDefault="003259BB">
      <w:pPr>
        <w:pStyle w:val="BodyText"/>
        <w:spacing w:before="4"/>
        <w:rPr>
          <w:rFonts w:ascii="Bookman Old Style"/>
          <w:b/>
          <w:sz w:val="42"/>
        </w:rPr>
      </w:pPr>
    </w:p>
    <w:p w14:paraId="248C22EE" w14:textId="5500EDBE" w:rsidR="003259BB" w:rsidRPr="00822CC9" w:rsidRDefault="00822CC9">
      <w:pPr>
        <w:pStyle w:val="ListParagraph"/>
        <w:numPr>
          <w:ilvl w:val="0"/>
          <w:numId w:val="2"/>
        </w:numPr>
        <w:tabs>
          <w:tab w:val="left" w:pos="442"/>
        </w:tabs>
        <w:ind w:left="442" w:hanging="332"/>
        <w:rPr>
          <w:w w:val="105"/>
        </w:rPr>
      </w:pPr>
      <w:ins w:id="524" w:author="STEVENS, KAREN M CIV USAF HAF SAF/AQCP" w:date="2024-02-21T08:00:00Z">
        <w:r>
          <w:rPr>
            <w:w w:val="105"/>
          </w:rPr>
          <w:t xml:space="preserve">Clearance Objectives. </w:t>
        </w:r>
      </w:ins>
      <w:r w:rsidR="00336DA5">
        <w:rPr>
          <w:w w:val="105"/>
        </w:rPr>
        <w:t>The</w:t>
      </w:r>
      <w:r w:rsidR="00336DA5" w:rsidRPr="00822CC9">
        <w:rPr>
          <w:w w:val="105"/>
        </w:rPr>
        <w:t xml:space="preserve"> </w:t>
      </w:r>
      <w:r w:rsidR="00336DA5">
        <w:rPr>
          <w:w w:val="105"/>
        </w:rPr>
        <w:t>objectives</w:t>
      </w:r>
      <w:r w:rsidR="00336DA5" w:rsidRPr="00822CC9">
        <w:rPr>
          <w:w w:val="105"/>
        </w:rPr>
        <w:t xml:space="preserve"> </w:t>
      </w:r>
      <w:r w:rsidR="00336DA5">
        <w:rPr>
          <w:w w:val="105"/>
        </w:rPr>
        <w:t>of</w:t>
      </w:r>
      <w:r w:rsidR="00336DA5" w:rsidRPr="00822CC9">
        <w:rPr>
          <w:w w:val="105"/>
        </w:rPr>
        <w:t xml:space="preserve"> </w:t>
      </w:r>
      <w:r w:rsidR="00336DA5">
        <w:rPr>
          <w:w w:val="105"/>
        </w:rPr>
        <w:t>the</w:t>
      </w:r>
      <w:r w:rsidR="00336DA5" w:rsidRPr="00822CC9">
        <w:rPr>
          <w:w w:val="105"/>
        </w:rPr>
        <w:t xml:space="preserve"> </w:t>
      </w:r>
      <w:r w:rsidR="00336DA5">
        <w:rPr>
          <w:w w:val="105"/>
        </w:rPr>
        <w:t>business</w:t>
      </w:r>
      <w:r w:rsidR="00336DA5" w:rsidRPr="00822CC9">
        <w:rPr>
          <w:w w:val="105"/>
        </w:rPr>
        <w:t xml:space="preserve"> </w:t>
      </w:r>
      <w:r w:rsidR="00336DA5">
        <w:rPr>
          <w:w w:val="105"/>
        </w:rPr>
        <w:t>and</w:t>
      </w:r>
      <w:r w:rsidR="00336DA5" w:rsidRPr="00822CC9">
        <w:rPr>
          <w:w w:val="105"/>
        </w:rPr>
        <w:t xml:space="preserve"> </w:t>
      </w:r>
      <w:r w:rsidR="00336DA5">
        <w:rPr>
          <w:w w:val="105"/>
        </w:rPr>
        <w:t>contract</w:t>
      </w:r>
      <w:r w:rsidR="00336DA5" w:rsidRPr="00822CC9">
        <w:rPr>
          <w:w w:val="105"/>
        </w:rPr>
        <w:t xml:space="preserve"> </w:t>
      </w:r>
      <w:r w:rsidR="00336DA5">
        <w:rPr>
          <w:w w:val="105"/>
        </w:rPr>
        <w:t>clearance</w:t>
      </w:r>
      <w:r w:rsidR="00336DA5" w:rsidRPr="00822CC9">
        <w:rPr>
          <w:w w:val="105"/>
        </w:rPr>
        <w:t xml:space="preserve"> </w:t>
      </w:r>
      <w:r w:rsidR="00336DA5">
        <w:rPr>
          <w:w w:val="105"/>
        </w:rPr>
        <w:t>process</w:t>
      </w:r>
      <w:r w:rsidR="00336DA5" w:rsidRPr="00822CC9">
        <w:rPr>
          <w:w w:val="105"/>
        </w:rPr>
        <w:t xml:space="preserve"> </w:t>
      </w:r>
      <w:r w:rsidR="00336DA5">
        <w:rPr>
          <w:w w:val="105"/>
        </w:rPr>
        <w:t>are</w:t>
      </w:r>
      <w:r w:rsidR="00336DA5" w:rsidRPr="00822CC9">
        <w:rPr>
          <w:w w:val="105"/>
        </w:rPr>
        <w:t xml:space="preserve"> </w:t>
      </w:r>
      <w:r w:rsidR="00336DA5">
        <w:rPr>
          <w:w w:val="105"/>
        </w:rPr>
        <w:t>to</w:t>
      </w:r>
      <w:r w:rsidR="00336DA5" w:rsidRPr="00822CC9">
        <w:rPr>
          <w:w w:val="105"/>
        </w:rPr>
        <w:t xml:space="preserve"> </w:t>
      </w:r>
      <w:r w:rsidR="00336DA5">
        <w:rPr>
          <w:w w:val="105"/>
        </w:rPr>
        <w:t>ensure</w:t>
      </w:r>
      <w:r w:rsidR="00336DA5" w:rsidRPr="00822CC9">
        <w:rPr>
          <w:w w:val="105"/>
        </w:rPr>
        <w:t xml:space="preserve"> that:</w:t>
      </w:r>
    </w:p>
    <w:p w14:paraId="47341341" w14:textId="77777777" w:rsidR="003259BB" w:rsidRDefault="003259BB">
      <w:pPr>
        <w:pStyle w:val="BodyText"/>
        <w:spacing w:before="11"/>
        <w:rPr>
          <w:sz w:val="23"/>
        </w:rPr>
      </w:pPr>
    </w:p>
    <w:p w14:paraId="5AE1E4FB" w14:textId="34C31383" w:rsidR="003259BB" w:rsidRDefault="00C429CD">
      <w:pPr>
        <w:pStyle w:val="ListParagraph"/>
        <w:numPr>
          <w:ilvl w:val="1"/>
          <w:numId w:val="2"/>
        </w:numPr>
        <w:tabs>
          <w:tab w:val="left" w:pos="450"/>
        </w:tabs>
        <w:ind w:left="450" w:hanging="340"/>
      </w:pPr>
      <w:ins w:id="525" w:author="STEVENS, KAREN M CIV USAF HAF SAF/AQCP" w:date="2024-02-20T08:31:00Z">
        <w:r>
          <w:rPr>
            <w:w w:val="105"/>
          </w:rPr>
          <w:t>Negotiations and c</w:t>
        </w:r>
      </w:ins>
      <w:del w:id="526" w:author="STEVENS, KAREN M CIV USAF HAF SAF/AQCP" w:date="2024-02-20T08:31:00Z">
        <w:r w:rsidR="00336DA5" w:rsidDel="00C429CD">
          <w:rPr>
            <w:w w:val="105"/>
          </w:rPr>
          <w:delText>C</w:delText>
        </w:r>
      </w:del>
      <w:r w:rsidR="00336DA5">
        <w:rPr>
          <w:w w:val="105"/>
        </w:rPr>
        <w:t>ontract</w:t>
      </w:r>
      <w:r w:rsidR="00336DA5">
        <w:rPr>
          <w:spacing w:val="14"/>
          <w:w w:val="105"/>
        </w:rPr>
        <w:t xml:space="preserve"> </w:t>
      </w:r>
      <w:r w:rsidR="00336DA5">
        <w:rPr>
          <w:w w:val="105"/>
        </w:rPr>
        <w:t>actions</w:t>
      </w:r>
      <w:r w:rsidR="00336DA5">
        <w:rPr>
          <w:spacing w:val="15"/>
          <w:w w:val="105"/>
        </w:rPr>
        <w:t xml:space="preserve"> </w:t>
      </w:r>
      <w:r w:rsidR="00336DA5">
        <w:rPr>
          <w:w w:val="105"/>
        </w:rPr>
        <w:t>effectively</w:t>
      </w:r>
      <w:r w:rsidR="00336DA5">
        <w:rPr>
          <w:spacing w:val="15"/>
          <w:w w:val="105"/>
        </w:rPr>
        <w:t xml:space="preserve"> </w:t>
      </w:r>
      <w:r w:rsidR="00336DA5">
        <w:rPr>
          <w:w w:val="105"/>
        </w:rPr>
        <w:t>implement</w:t>
      </w:r>
      <w:r w:rsidR="00336DA5">
        <w:rPr>
          <w:spacing w:val="14"/>
          <w:w w:val="105"/>
        </w:rPr>
        <w:t xml:space="preserve"> </w:t>
      </w:r>
      <w:r w:rsidR="00336DA5">
        <w:rPr>
          <w:w w:val="105"/>
        </w:rPr>
        <w:t>approved</w:t>
      </w:r>
      <w:r w:rsidR="00336DA5">
        <w:rPr>
          <w:spacing w:val="15"/>
          <w:w w:val="105"/>
        </w:rPr>
        <w:t xml:space="preserve"> </w:t>
      </w:r>
      <w:r w:rsidR="00336DA5">
        <w:rPr>
          <w:w w:val="105"/>
        </w:rPr>
        <w:t>acquisition</w:t>
      </w:r>
      <w:r w:rsidR="00336DA5">
        <w:rPr>
          <w:spacing w:val="15"/>
          <w:w w:val="105"/>
        </w:rPr>
        <w:t xml:space="preserve"> </w:t>
      </w:r>
      <w:proofErr w:type="gramStart"/>
      <w:r w:rsidR="00336DA5">
        <w:rPr>
          <w:spacing w:val="-2"/>
          <w:w w:val="105"/>
        </w:rPr>
        <w:t>strategies;</w:t>
      </w:r>
      <w:proofErr w:type="gramEnd"/>
    </w:p>
    <w:p w14:paraId="42EF2083" w14:textId="77777777" w:rsidR="003259BB" w:rsidRDefault="003259BB">
      <w:pPr>
        <w:pStyle w:val="BodyText"/>
        <w:spacing w:before="11"/>
        <w:rPr>
          <w:sz w:val="23"/>
        </w:rPr>
      </w:pPr>
    </w:p>
    <w:p w14:paraId="23886BCA" w14:textId="77777777" w:rsidR="003259BB" w:rsidRDefault="00336DA5">
      <w:pPr>
        <w:pStyle w:val="ListParagraph"/>
        <w:numPr>
          <w:ilvl w:val="1"/>
          <w:numId w:val="2"/>
        </w:numPr>
        <w:tabs>
          <w:tab w:val="left" w:pos="450"/>
        </w:tabs>
        <w:ind w:left="450" w:hanging="340"/>
      </w:pPr>
      <w:r>
        <w:rPr>
          <w:w w:val="105"/>
        </w:rPr>
        <w:t>Negotiations</w:t>
      </w:r>
      <w:r>
        <w:rPr>
          <w:spacing w:val="14"/>
          <w:w w:val="105"/>
        </w:rPr>
        <w:t xml:space="preserve"> </w:t>
      </w:r>
      <w:r>
        <w:rPr>
          <w:w w:val="105"/>
        </w:rPr>
        <w:t>and</w:t>
      </w:r>
      <w:r>
        <w:rPr>
          <w:spacing w:val="14"/>
          <w:w w:val="105"/>
        </w:rPr>
        <w:t xml:space="preserve"> </w:t>
      </w:r>
      <w:r>
        <w:rPr>
          <w:w w:val="105"/>
        </w:rPr>
        <w:t>contract</w:t>
      </w:r>
      <w:r>
        <w:rPr>
          <w:spacing w:val="14"/>
          <w:w w:val="105"/>
        </w:rPr>
        <w:t xml:space="preserve"> </w:t>
      </w:r>
      <w:r>
        <w:rPr>
          <w:w w:val="105"/>
        </w:rPr>
        <w:t>actions</w:t>
      </w:r>
      <w:r>
        <w:rPr>
          <w:spacing w:val="14"/>
          <w:w w:val="105"/>
        </w:rPr>
        <w:t xml:space="preserve"> </w:t>
      </w:r>
      <w:r>
        <w:rPr>
          <w:w w:val="105"/>
        </w:rPr>
        <w:t>result</w:t>
      </w:r>
      <w:r>
        <w:rPr>
          <w:spacing w:val="14"/>
          <w:w w:val="105"/>
        </w:rPr>
        <w:t xml:space="preserve"> </w:t>
      </w:r>
      <w:r>
        <w:rPr>
          <w:w w:val="105"/>
        </w:rPr>
        <w:t>in</w:t>
      </w:r>
      <w:r>
        <w:rPr>
          <w:spacing w:val="14"/>
          <w:w w:val="105"/>
        </w:rPr>
        <w:t xml:space="preserve"> </w:t>
      </w:r>
      <w:r>
        <w:rPr>
          <w:w w:val="105"/>
        </w:rPr>
        <w:t>fair</w:t>
      </w:r>
      <w:r>
        <w:rPr>
          <w:spacing w:val="14"/>
          <w:w w:val="105"/>
        </w:rPr>
        <w:t xml:space="preserve"> </w:t>
      </w:r>
      <w:r>
        <w:rPr>
          <w:w w:val="105"/>
        </w:rPr>
        <w:t>and</w:t>
      </w:r>
      <w:r>
        <w:rPr>
          <w:spacing w:val="14"/>
          <w:w w:val="105"/>
        </w:rPr>
        <w:t xml:space="preserve"> </w:t>
      </w:r>
      <w:r>
        <w:rPr>
          <w:w w:val="105"/>
        </w:rPr>
        <w:t>reasonable</w:t>
      </w:r>
      <w:r>
        <w:rPr>
          <w:spacing w:val="14"/>
          <w:w w:val="105"/>
        </w:rPr>
        <w:t xml:space="preserve"> </w:t>
      </w:r>
      <w:r>
        <w:rPr>
          <w:w w:val="105"/>
        </w:rPr>
        <w:t>business</w:t>
      </w:r>
      <w:r>
        <w:rPr>
          <w:spacing w:val="14"/>
          <w:w w:val="105"/>
        </w:rPr>
        <w:t xml:space="preserve"> </w:t>
      </w:r>
      <w:proofErr w:type="gramStart"/>
      <w:r>
        <w:rPr>
          <w:spacing w:val="-2"/>
          <w:w w:val="105"/>
        </w:rPr>
        <w:t>arrangements;</w:t>
      </w:r>
      <w:proofErr w:type="gramEnd"/>
    </w:p>
    <w:p w14:paraId="7B40C951" w14:textId="77777777" w:rsidR="003259BB" w:rsidRDefault="003259BB">
      <w:pPr>
        <w:pStyle w:val="BodyText"/>
        <w:spacing w:before="10"/>
        <w:rPr>
          <w:sz w:val="23"/>
        </w:rPr>
      </w:pPr>
    </w:p>
    <w:p w14:paraId="428C1896" w14:textId="77777777" w:rsidR="003259BB" w:rsidRDefault="00336DA5">
      <w:pPr>
        <w:pStyle w:val="ListParagraph"/>
        <w:numPr>
          <w:ilvl w:val="1"/>
          <w:numId w:val="2"/>
        </w:numPr>
        <w:tabs>
          <w:tab w:val="left" w:pos="450"/>
        </w:tabs>
        <w:spacing w:before="1"/>
        <w:ind w:left="450" w:hanging="340"/>
      </w:pPr>
      <w:r>
        <w:rPr>
          <w:w w:val="105"/>
        </w:rPr>
        <w:t>Negotiations</w:t>
      </w:r>
      <w:r>
        <w:rPr>
          <w:spacing w:val="16"/>
          <w:w w:val="105"/>
        </w:rPr>
        <w:t xml:space="preserve"> </w:t>
      </w:r>
      <w:r>
        <w:rPr>
          <w:w w:val="105"/>
        </w:rPr>
        <w:t>and</w:t>
      </w:r>
      <w:r>
        <w:rPr>
          <w:spacing w:val="17"/>
          <w:w w:val="105"/>
        </w:rPr>
        <w:t xml:space="preserve"> </w:t>
      </w:r>
      <w:r>
        <w:rPr>
          <w:w w:val="105"/>
        </w:rPr>
        <w:t>contract</w:t>
      </w:r>
      <w:r>
        <w:rPr>
          <w:spacing w:val="17"/>
          <w:w w:val="105"/>
        </w:rPr>
        <w:t xml:space="preserve"> </w:t>
      </w:r>
      <w:r>
        <w:rPr>
          <w:w w:val="105"/>
        </w:rPr>
        <w:t>actions</w:t>
      </w:r>
      <w:r>
        <w:rPr>
          <w:spacing w:val="16"/>
          <w:w w:val="105"/>
        </w:rPr>
        <w:t xml:space="preserve"> </w:t>
      </w:r>
      <w:r>
        <w:rPr>
          <w:w w:val="105"/>
        </w:rPr>
        <w:t>are</w:t>
      </w:r>
      <w:r>
        <w:rPr>
          <w:spacing w:val="17"/>
          <w:w w:val="105"/>
        </w:rPr>
        <w:t xml:space="preserve"> </w:t>
      </w:r>
      <w:r>
        <w:rPr>
          <w:w w:val="105"/>
        </w:rPr>
        <w:t>consistent</w:t>
      </w:r>
      <w:r>
        <w:rPr>
          <w:spacing w:val="17"/>
          <w:w w:val="105"/>
        </w:rPr>
        <w:t xml:space="preserve"> </w:t>
      </w:r>
      <w:r>
        <w:rPr>
          <w:w w:val="105"/>
        </w:rPr>
        <w:t>with</w:t>
      </w:r>
      <w:r>
        <w:rPr>
          <w:spacing w:val="17"/>
          <w:w w:val="105"/>
        </w:rPr>
        <w:t xml:space="preserve"> </w:t>
      </w:r>
      <w:r>
        <w:rPr>
          <w:w w:val="105"/>
        </w:rPr>
        <w:t>laws,</w:t>
      </w:r>
      <w:r>
        <w:rPr>
          <w:spacing w:val="16"/>
          <w:w w:val="105"/>
        </w:rPr>
        <w:t xml:space="preserve"> </w:t>
      </w:r>
      <w:r>
        <w:rPr>
          <w:w w:val="105"/>
        </w:rPr>
        <w:t>regulations,</w:t>
      </w:r>
      <w:r>
        <w:rPr>
          <w:spacing w:val="17"/>
          <w:w w:val="105"/>
        </w:rPr>
        <w:t xml:space="preserve"> </w:t>
      </w:r>
      <w:r>
        <w:rPr>
          <w:w w:val="105"/>
        </w:rPr>
        <w:t>and</w:t>
      </w:r>
      <w:r>
        <w:rPr>
          <w:spacing w:val="17"/>
          <w:w w:val="105"/>
        </w:rPr>
        <w:t xml:space="preserve"> </w:t>
      </w:r>
      <w:r>
        <w:rPr>
          <w:w w:val="105"/>
        </w:rPr>
        <w:t>policies;</w:t>
      </w:r>
      <w:r>
        <w:rPr>
          <w:spacing w:val="17"/>
          <w:w w:val="105"/>
        </w:rPr>
        <w:t xml:space="preserve"> </w:t>
      </w:r>
      <w:r>
        <w:rPr>
          <w:spacing w:val="-5"/>
          <w:w w:val="105"/>
        </w:rPr>
        <w:t>and</w:t>
      </w:r>
    </w:p>
    <w:p w14:paraId="4B4D7232" w14:textId="77777777" w:rsidR="003259BB" w:rsidRDefault="003259BB">
      <w:pPr>
        <w:pStyle w:val="BodyText"/>
        <w:spacing w:before="10"/>
        <w:rPr>
          <w:sz w:val="23"/>
        </w:rPr>
      </w:pPr>
    </w:p>
    <w:p w14:paraId="2A5B4E09" w14:textId="77777777" w:rsidR="003259BB" w:rsidRDefault="00336DA5">
      <w:pPr>
        <w:pStyle w:val="ListParagraph"/>
        <w:numPr>
          <w:ilvl w:val="1"/>
          <w:numId w:val="2"/>
        </w:numPr>
        <w:tabs>
          <w:tab w:val="left" w:pos="450"/>
        </w:tabs>
        <w:spacing w:line="271" w:lineRule="auto"/>
        <w:ind w:left="110" w:right="649" w:firstLine="0"/>
      </w:pPr>
      <w:r>
        <w:rPr>
          <w:w w:val="105"/>
        </w:rPr>
        <w:t>An independent review and assessment by the clearance authority for the proposed contract action is accomplished.</w:t>
      </w:r>
    </w:p>
    <w:p w14:paraId="2093CA67" w14:textId="77777777" w:rsidR="003259BB" w:rsidRDefault="003259BB">
      <w:pPr>
        <w:pStyle w:val="BodyText"/>
        <w:spacing w:before="1"/>
        <w:rPr>
          <w:sz w:val="21"/>
        </w:rPr>
      </w:pPr>
    </w:p>
    <w:p w14:paraId="37FBD1C1" w14:textId="02573075" w:rsidR="00C429CD" w:rsidRDefault="00C429CD" w:rsidP="00822CC9">
      <w:pPr>
        <w:pStyle w:val="ListParagraph"/>
        <w:numPr>
          <w:ilvl w:val="0"/>
          <w:numId w:val="2"/>
        </w:numPr>
        <w:tabs>
          <w:tab w:val="left" w:pos="451"/>
        </w:tabs>
        <w:spacing w:before="1"/>
        <w:ind w:left="451" w:hanging="341"/>
      </w:pPr>
      <w:ins w:id="527" w:author="STEVENS, KAREN M CIV USAF HAF SAF/AQCP" w:date="2024-02-20T08:31:00Z">
        <w:r>
          <w:t>Clearance Ap</w:t>
        </w:r>
      </w:ins>
      <w:ins w:id="528" w:author="STEVENS, KAREN M CIV USAF HAF SAF/AQCP" w:date="2024-02-20T08:32:00Z">
        <w:r>
          <w:t>proval Thresholds</w:t>
        </w:r>
      </w:ins>
      <w:ins w:id="529" w:author="STEVENS, KAREN M CIV USAF HAF SAF/AQCP" w:date="2024-02-21T07:55:00Z">
        <w:r w:rsidR="004049A2">
          <w:t>.</w:t>
        </w:r>
      </w:ins>
      <w:ins w:id="530" w:author="STEVENS, KAREN M CIV USAF HAF SAF/AQCP" w:date="2024-02-21T08:00:00Z">
        <w:r w:rsidR="00822CC9">
          <w:t xml:space="preserve"> </w:t>
        </w:r>
      </w:ins>
      <w:ins w:id="531" w:author="STEVENS, KAREN M CIV USAF HAF SAF/AQCP" w:date="2024-02-20T08:32:00Z">
        <w:r>
          <w:t>Business and contract clearance are required for actions greater than or equal to $10M for Enterprise / PEO (Systems) and $5M for Operational. Con</w:t>
        </w:r>
      </w:ins>
      <w:ins w:id="532" w:author="STEVENS, KAREN M CIV USAF HAF SAF/AQCP" w:date="2024-02-20T08:33:00Z">
        <w:r>
          <w:t xml:space="preserve">tract value is determined by the definition on </w:t>
        </w:r>
      </w:ins>
      <w:ins w:id="533" w:author="STEVENS, KAREN M CIV USAF HAF SAF/AQCP" w:date="2024-02-20T08:34:00Z">
        <w:r>
          <w:fldChar w:fldCharType="begin"/>
        </w:r>
        <w:r>
          <w:instrText>HYPERLINK "https://www.acquisition.gov/far/part-1" \l "FAR_1_108"</w:instrText>
        </w:r>
        <w:r>
          <w:fldChar w:fldCharType="separate"/>
        </w:r>
        <w:r w:rsidRPr="00C429CD">
          <w:rPr>
            <w:rStyle w:val="Hyperlink"/>
          </w:rPr>
          <w:t>FAR 1.108(c)</w:t>
        </w:r>
        <w:r>
          <w:fldChar w:fldCharType="end"/>
        </w:r>
        <w:r>
          <w:t>.</w:t>
        </w:r>
      </w:ins>
    </w:p>
    <w:p w14:paraId="12E8F12D" w14:textId="77777777" w:rsidR="004B1849" w:rsidRPr="00C429CD" w:rsidRDefault="004B1849" w:rsidP="004B1849">
      <w:pPr>
        <w:pStyle w:val="ListParagraph"/>
        <w:tabs>
          <w:tab w:val="left" w:pos="451"/>
        </w:tabs>
        <w:spacing w:before="1"/>
        <w:ind w:left="451"/>
        <w:rPr>
          <w:ins w:id="534" w:author="STEVENS, KAREN M CIV USAF HAF SAF/AQCP" w:date="2024-02-20T08:32:00Z"/>
        </w:rPr>
      </w:pPr>
    </w:p>
    <w:p w14:paraId="045C051B" w14:textId="6ABF5160" w:rsidR="00C429CD" w:rsidRPr="00822CC9" w:rsidRDefault="00C429CD" w:rsidP="00C429CD">
      <w:pPr>
        <w:pStyle w:val="ListParagraph"/>
        <w:numPr>
          <w:ilvl w:val="1"/>
          <w:numId w:val="2"/>
        </w:numPr>
        <w:tabs>
          <w:tab w:val="left" w:pos="451"/>
        </w:tabs>
        <w:spacing w:before="1"/>
        <w:rPr>
          <w:ins w:id="535" w:author="STEVENS, KAREN M CIV USAF HAF SAF/AQCP" w:date="2024-02-21T08:01:00Z"/>
        </w:rPr>
      </w:pPr>
      <w:ins w:id="536" w:author="STEVENS, KAREN M CIV USAF HAF SAF/AQCP" w:date="2024-02-20T08:34:00Z">
        <w:r w:rsidRPr="00822CC9">
          <w:rPr>
            <w:w w:val="105"/>
          </w:rPr>
          <w:t>When the HCA is SAF/AQC, use the clearance approval thresholds in Table 1 below.</w:t>
        </w:r>
      </w:ins>
      <w:ins w:id="537" w:author="STEVENS, KAREN M CIV USAF HAF SAF/AQCP" w:date="2024-02-20T09:39:00Z">
        <w:r w:rsidR="001F4C09" w:rsidRPr="00822CC9">
          <w:rPr>
            <w:w w:val="105"/>
          </w:rPr>
          <w:t xml:space="preserve"> </w:t>
        </w:r>
      </w:ins>
    </w:p>
    <w:p w14:paraId="0420019E" w14:textId="77777777" w:rsidR="00822CC9" w:rsidRPr="00C429CD" w:rsidRDefault="00822CC9" w:rsidP="00822CC9">
      <w:pPr>
        <w:pStyle w:val="ListParagraph"/>
        <w:tabs>
          <w:tab w:val="left" w:pos="451"/>
        </w:tabs>
        <w:spacing w:before="1"/>
        <w:ind w:left="453"/>
        <w:rPr>
          <w:ins w:id="538" w:author="STEVENS, KAREN M CIV USAF HAF SAF/AQCP" w:date="2024-02-20T08:35:00Z"/>
        </w:rPr>
      </w:pPr>
    </w:p>
    <w:tbl>
      <w:tblPr>
        <w:tblStyle w:val="TableGrid"/>
        <w:tblW w:w="0" w:type="auto"/>
        <w:jc w:val="center"/>
        <w:tblLook w:val="04A0" w:firstRow="1" w:lastRow="0" w:firstColumn="1" w:lastColumn="0" w:noHBand="0" w:noVBand="1"/>
      </w:tblPr>
      <w:tblGrid>
        <w:gridCol w:w="2337"/>
        <w:gridCol w:w="2337"/>
        <w:gridCol w:w="2338"/>
        <w:gridCol w:w="2338"/>
      </w:tblGrid>
      <w:tr w:rsidR="00C429CD" w:rsidRPr="001468B0" w14:paraId="741B8E95" w14:textId="77777777" w:rsidTr="00977B2C">
        <w:trPr>
          <w:jc w:val="center"/>
          <w:ins w:id="539" w:author="STEVENS, KAREN M CIV USAF HAF SAF/AQCP" w:date="2024-02-20T08:35:00Z"/>
        </w:trPr>
        <w:tc>
          <w:tcPr>
            <w:tcW w:w="9350" w:type="dxa"/>
            <w:gridSpan w:val="4"/>
          </w:tcPr>
          <w:p w14:paraId="269D1AD8" w14:textId="77777777" w:rsidR="00C429CD" w:rsidRPr="001468B0" w:rsidRDefault="00C429CD" w:rsidP="00977B2C">
            <w:pPr>
              <w:spacing w:before="100" w:beforeAutospacing="1" w:after="100" w:afterAutospacing="1"/>
              <w:jc w:val="center"/>
              <w:textAlignment w:val="baseline"/>
              <w:rPr>
                <w:ins w:id="540" w:author="STEVENS, KAREN M CIV USAF HAF SAF/AQCP" w:date="2024-02-20T08:35:00Z"/>
                <w:rFonts w:eastAsia="Times New Roman" w:cs="Times New Roman"/>
                <w:b/>
                <w:bCs/>
                <w:szCs w:val="24"/>
              </w:rPr>
            </w:pPr>
            <w:ins w:id="541" w:author="STEVENS, KAREN M CIV USAF HAF SAF/AQCP" w:date="2024-02-20T08:35:00Z">
              <w:r w:rsidRPr="001468B0">
                <w:rPr>
                  <w:rFonts w:eastAsia="Times New Roman" w:cs="Times New Roman"/>
                  <w:b/>
                  <w:bCs/>
                  <w:szCs w:val="24"/>
                </w:rPr>
                <w:t>Table 1 – When the HCA is at SAF/AQC</w:t>
              </w:r>
            </w:ins>
          </w:p>
        </w:tc>
      </w:tr>
      <w:tr w:rsidR="00C429CD" w:rsidRPr="001468B0" w14:paraId="58EFF0C2" w14:textId="77777777" w:rsidTr="00977B2C">
        <w:trPr>
          <w:jc w:val="center"/>
          <w:ins w:id="542" w:author="STEVENS, KAREN M CIV USAF HAF SAF/AQCP" w:date="2024-02-20T08:35:00Z"/>
        </w:trPr>
        <w:tc>
          <w:tcPr>
            <w:tcW w:w="2337" w:type="dxa"/>
          </w:tcPr>
          <w:p w14:paraId="6039DA38" w14:textId="77777777" w:rsidR="00C429CD" w:rsidRPr="001468B0" w:rsidRDefault="00C429CD" w:rsidP="00977B2C">
            <w:pPr>
              <w:spacing w:before="100" w:beforeAutospacing="1" w:after="100" w:afterAutospacing="1"/>
              <w:jc w:val="center"/>
              <w:textAlignment w:val="baseline"/>
              <w:rPr>
                <w:ins w:id="543" w:author="STEVENS, KAREN M CIV USAF HAF SAF/AQCP" w:date="2024-02-20T08:35:00Z"/>
                <w:rFonts w:eastAsia="Times New Roman" w:cs="Times New Roman"/>
                <w:b/>
                <w:bCs/>
                <w:szCs w:val="24"/>
              </w:rPr>
            </w:pPr>
            <w:ins w:id="544" w:author="STEVENS, KAREN M CIV USAF HAF SAF/AQCP" w:date="2024-02-20T08:35:00Z">
              <w:r w:rsidRPr="001468B0">
                <w:rPr>
                  <w:rFonts w:eastAsia="Times New Roman" w:cs="Times New Roman"/>
                  <w:b/>
                  <w:bCs/>
                  <w:szCs w:val="24"/>
                </w:rPr>
                <w:t>CAA</w:t>
              </w:r>
            </w:ins>
          </w:p>
        </w:tc>
        <w:tc>
          <w:tcPr>
            <w:tcW w:w="2337" w:type="dxa"/>
          </w:tcPr>
          <w:p w14:paraId="26758C5C" w14:textId="77777777" w:rsidR="00C429CD" w:rsidRPr="001468B0" w:rsidRDefault="00C429CD" w:rsidP="00977B2C">
            <w:pPr>
              <w:spacing w:before="100" w:beforeAutospacing="1" w:after="100" w:afterAutospacing="1"/>
              <w:jc w:val="center"/>
              <w:textAlignment w:val="baseline"/>
              <w:rPr>
                <w:ins w:id="545" w:author="STEVENS, KAREN M CIV USAF HAF SAF/AQCP" w:date="2024-02-20T08:35:00Z"/>
                <w:rFonts w:eastAsia="Times New Roman" w:cs="Times New Roman"/>
                <w:b/>
                <w:bCs/>
                <w:szCs w:val="24"/>
              </w:rPr>
            </w:pPr>
            <w:ins w:id="546" w:author="STEVENS, KAREN M CIV USAF HAF SAF/AQCP" w:date="2024-02-20T08:35:00Z">
              <w:r w:rsidRPr="001468B0">
                <w:rPr>
                  <w:rFonts w:eastAsia="Times New Roman" w:cs="Times New Roman"/>
                  <w:b/>
                  <w:bCs/>
                  <w:szCs w:val="24"/>
                </w:rPr>
                <w:t>Operational</w:t>
              </w:r>
            </w:ins>
          </w:p>
        </w:tc>
        <w:tc>
          <w:tcPr>
            <w:tcW w:w="2338" w:type="dxa"/>
          </w:tcPr>
          <w:p w14:paraId="06965C20" w14:textId="77777777" w:rsidR="00C429CD" w:rsidRPr="001468B0" w:rsidRDefault="00C429CD" w:rsidP="00977B2C">
            <w:pPr>
              <w:spacing w:before="100" w:beforeAutospacing="1" w:after="100" w:afterAutospacing="1"/>
              <w:jc w:val="center"/>
              <w:textAlignment w:val="baseline"/>
              <w:rPr>
                <w:ins w:id="547" w:author="STEVENS, KAREN M CIV USAF HAF SAF/AQCP" w:date="2024-02-20T08:35:00Z"/>
                <w:rFonts w:eastAsia="Times New Roman" w:cs="Times New Roman"/>
                <w:b/>
                <w:bCs/>
                <w:szCs w:val="24"/>
              </w:rPr>
            </w:pPr>
            <w:ins w:id="548" w:author="STEVENS, KAREN M CIV USAF HAF SAF/AQCP" w:date="2024-02-20T08:35:00Z">
              <w:r w:rsidRPr="001468B0">
                <w:rPr>
                  <w:rFonts w:eastAsia="Times New Roman" w:cs="Times New Roman"/>
                  <w:b/>
                  <w:bCs/>
                  <w:szCs w:val="24"/>
                </w:rPr>
                <w:t>Enterprise</w:t>
              </w:r>
            </w:ins>
          </w:p>
        </w:tc>
        <w:tc>
          <w:tcPr>
            <w:tcW w:w="2338" w:type="dxa"/>
          </w:tcPr>
          <w:p w14:paraId="5158DBAA" w14:textId="77777777" w:rsidR="00C429CD" w:rsidRPr="001468B0" w:rsidRDefault="00C429CD" w:rsidP="00977B2C">
            <w:pPr>
              <w:spacing w:before="100" w:beforeAutospacing="1" w:after="100" w:afterAutospacing="1"/>
              <w:jc w:val="center"/>
              <w:textAlignment w:val="baseline"/>
              <w:rPr>
                <w:ins w:id="549" w:author="STEVENS, KAREN M CIV USAF HAF SAF/AQCP" w:date="2024-02-20T08:35:00Z"/>
                <w:rFonts w:eastAsia="Times New Roman" w:cs="Times New Roman"/>
                <w:b/>
                <w:bCs/>
                <w:szCs w:val="24"/>
              </w:rPr>
            </w:pPr>
            <w:ins w:id="550" w:author="STEVENS, KAREN M CIV USAF HAF SAF/AQCP" w:date="2024-02-20T08:35:00Z">
              <w:r w:rsidRPr="001468B0">
                <w:rPr>
                  <w:rFonts w:eastAsia="Times New Roman" w:cs="Times New Roman"/>
                  <w:b/>
                  <w:bCs/>
                  <w:szCs w:val="24"/>
                </w:rPr>
                <w:t xml:space="preserve">PEO </w:t>
              </w:r>
              <w:r>
                <w:rPr>
                  <w:rFonts w:eastAsia="Times New Roman" w:cs="Times New Roman"/>
                  <w:b/>
                  <w:bCs/>
                  <w:szCs w:val="24"/>
                </w:rPr>
                <w:t>(</w:t>
              </w:r>
              <w:r w:rsidRPr="001468B0">
                <w:rPr>
                  <w:rFonts w:eastAsia="Times New Roman" w:cs="Times New Roman"/>
                  <w:b/>
                  <w:bCs/>
                  <w:szCs w:val="24"/>
                </w:rPr>
                <w:t>Systems</w:t>
              </w:r>
              <w:r>
                <w:rPr>
                  <w:rFonts w:eastAsia="Times New Roman" w:cs="Times New Roman"/>
                  <w:b/>
                  <w:bCs/>
                  <w:szCs w:val="24"/>
                </w:rPr>
                <w:t>)</w:t>
              </w:r>
            </w:ins>
          </w:p>
        </w:tc>
      </w:tr>
      <w:tr w:rsidR="00C429CD" w:rsidRPr="001468B0" w14:paraId="2E567DF8" w14:textId="77777777" w:rsidTr="00977B2C">
        <w:trPr>
          <w:jc w:val="center"/>
          <w:ins w:id="551" w:author="STEVENS, KAREN M CIV USAF HAF SAF/AQCP" w:date="2024-02-20T08:35:00Z"/>
        </w:trPr>
        <w:tc>
          <w:tcPr>
            <w:tcW w:w="2337" w:type="dxa"/>
          </w:tcPr>
          <w:p w14:paraId="07F420D1" w14:textId="77777777" w:rsidR="00C429CD" w:rsidRPr="001468B0" w:rsidRDefault="00C429CD" w:rsidP="00977B2C">
            <w:pPr>
              <w:spacing w:before="100" w:beforeAutospacing="1" w:after="100" w:afterAutospacing="1"/>
              <w:textAlignment w:val="baseline"/>
              <w:rPr>
                <w:ins w:id="552" w:author="STEVENS, KAREN M CIV USAF HAF SAF/AQCP" w:date="2024-02-20T08:35:00Z"/>
                <w:rFonts w:eastAsia="Times New Roman" w:cs="Times New Roman"/>
                <w:szCs w:val="24"/>
              </w:rPr>
            </w:pPr>
            <w:ins w:id="553" w:author="STEVENS, KAREN M CIV USAF HAF SAF/AQCP" w:date="2024-02-20T08:35:00Z">
              <w:r w:rsidRPr="001468B0">
                <w:rPr>
                  <w:rFonts w:eastAsia="Times New Roman" w:cs="Times New Roman"/>
                  <w:szCs w:val="24"/>
                </w:rPr>
                <w:t>HCA</w:t>
              </w:r>
            </w:ins>
          </w:p>
        </w:tc>
        <w:tc>
          <w:tcPr>
            <w:tcW w:w="2337" w:type="dxa"/>
          </w:tcPr>
          <w:p w14:paraId="3B9B9957" w14:textId="77777777" w:rsidR="00C429CD" w:rsidRPr="001468B0" w:rsidRDefault="00C429CD" w:rsidP="00977B2C">
            <w:pPr>
              <w:spacing w:before="100" w:beforeAutospacing="1" w:after="100" w:afterAutospacing="1"/>
              <w:textAlignment w:val="baseline"/>
              <w:rPr>
                <w:ins w:id="554" w:author="STEVENS, KAREN M CIV USAF HAF SAF/AQCP" w:date="2024-02-20T08:35:00Z"/>
                <w:rFonts w:eastAsia="Times New Roman" w:cs="Times New Roman"/>
                <w:szCs w:val="24"/>
              </w:rPr>
            </w:pPr>
            <w:ins w:id="555" w:author="STEVENS, KAREN M CIV USAF HAF SAF/AQCP" w:date="2024-02-20T08:35:00Z">
              <w:r w:rsidRPr="001468B0">
                <w:rPr>
                  <w:rFonts w:cs="Times New Roman"/>
                  <w:color w:val="000000"/>
                  <w:szCs w:val="24"/>
                </w:rPr>
                <w:t xml:space="preserve">≥ $1B </w:t>
              </w:r>
            </w:ins>
          </w:p>
        </w:tc>
        <w:tc>
          <w:tcPr>
            <w:tcW w:w="2338" w:type="dxa"/>
          </w:tcPr>
          <w:p w14:paraId="5B5666E9" w14:textId="77777777" w:rsidR="00C429CD" w:rsidRPr="001468B0" w:rsidRDefault="00C429CD" w:rsidP="00977B2C">
            <w:pPr>
              <w:spacing w:before="100" w:beforeAutospacing="1" w:after="100" w:afterAutospacing="1"/>
              <w:textAlignment w:val="baseline"/>
              <w:rPr>
                <w:ins w:id="556" w:author="STEVENS, KAREN M CIV USAF HAF SAF/AQCP" w:date="2024-02-20T08:35:00Z"/>
                <w:rFonts w:eastAsia="Times New Roman" w:cs="Times New Roman"/>
                <w:szCs w:val="24"/>
              </w:rPr>
            </w:pPr>
            <w:ins w:id="557" w:author="STEVENS, KAREN M CIV USAF HAF SAF/AQCP" w:date="2024-02-20T08:35:00Z">
              <w:r w:rsidRPr="001468B0">
                <w:rPr>
                  <w:rFonts w:cs="Times New Roman"/>
                  <w:color w:val="000000"/>
                  <w:szCs w:val="24"/>
                </w:rPr>
                <w:t>≥ $1B</w:t>
              </w:r>
            </w:ins>
          </w:p>
        </w:tc>
        <w:tc>
          <w:tcPr>
            <w:tcW w:w="2338" w:type="dxa"/>
          </w:tcPr>
          <w:p w14:paraId="1CB6DD5A" w14:textId="77777777" w:rsidR="00C429CD" w:rsidRPr="001468B0" w:rsidRDefault="00C429CD" w:rsidP="00977B2C">
            <w:pPr>
              <w:spacing w:before="100" w:beforeAutospacing="1" w:after="100" w:afterAutospacing="1"/>
              <w:textAlignment w:val="baseline"/>
              <w:rPr>
                <w:ins w:id="558" w:author="STEVENS, KAREN M CIV USAF HAF SAF/AQCP" w:date="2024-02-20T08:35:00Z"/>
                <w:rFonts w:eastAsia="Times New Roman" w:cs="Times New Roman"/>
                <w:szCs w:val="24"/>
              </w:rPr>
            </w:pPr>
            <w:ins w:id="559" w:author="STEVENS, KAREN M CIV USAF HAF SAF/AQCP" w:date="2024-02-20T08:35:00Z">
              <w:r w:rsidRPr="001468B0">
                <w:rPr>
                  <w:rFonts w:cs="Times New Roman"/>
                  <w:color w:val="000000"/>
                  <w:szCs w:val="24"/>
                </w:rPr>
                <w:t>≥ $1B</w:t>
              </w:r>
            </w:ins>
          </w:p>
        </w:tc>
      </w:tr>
      <w:tr w:rsidR="00C429CD" w:rsidRPr="001468B0" w14:paraId="65DF2CC0" w14:textId="77777777" w:rsidTr="00977B2C">
        <w:trPr>
          <w:jc w:val="center"/>
          <w:ins w:id="560" w:author="STEVENS, KAREN M CIV USAF HAF SAF/AQCP" w:date="2024-02-20T08:35:00Z"/>
        </w:trPr>
        <w:tc>
          <w:tcPr>
            <w:tcW w:w="2337" w:type="dxa"/>
          </w:tcPr>
          <w:p w14:paraId="472B5661" w14:textId="77777777" w:rsidR="00C429CD" w:rsidRPr="001468B0" w:rsidRDefault="00C429CD" w:rsidP="00977B2C">
            <w:pPr>
              <w:spacing w:before="100" w:beforeAutospacing="1" w:after="100" w:afterAutospacing="1"/>
              <w:textAlignment w:val="baseline"/>
              <w:rPr>
                <w:ins w:id="561" w:author="STEVENS, KAREN M CIV USAF HAF SAF/AQCP" w:date="2024-02-20T08:35:00Z"/>
                <w:rFonts w:eastAsia="Times New Roman" w:cs="Times New Roman"/>
                <w:szCs w:val="24"/>
              </w:rPr>
            </w:pPr>
            <w:ins w:id="562" w:author="STEVENS, KAREN M CIV USAF HAF SAF/AQCP" w:date="2024-02-20T08:35:00Z">
              <w:r w:rsidRPr="001468B0">
                <w:rPr>
                  <w:rFonts w:eastAsia="Times New Roman" w:cs="Times New Roman"/>
                  <w:szCs w:val="24"/>
                </w:rPr>
                <w:t>SCO</w:t>
              </w:r>
            </w:ins>
          </w:p>
        </w:tc>
        <w:tc>
          <w:tcPr>
            <w:tcW w:w="2337" w:type="dxa"/>
          </w:tcPr>
          <w:p w14:paraId="649DA56C" w14:textId="77777777" w:rsidR="00C429CD" w:rsidRPr="001468B0" w:rsidRDefault="00C429CD" w:rsidP="00977B2C">
            <w:pPr>
              <w:spacing w:before="100" w:beforeAutospacing="1" w:after="100" w:afterAutospacing="1"/>
              <w:textAlignment w:val="baseline"/>
              <w:rPr>
                <w:ins w:id="563" w:author="STEVENS, KAREN M CIV USAF HAF SAF/AQCP" w:date="2024-02-20T08:35:00Z"/>
                <w:rFonts w:eastAsia="Times New Roman" w:cs="Times New Roman"/>
                <w:szCs w:val="24"/>
              </w:rPr>
            </w:pPr>
            <w:ins w:id="564" w:author="STEVENS, KAREN M CIV USAF HAF SAF/AQCP" w:date="2024-02-20T08:35:00Z">
              <w:r w:rsidRPr="001468B0">
                <w:rPr>
                  <w:rFonts w:cs="Times New Roman"/>
                  <w:szCs w:val="24"/>
                </w:rPr>
                <w:t>&gt; $10M to &lt; $1B</w:t>
              </w:r>
            </w:ins>
          </w:p>
        </w:tc>
        <w:tc>
          <w:tcPr>
            <w:tcW w:w="2338" w:type="dxa"/>
          </w:tcPr>
          <w:p w14:paraId="0EE00671" w14:textId="77777777" w:rsidR="00C429CD" w:rsidRPr="001468B0" w:rsidRDefault="00C429CD" w:rsidP="00977B2C">
            <w:pPr>
              <w:spacing w:before="100" w:beforeAutospacing="1" w:after="100" w:afterAutospacing="1"/>
              <w:textAlignment w:val="baseline"/>
              <w:rPr>
                <w:ins w:id="565" w:author="STEVENS, KAREN M CIV USAF HAF SAF/AQCP" w:date="2024-02-20T08:35:00Z"/>
                <w:rFonts w:eastAsia="Times New Roman" w:cs="Times New Roman"/>
                <w:szCs w:val="24"/>
              </w:rPr>
            </w:pPr>
            <w:ins w:id="566" w:author="STEVENS, KAREN M CIV USAF HAF SAF/AQCP" w:date="2024-02-20T08:35:00Z">
              <w:r w:rsidRPr="001468B0">
                <w:rPr>
                  <w:rFonts w:cs="Times New Roman"/>
                  <w:szCs w:val="24"/>
                </w:rPr>
                <w:t>&gt; $50M to &lt; $1B</w:t>
              </w:r>
            </w:ins>
          </w:p>
        </w:tc>
        <w:tc>
          <w:tcPr>
            <w:tcW w:w="2338" w:type="dxa"/>
          </w:tcPr>
          <w:p w14:paraId="4363C73C" w14:textId="77777777" w:rsidR="00C429CD" w:rsidRPr="001468B0" w:rsidRDefault="00C429CD" w:rsidP="00977B2C">
            <w:pPr>
              <w:spacing w:before="100" w:beforeAutospacing="1" w:after="100" w:afterAutospacing="1"/>
              <w:textAlignment w:val="baseline"/>
              <w:rPr>
                <w:ins w:id="567" w:author="STEVENS, KAREN M CIV USAF HAF SAF/AQCP" w:date="2024-02-20T08:35:00Z"/>
                <w:rFonts w:eastAsia="Times New Roman" w:cs="Times New Roman"/>
                <w:szCs w:val="24"/>
              </w:rPr>
            </w:pPr>
            <w:ins w:id="568" w:author="STEVENS, KAREN M CIV USAF HAF SAF/AQCP" w:date="2024-02-20T08:35:00Z">
              <w:r w:rsidRPr="001468B0">
                <w:rPr>
                  <w:rFonts w:cs="Times New Roman"/>
                  <w:szCs w:val="24"/>
                </w:rPr>
                <w:t>&gt; $100M to &lt; $1B</w:t>
              </w:r>
            </w:ins>
          </w:p>
        </w:tc>
      </w:tr>
      <w:tr w:rsidR="00C429CD" w:rsidRPr="001468B0" w14:paraId="26160247" w14:textId="77777777" w:rsidTr="00977B2C">
        <w:trPr>
          <w:jc w:val="center"/>
          <w:ins w:id="569" w:author="STEVENS, KAREN M CIV USAF HAF SAF/AQCP" w:date="2024-02-20T08:35:00Z"/>
        </w:trPr>
        <w:tc>
          <w:tcPr>
            <w:tcW w:w="2337" w:type="dxa"/>
          </w:tcPr>
          <w:p w14:paraId="3DC4A76E" w14:textId="77777777" w:rsidR="00C429CD" w:rsidRPr="001468B0" w:rsidRDefault="00C429CD" w:rsidP="00977B2C">
            <w:pPr>
              <w:spacing w:before="100" w:beforeAutospacing="1" w:after="100" w:afterAutospacing="1"/>
              <w:textAlignment w:val="baseline"/>
              <w:rPr>
                <w:ins w:id="570" w:author="STEVENS, KAREN M CIV USAF HAF SAF/AQCP" w:date="2024-02-20T08:35:00Z"/>
                <w:rFonts w:eastAsia="Times New Roman" w:cs="Times New Roman"/>
                <w:szCs w:val="24"/>
              </w:rPr>
            </w:pPr>
            <w:ins w:id="571" w:author="STEVENS, KAREN M CIV USAF HAF SAF/AQCP" w:date="2024-02-20T08:35:00Z">
              <w:r w:rsidRPr="001468B0">
                <w:rPr>
                  <w:rFonts w:eastAsia="Times New Roman" w:cs="Times New Roman"/>
                  <w:szCs w:val="24"/>
                </w:rPr>
                <w:t>COCO</w:t>
              </w:r>
            </w:ins>
          </w:p>
        </w:tc>
        <w:tc>
          <w:tcPr>
            <w:tcW w:w="2337" w:type="dxa"/>
          </w:tcPr>
          <w:p w14:paraId="3C57ED18" w14:textId="77777777" w:rsidR="00C429CD" w:rsidRPr="001468B0" w:rsidRDefault="00C429CD" w:rsidP="00977B2C">
            <w:pPr>
              <w:spacing w:before="100" w:beforeAutospacing="1" w:after="100" w:afterAutospacing="1"/>
              <w:textAlignment w:val="baseline"/>
              <w:rPr>
                <w:ins w:id="572" w:author="STEVENS, KAREN M CIV USAF HAF SAF/AQCP" w:date="2024-02-20T08:35:00Z"/>
                <w:rFonts w:eastAsia="Times New Roman" w:cs="Times New Roman"/>
                <w:szCs w:val="24"/>
              </w:rPr>
            </w:pPr>
            <w:ins w:id="573" w:author="STEVENS, KAREN M CIV USAF HAF SAF/AQCP" w:date="2024-02-20T08:35:00Z">
              <w:r w:rsidRPr="001468B0">
                <w:rPr>
                  <w:rFonts w:cs="Times New Roman"/>
                  <w:color w:val="000000"/>
                  <w:szCs w:val="24"/>
                </w:rPr>
                <w:t xml:space="preserve">&gt; $5M to </w:t>
              </w:r>
              <w:r w:rsidRPr="001468B0">
                <w:rPr>
                  <w:rFonts w:cs="Times New Roman"/>
                  <w:szCs w:val="24"/>
                </w:rPr>
                <w:t>≤ $10M</w:t>
              </w:r>
            </w:ins>
          </w:p>
        </w:tc>
        <w:tc>
          <w:tcPr>
            <w:tcW w:w="2338" w:type="dxa"/>
          </w:tcPr>
          <w:p w14:paraId="142F8C29" w14:textId="6700BDDC" w:rsidR="00C429CD" w:rsidRPr="001468B0" w:rsidRDefault="00C429CD" w:rsidP="00977B2C">
            <w:pPr>
              <w:spacing w:before="100" w:beforeAutospacing="1" w:after="100" w:afterAutospacing="1"/>
              <w:textAlignment w:val="baseline"/>
              <w:rPr>
                <w:ins w:id="574" w:author="STEVENS, KAREN M CIV USAF HAF SAF/AQCP" w:date="2024-02-20T08:35:00Z"/>
                <w:rFonts w:eastAsia="Times New Roman" w:cs="Times New Roman"/>
                <w:szCs w:val="24"/>
              </w:rPr>
            </w:pPr>
            <w:ins w:id="575" w:author="STEVENS, KAREN M CIV USAF HAF SAF/AQCP" w:date="2024-02-20T08:35:00Z">
              <w:r w:rsidRPr="001468B0">
                <w:rPr>
                  <w:rFonts w:cs="Times New Roman"/>
                  <w:color w:val="000000"/>
                  <w:szCs w:val="24"/>
                </w:rPr>
                <w:t>&gt; $</w:t>
              </w:r>
            </w:ins>
            <w:ins w:id="576" w:author="STEVENS, KAREN M CIV USAF HAF SAF/SAF/AQC" w:date="2024-02-20T10:01:00Z">
              <w:r w:rsidR="005A5902">
                <w:rPr>
                  <w:rFonts w:cs="Times New Roman"/>
                  <w:color w:val="000000"/>
                  <w:szCs w:val="24"/>
                </w:rPr>
                <w:t>10</w:t>
              </w:r>
            </w:ins>
            <w:ins w:id="577" w:author="STEVENS, KAREN M CIV USAF HAF SAF/AQCP" w:date="2024-02-20T08:35:00Z">
              <w:r w:rsidRPr="001468B0">
                <w:rPr>
                  <w:rFonts w:cs="Times New Roman"/>
                  <w:color w:val="000000"/>
                  <w:szCs w:val="24"/>
                </w:rPr>
                <w:t xml:space="preserve">M to </w:t>
              </w:r>
              <w:r w:rsidRPr="001468B0">
                <w:rPr>
                  <w:rFonts w:cs="Times New Roman"/>
                  <w:szCs w:val="24"/>
                </w:rPr>
                <w:t>≤ $50M</w:t>
              </w:r>
            </w:ins>
          </w:p>
        </w:tc>
        <w:tc>
          <w:tcPr>
            <w:tcW w:w="2338" w:type="dxa"/>
          </w:tcPr>
          <w:p w14:paraId="7F20BD95" w14:textId="0A713D24" w:rsidR="00C429CD" w:rsidRPr="001468B0" w:rsidRDefault="00C429CD" w:rsidP="00977B2C">
            <w:pPr>
              <w:spacing w:before="100" w:beforeAutospacing="1" w:after="100" w:afterAutospacing="1"/>
              <w:textAlignment w:val="baseline"/>
              <w:rPr>
                <w:ins w:id="578" w:author="STEVENS, KAREN M CIV USAF HAF SAF/AQCP" w:date="2024-02-20T08:35:00Z"/>
                <w:rFonts w:eastAsia="Times New Roman" w:cs="Times New Roman"/>
                <w:szCs w:val="24"/>
              </w:rPr>
            </w:pPr>
            <w:ins w:id="579" w:author="STEVENS, KAREN M CIV USAF HAF SAF/AQCP" w:date="2024-02-20T08:35:00Z">
              <w:r w:rsidRPr="001468B0">
                <w:rPr>
                  <w:rFonts w:cs="Times New Roman"/>
                  <w:color w:val="000000"/>
                  <w:szCs w:val="24"/>
                </w:rPr>
                <w:t>&gt; $</w:t>
              </w:r>
            </w:ins>
            <w:ins w:id="580" w:author="STEVENS, KAREN M CIV USAF HAF SAF/SAF/AQC" w:date="2024-02-20T10:01:00Z">
              <w:r w:rsidR="005A5902">
                <w:rPr>
                  <w:rFonts w:cs="Times New Roman"/>
                  <w:color w:val="000000"/>
                  <w:szCs w:val="24"/>
                </w:rPr>
                <w:t>10</w:t>
              </w:r>
            </w:ins>
            <w:ins w:id="581" w:author="STEVENS, KAREN M CIV USAF HAF SAF/AQCP" w:date="2024-02-20T08:35:00Z">
              <w:r w:rsidRPr="001468B0">
                <w:rPr>
                  <w:rFonts w:cs="Times New Roman"/>
                  <w:color w:val="000000"/>
                  <w:szCs w:val="24"/>
                </w:rPr>
                <w:t xml:space="preserve">M to </w:t>
              </w:r>
              <w:r w:rsidRPr="001468B0">
                <w:rPr>
                  <w:rFonts w:cs="Times New Roman"/>
                  <w:szCs w:val="24"/>
                </w:rPr>
                <w:t>≤ $100M</w:t>
              </w:r>
            </w:ins>
          </w:p>
        </w:tc>
      </w:tr>
    </w:tbl>
    <w:p w14:paraId="28961E71" w14:textId="77777777" w:rsidR="00C429CD" w:rsidRPr="00C429CD" w:rsidRDefault="00C429CD" w:rsidP="00C429CD">
      <w:pPr>
        <w:tabs>
          <w:tab w:val="left" w:pos="451"/>
        </w:tabs>
        <w:spacing w:before="1"/>
        <w:rPr>
          <w:ins w:id="582" w:author="STEVENS, KAREN M CIV USAF HAF SAF/AQCP" w:date="2024-02-20T08:34:00Z"/>
        </w:rPr>
      </w:pPr>
    </w:p>
    <w:p w14:paraId="032512CE" w14:textId="689A882A" w:rsidR="003259BB" w:rsidRPr="00C429CD" w:rsidRDefault="00336DA5" w:rsidP="00C429CD">
      <w:pPr>
        <w:pStyle w:val="ListParagraph"/>
        <w:numPr>
          <w:ilvl w:val="1"/>
          <w:numId w:val="2"/>
        </w:numPr>
        <w:tabs>
          <w:tab w:val="left" w:pos="451"/>
        </w:tabs>
        <w:spacing w:before="1"/>
        <w:rPr>
          <w:ins w:id="583" w:author="STEVENS, KAREN M CIV USAF HAF SAF/AQCP" w:date="2024-02-20T08:36:00Z"/>
        </w:rPr>
      </w:pPr>
      <w:del w:id="584" w:author="STEVENS, KAREN M CIV USAF HAF SAF/AQCP" w:date="2024-02-20T08:35:00Z">
        <w:r w:rsidDel="00C429CD">
          <w:rPr>
            <w:w w:val="105"/>
          </w:rPr>
          <w:delText>The</w:delText>
        </w:r>
        <w:r w:rsidDel="00C429CD">
          <w:rPr>
            <w:spacing w:val="13"/>
            <w:w w:val="105"/>
          </w:rPr>
          <w:delText xml:space="preserve"> </w:delText>
        </w:r>
        <w:r w:rsidDel="00C429CD">
          <w:rPr>
            <w:w w:val="105"/>
          </w:rPr>
          <w:delText>CAA</w:delText>
        </w:r>
        <w:r w:rsidDel="00C429CD">
          <w:rPr>
            <w:spacing w:val="14"/>
            <w:w w:val="105"/>
          </w:rPr>
          <w:delText xml:space="preserve"> </w:delText>
        </w:r>
        <w:r w:rsidDel="00C429CD">
          <w:rPr>
            <w:w w:val="105"/>
          </w:rPr>
          <w:delText>must</w:delText>
        </w:r>
        <w:r w:rsidDel="00C429CD">
          <w:rPr>
            <w:spacing w:val="13"/>
            <w:w w:val="105"/>
          </w:rPr>
          <w:delText xml:space="preserve"> </w:delText>
        </w:r>
        <w:r w:rsidDel="00C429CD">
          <w:rPr>
            <w:w w:val="105"/>
          </w:rPr>
          <w:delText>ensure</w:delText>
        </w:r>
        <w:r w:rsidDel="00C429CD">
          <w:rPr>
            <w:spacing w:val="14"/>
            <w:w w:val="105"/>
          </w:rPr>
          <w:delText xml:space="preserve"> </w:delText>
        </w:r>
        <w:r w:rsidDel="00C429CD">
          <w:rPr>
            <w:w w:val="105"/>
          </w:rPr>
          <w:delText>that</w:delText>
        </w:r>
        <w:r w:rsidDel="00C429CD">
          <w:rPr>
            <w:spacing w:val="13"/>
            <w:w w:val="105"/>
          </w:rPr>
          <w:delText xml:space="preserve"> </w:delText>
        </w:r>
        <w:r w:rsidDel="00C429CD">
          <w:rPr>
            <w:w w:val="105"/>
          </w:rPr>
          <w:delText>the</w:delText>
        </w:r>
        <w:r w:rsidDel="00C429CD">
          <w:rPr>
            <w:spacing w:val="14"/>
            <w:w w:val="105"/>
          </w:rPr>
          <w:delText xml:space="preserve"> </w:delText>
        </w:r>
        <w:r w:rsidDel="00C429CD">
          <w:rPr>
            <w:w w:val="105"/>
          </w:rPr>
          <w:delText>clearance</w:delText>
        </w:r>
        <w:r w:rsidDel="00C429CD">
          <w:rPr>
            <w:spacing w:val="13"/>
            <w:w w:val="105"/>
          </w:rPr>
          <w:delText xml:space="preserve"> </w:delText>
        </w:r>
        <w:r w:rsidDel="00C429CD">
          <w:rPr>
            <w:w w:val="105"/>
          </w:rPr>
          <w:delText>process</w:delText>
        </w:r>
        <w:r w:rsidDel="00C429CD">
          <w:rPr>
            <w:spacing w:val="14"/>
            <w:w w:val="105"/>
          </w:rPr>
          <w:delText xml:space="preserve"> </w:delText>
        </w:r>
        <w:r w:rsidDel="00C429CD">
          <w:rPr>
            <w:w w:val="105"/>
          </w:rPr>
          <w:delText>meets</w:delText>
        </w:r>
        <w:r w:rsidDel="00C429CD">
          <w:rPr>
            <w:spacing w:val="13"/>
            <w:w w:val="105"/>
          </w:rPr>
          <w:delText xml:space="preserve"> </w:delText>
        </w:r>
        <w:r w:rsidDel="00C429CD">
          <w:rPr>
            <w:w w:val="105"/>
          </w:rPr>
          <w:delText>the</w:delText>
        </w:r>
        <w:r w:rsidDel="00C429CD">
          <w:rPr>
            <w:spacing w:val="14"/>
            <w:w w:val="105"/>
          </w:rPr>
          <w:delText xml:space="preserve"> </w:delText>
        </w:r>
        <w:r w:rsidDel="00C429CD">
          <w:rPr>
            <w:w w:val="105"/>
          </w:rPr>
          <w:delText>objectives</w:delText>
        </w:r>
        <w:r w:rsidDel="00C429CD">
          <w:rPr>
            <w:spacing w:val="14"/>
            <w:w w:val="105"/>
          </w:rPr>
          <w:delText xml:space="preserve"> </w:delText>
        </w:r>
        <w:r w:rsidDel="00C429CD">
          <w:rPr>
            <w:w w:val="105"/>
          </w:rPr>
          <w:delText>in</w:delText>
        </w:r>
        <w:r w:rsidDel="00C429CD">
          <w:rPr>
            <w:spacing w:val="13"/>
            <w:w w:val="105"/>
          </w:rPr>
          <w:delText xml:space="preserve"> </w:delText>
        </w:r>
        <w:r w:rsidDel="00C429CD">
          <w:rPr>
            <w:w w:val="105"/>
          </w:rPr>
          <w:delText>paragraph</w:delText>
        </w:r>
        <w:r w:rsidDel="00C429CD">
          <w:rPr>
            <w:spacing w:val="14"/>
            <w:w w:val="105"/>
          </w:rPr>
          <w:delText xml:space="preserve"> </w:delText>
        </w:r>
        <w:r w:rsidDel="00C429CD">
          <w:rPr>
            <w:w w:val="105"/>
          </w:rPr>
          <w:delText>(a)</w:delText>
        </w:r>
        <w:r w:rsidDel="00C429CD">
          <w:rPr>
            <w:spacing w:val="13"/>
            <w:w w:val="105"/>
          </w:rPr>
          <w:delText xml:space="preserve"> </w:delText>
        </w:r>
        <w:r w:rsidDel="00C429CD">
          <w:rPr>
            <w:spacing w:val="-2"/>
            <w:w w:val="105"/>
          </w:rPr>
          <w:delText>above</w:delText>
        </w:r>
      </w:del>
      <w:ins w:id="585" w:author="STEVENS, KAREN M CIV USAF HAF SAF/AQCP" w:date="2024-02-20T08:35:00Z">
        <w:r w:rsidR="00C429CD">
          <w:rPr>
            <w:w w:val="105"/>
          </w:rPr>
          <w:t>When the HCA is at SDA, SpRCO, or SSC, use the clearance approval thresholds in Table 2 below</w:t>
        </w:r>
      </w:ins>
      <w:r>
        <w:rPr>
          <w:spacing w:val="-2"/>
          <w:w w:val="105"/>
        </w:rPr>
        <w:t>.</w:t>
      </w:r>
    </w:p>
    <w:p w14:paraId="42D2B2C5" w14:textId="77777777" w:rsidR="00C429CD" w:rsidRPr="00C429CD" w:rsidRDefault="00C429CD" w:rsidP="00C429CD">
      <w:pPr>
        <w:pStyle w:val="ListParagraph"/>
        <w:tabs>
          <w:tab w:val="left" w:pos="451"/>
        </w:tabs>
        <w:spacing w:before="1"/>
        <w:ind w:left="453"/>
        <w:rPr>
          <w:ins w:id="586" w:author="STEVENS, KAREN M CIV USAF HAF SAF/AQCP" w:date="2024-02-20T08:36:00Z"/>
        </w:rPr>
      </w:pPr>
    </w:p>
    <w:tbl>
      <w:tblPr>
        <w:tblStyle w:val="TableGrid"/>
        <w:tblW w:w="0" w:type="auto"/>
        <w:jc w:val="center"/>
        <w:tblLook w:val="04A0" w:firstRow="1" w:lastRow="0" w:firstColumn="1" w:lastColumn="0" w:noHBand="0" w:noVBand="1"/>
      </w:tblPr>
      <w:tblGrid>
        <w:gridCol w:w="2337"/>
        <w:gridCol w:w="2337"/>
        <w:gridCol w:w="2338"/>
        <w:gridCol w:w="2338"/>
      </w:tblGrid>
      <w:tr w:rsidR="00C429CD" w:rsidRPr="001468B0" w14:paraId="4009F510" w14:textId="77777777" w:rsidTr="00977B2C">
        <w:trPr>
          <w:jc w:val="center"/>
          <w:ins w:id="587" w:author="STEVENS, KAREN M CIV USAF HAF SAF/AQCP" w:date="2024-02-20T08:36:00Z"/>
        </w:trPr>
        <w:tc>
          <w:tcPr>
            <w:tcW w:w="9350" w:type="dxa"/>
            <w:gridSpan w:val="4"/>
          </w:tcPr>
          <w:p w14:paraId="1D4A2213" w14:textId="77777777" w:rsidR="00C429CD" w:rsidRPr="001468B0" w:rsidRDefault="00C429CD" w:rsidP="00977B2C">
            <w:pPr>
              <w:spacing w:before="100" w:beforeAutospacing="1" w:after="100" w:afterAutospacing="1"/>
              <w:jc w:val="center"/>
              <w:textAlignment w:val="baseline"/>
              <w:rPr>
                <w:ins w:id="588" w:author="STEVENS, KAREN M CIV USAF HAF SAF/AQCP" w:date="2024-02-20T08:36:00Z"/>
                <w:rFonts w:eastAsia="Times New Roman" w:cs="Times New Roman"/>
                <w:b/>
                <w:bCs/>
                <w:szCs w:val="24"/>
              </w:rPr>
            </w:pPr>
            <w:ins w:id="589" w:author="STEVENS, KAREN M CIV USAF HAF SAF/AQCP" w:date="2024-02-20T08:36:00Z">
              <w:r w:rsidRPr="001468B0">
                <w:rPr>
                  <w:rFonts w:eastAsia="Times New Roman" w:cs="Times New Roman"/>
                  <w:b/>
                  <w:bCs/>
                  <w:szCs w:val="24"/>
                </w:rPr>
                <w:t>Table 2 – When the HCA is at SDA, SpRCO, or SSC</w:t>
              </w:r>
            </w:ins>
          </w:p>
        </w:tc>
      </w:tr>
      <w:tr w:rsidR="00C429CD" w:rsidRPr="001468B0" w14:paraId="10EEB279" w14:textId="77777777" w:rsidTr="00977B2C">
        <w:trPr>
          <w:jc w:val="center"/>
          <w:ins w:id="590" w:author="STEVENS, KAREN M CIV USAF HAF SAF/AQCP" w:date="2024-02-20T08:36:00Z"/>
        </w:trPr>
        <w:tc>
          <w:tcPr>
            <w:tcW w:w="2337" w:type="dxa"/>
          </w:tcPr>
          <w:p w14:paraId="590B4F90" w14:textId="77777777" w:rsidR="00C429CD" w:rsidRPr="001468B0" w:rsidRDefault="00C429CD" w:rsidP="00977B2C">
            <w:pPr>
              <w:spacing w:before="100" w:beforeAutospacing="1" w:after="100" w:afterAutospacing="1"/>
              <w:jc w:val="center"/>
              <w:textAlignment w:val="baseline"/>
              <w:rPr>
                <w:ins w:id="591" w:author="STEVENS, KAREN M CIV USAF HAF SAF/AQCP" w:date="2024-02-20T08:36:00Z"/>
                <w:rFonts w:eastAsia="Times New Roman" w:cs="Times New Roman"/>
                <w:b/>
                <w:bCs/>
                <w:szCs w:val="24"/>
              </w:rPr>
            </w:pPr>
            <w:ins w:id="592" w:author="STEVENS, KAREN M CIV USAF HAF SAF/AQCP" w:date="2024-02-20T08:36:00Z">
              <w:r w:rsidRPr="001468B0">
                <w:rPr>
                  <w:rFonts w:eastAsia="Times New Roman" w:cs="Times New Roman"/>
                  <w:b/>
                  <w:bCs/>
                  <w:szCs w:val="24"/>
                </w:rPr>
                <w:t>CAA</w:t>
              </w:r>
            </w:ins>
          </w:p>
        </w:tc>
        <w:tc>
          <w:tcPr>
            <w:tcW w:w="2337" w:type="dxa"/>
          </w:tcPr>
          <w:p w14:paraId="21F81E9B" w14:textId="77777777" w:rsidR="00C429CD" w:rsidRPr="001468B0" w:rsidRDefault="00C429CD" w:rsidP="00977B2C">
            <w:pPr>
              <w:spacing w:before="100" w:beforeAutospacing="1" w:after="100" w:afterAutospacing="1"/>
              <w:jc w:val="center"/>
              <w:textAlignment w:val="baseline"/>
              <w:rPr>
                <w:ins w:id="593" w:author="STEVENS, KAREN M CIV USAF HAF SAF/AQCP" w:date="2024-02-20T08:36:00Z"/>
                <w:rFonts w:eastAsia="Times New Roman" w:cs="Times New Roman"/>
                <w:b/>
                <w:bCs/>
                <w:szCs w:val="24"/>
              </w:rPr>
            </w:pPr>
            <w:ins w:id="594" w:author="STEVENS, KAREN M CIV USAF HAF SAF/AQCP" w:date="2024-02-20T08:36:00Z">
              <w:r w:rsidRPr="001468B0">
                <w:rPr>
                  <w:rFonts w:eastAsia="Times New Roman" w:cs="Times New Roman"/>
                  <w:b/>
                  <w:bCs/>
                  <w:szCs w:val="24"/>
                </w:rPr>
                <w:t>Operational</w:t>
              </w:r>
            </w:ins>
          </w:p>
        </w:tc>
        <w:tc>
          <w:tcPr>
            <w:tcW w:w="2338" w:type="dxa"/>
          </w:tcPr>
          <w:p w14:paraId="46BAEB3D" w14:textId="77777777" w:rsidR="00C429CD" w:rsidRPr="001468B0" w:rsidRDefault="00C429CD" w:rsidP="00977B2C">
            <w:pPr>
              <w:spacing w:before="100" w:beforeAutospacing="1" w:after="100" w:afterAutospacing="1"/>
              <w:jc w:val="center"/>
              <w:textAlignment w:val="baseline"/>
              <w:rPr>
                <w:ins w:id="595" w:author="STEVENS, KAREN M CIV USAF HAF SAF/AQCP" w:date="2024-02-20T08:36:00Z"/>
                <w:rFonts w:eastAsia="Times New Roman" w:cs="Times New Roman"/>
                <w:b/>
                <w:bCs/>
                <w:szCs w:val="24"/>
              </w:rPr>
            </w:pPr>
            <w:ins w:id="596" w:author="STEVENS, KAREN M CIV USAF HAF SAF/AQCP" w:date="2024-02-20T08:36:00Z">
              <w:r w:rsidRPr="001468B0">
                <w:rPr>
                  <w:rFonts w:eastAsia="Times New Roman" w:cs="Times New Roman"/>
                  <w:b/>
                  <w:bCs/>
                  <w:szCs w:val="24"/>
                </w:rPr>
                <w:t>Enterprise</w:t>
              </w:r>
            </w:ins>
          </w:p>
        </w:tc>
        <w:tc>
          <w:tcPr>
            <w:tcW w:w="2338" w:type="dxa"/>
          </w:tcPr>
          <w:p w14:paraId="0BDF4F37" w14:textId="77777777" w:rsidR="00C429CD" w:rsidRPr="001468B0" w:rsidRDefault="00C429CD" w:rsidP="00977B2C">
            <w:pPr>
              <w:spacing w:before="100" w:beforeAutospacing="1" w:after="100" w:afterAutospacing="1"/>
              <w:jc w:val="center"/>
              <w:textAlignment w:val="baseline"/>
              <w:rPr>
                <w:ins w:id="597" w:author="STEVENS, KAREN M CIV USAF HAF SAF/AQCP" w:date="2024-02-20T08:36:00Z"/>
                <w:rFonts w:eastAsia="Times New Roman" w:cs="Times New Roman"/>
                <w:b/>
                <w:bCs/>
                <w:szCs w:val="24"/>
              </w:rPr>
            </w:pPr>
            <w:ins w:id="598" w:author="STEVENS, KAREN M CIV USAF HAF SAF/AQCP" w:date="2024-02-20T08:36:00Z">
              <w:r w:rsidRPr="001468B0">
                <w:rPr>
                  <w:rFonts w:eastAsia="Times New Roman" w:cs="Times New Roman"/>
                  <w:b/>
                  <w:bCs/>
                  <w:szCs w:val="24"/>
                </w:rPr>
                <w:t xml:space="preserve">PEO </w:t>
              </w:r>
              <w:r>
                <w:rPr>
                  <w:rFonts w:eastAsia="Times New Roman" w:cs="Times New Roman"/>
                  <w:b/>
                  <w:bCs/>
                  <w:szCs w:val="24"/>
                </w:rPr>
                <w:t>(</w:t>
              </w:r>
              <w:r w:rsidRPr="001468B0">
                <w:rPr>
                  <w:rFonts w:eastAsia="Times New Roman" w:cs="Times New Roman"/>
                  <w:b/>
                  <w:bCs/>
                  <w:szCs w:val="24"/>
                </w:rPr>
                <w:t>Systems)</w:t>
              </w:r>
            </w:ins>
          </w:p>
        </w:tc>
      </w:tr>
      <w:tr w:rsidR="00C429CD" w:rsidRPr="001468B0" w14:paraId="2A4900D4" w14:textId="77777777" w:rsidTr="00977B2C">
        <w:trPr>
          <w:jc w:val="center"/>
          <w:ins w:id="599" w:author="STEVENS, KAREN M CIV USAF HAF SAF/AQCP" w:date="2024-02-20T08:36:00Z"/>
        </w:trPr>
        <w:tc>
          <w:tcPr>
            <w:tcW w:w="2337" w:type="dxa"/>
          </w:tcPr>
          <w:p w14:paraId="304175FE" w14:textId="77777777" w:rsidR="00C429CD" w:rsidRPr="001468B0" w:rsidRDefault="00C429CD" w:rsidP="00977B2C">
            <w:pPr>
              <w:spacing w:before="100" w:beforeAutospacing="1" w:after="100" w:afterAutospacing="1"/>
              <w:textAlignment w:val="baseline"/>
              <w:rPr>
                <w:ins w:id="600" w:author="STEVENS, KAREN M CIV USAF HAF SAF/AQCP" w:date="2024-02-20T08:36:00Z"/>
                <w:rFonts w:eastAsia="Times New Roman" w:cs="Times New Roman"/>
                <w:szCs w:val="24"/>
              </w:rPr>
            </w:pPr>
            <w:ins w:id="601" w:author="STEVENS, KAREN M CIV USAF HAF SAF/AQCP" w:date="2024-02-20T08:36:00Z">
              <w:r w:rsidRPr="001468B0">
                <w:rPr>
                  <w:rFonts w:eastAsia="Times New Roman" w:cs="Times New Roman"/>
                  <w:szCs w:val="24"/>
                </w:rPr>
                <w:t>Cognizant HCA</w:t>
              </w:r>
            </w:ins>
          </w:p>
        </w:tc>
        <w:tc>
          <w:tcPr>
            <w:tcW w:w="2337" w:type="dxa"/>
          </w:tcPr>
          <w:p w14:paraId="5A58674A" w14:textId="77777777" w:rsidR="00C429CD" w:rsidRPr="001468B0" w:rsidRDefault="00C429CD" w:rsidP="00977B2C">
            <w:pPr>
              <w:spacing w:before="100" w:beforeAutospacing="1" w:after="100" w:afterAutospacing="1"/>
              <w:textAlignment w:val="baseline"/>
              <w:rPr>
                <w:ins w:id="602" w:author="STEVENS, KAREN M CIV USAF HAF SAF/AQCP" w:date="2024-02-20T08:36:00Z"/>
                <w:rFonts w:eastAsia="Times New Roman" w:cs="Times New Roman"/>
                <w:szCs w:val="24"/>
              </w:rPr>
            </w:pPr>
            <w:ins w:id="603" w:author="STEVENS, KAREN M CIV USAF HAF SAF/AQCP" w:date="2024-02-20T08:36:00Z">
              <w:r w:rsidRPr="001468B0">
                <w:rPr>
                  <w:rFonts w:cs="Times New Roman"/>
                  <w:color w:val="000000"/>
                  <w:szCs w:val="24"/>
                </w:rPr>
                <w:t>Special interest only</w:t>
              </w:r>
            </w:ins>
          </w:p>
        </w:tc>
        <w:tc>
          <w:tcPr>
            <w:tcW w:w="2338" w:type="dxa"/>
          </w:tcPr>
          <w:p w14:paraId="0C7F6FCE" w14:textId="77777777" w:rsidR="00C429CD" w:rsidRPr="001468B0" w:rsidRDefault="00C429CD" w:rsidP="00977B2C">
            <w:pPr>
              <w:spacing w:before="100" w:beforeAutospacing="1" w:after="100" w:afterAutospacing="1"/>
              <w:textAlignment w:val="baseline"/>
              <w:rPr>
                <w:ins w:id="604" w:author="STEVENS, KAREN M CIV USAF HAF SAF/AQCP" w:date="2024-02-20T08:36:00Z"/>
                <w:rFonts w:eastAsia="Times New Roman" w:cs="Times New Roman"/>
                <w:szCs w:val="24"/>
              </w:rPr>
            </w:pPr>
            <w:ins w:id="605" w:author="STEVENS, KAREN M CIV USAF HAF SAF/AQCP" w:date="2024-02-20T08:36:00Z">
              <w:r w:rsidRPr="001468B0">
                <w:rPr>
                  <w:rFonts w:eastAsia="Times New Roman" w:cs="Times New Roman"/>
                  <w:szCs w:val="24"/>
                </w:rPr>
                <w:t>Special interest only</w:t>
              </w:r>
            </w:ins>
          </w:p>
        </w:tc>
        <w:tc>
          <w:tcPr>
            <w:tcW w:w="2338" w:type="dxa"/>
          </w:tcPr>
          <w:p w14:paraId="0FF0F739" w14:textId="77777777" w:rsidR="00C429CD" w:rsidRPr="001468B0" w:rsidRDefault="00C429CD" w:rsidP="00977B2C">
            <w:pPr>
              <w:spacing w:before="100" w:beforeAutospacing="1" w:after="100" w:afterAutospacing="1"/>
              <w:textAlignment w:val="baseline"/>
              <w:rPr>
                <w:ins w:id="606" w:author="STEVENS, KAREN M CIV USAF HAF SAF/AQCP" w:date="2024-02-20T08:36:00Z"/>
                <w:rFonts w:eastAsia="Times New Roman" w:cs="Times New Roman"/>
                <w:szCs w:val="24"/>
              </w:rPr>
            </w:pPr>
            <w:ins w:id="607" w:author="STEVENS, KAREN M CIV USAF HAF SAF/AQCP" w:date="2024-02-20T08:36:00Z">
              <w:r w:rsidRPr="001468B0">
                <w:rPr>
                  <w:rFonts w:cs="Times New Roman"/>
                  <w:color w:val="000000"/>
                  <w:szCs w:val="24"/>
                </w:rPr>
                <w:t>Special interest only</w:t>
              </w:r>
            </w:ins>
          </w:p>
        </w:tc>
      </w:tr>
      <w:tr w:rsidR="00C429CD" w:rsidRPr="001468B0" w14:paraId="3F99D1F9" w14:textId="77777777" w:rsidTr="00977B2C">
        <w:trPr>
          <w:jc w:val="center"/>
          <w:ins w:id="608" w:author="STEVENS, KAREN M CIV USAF HAF SAF/AQCP" w:date="2024-02-20T08:36:00Z"/>
        </w:trPr>
        <w:tc>
          <w:tcPr>
            <w:tcW w:w="2337" w:type="dxa"/>
          </w:tcPr>
          <w:p w14:paraId="4DB1848E" w14:textId="77777777" w:rsidR="00C429CD" w:rsidRPr="001468B0" w:rsidRDefault="00C429CD" w:rsidP="00977B2C">
            <w:pPr>
              <w:spacing w:before="100" w:beforeAutospacing="1" w:after="100" w:afterAutospacing="1"/>
              <w:textAlignment w:val="baseline"/>
              <w:rPr>
                <w:ins w:id="609" w:author="STEVENS, KAREN M CIV USAF HAF SAF/AQCP" w:date="2024-02-20T08:36:00Z"/>
                <w:rFonts w:eastAsia="Times New Roman" w:cs="Times New Roman"/>
                <w:szCs w:val="24"/>
              </w:rPr>
            </w:pPr>
            <w:ins w:id="610" w:author="STEVENS, KAREN M CIV USAF HAF SAF/AQCP" w:date="2024-02-20T08:36:00Z">
              <w:r w:rsidRPr="001468B0">
                <w:rPr>
                  <w:rFonts w:eastAsia="Times New Roman" w:cs="Times New Roman"/>
                  <w:szCs w:val="24"/>
                </w:rPr>
                <w:t>SCO</w:t>
              </w:r>
            </w:ins>
          </w:p>
        </w:tc>
        <w:tc>
          <w:tcPr>
            <w:tcW w:w="2337" w:type="dxa"/>
          </w:tcPr>
          <w:p w14:paraId="2E3716A0" w14:textId="77777777" w:rsidR="00C429CD" w:rsidRPr="001468B0" w:rsidRDefault="00C429CD" w:rsidP="00977B2C">
            <w:pPr>
              <w:spacing w:before="100" w:beforeAutospacing="1" w:after="100" w:afterAutospacing="1"/>
              <w:textAlignment w:val="baseline"/>
              <w:rPr>
                <w:ins w:id="611" w:author="STEVENS, KAREN M CIV USAF HAF SAF/AQCP" w:date="2024-02-20T08:36:00Z"/>
                <w:rFonts w:eastAsia="Times New Roman" w:cs="Times New Roman"/>
                <w:szCs w:val="24"/>
              </w:rPr>
            </w:pPr>
            <w:ins w:id="612" w:author="STEVENS, KAREN M CIV USAF HAF SAF/AQCP" w:date="2024-02-20T08:36:00Z">
              <w:r w:rsidRPr="001468B0">
                <w:rPr>
                  <w:rFonts w:cs="Times New Roman"/>
                  <w:color w:val="000000"/>
                  <w:szCs w:val="24"/>
                </w:rPr>
                <w:t xml:space="preserve">&gt; </w:t>
              </w:r>
              <w:r w:rsidRPr="001468B0">
                <w:rPr>
                  <w:rFonts w:cs="Times New Roman"/>
                  <w:szCs w:val="24"/>
                </w:rPr>
                <w:t xml:space="preserve">$10M </w:t>
              </w:r>
            </w:ins>
          </w:p>
        </w:tc>
        <w:tc>
          <w:tcPr>
            <w:tcW w:w="2338" w:type="dxa"/>
          </w:tcPr>
          <w:p w14:paraId="126BC634" w14:textId="77777777" w:rsidR="00C429CD" w:rsidRPr="001468B0" w:rsidRDefault="00C429CD" w:rsidP="00977B2C">
            <w:pPr>
              <w:spacing w:before="100" w:beforeAutospacing="1" w:after="100" w:afterAutospacing="1"/>
              <w:textAlignment w:val="baseline"/>
              <w:rPr>
                <w:ins w:id="613" w:author="STEVENS, KAREN M CIV USAF HAF SAF/AQCP" w:date="2024-02-20T08:36:00Z"/>
                <w:rFonts w:eastAsia="Times New Roman" w:cs="Times New Roman"/>
                <w:szCs w:val="24"/>
              </w:rPr>
            </w:pPr>
            <w:ins w:id="614" w:author="STEVENS, KAREN M CIV USAF HAF SAF/AQCP" w:date="2024-02-20T08:36:00Z">
              <w:r w:rsidRPr="001468B0">
                <w:rPr>
                  <w:rFonts w:cs="Times New Roman"/>
                  <w:color w:val="000000"/>
                  <w:szCs w:val="24"/>
                </w:rPr>
                <w:t xml:space="preserve">&gt; </w:t>
              </w:r>
              <w:r w:rsidRPr="001468B0">
                <w:rPr>
                  <w:rFonts w:cs="Times New Roman"/>
                  <w:szCs w:val="24"/>
                </w:rPr>
                <w:t>$1B</w:t>
              </w:r>
            </w:ins>
          </w:p>
        </w:tc>
        <w:tc>
          <w:tcPr>
            <w:tcW w:w="2338" w:type="dxa"/>
          </w:tcPr>
          <w:p w14:paraId="4B9F76B5" w14:textId="77777777" w:rsidR="00C429CD" w:rsidRPr="001468B0" w:rsidRDefault="00C429CD" w:rsidP="00977B2C">
            <w:pPr>
              <w:spacing w:before="100" w:beforeAutospacing="1" w:after="100" w:afterAutospacing="1"/>
              <w:textAlignment w:val="baseline"/>
              <w:rPr>
                <w:ins w:id="615" w:author="STEVENS, KAREN M CIV USAF HAF SAF/AQCP" w:date="2024-02-20T08:36:00Z"/>
                <w:rFonts w:eastAsia="Times New Roman" w:cs="Times New Roman"/>
                <w:szCs w:val="24"/>
              </w:rPr>
            </w:pPr>
            <w:ins w:id="616" w:author="STEVENS, KAREN M CIV USAF HAF SAF/AQCP" w:date="2024-02-20T08:36:00Z">
              <w:r w:rsidRPr="001468B0">
                <w:rPr>
                  <w:rFonts w:cs="Times New Roman"/>
                  <w:color w:val="000000"/>
                  <w:szCs w:val="24"/>
                </w:rPr>
                <w:t xml:space="preserve">&gt; </w:t>
              </w:r>
              <w:r w:rsidRPr="001468B0">
                <w:rPr>
                  <w:rFonts w:cs="Times New Roman"/>
                  <w:szCs w:val="24"/>
                </w:rPr>
                <w:t>$1B</w:t>
              </w:r>
            </w:ins>
          </w:p>
        </w:tc>
      </w:tr>
      <w:tr w:rsidR="00C429CD" w:rsidRPr="001468B0" w14:paraId="247692BE" w14:textId="77777777" w:rsidTr="00977B2C">
        <w:trPr>
          <w:jc w:val="center"/>
          <w:ins w:id="617" w:author="STEVENS, KAREN M CIV USAF HAF SAF/AQCP" w:date="2024-02-20T08:36:00Z"/>
        </w:trPr>
        <w:tc>
          <w:tcPr>
            <w:tcW w:w="2337" w:type="dxa"/>
          </w:tcPr>
          <w:p w14:paraId="0B191D98" w14:textId="77777777" w:rsidR="00C429CD" w:rsidRPr="001468B0" w:rsidRDefault="00C429CD" w:rsidP="00977B2C">
            <w:pPr>
              <w:spacing w:before="100" w:beforeAutospacing="1" w:after="100" w:afterAutospacing="1"/>
              <w:textAlignment w:val="baseline"/>
              <w:rPr>
                <w:ins w:id="618" w:author="STEVENS, KAREN M CIV USAF HAF SAF/AQCP" w:date="2024-02-20T08:36:00Z"/>
                <w:rFonts w:eastAsia="Times New Roman" w:cs="Times New Roman"/>
                <w:szCs w:val="24"/>
              </w:rPr>
            </w:pPr>
            <w:ins w:id="619" w:author="STEVENS, KAREN M CIV USAF HAF SAF/AQCP" w:date="2024-02-20T08:36:00Z">
              <w:r w:rsidRPr="001468B0">
                <w:rPr>
                  <w:rFonts w:eastAsia="Times New Roman" w:cs="Times New Roman"/>
                  <w:szCs w:val="24"/>
                </w:rPr>
                <w:t>COCO</w:t>
              </w:r>
            </w:ins>
          </w:p>
        </w:tc>
        <w:tc>
          <w:tcPr>
            <w:tcW w:w="2337" w:type="dxa"/>
          </w:tcPr>
          <w:p w14:paraId="5D91056B" w14:textId="77777777" w:rsidR="00C429CD" w:rsidRPr="001468B0" w:rsidRDefault="00C429CD" w:rsidP="00977B2C">
            <w:pPr>
              <w:spacing w:before="100" w:beforeAutospacing="1" w:after="100" w:afterAutospacing="1"/>
              <w:textAlignment w:val="baseline"/>
              <w:rPr>
                <w:ins w:id="620" w:author="STEVENS, KAREN M CIV USAF HAF SAF/AQCP" w:date="2024-02-20T08:36:00Z"/>
                <w:rFonts w:eastAsia="Times New Roman" w:cs="Times New Roman"/>
                <w:szCs w:val="24"/>
              </w:rPr>
            </w:pPr>
            <w:ins w:id="621" w:author="STEVENS, KAREN M CIV USAF HAF SAF/AQCP" w:date="2024-02-20T08:36:00Z">
              <w:r w:rsidRPr="001468B0">
                <w:rPr>
                  <w:rFonts w:cs="Times New Roman"/>
                  <w:color w:val="000000"/>
                  <w:szCs w:val="24"/>
                </w:rPr>
                <w:t xml:space="preserve">&gt; $5M to </w:t>
              </w:r>
              <w:r w:rsidRPr="001468B0">
                <w:rPr>
                  <w:rFonts w:cs="Times New Roman"/>
                  <w:szCs w:val="24"/>
                </w:rPr>
                <w:t>≤ $10M</w:t>
              </w:r>
            </w:ins>
          </w:p>
        </w:tc>
        <w:tc>
          <w:tcPr>
            <w:tcW w:w="2338" w:type="dxa"/>
          </w:tcPr>
          <w:p w14:paraId="1F89B25D" w14:textId="57646910" w:rsidR="00C429CD" w:rsidRPr="001468B0" w:rsidRDefault="00C429CD" w:rsidP="00977B2C">
            <w:pPr>
              <w:spacing w:before="100" w:beforeAutospacing="1" w:after="100" w:afterAutospacing="1"/>
              <w:textAlignment w:val="baseline"/>
              <w:rPr>
                <w:ins w:id="622" w:author="STEVENS, KAREN M CIV USAF HAF SAF/AQCP" w:date="2024-02-20T08:36:00Z"/>
                <w:rFonts w:eastAsia="Times New Roman" w:cs="Times New Roman"/>
                <w:szCs w:val="24"/>
              </w:rPr>
            </w:pPr>
            <w:ins w:id="623" w:author="STEVENS, KAREN M CIV USAF HAF SAF/AQCP" w:date="2024-02-20T08:36:00Z">
              <w:r w:rsidRPr="001468B0">
                <w:rPr>
                  <w:rFonts w:cs="Times New Roman"/>
                  <w:color w:val="000000"/>
                  <w:szCs w:val="24"/>
                </w:rPr>
                <w:t>&gt; $</w:t>
              </w:r>
            </w:ins>
            <w:ins w:id="624" w:author="STEVENS, KAREN M CIV USAF HAF SAF/SAF/AQC" w:date="2024-02-20T10:01:00Z">
              <w:r w:rsidR="005A5902">
                <w:rPr>
                  <w:rFonts w:cs="Times New Roman"/>
                  <w:color w:val="000000"/>
                  <w:szCs w:val="24"/>
                </w:rPr>
                <w:t>10</w:t>
              </w:r>
            </w:ins>
            <w:ins w:id="625" w:author="STEVENS, KAREN M CIV USAF HAF SAF/AQCP" w:date="2024-02-20T08:36:00Z">
              <w:r w:rsidRPr="001468B0">
                <w:rPr>
                  <w:rFonts w:cs="Times New Roman"/>
                  <w:color w:val="000000"/>
                  <w:szCs w:val="24"/>
                </w:rPr>
                <w:t xml:space="preserve">M to </w:t>
              </w:r>
              <w:r w:rsidRPr="001468B0">
                <w:rPr>
                  <w:rFonts w:cs="Times New Roman"/>
                  <w:szCs w:val="24"/>
                </w:rPr>
                <w:t>≤ $1B</w:t>
              </w:r>
            </w:ins>
          </w:p>
        </w:tc>
        <w:tc>
          <w:tcPr>
            <w:tcW w:w="2338" w:type="dxa"/>
          </w:tcPr>
          <w:p w14:paraId="008C611F" w14:textId="486204C7" w:rsidR="00C429CD" w:rsidRPr="001468B0" w:rsidRDefault="00C429CD" w:rsidP="00977B2C">
            <w:pPr>
              <w:spacing w:before="100" w:beforeAutospacing="1" w:after="100" w:afterAutospacing="1"/>
              <w:textAlignment w:val="baseline"/>
              <w:rPr>
                <w:ins w:id="626" w:author="STEVENS, KAREN M CIV USAF HAF SAF/AQCP" w:date="2024-02-20T08:36:00Z"/>
                <w:rFonts w:eastAsia="Times New Roman" w:cs="Times New Roman"/>
                <w:szCs w:val="24"/>
              </w:rPr>
            </w:pPr>
            <w:ins w:id="627" w:author="STEVENS, KAREN M CIV USAF HAF SAF/AQCP" w:date="2024-02-20T08:36:00Z">
              <w:r w:rsidRPr="001468B0">
                <w:rPr>
                  <w:rFonts w:cs="Times New Roman"/>
                  <w:color w:val="000000"/>
                  <w:szCs w:val="24"/>
                </w:rPr>
                <w:t>&gt; $</w:t>
              </w:r>
            </w:ins>
            <w:ins w:id="628" w:author="STEVENS, KAREN M CIV USAF HAF SAF/SAF/AQC" w:date="2024-02-20T10:01:00Z">
              <w:r w:rsidR="005A5902">
                <w:rPr>
                  <w:rFonts w:cs="Times New Roman"/>
                  <w:color w:val="000000"/>
                  <w:szCs w:val="24"/>
                </w:rPr>
                <w:t>10</w:t>
              </w:r>
            </w:ins>
            <w:ins w:id="629" w:author="STEVENS, KAREN M CIV USAF HAF SAF/AQCP" w:date="2024-02-20T08:36:00Z">
              <w:r w:rsidRPr="001468B0">
                <w:rPr>
                  <w:rFonts w:cs="Times New Roman"/>
                  <w:color w:val="000000"/>
                  <w:szCs w:val="24"/>
                </w:rPr>
                <w:t xml:space="preserve">M to </w:t>
              </w:r>
              <w:r w:rsidRPr="001468B0">
                <w:rPr>
                  <w:rFonts w:cs="Times New Roman"/>
                  <w:szCs w:val="24"/>
                </w:rPr>
                <w:t>≤ $1B</w:t>
              </w:r>
            </w:ins>
          </w:p>
        </w:tc>
      </w:tr>
    </w:tbl>
    <w:p w14:paraId="2503B197" w14:textId="77777777" w:rsidR="003259BB" w:rsidRDefault="003259BB">
      <w:pPr>
        <w:pStyle w:val="BodyText"/>
        <w:spacing w:before="10"/>
        <w:rPr>
          <w:sz w:val="23"/>
        </w:rPr>
      </w:pPr>
    </w:p>
    <w:p w14:paraId="770ACCD0" w14:textId="0CD2A64E" w:rsidR="0023403B" w:rsidRDefault="0023403B" w:rsidP="00C429CD">
      <w:pPr>
        <w:pStyle w:val="ListParagraph"/>
        <w:numPr>
          <w:ilvl w:val="1"/>
          <w:numId w:val="2"/>
        </w:numPr>
        <w:tabs>
          <w:tab w:val="left" w:pos="435"/>
        </w:tabs>
        <w:spacing w:line="271" w:lineRule="auto"/>
        <w:ind w:right="300"/>
        <w:rPr>
          <w:ins w:id="630" w:author="STEVENS, KAREN M CIV USAF HAF SAF/AQCP" w:date="2024-02-20T08:37:00Z"/>
        </w:rPr>
      </w:pPr>
      <w:ins w:id="631" w:author="STEVENS, KAREN M CIV USAF HAF SAF/AQCP" w:date="2024-02-20T08:36:00Z">
        <w:r>
          <w:t>The HCA or SCO may designate a contract action as a special interest item regardless of dollar value and assign the CAA notwithstanding th</w:t>
        </w:r>
      </w:ins>
      <w:ins w:id="632" w:author="STEVENS, KAREN M CIV USAF HAF SAF/AQCP" w:date="2024-02-20T08:37:00Z">
        <w:r>
          <w:t>e thresholds in the tables above.</w:t>
        </w:r>
      </w:ins>
    </w:p>
    <w:p w14:paraId="5D750209" w14:textId="58F21D4B" w:rsidR="0023403B" w:rsidRDefault="0023403B" w:rsidP="00C429CD">
      <w:pPr>
        <w:pStyle w:val="ListParagraph"/>
        <w:numPr>
          <w:ilvl w:val="1"/>
          <w:numId w:val="2"/>
        </w:numPr>
        <w:tabs>
          <w:tab w:val="left" w:pos="435"/>
        </w:tabs>
        <w:spacing w:line="271" w:lineRule="auto"/>
        <w:ind w:right="300"/>
        <w:rPr>
          <w:ins w:id="633" w:author="STEVENS, KAREN M CIV USAF HAF SAF/AQCP" w:date="2024-02-20T08:37:00Z"/>
        </w:rPr>
      </w:pPr>
      <w:ins w:id="634" w:author="STEVENS, KAREN M CIV USAF HAF SAF/AQCP" w:date="2024-02-20T08:37:00Z">
        <w:r>
          <w:t>When the HCA is the CAA for business clearance, the SCO is the CAA for contract clearance unless otherwise stipulated by the HCA.</w:t>
        </w:r>
      </w:ins>
      <w:ins w:id="635" w:author="STEVENS, KAREN M CIV USAF HAF SAF/AQCP" w:date="2024-02-20T09:38:00Z">
        <w:r w:rsidR="001F4C09">
          <w:t xml:space="preserve"> </w:t>
        </w:r>
      </w:ins>
    </w:p>
    <w:p w14:paraId="223D8CB3" w14:textId="2436EDBC" w:rsidR="0023403B" w:rsidRPr="0023403B" w:rsidRDefault="0023403B" w:rsidP="00C429CD">
      <w:pPr>
        <w:pStyle w:val="ListParagraph"/>
        <w:numPr>
          <w:ilvl w:val="1"/>
          <w:numId w:val="2"/>
        </w:numPr>
        <w:tabs>
          <w:tab w:val="left" w:pos="435"/>
        </w:tabs>
        <w:spacing w:line="271" w:lineRule="auto"/>
        <w:ind w:right="300"/>
        <w:rPr>
          <w:ins w:id="636" w:author="STEVENS, KAREN M CIV USAF HAF SAF/AQCP" w:date="2024-02-20T08:36:00Z"/>
        </w:rPr>
      </w:pPr>
      <w:ins w:id="637" w:author="STEVENS, KAREN M CIV USAF HAF SAF/AQCP" w:date="2024-02-20T08:37:00Z">
        <w:r>
          <w:t>The CAA may further delegate or waive their clearance approval authority on an individual or class basis. SCO</w:t>
        </w:r>
      </w:ins>
      <w:ins w:id="638" w:author="STEVENS, KAREN M CIV USAF HAF SAF/AQCP" w:date="2024-02-20T08:38:00Z">
        <w:r>
          <w:t xml:space="preserve">s </w:t>
        </w:r>
      </w:ins>
      <w:ins w:id="639" w:author="ROSSI, AMANDA M CIV USAF HAF SAF/AQCP" w:date="2024-05-19T11:17:00Z">
        <w:r w:rsidR="004B1849">
          <w:t xml:space="preserve">and COCOs </w:t>
        </w:r>
      </w:ins>
      <w:ins w:id="640" w:author="STEVENS, KAREN M CIV USAF HAF SAF/AQCP" w:date="2024-02-20T08:38:00Z">
        <w:r>
          <w:t xml:space="preserve">are responsible for ensuring all further delegations are included on the </w:t>
        </w:r>
        <w:r>
          <w:fldChar w:fldCharType="begin"/>
        </w:r>
        <w:r>
          <w:instrText>HYPERLINK "https://usaf.dps.mil/sites/AFCC/AQCP/KnowledgeCenter/SitePages/SCO-Delegation-Letters.aspx" \t "_blank" \o "SCO Delegation Letters/Thresholds"</w:instrText>
        </w:r>
        <w:r>
          <w:fldChar w:fldCharType="separate"/>
        </w:r>
        <w:r w:rsidRPr="001468B0">
          <w:rPr>
            <w:rFonts w:eastAsia="Times New Roman" w:cs="Times New Roman"/>
            <w:color w:val="0000FF"/>
            <w:szCs w:val="24"/>
            <w:u w:val="single"/>
            <w:bdr w:val="none" w:sz="0" w:space="0" w:color="auto" w:frame="1"/>
          </w:rPr>
          <w:t>SCO Delegation Letters/Thresholds</w:t>
        </w:r>
        <w:r>
          <w:rPr>
            <w:rFonts w:eastAsia="Times New Roman" w:cs="Times New Roman"/>
            <w:color w:val="0000FF"/>
            <w:szCs w:val="24"/>
            <w:u w:val="single"/>
            <w:bdr w:val="none" w:sz="0" w:space="0" w:color="auto" w:frame="1"/>
          </w:rPr>
          <w:fldChar w:fldCharType="end"/>
        </w:r>
        <w:r w:rsidRPr="001468B0">
          <w:rPr>
            <w:rFonts w:eastAsia="Times New Roman" w:cs="Times New Roman"/>
            <w:color w:val="000000"/>
            <w:szCs w:val="24"/>
          </w:rPr>
          <w:t xml:space="preserve"> SharePoint Page.</w:t>
        </w:r>
        <w:r>
          <w:rPr>
            <w:rFonts w:eastAsia="Times New Roman" w:cs="Times New Roman"/>
            <w:color w:val="000000"/>
            <w:szCs w:val="24"/>
          </w:rPr>
          <w:t xml:space="preserve"> COCOs must report clearance </w:t>
        </w:r>
        <w:del w:id="641" w:author="ROSSI, AMANDA M CIV USAF HAF SAF/AQCP" w:date="2024-05-19T11:17:00Z">
          <w:r w:rsidDel="004B1849">
            <w:rPr>
              <w:rFonts w:eastAsia="Times New Roman" w:cs="Times New Roman"/>
              <w:color w:val="000000"/>
              <w:szCs w:val="24"/>
            </w:rPr>
            <w:delText>delegations</w:delText>
          </w:r>
        </w:del>
      </w:ins>
      <w:ins w:id="642" w:author="ROSSI, AMANDA M CIV USAF HAF SAF/AQCP" w:date="2024-05-19T11:17:00Z">
        <w:r w:rsidR="004B1849">
          <w:rPr>
            <w:rFonts w:eastAsia="Times New Roman" w:cs="Times New Roman"/>
            <w:color w:val="000000"/>
            <w:szCs w:val="24"/>
          </w:rPr>
          <w:t>waivers</w:t>
        </w:r>
      </w:ins>
      <w:ins w:id="643" w:author="STEVENS, KAREN M CIV USAF HAF SAF/AQCP" w:date="2024-02-20T08:38:00Z">
        <w:r>
          <w:rPr>
            <w:rFonts w:eastAsia="Times New Roman" w:cs="Times New Roman"/>
            <w:color w:val="000000"/>
            <w:szCs w:val="24"/>
          </w:rPr>
          <w:t xml:space="preserve"> made on a class basis to the </w:t>
        </w:r>
        <w:del w:id="644" w:author="ROSSI, AMANDA M CIV USAF HAF SAF/AQCP" w:date="2024-05-19T11:17:00Z">
          <w:r w:rsidDel="004B1849">
            <w:rPr>
              <w:rFonts w:eastAsia="Times New Roman" w:cs="Times New Roman"/>
              <w:color w:val="000000"/>
              <w:szCs w:val="24"/>
            </w:rPr>
            <w:delText>cognizant HCA Workflow</w:delText>
          </w:r>
        </w:del>
      </w:ins>
      <w:ins w:id="645" w:author="ROSSI, AMANDA M CIV USAF HAF SAF/AQCP" w:date="2024-05-19T11:17:00Z">
        <w:r w:rsidR="004B1849">
          <w:rPr>
            <w:rFonts w:eastAsia="Times New Roman" w:cs="Times New Roman"/>
            <w:color w:val="000000"/>
            <w:szCs w:val="24"/>
          </w:rPr>
          <w:t>SCO</w:t>
        </w:r>
      </w:ins>
      <w:ins w:id="646" w:author="STEVENS, KAREN M CIV USAF HAF SAF/AQCP" w:date="2024-02-20T08:38:00Z">
        <w:r>
          <w:rPr>
            <w:rFonts w:eastAsia="Times New Roman" w:cs="Times New Roman"/>
            <w:color w:val="000000"/>
            <w:szCs w:val="24"/>
          </w:rPr>
          <w:t>. Individual dele</w:t>
        </w:r>
      </w:ins>
      <w:ins w:id="647" w:author="STEVENS, KAREN M CIV USAF HAF SAF/AQCP" w:date="2024-02-20T08:39:00Z">
        <w:r>
          <w:rPr>
            <w:rFonts w:eastAsia="Times New Roman" w:cs="Times New Roman"/>
            <w:color w:val="000000"/>
            <w:szCs w:val="24"/>
          </w:rPr>
          <w:t>g</w:t>
        </w:r>
      </w:ins>
      <w:ins w:id="648" w:author="STEVENS, KAREN M CIV USAF HAF SAF/AQCP" w:date="2024-02-20T08:38:00Z">
        <w:r>
          <w:rPr>
            <w:rFonts w:eastAsia="Times New Roman" w:cs="Times New Roman"/>
            <w:color w:val="000000"/>
            <w:szCs w:val="24"/>
          </w:rPr>
          <w:t>a</w:t>
        </w:r>
      </w:ins>
      <w:ins w:id="649" w:author="STEVENS, KAREN M CIV USAF HAF SAF/AQCP" w:date="2024-02-20T08:39:00Z">
        <w:r>
          <w:rPr>
            <w:rFonts w:eastAsia="Times New Roman" w:cs="Times New Roman"/>
            <w:color w:val="000000"/>
            <w:szCs w:val="24"/>
          </w:rPr>
          <w:t>t</w:t>
        </w:r>
      </w:ins>
      <w:ins w:id="650" w:author="STEVENS, KAREN M CIV USAF HAF SAF/AQCP" w:date="2024-02-20T08:38:00Z">
        <w:r>
          <w:rPr>
            <w:rFonts w:eastAsia="Times New Roman" w:cs="Times New Roman"/>
            <w:color w:val="000000"/>
            <w:szCs w:val="24"/>
          </w:rPr>
          <w:t xml:space="preserve">ions and waivers must be documented </w:t>
        </w:r>
      </w:ins>
      <w:ins w:id="651" w:author="STEVENS, KAREN M CIV USAF HAF SAF/AQCP" w:date="2024-02-20T08:39:00Z">
        <w:r>
          <w:rPr>
            <w:rFonts w:eastAsia="Times New Roman" w:cs="Times New Roman"/>
            <w:color w:val="000000"/>
            <w:szCs w:val="24"/>
          </w:rPr>
          <w:t xml:space="preserve">in the contract file. </w:t>
        </w:r>
      </w:ins>
    </w:p>
    <w:p w14:paraId="003FAFA4" w14:textId="332D0141" w:rsidR="0023403B" w:rsidRDefault="0023403B" w:rsidP="0023403B">
      <w:pPr>
        <w:pStyle w:val="ListParagraph"/>
        <w:numPr>
          <w:ilvl w:val="1"/>
          <w:numId w:val="2"/>
        </w:numPr>
        <w:tabs>
          <w:tab w:val="left" w:pos="435"/>
        </w:tabs>
        <w:spacing w:line="271" w:lineRule="auto"/>
        <w:ind w:right="300"/>
        <w:rPr>
          <w:ins w:id="652" w:author="STEVENS, KAREN M CIV USAF HAF SAF/AQCP" w:date="2024-02-20T08:56:00Z"/>
        </w:rPr>
      </w:pPr>
      <w:ins w:id="653" w:author="STEVENS, KAREN M CIV USAF HAF SAF/AQCP" w:date="2024-02-20T08:39:00Z">
        <w:r>
          <w:t xml:space="preserve">If an SCO lowers a COCO’s clearance approval authority threshold or withholds clearance approval authority from the COCO, the SCO must notify the cognizant HCA. If the </w:t>
        </w:r>
      </w:ins>
      <w:ins w:id="654" w:author="STEVENS, KAREN M CIV USAF HAF SAF/AQCP" w:date="2024-02-20T08:40:00Z">
        <w:r>
          <w:t>SCO lowers or withholds the COCO’s clearance approval authority for more than six months, the SCO must brief the cognizant HCA regarding the circumstances surrounding the decision.</w:t>
        </w:r>
      </w:ins>
    </w:p>
    <w:p w14:paraId="34D26378" w14:textId="77777777" w:rsidR="002944AA" w:rsidRPr="0023403B" w:rsidRDefault="002944AA" w:rsidP="003E5CAF">
      <w:pPr>
        <w:pStyle w:val="ListParagraph"/>
        <w:tabs>
          <w:tab w:val="left" w:pos="435"/>
        </w:tabs>
        <w:spacing w:line="271" w:lineRule="auto"/>
        <w:ind w:left="453" w:right="300"/>
        <w:rPr>
          <w:ins w:id="655" w:author="STEVENS, KAREN M CIV USAF HAF SAF/AQCP" w:date="2024-02-20T08:39:00Z"/>
        </w:rPr>
      </w:pPr>
    </w:p>
    <w:p w14:paraId="52F98CFB" w14:textId="419CF8C8" w:rsidR="0023403B" w:rsidRPr="00822CC9" w:rsidRDefault="0023403B" w:rsidP="00822CC9">
      <w:pPr>
        <w:pStyle w:val="ListParagraph"/>
        <w:numPr>
          <w:ilvl w:val="0"/>
          <w:numId w:val="2"/>
        </w:numPr>
        <w:tabs>
          <w:tab w:val="left" w:pos="435"/>
        </w:tabs>
        <w:spacing w:line="271" w:lineRule="auto"/>
        <w:ind w:right="300"/>
        <w:rPr>
          <w:ins w:id="656" w:author="STEVENS, KAREN M CIV USAF HAF SAF/AQCP" w:date="2024-02-20T08:41:00Z"/>
        </w:rPr>
      </w:pPr>
      <w:ins w:id="657" w:author="STEVENS, KAREN M CIV USAF HAF SAF/AQCP" w:date="2024-02-20T08:40:00Z">
        <w:r>
          <w:rPr>
            <w:w w:val="105"/>
          </w:rPr>
          <w:t>Clearance Approval</w:t>
        </w:r>
      </w:ins>
      <w:ins w:id="658" w:author="STEVENS, KAREN M CIV USAF HAF SAF/AQCP" w:date="2024-02-20T08:41:00Z">
        <w:r>
          <w:rPr>
            <w:w w:val="105"/>
          </w:rPr>
          <w:t xml:space="preserve"> Procedures.</w:t>
        </w:r>
      </w:ins>
      <w:ins w:id="659" w:author="STEVENS, KAREN M CIV USAF HAF SAF/AQCP" w:date="2024-02-21T08:01:00Z">
        <w:r w:rsidR="00822CC9">
          <w:rPr>
            <w:w w:val="105"/>
          </w:rPr>
          <w:t xml:space="preserve"> </w:t>
        </w:r>
      </w:ins>
      <w:ins w:id="660" w:author="STEVENS, KAREN M CIV USAF HAF SAF/AQCP" w:date="2024-02-20T08:41:00Z">
        <w:r w:rsidRPr="00822CC9">
          <w:rPr>
            <w:rFonts w:eastAsia="Times New Roman" w:cs="Times New Roman"/>
            <w:color w:val="000000"/>
            <w:szCs w:val="24"/>
          </w:rPr>
          <w:t xml:space="preserve">The CAA must ensure that the clearance process meets the objectives in paragraph (a) above. </w:t>
        </w:r>
        <w:r w:rsidRPr="00822CC9">
          <w:rPr>
            <w:rFonts w:eastAsia="Times New Roman" w:cs="Times New Roman"/>
            <w:szCs w:val="24"/>
          </w:rPr>
          <w:t xml:space="preserve">See </w:t>
        </w:r>
        <w:r w:rsidRPr="00822CC9">
          <w:fldChar w:fldCharType="begin"/>
        </w:r>
        <w:r>
          <w:instrText>HYPERLINK "https://usaf.dps.mil/sites/AFCC/AQCP/KnowledgeCenter/SitePages/DAFFARS-Templates.aspx" \t "_blank" \o "clearance templates"</w:instrText>
        </w:r>
        <w:r w:rsidRPr="00822CC9">
          <w:fldChar w:fldCharType="separate"/>
        </w:r>
        <w:r w:rsidRPr="00822CC9">
          <w:rPr>
            <w:rFonts w:eastAsia="Times New Roman" w:cs="Times New Roman"/>
            <w:color w:val="0000FF"/>
            <w:szCs w:val="24"/>
            <w:u w:val="single"/>
            <w:bdr w:val="none" w:sz="0" w:space="0" w:color="auto" w:frame="1"/>
          </w:rPr>
          <w:t>clearance templates</w:t>
        </w:r>
        <w:r w:rsidRPr="00822CC9">
          <w:rPr>
            <w:rFonts w:eastAsia="Times New Roman" w:cs="Times New Roman"/>
            <w:color w:val="0000FF"/>
            <w:szCs w:val="24"/>
            <w:u w:val="single"/>
            <w:bdr w:val="none" w:sz="0" w:space="0" w:color="auto" w:frame="1"/>
          </w:rPr>
          <w:fldChar w:fldCharType="end"/>
        </w:r>
        <w:r w:rsidRPr="00822CC9">
          <w:rPr>
            <w:rFonts w:eastAsia="Times New Roman" w:cs="Times New Roman"/>
            <w:szCs w:val="24"/>
          </w:rPr>
          <w:t>.</w:t>
        </w:r>
      </w:ins>
    </w:p>
    <w:p w14:paraId="5803B47E" w14:textId="77777777" w:rsidR="0023403B" w:rsidRPr="0055587A" w:rsidRDefault="0023403B" w:rsidP="0023403B">
      <w:pPr>
        <w:pStyle w:val="ListParagraph"/>
        <w:numPr>
          <w:ilvl w:val="1"/>
          <w:numId w:val="2"/>
        </w:numPr>
        <w:shd w:val="clear" w:color="auto" w:fill="FFFFFF"/>
        <w:spacing w:before="100" w:beforeAutospacing="1" w:after="100" w:afterAutospacing="1"/>
        <w:textAlignment w:val="baseline"/>
        <w:rPr>
          <w:ins w:id="661" w:author="STEVENS, KAREN M CIV USAF HAF SAF/AQCP" w:date="2024-02-20T08:42:00Z"/>
          <w:rFonts w:eastAsia="Times New Roman" w:cs="Times New Roman"/>
          <w:color w:val="000000"/>
          <w:szCs w:val="24"/>
        </w:rPr>
      </w:pPr>
      <w:ins w:id="662" w:author="STEVENS, KAREN M CIV USAF HAF SAF/AQCP" w:date="2024-02-20T08:41:00Z">
        <w:r w:rsidRPr="0055587A">
          <w:rPr>
            <w:rFonts w:eastAsia="Times New Roman" w:cs="Times New Roman"/>
            <w:color w:val="000000"/>
            <w:szCs w:val="24"/>
          </w:rPr>
          <w:t>T</w:t>
        </w:r>
        <w:r w:rsidRPr="0055587A">
          <w:rPr>
            <w:rFonts w:eastAsia="Times New Roman" w:cs="Times New Roman"/>
            <w:szCs w:val="24"/>
          </w:rPr>
          <w:t xml:space="preserve">he procedures in </w:t>
        </w:r>
        <w:r w:rsidRPr="0023403B">
          <w:fldChar w:fldCharType="begin"/>
        </w:r>
        <w:r>
          <w:instrText>HYPERLINK "https://www.acquisition.gov/daffars/mp5301-federal-acquisition-regulations-system" \l "DAFFARS_MP5301_9001"</w:instrText>
        </w:r>
        <w:r w:rsidRPr="0023403B">
          <w:fldChar w:fldCharType="separate"/>
        </w:r>
        <w:r w:rsidRPr="0023403B">
          <w:rPr>
            <w:rStyle w:val="Hyperlink"/>
            <w:rFonts w:eastAsia="Times New Roman" w:cs="Times New Roman"/>
            <w:szCs w:val="24"/>
          </w:rPr>
          <w:t>MP5301.9001(i)(1)(i)</w:t>
        </w:r>
        <w:r w:rsidRPr="0023403B">
          <w:rPr>
            <w:rStyle w:val="Hyperlink"/>
            <w:rFonts w:eastAsia="Times New Roman" w:cs="Times New Roman"/>
            <w:szCs w:val="24"/>
          </w:rPr>
          <w:fldChar w:fldCharType="end"/>
        </w:r>
        <w:r w:rsidRPr="0055587A">
          <w:rPr>
            <w:rFonts w:eastAsia="Times New Roman" w:cs="Times New Roman"/>
            <w:szCs w:val="24"/>
          </w:rPr>
          <w:t xml:space="preserve"> must be followed when the CAA is SAF/AQC (DAS(C) or ADAS(C)). When the CAA is not at SAF/AQC, follow local procedures</w:t>
        </w:r>
      </w:ins>
      <w:ins w:id="663" w:author="STEVENS, KAREN M CIV USAF HAF SAF/AQCP" w:date="2024-02-20T08:42:00Z">
        <w:r>
          <w:rPr>
            <w:rFonts w:eastAsia="Times New Roman" w:cs="Times New Roman"/>
            <w:szCs w:val="24"/>
          </w:rPr>
          <w:t>.</w:t>
        </w:r>
      </w:ins>
    </w:p>
    <w:p w14:paraId="596D4FF2" w14:textId="77777777" w:rsidR="0023403B" w:rsidRPr="0055587A" w:rsidRDefault="0023403B" w:rsidP="0023403B">
      <w:pPr>
        <w:pStyle w:val="ListParagraph"/>
        <w:numPr>
          <w:ilvl w:val="1"/>
          <w:numId w:val="2"/>
        </w:numPr>
        <w:shd w:val="clear" w:color="auto" w:fill="FFFFFF"/>
        <w:spacing w:before="100" w:beforeAutospacing="1" w:after="100" w:afterAutospacing="1"/>
        <w:textAlignment w:val="baseline"/>
        <w:rPr>
          <w:ins w:id="664" w:author="STEVENS, KAREN M CIV USAF HAF SAF/AQCP" w:date="2024-02-20T08:42:00Z"/>
          <w:rFonts w:eastAsia="Times New Roman" w:cs="Times New Roman"/>
          <w:color w:val="000000"/>
          <w:szCs w:val="24"/>
        </w:rPr>
      </w:pPr>
      <w:ins w:id="665" w:author="STEVENS, KAREN M CIV USAF HAF SAF/AQCP" w:date="2024-02-20T08:41:00Z">
        <w:r w:rsidRPr="0023403B">
          <w:rPr>
            <w:rFonts w:eastAsia="Times New Roman" w:cs="Times New Roman"/>
            <w:szCs w:val="24"/>
          </w:rPr>
          <w:t>To facilitate planning for clearances that require HCA approval, SCOs must use the </w:t>
        </w:r>
        <w:r w:rsidRPr="0023403B">
          <w:fldChar w:fldCharType="begin"/>
        </w:r>
        <w:r>
          <w:instrText>HYPERLINK "https://usaf.dps.mil/sites/AFCC/KnowledgeCenter/quarterly_updates/Forms/AllItems.aspx" \t "_blank" \o "Peer Review and Clearance Forecasting Tool"</w:instrText>
        </w:r>
        <w:r w:rsidRPr="0023403B">
          <w:fldChar w:fldCharType="separate"/>
        </w:r>
        <w:r w:rsidRPr="0023403B">
          <w:rPr>
            <w:rFonts w:eastAsia="Times New Roman" w:cs="Times New Roman"/>
            <w:color w:val="0000FF"/>
            <w:szCs w:val="24"/>
            <w:u w:val="single"/>
            <w:bdr w:val="none" w:sz="0" w:space="0" w:color="auto" w:frame="1"/>
          </w:rPr>
          <w:t>Peer Review and Clearance Forecasting Tool</w:t>
        </w:r>
        <w:r w:rsidRPr="0023403B">
          <w:rPr>
            <w:rFonts w:eastAsia="Times New Roman" w:cs="Times New Roman"/>
            <w:color w:val="0000FF"/>
            <w:szCs w:val="24"/>
            <w:u w:val="single"/>
            <w:bdr w:val="none" w:sz="0" w:space="0" w:color="auto" w:frame="1"/>
          </w:rPr>
          <w:fldChar w:fldCharType="end"/>
        </w:r>
        <w:r w:rsidRPr="0023403B">
          <w:rPr>
            <w:rFonts w:eastAsia="Times New Roman" w:cs="Times New Roman"/>
            <w:szCs w:val="24"/>
          </w:rPr>
          <w:t xml:space="preserve"> to project upcoming HCA clearances. See </w:t>
        </w:r>
        <w:r w:rsidRPr="0023403B">
          <w:fldChar w:fldCharType="begin"/>
        </w:r>
        <w:r>
          <w:instrText>HYPERLINK "https://www.acquisition.gov/daffars/part-5301-federal-acquisition-regulations-system" \l "DAFFARS_5301_170"</w:instrText>
        </w:r>
        <w:r w:rsidRPr="0023403B">
          <w:fldChar w:fldCharType="separate"/>
        </w:r>
        <w:r w:rsidRPr="0023403B">
          <w:rPr>
            <w:rStyle w:val="Hyperlink"/>
            <w:rFonts w:eastAsia="Times New Roman" w:cs="Times New Roman"/>
            <w:szCs w:val="24"/>
          </w:rPr>
          <w:t>DAFFARS 5301.170(a)(2)</w:t>
        </w:r>
        <w:r w:rsidRPr="0023403B">
          <w:rPr>
            <w:rStyle w:val="Hyperlink"/>
            <w:rFonts w:eastAsia="Times New Roman" w:cs="Times New Roman"/>
            <w:szCs w:val="24"/>
          </w:rPr>
          <w:fldChar w:fldCharType="end"/>
        </w:r>
        <w:r w:rsidRPr="0023403B">
          <w:rPr>
            <w:rFonts w:eastAsia="Times New Roman" w:cs="Times New Roman"/>
            <w:szCs w:val="24"/>
          </w:rPr>
          <w:t xml:space="preserve">. </w:t>
        </w:r>
      </w:ins>
    </w:p>
    <w:p w14:paraId="5A71AE81" w14:textId="7F295D77" w:rsidR="0023403B" w:rsidRDefault="0023403B" w:rsidP="0023403B">
      <w:pPr>
        <w:pStyle w:val="ListParagraph"/>
        <w:numPr>
          <w:ilvl w:val="1"/>
          <w:numId w:val="2"/>
        </w:numPr>
        <w:shd w:val="clear" w:color="auto" w:fill="FFFFFF"/>
        <w:spacing w:before="100" w:beforeAutospacing="1" w:after="100" w:afterAutospacing="1"/>
        <w:textAlignment w:val="baseline"/>
        <w:rPr>
          <w:ins w:id="666" w:author="STEVENS, KAREN M CIV USAF HAF SAF/AQCP" w:date="2024-02-20T08:42:00Z"/>
          <w:rFonts w:eastAsia="Times New Roman" w:cs="Times New Roman"/>
          <w:color w:val="000000"/>
          <w:szCs w:val="24"/>
        </w:rPr>
      </w:pPr>
      <w:ins w:id="667" w:author="STEVENS, KAREN M CIV USAF HAF SAF/AQCP" w:date="2024-02-20T08:41:00Z">
        <w:r w:rsidRPr="0055587A">
          <w:rPr>
            <w:rFonts w:eastAsia="Times New Roman" w:cs="Times New Roman"/>
            <w:color w:val="000000"/>
            <w:szCs w:val="24"/>
          </w:rPr>
          <w:t xml:space="preserve">Only one clearance review may be performed prior to the contract action being presented to the CAA. The CR is responsible for the clearance review. The CAA may select an alternate CR who meets the requirements identified in </w:t>
        </w:r>
        <w:del w:id="668" w:author="STEVENS, KAREN M CIV USAF HAF SAF/SAF/AQC" w:date="2024-02-20T10:23:00Z">
          <w:r w:rsidRPr="0055587A" w:rsidDel="00DA61AA">
            <w:rPr>
              <w:rFonts w:eastAsia="Times New Roman" w:cs="Times New Roman"/>
              <w:color w:val="000000"/>
              <w:szCs w:val="24"/>
            </w:rPr>
            <w:delText>paragraph</w:delText>
          </w:r>
        </w:del>
      </w:ins>
      <w:ins w:id="669" w:author="STEVENS, KAREN M CIV USAF HAF SAF/AQCP" w:date="2024-02-20T08:57:00Z">
        <w:del w:id="670" w:author="STEVENS, KAREN M CIV USAF HAF SAF/SAF/AQC" w:date="2024-02-20T10:23:00Z">
          <w:r w:rsidR="002944AA" w:rsidDel="00DA61AA">
            <w:rPr>
              <w:rFonts w:eastAsia="Times New Roman" w:cs="Times New Roman"/>
              <w:color w:val="000000"/>
              <w:szCs w:val="24"/>
            </w:rPr>
            <w:delText xml:space="preserve"> </w:delText>
          </w:r>
        </w:del>
        <w:r w:rsidR="002944AA">
          <w:rPr>
            <w:rFonts w:eastAsia="Times New Roman" w:cs="Times New Roman"/>
            <w:color w:val="000000"/>
            <w:szCs w:val="24"/>
          </w:rPr>
          <w:t>DAFFARS 5301.9000</w:t>
        </w:r>
      </w:ins>
      <w:del w:id="671" w:author="STEVENS, KAREN M CIV USAF HAF SAF/AQCP" w:date="2024-02-20T08:57:00Z">
        <w:r w:rsidRPr="0055587A" w:rsidDel="002944AA">
          <w:rPr>
            <w:rFonts w:eastAsia="Times New Roman" w:cs="Times New Roman"/>
            <w:color w:val="0000FF"/>
            <w:szCs w:val="24"/>
            <w:u w:val="single"/>
            <w:bdr w:val="none" w:sz="0" w:space="0" w:color="auto" w:frame="1"/>
          </w:rPr>
          <w:delText>DAFFARS 5301.9000(f)</w:delText>
        </w:r>
      </w:del>
      <w:ins w:id="672" w:author="STEVENS, KAREN M CIV USAF HAF SAF/AQCP" w:date="2024-02-20T08:41:00Z">
        <w:r w:rsidRPr="0055587A">
          <w:rPr>
            <w:rFonts w:eastAsia="Times New Roman" w:cs="Times New Roman"/>
            <w:color w:val="000000"/>
            <w:szCs w:val="24"/>
          </w:rPr>
          <w:t>. The CAA</w:t>
        </w:r>
        <w:r w:rsidRPr="0055587A">
          <w:rPr>
            <w:rFonts w:eastAsia="Times New Roman" w:cs="Times New Roman"/>
            <w:color w:val="FF0000"/>
            <w:szCs w:val="24"/>
          </w:rPr>
          <w:t xml:space="preserve"> </w:t>
        </w:r>
        <w:r w:rsidRPr="0055587A">
          <w:rPr>
            <w:rFonts w:eastAsia="Times New Roman" w:cs="Times New Roman"/>
            <w:color w:val="000000"/>
            <w:szCs w:val="24"/>
          </w:rPr>
          <w:t>has the authority to waive the clearance review.</w:t>
        </w:r>
      </w:ins>
    </w:p>
    <w:p w14:paraId="450F05B1" w14:textId="0BEC4AE7" w:rsidR="0023403B" w:rsidRDefault="0023403B" w:rsidP="0023403B">
      <w:pPr>
        <w:pStyle w:val="ListParagraph"/>
        <w:numPr>
          <w:ilvl w:val="1"/>
          <w:numId w:val="2"/>
        </w:numPr>
        <w:shd w:val="clear" w:color="auto" w:fill="FFFFFF"/>
        <w:spacing w:before="100" w:beforeAutospacing="1" w:after="100" w:afterAutospacing="1"/>
        <w:textAlignment w:val="baseline"/>
        <w:rPr>
          <w:ins w:id="673" w:author="STEVENS, KAREN M CIV USAF HAF SAF/AQCP" w:date="2024-02-20T08:42:00Z"/>
          <w:rFonts w:eastAsia="Times New Roman" w:cs="Times New Roman"/>
          <w:color w:val="000000"/>
          <w:szCs w:val="24"/>
        </w:rPr>
      </w:pPr>
      <w:ins w:id="674" w:author="STEVENS, KAREN M CIV USAF HAF SAF/AQCP" w:date="2024-02-20T08:41:00Z">
        <w:r w:rsidRPr="0023403B">
          <w:rPr>
            <w:rFonts w:eastAsia="Times New Roman" w:cs="Times New Roman"/>
            <w:color w:val="000000"/>
            <w:szCs w:val="24"/>
          </w:rPr>
          <w:t>The CAA must seek legal advice (see </w:t>
        </w:r>
        <w:r w:rsidRPr="0023403B">
          <w:fldChar w:fldCharType="begin"/>
        </w:r>
        <w:r>
          <w:instrText>HYPERLINK "https://www.acquisition.gov/daffars/part-5301-federal-acquisition-regulations-system" \l "DAFFARS_5301_602_2" \t "_blank" \o "DAFFARS 5301.602-2(c)(i)"</w:instrText>
        </w:r>
        <w:r w:rsidRPr="0023403B">
          <w:fldChar w:fldCharType="separate"/>
        </w:r>
        <w:r w:rsidRPr="0023403B">
          <w:rPr>
            <w:rFonts w:eastAsia="Times New Roman" w:cs="Times New Roman"/>
            <w:color w:val="0000FF"/>
            <w:szCs w:val="24"/>
            <w:u w:val="single"/>
            <w:bdr w:val="none" w:sz="0" w:space="0" w:color="auto" w:frame="1"/>
          </w:rPr>
          <w:t>DAFFARS 5301.602-2(c)(i)</w:t>
        </w:r>
        <w:r w:rsidRPr="0023403B">
          <w:rPr>
            <w:rFonts w:eastAsia="Times New Roman" w:cs="Times New Roman"/>
            <w:color w:val="0000FF"/>
            <w:szCs w:val="24"/>
            <w:u w:val="single"/>
            <w:bdr w:val="none" w:sz="0" w:space="0" w:color="auto" w:frame="1"/>
          </w:rPr>
          <w:fldChar w:fldCharType="end"/>
        </w:r>
        <w:r w:rsidRPr="0023403B">
          <w:rPr>
            <w:rFonts w:eastAsia="Times New Roman" w:cs="Times New Roman"/>
            <w:color w:val="000000"/>
            <w:szCs w:val="24"/>
          </w:rPr>
          <w:t>) and ensure that counsel has coordinated on any clearance briefings or presentations, and that counsel’s comments are included in the briefing or presentation</w:t>
        </w:r>
      </w:ins>
      <w:ins w:id="675" w:author="STEVENS, KAREN M CIV USAF HAF SAF/AQCP" w:date="2024-02-20T08:42:00Z">
        <w:r>
          <w:rPr>
            <w:rFonts w:eastAsia="Times New Roman" w:cs="Times New Roman"/>
            <w:color w:val="000000"/>
            <w:szCs w:val="24"/>
          </w:rPr>
          <w:t>.</w:t>
        </w:r>
      </w:ins>
    </w:p>
    <w:p w14:paraId="0D0E2DB7" w14:textId="77777777" w:rsidR="0023403B" w:rsidRDefault="0023403B" w:rsidP="0023403B">
      <w:pPr>
        <w:pStyle w:val="ListParagraph"/>
        <w:numPr>
          <w:ilvl w:val="1"/>
          <w:numId w:val="2"/>
        </w:numPr>
        <w:shd w:val="clear" w:color="auto" w:fill="FFFFFF"/>
        <w:spacing w:before="100" w:beforeAutospacing="1" w:after="100" w:afterAutospacing="1"/>
        <w:textAlignment w:val="baseline"/>
        <w:rPr>
          <w:ins w:id="676" w:author="STEVENS, KAREN M CIV USAF HAF SAF/AQCP" w:date="2024-02-20T08:42:00Z"/>
          <w:rFonts w:eastAsia="Times New Roman" w:cs="Times New Roman"/>
          <w:color w:val="000000"/>
          <w:szCs w:val="24"/>
        </w:rPr>
      </w:pPr>
      <w:ins w:id="677" w:author="STEVENS, KAREN M CIV USAF HAF SAF/AQCP" w:date="2024-02-20T08:41:00Z">
        <w:r w:rsidRPr="0055587A">
          <w:rPr>
            <w:rFonts w:eastAsia="Times New Roman" w:cs="Times New Roman"/>
            <w:color w:val="000000"/>
            <w:szCs w:val="24"/>
          </w:rPr>
          <w:t>The Milestone Decision Authority, PEO, or lead program manager must coordinate and/or participate in business clearance briefings.</w:t>
        </w:r>
      </w:ins>
    </w:p>
    <w:p w14:paraId="0EA05B8A" w14:textId="77777777" w:rsidR="0023403B" w:rsidRDefault="0023403B" w:rsidP="0023403B">
      <w:pPr>
        <w:pStyle w:val="ListParagraph"/>
        <w:numPr>
          <w:ilvl w:val="1"/>
          <w:numId w:val="2"/>
        </w:numPr>
        <w:shd w:val="clear" w:color="auto" w:fill="FFFFFF"/>
        <w:spacing w:before="100" w:beforeAutospacing="1" w:after="100" w:afterAutospacing="1"/>
        <w:textAlignment w:val="baseline"/>
        <w:rPr>
          <w:ins w:id="678" w:author="STEVENS, KAREN M CIV USAF HAF SAF/AQCP" w:date="2024-02-20T08:42:00Z"/>
          <w:rFonts w:eastAsia="Times New Roman" w:cs="Times New Roman"/>
          <w:color w:val="000000"/>
          <w:szCs w:val="24"/>
        </w:rPr>
      </w:pPr>
      <w:ins w:id="679" w:author="STEVENS, KAREN M CIV USAF HAF SAF/AQCP" w:date="2024-02-20T08:41:00Z">
        <w:r w:rsidRPr="0055587A">
          <w:rPr>
            <w:rFonts w:eastAsia="Times New Roman" w:cs="Times New Roman"/>
            <w:color w:val="000000"/>
            <w:szCs w:val="24"/>
          </w:rPr>
          <w:t>At the discretion of the CAA, contract clearance is not required when the negotiation team stays within the pre-set negotiation range and the parameters approved at the business clearance.</w:t>
        </w:r>
      </w:ins>
    </w:p>
    <w:p w14:paraId="0A1794EA" w14:textId="77777777" w:rsidR="0023403B" w:rsidRPr="0055587A" w:rsidRDefault="0023403B" w:rsidP="0023403B">
      <w:pPr>
        <w:pStyle w:val="ListParagraph"/>
        <w:numPr>
          <w:ilvl w:val="1"/>
          <w:numId w:val="2"/>
        </w:numPr>
        <w:shd w:val="clear" w:color="auto" w:fill="FFFFFF"/>
        <w:spacing w:before="100" w:beforeAutospacing="1" w:after="100" w:afterAutospacing="1"/>
        <w:textAlignment w:val="baseline"/>
        <w:rPr>
          <w:ins w:id="680" w:author="STEVENS, KAREN M CIV USAF HAF SAF/AQCP" w:date="2024-02-20T08:42:00Z"/>
          <w:rFonts w:eastAsia="Times New Roman" w:cs="Times New Roman"/>
          <w:color w:val="000000"/>
          <w:szCs w:val="24"/>
        </w:rPr>
      </w:pPr>
      <w:ins w:id="681" w:author="STEVENS, KAREN M CIV USAF HAF SAF/AQCP" w:date="2024-02-20T08:42:00Z">
        <w:r>
          <w:rPr>
            <w:rFonts w:eastAsia="Times New Roman" w:cs="Times New Roman"/>
            <w:color w:val="000000"/>
            <w:szCs w:val="24"/>
          </w:rPr>
          <w:t>I</w:t>
        </w:r>
      </w:ins>
      <w:ins w:id="682" w:author="STEVENS, KAREN M CIV USAF HAF SAF/AQCP" w:date="2024-02-20T08:41:00Z">
        <w:r w:rsidRPr="0055587A">
          <w:rPr>
            <w:rFonts w:eastAsia="Times New Roman" w:cs="Times New Roman"/>
            <w:color w:val="00B050"/>
            <w:szCs w:val="24"/>
            <w:u w:val="single"/>
          </w:rPr>
          <w:t>f the CAA has waived business or contract clearance, a clearance review is not required unless the CAA stipulates otherwise. However, legal review is required, as applicable, in accordance with DAFFARS 5301.602-2(c)(i)</w:t>
        </w:r>
      </w:ins>
      <w:ins w:id="683" w:author="STEVENS, KAREN M CIV USAF HAF SAF/AQCP" w:date="2024-02-20T08:42:00Z">
        <w:r>
          <w:rPr>
            <w:rFonts w:eastAsia="Times New Roman" w:cs="Times New Roman"/>
            <w:color w:val="00B050"/>
            <w:szCs w:val="24"/>
            <w:u w:val="single"/>
          </w:rPr>
          <w:t>.</w:t>
        </w:r>
      </w:ins>
    </w:p>
    <w:p w14:paraId="50D250FD" w14:textId="77777777" w:rsidR="0055587A" w:rsidRDefault="0023403B" w:rsidP="0055587A">
      <w:pPr>
        <w:pStyle w:val="ListParagraph"/>
        <w:numPr>
          <w:ilvl w:val="1"/>
          <w:numId w:val="2"/>
        </w:numPr>
        <w:shd w:val="clear" w:color="auto" w:fill="FFFFFF"/>
        <w:spacing w:before="100" w:beforeAutospacing="1" w:after="100" w:afterAutospacing="1"/>
        <w:textAlignment w:val="baseline"/>
        <w:rPr>
          <w:ins w:id="684" w:author="STEVENS, KAREN M CIV USAF HAF SAF/AQCP" w:date="2024-02-20T08:43:00Z"/>
          <w:rFonts w:eastAsia="Times New Roman" w:cs="Times New Roman"/>
          <w:color w:val="000000"/>
          <w:szCs w:val="24"/>
        </w:rPr>
      </w:pPr>
      <w:ins w:id="685" w:author="STEVENS, KAREN M CIV USAF HAF SAF/AQCP" w:date="2024-02-20T08:41:00Z">
        <w:r w:rsidRPr="0055587A">
          <w:rPr>
            <w:rFonts w:eastAsia="Times New Roman" w:cs="Times New Roman"/>
            <w:color w:val="000000"/>
            <w:szCs w:val="24"/>
          </w:rPr>
          <w:t>If a CAA requires clearance for competitive order solicitations or orders when excluded in accordance with </w:t>
        </w:r>
        <w:r w:rsidRPr="0055587A">
          <w:fldChar w:fldCharType="begin"/>
        </w:r>
        <w:r>
          <w:instrText>HYPERLINK "https://www.acquisition.gov/daffars/part-5301-federal-acquisition-regulations-system" \l "DAFFARS_5301_9000" \t "_blank" \o "DAFFARS 5301.9000(b)(6)"</w:instrText>
        </w:r>
        <w:r w:rsidRPr="0055587A">
          <w:fldChar w:fldCharType="separate"/>
        </w:r>
        <w:r w:rsidRPr="0055587A">
          <w:rPr>
            <w:rFonts w:eastAsia="Times New Roman" w:cs="Times New Roman"/>
            <w:color w:val="0000FF"/>
            <w:szCs w:val="24"/>
            <w:u w:val="single"/>
            <w:bdr w:val="none" w:sz="0" w:space="0" w:color="auto" w:frame="1"/>
          </w:rPr>
          <w:t>DAFFARS 5301.9000(b)(6)</w:t>
        </w:r>
        <w:r w:rsidRPr="0055587A">
          <w:rPr>
            <w:rFonts w:eastAsia="Times New Roman" w:cs="Times New Roman"/>
            <w:color w:val="0000FF"/>
            <w:szCs w:val="24"/>
            <w:u w:val="single"/>
            <w:bdr w:val="none" w:sz="0" w:space="0" w:color="auto" w:frame="1"/>
          </w:rPr>
          <w:fldChar w:fldCharType="end"/>
        </w:r>
        <w:r w:rsidRPr="0055587A">
          <w:rPr>
            <w:rFonts w:eastAsia="Times New Roman" w:cs="Times New Roman"/>
            <w:color w:val="000000"/>
            <w:szCs w:val="24"/>
          </w:rPr>
          <w:t>, the SCO must submit a written justification to </w:t>
        </w:r>
        <w:r w:rsidRPr="0055587A">
          <w:fldChar w:fldCharType="begin"/>
        </w:r>
        <w:r>
          <w:instrText>HYPERLINK "https://www.acquisition.gov/daffars/part-5302-definitions-words-and-terms" \t "_blank" \o "cognizant HCA"</w:instrText>
        </w:r>
        <w:r w:rsidRPr="0055587A">
          <w:fldChar w:fldCharType="separate"/>
        </w:r>
        <w:r w:rsidRPr="0055587A">
          <w:rPr>
            <w:rFonts w:eastAsia="Times New Roman" w:cs="Times New Roman"/>
            <w:color w:val="0000FF"/>
            <w:szCs w:val="24"/>
            <w:u w:val="single"/>
            <w:bdr w:val="none" w:sz="0" w:space="0" w:color="auto" w:frame="1"/>
          </w:rPr>
          <w:t>cognizant HCA</w:t>
        </w:r>
        <w:r w:rsidRPr="0055587A">
          <w:rPr>
            <w:rFonts w:eastAsia="Times New Roman" w:cs="Times New Roman"/>
            <w:color w:val="0000FF"/>
            <w:szCs w:val="24"/>
            <w:u w:val="single"/>
            <w:bdr w:val="none" w:sz="0" w:space="0" w:color="auto" w:frame="1"/>
          </w:rPr>
          <w:fldChar w:fldCharType="end"/>
        </w:r>
        <w:r w:rsidRPr="0055587A">
          <w:rPr>
            <w:rFonts w:eastAsia="Times New Roman" w:cs="Times New Roman"/>
            <w:color w:val="000000"/>
            <w:szCs w:val="24"/>
          </w:rPr>
          <w:t> upon execution.</w:t>
        </w:r>
      </w:ins>
    </w:p>
    <w:p w14:paraId="0BD2AF99" w14:textId="77777777" w:rsidR="003259BB" w:rsidDel="0023403B" w:rsidRDefault="00336DA5" w:rsidP="0055587A">
      <w:pPr>
        <w:pStyle w:val="ListParagraph"/>
        <w:numPr>
          <w:ilvl w:val="1"/>
          <w:numId w:val="2"/>
        </w:numPr>
        <w:tabs>
          <w:tab w:val="left" w:pos="435"/>
        </w:tabs>
        <w:spacing w:line="271" w:lineRule="auto"/>
        <w:ind w:right="300"/>
        <w:rPr>
          <w:del w:id="686" w:author="STEVENS, KAREN M CIV USAF HAF SAF/AQCP" w:date="2024-02-20T08:41:00Z"/>
        </w:rPr>
      </w:pPr>
      <w:del w:id="687" w:author="STEVENS, KAREN M CIV USAF HAF SAF/AQCP" w:date="2024-02-20T08:41:00Z">
        <w:r w:rsidDel="0023403B">
          <w:rPr>
            <w:w w:val="105"/>
          </w:rPr>
          <w:delText xml:space="preserve">The CAA must seek legal advice (see </w:delText>
        </w:r>
        <w:r w:rsidR="00FE0E9F" w:rsidDel="0023403B">
          <w:fldChar w:fldCharType="begin"/>
        </w:r>
        <w:r w:rsidR="00FE0E9F" w:rsidDel="0023403B">
          <w:delInstrText>HYPERLINK "https://www.acquisition.gov/daffars/part-5301-federal-acquisition-regulations-system" \l "DAFFARS_5301_602_2" \h</w:delInstrText>
        </w:r>
        <w:r w:rsidR="00FE0E9F" w:rsidDel="0023403B">
          <w:fldChar w:fldCharType="separate"/>
        </w:r>
        <w:r w:rsidDel="0023403B">
          <w:rPr>
            <w:color w:val="27314A"/>
            <w:w w:val="105"/>
            <w:u w:val="single" w:color="27314A"/>
          </w:rPr>
          <w:delText>DAFFARS 5301.602-2(c)(i)</w:delText>
        </w:r>
        <w:r w:rsidR="00FE0E9F" w:rsidDel="0023403B">
          <w:rPr>
            <w:color w:val="27314A"/>
            <w:w w:val="105"/>
            <w:u w:val="single" w:color="27314A"/>
          </w:rPr>
          <w:fldChar w:fldCharType="end"/>
        </w:r>
        <w:r w:rsidDel="0023403B">
          <w:rPr>
            <w:w w:val="105"/>
          </w:rPr>
          <w:delText>) and ensure that counsel has coordinated on any clearance briefings or presentations, and that counsel’s comments are included</w:delText>
        </w:r>
        <w:r w:rsidDel="0023403B">
          <w:rPr>
            <w:spacing w:val="80"/>
            <w:w w:val="150"/>
          </w:rPr>
          <w:delText xml:space="preserve"> </w:delText>
        </w:r>
        <w:r w:rsidDel="0023403B">
          <w:rPr>
            <w:w w:val="105"/>
          </w:rPr>
          <w:delText>in the briefing or presentation.</w:delText>
        </w:r>
      </w:del>
    </w:p>
    <w:p w14:paraId="38288749" w14:textId="77777777" w:rsidR="003259BB" w:rsidDel="0023403B" w:rsidRDefault="003259BB">
      <w:pPr>
        <w:pStyle w:val="BodyText"/>
        <w:spacing w:before="2"/>
        <w:rPr>
          <w:del w:id="688" w:author="STEVENS, KAREN M CIV USAF HAF SAF/AQCP" w:date="2024-02-20T08:41:00Z"/>
          <w:sz w:val="21"/>
        </w:rPr>
      </w:pPr>
    </w:p>
    <w:p w14:paraId="3720A416" w14:textId="77777777" w:rsidR="003259BB" w:rsidDel="0023403B" w:rsidRDefault="00336DA5">
      <w:pPr>
        <w:pStyle w:val="ListParagraph"/>
        <w:numPr>
          <w:ilvl w:val="0"/>
          <w:numId w:val="2"/>
        </w:numPr>
        <w:tabs>
          <w:tab w:val="left" w:pos="451"/>
        </w:tabs>
        <w:spacing w:line="271" w:lineRule="auto"/>
        <w:ind w:left="110" w:right="120" w:firstLine="0"/>
        <w:rPr>
          <w:del w:id="689" w:author="STEVENS, KAREN M CIV USAF HAF SAF/AQCP" w:date="2024-02-20T08:41:00Z"/>
        </w:rPr>
      </w:pPr>
      <w:del w:id="690" w:author="STEVENS, KAREN M CIV USAF HAF SAF/AQCP" w:date="2024-02-20T08:41:00Z">
        <w:r w:rsidDel="0023403B">
          <w:rPr>
            <w:w w:val="105"/>
          </w:rPr>
          <w:delText>Only one clearance review may be performed prior to the contract action being presented to the</w:delText>
        </w:r>
        <w:r w:rsidDel="0023403B">
          <w:rPr>
            <w:spacing w:val="40"/>
            <w:w w:val="105"/>
          </w:rPr>
          <w:delText xml:space="preserve"> </w:delText>
        </w:r>
        <w:r w:rsidDel="0023403B">
          <w:rPr>
            <w:w w:val="105"/>
          </w:rPr>
          <w:delText>CAA.</w:delText>
        </w:r>
        <w:r w:rsidDel="0023403B">
          <w:rPr>
            <w:spacing w:val="21"/>
            <w:w w:val="105"/>
          </w:rPr>
          <w:delText xml:space="preserve"> </w:delText>
        </w:r>
        <w:r w:rsidDel="0023403B">
          <w:rPr>
            <w:w w:val="105"/>
          </w:rPr>
          <w:delText>The</w:delText>
        </w:r>
        <w:r w:rsidDel="0023403B">
          <w:rPr>
            <w:spacing w:val="21"/>
            <w:w w:val="105"/>
          </w:rPr>
          <w:delText xml:space="preserve"> </w:delText>
        </w:r>
        <w:r w:rsidDel="0023403B">
          <w:rPr>
            <w:w w:val="105"/>
          </w:rPr>
          <w:delText>CR</w:delText>
        </w:r>
        <w:r w:rsidDel="0023403B">
          <w:rPr>
            <w:spacing w:val="21"/>
            <w:w w:val="105"/>
          </w:rPr>
          <w:delText xml:space="preserve"> </w:delText>
        </w:r>
        <w:r w:rsidDel="0023403B">
          <w:rPr>
            <w:w w:val="105"/>
          </w:rPr>
          <w:delText>is</w:delText>
        </w:r>
        <w:r w:rsidDel="0023403B">
          <w:rPr>
            <w:spacing w:val="21"/>
            <w:w w:val="105"/>
          </w:rPr>
          <w:delText xml:space="preserve"> </w:delText>
        </w:r>
        <w:r w:rsidDel="0023403B">
          <w:rPr>
            <w:w w:val="105"/>
          </w:rPr>
          <w:delText>responsible</w:delText>
        </w:r>
        <w:r w:rsidDel="0023403B">
          <w:rPr>
            <w:spacing w:val="21"/>
            <w:w w:val="105"/>
          </w:rPr>
          <w:delText xml:space="preserve"> </w:delText>
        </w:r>
        <w:r w:rsidDel="0023403B">
          <w:rPr>
            <w:w w:val="105"/>
          </w:rPr>
          <w:delText>for</w:delText>
        </w:r>
        <w:r w:rsidDel="0023403B">
          <w:rPr>
            <w:spacing w:val="21"/>
            <w:w w:val="105"/>
          </w:rPr>
          <w:delText xml:space="preserve"> </w:delText>
        </w:r>
        <w:r w:rsidDel="0023403B">
          <w:rPr>
            <w:w w:val="105"/>
          </w:rPr>
          <w:delText>the</w:delText>
        </w:r>
        <w:r w:rsidDel="0023403B">
          <w:rPr>
            <w:spacing w:val="21"/>
            <w:w w:val="105"/>
          </w:rPr>
          <w:delText xml:space="preserve"> </w:delText>
        </w:r>
        <w:r w:rsidDel="0023403B">
          <w:rPr>
            <w:w w:val="105"/>
          </w:rPr>
          <w:delText>clearance</w:delText>
        </w:r>
        <w:r w:rsidDel="0023403B">
          <w:rPr>
            <w:spacing w:val="21"/>
            <w:w w:val="105"/>
          </w:rPr>
          <w:delText xml:space="preserve"> </w:delText>
        </w:r>
        <w:r w:rsidDel="0023403B">
          <w:rPr>
            <w:w w:val="105"/>
          </w:rPr>
          <w:delText>review.</w:delText>
        </w:r>
        <w:r w:rsidDel="0023403B">
          <w:rPr>
            <w:spacing w:val="21"/>
            <w:w w:val="105"/>
          </w:rPr>
          <w:delText xml:space="preserve"> </w:delText>
        </w:r>
        <w:r w:rsidDel="0023403B">
          <w:rPr>
            <w:w w:val="105"/>
          </w:rPr>
          <w:delText>The</w:delText>
        </w:r>
        <w:r w:rsidDel="0023403B">
          <w:rPr>
            <w:spacing w:val="21"/>
            <w:w w:val="105"/>
          </w:rPr>
          <w:delText xml:space="preserve"> </w:delText>
        </w:r>
        <w:r w:rsidDel="0023403B">
          <w:rPr>
            <w:w w:val="105"/>
          </w:rPr>
          <w:delText>CAA</w:delText>
        </w:r>
        <w:r w:rsidDel="0023403B">
          <w:rPr>
            <w:spacing w:val="21"/>
            <w:w w:val="105"/>
          </w:rPr>
          <w:delText xml:space="preserve"> </w:delText>
        </w:r>
        <w:r w:rsidDel="0023403B">
          <w:rPr>
            <w:w w:val="105"/>
          </w:rPr>
          <w:delText>may</w:delText>
        </w:r>
        <w:r w:rsidDel="0023403B">
          <w:rPr>
            <w:spacing w:val="21"/>
            <w:w w:val="105"/>
          </w:rPr>
          <w:delText xml:space="preserve"> </w:delText>
        </w:r>
        <w:r w:rsidDel="0023403B">
          <w:rPr>
            <w:w w:val="105"/>
          </w:rPr>
          <w:delText>select</w:delText>
        </w:r>
        <w:r w:rsidDel="0023403B">
          <w:rPr>
            <w:spacing w:val="21"/>
            <w:w w:val="105"/>
          </w:rPr>
          <w:delText xml:space="preserve"> </w:delText>
        </w:r>
        <w:r w:rsidDel="0023403B">
          <w:rPr>
            <w:w w:val="105"/>
          </w:rPr>
          <w:delText>an</w:delText>
        </w:r>
        <w:r w:rsidDel="0023403B">
          <w:rPr>
            <w:spacing w:val="21"/>
            <w:w w:val="105"/>
          </w:rPr>
          <w:delText xml:space="preserve"> </w:delText>
        </w:r>
        <w:r w:rsidDel="0023403B">
          <w:rPr>
            <w:w w:val="105"/>
          </w:rPr>
          <w:delText>alternate</w:delText>
        </w:r>
        <w:r w:rsidDel="0023403B">
          <w:rPr>
            <w:spacing w:val="21"/>
            <w:w w:val="105"/>
          </w:rPr>
          <w:delText xml:space="preserve"> </w:delText>
        </w:r>
        <w:r w:rsidDel="0023403B">
          <w:rPr>
            <w:w w:val="105"/>
          </w:rPr>
          <w:delText>CR</w:delText>
        </w:r>
        <w:r w:rsidDel="0023403B">
          <w:rPr>
            <w:spacing w:val="21"/>
            <w:w w:val="105"/>
          </w:rPr>
          <w:delText xml:space="preserve"> </w:delText>
        </w:r>
        <w:r w:rsidDel="0023403B">
          <w:rPr>
            <w:w w:val="105"/>
          </w:rPr>
          <w:delText>who</w:delText>
        </w:r>
        <w:r w:rsidDel="0023403B">
          <w:rPr>
            <w:spacing w:val="21"/>
            <w:w w:val="105"/>
          </w:rPr>
          <w:delText xml:space="preserve"> </w:delText>
        </w:r>
        <w:r w:rsidDel="0023403B">
          <w:rPr>
            <w:w w:val="105"/>
          </w:rPr>
          <w:delText xml:space="preserve">meets the requirements identified in paragraph </w:delText>
        </w:r>
        <w:r w:rsidR="00FE0E9F" w:rsidDel="0023403B">
          <w:fldChar w:fldCharType="begin"/>
        </w:r>
        <w:r w:rsidR="00FE0E9F" w:rsidDel="0023403B">
          <w:delInstrText>HYPERLINK "https://www.acquisition.gov/daffars/part-5301-federal-acquisition-regulations-system" \l "DAFFARS_5301_9000" \h</w:delInstrText>
        </w:r>
        <w:r w:rsidR="00FE0E9F" w:rsidDel="0023403B">
          <w:fldChar w:fldCharType="separate"/>
        </w:r>
        <w:r w:rsidDel="0023403B">
          <w:rPr>
            <w:color w:val="27314A"/>
            <w:w w:val="105"/>
            <w:u w:val="single" w:color="27314A"/>
          </w:rPr>
          <w:delText>DAFFARS 5301.9000(f)</w:delText>
        </w:r>
        <w:r w:rsidR="00FE0E9F" w:rsidDel="0023403B">
          <w:rPr>
            <w:color w:val="27314A"/>
            <w:w w:val="105"/>
            <w:u w:val="single" w:color="27314A"/>
          </w:rPr>
          <w:fldChar w:fldCharType="end"/>
        </w:r>
        <w:r w:rsidDel="0023403B">
          <w:rPr>
            <w:w w:val="105"/>
          </w:rPr>
          <w:delText>. The CAA, in conjunction with the</w:delText>
        </w:r>
        <w:r w:rsidDel="0023403B">
          <w:rPr>
            <w:spacing w:val="40"/>
            <w:w w:val="105"/>
          </w:rPr>
          <w:delText xml:space="preserve"> </w:delText>
        </w:r>
        <w:r w:rsidDel="0023403B">
          <w:rPr>
            <w:w w:val="105"/>
          </w:rPr>
          <w:delText>SCO, has the authority to waive the clearance review.</w:delText>
        </w:r>
      </w:del>
    </w:p>
    <w:p w14:paraId="20BD9A1A" w14:textId="77777777" w:rsidR="003259BB" w:rsidDel="0023403B" w:rsidRDefault="003259BB">
      <w:pPr>
        <w:pStyle w:val="BodyText"/>
        <w:spacing w:before="2"/>
        <w:rPr>
          <w:del w:id="691" w:author="STEVENS, KAREN M CIV USAF HAF SAF/AQCP" w:date="2024-02-20T08:41:00Z"/>
          <w:sz w:val="21"/>
        </w:rPr>
      </w:pPr>
    </w:p>
    <w:p w14:paraId="7A387BCA" w14:textId="152981A3" w:rsidR="003259BB" w:rsidDel="0023403B" w:rsidRDefault="6E982BCC" w:rsidP="6E982BCC">
      <w:pPr>
        <w:pStyle w:val="ListParagraph"/>
        <w:numPr>
          <w:ilvl w:val="0"/>
          <w:numId w:val="2"/>
        </w:numPr>
        <w:tabs>
          <w:tab w:val="left" w:pos="442"/>
        </w:tabs>
        <w:spacing w:line="271" w:lineRule="auto"/>
        <w:ind w:left="110" w:right="271" w:firstLine="0"/>
        <w:rPr>
          <w:del w:id="692" w:author="STEVENS, KAREN M CIV USAF HAF SAF/AQCP" w:date="2024-02-20T08:41:00Z"/>
        </w:rPr>
      </w:pPr>
      <w:del w:id="693" w:author="STEVENS, KAREN M CIV USAF HAF SAF/AQCP" w:date="2024-02-20T08:41:00Z">
        <w:r w:rsidRPr="6E982BCC" w:rsidDel="0023403B">
          <w:rPr>
            <w:w w:val="105"/>
          </w:rPr>
          <w:delText>At the discretion of the CAA, contract clearance is not required when the negotiation team stays</w:delText>
        </w:r>
        <w:r w:rsidRPr="6E982BCC" w:rsidDel="0023403B">
          <w:rPr>
            <w:spacing w:val="80"/>
            <w:w w:val="105"/>
          </w:rPr>
          <w:delText xml:space="preserve"> </w:delText>
        </w:r>
        <w:r w:rsidRPr="6E982BCC" w:rsidDel="0023403B">
          <w:rPr>
            <w:w w:val="105"/>
          </w:rPr>
          <w:delText>within</w:delText>
        </w:r>
        <w:r w:rsidRPr="6E982BCC" w:rsidDel="0023403B">
          <w:rPr>
            <w:spacing w:val="31"/>
            <w:w w:val="105"/>
          </w:rPr>
          <w:delText xml:space="preserve"> </w:delText>
        </w:r>
        <w:r w:rsidRPr="6E982BCC" w:rsidDel="0023403B">
          <w:rPr>
            <w:w w:val="105"/>
          </w:rPr>
          <w:delText>the</w:delText>
        </w:r>
        <w:r w:rsidRPr="6E982BCC" w:rsidDel="0023403B">
          <w:rPr>
            <w:spacing w:val="31"/>
            <w:w w:val="105"/>
          </w:rPr>
          <w:delText xml:space="preserve"> </w:delText>
        </w:r>
        <w:r w:rsidRPr="6E982BCC" w:rsidDel="0023403B">
          <w:rPr>
            <w:w w:val="105"/>
          </w:rPr>
          <w:delText>pre-set</w:delText>
        </w:r>
        <w:r w:rsidRPr="6E982BCC" w:rsidDel="0023403B">
          <w:rPr>
            <w:spacing w:val="31"/>
            <w:w w:val="105"/>
          </w:rPr>
          <w:delText xml:space="preserve"> </w:delText>
        </w:r>
        <w:r w:rsidRPr="6E982BCC" w:rsidDel="0023403B">
          <w:rPr>
            <w:w w:val="105"/>
          </w:rPr>
          <w:delText>negotiation</w:delText>
        </w:r>
        <w:r w:rsidRPr="6E982BCC" w:rsidDel="0023403B">
          <w:rPr>
            <w:spacing w:val="31"/>
            <w:w w:val="105"/>
          </w:rPr>
          <w:delText xml:space="preserve"> </w:delText>
        </w:r>
        <w:r w:rsidRPr="6E982BCC" w:rsidDel="0023403B">
          <w:rPr>
            <w:w w:val="105"/>
          </w:rPr>
          <w:delText>range</w:delText>
        </w:r>
        <w:r w:rsidRPr="6E982BCC" w:rsidDel="0023403B">
          <w:rPr>
            <w:spacing w:val="31"/>
            <w:w w:val="105"/>
          </w:rPr>
          <w:delText xml:space="preserve"> </w:delText>
        </w:r>
        <w:r w:rsidRPr="6E982BCC" w:rsidDel="0023403B">
          <w:rPr>
            <w:w w:val="105"/>
          </w:rPr>
          <w:delText>and</w:delText>
        </w:r>
        <w:r w:rsidRPr="6E982BCC" w:rsidDel="0023403B">
          <w:rPr>
            <w:spacing w:val="31"/>
            <w:w w:val="105"/>
          </w:rPr>
          <w:delText xml:space="preserve"> </w:delText>
        </w:r>
        <w:r w:rsidRPr="6E982BCC" w:rsidDel="0023403B">
          <w:rPr>
            <w:w w:val="105"/>
          </w:rPr>
          <w:delText>the</w:delText>
        </w:r>
        <w:r w:rsidRPr="6E982BCC" w:rsidDel="0023403B">
          <w:rPr>
            <w:spacing w:val="31"/>
            <w:w w:val="105"/>
          </w:rPr>
          <w:delText xml:space="preserve"> </w:delText>
        </w:r>
        <w:r w:rsidRPr="6E982BCC" w:rsidDel="0023403B">
          <w:rPr>
            <w:w w:val="105"/>
          </w:rPr>
          <w:delText>parameters</w:delText>
        </w:r>
        <w:r w:rsidRPr="6E982BCC" w:rsidDel="0023403B">
          <w:rPr>
            <w:spacing w:val="31"/>
            <w:w w:val="105"/>
          </w:rPr>
          <w:delText xml:space="preserve"> </w:delText>
        </w:r>
        <w:r w:rsidRPr="6E982BCC" w:rsidDel="0023403B">
          <w:rPr>
            <w:w w:val="105"/>
          </w:rPr>
          <w:delText>approved</w:delText>
        </w:r>
        <w:r w:rsidRPr="6E982BCC" w:rsidDel="0023403B">
          <w:rPr>
            <w:spacing w:val="31"/>
            <w:w w:val="105"/>
          </w:rPr>
          <w:delText xml:space="preserve"> </w:delText>
        </w:r>
        <w:r w:rsidRPr="6E982BCC" w:rsidDel="0023403B">
          <w:rPr>
            <w:w w:val="105"/>
          </w:rPr>
          <w:delText>at</w:delText>
        </w:r>
        <w:r w:rsidRPr="6E982BCC" w:rsidDel="0023403B">
          <w:rPr>
            <w:spacing w:val="31"/>
            <w:w w:val="105"/>
          </w:rPr>
          <w:delText xml:space="preserve"> </w:delText>
        </w:r>
        <w:r w:rsidRPr="6E982BCC" w:rsidDel="0023403B">
          <w:rPr>
            <w:w w:val="105"/>
          </w:rPr>
          <w:delText>the</w:delText>
        </w:r>
        <w:r w:rsidRPr="6E982BCC" w:rsidDel="0023403B">
          <w:rPr>
            <w:spacing w:val="31"/>
            <w:w w:val="105"/>
          </w:rPr>
          <w:delText xml:space="preserve"> </w:delText>
        </w:r>
        <w:r w:rsidRPr="6E982BCC" w:rsidDel="0023403B">
          <w:rPr>
            <w:w w:val="105"/>
          </w:rPr>
          <w:delText>business</w:delText>
        </w:r>
        <w:r w:rsidRPr="6E982BCC" w:rsidDel="0023403B">
          <w:rPr>
            <w:spacing w:val="31"/>
            <w:w w:val="105"/>
          </w:rPr>
          <w:delText xml:space="preserve"> </w:delText>
        </w:r>
        <w:r w:rsidRPr="6E982BCC" w:rsidDel="0023403B">
          <w:rPr>
            <w:w w:val="105"/>
          </w:rPr>
          <w:delText>clearance.</w:delText>
        </w:r>
      </w:del>
      <w:ins w:id="694" w:author="STEVENS, KAREN M CIV USAF HAF SAF/SAF/AQC" w:date="2023-10-11T12:09:00Z">
        <w:del w:id="695" w:author="STEVENS, KAREN M CIV USAF HAF SAF/AQCP" w:date="2024-02-20T08:41:00Z">
          <w:r w:rsidR="4F21EE00" w:rsidRPr="7EC0AD3B" w:rsidDel="0023403B">
            <w:delText xml:space="preserve">  If the CAA has waived contract cle</w:delText>
          </w:r>
        </w:del>
      </w:ins>
      <w:ins w:id="696" w:author="STEVENS, KAREN M CIV USAF HAF SAF/SAF/AQC" w:date="2023-10-11T12:10:00Z">
        <w:del w:id="697" w:author="STEVENS, KAREN M CIV USAF HAF SAF/AQCP" w:date="2024-02-20T08:41:00Z">
          <w:r w:rsidR="4F21EE00" w:rsidRPr="7EC0AD3B" w:rsidDel="0023403B">
            <w:delText>arance</w:delText>
          </w:r>
        </w:del>
      </w:ins>
      <w:ins w:id="698" w:author="STEVENS, KAREN M CIV USAF HAF SAF/SAF/AQC" w:date="2023-10-11T12:09:00Z">
        <w:del w:id="699" w:author="STEVENS, KAREN M CIV USAF HAF SAF/AQCP" w:date="2024-02-20T08:41:00Z">
          <w:r w:rsidR="4F21EE00" w:rsidRPr="7EC0AD3B" w:rsidDel="0023403B">
            <w:delText>, a contract clearance review is not required</w:delText>
          </w:r>
        </w:del>
      </w:ins>
      <w:del w:id="700" w:author="STEVENS, KAREN M CIV USAF HAF SAF/AQCP" w:date="2024-02-20T08:41:00Z">
        <w:r w:rsidR="00231120" w:rsidDel="0023403B">
          <w:delText xml:space="preserve"> </w:delText>
        </w:r>
      </w:del>
      <w:ins w:id="701" w:author="STEVENS, KAREN M CIV USAF HAF SAF/SAF/AQC" w:date="2023-11-14T09:33:00Z">
        <w:del w:id="702" w:author="STEVENS, KAREN M CIV USAF HAF SAF/AQCP" w:date="2024-02-20T08:41:00Z">
          <w:r w:rsidR="00231120" w:rsidDel="0023403B">
            <w:delText xml:space="preserve">unless </w:delText>
          </w:r>
        </w:del>
      </w:ins>
      <w:ins w:id="703" w:author="STEVENS, KAREN M CIV USAF HAF SAF/SAF/AQC" w:date="2023-11-14T13:21:00Z">
        <w:del w:id="704" w:author="STEVENS, KAREN M CIV USAF HAF SAF/AQCP" w:date="2024-02-20T08:41:00Z">
          <w:r w:rsidR="0077182E" w:rsidDel="0023403B">
            <w:delText xml:space="preserve">the </w:delText>
          </w:r>
        </w:del>
      </w:ins>
      <w:ins w:id="705" w:author="STEVENS, KAREN M CIV USAF HAF SAF/SAF/AQC" w:date="2023-11-14T09:34:00Z">
        <w:del w:id="706" w:author="STEVENS, KAREN M CIV USAF HAF SAF/AQCP" w:date="2024-02-20T08:41:00Z">
          <w:r w:rsidR="00231120" w:rsidDel="0023403B">
            <w:delText>CAA stipulates otherwise</w:delText>
          </w:r>
        </w:del>
      </w:ins>
      <w:ins w:id="707" w:author="STEVENS, KAREN M CIV USAF HAF SAF/SAF/AQC" w:date="2023-11-14T13:21:00Z">
        <w:del w:id="708" w:author="STEVENS, KAREN M CIV USAF HAF SAF/AQCP" w:date="2024-02-20T08:41:00Z">
          <w:r w:rsidR="0077182E" w:rsidDel="0023403B">
            <w:delText>. H</w:delText>
          </w:r>
        </w:del>
      </w:ins>
      <w:ins w:id="709" w:author="STEVENS, KAREN M CIV USAF HAF SAF/SAF/AQC" w:date="2023-10-11T12:09:00Z">
        <w:del w:id="710" w:author="STEVENS, KAREN M CIV USAF HAF SAF/AQCP" w:date="2024-02-20T08:41:00Z">
          <w:r w:rsidR="4F21EE00" w:rsidRPr="7EC0AD3B" w:rsidDel="0023403B">
            <w:delText xml:space="preserve">owever, legal review </w:delText>
          </w:r>
        </w:del>
      </w:ins>
      <w:ins w:id="711" w:author="STEVENS, KAREN M CIV USAF HAF SAF/SAF/AQC" w:date="2023-10-11T12:12:00Z">
        <w:del w:id="712" w:author="STEVENS, KAREN M CIV USAF HAF SAF/AQCP" w:date="2024-02-20T08:41:00Z">
          <w:r w:rsidR="5FDCFA41" w:rsidRPr="7EC0AD3B" w:rsidDel="0023403B">
            <w:delText>is required</w:delText>
          </w:r>
        </w:del>
      </w:ins>
      <w:del w:id="713" w:author="STEVENS, KAREN M CIV USAF HAF SAF/AQCP" w:date="2024-02-20T08:41:00Z">
        <w:r w:rsidR="1D3C6368" w:rsidRPr="7EC0AD3B" w:rsidDel="0023403B">
          <w:delText>,</w:delText>
        </w:r>
      </w:del>
      <w:ins w:id="714" w:author="STEVENS, KAREN M CIV USAF HAF SAF/SAF/AQC" w:date="2023-10-11T12:12:00Z">
        <w:del w:id="715" w:author="STEVENS, KAREN M CIV USAF HAF SAF/AQCP" w:date="2024-02-20T08:41:00Z">
          <w:r w:rsidR="5FDCFA41" w:rsidRPr="7EC0AD3B" w:rsidDel="0023403B">
            <w:delText xml:space="preserve"> as applicable</w:delText>
          </w:r>
        </w:del>
      </w:ins>
      <w:del w:id="716" w:author="STEVENS, KAREN M CIV USAF HAF SAF/AQCP" w:date="2024-02-20T08:41:00Z">
        <w:r w:rsidR="0562DC8A" w:rsidRPr="7EC0AD3B" w:rsidDel="0023403B">
          <w:delText>,</w:delText>
        </w:r>
      </w:del>
      <w:ins w:id="717" w:author="STEVENS, KAREN M CIV USAF HAF SAF/SAF/AQC" w:date="2023-10-11T12:12:00Z">
        <w:del w:id="718" w:author="STEVENS, KAREN M CIV USAF HAF SAF/AQCP" w:date="2024-02-20T08:41:00Z">
          <w:r w:rsidR="5FDCFA41" w:rsidRPr="7EC0AD3B" w:rsidDel="0023403B">
            <w:delText xml:space="preserve"> in accordance with 5301.602-2(c)(i)</w:delText>
          </w:r>
        </w:del>
      </w:ins>
      <w:del w:id="719" w:author="STEVENS, KAREN M CIV USAF HAF SAF/AQCP" w:date="2024-02-20T08:41:00Z">
        <w:r w:rsidR="00231120" w:rsidDel="0023403B">
          <w:delText>.</w:delText>
        </w:r>
      </w:del>
    </w:p>
    <w:p w14:paraId="0C136CF1" w14:textId="77777777" w:rsidR="003259BB" w:rsidDel="0023403B" w:rsidRDefault="003259BB">
      <w:pPr>
        <w:pStyle w:val="BodyText"/>
        <w:spacing w:before="1"/>
        <w:rPr>
          <w:del w:id="720" w:author="STEVENS, KAREN M CIV USAF HAF SAF/AQCP" w:date="2024-02-20T08:41:00Z"/>
          <w:sz w:val="21"/>
        </w:rPr>
      </w:pPr>
    </w:p>
    <w:p w14:paraId="545DA43E" w14:textId="77777777" w:rsidR="003259BB" w:rsidDel="0023403B" w:rsidRDefault="00336DA5">
      <w:pPr>
        <w:pStyle w:val="ListParagraph"/>
        <w:numPr>
          <w:ilvl w:val="0"/>
          <w:numId w:val="2"/>
        </w:numPr>
        <w:tabs>
          <w:tab w:val="left" w:pos="398"/>
        </w:tabs>
        <w:spacing w:line="271" w:lineRule="auto"/>
        <w:ind w:left="110" w:right="955" w:firstLine="0"/>
        <w:rPr>
          <w:del w:id="721" w:author="STEVENS, KAREN M CIV USAF HAF SAF/AQCP" w:date="2024-02-20T08:41:00Z"/>
        </w:rPr>
      </w:pPr>
      <w:del w:id="722" w:author="STEVENS, KAREN M CIV USAF HAF SAF/AQCP" w:date="2024-02-20T08:41:00Z">
        <w:r w:rsidDel="0023403B">
          <w:rPr>
            <w:w w:val="105"/>
          </w:rPr>
          <w:delText xml:space="preserve">If a CAA requires clearance for competitive order solicitations or orders when excluded in accordance with </w:delText>
        </w:r>
        <w:r w:rsidR="00FE0E9F" w:rsidDel="0023403B">
          <w:fldChar w:fldCharType="begin"/>
        </w:r>
        <w:r w:rsidR="00FE0E9F" w:rsidDel="0023403B">
          <w:delInstrText>HYPERLINK "https://www.acquisition.gov/daffars/part-5301-federal-acquisition-regulations-system" \l "DAFFARS_5301_9000" \h</w:delInstrText>
        </w:r>
        <w:r w:rsidR="00FE0E9F" w:rsidDel="0023403B">
          <w:fldChar w:fldCharType="separate"/>
        </w:r>
        <w:r w:rsidDel="0023403B">
          <w:rPr>
            <w:color w:val="27314A"/>
            <w:w w:val="105"/>
            <w:u w:val="single" w:color="27314A"/>
          </w:rPr>
          <w:delText>DAFFARS 5301.9000(b)(6)</w:delText>
        </w:r>
        <w:r w:rsidR="00FE0E9F" w:rsidDel="0023403B">
          <w:rPr>
            <w:color w:val="27314A"/>
            <w:w w:val="105"/>
            <w:u w:val="single" w:color="27314A"/>
          </w:rPr>
          <w:fldChar w:fldCharType="end"/>
        </w:r>
        <w:r w:rsidDel="0023403B">
          <w:rPr>
            <w:w w:val="105"/>
          </w:rPr>
          <w:delText xml:space="preserve">, the SCO must submit a written justification to </w:delText>
        </w:r>
        <w:r w:rsidR="00FE0E9F" w:rsidDel="0023403B">
          <w:fldChar w:fldCharType="begin"/>
        </w:r>
        <w:r w:rsidR="00FE0E9F" w:rsidDel="0023403B">
          <w:delInstrText>HYPERLINK "https://www.acquisition.gov/daffars/part-5302-definitions-words-and-terms" \h</w:delInstrText>
        </w:r>
        <w:r w:rsidR="00FE0E9F" w:rsidDel="0023403B">
          <w:fldChar w:fldCharType="separate"/>
        </w:r>
        <w:r w:rsidDel="0023403B">
          <w:rPr>
            <w:color w:val="27314A"/>
            <w:w w:val="105"/>
            <w:u w:val="single" w:color="27314A"/>
          </w:rPr>
          <w:delText>cognizant HCA</w:delText>
        </w:r>
        <w:r w:rsidR="00FE0E9F" w:rsidDel="0023403B">
          <w:rPr>
            <w:color w:val="27314A"/>
            <w:w w:val="105"/>
            <w:u w:val="single" w:color="27314A"/>
          </w:rPr>
          <w:fldChar w:fldCharType="end"/>
        </w:r>
        <w:r w:rsidDel="0023403B">
          <w:rPr>
            <w:color w:val="27314A"/>
            <w:w w:val="105"/>
          </w:rPr>
          <w:delText xml:space="preserve"> </w:delText>
        </w:r>
        <w:r w:rsidDel="0023403B">
          <w:rPr>
            <w:w w:val="105"/>
          </w:rPr>
          <w:delText>upon execution.</w:delText>
        </w:r>
      </w:del>
    </w:p>
    <w:p w14:paraId="0A392C6A" w14:textId="77777777" w:rsidR="003259BB" w:rsidDel="0023403B" w:rsidRDefault="003259BB">
      <w:pPr>
        <w:pStyle w:val="BodyText"/>
        <w:spacing w:before="2"/>
        <w:rPr>
          <w:del w:id="723" w:author="STEVENS, KAREN M CIV USAF HAF SAF/AQCP" w:date="2024-02-20T08:41:00Z"/>
          <w:sz w:val="21"/>
        </w:rPr>
      </w:pPr>
    </w:p>
    <w:p w14:paraId="7C7B80B0" w14:textId="77777777" w:rsidR="003259BB" w:rsidDel="0023403B" w:rsidRDefault="00336DA5">
      <w:pPr>
        <w:pStyle w:val="ListParagraph"/>
        <w:numPr>
          <w:ilvl w:val="0"/>
          <w:numId w:val="2"/>
        </w:numPr>
        <w:tabs>
          <w:tab w:val="left" w:pos="451"/>
        </w:tabs>
        <w:ind w:left="451" w:hanging="341"/>
        <w:rPr>
          <w:del w:id="724" w:author="STEVENS, KAREN M CIV USAF HAF SAF/AQCP" w:date="2024-02-20T08:41:00Z"/>
        </w:rPr>
      </w:pPr>
      <w:del w:id="725" w:author="STEVENS, KAREN M CIV USAF HAF SAF/AQCP" w:date="2024-02-20T08:41:00Z">
        <w:r w:rsidDel="0023403B">
          <w:rPr>
            <w:w w:val="105"/>
          </w:rPr>
          <w:delText>The</w:delText>
        </w:r>
        <w:r w:rsidDel="0023403B">
          <w:rPr>
            <w:spacing w:val="15"/>
            <w:w w:val="105"/>
          </w:rPr>
          <w:delText xml:space="preserve"> </w:delText>
        </w:r>
        <w:r w:rsidDel="0023403B">
          <w:rPr>
            <w:w w:val="105"/>
          </w:rPr>
          <w:delText>Source</w:delText>
        </w:r>
        <w:r w:rsidDel="0023403B">
          <w:rPr>
            <w:spacing w:val="15"/>
            <w:w w:val="105"/>
          </w:rPr>
          <w:delText xml:space="preserve"> </w:delText>
        </w:r>
        <w:r w:rsidDel="0023403B">
          <w:rPr>
            <w:w w:val="105"/>
          </w:rPr>
          <w:delText>Selection</w:delText>
        </w:r>
        <w:r w:rsidDel="0023403B">
          <w:rPr>
            <w:spacing w:val="15"/>
            <w:w w:val="105"/>
          </w:rPr>
          <w:delText xml:space="preserve"> </w:delText>
        </w:r>
        <w:r w:rsidDel="0023403B">
          <w:rPr>
            <w:w w:val="105"/>
          </w:rPr>
          <w:delText>Authority</w:delText>
        </w:r>
        <w:r w:rsidDel="0023403B">
          <w:rPr>
            <w:spacing w:val="15"/>
            <w:w w:val="105"/>
          </w:rPr>
          <w:delText xml:space="preserve"> </w:delText>
        </w:r>
        <w:r w:rsidDel="0023403B">
          <w:rPr>
            <w:w w:val="105"/>
          </w:rPr>
          <w:delText>(SSA)</w:delText>
        </w:r>
        <w:r w:rsidDel="0023403B">
          <w:rPr>
            <w:spacing w:val="15"/>
            <w:w w:val="105"/>
          </w:rPr>
          <w:delText xml:space="preserve"> </w:delText>
        </w:r>
        <w:r w:rsidDel="0023403B">
          <w:rPr>
            <w:w w:val="105"/>
          </w:rPr>
          <w:delText>must</w:delText>
        </w:r>
        <w:r w:rsidDel="0023403B">
          <w:rPr>
            <w:spacing w:val="16"/>
            <w:w w:val="105"/>
          </w:rPr>
          <w:delText xml:space="preserve"> </w:delText>
        </w:r>
        <w:r w:rsidDel="0023403B">
          <w:rPr>
            <w:w w:val="105"/>
          </w:rPr>
          <w:delText>not</w:delText>
        </w:r>
        <w:r w:rsidDel="0023403B">
          <w:rPr>
            <w:spacing w:val="15"/>
            <w:w w:val="105"/>
          </w:rPr>
          <w:delText xml:space="preserve"> </w:delText>
        </w:r>
        <w:r w:rsidDel="0023403B">
          <w:rPr>
            <w:w w:val="105"/>
          </w:rPr>
          <w:delText>be</w:delText>
        </w:r>
        <w:r w:rsidDel="0023403B">
          <w:rPr>
            <w:spacing w:val="15"/>
            <w:w w:val="105"/>
          </w:rPr>
          <w:delText xml:space="preserve"> </w:delText>
        </w:r>
        <w:r w:rsidDel="0023403B">
          <w:rPr>
            <w:w w:val="105"/>
          </w:rPr>
          <w:delText>the</w:delText>
        </w:r>
        <w:r w:rsidDel="0023403B">
          <w:rPr>
            <w:spacing w:val="15"/>
            <w:w w:val="105"/>
          </w:rPr>
          <w:delText xml:space="preserve"> </w:delText>
        </w:r>
        <w:r w:rsidDel="0023403B">
          <w:rPr>
            <w:spacing w:val="-5"/>
            <w:w w:val="105"/>
          </w:rPr>
          <w:delText>CAA</w:delText>
        </w:r>
      </w:del>
    </w:p>
    <w:p w14:paraId="290583F9" w14:textId="77777777" w:rsidR="003259BB" w:rsidDel="0023403B" w:rsidRDefault="003259BB">
      <w:pPr>
        <w:pStyle w:val="BodyText"/>
        <w:spacing w:before="11"/>
        <w:rPr>
          <w:del w:id="726" w:author="STEVENS, KAREN M CIV USAF HAF SAF/AQCP" w:date="2024-02-20T08:41:00Z"/>
          <w:sz w:val="23"/>
        </w:rPr>
      </w:pPr>
    </w:p>
    <w:p w14:paraId="0D831D0C" w14:textId="77777777" w:rsidR="003259BB" w:rsidDel="0023403B" w:rsidRDefault="00336DA5">
      <w:pPr>
        <w:pStyle w:val="ListParagraph"/>
        <w:numPr>
          <w:ilvl w:val="0"/>
          <w:numId w:val="2"/>
        </w:numPr>
        <w:tabs>
          <w:tab w:val="left" w:pos="452"/>
        </w:tabs>
        <w:spacing w:line="271" w:lineRule="auto"/>
        <w:ind w:left="110" w:right="915" w:firstLine="0"/>
        <w:rPr>
          <w:del w:id="727" w:author="STEVENS, KAREN M CIV USAF HAF SAF/AQCP" w:date="2024-02-20T08:41:00Z"/>
        </w:rPr>
      </w:pPr>
      <w:del w:id="728" w:author="STEVENS, KAREN M CIV USAF HAF SAF/AQCP" w:date="2024-02-20T08:41:00Z">
        <w:r w:rsidDel="0023403B">
          <w:rPr>
            <w:w w:val="105"/>
          </w:rPr>
          <w:delText>The Milestone Decision Authority, PEO, or lead program manager must coordinate and/or participate in business clearance briefings.</w:delText>
        </w:r>
      </w:del>
    </w:p>
    <w:p w14:paraId="68F21D90" w14:textId="77777777" w:rsidR="003259BB" w:rsidDel="0023403B" w:rsidRDefault="003259BB">
      <w:pPr>
        <w:pStyle w:val="BodyText"/>
        <w:spacing w:before="1"/>
        <w:rPr>
          <w:del w:id="729" w:author="STEVENS, KAREN M CIV USAF HAF SAF/AQCP" w:date="2024-02-20T08:41:00Z"/>
          <w:sz w:val="21"/>
        </w:rPr>
      </w:pPr>
    </w:p>
    <w:p w14:paraId="2076D3D8" w14:textId="77777777" w:rsidR="003259BB" w:rsidDel="0023403B" w:rsidRDefault="00336DA5">
      <w:pPr>
        <w:pStyle w:val="ListParagraph"/>
        <w:numPr>
          <w:ilvl w:val="0"/>
          <w:numId w:val="2"/>
        </w:numPr>
        <w:tabs>
          <w:tab w:val="left" w:pos="388"/>
        </w:tabs>
        <w:spacing w:line="271" w:lineRule="auto"/>
        <w:ind w:left="110" w:right="190" w:firstLine="0"/>
        <w:rPr>
          <w:del w:id="730" w:author="STEVENS, KAREN M CIV USAF HAF SAF/AQCP" w:date="2024-02-20T08:41:00Z"/>
        </w:rPr>
      </w:pPr>
      <w:del w:id="731" w:author="STEVENS, KAREN M CIV USAF HAF SAF/AQCP" w:date="2024-02-20T08:41:00Z">
        <w:r w:rsidDel="0023403B">
          <w:rPr>
            <w:w w:val="105"/>
          </w:rPr>
          <w:delText xml:space="preserve">Contract actions meeting the contract value thresholds established below must not be awarded without obtaining business and contract clearance approval from the CAA (See associated </w:delText>
        </w:r>
        <w:r w:rsidR="00FE0E9F" w:rsidDel="0023403B">
          <w:fldChar w:fldCharType="begin"/>
        </w:r>
        <w:r w:rsidR="00FE0E9F" w:rsidDel="0023403B">
          <w:delInstrText>HYPERLINK "https://usaf.dps.mil/sites/AFCC/AQCP/KnowledgeCenter/SitePages/DAFFARS-Templates.aspx" \h</w:delInstrText>
        </w:r>
        <w:r w:rsidR="00FE0E9F" w:rsidDel="0023403B">
          <w:fldChar w:fldCharType="separate"/>
        </w:r>
        <w:r w:rsidDel="0023403B">
          <w:rPr>
            <w:color w:val="27314A"/>
            <w:w w:val="105"/>
            <w:u w:val="single" w:color="27314A"/>
          </w:rPr>
          <w:delText>clearance</w:delText>
        </w:r>
        <w:r w:rsidR="00FE0E9F" w:rsidDel="0023403B">
          <w:rPr>
            <w:color w:val="27314A"/>
            <w:w w:val="105"/>
            <w:u w:val="single" w:color="27314A"/>
          </w:rPr>
          <w:fldChar w:fldCharType="end"/>
        </w:r>
        <w:r w:rsidDel="0023403B">
          <w:rPr>
            <w:color w:val="27314A"/>
            <w:spacing w:val="80"/>
            <w:w w:val="105"/>
          </w:rPr>
          <w:delText xml:space="preserve"> </w:delText>
        </w:r>
        <w:r w:rsidR="00FE0E9F" w:rsidDel="0023403B">
          <w:fldChar w:fldCharType="begin"/>
        </w:r>
        <w:r w:rsidR="00FE0E9F" w:rsidDel="0023403B">
          <w:delInstrText>HYPERLINK "https://usaf.dps.mil/sites/AFCC/AQCP/KnowledgeCenter/SitePages/DAFFARS-Templates.aspx" \h</w:delInstrText>
        </w:r>
        <w:r w:rsidR="00FE0E9F" w:rsidDel="0023403B">
          <w:fldChar w:fldCharType="separate"/>
        </w:r>
        <w:r w:rsidDel="0023403B">
          <w:rPr>
            <w:color w:val="27314A"/>
            <w:w w:val="105"/>
            <w:u w:val="single" w:color="27314A"/>
          </w:rPr>
          <w:delText>templates</w:delText>
        </w:r>
        <w:r w:rsidR="00FE0E9F" w:rsidDel="0023403B">
          <w:rPr>
            <w:color w:val="27314A"/>
            <w:w w:val="105"/>
            <w:u w:val="single" w:color="27314A"/>
          </w:rPr>
          <w:fldChar w:fldCharType="end"/>
        </w:r>
        <w:r w:rsidDel="0023403B">
          <w:rPr>
            <w:w w:val="105"/>
          </w:rPr>
          <w:delText xml:space="preserve">). Contract value is determined by the definition in </w:delText>
        </w:r>
        <w:r w:rsidR="00FE0E9F" w:rsidDel="0023403B">
          <w:fldChar w:fldCharType="begin"/>
        </w:r>
        <w:r w:rsidR="00FE0E9F" w:rsidDel="0023403B">
          <w:delInstrText>HYPERLINK "https://www.acquisition.gov/far/part-1" \l "FAR_1_108" \h</w:delInstrText>
        </w:r>
        <w:r w:rsidR="00FE0E9F" w:rsidDel="0023403B">
          <w:fldChar w:fldCharType="separate"/>
        </w:r>
        <w:r w:rsidDel="0023403B">
          <w:rPr>
            <w:color w:val="27314A"/>
            <w:w w:val="105"/>
            <w:u w:val="single" w:color="27314A"/>
          </w:rPr>
          <w:delText>FAR 1.108(c)</w:delText>
        </w:r>
        <w:r w:rsidR="00FE0E9F" w:rsidDel="0023403B">
          <w:rPr>
            <w:color w:val="27314A"/>
            <w:w w:val="105"/>
            <w:u w:val="single" w:color="27314A"/>
          </w:rPr>
          <w:fldChar w:fldCharType="end"/>
        </w:r>
        <w:r w:rsidDel="0023403B">
          <w:rPr>
            <w:w w:val="105"/>
          </w:rPr>
          <w:delText>.</w:delText>
        </w:r>
      </w:del>
    </w:p>
    <w:p w14:paraId="13C326F3" w14:textId="77777777" w:rsidR="003259BB" w:rsidDel="0023403B" w:rsidRDefault="003259BB">
      <w:pPr>
        <w:pStyle w:val="BodyText"/>
        <w:spacing w:before="1"/>
        <w:rPr>
          <w:del w:id="732" w:author="STEVENS, KAREN M CIV USAF HAF SAF/AQCP" w:date="2024-02-20T08:41:00Z"/>
          <w:sz w:val="21"/>
        </w:rPr>
      </w:pPr>
    </w:p>
    <w:p w14:paraId="0517CCCF" w14:textId="6F683D65" w:rsidR="003259BB" w:rsidRPr="0041041B" w:rsidDel="0023403B" w:rsidRDefault="081A985D" w:rsidP="081A985D">
      <w:pPr>
        <w:pStyle w:val="ListParagraph"/>
        <w:numPr>
          <w:ilvl w:val="1"/>
          <w:numId w:val="2"/>
        </w:numPr>
        <w:tabs>
          <w:tab w:val="left" w:pos="450"/>
        </w:tabs>
        <w:spacing w:before="1"/>
        <w:ind w:left="450" w:hanging="340"/>
        <w:rPr>
          <w:del w:id="733" w:author="STEVENS, KAREN M CIV USAF HAF SAF/AQCP" w:date="2024-02-20T08:41:00Z"/>
        </w:rPr>
      </w:pPr>
      <w:del w:id="734" w:author="STEVENS, KAREN M CIV USAF HAF SAF/AQCP" w:date="2024-02-20T08:41:00Z">
        <w:r w:rsidRPr="081A985D" w:rsidDel="0023403B">
          <w:rPr>
            <w:w w:val="105"/>
          </w:rPr>
          <w:delText>Clearance</w:delText>
        </w:r>
        <w:r w:rsidRPr="081A985D" w:rsidDel="0023403B">
          <w:rPr>
            <w:spacing w:val="21"/>
            <w:w w:val="105"/>
          </w:rPr>
          <w:delText xml:space="preserve"> </w:delText>
        </w:r>
        <w:r w:rsidRPr="081A985D" w:rsidDel="0023403B">
          <w:rPr>
            <w:w w:val="105"/>
          </w:rPr>
          <w:delText>Approval</w:delText>
        </w:r>
        <w:r w:rsidRPr="081A985D" w:rsidDel="0023403B">
          <w:rPr>
            <w:spacing w:val="21"/>
            <w:w w:val="105"/>
          </w:rPr>
          <w:delText xml:space="preserve"> </w:delText>
        </w:r>
        <w:r w:rsidRPr="081A985D" w:rsidDel="0023403B">
          <w:rPr>
            <w:w w:val="105"/>
          </w:rPr>
          <w:delText>(See</w:delText>
        </w:r>
        <w:r w:rsidRPr="081A985D" w:rsidDel="0023403B">
          <w:rPr>
            <w:spacing w:val="21"/>
            <w:w w:val="105"/>
          </w:rPr>
          <w:delText xml:space="preserve"> </w:delText>
        </w:r>
        <w:r w:rsidRPr="081A985D" w:rsidDel="0023403B">
          <w:rPr>
            <w:w w:val="105"/>
          </w:rPr>
          <w:delText>(2)</w:delText>
        </w:r>
        <w:r w:rsidRPr="081A985D" w:rsidDel="0023403B">
          <w:rPr>
            <w:spacing w:val="21"/>
            <w:w w:val="105"/>
          </w:rPr>
          <w:delText xml:space="preserve"> </w:delText>
        </w:r>
        <w:r w:rsidRPr="081A985D" w:rsidDel="0023403B">
          <w:rPr>
            <w:w w:val="105"/>
          </w:rPr>
          <w:delText>below</w:delText>
        </w:r>
        <w:r w:rsidRPr="081A985D" w:rsidDel="0023403B">
          <w:rPr>
            <w:spacing w:val="22"/>
            <w:w w:val="105"/>
          </w:rPr>
          <w:delText xml:space="preserve"> </w:delText>
        </w:r>
        <w:r w:rsidRPr="081A985D" w:rsidDel="0023403B">
          <w:rPr>
            <w:w w:val="105"/>
          </w:rPr>
          <w:delText>for</w:delText>
        </w:r>
        <w:r w:rsidRPr="081A985D" w:rsidDel="0023403B">
          <w:rPr>
            <w:spacing w:val="21"/>
            <w:w w:val="105"/>
          </w:rPr>
          <w:delText xml:space="preserve"> </w:delText>
        </w:r>
        <w:r w:rsidRPr="081A985D" w:rsidDel="0023403B">
          <w:rPr>
            <w:w w:val="105"/>
          </w:rPr>
          <w:delText>SSC</w:delText>
        </w:r>
      </w:del>
      <w:ins w:id="735" w:author="STEVENS, KAREN M CIV USAF HAF SAF/SAF/AQC" w:date="2023-10-10T17:38:00Z">
        <w:del w:id="736" w:author="STEVENS, KAREN M CIV USAF HAF SAF/AQCP" w:date="2024-02-20T08:41:00Z">
          <w:r w:rsidRPr="081A985D" w:rsidDel="0023403B">
            <w:rPr>
              <w:w w:val="105"/>
            </w:rPr>
            <w:delText>, SpRCO, and SDA</w:delText>
          </w:r>
        </w:del>
      </w:ins>
      <w:del w:id="737" w:author="STEVENS, KAREN M CIV USAF HAF SAF/AQCP" w:date="2024-02-20T08:41:00Z">
        <w:r w:rsidRPr="081A985D" w:rsidDel="0023403B">
          <w:rPr>
            <w:spacing w:val="21"/>
            <w:w w:val="105"/>
          </w:rPr>
          <w:delText xml:space="preserve"> </w:delText>
        </w:r>
        <w:r w:rsidRPr="081A985D" w:rsidDel="0023403B">
          <w:rPr>
            <w:w w:val="105"/>
          </w:rPr>
          <w:delText>clearance</w:delText>
        </w:r>
        <w:r w:rsidRPr="081A985D" w:rsidDel="0023403B">
          <w:rPr>
            <w:spacing w:val="21"/>
            <w:w w:val="105"/>
          </w:rPr>
          <w:delText xml:space="preserve"> </w:delText>
        </w:r>
        <w:r w:rsidRPr="081A985D" w:rsidDel="0023403B">
          <w:rPr>
            <w:spacing w:val="-2"/>
            <w:w w:val="105"/>
          </w:rPr>
          <w:delText>approvals):</w:delText>
        </w:r>
      </w:del>
    </w:p>
    <w:p w14:paraId="7E311BA4" w14:textId="77777777" w:rsidR="0041041B" w:rsidDel="0023403B" w:rsidRDefault="0041041B" w:rsidP="0041041B">
      <w:pPr>
        <w:pStyle w:val="ListParagraph"/>
        <w:tabs>
          <w:tab w:val="left" w:pos="450"/>
        </w:tabs>
        <w:spacing w:before="1"/>
        <w:ind w:left="450"/>
        <w:rPr>
          <w:del w:id="738" w:author="STEVENS, KAREN M CIV USAF HAF SAF/AQCP" w:date="2024-02-20T08:41:00Z"/>
          <w:spacing w:val="-2"/>
          <w:w w:val="105"/>
        </w:rPr>
      </w:pPr>
    </w:p>
    <w:tbl>
      <w:tblPr>
        <w:tblStyle w:val="TableGrid"/>
        <w:tblW w:w="0" w:type="auto"/>
        <w:tblInd w:w="450" w:type="dxa"/>
        <w:tblLook w:val="04A0" w:firstRow="1" w:lastRow="0" w:firstColumn="1" w:lastColumn="0" w:noHBand="0" w:noVBand="1"/>
      </w:tblPr>
      <w:tblGrid>
        <w:gridCol w:w="2490"/>
        <w:gridCol w:w="2494"/>
        <w:gridCol w:w="2494"/>
        <w:gridCol w:w="2492"/>
      </w:tblGrid>
      <w:tr w:rsidR="0041041B" w:rsidDel="0023403B" w14:paraId="586066FE" w14:textId="0F25E18E" w:rsidTr="0041041B">
        <w:trPr>
          <w:del w:id="739" w:author="STEVENS, KAREN M CIV USAF HAF SAF/AQCP" w:date="2024-02-20T08:41:00Z"/>
        </w:trPr>
        <w:tc>
          <w:tcPr>
            <w:tcW w:w="2549" w:type="dxa"/>
          </w:tcPr>
          <w:p w14:paraId="29C34515" w14:textId="67F5D7DF" w:rsidR="0041041B" w:rsidDel="0023403B" w:rsidRDefault="0041041B" w:rsidP="0041041B">
            <w:pPr>
              <w:pStyle w:val="ListParagraph"/>
              <w:tabs>
                <w:tab w:val="left" w:pos="450"/>
              </w:tabs>
              <w:spacing w:before="1"/>
              <w:ind w:left="0"/>
              <w:jc w:val="center"/>
              <w:rPr>
                <w:del w:id="740" w:author="STEVENS, KAREN M CIV USAF HAF SAF/AQCP" w:date="2024-02-20T08:41:00Z"/>
              </w:rPr>
            </w:pPr>
            <w:del w:id="741" w:author="STEVENS, KAREN M CIV USAF HAF SAF/AQCP" w:date="2024-02-20T08:41:00Z">
              <w:r w:rsidRPr="005E055D" w:rsidDel="0023403B">
                <w:rPr>
                  <w:b/>
                  <w:bCs/>
                  <w:spacing w:val="-2"/>
                  <w:w w:val="105"/>
                  <w:sz w:val="20"/>
                  <w:szCs w:val="20"/>
                </w:rPr>
                <w:delText>Unit</w:delText>
              </w:r>
            </w:del>
          </w:p>
        </w:tc>
        <w:tc>
          <w:tcPr>
            <w:tcW w:w="2549" w:type="dxa"/>
          </w:tcPr>
          <w:p w14:paraId="5D67871D" w14:textId="77777777" w:rsidR="0041041B" w:rsidRPr="005E055D" w:rsidDel="0023403B" w:rsidRDefault="0041041B" w:rsidP="0041041B">
            <w:pPr>
              <w:pStyle w:val="TableParagraph"/>
              <w:spacing w:line="253" w:lineRule="exact"/>
              <w:jc w:val="center"/>
              <w:rPr>
                <w:del w:id="742" w:author="STEVENS, KAREN M CIV USAF HAF SAF/AQCP" w:date="2024-02-20T08:41:00Z"/>
                <w:b/>
                <w:bCs/>
                <w:w w:val="120"/>
                <w:sz w:val="20"/>
                <w:szCs w:val="20"/>
              </w:rPr>
            </w:pPr>
            <w:del w:id="743" w:author="STEVENS, KAREN M CIV USAF HAF SAF/AQCP" w:date="2024-02-20T08:41:00Z">
              <w:r w:rsidRPr="005E055D" w:rsidDel="0023403B">
                <w:rPr>
                  <w:b/>
                  <w:bCs/>
                  <w:w w:val="120"/>
                  <w:sz w:val="20"/>
                  <w:szCs w:val="20"/>
                </w:rPr>
                <w:delText>Clearance Approval Authority</w:delText>
              </w:r>
            </w:del>
          </w:p>
          <w:p w14:paraId="433DFC2A" w14:textId="67B73C19" w:rsidR="0041041B" w:rsidDel="0023403B" w:rsidRDefault="0041041B" w:rsidP="0041041B">
            <w:pPr>
              <w:pStyle w:val="ListParagraph"/>
              <w:tabs>
                <w:tab w:val="left" w:pos="450"/>
              </w:tabs>
              <w:spacing w:before="1"/>
              <w:ind w:left="0"/>
              <w:jc w:val="center"/>
              <w:rPr>
                <w:del w:id="744" w:author="STEVENS, KAREN M CIV USAF HAF SAF/AQCP" w:date="2024-02-20T08:41:00Z"/>
              </w:rPr>
            </w:pPr>
            <w:del w:id="745" w:author="STEVENS, KAREN M CIV USAF HAF SAF/AQCP" w:date="2024-02-20T08:41:00Z">
              <w:r w:rsidRPr="005E055D" w:rsidDel="0023403B">
                <w:rPr>
                  <w:b/>
                  <w:bCs/>
                  <w:w w:val="120"/>
                  <w:sz w:val="20"/>
                  <w:szCs w:val="20"/>
                </w:rPr>
                <w:delText>COCO</w:delText>
              </w:r>
            </w:del>
          </w:p>
        </w:tc>
        <w:tc>
          <w:tcPr>
            <w:tcW w:w="2549" w:type="dxa"/>
          </w:tcPr>
          <w:p w14:paraId="7B897FBE" w14:textId="77777777" w:rsidR="0041041B" w:rsidRPr="005E055D" w:rsidDel="0023403B" w:rsidRDefault="0041041B" w:rsidP="0041041B">
            <w:pPr>
              <w:pStyle w:val="TableParagraph"/>
              <w:spacing w:line="253" w:lineRule="exact"/>
              <w:jc w:val="center"/>
              <w:rPr>
                <w:del w:id="746" w:author="STEVENS, KAREN M CIV USAF HAF SAF/AQCP" w:date="2024-02-20T08:41:00Z"/>
                <w:b/>
                <w:bCs/>
                <w:w w:val="120"/>
                <w:sz w:val="20"/>
                <w:szCs w:val="20"/>
              </w:rPr>
            </w:pPr>
            <w:del w:id="747" w:author="STEVENS, KAREN M CIV USAF HAF SAF/AQCP" w:date="2024-02-20T08:41:00Z">
              <w:r w:rsidRPr="005E055D" w:rsidDel="0023403B">
                <w:rPr>
                  <w:b/>
                  <w:bCs/>
                  <w:w w:val="120"/>
                  <w:sz w:val="20"/>
                  <w:szCs w:val="20"/>
                </w:rPr>
                <w:delText>Clearance Approval Authority</w:delText>
              </w:r>
            </w:del>
          </w:p>
          <w:p w14:paraId="3BFFA050" w14:textId="64F6951B" w:rsidR="0041041B" w:rsidDel="0023403B" w:rsidRDefault="0041041B" w:rsidP="0041041B">
            <w:pPr>
              <w:pStyle w:val="ListParagraph"/>
              <w:tabs>
                <w:tab w:val="left" w:pos="450"/>
              </w:tabs>
              <w:spacing w:before="1"/>
              <w:ind w:left="0"/>
              <w:jc w:val="center"/>
              <w:rPr>
                <w:del w:id="748" w:author="STEVENS, KAREN M CIV USAF HAF SAF/AQCP" w:date="2024-02-20T08:41:00Z"/>
              </w:rPr>
            </w:pPr>
            <w:del w:id="749" w:author="STEVENS, KAREN M CIV USAF HAF SAF/AQCP" w:date="2024-02-20T08:41:00Z">
              <w:r w:rsidRPr="005E055D" w:rsidDel="0023403B">
                <w:rPr>
                  <w:b/>
                  <w:bCs/>
                  <w:w w:val="120"/>
                  <w:sz w:val="20"/>
                  <w:szCs w:val="20"/>
                </w:rPr>
                <w:delText>SCO</w:delText>
              </w:r>
            </w:del>
          </w:p>
        </w:tc>
        <w:tc>
          <w:tcPr>
            <w:tcW w:w="2549" w:type="dxa"/>
          </w:tcPr>
          <w:p w14:paraId="62C31B07" w14:textId="676CF0C9" w:rsidR="0041041B" w:rsidRPr="005E055D" w:rsidDel="0023403B" w:rsidRDefault="0041041B" w:rsidP="0041041B">
            <w:pPr>
              <w:pStyle w:val="TableParagraph"/>
              <w:spacing w:line="253" w:lineRule="exact"/>
              <w:ind w:right="49"/>
              <w:jc w:val="center"/>
              <w:rPr>
                <w:del w:id="750" w:author="STEVENS, KAREN M CIV USAF HAF SAF/AQCP" w:date="2024-02-20T08:41:00Z"/>
                <w:b/>
                <w:bCs/>
                <w:spacing w:val="-5"/>
                <w:w w:val="115"/>
                <w:sz w:val="20"/>
                <w:szCs w:val="20"/>
              </w:rPr>
            </w:pPr>
            <w:del w:id="751" w:author="STEVENS, KAREN M CIV USAF HAF SAF/AQCP" w:date="2024-02-20T08:41:00Z">
              <w:r w:rsidRPr="005E055D" w:rsidDel="0023403B">
                <w:rPr>
                  <w:b/>
                  <w:bCs/>
                  <w:spacing w:val="-5"/>
                  <w:w w:val="115"/>
                  <w:sz w:val="20"/>
                  <w:szCs w:val="20"/>
                </w:rPr>
                <w:delText>Clearance Approval Authority</w:delText>
              </w:r>
            </w:del>
          </w:p>
          <w:p w14:paraId="58B5FAB9" w14:textId="71F0BCCC" w:rsidR="0041041B" w:rsidDel="0023403B" w:rsidRDefault="0041041B" w:rsidP="0041041B">
            <w:pPr>
              <w:pStyle w:val="ListParagraph"/>
              <w:tabs>
                <w:tab w:val="left" w:pos="450"/>
              </w:tabs>
              <w:spacing w:before="1"/>
              <w:ind w:left="0"/>
              <w:jc w:val="center"/>
              <w:rPr>
                <w:del w:id="752" w:author="STEVENS, KAREN M CIV USAF HAF SAF/AQCP" w:date="2024-02-20T08:41:00Z"/>
              </w:rPr>
            </w:pPr>
            <w:del w:id="753" w:author="STEVENS, KAREN M CIV USAF HAF SAF/AQCP" w:date="2024-02-20T08:41:00Z">
              <w:r w:rsidRPr="005E055D" w:rsidDel="0023403B">
                <w:rPr>
                  <w:b/>
                  <w:bCs/>
                  <w:spacing w:val="-5"/>
                  <w:w w:val="115"/>
                  <w:sz w:val="20"/>
                  <w:szCs w:val="20"/>
                </w:rPr>
                <w:delText>HCA</w:delText>
              </w:r>
            </w:del>
          </w:p>
        </w:tc>
      </w:tr>
      <w:tr w:rsidR="0041041B" w:rsidDel="0023403B" w14:paraId="165AE578" w14:textId="5B6311E6" w:rsidTr="0041041B">
        <w:trPr>
          <w:del w:id="754" w:author="STEVENS, KAREN M CIV USAF HAF SAF/AQCP" w:date="2024-02-20T08:41:00Z"/>
        </w:trPr>
        <w:tc>
          <w:tcPr>
            <w:tcW w:w="2549" w:type="dxa"/>
          </w:tcPr>
          <w:p w14:paraId="0F473407" w14:textId="1C46BFF4" w:rsidR="00246E6A" w:rsidRPr="00246E6A" w:rsidDel="0023403B" w:rsidRDefault="0041041B" w:rsidP="0041041B">
            <w:pPr>
              <w:pStyle w:val="ListParagraph"/>
              <w:tabs>
                <w:tab w:val="left" w:pos="450"/>
              </w:tabs>
              <w:spacing w:before="1"/>
              <w:ind w:left="0"/>
              <w:jc w:val="center"/>
              <w:rPr>
                <w:del w:id="755" w:author="STEVENS, KAREN M CIV USAF HAF SAF/AQCP" w:date="2024-02-20T08:41:00Z"/>
                <w:b/>
                <w:bCs/>
                <w:spacing w:val="-2"/>
                <w:w w:val="105"/>
                <w:sz w:val="20"/>
                <w:szCs w:val="20"/>
              </w:rPr>
            </w:pPr>
            <w:del w:id="756" w:author="STEVENS, KAREN M CIV USAF HAF SAF/AQCP" w:date="2024-02-20T08:41:00Z">
              <w:r w:rsidRPr="005E055D" w:rsidDel="0023403B">
                <w:rPr>
                  <w:spacing w:val="-2"/>
                  <w:w w:val="105"/>
                  <w:sz w:val="20"/>
                  <w:szCs w:val="20"/>
                </w:rPr>
                <w:delText>Operational</w:delText>
              </w:r>
            </w:del>
          </w:p>
        </w:tc>
        <w:tc>
          <w:tcPr>
            <w:tcW w:w="2549" w:type="dxa"/>
          </w:tcPr>
          <w:p w14:paraId="39A3A332" w14:textId="2B1F350F" w:rsidR="0041041B" w:rsidRPr="005E055D" w:rsidDel="0023403B" w:rsidRDefault="0041041B" w:rsidP="0041041B">
            <w:pPr>
              <w:pStyle w:val="TableParagraph"/>
              <w:spacing w:line="253" w:lineRule="exact"/>
              <w:jc w:val="center"/>
              <w:rPr>
                <w:del w:id="757" w:author="STEVENS, KAREN M CIV USAF HAF SAF/AQCP" w:date="2024-02-20T08:41:00Z"/>
                <w:b/>
                <w:bCs/>
                <w:w w:val="120"/>
                <w:sz w:val="20"/>
                <w:szCs w:val="20"/>
              </w:rPr>
            </w:pPr>
            <w:del w:id="758" w:author="STEVENS, KAREN M CIV USAF HAF SAF/AQCP" w:date="2024-02-20T08:41:00Z">
              <w:r w:rsidRPr="005E055D" w:rsidDel="0023403B">
                <w:rPr>
                  <w:w w:val="120"/>
                  <w:sz w:val="20"/>
                  <w:szCs w:val="20"/>
                </w:rPr>
                <w:delText>≤</w:delText>
              </w:r>
              <w:r w:rsidRPr="005E055D" w:rsidDel="0023403B">
                <w:rPr>
                  <w:spacing w:val="6"/>
                  <w:w w:val="120"/>
                  <w:sz w:val="20"/>
                  <w:szCs w:val="20"/>
                </w:rPr>
                <w:delText xml:space="preserve"> </w:delText>
              </w:r>
              <w:r w:rsidRPr="005E055D" w:rsidDel="0023403B">
                <w:rPr>
                  <w:spacing w:val="-4"/>
                  <w:w w:val="120"/>
                  <w:sz w:val="20"/>
                  <w:szCs w:val="20"/>
                </w:rPr>
                <w:delText>$10M</w:delText>
              </w:r>
            </w:del>
          </w:p>
        </w:tc>
        <w:tc>
          <w:tcPr>
            <w:tcW w:w="2549" w:type="dxa"/>
          </w:tcPr>
          <w:p w14:paraId="55B886E9" w14:textId="67434AA0" w:rsidR="0041041B" w:rsidRPr="005E055D" w:rsidDel="0023403B" w:rsidRDefault="0041041B" w:rsidP="0041041B">
            <w:pPr>
              <w:pStyle w:val="TableParagraph"/>
              <w:spacing w:line="253" w:lineRule="exact"/>
              <w:jc w:val="center"/>
              <w:rPr>
                <w:del w:id="759" w:author="STEVENS, KAREN M CIV USAF HAF SAF/AQCP" w:date="2024-02-20T08:41:00Z"/>
                <w:b/>
                <w:bCs/>
                <w:w w:val="120"/>
                <w:sz w:val="20"/>
                <w:szCs w:val="20"/>
              </w:rPr>
            </w:pPr>
            <w:del w:id="760" w:author="STEVENS, KAREN M CIV USAF HAF SAF/AQCP" w:date="2024-02-20T08:41:00Z">
              <w:r w:rsidRPr="005E055D" w:rsidDel="0023403B">
                <w:rPr>
                  <w:w w:val="120"/>
                  <w:sz w:val="20"/>
                  <w:szCs w:val="20"/>
                </w:rPr>
                <w:delText>&gt;</w:delText>
              </w:r>
              <w:r w:rsidRPr="005E055D" w:rsidDel="0023403B">
                <w:rPr>
                  <w:spacing w:val="-9"/>
                  <w:w w:val="120"/>
                  <w:sz w:val="20"/>
                  <w:szCs w:val="20"/>
                </w:rPr>
                <w:delText xml:space="preserve"> </w:delText>
              </w:r>
              <w:r w:rsidRPr="005E055D" w:rsidDel="0023403B">
                <w:rPr>
                  <w:w w:val="120"/>
                  <w:sz w:val="20"/>
                  <w:szCs w:val="20"/>
                </w:rPr>
                <w:delText>$10M</w:delText>
              </w:r>
              <w:r w:rsidRPr="005E055D" w:rsidDel="0023403B">
                <w:rPr>
                  <w:spacing w:val="-8"/>
                  <w:w w:val="120"/>
                  <w:sz w:val="20"/>
                  <w:szCs w:val="20"/>
                </w:rPr>
                <w:delText xml:space="preserve"> </w:delText>
              </w:r>
              <w:r w:rsidRPr="005E055D" w:rsidDel="0023403B">
                <w:rPr>
                  <w:w w:val="120"/>
                  <w:sz w:val="20"/>
                  <w:szCs w:val="20"/>
                </w:rPr>
                <w:delText>to</w:delText>
              </w:r>
              <w:r w:rsidRPr="005E055D" w:rsidDel="0023403B">
                <w:rPr>
                  <w:spacing w:val="-9"/>
                  <w:w w:val="120"/>
                  <w:sz w:val="20"/>
                  <w:szCs w:val="20"/>
                </w:rPr>
                <w:delText xml:space="preserve"> </w:delText>
              </w:r>
              <w:r w:rsidRPr="005E055D" w:rsidDel="0023403B">
                <w:rPr>
                  <w:w w:val="120"/>
                  <w:sz w:val="20"/>
                  <w:szCs w:val="20"/>
                </w:rPr>
                <w:delText>&lt;</w:delText>
              </w:r>
              <w:r w:rsidRPr="005E055D" w:rsidDel="0023403B">
                <w:rPr>
                  <w:spacing w:val="-8"/>
                  <w:w w:val="120"/>
                  <w:sz w:val="20"/>
                  <w:szCs w:val="20"/>
                </w:rPr>
                <w:delText xml:space="preserve"> </w:delText>
              </w:r>
              <w:r w:rsidRPr="005E055D" w:rsidDel="0023403B">
                <w:rPr>
                  <w:spacing w:val="-5"/>
                  <w:w w:val="120"/>
                  <w:sz w:val="20"/>
                  <w:szCs w:val="20"/>
                </w:rPr>
                <w:delText>$1B</w:delText>
              </w:r>
            </w:del>
          </w:p>
        </w:tc>
        <w:tc>
          <w:tcPr>
            <w:tcW w:w="2549" w:type="dxa"/>
          </w:tcPr>
          <w:p w14:paraId="231C7901" w14:textId="1B92D596" w:rsidR="0041041B" w:rsidRPr="005E055D" w:rsidDel="0023403B" w:rsidRDefault="0041041B" w:rsidP="0041041B">
            <w:pPr>
              <w:pStyle w:val="TableParagraph"/>
              <w:spacing w:line="253" w:lineRule="exact"/>
              <w:ind w:right="49"/>
              <w:jc w:val="center"/>
              <w:rPr>
                <w:del w:id="761" w:author="STEVENS, KAREN M CIV USAF HAF SAF/AQCP" w:date="2024-02-20T08:41:00Z"/>
                <w:b/>
                <w:bCs/>
                <w:spacing w:val="-5"/>
                <w:w w:val="115"/>
                <w:sz w:val="20"/>
                <w:szCs w:val="20"/>
              </w:rPr>
            </w:pPr>
            <w:del w:id="762" w:author="STEVENS, KAREN M CIV USAF HAF SAF/AQCP" w:date="2024-02-20T08:41:00Z">
              <w:r w:rsidRPr="005E055D" w:rsidDel="0023403B">
                <w:rPr>
                  <w:rFonts w:ascii="Bookman Old Style" w:hAnsi="Bookman Old Style"/>
                  <w:sz w:val="20"/>
                  <w:szCs w:val="20"/>
                </w:rPr>
                <w:delText>≥</w:delText>
              </w:r>
              <w:r w:rsidRPr="005E055D" w:rsidDel="0023403B">
                <w:rPr>
                  <w:rFonts w:ascii="Bookman Old Style" w:hAnsi="Bookman Old Style"/>
                  <w:spacing w:val="-19"/>
                  <w:sz w:val="20"/>
                  <w:szCs w:val="20"/>
                </w:rPr>
                <w:delText xml:space="preserve"> </w:delText>
              </w:r>
              <w:r w:rsidRPr="005E055D" w:rsidDel="0023403B">
                <w:rPr>
                  <w:rFonts w:ascii="Bookman Old Style" w:hAnsi="Bookman Old Style"/>
                  <w:sz w:val="20"/>
                  <w:szCs w:val="20"/>
                </w:rPr>
                <w:delText>$1B</w:delText>
              </w:r>
            </w:del>
          </w:p>
        </w:tc>
      </w:tr>
      <w:tr w:rsidR="0041041B" w:rsidDel="0023403B" w14:paraId="340D333B" w14:textId="390350B5" w:rsidTr="0041041B">
        <w:trPr>
          <w:del w:id="763" w:author="STEVENS, KAREN M CIV USAF HAF SAF/AQCP" w:date="2024-02-20T08:41:00Z"/>
        </w:trPr>
        <w:tc>
          <w:tcPr>
            <w:tcW w:w="2549" w:type="dxa"/>
          </w:tcPr>
          <w:p w14:paraId="6B189FD3" w14:textId="77777777" w:rsidR="0041041B" w:rsidRPr="005E055D" w:rsidDel="0023403B" w:rsidRDefault="0041041B" w:rsidP="0041041B">
            <w:pPr>
              <w:pStyle w:val="TableParagraph"/>
              <w:spacing w:before="11"/>
              <w:rPr>
                <w:del w:id="764" w:author="STEVENS, KAREN M CIV USAF HAF SAF/AQCP" w:date="2024-02-20T08:41:00Z"/>
                <w:rFonts w:ascii="Bookman Old Style"/>
                <w:b/>
                <w:sz w:val="20"/>
                <w:szCs w:val="20"/>
              </w:rPr>
            </w:pPr>
          </w:p>
          <w:p w14:paraId="551843CB" w14:textId="6A6A81D1" w:rsidR="00246E6A" w:rsidRPr="00246E6A" w:rsidDel="0023403B" w:rsidRDefault="0041041B" w:rsidP="0041041B">
            <w:pPr>
              <w:pStyle w:val="ListParagraph"/>
              <w:tabs>
                <w:tab w:val="left" w:pos="450"/>
              </w:tabs>
              <w:spacing w:before="1"/>
              <w:ind w:left="0"/>
              <w:jc w:val="center"/>
              <w:rPr>
                <w:del w:id="765" w:author="STEVENS, KAREN M CIV USAF HAF SAF/AQCP" w:date="2024-02-20T08:41:00Z"/>
                <w:spacing w:val="-2"/>
                <w:w w:val="105"/>
                <w:sz w:val="20"/>
                <w:szCs w:val="20"/>
              </w:rPr>
            </w:pPr>
            <w:del w:id="766" w:author="STEVENS, KAREN M CIV USAF HAF SAF/AQCP" w:date="2024-02-20T08:41:00Z">
              <w:r w:rsidRPr="005E055D" w:rsidDel="0023403B">
                <w:rPr>
                  <w:spacing w:val="-2"/>
                  <w:w w:val="105"/>
                  <w:sz w:val="20"/>
                  <w:szCs w:val="20"/>
                </w:rPr>
                <w:delText>Enterprise</w:delText>
              </w:r>
            </w:del>
          </w:p>
        </w:tc>
        <w:tc>
          <w:tcPr>
            <w:tcW w:w="2549" w:type="dxa"/>
          </w:tcPr>
          <w:p w14:paraId="7C94F710" w14:textId="77777777" w:rsidR="0041041B" w:rsidRPr="005E055D" w:rsidDel="0023403B" w:rsidRDefault="0041041B" w:rsidP="0041041B">
            <w:pPr>
              <w:pStyle w:val="TableParagraph"/>
              <w:spacing w:before="11"/>
              <w:rPr>
                <w:del w:id="767" w:author="STEVENS, KAREN M CIV USAF HAF SAF/AQCP" w:date="2024-02-20T08:41:00Z"/>
                <w:rFonts w:ascii="Bookman Old Style"/>
                <w:b/>
                <w:sz w:val="20"/>
                <w:szCs w:val="20"/>
              </w:rPr>
            </w:pPr>
          </w:p>
          <w:p w14:paraId="1EED99E4" w14:textId="79D723EF" w:rsidR="0041041B" w:rsidRPr="005E055D" w:rsidDel="0023403B" w:rsidRDefault="0041041B" w:rsidP="0041041B">
            <w:pPr>
              <w:pStyle w:val="TableParagraph"/>
              <w:spacing w:line="253" w:lineRule="exact"/>
              <w:jc w:val="center"/>
              <w:rPr>
                <w:del w:id="768" w:author="STEVENS, KAREN M CIV USAF HAF SAF/AQCP" w:date="2024-02-20T08:41:00Z"/>
                <w:b/>
                <w:bCs/>
                <w:w w:val="120"/>
                <w:sz w:val="20"/>
                <w:szCs w:val="20"/>
              </w:rPr>
            </w:pPr>
            <w:del w:id="769" w:author="STEVENS, KAREN M CIV USAF HAF SAF/AQCP" w:date="2024-02-20T08:41:00Z">
              <w:r w:rsidRPr="005E055D" w:rsidDel="0023403B">
                <w:rPr>
                  <w:w w:val="120"/>
                  <w:sz w:val="20"/>
                  <w:szCs w:val="20"/>
                </w:rPr>
                <w:delText>≤</w:delText>
              </w:r>
              <w:r w:rsidRPr="005E055D" w:rsidDel="0023403B">
                <w:rPr>
                  <w:spacing w:val="6"/>
                  <w:w w:val="120"/>
                  <w:sz w:val="20"/>
                  <w:szCs w:val="20"/>
                </w:rPr>
                <w:delText xml:space="preserve"> </w:delText>
              </w:r>
              <w:r w:rsidRPr="005E055D" w:rsidDel="0023403B">
                <w:rPr>
                  <w:spacing w:val="-4"/>
                  <w:w w:val="120"/>
                  <w:sz w:val="20"/>
                  <w:szCs w:val="20"/>
                </w:rPr>
                <w:delText>$50M</w:delText>
              </w:r>
            </w:del>
          </w:p>
        </w:tc>
        <w:tc>
          <w:tcPr>
            <w:tcW w:w="2549" w:type="dxa"/>
          </w:tcPr>
          <w:p w14:paraId="4D8A833B" w14:textId="77777777" w:rsidR="0041041B" w:rsidRPr="005E055D" w:rsidDel="0023403B" w:rsidRDefault="0041041B" w:rsidP="0041041B">
            <w:pPr>
              <w:pStyle w:val="TableParagraph"/>
              <w:spacing w:before="11"/>
              <w:rPr>
                <w:del w:id="770" w:author="STEVENS, KAREN M CIV USAF HAF SAF/AQCP" w:date="2024-02-20T08:41:00Z"/>
                <w:rFonts w:ascii="Bookman Old Style"/>
                <w:b/>
                <w:sz w:val="20"/>
                <w:szCs w:val="20"/>
              </w:rPr>
            </w:pPr>
          </w:p>
          <w:p w14:paraId="1C357CD3" w14:textId="55D94E91" w:rsidR="0041041B" w:rsidRPr="005E055D" w:rsidDel="0023403B" w:rsidRDefault="0041041B" w:rsidP="0041041B">
            <w:pPr>
              <w:pStyle w:val="TableParagraph"/>
              <w:spacing w:line="253" w:lineRule="exact"/>
              <w:jc w:val="center"/>
              <w:rPr>
                <w:del w:id="771" w:author="STEVENS, KAREN M CIV USAF HAF SAF/AQCP" w:date="2024-02-20T08:41:00Z"/>
                <w:b/>
                <w:bCs/>
                <w:w w:val="120"/>
                <w:sz w:val="20"/>
                <w:szCs w:val="20"/>
              </w:rPr>
            </w:pPr>
            <w:del w:id="772" w:author="STEVENS, KAREN M CIV USAF HAF SAF/AQCP" w:date="2024-02-20T08:41:00Z">
              <w:r w:rsidRPr="005E055D" w:rsidDel="0023403B">
                <w:rPr>
                  <w:w w:val="120"/>
                  <w:sz w:val="20"/>
                  <w:szCs w:val="20"/>
                </w:rPr>
                <w:delText>&gt;</w:delText>
              </w:r>
              <w:r w:rsidRPr="005E055D" w:rsidDel="0023403B">
                <w:rPr>
                  <w:spacing w:val="-9"/>
                  <w:w w:val="120"/>
                  <w:sz w:val="20"/>
                  <w:szCs w:val="20"/>
                </w:rPr>
                <w:delText xml:space="preserve"> </w:delText>
              </w:r>
              <w:r w:rsidRPr="005E055D" w:rsidDel="0023403B">
                <w:rPr>
                  <w:w w:val="120"/>
                  <w:sz w:val="20"/>
                  <w:szCs w:val="20"/>
                </w:rPr>
                <w:delText>$50M</w:delText>
              </w:r>
              <w:r w:rsidRPr="005E055D" w:rsidDel="0023403B">
                <w:rPr>
                  <w:spacing w:val="-8"/>
                  <w:w w:val="120"/>
                  <w:sz w:val="20"/>
                  <w:szCs w:val="20"/>
                </w:rPr>
                <w:delText xml:space="preserve"> </w:delText>
              </w:r>
              <w:r w:rsidRPr="005E055D" w:rsidDel="0023403B">
                <w:rPr>
                  <w:w w:val="120"/>
                  <w:sz w:val="20"/>
                  <w:szCs w:val="20"/>
                </w:rPr>
                <w:delText>to</w:delText>
              </w:r>
              <w:r w:rsidRPr="005E055D" w:rsidDel="0023403B">
                <w:rPr>
                  <w:spacing w:val="-9"/>
                  <w:w w:val="120"/>
                  <w:sz w:val="20"/>
                  <w:szCs w:val="20"/>
                </w:rPr>
                <w:delText xml:space="preserve"> </w:delText>
              </w:r>
              <w:r w:rsidRPr="005E055D" w:rsidDel="0023403B">
                <w:rPr>
                  <w:w w:val="120"/>
                  <w:sz w:val="20"/>
                  <w:szCs w:val="20"/>
                </w:rPr>
                <w:delText>&lt;</w:delText>
              </w:r>
              <w:r w:rsidRPr="005E055D" w:rsidDel="0023403B">
                <w:rPr>
                  <w:spacing w:val="-8"/>
                  <w:w w:val="120"/>
                  <w:sz w:val="20"/>
                  <w:szCs w:val="20"/>
                </w:rPr>
                <w:delText xml:space="preserve"> </w:delText>
              </w:r>
              <w:r w:rsidRPr="005E055D" w:rsidDel="0023403B">
                <w:rPr>
                  <w:spacing w:val="-5"/>
                  <w:w w:val="120"/>
                  <w:sz w:val="20"/>
                  <w:szCs w:val="20"/>
                </w:rPr>
                <w:delText>$1B</w:delText>
              </w:r>
            </w:del>
          </w:p>
        </w:tc>
        <w:tc>
          <w:tcPr>
            <w:tcW w:w="2549" w:type="dxa"/>
          </w:tcPr>
          <w:p w14:paraId="0CA7EC3E" w14:textId="77777777" w:rsidR="0041041B" w:rsidRPr="005E055D" w:rsidDel="0023403B" w:rsidRDefault="0041041B" w:rsidP="0041041B">
            <w:pPr>
              <w:pStyle w:val="TableParagraph"/>
              <w:spacing w:before="11"/>
              <w:jc w:val="center"/>
              <w:rPr>
                <w:del w:id="773" w:author="STEVENS, KAREN M CIV USAF HAF SAF/AQCP" w:date="2024-02-20T08:41:00Z"/>
                <w:rFonts w:ascii="Bookman Old Style"/>
                <w:sz w:val="20"/>
                <w:szCs w:val="20"/>
              </w:rPr>
            </w:pPr>
          </w:p>
          <w:p w14:paraId="4B025895" w14:textId="211EB8A7" w:rsidR="0041041B" w:rsidRPr="005E055D" w:rsidDel="0023403B" w:rsidRDefault="0041041B" w:rsidP="0041041B">
            <w:pPr>
              <w:pStyle w:val="TableParagraph"/>
              <w:spacing w:line="253" w:lineRule="exact"/>
              <w:ind w:right="49"/>
              <w:jc w:val="center"/>
              <w:rPr>
                <w:del w:id="774" w:author="STEVENS, KAREN M CIV USAF HAF SAF/AQCP" w:date="2024-02-20T08:41:00Z"/>
                <w:b/>
                <w:bCs/>
                <w:spacing w:val="-5"/>
                <w:w w:val="115"/>
                <w:sz w:val="20"/>
                <w:szCs w:val="20"/>
              </w:rPr>
            </w:pPr>
            <w:del w:id="775" w:author="STEVENS, KAREN M CIV USAF HAF SAF/AQCP" w:date="2024-02-20T08:41:00Z">
              <w:r w:rsidRPr="005E055D" w:rsidDel="0023403B">
                <w:rPr>
                  <w:rFonts w:ascii="Bookman Old Style" w:hAnsi="Bookman Old Style"/>
                  <w:sz w:val="20"/>
                  <w:szCs w:val="20"/>
                </w:rPr>
                <w:delText>≥</w:delText>
              </w:r>
              <w:r w:rsidRPr="005E055D" w:rsidDel="0023403B">
                <w:rPr>
                  <w:rFonts w:ascii="Bookman Old Style" w:hAnsi="Bookman Old Style"/>
                  <w:spacing w:val="-19"/>
                  <w:sz w:val="20"/>
                  <w:szCs w:val="20"/>
                </w:rPr>
                <w:delText xml:space="preserve"> </w:delText>
              </w:r>
              <w:r w:rsidRPr="005E055D" w:rsidDel="0023403B">
                <w:rPr>
                  <w:rFonts w:ascii="Bookman Old Style" w:hAnsi="Bookman Old Style"/>
                  <w:sz w:val="20"/>
                  <w:szCs w:val="20"/>
                </w:rPr>
                <w:delText>$1B</w:delText>
              </w:r>
            </w:del>
          </w:p>
        </w:tc>
      </w:tr>
      <w:tr w:rsidR="0041041B" w:rsidDel="0023403B" w14:paraId="7F2B4F6D" w14:textId="4C86A217" w:rsidTr="0041041B">
        <w:trPr>
          <w:del w:id="776" w:author="STEVENS, KAREN M CIV USAF HAF SAF/AQCP" w:date="2024-02-20T08:41:00Z"/>
        </w:trPr>
        <w:tc>
          <w:tcPr>
            <w:tcW w:w="2549" w:type="dxa"/>
          </w:tcPr>
          <w:p w14:paraId="329EA600" w14:textId="77777777" w:rsidR="0041041B" w:rsidRPr="005E055D" w:rsidDel="0023403B" w:rsidRDefault="0041041B" w:rsidP="0041041B">
            <w:pPr>
              <w:pStyle w:val="TableParagraph"/>
              <w:spacing w:before="11"/>
              <w:rPr>
                <w:del w:id="777" w:author="STEVENS, KAREN M CIV USAF HAF SAF/AQCP" w:date="2024-02-20T08:41:00Z"/>
                <w:rFonts w:ascii="Bookman Old Style"/>
                <w:b/>
                <w:sz w:val="20"/>
                <w:szCs w:val="20"/>
              </w:rPr>
            </w:pPr>
          </w:p>
          <w:p w14:paraId="673B51D1" w14:textId="1D0DD9AE" w:rsidR="00246E6A" w:rsidRPr="00246E6A" w:rsidDel="0023403B" w:rsidRDefault="0041041B" w:rsidP="0041041B">
            <w:pPr>
              <w:pStyle w:val="ListParagraph"/>
              <w:tabs>
                <w:tab w:val="left" w:pos="450"/>
              </w:tabs>
              <w:spacing w:before="1"/>
              <w:ind w:left="0"/>
              <w:jc w:val="center"/>
              <w:rPr>
                <w:del w:id="778" w:author="STEVENS, KAREN M CIV USAF HAF SAF/AQCP" w:date="2024-02-20T08:41:00Z"/>
                <w:b/>
                <w:bCs/>
                <w:spacing w:val="-2"/>
                <w:w w:val="105"/>
                <w:sz w:val="20"/>
                <w:szCs w:val="20"/>
              </w:rPr>
            </w:pPr>
            <w:del w:id="779" w:author="STEVENS, KAREN M CIV USAF HAF SAF/AQCP" w:date="2024-02-20T08:41:00Z">
              <w:r w:rsidRPr="005E055D" w:rsidDel="0023403B">
                <w:rPr>
                  <w:w w:val="110"/>
                  <w:sz w:val="20"/>
                  <w:szCs w:val="20"/>
                </w:rPr>
                <w:delText>PEO</w:delText>
              </w:r>
              <w:r w:rsidRPr="005E055D" w:rsidDel="0023403B">
                <w:rPr>
                  <w:spacing w:val="13"/>
                  <w:w w:val="110"/>
                  <w:sz w:val="20"/>
                  <w:szCs w:val="20"/>
                </w:rPr>
                <w:delText xml:space="preserve"> </w:delText>
              </w:r>
              <w:r w:rsidRPr="005E055D" w:rsidDel="0023403B">
                <w:rPr>
                  <w:spacing w:val="-2"/>
                  <w:w w:val="110"/>
                  <w:sz w:val="20"/>
                  <w:szCs w:val="20"/>
                </w:rPr>
                <w:delText>(Systems)</w:delText>
              </w:r>
            </w:del>
          </w:p>
        </w:tc>
        <w:tc>
          <w:tcPr>
            <w:tcW w:w="2549" w:type="dxa"/>
          </w:tcPr>
          <w:p w14:paraId="0FB939F4" w14:textId="77777777" w:rsidR="0041041B" w:rsidRPr="005E055D" w:rsidDel="0023403B" w:rsidRDefault="0041041B" w:rsidP="0041041B">
            <w:pPr>
              <w:pStyle w:val="TableParagraph"/>
              <w:spacing w:before="11"/>
              <w:rPr>
                <w:del w:id="780" w:author="STEVENS, KAREN M CIV USAF HAF SAF/AQCP" w:date="2024-02-20T08:41:00Z"/>
                <w:rFonts w:ascii="Bookman Old Style"/>
                <w:b/>
                <w:sz w:val="20"/>
                <w:szCs w:val="20"/>
              </w:rPr>
            </w:pPr>
          </w:p>
          <w:p w14:paraId="69BEB948" w14:textId="4FF1040E" w:rsidR="0041041B" w:rsidRPr="005E055D" w:rsidDel="0023403B" w:rsidRDefault="0041041B" w:rsidP="0041041B">
            <w:pPr>
              <w:pStyle w:val="TableParagraph"/>
              <w:spacing w:line="253" w:lineRule="exact"/>
              <w:jc w:val="center"/>
              <w:rPr>
                <w:del w:id="781" w:author="STEVENS, KAREN M CIV USAF HAF SAF/AQCP" w:date="2024-02-20T08:41:00Z"/>
                <w:b/>
                <w:bCs/>
                <w:w w:val="120"/>
                <w:sz w:val="20"/>
                <w:szCs w:val="20"/>
              </w:rPr>
            </w:pPr>
            <w:del w:id="782" w:author="STEVENS, KAREN M CIV USAF HAF SAF/AQCP" w:date="2024-02-20T08:41:00Z">
              <w:r w:rsidRPr="005E055D" w:rsidDel="0023403B">
                <w:rPr>
                  <w:w w:val="120"/>
                  <w:sz w:val="20"/>
                  <w:szCs w:val="20"/>
                </w:rPr>
                <w:delText>≤</w:delText>
              </w:r>
              <w:r w:rsidRPr="005E055D" w:rsidDel="0023403B">
                <w:rPr>
                  <w:spacing w:val="6"/>
                  <w:w w:val="120"/>
                  <w:sz w:val="20"/>
                  <w:szCs w:val="20"/>
                </w:rPr>
                <w:delText xml:space="preserve"> </w:delText>
              </w:r>
              <w:r w:rsidRPr="005E055D" w:rsidDel="0023403B">
                <w:rPr>
                  <w:spacing w:val="-4"/>
                  <w:w w:val="120"/>
                  <w:sz w:val="20"/>
                  <w:szCs w:val="20"/>
                </w:rPr>
                <w:delText>$100M</w:delText>
              </w:r>
            </w:del>
          </w:p>
        </w:tc>
        <w:tc>
          <w:tcPr>
            <w:tcW w:w="2549" w:type="dxa"/>
          </w:tcPr>
          <w:p w14:paraId="6C3572B0" w14:textId="77777777" w:rsidR="0041041B" w:rsidRPr="005E055D" w:rsidDel="0023403B" w:rsidRDefault="0041041B" w:rsidP="0041041B">
            <w:pPr>
              <w:pStyle w:val="TableParagraph"/>
              <w:spacing w:before="11"/>
              <w:rPr>
                <w:del w:id="783" w:author="STEVENS, KAREN M CIV USAF HAF SAF/AQCP" w:date="2024-02-20T08:41:00Z"/>
                <w:rFonts w:ascii="Bookman Old Style"/>
                <w:b/>
                <w:sz w:val="20"/>
                <w:szCs w:val="20"/>
              </w:rPr>
            </w:pPr>
          </w:p>
          <w:p w14:paraId="54D6F0BF" w14:textId="597DAF77" w:rsidR="0041041B" w:rsidRPr="005E055D" w:rsidDel="0023403B" w:rsidRDefault="0041041B" w:rsidP="0041041B">
            <w:pPr>
              <w:pStyle w:val="TableParagraph"/>
              <w:spacing w:line="253" w:lineRule="exact"/>
              <w:jc w:val="center"/>
              <w:rPr>
                <w:del w:id="784" w:author="STEVENS, KAREN M CIV USAF HAF SAF/AQCP" w:date="2024-02-20T08:41:00Z"/>
                <w:b/>
                <w:bCs/>
                <w:w w:val="120"/>
                <w:sz w:val="20"/>
                <w:szCs w:val="20"/>
              </w:rPr>
            </w:pPr>
            <w:del w:id="785" w:author="STEVENS, KAREN M CIV USAF HAF SAF/AQCP" w:date="2024-02-20T08:41:00Z">
              <w:r w:rsidRPr="005E055D" w:rsidDel="0023403B">
                <w:rPr>
                  <w:w w:val="115"/>
                  <w:sz w:val="20"/>
                  <w:szCs w:val="20"/>
                </w:rPr>
                <w:delText>&gt;</w:delText>
              </w:r>
              <w:r w:rsidRPr="005E055D" w:rsidDel="0023403B">
                <w:rPr>
                  <w:spacing w:val="4"/>
                  <w:w w:val="115"/>
                  <w:sz w:val="20"/>
                  <w:szCs w:val="20"/>
                </w:rPr>
                <w:delText xml:space="preserve"> </w:delText>
              </w:r>
              <w:r w:rsidRPr="005E055D" w:rsidDel="0023403B">
                <w:rPr>
                  <w:w w:val="115"/>
                  <w:sz w:val="20"/>
                  <w:szCs w:val="20"/>
                </w:rPr>
                <w:delText>$100M</w:delText>
              </w:r>
              <w:r w:rsidRPr="005E055D" w:rsidDel="0023403B">
                <w:rPr>
                  <w:spacing w:val="4"/>
                  <w:w w:val="115"/>
                  <w:sz w:val="20"/>
                  <w:szCs w:val="20"/>
                </w:rPr>
                <w:delText xml:space="preserve"> </w:delText>
              </w:r>
              <w:r w:rsidRPr="005E055D" w:rsidDel="0023403B">
                <w:rPr>
                  <w:w w:val="115"/>
                  <w:sz w:val="20"/>
                  <w:szCs w:val="20"/>
                </w:rPr>
                <w:delText>to</w:delText>
              </w:r>
              <w:r w:rsidRPr="005E055D" w:rsidDel="0023403B">
                <w:rPr>
                  <w:spacing w:val="4"/>
                  <w:w w:val="115"/>
                  <w:sz w:val="20"/>
                  <w:szCs w:val="20"/>
                </w:rPr>
                <w:delText xml:space="preserve"> </w:delText>
              </w:r>
              <w:r w:rsidRPr="005E055D" w:rsidDel="0023403B">
                <w:rPr>
                  <w:w w:val="115"/>
                  <w:sz w:val="20"/>
                  <w:szCs w:val="20"/>
                </w:rPr>
                <w:delText>&lt;</w:delText>
              </w:r>
              <w:r w:rsidRPr="005E055D" w:rsidDel="0023403B">
                <w:rPr>
                  <w:spacing w:val="4"/>
                  <w:w w:val="115"/>
                  <w:sz w:val="20"/>
                  <w:szCs w:val="20"/>
                </w:rPr>
                <w:delText xml:space="preserve"> </w:delText>
              </w:r>
              <w:r w:rsidRPr="005E055D" w:rsidDel="0023403B">
                <w:rPr>
                  <w:spacing w:val="-5"/>
                  <w:w w:val="115"/>
                  <w:sz w:val="20"/>
                  <w:szCs w:val="20"/>
                </w:rPr>
                <w:delText>$1B</w:delText>
              </w:r>
            </w:del>
          </w:p>
        </w:tc>
        <w:tc>
          <w:tcPr>
            <w:tcW w:w="2549" w:type="dxa"/>
          </w:tcPr>
          <w:p w14:paraId="45C146DD" w14:textId="77777777" w:rsidR="0041041B" w:rsidRPr="005E055D" w:rsidDel="0023403B" w:rsidRDefault="0041041B" w:rsidP="0041041B">
            <w:pPr>
              <w:pStyle w:val="TableParagraph"/>
              <w:spacing w:before="11"/>
              <w:jc w:val="center"/>
              <w:rPr>
                <w:del w:id="786" w:author="STEVENS, KAREN M CIV USAF HAF SAF/AQCP" w:date="2024-02-20T08:41:00Z"/>
                <w:rFonts w:ascii="Bookman Old Style"/>
                <w:sz w:val="20"/>
                <w:szCs w:val="20"/>
              </w:rPr>
            </w:pPr>
          </w:p>
          <w:p w14:paraId="54DEB750" w14:textId="22C875F0" w:rsidR="0041041B" w:rsidRPr="005E055D" w:rsidDel="0023403B" w:rsidRDefault="0041041B" w:rsidP="0041041B">
            <w:pPr>
              <w:pStyle w:val="TableParagraph"/>
              <w:spacing w:line="253" w:lineRule="exact"/>
              <w:ind w:right="49"/>
              <w:jc w:val="center"/>
              <w:rPr>
                <w:del w:id="787" w:author="STEVENS, KAREN M CIV USAF HAF SAF/AQCP" w:date="2024-02-20T08:41:00Z"/>
                <w:b/>
                <w:bCs/>
                <w:spacing w:val="-5"/>
                <w:w w:val="115"/>
                <w:sz w:val="20"/>
                <w:szCs w:val="20"/>
              </w:rPr>
            </w:pPr>
            <w:del w:id="788" w:author="STEVENS, KAREN M CIV USAF HAF SAF/AQCP" w:date="2024-02-20T08:41:00Z">
              <w:r w:rsidRPr="005E055D" w:rsidDel="0023403B">
                <w:rPr>
                  <w:rFonts w:ascii="Bookman Old Style" w:hAnsi="Bookman Old Style"/>
                  <w:sz w:val="20"/>
                  <w:szCs w:val="20"/>
                </w:rPr>
                <w:delText>≥</w:delText>
              </w:r>
              <w:r w:rsidRPr="005E055D" w:rsidDel="0023403B">
                <w:rPr>
                  <w:rFonts w:ascii="Bookman Old Style" w:hAnsi="Bookman Old Style"/>
                  <w:spacing w:val="-19"/>
                  <w:sz w:val="20"/>
                  <w:szCs w:val="20"/>
                </w:rPr>
                <w:delText xml:space="preserve"> </w:delText>
              </w:r>
              <w:r w:rsidRPr="005E055D" w:rsidDel="0023403B">
                <w:rPr>
                  <w:rFonts w:ascii="Bookman Old Style" w:hAnsi="Bookman Old Style"/>
                  <w:sz w:val="20"/>
                  <w:szCs w:val="20"/>
                </w:rPr>
                <w:delText>$1B</w:delText>
              </w:r>
            </w:del>
          </w:p>
        </w:tc>
      </w:tr>
      <w:tr w:rsidR="0041041B" w:rsidDel="0023403B" w14:paraId="6E94E299" w14:textId="29A15F70" w:rsidTr="008373FE">
        <w:trPr>
          <w:del w:id="789" w:author="STEVENS, KAREN M CIV USAF HAF SAF/AQCP" w:date="2024-02-20T08:41:00Z"/>
        </w:trPr>
        <w:tc>
          <w:tcPr>
            <w:tcW w:w="10196" w:type="dxa"/>
            <w:gridSpan w:val="4"/>
          </w:tcPr>
          <w:p w14:paraId="3DAE9B9E" w14:textId="26DD20B6" w:rsidR="0041041B" w:rsidRPr="005E055D" w:rsidDel="0023403B" w:rsidRDefault="0041041B" w:rsidP="0041041B">
            <w:pPr>
              <w:pStyle w:val="TableParagraph"/>
              <w:spacing w:line="253" w:lineRule="exact"/>
              <w:ind w:right="49"/>
              <w:jc w:val="center"/>
              <w:rPr>
                <w:del w:id="790" w:author="STEVENS, KAREN M CIV USAF HAF SAF/AQCP" w:date="2024-02-20T08:41:00Z"/>
                <w:b/>
                <w:bCs/>
                <w:spacing w:val="-5"/>
                <w:w w:val="115"/>
                <w:sz w:val="20"/>
                <w:szCs w:val="20"/>
              </w:rPr>
            </w:pPr>
            <w:del w:id="791" w:author="STEVENS, KAREN M CIV USAF HAF SAF/AQCP" w:date="2024-02-20T08:41:00Z">
              <w:r w:rsidRPr="005E055D" w:rsidDel="0023403B">
                <w:rPr>
                  <w:rFonts w:ascii="Bookman Old Style"/>
                  <w:b/>
                  <w:sz w:val="20"/>
                  <w:szCs w:val="20"/>
                </w:rPr>
                <w:delText>Table</w:delText>
              </w:r>
              <w:r w:rsidRPr="005E055D" w:rsidDel="0023403B">
                <w:rPr>
                  <w:rFonts w:ascii="Bookman Old Style"/>
                  <w:b/>
                  <w:spacing w:val="-17"/>
                  <w:sz w:val="20"/>
                  <w:szCs w:val="20"/>
                </w:rPr>
                <w:delText xml:space="preserve"> </w:delText>
              </w:r>
              <w:r w:rsidRPr="005E055D" w:rsidDel="0023403B">
                <w:rPr>
                  <w:rFonts w:ascii="Bookman Old Style"/>
                  <w:b/>
                  <w:spacing w:val="-10"/>
                  <w:sz w:val="20"/>
                  <w:szCs w:val="20"/>
                </w:rPr>
                <w:delText>1</w:delText>
              </w:r>
            </w:del>
          </w:p>
        </w:tc>
      </w:tr>
    </w:tbl>
    <w:p w14:paraId="5C3E0E74" w14:textId="77777777" w:rsidR="003259BB" w:rsidDel="0023403B" w:rsidRDefault="003259BB">
      <w:pPr>
        <w:pStyle w:val="BodyText"/>
        <w:spacing w:before="7"/>
        <w:rPr>
          <w:del w:id="792" w:author="STEVENS, KAREN M CIV USAF HAF SAF/AQCP" w:date="2024-02-20T08:41:00Z"/>
          <w:rFonts w:ascii="Bookman Old Style"/>
          <w:b/>
          <w:sz w:val="17"/>
        </w:rPr>
      </w:pPr>
    </w:p>
    <w:p w14:paraId="15A7BB76" w14:textId="77777777" w:rsidR="003259BB" w:rsidDel="0023403B" w:rsidRDefault="00336DA5" w:rsidP="0041041B">
      <w:pPr>
        <w:pStyle w:val="ListParagraph"/>
        <w:numPr>
          <w:ilvl w:val="2"/>
          <w:numId w:val="2"/>
        </w:numPr>
        <w:tabs>
          <w:tab w:val="left" w:pos="388"/>
        </w:tabs>
        <w:spacing w:before="95" w:line="271" w:lineRule="auto"/>
        <w:ind w:right="143" w:firstLine="0"/>
        <w:rPr>
          <w:del w:id="793" w:author="STEVENS, KAREN M CIV USAF HAF SAF/AQCP" w:date="2024-02-20T08:41:00Z"/>
        </w:rPr>
      </w:pPr>
      <w:del w:id="794" w:author="STEVENS, KAREN M CIV USAF HAF SAF/AQCP" w:date="2024-02-20T08:41:00Z">
        <w:r w:rsidDel="0023403B">
          <w:rPr>
            <w:w w:val="105"/>
          </w:rPr>
          <w:delText>The</w:delText>
        </w:r>
        <w:r w:rsidDel="0023403B">
          <w:rPr>
            <w:spacing w:val="34"/>
            <w:w w:val="105"/>
          </w:rPr>
          <w:delText xml:space="preserve"> </w:delText>
        </w:r>
        <w:r w:rsidDel="0023403B">
          <w:rPr>
            <w:w w:val="105"/>
          </w:rPr>
          <w:delText>cognizant</w:delText>
        </w:r>
        <w:r w:rsidDel="0023403B">
          <w:rPr>
            <w:spacing w:val="34"/>
            <w:w w:val="105"/>
          </w:rPr>
          <w:delText xml:space="preserve"> </w:delText>
        </w:r>
        <w:r w:rsidDel="0023403B">
          <w:rPr>
            <w:w w:val="105"/>
          </w:rPr>
          <w:delText>HCA</w:delText>
        </w:r>
        <w:r w:rsidDel="0023403B">
          <w:rPr>
            <w:spacing w:val="34"/>
            <w:w w:val="105"/>
          </w:rPr>
          <w:delText xml:space="preserve"> </w:delText>
        </w:r>
        <w:r w:rsidDel="0023403B">
          <w:rPr>
            <w:w w:val="105"/>
          </w:rPr>
          <w:delText>is</w:delText>
        </w:r>
        <w:r w:rsidDel="0023403B">
          <w:rPr>
            <w:spacing w:val="34"/>
            <w:w w:val="105"/>
          </w:rPr>
          <w:delText xml:space="preserve"> </w:delText>
        </w:r>
        <w:r w:rsidDel="0023403B">
          <w:rPr>
            <w:w w:val="105"/>
          </w:rPr>
          <w:delText>the</w:delText>
        </w:r>
        <w:r w:rsidDel="0023403B">
          <w:rPr>
            <w:spacing w:val="34"/>
            <w:w w:val="105"/>
          </w:rPr>
          <w:delText xml:space="preserve"> </w:delText>
        </w:r>
        <w:r w:rsidDel="0023403B">
          <w:rPr>
            <w:w w:val="105"/>
          </w:rPr>
          <w:delText>business</w:delText>
        </w:r>
        <w:r w:rsidDel="0023403B">
          <w:rPr>
            <w:spacing w:val="34"/>
            <w:w w:val="105"/>
          </w:rPr>
          <w:delText xml:space="preserve"> </w:delText>
        </w:r>
        <w:r w:rsidDel="0023403B">
          <w:rPr>
            <w:w w:val="105"/>
          </w:rPr>
          <w:delText>clearance</w:delText>
        </w:r>
        <w:r w:rsidDel="0023403B">
          <w:rPr>
            <w:spacing w:val="34"/>
            <w:w w:val="105"/>
          </w:rPr>
          <w:delText xml:space="preserve"> </w:delText>
        </w:r>
        <w:r w:rsidDel="0023403B">
          <w:rPr>
            <w:w w:val="105"/>
          </w:rPr>
          <w:delText>approval</w:delText>
        </w:r>
        <w:r w:rsidDel="0023403B">
          <w:rPr>
            <w:spacing w:val="34"/>
            <w:w w:val="105"/>
          </w:rPr>
          <w:delText xml:space="preserve"> </w:delText>
        </w:r>
        <w:r w:rsidDel="0023403B">
          <w:rPr>
            <w:w w:val="105"/>
          </w:rPr>
          <w:delText>authority</w:delText>
        </w:r>
        <w:r w:rsidDel="0023403B">
          <w:rPr>
            <w:spacing w:val="34"/>
            <w:w w:val="105"/>
          </w:rPr>
          <w:delText xml:space="preserve"> </w:delText>
        </w:r>
        <w:r w:rsidDel="0023403B">
          <w:rPr>
            <w:w w:val="105"/>
          </w:rPr>
          <w:delText>for</w:delText>
        </w:r>
        <w:r w:rsidDel="0023403B">
          <w:rPr>
            <w:spacing w:val="34"/>
            <w:w w:val="105"/>
          </w:rPr>
          <w:delText xml:space="preserve"> </w:delText>
        </w:r>
        <w:r w:rsidDel="0023403B">
          <w:rPr>
            <w:w w:val="105"/>
          </w:rPr>
          <w:delText>all</w:delText>
        </w:r>
        <w:r w:rsidDel="0023403B">
          <w:rPr>
            <w:spacing w:val="34"/>
            <w:w w:val="105"/>
          </w:rPr>
          <w:delText xml:space="preserve"> </w:delText>
        </w:r>
        <w:r w:rsidDel="0023403B">
          <w:rPr>
            <w:w w:val="105"/>
          </w:rPr>
          <w:delText>contract</w:delText>
        </w:r>
        <w:r w:rsidDel="0023403B">
          <w:rPr>
            <w:spacing w:val="34"/>
            <w:w w:val="105"/>
          </w:rPr>
          <w:delText xml:space="preserve"> </w:delText>
        </w:r>
        <w:r w:rsidDel="0023403B">
          <w:rPr>
            <w:w w:val="105"/>
          </w:rPr>
          <w:delText>actions</w:delText>
        </w:r>
        <w:r w:rsidDel="0023403B">
          <w:rPr>
            <w:spacing w:val="34"/>
            <w:w w:val="105"/>
          </w:rPr>
          <w:delText xml:space="preserve"> </w:delText>
        </w:r>
        <w:r w:rsidDel="0023403B">
          <w:rPr>
            <w:w w:val="105"/>
          </w:rPr>
          <w:delText>≥$1B; and any other contract action identified as special interest by the cognizant HCA regardless of dollar</w:delText>
        </w:r>
        <w:r w:rsidDel="0023403B">
          <w:rPr>
            <w:spacing w:val="80"/>
            <w:w w:val="105"/>
          </w:rPr>
          <w:delText xml:space="preserve"> </w:delText>
        </w:r>
        <w:r w:rsidDel="0023403B">
          <w:rPr>
            <w:w w:val="105"/>
          </w:rPr>
          <w:delText>amount. The HCA may delegate clearance authority on a case-by-case basis. The procedures in</w:delText>
        </w:r>
        <w:r w:rsidDel="0023403B">
          <w:rPr>
            <w:spacing w:val="80"/>
            <w:w w:val="105"/>
          </w:rPr>
          <w:delText xml:space="preserve"> </w:delText>
        </w:r>
        <w:r w:rsidR="00FE0E9F" w:rsidDel="0023403B">
          <w:fldChar w:fldCharType="begin"/>
        </w:r>
        <w:r w:rsidR="00FE0E9F" w:rsidDel="0023403B">
          <w:delInstrText>HYPERLINK "https://www.acquisition.gov/daffars/mp5301-federal-acquisition-regulations-system" \l "DAFFARS_MP5301_9001" \h</w:delInstrText>
        </w:r>
        <w:r w:rsidR="00FE0E9F" w:rsidDel="0023403B">
          <w:fldChar w:fldCharType="separate"/>
        </w:r>
        <w:r w:rsidDel="0023403B">
          <w:rPr>
            <w:color w:val="27314A"/>
            <w:w w:val="105"/>
            <w:u w:val="single" w:color="27314A"/>
          </w:rPr>
          <w:delText>MP5301.9001(i)(1)(i)</w:delText>
        </w:r>
        <w:r w:rsidR="00FE0E9F" w:rsidDel="0023403B">
          <w:rPr>
            <w:color w:val="27314A"/>
            <w:w w:val="105"/>
            <w:u w:val="single" w:color="27314A"/>
          </w:rPr>
          <w:fldChar w:fldCharType="end"/>
        </w:r>
        <w:r w:rsidDel="0023403B">
          <w:rPr>
            <w:color w:val="27314A"/>
            <w:w w:val="105"/>
          </w:rPr>
          <w:delText xml:space="preserve"> </w:delText>
        </w:r>
        <w:r w:rsidDel="0023403B">
          <w:rPr>
            <w:w w:val="105"/>
          </w:rPr>
          <w:delText>must be followed for clearance when SAF/AQC (DAS(C) or ADAS(C)) is the clearance</w:delText>
        </w:r>
        <w:r w:rsidDel="0023403B">
          <w:rPr>
            <w:spacing w:val="40"/>
            <w:w w:val="105"/>
          </w:rPr>
          <w:delText xml:space="preserve"> </w:delText>
        </w:r>
        <w:r w:rsidDel="0023403B">
          <w:rPr>
            <w:w w:val="105"/>
          </w:rPr>
          <w:delText>approval</w:delText>
        </w:r>
        <w:r w:rsidDel="0023403B">
          <w:rPr>
            <w:spacing w:val="40"/>
            <w:w w:val="105"/>
          </w:rPr>
          <w:delText xml:space="preserve"> </w:delText>
        </w:r>
        <w:r w:rsidDel="0023403B">
          <w:rPr>
            <w:w w:val="105"/>
          </w:rPr>
          <w:delText>authority.</w:delText>
        </w:r>
        <w:r w:rsidDel="0023403B">
          <w:rPr>
            <w:spacing w:val="40"/>
            <w:w w:val="105"/>
          </w:rPr>
          <w:delText xml:space="preserve"> </w:delText>
        </w:r>
        <w:r w:rsidDel="0023403B">
          <w:rPr>
            <w:w w:val="105"/>
          </w:rPr>
          <w:delText>SCOs</w:delText>
        </w:r>
        <w:r w:rsidDel="0023403B">
          <w:rPr>
            <w:spacing w:val="40"/>
            <w:w w:val="105"/>
          </w:rPr>
          <w:delText xml:space="preserve"> </w:delText>
        </w:r>
        <w:r w:rsidDel="0023403B">
          <w:rPr>
            <w:w w:val="105"/>
          </w:rPr>
          <w:delText>retain</w:delText>
        </w:r>
        <w:r w:rsidDel="0023403B">
          <w:rPr>
            <w:spacing w:val="40"/>
            <w:w w:val="105"/>
          </w:rPr>
          <w:delText xml:space="preserve"> </w:delText>
        </w:r>
        <w:r w:rsidDel="0023403B">
          <w:rPr>
            <w:w w:val="105"/>
          </w:rPr>
          <w:delText>contract</w:delText>
        </w:r>
        <w:r w:rsidDel="0023403B">
          <w:rPr>
            <w:spacing w:val="40"/>
            <w:w w:val="105"/>
          </w:rPr>
          <w:delText xml:space="preserve"> </w:delText>
        </w:r>
        <w:r w:rsidDel="0023403B">
          <w:rPr>
            <w:w w:val="105"/>
          </w:rPr>
          <w:delText>clearance</w:delText>
        </w:r>
        <w:r w:rsidDel="0023403B">
          <w:rPr>
            <w:spacing w:val="40"/>
            <w:w w:val="105"/>
          </w:rPr>
          <w:delText xml:space="preserve"> </w:delText>
        </w:r>
        <w:r w:rsidDel="0023403B">
          <w:rPr>
            <w:w w:val="105"/>
          </w:rPr>
          <w:delText>approval</w:delText>
        </w:r>
        <w:r w:rsidDel="0023403B">
          <w:rPr>
            <w:spacing w:val="40"/>
            <w:w w:val="105"/>
          </w:rPr>
          <w:delText xml:space="preserve"> </w:delText>
        </w:r>
        <w:r w:rsidDel="0023403B">
          <w:rPr>
            <w:w w:val="105"/>
          </w:rPr>
          <w:delText>authority.</w:delText>
        </w:r>
      </w:del>
    </w:p>
    <w:p w14:paraId="66A1FAB9" w14:textId="77777777" w:rsidR="003259BB" w:rsidDel="0023403B" w:rsidRDefault="003259BB">
      <w:pPr>
        <w:pStyle w:val="BodyText"/>
        <w:spacing w:before="3"/>
        <w:rPr>
          <w:del w:id="795" w:author="STEVENS, KAREN M CIV USAF HAF SAF/AQCP" w:date="2024-02-20T08:41:00Z"/>
          <w:sz w:val="21"/>
        </w:rPr>
      </w:pPr>
    </w:p>
    <w:p w14:paraId="4A23C2C9" w14:textId="77777777" w:rsidR="003259BB" w:rsidDel="0023403B" w:rsidRDefault="00336DA5">
      <w:pPr>
        <w:pStyle w:val="ListParagraph"/>
        <w:numPr>
          <w:ilvl w:val="2"/>
          <w:numId w:val="2"/>
        </w:numPr>
        <w:tabs>
          <w:tab w:val="left" w:pos="450"/>
        </w:tabs>
        <w:spacing w:line="271" w:lineRule="auto"/>
        <w:ind w:right="337" w:firstLine="0"/>
        <w:jc w:val="both"/>
        <w:rPr>
          <w:del w:id="796" w:author="STEVENS, KAREN M CIV USAF HAF SAF/AQCP" w:date="2024-02-20T08:41:00Z"/>
        </w:rPr>
      </w:pPr>
      <w:del w:id="797" w:author="STEVENS, KAREN M CIV USAF HAF SAF/AQCP" w:date="2024-02-20T08:41:00Z">
        <w:r w:rsidDel="0023403B">
          <w:rPr>
            <w:w w:val="105"/>
          </w:rPr>
          <w:delText>The CAA is the approval authority for all contract actions as delegated in TABLE 1. The Table 1 thresholds represent the minimum delegation that must be made. SCOs may increase the specified dollar thresholds at their discretion.</w:delText>
        </w:r>
      </w:del>
    </w:p>
    <w:p w14:paraId="76BB753C" w14:textId="77777777" w:rsidR="003259BB" w:rsidDel="0023403B" w:rsidRDefault="003259BB">
      <w:pPr>
        <w:pStyle w:val="BodyText"/>
        <w:spacing w:before="1"/>
        <w:rPr>
          <w:del w:id="798" w:author="STEVENS, KAREN M CIV USAF HAF SAF/AQCP" w:date="2024-02-20T08:41:00Z"/>
          <w:sz w:val="21"/>
        </w:rPr>
      </w:pPr>
    </w:p>
    <w:p w14:paraId="61F7BDD0" w14:textId="77777777" w:rsidR="003259BB" w:rsidDel="0023403B" w:rsidRDefault="00336DA5">
      <w:pPr>
        <w:pStyle w:val="ListParagraph"/>
        <w:numPr>
          <w:ilvl w:val="2"/>
          <w:numId w:val="2"/>
        </w:numPr>
        <w:tabs>
          <w:tab w:val="left" w:pos="512"/>
        </w:tabs>
        <w:spacing w:line="271" w:lineRule="auto"/>
        <w:ind w:right="130" w:firstLine="0"/>
        <w:rPr>
          <w:del w:id="799" w:author="STEVENS, KAREN M CIV USAF HAF SAF/AQCP" w:date="2024-02-20T08:41:00Z"/>
        </w:rPr>
      </w:pPr>
      <w:del w:id="800" w:author="STEVENS, KAREN M CIV USAF HAF SAF/AQCP" w:date="2024-02-20T08:41:00Z">
        <w:r w:rsidDel="0023403B">
          <w:rPr>
            <w:w w:val="105"/>
          </w:rPr>
          <w:delText>If</w:delText>
        </w:r>
        <w:r w:rsidDel="0023403B">
          <w:rPr>
            <w:spacing w:val="29"/>
            <w:w w:val="105"/>
          </w:rPr>
          <w:delText xml:space="preserve"> </w:delText>
        </w:r>
        <w:r w:rsidDel="0023403B">
          <w:rPr>
            <w:w w:val="105"/>
          </w:rPr>
          <w:delText>a</w:delText>
        </w:r>
        <w:r w:rsidDel="0023403B">
          <w:rPr>
            <w:spacing w:val="29"/>
            <w:w w:val="105"/>
          </w:rPr>
          <w:delText xml:space="preserve"> </w:delText>
        </w:r>
        <w:r w:rsidDel="0023403B">
          <w:rPr>
            <w:w w:val="105"/>
          </w:rPr>
          <w:delText>SCO</w:delText>
        </w:r>
        <w:r w:rsidDel="0023403B">
          <w:rPr>
            <w:spacing w:val="29"/>
            <w:w w:val="105"/>
          </w:rPr>
          <w:delText xml:space="preserve"> </w:delText>
        </w:r>
        <w:r w:rsidDel="0023403B">
          <w:rPr>
            <w:w w:val="105"/>
          </w:rPr>
          <w:delText>reduces</w:delText>
        </w:r>
        <w:r w:rsidDel="0023403B">
          <w:rPr>
            <w:spacing w:val="29"/>
            <w:w w:val="105"/>
          </w:rPr>
          <w:delText xml:space="preserve"> </w:delText>
        </w:r>
        <w:r w:rsidDel="0023403B">
          <w:rPr>
            <w:w w:val="105"/>
          </w:rPr>
          <w:delText>the</w:delText>
        </w:r>
        <w:r w:rsidDel="0023403B">
          <w:rPr>
            <w:spacing w:val="29"/>
            <w:w w:val="105"/>
          </w:rPr>
          <w:delText xml:space="preserve"> </w:delText>
        </w:r>
        <w:r w:rsidDel="0023403B">
          <w:rPr>
            <w:w w:val="105"/>
          </w:rPr>
          <w:delText>thresholds</w:delText>
        </w:r>
        <w:r w:rsidDel="0023403B">
          <w:rPr>
            <w:spacing w:val="29"/>
            <w:w w:val="105"/>
          </w:rPr>
          <w:delText xml:space="preserve"> </w:delText>
        </w:r>
        <w:r w:rsidDel="0023403B">
          <w:rPr>
            <w:w w:val="105"/>
          </w:rPr>
          <w:delText>or</w:delText>
        </w:r>
        <w:r w:rsidDel="0023403B">
          <w:rPr>
            <w:spacing w:val="29"/>
            <w:w w:val="105"/>
          </w:rPr>
          <w:delText xml:space="preserve"> </w:delText>
        </w:r>
        <w:r w:rsidDel="0023403B">
          <w:rPr>
            <w:w w:val="105"/>
          </w:rPr>
          <w:delText>withholds</w:delText>
        </w:r>
        <w:r w:rsidDel="0023403B">
          <w:rPr>
            <w:spacing w:val="29"/>
            <w:w w:val="105"/>
          </w:rPr>
          <w:delText xml:space="preserve"> </w:delText>
        </w:r>
        <w:r w:rsidDel="0023403B">
          <w:rPr>
            <w:w w:val="105"/>
          </w:rPr>
          <w:delText>the</w:delText>
        </w:r>
        <w:r w:rsidDel="0023403B">
          <w:rPr>
            <w:spacing w:val="29"/>
            <w:w w:val="105"/>
          </w:rPr>
          <w:delText xml:space="preserve"> </w:delText>
        </w:r>
        <w:r w:rsidDel="0023403B">
          <w:rPr>
            <w:w w:val="105"/>
          </w:rPr>
          <w:delText>clearance</w:delText>
        </w:r>
        <w:r w:rsidDel="0023403B">
          <w:rPr>
            <w:spacing w:val="29"/>
            <w:w w:val="105"/>
          </w:rPr>
          <w:delText xml:space="preserve"> </w:delText>
        </w:r>
        <w:r w:rsidDel="0023403B">
          <w:rPr>
            <w:w w:val="105"/>
          </w:rPr>
          <w:delText>approval</w:delText>
        </w:r>
        <w:r w:rsidDel="0023403B">
          <w:rPr>
            <w:spacing w:val="29"/>
            <w:w w:val="105"/>
          </w:rPr>
          <w:delText xml:space="preserve"> </w:delText>
        </w:r>
        <w:r w:rsidDel="0023403B">
          <w:rPr>
            <w:w w:val="105"/>
          </w:rPr>
          <w:delText>authority</w:delText>
        </w:r>
        <w:r w:rsidDel="0023403B">
          <w:rPr>
            <w:spacing w:val="29"/>
            <w:w w:val="105"/>
          </w:rPr>
          <w:delText xml:space="preserve"> </w:delText>
        </w:r>
        <w:r w:rsidDel="0023403B">
          <w:rPr>
            <w:w w:val="105"/>
          </w:rPr>
          <w:delText>from</w:delText>
        </w:r>
        <w:r w:rsidDel="0023403B">
          <w:rPr>
            <w:spacing w:val="29"/>
            <w:w w:val="105"/>
          </w:rPr>
          <w:delText xml:space="preserve"> </w:delText>
        </w:r>
        <w:r w:rsidDel="0023403B">
          <w:rPr>
            <w:w w:val="105"/>
          </w:rPr>
          <w:delText>the designees</w:delText>
        </w:r>
        <w:r w:rsidDel="0023403B">
          <w:rPr>
            <w:spacing w:val="34"/>
            <w:w w:val="105"/>
          </w:rPr>
          <w:delText xml:space="preserve"> </w:delText>
        </w:r>
        <w:r w:rsidDel="0023403B">
          <w:rPr>
            <w:w w:val="105"/>
          </w:rPr>
          <w:delText>in</w:delText>
        </w:r>
        <w:r w:rsidDel="0023403B">
          <w:rPr>
            <w:spacing w:val="34"/>
            <w:w w:val="105"/>
          </w:rPr>
          <w:delText xml:space="preserve"> </w:delText>
        </w:r>
        <w:r w:rsidDel="0023403B">
          <w:rPr>
            <w:w w:val="105"/>
          </w:rPr>
          <w:delText>TABLE</w:delText>
        </w:r>
        <w:r w:rsidDel="0023403B">
          <w:rPr>
            <w:spacing w:val="34"/>
            <w:w w:val="105"/>
          </w:rPr>
          <w:delText xml:space="preserve"> </w:delText>
        </w:r>
        <w:r w:rsidDel="0023403B">
          <w:rPr>
            <w:w w:val="105"/>
          </w:rPr>
          <w:delText>1,</w:delText>
        </w:r>
        <w:r w:rsidDel="0023403B">
          <w:rPr>
            <w:spacing w:val="34"/>
            <w:w w:val="105"/>
          </w:rPr>
          <w:delText xml:space="preserve"> </w:delText>
        </w:r>
        <w:r w:rsidDel="0023403B">
          <w:rPr>
            <w:w w:val="105"/>
          </w:rPr>
          <w:delText>the</w:delText>
        </w:r>
        <w:r w:rsidDel="0023403B">
          <w:rPr>
            <w:spacing w:val="34"/>
            <w:w w:val="105"/>
          </w:rPr>
          <w:delText xml:space="preserve"> </w:delText>
        </w:r>
        <w:r w:rsidDel="0023403B">
          <w:rPr>
            <w:w w:val="105"/>
          </w:rPr>
          <w:delText>SCO</w:delText>
        </w:r>
        <w:r w:rsidDel="0023403B">
          <w:rPr>
            <w:spacing w:val="34"/>
            <w:w w:val="105"/>
          </w:rPr>
          <w:delText xml:space="preserve"> </w:delText>
        </w:r>
        <w:r w:rsidDel="0023403B">
          <w:rPr>
            <w:w w:val="105"/>
          </w:rPr>
          <w:delText>must</w:delText>
        </w:r>
        <w:r w:rsidDel="0023403B">
          <w:rPr>
            <w:spacing w:val="34"/>
            <w:w w:val="105"/>
          </w:rPr>
          <w:delText xml:space="preserve"> </w:delText>
        </w:r>
        <w:r w:rsidDel="0023403B">
          <w:rPr>
            <w:w w:val="105"/>
          </w:rPr>
          <w:delText>notify</w:delText>
        </w:r>
        <w:r w:rsidDel="0023403B">
          <w:rPr>
            <w:spacing w:val="34"/>
            <w:w w:val="105"/>
          </w:rPr>
          <w:delText xml:space="preserve"> </w:delText>
        </w:r>
        <w:r w:rsidDel="0023403B">
          <w:rPr>
            <w:w w:val="105"/>
          </w:rPr>
          <w:delText>the</w:delText>
        </w:r>
        <w:r w:rsidDel="0023403B">
          <w:rPr>
            <w:spacing w:val="35"/>
            <w:w w:val="105"/>
          </w:rPr>
          <w:delText xml:space="preserve"> </w:delText>
        </w:r>
        <w:r w:rsidR="00FE0E9F" w:rsidDel="0023403B">
          <w:fldChar w:fldCharType="begin"/>
        </w:r>
        <w:r w:rsidR="00FE0E9F" w:rsidDel="0023403B">
          <w:delInstrText>HYPERLINK "https://www.acquisition.gov/daffars/part-5302-definitions-words-and-terms" \h</w:delInstrText>
        </w:r>
        <w:r w:rsidR="00FE0E9F" w:rsidDel="0023403B">
          <w:fldChar w:fldCharType="separate"/>
        </w:r>
        <w:r w:rsidDel="0023403B">
          <w:rPr>
            <w:color w:val="27314A"/>
            <w:w w:val="105"/>
            <w:u w:val="single" w:color="27314A"/>
          </w:rPr>
          <w:delText>cognizant</w:delText>
        </w:r>
        <w:r w:rsidDel="0023403B">
          <w:rPr>
            <w:color w:val="27314A"/>
            <w:spacing w:val="34"/>
            <w:w w:val="105"/>
            <w:u w:val="single" w:color="27314A"/>
          </w:rPr>
          <w:delText xml:space="preserve"> </w:delText>
        </w:r>
        <w:r w:rsidDel="0023403B">
          <w:rPr>
            <w:color w:val="27314A"/>
            <w:w w:val="105"/>
            <w:u w:val="single" w:color="27314A"/>
          </w:rPr>
          <w:delText>HCA</w:delText>
        </w:r>
        <w:r w:rsidR="00FE0E9F" w:rsidDel="0023403B">
          <w:rPr>
            <w:color w:val="27314A"/>
            <w:w w:val="105"/>
            <w:u w:val="single" w:color="27314A"/>
          </w:rPr>
          <w:fldChar w:fldCharType="end"/>
        </w:r>
        <w:r w:rsidDel="0023403B">
          <w:rPr>
            <w:w w:val="105"/>
          </w:rPr>
          <w:delText>.</w:delText>
        </w:r>
        <w:r w:rsidDel="0023403B">
          <w:rPr>
            <w:spacing w:val="34"/>
            <w:w w:val="105"/>
          </w:rPr>
          <w:delText xml:space="preserve"> </w:delText>
        </w:r>
        <w:r w:rsidDel="0023403B">
          <w:rPr>
            <w:w w:val="105"/>
          </w:rPr>
          <w:delText>If</w:delText>
        </w:r>
        <w:r w:rsidDel="0023403B">
          <w:rPr>
            <w:spacing w:val="34"/>
            <w:w w:val="105"/>
          </w:rPr>
          <w:delText xml:space="preserve"> </w:delText>
        </w:r>
        <w:r w:rsidDel="0023403B">
          <w:rPr>
            <w:w w:val="105"/>
          </w:rPr>
          <w:delText>the</w:delText>
        </w:r>
        <w:r w:rsidDel="0023403B">
          <w:rPr>
            <w:spacing w:val="34"/>
            <w:w w:val="105"/>
          </w:rPr>
          <w:delText xml:space="preserve"> </w:delText>
        </w:r>
        <w:r w:rsidDel="0023403B">
          <w:rPr>
            <w:w w:val="105"/>
          </w:rPr>
          <w:delText>SCO</w:delText>
        </w:r>
        <w:r w:rsidDel="0023403B">
          <w:rPr>
            <w:spacing w:val="34"/>
            <w:w w:val="105"/>
          </w:rPr>
          <w:delText xml:space="preserve"> </w:delText>
        </w:r>
        <w:r w:rsidDel="0023403B">
          <w:rPr>
            <w:w w:val="105"/>
          </w:rPr>
          <w:delText>reduces</w:delText>
        </w:r>
        <w:r w:rsidDel="0023403B">
          <w:rPr>
            <w:spacing w:val="34"/>
            <w:w w:val="105"/>
          </w:rPr>
          <w:delText xml:space="preserve"> </w:delText>
        </w:r>
        <w:r w:rsidDel="0023403B">
          <w:rPr>
            <w:w w:val="105"/>
          </w:rPr>
          <w:delText>or</w:delText>
        </w:r>
        <w:r w:rsidDel="0023403B">
          <w:rPr>
            <w:spacing w:val="34"/>
            <w:w w:val="105"/>
          </w:rPr>
          <w:delText xml:space="preserve"> </w:delText>
        </w:r>
        <w:r w:rsidDel="0023403B">
          <w:rPr>
            <w:w w:val="105"/>
          </w:rPr>
          <w:delText>withholds clearance approval authority for more than six months, the SCO must brief the cognizant HCA</w:delText>
        </w:r>
        <w:r w:rsidDel="0023403B">
          <w:rPr>
            <w:spacing w:val="80"/>
            <w:w w:val="150"/>
          </w:rPr>
          <w:delText xml:space="preserve"> </w:delText>
        </w:r>
        <w:r w:rsidDel="0023403B">
          <w:rPr>
            <w:w w:val="105"/>
          </w:rPr>
          <w:delText>regarding the circumstances surrounding the decision. regarding the circumstances surrounding the</w:delText>
        </w:r>
        <w:r w:rsidDel="0023403B">
          <w:rPr>
            <w:spacing w:val="80"/>
            <w:w w:val="105"/>
          </w:rPr>
          <w:delText xml:space="preserve"> </w:delText>
        </w:r>
        <w:r w:rsidDel="0023403B">
          <w:rPr>
            <w:spacing w:val="-2"/>
            <w:w w:val="105"/>
          </w:rPr>
          <w:delText>decision.</w:delText>
        </w:r>
      </w:del>
    </w:p>
    <w:p w14:paraId="513DA1E0" w14:textId="77777777" w:rsidR="003259BB" w:rsidDel="0023403B" w:rsidRDefault="003259BB">
      <w:pPr>
        <w:pStyle w:val="BodyText"/>
        <w:spacing w:before="3"/>
        <w:rPr>
          <w:del w:id="801" w:author="STEVENS, KAREN M CIV USAF HAF SAF/AQCP" w:date="2024-02-20T08:41:00Z"/>
          <w:sz w:val="21"/>
        </w:rPr>
      </w:pPr>
    </w:p>
    <w:p w14:paraId="4F42C2A7" w14:textId="77777777" w:rsidR="003259BB" w:rsidDel="0023403B" w:rsidRDefault="00336DA5">
      <w:pPr>
        <w:pStyle w:val="ListParagraph"/>
        <w:numPr>
          <w:ilvl w:val="2"/>
          <w:numId w:val="2"/>
        </w:numPr>
        <w:tabs>
          <w:tab w:val="left" w:pos="499"/>
        </w:tabs>
        <w:spacing w:line="271" w:lineRule="auto"/>
        <w:ind w:right="514" w:firstLine="0"/>
        <w:rPr>
          <w:del w:id="802" w:author="STEVENS, KAREN M CIV USAF HAF SAF/AQCP" w:date="2024-02-20T08:41:00Z"/>
        </w:rPr>
      </w:pPr>
      <w:del w:id="803" w:author="STEVENS, KAREN M CIV USAF HAF SAF/AQCP" w:date="2024-02-20T08:41:00Z">
        <w:r w:rsidDel="0023403B">
          <w:rPr>
            <w:w w:val="105"/>
          </w:rPr>
          <w:delText>To facilitate planning for clearances that require SAF/AQC approval, SCOs must use the</w:delText>
        </w:r>
        <w:r w:rsidDel="0023403B">
          <w:rPr>
            <w:spacing w:val="27"/>
            <w:w w:val="105"/>
          </w:rPr>
          <w:delText xml:space="preserve"> </w:delText>
        </w:r>
        <w:r w:rsidR="00FE0E9F" w:rsidDel="0023403B">
          <w:fldChar w:fldCharType="begin"/>
        </w:r>
        <w:r w:rsidR="00FE0E9F" w:rsidDel="0023403B">
          <w:delInstrText>HYPERLINK "https://usaf.dps.mil/sites/AFCC/KnowledgeCenter/quarterly_updates/Forms/AllItems.aspx" \h</w:delInstrText>
        </w:r>
        <w:r w:rsidR="00FE0E9F" w:rsidDel="0023403B">
          <w:fldChar w:fldCharType="separate"/>
        </w:r>
        <w:r w:rsidDel="0023403B">
          <w:rPr>
            <w:color w:val="27314A"/>
            <w:w w:val="105"/>
            <w:u w:val="single" w:color="27314A"/>
          </w:rPr>
          <w:delText>Peer</w:delText>
        </w:r>
        <w:r w:rsidR="00FE0E9F" w:rsidDel="0023403B">
          <w:rPr>
            <w:color w:val="27314A"/>
            <w:w w:val="105"/>
            <w:u w:val="single" w:color="27314A"/>
          </w:rPr>
          <w:fldChar w:fldCharType="end"/>
        </w:r>
        <w:r w:rsidDel="0023403B">
          <w:rPr>
            <w:color w:val="27314A"/>
            <w:spacing w:val="80"/>
            <w:w w:val="105"/>
          </w:rPr>
          <w:delText xml:space="preserve"> </w:delText>
        </w:r>
        <w:r w:rsidR="00FE0E9F" w:rsidDel="0023403B">
          <w:fldChar w:fldCharType="begin"/>
        </w:r>
        <w:r w:rsidR="00FE0E9F" w:rsidDel="0023403B">
          <w:delInstrText>HYPERLINK "https://usaf.dps.mil/sites/AFCC/KnowledgeCenter/quarterly_updates/Forms/AllItems.aspx" \h</w:delInstrText>
        </w:r>
        <w:r w:rsidR="00FE0E9F" w:rsidDel="0023403B">
          <w:fldChar w:fldCharType="separate"/>
        </w:r>
        <w:r w:rsidDel="0023403B">
          <w:rPr>
            <w:color w:val="27314A"/>
            <w:w w:val="105"/>
            <w:u w:val="single" w:color="27314A"/>
          </w:rPr>
          <w:delText>Review</w:delText>
        </w:r>
        <w:r w:rsidDel="0023403B">
          <w:rPr>
            <w:color w:val="27314A"/>
            <w:spacing w:val="40"/>
            <w:w w:val="105"/>
            <w:u w:val="single" w:color="27314A"/>
          </w:rPr>
          <w:delText xml:space="preserve"> </w:delText>
        </w:r>
        <w:r w:rsidDel="0023403B">
          <w:rPr>
            <w:color w:val="27314A"/>
            <w:w w:val="105"/>
            <w:u w:val="single" w:color="27314A"/>
          </w:rPr>
          <w:delText>and</w:delText>
        </w:r>
        <w:r w:rsidDel="0023403B">
          <w:rPr>
            <w:color w:val="27314A"/>
            <w:spacing w:val="40"/>
            <w:w w:val="105"/>
            <w:u w:val="single" w:color="27314A"/>
          </w:rPr>
          <w:delText xml:space="preserve"> </w:delText>
        </w:r>
        <w:r w:rsidDel="0023403B">
          <w:rPr>
            <w:color w:val="27314A"/>
            <w:w w:val="105"/>
            <w:u w:val="single" w:color="27314A"/>
          </w:rPr>
          <w:delText>Clearance</w:delText>
        </w:r>
        <w:r w:rsidDel="0023403B">
          <w:rPr>
            <w:color w:val="27314A"/>
            <w:spacing w:val="40"/>
            <w:w w:val="105"/>
            <w:u w:val="single" w:color="27314A"/>
          </w:rPr>
          <w:delText xml:space="preserve"> </w:delText>
        </w:r>
        <w:r w:rsidDel="0023403B">
          <w:rPr>
            <w:color w:val="27314A"/>
            <w:w w:val="105"/>
            <w:u w:val="single" w:color="27314A"/>
          </w:rPr>
          <w:delText>Forecasting</w:delText>
        </w:r>
        <w:r w:rsidDel="0023403B">
          <w:rPr>
            <w:color w:val="27314A"/>
            <w:spacing w:val="40"/>
            <w:w w:val="105"/>
            <w:u w:val="single" w:color="27314A"/>
          </w:rPr>
          <w:delText xml:space="preserve"> </w:delText>
        </w:r>
        <w:r w:rsidDel="0023403B">
          <w:rPr>
            <w:color w:val="27314A"/>
            <w:w w:val="105"/>
            <w:u w:val="single" w:color="27314A"/>
          </w:rPr>
          <w:delText>Tool</w:delText>
        </w:r>
        <w:r w:rsidR="00FE0E9F" w:rsidDel="0023403B">
          <w:rPr>
            <w:color w:val="27314A"/>
            <w:w w:val="105"/>
            <w:u w:val="single" w:color="27314A"/>
          </w:rPr>
          <w:fldChar w:fldCharType="end"/>
        </w:r>
        <w:r w:rsidDel="0023403B">
          <w:rPr>
            <w:color w:val="27314A"/>
            <w:spacing w:val="40"/>
            <w:w w:val="105"/>
          </w:rPr>
          <w:delText xml:space="preserve"> </w:delText>
        </w:r>
        <w:r w:rsidDel="0023403B">
          <w:rPr>
            <w:w w:val="105"/>
          </w:rPr>
          <w:delText>to</w:delText>
        </w:r>
        <w:r w:rsidDel="0023403B">
          <w:rPr>
            <w:spacing w:val="40"/>
            <w:w w:val="105"/>
          </w:rPr>
          <w:delText xml:space="preserve"> </w:delText>
        </w:r>
        <w:r w:rsidDel="0023403B">
          <w:rPr>
            <w:w w:val="105"/>
          </w:rPr>
          <w:delText>project</w:delText>
        </w:r>
        <w:r w:rsidDel="0023403B">
          <w:rPr>
            <w:spacing w:val="40"/>
            <w:w w:val="105"/>
          </w:rPr>
          <w:delText xml:space="preserve"> </w:delText>
        </w:r>
        <w:r w:rsidDel="0023403B">
          <w:rPr>
            <w:w w:val="105"/>
          </w:rPr>
          <w:delText>upcoming</w:delText>
        </w:r>
        <w:r w:rsidDel="0023403B">
          <w:rPr>
            <w:spacing w:val="40"/>
            <w:w w:val="105"/>
          </w:rPr>
          <w:delText xml:space="preserve"> </w:delText>
        </w:r>
        <w:r w:rsidDel="0023403B">
          <w:rPr>
            <w:w w:val="105"/>
          </w:rPr>
          <w:delText>SAF/AQC</w:delText>
        </w:r>
        <w:r w:rsidDel="0023403B">
          <w:rPr>
            <w:spacing w:val="40"/>
            <w:w w:val="105"/>
          </w:rPr>
          <w:delText xml:space="preserve"> </w:delText>
        </w:r>
        <w:r w:rsidDel="0023403B">
          <w:rPr>
            <w:w w:val="105"/>
          </w:rPr>
          <w:delText>clearances.</w:delText>
        </w:r>
      </w:del>
    </w:p>
    <w:p w14:paraId="75CAC6F5" w14:textId="77777777" w:rsidR="003259BB" w:rsidDel="0023403B" w:rsidRDefault="003259BB">
      <w:pPr>
        <w:pStyle w:val="BodyText"/>
        <w:spacing w:before="1"/>
        <w:rPr>
          <w:del w:id="804" w:author="STEVENS, KAREN M CIV USAF HAF SAF/AQCP" w:date="2024-02-20T08:41:00Z"/>
          <w:sz w:val="21"/>
        </w:rPr>
      </w:pPr>
    </w:p>
    <w:p w14:paraId="4AE085C6" w14:textId="77777777" w:rsidR="003259BB" w:rsidDel="0023403B" w:rsidRDefault="00336DA5">
      <w:pPr>
        <w:pStyle w:val="ListParagraph"/>
        <w:numPr>
          <w:ilvl w:val="2"/>
          <w:numId w:val="2"/>
        </w:numPr>
        <w:tabs>
          <w:tab w:val="left" w:pos="436"/>
        </w:tabs>
        <w:spacing w:line="271" w:lineRule="auto"/>
        <w:ind w:right="520" w:firstLine="0"/>
        <w:rPr>
          <w:del w:id="805" w:author="STEVENS, KAREN M CIV USAF HAF SAF/AQCP" w:date="2024-02-20T08:41:00Z"/>
        </w:rPr>
      </w:pPr>
      <w:del w:id="806" w:author="STEVENS, KAREN M CIV USAF HAF SAF/AQCP" w:date="2024-02-20T08:41:00Z">
        <w:r w:rsidDel="0023403B">
          <w:rPr>
            <w:w w:val="110"/>
          </w:rPr>
          <w:delText>For</w:delText>
        </w:r>
        <w:r w:rsidDel="0023403B">
          <w:rPr>
            <w:spacing w:val="-11"/>
            <w:w w:val="110"/>
          </w:rPr>
          <w:delText xml:space="preserve"> </w:delText>
        </w:r>
        <w:r w:rsidDel="0023403B">
          <w:rPr>
            <w:w w:val="110"/>
          </w:rPr>
          <w:delText>PEO</w:delText>
        </w:r>
        <w:r w:rsidDel="0023403B">
          <w:rPr>
            <w:spacing w:val="-11"/>
            <w:w w:val="110"/>
          </w:rPr>
          <w:delText xml:space="preserve"> </w:delText>
        </w:r>
        <w:r w:rsidDel="0023403B">
          <w:rPr>
            <w:w w:val="110"/>
          </w:rPr>
          <w:delText>and</w:delText>
        </w:r>
        <w:r w:rsidDel="0023403B">
          <w:rPr>
            <w:spacing w:val="-11"/>
            <w:w w:val="110"/>
          </w:rPr>
          <w:delText xml:space="preserve"> </w:delText>
        </w:r>
        <w:r w:rsidDel="0023403B">
          <w:rPr>
            <w:w w:val="110"/>
          </w:rPr>
          <w:delText>Enterprise</w:delText>
        </w:r>
        <w:r w:rsidDel="0023403B">
          <w:rPr>
            <w:spacing w:val="-11"/>
            <w:w w:val="110"/>
          </w:rPr>
          <w:delText xml:space="preserve"> </w:delText>
        </w:r>
        <w:r w:rsidDel="0023403B">
          <w:rPr>
            <w:w w:val="110"/>
          </w:rPr>
          <w:delText>contracting,</w:delText>
        </w:r>
        <w:r w:rsidDel="0023403B">
          <w:rPr>
            <w:spacing w:val="-11"/>
            <w:w w:val="110"/>
          </w:rPr>
          <w:delText xml:space="preserve"> </w:delText>
        </w:r>
        <w:r w:rsidDel="0023403B">
          <w:rPr>
            <w:w w:val="110"/>
          </w:rPr>
          <w:delText>business</w:delText>
        </w:r>
        <w:r w:rsidDel="0023403B">
          <w:rPr>
            <w:spacing w:val="-11"/>
            <w:w w:val="110"/>
          </w:rPr>
          <w:delText xml:space="preserve"> </w:delText>
        </w:r>
        <w:r w:rsidDel="0023403B">
          <w:rPr>
            <w:w w:val="110"/>
          </w:rPr>
          <w:delText>and</w:delText>
        </w:r>
        <w:r w:rsidDel="0023403B">
          <w:rPr>
            <w:spacing w:val="-11"/>
            <w:w w:val="110"/>
          </w:rPr>
          <w:delText xml:space="preserve"> </w:delText>
        </w:r>
        <w:r w:rsidDel="0023403B">
          <w:rPr>
            <w:w w:val="110"/>
          </w:rPr>
          <w:delText>contract</w:delText>
        </w:r>
        <w:r w:rsidDel="0023403B">
          <w:rPr>
            <w:spacing w:val="-11"/>
            <w:w w:val="110"/>
          </w:rPr>
          <w:delText xml:space="preserve"> </w:delText>
        </w:r>
        <w:r w:rsidDel="0023403B">
          <w:rPr>
            <w:w w:val="110"/>
          </w:rPr>
          <w:delText>clearance</w:delText>
        </w:r>
        <w:r w:rsidDel="0023403B">
          <w:rPr>
            <w:spacing w:val="-11"/>
            <w:w w:val="110"/>
          </w:rPr>
          <w:delText xml:space="preserve"> </w:delText>
        </w:r>
        <w:r w:rsidDel="0023403B">
          <w:rPr>
            <w:w w:val="110"/>
          </w:rPr>
          <w:delText>are</w:delText>
        </w:r>
        <w:r w:rsidDel="0023403B">
          <w:rPr>
            <w:spacing w:val="-11"/>
            <w:w w:val="110"/>
          </w:rPr>
          <w:delText xml:space="preserve"> </w:delText>
        </w:r>
        <w:r w:rsidDel="0023403B">
          <w:rPr>
            <w:w w:val="110"/>
          </w:rPr>
          <w:delText>required</w:delText>
        </w:r>
        <w:r w:rsidDel="0023403B">
          <w:rPr>
            <w:spacing w:val="-11"/>
            <w:w w:val="110"/>
          </w:rPr>
          <w:delText xml:space="preserve"> </w:delText>
        </w:r>
        <w:r w:rsidDel="0023403B">
          <w:rPr>
            <w:w w:val="110"/>
          </w:rPr>
          <w:delText>for</w:delText>
        </w:r>
        <w:r w:rsidDel="0023403B">
          <w:rPr>
            <w:spacing w:val="-11"/>
            <w:w w:val="110"/>
          </w:rPr>
          <w:delText xml:space="preserve"> </w:delText>
        </w:r>
        <w:r w:rsidDel="0023403B">
          <w:rPr>
            <w:w w:val="110"/>
          </w:rPr>
          <w:delText>actions greater than or equal to $5M.</w:delText>
        </w:r>
      </w:del>
    </w:p>
    <w:p w14:paraId="66060428" w14:textId="77777777" w:rsidR="003259BB" w:rsidDel="0023403B" w:rsidRDefault="003259BB">
      <w:pPr>
        <w:pStyle w:val="BodyText"/>
        <w:spacing w:before="1"/>
        <w:rPr>
          <w:del w:id="807" w:author="STEVENS, KAREN M CIV USAF HAF SAF/AQCP" w:date="2024-02-20T08:41:00Z"/>
          <w:sz w:val="21"/>
        </w:rPr>
      </w:pPr>
    </w:p>
    <w:p w14:paraId="5C6584E1" w14:textId="587E133F" w:rsidR="003259BB" w:rsidDel="00246E6A" w:rsidRDefault="00336DA5">
      <w:pPr>
        <w:pStyle w:val="ListParagraph"/>
        <w:numPr>
          <w:ilvl w:val="2"/>
          <w:numId w:val="2"/>
        </w:numPr>
        <w:tabs>
          <w:tab w:val="left" w:pos="499"/>
        </w:tabs>
        <w:spacing w:line="271" w:lineRule="auto"/>
        <w:ind w:right="461" w:firstLine="0"/>
        <w:jc w:val="both"/>
        <w:rPr>
          <w:del w:id="808" w:author="STEVENS, KAREN M CIV USAF HAF SAF/AQCP" w:date="2023-12-04T14:46:00Z"/>
        </w:rPr>
      </w:pPr>
      <w:del w:id="809" w:author="STEVENS, KAREN M CIV USAF HAF SAF/AQCP" w:date="2023-12-04T14:46:00Z">
        <w:r w:rsidDel="00246E6A">
          <w:rPr>
            <w:w w:val="105"/>
          </w:rPr>
          <w:delText>For Operational contracting, business and contract clearance are required for actions greater than or equal to $3M.</w:delText>
        </w:r>
      </w:del>
    </w:p>
    <w:p w14:paraId="1D0656FE" w14:textId="77777777" w:rsidR="003259BB" w:rsidDel="0023403B" w:rsidRDefault="003259BB">
      <w:pPr>
        <w:pStyle w:val="BodyText"/>
        <w:spacing w:before="1"/>
        <w:rPr>
          <w:del w:id="810" w:author="STEVENS, KAREN M CIV USAF HAF SAF/AQCP" w:date="2024-02-20T08:41:00Z"/>
          <w:sz w:val="21"/>
        </w:rPr>
      </w:pPr>
    </w:p>
    <w:p w14:paraId="4B77E07F" w14:textId="77777777" w:rsidR="003259BB" w:rsidDel="0023403B" w:rsidRDefault="00336DA5">
      <w:pPr>
        <w:pStyle w:val="ListParagraph"/>
        <w:numPr>
          <w:ilvl w:val="2"/>
          <w:numId w:val="2"/>
        </w:numPr>
        <w:tabs>
          <w:tab w:val="left" w:pos="561"/>
        </w:tabs>
        <w:spacing w:line="271" w:lineRule="auto"/>
        <w:ind w:right="307" w:firstLine="0"/>
        <w:jc w:val="both"/>
        <w:rPr>
          <w:del w:id="811" w:author="STEVENS, KAREN M CIV USAF HAF SAF/AQCP" w:date="2024-02-20T08:41:00Z"/>
        </w:rPr>
      </w:pPr>
      <w:del w:id="812" w:author="STEVENS, KAREN M CIV USAF HAF SAF/AQCP" w:date="2024-02-20T08:41:00Z">
        <w:r w:rsidDel="0023403B">
          <w:rPr>
            <w:w w:val="105"/>
          </w:rPr>
          <w:delText xml:space="preserve">SCOs are responsible for ensuring all further delegations of clearance approval authorities are included on the </w:delText>
        </w:r>
        <w:r w:rsidR="00FE0E9F" w:rsidDel="0023403B">
          <w:fldChar w:fldCharType="begin"/>
        </w:r>
        <w:r w:rsidR="00FE0E9F" w:rsidDel="0023403B">
          <w:delInstrText>HYPERLINK "https://usaf.dps.mil/sites/AFCC/KnowledgeCenter/Lists/delegations/AllItems.aspx" \h</w:delInstrText>
        </w:r>
        <w:r w:rsidR="00FE0E9F" w:rsidDel="0023403B">
          <w:fldChar w:fldCharType="separate"/>
        </w:r>
        <w:r w:rsidDel="0023403B">
          <w:rPr>
            <w:color w:val="27314A"/>
            <w:w w:val="105"/>
            <w:u w:val="single" w:color="27314A"/>
          </w:rPr>
          <w:delText>SCO Delegation Letters/Thresholds</w:delText>
        </w:r>
        <w:r w:rsidR="00FE0E9F" w:rsidDel="0023403B">
          <w:rPr>
            <w:color w:val="27314A"/>
            <w:w w:val="105"/>
            <w:u w:val="single" w:color="27314A"/>
          </w:rPr>
          <w:fldChar w:fldCharType="end"/>
        </w:r>
        <w:r w:rsidDel="0023403B">
          <w:rPr>
            <w:color w:val="27314A"/>
            <w:w w:val="105"/>
          </w:rPr>
          <w:delText xml:space="preserve"> </w:delText>
        </w:r>
        <w:r w:rsidDel="0023403B">
          <w:rPr>
            <w:w w:val="105"/>
          </w:rPr>
          <w:delText>SharePoint page.</w:delText>
        </w:r>
      </w:del>
    </w:p>
    <w:p w14:paraId="7B37605A" w14:textId="77777777" w:rsidR="003259BB" w:rsidDel="0023403B" w:rsidRDefault="003259BB">
      <w:pPr>
        <w:pStyle w:val="BodyText"/>
        <w:spacing w:before="1"/>
        <w:rPr>
          <w:del w:id="813" w:author="STEVENS, KAREN M CIV USAF HAF SAF/AQCP" w:date="2024-02-20T08:41:00Z"/>
          <w:sz w:val="21"/>
        </w:rPr>
      </w:pPr>
    </w:p>
    <w:p w14:paraId="483F8857" w14:textId="77777777" w:rsidR="003259BB" w:rsidDel="0023403B" w:rsidRDefault="00336DA5">
      <w:pPr>
        <w:pStyle w:val="ListParagraph"/>
        <w:numPr>
          <w:ilvl w:val="2"/>
          <w:numId w:val="2"/>
        </w:numPr>
        <w:tabs>
          <w:tab w:val="left" w:pos="623"/>
        </w:tabs>
        <w:spacing w:before="1" w:line="271" w:lineRule="auto"/>
        <w:ind w:right="233" w:firstLine="0"/>
        <w:rPr>
          <w:del w:id="814" w:author="STEVENS, KAREN M CIV USAF HAF SAF/AQCP" w:date="2024-02-20T08:41:00Z"/>
        </w:rPr>
      </w:pPr>
      <w:del w:id="815" w:author="STEVENS, KAREN M CIV USAF HAF SAF/AQCP" w:date="2024-02-20T08:41:00Z">
        <w:r w:rsidDel="0023403B">
          <w:rPr>
            <w:w w:val="105"/>
          </w:rPr>
          <w:delText>When a contracting official is the Source Selection Authority (SSA) for a particular acquisition,</w:delText>
        </w:r>
        <w:r w:rsidDel="0023403B">
          <w:rPr>
            <w:spacing w:val="80"/>
            <w:w w:val="150"/>
          </w:rPr>
          <w:delText xml:space="preserve"> </w:delText>
        </w:r>
        <w:r w:rsidDel="0023403B">
          <w:rPr>
            <w:w w:val="105"/>
          </w:rPr>
          <w:delText>the</w:delText>
        </w:r>
        <w:r w:rsidDel="0023403B">
          <w:rPr>
            <w:spacing w:val="31"/>
            <w:w w:val="105"/>
          </w:rPr>
          <w:delText xml:space="preserve"> </w:delText>
        </w:r>
        <w:r w:rsidDel="0023403B">
          <w:rPr>
            <w:w w:val="105"/>
          </w:rPr>
          <w:delText>CAA</w:delText>
        </w:r>
        <w:r w:rsidDel="0023403B">
          <w:rPr>
            <w:spacing w:val="31"/>
            <w:w w:val="105"/>
          </w:rPr>
          <w:delText xml:space="preserve"> </w:delText>
        </w:r>
        <w:r w:rsidDel="0023403B">
          <w:rPr>
            <w:w w:val="105"/>
          </w:rPr>
          <w:delText>must</w:delText>
        </w:r>
        <w:r w:rsidDel="0023403B">
          <w:rPr>
            <w:spacing w:val="31"/>
            <w:w w:val="105"/>
          </w:rPr>
          <w:delText xml:space="preserve"> </w:delText>
        </w:r>
        <w:r w:rsidDel="0023403B">
          <w:rPr>
            <w:w w:val="105"/>
          </w:rPr>
          <w:delText>be</w:delText>
        </w:r>
        <w:r w:rsidDel="0023403B">
          <w:rPr>
            <w:spacing w:val="31"/>
            <w:w w:val="105"/>
          </w:rPr>
          <w:delText xml:space="preserve"> </w:delText>
        </w:r>
        <w:r w:rsidDel="0023403B">
          <w:rPr>
            <w:w w:val="105"/>
          </w:rPr>
          <w:delText>a</w:delText>
        </w:r>
        <w:r w:rsidDel="0023403B">
          <w:rPr>
            <w:spacing w:val="31"/>
            <w:w w:val="105"/>
          </w:rPr>
          <w:delText xml:space="preserve"> </w:delText>
        </w:r>
        <w:r w:rsidDel="0023403B">
          <w:rPr>
            <w:w w:val="105"/>
          </w:rPr>
          <w:delText>level</w:delText>
        </w:r>
        <w:r w:rsidDel="0023403B">
          <w:rPr>
            <w:spacing w:val="31"/>
            <w:w w:val="105"/>
          </w:rPr>
          <w:delText xml:space="preserve"> </w:delText>
        </w:r>
        <w:r w:rsidDel="0023403B">
          <w:rPr>
            <w:w w:val="105"/>
          </w:rPr>
          <w:delText>above</w:delText>
        </w:r>
        <w:r w:rsidDel="0023403B">
          <w:rPr>
            <w:spacing w:val="31"/>
            <w:w w:val="105"/>
          </w:rPr>
          <w:delText xml:space="preserve"> </w:delText>
        </w:r>
        <w:r w:rsidDel="0023403B">
          <w:rPr>
            <w:w w:val="105"/>
          </w:rPr>
          <w:delText>the</w:delText>
        </w:r>
        <w:r w:rsidDel="0023403B">
          <w:rPr>
            <w:spacing w:val="31"/>
            <w:w w:val="105"/>
          </w:rPr>
          <w:delText xml:space="preserve"> </w:delText>
        </w:r>
        <w:r w:rsidDel="0023403B">
          <w:rPr>
            <w:w w:val="105"/>
          </w:rPr>
          <w:delText>contracting</w:delText>
        </w:r>
        <w:r w:rsidDel="0023403B">
          <w:rPr>
            <w:spacing w:val="31"/>
            <w:w w:val="105"/>
          </w:rPr>
          <w:delText xml:space="preserve"> </w:delText>
        </w:r>
        <w:r w:rsidDel="0023403B">
          <w:rPr>
            <w:w w:val="105"/>
          </w:rPr>
          <w:delText>official.</w:delText>
        </w:r>
        <w:r w:rsidDel="0023403B">
          <w:rPr>
            <w:spacing w:val="31"/>
            <w:w w:val="105"/>
          </w:rPr>
          <w:delText xml:space="preserve"> </w:delText>
        </w:r>
        <w:r w:rsidDel="0023403B">
          <w:rPr>
            <w:w w:val="105"/>
          </w:rPr>
          <w:delText>If</w:delText>
        </w:r>
        <w:r w:rsidDel="0023403B">
          <w:rPr>
            <w:spacing w:val="31"/>
            <w:w w:val="105"/>
          </w:rPr>
          <w:delText xml:space="preserve"> </w:delText>
        </w:r>
        <w:r w:rsidDel="0023403B">
          <w:rPr>
            <w:w w:val="105"/>
          </w:rPr>
          <w:delText>the</w:delText>
        </w:r>
        <w:r w:rsidDel="0023403B">
          <w:rPr>
            <w:spacing w:val="31"/>
            <w:w w:val="105"/>
          </w:rPr>
          <w:delText xml:space="preserve"> </w:delText>
        </w:r>
        <w:r w:rsidDel="0023403B">
          <w:rPr>
            <w:w w:val="105"/>
          </w:rPr>
          <w:delText>SCO</w:delText>
        </w:r>
        <w:r w:rsidDel="0023403B">
          <w:rPr>
            <w:spacing w:val="31"/>
            <w:w w:val="105"/>
          </w:rPr>
          <w:delText xml:space="preserve"> </w:delText>
        </w:r>
        <w:r w:rsidDel="0023403B">
          <w:rPr>
            <w:w w:val="105"/>
          </w:rPr>
          <w:delText>or</w:delText>
        </w:r>
        <w:r w:rsidDel="0023403B">
          <w:rPr>
            <w:spacing w:val="31"/>
            <w:w w:val="105"/>
          </w:rPr>
          <w:delText xml:space="preserve"> </w:delText>
        </w:r>
        <w:r w:rsidDel="0023403B">
          <w:rPr>
            <w:w w:val="105"/>
          </w:rPr>
          <w:delText>their</w:delText>
        </w:r>
        <w:r w:rsidDel="0023403B">
          <w:rPr>
            <w:spacing w:val="31"/>
            <w:w w:val="105"/>
          </w:rPr>
          <w:delText xml:space="preserve"> </w:delText>
        </w:r>
        <w:r w:rsidDel="0023403B">
          <w:rPr>
            <w:w w:val="105"/>
          </w:rPr>
          <w:delText>deputy</w:delText>
        </w:r>
        <w:r w:rsidDel="0023403B">
          <w:rPr>
            <w:spacing w:val="31"/>
            <w:w w:val="105"/>
          </w:rPr>
          <w:delText xml:space="preserve"> </w:delText>
        </w:r>
        <w:r w:rsidDel="0023403B">
          <w:rPr>
            <w:w w:val="105"/>
          </w:rPr>
          <w:delText>is</w:delText>
        </w:r>
        <w:r w:rsidDel="0023403B">
          <w:rPr>
            <w:spacing w:val="31"/>
            <w:w w:val="105"/>
          </w:rPr>
          <w:delText xml:space="preserve"> </w:delText>
        </w:r>
        <w:r w:rsidDel="0023403B">
          <w:rPr>
            <w:w w:val="105"/>
          </w:rPr>
          <w:delText>the</w:delText>
        </w:r>
        <w:r w:rsidDel="0023403B">
          <w:rPr>
            <w:spacing w:val="31"/>
            <w:w w:val="105"/>
          </w:rPr>
          <w:delText xml:space="preserve"> </w:delText>
        </w:r>
        <w:r w:rsidDel="0023403B">
          <w:rPr>
            <w:w w:val="105"/>
          </w:rPr>
          <w:delText>SSA,</w:delText>
        </w:r>
        <w:r w:rsidDel="0023403B">
          <w:rPr>
            <w:spacing w:val="31"/>
            <w:w w:val="105"/>
          </w:rPr>
          <w:delText xml:space="preserve"> </w:delText>
        </w:r>
        <w:r w:rsidDel="0023403B">
          <w:rPr>
            <w:w w:val="105"/>
          </w:rPr>
          <w:delText>the CAA for that acquisition must be the cognizant HCA.</w:delText>
        </w:r>
      </w:del>
    </w:p>
    <w:p w14:paraId="394798F2" w14:textId="77777777" w:rsidR="003259BB" w:rsidDel="0023403B" w:rsidRDefault="003259BB">
      <w:pPr>
        <w:pStyle w:val="BodyText"/>
        <w:spacing w:before="1"/>
        <w:rPr>
          <w:del w:id="816" w:author="STEVENS, KAREN M CIV USAF HAF SAF/AQCP" w:date="2024-02-20T08:41:00Z"/>
          <w:sz w:val="21"/>
        </w:rPr>
      </w:pPr>
    </w:p>
    <w:p w14:paraId="08DEB9F6" w14:textId="77777777" w:rsidR="003259BB" w:rsidDel="0023403B" w:rsidRDefault="00336DA5">
      <w:pPr>
        <w:pStyle w:val="ListParagraph"/>
        <w:numPr>
          <w:ilvl w:val="1"/>
          <w:numId w:val="2"/>
        </w:numPr>
        <w:tabs>
          <w:tab w:val="left" w:pos="450"/>
        </w:tabs>
        <w:ind w:left="450" w:hanging="340"/>
        <w:jc w:val="both"/>
        <w:rPr>
          <w:del w:id="817" w:author="STEVENS, KAREN M CIV USAF HAF SAF/AQCP" w:date="2024-02-20T08:41:00Z"/>
        </w:rPr>
      </w:pPr>
      <w:del w:id="818" w:author="STEVENS, KAREN M CIV USAF HAF SAF/AQCP" w:date="2024-02-20T08:41:00Z">
        <w:r w:rsidDel="0023403B">
          <w:rPr>
            <w:w w:val="110"/>
          </w:rPr>
          <w:delText>Clearance</w:delText>
        </w:r>
        <w:r w:rsidDel="0023403B">
          <w:rPr>
            <w:spacing w:val="-3"/>
            <w:w w:val="110"/>
          </w:rPr>
          <w:delText xml:space="preserve"> </w:delText>
        </w:r>
        <w:r w:rsidDel="0023403B">
          <w:rPr>
            <w:w w:val="110"/>
          </w:rPr>
          <w:delText>when</w:delText>
        </w:r>
        <w:r w:rsidDel="0023403B">
          <w:rPr>
            <w:spacing w:val="-2"/>
            <w:w w:val="110"/>
          </w:rPr>
          <w:delText xml:space="preserve"> </w:delText>
        </w:r>
        <w:r w:rsidDel="0023403B">
          <w:rPr>
            <w:w w:val="110"/>
          </w:rPr>
          <w:delText>the</w:delText>
        </w:r>
        <w:r w:rsidDel="0023403B">
          <w:rPr>
            <w:spacing w:val="-2"/>
            <w:w w:val="110"/>
          </w:rPr>
          <w:delText xml:space="preserve"> </w:delText>
        </w:r>
        <w:r w:rsidDel="0023403B">
          <w:rPr>
            <w:w w:val="110"/>
          </w:rPr>
          <w:delText>HCA</w:delText>
        </w:r>
        <w:r w:rsidDel="0023403B">
          <w:rPr>
            <w:spacing w:val="-2"/>
            <w:w w:val="110"/>
          </w:rPr>
          <w:delText xml:space="preserve"> </w:delText>
        </w:r>
        <w:r w:rsidDel="0023403B">
          <w:rPr>
            <w:w w:val="110"/>
          </w:rPr>
          <w:delText>is</w:delText>
        </w:r>
        <w:r w:rsidDel="0023403B">
          <w:rPr>
            <w:spacing w:val="-2"/>
            <w:w w:val="110"/>
          </w:rPr>
          <w:delText xml:space="preserve"> </w:delText>
        </w:r>
        <w:r w:rsidDel="0023403B">
          <w:rPr>
            <w:w w:val="110"/>
          </w:rPr>
          <w:delText>SSC/PK</w:delText>
        </w:r>
        <w:r w:rsidDel="0023403B">
          <w:rPr>
            <w:spacing w:val="-2"/>
            <w:w w:val="110"/>
          </w:rPr>
          <w:delText xml:space="preserve"> </w:delText>
        </w:r>
        <w:r w:rsidDel="0023403B">
          <w:rPr>
            <w:w w:val="110"/>
          </w:rPr>
          <w:delText>Director,</w:delText>
        </w:r>
        <w:r w:rsidDel="0023403B">
          <w:rPr>
            <w:spacing w:val="-2"/>
            <w:w w:val="110"/>
          </w:rPr>
          <w:delText xml:space="preserve"> </w:delText>
        </w:r>
        <w:r w:rsidDel="0023403B">
          <w:rPr>
            <w:w w:val="110"/>
          </w:rPr>
          <w:delText>SDA</w:delText>
        </w:r>
        <w:r w:rsidDel="0023403B">
          <w:rPr>
            <w:spacing w:val="-2"/>
            <w:w w:val="110"/>
          </w:rPr>
          <w:delText xml:space="preserve"> </w:delText>
        </w:r>
        <w:r w:rsidDel="0023403B">
          <w:rPr>
            <w:w w:val="110"/>
          </w:rPr>
          <w:delText>Director,</w:delText>
        </w:r>
        <w:r w:rsidDel="0023403B">
          <w:rPr>
            <w:spacing w:val="-2"/>
            <w:w w:val="110"/>
          </w:rPr>
          <w:delText xml:space="preserve"> </w:delText>
        </w:r>
        <w:r w:rsidDel="0023403B">
          <w:rPr>
            <w:w w:val="110"/>
          </w:rPr>
          <w:delText>or</w:delText>
        </w:r>
        <w:r w:rsidDel="0023403B">
          <w:rPr>
            <w:spacing w:val="-2"/>
            <w:w w:val="110"/>
          </w:rPr>
          <w:delText xml:space="preserve"> </w:delText>
        </w:r>
        <w:r w:rsidDel="0023403B">
          <w:rPr>
            <w:w w:val="110"/>
          </w:rPr>
          <w:delText>SpRCO</w:delText>
        </w:r>
        <w:r w:rsidDel="0023403B">
          <w:rPr>
            <w:spacing w:val="-2"/>
            <w:w w:val="110"/>
          </w:rPr>
          <w:delText xml:space="preserve"> </w:delText>
        </w:r>
        <w:r w:rsidDel="0023403B">
          <w:rPr>
            <w:w w:val="110"/>
          </w:rPr>
          <w:delText>Director</w:delText>
        </w:r>
        <w:r w:rsidDel="0023403B">
          <w:rPr>
            <w:spacing w:val="-2"/>
            <w:w w:val="110"/>
          </w:rPr>
          <w:delText xml:space="preserve"> </w:delText>
        </w:r>
        <w:r w:rsidDel="0023403B">
          <w:rPr>
            <w:w w:val="110"/>
          </w:rPr>
          <w:delText>of</w:delText>
        </w:r>
        <w:r w:rsidDel="0023403B">
          <w:rPr>
            <w:spacing w:val="-2"/>
            <w:w w:val="110"/>
          </w:rPr>
          <w:delText xml:space="preserve"> Contracting.</w:delText>
        </w:r>
      </w:del>
    </w:p>
    <w:p w14:paraId="3889A505" w14:textId="77777777" w:rsidR="003259BB" w:rsidDel="0023403B" w:rsidRDefault="003259BB">
      <w:pPr>
        <w:pStyle w:val="BodyText"/>
        <w:spacing w:before="11"/>
        <w:rPr>
          <w:del w:id="819" w:author="STEVENS, KAREN M CIV USAF HAF SAF/AQCP" w:date="2024-02-20T08:41:00Z"/>
          <w:sz w:val="23"/>
        </w:rPr>
      </w:pPr>
    </w:p>
    <w:p w14:paraId="4E546236" w14:textId="77777777" w:rsidR="003259BB" w:rsidDel="0023403B" w:rsidRDefault="00336DA5">
      <w:pPr>
        <w:pStyle w:val="ListParagraph"/>
        <w:numPr>
          <w:ilvl w:val="2"/>
          <w:numId w:val="2"/>
        </w:numPr>
        <w:tabs>
          <w:tab w:val="left" w:pos="388"/>
        </w:tabs>
        <w:spacing w:line="271" w:lineRule="auto"/>
        <w:ind w:right="443" w:firstLine="0"/>
        <w:rPr>
          <w:del w:id="820" w:author="STEVENS, KAREN M CIV USAF HAF SAF/AQCP" w:date="2024-02-20T08:41:00Z"/>
        </w:rPr>
      </w:pPr>
      <w:del w:id="821" w:author="STEVENS, KAREN M CIV USAF HAF SAF/AQCP" w:date="2024-02-20T08:41:00Z">
        <w:r w:rsidDel="0023403B">
          <w:rPr>
            <w:w w:val="105"/>
          </w:rPr>
          <w:delText>The</w:delText>
        </w:r>
        <w:r w:rsidDel="0023403B">
          <w:rPr>
            <w:spacing w:val="20"/>
            <w:w w:val="105"/>
          </w:rPr>
          <w:delText xml:space="preserve"> </w:delText>
        </w:r>
        <w:r w:rsidDel="0023403B">
          <w:rPr>
            <w:w w:val="105"/>
          </w:rPr>
          <w:delText>SCO</w:delText>
        </w:r>
        <w:r w:rsidDel="0023403B">
          <w:rPr>
            <w:spacing w:val="20"/>
            <w:w w:val="105"/>
          </w:rPr>
          <w:delText xml:space="preserve"> </w:delText>
        </w:r>
        <w:r w:rsidDel="0023403B">
          <w:rPr>
            <w:w w:val="105"/>
          </w:rPr>
          <w:delText>is</w:delText>
        </w:r>
        <w:r w:rsidDel="0023403B">
          <w:rPr>
            <w:spacing w:val="20"/>
            <w:w w:val="105"/>
          </w:rPr>
          <w:delText xml:space="preserve"> </w:delText>
        </w:r>
        <w:r w:rsidDel="0023403B">
          <w:rPr>
            <w:w w:val="105"/>
          </w:rPr>
          <w:delText>the</w:delText>
        </w:r>
        <w:r w:rsidDel="0023403B">
          <w:rPr>
            <w:spacing w:val="20"/>
            <w:w w:val="105"/>
          </w:rPr>
          <w:delText xml:space="preserve"> </w:delText>
        </w:r>
        <w:r w:rsidDel="0023403B">
          <w:rPr>
            <w:w w:val="105"/>
          </w:rPr>
          <w:delText>CAA</w:delText>
        </w:r>
        <w:r w:rsidDel="0023403B">
          <w:rPr>
            <w:spacing w:val="20"/>
            <w:w w:val="105"/>
          </w:rPr>
          <w:delText xml:space="preserve"> </w:delText>
        </w:r>
        <w:r w:rsidDel="0023403B">
          <w:rPr>
            <w:w w:val="105"/>
          </w:rPr>
          <w:delText>for</w:delText>
        </w:r>
        <w:r w:rsidDel="0023403B">
          <w:rPr>
            <w:spacing w:val="20"/>
            <w:w w:val="105"/>
          </w:rPr>
          <w:delText xml:space="preserve"> </w:delText>
        </w:r>
        <w:r w:rsidDel="0023403B">
          <w:rPr>
            <w:w w:val="105"/>
          </w:rPr>
          <w:delText>Non-Operational</w:delText>
        </w:r>
        <w:r w:rsidDel="0023403B">
          <w:rPr>
            <w:spacing w:val="20"/>
            <w:w w:val="105"/>
          </w:rPr>
          <w:delText xml:space="preserve"> </w:delText>
        </w:r>
        <w:r w:rsidDel="0023403B">
          <w:rPr>
            <w:w w:val="105"/>
          </w:rPr>
          <w:delText>actions</w:delText>
        </w:r>
        <w:r w:rsidDel="0023403B">
          <w:rPr>
            <w:spacing w:val="20"/>
            <w:w w:val="105"/>
          </w:rPr>
          <w:delText xml:space="preserve"> </w:delText>
        </w:r>
        <w:r w:rsidDel="0023403B">
          <w:rPr>
            <w:w w:val="105"/>
          </w:rPr>
          <w:delText>valued</w:delText>
        </w:r>
        <w:r w:rsidDel="0023403B">
          <w:rPr>
            <w:spacing w:val="20"/>
            <w:w w:val="105"/>
          </w:rPr>
          <w:delText xml:space="preserve"> </w:delText>
        </w:r>
        <w:r w:rsidDel="0023403B">
          <w:rPr>
            <w:w w:val="105"/>
          </w:rPr>
          <w:delText>at</w:delText>
        </w:r>
        <w:r w:rsidDel="0023403B">
          <w:rPr>
            <w:spacing w:val="20"/>
            <w:w w:val="105"/>
          </w:rPr>
          <w:delText xml:space="preserve"> </w:delText>
        </w:r>
        <w:r w:rsidDel="0023403B">
          <w:rPr>
            <w:w w:val="105"/>
          </w:rPr>
          <w:delText>greater</w:delText>
        </w:r>
        <w:r w:rsidDel="0023403B">
          <w:rPr>
            <w:spacing w:val="20"/>
            <w:w w:val="105"/>
          </w:rPr>
          <w:delText xml:space="preserve"> </w:delText>
        </w:r>
        <w:r w:rsidDel="0023403B">
          <w:rPr>
            <w:w w:val="105"/>
          </w:rPr>
          <w:delText>than</w:delText>
        </w:r>
        <w:r w:rsidDel="0023403B">
          <w:rPr>
            <w:spacing w:val="20"/>
            <w:w w:val="105"/>
          </w:rPr>
          <w:delText xml:space="preserve"> </w:delText>
        </w:r>
        <w:r w:rsidDel="0023403B">
          <w:rPr>
            <w:w w:val="105"/>
          </w:rPr>
          <w:delText>or</w:delText>
        </w:r>
        <w:r w:rsidDel="0023403B">
          <w:rPr>
            <w:spacing w:val="20"/>
            <w:w w:val="105"/>
          </w:rPr>
          <w:delText xml:space="preserve"> </w:delText>
        </w:r>
        <w:r w:rsidDel="0023403B">
          <w:rPr>
            <w:w w:val="105"/>
          </w:rPr>
          <w:delText>equal</w:delText>
        </w:r>
        <w:r w:rsidDel="0023403B">
          <w:rPr>
            <w:spacing w:val="20"/>
            <w:w w:val="105"/>
          </w:rPr>
          <w:delText xml:space="preserve"> </w:delText>
        </w:r>
        <w:r w:rsidDel="0023403B">
          <w:rPr>
            <w:w w:val="105"/>
          </w:rPr>
          <w:delText>to</w:delText>
        </w:r>
        <w:r w:rsidDel="0023403B">
          <w:rPr>
            <w:spacing w:val="20"/>
            <w:w w:val="105"/>
          </w:rPr>
          <w:delText xml:space="preserve"> </w:delText>
        </w:r>
        <w:r w:rsidDel="0023403B">
          <w:rPr>
            <w:w w:val="105"/>
          </w:rPr>
          <w:delText>$1B</w:delText>
        </w:r>
        <w:r w:rsidDel="0023403B">
          <w:rPr>
            <w:spacing w:val="20"/>
            <w:w w:val="105"/>
          </w:rPr>
          <w:delText xml:space="preserve"> </w:delText>
        </w:r>
        <w:r w:rsidDel="0023403B">
          <w:rPr>
            <w:w w:val="105"/>
          </w:rPr>
          <w:delText>and</w:delText>
        </w:r>
        <w:r w:rsidDel="0023403B">
          <w:rPr>
            <w:spacing w:val="20"/>
            <w:w w:val="105"/>
          </w:rPr>
          <w:delText xml:space="preserve"> </w:delText>
        </w:r>
        <w:r w:rsidDel="0023403B">
          <w:rPr>
            <w:w w:val="105"/>
          </w:rPr>
          <w:delText>for Operational</w:delText>
        </w:r>
        <w:r w:rsidDel="0023403B">
          <w:rPr>
            <w:spacing w:val="32"/>
            <w:w w:val="105"/>
          </w:rPr>
          <w:delText xml:space="preserve"> </w:delText>
        </w:r>
        <w:r w:rsidDel="0023403B">
          <w:rPr>
            <w:w w:val="105"/>
          </w:rPr>
          <w:delText>actions</w:delText>
        </w:r>
        <w:r w:rsidDel="0023403B">
          <w:rPr>
            <w:spacing w:val="32"/>
            <w:w w:val="105"/>
          </w:rPr>
          <w:delText xml:space="preserve"> </w:delText>
        </w:r>
        <w:r w:rsidDel="0023403B">
          <w:rPr>
            <w:w w:val="105"/>
          </w:rPr>
          <w:delText>valued</w:delText>
        </w:r>
        <w:r w:rsidDel="0023403B">
          <w:rPr>
            <w:spacing w:val="32"/>
            <w:w w:val="105"/>
          </w:rPr>
          <w:delText xml:space="preserve"> </w:delText>
        </w:r>
        <w:r w:rsidDel="0023403B">
          <w:rPr>
            <w:w w:val="105"/>
          </w:rPr>
          <w:delText>at</w:delText>
        </w:r>
        <w:r w:rsidDel="0023403B">
          <w:rPr>
            <w:spacing w:val="32"/>
            <w:w w:val="105"/>
          </w:rPr>
          <w:delText xml:space="preserve"> </w:delText>
        </w:r>
        <w:r w:rsidDel="0023403B">
          <w:rPr>
            <w:w w:val="105"/>
          </w:rPr>
          <w:delText>greater</w:delText>
        </w:r>
        <w:r w:rsidDel="0023403B">
          <w:rPr>
            <w:spacing w:val="32"/>
            <w:w w:val="105"/>
          </w:rPr>
          <w:delText xml:space="preserve"> </w:delText>
        </w:r>
        <w:r w:rsidDel="0023403B">
          <w:rPr>
            <w:w w:val="105"/>
          </w:rPr>
          <w:delText>than</w:delText>
        </w:r>
        <w:r w:rsidDel="0023403B">
          <w:rPr>
            <w:spacing w:val="32"/>
            <w:w w:val="105"/>
          </w:rPr>
          <w:delText xml:space="preserve"> </w:delText>
        </w:r>
        <w:r w:rsidDel="0023403B">
          <w:rPr>
            <w:w w:val="105"/>
          </w:rPr>
          <w:delText>or</w:delText>
        </w:r>
        <w:r w:rsidDel="0023403B">
          <w:rPr>
            <w:spacing w:val="32"/>
            <w:w w:val="105"/>
          </w:rPr>
          <w:delText xml:space="preserve"> </w:delText>
        </w:r>
        <w:r w:rsidDel="0023403B">
          <w:rPr>
            <w:w w:val="105"/>
          </w:rPr>
          <w:delText>equal</w:delText>
        </w:r>
        <w:r w:rsidDel="0023403B">
          <w:rPr>
            <w:spacing w:val="32"/>
            <w:w w:val="105"/>
          </w:rPr>
          <w:delText xml:space="preserve"> </w:delText>
        </w:r>
        <w:r w:rsidDel="0023403B">
          <w:rPr>
            <w:w w:val="105"/>
          </w:rPr>
          <w:delText>to</w:delText>
        </w:r>
        <w:r w:rsidDel="0023403B">
          <w:rPr>
            <w:spacing w:val="32"/>
            <w:w w:val="105"/>
          </w:rPr>
          <w:delText xml:space="preserve"> </w:delText>
        </w:r>
        <w:r w:rsidDel="0023403B">
          <w:rPr>
            <w:w w:val="105"/>
          </w:rPr>
          <w:delText>$10M.</w:delText>
        </w:r>
        <w:r w:rsidDel="0023403B">
          <w:rPr>
            <w:spacing w:val="32"/>
            <w:w w:val="105"/>
          </w:rPr>
          <w:delText xml:space="preserve"> </w:delText>
        </w:r>
        <w:r w:rsidDel="0023403B">
          <w:rPr>
            <w:w w:val="105"/>
          </w:rPr>
          <w:delText>The</w:delText>
        </w:r>
        <w:r w:rsidDel="0023403B">
          <w:rPr>
            <w:spacing w:val="32"/>
            <w:w w:val="105"/>
          </w:rPr>
          <w:delText xml:space="preserve"> </w:delText>
        </w:r>
        <w:r w:rsidDel="0023403B">
          <w:rPr>
            <w:w w:val="105"/>
          </w:rPr>
          <w:delText>HCA</w:delText>
        </w:r>
        <w:r w:rsidDel="0023403B">
          <w:rPr>
            <w:spacing w:val="32"/>
            <w:w w:val="105"/>
          </w:rPr>
          <w:delText xml:space="preserve"> </w:delText>
        </w:r>
        <w:r w:rsidDel="0023403B">
          <w:rPr>
            <w:w w:val="105"/>
          </w:rPr>
          <w:delText>or</w:delText>
        </w:r>
        <w:r w:rsidDel="0023403B">
          <w:rPr>
            <w:spacing w:val="32"/>
            <w:w w:val="105"/>
          </w:rPr>
          <w:delText xml:space="preserve"> </w:delText>
        </w:r>
        <w:r w:rsidDel="0023403B">
          <w:rPr>
            <w:w w:val="105"/>
          </w:rPr>
          <w:delText>SCO</w:delText>
        </w:r>
        <w:r w:rsidDel="0023403B">
          <w:rPr>
            <w:spacing w:val="32"/>
            <w:w w:val="105"/>
          </w:rPr>
          <w:delText xml:space="preserve"> </w:delText>
        </w:r>
        <w:r w:rsidDel="0023403B">
          <w:rPr>
            <w:w w:val="105"/>
          </w:rPr>
          <w:delText>may</w:delText>
        </w:r>
        <w:r w:rsidDel="0023403B">
          <w:rPr>
            <w:spacing w:val="32"/>
            <w:w w:val="105"/>
          </w:rPr>
          <w:delText xml:space="preserve"> </w:delText>
        </w:r>
        <w:r w:rsidDel="0023403B">
          <w:rPr>
            <w:w w:val="105"/>
          </w:rPr>
          <w:delText>designate</w:delText>
        </w:r>
        <w:r w:rsidDel="0023403B">
          <w:rPr>
            <w:spacing w:val="32"/>
            <w:w w:val="105"/>
          </w:rPr>
          <w:delText xml:space="preserve"> </w:delText>
        </w:r>
        <w:r w:rsidDel="0023403B">
          <w:rPr>
            <w:w w:val="105"/>
          </w:rPr>
          <w:delText>an action as Special Interest regardless of dollar value and assign the CAA notwithstanding further</w:delText>
        </w:r>
        <w:r w:rsidDel="0023403B">
          <w:rPr>
            <w:spacing w:val="80"/>
            <w:w w:val="105"/>
          </w:rPr>
          <w:delText xml:space="preserve"> </w:delText>
        </w:r>
        <w:r w:rsidDel="0023403B">
          <w:rPr>
            <w:w w:val="105"/>
          </w:rPr>
          <w:delText>delegations below.</w:delText>
        </w:r>
      </w:del>
    </w:p>
    <w:p w14:paraId="29079D35" w14:textId="77777777" w:rsidR="003259BB" w:rsidDel="0023403B" w:rsidRDefault="003259BB">
      <w:pPr>
        <w:pStyle w:val="BodyText"/>
        <w:spacing w:before="2"/>
        <w:rPr>
          <w:del w:id="822" w:author="STEVENS, KAREN M CIV USAF HAF SAF/AQCP" w:date="2024-02-20T08:41:00Z"/>
          <w:sz w:val="21"/>
        </w:rPr>
      </w:pPr>
    </w:p>
    <w:p w14:paraId="07B96794" w14:textId="77777777" w:rsidR="003259BB" w:rsidDel="0023403B" w:rsidRDefault="00336DA5">
      <w:pPr>
        <w:pStyle w:val="ListParagraph"/>
        <w:numPr>
          <w:ilvl w:val="2"/>
          <w:numId w:val="2"/>
        </w:numPr>
        <w:tabs>
          <w:tab w:val="left" w:pos="450"/>
        </w:tabs>
        <w:spacing w:line="271" w:lineRule="auto"/>
        <w:ind w:right="404" w:firstLine="0"/>
        <w:jc w:val="both"/>
        <w:rPr>
          <w:del w:id="823" w:author="STEVENS, KAREN M CIV USAF HAF SAF/AQCP" w:date="2024-02-20T08:41:00Z"/>
        </w:rPr>
      </w:pPr>
      <w:del w:id="824" w:author="STEVENS, KAREN M CIV USAF HAF SAF/AQCP" w:date="2024-02-20T08:41:00Z">
        <w:r w:rsidDel="0023403B">
          <w:rPr>
            <w:w w:val="105"/>
          </w:rPr>
          <w:delText>The COCO is the CAA for Non-Operational actions valued at less than $1B, and for Operational actions valued at less than $10M.</w:delText>
        </w:r>
      </w:del>
    </w:p>
    <w:p w14:paraId="622454A7" w14:textId="77777777" w:rsidR="003259BB" w:rsidDel="0023403B" w:rsidRDefault="00336DA5">
      <w:pPr>
        <w:pStyle w:val="ListParagraph"/>
        <w:numPr>
          <w:ilvl w:val="2"/>
          <w:numId w:val="2"/>
        </w:numPr>
        <w:tabs>
          <w:tab w:val="left" w:pos="512"/>
        </w:tabs>
        <w:spacing w:before="82" w:line="271" w:lineRule="auto"/>
        <w:ind w:right="378" w:firstLine="0"/>
        <w:rPr>
          <w:del w:id="825" w:author="STEVENS, KAREN M CIV USAF HAF SAF/AQCP" w:date="2024-02-20T08:41:00Z"/>
        </w:rPr>
      </w:pPr>
      <w:del w:id="826" w:author="STEVENS, KAREN M CIV USAF HAF SAF/AQCP" w:date="2024-02-20T08:41:00Z">
        <w:r w:rsidDel="0023403B">
          <w:rPr>
            <w:w w:val="105"/>
          </w:rPr>
          <w:delText>The COCO may further delegate CAA within their portfolio on either a class or individual basis</w:delText>
        </w:r>
        <w:r w:rsidDel="0023403B">
          <w:rPr>
            <w:spacing w:val="80"/>
            <w:w w:val="105"/>
          </w:rPr>
          <w:delText xml:space="preserve"> </w:delText>
        </w:r>
        <w:r w:rsidDel="0023403B">
          <w:rPr>
            <w:w w:val="105"/>
          </w:rPr>
          <w:delText>without restriction. The COCO may also set a threshold at which the contracting officer is not</w:delText>
        </w:r>
        <w:r w:rsidDel="0023403B">
          <w:rPr>
            <w:spacing w:val="80"/>
            <w:w w:val="150"/>
          </w:rPr>
          <w:delText xml:space="preserve"> </w:delText>
        </w:r>
        <w:r w:rsidDel="0023403B">
          <w:rPr>
            <w:w w:val="105"/>
          </w:rPr>
          <w:delText>required to seek clearance approval.</w:delText>
        </w:r>
      </w:del>
    </w:p>
    <w:p w14:paraId="53BD644D" w14:textId="77777777" w:rsidR="003259BB" w:rsidDel="0023403B" w:rsidRDefault="003259BB">
      <w:pPr>
        <w:pStyle w:val="BodyText"/>
        <w:spacing w:before="1"/>
        <w:rPr>
          <w:del w:id="827" w:author="STEVENS, KAREN M CIV USAF HAF SAF/AQCP" w:date="2024-02-20T08:41:00Z"/>
          <w:sz w:val="21"/>
        </w:rPr>
      </w:pPr>
    </w:p>
    <w:p w14:paraId="260364BA" w14:textId="77777777" w:rsidR="003259BB" w:rsidDel="0023403B" w:rsidRDefault="00336DA5">
      <w:pPr>
        <w:pStyle w:val="ListParagraph"/>
        <w:numPr>
          <w:ilvl w:val="2"/>
          <w:numId w:val="2"/>
        </w:numPr>
        <w:tabs>
          <w:tab w:val="left" w:pos="499"/>
        </w:tabs>
        <w:spacing w:before="1" w:line="271" w:lineRule="auto"/>
        <w:ind w:right="907" w:firstLine="0"/>
        <w:rPr>
          <w:del w:id="828" w:author="STEVENS, KAREN M CIV USAF HAF SAF/AQCP" w:date="2024-02-20T08:41:00Z"/>
        </w:rPr>
      </w:pPr>
      <w:del w:id="829" w:author="STEVENS, KAREN M CIV USAF HAF SAF/AQCP" w:date="2024-02-20T08:41:00Z">
        <w:r w:rsidDel="0023403B">
          <w:rPr>
            <w:w w:val="105"/>
          </w:rPr>
          <w:delText>The</w:delText>
        </w:r>
        <w:r w:rsidDel="0023403B">
          <w:rPr>
            <w:spacing w:val="25"/>
            <w:w w:val="105"/>
          </w:rPr>
          <w:delText xml:space="preserve"> </w:delText>
        </w:r>
        <w:r w:rsidDel="0023403B">
          <w:rPr>
            <w:w w:val="105"/>
          </w:rPr>
          <w:delText>COCO</w:delText>
        </w:r>
        <w:r w:rsidDel="0023403B">
          <w:rPr>
            <w:spacing w:val="25"/>
            <w:w w:val="105"/>
          </w:rPr>
          <w:delText xml:space="preserve"> </w:delText>
        </w:r>
        <w:r w:rsidDel="0023403B">
          <w:rPr>
            <w:w w:val="105"/>
          </w:rPr>
          <w:delText>shall</w:delText>
        </w:r>
        <w:r w:rsidDel="0023403B">
          <w:rPr>
            <w:spacing w:val="25"/>
            <w:w w:val="105"/>
          </w:rPr>
          <w:delText xml:space="preserve"> </w:delText>
        </w:r>
        <w:r w:rsidDel="0023403B">
          <w:rPr>
            <w:w w:val="105"/>
          </w:rPr>
          <w:delText>report</w:delText>
        </w:r>
        <w:r w:rsidDel="0023403B">
          <w:rPr>
            <w:spacing w:val="25"/>
            <w:w w:val="105"/>
          </w:rPr>
          <w:delText xml:space="preserve"> </w:delText>
        </w:r>
        <w:r w:rsidDel="0023403B">
          <w:rPr>
            <w:w w:val="105"/>
          </w:rPr>
          <w:delText>clearance</w:delText>
        </w:r>
        <w:r w:rsidDel="0023403B">
          <w:rPr>
            <w:spacing w:val="25"/>
            <w:w w:val="105"/>
          </w:rPr>
          <w:delText xml:space="preserve"> </w:delText>
        </w:r>
        <w:r w:rsidDel="0023403B">
          <w:rPr>
            <w:w w:val="105"/>
          </w:rPr>
          <w:delText>delegations</w:delText>
        </w:r>
        <w:r w:rsidDel="0023403B">
          <w:rPr>
            <w:spacing w:val="25"/>
            <w:w w:val="105"/>
          </w:rPr>
          <w:delText xml:space="preserve"> </w:delText>
        </w:r>
        <w:r w:rsidDel="0023403B">
          <w:rPr>
            <w:w w:val="105"/>
          </w:rPr>
          <w:delText>made</w:delText>
        </w:r>
        <w:r w:rsidDel="0023403B">
          <w:rPr>
            <w:spacing w:val="25"/>
            <w:w w:val="105"/>
          </w:rPr>
          <w:delText xml:space="preserve"> </w:delText>
        </w:r>
        <w:r w:rsidDel="0023403B">
          <w:rPr>
            <w:w w:val="105"/>
          </w:rPr>
          <w:delText>on</w:delText>
        </w:r>
        <w:r w:rsidDel="0023403B">
          <w:rPr>
            <w:spacing w:val="25"/>
            <w:w w:val="105"/>
          </w:rPr>
          <w:delText xml:space="preserve"> </w:delText>
        </w:r>
        <w:r w:rsidDel="0023403B">
          <w:rPr>
            <w:w w:val="105"/>
          </w:rPr>
          <w:delText>a</w:delText>
        </w:r>
        <w:r w:rsidDel="0023403B">
          <w:rPr>
            <w:spacing w:val="25"/>
            <w:w w:val="105"/>
          </w:rPr>
          <w:delText xml:space="preserve"> </w:delText>
        </w:r>
        <w:r w:rsidDel="0023403B">
          <w:rPr>
            <w:w w:val="105"/>
          </w:rPr>
          <w:delText>class</w:delText>
        </w:r>
        <w:r w:rsidDel="0023403B">
          <w:rPr>
            <w:spacing w:val="25"/>
            <w:w w:val="105"/>
          </w:rPr>
          <w:delText xml:space="preserve"> </w:delText>
        </w:r>
        <w:r w:rsidDel="0023403B">
          <w:rPr>
            <w:w w:val="105"/>
          </w:rPr>
          <w:delText>basis</w:delText>
        </w:r>
        <w:r w:rsidDel="0023403B">
          <w:rPr>
            <w:spacing w:val="25"/>
            <w:w w:val="105"/>
          </w:rPr>
          <w:delText xml:space="preserve"> </w:delText>
        </w:r>
        <w:r w:rsidDel="0023403B">
          <w:rPr>
            <w:w w:val="105"/>
          </w:rPr>
          <w:delText>to</w:delText>
        </w:r>
        <w:r w:rsidDel="0023403B">
          <w:rPr>
            <w:spacing w:val="25"/>
            <w:w w:val="105"/>
          </w:rPr>
          <w:delText xml:space="preserve"> </w:delText>
        </w:r>
        <w:r w:rsidDel="0023403B">
          <w:rPr>
            <w:w w:val="105"/>
          </w:rPr>
          <w:delText>the</w:delText>
        </w:r>
        <w:r w:rsidDel="0023403B">
          <w:rPr>
            <w:spacing w:val="29"/>
            <w:w w:val="105"/>
          </w:rPr>
          <w:delText xml:space="preserve"> </w:delText>
        </w:r>
        <w:r w:rsidR="00FE0E9F" w:rsidDel="0023403B">
          <w:fldChar w:fldCharType="begin"/>
        </w:r>
        <w:r w:rsidR="00FE0E9F" w:rsidDel="0023403B">
          <w:delInstrText>HYPERLINK "https://www.acquisition.gov/daffars/part-5302-definitions-words-and-terms" \h</w:delInstrText>
        </w:r>
        <w:r w:rsidR="00FE0E9F" w:rsidDel="0023403B">
          <w:fldChar w:fldCharType="separate"/>
        </w:r>
        <w:r w:rsidDel="0023403B">
          <w:rPr>
            <w:color w:val="27314A"/>
            <w:w w:val="105"/>
            <w:u w:val="single" w:color="27314A"/>
          </w:rPr>
          <w:delText>cognizant</w:delText>
        </w:r>
        <w:r w:rsidDel="0023403B">
          <w:rPr>
            <w:color w:val="27314A"/>
            <w:spacing w:val="25"/>
            <w:w w:val="105"/>
            <w:u w:val="single" w:color="27314A"/>
          </w:rPr>
          <w:delText xml:space="preserve"> </w:delText>
        </w:r>
        <w:r w:rsidDel="0023403B">
          <w:rPr>
            <w:color w:val="27314A"/>
            <w:w w:val="105"/>
            <w:u w:val="single" w:color="27314A"/>
          </w:rPr>
          <w:delText>HCA</w:delText>
        </w:r>
        <w:r w:rsidR="00FE0E9F" w:rsidDel="0023403B">
          <w:rPr>
            <w:color w:val="27314A"/>
            <w:w w:val="105"/>
            <w:u w:val="single" w:color="27314A"/>
          </w:rPr>
          <w:fldChar w:fldCharType="end"/>
        </w:r>
        <w:r w:rsidDel="0023403B">
          <w:rPr>
            <w:color w:val="27314A"/>
            <w:w w:val="105"/>
          </w:rPr>
          <w:delText xml:space="preserve"> </w:delText>
        </w:r>
        <w:r w:rsidR="00FE0E9F" w:rsidDel="0023403B">
          <w:fldChar w:fldCharType="begin"/>
        </w:r>
        <w:r w:rsidR="00FE0E9F" w:rsidDel="0023403B">
          <w:delInstrText>HYPERLINK "https://www.acquisition.gov/daffars/part-5302-definitions-words-and-terms" \h</w:delInstrText>
        </w:r>
        <w:r w:rsidR="00FE0E9F" w:rsidDel="0023403B">
          <w:fldChar w:fldCharType="separate"/>
        </w:r>
        <w:r w:rsidDel="0023403B">
          <w:rPr>
            <w:color w:val="27314A"/>
            <w:w w:val="105"/>
            <w:u w:val="single" w:color="27314A"/>
          </w:rPr>
          <w:delText>Workflow</w:delText>
        </w:r>
        <w:r w:rsidR="00FE0E9F" w:rsidDel="0023403B">
          <w:rPr>
            <w:color w:val="27314A"/>
            <w:w w:val="105"/>
            <w:u w:val="single" w:color="27314A"/>
          </w:rPr>
          <w:fldChar w:fldCharType="end"/>
        </w:r>
        <w:r w:rsidDel="0023403B">
          <w:rPr>
            <w:w w:val="105"/>
          </w:rPr>
          <w:delText>.</w:delText>
        </w:r>
        <w:r w:rsidDel="0023403B">
          <w:rPr>
            <w:spacing w:val="40"/>
            <w:w w:val="105"/>
          </w:rPr>
          <w:delText xml:space="preserve"> </w:delText>
        </w:r>
        <w:r w:rsidDel="0023403B">
          <w:rPr>
            <w:w w:val="105"/>
          </w:rPr>
          <w:delText>SSC</w:delText>
        </w:r>
        <w:r w:rsidDel="0023403B">
          <w:rPr>
            <w:spacing w:val="40"/>
            <w:w w:val="105"/>
          </w:rPr>
          <w:delText xml:space="preserve"> </w:delText>
        </w:r>
        <w:r w:rsidDel="0023403B">
          <w:rPr>
            <w:w w:val="105"/>
          </w:rPr>
          <w:delText>COCO</w:delText>
        </w:r>
        <w:r w:rsidDel="0023403B">
          <w:rPr>
            <w:spacing w:val="40"/>
            <w:w w:val="105"/>
          </w:rPr>
          <w:delText xml:space="preserve"> </w:delText>
        </w:r>
        <w:r w:rsidDel="0023403B">
          <w:rPr>
            <w:w w:val="105"/>
          </w:rPr>
          <w:delText>class</w:delText>
        </w:r>
        <w:r w:rsidDel="0023403B">
          <w:rPr>
            <w:spacing w:val="40"/>
            <w:w w:val="105"/>
          </w:rPr>
          <w:delText xml:space="preserve"> </w:delText>
        </w:r>
        <w:r w:rsidDel="0023403B">
          <w:rPr>
            <w:w w:val="105"/>
          </w:rPr>
          <w:delText>delegations</w:delText>
        </w:r>
        <w:r w:rsidDel="0023403B">
          <w:rPr>
            <w:spacing w:val="40"/>
            <w:w w:val="105"/>
          </w:rPr>
          <w:delText xml:space="preserve"> </w:delText>
        </w:r>
        <w:r w:rsidDel="0023403B">
          <w:rPr>
            <w:w w:val="105"/>
          </w:rPr>
          <w:delText>can</w:delText>
        </w:r>
        <w:r w:rsidDel="0023403B">
          <w:rPr>
            <w:spacing w:val="40"/>
            <w:w w:val="105"/>
          </w:rPr>
          <w:delText xml:space="preserve"> </w:delText>
        </w:r>
        <w:r w:rsidDel="0023403B">
          <w:rPr>
            <w:w w:val="105"/>
          </w:rPr>
          <w:delText>be</w:delText>
        </w:r>
        <w:r w:rsidDel="0023403B">
          <w:rPr>
            <w:spacing w:val="40"/>
            <w:w w:val="105"/>
          </w:rPr>
          <w:delText xml:space="preserve"> </w:delText>
        </w:r>
        <w:r w:rsidDel="0023403B">
          <w:rPr>
            <w:w w:val="105"/>
          </w:rPr>
          <w:delText>found</w:delText>
        </w:r>
        <w:r w:rsidDel="0023403B">
          <w:rPr>
            <w:spacing w:val="40"/>
            <w:w w:val="105"/>
          </w:rPr>
          <w:delText xml:space="preserve"> </w:delText>
        </w:r>
        <w:r w:rsidDel="0023403B">
          <w:rPr>
            <w:w w:val="105"/>
          </w:rPr>
          <w:delText>here.</w:delText>
        </w:r>
        <w:r w:rsidDel="0023403B">
          <w:rPr>
            <w:spacing w:val="40"/>
            <w:w w:val="105"/>
          </w:rPr>
          <w:delText xml:space="preserve"> </w:delText>
        </w:r>
        <w:r w:rsidDel="0023403B">
          <w:rPr>
            <w:w w:val="105"/>
          </w:rPr>
          <w:delText>Individual</w:delText>
        </w:r>
        <w:r w:rsidDel="0023403B">
          <w:rPr>
            <w:spacing w:val="40"/>
            <w:w w:val="105"/>
          </w:rPr>
          <w:delText xml:space="preserve"> </w:delText>
        </w:r>
        <w:r w:rsidDel="0023403B">
          <w:rPr>
            <w:w w:val="105"/>
          </w:rPr>
          <w:delText>delegations</w:delText>
        </w:r>
        <w:r w:rsidDel="0023403B">
          <w:rPr>
            <w:spacing w:val="40"/>
            <w:w w:val="105"/>
          </w:rPr>
          <w:delText xml:space="preserve"> </w:delText>
        </w:r>
        <w:r w:rsidDel="0023403B">
          <w:rPr>
            <w:w w:val="105"/>
          </w:rPr>
          <w:delText>must</w:delText>
        </w:r>
        <w:r w:rsidDel="0023403B">
          <w:rPr>
            <w:spacing w:val="40"/>
            <w:w w:val="105"/>
          </w:rPr>
          <w:delText xml:space="preserve"> </w:delText>
        </w:r>
        <w:r w:rsidDel="0023403B">
          <w:rPr>
            <w:w w:val="105"/>
          </w:rPr>
          <w:delText>be documented in the contract file.</w:delText>
        </w:r>
      </w:del>
    </w:p>
    <w:p w14:paraId="1A3FAC43" w14:textId="77777777" w:rsidR="003259BB" w:rsidDel="0023403B" w:rsidRDefault="003259BB">
      <w:pPr>
        <w:pStyle w:val="BodyText"/>
        <w:spacing w:before="1"/>
        <w:rPr>
          <w:del w:id="830" w:author="STEVENS, KAREN M CIV USAF HAF SAF/AQCP" w:date="2024-02-20T08:41:00Z"/>
          <w:sz w:val="21"/>
        </w:rPr>
      </w:pPr>
    </w:p>
    <w:p w14:paraId="142907D3" w14:textId="77777777" w:rsidR="003259BB" w:rsidDel="0023403B" w:rsidRDefault="00336DA5">
      <w:pPr>
        <w:pStyle w:val="ListParagraph"/>
        <w:numPr>
          <w:ilvl w:val="2"/>
          <w:numId w:val="2"/>
        </w:numPr>
        <w:tabs>
          <w:tab w:val="left" w:pos="436"/>
        </w:tabs>
        <w:spacing w:line="271" w:lineRule="auto"/>
        <w:ind w:right="288" w:firstLine="0"/>
        <w:rPr>
          <w:del w:id="831" w:author="STEVENS, KAREN M CIV USAF HAF SAF/AQCP" w:date="2024-02-20T08:41:00Z"/>
        </w:rPr>
      </w:pPr>
      <w:del w:id="832" w:author="STEVENS, KAREN M CIV USAF HAF SAF/AQCP" w:date="2024-02-20T08:41:00Z">
        <w:r w:rsidDel="0023403B">
          <w:rPr>
            <w:w w:val="105"/>
          </w:rPr>
          <w:delText>The</w:delText>
        </w:r>
        <w:r w:rsidDel="0023403B">
          <w:rPr>
            <w:spacing w:val="22"/>
            <w:w w:val="105"/>
          </w:rPr>
          <w:delText xml:space="preserve"> </w:delText>
        </w:r>
        <w:r w:rsidDel="0023403B">
          <w:rPr>
            <w:w w:val="105"/>
          </w:rPr>
          <w:delText>CAA</w:delText>
        </w:r>
        <w:r w:rsidDel="0023403B">
          <w:rPr>
            <w:spacing w:val="22"/>
            <w:w w:val="105"/>
          </w:rPr>
          <w:delText xml:space="preserve"> </w:delText>
        </w:r>
        <w:r w:rsidDel="0023403B">
          <w:rPr>
            <w:w w:val="105"/>
          </w:rPr>
          <w:delText>shall,</w:delText>
        </w:r>
        <w:r w:rsidDel="0023403B">
          <w:rPr>
            <w:spacing w:val="22"/>
            <w:w w:val="105"/>
          </w:rPr>
          <w:delText xml:space="preserve"> </w:delText>
        </w:r>
        <w:r w:rsidDel="0023403B">
          <w:rPr>
            <w:w w:val="105"/>
          </w:rPr>
          <w:delText>in</w:delText>
        </w:r>
        <w:r w:rsidDel="0023403B">
          <w:rPr>
            <w:spacing w:val="22"/>
            <w:w w:val="105"/>
          </w:rPr>
          <w:delText xml:space="preserve"> </w:delText>
        </w:r>
        <w:r w:rsidDel="0023403B">
          <w:rPr>
            <w:w w:val="105"/>
          </w:rPr>
          <w:delText>all</w:delText>
        </w:r>
        <w:r w:rsidDel="0023403B">
          <w:rPr>
            <w:spacing w:val="22"/>
            <w:w w:val="105"/>
          </w:rPr>
          <w:delText xml:space="preserve"> </w:delText>
        </w:r>
        <w:r w:rsidDel="0023403B">
          <w:rPr>
            <w:w w:val="105"/>
          </w:rPr>
          <w:delText>cases,</w:delText>
        </w:r>
        <w:r w:rsidDel="0023403B">
          <w:rPr>
            <w:spacing w:val="22"/>
            <w:w w:val="105"/>
          </w:rPr>
          <w:delText xml:space="preserve"> </w:delText>
        </w:r>
        <w:r w:rsidDel="0023403B">
          <w:rPr>
            <w:w w:val="105"/>
          </w:rPr>
          <w:delText>be</w:delText>
        </w:r>
        <w:r w:rsidDel="0023403B">
          <w:rPr>
            <w:spacing w:val="22"/>
            <w:w w:val="105"/>
          </w:rPr>
          <w:delText xml:space="preserve"> </w:delText>
        </w:r>
        <w:r w:rsidDel="0023403B">
          <w:rPr>
            <w:w w:val="105"/>
          </w:rPr>
          <w:delText>distinct</w:delText>
        </w:r>
        <w:r w:rsidDel="0023403B">
          <w:rPr>
            <w:spacing w:val="22"/>
            <w:w w:val="105"/>
          </w:rPr>
          <w:delText xml:space="preserve"> </w:delText>
        </w:r>
        <w:r w:rsidDel="0023403B">
          <w:rPr>
            <w:w w:val="105"/>
          </w:rPr>
          <w:delText>from</w:delText>
        </w:r>
        <w:r w:rsidDel="0023403B">
          <w:rPr>
            <w:spacing w:val="22"/>
            <w:w w:val="105"/>
          </w:rPr>
          <w:delText xml:space="preserve"> </w:delText>
        </w:r>
        <w:r w:rsidDel="0023403B">
          <w:rPr>
            <w:w w:val="105"/>
          </w:rPr>
          <w:delText>the</w:delText>
        </w:r>
        <w:r w:rsidDel="0023403B">
          <w:rPr>
            <w:spacing w:val="22"/>
            <w:w w:val="105"/>
          </w:rPr>
          <w:delText xml:space="preserve"> </w:delText>
        </w:r>
        <w:r w:rsidDel="0023403B">
          <w:rPr>
            <w:w w:val="105"/>
          </w:rPr>
          <w:delText>contracting</w:delText>
        </w:r>
        <w:r w:rsidDel="0023403B">
          <w:rPr>
            <w:spacing w:val="22"/>
            <w:w w:val="105"/>
          </w:rPr>
          <w:delText xml:space="preserve"> </w:delText>
        </w:r>
        <w:r w:rsidDel="0023403B">
          <w:rPr>
            <w:w w:val="105"/>
          </w:rPr>
          <w:delText>officer</w:delText>
        </w:r>
        <w:r w:rsidDel="0023403B">
          <w:rPr>
            <w:spacing w:val="22"/>
            <w:w w:val="105"/>
          </w:rPr>
          <w:delText xml:space="preserve"> </w:delText>
        </w:r>
        <w:r w:rsidDel="0023403B">
          <w:rPr>
            <w:w w:val="105"/>
          </w:rPr>
          <w:delText>responsible</w:delText>
        </w:r>
        <w:r w:rsidDel="0023403B">
          <w:rPr>
            <w:spacing w:val="22"/>
            <w:w w:val="105"/>
          </w:rPr>
          <w:delText xml:space="preserve"> </w:delText>
        </w:r>
        <w:r w:rsidDel="0023403B">
          <w:rPr>
            <w:w w:val="105"/>
          </w:rPr>
          <w:delText>for</w:delText>
        </w:r>
        <w:r w:rsidDel="0023403B">
          <w:rPr>
            <w:spacing w:val="22"/>
            <w:w w:val="105"/>
          </w:rPr>
          <w:delText xml:space="preserve"> </w:delText>
        </w:r>
        <w:r w:rsidDel="0023403B">
          <w:rPr>
            <w:w w:val="105"/>
          </w:rPr>
          <w:delText>executing</w:delText>
        </w:r>
        <w:r w:rsidDel="0023403B">
          <w:rPr>
            <w:spacing w:val="22"/>
            <w:w w:val="105"/>
          </w:rPr>
          <w:delText xml:space="preserve"> </w:delText>
        </w:r>
        <w:r w:rsidDel="0023403B">
          <w:rPr>
            <w:w w:val="105"/>
          </w:rPr>
          <w:delText>the proposed action.</w:delText>
        </w:r>
      </w:del>
    </w:p>
    <w:p w14:paraId="2BBD94B2" w14:textId="77777777" w:rsidR="003259BB" w:rsidDel="0023403B" w:rsidRDefault="003259BB">
      <w:pPr>
        <w:pStyle w:val="BodyText"/>
        <w:spacing w:before="1"/>
        <w:rPr>
          <w:del w:id="833" w:author="STEVENS, KAREN M CIV USAF HAF SAF/AQCP" w:date="2024-02-20T08:41:00Z"/>
          <w:sz w:val="21"/>
        </w:rPr>
      </w:pPr>
    </w:p>
    <w:p w14:paraId="519DCF1C" w14:textId="77777777" w:rsidR="003259BB" w:rsidDel="0023403B" w:rsidRDefault="00336DA5">
      <w:pPr>
        <w:pStyle w:val="ListParagraph"/>
        <w:numPr>
          <w:ilvl w:val="2"/>
          <w:numId w:val="2"/>
        </w:numPr>
        <w:tabs>
          <w:tab w:val="left" w:pos="499"/>
        </w:tabs>
        <w:spacing w:line="271" w:lineRule="auto"/>
        <w:ind w:right="987" w:firstLine="0"/>
        <w:rPr>
          <w:del w:id="834" w:author="STEVENS, KAREN M CIV USAF HAF SAF/AQCP" w:date="2024-02-20T08:41:00Z"/>
        </w:rPr>
      </w:pPr>
      <w:del w:id="835" w:author="STEVENS, KAREN M CIV USAF HAF SAF/AQCP" w:date="2024-02-20T08:41:00Z">
        <w:r w:rsidDel="0023403B">
          <w:rPr>
            <w:w w:val="105"/>
          </w:rPr>
          <w:delText>When the HCA is SSC/PK Director, follow the procedures at MP5301.9001(i)(2)(vi) when conducting clearance.</w:delText>
        </w:r>
      </w:del>
    </w:p>
    <w:p w14:paraId="5854DE7F" w14:textId="77777777" w:rsidR="003259BB" w:rsidRDefault="003259BB">
      <w:pPr>
        <w:pStyle w:val="BodyText"/>
        <w:rPr>
          <w:sz w:val="26"/>
        </w:rPr>
      </w:pPr>
    </w:p>
    <w:p w14:paraId="2200DC52" w14:textId="77777777" w:rsidR="003259BB" w:rsidRDefault="00336DA5">
      <w:pPr>
        <w:pStyle w:val="Heading1"/>
        <w:rPr>
          <w:b/>
        </w:rPr>
      </w:pPr>
      <w:r>
        <w:rPr>
          <w:b/>
        </w:rPr>
        <w:t>Subpart</w:t>
      </w:r>
      <w:r>
        <w:rPr>
          <w:b/>
          <w:spacing w:val="-18"/>
        </w:rPr>
        <w:t xml:space="preserve"> </w:t>
      </w:r>
      <w:r>
        <w:rPr>
          <w:b/>
        </w:rPr>
        <w:t>5301.91</w:t>
      </w:r>
      <w:r>
        <w:rPr>
          <w:b/>
          <w:spacing w:val="-18"/>
        </w:rPr>
        <w:t xml:space="preserve"> </w:t>
      </w:r>
      <w:r>
        <w:rPr>
          <w:b/>
        </w:rPr>
        <w:t>-</w:t>
      </w:r>
      <w:r>
        <w:rPr>
          <w:b/>
          <w:spacing w:val="-17"/>
        </w:rPr>
        <w:t xml:space="preserve"> </w:t>
      </w:r>
      <w:r>
        <w:rPr>
          <w:b/>
        </w:rPr>
        <w:t>OMBUDSMAN</w:t>
      </w:r>
      <w:r>
        <w:rPr>
          <w:b/>
          <w:spacing w:val="-18"/>
        </w:rPr>
        <w:t xml:space="preserve"> </w:t>
      </w:r>
      <w:r>
        <w:rPr>
          <w:b/>
          <w:spacing w:val="-2"/>
        </w:rPr>
        <w:t>PROGRAM</w:t>
      </w:r>
    </w:p>
    <w:p w14:paraId="2CA7ADD4" w14:textId="77777777" w:rsidR="003259BB" w:rsidRDefault="003259BB">
      <w:pPr>
        <w:pStyle w:val="BodyText"/>
        <w:spacing w:before="1"/>
        <w:rPr>
          <w:rFonts w:ascii="Bookman Old Style"/>
          <w:b/>
          <w:sz w:val="44"/>
        </w:rPr>
      </w:pPr>
    </w:p>
    <w:p w14:paraId="20632455" w14:textId="77777777" w:rsidR="003259BB" w:rsidRDefault="00336DA5">
      <w:pPr>
        <w:pStyle w:val="Heading2"/>
        <w:spacing w:before="0"/>
        <w:rPr>
          <w:b/>
        </w:rPr>
      </w:pPr>
      <w:r>
        <w:rPr>
          <w:b/>
          <w:spacing w:val="-4"/>
        </w:rPr>
        <w:t>5301.9101</w:t>
      </w:r>
      <w:r>
        <w:rPr>
          <w:b/>
          <w:spacing w:val="-12"/>
        </w:rPr>
        <w:t xml:space="preserve"> </w:t>
      </w:r>
      <w:r>
        <w:rPr>
          <w:b/>
          <w:spacing w:val="-2"/>
        </w:rPr>
        <w:t>Purpose</w:t>
      </w:r>
    </w:p>
    <w:p w14:paraId="314EE24A" w14:textId="77777777" w:rsidR="003259BB" w:rsidRDefault="003259BB">
      <w:pPr>
        <w:pStyle w:val="BodyText"/>
        <w:spacing w:before="4"/>
        <w:rPr>
          <w:rFonts w:ascii="Bookman Old Style"/>
          <w:b/>
          <w:sz w:val="42"/>
        </w:rPr>
      </w:pPr>
    </w:p>
    <w:p w14:paraId="3A2EBBBA" w14:textId="77777777" w:rsidR="003259BB" w:rsidRDefault="00336DA5">
      <w:pPr>
        <w:pStyle w:val="BodyText"/>
        <w:spacing w:line="271" w:lineRule="auto"/>
        <w:ind w:left="110" w:right="420"/>
      </w:pPr>
      <w:r>
        <w:rPr>
          <w:w w:val="105"/>
        </w:rPr>
        <w:t>The purpose of the DAF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5301.9102(f) below, employees, managers and customers may use the DAF component ombudsman when seeking assistance in resolving procurement integrity issues.</w:t>
      </w:r>
    </w:p>
    <w:p w14:paraId="76614669" w14:textId="77777777" w:rsidR="003259BB" w:rsidRDefault="003259BB">
      <w:pPr>
        <w:pStyle w:val="BodyText"/>
        <w:rPr>
          <w:sz w:val="26"/>
        </w:rPr>
      </w:pPr>
    </w:p>
    <w:p w14:paraId="7AB8258E" w14:textId="77777777" w:rsidR="003259BB" w:rsidRDefault="00336DA5">
      <w:pPr>
        <w:pStyle w:val="Heading2"/>
        <w:spacing w:before="172"/>
        <w:rPr>
          <w:b/>
        </w:rPr>
      </w:pPr>
      <w:r>
        <w:rPr>
          <w:b/>
          <w:spacing w:val="-4"/>
        </w:rPr>
        <w:t>5301.9102</w:t>
      </w:r>
      <w:r>
        <w:rPr>
          <w:b/>
          <w:spacing w:val="-12"/>
        </w:rPr>
        <w:t xml:space="preserve"> </w:t>
      </w:r>
      <w:r>
        <w:rPr>
          <w:b/>
          <w:spacing w:val="-2"/>
        </w:rPr>
        <w:t>Policy</w:t>
      </w:r>
    </w:p>
    <w:p w14:paraId="57590049" w14:textId="77777777" w:rsidR="003259BB" w:rsidRDefault="003259BB">
      <w:pPr>
        <w:pStyle w:val="BodyText"/>
        <w:spacing w:before="5"/>
        <w:rPr>
          <w:rFonts w:ascii="Bookman Old Style"/>
          <w:b/>
          <w:sz w:val="42"/>
        </w:rPr>
      </w:pPr>
    </w:p>
    <w:p w14:paraId="204AB6FD" w14:textId="73624B93" w:rsidR="003259BB" w:rsidRPr="00FE0E9F" w:rsidRDefault="00336DA5">
      <w:pPr>
        <w:pStyle w:val="ListParagraph"/>
        <w:numPr>
          <w:ilvl w:val="3"/>
          <w:numId w:val="2"/>
        </w:numPr>
        <w:tabs>
          <w:tab w:val="left" w:pos="442"/>
        </w:tabs>
        <w:spacing w:line="271" w:lineRule="auto"/>
        <w:ind w:right="449" w:firstLine="0"/>
        <w:rPr>
          <w:w w:val="105"/>
        </w:rPr>
      </w:pPr>
      <w:r>
        <w:rPr>
          <w:w w:val="105"/>
        </w:rPr>
        <w:t>MAJCOM/DRU/DAFRCO/ Commanders must appoint an experienced senior official who is independent of the contracting officer and program manager as the ombudsman at their organization.</w:t>
      </w:r>
      <w:r>
        <w:rPr>
          <w:spacing w:val="38"/>
          <w:w w:val="105"/>
        </w:rPr>
        <w:t xml:space="preserve"> </w:t>
      </w:r>
      <w:r>
        <w:rPr>
          <w:w w:val="105"/>
        </w:rPr>
        <w:t>For</w:t>
      </w:r>
      <w:r>
        <w:rPr>
          <w:spacing w:val="38"/>
          <w:w w:val="105"/>
        </w:rPr>
        <w:t xml:space="preserve"> </w:t>
      </w:r>
      <w:r>
        <w:rPr>
          <w:w w:val="105"/>
        </w:rPr>
        <w:t>AFMC</w:t>
      </w:r>
      <w:r>
        <w:rPr>
          <w:spacing w:val="38"/>
          <w:w w:val="105"/>
        </w:rPr>
        <w:t xml:space="preserve"> </w:t>
      </w:r>
      <w:r>
        <w:rPr>
          <w:w w:val="105"/>
        </w:rPr>
        <w:t>Centers,</w:t>
      </w:r>
      <w:r>
        <w:rPr>
          <w:spacing w:val="38"/>
          <w:w w:val="105"/>
        </w:rPr>
        <w:t xml:space="preserve"> </w:t>
      </w:r>
      <w:r>
        <w:rPr>
          <w:w w:val="105"/>
        </w:rPr>
        <w:t>an</w:t>
      </w:r>
      <w:r>
        <w:rPr>
          <w:spacing w:val="38"/>
          <w:w w:val="105"/>
        </w:rPr>
        <w:t xml:space="preserve"> </w:t>
      </w:r>
      <w:r>
        <w:rPr>
          <w:w w:val="105"/>
        </w:rPr>
        <w:t>ombudsman</w:t>
      </w:r>
      <w:r>
        <w:rPr>
          <w:spacing w:val="38"/>
          <w:w w:val="105"/>
        </w:rPr>
        <w:t xml:space="preserve"> </w:t>
      </w:r>
      <w:r>
        <w:rPr>
          <w:w w:val="105"/>
        </w:rPr>
        <w:t>is</w:t>
      </w:r>
      <w:r>
        <w:rPr>
          <w:spacing w:val="38"/>
          <w:w w:val="105"/>
        </w:rPr>
        <w:t xml:space="preserve"> </w:t>
      </w:r>
      <w:r>
        <w:rPr>
          <w:w w:val="105"/>
        </w:rPr>
        <w:t>required</w:t>
      </w:r>
      <w:r>
        <w:rPr>
          <w:spacing w:val="38"/>
          <w:w w:val="105"/>
        </w:rPr>
        <w:t xml:space="preserve"> </w:t>
      </w:r>
      <w:r>
        <w:rPr>
          <w:w w:val="105"/>
        </w:rPr>
        <w:t>at</w:t>
      </w:r>
      <w:r>
        <w:rPr>
          <w:spacing w:val="38"/>
          <w:w w:val="105"/>
        </w:rPr>
        <w:t xml:space="preserve"> </w:t>
      </w:r>
      <w:r>
        <w:rPr>
          <w:w w:val="105"/>
        </w:rPr>
        <w:t>each</w:t>
      </w:r>
      <w:r>
        <w:rPr>
          <w:spacing w:val="38"/>
          <w:w w:val="105"/>
        </w:rPr>
        <w:t xml:space="preserve"> </w:t>
      </w:r>
      <w:r>
        <w:rPr>
          <w:w w:val="105"/>
        </w:rPr>
        <w:t>Center,</w:t>
      </w:r>
      <w:r>
        <w:rPr>
          <w:spacing w:val="38"/>
          <w:w w:val="105"/>
        </w:rPr>
        <w:t xml:space="preserve"> </w:t>
      </w:r>
      <w:r>
        <w:rPr>
          <w:w w:val="105"/>
        </w:rPr>
        <w:t>instead</w:t>
      </w:r>
      <w:r>
        <w:rPr>
          <w:spacing w:val="38"/>
          <w:w w:val="105"/>
        </w:rPr>
        <w:t xml:space="preserve"> </w:t>
      </w:r>
      <w:r>
        <w:rPr>
          <w:w w:val="105"/>
        </w:rPr>
        <w:t>of</w:t>
      </w:r>
      <w:r>
        <w:rPr>
          <w:spacing w:val="38"/>
          <w:w w:val="105"/>
        </w:rPr>
        <w:t xml:space="preserve"> </w:t>
      </w:r>
      <w:r>
        <w:rPr>
          <w:w w:val="105"/>
        </w:rPr>
        <w:t>at</w:t>
      </w:r>
      <w:r>
        <w:rPr>
          <w:spacing w:val="38"/>
          <w:w w:val="105"/>
        </w:rPr>
        <w:t xml:space="preserve"> </w:t>
      </w:r>
      <w:r>
        <w:rPr>
          <w:w w:val="105"/>
        </w:rPr>
        <w:t>the MAJCOM. Centers may also have an ombudsman at each Operating Location/Geographically</w:t>
      </w:r>
      <w:r>
        <w:rPr>
          <w:spacing w:val="80"/>
          <w:w w:val="105"/>
        </w:rPr>
        <w:t xml:space="preserve"> </w:t>
      </w:r>
      <w:r>
        <w:rPr>
          <w:w w:val="105"/>
        </w:rPr>
        <w:t>Separated</w:t>
      </w:r>
      <w:r>
        <w:rPr>
          <w:spacing w:val="26"/>
          <w:w w:val="105"/>
        </w:rPr>
        <w:t xml:space="preserve"> </w:t>
      </w:r>
      <w:r>
        <w:rPr>
          <w:w w:val="105"/>
        </w:rPr>
        <w:t>Unit.</w:t>
      </w:r>
      <w:r>
        <w:rPr>
          <w:spacing w:val="26"/>
          <w:w w:val="105"/>
        </w:rPr>
        <w:t xml:space="preserve"> </w:t>
      </w:r>
      <w:r>
        <w:rPr>
          <w:w w:val="105"/>
        </w:rPr>
        <w:t>At</w:t>
      </w:r>
      <w:r>
        <w:rPr>
          <w:spacing w:val="26"/>
          <w:w w:val="105"/>
        </w:rPr>
        <w:t xml:space="preserve"> </w:t>
      </w:r>
      <w:del w:id="836" w:author="STEVENS, KAREN M CIV USAF HAF SAF/SAF/AQC" w:date="2024-02-20T10:33:00Z">
        <w:r w:rsidDel="00AA7A36">
          <w:rPr>
            <w:w w:val="105"/>
          </w:rPr>
          <w:delText>FLDCOMs</w:delText>
        </w:r>
        <w:r w:rsidDel="00AA7A36">
          <w:rPr>
            <w:spacing w:val="26"/>
            <w:w w:val="105"/>
          </w:rPr>
          <w:delText xml:space="preserve"> </w:delText>
        </w:r>
      </w:del>
      <w:ins w:id="837" w:author="STEVENS, KAREN M CIV USAF HAF SAF/SAF/AQC" w:date="2024-02-20T10:33:00Z">
        <w:r w:rsidR="00AA7A36">
          <w:rPr>
            <w:w w:val="105"/>
          </w:rPr>
          <w:t>SSC,</w:t>
        </w:r>
        <w:r w:rsidR="00FE0E9F">
          <w:rPr>
            <w:w w:val="105"/>
          </w:rPr>
          <w:t xml:space="preserve"> </w:t>
        </w:r>
        <w:r w:rsidR="00AA7A36">
          <w:rPr>
            <w:w w:val="105"/>
          </w:rPr>
          <w:t>SpRCO,</w:t>
        </w:r>
        <w:r w:rsidR="00AA7A36">
          <w:rPr>
            <w:spacing w:val="26"/>
            <w:w w:val="105"/>
          </w:rPr>
          <w:t xml:space="preserve"> </w:t>
        </w:r>
      </w:ins>
      <w:r>
        <w:rPr>
          <w:w w:val="105"/>
        </w:rPr>
        <w:t>and</w:t>
      </w:r>
      <w:r>
        <w:rPr>
          <w:spacing w:val="26"/>
          <w:w w:val="105"/>
        </w:rPr>
        <w:t xml:space="preserve"> </w:t>
      </w:r>
      <w:r>
        <w:rPr>
          <w:w w:val="105"/>
        </w:rPr>
        <w:t>SDA,</w:t>
      </w:r>
      <w:r>
        <w:rPr>
          <w:spacing w:val="26"/>
          <w:w w:val="105"/>
        </w:rPr>
        <w:t xml:space="preserve"> </w:t>
      </w:r>
      <w:r>
        <w:rPr>
          <w:w w:val="105"/>
        </w:rPr>
        <w:t>the</w:t>
      </w:r>
      <w:r>
        <w:rPr>
          <w:spacing w:val="26"/>
          <w:w w:val="105"/>
        </w:rPr>
        <w:t xml:space="preserve"> </w:t>
      </w:r>
      <w:r>
        <w:rPr>
          <w:w w:val="105"/>
        </w:rPr>
        <w:t>HCA</w:t>
      </w:r>
      <w:r>
        <w:rPr>
          <w:spacing w:val="26"/>
          <w:w w:val="105"/>
        </w:rPr>
        <w:t xml:space="preserve"> </w:t>
      </w:r>
      <w:r>
        <w:rPr>
          <w:w w:val="105"/>
        </w:rPr>
        <w:t>is</w:t>
      </w:r>
      <w:r>
        <w:rPr>
          <w:spacing w:val="26"/>
          <w:w w:val="105"/>
        </w:rPr>
        <w:t xml:space="preserve"> </w:t>
      </w:r>
      <w:r>
        <w:rPr>
          <w:w w:val="105"/>
        </w:rPr>
        <w:t>responsible</w:t>
      </w:r>
      <w:r>
        <w:rPr>
          <w:spacing w:val="26"/>
          <w:w w:val="105"/>
        </w:rPr>
        <w:t xml:space="preserve"> </w:t>
      </w:r>
      <w:r>
        <w:rPr>
          <w:w w:val="105"/>
        </w:rPr>
        <w:t>for</w:t>
      </w:r>
      <w:r>
        <w:rPr>
          <w:spacing w:val="26"/>
          <w:w w:val="105"/>
        </w:rPr>
        <w:t xml:space="preserve"> </w:t>
      </w:r>
      <w:r>
        <w:rPr>
          <w:w w:val="105"/>
        </w:rPr>
        <w:t>the</w:t>
      </w:r>
      <w:r>
        <w:rPr>
          <w:spacing w:val="26"/>
          <w:w w:val="105"/>
        </w:rPr>
        <w:t xml:space="preserve"> </w:t>
      </w:r>
      <w:ins w:id="838" w:author="STEVENS, KAREN M CIV USAF HAF SAF/SAF/AQC" w:date="2024-02-20T10:33:00Z">
        <w:r w:rsidR="00FE0E9F" w:rsidRPr="00FE0E9F">
          <w:rPr>
            <w:w w:val="105"/>
          </w:rPr>
          <w:t xml:space="preserve">ombudsman </w:t>
        </w:r>
      </w:ins>
      <w:r>
        <w:rPr>
          <w:w w:val="105"/>
        </w:rPr>
        <w:t>appointment</w:t>
      </w:r>
      <w:del w:id="839" w:author="STEVENS, KAREN M CIV USAF HAF SAF/SAF/AQC" w:date="2024-02-20T10:33:00Z">
        <w:r w:rsidRPr="00FE0E9F" w:rsidDel="00FE0E9F">
          <w:rPr>
            <w:w w:val="105"/>
            <w:rPrChange w:id="840" w:author="STEVENS, KAREN M CIV USAF HAF SAF/SAF/AQC" w:date="2024-02-20T10:33:00Z">
              <w:rPr>
                <w:spacing w:val="26"/>
                <w:w w:val="105"/>
              </w:rPr>
            </w:rPrChange>
          </w:rPr>
          <w:delText xml:space="preserve"> </w:delText>
        </w:r>
        <w:r w:rsidDel="00FE0E9F">
          <w:rPr>
            <w:w w:val="105"/>
          </w:rPr>
          <w:delText>instead</w:delText>
        </w:r>
        <w:r w:rsidRPr="00FE0E9F" w:rsidDel="00FE0E9F">
          <w:rPr>
            <w:w w:val="105"/>
            <w:rPrChange w:id="841" w:author="STEVENS, KAREN M CIV USAF HAF SAF/SAF/AQC" w:date="2024-02-20T10:33:00Z">
              <w:rPr>
                <w:spacing w:val="26"/>
                <w:w w:val="105"/>
              </w:rPr>
            </w:rPrChange>
          </w:rPr>
          <w:delText xml:space="preserve"> </w:delText>
        </w:r>
        <w:r w:rsidDel="00FE0E9F">
          <w:rPr>
            <w:w w:val="105"/>
          </w:rPr>
          <w:delText>of</w:delText>
        </w:r>
        <w:r w:rsidRPr="00FE0E9F" w:rsidDel="00FE0E9F">
          <w:rPr>
            <w:w w:val="105"/>
            <w:rPrChange w:id="842" w:author="STEVENS, KAREN M CIV USAF HAF SAF/SAF/AQC" w:date="2024-02-20T10:33:00Z">
              <w:rPr>
                <w:spacing w:val="26"/>
                <w:w w:val="105"/>
              </w:rPr>
            </w:rPrChange>
          </w:rPr>
          <w:delText xml:space="preserve"> </w:delText>
        </w:r>
        <w:r w:rsidDel="00FE0E9F">
          <w:rPr>
            <w:w w:val="105"/>
          </w:rPr>
          <w:delText xml:space="preserve">the </w:delText>
        </w:r>
        <w:r w:rsidRPr="00FE0E9F" w:rsidDel="00FE0E9F">
          <w:rPr>
            <w:w w:val="105"/>
            <w:rPrChange w:id="843" w:author="STEVENS, KAREN M CIV USAF HAF SAF/SAF/AQC" w:date="2024-02-20T10:33:00Z">
              <w:rPr>
                <w:spacing w:val="-2"/>
                <w:w w:val="105"/>
              </w:rPr>
            </w:rPrChange>
          </w:rPr>
          <w:delText>Commander</w:delText>
        </w:r>
      </w:del>
      <w:r w:rsidRPr="00FE0E9F">
        <w:rPr>
          <w:w w:val="105"/>
          <w:rPrChange w:id="844" w:author="STEVENS, KAREN M CIV USAF HAF SAF/SAF/AQC" w:date="2024-02-20T10:33:00Z">
            <w:rPr>
              <w:spacing w:val="-2"/>
              <w:w w:val="105"/>
            </w:rPr>
          </w:rPrChange>
        </w:rPr>
        <w:t>.</w:t>
      </w:r>
    </w:p>
    <w:p w14:paraId="0C5B615A" w14:textId="77777777" w:rsidR="003259BB" w:rsidRDefault="003259BB">
      <w:pPr>
        <w:pStyle w:val="BodyText"/>
        <w:spacing w:before="3"/>
        <w:rPr>
          <w:sz w:val="21"/>
        </w:rPr>
      </w:pPr>
    </w:p>
    <w:p w14:paraId="750E6566" w14:textId="77777777" w:rsidR="003259BB" w:rsidRDefault="00336DA5">
      <w:pPr>
        <w:pStyle w:val="ListParagraph"/>
        <w:numPr>
          <w:ilvl w:val="3"/>
          <w:numId w:val="2"/>
        </w:numPr>
        <w:tabs>
          <w:tab w:val="left" w:pos="451"/>
        </w:tabs>
        <w:spacing w:line="271" w:lineRule="auto"/>
        <w:ind w:right="449" w:firstLine="0"/>
      </w:pPr>
      <w:r>
        <w:rPr>
          <w:w w:val="105"/>
        </w:rPr>
        <w:t>The ombudsman will have the authority to call upon other resources of the activity to assist in resolving acquisition issues or concerns (e.g., administrative support, independent review teams).</w:t>
      </w:r>
    </w:p>
    <w:p w14:paraId="792F1AA2" w14:textId="77777777" w:rsidR="003259BB" w:rsidRDefault="003259BB">
      <w:pPr>
        <w:pStyle w:val="BodyText"/>
        <w:spacing w:before="1"/>
        <w:rPr>
          <w:sz w:val="21"/>
        </w:rPr>
      </w:pPr>
    </w:p>
    <w:p w14:paraId="6E84BB2F" w14:textId="77777777" w:rsidR="003259BB" w:rsidRDefault="00336DA5">
      <w:pPr>
        <w:pStyle w:val="ListParagraph"/>
        <w:numPr>
          <w:ilvl w:val="3"/>
          <w:numId w:val="2"/>
        </w:numPr>
        <w:tabs>
          <w:tab w:val="left" w:pos="435"/>
        </w:tabs>
        <w:spacing w:line="271" w:lineRule="auto"/>
        <w:ind w:right="276" w:firstLine="0"/>
      </w:pPr>
      <w:r>
        <w:rPr>
          <w:w w:val="105"/>
        </w:rPr>
        <w:t>Contracting officers must identify the ombudsman in the initial announcement of the acquisition</w:t>
      </w:r>
      <w:r>
        <w:rPr>
          <w:spacing w:val="40"/>
          <w:w w:val="105"/>
        </w:rPr>
        <w:t xml:space="preserve"> </w:t>
      </w:r>
      <w:r>
        <w:rPr>
          <w:w w:val="105"/>
        </w:rPr>
        <w:t>as well as in the draft and final RFP.</w:t>
      </w:r>
    </w:p>
    <w:p w14:paraId="1A499DFC" w14:textId="77777777" w:rsidR="003259BB" w:rsidRDefault="003259BB">
      <w:pPr>
        <w:pStyle w:val="BodyText"/>
        <w:spacing w:before="1"/>
        <w:rPr>
          <w:sz w:val="21"/>
        </w:rPr>
      </w:pPr>
    </w:p>
    <w:p w14:paraId="7B132684" w14:textId="77777777" w:rsidR="003259BB" w:rsidRDefault="00336DA5">
      <w:pPr>
        <w:pStyle w:val="ListParagraph"/>
        <w:numPr>
          <w:ilvl w:val="3"/>
          <w:numId w:val="2"/>
        </w:numPr>
        <w:tabs>
          <w:tab w:val="left" w:pos="451"/>
        </w:tabs>
        <w:ind w:left="451" w:hanging="341"/>
      </w:pPr>
      <w:r>
        <w:rPr>
          <w:w w:val="105"/>
        </w:rPr>
        <w:t>The</w:t>
      </w:r>
      <w:r>
        <w:rPr>
          <w:spacing w:val="2"/>
          <w:w w:val="105"/>
        </w:rPr>
        <w:t xml:space="preserve"> </w:t>
      </w:r>
      <w:r>
        <w:rPr>
          <w:w w:val="105"/>
        </w:rPr>
        <w:t>ombudsman</w:t>
      </w:r>
      <w:r>
        <w:rPr>
          <w:spacing w:val="3"/>
          <w:w w:val="105"/>
        </w:rPr>
        <w:t xml:space="preserve"> </w:t>
      </w:r>
      <w:r>
        <w:rPr>
          <w:spacing w:val="-2"/>
          <w:w w:val="105"/>
        </w:rPr>
        <w:t>must:</w:t>
      </w:r>
    </w:p>
    <w:p w14:paraId="5E7E3C41" w14:textId="77777777" w:rsidR="003259BB" w:rsidRDefault="003259BB">
      <w:pPr>
        <w:pStyle w:val="BodyText"/>
        <w:spacing w:before="11"/>
        <w:rPr>
          <w:sz w:val="23"/>
        </w:rPr>
      </w:pPr>
    </w:p>
    <w:p w14:paraId="72196D72" w14:textId="77777777" w:rsidR="003259BB" w:rsidRDefault="00336DA5">
      <w:pPr>
        <w:pStyle w:val="ListParagraph"/>
        <w:numPr>
          <w:ilvl w:val="4"/>
          <w:numId w:val="2"/>
        </w:numPr>
        <w:tabs>
          <w:tab w:val="left" w:pos="450"/>
        </w:tabs>
        <w:ind w:left="450" w:hanging="340"/>
      </w:pPr>
      <w:r>
        <w:rPr>
          <w:w w:val="105"/>
        </w:rPr>
        <w:t>Support</w:t>
      </w:r>
      <w:r>
        <w:rPr>
          <w:spacing w:val="12"/>
          <w:w w:val="105"/>
        </w:rPr>
        <w:t xml:space="preserve"> </w:t>
      </w:r>
      <w:r>
        <w:rPr>
          <w:w w:val="105"/>
        </w:rPr>
        <w:t>acquisition</w:t>
      </w:r>
      <w:r>
        <w:rPr>
          <w:spacing w:val="12"/>
          <w:w w:val="105"/>
        </w:rPr>
        <w:t xml:space="preserve"> </w:t>
      </w:r>
      <w:r>
        <w:rPr>
          <w:w w:val="105"/>
        </w:rPr>
        <w:t>personnel</w:t>
      </w:r>
      <w:r>
        <w:rPr>
          <w:spacing w:val="13"/>
          <w:w w:val="105"/>
        </w:rPr>
        <w:t xml:space="preserve"> </w:t>
      </w:r>
      <w:r>
        <w:rPr>
          <w:w w:val="105"/>
        </w:rPr>
        <w:t>in</w:t>
      </w:r>
      <w:r>
        <w:rPr>
          <w:spacing w:val="12"/>
          <w:w w:val="105"/>
        </w:rPr>
        <w:t xml:space="preserve"> </w:t>
      </w:r>
      <w:r>
        <w:rPr>
          <w:w w:val="105"/>
        </w:rPr>
        <w:t>the</w:t>
      </w:r>
      <w:r>
        <w:rPr>
          <w:spacing w:val="13"/>
          <w:w w:val="105"/>
        </w:rPr>
        <w:t xml:space="preserve"> </w:t>
      </w:r>
      <w:r>
        <w:rPr>
          <w:w w:val="105"/>
        </w:rPr>
        <w:t>resolution</w:t>
      </w:r>
      <w:r>
        <w:rPr>
          <w:spacing w:val="12"/>
          <w:w w:val="105"/>
        </w:rPr>
        <w:t xml:space="preserve"> </w:t>
      </w:r>
      <w:r>
        <w:rPr>
          <w:w w:val="105"/>
        </w:rPr>
        <w:t>of</w:t>
      </w:r>
      <w:r>
        <w:rPr>
          <w:spacing w:val="13"/>
          <w:w w:val="105"/>
        </w:rPr>
        <w:t xml:space="preserve"> </w:t>
      </w:r>
      <w:r>
        <w:rPr>
          <w:w w:val="105"/>
        </w:rPr>
        <w:t>issues</w:t>
      </w:r>
      <w:r>
        <w:rPr>
          <w:spacing w:val="12"/>
          <w:w w:val="105"/>
        </w:rPr>
        <w:t xml:space="preserve"> </w:t>
      </w:r>
      <w:r>
        <w:rPr>
          <w:w w:val="105"/>
        </w:rPr>
        <w:t>or</w:t>
      </w:r>
      <w:r>
        <w:rPr>
          <w:spacing w:val="12"/>
          <w:w w:val="105"/>
        </w:rPr>
        <w:t xml:space="preserve"> </w:t>
      </w:r>
      <w:r>
        <w:rPr>
          <w:w w:val="105"/>
        </w:rPr>
        <w:t>concerns</w:t>
      </w:r>
      <w:r>
        <w:rPr>
          <w:spacing w:val="13"/>
          <w:w w:val="105"/>
        </w:rPr>
        <w:t xml:space="preserve"> </w:t>
      </w:r>
      <w:r>
        <w:rPr>
          <w:w w:val="105"/>
        </w:rPr>
        <w:t>raised</w:t>
      </w:r>
      <w:r>
        <w:rPr>
          <w:spacing w:val="12"/>
          <w:w w:val="105"/>
        </w:rPr>
        <w:t xml:space="preserve"> </w:t>
      </w:r>
      <w:r>
        <w:rPr>
          <w:w w:val="105"/>
        </w:rPr>
        <w:t>by</w:t>
      </w:r>
      <w:r>
        <w:rPr>
          <w:spacing w:val="13"/>
          <w:w w:val="105"/>
        </w:rPr>
        <w:t xml:space="preserve"> </w:t>
      </w:r>
      <w:r>
        <w:rPr>
          <w:w w:val="105"/>
        </w:rPr>
        <w:t>interested</w:t>
      </w:r>
      <w:r>
        <w:rPr>
          <w:spacing w:val="12"/>
          <w:w w:val="105"/>
        </w:rPr>
        <w:t xml:space="preserve"> </w:t>
      </w:r>
      <w:proofErr w:type="gramStart"/>
      <w:r>
        <w:rPr>
          <w:spacing w:val="-2"/>
          <w:w w:val="105"/>
        </w:rPr>
        <w:t>parties;</w:t>
      </w:r>
      <w:proofErr w:type="gramEnd"/>
    </w:p>
    <w:p w14:paraId="03F828E4" w14:textId="77777777" w:rsidR="003259BB" w:rsidRDefault="003259BB">
      <w:pPr>
        <w:pStyle w:val="BodyText"/>
        <w:spacing w:before="10"/>
        <w:rPr>
          <w:sz w:val="23"/>
        </w:rPr>
      </w:pPr>
    </w:p>
    <w:p w14:paraId="632B8783" w14:textId="77777777" w:rsidR="003259BB" w:rsidRDefault="00336DA5">
      <w:pPr>
        <w:pStyle w:val="ListParagraph"/>
        <w:numPr>
          <w:ilvl w:val="4"/>
          <w:numId w:val="2"/>
        </w:numPr>
        <w:tabs>
          <w:tab w:val="left" w:pos="450"/>
        </w:tabs>
        <w:spacing w:before="1" w:line="271" w:lineRule="auto"/>
        <w:ind w:left="110" w:right="846" w:firstLine="0"/>
      </w:pPr>
      <w:r>
        <w:rPr>
          <w:w w:val="105"/>
        </w:rPr>
        <w:t>Act in a manner that does not compromise the interested party and, if requested, maintain</w:t>
      </w:r>
      <w:r>
        <w:rPr>
          <w:spacing w:val="40"/>
          <w:w w:val="105"/>
        </w:rPr>
        <w:t xml:space="preserve"> </w:t>
      </w:r>
      <w:r>
        <w:rPr>
          <w:w w:val="105"/>
        </w:rPr>
        <w:t xml:space="preserve">anonymity of the </w:t>
      </w:r>
      <w:proofErr w:type="gramStart"/>
      <w:r>
        <w:rPr>
          <w:w w:val="105"/>
        </w:rPr>
        <w:t>parties;</w:t>
      </w:r>
      <w:proofErr w:type="gramEnd"/>
    </w:p>
    <w:p w14:paraId="2AC57CB0" w14:textId="77777777" w:rsidR="003259BB" w:rsidRDefault="003259BB">
      <w:pPr>
        <w:pStyle w:val="BodyText"/>
        <w:spacing w:before="1"/>
        <w:rPr>
          <w:sz w:val="21"/>
        </w:rPr>
      </w:pPr>
    </w:p>
    <w:p w14:paraId="4F554A27" w14:textId="77777777" w:rsidR="003259BB" w:rsidRDefault="00336DA5">
      <w:pPr>
        <w:pStyle w:val="ListParagraph"/>
        <w:numPr>
          <w:ilvl w:val="4"/>
          <w:numId w:val="2"/>
        </w:numPr>
        <w:tabs>
          <w:tab w:val="left" w:pos="450"/>
        </w:tabs>
        <w:ind w:left="450" w:hanging="340"/>
      </w:pPr>
      <w:r>
        <w:rPr>
          <w:w w:val="105"/>
        </w:rPr>
        <w:t>Avoid</w:t>
      </w:r>
      <w:r>
        <w:rPr>
          <w:spacing w:val="13"/>
          <w:w w:val="105"/>
        </w:rPr>
        <w:t xml:space="preserve"> </w:t>
      </w:r>
      <w:r>
        <w:rPr>
          <w:w w:val="105"/>
        </w:rPr>
        <w:t>any</w:t>
      </w:r>
      <w:r>
        <w:rPr>
          <w:spacing w:val="13"/>
          <w:w w:val="105"/>
        </w:rPr>
        <w:t xml:space="preserve"> </w:t>
      </w:r>
      <w:r>
        <w:rPr>
          <w:w w:val="105"/>
        </w:rPr>
        <w:t>appearance</w:t>
      </w:r>
      <w:r>
        <w:rPr>
          <w:spacing w:val="13"/>
          <w:w w:val="105"/>
        </w:rPr>
        <w:t xml:space="preserve"> </w:t>
      </w:r>
      <w:r>
        <w:rPr>
          <w:w w:val="105"/>
        </w:rPr>
        <w:t>of</w:t>
      </w:r>
      <w:r>
        <w:rPr>
          <w:spacing w:val="13"/>
          <w:w w:val="105"/>
        </w:rPr>
        <w:t xml:space="preserve"> </w:t>
      </w:r>
      <w:r>
        <w:rPr>
          <w:w w:val="105"/>
        </w:rPr>
        <w:t>usurping</w:t>
      </w:r>
      <w:r>
        <w:rPr>
          <w:spacing w:val="14"/>
          <w:w w:val="105"/>
        </w:rPr>
        <w:t xml:space="preserve"> </w:t>
      </w:r>
      <w:r>
        <w:rPr>
          <w:w w:val="105"/>
        </w:rPr>
        <w:t>normal</w:t>
      </w:r>
      <w:r>
        <w:rPr>
          <w:spacing w:val="13"/>
          <w:w w:val="105"/>
        </w:rPr>
        <w:t xml:space="preserve"> </w:t>
      </w:r>
      <w:r>
        <w:rPr>
          <w:w w:val="105"/>
        </w:rPr>
        <w:t>procurement</w:t>
      </w:r>
      <w:r>
        <w:rPr>
          <w:spacing w:val="13"/>
          <w:w w:val="105"/>
        </w:rPr>
        <w:t xml:space="preserve"> </w:t>
      </w:r>
      <w:r>
        <w:rPr>
          <w:w w:val="105"/>
        </w:rPr>
        <w:t>authority</w:t>
      </w:r>
      <w:r>
        <w:rPr>
          <w:spacing w:val="13"/>
          <w:w w:val="105"/>
        </w:rPr>
        <w:t xml:space="preserve"> </w:t>
      </w:r>
      <w:r>
        <w:rPr>
          <w:w w:val="105"/>
        </w:rPr>
        <w:t>(e.g.,</w:t>
      </w:r>
      <w:r>
        <w:rPr>
          <w:spacing w:val="13"/>
          <w:w w:val="105"/>
        </w:rPr>
        <w:t xml:space="preserve"> </w:t>
      </w:r>
      <w:r>
        <w:rPr>
          <w:w w:val="105"/>
        </w:rPr>
        <w:t>program</w:t>
      </w:r>
      <w:r>
        <w:rPr>
          <w:spacing w:val="14"/>
          <w:w w:val="105"/>
        </w:rPr>
        <w:t xml:space="preserve"> </w:t>
      </w:r>
      <w:r>
        <w:rPr>
          <w:spacing w:val="-2"/>
          <w:w w:val="105"/>
        </w:rPr>
        <w:t>manager,</w:t>
      </w:r>
    </w:p>
    <w:p w14:paraId="5147DBCA" w14:textId="77777777" w:rsidR="003259BB" w:rsidRDefault="00336DA5">
      <w:pPr>
        <w:pStyle w:val="BodyText"/>
        <w:spacing w:before="82"/>
        <w:ind w:left="110"/>
      </w:pPr>
      <w:r>
        <w:rPr>
          <w:w w:val="105"/>
        </w:rPr>
        <w:t>contracting</w:t>
      </w:r>
      <w:r>
        <w:rPr>
          <w:spacing w:val="23"/>
          <w:w w:val="105"/>
        </w:rPr>
        <w:t xml:space="preserve"> </w:t>
      </w:r>
      <w:r>
        <w:rPr>
          <w:w w:val="105"/>
        </w:rPr>
        <w:t>officer,</w:t>
      </w:r>
      <w:r>
        <w:rPr>
          <w:spacing w:val="23"/>
          <w:w w:val="105"/>
        </w:rPr>
        <w:t xml:space="preserve"> </w:t>
      </w:r>
      <w:r>
        <w:rPr>
          <w:w w:val="105"/>
        </w:rPr>
        <w:t>and</w:t>
      </w:r>
      <w:r>
        <w:rPr>
          <w:spacing w:val="23"/>
          <w:w w:val="105"/>
        </w:rPr>
        <w:t xml:space="preserve"> </w:t>
      </w:r>
      <w:r>
        <w:rPr>
          <w:w w:val="105"/>
        </w:rPr>
        <w:t>source</w:t>
      </w:r>
      <w:r>
        <w:rPr>
          <w:spacing w:val="23"/>
          <w:w w:val="105"/>
        </w:rPr>
        <w:t xml:space="preserve"> </w:t>
      </w:r>
      <w:r>
        <w:rPr>
          <w:w w:val="105"/>
        </w:rPr>
        <w:t>selection</w:t>
      </w:r>
      <w:r>
        <w:rPr>
          <w:spacing w:val="23"/>
          <w:w w:val="105"/>
        </w:rPr>
        <w:t xml:space="preserve"> </w:t>
      </w:r>
      <w:r>
        <w:rPr>
          <w:spacing w:val="-2"/>
          <w:w w:val="105"/>
        </w:rPr>
        <w:t>authority</w:t>
      </w:r>
      <w:proofErr w:type="gramStart"/>
      <w:r>
        <w:rPr>
          <w:spacing w:val="-2"/>
          <w:w w:val="105"/>
        </w:rPr>
        <w:t>);</w:t>
      </w:r>
      <w:proofErr w:type="gramEnd"/>
    </w:p>
    <w:p w14:paraId="6C57C439" w14:textId="77777777" w:rsidR="003259BB" w:rsidRDefault="003259BB">
      <w:pPr>
        <w:pStyle w:val="BodyText"/>
        <w:spacing w:before="11"/>
        <w:rPr>
          <w:sz w:val="23"/>
        </w:rPr>
      </w:pPr>
    </w:p>
    <w:p w14:paraId="7ECB718B" w14:textId="77777777" w:rsidR="003259BB" w:rsidRDefault="00336DA5">
      <w:pPr>
        <w:pStyle w:val="ListParagraph"/>
        <w:numPr>
          <w:ilvl w:val="4"/>
          <w:numId w:val="2"/>
        </w:numPr>
        <w:tabs>
          <w:tab w:val="left" w:pos="450"/>
        </w:tabs>
        <w:spacing w:line="271" w:lineRule="auto"/>
        <w:ind w:left="110" w:right="272" w:firstLine="0"/>
      </w:pPr>
      <w:r>
        <w:rPr>
          <w:w w:val="105"/>
        </w:rPr>
        <w:t>Ensure all affected or knowledgeable offices and officials are consulted as part of any resolution</w:t>
      </w:r>
      <w:r>
        <w:rPr>
          <w:spacing w:val="80"/>
          <w:w w:val="105"/>
        </w:rPr>
        <w:t xml:space="preserve"> </w:t>
      </w:r>
      <w:proofErr w:type="gramStart"/>
      <w:r>
        <w:rPr>
          <w:spacing w:val="-2"/>
          <w:w w:val="105"/>
        </w:rPr>
        <w:t>process;</w:t>
      </w:r>
      <w:proofErr w:type="gramEnd"/>
    </w:p>
    <w:p w14:paraId="3D404BC9" w14:textId="77777777" w:rsidR="003259BB" w:rsidRDefault="003259BB">
      <w:pPr>
        <w:pStyle w:val="BodyText"/>
        <w:spacing w:before="1"/>
        <w:rPr>
          <w:sz w:val="21"/>
        </w:rPr>
      </w:pPr>
    </w:p>
    <w:p w14:paraId="3BC66BF3" w14:textId="77777777" w:rsidR="003259BB" w:rsidRDefault="00336DA5">
      <w:pPr>
        <w:pStyle w:val="ListParagraph"/>
        <w:numPr>
          <w:ilvl w:val="4"/>
          <w:numId w:val="2"/>
        </w:numPr>
        <w:tabs>
          <w:tab w:val="left" w:pos="450"/>
        </w:tabs>
        <w:ind w:left="450" w:hanging="340"/>
      </w:pPr>
      <w:r>
        <w:rPr>
          <w:w w:val="105"/>
        </w:rPr>
        <w:t>Inform</w:t>
      </w:r>
      <w:r>
        <w:rPr>
          <w:spacing w:val="14"/>
          <w:w w:val="105"/>
        </w:rPr>
        <w:t xml:space="preserve"> </w:t>
      </w:r>
      <w:r>
        <w:rPr>
          <w:w w:val="105"/>
        </w:rPr>
        <w:t>the</w:t>
      </w:r>
      <w:r>
        <w:rPr>
          <w:spacing w:val="14"/>
          <w:w w:val="105"/>
        </w:rPr>
        <w:t xml:space="preserve"> </w:t>
      </w:r>
      <w:r>
        <w:rPr>
          <w:w w:val="105"/>
        </w:rPr>
        <w:t>Commander/Director,</w:t>
      </w:r>
      <w:r>
        <w:rPr>
          <w:spacing w:val="15"/>
          <w:w w:val="105"/>
        </w:rPr>
        <w:t xml:space="preserve"> </w:t>
      </w:r>
      <w:r>
        <w:rPr>
          <w:w w:val="105"/>
        </w:rPr>
        <w:t>or</w:t>
      </w:r>
      <w:r>
        <w:rPr>
          <w:spacing w:val="14"/>
          <w:w w:val="105"/>
        </w:rPr>
        <w:t xml:space="preserve"> </w:t>
      </w:r>
      <w:r>
        <w:rPr>
          <w:w w:val="105"/>
        </w:rPr>
        <w:t>PEO,</w:t>
      </w:r>
      <w:r>
        <w:rPr>
          <w:spacing w:val="14"/>
          <w:w w:val="105"/>
        </w:rPr>
        <w:t xml:space="preserve"> </w:t>
      </w:r>
      <w:r>
        <w:rPr>
          <w:w w:val="105"/>
        </w:rPr>
        <w:t>as</w:t>
      </w:r>
      <w:r>
        <w:rPr>
          <w:spacing w:val="15"/>
          <w:w w:val="105"/>
        </w:rPr>
        <w:t xml:space="preserve"> </w:t>
      </w:r>
      <w:r>
        <w:rPr>
          <w:w w:val="105"/>
        </w:rPr>
        <w:t>required,</w:t>
      </w:r>
      <w:r>
        <w:rPr>
          <w:spacing w:val="14"/>
          <w:w w:val="105"/>
        </w:rPr>
        <w:t xml:space="preserve"> </w:t>
      </w:r>
      <w:r>
        <w:rPr>
          <w:w w:val="105"/>
        </w:rPr>
        <w:t>of</w:t>
      </w:r>
      <w:r>
        <w:rPr>
          <w:spacing w:val="15"/>
          <w:w w:val="105"/>
        </w:rPr>
        <w:t xml:space="preserve"> </w:t>
      </w:r>
      <w:r>
        <w:rPr>
          <w:w w:val="105"/>
        </w:rPr>
        <w:t>issues</w:t>
      </w:r>
      <w:r>
        <w:rPr>
          <w:spacing w:val="14"/>
          <w:w w:val="105"/>
        </w:rPr>
        <w:t xml:space="preserve"> </w:t>
      </w:r>
      <w:r>
        <w:rPr>
          <w:w w:val="105"/>
        </w:rPr>
        <w:t>raised</w:t>
      </w:r>
      <w:r>
        <w:rPr>
          <w:spacing w:val="14"/>
          <w:w w:val="105"/>
        </w:rPr>
        <w:t xml:space="preserve"> </w:t>
      </w:r>
      <w:r>
        <w:rPr>
          <w:w w:val="105"/>
        </w:rPr>
        <w:t>and</w:t>
      </w:r>
      <w:r>
        <w:rPr>
          <w:spacing w:val="15"/>
          <w:w w:val="105"/>
        </w:rPr>
        <w:t xml:space="preserve"> </w:t>
      </w:r>
      <w:r>
        <w:rPr>
          <w:w w:val="105"/>
        </w:rPr>
        <w:t>actions</w:t>
      </w:r>
      <w:r>
        <w:rPr>
          <w:spacing w:val="14"/>
          <w:w w:val="105"/>
        </w:rPr>
        <w:t xml:space="preserve"> </w:t>
      </w:r>
      <w:proofErr w:type="gramStart"/>
      <w:r>
        <w:rPr>
          <w:spacing w:val="-2"/>
          <w:w w:val="105"/>
        </w:rPr>
        <w:t>taken;</w:t>
      </w:r>
      <w:proofErr w:type="gramEnd"/>
    </w:p>
    <w:p w14:paraId="61319B8A" w14:textId="77777777" w:rsidR="003259BB" w:rsidRDefault="003259BB">
      <w:pPr>
        <w:pStyle w:val="BodyText"/>
        <w:spacing w:before="11"/>
        <w:rPr>
          <w:sz w:val="23"/>
        </w:rPr>
      </w:pPr>
    </w:p>
    <w:p w14:paraId="2BD71945" w14:textId="77777777" w:rsidR="003259BB" w:rsidRDefault="00336DA5">
      <w:pPr>
        <w:pStyle w:val="ListParagraph"/>
        <w:numPr>
          <w:ilvl w:val="4"/>
          <w:numId w:val="2"/>
        </w:numPr>
        <w:tabs>
          <w:tab w:val="left" w:pos="450"/>
        </w:tabs>
        <w:spacing w:line="271" w:lineRule="auto"/>
        <w:ind w:left="110" w:right="456" w:firstLine="0"/>
      </w:pPr>
      <w:r>
        <w:rPr>
          <w:w w:val="105"/>
        </w:rPr>
        <w:t xml:space="preserve">Review complaints relative to multiple-award task order and delivery order contracts awarded under </w:t>
      </w:r>
      <w:hyperlink r:id="rId81">
        <w:r>
          <w:rPr>
            <w:color w:val="27314A"/>
            <w:w w:val="105"/>
            <w:u w:val="single" w:color="27314A"/>
          </w:rPr>
          <w:t>10 U.S.C. 3403(d)(1)(B)</w:t>
        </w:r>
      </w:hyperlink>
      <w:r>
        <w:rPr>
          <w:color w:val="27314A"/>
          <w:w w:val="105"/>
        </w:rPr>
        <w:t xml:space="preserve"> </w:t>
      </w:r>
      <w:r>
        <w:rPr>
          <w:w w:val="105"/>
        </w:rPr>
        <w:t xml:space="preserve">or </w:t>
      </w:r>
      <w:hyperlink r:id="rId82">
        <w:r>
          <w:rPr>
            <w:color w:val="27314A"/>
            <w:w w:val="105"/>
            <w:u w:val="single" w:color="27314A"/>
          </w:rPr>
          <w:t>3405(f)</w:t>
        </w:r>
      </w:hyperlink>
      <w:r>
        <w:rPr>
          <w:color w:val="27314A"/>
          <w:w w:val="105"/>
        </w:rPr>
        <w:t xml:space="preserve"> </w:t>
      </w:r>
      <w:r>
        <w:rPr>
          <w:w w:val="105"/>
        </w:rPr>
        <w:t>to ensure that all contractors are afforded a fair opportunity to be considered for task orders and delivery orders in excess of the micro-purchase threshold, consistent with the procedures in the contract;</w:t>
      </w:r>
    </w:p>
    <w:p w14:paraId="31A560F4" w14:textId="77777777" w:rsidR="003259BB" w:rsidRDefault="003259BB">
      <w:pPr>
        <w:pStyle w:val="BodyText"/>
        <w:spacing w:before="2"/>
        <w:rPr>
          <w:sz w:val="21"/>
        </w:rPr>
      </w:pPr>
    </w:p>
    <w:p w14:paraId="37F0BFA2" w14:textId="77777777" w:rsidR="003259BB" w:rsidRDefault="00336DA5">
      <w:pPr>
        <w:pStyle w:val="ListParagraph"/>
        <w:numPr>
          <w:ilvl w:val="4"/>
          <w:numId w:val="2"/>
        </w:numPr>
        <w:tabs>
          <w:tab w:val="left" w:pos="450"/>
        </w:tabs>
        <w:spacing w:line="271" w:lineRule="auto"/>
        <w:ind w:left="110" w:right="331" w:firstLine="0"/>
      </w:pPr>
      <w:r>
        <w:rPr>
          <w:w w:val="105"/>
        </w:rPr>
        <w:t>Consistent with security requirements, have access to the appropriate offices and be allowed to</w:t>
      </w:r>
      <w:r>
        <w:rPr>
          <w:spacing w:val="40"/>
          <w:w w:val="105"/>
        </w:rPr>
        <w:t xml:space="preserve"> </w:t>
      </w:r>
      <w:r>
        <w:rPr>
          <w:w w:val="105"/>
        </w:rPr>
        <w:t>collect all facts relevant to the resolution of issues raised by interested parties. Ombudsmen are</w:t>
      </w:r>
      <w:r>
        <w:rPr>
          <w:spacing w:val="80"/>
          <w:w w:val="105"/>
        </w:rPr>
        <w:t xml:space="preserve"> </w:t>
      </w:r>
      <w:r>
        <w:rPr>
          <w:w w:val="105"/>
        </w:rPr>
        <w:t>granted access to proprietary information. Source selection information must be obtained through</w:t>
      </w:r>
      <w:r>
        <w:rPr>
          <w:spacing w:val="40"/>
          <w:w w:val="105"/>
        </w:rPr>
        <w:t xml:space="preserve"> </w:t>
      </w:r>
      <w:r>
        <w:rPr>
          <w:w w:val="105"/>
        </w:rPr>
        <w:t>the source selection authority.</w:t>
      </w:r>
    </w:p>
    <w:p w14:paraId="70DF735C" w14:textId="77777777" w:rsidR="003259BB" w:rsidRDefault="003259BB">
      <w:pPr>
        <w:pStyle w:val="BodyText"/>
        <w:spacing w:before="2"/>
        <w:rPr>
          <w:sz w:val="21"/>
        </w:rPr>
      </w:pPr>
    </w:p>
    <w:p w14:paraId="675B10F6" w14:textId="77777777" w:rsidR="003259BB" w:rsidRDefault="00336DA5">
      <w:pPr>
        <w:pStyle w:val="ListParagraph"/>
        <w:numPr>
          <w:ilvl w:val="3"/>
          <w:numId w:val="2"/>
        </w:numPr>
        <w:tabs>
          <w:tab w:val="left" w:pos="442"/>
        </w:tabs>
        <w:spacing w:line="271" w:lineRule="auto"/>
        <w:ind w:right="199" w:firstLine="0"/>
      </w:pPr>
      <w:r>
        <w:rPr>
          <w:w w:val="105"/>
        </w:rPr>
        <w:t>The Ombudsman Program does not replace the agency level protest, GAO bid protest or disputes</w:t>
      </w:r>
      <w:r>
        <w:rPr>
          <w:spacing w:val="40"/>
          <w:w w:val="105"/>
        </w:rPr>
        <w:t xml:space="preserve"> </w:t>
      </w:r>
      <w:r>
        <w:rPr>
          <w:spacing w:val="-2"/>
          <w:w w:val="105"/>
        </w:rPr>
        <w:t>processes.</w:t>
      </w:r>
    </w:p>
    <w:p w14:paraId="3A413BF6" w14:textId="77777777" w:rsidR="003259BB" w:rsidRDefault="003259BB">
      <w:pPr>
        <w:pStyle w:val="BodyText"/>
        <w:spacing w:before="1"/>
        <w:rPr>
          <w:sz w:val="21"/>
        </w:rPr>
      </w:pPr>
    </w:p>
    <w:p w14:paraId="1A6F7709" w14:textId="77777777" w:rsidR="003259BB" w:rsidRDefault="00336DA5">
      <w:pPr>
        <w:pStyle w:val="ListParagraph"/>
        <w:numPr>
          <w:ilvl w:val="3"/>
          <w:numId w:val="2"/>
        </w:numPr>
        <w:tabs>
          <w:tab w:val="left" w:pos="398"/>
        </w:tabs>
        <w:spacing w:line="271" w:lineRule="auto"/>
        <w:ind w:right="187" w:firstLine="0"/>
      </w:pPr>
      <w:r>
        <w:rPr>
          <w:w w:val="105"/>
        </w:rPr>
        <w:t>The DAF ombudsman is the ADAS(C), who may take action to assist in resolving issues, concerns,</w:t>
      </w:r>
      <w:r>
        <w:rPr>
          <w:spacing w:val="80"/>
          <w:w w:val="150"/>
        </w:rPr>
        <w:t xml:space="preserve"> </w:t>
      </w:r>
      <w:r>
        <w:rPr>
          <w:w w:val="105"/>
        </w:rPr>
        <w:t>disagreements,</w:t>
      </w:r>
      <w:r>
        <w:rPr>
          <w:spacing w:val="32"/>
          <w:w w:val="105"/>
        </w:rPr>
        <w:t xml:space="preserve"> </w:t>
      </w:r>
      <w:r>
        <w:rPr>
          <w:w w:val="105"/>
        </w:rPr>
        <w:t>and</w:t>
      </w:r>
      <w:r>
        <w:rPr>
          <w:spacing w:val="32"/>
          <w:w w:val="105"/>
        </w:rPr>
        <w:t xml:space="preserve"> </w:t>
      </w:r>
      <w:r>
        <w:rPr>
          <w:w w:val="105"/>
        </w:rPr>
        <w:t>recommendations</w:t>
      </w:r>
      <w:r>
        <w:rPr>
          <w:spacing w:val="32"/>
          <w:w w:val="105"/>
        </w:rPr>
        <w:t xml:space="preserve"> </w:t>
      </w:r>
      <w:r>
        <w:rPr>
          <w:w w:val="105"/>
        </w:rPr>
        <w:t>that</w:t>
      </w:r>
      <w:r>
        <w:rPr>
          <w:spacing w:val="32"/>
          <w:w w:val="105"/>
        </w:rPr>
        <w:t xml:space="preserve"> </w:t>
      </w:r>
      <w:r>
        <w:rPr>
          <w:w w:val="105"/>
        </w:rPr>
        <w:t>cannot</w:t>
      </w:r>
      <w:r>
        <w:rPr>
          <w:spacing w:val="32"/>
          <w:w w:val="105"/>
        </w:rPr>
        <w:t xml:space="preserve"> </w:t>
      </w:r>
      <w:r>
        <w:rPr>
          <w:w w:val="105"/>
        </w:rPr>
        <w:t>be</w:t>
      </w:r>
      <w:r>
        <w:rPr>
          <w:spacing w:val="32"/>
          <w:w w:val="105"/>
        </w:rPr>
        <w:t xml:space="preserve"> </w:t>
      </w:r>
      <w:r>
        <w:rPr>
          <w:w w:val="105"/>
        </w:rPr>
        <w:t>resolved</w:t>
      </w:r>
      <w:r>
        <w:rPr>
          <w:spacing w:val="32"/>
          <w:w w:val="105"/>
        </w:rPr>
        <w:t xml:space="preserve"> </w:t>
      </w:r>
      <w:r>
        <w:rPr>
          <w:w w:val="105"/>
        </w:rPr>
        <w:t>at</w:t>
      </w:r>
      <w:r>
        <w:rPr>
          <w:spacing w:val="32"/>
          <w:w w:val="105"/>
        </w:rPr>
        <w:t xml:space="preserve"> </w:t>
      </w:r>
      <w:r>
        <w:rPr>
          <w:w w:val="105"/>
        </w:rPr>
        <w:t>the</w:t>
      </w:r>
      <w:r>
        <w:rPr>
          <w:spacing w:val="32"/>
          <w:w w:val="105"/>
        </w:rPr>
        <w:t xml:space="preserve"> </w:t>
      </w:r>
      <w:r>
        <w:rPr>
          <w:w w:val="105"/>
        </w:rPr>
        <w:t>MAJCOM/FLDCOM/DRU</w:t>
      </w:r>
      <w:r>
        <w:rPr>
          <w:spacing w:val="32"/>
          <w:w w:val="105"/>
        </w:rPr>
        <w:t xml:space="preserve"> </w:t>
      </w:r>
      <w:r>
        <w:rPr>
          <w:w w:val="105"/>
        </w:rPr>
        <w:t>level, or for those having DAF wide implications. The ADAS(C) is the DAF ombudsman for procurement</w:t>
      </w:r>
      <w:r>
        <w:rPr>
          <w:spacing w:val="40"/>
          <w:w w:val="105"/>
        </w:rPr>
        <w:t xml:space="preserve"> </w:t>
      </w:r>
      <w:r>
        <w:rPr>
          <w:w w:val="105"/>
        </w:rPr>
        <w:t xml:space="preserve">integrity issues (see </w:t>
      </w:r>
      <w:hyperlink r:id="rId83">
        <w:r>
          <w:rPr>
            <w:color w:val="27314A"/>
            <w:w w:val="105"/>
            <w:u w:val="single" w:color="27314A"/>
          </w:rPr>
          <w:t>OUSD(AT&amp;L)/DPAP memo, 1 Oct 09</w:t>
        </w:r>
      </w:hyperlink>
      <w:r>
        <w:rPr>
          <w:w w:val="105"/>
        </w:rPr>
        <w:t>).</w:t>
      </w:r>
    </w:p>
    <w:p w14:paraId="33D28B4B" w14:textId="77777777" w:rsidR="003259BB" w:rsidRDefault="003259BB">
      <w:pPr>
        <w:pStyle w:val="BodyText"/>
        <w:spacing w:before="2"/>
        <w:rPr>
          <w:sz w:val="21"/>
        </w:rPr>
      </w:pPr>
    </w:p>
    <w:p w14:paraId="155E88BD" w14:textId="77777777" w:rsidR="003259BB" w:rsidRDefault="00336DA5">
      <w:pPr>
        <w:pStyle w:val="ListParagraph"/>
        <w:numPr>
          <w:ilvl w:val="3"/>
          <w:numId w:val="2"/>
        </w:numPr>
        <w:tabs>
          <w:tab w:val="left" w:pos="451"/>
        </w:tabs>
        <w:spacing w:line="271" w:lineRule="auto"/>
        <w:ind w:right="197" w:firstLine="0"/>
      </w:pPr>
      <w:r>
        <w:rPr>
          <w:w w:val="105"/>
        </w:rPr>
        <w:t xml:space="preserve">Government personnel may use the Ombudsman Program </w:t>
      </w:r>
      <w:proofErr w:type="gramStart"/>
      <w:r>
        <w:rPr>
          <w:w w:val="105"/>
        </w:rPr>
        <w:t>as a way to</w:t>
      </w:r>
      <w:proofErr w:type="gramEnd"/>
      <w:r>
        <w:rPr>
          <w:w w:val="105"/>
        </w:rPr>
        <w:t xml:space="preserve"> express concerns about an </w:t>
      </w:r>
      <w:r>
        <w:rPr>
          <w:spacing w:val="-2"/>
          <w:w w:val="105"/>
        </w:rPr>
        <w:t>acquisition.</w:t>
      </w:r>
    </w:p>
    <w:p w14:paraId="37EFA3E3" w14:textId="77777777" w:rsidR="003259BB" w:rsidRDefault="003259BB">
      <w:pPr>
        <w:pStyle w:val="BodyText"/>
        <w:rPr>
          <w:sz w:val="26"/>
        </w:rPr>
      </w:pPr>
    </w:p>
    <w:p w14:paraId="6BDE9B67" w14:textId="77777777" w:rsidR="003259BB" w:rsidRDefault="00336DA5">
      <w:pPr>
        <w:pStyle w:val="Heading2"/>
        <w:spacing w:before="171"/>
        <w:rPr>
          <w:b/>
        </w:rPr>
      </w:pPr>
      <w:r>
        <w:rPr>
          <w:b/>
          <w:spacing w:val="-2"/>
        </w:rPr>
        <w:t>5301.9103</w:t>
      </w:r>
      <w:r>
        <w:rPr>
          <w:b/>
          <w:spacing w:val="-11"/>
        </w:rPr>
        <w:t xml:space="preserve"> </w:t>
      </w:r>
      <w:r>
        <w:rPr>
          <w:b/>
          <w:spacing w:val="-2"/>
        </w:rPr>
        <w:t>Solicitation</w:t>
      </w:r>
      <w:r>
        <w:rPr>
          <w:b/>
          <w:spacing w:val="-11"/>
        </w:rPr>
        <w:t xml:space="preserve"> </w:t>
      </w:r>
      <w:r>
        <w:rPr>
          <w:b/>
          <w:spacing w:val="-2"/>
        </w:rPr>
        <w:t>Provision</w:t>
      </w:r>
      <w:r>
        <w:rPr>
          <w:b/>
          <w:spacing w:val="-11"/>
        </w:rPr>
        <w:t xml:space="preserve"> </w:t>
      </w:r>
      <w:r>
        <w:rPr>
          <w:b/>
          <w:spacing w:val="-2"/>
        </w:rPr>
        <w:t>and</w:t>
      </w:r>
      <w:r>
        <w:rPr>
          <w:b/>
          <w:spacing w:val="-10"/>
        </w:rPr>
        <w:t xml:space="preserve"> </w:t>
      </w:r>
      <w:r>
        <w:rPr>
          <w:b/>
          <w:spacing w:val="-2"/>
        </w:rPr>
        <w:t>Contract</w:t>
      </w:r>
      <w:r>
        <w:rPr>
          <w:b/>
          <w:spacing w:val="-11"/>
        </w:rPr>
        <w:t xml:space="preserve"> </w:t>
      </w:r>
      <w:r>
        <w:rPr>
          <w:b/>
          <w:spacing w:val="-2"/>
        </w:rPr>
        <w:t>Clause</w:t>
      </w:r>
    </w:p>
    <w:p w14:paraId="41C6AC2A" w14:textId="77777777" w:rsidR="003259BB" w:rsidRDefault="003259BB">
      <w:pPr>
        <w:pStyle w:val="BodyText"/>
        <w:spacing w:before="4"/>
        <w:rPr>
          <w:rFonts w:ascii="Bookman Old Style"/>
          <w:b/>
          <w:sz w:val="42"/>
        </w:rPr>
      </w:pPr>
    </w:p>
    <w:p w14:paraId="7275A04D" w14:textId="77777777" w:rsidR="003259BB" w:rsidRDefault="00336DA5">
      <w:pPr>
        <w:pStyle w:val="BodyText"/>
        <w:spacing w:line="271" w:lineRule="auto"/>
        <w:ind w:left="110"/>
      </w:pPr>
      <w:r>
        <w:rPr>
          <w:w w:val="105"/>
        </w:rPr>
        <w:t>Insert a clause substantially the same as the clause at</w:t>
      </w:r>
      <w:r>
        <w:rPr>
          <w:spacing w:val="25"/>
          <w:w w:val="105"/>
        </w:rPr>
        <w:t xml:space="preserve"> </w:t>
      </w:r>
      <w:hyperlink r:id="rId84" w:anchor="DAFFARS_5352_201_9101">
        <w:r>
          <w:rPr>
            <w:color w:val="27314A"/>
            <w:w w:val="105"/>
            <w:u w:val="single" w:color="27314A"/>
          </w:rPr>
          <w:t>DAFFARS 5352.201-9101</w:t>
        </w:r>
      </w:hyperlink>
      <w:r>
        <w:rPr>
          <w:w w:val="105"/>
        </w:rPr>
        <w:t>, Ombudsman, in all</w:t>
      </w:r>
      <w:r>
        <w:rPr>
          <w:spacing w:val="80"/>
          <w:w w:val="105"/>
        </w:rPr>
        <w:t xml:space="preserve"> </w:t>
      </w:r>
      <w:r>
        <w:rPr>
          <w:w w:val="105"/>
        </w:rPr>
        <w:t>solicitations (including draft solicitations) and contracts.</w:t>
      </w:r>
    </w:p>
    <w:sectPr w:rsidR="003259BB">
      <w:headerReference w:type="default" r:id="rId85"/>
      <w:footerReference w:type="default" r:id="rId86"/>
      <w:pgSz w:w="11910" w:h="16840"/>
      <w:pgMar w:top="820" w:right="74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STEVENS, KAREN M CIV USAF HAF SAF/AQCP" w:date="2024-02-14T11:17:00Z" w:initials="KS">
    <w:p w14:paraId="4BEAE788" w14:textId="028F052C" w:rsidR="00E64456" w:rsidRDefault="00C20B5D" w:rsidP="00E64456">
      <w:pPr>
        <w:pStyle w:val="CommentText"/>
      </w:pPr>
      <w:r>
        <w:rPr>
          <w:rStyle w:val="CommentReference"/>
        </w:rPr>
        <w:annotationRef/>
      </w:r>
      <w:r w:rsidR="00E64456">
        <w:t>Clause Control Plan - acknowledge plan requires update for org changes. DPC stated last DAFAC plan is still valid. Plan will be revised in conjunction w/DAF DARC rep and submitted to DPC for approval. The approvals remain the same. Since FAR or DFARS are silent on approval levels, this approval is not added to the matrix.</w:t>
      </w:r>
    </w:p>
  </w:comment>
  <w:comment w:id="51" w:author="STEVENS, KAREN M CIV USAF HAF SAF/AQCP" w:date="2024-02-20T08:13:00Z" w:initials="SS">
    <w:p w14:paraId="229F9E93" w14:textId="75D0C578" w:rsidR="47333375" w:rsidRDefault="47333375">
      <w:pPr>
        <w:pStyle w:val="CommentText"/>
      </w:pPr>
      <w:r>
        <w:t>Plan submitted to GCQ and DARC Reps for review.</w:t>
      </w:r>
      <w:r>
        <w:rPr>
          <w:rStyle w:val="CommentReference"/>
        </w:rPr>
        <w:annotationRef/>
      </w:r>
    </w:p>
  </w:comment>
  <w:comment w:id="83" w:author="STEVENS, KAREN M CIV USAF HAF SAF/AQCP" w:date="2024-02-14T11:24:00Z" w:initials="KS">
    <w:p w14:paraId="371B4E8A" w14:textId="4D6CA4DC" w:rsidR="00BC28AE" w:rsidRDefault="00585EDB" w:rsidP="47333375">
      <w:pPr>
        <w:pStyle w:val="CommentText"/>
      </w:pPr>
      <w:r>
        <w:rPr>
          <w:rStyle w:val="CommentReference"/>
        </w:rPr>
        <w:annotationRef/>
      </w:r>
      <w:r w:rsidR="47333375">
        <w:t>Recommend deleting statements wrt reopener clauses.</w:t>
      </w:r>
    </w:p>
  </w:comment>
  <w:comment w:id="84" w:author="STEVENS, KAREN M CIV USAF HAF SAF/AQCP" w:date="2024-02-20T08:23:00Z" w:initials="SS">
    <w:p w14:paraId="7DC2F232" w14:textId="29B465DF" w:rsidR="47333375" w:rsidRDefault="47333375">
      <w:pPr>
        <w:pStyle w:val="CommentText"/>
      </w:pPr>
      <w:r>
        <w:t>Also received recommendation from the field. AQCP accepts the proposed change but leadership will have final say if requirement is retained. If retained, recommend a SharePoint site for items that require submission to AQC.</w:t>
      </w:r>
      <w:r>
        <w:rPr>
          <w:rStyle w:val="CommentReference"/>
        </w:rPr>
        <w:annotationRef/>
      </w:r>
    </w:p>
  </w:comment>
  <w:comment w:id="290" w:author="STEVENS, KAREN M CIV USAF HAF SAF/SAF/AQC" w:date="2023-11-14T09:29:00Z" w:initials="KS">
    <w:p w14:paraId="39BB9A9C" w14:textId="77777777" w:rsidR="005313E4" w:rsidRDefault="005313E4">
      <w:pPr>
        <w:pStyle w:val="CommentText"/>
      </w:pPr>
      <w:r>
        <w:rPr>
          <w:rStyle w:val="CommentReference"/>
        </w:rPr>
        <w:annotationRef/>
      </w:r>
      <w:r>
        <w:t>Deferred comment (FY21, FY22, &amp; FY23 DAFAC)</w:t>
      </w:r>
    </w:p>
    <w:p w14:paraId="521C1C90" w14:textId="77777777" w:rsidR="005313E4" w:rsidRDefault="005313E4" w:rsidP="00357C3F">
      <w:pPr>
        <w:pStyle w:val="CommentText"/>
      </w:pPr>
      <w:r>
        <w:t>There is no demonstrated rationale for separate thresholds.  SCOs should have the flexibility to work w/their JA counsel to determine the appropriate threshold for their organization.</w:t>
      </w:r>
    </w:p>
  </w:comment>
  <w:comment w:id="322" w:author="ROSSI, AMANDA M CIV USAF HAF SAF/AQCP" w:date="2024-05-19T11:13:00Z" w:initials="AR">
    <w:p w14:paraId="4E5127C3" w14:textId="77777777" w:rsidR="00BF5B4A" w:rsidRDefault="00BF5B4A" w:rsidP="00BF5B4A">
      <w:pPr>
        <w:pStyle w:val="CommentText"/>
      </w:pPr>
      <w:r>
        <w:rPr>
          <w:rStyle w:val="CommentReference"/>
        </w:rPr>
        <w:annotationRef/>
      </w:r>
      <w:r>
        <w:t>Revised link</w:t>
      </w:r>
    </w:p>
  </w:comment>
  <w:comment w:id="331" w:author="ROSSI, AMANDA M CIV USAF HAF SAF/AQCP" w:date="2023-12-07T12:09:00Z" w:initials="AR">
    <w:p w14:paraId="487FE5EF" w14:textId="066BF5AE" w:rsidR="009A31CB" w:rsidRDefault="009A31CB" w:rsidP="00C31DEC">
      <w:pPr>
        <w:pStyle w:val="CommentText"/>
      </w:pPr>
      <w:r>
        <w:rPr>
          <w:rStyle w:val="CommentReference"/>
        </w:rPr>
        <w:annotationRef/>
      </w:r>
      <w:r>
        <w:t>Adding to align with the FAR and DFARS and for clarification purposes</w:t>
      </w:r>
    </w:p>
  </w:comment>
  <w:comment w:id="334" w:author="ROSSI, AMANDA M CIV USAF HAF SAF/AQCP" w:date="2023-12-07T12:06:00Z" w:initials="AR">
    <w:p w14:paraId="5E54F835" w14:textId="051CE7EE" w:rsidR="00FE5A56" w:rsidRDefault="00FE5A56" w:rsidP="00215C2B">
      <w:pPr>
        <w:pStyle w:val="CommentText"/>
      </w:pPr>
      <w:r>
        <w:rPr>
          <w:rStyle w:val="CommentReference"/>
        </w:rPr>
        <w:annotationRef/>
      </w:r>
      <w:r>
        <w:t>Incorporated PM 24-C-02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EAE788" w15:done="0"/>
  <w15:commentEx w15:paraId="229F9E93" w15:paraIdParent="4BEAE788" w15:done="0"/>
  <w15:commentEx w15:paraId="371B4E8A" w15:done="0"/>
  <w15:commentEx w15:paraId="7DC2F232" w15:paraIdParent="371B4E8A" w15:done="0"/>
  <w15:commentEx w15:paraId="521C1C90" w15:done="0"/>
  <w15:commentEx w15:paraId="4E5127C3" w15:done="0"/>
  <w15:commentEx w15:paraId="487FE5EF" w15:done="0"/>
  <w15:commentEx w15:paraId="5E54F8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771FB9" w16cex:dateUtc="2024-02-14T16:17:00Z"/>
  <w16cex:commentExtensible w16cex:durableId="6B0467FC" w16cex:dateUtc="2024-02-20T13:13:00Z"/>
  <w16cex:commentExtensible w16cex:durableId="2977217A" w16cex:dateUtc="2024-02-14T16:24:00Z"/>
  <w16cex:commentExtensible w16cex:durableId="3BFCA43C" w16cex:dateUtc="2024-02-20T13:23:00Z"/>
  <w16cex:commentExtensible w16cex:durableId="28FDBC5E" w16cex:dateUtc="2023-11-14T14:29:00Z"/>
  <w16cex:commentExtensible w16cex:durableId="1C14EC64" w16cex:dateUtc="2024-05-19T17:13:00Z"/>
  <w16cex:commentExtensible w16cex:durableId="291C3495" w16cex:dateUtc="2023-12-07T19:09:00Z"/>
  <w16cex:commentExtensible w16cex:durableId="291C33C9" w16cex:dateUtc="2023-12-07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EAE788" w16cid:durableId="29771FB9"/>
  <w16cid:commentId w16cid:paraId="229F9E93" w16cid:durableId="6B0467FC"/>
  <w16cid:commentId w16cid:paraId="371B4E8A" w16cid:durableId="2977217A"/>
  <w16cid:commentId w16cid:paraId="7DC2F232" w16cid:durableId="3BFCA43C"/>
  <w16cid:commentId w16cid:paraId="521C1C90" w16cid:durableId="28FDBC5E"/>
  <w16cid:commentId w16cid:paraId="4E5127C3" w16cid:durableId="1C14EC64"/>
  <w16cid:commentId w16cid:paraId="487FE5EF" w16cid:durableId="291C3495"/>
  <w16cid:commentId w16cid:paraId="5E54F835" w16cid:durableId="291C3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A7A78" w14:textId="77777777" w:rsidR="00B25D9F" w:rsidRDefault="00B25D9F">
      <w:r>
        <w:separator/>
      </w:r>
    </w:p>
  </w:endnote>
  <w:endnote w:type="continuationSeparator" w:id="0">
    <w:p w14:paraId="358E0166" w14:textId="77777777" w:rsidR="00B25D9F" w:rsidRDefault="00B25D9F">
      <w:r>
        <w:continuationSeparator/>
      </w:r>
    </w:p>
  </w:endnote>
  <w:endnote w:type="continuationNotice" w:id="1">
    <w:p w14:paraId="412B62D5" w14:textId="77777777" w:rsidR="00B25D9F" w:rsidRDefault="00B25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9D80" w14:textId="391FA968" w:rsidR="6E982BCC" w:rsidRDefault="6E982BCC" w:rsidP="00302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3ED7B" w14:textId="68051FCE" w:rsidR="6E982BCC" w:rsidRDefault="6E982BCC" w:rsidP="00995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61FDE" w14:textId="77777777" w:rsidR="00B25D9F" w:rsidRDefault="00B25D9F">
      <w:r>
        <w:separator/>
      </w:r>
    </w:p>
  </w:footnote>
  <w:footnote w:type="continuationSeparator" w:id="0">
    <w:p w14:paraId="0A60319A" w14:textId="77777777" w:rsidR="00B25D9F" w:rsidRDefault="00B25D9F">
      <w:r>
        <w:continuationSeparator/>
      </w:r>
    </w:p>
  </w:footnote>
  <w:footnote w:type="continuationNotice" w:id="1">
    <w:p w14:paraId="019B8AEA" w14:textId="77777777" w:rsidR="00B25D9F" w:rsidRDefault="00B25D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113F" w14:textId="2DDF8EE7" w:rsidR="6E982BCC" w:rsidRDefault="6E982BCC" w:rsidP="009950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B5C0C" w14:textId="244D9455" w:rsidR="6E982BCC" w:rsidRDefault="6E982BCC" w:rsidP="009950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622"/>
    <w:multiLevelType w:val="hybridMultilevel"/>
    <w:tmpl w:val="D292C260"/>
    <w:lvl w:ilvl="0" w:tplc="A89A88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B5CE6"/>
    <w:multiLevelType w:val="hybridMultilevel"/>
    <w:tmpl w:val="817853F8"/>
    <w:lvl w:ilvl="0" w:tplc="E22A1B2A">
      <w:start w:val="2"/>
      <w:numFmt w:val="lowerRoman"/>
      <w:lvlText w:val="(%1)"/>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1" w:tplc="6D0001D8">
      <w:start w:val="1"/>
      <w:numFmt w:val="lowerLetter"/>
      <w:lvlText w:val="(%2)"/>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2" w:tplc="290039E4">
      <w:numFmt w:val="bullet"/>
      <w:lvlText w:val="•"/>
      <w:lvlJc w:val="left"/>
      <w:pPr>
        <w:ind w:left="2181" w:hanging="336"/>
      </w:pPr>
      <w:rPr>
        <w:rFonts w:hint="default"/>
        <w:lang w:val="en-US" w:eastAsia="en-US" w:bidi="ar-SA"/>
      </w:rPr>
    </w:lvl>
    <w:lvl w:ilvl="3" w:tplc="3B047C00">
      <w:numFmt w:val="bullet"/>
      <w:lvlText w:val="•"/>
      <w:lvlJc w:val="left"/>
      <w:pPr>
        <w:ind w:left="3211" w:hanging="336"/>
      </w:pPr>
      <w:rPr>
        <w:rFonts w:hint="default"/>
        <w:lang w:val="en-US" w:eastAsia="en-US" w:bidi="ar-SA"/>
      </w:rPr>
    </w:lvl>
    <w:lvl w:ilvl="4" w:tplc="67F21E3C">
      <w:numFmt w:val="bullet"/>
      <w:lvlText w:val="•"/>
      <w:lvlJc w:val="left"/>
      <w:pPr>
        <w:ind w:left="4242" w:hanging="336"/>
      </w:pPr>
      <w:rPr>
        <w:rFonts w:hint="default"/>
        <w:lang w:val="en-US" w:eastAsia="en-US" w:bidi="ar-SA"/>
      </w:rPr>
    </w:lvl>
    <w:lvl w:ilvl="5" w:tplc="39E42F20">
      <w:numFmt w:val="bullet"/>
      <w:lvlText w:val="•"/>
      <w:lvlJc w:val="left"/>
      <w:pPr>
        <w:ind w:left="5272" w:hanging="336"/>
      </w:pPr>
      <w:rPr>
        <w:rFonts w:hint="default"/>
        <w:lang w:val="en-US" w:eastAsia="en-US" w:bidi="ar-SA"/>
      </w:rPr>
    </w:lvl>
    <w:lvl w:ilvl="6" w:tplc="5590070A">
      <w:numFmt w:val="bullet"/>
      <w:lvlText w:val="•"/>
      <w:lvlJc w:val="left"/>
      <w:pPr>
        <w:ind w:left="6303" w:hanging="336"/>
      </w:pPr>
      <w:rPr>
        <w:rFonts w:hint="default"/>
        <w:lang w:val="en-US" w:eastAsia="en-US" w:bidi="ar-SA"/>
      </w:rPr>
    </w:lvl>
    <w:lvl w:ilvl="7" w:tplc="8EB6861A">
      <w:numFmt w:val="bullet"/>
      <w:lvlText w:val="•"/>
      <w:lvlJc w:val="left"/>
      <w:pPr>
        <w:ind w:left="7333" w:hanging="336"/>
      </w:pPr>
      <w:rPr>
        <w:rFonts w:hint="default"/>
        <w:lang w:val="en-US" w:eastAsia="en-US" w:bidi="ar-SA"/>
      </w:rPr>
    </w:lvl>
    <w:lvl w:ilvl="8" w:tplc="1DAE17DE">
      <w:numFmt w:val="bullet"/>
      <w:lvlText w:val="•"/>
      <w:lvlJc w:val="left"/>
      <w:pPr>
        <w:ind w:left="8364" w:hanging="336"/>
      </w:pPr>
      <w:rPr>
        <w:rFonts w:hint="default"/>
        <w:lang w:val="en-US" w:eastAsia="en-US" w:bidi="ar-SA"/>
      </w:rPr>
    </w:lvl>
  </w:abstractNum>
  <w:abstractNum w:abstractNumId="2" w15:restartNumberingAfterBreak="0">
    <w:nsid w:val="0F461651"/>
    <w:multiLevelType w:val="hybridMultilevel"/>
    <w:tmpl w:val="D4766858"/>
    <w:lvl w:ilvl="0" w:tplc="83445906">
      <w:start w:val="1"/>
      <w:numFmt w:val="lowerLetter"/>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6F34C"/>
    <w:multiLevelType w:val="hybridMultilevel"/>
    <w:tmpl w:val="E3E0C83C"/>
    <w:lvl w:ilvl="0" w:tplc="339067BC">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046C191E">
      <w:numFmt w:val="bullet"/>
      <w:lvlText w:val="•"/>
      <w:lvlJc w:val="left"/>
      <w:pPr>
        <w:ind w:left="1150" w:hanging="336"/>
      </w:pPr>
      <w:rPr>
        <w:rFonts w:hint="default"/>
        <w:lang w:val="en-US" w:eastAsia="en-US" w:bidi="ar-SA"/>
      </w:rPr>
    </w:lvl>
    <w:lvl w:ilvl="2" w:tplc="03008140">
      <w:numFmt w:val="bullet"/>
      <w:lvlText w:val="•"/>
      <w:lvlJc w:val="left"/>
      <w:pPr>
        <w:ind w:left="2181" w:hanging="336"/>
      </w:pPr>
      <w:rPr>
        <w:rFonts w:hint="default"/>
        <w:lang w:val="en-US" w:eastAsia="en-US" w:bidi="ar-SA"/>
      </w:rPr>
    </w:lvl>
    <w:lvl w:ilvl="3" w:tplc="03EE41F2">
      <w:numFmt w:val="bullet"/>
      <w:lvlText w:val="•"/>
      <w:lvlJc w:val="left"/>
      <w:pPr>
        <w:ind w:left="3211" w:hanging="336"/>
      </w:pPr>
      <w:rPr>
        <w:rFonts w:hint="default"/>
        <w:lang w:val="en-US" w:eastAsia="en-US" w:bidi="ar-SA"/>
      </w:rPr>
    </w:lvl>
    <w:lvl w:ilvl="4" w:tplc="4AD07CE8">
      <w:numFmt w:val="bullet"/>
      <w:lvlText w:val="•"/>
      <w:lvlJc w:val="left"/>
      <w:pPr>
        <w:ind w:left="4242" w:hanging="336"/>
      </w:pPr>
      <w:rPr>
        <w:rFonts w:hint="default"/>
        <w:lang w:val="en-US" w:eastAsia="en-US" w:bidi="ar-SA"/>
      </w:rPr>
    </w:lvl>
    <w:lvl w:ilvl="5" w:tplc="61C08A88">
      <w:numFmt w:val="bullet"/>
      <w:lvlText w:val="•"/>
      <w:lvlJc w:val="left"/>
      <w:pPr>
        <w:ind w:left="5272" w:hanging="336"/>
      </w:pPr>
      <w:rPr>
        <w:rFonts w:hint="default"/>
        <w:lang w:val="en-US" w:eastAsia="en-US" w:bidi="ar-SA"/>
      </w:rPr>
    </w:lvl>
    <w:lvl w:ilvl="6" w:tplc="1A2EC8CE">
      <w:numFmt w:val="bullet"/>
      <w:lvlText w:val="•"/>
      <w:lvlJc w:val="left"/>
      <w:pPr>
        <w:ind w:left="6303" w:hanging="336"/>
      </w:pPr>
      <w:rPr>
        <w:rFonts w:hint="default"/>
        <w:lang w:val="en-US" w:eastAsia="en-US" w:bidi="ar-SA"/>
      </w:rPr>
    </w:lvl>
    <w:lvl w:ilvl="7" w:tplc="33A2229E">
      <w:numFmt w:val="bullet"/>
      <w:lvlText w:val="•"/>
      <w:lvlJc w:val="left"/>
      <w:pPr>
        <w:ind w:left="7333" w:hanging="336"/>
      </w:pPr>
      <w:rPr>
        <w:rFonts w:hint="default"/>
        <w:lang w:val="en-US" w:eastAsia="en-US" w:bidi="ar-SA"/>
      </w:rPr>
    </w:lvl>
    <w:lvl w:ilvl="8" w:tplc="5A5CDC40">
      <w:numFmt w:val="bullet"/>
      <w:lvlText w:val="•"/>
      <w:lvlJc w:val="left"/>
      <w:pPr>
        <w:ind w:left="8364" w:hanging="336"/>
      </w:pPr>
      <w:rPr>
        <w:rFonts w:hint="default"/>
        <w:lang w:val="en-US" w:eastAsia="en-US" w:bidi="ar-SA"/>
      </w:rPr>
    </w:lvl>
  </w:abstractNum>
  <w:abstractNum w:abstractNumId="4" w15:restartNumberingAfterBreak="0">
    <w:nsid w:val="14679490"/>
    <w:multiLevelType w:val="hybridMultilevel"/>
    <w:tmpl w:val="65889D6C"/>
    <w:lvl w:ilvl="0" w:tplc="B52019FC">
      <w:start w:val="1"/>
      <w:numFmt w:val="upperLetter"/>
      <w:lvlText w:val="(%1)"/>
      <w:lvlJc w:val="left"/>
      <w:pPr>
        <w:ind w:left="110" w:hanging="361"/>
      </w:pPr>
      <w:rPr>
        <w:rFonts w:ascii="Cambria" w:eastAsia="Cambria" w:hAnsi="Cambria" w:cs="Cambria" w:hint="default"/>
        <w:b w:val="0"/>
        <w:bCs w:val="0"/>
        <w:i w:val="0"/>
        <w:iCs w:val="0"/>
        <w:spacing w:val="-1"/>
        <w:w w:val="97"/>
        <w:sz w:val="22"/>
        <w:szCs w:val="22"/>
        <w:lang w:val="en-US" w:eastAsia="en-US" w:bidi="ar-SA"/>
      </w:rPr>
    </w:lvl>
    <w:lvl w:ilvl="1" w:tplc="208C22EE">
      <w:start w:val="1"/>
      <w:numFmt w:val="decimal"/>
      <w:lvlText w:val="(%2)"/>
      <w:lvlJc w:val="left"/>
      <w:pPr>
        <w:ind w:left="126" w:hanging="360"/>
      </w:pPr>
      <w:rPr>
        <w:rFonts w:ascii="Cambria" w:eastAsia="Cambria" w:hAnsi="Cambria" w:cs="Cambria" w:hint="default"/>
        <w:b w:val="0"/>
        <w:bCs w:val="0"/>
        <w:i w:val="0"/>
        <w:iCs w:val="0"/>
        <w:spacing w:val="-1"/>
        <w:w w:val="96"/>
        <w:sz w:val="22"/>
        <w:szCs w:val="22"/>
        <w:lang w:val="en-US" w:eastAsia="en-US" w:bidi="ar-SA"/>
      </w:rPr>
    </w:lvl>
    <w:lvl w:ilvl="2" w:tplc="6B8E8C16">
      <w:numFmt w:val="bullet"/>
      <w:lvlText w:val="•"/>
      <w:lvlJc w:val="left"/>
      <w:pPr>
        <w:ind w:left="1567" w:hanging="344"/>
      </w:pPr>
      <w:rPr>
        <w:rFonts w:hint="default"/>
        <w:lang w:val="en-US" w:eastAsia="en-US" w:bidi="ar-SA"/>
      </w:rPr>
    </w:lvl>
    <w:lvl w:ilvl="3" w:tplc="942CCE20">
      <w:numFmt w:val="bullet"/>
      <w:lvlText w:val="•"/>
      <w:lvlJc w:val="left"/>
      <w:pPr>
        <w:ind w:left="2674" w:hanging="344"/>
      </w:pPr>
      <w:rPr>
        <w:rFonts w:hint="default"/>
        <w:lang w:val="en-US" w:eastAsia="en-US" w:bidi="ar-SA"/>
      </w:rPr>
    </w:lvl>
    <w:lvl w:ilvl="4" w:tplc="4E740E50">
      <w:numFmt w:val="bullet"/>
      <w:lvlText w:val="•"/>
      <w:lvlJc w:val="left"/>
      <w:pPr>
        <w:ind w:left="3781" w:hanging="344"/>
      </w:pPr>
      <w:rPr>
        <w:rFonts w:hint="default"/>
        <w:lang w:val="en-US" w:eastAsia="en-US" w:bidi="ar-SA"/>
      </w:rPr>
    </w:lvl>
    <w:lvl w:ilvl="5" w:tplc="615EF164">
      <w:numFmt w:val="bullet"/>
      <w:lvlText w:val="•"/>
      <w:lvlJc w:val="left"/>
      <w:pPr>
        <w:ind w:left="4889" w:hanging="344"/>
      </w:pPr>
      <w:rPr>
        <w:rFonts w:hint="default"/>
        <w:lang w:val="en-US" w:eastAsia="en-US" w:bidi="ar-SA"/>
      </w:rPr>
    </w:lvl>
    <w:lvl w:ilvl="6" w:tplc="20384754">
      <w:numFmt w:val="bullet"/>
      <w:lvlText w:val="•"/>
      <w:lvlJc w:val="left"/>
      <w:pPr>
        <w:ind w:left="5996" w:hanging="344"/>
      </w:pPr>
      <w:rPr>
        <w:rFonts w:hint="default"/>
        <w:lang w:val="en-US" w:eastAsia="en-US" w:bidi="ar-SA"/>
      </w:rPr>
    </w:lvl>
    <w:lvl w:ilvl="7" w:tplc="D83611EE">
      <w:numFmt w:val="bullet"/>
      <w:lvlText w:val="•"/>
      <w:lvlJc w:val="left"/>
      <w:pPr>
        <w:ind w:left="7103" w:hanging="344"/>
      </w:pPr>
      <w:rPr>
        <w:rFonts w:hint="default"/>
        <w:lang w:val="en-US" w:eastAsia="en-US" w:bidi="ar-SA"/>
      </w:rPr>
    </w:lvl>
    <w:lvl w:ilvl="8" w:tplc="59D47B52">
      <w:numFmt w:val="bullet"/>
      <w:lvlText w:val="•"/>
      <w:lvlJc w:val="left"/>
      <w:pPr>
        <w:ind w:left="8211" w:hanging="344"/>
      </w:pPr>
      <w:rPr>
        <w:rFonts w:hint="default"/>
        <w:lang w:val="en-US" w:eastAsia="en-US" w:bidi="ar-SA"/>
      </w:rPr>
    </w:lvl>
  </w:abstractNum>
  <w:abstractNum w:abstractNumId="5" w15:restartNumberingAfterBreak="0">
    <w:nsid w:val="2038CAD8"/>
    <w:multiLevelType w:val="hybridMultilevel"/>
    <w:tmpl w:val="490EFE66"/>
    <w:lvl w:ilvl="0" w:tplc="191EFD80">
      <w:start w:val="2"/>
      <w:numFmt w:val="lowerLetter"/>
      <w:lvlText w:val="(%1)"/>
      <w:lvlJc w:val="left"/>
      <w:pPr>
        <w:ind w:left="110" w:hanging="344"/>
      </w:pPr>
      <w:rPr>
        <w:rFonts w:ascii="Cambria" w:eastAsia="Cambria" w:hAnsi="Cambria" w:cs="Cambria" w:hint="default"/>
        <w:b w:val="0"/>
        <w:bCs w:val="0"/>
        <w:i w:val="0"/>
        <w:iCs w:val="0"/>
        <w:spacing w:val="-1"/>
        <w:w w:val="97"/>
        <w:sz w:val="22"/>
        <w:szCs w:val="22"/>
        <w:lang w:val="en-US" w:eastAsia="en-US" w:bidi="ar-SA"/>
      </w:rPr>
    </w:lvl>
    <w:lvl w:ilvl="1" w:tplc="B1F48E0A">
      <w:start w:val="1"/>
      <w:numFmt w:val="decimal"/>
      <w:lvlText w:val="(%2)"/>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2" w:tplc="9E62C088">
      <w:numFmt w:val="bullet"/>
      <w:lvlText w:val="•"/>
      <w:lvlJc w:val="left"/>
      <w:pPr>
        <w:ind w:left="2181" w:hanging="344"/>
      </w:pPr>
      <w:rPr>
        <w:rFonts w:hint="default"/>
        <w:lang w:val="en-US" w:eastAsia="en-US" w:bidi="ar-SA"/>
      </w:rPr>
    </w:lvl>
    <w:lvl w:ilvl="3" w:tplc="95486950">
      <w:numFmt w:val="bullet"/>
      <w:lvlText w:val="•"/>
      <w:lvlJc w:val="left"/>
      <w:pPr>
        <w:ind w:left="3211" w:hanging="344"/>
      </w:pPr>
      <w:rPr>
        <w:rFonts w:hint="default"/>
        <w:lang w:val="en-US" w:eastAsia="en-US" w:bidi="ar-SA"/>
      </w:rPr>
    </w:lvl>
    <w:lvl w:ilvl="4" w:tplc="78887E84">
      <w:numFmt w:val="bullet"/>
      <w:lvlText w:val="•"/>
      <w:lvlJc w:val="left"/>
      <w:pPr>
        <w:ind w:left="4242" w:hanging="344"/>
      </w:pPr>
      <w:rPr>
        <w:rFonts w:hint="default"/>
        <w:lang w:val="en-US" w:eastAsia="en-US" w:bidi="ar-SA"/>
      </w:rPr>
    </w:lvl>
    <w:lvl w:ilvl="5" w:tplc="F6D4B778">
      <w:numFmt w:val="bullet"/>
      <w:lvlText w:val="•"/>
      <w:lvlJc w:val="left"/>
      <w:pPr>
        <w:ind w:left="5272" w:hanging="344"/>
      </w:pPr>
      <w:rPr>
        <w:rFonts w:hint="default"/>
        <w:lang w:val="en-US" w:eastAsia="en-US" w:bidi="ar-SA"/>
      </w:rPr>
    </w:lvl>
    <w:lvl w:ilvl="6" w:tplc="291C713E">
      <w:numFmt w:val="bullet"/>
      <w:lvlText w:val="•"/>
      <w:lvlJc w:val="left"/>
      <w:pPr>
        <w:ind w:left="6303" w:hanging="344"/>
      </w:pPr>
      <w:rPr>
        <w:rFonts w:hint="default"/>
        <w:lang w:val="en-US" w:eastAsia="en-US" w:bidi="ar-SA"/>
      </w:rPr>
    </w:lvl>
    <w:lvl w:ilvl="7" w:tplc="F384B54E">
      <w:numFmt w:val="bullet"/>
      <w:lvlText w:val="•"/>
      <w:lvlJc w:val="left"/>
      <w:pPr>
        <w:ind w:left="7333" w:hanging="344"/>
      </w:pPr>
      <w:rPr>
        <w:rFonts w:hint="default"/>
        <w:lang w:val="en-US" w:eastAsia="en-US" w:bidi="ar-SA"/>
      </w:rPr>
    </w:lvl>
    <w:lvl w:ilvl="8" w:tplc="135C09C4">
      <w:numFmt w:val="bullet"/>
      <w:lvlText w:val="•"/>
      <w:lvlJc w:val="left"/>
      <w:pPr>
        <w:ind w:left="8364" w:hanging="344"/>
      </w:pPr>
      <w:rPr>
        <w:rFonts w:hint="default"/>
        <w:lang w:val="en-US" w:eastAsia="en-US" w:bidi="ar-SA"/>
      </w:rPr>
    </w:lvl>
  </w:abstractNum>
  <w:abstractNum w:abstractNumId="6" w15:restartNumberingAfterBreak="0">
    <w:nsid w:val="2CD10A65"/>
    <w:multiLevelType w:val="hybridMultilevel"/>
    <w:tmpl w:val="6E40298A"/>
    <w:lvl w:ilvl="0" w:tplc="A89A88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0C121"/>
    <w:multiLevelType w:val="hybridMultilevel"/>
    <w:tmpl w:val="B2D87E98"/>
    <w:lvl w:ilvl="0" w:tplc="FB6266CA">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CE7023BE">
      <w:start w:val="1"/>
      <w:numFmt w:val="decimal"/>
      <w:lvlText w:val="(%2)"/>
      <w:lvlJc w:val="left"/>
      <w:pPr>
        <w:ind w:left="453" w:hanging="344"/>
      </w:pPr>
      <w:rPr>
        <w:rFonts w:ascii="Cambria" w:eastAsia="Cambria" w:hAnsi="Cambria" w:cs="Cambria" w:hint="default"/>
        <w:b w:val="0"/>
        <w:bCs w:val="0"/>
        <w:i w:val="0"/>
        <w:iCs w:val="0"/>
        <w:spacing w:val="-1"/>
        <w:w w:val="96"/>
        <w:sz w:val="22"/>
        <w:szCs w:val="22"/>
        <w:lang w:val="en-US" w:eastAsia="en-US" w:bidi="ar-SA"/>
      </w:rPr>
    </w:lvl>
    <w:lvl w:ilvl="2" w:tplc="9BFC7806">
      <w:start w:val="1"/>
      <w:numFmt w:val="lowerRoman"/>
      <w:lvlText w:val="(%3)"/>
      <w:lvlJc w:val="left"/>
      <w:pPr>
        <w:ind w:left="391" w:hanging="281"/>
      </w:pPr>
      <w:rPr>
        <w:rFonts w:ascii="Cambria" w:eastAsia="Cambria" w:hAnsi="Cambria" w:cs="Cambria" w:hint="default"/>
        <w:b w:val="0"/>
        <w:bCs w:val="0"/>
        <w:i w:val="0"/>
        <w:iCs w:val="0"/>
        <w:spacing w:val="-1"/>
        <w:w w:val="95"/>
        <w:sz w:val="22"/>
        <w:szCs w:val="22"/>
        <w:lang w:val="en-US" w:eastAsia="en-US" w:bidi="ar-SA"/>
      </w:rPr>
    </w:lvl>
    <w:lvl w:ilvl="3" w:tplc="F086FCF6">
      <w:start w:val="1"/>
      <w:numFmt w:val="upperLetter"/>
      <w:lvlText w:val="(%4)"/>
      <w:lvlJc w:val="left"/>
      <w:pPr>
        <w:ind w:left="470" w:hanging="361"/>
      </w:pPr>
      <w:rPr>
        <w:rFonts w:ascii="Cambria" w:eastAsia="Cambria" w:hAnsi="Cambria" w:cs="Cambria" w:hint="default"/>
        <w:b w:val="0"/>
        <w:bCs w:val="0"/>
        <w:i w:val="0"/>
        <w:iCs w:val="0"/>
        <w:spacing w:val="-1"/>
        <w:w w:val="97"/>
        <w:sz w:val="22"/>
        <w:szCs w:val="22"/>
        <w:lang w:val="en-US" w:eastAsia="en-US" w:bidi="ar-SA"/>
      </w:rPr>
    </w:lvl>
    <w:lvl w:ilvl="4" w:tplc="153021E2">
      <w:numFmt w:val="bullet"/>
      <w:lvlText w:val="•"/>
      <w:lvlJc w:val="left"/>
      <w:pPr>
        <w:ind w:left="1900" w:hanging="361"/>
      </w:pPr>
      <w:rPr>
        <w:rFonts w:hint="default"/>
        <w:lang w:val="en-US" w:eastAsia="en-US" w:bidi="ar-SA"/>
      </w:rPr>
    </w:lvl>
    <w:lvl w:ilvl="5" w:tplc="240A1B12">
      <w:numFmt w:val="bullet"/>
      <w:lvlText w:val="•"/>
      <w:lvlJc w:val="left"/>
      <w:pPr>
        <w:ind w:left="3321" w:hanging="361"/>
      </w:pPr>
      <w:rPr>
        <w:rFonts w:hint="default"/>
        <w:lang w:val="en-US" w:eastAsia="en-US" w:bidi="ar-SA"/>
      </w:rPr>
    </w:lvl>
    <w:lvl w:ilvl="6" w:tplc="06ECD468">
      <w:numFmt w:val="bullet"/>
      <w:lvlText w:val="•"/>
      <w:lvlJc w:val="left"/>
      <w:pPr>
        <w:ind w:left="4742" w:hanging="361"/>
      </w:pPr>
      <w:rPr>
        <w:rFonts w:hint="default"/>
        <w:lang w:val="en-US" w:eastAsia="en-US" w:bidi="ar-SA"/>
      </w:rPr>
    </w:lvl>
    <w:lvl w:ilvl="7" w:tplc="299C9ABA">
      <w:numFmt w:val="bullet"/>
      <w:lvlText w:val="•"/>
      <w:lvlJc w:val="left"/>
      <w:pPr>
        <w:ind w:left="6163" w:hanging="361"/>
      </w:pPr>
      <w:rPr>
        <w:rFonts w:hint="default"/>
        <w:lang w:val="en-US" w:eastAsia="en-US" w:bidi="ar-SA"/>
      </w:rPr>
    </w:lvl>
    <w:lvl w:ilvl="8" w:tplc="53427C12">
      <w:numFmt w:val="bullet"/>
      <w:lvlText w:val="•"/>
      <w:lvlJc w:val="left"/>
      <w:pPr>
        <w:ind w:left="7584" w:hanging="361"/>
      </w:pPr>
      <w:rPr>
        <w:rFonts w:hint="default"/>
        <w:lang w:val="en-US" w:eastAsia="en-US" w:bidi="ar-SA"/>
      </w:rPr>
    </w:lvl>
  </w:abstractNum>
  <w:abstractNum w:abstractNumId="8" w15:restartNumberingAfterBreak="0">
    <w:nsid w:val="34CE7007"/>
    <w:multiLevelType w:val="hybridMultilevel"/>
    <w:tmpl w:val="1A0EE410"/>
    <w:lvl w:ilvl="0" w:tplc="026430DE">
      <w:start w:val="1"/>
      <w:numFmt w:val="lowerLetter"/>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B7A93"/>
    <w:multiLevelType w:val="hybridMultilevel"/>
    <w:tmpl w:val="D5B88B04"/>
    <w:lvl w:ilvl="0" w:tplc="B784E356">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DB200CA4">
      <w:numFmt w:val="bullet"/>
      <w:lvlText w:val="•"/>
      <w:lvlJc w:val="left"/>
      <w:pPr>
        <w:ind w:left="1150" w:hanging="336"/>
      </w:pPr>
      <w:rPr>
        <w:rFonts w:hint="default"/>
        <w:lang w:val="en-US" w:eastAsia="en-US" w:bidi="ar-SA"/>
      </w:rPr>
    </w:lvl>
    <w:lvl w:ilvl="2" w:tplc="66C4E75E">
      <w:numFmt w:val="bullet"/>
      <w:lvlText w:val="•"/>
      <w:lvlJc w:val="left"/>
      <w:pPr>
        <w:ind w:left="2181" w:hanging="336"/>
      </w:pPr>
      <w:rPr>
        <w:rFonts w:hint="default"/>
        <w:lang w:val="en-US" w:eastAsia="en-US" w:bidi="ar-SA"/>
      </w:rPr>
    </w:lvl>
    <w:lvl w:ilvl="3" w:tplc="88EE8456">
      <w:numFmt w:val="bullet"/>
      <w:lvlText w:val="•"/>
      <w:lvlJc w:val="left"/>
      <w:pPr>
        <w:ind w:left="3211" w:hanging="336"/>
      </w:pPr>
      <w:rPr>
        <w:rFonts w:hint="default"/>
        <w:lang w:val="en-US" w:eastAsia="en-US" w:bidi="ar-SA"/>
      </w:rPr>
    </w:lvl>
    <w:lvl w:ilvl="4" w:tplc="5918629E">
      <w:numFmt w:val="bullet"/>
      <w:lvlText w:val="•"/>
      <w:lvlJc w:val="left"/>
      <w:pPr>
        <w:ind w:left="4242" w:hanging="336"/>
      </w:pPr>
      <w:rPr>
        <w:rFonts w:hint="default"/>
        <w:lang w:val="en-US" w:eastAsia="en-US" w:bidi="ar-SA"/>
      </w:rPr>
    </w:lvl>
    <w:lvl w:ilvl="5" w:tplc="CFEE836C">
      <w:numFmt w:val="bullet"/>
      <w:lvlText w:val="•"/>
      <w:lvlJc w:val="left"/>
      <w:pPr>
        <w:ind w:left="5272" w:hanging="336"/>
      </w:pPr>
      <w:rPr>
        <w:rFonts w:hint="default"/>
        <w:lang w:val="en-US" w:eastAsia="en-US" w:bidi="ar-SA"/>
      </w:rPr>
    </w:lvl>
    <w:lvl w:ilvl="6" w:tplc="48A8DF22">
      <w:numFmt w:val="bullet"/>
      <w:lvlText w:val="•"/>
      <w:lvlJc w:val="left"/>
      <w:pPr>
        <w:ind w:left="6303" w:hanging="336"/>
      </w:pPr>
      <w:rPr>
        <w:rFonts w:hint="default"/>
        <w:lang w:val="en-US" w:eastAsia="en-US" w:bidi="ar-SA"/>
      </w:rPr>
    </w:lvl>
    <w:lvl w:ilvl="7" w:tplc="A5D46408">
      <w:numFmt w:val="bullet"/>
      <w:lvlText w:val="•"/>
      <w:lvlJc w:val="left"/>
      <w:pPr>
        <w:ind w:left="7333" w:hanging="336"/>
      </w:pPr>
      <w:rPr>
        <w:rFonts w:hint="default"/>
        <w:lang w:val="en-US" w:eastAsia="en-US" w:bidi="ar-SA"/>
      </w:rPr>
    </w:lvl>
    <w:lvl w:ilvl="8" w:tplc="E67E35E8">
      <w:numFmt w:val="bullet"/>
      <w:lvlText w:val="•"/>
      <w:lvlJc w:val="left"/>
      <w:pPr>
        <w:ind w:left="8364" w:hanging="336"/>
      </w:pPr>
      <w:rPr>
        <w:rFonts w:hint="default"/>
        <w:lang w:val="en-US" w:eastAsia="en-US" w:bidi="ar-SA"/>
      </w:rPr>
    </w:lvl>
  </w:abstractNum>
  <w:abstractNum w:abstractNumId="10" w15:restartNumberingAfterBreak="0">
    <w:nsid w:val="477F12BB"/>
    <w:multiLevelType w:val="hybridMultilevel"/>
    <w:tmpl w:val="16864F9C"/>
    <w:lvl w:ilvl="0" w:tplc="3BD004D0">
      <w:start w:val="1"/>
      <w:numFmt w:val="decimal"/>
      <w:lvlText w:val="(%1)"/>
      <w:lvlJc w:val="left"/>
      <w:pPr>
        <w:ind w:left="453" w:hanging="344"/>
      </w:pPr>
      <w:rPr>
        <w:b w:val="0"/>
        <w:bCs w:val="0"/>
        <w:i w:val="0"/>
        <w:iCs w:val="0"/>
        <w:spacing w:val="-1"/>
        <w:w w:val="96"/>
        <w:sz w:val="22"/>
        <w:szCs w:val="22"/>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24AD4"/>
    <w:multiLevelType w:val="hybridMultilevel"/>
    <w:tmpl w:val="C178A212"/>
    <w:lvl w:ilvl="0" w:tplc="13E20B90">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EF58AE16">
      <w:start w:val="1"/>
      <w:numFmt w:val="decimal"/>
      <w:lvlText w:val="(%2)"/>
      <w:lvlJc w:val="left"/>
      <w:pPr>
        <w:ind w:left="453" w:hanging="344"/>
      </w:pPr>
      <w:rPr>
        <w:rFonts w:ascii="Cambria" w:eastAsia="Cambria" w:hAnsi="Cambria" w:cs="Cambria" w:hint="default"/>
        <w:b w:val="0"/>
        <w:bCs w:val="0"/>
        <w:i w:val="0"/>
        <w:iCs w:val="0"/>
        <w:spacing w:val="-1"/>
        <w:w w:val="96"/>
        <w:sz w:val="22"/>
        <w:szCs w:val="22"/>
        <w:lang w:val="en-US" w:eastAsia="en-US" w:bidi="ar-SA"/>
      </w:rPr>
    </w:lvl>
    <w:lvl w:ilvl="2" w:tplc="FCFE60B4">
      <w:start w:val="1"/>
      <w:numFmt w:val="lowerRoman"/>
      <w:lvlText w:val="(%3)"/>
      <w:lvlJc w:val="left"/>
      <w:pPr>
        <w:ind w:left="110" w:hanging="281"/>
      </w:pPr>
      <w:rPr>
        <w:rFonts w:ascii="Cambria" w:eastAsia="Cambria" w:hAnsi="Cambria" w:cs="Cambria" w:hint="default"/>
        <w:b w:val="0"/>
        <w:bCs w:val="0"/>
        <w:i w:val="0"/>
        <w:iCs w:val="0"/>
        <w:spacing w:val="-1"/>
        <w:w w:val="95"/>
        <w:sz w:val="22"/>
        <w:szCs w:val="22"/>
        <w:lang w:val="en-US" w:eastAsia="en-US" w:bidi="ar-SA"/>
      </w:rPr>
    </w:lvl>
    <w:lvl w:ilvl="3" w:tplc="6484BCE0">
      <w:start w:val="1"/>
      <w:numFmt w:val="lowerLetter"/>
      <w:lvlText w:val="(%4)"/>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4" w:tplc="6FC07F0A">
      <w:start w:val="1"/>
      <w:numFmt w:val="decimal"/>
      <w:lvlText w:val="(%5)"/>
      <w:lvlJc w:val="left"/>
      <w:pPr>
        <w:ind w:left="453" w:hanging="344"/>
      </w:pPr>
      <w:rPr>
        <w:rFonts w:ascii="Cambria" w:eastAsia="Cambria" w:hAnsi="Cambria" w:cs="Cambria" w:hint="default"/>
        <w:b w:val="0"/>
        <w:bCs w:val="0"/>
        <w:i w:val="0"/>
        <w:iCs w:val="0"/>
        <w:spacing w:val="-1"/>
        <w:w w:val="96"/>
        <w:sz w:val="22"/>
        <w:szCs w:val="22"/>
        <w:lang w:val="en-US" w:eastAsia="en-US" w:bidi="ar-SA"/>
      </w:rPr>
    </w:lvl>
    <w:lvl w:ilvl="5" w:tplc="02CA3D5C">
      <w:numFmt w:val="bullet"/>
      <w:lvlText w:val="•"/>
      <w:lvlJc w:val="left"/>
      <w:pPr>
        <w:ind w:left="4197" w:hanging="344"/>
      </w:pPr>
      <w:rPr>
        <w:rFonts w:hint="default"/>
        <w:lang w:val="en-US" w:eastAsia="en-US" w:bidi="ar-SA"/>
      </w:rPr>
    </w:lvl>
    <w:lvl w:ilvl="6" w:tplc="6DC8315C">
      <w:numFmt w:val="bullet"/>
      <w:lvlText w:val="•"/>
      <w:lvlJc w:val="left"/>
      <w:pPr>
        <w:ind w:left="5442" w:hanging="344"/>
      </w:pPr>
      <w:rPr>
        <w:rFonts w:hint="default"/>
        <w:lang w:val="en-US" w:eastAsia="en-US" w:bidi="ar-SA"/>
      </w:rPr>
    </w:lvl>
    <w:lvl w:ilvl="7" w:tplc="F94C82E0">
      <w:numFmt w:val="bullet"/>
      <w:lvlText w:val="•"/>
      <w:lvlJc w:val="left"/>
      <w:pPr>
        <w:ind w:left="6688" w:hanging="344"/>
      </w:pPr>
      <w:rPr>
        <w:rFonts w:hint="default"/>
        <w:lang w:val="en-US" w:eastAsia="en-US" w:bidi="ar-SA"/>
      </w:rPr>
    </w:lvl>
    <w:lvl w:ilvl="8" w:tplc="4A02AA6A">
      <w:numFmt w:val="bullet"/>
      <w:lvlText w:val="•"/>
      <w:lvlJc w:val="left"/>
      <w:pPr>
        <w:ind w:left="7934" w:hanging="344"/>
      </w:pPr>
      <w:rPr>
        <w:rFonts w:hint="default"/>
        <w:lang w:val="en-US" w:eastAsia="en-US" w:bidi="ar-SA"/>
      </w:rPr>
    </w:lvl>
  </w:abstractNum>
  <w:abstractNum w:abstractNumId="12" w15:restartNumberingAfterBreak="0">
    <w:nsid w:val="53F97057"/>
    <w:multiLevelType w:val="hybridMultilevel"/>
    <w:tmpl w:val="EC3C4E3C"/>
    <w:lvl w:ilvl="0" w:tplc="D726883E">
      <w:start w:val="1"/>
      <w:numFmt w:val="lowerLetter"/>
      <w:lvlText w:val="(%1)"/>
      <w:lvlJc w:val="left"/>
      <w:pPr>
        <w:ind w:left="336" w:hanging="336"/>
      </w:pPr>
      <w:rPr>
        <w:rFonts w:ascii="Cambria" w:eastAsia="Cambria" w:hAnsi="Cambria" w:cs="Cambria" w:hint="default"/>
        <w:b w:val="0"/>
        <w:bCs w:val="0"/>
        <w:i w:val="0"/>
        <w:iCs w:val="0"/>
        <w:spacing w:val="-1"/>
        <w:w w:val="98"/>
        <w:sz w:val="22"/>
        <w:szCs w:val="22"/>
        <w:lang w:val="en-US" w:eastAsia="en-US" w:bidi="ar-SA"/>
      </w:rPr>
    </w:lvl>
    <w:lvl w:ilvl="1" w:tplc="3BD004D0">
      <w:start w:val="1"/>
      <w:numFmt w:val="decimal"/>
      <w:lvlText w:val="(%2)"/>
      <w:lvlJc w:val="left"/>
      <w:pPr>
        <w:ind w:left="453" w:hanging="344"/>
      </w:pPr>
      <w:rPr>
        <w:b w:val="0"/>
        <w:bCs w:val="0"/>
        <w:i w:val="0"/>
        <w:iCs w:val="0"/>
        <w:spacing w:val="-1"/>
        <w:w w:val="96"/>
        <w:sz w:val="22"/>
        <w:szCs w:val="22"/>
        <w:lang w:val="en-US" w:eastAsia="en-US" w:bidi="ar-SA"/>
      </w:rPr>
    </w:lvl>
    <w:lvl w:ilvl="2" w:tplc="D8DAB150">
      <w:start w:val="1"/>
      <w:numFmt w:val="lowerRoman"/>
      <w:lvlText w:val="(%3)"/>
      <w:lvlJc w:val="left"/>
      <w:pPr>
        <w:ind w:left="391" w:hanging="281"/>
      </w:pPr>
      <w:rPr>
        <w:rFonts w:ascii="Cambria" w:eastAsia="Cambria" w:hAnsi="Cambria" w:cs="Cambria" w:hint="default"/>
        <w:b w:val="0"/>
        <w:bCs w:val="0"/>
        <w:i w:val="0"/>
        <w:iCs w:val="0"/>
        <w:spacing w:val="-1"/>
        <w:w w:val="95"/>
        <w:sz w:val="22"/>
        <w:szCs w:val="22"/>
        <w:lang w:val="en-US" w:eastAsia="en-US" w:bidi="ar-SA"/>
      </w:rPr>
    </w:lvl>
    <w:lvl w:ilvl="3" w:tplc="DA707C46">
      <w:numFmt w:val="bullet"/>
      <w:lvlText w:val="•"/>
      <w:lvlJc w:val="left"/>
      <w:pPr>
        <w:ind w:left="460" w:hanging="281"/>
      </w:pPr>
      <w:rPr>
        <w:rFonts w:hint="default"/>
        <w:lang w:val="en-US" w:eastAsia="en-US" w:bidi="ar-SA"/>
      </w:rPr>
    </w:lvl>
    <w:lvl w:ilvl="4" w:tplc="0F3A9D98">
      <w:numFmt w:val="bullet"/>
      <w:lvlText w:val="•"/>
      <w:lvlJc w:val="left"/>
      <w:pPr>
        <w:ind w:left="1883" w:hanging="281"/>
      </w:pPr>
      <w:rPr>
        <w:rFonts w:hint="default"/>
        <w:lang w:val="en-US" w:eastAsia="en-US" w:bidi="ar-SA"/>
      </w:rPr>
    </w:lvl>
    <w:lvl w:ilvl="5" w:tplc="3D64B45E">
      <w:numFmt w:val="bullet"/>
      <w:lvlText w:val="•"/>
      <w:lvlJc w:val="left"/>
      <w:pPr>
        <w:ind w:left="3307" w:hanging="281"/>
      </w:pPr>
      <w:rPr>
        <w:rFonts w:hint="default"/>
        <w:lang w:val="en-US" w:eastAsia="en-US" w:bidi="ar-SA"/>
      </w:rPr>
    </w:lvl>
    <w:lvl w:ilvl="6" w:tplc="159A0FA8">
      <w:numFmt w:val="bullet"/>
      <w:lvlText w:val="•"/>
      <w:lvlJc w:val="left"/>
      <w:pPr>
        <w:ind w:left="4730" w:hanging="281"/>
      </w:pPr>
      <w:rPr>
        <w:rFonts w:hint="default"/>
        <w:lang w:val="en-US" w:eastAsia="en-US" w:bidi="ar-SA"/>
      </w:rPr>
    </w:lvl>
    <w:lvl w:ilvl="7" w:tplc="F8CE9BB2">
      <w:numFmt w:val="bullet"/>
      <w:lvlText w:val="•"/>
      <w:lvlJc w:val="left"/>
      <w:pPr>
        <w:ind w:left="6154" w:hanging="281"/>
      </w:pPr>
      <w:rPr>
        <w:rFonts w:hint="default"/>
        <w:lang w:val="en-US" w:eastAsia="en-US" w:bidi="ar-SA"/>
      </w:rPr>
    </w:lvl>
    <w:lvl w:ilvl="8" w:tplc="771E3C1C">
      <w:numFmt w:val="bullet"/>
      <w:lvlText w:val="•"/>
      <w:lvlJc w:val="left"/>
      <w:pPr>
        <w:ind w:left="7578" w:hanging="281"/>
      </w:pPr>
      <w:rPr>
        <w:rFonts w:hint="default"/>
        <w:lang w:val="en-US" w:eastAsia="en-US" w:bidi="ar-SA"/>
      </w:rPr>
    </w:lvl>
  </w:abstractNum>
  <w:abstractNum w:abstractNumId="13" w15:restartNumberingAfterBreak="0">
    <w:nsid w:val="54F84CC5"/>
    <w:multiLevelType w:val="hybridMultilevel"/>
    <w:tmpl w:val="13307B40"/>
    <w:lvl w:ilvl="0" w:tplc="D328481A">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616003D8">
      <w:numFmt w:val="bullet"/>
      <w:lvlText w:val="•"/>
      <w:lvlJc w:val="left"/>
      <w:pPr>
        <w:ind w:left="1150" w:hanging="336"/>
      </w:pPr>
      <w:rPr>
        <w:rFonts w:hint="default"/>
        <w:lang w:val="en-US" w:eastAsia="en-US" w:bidi="ar-SA"/>
      </w:rPr>
    </w:lvl>
    <w:lvl w:ilvl="2" w:tplc="BD48F792">
      <w:numFmt w:val="bullet"/>
      <w:lvlText w:val="•"/>
      <w:lvlJc w:val="left"/>
      <w:pPr>
        <w:ind w:left="2181" w:hanging="336"/>
      </w:pPr>
      <w:rPr>
        <w:rFonts w:hint="default"/>
        <w:lang w:val="en-US" w:eastAsia="en-US" w:bidi="ar-SA"/>
      </w:rPr>
    </w:lvl>
    <w:lvl w:ilvl="3" w:tplc="338C0566">
      <w:numFmt w:val="bullet"/>
      <w:lvlText w:val="•"/>
      <w:lvlJc w:val="left"/>
      <w:pPr>
        <w:ind w:left="3211" w:hanging="336"/>
      </w:pPr>
      <w:rPr>
        <w:rFonts w:hint="default"/>
        <w:lang w:val="en-US" w:eastAsia="en-US" w:bidi="ar-SA"/>
      </w:rPr>
    </w:lvl>
    <w:lvl w:ilvl="4" w:tplc="8C840EF2">
      <w:numFmt w:val="bullet"/>
      <w:lvlText w:val="•"/>
      <w:lvlJc w:val="left"/>
      <w:pPr>
        <w:ind w:left="4242" w:hanging="336"/>
      </w:pPr>
      <w:rPr>
        <w:rFonts w:hint="default"/>
        <w:lang w:val="en-US" w:eastAsia="en-US" w:bidi="ar-SA"/>
      </w:rPr>
    </w:lvl>
    <w:lvl w:ilvl="5" w:tplc="B7000486">
      <w:numFmt w:val="bullet"/>
      <w:lvlText w:val="•"/>
      <w:lvlJc w:val="left"/>
      <w:pPr>
        <w:ind w:left="5272" w:hanging="336"/>
      </w:pPr>
      <w:rPr>
        <w:rFonts w:hint="default"/>
        <w:lang w:val="en-US" w:eastAsia="en-US" w:bidi="ar-SA"/>
      </w:rPr>
    </w:lvl>
    <w:lvl w:ilvl="6" w:tplc="E6A28A8E">
      <w:numFmt w:val="bullet"/>
      <w:lvlText w:val="•"/>
      <w:lvlJc w:val="left"/>
      <w:pPr>
        <w:ind w:left="6303" w:hanging="336"/>
      </w:pPr>
      <w:rPr>
        <w:rFonts w:hint="default"/>
        <w:lang w:val="en-US" w:eastAsia="en-US" w:bidi="ar-SA"/>
      </w:rPr>
    </w:lvl>
    <w:lvl w:ilvl="7" w:tplc="D4A203CA">
      <w:numFmt w:val="bullet"/>
      <w:lvlText w:val="•"/>
      <w:lvlJc w:val="left"/>
      <w:pPr>
        <w:ind w:left="7333" w:hanging="336"/>
      </w:pPr>
      <w:rPr>
        <w:rFonts w:hint="default"/>
        <w:lang w:val="en-US" w:eastAsia="en-US" w:bidi="ar-SA"/>
      </w:rPr>
    </w:lvl>
    <w:lvl w:ilvl="8" w:tplc="9A1A7308">
      <w:numFmt w:val="bullet"/>
      <w:lvlText w:val="•"/>
      <w:lvlJc w:val="left"/>
      <w:pPr>
        <w:ind w:left="8364" w:hanging="336"/>
      </w:pPr>
      <w:rPr>
        <w:rFonts w:hint="default"/>
        <w:lang w:val="en-US" w:eastAsia="en-US" w:bidi="ar-SA"/>
      </w:rPr>
    </w:lvl>
  </w:abstractNum>
  <w:abstractNum w:abstractNumId="14" w15:restartNumberingAfterBreak="0">
    <w:nsid w:val="585D34B2"/>
    <w:multiLevelType w:val="hybridMultilevel"/>
    <w:tmpl w:val="C270CADE"/>
    <w:lvl w:ilvl="0" w:tplc="A89A88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2145F"/>
    <w:multiLevelType w:val="hybridMultilevel"/>
    <w:tmpl w:val="535A1268"/>
    <w:lvl w:ilvl="0" w:tplc="A5E60832">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DD0E0FD6">
      <w:numFmt w:val="bullet"/>
      <w:lvlText w:val="•"/>
      <w:lvlJc w:val="left"/>
      <w:pPr>
        <w:ind w:left="1438" w:hanging="336"/>
      </w:pPr>
      <w:rPr>
        <w:rFonts w:hint="default"/>
        <w:lang w:val="en-US" w:eastAsia="en-US" w:bidi="ar-SA"/>
      </w:rPr>
    </w:lvl>
    <w:lvl w:ilvl="2" w:tplc="CD6AEDD8">
      <w:numFmt w:val="bullet"/>
      <w:lvlText w:val="•"/>
      <w:lvlJc w:val="left"/>
      <w:pPr>
        <w:ind w:left="2437" w:hanging="336"/>
      </w:pPr>
      <w:rPr>
        <w:rFonts w:hint="default"/>
        <w:lang w:val="en-US" w:eastAsia="en-US" w:bidi="ar-SA"/>
      </w:rPr>
    </w:lvl>
    <w:lvl w:ilvl="3" w:tplc="14EAA312">
      <w:numFmt w:val="bullet"/>
      <w:lvlText w:val="•"/>
      <w:lvlJc w:val="left"/>
      <w:pPr>
        <w:ind w:left="3435" w:hanging="336"/>
      </w:pPr>
      <w:rPr>
        <w:rFonts w:hint="default"/>
        <w:lang w:val="en-US" w:eastAsia="en-US" w:bidi="ar-SA"/>
      </w:rPr>
    </w:lvl>
    <w:lvl w:ilvl="4" w:tplc="61768234">
      <w:numFmt w:val="bullet"/>
      <w:lvlText w:val="•"/>
      <w:lvlJc w:val="left"/>
      <w:pPr>
        <w:ind w:left="4434" w:hanging="336"/>
      </w:pPr>
      <w:rPr>
        <w:rFonts w:hint="default"/>
        <w:lang w:val="en-US" w:eastAsia="en-US" w:bidi="ar-SA"/>
      </w:rPr>
    </w:lvl>
    <w:lvl w:ilvl="5" w:tplc="9FAC0F30">
      <w:numFmt w:val="bullet"/>
      <w:lvlText w:val="•"/>
      <w:lvlJc w:val="left"/>
      <w:pPr>
        <w:ind w:left="5432" w:hanging="336"/>
      </w:pPr>
      <w:rPr>
        <w:rFonts w:hint="default"/>
        <w:lang w:val="en-US" w:eastAsia="en-US" w:bidi="ar-SA"/>
      </w:rPr>
    </w:lvl>
    <w:lvl w:ilvl="6" w:tplc="2ABE3594">
      <w:numFmt w:val="bullet"/>
      <w:lvlText w:val="•"/>
      <w:lvlJc w:val="left"/>
      <w:pPr>
        <w:ind w:left="6431" w:hanging="336"/>
      </w:pPr>
      <w:rPr>
        <w:rFonts w:hint="default"/>
        <w:lang w:val="en-US" w:eastAsia="en-US" w:bidi="ar-SA"/>
      </w:rPr>
    </w:lvl>
    <w:lvl w:ilvl="7" w:tplc="E86027CE">
      <w:numFmt w:val="bullet"/>
      <w:lvlText w:val="•"/>
      <w:lvlJc w:val="left"/>
      <w:pPr>
        <w:ind w:left="7429" w:hanging="336"/>
      </w:pPr>
      <w:rPr>
        <w:rFonts w:hint="default"/>
        <w:lang w:val="en-US" w:eastAsia="en-US" w:bidi="ar-SA"/>
      </w:rPr>
    </w:lvl>
    <w:lvl w:ilvl="8" w:tplc="58680BEE">
      <w:numFmt w:val="bullet"/>
      <w:lvlText w:val="•"/>
      <w:lvlJc w:val="left"/>
      <w:pPr>
        <w:ind w:left="8428" w:hanging="336"/>
      </w:pPr>
      <w:rPr>
        <w:rFonts w:hint="default"/>
        <w:lang w:val="en-US" w:eastAsia="en-US" w:bidi="ar-SA"/>
      </w:rPr>
    </w:lvl>
  </w:abstractNum>
  <w:abstractNum w:abstractNumId="16" w15:restartNumberingAfterBreak="0">
    <w:nsid w:val="5CAB68C4"/>
    <w:multiLevelType w:val="hybridMultilevel"/>
    <w:tmpl w:val="3B9E7492"/>
    <w:lvl w:ilvl="0" w:tplc="D59EC32A">
      <w:start w:val="1"/>
      <w:numFmt w:val="decimal"/>
      <w:lvlText w:val="(%1)"/>
      <w:lvlJc w:val="left"/>
      <w:pPr>
        <w:ind w:left="720" w:hanging="360"/>
      </w:pPr>
      <w:rPr>
        <w:rFonts w:hint="default"/>
      </w:rPr>
    </w:lvl>
    <w:lvl w:ilvl="1" w:tplc="E22A1B2A">
      <w:start w:val="2"/>
      <w:numFmt w:val="lowerRoman"/>
      <w:lvlText w:val="(%2)"/>
      <w:lvlJc w:val="left"/>
      <w:pPr>
        <w:ind w:left="126" w:hanging="360"/>
      </w:pPr>
      <w:rPr>
        <w:rFonts w:ascii="Cambria" w:eastAsia="Cambria" w:hAnsi="Cambria" w:cs="Cambria" w:hint="default"/>
        <w:b w:val="0"/>
        <w:bCs w:val="0"/>
        <w:i w:val="0"/>
        <w:iCs w:val="0"/>
        <w:spacing w:val="-1"/>
        <w:w w:val="96"/>
        <w:sz w:val="22"/>
        <w:szCs w:val="22"/>
        <w:lang w:val="en-US" w:eastAsia="en-US" w:bidi="ar-S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00334"/>
    <w:multiLevelType w:val="hybridMultilevel"/>
    <w:tmpl w:val="FD5AF314"/>
    <w:lvl w:ilvl="0" w:tplc="94700BAA">
      <w:start w:val="1"/>
      <w:numFmt w:val="lowerLetter"/>
      <w:lvlText w:val="(%1)"/>
      <w:lvlJc w:val="left"/>
      <w:pPr>
        <w:ind w:left="720" w:hanging="360"/>
      </w:pPr>
      <w:rPr>
        <w:rFonts w:hint="default"/>
        <w:w w:val="105"/>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4BD11B"/>
    <w:multiLevelType w:val="hybridMultilevel"/>
    <w:tmpl w:val="7562D168"/>
    <w:lvl w:ilvl="0" w:tplc="02060246">
      <w:start w:val="1"/>
      <w:numFmt w:val="lowerRoman"/>
      <w:lvlText w:val="%1."/>
      <w:lvlJc w:val="left"/>
      <w:pPr>
        <w:ind w:left="298" w:hanging="190"/>
      </w:pPr>
      <w:rPr>
        <w:rFonts w:ascii="Cambria" w:eastAsia="Cambria" w:hAnsi="Cambria" w:cs="Cambria" w:hint="default"/>
        <w:b w:val="0"/>
        <w:bCs w:val="0"/>
        <w:i w:val="0"/>
        <w:iCs w:val="0"/>
        <w:spacing w:val="0"/>
        <w:w w:val="118"/>
        <w:sz w:val="22"/>
        <w:szCs w:val="22"/>
        <w:lang w:val="en-US" w:eastAsia="en-US" w:bidi="ar-SA"/>
      </w:rPr>
    </w:lvl>
    <w:lvl w:ilvl="1" w:tplc="A588EA32">
      <w:numFmt w:val="bullet"/>
      <w:lvlText w:val="•"/>
      <w:lvlJc w:val="left"/>
      <w:pPr>
        <w:ind w:left="1338" w:hanging="190"/>
      </w:pPr>
      <w:rPr>
        <w:rFonts w:hint="default"/>
        <w:lang w:val="en-US" w:eastAsia="en-US" w:bidi="ar-SA"/>
      </w:rPr>
    </w:lvl>
    <w:lvl w:ilvl="2" w:tplc="0E8C80D2">
      <w:numFmt w:val="bullet"/>
      <w:lvlText w:val="•"/>
      <w:lvlJc w:val="left"/>
      <w:pPr>
        <w:ind w:left="2369" w:hanging="190"/>
      </w:pPr>
      <w:rPr>
        <w:rFonts w:hint="default"/>
        <w:lang w:val="en-US" w:eastAsia="en-US" w:bidi="ar-SA"/>
      </w:rPr>
    </w:lvl>
    <w:lvl w:ilvl="3" w:tplc="6CDE1592">
      <w:numFmt w:val="bullet"/>
      <w:lvlText w:val="•"/>
      <w:lvlJc w:val="left"/>
      <w:pPr>
        <w:ind w:left="3399" w:hanging="190"/>
      </w:pPr>
      <w:rPr>
        <w:rFonts w:hint="default"/>
        <w:lang w:val="en-US" w:eastAsia="en-US" w:bidi="ar-SA"/>
      </w:rPr>
    </w:lvl>
    <w:lvl w:ilvl="4" w:tplc="0A3E64A8">
      <w:numFmt w:val="bullet"/>
      <w:lvlText w:val="•"/>
      <w:lvlJc w:val="left"/>
      <w:pPr>
        <w:ind w:left="4430" w:hanging="190"/>
      </w:pPr>
      <w:rPr>
        <w:rFonts w:hint="default"/>
        <w:lang w:val="en-US" w:eastAsia="en-US" w:bidi="ar-SA"/>
      </w:rPr>
    </w:lvl>
    <w:lvl w:ilvl="5" w:tplc="F20426F0">
      <w:numFmt w:val="bullet"/>
      <w:lvlText w:val="•"/>
      <w:lvlJc w:val="left"/>
      <w:pPr>
        <w:ind w:left="5460" w:hanging="190"/>
      </w:pPr>
      <w:rPr>
        <w:rFonts w:hint="default"/>
        <w:lang w:val="en-US" w:eastAsia="en-US" w:bidi="ar-SA"/>
      </w:rPr>
    </w:lvl>
    <w:lvl w:ilvl="6" w:tplc="0AACCD1E">
      <w:numFmt w:val="bullet"/>
      <w:lvlText w:val="•"/>
      <w:lvlJc w:val="left"/>
      <w:pPr>
        <w:ind w:left="6491" w:hanging="190"/>
      </w:pPr>
      <w:rPr>
        <w:rFonts w:hint="default"/>
        <w:lang w:val="en-US" w:eastAsia="en-US" w:bidi="ar-SA"/>
      </w:rPr>
    </w:lvl>
    <w:lvl w:ilvl="7" w:tplc="A74EDCAE">
      <w:numFmt w:val="bullet"/>
      <w:lvlText w:val="•"/>
      <w:lvlJc w:val="left"/>
      <w:pPr>
        <w:ind w:left="7521" w:hanging="190"/>
      </w:pPr>
      <w:rPr>
        <w:rFonts w:hint="default"/>
        <w:lang w:val="en-US" w:eastAsia="en-US" w:bidi="ar-SA"/>
      </w:rPr>
    </w:lvl>
    <w:lvl w:ilvl="8" w:tplc="B330E8EA">
      <w:numFmt w:val="bullet"/>
      <w:lvlText w:val="•"/>
      <w:lvlJc w:val="left"/>
      <w:pPr>
        <w:ind w:left="8552" w:hanging="190"/>
      </w:pPr>
      <w:rPr>
        <w:rFonts w:hint="default"/>
        <w:lang w:val="en-US" w:eastAsia="en-US" w:bidi="ar-SA"/>
      </w:rPr>
    </w:lvl>
  </w:abstractNum>
  <w:num w:numId="1" w16cid:durableId="760952698">
    <w:abstractNumId w:val="4"/>
  </w:num>
  <w:num w:numId="2" w16cid:durableId="1324356995">
    <w:abstractNumId w:val="11"/>
  </w:num>
  <w:num w:numId="3" w16cid:durableId="2066247374">
    <w:abstractNumId w:val="18"/>
  </w:num>
  <w:num w:numId="4" w16cid:durableId="525680819">
    <w:abstractNumId w:val="12"/>
  </w:num>
  <w:num w:numId="5" w16cid:durableId="233468173">
    <w:abstractNumId w:val="9"/>
  </w:num>
  <w:num w:numId="6" w16cid:durableId="1208571868">
    <w:abstractNumId w:val="3"/>
  </w:num>
  <w:num w:numId="7" w16cid:durableId="1579822372">
    <w:abstractNumId w:val="7"/>
  </w:num>
  <w:num w:numId="8" w16cid:durableId="759521440">
    <w:abstractNumId w:val="5"/>
  </w:num>
  <w:num w:numId="9" w16cid:durableId="332994726">
    <w:abstractNumId w:val="13"/>
  </w:num>
  <w:num w:numId="10" w16cid:durableId="1229919740">
    <w:abstractNumId w:val="1"/>
  </w:num>
  <w:num w:numId="11" w16cid:durableId="1515996509">
    <w:abstractNumId w:val="15"/>
  </w:num>
  <w:num w:numId="12" w16cid:durableId="2125148901">
    <w:abstractNumId w:val="10"/>
  </w:num>
  <w:num w:numId="13" w16cid:durableId="1539510084">
    <w:abstractNumId w:val="16"/>
  </w:num>
  <w:num w:numId="14" w16cid:durableId="628820128">
    <w:abstractNumId w:val="0"/>
  </w:num>
  <w:num w:numId="15" w16cid:durableId="1441290807">
    <w:abstractNumId w:val="17"/>
  </w:num>
  <w:num w:numId="16" w16cid:durableId="1462992008">
    <w:abstractNumId w:val="2"/>
  </w:num>
  <w:num w:numId="17" w16cid:durableId="1280067513">
    <w:abstractNumId w:val="6"/>
  </w:num>
  <w:num w:numId="18" w16cid:durableId="101346156">
    <w:abstractNumId w:val="14"/>
  </w:num>
  <w:num w:numId="19" w16cid:durableId="188266434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S, KAREN M CIV USAF HAF SAF/SAF/AQC">
    <w15:presenceInfo w15:providerId="AD" w15:userId="S::karen.stevens.1@us.af.mil::40bb45f3-fc3a-4d51-88fb-325b273e758f"/>
  </w15:person>
  <w15:person w15:author="STEVENS, KAREN M CIV USAF HAF SAF/AQCP">
    <w15:presenceInfo w15:providerId="AD" w15:userId="S::karen.stevens.1@us.af.mil::40bb45f3-fc3a-4d51-88fb-325b273e758f"/>
  </w15:person>
  <w15:person w15:author="ROSSI, AMANDA M CIV USAF HAF SAF/AQCP">
    <w15:presenceInfo w15:providerId="AD" w15:userId="S::amanda.rossi@us.af.mil::bc6c04f6-28fa-4922-89f2-ef85ed2ce785"/>
  </w15:person>
  <w15:person w15:author="WELSH, LAURA C CIV USAF HAF SAF/AQCP">
    <w15:presenceInfo w15:providerId="AD" w15:userId="S::laura.welsh.4@us.af.mil::372225cc-bc82-4437-99e5-8a7f26bee4c3"/>
  </w15:person>
  <w15:person w15:author="WELSH, LAURA C CIV USAF HAF SAF/AQ">
    <w15:presenceInfo w15:providerId="AD" w15:userId="S::laura.welsh.4@us.af.mil::372225cc-bc82-4437-99e5-8a7f26bee4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2E0F11"/>
    <w:rsid w:val="000131A8"/>
    <w:rsid w:val="000244FF"/>
    <w:rsid w:val="000302F2"/>
    <w:rsid w:val="000B7E90"/>
    <w:rsid w:val="000D1342"/>
    <w:rsid w:val="000D2CD6"/>
    <w:rsid w:val="000D67E0"/>
    <w:rsid w:val="000E6277"/>
    <w:rsid w:val="00101B29"/>
    <w:rsid w:val="00105D3C"/>
    <w:rsid w:val="0012386D"/>
    <w:rsid w:val="00123AA5"/>
    <w:rsid w:val="00127345"/>
    <w:rsid w:val="00152F2F"/>
    <w:rsid w:val="0017410A"/>
    <w:rsid w:val="001A1638"/>
    <w:rsid w:val="001A174E"/>
    <w:rsid w:val="001D2FB6"/>
    <w:rsid w:val="001F20DB"/>
    <w:rsid w:val="001F4C09"/>
    <w:rsid w:val="002123BC"/>
    <w:rsid w:val="00217245"/>
    <w:rsid w:val="00224686"/>
    <w:rsid w:val="00231120"/>
    <w:rsid w:val="0023403B"/>
    <w:rsid w:val="00246E6A"/>
    <w:rsid w:val="00255DC7"/>
    <w:rsid w:val="00260E85"/>
    <w:rsid w:val="002827E8"/>
    <w:rsid w:val="00291FFE"/>
    <w:rsid w:val="0029228C"/>
    <w:rsid w:val="002944AA"/>
    <w:rsid w:val="002A2556"/>
    <w:rsid w:val="002A66BC"/>
    <w:rsid w:val="002A7361"/>
    <w:rsid w:val="002B77D8"/>
    <w:rsid w:val="002C2355"/>
    <w:rsid w:val="002C77B6"/>
    <w:rsid w:val="002F13AA"/>
    <w:rsid w:val="0030206E"/>
    <w:rsid w:val="003027CE"/>
    <w:rsid w:val="00305AFB"/>
    <w:rsid w:val="003145BC"/>
    <w:rsid w:val="00316508"/>
    <w:rsid w:val="003259BB"/>
    <w:rsid w:val="00336DA5"/>
    <w:rsid w:val="003946DB"/>
    <w:rsid w:val="003D203C"/>
    <w:rsid w:val="003D334A"/>
    <w:rsid w:val="003E440D"/>
    <w:rsid w:val="003E5CAF"/>
    <w:rsid w:val="003F7759"/>
    <w:rsid w:val="004049A2"/>
    <w:rsid w:val="0041041B"/>
    <w:rsid w:val="00412269"/>
    <w:rsid w:val="0041266F"/>
    <w:rsid w:val="00415F66"/>
    <w:rsid w:val="0044436A"/>
    <w:rsid w:val="0045319F"/>
    <w:rsid w:val="0048248E"/>
    <w:rsid w:val="0048598F"/>
    <w:rsid w:val="004976E3"/>
    <w:rsid w:val="004A5938"/>
    <w:rsid w:val="004A7E09"/>
    <w:rsid w:val="004B1849"/>
    <w:rsid w:val="004C074A"/>
    <w:rsid w:val="004D7ECC"/>
    <w:rsid w:val="004F5641"/>
    <w:rsid w:val="004F793B"/>
    <w:rsid w:val="00513565"/>
    <w:rsid w:val="00521603"/>
    <w:rsid w:val="00530996"/>
    <w:rsid w:val="005313E4"/>
    <w:rsid w:val="0053449A"/>
    <w:rsid w:val="00544145"/>
    <w:rsid w:val="00547096"/>
    <w:rsid w:val="00550C36"/>
    <w:rsid w:val="0055587A"/>
    <w:rsid w:val="00585EDB"/>
    <w:rsid w:val="0059056A"/>
    <w:rsid w:val="005A3157"/>
    <w:rsid w:val="005A4E76"/>
    <w:rsid w:val="005A5902"/>
    <w:rsid w:val="005E055D"/>
    <w:rsid w:val="0060251B"/>
    <w:rsid w:val="00602C74"/>
    <w:rsid w:val="0062038D"/>
    <w:rsid w:val="00642607"/>
    <w:rsid w:val="00642A2F"/>
    <w:rsid w:val="006E1CF1"/>
    <w:rsid w:val="006E4254"/>
    <w:rsid w:val="00726379"/>
    <w:rsid w:val="0077182E"/>
    <w:rsid w:val="00807431"/>
    <w:rsid w:val="00807A60"/>
    <w:rsid w:val="00822CC9"/>
    <w:rsid w:val="00897AE6"/>
    <w:rsid w:val="008A2169"/>
    <w:rsid w:val="008B19F0"/>
    <w:rsid w:val="008C5443"/>
    <w:rsid w:val="008E3FD4"/>
    <w:rsid w:val="00925D29"/>
    <w:rsid w:val="00925D63"/>
    <w:rsid w:val="009726C6"/>
    <w:rsid w:val="00986680"/>
    <w:rsid w:val="009950EA"/>
    <w:rsid w:val="009A31CB"/>
    <w:rsid w:val="009B3A4B"/>
    <w:rsid w:val="009C0DA7"/>
    <w:rsid w:val="009C33D6"/>
    <w:rsid w:val="009F7A8E"/>
    <w:rsid w:val="00A20A44"/>
    <w:rsid w:val="00A41C2B"/>
    <w:rsid w:val="00A45916"/>
    <w:rsid w:val="00A52791"/>
    <w:rsid w:val="00A7403D"/>
    <w:rsid w:val="00A94815"/>
    <w:rsid w:val="00AA7A36"/>
    <w:rsid w:val="00AC6FFC"/>
    <w:rsid w:val="00AE0489"/>
    <w:rsid w:val="00AE5AD8"/>
    <w:rsid w:val="00B140E8"/>
    <w:rsid w:val="00B23809"/>
    <w:rsid w:val="00B25D9F"/>
    <w:rsid w:val="00B510F5"/>
    <w:rsid w:val="00B72C99"/>
    <w:rsid w:val="00B77B6E"/>
    <w:rsid w:val="00B96D0C"/>
    <w:rsid w:val="00BA75B0"/>
    <w:rsid w:val="00BB1C43"/>
    <w:rsid w:val="00BC28AE"/>
    <w:rsid w:val="00BD2E73"/>
    <w:rsid w:val="00BD59C0"/>
    <w:rsid w:val="00BF5B4A"/>
    <w:rsid w:val="00C20B5D"/>
    <w:rsid w:val="00C429CD"/>
    <w:rsid w:val="00C605C1"/>
    <w:rsid w:val="00C63B76"/>
    <w:rsid w:val="00C66BF3"/>
    <w:rsid w:val="00CA6530"/>
    <w:rsid w:val="00CE2288"/>
    <w:rsid w:val="00D236F0"/>
    <w:rsid w:val="00D70AB0"/>
    <w:rsid w:val="00D762AA"/>
    <w:rsid w:val="00DA61AA"/>
    <w:rsid w:val="00DB46C0"/>
    <w:rsid w:val="00DE3276"/>
    <w:rsid w:val="00DE72FE"/>
    <w:rsid w:val="00DF3E80"/>
    <w:rsid w:val="00E612CC"/>
    <w:rsid w:val="00E64456"/>
    <w:rsid w:val="00EB1C3A"/>
    <w:rsid w:val="00EC4F84"/>
    <w:rsid w:val="00ED2583"/>
    <w:rsid w:val="00ED6B95"/>
    <w:rsid w:val="00F3363D"/>
    <w:rsid w:val="00F53F0F"/>
    <w:rsid w:val="00F56602"/>
    <w:rsid w:val="00F64C22"/>
    <w:rsid w:val="00F832AE"/>
    <w:rsid w:val="00F916C4"/>
    <w:rsid w:val="00FC072A"/>
    <w:rsid w:val="00FE0E9F"/>
    <w:rsid w:val="00FE176E"/>
    <w:rsid w:val="00FE5A56"/>
    <w:rsid w:val="00FF1CC0"/>
    <w:rsid w:val="042E0F11"/>
    <w:rsid w:val="04E65C32"/>
    <w:rsid w:val="0562DC8A"/>
    <w:rsid w:val="05894FBC"/>
    <w:rsid w:val="081A985D"/>
    <w:rsid w:val="09C8265D"/>
    <w:rsid w:val="0B1BED51"/>
    <w:rsid w:val="123007F8"/>
    <w:rsid w:val="15EB0F84"/>
    <w:rsid w:val="1783C123"/>
    <w:rsid w:val="186FDAAB"/>
    <w:rsid w:val="1C134891"/>
    <w:rsid w:val="1C66852C"/>
    <w:rsid w:val="1D09060E"/>
    <w:rsid w:val="1D3C6368"/>
    <w:rsid w:val="1DAF18F2"/>
    <w:rsid w:val="1EDC355A"/>
    <w:rsid w:val="2085B4BD"/>
    <w:rsid w:val="212800AF"/>
    <w:rsid w:val="24A2DEF1"/>
    <w:rsid w:val="257C5657"/>
    <w:rsid w:val="271FD6A8"/>
    <w:rsid w:val="27486D61"/>
    <w:rsid w:val="28017BEF"/>
    <w:rsid w:val="2940C196"/>
    <w:rsid w:val="2B3D314C"/>
    <w:rsid w:val="2F352504"/>
    <w:rsid w:val="3309B187"/>
    <w:rsid w:val="362CFB06"/>
    <w:rsid w:val="397047EB"/>
    <w:rsid w:val="3A2651F8"/>
    <w:rsid w:val="3B33BB39"/>
    <w:rsid w:val="3D5B71B6"/>
    <w:rsid w:val="45CA6463"/>
    <w:rsid w:val="47333375"/>
    <w:rsid w:val="497D1FA9"/>
    <w:rsid w:val="4CA48A4E"/>
    <w:rsid w:val="4D604728"/>
    <w:rsid w:val="4F21EE00"/>
    <w:rsid w:val="4FF3846A"/>
    <w:rsid w:val="54DFC0B4"/>
    <w:rsid w:val="5978BF95"/>
    <w:rsid w:val="5A690F65"/>
    <w:rsid w:val="5B8E93E6"/>
    <w:rsid w:val="5BAAEAEF"/>
    <w:rsid w:val="5C956E61"/>
    <w:rsid w:val="5FDCFA41"/>
    <w:rsid w:val="60D11311"/>
    <w:rsid w:val="618D4F31"/>
    <w:rsid w:val="62F62BE4"/>
    <w:rsid w:val="6449A0BF"/>
    <w:rsid w:val="66671FD5"/>
    <w:rsid w:val="66AAE751"/>
    <w:rsid w:val="6802F036"/>
    <w:rsid w:val="68330C7A"/>
    <w:rsid w:val="699EC097"/>
    <w:rsid w:val="69ACF40D"/>
    <w:rsid w:val="6BD4A0B6"/>
    <w:rsid w:val="6C5C706F"/>
    <w:rsid w:val="6C6D2944"/>
    <w:rsid w:val="6D96478E"/>
    <w:rsid w:val="6E826813"/>
    <w:rsid w:val="6E982BCC"/>
    <w:rsid w:val="7038A13A"/>
    <w:rsid w:val="713A0334"/>
    <w:rsid w:val="73618555"/>
    <w:rsid w:val="74FD55B6"/>
    <w:rsid w:val="78A39EDE"/>
    <w:rsid w:val="7A752E2D"/>
    <w:rsid w:val="7D1724C5"/>
    <w:rsid w:val="7EC0AD3B"/>
    <w:rsid w:val="7F42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7C76"/>
  <w15:docId w15:val="{94BA67D6-627B-48CC-BA35-1F3742BE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03"/>
      <w:ind w:left="110"/>
      <w:outlineLvl w:val="0"/>
    </w:pPr>
    <w:rPr>
      <w:rFonts w:ascii="Bookman Old Style" w:eastAsia="Bookman Old Style" w:hAnsi="Bookman Old Style" w:cs="Bookman Old Style"/>
      <w:sz w:val="33"/>
      <w:szCs w:val="33"/>
    </w:rPr>
  </w:style>
  <w:style w:type="paragraph" w:styleId="Heading2">
    <w:name w:val="heading 2"/>
    <w:basedOn w:val="Normal"/>
    <w:uiPriority w:val="9"/>
    <w:unhideWhenUsed/>
    <w:qFormat/>
    <w:pPr>
      <w:spacing w:before="170"/>
      <w:ind w:left="110"/>
      <w:outlineLvl w:val="1"/>
    </w:pPr>
    <w:rPr>
      <w:rFonts w:ascii="Bookman Old Style" w:eastAsia="Bookman Old Style" w:hAnsi="Bookman Old Style" w:cs="Bookman Old Style"/>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Cambria" w:eastAsia="Cambria" w:hAnsi="Cambria" w:cs="Cambria"/>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244FF"/>
    <w:pPr>
      <w:widowControl/>
      <w:autoSpaceDE/>
      <w:autoSpaceDN/>
    </w:pPr>
    <w:rPr>
      <w:rFonts w:ascii="Cambria" w:eastAsia="Cambria" w:hAnsi="Cambria" w:cs="Cambria"/>
    </w:rPr>
  </w:style>
  <w:style w:type="paragraph" w:styleId="CommentSubject">
    <w:name w:val="annotation subject"/>
    <w:basedOn w:val="CommentText"/>
    <w:next w:val="CommentText"/>
    <w:link w:val="CommentSubjectChar"/>
    <w:uiPriority w:val="99"/>
    <w:semiHidden/>
    <w:unhideWhenUsed/>
    <w:rsid w:val="005313E4"/>
    <w:rPr>
      <w:b/>
      <w:bCs/>
    </w:rPr>
  </w:style>
  <w:style w:type="character" w:customStyle="1" w:styleId="CommentSubjectChar">
    <w:name w:val="Comment Subject Char"/>
    <w:basedOn w:val="CommentTextChar"/>
    <w:link w:val="CommentSubject"/>
    <w:uiPriority w:val="99"/>
    <w:semiHidden/>
    <w:rsid w:val="005313E4"/>
    <w:rPr>
      <w:rFonts w:ascii="Cambria" w:eastAsia="Cambria" w:hAnsi="Cambria" w:cs="Cambria"/>
      <w:b/>
      <w:bCs/>
      <w:sz w:val="20"/>
      <w:szCs w:val="20"/>
    </w:rPr>
  </w:style>
  <w:style w:type="character" w:styleId="UnresolvedMention">
    <w:name w:val="Unresolved Mention"/>
    <w:basedOn w:val="DefaultParagraphFont"/>
    <w:uiPriority w:val="99"/>
    <w:semiHidden/>
    <w:unhideWhenUsed/>
    <w:rsid w:val="00497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acquisition.gov/dfars/part-201-federal-acquisition-regulations-system" TargetMode="External"/><Relationship Id="rId21" Type="http://schemas.microsoft.com/office/2011/relationships/commentsExtended" Target="commentsExtended.xml"/><Relationship Id="rId42" Type="http://schemas.openxmlformats.org/officeDocument/2006/relationships/hyperlink" Target="https://www.acquisition.gov/daffars/part-5315-contracting-negotiation" TargetMode="External"/><Relationship Id="rId47" Type="http://schemas.openxmlformats.org/officeDocument/2006/relationships/hyperlink" Target="https://static.e-publishing.af.mil/production/1/saf_ig/publication/dafi90-302/dafi90-302.pdf" TargetMode="External"/><Relationship Id="rId63" Type="http://schemas.openxmlformats.org/officeDocument/2006/relationships/hyperlink" Target="https://www.acquisition.gov/dfars/part-213-simplified-acquisition-procedures" TargetMode="External"/><Relationship Id="rId68" Type="http://schemas.openxmlformats.org/officeDocument/2006/relationships/hyperlink" Target="https://www.acquisition.gov/daffars/part-5313-simplified-acquisition-procedures" TargetMode="External"/><Relationship Id="rId84" Type="http://schemas.openxmlformats.org/officeDocument/2006/relationships/hyperlink" Target="https://www.acquisition.gov/daffars/part-5352-solicitation-provisions-and-contract-clauses" TargetMode="External"/><Relationship Id="rId89" Type="http://schemas.openxmlformats.org/officeDocument/2006/relationships/theme" Target="theme/theme1.xml"/><Relationship Id="rId16" Type="http://schemas.openxmlformats.org/officeDocument/2006/relationships/hyperlink" Target="https://www.acquisition.gov/dfars/part-201-federal-acquisition-regulations-system" TargetMode="External"/><Relationship Id="rId11" Type="http://schemas.openxmlformats.org/officeDocument/2006/relationships/header" Target="header1.xml"/><Relationship Id="rId32" Type="http://schemas.openxmlformats.org/officeDocument/2006/relationships/hyperlink" Target="https://www.acquisition.gov/daffars/part-5302-definitions-words-and-terms" TargetMode="External"/><Relationship Id="rId37" Type="http://schemas.openxmlformats.org/officeDocument/2006/relationships/hyperlink" Target="https://www.acquisition.gov/dfars/part-201-federal-acquisition-regulations-system" TargetMode="External"/><Relationship Id="rId53" Type="http://schemas.openxmlformats.org/officeDocument/2006/relationships/hyperlink" Target="https://www.acquisition.gov/far/part-16" TargetMode="External"/><Relationship Id="rId58" Type="http://schemas.openxmlformats.org/officeDocument/2006/relationships/hyperlink" Target="https://www.acquisition.gov/daffars/mp5301-federal-acquisition-regulations-system" TargetMode="External"/><Relationship Id="rId74" Type="http://schemas.openxmlformats.org/officeDocument/2006/relationships/hyperlink" Target="https://www.acquisition.gov/far/part-3" TargetMode="External"/><Relationship Id="rId79" Type="http://schemas.openxmlformats.org/officeDocument/2006/relationships/hyperlink" Target="https://www.acquisition.gov/daffars/part-5302-definitions-words-and-terms" TargetMode="External"/><Relationship Id="rId5" Type="http://schemas.openxmlformats.org/officeDocument/2006/relationships/styles" Target="styles.xml"/><Relationship Id="rId14" Type="http://schemas.openxmlformats.org/officeDocument/2006/relationships/hyperlink" Target="https://usaf.dps.mil/sites/AFCC/KnowledgeCenter/quarterly_updates/Forms/AllItems.aspx" TargetMode="External"/><Relationship Id="rId22" Type="http://schemas.microsoft.com/office/2016/09/relationships/commentsIds" Target="commentsIds.xml"/><Relationship Id="rId27" Type="http://schemas.openxmlformats.org/officeDocument/2006/relationships/hyperlink" Target="https://www.acquisition.gov/dfars/part-201-federal-acquisition-regulations-system" TargetMode="External"/><Relationship Id="rId30" Type="http://schemas.openxmlformats.org/officeDocument/2006/relationships/hyperlink" Target="https://www.acquisition.gov/daffars/part-5315-contracting-negotiation" TargetMode="External"/><Relationship Id="rId35" Type="http://schemas.openxmlformats.org/officeDocument/2006/relationships/hyperlink" Target="https://www.acquisition.gov/daffars/mp5315-contracting-negotiation" TargetMode="External"/><Relationship Id="rId43" Type="http://schemas.openxmlformats.org/officeDocument/2006/relationships/hyperlink" Target="https://www.acquisition.gov/daffars/part-5315-contracting-negotiation" TargetMode="External"/><Relationship Id="rId48" Type="http://schemas.openxmlformats.org/officeDocument/2006/relationships/hyperlink" Target="https://usaf.dps.mil/sites/AFCC/AQCP/KnowledgeCenter/SitePages/DAFFARS-Templates.aspx" TargetMode="External"/><Relationship Id="rId56" Type="http://schemas.openxmlformats.org/officeDocument/2006/relationships/hyperlink" Target="https://www.acquisition.gov/daffars/mp5301-federal-acquisition-regulations-system" TargetMode="External"/><Relationship Id="rId64" Type="http://schemas.openxmlformats.org/officeDocument/2006/relationships/hyperlink" Target="https://www.acquisition.gov/far/part-13" TargetMode="External"/><Relationship Id="rId69" Type="http://schemas.openxmlformats.org/officeDocument/2006/relationships/hyperlink" Target="https://www.acquisition.gov/far/part-16" TargetMode="External"/><Relationship Id="rId77" Type="http://schemas.openxmlformats.org/officeDocument/2006/relationships/hyperlink" Target="https://www.acquisition.gov/daffars/part-5302-definitions-words-and-terms" TargetMode="External"/><Relationship Id="rId8" Type="http://schemas.openxmlformats.org/officeDocument/2006/relationships/footnotes" Target="footnotes.xml"/><Relationship Id="rId51" Type="http://schemas.openxmlformats.org/officeDocument/2006/relationships/hyperlink" Target="https://www.acquisition.gov/daffars/mp5315-contracting-negotiation" TargetMode="External"/><Relationship Id="rId72" Type="http://schemas.openxmlformats.org/officeDocument/2006/relationships/hyperlink" Target="https://www.esd.whs.mil/portals/54/documents/dd/issuances/dodm/550007r.pdf" TargetMode="External"/><Relationship Id="rId80" Type="http://schemas.openxmlformats.org/officeDocument/2006/relationships/hyperlink" Target="https://www.acquisition.gov/far/part-15" TargetMode="External"/><Relationship Id="rId85"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acquisition.gov/daffars/part-5301-federal-acquisition-regulations-system" TargetMode="External"/><Relationship Id="rId25" Type="http://schemas.openxmlformats.org/officeDocument/2006/relationships/hyperlink" Target="https://usaf.dps.mil/:b:/r/sites/AFCC/AQCP/KnowledgeCenter/Documents/DAFFARS_Templates/deviation_request.pdf?csf=1&amp;web=1&amp;e=w2lfxH" TargetMode="External"/><Relationship Id="rId33" Type="http://schemas.openxmlformats.org/officeDocument/2006/relationships/hyperlink" Target="https://www.acquisition.gov/dfars/part-215-contracting-negotiation" TargetMode="External"/><Relationship Id="rId38" Type="http://schemas.openxmlformats.org/officeDocument/2006/relationships/hyperlink" Target="https://www.acquisition.gov/dfars/part-215-contracting-negotiation" TargetMode="External"/><Relationship Id="rId46" Type="http://schemas.openxmlformats.org/officeDocument/2006/relationships/hyperlink" Target="https://www.acquisition.gov/daffars/mp5301-federal-acquisition-regulations-system" TargetMode="External"/><Relationship Id="rId59" Type="http://schemas.openxmlformats.org/officeDocument/2006/relationships/hyperlink" Target="https://www.acquisition.gov/daffars/mp5301-federal-acquisition-regulations-system" TargetMode="External"/><Relationship Id="rId67" Type="http://schemas.openxmlformats.org/officeDocument/2006/relationships/hyperlink" Target="https://www.acquisition.gov/dfars/part-213-simplified-acquisition-procedures" TargetMode="External"/><Relationship Id="rId20" Type="http://schemas.openxmlformats.org/officeDocument/2006/relationships/comments" Target="comments.xml"/><Relationship Id="rId41" Type="http://schemas.openxmlformats.org/officeDocument/2006/relationships/hyperlink" Target="https://www.acquisition.gov/far/part-15" TargetMode="External"/><Relationship Id="rId54" Type="http://schemas.openxmlformats.org/officeDocument/2006/relationships/hyperlink" Target="https://www.acquisition.gov/daffars/part-5301-federal-acquisition-regulations-system" TargetMode="External"/><Relationship Id="rId62" Type="http://schemas.openxmlformats.org/officeDocument/2006/relationships/hyperlink" Target="https://www.acquisition.gov/far/part-13" TargetMode="External"/><Relationship Id="rId70" Type="http://schemas.openxmlformats.org/officeDocument/2006/relationships/hyperlink" Target="https://www.acquisition.gov/dfars/part-216-types-contracts" TargetMode="External"/><Relationship Id="rId75" Type="http://schemas.openxmlformats.org/officeDocument/2006/relationships/hyperlink" Target="https://www.esd.whs.mil/portals/54/documents/dd/issuances/dodm/550007r.pdf" TargetMode="External"/><Relationship Id="rId83" Type="http://schemas.openxmlformats.org/officeDocument/2006/relationships/hyperlink" Target="https://www.acq.osd.mil/dpap/policy/policyvault/USA004579-09-DPAP.pdf"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usaf.dps.mil/sites/AFCC/KnowledgeCenter/quarterly_updates/Forms/AllItems.aspx" TargetMode="External"/><Relationship Id="rId23" Type="http://schemas.microsoft.com/office/2018/08/relationships/commentsExtensible" Target="commentsExtensible.xml"/><Relationship Id="rId28" Type="http://schemas.openxmlformats.org/officeDocument/2006/relationships/hyperlink" Target="https://www.acquisition.gov/far/part-15" TargetMode="External"/><Relationship Id="rId36" Type="http://schemas.openxmlformats.org/officeDocument/2006/relationships/hyperlink" Target="https://www.acquisition.gov/dfars/part-201-federal-acquisition-regulations-system" TargetMode="External"/><Relationship Id="rId49" Type="http://schemas.openxmlformats.org/officeDocument/2006/relationships/hyperlink" Target="https://usaf.dps.mil/sites/AFCC/AQCP/KnowledgeCenter/SitePages/DAFFARS-Templates.aspx" TargetMode="External"/><Relationship Id="rId57" Type="http://schemas.openxmlformats.org/officeDocument/2006/relationships/hyperlink" Target="https://www.acquisition.gov/daffars/mp5301-federal-acquisition-regulations-system" TargetMode="External"/><Relationship Id="rId10" Type="http://schemas.openxmlformats.org/officeDocument/2006/relationships/hyperlink" Target="http://www.Acquisition.gov/" TargetMode="External"/><Relationship Id="rId31" Type="http://schemas.openxmlformats.org/officeDocument/2006/relationships/hyperlink" Target="https://www.acquisition.gov/daffars/mp5315-contracting-negotiation" TargetMode="External"/><Relationship Id="rId44" Type="http://schemas.openxmlformats.org/officeDocument/2006/relationships/hyperlink" Target="https://www.acquisition.gov/daffars/mp5315-contracting-negotiation" TargetMode="External"/><Relationship Id="rId52" Type="http://schemas.openxmlformats.org/officeDocument/2006/relationships/hyperlink" Target="https://www.acquisition.gov/daffars/part-5301-federal-acquisition-regulations-system" TargetMode="External"/><Relationship Id="rId60" Type="http://schemas.openxmlformats.org/officeDocument/2006/relationships/hyperlink" Target="https://www.acquisition.gov/far/part-1" TargetMode="External"/><Relationship Id="rId65" Type="http://schemas.openxmlformats.org/officeDocument/2006/relationships/hyperlink" Target="https://www.acquisition.gov/dfars/part-213-simplified-acquisition-procedures" TargetMode="External"/><Relationship Id="rId73" Type="http://schemas.openxmlformats.org/officeDocument/2006/relationships/hyperlink" Target="https://www.acquisition.gov/far/part-3" TargetMode="External"/><Relationship Id="rId78" Type="http://schemas.openxmlformats.org/officeDocument/2006/relationships/hyperlink" Target="https://www.acquisition.gov/daffars/part-5302-definitions-words-and-terms" TargetMode="External"/><Relationship Id="rId81" Type="http://schemas.openxmlformats.org/officeDocument/2006/relationships/hyperlink" Target="https://uscode.house.gov/view.xhtml?hl=false&amp;edition=prelim&amp;req=granuleid%3AUSC-prelim-title10-section3403&amp;f=treesort&amp;num=0&amp;saved=%7CKHRpdGxlOjEwIHNlY3Rpb246MzQwMSBlZGl0aW9uOnByZWxpbSkgT1IgKGdyYW51bGVpZDpVU0MtcHJlbGltLXRpdGxlMTAtc2VjdGlvbjM0MDEp%7CdHJlZXNvcnQ%3D%7C%7C0%7Cfalse%7Cprelim" TargetMode="External"/><Relationship Id="rId86"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acquisition.gov/dfars/part-201-federal-acquisition-regulations-system" TargetMode="External"/><Relationship Id="rId18" Type="http://schemas.openxmlformats.org/officeDocument/2006/relationships/hyperlink" Target="mailto:SAF.AQ.SAF-AQCP.Workflow@us.af.mil" TargetMode="External"/><Relationship Id="rId39" Type="http://schemas.openxmlformats.org/officeDocument/2006/relationships/hyperlink" Target="https://www.acquisition.gov/dfars/part-201-federal-acquisition-regulations-system" TargetMode="External"/><Relationship Id="rId34" Type="http://schemas.openxmlformats.org/officeDocument/2006/relationships/hyperlink" Target="https://www.acquisition.gov/dfars/part-215-contracting-negotiation" TargetMode="External"/><Relationship Id="rId50" Type="http://schemas.openxmlformats.org/officeDocument/2006/relationships/hyperlink" Target="https://usaf.dps.mil/sites/AFCC/AQCP/KnowledgeCenter/SitePages/DAFFARS-Templates.aspx" TargetMode="External"/><Relationship Id="rId55" Type="http://schemas.openxmlformats.org/officeDocument/2006/relationships/hyperlink" Target="https://www.acquisition.gov/daffars/mp5301.602-2-d-designation-assignment-and-responsibilities-contracting-officers-representative-cor" TargetMode="External"/><Relationship Id="rId76" Type="http://schemas.openxmlformats.org/officeDocument/2006/relationships/hyperlink" Target="https://intelshare.intelink.gov/sites/afica-ocs-portal/Flu%202020/CCO%20tools/FOO%20Guidance" TargetMode="External"/><Relationship Id="rId7" Type="http://schemas.openxmlformats.org/officeDocument/2006/relationships/webSettings" Target="webSettings.xml"/><Relationship Id="rId71" Type="http://schemas.openxmlformats.org/officeDocument/2006/relationships/hyperlink" Target="https://www.acquisition.gov/daffars/part-5316-types-contracts" TargetMode="External"/><Relationship Id="rId2" Type="http://schemas.openxmlformats.org/officeDocument/2006/relationships/customXml" Target="../customXml/item2.xml"/><Relationship Id="rId29" Type="http://schemas.openxmlformats.org/officeDocument/2006/relationships/hyperlink" Target="https://www.acquisition.gov/daffars/part-5315-contracting-negotiation" TargetMode="External"/><Relationship Id="rId24" Type="http://schemas.openxmlformats.org/officeDocument/2006/relationships/hyperlink" Target="https://www.acquisition.gov/daffars/part-5302-definitions-words-and-terms" TargetMode="External"/><Relationship Id="rId40" Type="http://schemas.openxmlformats.org/officeDocument/2006/relationships/hyperlink" Target="https://www.acquisition.gov/dfars/part-201-federal-acquisition-regulations-system" TargetMode="External"/><Relationship Id="rId45" Type="http://schemas.openxmlformats.org/officeDocument/2006/relationships/hyperlink" Target="https://www.acquisition.gov/daffars/part-5302-definitions-words-and-terms" TargetMode="External"/><Relationship Id="rId66" Type="http://schemas.openxmlformats.org/officeDocument/2006/relationships/hyperlink" Target="https://www.acquisition.gov/far/part-13" TargetMode="External"/><Relationship Id="rId87" Type="http://schemas.openxmlformats.org/officeDocument/2006/relationships/fontTable" Target="fontTable.xml"/><Relationship Id="rId61" Type="http://schemas.openxmlformats.org/officeDocument/2006/relationships/hyperlink" Target="https://www.acquisition.gov/dfars/part-201-federal-acquisition-regulations-system" TargetMode="External"/><Relationship Id="rId82" Type="http://schemas.openxmlformats.org/officeDocument/2006/relationships/hyperlink" Target="https://uscode.house.gov/view.xhtml?hl=false&amp;edition=prelim&amp;req=granuleid%3AUSC-prelim-title10-section3405&amp;f=treesort&amp;num=0&amp;saved=%7CKHRpdGxlOjEwIHNlY3Rpb246MzQwMSBlZGl0aW9uOnByZWxpbSkgT1IgKGdyYW51bGVpZDpVU0MtcHJlbGltLXRpdGxlMTAtc2VjdGlvbjM0MDEp%7CdHJlZXNvcnQ%3D%7C%7C0%7Cfalse%7Cprelim" TargetMode="External"/><Relationship Id="rId19" Type="http://schemas.openxmlformats.org/officeDocument/2006/relationships/hyperlink" Target="https://www.acquisition.gov/dfars/part-201-federal-acquisition-regulations-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6B8523665D36418D33CE3C160D1474" ma:contentTypeVersion="4" ma:contentTypeDescription="Create a new document." ma:contentTypeScope="" ma:versionID="d82365999c482e5e6bf839706e992c6f">
  <xsd:schema xmlns:xsd="http://www.w3.org/2001/XMLSchema" xmlns:xs="http://www.w3.org/2001/XMLSchema" xmlns:p="http://schemas.microsoft.com/office/2006/metadata/properties" xmlns:ns2="0187170a-3ad8-4eb8-b339-17420f8b2fa7" targetNamespace="http://schemas.microsoft.com/office/2006/metadata/properties" ma:root="true" ma:fieldsID="c3441a76f346279fd1081e5233cb1cf3" ns2:_="">
    <xsd:import namespace="0187170a-3ad8-4eb8-b339-17420f8b2f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7170a-3ad8-4eb8-b339-17420f8b2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ADBB10-F7E2-40E3-BA0A-B16BD6DEA557}">
  <ds:schemaRefs>
    <ds:schemaRef ds:uri="http://schemas.microsoft.com/sharepoint/v3/contenttype/forms"/>
  </ds:schemaRefs>
</ds:datastoreItem>
</file>

<file path=customXml/itemProps2.xml><?xml version="1.0" encoding="utf-8"?>
<ds:datastoreItem xmlns:ds="http://schemas.openxmlformats.org/officeDocument/2006/customXml" ds:itemID="{249BCB20-6708-4BA6-BD39-C142C05D7BFD}">
  <ds:schemaRefs>
    <ds:schemaRef ds:uri="http://schemas.microsoft.com/office/infopath/2007/PartnerControls"/>
    <ds:schemaRef ds:uri="http://schemas.openxmlformats.org/package/2006/metadata/core-properties"/>
    <ds:schemaRef ds:uri="http://purl.org/dc/elements/1.1/"/>
    <ds:schemaRef ds:uri="0187170a-3ad8-4eb8-b339-17420f8b2fa7"/>
    <ds:schemaRef ds:uri="http://schemas.microsoft.com/office/2006/documentManagement/types"/>
    <ds:schemaRef ds:uri="http://purl.org/dc/dcmitype/"/>
    <ds:schemaRef ds:uri="http://www.w3.org/XML/1998/namespace"/>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B20CECD-4B9A-48D8-B1FE-B7C581AF05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7170a-3ad8-4eb8-b339-17420f8b2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5</TotalTime>
  <Pages>15</Pages>
  <Words>8453</Words>
  <Characters>48184</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Part 5301 - Federal Acquisition Regulations System</vt:lpstr>
    </vt:vector>
  </TitlesOfParts>
  <Company>U.S. Air Force</Company>
  <LinksUpToDate>false</LinksUpToDate>
  <CharactersWithSpaces>56524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5301 - Federal Acquisition Regulations System</dc:title>
  <dc:creator>ROSSI, AMANDA M CIV USAF HAF SAF/AQCP</dc:creator>
  <cp:lastModifiedBy>ROSSI, AMANDA M CIV USAF HAF SAF/AQCP</cp:lastModifiedBy>
  <cp:revision>2</cp:revision>
  <dcterms:created xsi:type="dcterms:W3CDTF">2024-05-19T17:20:00Z</dcterms:created>
  <dcterms:modified xsi:type="dcterms:W3CDTF">2024-05-19T17:20:00Z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0x0101002A6B8523665D36418D33CE3C160D1474</vt:lpwstr>
  </property>
  <property fmtid="{D5CDD505-2E9C-101B-9397-08002B2CF9AE}" pid="6" name="MediaServiceImageTags">
    <vt:lpwstr/>
  </property>
  <property fmtid="{D5CDD505-2E9C-101B-9397-08002B2CF9AE}" pid="7" name="Order">
    <vt:r8>1700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