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9F12" w14:textId="77777777" w:rsidR="00315745" w:rsidRDefault="00F17AA6">
      <w:pPr>
        <w:pStyle w:val="Title"/>
        <w:spacing w:line="273" w:lineRule="auto"/>
        <w:rPr>
          <w:b/>
        </w:rPr>
      </w:pPr>
      <w:bookmarkStart w:id="0" w:name="_bookmark0"/>
      <w:bookmarkEnd w:id="0"/>
      <w:r>
        <w:rPr>
          <w:b/>
          <w:spacing w:val="-2"/>
        </w:rPr>
        <w:t>Part</w:t>
      </w:r>
      <w:r>
        <w:rPr>
          <w:b/>
          <w:spacing w:val="-35"/>
        </w:rPr>
        <w:t xml:space="preserve"> </w:t>
      </w:r>
      <w:r>
        <w:rPr>
          <w:b/>
          <w:spacing w:val="-2"/>
        </w:rPr>
        <w:t>5303</w:t>
      </w:r>
      <w:r>
        <w:rPr>
          <w:b/>
          <w:spacing w:val="-35"/>
        </w:rPr>
        <w:t xml:space="preserve"> </w:t>
      </w:r>
      <w:r>
        <w:rPr>
          <w:b/>
          <w:spacing w:val="-2"/>
        </w:rPr>
        <w:t>-</w:t>
      </w:r>
      <w:r>
        <w:rPr>
          <w:b/>
          <w:spacing w:val="-35"/>
        </w:rPr>
        <w:t xml:space="preserve"> </w:t>
      </w:r>
      <w:r>
        <w:rPr>
          <w:b/>
          <w:spacing w:val="-2"/>
        </w:rPr>
        <w:t>Improper</w:t>
      </w:r>
      <w:r>
        <w:rPr>
          <w:b/>
          <w:spacing w:val="-35"/>
        </w:rPr>
        <w:t xml:space="preserve"> </w:t>
      </w:r>
      <w:r>
        <w:rPr>
          <w:b/>
          <w:spacing w:val="-2"/>
        </w:rPr>
        <w:t>Business</w:t>
      </w:r>
      <w:r>
        <w:rPr>
          <w:b/>
          <w:spacing w:val="-35"/>
        </w:rPr>
        <w:t xml:space="preserve"> </w:t>
      </w:r>
      <w:r>
        <w:rPr>
          <w:b/>
          <w:spacing w:val="-2"/>
        </w:rPr>
        <w:t>Practices</w:t>
      </w:r>
      <w:r>
        <w:rPr>
          <w:b/>
          <w:spacing w:val="-35"/>
        </w:rPr>
        <w:t xml:space="preserve"> </w:t>
      </w:r>
      <w:r>
        <w:rPr>
          <w:b/>
          <w:spacing w:val="-2"/>
        </w:rPr>
        <w:t xml:space="preserve">and </w:t>
      </w:r>
      <w:r>
        <w:rPr>
          <w:b/>
        </w:rPr>
        <w:t>Personal</w:t>
      </w:r>
      <w:r>
        <w:rPr>
          <w:b/>
          <w:spacing w:val="-9"/>
        </w:rPr>
        <w:t xml:space="preserve"> </w:t>
      </w:r>
      <w:r>
        <w:rPr>
          <w:b/>
        </w:rPr>
        <w:t>Conflicts</w:t>
      </w:r>
      <w:r>
        <w:rPr>
          <w:b/>
          <w:spacing w:val="-9"/>
        </w:rPr>
        <w:t xml:space="preserve"> </w:t>
      </w:r>
      <w:r>
        <w:rPr>
          <w:b/>
        </w:rPr>
        <w:t>of</w:t>
      </w:r>
      <w:r>
        <w:rPr>
          <w:b/>
          <w:spacing w:val="-9"/>
        </w:rPr>
        <w:t xml:space="preserve"> </w:t>
      </w:r>
      <w:r>
        <w:rPr>
          <w:b/>
        </w:rPr>
        <w:t>Interest</w:t>
      </w:r>
    </w:p>
    <w:p w14:paraId="672A6659" w14:textId="77777777" w:rsidR="00315745" w:rsidRDefault="00315745">
      <w:pPr>
        <w:pStyle w:val="BodyText"/>
        <w:spacing w:before="5"/>
        <w:rPr>
          <w:rFonts w:ascii="Bookman Old Style"/>
          <w:b/>
          <w:sz w:val="44"/>
        </w:rPr>
      </w:pPr>
    </w:p>
    <w:p w14:paraId="27E280F6" w14:textId="77777777" w:rsidR="00315745" w:rsidRDefault="00F17AA6">
      <w:pPr>
        <w:pStyle w:val="BodyText"/>
        <w:ind w:left="110"/>
      </w:pPr>
      <w:r>
        <w:rPr>
          <w:color w:val="27314A"/>
          <w:w w:val="105"/>
          <w:u w:val="single" w:color="27314A"/>
        </w:rPr>
        <w:t>DAFFARS</w:t>
      </w:r>
      <w:r>
        <w:rPr>
          <w:color w:val="27314A"/>
          <w:spacing w:val="18"/>
          <w:w w:val="105"/>
          <w:u w:val="single" w:color="27314A"/>
        </w:rPr>
        <w:t xml:space="preserve"> </w:t>
      </w:r>
      <w:r>
        <w:rPr>
          <w:color w:val="27314A"/>
          <w:w w:val="105"/>
          <w:u w:val="single" w:color="27314A"/>
        </w:rPr>
        <w:t>PART</w:t>
      </w:r>
      <w:r>
        <w:rPr>
          <w:color w:val="27314A"/>
          <w:spacing w:val="18"/>
          <w:w w:val="105"/>
          <w:u w:val="single" w:color="27314A"/>
        </w:rPr>
        <w:t xml:space="preserve"> </w:t>
      </w:r>
      <w:r>
        <w:rPr>
          <w:color w:val="27314A"/>
          <w:w w:val="105"/>
          <w:u w:val="single" w:color="27314A"/>
        </w:rPr>
        <w:t>5303</w:t>
      </w:r>
      <w:r>
        <w:rPr>
          <w:color w:val="27314A"/>
          <w:spacing w:val="18"/>
          <w:w w:val="105"/>
          <w:u w:val="single" w:color="27314A"/>
        </w:rPr>
        <w:t xml:space="preserve"> </w:t>
      </w:r>
      <w:r>
        <w:rPr>
          <w:color w:val="27314A"/>
          <w:w w:val="105"/>
          <w:u w:val="single" w:color="27314A"/>
        </w:rPr>
        <w:t>Knowledge</w:t>
      </w:r>
      <w:r>
        <w:rPr>
          <w:color w:val="27314A"/>
          <w:spacing w:val="18"/>
          <w:w w:val="105"/>
          <w:u w:val="single" w:color="27314A"/>
        </w:rPr>
        <w:t xml:space="preserve"> </w:t>
      </w:r>
      <w:r>
        <w:rPr>
          <w:color w:val="27314A"/>
          <w:spacing w:val="-2"/>
          <w:w w:val="105"/>
          <w:u w:val="single" w:color="27314A"/>
        </w:rPr>
        <w:t>Center</w:t>
      </w:r>
    </w:p>
    <w:p w14:paraId="0A37501D" w14:textId="77777777" w:rsidR="00315745" w:rsidRDefault="00315745">
      <w:pPr>
        <w:pStyle w:val="BodyText"/>
        <w:spacing w:before="9"/>
        <w:rPr>
          <w:sz w:val="15"/>
        </w:rPr>
      </w:pPr>
    </w:p>
    <w:p w14:paraId="117895B7" w14:textId="2E97C1EE" w:rsidR="00315745" w:rsidDel="005834D6" w:rsidRDefault="00F17AA6">
      <w:pPr>
        <w:pStyle w:val="BodyText"/>
        <w:spacing w:before="100"/>
        <w:ind w:left="110"/>
        <w:rPr>
          <w:del w:id="1" w:author="ROSSI, AMANDA M CIV USAF HAF SAF/AQCP" w:date="2024-05-17T15:01:00Z"/>
          <w:rFonts w:ascii="Bookman Old Style"/>
          <w:b/>
        </w:rPr>
      </w:pPr>
      <w:del w:id="2" w:author="ROSSI, AMANDA M CIV USAF HAF SAF/AQCP" w:date="2024-05-17T15:01:00Z">
        <w:r w:rsidDel="005834D6">
          <w:rPr>
            <w:rFonts w:ascii="Bookman Old Style"/>
            <w:b/>
            <w:spacing w:val="-9"/>
          </w:rPr>
          <w:delText>2019</w:delText>
        </w:r>
        <w:r w:rsidDel="005834D6">
          <w:rPr>
            <w:rFonts w:ascii="Bookman Old Style"/>
            <w:b/>
            <w:spacing w:val="-5"/>
          </w:rPr>
          <w:delText xml:space="preserve"> </w:delText>
        </w:r>
        <w:r w:rsidDel="005834D6">
          <w:rPr>
            <w:rFonts w:ascii="Bookman Old Style"/>
            <w:b/>
            <w:spacing w:val="-2"/>
          </w:rPr>
          <w:delText>Edition</w:delText>
        </w:r>
      </w:del>
    </w:p>
    <w:p w14:paraId="5DAB6C7B" w14:textId="77777777" w:rsidR="00315745" w:rsidRDefault="00315745">
      <w:pPr>
        <w:pStyle w:val="BodyText"/>
        <w:spacing w:before="8"/>
        <w:rPr>
          <w:rFonts w:ascii="Bookman Old Style"/>
          <w:b/>
          <w:sz w:val="23"/>
        </w:rPr>
      </w:pPr>
    </w:p>
    <w:p w14:paraId="51E4B3C0" w14:textId="6C825484" w:rsidR="00315745" w:rsidRDefault="00F17AA6">
      <w:pPr>
        <w:ind w:left="110"/>
        <w:rPr>
          <w:i/>
        </w:rPr>
      </w:pPr>
      <w:r>
        <w:rPr>
          <w:i/>
          <w:w w:val="110"/>
        </w:rPr>
        <w:t>Revised:</w:t>
      </w:r>
      <w:r>
        <w:rPr>
          <w:i/>
          <w:spacing w:val="23"/>
          <w:w w:val="110"/>
        </w:rPr>
        <w:t xml:space="preserve"> </w:t>
      </w:r>
      <w:r>
        <w:rPr>
          <w:i/>
          <w:w w:val="110"/>
        </w:rPr>
        <w:t>June</w:t>
      </w:r>
      <w:r>
        <w:rPr>
          <w:i/>
          <w:spacing w:val="23"/>
          <w:w w:val="110"/>
        </w:rPr>
        <w:t xml:space="preserve"> </w:t>
      </w:r>
      <w:del w:id="3" w:author="ROSSI, AMANDA M CIV USAF HAF SAF/AQCP" w:date="2024-05-17T15:01:00Z">
        <w:r w:rsidDel="005834D6">
          <w:rPr>
            <w:i/>
            <w:spacing w:val="-4"/>
            <w:w w:val="110"/>
          </w:rPr>
          <w:delText>2023</w:delText>
        </w:r>
      </w:del>
      <w:ins w:id="4" w:author="ROSSI, AMANDA M CIV USAF HAF SAF/AQCP" w:date="2024-05-17T15:01:00Z">
        <w:r w:rsidR="005834D6">
          <w:rPr>
            <w:i/>
            <w:spacing w:val="-4"/>
            <w:w w:val="110"/>
          </w:rPr>
          <w:t>2024</w:t>
        </w:r>
      </w:ins>
    </w:p>
    <w:p w14:paraId="02EB378F" w14:textId="77777777" w:rsidR="00315745" w:rsidRDefault="00315745">
      <w:pPr>
        <w:pStyle w:val="BodyText"/>
        <w:spacing w:before="11"/>
        <w:rPr>
          <w:i/>
          <w:sz w:val="23"/>
        </w:rPr>
      </w:pPr>
    </w:p>
    <w:p w14:paraId="467627D2" w14:textId="77777777" w:rsidR="00315745" w:rsidRDefault="00775A60">
      <w:pPr>
        <w:pStyle w:val="BodyText"/>
        <w:ind w:left="110"/>
      </w:pPr>
      <w:hyperlink w:anchor="_bookmark0" w:history="1">
        <w:r w:rsidR="00F17AA6">
          <w:rPr>
            <w:color w:val="27314A"/>
            <w:w w:val="105"/>
            <w:u w:val="single" w:color="27314A"/>
          </w:rPr>
          <w:t>Subpart</w:t>
        </w:r>
        <w:r w:rsidR="00F17AA6">
          <w:rPr>
            <w:color w:val="27314A"/>
            <w:spacing w:val="12"/>
            <w:w w:val="105"/>
            <w:u w:val="single" w:color="27314A"/>
          </w:rPr>
          <w:t xml:space="preserve"> </w:t>
        </w:r>
        <w:r w:rsidR="00F17AA6">
          <w:rPr>
            <w:color w:val="27314A"/>
            <w:w w:val="105"/>
            <w:u w:val="single" w:color="27314A"/>
          </w:rPr>
          <w:t>5303.1</w:t>
        </w:r>
        <w:r w:rsidR="00F17AA6">
          <w:rPr>
            <w:color w:val="27314A"/>
            <w:spacing w:val="12"/>
            <w:w w:val="105"/>
            <w:u w:val="single" w:color="27314A"/>
          </w:rPr>
          <w:t xml:space="preserve"> </w:t>
        </w:r>
        <w:r w:rsidR="00F17AA6">
          <w:rPr>
            <w:color w:val="27314A"/>
            <w:w w:val="105"/>
            <w:u w:val="single" w:color="27314A"/>
          </w:rPr>
          <w:t>-</w:t>
        </w:r>
        <w:r w:rsidR="00F17AA6">
          <w:rPr>
            <w:color w:val="27314A"/>
            <w:spacing w:val="13"/>
            <w:w w:val="105"/>
            <w:u w:val="single" w:color="27314A"/>
          </w:rPr>
          <w:t xml:space="preserve"> </w:t>
        </w:r>
        <w:r w:rsidR="00F17AA6">
          <w:rPr>
            <w:color w:val="27314A"/>
            <w:spacing w:val="-2"/>
            <w:w w:val="105"/>
            <w:u w:val="single" w:color="27314A"/>
          </w:rPr>
          <w:t>SAFEGUARDS</w:t>
        </w:r>
      </w:hyperlink>
    </w:p>
    <w:p w14:paraId="6A05A809" w14:textId="77777777" w:rsidR="00315745" w:rsidRDefault="00315745">
      <w:pPr>
        <w:pStyle w:val="BodyText"/>
        <w:spacing w:before="9"/>
        <w:rPr>
          <w:sz w:val="15"/>
        </w:rPr>
      </w:pPr>
    </w:p>
    <w:p w14:paraId="532EBE3F" w14:textId="77777777" w:rsidR="00315745" w:rsidRDefault="00775A60">
      <w:pPr>
        <w:pStyle w:val="BodyText"/>
        <w:spacing w:before="96"/>
        <w:ind w:left="110"/>
      </w:pPr>
      <w:hyperlink w:anchor="_bookmark0" w:history="1">
        <w:r w:rsidR="00F17AA6">
          <w:rPr>
            <w:color w:val="27314A"/>
            <w:w w:val="105"/>
            <w:u w:val="single" w:color="27314A"/>
          </w:rPr>
          <w:t>5303.104-2</w:t>
        </w:r>
        <w:r w:rsidR="00F17AA6">
          <w:rPr>
            <w:color w:val="27314A"/>
            <w:spacing w:val="-10"/>
            <w:w w:val="105"/>
            <w:u w:val="single" w:color="27314A"/>
          </w:rPr>
          <w:t xml:space="preserve"> </w:t>
        </w:r>
        <w:r w:rsidR="00F17AA6">
          <w:rPr>
            <w:color w:val="27314A"/>
            <w:spacing w:val="-2"/>
            <w:w w:val="105"/>
            <w:u w:val="single" w:color="27314A"/>
          </w:rPr>
          <w:t>General</w:t>
        </w:r>
      </w:hyperlink>
    </w:p>
    <w:p w14:paraId="5A39BBE3" w14:textId="77777777" w:rsidR="00315745" w:rsidRDefault="00315745">
      <w:pPr>
        <w:pStyle w:val="BodyText"/>
        <w:spacing w:before="9"/>
        <w:rPr>
          <w:sz w:val="15"/>
        </w:rPr>
      </w:pPr>
    </w:p>
    <w:p w14:paraId="3F73AE97" w14:textId="77777777" w:rsidR="00315745" w:rsidRDefault="00775A60">
      <w:pPr>
        <w:pStyle w:val="BodyText"/>
        <w:spacing w:before="95"/>
        <w:ind w:left="110"/>
      </w:pPr>
      <w:hyperlink w:anchor="_bookmark0" w:history="1">
        <w:r w:rsidR="00F17AA6">
          <w:rPr>
            <w:color w:val="27314A"/>
            <w:w w:val="105"/>
            <w:u w:val="single" w:color="27314A"/>
          </w:rPr>
          <w:t>5303.104-3</w:t>
        </w:r>
        <w:r w:rsidR="00F17AA6">
          <w:rPr>
            <w:color w:val="27314A"/>
            <w:spacing w:val="16"/>
            <w:w w:val="105"/>
            <w:u w:val="single" w:color="27314A"/>
          </w:rPr>
          <w:t xml:space="preserve"> </w:t>
        </w:r>
        <w:r w:rsidR="00F17AA6">
          <w:rPr>
            <w:color w:val="27314A"/>
            <w:w w:val="105"/>
            <w:u w:val="single" w:color="27314A"/>
          </w:rPr>
          <w:t>Statutory</w:t>
        </w:r>
        <w:r w:rsidR="00F17AA6">
          <w:rPr>
            <w:color w:val="27314A"/>
            <w:spacing w:val="16"/>
            <w:w w:val="105"/>
            <w:u w:val="single" w:color="27314A"/>
          </w:rPr>
          <w:t xml:space="preserve"> </w:t>
        </w:r>
        <w:r w:rsidR="00F17AA6">
          <w:rPr>
            <w:color w:val="27314A"/>
            <w:w w:val="105"/>
            <w:u w:val="single" w:color="27314A"/>
          </w:rPr>
          <w:t>and</w:t>
        </w:r>
        <w:r w:rsidR="00F17AA6">
          <w:rPr>
            <w:color w:val="27314A"/>
            <w:spacing w:val="17"/>
            <w:w w:val="105"/>
            <w:u w:val="single" w:color="27314A"/>
          </w:rPr>
          <w:t xml:space="preserve"> </w:t>
        </w:r>
        <w:r w:rsidR="00F17AA6">
          <w:rPr>
            <w:color w:val="27314A"/>
            <w:w w:val="105"/>
            <w:u w:val="single" w:color="27314A"/>
          </w:rPr>
          <w:t>Related</w:t>
        </w:r>
        <w:r w:rsidR="00F17AA6">
          <w:rPr>
            <w:color w:val="27314A"/>
            <w:spacing w:val="16"/>
            <w:w w:val="105"/>
            <w:u w:val="single" w:color="27314A"/>
          </w:rPr>
          <w:t xml:space="preserve"> </w:t>
        </w:r>
        <w:r w:rsidR="00F17AA6">
          <w:rPr>
            <w:color w:val="27314A"/>
            <w:w w:val="105"/>
            <w:u w:val="single" w:color="27314A"/>
          </w:rPr>
          <w:t>Prohibitions,</w:t>
        </w:r>
        <w:r w:rsidR="00F17AA6">
          <w:rPr>
            <w:color w:val="27314A"/>
            <w:spacing w:val="17"/>
            <w:w w:val="105"/>
            <w:u w:val="single" w:color="27314A"/>
          </w:rPr>
          <w:t xml:space="preserve"> </w:t>
        </w:r>
        <w:r w:rsidR="00F17AA6">
          <w:rPr>
            <w:color w:val="27314A"/>
            <w:w w:val="105"/>
            <w:u w:val="single" w:color="27314A"/>
          </w:rPr>
          <w:t>Restrictions,</w:t>
        </w:r>
        <w:r w:rsidR="00F17AA6">
          <w:rPr>
            <w:color w:val="27314A"/>
            <w:spacing w:val="16"/>
            <w:w w:val="105"/>
            <w:u w:val="single" w:color="27314A"/>
          </w:rPr>
          <w:t xml:space="preserve"> </w:t>
        </w:r>
        <w:r w:rsidR="00F17AA6">
          <w:rPr>
            <w:color w:val="27314A"/>
            <w:w w:val="105"/>
            <w:u w:val="single" w:color="27314A"/>
          </w:rPr>
          <w:t>and</w:t>
        </w:r>
        <w:r w:rsidR="00F17AA6">
          <w:rPr>
            <w:color w:val="27314A"/>
            <w:spacing w:val="16"/>
            <w:w w:val="105"/>
            <w:u w:val="single" w:color="27314A"/>
          </w:rPr>
          <w:t xml:space="preserve"> </w:t>
        </w:r>
        <w:r w:rsidR="00F17AA6">
          <w:rPr>
            <w:color w:val="27314A"/>
            <w:spacing w:val="-2"/>
            <w:w w:val="105"/>
            <w:u w:val="single" w:color="27314A"/>
          </w:rPr>
          <w:t>Requirements</w:t>
        </w:r>
      </w:hyperlink>
    </w:p>
    <w:p w14:paraId="41C8F396" w14:textId="77777777" w:rsidR="00315745" w:rsidRDefault="00315745">
      <w:pPr>
        <w:pStyle w:val="BodyText"/>
        <w:spacing w:before="9"/>
        <w:rPr>
          <w:sz w:val="15"/>
        </w:rPr>
      </w:pPr>
    </w:p>
    <w:p w14:paraId="49B8931A" w14:textId="77777777" w:rsidR="00315745" w:rsidRDefault="00775A60">
      <w:pPr>
        <w:pStyle w:val="BodyText"/>
        <w:spacing w:before="96" w:line="271" w:lineRule="auto"/>
        <w:ind w:left="110" w:right="253"/>
      </w:pPr>
      <w:hyperlink w:anchor="_bookmark0" w:history="1">
        <w:r w:rsidR="00F17AA6">
          <w:rPr>
            <w:color w:val="27314A"/>
            <w:w w:val="105"/>
            <w:u w:val="single" w:color="27314A"/>
          </w:rPr>
          <w:t>5303.104-4 (a) Disclosure, Protection, and Marking of Contractor Bid or Proposal Information and</w:t>
        </w:r>
      </w:hyperlink>
      <w:r w:rsidR="00F17AA6">
        <w:rPr>
          <w:color w:val="27314A"/>
          <w:w w:val="105"/>
        </w:rPr>
        <w:t xml:space="preserve"> </w:t>
      </w:r>
      <w:hyperlink w:anchor="_bookmark0" w:history="1">
        <w:r w:rsidR="00F17AA6">
          <w:rPr>
            <w:color w:val="27314A"/>
            <w:w w:val="105"/>
            <w:u w:val="single" w:color="27314A"/>
          </w:rPr>
          <w:t>Source Selection Information</w:t>
        </w:r>
      </w:hyperlink>
    </w:p>
    <w:p w14:paraId="72A3D3EC" w14:textId="77777777" w:rsidR="00315745" w:rsidRDefault="00315745">
      <w:pPr>
        <w:pStyle w:val="BodyText"/>
        <w:spacing w:before="11"/>
        <w:rPr>
          <w:sz w:val="12"/>
        </w:rPr>
      </w:pPr>
    </w:p>
    <w:p w14:paraId="57F7D246" w14:textId="77777777" w:rsidR="00315745" w:rsidRDefault="00775A60">
      <w:pPr>
        <w:pStyle w:val="BodyText"/>
        <w:spacing w:before="95"/>
        <w:ind w:left="110"/>
      </w:pPr>
      <w:hyperlink w:anchor="_bookmark0" w:history="1">
        <w:r w:rsidR="00F17AA6">
          <w:rPr>
            <w:color w:val="27314A"/>
            <w:w w:val="105"/>
            <w:u w:val="single" w:color="27314A"/>
          </w:rPr>
          <w:t>5303.104-5</w:t>
        </w:r>
        <w:r w:rsidR="00F17AA6">
          <w:rPr>
            <w:color w:val="27314A"/>
            <w:spacing w:val="-10"/>
            <w:w w:val="105"/>
            <w:u w:val="single" w:color="27314A"/>
          </w:rPr>
          <w:t xml:space="preserve"> </w:t>
        </w:r>
        <w:r w:rsidR="00F17AA6">
          <w:rPr>
            <w:color w:val="27314A"/>
            <w:spacing w:val="-2"/>
            <w:w w:val="105"/>
            <w:u w:val="single" w:color="27314A"/>
          </w:rPr>
          <w:t>Disqualification</w:t>
        </w:r>
      </w:hyperlink>
    </w:p>
    <w:p w14:paraId="0D0B940D" w14:textId="77777777" w:rsidR="00315745" w:rsidRDefault="00315745">
      <w:pPr>
        <w:pStyle w:val="BodyText"/>
        <w:spacing w:before="10"/>
        <w:rPr>
          <w:sz w:val="15"/>
        </w:rPr>
      </w:pPr>
    </w:p>
    <w:p w14:paraId="0F176620" w14:textId="77777777" w:rsidR="00315745" w:rsidRDefault="00775A60">
      <w:pPr>
        <w:pStyle w:val="BodyText"/>
        <w:spacing w:before="95"/>
        <w:ind w:left="110"/>
      </w:pPr>
      <w:hyperlink w:anchor="_bookmark0" w:history="1">
        <w:r w:rsidR="00F17AA6">
          <w:rPr>
            <w:color w:val="27314A"/>
            <w:w w:val="105"/>
            <w:u w:val="single" w:color="27314A"/>
          </w:rPr>
          <w:t>5303.104-7 Violations</w:t>
        </w:r>
        <w:r w:rsidR="00F17AA6">
          <w:rPr>
            <w:color w:val="27314A"/>
            <w:spacing w:val="1"/>
            <w:w w:val="105"/>
            <w:u w:val="single" w:color="27314A"/>
          </w:rPr>
          <w:t xml:space="preserve"> </w:t>
        </w:r>
        <w:r w:rsidR="00F17AA6">
          <w:rPr>
            <w:color w:val="27314A"/>
            <w:w w:val="105"/>
            <w:u w:val="single" w:color="27314A"/>
          </w:rPr>
          <w:t>or</w:t>
        </w:r>
        <w:r w:rsidR="00F17AA6">
          <w:rPr>
            <w:color w:val="27314A"/>
            <w:spacing w:val="1"/>
            <w:w w:val="105"/>
            <w:u w:val="single" w:color="27314A"/>
          </w:rPr>
          <w:t xml:space="preserve"> </w:t>
        </w:r>
        <w:r w:rsidR="00F17AA6">
          <w:rPr>
            <w:color w:val="27314A"/>
            <w:w w:val="105"/>
            <w:u w:val="single" w:color="27314A"/>
          </w:rPr>
          <w:t>possible</w:t>
        </w:r>
        <w:r w:rsidR="00F17AA6">
          <w:rPr>
            <w:color w:val="27314A"/>
            <w:spacing w:val="1"/>
            <w:w w:val="105"/>
            <w:u w:val="single" w:color="27314A"/>
          </w:rPr>
          <w:t xml:space="preserve"> </w:t>
        </w:r>
        <w:r w:rsidR="00F17AA6">
          <w:rPr>
            <w:color w:val="27314A"/>
            <w:spacing w:val="-2"/>
            <w:w w:val="105"/>
            <w:u w:val="single" w:color="27314A"/>
          </w:rPr>
          <w:t>violations</w:t>
        </w:r>
      </w:hyperlink>
    </w:p>
    <w:p w14:paraId="0E27B00A" w14:textId="77777777" w:rsidR="00315745" w:rsidRDefault="00315745">
      <w:pPr>
        <w:pStyle w:val="BodyText"/>
        <w:spacing w:before="9"/>
        <w:rPr>
          <w:sz w:val="15"/>
        </w:rPr>
      </w:pPr>
    </w:p>
    <w:p w14:paraId="2B76C6AC" w14:textId="77777777" w:rsidR="00315745" w:rsidRDefault="00775A60">
      <w:pPr>
        <w:pStyle w:val="BodyText"/>
        <w:spacing w:before="96"/>
        <w:ind w:left="110"/>
      </w:pPr>
      <w:hyperlink w:anchor="_bookmark0" w:history="1">
        <w:r w:rsidR="00F17AA6">
          <w:rPr>
            <w:color w:val="27314A"/>
            <w:w w:val="105"/>
            <w:u w:val="single" w:color="27314A"/>
          </w:rPr>
          <w:t>5303.104-9</w:t>
        </w:r>
        <w:r w:rsidR="00F17AA6">
          <w:rPr>
            <w:color w:val="27314A"/>
            <w:spacing w:val="12"/>
            <w:w w:val="105"/>
            <w:u w:val="single" w:color="27314A"/>
          </w:rPr>
          <w:t xml:space="preserve"> </w:t>
        </w:r>
        <w:r w:rsidR="00F17AA6">
          <w:rPr>
            <w:color w:val="27314A"/>
            <w:w w:val="105"/>
            <w:u w:val="single" w:color="27314A"/>
          </w:rPr>
          <w:t>Contract</w:t>
        </w:r>
        <w:r w:rsidR="00F17AA6">
          <w:rPr>
            <w:color w:val="27314A"/>
            <w:spacing w:val="13"/>
            <w:w w:val="105"/>
            <w:u w:val="single" w:color="27314A"/>
          </w:rPr>
          <w:t xml:space="preserve"> </w:t>
        </w:r>
        <w:r w:rsidR="00F17AA6">
          <w:rPr>
            <w:color w:val="27314A"/>
            <w:spacing w:val="-2"/>
            <w:w w:val="105"/>
            <w:u w:val="single" w:color="27314A"/>
          </w:rPr>
          <w:t>Clauses</w:t>
        </w:r>
      </w:hyperlink>
    </w:p>
    <w:p w14:paraId="60061E4C" w14:textId="77777777" w:rsidR="00315745" w:rsidRDefault="00315745">
      <w:pPr>
        <w:pStyle w:val="BodyText"/>
        <w:spacing w:before="9"/>
        <w:rPr>
          <w:sz w:val="15"/>
        </w:rPr>
      </w:pPr>
    </w:p>
    <w:p w14:paraId="05EE98EB" w14:textId="77777777" w:rsidR="00315745" w:rsidRDefault="00775A60">
      <w:pPr>
        <w:pStyle w:val="BodyText"/>
        <w:spacing w:before="95"/>
        <w:ind w:left="110"/>
      </w:pPr>
      <w:hyperlink w:anchor="_bookmark0" w:history="1">
        <w:r w:rsidR="00F17AA6">
          <w:rPr>
            <w:color w:val="27314A"/>
            <w:w w:val="110"/>
            <w:u w:val="single" w:color="27314A"/>
          </w:rPr>
          <w:t>Subpart</w:t>
        </w:r>
        <w:r w:rsidR="00F17AA6">
          <w:rPr>
            <w:color w:val="27314A"/>
            <w:spacing w:val="-1"/>
            <w:w w:val="110"/>
            <w:u w:val="single" w:color="27314A"/>
          </w:rPr>
          <w:t xml:space="preserve"> </w:t>
        </w:r>
        <w:r w:rsidR="00F17AA6">
          <w:rPr>
            <w:color w:val="27314A"/>
            <w:w w:val="110"/>
            <w:u w:val="single" w:color="27314A"/>
          </w:rPr>
          <w:t xml:space="preserve">5303.2 - CONTRACTOR GRATUITIES TO GOVERNMENT </w:t>
        </w:r>
        <w:r w:rsidR="00F17AA6">
          <w:rPr>
            <w:color w:val="27314A"/>
            <w:spacing w:val="-2"/>
            <w:w w:val="110"/>
            <w:u w:val="single" w:color="27314A"/>
          </w:rPr>
          <w:t>PERSONNEL</w:t>
        </w:r>
      </w:hyperlink>
    </w:p>
    <w:p w14:paraId="44EAFD9C" w14:textId="77777777" w:rsidR="00315745" w:rsidRDefault="00315745">
      <w:pPr>
        <w:pStyle w:val="BodyText"/>
        <w:spacing w:before="9"/>
        <w:rPr>
          <w:sz w:val="15"/>
        </w:rPr>
      </w:pPr>
    </w:p>
    <w:p w14:paraId="1910F225" w14:textId="77777777" w:rsidR="00315745" w:rsidRDefault="00775A60">
      <w:pPr>
        <w:pStyle w:val="BodyText"/>
        <w:spacing w:before="96"/>
        <w:ind w:left="110"/>
      </w:pPr>
      <w:hyperlink w:anchor="_bookmark0" w:history="1">
        <w:r w:rsidR="00F17AA6">
          <w:rPr>
            <w:color w:val="27314A"/>
            <w:u w:val="single" w:color="27314A"/>
          </w:rPr>
          <w:t>5303.202</w:t>
        </w:r>
        <w:r w:rsidR="00F17AA6">
          <w:rPr>
            <w:color w:val="27314A"/>
            <w:spacing w:val="63"/>
            <w:u w:val="single" w:color="27314A"/>
          </w:rPr>
          <w:t xml:space="preserve"> </w:t>
        </w:r>
        <w:r w:rsidR="00F17AA6">
          <w:rPr>
            <w:color w:val="27314A"/>
            <w:u w:val="single" w:color="27314A"/>
          </w:rPr>
          <w:t>Contract</w:t>
        </w:r>
        <w:r w:rsidR="00F17AA6">
          <w:rPr>
            <w:color w:val="27314A"/>
            <w:spacing w:val="63"/>
            <w:u w:val="single" w:color="27314A"/>
          </w:rPr>
          <w:t xml:space="preserve"> </w:t>
        </w:r>
        <w:r w:rsidR="00F17AA6">
          <w:rPr>
            <w:color w:val="27314A"/>
            <w:spacing w:val="-2"/>
            <w:u w:val="single" w:color="27314A"/>
          </w:rPr>
          <w:t>Clause</w:t>
        </w:r>
      </w:hyperlink>
    </w:p>
    <w:p w14:paraId="4B94D5A5" w14:textId="77777777" w:rsidR="00315745" w:rsidRDefault="00315745">
      <w:pPr>
        <w:pStyle w:val="BodyText"/>
        <w:spacing w:before="9"/>
        <w:rPr>
          <w:sz w:val="15"/>
        </w:rPr>
      </w:pPr>
    </w:p>
    <w:p w14:paraId="62C454A0" w14:textId="77777777" w:rsidR="00315745" w:rsidRDefault="00775A60">
      <w:pPr>
        <w:pStyle w:val="BodyText"/>
        <w:spacing w:before="95"/>
        <w:ind w:left="110"/>
      </w:pPr>
      <w:hyperlink w:anchor="_bookmark0" w:history="1">
        <w:r w:rsidR="00F17AA6">
          <w:rPr>
            <w:color w:val="27314A"/>
            <w:w w:val="105"/>
            <w:u w:val="single" w:color="27314A"/>
          </w:rPr>
          <w:t>5303.204</w:t>
        </w:r>
        <w:r w:rsidR="00F17AA6">
          <w:rPr>
            <w:color w:val="27314A"/>
            <w:spacing w:val="5"/>
            <w:w w:val="105"/>
            <w:u w:val="single" w:color="27314A"/>
          </w:rPr>
          <w:t xml:space="preserve"> </w:t>
        </w:r>
        <w:r w:rsidR="00F17AA6">
          <w:rPr>
            <w:color w:val="27314A"/>
            <w:w w:val="105"/>
            <w:u w:val="single" w:color="27314A"/>
          </w:rPr>
          <w:t>Treatment</w:t>
        </w:r>
        <w:r w:rsidR="00F17AA6">
          <w:rPr>
            <w:color w:val="27314A"/>
            <w:spacing w:val="6"/>
            <w:w w:val="105"/>
            <w:u w:val="single" w:color="27314A"/>
          </w:rPr>
          <w:t xml:space="preserve"> </w:t>
        </w:r>
        <w:r w:rsidR="00F17AA6">
          <w:rPr>
            <w:color w:val="27314A"/>
            <w:w w:val="105"/>
            <w:u w:val="single" w:color="27314A"/>
          </w:rPr>
          <w:t>of</w:t>
        </w:r>
        <w:r w:rsidR="00F17AA6">
          <w:rPr>
            <w:color w:val="27314A"/>
            <w:spacing w:val="6"/>
            <w:w w:val="105"/>
            <w:u w:val="single" w:color="27314A"/>
          </w:rPr>
          <w:t xml:space="preserve"> </w:t>
        </w:r>
        <w:r w:rsidR="00F17AA6">
          <w:rPr>
            <w:color w:val="27314A"/>
            <w:spacing w:val="-2"/>
            <w:w w:val="105"/>
            <w:u w:val="single" w:color="27314A"/>
          </w:rPr>
          <w:t>Violations</w:t>
        </w:r>
      </w:hyperlink>
    </w:p>
    <w:p w14:paraId="3DEEC669" w14:textId="77777777" w:rsidR="00315745" w:rsidRDefault="00315745">
      <w:pPr>
        <w:pStyle w:val="BodyText"/>
        <w:spacing w:before="9"/>
        <w:rPr>
          <w:sz w:val="15"/>
        </w:rPr>
      </w:pPr>
    </w:p>
    <w:p w14:paraId="2AFC21DC" w14:textId="77777777" w:rsidR="00315745" w:rsidRDefault="00775A60">
      <w:pPr>
        <w:pStyle w:val="BodyText"/>
        <w:spacing w:before="96"/>
        <w:ind w:left="110"/>
      </w:pPr>
      <w:hyperlink w:anchor="_bookmark0" w:history="1">
        <w:r w:rsidR="00F17AA6">
          <w:rPr>
            <w:color w:val="27314A"/>
            <w:w w:val="110"/>
            <w:u w:val="single" w:color="27314A"/>
          </w:rPr>
          <w:t>Subpart</w:t>
        </w:r>
        <w:r w:rsidR="00F17AA6">
          <w:rPr>
            <w:color w:val="27314A"/>
            <w:spacing w:val="4"/>
            <w:w w:val="110"/>
            <w:u w:val="single" w:color="27314A"/>
          </w:rPr>
          <w:t xml:space="preserve"> </w:t>
        </w:r>
        <w:r w:rsidR="00F17AA6">
          <w:rPr>
            <w:color w:val="27314A"/>
            <w:w w:val="110"/>
            <w:u w:val="single" w:color="27314A"/>
          </w:rPr>
          <w:t>5303.5</w:t>
        </w:r>
        <w:r w:rsidR="00F17AA6">
          <w:rPr>
            <w:color w:val="27314A"/>
            <w:spacing w:val="5"/>
            <w:w w:val="110"/>
            <w:u w:val="single" w:color="27314A"/>
          </w:rPr>
          <w:t xml:space="preserve"> </w:t>
        </w:r>
        <w:r w:rsidR="00F17AA6">
          <w:rPr>
            <w:color w:val="27314A"/>
            <w:w w:val="110"/>
            <w:u w:val="single" w:color="27314A"/>
          </w:rPr>
          <w:t>-</w:t>
        </w:r>
        <w:r w:rsidR="00F17AA6">
          <w:rPr>
            <w:color w:val="27314A"/>
            <w:spacing w:val="5"/>
            <w:w w:val="110"/>
            <w:u w:val="single" w:color="27314A"/>
          </w:rPr>
          <w:t xml:space="preserve"> </w:t>
        </w:r>
        <w:r w:rsidR="00F17AA6">
          <w:rPr>
            <w:color w:val="27314A"/>
            <w:w w:val="110"/>
            <w:u w:val="single" w:color="27314A"/>
          </w:rPr>
          <w:t>OTHER</w:t>
        </w:r>
        <w:r w:rsidR="00F17AA6">
          <w:rPr>
            <w:color w:val="27314A"/>
            <w:spacing w:val="5"/>
            <w:w w:val="110"/>
            <w:u w:val="single" w:color="27314A"/>
          </w:rPr>
          <w:t xml:space="preserve"> </w:t>
        </w:r>
        <w:r w:rsidR="00F17AA6">
          <w:rPr>
            <w:color w:val="27314A"/>
            <w:w w:val="110"/>
            <w:u w:val="single" w:color="27314A"/>
          </w:rPr>
          <w:t>IMPROPER</w:t>
        </w:r>
        <w:r w:rsidR="00F17AA6">
          <w:rPr>
            <w:color w:val="27314A"/>
            <w:spacing w:val="5"/>
            <w:w w:val="110"/>
            <w:u w:val="single" w:color="27314A"/>
          </w:rPr>
          <w:t xml:space="preserve"> </w:t>
        </w:r>
        <w:r w:rsidR="00F17AA6">
          <w:rPr>
            <w:color w:val="27314A"/>
            <w:w w:val="110"/>
            <w:u w:val="single" w:color="27314A"/>
          </w:rPr>
          <w:t>BUSINESS</w:t>
        </w:r>
        <w:r w:rsidR="00F17AA6">
          <w:rPr>
            <w:color w:val="27314A"/>
            <w:spacing w:val="4"/>
            <w:w w:val="110"/>
            <w:u w:val="single" w:color="27314A"/>
          </w:rPr>
          <w:t xml:space="preserve"> </w:t>
        </w:r>
        <w:r w:rsidR="00F17AA6">
          <w:rPr>
            <w:color w:val="27314A"/>
            <w:spacing w:val="-2"/>
            <w:w w:val="110"/>
            <w:u w:val="single" w:color="27314A"/>
          </w:rPr>
          <w:t>PRACTICES</w:t>
        </w:r>
      </w:hyperlink>
    </w:p>
    <w:p w14:paraId="3656B9AB" w14:textId="77777777" w:rsidR="00315745" w:rsidRDefault="00315745">
      <w:pPr>
        <w:pStyle w:val="BodyText"/>
        <w:spacing w:before="9"/>
        <w:rPr>
          <w:sz w:val="15"/>
        </w:rPr>
      </w:pPr>
    </w:p>
    <w:p w14:paraId="34AF1357" w14:textId="77777777" w:rsidR="00315745" w:rsidRDefault="00775A60">
      <w:pPr>
        <w:pStyle w:val="BodyText"/>
        <w:spacing w:before="95"/>
        <w:ind w:left="110"/>
      </w:pPr>
      <w:hyperlink w:anchor="_bookmark0" w:history="1">
        <w:r w:rsidR="00F17AA6">
          <w:rPr>
            <w:color w:val="27314A"/>
            <w:w w:val="105"/>
            <w:u w:val="single" w:color="27314A"/>
          </w:rPr>
          <w:t>5303.570-2</w:t>
        </w:r>
        <w:r w:rsidR="00F17AA6">
          <w:rPr>
            <w:color w:val="27314A"/>
            <w:spacing w:val="-5"/>
            <w:w w:val="105"/>
            <w:u w:val="single" w:color="27314A"/>
          </w:rPr>
          <w:t xml:space="preserve"> </w:t>
        </w:r>
        <w:r w:rsidR="00F17AA6">
          <w:rPr>
            <w:color w:val="27314A"/>
            <w:w w:val="105"/>
            <w:u w:val="single" w:color="27314A"/>
          </w:rPr>
          <w:t>Prohibition</w:t>
        </w:r>
        <w:r w:rsidR="00F17AA6">
          <w:rPr>
            <w:color w:val="27314A"/>
            <w:spacing w:val="-5"/>
            <w:w w:val="105"/>
            <w:u w:val="single" w:color="27314A"/>
          </w:rPr>
          <w:t xml:space="preserve"> </w:t>
        </w:r>
        <w:r w:rsidR="00F17AA6">
          <w:rPr>
            <w:color w:val="27314A"/>
            <w:spacing w:val="-2"/>
            <w:w w:val="105"/>
            <w:u w:val="single" w:color="27314A"/>
          </w:rPr>
          <w:t>Period</w:t>
        </w:r>
      </w:hyperlink>
    </w:p>
    <w:p w14:paraId="45FB0818" w14:textId="77777777" w:rsidR="00315745" w:rsidRDefault="00315745">
      <w:pPr>
        <w:pStyle w:val="BodyText"/>
        <w:spacing w:before="10"/>
        <w:rPr>
          <w:sz w:val="15"/>
        </w:rPr>
      </w:pPr>
    </w:p>
    <w:p w14:paraId="1EAF0AA3" w14:textId="77777777" w:rsidR="00315745" w:rsidRDefault="00775A60">
      <w:pPr>
        <w:pStyle w:val="BodyText"/>
        <w:spacing w:before="95" w:line="271" w:lineRule="auto"/>
        <w:ind w:left="110" w:right="253"/>
      </w:pPr>
      <w:hyperlink w:anchor="_bookmark0" w:history="1">
        <w:r w:rsidR="00F17AA6">
          <w:rPr>
            <w:color w:val="27314A"/>
            <w:w w:val="110"/>
            <w:u w:val="single" w:color="27314A"/>
          </w:rPr>
          <w:t>Subpart 5303.6 - CONTRACTS WITH GOVERNMENT EMPLOYEES OR ORGANIZATIONS OWNED</w:t>
        </w:r>
      </w:hyperlink>
      <w:r w:rsidR="00F17AA6">
        <w:rPr>
          <w:color w:val="27314A"/>
          <w:w w:val="110"/>
        </w:rPr>
        <w:t xml:space="preserve"> </w:t>
      </w:r>
      <w:hyperlink w:anchor="_bookmark0" w:history="1">
        <w:r w:rsidR="00F17AA6">
          <w:rPr>
            <w:color w:val="27314A"/>
            <w:w w:val="110"/>
            <w:u w:val="single" w:color="27314A"/>
          </w:rPr>
          <w:t>OR CONTROLLED BY THEM</w:t>
        </w:r>
      </w:hyperlink>
    </w:p>
    <w:p w14:paraId="049F31CB" w14:textId="77777777" w:rsidR="00315745" w:rsidRDefault="00315745">
      <w:pPr>
        <w:pStyle w:val="BodyText"/>
        <w:rPr>
          <w:sz w:val="13"/>
        </w:rPr>
      </w:pPr>
    </w:p>
    <w:p w14:paraId="330099D3" w14:textId="77777777" w:rsidR="00315745" w:rsidRDefault="00775A60">
      <w:pPr>
        <w:pStyle w:val="BodyText"/>
        <w:spacing w:before="95"/>
        <w:ind w:left="110"/>
      </w:pPr>
      <w:hyperlink w:anchor="_bookmark0" w:history="1">
        <w:r w:rsidR="00F17AA6">
          <w:rPr>
            <w:color w:val="27314A"/>
            <w:w w:val="105"/>
            <w:u w:val="single" w:color="27314A"/>
          </w:rPr>
          <w:t>5303.602</w:t>
        </w:r>
        <w:r w:rsidR="00F17AA6">
          <w:rPr>
            <w:color w:val="27314A"/>
            <w:spacing w:val="2"/>
            <w:w w:val="105"/>
            <w:u w:val="single" w:color="27314A"/>
          </w:rPr>
          <w:t xml:space="preserve"> </w:t>
        </w:r>
        <w:r w:rsidR="00F17AA6">
          <w:rPr>
            <w:color w:val="27314A"/>
            <w:spacing w:val="-2"/>
            <w:w w:val="105"/>
            <w:u w:val="single" w:color="27314A"/>
          </w:rPr>
          <w:t>Exceptions</w:t>
        </w:r>
      </w:hyperlink>
    </w:p>
    <w:p w14:paraId="53128261" w14:textId="77777777" w:rsidR="00315745" w:rsidRDefault="00315745">
      <w:pPr>
        <w:pStyle w:val="BodyText"/>
        <w:spacing w:before="9"/>
        <w:rPr>
          <w:sz w:val="15"/>
        </w:rPr>
      </w:pPr>
    </w:p>
    <w:p w14:paraId="38DE6F4C" w14:textId="77777777" w:rsidR="00315745" w:rsidRDefault="00775A60">
      <w:pPr>
        <w:pStyle w:val="BodyText"/>
        <w:spacing w:before="95"/>
        <w:ind w:left="110"/>
      </w:pPr>
      <w:hyperlink w:anchor="_bookmark0" w:history="1">
        <w:r w:rsidR="00F17AA6">
          <w:rPr>
            <w:color w:val="27314A"/>
            <w:w w:val="110"/>
            <w:u w:val="single" w:color="27314A"/>
          </w:rPr>
          <w:t>Subpart</w:t>
        </w:r>
        <w:r w:rsidR="00F17AA6">
          <w:rPr>
            <w:color w:val="27314A"/>
            <w:spacing w:val="8"/>
            <w:w w:val="110"/>
            <w:u w:val="single" w:color="27314A"/>
          </w:rPr>
          <w:t xml:space="preserve"> </w:t>
        </w:r>
        <w:r w:rsidR="00F17AA6">
          <w:rPr>
            <w:color w:val="27314A"/>
            <w:w w:val="110"/>
            <w:u w:val="single" w:color="27314A"/>
          </w:rPr>
          <w:t>5303.7</w:t>
        </w:r>
        <w:r w:rsidR="00F17AA6">
          <w:rPr>
            <w:color w:val="27314A"/>
            <w:spacing w:val="8"/>
            <w:w w:val="110"/>
            <w:u w:val="single" w:color="27314A"/>
          </w:rPr>
          <w:t xml:space="preserve"> </w:t>
        </w:r>
        <w:r w:rsidR="00F17AA6">
          <w:rPr>
            <w:color w:val="27314A"/>
            <w:w w:val="110"/>
            <w:u w:val="single" w:color="27314A"/>
          </w:rPr>
          <w:t>-</w:t>
        </w:r>
        <w:r w:rsidR="00F17AA6">
          <w:rPr>
            <w:color w:val="27314A"/>
            <w:spacing w:val="8"/>
            <w:w w:val="110"/>
            <w:u w:val="single" w:color="27314A"/>
          </w:rPr>
          <w:t xml:space="preserve"> </w:t>
        </w:r>
        <w:r w:rsidR="00F17AA6">
          <w:rPr>
            <w:color w:val="27314A"/>
            <w:w w:val="110"/>
            <w:u w:val="single" w:color="27314A"/>
          </w:rPr>
          <w:t>VOIDING</w:t>
        </w:r>
        <w:r w:rsidR="00F17AA6">
          <w:rPr>
            <w:color w:val="27314A"/>
            <w:spacing w:val="9"/>
            <w:w w:val="110"/>
            <w:u w:val="single" w:color="27314A"/>
          </w:rPr>
          <w:t xml:space="preserve"> </w:t>
        </w:r>
        <w:r w:rsidR="00F17AA6">
          <w:rPr>
            <w:color w:val="27314A"/>
            <w:w w:val="110"/>
            <w:u w:val="single" w:color="27314A"/>
          </w:rPr>
          <w:t>AND</w:t>
        </w:r>
        <w:r w:rsidR="00F17AA6">
          <w:rPr>
            <w:color w:val="27314A"/>
            <w:spacing w:val="8"/>
            <w:w w:val="110"/>
            <w:u w:val="single" w:color="27314A"/>
          </w:rPr>
          <w:t xml:space="preserve"> </w:t>
        </w:r>
        <w:r w:rsidR="00F17AA6">
          <w:rPr>
            <w:color w:val="27314A"/>
            <w:w w:val="110"/>
            <w:u w:val="single" w:color="27314A"/>
          </w:rPr>
          <w:t>RESCINDING</w:t>
        </w:r>
        <w:r w:rsidR="00F17AA6">
          <w:rPr>
            <w:color w:val="27314A"/>
            <w:spacing w:val="8"/>
            <w:w w:val="110"/>
            <w:u w:val="single" w:color="27314A"/>
          </w:rPr>
          <w:t xml:space="preserve"> </w:t>
        </w:r>
        <w:r w:rsidR="00F17AA6">
          <w:rPr>
            <w:color w:val="27314A"/>
            <w:spacing w:val="-2"/>
            <w:w w:val="110"/>
            <w:u w:val="single" w:color="27314A"/>
          </w:rPr>
          <w:t>CONTRACTS</w:t>
        </w:r>
      </w:hyperlink>
    </w:p>
    <w:p w14:paraId="62486C05" w14:textId="77777777" w:rsidR="00315745" w:rsidRDefault="00315745">
      <w:pPr>
        <w:pStyle w:val="BodyText"/>
        <w:spacing w:before="10"/>
        <w:rPr>
          <w:sz w:val="15"/>
        </w:rPr>
      </w:pPr>
    </w:p>
    <w:p w14:paraId="3D09E1D0" w14:textId="77777777" w:rsidR="00315745" w:rsidRDefault="00775A60">
      <w:pPr>
        <w:pStyle w:val="BodyText"/>
        <w:spacing w:before="95"/>
        <w:ind w:left="110"/>
      </w:pPr>
      <w:hyperlink w:anchor="_bookmark0" w:history="1">
        <w:r w:rsidR="00F17AA6">
          <w:rPr>
            <w:color w:val="27314A"/>
            <w:w w:val="105"/>
            <w:u w:val="single" w:color="27314A"/>
          </w:rPr>
          <w:t>5303.704</w:t>
        </w:r>
        <w:r w:rsidR="00F17AA6">
          <w:rPr>
            <w:color w:val="27314A"/>
            <w:spacing w:val="2"/>
            <w:w w:val="105"/>
            <w:u w:val="single" w:color="27314A"/>
          </w:rPr>
          <w:t xml:space="preserve"> </w:t>
        </w:r>
        <w:r w:rsidR="00F17AA6">
          <w:rPr>
            <w:color w:val="27314A"/>
            <w:spacing w:val="-2"/>
            <w:w w:val="105"/>
            <w:u w:val="single" w:color="27314A"/>
          </w:rPr>
          <w:t>Policy</w:t>
        </w:r>
      </w:hyperlink>
    </w:p>
    <w:p w14:paraId="4101652C" w14:textId="77777777" w:rsidR="00315745" w:rsidRDefault="00315745">
      <w:pPr>
        <w:pStyle w:val="BodyText"/>
        <w:spacing w:before="9"/>
        <w:rPr>
          <w:sz w:val="15"/>
        </w:rPr>
      </w:pPr>
    </w:p>
    <w:p w14:paraId="3CD4A316" w14:textId="77777777" w:rsidR="00315745" w:rsidRDefault="00775A60">
      <w:pPr>
        <w:pStyle w:val="BodyText"/>
        <w:spacing w:before="96"/>
        <w:ind w:left="110"/>
      </w:pPr>
      <w:hyperlink w:anchor="_bookmark0" w:history="1">
        <w:r w:rsidR="00F17AA6">
          <w:rPr>
            <w:color w:val="27314A"/>
            <w:w w:val="105"/>
            <w:u w:val="single" w:color="27314A"/>
          </w:rPr>
          <w:t>5303.705</w:t>
        </w:r>
        <w:r w:rsidR="00F17AA6">
          <w:rPr>
            <w:color w:val="27314A"/>
            <w:spacing w:val="2"/>
            <w:w w:val="105"/>
            <w:u w:val="single" w:color="27314A"/>
          </w:rPr>
          <w:t xml:space="preserve"> </w:t>
        </w:r>
        <w:r w:rsidR="00F17AA6">
          <w:rPr>
            <w:color w:val="27314A"/>
            <w:spacing w:val="-2"/>
            <w:w w:val="105"/>
            <w:u w:val="single" w:color="27314A"/>
          </w:rPr>
          <w:t>Procedures</w:t>
        </w:r>
      </w:hyperlink>
    </w:p>
    <w:p w14:paraId="4B99056E" w14:textId="77777777" w:rsidR="00315745" w:rsidRDefault="00315745">
      <w:pPr>
        <w:pStyle w:val="BodyText"/>
        <w:spacing w:before="9"/>
        <w:rPr>
          <w:sz w:val="15"/>
        </w:rPr>
      </w:pPr>
    </w:p>
    <w:p w14:paraId="4B986EDA" w14:textId="77777777" w:rsidR="00315745" w:rsidRDefault="00775A60">
      <w:pPr>
        <w:pStyle w:val="BodyText"/>
        <w:spacing w:before="95"/>
        <w:ind w:left="110"/>
      </w:pPr>
      <w:hyperlink w:anchor="_bookmark0" w:history="1">
        <w:r w:rsidR="00F17AA6">
          <w:rPr>
            <w:color w:val="27314A"/>
            <w:w w:val="110"/>
            <w:u w:val="single" w:color="27314A"/>
          </w:rPr>
          <w:t>Subpart</w:t>
        </w:r>
        <w:r w:rsidR="00F17AA6">
          <w:rPr>
            <w:color w:val="27314A"/>
            <w:spacing w:val="-4"/>
            <w:w w:val="110"/>
            <w:u w:val="single" w:color="27314A"/>
          </w:rPr>
          <w:t xml:space="preserve"> </w:t>
        </w:r>
        <w:r w:rsidR="00F17AA6">
          <w:rPr>
            <w:color w:val="27314A"/>
            <w:w w:val="110"/>
            <w:u w:val="single" w:color="27314A"/>
          </w:rPr>
          <w:t>5303.9</w:t>
        </w:r>
        <w:r w:rsidR="00F17AA6">
          <w:rPr>
            <w:color w:val="27314A"/>
            <w:spacing w:val="-3"/>
            <w:w w:val="110"/>
            <w:u w:val="single" w:color="27314A"/>
          </w:rPr>
          <w:t xml:space="preserve"> </w:t>
        </w:r>
        <w:r w:rsidR="00F17AA6">
          <w:rPr>
            <w:color w:val="27314A"/>
            <w:w w:val="110"/>
            <w:u w:val="single" w:color="27314A"/>
          </w:rPr>
          <w:t>-</w:t>
        </w:r>
        <w:r w:rsidR="00F17AA6">
          <w:rPr>
            <w:color w:val="27314A"/>
            <w:spacing w:val="-3"/>
            <w:w w:val="110"/>
            <w:u w:val="single" w:color="27314A"/>
          </w:rPr>
          <w:t xml:space="preserve"> </w:t>
        </w:r>
        <w:r w:rsidR="00F17AA6">
          <w:rPr>
            <w:color w:val="27314A"/>
            <w:w w:val="110"/>
            <w:u w:val="single" w:color="27314A"/>
          </w:rPr>
          <w:t>WHISTLEBLOWER</w:t>
        </w:r>
        <w:r w:rsidR="00F17AA6">
          <w:rPr>
            <w:color w:val="27314A"/>
            <w:spacing w:val="-3"/>
            <w:w w:val="110"/>
            <w:u w:val="single" w:color="27314A"/>
          </w:rPr>
          <w:t xml:space="preserve"> </w:t>
        </w:r>
        <w:r w:rsidR="00F17AA6">
          <w:rPr>
            <w:color w:val="27314A"/>
            <w:w w:val="110"/>
            <w:u w:val="single" w:color="27314A"/>
          </w:rPr>
          <w:t>PROTECTIONS</w:t>
        </w:r>
        <w:r w:rsidR="00F17AA6">
          <w:rPr>
            <w:color w:val="27314A"/>
            <w:spacing w:val="-4"/>
            <w:w w:val="110"/>
            <w:u w:val="single" w:color="27314A"/>
          </w:rPr>
          <w:t xml:space="preserve"> </w:t>
        </w:r>
        <w:r w:rsidR="00F17AA6">
          <w:rPr>
            <w:color w:val="27314A"/>
            <w:w w:val="110"/>
            <w:u w:val="single" w:color="27314A"/>
          </w:rPr>
          <w:t>FOR</w:t>
        </w:r>
        <w:r w:rsidR="00F17AA6">
          <w:rPr>
            <w:color w:val="27314A"/>
            <w:spacing w:val="-3"/>
            <w:w w:val="110"/>
            <w:u w:val="single" w:color="27314A"/>
          </w:rPr>
          <w:t xml:space="preserve"> </w:t>
        </w:r>
        <w:r w:rsidR="00F17AA6">
          <w:rPr>
            <w:color w:val="27314A"/>
            <w:w w:val="110"/>
            <w:u w:val="single" w:color="27314A"/>
          </w:rPr>
          <w:t>CONTRACTOR</w:t>
        </w:r>
        <w:r w:rsidR="00F17AA6">
          <w:rPr>
            <w:color w:val="27314A"/>
            <w:spacing w:val="-3"/>
            <w:w w:val="110"/>
            <w:u w:val="single" w:color="27314A"/>
          </w:rPr>
          <w:t xml:space="preserve"> </w:t>
        </w:r>
        <w:r w:rsidR="00F17AA6">
          <w:rPr>
            <w:color w:val="27314A"/>
            <w:spacing w:val="-2"/>
            <w:w w:val="110"/>
            <w:u w:val="single" w:color="27314A"/>
          </w:rPr>
          <w:t>EMPLOYEES</w:t>
        </w:r>
      </w:hyperlink>
    </w:p>
    <w:p w14:paraId="1299C43A" w14:textId="77777777" w:rsidR="00315745" w:rsidRDefault="00315745">
      <w:pPr>
        <w:pStyle w:val="BodyText"/>
        <w:spacing w:before="9"/>
        <w:rPr>
          <w:sz w:val="15"/>
        </w:rPr>
      </w:pPr>
    </w:p>
    <w:p w14:paraId="17998035" w14:textId="77777777" w:rsidR="00315745" w:rsidRDefault="00775A60">
      <w:pPr>
        <w:pStyle w:val="BodyText"/>
        <w:spacing w:before="96"/>
        <w:ind w:left="110"/>
      </w:pPr>
      <w:hyperlink w:anchor="_bookmark0" w:history="1">
        <w:r w:rsidR="00F17AA6">
          <w:rPr>
            <w:color w:val="27314A"/>
            <w:w w:val="105"/>
            <w:u w:val="single" w:color="27314A"/>
          </w:rPr>
          <w:t>5303.906</w:t>
        </w:r>
        <w:r w:rsidR="00F17AA6">
          <w:rPr>
            <w:color w:val="27314A"/>
            <w:spacing w:val="2"/>
            <w:w w:val="105"/>
            <w:u w:val="single" w:color="27314A"/>
          </w:rPr>
          <w:t xml:space="preserve"> </w:t>
        </w:r>
        <w:r w:rsidR="00F17AA6">
          <w:rPr>
            <w:color w:val="27314A"/>
            <w:spacing w:val="-2"/>
            <w:w w:val="105"/>
            <w:u w:val="single" w:color="27314A"/>
          </w:rPr>
          <w:t>Remedies</w:t>
        </w:r>
      </w:hyperlink>
    </w:p>
    <w:p w14:paraId="4DDBEF00" w14:textId="77777777" w:rsidR="00315745" w:rsidRDefault="00315745">
      <w:pPr>
        <w:pStyle w:val="BodyText"/>
        <w:spacing w:before="9"/>
        <w:rPr>
          <w:sz w:val="15"/>
        </w:rPr>
      </w:pPr>
    </w:p>
    <w:p w14:paraId="4F74C817" w14:textId="77777777" w:rsidR="00315745" w:rsidRDefault="00775A60">
      <w:pPr>
        <w:pStyle w:val="BodyText"/>
        <w:spacing w:before="95"/>
        <w:ind w:left="110"/>
      </w:pPr>
      <w:hyperlink w:anchor="_bookmark0" w:history="1">
        <w:r w:rsidR="00F17AA6">
          <w:rPr>
            <w:color w:val="27314A"/>
            <w:w w:val="110"/>
            <w:u w:val="single" w:color="27314A"/>
          </w:rPr>
          <w:t>Subpart</w:t>
        </w:r>
        <w:r w:rsidR="00F17AA6">
          <w:rPr>
            <w:color w:val="27314A"/>
            <w:spacing w:val="12"/>
            <w:w w:val="110"/>
            <w:u w:val="single" w:color="27314A"/>
          </w:rPr>
          <w:t xml:space="preserve"> </w:t>
        </w:r>
        <w:r w:rsidR="00F17AA6">
          <w:rPr>
            <w:color w:val="27314A"/>
            <w:w w:val="110"/>
            <w:u w:val="single" w:color="27314A"/>
          </w:rPr>
          <w:t>5303.10</w:t>
        </w:r>
        <w:r w:rsidR="00F17AA6">
          <w:rPr>
            <w:color w:val="27314A"/>
            <w:spacing w:val="12"/>
            <w:w w:val="110"/>
            <w:u w:val="single" w:color="27314A"/>
          </w:rPr>
          <w:t xml:space="preserve"> </w:t>
        </w:r>
        <w:r w:rsidR="00F17AA6">
          <w:rPr>
            <w:color w:val="27314A"/>
            <w:w w:val="110"/>
            <w:u w:val="single" w:color="27314A"/>
          </w:rPr>
          <w:t>-</w:t>
        </w:r>
        <w:r w:rsidR="00F17AA6">
          <w:rPr>
            <w:color w:val="27314A"/>
            <w:spacing w:val="12"/>
            <w:w w:val="110"/>
            <w:u w:val="single" w:color="27314A"/>
          </w:rPr>
          <w:t xml:space="preserve"> </w:t>
        </w:r>
        <w:r w:rsidR="00F17AA6">
          <w:rPr>
            <w:color w:val="27314A"/>
            <w:w w:val="110"/>
            <w:u w:val="single" w:color="27314A"/>
          </w:rPr>
          <w:t>CONTRACTOR</w:t>
        </w:r>
        <w:r w:rsidR="00F17AA6">
          <w:rPr>
            <w:color w:val="27314A"/>
            <w:spacing w:val="12"/>
            <w:w w:val="110"/>
            <w:u w:val="single" w:color="27314A"/>
          </w:rPr>
          <w:t xml:space="preserve"> </w:t>
        </w:r>
        <w:r w:rsidR="00F17AA6">
          <w:rPr>
            <w:color w:val="27314A"/>
            <w:w w:val="110"/>
            <w:u w:val="single" w:color="27314A"/>
          </w:rPr>
          <w:t>CODE</w:t>
        </w:r>
        <w:r w:rsidR="00F17AA6">
          <w:rPr>
            <w:color w:val="27314A"/>
            <w:spacing w:val="13"/>
            <w:w w:val="110"/>
            <w:u w:val="single" w:color="27314A"/>
          </w:rPr>
          <w:t xml:space="preserve"> </w:t>
        </w:r>
        <w:r w:rsidR="00F17AA6">
          <w:rPr>
            <w:color w:val="27314A"/>
            <w:w w:val="110"/>
            <w:u w:val="single" w:color="27314A"/>
          </w:rPr>
          <w:t>OF</w:t>
        </w:r>
        <w:r w:rsidR="00F17AA6">
          <w:rPr>
            <w:color w:val="27314A"/>
            <w:spacing w:val="12"/>
            <w:w w:val="110"/>
            <w:u w:val="single" w:color="27314A"/>
          </w:rPr>
          <w:t xml:space="preserve"> </w:t>
        </w:r>
        <w:r w:rsidR="00F17AA6">
          <w:rPr>
            <w:color w:val="27314A"/>
            <w:w w:val="110"/>
            <w:u w:val="single" w:color="27314A"/>
          </w:rPr>
          <w:t>BUSINESS</w:t>
        </w:r>
        <w:r w:rsidR="00F17AA6">
          <w:rPr>
            <w:color w:val="27314A"/>
            <w:spacing w:val="12"/>
            <w:w w:val="110"/>
            <w:u w:val="single" w:color="27314A"/>
          </w:rPr>
          <w:t xml:space="preserve"> </w:t>
        </w:r>
        <w:r w:rsidR="00F17AA6">
          <w:rPr>
            <w:color w:val="27314A"/>
            <w:w w:val="110"/>
            <w:u w:val="single" w:color="27314A"/>
          </w:rPr>
          <w:t>ETHICS</w:t>
        </w:r>
        <w:r w:rsidR="00F17AA6">
          <w:rPr>
            <w:color w:val="27314A"/>
            <w:spacing w:val="12"/>
            <w:w w:val="110"/>
            <w:u w:val="single" w:color="27314A"/>
          </w:rPr>
          <w:t xml:space="preserve"> </w:t>
        </w:r>
        <w:r w:rsidR="00F17AA6">
          <w:rPr>
            <w:color w:val="27314A"/>
            <w:w w:val="110"/>
            <w:u w:val="single" w:color="27314A"/>
          </w:rPr>
          <w:t>AND</w:t>
        </w:r>
        <w:r w:rsidR="00F17AA6">
          <w:rPr>
            <w:color w:val="27314A"/>
            <w:spacing w:val="12"/>
            <w:w w:val="110"/>
            <w:u w:val="single" w:color="27314A"/>
          </w:rPr>
          <w:t xml:space="preserve"> </w:t>
        </w:r>
        <w:r w:rsidR="00F17AA6">
          <w:rPr>
            <w:color w:val="27314A"/>
            <w:spacing w:val="-2"/>
            <w:w w:val="110"/>
            <w:u w:val="single" w:color="27314A"/>
          </w:rPr>
          <w:t>CONDUCT</w:t>
        </w:r>
      </w:hyperlink>
    </w:p>
    <w:p w14:paraId="3461D779" w14:textId="77777777" w:rsidR="00315745" w:rsidRDefault="00315745">
      <w:pPr>
        <w:pStyle w:val="BodyText"/>
        <w:spacing w:before="9"/>
        <w:rPr>
          <w:sz w:val="15"/>
        </w:rPr>
      </w:pPr>
    </w:p>
    <w:p w14:paraId="5D3A6B36" w14:textId="77777777" w:rsidR="00315745" w:rsidRDefault="00775A60">
      <w:pPr>
        <w:pStyle w:val="BodyText"/>
        <w:spacing w:before="96"/>
        <w:ind w:left="110"/>
      </w:pPr>
      <w:hyperlink w:anchor="_bookmark0" w:history="1">
        <w:r w:rsidR="00F17AA6">
          <w:rPr>
            <w:color w:val="27314A"/>
            <w:w w:val="105"/>
            <w:u w:val="single" w:color="27314A"/>
          </w:rPr>
          <w:t>5303.1003</w:t>
        </w:r>
        <w:r w:rsidR="00F17AA6">
          <w:rPr>
            <w:color w:val="27314A"/>
            <w:spacing w:val="1"/>
            <w:w w:val="105"/>
            <w:u w:val="single" w:color="27314A"/>
          </w:rPr>
          <w:t xml:space="preserve"> </w:t>
        </w:r>
        <w:r w:rsidR="00F17AA6">
          <w:rPr>
            <w:color w:val="27314A"/>
            <w:spacing w:val="-2"/>
            <w:w w:val="105"/>
            <w:u w:val="single" w:color="27314A"/>
          </w:rPr>
          <w:t>Requirements</w:t>
        </w:r>
      </w:hyperlink>
    </w:p>
    <w:p w14:paraId="3CF2D8B6" w14:textId="77777777" w:rsidR="00315745" w:rsidRDefault="00315745">
      <w:pPr>
        <w:sectPr w:rsidR="00315745" w:rsidSect="00AD2EBE">
          <w:type w:val="continuous"/>
          <w:pgSz w:w="11910" w:h="16840"/>
          <w:pgMar w:top="840" w:right="740" w:bottom="280" w:left="740" w:header="720" w:footer="720" w:gutter="0"/>
          <w:cols w:space="720"/>
        </w:sectPr>
      </w:pPr>
    </w:p>
    <w:p w14:paraId="66C2343A" w14:textId="77777777" w:rsidR="00315745" w:rsidRDefault="00775A60">
      <w:pPr>
        <w:pStyle w:val="BodyText"/>
        <w:spacing w:before="82" w:line="271" w:lineRule="auto"/>
        <w:ind w:left="110"/>
      </w:pPr>
      <w:hyperlink w:anchor="_bookmark0" w:history="1">
        <w:r w:rsidR="00F17AA6">
          <w:rPr>
            <w:color w:val="27314A"/>
            <w:w w:val="110"/>
            <w:u w:val="single" w:color="27314A"/>
          </w:rPr>
          <w:t>Subpart 5303.11 - PREVENTING PERSONAL CONFLICTS OF INTEREST FOR CONTRACTOR</w:t>
        </w:r>
      </w:hyperlink>
      <w:r w:rsidR="00F17AA6">
        <w:rPr>
          <w:color w:val="27314A"/>
          <w:w w:val="110"/>
        </w:rPr>
        <w:t xml:space="preserve"> </w:t>
      </w:r>
      <w:hyperlink w:anchor="_bookmark0" w:history="1">
        <w:r w:rsidR="00F17AA6">
          <w:rPr>
            <w:color w:val="27314A"/>
            <w:w w:val="110"/>
            <w:u w:val="single" w:color="27314A"/>
          </w:rPr>
          <w:t>EMPLOYEES PERFORMING ACQUISITION FUNCTIONS</w:t>
        </w:r>
      </w:hyperlink>
    </w:p>
    <w:p w14:paraId="0FB78278" w14:textId="77777777" w:rsidR="00315745" w:rsidRDefault="00315745">
      <w:pPr>
        <w:pStyle w:val="BodyText"/>
        <w:rPr>
          <w:sz w:val="13"/>
        </w:rPr>
      </w:pPr>
    </w:p>
    <w:p w14:paraId="32E57299" w14:textId="77777777" w:rsidR="00315745" w:rsidRDefault="00775A60">
      <w:pPr>
        <w:pStyle w:val="BodyText"/>
        <w:spacing w:before="95"/>
        <w:ind w:left="110"/>
      </w:pPr>
      <w:hyperlink w:anchor="_bookmark0" w:history="1">
        <w:r w:rsidR="00F17AA6">
          <w:rPr>
            <w:color w:val="27314A"/>
            <w:w w:val="105"/>
            <w:u w:val="single" w:color="27314A"/>
          </w:rPr>
          <w:t>5303.1104</w:t>
        </w:r>
        <w:r w:rsidR="00F17AA6">
          <w:rPr>
            <w:color w:val="27314A"/>
            <w:spacing w:val="13"/>
            <w:w w:val="105"/>
            <w:u w:val="single" w:color="27314A"/>
          </w:rPr>
          <w:t xml:space="preserve"> </w:t>
        </w:r>
        <w:r w:rsidR="00F17AA6">
          <w:rPr>
            <w:color w:val="27314A"/>
            <w:w w:val="105"/>
            <w:u w:val="single" w:color="27314A"/>
          </w:rPr>
          <w:t>Mitigation</w:t>
        </w:r>
        <w:r w:rsidR="00F17AA6">
          <w:rPr>
            <w:color w:val="27314A"/>
            <w:spacing w:val="14"/>
            <w:w w:val="105"/>
            <w:u w:val="single" w:color="27314A"/>
          </w:rPr>
          <w:t xml:space="preserve"> </w:t>
        </w:r>
        <w:r w:rsidR="00F17AA6">
          <w:rPr>
            <w:color w:val="27314A"/>
            <w:w w:val="105"/>
            <w:u w:val="single" w:color="27314A"/>
          </w:rPr>
          <w:t>or</w:t>
        </w:r>
        <w:r w:rsidR="00F17AA6">
          <w:rPr>
            <w:color w:val="27314A"/>
            <w:spacing w:val="14"/>
            <w:w w:val="105"/>
            <w:u w:val="single" w:color="27314A"/>
          </w:rPr>
          <w:t xml:space="preserve"> </w:t>
        </w:r>
        <w:r w:rsidR="00F17AA6">
          <w:rPr>
            <w:color w:val="27314A"/>
            <w:spacing w:val="-2"/>
            <w:w w:val="105"/>
            <w:u w:val="single" w:color="27314A"/>
          </w:rPr>
          <w:t>Waiver</w:t>
        </w:r>
      </w:hyperlink>
    </w:p>
    <w:p w14:paraId="1FC39945" w14:textId="77777777" w:rsidR="00315745" w:rsidRDefault="00315745">
      <w:pPr>
        <w:pStyle w:val="BodyText"/>
        <w:rPr>
          <w:sz w:val="20"/>
        </w:rPr>
      </w:pPr>
    </w:p>
    <w:p w14:paraId="0562CB0E" w14:textId="77777777" w:rsidR="00315745" w:rsidRDefault="00315745">
      <w:pPr>
        <w:pStyle w:val="BodyText"/>
        <w:spacing w:before="8"/>
        <w:rPr>
          <w:sz w:val="17"/>
        </w:rPr>
      </w:pPr>
    </w:p>
    <w:p w14:paraId="77739A9E" w14:textId="77777777" w:rsidR="00315745" w:rsidRDefault="00F17AA6">
      <w:pPr>
        <w:pStyle w:val="Heading1"/>
        <w:spacing w:before="99"/>
        <w:rPr>
          <w:b/>
        </w:rPr>
      </w:pPr>
      <w:r>
        <w:rPr>
          <w:b/>
          <w:spacing w:val="-4"/>
        </w:rPr>
        <w:t>Subpart</w:t>
      </w:r>
      <w:r>
        <w:rPr>
          <w:b/>
          <w:spacing w:val="-18"/>
        </w:rPr>
        <w:t xml:space="preserve"> </w:t>
      </w:r>
      <w:r>
        <w:rPr>
          <w:b/>
          <w:spacing w:val="-4"/>
        </w:rPr>
        <w:t>5303.1</w:t>
      </w:r>
      <w:r>
        <w:rPr>
          <w:b/>
          <w:spacing w:val="-19"/>
        </w:rPr>
        <w:t xml:space="preserve"> </w:t>
      </w:r>
      <w:r>
        <w:rPr>
          <w:b/>
          <w:spacing w:val="-4"/>
        </w:rPr>
        <w:t>-</w:t>
      </w:r>
      <w:r>
        <w:rPr>
          <w:b/>
          <w:spacing w:val="-17"/>
        </w:rPr>
        <w:t xml:space="preserve"> </w:t>
      </w:r>
      <w:r>
        <w:rPr>
          <w:b/>
          <w:spacing w:val="-4"/>
        </w:rPr>
        <w:t>SAFEGUARDS</w:t>
      </w:r>
    </w:p>
    <w:p w14:paraId="34CE0A41" w14:textId="77777777" w:rsidR="00315745" w:rsidRDefault="00315745">
      <w:pPr>
        <w:pStyle w:val="BodyText"/>
        <w:rPr>
          <w:rFonts w:ascii="Bookman Old Style"/>
          <w:b/>
          <w:sz w:val="44"/>
        </w:rPr>
      </w:pPr>
    </w:p>
    <w:p w14:paraId="1BEABBC7" w14:textId="77777777" w:rsidR="00315745" w:rsidRDefault="00F17AA6">
      <w:pPr>
        <w:pStyle w:val="Heading2"/>
        <w:spacing w:before="1"/>
        <w:rPr>
          <w:b/>
        </w:rPr>
      </w:pPr>
      <w:r>
        <w:rPr>
          <w:b/>
          <w:spacing w:val="-2"/>
        </w:rPr>
        <w:t>5303.104-2</w:t>
      </w:r>
      <w:r>
        <w:rPr>
          <w:b/>
          <w:spacing w:val="-15"/>
        </w:rPr>
        <w:t xml:space="preserve"> </w:t>
      </w:r>
      <w:r>
        <w:rPr>
          <w:b/>
          <w:spacing w:val="-2"/>
        </w:rPr>
        <w:t>General</w:t>
      </w:r>
    </w:p>
    <w:p w14:paraId="62EBF3C5" w14:textId="77777777" w:rsidR="00315745" w:rsidRDefault="00315745">
      <w:pPr>
        <w:pStyle w:val="BodyText"/>
        <w:spacing w:before="4"/>
        <w:rPr>
          <w:rFonts w:ascii="Bookman Old Style"/>
          <w:b/>
          <w:sz w:val="42"/>
        </w:rPr>
      </w:pPr>
    </w:p>
    <w:p w14:paraId="2C8A435B" w14:textId="77777777" w:rsidR="00315745" w:rsidRDefault="00F17AA6">
      <w:pPr>
        <w:pStyle w:val="BodyText"/>
        <w:spacing w:line="271" w:lineRule="auto"/>
        <w:ind w:left="110"/>
      </w:pPr>
      <w:r>
        <w:rPr>
          <w:w w:val="105"/>
        </w:rPr>
        <w:t xml:space="preserve">(a) See </w:t>
      </w:r>
      <w:hyperlink r:id="rId9" w:anchor="DAFFARS_MP5301_601">
        <w:r>
          <w:rPr>
            <w:color w:val="27314A"/>
            <w:w w:val="105"/>
            <w:u w:val="single" w:color="27314A"/>
          </w:rPr>
          <w:t>MP5301.601(a)(i)</w:t>
        </w:r>
      </w:hyperlink>
      <w:r>
        <w:rPr>
          <w:color w:val="27314A"/>
          <w:w w:val="105"/>
        </w:rPr>
        <w:t xml:space="preserve"> </w:t>
      </w:r>
      <w:r>
        <w:rPr>
          <w:w w:val="105"/>
        </w:rPr>
        <w:t xml:space="preserve">when supplementing specific definitions to identify individuals who occupy positions specified in FAR </w:t>
      </w:r>
      <w:hyperlink r:id="rId10" w:anchor="FAR_3_104_3">
        <w:r>
          <w:rPr>
            <w:color w:val="27314A"/>
            <w:w w:val="105"/>
            <w:u w:val="single" w:color="27314A"/>
          </w:rPr>
          <w:t>3.104-3(d)(1)(ii)</w:t>
        </w:r>
      </w:hyperlink>
      <w:r>
        <w:rPr>
          <w:w w:val="105"/>
        </w:rPr>
        <w:t>, and any clauses required by 3.104.</w:t>
      </w:r>
    </w:p>
    <w:p w14:paraId="6D98A12B" w14:textId="77777777" w:rsidR="00315745" w:rsidRDefault="00315745">
      <w:pPr>
        <w:pStyle w:val="BodyText"/>
        <w:spacing w:before="1"/>
        <w:rPr>
          <w:sz w:val="21"/>
        </w:rPr>
      </w:pPr>
    </w:p>
    <w:p w14:paraId="7A2F24C0" w14:textId="77777777" w:rsidR="00315745" w:rsidRDefault="00F17AA6">
      <w:pPr>
        <w:pStyle w:val="BodyText"/>
        <w:spacing w:line="271" w:lineRule="auto"/>
        <w:ind w:left="110" w:right="253"/>
      </w:pPr>
      <w:r>
        <w:rPr>
          <w:w w:val="105"/>
        </w:rPr>
        <w:t>(b)(6) Former federal employees have a continuing obligation to the Government not to disclose or misuse any other information acquired as part of their official duties and which is not generally available to the public.</w:t>
      </w:r>
    </w:p>
    <w:p w14:paraId="2946DB82" w14:textId="77777777" w:rsidR="00315745" w:rsidRDefault="00315745">
      <w:pPr>
        <w:pStyle w:val="BodyText"/>
        <w:rPr>
          <w:sz w:val="26"/>
        </w:rPr>
      </w:pPr>
    </w:p>
    <w:p w14:paraId="3F237978" w14:textId="77777777" w:rsidR="00315745" w:rsidRDefault="00F17AA6">
      <w:pPr>
        <w:pStyle w:val="Heading2"/>
        <w:spacing w:before="171" w:line="280" w:lineRule="auto"/>
        <w:ind w:right="253"/>
        <w:rPr>
          <w:b/>
        </w:rPr>
      </w:pPr>
      <w:r>
        <w:rPr>
          <w:b/>
        </w:rPr>
        <w:t>5303.104-3</w:t>
      </w:r>
      <w:r>
        <w:rPr>
          <w:b/>
          <w:spacing w:val="-20"/>
        </w:rPr>
        <w:t xml:space="preserve"> </w:t>
      </w:r>
      <w:r>
        <w:rPr>
          <w:b/>
        </w:rPr>
        <w:t>Statutory</w:t>
      </w:r>
      <w:r>
        <w:rPr>
          <w:b/>
          <w:spacing w:val="-20"/>
        </w:rPr>
        <w:t xml:space="preserve"> </w:t>
      </w:r>
      <w:r>
        <w:rPr>
          <w:b/>
        </w:rPr>
        <w:t>and</w:t>
      </w:r>
      <w:r>
        <w:rPr>
          <w:b/>
          <w:spacing w:val="-20"/>
        </w:rPr>
        <w:t xml:space="preserve"> </w:t>
      </w:r>
      <w:r>
        <w:rPr>
          <w:b/>
        </w:rPr>
        <w:t>Related</w:t>
      </w:r>
      <w:r>
        <w:rPr>
          <w:b/>
          <w:spacing w:val="-20"/>
        </w:rPr>
        <w:t xml:space="preserve"> </w:t>
      </w:r>
      <w:r>
        <w:rPr>
          <w:b/>
        </w:rPr>
        <w:t>Prohibitions,</w:t>
      </w:r>
      <w:r>
        <w:rPr>
          <w:b/>
          <w:spacing w:val="-20"/>
        </w:rPr>
        <w:t xml:space="preserve"> </w:t>
      </w:r>
      <w:r>
        <w:rPr>
          <w:b/>
        </w:rPr>
        <w:t>Restrictions,</w:t>
      </w:r>
      <w:r>
        <w:rPr>
          <w:b/>
          <w:spacing w:val="-20"/>
        </w:rPr>
        <w:t xml:space="preserve"> </w:t>
      </w:r>
      <w:r>
        <w:rPr>
          <w:b/>
        </w:rPr>
        <w:t xml:space="preserve">and </w:t>
      </w:r>
      <w:r>
        <w:rPr>
          <w:b/>
          <w:spacing w:val="-2"/>
        </w:rPr>
        <w:t>Requirements</w:t>
      </w:r>
    </w:p>
    <w:p w14:paraId="5997CC1D" w14:textId="77777777" w:rsidR="00315745" w:rsidRDefault="00315745">
      <w:pPr>
        <w:pStyle w:val="BodyText"/>
        <w:spacing w:before="2"/>
        <w:rPr>
          <w:rFonts w:ascii="Bookman Old Style"/>
          <w:b/>
          <w:sz w:val="38"/>
        </w:rPr>
      </w:pPr>
    </w:p>
    <w:p w14:paraId="6353FC9A" w14:textId="1945888F" w:rsidR="00315745" w:rsidRDefault="00F17AA6">
      <w:pPr>
        <w:pStyle w:val="ListParagraph"/>
        <w:numPr>
          <w:ilvl w:val="0"/>
          <w:numId w:val="6"/>
        </w:numPr>
        <w:tabs>
          <w:tab w:val="left" w:pos="442"/>
        </w:tabs>
        <w:spacing w:before="1" w:line="271" w:lineRule="auto"/>
        <w:ind w:right="296" w:firstLine="0"/>
      </w:pPr>
      <w:r>
        <w:rPr>
          <w:w w:val="105"/>
        </w:rPr>
        <w:t>Similar to knowledge of classified information, employee protective obligations of Government acquisition information extend beyond federal service</w:t>
      </w:r>
      <w:ins w:id="5" w:author="SMITH, AMY K CIV USAF HAF SAF/AQCP" w:date="2024-03-07T07:25:00Z">
        <w:r w:rsidR="00564666">
          <w:rPr>
            <w:w w:val="105"/>
          </w:rPr>
          <w:t>.  Failure</w:t>
        </w:r>
        <w:r w:rsidR="00565873">
          <w:rPr>
            <w:w w:val="105"/>
          </w:rPr>
          <w:t xml:space="preserve"> to comply with protective obligations</w:t>
        </w:r>
      </w:ins>
      <w:ins w:id="6" w:author="SMITH, AMY K CIV USAF HAF SAF/AQCP" w:date="2024-03-07T07:26:00Z">
        <w:r w:rsidR="00D73C71">
          <w:rPr>
            <w:w w:val="105"/>
          </w:rPr>
          <w:t xml:space="preserve"> during and after federal service</w:t>
        </w:r>
      </w:ins>
      <w:ins w:id="7" w:author="SMITH, AMY K CIV USAF HAF SAF/AQCP" w:date="2024-03-07T07:25:00Z">
        <w:r w:rsidR="00565873">
          <w:rPr>
            <w:w w:val="105"/>
          </w:rPr>
          <w:t xml:space="preserve"> would support</w:t>
        </w:r>
      </w:ins>
      <w:del w:id="8" w:author="SMITH, AMY K CIV USAF HAF SAF/AQCP" w:date="2024-03-07T07:25:00Z">
        <w:r w:rsidDel="00565873">
          <w:rPr>
            <w:w w:val="105"/>
          </w:rPr>
          <w:delText xml:space="preserve"> and further support</w:delText>
        </w:r>
      </w:del>
      <w:r>
        <w:rPr>
          <w:w w:val="105"/>
        </w:rPr>
        <w:t xml:space="preserve"> potential determinations of personal and organizational conflicts of interest, as well as potential determinations to eliminate</w:t>
      </w:r>
      <w:r>
        <w:rPr>
          <w:spacing w:val="40"/>
          <w:w w:val="105"/>
        </w:rPr>
        <w:t xml:space="preserve"> </w:t>
      </w:r>
      <w:r>
        <w:rPr>
          <w:w w:val="105"/>
        </w:rPr>
        <w:t>contractors from competing on certain acquisitions due to conflicts of interest.</w:t>
      </w:r>
    </w:p>
    <w:p w14:paraId="110FFD37" w14:textId="77777777" w:rsidR="00315745" w:rsidRDefault="00315745">
      <w:pPr>
        <w:pStyle w:val="BodyText"/>
        <w:spacing w:before="1"/>
        <w:rPr>
          <w:sz w:val="21"/>
        </w:rPr>
      </w:pPr>
    </w:p>
    <w:p w14:paraId="1D684869" w14:textId="77777777" w:rsidR="00315745" w:rsidRDefault="00F17AA6">
      <w:pPr>
        <w:pStyle w:val="BodyText"/>
        <w:spacing w:before="1" w:line="271" w:lineRule="auto"/>
        <w:ind w:left="110"/>
      </w:pPr>
      <w:r>
        <w:rPr>
          <w:w w:val="105"/>
        </w:rPr>
        <w:t xml:space="preserve">(c)(1)(ii) See </w:t>
      </w:r>
      <w:hyperlink r:id="rId11" w:anchor="DAFFARS_MP5301_601">
        <w:r>
          <w:rPr>
            <w:color w:val="27314A"/>
            <w:w w:val="105"/>
            <w:u w:val="single" w:color="27314A"/>
          </w:rPr>
          <w:t>MP5301.601(a)(i)</w:t>
        </w:r>
      </w:hyperlink>
      <w:r>
        <w:rPr>
          <w:color w:val="27314A"/>
          <w:w w:val="105"/>
        </w:rPr>
        <w:t xml:space="preserve"> </w:t>
      </w:r>
      <w:r>
        <w:rPr>
          <w:w w:val="105"/>
        </w:rPr>
        <w:t xml:space="preserve">for individuals authorized to approve resumption of participation in a </w:t>
      </w:r>
      <w:r>
        <w:rPr>
          <w:spacing w:val="-2"/>
          <w:w w:val="105"/>
        </w:rPr>
        <w:t>procurement.</w:t>
      </w:r>
    </w:p>
    <w:p w14:paraId="6B699379" w14:textId="77777777" w:rsidR="00315745" w:rsidRDefault="00315745">
      <w:pPr>
        <w:pStyle w:val="BodyText"/>
        <w:rPr>
          <w:sz w:val="26"/>
        </w:rPr>
      </w:pPr>
    </w:p>
    <w:p w14:paraId="7FA50A1D" w14:textId="77777777" w:rsidR="00315745" w:rsidRDefault="00F17AA6">
      <w:pPr>
        <w:pStyle w:val="Heading2"/>
        <w:spacing w:before="170" w:line="280" w:lineRule="auto"/>
        <w:rPr>
          <w:b/>
        </w:rPr>
      </w:pPr>
      <w:r>
        <w:rPr>
          <w:b/>
        </w:rPr>
        <w:t xml:space="preserve">5303.104-4 </w:t>
      </w:r>
      <w:del w:id="9" w:author="SMITH, AMY K CIV USAF HAF SAF/AQCP" w:date="2024-03-07T07:33:00Z">
        <w:r w:rsidDel="00D07739">
          <w:rPr>
            <w:b/>
          </w:rPr>
          <w:delText xml:space="preserve">(a) </w:delText>
        </w:r>
      </w:del>
      <w:r>
        <w:rPr>
          <w:b/>
        </w:rPr>
        <w:t>Disclosure, Protection, and Marking of Contractor Bid or Proposal Information and Source Selection Information</w:t>
      </w:r>
    </w:p>
    <w:p w14:paraId="3FE9F23F" w14:textId="77777777" w:rsidR="00315745" w:rsidRDefault="00315745">
      <w:pPr>
        <w:pStyle w:val="BodyText"/>
        <w:spacing w:before="3"/>
        <w:rPr>
          <w:rFonts w:ascii="Bookman Old Style"/>
          <w:b/>
          <w:sz w:val="38"/>
        </w:rPr>
      </w:pPr>
    </w:p>
    <w:p w14:paraId="3202FC7C" w14:textId="0EC1C08B" w:rsidR="005E23F0" w:rsidRPr="00EC031A" w:rsidRDefault="00EC031A">
      <w:pPr>
        <w:pStyle w:val="ListParagraph"/>
        <w:numPr>
          <w:ilvl w:val="0"/>
          <w:numId w:val="7"/>
        </w:numPr>
        <w:rPr>
          <w:ins w:id="10" w:author="SMITH, AMY K CIV USAF HAF SAF/AQCP" w:date="2023-12-01T12:00:00Z"/>
          <w:rFonts w:ascii="Calibri" w:eastAsiaTheme="minorHAnsi" w:hAnsi="Calibri" w:cs="Calibri"/>
          <w:rPrChange w:id="11" w:author="SMITH, AMY K CIV USAF HAF SAF/AQCP" w:date="2024-03-12T16:32:00Z">
            <w:rPr>
              <w:ins w:id="12" w:author="SMITH, AMY K CIV USAF HAF SAF/AQCP" w:date="2023-12-01T12:00:00Z"/>
              <w:w w:val="105"/>
            </w:rPr>
          </w:rPrChange>
        </w:rPr>
        <w:pPrChange w:id="13" w:author="SMITH, AMY K CIV USAF HAF SAF/AQCP" w:date="2024-03-12T16:32:00Z">
          <w:pPr>
            <w:pStyle w:val="BodyText"/>
            <w:numPr>
              <w:numId w:val="7"/>
            </w:numPr>
            <w:spacing w:line="271" w:lineRule="auto"/>
            <w:ind w:left="470" w:right="116" w:hanging="360"/>
          </w:pPr>
        </w:pPrChange>
      </w:pPr>
      <w:ins w:id="14" w:author="SMITH, AMY K CIV USAF HAF SAF/AQCP" w:date="2024-03-12T16:32:00Z">
        <w:r>
          <w:rPr>
            <w:w w:val="105"/>
          </w:rPr>
          <w:t xml:space="preserve"> </w:t>
        </w:r>
        <w:r w:rsidRPr="00EC031A">
          <w:rPr>
            <w:w w:val="105"/>
          </w:rPr>
          <w:t xml:space="preserve">When it comes to safeguarding public data, trust is paramount.  </w:t>
        </w:r>
      </w:ins>
      <w:ins w:id="15" w:author="SMITH, AMY K CIV USAF HAF SAF/AQCP" w:date="2024-03-11T16:39:00Z">
        <w:r w:rsidR="004E785F" w:rsidRPr="00EC031A">
          <w:rPr>
            <w:w w:val="105"/>
          </w:rPr>
          <w:t>Contract management security and data privacy are critical.  Contracting data produced or maintained by the Contracting workforce must also be handled in accordance with applicable laws and regulations to safeguard this data.  Any individuals requiring access to contract data as a result of participating on a source selection or in the performance of their duties must sign a Non-Disclosure Agreement.</w:t>
        </w:r>
      </w:ins>
      <w:del w:id="16" w:author="SMITH, AMY K CIV USAF HAF SAF/AQCP" w:date="2024-03-11T16:39:00Z">
        <w:r w:rsidR="00F17AA6" w:rsidRPr="00EC031A" w:rsidDel="004E785F">
          <w:rPr>
            <w:w w:val="105"/>
          </w:rPr>
          <w:delText>Any</w:delText>
        </w:r>
        <w:r w:rsidR="00F17AA6" w:rsidRPr="00EC031A" w:rsidDel="004E785F">
          <w:rPr>
            <w:spacing w:val="21"/>
            <w:w w:val="105"/>
          </w:rPr>
          <w:delText xml:space="preserve"> </w:delText>
        </w:r>
        <w:r w:rsidR="00F17AA6" w:rsidRPr="00EC031A" w:rsidDel="004E785F">
          <w:rPr>
            <w:w w:val="105"/>
          </w:rPr>
          <w:delText>individuals</w:delText>
        </w:r>
        <w:r w:rsidR="00F17AA6" w:rsidRPr="00EC031A" w:rsidDel="004E785F">
          <w:rPr>
            <w:spacing w:val="21"/>
            <w:w w:val="105"/>
          </w:rPr>
          <w:delText xml:space="preserve"> </w:delText>
        </w:r>
        <w:r w:rsidR="00F17AA6" w:rsidRPr="00EC031A" w:rsidDel="004E785F">
          <w:rPr>
            <w:w w:val="105"/>
          </w:rPr>
          <w:delText>requiring</w:delText>
        </w:r>
        <w:r w:rsidR="00F17AA6" w:rsidRPr="00EC031A" w:rsidDel="004E785F">
          <w:rPr>
            <w:spacing w:val="21"/>
            <w:w w:val="105"/>
          </w:rPr>
          <w:delText xml:space="preserve"> </w:delText>
        </w:r>
        <w:r w:rsidR="00F17AA6" w:rsidRPr="00EC031A" w:rsidDel="004E785F">
          <w:rPr>
            <w:w w:val="105"/>
          </w:rPr>
          <w:delText>access</w:delText>
        </w:r>
        <w:r w:rsidR="00F17AA6" w:rsidRPr="00EC031A" w:rsidDel="004E785F">
          <w:rPr>
            <w:spacing w:val="21"/>
            <w:w w:val="105"/>
          </w:rPr>
          <w:delText xml:space="preserve"> </w:delText>
        </w:r>
        <w:r w:rsidR="00F17AA6" w:rsidRPr="00EC031A" w:rsidDel="004E785F">
          <w:rPr>
            <w:w w:val="105"/>
          </w:rPr>
          <w:delText>to</w:delText>
        </w:r>
        <w:r w:rsidR="00F17AA6" w:rsidRPr="00EC031A" w:rsidDel="004E785F">
          <w:rPr>
            <w:spacing w:val="21"/>
            <w:w w:val="105"/>
          </w:rPr>
          <w:delText xml:space="preserve"> </w:delText>
        </w:r>
        <w:r w:rsidR="00F17AA6" w:rsidRPr="00EC031A" w:rsidDel="004E785F">
          <w:rPr>
            <w:w w:val="105"/>
          </w:rPr>
          <w:delText>Source</w:delText>
        </w:r>
        <w:r w:rsidR="00F17AA6" w:rsidRPr="00EC031A" w:rsidDel="004E785F">
          <w:rPr>
            <w:spacing w:val="21"/>
            <w:w w:val="105"/>
          </w:rPr>
          <w:delText xml:space="preserve"> </w:delText>
        </w:r>
        <w:r w:rsidR="00F17AA6" w:rsidRPr="00EC031A" w:rsidDel="004E785F">
          <w:rPr>
            <w:w w:val="105"/>
          </w:rPr>
          <w:delText>Selection</w:delText>
        </w:r>
        <w:r w:rsidR="00F17AA6" w:rsidRPr="00EC031A" w:rsidDel="004E785F">
          <w:rPr>
            <w:spacing w:val="21"/>
            <w:w w:val="105"/>
          </w:rPr>
          <w:delText xml:space="preserve"> </w:delText>
        </w:r>
        <w:r w:rsidR="00F17AA6" w:rsidRPr="00EC031A" w:rsidDel="004E785F">
          <w:rPr>
            <w:w w:val="105"/>
          </w:rPr>
          <w:delText>Information</w:delText>
        </w:r>
        <w:r w:rsidR="00F17AA6" w:rsidRPr="00EC031A" w:rsidDel="004E785F">
          <w:rPr>
            <w:spacing w:val="21"/>
            <w:w w:val="105"/>
          </w:rPr>
          <w:delText xml:space="preserve"> </w:delText>
        </w:r>
        <w:r w:rsidR="00F17AA6" w:rsidRPr="00EC031A" w:rsidDel="004E785F">
          <w:rPr>
            <w:w w:val="105"/>
          </w:rPr>
          <w:delText>(SSI)</w:delText>
        </w:r>
        <w:r w:rsidR="00F17AA6" w:rsidRPr="00EC031A" w:rsidDel="004E785F">
          <w:rPr>
            <w:spacing w:val="21"/>
            <w:w w:val="105"/>
          </w:rPr>
          <w:delText xml:space="preserve"> </w:delText>
        </w:r>
        <w:r w:rsidR="00F17AA6" w:rsidRPr="00EC031A" w:rsidDel="004E785F">
          <w:rPr>
            <w:w w:val="105"/>
          </w:rPr>
          <w:delText>as</w:delText>
        </w:r>
        <w:r w:rsidR="00F17AA6" w:rsidRPr="00EC031A" w:rsidDel="004E785F">
          <w:rPr>
            <w:spacing w:val="21"/>
            <w:w w:val="105"/>
          </w:rPr>
          <w:delText xml:space="preserve"> </w:delText>
        </w:r>
        <w:r w:rsidR="00F17AA6" w:rsidRPr="00EC031A" w:rsidDel="004E785F">
          <w:rPr>
            <w:w w:val="105"/>
          </w:rPr>
          <w:delText>a</w:delText>
        </w:r>
        <w:r w:rsidR="00F17AA6" w:rsidRPr="00EC031A" w:rsidDel="004E785F">
          <w:rPr>
            <w:spacing w:val="21"/>
            <w:w w:val="105"/>
          </w:rPr>
          <w:delText xml:space="preserve"> </w:delText>
        </w:r>
        <w:r w:rsidR="00F17AA6" w:rsidRPr="00EC031A" w:rsidDel="004E785F">
          <w:rPr>
            <w:w w:val="105"/>
          </w:rPr>
          <w:delText>result</w:delText>
        </w:r>
        <w:r w:rsidR="00F17AA6" w:rsidRPr="00EC031A" w:rsidDel="004E785F">
          <w:rPr>
            <w:spacing w:val="21"/>
            <w:w w:val="105"/>
          </w:rPr>
          <w:delText xml:space="preserve"> </w:delText>
        </w:r>
        <w:r w:rsidR="00F17AA6" w:rsidRPr="00EC031A" w:rsidDel="004E785F">
          <w:rPr>
            <w:w w:val="105"/>
          </w:rPr>
          <w:delText>of</w:delText>
        </w:r>
        <w:r w:rsidR="00F17AA6" w:rsidRPr="00EC031A" w:rsidDel="004E785F">
          <w:rPr>
            <w:spacing w:val="21"/>
            <w:w w:val="105"/>
          </w:rPr>
          <w:delText xml:space="preserve"> </w:delText>
        </w:r>
        <w:r w:rsidR="00F17AA6" w:rsidRPr="00EC031A" w:rsidDel="004E785F">
          <w:rPr>
            <w:w w:val="105"/>
          </w:rPr>
          <w:delText>participating</w:delText>
        </w:r>
        <w:r w:rsidR="00F17AA6" w:rsidRPr="00EC031A" w:rsidDel="004E785F">
          <w:rPr>
            <w:spacing w:val="21"/>
            <w:w w:val="105"/>
          </w:rPr>
          <w:delText xml:space="preserve"> </w:delText>
        </w:r>
        <w:r w:rsidR="00F17AA6" w:rsidRPr="00EC031A" w:rsidDel="004E785F">
          <w:rPr>
            <w:w w:val="105"/>
          </w:rPr>
          <w:delText xml:space="preserve">on a source selection or in the performance of their duties must sign a </w:delText>
        </w:r>
        <w:r w:rsidR="004E785F" w:rsidRPr="00EC031A" w:rsidDel="004E785F">
          <w:fldChar w:fldCharType="begin"/>
        </w:r>
        <w:r w:rsidR="004E785F" w:rsidDel="004E785F">
          <w:delInstrText>HYPERLINK "https://usaf.dps.mil/sites/AFCC/AQCP/KnowledgeCenter/SitePages/DAFFARS-Templates.aspx" \h</w:delInstrText>
        </w:r>
        <w:r w:rsidR="004E785F" w:rsidRPr="00EC031A" w:rsidDel="004E785F">
          <w:fldChar w:fldCharType="separate"/>
        </w:r>
        <w:r w:rsidR="00F17AA6" w:rsidRPr="00EC031A" w:rsidDel="004E785F">
          <w:rPr>
            <w:color w:val="27314A"/>
            <w:w w:val="105"/>
            <w:u w:val="single" w:color="27314A"/>
          </w:rPr>
          <w:delText>Source Selection Non-Disclosure</w:delText>
        </w:r>
        <w:r w:rsidR="004E785F" w:rsidRPr="00EC031A" w:rsidDel="004E785F">
          <w:rPr>
            <w:color w:val="27314A"/>
            <w:w w:val="105"/>
            <w:u w:val="single" w:color="27314A"/>
          </w:rPr>
          <w:fldChar w:fldCharType="end"/>
        </w:r>
        <w:r w:rsidR="00F17AA6" w:rsidRPr="00EC031A" w:rsidDel="004E785F">
          <w:rPr>
            <w:color w:val="27314A"/>
            <w:spacing w:val="80"/>
            <w:w w:val="105"/>
          </w:rPr>
          <w:delText xml:space="preserve"> </w:delText>
        </w:r>
        <w:r w:rsidR="004E785F" w:rsidRPr="00EC031A" w:rsidDel="004E785F">
          <w:fldChar w:fldCharType="begin"/>
        </w:r>
        <w:r w:rsidR="004E785F" w:rsidDel="004E785F">
          <w:delInstrText>HYPERLINK "https://usaf.dps.mil/sites/AFCC/AQCP/KnowledgeCenter/SitePages/DAFFARS-Templates.aspx" \h</w:delInstrText>
        </w:r>
        <w:r w:rsidR="004E785F" w:rsidRPr="00EC031A" w:rsidDel="004E785F">
          <w:fldChar w:fldCharType="separate"/>
        </w:r>
        <w:r w:rsidR="00F17AA6" w:rsidRPr="00EC031A" w:rsidDel="004E785F">
          <w:rPr>
            <w:color w:val="27314A"/>
            <w:w w:val="105"/>
            <w:u w:val="single" w:color="27314A"/>
          </w:rPr>
          <w:delText>Agreement</w:delText>
        </w:r>
        <w:r w:rsidR="004E785F" w:rsidRPr="00EC031A" w:rsidDel="004E785F">
          <w:rPr>
            <w:color w:val="27314A"/>
            <w:w w:val="105"/>
            <w:u w:val="single" w:color="27314A"/>
          </w:rPr>
          <w:fldChar w:fldCharType="end"/>
        </w:r>
        <w:r w:rsidR="00F17AA6" w:rsidRPr="00EC031A" w:rsidDel="004E785F">
          <w:rPr>
            <w:w w:val="105"/>
          </w:rPr>
          <w:delText>. The Source Selection Non-Disclosure Agreement may be used on an annual basis for</w:delText>
        </w:r>
        <w:r w:rsidR="00F17AA6" w:rsidRPr="00EC031A" w:rsidDel="004E785F">
          <w:rPr>
            <w:spacing w:val="80"/>
            <w:w w:val="105"/>
          </w:rPr>
          <w:delText xml:space="preserve"> </w:delText>
        </w:r>
        <w:r w:rsidR="00F17AA6" w:rsidRPr="00EC031A" w:rsidDel="004E785F">
          <w:rPr>
            <w:w w:val="105"/>
          </w:rPr>
          <w:delText>individuals</w:delText>
        </w:r>
        <w:r w:rsidR="00F17AA6" w:rsidRPr="00EC031A" w:rsidDel="004E785F">
          <w:rPr>
            <w:spacing w:val="26"/>
            <w:w w:val="105"/>
          </w:rPr>
          <w:delText xml:space="preserve"> </w:delText>
        </w:r>
        <w:r w:rsidR="00F17AA6" w:rsidRPr="00EC031A" w:rsidDel="004E785F">
          <w:rPr>
            <w:w w:val="105"/>
          </w:rPr>
          <w:delText>who</w:delText>
        </w:r>
        <w:r w:rsidR="00F17AA6" w:rsidRPr="00EC031A" w:rsidDel="004E785F">
          <w:rPr>
            <w:spacing w:val="26"/>
            <w:w w:val="105"/>
          </w:rPr>
          <w:delText xml:space="preserve"> </w:delText>
        </w:r>
        <w:r w:rsidR="00F17AA6" w:rsidRPr="00EC031A" w:rsidDel="004E785F">
          <w:rPr>
            <w:w w:val="105"/>
          </w:rPr>
          <w:delText>must</w:delText>
        </w:r>
        <w:r w:rsidR="00F17AA6" w:rsidRPr="00EC031A" w:rsidDel="004E785F">
          <w:rPr>
            <w:spacing w:val="26"/>
            <w:w w:val="105"/>
          </w:rPr>
          <w:delText xml:space="preserve"> </w:delText>
        </w:r>
        <w:r w:rsidR="00F17AA6" w:rsidRPr="00EC031A" w:rsidDel="004E785F">
          <w:rPr>
            <w:w w:val="105"/>
          </w:rPr>
          <w:delText>have</w:delText>
        </w:r>
        <w:r w:rsidR="00F17AA6" w:rsidRPr="00EC031A" w:rsidDel="004E785F">
          <w:rPr>
            <w:spacing w:val="26"/>
            <w:w w:val="105"/>
          </w:rPr>
          <w:delText xml:space="preserve"> </w:delText>
        </w:r>
        <w:r w:rsidR="00F17AA6" w:rsidRPr="00EC031A" w:rsidDel="004E785F">
          <w:rPr>
            <w:w w:val="105"/>
          </w:rPr>
          <w:delText>access</w:delText>
        </w:r>
        <w:r w:rsidR="00F17AA6" w:rsidRPr="00EC031A" w:rsidDel="004E785F">
          <w:rPr>
            <w:spacing w:val="26"/>
            <w:w w:val="105"/>
          </w:rPr>
          <w:delText xml:space="preserve"> </w:delText>
        </w:r>
        <w:r w:rsidR="00F17AA6" w:rsidRPr="00EC031A" w:rsidDel="004E785F">
          <w:rPr>
            <w:w w:val="105"/>
          </w:rPr>
          <w:delText>to</w:delText>
        </w:r>
        <w:r w:rsidR="00F17AA6" w:rsidRPr="00EC031A" w:rsidDel="004E785F">
          <w:rPr>
            <w:spacing w:val="26"/>
            <w:w w:val="105"/>
          </w:rPr>
          <w:delText xml:space="preserve"> </w:delText>
        </w:r>
        <w:r w:rsidR="00F17AA6" w:rsidRPr="00EC031A" w:rsidDel="004E785F">
          <w:rPr>
            <w:w w:val="105"/>
          </w:rPr>
          <w:delText>SSI</w:delText>
        </w:r>
        <w:r w:rsidR="00F17AA6" w:rsidRPr="00EC031A" w:rsidDel="004E785F">
          <w:rPr>
            <w:spacing w:val="26"/>
            <w:w w:val="105"/>
          </w:rPr>
          <w:delText xml:space="preserve"> </w:delText>
        </w:r>
        <w:r w:rsidR="00F17AA6" w:rsidRPr="00EC031A" w:rsidDel="004E785F">
          <w:rPr>
            <w:w w:val="105"/>
          </w:rPr>
          <w:delText>in</w:delText>
        </w:r>
        <w:r w:rsidR="00F17AA6" w:rsidRPr="00EC031A" w:rsidDel="004E785F">
          <w:rPr>
            <w:spacing w:val="26"/>
            <w:w w:val="105"/>
          </w:rPr>
          <w:delText xml:space="preserve"> </w:delText>
        </w:r>
        <w:r w:rsidR="00F17AA6" w:rsidRPr="00EC031A" w:rsidDel="004E785F">
          <w:rPr>
            <w:w w:val="105"/>
          </w:rPr>
          <w:delText>the</w:delText>
        </w:r>
        <w:r w:rsidR="00F17AA6" w:rsidRPr="00EC031A" w:rsidDel="004E785F">
          <w:rPr>
            <w:spacing w:val="26"/>
            <w:w w:val="105"/>
          </w:rPr>
          <w:delText xml:space="preserve"> </w:delText>
        </w:r>
        <w:r w:rsidR="00F17AA6" w:rsidRPr="00EC031A" w:rsidDel="004E785F">
          <w:rPr>
            <w:w w:val="105"/>
          </w:rPr>
          <w:delText>performance</w:delText>
        </w:r>
        <w:r w:rsidR="00F17AA6" w:rsidRPr="00EC031A" w:rsidDel="004E785F">
          <w:rPr>
            <w:spacing w:val="26"/>
            <w:w w:val="105"/>
          </w:rPr>
          <w:delText xml:space="preserve"> </w:delText>
        </w:r>
        <w:r w:rsidR="00F17AA6" w:rsidRPr="00EC031A" w:rsidDel="004E785F">
          <w:rPr>
            <w:w w:val="105"/>
          </w:rPr>
          <w:delText>of</w:delText>
        </w:r>
        <w:r w:rsidR="00F17AA6" w:rsidRPr="00EC031A" w:rsidDel="004E785F">
          <w:rPr>
            <w:spacing w:val="26"/>
            <w:w w:val="105"/>
          </w:rPr>
          <w:delText xml:space="preserve"> </w:delText>
        </w:r>
        <w:r w:rsidR="00F17AA6" w:rsidRPr="00EC031A" w:rsidDel="004E785F">
          <w:rPr>
            <w:w w:val="105"/>
          </w:rPr>
          <w:delText>their</w:delText>
        </w:r>
        <w:r w:rsidR="00F17AA6" w:rsidRPr="00EC031A" w:rsidDel="004E785F">
          <w:rPr>
            <w:spacing w:val="26"/>
            <w:w w:val="105"/>
          </w:rPr>
          <w:delText xml:space="preserve"> </w:delText>
        </w:r>
        <w:r w:rsidR="00F17AA6" w:rsidRPr="00EC031A" w:rsidDel="004E785F">
          <w:rPr>
            <w:w w:val="105"/>
          </w:rPr>
          <w:delText>official</w:delText>
        </w:r>
        <w:r w:rsidR="00F17AA6" w:rsidRPr="00EC031A" w:rsidDel="004E785F">
          <w:rPr>
            <w:spacing w:val="26"/>
            <w:w w:val="105"/>
          </w:rPr>
          <w:delText xml:space="preserve"> </w:delText>
        </w:r>
        <w:r w:rsidR="00F17AA6" w:rsidRPr="00EC031A" w:rsidDel="004E785F">
          <w:rPr>
            <w:w w:val="105"/>
          </w:rPr>
          <w:delText>duties</w:delText>
        </w:r>
        <w:r w:rsidR="00F17AA6" w:rsidRPr="00EC031A" w:rsidDel="004E785F">
          <w:rPr>
            <w:spacing w:val="26"/>
            <w:w w:val="105"/>
          </w:rPr>
          <w:delText xml:space="preserve"> </w:delText>
        </w:r>
        <w:r w:rsidR="00F17AA6" w:rsidRPr="00EC031A" w:rsidDel="004E785F">
          <w:rPr>
            <w:w w:val="105"/>
          </w:rPr>
          <w:delText>throughout</w:delText>
        </w:r>
        <w:r w:rsidR="00F17AA6" w:rsidRPr="00EC031A" w:rsidDel="004E785F">
          <w:rPr>
            <w:spacing w:val="26"/>
            <w:w w:val="105"/>
          </w:rPr>
          <w:delText xml:space="preserve"> </w:delText>
        </w:r>
        <w:r w:rsidR="00F17AA6" w:rsidRPr="00EC031A" w:rsidDel="004E785F">
          <w:rPr>
            <w:w w:val="105"/>
          </w:rPr>
          <w:delText>the year,</w:delText>
        </w:r>
        <w:r w:rsidR="00F17AA6" w:rsidRPr="00EC031A" w:rsidDel="004E785F">
          <w:rPr>
            <w:spacing w:val="30"/>
            <w:w w:val="105"/>
          </w:rPr>
          <w:delText xml:space="preserve"> </w:delText>
        </w:r>
        <w:r w:rsidR="00F17AA6" w:rsidRPr="00EC031A" w:rsidDel="004E785F">
          <w:rPr>
            <w:w w:val="105"/>
          </w:rPr>
          <w:delText>whether</w:delText>
        </w:r>
        <w:r w:rsidR="00F17AA6" w:rsidRPr="00EC031A" w:rsidDel="004E785F">
          <w:rPr>
            <w:spacing w:val="30"/>
            <w:w w:val="105"/>
          </w:rPr>
          <w:delText xml:space="preserve"> </w:delText>
        </w:r>
        <w:r w:rsidR="00F17AA6" w:rsidRPr="00EC031A" w:rsidDel="004E785F">
          <w:rPr>
            <w:w w:val="105"/>
          </w:rPr>
          <w:delText>or</w:delText>
        </w:r>
        <w:r w:rsidR="00F17AA6" w:rsidRPr="00EC031A" w:rsidDel="004E785F">
          <w:rPr>
            <w:spacing w:val="30"/>
            <w:w w:val="105"/>
          </w:rPr>
          <w:delText xml:space="preserve"> </w:delText>
        </w:r>
        <w:r w:rsidR="00F17AA6" w:rsidRPr="00EC031A" w:rsidDel="004E785F">
          <w:rPr>
            <w:w w:val="105"/>
          </w:rPr>
          <w:delText>not</w:delText>
        </w:r>
        <w:r w:rsidR="00F17AA6" w:rsidRPr="00EC031A" w:rsidDel="004E785F">
          <w:rPr>
            <w:spacing w:val="30"/>
            <w:w w:val="105"/>
          </w:rPr>
          <w:delText xml:space="preserve"> </w:delText>
        </w:r>
        <w:r w:rsidR="00F17AA6" w:rsidRPr="00EC031A" w:rsidDel="004E785F">
          <w:rPr>
            <w:w w:val="105"/>
          </w:rPr>
          <w:delText>they</w:delText>
        </w:r>
        <w:r w:rsidR="00F17AA6" w:rsidRPr="00EC031A" w:rsidDel="004E785F">
          <w:rPr>
            <w:spacing w:val="30"/>
            <w:w w:val="105"/>
          </w:rPr>
          <w:delText xml:space="preserve"> </w:delText>
        </w:r>
        <w:r w:rsidR="00F17AA6" w:rsidRPr="00EC031A" w:rsidDel="004E785F">
          <w:rPr>
            <w:w w:val="105"/>
          </w:rPr>
          <w:delText>participate</w:delText>
        </w:r>
        <w:r w:rsidR="00F17AA6" w:rsidRPr="00EC031A" w:rsidDel="004E785F">
          <w:rPr>
            <w:spacing w:val="30"/>
            <w:w w:val="105"/>
          </w:rPr>
          <w:delText xml:space="preserve"> </w:delText>
        </w:r>
        <w:r w:rsidR="00F17AA6" w:rsidRPr="00EC031A" w:rsidDel="004E785F">
          <w:rPr>
            <w:w w:val="105"/>
          </w:rPr>
          <w:delText>as</w:delText>
        </w:r>
        <w:r w:rsidR="00F17AA6" w:rsidRPr="00EC031A" w:rsidDel="004E785F">
          <w:rPr>
            <w:spacing w:val="30"/>
            <w:w w:val="105"/>
          </w:rPr>
          <w:delText xml:space="preserve"> </w:delText>
        </w:r>
        <w:r w:rsidR="00F17AA6" w:rsidRPr="00EC031A" w:rsidDel="004E785F">
          <w:rPr>
            <w:w w:val="105"/>
          </w:rPr>
          <w:delText>part</w:delText>
        </w:r>
        <w:r w:rsidR="00F17AA6" w:rsidRPr="00EC031A" w:rsidDel="004E785F">
          <w:rPr>
            <w:spacing w:val="30"/>
            <w:w w:val="105"/>
          </w:rPr>
          <w:delText xml:space="preserve"> </w:delText>
        </w:r>
        <w:r w:rsidR="00F17AA6" w:rsidRPr="00EC031A" w:rsidDel="004E785F">
          <w:rPr>
            <w:w w:val="105"/>
          </w:rPr>
          <w:delText>of</w:delText>
        </w:r>
        <w:r w:rsidR="00F17AA6" w:rsidRPr="00EC031A" w:rsidDel="004E785F">
          <w:rPr>
            <w:spacing w:val="30"/>
            <w:w w:val="105"/>
          </w:rPr>
          <w:delText xml:space="preserve"> </w:delText>
        </w:r>
        <w:r w:rsidR="00F17AA6" w:rsidRPr="00EC031A" w:rsidDel="004E785F">
          <w:rPr>
            <w:w w:val="105"/>
          </w:rPr>
          <w:delText>the</w:delText>
        </w:r>
        <w:r w:rsidR="00F17AA6" w:rsidRPr="00EC031A" w:rsidDel="004E785F">
          <w:rPr>
            <w:spacing w:val="30"/>
            <w:w w:val="105"/>
          </w:rPr>
          <w:delText xml:space="preserve"> </w:delText>
        </w:r>
        <w:r w:rsidR="00F17AA6" w:rsidRPr="00EC031A" w:rsidDel="004E785F">
          <w:rPr>
            <w:w w:val="105"/>
          </w:rPr>
          <w:delText>actual</w:delText>
        </w:r>
        <w:r w:rsidR="00F17AA6" w:rsidRPr="00EC031A" w:rsidDel="004E785F">
          <w:rPr>
            <w:spacing w:val="30"/>
            <w:w w:val="105"/>
          </w:rPr>
          <w:delText xml:space="preserve"> </w:delText>
        </w:r>
        <w:r w:rsidR="00F17AA6" w:rsidRPr="00EC031A" w:rsidDel="004E785F">
          <w:rPr>
            <w:w w:val="105"/>
          </w:rPr>
          <w:delText>source</w:delText>
        </w:r>
        <w:r w:rsidR="00F17AA6" w:rsidRPr="00EC031A" w:rsidDel="004E785F">
          <w:rPr>
            <w:spacing w:val="30"/>
            <w:w w:val="105"/>
          </w:rPr>
          <w:delText xml:space="preserve"> </w:delText>
        </w:r>
        <w:r w:rsidR="00F17AA6" w:rsidRPr="00EC031A" w:rsidDel="004E785F">
          <w:rPr>
            <w:w w:val="105"/>
          </w:rPr>
          <w:delText>selection</w:delText>
        </w:r>
        <w:r w:rsidR="00F17AA6" w:rsidRPr="00EC031A" w:rsidDel="004E785F">
          <w:rPr>
            <w:spacing w:val="30"/>
            <w:w w:val="105"/>
          </w:rPr>
          <w:delText xml:space="preserve"> </w:delText>
        </w:r>
        <w:r w:rsidR="00F17AA6" w:rsidRPr="00EC031A" w:rsidDel="004E785F">
          <w:rPr>
            <w:w w:val="105"/>
          </w:rPr>
          <w:delText>team.</w:delText>
        </w:r>
      </w:del>
    </w:p>
    <w:p w14:paraId="6B4CEC64" w14:textId="305E354F" w:rsidR="00315745" w:rsidRDefault="00EF041F" w:rsidP="00B865BA">
      <w:pPr>
        <w:pStyle w:val="BodyText"/>
        <w:numPr>
          <w:ilvl w:val="1"/>
          <w:numId w:val="7"/>
        </w:numPr>
        <w:spacing w:line="271" w:lineRule="auto"/>
        <w:ind w:right="116"/>
        <w:rPr>
          <w:ins w:id="17" w:author="SMITH, AMY K CIV USAF HAF SAF/AQCP" w:date="2023-12-01T12:02:00Z"/>
          <w:w w:val="105"/>
        </w:rPr>
      </w:pPr>
      <w:commentRangeStart w:id="18"/>
      <w:ins w:id="19" w:author="SMITH, AMY K CIV USAF HAF SAF/AQCP" w:date="2023-12-01T11:59:00Z">
        <w:r w:rsidRPr="00B865BA">
          <w:rPr>
            <w:w w:val="105"/>
          </w:rPr>
          <w:t>Contracting</w:t>
        </w:r>
      </w:ins>
      <w:ins w:id="20" w:author="SMITH, AMY K CIV USAF HAF SAF/AQCP" w:date="2023-12-01T11:54:00Z">
        <w:r w:rsidR="00D045B3" w:rsidRPr="00B865BA">
          <w:rPr>
            <w:w w:val="105"/>
          </w:rPr>
          <w:t xml:space="preserve"> Officers </w:t>
        </w:r>
      </w:ins>
      <w:ins w:id="21" w:author="SMITH, AMY K CIV USAF HAF SAF/AQCP" w:date="2024-03-11T16:44:00Z">
        <w:r w:rsidR="00F24C8D">
          <w:rPr>
            <w:w w:val="105"/>
          </w:rPr>
          <w:t>must</w:t>
        </w:r>
      </w:ins>
      <w:ins w:id="22" w:author="SMITH, AMY K CIV USAF HAF SAF/AQCP" w:date="2023-12-01T11:54:00Z">
        <w:r w:rsidR="00D045B3" w:rsidRPr="00B865BA">
          <w:rPr>
            <w:w w:val="105"/>
          </w:rPr>
          <w:t xml:space="preserve"> ensure </w:t>
        </w:r>
      </w:ins>
      <w:ins w:id="23" w:author="SMITH, AMY K CIV USAF HAF SAF/AQCP" w:date="2023-12-01T11:55:00Z">
        <w:r w:rsidR="00D045B3" w:rsidRPr="00B865BA">
          <w:rPr>
            <w:w w:val="105"/>
          </w:rPr>
          <w:t>appropriate clauses and data protections are included in any contract, order or agreement providing the assistance of support personnel.  Since contract data may include sensitive or proprietary information, it is important to protect restricted data sets from improper use.  Contract</w:t>
        </w:r>
        <w:r w:rsidR="004856BB" w:rsidRPr="00B865BA">
          <w:rPr>
            <w:w w:val="105"/>
          </w:rPr>
          <w:t xml:space="preserve">ors whose employees have been determined to have a “Need to know” by the data requesting organization </w:t>
        </w:r>
      </w:ins>
      <w:ins w:id="24" w:author="SMITH, AMY K CIV USAF HAF SAF/AQCP" w:date="2024-03-11T16:40:00Z">
        <w:r w:rsidR="00C263D4">
          <w:rPr>
            <w:w w:val="105"/>
          </w:rPr>
          <w:t>shall</w:t>
        </w:r>
      </w:ins>
      <w:ins w:id="25" w:author="SMITH, AMY K CIV USAF HAF SAF/AQCP" w:date="2023-12-01T11:55:00Z">
        <w:r w:rsidR="004856BB" w:rsidRPr="00B865BA">
          <w:rPr>
            <w:w w:val="105"/>
          </w:rPr>
          <w:t xml:space="preserve"> have Non-discl</w:t>
        </w:r>
      </w:ins>
      <w:ins w:id="26" w:author="SMITH, AMY K CIV USAF HAF SAF/AQCP" w:date="2023-12-01T11:56:00Z">
        <w:r w:rsidR="004856BB" w:rsidRPr="00B865BA">
          <w:rPr>
            <w:w w:val="105"/>
          </w:rPr>
          <w:t>osure Agreements (NDAs), Organizational Conflicts of Interest (OCI) mitigation plans</w:t>
        </w:r>
        <w:r w:rsidR="002C203C" w:rsidRPr="00B865BA">
          <w:rPr>
            <w:w w:val="105"/>
          </w:rPr>
          <w:t>, necessary information owner permissions and any applicable contr</w:t>
        </w:r>
      </w:ins>
      <w:ins w:id="27" w:author="SMITH, AMY K CIV USAF HAF SAF/AQCP" w:date="2023-12-01T11:59:00Z">
        <w:r w:rsidR="00B865BA" w:rsidRPr="00B865BA">
          <w:rPr>
            <w:w w:val="105"/>
          </w:rPr>
          <w:t>a</w:t>
        </w:r>
      </w:ins>
      <w:ins w:id="28" w:author="SMITH, AMY K CIV USAF HAF SAF/AQCP" w:date="2023-12-01T11:56:00Z">
        <w:r w:rsidR="002C203C" w:rsidRPr="00B865BA">
          <w:rPr>
            <w:w w:val="105"/>
          </w:rPr>
          <w:t>ct clauses or articles prior to gaining access to any contracting system restricted data sets.  Con</w:t>
        </w:r>
        <w:r w:rsidR="005B13D8" w:rsidRPr="00B865BA">
          <w:rPr>
            <w:w w:val="105"/>
          </w:rPr>
          <w:t>firmation of these items is the resp</w:t>
        </w:r>
      </w:ins>
      <w:ins w:id="29" w:author="SMITH, AMY K CIV USAF HAF SAF/AQCP" w:date="2023-12-01T11:59:00Z">
        <w:r w:rsidR="00B865BA" w:rsidRPr="00B865BA">
          <w:rPr>
            <w:w w:val="105"/>
          </w:rPr>
          <w:t>o</w:t>
        </w:r>
      </w:ins>
      <w:ins w:id="30" w:author="SMITH, AMY K CIV USAF HAF SAF/AQCP" w:date="2023-12-01T11:56:00Z">
        <w:r w:rsidR="005B13D8" w:rsidRPr="00B865BA">
          <w:rPr>
            <w:w w:val="105"/>
          </w:rPr>
          <w:t xml:space="preserve">nsibility of the organizations requesting </w:t>
        </w:r>
      </w:ins>
      <w:ins w:id="31" w:author="SMITH, AMY K CIV USAF HAF SAF/AQCP" w:date="2023-12-01T11:57:00Z">
        <w:r w:rsidR="005B13D8" w:rsidRPr="00B865BA">
          <w:rPr>
            <w:w w:val="105"/>
          </w:rPr>
          <w:t>access to the data and organizations are required to provide the items upon request.</w:t>
        </w:r>
      </w:ins>
      <w:commentRangeEnd w:id="18"/>
      <w:ins w:id="32" w:author="SMITH, AMY K CIV USAF HAF SAF/AQCP" w:date="2023-12-01T12:05:00Z">
        <w:r w:rsidR="003E5AE9">
          <w:rPr>
            <w:rStyle w:val="CommentReference"/>
          </w:rPr>
          <w:commentReference w:id="18"/>
        </w:r>
      </w:ins>
    </w:p>
    <w:p w14:paraId="59002231" w14:textId="2C0133A7" w:rsidR="00315731" w:rsidRDefault="002D56BF">
      <w:pPr>
        <w:pStyle w:val="ListParagraph"/>
        <w:numPr>
          <w:ilvl w:val="1"/>
          <w:numId w:val="7"/>
        </w:numPr>
        <w:rPr>
          <w:w w:val="105"/>
        </w:rPr>
      </w:pPr>
      <w:ins w:id="33" w:author="SMITH, AMY K CIV USAF HAF SAF/AQCP" w:date="2024-03-11T16:41:00Z">
        <w:r w:rsidRPr="0070411E">
          <w:rPr>
            <w:w w:val="105"/>
          </w:rPr>
          <w:t xml:space="preserve">Before giving contractors access to contracting data, Contracting Officers shall ensure that the government team has verified </w:t>
        </w:r>
      </w:ins>
      <w:ins w:id="34" w:author="SMITH, AMY K CIV USAF HAF SAF/AQCP" w:date="2024-03-18T11:55:00Z">
        <w:r w:rsidR="00E304D9">
          <w:rPr>
            <w:w w:val="105"/>
          </w:rPr>
          <w:t xml:space="preserve">that </w:t>
        </w:r>
      </w:ins>
      <w:ins w:id="35" w:author="SMITH, AMY K CIV USAF HAF SAF/AQCP" w:date="2024-03-11T16:41:00Z">
        <w:r w:rsidRPr="0070411E">
          <w:rPr>
            <w:w w:val="105"/>
          </w:rPr>
          <w:t xml:space="preserve">safeguarding actions have been taken and processes have been put into place to protect the contracting data.  This verification shall be documented </w:t>
        </w:r>
        <w:r w:rsidRPr="0070411E">
          <w:rPr>
            <w:w w:val="105"/>
          </w:rPr>
          <w:lastRenderedPageBreak/>
          <w:t xml:space="preserve">using the </w:t>
        </w:r>
      </w:ins>
      <w:commentRangeStart w:id="36"/>
      <w:ins w:id="37" w:author="SMITH, AMY K CIV USAF HAF SAF/AQCP" w:date="2024-03-11T16:42:00Z">
        <w:r w:rsidR="009D3AA2" w:rsidRPr="0070411E">
          <w:rPr>
            <w:w w:val="105"/>
          </w:rPr>
          <w:fldChar w:fldCharType="begin"/>
        </w:r>
      </w:ins>
      <w:ins w:id="38" w:author="SMITH, AMY K CIV USAF HAF SAF/AQCP" w:date="2024-03-14T16:19:00Z">
        <w:r w:rsidR="001B4DCB" w:rsidRPr="0070411E">
          <w:rPr>
            <w:w w:val="105"/>
          </w:rPr>
          <w:instrText>HYPERLINK "https://usaf.dps.mil/sites/AFCC/AQCP/KnowledgeCenter/SitePages/DAFFARS-Templates.aspx"</w:instrText>
        </w:r>
      </w:ins>
      <w:ins w:id="39" w:author="SMITH, AMY K CIV USAF HAF SAF/AQCP" w:date="2024-03-11T16:42:00Z">
        <w:r w:rsidR="009D3AA2" w:rsidRPr="0070411E">
          <w:rPr>
            <w:w w:val="105"/>
          </w:rPr>
        </w:r>
        <w:r w:rsidR="009D3AA2" w:rsidRPr="0070411E">
          <w:rPr>
            <w:w w:val="105"/>
          </w:rPr>
          <w:fldChar w:fldCharType="separate"/>
        </w:r>
        <w:r w:rsidRPr="0070411E">
          <w:rPr>
            <w:rStyle w:val="Hyperlink"/>
            <w:w w:val="105"/>
          </w:rPr>
          <w:t>Compliance Certification Contracting Access and Security (CCCAS) Memo template.</w:t>
        </w:r>
        <w:r w:rsidR="009D3AA2" w:rsidRPr="0070411E">
          <w:rPr>
            <w:w w:val="105"/>
          </w:rPr>
          <w:fldChar w:fldCharType="end"/>
        </w:r>
      </w:ins>
      <w:commentRangeEnd w:id="36"/>
      <w:r w:rsidR="00DB50C3">
        <w:rPr>
          <w:rStyle w:val="CommentReference"/>
        </w:rPr>
        <w:commentReference w:id="36"/>
      </w:r>
      <w:ins w:id="40" w:author="SMITH, AMY K CIV USAF HAF SAF/AQCP" w:date="2024-03-11T16:41:00Z">
        <w:r w:rsidRPr="0070411E">
          <w:rPr>
            <w:w w:val="105"/>
          </w:rPr>
          <w:t xml:space="preserve">  Once completed, the CCCAS </w:t>
        </w:r>
      </w:ins>
      <w:ins w:id="41" w:author="SMITH, AMY K CIV USAF HAF SAF/AQCP" w:date="2024-03-11T16:42:00Z">
        <w:r w:rsidR="009D3AA2" w:rsidRPr="0070411E">
          <w:rPr>
            <w:w w:val="105"/>
          </w:rPr>
          <w:t>template</w:t>
        </w:r>
      </w:ins>
      <w:ins w:id="42" w:author="SMITH, AMY K CIV USAF HAF SAF/AQCP" w:date="2024-03-11T16:41:00Z">
        <w:r w:rsidRPr="0070411E">
          <w:rPr>
            <w:w w:val="105"/>
          </w:rPr>
          <w:t xml:space="preserve"> shall be uploaded into the </w:t>
        </w:r>
      </w:ins>
      <w:ins w:id="43" w:author="SMITH, AMY K CIV USAF HAF SAF/AQCP" w:date="2024-03-11T16:42:00Z">
        <w:r w:rsidR="00125671" w:rsidRPr="0070411E">
          <w:rPr>
            <w:w w:val="105"/>
          </w:rPr>
          <w:fldChar w:fldCharType="begin"/>
        </w:r>
        <w:r w:rsidR="00125671" w:rsidRPr="0070411E">
          <w:rPr>
            <w:w w:val="105"/>
          </w:rPr>
          <w:instrText>HYPERLINK "https://usaf.dps.mil/sites/AFCC/CON-MOD/Pages/CON-IT.aspx"</w:instrText>
        </w:r>
        <w:r w:rsidR="00125671" w:rsidRPr="0070411E">
          <w:rPr>
            <w:w w:val="105"/>
          </w:rPr>
        </w:r>
        <w:r w:rsidR="00125671" w:rsidRPr="0070411E">
          <w:rPr>
            <w:w w:val="105"/>
          </w:rPr>
          <w:fldChar w:fldCharType="separate"/>
        </w:r>
        <w:r w:rsidRPr="0070411E">
          <w:rPr>
            <w:rStyle w:val="Hyperlink"/>
            <w:w w:val="105"/>
          </w:rPr>
          <w:t>Contracting Modernization SharePoint Site</w:t>
        </w:r>
        <w:r w:rsidR="00125671" w:rsidRPr="0070411E">
          <w:rPr>
            <w:w w:val="105"/>
          </w:rPr>
          <w:fldChar w:fldCharType="end"/>
        </w:r>
      </w:ins>
      <w:ins w:id="44" w:author="SMITH, AMY K CIV USAF HAF SAF/AQCP" w:date="2024-03-11T16:41:00Z">
        <w:r w:rsidRPr="0070411E">
          <w:rPr>
            <w:w w:val="105"/>
          </w:rPr>
          <w:t xml:space="preserve"> to establish an auditable record that due diligence has been taken to safeguard contracting data.</w:t>
        </w:r>
      </w:ins>
    </w:p>
    <w:p w14:paraId="283122B0" w14:textId="77777777" w:rsidR="00DB50C3" w:rsidRDefault="00DB50C3" w:rsidP="00DB50C3">
      <w:pPr>
        <w:pStyle w:val="ListParagraph"/>
        <w:ind w:left="1190" w:firstLine="0"/>
        <w:rPr>
          <w:w w:val="105"/>
        </w:rPr>
      </w:pPr>
    </w:p>
    <w:p w14:paraId="6899661C" w14:textId="77777777" w:rsidR="00DB50C3" w:rsidRPr="005A6025" w:rsidRDefault="00DB50C3" w:rsidP="00DB50C3">
      <w:pPr>
        <w:pStyle w:val="ListParagraph"/>
        <w:tabs>
          <w:tab w:val="left" w:pos="451"/>
        </w:tabs>
        <w:ind w:left="470" w:firstLine="0"/>
        <w:rPr>
          <w:ins w:id="45" w:author="ROSSI, AMANDA M CIV USAF HAF SAF/AQCP" w:date="2024-05-17T13:41:00Z"/>
          <w:b/>
          <w:bCs/>
        </w:rPr>
      </w:pPr>
      <w:ins w:id="46" w:author="ROSSI, AMANDA M CIV USAF HAF SAF/AQCP" w:date="2024-05-17T13:41:00Z">
        <w:r w:rsidRPr="005A6025">
          <w:rPr>
            <w:b/>
            <w:bCs/>
          </w:rPr>
          <w:t xml:space="preserve">Note for DAFFARS 5303.104-4(a)(ii):  Atch 4 of </w:t>
        </w:r>
        <w:commentRangeStart w:id="47"/>
        <w:r>
          <w:fldChar w:fldCharType="begin"/>
        </w:r>
        <w:r>
          <w:instrText>HYPERLINK "https://usaf.dps.mil/sites/AFCC/AQCP/KnowledgeCenter/Documents/Forms/AllItems.aspx?id=%2Fsites%2FAFCC%2FAQCP%2FKnowledgeCenter%2FDocuments%2FMemos%2FPolicy%20Memos%2F24%2DC%2D03%2Epdf&amp;parent=%2Fsites%2FAFCC%2FAQCP%2FKnowledgeCenter%2FDocuments%2FMemos%2FPolicy%20Memos"</w:instrText>
        </w:r>
        <w:r>
          <w:fldChar w:fldCharType="separate"/>
        </w:r>
        <w:r w:rsidRPr="005A6025">
          <w:rPr>
            <w:rStyle w:val="Hyperlink"/>
            <w:b/>
            <w:bCs/>
          </w:rPr>
          <w:t>SAF/AQC memo 24-C-04</w:t>
        </w:r>
        <w:r>
          <w:rPr>
            <w:rStyle w:val="Hyperlink"/>
            <w:b/>
            <w:bCs/>
          </w:rPr>
          <w:fldChar w:fldCharType="end"/>
        </w:r>
        <w:commentRangeEnd w:id="47"/>
        <w:r>
          <w:rPr>
            <w:rStyle w:val="CommentReference"/>
          </w:rPr>
          <w:commentReference w:id="47"/>
        </w:r>
        <w:r w:rsidRPr="005A6025">
          <w:rPr>
            <w:b/>
            <w:bCs/>
          </w:rPr>
          <w:t xml:space="preserve"> will be made into a DAFFARS template and archived within the Air Force Contracting Central (AFCC) templates</w:t>
        </w:r>
        <w:r>
          <w:rPr>
            <w:b/>
            <w:bCs/>
          </w:rPr>
          <w:t xml:space="preserve"> when the 2024 DAFAC is finalized – once this action is complete, this note will be removed from the DAFFARS language</w:t>
        </w:r>
      </w:ins>
    </w:p>
    <w:p w14:paraId="42DA1C6C" w14:textId="77777777" w:rsidR="00DB50C3" w:rsidRDefault="00DB50C3" w:rsidP="00DB50C3">
      <w:pPr>
        <w:pStyle w:val="ListParagraph"/>
        <w:ind w:left="1190" w:firstLine="0"/>
        <w:rPr>
          <w:w w:val="105"/>
        </w:rPr>
      </w:pPr>
    </w:p>
    <w:p w14:paraId="2A38B266" w14:textId="77777777" w:rsidR="00DB50C3" w:rsidDel="00FF5F80" w:rsidRDefault="00DB50C3" w:rsidP="00DB50C3">
      <w:pPr>
        <w:pStyle w:val="ListParagraph"/>
        <w:ind w:left="1190" w:firstLine="0"/>
        <w:rPr>
          <w:del w:id="48" w:author="SMITH, AMY K CIV USAF HAF SAF/AQCP" w:date="2024-03-14T16:08:00Z"/>
          <w:w w:val="105"/>
        </w:rPr>
      </w:pPr>
    </w:p>
    <w:p w14:paraId="0517E5BF" w14:textId="77777777" w:rsidR="00FF5F80" w:rsidRPr="0070411E" w:rsidRDefault="00FF5F80">
      <w:pPr>
        <w:pStyle w:val="ListParagraph"/>
        <w:ind w:left="1190" w:firstLine="0"/>
        <w:rPr>
          <w:ins w:id="49" w:author="SMITH, AMY K CIV USAF HAF SAF/AQCP" w:date="2024-03-18T11:59:00Z"/>
          <w:w w:val="105"/>
          <w:rPrChange w:id="50" w:author="SMITH, AMY K CIV USAF HAF SAF/AQCP" w:date="2024-03-18T11:55:00Z">
            <w:rPr>
              <w:ins w:id="51" w:author="SMITH, AMY K CIV USAF HAF SAF/AQCP" w:date="2024-03-18T11:59:00Z"/>
            </w:rPr>
          </w:rPrChange>
        </w:rPr>
        <w:pPrChange w:id="52" w:author="SMITH, AMY K CIV USAF HAF SAF/AQCP" w:date="2024-03-18T11:55:00Z">
          <w:pPr>
            <w:pStyle w:val="BodyText"/>
            <w:spacing w:line="271" w:lineRule="auto"/>
            <w:ind w:left="110" w:right="116"/>
          </w:pPr>
        </w:pPrChange>
      </w:pPr>
    </w:p>
    <w:p w14:paraId="1F72F646" w14:textId="180A94E4" w:rsidR="00315745" w:rsidRPr="00405C73" w:rsidRDefault="00405C73">
      <w:pPr>
        <w:pStyle w:val="BodyText"/>
        <w:numPr>
          <w:ilvl w:val="1"/>
          <w:numId w:val="7"/>
        </w:numPr>
        <w:spacing w:line="271" w:lineRule="auto"/>
        <w:ind w:right="116"/>
        <w:rPr>
          <w:w w:val="105"/>
          <w:rPrChange w:id="53" w:author="SMITH, AMY K CIV USAF HAF SAF/AQCP" w:date="2024-03-18T11:59:00Z">
            <w:rPr/>
          </w:rPrChange>
        </w:rPr>
        <w:pPrChange w:id="54" w:author="SMITH, AMY K CIV USAF HAF SAF/AQCP" w:date="2024-03-18T11:59:00Z">
          <w:pPr>
            <w:pStyle w:val="BodyText"/>
          </w:pPr>
        </w:pPrChange>
      </w:pPr>
      <w:commentRangeStart w:id="55"/>
      <w:commentRangeStart w:id="56"/>
      <w:commentRangeStart w:id="57"/>
      <w:ins w:id="58" w:author="SMITH, AMY K CIV USAF HAF SAF/AQCP" w:date="2024-03-18T11:59:00Z">
        <w:r>
          <w:rPr>
            <w:w w:val="105"/>
          </w:rPr>
          <w:t>A singular Non-Disclosure Agreement (NDA) for both DAFFARS 5303.104-4(a) and FAR clause 52.203-16 “PREVENTING PERSONAL CONFLICTS OF INTEREST” may be completed and remain on file by the requesting government or contractor organization for the term of employment rather than accomplished annually, as long as both provisions are referenced in the NDA.</w:t>
        </w:r>
        <w:commentRangeEnd w:id="55"/>
        <w:r>
          <w:rPr>
            <w:rStyle w:val="CommentReference"/>
          </w:rPr>
          <w:commentReference w:id="55"/>
        </w:r>
        <w:commentRangeEnd w:id="56"/>
        <w:r>
          <w:rPr>
            <w:rStyle w:val="CommentReference"/>
          </w:rPr>
          <w:commentReference w:id="56"/>
        </w:r>
        <w:commentRangeEnd w:id="57"/>
        <w:r>
          <w:rPr>
            <w:rStyle w:val="CommentReference"/>
          </w:rPr>
          <w:commentReference w:id="57"/>
        </w:r>
      </w:ins>
    </w:p>
    <w:p w14:paraId="093561FE" w14:textId="77777777" w:rsidR="00315745" w:rsidRDefault="00F17AA6">
      <w:pPr>
        <w:pStyle w:val="Heading2"/>
        <w:spacing w:before="171"/>
        <w:rPr>
          <w:b/>
        </w:rPr>
      </w:pPr>
      <w:r>
        <w:rPr>
          <w:b/>
          <w:spacing w:val="-2"/>
        </w:rPr>
        <w:t>5303.104-5</w:t>
      </w:r>
      <w:r>
        <w:rPr>
          <w:b/>
          <w:spacing w:val="-15"/>
        </w:rPr>
        <w:t xml:space="preserve"> </w:t>
      </w:r>
      <w:r>
        <w:rPr>
          <w:b/>
          <w:spacing w:val="-2"/>
        </w:rPr>
        <w:t>Disqualification</w:t>
      </w:r>
    </w:p>
    <w:p w14:paraId="08CE6F91" w14:textId="77777777" w:rsidR="00315745" w:rsidRDefault="00315745">
      <w:pPr>
        <w:pStyle w:val="BodyText"/>
        <w:spacing w:before="5"/>
        <w:rPr>
          <w:rFonts w:ascii="Bookman Old Style"/>
          <w:b/>
          <w:sz w:val="42"/>
        </w:rPr>
      </w:pPr>
    </w:p>
    <w:p w14:paraId="66751D8C" w14:textId="71EE0055" w:rsidR="00315745" w:rsidDel="002F634C" w:rsidRDefault="00F17AA6">
      <w:pPr>
        <w:pStyle w:val="ListParagraph"/>
        <w:numPr>
          <w:ilvl w:val="0"/>
          <w:numId w:val="5"/>
        </w:numPr>
        <w:tabs>
          <w:tab w:val="left" w:pos="442"/>
        </w:tabs>
        <w:spacing w:line="271" w:lineRule="auto"/>
        <w:ind w:right="321" w:firstLine="0"/>
        <w:rPr>
          <w:del w:id="59" w:author="SMITH, AMY K CIV USAF HAF SAF/AQCP" w:date="2024-03-18T12:01:00Z"/>
        </w:rPr>
      </w:pPr>
      <w:r w:rsidRPr="002F634C">
        <w:rPr>
          <w:w w:val="105"/>
        </w:rPr>
        <w:t>Contracting officers should consider ways to engage potential offerors early and respond to</w:t>
      </w:r>
      <w:r w:rsidRPr="002F634C">
        <w:rPr>
          <w:spacing w:val="40"/>
          <w:w w:val="105"/>
        </w:rPr>
        <w:t xml:space="preserve"> </w:t>
      </w:r>
      <w:r w:rsidRPr="002F634C">
        <w:rPr>
          <w:w w:val="105"/>
        </w:rPr>
        <w:t>industry</w:t>
      </w:r>
      <w:r w:rsidRPr="002F634C">
        <w:rPr>
          <w:spacing w:val="34"/>
          <w:w w:val="105"/>
        </w:rPr>
        <w:t xml:space="preserve"> </w:t>
      </w:r>
      <w:r w:rsidRPr="002F634C">
        <w:rPr>
          <w:w w:val="105"/>
        </w:rPr>
        <w:t>queries,</w:t>
      </w:r>
      <w:r w:rsidRPr="002F634C">
        <w:rPr>
          <w:spacing w:val="34"/>
          <w:w w:val="105"/>
        </w:rPr>
        <w:t xml:space="preserve"> </w:t>
      </w:r>
      <w:r w:rsidRPr="002F634C">
        <w:rPr>
          <w:w w:val="105"/>
        </w:rPr>
        <w:t>pursuant</w:t>
      </w:r>
      <w:r w:rsidRPr="002F634C">
        <w:rPr>
          <w:spacing w:val="34"/>
          <w:w w:val="105"/>
        </w:rPr>
        <w:t xml:space="preserve"> </w:t>
      </w:r>
      <w:r w:rsidRPr="002F634C">
        <w:rPr>
          <w:w w:val="105"/>
        </w:rPr>
        <w:t>to</w:t>
      </w:r>
      <w:r w:rsidRPr="002F634C">
        <w:rPr>
          <w:spacing w:val="34"/>
          <w:w w:val="105"/>
        </w:rPr>
        <w:t xml:space="preserve"> </w:t>
      </w:r>
      <w:r w:rsidRPr="002F634C">
        <w:rPr>
          <w:w w:val="105"/>
        </w:rPr>
        <w:t>the</w:t>
      </w:r>
      <w:r w:rsidRPr="002F634C">
        <w:rPr>
          <w:spacing w:val="34"/>
          <w:w w:val="105"/>
        </w:rPr>
        <w:t xml:space="preserve"> </w:t>
      </w:r>
      <w:r w:rsidRPr="002F634C">
        <w:rPr>
          <w:w w:val="105"/>
        </w:rPr>
        <w:t>contracting</w:t>
      </w:r>
      <w:r w:rsidRPr="002F634C">
        <w:rPr>
          <w:spacing w:val="34"/>
          <w:w w:val="105"/>
        </w:rPr>
        <w:t xml:space="preserve"> </w:t>
      </w:r>
      <w:r w:rsidRPr="002F634C">
        <w:rPr>
          <w:w w:val="105"/>
        </w:rPr>
        <w:t>officer’s</w:t>
      </w:r>
      <w:r w:rsidRPr="002F634C">
        <w:rPr>
          <w:spacing w:val="34"/>
          <w:w w:val="105"/>
        </w:rPr>
        <w:t xml:space="preserve"> </w:t>
      </w:r>
      <w:r w:rsidRPr="002F634C">
        <w:rPr>
          <w:w w:val="105"/>
        </w:rPr>
        <w:t>responsibilities</w:t>
      </w:r>
      <w:r w:rsidRPr="002F634C">
        <w:rPr>
          <w:spacing w:val="34"/>
          <w:w w:val="105"/>
        </w:rPr>
        <w:t xml:space="preserve"> </w:t>
      </w:r>
      <w:r w:rsidRPr="002F634C">
        <w:rPr>
          <w:w w:val="105"/>
        </w:rPr>
        <w:t>under</w:t>
      </w:r>
      <w:r w:rsidRPr="002F634C">
        <w:rPr>
          <w:spacing w:val="34"/>
          <w:w w:val="105"/>
        </w:rPr>
        <w:t xml:space="preserve"> </w:t>
      </w:r>
      <w:r w:rsidRPr="002F634C">
        <w:rPr>
          <w:w w:val="105"/>
        </w:rPr>
        <w:t>FAR</w:t>
      </w:r>
      <w:r w:rsidRPr="002F634C">
        <w:rPr>
          <w:spacing w:val="34"/>
          <w:w w:val="105"/>
        </w:rPr>
        <w:t xml:space="preserve"> </w:t>
      </w:r>
      <w:r w:rsidRPr="002F634C">
        <w:rPr>
          <w:w w:val="105"/>
        </w:rPr>
        <w:t>9.504,</w:t>
      </w:r>
      <w:r w:rsidRPr="002F634C">
        <w:rPr>
          <w:spacing w:val="34"/>
          <w:w w:val="105"/>
        </w:rPr>
        <w:t xml:space="preserve"> </w:t>
      </w:r>
      <w:r w:rsidRPr="002F634C">
        <w:rPr>
          <w:w w:val="105"/>
        </w:rPr>
        <w:t>to determine whether former federal employees should be excluded from proposal preparation. When Contracting officers become aware that a former federal employee is involved in a contractor’s</w:t>
      </w:r>
      <w:r w:rsidRPr="002F634C">
        <w:rPr>
          <w:spacing w:val="40"/>
          <w:w w:val="105"/>
        </w:rPr>
        <w:t xml:space="preserve"> </w:t>
      </w:r>
      <w:r w:rsidRPr="002F634C">
        <w:rPr>
          <w:w w:val="105"/>
        </w:rPr>
        <w:t>proposal preparation, the CO shall determine whether that employee should be excluded from the</w:t>
      </w:r>
      <w:r w:rsidRPr="002F634C">
        <w:rPr>
          <w:spacing w:val="40"/>
          <w:w w:val="105"/>
        </w:rPr>
        <w:t xml:space="preserve"> </w:t>
      </w:r>
      <w:r w:rsidRPr="002F634C">
        <w:rPr>
          <w:w w:val="105"/>
        </w:rPr>
        <w:t>proposal preparation effort. The CO shall document the supporting rationale within the determination as to whether the former federal employee should be excluded from the proposal</w:t>
      </w:r>
    </w:p>
    <w:p w14:paraId="61CDCEAD" w14:textId="5513D069" w:rsidR="00315745" w:rsidDel="002F634C" w:rsidRDefault="00315745">
      <w:pPr>
        <w:pStyle w:val="ListParagraph"/>
        <w:numPr>
          <w:ilvl w:val="0"/>
          <w:numId w:val="5"/>
        </w:numPr>
        <w:tabs>
          <w:tab w:val="left" w:pos="442"/>
        </w:tabs>
        <w:spacing w:line="271" w:lineRule="auto"/>
        <w:ind w:right="321" w:firstLine="0"/>
        <w:rPr>
          <w:del w:id="60" w:author="SMITH, AMY K CIV USAF HAF SAF/AQCP" w:date="2024-03-18T12:01:00Z"/>
        </w:rPr>
        <w:sectPr w:rsidR="00315745" w:rsidDel="002F634C" w:rsidSect="00AD2EBE">
          <w:pgSz w:w="11910" w:h="16840"/>
          <w:pgMar w:top="820" w:right="740" w:bottom="280" w:left="740" w:header="720" w:footer="720" w:gutter="0"/>
          <w:cols w:space="720"/>
        </w:sectPr>
        <w:pPrChange w:id="61" w:author="SMITH, AMY K CIV USAF HAF SAF/AQCP" w:date="2024-03-18T12:01:00Z">
          <w:pPr>
            <w:spacing w:line="271" w:lineRule="auto"/>
          </w:pPr>
        </w:pPrChange>
      </w:pPr>
    </w:p>
    <w:p w14:paraId="21F31195" w14:textId="29CE069A" w:rsidR="00315745" w:rsidRDefault="003E3ED5">
      <w:pPr>
        <w:pStyle w:val="BodyText"/>
        <w:spacing w:before="82" w:line="271" w:lineRule="auto"/>
        <w:ind w:left="110" w:right="253"/>
      </w:pPr>
      <w:ins w:id="62" w:author="SMITH, AMY K CIV USAF HAF SAF/AQCP" w:date="2024-03-18T12:01:00Z">
        <w:r>
          <w:rPr>
            <w:w w:val="105"/>
          </w:rPr>
          <w:t xml:space="preserve"> </w:t>
        </w:r>
      </w:ins>
      <w:r w:rsidR="00F17AA6">
        <w:rPr>
          <w:w w:val="105"/>
        </w:rPr>
        <w:t xml:space="preserve">preparation efforts or not. In addition to the ethics advisory opinions under </w:t>
      </w:r>
      <w:hyperlink r:id="rId16" w:anchor="FAR_3_104_6">
        <w:r w:rsidR="00F17AA6">
          <w:rPr>
            <w:color w:val="27314A"/>
            <w:w w:val="105"/>
            <w:u w:val="single" w:color="27314A"/>
          </w:rPr>
          <w:t>FAR 3.104-6</w:t>
        </w:r>
      </w:hyperlink>
      <w:r w:rsidR="00F17AA6">
        <w:rPr>
          <w:w w:val="105"/>
        </w:rPr>
        <w:t>, should a former federal employee participate in preparing a competitive proposal on behalf of an employer or client, and it relates to the prior employment as a federal employee, the individual should inform</w:t>
      </w:r>
      <w:r w:rsidR="00F17AA6">
        <w:rPr>
          <w:spacing w:val="40"/>
          <w:w w:val="105"/>
        </w:rPr>
        <w:t xml:space="preserve"> </w:t>
      </w:r>
      <w:r w:rsidR="00F17AA6">
        <w:rPr>
          <w:w w:val="105"/>
        </w:rPr>
        <w:t>his/her employer/client of this fact and have that entity communicate such facts to the Contracting Officer</w:t>
      </w:r>
      <w:r w:rsidR="00F17AA6">
        <w:rPr>
          <w:spacing w:val="31"/>
          <w:w w:val="105"/>
        </w:rPr>
        <w:t xml:space="preserve"> </w:t>
      </w:r>
      <w:r w:rsidR="00F17AA6">
        <w:rPr>
          <w:w w:val="105"/>
        </w:rPr>
        <w:t>in</w:t>
      </w:r>
      <w:r w:rsidR="00F17AA6">
        <w:rPr>
          <w:spacing w:val="31"/>
          <w:w w:val="105"/>
        </w:rPr>
        <w:t xml:space="preserve"> </w:t>
      </w:r>
      <w:r w:rsidR="00F17AA6">
        <w:rPr>
          <w:w w:val="105"/>
        </w:rPr>
        <w:t>accordance</w:t>
      </w:r>
      <w:r w:rsidR="00F17AA6">
        <w:rPr>
          <w:spacing w:val="31"/>
          <w:w w:val="105"/>
        </w:rPr>
        <w:t xml:space="preserve"> </w:t>
      </w:r>
      <w:r w:rsidR="00F17AA6">
        <w:rPr>
          <w:w w:val="105"/>
        </w:rPr>
        <w:t>with</w:t>
      </w:r>
      <w:r w:rsidR="00F17AA6">
        <w:rPr>
          <w:spacing w:val="32"/>
          <w:w w:val="105"/>
        </w:rPr>
        <w:t xml:space="preserve"> </w:t>
      </w:r>
      <w:hyperlink r:id="rId17" w:anchor="FAR_3_104">
        <w:r w:rsidR="00F17AA6">
          <w:rPr>
            <w:color w:val="27314A"/>
            <w:w w:val="105"/>
            <w:u w:val="single" w:color="27314A"/>
          </w:rPr>
          <w:t>FAR</w:t>
        </w:r>
        <w:r w:rsidR="00F17AA6">
          <w:rPr>
            <w:color w:val="27314A"/>
            <w:spacing w:val="31"/>
            <w:w w:val="105"/>
            <w:u w:val="single" w:color="27314A"/>
          </w:rPr>
          <w:t xml:space="preserve"> </w:t>
        </w:r>
        <w:r w:rsidR="00F17AA6">
          <w:rPr>
            <w:color w:val="27314A"/>
            <w:w w:val="105"/>
            <w:u w:val="single" w:color="27314A"/>
          </w:rPr>
          <w:t>3.104</w:t>
        </w:r>
      </w:hyperlink>
      <w:r w:rsidR="00F17AA6">
        <w:rPr>
          <w:color w:val="27314A"/>
          <w:spacing w:val="31"/>
          <w:w w:val="105"/>
        </w:rPr>
        <w:t xml:space="preserve"> </w:t>
      </w:r>
      <w:r w:rsidR="00F17AA6">
        <w:rPr>
          <w:w w:val="105"/>
        </w:rPr>
        <w:t>and</w:t>
      </w:r>
      <w:r w:rsidR="00F17AA6">
        <w:rPr>
          <w:spacing w:val="31"/>
          <w:w w:val="105"/>
        </w:rPr>
        <w:t xml:space="preserve"> </w:t>
      </w:r>
      <w:hyperlink r:id="rId18" w:anchor="FAR_9_505">
        <w:r w:rsidR="00F17AA6">
          <w:rPr>
            <w:color w:val="27314A"/>
            <w:w w:val="105"/>
            <w:u w:val="single" w:color="27314A"/>
          </w:rPr>
          <w:t>FAR</w:t>
        </w:r>
        <w:r w:rsidR="00F17AA6">
          <w:rPr>
            <w:color w:val="27314A"/>
            <w:spacing w:val="31"/>
            <w:w w:val="105"/>
            <w:u w:val="single" w:color="27314A"/>
          </w:rPr>
          <w:t xml:space="preserve"> </w:t>
        </w:r>
        <w:r w:rsidR="00F17AA6">
          <w:rPr>
            <w:color w:val="27314A"/>
            <w:w w:val="105"/>
            <w:u w:val="single" w:color="27314A"/>
          </w:rPr>
          <w:t>9.505</w:t>
        </w:r>
      </w:hyperlink>
      <w:r w:rsidR="00F17AA6">
        <w:rPr>
          <w:w w:val="105"/>
        </w:rPr>
        <w:t>.</w:t>
      </w:r>
      <w:r w:rsidR="00F17AA6">
        <w:rPr>
          <w:spacing w:val="31"/>
          <w:w w:val="105"/>
        </w:rPr>
        <w:t xml:space="preserve"> </w:t>
      </w:r>
      <w:r w:rsidR="00F17AA6">
        <w:rPr>
          <w:w w:val="105"/>
        </w:rPr>
        <w:t>One</w:t>
      </w:r>
      <w:r w:rsidR="00F17AA6">
        <w:rPr>
          <w:spacing w:val="31"/>
          <w:w w:val="105"/>
        </w:rPr>
        <w:t xml:space="preserve"> </w:t>
      </w:r>
      <w:r w:rsidR="00F17AA6">
        <w:rPr>
          <w:w w:val="105"/>
        </w:rPr>
        <w:t>of</w:t>
      </w:r>
      <w:r w:rsidR="00F17AA6">
        <w:rPr>
          <w:spacing w:val="31"/>
          <w:w w:val="105"/>
        </w:rPr>
        <w:t xml:space="preserve"> </w:t>
      </w:r>
      <w:r w:rsidR="00F17AA6">
        <w:rPr>
          <w:w w:val="105"/>
        </w:rPr>
        <w:t>the</w:t>
      </w:r>
      <w:r w:rsidR="00F17AA6">
        <w:rPr>
          <w:spacing w:val="31"/>
          <w:w w:val="105"/>
        </w:rPr>
        <w:t xml:space="preserve"> </w:t>
      </w:r>
      <w:r w:rsidR="00F17AA6">
        <w:rPr>
          <w:w w:val="105"/>
        </w:rPr>
        <w:t>guiding</w:t>
      </w:r>
      <w:r w:rsidR="00F17AA6">
        <w:rPr>
          <w:spacing w:val="31"/>
          <w:w w:val="105"/>
        </w:rPr>
        <w:t xml:space="preserve"> </w:t>
      </w:r>
      <w:r w:rsidR="00F17AA6">
        <w:rPr>
          <w:w w:val="105"/>
        </w:rPr>
        <w:t>principles</w:t>
      </w:r>
      <w:r w:rsidR="00F17AA6">
        <w:rPr>
          <w:spacing w:val="31"/>
          <w:w w:val="105"/>
        </w:rPr>
        <w:t xml:space="preserve"> </w:t>
      </w:r>
      <w:r w:rsidR="00F17AA6">
        <w:rPr>
          <w:w w:val="105"/>
        </w:rPr>
        <w:t>established</w:t>
      </w:r>
      <w:r w:rsidR="00F17AA6">
        <w:rPr>
          <w:spacing w:val="31"/>
          <w:w w:val="105"/>
        </w:rPr>
        <w:t xml:space="preserve"> </w:t>
      </w:r>
      <w:r w:rsidR="00F17AA6">
        <w:rPr>
          <w:w w:val="105"/>
        </w:rPr>
        <w:t>by the decisions of the courts is the obligation of contracting agencies to avoid even the appearance of</w:t>
      </w:r>
      <w:r w:rsidR="00F17AA6">
        <w:rPr>
          <w:spacing w:val="80"/>
          <w:w w:val="105"/>
        </w:rPr>
        <w:t xml:space="preserve"> </w:t>
      </w:r>
      <w:r w:rsidR="00F17AA6">
        <w:rPr>
          <w:w w:val="105"/>
        </w:rPr>
        <w:t xml:space="preserve">impropriety in government procurements. See </w:t>
      </w:r>
      <w:hyperlink r:id="rId19" w:anchor="FAR_3_101_1">
        <w:r w:rsidR="00F17AA6">
          <w:rPr>
            <w:color w:val="27314A"/>
            <w:w w:val="105"/>
            <w:u w:val="single" w:color="27314A"/>
          </w:rPr>
          <w:t>FAR 3.101-1</w:t>
        </w:r>
      </w:hyperlink>
      <w:r w:rsidR="00F17AA6">
        <w:rPr>
          <w:w w:val="105"/>
        </w:rPr>
        <w:t>. In this regard, where a firm may have</w:t>
      </w:r>
      <w:r w:rsidR="00F17AA6">
        <w:rPr>
          <w:spacing w:val="40"/>
          <w:w w:val="105"/>
        </w:rPr>
        <w:t xml:space="preserve"> </w:t>
      </w:r>
      <w:r w:rsidR="00F17AA6">
        <w:rPr>
          <w:w w:val="105"/>
        </w:rPr>
        <w:t>gained an unfair competitive advantage through its hiring of a former government official, the</w:t>
      </w:r>
      <w:r w:rsidR="00F17AA6">
        <w:rPr>
          <w:spacing w:val="40"/>
          <w:w w:val="105"/>
        </w:rPr>
        <w:t xml:space="preserve"> </w:t>
      </w:r>
      <w:r w:rsidR="00F17AA6">
        <w:rPr>
          <w:w w:val="105"/>
        </w:rPr>
        <w:t>contracting officer may disqualify a firm from a competition based on the appearance of impropriety tied</w:t>
      </w:r>
      <w:r w:rsidR="00F17AA6">
        <w:rPr>
          <w:spacing w:val="26"/>
          <w:w w:val="105"/>
        </w:rPr>
        <w:t xml:space="preserve"> </w:t>
      </w:r>
      <w:r w:rsidR="00F17AA6">
        <w:rPr>
          <w:w w:val="105"/>
        </w:rPr>
        <w:t>to</w:t>
      </w:r>
      <w:r w:rsidR="00F17AA6">
        <w:rPr>
          <w:spacing w:val="26"/>
          <w:w w:val="105"/>
        </w:rPr>
        <w:t xml:space="preserve"> </w:t>
      </w:r>
      <w:r w:rsidR="00F17AA6">
        <w:rPr>
          <w:w w:val="105"/>
        </w:rPr>
        <w:t>an</w:t>
      </w:r>
      <w:r w:rsidR="00F17AA6">
        <w:rPr>
          <w:spacing w:val="26"/>
          <w:w w:val="105"/>
        </w:rPr>
        <w:t xml:space="preserve"> </w:t>
      </w:r>
      <w:r w:rsidR="00F17AA6">
        <w:rPr>
          <w:w w:val="105"/>
        </w:rPr>
        <w:t>organizational</w:t>
      </w:r>
      <w:r w:rsidR="00F17AA6">
        <w:rPr>
          <w:spacing w:val="26"/>
          <w:w w:val="105"/>
        </w:rPr>
        <w:t xml:space="preserve"> </w:t>
      </w:r>
      <w:r w:rsidR="00F17AA6">
        <w:rPr>
          <w:w w:val="105"/>
        </w:rPr>
        <w:t>conflict</w:t>
      </w:r>
      <w:r w:rsidR="00F17AA6">
        <w:rPr>
          <w:spacing w:val="26"/>
          <w:w w:val="105"/>
        </w:rPr>
        <w:t xml:space="preserve"> </w:t>
      </w:r>
      <w:r w:rsidR="00F17AA6">
        <w:rPr>
          <w:w w:val="105"/>
        </w:rPr>
        <w:t>of</w:t>
      </w:r>
      <w:r w:rsidR="00F17AA6">
        <w:rPr>
          <w:spacing w:val="26"/>
          <w:w w:val="105"/>
        </w:rPr>
        <w:t xml:space="preserve"> </w:t>
      </w:r>
      <w:r w:rsidR="00F17AA6">
        <w:rPr>
          <w:w w:val="105"/>
        </w:rPr>
        <w:t>interest</w:t>
      </w:r>
      <w:r w:rsidR="00F17AA6">
        <w:rPr>
          <w:spacing w:val="26"/>
          <w:w w:val="105"/>
        </w:rPr>
        <w:t xml:space="preserve"> </w:t>
      </w:r>
      <w:r w:rsidR="00F17AA6">
        <w:rPr>
          <w:w w:val="105"/>
        </w:rPr>
        <w:t>which</w:t>
      </w:r>
      <w:r w:rsidR="00F17AA6">
        <w:rPr>
          <w:spacing w:val="26"/>
          <w:w w:val="105"/>
        </w:rPr>
        <w:t xml:space="preserve"> </w:t>
      </w:r>
      <w:r w:rsidR="00F17AA6">
        <w:rPr>
          <w:w w:val="105"/>
        </w:rPr>
        <w:t>is</w:t>
      </w:r>
      <w:r w:rsidR="00F17AA6">
        <w:rPr>
          <w:spacing w:val="26"/>
          <w:w w:val="105"/>
        </w:rPr>
        <w:t xml:space="preserve"> </w:t>
      </w:r>
      <w:r w:rsidR="00F17AA6">
        <w:rPr>
          <w:w w:val="105"/>
        </w:rPr>
        <w:t>created</w:t>
      </w:r>
      <w:r w:rsidR="00F17AA6">
        <w:rPr>
          <w:spacing w:val="26"/>
          <w:w w:val="105"/>
        </w:rPr>
        <w:t xml:space="preserve"> </w:t>
      </w:r>
      <w:r w:rsidR="00F17AA6">
        <w:rPr>
          <w:w w:val="105"/>
        </w:rPr>
        <w:t>by</w:t>
      </w:r>
      <w:r w:rsidR="00F17AA6">
        <w:rPr>
          <w:spacing w:val="26"/>
          <w:w w:val="105"/>
        </w:rPr>
        <w:t xml:space="preserve"> </w:t>
      </w:r>
      <w:r w:rsidR="00F17AA6">
        <w:rPr>
          <w:w w:val="105"/>
        </w:rPr>
        <w:t>this</w:t>
      </w:r>
      <w:r w:rsidR="00F17AA6">
        <w:rPr>
          <w:spacing w:val="26"/>
          <w:w w:val="105"/>
        </w:rPr>
        <w:t xml:space="preserve"> </w:t>
      </w:r>
      <w:r w:rsidR="00F17AA6">
        <w:rPr>
          <w:w w:val="105"/>
        </w:rPr>
        <w:t>situation,</w:t>
      </w:r>
      <w:r w:rsidR="00F17AA6">
        <w:rPr>
          <w:spacing w:val="26"/>
          <w:w w:val="105"/>
        </w:rPr>
        <w:t xml:space="preserve"> </w:t>
      </w:r>
      <w:r w:rsidR="00F17AA6">
        <w:rPr>
          <w:w w:val="105"/>
        </w:rPr>
        <w:t>that</w:t>
      </w:r>
      <w:r w:rsidR="00F17AA6">
        <w:rPr>
          <w:spacing w:val="26"/>
          <w:w w:val="105"/>
        </w:rPr>
        <w:t xml:space="preserve"> </w:t>
      </w:r>
      <w:r w:rsidR="00F17AA6">
        <w:rPr>
          <w:w w:val="105"/>
        </w:rPr>
        <w:t>is,</w:t>
      </w:r>
      <w:r w:rsidR="00F17AA6">
        <w:rPr>
          <w:spacing w:val="26"/>
          <w:w w:val="105"/>
        </w:rPr>
        <w:t xml:space="preserve"> </w:t>
      </w:r>
      <w:r w:rsidR="00F17AA6">
        <w:rPr>
          <w:w w:val="105"/>
        </w:rPr>
        <w:t>even</w:t>
      </w:r>
      <w:r w:rsidR="00F17AA6">
        <w:rPr>
          <w:spacing w:val="26"/>
          <w:w w:val="105"/>
        </w:rPr>
        <w:t xml:space="preserve"> </w:t>
      </w:r>
      <w:r w:rsidR="00F17AA6">
        <w:rPr>
          <w:w w:val="105"/>
        </w:rPr>
        <w:t>if</w:t>
      </w:r>
      <w:r w:rsidR="00F17AA6">
        <w:rPr>
          <w:spacing w:val="26"/>
          <w:w w:val="105"/>
        </w:rPr>
        <w:t xml:space="preserve"> </w:t>
      </w:r>
      <w:r w:rsidR="00F17AA6">
        <w:rPr>
          <w:w w:val="105"/>
        </w:rPr>
        <w:t>no actual impropriety can be shown.</w:t>
      </w:r>
    </w:p>
    <w:p w14:paraId="6BB9E253" w14:textId="77777777" w:rsidR="00315745" w:rsidRDefault="00315745">
      <w:pPr>
        <w:pStyle w:val="BodyText"/>
        <w:spacing w:before="5"/>
        <w:rPr>
          <w:sz w:val="21"/>
        </w:rPr>
      </w:pPr>
    </w:p>
    <w:p w14:paraId="40E54F57" w14:textId="77777777" w:rsidR="00315745" w:rsidRDefault="00F17AA6">
      <w:pPr>
        <w:pStyle w:val="ListParagraph"/>
        <w:numPr>
          <w:ilvl w:val="0"/>
          <w:numId w:val="5"/>
        </w:numPr>
        <w:tabs>
          <w:tab w:val="left" w:pos="451"/>
        </w:tabs>
        <w:spacing w:before="1" w:line="271" w:lineRule="auto"/>
        <w:ind w:right="219" w:firstLine="0"/>
      </w:pPr>
      <w:r>
        <w:rPr>
          <w:w w:val="105"/>
        </w:rPr>
        <w:t>In addition to the cognizant parties identified at</w:t>
      </w:r>
      <w:r>
        <w:rPr>
          <w:spacing w:val="17"/>
          <w:w w:val="105"/>
        </w:rPr>
        <w:t xml:space="preserve"> </w:t>
      </w:r>
      <w:hyperlink r:id="rId20" w:anchor="FAR_3_104_5">
        <w:r>
          <w:rPr>
            <w:color w:val="27314A"/>
            <w:w w:val="105"/>
            <w:u w:val="single" w:color="27314A"/>
          </w:rPr>
          <w:t>FAR 3.104-5(b)</w:t>
        </w:r>
      </w:hyperlink>
      <w:r>
        <w:rPr>
          <w:w w:val="105"/>
        </w:rPr>
        <w:t>, if the source selection authority</w:t>
      </w:r>
      <w:r>
        <w:rPr>
          <w:spacing w:val="80"/>
          <w:w w:val="105"/>
        </w:rPr>
        <w:t xml:space="preserve"> </w:t>
      </w:r>
      <w:r>
        <w:rPr>
          <w:w w:val="105"/>
        </w:rPr>
        <w:t>is the DAFRCO/MAJCOM/FLDCOM/FOA/DRU/CC or CD, the disqualification notice must be coordinated through the DAFRCO/MAJCOM/FLDCOM/FOA/DRU JA and the SCO. The notice must</w:t>
      </w:r>
      <w:r>
        <w:rPr>
          <w:spacing w:val="80"/>
          <w:w w:val="105"/>
        </w:rPr>
        <w:t xml:space="preserve"> </w:t>
      </w:r>
      <w:r>
        <w:rPr>
          <w:w w:val="105"/>
        </w:rPr>
        <w:t xml:space="preserve">include the items at </w:t>
      </w:r>
      <w:hyperlink r:id="rId21" w:anchor="FAR_3_104_5">
        <w:r>
          <w:rPr>
            <w:color w:val="27314A"/>
            <w:w w:val="105"/>
            <w:u w:val="single" w:color="27314A"/>
          </w:rPr>
          <w:t>FAR 3.104-5(b)</w:t>
        </w:r>
      </w:hyperlink>
      <w:r>
        <w:rPr>
          <w:color w:val="27314A"/>
          <w:w w:val="105"/>
        </w:rPr>
        <w:t xml:space="preserve"> </w:t>
      </w:r>
      <w:r>
        <w:rPr>
          <w:w w:val="105"/>
        </w:rPr>
        <w:t>and the following:</w:t>
      </w:r>
    </w:p>
    <w:p w14:paraId="23DE523C" w14:textId="77777777" w:rsidR="00315745" w:rsidRDefault="00315745">
      <w:pPr>
        <w:pStyle w:val="BodyText"/>
        <w:spacing w:before="1"/>
        <w:rPr>
          <w:sz w:val="21"/>
        </w:rPr>
      </w:pPr>
    </w:p>
    <w:p w14:paraId="72BAB28F" w14:textId="77777777" w:rsidR="00315745" w:rsidRDefault="00F17AA6">
      <w:pPr>
        <w:pStyle w:val="ListParagraph"/>
        <w:numPr>
          <w:ilvl w:val="1"/>
          <w:numId w:val="5"/>
        </w:numPr>
        <w:tabs>
          <w:tab w:val="left" w:pos="450"/>
        </w:tabs>
        <w:spacing w:before="1"/>
        <w:ind w:left="450" w:hanging="340"/>
      </w:pPr>
      <w:r>
        <w:rPr>
          <w:w w:val="105"/>
        </w:rPr>
        <w:t>Name</w:t>
      </w:r>
      <w:r>
        <w:rPr>
          <w:spacing w:val="17"/>
          <w:w w:val="105"/>
        </w:rPr>
        <w:t xml:space="preserve"> </w:t>
      </w:r>
      <w:r>
        <w:rPr>
          <w:w w:val="105"/>
        </w:rPr>
        <w:t>of</w:t>
      </w:r>
      <w:r>
        <w:rPr>
          <w:spacing w:val="17"/>
          <w:w w:val="105"/>
        </w:rPr>
        <w:t xml:space="preserve"> </w:t>
      </w:r>
      <w:r>
        <w:rPr>
          <w:spacing w:val="-2"/>
          <w:w w:val="105"/>
        </w:rPr>
        <w:t>requestor</w:t>
      </w:r>
    </w:p>
    <w:p w14:paraId="52E56223" w14:textId="77777777" w:rsidR="00315745" w:rsidRDefault="00315745">
      <w:pPr>
        <w:pStyle w:val="BodyText"/>
        <w:spacing w:before="10"/>
        <w:rPr>
          <w:sz w:val="23"/>
        </w:rPr>
      </w:pPr>
    </w:p>
    <w:p w14:paraId="585BC14F" w14:textId="77777777" w:rsidR="00315745" w:rsidRDefault="00F17AA6">
      <w:pPr>
        <w:pStyle w:val="ListParagraph"/>
        <w:numPr>
          <w:ilvl w:val="1"/>
          <w:numId w:val="5"/>
        </w:numPr>
        <w:tabs>
          <w:tab w:val="left" w:pos="450"/>
        </w:tabs>
        <w:ind w:left="450" w:hanging="340"/>
      </w:pPr>
      <w:r>
        <w:rPr>
          <w:w w:val="105"/>
        </w:rPr>
        <w:t>Current</w:t>
      </w:r>
      <w:r>
        <w:rPr>
          <w:spacing w:val="-10"/>
          <w:w w:val="105"/>
        </w:rPr>
        <w:t xml:space="preserve"> </w:t>
      </w:r>
      <w:r>
        <w:rPr>
          <w:w w:val="105"/>
        </w:rPr>
        <w:t>position/job</w:t>
      </w:r>
      <w:r>
        <w:rPr>
          <w:spacing w:val="-10"/>
          <w:w w:val="105"/>
        </w:rPr>
        <w:t xml:space="preserve"> </w:t>
      </w:r>
      <w:r>
        <w:rPr>
          <w:spacing w:val="-2"/>
          <w:w w:val="105"/>
        </w:rPr>
        <w:t>title</w:t>
      </w:r>
    </w:p>
    <w:p w14:paraId="07547A01" w14:textId="77777777" w:rsidR="00315745" w:rsidRDefault="00315745">
      <w:pPr>
        <w:pStyle w:val="BodyText"/>
        <w:spacing w:before="11"/>
        <w:rPr>
          <w:sz w:val="23"/>
        </w:rPr>
      </w:pPr>
    </w:p>
    <w:p w14:paraId="39BFF3D6" w14:textId="77777777" w:rsidR="00315745" w:rsidRDefault="00F17AA6">
      <w:pPr>
        <w:pStyle w:val="ListParagraph"/>
        <w:numPr>
          <w:ilvl w:val="1"/>
          <w:numId w:val="5"/>
        </w:numPr>
        <w:tabs>
          <w:tab w:val="left" w:pos="450"/>
        </w:tabs>
        <w:ind w:left="450" w:hanging="340"/>
      </w:pPr>
      <w:r>
        <w:rPr>
          <w:w w:val="105"/>
        </w:rPr>
        <w:t>Projected</w:t>
      </w:r>
      <w:r>
        <w:rPr>
          <w:spacing w:val="11"/>
          <w:w w:val="105"/>
        </w:rPr>
        <w:t xml:space="preserve"> </w:t>
      </w:r>
      <w:r>
        <w:rPr>
          <w:w w:val="105"/>
        </w:rPr>
        <w:t>retirement</w:t>
      </w:r>
      <w:r>
        <w:rPr>
          <w:spacing w:val="12"/>
          <w:w w:val="105"/>
        </w:rPr>
        <w:t xml:space="preserve"> </w:t>
      </w:r>
      <w:r>
        <w:rPr>
          <w:spacing w:val="-4"/>
          <w:w w:val="105"/>
        </w:rPr>
        <w:t>date</w:t>
      </w:r>
    </w:p>
    <w:p w14:paraId="5043CB0F" w14:textId="77777777" w:rsidR="00315745" w:rsidRDefault="00315745">
      <w:pPr>
        <w:pStyle w:val="BodyText"/>
        <w:spacing w:before="11"/>
        <w:rPr>
          <w:sz w:val="23"/>
        </w:rPr>
      </w:pPr>
    </w:p>
    <w:p w14:paraId="448BA700" w14:textId="77777777" w:rsidR="00315745" w:rsidRDefault="00F17AA6">
      <w:pPr>
        <w:pStyle w:val="ListParagraph"/>
        <w:numPr>
          <w:ilvl w:val="1"/>
          <w:numId w:val="5"/>
        </w:numPr>
        <w:tabs>
          <w:tab w:val="left" w:pos="450"/>
        </w:tabs>
        <w:ind w:left="450" w:hanging="340"/>
      </w:pPr>
      <w:r>
        <w:rPr>
          <w:w w:val="105"/>
        </w:rPr>
        <w:t>Impact</w:t>
      </w:r>
      <w:r>
        <w:rPr>
          <w:spacing w:val="2"/>
          <w:w w:val="105"/>
        </w:rPr>
        <w:t xml:space="preserve"> </w:t>
      </w:r>
      <w:r>
        <w:rPr>
          <w:w w:val="105"/>
        </w:rPr>
        <w:t>on</w:t>
      </w:r>
      <w:r>
        <w:rPr>
          <w:spacing w:val="3"/>
          <w:w w:val="105"/>
        </w:rPr>
        <w:t xml:space="preserve"> </w:t>
      </w:r>
      <w:r>
        <w:rPr>
          <w:w w:val="105"/>
        </w:rPr>
        <w:t>program/unit</w:t>
      </w:r>
      <w:r>
        <w:rPr>
          <w:spacing w:val="3"/>
          <w:w w:val="105"/>
        </w:rPr>
        <w:t xml:space="preserve"> </w:t>
      </w:r>
      <w:r>
        <w:rPr>
          <w:w w:val="105"/>
        </w:rPr>
        <w:t>mission</w:t>
      </w:r>
      <w:r>
        <w:rPr>
          <w:spacing w:val="3"/>
          <w:w w:val="105"/>
        </w:rPr>
        <w:t xml:space="preserve"> </w:t>
      </w:r>
      <w:r>
        <w:rPr>
          <w:w w:val="105"/>
        </w:rPr>
        <w:t>if</w:t>
      </w:r>
      <w:r>
        <w:rPr>
          <w:spacing w:val="2"/>
          <w:w w:val="105"/>
        </w:rPr>
        <w:t xml:space="preserve"> </w:t>
      </w:r>
      <w:r>
        <w:rPr>
          <w:w w:val="105"/>
        </w:rPr>
        <w:t>disqualification</w:t>
      </w:r>
      <w:r>
        <w:rPr>
          <w:spacing w:val="3"/>
          <w:w w:val="105"/>
        </w:rPr>
        <w:t xml:space="preserve"> </w:t>
      </w:r>
      <w:r>
        <w:rPr>
          <w:w w:val="105"/>
        </w:rPr>
        <w:t>is</w:t>
      </w:r>
      <w:r>
        <w:rPr>
          <w:spacing w:val="3"/>
          <w:w w:val="105"/>
        </w:rPr>
        <w:t xml:space="preserve"> </w:t>
      </w:r>
      <w:r>
        <w:rPr>
          <w:spacing w:val="-2"/>
          <w:w w:val="105"/>
        </w:rPr>
        <w:t>granted</w:t>
      </w:r>
    </w:p>
    <w:p w14:paraId="07459315" w14:textId="77777777" w:rsidR="00315745" w:rsidRDefault="00315745">
      <w:pPr>
        <w:pStyle w:val="BodyText"/>
        <w:spacing w:before="11"/>
        <w:rPr>
          <w:sz w:val="23"/>
        </w:rPr>
      </w:pPr>
    </w:p>
    <w:p w14:paraId="204541C5" w14:textId="77777777" w:rsidR="00315745" w:rsidRDefault="00F17AA6">
      <w:pPr>
        <w:pStyle w:val="ListParagraph"/>
        <w:numPr>
          <w:ilvl w:val="1"/>
          <w:numId w:val="5"/>
        </w:numPr>
        <w:tabs>
          <w:tab w:val="left" w:pos="450"/>
        </w:tabs>
        <w:ind w:left="450" w:hanging="340"/>
      </w:pPr>
      <w:r>
        <w:rPr>
          <w:w w:val="105"/>
        </w:rPr>
        <w:t>Proposed</w:t>
      </w:r>
      <w:r>
        <w:rPr>
          <w:spacing w:val="11"/>
          <w:w w:val="105"/>
        </w:rPr>
        <w:t xml:space="preserve"> </w:t>
      </w:r>
      <w:r>
        <w:rPr>
          <w:w w:val="105"/>
        </w:rPr>
        <w:t>replacement</w:t>
      </w:r>
      <w:r>
        <w:rPr>
          <w:spacing w:val="12"/>
          <w:w w:val="105"/>
        </w:rPr>
        <w:t xml:space="preserve"> </w:t>
      </w:r>
      <w:r>
        <w:rPr>
          <w:w w:val="105"/>
        </w:rPr>
        <w:t>individual</w:t>
      </w:r>
      <w:r>
        <w:rPr>
          <w:spacing w:val="12"/>
          <w:w w:val="105"/>
        </w:rPr>
        <w:t xml:space="preserve"> </w:t>
      </w:r>
      <w:r>
        <w:rPr>
          <w:w w:val="105"/>
        </w:rPr>
        <w:t>for</w:t>
      </w:r>
      <w:r>
        <w:rPr>
          <w:spacing w:val="12"/>
          <w:w w:val="105"/>
        </w:rPr>
        <w:t xml:space="preserve"> </w:t>
      </w:r>
      <w:r>
        <w:rPr>
          <w:w w:val="105"/>
        </w:rPr>
        <w:t>official</w:t>
      </w:r>
      <w:r>
        <w:rPr>
          <w:spacing w:val="12"/>
          <w:w w:val="105"/>
        </w:rPr>
        <w:t xml:space="preserve"> </w:t>
      </w:r>
      <w:r>
        <w:rPr>
          <w:w w:val="105"/>
        </w:rPr>
        <w:t>acquisition</w:t>
      </w:r>
      <w:r>
        <w:rPr>
          <w:spacing w:val="12"/>
          <w:w w:val="105"/>
        </w:rPr>
        <w:t xml:space="preserve"> </w:t>
      </w:r>
      <w:r>
        <w:rPr>
          <w:spacing w:val="-2"/>
          <w:w w:val="105"/>
        </w:rPr>
        <w:t>duties</w:t>
      </w:r>
    </w:p>
    <w:p w14:paraId="6537F28F" w14:textId="77777777" w:rsidR="00315745" w:rsidRDefault="00315745">
      <w:pPr>
        <w:pStyle w:val="BodyText"/>
        <w:spacing w:before="10"/>
        <w:rPr>
          <w:sz w:val="23"/>
        </w:rPr>
      </w:pPr>
    </w:p>
    <w:p w14:paraId="15667DD7" w14:textId="77777777" w:rsidR="00315745" w:rsidRDefault="00F17AA6">
      <w:pPr>
        <w:pStyle w:val="ListParagraph"/>
        <w:numPr>
          <w:ilvl w:val="1"/>
          <w:numId w:val="5"/>
        </w:numPr>
        <w:tabs>
          <w:tab w:val="left" w:pos="450"/>
        </w:tabs>
        <w:spacing w:before="1"/>
        <w:ind w:left="450" w:hanging="340"/>
      </w:pPr>
      <w:r>
        <w:rPr>
          <w:spacing w:val="-2"/>
          <w:w w:val="105"/>
        </w:rPr>
        <w:t>Commander/Director</w:t>
      </w:r>
      <w:r>
        <w:rPr>
          <w:spacing w:val="10"/>
          <w:w w:val="105"/>
        </w:rPr>
        <w:t xml:space="preserve"> </w:t>
      </w:r>
      <w:r>
        <w:rPr>
          <w:spacing w:val="-2"/>
          <w:w w:val="105"/>
        </w:rPr>
        <w:t>recommendation</w:t>
      </w:r>
    </w:p>
    <w:p w14:paraId="6DFB9E20" w14:textId="77777777" w:rsidR="00315745" w:rsidRDefault="00315745">
      <w:pPr>
        <w:pStyle w:val="BodyText"/>
        <w:spacing w:before="10"/>
        <w:rPr>
          <w:sz w:val="23"/>
        </w:rPr>
      </w:pPr>
    </w:p>
    <w:p w14:paraId="33E4215C" w14:textId="77777777" w:rsidR="00315745" w:rsidRDefault="00F17AA6">
      <w:pPr>
        <w:pStyle w:val="ListParagraph"/>
        <w:numPr>
          <w:ilvl w:val="0"/>
          <w:numId w:val="5"/>
        </w:numPr>
        <w:tabs>
          <w:tab w:val="left" w:pos="435"/>
        </w:tabs>
        <w:ind w:left="435" w:hanging="325"/>
      </w:pPr>
      <w:r>
        <w:rPr>
          <w:w w:val="105"/>
        </w:rPr>
        <w:t>Resumption</w:t>
      </w:r>
      <w:r>
        <w:rPr>
          <w:spacing w:val="11"/>
          <w:w w:val="105"/>
        </w:rPr>
        <w:t xml:space="preserve"> </w:t>
      </w:r>
      <w:r>
        <w:rPr>
          <w:w w:val="105"/>
        </w:rPr>
        <w:t>of</w:t>
      </w:r>
      <w:r>
        <w:rPr>
          <w:spacing w:val="11"/>
          <w:w w:val="105"/>
        </w:rPr>
        <w:t xml:space="preserve"> </w:t>
      </w:r>
      <w:r>
        <w:rPr>
          <w:w w:val="105"/>
        </w:rPr>
        <w:t>participation</w:t>
      </w:r>
      <w:r>
        <w:rPr>
          <w:spacing w:val="12"/>
          <w:w w:val="105"/>
        </w:rPr>
        <w:t xml:space="preserve"> </w:t>
      </w:r>
      <w:r>
        <w:rPr>
          <w:w w:val="105"/>
        </w:rPr>
        <w:t>in</w:t>
      </w:r>
      <w:r>
        <w:rPr>
          <w:spacing w:val="11"/>
          <w:w w:val="105"/>
        </w:rPr>
        <w:t xml:space="preserve"> </w:t>
      </w:r>
      <w:r>
        <w:rPr>
          <w:w w:val="105"/>
        </w:rPr>
        <w:t>a</w:t>
      </w:r>
      <w:r>
        <w:rPr>
          <w:spacing w:val="11"/>
          <w:w w:val="105"/>
        </w:rPr>
        <w:t xml:space="preserve"> </w:t>
      </w:r>
      <w:r>
        <w:rPr>
          <w:spacing w:val="-2"/>
          <w:w w:val="105"/>
        </w:rPr>
        <w:t>procurement</w:t>
      </w:r>
    </w:p>
    <w:p w14:paraId="70DF9E56" w14:textId="77777777" w:rsidR="00315745" w:rsidRDefault="00315745">
      <w:pPr>
        <w:pStyle w:val="BodyText"/>
        <w:spacing w:before="11"/>
        <w:rPr>
          <w:sz w:val="23"/>
        </w:rPr>
      </w:pPr>
    </w:p>
    <w:p w14:paraId="46C5195E" w14:textId="77777777" w:rsidR="00315745" w:rsidRDefault="00F17AA6">
      <w:pPr>
        <w:pStyle w:val="BodyText"/>
        <w:spacing w:line="271" w:lineRule="auto"/>
        <w:ind w:left="110"/>
      </w:pPr>
      <w:r>
        <w:rPr>
          <w:w w:val="105"/>
        </w:rPr>
        <w:lastRenderedPageBreak/>
        <w:t>The contracting officer, after consultation with the parties identified in paragraph (b), will notify the</w:t>
      </w:r>
      <w:r>
        <w:rPr>
          <w:spacing w:val="40"/>
          <w:w w:val="105"/>
        </w:rPr>
        <w:t xml:space="preserve"> </w:t>
      </w:r>
      <w:r>
        <w:rPr>
          <w:w w:val="105"/>
        </w:rPr>
        <w:t>individual if he or she is disqualified. The individual will remain disqualified unless resumption of participation in the procurement is granted in accordance with this paragraph.</w:t>
      </w:r>
    </w:p>
    <w:p w14:paraId="44E871BC" w14:textId="77777777" w:rsidR="00315745" w:rsidRDefault="00315745">
      <w:pPr>
        <w:pStyle w:val="BodyText"/>
        <w:spacing w:before="2"/>
        <w:rPr>
          <w:sz w:val="21"/>
        </w:rPr>
      </w:pPr>
    </w:p>
    <w:p w14:paraId="191A81F8" w14:textId="77777777" w:rsidR="00315745" w:rsidRDefault="00F17AA6">
      <w:pPr>
        <w:pStyle w:val="BodyText"/>
        <w:spacing w:line="271" w:lineRule="auto"/>
        <w:ind w:left="110" w:right="120"/>
      </w:pPr>
      <w:r>
        <w:rPr>
          <w:w w:val="105"/>
        </w:rPr>
        <w:t>(2)</w:t>
      </w:r>
      <w:r>
        <w:rPr>
          <w:spacing w:val="22"/>
          <w:w w:val="105"/>
        </w:rPr>
        <w:t xml:space="preserve"> </w:t>
      </w:r>
      <w:r>
        <w:rPr>
          <w:w w:val="105"/>
        </w:rPr>
        <w:t>See</w:t>
      </w:r>
      <w:r>
        <w:rPr>
          <w:spacing w:val="14"/>
          <w:w w:val="105"/>
        </w:rPr>
        <w:t xml:space="preserve"> </w:t>
      </w:r>
      <w:hyperlink r:id="rId22" w:anchor="DAFFARS_MP5301_601">
        <w:r>
          <w:rPr>
            <w:color w:val="27314A"/>
            <w:w w:val="105"/>
            <w:u w:val="single" w:color="27314A"/>
          </w:rPr>
          <w:t>MP5301.601(a)(i)</w:t>
        </w:r>
      </w:hyperlink>
      <w:r>
        <w:rPr>
          <w:w w:val="105"/>
        </w:rPr>
        <w:t>.</w:t>
      </w:r>
      <w:r>
        <w:rPr>
          <w:spacing w:val="22"/>
          <w:w w:val="105"/>
        </w:rPr>
        <w:t xml:space="preserve"> </w:t>
      </w:r>
      <w:r>
        <w:rPr>
          <w:w w:val="105"/>
        </w:rPr>
        <w:t>In</w:t>
      </w:r>
      <w:r>
        <w:rPr>
          <w:spacing w:val="22"/>
          <w:w w:val="105"/>
        </w:rPr>
        <w:t xml:space="preserve"> </w:t>
      </w:r>
      <w:r>
        <w:rPr>
          <w:w w:val="105"/>
        </w:rPr>
        <w:t>cases</w:t>
      </w:r>
      <w:r>
        <w:rPr>
          <w:spacing w:val="22"/>
          <w:w w:val="105"/>
        </w:rPr>
        <w:t xml:space="preserve"> </w:t>
      </w:r>
      <w:r>
        <w:rPr>
          <w:w w:val="105"/>
        </w:rPr>
        <w:t>where</w:t>
      </w:r>
      <w:r>
        <w:rPr>
          <w:spacing w:val="22"/>
          <w:w w:val="105"/>
        </w:rPr>
        <w:t xml:space="preserve"> </w:t>
      </w:r>
      <w:r>
        <w:rPr>
          <w:w w:val="105"/>
        </w:rPr>
        <w:t>the</w:t>
      </w:r>
      <w:r>
        <w:rPr>
          <w:spacing w:val="22"/>
          <w:w w:val="105"/>
        </w:rPr>
        <w:t xml:space="preserve"> </w:t>
      </w:r>
      <w:r>
        <w:rPr>
          <w:w w:val="105"/>
        </w:rPr>
        <w:t>SCO</w:t>
      </w:r>
      <w:r>
        <w:rPr>
          <w:spacing w:val="22"/>
          <w:w w:val="105"/>
        </w:rPr>
        <w:t xml:space="preserve"> </w:t>
      </w:r>
      <w:r>
        <w:rPr>
          <w:w w:val="105"/>
        </w:rPr>
        <w:t>is</w:t>
      </w:r>
      <w:r>
        <w:rPr>
          <w:spacing w:val="22"/>
          <w:w w:val="105"/>
        </w:rPr>
        <w:t xml:space="preserve"> </w:t>
      </w:r>
      <w:r>
        <w:rPr>
          <w:w w:val="105"/>
        </w:rPr>
        <w:t>the</w:t>
      </w:r>
      <w:r>
        <w:rPr>
          <w:spacing w:val="22"/>
          <w:w w:val="105"/>
        </w:rPr>
        <w:t xml:space="preserve"> </w:t>
      </w:r>
      <w:r>
        <w:rPr>
          <w:w w:val="105"/>
        </w:rPr>
        <w:t>individual</w:t>
      </w:r>
      <w:r>
        <w:rPr>
          <w:spacing w:val="22"/>
          <w:w w:val="105"/>
        </w:rPr>
        <w:t xml:space="preserve"> </w:t>
      </w:r>
      <w:r>
        <w:rPr>
          <w:w w:val="105"/>
        </w:rPr>
        <w:t>disqualified</w:t>
      </w:r>
      <w:r>
        <w:rPr>
          <w:spacing w:val="22"/>
          <w:w w:val="105"/>
        </w:rPr>
        <w:t xml:space="preserve"> </w:t>
      </w:r>
      <w:r>
        <w:rPr>
          <w:w w:val="105"/>
        </w:rPr>
        <w:t>from</w:t>
      </w:r>
      <w:r>
        <w:rPr>
          <w:spacing w:val="22"/>
          <w:w w:val="105"/>
        </w:rPr>
        <w:t xml:space="preserve"> </w:t>
      </w:r>
      <w:r>
        <w:rPr>
          <w:w w:val="105"/>
        </w:rPr>
        <w:t>participation</w:t>
      </w:r>
      <w:r>
        <w:rPr>
          <w:spacing w:val="22"/>
          <w:w w:val="105"/>
        </w:rPr>
        <w:t xml:space="preserve"> </w:t>
      </w:r>
      <w:r>
        <w:rPr>
          <w:w w:val="105"/>
        </w:rPr>
        <w:t>in a procurement, the cognizant HCA must authorize the individual to resume participation in the</w:t>
      </w:r>
      <w:r>
        <w:rPr>
          <w:spacing w:val="40"/>
          <w:w w:val="105"/>
        </w:rPr>
        <w:t xml:space="preserve"> </w:t>
      </w:r>
      <w:r>
        <w:rPr>
          <w:w w:val="105"/>
        </w:rPr>
        <w:t>procurement. SAF/AQ and SAF/SQ and their civilian or military deputies have the authority to permit the cognizant HCA to resume participation in a procurement following contact with an offeror</w:t>
      </w:r>
      <w:r>
        <w:rPr>
          <w:spacing w:val="40"/>
          <w:w w:val="105"/>
        </w:rPr>
        <w:t xml:space="preserve"> </w:t>
      </w:r>
      <w:r>
        <w:rPr>
          <w:w w:val="105"/>
        </w:rPr>
        <w:t>regarding non-Federal employment.</w:t>
      </w:r>
    </w:p>
    <w:p w14:paraId="144A5D23" w14:textId="77777777" w:rsidR="00315745" w:rsidRDefault="00315745">
      <w:pPr>
        <w:pStyle w:val="BodyText"/>
        <w:rPr>
          <w:sz w:val="26"/>
        </w:rPr>
      </w:pPr>
    </w:p>
    <w:p w14:paraId="1C0F7568" w14:textId="77777777" w:rsidR="00315745" w:rsidRDefault="00F17AA6">
      <w:pPr>
        <w:pStyle w:val="Heading2"/>
        <w:spacing w:before="171"/>
        <w:rPr>
          <w:b/>
        </w:rPr>
      </w:pPr>
      <w:r>
        <w:rPr>
          <w:b/>
        </w:rPr>
        <w:t>5303.104-7</w:t>
      </w:r>
      <w:r>
        <w:rPr>
          <w:b/>
          <w:spacing w:val="-17"/>
        </w:rPr>
        <w:t xml:space="preserve"> </w:t>
      </w:r>
      <w:r>
        <w:rPr>
          <w:b/>
        </w:rPr>
        <w:t>Violations</w:t>
      </w:r>
      <w:r>
        <w:rPr>
          <w:b/>
          <w:spacing w:val="-16"/>
        </w:rPr>
        <w:t xml:space="preserve"> </w:t>
      </w:r>
      <w:r>
        <w:rPr>
          <w:b/>
        </w:rPr>
        <w:t>or</w:t>
      </w:r>
      <w:r>
        <w:rPr>
          <w:b/>
          <w:spacing w:val="-16"/>
        </w:rPr>
        <w:t xml:space="preserve"> </w:t>
      </w:r>
      <w:r>
        <w:rPr>
          <w:b/>
        </w:rPr>
        <w:t>possible</w:t>
      </w:r>
      <w:r>
        <w:rPr>
          <w:b/>
          <w:spacing w:val="-16"/>
        </w:rPr>
        <w:t xml:space="preserve"> </w:t>
      </w:r>
      <w:r>
        <w:rPr>
          <w:b/>
          <w:spacing w:val="-2"/>
        </w:rPr>
        <w:t>violations</w:t>
      </w:r>
    </w:p>
    <w:p w14:paraId="738610EB" w14:textId="77777777" w:rsidR="00315745" w:rsidRDefault="00315745">
      <w:pPr>
        <w:pStyle w:val="BodyText"/>
        <w:spacing w:before="4"/>
        <w:rPr>
          <w:rFonts w:ascii="Bookman Old Style"/>
          <w:b/>
          <w:sz w:val="42"/>
        </w:rPr>
      </w:pPr>
    </w:p>
    <w:p w14:paraId="5291B8A2" w14:textId="5C2BF0D2" w:rsidR="00315745" w:rsidRDefault="466A7ADE">
      <w:pPr>
        <w:pStyle w:val="BodyText"/>
        <w:spacing w:before="1" w:line="271" w:lineRule="auto"/>
        <w:ind w:left="110" w:right="253"/>
      </w:pPr>
      <w:r>
        <w:rPr>
          <w:w w:val="105"/>
        </w:rPr>
        <w:t xml:space="preserve">(a) </w:t>
      </w:r>
      <w:ins w:id="63" w:author="ROSSI, AMANDA M CIV USAF HAF SAF/AQCP" w:date="2024-05-17T13:43:00Z">
        <w:r w:rsidR="00DB50C3">
          <w:rPr>
            <w:w w:val="105"/>
          </w:rPr>
          <w:t xml:space="preserve">When a potential Procurement Integrity Act (PIA) violation is alleged, the contracting officer must notify their cognizant Clearance Approval Authority (CAA), legal counsel, cognizant HCA (as defined in </w:t>
        </w:r>
        <w:commentRangeStart w:id="64"/>
        <w:r w:rsidR="00DB50C3">
          <w:fldChar w:fldCharType="begin"/>
        </w:r>
        <w:r w:rsidR="00DB50C3">
          <w:instrText>HYPERLINK "https://www.acquisition.gov/daffars/part-5302-definitions-words-and-terms"</w:instrText>
        </w:r>
        <w:r w:rsidR="00DB50C3">
          <w:fldChar w:fldCharType="separate"/>
        </w:r>
        <w:r w:rsidR="00DB50C3" w:rsidRPr="001B7BB7">
          <w:rPr>
            <w:rStyle w:val="Hyperlink"/>
            <w:w w:val="105"/>
          </w:rPr>
          <w:t>DAFFARS 5302</w:t>
        </w:r>
        <w:r w:rsidR="00DB50C3">
          <w:rPr>
            <w:rStyle w:val="Hyperlink"/>
            <w:w w:val="105"/>
          </w:rPr>
          <w:fldChar w:fldCharType="end"/>
        </w:r>
        <w:commentRangeEnd w:id="64"/>
        <w:r w:rsidR="00DB50C3">
          <w:rPr>
            <w:rStyle w:val="CommentReference"/>
          </w:rPr>
          <w:commentReference w:id="64"/>
        </w:r>
        <w:r w:rsidR="00DB50C3">
          <w:rPr>
            <w:w w:val="105"/>
          </w:rPr>
          <w:t xml:space="preserve">), and the </w:t>
        </w:r>
        <w:commentRangeStart w:id="65"/>
        <w:r w:rsidR="00DB50C3">
          <w:fldChar w:fldCharType="begin"/>
        </w:r>
        <w:r w:rsidR="00DB50C3">
          <w:instrText>HYPERLINK "https://usaf.dps.mil/sites/AFCC/AQCP/KnowledgeCenter/SitePages/Procurement-Integrity-Act-(PIA).aspx"</w:instrText>
        </w:r>
        <w:r w:rsidR="00DB50C3">
          <w:fldChar w:fldCharType="separate"/>
        </w:r>
        <w:r w:rsidR="00DB50C3" w:rsidRPr="000470E7">
          <w:rPr>
            <w:rStyle w:val="Hyperlink"/>
            <w:w w:val="105"/>
          </w:rPr>
          <w:t>DAS(C)</w:t>
        </w:r>
        <w:r w:rsidR="00DB50C3">
          <w:rPr>
            <w:rStyle w:val="Hyperlink"/>
            <w:w w:val="105"/>
          </w:rPr>
          <w:fldChar w:fldCharType="end"/>
        </w:r>
        <w:commentRangeEnd w:id="65"/>
        <w:r w:rsidR="00DB50C3">
          <w:rPr>
            <w:rStyle w:val="CommentReference"/>
          </w:rPr>
          <w:commentReference w:id="65"/>
        </w:r>
        <w:r w:rsidR="00DB50C3">
          <w:rPr>
            <w:w w:val="105"/>
          </w:rPr>
          <w:t xml:space="preserve"> (SAF/AQC or, for classified programs, </w:t>
        </w:r>
      </w:ins>
      <w:ins w:id="66" w:author="ROSSI, AMANDA M CIV USAF HAF SAF/AQCP" w:date="2024-05-20T12:49:00Z">
        <w:r w:rsidR="00775A60">
          <w:rPr>
            <w:w w:val="105"/>
          </w:rPr>
          <w:t>SAF/AQCS</w:t>
        </w:r>
      </w:ins>
      <w:ins w:id="67" w:author="ROSSI, AMANDA M CIV USAF HAF SAF/AQCP" w:date="2024-05-17T13:43:00Z">
        <w:r w:rsidR="00DB50C3">
          <w:rPr>
            <w:w w:val="105"/>
          </w:rPr>
          <w:t>).  This notification to all parties should identify the cognizant CAA and shall be accomplished within 7 business days of initial discovery.  The contracting officer will subsequently provide a copy of the information and documentation generated under</w:t>
        </w:r>
        <w:r w:rsidR="00DB50C3">
          <w:rPr>
            <w:spacing w:val="14"/>
            <w:w w:val="105"/>
          </w:rPr>
          <w:t xml:space="preserve"> </w:t>
        </w:r>
        <w:commentRangeStart w:id="68"/>
        <w:r w:rsidR="00DB50C3">
          <w:fldChar w:fldCharType="begin"/>
        </w:r>
        <w:r w:rsidR="00DB50C3">
          <w:instrText>HYPERLINK "https://www.acquisition.gov/far/part-3" \l "FAR_3_104_7" \h</w:instrText>
        </w:r>
        <w:r w:rsidR="00DB50C3">
          <w:fldChar w:fldCharType="separate"/>
        </w:r>
        <w:r w:rsidR="00DB50C3">
          <w:rPr>
            <w:color w:val="27314A"/>
            <w:w w:val="105"/>
            <w:u w:val="single" w:color="27314A"/>
          </w:rPr>
          <w:t>FAR</w:t>
        </w:r>
        <w:r w:rsidR="00DB50C3">
          <w:rPr>
            <w:color w:val="27314A"/>
            <w:spacing w:val="25"/>
            <w:w w:val="105"/>
            <w:u w:val="single" w:color="27314A"/>
          </w:rPr>
          <w:t xml:space="preserve"> </w:t>
        </w:r>
        <w:r w:rsidR="00DB50C3">
          <w:rPr>
            <w:color w:val="27314A"/>
            <w:w w:val="105"/>
            <w:u w:val="single" w:color="27314A"/>
          </w:rPr>
          <w:t>3.104-7</w:t>
        </w:r>
        <w:r w:rsidR="00DB50C3">
          <w:rPr>
            <w:color w:val="27314A"/>
            <w:w w:val="105"/>
            <w:u w:val="single" w:color="27314A"/>
          </w:rPr>
          <w:fldChar w:fldCharType="end"/>
        </w:r>
        <w:commentRangeEnd w:id="68"/>
        <w:r w:rsidR="00DB50C3">
          <w:rPr>
            <w:rStyle w:val="CommentReference"/>
          </w:rPr>
          <w:commentReference w:id="68"/>
        </w:r>
        <w:r w:rsidR="00DB50C3">
          <w:rPr>
            <w:color w:val="27314A"/>
            <w:spacing w:val="25"/>
            <w:w w:val="105"/>
          </w:rPr>
          <w:t xml:space="preserve"> </w:t>
        </w:r>
        <w:r w:rsidR="00DB50C3">
          <w:rPr>
            <w:w w:val="105"/>
          </w:rPr>
          <w:t>to</w:t>
        </w:r>
        <w:r w:rsidR="00DB50C3">
          <w:rPr>
            <w:spacing w:val="25"/>
            <w:w w:val="105"/>
          </w:rPr>
          <w:t xml:space="preserve"> </w:t>
        </w:r>
        <w:r w:rsidR="00DB50C3">
          <w:rPr>
            <w:w w:val="105"/>
          </w:rPr>
          <w:t>those same stakeholders</w:t>
        </w:r>
        <w:r w:rsidR="00DB50C3">
          <w:rPr>
            <w:color w:val="27314A"/>
            <w:spacing w:val="26"/>
            <w:w w:val="105"/>
          </w:rPr>
          <w:t xml:space="preserve"> </w:t>
        </w:r>
        <w:r w:rsidR="00DB50C3">
          <w:rPr>
            <w:w w:val="105"/>
          </w:rPr>
          <w:t>and</w:t>
        </w:r>
        <w:r w:rsidR="00DB50C3">
          <w:rPr>
            <w:spacing w:val="25"/>
            <w:w w:val="105"/>
          </w:rPr>
          <w:t xml:space="preserve"> </w:t>
        </w:r>
        <w:r w:rsidR="00DB50C3">
          <w:rPr>
            <w:w w:val="105"/>
          </w:rPr>
          <w:t>to</w:t>
        </w:r>
        <w:r w:rsidR="00DB50C3">
          <w:rPr>
            <w:spacing w:val="14"/>
            <w:w w:val="105"/>
          </w:rPr>
          <w:t xml:space="preserve"> </w:t>
        </w:r>
        <w:commentRangeStart w:id="69"/>
        <w:r w:rsidR="00DB50C3">
          <w:fldChar w:fldCharType="begin"/>
        </w:r>
        <w:r w:rsidR="00DB50C3">
          <w:instrText>HYPERLINK "mailto:SAF.GCR.Workflow@us.af.mil" \h</w:instrText>
        </w:r>
        <w:r w:rsidR="00DB50C3">
          <w:fldChar w:fldCharType="separate"/>
        </w:r>
        <w:r w:rsidR="00DB50C3">
          <w:rPr>
            <w:color w:val="27314A"/>
            <w:w w:val="105"/>
            <w:u w:val="single" w:color="27314A"/>
          </w:rPr>
          <w:t>SAF/GCR</w:t>
        </w:r>
        <w:r w:rsidR="00DB50C3">
          <w:rPr>
            <w:color w:val="27314A"/>
            <w:w w:val="105"/>
            <w:u w:val="single" w:color="27314A"/>
          </w:rPr>
          <w:fldChar w:fldCharType="end"/>
        </w:r>
        <w:commentRangeEnd w:id="69"/>
        <w:r w:rsidR="00DB50C3">
          <w:rPr>
            <w:rStyle w:val="CommentReference"/>
          </w:rPr>
          <w:commentReference w:id="69"/>
        </w:r>
        <w:r w:rsidR="00DB50C3">
          <w:rPr>
            <w:w w:val="105"/>
          </w:rPr>
          <w:t>.</w:t>
        </w:r>
      </w:ins>
      <w:ins w:id="70" w:author="SMITH, AMY K CIV USAF HAF SAF/AQCP" w:date="2024-03-14T16:10:00Z">
        <w:del w:id="71" w:author="ROSSI, AMANDA M CIV USAF HAF SAF/AQCP" w:date="2024-05-17T13:43:00Z">
          <w:r w:rsidR="0099444E" w:rsidDel="00DB50C3">
            <w:rPr>
              <w:w w:val="105"/>
            </w:rPr>
            <w:delText>When a po</w:delText>
          </w:r>
        </w:del>
      </w:ins>
      <w:ins w:id="72" w:author="SMITH, AMY K CIV USAF HAF SAF/AQCP" w:date="2024-03-14T16:11:00Z">
        <w:del w:id="73" w:author="ROSSI, AMANDA M CIV USAF HAF SAF/AQCP" w:date="2024-05-17T13:43:00Z">
          <w:r w:rsidR="0099444E" w:rsidDel="00DB50C3">
            <w:rPr>
              <w:w w:val="105"/>
            </w:rPr>
            <w:delText xml:space="preserve">tential Procurement Integrity Act (PIA) violation is alleged, the contracting officer must stop progress on the procurement and notify their cognizant Clearance Approval Authority (CAA), </w:delText>
          </w:r>
          <w:r w:rsidR="00376995" w:rsidDel="00DB50C3">
            <w:rPr>
              <w:w w:val="105"/>
            </w:rPr>
            <w:delText xml:space="preserve">legal counsel, HCA and </w:delText>
          </w:r>
        </w:del>
      </w:ins>
      <w:ins w:id="74" w:author="SMITH, AMY K CIV USAF HAF SAF/AQCP" w:date="2024-03-18T11:43:00Z">
        <w:del w:id="75" w:author="ROSSI, AMANDA M CIV USAF HAF SAF/AQCP" w:date="2024-05-17T13:43:00Z">
          <w:r w:rsidR="008F5FD9" w:rsidDel="00DB50C3">
            <w:rPr>
              <w:w w:val="105"/>
            </w:rPr>
            <w:delText xml:space="preserve">the DAS(C) </w:delText>
          </w:r>
          <w:r w:rsidR="00331E27" w:rsidDel="00DB50C3">
            <w:rPr>
              <w:w w:val="105"/>
            </w:rPr>
            <w:delText>(</w:delText>
          </w:r>
        </w:del>
      </w:ins>
      <w:ins w:id="76" w:author="SMITH, AMY K CIV USAF HAF SAF/AQCP" w:date="2024-03-14T16:11:00Z">
        <w:del w:id="77" w:author="ROSSI, AMANDA M CIV USAF HAF SAF/AQCP" w:date="2024-05-17T13:43:00Z">
          <w:r w:rsidR="00376995" w:rsidDel="00DB50C3">
            <w:rPr>
              <w:w w:val="105"/>
            </w:rPr>
            <w:delText>SAF/AQ</w:delText>
          </w:r>
        </w:del>
      </w:ins>
      <w:ins w:id="78" w:author="SMITH, AMY K CIV USAF HAF SAF/AQCP" w:date="2024-03-14T16:12:00Z">
        <w:del w:id="79" w:author="ROSSI, AMANDA M CIV USAF HAF SAF/AQCP" w:date="2024-05-17T13:43:00Z">
          <w:r w:rsidR="00376995" w:rsidDel="00DB50C3">
            <w:rPr>
              <w:w w:val="105"/>
            </w:rPr>
            <w:delText>C</w:delText>
          </w:r>
        </w:del>
      </w:ins>
      <w:ins w:id="80" w:author="SMITH, AMY K CIV USAF HAF SAF/AQCP" w:date="2024-03-18T11:44:00Z">
        <w:del w:id="81" w:author="ROSSI, AMANDA M CIV USAF HAF SAF/AQCP" w:date="2024-05-17T13:43:00Z">
          <w:r w:rsidR="00331E27" w:rsidDel="00DB50C3">
            <w:rPr>
              <w:w w:val="105"/>
            </w:rPr>
            <w:delText xml:space="preserve"> or, </w:delText>
          </w:r>
        </w:del>
      </w:ins>
      <w:ins w:id="82" w:author="SMITH, AMY K CIV USAF HAF SAF/AQCP" w:date="2024-03-14T16:12:00Z">
        <w:del w:id="83" w:author="ROSSI, AMANDA M CIV USAF HAF SAF/AQCP" w:date="2024-05-17T13:43:00Z">
          <w:r w:rsidR="00376995" w:rsidDel="00DB50C3">
            <w:rPr>
              <w:w w:val="105"/>
            </w:rPr>
            <w:delText>for classified programs</w:delText>
          </w:r>
        </w:del>
      </w:ins>
      <w:ins w:id="84" w:author="SMITH, AMY K CIV USAF HAF SAF/AQCP" w:date="2024-03-18T11:44:00Z">
        <w:del w:id="85" w:author="ROSSI, AMANDA M CIV USAF HAF SAF/AQCP" w:date="2024-05-17T13:43:00Z">
          <w:r w:rsidR="00331E27" w:rsidDel="00DB50C3">
            <w:rPr>
              <w:w w:val="105"/>
            </w:rPr>
            <w:delText>,</w:delText>
          </w:r>
        </w:del>
      </w:ins>
      <w:ins w:id="86" w:author="SMITH, AMY K CIV USAF HAF SAF/AQCP" w:date="2024-03-14T16:12:00Z">
        <w:del w:id="87" w:author="ROSSI, AMANDA M CIV USAF HAF SAF/AQCP" w:date="2024-05-17T13:43:00Z">
          <w:r w:rsidR="00376995" w:rsidDel="00DB50C3">
            <w:rPr>
              <w:w w:val="105"/>
            </w:rPr>
            <w:delText xml:space="preserve"> SAF/AQCS).  This notification to all parties </w:delText>
          </w:r>
        </w:del>
      </w:ins>
      <w:ins w:id="88" w:author="SMITH, AMY K CIV USAF HAF SAF/AQCP" w:date="2024-03-18T11:49:00Z">
        <w:del w:id="89" w:author="ROSSI, AMANDA M CIV USAF HAF SAF/AQCP" w:date="2024-05-17T13:43:00Z">
          <w:r w:rsidR="0074449E" w:rsidDel="00DB50C3">
            <w:rPr>
              <w:w w:val="105"/>
            </w:rPr>
            <w:delText xml:space="preserve">should identify the cognizant CAA and </w:delText>
          </w:r>
        </w:del>
      </w:ins>
      <w:ins w:id="90" w:author="SMITH, AMY K CIV USAF HAF SAF/AQCP" w:date="2024-03-14T16:12:00Z">
        <w:del w:id="91" w:author="ROSSI, AMANDA M CIV USAF HAF SAF/AQCP" w:date="2024-05-17T13:43:00Z">
          <w:r w:rsidR="00376995" w:rsidDel="00DB50C3">
            <w:rPr>
              <w:w w:val="105"/>
            </w:rPr>
            <w:delText>shall be accomplished w</w:delText>
          </w:r>
          <w:r w:rsidR="0019010D" w:rsidDel="00DB50C3">
            <w:rPr>
              <w:w w:val="105"/>
            </w:rPr>
            <w:delText xml:space="preserve">ithin </w:delText>
          </w:r>
          <w:r w:rsidR="008B64CD" w:rsidDel="00DB50C3">
            <w:rPr>
              <w:w w:val="105"/>
            </w:rPr>
            <w:delText>7 business days of initial discovery</w:delText>
          </w:r>
          <w:r w:rsidR="00A51818" w:rsidDel="00DB50C3">
            <w:rPr>
              <w:w w:val="105"/>
            </w:rPr>
            <w:delText xml:space="preserve">. </w:delText>
          </w:r>
        </w:del>
      </w:ins>
      <w:ins w:id="92" w:author="SMITH, AMY K CIV USAF HAF SAF/AQCP" w:date="2024-03-14T16:13:00Z">
        <w:del w:id="93" w:author="ROSSI, AMANDA M CIV USAF HAF SAF/AQCP" w:date="2024-05-17T13:43:00Z">
          <w:r w:rsidR="00A51818" w:rsidDel="00DB50C3">
            <w:rPr>
              <w:w w:val="105"/>
            </w:rPr>
            <w:delText xml:space="preserve"> </w:delText>
          </w:r>
        </w:del>
      </w:ins>
      <w:del w:id="94" w:author="ROSSI, AMANDA M CIV USAF HAF SAF/AQCP" w:date="2024-05-17T13:43:00Z">
        <w:r w:rsidDel="00DB50C3">
          <w:rPr>
            <w:w w:val="105"/>
          </w:rPr>
          <w:delText xml:space="preserve">The contracting officer must </w:delText>
        </w:r>
      </w:del>
      <w:ins w:id="95" w:author="SMITH, AMY K CIV USAF HAF SAF/AQCP" w:date="2024-03-14T16:13:00Z">
        <w:del w:id="96" w:author="ROSSI, AMANDA M CIV USAF HAF SAF/AQCP" w:date="2024-05-17T13:43:00Z">
          <w:r w:rsidR="00CB28C4" w:rsidDel="00DB50C3">
            <w:rPr>
              <w:w w:val="105"/>
            </w:rPr>
            <w:delText xml:space="preserve">will subsequently </w:delText>
          </w:r>
        </w:del>
      </w:ins>
      <w:del w:id="97" w:author="ROSSI, AMANDA M CIV USAF HAF SAF/AQCP" w:date="2024-05-17T13:43:00Z">
        <w:r w:rsidDel="00DB50C3">
          <w:rPr>
            <w:w w:val="105"/>
          </w:rPr>
          <w:delText>provide a copy of the information and documentation generated under</w:delText>
        </w:r>
        <w:r w:rsidDel="00DB50C3">
          <w:rPr>
            <w:spacing w:val="14"/>
            <w:w w:val="105"/>
          </w:rPr>
          <w:delText xml:space="preserve"> </w:delText>
        </w:r>
        <w:r w:rsidR="005834D6" w:rsidDel="00DB50C3">
          <w:fldChar w:fldCharType="begin"/>
        </w:r>
        <w:r w:rsidR="005834D6" w:rsidDel="00DB50C3">
          <w:delInstrText>HYPERLINK "https://www.acquisition.gov/far/part-3" \l "FAR_3_104_7" \h</w:delInstrText>
        </w:r>
        <w:r w:rsidR="005834D6" w:rsidDel="00DB50C3">
          <w:fldChar w:fldCharType="separate"/>
        </w:r>
        <w:r w:rsidDel="00DB50C3">
          <w:rPr>
            <w:color w:val="27314A"/>
            <w:w w:val="105"/>
            <w:u w:val="single" w:color="27314A"/>
          </w:rPr>
          <w:delText>FAR</w:delText>
        </w:r>
        <w:r w:rsidDel="00DB50C3">
          <w:rPr>
            <w:color w:val="27314A"/>
            <w:spacing w:val="25"/>
            <w:w w:val="105"/>
            <w:u w:val="single" w:color="27314A"/>
          </w:rPr>
          <w:delText xml:space="preserve"> </w:delText>
        </w:r>
        <w:r w:rsidDel="00DB50C3">
          <w:rPr>
            <w:color w:val="27314A"/>
            <w:w w:val="105"/>
            <w:u w:val="single" w:color="27314A"/>
          </w:rPr>
          <w:delText>3.104-7</w:delText>
        </w:r>
        <w:r w:rsidR="005834D6" w:rsidDel="00DB50C3">
          <w:rPr>
            <w:color w:val="27314A"/>
            <w:w w:val="105"/>
            <w:u w:val="single" w:color="27314A"/>
          </w:rPr>
          <w:fldChar w:fldCharType="end"/>
        </w:r>
        <w:r w:rsidDel="00DB50C3">
          <w:rPr>
            <w:color w:val="27314A"/>
            <w:spacing w:val="25"/>
            <w:w w:val="105"/>
          </w:rPr>
          <w:delText xml:space="preserve"> </w:delText>
        </w:r>
        <w:r w:rsidDel="00DB50C3">
          <w:rPr>
            <w:w w:val="105"/>
          </w:rPr>
          <w:delText>to</w:delText>
        </w:r>
      </w:del>
      <w:ins w:id="98" w:author="SMITH, AMY K CIV USAF HAF SAF/AQCP" w:date="2024-03-14T16:13:00Z">
        <w:del w:id="99" w:author="ROSSI, AMANDA M CIV USAF HAF SAF/AQCP" w:date="2024-05-17T13:43:00Z">
          <w:r w:rsidR="003E0C94" w:rsidDel="00DB50C3">
            <w:rPr>
              <w:spacing w:val="25"/>
              <w:w w:val="105"/>
            </w:rPr>
            <w:delText xml:space="preserve"> </w:delText>
          </w:r>
        </w:del>
      </w:ins>
      <w:del w:id="100" w:author="ROSSI, AMANDA M CIV USAF HAF SAF/AQCP" w:date="2024-05-17T13:43:00Z">
        <w:r w:rsidDel="00DB50C3">
          <w:rPr>
            <w:spacing w:val="25"/>
            <w:w w:val="105"/>
          </w:rPr>
          <w:delText xml:space="preserve"> </w:delText>
        </w:r>
        <w:r w:rsidDel="00DB50C3">
          <w:rPr>
            <w:w w:val="105"/>
          </w:rPr>
          <w:delText>their</w:delText>
        </w:r>
        <w:r w:rsidDel="00DB50C3">
          <w:rPr>
            <w:spacing w:val="14"/>
            <w:w w:val="105"/>
          </w:rPr>
          <w:delText xml:space="preserve"> </w:delText>
        </w:r>
        <w:r w:rsidR="001B4DCB" w:rsidDel="00DB50C3">
          <w:fldChar w:fldCharType="begin"/>
        </w:r>
        <w:r w:rsidR="001B4DCB" w:rsidDel="00DB50C3">
          <w:delInstrText>HYPERLINK "https://www.acquisition.gov/daffars/part-5302-definitions-words-and-terms" \h</w:delInstrText>
        </w:r>
        <w:r w:rsidR="001B4DCB" w:rsidDel="00DB50C3">
          <w:fldChar w:fldCharType="separate"/>
        </w:r>
        <w:r w:rsidDel="00DB50C3">
          <w:rPr>
            <w:color w:val="27314A"/>
            <w:w w:val="105"/>
            <w:u w:val="single" w:color="27314A"/>
          </w:rPr>
          <w:delText>cognizant</w:delText>
        </w:r>
        <w:r w:rsidDel="00DB50C3">
          <w:rPr>
            <w:color w:val="27314A"/>
            <w:spacing w:val="25"/>
            <w:w w:val="105"/>
            <w:u w:val="single" w:color="27314A"/>
          </w:rPr>
          <w:delText xml:space="preserve"> </w:delText>
        </w:r>
        <w:r w:rsidDel="00DB50C3">
          <w:rPr>
            <w:color w:val="27314A"/>
            <w:w w:val="105"/>
            <w:u w:val="single" w:color="27314A"/>
          </w:rPr>
          <w:delText>HCA</w:delText>
        </w:r>
        <w:r w:rsidR="001B4DCB" w:rsidDel="00DB50C3">
          <w:rPr>
            <w:color w:val="27314A"/>
            <w:w w:val="105"/>
            <w:u w:val="single" w:color="27314A"/>
          </w:rPr>
          <w:fldChar w:fldCharType="end"/>
        </w:r>
        <w:r w:rsidDel="00DB50C3">
          <w:rPr>
            <w:w w:val="105"/>
          </w:rPr>
          <w:delText>,</w:delText>
        </w:r>
        <w:r w:rsidDel="00DB50C3">
          <w:rPr>
            <w:spacing w:val="25"/>
            <w:w w:val="105"/>
          </w:rPr>
          <w:delText xml:space="preserve"> </w:delText>
        </w:r>
        <w:r w:rsidDel="00DB50C3">
          <w:rPr>
            <w:w w:val="105"/>
          </w:rPr>
          <w:delText>cognizant</w:delText>
        </w:r>
        <w:r w:rsidDel="00DB50C3">
          <w:rPr>
            <w:spacing w:val="25"/>
            <w:w w:val="105"/>
          </w:rPr>
          <w:delText xml:space="preserve"> </w:delText>
        </w:r>
        <w:r w:rsidDel="00DB50C3">
          <w:rPr>
            <w:w w:val="105"/>
          </w:rPr>
          <w:delText>legal</w:delText>
        </w:r>
        <w:r w:rsidDel="00DB50C3">
          <w:rPr>
            <w:spacing w:val="25"/>
            <w:w w:val="105"/>
          </w:rPr>
          <w:delText xml:space="preserve"> </w:delText>
        </w:r>
        <w:r w:rsidDel="00DB50C3">
          <w:rPr>
            <w:w w:val="105"/>
          </w:rPr>
          <w:delText>counsel,</w:delText>
        </w:r>
        <w:r w:rsidDel="00DB50C3">
          <w:rPr>
            <w:spacing w:val="25"/>
            <w:w w:val="105"/>
          </w:rPr>
          <w:delText xml:space="preserve"> </w:delText>
        </w:r>
        <w:r w:rsidDel="00DB50C3">
          <w:rPr>
            <w:w w:val="105"/>
          </w:rPr>
          <w:delText>to</w:delText>
        </w:r>
        <w:r w:rsidDel="00DB50C3">
          <w:rPr>
            <w:spacing w:val="14"/>
            <w:w w:val="105"/>
          </w:rPr>
          <w:delText xml:space="preserve"> </w:delText>
        </w:r>
        <w:commentRangeStart w:id="101"/>
        <w:r w:rsidDel="00DB50C3">
          <w:fldChar w:fldCharType="begin"/>
        </w:r>
        <w:r w:rsidDel="00DB50C3">
          <w:delInstrText xml:space="preserve">HYPERLINK "mailto:SAF.AQ.SAF-AQC.Workflow@us.af.mil" </w:delInstrText>
        </w:r>
        <w:r w:rsidDel="00DB50C3">
          <w:fldChar w:fldCharType="separate"/>
        </w:r>
        <w:r w:rsidDel="00DB50C3">
          <w:rPr>
            <w:color w:val="27314A"/>
            <w:w w:val="105"/>
            <w:u w:val="single" w:color="27314A"/>
          </w:rPr>
          <w:delText>SAF/AQC</w:delText>
        </w:r>
        <w:r w:rsidDel="00DB50C3">
          <w:fldChar w:fldCharType="end"/>
        </w:r>
      </w:del>
      <w:commentRangeEnd w:id="101"/>
      <w:ins w:id="102" w:author="SMITH, AMY K CIV USAF HAF SAF/AQCP" w:date="2024-03-14T16:13:00Z">
        <w:del w:id="103" w:author="ROSSI, AMANDA M CIV USAF HAF SAF/AQCP" w:date="2024-05-17T13:43:00Z">
          <w:r w:rsidR="003E0C94" w:rsidDel="00DB50C3">
            <w:rPr>
              <w:w w:val="105"/>
            </w:rPr>
            <w:delText>those same stakeholders</w:delText>
          </w:r>
        </w:del>
      </w:ins>
      <w:del w:id="104" w:author="ROSSI, AMANDA M CIV USAF HAF SAF/AQCP" w:date="2024-05-17T13:43:00Z">
        <w:r w:rsidR="004547E8" w:rsidDel="00DB50C3">
          <w:rPr>
            <w:rStyle w:val="CommentReference"/>
          </w:rPr>
          <w:commentReference w:id="101"/>
        </w:r>
        <w:r w:rsidDel="00DB50C3">
          <w:rPr>
            <w:color w:val="27314A"/>
            <w:spacing w:val="26"/>
            <w:w w:val="105"/>
          </w:rPr>
          <w:delText xml:space="preserve"> </w:delText>
        </w:r>
        <w:r w:rsidDel="00DB50C3">
          <w:rPr>
            <w:w w:val="105"/>
          </w:rPr>
          <w:delText>and</w:delText>
        </w:r>
        <w:r w:rsidDel="00DB50C3">
          <w:rPr>
            <w:spacing w:val="25"/>
            <w:w w:val="105"/>
          </w:rPr>
          <w:delText xml:space="preserve"> </w:delText>
        </w:r>
        <w:r w:rsidDel="00DB50C3">
          <w:rPr>
            <w:w w:val="105"/>
          </w:rPr>
          <w:delText>to</w:delText>
        </w:r>
        <w:r w:rsidDel="00DB50C3">
          <w:rPr>
            <w:spacing w:val="14"/>
            <w:w w:val="105"/>
          </w:rPr>
          <w:delText xml:space="preserve"> </w:delText>
        </w:r>
        <w:r w:rsidR="005834D6" w:rsidDel="00DB50C3">
          <w:fldChar w:fldCharType="begin"/>
        </w:r>
        <w:r w:rsidR="005834D6" w:rsidDel="00DB50C3">
          <w:delInstrText>HYPERLINK "mailto:SAF.GCR.Workflow@us.af.mil" \h</w:delInstrText>
        </w:r>
        <w:r w:rsidR="005834D6" w:rsidDel="00DB50C3">
          <w:fldChar w:fldCharType="separate"/>
        </w:r>
        <w:r w:rsidDel="00DB50C3">
          <w:rPr>
            <w:color w:val="27314A"/>
            <w:w w:val="105"/>
            <w:u w:val="single" w:color="27314A"/>
          </w:rPr>
          <w:delText>SAF/GCR</w:delText>
        </w:r>
        <w:r w:rsidR="005834D6" w:rsidDel="00DB50C3">
          <w:rPr>
            <w:color w:val="27314A"/>
            <w:w w:val="105"/>
            <w:u w:val="single" w:color="27314A"/>
          </w:rPr>
          <w:fldChar w:fldCharType="end"/>
        </w:r>
        <w:r w:rsidDel="00DB50C3">
          <w:rPr>
            <w:w w:val="105"/>
          </w:rPr>
          <w:delText>.</w:delText>
        </w:r>
      </w:del>
    </w:p>
    <w:p w14:paraId="637805D2" w14:textId="77777777" w:rsidR="00315745" w:rsidRDefault="00315745">
      <w:pPr>
        <w:pStyle w:val="BodyText"/>
        <w:spacing w:before="1"/>
        <w:rPr>
          <w:sz w:val="21"/>
        </w:rPr>
      </w:pPr>
    </w:p>
    <w:p w14:paraId="1B1375B3" w14:textId="056A46B5" w:rsidR="00315745" w:rsidRDefault="00F17AA6">
      <w:pPr>
        <w:pStyle w:val="BodyText"/>
        <w:spacing w:line="271" w:lineRule="auto"/>
        <w:ind w:left="110" w:right="974" w:firstLine="610"/>
        <w:pPrChange w:id="105" w:author="SMITH, AMY K CIV USAF HAF SAF/AQCP" w:date="2024-03-14T16:14:00Z">
          <w:pPr>
            <w:pStyle w:val="BodyText"/>
            <w:spacing w:line="271" w:lineRule="auto"/>
            <w:ind w:left="110" w:right="974"/>
          </w:pPr>
        </w:pPrChange>
      </w:pPr>
      <w:r>
        <w:rPr>
          <w:w w:val="105"/>
        </w:rPr>
        <w:t xml:space="preserve">(1) The contracting officer must forward the information and determination required by </w:t>
      </w:r>
      <w:r w:rsidR="001B4DCB">
        <w:fldChar w:fldCharType="begin"/>
      </w:r>
      <w:r w:rsidR="001B4DCB">
        <w:instrText>HYPERLINK "https://www.acquisition.gov/far/part-3" \l "FAR_3_104_7" \h</w:instrText>
      </w:r>
      <w:r w:rsidR="001B4DCB">
        <w:fldChar w:fldCharType="separate"/>
      </w:r>
      <w:r>
        <w:rPr>
          <w:color w:val="27314A"/>
          <w:w w:val="105"/>
          <w:u w:val="single" w:color="27314A"/>
        </w:rPr>
        <w:t>FAR</w:t>
      </w:r>
      <w:r w:rsidR="001B4DCB">
        <w:rPr>
          <w:color w:val="27314A"/>
          <w:w w:val="105"/>
          <w:u w:val="single" w:color="27314A"/>
        </w:rPr>
        <w:fldChar w:fldCharType="end"/>
      </w:r>
      <w:r>
        <w:rPr>
          <w:color w:val="27314A"/>
          <w:w w:val="105"/>
        </w:rPr>
        <w:t xml:space="preserve"> </w:t>
      </w:r>
      <w:r w:rsidR="001B4DCB">
        <w:fldChar w:fldCharType="begin"/>
      </w:r>
      <w:r w:rsidR="001B4DCB">
        <w:instrText>HYPERLINK "https://www.acquisition.gov/far/part-3" \l "FAR_3_104_7" \h</w:instrText>
      </w:r>
      <w:r w:rsidR="001B4DCB">
        <w:fldChar w:fldCharType="separate"/>
      </w:r>
      <w:r>
        <w:rPr>
          <w:color w:val="27314A"/>
          <w:w w:val="105"/>
          <w:u w:val="single" w:color="27314A"/>
        </w:rPr>
        <w:t>3.104-7(a)(1)</w:t>
      </w:r>
      <w:r w:rsidR="001B4DCB">
        <w:rPr>
          <w:color w:val="27314A"/>
          <w:w w:val="105"/>
          <w:u w:val="single" w:color="27314A"/>
        </w:rPr>
        <w:fldChar w:fldCharType="end"/>
      </w:r>
      <w:r>
        <w:rPr>
          <w:color w:val="27314A"/>
          <w:w w:val="105"/>
        </w:rPr>
        <w:t xml:space="preserve"> </w:t>
      </w:r>
      <w:r>
        <w:rPr>
          <w:w w:val="105"/>
        </w:rPr>
        <w:t>to the clearance approval authority (</w:t>
      </w:r>
      <w:r w:rsidR="001B4DCB">
        <w:fldChar w:fldCharType="begin"/>
      </w:r>
      <w:r w:rsidR="001B4DCB">
        <w:instrText>HYPERLINK "https://www.acquisition.gov/daffars/part-5301-federal-acquisition-regulations-system" \l "DAFFARS_5301_9001" \h</w:instrText>
      </w:r>
      <w:r w:rsidR="001B4DCB">
        <w:fldChar w:fldCharType="separate"/>
      </w:r>
      <w:r>
        <w:rPr>
          <w:color w:val="27314A"/>
          <w:w w:val="105"/>
          <w:u w:val="single" w:color="27314A"/>
        </w:rPr>
        <w:t xml:space="preserve"> </w:t>
      </w:r>
      <w:r w:rsidR="001B4DCB">
        <w:rPr>
          <w:color w:val="27314A"/>
          <w:w w:val="105"/>
          <w:u w:val="single" w:color="27314A"/>
        </w:rPr>
        <w:fldChar w:fldCharType="end"/>
      </w:r>
      <w:r w:rsidR="001B4DCB">
        <w:fldChar w:fldCharType="begin"/>
      </w:r>
      <w:r w:rsidR="001B4DCB">
        <w:instrText>HYPERLINK "https://www.acquisition.gov/daffars/part-5301-federal-acquisition-regulations-system" \l "DAFFARS_5301_9001" \h</w:instrText>
      </w:r>
      <w:r w:rsidR="001B4DCB">
        <w:fldChar w:fldCharType="separate"/>
      </w:r>
      <w:r>
        <w:rPr>
          <w:color w:val="27314A"/>
          <w:w w:val="105"/>
          <w:u w:val="single" w:color="27314A"/>
        </w:rPr>
        <w:t>DAFFARS 5301.9001(i</w:t>
      </w:r>
      <w:r w:rsidR="001B4DCB">
        <w:rPr>
          <w:color w:val="27314A"/>
          <w:w w:val="105"/>
          <w:u w:val="single" w:color="27314A"/>
        </w:rPr>
        <w:fldChar w:fldCharType="end"/>
      </w:r>
      <w:r w:rsidR="001B4DCB">
        <w:fldChar w:fldCharType="begin"/>
      </w:r>
      <w:r w:rsidR="001B4DCB">
        <w:instrText>HYPERLINK "https://www.acquisition.gov/daffars/part-5301-federal-acquisition-regulations-system" \l "DAFFARS_5301_9001" \h</w:instrText>
      </w:r>
      <w:r w:rsidR="001B4DCB">
        <w:fldChar w:fldCharType="separate"/>
      </w:r>
      <w:r>
        <w:rPr>
          <w:color w:val="27314A"/>
          <w:w w:val="105"/>
          <w:u w:val="single" w:color="27314A"/>
        </w:rPr>
        <w:t>)</w:t>
      </w:r>
      <w:r w:rsidR="001B4DCB">
        <w:rPr>
          <w:color w:val="27314A"/>
          <w:w w:val="105"/>
          <w:u w:val="single" w:color="27314A"/>
        </w:rPr>
        <w:fldChar w:fldCharType="end"/>
      </w:r>
      <w:r>
        <w:rPr>
          <w:color w:val="27314A"/>
          <w:w w:val="105"/>
          <w:u w:val="single" w:color="27314A"/>
        </w:rPr>
        <w:t xml:space="preserve"> </w:t>
      </w:r>
      <w:r>
        <w:rPr>
          <w:w w:val="105"/>
        </w:rPr>
        <w:t>) of the affected procurement for review</w:t>
      </w:r>
      <w:ins w:id="106" w:author="SMITH, AMY K CIV USAF HAF SAF/AQCP" w:date="2024-03-14T16:15:00Z">
        <w:r w:rsidR="00687AB8">
          <w:rPr>
            <w:w w:val="105"/>
          </w:rPr>
          <w:t xml:space="preserve"> (see MP5301.</w:t>
        </w:r>
        <w:r w:rsidR="000B5B49">
          <w:rPr>
            <w:w w:val="105"/>
          </w:rPr>
          <w:t>601(a)(i))</w:t>
        </w:r>
      </w:ins>
      <w:r>
        <w:rPr>
          <w:w w:val="105"/>
        </w:rPr>
        <w:t>.</w:t>
      </w:r>
    </w:p>
    <w:p w14:paraId="463F29E8" w14:textId="77777777" w:rsidR="00315745" w:rsidRDefault="00315745">
      <w:pPr>
        <w:pStyle w:val="BodyText"/>
        <w:spacing w:before="1"/>
        <w:rPr>
          <w:sz w:val="21"/>
        </w:rPr>
      </w:pPr>
    </w:p>
    <w:p w14:paraId="5F43B3BE" w14:textId="535333BC" w:rsidR="00315745" w:rsidRDefault="00F17AA6">
      <w:pPr>
        <w:pStyle w:val="BodyText"/>
        <w:spacing w:before="1"/>
        <w:ind w:left="110"/>
      </w:pPr>
      <w:r>
        <w:rPr>
          <w:w w:val="105"/>
        </w:rPr>
        <w:t>(</w:t>
      </w:r>
      <w:del w:id="107" w:author="SMITH, AMY K CIV USAF HAF SAF/AQCP" w:date="2023-12-01T10:44:00Z">
        <w:r w:rsidDel="004547E8">
          <w:rPr>
            <w:w w:val="105"/>
          </w:rPr>
          <w:delText>f</w:delText>
        </w:r>
      </w:del>
      <w:ins w:id="108" w:author="SMITH, AMY K CIV USAF HAF SAF/AQCP" w:date="2023-12-01T10:44:00Z">
        <w:r w:rsidR="004547E8">
          <w:rPr>
            <w:w w:val="105"/>
          </w:rPr>
          <w:t>g</w:t>
        </w:r>
      </w:ins>
      <w:r>
        <w:rPr>
          <w:w w:val="105"/>
        </w:rPr>
        <w:t>)</w:t>
      </w:r>
      <w:r>
        <w:rPr>
          <w:spacing w:val="-3"/>
          <w:w w:val="105"/>
        </w:rPr>
        <w:t xml:space="preserve"> </w:t>
      </w:r>
      <w:r>
        <w:rPr>
          <w:w w:val="105"/>
        </w:rPr>
        <w:t>See</w:t>
      </w:r>
      <w:r>
        <w:rPr>
          <w:spacing w:val="-3"/>
          <w:w w:val="105"/>
        </w:rPr>
        <w:t xml:space="preserve"> </w:t>
      </w:r>
      <w:hyperlink r:id="rId23" w:anchor="DAFFARS_MP5301_601">
        <w:r>
          <w:rPr>
            <w:color w:val="27314A"/>
            <w:w w:val="105"/>
            <w:u w:val="single" w:color="27314A"/>
          </w:rPr>
          <w:t>MP5301.601(a)(i)</w:t>
        </w:r>
      </w:hyperlink>
      <w:del w:id="109" w:author="SMITH, AMY K CIV USAF HAF SAF/AQCP" w:date="2023-12-01T11:27:00Z">
        <w:r w:rsidDel="00B959D5">
          <w:rPr>
            <w:w w:val="105"/>
          </w:rPr>
          <w:delText>for</w:delText>
        </w:r>
        <w:r w:rsidDel="00B959D5">
          <w:rPr>
            <w:spacing w:val="-2"/>
            <w:w w:val="105"/>
          </w:rPr>
          <w:delText xml:space="preserve"> </w:delText>
        </w:r>
      </w:del>
      <w:del w:id="110" w:author="SMITH, AMY K CIV USAF HAF SAF/AQCP" w:date="2023-12-01T10:51:00Z">
        <w:r w:rsidDel="00D53702">
          <w:rPr>
            <w:w w:val="105"/>
          </w:rPr>
          <w:delText>individuals</w:delText>
        </w:r>
        <w:r w:rsidDel="00D53702">
          <w:rPr>
            <w:spacing w:val="-3"/>
            <w:w w:val="105"/>
          </w:rPr>
          <w:delText xml:space="preserve"> </w:delText>
        </w:r>
        <w:r w:rsidDel="00D53702">
          <w:rPr>
            <w:w w:val="105"/>
          </w:rPr>
          <w:delText>who</w:delText>
        </w:r>
      </w:del>
      <w:del w:id="111" w:author="SMITH, AMY K CIV USAF HAF SAF/AQCP" w:date="2023-12-01T10:52:00Z">
        <w:r w:rsidDel="00EF35A0">
          <w:rPr>
            <w:spacing w:val="-3"/>
            <w:w w:val="105"/>
          </w:rPr>
          <w:delText xml:space="preserve"> </w:delText>
        </w:r>
      </w:del>
      <w:del w:id="112" w:author="SMITH, AMY K CIV USAF HAF SAF/AQCP" w:date="2023-12-01T10:45:00Z">
        <w:r w:rsidDel="009B766D">
          <w:rPr>
            <w:w w:val="105"/>
          </w:rPr>
          <w:delText>may</w:delText>
        </w:r>
        <w:r w:rsidDel="009B766D">
          <w:rPr>
            <w:spacing w:val="-2"/>
            <w:w w:val="105"/>
          </w:rPr>
          <w:delText xml:space="preserve"> </w:delText>
        </w:r>
        <w:r w:rsidDel="009B766D">
          <w:rPr>
            <w:w w:val="105"/>
          </w:rPr>
          <w:delText>authorize</w:delText>
        </w:r>
        <w:r w:rsidDel="009B766D">
          <w:rPr>
            <w:spacing w:val="-3"/>
            <w:w w:val="105"/>
          </w:rPr>
          <w:delText xml:space="preserve"> </w:delText>
        </w:r>
        <w:r w:rsidDel="009B766D">
          <w:rPr>
            <w:spacing w:val="-2"/>
            <w:w w:val="105"/>
          </w:rPr>
          <w:delText>award.</w:delText>
        </w:r>
      </w:del>
    </w:p>
    <w:p w14:paraId="3B7B4B86" w14:textId="77777777" w:rsidR="00315745" w:rsidRDefault="00315745">
      <w:pPr>
        <w:sectPr w:rsidR="00315745" w:rsidSect="00AD2EBE">
          <w:pgSz w:w="11910" w:h="16840"/>
          <w:pgMar w:top="820" w:right="740" w:bottom="280" w:left="740" w:header="720" w:footer="720" w:gutter="0"/>
          <w:cols w:space="720"/>
        </w:sectPr>
      </w:pPr>
    </w:p>
    <w:p w14:paraId="29EF8837" w14:textId="77777777" w:rsidR="00315745" w:rsidRDefault="00F17AA6">
      <w:pPr>
        <w:pStyle w:val="Heading2"/>
        <w:spacing w:before="76"/>
        <w:rPr>
          <w:b/>
        </w:rPr>
      </w:pPr>
      <w:r>
        <w:rPr>
          <w:b/>
          <w:spacing w:val="-2"/>
        </w:rPr>
        <w:lastRenderedPageBreak/>
        <w:t>5303.104-9</w:t>
      </w:r>
      <w:r>
        <w:rPr>
          <w:b/>
          <w:spacing w:val="-8"/>
        </w:rPr>
        <w:t xml:space="preserve"> </w:t>
      </w:r>
      <w:r>
        <w:rPr>
          <w:b/>
          <w:spacing w:val="-2"/>
        </w:rPr>
        <w:t>Contract</w:t>
      </w:r>
      <w:r>
        <w:rPr>
          <w:b/>
          <w:spacing w:val="-8"/>
        </w:rPr>
        <w:t xml:space="preserve"> </w:t>
      </w:r>
      <w:r>
        <w:rPr>
          <w:b/>
          <w:spacing w:val="-2"/>
        </w:rPr>
        <w:t>Clauses</w:t>
      </w:r>
    </w:p>
    <w:p w14:paraId="3A0FF5F2" w14:textId="77777777" w:rsidR="00315745" w:rsidRDefault="00315745">
      <w:pPr>
        <w:pStyle w:val="BodyText"/>
        <w:spacing w:before="4"/>
        <w:rPr>
          <w:rFonts w:ascii="Bookman Old Style"/>
          <w:b/>
          <w:sz w:val="42"/>
        </w:rPr>
      </w:pPr>
    </w:p>
    <w:p w14:paraId="58C17B0A" w14:textId="77777777" w:rsidR="00315745" w:rsidRDefault="00F17AA6">
      <w:pPr>
        <w:spacing w:line="271" w:lineRule="auto"/>
        <w:ind w:left="110" w:right="480"/>
        <w:jc w:val="both"/>
      </w:pPr>
      <w:r>
        <w:rPr>
          <w:w w:val="105"/>
        </w:rPr>
        <w:t xml:space="preserve">(b) If information received under </w:t>
      </w:r>
      <w:hyperlink r:id="rId24" w:anchor="FAR_52_203_10">
        <w:r>
          <w:rPr>
            <w:color w:val="27314A"/>
            <w:w w:val="105"/>
            <w:u w:val="single" w:color="27314A"/>
          </w:rPr>
          <w:t>FAR 52.203-10</w:t>
        </w:r>
      </w:hyperlink>
      <w:r>
        <w:rPr>
          <w:w w:val="105"/>
        </w:rPr>
        <w:t xml:space="preserve">, </w:t>
      </w:r>
      <w:r>
        <w:rPr>
          <w:i/>
          <w:w w:val="105"/>
        </w:rPr>
        <w:t>Price or Fee Adjustment for Illegal or Improper Activity</w:t>
      </w:r>
      <w:r>
        <w:rPr>
          <w:w w:val="105"/>
        </w:rPr>
        <w:t>, indicates that a price or fee adjustment may be appropriate, the contracting officer must submit</w:t>
      </w:r>
      <w:r>
        <w:rPr>
          <w:spacing w:val="40"/>
          <w:w w:val="105"/>
        </w:rPr>
        <w:t xml:space="preserve"> </w:t>
      </w:r>
      <w:r>
        <w:rPr>
          <w:w w:val="105"/>
        </w:rPr>
        <w:t>notification</w:t>
      </w:r>
      <w:r>
        <w:rPr>
          <w:spacing w:val="40"/>
          <w:w w:val="105"/>
        </w:rPr>
        <w:t xml:space="preserve"> </w:t>
      </w:r>
      <w:r>
        <w:rPr>
          <w:w w:val="105"/>
        </w:rPr>
        <w:t>to</w:t>
      </w:r>
      <w:r>
        <w:rPr>
          <w:spacing w:val="40"/>
          <w:w w:val="105"/>
        </w:rPr>
        <w:t xml:space="preserve"> </w:t>
      </w:r>
      <w:r>
        <w:rPr>
          <w:w w:val="105"/>
        </w:rPr>
        <w:t>the</w:t>
      </w:r>
      <w:r>
        <w:rPr>
          <w:spacing w:val="40"/>
          <w:w w:val="105"/>
        </w:rPr>
        <w:t xml:space="preserve"> </w:t>
      </w:r>
      <w:r>
        <w:rPr>
          <w:w w:val="105"/>
        </w:rPr>
        <w:t>SCO,</w:t>
      </w:r>
      <w:r>
        <w:rPr>
          <w:spacing w:val="14"/>
          <w:w w:val="105"/>
        </w:rPr>
        <w:t xml:space="preserve"> </w:t>
      </w:r>
      <w:hyperlink r:id="rId25">
        <w:r>
          <w:rPr>
            <w:color w:val="27314A"/>
            <w:w w:val="105"/>
            <w:u w:val="single" w:color="27314A"/>
          </w:rPr>
          <w:t>cognizant</w:t>
        </w:r>
        <w:r>
          <w:rPr>
            <w:color w:val="27314A"/>
            <w:spacing w:val="40"/>
            <w:w w:val="105"/>
            <w:u w:val="single" w:color="27314A"/>
          </w:rPr>
          <w:t xml:space="preserve"> </w:t>
        </w:r>
        <w:r>
          <w:rPr>
            <w:color w:val="27314A"/>
            <w:w w:val="105"/>
            <w:u w:val="single" w:color="27314A"/>
          </w:rPr>
          <w:t>HCA</w:t>
        </w:r>
      </w:hyperlink>
      <w:r>
        <w:rPr>
          <w:color w:val="27314A"/>
          <w:spacing w:val="40"/>
          <w:w w:val="105"/>
        </w:rPr>
        <w:t xml:space="preserve"> </w:t>
      </w:r>
      <w:r>
        <w:rPr>
          <w:w w:val="105"/>
        </w:rPr>
        <w:t>and</w:t>
      </w:r>
      <w:r>
        <w:rPr>
          <w:spacing w:val="40"/>
          <w:w w:val="105"/>
        </w:rPr>
        <w:t xml:space="preserve"> </w:t>
      </w:r>
      <w:r>
        <w:rPr>
          <w:w w:val="105"/>
        </w:rPr>
        <w:t>to</w:t>
      </w:r>
      <w:r>
        <w:rPr>
          <w:spacing w:val="14"/>
          <w:w w:val="105"/>
        </w:rPr>
        <w:t xml:space="preserve"> </w:t>
      </w:r>
      <w:hyperlink r:id="rId26">
        <w:r>
          <w:rPr>
            <w:color w:val="27314A"/>
            <w:w w:val="105"/>
            <w:u w:val="single" w:color="27314A"/>
          </w:rPr>
          <w:t>SAF/GCR</w:t>
        </w:r>
      </w:hyperlink>
      <w:r>
        <w:rPr>
          <w:w w:val="105"/>
        </w:rPr>
        <w:t>.</w:t>
      </w:r>
    </w:p>
    <w:p w14:paraId="5630AD66" w14:textId="77777777" w:rsidR="00315745" w:rsidRDefault="00315745">
      <w:pPr>
        <w:pStyle w:val="BodyText"/>
        <w:rPr>
          <w:sz w:val="26"/>
        </w:rPr>
      </w:pPr>
    </w:p>
    <w:p w14:paraId="1B9D3A1B" w14:textId="77777777" w:rsidR="00315745" w:rsidRDefault="00F17AA6">
      <w:pPr>
        <w:pStyle w:val="Heading1"/>
        <w:spacing w:before="204" w:line="273" w:lineRule="auto"/>
        <w:rPr>
          <w:b/>
        </w:rPr>
      </w:pPr>
      <w:r>
        <w:rPr>
          <w:b/>
          <w:spacing w:val="-4"/>
        </w:rPr>
        <w:t>Subpart</w:t>
      </w:r>
      <w:r>
        <w:rPr>
          <w:b/>
          <w:spacing w:val="-19"/>
        </w:rPr>
        <w:t xml:space="preserve"> </w:t>
      </w:r>
      <w:r>
        <w:rPr>
          <w:b/>
          <w:spacing w:val="-4"/>
        </w:rPr>
        <w:t>5303.2</w:t>
      </w:r>
      <w:r>
        <w:rPr>
          <w:b/>
          <w:spacing w:val="-20"/>
        </w:rPr>
        <w:t xml:space="preserve"> </w:t>
      </w:r>
      <w:r>
        <w:rPr>
          <w:b/>
          <w:spacing w:val="-4"/>
        </w:rPr>
        <w:t>-</w:t>
      </w:r>
      <w:r>
        <w:rPr>
          <w:b/>
          <w:spacing w:val="-19"/>
        </w:rPr>
        <w:t xml:space="preserve"> </w:t>
      </w:r>
      <w:r>
        <w:rPr>
          <w:b/>
          <w:spacing w:val="-4"/>
        </w:rPr>
        <w:t>CONTRACTOR</w:t>
      </w:r>
      <w:r>
        <w:rPr>
          <w:b/>
          <w:spacing w:val="-19"/>
        </w:rPr>
        <w:t xml:space="preserve"> </w:t>
      </w:r>
      <w:r>
        <w:rPr>
          <w:b/>
          <w:spacing w:val="-4"/>
        </w:rPr>
        <w:t>GRATUITIES</w:t>
      </w:r>
      <w:r>
        <w:rPr>
          <w:b/>
          <w:spacing w:val="-19"/>
        </w:rPr>
        <w:t xml:space="preserve"> </w:t>
      </w:r>
      <w:r>
        <w:rPr>
          <w:b/>
          <w:spacing w:val="-4"/>
        </w:rPr>
        <w:t xml:space="preserve">TO </w:t>
      </w:r>
      <w:r>
        <w:rPr>
          <w:b/>
        </w:rPr>
        <w:t>GOVERNMENT PERSONNEL</w:t>
      </w:r>
    </w:p>
    <w:p w14:paraId="61829076" w14:textId="77777777" w:rsidR="00315745" w:rsidRDefault="00315745">
      <w:pPr>
        <w:pStyle w:val="BodyText"/>
        <w:spacing w:before="5"/>
        <w:rPr>
          <w:rFonts w:ascii="Bookman Old Style"/>
          <w:b/>
          <w:sz w:val="39"/>
        </w:rPr>
      </w:pPr>
    </w:p>
    <w:p w14:paraId="15509CFC" w14:textId="77777777" w:rsidR="00315745" w:rsidRDefault="00F17AA6">
      <w:pPr>
        <w:pStyle w:val="Heading2"/>
        <w:rPr>
          <w:b/>
        </w:rPr>
      </w:pPr>
      <w:r>
        <w:rPr>
          <w:b/>
          <w:spacing w:val="-2"/>
        </w:rPr>
        <w:t>5303.202</w:t>
      </w:r>
      <w:r>
        <w:rPr>
          <w:b/>
          <w:spacing w:val="-14"/>
        </w:rPr>
        <w:t xml:space="preserve"> </w:t>
      </w:r>
      <w:r>
        <w:rPr>
          <w:b/>
          <w:spacing w:val="-2"/>
        </w:rPr>
        <w:t>Contract</w:t>
      </w:r>
      <w:r>
        <w:rPr>
          <w:b/>
          <w:spacing w:val="-13"/>
        </w:rPr>
        <w:t xml:space="preserve"> </w:t>
      </w:r>
      <w:r>
        <w:rPr>
          <w:b/>
          <w:spacing w:val="-2"/>
        </w:rPr>
        <w:t>Clause</w:t>
      </w:r>
    </w:p>
    <w:p w14:paraId="2BA226A1" w14:textId="77777777" w:rsidR="00315745" w:rsidRDefault="00315745">
      <w:pPr>
        <w:pStyle w:val="BodyText"/>
        <w:spacing w:before="4"/>
        <w:rPr>
          <w:rFonts w:ascii="Bookman Old Style"/>
          <w:b/>
          <w:sz w:val="42"/>
        </w:rPr>
      </w:pPr>
    </w:p>
    <w:p w14:paraId="3DC4AE2E" w14:textId="77777777" w:rsidR="00315745" w:rsidRDefault="00F17AA6">
      <w:pPr>
        <w:pStyle w:val="BodyText"/>
        <w:spacing w:before="1"/>
        <w:ind w:left="110"/>
      </w:pPr>
      <w:r>
        <w:rPr>
          <w:w w:val="105"/>
        </w:rPr>
        <w:t>See</w:t>
      </w:r>
      <w:r>
        <w:rPr>
          <w:spacing w:val="12"/>
          <w:w w:val="105"/>
        </w:rPr>
        <w:t xml:space="preserve"> </w:t>
      </w:r>
      <w:hyperlink r:id="rId27" w:anchor="DAFFARS_MP5301_601">
        <w:r>
          <w:rPr>
            <w:color w:val="27314A"/>
            <w:w w:val="105"/>
            <w:u w:val="single" w:color="27314A"/>
          </w:rPr>
          <w:t>MP5301.601(a)(i)</w:t>
        </w:r>
      </w:hyperlink>
      <w:r>
        <w:rPr>
          <w:color w:val="27314A"/>
          <w:spacing w:val="12"/>
          <w:w w:val="105"/>
        </w:rPr>
        <w:t xml:space="preserve"> </w:t>
      </w:r>
      <w:r>
        <w:rPr>
          <w:w w:val="105"/>
        </w:rPr>
        <w:t>for</w:t>
      </w:r>
      <w:r>
        <w:rPr>
          <w:spacing w:val="12"/>
          <w:w w:val="105"/>
        </w:rPr>
        <w:t xml:space="preserve"> </w:t>
      </w:r>
      <w:r>
        <w:rPr>
          <w:w w:val="105"/>
        </w:rPr>
        <w:t>the</w:t>
      </w:r>
      <w:r>
        <w:rPr>
          <w:spacing w:val="12"/>
          <w:w w:val="105"/>
        </w:rPr>
        <w:t xml:space="preserve"> </w:t>
      </w:r>
      <w:r>
        <w:rPr>
          <w:w w:val="105"/>
        </w:rPr>
        <w:t>designee</w:t>
      </w:r>
      <w:r>
        <w:rPr>
          <w:spacing w:val="12"/>
          <w:w w:val="105"/>
        </w:rPr>
        <w:t xml:space="preserve"> </w:t>
      </w:r>
      <w:r>
        <w:rPr>
          <w:w w:val="105"/>
        </w:rPr>
        <w:t>identified</w:t>
      </w:r>
      <w:r>
        <w:rPr>
          <w:spacing w:val="12"/>
          <w:w w:val="105"/>
        </w:rPr>
        <w:t xml:space="preserve"> </w:t>
      </w:r>
      <w:r>
        <w:rPr>
          <w:w w:val="105"/>
        </w:rPr>
        <w:t>in</w:t>
      </w:r>
      <w:r>
        <w:rPr>
          <w:spacing w:val="12"/>
          <w:w w:val="105"/>
        </w:rPr>
        <w:t xml:space="preserve"> </w:t>
      </w:r>
      <w:hyperlink r:id="rId28" w:anchor="FAR_52_203_3">
        <w:r>
          <w:rPr>
            <w:color w:val="27314A"/>
            <w:w w:val="105"/>
            <w:u w:val="single" w:color="27314A"/>
          </w:rPr>
          <w:t>FAR</w:t>
        </w:r>
        <w:r>
          <w:rPr>
            <w:color w:val="27314A"/>
            <w:spacing w:val="12"/>
            <w:w w:val="105"/>
            <w:u w:val="single" w:color="27314A"/>
          </w:rPr>
          <w:t xml:space="preserve"> </w:t>
        </w:r>
        <w:r>
          <w:rPr>
            <w:color w:val="27314A"/>
            <w:w w:val="105"/>
            <w:u w:val="single" w:color="27314A"/>
          </w:rPr>
          <w:t>Clause</w:t>
        </w:r>
        <w:r>
          <w:rPr>
            <w:color w:val="27314A"/>
            <w:spacing w:val="12"/>
            <w:w w:val="105"/>
            <w:u w:val="single" w:color="27314A"/>
          </w:rPr>
          <w:t xml:space="preserve"> </w:t>
        </w:r>
        <w:r>
          <w:rPr>
            <w:color w:val="27314A"/>
            <w:w w:val="105"/>
            <w:u w:val="single" w:color="27314A"/>
          </w:rPr>
          <w:t>52.203-</w:t>
        </w:r>
        <w:r>
          <w:rPr>
            <w:color w:val="27314A"/>
            <w:spacing w:val="-5"/>
            <w:w w:val="105"/>
            <w:u w:val="single" w:color="27314A"/>
          </w:rPr>
          <w:t>3</w:t>
        </w:r>
      </w:hyperlink>
      <w:r>
        <w:rPr>
          <w:spacing w:val="-5"/>
          <w:w w:val="105"/>
        </w:rPr>
        <w:t>.</w:t>
      </w:r>
    </w:p>
    <w:p w14:paraId="17AD93B2" w14:textId="77777777" w:rsidR="00315745" w:rsidRDefault="00315745">
      <w:pPr>
        <w:pStyle w:val="BodyText"/>
        <w:rPr>
          <w:sz w:val="26"/>
        </w:rPr>
      </w:pPr>
    </w:p>
    <w:p w14:paraId="5EB0E5D2" w14:textId="77777777" w:rsidR="00315745" w:rsidRDefault="00F17AA6">
      <w:pPr>
        <w:pStyle w:val="Heading2"/>
        <w:spacing w:before="203"/>
        <w:rPr>
          <w:b/>
        </w:rPr>
      </w:pPr>
      <w:r>
        <w:rPr>
          <w:b/>
        </w:rPr>
        <w:t>5303.204</w:t>
      </w:r>
      <w:r>
        <w:rPr>
          <w:b/>
          <w:spacing w:val="-22"/>
        </w:rPr>
        <w:t xml:space="preserve"> </w:t>
      </w:r>
      <w:r>
        <w:rPr>
          <w:b/>
        </w:rPr>
        <w:t>Treatment</w:t>
      </w:r>
      <w:r>
        <w:rPr>
          <w:b/>
          <w:spacing w:val="-21"/>
        </w:rPr>
        <w:t xml:space="preserve"> </w:t>
      </w:r>
      <w:r>
        <w:rPr>
          <w:b/>
        </w:rPr>
        <w:t>of</w:t>
      </w:r>
      <w:r>
        <w:rPr>
          <w:b/>
          <w:spacing w:val="-21"/>
        </w:rPr>
        <w:t xml:space="preserve"> </w:t>
      </w:r>
      <w:r>
        <w:rPr>
          <w:b/>
          <w:spacing w:val="-2"/>
        </w:rPr>
        <w:t>Violations</w:t>
      </w:r>
    </w:p>
    <w:p w14:paraId="0DE4B5B7" w14:textId="77777777" w:rsidR="00315745" w:rsidRDefault="00315745">
      <w:pPr>
        <w:pStyle w:val="BodyText"/>
        <w:spacing w:before="4"/>
        <w:rPr>
          <w:rFonts w:ascii="Bookman Old Style"/>
          <w:b/>
          <w:sz w:val="42"/>
        </w:rPr>
      </w:pPr>
    </w:p>
    <w:p w14:paraId="7554B3D1" w14:textId="323B4133" w:rsidR="00315745" w:rsidRDefault="00F17AA6">
      <w:pPr>
        <w:pStyle w:val="ListParagraph"/>
        <w:numPr>
          <w:ilvl w:val="0"/>
          <w:numId w:val="4"/>
        </w:numPr>
        <w:tabs>
          <w:tab w:val="left" w:pos="442"/>
        </w:tabs>
        <w:spacing w:line="271" w:lineRule="auto"/>
        <w:ind w:right="474" w:firstLine="0"/>
        <w:jc w:val="both"/>
      </w:pPr>
      <w:r>
        <w:rPr>
          <w:w w:val="105"/>
        </w:rPr>
        <w:t xml:space="preserve">SAF/GCR is authorized to conduct hearings and make findings of fact in accordance with </w:t>
      </w:r>
      <w:hyperlink r:id="rId29" w:anchor="FAR_3_204">
        <w:r>
          <w:rPr>
            <w:color w:val="27314A"/>
            <w:w w:val="105"/>
            <w:u w:val="single" w:color="27314A"/>
          </w:rPr>
          <w:t>FAR</w:t>
        </w:r>
      </w:hyperlink>
      <w:r>
        <w:rPr>
          <w:color w:val="27314A"/>
          <w:w w:val="105"/>
        </w:rPr>
        <w:t xml:space="preserve"> </w:t>
      </w:r>
      <w:hyperlink r:id="rId30" w:anchor="FAR_3_204">
        <w:r>
          <w:rPr>
            <w:color w:val="27314A"/>
            <w:w w:val="105"/>
            <w:u w:val="single" w:color="27314A"/>
          </w:rPr>
          <w:t>3.204(a)</w:t>
        </w:r>
      </w:hyperlink>
      <w:r>
        <w:rPr>
          <w:w w:val="105"/>
        </w:rPr>
        <w:t>. If a hearing is held, SAF/GCR will provide recommendations to ASAF(A)</w:t>
      </w:r>
      <w:del w:id="113" w:author="SMITH, AMY K CIV USAF HAF SAF/AQCP" w:date="2024-03-12T12:52:00Z">
        <w:r w:rsidDel="00DE5E24">
          <w:rPr>
            <w:w w:val="105"/>
          </w:rPr>
          <w:delText xml:space="preserve"> or the Principal Civilian or Military Deputy</w:delText>
        </w:r>
      </w:del>
      <w:ins w:id="114" w:author="SMITH, AMY K CIV USAF HAF SAF/AQCP" w:date="2024-03-12T12:52:00Z">
        <w:r w:rsidR="00DE5E24">
          <w:rPr>
            <w:w w:val="105"/>
          </w:rPr>
          <w:t xml:space="preserve"> </w:t>
        </w:r>
      </w:ins>
      <w:ins w:id="115" w:author="SMITH, AMY K CIV USAF HAF SAF/AQCP" w:date="2024-03-12T12:53:00Z">
        <w:r w:rsidR="007D521C">
          <w:rPr>
            <w:w w:val="105"/>
          </w:rPr>
          <w:t>for non-space systems and programs or ASAF(SA&amp;I) for space systems and programs</w:t>
        </w:r>
      </w:ins>
      <w:r>
        <w:rPr>
          <w:w w:val="105"/>
        </w:rPr>
        <w:t>.</w:t>
      </w:r>
    </w:p>
    <w:p w14:paraId="66204FF1" w14:textId="77777777" w:rsidR="00315745" w:rsidRDefault="00315745">
      <w:pPr>
        <w:pStyle w:val="BodyText"/>
        <w:rPr>
          <w:sz w:val="26"/>
        </w:rPr>
      </w:pPr>
    </w:p>
    <w:p w14:paraId="490DD539" w14:textId="77777777" w:rsidR="00315745" w:rsidRDefault="00F17AA6">
      <w:pPr>
        <w:pStyle w:val="Heading1"/>
        <w:rPr>
          <w:b/>
        </w:rPr>
      </w:pPr>
      <w:r>
        <w:rPr>
          <w:b/>
        </w:rPr>
        <w:t>Subpart</w:t>
      </w:r>
      <w:r>
        <w:rPr>
          <w:b/>
          <w:spacing w:val="-27"/>
        </w:rPr>
        <w:t xml:space="preserve"> </w:t>
      </w:r>
      <w:r>
        <w:rPr>
          <w:b/>
        </w:rPr>
        <w:t>5303.5</w:t>
      </w:r>
      <w:r>
        <w:rPr>
          <w:b/>
          <w:spacing w:val="-27"/>
        </w:rPr>
        <w:t xml:space="preserve"> </w:t>
      </w:r>
      <w:r>
        <w:rPr>
          <w:b/>
        </w:rPr>
        <w:t>-</w:t>
      </w:r>
      <w:r>
        <w:rPr>
          <w:b/>
          <w:spacing w:val="-26"/>
        </w:rPr>
        <w:t xml:space="preserve"> </w:t>
      </w:r>
      <w:r>
        <w:rPr>
          <w:b/>
        </w:rPr>
        <w:t>OTHER</w:t>
      </w:r>
      <w:r>
        <w:rPr>
          <w:b/>
          <w:spacing w:val="-27"/>
        </w:rPr>
        <w:t xml:space="preserve"> </w:t>
      </w:r>
      <w:r>
        <w:rPr>
          <w:b/>
        </w:rPr>
        <w:t>IMPROPER</w:t>
      </w:r>
      <w:r>
        <w:rPr>
          <w:b/>
          <w:spacing w:val="-26"/>
        </w:rPr>
        <w:t xml:space="preserve"> </w:t>
      </w:r>
      <w:r>
        <w:rPr>
          <w:b/>
        </w:rPr>
        <w:t>BUSINESS</w:t>
      </w:r>
      <w:r>
        <w:rPr>
          <w:b/>
          <w:spacing w:val="-26"/>
        </w:rPr>
        <w:t xml:space="preserve"> </w:t>
      </w:r>
      <w:r>
        <w:rPr>
          <w:b/>
          <w:spacing w:val="-2"/>
        </w:rPr>
        <w:t>PRACTICES</w:t>
      </w:r>
    </w:p>
    <w:p w14:paraId="2DBF0D7D" w14:textId="77777777" w:rsidR="00315745" w:rsidRDefault="00315745">
      <w:pPr>
        <w:pStyle w:val="BodyText"/>
        <w:spacing w:before="1"/>
        <w:rPr>
          <w:rFonts w:ascii="Bookman Old Style"/>
          <w:b/>
          <w:sz w:val="44"/>
        </w:rPr>
      </w:pPr>
    </w:p>
    <w:p w14:paraId="0017F0FD" w14:textId="77777777" w:rsidR="00315745" w:rsidRDefault="00F17AA6">
      <w:pPr>
        <w:pStyle w:val="Heading2"/>
        <w:rPr>
          <w:b/>
        </w:rPr>
      </w:pPr>
      <w:r>
        <w:rPr>
          <w:b/>
          <w:spacing w:val="-2"/>
        </w:rPr>
        <w:t>5303.570-2</w:t>
      </w:r>
      <w:r>
        <w:rPr>
          <w:b/>
          <w:spacing w:val="-4"/>
        </w:rPr>
        <w:t xml:space="preserve"> </w:t>
      </w:r>
      <w:r>
        <w:rPr>
          <w:b/>
          <w:spacing w:val="-2"/>
        </w:rPr>
        <w:t>Prohibition</w:t>
      </w:r>
      <w:r>
        <w:rPr>
          <w:b/>
          <w:spacing w:val="-4"/>
        </w:rPr>
        <w:t xml:space="preserve"> </w:t>
      </w:r>
      <w:r>
        <w:rPr>
          <w:b/>
          <w:spacing w:val="-2"/>
        </w:rPr>
        <w:t>Period</w:t>
      </w:r>
    </w:p>
    <w:p w14:paraId="6B62F1B3" w14:textId="77777777" w:rsidR="00315745" w:rsidRDefault="00315745">
      <w:pPr>
        <w:pStyle w:val="BodyText"/>
        <w:spacing w:before="4"/>
        <w:rPr>
          <w:rFonts w:ascii="Bookman Old Style"/>
          <w:b/>
          <w:sz w:val="42"/>
        </w:rPr>
      </w:pPr>
    </w:p>
    <w:p w14:paraId="626575EF" w14:textId="77777777" w:rsidR="00315745" w:rsidRDefault="00F17AA6">
      <w:pPr>
        <w:pStyle w:val="ListParagraph"/>
        <w:numPr>
          <w:ilvl w:val="0"/>
          <w:numId w:val="3"/>
        </w:numPr>
        <w:tabs>
          <w:tab w:val="left" w:pos="442"/>
        </w:tabs>
        <w:ind w:left="442" w:hanging="332"/>
      </w:pPr>
      <w:r>
        <w:rPr>
          <w:w w:val="110"/>
        </w:rPr>
        <w:t>See</w:t>
      </w:r>
      <w:r>
        <w:rPr>
          <w:spacing w:val="20"/>
          <w:w w:val="110"/>
        </w:rPr>
        <w:t xml:space="preserve"> </w:t>
      </w:r>
      <w:hyperlink r:id="rId31" w:anchor="DAFFARS_MP5301_601">
        <w:r>
          <w:rPr>
            <w:color w:val="27314A"/>
            <w:spacing w:val="-2"/>
            <w:w w:val="110"/>
            <w:u w:val="single" w:color="27314A"/>
          </w:rPr>
          <w:t>MP5301.601(a)(i)</w:t>
        </w:r>
      </w:hyperlink>
      <w:r>
        <w:rPr>
          <w:spacing w:val="-2"/>
          <w:w w:val="110"/>
        </w:rPr>
        <w:t>.</w:t>
      </w:r>
    </w:p>
    <w:p w14:paraId="02F2C34E" w14:textId="77777777" w:rsidR="00315745" w:rsidRDefault="00315745">
      <w:pPr>
        <w:pStyle w:val="BodyText"/>
        <w:spacing w:before="11"/>
        <w:rPr>
          <w:sz w:val="23"/>
        </w:rPr>
      </w:pPr>
    </w:p>
    <w:p w14:paraId="792D9A84" w14:textId="77777777" w:rsidR="00315745" w:rsidRDefault="00F17AA6">
      <w:pPr>
        <w:pStyle w:val="ListParagraph"/>
        <w:numPr>
          <w:ilvl w:val="0"/>
          <w:numId w:val="3"/>
        </w:numPr>
        <w:tabs>
          <w:tab w:val="left" w:pos="451"/>
        </w:tabs>
        <w:ind w:left="451" w:hanging="341"/>
      </w:pPr>
      <w:r>
        <w:rPr>
          <w:w w:val="110"/>
        </w:rPr>
        <w:t>See</w:t>
      </w:r>
      <w:r>
        <w:rPr>
          <w:spacing w:val="20"/>
          <w:w w:val="110"/>
        </w:rPr>
        <w:t xml:space="preserve"> </w:t>
      </w:r>
      <w:hyperlink r:id="rId32" w:anchor="DAFFARS_MP5301_601">
        <w:r>
          <w:rPr>
            <w:color w:val="27314A"/>
            <w:spacing w:val="-2"/>
            <w:w w:val="110"/>
            <w:u w:val="single" w:color="27314A"/>
          </w:rPr>
          <w:t>MP5301.601(a)(i)</w:t>
        </w:r>
      </w:hyperlink>
      <w:r>
        <w:rPr>
          <w:spacing w:val="-2"/>
          <w:w w:val="110"/>
        </w:rPr>
        <w:t>.</w:t>
      </w:r>
    </w:p>
    <w:p w14:paraId="680A4E5D" w14:textId="77777777" w:rsidR="00315745" w:rsidRDefault="00315745">
      <w:pPr>
        <w:pStyle w:val="BodyText"/>
        <w:rPr>
          <w:sz w:val="26"/>
        </w:rPr>
      </w:pPr>
    </w:p>
    <w:p w14:paraId="19219836" w14:textId="77777777" w:rsidR="00315745" w:rsidRDefault="00315745">
      <w:pPr>
        <w:pStyle w:val="BodyText"/>
        <w:spacing w:before="1"/>
        <w:rPr>
          <w:sz w:val="20"/>
        </w:rPr>
      </w:pPr>
    </w:p>
    <w:p w14:paraId="277EFD33" w14:textId="77777777" w:rsidR="00315745" w:rsidRDefault="00F17AA6">
      <w:pPr>
        <w:pStyle w:val="Heading1"/>
        <w:spacing w:before="1" w:line="273" w:lineRule="auto"/>
        <w:ind w:right="253"/>
        <w:rPr>
          <w:b/>
        </w:rPr>
      </w:pPr>
      <w:r>
        <w:rPr>
          <w:b/>
        </w:rPr>
        <w:t>Subpart</w:t>
      </w:r>
      <w:r>
        <w:rPr>
          <w:b/>
          <w:spacing w:val="-29"/>
        </w:rPr>
        <w:t xml:space="preserve"> </w:t>
      </w:r>
      <w:r>
        <w:rPr>
          <w:b/>
        </w:rPr>
        <w:t>5303.6</w:t>
      </w:r>
      <w:r>
        <w:rPr>
          <w:b/>
          <w:spacing w:val="-28"/>
        </w:rPr>
        <w:t xml:space="preserve"> </w:t>
      </w:r>
      <w:r>
        <w:rPr>
          <w:b/>
        </w:rPr>
        <w:t>-</w:t>
      </w:r>
      <w:r>
        <w:rPr>
          <w:b/>
          <w:spacing w:val="-27"/>
        </w:rPr>
        <w:t xml:space="preserve"> </w:t>
      </w:r>
      <w:r>
        <w:rPr>
          <w:b/>
        </w:rPr>
        <w:t>CONTRACTS</w:t>
      </w:r>
      <w:r>
        <w:rPr>
          <w:b/>
          <w:spacing w:val="-28"/>
        </w:rPr>
        <w:t xml:space="preserve"> </w:t>
      </w:r>
      <w:r>
        <w:rPr>
          <w:b/>
        </w:rPr>
        <w:t>WITH</w:t>
      </w:r>
      <w:r>
        <w:rPr>
          <w:b/>
          <w:spacing w:val="-28"/>
        </w:rPr>
        <w:t xml:space="preserve"> </w:t>
      </w:r>
      <w:r>
        <w:rPr>
          <w:b/>
        </w:rPr>
        <w:t>GOVERNMENT EMPLOYEES OR ORGANIZATIONS OWNED OR CONTROLLED BY THEM</w:t>
      </w:r>
    </w:p>
    <w:p w14:paraId="296FEF7D" w14:textId="77777777" w:rsidR="00315745" w:rsidRDefault="00315745">
      <w:pPr>
        <w:pStyle w:val="BodyText"/>
        <w:spacing w:before="5"/>
        <w:rPr>
          <w:rFonts w:ascii="Bookman Old Style"/>
          <w:b/>
          <w:sz w:val="39"/>
        </w:rPr>
      </w:pPr>
    </w:p>
    <w:p w14:paraId="551EE1DD" w14:textId="77777777" w:rsidR="00315745" w:rsidRDefault="00F17AA6">
      <w:pPr>
        <w:pStyle w:val="Heading2"/>
        <w:spacing w:before="1"/>
        <w:rPr>
          <w:b/>
        </w:rPr>
      </w:pPr>
      <w:r>
        <w:rPr>
          <w:b/>
          <w:spacing w:val="-4"/>
        </w:rPr>
        <w:t>5303.602</w:t>
      </w:r>
      <w:r>
        <w:rPr>
          <w:b/>
          <w:spacing w:val="-11"/>
        </w:rPr>
        <w:t xml:space="preserve"> </w:t>
      </w:r>
      <w:r>
        <w:rPr>
          <w:b/>
          <w:spacing w:val="-2"/>
        </w:rPr>
        <w:t>Exceptions</w:t>
      </w:r>
    </w:p>
    <w:p w14:paraId="7194DBDC" w14:textId="77777777" w:rsidR="00315745" w:rsidRDefault="00315745">
      <w:pPr>
        <w:pStyle w:val="BodyText"/>
        <w:spacing w:before="4"/>
        <w:rPr>
          <w:rFonts w:ascii="Bookman Old Style"/>
          <w:b/>
          <w:sz w:val="42"/>
        </w:rPr>
      </w:pPr>
    </w:p>
    <w:p w14:paraId="6DB1F997" w14:textId="77777777" w:rsidR="00315745" w:rsidRDefault="00F17AA6">
      <w:pPr>
        <w:pStyle w:val="BodyText"/>
        <w:spacing w:line="271" w:lineRule="auto"/>
        <w:ind w:left="110" w:right="253"/>
      </w:pPr>
      <w:r>
        <w:rPr>
          <w:w w:val="105"/>
        </w:rPr>
        <w:t xml:space="preserve">See </w:t>
      </w:r>
      <w:hyperlink r:id="rId33" w:anchor="DAFFARS_MP5301_601">
        <w:r>
          <w:rPr>
            <w:color w:val="27314A"/>
            <w:w w:val="105"/>
            <w:u w:val="single" w:color="27314A"/>
          </w:rPr>
          <w:t>MP5301.601(a)(i)</w:t>
        </w:r>
      </w:hyperlink>
      <w:r>
        <w:rPr>
          <w:color w:val="27314A"/>
          <w:w w:val="105"/>
        </w:rPr>
        <w:t xml:space="preserve"> </w:t>
      </w:r>
      <w:r>
        <w:rPr>
          <w:w w:val="105"/>
        </w:rPr>
        <w:t>The SCO should review each contract action to ensure no viable alternatives</w:t>
      </w:r>
      <w:r>
        <w:rPr>
          <w:spacing w:val="40"/>
          <w:w w:val="105"/>
        </w:rPr>
        <w:t xml:space="preserve"> </w:t>
      </w:r>
      <w:r>
        <w:rPr>
          <w:w w:val="105"/>
        </w:rPr>
        <w:t>exist and that every effort is made to avoid any conflict of interest between the employees' interests and their government duties. Requests must address the following:</w:t>
      </w:r>
    </w:p>
    <w:p w14:paraId="769D0D3C" w14:textId="77777777" w:rsidR="00315745" w:rsidRDefault="00315745">
      <w:pPr>
        <w:pStyle w:val="BodyText"/>
        <w:spacing w:before="1"/>
        <w:rPr>
          <w:sz w:val="21"/>
        </w:rPr>
      </w:pPr>
    </w:p>
    <w:p w14:paraId="07CF698C" w14:textId="77777777" w:rsidR="00315745" w:rsidRDefault="00F17AA6">
      <w:pPr>
        <w:pStyle w:val="ListParagraph"/>
        <w:numPr>
          <w:ilvl w:val="0"/>
          <w:numId w:val="2"/>
        </w:numPr>
        <w:tabs>
          <w:tab w:val="left" w:pos="450"/>
        </w:tabs>
        <w:ind w:left="450" w:hanging="340"/>
      </w:pPr>
      <w:r>
        <w:rPr>
          <w:w w:val="105"/>
        </w:rPr>
        <w:t>Description</w:t>
      </w:r>
      <w:r>
        <w:rPr>
          <w:spacing w:val="16"/>
          <w:w w:val="105"/>
        </w:rPr>
        <w:t xml:space="preserve"> </w:t>
      </w:r>
      <w:r>
        <w:rPr>
          <w:w w:val="105"/>
        </w:rPr>
        <w:t>of</w:t>
      </w:r>
      <w:r>
        <w:rPr>
          <w:spacing w:val="16"/>
          <w:w w:val="105"/>
        </w:rPr>
        <w:t xml:space="preserve"> </w:t>
      </w:r>
      <w:r>
        <w:rPr>
          <w:spacing w:val="-2"/>
          <w:w w:val="105"/>
        </w:rPr>
        <w:t>requirement;</w:t>
      </w:r>
    </w:p>
    <w:p w14:paraId="54CD245A" w14:textId="77777777" w:rsidR="00315745" w:rsidRDefault="00315745">
      <w:pPr>
        <w:pStyle w:val="BodyText"/>
        <w:spacing w:before="11"/>
        <w:rPr>
          <w:sz w:val="23"/>
        </w:rPr>
      </w:pPr>
    </w:p>
    <w:p w14:paraId="1173618E" w14:textId="77777777" w:rsidR="00315745" w:rsidRDefault="00F17AA6">
      <w:pPr>
        <w:pStyle w:val="ListParagraph"/>
        <w:numPr>
          <w:ilvl w:val="0"/>
          <w:numId w:val="2"/>
        </w:numPr>
        <w:tabs>
          <w:tab w:val="left" w:pos="450"/>
        </w:tabs>
        <w:ind w:left="450" w:hanging="340"/>
      </w:pPr>
      <w:r>
        <w:rPr>
          <w:w w:val="105"/>
        </w:rPr>
        <w:t>Amount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proposed</w:t>
      </w:r>
      <w:r>
        <w:rPr>
          <w:spacing w:val="7"/>
          <w:w w:val="105"/>
        </w:rPr>
        <w:t xml:space="preserve"> </w:t>
      </w:r>
      <w:r>
        <w:rPr>
          <w:w w:val="105"/>
        </w:rPr>
        <w:t>contract</w:t>
      </w:r>
      <w:r>
        <w:rPr>
          <w:spacing w:val="7"/>
          <w:w w:val="105"/>
        </w:rPr>
        <w:t xml:space="preserve"> </w:t>
      </w:r>
      <w:r>
        <w:rPr>
          <w:w w:val="105"/>
        </w:rPr>
        <w:t>and</w:t>
      </w:r>
      <w:r>
        <w:rPr>
          <w:spacing w:val="7"/>
          <w:w w:val="105"/>
        </w:rPr>
        <w:t xml:space="preserve"> </w:t>
      </w:r>
      <w:r>
        <w:rPr>
          <w:w w:val="105"/>
        </w:rPr>
        <w:t>period</w:t>
      </w:r>
      <w:r>
        <w:rPr>
          <w:spacing w:val="7"/>
          <w:w w:val="105"/>
        </w:rPr>
        <w:t xml:space="preserve"> </w:t>
      </w:r>
      <w:r>
        <w:rPr>
          <w:w w:val="105"/>
        </w:rPr>
        <w:t>of</w:t>
      </w:r>
      <w:r>
        <w:rPr>
          <w:spacing w:val="7"/>
          <w:w w:val="105"/>
        </w:rPr>
        <w:t xml:space="preserve"> </w:t>
      </w:r>
      <w:r>
        <w:rPr>
          <w:w w:val="105"/>
        </w:rPr>
        <w:t>performance</w:t>
      </w:r>
      <w:r>
        <w:rPr>
          <w:spacing w:val="8"/>
          <w:w w:val="105"/>
        </w:rPr>
        <w:t xml:space="preserve"> </w:t>
      </w:r>
      <w:r>
        <w:rPr>
          <w:w w:val="105"/>
        </w:rPr>
        <w:t>or</w:t>
      </w:r>
      <w:r>
        <w:rPr>
          <w:spacing w:val="7"/>
          <w:w w:val="105"/>
        </w:rPr>
        <w:t xml:space="preserve"> </w:t>
      </w:r>
      <w:r>
        <w:rPr>
          <w:w w:val="105"/>
        </w:rPr>
        <w:t>delivery</w:t>
      </w:r>
      <w:r>
        <w:rPr>
          <w:spacing w:val="7"/>
          <w:w w:val="105"/>
        </w:rPr>
        <w:t xml:space="preserve"> </w:t>
      </w:r>
      <w:r>
        <w:rPr>
          <w:spacing w:val="-2"/>
          <w:w w:val="105"/>
        </w:rPr>
        <w:t>date;</w:t>
      </w:r>
    </w:p>
    <w:p w14:paraId="1231BE67" w14:textId="77777777" w:rsidR="00315745" w:rsidRDefault="00315745">
      <w:pPr>
        <w:sectPr w:rsidR="00315745" w:rsidSect="00AD2EBE">
          <w:pgSz w:w="11910" w:h="16840"/>
          <w:pgMar w:top="840" w:right="740" w:bottom="280" w:left="740" w:header="720" w:footer="720" w:gutter="0"/>
          <w:cols w:space="720"/>
        </w:sectPr>
      </w:pPr>
    </w:p>
    <w:p w14:paraId="08E82207" w14:textId="77777777" w:rsidR="00315745" w:rsidRDefault="00F17AA6">
      <w:pPr>
        <w:pStyle w:val="ListParagraph"/>
        <w:numPr>
          <w:ilvl w:val="0"/>
          <w:numId w:val="2"/>
        </w:numPr>
        <w:tabs>
          <w:tab w:val="left" w:pos="450"/>
        </w:tabs>
        <w:spacing w:before="82"/>
        <w:ind w:left="450" w:hanging="340"/>
      </w:pPr>
      <w:r>
        <w:rPr>
          <w:w w:val="105"/>
        </w:rPr>
        <w:lastRenderedPageBreak/>
        <w:t>Contracting</w:t>
      </w:r>
      <w:r>
        <w:rPr>
          <w:spacing w:val="17"/>
          <w:w w:val="105"/>
        </w:rPr>
        <w:t xml:space="preserve"> </w:t>
      </w:r>
      <w:r>
        <w:rPr>
          <w:w w:val="105"/>
        </w:rPr>
        <w:t>officer’s</w:t>
      </w:r>
      <w:r>
        <w:rPr>
          <w:spacing w:val="18"/>
          <w:w w:val="105"/>
        </w:rPr>
        <w:t xml:space="preserve"> </w:t>
      </w:r>
      <w:r>
        <w:rPr>
          <w:w w:val="105"/>
        </w:rPr>
        <w:t>basis</w:t>
      </w:r>
      <w:r>
        <w:rPr>
          <w:spacing w:val="17"/>
          <w:w w:val="105"/>
        </w:rPr>
        <w:t xml:space="preserve"> </w:t>
      </w:r>
      <w:r>
        <w:rPr>
          <w:w w:val="105"/>
        </w:rPr>
        <w:t>for</w:t>
      </w:r>
      <w:r>
        <w:rPr>
          <w:spacing w:val="18"/>
          <w:w w:val="105"/>
        </w:rPr>
        <w:t xml:space="preserve"> </w:t>
      </w:r>
      <w:r>
        <w:rPr>
          <w:w w:val="105"/>
        </w:rPr>
        <w:t>determining</w:t>
      </w:r>
      <w:r>
        <w:rPr>
          <w:spacing w:val="17"/>
          <w:w w:val="105"/>
        </w:rPr>
        <w:t xml:space="preserve"> </w:t>
      </w:r>
      <w:r>
        <w:rPr>
          <w:w w:val="105"/>
        </w:rPr>
        <w:t>the</w:t>
      </w:r>
      <w:r>
        <w:rPr>
          <w:spacing w:val="18"/>
          <w:w w:val="105"/>
        </w:rPr>
        <w:t xml:space="preserve"> </w:t>
      </w:r>
      <w:r>
        <w:rPr>
          <w:w w:val="105"/>
        </w:rPr>
        <w:t>price</w:t>
      </w:r>
      <w:r>
        <w:rPr>
          <w:spacing w:val="17"/>
          <w:w w:val="105"/>
        </w:rPr>
        <w:t xml:space="preserve"> </w:t>
      </w:r>
      <w:r>
        <w:rPr>
          <w:w w:val="105"/>
        </w:rPr>
        <w:t>fair</w:t>
      </w:r>
      <w:r>
        <w:rPr>
          <w:spacing w:val="18"/>
          <w:w w:val="105"/>
        </w:rPr>
        <w:t xml:space="preserve"> </w:t>
      </w:r>
      <w:r>
        <w:rPr>
          <w:w w:val="105"/>
        </w:rPr>
        <w:t>and</w:t>
      </w:r>
      <w:r>
        <w:rPr>
          <w:spacing w:val="17"/>
          <w:w w:val="105"/>
        </w:rPr>
        <w:t xml:space="preserve"> </w:t>
      </w:r>
      <w:r>
        <w:rPr>
          <w:spacing w:val="-2"/>
          <w:w w:val="105"/>
        </w:rPr>
        <w:t>reasonable;</w:t>
      </w:r>
    </w:p>
    <w:p w14:paraId="36FEB5B0" w14:textId="77777777" w:rsidR="00315745" w:rsidRDefault="00315745">
      <w:pPr>
        <w:pStyle w:val="BodyText"/>
        <w:spacing w:before="11"/>
        <w:rPr>
          <w:sz w:val="23"/>
        </w:rPr>
      </w:pPr>
    </w:p>
    <w:p w14:paraId="3102AB9D" w14:textId="77777777" w:rsidR="00315745" w:rsidRDefault="00F17AA6">
      <w:pPr>
        <w:pStyle w:val="ListParagraph"/>
        <w:numPr>
          <w:ilvl w:val="0"/>
          <w:numId w:val="2"/>
        </w:numPr>
        <w:tabs>
          <w:tab w:val="left" w:pos="450"/>
        </w:tabs>
        <w:spacing w:line="271" w:lineRule="auto"/>
        <w:ind w:left="110" w:right="273" w:firstLine="0"/>
      </w:pPr>
      <w:r>
        <w:rPr>
          <w:w w:val="105"/>
        </w:rPr>
        <w:t xml:space="preserve">Apparent contract awardee -- Government employee’s name, grade/rank, duty/position title, and </w:t>
      </w:r>
      <w:r>
        <w:rPr>
          <w:spacing w:val="-2"/>
          <w:w w:val="105"/>
        </w:rPr>
        <w:t>organization;</w:t>
      </w:r>
    </w:p>
    <w:p w14:paraId="30D7AA69" w14:textId="77777777" w:rsidR="00315745" w:rsidRDefault="00315745">
      <w:pPr>
        <w:pStyle w:val="BodyText"/>
        <w:spacing w:before="1"/>
        <w:rPr>
          <w:sz w:val="21"/>
        </w:rPr>
      </w:pPr>
    </w:p>
    <w:p w14:paraId="22B536E7" w14:textId="77777777" w:rsidR="00315745" w:rsidRDefault="00F17AA6">
      <w:pPr>
        <w:pStyle w:val="ListParagraph"/>
        <w:numPr>
          <w:ilvl w:val="0"/>
          <w:numId w:val="2"/>
        </w:numPr>
        <w:tabs>
          <w:tab w:val="left" w:pos="450"/>
        </w:tabs>
        <w:ind w:left="450" w:hanging="340"/>
      </w:pPr>
      <w:r>
        <w:rPr>
          <w:w w:val="105"/>
        </w:rPr>
        <w:t>Determination</w:t>
      </w:r>
      <w:r>
        <w:rPr>
          <w:spacing w:val="11"/>
          <w:w w:val="105"/>
        </w:rPr>
        <w:t xml:space="preserve"> </w:t>
      </w:r>
      <w:r>
        <w:rPr>
          <w:w w:val="105"/>
        </w:rPr>
        <w:t>that</w:t>
      </w:r>
      <w:r>
        <w:rPr>
          <w:spacing w:val="12"/>
          <w:w w:val="105"/>
        </w:rPr>
        <w:t xml:space="preserve"> </w:t>
      </w:r>
      <w:r>
        <w:rPr>
          <w:w w:val="105"/>
        </w:rPr>
        <w:t>there</w:t>
      </w:r>
      <w:r>
        <w:rPr>
          <w:spacing w:val="12"/>
          <w:w w:val="105"/>
        </w:rPr>
        <w:t xml:space="preserve"> </w:t>
      </w:r>
      <w:r>
        <w:rPr>
          <w:w w:val="105"/>
        </w:rPr>
        <w:t>is</w:t>
      </w:r>
      <w:r>
        <w:rPr>
          <w:spacing w:val="12"/>
          <w:w w:val="105"/>
        </w:rPr>
        <w:t xml:space="preserve"> </w:t>
      </w:r>
      <w:r>
        <w:rPr>
          <w:w w:val="105"/>
        </w:rPr>
        <w:t>no</w:t>
      </w:r>
      <w:r>
        <w:rPr>
          <w:spacing w:val="12"/>
          <w:w w:val="105"/>
        </w:rPr>
        <w:t xml:space="preserve"> </w:t>
      </w:r>
      <w:r>
        <w:rPr>
          <w:w w:val="105"/>
        </w:rPr>
        <w:t>conflict</w:t>
      </w:r>
      <w:r>
        <w:rPr>
          <w:spacing w:val="12"/>
          <w:w w:val="105"/>
        </w:rPr>
        <w:t xml:space="preserve"> </w:t>
      </w:r>
      <w:r>
        <w:rPr>
          <w:w w:val="105"/>
        </w:rPr>
        <w:t>of</w:t>
      </w:r>
      <w:r>
        <w:rPr>
          <w:spacing w:val="12"/>
          <w:w w:val="105"/>
        </w:rPr>
        <w:t xml:space="preserve"> </w:t>
      </w:r>
      <w:r>
        <w:rPr>
          <w:spacing w:val="-2"/>
          <w:w w:val="105"/>
        </w:rPr>
        <w:t>interest;</w:t>
      </w:r>
    </w:p>
    <w:p w14:paraId="7196D064" w14:textId="77777777" w:rsidR="00315745" w:rsidRDefault="00315745">
      <w:pPr>
        <w:pStyle w:val="BodyText"/>
        <w:spacing w:before="11"/>
        <w:rPr>
          <w:sz w:val="23"/>
        </w:rPr>
      </w:pPr>
    </w:p>
    <w:p w14:paraId="1D55D0A9" w14:textId="77777777" w:rsidR="00315745" w:rsidRDefault="00F17AA6">
      <w:pPr>
        <w:pStyle w:val="ListParagraph"/>
        <w:numPr>
          <w:ilvl w:val="0"/>
          <w:numId w:val="2"/>
        </w:numPr>
        <w:tabs>
          <w:tab w:val="left" w:pos="450"/>
        </w:tabs>
        <w:spacing w:line="271" w:lineRule="auto"/>
        <w:ind w:left="110" w:right="284" w:firstLine="0"/>
      </w:pPr>
      <w:r>
        <w:rPr>
          <w:w w:val="105"/>
        </w:rPr>
        <w:t>Explanation of the compelling reason why the Government’s needs cannot otherwise reasonably be met (include description of efforts to obtain services from non-government personnel); and</w:t>
      </w:r>
    </w:p>
    <w:p w14:paraId="34FF1C98" w14:textId="77777777" w:rsidR="00315745" w:rsidRDefault="00315745">
      <w:pPr>
        <w:pStyle w:val="BodyText"/>
        <w:spacing w:before="1"/>
        <w:rPr>
          <w:sz w:val="21"/>
        </w:rPr>
      </w:pPr>
    </w:p>
    <w:p w14:paraId="747F3CB0" w14:textId="77777777" w:rsidR="00315745" w:rsidRDefault="00F17AA6">
      <w:pPr>
        <w:pStyle w:val="ListParagraph"/>
        <w:numPr>
          <w:ilvl w:val="0"/>
          <w:numId w:val="2"/>
        </w:numPr>
        <w:tabs>
          <w:tab w:val="left" w:pos="450"/>
        </w:tabs>
        <w:spacing w:line="271" w:lineRule="auto"/>
        <w:ind w:left="110" w:right="621" w:firstLine="0"/>
      </w:pPr>
      <w:r>
        <w:rPr>
          <w:w w:val="105"/>
        </w:rPr>
        <w:t>For recurring requirements, describe the steps that will be taken to avoid future awards to a</w:t>
      </w:r>
      <w:r>
        <w:rPr>
          <w:spacing w:val="40"/>
          <w:w w:val="105"/>
        </w:rPr>
        <w:t xml:space="preserve"> </w:t>
      </w:r>
      <w:r>
        <w:rPr>
          <w:w w:val="105"/>
        </w:rPr>
        <w:t>Government employee.</w:t>
      </w:r>
    </w:p>
    <w:p w14:paraId="6D072C0D" w14:textId="77777777" w:rsidR="00315745" w:rsidRDefault="00315745">
      <w:pPr>
        <w:pStyle w:val="BodyText"/>
        <w:rPr>
          <w:sz w:val="26"/>
        </w:rPr>
      </w:pPr>
    </w:p>
    <w:p w14:paraId="5A528C61" w14:textId="77777777" w:rsidR="00315745" w:rsidRDefault="00F17AA6">
      <w:pPr>
        <w:pStyle w:val="Heading1"/>
        <w:rPr>
          <w:b/>
        </w:rPr>
      </w:pPr>
      <w:r>
        <w:rPr>
          <w:b/>
        </w:rPr>
        <w:t>Subpart</w:t>
      </w:r>
      <w:r>
        <w:rPr>
          <w:b/>
          <w:spacing w:val="-15"/>
        </w:rPr>
        <w:t xml:space="preserve"> </w:t>
      </w:r>
      <w:r>
        <w:rPr>
          <w:b/>
        </w:rPr>
        <w:t>5303.7</w:t>
      </w:r>
      <w:r>
        <w:rPr>
          <w:b/>
          <w:spacing w:val="-15"/>
        </w:rPr>
        <w:t xml:space="preserve"> </w:t>
      </w:r>
      <w:r>
        <w:rPr>
          <w:b/>
        </w:rPr>
        <w:t>-</w:t>
      </w:r>
      <w:r>
        <w:rPr>
          <w:b/>
          <w:spacing w:val="-14"/>
        </w:rPr>
        <w:t xml:space="preserve"> </w:t>
      </w:r>
      <w:r>
        <w:rPr>
          <w:b/>
        </w:rPr>
        <w:t>VOIDING</w:t>
      </w:r>
      <w:r>
        <w:rPr>
          <w:b/>
          <w:spacing w:val="-15"/>
        </w:rPr>
        <w:t xml:space="preserve"> </w:t>
      </w:r>
      <w:r>
        <w:rPr>
          <w:b/>
        </w:rPr>
        <w:t>AND</w:t>
      </w:r>
      <w:r>
        <w:rPr>
          <w:b/>
          <w:spacing w:val="-14"/>
        </w:rPr>
        <w:t xml:space="preserve"> </w:t>
      </w:r>
      <w:r>
        <w:rPr>
          <w:b/>
        </w:rPr>
        <w:t>RESCINDING</w:t>
      </w:r>
      <w:r>
        <w:rPr>
          <w:b/>
          <w:spacing w:val="-14"/>
        </w:rPr>
        <w:t xml:space="preserve"> </w:t>
      </w:r>
      <w:r>
        <w:rPr>
          <w:b/>
          <w:spacing w:val="-2"/>
        </w:rPr>
        <w:t>CONTRACTS</w:t>
      </w:r>
    </w:p>
    <w:p w14:paraId="48A21919" w14:textId="77777777" w:rsidR="00315745" w:rsidRDefault="00315745">
      <w:pPr>
        <w:pStyle w:val="BodyText"/>
        <w:rPr>
          <w:rFonts w:ascii="Bookman Old Style"/>
          <w:b/>
          <w:sz w:val="44"/>
        </w:rPr>
      </w:pPr>
    </w:p>
    <w:p w14:paraId="13C2F2A7" w14:textId="77777777" w:rsidR="00315745" w:rsidRDefault="00F17AA6">
      <w:pPr>
        <w:pStyle w:val="Heading2"/>
        <w:rPr>
          <w:b/>
        </w:rPr>
      </w:pPr>
      <w:r>
        <w:rPr>
          <w:b/>
          <w:spacing w:val="-4"/>
        </w:rPr>
        <w:t>5303.704</w:t>
      </w:r>
      <w:r>
        <w:rPr>
          <w:b/>
          <w:spacing w:val="-11"/>
        </w:rPr>
        <w:t xml:space="preserve"> </w:t>
      </w:r>
      <w:r>
        <w:rPr>
          <w:b/>
          <w:spacing w:val="-2"/>
        </w:rPr>
        <w:t>Policy</w:t>
      </w:r>
    </w:p>
    <w:p w14:paraId="62F17055" w14:textId="77777777" w:rsidR="009F0C68" w:rsidRPr="009F0C68" w:rsidRDefault="009F0C68">
      <w:pPr>
        <w:tabs>
          <w:tab w:val="left" w:pos="435"/>
        </w:tabs>
        <w:spacing w:before="1"/>
        <w:ind w:left="109"/>
        <w:rPr>
          <w:ins w:id="116" w:author="SMITH, AMY K CIV USAF HAF SAF/AQCP" w:date="2024-03-12T13:45:00Z"/>
          <w:rPrChange w:id="117" w:author="SMITH, AMY K CIV USAF HAF SAF/AQCP" w:date="2024-03-12T13:45:00Z">
            <w:rPr>
              <w:ins w:id="118" w:author="SMITH, AMY K CIV USAF HAF SAF/AQCP" w:date="2024-03-12T13:45:00Z"/>
              <w:w w:val="110"/>
            </w:rPr>
          </w:rPrChange>
        </w:rPr>
        <w:pPrChange w:id="119" w:author="SMITH, AMY K CIV USAF HAF SAF/AQCP" w:date="2024-03-12T13:45:00Z">
          <w:pPr>
            <w:pStyle w:val="ListParagraph"/>
            <w:numPr>
              <w:numId w:val="8"/>
            </w:numPr>
            <w:tabs>
              <w:tab w:val="left" w:pos="435"/>
            </w:tabs>
            <w:spacing w:before="1"/>
            <w:ind w:left="445" w:hanging="336"/>
          </w:pPr>
        </w:pPrChange>
      </w:pPr>
    </w:p>
    <w:p w14:paraId="6B387944" w14:textId="21F8DADF" w:rsidR="009F0C68" w:rsidRPr="005834D6" w:rsidRDefault="009F0C68" w:rsidP="009F0C68">
      <w:pPr>
        <w:pStyle w:val="ListParagraph"/>
        <w:numPr>
          <w:ilvl w:val="0"/>
          <w:numId w:val="8"/>
        </w:numPr>
        <w:tabs>
          <w:tab w:val="left" w:pos="435"/>
        </w:tabs>
        <w:spacing w:before="1"/>
      </w:pPr>
      <w:ins w:id="120" w:author="SMITH, AMY K CIV USAF HAF SAF/AQCP" w:date="2024-03-12T13:45:00Z">
        <w:r>
          <w:rPr>
            <w:w w:val="110"/>
          </w:rPr>
          <w:t>See</w:t>
        </w:r>
        <w:r>
          <w:rPr>
            <w:spacing w:val="20"/>
            <w:w w:val="110"/>
          </w:rPr>
          <w:t xml:space="preserve"> </w:t>
        </w:r>
        <w:r>
          <w:fldChar w:fldCharType="begin"/>
        </w:r>
        <w:r>
          <w:instrText>HYPERLINK "https://www.acquisition.gov/daffars/mp5301-federal-acquisition-regulations-system" \l "DAFFARS_MP5301_601" \h</w:instrText>
        </w:r>
        <w:r>
          <w:fldChar w:fldCharType="separate"/>
        </w:r>
        <w:r>
          <w:rPr>
            <w:color w:val="27314A"/>
            <w:spacing w:val="-2"/>
            <w:w w:val="110"/>
            <w:u w:val="single" w:color="27314A"/>
          </w:rPr>
          <w:t>MP5301.601(a)(i)</w:t>
        </w:r>
        <w:r>
          <w:rPr>
            <w:color w:val="27314A"/>
            <w:spacing w:val="-2"/>
            <w:w w:val="110"/>
            <w:u w:val="single" w:color="27314A"/>
          </w:rPr>
          <w:fldChar w:fldCharType="end"/>
        </w:r>
        <w:r>
          <w:rPr>
            <w:spacing w:val="-2"/>
            <w:w w:val="110"/>
          </w:rPr>
          <w:t>.</w:t>
        </w:r>
      </w:ins>
    </w:p>
    <w:p w14:paraId="1F9A8A93" w14:textId="77777777" w:rsidR="005834D6" w:rsidRPr="005834D6" w:rsidRDefault="005834D6" w:rsidP="005834D6">
      <w:pPr>
        <w:pStyle w:val="ListParagraph"/>
        <w:tabs>
          <w:tab w:val="left" w:pos="435"/>
        </w:tabs>
        <w:spacing w:before="1"/>
        <w:ind w:left="445" w:firstLine="0"/>
      </w:pPr>
    </w:p>
    <w:p w14:paraId="0D7360FE" w14:textId="77777777" w:rsidR="005834D6" w:rsidRDefault="005834D6" w:rsidP="005834D6">
      <w:pPr>
        <w:pStyle w:val="ListParagraph"/>
        <w:numPr>
          <w:ilvl w:val="0"/>
          <w:numId w:val="8"/>
        </w:numPr>
        <w:tabs>
          <w:tab w:val="left" w:pos="435"/>
        </w:tabs>
        <w:spacing w:before="1"/>
        <w:rPr>
          <w:ins w:id="121" w:author="ROSSI, AMANDA M CIV USAF HAF SAF/AQCP" w:date="2024-05-17T15:00:00Z"/>
        </w:rPr>
      </w:pPr>
      <w:ins w:id="122" w:author="ROSSI, AMANDA M CIV USAF HAF SAF/AQCP" w:date="2024-05-17T15:00:00Z">
        <w:r>
          <w:rPr>
            <w:w w:val="110"/>
          </w:rPr>
          <w:t>See</w:t>
        </w:r>
        <w:r>
          <w:rPr>
            <w:spacing w:val="20"/>
            <w:w w:val="110"/>
          </w:rPr>
          <w:t xml:space="preserve"> </w:t>
        </w:r>
        <w:r>
          <w:fldChar w:fldCharType="begin"/>
        </w:r>
        <w:r>
          <w:instrText>HYPERLINK "https://www.acquisition.gov/daffars/mp5301-federal-acquisition-regulations-system" \l "DAFFARS_MP5301_601" \h</w:instrText>
        </w:r>
        <w:r>
          <w:fldChar w:fldCharType="separate"/>
        </w:r>
        <w:r>
          <w:rPr>
            <w:color w:val="27314A"/>
            <w:spacing w:val="-2"/>
            <w:w w:val="110"/>
            <w:u w:val="single" w:color="27314A"/>
          </w:rPr>
          <w:t>MP5301.601(a)(i)</w:t>
        </w:r>
        <w:r>
          <w:rPr>
            <w:color w:val="27314A"/>
            <w:spacing w:val="-2"/>
            <w:w w:val="110"/>
            <w:u w:val="single" w:color="27314A"/>
          </w:rPr>
          <w:fldChar w:fldCharType="end"/>
        </w:r>
        <w:r>
          <w:rPr>
            <w:spacing w:val="-2"/>
            <w:w w:val="110"/>
          </w:rPr>
          <w:t>.</w:t>
        </w:r>
      </w:ins>
    </w:p>
    <w:p w14:paraId="6BD18F9B" w14:textId="77777777" w:rsidR="00315745" w:rsidRDefault="00315745">
      <w:pPr>
        <w:pStyle w:val="BodyText"/>
        <w:spacing w:before="4"/>
        <w:rPr>
          <w:rFonts w:ascii="Bookman Old Style"/>
          <w:b/>
          <w:sz w:val="42"/>
        </w:rPr>
      </w:pPr>
    </w:p>
    <w:p w14:paraId="21FC85AF" w14:textId="77777777" w:rsidR="00315745" w:rsidRDefault="00F17AA6">
      <w:pPr>
        <w:pStyle w:val="ListParagraph"/>
        <w:numPr>
          <w:ilvl w:val="0"/>
          <w:numId w:val="9"/>
        </w:numPr>
        <w:tabs>
          <w:tab w:val="left" w:pos="435"/>
        </w:tabs>
        <w:spacing w:before="1"/>
        <w:pPrChange w:id="123" w:author="SMITH, AMY K CIV USAF HAF SAF/AQCP" w:date="2024-03-12T13:46:00Z">
          <w:pPr>
            <w:pStyle w:val="ListParagraph"/>
            <w:numPr>
              <w:numId w:val="8"/>
            </w:numPr>
            <w:tabs>
              <w:tab w:val="left" w:pos="435"/>
            </w:tabs>
            <w:spacing w:before="1"/>
            <w:ind w:left="435" w:hanging="325"/>
          </w:pPr>
        </w:pPrChange>
      </w:pPr>
      <w:r>
        <w:rPr>
          <w:w w:val="110"/>
        </w:rPr>
        <w:t>See</w:t>
      </w:r>
      <w:r>
        <w:rPr>
          <w:spacing w:val="20"/>
          <w:w w:val="110"/>
        </w:rPr>
        <w:t xml:space="preserve"> </w:t>
      </w:r>
      <w:r w:rsidR="00EC031A">
        <w:fldChar w:fldCharType="begin"/>
      </w:r>
      <w:r w:rsidR="00EC031A">
        <w:instrText>HYPERLINK "https://www.acquisition.gov/daffars/mp5301-federal-acquisition-regulations-system" \l "DAFFARS_MP5301_601" \h</w:instrText>
      </w:r>
      <w:r w:rsidR="00EC031A">
        <w:fldChar w:fldCharType="separate"/>
      </w:r>
      <w:r>
        <w:rPr>
          <w:color w:val="27314A"/>
          <w:spacing w:val="-2"/>
          <w:w w:val="110"/>
          <w:u w:val="single" w:color="27314A"/>
        </w:rPr>
        <w:t>MP5301.601(a)(i)</w:t>
      </w:r>
      <w:r w:rsidR="00EC031A">
        <w:rPr>
          <w:color w:val="27314A"/>
          <w:spacing w:val="-2"/>
          <w:w w:val="110"/>
          <w:u w:val="single" w:color="27314A"/>
        </w:rPr>
        <w:fldChar w:fldCharType="end"/>
      </w:r>
      <w:r>
        <w:rPr>
          <w:spacing w:val="-2"/>
          <w:w w:val="110"/>
        </w:rPr>
        <w:t>.</w:t>
      </w:r>
    </w:p>
    <w:p w14:paraId="238601FE" w14:textId="77777777" w:rsidR="00315745" w:rsidRDefault="00315745">
      <w:pPr>
        <w:pStyle w:val="BodyText"/>
        <w:rPr>
          <w:sz w:val="26"/>
        </w:rPr>
      </w:pPr>
    </w:p>
    <w:p w14:paraId="5DEBA1BD" w14:textId="77777777" w:rsidR="00315745" w:rsidRDefault="00F17AA6">
      <w:pPr>
        <w:pStyle w:val="Heading2"/>
        <w:spacing w:before="203"/>
        <w:rPr>
          <w:b/>
        </w:rPr>
      </w:pPr>
      <w:r>
        <w:rPr>
          <w:b/>
          <w:spacing w:val="-4"/>
        </w:rPr>
        <w:t>5303.705</w:t>
      </w:r>
      <w:r>
        <w:rPr>
          <w:b/>
          <w:spacing w:val="-11"/>
        </w:rPr>
        <w:t xml:space="preserve"> </w:t>
      </w:r>
      <w:r>
        <w:rPr>
          <w:b/>
          <w:spacing w:val="-2"/>
        </w:rPr>
        <w:t>Procedures</w:t>
      </w:r>
    </w:p>
    <w:p w14:paraId="0F3CABC7" w14:textId="77777777" w:rsidR="00315745" w:rsidRDefault="00315745">
      <w:pPr>
        <w:pStyle w:val="BodyText"/>
        <w:spacing w:before="4"/>
        <w:rPr>
          <w:rFonts w:ascii="Bookman Old Style"/>
          <w:b/>
          <w:sz w:val="42"/>
        </w:rPr>
      </w:pPr>
    </w:p>
    <w:p w14:paraId="7995E9CF" w14:textId="30A19BBE" w:rsidR="00315745" w:rsidRDefault="00F17AA6">
      <w:pPr>
        <w:pStyle w:val="ListParagraph"/>
        <w:numPr>
          <w:ilvl w:val="0"/>
          <w:numId w:val="1"/>
        </w:numPr>
        <w:tabs>
          <w:tab w:val="left" w:pos="442"/>
        </w:tabs>
        <w:spacing w:line="271" w:lineRule="auto"/>
        <w:ind w:right="250" w:firstLine="0"/>
      </w:pPr>
      <w:r>
        <w:rPr>
          <w:w w:val="105"/>
        </w:rPr>
        <w:t>The contracting officer must forward the facts concerning a final conviction, to include a copy of</w:t>
      </w:r>
      <w:r>
        <w:rPr>
          <w:spacing w:val="80"/>
          <w:w w:val="105"/>
        </w:rPr>
        <w:t xml:space="preserve"> </w:t>
      </w:r>
      <w:r>
        <w:rPr>
          <w:w w:val="105"/>
        </w:rPr>
        <w:t xml:space="preserve">the conviction, to </w:t>
      </w:r>
      <w:ins w:id="124" w:author="SMITH, AMY K CIV USAF HAF SAF/AQCP" w:date="2024-03-18T12:19:00Z">
        <w:r w:rsidR="00BF3492">
          <w:rPr>
            <w:w w:val="105"/>
          </w:rPr>
          <w:t>the SCO within 10 calendar days after the contracting activity learns of the conviction</w:t>
        </w:r>
      </w:ins>
      <w:ins w:id="125" w:author="SMITH, AMY K CIV USAF HAF SAF/AQCP" w:date="2024-03-18T12:21:00Z">
        <w:r w:rsidR="00A12C88">
          <w:rPr>
            <w:w w:val="105"/>
          </w:rPr>
          <w:t xml:space="preserve">.  </w:t>
        </w:r>
      </w:ins>
      <w:ins w:id="126" w:author="SMITH, AMY K CIV USAF HAF SAF/AQCP" w:date="2024-03-18T12:30:00Z">
        <w:r w:rsidR="0083254F">
          <w:rPr>
            <w:w w:val="105"/>
          </w:rPr>
          <w:t>Also, within</w:t>
        </w:r>
      </w:ins>
      <w:ins w:id="127" w:author="SMITH, AMY K CIV USAF HAF SAF/AQCP" w:date="2024-03-18T12:24:00Z">
        <w:r w:rsidR="00F56A28">
          <w:rPr>
            <w:w w:val="105"/>
          </w:rPr>
          <w:t xml:space="preserve"> 30 calendar days, t</w:t>
        </w:r>
      </w:ins>
      <w:ins w:id="128" w:author="SMITH, AMY K CIV USAF HAF SAF/AQCP" w:date="2024-03-18T12:21:00Z">
        <w:r w:rsidR="006A7EC1">
          <w:rPr>
            <w:w w:val="105"/>
          </w:rPr>
          <w:t xml:space="preserve">he contracting officer </w:t>
        </w:r>
        <w:r w:rsidR="005559C6">
          <w:rPr>
            <w:w w:val="105"/>
          </w:rPr>
          <w:t xml:space="preserve">must </w:t>
        </w:r>
      </w:ins>
      <w:ins w:id="129" w:author="SMITH, AMY K CIV USAF HAF SAF/AQCP" w:date="2024-03-18T12:26:00Z">
        <w:r w:rsidR="00FB5690">
          <w:rPr>
            <w:w w:val="105"/>
          </w:rPr>
          <w:t xml:space="preserve">send </w:t>
        </w:r>
        <w:r w:rsidR="00984947">
          <w:rPr>
            <w:w w:val="105"/>
          </w:rPr>
          <w:t>notification containing the same elements to</w:t>
        </w:r>
      </w:ins>
      <w:ins w:id="130" w:author="SMITH, AMY K CIV USAF HAF SAF/AQCP" w:date="2024-03-18T12:21:00Z">
        <w:r w:rsidR="005559C6">
          <w:rPr>
            <w:w w:val="105"/>
          </w:rPr>
          <w:t xml:space="preserve"> the servicing Staff Judge Advocate</w:t>
        </w:r>
      </w:ins>
      <w:ins w:id="131" w:author="SMITH, AMY K CIV USAF HAF SAF/AQCP" w:date="2024-03-18T12:22:00Z">
        <w:r w:rsidR="00777003">
          <w:rPr>
            <w:w w:val="105"/>
          </w:rPr>
          <w:t>, who will forward to the Department of Justice Civil Division through AF/JACQ and SAF/GCR</w:t>
        </w:r>
        <w:r w:rsidR="00FE150B">
          <w:rPr>
            <w:w w:val="105"/>
          </w:rPr>
          <w:t xml:space="preserve">, </w:t>
        </w:r>
      </w:ins>
      <w:ins w:id="132" w:author="SMITH, AMY K CIV USAF HAF SAF/AQCP" w:date="2024-03-18T12:25:00Z">
        <w:r w:rsidR="00697315">
          <w:rPr>
            <w:w w:val="105"/>
          </w:rPr>
          <w:t xml:space="preserve">to inform them </w:t>
        </w:r>
      </w:ins>
      <w:ins w:id="133" w:author="SMITH, AMY K CIV USAF HAF SAF/AQCP" w:date="2024-03-18T12:22:00Z">
        <w:r w:rsidR="00FE150B">
          <w:rPr>
            <w:w w:val="105"/>
          </w:rPr>
          <w:t>that action is being considered under this subpart.</w:t>
        </w:r>
      </w:ins>
      <w:ins w:id="134" w:author="SMITH, AMY K CIV USAF HAF SAF/AQCP" w:date="2024-03-18T12:23:00Z">
        <w:r w:rsidR="00FE150B">
          <w:rPr>
            <w:w w:val="105"/>
          </w:rPr>
          <w:t xml:space="preserve"> (</w:t>
        </w:r>
      </w:ins>
      <w:del w:id="135" w:author="SMITH, AMY K CIV USAF HAF SAF/AQCP" w:date="2024-03-18T12:21:00Z">
        <w:r w:rsidDel="006A7EC1">
          <w:rPr>
            <w:color w:val="27314A"/>
            <w:w w:val="105"/>
            <w:u w:val="single" w:color="27314A"/>
          </w:rPr>
          <w:delText>SAF/GCR</w:delText>
        </w:r>
        <w:r w:rsidDel="00A12C88">
          <w:rPr>
            <w:color w:val="27314A"/>
            <w:w w:val="105"/>
          </w:rPr>
          <w:delText xml:space="preserve"> </w:delText>
        </w:r>
        <w:r w:rsidDel="00A12C88">
          <w:rPr>
            <w:w w:val="105"/>
          </w:rPr>
          <w:delText>w</w:delText>
        </w:r>
        <w:r w:rsidDel="006A7EC1">
          <w:rPr>
            <w:w w:val="105"/>
          </w:rPr>
          <w:delText xml:space="preserve">ithin </w:delText>
        </w:r>
      </w:del>
      <w:del w:id="136" w:author="SMITH, AMY K CIV USAF HAF SAF/AQCP" w:date="2024-03-18T12:23:00Z">
        <w:r w:rsidDel="00FE150B">
          <w:rPr>
            <w:w w:val="105"/>
          </w:rPr>
          <w:delText>30 days after learning of the conviction. The contracting officer</w:delText>
        </w:r>
        <w:r w:rsidDel="00FE150B">
          <w:rPr>
            <w:spacing w:val="80"/>
            <w:w w:val="105"/>
          </w:rPr>
          <w:delText xml:space="preserve"> </w:delText>
        </w:r>
        <w:r w:rsidDel="00FE150B">
          <w:rPr>
            <w:w w:val="105"/>
          </w:rPr>
          <w:delText>must</w:delText>
        </w:r>
        <w:r w:rsidDel="00FE150B">
          <w:rPr>
            <w:spacing w:val="24"/>
            <w:w w:val="105"/>
          </w:rPr>
          <w:delText xml:space="preserve"> </w:delText>
        </w:r>
        <w:r w:rsidDel="00FE150B">
          <w:rPr>
            <w:w w:val="105"/>
          </w:rPr>
          <w:delText>forward</w:delText>
        </w:r>
        <w:r w:rsidDel="00FE150B">
          <w:rPr>
            <w:spacing w:val="24"/>
            <w:w w:val="105"/>
          </w:rPr>
          <w:delText xml:space="preserve"> </w:delText>
        </w:r>
        <w:r w:rsidDel="00FE150B">
          <w:rPr>
            <w:w w:val="105"/>
          </w:rPr>
          <w:delText>the</w:delText>
        </w:r>
        <w:r w:rsidDel="00FE150B">
          <w:rPr>
            <w:spacing w:val="24"/>
            <w:w w:val="105"/>
          </w:rPr>
          <w:delText xml:space="preserve"> </w:delText>
        </w:r>
        <w:r w:rsidDel="00FE150B">
          <w:rPr>
            <w:w w:val="105"/>
          </w:rPr>
          <w:delText>report</w:delText>
        </w:r>
        <w:r w:rsidDel="00FE150B">
          <w:rPr>
            <w:spacing w:val="24"/>
            <w:w w:val="105"/>
          </w:rPr>
          <w:delText xml:space="preserve"> </w:delText>
        </w:r>
        <w:r w:rsidDel="00FE150B">
          <w:rPr>
            <w:w w:val="105"/>
          </w:rPr>
          <w:delText>to</w:delText>
        </w:r>
        <w:r w:rsidDel="00FE150B">
          <w:rPr>
            <w:spacing w:val="24"/>
            <w:w w:val="105"/>
          </w:rPr>
          <w:delText xml:space="preserve"> </w:delText>
        </w:r>
        <w:r w:rsidDel="00FE150B">
          <w:rPr>
            <w:w w:val="105"/>
          </w:rPr>
          <w:delText>the</w:delText>
        </w:r>
        <w:r w:rsidDel="00FE150B">
          <w:rPr>
            <w:spacing w:val="24"/>
            <w:w w:val="105"/>
          </w:rPr>
          <w:delText xml:space="preserve"> </w:delText>
        </w:r>
        <w:r w:rsidDel="00FE150B">
          <w:rPr>
            <w:w w:val="105"/>
          </w:rPr>
          <w:delText>SCO</w:delText>
        </w:r>
        <w:r w:rsidDel="00FE150B">
          <w:rPr>
            <w:spacing w:val="24"/>
            <w:w w:val="105"/>
          </w:rPr>
          <w:delText xml:space="preserve"> </w:delText>
        </w:r>
        <w:r w:rsidDel="00FE150B">
          <w:rPr>
            <w:w w:val="105"/>
          </w:rPr>
          <w:delText>within</w:delText>
        </w:r>
        <w:r w:rsidDel="00FE150B">
          <w:rPr>
            <w:spacing w:val="24"/>
            <w:w w:val="105"/>
          </w:rPr>
          <w:delText xml:space="preserve"> </w:delText>
        </w:r>
        <w:r w:rsidDel="00FE150B">
          <w:rPr>
            <w:w w:val="105"/>
          </w:rPr>
          <w:delText>10</w:delText>
        </w:r>
        <w:r w:rsidDel="00FE150B">
          <w:rPr>
            <w:spacing w:val="24"/>
            <w:w w:val="105"/>
          </w:rPr>
          <w:delText xml:space="preserve"> </w:delText>
        </w:r>
        <w:r w:rsidDel="00FE150B">
          <w:rPr>
            <w:w w:val="105"/>
          </w:rPr>
          <w:delText>calendar</w:delText>
        </w:r>
        <w:r w:rsidDel="00FE150B">
          <w:rPr>
            <w:spacing w:val="24"/>
            <w:w w:val="105"/>
          </w:rPr>
          <w:delText xml:space="preserve"> </w:delText>
        </w:r>
        <w:r w:rsidDel="00FE150B">
          <w:rPr>
            <w:w w:val="105"/>
          </w:rPr>
          <w:delText>days</w:delText>
        </w:r>
        <w:r w:rsidDel="00FE150B">
          <w:rPr>
            <w:spacing w:val="24"/>
            <w:w w:val="105"/>
          </w:rPr>
          <w:delText xml:space="preserve"> </w:delText>
        </w:r>
        <w:r w:rsidDel="00FE150B">
          <w:rPr>
            <w:w w:val="105"/>
          </w:rPr>
          <w:delText>after</w:delText>
        </w:r>
        <w:r w:rsidDel="00FE150B">
          <w:rPr>
            <w:spacing w:val="24"/>
            <w:w w:val="105"/>
          </w:rPr>
          <w:delText xml:space="preserve"> </w:delText>
        </w:r>
        <w:r w:rsidDel="00FE150B">
          <w:rPr>
            <w:w w:val="105"/>
          </w:rPr>
          <w:delText>the</w:delText>
        </w:r>
        <w:r w:rsidDel="00FE150B">
          <w:rPr>
            <w:spacing w:val="24"/>
            <w:w w:val="105"/>
          </w:rPr>
          <w:delText xml:space="preserve"> </w:delText>
        </w:r>
        <w:r w:rsidDel="00FE150B">
          <w:rPr>
            <w:w w:val="105"/>
          </w:rPr>
          <w:delText>contracting</w:delText>
        </w:r>
        <w:r w:rsidDel="00FE150B">
          <w:rPr>
            <w:spacing w:val="24"/>
            <w:w w:val="105"/>
          </w:rPr>
          <w:delText xml:space="preserve"> </w:delText>
        </w:r>
        <w:r w:rsidDel="00FE150B">
          <w:rPr>
            <w:w w:val="105"/>
          </w:rPr>
          <w:delText>activity</w:delText>
        </w:r>
        <w:r w:rsidDel="00FE150B">
          <w:rPr>
            <w:spacing w:val="24"/>
            <w:w w:val="105"/>
          </w:rPr>
          <w:delText xml:space="preserve"> </w:delText>
        </w:r>
        <w:r w:rsidDel="00FE150B">
          <w:rPr>
            <w:w w:val="105"/>
          </w:rPr>
          <w:delText>learns</w:delText>
        </w:r>
        <w:r w:rsidDel="00FE150B">
          <w:rPr>
            <w:spacing w:val="24"/>
            <w:w w:val="105"/>
          </w:rPr>
          <w:delText xml:space="preserve"> </w:delText>
        </w:r>
        <w:r w:rsidDel="00FE150B">
          <w:rPr>
            <w:w w:val="105"/>
          </w:rPr>
          <w:delText>of the</w:delText>
        </w:r>
        <w:r w:rsidDel="00FE150B">
          <w:rPr>
            <w:spacing w:val="37"/>
            <w:w w:val="105"/>
          </w:rPr>
          <w:delText xml:space="preserve"> </w:delText>
        </w:r>
        <w:r w:rsidDel="00FE150B">
          <w:rPr>
            <w:w w:val="105"/>
          </w:rPr>
          <w:delText>conviction.</w:delText>
        </w:r>
        <w:r w:rsidDel="00FE150B">
          <w:rPr>
            <w:spacing w:val="37"/>
            <w:w w:val="105"/>
          </w:rPr>
          <w:delText xml:space="preserve"> </w:delText>
        </w:r>
      </w:del>
      <w:r>
        <w:rPr>
          <w:w w:val="105"/>
        </w:rPr>
        <w:t>See</w:t>
      </w:r>
      <w:r>
        <w:rPr>
          <w:spacing w:val="37"/>
          <w:w w:val="105"/>
        </w:rPr>
        <w:t xml:space="preserve"> </w:t>
      </w:r>
      <w:r>
        <w:rPr>
          <w:w w:val="105"/>
        </w:rPr>
        <w:t>the</w:t>
      </w:r>
      <w:r>
        <w:rPr>
          <w:spacing w:val="37"/>
          <w:w w:val="105"/>
        </w:rPr>
        <w:t xml:space="preserve"> </w:t>
      </w:r>
      <w:r>
        <w:rPr>
          <w:w w:val="105"/>
        </w:rPr>
        <w:t>tailorable</w:t>
      </w:r>
      <w:r>
        <w:rPr>
          <w:spacing w:val="38"/>
          <w:w w:val="105"/>
        </w:rPr>
        <w:t xml:space="preserve"> </w:t>
      </w:r>
      <w:hyperlink r:id="rId34">
        <w:r>
          <w:rPr>
            <w:color w:val="27314A"/>
            <w:w w:val="105"/>
            <w:u w:val="single" w:color="27314A"/>
          </w:rPr>
          <w:t>Notice</w:t>
        </w:r>
        <w:r>
          <w:rPr>
            <w:color w:val="27314A"/>
            <w:spacing w:val="37"/>
            <w:w w:val="105"/>
            <w:u w:val="single" w:color="27314A"/>
          </w:rPr>
          <w:t xml:space="preserve"> </w:t>
        </w:r>
        <w:r>
          <w:rPr>
            <w:color w:val="27314A"/>
            <w:w w:val="105"/>
            <w:u w:val="single" w:color="27314A"/>
          </w:rPr>
          <w:t>of</w:t>
        </w:r>
        <w:r>
          <w:rPr>
            <w:color w:val="27314A"/>
            <w:spacing w:val="37"/>
            <w:w w:val="105"/>
            <w:u w:val="single" w:color="27314A"/>
          </w:rPr>
          <w:t xml:space="preserve"> </w:t>
        </w:r>
        <w:r>
          <w:rPr>
            <w:color w:val="27314A"/>
            <w:w w:val="105"/>
            <w:u w:val="single" w:color="27314A"/>
          </w:rPr>
          <w:t>Proposed</w:t>
        </w:r>
        <w:r>
          <w:rPr>
            <w:color w:val="27314A"/>
            <w:spacing w:val="37"/>
            <w:w w:val="105"/>
            <w:u w:val="single" w:color="27314A"/>
          </w:rPr>
          <w:t xml:space="preserve"> </w:t>
        </w:r>
        <w:r>
          <w:rPr>
            <w:color w:val="27314A"/>
            <w:w w:val="105"/>
            <w:u w:val="single" w:color="27314A"/>
          </w:rPr>
          <w:t>Contract</w:t>
        </w:r>
        <w:r>
          <w:rPr>
            <w:color w:val="27314A"/>
            <w:spacing w:val="37"/>
            <w:w w:val="105"/>
            <w:u w:val="single" w:color="27314A"/>
          </w:rPr>
          <w:t xml:space="preserve"> </w:t>
        </w:r>
        <w:r>
          <w:rPr>
            <w:color w:val="27314A"/>
            <w:w w:val="105"/>
            <w:u w:val="single" w:color="27314A"/>
          </w:rPr>
          <w:t>Rescission</w:t>
        </w:r>
        <w:r>
          <w:rPr>
            <w:color w:val="27314A"/>
            <w:spacing w:val="37"/>
            <w:w w:val="105"/>
            <w:u w:val="single" w:color="27314A"/>
          </w:rPr>
          <w:t xml:space="preserve"> </w:t>
        </w:r>
        <w:r>
          <w:rPr>
            <w:color w:val="27314A"/>
            <w:w w:val="105"/>
            <w:u w:val="single" w:color="27314A"/>
          </w:rPr>
          <w:t>Action(s)</w:t>
        </w:r>
      </w:hyperlink>
      <w:r>
        <w:rPr>
          <w:color w:val="27314A"/>
          <w:spacing w:val="37"/>
          <w:w w:val="105"/>
        </w:rPr>
        <w:t xml:space="preserve"> </w:t>
      </w:r>
      <w:r>
        <w:rPr>
          <w:w w:val="105"/>
        </w:rPr>
        <w:t>template</w:t>
      </w:r>
      <w:ins w:id="137" w:author="SMITH, AMY K CIV USAF HAF SAF/AQCP" w:date="2024-03-18T12:23:00Z">
        <w:r w:rsidR="00FE150B">
          <w:rPr>
            <w:w w:val="105"/>
          </w:rPr>
          <w:t>)</w:t>
        </w:r>
      </w:ins>
      <w:del w:id="138" w:author="SMITH, AMY K CIV USAF HAF SAF/AQCP" w:date="2024-03-18T12:23:00Z">
        <w:r w:rsidDel="00FE150B">
          <w:rPr>
            <w:w w:val="105"/>
          </w:rPr>
          <w:delText>.</w:delText>
        </w:r>
      </w:del>
    </w:p>
    <w:p w14:paraId="5B08B5D1" w14:textId="77777777" w:rsidR="00315745" w:rsidRDefault="00315745">
      <w:pPr>
        <w:pStyle w:val="BodyText"/>
        <w:rPr>
          <w:sz w:val="26"/>
        </w:rPr>
      </w:pPr>
    </w:p>
    <w:p w14:paraId="7731ED00" w14:textId="77777777" w:rsidR="00315745" w:rsidRDefault="00F17AA6">
      <w:pPr>
        <w:pStyle w:val="Heading1"/>
        <w:spacing w:before="204" w:line="273" w:lineRule="auto"/>
        <w:rPr>
          <w:b/>
        </w:rPr>
      </w:pPr>
      <w:r>
        <w:rPr>
          <w:b/>
          <w:spacing w:val="-2"/>
        </w:rPr>
        <w:t>Subpart</w:t>
      </w:r>
      <w:r>
        <w:rPr>
          <w:b/>
          <w:spacing w:val="-20"/>
        </w:rPr>
        <w:t xml:space="preserve"> </w:t>
      </w:r>
      <w:r>
        <w:rPr>
          <w:b/>
          <w:spacing w:val="-2"/>
        </w:rPr>
        <w:t>5303.9</w:t>
      </w:r>
      <w:r>
        <w:rPr>
          <w:b/>
          <w:spacing w:val="-20"/>
        </w:rPr>
        <w:t xml:space="preserve"> </w:t>
      </w:r>
      <w:r>
        <w:rPr>
          <w:b/>
          <w:spacing w:val="-2"/>
        </w:rPr>
        <w:t>-</w:t>
      </w:r>
      <w:r>
        <w:rPr>
          <w:b/>
          <w:spacing w:val="-20"/>
        </w:rPr>
        <w:t xml:space="preserve"> </w:t>
      </w:r>
      <w:r>
        <w:rPr>
          <w:b/>
          <w:spacing w:val="-2"/>
        </w:rPr>
        <w:t>WHISTLEBLOWER</w:t>
      </w:r>
      <w:r>
        <w:rPr>
          <w:b/>
          <w:spacing w:val="-20"/>
        </w:rPr>
        <w:t xml:space="preserve"> </w:t>
      </w:r>
      <w:r>
        <w:rPr>
          <w:b/>
          <w:spacing w:val="-2"/>
        </w:rPr>
        <w:t>PROTECTIONS</w:t>
      </w:r>
      <w:r>
        <w:rPr>
          <w:b/>
          <w:spacing w:val="-20"/>
        </w:rPr>
        <w:t xml:space="preserve"> </w:t>
      </w:r>
      <w:r>
        <w:rPr>
          <w:b/>
          <w:spacing w:val="-2"/>
        </w:rPr>
        <w:t xml:space="preserve">FOR </w:t>
      </w:r>
      <w:r>
        <w:rPr>
          <w:b/>
        </w:rPr>
        <w:t>CONTRACTOR EMPLOYEES</w:t>
      </w:r>
    </w:p>
    <w:p w14:paraId="16DEB4AB" w14:textId="77777777" w:rsidR="00315745" w:rsidRDefault="00315745">
      <w:pPr>
        <w:pStyle w:val="BodyText"/>
        <w:spacing w:before="5"/>
        <w:rPr>
          <w:rFonts w:ascii="Bookman Old Style"/>
          <w:b/>
          <w:sz w:val="39"/>
        </w:rPr>
      </w:pPr>
    </w:p>
    <w:p w14:paraId="5E2BB256" w14:textId="77777777" w:rsidR="00315745" w:rsidRDefault="00F17AA6">
      <w:pPr>
        <w:pStyle w:val="Heading2"/>
        <w:spacing w:before="1"/>
        <w:rPr>
          <w:b/>
        </w:rPr>
      </w:pPr>
      <w:r>
        <w:rPr>
          <w:b/>
          <w:spacing w:val="-4"/>
        </w:rPr>
        <w:t>5303.906</w:t>
      </w:r>
      <w:r>
        <w:rPr>
          <w:b/>
          <w:spacing w:val="-11"/>
        </w:rPr>
        <w:t xml:space="preserve"> </w:t>
      </w:r>
      <w:r>
        <w:rPr>
          <w:b/>
          <w:spacing w:val="-2"/>
        </w:rPr>
        <w:t>Remedies</w:t>
      </w:r>
    </w:p>
    <w:p w14:paraId="0AD9C6F4" w14:textId="77777777" w:rsidR="00315745" w:rsidRDefault="00315745">
      <w:pPr>
        <w:pStyle w:val="BodyText"/>
        <w:spacing w:before="4"/>
        <w:rPr>
          <w:rFonts w:ascii="Bookman Old Style"/>
          <w:b/>
          <w:sz w:val="42"/>
        </w:rPr>
      </w:pPr>
    </w:p>
    <w:p w14:paraId="73D02243" w14:textId="77777777" w:rsidR="00315745" w:rsidRDefault="00F17AA6">
      <w:pPr>
        <w:pStyle w:val="BodyText"/>
        <w:ind w:left="110"/>
      </w:pPr>
      <w:r>
        <w:rPr>
          <w:w w:val="105"/>
        </w:rPr>
        <w:t>(c)(1)</w:t>
      </w:r>
      <w:r>
        <w:rPr>
          <w:spacing w:val="3"/>
          <w:w w:val="105"/>
        </w:rPr>
        <w:t xml:space="preserve"> </w:t>
      </w:r>
      <w:r>
        <w:rPr>
          <w:w w:val="105"/>
        </w:rPr>
        <w:t>See</w:t>
      </w:r>
      <w:r>
        <w:rPr>
          <w:spacing w:val="3"/>
          <w:w w:val="105"/>
        </w:rPr>
        <w:t xml:space="preserve"> </w:t>
      </w:r>
      <w:hyperlink r:id="rId35" w:anchor="DAFFARS_MP5301_601">
        <w:r>
          <w:rPr>
            <w:color w:val="27314A"/>
            <w:spacing w:val="-2"/>
            <w:w w:val="105"/>
            <w:u w:val="single" w:color="27314A"/>
          </w:rPr>
          <w:t>MP5301.601(a)(i)</w:t>
        </w:r>
      </w:hyperlink>
      <w:r>
        <w:rPr>
          <w:spacing w:val="-2"/>
          <w:w w:val="105"/>
        </w:rPr>
        <w:t>.</w:t>
      </w:r>
    </w:p>
    <w:p w14:paraId="4B1F511A" w14:textId="77777777" w:rsidR="00315745" w:rsidRDefault="00315745">
      <w:pPr>
        <w:pStyle w:val="BodyText"/>
        <w:rPr>
          <w:sz w:val="26"/>
        </w:rPr>
      </w:pPr>
    </w:p>
    <w:p w14:paraId="65F9C3DC" w14:textId="77777777" w:rsidR="00315745" w:rsidRDefault="00315745">
      <w:pPr>
        <w:pStyle w:val="BodyText"/>
        <w:spacing w:before="1"/>
        <w:rPr>
          <w:sz w:val="20"/>
        </w:rPr>
      </w:pPr>
    </w:p>
    <w:p w14:paraId="45EBED75" w14:textId="77777777" w:rsidR="00315745" w:rsidRDefault="00F17AA6">
      <w:pPr>
        <w:pStyle w:val="Heading1"/>
        <w:spacing w:before="0" w:line="273" w:lineRule="auto"/>
        <w:rPr>
          <w:b/>
        </w:rPr>
      </w:pPr>
      <w:r>
        <w:rPr>
          <w:b/>
          <w:spacing w:val="-2"/>
        </w:rPr>
        <w:t>Subpart</w:t>
      </w:r>
      <w:r>
        <w:rPr>
          <w:b/>
          <w:spacing w:val="-23"/>
        </w:rPr>
        <w:t xml:space="preserve"> </w:t>
      </w:r>
      <w:r>
        <w:rPr>
          <w:b/>
          <w:spacing w:val="-2"/>
        </w:rPr>
        <w:t>5303.10</w:t>
      </w:r>
      <w:r>
        <w:rPr>
          <w:b/>
          <w:spacing w:val="-24"/>
        </w:rPr>
        <w:t xml:space="preserve"> </w:t>
      </w:r>
      <w:r>
        <w:rPr>
          <w:b/>
          <w:spacing w:val="-2"/>
        </w:rPr>
        <w:t>-</w:t>
      </w:r>
      <w:r>
        <w:rPr>
          <w:b/>
          <w:spacing w:val="-23"/>
        </w:rPr>
        <w:t xml:space="preserve"> </w:t>
      </w:r>
      <w:r>
        <w:rPr>
          <w:b/>
          <w:spacing w:val="-2"/>
        </w:rPr>
        <w:t>CONTRACTOR</w:t>
      </w:r>
      <w:r>
        <w:rPr>
          <w:b/>
          <w:spacing w:val="-23"/>
        </w:rPr>
        <w:t xml:space="preserve"> </w:t>
      </w:r>
      <w:r>
        <w:rPr>
          <w:b/>
          <w:spacing w:val="-2"/>
        </w:rPr>
        <w:t>CODE</w:t>
      </w:r>
      <w:r>
        <w:rPr>
          <w:b/>
          <w:spacing w:val="-23"/>
        </w:rPr>
        <w:t xml:space="preserve"> </w:t>
      </w:r>
      <w:r>
        <w:rPr>
          <w:b/>
          <w:spacing w:val="-2"/>
        </w:rPr>
        <w:t>OF</w:t>
      </w:r>
      <w:r>
        <w:rPr>
          <w:b/>
          <w:spacing w:val="-23"/>
        </w:rPr>
        <w:t xml:space="preserve"> </w:t>
      </w:r>
      <w:r>
        <w:rPr>
          <w:b/>
          <w:spacing w:val="-2"/>
        </w:rPr>
        <w:t xml:space="preserve">BUSINESS </w:t>
      </w:r>
      <w:r>
        <w:rPr>
          <w:b/>
        </w:rPr>
        <w:t>ETHICS AND CONDUCT</w:t>
      </w:r>
    </w:p>
    <w:p w14:paraId="5023141B" w14:textId="77777777" w:rsidR="00315745" w:rsidRDefault="00315745">
      <w:pPr>
        <w:pStyle w:val="BodyText"/>
        <w:spacing w:before="6"/>
        <w:rPr>
          <w:rFonts w:ascii="Bookman Old Style"/>
          <w:b/>
          <w:sz w:val="39"/>
        </w:rPr>
      </w:pPr>
    </w:p>
    <w:p w14:paraId="5B3DED25" w14:textId="77777777" w:rsidR="00315745" w:rsidRDefault="00F17AA6">
      <w:pPr>
        <w:pStyle w:val="Heading2"/>
        <w:rPr>
          <w:b/>
        </w:rPr>
      </w:pPr>
      <w:r>
        <w:rPr>
          <w:b/>
          <w:spacing w:val="-4"/>
        </w:rPr>
        <w:t>5303.1003</w:t>
      </w:r>
      <w:r>
        <w:rPr>
          <w:b/>
          <w:spacing w:val="-12"/>
        </w:rPr>
        <w:t xml:space="preserve"> </w:t>
      </w:r>
      <w:r>
        <w:rPr>
          <w:b/>
          <w:spacing w:val="-2"/>
        </w:rPr>
        <w:t>Requirements</w:t>
      </w:r>
    </w:p>
    <w:p w14:paraId="1F3B1409" w14:textId="77777777" w:rsidR="00315745" w:rsidRDefault="00315745">
      <w:pPr>
        <w:pStyle w:val="BodyText"/>
        <w:spacing w:before="4"/>
        <w:rPr>
          <w:rFonts w:ascii="Bookman Old Style"/>
          <w:b/>
          <w:sz w:val="42"/>
        </w:rPr>
      </w:pPr>
    </w:p>
    <w:p w14:paraId="07D1D17B" w14:textId="77777777" w:rsidR="00315745" w:rsidRDefault="00F17AA6">
      <w:pPr>
        <w:pStyle w:val="BodyText"/>
        <w:spacing w:line="271" w:lineRule="auto"/>
        <w:ind w:left="110" w:right="404"/>
      </w:pPr>
      <w:r>
        <w:rPr>
          <w:w w:val="105"/>
        </w:rPr>
        <w:lastRenderedPageBreak/>
        <w:t>(b)(2)(i) Upon receipt of the required disclosure or any notification, contracting officers, working with legal counsel, must ensure that appropriate steps are taken to preserve remedies available to</w:t>
      </w:r>
      <w:r>
        <w:rPr>
          <w:spacing w:val="40"/>
          <w:w w:val="105"/>
        </w:rPr>
        <w:t xml:space="preserve"> </w:t>
      </w:r>
      <w:r>
        <w:rPr>
          <w:w w:val="105"/>
        </w:rPr>
        <w:t>the government. Contracting officers also must consider how the disclosed information may impact pending contract actions in terms of the contractor’s present responsibility and/or the contractor’s</w:t>
      </w:r>
    </w:p>
    <w:p w14:paraId="562C75D1" w14:textId="155E8E7A" w:rsidR="00315745" w:rsidDel="007551C7" w:rsidRDefault="00315745">
      <w:pPr>
        <w:spacing w:line="271" w:lineRule="auto"/>
        <w:rPr>
          <w:del w:id="139" w:author="SMITH, AMY K CIV USAF HAF SAF/AQCP" w:date="2024-03-18T15:14:00Z"/>
        </w:rPr>
        <w:sectPr w:rsidR="00315745" w:rsidDel="007551C7" w:rsidSect="00AD2EBE">
          <w:pgSz w:w="11910" w:h="16840"/>
          <w:pgMar w:top="820" w:right="740" w:bottom="280" w:left="740" w:header="720" w:footer="720" w:gutter="0"/>
          <w:cols w:space="720"/>
        </w:sectPr>
      </w:pPr>
    </w:p>
    <w:p w14:paraId="398AFC92" w14:textId="77777777" w:rsidR="00315745" w:rsidRDefault="00F17AA6">
      <w:pPr>
        <w:pStyle w:val="BodyText"/>
        <w:spacing w:before="82" w:line="271" w:lineRule="auto"/>
        <w:ind w:left="110" w:right="253"/>
      </w:pPr>
      <w:r>
        <w:rPr>
          <w:w w:val="105"/>
        </w:rPr>
        <w:t>past performance. The contracting officer must promptly provide a copy of any disclosure or notification</w:t>
      </w:r>
      <w:r>
        <w:rPr>
          <w:spacing w:val="25"/>
          <w:w w:val="105"/>
        </w:rPr>
        <w:t xml:space="preserve"> </w:t>
      </w:r>
      <w:r>
        <w:rPr>
          <w:w w:val="105"/>
        </w:rPr>
        <w:t>received</w:t>
      </w:r>
      <w:r>
        <w:rPr>
          <w:spacing w:val="25"/>
          <w:w w:val="105"/>
        </w:rPr>
        <w:t xml:space="preserve"> </w:t>
      </w:r>
      <w:r>
        <w:rPr>
          <w:w w:val="105"/>
        </w:rPr>
        <w:t>to</w:t>
      </w:r>
      <w:r>
        <w:rPr>
          <w:spacing w:val="25"/>
          <w:w w:val="105"/>
        </w:rPr>
        <w:t xml:space="preserve"> </w:t>
      </w:r>
      <w:r>
        <w:rPr>
          <w:w w:val="105"/>
        </w:rPr>
        <w:t>the</w:t>
      </w:r>
      <w:r>
        <w:rPr>
          <w:spacing w:val="25"/>
          <w:w w:val="105"/>
        </w:rPr>
        <w:t xml:space="preserve"> </w:t>
      </w:r>
      <w:r>
        <w:rPr>
          <w:w w:val="105"/>
        </w:rPr>
        <w:t>SCO</w:t>
      </w:r>
      <w:r>
        <w:rPr>
          <w:spacing w:val="25"/>
          <w:w w:val="105"/>
        </w:rPr>
        <w:t xml:space="preserve"> </w:t>
      </w:r>
      <w:r>
        <w:rPr>
          <w:w w:val="105"/>
        </w:rPr>
        <w:t>and</w:t>
      </w:r>
      <w:r>
        <w:rPr>
          <w:spacing w:val="25"/>
          <w:w w:val="105"/>
        </w:rPr>
        <w:t xml:space="preserve"> </w:t>
      </w:r>
      <w:r>
        <w:rPr>
          <w:w w:val="105"/>
        </w:rPr>
        <w:t>to</w:t>
      </w:r>
      <w:r>
        <w:rPr>
          <w:spacing w:val="23"/>
          <w:w w:val="105"/>
        </w:rPr>
        <w:t xml:space="preserve"> </w:t>
      </w:r>
      <w:hyperlink r:id="rId36">
        <w:r>
          <w:rPr>
            <w:color w:val="27314A"/>
            <w:w w:val="105"/>
            <w:u w:val="single" w:color="27314A"/>
          </w:rPr>
          <w:t>SAF/GCR</w:t>
        </w:r>
      </w:hyperlink>
      <w:r>
        <w:rPr>
          <w:color w:val="27314A"/>
          <w:spacing w:val="25"/>
          <w:w w:val="105"/>
        </w:rPr>
        <w:t xml:space="preserve"> </w:t>
      </w:r>
      <w:r>
        <w:rPr>
          <w:w w:val="105"/>
        </w:rPr>
        <w:t>using</w:t>
      </w:r>
      <w:r>
        <w:rPr>
          <w:spacing w:val="25"/>
          <w:w w:val="105"/>
        </w:rPr>
        <w:t xml:space="preserve"> </w:t>
      </w:r>
      <w:r>
        <w:rPr>
          <w:w w:val="105"/>
        </w:rPr>
        <w:t>the</w:t>
      </w:r>
      <w:r>
        <w:rPr>
          <w:spacing w:val="25"/>
          <w:w w:val="105"/>
        </w:rPr>
        <w:t xml:space="preserve"> </w:t>
      </w:r>
      <w:r>
        <w:rPr>
          <w:w w:val="105"/>
        </w:rPr>
        <w:t>procedures</w:t>
      </w:r>
      <w:r>
        <w:rPr>
          <w:spacing w:val="25"/>
          <w:w w:val="105"/>
        </w:rPr>
        <w:t xml:space="preserve"> </w:t>
      </w:r>
      <w:r>
        <w:rPr>
          <w:w w:val="105"/>
        </w:rPr>
        <w:t>at</w:t>
      </w:r>
      <w:r>
        <w:rPr>
          <w:spacing w:val="26"/>
          <w:w w:val="105"/>
        </w:rPr>
        <w:t xml:space="preserve"> </w:t>
      </w:r>
      <w:hyperlink r:id="rId37" w:anchor="DAFFARS_5309_406_3">
        <w:r>
          <w:rPr>
            <w:color w:val="27314A"/>
            <w:w w:val="105"/>
            <w:u w:val="single" w:color="27314A"/>
          </w:rPr>
          <w:t>DAFFARS</w:t>
        </w:r>
        <w:r>
          <w:rPr>
            <w:color w:val="27314A"/>
            <w:spacing w:val="25"/>
            <w:w w:val="105"/>
            <w:u w:val="single" w:color="27314A"/>
          </w:rPr>
          <w:t xml:space="preserve"> </w:t>
        </w:r>
        <w:r>
          <w:rPr>
            <w:color w:val="27314A"/>
            <w:w w:val="105"/>
            <w:u w:val="single" w:color="27314A"/>
          </w:rPr>
          <w:t>5309.406-3</w:t>
        </w:r>
      </w:hyperlink>
      <w:r>
        <w:rPr>
          <w:w w:val="105"/>
        </w:rPr>
        <w:t>.</w:t>
      </w:r>
    </w:p>
    <w:p w14:paraId="664355AD" w14:textId="77777777" w:rsidR="00315745" w:rsidRDefault="00315745">
      <w:pPr>
        <w:pStyle w:val="BodyText"/>
        <w:spacing w:before="1"/>
        <w:rPr>
          <w:sz w:val="21"/>
        </w:rPr>
      </w:pPr>
    </w:p>
    <w:p w14:paraId="73244FB7" w14:textId="77777777" w:rsidR="00315745" w:rsidRDefault="00F17AA6">
      <w:pPr>
        <w:pStyle w:val="BodyText"/>
        <w:spacing w:line="271" w:lineRule="auto"/>
        <w:ind w:left="110" w:right="404"/>
      </w:pPr>
      <w:r>
        <w:rPr>
          <w:w w:val="105"/>
        </w:rPr>
        <w:t>(b)(2)(ii) The Government must safeguard and treat the information obtained pursuant to a contractor’s disclosure or notification as confidential where the information has been marked as “confidential” or “proprietary” by the company. Even if the information is not marked, the</w:t>
      </w:r>
      <w:r>
        <w:rPr>
          <w:spacing w:val="40"/>
          <w:w w:val="105"/>
        </w:rPr>
        <w:t xml:space="preserve"> </w:t>
      </w:r>
      <w:r>
        <w:rPr>
          <w:w w:val="105"/>
        </w:rPr>
        <w:t xml:space="preserve">contracting officer should not publicly disclose the information without prior notification to the </w:t>
      </w:r>
      <w:r>
        <w:rPr>
          <w:spacing w:val="-2"/>
          <w:w w:val="105"/>
        </w:rPr>
        <w:t>contractor.</w:t>
      </w:r>
    </w:p>
    <w:p w14:paraId="1A965116" w14:textId="77777777" w:rsidR="00315745" w:rsidRDefault="00315745">
      <w:pPr>
        <w:pStyle w:val="BodyText"/>
        <w:rPr>
          <w:sz w:val="26"/>
        </w:rPr>
      </w:pPr>
    </w:p>
    <w:p w14:paraId="797F7B53" w14:textId="77777777" w:rsidR="00315745" w:rsidRDefault="00F17AA6">
      <w:pPr>
        <w:pStyle w:val="Heading1"/>
        <w:spacing w:before="205" w:line="273" w:lineRule="auto"/>
        <w:ind w:right="232"/>
        <w:rPr>
          <w:b/>
        </w:rPr>
      </w:pPr>
      <w:r>
        <w:rPr>
          <w:b/>
        </w:rPr>
        <w:t>Subpart</w:t>
      </w:r>
      <w:r>
        <w:rPr>
          <w:b/>
          <w:spacing w:val="-29"/>
        </w:rPr>
        <w:t xml:space="preserve"> </w:t>
      </w:r>
      <w:r>
        <w:rPr>
          <w:b/>
        </w:rPr>
        <w:t>5303.11</w:t>
      </w:r>
      <w:r>
        <w:rPr>
          <w:b/>
          <w:spacing w:val="-28"/>
        </w:rPr>
        <w:t xml:space="preserve"> </w:t>
      </w:r>
      <w:r>
        <w:rPr>
          <w:b/>
        </w:rPr>
        <w:t>-</w:t>
      </w:r>
      <w:r>
        <w:rPr>
          <w:b/>
          <w:spacing w:val="-28"/>
        </w:rPr>
        <w:t xml:space="preserve"> </w:t>
      </w:r>
      <w:r>
        <w:rPr>
          <w:b/>
        </w:rPr>
        <w:t>PREVENTING</w:t>
      </w:r>
      <w:r>
        <w:rPr>
          <w:b/>
          <w:spacing w:val="-28"/>
        </w:rPr>
        <w:t xml:space="preserve"> </w:t>
      </w:r>
      <w:r>
        <w:rPr>
          <w:b/>
        </w:rPr>
        <w:t>PERSONAL</w:t>
      </w:r>
      <w:r>
        <w:rPr>
          <w:b/>
          <w:spacing w:val="-28"/>
        </w:rPr>
        <w:t xml:space="preserve"> </w:t>
      </w:r>
      <w:r>
        <w:rPr>
          <w:b/>
        </w:rPr>
        <w:t>CONFLICTS</w:t>
      </w:r>
      <w:r>
        <w:rPr>
          <w:b/>
          <w:spacing w:val="-28"/>
        </w:rPr>
        <w:t xml:space="preserve"> </w:t>
      </w:r>
      <w:r>
        <w:rPr>
          <w:b/>
        </w:rPr>
        <w:t>OF INTEREST</w:t>
      </w:r>
      <w:r>
        <w:rPr>
          <w:b/>
          <w:spacing w:val="-6"/>
        </w:rPr>
        <w:t xml:space="preserve"> </w:t>
      </w:r>
      <w:r>
        <w:rPr>
          <w:b/>
        </w:rPr>
        <w:t>FOR</w:t>
      </w:r>
      <w:r>
        <w:rPr>
          <w:b/>
          <w:spacing w:val="-6"/>
        </w:rPr>
        <w:t xml:space="preserve"> </w:t>
      </w:r>
      <w:r>
        <w:rPr>
          <w:b/>
        </w:rPr>
        <w:t>CONTRACTOR</w:t>
      </w:r>
      <w:r>
        <w:rPr>
          <w:b/>
          <w:spacing w:val="-6"/>
        </w:rPr>
        <w:t xml:space="preserve"> </w:t>
      </w:r>
      <w:r>
        <w:rPr>
          <w:b/>
        </w:rPr>
        <w:t>EMPLOYEES</w:t>
      </w:r>
      <w:r>
        <w:rPr>
          <w:b/>
          <w:spacing w:val="-6"/>
        </w:rPr>
        <w:t xml:space="preserve"> </w:t>
      </w:r>
      <w:r>
        <w:rPr>
          <w:b/>
        </w:rPr>
        <w:t>PERFORMING ACQUISITION FUNCTIONS</w:t>
      </w:r>
    </w:p>
    <w:p w14:paraId="7DF4E37C" w14:textId="77777777" w:rsidR="00315745" w:rsidRDefault="00315745">
      <w:pPr>
        <w:pStyle w:val="BodyText"/>
        <w:spacing w:before="5"/>
        <w:rPr>
          <w:rFonts w:ascii="Bookman Old Style"/>
          <w:b/>
          <w:sz w:val="39"/>
        </w:rPr>
      </w:pPr>
    </w:p>
    <w:p w14:paraId="4718EE4B" w14:textId="77777777" w:rsidR="00315745" w:rsidRDefault="00F17AA6">
      <w:pPr>
        <w:pStyle w:val="Heading2"/>
        <w:rPr>
          <w:b/>
        </w:rPr>
      </w:pPr>
      <w:r>
        <w:rPr>
          <w:b/>
        </w:rPr>
        <w:t>5303.1104</w:t>
      </w:r>
      <w:r>
        <w:rPr>
          <w:b/>
          <w:spacing w:val="-17"/>
        </w:rPr>
        <w:t xml:space="preserve"> </w:t>
      </w:r>
      <w:r>
        <w:rPr>
          <w:b/>
        </w:rPr>
        <w:t>Mitigation</w:t>
      </w:r>
      <w:r>
        <w:rPr>
          <w:b/>
          <w:spacing w:val="-16"/>
        </w:rPr>
        <w:t xml:space="preserve"> </w:t>
      </w:r>
      <w:r>
        <w:rPr>
          <w:b/>
        </w:rPr>
        <w:t>or</w:t>
      </w:r>
      <w:r>
        <w:rPr>
          <w:b/>
          <w:spacing w:val="-16"/>
        </w:rPr>
        <w:t xml:space="preserve"> </w:t>
      </w:r>
      <w:r>
        <w:rPr>
          <w:b/>
          <w:spacing w:val="-2"/>
        </w:rPr>
        <w:t>Waiver</w:t>
      </w:r>
    </w:p>
    <w:p w14:paraId="44FB30F8" w14:textId="77777777" w:rsidR="00315745" w:rsidRDefault="00315745">
      <w:pPr>
        <w:pStyle w:val="BodyText"/>
        <w:spacing w:before="5"/>
        <w:rPr>
          <w:rFonts w:ascii="Bookman Old Style"/>
          <w:b/>
          <w:sz w:val="42"/>
        </w:rPr>
      </w:pPr>
    </w:p>
    <w:p w14:paraId="2E4EA3C7" w14:textId="77777777" w:rsidR="00315745" w:rsidRPr="001407F1" w:rsidRDefault="00F17AA6">
      <w:pPr>
        <w:pStyle w:val="ListParagraph"/>
        <w:numPr>
          <w:ilvl w:val="0"/>
          <w:numId w:val="1"/>
        </w:numPr>
        <w:tabs>
          <w:tab w:val="left" w:pos="451"/>
        </w:tabs>
        <w:ind w:left="451" w:hanging="341"/>
        <w:rPr>
          <w:ins w:id="140" w:author="SMITH, AMY K CIV USAF HAF SAF/AQCP" w:date="2024-03-18T15:23:00Z"/>
          <w:rPrChange w:id="141" w:author="SMITH, AMY K CIV USAF HAF SAF/AQCP" w:date="2024-03-18T15:23:00Z">
            <w:rPr>
              <w:ins w:id="142" w:author="SMITH, AMY K CIV USAF HAF SAF/AQCP" w:date="2024-03-18T15:23:00Z"/>
              <w:spacing w:val="-2"/>
              <w:w w:val="110"/>
            </w:rPr>
          </w:rPrChange>
        </w:rPr>
      </w:pPr>
      <w:r>
        <w:rPr>
          <w:w w:val="110"/>
        </w:rPr>
        <w:t>See</w:t>
      </w:r>
      <w:r>
        <w:rPr>
          <w:spacing w:val="20"/>
          <w:w w:val="110"/>
        </w:rPr>
        <w:t xml:space="preserve"> </w:t>
      </w:r>
      <w:hyperlink r:id="rId38" w:anchor="DAFFARS_MP5301_601">
        <w:r>
          <w:rPr>
            <w:color w:val="27314A"/>
            <w:spacing w:val="-2"/>
            <w:w w:val="110"/>
            <w:u w:val="single" w:color="27314A"/>
          </w:rPr>
          <w:t>MP5301.601(a)(i)</w:t>
        </w:r>
      </w:hyperlink>
      <w:r>
        <w:rPr>
          <w:spacing w:val="-2"/>
          <w:w w:val="110"/>
        </w:rPr>
        <w:t>.</w:t>
      </w:r>
    </w:p>
    <w:p w14:paraId="130C8A72" w14:textId="77777777" w:rsidR="001407F1" w:rsidRDefault="001407F1" w:rsidP="001407F1">
      <w:pPr>
        <w:tabs>
          <w:tab w:val="left" w:pos="451"/>
        </w:tabs>
        <w:rPr>
          <w:ins w:id="143" w:author="SMITH, AMY K CIV USAF HAF SAF/AQCP" w:date="2024-03-18T15:23:00Z"/>
        </w:rPr>
      </w:pPr>
    </w:p>
    <w:p w14:paraId="2B80B523" w14:textId="77777777" w:rsidR="001407F1" w:rsidRDefault="001407F1" w:rsidP="001407F1">
      <w:pPr>
        <w:tabs>
          <w:tab w:val="left" w:pos="451"/>
        </w:tabs>
        <w:rPr>
          <w:ins w:id="144" w:author="SMITH, AMY K CIV USAF HAF SAF/AQCP" w:date="2024-03-18T15:23:00Z"/>
        </w:rPr>
      </w:pPr>
    </w:p>
    <w:p w14:paraId="39879E79" w14:textId="6E7B2551" w:rsidR="001407F1" w:rsidRPr="00AD4DB0" w:rsidRDefault="001407F1">
      <w:pPr>
        <w:tabs>
          <w:tab w:val="left" w:pos="451"/>
        </w:tabs>
        <w:rPr>
          <w:b/>
          <w:bCs/>
          <w:rPrChange w:id="145" w:author="SMITH, AMY K CIV USAF HAF SAF/AQCP" w:date="2024-03-18T15:25:00Z">
            <w:rPr/>
          </w:rPrChange>
        </w:rPr>
        <w:pPrChange w:id="146" w:author="SMITH, AMY K CIV USAF HAF SAF/AQCP" w:date="2024-03-18T15:23:00Z">
          <w:pPr>
            <w:pStyle w:val="ListParagraph"/>
            <w:numPr>
              <w:numId w:val="1"/>
            </w:numPr>
            <w:tabs>
              <w:tab w:val="left" w:pos="451"/>
            </w:tabs>
            <w:ind w:left="451" w:hanging="341"/>
          </w:pPr>
        </w:pPrChange>
      </w:pPr>
    </w:p>
    <w:sectPr w:rsidR="001407F1" w:rsidRPr="00AD4DB0">
      <w:pgSz w:w="11910" w:h="16840"/>
      <w:pgMar w:top="820" w:right="74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SMITH, AMY K CIV USAF HAF SAF/AQCP" w:date="2023-12-01T12:05:00Z" w:initials="AS">
    <w:p w14:paraId="790B213A" w14:textId="295E2829" w:rsidR="003E5AE9" w:rsidRDefault="003E5AE9">
      <w:pPr>
        <w:pStyle w:val="CommentText"/>
      </w:pPr>
      <w:r>
        <w:rPr>
          <w:rStyle w:val="CommentReference"/>
        </w:rPr>
        <w:annotationRef/>
      </w:r>
      <w:r>
        <w:t>Inserting compliance language from SAF/AQC policy memo 24-C-03 para 5</w:t>
      </w:r>
    </w:p>
  </w:comment>
  <w:comment w:id="36" w:author="ROSSI, AMANDA M CIV USAF HAF SAF/AQCP" w:date="2024-05-17T13:40:00Z" w:initials="AR">
    <w:p w14:paraId="64806CED" w14:textId="77777777" w:rsidR="00DB50C3" w:rsidRDefault="00DB50C3" w:rsidP="00DB50C3">
      <w:pPr>
        <w:pStyle w:val="CommentText"/>
      </w:pPr>
      <w:r>
        <w:rPr>
          <w:rStyle w:val="CommentReference"/>
        </w:rPr>
        <w:annotationRef/>
      </w:r>
      <w:r>
        <w:t>link</w:t>
      </w:r>
    </w:p>
  </w:comment>
  <w:comment w:id="47" w:author="ROSSI, AMANDA M CIV USAF HAF SAF/AQCP" w:date="2024-05-17T13:41:00Z" w:initials="AR">
    <w:p w14:paraId="2552412D" w14:textId="77777777" w:rsidR="00DB50C3" w:rsidRDefault="00DB50C3" w:rsidP="00DB50C3">
      <w:pPr>
        <w:pStyle w:val="CommentText"/>
      </w:pPr>
      <w:r>
        <w:rPr>
          <w:rStyle w:val="CommentReference"/>
        </w:rPr>
        <w:annotationRef/>
      </w:r>
      <w:r>
        <w:t>link</w:t>
      </w:r>
    </w:p>
  </w:comment>
  <w:comment w:id="55" w:author="SMITH, AMY K CIV USAF HAF SAF/AQCP" w:date="2023-12-01T12:28:00Z" w:initials="AS">
    <w:p w14:paraId="2C21022C" w14:textId="01909C72" w:rsidR="00405C73" w:rsidRDefault="00405C73" w:rsidP="00405C73">
      <w:pPr>
        <w:pStyle w:val="CommentText"/>
      </w:pPr>
      <w:r>
        <w:rPr>
          <w:rStyle w:val="CommentReference"/>
        </w:rPr>
        <w:annotationRef/>
      </w:r>
      <w:r>
        <w:t>Inserting this language per SAF/AQC memo 24-C-03, Atch 5iii, para 3</w:t>
      </w:r>
    </w:p>
  </w:comment>
  <w:comment w:id="56" w:author="SMITH, AMY K CIV USAF HAF SAF/AQCP" w:date="2023-12-01T12:33:00Z" w:initials="AS">
    <w:p w14:paraId="095D29A7" w14:textId="77777777" w:rsidR="00405C73" w:rsidRDefault="00405C73" w:rsidP="00405C73">
      <w:pPr>
        <w:pStyle w:val="CommentText"/>
      </w:pPr>
      <w:r>
        <w:rPr>
          <w:rStyle w:val="CommentReference"/>
        </w:rPr>
        <w:annotationRef/>
      </w:r>
      <w:r>
        <w:t>Can this NDA for entire employment apply to both govt and contractors?  Or just contractors?  Need to check with Schatten...</w:t>
      </w:r>
    </w:p>
  </w:comment>
  <w:comment w:id="57" w:author="SMITH, AMY K CIV USAF HAF SAF/AQCP" w:date="2024-03-07T12:03:00Z" w:initials="AS">
    <w:p w14:paraId="5613B313" w14:textId="77777777" w:rsidR="00405C73" w:rsidRDefault="00405C73" w:rsidP="00405C73">
      <w:pPr>
        <w:pStyle w:val="CommentText"/>
      </w:pPr>
      <w:r>
        <w:rPr>
          <w:rStyle w:val="CommentReference"/>
        </w:rPr>
        <w:annotationRef/>
      </w:r>
      <w:r>
        <w:t>It applies to both (ref William Douglas email dated 4 Dec 23</w:t>
      </w:r>
    </w:p>
  </w:comment>
  <w:comment w:id="64" w:author="ROSSI, AMANDA M CIV USAF HAF SAF/AQCP" w:date="2024-05-17T13:43:00Z" w:initials="AR">
    <w:p w14:paraId="29ED1C67" w14:textId="77777777" w:rsidR="00DB50C3" w:rsidRDefault="00DB50C3" w:rsidP="00DB50C3">
      <w:pPr>
        <w:pStyle w:val="CommentText"/>
      </w:pPr>
      <w:r>
        <w:rPr>
          <w:rStyle w:val="CommentReference"/>
        </w:rPr>
        <w:annotationRef/>
      </w:r>
      <w:r>
        <w:t>link</w:t>
      </w:r>
    </w:p>
  </w:comment>
  <w:comment w:id="65" w:author="ROSSI, AMANDA M CIV USAF HAF SAF/AQCP" w:date="2024-05-17T13:43:00Z" w:initials="AR">
    <w:p w14:paraId="2F4167DF" w14:textId="77777777" w:rsidR="00DB50C3" w:rsidRDefault="00DB50C3" w:rsidP="00DB50C3">
      <w:pPr>
        <w:pStyle w:val="CommentText"/>
      </w:pPr>
      <w:r>
        <w:rPr>
          <w:rStyle w:val="CommentReference"/>
        </w:rPr>
        <w:annotationRef/>
      </w:r>
      <w:r>
        <w:t>link</w:t>
      </w:r>
    </w:p>
  </w:comment>
  <w:comment w:id="68" w:author="ROSSI, AMANDA M CIV USAF HAF SAF/AQCP" w:date="2024-05-17T13:43:00Z" w:initials="AR">
    <w:p w14:paraId="03BCBB1A" w14:textId="77777777" w:rsidR="00DB50C3" w:rsidRDefault="00DB50C3" w:rsidP="00DB50C3">
      <w:pPr>
        <w:pStyle w:val="CommentText"/>
      </w:pPr>
      <w:r>
        <w:rPr>
          <w:rStyle w:val="CommentReference"/>
        </w:rPr>
        <w:annotationRef/>
      </w:r>
      <w:r>
        <w:t>link</w:t>
      </w:r>
    </w:p>
  </w:comment>
  <w:comment w:id="69" w:author="ROSSI, AMANDA M CIV USAF HAF SAF/AQCP" w:date="2024-05-17T13:43:00Z" w:initials="AR">
    <w:p w14:paraId="7B42B7AF" w14:textId="77777777" w:rsidR="00DB50C3" w:rsidRDefault="00DB50C3" w:rsidP="00DB50C3">
      <w:pPr>
        <w:pStyle w:val="CommentText"/>
      </w:pPr>
      <w:r>
        <w:rPr>
          <w:rStyle w:val="CommentReference"/>
        </w:rPr>
        <w:annotationRef/>
      </w:r>
      <w:r>
        <w:t>link</w:t>
      </w:r>
    </w:p>
  </w:comment>
  <w:comment w:id="101" w:author="SMITH, AMY K CIV USAF HAF SAF/AQCP" w:date="2023-12-01T10:44:00Z" w:initials="AS">
    <w:p w14:paraId="3E39DA5A" w14:textId="108CBE31" w:rsidR="004547E8" w:rsidRDefault="004547E8">
      <w:pPr>
        <w:pStyle w:val="CommentText"/>
      </w:pPr>
      <w:r>
        <w:rPr>
          <w:rStyle w:val="CommentReference"/>
        </w:rPr>
        <w:annotationRef/>
      </w:r>
      <w:r>
        <w:t>Changed email link from SAF/AQC Workflow to SAF/AQCP Workflow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0B213A" w15:done="0"/>
  <w15:commentEx w15:paraId="64806CED" w15:done="0"/>
  <w15:commentEx w15:paraId="2552412D" w15:done="0"/>
  <w15:commentEx w15:paraId="2C21022C" w15:done="0"/>
  <w15:commentEx w15:paraId="095D29A7" w15:done="0"/>
  <w15:commentEx w15:paraId="5613B313" w15:paraIdParent="095D29A7" w15:done="0"/>
  <w15:commentEx w15:paraId="29ED1C67" w15:done="0"/>
  <w15:commentEx w15:paraId="2F4167DF" w15:done="0"/>
  <w15:commentEx w15:paraId="03BCBB1A" w15:done="0"/>
  <w15:commentEx w15:paraId="7B42B7AF" w15:done="0"/>
  <w15:commentEx w15:paraId="3E39DA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144A7E" w16cex:dateUtc="2023-12-01T17:05:00Z"/>
  <w16cex:commentExtensible w16cex:durableId="1C4EB858" w16cex:dateUtc="2024-05-17T19:40:00Z"/>
  <w16cex:commentExtensible w16cex:durableId="3E41D020" w16cex:dateUtc="2024-05-17T19:41:00Z"/>
  <w16cex:commentExtensible w16cex:durableId="29144FF1" w16cex:dateUtc="2023-12-01T17:28:00Z">
    <w16cex:extLst>
      <w16:ext w16:uri="{CE6994B0-6A32-4C9F-8C6B-6E91EDA988CE}">
        <cr:reactions xmlns:cr="http://schemas.microsoft.com/office/comments/2020/reactions">
          <cr:reaction reactionType="1">
            <cr:reactionInfo dateUtc="2024-03-07T17:02:23Z">
              <cr:user userId="S::amy.smith@us.af.mil::f8fc54f3-ad3c-4fbd-90e0-e5f7091b21b5" userProvider="AD" userName="SMITH, AMY K CIV USAF HAF SAF/AQCP"/>
            </cr:reactionInfo>
          </cr:reaction>
        </cr:reactions>
      </w16:ext>
    </w16cex:extLst>
  </w16cex:commentExtensible>
  <w16cex:commentExtensible w16cex:durableId="29145114" w16cex:dateUtc="2023-12-01T17:33:00Z">
    <w16cex:extLst>
      <w16:ext w16:uri="{CE6994B0-6A32-4C9F-8C6B-6E91EDA988CE}">
        <cr:reactions xmlns:cr="http://schemas.microsoft.com/office/comments/2020/reactions">
          <cr:reaction reactionType="1">
            <cr:reactionInfo dateUtc="2024-03-07T17:03:13Z">
              <cr:user userId="S::amy.smith@us.af.mil::f8fc54f3-ad3c-4fbd-90e0-e5f7091b21b5" userProvider="AD" userName="SMITH, AMY K CIV USAF HAF SAF/AQCP"/>
            </cr:reactionInfo>
          </cr:reaction>
        </cr:reactions>
      </w16:ext>
    </w16cex:extLst>
  </w16cex:commentExtensible>
  <w16cex:commentExtensible w16cex:durableId="29942B7F" w16cex:dateUtc="2024-03-07T17:03:00Z"/>
  <w16cex:commentExtensible w16cex:durableId="129F2C47" w16cex:dateUtc="2024-05-17T19:43:00Z"/>
  <w16cex:commentExtensible w16cex:durableId="37325ECE" w16cex:dateUtc="2024-05-17T19:43:00Z"/>
  <w16cex:commentExtensible w16cex:durableId="1A92C47D" w16cex:dateUtc="2024-05-17T19:43:00Z"/>
  <w16cex:commentExtensible w16cex:durableId="71981D5C" w16cex:dateUtc="2024-05-17T19:43:00Z"/>
  <w16cex:commentExtensible w16cex:durableId="2914379D" w16cex:dateUtc="2023-12-01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B213A" w16cid:durableId="29144A7E"/>
  <w16cid:commentId w16cid:paraId="64806CED" w16cid:durableId="1C4EB858"/>
  <w16cid:commentId w16cid:paraId="2552412D" w16cid:durableId="3E41D020"/>
  <w16cid:commentId w16cid:paraId="2C21022C" w16cid:durableId="29144FF1"/>
  <w16cid:commentId w16cid:paraId="095D29A7" w16cid:durableId="29145114"/>
  <w16cid:commentId w16cid:paraId="5613B313" w16cid:durableId="29942B7F"/>
  <w16cid:commentId w16cid:paraId="29ED1C67" w16cid:durableId="129F2C47"/>
  <w16cid:commentId w16cid:paraId="2F4167DF" w16cid:durableId="37325ECE"/>
  <w16cid:commentId w16cid:paraId="03BCBB1A" w16cid:durableId="1A92C47D"/>
  <w16cid:commentId w16cid:paraId="7B42B7AF" w16cid:durableId="71981D5C"/>
  <w16cid:commentId w16cid:paraId="3E39DA5A" w16cid:durableId="291437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0B7"/>
    <w:multiLevelType w:val="hybridMultilevel"/>
    <w:tmpl w:val="EFDEB74A"/>
    <w:lvl w:ilvl="0" w:tplc="45342E10">
      <w:start w:val="1"/>
      <w:numFmt w:val="lowerLetter"/>
      <w:lvlText w:val="(%1)"/>
      <w:lvlJc w:val="left"/>
      <w:pPr>
        <w:ind w:left="470" w:hanging="360"/>
      </w:pPr>
      <w:rPr>
        <w:rFonts w:hint="default"/>
      </w:rPr>
    </w:lvl>
    <w:lvl w:ilvl="1" w:tplc="0409001B">
      <w:start w:val="1"/>
      <w:numFmt w:val="lowerRoman"/>
      <w:lvlText w:val="%2."/>
      <w:lvlJc w:val="right"/>
      <w:pPr>
        <w:ind w:left="1190" w:hanging="360"/>
      </w:pPr>
    </w:lvl>
    <w:lvl w:ilvl="2" w:tplc="0409001B">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 w15:restartNumberingAfterBreak="0">
    <w:nsid w:val="203E25DD"/>
    <w:multiLevelType w:val="hybridMultilevel"/>
    <w:tmpl w:val="00AC40BA"/>
    <w:lvl w:ilvl="0" w:tplc="B0265074">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CB2E541A">
      <w:numFmt w:val="bullet"/>
      <w:lvlText w:val="•"/>
      <w:lvlJc w:val="left"/>
      <w:pPr>
        <w:ind w:left="1150" w:hanging="336"/>
      </w:pPr>
      <w:rPr>
        <w:rFonts w:hint="default"/>
        <w:lang w:val="en-US" w:eastAsia="en-US" w:bidi="ar-SA"/>
      </w:rPr>
    </w:lvl>
    <w:lvl w:ilvl="2" w:tplc="FC6E95CC">
      <w:numFmt w:val="bullet"/>
      <w:lvlText w:val="•"/>
      <w:lvlJc w:val="left"/>
      <w:pPr>
        <w:ind w:left="2181" w:hanging="336"/>
      </w:pPr>
      <w:rPr>
        <w:rFonts w:hint="default"/>
        <w:lang w:val="en-US" w:eastAsia="en-US" w:bidi="ar-SA"/>
      </w:rPr>
    </w:lvl>
    <w:lvl w:ilvl="3" w:tplc="384C074C">
      <w:numFmt w:val="bullet"/>
      <w:lvlText w:val="•"/>
      <w:lvlJc w:val="left"/>
      <w:pPr>
        <w:ind w:left="3211" w:hanging="336"/>
      </w:pPr>
      <w:rPr>
        <w:rFonts w:hint="default"/>
        <w:lang w:val="en-US" w:eastAsia="en-US" w:bidi="ar-SA"/>
      </w:rPr>
    </w:lvl>
    <w:lvl w:ilvl="4" w:tplc="419A4040">
      <w:numFmt w:val="bullet"/>
      <w:lvlText w:val="•"/>
      <w:lvlJc w:val="left"/>
      <w:pPr>
        <w:ind w:left="4242" w:hanging="336"/>
      </w:pPr>
      <w:rPr>
        <w:rFonts w:hint="default"/>
        <w:lang w:val="en-US" w:eastAsia="en-US" w:bidi="ar-SA"/>
      </w:rPr>
    </w:lvl>
    <w:lvl w:ilvl="5" w:tplc="63B0E3CE">
      <w:numFmt w:val="bullet"/>
      <w:lvlText w:val="•"/>
      <w:lvlJc w:val="left"/>
      <w:pPr>
        <w:ind w:left="5272" w:hanging="336"/>
      </w:pPr>
      <w:rPr>
        <w:rFonts w:hint="default"/>
        <w:lang w:val="en-US" w:eastAsia="en-US" w:bidi="ar-SA"/>
      </w:rPr>
    </w:lvl>
    <w:lvl w:ilvl="6" w:tplc="0D56F2CA">
      <w:numFmt w:val="bullet"/>
      <w:lvlText w:val="•"/>
      <w:lvlJc w:val="left"/>
      <w:pPr>
        <w:ind w:left="6303" w:hanging="336"/>
      </w:pPr>
      <w:rPr>
        <w:rFonts w:hint="default"/>
        <w:lang w:val="en-US" w:eastAsia="en-US" w:bidi="ar-SA"/>
      </w:rPr>
    </w:lvl>
    <w:lvl w:ilvl="7" w:tplc="B01CAE9E">
      <w:numFmt w:val="bullet"/>
      <w:lvlText w:val="•"/>
      <w:lvlJc w:val="left"/>
      <w:pPr>
        <w:ind w:left="7333" w:hanging="336"/>
      </w:pPr>
      <w:rPr>
        <w:rFonts w:hint="default"/>
        <w:lang w:val="en-US" w:eastAsia="en-US" w:bidi="ar-SA"/>
      </w:rPr>
    </w:lvl>
    <w:lvl w:ilvl="8" w:tplc="59CE8DB0">
      <w:numFmt w:val="bullet"/>
      <w:lvlText w:val="•"/>
      <w:lvlJc w:val="left"/>
      <w:pPr>
        <w:ind w:left="8364" w:hanging="336"/>
      </w:pPr>
      <w:rPr>
        <w:rFonts w:hint="default"/>
        <w:lang w:val="en-US" w:eastAsia="en-US" w:bidi="ar-SA"/>
      </w:rPr>
    </w:lvl>
  </w:abstractNum>
  <w:abstractNum w:abstractNumId="2" w15:restartNumberingAfterBreak="0">
    <w:nsid w:val="4DD77050"/>
    <w:multiLevelType w:val="hybridMultilevel"/>
    <w:tmpl w:val="E856B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EB69BD"/>
    <w:multiLevelType w:val="hybridMultilevel"/>
    <w:tmpl w:val="A99E9B66"/>
    <w:lvl w:ilvl="0" w:tplc="FCF4C7A2">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3312C4E8">
      <w:numFmt w:val="bullet"/>
      <w:lvlText w:val="•"/>
      <w:lvlJc w:val="left"/>
      <w:pPr>
        <w:ind w:left="1438" w:hanging="336"/>
      </w:pPr>
      <w:rPr>
        <w:rFonts w:hint="default"/>
        <w:lang w:val="en-US" w:eastAsia="en-US" w:bidi="ar-SA"/>
      </w:rPr>
    </w:lvl>
    <w:lvl w:ilvl="2" w:tplc="93DE3D32">
      <w:numFmt w:val="bullet"/>
      <w:lvlText w:val="•"/>
      <w:lvlJc w:val="left"/>
      <w:pPr>
        <w:ind w:left="2437" w:hanging="336"/>
      </w:pPr>
      <w:rPr>
        <w:rFonts w:hint="default"/>
        <w:lang w:val="en-US" w:eastAsia="en-US" w:bidi="ar-SA"/>
      </w:rPr>
    </w:lvl>
    <w:lvl w:ilvl="3" w:tplc="FA261EA0">
      <w:numFmt w:val="bullet"/>
      <w:lvlText w:val="•"/>
      <w:lvlJc w:val="left"/>
      <w:pPr>
        <w:ind w:left="3435" w:hanging="336"/>
      </w:pPr>
      <w:rPr>
        <w:rFonts w:hint="default"/>
        <w:lang w:val="en-US" w:eastAsia="en-US" w:bidi="ar-SA"/>
      </w:rPr>
    </w:lvl>
    <w:lvl w:ilvl="4" w:tplc="43AC9B3A">
      <w:numFmt w:val="bullet"/>
      <w:lvlText w:val="•"/>
      <w:lvlJc w:val="left"/>
      <w:pPr>
        <w:ind w:left="4434" w:hanging="336"/>
      </w:pPr>
      <w:rPr>
        <w:rFonts w:hint="default"/>
        <w:lang w:val="en-US" w:eastAsia="en-US" w:bidi="ar-SA"/>
      </w:rPr>
    </w:lvl>
    <w:lvl w:ilvl="5" w:tplc="7A2C8632">
      <w:numFmt w:val="bullet"/>
      <w:lvlText w:val="•"/>
      <w:lvlJc w:val="left"/>
      <w:pPr>
        <w:ind w:left="5432" w:hanging="336"/>
      </w:pPr>
      <w:rPr>
        <w:rFonts w:hint="default"/>
        <w:lang w:val="en-US" w:eastAsia="en-US" w:bidi="ar-SA"/>
      </w:rPr>
    </w:lvl>
    <w:lvl w:ilvl="6" w:tplc="AF2CD412">
      <w:numFmt w:val="bullet"/>
      <w:lvlText w:val="•"/>
      <w:lvlJc w:val="left"/>
      <w:pPr>
        <w:ind w:left="6431" w:hanging="336"/>
      </w:pPr>
      <w:rPr>
        <w:rFonts w:hint="default"/>
        <w:lang w:val="en-US" w:eastAsia="en-US" w:bidi="ar-SA"/>
      </w:rPr>
    </w:lvl>
    <w:lvl w:ilvl="7" w:tplc="78E46316">
      <w:numFmt w:val="bullet"/>
      <w:lvlText w:val="•"/>
      <w:lvlJc w:val="left"/>
      <w:pPr>
        <w:ind w:left="7429" w:hanging="336"/>
      </w:pPr>
      <w:rPr>
        <w:rFonts w:hint="default"/>
        <w:lang w:val="en-US" w:eastAsia="en-US" w:bidi="ar-SA"/>
      </w:rPr>
    </w:lvl>
    <w:lvl w:ilvl="8" w:tplc="984E6830">
      <w:numFmt w:val="bullet"/>
      <w:lvlText w:val="•"/>
      <w:lvlJc w:val="left"/>
      <w:pPr>
        <w:ind w:left="8428" w:hanging="336"/>
      </w:pPr>
      <w:rPr>
        <w:rFonts w:hint="default"/>
        <w:lang w:val="en-US" w:eastAsia="en-US" w:bidi="ar-SA"/>
      </w:rPr>
    </w:lvl>
  </w:abstractNum>
  <w:abstractNum w:abstractNumId="4" w15:restartNumberingAfterBreak="0">
    <w:nsid w:val="53BAE53F"/>
    <w:multiLevelType w:val="hybridMultilevel"/>
    <w:tmpl w:val="08BC8BEC"/>
    <w:lvl w:ilvl="0" w:tplc="41B649FA">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8B9A351C">
      <w:start w:val="1"/>
      <w:numFmt w:val="decimal"/>
      <w:lvlText w:val="(%2)"/>
      <w:lvlJc w:val="left"/>
      <w:pPr>
        <w:ind w:left="453" w:hanging="344"/>
      </w:pPr>
      <w:rPr>
        <w:rFonts w:ascii="Cambria" w:eastAsia="Cambria" w:hAnsi="Cambria" w:cs="Cambria" w:hint="default"/>
        <w:b w:val="0"/>
        <w:bCs w:val="0"/>
        <w:i w:val="0"/>
        <w:iCs w:val="0"/>
        <w:spacing w:val="-1"/>
        <w:w w:val="96"/>
        <w:sz w:val="22"/>
        <w:szCs w:val="22"/>
        <w:lang w:val="en-US" w:eastAsia="en-US" w:bidi="ar-SA"/>
      </w:rPr>
    </w:lvl>
    <w:lvl w:ilvl="2" w:tplc="EAFC7B90">
      <w:numFmt w:val="bullet"/>
      <w:lvlText w:val="•"/>
      <w:lvlJc w:val="left"/>
      <w:pPr>
        <w:ind w:left="1567" w:hanging="344"/>
      </w:pPr>
      <w:rPr>
        <w:rFonts w:hint="default"/>
        <w:lang w:val="en-US" w:eastAsia="en-US" w:bidi="ar-SA"/>
      </w:rPr>
    </w:lvl>
    <w:lvl w:ilvl="3" w:tplc="A0D22EB2">
      <w:numFmt w:val="bullet"/>
      <w:lvlText w:val="•"/>
      <w:lvlJc w:val="left"/>
      <w:pPr>
        <w:ind w:left="2674" w:hanging="344"/>
      </w:pPr>
      <w:rPr>
        <w:rFonts w:hint="default"/>
        <w:lang w:val="en-US" w:eastAsia="en-US" w:bidi="ar-SA"/>
      </w:rPr>
    </w:lvl>
    <w:lvl w:ilvl="4" w:tplc="ADF05FD6">
      <w:numFmt w:val="bullet"/>
      <w:lvlText w:val="•"/>
      <w:lvlJc w:val="left"/>
      <w:pPr>
        <w:ind w:left="3781" w:hanging="344"/>
      </w:pPr>
      <w:rPr>
        <w:rFonts w:hint="default"/>
        <w:lang w:val="en-US" w:eastAsia="en-US" w:bidi="ar-SA"/>
      </w:rPr>
    </w:lvl>
    <w:lvl w:ilvl="5" w:tplc="FCCA67D6">
      <w:numFmt w:val="bullet"/>
      <w:lvlText w:val="•"/>
      <w:lvlJc w:val="left"/>
      <w:pPr>
        <w:ind w:left="4889" w:hanging="344"/>
      </w:pPr>
      <w:rPr>
        <w:rFonts w:hint="default"/>
        <w:lang w:val="en-US" w:eastAsia="en-US" w:bidi="ar-SA"/>
      </w:rPr>
    </w:lvl>
    <w:lvl w:ilvl="6" w:tplc="D2161F50">
      <w:numFmt w:val="bullet"/>
      <w:lvlText w:val="•"/>
      <w:lvlJc w:val="left"/>
      <w:pPr>
        <w:ind w:left="5996" w:hanging="344"/>
      </w:pPr>
      <w:rPr>
        <w:rFonts w:hint="default"/>
        <w:lang w:val="en-US" w:eastAsia="en-US" w:bidi="ar-SA"/>
      </w:rPr>
    </w:lvl>
    <w:lvl w:ilvl="7" w:tplc="9B686F1C">
      <w:numFmt w:val="bullet"/>
      <w:lvlText w:val="•"/>
      <w:lvlJc w:val="left"/>
      <w:pPr>
        <w:ind w:left="7103" w:hanging="344"/>
      </w:pPr>
      <w:rPr>
        <w:rFonts w:hint="default"/>
        <w:lang w:val="en-US" w:eastAsia="en-US" w:bidi="ar-SA"/>
      </w:rPr>
    </w:lvl>
    <w:lvl w:ilvl="8" w:tplc="ED022E9E">
      <w:numFmt w:val="bullet"/>
      <w:lvlText w:val="•"/>
      <w:lvlJc w:val="left"/>
      <w:pPr>
        <w:ind w:left="8211" w:hanging="344"/>
      </w:pPr>
      <w:rPr>
        <w:rFonts w:hint="default"/>
        <w:lang w:val="en-US" w:eastAsia="en-US" w:bidi="ar-SA"/>
      </w:rPr>
    </w:lvl>
  </w:abstractNum>
  <w:abstractNum w:abstractNumId="5" w15:restartNumberingAfterBreak="0">
    <w:nsid w:val="557D74C2"/>
    <w:multiLevelType w:val="hybridMultilevel"/>
    <w:tmpl w:val="F44C87DE"/>
    <w:lvl w:ilvl="0" w:tplc="6576D7DA">
      <w:start w:val="3"/>
      <w:numFmt w:val="lowerLetter"/>
      <w:lvlText w:val="(%1)"/>
      <w:lvlJc w:val="left"/>
      <w:pPr>
        <w:ind w:left="445" w:hanging="336"/>
      </w:pPr>
      <w:rPr>
        <w:rFonts w:ascii="Cambria" w:eastAsia="Cambria" w:hAnsi="Cambria" w:cs="Cambria" w:hint="default"/>
        <w:b w:val="0"/>
        <w:bCs w:val="0"/>
        <w:i w:val="0"/>
        <w:iCs w:val="0"/>
        <w:spacing w:val="-1"/>
        <w:w w:val="98"/>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2F8F5"/>
    <w:multiLevelType w:val="hybridMultilevel"/>
    <w:tmpl w:val="CDB073D0"/>
    <w:lvl w:ilvl="0" w:tplc="6E843B3C">
      <w:start w:val="1"/>
      <w:numFmt w:val="decimal"/>
      <w:lvlText w:val="(%1)"/>
      <w:lvlJc w:val="left"/>
      <w:pPr>
        <w:ind w:left="453" w:hanging="344"/>
      </w:pPr>
      <w:rPr>
        <w:rFonts w:ascii="Cambria" w:eastAsia="Cambria" w:hAnsi="Cambria" w:cs="Cambria" w:hint="default"/>
        <w:b w:val="0"/>
        <w:bCs w:val="0"/>
        <w:i w:val="0"/>
        <w:iCs w:val="0"/>
        <w:spacing w:val="-1"/>
        <w:w w:val="96"/>
        <w:sz w:val="22"/>
        <w:szCs w:val="22"/>
        <w:lang w:val="en-US" w:eastAsia="en-US" w:bidi="ar-SA"/>
      </w:rPr>
    </w:lvl>
    <w:lvl w:ilvl="1" w:tplc="F090730A">
      <w:numFmt w:val="bullet"/>
      <w:lvlText w:val="•"/>
      <w:lvlJc w:val="left"/>
      <w:pPr>
        <w:ind w:left="1456" w:hanging="344"/>
      </w:pPr>
      <w:rPr>
        <w:rFonts w:hint="default"/>
        <w:lang w:val="en-US" w:eastAsia="en-US" w:bidi="ar-SA"/>
      </w:rPr>
    </w:lvl>
    <w:lvl w:ilvl="2" w:tplc="AEF8EBC2">
      <w:numFmt w:val="bullet"/>
      <w:lvlText w:val="•"/>
      <w:lvlJc w:val="left"/>
      <w:pPr>
        <w:ind w:left="2453" w:hanging="344"/>
      </w:pPr>
      <w:rPr>
        <w:rFonts w:hint="default"/>
        <w:lang w:val="en-US" w:eastAsia="en-US" w:bidi="ar-SA"/>
      </w:rPr>
    </w:lvl>
    <w:lvl w:ilvl="3" w:tplc="F7369650">
      <w:numFmt w:val="bullet"/>
      <w:lvlText w:val="•"/>
      <w:lvlJc w:val="left"/>
      <w:pPr>
        <w:ind w:left="3449" w:hanging="344"/>
      </w:pPr>
      <w:rPr>
        <w:rFonts w:hint="default"/>
        <w:lang w:val="en-US" w:eastAsia="en-US" w:bidi="ar-SA"/>
      </w:rPr>
    </w:lvl>
    <w:lvl w:ilvl="4" w:tplc="DFC64E8C">
      <w:numFmt w:val="bullet"/>
      <w:lvlText w:val="•"/>
      <w:lvlJc w:val="left"/>
      <w:pPr>
        <w:ind w:left="4446" w:hanging="344"/>
      </w:pPr>
      <w:rPr>
        <w:rFonts w:hint="default"/>
        <w:lang w:val="en-US" w:eastAsia="en-US" w:bidi="ar-SA"/>
      </w:rPr>
    </w:lvl>
    <w:lvl w:ilvl="5" w:tplc="E31AE8A4">
      <w:numFmt w:val="bullet"/>
      <w:lvlText w:val="•"/>
      <w:lvlJc w:val="left"/>
      <w:pPr>
        <w:ind w:left="5442" w:hanging="344"/>
      </w:pPr>
      <w:rPr>
        <w:rFonts w:hint="default"/>
        <w:lang w:val="en-US" w:eastAsia="en-US" w:bidi="ar-SA"/>
      </w:rPr>
    </w:lvl>
    <w:lvl w:ilvl="6" w:tplc="74704CDC">
      <w:numFmt w:val="bullet"/>
      <w:lvlText w:val="•"/>
      <w:lvlJc w:val="left"/>
      <w:pPr>
        <w:ind w:left="6439" w:hanging="344"/>
      </w:pPr>
      <w:rPr>
        <w:rFonts w:hint="default"/>
        <w:lang w:val="en-US" w:eastAsia="en-US" w:bidi="ar-SA"/>
      </w:rPr>
    </w:lvl>
    <w:lvl w:ilvl="7" w:tplc="0BFE76C8">
      <w:numFmt w:val="bullet"/>
      <w:lvlText w:val="•"/>
      <w:lvlJc w:val="left"/>
      <w:pPr>
        <w:ind w:left="7435" w:hanging="344"/>
      </w:pPr>
      <w:rPr>
        <w:rFonts w:hint="default"/>
        <w:lang w:val="en-US" w:eastAsia="en-US" w:bidi="ar-SA"/>
      </w:rPr>
    </w:lvl>
    <w:lvl w:ilvl="8" w:tplc="4BD0DA32">
      <w:numFmt w:val="bullet"/>
      <w:lvlText w:val="•"/>
      <w:lvlJc w:val="left"/>
      <w:pPr>
        <w:ind w:left="8432" w:hanging="344"/>
      </w:pPr>
      <w:rPr>
        <w:rFonts w:hint="default"/>
        <w:lang w:val="en-US" w:eastAsia="en-US" w:bidi="ar-SA"/>
      </w:rPr>
    </w:lvl>
  </w:abstractNum>
  <w:abstractNum w:abstractNumId="7" w15:restartNumberingAfterBreak="0">
    <w:nsid w:val="62507AE8"/>
    <w:multiLevelType w:val="hybridMultilevel"/>
    <w:tmpl w:val="4246DA10"/>
    <w:lvl w:ilvl="0" w:tplc="50C86E5E">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73B2F92A">
      <w:numFmt w:val="bullet"/>
      <w:lvlText w:val="•"/>
      <w:lvlJc w:val="left"/>
      <w:pPr>
        <w:ind w:left="1150" w:hanging="336"/>
      </w:pPr>
      <w:rPr>
        <w:rFonts w:hint="default"/>
        <w:lang w:val="en-US" w:eastAsia="en-US" w:bidi="ar-SA"/>
      </w:rPr>
    </w:lvl>
    <w:lvl w:ilvl="2" w:tplc="60061E74">
      <w:numFmt w:val="bullet"/>
      <w:lvlText w:val="•"/>
      <w:lvlJc w:val="left"/>
      <w:pPr>
        <w:ind w:left="2181" w:hanging="336"/>
      </w:pPr>
      <w:rPr>
        <w:rFonts w:hint="default"/>
        <w:lang w:val="en-US" w:eastAsia="en-US" w:bidi="ar-SA"/>
      </w:rPr>
    </w:lvl>
    <w:lvl w:ilvl="3" w:tplc="C1FA438E">
      <w:numFmt w:val="bullet"/>
      <w:lvlText w:val="•"/>
      <w:lvlJc w:val="left"/>
      <w:pPr>
        <w:ind w:left="3211" w:hanging="336"/>
      </w:pPr>
      <w:rPr>
        <w:rFonts w:hint="default"/>
        <w:lang w:val="en-US" w:eastAsia="en-US" w:bidi="ar-SA"/>
      </w:rPr>
    </w:lvl>
    <w:lvl w:ilvl="4" w:tplc="2AC88FD4">
      <w:numFmt w:val="bullet"/>
      <w:lvlText w:val="•"/>
      <w:lvlJc w:val="left"/>
      <w:pPr>
        <w:ind w:left="4242" w:hanging="336"/>
      </w:pPr>
      <w:rPr>
        <w:rFonts w:hint="default"/>
        <w:lang w:val="en-US" w:eastAsia="en-US" w:bidi="ar-SA"/>
      </w:rPr>
    </w:lvl>
    <w:lvl w:ilvl="5" w:tplc="2D1014A2">
      <w:numFmt w:val="bullet"/>
      <w:lvlText w:val="•"/>
      <w:lvlJc w:val="left"/>
      <w:pPr>
        <w:ind w:left="5272" w:hanging="336"/>
      </w:pPr>
      <w:rPr>
        <w:rFonts w:hint="default"/>
        <w:lang w:val="en-US" w:eastAsia="en-US" w:bidi="ar-SA"/>
      </w:rPr>
    </w:lvl>
    <w:lvl w:ilvl="6" w:tplc="F51E0E18">
      <w:numFmt w:val="bullet"/>
      <w:lvlText w:val="•"/>
      <w:lvlJc w:val="left"/>
      <w:pPr>
        <w:ind w:left="6303" w:hanging="336"/>
      </w:pPr>
      <w:rPr>
        <w:rFonts w:hint="default"/>
        <w:lang w:val="en-US" w:eastAsia="en-US" w:bidi="ar-SA"/>
      </w:rPr>
    </w:lvl>
    <w:lvl w:ilvl="7" w:tplc="3440D7F2">
      <w:numFmt w:val="bullet"/>
      <w:lvlText w:val="•"/>
      <w:lvlJc w:val="left"/>
      <w:pPr>
        <w:ind w:left="7333" w:hanging="336"/>
      </w:pPr>
      <w:rPr>
        <w:rFonts w:hint="default"/>
        <w:lang w:val="en-US" w:eastAsia="en-US" w:bidi="ar-SA"/>
      </w:rPr>
    </w:lvl>
    <w:lvl w:ilvl="8" w:tplc="E594089A">
      <w:numFmt w:val="bullet"/>
      <w:lvlText w:val="•"/>
      <w:lvlJc w:val="left"/>
      <w:pPr>
        <w:ind w:left="8364" w:hanging="336"/>
      </w:pPr>
      <w:rPr>
        <w:rFonts w:hint="default"/>
        <w:lang w:val="en-US" w:eastAsia="en-US" w:bidi="ar-SA"/>
      </w:rPr>
    </w:lvl>
  </w:abstractNum>
  <w:abstractNum w:abstractNumId="8" w15:restartNumberingAfterBreak="0">
    <w:nsid w:val="65D27FF8"/>
    <w:multiLevelType w:val="hybridMultilevel"/>
    <w:tmpl w:val="A99E9B66"/>
    <w:lvl w:ilvl="0" w:tplc="FFFFFFFF">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FFFFFFFF">
      <w:numFmt w:val="bullet"/>
      <w:lvlText w:val="•"/>
      <w:lvlJc w:val="left"/>
      <w:pPr>
        <w:ind w:left="1438" w:hanging="336"/>
      </w:pPr>
      <w:rPr>
        <w:rFonts w:hint="default"/>
        <w:lang w:val="en-US" w:eastAsia="en-US" w:bidi="ar-SA"/>
      </w:rPr>
    </w:lvl>
    <w:lvl w:ilvl="2" w:tplc="FFFFFFFF">
      <w:numFmt w:val="bullet"/>
      <w:lvlText w:val="•"/>
      <w:lvlJc w:val="left"/>
      <w:pPr>
        <w:ind w:left="2437" w:hanging="336"/>
      </w:pPr>
      <w:rPr>
        <w:rFonts w:hint="default"/>
        <w:lang w:val="en-US" w:eastAsia="en-US" w:bidi="ar-SA"/>
      </w:rPr>
    </w:lvl>
    <w:lvl w:ilvl="3" w:tplc="FFFFFFFF">
      <w:numFmt w:val="bullet"/>
      <w:lvlText w:val="•"/>
      <w:lvlJc w:val="left"/>
      <w:pPr>
        <w:ind w:left="3435" w:hanging="336"/>
      </w:pPr>
      <w:rPr>
        <w:rFonts w:hint="default"/>
        <w:lang w:val="en-US" w:eastAsia="en-US" w:bidi="ar-SA"/>
      </w:rPr>
    </w:lvl>
    <w:lvl w:ilvl="4" w:tplc="FFFFFFFF">
      <w:numFmt w:val="bullet"/>
      <w:lvlText w:val="•"/>
      <w:lvlJc w:val="left"/>
      <w:pPr>
        <w:ind w:left="4434" w:hanging="336"/>
      </w:pPr>
      <w:rPr>
        <w:rFonts w:hint="default"/>
        <w:lang w:val="en-US" w:eastAsia="en-US" w:bidi="ar-SA"/>
      </w:rPr>
    </w:lvl>
    <w:lvl w:ilvl="5" w:tplc="FFFFFFFF">
      <w:numFmt w:val="bullet"/>
      <w:lvlText w:val="•"/>
      <w:lvlJc w:val="left"/>
      <w:pPr>
        <w:ind w:left="5432" w:hanging="336"/>
      </w:pPr>
      <w:rPr>
        <w:rFonts w:hint="default"/>
        <w:lang w:val="en-US" w:eastAsia="en-US" w:bidi="ar-SA"/>
      </w:rPr>
    </w:lvl>
    <w:lvl w:ilvl="6" w:tplc="FFFFFFFF">
      <w:numFmt w:val="bullet"/>
      <w:lvlText w:val="•"/>
      <w:lvlJc w:val="left"/>
      <w:pPr>
        <w:ind w:left="6431" w:hanging="336"/>
      </w:pPr>
      <w:rPr>
        <w:rFonts w:hint="default"/>
        <w:lang w:val="en-US" w:eastAsia="en-US" w:bidi="ar-SA"/>
      </w:rPr>
    </w:lvl>
    <w:lvl w:ilvl="7" w:tplc="FFFFFFFF">
      <w:numFmt w:val="bullet"/>
      <w:lvlText w:val="•"/>
      <w:lvlJc w:val="left"/>
      <w:pPr>
        <w:ind w:left="7429" w:hanging="336"/>
      </w:pPr>
      <w:rPr>
        <w:rFonts w:hint="default"/>
        <w:lang w:val="en-US" w:eastAsia="en-US" w:bidi="ar-SA"/>
      </w:rPr>
    </w:lvl>
    <w:lvl w:ilvl="8" w:tplc="FFFFFFFF">
      <w:numFmt w:val="bullet"/>
      <w:lvlText w:val="•"/>
      <w:lvlJc w:val="left"/>
      <w:pPr>
        <w:ind w:left="8428" w:hanging="336"/>
      </w:pPr>
      <w:rPr>
        <w:rFonts w:hint="default"/>
        <w:lang w:val="en-US" w:eastAsia="en-US" w:bidi="ar-SA"/>
      </w:rPr>
    </w:lvl>
  </w:abstractNum>
  <w:abstractNum w:abstractNumId="9" w15:restartNumberingAfterBreak="0">
    <w:nsid w:val="694EC1AA"/>
    <w:multiLevelType w:val="hybridMultilevel"/>
    <w:tmpl w:val="CA7CB384"/>
    <w:lvl w:ilvl="0" w:tplc="527230A2">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0372A00C">
      <w:numFmt w:val="bullet"/>
      <w:lvlText w:val="•"/>
      <w:lvlJc w:val="left"/>
      <w:pPr>
        <w:ind w:left="1150" w:hanging="336"/>
      </w:pPr>
      <w:rPr>
        <w:rFonts w:hint="default"/>
        <w:lang w:val="en-US" w:eastAsia="en-US" w:bidi="ar-SA"/>
      </w:rPr>
    </w:lvl>
    <w:lvl w:ilvl="2" w:tplc="62C210CA">
      <w:numFmt w:val="bullet"/>
      <w:lvlText w:val="•"/>
      <w:lvlJc w:val="left"/>
      <w:pPr>
        <w:ind w:left="2181" w:hanging="336"/>
      </w:pPr>
      <w:rPr>
        <w:rFonts w:hint="default"/>
        <w:lang w:val="en-US" w:eastAsia="en-US" w:bidi="ar-SA"/>
      </w:rPr>
    </w:lvl>
    <w:lvl w:ilvl="3" w:tplc="5C7EBAF2">
      <w:numFmt w:val="bullet"/>
      <w:lvlText w:val="•"/>
      <w:lvlJc w:val="left"/>
      <w:pPr>
        <w:ind w:left="3211" w:hanging="336"/>
      </w:pPr>
      <w:rPr>
        <w:rFonts w:hint="default"/>
        <w:lang w:val="en-US" w:eastAsia="en-US" w:bidi="ar-SA"/>
      </w:rPr>
    </w:lvl>
    <w:lvl w:ilvl="4" w:tplc="6C743FD4">
      <w:numFmt w:val="bullet"/>
      <w:lvlText w:val="•"/>
      <w:lvlJc w:val="left"/>
      <w:pPr>
        <w:ind w:left="4242" w:hanging="336"/>
      </w:pPr>
      <w:rPr>
        <w:rFonts w:hint="default"/>
        <w:lang w:val="en-US" w:eastAsia="en-US" w:bidi="ar-SA"/>
      </w:rPr>
    </w:lvl>
    <w:lvl w:ilvl="5" w:tplc="0E90E76E">
      <w:numFmt w:val="bullet"/>
      <w:lvlText w:val="•"/>
      <w:lvlJc w:val="left"/>
      <w:pPr>
        <w:ind w:left="5272" w:hanging="336"/>
      </w:pPr>
      <w:rPr>
        <w:rFonts w:hint="default"/>
        <w:lang w:val="en-US" w:eastAsia="en-US" w:bidi="ar-SA"/>
      </w:rPr>
    </w:lvl>
    <w:lvl w:ilvl="6" w:tplc="0B004422">
      <w:numFmt w:val="bullet"/>
      <w:lvlText w:val="•"/>
      <w:lvlJc w:val="left"/>
      <w:pPr>
        <w:ind w:left="6303" w:hanging="336"/>
      </w:pPr>
      <w:rPr>
        <w:rFonts w:hint="default"/>
        <w:lang w:val="en-US" w:eastAsia="en-US" w:bidi="ar-SA"/>
      </w:rPr>
    </w:lvl>
    <w:lvl w:ilvl="7" w:tplc="37B47EDE">
      <w:numFmt w:val="bullet"/>
      <w:lvlText w:val="•"/>
      <w:lvlJc w:val="left"/>
      <w:pPr>
        <w:ind w:left="7333" w:hanging="336"/>
      </w:pPr>
      <w:rPr>
        <w:rFonts w:hint="default"/>
        <w:lang w:val="en-US" w:eastAsia="en-US" w:bidi="ar-SA"/>
      </w:rPr>
    </w:lvl>
    <w:lvl w:ilvl="8" w:tplc="B06A8376">
      <w:numFmt w:val="bullet"/>
      <w:lvlText w:val="•"/>
      <w:lvlJc w:val="left"/>
      <w:pPr>
        <w:ind w:left="8364" w:hanging="336"/>
      </w:pPr>
      <w:rPr>
        <w:rFonts w:hint="default"/>
        <w:lang w:val="en-US" w:eastAsia="en-US" w:bidi="ar-SA"/>
      </w:rPr>
    </w:lvl>
  </w:abstractNum>
  <w:num w:numId="1" w16cid:durableId="135994033">
    <w:abstractNumId w:val="9"/>
  </w:num>
  <w:num w:numId="2" w16cid:durableId="1140804318">
    <w:abstractNumId w:val="6"/>
  </w:num>
  <w:num w:numId="3" w16cid:durableId="1112825169">
    <w:abstractNumId w:val="3"/>
  </w:num>
  <w:num w:numId="4" w16cid:durableId="453525369">
    <w:abstractNumId w:val="1"/>
  </w:num>
  <w:num w:numId="5" w16cid:durableId="312678885">
    <w:abstractNumId w:val="4"/>
  </w:num>
  <w:num w:numId="6" w16cid:durableId="1446920726">
    <w:abstractNumId w:val="7"/>
  </w:num>
  <w:num w:numId="7" w16cid:durableId="1744447224">
    <w:abstractNumId w:val="0"/>
  </w:num>
  <w:num w:numId="8" w16cid:durableId="849560384">
    <w:abstractNumId w:val="8"/>
  </w:num>
  <w:num w:numId="9" w16cid:durableId="991250862">
    <w:abstractNumId w:val="5"/>
  </w:num>
  <w:num w:numId="10" w16cid:durableId="81587801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rson w15:author="SMITH, AMY K CIV USAF HAF SAF/AQCP">
    <w15:presenceInfo w15:providerId="AD" w15:userId="S::amy.smith@us.af.mil::f8fc54f3-ad3c-4fbd-90e0-e5f7091b21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66A7ADE"/>
    <w:rsid w:val="000745DD"/>
    <w:rsid w:val="000B5B49"/>
    <w:rsid w:val="000C2AA4"/>
    <w:rsid w:val="000E1721"/>
    <w:rsid w:val="00112931"/>
    <w:rsid w:val="00125671"/>
    <w:rsid w:val="001407F1"/>
    <w:rsid w:val="00161E7A"/>
    <w:rsid w:val="0019010D"/>
    <w:rsid w:val="001B4DCB"/>
    <w:rsid w:val="00237FDA"/>
    <w:rsid w:val="00254B3B"/>
    <w:rsid w:val="00271748"/>
    <w:rsid w:val="002C203C"/>
    <w:rsid w:val="002C6B9C"/>
    <w:rsid w:val="002D56BF"/>
    <w:rsid w:val="002F634C"/>
    <w:rsid w:val="00315731"/>
    <w:rsid w:val="00315745"/>
    <w:rsid w:val="00322109"/>
    <w:rsid w:val="00331E27"/>
    <w:rsid w:val="0035551B"/>
    <w:rsid w:val="00376995"/>
    <w:rsid w:val="0038307B"/>
    <w:rsid w:val="003D0B47"/>
    <w:rsid w:val="003E0C94"/>
    <w:rsid w:val="003E3ED5"/>
    <w:rsid w:val="003E5AE9"/>
    <w:rsid w:val="003F53AD"/>
    <w:rsid w:val="00403E27"/>
    <w:rsid w:val="00405C73"/>
    <w:rsid w:val="004547E8"/>
    <w:rsid w:val="004824AC"/>
    <w:rsid w:val="0048285E"/>
    <w:rsid w:val="004856BB"/>
    <w:rsid w:val="004D788A"/>
    <w:rsid w:val="004D7BFE"/>
    <w:rsid w:val="004E785F"/>
    <w:rsid w:val="004F23EE"/>
    <w:rsid w:val="00501AB0"/>
    <w:rsid w:val="005123EC"/>
    <w:rsid w:val="0054285D"/>
    <w:rsid w:val="005559C6"/>
    <w:rsid w:val="00564666"/>
    <w:rsid w:val="00565873"/>
    <w:rsid w:val="005834D6"/>
    <w:rsid w:val="005B13D8"/>
    <w:rsid w:val="005B701E"/>
    <w:rsid w:val="005C069D"/>
    <w:rsid w:val="005C120C"/>
    <w:rsid w:val="005E23F0"/>
    <w:rsid w:val="005E6D2E"/>
    <w:rsid w:val="006149D5"/>
    <w:rsid w:val="0062226F"/>
    <w:rsid w:val="00623C57"/>
    <w:rsid w:val="00687AB8"/>
    <w:rsid w:val="006920A3"/>
    <w:rsid w:val="00697315"/>
    <w:rsid w:val="006A7EC1"/>
    <w:rsid w:val="006D7DC4"/>
    <w:rsid w:val="0070411E"/>
    <w:rsid w:val="00735A2D"/>
    <w:rsid w:val="0074449E"/>
    <w:rsid w:val="007551C7"/>
    <w:rsid w:val="00773B03"/>
    <w:rsid w:val="00775A60"/>
    <w:rsid w:val="00777003"/>
    <w:rsid w:val="007B0B29"/>
    <w:rsid w:val="007C6251"/>
    <w:rsid w:val="007D521C"/>
    <w:rsid w:val="007F3026"/>
    <w:rsid w:val="00820338"/>
    <w:rsid w:val="0083254F"/>
    <w:rsid w:val="00866638"/>
    <w:rsid w:val="0088688B"/>
    <w:rsid w:val="008B382D"/>
    <w:rsid w:val="008B64CD"/>
    <w:rsid w:val="008D2661"/>
    <w:rsid w:val="008D74B7"/>
    <w:rsid w:val="008F5FD9"/>
    <w:rsid w:val="0092132E"/>
    <w:rsid w:val="00931E57"/>
    <w:rsid w:val="00957D58"/>
    <w:rsid w:val="00971DB2"/>
    <w:rsid w:val="00984947"/>
    <w:rsid w:val="0099444E"/>
    <w:rsid w:val="00996A69"/>
    <w:rsid w:val="009B766D"/>
    <w:rsid w:val="009C6119"/>
    <w:rsid w:val="009D3AA2"/>
    <w:rsid w:val="009F0C68"/>
    <w:rsid w:val="00A12C88"/>
    <w:rsid w:val="00A15E62"/>
    <w:rsid w:val="00A2408B"/>
    <w:rsid w:val="00A51818"/>
    <w:rsid w:val="00AD2EBE"/>
    <w:rsid w:val="00AD4DB0"/>
    <w:rsid w:val="00AF1FE7"/>
    <w:rsid w:val="00AF52D8"/>
    <w:rsid w:val="00B07615"/>
    <w:rsid w:val="00B07E49"/>
    <w:rsid w:val="00B1707E"/>
    <w:rsid w:val="00B865BA"/>
    <w:rsid w:val="00B959D5"/>
    <w:rsid w:val="00BA096E"/>
    <w:rsid w:val="00BA52E9"/>
    <w:rsid w:val="00BF3492"/>
    <w:rsid w:val="00C263D4"/>
    <w:rsid w:val="00C87919"/>
    <w:rsid w:val="00C91B21"/>
    <w:rsid w:val="00CB0406"/>
    <w:rsid w:val="00CB28C4"/>
    <w:rsid w:val="00D045B3"/>
    <w:rsid w:val="00D07739"/>
    <w:rsid w:val="00D13D7E"/>
    <w:rsid w:val="00D403BC"/>
    <w:rsid w:val="00D53702"/>
    <w:rsid w:val="00D73C71"/>
    <w:rsid w:val="00DA748D"/>
    <w:rsid w:val="00DB0C3B"/>
    <w:rsid w:val="00DB3C7A"/>
    <w:rsid w:val="00DB50C3"/>
    <w:rsid w:val="00DE5E24"/>
    <w:rsid w:val="00E129EF"/>
    <w:rsid w:val="00E304D9"/>
    <w:rsid w:val="00E33FBE"/>
    <w:rsid w:val="00E34A40"/>
    <w:rsid w:val="00E36A2E"/>
    <w:rsid w:val="00E81B3B"/>
    <w:rsid w:val="00E92D19"/>
    <w:rsid w:val="00EC031A"/>
    <w:rsid w:val="00ED304F"/>
    <w:rsid w:val="00EF041F"/>
    <w:rsid w:val="00EF35A0"/>
    <w:rsid w:val="00F00AD8"/>
    <w:rsid w:val="00F01137"/>
    <w:rsid w:val="00F17AA6"/>
    <w:rsid w:val="00F24C8D"/>
    <w:rsid w:val="00F25685"/>
    <w:rsid w:val="00F45CA1"/>
    <w:rsid w:val="00F56A28"/>
    <w:rsid w:val="00F72D61"/>
    <w:rsid w:val="00FA09DD"/>
    <w:rsid w:val="00FB5690"/>
    <w:rsid w:val="00FC588A"/>
    <w:rsid w:val="00FE150B"/>
    <w:rsid w:val="00FF5F80"/>
    <w:rsid w:val="466A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CB84"/>
  <w15:docId w15:val="{5BE731CC-4D04-4DEB-8304-B2DE996D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03"/>
      <w:ind w:left="110"/>
      <w:outlineLvl w:val="0"/>
    </w:pPr>
    <w:rPr>
      <w:rFonts w:ascii="Bookman Old Style" w:eastAsia="Bookman Old Style" w:hAnsi="Bookman Old Style" w:cs="Bookman Old Style"/>
      <w:sz w:val="33"/>
      <w:szCs w:val="33"/>
    </w:rPr>
  </w:style>
  <w:style w:type="paragraph" w:styleId="Heading2">
    <w:name w:val="heading 2"/>
    <w:basedOn w:val="Normal"/>
    <w:uiPriority w:val="9"/>
    <w:unhideWhenUsed/>
    <w:qFormat/>
    <w:pPr>
      <w:ind w:left="110"/>
      <w:outlineLvl w:val="1"/>
    </w:pPr>
    <w:rPr>
      <w:rFonts w:ascii="Bookman Old Style" w:eastAsia="Bookman Old Style" w:hAnsi="Bookman Old Style" w:cs="Bookman Old Style"/>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1"/>
    <w:qFormat/>
    <w:pPr>
      <w:ind w:left="450" w:hanging="34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A15E62"/>
    <w:rPr>
      <w:sz w:val="16"/>
      <w:szCs w:val="16"/>
    </w:rPr>
  </w:style>
  <w:style w:type="paragraph" w:styleId="CommentText">
    <w:name w:val="annotation text"/>
    <w:basedOn w:val="Normal"/>
    <w:link w:val="CommentTextChar"/>
    <w:uiPriority w:val="99"/>
    <w:unhideWhenUsed/>
    <w:rsid w:val="00A15E62"/>
    <w:rPr>
      <w:sz w:val="20"/>
      <w:szCs w:val="20"/>
    </w:rPr>
  </w:style>
  <w:style w:type="character" w:customStyle="1" w:styleId="CommentTextChar">
    <w:name w:val="Comment Text Char"/>
    <w:basedOn w:val="DefaultParagraphFont"/>
    <w:link w:val="CommentText"/>
    <w:uiPriority w:val="99"/>
    <w:rsid w:val="00A15E62"/>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A15E62"/>
    <w:rPr>
      <w:b/>
      <w:bCs/>
    </w:rPr>
  </w:style>
  <w:style w:type="character" w:customStyle="1" w:styleId="CommentSubjectChar">
    <w:name w:val="Comment Subject Char"/>
    <w:basedOn w:val="CommentTextChar"/>
    <w:link w:val="CommentSubject"/>
    <w:uiPriority w:val="99"/>
    <w:semiHidden/>
    <w:rsid w:val="00A15E62"/>
    <w:rPr>
      <w:rFonts w:ascii="Cambria" w:eastAsia="Cambria" w:hAnsi="Cambria" w:cs="Cambria"/>
      <w:b/>
      <w:bCs/>
      <w:sz w:val="20"/>
      <w:szCs w:val="20"/>
    </w:rPr>
  </w:style>
  <w:style w:type="paragraph" w:styleId="Revision">
    <w:name w:val="Revision"/>
    <w:hidden/>
    <w:uiPriority w:val="99"/>
    <w:semiHidden/>
    <w:rsid w:val="004547E8"/>
    <w:pPr>
      <w:widowControl/>
      <w:autoSpaceDE/>
      <w:autoSpaceDN/>
    </w:pPr>
    <w:rPr>
      <w:rFonts w:ascii="Cambria" w:eastAsia="Cambria" w:hAnsi="Cambria" w:cs="Cambria"/>
    </w:rPr>
  </w:style>
  <w:style w:type="character" w:styleId="Hyperlink">
    <w:name w:val="Hyperlink"/>
    <w:basedOn w:val="DefaultParagraphFont"/>
    <w:uiPriority w:val="99"/>
    <w:unhideWhenUsed/>
    <w:rsid w:val="00B07615"/>
    <w:rPr>
      <w:color w:val="0000FF" w:themeColor="hyperlink"/>
      <w:u w:val="single"/>
    </w:rPr>
  </w:style>
  <w:style w:type="character" w:styleId="UnresolvedMention">
    <w:name w:val="Unresolved Mention"/>
    <w:basedOn w:val="DefaultParagraphFont"/>
    <w:uiPriority w:val="99"/>
    <w:semiHidden/>
    <w:unhideWhenUsed/>
    <w:rsid w:val="00B07615"/>
    <w:rPr>
      <w:color w:val="605E5C"/>
      <w:shd w:val="clear" w:color="auto" w:fill="E1DFDD"/>
    </w:rPr>
  </w:style>
  <w:style w:type="character" w:styleId="Mention">
    <w:name w:val="Mention"/>
    <w:basedOn w:val="DefaultParagraphFont"/>
    <w:uiPriority w:val="99"/>
    <w:unhideWhenUsed/>
    <w:rsid w:val="00161E7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75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www.acquisition.gov/far/part-9" TargetMode="External"/><Relationship Id="rId26" Type="http://schemas.openxmlformats.org/officeDocument/2006/relationships/hyperlink" Target="mailto:SAF.GCR.Workflow@us.af.mil" TargetMode="External"/><Relationship Id="rId39" Type="http://schemas.openxmlformats.org/officeDocument/2006/relationships/fontTable" Target="fontTable.xml"/><Relationship Id="rId21" Type="http://schemas.openxmlformats.org/officeDocument/2006/relationships/hyperlink" Target="https://www.acquisition.gov/far/part-3" TargetMode="External"/><Relationship Id="rId34" Type="http://schemas.openxmlformats.org/officeDocument/2006/relationships/hyperlink" Target="https://usaf.dps.mil/sites/AFCC/AQCP/KnowledgeCenter/SitePages/DAFFARS-Templates.asp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cquisition.gov/far/part-3" TargetMode="External"/><Relationship Id="rId20" Type="http://schemas.openxmlformats.org/officeDocument/2006/relationships/hyperlink" Target="https://www.acquisition.gov/far/part-3" TargetMode="External"/><Relationship Id="rId29" Type="http://schemas.openxmlformats.org/officeDocument/2006/relationships/hyperlink" Target="https://www.acquisition.gov/far/part-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daffars/mp5301-federal-acquisition-regulations-system" TargetMode="External"/><Relationship Id="rId24" Type="http://schemas.openxmlformats.org/officeDocument/2006/relationships/hyperlink" Target="https://www.acquisition.gov/far/part-52" TargetMode="External"/><Relationship Id="rId32" Type="http://schemas.openxmlformats.org/officeDocument/2006/relationships/hyperlink" Target="https://www.acquisition.gov/daffars/mp5301-federal-acquisition-regulations-system" TargetMode="External"/><Relationship Id="rId37" Type="http://schemas.openxmlformats.org/officeDocument/2006/relationships/hyperlink" Target="https://www.acquisition.gov/daffars/part-5309-contractor-qualifications" TargetMode="External"/><Relationship Id="rId40"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acquisition.gov/daffars/mp5301-federal-acquisition-regulations-system" TargetMode="External"/><Relationship Id="rId28" Type="http://schemas.openxmlformats.org/officeDocument/2006/relationships/hyperlink" Target="https://www.acquisition.gov/far/part-52" TargetMode="External"/><Relationship Id="rId36" Type="http://schemas.openxmlformats.org/officeDocument/2006/relationships/hyperlink" Target="mailto:SAF.GCR.Workflow@us.af.mil" TargetMode="External"/><Relationship Id="rId10" Type="http://schemas.openxmlformats.org/officeDocument/2006/relationships/hyperlink" Target="https://www.acquisition.gov/far/part-3" TargetMode="External"/><Relationship Id="rId19" Type="http://schemas.openxmlformats.org/officeDocument/2006/relationships/hyperlink" Target="https://www.acquisition.gov/far/part-3" TargetMode="External"/><Relationship Id="rId31" Type="http://schemas.openxmlformats.org/officeDocument/2006/relationships/hyperlink" Target="https://www.acquisition.gov/daffars/mp5301-federal-acquisition-regulations-system" TargetMode="External"/><Relationship Id="rId4" Type="http://schemas.openxmlformats.org/officeDocument/2006/relationships/customXml" Target="../customXml/item4.xml"/><Relationship Id="rId9" Type="http://schemas.openxmlformats.org/officeDocument/2006/relationships/hyperlink" Target="https://www.acquisition.gov/daffars/mp5301-federal-acquisition-regulations-system" TargetMode="External"/><Relationship Id="rId14" Type="http://schemas.microsoft.com/office/2016/09/relationships/commentsIds" Target="commentsIds.xml"/><Relationship Id="rId22" Type="http://schemas.openxmlformats.org/officeDocument/2006/relationships/hyperlink" Target="https://www.acquisition.gov/daffars/mp5301-federal-acquisition-regulations-system" TargetMode="External"/><Relationship Id="rId27" Type="http://schemas.openxmlformats.org/officeDocument/2006/relationships/hyperlink" Target="https://www.acquisition.gov/daffars/mp5301-federal-acquisition-regulations-system" TargetMode="External"/><Relationship Id="rId30" Type="http://schemas.openxmlformats.org/officeDocument/2006/relationships/hyperlink" Target="https://www.acquisition.gov/far/part-3" TargetMode="External"/><Relationship Id="rId35" Type="http://schemas.openxmlformats.org/officeDocument/2006/relationships/hyperlink" Target="https://www.acquisition.gov/daffars/mp5301-federal-acquisition-regulations-system"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yperlink" Target="https://www.acquisition.gov/far/part-3" TargetMode="External"/><Relationship Id="rId25" Type="http://schemas.openxmlformats.org/officeDocument/2006/relationships/hyperlink" Target="https://www.acquisition.gov/daffars/part-5302-definitions-words-and-terms" TargetMode="External"/><Relationship Id="rId33" Type="http://schemas.openxmlformats.org/officeDocument/2006/relationships/hyperlink" Target="https://www.acquisition.gov/daffars/mp5301-federal-acquisition-regulations-system" TargetMode="External"/><Relationship Id="rId38" Type="http://schemas.openxmlformats.org/officeDocument/2006/relationships/hyperlink" Target="https://www.acquisition.gov/daffars/mp5301-federal-acquisition-regulations-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A6B8523665D36418D33CE3C160D1474" ma:contentTypeVersion="4" ma:contentTypeDescription="Create a new document." ma:contentTypeScope="" ma:versionID="d82365999c482e5e6bf839706e992c6f">
  <xsd:schema xmlns:xsd="http://www.w3.org/2001/XMLSchema" xmlns:xs="http://www.w3.org/2001/XMLSchema" xmlns:p="http://schemas.microsoft.com/office/2006/metadata/properties" xmlns:ns2="0187170a-3ad8-4eb8-b339-17420f8b2fa7" targetNamespace="http://schemas.microsoft.com/office/2006/metadata/properties" ma:root="true" ma:fieldsID="c3441a76f346279fd1081e5233cb1cf3" ns2:_="">
    <xsd:import namespace="0187170a-3ad8-4eb8-b339-17420f8b2f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87170a-3ad8-4eb8-b339-17420f8b2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6800F-FC0C-4F54-B4AC-532128A061C1}">
  <ds:schemaRefs>
    <ds:schemaRef ds:uri="http://schemas.openxmlformats.org/officeDocument/2006/bibliography"/>
  </ds:schemaRefs>
</ds:datastoreItem>
</file>

<file path=customXml/itemProps2.xml><?xml version="1.0" encoding="utf-8"?>
<ds:datastoreItem xmlns:ds="http://schemas.openxmlformats.org/officeDocument/2006/customXml" ds:itemID="{4A622F2B-F996-4613-9428-85A00A957F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87170a-3ad8-4eb8-b339-17420f8b2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2799A6-BF02-4FAA-88BC-798BC3CEE196}">
  <ds:schemaRefs>
    <ds:schemaRef ds:uri="http://schemas.microsoft.com/office/2006/documentManagement/types"/>
    <ds:schemaRef ds:uri="http://purl.org/dc/terms/"/>
    <ds:schemaRef ds:uri="http://schemas.microsoft.com/office/2006/metadata/properties"/>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 ds:uri="0187170a-3ad8-4eb8-b339-17420f8b2fa7"/>
  </ds:schemaRefs>
</ds:datastoreItem>
</file>

<file path=customXml/itemProps4.xml><?xml version="1.0" encoding="utf-8"?>
<ds:datastoreItem xmlns:ds="http://schemas.openxmlformats.org/officeDocument/2006/customXml" ds:itemID="{0001DFB4-2B90-4C71-AEDF-7599EBCAD771}">
  <ds:schemaRefs>
    <ds:schemaRef ds:uri="http://schemas.microsoft.com/sharepoint/v3/contenttype/forms"/>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3</TotalTime>
  <Pages>7</Pages>
  <Words>2952</Words>
  <Characters>16829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Part 5303 - Improper Business Practices and Personal Conflicts of Interest</vt:lpstr>
    </vt:vector>
  </TitlesOfParts>
  <Company>U.S. Air Force</Company>
  <LinksUpToDate>false</LinksUpToDate>
  <CharactersWithSpaces>19742</CharactersWithSpaces>
  <SharedDoc>false</SharedDoc>
  <HLinks>
    <vt:vector size="384" baseType="variant">
      <vt:variant>
        <vt:i4>5242957</vt:i4>
      </vt:variant>
      <vt:variant>
        <vt:i4>201</vt:i4>
      </vt:variant>
      <vt:variant>
        <vt:i4>0</vt:i4>
      </vt:variant>
      <vt:variant>
        <vt:i4>5</vt:i4>
      </vt:variant>
      <vt:variant>
        <vt:lpwstr>https://www.acquisition.gov/daffars/mp5301-federal-acquisition-regulations-system</vt:lpwstr>
      </vt:variant>
      <vt:variant>
        <vt:lpwstr>DAFFARS_MP5301_601</vt:lpwstr>
      </vt:variant>
      <vt:variant>
        <vt:i4>2359311</vt:i4>
      </vt:variant>
      <vt:variant>
        <vt:i4>198</vt:i4>
      </vt:variant>
      <vt:variant>
        <vt:i4>0</vt:i4>
      </vt:variant>
      <vt:variant>
        <vt:i4>5</vt:i4>
      </vt:variant>
      <vt:variant>
        <vt:lpwstr>https://www.acquisition.gov/daffars/part-5309-contractor-qualifications</vt:lpwstr>
      </vt:variant>
      <vt:variant>
        <vt:lpwstr>DAFFARS_5309_406_3</vt:lpwstr>
      </vt:variant>
      <vt:variant>
        <vt:i4>8060935</vt:i4>
      </vt:variant>
      <vt:variant>
        <vt:i4>195</vt:i4>
      </vt:variant>
      <vt:variant>
        <vt:i4>0</vt:i4>
      </vt:variant>
      <vt:variant>
        <vt:i4>5</vt:i4>
      </vt:variant>
      <vt:variant>
        <vt:lpwstr>mailto:SAF.GCR.Workflow@us.af.mil</vt:lpwstr>
      </vt:variant>
      <vt:variant>
        <vt:lpwstr/>
      </vt:variant>
      <vt:variant>
        <vt:i4>5242957</vt:i4>
      </vt:variant>
      <vt:variant>
        <vt:i4>192</vt:i4>
      </vt:variant>
      <vt:variant>
        <vt:i4>0</vt:i4>
      </vt:variant>
      <vt:variant>
        <vt:i4>5</vt:i4>
      </vt:variant>
      <vt:variant>
        <vt:lpwstr>https://www.acquisition.gov/daffars/mp5301-federal-acquisition-regulations-system</vt:lpwstr>
      </vt:variant>
      <vt:variant>
        <vt:lpwstr>DAFFARS_MP5301_601</vt:lpwstr>
      </vt:variant>
      <vt:variant>
        <vt:i4>5242886</vt:i4>
      </vt:variant>
      <vt:variant>
        <vt:i4>189</vt:i4>
      </vt:variant>
      <vt:variant>
        <vt:i4>0</vt:i4>
      </vt:variant>
      <vt:variant>
        <vt:i4>5</vt:i4>
      </vt:variant>
      <vt:variant>
        <vt:lpwstr>https://usaf.dps.mil/sites/AFCC/AQCP/KnowledgeCenter/SitePages/DAFFARS-Templates.aspx</vt:lpwstr>
      </vt:variant>
      <vt:variant>
        <vt:lpwstr/>
      </vt:variant>
      <vt:variant>
        <vt:i4>8060935</vt:i4>
      </vt:variant>
      <vt:variant>
        <vt:i4>186</vt:i4>
      </vt:variant>
      <vt:variant>
        <vt:i4>0</vt:i4>
      </vt:variant>
      <vt:variant>
        <vt:i4>5</vt:i4>
      </vt:variant>
      <vt:variant>
        <vt:lpwstr>mailto:SAF.GCR.Workflow@us.af.mil</vt:lpwstr>
      </vt:variant>
      <vt:variant>
        <vt:lpwstr/>
      </vt:variant>
      <vt:variant>
        <vt:i4>5242957</vt:i4>
      </vt:variant>
      <vt:variant>
        <vt:i4>183</vt:i4>
      </vt:variant>
      <vt:variant>
        <vt:i4>0</vt:i4>
      </vt:variant>
      <vt:variant>
        <vt:i4>5</vt:i4>
      </vt:variant>
      <vt:variant>
        <vt:lpwstr>https://www.acquisition.gov/daffars/mp5301-federal-acquisition-regulations-system</vt:lpwstr>
      </vt:variant>
      <vt:variant>
        <vt:lpwstr>DAFFARS_MP5301_601</vt:lpwstr>
      </vt:variant>
      <vt:variant>
        <vt:i4>5242957</vt:i4>
      </vt:variant>
      <vt:variant>
        <vt:i4>180</vt:i4>
      </vt:variant>
      <vt:variant>
        <vt:i4>0</vt:i4>
      </vt:variant>
      <vt:variant>
        <vt:i4>5</vt:i4>
      </vt:variant>
      <vt:variant>
        <vt:lpwstr>https://www.acquisition.gov/daffars/mp5301-federal-acquisition-regulations-system</vt:lpwstr>
      </vt:variant>
      <vt:variant>
        <vt:lpwstr>DAFFARS_MP5301_601</vt:lpwstr>
      </vt:variant>
      <vt:variant>
        <vt:i4>5242957</vt:i4>
      </vt:variant>
      <vt:variant>
        <vt:i4>177</vt:i4>
      </vt:variant>
      <vt:variant>
        <vt:i4>0</vt:i4>
      </vt:variant>
      <vt:variant>
        <vt:i4>5</vt:i4>
      </vt:variant>
      <vt:variant>
        <vt:lpwstr>https://www.acquisition.gov/daffars/mp5301-federal-acquisition-regulations-system</vt:lpwstr>
      </vt:variant>
      <vt:variant>
        <vt:lpwstr>DAFFARS_MP5301_601</vt:lpwstr>
      </vt:variant>
      <vt:variant>
        <vt:i4>5242957</vt:i4>
      </vt:variant>
      <vt:variant>
        <vt:i4>174</vt:i4>
      </vt:variant>
      <vt:variant>
        <vt:i4>0</vt:i4>
      </vt:variant>
      <vt:variant>
        <vt:i4>5</vt:i4>
      </vt:variant>
      <vt:variant>
        <vt:lpwstr>https://www.acquisition.gov/daffars/mp5301-federal-acquisition-regulations-system</vt:lpwstr>
      </vt:variant>
      <vt:variant>
        <vt:lpwstr>DAFFARS_MP5301_601</vt:lpwstr>
      </vt:variant>
      <vt:variant>
        <vt:i4>5242957</vt:i4>
      </vt:variant>
      <vt:variant>
        <vt:i4>171</vt:i4>
      </vt:variant>
      <vt:variant>
        <vt:i4>0</vt:i4>
      </vt:variant>
      <vt:variant>
        <vt:i4>5</vt:i4>
      </vt:variant>
      <vt:variant>
        <vt:lpwstr>https://www.acquisition.gov/daffars/mp5301-federal-acquisition-regulations-system</vt:lpwstr>
      </vt:variant>
      <vt:variant>
        <vt:lpwstr>DAFFARS_MP5301_601</vt:lpwstr>
      </vt:variant>
      <vt:variant>
        <vt:i4>6357096</vt:i4>
      </vt:variant>
      <vt:variant>
        <vt:i4>168</vt:i4>
      </vt:variant>
      <vt:variant>
        <vt:i4>0</vt:i4>
      </vt:variant>
      <vt:variant>
        <vt:i4>5</vt:i4>
      </vt:variant>
      <vt:variant>
        <vt:lpwstr>https://www.acquisition.gov/far/part-3</vt:lpwstr>
      </vt:variant>
      <vt:variant>
        <vt:lpwstr>FAR_3_204</vt:lpwstr>
      </vt:variant>
      <vt:variant>
        <vt:i4>6357096</vt:i4>
      </vt:variant>
      <vt:variant>
        <vt:i4>165</vt:i4>
      </vt:variant>
      <vt:variant>
        <vt:i4>0</vt:i4>
      </vt:variant>
      <vt:variant>
        <vt:i4>5</vt:i4>
      </vt:variant>
      <vt:variant>
        <vt:lpwstr>https://www.acquisition.gov/far/part-3</vt:lpwstr>
      </vt:variant>
      <vt:variant>
        <vt:lpwstr>FAR_3_204</vt:lpwstr>
      </vt:variant>
      <vt:variant>
        <vt:i4>524396</vt:i4>
      </vt:variant>
      <vt:variant>
        <vt:i4>162</vt:i4>
      </vt:variant>
      <vt:variant>
        <vt:i4>0</vt:i4>
      </vt:variant>
      <vt:variant>
        <vt:i4>5</vt:i4>
      </vt:variant>
      <vt:variant>
        <vt:lpwstr>https://www.acquisition.gov/far/part-52</vt:lpwstr>
      </vt:variant>
      <vt:variant>
        <vt:lpwstr>FAR_52_203_3</vt:lpwstr>
      </vt:variant>
      <vt:variant>
        <vt:i4>5242957</vt:i4>
      </vt:variant>
      <vt:variant>
        <vt:i4>159</vt:i4>
      </vt:variant>
      <vt:variant>
        <vt:i4>0</vt:i4>
      </vt:variant>
      <vt:variant>
        <vt:i4>5</vt:i4>
      </vt:variant>
      <vt:variant>
        <vt:lpwstr>https://www.acquisition.gov/daffars/mp5301-federal-acquisition-regulations-system</vt:lpwstr>
      </vt:variant>
      <vt:variant>
        <vt:lpwstr>DAFFARS_MP5301_601</vt:lpwstr>
      </vt:variant>
      <vt:variant>
        <vt:i4>8060935</vt:i4>
      </vt:variant>
      <vt:variant>
        <vt:i4>156</vt:i4>
      </vt:variant>
      <vt:variant>
        <vt:i4>0</vt:i4>
      </vt:variant>
      <vt:variant>
        <vt:i4>5</vt:i4>
      </vt:variant>
      <vt:variant>
        <vt:lpwstr>mailto:SAF.GCR.Workflow@us.af.mil</vt:lpwstr>
      </vt:variant>
      <vt:variant>
        <vt:lpwstr/>
      </vt:variant>
      <vt:variant>
        <vt:i4>1900553</vt:i4>
      </vt:variant>
      <vt:variant>
        <vt:i4>153</vt:i4>
      </vt:variant>
      <vt:variant>
        <vt:i4>0</vt:i4>
      </vt:variant>
      <vt:variant>
        <vt:i4>5</vt:i4>
      </vt:variant>
      <vt:variant>
        <vt:lpwstr>https://www.acquisition.gov/daffars/part-5302-definitions-words-and-terms</vt:lpwstr>
      </vt:variant>
      <vt:variant>
        <vt:lpwstr/>
      </vt:variant>
      <vt:variant>
        <vt:i4>655468</vt:i4>
      </vt:variant>
      <vt:variant>
        <vt:i4>150</vt:i4>
      </vt:variant>
      <vt:variant>
        <vt:i4>0</vt:i4>
      </vt:variant>
      <vt:variant>
        <vt:i4>5</vt:i4>
      </vt:variant>
      <vt:variant>
        <vt:lpwstr>https://www.acquisition.gov/far/part-52</vt:lpwstr>
      </vt:variant>
      <vt:variant>
        <vt:lpwstr>FAR_52_203_10</vt:lpwstr>
      </vt:variant>
      <vt:variant>
        <vt:i4>5242957</vt:i4>
      </vt:variant>
      <vt:variant>
        <vt:i4>147</vt:i4>
      </vt:variant>
      <vt:variant>
        <vt:i4>0</vt:i4>
      </vt:variant>
      <vt:variant>
        <vt:i4>5</vt:i4>
      </vt:variant>
      <vt:variant>
        <vt:lpwstr>https://www.acquisition.gov/daffars/mp5301-federal-acquisition-regulations-system</vt:lpwstr>
      </vt:variant>
      <vt:variant>
        <vt:lpwstr>DAFFARS_MP5301_601</vt:lpwstr>
      </vt:variant>
      <vt:variant>
        <vt:i4>3801214</vt:i4>
      </vt:variant>
      <vt:variant>
        <vt:i4>144</vt:i4>
      </vt:variant>
      <vt:variant>
        <vt:i4>0</vt:i4>
      </vt:variant>
      <vt:variant>
        <vt:i4>5</vt:i4>
      </vt:variant>
      <vt:variant>
        <vt:lpwstr>https://www.acquisition.gov/daffars/part-5301-federal-acquisition-regulations-system</vt:lpwstr>
      </vt:variant>
      <vt:variant>
        <vt:lpwstr>DAFFARS_5301_9001</vt:lpwstr>
      </vt:variant>
      <vt:variant>
        <vt:i4>3801214</vt:i4>
      </vt:variant>
      <vt:variant>
        <vt:i4>141</vt:i4>
      </vt:variant>
      <vt:variant>
        <vt:i4>0</vt:i4>
      </vt:variant>
      <vt:variant>
        <vt:i4>5</vt:i4>
      </vt:variant>
      <vt:variant>
        <vt:lpwstr>https://www.acquisition.gov/daffars/part-5301-federal-acquisition-regulations-system</vt:lpwstr>
      </vt:variant>
      <vt:variant>
        <vt:lpwstr>DAFFARS_5301_9001</vt:lpwstr>
      </vt:variant>
      <vt:variant>
        <vt:i4>3801214</vt:i4>
      </vt:variant>
      <vt:variant>
        <vt:i4>138</vt:i4>
      </vt:variant>
      <vt:variant>
        <vt:i4>0</vt:i4>
      </vt:variant>
      <vt:variant>
        <vt:i4>5</vt:i4>
      </vt:variant>
      <vt:variant>
        <vt:lpwstr>https://www.acquisition.gov/daffars/part-5301-federal-acquisition-regulations-system</vt:lpwstr>
      </vt:variant>
      <vt:variant>
        <vt:lpwstr>DAFFARS_5301_9001</vt:lpwstr>
      </vt:variant>
      <vt:variant>
        <vt:i4>4063327</vt:i4>
      </vt:variant>
      <vt:variant>
        <vt:i4>135</vt:i4>
      </vt:variant>
      <vt:variant>
        <vt:i4>0</vt:i4>
      </vt:variant>
      <vt:variant>
        <vt:i4>5</vt:i4>
      </vt:variant>
      <vt:variant>
        <vt:lpwstr>https://www.acquisition.gov/far/part-3</vt:lpwstr>
      </vt:variant>
      <vt:variant>
        <vt:lpwstr>FAR_3_104_7</vt:lpwstr>
      </vt:variant>
      <vt:variant>
        <vt:i4>4063327</vt:i4>
      </vt:variant>
      <vt:variant>
        <vt:i4>132</vt:i4>
      </vt:variant>
      <vt:variant>
        <vt:i4>0</vt:i4>
      </vt:variant>
      <vt:variant>
        <vt:i4>5</vt:i4>
      </vt:variant>
      <vt:variant>
        <vt:lpwstr>https://www.acquisition.gov/far/part-3</vt:lpwstr>
      </vt:variant>
      <vt:variant>
        <vt:lpwstr>FAR_3_104_7</vt:lpwstr>
      </vt:variant>
      <vt:variant>
        <vt:i4>8060935</vt:i4>
      </vt:variant>
      <vt:variant>
        <vt:i4>129</vt:i4>
      </vt:variant>
      <vt:variant>
        <vt:i4>0</vt:i4>
      </vt:variant>
      <vt:variant>
        <vt:i4>5</vt:i4>
      </vt:variant>
      <vt:variant>
        <vt:lpwstr>mailto:SAF.GCR.Workflow@us.af.mil</vt:lpwstr>
      </vt:variant>
      <vt:variant>
        <vt:lpwstr/>
      </vt:variant>
      <vt:variant>
        <vt:i4>4063327</vt:i4>
      </vt:variant>
      <vt:variant>
        <vt:i4>120</vt:i4>
      </vt:variant>
      <vt:variant>
        <vt:i4>0</vt:i4>
      </vt:variant>
      <vt:variant>
        <vt:i4>5</vt:i4>
      </vt:variant>
      <vt:variant>
        <vt:lpwstr>https://www.acquisition.gov/far/part-3</vt:lpwstr>
      </vt:variant>
      <vt:variant>
        <vt:lpwstr>FAR_3_104_7</vt:lpwstr>
      </vt:variant>
      <vt:variant>
        <vt:i4>5242957</vt:i4>
      </vt:variant>
      <vt:variant>
        <vt:i4>117</vt:i4>
      </vt:variant>
      <vt:variant>
        <vt:i4>0</vt:i4>
      </vt:variant>
      <vt:variant>
        <vt:i4>5</vt:i4>
      </vt:variant>
      <vt:variant>
        <vt:lpwstr>https://www.acquisition.gov/daffars/mp5301-federal-acquisition-regulations-system</vt:lpwstr>
      </vt:variant>
      <vt:variant>
        <vt:lpwstr>DAFFARS_MP5301_601</vt:lpwstr>
      </vt:variant>
      <vt:variant>
        <vt:i4>4063327</vt:i4>
      </vt:variant>
      <vt:variant>
        <vt:i4>114</vt:i4>
      </vt:variant>
      <vt:variant>
        <vt:i4>0</vt:i4>
      </vt:variant>
      <vt:variant>
        <vt:i4>5</vt:i4>
      </vt:variant>
      <vt:variant>
        <vt:lpwstr>https://www.acquisition.gov/far/part-3</vt:lpwstr>
      </vt:variant>
      <vt:variant>
        <vt:lpwstr>FAR_3_104_5</vt:lpwstr>
      </vt:variant>
      <vt:variant>
        <vt:i4>4063327</vt:i4>
      </vt:variant>
      <vt:variant>
        <vt:i4>111</vt:i4>
      </vt:variant>
      <vt:variant>
        <vt:i4>0</vt:i4>
      </vt:variant>
      <vt:variant>
        <vt:i4>5</vt:i4>
      </vt:variant>
      <vt:variant>
        <vt:lpwstr>https://www.acquisition.gov/far/part-3</vt:lpwstr>
      </vt:variant>
      <vt:variant>
        <vt:lpwstr>FAR_3_104_5</vt:lpwstr>
      </vt:variant>
      <vt:variant>
        <vt:i4>4063322</vt:i4>
      </vt:variant>
      <vt:variant>
        <vt:i4>108</vt:i4>
      </vt:variant>
      <vt:variant>
        <vt:i4>0</vt:i4>
      </vt:variant>
      <vt:variant>
        <vt:i4>5</vt:i4>
      </vt:variant>
      <vt:variant>
        <vt:lpwstr>https://www.acquisition.gov/far/part-3</vt:lpwstr>
      </vt:variant>
      <vt:variant>
        <vt:lpwstr>FAR_3_101_1</vt:lpwstr>
      </vt:variant>
      <vt:variant>
        <vt:i4>7012453</vt:i4>
      </vt:variant>
      <vt:variant>
        <vt:i4>105</vt:i4>
      </vt:variant>
      <vt:variant>
        <vt:i4>0</vt:i4>
      </vt:variant>
      <vt:variant>
        <vt:i4>5</vt:i4>
      </vt:variant>
      <vt:variant>
        <vt:lpwstr>https://www.acquisition.gov/far/part-9</vt:lpwstr>
      </vt:variant>
      <vt:variant>
        <vt:lpwstr>FAR_9_505</vt:lpwstr>
      </vt:variant>
      <vt:variant>
        <vt:i4>6357099</vt:i4>
      </vt:variant>
      <vt:variant>
        <vt:i4>102</vt:i4>
      </vt:variant>
      <vt:variant>
        <vt:i4>0</vt:i4>
      </vt:variant>
      <vt:variant>
        <vt:i4>5</vt:i4>
      </vt:variant>
      <vt:variant>
        <vt:lpwstr>https://www.acquisition.gov/far/part-3</vt:lpwstr>
      </vt:variant>
      <vt:variant>
        <vt:lpwstr>FAR_3_104</vt:lpwstr>
      </vt:variant>
      <vt:variant>
        <vt:i4>4063327</vt:i4>
      </vt:variant>
      <vt:variant>
        <vt:i4>99</vt:i4>
      </vt:variant>
      <vt:variant>
        <vt:i4>0</vt:i4>
      </vt:variant>
      <vt:variant>
        <vt:i4>5</vt:i4>
      </vt:variant>
      <vt:variant>
        <vt:lpwstr>https://www.acquisition.gov/far/part-3</vt:lpwstr>
      </vt:variant>
      <vt:variant>
        <vt:lpwstr>FAR_3_104_6</vt:lpwstr>
      </vt:variant>
      <vt:variant>
        <vt:i4>4522013</vt:i4>
      </vt:variant>
      <vt:variant>
        <vt:i4>96</vt:i4>
      </vt:variant>
      <vt:variant>
        <vt:i4>0</vt:i4>
      </vt:variant>
      <vt:variant>
        <vt:i4>5</vt:i4>
      </vt:variant>
      <vt:variant>
        <vt:lpwstr>https://usaf.dps.mil/sites/AFCC/CON-MOD/Pages/CON-IT.aspx</vt:lpwstr>
      </vt:variant>
      <vt:variant>
        <vt:lpwstr/>
      </vt:variant>
      <vt:variant>
        <vt:i4>5242886</vt:i4>
      </vt:variant>
      <vt:variant>
        <vt:i4>93</vt:i4>
      </vt:variant>
      <vt:variant>
        <vt:i4>0</vt:i4>
      </vt:variant>
      <vt:variant>
        <vt:i4>5</vt:i4>
      </vt:variant>
      <vt:variant>
        <vt:lpwstr>https://usaf.dps.mil/sites/AFCC/AQCP/KnowledgeCenter/SitePages/DAFFARS-Templates.aspx</vt:lpwstr>
      </vt:variant>
      <vt:variant>
        <vt:lpwstr/>
      </vt:variant>
      <vt:variant>
        <vt:i4>5242957</vt:i4>
      </vt:variant>
      <vt:variant>
        <vt:i4>84</vt:i4>
      </vt:variant>
      <vt:variant>
        <vt:i4>0</vt:i4>
      </vt:variant>
      <vt:variant>
        <vt:i4>5</vt:i4>
      </vt:variant>
      <vt:variant>
        <vt:lpwstr>https://www.acquisition.gov/daffars/mp5301-federal-acquisition-regulations-system</vt:lpwstr>
      </vt:variant>
      <vt:variant>
        <vt:lpwstr>DAFFARS_MP5301_601</vt:lpwstr>
      </vt:variant>
      <vt:variant>
        <vt:i4>4063327</vt:i4>
      </vt:variant>
      <vt:variant>
        <vt:i4>81</vt:i4>
      </vt:variant>
      <vt:variant>
        <vt:i4>0</vt:i4>
      </vt:variant>
      <vt:variant>
        <vt:i4>5</vt:i4>
      </vt:variant>
      <vt:variant>
        <vt:lpwstr>https://www.acquisition.gov/far/part-3</vt:lpwstr>
      </vt:variant>
      <vt:variant>
        <vt:lpwstr>FAR_3_104_3</vt:lpwstr>
      </vt:variant>
      <vt:variant>
        <vt:i4>5242957</vt:i4>
      </vt:variant>
      <vt:variant>
        <vt:i4>78</vt:i4>
      </vt:variant>
      <vt:variant>
        <vt:i4>0</vt:i4>
      </vt:variant>
      <vt:variant>
        <vt:i4>5</vt:i4>
      </vt:variant>
      <vt:variant>
        <vt:lpwstr>https://www.acquisition.gov/daffars/mp5301-federal-acquisition-regulations-system</vt:lpwstr>
      </vt:variant>
      <vt:variant>
        <vt:lpwstr>DAFFARS_MP5301_601</vt:lpwstr>
      </vt:variant>
      <vt:variant>
        <vt:i4>2228305</vt:i4>
      </vt:variant>
      <vt:variant>
        <vt:i4>75</vt:i4>
      </vt:variant>
      <vt:variant>
        <vt:i4>0</vt:i4>
      </vt:variant>
      <vt:variant>
        <vt:i4>5</vt:i4>
      </vt:variant>
      <vt:variant>
        <vt:lpwstr/>
      </vt:variant>
      <vt:variant>
        <vt:lpwstr>_bookmark0</vt:lpwstr>
      </vt:variant>
      <vt:variant>
        <vt:i4>2228305</vt:i4>
      </vt:variant>
      <vt:variant>
        <vt:i4>72</vt:i4>
      </vt:variant>
      <vt:variant>
        <vt:i4>0</vt:i4>
      </vt:variant>
      <vt:variant>
        <vt:i4>5</vt:i4>
      </vt:variant>
      <vt:variant>
        <vt:lpwstr/>
      </vt:variant>
      <vt:variant>
        <vt:lpwstr>_bookmark0</vt:lpwstr>
      </vt:variant>
      <vt:variant>
        <vt:i4>2228305</vt:i4>
      </vt:variant>
      <vt:variant>
        <vt:i4>69</vt:i4>
      </vt:variant>
      <vt:variant>
        <vt:i4>0</vt:i4>
      </vt:variant>
      <vt:variant>
        <vt:i4>5</vt:i4>
      </vt:variant>
      <vt:variant>
        <vt:lpwstr/>
      </vt:variant>
      <vt:variant>
        <vt:lpwstr>_bookmark0</vt:lpwstr>
      </vt:variant>
      <vt:variant>
        <vt:i4>2228305</vt:i4>
      </vt:variant>
      <vt:variant>
        <vt:i4>66</vt:i4>
      </vt:variant>
      <vt:variant>
        <vt:i4>0</vt:i4>
      </vt:variant>
      <vt:variant>
        <vt:i4>5</vt:i4>
      </vt:variant>
      <vt:variant>
        <vt:lpwstr/>
      </vt:variant>
      <vt:variant>
        <vt:lpwstr>_bookmark0</vt:lpwstr>
      </vt:variant>
      <vt:variant>
        <vt:i4>2228305</vt:i4>
      </vt:variant>
      <vt:variant>
        <vt:i4>63</vt:i4>
      </vt:variant>
      <vt:variant>
        <vt:i4>0</vt:i4>
      </vt:variant>
      <vt:variant>
        <vt:i4>5</vt:i4>
      </vt:variant>
      <vt:variant>
        <vt:lpwstr/>
      </vt:variant>
      <vt:variant>
        <vt:lpwstr>_bookmark0</vt:lpwstr>
      </vt:variant>
      <vt:variant>
        <vt:i4>2228305</vt:i4>
      </vt:variant>
      <vt:variant>
        <vt:i4>60</vt:i4>
      </vt:variant>
      <vt:variant>
        <vt:i4>0</vt:i4>
      </vt:variant>
      <vt:variant>
        <vt:i4>5</vt:i4>
      </vt:variant>
      <vt:variant>
        <vt:lpwstr/>
      </vt:variant>
      <vt:variant>
        <vt:lpwstr>_bookmark0</vt:lpwstr>
      </vt:variant>
      <vt:variant>
        <vt:i4>2228305</vt:i4>
      </vt:variant>
      <vt:variant>
        <vt:i4>57</vt:i4>
      </vt:variant>
      <vt:variant>
        <vt:i4>0</vt:i4>
      </vt:variant>
      <vt:variant>
        <vt:i4>5</vt:i4>
      </vt:variant>
      <vt:variant>
        <vt:lpwstr/>
      </vt:variant>
      <vt:variant>
        <vt:lpwstr>_bookmark0</vt:lpwstr>
      </vt:variant>
      <vt:variant>
        <vt:i4>2228305</vt:i4>
      </vt:variant>
      <vt:variant>
        <vt:i4>54</vt:i4>
      </vt:variant>
      <vt:variant>
        <vt:i4>0</vt:i4>
      </vt:variant>
      <vt:variant>
        <vt:i4>5</vt:i4>
      </vt:variant>
      <vt:variant>
        <vt:lpwstr/>
      </vt:variant>
      <vt:variant>
        <vt:lpwstr>_bookmark0</vt:lpwstr>
      </vt:variant>
      <vt:variant>
        <vt:i4>2228305</vt:i4>
      </vt:variant>
      <vt:variant>
        <vt:i4>51</vt:i4>
      </vt:variant>
      <vt:variant>
        <vt:i4>0</vt:i4>
      </vt:variant>
      <vt:variant>
        <vt:i4>5</vt:i4>
      </vt:variant>
      <vt:variant>
        <vt:lpwstr/>
      </vt:variant>
      <vt:variant>
        <vt:lpwstr>_bookmark0</vt:lpwstr>
      </vt:variant>
      <vt:variant>
        <vt:i4>2228305</vt:i4>
      </vt:variant>
      <vt:variant>
        <vt:i4>48</vt:i4>
      </vt:variant>
      <vt:variant>
        <vt:i4>0</vt:i4>
      </vt:variant>
      <vt:variant>
        <vt:i4>5</vt:i4>
      </vt:variant>
      <vt:variant>
        <vt:lpwstr/>
      </vt:variant>
      <vt:variant>
        <vt:lpwstr>_bookmark0</vt:lpwstr>
      </vt:variant>
      <vt:variant>
        <vt:i4>2228305</vt:i4>
      </vt:variant>
      <vt:variant>
        <vt:i4>45</vt:i4>
      </vt:variant>
      <vt:variant>
        <vt:i4>0</vt:i4>
      </vt:variant>
      <vt:variant>
        <vt:i4>5</vt:i4>
      </vt:variant>
      <vt:variant>
        <vt:lpwstr/>
      </vt:variant>
      <vt:variant>
        <vt:lpwstr>_bookmark0</vt:lpwstr>
      </vt:variant>
      <vt:variant>
        <vt:i4>2228305</vt:i4>
      </vt:variant>
      <vt:variant>
        <vt:i4>42</vt:i4>
      </vt:variant>
      <vt:variant>
        <vt:i4>0</vt:i4>
      </vt:variant>
      <vt:variant>
        <vt:i4>5</vt:i4>
      </vt:variant>
      <vt:variant>
        <vt:lpwstr/>
      </vt:variant>
      <vt:variant>
        <vt:lpwstr>_bookmark0</vt:lpwstr>
      </vt:variant>
      <vt:variant>
        <vt:i4>2228305</vt:i4>
      </vt:variant>
      <vt:variant>
        <vt:i4>39</vt:i4>
      </vt:variant>
      <vt:variant>
        <vt:i4>0</vt:i4>
      </vt:variant>
      <vt:variant>
        <vt:i4>5</vt:i4>
      </vt:variant>
      <vt:variant>
        <vt:lpwstr/>
      </vt:variant>
      <vt:variant>
        <vt:lpwstr>_bookmark0</vt:lpwstr>
      </vt:variant>
      <vt:variant>
        <vt:i4>2228305</vt:i4>
      </vt:variant>
      <vt:variant>
        <vt:i4>36</vt:i4>
      </vt:variant>
      <vt:variant>
        <vt:i4>0</vt:i4>
      </vt:variant>
      <vt:variant>
        <vt:i4>5</vt:i4>
      </vt:variant>
      <vt:variant>
        <vt:lpwstr/>
      </vt:variant>
      <vt:variant>
        <vt:lpwstr>_bookmark0</vt:lpwstr>
      </vt:variant>
      <vt:variant>
        <vt:i4>2228305</vt:i4>
      </vt:variant>
      <vt:variant>
        <vt:i4>33</vt:i4>
      </vt:variant>
      <vt:variant>
        <vt:i4>0</vt:i4>
      </vt:variant>
      <vt:variant>
        <vt:i4>5</vt:i4>
      </vt:variant>
      <vt:variant>
        <vt:lpwstr/>
      </vt:variant>
      <vt:variant>
        <vt:lpwstr>_bookmark0</vt:lpwstr>
      </vt:variant>
      <vt:variant>
        <vt:i4>2228305</vt:i4>
      </vt:variant>
      <vt:variant>
        <vt:i4>30</vt:i4>
      </vt:variant>
      <vt:variant>
        <vt:i4>0</vt:i4>
      </vt:variant>
      <vt:variant>
        <vt:i4>5</vt:i4>
      </vt:variant>
      <vt:variant>
        <vt:lpwstr/>
      </vt:variant>
      <vt:variant>
        <vt:lpwstr>_bookmark0</vt:lpwstr>
      </vt:variant>
      <vt:variant>
        <vt:i4>2228305</vt:i4>
      </vt:variant>
      <vt:variant>
        <vt:i4>27</vt:i4>
      </vt:variant>
      <vt:variant>
        <vt:i4>0</vt:i4>
      </vt:variant>
      <vt:variant>
        <vt:i4>5</vt:i4>
      </vt:variant>
      <vt:variant>
        <vt:lpwstr/>
      </vt:variant>
      <vt:variant>
        <vt:lpwstr>_bookmark0</vt:lpwstr>
      </vt:variant>
      <vt:variant>
        <vt:i4>2228305</vt:i4>
      </vt:variant>
      <vt:variant>
        <vt:i4>24</vt:i4>
      </vt:variant>
      <vt:variant>
        <vt:i4>0</vt:i4>
      </vt:variant>
      <vt:variant>
        <vt:i4>5</vt:i4>
      </vt:variant>
      <vt:variant>
        <vt:lpwstr/>
      </vt:variant>
      <vt:variant>
        <vt:lpwstr>_bookmark0</vt:lpwstr>
      </vt:variant>
      <vt:variant>
        <vt:i4>2228305</vt:i4>
      </vt:variant>
      <vt:variant>
        <vt:i4>21</vt:i4>
      </vt:variant>
      <vt:variant>
        <vt:i4>0</vt:i4>
      </vt:variant>
      <vt:variant>
        <vt:i4>5</vt:i4>
      </vt:variant>
      <vt:variant>
        <vt:lpwstr/>
      </vt:variant>
      <vt:variant>
        <vt:lpwstr>_bookmark0</vt:lpwstr>
      </vt:variant>
      <vt:variant>
        <vt:i4>2228305</vt:i4>
      </vt:variant>
      <vt:variant>
        <vt:i4>18</vt:i4>
      </vt:variant>
      <vt:variant>
        <vt:i4>0</vt:i4>
      </vt:variant>
      <vt:variant>
        <vt:i4>5</vt:i4>
      </vt:variant>
      <vt:variant>
        <vt:lpwstr/>
      </vt:variant>
      <vt:variant>
        <vt:lpwstr>_bookmark0</vt:lpwstr>
      </vt:variant>
      <vt:variant>
        <vt:i4>2228305</vt:i4>
      </vt:variant>
      <vt:variant>
        <vt:i4>15</vt:i4>
      </vt:variant>
      <vt:variant>
        <vt:i4>0</vt:i4>
      </vt:variant>
      <vt:variant>
        <vt:i4>5</vt:i4>
      </vt:variant>
      <vt:variant>
        <vt:lpwstr/>
      </vt:variant>
      <vt:variant>
        <vt:lpwstr>_bookmark0</vt:lpwstr>
      </vt:variant>
      <vt:variant>
        <vt:i4>2228305</vt:i4>
      </vt:variant>
      <vt:variant>
        <vt:i4>12</vt:i4>
      </vt:variant>
      <vt:variant>
        <vt:i4>0</vt:i4>
      </vt:variant>
      <vt:variant>
        <vt:i4>5</vt:i4>
      </vt:variant>
      <vt:variant>
        <vt:lpwstr/>
      </vt:variant>
      <vt:variant>
        <vt:lpwstr>_bookmark0</vt:lpwstr>
      </vt:variant>
      <vt:variant>
        <vt:i4>2228305</vt:i4>
      </vt:variant>
      <vt:variant>
        <vt:i4>9</vt:i4>
      </vt:variant>
      <vt:variant>
        <vt:i4>0</vt:i4>
      </vt:variant>
      <vt:variant>
        <vt:i4>5</vt:i4>
      </vt:variant>
      <vt:variant>
        <vt:lpwstr/>
      </vt:variant>
      <vt:variant>
        <vt:lpwstr>_bookmark0</vt:lpwstr>
      </vt:variant>
      <vt:variant>
        <vt:i4>2228305</vt:i4>
      </vt:variant>
      <vt:variant>
        <vt:i4>6</vt:i4>
      </vt:variant>
      <vt:variant>
        <vt:i4>0</vt:i4>
      </vt:variant>
      <vt:variant>
        <vt:i4>5</vt:i4>
      </vt:variant>
      <vt:variant>
        <vt:lpwstr/>
      </vt:variant>
      <vt:variant>
        <vt:lpwstr>_bookmark0</vt:lpwstr>
      </vt:variant>
      <vt:variant>
        <vt:i4>2228305</vt:i4>
      </vt:variant>
      <vt:variant>
        <vt:i4>3</vt:i4>
      </vt:variant>
      <vt:variant>
        <vt:i4>0</vt:i4>
      </vt:variant>
      <vt:variant>
        <vt:i4>5</vt:i4>
      </vt:variant>
      <vt:variant>
        <vt:lpwstr/>
      </vt:variant>
      <vt:variant>
        <vt:lpwstr>_bookmark0</vt:lpwstr>
      </vt:variant>
      <vt:variant>
        <vt:i4>2228305</vt:i4>
      </vt:variant>
      <vt:variant>
        <vt:i4>0</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5303 - Improper Business Practices and Personal Conflicts of Interest</dc:title>
  <dc:subject/>
  <dc:creator>SMITH, AMY K CIV USAF HAF SAF/AQCP</dc:creator>
  <cp:keywords/>
  <cp:lastModifiedBy>ROSSI, AMANDA M CIV USAF HAF SAF/AQCP</cp:lastModifiedBy>
  <cp:revision>3</cp:revision>
  <dcterms:created xsi:type="dcterms:W3CDTF">2024-05-17T21:02:00Z</dcterms:created>
  <dcterms:modified xsi:type="dcterms:W3CDTF">2024-05-20T18:50:00Z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0x0101002A6B8523665D36418D33CE3C160D1474</vt:lpwstr>
  </property>
  <property fmtid="{D5CDD505-2E9C-101B-9397-08002B2CF9AE}" pid="6" name="MediaServiceImageTags">
    <vt:lpwstr/>
  </property>
  <property fmtid="{D5CDD505-2E9C-101B-9397-08002B2CF9AE}" pid="7" name="Order">
    <vt:r8>1900</vt:r8>
  </property>
  <property fmtid="{D5CDD505-2E9C-101B-9397-08002B2CF9AE}" pid="8" name="xd_Signature">
    <vt:bool>false</vt:bool>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