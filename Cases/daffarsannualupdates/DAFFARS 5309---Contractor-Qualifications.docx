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BE65" w14:textId="77777777" w:rsidR="007E3DAC" w:rsidRDefault="001B1D59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5309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9"/>
        </w:rPr>
        <w:t xml:space="preserve"> </w:t>
      </w:r>
      <w:r>
        <w:rPr>
          <w:b/>
          <w:spacing w:val="-6"/>
        </w:rPr>
        <w:t>Contractor</w:t>
      </w:r>
      <w:r>
        <w:rPr>
          <w:b/>
          <w:spacing w:val="-30"/>
        </w:rPr>
        <w:t xml:space="preserve"> </w:t>
      </w:r>
      <w:r>
        <w:rPr>
          <w:b/>
          <w:spacing w:val="-6"/>
        </w:rPr>
        <w:t>Qualifications</w:t>
      </w:r>
    </w:p>
    <w:p w14:paraId="672A6659" w14:textId="77777777" w:rsidR="007E3DAC" w:rsidRDefault="007E3DAC">
      <w:pPr>
        <w:pStyle w:val="BodyText"/>
        <w:spacing w:before="6"/>
        <w:rPr>
          <w:rFonts w:ascii="Bookman Old Style"/>
          <w:b/>
          <w:sz w:val="50"/>
        </w:rPr>
      </w:pPr>
    </w:p>
    <w:p w14:paraId="4883B2E4" w14:textId="77777777" w:rsidR="007E3DAC" w:rsidRDefault="001B1D59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5309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7E3DAC" w:rsidRDefault="007E3DAC">
      <w:pPr>
        <w:pStyle w:val="BodyText"/>
        <w:spacing w:before="10"/>
        <w:rPr>
          <w:sz w:val="15"/>
        </w:rPr>
      </w:pPr>
    </w:p>
    <w:p w14:paraId="117895B7" w14:textId="2E388095" w:rsidR="007E3DAC" w:rsidDel="00C806B0" w:rsidRDefault="001B1D59">
      <w:pPr>
        <w:pStyle w:val="BodyText"/>
        <w:spacing w:before="99"/>
        <w:ind w:left="110"/>
        <w:rPr>
          <w:del w:id="1" w:author="ROSSI, AMANDA M CIV USAF HAF SAF/AQCP" w:date="2024-05-17T15:14:00Z"/>
          <w:rFonts w:ascii="Bookman Old Style"/>
          <w:b/>
        </w:rPr>
      </w:pPr>
      <w:del w:id="2" w:author="ROSSI, AMANDA M CIV USAF HAF SAF/AQCP" w:date="2024-05-17T15:14:00Z">
        <w:r w:rsidDel="00C806B0">
          <w:rPr>
            <w:rFonts w:ascii="Bookman Old Style"/>
            <w:b/>
            <w:spacing w:val="-9"/>
          </w:rPr>
          <w:delText>2019</w:delText>
        </w:r>
        <w:r w:rsidDel="00C806B0">
          <w:rPr>
            <w:rFonts w:ascii="Bookman Old Style"/>
            <w:b/>
            <w:spacing w:val="-5"/>
          </w:rPr>
          <w:delText xml:space="preserve"> </w:delText>
        </w:r>
        <w:r w:rsidDel="00C806B0">
          <w:rPr>
            <w:rFonts w:ascii="Bookman Old Style"/>
            <w:b/>
            <w:spacing w:val="-2"/>
          </w:rPr>
          <w:delText>Edition</w:delText>
        </w:r>
      </w:del>
    </w:p>
    <w:p w14:paraId="5DAB6C7B" w14:textId="77777777" w:rsidR="007E3DAC" w:rsidRDefault="007E3DAC">
      <w:pPr>
        <w:pStyle w:val="BodyText"/>
        <w:spacing w:before="8"/>
        <w:rPr>
          <w:rFonts w:ascii="Bookman Old Style"/>
          <w:b/>
          <w:sz w:val="23"/>
        </w:rPr>
      </w:pPr>
    </w:p>
    <w:p w14:paraId="51E4B3C0" w14:textId="50B378DA" w:rsidR="007E3DAC" w:rsidRDefault="001B1D59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7T15:14:00Z">
        <w:r w:rsidDel="00C806B0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7T15:14:00Z">
        <w:r w:rsidR="00C806B0">
          <w:rPr>
            <w:i/>
            <w:spacing w:val="-4"/>
            <w:w w:val="110"/>
          </w:rPr>
          <w:t>202</w:t>
        </w:r>
        <w:r w:rsidR="00C806B0">
          <w:rPr>
            <w:i/>
            <w:spacing w:val="-4"/>
            <w:w w:val="110"/>
          </w:rPr>
          <w:t>4</w:t>
        </w:r>
      </w:ins>
    </w:p>
    <w:p w14:paraId="02EB378F" w14:textId="77777777" w:rsidR="007E3DAC" w:rsidRDefault="007E3DAC">
      <w:pPr>
        <w:pStyle w:val="BodyText"/>
        <w:spacing w:before="10"/>
        <w:rPr>
          <w:i/>
          <w:sz w:val="23"/>
        </w:rPr>
      </w:pPr>
    </w:p>
    <w:p w14:paraId="5347D337" w14:textId="77777777" w:rsidR="007E3DAC" w:rsidRDefault="001A2E41">
      <w:pPr>
        <w:pStyle w:val="BodyText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Subpart</w:t>
        </w:r>
        <w:r w:rsidR="001B1D59">
          <w:rPr>
            <w:color w:val="27314A"/>
            <w:spacing w:val="5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5309.1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-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RESPONSIBLE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PROSPECTIVE</w:t>
        </w:r>
        <w:r w:rsidR="001B1D59">
          <w:rPr>
            <w:color w:val="27314A"/>
            <w:spacing w:val="51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CONTRACTORS</w:t>
        </w:r>
      </w:hyperlink>
    </w:p>
    <w:p w14:paraId="6A05A809" w14:textId="77777777" w:rsidR="007E3DAC" w:rsidRDefault="007E3DAC">
      <w:pPr>
        <w:pStyle w:val="BodyText"/>
        <w:spacing w:before="10"/>
        <w:rPr>
          <w:sz w:val="15"/>
        </w:rPr>
      </w:pPr>
    </w:p>
    <w:p w14:paraId="18864C0B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5309.103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5A39BBE3" w14:textId="77777777" w:rsidR="007E3DAC" w:rsidRDefault="007E3DAC">
      <w:pPr>
        <w:pStyle w:val="BodyText"/>
        <w:spacing w:before="9"/>
        <w:rPr>
          <w:sz w:val="15"/>
        </w:rPr>
      </w:pPr>
    </w:p>
    <w:p w14:paraId="2DEEB872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5309.104-1</w:t>
        </w:r>
        <w:r w:rsidR="001B1D59">
          <w:rPr>
            <w:color w:val="27314A"/>
            <w:spacing w:val="1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General</w:t>
        </w:r>
        <w:r w:rsidR="001B1D59">
          <w:rPr>
            <w:color w:val="27314A"/>
            <w:spacing w:val="14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Standards</w:t>
        </w:r>
      </w:hyperlink>
    </w:p>
    <w:p w14:paraId="41C8F396" w14:textId="77777777" w:rsidR="007E3DAC" w:rsidRDefault="007E3DAC">
      <w:pPr>
        <w:pStyle w:val="BodyText"/>
        <w:spacing w:before="9"/>
        <w:rPr>
          <w:sz w:val="15"/>
        </w:rPr>
      </w:pPr>
    </w:p>
    <w:p w14:paraId="1E976606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Subpart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5309.2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-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QUALIFICATION</w:t>
        </w:r>
        <w:r w:rsidR="001B1D59">
          <w:rPr>
            <w:color w:val="27314A"/>
            <w:spacing w:val="34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72A3D3EC" w14:textId="77777777" w:rsidR="007E3DAC" w:rsidRDefault="007E3DAC">
      <w:pPr>
        <w:pStyle w:val="BodyText"/>
        <w:spacing w:before="9"/>
        <w:rPr>
          <w:sz w:val="15"/>
        </w:rPr>
      </w:pPr>
    </w:p>
    <w:p w14:paraId="3C69E936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5309.202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0D0B940D" w14:textId="77777777" w:rsidR="007E3DAC" w:rsidRDefault="007E3DAC">
      <w:pPr>
        <w:pStyle w:val="BodyText"/>
        <w:spacing w:before="9"/>
        <w:rPr>
          <w:sz w:val="15"/>
        </w:rPr>
      </w:pPr>
    </w:p>
    <w:p w14:paraId="760E8BA4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5309.206-1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0E27B00A" w14:textId="77777777" w:rsidR="007E3DAC" w:rsidRDefault="007E3DAC">
      <w:pPr>
        <w:pStyle w:val="BodyText"/>
        <w:spacing w:before="9"/>
        <w:rPr>
          <w:sz w:val="15"/>
        </w:rPr>
      </w:pPr>
    </w:p>
    <w:p w14:paraId="51DA37CF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5309.270-3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60061E4C" w14:textId="77777777" w:rsidR="007E3DAC" w:rsidRDefault="007E3DAC">
      <w:pPr>
        <w:pStyle w:val="BodyText"/>
        <w:spacing w:before="9"/>
        <w:rPr>
          <w:sz w:val="15"/>
        </w:rPr>
      </w:pPr>
    </w:p>
    <w:p w14:paraId="3F5B6EBD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10"/>
            <w:u w:val="single" w:color="27314A"/>
          </w:rPr>
          <w:t>Subpart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5309.4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-</w:t>
        </w:r>
        <w:r w:rsidR="001B1D59">
          <w:rPr>
            <w:color w:val="27314A"/>
            <w:spacing w:val="12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DEBARMENT,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SUSPENSION,</w:t>
        </w:r>
        <w:r w:rsidR="001B1D59">
          <w:rPr>
            <w:color w:val="27314A"/>
            <w:spacing w:val="11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AND</w:t>
        </w:r>
        <w:r w:rsidR="001B1D59">
          <w:rPr>
            <w:color w:val="27314A"/>
            <w:spacing w:val="12"/>
            <w:w w:val="110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10"/>
            <w:u w:val="single" w:color="27314A"/>
          </w:rPr>
          <w:t>INELIGIBILITY</w:t>
        </w:r>
      </w:hyperlink>
    </w:p>
    <w:p w14:paraId="44EAFD9C" w14:textId="77777777" w:rsidR="007E3DAC" w:rsidRDefault="007E3DAC">
      <w:pPr>
        <w:pStyle w:val="BodyText"/>
        <w:spacing w:before="10"/>
        <w:rPr>
          <w:sz w:val="15"/>
        </w:rPr>
      </w:pPr>
    </w:p>
    <w:p w14:paraId="6AE88D06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Effect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</w:t>
        </w:r>
        <w:r w:rsidR="001B1D5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Listing</w:t>
        </w:r>
      </w:hyperlink>
    </w:p>
    <w:p w14:paraId="4B94D5A5" w14:textId="77777777" w:rsidR="007E3DAC" w:rsidRDefault="007E3DAC">
      <w:pPr>
        <w:pStyle w:val="BodyText"/>
        <w:spacing w:before="9"/>
        <w:rPr>
          <w:sz w:val="15"/>
        </w:rPr>
      </w:pPr>
    </w:p>
    <w:p w14:paraId="5D603BB0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5309.405-1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Continuation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Current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3DEEC669" w14:textId="77777777" w:rsidR="007E3DAC" w:rsidRDefault="007E3DAC">
      <w:pPr>
        <w:pStyle w:val="BodyText"/>
        <w:spacing w:before="10"/>
        <w:rPr>
          <w:sz w:val="15"/>
        </w:rPr>
      </w:pPr>
    </w:p>
    <w:p w14:paraId="7968A92D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5309.405-2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Restrictions</w:t>
        </w:r>
        <w:r w:rsidR="001B1D59">
          <w:rPr>
            <w:color w:val="27314A"/>
            <w:spacing w:val="3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on</w:t>
        </w:r>
        <w:r w:rsidR="001B1D59">
          <w:rPr>
            <w:color w:val="27314A"/>
            <w:spacing w:val="3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Subcontracting</w:t>
        </w:r>
      </w:hyperlink>
    </w:p>
    <w:p w14:paraId="3656B9AB" w14:textId="77777777" w:rsidR="007E3DAC" w:rsidRDefault="007E3DAC">
      <w:pPr>
        <w:pStyle w:val="BodyText"/>
        <w:spacing w:before="9"/>
        <w:rPr>
          <w:sz w:val="15"/>
        </w:rPr>
      </w:pPr>
    </w:p>
    <w:p w14:paraId="6C298DEA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5309.406-3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45FB0818" w14:textId="77777777" w:rsidR="007E3DAC" w:rsidRDefault="007E3DAC">
      <w:pPr>
        <w:pStyle w:val="BodyText"/>
        <w:spacing w:before="9"/>
        <w:rPr>
          <w:sz w:val="15"/>
        </w:rPr>
      </w:pPr>
    </w:p>
    <w:p w14:paraId="1C5D04D0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5309.407-3</w:t>
        </w:r>
        <w:r w:rsidR="001B1D5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049F31CB" w14:textId="77777777" w:rsidR="007E3DAC" w:rsidRDefault="007E3DAC">
      <w:pPr>
        <w:pStyle w:val="BodyText"/>
        <w:spacing w:before="9"/>
        <w:rPr>
          <w:sz w:val="15"/>
        </w:rPr>
      </w:pPr>
    </w:p>
    <w:p w14:paraId="6F1210DD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10"/>
            <w:u w:val="single" w:color="27314A"/>
          </w:rPr>
          <w:t>Subpart</w:t>
        </w:r>
        <w:r w:rsidR="001B1D59">
          <w:rPr>
            <w:color w:val="27314A"/>
            <w:spacing w:val="8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5309.5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-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ORGANIZATIONAL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AND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CONSULTANT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CONFLICTS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w w:val="110"/>
            <w:u w:val="single" w:color="27314A"/>
          </w:rPr>
          <w:t>OF</w:t>
        </w:r>
        <w:r w:rsidR="001B1D59">
          <w:rPr>
            <w:color w:val="27314A"/>
            <w:spacing w:val="9"/>
            <w:w w:val="110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10"/>
            <w:u w:val="single" w:color="27314A"/>
          </w:rPr>
          <w:t>INTEREST</w:t>
        </w:r>
      </w:hyperlink>
    </w:p>
    <w:p w14:paraId="53128261" w14:textId="77777777" w:rsidR="007E3DAC" w:rsidRDefault="007E3DAC">
      <w:pPr>
        <w:pStyle w:val="BodyText"/>
        <w:spacing w:before="9"/>
        <w:rPr>
          <w:sz w:val="15"/>
        </w:rPr>
      </w:pPr>
    </w:p>
    <w:p w14:paraId="56D3957B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5309.503</w:t>
        </w:r>
        <w:r w:rsidR="001B1D59">
          <w:rPr>
            <w:color w:val="27314A"/>
            <w:spacing w:val="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Waiver</w:t>
        </w:r>
      </w:hyperlink>
    </w:p>
    <w:p w14:paraId="62486C05" w14:textId="77777777" w:rsidR="007E3DAC" w:rsidRDefault="007E3DAC">
      <w:pPr>
        <w:pStyle w:val="BodyText"/>
        <w:spacing w:before="9"/>
        <w:rPr>
          <w:sz w:val="15"/>
        </w:rPr>
      </w:pPr>
    </w:p>
    <w:p w14:paraId="2A9F0C0F" w14:textId="77777777" w:rsidR="007E3DAC" w:rsidRDefault="001A2E41">
      <w:pPr>
        <w:pStyle w:val="BodyText"/>
        <w:spacing w:before="96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5309.504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Contracting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Officer</w:t>
        </w:r>
        <w:r w:rsidR="001B1D5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4101652C" w14:textId="77777777" w:rsidR="007E3DAC" w:rsidRDefault="007E3DAC">
      <w:pPr>
        <w:pStyle w:val="BodyText"/>
        <w:spacing w:before="9"/>
        <w:rPr>
          <w:sz w:val="15"/>
        </w:rPr>
      </w:pPr>
    </w:p>
    <w:p w14:paraId="52CEDCD0" w14:textId="6D2CC117" w:rsidR="007E3DAC" w:rsidRDefault="001A2E41" w:rsidP="00D246C9">
      <w:pPr>
        <w:pStyle w:val="BodyText"/>
        <w:ind w:left="115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5309.505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General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rules</w:t>
        </w:r>
      </w:hyperlink>
    </w:p>
    <w:p w14:paraId="67D856CA" w14:textId="77777777" w:rsidR="00895488" w:rsidRDefault="00895488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</w:p>
    <w:p w14:paraId="768371AE" w14:textId="4C382275" w:rsidR="00D524A9" w:rsidRDefault="00850960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0960">
        <w:rPr>
          <w:rFonts w:ascii="Times New Roman" w:eastAsia="Times New Roman" w:hAnsi="Times New Roman" w:cs="Times New Roman"/>
          <w:sz w:val="24"/>
          <w:szCs w:val="24"/>
          <w:u w:val="single"/>
        </w:rPr>
        <w:t>5309.506 Procedures</w:t>
      </w:r>
    </w:p>
    <w:p w14:paraId="147393D5" w14:textId="77777777" w:rsidR="00850960" w:rsidRDefault="00850960" w:rsidP="00D246C9">
      <w:pPr>
        <w:pStyle w:val="BodyText"/>
        <w:ind w:left="115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</w:p>
    <w:p w14:paraId="046D61E6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5309.507-2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Solicitation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Provisions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and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Contract</w:t>
        </w:r>
        <w:r w:rsidR="001B1D5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Clause</w:t>
        </w:r>
      </w:hyperlink>
    </w:p>
    <w:p w14:paraId="1299C43A" w14:textId="77777777" w:rsidR="007E3DAC" w:rsidRDefault="007E3DAC">
      <w:pPr>
        <w:pStyle w:val="BodyText"/>
        <w:spacing w:before="9"/>
        <w:rPr>
          <w:sz w:val="15"/>
        </w:rPr>
      </w:pPr>
    </w:p>
    <w:p w14:paraId="10458725" w14:textId="77777777" w:rsidR="007E3DAC" w:rsidRDefault="001A2E41">
      <w:pPr>
        <w:pStyle w:val="BodyText"/>
        <w:spacing w:before="95"/>
        <w:ind w:left="110"/>
      </w:pPr>
      <w:hyperlink w:anchor="_bookmark0" w:history="1">
        <w:r w:rsidR="001B1D59">
          <w:rPr>
            <w:color w:val="27314A"/>
            <w:w w:val="105"/>
            <w:u w:val="single" w:color="27314A"/>
          </w:rPr>
          <w:t>5309.571-7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Systems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Engineering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and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Technical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w w:val="105"/>
            <w:u w:val="single" w:color="27314A"/>
          </w:rPr>
          <w:t>Assistance</w:t>
        </w:r>
        <w:r w:rsidR="001B1D59">
          <w:rPr>
            <w:color w:val="27314A"/>
            <w:spacing w:val="20"/>
            <w:w w:val="105"/>
            <w:u w:val="single" w:color="27314A"/>
          </w:rPr>
          <w:t xml:space="preserve"> </w:t>
        </w:r>
        <w:r w:rsidR="001B1D59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4DDBEF00" w14:textId="77777777" w:rsidR="007E3DAC" w:rsidRDefault="007E3DAC">
      <w:pPr>
        <w:pStyle w:val="BodyText"/>
        <w:rPr>
          <w:sz w:val="20"/>
        </w:rPr>
      </w:pPr>
    </w:p>
    <w:p w14:paraId="3461D779" w14:textId="77777777" w:rsidR="007E3DAC" w:rsidRDefault="007E3DAC">
      <w:pPr>
        <w:pStyle w:val="BodyText"/>
        <w:spacing w:before="8"/>
        <w:rPr>
          <w:sz w:val="17"/>
        </w:rPr>
      </w:pPr>
    </w:p>
    <w:p w14:paraId="105FCD3E" w14:textId="77777777" w:rsidR="007E3DAC" w:rsidRDefault="001B1D59">
      <w:pPr>
        <w:pStyle w:val="Heading1"/>
        <w:spacing w:before="99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5309.1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RESPONSIBLE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PROSPECTIVE CONTRACTORS</w:t>
      </w:r>
    </w:p>
    <w:p w14:paraId="3CF2D8B6" w14:textId="77777777" w:rsidR="007E3DAC" w:rsidRDefault="007E3DAC">
      <w:pPr>
        <w:spacing w:line="273" w:lineRule="auto"/>
        <w:sectPr w:rsidR="007E3DAC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525B25D2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4"/>
        </w:rPr>
        <w:lastRenderedPageBreak/>
        <w:t>5309.103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0FB78278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6643A7D1" w14:textId="77777777" w:rsidR="007E3DAC" w:rsidRDefault="001B1D59">
      <w:pPr>
        <w:pStyle w:val="BodyText"/>
        <w:spacing w:line="271" w:lineRule="auto"/>
        <w:ind w:left="110" w:right="215"/>
      </w:pPr>
      <w:r>
        <w:rPr>
          <w:w w:val="105"/>
        </w:rPr>
        <w:t>(b)(i) Section 1612 of the National Defense Authorization Act (NDAA) for Fiscal Year (FY) 2018 (P.L.</w:t>
      </w:r>
      <w:r>
        <w:rPr>
          <w:spacing w:val="40"/>
          <w:w w:val="105"/>
        </w:rPr>
        <w:t xml:space="preserve"> </w:t>
      </w:r>
      <w:r>
        <w:rPr>
          <w:w w:val="105"/>
        </w:rPr>
        <w:t>115-91) requires Space Systems Command (SSC) to establish and maintain a Space Contractor</w:t>
      </w:r>
      <w:r>
        <w:rPr>
          <w:spacing w:val="80"/>
          <w:w w:val="105"/>
        </w:rPr>
        <w:t xml:space="preserve"> </w:t>
      </w:r>
      <w:r>
        <w:rPr>
          <w:w w:val="105"/>
        </w:rPr>
        <w:t>Responsibility Watch List (CRWL). SSC Instruction (SSCI) 64-101, Space Contractor Responsibility</w:t>
      </w:r>
      <w:r>
        <w:rPr>
          <w:spacing w:val="80"/>
          <w:w w:val="105"/>
        </w:rPr>
        <w:t xml:space="preserve"> </w:t>
      </w:r>
      <w:r>
        <w:rPr>
          <w:w w:val="105"/>
        </w:rPr>
        <w:t>Watch List (CRWL), establishes the CRWL and its applicability to space program solicitations or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contracts.</w:t>
      </w:r>
    </w:p>
    <w:p w14:paraId="1FC39945" w14:textId="77777777" w:rsidR="007E3DAC" w:rsidRDefault="007E3DAC">
      <w:pPr>
        <w:pStyle w:val="BodyText"/>
        <w:rPr>
          <w:sz w:val="26"/>
        </w:rPr>
      </w:pPr>
    </w:p>
    <w:p w14:paraId="2006B4A2" w14:textId="77777777" w:rsidR="007E3DAC" w:rsidRDefault="001B1D59" w:rsidP="5F28B58A">
      <w:pPr>
        <w:pStyle w:val="Heading2"/>
        <w:spacing w:before="172"/>
        <w:ind w:left="0"/>
        <w:rPr>
          <w:b/>
          <w:bCs/>
        </w:rPr>
      </w:pPr>
      <w:r w:rsidRPr="5F28B58A">
        <w:rPr>
          <w:b/>
          <w:bCs/>
        </w:rPr>
        <w:t>5309.104-1</w:t>
      </w:r>
      <w:r w:rsidRPr="5F28B58A">
        <w:rPr>
          <w:b/>
          <w:bCs/>
          <w:spacing w:val="-10"/>
        </w:rPr>
        <w:t xml:space="preserve"> </w:t>
      </w:r>
      <w:r w:rsidRPr="5F28B58A">
        <w:rPr>
          <w:b/>
          <w:bCs/>
        </w:rPr>
        <w:t>General</w:t>
      </w:r>
      <w:r w:rsidRPr="5F28B58A">
        <w:rPr>
          <w:b/>
          <w:bCs/>
          <w:spacing w:val="-10"/>
        </w:rPr>
        <w:t xml:space="preserve"> </w:t>
      </w:r>
      <w:r w:rsidRPr="5F28B58A">
        <w:rPr>
          <w:b/>
          <w:bCs/>
          <w:spacing w:val="-2"/>
        </w:rPr>
        <w:t>Standards</w:t>
      </w:r>
    </w:p>
    <w:p w14:paraId="0562CB0E" w14:textId="77777777" w:rsidR="007E3DAC" w:rsidRDefault="007E3DAC" w:rsidP="5F28B58A">
      <w:pPr>
        <w:pStyle w:val="BodyText"/>
        <w:spacing w:before="4"/>
        <w:rPr>
          <w:rFonts w:ascii="Bookman Old Style"/>
          <w:b/>
          <w:bCs/>
          <w:sz w:val="42"/>
          <w:szCs w:val="42"/>
        </w:rPr>
      </w:pPr>
    </w:p>
    <w:p w14:paraId="1EC6CB80" w14:textId="5E324DA9" w:rsidR="146E92FD" w:rsidRDefault="146E92FD" w:rsidP="00F95DB1">
      <w:pPr>
        <w:ind w:left="-20" w:right="-20"/>
        <w:rPr>
          <w:rFonts w:ascii="Calibri" w:eastAsia="Calibri" w:hAnsi="Calibri" w:cs="Calibri"/>
        </w:rPr>
      </w:pPr>
      <w:commentRangeStart w:id="5"/>
      <w:r w:rsidRPr="5F28B58A">
        <w:rPr>
          <w:rFonts w:ascii="Calibri" w:eastAsia="Calibri" w:hAnsi="Calibri" w:cs="Calibri"/>
        </w:rPr>
        <w:t xml:space="preserve">When determining financial capability of a contractor, contracting officers shall refer to </w:t>
      </w:r>
      <w:hyperlink r:id="rId8" w:anchor="DFARS_232.072" w:history="1">
        <w:r w:rsidRPr="5F28B58A">
          <w:rPr>
            <w:rStyle w:val="Hyperlink"/>
            <w:rFonts w:ascii="Calibri" w:eastAsia="Calibri" w:hAnsi="Calibri" w:cs="Calibri"/>
          </w:rPr>
          <w:t>DFARS Section 232.072</w:t>
        </w:r>
      </w:hyperlink>
      <w:r w:rsidRPr="5F28B58A">
        <w:rPr>
          <w:rFonts w:ascii="Calibri" w:eastAsia="Calibri" w:hAnsi="Calibri" w:cs="Calibri"/>
        </w:rPr>
        <w:t xml:space="preserve"> to obtain in-depth information to determine a contractor’s financial condition/responsibility.</w:t>
      </w:r>
      <w:r w:rsidRPr="5F28B58A">
        <w:rPr>
          <w:rFonts w:ascii="Calibri" w:eastAsia="Calibri" w:hAnsi="Calibri" w:cs="Calibri"/>
          <w:color w:val="CD5937"/>
        </w:rPr>
        <w:t xml:space="preserve"> </w:t>
      </w:r>
      <w:r w:rsidRPr="5F28B58A">
        <w:rPr>
          <w:rFonts w:ascii="Calibri" w:eastAsia="Calibri" w:hAnsi="Calibri" w:cs="Calibri"/>
        </w:rPr>
        <w:t xml:space="preserve">The contracting officer shall document the contract file with the determination and findings (D&amp;F). Contracting officers are also highly encouraged to use the  </w:t>
      </w:r>
      <w:hyperlink r:id="rId9" w:history="1">
        <w:r w:rsidRPr="5F28B58A">
          <w:rPr>
            <w:rStyle w:val="Hyperlink"/>
            <w:rFonts w:ascii="Calibri" w:eastAsia="Calibri" w:hAnsi="Calibri" w:cs="Calibri"/>
          </w:rPr>
          <w:t>Determination and Findings -- Contractor Responsibility/Qualification</w:t>
        </w:r>
      </w:hyperlink>
      <w:r w:rsidRPr="5F28B58A">
        <w:rPr>
          <w:rFonts w:ascii="Calibri" w:eastAsia="Calibri" w:hAnsi="Calibri" w:cs="Calibri"/>
          <w:color w:val="000000" w:themeColor="text1"/>
        </w:rPr>
        <w:t xml:space="preserve"> template</w:t>
      </w:r>
      <w:r w:rsidRPr="5F28B58A">
        <w:rPr>
          <w:rFonts w:ascii="Calibri" w:eastAsia="Calibri" w:hAnsi="Calibri" w:cs="Calibri"/>
        </w:rPr>
        <w:t>.</w:t>
      </w:r>
    </w:p>
    <w:p w14:paraId="436F99F4" w14:textId="424DB152" w:rsidR="007E3DAC" w:rsidRDefault="007E3DAC" w:rsidP="00F95DB1">
      <w:pPr>
        <w:pStyle w:val="BodyText"/>
      </w:pPr>
    </w:p>
    <w:p w14:paraId="0B4EB4DE" w14:textId="57319497" w:rsidR="685D69AC" w:rsidRDefault="685D69AC" w:rsidP="00F95DB1">
      <w:pPr>
        <w:pStyle w:val="Heading4"/>
        <w:rPr>
          <w:b/>
          <w:bCs/>
        </w:rPr>
      </w:pPr>
      <w:r w:rsidRPr="699D39B3">
        <w:rPr>
          <w:b/>
          <w:bCs/>
          <w:i w:val="0"/>
          <w:iCs w:val="0"/>
        </w:rPr>
        <w:t>209.105-1 Obtaining information.</w:t>
      </w:r>
    </w:p>
    <w:p w14:paraId="630D0DE3" w14:textId="7EAB9C44" w:rsidR="699D39B3" w:rsidRDefault="699D39B3" w:rsidP="699D39B3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7817036" w14:textId="281F67B2" w:rsidR="080B8BF1" w:rsidRDefault="080B8BF1" w:rsidP="699D39B3">
      <w:pPr>
        <w:rPr>
          <w:rFonts w:ascii="Calibri" w:eastAsia="Calibri" w:hAnsi="Calibri" w:cs="Calibri"/>
          <w:sz w:val="20"/>
          <w:szCs w:val="20"/>
        </w:rPr>
      </w:pPr>
      <w:r w:rsidRPr="699D39B3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r w:rsidR="685D69AC" w:rsidRPr="699D39B3">
        <w:rPr>
          <w:rFonts w:ascii="Calibri" w:eastAsia="Calibri" w:hAnsi="Calibri" w:cs="Calibri"/>
          <w:color w:val="000000" w:themeColor="text1"/>
          <w:sz w:val="20"/>
          <w:szCs w:val="20"/>
        </w:rPr>
        <w:t>2</w:t>
      </w:r>
      <w:r w:rsidR="566B051B" w:rsidRPr="699D39B3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  <w:r w:rsidR="685D69AC" w:rsidRPr="699D39B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(iii) Contracting officers shall document the contract file that the Supplier Performance Risk System (SPRS) at </w:t>
      </w:r>
      <w:hyperlink r:id="rId10" w:history="1">
        <w:r w:rsidR="685D69AC" w:rsidRPr="699D39B3">
          <w:rPr>
            <w:rStyle w:val="Hyperlink"/>
            <w:rFonts w:ascii="Calibri" w:eastAsia="Calibri" w:hAnsi="Calibri" w:cs="Calibri"/>
            <w:sz w:val="20"/>
            <w:szCs w:val="20"/>
          </w:rPr>
          <w:t>https://piee.eb.mil/</w:t>
        </w:r>
      </w:hyperlink>
      <w:r w:rsidR="685D69AC" w:rsidRPr="699D39B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has been checked for supplier risk assessment when determining responsibility.</w:t>
      </w:r>
      <w:r w:rsidR="4FCD3D23" w:rsidRPr="699D39B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4FCD3D23" w:rsidRPr="699D39B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See </w:t>
      </w:r>
      <w:hyperlink r:id="rId11" w:anchor="DFARS_204.7603" w:history="1">
        <w:r w:rsidR="4FCD3D23" w:rsidRPr="699D39B3">
          <w:rPr>
            <w:rStyle w:val="Hyperlink"/>
            <w:rFonts w:ascii="Calibri" w:eastAsia="Calibri" w:hAnsi="Calibri" w:cs="Calibri"/>
            <w:sz w:val="21"/>
            <w:szCs w:val="21"/>
          </w:rPr>
          <w:t>204.7603</w:t>
        </w:r>
      </w:hyperlink>
      <w:r w:rsidR="4FCD3D23" w:rsidRPr="699D39B3">
        <w:rPr>
          <w:rFonts w:ascii="Calibri" w:eastAsia="Calibri" w:hAnsi="Calibri" w:cs="Calibri"/>
          <w:color w:val="000000" w:themeColor="text1"/>
          <w:sz w:val="21"/>
          <w:szCs w:val="21"/>
        </w:rPr>
        <w:t>(c).</w:t>
      </w:r>
      <w:commentRangeEnd w:id="5"/>
      <w:r w:rsidR="00C806B0">
        <w:rPr>
          <w:rStyle w:val="CommentReference"/>
        </w:rPr>
        <w:commentReference w:id="5"/>
      </w:r>
    </w:p>
    <w:p w14:paraId="62EBF3C5" w14:textId="77777777" w:rsidR="007E3DAC" w:rsidRDefault="007E3DAC">
      <w:pPr>
        <w:pStyle w:val="BodyText"/>
        <w:spacing w:before="2"/>
        <w:rPr>
          <w:sz w:val="20"/>
        </w:rPr>
      </w:pPr>
    </w:p>
    <w:p w14:paraId="0D8654DD" w14:textId="77777777" w:rsidR="007E3DAC" w:rsidRDefault="001B1D59" w:rsidP="699D39B3">
      <w:pPr>
        <w:pStyle w:val="Heading1"/>
        <w:rPr>
          <w:b/>
          <w:bCs/>
        </w:rPr>
      </w:pPr>
      <w:r w:rsidRPr="699D39B3">
        <w:rPr>
          <w:b/>
          <w:bCs/>
          <w:spacing w:val="-2"/>
        </w:rPr>
        <w:t>Subpart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5309.2</w:t>
      </w:r>
      <w:r w:rsidRPr="699D39B3">
        <w:rPr>
          <w:b/>
          <w:bCs/>
          <w:spacing w:val="-20"/>
        </w:rPr>
        <w:t xml:space="preserve"> </w:t>
      </w:r>
      <w:r w:rsidRPr="699D39B3">
        <w:rPr>
          <w:b/>
          <w:bCs/>
          <w:spacing w:val="-2"/>
        </w:rPr>
        <w:t>-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QUALIFICATION</w:t>
      </w:r>
      <w:r w:rsidRPr="699D39B3">
        <w:rPr>
          <w:b/>
          <w:bCs/>
          <w:spacing w:val="-19"/>
        </w:rPr>
        <w:t xml:space="preserve"> </w:t>
      </w:r>
      <w:r w:rsidRPr="699D39B3">
        <w:rPr>
          <w:b/>
          <w:bCs/>
          <w:spacing w:val="-2"/>
        </w:rPr>
        <w:t>REQUIREMENTS</w:t>
      </w:r>
    </w:p>
    <w:p w14:paraId="6D98A12B" w14:textId="77777777" w:rsidR="007E3DAC" w:rsidRDefault="007E3DAC">
      <w:pPr>
        <w:pStyle w:val="BodyText"/>
        <w:rPr>
          <w:rFonts w:ascii="Bookman Old Style"/>
          <w:b/>
          <w:sz w:val="44"/>
        </w:rPr>
      </w:pPr>
    </w:p>
    <w:p w14:paraId="265D2DD3" w14:textId="77777777" w:rsidR="007E3DAC" w:rsidRDefault="001B1D59">
      <w:pPr>
        <w:pStyle w:val="Heading2"/>
        <w:spacing w:before="0"/>
        <w:rPr>
          <w:b/>
        </w:rPr>
      </w:pPr>
      <w:r>
        <w:rPr>
          <w:b/>
          <w:spacing w:val="-4"/>
        </w:rPr>
        <w:t>5309.202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2946DB82" w14:textId="77777777" w:rsidR="007E3DAC" w:rsidRDefault="007E3DAC">
      <w:pPr>
        <w:pStyle w:val="BodyText"/>
        <w:spacing w:before="5"/>
        <w:rPr>
          <w:rFonts w:ascii="Bookman Old Style"/>
          <w:b/>
          <w:sz w:val="42"/>
        </w:rPr>
      </w:pPr>
    </w:p>
    <w:p w14:paraId="6A311E36" w14:textId="77777777" w:rsidR="007E3DAC" w:rsidRDefault="001B1D59">
      <w:pPr>
        <w:pStyle w:val="BodyText"/>
        <w:ind w:left="110"/>
      </w:pPr>
      <w:r>
        <w:rPr>
          <w:w w:val="105"/>
        </w:rPr>
        <w:t>(a)(1)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designee</w:t>
      </w:r>
      <w:r>
        <w:rPr>
          <w:spacing w:val="11"/>
          <w:w w:val="105"/>
        </w:rPr>
        <w:t xml:space="preserve"> </w:t>
      </w:r>
      <w:r>
        <w:rPr>
          <w:w w:val="105"/>
        </w:rPr>
        <w:t>referenced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hyperlink r:id="rId16" w:anchor="FAR_9_202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9.202(a)</w:t>
        </w:r>
      </w:hyperlink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1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97CC1D" w14:textId="77777777" w:rsidR="007E3DAC" w:rsidRDefault="007E3DAC">
      <w:pPr>
        <w:pStyle w:val="BodyText"/>
        <w:rPr>
          <w:sz w:val="26"/>
        </w:rPr>
      </w:pPr>
    </w:p>
    <w:p w14:paraId="6418D65C" w14:textId="77777777" w:rsidR="007E3DAC" w:rsidRDefault="001B1D59">
      <w:pPr>
        <w:pStyle w:val="Heading2"/>
        <w:rPr>
          <w:b/>
        </w:rPr>
      </w:pPr>
      <w:r>
        <w:rPr>
          <w:b/>
          <w:spacing w:val="-2"/>
        </w:rPr>
        <w:t>5309.206-1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General</w:t>
      </w:r>
    </w:p>
    <w:p w14:paraId="110FFD37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3A78768E" w14:textId="77777777" w:rsidR="007E3DAC" w:rsidRDefault="001B1D59">
      <w:pPr>
        <w:pStyle w:val="BodyText"/>
        <w:ind w:left="110"/>
      </w:pPr>
      <w:r>
        <w:rPr>
          <w:w w:val="105"/>
        </w:rPr>
        <w:t>(b)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designee</w:t>
      </w:r>
      <w:r>
        <w:rPr>
          <w:spacing w:val="12"/>
          <w:w w:val="105"/>
        </w:rPr>
        <w:t xml:space="preserve"> </w:t>
      </w:r>
      <w:r>
        <w:rPr>
          <w:w w:val="105"/>
        </w:rPr>
        <w:t>referenced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hyperlink r:id="rId18" w:anchor="FAR_9_206_1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9.206-1(b)</w:t>
        </w:r>
      </w:hyperlink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2"/>
          <w:w w:val="105"/>
        </w:rPr>
        <w:t xml:space="preserve"> </w:t>
      </w:r>
      <w:hyperlink r:id="rId1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B699379" w14:textId="77777777" w:rsidR="007E3DAC" w:rsidRDefault="007E3DAC">
      <w:pPr>
        <w:pStyle w:val="BodyText"/>
        <w:spacing w:before="11"/>
        <w:rPr>
          <w:sz w:val="23"/>
        </w:rPr>
      </w:pPr>
    </w:p>
    <w:p w14:paraId="41508392" w14:textId="77777777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t>(e)(3) Whenever a decision is made not to enforce a qualification requirement, the contracting officer</w:t>
      </w:r>
      <w:r>
        <w:rPr>
          <w:spacing w:val="36"/>
          <w:w w:val="105"/>
        </w:rPr>
        <w:t xml:space="preserve"> </w:t>
      </w:r>
      <w:r>
        <w:rPr>
          <w:w w:val="105"/>
        </w:rPr>
        <w:t>shall</w:t>
      </w:r>
      <w:r>
        <w:rPr>
          <w:spacing w:val="36"/>
          <w:w w:val="105"/>
        </w:rPr>
        <w:t xml:space="preserve"> </w:t>
      </w:r>
      <w:r>
        <w:rPr>
          <w:w w:val="105"/>
        </w:rPr>
        <w:t>request</w:t>
      </w:r>
      <w:r>
        <w:rPr>
          <w:spacing w:val="36"/>
          <w:w w:val="105"/>
        </w:rPr>
        <w:t xml:space="preserve"> </w:t>
      </w:r>
      <w:r>
        <w:rPr>
          <w:w w:val="105"/>
        </w:rPr>
        <w:t>concurrence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activity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established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requirement.</w:t>
      </w:r>
    </w:p>
    <w:p w14:paraId="3FE9F23F" w14:textId="77777777" w:rsidR="007E3DAC" w:rsidRDefault="007E3DAC">
      <w:pPr>
        <w:pStyle w:val="BodyText"/>
        <w:rPr>
          <w:sz w:val="26"/>
        </w:rPr>
      </w:pPr>
    </w:p>
    <w:p w14:paraId="694C4E89" w14:textId="77777777" w:rsidR="007E3DAC" w:rsidRDefault="001B1D59">
      <w:pPr>
        <w:pStyle w:val="Heading2"/>
        <w:spacing w:before="170"/>
        <w:rPr>
          <w:b/>
        </w:rPr>
      </w:pPr>
      <w:r>
        <w:rPr>
          <w:b/>
          <w:spacing w:val="-2"/>
        </w:rPr>
        <w:t>5309.270-3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Policy</w:t>
      </w:r>
    </w:p>
    <w:p w14:paraId="1F72F646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D1E1173" w14:textId="77777777" w:rsidR="007E3DAC" w:rsidRDefault="001B1D59">
      <w:pPr>
        <w:pStyle w:val="BodyText"/>
        <w:spacing w:before="1"/>
        <w:ind w:left="110"/>
      </w:pPr>
      <w:r>
        <w:rPr>
          <w:w w:val="105"/>
        </w:rPr>
        <w:t>(a)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2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8CE6F91" w14:textId="77777777" w:rsidR="007E3DAC" w:rsidRDefault="007E3DAC">
      <w:pPr>
        <w:pStyle w:val="BodyText"/>
        <w:rPr>
          <w:sz w:val="26"/>
        </w:rPr>
      </w:pPr>
    </w:p>
    <w:p w14:paraId="61CDCEAD" w14:textId="77777777" w:rsidR="007E3DAC" w:rsidRDefault="007E3DAC">
      <w:pPr>
        <w:pStyle w:val="BodyText"/>
        <w:spacing w:before="1"/>
        <w:rPr>
          <w:sz w:val="20"/>
        </w:rPr>
      </w:pPr>
    </w:p>
    <w:p w14:paraId="09FABBF1" w14:textId="77777777" w:rsidR="007E3DAC" w:rsidRDefault="001B1D59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16"/>
        </w:rPr>
        <w:t xml:space="preserve"> </w:t>
      </w:r>
      <w:r>
        <w:rPr>
          <w:b/>
        </w:rPr>
        <w:t>5309.4</w:t>
      </w:r>
      <w:r>
        <w:rPr>
          <w:b/>
          <w:spacing w:val="-17"/>
        </w:rPr>
        <w:t xml:space="preserve"> </w:t>
      </w:r>
      <w:r>
        <w:rPr>
          <w:b/>
        </w:rPr>
        <w:t>-</w:t>
      </w:r>
      <w:r>
        <w:rPr>
          <w:b/>
          <w:spacing w:val="-16"/>
        </w:rPr>
        <w:t xml:space="preserve"> </w:t>
      </w:r>
      <w:r>
        <w:rPr>
          <w:b/>
        </w:rPr>
        <w:t>DEBARMENT,</w:t>
      </w:r>
      <w:r>
        <w:rPr>
          <w:b/>
          <w:spacing w:val="-16"/>
        </w:rPr>
        <w:t xml:space="preserve"> </w:t>
      </w:r>
      <w:r>
        <w:rPr>
          <w:b/>
        </w:rPr>
        <w:t>SUSPENSION,</w:t>
      </w:r>
      <w:r>
        <w:rPr>
          <w:b/>
          <w:spacing w:val="-16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INELIGIBILITY</w:t>
      </w:r>
    </w:p>
    <w:p w14:paraId="6BB9E253" w14:textId="77777777" w:rsidR="007E3DAC" w:rsidRDefault="007E3DAC">
      <w:pPr>
        <w:pStyle w:val="BodyText"/>
        <w:spacing w:before="5"/>
        <w:rPr>
          <w:rFonts w:ascii="Bookman Old Style"/>
          <w:b/>
          <w:sz w:val="39"/>
        </w:rPr>
      </w:pPr>
    </w:p>
    <w:p w14:paraId="384DD4E6" w14:textId="77777777" w:rsidR="007E3DAC" w:rsidRDefault="001B1D59">
      <w:pPr>
        <w:pStyle w:val="Heading2"/>
        <w:spacing w:before="1"/>
        <w:rPr>
          <w:b/>
        </w:rPr>
      </w:pPr>
      <w:r>
        <w:rPr>
          <w:b/>
        </w:rPr>
        <w:t>5309.405</w:t>
      </w:r>
      <w:r>
        <w:rPr>
          <w:b/>
          <w:spacing w:val="-20"/>
        </w:rPr>
        <w:t xml:space="preserve"> </w:t>
      </w:r>
      <w:r>
        <w:rPr>
          <w:b/>
        </w:rPr>
        <w:t>Effect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Listing</w:t>
      </w:r>
    </w:p>
    <w:p w14:paraId="23DE523C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0D4E7538" w14:textId="115A2763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t xml:space="preserve">(a) See </w:t>
      </w:r>
      <w:hyperlink r:id="rId21" w:anchor="DAFFARS_MP5301_601">
        <w:r>
          <w:rPr>
            <w:color w:val="27314A"/>
            <w:w w:val="105"/>
            <w:u w:val="single" w:color="27314A"/>
          </w:rPr>
          <w:t>MP5301.601(a)(i).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Provide a copy of request to </w:t>
      </w:r>
      <w:commentRangeStart w:id="6"/>
      <w:ins w:id="7" w:author="ROSSI, AMANDA M CIV USAF HAF SAF/AQCP" w:date="2024-05-17T15:17:00Z">
        <w:r w:rsidR="00265578">
          <w:rPr>
            <w:w w:val="105"/>
          </w:rPr>
          <w:fldChar w:fldCharType="begin"/>
        </w:r>
        <w:r w:rsidR="00265578">
          <w:rPr>
            <w:w w:val="105"/>
          </w:rPr>
          <w:instrText>HYPERLINK "mailto:SAF.GCR.Workflow@us.af.mil"</w:instrText>
        </w:r>
        <w:r w:rsidR="00265578">
          <w:rPr>
            <w:w w:val="105"/>
          </w:rPr>
        </w:r>
        <w:r w:rsidR="00265578">
          <w:rPr>
            <w:w w:val="105"/>
          </w:rPr>
          <w:fldChar w:fldCharType="separate"/>
        </w:r>
        <w:r w:rsidRPr="00265578">
          <w:rPr>
            <w:rStyle w:val="Hyperlink"/>
            <w:w w:val="105"/>
          </w:rPr>
          <w:t>SAF/GCR</w:t>
        </w:r>
        <w:r w:rsidR="00265578">
          <w:rPr>
            <w:w w:val="105"/>
          </w:rPr>
          <w:fldChar w:fldCharType="end"/>
        </w:r>
        <w:commentRangeEnd w:id="6"/>
        <w:r w:rsidR="00265578">
          <w:rPr>
            <w:rStyle w:val="CommentReference"/>
          </w:rPr>
          <w:commentReference w:id="6"/>
        </w:r>
      </w:ins>
      <w:r>
        <w:rPr>
          <w:w w:val="105"/>
        </w:rPr>
        <w:t>. The request must include a</w:t>
      </w:r>
      <w:r>
        <w:rPr>
          <w:spacing w:val="40"/>
          <w:w w:val="105"/>
        </w:rPr>
        <w:t xml:space="preserve"> </w:t>
      </w:r>
      <w:r>
        <w:rPr>
          <w:w w:val="105"/>
        </w:rPr>
        <w:t>description of efforts taken to establish alternate sources and the impact if the exception is not</w:t>
      </w:r>
      <w:r>
        <w:rPr>
          <w:spacing w:val="40"/>
          <w:w w:val="105"/>
        </w:rPr>
        <w:t xml:space="preserve"> </w:t>
      </w:r>
      <w:r>
        <w:rPr>
          <w:w w:val="105"/>
        </w:rPr>
        <w:t>granted.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cognizant</w:t>
      </w:r>
      <w:r>
        <w:rPr>
          <w:spacing w:val="39"/>
          <w:w w:val="105"/>
        </w:rPr>
        <w:t xml:space="preserve"> </w:t>
      </w:r>
      <w:r>
        <w:rPr>
          <w:w w:val="105"/>
        </w:rPr>
        <w:t>HCA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w w:val="105"/>
        </w:rPr>
        <w:t>forward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approved</w:t>
      </w:r>
      <w:r>
        <w:rPr>
          <w:spacing w:val="39"/>
          <w:w w:val="105"/>
        </w:rPr>
        <w:t xml:space="preserve"> </w:t>
      </w:r>
      <w:r>
        <w:rPr>
          <w:w w:val="105"/>
        </w:rPr>
        <w:t>exceptions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GSA.</w:t>
      </w:r>
    </w:p>
    <w:p w14:paraId="52E56223" w14:textId="77777777" w:rsidR="007E3DAC" w:rsidRDefault="007E3DAC">
      <w:pPr>
        <w:pStyle w:val="BodyText"/>
        <w:spacing w:before="1"/>
        <w:rPr>
          <w:sz w:val="21"/>
        </w:rPr>
      </w:pPr>
    </w:p>
    <w:p w14:paraId="31466669" w14:textId="77777777" w:rsidR="007E3DAC" w:rsidRDefault="001B1D59">
      <w:pPr>
        <w:pStyle w:val="BodyText"/>
        <w:spacing w:before="1"/>
        <w:ind w:left="110"/>
      </w:pPr>
      <w:r>
        <w:rPr>
          <w:spacing w:val="-2"/>
          <w:w w:val="105"/>
        </w:rPr>
        <w:t xml:space="preserve">(b)(ii)(A) See </w:t>
      </w:r>
      <w:hyperlink r:id="rId22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7547A01" w14:textId="77777777" w:rsidR="007E3DAC" w:rsidRDefault="007E3DAC">
      <w:pPr>
        <w:pStyle w:val="BodyText"/>
        <w:spacing w:before="10"/>
        <w:rPr>
          <w:sz w:val="23"/>
        </w:rPr>
      </w:pPr>
    </w:p>
    <w:p w14:paraId="2C7C667D" w14:textId="77777777" w:rsidR="007E3DAC" w:rsidRDefault="001B1D59">
      <w:pPr>
        <w:pStyle w:val="BodyText"/>
        <w:ind w:left="110"/>
      </w:pPr>
      <w:r>
        <w:t>(e)(2)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hyperlink r:id="rId23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68836346" w14:textId="77777777" w:rsidR="007E3DAC" w:rsidRDefault="007E3DAC"/>
    <w:p w14:paraId="56F7B083" w14:textId="77777777" w:rsidR="00265578" w:rsidRDefault="00265578"/>
    <w:p w14:paraId="50CAB5DD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2"/>
        </w:rPr>
        <w:t>5309.405-1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Continuation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Current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Contracts</w:t>
      </w:r>
    </w:p>
    <w:p w14:paraId="07459315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3EE741B" w14:textId="77777777" w:rsidR="007E3DAC" w:rsidRDefault="001B1D59">
      <w:pPr>
        <w:pStyle w:val="BodyText"/>
        <w:ind w:left="110"/>
      </w:pPr>
      <w:r>
        <w:rPr>
          <w:w w:val="105"/>
        </w:rPr>
        <w:t xml:space="preserve">(a)(1) See </w:t>
      </w:r>
      <w:hyperlink r:id="rId2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537F28F" w14:textId="77777777" w:rsidR="007E3DAC" w:rsidRDefault="007E3DAC">
      <w:pPr>
        <w:pStyle w:val="BodyText"/>
        <w:spacing w:before="11"/>
        <w:rPr>
          <w:sz w:val="23"/>
        </w:rPr>
      </w:pPr>
    </w:p>
    <w:p w14:paraId="7B910E86" w14:textId="77777777" w:rsidR="007E3DAC" w:rsidRDefault="001B1D59">
      <w:pPr>
        <w:pStyle w:val="BodyText"/>
        <w:ind w:left="110"/>
      </w:pPr>
      <w:r>
        <w:rPr>
          <w:w w:val="105"/>
        </w:rPr>
        <w:t xml:space="preserve">(a)(2) See </w:t>
      </w:r>
      <w:hyperlink r:id="rId2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DFB9E20" w14:textId="77777777" w:rsidR="007E3DAC" w:rsidRDefault="007E3DAC">
      <w:pPr>
        <w:pStyle w:val="BodyText"/>
        <w:rPr>
          <w:sz w:val="26"/>
        </w:rPr>
      </w:pPr>
    </w:p>
    <w:p w14:paraId="7505C0FB" w14:textId="77777777" w:rsidR="007E3DAC" w:rsidRDefault="001B1D59">
      <w:pPr>
        <w:pStyle w:val="Heading2"/>
        <w:spacing w:before="204"/>
        <w:rPr>
          <w:b/>
        </w:rPr>
      </w:pPr>
      <w:r>
        <w:rPr>
          <w:b/>
          <w:spacing w:val="-2"/>
        </w:rPr>
        <w:t>5309.405-2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Restrictions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Subcontracting</w:t>
      </w:r>
    </w:p>
    <w:p w14:paraId="70DF9E56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626575EF" w14:textId="77777777" w:rsidR="007E3DAC" w:rsidRDefault="001B1D59">
      <w:pPr>
        <w:pStyle w:val="ListParagraph"/>
        <w:numPr>
          <w:ilvl w:val="0"/>
          <w:numId w:val="3"/>
        </w:numPr>
        <w:tabs>
          <w:tab w:val="left" w:pos="442"/>
        </w:tabs>
        <w:ind w:left="442" w:hanging="332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6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44E871BC" w14:textId="77777777" w:rsidR="007E3DAC" w:rsidRDefault="007E3DAC">
      <w:pPr>
        <w:pStyle w:val="BodyText"/>
        <w:rPr>
          <w:sz w:val="26"/>
        </w:rPr>
      </w:pPr>
    </w:p>
    <w:p w14:paraId="6CA52B1E" w14:textId="77777777" w:rsidR="007E3DAC" w:rsidRDefault="001B1D59">
      <w:pPr>
        <w:pStyle w:val="Heading2"/>
        <w:rPr>
          <w:b/>
        </w:rPr>
      </w:pPr>
      <w:r>
        <w:rPr>
          <w:b/>
          <w:spacing w:val="-2"/>
        </w:rPr>
        <w:t>5309.406-3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Procedures</w:t>
      </w:r>
    </w:p>
    <w:p w14:paraId="144A5D23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18B19673" w14:textId="77777777" w:rsidR="007E3DAC" w:rsidRDefault="001B1D59">
      <w:pPr>
        <w:pStyle w:val="ListParagraph"/>
        <w:numPr>
          <w:ilvl w:val="0"/>
          <w:numId w:val="2"/>
        </w:numPr>
        <w:tabs>
          <w:tab w:val="left" w:pos="442"/>
        </w:tabs>
        <w:ind w:left="442" w:hanging="332"/>
      </w:pPr>
      <w:r>
        <w:rPr>
          <w:i/>
          <w:w w:val="110"/>
        </w:rPr>
        <w:t>Investigation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 xml:space="preserve"> </w:t>
      </w:r>
      <w:r>
        <w:rPr>
          <w:i/>
          <w:spacing w:val="-2"/>
          <w:w w:val="110"/>
        </w:rPr>
        <w:t>referral</w:t>
      </w:r>
      <w:r>
        <w:rPr>
          <w:spacing w:val="-2"/>
          <w:w w:val="110"/>
        </w:rPr>
        <w:t>.</w:t>
      </w:r>
    </w:p>
    <w:p w14:paraId="738610EB" w14:textId="77777777" w:rsidR="007E3DAC" w:rsidRDefault="007E3DAC">
      <w:pPr>
        <w:pStyle w:val="BodyText"/>
        <w:spacing w:before="11"/>
        <w:rPr>
          <w:sz w:val="23"/>
        </w:rPr>
      </w:pPr>
    </w:p>
    <w:p w14:paraId="0CD3D248" w14:textId="77777777" w:rsidR="007E3DAC" w:rsidRDefault="001B1D59">
      <w:pPr>
        <w:pStyle w:val="ListParagraph"/>
        <w:numPr>
          <w:ilvl w:val="1"/>
          <w:numId w:val="2"/>
        </w:numPr>
        <w:tabs>
          <w:tab w:val="left" w:pos="388"/>
        </w:tabs>
        <w:spacing w:line="271" w:lineRule="auto"/>
        <w:ind w:right="544" w:firstLine="0"/>
      </w:pPr>
      <w:r>
        <w:rPr>
          <w:w w:val="105"/>
        </w:rPr>
        <w:t xml:space="preserve">The contracting officer or the referring person must promptly notify </w:t>
      </w:r>
      <w:hyperlink r:id="rId27">
        <w:r>
          <w:rPr>
            <w:color w:val="27314A"/>
            <w:w w:val="105"/>
            <w:u w:val="single" w:color="27314A"/>
          </w:rPr>
          <w:t>SAF/GCR</w:t>
        </w:r>
      </w:hyperlink>
      <w:r>
        <w:rPr>
          <w:w w:val="105"/>
        </w:rPr>
        <w:t>, their SCO, and</w:t>
      </w:r>
      <w:r>
        <w:rPr>
          <w:spacing w:val="80"/>
          <w:w w:val="105"/>
        </w:rPr>
        <w:t xml:space="preserve"> </w:t>
      </w:r>
      <w:r>
        <w:rPr>
          <w:w w:val="105"/>
        </w:rPr>
        <w:t>their designated legal counsel with all known information relating to the following:</w:t>
      </w:r>
    </w:p>
    <w:p w14:paraId="637805D2" w14:textId="77777777" w:rsidR="007E3DAC" w:rsidRDefault="007E3DAC">
      <w:pPr>
        <w:pStyle w:val="BodyText"/>
        <w:spacing w:before="1"/>
        <w:rPr>
          <w:sz w:val="21"/>
        </w:rPr>
      </w:pPr>
    </w:p>
    <w:p w14:paraId="2AB357DC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spacing w:val="-2"/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non-responsibility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determination.</w:t>
      </w:r>
    </w:p>
    <w:p w14:paraId="463F29E8" w14:textId="77777777" w:rsidR="007E3DAC" w:rsidRDefault="007E3DAC">
      <w:pPr>
        <w:pStyle w:val="BodyText"/>
        <w:spacing w:before="11"/>
        <w:rPr>
          <w:sz w:val="23"/>
        </w:rPr>
      </w:pPr>
    </w:p>
    <w:p w14:paraId="66FC4572" w14:textId="48863E9D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spacing w:line="271" w:lineRule="auto"/>
        <w:ind w:left="110" w:right="184" w:firstLine="0"/>
      </w:pPr>
      <w:r>
        <w:rPr>
          <w:w w:val="105"/>
        </w:rPr>
        <w:t>Any indictment, conviction, or civil judgment (including those listed on required certifications, or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those disclosed in accordance with </w:t>
      </w:r>
      <w:hyperlink r:id="rId28" w:anchor="FAR_3_1003">
        <w:r>
          <w:rPr>
            <w:color w:val="27314A"/>
            <w:w w:val="105"/>
            <w:u w:val="single" w:color="27314A"/>
          </w:rPr>
          <w:t>FAR 3.1003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or </w:t>
      </w:r>
      <w:hyperlink r:id="rId29" w:anchor="FAR_52_203_13">
        <w:r>
          <w:rPr>
            <w:color w:val="27314A"/>
            <w:w w:val="105"/>
            <w:u w:val="single" w:color="27314A"/>
          </w:rPr>
          <w:t>FAR 52.203-13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relating to an offeror’s or</w:t>
      </w:r>
      <w:r>
        <w:rPr>
          <w:spacing w:val="40"/>
          <w:w w:val="105"/>
        </w:rPr>
        <w:t xml:space="preserve"> </w:t>
      </w:r>
      <w:r>
        <w:rPr>
          <w:w w:val="105"/>
        </w:rPr>
        <w:t>contractor’s</w:t>
      </w:r>
      <w:r>
        <w:rPr>
          <w:spacing w:val="30"/>
          <w:w w:val="105"/>
        </w:rPr>
        <w:t xml:space="preserve"> </w:t>
      </w:r>
      <w:r>
        <w:rPr>
          <w:w w:val="105"/>
        </w:rPr>
        <w:t>lack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integrity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business</w:t>
      </w:r>
      <w:r>
        <w:rPr>
          <w:spacing w:val="30"/>
          <w:w w:val="105"/>
        </w:rPr>
        <w:t xml:space="preserve"> </w:t>
      </w:r>
      <w:r>
        <w:rPr>
          <w:w w:val="105"/>
        </w:rPr>
        <w:t>honesty,</w:t>
      </w:r>
      <w:r>
        <w:rPr>
          <w:spacing w:val="30"/>
          <w:w w:val="105"/>
        </w:rPr>
        <w:t xml:space="preserve"> </w:t>
      </w:r>
      <w:r>
        <w:rPr>
          <w:w w:val="105"/>
        </w:rPr>
        <w:t>regardless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whether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indictment,</w:t>
      </w:r>
      <w:r>
        <w:rPr>
          <w:spacing w:val="30"/>
          <w:w w:val="105"/>
        </w:rPr>
        <w:t xml:space="preserve"> </w:t>
      </w:r>
      <w:r>
        <w:rPr>
          <w:w w:val="105"/>
        </w:rPr>
        <w:t>conviction, or civil judgment</w:t>
      </w:r>
      <w:r w:rsidR="005B79A1">
        <w:rPr>
          <w:w w:val="105"/>
        </w:rPr>
        <w:t xml:space="preserve"> is</w:t>
      </w:r>
      <w:r>
        <w:rPr>
          <w:w w:val="105"/>
        </w:rPr>
        <w:t xml:space="preserve"> related to a government contract.</w:t>
      </w:r>
    </w:p>
    <w:p w14:paraId="3B7B4B86" w14:textId="77777777" w:rsidR="007E3DAC" w:rsidRDefault="007E3DAC">
      <w:pPr>
        <w:pStyle w:val="BodyText"/>
        <w:spacing w:before="2"/>
        <w:rPr>
          <w:sz w:val="21"/>
        </w:rPr>
      </w:pPr>
    </w:p>
    <w:p w14:paraId="5928D0DF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recommended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termination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default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cause.</w:t>
      </w:r>
    </w:p>
    <w:p w14:paraId="3A0FF5F2" w14:textId="77777777" w:rsidR="007E3DAC" w:rsidRDefault="007E3DAC">
      <w:pPr>
        <w:pStyle w:val="BodyText"/>
        <w:spacing w:before="11"/>
        <w:rPr>
          <w:sz w:val="23"/>
        </w:rPr>
      </w:pPr>
    </w:p>
    <w:p w14:paraId="4EC69F03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debarment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suspension.</w:t>
      </w:r>
    </w:p>
    <w:p w14:paraId="5630AD66" w14:textId="77777777" w:rsidR="007E3DAC" w:rsidRDefault="007E3DAC">
      <w:pPr>
        <w:pStyle w:val="BodyText"/>
        <w:spacing w:before="11"/>
        <w:rPr>
          <w:sz w:val="23"/>
        </w:rPr>
      </w:pPr>
    </w:p>
    <w:p w14:paraId="368DD6CA" w14:textId="77777777" w:rsidR="007E3DAC" w:rsidRDefault="001B1D59">
      <w:pPr>
        <w:pStyle w:val="ListParagraph"/>
        <w:numPr>
          <w:ilvl w:val="2"/>
          <w:numId w:val="2"/>
        </w:numPr>
        <w:tabs>
          <w:tab w:val="left" w:pos="450"/>
        </w:tabs>
        <w:spacing w:line="271" w:lineRule="auto"/>
        <w:ind w:left="110" w:right="255" w:firstLine="0"/>
      </w:pPr>
      <w:r>
        <w:rPr>
          <w:w w:val="105"/>
        </w:rPr>
        <w:t xml:space="preserve">Any debarred or suspended contractor who bids on a </w:t>
      </w:r>
      <w:proofErr w:type="gramStart"/>
      <w:r>
        <w:rPr>
          <w:w w:val="105"/>
        </w:rPr>
        <w:t>Government</w:t>
      </w:r>
      <w:proofErr w:type="gramEnd"/>
      <w:r>
        <w:rPr>
          <w:w w:val="105"/>
        </w:rPr>
        <w:t xml:space="preserve"> contract (including those who indicate debarment or suspension on required certifications).</w:t>
      </w:r>
    </w:p>
    <w:p w14:paraId="61829076" w14:textId="77777777" w:rsidR="007E3DAC" w:rsidRDefault="007E3DAC">
      <w:pPr>
        <w:pStyle w:val="BodyText"/>
        <w:spacing w:before="1"/>
        <w:rPr>
          <w:sz w:val="21"/>
        </w:rPr>
      </w:pPr>
    </w:p>
    <w:p w14:paraId="51B7CEB2" w14:textId="77777777" w:rsidR="007E3DAC" w:rsidRDefault="001B1D59">
      <w:pPr>
        <w:pStyle w:val="ListParagraph"/>
        <w:numPr>
          <w:ilvl w:val="1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1"/>
          <w:w w:val="105"/>
        </w:rPr>
        <w:t xml:space="preserve"> </w:t>
      </w:r>
      <w:r>
        <w:rPr>
          <w:w w:val="105"/>
        </w:rPr>
        <w:t>officer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additional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requested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SAF/GCR.</w:t>
      </w:r>
    </w:p>
    <w:p w14:paraId="2BA226A1" w14:textId="77777777" w:rsidR="007E3DAC" w:rsidRDefault="007E3DAC">
      <w:pPr>
        <w:pStyle w:val="BodyText"/>
        <w:spacing w:before="10"/>
        <w:rPr>
          <w:sz w:val="23"/>
        </w:rPr>
      </w:pPr>
    </w:p>
    <w:p w14:paraId="1AB0B2D7" w14:textId="77777777" w:rsidR="007E3DAC" w:rsidRDefault="001B1D59">
      <w:pPr>
        <w:pStyle w:val="ListParagraph"/>
        <w:numPr>
          <w:ilvl w:val="0"/>
          <w:numId w:val="2"/>
        </w:numPr>
        <w:tabs>
          <w:tab w:val="left" w:pos="451"/>
        </w:tabs>
        <w:spacing w:before="1"/>
        <w:ind w:left="451" w:hanging="341"/>
      </w:pPr>
      <w:r>
        <w:rPr>
          <w:i/>
          <w:spacing w:val="6"/>
        </w:rPr>
        <w:t>Decision-making</w:t>
      </w:r>
      <w:r>
        <w:rPr>
          <w:i/>
          <w:spacing w:val="46"/>
        </w:rPr>
        <w:t xml:space="preserve"> </w:t>
      </w:r>
      <w:r>
        <w:rPr>
          <w:i/>
          <w:spacing w:val="-2"/>
        </w:rPr>
        <w:t>process</w:t>
      </w:r>
      <w:r>
        <w:rPr>
          <w:spacing w:val="-2"/>
        </w:rPr>
        <w:t>.</w:t>
      </w:r>
    </w:p>
    <w:p w14:paraId="17AD93B2" w14:textId="77777777" w:rsidR="007E3DAC" w:rsidRDefault="007E3DAC">
      <w:pPr>
        <w:pStyle w:val="BodyText"/>
        <w:spacing w:before="10"/>
        <w:rPr>
          <w:sz w:val="23"/>
        </w:rPr>
      </w:pPr>
    </w:p>
    <w:p w14:paraId="6A7800FA" w14:textId="77777777" w:rsidR="007E3DAC" w:rsidRDefault="001B1D59">
      <w:pPr>
        <w:pStyle w:val="BodyText"/>
        <w:spacing w:line="271" w:lineRule="auto"/>
        <w:ind w:left="110" w:right="440"/>
      </w:pPr>
      <w:r>
        <w:rPr>
          <w:w w:val="105"/>
        </w:rPr>
        <w:t>(2) If SAF/GCR determines that a hearing is required, the contracting activity must provide</w:t>
      </w:r>
      <w:r>
        <w:rPr>
          <w:spacing w:val="40"/>
          <w:w w:val="105"/>
        </w:rPr>
        <w:t xml:space="preserve"> </w:t>
      </w:r>
      <w:r>
        <w:rPr>
          <w:w w:val="105"/>
        </w:rPr>
        <w:t>witnesses and other support as requested.</w:t>
      </w:r>
    </w:p>
    <w:p w14:paraId="0DE4B5B7" w14:textId="77777777" w:rsidR="007E3DAC" w:rsidRDefault="007E3DAC">
      <w:pPr>
        <w:pStyle w:val="BodyText"/>
        <w:rPr>
          <w:sz w:val="26"/>
        </w:rPr>
      </w:pPr>
    </w:p>
    <w:p w14:paraId="7B08215A" w14:textId="77777777" w:rsidR="007E3DAC" w:rsidRDefault="001B1D59">
      <w:pPr>
        <w:pStyle w:val="Heading2"/>
        <w:spacing w:before="171"/>
        <w:rPr>
          <w:b/>
        </w:rPr>
      </w:pPr>
      <w:r>
        <w:rPr>
          <w:b/>
          <w:spacing w:val="-2"/>
        </w:rPr>
        <w:t>5309.407-3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Procedures</w:t>
      </w:r>
    </w:p>
    <w:p w14:paraId="66204FF1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1235231" w14:textId="77777777" w:rsidR="007E3DAC" w:rsidRDefault="001B1D59">
      <w:pPr>
        <w:pStyle w:val="BodyText"/>
        <w:ind w:left="11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contracting</w:t>
      </w:r>
      <w:r>
        <w:rPr>
          <w:spacing w:val="9"/>
          <w:w w:val="105"/>
        </w:rPr>
        <w:t xml:space="preserve"> </w:t>
      </w:r>
      <w:r>
        <w:rPr>
          <w:w w:val="105"/>
        </w:rPr>
        <w:t>officer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follow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debarment</w:t>
      </w:r>
      <w:r>
        <w:rPr>
          <w:spacing w:val="8"/>
          <w:w w:val="105"/>
        </w:rPr>
        <w:t xml:space="preserve"> </w:t>
      </w:r>
      <w:r>
        <w:rPr>
          <w:w w:val="105"/>
        </w:rPr>
        <w:t>procedures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5309.406-3</w:t>
      </w:r>
      <w:r>
        <w:rPr>
          <w:spacing w:val="9"/>
          <w:w w:val="105"/>
        </w:rPr>
        <w:t xml:space="preserve"> </w:t>
      </w:r>
      <w:r>
        <w:rPr>
          <w:w w:val="105"/>
        </w:rPr>
        <w:t>above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suspensions.</w:t>
      </w:r>
    </w:p>
    <w:p w14:paraId="2DBF0D7D" w14:textId="77777777" w:rsidR="007E3DAC" w:rsidRDefault="007E3DAC">
      <w:pPr>
        <w:pStyle w:val="BodyText"/>
        <w:rPr>
          <w:sz w:val="26"/>
        </w:rPr>
      </w:pPr>
    </w:p>
    <w:p w14:paraId="6B62F1B3" w14:textId="77777777" w:rsidR="007E3DAC" w:rsidRDefault="007E3DAC">
      <w:pPr>
        <w:pStyle w:val="BodyText"/>
        <w:spacing w:before="1"/>
        <w:rPr>
          <w:sz w:val="20"/>
        </w:rPr>
      </w:pPr>
    </w:p>
    <w:p w14:paraId="44333F4B" w14:textId="77777777" w:rsidR="007E3DAC" w:rsidRDefault="001B1D59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18"/>
        </w:rPr>
        <w:t xml:space="preserve"> </w:t>
      </w:r>
      <w:r>
        <w:rPr>
          <w:b/>
        </w:rPr>
        <w:t>5309.5</w:t>
      </w:r>
      <w:r>
        <w:rPr>
          <w:b/>
          <w:spacing w:val="-19"/>
        </w:rPr>
        <w:t xml:space="preserve"> </w:t>
      </w:r>
      <w:r>
        <w:rPr>
          <w:b/>
        </w:rPr>
        <w:t>-</w:t>
      </w:r>
      <w:r>
        <w:rPr>
          <w:b/>
          <w:spacing w:val="-18"/>
        </w:rPr>
        <w:t xml:space="preserve"> </w:t>
      </w:r>
      <w:r>
        <w:rPr>
          <w:b/>
        </w:rPr>
        <w:t>ORGANIZATIONAL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18"/>
        </w:rPr>
        <w:t xml:space="preserve"> </w:t>
      </w:r>
      <w:r>
        <w:rPr>
          <w:b/>
        </w:rPr>
        <w:t xml:space="preserve">CONSULTANT </w:t>
      </w:r>
      <w:r>
        <w:rPr>
          <w:b/>
        </w:rPr>
        <w:lastRenderedPageBreak/>
        <w:t>CONFLICTS OF INTEREST</w:t>
      </w:r>
    </w:p>
    <w:p w14:paraId="7FF75D36" w14:textId="77777777" w:rsidR="007E3DAC" w:rsidRDefault="007E3DAC">
      <w:pPr>
        <w:spacing w:line="273" w:lineRule="auto"/>
      </w:pPr>
    </w:p>
    <w:p w14:paraId="06FF9D2F" w14:textId="77777777" w:rsidR="007E3DAC" w:rsidRDefault="001B1D59">
      <w:pPr>
        <w:pStyle w:val="Heading2"/>
        <w:spacing w:before="76"/>
        <w:rPr>
          <w:b/>
        </w:rPr>
      </w:pPr>
      <w:r>
        <w:rPr>
          <w:b/>
          <w:spacing w:val="-4"/>
        </w:rPr>
        <w:t>5309.503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Waiver</w:t>
      </w:r>
    </w:p>
    <w:p w14:paraId="680A4E5D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92D9A84" w14:textId="77777777" w:rsidR="007E3DAC" w:rsidRDefault="001B1D59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30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19219836" w14:textId="77777777" w:rsidR="007E3DAC" w:rsidRDefault="007E3DAC">
      <w:pPr>
        <w:pStyle w:val="BodyText"/>
        <w:rPr>
          <w:sz w:val="26"/>
        </w:rPr>
      </w:pPr>
    </w:p>
    <w:p w14:paraId="24804B91" w14:textId="77777777" w:rsidR="007E3DAC" w:rsidRDefault="001B1D59">
      <w:pPr>
        <w:pStyle w:val="Heading2"/>
        <w:spacing w:before="204"/>
        <w:rPr>
          <w:b/>
        </w:rPr>
      </w:pPr>
      <w:r>
        <w:rPr>
          <w:b/>
        </w:rPr>
        <w:t>5309.504</w:t>
      </w:r>
      <w:r>
        <w:rPr>
          <w:b/>
          <w:spacing w:val="-17"/>
        </w:rPr>
        <w:t xml:space="preserve"> </w:t>
      </w:r>
      <w:r>
        <w:rPr>
          <w:b/>
        </w:rPr>
        <w:t>Contracting</w:t>
      </w:r>
      <w:r>
        <w:rPr>
          <w:b/>
          <w:spacing w:val="-16"/>
        </w:rPr>
        <w:t xml:space="preserve"> </w:t>
      </w:r>
      <w:r>
        <w:rPr>
          <w:b/>
        </w:rPr>
        <w:t>Officer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Responsibilities</w:t>
      </w:r>
    </w:p>
    <w:p w14:paraId="296FEF7D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1FC85AF" w14:textId="77777777" w:rsidR="007E3DAC" w:rsidRDefault="001B1D59">
      <w:pPr>
        <w:pStyle w:val="ListParagraph"/>
        <w:numPr>
          <w:ilvl w:val="0"/>
          <w:numId w:val="2"/>
        </w:numPr>
        <w:tabs>
          <w:tab w:val="left" w:pos="435"/>
        </w:tabs>
        <w:ind w:left="435" w:hanging="325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31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7194DBDC" w14:textId="77777777" w:rsidR="007E3DAC" w:rsidRDefault="007E3DAC">
      <w:pPr>
        <w:pStyle w:val="BodyText"/>
        <w:rPr>
          <w:sz w:val="26"/>
        </w:rPr>
      </w:pPr>
    </w:p>
    <w:p w14:paraId="4829B2C2" w14:textId="77777777" w:rsidR="007E3DAC" w:rsidRDefault="001B1D59" w:rsidP="61C56B0A">
      <w:pPr>
        <w:pStyle w:val="Heading2"/>
        <w:rPr>
          <w:b/>
          <w:bCs/>
        </w:rPr>
      </w:pPr>
      <w:r w:rsidRPr="61C56B0A">
        <w:rPr>
          <w:b/>
          <w:bCs/>
        </w:rPr>
        <w:t>5309.505</w:t>
      </w:r>
      <w:r w:rsidRPr="61C56B0A">
        <w:rPr>
          <w:b/>
          <w:bCs/>
          <w:spacing w:val="-14"/>
        </w:rPr>
        <w:t xml:space="preserve"> </w:t>
      </w:r>
      <w:r w:rsidRPr="61C56B0A">
        <w:rPr>
          <w:b/>
          <w:bCs/>
        </w:rPr>
        <w:t>General</w:t>
      </w:r>
      <w:r w:rsidRPr="61C56B0A">
        <w:rPr>
          <w:b/>
          <w:bCs/>
          <w:spacing w:val="-14"/>
        </w:rPr>
        <w:t xml:space="preserve"> </w:t>
      </w:r>
      <w:r w:rsidRPr="61C56B0A">
        <w:rPr>
          <w:b/>
          <w:bCs/>
          <w:spacing w:val="-2"/>
        </w:rPr>
        <w:t>rules</w:t>
      </w:r>
    </w:p>
    <w:p w14:paraId="769D0D3C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23D5FDED" w14:textId="77777777" w:rsidR="007E3DAC" w:rsidRDefault="001B1D59">
      <w:pPr>
        <w:pStyle w:val="BodyText"/>
        <w:spacing w:before="1" w:line="271" w:lineRule="auto"/>
        <w:ind w:left="110" w:right="215"/>
      </w:pPr>
      <w:r>
        <w:rPr>
          <w:w w:val="105"/>
        </w:rPr>
        <w:t>(b)(2) An unfair competitive advantage exists where a contractor competing for award of any Federal contract possesses any information that is relevant to the contract but is not available to all</w:t>
      </w:r>
      <w:r>
        <w:rPr>
          <w:spacing w:val="80"/>
          <w:w w:val="105"/>
        </w:rPr>
        <w:t xml:space="preserve"> </w:t>
      </w:r>
      <w:r>
        <w:rPr>
          <w:w w:val="105"/>
        </w:rPr>
        <w:t>competitors that is acquired as part of official duties by prior government officials, and such</w:t>
      </w:r>
      <w:r>
        <w:rPr>
          <w:spacing w:val="40"/>
          <w:w w:val="105"/>
        </w:rPr>
        <w:t xml:space="preserve"> </w:t>
      </w:r>
      <w:r>
        <w:rPr>
          <w:w w:val="105"/>
        </w:rPr>
        <w:t>information would assist the contractor in obtaining the contract.</w:t>
      </w:r>
    </w:p>
    <w:p w14:paraId="54CD245A" w14:textId="77777777" w:rsidR="007E3DAC" w:rsidRDefault="007E3DAC" w:rsidP="61C56B0A">
      <w:pPr>
        <w:pStyle w:val="BodyText"/>
        <w:rPr>
          <w:sz w:val="26"/>
          <w:szCs w:val="26"/>
        </w:rPr>
      </w:pPr>
    </w:p>
    <w:p w14:paraId="466A0978" w14:textId="3BD9ADA1" w:rsidR="00F442CD" w:rsidRPr="009F2DCF" w:rsidRDefault="00F442CD" w:rsidP="009F2DCF">
      <w:pPr>
        <w:pStyle w:val="BodyText"/>
        <w:ind w:firstLine="110"/>
        <w:rPr>
          <w:b/>
          <w:bCs/>
          <w:sz w:val="26"/>
          <w:szCs w:val="26"/>
        </w:rPr>
      </w:pPr>
      <w:commentRangeStart w:id="8"/>
      <w:r w:rsidRPr="009F2DCF">
        <w:rPr>
          <w:b/>
          <w:bCs/>
          <w:sz w:val="26"/>
          <w:szCs w:val="26"/>
        </w:rPr>
        <w:t>5309.506 Procedures</w:t>
      </w:r>
    </w:p>
    <w:p w14:paraId="6CFA1916" w14:textId="77777777" w:rsidR="00F442CD" w:rsidRPr="00F442CD" w:rsidRDefault="00F442CD" w:rsidP="00F442CD">
      <w:pPr>
        <w:pStyle w:val="BodyText"/>
        <w:rPr>
          <w:sz w:val="26"/>
          <w:szCs w:val="26"/>
        </w:rPr>
      </w:pPr>
    </w:p>
    <w:p w14:paraId="10238FEF" w14:textId="11D7A151" w:rsidR="00F442CD" w:rsidRDefault="00F442CD" w:rsidP="009F2DCF">
      <w:pPr>
        <w:pStyle w:val="BodyText"/>
        <w:ind w:firstLine="110"/>
        <w:rPr>
          <w:sz w:val="26"/>
          <w:szCs w:val="26"/>
        </w:rPr>
      </w:pPr>
      <w:r w:rsidRPr="00F442CD">
        <w:rPr>
          <w:sz w:val="26"/>
          <w:szCs w:val="26"/>
        </w:rPr>
        <w:t>(d)(3) See MP5301.601(a)(i).</w:t>
      </w:r>
      <w:commentRangeEnd w:id="8"/>
      <w:r w:rsidR="00265578">
        <w:rPr>
          <w:rStyle w:val="CommentReference"/>
        </w:rPr>
        <w:commentReference w:id="8"/>
      </w:r>
    </w:p>
    <w:p w14:paraId="404C31CA" w14:textId="77777777" w:rsidR="00F442CD" w:rsidRDefault="00F442CD" w:rsidP="61C56B0A">
      <w:pPr>
        <w:pStyle w:val="BodyText"/>
        <w:rPr>
          <w:sz w:val="26"/>
          <w:szCs w:val="26"/>
        </w:rPr>
      </w:pPr>
    </w:p>
    <w:p w14:paraId="75614D6F" w14:textId="77777777" w:rsidR="007E3DAC" w:rsidRDefault="001B1D59">
      <w:pPr>
        <w:pStyle w:val="Heading2"/>
        <w:spacing w:before="171"/>
        <w:rPr>
          <w:b/>
        </w:rPr>
      </w:pPr>
      <w:r>
        <w:rPr>
          <w:b/>
          <w:spacing w:val="-2"/>
        </w:rPr>
        <w:t>5309.507-2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Solicitation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Provisions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Clause</w:t>
      </w:r>
    </w:p>
    <w:p w14:paraId="1231BE67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E7B5887" w14:textId="77777777" w:rsidR="007E3DAC" w:rsidRDefault="001B1D59">
      <w:pPr>
        <w:pStyle w:val="ListParagraph"/>
        <w:numPr>
          <w:ilvl w:val="0"/>
          <w:numId w:val="1"/>
        </w:numPr>
        <w:tabs>
          <w:tab w:val="left" w:pos="442"/>
        </w:tabs>
        <w:spacing w:line="271" w:lineRule="auto"/>
        <w:ind w:right="356" w:firstLine="0"/>
      </w:pPr>
      <w:r>
        <w:rPr>
          <w:w w:val="105"/>
        </w:rPr>
        <w:t xml:space="preserve">In accordance with </w:t>
      </w:r>
      <w:hyperlink r:id="rId32" w:anchor="FAR_9_507_2">
        <w:r>
          <w:rPr>
            <w:color w:val="27314A"/>
            <w:w w:val="105"/>
            <w:u w:val="single" w:color="27314A"/>
          </w:rPr>
          <w:t>FAR 9.507-2</w:t>
        </w:r>
      </w:hyperlink>
      <w:r>
        <w:rPr>
          <w:w w:val="105"/>
        </w:rPr>
        <w:t xml:space="preserve">, insert the clause at </w:t>
      </w:r>
      <w:hyperlink r:id="rId33" w:anchor="DAFFARS_5352_209_9000">
        <w:r>
          <w:rPr>
            <w:color w:val="27314A"/>
            <w:w w:val="105"/>
            <w:u w:val="single" w:color="27314A"/>
          </w:rPr>
          <w:t>DAFFARS 5352.209-9000</w:t>
        </w:r>
      </w:hyperlink>
      <w:r>
        <w:rPr>
          <w:w w:val="105"/>
        </w:rPr>
        <w:t xml:space="preserve">, </w:t>
      </w:r>
      <w:r>
        <w:rPr>
          <w:i/>
          <w:w w:val="105"/>
        </w:rPr>
        <w:t>Organizational</w:t>
      </w:r>
      <w:r>
        <w:rPr>
          <w:i/>
          <w:spacing w:val="80"/>
          <w:w w:val="105"/>
        </w:rPr>
        <w:t xml:space="preserve"> </w:t>
      </w:r>
      <w:r>
        <w:rPr>
          <w:i/>
          <w:w w:val="105"/>
        </w:rPr>
        <w:t>Conflict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 xml:space="preserve"> </w:t>
      </w:r>
      <w:r>
        <w:rPr>
          <w:i/>
          <w:w w:val="105"/>
        </w:rPr>
        <w:t>Interest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written,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Section</w:t>
      </w:r>
      <w:r>
        <w:rPr>
          <w:spacing w:val="24"/>
          <w:w w:val="105"/>
        </w:rPr>
        <w:t xml:space="preserve"> </w:t>
      </w:r>
      <w:r>
        <w:rPr>
          <w:w w:val="105"/>
        </w:rPr>
        <w:t>I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contractor's</w:t>
      </w:r>
      <w:r>
        <w:rPr>
          <w:spacing w:val="24"/>
          <w:w w:val="105"/>
        </w:rPr>
        <w:t xml:space="preserve"> </w:t>
      </w:r>
      <w:r>
        <w:rPr>
          <w:w w:val="105"/>
        </w:rPr>
        <w:t>eligibility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future prime contract or subcontract awards shall be restricted because of services being provided as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stated in </w:t>
      </w:r>
      <w:hyperlink r:id="rId34" w:anchor="FAR_9_505_1">
        <w:r>
          <w:rPr>
            <w:color w:val="27314A"/>
            <w:w w:val="105"/>
            <w:u w:val="single" w:color="27314A"/>
          </w:rPr>
          <w:t>FAR 9.505-1 through -4.</w:t>
        </w:r>
      </w:hyperlink>
    </w:p>
    <w:p w14:paraId="36FEB5B0" w14:textId="77777777" w:rsidR="007E3DAC" w:rsidRDefault="007E3DAC">
      <w:pPr>
        <w:pStyle w:val="BodyText"/>
        <w:spacing w:before="1"/>
        <w:rPr>
          <w:sz w:val="13"/>
        </w:rPr>
      </w:pPr>
    </w:p>
    <w:p w14:paraId="536B700C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before="95" w:line="271" w:lineRule="auto"/>
        <w:ind w:right="990" w:firstLine="0"/>
      </w:pPr>
      <w:r>
        <w:rPr>
          <w:w w:val="105"/>
        </w:rPr>
        <w:t xml:space="preserve">Insert the basic clause when the contractor will be providing systems engineering and/or technical direction. See </w:t>
      </w:r>
      <w:hyperlink r:id="rId35" w:anchor="FAR_9_505_1">
        <w:r>
          <w:rPr>
            <w:color w:val="27314A"/>
            <w:w w:val="105"/>
            <w:u w:val="single" w:color="27314A"/>
          </w:rPr>
          <w:t>FAR 9.505-1</w:t>
        </w:r>
      </w:hyperlink>
      <w:r>
        <w:rPr>
          <w:w w:val="105"/>
        </w:rPr>
        <w:t>.</w:t>
      </w:r>
    </w:p>
    <w:p w14:paraId="30D7AA69" w14:textId="77777777" w:rsidR="007E3DAC" w:rsidRDefault="007E3DAC">
      <w:pPr>
        <w:pStyle w:val="BodyText"/>
        <w:spacing w:before="1"/>
        <w:rPr>
          <w:sz w:val="21"/>
        </w:rPr>
      </w:pPr>
    </w:p>
    <w:p w14:paraId="4165EECD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155" w:firstLine="0"/>
      </w:pPr>
      <w:r>
        <w:rPr>
          <w:w w:val="105"/>
        </w:rPr>
        <w:t xml:space="preserve">Insert the clause with its Alternate I when the contractor will be preparing specifications or work statements. See </w:t>
      </w:r>
      <w:hyperlink r:id="rId36" w:anchor="FAR_9_505_2">
        <w:r>
          <w:rPr>
            <w:color w:val="27314A"/>
            <w:w w:val="105"/>
            <w:u w:val="single" w:color="27314A"/>
          </w:rPr>
          <w:t>FAR 9.505-2</w:t>
        </w:r>
      </w:hyperlink>
      <w:r>
        <w:rPr>
          <w:w w:val="105"/>
        </w:rPr>
        <w:t>.</w:t>
      </w:r>
    </w:p>
    <w:p w14:paraId="7196D064" w14:textId="77777777" w:rsidR="007E3DAC" w:rsidRDefault="007E3DAC">
      <w:pPr>
        <w:pStyle w:val="BodyText"/>
        <w:spacing w:before="1"/>
        <w:rPr>
          <w:sz w:val="21"/>
        </w:rPr>
      </w:pPr>
    </w:p>
    <w:p w14:paraId="4C9D7CC8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302" w:firstLine="0"/>
      </w:pPr>
      <w:r>
        <w:rPr>
          <w:w w:val="105"/>
        </w:rPr>
        <w:t>Insert the clause with its Alternate II when the contractor will be providing technical evaluation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or advisory and assistance services. See </w:t>
      </w:r>
      <w:hyperlink r:id="rId37" w:anchor="FAR_9_505_3">
        <w:r>
          <w:rPr>
            <w:color w:val="27314A"/>
            <w:w w:val="105"/>
            <w:u w:val="single" w:color="27314A"/>
          </w:rPr>
          <w:t>FAR 9.505-3</w:t>
        </w:r>
      </w:hyperlink>
      <w:r>
        <w:rPr>
          <w:w w:val="105"/>
        </w:rPr>
        <w:t>.</w:t>
      </w:r>
    </w:p>
    <w:p w14:paraId="34FF1C98" w14:textId="77777777" w:rsidR="007E3DAC" w:rsidRDefault="007E3DAC">
      <w:pPr>
        <w:pStyle w:val="BodyText"/>
        <w:spacing w:before="1"/>
        <w:rPr>
          <w:sz w:val="21"/>
        </w:rPr>
      </w:pPr>
    </w:p>
    <w:p w14:paraId="2FC101FC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before="1" w:line="271" w:lineRule="auto"/>
        <w:ind w:right="131" w:firstLine="0"/>
      </w:pPr>
      <w:r>
        <w:rPr>
          <w:w w:val="105"/>
        </w:rPr>
        <w:t>Insert the clause with its Alternate III when the contractor will be obtaining access to proprietary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information. See </w:t>
      </w:r>
      <w:hyperlink r:id="rId38" w:anchor="FAR_9_505_4">
        <w:r>
          <w:rPr>
            <w:color w:val="27314A"/>
            <w:w w:val="105"/>
            <w:u w:val="single" w:color="27314A"/>
          </w:rPr>
          <w:t>FAR 9.505-4</w:t>
        </w:r>
      </w:hyperlink>
      <w:r>
        <w:rPr>
          <w:w w:val="105"/>
        </w:rPr>
        <w:t>.</w:t>
      </w:r>
    </w:p>
    <w:p w14:paraId="6D072C0D" w14:textId="77777777" w:rsidR="007E3DAC" w:rsidRDefault="007E3DAC">
      <w:pPr>
        <w:pStyle w:val="BodyText"/>
        <w:spacing w:before="1"/>
        <w:rPr>
          <w:sz w:val="21"/>
        </w:rPr>
      </w:pPr>
    </w:p>
    <w:p w14:paraId="23AE10F2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182" w:firstLine="0"/>
      </w:pPr>
      <w:r>
        <w:rPr>
          <w:w w:val="105"/>
        </w:rPr>
        <w:t>Insert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clause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Alternate</w:t>
      </w:r>
      <w:r>
        <w:rPr>
          <w:spacing w:val="25"/>
          <w:w w:val="105"/>
        </w:rPr>
        <w:t xml:space="preserve"> </w:t>
      </w:r>
      <w:r>
        <w:rPr>
          <w:w w:val="105"/>
        </w:rPr>
        <w:t>IV</w:t>
      </w:r>
      <w:r>
        <w:rPr>
          <w:spacing w:val="25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contract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task</w:t>
      </w:r>
      <w:r>
        <w:rPr>
          <w:spacing w:val="25"/>
          <w:w w:val="105"/>
        </w:rPr>
        <w:t xml:space="preserve"> </w:t>
      </w:r>
      <w:r>
        <w:rPr>
          <w:w w:val="105"/>
        </w:rPr>
        <w:t>ordering</w:t>
      </w:r>
      <w:r>
        <w:rPr>
          <w:spacing w:val="25"/>
          <w:w w:val="105"/>
        </w:rPr>
        <w:t xml:space="preserve"> </w:t>
      </w:r>
      <w:r>
        <w:rPr>
          <w:w w:val="105"/>
        </w:rPr>
        <w:t>contract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when more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supported.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7"/>
          <w:w w:val="105"/>
        </w:rPr>
        <w:t xml:space="preserve"> </w:t>
      </w:r>
      <w:r>
        <w:rPr>
          <w:w w:val="105"/>
        </w:rPr>
        <w:t>officer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Alternate</w:t>
      </w:r>
      <w:r>
        <w:rPr>
          <w:spacing w:val="17"/>
          <w:w w:val="105"/>
        </w:rPr>
        <w:t xml:space="preserve"> </w:t>
      </w:r>
      <w:r>
        <w:rPr>
          <w:w w:val="105"/>
        </w:rPr>
        <w:t>IV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include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list of systems for which task orders may be issued and indicate which organizational conflict of interest</w:t>
      </w:r>
      <w:r>
        <w:rPr>
          <w:spacing w:val="40"/>
          <w:w w:val="105"/>
        </w:rPr>
        <w:t xml:space="preserve"> </w:t>
      </w:r>
      <w:r>
        <w:rPr>
          <w:w w:val="105"/>
        </w:rPr>
        <w:t>provision in paragraph (a)(2) shall apply.</w:t>
      </w:r>
    </w:p>
    <w:p w14:paraId="48A21919" w14:textId="77777777" w:rsidR="007E3DAC" w:rsidRDefault="007E3DAC">
      <w:pPr>
        <w:pStyle w:val="BodyText"/>
        <w:spacing w:before="2"/>
        <w:rPr>
          <w:sz w:val="21"/>
        </w:rPr>
      </w:pPr>
    </w:p>
    <w:p w14:paraId="49EAC867" w14:textId="77777777" w:rsidR="007E3DAC" w:rsidRDefault="001B1D59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686" w:firstLine="0"/>
      </w:pPr>
      <w:r>
        <w:rPr>
          <w:w w:val="105"/>
        </w:rPr>
        <w:t>Insert the clause with its Alternate V when the contract provides for delivery orders. The contracting officer shall indicate in each delivery order which organizational conflict of interest</w:t>
      </w:r>
      <w:r>
        <w:rPr>
          <w:spacing w:val="40"/>
          <w:w w:val="105"/>
        </w:rPr>
        <w:t xml:space="preserve"> </w:t>
      </w:r>
      <w:r>
        <w:rPr>
          <w:w w:val="105"/>
        </w:rPr>
        <w:t>provision in paragraph (a)(2) shall apply.</w:t>
      </w:r>
    </w:p>
    <w:p w14:paraId="6BD18F9B" w14:textId="77777777" w:rsidR="007E3DAC" w:rsidRDefault="007E3DAC">
      <w:pPr>
        <w:pStyle w:val="BodyText"/>
        <w:spacing w:before="1"/>
        <w:rPr>
          <w:sz w:val="21"/>
        </w:rPr>
      </w:pPr>
    </w:p>
    <w:p w14:paraId="39818F5E" w14:textId="1A0CE0CB" w:rsidR="007E3DAC" w:rsidRDefault="001B1D59" w:rsidP="001A2E41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431" w:firstLine="0"/>
      </w:pPr>
      <w:r>
        <w:rPr>
          <w:w w:val="105"/>
        </w:rPr>
        <w:lastRenderedPageBreak/>
        <w:t>Insert Alternate VI when it is necessary to have the restrictions of this clause included in all or</w:t>
      </w:r>
      <w:r>
        <w:rPr>
          <w:spacing w:val="40"/>
          <w:w w:val="105"/>
        </w:rPr>
        <w:t xml:space="preserve"> </w:t>
      </w:r>
      <w:r>
        <w:rPr>
          <w:w w:val="105"/>
        </w:rPr>
        <w:t>some subcontracts, teaming arrangements, and other agencies calling for performance of work</w:t>
      </w:r>
      <w:r>
        <w:rPr>
          <w:spacing w:val="80"/>
          <w:w w:val="105"/>
        </w:rPr>
        <w:t xml:space="preserve"> </w:t>
      </w:r>
      <w:r>
        <w:rPr>
          <w:w w:val="105"/>
        </w:rPr>
        <w:t>related to the contract.</w:t>
      </w:r>
    </w:p>
    <w:p w14:paraId="6E693C1E" w14:textId="77777777" w:rsidR="001A2E41" w:rsidRDefault="001A2E41">
      <w:pPr>
        <w:spacing w:line="271" w:lineRule="auto"/>
      </w:pPr>
    </w:p>
    <w:p w14:paraId="278C6080" w14:textId="77777777" w:rsidR="007E3DAC" w:rsidRDefault="001B1D59">
      <w:pPr>
        <w:pStyle w:val="ListParagraph"/>
        <w:numPr>
          <w:ilvl w:val="0"/>
          <w:numId w:val="1"/>
        </w:numPr>
        <w:tabs>
          <w:tab w:val="left" w:pos="451"/>
        </w:tabs>
        <w:spacing w:before="82"/>
        <w:ind w:left="451" w:hanging="341"/>
      </w:pP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prescribed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hyperlink r:id="rId39" w:anchor="FAR_9_507_1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9.507-1</w:t>
        </w:r>
      </w:hyperlink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insert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6"/>
          <w:w w:val="105"/>
        </w:rPr>
        <w:t xml:space="preserve"> </w:t>
      </w:r>
      <w:r>
        <w:rPr>
          <w:w w:val="105"/>
        </w:rPr>
        <w:t>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provision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hyperlink r:id="rId40" w:anchor="DAFFARS_5352_209_9001">
        <w:r>
          <w:rPr>
            <w:color w:val="27314A"/>
            <w:w w:val="105"/>
            <w:u w:val="single" w:color="27314A"/>
          </w:rPr>
          <w:t>DAFFARS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5352.209-</w:t>
        </w:r>
        <w:r>
          <w:rPr>
            <w:color w:val="27314A"/>
            <w:spacing w:val="-2"/>
            <w:w w:val="105"/>
            <w:u w:val="single" w:color="27314A"/>
          </w:rPr>
          <w:t>9001</w:t>
        </w:r>
      </w:hyperlink>
      <w:r>
        <w:rPr>
          <w:spacing w:val="-2"/>
          <w:w w:val="105"/>
        </w:rPr>
        <w:t>,</w:t>
      </w:r>
    </w:p>
    <w:p w14:paraId="0CD6EB7E" w14:textId="77777777" w:rsidR="007E3DAC" w:rsidRDefault="001B1D59">
      <w:pPr>
        <w:spacing w:before="34"/>
        <w:ind w:left="110"/>
      </w:pPr>
      <w:r>
        <w:rPr>
          <w:i/>
          <w:w w:val="110"/>
        </w:rPr>
        <w:t>Potential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Organizational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Conflict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lnterest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substantially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written.</w:t>
      </w:r>
    </w:p>
    <w:p w14:paraId="0F3CABC7" w14:textId="77777777" w:rsidR="007E3DAC" w:rsidRDefault="007E3DAC">
      <w:pPr>
        <w:pStyle w:val="BodyText"/>
        <w:rPr>
          <w:sz w:val="26"/>
        </w:rPr>
      </w:pPr>
    </w:p>
    <w:p w14:paraId="28B4B6E1" w14:textId="77777777" w:rsidR="007E3DAC" w:rsidRDefault="001B1D59">
      <w:pPr>
        <w:pStyle w:val="Heading2"/>
        <w:rPr>
          <w:b/>
        </w:rPr>
      </w:pPr>
      <w:r>
        <w:rPr>
          <w:b/>
        </w:rPr>
        <w:t>5309.571-7</w:t>
      </w:r>
      <w:r>
        <w:rPr>
          <w:b/>
          <w:spacing w:val="-17"/>
        </w:rPr>
        <w:t xml:space="preserve"> </w:t>
      </w:r>
      <w:r>
        <w:rPr>
          <w:b/>
        </w:rPr>
        <w:t>Systems</w:t>
      </w:r>
      <w:r>
        <w:rPr>
          <w:b/>
          <w:spacing w:val="-16"/>
        </w:rPr>
        <w:t xml:space="preserve"> </w:t>
      </w:r>
      <w:r>
        <w:rPr>
          <w:b/>
        </w:rPr>
        <w:t>Engineering</w:t>
      </w:r>
      <w:r>
        <w:rPr>
          <w:b/>
          <w:spacing w:val="-17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Technical</w:t>
      </w:r>
      <w:r>
        <w:rPr>
          <w:b/>
          <w:spacing w:val="-16"/>
        </w:rPr>
        <w:t xml:space="preserve"> </w:t>
      </w:r>
      <w:r>
        <w:rPr>
          <w:b/>
        </w:rPr>
        <w:t>Assistance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Contracts</w:t>
      </w:r>
    </w:p>
    <w:p w14:paraId="5B08B5D1" w14:textId="77777777" w:rsidR="007E3DAC" w:rsidRDefault="007E3DAC">
      <w:pPr>
        <w:pStyle w:val="BodyText"/>
        <w:spacing w:before="4"/>
        <w:rPr>
          <w:rFonts w:ascii="Bookman Old Style"/>
          <w:b/>
          <w:sz w:val="42"/>
        </w:rPr>
      </w:pPr>
    </w:p>
    <w:p w14:paraId="73D02243" w14:textId="77777777" w:rsidR="007E3DAC" w:rsidRDefault="001B1D59">
      <w:pPr>
        <w:pStyle w:val="BodyText"/>
        <w:spacing w:before="1"/>
        <w:ind w:left="110"/>
      </w:pPr>
      <w:r>
        <w:rPr>
          <w:w w:val="105"/>
        </w:rPr>
        <w:t>(c)(1)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hyperlink r:id="rId4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7E3DAC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7T15:15:00Z" w:initials="AR">
    <w:p w14:paraId="538706F6" w14:textId="77777777" w:rsidR="00265578" w:rsidRDefault="00C806B0" w:rsidP="00265578">
      <w:pPr>
        <w:pStyle w:val="CommentText"/>
      </w:pPr>
      <w:r>
        <w:rPr>
          <w:rStyle w:val="CommentReference"/>
        </w:rPr>
        <w:annotationRef/>
      </w:r>
      <w:r w:rsidR="00265578">
        <w:t>Section completely changed; replaced with this verbiage</w:t>
      </w:r>
    </w:p>
  </w:comment>
  <w:comment w:id="6" w:author="ROSSI, AMANDA M CIV USAF HAF SAF/AQCP" w:date="2024-05-17T15:17:00Z" w:initials="AR">
    <w:p w14:paraId="68FA0003" w14:textId="77777777" w:rsidR="00265578" w:rsidRDefault="00265578" w:rsidP="00265578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  <w:comment w:id="8" w:author="ROSSI, AMANDA M CIV USAF HAF SAF/AQCP" w:date="2024-05-17T15:20:00Z" w:initials="AR">
    <w:p w14:paraId="01ECF9FD" w14:textId="77777777" w:rsidR="00265578" w:rsidRDefault="00265578" w:rsidP="00265578">
      <w:pPr>
        <w:pStyle w:val="CommentText"/>
      </w:pPr>
      <w:r>
        <w:rPr>
          <w:rStyle w:val="CommentReference"/>
        </w:rPr>
        <w:annotationRef/>
      </w:r>
      <w:r>
        <w:t>ALL 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706F6" w15:done="0"/>
  <w15:commentEx w15:paraId="68FA0003" w15:done="0"/>
  <w15:commentEx w15:paraId="01ECF9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1F2FF" w16cex:dateUtc="2024-05-17T21:15:00Z"/>
  <w16cex:commentExtensible w16cex:durableId="29F1F38D" w16cex:dateUtc="2024-05-17T21:17:00Z"/>
  <w16cex:commentExtensible w16cex:durableId="29F1F433" w16cex:dateUtc="2024-05-17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706F6" w16cid:durableId="29F1F2FF"/>
  <w16cid:commentId w16cid:paraId="68FA0003" w16cid:durableId="29F1F38D"/>
  <w16cid:commentId w16cid:paraId="01ECF9FD" w16cid:durableId="29F1F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46FD"/>
    <w:multiLevelType w:val="hybridMultilevel"/>
    <w:tmpl w:val="82BA8ECE"/>
    <w:lvl w:ilvl="0" w:tplc="07B03E70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B958DEF8">
      <w:numFmt w:val="bullet"/>
      <w:lvlText w:val="•"/>
      <w:lvlJc w:val="left"/>
      <w:pPr>
        <w:ind w:left="1438" w:hanging="336"/>
      </w:pPr>
      <w:rPr>
        <w:rFonts w:hint="default"/>
        <w:lang w:val="en-US" w:eastAsia="en-US" w:bidi="ar-SA"/>
      </w:rPr>
    </w:lvl>
    <w:lvl w:ilvl="2" w:tplc="916C5D8E">
      <w:numFmt w:val="bullet"/>
      <w:lvlText w:val="•"/>
      <w:lvlJc w:val="left"/>
      <w:pPr>
        <w:ind w:left="2437" w:hanging="336"/>
      </w:pPr>
      <w:rPr>
        <w:rFonts w:hint="default"/>
        <w:lang w:val="en-US" w:eastAsia="en-US" w:bidi="ar-SA"/>
      </w:rPr>
    </w:lvl>
    <w:lvl w:ilvl="3" w:tplc="A364D468">
      <w:numFmt w:val="bullet"/>
      <w:lvlText w:val="•"/>
      <w:lvlJc w:val="left"/>
      <w:pPr>
        <w:ind w:left="3435" w:hanging="336"/>
      </w:pPr>
      <w:rPr>
        <w:rFonts w:hint="default"/>
        <w:lang w:val="en-US" w:eastAsia="en-US" w:bidi="ar-SA"/>
      </w:rPr>
    </w:lvl>
    <w:lvl w:ilvl="4" w:tplc="1688B98A">
      <w:numFmt w:val="bullet"/>
      <w:lvlText w:val="•"/>
      <w:lvlJc w:val="left"/>
      <w:pPr>
        <w:ind w:left="4434" w:hanging="336"/>
      </w:pPr>
      <w:rPr>
        <w:rFonts w:hint="default"/>
        <w:lang w:val="en-US" w:eastAsia="en-US" w:bidi="ar-SA"/>
      </w:rPr>
    </w:lvl>
    <w:lvl w:ilvl="5" w:tplc="52E48CC4">
      <w:numFmt w:val="bullet"/>
      <w:lvlText w:val="•"/>
      <w:lvlJc w:val="left"/>
      <w:pPr>
        <w:ind w:left="5432" w:hanging="336"/>
      </w:pPr>
      <w:rPr>
        <w:rFonts w:hint="default"/>
        <w:lang w:val="en-US" w:eastAsia="en-US" w:bidi="ar-SA"/>
      </w:rPr>
    </w:lvl>
    <w:lvl w:ilvl="6" w:tplc="DFE28932">
      <w:numFmt w:val="bullet"/>
      <w:lvlText w:val="•"/>
      <w:lvlJc w:val="left"/>
      <w:pPr>
        <w:ind w:left="6431" w:hanging="336"/>
      </w:pPr>
      <w:rPr>
        <w:rFonts w:hint="default"/>
        <w:lang w:val="en-US" w:eastAsia="en-US" w:bidi="ar-SA"/>
      </w:rPr>
    </w:lvl>
    <w:lvl w:ilvl="7" w:tplc="C10CA5C2">
      <w:numFmt w:val="bullet"/>
      <w:lvlText w:val="•"/>
      <w:lvlJc w:val="left"/>
      <w:pPr>
        <w:ind w:left="7429" w:hanging="336"/>
      </w:pPr>
      <w:rPr>
        <w:rFonts w:hint="default"/>
        <w:lang w:val="en-US" w:eastAsia="en-US" w:bidi="ar-SA"/>
      </w:rPr>
    </w:lvl>
    <w:lvl w:ilvl="8" w:tplc="A4BA071C">
      <w:numFmt w:val="bullet"/>
      <w:lvlText w:val="•"/>
      <w:lvlJc w:val="left"/>
      <w:pPr>
        <w:ind w:left="8428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53EC3119"/>
    <w:multiLevelType w:val="hybridMultilevel"/>
    <w:tmpl w:val="67628C2C"/>
    <w:lvl w:ilvl="0" w:tplc="07DCD406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77402E10">
      <w:start w:val="1"/>
      <w:numFmt w:val="decimal"/>
      <w:lvlText w:val="(%2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9D72AD72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92F2F700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6A7ED7DC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922C0B86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639A6D72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4A201CEE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520E7DD2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5FDAFC8A"/>
    <w:multiLevelType w:val="hybridMultilevel"/>
    <w:tmpl w:val="B866AEE2"/>
    <w:lvl w:ilvl="0" w:tplc="825EDE50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2BBEA16E">
      <w:start w:val="1"/>
      <w:numFmt w:val="lowerRoman"/>
      <w:lvlText w:val="(%2)"/>
      <w:lvlJc w:val="left"/>
      <w:pPr>
        <w:ind w:left="110" w:hanging="28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2" w:tplc="961C59DA">
      <w:start w:val="1"/>
      <w:numFmt w:val="decimal"/>
      <w:lvlText w:val="(%3)"/>
      <w:lvlJc w:val="left"/>
      <w:pPr>
        <w:ind w:left="453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1"/>
        <w:sz w:val="22"/>
        <w:szCs w:val="22"/>
        <w:lang w:val="en-US" w:eastAsia="en-US" w:bidi="ar-SA"/>
      </w:rPr>
    </w:lvl>
    <w:lvl w:ilvl="3" w:tplc="96EC76AC">
      <w:numFmt w:val="bullet"/>
      <w:lvlText w:val="•"/>
      <w:lvlJc w:val="left"/>
      <w:pPr>
        <w:ind w:left="1705" w:hanging="344"/>
      </w:pPr>
      <w:rPr>
        <w:rFonts w:hint="default"/>
        <w:lang w:val="en-US" w:eastAsia="en-US" w:bidi="ar-SA"/>
      </w:rPr>
    </w:lvl>
    <w:lvl w:ilvl="4" w:tplc="2FB20AFE">
      <w:numFmt w:val="bullet"/>
      <w:lvlText w:val="•"/>
      <w:lvlJc w:val="left"/>
      <w:pPr>
        <w:ind w:left="2951" w:hanging="344"/>
      </w:pPr>
      <w:rPr>
        <w:rFonts w:hint="default"/>
        <w:lang w:val="en-US" w:eastAsia="en-US" w:bidi="ar-SA"/>
      </w:rPr>
    </w:lvl>
    <w:lvl w:ilvl="5" w:tplc="233E5EB2">
      <w:numFmt w:val="bullet"/>
      <w:lvlText w:val="•"/>
      <w:lvlJc w:val="left"/>
      <w:pPr>
        <w:ind w:left="4197" w:hanging="344"/>
      </w:pPr>
      <w:rPr>
        <w:rFonts w:hint="default"/>
        <w:lang w:val="en-US" w:eastAsia="en-US" w:bidi="ar-SA"/>
      </w:rPr>
    </w:lvl>
    <w:lvl w:ilvl="6" w:tplc="411676CC">
      <w:numFmt w:val="bullet"/>
      <w:lvlText w:val="•"/>
      <w:lvlJc w:val="left"/>
      <w:pPr>
        <w:ind w:left="5442" w:hanging="344"/>
      </w:pPr>
      <w:rPr>
        <w:rFonts w:hint="default"/>
        <w:lang w:val="en-US" w:eastAsia="en-US" w:bidi="ar-SA"/>
      </w:rPr>
    </w:lvl>
    <w:lvl w:ilvl="7" w:tplc="F7E21C16">
      <w:numFmt w:val="bullet"/>
      <w:lvlText w:val="•"/>
      <w:lvlJc w:val="left"/>
      <w:pPr>
        <w:ind w:left="6688" w:hanging="344"/>
      </w:pPr>
      <w:rPr>
        <w:rFonts w:hint="default"/>
        <w:lang w:val="en-US" w:eastAsia="en-US" w:bidi="ar-SA"/>
      </w:rPr>
    </w:lvl>
    <w:lvl w:ilvl="8" w:tplc="BDB077FE">
      <w:numFmt w:val="bullet"/>
      <w:lvlText w:val="•"/>
      <w:lvlJc w:val="left"/>
      <w:pPr>
        <w:ind w:left="7934" w:hanging="344"/>
      </w:pPr>
      <w:rPr>
        <w:rFonts w:hint="default"/>
        <w:lang w:val="en-US" w:eastAsia="en-US" w:bidi="ar-SA"/>
      </w:rPr>
    </w:lvl>
  </w:abstractNum>
  <w:num w:numId="1" w16cid:durableId="1371421766">
    <w:abstractNumId w:val="1"/>
  </w:num>
  <w:num w:numId="2" w16cid:durableId="778911562">
    <w:abstractNumId w:val="2"/>
  </w:num>
  <w:num w:numId="3" w16cid:durableId="16076869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BF1535"/>
    <w:rsid w:val="001A2E41"/>
    <w:rsid w:val="001B1D59"/>
    <w:rsid w:val="00255378"/>
    <w:rsid w:val="00265578"/>
    <w:rsid w:val="00575214"/>
    <w:rsid w:val="005B79A1"/>
    <w:rsid w:val="007E3DAC"/>
    <w:rsid w:val="007F1C80"/>
    <w:rsid w:val="008121C6"/>
    <w:rsid w:val="0083333A"/>
    <w:rsid w:val="00850960"/>
    <w:rsid w:val="00895488"/>
    <w:rsid w:val="008B01E9"/>
    <w:rsid w:val="009F2DCF"/>
    <w:rsid w:val="00C02AD5"/>
    <w:rsid w:val="00C806B0"/>
    <w:rsid w:val="00D246C9"/>
    <w:rsid w:val="00D524A9"/>
    <w:rsid w:val="00D60D59"/>
    <w:rsid w:val="00EF30D6"/>
    <w:rsid w:val="00F442CD"/>
    <w:rsid w:val="00F471C0"/>
    <w:rsid w:val="00F95DB1"/>
    <w:rsid w:val="080B8BF1"/>
    <w:rsid w:val="0AD4CF64"/>
    <w:rsid w:val="0C046CD0"/>
    <w:rsid w:val="117D6548"/>
    <w:rsid w:val="146E92FD"/>
    <w:rsid w:val="1935FA70"/>
    <w:rsid w:val="1FAEBD11"/>
    <w:rsid w:val="2F4CA6B0"/>
    <w:rsid w:val="3A14169A"/>
    <w:rsid w:val="3C32F867"/>
    <w:rsid w:val="46C65CCC"/>
    <w:rsid w:val="4DB8E96A"/>
    <w:rsid w:val="4E3D1B8C"/>
    <w:rsid w:val="4FCD3D23"/>
    <w:rsid w:val="547888E9"/>
    <w:rsid w:val="566B051B"/>
    <w:rsid w:val="56CA990D"/>
    <w:rsid w:val="5A0258A6"/>
    <w:rsid w:val="5ABF1535"/>
    <w:rsid w:val="5B9E2907"/>
    <w:rsid w:val="5F28B58A"/>
    <w:rsid w:val="61C56B0A"/>
    <w:rsid w:val="685D69AC"/>
    <w:rsid w:val="68DA2A46"/>
    <w:rsid w:val="699D39B3"/>
    <w:rsid w:val="6A75FAA7"/>
    <w:rsid w:val="6F587B92"/>
    <w:rsid w:val="745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3734"/>
  <w15:docId w15:val="{625428DD-2B64-4B99-832F-6B40C836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D60D59"/>
    <w:pPr>
      <w:widowControl/>
      <w:autoSpaceDE/>
      <w:autoSpaceDN/>
    </w:pPr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0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0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06B0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6B0"/>
    <w:rPr>
      <w:rFonts w:ascii="Cambria" w:eastAsia="Cambria" w:hAnsi="Cambria" w:cs="Cambr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5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www.acquisition.gov/far/part-9" TargetMode="External"/><Relationship Id="rId26" Type="http://schemas.openxmlformats.org/officeDocument/2006/relationships/hyperlink" Target="https://www.acquisition.gov/daffars/mp5301-federal-acquisition-regulations-system" TargetMode="External"/><Relationship Id="rId39" Type="http://schemas.openxmlformats.org/officeDocument/2006/relationships/hyperlink" Target="https://www.acquisition.gov/far/part-9" TargetMode="External"/><Relationship Id="rId21" Type="http://schemas.openxmlformats.org/officeDocument/2006/relationships/hyperlink" Target="https://www.acquisition.gov/daffars/mp5301-federal-acquisition-regulations-system" TargetMode="External"/><Relationship Id="rId34" Type="http://schemas.openxmlformats.org/officeDocument/2006/relationships/hyperlink" Target="https://www.acquisition.gov/far/part-9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9" TargetMode="External"/><Relationship Id="rId20" Type="http://schemas.openxmlformats.org/officeDocument/2006/relationships/hyperlink" Target="https://www.acquisition.gov/daffars/mp5301-federal-acquisition-regulations-system" TargetMode="External"/><Relationship Id="rId29" Type="http://schemas.openxmlformats.org/officeDocument/2006/relationships/hyperlink" Target="https://www.acquisition.gov/far/part-52" TargetMode="External"/><Relationship Id="rId41" Type="http://schemas.openxmlformats.org/officeDocument/2006/relationships/hyperlink" Target="https://www.acquisition.gov/d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dfars/part-204-administrative-and-information-matters" TargetMode="External"/><Relationship Id="rId24" Type="http://schemas.openxmlformats.org/officeDocument/2006/relationships/hyperlink" Target="https://www.acquisition.gov/daffars/mp5301-federal-acquisition-regulations-system" TargetMode="External"/><Relationship Id="rId32" Type="http://schemas.openxmlformats.org/officeDocument/2006/relationships/hyperlink" Target="https://www.acquisition.gov/far/part-9" TargetMode="External"/><Relationship Id="rId37" Type="http://schemas.openxmlformats.org/officeDocument/2006/relationships/hyperlink" Target="https://www.acquisition.gov/far/part-9" TargetMode="External"/><Relationship Id="rId40" Type="http://schemas.openxmlformats.org/officeDocument/2006/relationships/hyperlink" Target="https://www.acquisition.gov/daffars/part-5352-solicitation-provisions-and-contract-clauses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23" Type="http://schemas.openxmlformats.org/officeDocument/2006/relationships/hyperlink" Target="https://www.acquisition.gov/daffars/mp5301-federal-acquisition-regulations-system" TargetMode="External"/><Relationship Id="rId28" Type="http://schemas.openxmlformats.org/officeDocument/2006/relationships/hyperlink" Target="https://www.acquisition.gov/far/part-3" TargetMode="External"/><Relationship Id="rId36" Type="http://schemas.openxmlformats.org/officeDocument/2006/relationships/hyperlink" Target="https://www.acquisition.gov/far/part-9" TargetMode="External"/><Relationship Id="rId10" Type="http://schemas.openxmlformats.org/officeDocument/2006/relationships/hyperlink" Target="https://piee.eb.mil/" TargetMode="External"/><Relationship Id="rId19" Type="http://schemas.openxmlformats.org/officeDocument/2006/relationships/hyperlink" Target="https://www.acquisition.gov/daffars/mp5301-federal-acquisition-regulations-system" TargetMode="External"/><Relationship Id="rId31" Type="http://schemas.openxmlformats.org/officeDocument/2006/relationships/hyperlink" Target="https://www.acquisition.gov/daffars/mp5301-federal-acquisition-regulations-system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usaf.dps.mil/sites/AFCC/AQCP/KnowledgeCenter/SitePages/DAFFARS-Templates.aspx" TargetMode="External"/><Relationship Id="rId14" Type="http://schemas.microsoft.com/office/2016/09/relationships/commentsIds" Target="commentsIds.xml"/><Relationship Id="rId22" Type="http://schemas.openxmlformats.org/officeDocument/2006/relationships/hyperlink" Target="https://www.acquisition.gov/daffars/mp5301-federal-acquisition-regulations-system" TargetMode="External"/><Relationship Id="rId27" Type="http://schemas.openxmlformats.org/officeDocument/2006/relationships/hyperlink" Target="mailto:SAF.GCR.Workflow@us.af.mil" TargetMode="External"/><Relationship Id="rId30" Type="http://schemas.openxmlformats.org/officeDocument/2006/relationships/hyperlink" Target="https://www.acquisition.gov/daffars/mp5301-federal-acquisition-regulations-system" TargetMode="External"/><Relationship Id="rId35" Type="http://schemas.openxmlformats.org/officeDocument/2006/relationships/hyperlink" Target="https://www.acquisition.gov/far/part-9" TargetMode="External"/><Relationship Id="rId43" Type="http://schemas.microsoft.com/office/2011/relationships/people" Target="people.xml"/><Relationship Id="rId8" Type="http://schemas.openxmlformats.org/officeDocument/2006/relationships/hyperlink" Target="https://www.acquisition.gov/dfars/part-232-contract-financing" TargetMode="External"/><Relationship Id="rId3" Type="http://schemas.openxmlformats.org/officeDocument/2006/relationships/customXml" Target="../customXml/item3.xml"/><Relationship Id="rId12" Type="http://schemas.openxmlformats.org/officeDocument/2006/relationships/comments" Target="comments.xml"/><Relationship Id="rId17" Type="http://schemas.openxmlformats.org/officeDocument/2006/relationships/hyperlink" Target="https://www.acquisition.gov/daffars/mp5301-federal-acquisition-regulations-system" TargetMode="External"/><Relationship Id="rId25" Type="http://schemas.openxmlformats.org/officeDocument/2006/relationships/hyperlink" Target="https://www.acquisition.gov/daffars/mp5301-federal-acquisition-regulations-system" TargetMode="External"/><Relationship Id="rId33" Type="http://schemas.openxmlformats.org/officeDocument/2006/relationships/hyperlink" Target="https://www.acquisition.gov/daffars/part-5352-solicitation-provisions-and-contract-clauses" TargetMode="External"/><Relationship Id="rId38" Type="http://schemas.openxmlformats.org/officeDocument/2006/relationships/hyperlink" Target="https://www.acquisition.gov/far/part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14999-D803-44A5-A85F-D5A0F88F9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CED03E-E4A9-4F9E-8831-67A145414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249E6-EA0A-416F-910D-30A48F0E3864}">
  <ds:schemaRefs>
    <ds:schemaRef ds:uri="http://purl.org/dc/dcmitype/"/>
    <ds:schemaRef ds:uri="c7b28551-714a-466d-aef6-d2c6ef9e9028"/>
    <ds:schemaRef ds:uri="http://purl.org/dc/elements/1.1/"/>
    <ds:schemaRef ds:uri="http://purl.org/dc/terms/"/>
    <ds:schemaRef ds:uri="494a06ad-f065-438e-b0c5-3c8ee8c1fb4f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5309 - Contractor Qualifications</vt:lpstr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5309 - Contractor Qualifications</dc:title>
  <dc:creator>LAMONT, VENTON J CIV USAF HAF SAF/AQC</dc:creator>
  <cp:lastModifiedBy>ROSSI, AMANDA M CIV USAF HAF SAF/AQCP</cp:lastModifiedBy>
  <cp:revision>2</cp:revision>
  <dcterms:created xsi:type="dcterms:W3CDTF">2024-05-17T21:24:00Z</dcterms:created>
  <dcterms:modified xsi:type="dcterms:W3CDTF">2024-05-17T21:24:00Z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