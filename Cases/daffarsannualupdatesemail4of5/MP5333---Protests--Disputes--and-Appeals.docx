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2CBD" w14:textId="77777777" w:rsidR="006233FF" w:rsidRDefault="009F2812">
      <w:pPr>
        <w:pStyle w:val="Title"/>
        <w:rPr>
          <w:b/>
        </w:rPr>
      </w:pPr>
      <w:bookmarkStart w:id="0" w:name="_bookmark0"/>
      <w:bookmarkEnd w:id="0"/>
      <w:r>
        <w:rPr>
          <w:b/>
          <w:spacing w:val="-4"/>
        </w:rPr>
        <w:t>MP5333</w:t>
      </w:r>
      <w:r>
        <w:rPr>
          <w:b/>
          <w:spacing w:val="-30"/>
        </w:rPr>
        <w:t xml:space="preserve"> </w:t>
      </w:r>
      <w:r>
        <w:rPr>
          <w:b/>
          <w:spacing w:val="-4"/>
        </w:rPr>
        <w:t>-Protests,</w:t>
      </w:r>
      <w:r>
        <w:rPr>
          <w:b/>
          <w:spacing w:val="-30"/>
        </w:rPr>
        <w:t xml:space="preserve"> </w:t>
      </w:r>
      <w:r>
        <w:rPr>
          <w:b/>
          <w:spacing w:val="-4"/>
        </w:rPr>
        <w:t>Disputes,</w:t>
      </w:r>
      <w:r>
        <w:rPr>
          <w:b/>
          <w:spacing w:val="-30"/>
        </w:rPr>
        <w:t xml:space="preserve"> </w:t>
      </w:r>
      <w:r>
        <w:rPr>
          <w:b/>
          <w:spacing w:val="-4"/>
        </w:rPr>
        <w:t>and</w:t>
      </w:r>
      <w:r>
        <w:rPr>
          <w:b/>
          <w:spacing w:val="-30"/>
        </w:rPr>
        <w:t xml:space="preserve"> </w:t>
      </w:r>
      <w:r>
        <w:rPr>
          <w:b/>
          <w:spacing w:val="-4"/>
        </w:rPr>
        <w:t>Appeals</w:t>
      </w:r>
    </w:p>
    <w:p w14:paraId="5FB32CBE" w14:textId="77777777" w:rsidR="006233FF" w:rsidRDefault="006233FF">
      <w:pPr>
        <w:pStyle w:val="BodyText"/>
        <w:spacing w:before="6"/>
        <w:rPr>
          <w:rFonts w:ascii="Bookman Old Style"/>
          <w:b/>
          <w:sz w:val="50"/>
        </w:rPr>
      </w:pPr>
    </w:p>
    <w:p w14:paraId="1B2E0522" w14:textId="77777777" w:rsidR="00243B3C" w:rsidRDefault="00243B3C" w:rsidP="00243B3C">
      <w:pPr>
        <w:pStyle w:val="p"/>
        <w:shd w:val="clear" w:color="auto" w:fill="FFFFFF"/>
        <w:textAlignment w:val="baseline"/>
        <w:rPr>
          <w:ins w:id="1" w:author="ROSSI, AMANDA M CIV USAF HAF SAF/AQCP" w:date="2024-05-16T09:55:00Z"/>
          <w:rFonts w:ascii="open_sansregular" w:hAnsi="open_sansregular"/>
          <w:color w:val="000000"/>
        </w:rPr>
      </w:pPr>
      <w:ins w:id="2" w:author="ROSSI, AMANDA M CIV USAF HAF SAF/AQCP" w:date="2024-05-16T09:55:00Z">
        <w:r>
          <w:rPr>
            <w:rFonts w:ascii="open_sansregular" w:hAnsi="open_sansregular"/>
            <w:color w:val="000000"/>
          </w:rPr>
          <w:fldChar w:fldCharType="begin"/>
        </w:r>
        <w:r>
          <w:rPr>
            <w:rFonts w:ascii="open_sansregular" w:hAnsi="open_sansregular"/>
            <w:color w:val="000000"/>
          </w:rPr>
          <w:instrText>HYPERLINK "https://usaf.dps.mil/:u:/r/sites/AFCC/AQCP/KnowledgeCenter/SitePages/5333.aspx" \o "DAFFARS PART 5333 Knowledge Center" \t "_blank"</w:instrText>
        </w:r>
        <w:r>
          <w:rPr>
            <w:rFonts w:ascii="open_sansregular" w:hAnsi="open_sansregular"/>
            <w:color w:val="000000"/>
          </w:rPr>
        </w:r>
        <w:r>
          <w:rPr>
            <w:rFonts w:ascii="open_sansregular" w:hAnsi="open_sansregular"/>
            <w:color w:val="000000"/>
          </w:rPr>
          <w:fldChar w:fldCharType="separate"/>
        </w:r>
        <w:r>
          <w:rPr>
            <w:rStyle w:val="Hyperlink"/>
            <w:rFonts w:ascii="inherit" w:hAnsi="inherit"/>
            <w:bdr w:val="none" w:sz="0" w:space="0" w:color="auto" w:frame="1"/>
          </w:rPr>
          <w:t>DAFFARS PART 5333 Knowledge Center</w:t>
        </w:r>
        <w:r>
          <w:rPr>
            <w:rFonts w:ascii="open_sansregular" w:hAnsi="open_sansregular"/>
            <w:color w:val="000000"/>
          </w:rPr>
          <w:fldChar w:fldCharType="end"/>
        </w:r>
      </w:ins>
    </w:p>
    <w:p w14:paraId="218A5150" w14:textId="52C31B28" w:rsidR="00243B3C" w:rsidRPr="00243B3C" w:rsidRDefault="00243B3C" w:rsidP="00243B3C">
      <w:pPr>
        <w:pStyle w:val="p"/>
        <w:shd w:val="clear" w:color="auto" w:fill="FFFFFF"/>
        <w:textAlignment w:val="baseline"/>
        <w:rPr>
          <w:rFonts w:ascii="open_sansregular" w:hAnsi="open_sansregular"/>
          <w:color w:val="000000"/>
        </w:rPr>
      </w:pPr>
      <w:ins w:id="3" w:author="ROSSI, AMANDA M CIV USAF HAF SAF/AQCP" w:date="2024-05-16T09:55:00Z">
        <w:r>
          <w:rPr>
            <w:rStyle w:val="Emphasis"/>
            <w:rFonts w:ascii="inherit" w:hAnsi="inherit"/>
            <w:color w:val="000000"/>
            <w:bdr w:val="none" w:sz="0" w:space="0" w:color="auto" w:frame="1"/>
          </w:rPr>
          <w:t>Revised: June 202</w:t>
        </w:r>
        <w:r>
          <w:rPr>
            <w:rStyle w:val="Emphasis"/>
            <w:rFonts w:ascii="inherit" w:hAnsi="inherit"/>
            <w:color w:val="000000"/>
            <w:bdr w:val="none" w:sz="0" w:space="0" w:color="auto" w:frame="1"/>
          </w:rPr>
          <w:t>4</w:t>
        </w:r>
      </w:ins>
    </w:p>
    <w:p w14:paraId="5FB32CBF" w14:textId="77777777" w:rsidR="006233FF" w:rsidRDefault="00243B3C">
      <w:pPr>
        <w:pStyle w:val="BodyText"/>
        <w:ind w:left="110"/>
      </w:pPr>
      <w:hyperlink w:anchor="_bookmark0" w:history="1">
        <w:r w:rsidR="009F2812">
          <w:rPr>
            <w:color w:val="27314A"/>
            <w:w w:val="105"/>
            <w:u w:val="single" w:color="27314A"/>
          </w:rPr>
          <w:t>MP5333.1</w:t>
        </w:r>
        <w:r w:rsidR="009F2812">
          <w:rPr>
            <w:color w:val="27314A"/>
            <w:spacing w:val="10"/>
            <w:w w:val="105"/>
            <w:u w:val="single" w:color="27314A"/>
          </w:rPr>
          <w:t xml:space="preserve"> </w:t>
        </w:r>
        <w:r w:rsidR="009F2812">
          <w:rPr>
            <w:color w:val="27314A"/>
            <w:w w:val="105"/>
            <w:u w:val="single" w:color="27314A"/>
          </w:rPr>
          <w:t>-</w:t>
        </w:r>
        <w:r w:rsidR="009F2812">
          <w:rPr>
            <w:color w:val="27314A"/>
            <w:spacing w:val="10"/>
            <w:w w:val="105"/>
            <w:u w:val="single" w:color="27314A"/>
          </w:rPr>
          <w:t xml:space="preserve"> </w:t>
        </w:r>
        <w:r w:rsidR="009F2812">
          <w:rPr>
            <w:color w:val="27314A"/>
            <w:spacing w:val="-2"/>
            <w:w w:val="105"/>
            <w:u w:val="single" w:color="27314A"/>
          </w:rPr>
          <w:t>PROTESTS</w:t>
        </w:r>
      </w:hyperlink>
    </w:p>
    <w:p w14:paraId="5FB32CC0" w14:textId="77777777" w:rsidR="006233FF" w:rsidRDefault="006233FF">
      <w:pPr>
        <w:pStyle w:val="BodyText"/>
        <w:spacing w:before="9"/>
        <w:rPr>
          <w:sz w:val="15"/>
        </w:rPr>
      </w:pPr>
    </w:p>
    <w:p w14:paraId="5FB32CC1" w14:textId="77777777" w:rsidR="006233FF" w:rsidRDefault="00243B3C">
      <w:pPr>
        <w:pStyle w:val="BodyText"/>
        <w:spacing w:before="96"/>
        <w:ind w:left="110"/>
      </w:pPr>
      <w:hyperlink w:anchor="_bookmark0" w:history="1">
        <w:r w:rsidR="009F2812">
          <w:rPr>
            <w:color w:val="27314A"/>
            <w:w w:val="105"/>
            <w:u w:val="single" w:color="27314A"/>
          </w:rPr>
          <w:t>MP5333.104</w:t>
        </w:r>
        <w:r w:rsidR="009F2812">
          <w:rPr>
            <w:color w:val="27314A"/>
            <w:spacing w:val="11"/>
            <w:w w:val="105"/>
            <w:u w:val="single" w:color="27314A"/>
          </w:rPr>
          <w:t xml:space="preserve"> </w:t>
        </w:r>
        <w:r w:rsidR="009F2812">
          <w:rPr>
            <w:color w:val="27314A"/>
            <w:w w:val="105"/>
            <w:u w:val="single" w:color="27314A"/>
          </w:rPr>
          <w:t>Protests</w:t>
        </w:r>
        <w:r w:rsidR="009F2812">
          <w:rPr>
            <w:color w:val="27314A"/>
            <w:spacing w:val="11"/>
            <w:w w:val="105"/>
            <w:u w:val="single" w:color="27314A"/>
          </w:rPr>
          <w:t xml:space="preserve"> </w:t>
        </w:r>
        <w:r w:rsidR="009F2812">
          <w:rPr>
            <w:color w:val="27314A"/>
            <w:w w:val="105"/>
            <w:u w:val="single" w:color="27314A"/>
          </w:rPr>
          <w:t>to</w:t>
        </w:r>
        <w:r w:rsidR="009F2812">
          <w:rPr>
            <w:color w:val="27314A"/>
            <w:spacing w:val="11"/>
            <w:w w:val="105"/>
            <w:u w:val="single" w:color="27314A"/>
          </w:rPr>
          <w:t xml:space="preserve"> </w:t>
        </w:r>
        <w:r w:rsidR="009F2812">
          <w:rPr>
            <w:color w:val="27314A"/>
            <w:spacing w:val="-5"/>
            <w:w w:val="105"/>
            <w:u w:val="single" w:color="27314A"/>
          </w:rPr>
          <w:t>GAO</w:t>
        </w:r>
      </w:hyperlink>
    </w:p>
    <w:p w14:paraId="5FB32CC2" w14:textId="77777777" w:rsidR="006233FF" w:rsidRDefault="006233FF">
      <w:pPr>
        <w:pStyle w:val="BodyText"/>
        <w:rPr>
          <w:sz w:val="20"/>
        </w:rPr>
      </w:pPr>
    </w:p>
    <w:p w14:paraId="5FB32CC3" w14:textId="77777777" w:rsidR="006233FF" w:rsidRDefault="006233FF">
      <w:pPr>
        <w:pStyle w:val="BodyText"/>
        <w:spacing w:before="8"/>
        <w:rPr>
          <w:sz w:val="17"/>
        </w:rPr>
      </w:pPr>
    </w:p>
    <w:p w14:paraId="5FB32CC4" w14:textId="77777777" w:rsidR="006233FF" w:rsidRDefault="009F2812">
      <w:pPr>
        <w:spacing w:before="99"/>
        <w:ind w:left="110"/>
        <w:rPr>
          <w:rFonts w:ascii="Bookman Old Style"/>
          <w:b/>
          <w:sz w:val="33"/>
        </w:rPr>
      </w:pPr>
      <w:r>
        <w:rPr>
          <w:rFonts w:ascii="Bookman Old Style"/>
          <w:b/>
          <w:spacing w:val="-2"/>
          <w:sz w:val="33"/>
        </w:rPr>
        <w:t>MP5333.1</w:t>
      </w:r>
      <w:r>
        <w:rPr>
          <w:rFonts w:ascii="Bookman Old Style"/>
          <w:b/>
          <w:spacing w:val="-25"/>
          <w:sz w:val="33"/>
        </w:rPr>
        <w:t xml:space="preserve"> </w:t>
      </w:r>
      <w:r>
        <w:rPr>
          <w:rFonts w:ascii="Bookman Old Style"/>
          <w:b/>
          <w:spacing w:val="-2"/>
          <w:sz w:val="33"/>
        </w:rPr>
        <w:t>-</w:t>
      </w:r>
      <w:r>
        <w:rPr>
          <w:rFonts w:ascii="Bookman Old Style"/>
          <w:b/>
          <w:spacing w:val="-24"/>
          <w:sz w:val="33"/>
        </w:rPr>
        <w:t xml:space="preserve"> </w:t>
      </w:r>
      <w:r>
        <w:rPr>
          <w:rFonts w:ascii="Bookman Old Style"/>
          <w:b/>
          <w:spacing w:val="-2"/>
          <w:sz w:val="33"/>
        </w:rPr>
        <w:t>PROTESTS</w:t>
      </w:r>
    </w:p>
    <w:p w14:paraId="5FB32CC5" w14:textId="77777777" w:rsidR="006233FF" w:rsidRDefault="006233FF">
      <w:pPr>
        <w:pStyle w:val="BodyText"/>
        <w:rPr>
          <w:rFonts w:ascii="Bookman Old Style"/>
          <w:b/>
          <w:sz w:val="44"/>
        </w:rPr>
      </w:pPr>
    </w:p>
    <w:p w14:paraId="5FB32CC6" w14:textId="77777777" w:rsidR="006233FF" w:rsidRDefault="009F2812">
      <w:pPr>
        <w:ind w:left="110"/>
        <w:rPr>
          <w:rFonts w:ascii="Bookman Old Style"/>
          <w:b/>
          <w:sz w:val="25"/>
        </w:rPr>
      </w:pPr>
      <w:r>
        <w:rPr>
          <w:rFonts w:ascii="Bookman Old Style"/>
          <w:b/>
          <w:sz w:val="25"/>
        </w:rPr>
        <w:t>MP5333.104</w:t>
      </w:r>
      <w:r>
        <w:rPr>
          <w:rFonts w:ascii="Bookman Old Style"/>
          <w:b/>
          <w:spacing w:val="-17"/>
          <w:sz w:val="25"/>
        </w:rPr>
        <w:t xml:space="preserve"> </w:t>
      </w:r>
      <w:r>
        <w:rPr>
          <w:rFonts w:ascii="Bookman Old Style"/>
          <w:b/>
          <w:sz w:val="25"/>
        </w:rPr>
        <w:t>Protests</w:t>
      </w:r>
      <w:r>
        <w:rPr>
          <w:rFonts w:ascii="Bookman Old Style"/>
          <w:b/>
          <w:spacing w:val="-17"/>
          <w:sz w:val="25"/>
        </w:rPr>
        <w:t xml:space="preserve"> </w:t>
      </w:r>
      <w:r>
        <w:rPr>
          <w:rFonts w:ascii="Bookman Old Style"/>
          <w:b/>
          <w:sz w:val="25"/>
        </w:rPr>
        <w:t>to</w:t>
      </w:r>
      <w:r>
        <w:rPr>
          <w:rFonts w:ascii="Bookman Old Style"/>
          <w:b/>
          <w:spacing w:val="-17"/>
          <w:sz w:val="25"/>
        </w:rPr>
        <w:t xml:space="preserve"> </w:t>
      </w:r>
      <w:r>
        <w:rPr>
          <w:rFonts w:ascii="Bookman Old Style"/>
          <w:b/>
          <w:spacing w:val="-5"/>
          <w:sz w:val="25"/>
        </w:rPr>
        <w:t>GAO</w:t>
      </w:r>
    </w:p>
    <w:p w14:paraId="5FB32CC9" w14:textId="77777777" w:rsidR="006233FF" w:rsidRDefault="006233FF">
      <w:pPr>
        <w:pStyle w:val="BodyText"/>
        <w:spacing w:before="10"/>
        <w:rPr>
          <w:i/>
          <w:sz w:val="23"/>
        </w:rPr>
      </w:pPr>
    </w:p>
    <w:p w14:paraId="5FB32CCA" w14:textId="77777777" w:rsidR="006233FF" w:rsidRDefault="009F2812">
      <w:pPr>
        <w:pStyle w:val="ListParagraph"/>
        <w:numPr>
          <w:ilvl w:val="0"/>
          <w:numId w:val="3"/>
        </w:numPr>
        <w:tabs>
          <w:tab w:val="left" w:pos="442"/>
        </w:tabs>
        <w:ind w:left="442" w:hanging="332"/>
      </w:pPr>
      <w:r>
        <w:rPr>
          <w:spacing w:val="-2"/>
          <w:w w:val="110"/>
        </w:rPr>
        <w:t>General</w:t>
      </w:r>
    </w:p>
    <w:p w14:paraId="5FB32CCB" w14:textId="77777777" w:rsidR="006233FF" w:rsidRDefault="006233FF">
      <w:pPr>
        <w:pStyle w:val="BodyText"/>
        <w:spacing w:before="11"/>
        <w:rPr>
          <w:sz w:val="23"/>
        </w:rPr>
      </w:pPr>
    </w:p>
    <w:p w14:paraId="5FB32CCC" w14:textId="43ED38E7" w:rsidR="006233FF" w:rsidRDefault="009F2812">
      <w:pPr>
        <w:pStyle w:val="ListParagraph"/>
        <w:numPr>
          <w:ilvl w:val="1"/>
          <w:numId w:val="3"/>
        </w:numPr>
        <w:tabs>
          <w:tab w:val="left" w:pos="450"/>
        </w:tabs>
        <w:spacing w:line="271" w:lineRule="auto"/>
        <w:ind w:right="129" w:firstLine="0"/>
      </w:pPr>
      <w:r>
        <w:rPr>
          <w:w w:val="110"/>
        </w:rPr>
        <w:t>The</w:t>
      </w:r>
      <w:r>
        <w:rPr>
          <w:spacing w:val="-2"/>
          <w:w w:val="110"/>
        </w:rPr>
        <w:t xml:space="preserve"> </w:t>
      </w:r>
      <w:r>
        <w:rPr>
          <w:w w:val="110"/>
        </w:rPr>
        <w:t>Department</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Air</w:t>
      </w:r>
      <w:r>
        <w:rPr>
          <w:spacing w:val="-2"/>
          <w:w w:val="110"/>
        </w:rPr>
        <w:t xml:space="preserve"> </w:t>
      </w:r>
      <w:r>
        <w:rPr>
          <w:w w:val="110"/>
        </w:rPr>
        <w:t>Force</w:t>
      </w:r>
      <w:r>
        <w:rPr>
          <w:spacing w:val="-2"/>
          <w:w w:val="110"/>
        </w:rPr>
        <w:t xml:space="preserve"> </w:t>
      </w:r>
      <w:r>
        <w:rPr>
          <w:w w:val="110"/>
        </w:rPr>
        <w:t>response</w:t>
      </w:r>
      <w:r>
        <w:rPr>
          <w:spacing w:val="-2"/>
          <w:w w:val="110"/>
        </w:rPr>
        <w:t xml:space="preserve"> </w:t>
      </w:r>
      <w:r>
        <w:rPr>
          <w:w w:val="110"/>
        </w:rPr>
        <w:t>to</w:t>
      </w:r>
      <w:r>
        <w:rPr>
          <w:spacing w:val="-2"/>
          <w:w w:val="110"/>
        </w:rPr>
        <w:t xml:space="preserve"> </w:t>
      </w:r>
      <w:r>
        <w:rPr>
          <w:w w:val="110"/>
        </w:rPr>
        <w:t>a</w:t>
      </w:r>
      <w:r>
        <w:rPr>
          <w:spacing w:val="-2"/>
          <w:w w:val="110"/>
        </w:rPr>
        <w:t xml:space="preserve"> </w:t>
      </w:r>
      <w:r>
        <w:rPr>
          <w:w w:val="110"/>
        </w:rPr>
        <w:t>GAO</w:t>
      </w:r>
      <w:r>
        <w:rPr>
          <w:spacing w:val="-2"/>
          <w:w w:val="110"/>
        </w:rPr>
        <w:t xml:space="preserve"> </w:t>
      </w:r>
      <w:r>
        <w:rPr>
          <w:w w:val="110"/>
        </w:rPr>
        <w:t>bid</w:t>
      </w:r>
      <w:r>
        <w:rPr>
          <w:spacing w:val="-2"/>
          <w:w w:val="110"/>
        </w:rPr>
        <w:t xml:space="preserve"> </w:t>
      </w:r>
      <w:r>
        <w:rPr>
          <w:w w:val="110"/>
        </w:rPr>
        <w:t>protest</w:t>
      </w:r>
      <w:r>
        <w:rPr>
          <w:spacing w:val="-2"/>
          <w:w w:val="110"/>
        </w:rPr>
        <w:t xml:space="preserve"> </w:t>
      </w:r>
      <w:r>
        <w:rPr>
          <w:w w:val="110"/>
        </w:rPr>
        <w:t>must</w:t>
      </w:r>
      <w:r>
        <w:rPr>
          <w:spacing w:val="-2"/>
          <w:w w:val="110"/>
        </w:rPr>
        <w:t xml:space="preserve"> </w:t>
      </w:r>
      <w:r>
        <w:rPr>
          <w:w w:val="110"/>
        </w:rPr>
        <w:t>comply</w:t>
      </w:r>
      <w:r>
        <w:rPr>
          <w:spacing w:val="-2"/>
          <w:w w:val="110"/>
        </w:rPr>
        <w:t xml:space="preserve"> </w:t>
      </w:r>
      <w:r>
        <w:rPr>
          <w:w w:val="110"/>
        </w:rPr>
        <w:t>with</w:t>
      </w:r>
      <w:r>
        <w:rPr>
          <w:spacing w:val="-2"/>
          <w:w w:val="110"/>
        </w:rPr>
        <w:t xml:space="preserve"> </w:t>
      </w:r>
      <w:r>
        <w:rPr>
          <w:w w:val="110"/>
        </w:rPr>
        <w:t>GAO’s</w:t>
      </w:r>
      <w:r>
        <w:rPr>
          <w:spacing w:val="-2"/>
          <w:w w:val="110"/>
        </w:rPr>
        <w:t xml:space="preserve"> </w:t>
      </w:r>
      <w:r>
        <w:rPr>
          <w:w w:val="110"/>
        </w:rPr>
        <w:t>Bid Protest</w:t>
      </w:r>
      <w:r>
        <w:rPr>
          <w:spacing w:val="-3"/>
          <w:w w:val="110"/>
        </w:rPr>
        <w:t xml:space="preserve"> </w:t>
      </w:r>
      <w:r>
        <w:rPr>
          <w:w w:val="110"/>
        </w:rPr>
        <w:t>Regulations</w:t>
      </w:r>
      <w:r>
        <w:rPr>
          <w:spacing w:val="-3"/>
          <w:w w:val="110"/>
        </w:rPr>
        <w:t xml:space="preserve"> </w:t>
      </w:r>
      <w:r>
        <w:rPr>
          <w:w w:val="110"/>
        </w:rPr>
        <w:t>(4</w:t>
      </w:r>
      <w:r>
        <w:rPr>
          <w:spacing w:val="-3"/>
          <w:w w:val="110"/>
        </w:rPr>
        <w:t xml:space="preserve"> </w:t>
      </w:r>
      <w:r>
        <w:rPr>
          <w:w w:val="110"/>
        </w:rPr>
        <w:t>CFR</w:t>
      </w:r>
      <w:r>
        <w:rPr>
          <w:spacing w:val="-3"/>
          <w:w w:val="110"/>
        </w:rPr>
        <w:t xml:space="preserve"> </w:t>
      </w:r>
      <w:r>
        <w:rPr>
          <w:w w:val="110"/>
        </w:rPr>
        <w:t>Part</w:t>
      </w:r>
      <w:r>
        <w:rPr>
          <w:spacing w:val="-3"/>
          <w:w w:val="110"/>
        </w:rPr>
        <w:t xml:space="preserve"> </w:t>
      </w:r>
      <w:r>
        <w:rPr>
          <w:w w:val="110"/>
        </w:rPr>
        <w:t>21)</w:t>
      </w:r>
      <w:r>
        <w:rPr>
          <w:spacing w:val="-3"/>
          <w:w w:val="110"/>
        </w:rPr>
        <w:t xml:space="preserve"> </w:t>
      </w:r>
      <w:r>
        <w:rPr>
          <w:w w:val="110"/>
        </w:rPr>
        <w:t>and</w:t>
      </w:r>
      <w:r>
        <w:rPr>
          <w:spacing w:val="-3"/>
          <w:w w:val="110"/>
        </w:rPr>
        <w:t xml:space="preserve"> </w:t>
      </w:r>
      <w:r>
        <w:rPr>
          <w:w w:val="110"/>
        </w:rPr>
        <w:t>Federal</w:t>
      </w:r>
      <w:r>
        <w:rPr>
          <w:spacing w:val="-3"/>
          <w:w w:val="110"/>
        </w:rPr>
        <w:t xml:space="preserve"> </w:t>
      </w:r>
      <w:r>
        <w:rPr>
          <w:w w:val="110"/>
        </w:rPr>
        <w:t>Acquisition</w:t>
      </w:r>
      <w:r>
        <w:rPr>
          <w:spacing w:val="-3"/>
          <w:w w:val="110"/>
        </w:rPr>
        <w:t xml:space="preserve"> </w:t>
      </w:r>
      <w:r>
        <w:rPr>
          <w:w w:val="110"/>
        </w:rPr>
        <w:t>Regulation</w:t>
      </w:r>
      <w:r>
        <w:rPr>
          <w:spacing w:val="-3"/>
          <w:w w:val="110"/>
        </w:rPr>
        <w:t xml:space="preserve"> </w:t>
      </w:r>
      <w:r>
        <w:rPr>
          <w:w w:val="110"/>
        </w:rPr>
        <w:t>(</w:t>
      </w:r>
      <w:r w:rsidR="0016066E">
        <w:fldChar w:fldCharType="begin"/>
      </w:r>
      <w:r w:rsidR="0016066E">
        <w:instrText>HYPERLINK "https://www.acquisition.gov/far/part-33" \l "FAR_33_104" \h</w:instrText>
      </w:r>
      <w:r w:rsidR="0016066E">
        <w:fldChar w:fldCharType="separate"/>
      </w:r>
      <w:r>
        <w:rPr>
          <w:color w:val="27314A"/>
          <w:w w:val="110"/>
          <w:u w:val="single" w:color="27314A"/>
        </w:rPr>
        <w:t>FAR</w:t>
      </w:r>
      <w:del w:id="4" w:author="ROSSI, AMANDA M CIV USAF HAF SAF/AQCP" w:date="2024-05-16T09:05:00Z">
        <w:r w:rsidDel="006726B0">
          <w:rPr>
            <w:color w:val="27314A"/>
            <w:w w:val="110"/>
            <w:u w:val="single" w:color="27314A"/>
          </w:rPr>
          <w:delText>)</w:delText>
        </w:r>
      </w:del>
      <w:r>
        <w:rPr>
          <w:color w:val="27314A"/>
          <w:spacing w:val="-3"/>
          <w:w w:val="110"/>
          <w:u w:val="single" w:color="27314A"/>
        </w:rPr>
        <w:t xml:space="preserve"> </w:t>
      </w:r>
      <w:r>
        <w:rPr>
          <w:color w:val="27314A"/>
          <w:w w:val="110"/>
          <w:u w:val="single" w:color="27314A"/>
        </w:rPr>
        <w:t>33.104</w:t>
      </w:r>
      <w:r w:rsidR="0016066E">
        <w:rPr>
          <w:color w:val="27314A"/>
          <w:w w:val="110"/>
          <w:u w:val="single" w:color="27314A"/>
        </w:rPr>
        <w:fldChar w:fldCharType="end"/>
      </w:r>
      <w:ins w:id="5" w:author="ROSSI, AMANDA M CIV USAF HAF SAF/AQCP" w:date="2024-05-16T09:05:00Z">
        <w:r w:rsidR="006726B0">
          <w:rPr>
            <w:color w:val="27314A"/>
            <w:w w:val="110"/>
            <w:u w:val="single" w:color="27314A"/>
          </w:rPr>
          <w:t>)</w:t>
        </w:r>
      </w:ins>
      <w:r>
        <w:rPr>
          <w:color w:val="27314A"/>
          <w:spacing w:val="-3"/>
          <w:w w:val="110"/>
        </w:rPr>
        <w:t xml:space="preserve"> </w:t>
      </w:r>
      <w:r>
        <w:rPr>
          <w:w w:val="110"/>
        </w:rPr>
        <w:t xml:space="preserve">as </w:t>
      </w:r>
      <w:r>
        <w:t>supplemented.</w:t>
      </w:r>
      <w:r>
        <w:rPr>
          <w:spacing w:val="40"/>
        </w:rPr>
        <w:t xml:space="preserve"> </w:t>
      </w:r>
      <w:r>
        <w:t>For</w:t>
      </w:r>
      <w:r>
        <w:rPr>
          <w:spacing w:val="40"/>
        </w:rPr>
        <w:t xml:space="preserve"> </w:t>
      </w:r>
      <w:r>
        <w:t>guidance</w:t>
      </w:r>
      <w:r>
        <w:rPr>
          <w:spacing w:val="40"/>
        </w:rPr>
        <w:t xml:space="preserve"> </w:t>
      </w:r>
      <w:r>
        <w:t>on</w:t>
      </w:r>
      <w:r>
        <w:rPr>
          <w:spacing w:val="40"/>
        </w:rPr>
        <w:t xml:space="preserve"> </w:t>
      </w:r>
      <w:r>
        <w:t>responding</w:t>
      </w:r>
      <w:r>
        <w:rPr>
          <w:spacing w:val="40"/>
        </w:rPr>
        <w:t xml:space="preserve"> </w:t>
      </w:r>
      <w:r>
        <w:t>to</w:t>
      </w:r>
      <w:r>
        <w:rPr>
          <w:spacing w:val="40"/>
        </w:rPr>
        <w:t xml:space="preserve"> </w:t>
      </w:r>
      <w:r>
        <w:t>unclassified</w:t>
      </w:r>
      <w:r>
        <w:rPr>
          <w:spacing w:val="40"/>
        </w:rPr>
        <w:t xml:space="preserve"> </w:t>
      </w:r>
      <w:r>
        <w:t>protests,</w:t>
      </w:r>
      <w:r>
        <w:rPr>
          <w:spacing w:val="40"/>
        </w:rPr>
        <w:t xml:space="preserve"> </w:t>
      </w:r>
      <w:r>
        <w:t>follow</w:t>
      </w:r>
      <w:r>
        <w:rPr>
          <w:spacing w:val="40"/>
        </w:rPr>
        <w:t xml:space="preserve"> </w:t>
      </w:r>
      <w:r>
        <w:t>the</w:t>
      </w:r>
      <w:r>
        <w:rPr>
          <w:spacing w:val="40"/>
        </w:rPr>
        <w:t xml:space="preserve"> </w:t>
      </w:r>
      <w:hyperlink r:id="rId8">
        <w:r>
          <w:rPr>
            <w:color w:val="27314A"/>
            <w:u w:val="single" w:color="27314A"/>
          </w:rPr>
          <w:t>Air</w:t>
        </w:r>
        <w:r>
          <w:rPr>
            <w:color w:val="27314A"/>
            <w:spacing w:val="40"/>
            <w:u w:val="single" w:color="27314A"/>
          </w:rPr>
          <w:t xml:space="preserve"> </w:t>
        </w:r>
        <w:r>
          <w:rPr>
            <w:color w:val="27314A"/>
            <w:u w:val="single" w:color="27314A"/>
          </w:rPr>
          <w:t>Force</w:t>
        </w:r>
        <w:r>
          <w:rPr>
            <w:color w:val="27314A"/>
            <w:spacing w:val="40"/>
            <w:u w:val="single" w:color="27314A"/>
          </w:rPr>
          <w:t xml:space="preserve"> </w:t>
        </w:r>
        <w:r>
          <w:rPr>
            <w:color w:val="27314A"/>
            <w:u w:val="single" w:color="27314A"/>
          </w:rPr>
          <w:t>Commercial</w:t>
        </w:r>
      </w:hyperlink>
      <w:r>
        <w:rPr>
          <w:color w:val="27314A"/>
          <w:spacing w:val="80"/>
          <w:w w:val="110"/>
        </w:rPr>
        <w:t xml:space="preserve"> </w:t>
      </w:r>
      <w:hyperlink r:id="rId9">
        <w:r>
          <w:rPr>
            <w:color w:val="27314A"/>
            <w:w w:val="110"/>
            <w:u w:val="single" w:color="27314A"/>
          </w:rPr>
          <w:t>Litigation Field Support Center Protest Guide</w:t>
        </w:r>
      </w:hyperlink>
      <w:r>
        <w:rPr>
          <w:w w:val="110"/>
        </w:rPr>
        <w:t>. For guidance on responding to classified protests, follow</w:t>
      </w:r>
      <w:r>
        <w:rPr>
          <w:spacing w:val="-4"/>
          <w:w w:val="110"/>
        </w:rPr>
        <w:t xml:space="preserve"> </w:t>
      </w:r>
      <w:r>
        <w:rPr>
          <w:w w:val="110"/>
        </w:rPr>
        <w:t>the</w:t>
      </w:r>
      <w:r>
        <w:rPr>
          <w:spacing w:val="-4"/>
          <w:w w:val="110"/>
        </w:rPr>
        <w:t xml:space="preserve"> </w:t>
      </w:r>
      <w:hyperlink r:id="rId10">
        <w:r>
          <w:rPr>
            <w:color w:val="27314A"/>
            <w:w w:val="110"/>
            <w:u w:val="single" w:color="27314A"/>
          </w:rPr>
          <w:t>Administrative</w:t>
        </w:r>
        <w:r>
          <w:rPr>
            <w:color w:val="27314A"/>
            <w:spacing w:val="-4"/>
            <w:w w:val="110"/>
            <w:u w:val="single" w:color="27314A"/>
          </w:rPr>
          <w:t xml:space="preserve"> </w:t>
        </w:r>
        <w:r>
          <w:rPr>
            <w:color w:val="27314A"/>
            <w:w w:val="110"/>
            <w:u w:val="single" w:color="27314A"/>
          </w:rPr>
          <w:t>Guide</w:t>
        </w:r>
        <w:r>
          <w:rPr>
            <w:color w:val="27314A"/>
            <w:spacing w:val="-4"/>
            <w:w w:val="110"/>
            <w:u w:val="single" w:color="27314A"/>
          </w:rPr>
          <w:t xml:space="preserve"> </w:t>
        </w:r>
        <w:r>
          <w:rPr>
            <w:color w:val="27314A"/>
            <w:w w:val="110"/>
            <w:u w:val="single" w:color="27314A"/>
          </w:rPr>
          <w:t>for</w:t>
        </w:r>
        <w:r>
          <w:rPr>
            <w:color w:val="27314A"/>
            <w:spacing w:val="-4"/>
            <w:w w:val="110"/>
            <w:u w:val="single" w:color="27314A"/>
          </w:rPr>
          <w:t xml:space="preserve"> </w:t>
        </w:r>
        <w:r>
          <w:rPr>
            <w:color w:val="27314A"/>
            <w:w w:val="110"/>
            <w:u w:val="single" w:color="27314A"/>
          </w:rPr>
          <w:t>Processing</w:t>
        </w:r>
        <w:r>
          <w:rPr>
            <w:color w:val="27314A"/>
            <w:spacing w:val="-4"/>
            <w:w w:val="110"/>
            <w:u w:val="single" w:color="27314A"/>
          </w:rPr>
          <w:t xml:space="preserve"> </w:t>
        </w:r>
        <w:r>
          <w:rPr>
            <w:color w:val="27314A"/>
            <w:w w:val="110"/>
            <w:u w:val="single" w:color="27314A"/>
          </w:rPr>
          <w:t>Classified</w:t>
        </w:r>
        <w:r>
          <w:rPr>
            <w:color w:val="27314A"/>
            <w:spacing w:val="-4"/>
            <w:w w:val="110"/>
            <w:u w:val="single" w:color="27314A"/>
          </w:rPr>
          <w:t xml:space="preserve"> </w:t>
        </w:r>
        <w:r>
          <w:rPr>
            <w:color w:val="27314A"/>
            <w:w w:val="110"/>
            <w:u w:val="single" w:color="27314A"/>
          </w:rPr>
          <w:t>GAO</w:t>
        </w:r>
        <w:r>
          <w:rPr>
            <w:color w:val="27314A"/>
            <w:spacing w:val="-4"/>
            <w:w w:val="110"/>
            <w:u w:val="single" w:color="27314A"/>
          </w:rPr>
          <w:t xml:space="preserve"> </w:t>
        </w:r>
        <w:r>
          <w:rPr>
            <w:color w:val="27314A"/>
            <w:w w:val="110"/>
            <w:u w:val="single" w:color="27314A"/>
          </w:rPr>
          <w:t>Protests</w:t>
        </w:r>
      </w:hyperlink>
      <w:r>
        <w:rPr>
          <w:w w:val="110"/>
        </w:rPr>
        <w:t>.</w:t>
      </w:r>
      <w:r>
        <w:rPr>
          <w:spacing w:val="-4"/>
          <w:w w:val="110"/>
        </w:rPr>
        <w:t xml:space="preserve"> </w:t>
      </w:r>
      <w:r>
        <w:rPr>
          <w:w w:val="110"/>
        </w:rPr>
        <w:t>Both</w:t>
      </w:r>
      <w:r>
        <w:rPr>
          <w:spacing w:val="-4"/>
          <w:w w:val="110"/>
        </w:rPr>
        <w:t xml:space="preserve"> </w:t>
      </w:r>
      <w:r>
        <w:rPr>
          <w:w w:val="110"/>
        </w:rPr>
        <w:t>documents</w:t>
      </w:r>
      <w:r>
        <w:rPr>
          <w:spacing w:val="-4"/>
          <w:w w:val="110"/>
        </w:rPr>
        <w:t xml:space="preserve"> </w:t>
      </w:r>
      <w:r>
        <w:rPr>
          <w:w w:val="110"/>
        </w:rPr>
        <w:t>are</w:t>
      </w:r>
      <w:r>
        <w:rPr>
          <w:spacing w:val="-4"/>
          <w:w w:val="110"/>
        </w:rPr>
        <w:t xml:space="preserve"> </w:t>
      </w:r>
      <w:r>
        <w:rPr>
          <w:w w:val="110"/>
        </w:rPr>
        <w:t xml:space="preserve">also available from </w:t>
      </w:r>
      <w:commentRangeStart w:id="6"/>
      <w:r w:rsidR="0016066E">
        <w:fldChar w:fldCharType="begin"/>
      </w:r>
      <w:r w:rsidR="0016066E">
        <w:instrText>HYPERLINK "mailto:AF.JAQC.AFLOA.Workflow.Org@us.af.mil" \h</w:instrText>
      </w:r>
      <w:r w:rsidR="0016066E">
        <w:fldChar w:fldCharType="separate"/>
      </w:r>
      <w:r>
        <w:rPr>
          <w:color w:val="27314A"/>
          <w:w w:val="110"/>
          <w:u w:val="single" w:color="27314A"/>
        </w:rPr>
        <w:t>AF.JAQC.AFLOA.Workflow.Org@us.af.mil</w:t>
      </w:r>
      <w:r w:rsidR="0016066E">
        <w:rPr>
          <w:color w:val="27314A"/>
          <w:w w:val="110"/>
          <w:u w:val="single" w:color="27314A"/>
        </w:rPr>
        <w:fldChar w:fldCharType="end"/>
      </w:r>
      <w:commentRangeEnd w:id="6"/>
      <w:r w:rsidR="006726B0">
        <w:rPr>
          <w:rStyle w:val="CommentReference"/>
        </w:rPr>
        <w:commentReference w:id="6"/>
      </w:r>
      <w:r>
        <w:rPr>
          <w:w w:val="110"/>
        </w:rPr>
        <w:t>.</w:t>
      </w:r>
    </w:p>
    <w:p w14:paraId="5FB32CCD" w14:textId="77777777" w:rsidR="006233FF" w:rsidRDefault="006233FF">
      <w:pPr>
        <w:pStyle w:val="BodyText"/>
        <w:spacing w:before="3"/>
        <w:rPr>
          <w:sz w:val="21"/>
        </w:rPr>
      </w:pPr>
    </w:p>
    <w:p w14:paraId="5FB32CCE" w14:textId="77777777" w:rsidR="006233FF" w:rsidRDefault="009F2812">
      <w:pPr>
        <w:pStyle w:val="ListParagraph"/>
        <w:numPr>
          <w:ilvl w:val="1"/>
          <w:numId w:val="3"/>
        </w:numPr>
        <w:tabs>
          <w:tab w:val="left" w:pos="450"/>
        </w:tabs>
        <w:ind w:left="450" w:hanging="340"/>
      </w:pPr>
      <w:r>
        <w:rPr>
          <w:w w:val="105"/>
        </w:rPr>
        <w:t>SAF/AQC</w:t>
      </w:r>
      <w:r>
        <w:rPr>
          <w:spacing w:val="13"/>
          <w:w w:val="105"/>
        </w:rPr>
        <w:t xml:space="preserve"> </w:t>
      </w:r>
      <w:r>
        <w:rPr>
          <w:w w:val="105"/>
        </w:rPr>
        <w:t>serves</w:t>
      </w:r>
      <w:r>
        <w:rPr>
          <w:spacing w:val="13"/>
          <w:w w:val="105"/>
        </w:rPr>
        <w:t xml:space="preserve"> </w:t>
      </w:r>
      <w:r>
        <w:rPr>
          <w:w w:val="105"/>
        </w:rPr>
        <w:t>as</w:t>
      </w:r>
      <w:r>
        <w:rPr>
          <w:spacing w:val="13"/>
          <w:w w:val="105"/>
        </w:rPr>
        <w:t xml:space="preserve"> </w:t>
      </w:r>
      <w:r>
        <w:rPr>
          <w:w w:val="105"/>
        </w:rPr>
        <w:t>the</w:t>
      </w:r>
      <w:r>
        <w:rPr>
          <w:spacing w:val="13"/>
          <w:w w:val="105"/>
        </w:rPr>
        <w:t xml:space="preserve"> </w:t>
      </w:r>
      <w:r>
        <w:rPr>
          <w:w w:val="105"/>
        </w:rPr>
        <w:t>notification</w:t>
      </w:r>
      <w:r>
        <w:rPr>
          <w:spacing w:val="13"/>
          <w:w w:val="105"/>
        </w:rPr>
        <w:t xml:space="preserve"> </w:t>
      </w:r>
      <w:r>
        <w:rPr>
          <w:w w:val="105"/>
        </w:rPr>
        <w:t>point</w:t>
      </w:r>
      <w:r>
        <w:rPr>
          <w:spacing w:val="14"/>
          <w:w w:val="105"/>
        </w:rPr>
        <w:t xml:space="preserve"> </w:t>
      </w:r>
      <w:r>
        <w:rPr>
          <w:w w:val="105"/>
        </w:rPr>
        <w:t>with</w:t>
      </w:r>
      <w:r>
        <w:rPr>
          <w:spacing w:val="13"/>
          <w:w w:val="105"/>
        </w:rPr>
        <w:t xml:space="preserve"> </w:t>
      </w:r>
      <w:r>
        <w:rPr>
          <w:w w:val="105"/>
        </w:rPr>
        <w:t>the</w:t>
      </w:r>
      <w:r>
        <w:rPr>
          <w:spacing w:val="13"/>
          <w:w w:val="105"/>
        </w:rPr>
        <w:t xml:space="preserve"> </w:t>
      </w:r>
      <w:r>
        <w:rPr>
          <w:w w:val="105"/>
        </w:rPr>
        <w:t>GAO</w:t>
      </w:r>
      <w:r>
        <w:rPr>
          <w:spacing w:val="13"/>
          <w:w w:val="105"/>
        </w:rPr>
        <w:t xml:space="preserve"> </w:t>
      </w:r>
      <w:r>
        <w:rPr>
          <w:w w:val="105"/>
        </w:rPr>
        <w:t>for</w:t>
      </w:r>
      <w:r>
        <w:rPr>
          <w:spacing w:val="13"/>
          <w:w w:val="105"/>
        </w:rPr>
        <w:t xml:space="preserve"> </w:t>
      </w:r>
      <w:r>
        <w:rPr>
          <w:w w:val="105"/>
        </w:rPr>
        <w:t>all</w:t>
      </w:r>
      <w:r>
        <w:rPr>
          <w:spacing w:val="14"/>
          <w:w w:val="105"/>
        </w:rPr>
        <w:t xml:space="preserve"> </w:t>
      </w:r>
      <w:r>
        <w:rPr>
          <w:spacing w:val="-2"/>
          <w:w w:val="105"/>
        </w:rPr>
        <w:t>protests.</w:t>
      </w:r>
    </w:p>
    <w:p w14:paraId="5FB32CCF" w14:textId="77777777" w:rsidR="006233FF" w:rsidRDefault="006233FF">
      <w:pPr>
        <w:pStyle w:val="BodyText"/>
        <w:spacing w:before="11"/>
        <w:rPr>
          <w:sz w:val="23"/>
        </w:rPr>
      </w:pPr>
    </w:p>
    <w:p w14:paraId="5FB32CD0" w14:textId="77777777" w:rsidR="006233FF" w:rsidRDefault="009F2812">
      <w:pPr>
        <w:pStyle w:val="BodyText"/>
        <w:ind w:left="110"/>
      </w:pPr>
      <w:r>
        <w:rPr>
          <w:w w:val="105"/>
        </w:rPr>
        <w:t>Phone:</w:t>
      </w:r>
      <w:r>
        <w:rPr>
          <w:spacing w:val="5"/>
          <w:w w:val="105"/>
        </w:rPr>
        <w:t xml:space="preserve"> </w:t>
      </w:r>
      <w:r>
        <w:rPr>
          <w:w w:val="105"/>
        </w:rPr>
        <w:t>(571)</w:t>
      </w:r>
      <w:r>
        <w:rPr>
          <w:spacing w:val="6"/>
          <w:w w:val="105"/>
        </w:rPr>
        <w:t xml:space="preserve"> </w:t>
      </w:r>
      <w:r>
        <w:rPr>
          <w:w w:val="105"/>
        </w:rPr>
        <w:t>256-7077,</w:t>
      </w:r>
      <w:r>
        <w:rPr>
          <w:spacing w:val="6"/>
          <w:w w:val="105"/>
        </w:rPr>
        <w:t xml:space="preserve"> </w:t>
      </w:r>
      <w:r>
        <w:rPr>
          <w:w w:val="105"/>
        </w:rPr>
        <w:t>DSN</w:t>
      </w:r>
      <w:r>
        <w:rPr>
          <w:spacing w:val="6"/>
          <w:w w:val="105"/>
        </w:rPr>
        <w:t xml:space="preserve"> </w:t>
      </w:r>
      <w:r>
        <w:rPr>
          <w:w w:val="105"/>
        </w:rPr>
        <w:t>260-</w:t>
      </w:r>
      <w:r>
        <w:rPr>
          <w:spacing w:val="-4"/>
          <w:w w:val="105"/>
        </w:rPr>
        <w:t>7077</w:t>
      </w:r>
    </w:p>
    <w:p w14:paraId="5FB32CD1" w14:textId="77777777" w:rsidR="006233FF" w:rsidRDefault="006233FF">
      <w:pPr>
        <w:pStyle w:val="BodyText"/>
        <w:spacing w:before="11"/>
        <w:rPr>
          <w:sz w:val="23"/>
        </w:rPr>
      </w:pPr>
    </w:p>
    <w:p w14:paraId="5FB32CD2" w14:textId="77777777" w:rsidR="006233FF" w:rsidRDefault="009F2812">
      <w:pPr>
        <w:pStyle w:val="BodyText"/>
        <w:ind w:left="110"/>
      </w:pPr>
      <w:r>
        <w:rPr>
          <w:w w:val="105"/>
        </w:rPr>
        <w:t>E-mail:</w:t>
      </w:r>
      <w:r>
        <w:rPr>
          <w:spacing w:val="57"/>
          <w:w w:val="105"/>
        </w:rPr>
        <w:t xml:space="preserve"> </w:t>
      </w:r>
      <w:hyperlink r:id="rId15">
        <w:r>
          <w:rPr>
            <w:color w:val="27314A"/>
            <w:w w:val="105"/>
            <w:u w:val="single" w:color="27314A"/>
          </w:rPr>
          <w:t>SAF.AQ.SAF-</w:t>
        </w:r>
        <w:r>
          <w:rPr>
            <w:color w:val="27314A"/>
            <w:spacing w:val="-2"/>
            <w:w w:val="105"/>
            <w:u w:val="single" w:color="27314A"/>
          </w:rPr>
          <w:t>AQC.Workflow@us.af.mil</w:t>
        </w:r>
      </w:hyperlink>
    </w:p>
    <w:p w14:paraId="5FB32CD3" w14:textId="77777777" w:rsidR="006233FF" w:rsidRDefault="006233FF">
      <w:pPr>
        <w:pStyle w:val="BodyText"/>
        <w:spacing w:before="9"/>
        <w:rPr>
          <w:sz w:val="15"/>
        </w:rPr>
      </w:pPr>
    </w:p>
    <w:p w14:paraId="5FB32CD4" w14:textId="77777777" w:rsidR="006233FF" w:rsidRDefault="009F2812">
      <w:pPr>
        <w:pStyle w:val="ListParagraph"/>
        <w:numPr>
          <w:ilvl w:val="1"/>
          <w:numId w:val="3"/>
        </w:numPr>
        <w:tabs>
          <w:tab w:val="left" w:pos="450"/>
        </w:tabs>
        <w:spacing w:before="95" w:line="271" w:lineRule="auto"/>
        <w:ind w:right="141" w:firstLine="0"/>
      </w:pPr>
      <w:r>
        <w:rPr>
          <w:w w:val="105"/>
        </w:rPr>
        <w:t>The Air Force Commercial Litigation Field Support Center (AF/JACQ) represents the Air Force on</w:t>
      </w:r>
      <w:r>
        <w:rPr>
          <w:spacing w:val="80"/>
          <w:w w:val="105"/>
        </w:rPr>
        <w:t xml:space="preserve"> </w:t>
      </w:r>
      <w:r>
        <w:rPr>
          <w:w w:val="105"/>
        </w:rPr>
        <w:t>all protests.</w:t>
      </w:r>
    </w:p>
    <w:p w14:paraId="5FB32CD5" w14:textId="77777777" w:rsidR="006233FF" w:rsidRDefault="006233FF">
      <w:pPr>
        <w:pStyle w:val="BodyText"/>
        <w:spacing w:before="1"/>
        <w:rPr>
          <w:sz w:val="21"/>
        </w:rPr>
      </w:pPr>
    </w:p>
    <w:p w14:paraId="5FB32CD6" w14:textId="77777777" w:rsidR="006233FF" w:rsidRDefault="009F2812">
      <w:pPr>
        <w:pStyle w:val="BodyText"/>
        <w:ind w:left="110"/>
      </w:pPr>
      <w:r>
        <w:rPr>
          <w:w w:val="105"/>
        </w:rPr>
        <w:t>Phone:</w:t>
      </w:r>
      <w:r>
        <w:rPr>
          <w:spacing w:val="5"/>
          <w:w w:val="105"/>
        </w:rPr>
        <w:t xml:space="preserve"> </w:t>
      </w:r>
      <w:r>
        <w:rPr>
          <w:w w:val="105"/>
        </w:rPr>
        <w:t>(240)</w:t>
      </w:r>
      <w:r>
        <w:rPr>
          <w:spacing w:val="6"/>
          <w:w w:val="105"/>
        </w:rPr>
        <w:t xml:space="preserve"> </w:t>
      </w:r>
      <w:r>
        <w:rPr>
          <w:w w:val="105"/>
        </w:rPr>
        <w:t>612-6661,</w:t>
      </w:r>
      <w:r>
        <w:rPr>
          <w:spacing w:val="6"/>
          <w:w w:val="105"/>
        </w:rPr>
        <w:t xml:space="preserve"> </w:t>
      </w:r>
      <w:r>
        <w:rPr>
          <w:w w:val="105"/>
        </w:rPr>
        <w:t>DSN</w:t>
      </w:r>
      <w:r>
        <w:rPr>
          <w:spacing w:val="6"/>
          <w:w w:val="105"/>
        </w:rPr>
        <w:t xml:space="preserve"> </w:t>
      </w:r>
      <w:r>
        <w:rPr>
          <w:w w:val="105"/>
        </w:rPr>
        <w:t>612-</w:t>
      </w:r>
      <w:r>
        <w:rPr>
          <w:spacing w:val="-4"/>
          <w:w w:val="105"/>
        </w:rPr>
        <w:t>6661</w:t>
      </w:r>
    </w:p>
    <w:p w14:paraId="5FB32CD7" w14:textId="77777777" w:rsidR="006233FF" w:rsidRDefault="006233FF">
      <w:pPr>
        <w:pStyle w:val="BodyText"/>
        <w:spacing w:before="11"/>
        <w:rPr>
          <w:sz w:val="23"/>
        </w:rPr>
      </w:pPr>
    </w:p>
    <w:p w14:paraId="5FB32CD8" w14:textId="77777777" w:rsidR="006233FF" w:rsidRDefault="009F2812">
      <w:pPr>
        <w:pStyle w:val="BodyText"/>
        <w:ind w:left="110"/>
      </w:pPr>
      <w:r>
        <w:rPr>
          <w:w w:val="105"/>
        </w:rPr>
        <w:t>E-mail:</w:t>
      </w:r>
      <w:r>
        <w:rPr>
          <w:spacing w:val="59"/>
          <w:w w:val="105"/>
        </w:rPr>
        <w:t xml:space="preserve"> </w:t>
      </w:r>
      <w:hyperlink r:id="rId16">
        <w:r>
          <w:rPr>
            <w:color w:val="27314A"/>
            <w:spacing w:val="-2"/>
            <w:w w:val="105"/>
            <w:u w:val="single" w:color="27314A"/>
          </w:rPr>
          <w:t>AF.JAQC.AFLOA.Workflow.Org@us.af.mil</w:t>
        </w:r>
      </w:hyperlink>
    </w:p>
    <w:p w14:paraId="5FB32CD9" w14:textId="77777777" w:rsidR="006233FF" w:rsidRDefault="006233FF">
      <w:pPr>
        <w:pStyle w:val="BodyText"/>
        <w:spacing w:before="9"/>
        <w:rPr>
          <w:sz w:val="15"/>
        </w:rPr>
      </w:pPr>
    </w:p>
    <w:p w14:paraId="5FB32CDA" w14:textId="77777777" w:rsidR="006233FF" w:rsidRDefault="009F2812">
      <w:pPr>
        <w:pStyle w:val="ListParagraph"/>
        <w:numPr>
          <w:ilvl w:val="1"/>
          <w:numId w:val="3"/>
        </w:numPr>
        <w:tabs>
          <w:tab w:val="left" w:pos="450"/>
        </w:tabs>
        <w:spacing w:before="96" w:line="271" w:lineRule="auto"/>
        <w:ind w:right="866" w:firstLine="0"/>
      </w:pPr>
      <w:r>
        <w:rPr>
          <w:w w:val="105"/>
        </w:rPr>
        <w:t>The contracting officer must send any communication to the GAO through AF/JACQ with a</w:t>
      </w:r>
      <w:r>
        <w:rPr>
          <w:spacing w:val="40"/>
          <w:w w:val="105"/>
        </w:rPr>
        <w:t xml:space="preserve"> </w:t>
      </w:r>
      <w:r>
        <w:rPr>
          <w:w w:val="105"/>
        </w:rPr>
        <w:t>courtesy copy to SAF/AQC and to the SCO focal point. Forward any inquiry received from an</w:t>
      </w:r>
      <w:r>
        <w:rPr>
          <w:spacing w:val="80"/>
          <w:w w:val="105"/>
        </w:rPr>
        <w:t xml:space="preserve"> </w:t>
      </w:r>
      <w:r>
        <w:rPr>
          <w:w w:val="105"/>
        </w:rPr>
        <w:t>attorney representing a protestor or interested party to AF/JACQ.</w:t>
      </w:r>
    </w:p>
    <w:p w14:paraId="5FB32CDB" w14:textId="77777777" w:rsidR="006233FF" w:rsidRDefault="006233FF">
      <w:pPr>
        <w:pStyle w:val="BodyText"/>
        <w:spacing w:before="1"/>
        <w:rPr>
          <w:sz w:val="21"/>
        </w:rPr>
      </w:pPr>
    </w:p>
    <w:p w14:paraId="5FB32CDC" w14:textId="77777777" w:rsidR="006233FF" w:rsidRDefault="009F2812">
      <w:pPr>
        <w:pStyle w:val="ListParagraph"/>
        <w:numPr>
          <w:ilvl w:val="1"/>
          <w:numId w:val="3"/>
        </w:numPr>
        <w:tabs>
          <w:tab w:val="left" w:pos="450"/>
        </w:tabs>
        <w:spacing w:line="271" w:lineRule="auto"/>
        <w:ind w:right="128" w:firstLine="0"/>
      </w:pPr>
      <w:r>
        <w:rPr>
          <w:w w:val="105"/>
        </w:rPr>
        <w:t xml:space="preserve">The </w:t>
      </w:r>
      <w:r>
        <w:rPr>
          <w:i/>
          <w:w w:val="105"/>
        </w:rPr>
        <w:t xml:space="preserve">focal point </w:t>
      </w:r>
      <w:r>
        <w:rPr>
          <w:w w:val="105"/>
        </w:rPr>
        <w:t>is designated by the SCO who receives communication from SAF/AQC or AF/JACQ</w:t>
      </w:r>
      <w:r>
        <w:rPr>
          <w:spacing w:val="80"/>
          <w:w w:val="105"/>
        </w:rPr>
        <w:t xml:space="preserve"> </w:t>
      </w:r>
      <w:r>
        <w:rPr>
          <w:w w:val="105"/>
        </w:rPr>
        <w:t>concerning protests against Department of the Air Force solicitations or awards.</w:t>
      </w:r>
    </w:p>
    <w:p w14:paraId="5FB32CDD" w14:textId="77777777" w:rsidR="006233FF" w:rsidRDefault="006233FF">
      <w:pPr>
        <w:pStyle w:val="BodyText"/>
        <w:spacing w:before="1"/>
        <w:rPr>
          <w:sz w:val="21"/>
        </w:rPr>
      </w:pPr>
    </w:p>
    <w:p w14:paraId="5FB32CDE" w14:textId="77777777" w:rsidR="006233FF" w:rsidRDefault="009F2812">
      <w:pPr>
        <w:pStyle w:val="ListParagraph"/>
        <w:numPr>
          <w:ilvl w:val="1"/>
          <w:numId w:val="3"/>
        </w:numPr>
        <w:tabs>
          <w:tab w:val="left" w:pos="450"/>
        </w:tabs>
        <w:spacing w:before="1" w:line="271" w:lineRule="auto"/>
        <w:ind w:right="115" w:firstLine="0"/>
      </w:pPr>
      <w:r>
        <w:rPr>
          <w:w w:val="105"/>
        </w:rPr>
        <w:t>The</w:t>
      </w:r>
      <w:r>
        <w:rPr>
          <w:spacing w:val="22"/>
          <w:w w:val="105"/>
        </w:rPr>
        <w:t xml:space="preserve"> </w:t>
      </w:r>
      <w:r>
        <w:rPr>
          <w:i/>
          <w:w w:val="105"/>
        </w:rPr>
        <w:t>supporting</w:t>
      </w:r>
      <w:r>
        <w:rPr>
          <w:i/>
          <w:spacing w:val="22"/>
          <w:w w:val="105"/>
        </w:rPr>
        <w:t xml:space="preserve"> </w:t>
      </w:r>
      <w:r>
        <w:rPr>
          <w:i/>
          <w:w w:val="105"/>
        </w:rPr>
        <w:t>legal</w:t>
      </w:r>
      <w:r>
        <w:rPr>
          <w:i/>
          <w:spacing w:val="22"/>
          <w:w w:val="105"/>
        </w:rPr>
        <w:t xml:space="preserve"> </w:t>
      </w:r>
      <w:r>
        <w:rPr>
          <w:i/>
          <w:w w:val="105"/>
        </w:rPr>
        <w:t>office</w:t>
      </w:r>
      <w:r>
        <w:rPr>
          <w:i/>
          <w:spacing w:val="22"/>
          <w:w w:val="105"/>
        </w:rPr>
        <w:t xml:space="preserve"> </w:t>
      </w:r>
      <w:r>
        <w:rPr>
          <w:w w:val="105"/>
        </w:rPr>
        <w:t>is</w:t>
      </w:r>
      <w:r>
        <w:rPr>
          <w:spacing w:val="22"/>
          <w:w w:val="105"/>
        </w:rPr>
        <w:t xml:space="preserve"> </w:t>
      </w:r>
      <w:r>
        <w:rPr>
          <w:w w:val="105"/>
        </w:rPr>
        <w:t>the</w:t>
      </w:r>
      <w:r>
        <w:rPr>
          <w:spacing w:val="22"/>
          <w:w w:val="105"/>
        </w:rPr>
        <w:t xml:space="preserve"> </w:t>
      </w:r>
      <w:r>
        <w:rPr>
          <w:w w:val="105"/>
        </w:rPr>
        <w:t>office</w:t>
      </w:r>
      <w:r>
        <w:rPr>
          <w:spacing w:val="22"/>
          <w:w w:val="105"/>
        </w:rPr>
        <w:t xml:space="preserve"> </w:t>
      </w:r>
      <w:r>
        <w:rPr>
          <w:w w:val="105"/>
        </w:rPr>
        <w:t>that</w:t>
      </w:r>
      <w:r>
        <w:rPr>
          <w:spacing w:val="22"/>
          <w:w w:val="105"/>
        </w:rPr>
        <w:t xml:space="preserve"> </w:t>
      </w:r>
      <w:r>
        <w:rPr>
          <w:w w:val="105"/>
        </w:rPr>
        <w:t>provides</w:t>
      </w:r>
      <w:r>
        <w:rPr>
          <w:spacing w:val="22"/>
          <w:w w:val="105"/>
        </w:rPr>
        <w:t xml:space="preserve"> </w:t>
      </w:r>
      <w:r>
        <w:rPr>
          <w:w w:val="105"/>
        </w:rPr>
        <w:t>legal</w:t>
      </w:r>
      <w:r>
        <w:rPr>
          <w:spacing w:val="22"/>
          <w:w w:val="105"/>
        </w:rPr>
        <w:t xml:space="preserve"> </w:t>
      </w:r>
      <w:r>
        <w:rPr>
          <w:w w:val="105"/>
        </w:rPr>
        <w:t>support</w:t>
      </w:r>
      <w:r>
        <w:rPr>
          <w:spacing w:val="22"/>
          <w:w w:val="105"/>
        </w:rPr>
        <w:t xml:space="preserve"> </w:t>
      </w:r>
      <w:r>
        <w:rPr>
          <w:w w:val="105"/>
        </w:rPr>
        <w:t>to</w:t>
      </w:r>
      <w:r>
        <w:rPr>
          <w:spacing w:val="22"/>
          <w:w w:val="105"/>
        </w:rPr>
        <w:t xml:space="preserve"> </w:t>
      </w:r>
      <w:r>
        <w:rPr>
          <w:w w:val="105"/>
        </w:rPr>
        <w:t>the</w:t>
      </w:r>
      <w:r>
        <w:rPr>
          <w:spacing w:val="22"/>
          <w:w w:val="105"/>
        </w:rPr>
        <w:t xml:space="preserve"> </w:t>
      </w:r>
      <w:r>
        <w:rPr>
          <w:w w:val="105"/>
        </w:rPr>
        <w:t>contracting</w:t>
      </w:r>
      <w:r>
        <w:rPr>
          <w:spacing w:val="22"/>
          <w:w w:val="105"/>
        </w:rPr>
        <w:t xml:space="preserve"> </w:t>
      </w:r>
      <w:r>
        <w:rPr>
          <w:w w:val="105"/>
        </w:rPr>
        <w:t>activity</w:t>
      </w:r>
      <w:r>
        <w:rPr>
          <w:spacing w:val="22"/>
          <w:w w:val="105"/>
        </w:rPr>
        <w:t xml:space="preserve"> </w:t>
      </w:r>
      <w:r>
        <w:rPr>
          <w:w w:val="105"/>
        </w:rPr>
        <w:t>that received the protest. An attorney from the supporting legal office will draft the memorandum of law,</w:t>
      </w:r>
      <w:r>
        <w:rPr>
          <w:spacing w:val="40"/>
          <w:w w:val="105"/>
        </w:rPr>
        <w:t xml:space="preserve"> </w:t>
      </w:r>
      <w:r>
        <w:rPr>
          <w:w w:val="105"/>
        </w:rPr>
        <w:t>and otherwise support the defense of the protest. AF/JAQ will provide protest guidance to the supporting legal office.</w:t>
      </w:r>
    </w:p>
    <w:p w14:paraId="5FB32CDF" w14:textId="77777777" w:rsidR="006233FF" w:rsidRDefault="006233FF">
      <w:pPr>
        <w:pStyle w:val="BodyText"/>
        <w:spacing w:before="2"/>
        <w:rPr>
          <w:sz w:val="21"/>
        </w:rPr>
      </w:pPr>
    </w:p>
    <w:p w14:paraId="5FB32CE0" w14:textId="77777777" w:rsidR="006233FF" w:rsidRDefault="009F2812">
      <w:pPr>
        <w:pStyle w:val="ListParagraph"/>
        <w:numPr>
          <w:ilvl w:val="0"/>
          <w:numId w:val="3"/>
        </w:numPr>
        <w:tabs>
          <w:tab w:val="left" w:pos="451"/>
        </w:tabs>
        <w:ind w:left="451" w:hanging="341"/>
      </w:pPr>
      <w:r>
        <w:rPr>
          <w:w w:val="105"/>
        </w:rPr>
        <w:t>Actions</w:t>
      </w:r>
      <w:r>
        <w:rPr>
          <w:spacing w:val="9"/>
          <w:w w:val="105"/>
        </w:rPr>
        <w:t xml:space="preserve"> </w:t>
      </w:r>
      <w:r>
        <w:rPr>
          <w:w w:val="105"/>
        </w:rPr>
        <w:t>upon</w:t>
      </w:r>
      <w:r>
        <w:rPr>
          <w:spacing w:val="11"/>
          <w:w w:val="105"/>
        </w:rPr>
        <w:t xml:space="preserve"> </w:t>
      </w:r>
      <w:r>
        <w:rPr>
          <w:w w:val="105"/>
        </w:rPr>
        <w:t>Receipt</w:t>
      </w:r>
      <w:r>
        <w:rPr>
          <w:spacing w:val="11"/>
          <w:w w:val="105"/>
        </w:rPr>
        <w:t xml:space="preserve"> </w:t>
      </w:r>
      <w:r>
        <w:rPr>
          <w:w w:val="105"/>
        </w:rPr>
        <w:t>of</w:t>
      </w:r>
      <w:r>
        <w:rPr>
          <w:spacing w:val="11"/>
          <w:w w:val="105"/>
        </w:rPr>
        <w:t xml:space="preserve"> </w:t>
      </w:r>
      <w:r>
        <w:rPr>
          <w:spacing w:val="-2"/>
          <w:w w:val="105"/>
        </w:rPr>
        <w:t>Protest</w:t>
      </w:r>
    </w:p>
    <w:p w14:paraId="5FB32CE1" w14:textId="77777777" w:rsidR="006233FF" w:rsidRDefault="006233FF">
      <w:pPr>
        <w:pStyle w:val="BodyText"/>
        <w:spacing w:before="10"/>
        <w:rPr>
          <w:sz w:val="23"/>
        </w:rPr>
      </w:pPr>
    </w:p>
    <w:p w14:paraId="5FB32CE2" w14:textId="77777777" w:rsidR="006233FF" w:rsidRDefault="009F2812">
      <w:pPr>
        <w:pStyle w:val="ListParagraph"/>
        <w:numPr>
          <w:ilvl w:val="1"/>
          <w:numId w:val="3"/>
        </w:numPr>
        <w:tabs>
          <w:tab w:val="left" w:pos="450"/>
        </w:tabs>
        <w:spacing w:before="1"/>
        <w:ind w:left="450" w:hanging="340"/>
      </w:pPr>
      <w:r>
        <w:rPr>
          <w:w w:val="105"/>
        </w:rPr>
        <w:t>SAF/AQC</w:t>
      </w:r>
      <w:r>
        <w:rPr>
          <w:spacing w:val="13"/>
          <w:w w:val="105"/>
        </w:rPr>
        <w:t xml:space="preserve"> </w:t>
      </w:r>
      <w:r>
        <w:rPr>
          <w:w w:val="105"/>
        </w:rPr>
        <w:t>will</w:t>
      </w:r>
      <w:r>
        <w:rPr>
          <w:spacing w:val="14"/>
          <w:w w:val="105"/>
        </w:rPr>
        <w:t xml:space="preserve"> </w:t>
      </w:r>
      <w:r>
        <w:rPr>
          <w:w w:val="105"/>
        </w:rPr>
        <w:t>notify</w:t>
      </w:r>
      <w:r>
        <w:rPr>
          <w:spacing w:val="13"/>
          <w:w w:val="105"/>
        </w:rPr>
        <w:t xml:space="preserve"> </w:t>
      </w:r>
      <w:r>
        <w:rPr>
          <w:w w:val="105"/>
        </w:rPr>
        <w:t>the</w:t>
      </w:r>
      <w:r>
        <w:rPr>
          <w:spacing w:val="14"/>
          <w:w w:val="105"/>
        </w:rPr>
        <w:t xml:space="preserve"> </w:t>
      </w:r>
      <w:r>
        <w:rPr>
          <w:w w:val="105"/>
        </w:rPr>
        <w:t>contracting</w:t>
      </w:r>
      <w:r>
        <w:rPr>
          <w:spacing w:val="14"/>
          <w:w w:val="105"/>
        </w:rPr>
        <w:t xml:space="preserve"> </w:t>
      </w:r>
      <w:r>
        <w:rPr>
          <w:w w:val="105"/>
        </w:rPr>
        <w:t>activity</w:t>
      </w:r>
      <w:r>
        <w:rPr>
          <w:spacing w:val="13"/>
          <w:w w:val="105"/>
        </w:rPr>
        <w:t xml:space="preserve"> </w:t>
      </w:r>
      <w:r>
        <w:rPr>
          <w:w w:val="105"/>
        </w:rPr>
        <w:t>when</w:t>
      </w:r>
      <w:r>
        <w:rPr>
          <w:spacing w:val="14"/>
          <w:w w:val="105"/>
        </w:rPr>
        <w:t xml:space="preserve"> </w:t>
      </w:r>
      <w:r>
        <w:rPr>
          <w:w w:val="105"/>
        </w:rPr>
        <w:t>a</w:t>
      </w:r>
      <w:r>
        <w:rPr>
          <w:spacing w:val="14"/>
          <w:w w:val="105"/>
        </w:rPr>
        <w:t xml:space="preserve"> </w:t>
      </w:r>
      <w:r>
        <w:rPr>
          <w:w w:val="105"/>
        </w:rPr>
        <w:t>protest</w:t>
      </w:r>
      <w:r>
        <w:rPr>
          <w:spacing w:val="13"/>
          <w:w w:val="105"/>
        </w:rPr>
        <w:t xml:space="preserve"> </w:t>
      </w:r>
      <w:r>
        <w:rPr>
          <w:w w:val="105"/>
        </w:rPr>
        <w:t>has</w:t>
      </w:r>
      <w:r>
        <w:rPr>
          <w:spacing w:val="14"/>
          <w:w w:val="105"/>
        </w:rPr>
        <w:t xml:space="preserve"> </w:t>
      </w:r>
      <w:r>
        <w:rPr>
          <w:w w:val="105"/>
        </w:rPr>
        <w:t>been</w:t>
      </w:r>
      <w:r>
        <w:rPr>
          <w:spacing w:val="14"/>
          <w:w w:val="105"/>
        </w:rPr>
        <w:t xml:space="preserve"> </w:t>
      </w:r>
      <w:r>
        <w:rPr>
          <w:w w:val="105"/>
        </w:rPr>
        <w:t>filed</w:t>
      </w:r>
      <w:r>
        <w:rPr>
          <w:spacing w:val="13"/>
          <w:w w:val="105"/>
        </w:rPr>
        <w:t xml:space="preserve"> </w:t>
      </w:r>
      <w:r>
        <w:rPr>
          <w:w w:val="105"/>
        </w:rPr>
        <w:t>with</w:t>
      </w:r>
      <w:r>
        <w:rPr>
          <w:spacing w:val="14"/>
          <w:w w:val="105"/>
        </w:rPr>
        <w:t xml:space="preserve"> </w:t>
      </w:r>
      <w:r>
        <w:rPr>
          <w:w w:val="105"/>
        </w:rPr>
        <w:t>the</w:t>
      </w:r>
      <w:r>
        <w:rPr>
          <w:spacing w:val="14"/>
          <w:w w:val="105"/>
        </w:rPr>
        <w:t xml:space="preserve"> </w:t>
      </w:r>
      <w:r>
        <w:rPr>
          <w:w w:val="105"/>
        </w:rPr>
        <w:t>GAO.</w:t>
      </w:r>
      <w:r>
        <w:rPr>
          <w:spacing w:val="13"/>
          <w:w w:val="105"/>
        </w:rPr>
        <w:t xml:space="preserve"> </w:t>
      </w:r>
      <w:r>
        <w:rPr>
          <w:spacing w:val="-5"/>
          <w:w w:val="105"/>
        </w:rPr>
        <w:t>The</w:t>
      </w:r>
    </w:p>
    <w:p w14:paraId="5FB32CE3" w14:textId="77777777" w:rsidR="006233FF" w:rsidRDefault="006233FF">
      <w:pPr>
        <w:sectPr w:rsidR="006233FF">
          <w:type w:val="continuous"/>
          <w:pgSz w:w="11910" w:h="16840"/>
          <w:pgMar w:top="840" w:right="740" w:bottom="280" w:left="740" w:header="720" w:footer="720" w:gutter="0"/>
          <w:cols w:space="720"/>
        </w:sectPr>
      </w:pPr>
    </w:p>
    <w:p w14:paraId="5FB32CE4" w14:textId="77777777" w:rsidR="006233FF" w:rsidRDefault="009F2812">
      <w:pPr>
        <w:pStyle w:val="BodyText"/>
        <w:spacing w:before="82" w:line="271" w:lineRule="auto"/>
        <w:ind w:left="110"/>
      </w:pPr>
      <w:r>
        <w:rPr>
          <w:w w:val="105"/>
        </w:rPr>
        <w:lastRenderedPageBreak/>
        <w:t>contracting activity must immediately notify its supporting legal office/local attorney who provides contract law advice.</w:t>
      </w:r>
    </w:p>
    <w:p w14:paraId="5FB32CE5" w14:textId="77777777" w:rsidR="006233FF" w:rsidRDefault="006233FF">
      <w:pPr>
        <w:pStyle w:val="BodyText"/>
        <w:spacing w:before="1"/>
        <w:rPr>
          <w:sz w:val="21"/>
        </w:rPr>
      </w:pPr>
    </w:p>
    <w:p w14:paraId="5FB32CE6" w14:textId="77777777" w:rsidR="006233FF" w:rsidRDefault="009F2812">
      <w:pPr>
        <w:pStyle w:val="ListParagraph"/>
        <w:numPr>
          <w:ilvl w:val="1"/>
          <w:numId w:val="3"/>
        </w:numPr>
        <w:tabs>
          <w:tab w:val="left" w:pos="450"/>
        </w:tabs>
        <w:ind w:left="450" w:hanging="340"/>
      </w:pPr>
      <w:r>
        <w:rPr>
          <w:w w:val="105"/>
        </w:rPr>
        <w:t>The</w:t>
      </w:r>
      <w:r>
        <w:rPr>
          <w:spacing w:val="14"/>
          <w:w w:val="105"/>
        </w:rPr>
        <w:t xml:space="preserve"> </w:t>
      </w:r>
      <w:r>
        <w:rPr>
          <w:w w:val="105"/>
        </w:rPr>
        <w:t>contracting</w:t>
      </w:r>
      <w:r>
        <w:rPr>
          <w:spacing w:val="14"/>
          <w:w w:val="105"/>
        </w:rPr>
        <w:t xml:space="preserve"> </w:t>
      </w:r>
      <w:r>
        <w:rPr>
          <w:w w:val="105"/>
        </w:rPr>
        <w:t>officer</w:t>
      </w:r>
      <w:r>
        <w:rPr>
          <w:spacing w:val="14"/>
          <w:w w:val="105"/>
        </w:rPr>
        <w:t xml:space="preserve"> </w:t>
      </w:r>
      <w:r>
        <w:rPr>
          <w:w w:val="105"/>
        </w:rPr>
        <w:t>must,</w:t>
      </w:r>
      <w:r>
        <w:rPr>
          <w:spacing w:val="14"/>
          <w:w w:val="105"/>
        </w:rPr>
        <w:t xml:space="preserve"> </w:t>
      </w:r>
      <w:r>
        <w:rPr>
          <w:w w:val="105"/>
        </w:rPr>
        <w:t>within</w:t>
      </w:r>
      <w:r>
        <w:rPr>
          <w:spacing w:val="14"/>
          <w:w w:val="105"/>
        </w:rPr>
        <w:t xml:space="preserve"> </w:t>
      </w:r>
      <w:r>
        <w:rPr>
          <w:w w:val="105"/>
        </w:rPr>
        <w:t>one</w:t>
      </w:r>
      <w:r>
        <w:rPr>
          <w:spacing w:val="14"/>
          <w:w w:val="105"/>
        </w:rPr>
        <w:t xml:space="preserve"> </w:t>
      </w:r>
      <w:r>
        <w:rPr>
          <w:w w:val="105"/>
        </w:rPr>
        <w:t>business</w:t>
      </w:r>
      <w:r>
        <w:rPr>
          <w:spacing w:val="14"/>
          <w:w w:val="105"/>
        </w:rPr>
        <w:t xml:space="preserve"> </w:t>
      </w:r>
      <w:r>
        <w:rPr>
          <w:w w:val="105"/>
        </w:rPr>
        <w:t>day</w:t>
      </w:r>
      <w:r>
        <w:rPr>
          <w:spacing w:val="14"/>
          <w:w w:val="105"/>
        </w:rPr>
        <w:t xml:space="preserve"> </w:t>
      </w:r>
      <w:r>
        <w:rPr>
          <w:w w:val="105"/>
        </w:rPr>
        <w:t>of</w:t>
      </w:r>
      <w:r>
        <w:rPr>
          <w:spacing w:val="14"/>
          <w:w w:val="105"/>
        </w:rPr>
        <w:t xml:space="preserve"> </w:t>
      </w:r>
      <w:r>
        <w:rPr>
          <w:w w:val="105"/>
        </w:rPr>
        <w:t>receiving</w:t>
      </w:r>
      <w:r>
        <w:rPr>
          <w:spacing w:val="14"/>
          <w:w w:val="105"/>
        </w:rPr>
        <w:t xml:space="preserve"> </w:t>
      </w:r>
      <w:r>
        <w:rPr>
          <w:w w:val="105"/>
        </w:rPr>
        <w:t>the</w:t>
      </w:r>
      <w:r>
        <w:rPr>
          <w:spacing w:val="14"/>
          <w:w w:val="105"/>
        </w:rPr>
        <w:t xml:space="preserve"> </w:t>
      </w:r>
      <w:r>
        <w:rPr>
          <w:spacing w:val="-2"/>
          <w:w w:val="105"/>
        </w:rPr>
        <w:t>protest:</w:t>
      </w:r>
    </w:p>
    <w:p w14:paraId="5FB32CE7" w14:textId="77777777" w:rsidR="006233FF" w:rsidRDefault="006233FF">
      <w:pPr>
        <w:pStyle w:val="BodyText"/>
        <w:spacing w:before="11"/>
        <w:rPr>
          <w:sz w:val="23"/>
        </w:rPr>
      </w:pPr>
    </w:p>
    <w:p w14:paraId="5FB32CE8" w14:textId="77777777" w:rsidR="006233FF" w:rsidRDefault="009F2812">
      <w:pPr>
        <w:pStyle w:val="ListParagraph"/>
        <w:numPr>
          <w:ilvl w:val="2"/>
          <w:numId w:val="3"/>
        </w:numPr>
        <w:tabs>
          <w:tab w:val="left" w:pos="388"/>
        </w:tabs>
        <w:spacing w:line="271" w:lineRule="auto"/>
        <w:ind w:right="384" w:firstLine="0"/>
      </w:pPr>
      <w:r>
        <w:rPr>
          <w:w w:val="105"/>
        </w:rPr>
        <w:t>Forward a copy of the protest to its supporting legal office/local attorney who provides contract law advice.</w:t>
      </w:r>
    </w:p>
    <w:p w14:paraId="5FB32CE9" w14:textId="77777777" w:rsidR="006233FF" w:rsidRDefault="006233FF">
      <w:pPr>
        <w:pStyle w:val="BodyText"/>
        <w:spacing w:before="1"/>
        <w:rPr>
          <w:sz w:val="21"/>
        </w:rPr>
      </w:pPr>
    </w:p>
    <w:p w14:paraId="5FB32CEA" w14:textId="77777777" w:rsidR="006233FF" w:rsidRDefault="009F2812">
      <w:pPr>
        <w:pStyle w:val="ListParagraph"/>
        <w:numPr>
          <w:ilvl w:val="2"/>
          <w:numId w:val="3"/>
        </w:numPr>
        <w:tabs>
          <w:tab w:val="left" w:pos="450"/>
        </w:tabs>
        <w:spacing w:line="271" w:lineRule="auto"/>
        <w:ind w:right="145" w:firstLine="0"/>
      </w:pPr>
      <w:r>
        <w:rPr>
          <w:w w:val="105"/>
        </w:rPr>
        <w:t>Provide a copy of the protest (or a redacted copy if the protest is designated as containing</w:t>
      </w:r>
      <w:r>
        <w:rPr>
          <w:spacing w:val="80"/>
          <w:w w:val="105"/>
        </w:rPr>
        <w:t xml:space="preserve"> </w:t>
      </w:r>
      <w:r>
        <w:rPr>
          <w:w w:val="105"/>
        </w:rPr>
        <w:t>protected</w:t>
      </w:r>
      <w:r>
        <w:rPr>
          <w:spacing w:val="14"/>
          <w:w w:val="105"/>
        </w:rPr>
        <w:t xml:space="preserve"> </w:t>
      </w:r>
      <w:r>
        <w:rPr>
          <w:w w:val="105"/>
        </w:rPr>
        <w:t>material)</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awardee,</w:t>
      </w:r>
      <w:r>
        <w:rPr>
          <w:spacing w:val="14"/>
          <w:w w:val="105"/>
        </w:rPr>
        <w:t xml:space="preserve"> </w:t>
      </w:r>
      <w:r>
        <w:rPr>
          <w:w w:val="105"/>
        </w:rPr>
        <w:t>or</w:t>
      </w:r>
      <w:r>
        <w:rPr>
          <w:spacing w:val="14"/>
          <w:w w:val="105"/>
        </w:rPr>
        <w:t xml:space="preserve"> </w:t>
      </w:r>
      <w:r>
        <w:rPr>
          <w:w w:val="105"/>
        </w:rPr>
        <w:t>if</w:t>
      </w:r>
      <w:r>
        <w:rPr>
          <w:spacing w:val="14"/>
          <w:w w:val="105"/>
        </w:rPr>
        <w:t xml:space="preserve"> </w:t>
      </w:r>
      <w:r>
        <w:rPr>
          <w:w w:val="105"/>
        </w:rPr>
        <w:t>no</w:t>
      </w:r>
      <w:r>
        <w:rPr>
          <w:spacing w:val="14"/>
          <w:w w:val="105"/>
        </w:rPr>
        <w:t xml:space="preserve"> </w:t>
      </w:r>
      <w:r>
        <w:rPr>
          <w:w w:val="105"/>
        </w:rPr>
        <w:t>award</w:t>
      </w:r>
      <w:r>
        <w:rPr>
          <w:spacing w:val="14"/>
          <w:w w:val="105"/>
        </w:rPr>
        <w:t xml:space="preserve"> </w:t>
      </w:r>
      <w:r>
        <w:rPr>
          <w:w w:val="105"/>
        </w:rPr>
        <w:t>has</w:t>
      </w:r>
      <w:r>
        <w:rPr>
          <w:spacing w:val="14"/>
          <w:w w:val="105"/>
        </w:rPr>
        <w:t xml:space="preserve"> </w:t>
      </w:r>
      <w:r>
        <w:rPr>
          <w:w w:val="105"/>
        </w:rPr>
        <w:t>been</w:t>
      </w:r>
      <w:r>
        <w:rPr>
          <w:spacing w:val="14"/>
          <w:w w:val="105"/>
        </w:rPr>
        <w:t xml:space="preserve"> </w:t>
      </w:r>
      <w:r>
        <w:rPr>
          <w:w w:val="105"/>
        </w:rPr>
        <w:t>made,</w:t>
      </w:r>
      <w:r>
        <w:rPr>
          <w:spacing w:val="14"/>
          <w:w w:val="105"/>
        </w:rPr>
        <w:t xml:space="preserve"> </w:t>
      </w:r>
      <w:r>
        <w:rPr>
          <w:w w:val="105"/>
        </w:rPr>
        <w:t>to</w:t>
      </w:r>
      <w:r>
        <w:rPr>
          <w:spacing w:val="14"/>
          <w:w w:val="105"/>
        </w:rPr>
        <w:t xml:space="preserve"> </w:t>
      </w:r>
      <w:r>
        <w:rPr>
          <w:w w:val="105"/>
        </w:rPr>
        <w:t>all</w:t>
      </w:r>
      <w:r>
        <w:rPr>
          <w:spacing w:val="14"/>
          <w:w w:val="105"/>
        </w:rPr>
        <w:t xml:space="preserve"> </w:t>
      </w:r>
      <w:r>
        <w:rPr>
          <w:w w:val="105"/>
        </w:rPr>
        <w:t>offerors</w:t>
      </w:r>
      <w:r>
        <w:rPr>
          <w:spacing w:val="14"/>
          <w:w w:val="105"/>
        </w:rPr>
        <w:t xml:space="preserve"> </w:t>
      </w:r>
      <w:r>
        <w:rPr>
          <w:w w:val="105"/>
        </w:rPr>
        <w:t>who</w:t>
      </w:r>
      <w:r>
        <w:rPr>
          <w:spacing w:val="14"/>
          <w:w w:val="105"/>
        </w:rPr>
        <w:t xml:space="preserve"> </w:t>
      </w:r>
      <w:r>
        <w:rPr>
          <w:w w:val="105"/>
        </w:rPr>
        <w:t>appear</w:t>
      </w:r>
      <w:r>
        <w:rPr>
          <w:spacing w:val="14"/>
          <w:w w:val="105"/>
        </w:rPr>
        <w:t xml:space="preserve"> </w:t>
      </w:r>
      <w:r>
        <w:rPr>
          <w:w w:val="105"/>
        </w:rPr>
        <w:t>to</w:t>
      </w:r>
      <w:r>
        <w:rPr>
          <w:spacing w:val="14"/>
          <w:w w:val="105"/>
        </w:rPr>
        <w:t xml:space="preserve"> </w:t>
      </w:r>
      <w:r>
        <w:rPr>
          <w:w w:val="105"/>
        </w:rPr>
        <w:t>have a</w:t>
      </w:r>
      <w:r>
        <w:rPr>
          <w:spacing w:val="29"/>
          <w:w w:val="105"/>
        </w:rPr>
        <w:t xml:space="preserve"> </w:t>
      </w:r>
      <w:r>
        <w:rPr>
          <w:w w:val="105"/>
        </w:rPr>
        <w:t>reasonable</w:t>
      </w:r>
      <w:r>
        <w:rPr>
          <w:spacing w:val="29"/>
          <w:w w:val="105"/>
        </w:rPr>
        <w:t xml:space="preserve"> </w:t>
      </w:r>
      <w:r>
        <w:rPr>
          <w:w w:val="105"/>
        </w:rPr>
        <w:t>prospect</w:t>
      </w:r>
      <w:r>
        <w:rPr>
          <w:spacing w:val="29"/>
          <w:w w:val="105"/>
        </w:rPr>
        <w:t xml:space="preserve"> </w:t>
      </w:r>
      <w:r>
        <w:rPr>
          <w:w w:val="105"/>
        </w:rPr>
        <w:t>of</w:t>
      </w:r>
      <w:r>
        <w:rPr>
          <w:spacing w:val="29"/>
          <w:w w:val="105"/>
        </w:rPr>
        <w:t xml:space="preserve"> </w:t>
      </w:r>
      <w:r>
        <w:rPr>
          <w:w w:val="105"/>
        </w:rPr>
        <w:t>receiving</w:t>
      </w:r>
      <w:r>
        <w:rPr>
          <w:spacing w:val="29"/>
          <w:w w:val="105"/>
        </w:rPr>
        <w:t xml:space="preserve"> </w:t>
      </w:r>
      <w:r>
        <w:rPr>
          <w:w w:val="105"/>
        </w:rPr>
        <w:t>award.</w:t>
      </w:r>
      <w:r>
        <w:rPr>
          <w:spacing w:val="29"/>
          <w:w w:val="105"/>
        </w:rPr>
        <w:t xml:space="preserve"> </w:t>
      </w:r>
      <w:r>
        <w:rPr>
          <w:w w:val="105"/>
        </w:rPr>
        <w:t>If</w:t>
      </w:r>
      <w:r>
        <w:rPr>
          <w:spacing w:val="29"/>
          <w:w w:val="105"/>
        </w:rPr>
        <w:t xml:space="preserve"> </w:t>
      </w:r>
      <w:r>
        <w:rPr>
          <w:w w:val="105"/>
        </w:rPr>
        <w:t>no</w:t>
      </w:r>
      <w:r>
        <w:rPr>
          <w:spacing w:val="29"/>
          <w:w w:val="105"/>
        </w:rPr>
        <w:t xml:space="preserve"> </w:t>
      </w:r>
      <w:r>
        <w:rPr>
          <w:w w:val="105"/>
        </w:rPr>
        <w:t>redacted</w:t>
      </w:r>
      <w:r>
        <w:rPr>
          <w:spacing w:val="29"/>
          <w:w w:val="105"/>
        </w:rPr>
        <w:t xml:space="preserve"> </w:t>
      </w:r>
      <w:r>
        <w:rPr>
          <w:w w:val="105"/>
        </w:rPr>
        <w:t>copy</w:t>
      </w:r>
      <w:r>
        <w:rPr>
          <w:spacing w:val="29"/>
          <w:w w:val="105"/>
        </w:rPr>
        <w:t xml:space="preserve"> </w:t>
      </w:r>
      <w:r>
        <w:rPr>
          <w:w w:val="105"/>
        </w:rPr>
        <w:t>of</w:t>
      </w:r>
      <w:r>
        <w:rPr>
          <w:spacing w:val="29"/>
          <w:w w:val="105"/>
        </w:rPr>
        <w:t xml:space="preserve"> </w:t>
      </w:r>
      <w:r>
        <w:rPr>
          <w:w w:val="105"/>
        </w:rPr>
        <w:t>a</w:t>
      </w:r>
      <w:r>
        <w:rPr>
          <w:spacing w:val="29"/>
          <w:w w:val="105"/>
        </w:rPr>
        <w:t xml:space="preserve"> </w:t>
      </w:r>
      <w:r>
        <w:rPr>
          <w:w w:val="105"/>
        </w:rPr>
        <w:t>protected</w:t>
      </w:r>
      <w:r>
        <w:rPr>
          <w:spacing w:val="29"/>
          <w:w w:val="105"/>
        </w:rPr>
        <w:t xml:space="preserve"> </w:t>
      </w:r>
      <w:r>
        <w:rPr>
          <w:w w:val="105"/>
        </w:rPr>
        <w:t>protest</w:t>
      </w:r>
      <w:r>
        <w:rPr>
          <w:spacing w:val="29"/>
          <w:w w:val="105"/>
        </w:rPr>
        <w:t xml:space="preserve"> </w:t>
      </w:r>
      <w:r>
        <w:rPr>
          <w:w w:val="105"/>
        </w:rPr>
        <w:t>was</w:t>
      </w:r>
      <w:r>
        <w:rPr>
          <w:spacing w:val="29"/>
          <w:w w:val="105"/>
        </w:rPr>
        <w:t xml:space="preserve"> </w:t>
      </w:r>
      <w:r>
        <w:rPr>
          <w:w w:val="105"/>
        </w:rPr>
        <w:t>received, so advise AF/JACQ who will raise the issue with the protester.</w:t>
      </w:r>
    </w:p>
    <w:p w14:paraId="5FB32CEB" w14:textId="77777777" w:rsidR="006233FF" w:rsidRDefault="006233FF">
      <w:pPr>
        <w:pStyle w:val="BodyText"/>
        <w:spacing w:before="2"/>
        <w:rPr>
          <w:sz w:val="21"/>
        </w:rPr>
      </w:pPr>
    </w:p>
    <w:p w14:paraId="5FB32CEC" w14:textId="2E1826C8" w:rsidR="006233FF" w:rsidRDefault="009F2812">
      <w:pPr>
        <w:pStyle w:val="ListParagraph"/>
        <w:numPr>
          <w:ilvl w:val="2"/>
          <w:numId w:val="3"/>
        </w:numPr>
        <w:tabs>
          <w:tab w:val="left" w:pos="512"/>
        </w:tabs>
        <w:spacing w:line="271" w:lineRule="auto"/>
        <w:ind w:right="271" w:firstLine="0"/>
      </w:pPr>
      <w:r>
        <w:rPr>
          <w:w w:val="105"/>
        </w:rPr>
        <w:t xml:space="preserve">Advise AF/JACQ, SAF/AQC, and the </w:t>
      </w:r>
      <w:hyperlink r:id="rId17">
        <w:r>
          <w:rPr>
            <w:color w:val="27314A"/>
            <w:w w:val="105"/>
            <w:u w:val="single" w:color="27314A"/>
          </w:rPr>
          <w:t>cognizant HCA Workflow</w:t>
        </w:r>
      </w:hyperlink>
      <w:r>
        <w:rPr>
          <w:color w:val="27314A"/>
          <w:w w:val="105"/>
        </w:rPr>
        <w:t xml:space="preserve"> </w:t>
      </w:r>
      <w:r>
        <w:rPr>
          <w:w w:val="105"/>
        </w:rPr>
        <w:t>(if HCA is other than DAS(C) or</w:t>
      </w:r>
      <w:r>
        <w:rPr>
          <w:spacing w:val="80"/>
          <w:w w:val="105"/>
        </w:rPr>
        <w:t xml:space="preserve"> </w:t>
      </w:r>
      <w:r>
        <w:rPr>
          <w:w w:val="105"/>
        </w:rPr>
        <w:t>ADAS(C))</w:t>
      </w:r>
      <w:r>
        <w:rPr>
          <w:spacing w:val="17"/>
          <w:w w:val="105"/>
        </w:rPr>
        <w:t xml:space="preserve"> </w:t>
      </w:r>
      <w:r>
        <w:rPr>
          <w:w w:val="105"/>
        </w:rPr>
        <w:t>as</w:t>
      </w:r>
      <w:r>
        <w:rPr>
          <w:spacing w:val="17"/>
          <w:w w:val="105"/>
        </w:rPr>
        <w:t xml:space="preserve"> </w:t>
      </w:r>
      <w:r>
        <w:rPr>
          <w:w w:val="105"/>
        </w:rPr>
        <w:t>to</w:t>
      </w:r>
      <w:r>
        <w:rPr>
          <w:spacing w:val="17"/>
          <w:w w:val="105"/>
        </w:rPr>
        <w:t xml:space="preserve"> </w:t>
      </w:r>
      <w:r>
        <w:rPr>
          <w:w w:val="105"/>
        </w:rPr>
        <w:t>all</w:t>
      </w:r>
      <w:r>
        <w:rPr>
          <w:spacing w:val="17"/>
          <w:w w:val="105"/>
        </w:rPr>
        <w:t xml:space="preserve"> </w:t>
      </w:r>
      <w:r>
        <w:rPr>
          <w:w w:val="105"/>
        </w:rPr>
        <w:t>actions</w:t>
      </w:r>
      <w:r>
        <w:rPr>
          <w:spacing w:val="17"/>
          <w:w w:val="105"/>
        </w:rPr>
        <w:t xml:space="preserve"> </w:t>
      </w:r>
      <w:r>
        <w:rPr>
          <w:w w:val="105"/>
        </w:rPr>
        <w:t>being</w:t>
      </w:r>
      <w:r>
        <w:rPr>
          <w:spacing w:val="17"/>
          <w:w w:val="105"/>
        </w:rPr>
        <w:t xml:space="preserve"> </w:t>
      </w:r>
      <w:r>
        <w:rPr>
          <w:w w:val="105"/>
        </w:rPr>
        <w:t>taken</w:t>
      </w:r>
      <w:r>
        <w:rPr>
          <w:spacing w:val="17"/>
          <w:w w:val="105"/>
        </w:rPr>
        <w:t xml:space="preserve"> </w:t>
      </w:r>
      <w:r>
        <w:rPr>
          <w:w w:val="105"/>
        </w:rPr>
        <w:t>regarding</w:t>
      </w:r>
      <w:r>
        <w:rPr>
          <w:spacing w:val="17"/>
          <w:w w:val="105"/>
        </w:rPr>
        <w:t xml:space="preserve"> </w:t>
      </w:r>
      <w:r>
        <w:rPr>
          <w:w w:val="105"/>
        </w:rPr>
        <w:t>a</w:t>
      </w:r>
      <w:r>
        <w:rPr>
          <w:spacing w:val="17"/>
          <w:w w:val="105"/>
        </w:rPr>
        <w:t xml:space="preserve"> </w:t>
      </w:r>
      <w:r>
        <w:rPr>
          <w:w w:val="105"/>
        </w:rPr>
        <w:t>stay</w:t>
      </w:r>
      <w:r>
        <w:rPr>
          <w:spacing w:val="17"/>
          <w:w w:val="105"/>
        </w:rPr>
        <w:t xml:space="preserve"> </w:t>
      </w:r>
      <w:r>
        <w:rPr>
          <w:w w:val="105"/>
        </w:rPr>
        <w:t>of</w:t>
      </w:r>
      <w:r>
        <w:rPr>
          <w:spacing w:val="17"/>
          <w:w w:val="105"/>
        </w:rPr>
        <w:t xml:space="preserve"> </w:t>
      </w:r>
      <w:r>
        <w:rPr>
          <w:w w:val="105"/>
        </w:rPr>
        <w:t>performance</w:t>
      </w:r>
      <w:r>
        <w:rPr>
          <w:spacing w:val="17"/>
          <w:w w:val="105"/>
        </w:rPr>
        <w:t xml:space="preserve"> </w:t>
      </w:r>
      <w:r>
        <w:rPr>
          <w:w w:val="105"/>
        </w:rPr>
        <w:t>and</w:t>
      </w:r>
      <w:r>
        <w:rPr>
          <w:spacing w:val="17"/>
          <w:w w:val="105"/>
        </w:rPr>
        <w:t xml:space="preserve"> </w:t>
      </w:r>
      <w:r>
        <w:rPr>
          <w:w w:val="105"/>
        </w:rPr>
        <w:t>any</w:t>
      </w:r>
      <w:r>
        <w:rPr>
          <w:spacing w:val="17"/>
          <w:w w:val="105"/>
        </w:rPr>
        <w:t xml:space="preserve"> </w:t>
      </w:r>
      <w:r w:rsidR="0016066E" w:rsidRPr="0016066E">
        <w:rPr>
          <w:rStyle w:val="Hyperlink"/>
          <w:color w:val="auto"/>
          <w:u w:val="none"/>
        </w:rPr>
        <w:t>override of the stay</w:t>
      </w:r>
      <w:r w:rsidRPr="0016066E">
        <w:rPr>
          <w:w w:val="105"/>
        </w:rPr>
        <w:t xml:space="preserve"> </w:t>
      </w:r>
      <w:r>
        <w:rPr>
          <w:w w:val="105"/>
        </w:rPr>
        <w:t>to include:</w:t>
      </w:r>
    </w:p>
    <w:p w14:paraId="5FB32CED" w14:textId="77777777" w:rsidR="006233FF" w:rsidRDefault="006233FF">
      <w:pPr>
        <w:pStyle w:val="BodyText"/>
        <w:spacing w:before="2"/>
        <w:rPr>
          <w:sz w:val="21"/>
        </w:rPr>
      </w:pPr>
    </w:p>
    <w:p w14:paraId="5FB32CEE" w14:textId="77777777" w:rsidR="006233FF" w:rsidRDefault="009F2812">
      <w:pPr>
        <w:pStyle w:val="ListParagraph"/>
        <w:numPr>
          <w:ilvl w:val="3"/>
          <w:numId w:val="3"/>
        </w:numPr>
        <w:tabs>
          <w:tab w:val="left" w:pos="467"/>
        </w:tabs>
        <w:ind w:left="467" w:hanging="357"/>
      </w:pPr>
      <w:r>
        <w:rPr>
          <w:w w:val="105"/>
        </w:rPr>
        <w:t>A</w:t>
      </w:r>
      <w:r>
        <w:rPr>
          <w:spacing w:val="15"/>
          <w:w w:val="105"/>
        </w:rPr>
        <w:t xml:space="preserve"> </w:t>
      </w:r>
      <w:r>
        <w:rPr>
          <w:w w:val="105"/>
        </w:rPr>
        <w:t>discussion</w:t>
      </w:r>
      <w:r>
        <w:rPr>
          <w:spacing w:val="16"/>
          <w:w w:val="105"/>
        </w:rPr>
        <w:t xml:space="preserve"> </w:t>
      </w:r>
      <w:r>
        <w:rPr>
          <w:w w:val="105"/>
        </w:rPr>
        <w:t>of</w:t>
      </w:r>
      <w:r>
        <w:rPr>
          <w:spacing w:val="16"/>
          <w:w w:val="105"/>
        </w:rPr>
        <w:t xml:space="preserve"> </w:t>
      </w:r>
      <w:r>
        <w:rPr>
          <w:w w:val="105"/>
        </w:rPr>
        <w:t>whether</w:t>
      </w:r>
      <w:r>
        <w:rPr>
          <w:spacing w:val="15"/>
          <w:w w:val="105"/>
        </w:rPr>
        <w:t xml:space="preserve"> </w:t>
      </w:r>
      <w:r>
        <w:rPr>
          <w:w w:val="105"/>
        </w:rPr>
        <w:t>a</w:t>
      </w:r>
      <w:r>
        <w:rPr>
          <w:spacing w:val="16"/>
          <w:w w:val="105"/>
        </w:rPr>
        <w:t xml:space="preserve"> </w:t>
      </w:r>
      <w:r>
        <w:rPr>
          <w:w w:val="105"/>
        </w:rPr>
        <w:t>stay</w:t>
      </w:r>
      <w:r>
        <w:rPr>
          <w:spacing w:val="16"/>
          <w:w w:val="105"/>
        </w:rPr>
        <w:t xml:space="preserve"> </w:t>
      </w:r>
      <w:r>
        <w:rPr>
          <w:w w:val="105"/>
        </w:rPr>
        <w:t>of</w:t>
      </w:r>
      <w:r>
        <w:rPr>
          <w:spacing w:val="16"/>
          <w:w w:val="105"/>
        </w:rPr>
        <w:t xml:space="preserve"> </w:t>
      </w:r>
      <w:r>
        <w:rPr>
          <w:w w:val="105"/>
        </w:rPr>
        <w:t>performance</w:t>
      </w:r>
      <w:r>
        <w:rPr>
          <w:spacing w:val="15"/>
          <w:w w:val="105"/>
        </w:rPr>
        <w:t xml:space="preserve"> </w:t>
      </w:r>
      <w:r>
        <w:rPr>
          <w:w w:val="105"/>
        </w:rPr>
        <w:t>or</w:t>
      </w:r>
      <w:r>
        <w:rPr>
          <w:spacing w:val="16"/>
          <w:w w:val="105"/>
        </w:rPr>
        <w:t xml:space="preserve"> </w:t>
      </w:r>
      <w:r>
        <w:rPr>
          <w:w w:val="105"/>
        </w:rPr>
        <w:t>award</w:t>
      </w:r>
      <w:r>
        <w:rPr>
          <w:spacing w:val="16"/>
          <w:w w:val="105"/>
        </w:rPr>
        <w:t xml:space="preserve"> </w:t>
      </w:r>
      <w:r>
        <w:rPr>
          <w:w w:val="105"/>
        </w:rPr>
        <w:t>is</w:t>
      </w:r>
      <w:r>
        <w:rPr>
          <w:spacing w:val="15"/>
          <w:w w:val="105"/>
        </w:rPr>
        <w:t xml:space="preserve"> </w:t>
      </w:r>
      <w:r>
        <w:rPr>
          <w:w w:val="105"/>
        </w:rPr>
        <w:t>required</w:t>
      </w:r>
      <w:r>
        <w:rPr>
          <w:spacing w:val="16"/>
          <w:w w:val="105"/>
        </w:rPr>
        <w:t xml:space="preserve"> </w:t>
      </w:r>
      <w:r>
        <w:rPr>
          <w:w w:val="105"/>
        </w:rPr>
        <w:t>IAW</w:t>
      </w:r>
      <w:r>
        <w:rPr>
          <w:spacing w:val="16"/>
          <w:w w:val="105"/>
        </w:rPr>
        <w:t xml:space="preserve"> </w:t>
      </w:r>
      <w:r>
        <w:rPr>
          <w:w w:val="105"/>
        </w:rPr>
        <w:t>31</w:t>
      </w:r>
      <w:r>
        <w:rPr>
          <w:spacing w:val="16"/>
          <w:w w:val="105"/>
        </w:rPr>
        <w:t xml:space="preserve"> </w:t>
      </w:r>
      <w:r>
        <w:rPr>
          <w:w w:val="105"/>
        </w:rPr>
        <w:t>U.S.C.</w:t>
      </w:r>
      <w:r>
        <w:rPr>
          <w:spacing w:val="15"/>
          <w:w w:val="105"/>
        </w:rPr>
        <w:t xml:space="preserve"> </w:t>
      </w:r>
      <w:r>
        <w:rPr>
          <w:spacing w:val="-2"/>
          <w:w w:val="105"/>
        </w:rPr>
        <w:t>3553.</w:t>
      </w:r>
    </w:p>
    <w:p w14:paraId="5FB32CEF" w14:textId="77777777" w:rsidR="006233FF" w:rsidRDefault="006233FF">
      <w:pPr>
        <w:pStyle w:val="BodyText"/>
        <w:spacing w:before="10"/>
        <w:rPr>
          <w:sz w:val="23"/>
        </w:rPr>
      </w:pPr>
    </w:p>
    <w:p w14:paraId="5FB32CF0" w14:textId="77777777" w:rsidR="006233FF" w:rsidRDefault="009F2812">
      <w:pPr>
        <w:pStyle w:val="ListParagraph"/>
        <w:numPr>
          <w:ilvl w:val="3"/>
          <w:numId w:val="3"/>
        </w:numPr>
        <w:tabs>
          <w:tab w:val="left" w:pos="470"/>
        </w:tabs>
        <w:spacing w:before="1" w:line="271" w:lineRule="auto"/>
        <w:ind w:left="110" w:right="191" w:firstLine="0"/>
      </w:pPr>
      <w:r>
        <w:rPr>
          <w:w w:val="105"/>
        </w:rPr>
        <w:t xml:space="preserve">If a stay is required IAW </w:t>
      </w:r>
      <w:hyperlink r:id="rId18" w:anchor="FAR_33_104">
        <w:r>
          <w:rPr>
            <w:color w:val="27314A"/>
            <w:w w:val="105"/>
            <w:u w:val="single" w:color="27314A"/>
          </w:rPr>
          <w:t>FAR 33.104(b) or (c)</w:t>
        </w:r>
      </w:hyperlink>
      <w:r>
        <w:rPr>
          <w:w w:val="105"/>
        </w:rPr>
        <w:t>, whether an override will be sought to lift the stay.</w:t>
      </w:r>
      <w:r>
        <w:rPr>
          <w:spacing w:val="40"/>
          <w:w w:val="105"/>
        </w:rPr>
        <w:t xml:space="preserve"> </w:t>
      </w:r>
      <w:r>
        <w:rPr>
          <w:w w:val="105"/>
        </w:rPr>
        <w:t>(See paragraph (f).)</w:t>
      </w:r>
    </w:p>
    <w:p w14:paraId="5FB32CF1" w14:textId="77777777" w:rsidR="006233FF" w:rsidRDefault="006233FF">
      <w:pPr>
        <w:pStyle w:val="BodyText"/>
        <w:spacing w:before="1"/>
        <w:rPr>
          <w:sz w:val="21"/>
        </w:rPr>
      </w:pPr>
    </w:p>
    <w:p w14:paraId="5FB32CF2" w14:textId="77777777" w:rsidR="006233FF" w:rsidRDefault="009F2812">
      <w:pPr>
        <w:pStyle w:val="ListParagraph"/>
        <w:numPr>
          <w:ilvl w:val="3"/>
          <w:numId w:val="3"/>
        </w:numPr>
        <w:tabs>
          <w:tab w:val="left" w:pos="476"/>
        </w:tabs>
        <w:spacing w:line="271" w:lineRule="auto"/>
        <w:ind w:left="110" w:right="716" w:firstLine="0"/>
      </w:pPr>
      <w:r>
        <w:rPr>
          <w:w w:val="105"/>
        </w:rPr>
        <w:t>If a stay is not required, discuss whether a suspension of performance or termination of the contract</w:t>
      </w:r>
      <w:r>
        <w:rPr>
          <w:spacing w:val="30"/>
          <w:w w:val="105"/>
        </w:rPr>
        <w:t xml:space="preserve"> </w:t>
      </w:r>
      <w:r>
        <w:rPr>
          <w:w w:val="105"/>
        </w:rPr>
        <w:t>is</w:t>
      </w:r>
      <w:r>
        <w:rPr>
          <w:spacing w:val="30"/>
          <w:w w:val="105"/>
        </w:rPr>
        <w:t xml:space="preserve"> </w:t>
      </w:r>
      <w:r>
        <w:rPr>
          <w:w w:val="105"/>
        </w:rPr>
        <w:t>in</w:t>
      </w:r>
      <w:r>
        <w:rPr>
          <w:spacing w:val="30"/>
          <w:w w:val="105"/>
        </w:rPr>
        <w:t xml:space="preserve"> </w:t>
      </w:r>
      <w:r>
        <w:rPr>
          <w:w w:val="105"/>
        </w:rPr>
        <w:t>the</w:t>
      </w:r>
      <w:r>
        <w:rPr>
          <w:spacing w:val="30"/>
          <w:w w:val="105"/>
        </w:rPr>
        <w:t xml:space="preserve"> </w:t>
      </w:r>
      <w:r>
        <w:rPr>
          <w:w w:val="105"/>
        </w:rPr>
        <w:t>best</w:t>
      </w:r>
      <w:r>
        <w:rPr>
          <w:spacing w:val="30"/>
          <w:w w:val="105"/>
        </w:rPr>
        <w:t xml:space="preserve"> </w:t>
      </w:r>
      <w:r>
        <w:rPr>
          <w:w w:val="105"/>
        </w:rPr>
        <w:t>interest</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Department</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Air</w:t>
      </w:r>
      <w:r>
        <w:rPr>
          <w:spacing w:val="30"/>
          <w:w w:val="105"/>
        </w:rPr>
        <w:t xml:space="preserve"> </w:t>
      </w:r>
      <w:r>
        <w:rPr>
          <w:w w:val="105"/>
        </w:rPr>
        <w:t>Force.</w:t>
      </w:r>
    </w:p>
    <w:p w14:paraId="5FB32CF3" w14:textId="77777777" w:rsidR="006233FF" w:rsidRDefault="006233FF">
      <w:pPr>
        <w:pStyle w:val="BodyText"/>
        <w:spacing w:before="1"/>
        <w:rPr>
          <w:sz w:val="21"/>
        </w:rPr>
      </w:pPr>
    </w:p>
    <w:p w14:paraId="5FB32CF4" w14:textId="77777777" w:rsidR="006233FF" w:rsidRDefault="009F2812">
      <w:pPr>
        <w:pStyle w:val="ListParagraph"/>
        <w:numPr>
          <w:ilvl w:val="2"/>
          <w:numId w:val="3"/>
        </w:numPr>
        <w:tabs>
          <w:tab w:val="left" w:pos="499"/>
        </w:tabs>
        <w:spacing w:line="271" w:lineRule="auto"/>
        <w:ind w:right="304" w:firstLine="0"/>
      </w:pPr>
      <w:r>
        <w:rPr>
          <w:w w:val="105"/>
        </w:rPr>
        <w:t>Send an email to AF/JACQ with the name, phone number, and e-mail address of the contracting</w:t>
      </w:r>
      <w:r>
        <w:rPr>
          <w:spacing w:val="80"/>
          <w:w w:val="105"/>
        </w:rPr>
        <w:t xml:space="preserve"> </w:t>
      </w:r>
      <w:r>
        <w:rPr>
          <w:w w:val="105"/>
        </w:rPr>
        <w:t>officer and the local attorney.</w:t>
      </w:r>
    </w:p>
    <w:p w14:paraId="5FB32CF5" w14:textId="77777777" w:rsidR="006233FF" w:rsidRDefault="006233FF">
      <w:pPr>
        <w:pStyle w:val="BodyText"/>
        <w:spacing w:before="1"/>
        <w:rPr>
          <w:sz w:val="21"/>
        </w:rPr>
      </w:pPr>
    </w:p>
    <w:p w14:paraId="5FB32CF6" w14:textId="77777777" w:rsidR="006233FF" w:rsidRDefault="009F2812">
      <w:pPr>
        <w:pStyle w:val="ListParagraph"/>
        <w:numPr>
          <w:ilvl w:val="1"/>
          <w:numId w:val="3"/>
        </w:numPr>
        <w:tabs>
          <w:tab w:val="left" w:pos="450"/>
        </w:tabs>
        <w:spacing w:line="271" w:lineRule="auto"/>
        <w:ind w:right="278" w:firstLine="0"/>
      </w:pPr>
      <w:r>
        <w:rPr>
          <w:w w:val="105"/>
        </w:rPr>
        <w:t>The contracting officer is responsible for generating the contracting officer’s statement of facts.</w:t>
      </w:r>
      <w:r>
        <w:rPr>
          <w:spacing w:val="80"/>
          <w:w w:val="150"/>
        </w:rPr>
        <w:t xml:space="preserve"> </w:t>
      </w:r>
      <w:r>
        <w:rPr>
          <w:w w:val="105"/>
        </w:rPr>
        <w:t>Within ten days after the Department of the Air Force receives the protest, provide the draft</w:t>
      </w:r>
      <w:r>
        <w:rPr>
          <w:spacing w:val="40"/>
          <w:w w:val="105"/>
        </w:rPr>
        <w:t xml:space="preserve"> </w:t>
      </w:r>
      <w:r>
        <w:rPr>
          <w:w w:val="105"/>
        </w:rPr>
        <w:t>statement of facts and table of contents to its supporting legal office/local attorney who provides contract law advice.</w:t>
      </w:r>
    </w:p>
    <w:p w14:paraId="5FB32CF7" w14:textId="77777777" w:rsidR="006233FF" w:rsidRDefault="006233FF">
      <w:pPr>
        <w:pStyle w:val="BodyText"/>
        <w:spacing w:before="2"/>
        <w:rPr>
          <w:sz w:val="21"/>
        </w:rPr>
      </w:pPr>
    </w:p>
    <w:p w14:paraId="5FB32CF8" w14:textId="77777777" w:rsidR="006233FF" w:rsidRDefault="009F2812">
      <w:pPr>
        <w:pStyle w:val="ListParagraph"/>
        <w:numPr>
          <w:ilvl w:val="1"/>
          <w:numId w:val="3"/>
        </w:numPr>
        <w:tabs>
          <w:tab w:val="left" w:pos="450"/>
        </w:tabs>
        <w:spacing w:line="271" w:lineRule="auto"/>
        <w:ind w:right="216" w:firstLine="0"/>
      </w:pPr>
      <w:r>
        <w:rPr>
          <w:w w:val="105"/>
        </w:rPr>
        <w:t>The supporting legal office/local attorney is responsible for preparing the initial memorandum of law,</w:t>
      </w:r>
      <w:r>
        <w:rPr>
          <w:spacing w:val="33"/>
          <w:w w:val="105"/>
        </w:rPr>
        <w:t xml:space="preserve"> </w:t>
      </w:r>
      <w:r>
        <w:rPr>
          <w:w w:val="105"/>
        </w:rPr>
        <w:t>which</w:t>
      </w:r>
      <w:r>
        <w:rPr>
          <w:spacing w:val="33"/>
          <w:w w:val="105"/>
        </w:rPr>
        <w:t xml:space="preserve"> </w:t>
      </w:r>
      <w:r>
        <w:rPr>
          <w:w w:val="105"/>
        </w:rPr>
        <w:t>will</w:t>
      </w:r>
      <w:r>
        <w:rPr>
          <w:spacing w:val="33"/>
          <w:w w:val="105"/>
        </w:rPr>
        <w:t xml:space="preserve"> </w:t>
      </w:r>
      <w:r>
        <w:rPr>
          <w:w w:val="105"/>
        </w:rPr>
        <w:t>include</w:t>
      </w:r>
      <w:r>
        <w:rPr>
          <w:spacing w:val="33"/>
          <w:w w:val="105"/>
        </w:rPr>
        <w:t xml:space="preserve"> </w:t>
      </w:r>
      <w:r>
        <w:rPr>
          <w:w w:val="105"/>
        </w:rPr>
        <w:t>a</w:t>
      </w:r>
      <w:r>
        <w:rPr>
          <w:spacing w:val="33"/>
          <w:w w:val="105"/>
        </w:rPr>
        <w:t xml:space="preserve"> </w:t>
      </w:r>
      <w:r>
        <w:rPr>
          <w:w w:val="105"/>
        </w:rPr>
        <w:t>legal</w:t>
      </w:r>
      <w:r>
        <w:rPr>
          <w:spacing w:val="33"/>
          <w:w w:val="105"/>
        </w:rPr>
        <w:t xml:space="preserve"> </w:t>
      </w:r>
      <w:r>
        <w:rPr>
          <w:w w:val="105"/>
        </w:rPr>
        <w:t>analysis</w:t>
      </w:r>
      <w:r>
        <w:rPr>
          <w:spacing w:val="33"/>
          <w:w w:val="105"/>
        </w:rPr>
        <w:t xml:space="preserve"> </w:t>
      </w:r>
      <w:r>
        <w:rPr>
          <w:w w:val="105"/>
        </w:rPr>
        <w:t>of</w:t>
      </w:r>
      <w:r>
        <w:rPr>
          <w:spacing w:val="33"/>
          <w:w w:val="105"/>
        </w:rPr>
        <w:t xml:space="preserve"> </w:t>
      </w:r>
      <w:r>
        <w:rPr>
          <w:w w:val="105"/>
        </w:rPr>
        <w:t>each</w:t>
      </w:r>
      <w:r>
        <w:rPr>
          <w:spacing w:val="33"/>
          <w:w w:val="105"/>
        </w:rPr>
        <w:t xml:space="preserve"> </w:t>
      </w:r>
      <w:r>
        <w:rPr>
          <w:w w:val="105"/>
        </w:rPr>
        <w:t>ground</w:t>
      </w:r>
      <w:r>
        <w:rPr>
          <w:spacing w:val="33"/>
          <w:w w:val="105"/>
        </w:rPr>
        <w:t xml:space="preserve"> </w:t>
      </w:r>
      <w:r>
        <w:rPr>
          <w:w w:val="105"/>
        </w:rPr>
        <w:t>of</w:t>
      </w:r>
      <w:r>
        <w:rPr>
          <w:spacing w:val="33"/>
          <w:w w:val="105"/>
        </w:rPr>
        <w:t xml:space="preserve"> </w:t>
      </w:r>
      <w:r>
        <w:rPr>
          <w:w w:val="105"/>
        </w:rPr>
        <w:t>protest.</w:t>
      </w:r>
    </w:p>
    <w:p w14:paraId="5FB32CF9" w14:textId="77777777" w:rsidR="006233FF" w:rsidRDefault="006233FF">
      <w:pPr>
        <w:pStyle w:val="BodyText"/>
        <w:spacing w:before="1"/>
        <w:rPr>
          <w:sz w:val="21"/>
        </w:rPr>
      </w:pPr>
    </w:p>
    <w:p w14:paraId="5FB32CFA" w14:textId="77777777" w:rsidR="006233FF" w:rsidRDefault="009F2812">
      <w:pPr>
        <w:pStyle w:val="ListParagraph"/>
        <w:numPr>
          <w:ilvl w:val="1"/>
          <w:numId w:val="3"/>
        </w:numPr>
        <w:tabs>
          <w:tab w:val="left" w:pos="450"/>
        </w:tabs>
        <w:spacing w:line="271" w:lineRule="auto"/>
        <w:ind w:right="150" w:firstLine="0"/>
      </w:pPr>
      <w:r>
        <w:rPr>
          <w:w w:val="105"/>
        </w:rPr>
        <w:t>The</w:t>
      </w:r>
      <w:r>
        <w:rPr>
          <w:spacing w:val="28"/>
          <w:w w:val="105"/>
        </w:rPr>
        <w:t xml:space="preserve"> </w:t>
      </w:r>
      <w:r>
        <w:rPr>
          <w:w w:val="105"/>
        </w:rPr>
        <w:t>contracting</w:t>
      </w:r>
      <w:r>
        <w:rPr>
          <w:spacing w:val="28"/>
          <w:w w:val="105"/>
        </w:rPr>
        <w:t xml:space="preserve"> </w:t>
      </w:r>
      <w:r>
        <w:rPr>
          <w:w w:val="105"/>
        </w:rPr>
        <w:t>officer</w:t>
      </w:r>
      <w:r>
        <w:rPr>
          <w:spacing w:val="28"/>
          <w:w w:val="105"/>
        </w:rPr>
        <w:t xml:space="preserve"> </w:t>
      </w:r>
      <w:r>
        <w:rPr>
          <w:w w:val="105"/>
        </w:rPr>
        <w:t>must</w:t>
      </w:r>
      <w:r>
        <w:rPr>
          <w:spacing w:val="28"/>
          <w:w w:val="105"/>
        </w:rPr>
        <w:t xml:space="preserve"> </w:t>
      </w:r>
      <w:r>
        <w:rPr>
          <w:w w:val="105"/>
        </w:rPr>
        <w:t>e-mail</w:t>
      </w:r>
      <w:r>
        <w:rPr>
          <w:spacing w:val="28"/>
          <w:w w:val="105"/>
        </w:rPr>
        <w:t xml:space="preserve"> </w:t>
      </w:r>
      <w:r>
        <w:rPr>
          <w:w w:val="105"/>
        </w:rPr>
        <w:t>drafts</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initial</w:t>
      </w:r>
      <w:r>
        <w:rPr>
          <w:spacing w:val="28"/>
          <w:w w:val="105"/>
        </w:rPr>
        <w:t xml:space="preserve"> </w:t>
      </w:r>
      <w:r>
        <w:rPr>
          <w:w w:val="105"/>
        </w:rPr>
        <w:t>memorandum</w:t>
      </w:r>
      <w:r>
        <w:rPr>
          <w:spacing w:val="28"/>
          <w:w w:val="105"/>
        </w:rPr>
        <w:t xml:space="preserve"> </w:t>
      </w:r>
      <w:r>
        <w:rPr>
          <w:w w:val="105"/>
        </w:rPr>
        <w:t>of</w:t>
      </w:r>
      <w:r>
        <w:rPr>
          <w:spacing w:val="28"/>
          <w:w w:val="105"/>
        </w:rPr>
        <w:t xml:space="preserve"> </w:t>
      </w:r>
      <w:r>
        <w:rPr>
          <w:w w:val="105"/>
        </w:rPr>
        <w:t>law,</w:t>
      </w:r>
      <w:r>
        <w:rPr>
          <w:spacing w:val="28"/>
          <w:w w:val="105"/>
        </w:rPr>
        <w:t xml:space="preserve"> </w:t>
      </w:r>
      <w:r>
        <w:rPr>
          <w:w w:val="105"/>
        </w:rPr>
        <w:t>statement</w:t>
      </w:r>
      <w:r>
        <w:rPr>
          <w:spacing w:val="28"/>
          <w:w w:val="105"/>
        </w:rPr>
        <w:t xml:space="preserve"> </w:t>
      </w:r>
      <w:r>
        <w:rPr>
          <w:w w:val="105"/>
        </w:rPr>
        <w:t>of</w:t>
      </w:r>
      <w:r>
        <w:rPr>
          <w:spacing w:val="28"/>
          <w:w w:val="105"/>
        </w:rPr>
        <w:t xml:space="preserve"> </w:t>
      </w:r>
      <w:r>
        <w:rPr>
          <w:w w:val="105"/>
        </w:rPr>
        <w:t>facts, and table of contents (including a listing of any requested documents deemed irrelevant) to AF/JACQ (copying</w:t>
      </w:r>
      <w:r>
        <w:rPr>
          <w:spacing w:val="24"/>
          <w:w w:val="105"/>
        </w:rPr>
        <w:t xml:space="preserve"> </w:t>
      </w:r>
      <w:r>
        <w:rPr>
          <w:w w:val="105"/>
        </w:rPr>
        <w:t>the</w:t>
      </w:r>
      <w:r>
        <w:rPr>
          <w:spacing w:val="24"/>
          <w:w w:val="105"/>
        </w:rPr>
        <w:t xml:space="preserve"> </w:t>
      </w:r>
      <w:r>
        <w:rPr>
          <w:w w:val="105"/>
        </w:rPr>
        <w:t>focal</w:t>
      </w:r>
      <w:r>
        <w:rPr>
          <w:spacing w:val="24"/>
          <w:w w:val="105"/>
        </w:rPr>
        <w:t xml:space="preserve"> </w:t>
      </w:r>
      <w:r>
        <w:rPr>
          <w:w w:val="105"/>
        </w:rPr>
        <w:t>point)</w:t>
      </w:r>
      <w:r>
        <w:rPr>
          <w:spacing w:val="24"/>
          <w:w w:val="105"/>
        </w:rPr>
        <w:t xml:space="preserve"> </w:t>
      </w:r>
      <w:r>
        <w:rPr>
          <w:w w:val="105"/>
        </w:rPr>
        <w:t>as</w:t>
      </w:r>
      <w:r>
        <w:rPr>
          <w:spacing w:val="24"/>
          <w:w w:val="105"/>
        </w:rPr>
        <w:t xml:space="preserve"> </w:t>
      </w:r>
      <w:r>
        <w:rPr>
          <w:w w:val="105"/>
        </w:rPr>
        <w:t>soon</w:t>
      </w:r>
      <w:r>
        <w:rPr>
          <w:spacing w:val="24"/>
          <w:w w:val="105"/>
        </w:rPr>
        <w:t xml:space="preserve"> </w:t>
      </w:r>
      <w:r>
        <w:rPr>
          <w:w w:val="105"/>
        </w:rPr>
        <w:t>as</w:t>
      </w:r>
      <w:r>
        <w:rPr>
          <w:spacing w:val="24"/>
          <w:w w:val="105"/>
        </w:rPr>
        <w:t xml:space="preserve"> </w:t>
      </w:r>
      <w:r>
        <w:rPr>
          <w:w w:val="105"/>
        </w:rPr>
        <w:t>practicable,</w:t>
      </w:r>
      <w:r>
        <w:rPr>
          <w:spacing w:val="24"/>
          <w:w w:val="105"/>
        </w:rPr>
        <w:t xml:space="preserve"> </w:t>
      </w:r>
      <w:r>
        <w:rPr>
          <w:w w:val="105"/>
        </w:rPr>
        <w:t>but</w:t>
      </w:r>
      <w:r>
        <w:rPr>
          <w:spacing w:val="24"/>
          <w:w w:val="105"/>
        </w:rPr>
        <w:t xml:space="preserve"> </w:t>
      </w:r>
      <w:r>
        <w:rPr>
          <w:w w:val="105"/>
        </w:rPr>
        <w:t>not</w:t>
      </w:r>
      <w:r>
        <w:rPr>
          <w:spacing w:val="24"/>
          <w:w w:val="105"/>
        </w:rPr>
        <w:t xml:space="preserve"> </w:t>
      </w:r>
      <w:r>
        <w:rPr>
          <w:w w:val="105"/>
        </w:rPr>
        <w:t>later</w:t>
      </w:r>
      <w:r>
        <w:rPr>
          <w:spacing w:val="24"/>
          <w:w w:val="105"/>
        </w:rPr>
        <w:t xml:space="preserve"> </w:t>
      </w:r>
      <w:r>
        <w:rPr>
          <w:w w:val="105"/>
        </w:rPr>
        <w:t>than</w:t>
      </w:r>
      <w:r>
        <w:rPr>
          <w:spacing w:val="24"/>
          <w:w w:val="105"/>
        </w:rPr>
        <w:t xml:space="preserve"> </w:t>
      </w:r>
      <w:r>
        <w:rPr>
          <w:w w:val="105"/>
        </w:rPr>
        <w:t>15</w:t>
      </w:r>
      <w:r>
        <w:rPr>
          <w:spacing w:val="24"/>
          <w:w w:val="105"/>
        </w:rPr>
        <w:t xml:space="preserve"> </w:t>
      </w:r>
      <w:r>
        <w:rPr>
          <w:w w:val="105"/>
        </w:rPr>
        <w:t>days</w:t>
      </w:r>
      <w:r>
        <w:rPr>
          <w:spacing w:val="24"/>
          <w:w w:val="105"/>
        </w:rPr>
        <w:t xml:space="preserve"> </w:t>
      </w:r>
      <w:r>
        <w:rPr>
          <w:w w:val="105"/>
        </w:rPr>
        <w:t>after</w:t>
      </w:r>
      <w:r>
        <w:rPr>
          <w:spacing w:val="24"/>
          <w:w w:val="105"/>
        </w:rPr>
        <w:t xml:space="preserve"> </w:t>
      </w:r>
      <w:r>
        <w:rPr>
          <w:w w:val="105"/>
        </w:rPr>
        <w:t>the</w:t>
      </w:r>
      <w:r>
        <w:rPr>
          <w:spacing w:val="24"/>
          <w:w w:val="105"/>
        </w:rPr>
        <w:t xml:space="preserve"> </w:t>
      </w:r>
      <w:r>
        <w:rPr>
          <w:w w:val="105"/>
        </w:rPr>
        <w:t>Department</w:t>
      </w:r>
      <w:r>
        <w:rPr>
          <w:spacing w:val="24"/>
          <w:w w:val="105"/>
        </w:rPr>
        <w:t xml:space="preserve"> </w:t>
      </w:r>
      <w:r>
        <w:rPr>
          <w:w w:val="105"/>
        </w:rPr>
        <w:t>of the Air Force is notified of the protest (or seven days from the date the express option is invoked by</w:t>
      </w:r>
      <w:r>
        <w:rPr>
          <w:spacing w:val="80"/>
          <w:w w:val="105"/>
        </w:rPr>
        <w:t xml:space="preserve"> </w:t>
      </w:r>
      <w:r>
        <w:rPr>
          <w:w w:val="105"/>
        </w:rPr>
        <w:t>the GAO).</w:t>
      </w:r>
    </w:p>
    <w:p w14:paraId="5FB32CFB" w14:textId="77777777" w:rsidR="006233FF" w:rsidRDefault="006233FF">
      <w:pPr>
        <w:pStyle w:val="BodyText"/>
        <w:spacing w:before="3"/>
        <w:rPr>
          <w:sz w:val="21"/>
        </w:rPr>
      </w:pPr>
    </w:p>
    <w:p w14:paraId="5FB32CFC" w14:textId="77777777" w:rsidR="006233FF" w:rsidRDefault="009F2812">
      <w:pPr>
        <w:pStyle w:val="ListParagraph"/>
        <w:numPr>
          <w:ilvl w:val="0"/>
          <w:numId w:val="3"/>
        </w:numPr>
        <w:tabs>
          <w:tab w:val="left" w:pos="435"/>
        </w:tabs>
        <w:ind w:left="435" w:hanging="325"/>
      </w:pPr>
      <w:r>
        <w:rPr>
          <w:spacing w:val="-2"/>
          <w:w w:val="110"/>
        </w:rPr>
        <w:t>Hearings</w:t>
      </w:r>
    </w:p>
    <w:p w14:paraId="5FB32CFD" w14:textId="77777777" w:rsidR="006233FF" w:rsidRDefault="006233FF">
      <w:pPr>
        <w:pStyle w:val="BodyText"/>
        <w:spacing w:before="11"/>
        <w:rPr>
          <w:sz w:val="23"/>
        </w:rPr>
      </w:pPr>
    </w:p>
    <w:p w14:paraId="5FB32CFE" w14:textId="77777777" w:rsidR="006233FF" w:rsidRDefault="009F2812">
      <w:pPr>
        <w:pStyle w:val="ListParagraph"/>
        <w:numPr>
          <w:ilvl w:val="0"/>
          <w:numId w:val="2"/>
        </w:numPr>
        <w:tabs>
          <w:tab w:val="left" w:pos="388"/>
        </w:tabs>
        <w:spacing w:line="271" w:lineRule="auto"/>
        <w:ind w:right="131" w:firstLine="0"/>
      </w:pPr>
      <w:r>
        <w:rPr>
          <w:w w:val="105"/>
        </w:rPr>
        <w:t>If</w:t>
      </w:r>
      <w:r>
        <w:rPr>
          <w:spacing w:val="31"/>
          <w:w w:val="105"/>
        </w:rPr>
        <w:t xml:space="preserve"> </w:t>
      </w:r>
      <w:r>
        <w:rPr>
          <w:w w:val="105"/>
        </w:rPr>
        <w:t>GAO</w:t>
      </w:r>
      <w:r>
        <w:rPr>
          <w:spacing w:val="31"/>
          <w:w w:val="105"/>
        </w:rPr>
        <w:t xml:space="preserve"> </w:t>
      </w:r>
      <w:r>
        <w:rPr>
          <w:w w:val="105"/>
        </w:rPr>
        <w:t>calls</w:t>
      </w:r>
      <w:r>
        <w:rPr>
          <w:spacing w:val="31"/>
          <w:w w:val="105"/>
        </w:rPr>
        <w:t xml:space="preserve"> </w:t>
      </w:r>
      <w:r>
        <w:rPr>
          <w:w w:val="105"/>
        </w:rPr>
        <w:t>for</w:t>
      </w:r>
      <w:r>
        <w:rPr>
          <w:spacing w:val="31"/>
          <w:w w:val="105"/>
        </w:rPr>
        <w:t xml:space="preserve"> </w:t>
      </w:r>
      <w:r>
        <w:rPr>
          <w:w w:val="105"/>
        </w:rPr>
        <w:t>a</w:t>
      </w:r>
      <w:r>
        <w:rPr>
          <w:spacing w:val="31"/>
          <w:w w:val="105"/>
        </w:rPr>
        <w:t xml:space="preserve"> </w:t>
      </w:r>
      <w:r>
        <w:rPr>
          <w:w w:val="105"/>
        </w:rPr>
        <w:t>hearing,</w:t>
      </w:r>
      <w:r>
        <w:rPr>
          <w:spacing w:val="31"/>
          <w:w w:val="105"/>
        </w:rPr>
        <w:t xml:space="preserve"> </w:t>
      </w:r>
      <w:r>
        <w:rPr>
          <w:w w:val="105"/>
        </w:rPr>
        <w:t>the</w:t>
      </w:r>
      <w:r>
        <w:rPr>
          <w:spacing w:val="31"/>
          <w:w w:val="105"/>
        </w:rPr>
        <w:t xml:space="preserve"> </w:t>
      </w:r>
      <w:r>
        <w:rPr>
          <w:w w:val="105"/>
        </w:rPr>
        <w:t>contracting</w:t>
      </w:r>
      <w:r>
        <w:rPr>
          <w:spacing w:val="31"/>
          <w:w w:val="105"/>
        </w:rPr>
        <w:t xml:space="preserve"> </w:t>
      </w:r>
      <w:r>
        <w:rPr>
          <w:w w:val="105"/>
        </w:rPr>
        <w:t>activity</w:t>
      </w:r>
      <w:r>
        <w:rPr>
          <w:spacing w:val="31"/>
          <w:w w:val="105"/>
        </w:rPr>
        <w:t xml:space="preserve"> </w:t>
      </w:r>
      <w:r>
        <w:rPr>
          <w:w w:val="105"/>
        </w:rPr>
        <w:t>must</w:t>
      </w:r>
      <w:r>
        <w:rPr>
          <w:spacing w:val="31"/>
          <w:w w:val="105"/>
        </w:rPr>
        <w:t xml:space="preserve"> </w:t>
      </w:r>
      <w:r>
        <w:rPr>
          <w:w w:val="105"/>
        </w:rPr>
        <w:t>provide</w:t>
      </w:r>
      <w:r>
        <w:rPr>
          <w:spacing w:val="31"/>
          <w:w w:val="105"/>
        </w:rPr>
        <w:t xml:space="preserve"> </w:t>
      </w:r>
      <w:r>
        <w:rPr>
          <w:w w:val="105"/>
        </w:rPr>
        <w:t>the</w:t>
      </w:r>
      <w:r>
        <w:rPr>
          <w:spacing w:val="31"/>
          <w:w w:val="105"/>
        </w:rPr>
        <w:t xml:space="preserve"> </w:t>
      </w:r>
      <w:r>
        <w:rPr>
          <w:w w:val="105"/>
        </w:rPr>
        <w:t>requested</w:t>
      </w:r>
      <w:r>
        <w:rPr>
          <w:spacing w:val="31"/>
          <w:w w:val="105"/>
        </w:rPr>
        <w:t xml:space="preserve"> </w:t>
      </w:r>
      <w:r>
        <w:rPr>
          <w:w w:val="105"/>
        </w:rPr>
        <w:t>witnesses</w:t>
      </w:r>
      <w:r>
        <w:rPr>
          <w:spacing w:val="31"/>
          <w:w w:val="105"/>
        </w:rPr>
        <w:t xml:space="preserve"> </w:t>
      </w:r>
      <w:r>
        <w:rPr>
          <w:w w:val="105"/>
        </w:rPr>
        <w:t>and other support required by AF/JACQ. The contracting activity is responsible for funding witness travel and TDY costs.</w:t>
      </w:r>
    </w:p>
    <w:p w14:paraId="5FB32CFF" w14:textId="77777777" w:rsidR="006233FF" w:rsidRDefault="006233FF">
      <w:pPr>
        <w:pStyle w:val="BodyText"/>
        <w:spacing w:before="1"/>
        <w:rPr>
          <w:sz w:val="21"/>
        </w:rPr>
      </w:pPr>
    </w:p>
    <w:p w14:paraId="5FB32D00" w14:textId="77777777" w:rsidR="006233FF" w:rsidRDefault="009F2812">
      <w:pPr>
        <w:pStyle w:val="ListParagraph"/>
        <w:numPr>
          <w:ilvl w:val="0"/>
          <w:numId w:val="2"/>
        </w:numPr>
        <w:tabs>
          <w:tab w:val="left" w:pos="450"/>
        </w:tabs>
        <w:spacing w:before="1" w:line="271" w:lineRule="auto"/>
        <w:ind w:right="129" w:firstLine="0"/>
      </w:pPr>
      <w:r>
        <w:rPr>
          <w:w w:val="105"/>
        </w:rPr>
        <w:t>At the request of the GAO through AF/JACQ or at the request of AF/JACQ, the contracting activity</w:t>
      </w:r>
      <w:r>
        <w:rPr>
          <w:spacing w:val="80"/>
          <w:w w:val="150"/>
        </w:rPr>
        <w:t xml:space="preserve"> </w:t>
      </w:r>
      <w:r>
        <w:rPr>
          <w:w w:val="105"/>
        </w:rPr>
        <w:t>must obtain and fund court reporter services to transcribe the hearing. The cost of court reporter</w:t>
      </w:r>
      <w:r>
        <w:rPr>
          <w:spacing w:val="40"/>
          <w:w w:val="105"/>
        </w:rPr>
        <w:t xml:space="preserve"> </w:t>
      </w:r>
      <w:r>
        <w:rPr>
          <w:w w:val="105"/>
        </w:rPr>
        <w:t>services</w:t>
      </w:r>
      <w:r>
        <w:rPr>
          <w:spacing w:val="35"/>
          <w:w w:val="105"/>
        </w:rPr>
        <w:t xml:space="preserve"> </w:t>
      </w:r>
      <w:r>
        <w:rPr>
          <w:w w:val="105"/>
        </w:rPr>
        <w:t>is</w:t>
      </w:r>
      <w:r>
        <w:rPr>
          <w:spacing w:val="35"/>
          <w:w w:val="105"/>
        </w:rPr>
        <w:t xml:space="preserve"> </w:t>
      </w:r>
      <w:r>
        <w:rPr>
          <w:w w:val="105"/>
        </w:rPr>
        <w:t>typically</w:t>
      </w:r>
      <w:r>
        <w:rPr>
          <w:spacing w:val="35"/>
          <w:w w:val="105"/>
        </w:rPr>
        <w:t xml:space="preserve"> </w:t>
      </w:r>
      <w:r>
        <w:rPr>
          <w:w w:val="105"/>
        </w:rPr>
        <w:t>shared</w:t>
      </w:r>
      <w:r>
        <w:rPr>
          <w:spacing w:val="35"/>
          <w:w w:val="105"/>
        </w:rPr>
        <w:t xml:space="preserve"> </w:t>
      </w:r>
      <w:r>
        <w:rPr>
          <w:w w:val="105"/>
        </w:rPr>
        <w:t>between</w:t>
      </w:r>
      <w:r>
        <w:rPr>
          <w:spacing w:val="35"/>
          <w:w w:val="105"/>
        </w:rPr>
        <w:t xml:space="preserve"> </w:t>
      </w:r>
      <w:r>
        <w:rPr>
          <w:w w:val="105"/>
        </w:rPr>
        <w:t>the</w:t>
      </w:r>
      <w:r>
        <w:rPr>
          <w:spacing w:val="35"/>
          <w:w w:val="105"/>
        </w:rPr>
        <w:t xml:space="preserve"> </w:t>
      </w:r>
      <w:r>
        <w:rPr>
          <w:w w:val="105"/>
        </w:rPr>
        <w:t>contracting</w:t>
      </w:r>
      <w:r>
        <w:rPr>
          <w:spacing w:val="35"/>
          <w:w w:val="105"/>
        </w:rPr>
        <w:t xml:space="preserve"> </w:t>
      </w:r>
      <w:r>
        <w:rPr>
          <w:w w:val="105"/>
        </w:rPr>
        <w:t>activity,</w:t>
      </w:r>
      <w:r>
        <w:rPr>
          <w:spacing w:val="35"/>
          <w:w w:val="105"/>
        </w:rPr>
        <w:t xml:space="preserve"> </w:t>
      </w:r>
      <w:r>
        <w:rPr>
          <w:w w:val="105"/>
        </w:rPr>
        <w:t>the</w:t>
      </w:r>
      <w:r>
        <w:rPr>
          <w:spacing w:val="35"/>
          <w:w w:val="105"/>
        </w:rPr>
        <w:t xml:space="preserve"> </w:t>
      </w:r>
      <w:r>
        <w:rPr>
          <w:w w:val="105"/>
        </w:rPr>
        <w:t>protester,</w:t>
      </w:r>
      <w:r>
        <w:rPr>
          <w:spacing w:val="35"/>
          <w:w w:val="105"/>
        </w:rPr>
        <w:t xml:space="preserve"> </w:t>
      </w:r>
      <w:r>
        <w:rPr>
          <w:w w:val="105"/>
        </w:rPr>
        <w:t>and</w:t>
      </w:r>
      <w:r>
        <w:rPr>
          <w:spacing w:val="35"/>
          <w:w w:val="105"/>
        </w:rPr>
        <w:t xml:space="preserve"> </w:t>
      </w:r>
      <w:r>
        <w:rPr>
          <w:w w:val="105"/>
        </w:rPr>
        <w:t>the</w:t>
      </w:r>
      <w:r>
        <w:rPr>
          <w:spacing w:val="35"/>
          <w:w w:val="105"/>
        </w:rPr>
        <w:t xml:space="preserve"> </w:t>
      </w:r>
      <w:r>
        <w:rPr>
          <w:w w:val="105"/>
        </w:rPr>
        <w:t>intervener.</w:t>
      </w:r>
    </w:p>
    <w:p w14:paraId="5FB32D01" w14:textId="77777777" w:rsidR="006233FF" w:rsidRDefault="006233FF">
      <w:pPr>
        <w:pStyle w:val="BodyText"/>
        <w:spacing w:before="1"/>
        <w:rPr>
          <w:sz w:val="21"/>
        </w:rPr>
      </w:pPr>
    </w:p>
    <w:p w14:paraId="5FB32D02" w14:textId="77777777" w:rsidR="006233FF" w:rsidRDefault="009F2812">
      <w:pPr>
        <w:pStyle w:val="ListParagraph"/>
        <w:numPr>
          <w:ilvl w:val="0"/>
          <w:numId w:val="3"/>
        </w:numPr>
        <w:tabs>
          <w:tab w:val="left" w:pos="451"/>
        </w:tabs>
        <w:ind w:left="451" w:hanging="341"/>
      </w:pPr>
      <w:r>
        <w:rPr>
          <w:w w:val="105"/>
        </w:rPr>
        <w:t>Resolving</w:t>
      </w:r>
      <w:r>
        <w:rPr>
          <w:spacing w:val="16"/>
          <w:w w:val="105"/>
        </w:rPr>
        <w:t xml:space="preserve"> </w:t>
      </w:r>
      <w:r>
        <w:rPr>
          <w:w w:val="105"/>
        </w:rPr>
        <w:t>the</w:t>
      </w:r>
      <w:r>
        <w:rPr>
          <w:spacing w:val="17"/>
          <w:w w:val="105"/>
        </w:rPr>
        <w:t xml:space="preserve"> </w:t>
      </w:r>
      <w:r>
        <w:rPr>
          <w:spacing w:val="-2"/>
          <w:w w:val="105"/>
        </w:rPr>
        <w:t>Protest</w:t>
      </w:r>
    </w:p>
    <w:p w14:paraId="5FB32D03" w14:textId="77777777" w:rsidR="006233FF" w:rsidRDefault="006233FF">
      <w:pPr>
        <w:sectPr w:rsidR="006233FF">
          <w:pgSz w:w="11910" w:h="16840"/>
          <w:pgMar w:top="820" w:right="740" w:bottom="280" w:left="740" w:header="720" w:footer="720" w:gutter="0"/>
          <w:cols w:space="720"/>
        </w:sectPr>
      </w:pPr>
    </w:p>
    <w:p w14:paraId="5FB32D04" w14:textId="77777777" w:rsidR="006233FF" w:rsidRDefault="009F2812">
      <w:pPr>
        <w:pStyle w:val="ListParagraph"/>
        <w:numPr>
          <w:ilvl w:val="1"/>
          <w:numId w:val="3"/>
        </w:numPr>
        <w:tabs>
          <w:tab w:val="left" w:pos="450"/>
        </w:tabs>
        <w:spacing w:before="82" w:line="271" w:lineRule="auto"/>
        <w:ind w:right="145" w:firstLine="0"/>
      </w:pPr>
      <w:r>
        <w:rPr>
          <w:w w:val="105"/>
        </w:rPr>
        <w:lastRenderedPageBreak/>
        <w:t>GAO</w:t>
      </w:r>
      <w:r>
        <w:rPr>
          <w:spacing w:val="29"/>
          <w:w w:val="105"/>
        </w:rPr>
        <w:t xml:space="preserve"> </w:t>
      </w:r>
      <w:r>
        <w:rPr>
          <w:w w:val="105"/>
        </w:rPr>
        <w:t>Decision.</w:t>
      </w:r>
      <w:r>
        <w:rPr>
          <w:spacing w:val="29"/>
          <w:w w:val="105"/>
        </w:rPr>
        <w:t xml:space="preserve"> </w:t>
      </w:r>
      <w:r>
        <w:rPr>
          <w:w w:val="105"/>
        </w:rPr>
        <w:t>If</w:t>
      </w:r>
      <w:r>
        <w:rPr>
          <w:spacing w:val="29"/>
          <w:w w:val="105"/>
        </w:rPr>
        <w:t xml:space="preserve"> </w:t>
      </w:r>
      <w:r>
        <w:rPr>
          <w:w w:val="105"/>
        </w:rPr>
        <w:t>the</w:t>
      </w:r>
      <w:r>
        <w:rPr>
          <w:spacing w:val="29"/>
          <w:w w:val="105"/>
        </w:rPr>
        <w:t xml:space="preserve"> </w:t>
      </w:r>
      <w:r>
        <w:rPr>
          <w:w w:val="105"/>
        </w:rPr>
        <w:t>protest</w:t>
      </w:r>
      <w:r>
        <w:rPr>
          <w:spacing w:val="29"/>
          <w:w w:val="105"/>
        </w:rPr>
        <w:t xml:space="preserve"> </w:t>
      </w:r>
      <w:r>
        <w:rPr>
          <w:w w:val="105"/>
        </w:rPr>
        <w:t>goes</w:t>
      </w:r>
      <w:r>
        <w:rPr>
          <w:spacing w:val="29"/>
          <w:w w:val="105"/>
        </w:rPr>
        <w:t xml:space="preserve"> </w:t>
      </w:r>
      <w:r>
        <w:rPr>
          <w:w w:val="105"/>
        </w:rPr>
        <w:t>to</w:t>
      </w:r>
      <w:r>
        <w:rPr>
          <w:spacing w:val="29"/>
          <w:w w:val="105"/>
        </w:rPr>
        <w:t xml:space="preserve"> </w:t>
      </w:r>
      <w:r>
        <w:rPr>
          <w:w w:val="105"/>
        </w:rPr>
        <w:t>a</w:t>
      </w:r>
      <w:r>
        <w:rPr>
          <w:spacing w:val="29"/>
          <w:w w:val="105"/>
        </w:rPr>
        <w:t xml:space="preserve"> </w:t>
      </w:r>
      <w:r>
        <w:rPr>
          <w:w w:val="105"/>
        </w:rPr>
        <w:t>written</w:t>
      </w:r>
      <w:r>
        <w:rPr>
          <w:spacing w:val="29"/>
          <w:w w:val="105"/>
        </w:rPr>
        <w:t xml:space="preserve"> </w:t>
      </w:r>
      <w:r>
        <w:rPr>
          <w:w w:val="105"/>
        </w:rPr>
        <w:t>decision,</w:t>
      </w:r>
      <w:r>
        <w:rPr>
          <w:spacing w:val="29"/>
          <w:w w:val="105"/>
        </w:rPr>
        <w:t xml:space="preserve"> </w:t>
      </w:r>
      <w:r>
        <w:rPr>
          <w:w w:val="105"/>
        </w:rPr>
        <w:t>the</w:t>
      </w:r>
      <w:r>
        <w:rPr>
          <w:spacing w:val="29"/>
          <w:w w:val="105"/>
        </w:rPr>
        <w:t xml:space="preserve"> </w:t>
      </w:r>
      <w:r>
        <w:rPr>
          <w:w w:val="105"/>
        </w:rPr>
        <w:t>GAO</w:t>
      </w:r>
      <w:r>
        <w:rPr>
          <w:spacing w:val="29"/>
          <w:w w:val="105"/>
        </w:rPr>
        <w:t xml:space="preserve"> </w:t>
      </w:r>
      <w:r>
        <w:rPr>
          <w:w w:val="105"/>
        </w:rPr>
        <w:t>will</w:t>
      </w:r>
      <w:r>
        <w:rPr>
          <w:spacing w:val="29"/>
          <w:w w:val="105"/>
        </w:rPr>
        <w:t xml:space="preserve"> </w:t>
      </w:r>
      <w:r>
        <w:rPr>
          <w:w w:val="105"/>
        </w:rPr>
        <w:t>issue</w:t>
      </w:r>
      <w:r>
        <w:rPr>
          <w:spacing w:val="29"/>
          <w:w w:val="105"/>
        </w:rPr>
        <w:t xml:space="preserve"> </w:t>
      </w:r>
      <w:r>
        <w:rPr>
          <w:w w:val="105"/>
        </w:rPr>
        <w:t>the</w:t>
      </w:r>
      <w:r>
        <w:rPr>
          <w:spacing w:val="29"/>
          <w:w w:val="105"/>
        </w:rPr>
        <w:t xml:space="preserve"> </w:t>
      </w:r>
      <w:r>
        <w:rPr>
          <w:w w:val="105"/>
        </w:rPr>
        <w:t>decision</w:t>
      </w:r>
      <w:r>
        <w:rPr>
          <w:spacing w:val="29"/>
          <w:w w:val="105"/>
        </w:rPr>
        <w:t xml:space="preserve"> </w:t>
      </w:r>
      <w:r>
        <w:rPr>
          <w:w w:val="105"/>
        </w:rPr>
        <w:t>within 100</w:t>
      </w:r>
      <w:r>
        <w:rPr>
          <w:spacing w:val="24"/>
          <w:w w:val="105"/>
        </w:rPr>
        <w:t xml:space="preserve"> </w:t>
      </w:r>
      <w:r>
        <w:rPr>
          <w:w w:val="105"/>
        </w:rPr>
        <w:t>days</w:t>
      </w:r>
      <w:r>
        <w:rPr>
          <w:spacing w:val="24"/>
          <w:w w:val="105"/>
        </w:rPr>
        <w:t xml:space="preserve"> </w:t>
      </w:r>
      <w:r>
        <w:rPr>
          <w:w w:val="105"/>
        </w:rPr>
        <w:t>of</w:t>
      </w:r>
      <w:r>
        <w:rPr>
          <w:spacing w:val="24"/>
          <w:w w:val="105"/>
        </w:rPr>
        <w:t xml:space="preserve"> </w:t>
      </w:r>
      <w:r>
        <w:rPr>
          <w:w w:val="105"/>
        </w:rPr>
        <w:t>the</w:t>
      </w:r>
      <w:r>
        <w:rPr>
          <w:spacing w:val="24"/>
          <w:w w:val="105"/>
        </w:rPr>
        <w:t xml:space="preserve"> </w:t>
      </w:r>
      <w:r>
        <w:rPr>
          <w:w w:val="105"/>
        </w:rPr>
        <w:t>filing</w:t>
      </w:r>
      <w:r>
        <w:rPr>
          <w:spacing w:val="24"/>
          <w:w w:val="105"/>
        </w:rPr>
        <w:t xml:space="preserve"> </w:t>
      </w:r>
      <w:r>
        <w:rPr>
          <w:w w:val="105"/>
        </w:rPr>
        <w:t>of</w:t>
      </w:r>
      <w:r>
        <w:rPr>
          <w:spacing w:val="24"/>
          <w:w w:val="105"/>
        </w:rPr>
        <w:t xml:space="preserve"> </w:t>
      </w:r>
      <w:r>
        <w:rPr>
          <w:w w:val="105"/>
        </w:rPr>
        <w:t>the</w:t>
      </w:r>
      <w:r>
        <w:rPr>
          <w:spacing w:val="24"/>
          <w:w w:val="105"/>
        </w:rPr>
        <w:t xml:space="preserve"> </w:t>
      </w:r>
      <w:r>
        <w:rPr>
          <w:w w:val="105"/>
        </w:rPr>
        <w:t>original</w:t>
      </w:r>
      <w:r>
        <w:rPr>
          <w:spacing w:val="24"/>
          <w:w w:val="105"/>
        </w:rPr>
        <w:t xml:space="preserve"> </w:t>
      </w:r>
      <w:r>
        <w:rPr>
          <w:w w:val="105"/>
        </w:rPr>
        <w:t>protest.</w:t>
      </w:r>
      <w:r>
        <w:rPr>
          <w:spacing w:val="24"/>
          <w:w w:val="105"/>
        </w:rPr>
        <w:t xml:space="preserve"> </w:t>
      </w:r>
      <w:r>
        <w:rPr>
          <w:w w:val="105"/>
        </w:rPr>
        <w:t>A</w:t>
      </w:r>
      <w:r>
        <w:rPr>
          <w:spacing w:val="24"/>
          <w:w w:val="105"/>
        </w:rPr>
        <w:t xml:space="preserve"> </w:t>
      </w:r>
      <w:r>
        <w:rPr>
          <w:w w:val="105"/>
        </w:rPr>
        <w:t>protest</w:t>
      </w:r>
      <w:r>
        <w:rPr>
          <w:spacing w:val="24"/>
          <w:w w:val="105"/>
        </w:rPr>
        <w:t xml:space="preserve"> </w:t>
      </w:r>
      <w:r>
        <w:rPr>
          <w:w w:val="105"/>
        </w:rPr>
        <w:t>decision</w:t>
      </w:r>
      <w:r>
        <w:rPr>
          <w:spacing w:val="24"/>
          <w:w w:val="105"/>
        </w:rPr>
        <w:t xml:space="preserve"> </w:t>
      </w:r>
      <w:r>
        <w:rPr>
          <w:w w:val="105"/>
        </w:rPr>
        <w:t>involving</w:t>
      </w:r>
      <w:r>
        <w:rPr>
          <w:spacing w:val="24"/>
          <w:w w:val="105"/>
        </w:rPr>
        <w:t xml:space="preserve"> </w:t>
      </w:r>
      <w:r>
        <w:rPr>
          <w:w w:val="105"/>
        </w:rPr>
        <w:t>protected</w:t>
      </w:r>
      <w:r>
        <w:rPr>
          <w:spacing w:val="24"/>
          <w:w w:val="105"/>
        </w:rPr>
        <w:t xml:space="preserve"> </w:t>
      </w:r>
      <w:r>
        <w:rPr>
          <w:w w:val="105"/>
        </w:rPr>
        <w:t>information</w:t>
      </w:r>
      <w:r>
        <w:rPr>
          <w:spacing w:val="24"/>
          <w:w w:val="105"/>
        </w:rPr>
        <w:t xml:space="preserve"> </w:t>
      </w:r>
      <w:r>
        <w:rPr>
          <w:w w:val="105"/>
        </w:rPr>
        <w:t>will be released to the parties under the protective order. A protected decision may be viewed within the</w:t>
      </w:r>
      <w:r>
        <w:rPr>
          <w:spacing w:val="40"/>
          <w:w w:val="105"/>
        </w:rPr>
        <w:t xml:space="preserve"> </w:t>
      </w:r>
      <w:r>
        <w:rPr>
          <w:w w:val="105"/>
        </w:rPr>
        <w:t>government, but may not be released to, or discussed with, non-government personnel unless those personnel have been explicitly admitted to access of protected material under the protective order.</w:t>
      </w:r>
      <w:r>
        <w:rPr>
          <w:spacing w:val="40"/>
          <w:w w:val="105"/>
        </w:rPr>
        <w:t xml:space="preserve"> </w:t>
      </w:r>
      <w:r>
        <w:rPr>
          <w:w w:val="105"/>
        </w:rPr>
        <w:t>Generally, those admitted to access under the protective order will be legal counsel for the protester</w:t>
      </w:r>
      <w:r>
        <w:rPr>
          <w:spacing w:val="80"/>
          <w:w w:val="105"/>
        </w:rPr>
        <w:t xml:space="preserve"> </w:t>
      </w:r>
      <w:r>
        <w:rPr>
          <w:w w:val="105"/>
        </w:rPr>
        <w:t>and</w:t>
      </w:r>
      <w:r>
        <w:rPr>
          <w:spacing w:val="29"/>
          <w:w w:val="105"/>
        </w:rPr>
        <w:t xml:space="preserve"> </w:t>
      </w:r>
      <w:r>
        <w:rPr>
          <w:w w:val="105"/>
        </w:rPr>
        <w:t>interveners.</w:t>
      </w:r>
      <w:r>
        <w:rPr>
          <w:spacing w:val="29"/>
          <w:w w:val="105"/>
        </w:rPr>
        <w:t xml:space="preserve"> </w:t>
      </w:r>
      <w:r>
        <w:rPr>
          <w:w w:val="105"/>
        </w:rPr>
        <w:t>The</w:t>
      </w:r>
      <w:r>
        <w:rPr>
          <w:spacing w:val="29"/>
          <w:w w:val="105"/>
        </w:rPr>
        <w:t xml:space="preserve"> </w:t>
      </w:r>
      <w:r>
        <w:rPr>
          <w:w w:val="105"/>
        </w:rPr>
        <w:t>GAO</w:t>
      </w:r>
      <w:r>
        <w:rPr>
          <w:spacing w:val="29"/>
          <w:w w:val="105"/>
        </w:rPr>
        <w:t xml:space="preserve"> </w:t>
      </w:r>
      <w:r>
        <w:rPr>
          <w:w w:val="105"/>
        </w:rPr>
        <w:t>will</w:t>
      </w:r>
      <w:r>
        <w:rPr>
          <w:spacing w:val="29"/>
          <w:w w:val="105"/>
        </w:rPr>
        <w:t xml:space="preserve"> </w:t>
      </w:r>
      <w:r>
        <w:rPr>
          <w:w w:val="105"/>
        </w:rPr>
        <w:t>issue</w:t>
      </w:r>
      <w:r>
        <w:rPr>
          <w:spacing w:val="29"/>
          <w:w w:val="105"/>
        </w:rPr>
        <w:t xml:space="preserve"> </w:t>
      </w:r>
      <w:r>
        <w:rPr>
          <w:w w:val="105"/>
        </w:rPr>
        <w:t>a</w:t>
      </w:r>
      <w:r>
        <w:rPr>
          <w:spacing w:val="29"/>
          <w:w w:val="105"/>
        </w:rPr>
        <w:t xml:space="preserve"> </w:t>
      </w:r>
      <w:r>
        <w:rPr>
          <w:w w:val="105"/>
        </w:rPr>
        <w:t>public</w:t>
      </w:r>
      <w:r>
        <w:rPr>
          <w:spacing w:val="29"/>
          <w:w w:val="105"/>
        </w:rPr>
        <w:t xml:space="preserve"> </w:t>
      </w:r>
      <w:r>
        <w:rPr>
          <w:w w:val="105"/>
        </w:rPr>
        <w:t>redacted</w:t>
      </w:r>
      <w:r>
        <w:rPr>
          <w:spacing w:val="29"/>
          <w:w w:val="105"/>
        </w:rPr>
        <w:t xml:space="preserve"> </w:t>
      </w:r>
      <w:r>
        <w:rPr>
          <w:w w:val="105"/>
        </w:rPr>
        <w:t>version</w:t>
      </w:r>
      <w:r>
        <w:rPr>
          <w:spacing w:val="29"/>
          <w:w w:val="105"/>
        </w:rPr>
        <w:t xml:space="preserve"> </w:t>
      </w:r>
      <w:r>
        <w:rPr>
          <w:w w:val="105"/>
        </w:rPr>
        <w:t>of</w:t>
      </w:r>
      <w:r>
        <w:rPr>
          <w:spacing w:val="29"/>
          <w:w w:val="105"/>
        </w:rPr>
        <w:t xml:space="preserve"> </w:t>
      </w:r>
      <w:r>
        <w:rPr>
          <w:w w:val="105"/>
        </w:rPr>
        <w:t>the</w:t>
      </w:r>
      <w:r>
        <w:rPr>
          <w:spacing w:val="29"/>
          <w:w w:val="105"/>
        </w:rPr>
        <w:t xml:space="preserve"> </w:t>
      </w:r>
      <w:r>
        <w:rPr>
          <w:w w:val="105"/>
        </w:rPr>
        <w:t>decision</w:t>
      </w:r>
      <w:r>
        <w:rPr>
          <w:spacing w:val="29"/>
          <w:w w:val="105"/>
        </w:rPr>
        <w:t xml:space="preserve"> </w:t>
      </w:r>
      <w:r>
        <w:rPr>
          <w:w w:val="105"/>
        </w:rPr>
        <w:t>at</w:t>
      </w:r>
      <w:r>
        <w:rPr>
          <w:spacing w:val="29"/>
          <w:w w:val="105"/>
        </w:rPr>
        <w:t xml:space="preserve"> </w:t>
      </w:r>
      <w:r>
        <w:rPr>
          <w:w w:val="105"/>
        </w:rPr>
        <w:t>a</w:t>
      </w:r>
      <w:r>
        <w:rPr>
          <w:spacing w:val="29"/>
          <w:w w:val="105"/>
        </w:rPr>
        <w:t xml:space="preserve"> </w:t>
      </w:r>
      <w:r>
        <w:rPr>
          <w:w w:val="105"/>
        </w:rPr>
        <w:t>later</w:t>
      </w:r>
      <w:r>
        <w:rPr>
          <w:spacing w:val="29"/>
          <w:w w:val="105"/>
        </w:rPr>
        <w:t xml:space="preserve"> </w:t>
      </w:r>
      <w:r>
        <w:rPr>
          <w:w w:val="105"/>
        </w:rPr>
        <w:t>date.</w:t>
      </w:r>
    </w:p>
    <w:p w14:paraId="5FB32D05" w14:textId="77777777" w:rsidR="006233FF" w:rsidRDefault="006233FF">
      <w:pPr>
        <w:pStyle w:val="BodyText"/>
        <w:spacing w:before="3"/>
        <w:rPr>
          <w:sz w:val="21"/>
        </w:rPr>
      </w:pPr>
    </w:p>
    <w:p w14:paraId="5FB32D06" w14:textId="77777777" w:rsidR="006233FF" w:rsidRDefault="009F2812">
      <w:pPr>
        <w:pStyle w:val="ListParagraph"/>
        <w:numPr>
          <w:ilvl w:val="2"/>
          <w:numId w:val="3"/>
        </w:numPr>
        <w:tabs>
          <w:tab w:val="left" w:pos="388"/>
        </w:tabs>
        <w:spacing w:before="1" w:line="271" w:lineRule="auto"/>
        <w:ind w:right="248" w:firstLine="0"/>
      </w:pPr>
      <w:r>
        <w:rPr>
          <w:w w:val="105"/>
        </w:rPr>
        <w:t>Denial</w:t>
      </w:r>
      <w:r>
        <w:rPr>
          <w:spacing w:val="19"/>
          <w:w w:val="105"/>
        </w:rPr>
        <w:t xml:space="preserve"> </w:t>
      </w:r>
      <w:r>
        <w:rPr>
          <w:w w:val="105"/>
        </w:rPr>
        <w:t>or</w:t>
      </w:r>
      <w:r>
        <w:rPr>
          <w:spacing w:val="19"/>
          <w:w w:val="105"/>
        </w:rPr>
        <w:t xml:space="preserve"> </w:t>
      </w:r>
      <w:r>
        <w:rPr>
          <w:w w:val="105"/>
        </w:rPr>
        <w:t>Dismissal.</w:t>
      </w:r>
      <w:r>
        <w:rPr>
          <w:spacing w:val="19"/>
          <w:w w:val="105"/>
        </w:rPr>
        <w:t xml:space="preserve"> </w:t>
      </w:r>
      <w:r>
        <w:rPr>
          <w:w w:val="105"/>
        </w:rPr>
        <w:t>If</w:t>
      </w:r>
      <w:r>
        <w:rPr>
          <w:spacing w:val="19"/>
          <w:w w:val="105"/>
        </w:rPr>
        <w:t xml:space="preserve"> </w:t>
      </w:r>
      <w:r>
        <w:rPr>
          <w:w w:val="105"/>
        </w:rPr>
        <w:t>the</w:t>
      </w:r>
      <w:r>
        <w:rPr>
          <w:spacing w:val="19"/>
          <w:w w:val="105"/>
        </w:rPr>
        <w:t xml:space="preserve"> </w:t>
      </w:r>
      <w:r>
        <w:rPr>
          <w:w w:val="105"/>
        </w:rPr>
        <w:t>GAO</w:t>
      </w:r>
      <w:r>
        <w:rPr>
          <w:spacing w:val="19"/>
          <w:w w:val="105"/>
        </w:rPr>
        <w:t xml:space="preserve"> </w:t>
      </w:r>
      <w:r>
        <w:rPr>
          <w:w w:val="105"/>
        </w:rPr>
        <w:t>denies</w:t>
      </w:r>
      <w:r>
        <w:rPr>
          <w:spacing w:val="19"/>
          <w:w w:val="105"/>
        </w:rPr>
        <w:t xml:space="preserve"> </w:t>
      </w:r>
      <w:r>
        <w:rPr>
          <w:w w:val="105"/>
        </w:rPr>
        <w:t>or</w:t>
      </w:r>
      <w:r>
        <w:rPr>
          <w:spacing w:val="19"/>
          <w:w w:val="105"/>
        </w:rPr>
        <w:t xml:space="preserve"> </w:t>
      </w:r>
      <w:r>
        <w:rPr>
          <w:w w:val="105"/>
        </w:rPr>
        <w:t>dismisses</w:t>
      </w:r>
      <w:r>
        <w:rPr>
          <w:spacing w:val="19"/>
          <w:w w:val="105"/>
        </w:rPr>
        <w:t xml:space="preserve"> </w:t>
      </w:r>
      <w:r>
        <w:rPr>
          <w:w w:val="105"/>
        </w:rPr>
        <w:t>a</w:t>
      </w:r>
      <w:r>
        <w:rPr>
          <w:spacing w:val="19"/>
          <w:w w:val="105"/>
        </w:rPr>
        <w:t xml:space="preserve"> </w:t>
      </w:r>
      <w:r>
        <w:rPr>
          <w:w w:val="105"/>
        </w:rPr>
        <w:t>protest,</w:t>
      </w:r>
      <w:r>
        <w:rPr>
          <w:spacing w:val="19"/>
          <w:w w:val="105"/>
        </w:rPr>
        <w:t xml:space="preserve"> </w:t>
      </w:r>
      <w:r>
        <w:rPr>
          <w:w w:val="105"/>
        </w:rPr>
        <w:t>the</w:t>
      </w:r>
      <w:r>
        <w:rPr>
          <w:spacing w:val="19"/>
          <w:w w:val="105"/>
        </w:rPr>
        <w:t xml:space="preserve"> </w:t>
      </w:r>
      <w:r>
        <w:rPr>
          <w:w w:val="105"/>
        </w:rPr>
        <w:t>protest</w:t>
      </w:r>
      <w:r>
        <w:rPr>
          <w:spacing w:val="19"/>
          <w:w w:val="105"/>
        </w:rPr>
        <w:t xml:space="preserve"> </w:t>
      </w:r>
      <w:r>
        <w:rPr>
          <w:w w:val="105"/>
        </w:rPr>
        <w:t>is</w:t>
      </w:r>
      <w:r>
        <w:rPr>
          <w:spacing w:val="19"/>
          <w:w w:val="105"/>
        </w:rPr>
        <w:t xml:space="preserve"> </w:t>
      </w:r>
      <w:r>
        <w:rPr>
          <w:w w:val="105"/>
        </w:rPr>
        <w:t>closed.</w:t>
      </w:r>
      <w:r>
        <w:rPr>
          <w:spacing w:val="19"/>
          <w:w w:val="105"/>
        </w:rPr>
        <w:t xml:space="preserve"> </w:t>
      </w:r>
      <w:r>
        <w:rPr>
          <w:w w:val="105"/>
        </w:rPr>
        <w:t>The</w:t>
      </w:r>
      <w:r>
        <w:rPr>
          <w:spacing w:val="19"/>
          <w:w w:val="105"/>
        </w:rPr>
        <w:t xml:space="preserve"> </w:t>
      </w:r>
      <w:r>
        <w:rPr>
          <w:w w:val="105"/>
        </w:rPr>
        <w:t>Air</w:t>
      </w:r>
      <w:r>
        <w:rPr>
          <w:spacing w:val="19"/>
          <w:w w:val="105"/>
        </w:rPr>
        <w:t xml:space="preserve"> </w:t>
      </w:r>
      <w:r>
        <w:rPr>
          <w:w w:val="105"/>
        </w:rPr>
        <w:t>Force can</w:t>
      </w:r>
      <w:r>
        <w:rPr>
          <w:spacing w:val="32"/>
          <w:w w:val="105"/>
        </w:rPr>
        <w:t xml:space="preserve"> </w:t>
      </w:r>
      <w:r>
        <w:rPr>
          <w:w w:val="105"/>
        </w:rPr>
        <w:t>proceed</w:t>
      </w:r>
      <w:r>
        <w:rPr>
          <w:spacing w:val="32"/>
          <w:w w:val="105"/>
        </w:rPr>
        <w:t xml:space="preserve"> </w:t>
      </w:r>
      <w:r>
        <w:rPr>
          <w:w w:val="105"/>
        </w:rPr>
        <w:t>with</w:t>
      </w:r>
      <w:r>
        <w:rPr>
          <w:spacing w:val="32"/>
          <w:w w:val="105"/>
        </w:rPr>
        <w:t xml:space="preserve"> </w:t>
      </w:r>
      <w:r>
        <w:rPr>
          <w:w w:val="105"/>
        </w:rPr>
        <w:t>all</w:t>
      </w:r>
      <w:r>
        <w:rPr>
          <w:spacing w:val="32"/>
          <w:w w:val="105"/>
        </w:rPr>
        <w:t xml:space="preserve"> </w:t>
      </w:r>
      <w:r>
        <w:rPr>
          <w:w w:val="105"/>
        </w:rPr>
        <w:t>contractual</w:t>
      </w:r>
      <w:r>
        <w:rPr>
          <w:spacing w:val="32"/>
          <w:w w:val="105"/>
        </w:rPr>
        <w:t xml:space="preserve"> </w:t>
      </w:r>
      <w:r>
        <w:rPr>
          <w:w w:val="105"/>
        </w:rPr>
        <w:t>actions</w:t>
      </w:r>
      <w:r>
        <w:rPr>
          <w:spacing w:val="32"/>
          <w:w w:val="105"/>
        </w:rPr>
        <w:t xml:space="preserve"> </w:t>
      </w:r>
      <w:r>
        <w:rPr>
          <w:w w:val="105"/>
        </w:rPr>
        <w:t>upon</w:t>
      </w:r>
      <w:r>
        <w:rPr>
          <w:spacing w:val="32"/>
          <w:w w:val="105"/>
        </w:rPr>
        <w:t xml:space="preserve"> </w:t>
      </w:r>
      <w:r>
        <w:rPr>
          <w:w w:val="105"/>
        </w:rPr>
        <w:t>notification</w:t>
      </w:r>
      <w:r>
        <w:rPr>
          <w:spacing w:val="32"/>
          <w:w w:val="105"/>
        </w:rPr>
        <w:t xml:space="preserve"> </w:t>
      </w:r>
      <w:r>
        <w:rPr>
          <w:w w:val="105"/>
        </w:rPr>
        <w:t>of</w:t>
      </w:r>
      <w:r>
        <w:rPr>
          <w:spacing w:val="32"/>
          <w:w w:val="105"/>
        </w:rPr>
        <w:t xml:space="preserve"> </w:t>
      </w:r>
      <w:r>
        <w:rPr>
          <w:w w:val="105"/>
        </w:rPr>
        <w:t>denial</w:t>
      </w:r>
      <w:r>
        <w:rPr>
          <w:spacing w:val="32"/>
          <w:w w:val="105"/>
        </w:rPr>
        <w:t xml:space="preserve"> </w:t>
      </w:r>
      <w:r>
        <w:rPr>
          <w:w w:val="105"/>
        </w:rPr>
        <w:t>or</w:t>
      </w:r>
      <w:r>
        <w:rPr>
          <w:spacing w:val="32"/>
          <w:w w:val="105"/>
        </w:rPr>
        <w:t xml:space="preserve"> </w:t>
      </w:r>
      <w:r>
        <w:rPr>
          <w:w w:val="105"/>
        </w:rPr>
        <w:t>dismissal.</w:t>
      </w:r>
    </w:p>
    <w:p w14:paraId="5FB32D07" w14:textId="77777777" w:rsidR="006233FF" w:rsidRDefault="006233FF">
      <w:pPr>
        <w:pStyle w:val="BodyText"/>
        <w:spacing w:before="1"/>
        <w:rPr>
          <w:sz w:val="21"/>
        </w:rPr>
      </w:pPr>
    </w:p>
    <w:p w14:paraId="5FB32D08" w14:textId="77777777" w:rsidR="006233FF" w:rsidRDefault="009F2812">
      <w:pPr>
        <w:pStyle w:val="ListParagraph"/>
        <w:numPr>
          <w:ilvl w:val="2"/>
          <w:numId w:val="3"/>
        </w:numPr>
        <w:tabs>
          <w:tab w:val="left" w:pos="450"/>
        </w:tabs>
        <w:spacing w:line="271" w:lineRule="auto"/>
        <w:ind w:right="215" w:firstLine="0"/>
      </w:pPr>
      <w:r>
        <w:rPr>
          <w:w w:val="105"/>
        </w:rPr>
        <w:t>Sustain.</w:t>
      </w:r>
      <w:r>
        <w:rPr>
          <w:spacing w:val="32"/>
          <w:w w:val="105"/>
        </w:rPr>
        <w:t xml:space="preserve"> </w:t>
      </w:r>
      <w:r>
        <w:rPr>
          <w:w w:val="105"/>
        </w:rPr>
        <w:t>If</w:t>
      </w:r>
      <w:r>
        <w:rPr>
          <w:spacing w:val="32"/>
          <w:w w:val="105"/>
        </w:rPr>
        <w:t xml:space="preserve"> </w:t>
      </w:r>
      <w:r>
        <w:rPr>
          <w:w w:val="105"/>
        </w:rPr>
        <w:t>the</w:t>
      </w:r>
      <w:r>
        <w:rPr>
          <w:spacing w:val="32"/>
          <w:w w:val="105"/>
        </w:rPr>
        <w:t xml:space="preserve"> </w:t>
      </w:r>
      <w:r>
        <w:rPr>
          <w:w w:val="105"/>
        </w:rPr>
        <w:t>GAO</w:t>
      </w:r>
      <w:r>
        <w:rPr>
          <w:spacing w:val="32"/>
          <w:w w:val="105"/>
        </w:rPr>
        <w:t xml:space="preserve"> </w:t>
      </w:r>
      <w:r>
        <w:rPr>
          <w:w w:val="105"/>
        </w:rPr>
        <w:t>sustains</w:t>
      </w:r>
      <w:r>
        <w:rPr>
          <w:spacing w:val="32"/>
          <w:w w:val="105"/>
        </w:rPr>
        <w:t xml:space="preserve"> </w:t>
      </w:r>
      <w:r>
        <w:rPr>
          <w:w w:val="105"/>
        </w:rPr>
        <w:t>a</w:t>
      </w:r>
      <w:r>
        <w:rPr>
          <w:spacing w:val="32"/>
          <w:w w:val="105"/>
        </w:rPr>
        <w:t xml:space="preserve"> </w:t>
      </w:r>
      <w:r>
        <w:rPr>
          <w:w w:val="105"/>
        </w:rPr>
        <w:t>protest,</w:t>
      </w:r>
      <w:r>
        <w:rPr>
          <w:spacing w:val="32"/>
          <w:w w:val="105"/>
        </w:rPr>
        <w:t xml:space="preserve"> </w:t>
      </w:r>
      <w:r>
        <w:rPr>
          <w:w w:val="105"/>
        </w:rPr>
        <w:t>the</w:t>
      </w:r>
      <w:r>
        <w:rPr>
          <w:spacing w:val="32"/>
          <w:w w:val="105"/>
        </w:rPr>
        <w:t xml:space="preserve"> </w:t>
      </w:r>
      <w:r>
        <w:rPr>
          <w:w w:val="105"/>
        </w:rPr>
        <w:t>GAO</w:t>
      </w:r>
      <w:r>
        <w:rPr>
          <w:spacing w:val="32"/>
          <w:w w:val="105"/>
        </w:rPr>
        <w:t xml:space="preserve"> </w:t>
      </w:r>
      <w:r>
        <w:rPr>
          <w:w w:val="105"/>
        </w:rPr>
        <w:t>will</w:t>
      </w:r>
      <w:r>
        <w:rPr>
          <w:spacing w:val="32"/>
          <w:w w:val="105"/>
        </w:rPr>
        <w:t xml:space="preserve"> </w:t>
      </w:r>
      <w:r>
        <w:rPr>
          <w:w w:val="105"/>
        </w:rPr>
        <w:t>also</w:t>
      </w:r>
      <w:r>
        <w:rPr>
          <w:spacing w:val="32"/>
          <w:w w:val="105"/>
        </w:rPr>
        <w:t xml:space="preserve"> </w:t>
      </w:r>
      <w:r>
        <w:rPr>
          <w:w w:val="105"/>
        </w:rPr>
        <w:t>recommend</w:t>
      </w:r>
      <w:r>
        <w:rPr>
          <w:spacing w:val="32"/>
          <w:w w:val="105"/>
        </w:rPr>
        <w:t xml:space="preserve"> </w:t>
      </w:r>
      <w:r>
        <w:rPr>
          <w:w w:val="105"/>
        </w:rPr>
        <w:t>corrective</w:t>
      </w:r>
      <w:r>
        <w:rPr>
          <w:spacing w:val="32"/>
          <w:w w:val="105"/>
        </w:rPr>
        <w:t xml:space="preserve"> </w:t>
      </w:r>
      <w:r>
        <w:rPr>
          <w:w w:val="105"/>
        </w:rPr>
        <w:t>action</w:t>
      </w:r>
      <w:r>
        <w:rPr>
          <w:spacing w:val="32"/>
          <w:w w:val="105"/>
        </w:rPr>
        <w:t xml:space="preserve"> </w:t>
      </w:r>
      <w:r>
        <w:rPr>
          <w:w w:val="105"/>
        </w:rPr>
        <w:t>and</w:t>
      </w:r>
      <w:r>
        <w:rPr>
          <w:spacing w:val="32"/>
          <w:w w:val="105"/>
        </w:rPr>
        <w:t xml:space="preserve"> </w:t>
      </w:r>
      <w:r>
        <w:rPr>
          <w:w w:val="105"/>
        </w:rPr>
        <w:t>may recommend payment of reasonable protest costs, to include reasonable attorney fees. In some cases</w:t>
      </w:r>
      <w:r>
        <w:rPr>
          <w:spacing w:val="40"/>
          <w:w w:val="105"/>
        </w:rPr>
        <w:t xml:space="preserve"> </w:t>
      </w:r>
      <w:r>
        <w:rPr>
          <w:w w:val="105"/>
        </w:rPr>
        <w:t>the GAO may also recommend payment of proposal preparation costs.</w:t>
      </w:r>
    </w:p>
    <w:p w14:paraId="5FB32D09" w14:textId="77777777" w:rsidR="006233FF" w:rsidRDefault="006233FF">
      <w:pPr>
        <w:pStyle w:val="BodyText"/>
        <w:spacing w:before="1"/>
        <w:rPr>
          <w:sz w:val="21"/>
        </w:rPr>
      </w:pPr>
    </w:p>
    <w:p w14:paraId="5FB32D0A" w14:textId="4F9F4F6A" w:rsidR="006233FF" w:rsidRDefault="009F2812">
      <w:pPr>
        <w:pStyle w:val="ListParagraph"/>
        <w:numPr>
          <w:ilvl w:val="3"/>
          <w:numId w:val="3"/>
        </w:numPr>
        <w:tabs>
          <w:tab w:val="left" w:pos="467"/>
        </w:tabs>
        <w:spacing w:line="271" w:lineRule="auto"/>
        <w:ind w:left="110" w:right="112" w:firstLine="0"/>
      </w:pPr>
      <w:r>
        <w:rPr>
          <w:w w:val="105"/>
        </w:rPr>
        <w:t xml:space="preserve">Corrective action </w:t>
      </w:r>
      <w:r w:rsidR="00CF6B9C">
        <w:rPr>
          <w:w w:val="105"/>
        </w:rPr>
        <w:t xml:space="preserve">must </w:t>
      </w:r>
      <w:r>
        <w:rPr>
          <w:w w:val="105"/>
        </w:rPr>
        <w:t xml:space="preserve">be accomplished pursuant to paragraph </w:t>
      </w:r>
      <w:commentRangeStart w:id="7"/>
      <w:r>
        <w:rPr>
          <w:w w:val="105"/>
        </w:rPr>
        <w:t>(</w:t>
      </w:r>
      <w:r w:rsidR="00CF6B9C">
        <w:rPr>
          <w:w w:val="105"/>
        </w:rPr>
        <w:t>e</w:t>
      </w:r>
      <w:r>
        <w:rPr>
          <w:w w:val="105"/>
        </w:rPr>
        <w:t xml:space="preserve">) </w:t>
      </w:r>
      <w:commentRangeEnd w:id="7"/>
      <w:r w:rsidR="00BE44FC">
        <w:rPr>
          <w:rStyle w:val="CommentReference"/>
        </w:rPr>
        <w:commentReference w:id="7"/>
      </w:r>
      <w:r>
        <w:rPr>
          <w:w w:val="105"/>
        </w:rPr>
        <w:t>below. A decision not to</w:t>
      </w:r>
      <w:r>
        <w:rPr>
          <w:spacing w:val="40"/>
          <w:w w:val="105"/>
        </w:rPr>
        <w:t xml:space="preserve"> </w:t>
      </w:r>
      <w:r>
        <w:rPr>
          <w:w w:val="105"/>
        </w:rPr>
        <w:t>comply with a GAO recommendation for corrective action may only be made by the cognizant HCA.</w:t>
      </w:r>
      <w:r>
        <w:rPr>
          <w:spacing w:val="80"/>
          <w:w w:val="150"/>
        </w:rPr>
        <w:t xml:space="preserve"> </w:t>
      </w:r>
      <w:r>
        <w:rPr>
          <w:w w:val="105"/>
        </w:rPr>
        <w:t>Any recommendation not to comply with GAO’s corrective action recommendation must be</w:t>
      </w:r>
      <w:r>
        <w:rPr>
          <w:spacing w:val="40"/>
          <w:w w:val="105"/>
        </w:rPr>
        <w:t xml:space="preserve"> </w:t>
      </w:r>
      <w:r>
        <w:rPr>
          <w:w w:val="105"/>
        </w:rPr>
        <w:t xml:space="preserve">coordinated with the focal point and forwarded through the SCO to the </w:t>
      </w:r>
      <w:hyperlink r:id="rId19">
        <w:r>
          <w:rPr>
            <w:color w:val="27314A"/>
            <w:w w:val="105"/>
            <w:u w:val="single" w:color="27314A"/>
          </w:rPr>
          <w:t>cognizant HCA Workflow</w:t>
        </w:r>
      </w:hyperlink>
      <w:r>
        <w:rPr>
          <w:color w:val="27314A"/>
          <w:w w:val="105"/>
        </w:rPr>
        <w:t xml:space="preserve"> </w:t>
      </w:r>
      <w:r>
        <w:rPr>
          <w:w w:val="105"/>
        </w:rPr>
        <w:t>and</w:t>
      </w:r>
      <w:r>
        <w:rPr>
          <w:spacing w:val="80"/>
          <w:w w:val="105"/>
        </w:rPr>
        <w:t xml:space="preserve"> </w:t>
      </w:r>
      <w:r>
        <w:rPr>
          <w:w w:val="105"/>
        </w:rPr>
        <w:t>AF/JACQ within 15 days of the date of the decision.</w:t>
      </w:r>
    </w:p>
    <w:p w14:paraId="5FB32D0B" w14:textId="77777777" w:rsidR="006233FF" w:rsidRDefault="006233FF">
      <w:pPr>
        <w:pStyle w:val="BodyText"/>
        <w:spacing w:before="3"/>
        <w:rPr>
          <w:sz w:val="21"/>
        </w:rPr>
      </w:pPr>
    </w:p>
    <w:p w14:paraId="5FB32D0C" w14:textId="77777777" w:rsidR="006233FF" w:rsidRDefault="009F2812">
      <w:pPr>
        <w:pStyle w:val="ListParagraph"/>
        <w:numPr>
          <w:ilvl w:val="3"/>
          <w:numId w:val="3"/>
        </w:numPr>
        <w:tabs>
          <w:tab w:val="left" w:pos="470"/>
        </w:tabs>
        <w:spacing w:line="271" w:lineRule="auto"/>
        <w:ind w:left="110" w:right="580" w:firstLine="0"/>
      </w:pPr>
      <w:r>
        <w:rPr>
          <w:w w:val="105"/>
        </w:rPr>
        <w:t>Potential costs may include attorney fees and in-house costs related to pursuit of the protest. Costs must be paid by the base or procuring activity.</w:t>
      </w:r>
    </w:p>
    <w:p w14:paraId="5FB32D0D" w14:textId="77777777" w:rsidR="006233FF" w:rsidRDefault="006233FF">
      <w:pPr>
        <w:pStyle w:val="BodyText"/>
        <w:spacing w:before="1"/>
        <w:rPr>
          <w:sz w:val="21"/>
        </w:rPr>
      </w:pPr>
    </w:p>
    <w:p w14:paraId="5FB32D0E" w14:textId="77777777" w:rsidR="006233FF" w:rsidRDefault="009F2812">
      <w:pPr>
        <w:pStyle w:val="ListParagraph"/>
        <w:numPr>
          <w:ilvl w:val="1"/>
          <w:numId w:val="3"/>
        </w:numPr>
        <w:tabs>
          <w:tab w:val="left" w:pos="450"/>
        </w:tabs>
        <w:spacing w:line="271" w:lineRule="auto"/>
        <w:ind w:right="142" w:firstLine="0"/>
      </w:pPr>
      <w:r>
        <w:rPr>
          <w:w w:val="105"/>
        </w:rPr>
        <w:t>Alternative Dispute Resolution (ADR). Resolution of the protest may be possible through use of ADR. Outcome prediction is a form of ADR commonly used in bid protests in which the GAO advises</w:t>
      </w:r>
      <w:r>
        <w:rPr>
          <w:spacing w:val="80"/>
          <w:w w:val="150"/>
        </w:rPr>
        <w:t xml:space="preserve"> </w:t>
      </w:r>
      <w:r>
        <w:rPr>
          <w:w w:val="105"/>
        </w:rPr>
        <w:t>the parties of its likely position if the protest were resolved in a written decision. Department of the</w:t>
      </w:r>
      <w:r>
        <w:rPr>
          <w:spacing w:val="80"/>
          <w:w w:val="105"/>
        </w:rPr>
        <w:t xml:space="preserve"> </w:t>
      </w:r>
      <w:r>
        <w:rPr>
          <w:w w:val="105"/>
        </w:rPr>
        <w:t>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w:t>
      </w:r>
      <w:r>
        <w:rPr>
          <w:spacing w:val="40"/>
          <w:w w:val="105"/>
        </w:rPr>
        <w:t xml:space="preserve"> </w:t>
      </w:r>
      <w:r>
        <w:rPr>
          <w:w w:val="105"/>
        </w:rPr>
        <w:t>resolve a bid protest, and before initiating an ADR proceeding, the contracting officer and AF/JACQ</w:t>
      </w:r>
      <w:r>
        <w:rPr>
          <w:spacing w:val="80"/>
          <w:w w:val="150"/>
        </w:rPr>
        <w:t xml:space="preserve"> </w:t>
      </w:r>
      <w:r>
        <w:rPr>
          <w:w w:val="105"/>
        </w:rPr>
        <w:t xml:space="preserve">must notify </w:t>
      </w:r>
      <w:hyperlink r:id="rId20">
        <w:r>
          <w:rPr>
            <w:color w:val="27314A"/>
            <w:w w:val="105"/>
            <w:u w:val="single" w:color="27314A"/>
          </w:rPr>
          <w:t>SAF/GCR</w:t>
        </w:r>
      </w:hyperlink>
      <w:r>
        <w:rPr>
          <w:color w:val="27314A"/>
          <w:w w:val="105"/>
        </w:rPr>
        <w:t xml:space="preserve"> </w:t>
      </w:r>
      <w:r>
        <w:rPr>
          <w:w w:val="105"/>
        </w:rPr>
        <w:t xml:space="preserve">and </w:t>
      </w:r>
      <w:hyperlink r:id="rId21">
        <w:r>
          <w:rPr>
            <w:color w:val="27314A"/>
            <w:w w:val="105"/>
            <w:u w:val="single" w:color="27314A"/>
          </w:rPr>
          <w:t>SAF/GCQ</w:t>
        </w:r>
      </w:hyperlink>
      <w:r>
        <w:rPr>
          <w:color w:val="27314A"/>
          <w:w w:val="105"/>
        </w:rPr>
        <w:t xml:space="preserve"> </w:t>
      </w:r>
      <w:r>
        <w:rPr>
          <w:w w:val="105"/>
        </w:rPr>
        <w:t>and work with those offices to identify an ADR procedure appropriate to the individual case.</w:t>
      </w:r>
    </w:p>
    <w:p w14:paraId="5FB32D0F" w14:textId="77777777" w:rsidR="006233FF" w:rsidRDefault="006233FF">
      <w:pPr>
        <w:pStyle w:val="BodyText"/>
        <w:spacing w:before="5"/>
        <w:rPr>
          <w:sz w:val="21"/>
        </w:rPr>
      </w:pPr>
    </w:p>
    <w:p w14:paraId="5FB32D10" w14:textId="77777777" w:rsidR="006233FF" w:rsidRDefault="009F2812">
      <w:pPr>
        <w:pStyle w:val="ListParagraph"/>
        <w:numPr>
          <w:ilvl w:val="1"/>
          <w:numId w:val="3"/>
        </w:numPr>
        <w:tabs>
          <w:tab w:val="left" w:pos="450"/>
        </w:tabs>
        <w:spacing w:line="271" w:lineRule="auto"/>
        <w:ind w:right="401" w:firstLine="0"/>
      </w:pPr>
      <w:r>
        <w:rPr>
          <w:w w:val="105"/>
        </w:rPr>
        <w:t>Withdrawal. The protester may withdraw the protest, either because of corrective action taken by the Department of the Air Force or for other reasons. Once the protester gives notice of</w:t>
      </w:r>
      <w:r>
        <w:rPr>
          <w:spacing w:val="80"/>
          <w:w w:val="105"/>
        </w:rPr>
        <w:t xml:space="preserve"> </w:t>
      </w:r>
      <w:r>
        <w:rPr>
          <w:w w:val="105"/>
        </w:rPr>
        <w:t>withdrawal</w:t>
      </w:r>
      <w:r>
        <w:rPr>
          <w:spacing w:val="31"/>
          <w:w w:val="105"/>
        </w:rPr>
        <w:t xml:space="preserve"> </w:t>
      </w:r>
      <w:r>
        <w:rPr>
          <w:w w:val="105"/>
        </w:rPr>
        <w:t>to</w:t>
      </w:r>
      <w:r>
        <w:rPr>
          <w:spacing w:val="31"/>
          <w:w w:val="105"/>
        </w:rPr>
        <w:t xml:space="preserve"> </w:t>
      </w:r>
      <w:r>
        <w:rPr>
          <w:w w:val="105"/>
        </w:rPr>
        <w:t>the</w:t>
      </w:r>
      <w:r>
        <w:rPr>
          <w:spacing w:val="31"/>
          <w:w w:val="105"/>
        </w:rPr>
        <w:t xml:space="preserve"> </w:t>
      </w:r>
      <w:r>
        <w:rPr>
          <w:w w:val="105"/>
        </w:rPr>
        <w:t>GAO</w:t>
      </w:r>
      <w:r>
        <w:rPr>
          <w:spacing w:val="31"/>
          <w:w w:val="105"/>
        </w:rPr>
        <w:t xml:space="preserve"> </w:t>
      </w:r>
      <w:r>
        <w:rPr>
          <w:w w:val="105"/>
        </w:rPr>
        <w:t>and</w:t>
      </w:r>
      <w:r>
        <w:rPr>
          <w:spacing w:val="31"/>
          <w:w w:val="105"/>
        </w:rPr>
        <w:t xml:space="preserve"> </w:t>
      </w:r>
      <w:r>
        <w:rPr>
          <w:w w:val="105"/>
        </w:rPr>
        <w:t>the</w:t>
      </w:r>
      <w:r>
        <w:rPr>
          <w:spacing w:val="31"/>
          <w:w w:val="105"/>
        </w:rPr>
        <w:t xml:space="preserve"> </w:t>
      </w:r>
      <w:r>
        <w:rPr>
          <w:w w:val="105"/>
        </w:rPr>
        <w:t>GAO</w:t>
      </w:r>
      <w:r>
        <w:rPr>
          <w:spacing w:val="31"/>
          <w:w w:val="105"/>
        </w:rPr>
        <w:t xml:space="preserve"> </w:t>
      </w:r>
      <w:r>
        <w:rPr>
          <w:w w:val="105"/>
        </w:rPr>
        <w:t>closes</w:t>
      </w:r>
      <w:r>
        <w:rPr>
          <w:spacing w:val="31"/>
          <w:w w:val="105"/>
        </w:rPr>
        <w:t xml:space="preserve"> </w:t>
      </w:r>
      <w:r>
        <w:rPr>
          <w:w w:val="105"/>
        </w:rPr>
        <w:t>its</w:t>
      </w:r>
      <w:r>
        <w:rPr>
          <w:spacing w:val="31"/>
          <w:w w:val="105"/>
        </w:rPr>
        <w:t xml:space="preserve"> </w:t>
      </w:r>
      <w:r>
        <w:rPr>
          <w:w w:val="105"/>
        </w:rPr>
        <w:t>file,</w:t>
      </w:r>
      <w:r>
        <w:rPr>
          <w:spacing w:val="31"/>
          <w:w w:val="105"/>
        </w:rPr>
        <w:t xml:space="preserve"> </w:t>
      </w:r>
      <w:r>
        <w:rPr>
          <w:w w:val="105"/>
        </w:rPr>
        <w:t>the</w:t>
      </w:r>
      <w:r>
        <w:rPr>
          <w:spacing w:val="31"/>
          <w:w w:val="105"/>
        </w:rPr>
        <w:t xml:space="preserve"> </w:t>
      </w:r>
      <w:r>
        <w:rPr>
          <w:w w:val="105"/>
        </w:rPr>
        <w:t>contracting</w:t>
      </w:r>
      <w:r>
        <w:rPr>
          <w:spacing w:val="31"/>
          <w:w w:val="105"/>
        </w:rPr>
        <w:t xml:space="preserve"> </w:t>
      </w:r>
      <w:r>
        <w:rPr>
          <w:w w:val="105"/>
        </w:rPr>
        <w:t>activity</w:t>
      </w:r>
      <w:r>
        <w:rPr>
          <w:spacing w:val="31"/>
          <w:w w:val="105"/>
        </w:rPr>
        <w:t xml:space="preserve"> </w:t>
      </w:r>
      <w:r>
        <w:rPr>
          <w:w w:val="105"/>
        </w:rPr>
        <w:t>can</w:t>
      </w:r>
      <w:r>
        <w:rPr>
          <w:spacing w:val="31"/>
          <w:w w:val="105"/>
        </w:rPr>
        <w:t xml:space="preserve"> </w:t>
      </w:r>
      <w:r>
        <w:rPr>
          <w:w w:val="105"/>
        </w:rPr>
        <w:t>resume</w:t>
      </w:r>
      <w:r>
        <w:rPr>
          <w:spacing w:val="31"/>
          <w:w w:val="105"/>
        </w:rPr>
        <w:t xml:space="preserve"> </w:t>
      </w:r>
      <w:r>
        <w:rPr>
          <w:w w:val="105"/>
        </w:rPr>
        <w:t>all contractual actions.</w:t>
      </w:r>
    </w:p>
    <w:p w14:paraId="5FB32D11" w14:textId="77777777" w:rsidR="006233FF" w:rsidRDefault="006233FF">
      <w:pPr>
        <w:pStyle w:val="BodyText"/>
        <w:spacing w:before="2"/>
        <w:rPr>
          <w:sz w:val="21"/>
        </w:rPr>
      </w:pPr>
    </w:p>
    <w:p w14:paraId="5FB32D12" w14:textId="77777777" w:rsidR="006233FF" w:rsidRDefault="009F2812">
      <w:pPr>
        <w:pStyle w:val="ListParagraph"/>
        <w:numPr>
          <w:ilvl w:val="0"/>
          <w:numId w:val="3"/>
        </w:numPr>
        <w:tabs>
          <w:tab w:val="left" w:pos="442"/>
        </w:tabs>
        <w:ind w:left="442" w:hanging="332"/>
      </w:pPr>
      <w:r>
        <w:rPr>
          <w:w w:val="105"/>
        </w:rPr>
        <w:t>Corrective</w:t>
      </w:r>
      <w:r>
        <w:rPr>
          <w:spacing w:val="30"/>
          <w:w w:val="105"/>
        </w:rPr>
        <w:t xml:space="preserve"> </w:t>
      </w:r>
      <w:r>
        <w:rPr>
          <w:spacing w:val="-2"/>
          <w:w w:val="105"/>
        </w:rPr>
        <w:t>Action</w:t>
      </w:r>
    </w:p>
    <w:p w14:paraId="5FB32D13" w14:textId="77777777" w:rsidR="006233FF" w:rsidRDefault="006233FF">
      <w:pPr>
        <w:pStyle w:val="BodyText"/>
        <w:spacing w:before="10"/>
        <w:rPr>
          <w:sz w:val="23"/>
        </w:rPr>
      </w:pPr>
    </w:p>
    <w:p w14:paraId="5FB32D14" w14:textId="77777777" w:rsidR="006233FF" w:rsidRDefault="009F2812">
      <w:pPr>
        <w:pStyle w:val="ListParagraph"/>
        <w:numPr>
          <w:ilvl w:val="1"/>
          <w:numId w:val="3"/>
        </w:numPr>
        <w:tabs>
          <w:tab w:val="left" w:pos="450"/>
        </w:tabs>
        <w:spacing w:before="1" w:line="271" w:lineRule="auto"/>
        <w:ind w:right="122" w:firstLine="0"/>
      </w:pPr>
      <w:r>
        <w:rPr>
          <w:w w:val="105"/>
        </w:rPr>
        <w:t>Corrective action may be taken by the Department of the Air Force at any time during the protest</w:t>
      </w:r>
      <w:r>
        <w:rPr>
          <w:spacing w:val="80"/>
          <w:w w:val="105"/>
        </w:rPr>
        <w:t xml:space="preserve"> </w:t>
      </w:r>
      <w:r>
        <w:rPr>
          <w:w w:val="105"/>
        </w:rPr>
        <w:t>process or upon the recommendation of the GAO when a protest is sustained. Within five days of a</w:t>
      </w:r>
      <w:r>
        <w:rPr>
          <w:spacing w:val="40"/>
          <w:w w:val="105"/>
        </w:rPr>
        <w:t xml:space="preserve"> </w:t>
      </w:r>
      <w:r>
        <w:rPr>
          <w:w w:val="105"/>
        </w:rPr>
        <w:t>decision to take corrective action (either voluntary or as recommended by the GAO), the contracting</w:t>
      </w:r>
      <w:r>
        <w:rPr>
          <w:spacing w:val="40"/>
          <w:w w:val="105"/>
        </w:rPr>
        <w:t xml:space="preserve"> </w:t>
      </w:r>
      <w:r>
        <w:rPr>
          <w:w w:val="105"/>
        </w:rPr>
        <w:t xml:space="preserve">officer must provide a corrective action plan through their SCO to the </w:t>
      </w:r>
      <w:hyperlink r:id="rId22">
        <w:r>
          <w:rPr>
            <w:color w:val="27314A"/>
            <w:w w:val="105"/>
            <w:u w:val="single" w:color="27314A"/>
          </w:rPr>
          <w:t>cognizant HCA Workflow</w:t>
        </w:r>
      </w:hyperlink>
      <w:r>
        <w:rPr>
          <w:color w:val="27314A"/>
          <w:w w:val="105"/>
        </w:rPr>
        <w:t xml:space="preserve"> </w:t>
      </w:r>
      <w:r>
        <w:rPr>
          <w:w w:val="105"/>
        </w:rPr>
        <w:t>and</w:t>
      </w:r>
      <w:r>
        <w:rPr>
          <w:spacing w:val="80"/>
          <w:w w:val="105"/>
        </w:rPr>
        <w:t xml:space="preserve"> </w:t>
      </w:r>
      <w:r>
        <w:rPr>
          <w:w w:val="105"/>
        </w:rPr>
        <w:t>AF/JACQ. The contracting officer must notify the cognizant HCA and AF/JACQ if there are any</w:t>
      </w:r>
      <w:r>
        <w:rPr>
          <w:spacing w:val="80"/>
          <w:w w:val="105"/>
        </w:rPr>
        <w:t xml:space="preserve"> </w:t>
      </w:r>
      <w:r>
        <w:rPr>
          <w:w w:val="105"/>
        </w:rPr>
        <w:t>significant changes to the corrective action plan, if the corrective action will not be completed within</w:t>
      </w:r>
      <w:r>
        <w:rPr>
          <w:spacing w:val="80"/>
          <w:w w:val="105"/>
        </w:rPr>
        <w:t xml:space="preserve"> </w:t>
      </w:r>
      <w:r>
        <w:rPr>
          <w:w w:val="105"/>
        </w:rPr>
        <w:t>60 days, and when the corrective action is complete. The focal point should be copied on these</w:t>
      </w:r>
      <w:r>
        <w:rPr>
          <w:spacing w:val="80"/>
          <w:w w:val="105"/>
        </w:rPr>
        <w:t xml:space="preserve"> </w:t>
      </w:r>
      <w:r>
        <w:rPr>
          <w:spacing w:val="-2"/>
          <w:w w:val="105"/>
        </w:rPr>
        <w:t>messages.</w:t>
      </w:r>
    </w:p>
    <w:p w14:paraId="5FB32D15" w14:textId="77777777" w:rsidR="006233FF" w:rsidRDefault="006233FF">
      <w:pPr>
        <w:pStyle w:val="BodyText"/>
        <w:spacing w:before="4"/>
        <w:rPr>
          <w:sz w:val="21"/>
        </w:rPr>
      </w:pPr>
    </w:p>
    <w:p w14:paraId="5FB32D16" w14:textId="77777777" w:rsidR="006233FF" w:rsidRDefault="009F2812">
      <w:pPr>
        <w:pStyle w:val="ListParagraph"/>
        <w:numPr>
          <w:ilvl w:val="0"/>
          <w:numId w:val="3"/>
        </w:numPr>
        <w:tabs>
          <w:tab w:val="left" w:pos="398"/>
        </w:tabs>
        <w:ind w:left="398" w:hanging="288"/>
      </w:pPr>
      <w:r>
        <w:rPr>
          <w:w w:val="105"/>
        </w:rPr>
        <w:t>Mandatory</w:t>
      </w:r>
      <w:r>
        <w:rPr>
          <w:spacing w:val="11"/>
          <w:w w:val="105"/>
        </w:rPr>
        <w:t xml:space="preserve"> </w:t>
      </w:r>
      <w:r>
        <w:rPr>
          <w:w w:val="105"/>
        </w:rPr>
        <w:t>Stay</w:t>
      </w:r>
      <w:r>
        <w:rPr>
          <w:spacing w:val="11"/>
          <w:w w:val="105"/>
        </w:rPr>
        <w:t xml:space="preserve"> </w:t>
      </w:r>
      <w:r>
        <w:rPr>
          <w:w w:val="105"/>
        </w:rPr>
        <w:t>of</w:t>
      </w:r>
      <w:r>
        <w:rPr>
          <w:spacing w:val="11"/>
          <w:w w:val="105"/>
        </w:rPr>
        <w:t xml:space="preserve"> </w:t>
      </w:r>
      <w:r>
        <w:rPr>
          <w:w w:val="105"/>
        </w:rPr>
        <w:t>Award</w:t>
      </w:r>
      <w:r>
        <w:rPr>
          <w:spacing w:val="11"/>
          <w:w w:val="105"/>
        </w:rPr>
        <w:t xml:space="preserve"> </w:t>
      </w:r>
      <w:r>
        <w:rPr>
          <w:w w:val="105"/>
        </w:rPr>
        <w:t>or</w:t>
      </w:r>
      <w:r>
        <w:rPr>
          <w:spacing w:val="11"/>
          <w:w w:val="105"/>
        </w:rPr>
        <w:t xml:space="preserve"> </w:t>
      </w:r>
      <w:r>
        <w:rPr>
          <w:spacing w:val="-2"/>
          <w:w w:val="105"/>
        </w:rPr>
        <w:t>Performance</w:t>
      </w:r>
    </w:p>
    <w:p w14:paraId="5FB32D17" w14:textId="77777777" w:rsidR="006233FF" w:rsidRDefault="006233FF">
      <w:pPr>
        <w:pStyle w:val="BodyText"/>
        <w:spacing w:before="10"/>
        <w:rPr>
          <w:sz w:val="23"/>
        </w:rPr>
      </w:pPr>
    </w:p>
    <w:p w14:paraId="5FB32D18" w14:textId="77777777" w:rsidR="006233FF" w:rsidRDefault="009F2812">
      <w:pPr>
        <w:pStyle w:val="ListParagraph"/>
        <w:numPr>
          <w:ilvl w:val="1"/>
          <w:numId w:val="3"/>
        </w:numPr>
        <w:tabs>
          <w:tab w:val="left" w:pos="450"/>
        </w:tabs>
        <w:ind w:left="450" w:hanging="340"/>
      </w:pPr>
      <w:r>
        <w:rPr>
          <w:w w:val="105"/>
        </w:rPr>
        <w:t>Statutory</w:t>
      </w:r>
      <w:r>
        <w:rPr>
          <w:spacing w:val="16"/>
          <w:w w:val="105"/>
        </w:rPr>
        <w:t xml:space="preserve"> </w:t>
      </w:r>
      <w:r>
        <w:rPr>
          <w:w w:val="105"/>
        </w:rPr>
        <w:t>Requirements</w:t>
      </w:r>
      <w:r>
        <w:rPr>
          <w:spacing w:val="17"/>
          <w:w w:val="105"/>
        </w:rPr>
        <w:t xml:space="preserve"> </w:t>
      </w:r>
      <w:r>
        <w:rPr>
          <w:w w:val="105"/>
        </w:rPr>
        <w:t>(31</w:t>
      </w:r>
      <w:r>
        <w:rPr>
          <w:spacing w:val="17"/>
          <w:w w:val="105"/>
        </w:rPr>
        <w:t xml:space="preserve"> </w:t>
      </w:r>
      <w:r>
        <w:rPr>
          <w:w w:val="105"/>
        </w:rPr>
        <w:t>USC</w:t>
      </w:r>
      <w:r>
        <w:rPr>
          <w:spacing w:val="16"/>
          <w:w w:val="105"/>
        </w:rPr>
        <w:t xml:space="preserve"> </w:t>
      </w:r>
      <w:r>
        <w:rPr>
          <w:w w:val="105"/>
        </w:rPr>
        <w:t>3551-</w:t>
      </w:r>
      <w:r>
        <w:rPr>
          <w:spacing w:val="-2"/>
          <w:w w:val="105"/>
        </w:rPr>
        <w:t>3556)</w:t>
      </w:r>
    </w:p>
    <w:p w14:paraId="5FB32D19" w14:textId="77777777" w:rsidR="006233FF" w:rsidRDefault="006233FF">
      <w:pPr>
        <w:sectPr w:rsidR="006233FF">
          <w:pgSz w:w="11910" w:h="16840"/>
          <w:pgMar w:top="820" w:right="740" w:bottom="280" w:left="740" w:header="720" w:footer="720" w:gutter="0"/>
          <w:cols w:space="720"/>
        </w:sectPr>
      </w:pPr>
    </w:p>
    <w:p w14:paraId="5FB32D1A" w14:textId="77777777" w:rsidR="006233FF" w:rsidRDefault="00243B3C">
      <w:pPr>
        <w:pStyle w:val="ListParagraph"/>
        <w:numPr>
          <w:ilvl w:val="2"/>
          <w:numId w:val="3"/>
        </w:numPr>
        <w:tabs>
          <w:tab w:val="left" w:pos="388"/>
        </w:tabs>
        <w:spacing w:before="82" w:line="271" w:lineRule="auto"/>
        <w:ind w:right="202" w:firstLine="0"/>
      </w:pPr>
      <w:hyperlink r:id="rId23" w:anchor="FAR_33_104">
        <w:r w:rsidR="009F2812">
          <w:rPr>
            <w:color w:val="27314A"/>
            <w:w w:val="105"/>
            <w:u w:val="single" w:color="27314A"/>
          </w:rPr>
          <w:t>FAR 33.104(c)(1)</w:t>
        </w:r>
      </w:hyperlink>
      <w:r w:rsidR="009F2812">
        <w:rPr>
          <w:w w:val="105"/>
        </w:rPr>
        <w:t xml:space="preserve">, in conjunction with </w:t>
      </w:r>
      <w:hyperlink r:id="rId24">
        <w:r w:rsidR="009F2812">
          <w:rPr>
            <w:color w:val="27314A"/>
            <w:w w:val="105"/>
            <w:u w:val="single" w:color="27314A"/>
          </w:rPr>
          <w:t>Class Deviation 2018-O0011, Enhanced Postaward</w:t>
        </w:r>
      </w:hyperlink>
      <w:r w:rsidR="009F2812">
        <w:rPr>
          <w:color w:val="27314A"/>
          <w:spacing w:val="40"/>
          <w:w w:val="105"/>
        </w:rPr>
        <w:t xml:space="preserve"> </w:t>
      </w:r>
      <w:hyperlink r:id="rId25">
        <w:r w:rsidR="009F2812">
          <w:rPr>
            <w:color w:val="27314A"/>
            <w:w w:val="105"/>
            <w:u w:val="single" w:color="27314A"/>
          </w:rPr>
          <w:t>Debriefing</w:t>
        </w:r>
        <w:r w:rsidR="009F2812">
          <w:rPr>
            <w:color w:val="27314A"/>
            <w:spacing w:val="21"/>
            <w:w w:val="105"/>
            <w:u w:val="single" w:color="27314A"/>
          </w:rPr>
          <w:t xml:space="preserve"> </w:t>
        </w:r>
        <w:r w:rsidR="009F2812">
          <w:rPr>
            <w:color w:val="27314A"/>
            <w:w w:val="105"/>
            <w:u w:val="single" w:color="27314A"/>
          </w:rPr>
          <w:t>Rights</w:t>
        </w:r>
      </w:hyperlink>
      <w:r w:rsidR="009F2812">
        <w:rPr>
          <w:w w:val="105"/>
        </w:rPr>
        <w:t>,</w:t>
      </w:r>
      <w:r w:rsidR="009F2812">
        <w:rPr>
          <w:spacing w:val="21"/>
          <w:w w:val="105"/>
        </w:rPr>
        <w:t xml:space="preserve"> </w:t>
      </w:r>
      <w:r w:rsidR="009F2812">
        <w:rPr>
          <w:w w:val="105"/>
        </w:rPr>
        <w:t>state</w:t>
      </w:r>
      <w:r w:rsidR="009F2812">
        <w:rPr>
          <w:spacing w:val="21"/>
          <w:w w:val="105"/>
        </w:rPr>
        <w:t xml:space="preserve"> </w:t>
      </w:r>
      <w:r w:rsidR="009F2812">
        <w:rPr>
          <w:w w:val="105"/>
        </w:rPr>
        <w:t>that</w:t>
      </w:r>
      <w:r w:rsidR="009F2812">
        <w:rPr>
          <w:spacing w:val="21"/>
          <w:w w:val="105"/>
        </w:rPr>
        <w:t xml:space="preserve"> </w:t>
      </w:r>
      <w:r w:rsidR="009F2812">
        <w:rPr>
          <w:w w:val="105"/>
        </w:rPr>
        <w:t>if</w:t>
      </w:r>
      <w:r w:rsidR="009F2812">
        <w:rPr>
          <w:spacing w:val="21"/>
          <w:w w:val="105"/>
        </w:rPr>
        <w:t xml:space="preserve"> </w:t>
      </w:r>
      <w:r w:rsidR="009F2812">
        <w:rPr>
          <w:w w:val="105"/>
        </w:rPr>
        <w:t>the</w:t>
      </w:r>
      <w:r w:rsidR="009F2812">
        <w:rPr>
          <w:spacing w:val="21"/>
          <w:w w:val="105"/>
        </w:rPr>
        <w:t xml:space="preserve"> </w:t>
      </w:r>
      <w:r w:rsidR="009F2812">
        <w:rPr>
          <w:w w:val="105"/>
        </w:rPr>
        <w:t>protest</w:t>
      </w:r>
      <w:r w:rsidR="009F2812">
        <w:rPr>
          <w:spacing w:val="21"/>
          <w:w w:val="105"/>
        </w:rPr>
        <w:t xml:space="preserve"> </w:t>
      </w:r>
      <w:r w:rsidR="009F2812">
        <w:rPr>
          <w:w w:val="105"/>
        </w:rPr>
        <w:t>is</w:t>
      </w:r>
      <w:r w:rsidR="009F2812">
        <w:rPr>
          <w:spacing w:val="21"/>
          <w:w w:val="105"/>
        </w:rPr>
        <w:t xml:space="preserve"> </w:t>
      </w:r>
      <w:r w:rsidR="009F2812">
        <w:rPr>
          <w:w w:val="105"/>
        </w:rPr>
        <w:t>received</w:t>
      </w:r>
      <w:r w:rsidR="009F2812">
        <w:rPr>
          <w:spacing w:val="21"/>
          <w:w w:val="105"/>
        </w:rPr>
        <w:t xml:space="preserve"> </w:t>
      </w:r>
      <w:r w:rsidR="009F2812">
        <w:rPr>
          <w:w w:val="105"/>
        </w:rPr>
        <w:t>within</w:t>
      </w:r>
      <w:r w:rsidR="009F2812">
        <w:rPr>
          <w:spacing w:val="21"/>
          <w:w w:val="105"/>
        </w:rPr>
        <w:t xml:space="preserve"> </w:t>
      </w:r>
      <w:r w:rsidR="009F2812">
        <w:rPr>
          <w:w w:val="105"/>
        </w:rPr>
        <w:t>the</w:t>
      </w:r>
      <w:r w:rsidR="009F2812">
        <w:rPr>
          <w:spacing w:val="21"/>
          <w:w w:val="105"/>
        </w:rPr>
        <w:t xml:space="preserve"> </w:t>
      </w:r>
      <w:r w:rsidR="009F2812">
        <w:rPr>
          <w:w w:val="105"/>
        </w:rPr>
        <w:t>following</w:t>
      </w:r>
      <w:r w:rsidR="009F2812">
        <w:rPr>
          <w:spacing w:val="21"/>
          <w:w w:val="105"/>
        </w:rPr>
        <w:t xml:space="preserve"> </w:t>
      </w:r>
      <w:r w:rsidR="009F2812">
        <w:rPr>
          <w:w w:val="105"/>
        </w:rPr>
        <w:t>deadlines,</w:t>
      </w:r>
      <w:r w:rsidR="009F2812">
        <w:rPr>
          <w:spacing w:val="21"/>
          <w:w w:val="105"/>
        </w:rPr>
        <w:t xml:space="preserve"> </w:t>
      </w:r>
      <w:r w:rsidR="009F2812">
        <w:rPr>
          <w:w w:val="105"/>
        </w:rPr>
        <w:t>the</w:t>
      </w:r>
      <w:r w:rsidR="009F2812">
        <w:rPr>
          <w:spacing w:val="21"/>
          <w:w w:val="105"/>
        </w:rPr>
        <w:t xml:space="preserve"> </w:t>
      </w:r>
      <w:r w:rsidR="009F2812">
        <w:rPr>
          <w:w w:val="105"/>
        </w:rPr>
        <w:t>agency</w:t>
      </w:r>
      <w:r w:rsidR="009F2812">
        <w:rPr>
          <w:spacing w:val="21"/>
          <w:w w:val="105"/>
        </w:rPr>
        <w:t xml:space="preserve"> </w:t>
      </w:r>
      <w:r w:rsidR="009F2812">
        <w:rPr>
          <w:w w:val="105"/>
        </w:rPr>
        <w:t>has to</w:t>
      </w:r>
      <w:r w:rsidR="009F2812">
        <w:rPr>
          <w:spacing w:val="15"/>
          <w:w w:val="105"/>
        </w:rPr>
        <w:t xml:space="preserve"> </w:t>
      </w:r>
      <w:r w:rsidR="009F2812">
        <w:rPr>
          <w:w w:val="105"/>
        </w:rPr>
        <w:t>withhold</w:t>
      </w:r>
      <w:r w:rsidR="009F2812">
        <w:rPr>
          <w:spacing w:val="15"/>
          <w:w w:val="105"/>
        </w:rPr>
        <w:t xml:space="preserve"> </w:t>
      </w:r>
      <w:r w:rsidR="009F2812">
        <w:rPr>
          <w:w w:val="105"/>
        </w:rPr>
        <w:t>award</w:t>
      </w:r>
      <w:r w:rsidR="009F2812">
        <w:rPr>
          <w:spacing w:val="15"/>
          <w:w w:val="105"/>
        </w:rPr>
        <w:t xml:space="preserve"> </w:t>
      </w:r>
      <w:r w:rsidR="009F2812">
        <w:rPr>
          <w:w w:val="105"/>
        </w:rPr>
        <w:t>or,</w:t>
      </w:r>
      <w:r w:rsidR="009F2812">
        <w:rPr>
          <w:spacing w:val="15"/>
          <w:w w:val="105"/>
        </w:rPr>
        <w:t xml:space="preserve"> </w:t>
      </w:r>
      <w:r w:rsidR="009F2812">
        <w:rPr>
          <w:w w:val="105"/>
        </w:rPr>
        <w:t>if</w:t>
      </w:r>
      <w:r w:rsidR="009F2812">
        <w:rPr>
          <w:spacing w:val="15"/>
          <w:w w:val="105"/>
        </w:rPr>
        <w:t xml:space="preserve"> </w:t>
      </w:r>
      <w:r w:rsidR="009F2812">
        <w:rPr>
          <w:w w:val="105"/>
        </w:rPr>
        <w:t>award</w:t>
      </w:r>
      <w:r w:rsidR="009F2812">
        <w:rPr>
          <w:spacing w:val="15"/>
          <w:w w:val="105"/>
        </w:rPr>
        <w:t xml:space="preserve"> </w:t>
      </w:r>
      <w:r w:rsidR="009F2812">
        <w:rPr>
          <w:w w:val="105"/>
        </w:rPr>
        <w:t>has</w:t>
      </w:r>
      <w:r w:rsidR="009F2812">
        <w:rPr>
          <w:spacing w:val="15"/>
          <w:w w:val="105"/>
        </w:rPr>
        <w:t xml:space="preserve"> </w:t>
      </w:r>
      <w:r w:rsidR="009F2812">
        <w:rPr>
          <w:w w:val="105"/>
        </w:rPr>
        <w:t>been</w:t>
      </w:r>
      <w:r w:rsidR="009F2812">
        <w:rPr>
          <w:spacing w:val="15"/>
          <w:w w:val="105"/>
        </w:rPr>
        <w:t xml:space="preserve"> </w:t>
      </w:r>
      <w:r w:rsidR="009F2812">
        <w:rPr>
          <w:w w:val="105"/>
        </w:rPr>
        <w:t>made,</w:t>
      </w:r>
      <w:r w:rsidR="009F2812">
        <w:rPr>
          <w:spacing w:val="15"/>
          <w:w w:val="105"/>
        </w:rPr>
        <w:t xml:space="preserve"> </w:t>
      </w:r>
      <w:r w:rsidR="009F2812">
        <w:rPr>
          <w:w w:val="105"/>
        </w:rPr>
        <w:t>immediately</w:t>
      </w:r>
      <w:r w:rsidR="009F2812">
        <w:rPr>
          <w:spacing w:val="15"/>
          <w:w w:val="105"/>
        </w:rPr>
        <w:t xml:space="preserve"> </w:t>
      </w:r>
      <w:r w:rsidR="009F2812">
        <w:rPr>
          <w:w w:val="105"/>
        </w:rPr>
        <w:t>issue</w:t>
      </w:r>
      <w:r w:rsidR="009F2812">
        <w:rPr>
          <w:spacing w:val="15"/>
          <w:w w:val="105"/>
        </w:rPr>
        <w:t xml:space="preserve"> </w:t>
      </w:r>
      <w:r w:rsidR="009F2812">
        <w:rPr>
          <w:w w:val="105"/>
        </w:rPr>
        <w:t>a</w:t>
      </w:r>
      <w:r w:rsidR="009F2812">
        <w:rPr>
          <w:spacing w:val="15"/>
          <w:w w:val="105"/>
        </w:rPr>
        <w:t xml:space="preserve"> </w:t>
      </w:r>
      <w:r w:rsidR="009F2812">
        <w:rPr>
          <w:w w:val="105"/>
        </w:rPr>
        <w:t>stop</w:t>
      </w:r>
      <w:r w:rsidR="009F2812">
        <w:rPr>
          <w:spacing w:val="15"/>
          <w:w w:val="105"/>
        </w:rPr>
        <w:t xml:space="preserve"> </w:t>
      </w:r>
      <w:r w:rsidR="009F2812">
        <w:rPr>
          <w:w w:val="105"/>
        </w:rPr>
        <w:t>work</w:t>
      </w:r>
      <w:r w:rsidR="009F2812">
        <w:rPr>
          <w:spacing w:val="15"/>
          <w:w w:val="105"/>
        </w:rPr>
        <w:t xml:space="preserve"> </w:t>
      </w:r>
      <w:r w:rsidR="009F2812">
        <w:rPr>
          <w:w w:val="105"/>
        </w:rPr>
        <w:t>order</w:t>
      </w:r>
      <w:r w:rsidR="009F2812">
        <w:rPr>
          <w:spacing w:val="15"/>
          <w:w w:val="105"/>
        </w:rPr>
        <w:t xml:space="preserve"> </w:t>
      </w:r>
      <w:r w:rsidR="009F2812">
        <w:rPr>
          <w:w w:val="105"/>
        </w:rPr>
        <w:t>to</w:t>
      </w:r>
      <w:r w:rsidR="009F2812">
        <w:rPr>
          <w:spacing w:val="15"/>
          <w:w w:val="105"/>
        </w:rPr>
        <w:t xml:space="preserve"> </w:t>
      </w:r>
      <w:r w:rsidR="009F2812">
        <w:rPr>
          <w:w w:val="105"/>
        </w:rPr>
        <w:t>the</w:t>
      </w:r>
      <w:r w:rsidR="009F2812">
        <w:rPr>
          <w:spacing w:val="15"/>
          <w:w w:val="105"/>
        </w:rPr>
        <w:t xml:space="preserve"> </w:t>
      </w:r>
      <w:r w:rsidR="009F2812">
        <w:rPr>
          <w:w w:val="105"/>
        </w:rPr>
        <w:t>awardee:</w:t>
      </w:r>
    </w:p>
    <w:p w14:paraId="5FB32D1B" w14:textId="77777777" w:rsidR="006233FF" w:rsidRDefault="006233FF">
      <w:pPr>
        <w:pStyle w:val="BodyText"/>
        <w:spacing w:before="1"/>
        <w:rPr>
          <w:sz w:val="21"/>
        </w:rPr>
      </w:pPr>
    </w:p>
    <w:p w14:paraId="5FB32D1C" w14:textId="77777777" w:rsidR="006233FF" w:rsidRDefault="009F2812">
      <w:pPr>
        <w:pStyle w:val="BodyText"/>
        <w:spacing w:before="1"/>
        <w:ind w:left="110"/>
      </w:pPr>
      <w:r>
        <w:rPr>
          <w:w w:val="105"/>
        </w:rPr>
        <w:t>Ten</w:t>
      </w:r>
      <w:r>
        <w:rPr>
          <w:spacing w:val="13"/>
          <w:w w:val="105"/>
        </w:rPr>
        <w:t xml:space="preserve"> </w:t>
      </w:r>
      <w:r>
        <w:rPr>
          <w:w w:val="105"/>
        </w:rPr>
        <w:t>days</w:t>
      </w:r>
      <w:r>
        <w:rPr>
          <w:spacing w:val="13"/>
          <w:w w:val="105"/>
        </w:rPr>
        <w:t xml:space="preserve"> </w:t>
      </w:r>
      <w:r>
        <w:rPr>
          <w:w w:val="105"/>
        </w:rPr>
        <w:t>after</w:t>
      </w:r>
      <w:r>
        <w:rPr>
          <w:spacing w:val="13"/>
          <w:w w:val="105"/>
        </w:rPr>
        <w:t xml:space="preserve"> </w:t>
      </w:r>
      <w:r>
        <w:rPr>
          <w:w w:val="105"/>
        </w:rPr>
        <w:t>date</w:t>
      </w:r>
      <w:r>
        <w:rPr>
          <w:spacing w:val="14"/>
          <w:w w:val="105"/>
        </w:rPr>
        <w:t xml:space="preserve"> </w:t>
      </w:r>
      <w:r>
        <w:rPr>
          <w:w w:val="105"/>
        </w:rPr>
        <w:t>of</w:t>
      </w:r>
      <w:r>
        <w:rPr>
          <w:spacing w:val="13"/>
          <w:w w:val="105"/>
        </w:rPr>
        <w:t xml:space="preserve"> </w:t>
      </w:r>
      <w:r>
        <w:rPr>
          <w:w w:val="105"/>
        </w:rPr>
        <w:t>contract</w:t>
      </w:r>
      <w:r>
        <w:rPr>
          <w:spacing w:val="13"/>
          <w:w w:val="105"/>
        </w:rPr>
        <w:t xml:space="preserve"> </w:t>
      </w:r>
      <w:r>
        <w:rPr>
          <w:spacing w:val="-2"/>
          <w:w w:val="105"/>
        </w:rPr>
        <w:t>award;</w:t>
      </w:r>
    </w:p>
    <w:p w14:paraId="5FB32D1D" w14:textId="77777777" w:rsidR="006233FF" w:rsidRDefault="006233FF">
      <w:pPr>
        <w:pStyle w:val="BodyText"/>
        <w:spacing w:before="10"/>
        <w:rPr>
          <w:sz w:val="23"/>
        </w:rPr>
      </w:pPr>
    </w:p>
    <w:p w14:paraId="5FB32D1E" w14:textId="77777777" w:rsidR="006233FF" w:rsidRDefault="009F2812">
      <w:pPr>
        <w:pStyle w:val="BodyText"/>
        <w:spacing w:line="271" w:lineRule="auto"/>
        <w:ind w:left="110"/>
      </w:pPr>
      <w:r>
        <w:rPr>
          <w:w w:val="105"/>
        </w:rPr>
        <w:t>If a debriefing is required, five days after the debriefing date offered to the protester under a timely</w:t>
      </w:r>
      <w:r>
        <w:rPr>
          <w:spacing w:val="80"/>
          <w:w w:val="105"/>
        </w:rPr>
        <w:t xml:space="preserve"> </w:t>
      </w:r>
      <w:r>
        <w:rPr>
          <w:w w:val="105"/>
        </w:rPr>
        <w:t>debriefing request and no additional questions related to the debriefing are submitted; or</w:t>
      </w:r>
    </w:p>
    <w:p w14:paraId="5FB32D1F" w14:textId="77777777" w:rsidR="006233FF" w:rsidRDefault="006233FF">
      <w:pPr>
        <w:pStyle w:val="BodyText"/>
        <w:spacing w:before="1"/>
        <w:rPr>
          <w:sz w:val="21"/>
        </w:rPr>
      </w:pPr>
    </w:p>
    <w:p w14:paraId="5FB32D20" w14:textId="77777777" w:rsidR="006233FF" w:rsidRDefault="009F2812">
      <w:pPr>
        <w:pStyle w:val="BodyText"/>
        <w:spacing w:before="1" w:line="271" w:lineRule="auto"/>
        <w:ind w:left="110"/>
      </w:pPr>
      <w:r>
        <w:rPr>
          <w:w w:val="105"/>
        </w:rPr>
        <w:t>Five days after the government delivers its written response to additional questions submitted by the unsuccessful offeror.</w:t>
      </w:r>
    </w:p>
    <w:p w14:paraId="5FB32D21" w14:textId="77777777" w:rsidR="006233FF" w:rsidRDefault="006233FF">
      <w:pPr>
        <w:pStyle w:val="BodyText"/>
        <w:spacing w:before="1"/>
        <w:rPr>
          <w:sz w:val="21"/>
        </w:rPr>
      </w:pPr>
    </w:p>
    <w:p w14:paraId="5FB32D22" w14:textId="77777777" w:rsidR="006233FF" w:rsidRDefault="009F2812">
      <w:pPr>
        <w:pStyle w:val="ListParagraph"/>
        <w:numPr>
          <w:ilvl w:val="2"/>
          <w:numId w:val="3"/>
        </w:numPr>
        <w:tabs>
          <w:tab w:val="left" w:pos="450"/>
        </w:tabs>
        <w:spacing w:line="271" w:lineRule="auto"/>
        <w:ind w:right="220" w:firstLine="0"/>
      </w:pPr>
      <w:r>
        <w:rPr>
          <w:w w:val="105"/>
        </w:rPr>
        <w:t>The Department of the Air Force can override a stay in appropriate circumstances when it can</w:t>
      </w:r>
      <w:r>
        <w:rPr>
          <w:spacing w:val="40"/>
          <w:w w:val="105"/>
        </w:rPr>
        <w:t xml:space="preserve"> </w:t>
      </w:r>
      <w:r>
        <w:rPr>
          <w:w w:val="105"/>
        </w:rPr>
        <w:t>show a requisite level of harm resulting from a delay of contract award or performance. A challenge</w:t>
      </w:r>
      <w:r>
        <w:rPr>
          <w:spacing w:val="80"/>
          <w:w w:val="150"/>
        </w:rPr>
        <w:t xml:space="preserve"> </w:t>
      </w:r>
      <w:r>
        <w:rPr>
          <w:w w:val="105"/>
        </w:rPr>
        <w:t>to</w:t>
      </w:r>
      <w:r>
        <w:rPr>
          <w:spacing w:val="32"/>
          <w:w w:val="105"/>
        </w:rPr>
        <w:t xml:space="preserve"> </w:t>
      </w:r>
      <w:r>
        <w:rPr>
          <w:w w:val="105"/>
        </w:rPr>
        <w:t>the</w:t>
      </w:r>
      <w:r>
        <w:rPr>
          <w:spacing w:val="32"/>
          <w:w w:val="105"/>
        </w:rPr>
        <w:t xml:space="preserve"> </w:t>
      </w:r>
      <w:r>
        <w:rPr>
          <w:w w:val="105"/>
        </w:rPr>
        <w:t>override</w:t>
      </w:r>
      <w:r>
        <w:rPr>
          <w:spacing w:val="32"/>
          <w:w w:val="105"/>
        </w:rPr>
        <w:t xml:space="preserve"> </w:t>
      </w:r>
      <w:r>
        <w:rPr>
          <w:w w:val="105"/>
        </w:rPr>
        <w:t>decision</w:t>
      </w:r>
      <w:r>
        <w:rPr>
          <w:spacing w:val="32"/>
          <w:w w:val="105"/>
        </w:rPr>
        <w:t xml:space="preserve"> </w:t>
      </w:r>
      <w:r>
        <w:rPr>
          <w:w w:val="105"/>
        </w:rPr>
        <w:t>is</w:t>
      </w:r>
      <w:r>
        <w:rPr>
          <w:spacing w:val="32"/>
          <w:w w:val="105"/>
        </w:rPr>
        <w:t xml:space="preserve"> </w:t>
      </w:r>
      <w:r>
        <w:rPr>
          <w:w w:val="105"/>
        </w:rPr>
        <w:t>brought</w:t>
      </w:r>
      <w:r>
        <w:rPr>
          <w:spacing w:val="32"/>
          <w:w w:val="105"/>
        </w:rPr>
        <w:t xml:space="preserve"> </w:t>
      </w:r>
      <w:r>
        <w:rPr>
          <w:w w:val="105"/>
        </w:rPr>
        <w:t>before</w:t>
      </w:r>
      <w:r>
        <w:rPr>
          <w:spacing w:val="32"/>
          <w:w w:val="105"/>
        </w:rPr>
        <w:t xml:space="preserve"> </w:t>
      </w:r>
      <w:r>
        <w:rPr>
          <w:w w:val="105"/>
        </w:rPr>
        <w:t>the</w:t>
      </w:r>
      <w:r>
        <w:rPr>
          <w:spacing w:val="32"/>
          <w:w w:val="105"/>
        </w:rPr>
        <w:t xml:space="preserve"> </w:t>
      </w:r>
      <w:r>
        <w:rPr>
          <w:w w:val="105"/>
        </w:rPr>
        <w:t>Court</w:t>
      </w:r>
      <w:r>
        <w:rPr>
          <w:spacing w:val="32"/>
          <w:w w:val="105"/>
        </w:rPr>
        <w:t xml:space="preserve"> </w:t>
      </w:r>
      <w:r>
        <w:rPr>
          <w:w w:val="105"/>
        </w:rPr>
        <w:t>of</w:t>
      </w:r>
      <w:r>
        <w:rPr>
          <w:spacing w:val="32"/>
          <w:w w:val="105"/>
        </w:rPr>
        <w:t xml:space="preserve"> </w:t>
      </w:r>
      <w:r>
        <w:rPr>
          <w:w w:val="105"/>
        </w:rPr>
        <w:t>Federal</w:t>
      </w:r>
      <w:r>
        <w:rPr>
          <w:spacing w:val="32"/>
          <w:w w:val="105"/>
        </w:rPr>
        <w:t xml:space="preserve"> </w:t>
      </w:r>
      <w:r>
        <w:rPr>
          <w:w w:val="105"/>
        </w:rPr>
        <w:t>Claims</w:t>
      </w:r>
      <w:r>
        <w:rPr>
          <w:spacing w:val="32"/>
          <w:w w:val="105"/>
        </w:rPr>
        <w:t xml:space="preserve"> </w:t>
      </w:r>
      <w:r>
        <w:rPr>
          <w:w w:val="105"/>
        </w:rPr>
        <w:t>vice</w:t>
      </w:r>
      <w:r>
        <w:rPr>
          <w:spacing w:val="32"/>
          <w:w w:val="105"/>
        </w:rPr>
        <w:t xml:space="preserve"> </w:t>
      </w:r>
      <w:r>
        <w:rPr>
          <w:w w:val="105"/>
        </w:rPr>
        <w:t>GAO.</w:t>
      </w:r>
    </w:p>
    <w:p w14:paraId="5FB32D23" w14:textId="77777777" w:rsidR="006233FF" w:rsidRDefault="006233FF">
      <w:pPr>
        <w:pStyle w:val="BodyText"/>
        <w:spacing w:before="1"/>
        <w:rPr>
          <w:sz w:val="21"/>
        </w:rPr>
      </w:pPr>
    </w:p>
    <w:p w14:paraId="5FB32D24" w14:textId="77777777" w:rsidR="006233FF" w:rsidRDefault="009F2812">
      <w:pPr>
        <w:pStyle w:val="ListParagraph"/>
        <w:numPr>
          <w:ilvl w:val="1"/>
          <w:numId w:val="3"/>
        </w:numPr>
        <w:tabs>
          <w:tab w:val="left" w:pos="450"/>
        </w:tabs>
        <w:ind w:left="450" w:hanging="340"/>
      </w:pPr>
      <w:r>
        <w:rPr>
          <w:w w:val="105"/>
        </w:rPr>
        <w:t>Overriding</w:t>
      </w:r>
      <w:r>
        <w:rPr>
          <w:spacing w:val="10"/>
          <w:w w:val="105"/>
        </w:rPr>
        <w:t xml:space="preserve"> </w:t>
      </w:r>
      <w:r>
        <w:rPr>
          <w:w w:val="105"/>
        </w:rPr>
        <w:t>Stay</w:t>
      </w:r>
      <w:r>
        <w:rPr>
          <w:spacing w:val="11"/>
          <w:w w:val="105"/>
        </w:rPr>
        <w:t xml:space="preserve"> </w:t>
      </w:r>
      <w:r>
        <w:rPr>
          <w:w w:val="105"/>
        </w:rPr>
        <w:t>of</w:t>
      </w:r>
      <w:r>
        <w:rPr>
          <w:spacing w:val="11"/>
          <w:w w:val="105"/>
        </w:rPr>
        <w:t xml:space="preserve"> </w:t>
      </w:r>
      <w:r>
        <w:rPr>
          <w:w w:val="105"/>
        </w:rPr>
        <w:t>Award</w:t>
      </w:r>
      <w:r>
        <w:rPr>
          <w:spacing w:val="11"/>
          <w:w w:val="105"/>
        </w:rPr>
        <w:t xml:space="preserve"> </w:t>
      </w:r>
      <w:r>
        <w:rPr>
          <w:w w:val="105"/>
        </w:rPr>
        <w:t>(protest</w:t>
      </w:r>
      <w:r>
        <w:rPr>
          <w:spacing w:val="11"/>
          <w:w w:val="105"/>
        </w:rPr>
        <w:t xml:space="preserve"> </w:t>
      </w:r>
      <w:r>
        <w:rPr>
          <w:w w:val="105"/>
        </w:rPr>
        <w:t>filed</w:t>
      </w:r>
      <w:r>
        <w:rPr>
          <w:spacing w:val="11"/>
          <w:w w:val="105"/>
        </w:rPr>
        <w:t xml:space="preserve"> </w:t>
      </w:r>
      <w:r>
        <w:rPr>
          <w:w w:val="105"/>
        </w:rPr>
        <w:t>before</w:t>
      </w:r>
      <w:r>
        <w:rPr>
          <w:spacing w:val="11"/>
          <w:w w:val="105"/>
        </w:rPr>
        <w:t xml:space="preserve"> </w:t>
      </w:r>
      <w:r>
        <w:rPr>
          <w:spacing w:val="-2"/>
          <w:w w:val="105"/>
        </w:rPr>
        <w:t>award).</w:t>
      </w:r>
    </w:p>
    <w:p w14:paraId="5FB32D25" w14:textId="77777777" w:rsidR="006233FF" w:rsidRDefault="006233FF">
      <w:pPr>
        <w:pStyle w:val="BodyText"/>
        <w:spacing w:before="11"/>
        <w:rPr>
          <w:sz w:val="23"/>
        </w:rPr>
      </w:pPr>
    </w:p>
    <w:p w14:paraId="5FB32D26" w14:textId="77777777" w:rsidR="006233FF" w:rsidRDefault="009F2812">
      <w:pPr>
        <w:pStyle w:val="ListParagraph"/>
        <w:numPr>
          <w:ilvl w:val="2"/>
          <w:numId w:val="3"/>
        </w:numPr>
        <w:tabs>
          <w:tab w:val="left" w:pos="388"/>
        </w:tabs>
        <w:ind w:left="388" w:hanging="278"/>
      </w:pPr>
      <w:r>
        <w:rPr>
          <w:w w:val="105"/>
        </w:rPr>
        <w:t>See</w:t>
      </w:r>
      <w:r>
        <w:rPr>
          <w:spacing w:val="17"/>
          <w:w w:val="105"/>
        </w:rPr>
        <w:t xml:space="preserve"> </w:t>
      </w:r>
      <w:hyperlink r:id="rId26" w:anchor="DAFFARS_5333_104">
        <w:r>
          <w:rPr>
            <w:color w:val="27314A"/>
            <w:w w:val="105"/>
            <w:u w:val="single" w:color="27314A"/>
          </w:rPr>
          <w:t>DAFFARS</w:t>
        </w:r>
        <w:r>
          <w:rPr>
            <w:color w:val="27314A"/>
            <w:spacing w:val="18"/>
            <w:w w:val="105"/>
            <w:u w:val="single" w:color="27314A"/>
          </w:rPr>
          <w:t xml:space="preserve"> </w:t>
        </w:r>
        <w:r>
          <w:rPr>
            <w:color w:val="27314A"/>
            <w:w w:val="105"/>
            <w:u w:val="single" w:color="27314A"/>
          </w:rPr>
          <w:t>5333.104(b)(1)</w:t>
        </w:r>
      </w:hyperlink>
      <w:r>
        <w:rPr>
          <w:color w:val="27314A"/>
          <w:spacing w:val="18"/>
          <w:w w:val="105"/>
        </w:rPr>
        <w:t xml:space="preserve"> </w:t>
      </w:r>
      <w:r>
        <w:rPr>
          <w:w w:val="105"/>
        </w:rPr>
        <w:t>for</w:t>
      </w:r>
      <w:r>
        <w:rPr>
          <w:spacing w:val="18"/>
          <w:w w:val="105"/>
        </w:rPr>
        <w:t xml:space="preserve"> </w:t>
      </w:r>
      <w:r>
        <w:rPr>
          <w:w w:val="105"/>
        </w:rPr>
        <w:t>processing</w:t>
      </w:r>
      <w:r>
        <w:rPr>
          <w:spacing w:val="18"/>
          <w:w w:val="105"/>
        </w:rPr>
        <w:t xml:space="preserve"> </w:t>
      </w:r>
      <w:r>
        <w:rPr>
          <w:spacing w:val="-2"/>
          <w:w w:val="105"/>
        </w:rPr>
        <w:t>instructions.</w:t>
      </w:r>
    </w:p>
    <w:p w14:paraId="5FB32D27" w14:textId="77777777" w:rsidR="006233FF" w:rsidRDefault="006233FF">
      <w:pPr>
        <w:pStyle w:val="BodyText"/>
        <w:spacing w:before="11"/>
        <w:rPr>
          <w:sz w:val="23"/>
        </w:rPr>
      </w:pPr>
    </w:p>
    <w:p w14:paraId="5FB32D28" w14:textId="77777777" w:rsidR="006233FF" w:rsidRDefault="009F2812">
      <w:pPr>
        <w:pStyle w:val="ListParagraph"/>
        <w:numPr>
          <w:ilvl w:val="2"/>
          <w:numId w:val="3"/>
        </w:numPr>
        <w:tabs>
          <w:tab w:val="left" w:pos="450"/>
        </w:tabs>
        <w:spacing w:line="271" w:lineRule="auto"/>
        <w:ind w:right="481" w:firstLine="0"/>
      </w:pPr>
      <w:r>
        <w:rPr>
          <w:w w:val="105"/>
        </w:rPr>
        <w:t>A stay of award may only be overridden by “urgent and compelling circumstances that significantly affect interests of the United States.” These circumstances may include delays, work</w:t>
      </w:r>
      <w:r>
        <w:rPr>
          <w:spacing w:val="80"/>
          <w:w w:val="150"/>
        </w:rPr>
        <w:t xml:space="preserve"> </w:t>
      </w:r>
      <w:r>
        <w:rPr>
          <w:w w:val="105"/>
        </w:rPr>
        <w:t>stoppages, or performance degradations that severely impact mission-critical operations.</w:t>
      </w:r>
    </w:p>
    <w:p w14:paraId="5FB32D29" w14:textId="77777777" w:rsidR="006233FF" w:rsidRDefault="006233FF">
      <w:pPr>
        <w:pStyle w:val="BodyText"/>
        <w:spacing w:before="1"/>
        <w:rPr>
          <w:sz w:val="21"/>
        </w:rPr>
      </w:pPr>
    </w:p>
    <w:p w14:paraId="5FB32D2A" w14:textId="77777777" w:rsidR="006233FF" w:rsidRDefault="009F2812">
      <w:pPr>
        <w:pStyle w:val="ListParagraph"/>
        <w:numPr>
          <w:ilvl w:val="2"/>
          <w:numId w:val="3"/>
        </w:numPr>
        <w:tabs>
          <w:tab w:val="left" w:pos="512"/>
        </w:tabs>
        <w:spacing w:before="1" w:line="271" w:lineRule="auto"/>
        <w:ind w:right="253" w:firstLine="0"/>
      </w:pPr>
      <w:r>
        <w:rPr>
          <w:w w:val="105"/>
        </w:rPr>
        <w:t>All requests must include facts that establish the urgent and compelling circumstances that</w:t>
      </w:r>
      <w:r>
        <w:rPr>
          <w:spacing w:val="40"/>
          <w:w w:val="105"/>
        </w:rPr>
        <w:t xml:space="preserve"> </w:t>
      </w:r>
      <w:r>
        <w:rPr>
          <w:w w:val="105"/>
        </w:rPr>
        <w:t>significantly</w:t>
      </w:r>
      <w:r>
        <w:rPr>
          <w:spacing w:val="32"/>
          <w:w w:val="105"/>
        </w:rPr>
        <w:t xml:space="preserve"> </w:t>
      </w:r>
      <w:r>
        <w:rPr>
          <w:w w:val="105"/>
        </w:rPr>
        <w:t>affect</w:t>
      </w:r>
      <w:r>
        <w:rPr>
          <w:spacing w:val="32"/>
          <w:w w:val="105"/>
        </w:rPr>
        <w:t xml:space="preserve"> </w:t>
      </w:r>
      <w:r>
        <w:rPr>
          <w:w w:val="105"/>
        </w:rPr>
        <w:t>the</w:t>
      </w:r>
      <w:r>
        <w:rPr>
          <w:spacing w:val="32"/>
          <w:w w:val="105"/>
        </w:rPr>
        <w:t xml:space="preserve"> </w:t>
      </w:r>
      <w:r>
        <w:rPr>
          <w:w w:val="105"/>
        </w:rPr>
        <w:t>interests</w:t>
      </w:r>
      <w:r>
        <w:rPr>
          <w:spacing w:val="32"/>
          <w:w w:val="105"/>
        </w:rPr>
        <w:t xml:space="preserve"> </w:t>
      </w:r>
      <w:r>
        <w:rPr>
          <w:w w:val="105"/>
        </w:rPr>
        <w:t>of</w:t>
      </w:r>
      <w:r>
        <w:rPr>
          <w:spacing w:val="32"/>
          <w:w w:val="105"/>
        </w:rPr>
        <w:t xml:space="preserve"> </w:t>
      </w:r>
      <w:r>
        <w:rPr>
          <w:w w:val="105"/>
        </w:rPr>
        <w:t>the</w:t>
      </w:r>
      <w:r>
        <w:rPr>
          <w:spacing w:val="32"/>
          <w:w w:val="105"/>
        </w:rPr>
        <w:t xml:space="preserve"> </w:t>
      </w:r>
      <w:r>
        <w:rPr>
          <w:w w:val="105"/>
        </w:rPr>
        <w:t>United</w:t>
      </w:r>
      <w:r>
        <w:rPr>
          <w:spacing w:val="32"/>
          <w:w w:val="105"/>
        </w:rPr>
        <w:t xml:space="preserve"> </w:t>
      </w:r>
      <w:r>
        <w:rPr>
          <w:w w:val="105"/>
        </w:rPr>
        <w:t>States.</w:t>
      </w:r>
      <w:r>
        <w:rPr>
          <w:spacing w:val="32"/>
          <w:w w:val="105"/>
        </w:rPr>
        <w:t xml:space="preserve"> </w:t>
      </w:r>
      <w:r>
        <w:rPr>
          <w:w w:val="105"/>
        </w:rPr>
        <w:t>The</w:t>
      </w:r>
      <w:r>
        <w:rPr>
          <w:spacing w:val="32"/>
          <w:w w:val="105"/>
        </w:rPr>
        <w:t xml:space="preserve"> </w:t>
      </w:r>
      <w:r>
        <w:rPr>
          <w:w w:val="105"/>
        </w:rPr>
        <w:t>request</w:t>
      </w:r>
      <w:r>
        <w:rPr>
          <w:spacing w:val="32"/>
          <w:w w:val="105"/>
        </w:rPr>
        <w:t xml:space="preserve"> </w:t>
      </w:r>
      <w:r>
        <w:rPr>
          <w:w w:val="105"/>
        </w:rPr>
        <w:t>must</w:t>
      </w:r>
      <w:r>
        <w:rPr>
          <w:spacing w:val="32"/>
          <w:w w:val="105"/>
        </w:rPr>
        <w:t xml:space="preserve"> </w:t>
      </w:r>
      <w:r>
        <w:rPr>
          <w:w w:val="105"/>
        </w:rPr>
        <w:t>explain,</w:t>
      </w:r>
      <w:r>
        <w:rPr>
          <w:spacing w:val="32"/>
          <w:w w:val="105"/>
        </w:rPr>
        <w:t xml:space="preserve"> </w:t>
      </w:r>
      <w:r>
        <w:rPr>
          <w:w w:val="105"/>
        </w:rPr>
        <w:t>if</w:t>
      </w:r>
      <w:r>
        <w:rPr>
          <w:spacing w:val="32"/>
          <w:w w:val="105"/>
        </w:rPr>
        <w:t xml:space="preserve"> </w:t>
      </w:r>
      <w:r>
        <w:rPr>
          <w:w w:val="105"/>
        </w:rPr>
        <w:t>there</w:t>
      </w:r>
      <w:r>
        <w:rPr>
          <w:spacing w:val="32"/>
          <w:w w:val="105"/>
        </w:rPr>
        <w:t xml:space="preserve"> </w:t>
      </w:r>
      <w:r>
        <w:rPr>
          <w:w w:val="105"/>
        </w:rPr>
        <w:t>is</w:t>
      </w:r>
      <w:r>
        <w:rPr>
          <w:spacing w:val="32"/>
          <w:w w:val="105"/>
        </w:rPr>
        <w:t xml:space="preserve"> </w:t>
      </w:r>
      <w:r>
        <w:rPr>
          <w:w w:val="105"/>
        </w:rPr>
        <w:t>an incumbent, why the incumbent’s contract cannot be extended. The request must explain what other</w:t>
      </w:r>
      <w:r>
        <w:rPr>
          <w:spacing w:val="40"/>
          <w:w w:val="105"/>
        </w:rPr>
        <w:t xml:space="preserve"> </w:t>
      </w:r>
      <w:r>
        <w:rPr>
          <w:w w:val="105"/>
        </w:rPr>
        <w:t>options are available and why those options, if any, are not viable.</w:t>
      </w:r>
    </w:p>
    <w:p w14:paraId="5FB32D2B" w14:textId="77777777" w:rsidR="006233FF" w:rsidRDefault="006233FF">
      <w:pPr>
        <w:pStyle w:val="BodyText"/>
        <w:spacing w:before="2"/>
        <w:rPr>
          <w:sz w:val="21"/>
        </w:rPr>
      </w:pPr>
    </w:p>
    <w:p w14:paraId="5FB32D2C" w14:textId="77777777" w:rsidR="006233FF" w:rsidRDefault="009F2812">
      <w:pPr>
        <w:pStyle w:val="ListParagraph"/>
        <w:numPr>
          <w:ilvl w:val="1"/>
          <w:numId w:val="3"/>
        </w:numPr>
        <w:tabs>
          <w:tab w:val="left" w:pos="450"/>
        </w:tabs>
        <w:ind w:left="450" w:hanging="340"/>
      </w:pPr>
      <w:r>
        <w:rPr>
          <w:w w:val="105"/>
        </w:rPr>
        <w:t>Overriding</w:t>
      </w:r>
      <w:r>
        <w:rPr>
          <w:spacing w:val="13"/>
          <w:w w:val="105"/>
        </w:rPr>
        <w:t xml:space="preserve"> </w:t>
      </w:r>
      <w:r>
        <w:rPr>
          <w:w w:val="105"/>
        </w:rPr>
        <w:t>Stay</w:t>
      </w:r>
      <w:r>
        <w:rPr>
          <w:spacing w:val="14"/>
          <w:w w:val="105"/>
        </w:rPr>
        <w:t xml:space="preserve"> </w:t>
      </w:r>
      <w:r>
        <w:rPr>
          <w:w w:val="105"/>
        </w:rPr>
        <w:t>of</w:t>
      </w:r>
      <w:r>
        <w:rPr>
          <w:spacing w:val="13"/>
          <w:w w:val="105"/>
        </w:rPr>
        <w:t xml:space="preserve"> </w:t>
      </w:r>
      <w:r>
        <w:rPr>
          <w:w w:val="105"/>
        </w:rPr>
        <w:t>Performance</w:t>
      </w:r>
      <w:r>
        <w:rPr>
          <w:spacing w:val="14"/>
          <w:w w:val="105"/>
        </w:rPr>
        <w:t xml:space="preserve"> </w:t>
      </w:r>
      <w:r>
        <w:rPr>
          <w:w w:val="105"/>
        </w:rPr>
        <w:t>(protest</w:t>
      </w:r>
      <w:r>
        <w:rPr>
          <w:spacing w:val="14"/>
          <w:w w:val="105"/>
        </w:rPr>
        <w:t xml:space="preserve"> </w:t>
      </w:r>
      <w:r>
        <w:rPr>
          <w:w w:val="105"/>
        </w:rPr>
        <w:t>filed</w:t>
      </w:r>
      <w:r>
        <w:rPr>
          <w:spacing w:val="13"/>
          <w:w w:val="105"/>
        </w:rPr>
        <w:t xml:space="preserve"> </w:t>
      </w:r>
      <w:r>
        <w:rPr>
          <w:w w:val="105"/>
        </w:rPr>
        <w:t>after</w:t>
      </w:r>
      <w:r>
        <w:rPr>
          <w:spacing w:val="14"/>
          <w:w w:val="105"/>
        </w:rPr>
        <w:t xml:space="preserve"> </w:t>
      </w:r>
      <w:r>
        <w:rPr>
          <w:spacing w:val="-2"/>
          <w:w w:val="105"/>
        </w:rPr>
        <w:t>award).</w:t>
      </w:r>
    </w:p>
    <w:p w14:paraId="5FB32D2D" w14:textId="77777777" w:rsidR="006233FF" w:rsidRDefault="006233FF">
      <w:pPr>
        <w:pStyle w:val="BodyText"/>
        <w:spacing w:before="10"/>
        <w:rPr>
          <w:sz w:val="23"/>
        </w:rPr>
      </w:pPr>
    </w:p>
    <w:p w14:paraId="5FB32D2E" w14:textId="15A09909" w:rsidR="006233FF" w:rsidRDefault="009F2812">
      <w:pPr>
        <w:pStyle w:val="BodyText"/>
        <w:numPr>
          <w:ilvl w:val="0"/>
          <w:numId w:val="1"/>
        </w:numPr>
        <w:spacing w:before="1"/>
        <w:ind w:left="450"/>
        <w:pPrChange w:id="8" w:author="ROSSI, AMANDA M CIV USAF HAF SAF/AQCP" w:date="2024-05-16T09:23:00Z">
          <w:pPr>
            <w:pStyle w:val="BodyText"/>
            <w:spacing w:before="1"/>
            <w:ind w:left="110"/>
          </w:pPr>
        </w:pPrChange>
      </w:pPr>
      <w:r>
        <w:rPr>
          <w:w w:val="105"/>
        </w:rPr>
        <w:t>See</w:t>
      </w:r>
      <w:r>
        <w:rPr>
          <w:spacing w:val="8"/>
          <w:w w:val="105"/>
        </w:rPr>
        <w:t xml:space="preserve"> </w:t>
      </w:r>
      <w:commentRangeStart w:id="9"/>
      <w:ins w:id="10" w:author="ROSSI, AMANDA M CIV USAF HAF SAF/AQCP" w:date="2024-05-16T09:23:00Z">
        <w:r w:rsidR="00421881">
          <w:rPr>
            <w:w w:val="105"/>
          </w:rPr>
          <w:fldChar w:fldCharType="begin"/>
        </w:r>
        <w:r w:rsidR="00421881">
          <w:rPr>
            <w:w w:val="105"/>
          </w:rPr>
          <w:instrText>HYPERLINK "https://www.acquisition.gov/daffars/part-5333-protests-disputes-and-appeals" \l "DAFFARS_5333_104"</w:instrText>
        </w:r>
        <w:r w:rsidR="00421881">
          <w:rPr>
            <w:w w:val="105"/>
          </w:rPr>
        </w:r>
        <w:r w:rsidR="00421881">
          <w:rPr>
            <w:w w:val="105"/>
          </w:rPr>
          <w:fldChar w:fldCharType="separate"/>
        </w:r>
        <w:r w:rsidRPr="00421881">
          <w:rPr>
            <w:rStyle w:val="Hyperlink"/>
            <w:w w:val="105"/>
          </w:rPr>
          <w:t>5333.104(c)(2)</w:t>
        </w:r>
        <w:r w:rsidR="00421881">
          <w:rPr>
            <w:w w:val="105"/>
          </w:rPr>
          <w:fldChar w:fldCharType="end"/>
        </w:r>
        <w:commentRangeEnd w:id="9"/>
        <w:r w:rsidR="00421881">
          <w:rPr>
            <w:rStyle w:val="CommentReference"/>
          </w:rPr>
          <w:commentReference w:id="9"/>
        </w:r>
      </w:ins>
      <w:r>
        <w:rPr>
          <w:spacing w:val="8"/>
          <w:w w:val="105"/>
        </w:rPr>
        <w:t xml:space="preserve"> </w:t>
      </w:r>
      <w:r>
        <w:rPr>
          <w:w w:val="105"/>
        </w:rPr>
        <w:t>for</w:t>
      </w:r>
      <w:r>
        <w:rPr>
          <w:spacing w:val="8"/>
          <w:w w:val="105"/>
        </w:rPr>
        <w:t xml:space="preserve"> </w:t>
      </w:r>
      <w:r>
        <w:rPr>
          <w:w w:val="105"/>
        </w:rPr>
        <w:t>processing</w:t>
      </w:r>
      <w:r>
        <w:rPr>
          <w:spacing w:val="8"/>
          <w:w w:val="105"/>
        </w:rPr>
        <w:t xml:space="preserve"> </w:t>
      </w:r>
      <w:r>
        <w:rPr>
          <w:spacing w:val="-2"/>
          <w:w w:val="105"/>
        </w:rPr>
        <w:t>instructions.</w:t>
      </w:r>
    </w:p>
    <w:p w14:paraId="5FB32D2F" w14:textId="77777777" w:rsidR="006233FF" w:rsidRDefault="006233FF">
      <w:pPr>
        <w:pStyle w:val="BodyText"/>
        <w:spacing w:before="10"/>
        <w:rPr>
          <w:sz w:val="23"/>
        </w:rPr>
      </w:pPr>
    </w:p>
    <w:p w14:paraId="5FB32D30" w14:textId="77777777" w:rsidR="006233FF" w:rsidRDefault="009F2812">
      <w:pPr>
        <w:pStyle w:val="ListParagraph"/>
        <w:numPr>
          <w:ilvl w:val="0"/>
          <w:numId w:val="1"/>
        </w:numPr>
        <w:tabs>
          <w:tab w:val="left" w:pos="450"/>
        </w:tabs>
        <w:spacing w:line="271" w:lineRule="auto"/>
        <w:ind w:right="148" w:firstLine="0"/>
      </w:pPr>
      <w:r>
        <w:rPr>
          <w:w w:val="105"/>
        </w:rPr>
        <w:t>A stay of performance may only be overridden by urgent and compelling circumstances that significantly</w:t>
      </w:r>
      <w:r>
        <w:rPr>
          <w:spacing w:val="21"/>
          <w:w w:val="105"/>
        </w:rPr>
        <w:t xml:space="preserve"> </w:t>
      </w:r>
      <w:r>
        <w:rPr>
          <w:w w:val="105"/>
        </w:rPr>
        <w:t>affect</w:t>
      </w:r>
      <w:r>
        <w:rPr>
          <w:spacing w:val="21"/>
          <w:w w:val="105"/>
        </w:rPr>
        <w:t xml:space="preserve"> </w:t>
      </w:r>
      <w:r>
        <w:rPr>
          <w:w w:val="105"/>
        </w:rPr>
        <w:t>interests</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United</w:t>
      </w:r>
      <w:r>
        <w:rPr>
          <w:spacing w:val="21"/>
          <w:w w:val="105"/>
        </w:rPr>
        <w:t xml:space="preserve"> </w:t>
      </w:r>
      <w:r>
        <w:rPr>
          <w:w w:val="105"/>
        </w:rPr>
        <w:t>States,</w:t>
      </w:r>
      <w:r>
        <w:rPr>
          <w:spacing w:val="21"/>
          <w:w w:val="105"/>
        </w:rPr>
        <w:t xml:space="preserve"> </w:t>
      </w:r>
      <w:r>
        <w:rPr>
          <w:w w:val="105"/>
        </w:rPr>
        <w:t>or</w:t>
      </w:r>
      <w:r>
        <w:rPr>
          <w:spacing w:val="21"/>
          <w:w w:val="105"/>
        </w:rPr>
        <w:t xml:space="preserve"> </w:t>
      </w:r>
      <w:r>
        <w:rPr>
          <w:w w:val="105"/>
        </w:rPr>
        <w:t>where</w:t>
      </w:r>
      <w:r>
        <w:rPr>
          <w:spacing w:val="21"/>
          <w:w w:val="105"/>
        </w:rPr>
        <w:t xml:space="preserve"> </w:t>
      </w:r>
      <w:r>
        <w:rPr>
          <w:w w:val="105"/>
        </w:rPr>
        <w:t>performance</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contract</w:t>
      </w:r>
      <w:r>
        <w:rPr>
          <w:spacing w:val="21"/>
          <w:w w:val="105"/>
        </w:rPr>
        <w:t xml:space="preserve"> </w:t>
      </w:r>
      <w:r>
        <w:rPr>
          <w:w w:val="105"/>
        </w:rPr>
        <w:t>is</w:t>
      </w:r>
      <w:r>
        <w:rPr>
          <w:spacing w:val="21"/>
          <w:w w:val="105"/>
        </w:rPr>
        <w:t xml:space="preserve"> </w:t>
      </w:r>
      <w:r>
        <w:rPr>
          <w:w w:val="105"/>
        </w:rPr>
        <w:t>in</w:t>
      </w:r>
      <w:r>
        <w:rPr>
          <w:spacing w:val="21"/>
          <w:w w:val="105"/>
        </w:rPr>
        <w:t xml:space="preserve"> </w:t>
      </w:r>
      <w:r>
        <w:rPr>
          <w:w w:val="105"/>
        </w:rPr>
        <w:t>the</w:t>
      </w:r>
      <w:r>
        <w:rPr>
          <w:spacing w:val="21"/>
          <w:w w:val="105"/>
        </w:rPr>
        <w:t xml:space="preserve"> </w:t>
      </w:r>
      <w:r>
        <w:rPr>
          <w:w w:val="105"/>
        </w:rPr>
        <w:t>best interests of the United States.</w:t>
      </w:r>
    </w:p>
    <w:p w14:paraId="5FB32D31" w14:textId="77777777" w:rsidR="006233FF" w:rsidRDefault="006233FF">
      <w:pPr>
        <w:pStyle w:val="BodyText"/>
        <w:spacing w:before="2"/>
        <w:rPr>
          <w:sz w:val="21"/>
        </w:rPr>
      </w:pPr>
    </w:p>
    <w:p w14:paraId="5FB32D32" w14:textId="77777777" w:rsidR="006233FF" w:rsidRDefault="009F2812">
      <w:pPr>
        <w:pStyle w:val="ListParagraph"/>
        <w:numPr>
          <w:ilvl w:val="0"/>
          <w:numId w:val="1"/>
        </w:numPr>
        <w:tabs>
          <w:tab w:val="left" w:pos="512"/>
        </w:tabs>
        <w:spacing w:line="271" w:lineRule="auto"/>
        <w:ind w:right="297" w:firstLine="0"/>
      </w:pPr>
      <w:r>
        <w:rPr>
          <w:w w:val="110"/>
        </w:rPr>
        <w:t>HCA</w:t>
      </w:r>
      <w:r>
        <w:rPr>
          <w:spacing w:val="-5"/>
          <w:w w:val="110"/>
        </w:rPr>
        <w:t xml:space="preserve"> </w:t>
      </w:r>
      <w:r>
        <w:rPr>
          <w:w w:val="110"/>
        </w:rPr>
        <w:t>Override.</w:t>
      </w:r>
      <w:r>
        <w:rPr>
          <w:spacing w:val="-5"/>
          <w:w w:val="110"/>
        </w:rPr>
        <w:t xml:space="preserve"> </w:t>
      </w:r>
      <w:r>
        <w:rPr>
          <w:w w:val="110"/>
        </w:rPr>
        <w:t>See</w:t>
      </w:r>
      <w:r>
        <w:rPr>
          <w:spacing w:val="-5"/>
          <w:w w:val="110"/>
        </w:rPr>
        <w:t xml:space="preserve"> </w:t>
      </w:r>
      <w:hyperlink r:id="rId27">
        <w:r>
          <w:rPr>
            <w:color w:val="27314A"/>
            <w:w w:val="110"/>
            <w:u w:val="single" w:color="27314A"/>
          </w:rPr>
          <w:t>Override</w:t>
        </w:r>
        <w:r>
          <w:rPr>
            <w:color w:val="27314A"/>
            <w:spacing w:val="-5"/>
            <w:w w:val="110"/>
            <w:u w:val="single" w:color="27314A"/>
          </w:rPr>
          <w:t xml:space="preserve"> </w:t>
        </w:r>
        <w:r>
          <w:rPr>
            <w:color w:val="27314A"/>
            <w:w w:val="110"/>
            <w:u w:val="single" w:color="27314A"/>
          </w:rPr>
          <w:t>D&amp;F</w:t>
        </w:r>
        <w:r>
          <w:rPr>
            <w:color w:val="27314A"/>
            <w:spacing w:val="-5"/>
            <w:w w:val="110"/>
            <w:u w:val="single" w:color="27314A"/>
          </w:rPr>
          <w:t xml:space="preserve"> </w:t>
        </w:r>
        <w:r>
          <w:rPr>
            <w:color w:val="27314A"/>
            <w:w w:val="110"/>
            <w:u w:val="single" w:color="27314A"/>
          </w:rPr>
          <w:t>Template</w:t>
        </w:r>
      </w:hyperlink>
      <w:r>
        <w:rPr>
          <w:w w:val="110"/>
        </w:rPr>
        <w:t>.</w:t>
      </w:r>
      <w:r>
        <w:rPr>
          <w:spacing w:val="-5"/>
          <w:w w:val="110"/>
        </w:rPr>
        <w:t xml:space="preserve"> </w:t>
      </w:r>
      <w:r>
        <w:rPr>
          <w:w w:val="110"/>
        </w:rPr>
        <w:t>NOTE:</w:t>
      </w:r>
      <w:r>
        <w:rPr>
          <w:spacing w:val="-5"/>
          <w:w w:val="110"/>
        </w:rPr>
        <w:t xml:space="preserve"> </w:t>
      </w:r>
      <w:r>
        <w:rPr>
          <w:w w:val="110"/>
        </w:rPr>
        <w:t>The</w:t>
      </w:r>
      <w:r>
        <w:rPr>
          <w:spacing w:val="-5"/>
          <w:w w:val="110"/>
        </w:rPr>
        <w:t xml:space="preserve"> </w:t>
      </w:r>
      <w:r>
        <w:rPr>
          <w:w w:val="110"/>
        </w:rPr>
        <w:t>template</w:t>
      </w:r>
      <w:r>
        <w:rPr>
          <w:spacing w:val="-5"/>
          <w:w w:val="110"/>
        </w:rPr>
        <w:t xml:space="preserve"> </w:t>
      </w:r>
      <w:r>
        <w:rPr>
          <w:w w:val="110"/>
        </w:rPr>
        <w:t>contains</w:t>
      </w:r>
      <w:r>
        <w:rPr>
          <w:spacing w:val="-5"/>
          <w:w w:val="110"/>
        </w:rPr>
        <w:t xml:space="preserve"> </w:t>
      </w:r>
      <w:r>
        <w:rPr>
          <w:w w:val="110"/>
        </w:rPr>
        <w:t>guidance</w:t>
      </w:r>
      <w:r>
        <w:rPr>
          <w:spacing w:val="-5"/>
          <w:w w:val="110"/>
        </w:rPr>
        <w:t xml:space="preserve"> </w:t>
      </w:r>
      <w:r>
        <w:rPr>
          <w:w w:val="110"/>
        </w:rPr>
        <w:t>on</w:t>
      </w:r>
      <w:r>
        <w:rPr>
          <w:spacing w:val="-5"/>
          <w:w w:val="110"/>
        </w:rPr>
        <w:t xml:space="preserve"> </w:t>
      </w:r>
      <w:r>
        <w:rPr>
          <w:w w:val="110"/>
        </w:rPr>
        <w:t>the</w:t>
      </w:r>
      <w:r>
        <w:rPr>
          <w:spacing w:val="-5"/>
          <w:w w:val="110"/>
        </w:rPr>
        <w:t xml:space="preserve"> </w:t>
      </w:r>
      <w:r>
        <w:rPr>
          <w:w w:val="110"/>
        </w:rPr>
        <w:t>last few pages of the document.</w:t>
      </w:r>
    </w:p>
    <w:p w14:paraId="5FB32D33" w14:textId="77777777" w:rsidR="006233FF" w:rsidRDefault="006233FF">
      <w:pPr>
        <w:pStyle w:val="BodyText"/>
        <w:spacing w:before="1"/>
        <w:rPr>
          <w:sz w:val="21"/>
        </w:rPr>
      </w:pPr>
    </w:p>
    <w:p w14:paraId="5FB32D34" w14:textId="054A98F9" w:rsidR="006233FF" w:rsidRDefault="009F2812">
      <w:pPr>
        <w:pStyle w:val="ListParagraph"/>
        <w:numPr>
          <w:ilvl w:val="1"/>
          <w:numId w:val="1"/>
        </w:numPr>
        <w:tabs>
          <w:tab w:val="left" w:pos="467"/>
        </w:tabs>
        <w:spacing w:line="271" w:lineRule="auto"/>
        <w:ind w:right="625" w:firstLine="0"/>
      </w:pPr>
      <w:r>
        <w:rPr>
          <w:w w:val="105"/>
        </w:rPr>
        <w:t xml:space="preserve">The request to the </w:t>
      </w:r>
      <w:hyperlink r:id="rId28">
        <w:r>
          <w:rPr>
            <w:color w:val="27314A"/>
            <w:w w:val="105"/>
            <w:u w:val="single" w:color="27314A"/>
          </w:rPr>
          <w:t>cognizant HCA</w:t>
        </w:r>
      </w:hyperlink>
      <w:r>
        <w:rPr>
          <w:color w:val="27314A"/>
          <w:w w:val="105"/>
        </w:rPr>
        <w:t xml:space="preserve"> </w:t>
      </w:r>
      <w:r>
        <w:rPr>
          <w:w w:val="105"/>
        </w:rPr>
        <w:t xml:space="preserve">for an override must include the findings required by </w:t>
      </w:r>
      <w:commentRangeStart w:id="11"/>
      <w:ins w:id="12" w:author="ROSSI, AMANDA M CIV USAF HAF SAF/AQCP" w:date="2024-05-16T09:25:00Z">
        <w:r w:rsidR="00421881">
          <w:rPr>
            <w:w w:val="105"/>
          </w:rPr>
          <w:fldChar w:fldCharType="begin"/>
        </w:r>
        <w:r w:rsidR="00421881">
          <w:rPr>
            <w:w w:val="105"/>
          </w:rPr>
          <w:instrText>HYPERLINK "https://www.acquisition.gov/far/part-33" \l "FAR_33_104"</w:instrText>
        </w:r>
        <w:r w:rsidR="00421881">
          <w:rPr>
            <w:w w:val="105"/>
          </w:rPr>
        </w:r>
        <w:r w:rsidR="00421881">
          <w:rPr>
            <w:w w:val="105"/>
          </w:rPr>
          <w:fldChar w:fldCharType="separate"/>
        </w:r>
        <w:r w:rsidRPr="00421881">
          <w:rPr>
            <w:rStyle w:val="Hyperlink"/>
            <w:w w:val="105"/>
          </w:rPr>
          <w:t>FAR</w:t>
        </w:r>
        <w:r w:rsidRPr="00421881">
          <w:rPr>
            <w:rStyle w:val="Hyperlink"/>
            <w:spacing w:val="40"/>
            <w:w w:val="105"/>
          </w:rPr>
          <w:t xml:space="preserve"> </w:t>
        </w:r>
        <w:r w:rsidRPr="00421881">
          <w:rPr>
            <w:rStyle w:val="Hyperlink"/>
            <w:w w:val="105"/>
          </w:rPr>
          <w:t>33.104(b) or (c)</w:t>
        </w:r>
        <w:r w:rsidR="00421881">
          <w:rPr>
            <w:w w:val="105"/>
          </w:rPr>
          <w:fldChar w:fldCharType="end"/>
        </w:r>
        <w:commentRangeEnd w:id="11"/>
        <w:r w:rsidR="00421881">
          <w:rPr>
            <w:rStyle w:val="CommentReference"/>
          </w:rPr>
          <w:commentReference w:id="11"/>
        </w:r>
      </w:ins>
      <w:r>
        <w:rPr>
          <w:w w:val="105"/>
        </w:rPr>
        <w:t>.</w:t>
      </w:r>
    </w:p>
    <w:p w14:paraId="5FB32D35" w14:textId="77777777" w:rsidR="006233FF" w:rsidRDefault="006233FF">
      <w:pPr>
        <w:pStyle w:val="BodyText"/>
        <w:spacing w:before="1"/>
        <w:rPr>
          <w:sz w:val="21"/>
        </w:rPr>
      </w:pPr>
    </w:p>
    <w:p w14:paraId="5FB32D36" w14:textId="77777777" w:rsidR="006233FF" w:rsidRDefault="009F2812">
      <w:pPr>
        <w:pStyle w:val="ListParagraph"/>
        <w:numPr>
          <w:ilvl w:val="1"/>
          <w:numId w:val="1"/>
        </w:numPr>
        <w:tabs>
          <w:tab w:val="left" w:pos="470"/>
        </w:tabs>
        <w:spacing w:line="271" w:lineRule="auto"/>
        <w:ind w:right="365" w:firstLine="0"/>
      </w:pPr>
      <w:r>
        <w:rPr>
          <w:w w:val="105"/>
        </w:rPr>
        <w:t>The cognizant HCA will make a decision with respect to authorizing award or continued performance within ten days of the protest notification by SAF/AQC. If circumstances change after</w:t>
      </w:r>
      <w:r>
        <w:rPr>
          <w:spacing w:val="40"/>
          <w:w w:val="105"/>
        </w:rPr>
        <w:t xml:space="preserve"> </w:t>
      </w:r>
      <w:r>
        <w:rPr>
          <w:w w:val="105"/>
        </w:rPr>
        <w:t>suspension of contract performance, the contracting officer may initiate a request to continue</w:t>
      </w:r>
      <w:r>
        <w:rPr>
          <w:spacing w:val="40"/>
          <w:w w:val="105"/>
        </w:rPr>
        <w:t xml:space="preserve"> </w:t>
      </w:r>
      <w:r>
        <w:rPr>
          <w:spacing w:val="-2"/>
          <w:w w:val="105"/>
        </w:rPr>
        <w:t>performance.</w:t>
      </w:r>
    </w:p>
    <w:p w14:paraId="5FB32D37" w14:textId="77777777" w:rsidR="006233FF" w:rsidRDefault="006233FF">
      <w:pPr>
        <w:pStyle w:val="BodyText"/>
        <w:spacing w:before="2"/>
        <w:rPr>
          <w:sz w:val="21"/>
        </w:rPr>
      </w:pPr>
    </w:p>
    <w:p w14:paraId="5FB32D38" w14:textId="77777777" w:rsidR="006233FF" w:rsidRDefault="009F2812">
      <w:pPr>
        <w:pStyle w:val="ListParagraph"/>
        <w:numPr>
          <w:ilvl w:val="1"/>
          <w:numId w:val="1"/>
        </w:numPr>
        <w:tabs>
          <w:tab w:val="left" w:pos="476"/>
        </w:tabs>
        <w:spacing w:line="271" w:lineRule="auto"/>
        <w:ind w:right="197" w:firstLine="0"/>
      </w:pPr>
      <w:r>
        <w:rPr>
          <w:w w:val="105"/>
        </w:rPr>
        <w:t>The cognizant HCA’s decision to override is not effective until a written finding is made and the</w:t>
      </w:r>
      <w:r>
        <w:rPr>
          <w:spacing w:val="80"/>
          <w:w w:val="105"/>
        </w:rPr>
        <w:t xml:space="preserve"> </w:t>
      </w:r>
      <w:r>
        <w:rPr>
          <w:w w:val="105"/>
        </w:rPr>
        <w:t>agency files with GAO either a copy of any issued determination and finding, or a statement by the</w:t>
      </w:r>
      <w:r>
        <w:rPr>
          <w:spacing w:val="80"/>
          <w:w w:val="105"/>
        </w:rPr>
        <w:t xml:space="preserve"> </w:t>
      </w:r>
      <w:r>
        <w:rPr>
          <w:w w:val="105"/>
        </w:rPr>
        <w:t xml:space="preserve">individual who approved the determination and finding that explains the statutory basis for the override, in accordance with </w:t>
      </w:r>
      <w:hyperlink r:id="rId29" w:anchor="FAR_33_104">
        <w:r>
          <w:rPr>
            <w:color w:val="27314A"/>
            <w:w w:val="105"/>
            <w:u w:val="single" w:color="27314A"/>
          </w:rPr>
          <w:t>FAR 33.104(b)(2) or (c)(3)</w:t>
        </w:r>
      </w:hyperlink>
      <w:r>
        <w:rPr>
          <w:w w:val="105"/>
        </w:rPr>
        <w:t>. Notification should include the protester’s name</w:t>
      </w:r>
      <w:r>
        <w:rPr>
          <w:spacing w:val="17"/>
          <w:w w:val="105"/>
        </w:rPr>
        <w:t xml:space="preserve"> </w:t>
      </w:r>
      <w:r>
        <w:rPr>
          <w:w w:val="105"/>
        </w:rPr>
        <w:t>and</w:t>
      </w:r>
      <w:r>
        <w:rPr>
          <w:spacing w:val="17"/>
          <w:w w:val="105"/>
        </w:rPr>
        <w:t xml:space="preserve"> </w:t>
      </w:r>
      <w:r>
        <w:rPr>
          <w:w w:val="105"/>
        </w:rPr>
        <w:t>the</w:t>
      </w:r>
      <w:r>
        <w:rPr>
          <w:spacing w:val="17"/>
          <w:w w:val="105"/>
        </w:rPr>
        <w:t xml:space="preserve"> </w:t>
      </w:r>
      <w:r>
        <w:rPr>
          <w:w w:val="105"/>
        </w:rPr>
        <w:t>B-number</w:t>
      </w:r>
      <w:r>
        <w:rPr>
          <w:spacing w:val="17"/>
          <w:w w:val="105"/>
        </w:rPr>
        <w:t xml:space="preserve"> </w:t>
      </w:r>
      <w:r>
        <w:rPr>
          <w:w w:val="105"/>
        </w:rPr>
        <w:t>assigned</w:t>
      </w:r>
      <w:r>
        <w:rPr>
          <w:spacing w:val="17"/>
          <w:w w:val="105"/>
        </w:rPr>
        <w:t xml:space="preserve"> </w:t>
      </w:r>
      <w:r>
        <w:rPr>
          <w:w w:val="105"/>
        </w:rPr>
        <w:t>to</w:t>
      </w:r>
      <w:r>
        <w:rPr>
          <w:spacing w:val="17"/>
          <w:w w:val="105"/>
        </w:rPr>
        <w:t xml:space="preserve"> </w:t>
      </w:r>
      <w:r>
        <w:rPr>
          <w:w w:val="105"/>
        </w:rPr>
        <w:t>the</w:t>
      </w:r>
      <w:r>
        <w:rPr>
          <w:spacing w:val="17"/>
          <w:w w:val="105"/>
        </w:rPr>
        <w:t xml:space="preserve"> </w:t>
      </w:r>
      <w:r>
        <w:rPr>
          <w:w w:val="105"/>
        </w:rPr>
        <w:t>protest.</w:t>
      </w:r>
      <w:r>
        <w:rPr>
          <w:spacing w:val="17"/>
          <w:w w:val="105"/>
        </w:rPr>
        <w:t xml:space="preserve"> </w:t>
      </w:r>
      <w:r>
        <w:rPr>
          <w:w w:val="105"/>
        </w:rPr>
        <w:t>Copies</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signed</w:t>
      </w:r>
      <w:r>
        <w:rPr>
          <w:spacing w:val="17"/>
          <w:w w:val="105"/>
        </w:rPr>
        <w:t xml:space="preserve"> </w:t>
      </w:r>
      <w:r>
        <w:rPr>
          <w:w w:val="105"/>
        </w:rPr>
        <w:t>notice</w:t>
      </w:r>
      <w:r>
        <w:rPr>
          <w:spacing w:val="17"/>
          <w:w w:val="105"/>
        </w:rPr>
        <w:t xml:space="preserve"> </w:t>
      </w:r>
      <w:r>
        <w:rPr>
          <w:w w:val="105"/>
        </w:rPr>
        <w:t>and</w:t>
      </w:r>
      <w:r>
        <w:rPr>
          <w:spacing w:val="17"/>
          <w:w w:val="105"/>
        </w:rPr>
        <w:t xml:space="preserve"> </w:t>
      </w:r>
      <w:r>
        <w:rPr>
          <w:w w:val="105"/>
        </w:rPr>
        <w:t>the</w:t>
      </w:r>
      <w:r>
        <w:rPr>
          <w:spacing w:val="17"/>
          <w:w w:val="105"/>
        </w:rPr>
        <w:t xml:space="preserve"> </w:t>
      </w:r>
      <w:r>
        <w:rPr>
          <w:w w:val="105"/>
        </w:rPr>
        <w:t>finding</w:t>
      </w:r>
      <w:r>
        <w:rPr>
          <w:spacing w:val="17"/>
          <w:w w:val="105"/>
        </w:rPr>
        <w:t xml:space="preserve"> </w:t>
      </w:r>
      <w:r>
        <w:rPr>
          <w:w w:val="105"/>
        </w:rPr>
        <w:t>must</w:t>
      </w:r>
      <w:r>
        <w:rPr>
          <w:spacing w:val="17"/>
          <w:w w:val="105"/>
        </w:rPr>
        <w:t xml:space="preserve"> </w:t>
      </w:r>
      <w:r>
        <w:rPr>
          <w:w w:val="105"/>
        </w:rPr>
        <w:t>be</w:t>
      </w:r>
    </w:p>
    <w:p w14:paraId="5FB32D39" w14:textId="77777777" w:rsidR="006233FF" w:rsidRDefault="006233FF">
      <w:pPr>
        <w:spacing w:line="271" w:lineRule="auto"/>
        <w:sectPr w:rsidR="006233FF">
          <w:pgSz w:w="11910" w:h="16840"/>
          <w:pgMar w:top="820" w:right="740" w:bottom="280" w:left="740" w:header="720" w:footer="720" w:gutter="0"/>
          <w:cols w:space="720"/>
        </w:sectPr>
      </w:pPr>
    </w:p>
    <w:p w14:paraId="5FB32D3A" w14:textId="77777777" w:rsidR="006233FF" w:rsidRDefault="009F2812">
      <w:pPr>
        <w:pStyle w:val="BodyText"/>
        <w:spacing w:before="82" w:line="271" w:lineRule="auto"/>
        <w:ind w:left="110" w:right="405"/>
      </w:pPr>
      <w:r>
        <w:rPr>
          <w:w w:val="105"/>
        </w:rPr>
        <w:lastRenderedPageBreak/>
        <w:t xml:space="preserve">sent to the </w:t>
      </w:r>
      <w:hyperlink r:id="rId30">
        <w:r>
          <w:rPr>
            <w:color w:val="27314A"/>
            <w:w w:val="105"/>
            <w:u w:val="single" w:color="27314A"/>
          </w:rPr>
          <w:t>cognizant HCA</w:t>
        </w:r>
      </w:hyperlink>
      <w:r>
        <w:rPr>
          <w:w w:val="105"/>
        </w:rPr>
        <w:t>. AF/JACQ will file the notice at GAO and provide copies to the protester</w:t>
      </w:r>
      <w:r>
        <w:rPr>
          <w:spacing w:val="80"/>
          <w:w w:val="150"/>
        </w:rPr>
        <w:t xml:space="preserve"> </w:t>
      </w:r>
      <w:r>
        <w:rPr>
          <w:w w:val="105"/>
        </w:rPr>
        <w:t xml:space="preserve">and interested parties, as required by </w:t>
      </w:r>
      <w:hyperlink r:id="rId31" w:anchor="FAR_33_104">
        <w:r>
          <w:rPr>
            <w:color w:val="27314A"/>
            <w:w w:val="105"/>
            <w:u w:val="single" w:color="27314A"/>
          </w:rPr>
          <w:t>FAR 33.104(d)</w:t>
        </w:r>
      </w:hyperlink>
      <w:r>
        <w:rPr>
          <w:w w:val="105"/>
        </w:rPr>
        <w:t>.</w:t>
      </w:r>
    </w:p>
    <w:p w14:paraId="5FB32D3B" w14:textId="77777777" w:rsidR="006233FF" w:rsidRDefault="006233FF">
      <w:pPr>
        <w:pStyle w:val="BodyText"/>
        <w:spacing w:before="1"/>
        <w:rPr>
          <w:sz w:val="21"/>
        </w:rPr>
      </w:pPr>
    </w:p>
    <w:p w14:paraId="5FB32D3C" w14:textId="77777777" w:rsidR="006233FF" w:rsidRDefault="009F2812">
      <w:pPr>
        <w:pStyle w:val="ListParagraph"/>
        <w:numPr>
          <w:ilvl w:val="0"/>
          <w:numId w:val="1"/>
        </w:numPr>
        <w:tabs>
          <w:tab w:val="left" w:pos="499"/>
        </w:tabs>
        <w:spacing w:line="271" w:lineRule="auto"/>
        <w:ind w:right="1233" w:firstLine="0"/>
      </w:pPr>
      <w:r>
        <w:rPr>
          <w:w w:val="105"/>
        </w:rPr>
        <w:t>The cognizant HCA may request a briefing on technical and contractual aspects of the</w:t>
      </w:r>
      <w:r>
        <w:rPr>
          <w:spacing w:val="80"/>
          <w:w w:val="105"/>
        </w:rPr>
        <w:t xml:space="preserve"> </w:t>
      </w:r>
      <w:r>
        <w:rPr>
          <w:w w:val="105"/>
        </w:rPr>
        <w:t>solicitation when an override is requested.</w:t>
      </w:r>
    </w:p>
    <w:sectPr w:rsidR="006233FF">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SSI, AMANDA M CIV USAF HAF SAF/AQCP" w:date="2024-05-16T09:07:00Z" w:initials="AR">
    <w:p w14:paraId="58E6D02B" w14:textId="77777777" w:rsidR="006726B0" w:rsidRDefault="006726B0" w:rsidP="006726B0">
      <w:pPr>
        <w:pStyle w:val="CommentText"/>
      </w:pPr>
      <w:r>
        <w:rPr>
          <w:rStyle w:val="CommentReference"/>
        </w:rPr>
        <w:annotationRef/>
      </w:r>
      <w:r>
        <w:t>Made this a link</w:t>
      </w:r>
    </w:p>
  </w:comment>
  <w:comment w:id="7" w:author="ROSSI, AMANDA M CIV USAF HAF SAF/AQCP" w:date="2024-05-16T09:15:00Z" w:initials="AR">
    <w:p w14:paraId="18C6C446" w14:textId="77777777" w:rsidR="00BE44FC" w:rsidRDefault="00BE44FC" w:rsidP="00BE44FC">
      <w:pPr>
        <w:pStyle w:val="CommentText"/>
      </w:pPr>
      <w:r>
        <w:rPr>
          <w:rStyle w:val="CommentReference"/>
        </w:rPr>
        <w:annotationRef/>
      </w:r>
      <w:r>
        <w:t>changed from (g)</w:t>
      </w:r>
    </w:p>
  </w:comment>
  <w:comment w:id="9" w:author="ROSSI, AMANDA M CIV USAF HAF SAF/AQCP" w:date="2024-05-16T09:23:00Z" w:initials="AR">
    <w:p w14:paraId="3EC0A42D" w14:textId="77777777" w:rsidR="00421881" w:rsidRDefault="00421881" w:rsidP="00421881">
      <w:pPr>
        <w:pStyle w:val="CommentText"/>
      </w:pPr>
      <w:r>
        <w:rPr>
          <w:rStyle w:val="CommentReference"/>
        </w:rPr>
        <w:annotationRef/>
      </w:r>
      <w:r>
        <w:t>Link added</w:t>
      </w:r>
    </w:p>
  </w:comment>
  <w:comment w:id="11" w:author="ROSSI, AMANDA M CIV USAF HAF SAF/AQCP" w:date="2024-05-16T09:25:00Z" w:initials="AR">
    <w:p w14:paraId="32A64DAB" w14:textId="77777777" w:rsidR="00421881" w:rsidRDefault="00421881" w:rsidP="00421881">
      <w:pPr>
        <w:pStyle w:val="CommentText"/>
      </w:pPr>
      <w:r>
        <w:rPr>
          <w:rStyle w:val="CommentReference"/>
        </w:rPr>
        <w:annotationRef/>
      </w:r>
      <w:r>
        <w:t>Link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6D02B" w15:done="0"/>
  <w15:commentEx w15:paraId="18C6C446" w15:done="0"/>
  <w15:commentEx w15:paraId="3EC0A42D" w15:done="0"/>
  <w15:commentEx w15:paraId="32A64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04B38" w16cex:dateUtc="2024-05-16T15:07:00Z"/>
  <w16cex:commentExtensible w16cex:durableId="29F04D46" w16cex:dateUtc="2024-05-16T15:15:00Z"/>
  <w16cex:commentExtensible w16cex:durableId="29F04F03" w16cex:dateUtc="2024-05-16T15:23:00Z"/>
  <w16cex:commentExtensible w16cex:durableId="29F04F80" w16cex:dateUtc="2024-05-16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6D02B" w16cid:durableId="29F04B38"/>
  <w16cid:commentId w16cid:paraId="18C6C446" w16cid:durableId="29F04D46"/>
  <w16cid:commentId w16cid:paraId="3EC0A42D" w16cid:durableId="29F04F03"/>
  <w16cid:commentId w16cid:paraId="32A64DAB" w16cid:durableId="29F04F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open_sa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A0EC6"/>
    <w:multiLevelType w:val="hybridMultilevel"/>
    <w:tmpl w:val="010EC2DE"/>
    <w:lvl w:ilvl="0" w:tplc="74E0581E">
      <w:start w:val="1"/>
      <w:numFmt w:val="lowerRoman"/>
      <w:lvlText w:val="(%1)"/>
      <w:lvlJc w:val="left"/>
      <w:pPr>
        <w:ind w:left="110" w:hanging="281"/>
        <w:jc w:val="left"/>
      </w:pPr>
      <w:rPr>
        <w:rFonts w:ascii="Cambria" w:eastAsia="Cambria" w:hAnsi="Cambria" w:cs="Cambria" w:hint="default"/>
        <w:b w:val="0"/>
        <w:bCs w:val="0"/>
        <w:i w:val="0"/>
        <w:iCs w:val="0"/>
        <w:spacing w:val="-1"/>
        <w:w w:val="95"/>
        <w:sz w:val="22"/>
        <w:szCs w:val="22"/>
        <w:lang w:val="en-US" w:eastAsia="en-US" w:bidi="ar-SA"/>
      </w:rPr>
    </w:lvl>
    <w:lvl w:ilvl="1" w:tplc="E7B8252E">
      <w:numFmt w:val="bullet"/>
      <w:lvlText w:val="•"/>
      <w:lvlJc w:val="left"/>
      <w:pPr>
        <w:ind w:left="1150" w:hanging="281"/>
      </w:pPr>
      <w:rPr>
        <w:rFonts w:hint="default"/>
        <w:lang w:val="en-US" w:eastAsia="en-US" w:bidi="ar-SA"/>
      </w:rPr>
    </w:lvl>
    <w:lvl w:ilvl="2" w:tplc="B100C272">
      <w:numFmt w:val="bullet"/>
      <w:lvlText w:val="•"/>
      <w:lvlJc w:val="left"/>
      <w:pPr>
        <w:ind w:left="2181" w:hanging="281"/>
      </w:pPr>
      <w:rPr>
        <w:rFonts w:hint="default"/>
        <w:lang w:val="en-US" w:eastAsia="en-US" w:bidi="ar-SA"/>
      </w:rPr>
    </w:lvl>
    <w:lvl w:ilvl="3" w:tplc="0E6819BC">
      <w:numFmt w:val="bullet"/>
      <w:lvlText w:val="•"/>
      <w:lvlJc w:val="left"/>
      <w:pPr>
        <w:ind w:left="3211" w:hanging="281"/>
      </w:pPr>
      <w:rPr>
        <w:rFonts w:hint="default"/>
        <w:lang w:val="en-US" w:eastAsia="en-US" w:bidi="ar-SA"/>
      </w:rPr>
    </w:lvl>
    <w:lvl w:ilvl="4" w:tplc="C97C4346">
      <w:numFmt w:val="bullet"/>
      <w:lvlText w:val="•"/>
      <w:lvlJc w:val="left"/>
      <w:pPr>
        <w:ind w:left="4242" w:hanging="281"/>
      </w:pPr>
      <w:rPr>
        <w:rFonts w:hint="default"/>
        <w:lang w:val="en-US" w:eastAsia="en-US" w:bidi="ar-SA"/>
      </w:rPr>
    </w:lvl>
    <w:lvl w:ilvl="5" w:tplc="567EB6B0">
      <w:numFmt w:val="bullet"/>
      <w:lvlText w:val="•"/>
      <w:lvlJc w:val="left"/>
      <w:pPr>
        <w:ind w:left="5272" w:hanging="281"/>
      </w:pPr>
      <w:rPr>
        <w:rFonts w:hint="default"/>
        <w:lang w:val="en-US" w:eastAsia="en-US" w:bidi="ar-SA"/>
      </w:rPr>
    </w:lvl>
    <w:lvl w:ilvl="6" w:tplc="1A44E4A2">
      <w:numFmt w:val="bullet"/>
      <w:lvlText w:val="•"/>
      <w:lvlJc w:val="left"/>
      <w:pPr>
        <w:ind w:left="6303" w:hanging="281"/>
      </w:pPr>
      <w:rPr>
        <w:rFonts w:hint="default"/>
        <w:lang w:val="en-US" w:eastAsia="en-US" w:bidi="ar-SA"/>
      </w:rPr>
    </w:lvl>
    <w:lvl w:ilvl="7" w:tplc="ACDAD168">
      <w:numFmt w:val="bullet"/>
      <w:lvlText w:val="•"/>
      <w:lvlJc w:val="left"/>
      <w:pPr>
        <w:ind w:left="7333" w:hanging="281"/>
      </w:pPr>
      <w:rPr>
        <w:rFonts w:hint="default"/>
        <w:lang w:val="en-US" w:eastAsia="en-US" w:bidi="ar-SA"/>
      </w:rPr>
    </w:lvl>
    <w:lvl w:ilvl="8" w:tplc="21DAF22C">
      <w:numFmt w:val="bullet"/>
      <w:lvlText w:val="•"/>
      <w:lvlJc w:val="left"/>
      <w:pPr>
        <w:ind w:left="8364" w:hanging="281"/>
      </w:pPr>
      <w:rPr>
        <w:rFonts w:hint="default"/>
        <w:lang w:val="en-US" w:eastAsia="en-US" w:bidi="ar-SA"/>
      </w:rPr>
    </w:lvl>
  </w:abstractNum>
  <w:abstractNum w:abstractNumId="1" w15:restartNumberingAfterBreak="0">
    <w:nsid w:val="57E40DAA"/>
    <w:multiLevelType w:val="hybridMultilevel"/>
    <w:tmpl w:val="E54E711A"/>
    <w:lvl w:ilvl="0" w:tplc="92A2F85C">
      <w:start w:val="1"/>
      <w:numFmt w:val="lowerLetter"/>
      <w:lvlText w:val="(%1)"/>
      <w:lvlJc w:val="left"/>
      <w:pPr>
        <w:ind w:left="445" w:hanging="336"/>
        <w:jc w:val="left"/>
      </w:pPr>
      <w:rPr>
        <w:rFonts w:ascii="Cambria" w:eastAsia="Cambria" w:hAnsi="Cambria" w:cs="Cambria" w:hint="default"/>
        <w:b w:val="0"/>
        <w:bCs w:val="0"/>
        <w:i w:val="0"/>
        <w:iCs w:val="0"/>
        <w:spacing w:val="-1"/>
        <w:w w:val="98"/>
        <w:sz w:val="22"/>
        <w:szCs w:val="22"/>
        <w:lang w:val="en-US" w:eastAsia="en-US" w:bidi="ar-SA"/>
      </w:rPr>
    </w:lvl>
    <w:lvl w:ilvl="1" w:tplc="9F68BF72">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FDD8E0A2">
      <w:start w:val="1"/>
      <w:numFmt w:val="lowerRoman"/>
      <w:lvlText w:val="(%3)"/>
      <w:lvlJc w:val="left"/>
      <w:pPr>
        <w:ind w:left="110" w:hanging="281"/>
        <w:jc w:val="left"/>
      </w:pPr>
      <w:rPr>
        <w:rFonts w:ascii="Cambria" w:eastAsia="Cambria" w:hAnsi="Cambria" w:cs="Cambria" w:hint="default"/>
        <w:b w:val="0"/>
        <w:bCs w:val="0"/>
        <w:i w:val="0"/>
        <w:iCs w:val="0"/>
        <w:spacing w:val="-1"/>
        <w:w w:val="95"/>
        <w:sz w:val="22"/>
        <w:szCs w:val="22"/>
        <w:lang w:val="en-US" w:eastAsia="en-US" w:bidi="ar-SA"/>
      </w:rPr>
    </w:lvl>
    <w:lvl w:ilvl="3" w:tplc="5040FBF2">
      <w:start w:val="1"/>
      <w:numFmt w:val="upperLetter"/>
      <w:lvlText w:val="(%4)"/>
      <w:lvlJc w:val="left"/>
      <w:pPr>
        <w:ind w:left="470" w:hanging="361"/>
        <w:jc w:val="left"/>
      </w:pPr>
      <w:rPr>
        <w:rFonts w:ascii="Cambria" w:eastAsia="Cambria" w:hAnsi="Cambria" w:cs="Cambria" w:hint="default"/>
        <w:b w:val="0"/>
        <w:bCs w:val="0"/>
        <w:i w:val="0"/>
        <w:iCs w:val="0"/>
        <w:spacing w:val="-1"/>
        <w:w w:val="97"/>
        <w:sz w:val="22"/>
        <w:szCs w:val="22"/>
        <w:lang w:val="en-US" w:eastAsia="en-US" w:bidi="ar-SA"/>
      </w:rPr>
    </w:lvl>
    <w:lvl w:ilvl="4" w:tplc="0400D5B4">
      <w:numFmt w:val="bullet"/>
      <w:lvlText w:val="•"/>
      <w:lvlJc w:val="left"/>
      <w:pPr>
        <w:ind w:left="480" w:hanging="361"/>
      </w:pPr>
      <w:rPr>
        <w:rFonts w:hint="default"/>
        <w:lang w:val="en-US" w:eastAsia="en-US" w:bidi="ar-SA"/>
      </w:rPr>
    </w:lvl>
    <w:lvl w:ilvl="5" w:tplc="F574EAB2">
      <w:numFmt w:val="bullet"/>
      <w:lvlText w:val="•"/>
      <w:lvlJc w:val="left"/>
      <w:pPr>
        <w:ind w:left="2137" w:hanging="361"/>
      </w:pPr>
      <w:rPr>
        <w:rFonts w:hint="default"/>
        <w:lang w:val="en-US" w:eastAsia="en-US" w:bidi="ar-SA"/>
      </w:rPr>
    </w:lvl>
    <w:lvl w:ilvl="6" w:tplc="2E468E88">
      <w:numFmt w:val="bullet"/>
      <w:lvlText w:val="•"/>
      <w:lvlJc w:val="left"/>
      <w:pPr>
        <w:ind w:left="3795" w:hanging="361"/>
      </w:pPr>
      <w:rPr>
        <w:rFonts w:hint="default"/>
        <w:lang w:val="en-US" w:eastAsia="en-US" w:bidi="ar-SA"/>
      </w:rPr>
    </w:lvl>
    <w:lvl w:ilvl="7" w:tplc="8506C026">
      <w:numFmt w:val="bullet"/>
      <w:lvlText w:val="•"/>
      <w:lvlJc w:val="left"/>
      <w:pPr>
        <w:ind w:left="5452" w:hanging="361"/>
      </w:pPr>
      <w:rPr>
        <w:rFonts w:hint="default"/>
        <w:lang w:val="en-US" w:eastAsia="en-US" w:bidi="ar-SA"/>
      </w:rPr>
    </w:lvl>
    <w:lvl w:ilvl="8" w:tplc="1CD46858">
      <w:numFmt w:val="bullet"/>
      <w:lvlText w:val="•"/>
      <w:lvlJc w:val="left"/>
      <w:pPr>
        <w:ind w:left="7110" w:hanging="361"/>
      </w:pPr>
      <w:rPr>
        <w:rFonts w:hint="default"/>
        <w:lang w:val="en-US" w:eastAsia="en-US" w:bidi="ar-SA"/>
      </w:rPr>
    </w:lvl>
  </w:abstractNum>
  <w:abstractNum w:abstractNumId="2" w15:restartNumberingAfterBreak="0">
    <w:nsid w:val="77C75968"/>
    <w:multiLevelType w:val="hybridMultilevel"/>
    <w:tmpl w:val="3F308128"/>
    <w:lvl w:ilvl="0" w:tplc="C5922D5A">
      <w:start w:val="1"/>
      <w:numFmt w:val="lowerRoman"/>
      <w:lvlText w:val="(%1)"/>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1" w:tplc="41C22516">
      <w:start w:val="1"/>
      <w:numFmt w:val="upperLetter"/>
      <w:lvlText w:val="(%2)"/>
      <w:lvlJc w:val="left"/>
      <w:pPr>
        <w:ind w:left="110" w:hanging="361"/>
        <w:jc w:val="left"/>
      </w:pPr>
      <w:rPr>
        <w:rFonts w:ascii="Cambria" w:eastAsia="Cambria" w:hAnsi="Cambria" w:cs="Cambria" w:hint="default"/>
        <w:b w:val="0"/>
        <w:bCs w:val="0"/>
        <w:i w:val="0"/>
        <w:iCs w:val="0"/>
        <w:spacing w:val="-1"/>
        <w:w w:val="97"/>
        <w:sz w:val="22"/>
        <w:szCs w:val="22"/>
        <w:lang w:val="en-US" w:eastAsia="en-US" w:bidi="ar-SA"/>
      </w:rPr>
    </w:lvl>
    <w:lvl w:ilvl="2" w:tplc="05168A1C">
      <w:numFmt w:val="bullet"/>
      <w:lvlText w:val="•"/>
      <w:lvlJc w:val="left"/>
      <w:pPr>
        <w:ind w:left="2181" w:hanging="361"/>
      </w:pPr>
      <w:rPr>
        <w:rFonts w:hint="default"/>
        <w:lang w:val="en-US" w:eastAsia="en-US" w:bidi="ar-SA"/>
      </w:rPr>
    </w:lvl>
    <w:lvl w:ilvl="3" w:tplc="BCC08C60">
      <w:numFmt w:val="bullet"/>
      <w:lvlText w:val="•"/>
      <w:lvlJc w:val="left"/>
      <w:pPr>
        <w:ind w:left="3211" w:hanging="361"/>
      </w:pPr>
      <w:rPr>
        <w:rFonts w:hint="default"/>
        <w:lang w:val="en-US" w:eastAsia="en-US" w:bidi="ar-SA"/>
      </w:rPr>
    </w:lvl>
    <w:lvl w:ilvl="4" w:tplc="E876A4A4">
      <w:numFmt w:val="bullet"/>
      <w:lvlText w:val="•"/>
      <w:lvlJc w:val="left"/>
      <w:pPr>
        <w:ind w:left="4242" w:hanging="361"/>
      </w:pPr>
      <w:rPr>
        <w:rFonts w:hint="default"/>
        <w:lang w:val="en-US" w:eastAsia="en-US" w:bidi="ar-SA"/>
      </w:rPr>
    </w:lvl>
    <w:lvl w:ilvl="5" w:tplc="B498A36C">
      <w:numFmt w:val="bullet"/>
      <w:lvlText w:val="•"/>
      <w:lvlJc w:val="left"/>
      <w:pPr>
        <w:ind w:left="5272" w:hanging="361"/>
      </w:pPr>
      <w:rPr>
        <w:rFonts w:hint="default"/>
        <w:lang w:val="en-US" w:eastAsia="en-US" w:bidi="ar-SA"/>
      </w:rPr>
    </w:lvl>
    <w:lvl w:ilvl="6" w:tplc="E384E75E">
      <w:numFmt w:val="bullet"/>
      <w:lvlText w:val="•"/>
      <w:lvlJc w:val="left"/>
      <w:pPr>
        <w:ind w:left="6303" w:hanging="361"/>
      </w:pPr>
      <w:rPr>
        <w:rFonts w:hint="default"/>
        <w:lang w:val="en-US" w:eastAsia="en-US" w:bidi="ar-SA"/>
      </w:rPr>
    </w:lvl>
    <w:lvl w:ilvl="7" w:tplc="BD564560">
      <w:numFmt w:val="bullet"/>
      <w:lvlText w:val="•"/>
      <w:lvlJc w:val="left"/>
      <w:pPr>
        <w:ind w:left="7333" w:hanging="361"/>
      </w:pPr>
      <w:rPr>
        <w:rFonts w:hint="default"/>
        <w:lang w:val="en-US" w:eastAsia="en-US" w:bidi="ar-SA"/>
      </w:rPr>
    </w:lvl>
    <w:lvl w:ilvl="8" w:tplc="C944B9B4">
      <w:numFmt w:val="bullet"/>
      <w:lvlText w:val="•"/>
      <w:lvlJc w:val="left"/>
      <w:pPr>
        <w:ind w:left="8364" w:hanging="361"/>
      </w:pPr>
      <w:rPr>
        <w:rFonts w:hint="default"/>
        <w:lang w:val="en-US" w:eastAsia="en-US" w:bidi="ar-SA"/>
      </w:rPr>
    </w:lvl>
  </w:abstractNum>
  <w:num w:numId="1" w16cid:durableId="1582907494">
    <w:abstractNumId w:val="2"/>
  </w:num>
  <w:num w:numId="2" w16cid:durableId="346056367">
    <w:abstractNumId w:val="0"/>
  </w:num>
  <w:num w:numId="3" w16cid:durableId="4943412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FF"/>
    <w:rsid w:val="0016066E"/>
    <w:rsid w:val="00243B3C"/>
    <w:rsid w:val="00421881"/>
    <w:rsid w:val="006233FF"/>
    <w:rsid w:val="006726B0"/>
    <w:rsid w:val="00755DEA"/>
    <w:rsid w:val="0089522C"/>
    <w:rsid w:val="009F2812"/>
    <w:rsid w:val="00B8724B"/>
    <w:rsid w:val="00BE44FC"/>
    <w:rsid w:val="00C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2CBD"/>
  <w15:docId w15:val="{39B40676-0DBE-4445-BAA8-79B77177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paragraph" w:styleId="Revision">
    <w:name w:val="Revision"/>
    <w:hidden/>
    <w:uiPriority w:val="99"/>
    <w:semiHidden/>
    <w:rsid w:val="00CF6B9C"/>
    <w:pPr>
      <w:widowControl/>
      <w:autoSpaceDE/>
      <w:autoSpaceDN/>
    </w:pPr>
    <w:rPr>
      <w:rFonts w:ascii="Cambria" w:eastAsia="Cambria" w:hAnsi="Cambria" w:cs="Cambria"/>
    </w:rPr>
  </w:style>
  <w:style w:type="character" w:styleId="CommentReference">
    <w:name w:val="annotation reference"/>
    <w:basedOn w:val="DefaultParagraphFont"/>
    <w:uiPriority w:val="99"/>
    <w:semiHidden/>
    <w:unhideWhenUsed/>
    <w:rsid w:val="006726B0"/>
    <w:rPr>
      <w:sz w:val="16"/>
      <w:szCs w:val="16"/>
    </w:rPr>
  </w:style>
  <w:style w:type="paragraph" w:styleId="CommentText">
    <w:name w:val="annotation text"/>
    <w:basedOn w:val="Normal"/>
    <w:link w:val="CommentTextChar"/>
    <w:uiPriority w:val="99"/>
    <w:unhideWhenUsed/>
    <w:rsid w:val="006726B0"/>
    <w:rPr>
      <w:sz w:val="20"/>
      <w:szCs w:val="20"/>
    </w:rPr>
  </w:style>
  <w:style w:type="character" w:customStyle="1" w:styleId="CommentTextChar">
    <w:name w:val="Comment Text Char"/>
    <w:basedOn w:val="DefaultParagraphFont"/>
    <w:link w:val="CommentText"/>
    <w:uiPriority w:val="99"/>
    <w:rsid w:val="006726B0"/>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726B0"/>
    <w:rPr>
      <w:b/>
      <w:bCs/>
    </w:rPr>
  </w:style>
  <w:style w:type="character" w:customStyle="1" w:styleId="CommentSubjectChar">
    <w:name w:val="Comment Subject Char"/>
    <w:basedOn w:val="CommentTextChar"/>
    <w:link w:val="CommentSubject"/>
    <w:uiPriority w:val="99"/>
    <w:semiHidden/>
    <w:rsid w:val="006726B0"/>
    <w:rPr>
      <w:rFonts w:ascii="Cambria" w:eastAsia="Cambria" w:hAnsi="Cambria" w:cs="Cambria"/>
      <w:b/>
      <w:bCs/>
      <w:sz w:val="20"/>
      <w:szCs w:val="20"/>
    </w:rPr>
  </w:style>
  <w:style w:type="character" w:styleId="Hyperlink">
    <w:name w:val="Hyperlink"/>
    <w:basedOn w:val="DefaultParagraphFont"/>
    <w:uiPriority w:val="99"/>
    <w:unhideWhenUsed/>
    <w:rsid w:val="00755DEA"/>
    <w:rPr>
      <w:color w:val="0000FF" w:themeColor="hyperlink"/>
      <w:u w:val="single"/>
    </w:rPr>
  </w:style>
  <w:style w:type="character" w:styleId="UnresolvedMention">
    <w:name w:val="Unresolved Mention"/>
    <w:basedOn w:val="DefaultParagraphFont"/>
    <w:uiPriority w:val="99"/>
    <w:semiHidden/>
    <w:unhideWhenUsed/>
    <w:rsid w:val="00755DEA"/>
    <w:rPr>
      <w:color w:val="605E5C"/>
      <w:shd w:val="clear" w:color="auto" w:fill="E1DFDD"/>
    </w:rPr>
  </w:style>
  <w:style w:type="paragraph" w:customStyle="1" w:styleId="p">
    <w:name w:val="p"/>
    <w:basedOn w:val="Normal"/>
    <w:rsid w:val="00243B3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43B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118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acquisition.gov/far/part-33" TargetMode="External"/><Relationship Id="rId26" Type="http://schemas.openxmlformats.org/officeDocument/2006/relationships/hyperlink" Target="https://www.acquisition.gov/daffars/part-5333-protests-disputes-and-appeals" TargetMode="External"/><Relationship Id="rId3" Type="http://schemas.openxmlformats.org/officeDocument/2006/relationships/customXml" Target="../customXml/item3.xml"/><Relationship Id="rId21" Type="http://schemas.openxmlformats.org/officeDocument/2006/relationships/hyperlink" Target="mailto:SAF.GCQ.Workflow@us.af.mi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acquisition.gov/daffars/part-5302-definitions-words-and-terms" TargetMode="External"/><Relationship Id="rId25" Type="http://schemas.openxmlformats.org/officeDocument/2006/relationships/hyperlink" Target="https://www.acq.osd.mil/dpap/policy/policyvault/USA000563-18-DPAP.pdf"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AF.JAQC.AFLOA.Workflow.Org@us.af.mil" TargetMode="External"/><Relationship Id="rId20" Type="http://schemas.openxmlformats.org/officeDocument/2006/relationships/hyperlink" Target="mailto:SAF.GCR.Workflow@us.af.mil" TargetMode="External"/><Relationship Id="rId29" Type="http://schemas.openxmlformats.org/officeDocument/2006/relationships/hyperlink" Target="https://www.acquisition.gov/far/part-3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yperlink" Target="https://www.acq.osd.mil/dpap/policy/policyvault/USA000563-18-DPAP.pdf"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SAF.AQ.SAF-AQC.Workflow@us.af.mil" TargetMode="External"/><Relationship Id="rId23" Type="http://schemas.openxmlformats.org/officeDocument/2006/relationships/hyperlink" Target="https://www.acquisition.gov/far/part-33" TargetMode="External"/><Relationship Id="rId28" Type="http://schemas.openxmlformats.org/officeDocument/2006/relationships/hyperlink" Target="https://www.acquisition.gov/daffars/part-5302-definitions-words-and-terms" TargetMode="External"/><Relationship Id="rId10" Type="http://schemas.openxmlformats.org/officeDocument/2006/relationships/hyperlink" Target="https://usaf.dps.mil/sites/AFCC/KnowledgeCenter/Documents/DAFFARS_Library/5333/classified_protest_processing_guide.docx?web=1" TargetMode="External"/><Relationship Id="rId19" Type="http://schemas.openxmlformats.org/officeDocument/2006/relationships/hyperlink" Target="https://www.acquisition.gov/daffars/part-5302-definitions-words-and-terms" TargetMode="External"/><Relationship Id="rId31" Type="http://schemas.openxmlformats.org/officeDocument/2006/relationships/hyperlink" Target="https://www.acquisition.gov/far/part-33" TargetMode="External"/><Relationship Id="rId4" Type="http://schemas.openxmlformats.org/officeDocument/2006/relationships/numbering" Target="numbering.xml"/><Relationship Id="rId9" Type="http://schemas.openxmlformats.org/officeDocument/2006/relationships/hyperlink" Target="https://usaf.dps.mil/sites/AFCC/KnowledgeCenter/Documents/DAFFARS_Library/5333/protest_guide_afloa.pdf?web=1" TargetMode="External"/><Relationship Id="rId14" Type="http://schemas.microsoft.com/office/2018/08/relationships/commentsExtensible" Target="commentsExtensible.xml"/><Relationship Id="rId22" Type="http://schemas.openxmlformats.org/officeDocument/2006/relationships/hyperlink" Target="https://www.acquisition.gov/daffars/part-5302-definitions-words-and-terms" TargetMode="External"/><Relationship Id="rId27" Type="http://schemas.openxmlformats.org/officeDocument/2006/relationships/hyperlink" Target="https://usaf.dps.mil/sites/AFCC/AQCP/KnowledgeCenter/SitePages/DAFFARS-Templates.aspx" TargetMode="External"/><Relationship Id="rId30" Type="http://schemas.openxmlformats.org/officeDocument/2006/relationships/hyperlink" Target="https://www.acquisition.gov/daffars/part-5302-definitions-words-and-terms" TargetMode="External"/><Relationship Id="rId8" Type="http://schemas.openxmlformats.org/officeDocument/2006/relationships/hyperlink" Target="https://usaf.dps.mil/sites/AFCC/KnowledgeCenter/Documents/DAFFARS_Library/5333/protest_guide_afloa.pdf?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E79BCD-A43A-44F0-831B-072EE441F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EF3872-1A1E-4BDD-8D21-9A4A4C94F71D}">
  <ds:schemaRefs>
    <ds:schemaRef ds:uri="http://purl.org/dc/dcmityp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494a06ad-f065-438e-b0c5-3c8ee8c1fb4f"/>
    <ds:schemaRef ds:uri="c7b28551-714a-466d-aef6-d2c6ef9e9028"/>
    <ds:schemaRef ds:uri="http://www.w3.org/XML/1998/namespace"/>
    <ds:schemaRef ds:uri="http://purl.org/dc/terms/"/>
  </ds:schemaRefs>
</ds:datastoreItem>
</file>

<file path=customXml/itemProps3.xml><?xml version="1.0" encoding="utf-8"?>
<ds:datastoreItem xmlns:ds="http://schemas.openxmlformats.org/officeDocument/2006/customXml" ds:itemID="{3436FA43-2A10-4DF4-8A69-D6F540760B26}">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4</TotalTime>
  <Pages>5</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MP5333 -Protests, Disputes, and Appeals</vt:lpstr>
    </vt:vector>
  </TitlesOfParts>
  <Company>U.S. Air Force</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MP5333 -Protests, Disputes, and Appeals</dc:title>
  <dc:creator>STEVENS, KAREN M CIV USAF HAF SAF/AQCP</dc:creator>
  <cp:lastModifiedBy>ROSSI, AMANDA M CIV USAF HAF SAF/AQCP</cp:lastModifiedBy>
  <cp:revision>3</cp:revision>
  <dcterms:created xsi:type="dcterms:W3CDTF">2024-05-16T15:29:00Z</dcterms:created>
  <dcterms:modified xsi:type="dcterms:W3CDTF">2024-05-16T15:55:00Z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0x0101005F6CB6657789CA4CA815033C79B9E083</vt:lpwstr>
  </property>
  <property fmtid="{D5CDD505-2E9C-101B-9397-08002B2CF9AE}" pid="6" name="Order">
    <vt:r8>1300</vt:r8>
  </property>
  <property fmtid="{D5CDD505-2E9C-101B-9397-08002B2CF9AE}" pid="7" name="xd_Signature">
    <vt:bool>false</vt:bool>
  </property>
  <property fmtid="{D5CDD505-2E9C-101B-9397-08002B2CF9AE}" pid="8" name="xd_ProgID">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