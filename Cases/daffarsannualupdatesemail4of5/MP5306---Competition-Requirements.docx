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FF06" w14:textId="77777777" w:rsidR="00F642B4" w:rsidRDefault="00890830">
      <w:pPr>
        <w:pStyle w:val="Title"/>
        <w:rPr>
          <w:b/>
        </w:rPr>
      </w:pPr>
      <w:bookmarkStart w:id="0" w:name="_bookmark0"/>
      <w:bookmarkEnd w:id="0"/>
      <w:r>
        <w:rPr>
          <w:b/>
          <w:spacing w:val="-8"/>
        </w:rPr>
        <w:t>MP5306</w:t>
      </w:r>
      <w:r>
        <w:rPr>
          <w:b/>
          <w:spacing w:val="-28"/>
        </w:rPr>
        <w:t xml:space="preserve"> </w:t>
      </w:r>
      <w:r>
        <w:rPr>
          <w:b/>
          <w:spacing w:val="-8"/>
        </w:rPr>
        <w:t>-</w:t>
      </w:r>
      <w:r>
        <w:rPr>
          <w:b/>
          <w:spacing w:val="-26"/>
        </w:rPr>
        <w:t xml:space="preserve"> </w:t>
      </w:r>
      <w:r>
        <w:rPr>
          <w:b/>
          <w:spacing w:val="-8"/>
        </w:rPr>
        <w:t>Competition</w:t>
      </w:r>
      <w:r>
        <w:rPr>
          <w:b/>
          <w:spacing w:val="-26"/>
        </w:rPr>
        <w:t xml:space="preserve"> </w:t>
      </w:r>
      <w:r>
        <w:rPr>
          <w:b/>
          <w:spacing w:val="-8"/>
        </w:rPr>
        <w:t>Requirements</w:t>
      </w:r>
    </w:p>
    <w:p w14:paraId="672A6659" w14:textId="77777777" w:rsidR="00F642B4" w:rsidRDefault="00F642B4">
      <w:pPr>
        <w:pStyle w:val="BodyText"/>
        <w:spacing w:before="10"/>
        <w:rPr>
          <w:rFonts w:ascii="Bookman Old Style"/>
          <w:b/>
          <w:sz w:val="50"/>
        </w:rPr>
      </w:pPr>
    </w:p>
    <w:commentRangeStart w:id="1"/>
    <w:p w14:paraId="117895B7" w14:textId="12739CAC" w:rsidR="00F642B4" w:rsidDel="0083282C" w:rsidRDefault="0083282C">
      <w:pPr>
        <w:pStyle w:val="BodyText"/>
        <w:spacing w:before="9"/>
        <w:rPr>
          <w:del w:id="2" w:author="ROSSI, AMANDA M CIV USAF HAF SAF/AQCP" w:date="2024-05-16T13:43:00Z"/>
        </w:rPr>
      </w:pPr>
      <w:ins w:id="3" w:author="ROSSI, AMANDA M CIV USAF HAF SAF/AQCP" w:date="2024-05-16T13:43:00Z">
        <w:r>
          <w:fldChar w:fldCharType="begin"/>
        </w:r>
      </w:ins>
      <w:ins w:id="4" w:author="ROSSI, AMANDA M CIV USAF HAF SAF/AQCP" w:date="2024-05-16T13:44:00Z">
        <w:r>
          <w:instrText>HYPERLINK "https://usaf.dps.mil/:u:/r/sites/AFCC/AQCP/KnowledgeCenter/SitePages/5306.aspx" \o "DAFFARS PART 5333 Knowledge Center" \t "_blank"</w:instrText>
        </w:r>
      </w:ins>
      <w:ins w:id="5" w:author="ROSSI, AMANDA M CIV USAF HAF SAF/AQCP" w:date="2024-05-16T13:43:00Z">
        <w:r>
          <w:fldChar w:fldCharType="separate"/>
        </w:r>
        <w:r>
          <w:rPr>
            <w:rStyle w:val="Hyperlink"/>
            <w:rFonts w:ascii="open_sansregular" w:hAnsi="open_sansregular"/>
            <w:sz w:val="21"/>
            <w:szCs w:val="21"/>
            <w:bdr w:val="none" w:sz="0" w:space="0" w:color="auto" w:frame="1"/>
            <w:shd w:val="clear" w:color="auto" w:fill="FFFFFF"/>
          </w:rPr>
          <w:t>DAFFARS PART 53</w:t>
        </w:r>
        <w:r>
          <w:rPr>
            <w:rStyle w:val="Hyperlink"/>
            <w:rFonts w:ascii="open_sansregular" w:hAnsi="open_sansregular"/>
            <w:sz w:val="21"/>
            <w:szCs w:val="21"/>
            <w:bdr w:val="none" w:sz="0" w:space="0" w:color="auto" w:frame="1"/>
            <w:shd w:val="clear" w:color="auto" w:fill="FFFFFF"/>
          </w:rPr>
          <w:t>06</w:t>
        </w:r>
        <w:r>
          <w:rPr>
            <w:rStyle w:val="Hyperlink"/>
            <w:rFonts w:ascii="open_sansregular" w:hAnsi="open_sansregular"/>
            <w:sz w:val="21"/>
            <w:szCs w:val="21"/>
            <w:bdr w:val="none" w:sz="0" w:space="0" w:color="auto" w:frame="1"/>
            <w:shd w:val="clear" w:color="auto" w:fill="FFFFFF"/>
          </w:rPr>
          <w:t xml:space="preserve"> Knowledge Center</w:t>
        </w:r>
        <w:r>
          <w:fldChar w:fldCharType="end"/>
        </w:r>
      </w:ins>
      <w:commentRangeEnd w:id="1"/>
      <w:ins w:id="6" w:author="ROSSI, AMANDA M CIV USAF HAF SAF/AQCP" w:date="2024-05-16T13:44:00Z">
        <w:r>
          <w:rPr>
            <w:rStyle w:val="CommentReference"/>
          </w:rPr>
          <w:commentReference w:id="1"/>
        </w:r>
      </w:ins>
      <w:del w:id="7" w:author="ROSSI, AMANDA M CIV USAF HAF SAF/AQCP" w:date="2024-05-16T13:43:00Z">
        <w:r w:rsidR="00890830" w:rsidDel="0083282C">
          <w:rPr>
            <w:rFonts w:ascii="Bookman Old Style"/>
            <w:b/>
            <w:spacing w:val="-9"/>
          </w:rPr>
          <w:delText>2019</w:delText>
        </w:r>
        <w:r w:rsidR="00890830" w:rsidDel="0083282C">
          <w:rPr>
            <w:rFonts w:ascii="Bookman Old Style"/>
            <w:b/>
            <w:spacing w:val="-5"/>
          </w:rPr>
          <w:delText xml:space="preserve"> </w:delText>
        </w:r>
        <w:r w:rsidR="00890830" w:rsidDel="0083282C">
          <w:rPr>
            <w:rFonts w:ascii="Bookman Old Style"/>
            <w:b/>
            <w:spacing w:val="-2"/>
          </w:rPr>
          <w:delText>Edition</w:delText>
        </w:r>
      </w:del>
    </w:p>
    <w:p w14:paraId="326CD7F4" w14:textId="77777777" w:rsidR="0083282C" w:rsidRDefault="0083282C">
      <w:pPr>
        <w:pStyle w:val="BodyText"/>
        <w:ind w:left="110"/>
        <w:rPr>
          <w:ins w:id="8" w:author="ROSSI, AMANDA M CIV USAF HAF SAF/AQCP" w:date="2024-05-16T13:43:00Z"/>
          <w:rFonts w:ascii="Bookman Old Style"/>
          <w:b/>
        </w:rPr>
      </w:pPr>
    </w:p>
    <w:p w14:paraId="0A37501D" w14:textId="77777777" w:rsidR="00F642B4" w:rsidRDefault="00F642B4">
      <w:pPr>
        <w:pStyle w:val="BodyText"/>
        <w:spacing w:before="9"/>
        <w:rPr>
          <w:rFonts w:ascii="Bookman Old Style"/>
          <w:b/>
          <w:sz w:val="23"/>
        </w:rPr>
      </w:pPr>
    </w:p>
    <w:p w14:paraId="51E4B3C0" w14:textId="161CCCBE" w:rsidR="00F642B4" w:rsidRDefault="00890830">
      <w:pPr>
        <w:ind w:left="110"/>
        <w:rPr>
          <w:i/>
        </w:rPr>
      </w:pPr>
      <w:r>
        <w:rPr>
          <w:i/>
          <w:w w:val="110"/>
        </w:rPr>
        <w:t>Revised:</w:t>
      </w:r>
      <w:r>
        <w:rPr>
          <w:i/>
          <w:spacing w:val="23"/>
          <w:w w:val="110"/>
        </w:rPr>
        <w:t xml:space="preserve"> </w:t>
      </w:r>
      <w:r w:rsidRPr="00FA74CA">
        <w:rPr>
          <w:i/>
          <w:w w:val="110"/>
          <w:highlight w:val="yellow"/>
        </w:rPr>
        <w:t>June</w:t>
      </w:r>
      <w:r w:rsidRPr="00FA74CA">
        <w:rPr>
          <w:i/>
          <w:spacing w:val="23"/>
          <w:w w:val="110"/>
          <w:highlight w:val="yellow"/>
        </w:rPr>
        <w:t xml:space="preserve"> </w:t>
      </w:r>
      <w:del w:id="9" w:author="ROSSI, AMANDA M CIV USAF HAF SAF/AQCP" w:date="2024-05-16T13:43:00Z">
        <w:r w:rsidRPr="00FA74CA" w:rsidDel="0083282C">
          <w:rPr>
            <w:i/>
            <w:spacing w:val="-4"/>
            <w:w w:val="110"/>
            <w:highlight w:val="yellow"/>
          </w:rPr>
          <w:delText>2023</w:delText>
        </w:r>
      </w:del>
      <w:ins w:id="10" w:author="ROSSI, AMANDA M CIV USAF HAF SAF/AQCP" w:date="2024-05-16T13:43:00Z">
        <w:r w:rsidR="0083282C" w:rsidRPr="00FA74CA">
          <w:rPr>
            <w:i/>
            <w:spacing w:val="-4"/>
            <w:w w:val="110"/>
            <w:highlight w:val="yellow"/>
          </w:rPr>
          <w:t>202</w:t>
        </w:r>
        <w:r w:rsidR="0083282C">
          <w:rPr>
            <w:i/>
            <w:spacing w:val="-4"/>
            <w:w w:val="110"/>
          </w:rPr>
          <w:t>4</w:t>
        </w:r>
      </w:ins>
    </w:p>
    <w:p w14:paraId="5DAB6C7B" w14:textId="77777777" w:rsidR="00F642B4" w:rsidRDefault="00F642B4">
      <w:pPr>
        <w:pStyle w:val="BodyText"/>
        <w:spacing w:before="11"/>
        <w:rPr>
          <w:i/>
          <w:sz w:val="23"/>
        </w:rPr>
      </w:pPr>
    </w:p>
    <w:p w14:paraId="0D0B940D" w14:textId="77777777" w:rsidR="00F642B4" w:rsidRDefault="00F642B4">
      <w:pPr>
        <w:pStyle w:val="BodyText"/>
        <w:rPr>
          <w:sz w:val="20"/>
        </w:rPr>
      </w:pPr>
    </w:p>
    <w:p w14:paraId="0E27B00A" w14:textId="77777777" w:rsidR="00F642B4" w:rsidRDefault="00F642B4">
      <w:pPr>
        <w:pStyle w:val="BodyText"/>
        <w:spacing w:before="8"/>
        <w:rPr>
          <w:sz w:val="17"/>
        </w:rPr>
      </w:pPr>
    </w:p>
    <w:p w14:paraId="54467822" w14:textId="77777777" w:rsidR="00F642B4" w:rsidRDefault="00890830">
      <w:pPr>
        <w:spacing w:before="99"/>
        <w:ind w:left="110"/>
        <w:rPr>
          <w:rFonts w:ascii="Bookman Old Style"/>
          <w:b/>
          <w:sz w:val="33"/>
        </w:rPr>
      </w:pPr>
      <w:r>
        <w:rPr>
          <w:rFonts w:ascii="Bookman Old Style"/>
          <w:b/>
          <w:spacing w:val="-2"/>
          <w:sz w:val="33"/>
        </w:rPr>
        <w:t>MP5306.5</w:t>
      </w:r>
      <w:r>
        <w:rPr>
          <w:rFonts w:ascii="Bookman Old Style"/>
          <w:b/>
          <w:spacing w:val="-16"/>
          <w:sz w:val="33"/>
        </w:rPr>
        <w:t xml:space="preserve"> </w:t>
      </w:r>
      <w:r>
        <w:rPr>
          <w:rFonts w:ascii="Bookman Old Style"/>
          <w:b/>
          <w:spacing w:val="-2"/>
          <w:sz w:val="33"/>
        </w:rPr>
        <w:t>-</w:t>
      </w:r>
      <w:r>
        <w:rPr>
          <w:rFonts w:ascii="Bookman Old Style"/>
          <w:b/>
          <w:spacing w:val="-15"/>
          <w:sz w:val="33"/>
        </w:rPr>
        <w:t xml:space="preserve"> </w:t>
      </w:r>
      <w:r>
        <w:rPr>
          <w:rFonts w:ascii="Bookman Old Style"/>
          <w:b/>
          <w:spacing w:val="-2"/>
          <w:sz w:val="33"/>
        </w:rPr>
        <w:t>COMPETITION</w:t>
      </w:r>
      <w:r>
        <w:rPr>
          <w:rFonts w:ascii="Bookman Old Style"/>
          <w:b/>
          <w:spacing w:val="-15"/>
          <w:sz w:val="33"/>
        </w:rPr>
        <w:t xml:space="preserve"> </w:t>
      </w:r>
      <w:r>
        <w:rPr>
          <w:rFonts w:ascii="Bookman Old Style"/>
          <w:b/>
          <w:spacing w:val="-2"/>
          <w:sz w:val="33"/>
        </w:rPr>
        <w:t>ADVOCATES</w:t>
      </w:r>
    </w:p>
    <w:p w14:paraId="60061E4C" w14:textId="77777777" w:rsidR="00F642B4" w:rsidRDefault="00F642B4">
      <w:pPr>
        <w:pStyle w:val="BodyText"/>
        <w:rPr>
          <w:rFonts w:ascii="Bookman Old Style"/>
          <w:b/>
          <w:sz w:val="44"/>
        </w:rPr>
      </w:pPr>
    </w:p>
    <w:p w14:paraId="2647BEB7" w14:textId="6E23A11D" w:rsidR="00F642B4" w:rsidRDefault="00890830">
      <w:pPr>
        <w:ind w:left="110"/>
        <w:rPr>
          <w:rFonts w:ascii="Bookman Old Style"/>
          <w:b/>
          <w:sz w:val="25"/>
        </w:rPr>
      </w:pPr>
      <w:r>
        <w:rPr>
          <w:rFonts w:ascii="Bookman Old Style"/>
          <w:b/>
          <w:sz w:val="25"/>
        </w:rPr>
        <w:t>MP5306.502</w:t>
      </w:r>
      <w:r>
        <w:rPr>
          <w:rFonts w:ascii="Bookman Old Style"/>
          <w:b/>
          <w:spacing w:val="-22"/>
          <w:sz w:val="25"/>
        </w:rPr>
        <w:t xml:space="preserve"> </w:t>
      </w:r>
      <w:r w:rsidR="00FE1789">
        <w:rPr>
          <w:rFonts w:ascii="Bookman Old Style"/>
          <w:b/>
          <w:sz w:val="25"/>
        </w:rPr>
        <w:t>DAF</w:t>
      </w:r>
      <w:r>
        <w:rPr>
          <w:rFonts w:ascii="Bookman Old Style"/>
          <w:b/>
          <w:spacing w:val="-21"/>
          <w:sz w:val="25"/>
        </w:rPr>
        <w:t xml:space="preserve"> </w:t>
      </w:r>
      <w:r>
        <w:rPr>
          <w:rFonts w:ascii="Bookman Old Style"/>
          <w:b/>
          <w:sz w:val="25"/>
        </w:rPr>
        <w:t>Competition</w:t>
      </w:r>
      <w:r>
        <w:rPr>
          <w:rFonts w:ascii="Bookman Old Style"/>
          <w:b/>
          <w:spacing w:val="-21"/>
          <w:sz w:val="25"/>
        </w:rPr>
        <w:t xml:space="preserve"> </w:t>
      </w:r>
      <w:r>
        <w:rPr>
          <w:rFonts w:ascii="Bookman Old Style"/>
          <w:b/>
          <w:sz w:val="25"/>
        </w:rPr>
        <w:t>and</w:t>
      </w:r>
      <w:r>
        <w:rPr>
          <w:rFonts w:ascii="Bookman Old Style"/>
          <w:b/>
          <w:spacing w:val="-21"/>
          <w:sz w:val="25"/>
        </w:rPr>
        <w:t xml:space="preserve"> </w:t>
      </w:r>
      <w:r>
        <w:rPr>
          <w:rFonts w:ascii="Bookman Old Style"/>
          <w:b/>
          <w:sz w:val="25"/>
        </w:rPr>
        <w:t>Commercial</w:t>
      </w:r>
      <w:r>
        <w:rPr>
          <w:rFonts w:ascii="Bookman Old Style"/>
          <w:b/>
          <w:spacing w:val="-21"/>
          <w:sz w:val="25"/>
        </w:rPr>
        <w:t xml:space="preserve"> </w:t>
      </w:r>
      <w:r>
        <w:rPr>
          <w:rFonts w:ascii="Bookman Old Style"/>
          <w:b/>
          <w:sz w:val="25"/>
        </w:rPr>
        <w:t>Advocacy</w:t>
      </w:r>
      <w:r>
        <w:rPr>
          <w:rFonts w:ascii="Bookman Old Style"/>
          <w:b/>
          <w:spacing w:val="-22"/>
          <w:sz w:val="25"/>
        </w:rPr>
        <w:t xml:space="preserve"> </w:t>
      </w:r>
      <w:r>
        <w:rPr>
          <w:rFonts w:ascii="Bookman Old Style"/>
          <w:b/>
          <w:spacing w:val="-2"/>
          <w:sz w:val="25"/>
        </w:rPr>
        <w:t>Program</w:t>
      </w:r>
    </w:p>
    <w:p w14:paraId="44EAFD9C" w14:textId="77777777" w:rsidR="00F642B4" w:rsidRDefault="00F642B4">
      <w:pPr>
        <w:pStyle w:val="BodyText"/>
        <w:spacing w:before="4"/>
        <w:rPr>
          <w:rFonts w:ascii="Bookman Old Style"/>
          <w:b/>
          <w:sz w:val="42"/>
        </w:rPr>
      </w:pPr>
    </w:p>
    <w:p w14:paraId="2ADBD578" w14:textId="77777777" w:rsidR="00F642B4" w:rsidRDefault="00890830">
      <w:pPr>
        <w:pStyle w:val="BodyText"/>
        <w:spacing w:line="271" w:lineRule="auto"/>
        <w:ind w:left="110" w:right="376"/>
      </w:pPr>
      <w:r>
        <w:rPr>
          <w:w w:val="105"/>
        </w:rPr>
        <w:t xml:space="preserve">This Mandatory Procedure (MP) implements, in part, </w:t>
      </w:r>
      <w:hyperlink r:id="rId12">
        <w:r>
          <w:rPr>
            <w:color w:val="27314A"/>
            <w:w w:val="105"/>
            <w:u w:val="single" w:color="27314A"/>
          </w:rPr>
          <w:t>AFPD 64-1</w:t>
        </w:r>
      </w:hyperlink>
      <w:r>
        <w:rPr>
          <w:w w:val="105"/>
        </w:rPr>
        <w:t>, The Contracting System, and 41</w:t>
      </w:r>
      <w:r>
        <w:rPr>
          <w:spacing w:val="80"/>
          <w:w w:val="105"/>
        </w:rPr>
        <w:t xml:space="preserve"> </w:t>
      </w:r>
      <w:r>
        <w:rPr>
          <w:w w:val="105"/>
        </w:rPr>
        <w:t>USC 1705. This MP provides guidance and procedures for personnel implementing the Air Force</w:t>
      </w:r>
      <w:r>
        <w:rPr>
          <w:spacing w:val="80"/>
          <w:w w:val="105"/>
        </w:rPr>
        <w:t xml:space="preserve"> </w:t>
      </w:r>
      <w:r>
        <w:rPr>
          <w:w w:val="105"/>
        </w:rPr>
        <w:t>Competition and Commercial Advocacy Program.</w:t>
      </w:r>
    </w:p>
    <w:p w14:paraId="4B94D5A5" w14:textId="77777777" w:rsidR="00F642B4" w:rsidRDefault="00F642B4">
      <w:pPr>
        <w:pStyle w:val="BodyText"/>
        <w:rPr>
          <w:sz w:val="26"/>
        </w:rPr>
      </w:pPr>
    </w:p>
    <w:p w14:paraId="111216AE" w14:textId="77777777" w:rsidR="00F642B4" w:rsidRDefault="00890830">
      <w:pPr>
        <w:pStyle w:val="BodyText"/>
        <w:spacing w:before="194"/>
        <w:ind w:left="110"/>
        <w:rPr>
          <w:rFonts w:ascii="Bookman Old Style"/>
          <w:b/>
        </w:rPr>
      </w:pPr>
      <w:r>
        <w:rPr>
          <w:rFonts w:ascii="Bookman Old Style"/>
          <w:b/>
          <w:spacing w:val="-6"/>
        </w:rPr>
        <w:t>MP5306.502-1.</w:t>
      </w:r>
      <w:r>
        <w:rPr>
          <w:rFonts w:ascii="Bookman Old Style"/>
          <w:b/>
          <w:spacing w:val="2"/>
        </w:rPr>
        <w:t xml:space="preserve"> </w:t>
      </w:r>
      <w:r>
        <w:rPr>
          <w:rFonts w:ascii="Bookman Old Style"/>
          <w:b/>
          <w:spacing w:val="-6"/>
        </w:rPr>
        <w:t>Objectives.</w:t>
      </w:r>
    </w:p>
    <w:p w14:paraId="3DEEC669" w14:textId="77777777" w:rsidR="00F642B4" w:rsidRDefault="00F642B4">
      <w:pPr>
        <w:pStyle w:val="BodyText"/>
        <w:rPr>
          <w:rFonts w:ascii="Bookman Old Style"/>
          <w:b/>
          <w:sz w:val="26"/>
        </w:rPr>
      </w:pPr>
    </w:p>
    <w:p w14:paraId="0F5F2BE7" w14:textId="77777777" w:rsidR="00F642B4" w:rsidRDefault="00890830">
      <w:pPr>
        <w:pStyle w:val="BodyText"/>
        <w:spacing w:before="220" w:line="271" w:lineRule="auto"/>
        <w:ind w:left="110" w:right="376"/>
      </w:pPr>
      <w:r>
        <w:rPr>
          <w:w w:val="105"/>
        </w:rPr>
        <w:t>The objective of the DAF Competition and Commercial Advocacy Program is to promote and support full and open competition and commercial practices to the maximum extent possible. In addition to</w:t>
      </w:r>
      <w:r>
        <w:rPr>
          <w:spacing w:val="80"/>
          <w:w w:val="105"/>
        </w:rPr>
        <w:t xml:space="preserve"> </w:t>
      </w:r>
      <w:r>
        <w:rPr>
          <w:w w:val="105"/>
        </w:rPr>
        <w:t>the requirements at</w:t>
      </w:r>
      <w:r>
        <w:rPr>
          <w:spacing w:val="36"/>
          <w:w w:val="105"/>
        </w:rPr>
        <w:t xml:space="preserve"> </w:t>
      </w:r>
      <w:hyperlink r:id="rId13" w:anchor="FAR_6_501">
        <w:r>
          <w:rPr>
            <w:color w:val="27314A"/>
            <w:w w:val="105"/>
            <w:u w:val="single" w:color="27314A"/>
          </w:rPr>
          <w:t>FAR 6.501</w:t>
        </w:r>
      </w:hyperlink>
      <w:r>
        <w:rPr>
          <w:w w:val="105"/>
        </w:rPr>
        <w:t>, DAF Competition and Commercial Advocate(s) must:</w:t>
      </w:r>
    </w:p>
    <w:p w14:paraId="3656B9AB" w14:textId="77777777" w:rsidR="00F642B4" w:rsidRDefault="00F642B4">
      <w:pPr>
        <w:pStyle w:val="BodyText"/>
        <w:spacing w:before="1"/>
        <w:rPr>
          <w:sz w:val="21"/>
        </w:rPr>
      </w:pPr>
    </w:p>
    <w:p w14:paraId="7335467D" w14:textId="77777777" w:rsidR="00F642B4" w:rsidRDefault="00890830">
      <w:pPr>
        <w:pStyle w:val="ListParagraph"/>
        <w:numPr>
          <w:ilvl w:val="1"/>
          <w:numId w:val="14"/>
        </w:numPr>
        <w:tabs>
          <w:tab w:val="left" w:pos="549"/>
        </w:tabs>
        <w:spacing w:before="1"/>
        <w:ind w:left="549" w:hanging="439"/>
      </w:pPr>
      <w:r>
        <w:rPr>
          <w:w w:val="105"/>
        </w:rPr>
        <w:t>Have</w:t>
      </w:r>
      <w:r>
        <w:rPr>
          <w:spacing w:val="11"/>
          <w:w w:val="105"/>
        </w:rPr>
        <w:t xml:space="preserve"> </w:t>
      </w:r>
      <w:r>
        <w:rPr>
          <w:w w:val="105"/>
        </w:rPr>
        <w:t>extensive</w:t>
      </w:r>
      <w:r>
        <w:rPr>
          <w:spacing w:val="11"/>
          <w:w w:val="105"/>
        </w:rPr>
        <w:t xml:space="preserve"> </w:t>
      </w:r>
      <w:r>
        <w:rPr>
          <w:w w:val="105"/>
        </w:rPr>
        <w:t>qualifications</w:t>
      </w:r>
      <w:r>
        <w:rPr>
          <w:spacing w:val="11"/>
          <w:w w:val="105"/>
        </w:rPr>
        <w:t xml:space="preserve"> </w:t>
      </w:r>
      <w:r>
        <w:rPr>
          <w:w w:val="105"/>
        </w:rPr>
        <w:t>and</w:t>
      </w:r>
      <w:r>
        <w:rPr>
          <w:spacing w:val="12"/>
          <w:w w:val="105"/>
        </w:rPr>
        <w:t xml:space="preserve"> </w:t>
      </w:r>
      <w:r>
        <w:rPr>
          <w:w w:val="105"/>
        </w:rPr>
        <w:t>knowledge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types</w:t>
      </w:r>
      <w:r>
        <w:rPr>
          <w:spacing w:val="11"/>
          <w:w w:val="105"/>
        </w:rPr>
        <w:t xml:space="preserve"> </w:t>
      </w:r>
      <w:r>
        <w:rPr>
          <w:w w:val="105"/>
        </w:rPr>
        <w:t>of</w:t>
      </w:r>
      <w:r>
        <w:rPr>
          <w:spacing w:val="11"/>
          <w:w w:val="105"/>
        </w:rPr>
        <w:t xml:space="preserve"> </w:t>
      </w:r>
      <w:r>
        <w:rPr>
          <w:w w:val="105"/>
        </w:rPr>
        <w:t>acquisitions</w:t>
      </w:r>
      <w:r>
        <w:rPr>
          <w:spacing w:val="12"/>
          <w:w w:val="105"/>
        </w:rPr>
        <w:t xml:space="preserve"> </w:t>
      </w:r>
      <w:r>
        <w:rPr>
          <w:w w:val="105"/>
        </w:rPr>
        <w:t>of</w:t>
      </w:r>
      <w:r>
        <w:rPr>
          <w:spacing w:val="11"/>
          <w:w w:val="105"/>
        </w:rPr>
        <w:t xml:space="preserve"> </w:t>
      </w:r>
      <w:r>
        <w:rPr>
          <w:w w:val="105"/>
        </w:rPr>
        <w:t>the</w:t>
      </w:r>
      <w:r>
        <w:rPr>
          <w:spacing w:val="11"/>
          <w:w w:val="105"/>
        </w:rPr>
        <w:t xml:space="preserve"> </w:t>
      </w:r>
      <w:r>
        <w:rPr>
          <w:spacing w:val="-2"/>
          <w:w w:val="105"/>
        </w:rPr>
        <w:t>activity.</w:t>
      </w:r>
    </w:p>
    <w:p w14:paraId="45FB0818" w14:textId="77777777" w:rsidR="00F642B4" w:rsidRDefault="00F642B4">
      <w:pPr>
        <w:pStyle w:val="BodyText"/>
        <w:spacing w:before="10"/>
        <w:rPr>
          <w:sz w:val="23"/>
        </w:rPr>
      </w:pPr>
    </w:p>
    <w:p w14:paraId="182BAEAC" w14:textId="77777777" w:rsidR="00F642B4" w:rsidRDefault="00890830">
      <w:pPr>
        <w:pStyle w:val="ListParagraph"/>
        <w:numPr>
          <w:ilvl w:val="1"/>
          <w:numId w:val="14"/>
        </w:numPr>
        <w:tabs>
          <w:tab w:val="left" w:pos="549"/>
        </w:tabs>
        <w:spacing w:line="271" w:lineRule="auto"/>
        <w:ind w:left="110" w:right="653" w:firstLine="0"/>
      </w:pPr>
      <w:r>
        <w:rPr>
          <w:w w:val="105"/>
        </w:rPr>
        <w:t>Be in a contracting position, commensurate in grade or rank with the senior level program,</w:t>
      </w:r>
      <w:r>
        <w:rPr>
          <w:spacing w:val="40"/>
          <w:w w:val="105"/>
        </w:rPr>
        <w:t xml:space="preserve"> </w:t>
      </w:r>
      <w:r>
        <w:rPr>
          <w:w w:val="105"/>
        </w:rPr>
        <w:t>product, or laboratory personnel with whom the Advocate interacts.</w:t>
      </w:r>
    </w:p>
    <w:p w14:paraId="049F31CB" w14:textId="77777777" w:rsidR="00F642B4" w:rsidRDefault="00F642B4">
      <w:pPr>
        <w:pStyle w:val="BodyText"/>
        <w:spacing w:before="1"/>
        <w:rPr>
          <w:sz w:val="21"/>
        </w:rPr>
      </w:pPr>
    </w:p>
    <w:p w14:paraId="0A812FE6" w14:textId="200C0045" w:rsidR="00F642B4" w:rsidRDefault="00890830">
      <w:pPr>
        <w:pStyle w:val="ListParagraph"/>
        <w:numPr>
          <w:ilvl w:val="1"/>
          <w:numId w:val="14"/>
        </w:numPr>
        <w:tabs>
          <w:tab w:val="left" w:pos="549"/>
        </w:tabs>
        <w:spacing w:before="1" w:line="271" w:lineRule="auto"/>
        <w:ind w:left="110" w:right="358" w:firstLine="0"/>
      </w:pPr>
      <w:r>
        <w:rPr>
          <w:w w:val="105"/>
        </w:rPr>
        <w:t xml:space="preserve">Have direct access to the </w:t>
      </w:r>
      <w:commentRangeStart w:id="11"/>
      <w:r>
        <w:rPr>
          <w:w w:val="105"/>
        </w:rPr>
        <w:t>MAJCOM/</w:t>
      </w:r>
      <w:r w:rsidR="005022CC">
        <w:t>FLDCOM/DRU/DAFRCO</w:t>
      </w:r>
      <w:commentRangeEnd w:id="11"/>
      <w:r w:rsidR="0083282C">
        <w:rPr>
          <w:rStyle w:val="CommentReference"/>
        </w:rPr>
        <w:commentReference w:id="11"/>
      </w:r>
      <w:r>
        <w:rPr>
          <w:w w:val="105"/>
        </w:rPr>
        <w:t xml:space="preserve"> or Center/Installation commander, as applicable, on matters relating to competition, the acquisition of commercial items</w:t>
      </w:r>
      <w:r>
        <w:rPr>
          <w:spacing w:val="80"/>
          <w:w w:val="105"/>
        </w:rPr>
        <w:t xml:space="preserve"> </w:t>
      </w:r>
      <w:r>
        <w:rPr>
          <w:w w:val="105"/>
        </w:rPr>
        <w:t>and services, and must not have duties or responsibilities inconsistent with Competition and Commercial Advocate duties and responsibilities.</w:t>
      </w:r>
    </w:p>
    <w:p w14:paraId="00D161F8" w14:textId="77777777" w:rsidR="00F642B4" w:rsidRDefault="163DF04A" w:rsidP="45F522BD">
      <w:pPr>
        <w:pStyle w:val="BodyText"/>
        <w:spacing w:before="194"/>
        <w:ind w:left="110"/>
        <w:rPr>
          <w:rFonts w:ascii="Bookman Old Style"/>
          <w:b/>
          <w:bCs/>
        </w:rPr>
      </w:pPr>
      <w:r w:rsidRPr="45F522BD">
        <w:rPr>
          <w:rFonts w:ascii="Bookman Old Style"/>
          <w:b/>
          <w:bCs/>
        </w:rPr>
        <w:t>MP5306.502-2. Duties and Responsibilities.</w:t>
      </w:r>
    </w:p>
    <w:p w14:paraId="639FE6D4" w14:textId="77777777" w:rsidR="00F642B4" w:rsidRDefault="00F642B4" w:rsidP="45F522BD">
      <w:pPr>
        <w:pStyle w:val="BodyText"/>
        <w:rPr>
          <w:rFonts w:ascii="Bookman Old Style"/>
          <w:b/>
          <w:bCs/>
          <w:sz w:val="26"/>
          <w:szCs w:val="26"/>
        </w:rPr>
      </w:pPr>
    </w:p>
    <w:p w14:paraId="3EAFFF6C" w14:textId="64402906" w:rsidR="00F642B4" w:rsidRDefault="163DF04A" w:rsidP="45F522BD">
      <w:pPr>
        <w:pStyle w:val="BodyText"/>
        <w:spacing w:before="82"/>
      </w:pPr>
      <w:r>
        <w:t xml:space="preserve">In addition to the duties and responsibilities identified at </w:t>
      </w:r>
      <w:hyperlink r:id="rId14" w:anchor="FAR_6_502">
        <w:r w:rsidRPr="45F522BD">
          <w:rPr>
            <w:color w:val="27314A"/>
            <w:u w:val="single"/>
          </w:rPr>
          <w:t>FAR 6.502</w:t>
        </w:r>
      </w:hyperlink>
      <w:r>
        <w:t>, DAF Competition and Commercial Advocates are responsible for the following:</w:t>
      </w:r>
    </w:p>
    <w:p w14:paraId="7E6A00EB" w14:textId="77777777" w:rsidR="00F642B4" w:rsidRDefault="00F642B4" w:rsidP="45F522BD">
      <w:pPr>
        <w:pStyle w:val="BodyText"/>
        <w:spacing w:before="11"/>
        <w:rPr>
          <w:sz w:val="23"/>
          <w:szCs w:val="23"/>
        </w:rPr>
      </w:pPr>
    </w:p>
    <w:p w14:paraId="23752FDA" w14:textId="77777777" w:rsidR="00F642B4" w:rsidRDefault="163DF04A" w:rsidP="45F522BD">
      <w:pPr>
        <w:pStyle w:val="ListParagraph"/>
        <w:numPr>
          <w:ilvl w:val="1"/>
          <w:numId w:val="13"/>
        </w:numPr>
        <w:tabs>
          <w:tab w:val="left" w:pos="549"/>
        </w:tabs>
        <w:spacing w:line="271" w:lineRule="auto"/>
        <w:ind w:right="867" w:firstLine="0"/>
      </w:pPr>
      <w:r>
        <w:t>Support the DAF Competition Advocate General in formulating, managing, and providing oversight of the DAF Competition and Commercial Advocacy Program.</w:t>
      </w:r>
    </w:p>
    <w:p w14:paraId="28FF65F4" w14:textId="77777777" w:rsidR="00F642B4" w:rsidRDefault="00F642B4" w:rsidP="45F522BD">
      <w:pPr>
        <w:pStyle w:val="BodyText"/>
        <w:spacing w:before="1"/>
        <w:rPr>
          <w:sz w:val="21"/>
          <w:szCs w:val="21"/>
        </w:rPr>
      </w:pPr>
    </w:p>
    <w:p w14:paraId="767AB947" w14:textId="77777777" w:rsidR="00F642B4" w:rsidRDefault="163DF04A" w:rsidP="45F522BD">
      <w:pPr>
        <w:pStyle w:val="ListParagraph"/>
        <w:numPr>
          <w:ilvl w:val="1"/>
          <w:numId w:val="13"/>
        </w:numPr>
        <w:tabs>
          <w:tab w:val="left" w:pos="549"/>
        </w:tabs>
        <w:spacing w:line="271" w:lineRule="auto"/>
        <w:ind w:right="435" w:firstLine="0"/>
      </w:pPr>
      <w:r>
        <w:t xml:space="preserve">Promote commercial practices and competition in acquisition programs managed by their procuring activity. Identify, track, and follow-up on actions to remove impediments to commercial practices and competition. Emphasize competition strategies for creating and maintaining competitive environments. Seek to improve the overall competitive performance and increase the use of commercial </w:t>
      </w:r>
      <w:commentRangeStart w:id="12"/>
      <w:r>
        <w:t>practices.</w:t>
      </w:r>
      <w:commentRangeEnd w:id="12"/>
      <w:r w:rsidR="00CD7AEC">
        <w:rPr>
          <w:rStyle w:val="CommentReference"/>
        </w:rPr>
        <w:commentReference w:id="12"/>
      </w:r>
    </w:p>
    <w:p w14:paraId="562055DB" w14:textId="77777777" w:rsidR="009B0967" w:rsidRDefault="009B0967" w:rsidP="009B0967">
      <w:pPr>
        <w:pStyle w:val="ListParagraph"/>
        <w:tabs>
          <w:tab w:val="left" w:pos="549"/>
        </w:tabs>
        <w:spacing w:line="271" w:lineRule="auto"/>
        <w:ind w:right="435"/>
      </w:pPr>
    </w:p>
    <w:p w14:paraId="306154DC" w14:textId="5E17E7B1" w:rsidR="00F642B4" w:rsidRDefault="163DF04A" w:rsidP="45F522BD">
      <w:pPr>
        <w:pStyle w:val="ListParagraph"/>
        <w:numPr>
          <w:ilvl w:val="1"/>
          <w:numId w:val="13"/>
        </w:numPr>
        <w:tabs>
          <w:tab w:val="left" w:pos="549"/>
        </w:tabs>
        <w:spacing w:line="271" w:lineRule="auto"/>
        <w:ind w:right="435" w:firstLine="0"/>
      </w:pPr>
      <w:commentRangeStart w:id="13"/>
      <w:r>
        <w:t>Support the DAF Competition Advocate General in formulating, managing, and providing oversight of the DAF Competition and Commercial Advocacy Program.</w:t>
      </w:r>
    </w:p>
    <w:p w14:paraId="4C52F4EC" w14:textId="77777777" w:rsidR="009B0967" w:rsidRDefault="009B0967" w:rsidP="009B0967">
      <w:pPr>
        <w:pStyle w:val="ListParagraph"/>
        <w:tabs>
          <w:tab w:val="left" w:pos="549"/>
        </w:tabs>
        <w:spacing w:line="271" w:lineRule="auto"/>
        <w:ind w:right="435"/>
      </w:pPr>
    </w:p>
    <w:p w14:paraId="20A24579" w14:textId="780754F3" w:rsidR="00F642B4" w:rsidRDefault="163DF04A" w:rsidP="45F522BD">
      <w:pPr>
        <w:pStyle w:val="ListParagraph"/>
        <w:numPr>
          <w:ilvl w:val="1"/>
          <w:numId w:val="13"/>
        </w:numPr>
        <w:tabs>
          <w:tab w:val="left" w:pos="549"/>
        </w:tabs>
        <w:spacing w:line="271" w:lineRule="auto"/>
        <w:ind w:right="435" w:firstLine="0"/>
      </w:pPr>
      <w:r>
        <w:t xml:space="preserve">Promote commercial practices and competition in acquisition programs managed by their procuring activity. Identify, track, and follow-up on actions to remove impediments to commercial practices and </w:t>
      </w:r>
      <w:r>
        <w:lastRenderedPageBreak/>
        <w:t>competition. Emphasize competition strategies for creating and maintaining competitive environments. Seek to improve the overall competitive performance and increase the use of commercial practices.</w:t>
      </w:r>
      <w:commentRangeEnd w:id="13"/>
      <w:r w:rsidR="00CD7AEC">
        <w:rPr>
          <w:rStyle w:val="CommentReference"/>
        </w:rPr>
        <w:commentReference w:id="13"/>
      </w:r>
    </w:p>
    <w:p w14:paraId="0CFBD231" w14:textId="77777777" w:rsidR="009B0967" w:rsidRDefault="009B0967" w:rsidP="009B0967">
      <w:pPr>
        <w:pStyle w:val="ListParagraph"/>
        <w:tabs>
          <w:tab w:val="left" w:pos="549"/>
        </w:tabs>
        <w:spacing w:line="271" w:lineRule="auto"/>
        <w:ind w:right="435"/>
      </w:pPr>
    </w:p>
    <w:p w14:paraId="0DE712B2" w14:textId="18DA625A" w:rsidR="00F642B4" w:rsidRDefault="163DF04A" w:rsidP="45F522BD">
      <w:pPr>
        <w:pStyle w:val="ListParagraph"/>
        <w:numPr>
          <w:ilvl w:val="1"/>
          <w:numId w:val="13"/>
        </w:numPr>
        <w:tabs>
          <w:tab w:val="left" w:pos="549"/>
        </w:tabs>
        <w:spacing w:line="271" w:lineRule="auto"/>
        <w:ind w:right="435" w:firstLine="0"/>
      </w:pPr>
      <w:commentRangeStart w:id="14"/>
      <w:r>
        <w:t>Ensure</w:t>
      </w:r>
      <w:commentRangeEnd w:id="14"/>
      <w:r w:rsidR="00CF3D6B">
        <w:rPr>
          <w:rStyle w:val="CommentReference"/>
        </w:rPr>
        <w:commentReference w:id="14"/>
      </w:r>
      <w:r>
        <w:t xml:space="preserve"> the organization's policies and procedures: encourage full and open competition whenever possible, promote the use of commercial practices. Review acquisition planning documents and ensure market research demonstrates that competitive and commercial opportunities were considered. </w:t>
      </w:r>
    </w:p>
    <w:p w14:paraId="0F35D713" w14:textId="77777777" w:rsidR="009B0967" w:rsidRDefault="009B0967" w:rsidP="009B0967">
      <w:pPr>
        <w:pStyle w:val="ListParagraph"/>
        <w:tabs>
          <w:tab w:val="left" w:pos="549"/>
        </w:tabs>
        <w:spacing w:line="271" w:lineRule="auto"/>
        <w:ind w:right="435"/>
      </w:pPr>
    </w:p>
    <w:p w14:paraId="02B5920A" w14:textId="239466BB" w:rsidR="00F642B4" w:rsidRDefault="163DF04A" w:rsidP="45F522BD">
      <w:pPr>
        <w:pStyle w:val="ListParagraph"/>
        <w:numPr>
          <w:ilvl w:val="1"/>
          <w:numId w:val="13"/>
        </w:numPr>
        <w:tabs>
          <w:tab w:val="left" w:pos="549"/>
        </w:tabs>
        <w:spacing w:line="271" w:lineRule="auto"/>
        <w:ind w:right="435" w:firstLine="0"/>
      </w:pPr>
      <w:commentRangeStart w:id="15"/>
      <w:r>
        <w:t>Participate</w:t>
      </w:r>
      <w:commentRangeEnd w:id="15"/>
      <w:r w:rsidR="00CF3D6B">
        <w:rPr>
          <w:rStyle w:val="CommentReference"/>
        </w:rPr>
        <w:commentReference w:id="15"/>
      </w:r>
      <w:r>
        <w:t xml:space="preserve"> in acquisition strategy planning through forums such as the Acquisition Strategy Panel process.</w:t>
      </w:r>
    </w:p>
    <w:p w14:paraId="1B96B1C9" w14:textId="77777777" w:rsidR="009B0967" w:rsidRDefault="009B0967" w:rsidP="009B0967">
      <w:pPr>
        <w:pStyle w:val="ListParagraph"/>
        <w:tabs>
          <w:tab w:val="left" w:pos="549"/>
        </w:tabs>
        <w:spacing w:line="271" w:lineRule="auto"/>
        <w:ind w:right="435"/>
      </w:pPr>
    </w:p>
    <w:p w14:paraId="480C626E" w14:textId="3E714CA8" w:rsidR="00F642B4" w:rsidRDefault="163DF04A" w:rsidP="45F522BD">
      <w:pPr>
        <w:pStyle w:val="ListParagraph"/>
        <w:numPr>
          <w:ilvl w:val="1"/>
          <w:numId w:val="13"/>
        </w:numPr>
        <w:tabs>
          <w:tab w:val="left" w:pos="549"/>
        </w:tabs>
        <w:spacing w:line="271" w:lineRule="auto"/>
        <w:ind w:right="435" w:firstLine="0"/>
      </w:pPr>
      <w:commentRangeStart w:id="16"/>
      <w:r>
        <w:t>The</w:t>
      </w:r>
      <w:commentRangeEnd w:id="16"/>
      <w:r w:rsidR="00CF3D6B">
        <w:rPr>
          <w:rStyle w:val="CommentReference"/>
        </w:rPr>
        <w:commentReference w:id="16"/>
      </w:r>
      <w:r>
        <w:t xml:space="preserve"> Competition Advocate General will establish and assign fiscal year competition goals based on annual projections utilizing Project Management Resource Tools (PMRT) or other data provided by the Competition and Commercial Advocates.</w:t>
      </w:r>
    </w:p>
    <w:p w14:paraId="40DA7EC3" w14:textId="77777777" w:rsidR="009B0967" w:rsidRDefault="009B0967" w:rsidP="009B0967">
      <w:pPr>
        <w:pStyle w:val="ListParagraph"/>
        <w:tabs>
          <w:tab w:val="left" w:pos="549"/>
        </w:tabs>
        <w:spacing w:line="271" w:lineRule="auto"/>
        <w:ind w:right="435"/>
      </w:pPr>
    </w:p>
    <w:p w14:paraId="6019FF7A" w14:textId="3E8506C2" w:rsidR="00F642B4" w:rsidRDefault="163DF04A" w:rsidP="45F522BD">
      <w:pPr>
        <w:pStyle w:val="ListParagraph"/>
        <w:numPr>
          <w:ilvl w:val="1"/>
          <w:numId w:val="13"/>
        </w:numPr>
        <w:tabs>
          <w:tab w:val="left" w:pos="549"/>
        </w:tabs>
        <w:spacing w:line="271" w:lineRule="auto"/>
        <w:ind w:right="435" w:firstLine="0"/>
      </w:pPr>
      <w:r>
        <w:t xml:space="preserve">Encourage contracting professionals to complete the Defense Acquisition University (DAU) </w:t>
      </w:r>
      <w:del w:id="17" w:author="AMANDA" w:date="2024-05-16T14:34:00Z">
        <w:r w:rsidDel="00CF3D6B">
          <w:delText>Continuous Learning Module</w:delText>
        </w:r>
      </w:del>
      <w:ins w:id="18" w:author="AMANDA" w:date="2024-05-16T14:34:00Z">
        <w:r w:rsidR="00CF3D6B">
          <w:t>Contracting course</w:t>
        </w:r>
      </w:ins>
      <w:r>
        <w:t xml:space="preserve"> (</w:t>
      </w:r>
      <w:del w:id="19" w:author="AMANDA" w:date="2024-05-16T14:33:00Z">
        <w:r w:rsidDel="00CF3D6B">
          <w:delText>CLM</w:delText>
        </w:r>
      </w:del>
      <w:ins w:id="20" w:author="AMANDA" w:date="2024-05-16T14:33:00Z">
        <w:r w:rsidR="00CF3D6B">
          <w:t>C</w:t>
        </w:r>
        <w:r w:rsidR="00CF3D6B">
          <w:t>ON</w:t>
        </w:r>
      </w:ins>
      <w:r>
        <w:t xml:space="preserve">) </w:t>
      </w:r>
      <w:commentRangeStart w:id="21"/>
      <w:ins w:id="22" w:author="AMANDA" w:date="2024-05-16T14:33:00Z">
        <w:r w:rsidR="00CF3D6B">
          <w:rPr>
            <w:color w:val="27314A"/>
            <w:u w:val="single"/>
          </w:rPr>
          <w:fldChar w:fldCharType="begin"/>
        </w:r>
        <w:r w:rsidR="00CF3D6B">
          <w:rPr>
            <w:color w:val="27314A"/>
            <w:u w:val="single"/>
          </w:rPr>
          <w:instrText>HYPERLINK "https://icatalog.dau.edu/onlinecatalog/courses.aspx?crs_id=13162"</w:instrText>
        </w:r>
        <w:r w:rsidR="00CF3D6B">
          <w:rPr>
            <w:color w:val="27314A"/>
            <w:u w:val="single"/>
          </w:rPr>
        </w:r>
        <w:r w:rsidR="00CF3D6B">
          <w:rPr>
            <w:color w:val="27314A"/>
            <w:u w:val="single"/>
          </w:rPr>
          <w:fldChar w:fldCharType="separate"/>
        </w:r>
        <w:del w:id="23" w:author="AMANDA" w:date="2024-05-16T14:33:00Z">
          <w:r w:rsidRPr="00CF3D6B" w:rsidDel="00CF3D6B">
            <w:rPr>
              <w:rStyle w:val="Hyperlink"/>
            </w:rPr>
            <w:delText>CLC 055</w:delText>
          </w:r>
        </w:del>
        <w:r w:rsidR="00CF3D6B" w:rsidRPr="00CF3D6B">
          <w:rPr>
            <w:rStyle w:val="Hyperlink"/>
          </w:rPr>
          <w:t>CON 0161</w:t>
        </w:r>
        <w:r w:rsidR="00CF3D6B">
          <w:rPr>
            <w:color w:val="27314A"/>
            <w:u w:val="single"/>
          </w:rPr>
          <w:fldChar w:fldCharType="end"/>
        </w:r>
        <w:commentRangeEnd w:id="21"/>
        <w:r w:rsidR="00CF3D6B">
          <w:rPr>
            <w:rStyle w:val="CommentReference"/>
          </w:rPr>
          <w:commentReference w:id="21"/>
        </w:r>
      </w:ins>
      <w:r>
        <w:t xml:space="preserve">, </w:t>
      </w:r>
      <w:r w:rsidRPr="45F522BD">
        <w:rPr>
          <w:i/>
          <w:iCs/>
        </w:rPr>
        <w:t xml:space="preserve">Competition </w:t>
      </w:r>
      <w:del w:id="24" w:author="AMANDA" w:date="2024-05-16T14:33:00Z">
        <w:r w:rsidRPr="45F522BD" w:rsidDel="00CF3D6B">
          <w:rPr>
            <w:i/>
            <w:iCs/>
          </w:rPr>
          <w:delText xml:space="preserve">Requirements </w:delText>
        </w:r>
      </w:del>
      <w:ins w:id="25" w:author="AMANDA" w:date="2024-05-16T14:33:00Z">
        <w:r w:rsidR="00CF3D6B">
          <w:rPr>
            <w:i/>
            <w:iCs/>
          </w:rPr>
          <w:t>in Contracting</w:t>
        </w:r>
        <w:r w:rsidR="00CF3D6B" w:rsidRPr="45F522BD">
          <w:rPr>
            <w:i/>
            <w:iCs/>
          </w:rPr>
          <w:t xml:space="preserve"> </w:t>
        </w:r>
      </w:ins>
      <w:r>
        <w:t>and other related training that may be provided.</w:t>
      </w:r>
    </w:p>
    <w:p w14:paraId="712272C0" w14:textId="77777777" w:rsidR="009B0967" w:rsidRDefault="009B0967" w:rsidP="009B0967">
      <w:pPr>
        <w:pStyle w:val="ListParagraph"/>
        <w:tabs>
          <w:tab w:val="left" w:pos="549"/>
        </w:tabs>
        <w:spacing w:line="271" w:lineRule="auto"/>
        <w:ind w:right="435"/>
      </w:pPr>
    </w:p>
    <w:p w14:paraId="225E18DA" w14:textId="631D2BB4" w:rsidR="00F642B4" w:rsidRDefault="163DF04A" w:rsidP="45F522BD">
      <w:pPr>
        <w:pStyle w:val="ListParagraph"/>
        <w:numPr>
          <w:ilvl w:val="1"/>
          <w:numId w:val="13"/>
        </w:numPr>
        <w:tabs>
          <w:tab w:val="left" w:pos="549"/>
        </w:tabs>
        <w:spacing w:line="271" w:lineRule="auto"/>
        <w:ind w:right="435" w:firstLine="0"/>
      </w:pPr>
      <w:r>
        <w:t xml:space="preserve">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w:t>
      </w:r>
      <w:commentRangeStart w:id="26"/>
      <w:r>
        <w:t xml:space="preserve">Competition advocates are encouraged to use resources available in the </w:t>
      </w:r>
      <w:hyperlink r:id="rId15" w:history="1">
        <w:r w:rsidRPr="456D4EFD">
          <w:rPr>
            <w:rStyle w:val="Hyperlink"/>
          </w:rPr>
          <w:t>5306 DAFFARS Library</w:t>
        </w:r>
      </w:hyperlink>
      <w:r>
        <w:t xml:space="preserve"> and </w:t>
      </w:r>
      <w:hyperlink r:id="rId16" w:history="1">
        <w:r w:rsidRPr="456D4EFD">
          <w:rPr>
            <w:rStyle w:val="Hyperlink"/>
          </w:rPr>
          <w:t>training template</w:t>
        </w:r>
      </w:hyperlink>
      <w:r>
        <w:t xml:space="preserve"> developed by OUSD(A&amp;S) DPC.</w:t>
      </w:r>
      <w:commentRangeEnd w:id="26"/>
      <w:r w:rsidR="00CF3D6B">
        <w:rPr>
          <w:rStyle w:val="CommentReference"/>
        </w:rPr>
        <w:commentReference w:id="26"/>
      </w:r>
    </w:p>
    <w:p w14:paraId="5C17D966" w14:textId="77777777" w:rsidR="009B0967" w:rsidRDefault="009B0967" w:rsidP="00485441">
      <w:pPr>
        <w:tabs>
          <w:tab w:val="left" w:pos="549"/>
        </w:tabs>
        <w:spacing w:line="271" w:lineRule="auto"/>
        <w:ind w:right="435"/>
      </w:pPr>
    </w:p>
    <w:p w14:paraId="1B8EF15B" w14:textId="5496481C" w:rsidR="00BE28D5" w:rsidRDefault="199AEDDB" w:rsidP="00BE28D5">
      <w:pPr>
        <w:pStyle w:val="ListParagraph"/>
        <w:numPr>
          <w:ilvl w:val="1"/>
          <w:numId w:val="13"/>
        </w:numPr>
        <w:tabs>
          <w:tab w:val="left" w:pos="549"/>
        </w:tabs>
        <w:spacing w:line="271" w:lineRule="auto"/>
        <w:ind w:right="435" w:firstLine="0"/>
      </w:pPr>
      <w:r>
        <w:t xml:space="preserve">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w:t>
      </w:r>
      <w:hyperlink r:id="rId17" w:anchor="DAFFARS_5306_304">
        <w:r w:rsidRPr="00BE28D5">
          <w:rPr>
            <w:color w:val="27314A"/>
            <w:u w:val="single"/>
          </w:rPr>
          <w:t>DAFFARS 5306.304(a)</w:t>
        </w:r>
      </w:hyperlink>
      <w:r>
        <w:t xml:space="preserve">, </w:t>
      </w:r>
      <w:hyperlink r:id="rId18" w:anchor="DAFFARS_5308_405_6">
        <w:r w:rsidRPr="00BE28D5">
          <w:rPr>
            <w:color w:val="27314A"/>
            <w:u w:val="single"/>
          </w:rPr>
          <w:t>DAFFARS 5308.405-6(d)</w:t>
        </w:r>
      </w:hyperlink>
      <w:r>
        <w:t xml:space="preserve">, and </w:t>
      </w:r>
      <w:hyperlink r:id="rId19" w:anchor="DAFFARS_5316_505">
        <w:r w:rsidRPr="00BE28D5">
          <w:rPr>
            <w:color w:val="27314A"/>
            <w:u w:val="single"/>
          </w:rPr>
          <w:t>DAFFARS 5316.505(b)(2)</w:t>
        </w:r>
      </w:hyperlink>
      <w:r>
        <w:t xml:space="preserve">. </w:t>
      </w:r>
      <w:commentRangeStart w:id="27"/>
      <w:r>
        <w:t>When SAF/AQ is the approval authority, ensure the enhanced instructions have been considered and appropriately addressed in the written justification per SAF/AQ memo</w:t>
      </w:r>
      <w:r w:rsidR="00FA74CA">
        <w:t xml:space="preserve">, </w:t>
      </w:r>
      <w:hyperlink r:id="rId20">
        <w:r w:rsidR="00FA74CA">
          <w:rPr>
            <w:rStyle w:val="Hyperlink"/>
          </w:rPr>
          <w:t>Ensuring J&amp;As Adequately Describe Efforts Taken to Promote Competition First</w:t>
        </w:r>
      </w:hyperlink>
      <w:r>
        <w:t>, dated 22 Nov 2022.</w:t>
      </w:r>
      <w:commentRangeEnd w:id="27"/>
      <w:r w:rsidR="00485441">
        <w:rPr>
          <w:rStyle w:val="CommentReference"/>
        </w:rPr>
        <w:commentReference w:id="27"/>
      </w:r>
    </w:p>
    <w:p w14:paraId="29ECCD40" w14:textId="77777777" w:rsidR="009B0967" w:rsidRDefault="009B0967" w:rsidP="009B0967">
      <w:pPr>
        <w:pStyle w:val="ListParagraph"/>
        <w:tabs>
          <w:tab w:val="left" w:pos="549"/>
        </w:tabs>
        <w:spacing w:line="271" w:lineRule="auto"/>
        <w:ind w:right="435"/>
      </w:pPr>
    </w:p>
    <w:p w14:paraId="0A7E7562" w14:textId="30723F22" w:rsidR="00BE28D5" w:rsidRDefault="00BE28D5" w:rsidP="00BE28D5">
      <w:pPr>
        <w:pStyle w:val="ListParagraph"/>
        <w:numPr>
          <w:ilvl w:val="1"/>
          <w:numId w:val="13"/>
        </w:numPr>
        <w:tabs>
          <w:tab w:val="left" w:pos="549"/>
        </w:tabs>
        <w:spacing w:line="271" w:lineRule="auto"/>
        <w:ind w:right="435" w:firstLine="0"/>
      </w:pPr>
      <w:r>
        <w:t>Work with Government and industry to eliminate barriers to competition and the acquisition of commercial products and commercial services.</w:t>
      </w:r>
    </w:p>
    <w:p w14:paraId="7A9BD3C0" w14:textId="77777777" w:rsidR="009B0967" w:rsidRDefault="009B0967" w:rsidP="009B0967">
      <w:pPr>
        <w:pStyle w:val="ListParagraph"/>
        <w:tabs>
          <w:tab w:val="left" w:pos="549"/>
        </w:tabs>
        <w:spacing w:line="271" w:lineRule="auto"/>
        <w:ind w:right="435"/>
      </w:pPr>
    </w:p>
    <w:p w14:paraId="5B6A1E60" w14:textId="666CE50B" w:rsidR="00BE28D5" w:rsidRDefault="199AEDDB" w:rsidP="00BE28D5">
      <w:pPr>
        <w:pStyle w:val="ListParagraph"/>
        <w:numPr>
          <w:ilvl w:val="1"/>
          <w:numId w:val="13"/>
        </w:numPr>
        <w:tabs>
          <w:tab w:val="left" w:pos="549"/>
        </w:tabs>
        <w:spacing w:line="271" w:lineRule="auto"/>
        <w:ind w:right="435" w:firstLine="0"/>
      </w:pPr>
      <w:r>
        <w:t>The procuring activity Competition and Commercial Advocate must ensure operational contracting Squadrons/Flights have access to an Installation/Center Competition and Commercial Advocate.</w:t>
      </w:r>
    </w:p>
    <w:p w14:paraId="17A8F520" w14:textId="77777777" w:rsidR="009B0967" w:rsidRDefault="009B0967" w:rsidP="009B0967">
      <w:pPr>
        <w:pStyle w:val="ListParagraph"/>
        <w:tabs>
          <w:tab w:val="left" w:pos="549"/>
        </w:tabs>
        <w:spacing w:line="271" w:lineRule="auto"/>
        <w:ind w:right="435"/>
      </w:pPr>
    </w:p>
    <w:p w14:paraId="5097F77B" w14:textId="06F59D87" w:rsidR="199AEDDB" w:rsidRDefault="199AEDDB" w:rsidP="00BE28D5">
      <w:pPr>
        <w:pStyle w:val="ListParagraph"/>
        <w:numPr>
          <w:ilvl w:val="1"/>
          <w:numId w:val="13"/>
        </w:numPr>
        <w:tabs>
          <w:tab w:val="left" w:pos="549"/>
        </w:tabs>
        <w:spacing w:line="271" w:lineRule="auto"/>
        <w:ind w:right="435" w:firstLine="0"/>
      </w:pPr>
      <w:r>
        <w:t>Establish a competition and commercial advocacy program for activities within the procuring activity. The activities’ Competition and Commercial Advocacy Program must meet the oversight and management and reporting requirements identified throughout this MP.</w:t>
      </w:r>
    </w:p>
    <w:p w14:paraId="75F03F4A" w14:textId="77777777" w:rsidR="009B0967" w:rsidRDefault="009B0967" w:rsidP="009B0967">
      <w:pPr>
        <w:pStyle w:val="ListParagraph"/>
        <w:tabs>
          <w:tab w:val="left" w:pos="549"/>
        </w:tabs>
        <w:spacing w:line="271" w:lineRule="auto"/>
        <w:ind w:right="435"/>
      </w:pPr>
    </w:p>
    <w:p w14:paraId="1EEFAB9A" w14:textId="4F2C6A20" w:rsidR="00BE28D5" w:rsidRDefault="00BE28D5" w:rsidP="00BE28D5">
      <w:pPr>
        <w:pStyle w:val="ListParagraph"/>
        <w:numPr>
          <w:ilvl w:val="1"/>
          <w:numId w:val="13"/>
        </w:numPr>
        <w:tabs>
          <w:tab w:val="left" w:pos="549"/>
        </w:tabs>
        <w:spacing w:line="271" w:lineRule="auto"/>
        <w:ind w:right="435" w:firstLine="0"/>
      </w:pPr>
      <w:r>
        <w:t>Ensure that requirements are stated in the least restrictive manner to maximize competition and the use of commercial practices.</w:t>
      </w:r>
    </w:p>
    <w:p w14:paraId="6580F7A2" w14:textId="77777777" w:rsidR="009B0967" w:rsidRDefault="009B0967" w:rsidP="009B0967">
      <w:pPr>
        <w:pStyle w:val="ListParagraph"/>
        <w:tabs>
          <w:tab w:val="left" w:pos="549"/>
        </w:tabs>
        <w:spacing w:line="271" w:lineRule="auto"/>
        <w:ind w:right="435"/>
      </w:pPr>
    </w:p>
    <w:p w14:paraId="6F5A32BD" w14:textId="629ABE3C" w:rsidR="00BE28D5" w:rsidRDefault="00BE28D5" w:rsidP="00BE28D5">
      <w:pPr>
        <w:pStyle w:val="ListParagraph"/>
        <w:numPr>
          <w:ilvl w:val="1"/>
          <w:numId w:val="13"/>
        </w:numPr>
        <w:tabs>
          <w:tab w:val="left" w:pos="549"/>
        </w:tabs>
        <w:spacing w:line="271" w:lineRule="auto"/>
        <w:ind w:right="435" w:firstLine="0"/>
      </w:pPr>
      <w:r>
        <w:t xml:space="preserve">Review and provide appropriate comments on determinations made in accordance with </w:t>
      </w:r>
      <w:hyperlink r:id="rId21" w:anchor="FAR_9_202" w:history="1">
        <w:r w:rsidRPr="00BE28D5">
          <w:rPr>
            <w:rStyle w:val="Hyperlink"/>
          </w:rPr>
          <w:t>FAR 9.202(b)</w:t>
        </w:r>
      </w:hyperlink>
      <w:r>
        <w:t xml:space="preserve"> that it would be unreasonable to specify the standards for qualifications that a prospective offeror (or its product) must satisfy in order to meet established qualification requirements.</w:t>
      </w:r>
    </w:p>
    <w:p w14:paraId="284C92C3" w14:textId="77777777" w:rsidR="009B0967" w:rsidRPr="009B0967" w:rsidRDefault="009B0967" w:rsidP="009B0967">
      <w:pPr>
        <w:pStyle w:val="ListParagraph"/>
        <w:tabs>
          <w:tab w:val="left" w:pos="549"/>
        </w:tabs>
        <w:spacing w:line="271" w:lineRule="auto"/>
        <w:ind w:right="435"/>
      </w:pPr>
    </w:p>
    <w:p w14:paraId="7043E290" w14:textId="22D38972" w:rsidR="00BE28D5" w:rsidRDefault="00BE28D5" w:rsidP="00BE28D5">
      <w:pPr>
        <w:pStyle w:val="ListParagraph"/>
        <w:numPr>
          <w:ilvl w:val="1"/>
          <w:numId w:val="13"/>
        </w:numPr>
        <w:tabs>
          <w:tab w:val="left" w:pos="549"/>
        </w:tabs>
        <w:spacing w:line="271" w:lineRule="auto"/>
        <w:ind w:right="435" w:firstLine="0"/>
      </w:pPr>
      <w:r w:rsidRPr="00BE28D5">
        <w:rPr>
          <w:w w:val="105"/>
        </w:rPr>
        <w:t xml:space="preserve">Provide support as required for the preparation of the annual competition and commercial report in accordance with </w:t>
      </w:r>
      <w:hyperlink r:id="rId22" w:anchor="FAR_6_502">
        <w:r w:rsidRPr="00BE28D5">
          <w:rPr>
            <w:color w:val="27314A"/>
            <w:w w:val="105"/>
            <w:u w:val="single" w:color="27314A"/>
          </w:rPr>
          <w:t>FAR 6.502(b)(2)</w:t>
        </w:r>
      </w:hyperlink>
      <w:r w:rsidRPr="00BE28D5">
        <w:rPr>
          <w:color w:val="27314A"/>
          <w:w w:val="105"/>
        </w:rPr>
        <w:t xml:space="preserve"> </w:t>
      </w:r>
      <w:r w:rsidRPr="00BE28D5">
        <w:rPr>
          <w:w w:val="105"/>
        </w:rPr>
        <w:t>and Paragraph 4 of this MP</w:t>
      </w:r>
      <w:r>
        <w:rPr>
          <w:w w:val="105"/>
        </w:rPr>
        <w:t>.</w:t>
      </w:r>
    </w:p>
    <w:p w14:paraId="0BEE3BB8" w14:textId="77777777" w:rsidR="00F642B4" w:rsidRDefault="00890830">
      <w:pPr>
        <w:pStyle w:val="BodyText"/>
        <w:spacing w:before="193"/>
        <w:ind w:left="110"/>
        <w:rPr>
          <w:rFonts w:ascii="Bookman Old Style"/>
          <w:b/>
        </w:rPr>
      </w:pPr>
      <w:r>
        <w:rPr>
          <w:rFonts w:ascii="Bookman Old Style"/>
          <w:b/>
          <w:spacing w:val="-6"/>
        </w:rPr>
        <w:lastRenderedPageBreak/>
        <w:t>MP5306.502-3.</w:t>
      </w:r>
      <w:r>
        <w:rPr>
          <w:rFonts w:ascii="Bookman Old Style"/>
          <w:b/>
          <w:spacing w:val="-4"/>
        </w:rPr>
        <w:t xml:space="preserve"> </w:t>
      </w:r>
      <w:r>
        <w:rPr>
          <w:rFonts w:ascii="Bookman Old Style"/>
          <w:b/>
          <w:spacing w:val="-6"/>
        </w:rPr>
        <w:t>Appointment</w:t>
      </w:r>
      <w:r>
        <w:rPr>
          <w:rFonts w:ascii="Bookman Old Style"/>
          <w:b/>
          <w:spacing w:val="-4"/>
        </w:rPr>
        <w:t xml:space="preserve"> </w:t>
      </w:r>
      <w:r>
        <w:rPr>
          <w:rFonts w:ascii="Bookman Old Style"/>
          <w:b/>
          <w:spacing w:val="-6"/>
        </w:rPr>
        <w:t>of</w:t>
      </w:r>
      <w:r>
        <w:rPr>
          <w:rFonts w:ascii="Bookman Old Style"/>
          <w:b/>
          <w:spacing w:val="-3"/>
        </w:rPr>
        <w:t xml:space="preserve"> </w:t>
      </w:r>
      <w:r>
        <w:rPr>
          <w:rFonts w:ascii="Bookman Old Style"/>
          <w:b/>
          <w:spacing w:val="-6"/>
        </w:rPr>
        <w:t>the</w:t>
      </w:r>
      <w:r>
        <w:rPr>
          <w:rFonts w:ascii="Bookman Old Style"/>
          <w:b/>
          <w:spacing w:val="-4"/>
        </w:rPr>
        <w:t xml:space="preserve"> </w:t>
      </w:r>
      <w:r>
        <w:rPr>
          <w:rFonts w:ascii="Bookman Old Style"/>
          <w:b/>
          <w:spacing w:val="-6"/>
        </w:rPr>
        <w:t>Competition</w:t>
      </w:r>
      <w:r>
        <w:rPr>
          <w:rFonts w:ascii="Bookman Old Style"/>
          <w:b/>
          <w:spacing w:val="-4"/>
        </w:rPr>
        <w:t xml:space="preserve"> </w:t>
      </w:r>
      <w:r>
        <w:rPr>
          <w:rFonts w:ascii="Bookman Old Style"/>
          <w:b/>
          <w:spacing w:val="-6"/>
        </w:rPr>
        <w:t>and</w:t>
      </w:r>
      <w:r>
        <w:rPr>
          <w:rFonts w:ascii="Bookman Old Style"/>
          <w:b/>
          <w:spacing w:val="-3"/>
        </w:rPr>
        <w:t xml:space="preserve"> </w:t>
      </w:r>
      <w:r>
        <w:rPr>
          <w:rFonts w:ascii="Bookman Old Style"/>
          <w:b/>
          <w:spacing w:val="-6"/>
        </w:rPr>
        <w:t>Commercial</w:t>
      </w:r>
      <w:r>
        <w:rPr>
          <w:rFonts w:ascii="Bookman Old Style"/>
          <w:b/>
          <w:spacing w:val="-4"/>
        </w:rPr>
        <w:t xml:space="preserve"> </w:t>
      </w:r>
      <w:r>
        <w:rPr>
          <w:rFonts w:ascii="Bookman Old Style"/>
          <w:b/>
          <w:spacing w:val="-6"/>
        </w:rPr>
        <w:t>Advocate.</w:t>
      </w:r>
    </w:p>
    <w:p w14:paraId="1F72F646" w14:textId="77777777" w:rsidR="00F642B4" w:rsidRDefault="00F642B4">
      <w:pPr>
        <w:pStyle w:val="BodyText"/>
        <w:rPr>
          <w:rFonts w:ascii="Bookman Old Style"/>
          <w:b/>
          <w:sz w:val="26"/>
        </w:rPr>
      </w:pPr>
    </w:p>
    <w:p w14:paraId="21931E4B" w14:textId="77777777" w:rsidR="00F642B4" w:rsidRDefault="00890830">
      <w:pPr>
        <w:pStyle w:val="ListParagraph"/>
        <w:numPr>
          <w:ilvl w:val="1"/>
          <w:numId w:val="11"/>
        </w:numPr>
        <w:tabs>
          <w:tab w:val="left" w:pos="549"/>
        </w:tabs>
        <w:spacing w:before="220"/>
        <w:ind w:left="549" w:hanging="439"/>
      </w:pPr>
      <w:r>
        <w:rPr>
          <w:w w:val="105"/>
        </w:rPr>
        <w:t>Procuring</w:t>
      </w:r>
      <w:r>
        <w:rPr>
          <w:spacing w:val="17"/>
          <w:w w:val="105"/>
        </w:rPr>
        <w:t xml:space="preserve"> </w:t>
      </w:r>
      <w:r>
        <w:rPr>
          <w:w w:val="105"/>
        </w:rPr>
        <w:t>activity</w:t>
      </w:r>
      <w:r>
        <w:rPr>
          <w:spacing w:val="18"/>
          <w:w w:val="105"/>
        </w:rPr>
        <w:t xml:space="preserve"> </w:t>
      </w:r>
      <w:r>
        <w:rPr>
          <w:w w:val="105"/>
        </w:rPr>
        <w:t>Competition</w:t>
      </w:r>
      <w:r>
        <w:rPr>
          <w:spacing w:val="18"/>
          <w:w w:val="105"/>
        </w:rPr>
        <w:t xml:space="preserve"> </w:t>
      </w:r>
      <w:r>
        <w:rPr>
          <w:w w:val="105"/>
        </w:rPr>
        <w:t>and</w:t>
      </w:r>
      <w:r>
        <w:rPr>
          <w:spacing w:val="18"/>
          <w:w w:val="105"/>
        </w:rPr>
        <w:t xml:space="preserve"> </w:t>
      </w:r>
      <w:r>
        <w:rPr>
          <w:w w:val="105"/>
        </w:rPr>
        <w:t>Commercial</w:t>
      </w:r>
      <w:r>
        <w:rPr>
          <w:spacing w:val="18"/>
          <w:w w:val="105"/>
        </w:rPr>
        <w:t xml:space="preserve"> </w:t>
      </w:r>
      <w:r>
        <w:rPr>
          <w:w w:val="105"/>
        </w:rPr>
        <w:t>Advocate</w:t>
      </w:r>
      <w:r>
        <w:rPr>
          <w:spacing w:val="18"/>
          <w:w w:val="105"/>
        </w:rPr>
        <w:t xml:space="preserve"> </w:t>
      </w:r>
      <w:r>
        <w:rPr>
          <w:spacing w:val="-2"/>
          <w:w w:val="105"/>
        </w:rPr>
        <w:t>Appointments.</w:t>
      </w:r>
    </w:p>
    <w:p w14:paraId="08CE6F91" w14:textId="77777777" w:rsidR="00F642B4" w:rsidRDefault="00F642B4">
      <w:pPr>
        <w:pStyle w:val="BodyText"/>
        <w:spacing w:before="10"/>
        <w:rPr>
          <w:sz w:val="23"/>
        </w:rPr>
      </w:pPr>
    </w:p>
    <w:p w14:paraId="56E95A04" w14:textId="5834ED98" w:rsidR="00F642B4" w:rsidRDefault="6B336026" w:rsidP="6B336026">
      <w:pPr>
        <w:pStyle w:val="ListParagraph"/>
        <w:numPr>
          <w:ilvl w:val="2"/>
          <w:numId w:val="11"/>
        </w:numPr>
        <w:tabs>
          <w:tab w:val="left" w:pos="738"/>
        </w:tabs>
        <w:spacing w:before="1" w:line="271" w:lineRule="auto"/>
        <w:ind w:right="152" w:firstLine="0"/>
      </w:pPr>
      <w:r w:rsidRPr="6B336026">
        <w:rPr>
          <w:w w:val="105"/>
        </w:rPr>
        <w:t>The DAF Competition Advocate General appoints procuring activity Competition and Commercial Advocates for the procuring activities identified in 5306.501(a)(1) via certificate. SCOs</w:t>
      </w:r>
      <w:r w:rsidRPr="6B336026">
        <w:rPr>
          <w:spacing w:val="40"/>
          <w:w w:val="105"/>
        </w:rPr>
        <w:t xml:space="preserve"> </w:t>
      </w:r>
      <w:r w:rsidRPr="6B336026">
        <w:rPr>
          <w:w w:val="105"/>
        </w:rPr>
        <w:t>must nominate a primary and alternate Competition and Commercial Advocate. The AFICC SCO or</w:t>
      </w:r>
      <w:r w:rsidRPr="6B336026">
        <w:rPr>
          <w:spacing w:val="80"/>
          <w:w w:val="150"/>
        </w:rPr>
        <w:t xml:space="preserve"> </w:t>
      </w:r>
      <w:r w:rsidRPr="6B336026">
        <w:rPr>
          <w:w w:val="105"/>
        </w:rPr>
        <w:t>civilian deputy must be the primary Competition and Commercial Advocate for the MAJCOM they</w:t>
      </w:r>
      <w:r w:rsidRPr="6B336026">
        <w:rPr>
          <w:spacing w:val="40"/>
          <w:w w:val="105"/>
        </w:rPr>
        <w:t xml:space="preserve"> </w:t>
      </w:r>
      <w:r w:rsidRPr="6B336026">
        <w:rPr>
          <w:w w:val="105"/>
        </w:rPr>
        <w:t xml:space="preserve">support. SCOs must submit nominations via the </w:t>
      </w:r>
      <w:commentRangeStart w:id="28"/>
      <w:r w:rsidR="006249F0">
        <w:fldChar w:fldCharType="begin"/>
      </w:r>
      <w:r w:rsidR="006249F0">
        <w:instrText>HYPERLINK "https://usaf.dps.mil/sites/AFCC/AQCP/KnowledgeCenter/SitePages/Competition%20&amp;%20Commercial%20Advocates%20(CCA).aspx" \h</w:instrText>
      </w:r>
      <w:r w:rsidR="006249F0">
        <w:fldChar w:fldCharType="separate"/>
      </w:r>
      <w:r w:rsidRPr="6B336026">
        <w:rPr>
          <w:rStyle w:val="Hyperlink"/>
        </w:rPr>
        <w:t>Competition and Commercial Advocate Nominations</w:t>
      </w:r>
      <w:r w:rsidR="006249F0">
        <w:rPr>
          <w:rStyle w:val="Hyperlink"/>
        </w:rPr>
        <w:fldChar w:fldCharType="end"/>
      </w:r>
      <w:commentRangeEnd w:id="28"/>
      <w:r w:rsidR="00D76507">
        <w:rPr>
          <w:rStyle w:val="CommentReference"/>
        </w:rPr>
        <w:commentReference w:id="28"/>
      </w:r>
      <w:r w:rsidR="00D76507">
        <w:rPr>
          <w:rStyle w:val="Hyperlink"/>
        </w:rPr>
        <w:t xml:space="preserve"> </w:t>
      </w:r>
      <w:r w:rsidRPr="6B336026">
        <w:rPr>
          <w:w w:val="105"/>
        </w:rPr>
        <w:t xml:space="preserve">SharePoint site, unless otherwise directed by </w:t>
      </w:r>
      <w:commentRangeStart w:id="29"/>
      <w:r w:rsidRPr="6B336026">
        <w:rPr>
          <w:w w:val="105"/>
        </w:rPr>
        <w:t>SAF/AQCP.</w:t>
      </w:r>
      <w:commentRangeEnd w:id="29"/>
      <w:r w:rsidR="00D76507">
        <w:rPr>
          <w:rStyle w:val="CommentReference"/>
        </w:rPr>
        <w:commentReference w:id="29"/>
      </w:r>
    </w:p>
    <w:p w14:paraId="6537F28F" w14:textId="77777777" w:rsidR="00F642B4" w:rsidRDefault="00F642B4">
      <w:pPr>
        <w:pStyle w:val="BodyText"/>
        <w:spacing w:before="11"/>
        <w:rPr>
          <w:sz w:val="23"/>
        </w:rPr>
      </w:pPr>
    </w:p>
    <w:p w14:paraId="018DF332" w14:textId="2426AC71" w:rsidR="00F642B4" w:rsidRDefault="6B336026" w:rsidP="6B336026">
      <w:pPr>
        <w:pStyle w:val="ListParagraph"/>
        <w:numPr>
          <w:ilvl w:val="2"/>
          <w:numId w:val="11"/>
        </w:numPr>
        <w:tabs>
          <w:tab w:val="left" w:pos="738"/>
        </w:tabs>
        <w:spacing w:line="271" w:lineRule="auto"/>
        <w:ind w:right="650" w:firstLine="0"/>
      </w:pPr>
      <w:r w:rsidRPr="6B336026">
        <w:rPr>
          <w:w w:val="105"/>
        </w:rPr>
        <w:t xml:space="preserve">The Heads of Contracting Activity for the procuring activities identified in </w:t>
      </w:r>
      <w:commentRangeStart w:id="30"/>
      <w:r w:rsidR="006249F0">
        <w:rPr>
          <w:w w:val="105"/>
        </w:rPr>
        <w:fldChar w:fldCharType="begin"/>
      </w:r>
      <w:r w:rsidR="006249F0">
        <w:rPr>
          <w:w w:val="105"/>
        </w:rPr>
        <w:instrText>HYPERLINK "https://www.acquisition.gov/daffars/part-5306-competition-requirements" \l "DAFFARS_5306_501"</w:instrText>
      </w:r>
      <w:r w:rsidR="006249F0">
        <w:rPr>
          <w:w w:val="105"/>
        </w:rPr>
      </w:r>
      <w:r w:rsidR="006249F0">
        <w:rPr>
          <w:w w:val="105"/>
        </w:rPr>
        <w:fldChar w:fldCharType="separate"/>
      </w:r>
      <w:ins w:id="31" w:author="AMANDA" w:date="2024-05-16T14:50:00Z">
        <w:r w:rsidR="006249F0" w:rsidRPr="006249F0">
          <w:rPr>
            <w:rStyle w:val="Hyperlink"/>
            <w:w w:val="105"/>
          </w:rPr>
          <w:t xml:space="preserve">DAFFARS </w:t>
        </w:r>
      </w:ins>
      <w:r w:rsidRPr="006249F0">
        <w:rPr>
          <w:rStyle w:val="Hyperlink"/>
          <w:w w:val="105"/>
        </w:rPr>
        <w:t>5306.501(a)(2)</w:t>
      </w:r>
      <w:r w:rsidR="006249F0">
        <w:rPr>
          <w:w w:val="105"/>
        </w:rPr>
        <w:fldChar w:fldCharType="end"/>
      </w:r>
      <w:commentRangeEnd w:id="30"/>
      <w:r w:rsidR="006249F0">
        <w:rPr>
          <w:rStyle w:val="CommentReference"/>
        </w:rPr>
        <w:commentReference w:id="30"/>
      </w:r>
      <w:r w:rsidRPr="6B336026">
        <w:rPr>
          <w:w w:val="105"/>
        </w:rPr>
        <w:t xml:space="preserve"> must appoint their primary and alternate Competition and Commercial Advocates in writing.</w:t>
      </w:r>
    </w:p>
    <w:p w14:paraId="6DFB9E20" w14:textId="77777777" w:rsidR="00F642B4" w:rsidRDefault="00F642B4">
      <w:pPr>
        <w:pStyle w:val="BodyText"/>
        <w:spacing w:before="1"/>
        <w:rPr>
          <w:sz w:val="21"/>
        </w:rPr>
      </w:pPr>
    </w:p>
    <w:p w14:paraId="5A7F21EA" w14:textId="64576923" w:rsidR="00F642B4" w:rsidRDefault="6B336026" w:rsidP="6B336026">
      <w:pPr>
        <w:pStyle w:val="ListParagraph"/>
        <w:numPr>
          <w:ilvl w:val="2"/>
          <w:numId w:val="11"/>
        </w:numPr>
        <w:tabs>
          <w:tab w:val="left" w:pos="738"/>
        </w:tabs>
        <w:spacing w:line="271" w:lineRule="auto"/>
        <w:ind w:right="798" w:firstLine="0"/>
      </w:pPr>
      <w:r w:rsidRPr="6B336026">
        <w:rPr>
          <w:w w:val="105"/>
        </w:rPr>
        <w:t>Once appointed, the competition action officer updates the</w:t>
      </w:r>
      <w:r w:rsidR="00FE1789">
        <w:rPr>
          <w:w w:val="105"/>
        </w:rPr>
        <w:t xml:space="preserve"> </w:t>
      </w:r>
      <w:commentRangeStart w:id="32"/>
      <w:r w:rsidR="006249F0">
        <w:fldChar w:fldCharType="begin"/>
      </w:r>
      <w:r w:rsidR="006249F0">
        <w:instrText>HYPERLINK "https://usaf.dps.mil/:u:/r/sites/AFCC/AQCP/KnowledgeCenter/SitePages/Competition%20%26%20Commercial%20Advocates%20(CCA).aspx?csf=1&amp;web=1&amp;e=Mq17N1"</w:instrText>
      </w:r>
      <w:r w:rsidR="006249F0">
        <w:fldChar w:fldCharType="separate"/>
      </w:r>
      <w:r w:rsidR="00FE1789" w:rsidRPr="00FB6287">
        <w:rPr>
          <w:rStyle w:val="Hyperlink"/>
          <w:w w:val="105"/>
        </w:rPr>
        <w:t>Competition and Commercial Advocates list</w:t>
      </w:r>
      <w:r w:rsidR="006249F0">
        <w:rPr>
          <w:rStyle w:val="Hyperlink"/>
          <w:w w:val="105"/>
        </w:rPr>
        <w:fldChar w:fldCharType="end"/>
      </w:r>
      <w:commentRangeEnd w:id="32"/>
      <w:r w:rsidR="00D76507">
        <w:rPr>
          <w:rStyle w:val="CommentReference"/>
        </w:rPr>
        <w:commentReference w:id="32"/>
      </w:r>
      <w:r w:rsidR="00FE1789">
        <w:rPr>
          <w:w w:val="105"/>
        </w:rPr>
        <w:t xml:space="preserve"> </w:t>
      </w:r>
      <w:r w:rsidRPr="6B336026">
        <w:rPr>
          <w:w w:val="105"/>
        </w:rPr>
        <w:t>with the required information.</w:t>
      </w:r>
    </w:p>
    <w:p w14:paraId="70DF9E56" w14:textId="77777777" w:rsidR="00F642B4" w:rsidRDefault="00F642B4">
      <w:pPr>
        <w:pStyle w:val="BodyText"/>
        <w:spacing w:before="1"/>
        <w:rPr>
          <w:sz w:val="21"/>
        </w:rPr>
      </w:pPr>
    </w:p>
    <w:p w14:paraId="2C401AEE" w14:textId="77777777" w:rsidR="00F642B4" w:rsidRDefault="00890830">
      <w:pPr>
        <w:pStyle w:val="ListParagraph"/>
        <w:numPr>
          <w:ilvl w:val="1"/>
          <w:numId w:val="11"/>
        </w:numPr>
        <w:tabs>
          <w:tab w:val="left" w:pos="549"/>
        </w:tabs>
        <w:ind w:left="549" w:hanging="439"/>
      </w:pPr>
      <w:r>
        <w:rPr>
          <w:w w:val="105"/>
        </w:rPr>
        <w:t>Subordinate</w:t>
      </w:r>
      <w:r>
        <w:rPr>
          <w:spacing w:val="21"/>
          <w:w w:val="105"/>
        </w:rPr>
        <w:t xml:space="preserve"> </w:t>
      </w:r>
      <w:r>
        <w:rPr>
          <w:w w:val="105"/>
        </w:rPr>
        <w:t>Contracting</w:t>
      </w:r>
      <w:r>
        <w:rPr>
          <w:spacing w:val="21"/>
          <w:w w:val="105"/>
        </w:rPr>
        <w:t xml:space="preserve"> </w:t>
      </w:r>
      <w:r>
        <w:rPr>
          <w:w w:val="105"/>
        </w:rPr>
        <w:t>Activity</w:t>
      </w:r>
      <w:r>
        <w:rPr>
          <w:spacing w:val="21"/>
          <w:w w:val="105"/>
        </w:rPr>
        <w:t xml:space="preserve"> </w:t>
      </w:r>
      <w:r>
        <w:rPr>
          <w:w w:val="105"/>
        </w:rPr>
        <w:t>Competition</w:t>
      </w:r>
      <w:r>
        <w:rPr>
          <w:spacing w:val="22"/>
          <w:w w:val="105"/>
        </w:rPr>
        <w:t xml:space="preserve"> </w:t>
      </w:r>
      <w:r>
        <w:rPr>
          <w:w w:val="105"/>
        </w:rPr>
        <w:t>and</w:t>
      </w:r>
      <w:r>
        <w:rPr>
          <w:spacing w:val="21"/>
          <w:w w:val="105"/>
        </w:rPr>
        <w:t xml:space="preserve"> </w:t>
      </w:r>
      <w:r>
        <w:rPr>
          <w:w w:val="105"/>
        </w:rPr>
        <w:t>Commercial</w:t>
      </w:r>
      <w:r>
        <w:rPr>
          <w:spacing w:val="21"/>
          <w:w w:val="105"/>
        </w:rPr>
        <w:t xml:space="preserve"> </w:t>
      </w:r>
      <w:r>
        <w:rPr>
          <w:w w:val="105"/>
        </w:rPr>
        <w:t>Advocate</w:t>
      </w:r>
      <w:r>
        <w:rPr>
          <w:spacing w:val="21"/>
          <w:w w:val="105"/>
        </w:rPr>
        <w:t xml:space="preserve"> </w:t>
      </w:r>
      <w:r>
        <w:rPr>
          <w:spacing w:val="-2"/>
          <w:w w:val="105"/>
        </w:rPr>
        <w:t>Appointments.</w:t>
      </w:r>
    </w:p>
    <w:p w14:paraId="44E871BC" w14:textId="77777777" w:rsidR="00F642B4" w:rsidRDefault="00F642B4">
      <w:pPr>
        <w:pStyle w:val="BodyText"/>
        <w:spacing w:before="11"/>
        <w:rPr>
          <w:sz w:val="23"/>
        </w:rPr>
      </w:pPr>
    </w:p>
    <w:p w14:paraId="39923E06" w14:textId="344884FB" w:rsidR="00F642B4" w:rsidRDefault="00890830">
      <w:pPr>
        <w:pStyle w:val="ListParagraph"/>
        <w:numPr>
          <w:ilvl w:val="2"/>
          <w:numId w:val="11"/>
        </w:numPr>
        <w:tabs>
          <w:tab w:val="left" w:pos="738"/>
        </w:tabs>
        <w:spacing w:line="271" w:lineRule="auto"/>
        <w:ind w:right="259" w:firstLine="0"/>
      </w:pPr>
      <w:r>
        <w:rPr>
          <w:w w:val="105"/>
        </w:rPr>
        <w:t xml:space="preserve">For any subordinate procuring activity designated IAW </w:t>
      </w:r>
      <w:commentRangeStart w:id="33"/>
      <w:r w:rsidR="006249F0">
        <w:rPr>
          <w:w w:val="105"/>
        </w:rPr>
        <w:fldChar w:fldCharType="begin"/>
      </w:r>
      <w:r w:rsidR="006249F0">
        <w:rPr>
          <w:w w:val="105"/>
        </w:rPr>
        <w:instrText>HYPERLINK "https://www.acquisition.gov/daffars/part-5306-competition-requirements" \l "DAFFARS_5306_501"</w:instrText>
      </w:r>
      <w:r w:rsidR="006249F0">
        <w:rPr>
          <w:w w:val="105"/>
        </w:rPr>
      </w:r>
      <w:r w:rsidR="006249F0">
        <w:rPr>
          <w:w w:val="105"/>
        </w:rPr>
        <w:fldChar w:fldCharType="separate"/>
      </w:r>
      <w:r w:rsidRPr="006249F0">
        <w:rPr>
          <w:rStyle w:val="Hyperlink"/>
          <w:w w:val="105"/>
        </w:rPr>
        <w:t>DAFFARS 5306.501(b)</w:t>
      </w:r>
      <w:r w:rsidR="006249F0">
        <w:rPr>
          <w:w w:val="105"/>
        </w:rPr>
        <w:fldChar w:fldCharType="end"/>
      </w:r>
      <w:commentRangeEnd w:id="33"/>
      <w:r w:rsidR="006249F0">
        <w:rPr>
          <w:rStyle w:val="CommentReference"/>
        </w:rPr>
        <w:commentReference w:id="33"/>
      </w:r>
      <w:r>
        <w:rPr>
          <w:w w:val="105"/>
        </w:rPr>
        <w:t>, the procuring activity Competition and Commercial Advocate must appoint a subordinate primary and alternate Competition</w:t>
      </w:r>
      <w:r>
        <w:rPr>
          <w:spacing w:val="36"/>
          <w:w w:val="105"/>
        </w:rPr>
        <w:t xml:space="preserve"> </w:t>
      </w:r>
      <w:r>
        <w:rPr>
          <w:w w:val="105"/>
        </w:rPr>
        <w:t>and</w:t>
      </w:r>
      <w:r>
        <w:rPr>
          <w:spacing w:val="36"/>
          <w:w w:val="105"/>
        </w:rPr>
        <w:t xml:space="preserve"> </w:t>
      </w:r>
      <w:r>
        <w:rPr>
          <w:w w:val="105"/>
        </w:rPr>
        <w:t>Commercial</w:t>
      </w:r>
      <w:r>
        <w:rPr>
          <w:spacing w:val="36"/>
          <w:w w:val="105"/>
        </w:rPr>
        <w:t xml:space="preserve"> </w:t>
      </w:r>
      <w:r>
        <w:rPr>
          <w:w w:val="105"/>
        </w:rPr>
        <w:t>Advocate</w:t>
      </w:r>
      <w:del w:id="34" w:author="AMANDA" w:date="2024-05-16T14:45:00Z">
        <w:r w:rsidDel="00D76507">
          <w:rPr>
            <w:w w:val="105"/>
          </w:rPr>
          <w:delText>s</w:delText>
        </w:r>
      </w:del>
      <w:r w:rsidR="00D93A46">
        <w:rPr>
          <w:w w:val="105"/>
        </w:rPr>
        <w:t xml:space="preserve"> </w:t>
      </w:r>
      <w:commentRangeStart w:id="35"/>
      <w:r w:rsidR="00D93A46">
        <w:rPr>
          <w:w w:val="105"/>
        </w:rPr>
        <w:t>in accordance with local procedures</w:t>
      </w:r>
      <w:commentRangeEnd w:id="35"/>
      <w:r w:rsidR="00D76507">
        <w:rPr>
          <w:rStyle w:val="CommentReference"/>
        </w:rPr>
        <w:commentReference w:id="35"/>
      </w:r>
      <w:r>
        <w:rPr>
          <w:w w:val="105"/>
        </w:rPr>
        <w:t>.</w:t>
      </w:r>
      <w:r>
        <w:rPr>
          <w:spacing w:val="36"/>
          <w:w w:val="105"/>
        </w:rPr>
        <w:t xml:space="preserve"> </w:t>
      </w:r>
      <w:r>
        <w:rPr>
          <w:w w:val="105"/>
        </w:rPr>
        <w:t>Designations</w:t>
      </w:r>
      <w:r>
        <w:rPr>
          <w:spacing w:val="36"/>
          <w:w w:val="105"/>
        </w:rPr>
        <w:t xml:space="preserve"> </w:t>
      </w:r>
      <w:r>
        <w:rPr>
          <w:w w:val="105"/>
        </w:rPr>
        <w:t>and</w:t>
      </w:r>
      <w:r>
        <w:rPr>
          <w:spacing w:val="36"/>
          <w:w w:val="105"/>
        </w:rPr>
        <w:t xml:space="preserve"> </w:t>
      </w:r>
      <w:r>
        <w:rPr>
          <w:w w:val="105"/>
        </w:rPr>
        <w:t>appointments</w:t>
      </w:r>
      <w:r>
        <w:rPr>
          <w:spacing w:val="36"/>
          <w:w w:val="105"/>
        </w:rPr>
        <w:t xml:space="preserve"> </w:t>
      </w:r>
      <w:r>
        <w:rPr>
          <w:w w:val="105"/>
        </w:rPr>
        <w:t>must</w:t>
      </w:r>
      <w:r>
        <w:rPr>
          <w:spacing w:val="36"/>
          <w:w w:val="105"/>
        </w:rPr>
        <w:t xml:space="preserve"> </w:t>
      </w:r>
      <w:r>
        <w:rPr>
          <w:w w:val="105"/>
        </w:rPr>
        <w:t>be</w:t>
      </w:r>
      <w:r>
        <w:rPr>
          <w:spacing w:val="36"/>
          <w:w w:val="105"/>
        </w:rPr>
        <w:t xml:space="preserve"> </w:t>
      </w:r>
      <w:r>
        <w:rPr>
          <w:w w:val="105"/>
        </w:rPr>
        <w:t>in</w:t>
      </w:r>
      <w:r>
        <w:rPr>
          <w:spacing w:val="36"/>
          <w:w w:val="105"/>
        </w:rPr>
        <w:t xml:space="preserve"> </w:t>
      </w:r>
      <w:r>
        <w:rPr>
          <w:w w:val="105"/>
        </w:rPr>
        <w:t>writing.</w:t>
      </w:r>
    </w:p>
    <w:p w14:paraId="144A5D23" w14:textId="77777777" w:rsidR="00F642B4" w:rsidRDefault="00F642B4">
      <w:pPr>
        <w:pStyle w:val="BodyText"/>
        <w:spacing w:before="2"/>
        <w:rPr>
          <w:sz w:val="21"/>
        </w:rPr>
      </w:pPr>
    </w:p>
    <w:p w14:paraId="3341182E" w14:textId="77777777" w:rsidR="00F642B4" w:rsidRDefault="00890830">
      <w:pPr>
        <w:pStyle w:val="ListParagraph"/>
        <w:numPr>
          <w:ilvl w:val="2"/>
          <w:numId w:val="11"/>
        </w:numPr>
        <w:tabs>
          <w:tab w:val="left" w:pos="738"/>
        </w:tabs>
        <w:spacing w:line="271" w:lineRule="auto"/>
        <w:ind w:right="398" w:firstLine="0"/>
      </w:pPr>
      <w:r>
        <w:rPr>
          <w:w w:val="105"/>
        </w:rPr>
        <w:t>The names and telephone numbers of the subordinate procuring activity Competition and Commercial Advocate, the procuring activity Competition and Commercial Advocate, and the DAF</w:t>
      </w:r>
      <w:r>
        <w:rPr>
          <w:spacing w:val="80"/>
          <w:w w:val="105"/>
        </w:rPr>
        <w:t xml:space="preserve"> </w:t>
      </w:r>
      <w:r>
        <w:rPr>
          <w:w w:val="105"/>
        </w:rPr>
        <w:t>Competition</w:t>
      </w:r>
      <w:r>
        <w:rPr>
          <w:spacing w:val="17"/>
          <w:w w:val="105"/>
        </w:rPr>
        <w:t xml:space="preserve"> </w:t>
      </w:r>
      <w:r>
        <w:rPr>
          <w:w w:val="105"/>
        </w:rPr>
        <w:t>Advocate</w:t>
      </w:r>
      <w:r>
        <w:rPr>
          <w:spacing w:val="17"/>
          <w:w w:val="105"/>
        </w:rPr>
        <w:t xml:space="preserve"> </w:t>
      </w:r>
      <w:r>
        <w:rPr>
          <w:w w:val="105"/>
        </w:rPr>
        <w:t>General</w:t>
      </w:r>
      <w:r>
        <w:rPr>
          <w:spacing w:val="17"/>
          <w:w w:val="105"/>
        </w:rPr>
        <w:t xml:space="preserve"> </w:t>
      </w:r>
      <w:r>
        <w:rPr>
          <w:w w:val="105"/>
        </w:rPr>
        <w:t>must</w:t>
      </w:r>
      <w:r>
        <w:rPr>
          <w:spacing w:val="17"/>
          <w:w w:val="105"/>
        </w:rPr>
        <w:t xml:space="preserve"> </w:t>
      </w:r>
      <w:r>
        <w:rPr>
          <w:w w:val="105"/>
        </w:rPr>
        <w:t>be</w:t>
      </w:r>
      <w:r>
        <w:rPr>
          <w:spacing w:val="17"/>
          <w:w w:val="105"/>
        </w:rPr>
        <w:t xml:space="preserve"> </w:t>
      </w:r>
      <w:r>
        <w:rPr>
          <w:w w:val="105"/>
        </w:rPr>
        <w:t>displayed</w:t>
      </w:r>
      <w:r>
        <w:rPr>
          <w:spacing w:val="17"/>
          <w:w w:val="105"/>
        </w:rPr>
        <w:t xml:space="preserve"> </w:t>
      </w:r>
      <w:r>
        <w:rPr>
          <w:w w:val="105"/>
        </w:rPr>
        <w:t>on</w:t>
      </w:r>
      <w:r>
        <w:rPr>
          <w:spacing w:val="17"/>
          <w:w w:val="105"/>
        </w:rPr>
        <w:t xml:space="preserve"> </w:t>
      </w:r>
      <w:r>
        <w:rPr>
          <w:w w:val="105"/>
        </w:rPr>
        <w:t>a</w:t>
      </w:r>
      <w:r>
        <w:rPr>
          <w:spacing w:val="16"/>
          <w:w w:val="105"/>
        </w:rPr>
        <w:t xml:space="preserve"> </w:t>
      </w:r>
      <w:hyperlink r:id="rId23">
        <w:r>
          <w:rPr>
            <w:color w:val="27314A"/>
            <w:w w:val="105"/>
            <w:u w:val="single" w:color="27314A"/>
          </w:rPr>
          <w:t>poster</w:t>
        </w:r>
      </w:hyperlink>
      <w:r>
        <w:rPr>
          <w:color w:val="27314A"/>
          <w:spacing w:val="17"/>
          <w:w w:val="105"/>
        </w:rPr>
        <w:t xml:space="preserve"> </w:t>
      </w:r>
      <w:r>
        <w:rPr>
          <w:w w:val="105"/>
        </w:rPr>
        <w:t>in</w:t>
      </w:r>
      <w:r>
        <w:rPr>
          <w:spacing w:val="17"/>
          <w:w w:val="105"/>
        </w:rPr>
        <w:t xml:space="preserve"> </w:t>
      </w:r>
      <w:r>
        <w:rPr>
          <w:w w:val="105"/>
        </w:rPr>
        <w:t>a</w:t>
      </w:r>
      <w:r>
        <w:rPr>
          <w:spacing w:val="17"/>
          <w:w w:val="105"/>
        </w:rPr>
        <w:t xml:space="preserve"> </w:t>
      </w:r>
      <w:r>
        <w:rPr>
          <w:w w:val="105"/>
        </w:rPr>
        <w:t>prominent</w:t>
      </w:r>
      <w:r>
        <w:rPr>
          <w:spacing w:val="17"/>
          <w:w w:val="105"/>
        </w:rPr>
        <w:t xml:space="preserve"> </w:t>
      </w:r>
      <w:r>
        <w:rPr>
          <w:w w:val="105"/>
        </w:rPr>
        <w:t>location</w:t>
      </w:r>
      <w:r>
        <w:rPr>
          <w:spacing w:val="17"/>
          <w:w w:val="105"/>
        </w:rPr>
        <w:t xml:space="preserve"> </w:t>
      </w:r>
      <w:r>
        <w:rPr>
          <w:w w:val="105"/>
        </w:rPr>
        <w:t>in</w:t>
      </w:r>
      <w:r>
        <w:rPr>
          <w:spacing w:val="17"/>
          <w:w w:val="105"/>
        </w:rPr>
        <w:t xml:space="preserve"> </w:t>
      </w:r>
      <w:r>
        <w:rPr>
          <w:w w:val="105"/>
        </w:rPr>
        <w:t>each</w:t>
      </w:r>
      <w:r>
        <w:rPr>
          <w:spacing w:val="17"/>
          <w:w w:val="105"/>
        </w:rPr>
        <w:t xml:space="preserve"> </w:t>
      </w:r>
      <w:r>
        <w:rPr>
          <w:w w:val="105"/>
        </w:rPr>
        <w:t>unit.</w:t>
      </w:r>
    </w:p>
    <w:p w14:paraId="738610EB" w14:textId="77777777" w:rsidR="00F642B4" w:rsidRDefault="00F642B4">
      <w:pPr>
        <w:pStyle w:val="BodyText"/>
        <w:spacing w:before="1"/>
        <w:rPr>
          <w:sz w:val="21"/>
        </w:rPr>
      </w:pPr>
    </w:p>
    <w:p w14:paraId="4264A697" w14:textId="103F10BF" w:rsidR="00F642B4" w:rsidRDefault="00890830" w:rsidP="006249F0">
      <w:pPr>
        <w:pStyle w:val="BodyText"/>
        <w:numPr>
          <w:ilvl w:val="2"/>
          <w:numId w:val="11"/>
        </w:numPr>
        <w:spacing w:before="82"/>
        <w:ind w:hanging="20"/>
      </w:pPr>
      <w:r w:rsidRPr="00BE28D5">
        <w:rPr>
          <w:w w:val="105"/>
        </w:rPr>
        <w:t>Once</w:t>
      </w:r>
      <w:r w:rsidRPr="00BE28D5">
        <w:rPr>
          <w:spacing w:val="13"/>
          <w:w w:val="105"/>
        </w:rPr>
        <w:t xml:space="preserve"> </w:t>
      </w:r>
      <w:r w:rsidRPr="00BE28D5">
        <w:rPr>
          <w:w w:val="105"/>
        </w:rPr>
        <w:t>appointed,</w:t>
      </w:r>
      <w:r w:rsidRPr="00BE28D5">
        <w:rPr>
          <w:spacing w:val="13"/>
          <w:w w:val="105"/>
        </w:rPr>
        <w:t xml:space="preserve"> </w:t>
      </w:r>
      <w:r w:rsidRPr="00BE28D5">
        <w:rPr>
          <w:w w:val="105"/>
        </w:rPr>
        <w:t>the</w:t>
      </w:r>
      <w:r w:rsidRPr="00BE28D5">
        <w:rPr>
          <w:spacing w:val="13"/>
          <w:w w:val="105"/>
        </w:rPr>
        <w:t xml:space="preserve"> </w:t>
      </w:r>
      <w:r w:rsidRPr="00BE28D5">
        <w:rPr>
          <w:w w:val="105"/>
        </w:rPr>
        <w:t>competition</w:t>
      </w:r>
      <w:r w:rsidRPr="00BE28D5">
        <w:rPr>
          <w:spacing w:val="14"/>
          <w:w w:val="105"/>
        </w:rPr>
        <w:t xml:space="preserve"> </w:t>
      </w:r>
      <w:r w:rsidRPr="00BE28D5">
        <w:rPr>
          <w:w w:val="105"/>
        </w:rPr>
        <w:t>action</w:t>
      </w:r>
      <w:r w:rsidRPr="00BE28D5">
        <w:rPr>
          <w:spacing w:val="13"/>
          <w:w w:val="105"/>
        </w:rPr>
        <w:t xml:space="preserve"> </w:t>
      </w:r>
      <w:r w:rsidRPr="00BE28D5">
        <w:rPr>
          <w:w w:val="105"/>
        </w:rPr>
        <w:t>officer</w:t>
      </w:r>
      <w:r w:rsidRPr="00BE28D5">
        <w:rPr>
          <w:spacing w:val="13"/>
          <w:w w:val="105"/>
        </w:rPr>
        <w:t xml:space="preserve"> </w:t>
      </w:r>
      <w:r w:rsidRPr="00BE28D5">
        <w:rPr>
          <w:w w:val="105"/>
        </w:rPr>
        <w:t>updates</w:t>
      </w:r>
      <w:r w:rsidRPr="00BE28D5">
        <w:rPr>
          <w:spacing w:val="13"/>
          <w:w w:val="105"/>
        </w:rPr>
        <w:t xml:space="preserve"> </w:t>
      </w:r>
      <w:r w:rsidRPr="00BE28D5">
        <w:rPr>
          <w:w w:val="105"/>
        </w:rPr>
        <w:t>the</w:t>
      </w:r>
      <w:r w:rsidRPr="00BE28D5">
        <w:rPr>
          <w:spacing w:val="14"/>
          <w:w w:val="105"/>
        </w:rPr>
        <w:t xml:space="preserve"> </w:t>
      </w:r>
      <w:commentRangeStart w:id="36"/>
      <w:r w:rsidR="006249F0">
        <w:fldChar w:fldCharType="begin"/>
      </w:r>
      <w:r w:rsidR="006249F0">
        <w:instrText>HYPERLINK "https://usaf.dps.mil/:u:/r/sites/AFCC/AQCP/KnowledgeCenter/SitePages/Competition%20%26%20Commercial%20Advocates%20(CCA).aspx?csf=1&amp;web=1&amp;e=Mq17N1"</w:instrText>
      </w:r>
      <w:r w:rsidR="006249F0">
        <w:fldChar w:fldCharType="separate"/>
      </w:r>
      <w:r w:rsidR="00F93AFE" w:rsidRPr="00FB6287">
        <w:rPr>
          <w:rStyle w:val="Hyperlink"/>
        </w:rPr>
        <w:t>Competition and Commercial Advocates list</w:t>
      </w:r>
      <w:r w:rsidR="006249F0">
        <w:rPr>
          <w:rStyle w:val="Hyperlink"/>
        </w:rPr>
        <w:fldChar w:fldCharType="end"/>
      </w:r>
      <w:commentRangeEnd w:id="36"/>
      <w:r w:rsidR="006249F0">
        <w:rPr>
          <w:rStyle w:val="CommentReference"/>
        </w:rPr>
        <w:commentReference w:id="36"/>
      </w:r>
      <w:r w:rsidR="00F93AFE">
        <w:t xml:space="preserve"> </w:t>
      </w:r>
      <w:r w:rsidRPr="00BE28D5">
        <w:rPr>
          <w:w w:val="105"/>
        </w:rPr>
        <w:t>with</w:t>
      </w:r>
      <w:r w:rsidRPr="00BE28D5">
        <w:rPr>
          <w:spacing w:val="14"/>
          <w:w w:val="105"/>
        </w:rPr>
        <w:t xml:space="preserve"> </w:t>
      </w:r>
      <w:r w:rsidRPr="00BE28D5">
        <w:rPr>
          <w:spacing w:val="-5"/>
          <w:w w:val="105"/>
        </w:rPr>
        <w:t>the</w:t>
      </w:r>
      <w:r w:rsidR="00BE28D5" w:rsidRPr="00BE28D5">
        <w:rPr>
          <w:spacing w:val="-5"/>
          <w:w w:val="105"/>
        </w:rPr>
        <w:t xml:space="preserve"> </w:t>
      </w:r>
      <w:r>
        <w:rPr>
          <w:w w:val="105"/>
        </w:rPr>
        <w:t>required</w:t>
      </w:r>
      <w:r>
        <w:rPr>
          <w:spacing w:val="11"/>
          <w:w w:val="105"/>
        </w:rPr>
        <w:t xml:space="preserve"> </w:t>
      </w:r>
      <w:r>
        <w:rPr>
          <w:spacing w:val="-2"/>
          <w:w w:val="105"/>
        </w:rPr>
        <w:t>information.</w:t>
      </w:r>
    </w:p>
    <w:p w14:paraId="463F29E8" w14:textId="77777777" w:rsidR="00F642B4" w:rsidRDefault="00F642B4">
      <w:pPr>
        <w:pStyle w:val="BodyText"/>
        <w:spacing w:before="11"/>
        <w:rPr>
          <w:sz w:val="23"/>
        </w:rPr>
      </w:pPr>
    </w:p>
    <w:p w14:paraId="7EB6C9FE" w14:textId="77777777" w:rsidR="00F642B4" w:rsidRDefault="00890830">
      <w:pPr>
        <w:pStyle w:val="ListParagraph"/>
        <w:numPr>
          <w:ilvl w:val="2"/>
          <w:numId w:val="11"/>
        </w:numPr>
        <w:tabs>
          <w:tab w:val="left" w:pos="738"/>
        </w:tabs>
        <w:ind w:left="738" w:hanging="628"/>
      </w:pPr>
      <w:r>
        <w:rPr>
          <w:w w:val="105"/>
        </w:rPr>
        <w:t>The</w:t>
      </w:r>
      <w:r>
        <w:rPr>
          <w:spacing w:val="13"/>
          <w:w w:val="105"/>
        </w:rPr>
        <w:t xml:space="preserve"> </w:t>
      </w:r>
      <w:r>
        <w:rPr>
          <w:w w:val="105"/>
        </w:rPr>
        <w:t>following</w:t>
      </w:r>
      <w:r>
        <w:rPr>
          <w:spacing w:val="13"/>
          <w:w w:val="105"/>
        </w:rPr>
        <w:t xml:space="preserve"> </w:t>
      </w:r>
      <w:r>
        <w:rPr>
          <w:w w:val="105"/>
        </w:rPr>
        <w:t>subordinate</w:t>
      </w:r>
      <w:r>
        <w:rPr>
          <w:spacing w:val="14"/>
          <w:w w:val="105"/>
        </w:rPr>
        <w:t xml:space="preserve"> </w:t>
      </w:r>
      <w:r>
        <w:rPr>
          <w:w w:val="105"/>
        </w:rPr>
        <w:t>organizations</w:t>
      </w:r>
      <w:r>
        <w:rPr>
          <w:spacing w:val="13"/>
          <w:w w:val="105"/>
        </w:rPr>
        <w:t xml:space="preserve"> </w:t>
      </w:r>
      <w:r>
        <w:rPr>
          <w:w w:val="105"/>
        </w:rPr>
        <w:t>are</w:t>
      </w:r>
      <w:r>
        <w:rPr>
          <w:spacing w:val="14"/>
          <w:w w:val="105"/>
        </w:rPr>
        <w:t xml:space="preserve"> </w:t>
      </w:r>
      <w:r>
        <w:rPr>
          <w:w w:val="105"/>
        </w:rPr>
        <w:t>designated</w:t>
      </w:r>
      <w:r>
        <w:rPr>
          <w:spacing w:val="13"/>
          <w:w w:val="105"/>
        </w:rPr>
        <w:t xml:space="preserve"> </w:t>
      </w:r>
      <w:r>
        <w:rPr>
          <w:w w:val="105"/>
        </w:rPr>
        <w:t>"procuring</w:t>
      </w:r>
      <w:r>
        <w:rPr>
          <w:spacing w:val="14"/>
          <w:w w:val="105"/>
        </w:rPr>
        <w:t xml:space="preserve"> </w:t>
      </w:r>
      <w:r>
        <w:rPr>
          <w:w w:val="105"/>
        </w:rPr>
        <w:t>activities"</w:t>
      </w:r>
      <w:r>
        <w:rPr>
          <w:spacing w:val="13"/>
          <w:w w:val="105"/>
        </w:rPr>
        <w:t xml:space="preserve"> </w:t>
      </w:r>
      <w:r>
        <w:rPr>
          <w:w w:val="105"/>
        </w:rPr>
        <w:t>in</w:t>
      </w:r>
      <w:r>
        <w:rPr>
          <w:spacing w:val="14"/>
          <w:w w:val="105"/>
        </w:rPr>
        <w:t xml:space="preserve"> </w:t>
      </w:r>
      <w:r>
        <w:rPr>
          <w:spacing w:val="-2"/>
          <w:w w:val="105"/>
        </w:rPr>
        <w:t>AFMC:</w:t>
      </w:r>
    </w:p>
    <w:p w14:paraId="3B7B4B86" w14:textId="77777777" w:rsidR="00F642B4" w:rsidRDefault="00F642B4">
      <w:pPr>
        <w:pStyle w:val="BodyText"/>
        <w:spacing w:before="10"/>
        <w:rPr>
          <w:sz w:val="23"/>
        </w:rPr>
      </w:pPr>
    </w:p>
    <w:p w14:paraId="01C12719" w14:textId="77777777" w:rsidR="00F642B4" w:rsidRDefault="00890830">
      <w:pPr>
        <w:pStyle w:val="ListParagraph"/>
        <w:numPr>
          <w:ilvl w:val="3"/>
          <w:numId w:val="10"/>
        </w:numPr>
        <w:tabs>
          <w:tab w:val="left" w:pos="858"/>
        </w:tabs>
        <w:spacing w:before="1" w:line="271" w:lineRule="auto"/>
        <w:ind w:right="535" w:firstLine="0"/>
      </w:pPr>
      <w:r>
        <w:rPr>
          <w:w w:val="110"/>
        </w:rPr>
        <w:t>Air</w:t>
      </w:r>
      <w:r>
        <w:rPr>
          <w:spacing w:val="-1"/>
          <w:w w:val="110"/>
        </w:rPr>
        <w:t xml:space="preserve"> </w:t>
      </w:r>
      <w:r>
        <w:rPr>
          <w:w w:val="110"/>
        </w:rPr>
        <w:t>Force</w:t>
      </w:r>
      <w:r>
        <w:rPr>
          <w:spacing w:val="-1"/>
          <w:w w:val="110"/>
        </w:rPr>
        <w:t xml:space="preserve"> </w:t>
      </w:r>
      <w:r>
        <w:rPr>
          <w:w w:val="110"/>
        </w:rPr>
        <w:t>Life</w:t>
      </w:r>
      <w:r>
        <w:rPr>
          <w:spacing w:val="-1"/>
          <w:w w:val="110"/>
        </w:rPr>
        <w:t xml:space="preserve"> </w:t>
      </w:r>
      <w:r>
        <w:rPr>
          <w:w w:val="110"/>
        </w:rPr>
        <w:t>Cycle</w:t>
      </w:r>
      <w:r>
        <w:rPr>
          <w:spacing w:val="-1"/>
          <w:w w:val="110"/>
        </w:rPr>
        <w:t xml:space="preserve"> </w:t>
      </w:r>
      <w:r>
        <w:rPr>
          <w:w w:val="110"/>
        </w:rPr>
        <w:t>Management</w:t>
      </w:r>
      <w:r>
        <w:rPr>
          <w:spacing w:val="-1"/>
          <w:w w:val="110"/>
        </w:rPr>
        <w:t xml:space="preserve"> </w:t>
      </w:r>
      <w:r>
        <w:rPr>
          <w:w w:val="110"/>
        </w:rPr>
        <w:t>Center</w:t>
      </w:r>
      <w:r>
        <w:rPr>
          <w:spacing w:val="-1"/>
          <w:w w:val="110"/>
        </w:rPr>
        <w:t xml:space="preserve"> </w:t>
      </w:r>
      <w:r>
        <w:rPr>
          <w:w w:val="110"/>
        </w:rPr>
        <w:t>(AFLCMC),</w:t>
      </w:r>
      <w:r>
        <w:rPr>
          <w:spacing w:val="-1"/>
          <w:w w:val="110"/>
        </w:rPr>
        <w:t xml:space="preserve"> </w:t>
      </w:r>
      <w:r>
        <w:rPr>
          <w:w w:val="110"/>
        </w:rPr>
        <w:t>Hanscom</w:t>
      </w:r>
      <w:r>
        <w:rPr>
          <w:spacing w:val="-1"/>
          <w:w w:val="110"/>
        </w:rPr>
        <w:t xml:space="preserve"> </w:t>
      </w:r>
      <w:r>
        <w:rPr>
          <w:w w:val="110"/>
        </w:rPr>
        <w:t>Operating</w:t>
      </w:r>
      <w:r>
        <w:rPr>
          <w:spacing w:val="-1"/>
          <w:w w:val="110"/>
        </w:rPr>
        <w:t xml:space="preserve"> </w:t>
      </w:r>
      <w:r>
        <w:rPr>
          <w:w w:val="110"/>
        </w:rPr>
        <w:t>Location,</w:t>
      </w:r>
      <w:r>
        <w:rPr>
          <w:spacing w:val="-1"/>
          <w:w w:val="110"/>
        </w:rPr>
        <w:t xml:space="preserve"> </w:t>
      </w:r>
      <w:r>
        <w:rPr>
          <w:w w:val="110"/>
        </w:rPr>
        <w:t>Eglin Operating Location</w:t>
      </w:r>
    </w:p>
    <w:p w14:paraId="3A0FF5F2" w14:textId="77777777" w:rsidR="00F642B4" w:rsidRDefault="00F642B4">
      <w:pPr>
        <w:pStyle w:val="BodyText"/>
        <w:spacing w:before="1"/>
        <w:rPr>
          <w:sz w:val="21"/>
        </w:rPr>
      </w:pPr>
    </w:p>
    <w:p w14:paraId="69D74490" w14:textId="77777777" w:rsidR="00F642B4" w:rsidRDefault="00890830">
      <w:pPr>
        <w:pStyle w:val="ListParagraph"/>
        <w:numPr>
          <w:ilvl w:val="3"/>
          <w:numId w:val="10"/>
        </w:numPr>
        <w:tabs>
          <w:tab w:val="left" w:pos="858"/>
        </w:tabs>
        <w:ind w:left="858" w:hanging="748"/>
      </w:pPr>
      <w:r>
        <w:rPr>
          <w:w w:val="110"/>
        </w:rPr>
        <w:t>Air</w:t>
      </w:r>
      <w:r>
        <w:rPr>
          <w:spacing w:val="-9"/>
          <w:w w:val="110"/>
        </w:rPr>
        <w:t xml:space="preserve"> </w:t>
      </w:r>
      <w:r>
        <w:rPr>
          <w:w w:val="110"/>
        </w:rPr>
        <w:t>Force</w:t>
      </w:r>
      <w:r>
        <w:rPr>
          <w:spacing w:val="-8"/>
          <w:w w:val="110"/>
        </w:rPr>
        <w:t xml:space="preserve"> </w:t>
      </w:r>
      <w:r>
        <w:rPr>
          <w:w w:val="110"/>
        </w:rPr>
        <w:t>Sustainment</w:t>
      </w:r>
      <w:r>
        <w:rPr>
          <w:spacing w:val="-8"/>
          <w:w w:val="110"/>
        </w:rPr>
        <w:t xml:space="preserve"> </w:t>
      </w:r>
      <w:r>
        <w:rPr>
          <w:w w:val="110"/>
        </w:rPr>
        <w:t>Center</w:t>
      </w:r>
      <w:r>
        <w:rPr>
          <w:spacing w:val="-8"/>
          <w:w w:val="110"/>
        </w:rPr>
        <w:t xml:space="preserve"> </w:t>
      </w:r>
      <w:r>
        <w:rPr>
          <w:w w:val="110"/>
        </w:rPr>
        <w:t>(AFSC),</w:t>
      </w:r>
      <w:r>
        <w:rPr>
          <w:spacing w:val="-9"/>
          <w:w w:val="110"/>
        </w:rPr>
        <w:t xml:space="preserve"> </w:t>
      </w:r>
      <w:r>
        <w:rPr>
          <w:w w:val="110"/>
        </w:rPr>
        <w:t>Hill</w:t>
      </w:r>
      <w:r>
        <w:rPr>
          <w:spacing w:val="-8"/>
          <w:w w:val="110"/>
        </w:rPr>
        <w:t xml:space="preserve"> </w:t>
      </w:r>
      <w:r>
        <w:rPr>
          <w:w w:val="110"/>
        </w:rPr>
        <w:t>Operating</w:t>
      </w:r>
      <w:r>
        <w:rPr>
          <w:spacing w:val="-8"/>
          <w:w w:val="110"/>
        </w:rPr>
        <w:t xml:space="preserve"> </w:t>
      </w:r>
      <w:r>
        <w:rPr>
          <w:w w:val="110"/>
        </w:rPr>
        <w:t>Location,</w:t>
      </w:r>
      <w:r>
        <w:rPr>
          <w:spacing w:val="-8"/>
          <w:w w:val="110"/>
        </w:rPr>
        <w:t xml:space="preserve"> </w:t>
      </w:r>
      <w:r>
        <w:rPr>
          <w:w w:val="110"/>
        </w:rPr>
        <w:t>Robins</w:t>
      </w:r>
      <w:r>
        <w:rPr>
          <w:spacing w:val="-9"/>
          <w:w w:val="110"/>
        </w:rPr>
        <w:t xml:space="preserve"> </w:t>
      </w:r>
      <w:r>
        <w:rPr>
          <w:w w:val="110"/>
        </w:rPr>
        <w:t>Operating</w:t>
      </w:r>
      <w:r>
        <w:rPr>
          <w:spacing w:val="-8"/>
          <w:w w:val="110"/>
        </w:rPr>
        <w:t xml:space="preserve"> </w:t>
      </w:r>
      <w:r>
        <w:rPr>
          <w:spacing w:val="-2"/>
          <w:w w:val="110"/>
        </w:rPr>
        <w:t>Location</w:t>
      </w:r>
    </w:p>
    <w:p w14:paraId="5630AD66" w14:textId="77777777" w:rsidR="00F642B4" w:rsidRDefault="00F642B4">
      <w:pPr>
        <w:pStyle w:val="BodyText"/>
        <w:spacing w:before="10"/>
        <w:rPr>
          <w:sz w:val="23"/>
        </w:rPr>
      </w:pPr>
    </w:p>
    <w:p w14:paraId="1988A893" w14:textId="77777777" w:rsidR="00F642B4" w:rsidRDefault="00890830">
      <w:pPr>
        <w:pStyle w:val="ListParagraph"/>
        <w:numPr>
          <w:ilvl w:val="3"/>
          <w:numId w:val="10"/>
        </w:numPr>
        <w:tabs>
          <w:tab w:val="left" w:pos="858"/>
        </w:tabs>
        <w:spacing w:line="271" w:lineRule="auto"/>
        <w:ind w:right="742" w:firstLine="0"/>
      </w:pPr>
      <w:r>
        <w:rPr>
          <w:w w:val="110"/>
        </w:rPr>
        <w:t>Air</w:t>
      </w:r>
      <w:r>
        <w:rPr>
          <w:spacing w:val="-3"/>
          <w:w w:val="110"/>
        </w:rPr>
        <w:t xml:space="preserve"> </w:t>
      </w:r>
      <w:r>
        <w:rPr>
          <w:w w:val="110"/>
        </w:rPr>
        <w:t>Force</w:t>
      </w:r>
      <w:r>
        <w:rPr>
          <w:spacing w:val="-3"/>
          <w:w w:val="110"/>
        </w:rPr>
        <w:t xml:space="preserve"> </w:t>
      </w:r>
      <w:r>
        <w:rPr>
          <w:w w:val="110"/>
        </w:rPr>
        <w:t>Research</w:t>
      </w:r>
      <w:r>
        <w:rPr>
          <w:spacing w:val="-3"/>
          <w:w w:val="110"/>
        </w:rPr>
        <w:t xml:space="preserve"> </w:t>
      </w:r>
      <w:r>
        <w:rPr>
          <w:w w:val="110"/>
        </w:rPr>
        <w:t>Lab</w:t>
      </w:r>
      <w:r>
        <w:rPr>
          <w:spacing w:val="-3"/>
          <w:w w:val="110"/>
        </w:rPr>
        <w:t xml:space="preserve"> </w:t>
      </w:r>
      <w:r>
        <w:rPr>
          <w:w w:val="110"/>
        </w:rPr>
        <w:t>(AFRL),</w:t>
      </w:r>
      <w:r>
        <w:rPr>
          <w:spacing w:val="-3"/>
          <w:w w:val="110"/>
        </w:rPr>
        <w:t xml:space="preserve"> </w:t>
      </w:r>
      <w:r>
        <w:rPr>
          <w:w w:val="110"/>
        </w:rPr>
        <w:t>Air</w:t>
      </w:r>
      <w:r>
        <w:rPr>
          <w:spacing w:val="-3"/>
          <w:w w:val="110"/>
        </w:rPr>
        <w:t xml:space="preserve"> </w:t>
      </w:r>
      <w:r>
        <w:rPr>
          <w:w w:val="110"/>
        </w:rPr>
        <w:t>Force</w:t>
      </w:r>
      <w:r>
        <w:rPr>
          <w:spacing w:val="-3"/>
          <w:w w:val="110"/>
        </w:rPr>
        <w:t xml:space="preserve"> </w:t>
      </w:r>
      <w:r>
        <w:rPr>
          <w:w w:val="110"/>
        </w:rPr>
        <w:t>Office</w:t>
      </w:r>
      <w:r>
        <w:rPr>
          <w:spacing w:val="-3"/>
          <w:w w:val="110"/>
        </w:rPr>
        <w:t xml:space="preserve"> </w:t>
      </w:r>
      <w:r>
        <w:rPr>
          <w:w w:val="110"/>
        </w:rPr>
        <w:t>of</w:t>
      </w:r>
      <w:r>
        <w:rPr>
          <w:spacing w:val="-3"/>
          <w:w w:val="110"/>
        </w:rPr>
        <w:t xml:space="preserve"> </w:t>
      </w:r>
      <w:r>
        <w:rPr>
          <w:w w:val="110"/>
        </w:rPr>
        <w:t>Scientific</w:t>
      </w:r>
      <w:r>
        <w:rPr>
          <w:spacing w:val="-3"/>
          <w:w w:val="110"/>
        </w:rPr>
        <w:t xml:space="preserve"> </w:t>
      </w:r>
      <w:r>
        <w:rPr>
          <w:w w:val="110"/>
        </w:rPr>
        <w:t>Research</w:t>
      </w:r>
      <w:r>
        <w:rPr>
          <w:spacing w:val="-3"/>
          <w:w w:val="110"/>
        </w:rPr>
        <w:t xml:space="preserve"> </w:t>
      </w:r>
      <w:r>
        <w:rPr>
          <w:w w:val="110"/>
        </w:rPr>
        <w:t>(AFOSR),</w:t>
      </w:r>
      <w:r>
        <w:rPr>
          <w:spacing w:val="-3"/>
          <w:w w:val="110"/>
        </w:rPr>
        <w:t xml:space="preserve"> </w:t>
      </w:r>
      <w:r>
        <w:rPr>
          <w:w w:val="110"/>
        </w:rPr>
        <w:t>Rome Research Site, Phillips Research Site, Wright Research Site, and Eglin Research Site.</w:t>
      </w:r>
    </w:p>
    <w:p w14:paraId="61829076" w14:textId="77777777" w:rsidR="00F642B4" w:rsidRDefault="00F642B4">
      <w:pPr>
        <w:pStyle w:val="BodyText"/>
        <w:spacing w:before="1"/>
        <w:rPr>
          <w:sz w:val="21"/>
        </w:rPr>
      </w:pPr>
    </w:p>
    <w:p w14:paraId="462F7A18" w14:textId="63360DC3" w:rsidR="00F642B4" w:rsidRDefault="6B336026" w:rsidP="6B336026">
      <w:pPr>
        <w:pStyle w:val="ListParagraph"/>
        <w:numPr>
          <w:ilvl w:val="3"/>
          <w:numId w:val="10"/>
        </w:numPr>
        <w:tabs>
          <w:tab w:val="left" w:pos="858"/>
        </w:tabs>
        <w:spacing w:before="1"/>
        <w:ind w:left="858" w:hanging="748"/>
      </w:pPr>
      <w:r w:rsidRPr="6B336026">
        <w:rPr>
          <w:w w:val="105"/>
        </w:rPr>
        <w:t>Air</w:t>
      </w:r>
      <w:r w:rsidRPr="6B336026">
        <w:rPr>
          <w:spacing w:val="20"/>
          <w:w w:val="105"/>
        </w:rPr>
        <w:t xml:space="preserve"> </w:t>
      </w:r>
      <w:r w:rsidRPr="6B336026">
        <w:rPr>
          <w:w w:val="105"/>
        </w:rPr>
        <w:t>Force</w:t>
      </w:r>
      <w:r w:rsidRPr="6B336026">
        <w:rPr>
          <w:spacing w:val="21"/>
          <w:w w:val="105"/>
        </w:rPr>
        <w:t xml:space="preserve"> </w:t>
      </w:r>
      <w:r w:rsidRPr="6B336026">
        <w:rPr>
          <w:w w:val="105"/>
        </w:rPr>
        <w:t>Test</w:t>
      </w:r>
      <w:r w:rsidRPr="6B336026">
        <w:rPr>
          <w:spacing w:val="21"/>
          <w:w w:val="105"/>
        </w:rPr>
        <w:t xml:space="preserve"> </w:t>
      </w:r>
      <w:r w:rsidRPr="6B336026">
        <w:rPr>
          <w:w w:val="105"/>
        </w:rPr>
        <w:t>Center</w:t>
      </w:r>
      <w:r w:rsidRPr="6B336026">
        <w:rPr>
          <w:spacing w:val="21"/>
          <w:w w:val="105"/>
        </w:rPr>
        <w:t xml:space="preserve"> </w:t>
      </w:r>
      <w:r w:rsidRPr="6B336026">
        <w:rPr>
          <w:w w:val="105"/>
        </w:rPr>
        <w:t>(AFTC)</w:t>
      </w:r>
      <w:r w:rsidRPr="6B336026">
        <w:rPr>
          <w:spacing w:val="21"/>
          <w:w w:val="105"/>
        </w:rPr>
        <w:t xml:space="preserve"> </w:t>
      </w:r>
      <w:commentRangeStart w:id="37"/>
      <w:r w:rsidR="463AC512" w:rsidRPr="6B336026">
        <w:rPr>
          <w:spacing w:val="21"/>
          <w:w w:val="105"/>
        </w:rPr>
        <w:t xml:space="preserve">--- AFTC is the competition advocate for </w:t>
      </w:r>
      <w:r w:rsidR="463AC512" w:rsidRPr="00890830">
        <w:rPr>
          <w:color w:val="000000" w:themeColor="text1"/>
        </w:rPr>
        <w:t>Air Force Operational Test and Evaluation Center (AFOTEC)</w:t>
      </w:r>
      <w:commentRangeEnd w:id="37"/>
      <w:r w:rsidR="006249F0">
        <w:rPr>
          <w:rStyle w:val="CommentReference"/>
        </w:rPr>
        <w:commentReference w:id="37"/>
      </w:r>
    </w:p>
    <w:p w14:paraId="1823FF05" w14:textId="4B6CCEF8" w:rsidR="00F642B4" w:rsidRDefault="00F642B4" w:rsidP="6B336026">
      <w:pPr>
        <w:tabs>
          <w:tab w:val="left" w:pos="858"/>
        </w:tabs>
        <w:spacing w:before="1"/>
      </w:pPr>
    </w:p>
    <w:p w14:paraId="5918009E" w14:textId="77777777" w:rsidR="00F642B4" w:rsidRDefault="463AC512" w:rsidP="6B336026">
      <w:pPr>
        <w:pStyle w:val="ListParagraph"/>
        <w:numPr>
          <w:ilvl w:val="3"/>
          <w:numId w:val="10"/>
        </w:numPr>
        <w:tabs>
          <w:tab w:val="left" w:pos="858"/>
        </w:tabs>
        <w:spacing w:before="1"/>
        <w:ind w:left="858" w:hanging="748"/>
      </w:pPr>
      <w:commentRangeStart w:id="38"/>
      <w:r w:rsidRPr="6B336026">
        <w:rPr>
          <w:w w:val="105"/>
        </w:rPr>
        <w:t>Air</w:t>
      </w:r>
      <w:r w:rsidR="6B336026" w:rsidRPr="6B336026">
        <w:rPr>
          <w:spacing w:val="21"/>
          <w:w w:val="105"/>
        </w:rPr>
        <w:t xml:space="preserve"> </w:t>
      </w:r>
      <w:r w:rsidR="6B336026" w:rsidRPr="6B336026">
        <w:rPr>
          <w:w w:val="105"/>
        </w:rPr>
        <w:t>Force</w:t>
      </w:r>
      <w:r w:rsidR="6B336026" w:rsidRPr="6B336026">
        <w:rPr>
          <w:spacing w:val="21"/>
          <w:w w:val="105"/>
        </w:rPr>
        <w:t xml:space="preserve"> </w:t>
      </w:r>
      <w:r w:rsidR="6B336026" w:rsidRPr="6B336026">
        <w:rPr>
          <w:w w:val="105"/>
        </w:rPr>
        <w:t>Nuclear</w:t>
      </w:r>
      <w:r w:rsidR="6B336026" w:rsidRPr="6B336026">
        <w:rPr>
          <w:spacing w:val="21"/>
          <w:w w:val="105"/>
        </w:rPr>
        <w:t xml:space="preserve"> </w:t>
      </w:r>
      <w:r w:rsidR="6B336026" w:rsidRPr="6B336026">
        <w:rPr>
          <w:w w:val="105"/>
        </w:rPr>
        <w:t>Weapons</w:t>
      </w:r>
      <w:r w:rsidR="6B336026" w:rsidRPr="6B336026">
        <w:rPr>
          <w:spacing w:val="21"/>
          <w:w w:val="105"/>
        </w:rPr>
        <w:t xml:space="preserve"> </w:t>
      </w:r>
      <w:r w:rsidR="6B336026" w:rsidRPr="6B336026">
        <w:rPr>
          <w:w w:val="105"/>
        </w:rPr>
        <w:t>Center</w:t>
      </w:r>
      <w:r w:rsidR="6B336026" w:rsidRPr="6B336026">
        <w:rPr>
          <w:spacing w:val="21"/>
          <w:w w:val="105"/>
        </w:rPr>
        <w:t xml:space="preserve"> </w:t>
      </w:r>
      <w:r w:rsidR="6B336026" w:rsidRPr="6B336026">
        <w:rPr>
          <w:spacing w:val="-2"/>
          <w:w w:val="105"/>
        </w:rPr>
        <w:t>(AFNWC)</w:t>
      </w:r>
      <w:commentRangeEnd w:id="38"/>
      <w:r w:rsidR="006249F0">
        <w:rPr>
          <w:rStyle w:val="CommentReference"/>
        </w:rPr>
        <w:commentReference w:id="38"/>
      </w:r>
    </w:p>
    <w:p w14:paraId="2BA226A1" w14:textId="77777777" w:rsidR="00F642B4" w:rsidRDefault="00F642B4">
      <w:pPr>
        <w:pStyle w:val="BodyText"/>
        <w:spacing w:before="10"/>
        <w:rPr>
          <w:sz w:val="23"/>
        </w:rPr>
      </w:pPr>
    </w:p>
    <w:p w14:paraId="1C00059B" w14:textId="77777777" w:rsidR="00F642B4" w:rsidRDefault="00890830">
      <w:pPr>
        <w:pStyle w:val="BodyText"/>
        <w:ind w:left="110"/>
      </w:pPr>
      <w:r>
        <w:rPr>
          <w:w w:val="105"/>
        </w:rPr>
        <w:t>3.2.4.6</w:t>
      </w:r>
      <w:r>
        <w:rPr>
          <w:spacing w:val="22"/>
          <w:w w:val="105"/>
        </w:rPr>
        <w:t xml:space="preserve"> </w:t>
      </w:r>
      <w:r>
        <w:rPr>
          <w:w w:val="105"/>
        </w:rPr>
        <w:t>Air</w:t>
      </w:r>
      <w:r>
        <w:rPr>
          <w:spacing w:val="21"/>
          <w:w w:val="105"/>
        </w:rPr>
        <w:t xml:space="preserve"> </w:t>
      </w:r>
      <w:r>
        <w:rPr>
          <w:w w:val="105"/>
        </w:rPr>
        <w:t>Force</w:t>
      </w:r>
      <w:r>
        <w:rPr>
          <w:spacing w:val="22"/>
          <w:w w:val="105"/>
        </w:rPr>
        <w:t xml:space="preserve"> </w:t>
      </w:r>
      <w:r>
        <w:rPr>
          <w:w w:val="105"/>
        </w:rPr>
        <w:t>Installation</w:t>
      </w:r>
      <w:r>
        <w:rPr>
          <w:spacing w:val="22"/>
          <w:w w:val="105"/>
        </w:rPr>
        <w:t xml:space="preserve"> </w:t>
      </w:r>
      <w:r>
        <w:rPr>
          <w:w w:val="105"/>
        </w:rPr>
        <w:t>and</w:t>
      </w:r>
      <w:r>
        <w:rPr>
          <w:spacing w:val="22"/>
          <w:w w:val="105"/>
        </w:rPr>
        <w:t xml:space="preserve"> </w:t>
      </w:r>
      <w:r>
        <w:rPr>
          <w:w w:val="105"/>
        </w:rPr>
        <w:t>Mission</w:t>
      </w:r>
      <w:r>
        <w:rPr>
          <w:spacing w:val="22"/>
          <w:w w:val="105"/>
        </w:rPr>
        <w:t xml:space="preserve"> </w:t>
      </w:r>
      <w:r>
        <w:rPr>
          <w:w w:val="105"/>
        </w:rPr>
        <w:t>Support</w:t>
      </w:r>
      <w:r>
        <w:rPr>
          <w:spacing w:val="22"/>
          <w:w w:val="105"/>
        </w:rPr>
        <w:t xml:space="preserve"> </w:t>
      </w:r>
      <w:r>
        <w:rPr>
          <w:w w:val="105"/>
        </w:rPr>
        <w:t>Center</w:t>
      </w:r>
      <w:r>
        <w:rPr>
          <w:spacing w:val="22"/>
          <w:w w:val="105"/>
        </w:rPr>
        <w:t xml:space="preserve"> </w:t>
      </w:r>
      <w:r>
        <w:rPr>
          <w:spacing w:val="-2"/>
          <w:w w:val="105"/>
        </w:rPr>
        <w:t>(AFIMSC)</w:t>
      </w:r>
    </w:p>
    <w:p w14:paraId="17AD93B2" w14:textId="77777777" w:rsidR="00F642B4" w:rsidRDefault="00F642B4">
      <w:pPr>
        <w:pStyle w:val="BodyText"/>
        <w:rPr>
          <w:sz w:val="26"/>
        </w:rPr>
      </w:pPr>
    </w:p>
    <w:p w14:paraId="3028A112" w14:textId="77777777" w:rsidR="00F642B4" w:rsidRDefault="00890830">
      <w:pPr>
        <w:pStyle w:val="BodyText"/>
        <w:spacing w:before="227"/>
        <w:ind w:left="110"/>
        <w:rPr>
          <w:rFonts w:ascii="Bookman Old Style"/>
          <w:b/>
        </w:rPr>
      </w:pPr>
      <w:r>
        <w:rPr>
          <w:rFonts w:ascii="Bookman Old Style"/>
          <w:b/>
          <w:spacing w:val="-4"/>
        </w:rPr>
        <w:t>MP5306.502-4.</w:t>
      </w:r>
      <w:r>
        <w:rPr>
          <w:rFonts w:ascii="Bookman Old Style"/>
          <w:b/>
          <w:spacing w:val="-13"/>
        </w:rPr>
        <w:t xml:space="preserve"> </w:t>
      </w:r>
      <w:r>
        <w:rPr>
          <w:rFonts w:ascii="Bookman Old Style"/>
          <w:b/>
          <w:spacing w:val="-4"/>
        </w:rPr>
        <w:t>Annual</w:t>
      </w:r>
      <w:r>
        <w:rPr>
          <w:rFonts w:ascii="Bookman Old Style"/>
          <w:b/>
          <w:spacing w:val="-13"/>
        </w:rPr>
        <w:t xml:space="preserve"> </w:t>
      </w:r>
      <w:r>
        <w:rPr>
          <w:rFonts w:ascii="Bookman Old Style"/>
          <w:b/>
          <w:spacing w:val="-4"/>
        </w:rPr>
        <w:t>Competition</w:t>
      </w:r>
      <w:r>
        <w:rPr>
          <w:rFonts w:ascii="Bookman Old Style"/>
          <w:b/>
          <w:spacing w:val="-12"/>
        </w:rPr>
        <w:t xml:space="preserve"> </w:t>
      </w:r>
      <w:r>
        <w:rPr>
          <w:rFonts w:ascii="Bookman Old Style"/>
          <w:b/>
          <w:spacing w:val="-4"/>
        </w:rPr>
        <w:t>and</w:t>
      </w:r>
      <w:r>
        <w:rPr>
          <w:rFonts w:ascii="Bookman Old Style"/>
          <w:b/>
          <w:spacing w:val="-13"/>
        </w:rPr>
        <w:t xml:space="preserve"> </w:t>
      </w:r>
      <w:r>
        <w:rPr>
          <w:rFonts w:ascii="Bookman Old Style"/>
          <w:b/>
          <w:spacing w:val="-4"/>
        </w:rPr>
        <w:t>Commercial</w:t>
      </w:r>
      <w:r>
        <w:rPr>
          <w:rFonts w:ascii="Bookman Old Style"/>
          <w:b/>
          <w:spacing w:val="-13"/>
        </w:rPr>
        <w:t xml:space="preserve"> </w:t>
      </w:r>
      <w:r>
        <w:rPr>
          <w:rFonts w:ascii="Bookman Old Style"/>
          <w:b/>
          <w:spacing w:val="-4"/>
        </w:rPr>
        <w:t>Reporting</w:t>
      </w:r>
      <w:r>
        <w:rPr>
          <w:rFonts w:ascii="Bookman Old Style"/>
          <w:b/>
          <w:spacing w:val="-12"/>
        </w:rPr>
        <w:t xml:space="preserve"> </w:t>
      </w:r>
      <w:r>
        <w:rPr>
          <w:rFonts w:ascii="Bookman Old Style"/>
          <w:b/>
          <w:spacing w:val="-4"/>
        </w:rPr>
        <w:t>Requirements.</w:t>
      </w:r>
    </w:p>
    <w:p w14:paraId="0DE4B5B7" w14:textId="77777777" w:rsidR="00F642B4" w:rsidRDefault="00F642B4">
      <w:pPr>
        <w:pStyle w:val="BodyText"/>
        <w:rPr>
          <w:rFonts w:ascii="Bookman Old Style"/>
          <w:b/>
          <w:sz w:val="26"/>
        </w:rPr>
      </w:pPr>
    </w:p>
    <w:p w14:paraId="003B3FD9" w14:textId="77777777" w:rsidR="00F642B4" w:rsidRDefault="00890830">
      <w:pPr>
        <w:pStyle w:val="BodyText"/>
        <w:spacing w:before="219" w:line="271" w:lineRule="auto"/>
        <w:ind w:left="110"/>
      </w:pPr>
      <w:r>
        <w:rPr>
          <w:w w:val="105"/>
        </w:rPr>
        <w:t xml:space="preserve">4.1. SAF/AQCP is responsible for submitting the annual report required by </w:t>
      </w:r>
      <w:hyperlink r:id="rId24" w:anchor="FAR_6_502">
        <w:r>
          <w:rPr>
            <w:color w:val="27314A"/>
            <w:w w:val="105"/>
            <w:u w:val="single" w:color="27314A"/>
          </w:rPr>
          <w:t>FAR 6.502(b)(2)</w:t>
        </w:r>
      </w:hyperlink>
      <w:r>
        <w:rPr>
          <w:w w:val="105"/>
        </w:rPr>
        <w:t xml:space="preserve">.The procuring activity Competition and Commercial Advocates must provide support as requested in the preparation of the annual report and provide supplementary information at any time in support of </w:t>
      </w:r>
      <w:r>
        <w:rPr>
          <w:w w:val="105"/>
        </w:rPr>
        <w:lastRenderedPageBreak/>
        <w:t>requests</w:t>
      </w:r>
      <w:r>
        <w:rPr>
          <w:spacing w:val="26"/>
          <w:w w:val="105"/>
        </w:rPr>
        <w:t xml:space="preserve"> </w:t>
      </w:r>
      <w:r>
        <w:rPr>
          <w:w w:val="105"/>
        </w:rPr>
        <w:t>for</w:t>
      </w:r>
      <w:r>
        <w:rPr>
          <w:spacing w:val="26"/>
          <w:w w:val="105"/>
        </w:rPr>
        <w:t xml:space="preserve"> </w:t>
      </w:r>
      <w:r>
        <w:rPr>
          <w:w w:val="105"/>
        </w:rPr>
        <w:t>information</w:t>
      </w:r>
      <w:r>
        <w:rPr>
          <w:spacing w:val="26"/>
          <w:w w:val="105"/>
        </w:rPr>
        <w:t xml:space="preserve"> </w:t>
      </w:r>
      <w:r>
        <w:rPr>
          <w:w w:val="105"/>
        </w:rPr>
        <w:t>or</w:t>
      </w:r>
      <w:r>
        <w:rPr>
          <w:spacing w:val="26"/>
          <w:w w:val="105"/>
        </w:rPr>
        <w:t xml:space="preserve"> </w:t>
      </w:r>
      <w:r>
        <w:rPr>
          <w:w w:val="105"/>
        </w:rPr>
        <w:t>other</w:t>
      </w:r>
      <w:r>
        <w:rPr>
          <w:spacing w:val="26"/>
          <w:w w:val="105"/>
        </w:rPr>
        <w:t xml:space="preserve"> </w:t>
      </w:r>
      <w:r>
        <w:rPr>
          <w:w w:val="105"/>
        </w:rPr>
        <w:t>tasks</w:t>
      </w:r>
      <w:r>
        <w:rPr>
          <w:spacing w:val="26"/>
          <w:w w:val="105"/>
        </w:rPr>
        <w:t xml:space="preserve"> </w:t>
      </w:r>
      <w:r>
        <w:rPr>
          <w:w w:val="105"/>
        </w:rPr>
        <w:t>regarding</w:t>
      </w:r>
      <w:r>
        <w:rPr>
          <w:spacing w:val="26"/>
          <w:w w:val="105"/>
        </w:rPr>
        <w:t xml:space="preserve"> </w:t>
      </w:r>
      <w:r>
        <w:rPr>
          <w:w w:val="105"/>
        </w:rPr>
        <w:t>competition</w:t>
      </w:r>
      <w:r>
        <w:rPr>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use</w:t>
      </w:r>
      <w:r>
        <w:rPr>
          <w:spacing w:val="26"/>
          <w:w w:val="105"/>
        </w:rPr>
        <w:t xml:space="preserve"> </w:t>
      </w:r>
      <w:r>
        <w:rPr>
          <w:w w:val="105"/>
        </w:rPr>
        <w:t>of</w:t>
      </w:r>
      <w:r>
        <w:rPr>
          <w:spacing w:val="26"/>
          <w:w w:val="105"/>
        </w:rPr>
        <w:t xml:space="preserve"> </w:t>
      </w:r>
      <w:r>
        <w:rPr>
          <w:w w:val="105"/>
        </w:rPr>
        <w:t>commercial</w:t>
      </w:r>
      <w:r>
        <w:rPr>
          <w:spacing w:val="26"/>
          <w:w w:val="105"/>
        </w:rPr>
        <w:t xml:space="preserve"> </w:t>
      </w:r>
      <w:r>
        <w:rPr>
          <w:w w:val="105"/>
        </w:rPr>
        <w:t>practices.</w:t>
      </w:r>
    </w:p>
    <w:sectPr w:rsidR="00F642B4">
      <w:pgSz w:w="11910" w:h="16840"/>
      <w:pgMar w:top="82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SSI, AMANDA M CIV USAF HAF SAF/AQCP" w:date="2024-05-16T13:44:00Z" w:initials="AR">
    <w:p w14:paraId="7F9BC748" w14:textId="77777777" w:rsidR="0083282C" w:rsidRDefault="0083282C" w:rsidP="0083282C">
      <w:pPr>
        <w:pStyle w:val="CommentText"/>
      </w:pPr>
      <w:r>
        <w:rPr>
          <w:rStyle w:val="CommentReference"/>
        </w:rPr>
        <w:annotationRef/>
      </w:r>
      <w:r>
        <w:t>added link</w:t>
      </w:r>
    </w:p>
  </w:comment>
  <w:comment w:id="11" w:author="AMANDA" w:date="2024-05-16T13:45:00Z" w:initials="A">
    <w:p w14:paraId="7D2DC7F4" w14:textId="77777777" w:rsidR="0083282C" w:rsidRDefault="0083282C" w:rsidP="0083282C">
      <w:pPr>
        <w:pStyle w:val="CommentText"/>
      </w:pPr>
      <w:r>
        <w:rPr>
          <w:rStyle w:val="CommentReference"/>
        </w:rPr>
        <w:annotationRef/>
      </w:r>
      <w:r>
        <w:t>revised</w:t>
      </w:r>
    </w:p>
  </w:comment>
  <w:comment w:id="12" w:author="AMANDA" w:date="2024-05-16T14:26:00Z" w:initials="A">
    <w:p w14:paraId="68097C30" w14:textId="77777777" w:rsidR="00CD7AEC" w:rsidRDefault="00CD7AEC" w:rsidP="00CD7AEC">
      <w:pPr>
        <w:pStyle w:val="CommentText"/>
      </w:pPr>
      <w:r>
        <w:rPr>
          <w:rStyle w:val="CommentReference"/>
        </w:rPr>
        <w:annotationRef/>
      </w:r>
      <w:r>
        <w:t>Asterisk with DPAP memo is deleted</w:t>
      </w:r>
    </w:p>
  </w:comment>
  <w:comment w:id="13" w:author="AMANDA" w:date="2024-05-16T14:25:00Z" w:initials="A">
    <w:p w14:paraId="76E931D7" w14:textId="1F459FA8" w:rsidR="00CD7AEC" w:rsidRDefault="00CD7AEC" w:rsidP="00CD7AEC">
      <w:pPr>
        <w:pStyle w:val="CommentText"/>
      </w:pPr>
      <w:r>
        <w:rPr>
          <w:rStyle w:val="CommentReference"/>
        </w:rPr>
        <w:annotationRef/>
      </w:r>
      <w:r>
        <w:t>added</w:t>
      </w:r>
    </w:p>
  </w:comment>
  <w:comment w:id="14" w:author="AMANDA" w:date="2024-05-16T14:36:00Z" w:initials="A">
    <w:p w14:paraId="74861FEA" w14:textId="77777777" w:rsidR="00CF3D6B" w:rsidRDefault="00CF3D6B" w:rsidP="00CF3D6B">
      <w:pPr>
        <w:pStyle w:val="CommentText"/>
      </w:pPr>
      <w:r>
        <w:rPr>
          <w:rStyle w:val="CommentReference"/>
        </w:rPr>
        <w:annotationRef/>
      </w:r>
      <w:r>
        <w:t>renumbered</w:t>
      </w:r>
    </w:p>
  </w:comment>
  <w:comment w:id="15" w:author="AMANDA" w:date="2024-05-16T14:36:00Z" w:initials="A">
    <w:p w14:paraId="78032F6B" w14:textId="77777777" w:rsidR="00CF3D6B" w:rsidRDefault="00CF3D6B" w:rsidP="00CF3D6B">
      <w:pPr>
        <w:pStyle w:val="CommentText"/>
      </w:pPr>
      <w:r>
        <w:rPr>
          <w:rStyle w:val="CommentReference"/>
        </w:rPr>
        <w:annotationRef/>
      </w:r>
      <w:r>
        <w:t>renumbered</w:t>
      </w:r>
    </w:p>
  </w:comment>
  <w:comment w:id="16" w:author="AMANDA" w:date="2024-05-16T14:36:00Z" w:initials="A">
    <w:p w14:paraId="751296B4" w14:textId="77777777" w:rsidR="00CF3D6B" w:rsidRDefault="00CF3D6B" w:rsidP="00CF3D6B">
      <w:pPr>
        <w:pStyle w:val="CommentText"/>
      </w:pPr>
      <w:r>
        <w:rPr>
          <w:rStyle w:val="CommentReference"/>
        </w:rPr>
        <w:annotationRef/>
      </w:r>
      <w:r>
        <w:t>renumbered</w:t>
      </w:r>
    </w:p>
  </w:comment>
  <w:comment w:id="21" w:author="AMANDA" w:date="2024-05-16T14:33:00Z" w:initials="A">
    <w:p w14:paraId="2AFF405B" w14:textId="6774F520" w:rsidR="00CF3D6B" w:rsidRDefault="00CF3D6B" w:rsidP="00CF3D6B">
      <w:pPr>
        <w:pStyle w:val="CommentText"/>
      </w:pPr>
      <w:r>
        <w:rPr>
          <w:rStyle w:val="CommentReference"/>
        </w:rPr>
        <w:annotationRef/>
      </w:r>
      <w:r>
        <w:t>Revised link</w:t>
      </w:r>
    </w:p>
  </w:comment>
  <w:comment w:id="26" w:author="AMANDA" w:date="2024-05-16T14:35:00Z" w:initials="A">
    <w:p w14:paraId="5C7242B3" w14:textId="77777777" w:rsidR="00CF3D6B" w:rsidRDefault="00CF3D6B" w:rsidP="00CF3D6B">
      <w:pPr>
        <w:pStyle w:val="CommentText"/>
      </w:pPr>
      <w:r>
        <w:rPr>
          <w:rStyle w:val="CommentReference"/>
        </w:rPr>
        <w:annotationRef/>
      </w:r>
      <w:r>
        <w:t>revised</w:t>
      </w:r>
    </w:p>
  </w:comment>
  <w:comment w:id="27" w:author="AMANDA" w:date="2024-05-16T14:40:00Z" w:initials="A">
    <w:p w14:paraId="5A9857E7" w14:textId="77777777" w:rsidR="00485441" w:rsidRDefault="00485441" w:rsidP="00485441">
      <w:pPr>
        <w:pStyle w:val="CommentText"/>
      </w:pPr>
      <w:r>
        <w:rPr>
          <w:rStyle w:val="CommentReference"/>
        </w:rPr>
        <w:annotationRef/>
      </w:r>
      <w:r>
        <w:t>revised</w:t>
      </w:r>
    </w:p>
  </w:comment>
  <w:comment w:id="28" w:author="AMANDA" w:date="2024-05-16T14:42:00Z" w:initials="A">
    <w:p w14:paraId="60427AE8" w14:textId="77777777" w:rsidR="00D76507" w:rsidRDefault="00D76507" w:rsidP="00D76507">
      <w:pPr>
        <w:pStyle w:val="CommentText"/>
      </w:pPr>
      <w:r>
        <w:rPr>
          <w:rStyle w:val="CommentReference"/>
        </w:rPr>
        <w:annotationRef/>
      </w:r>
      <w:r>
        <w:t>revised link</w:t>
      </w:r>
    </w:p>
  </w:comment>
  <w:comment w:id="29" w:author="AMANDA" w:date="2024-05-16T14:44:00Z" w:initials="A">
    <w:p w14:paraId="018BC706" w14:textId="77777777" w:rsidR="00D76507" w:rsidRDefault="00D76507" w:rsidP="00D76507">
      <w:pPr>
        <w:pStyle w:val="CommentText"/>
      </w:pPr>
      <w:r>
        <w:rPr>
          <w:rStyle w:val="CommentReference"/>
        </w:rPr>
        <w:annotationRef/>
      </w:r>
      <w:r>
        <w:t>3.1.1.1. - 3.1.1.7. are deleted</w:t>
      </w:r>
    </w:p>
  </w:comment>
  <w:comment w:id="30" w:author="AMANDA" w:date="2024-05-16T14:51:00Z" w:initials="A">
    <w:p w14:paraId="14538DBC" w14:textId="77777777" w:rsidR="006249F0" w:rsidRDefault="006249F0" w:rsidP="006249F0">
      <w:pPr>
        <w:pStyle w:val="CommentText"/>
      </w:pPr>
      <w:r>
        <w:rPr>
          <w:rStyle w:val="CommentReference"/>
        </w:rPr>
        <w:annotationRef/>
      </w:r>
      <w:r>
        <w:t>Link added</w:t>
      </w:r>
    </w:p>
  </w:comment>
  <w:comment w:id="32" w:author="AMANDA" w:date="2024-05-16T14:44:00Z" w:initials="A">
    <w:p w14:paraId="1034D006" w14:textId="103C0397" w:rsidR="00D76507" w:rsidRDefault="00D76507" w:rsidP="00D76507">
      <w:pPr>
        <w:pStyle w:val="CommentText"/>
      </w:pPr>
      <w:r>
        <w:rPr>
          <w:rStyle w:val="CommentReference"/>
        </w:rPr>
        <w:annotationRef/>
      </w:r>
      <w:r>
        <w:t>New link</w:t>
      </w:r>
    </w:p>
  </w:comment>
  <w:comment w:id="33" w:author="AMANDA" w:date="2024-05-16T14:50:00Z" w:initials="A">
    <w:p w14:paraId="5D22706A" w14:textId="77777777" w:rsidR="006249F0" w:rsidRDefault="006249F0" w:rsidP="006249F0">
      <w:pPr>
        <w:pStyle w:val="CommentText"/>
      </w:pPr>
      <w:r>
        <w:rPr>
          <w:rStyle w:val="CommentReference"/>
        </w:rPr>
        <w:annotationRef/>
      </w:r>
      <w:r>
        <w:t>Link added</w:t>
      </w:r>
    </w:p>
  </w:comment>
  <w:comment w:id="35" w:author="AMANDA" w:date="2024-05-16T14:45:00Z" w:initials="A">
    <w:p w14:paraId="6A75A973" w14:textId="443953FC" w:rsidR="00D76507" w:rsidRDefault="00D76507" w:rsidP="00D76507">
      <w:pPr>
        <w:pStyle w:val="CommentText"/>
      </w:pPr>
      <w:r>
        <w:rPr>
          <w:rStyle w:val="CommentReference"/>
        </w:rPr>
        <w:annotationRef/>
      </w:r>
      <w:r>
        <w:t>added</w:t>
      </w:r>
    </w:p>
  </w:comment>
  <w:comment w:id="36" w:author="AMANDA" w:date="2024-05-16T14:47:00Z" w:initials="A">
    <w:p w14:paraId="4847E0DE" w14:textId="77777777" w:rsidR="006249F0" w:rsidRDefault="006249F0" w:rsidP="006249F0">
      <w:pPr>
        <w:pStyle w:val="CommentText"/>
      </w:pPr>
      <w:r>
        <w:rPr>
          <w:rStyle w:val="CommentReference"/>
        </w:rPr>
        <w:annotationRef/>
      </w:r>
      <w:r>
        <w:t>New link</w:t>
      </w:r>
    </w:p>
  </w:comment>
  <w:comment w:id="37" w:author="AMANDA" w:date="2024-05-16T14:48:00Z" w:initials="A">
    <w:p w14:paraId="73794187" w14:textId="77777777" w:rsidR="006249F0" w:rsidRDefault="006249F0" w:rsidP="006249F0">
      <w:pPr>
        <w:pStyle w:val="CommentText"/>
      </w:pPr>
      <w:r>
        <w:rPr>
          <w:rStyle w:val="CommentReference"/>
        </w:rPr>
        <w:annotationRef/>
      </w:r>
      <w:r>
        <w:t>added</w:t>
      </w:r>
    </w:p>
  </w:comment>
  <w:comment w:id="38" w:author="AMANDA" w:date="2024-05-16T14:49:00Z" w:initials="A">
    <w:p w14:paraId="58D6BE3A" w14:textId="77777777" w:rsidR="006249F0" w:rsidRDefault="006249F0" w:rsidP="006249F0">
      <w:pPr>
        <w:pStyle w:val="CommentText"/>
      </w:pPr>
      <w:r>
        <w:rPr>
          <w:rStyle w:val="CommentReference"/>
        </w:rPr>
        <w:annotationRef/>
      </w:r>
      <w:r>
        <w:t>This runs into 3.2.4.4 on acq.gov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BC748" w15:done="0"/>
  <w15:commentEx w15:paraId="7D2DC7F4" w15:done="0"/>
  <w15:commentEx w15:paraId="68097C30" w15:done="0"/>
  <w15:commentEx w15:paraId="76E931D7" w15:done="0"/>
  <w15:commentEx w15:paraId="74861FEA" w15:done="0"/>
  <w15:commentEx w15:paraId="78032F6B" w15:done="0"/>
  <w15:commentEx w15:paraId="751296B4" w15:done="0"/>
  <w15:commentEx w15:paraId="2AFF405B" w15:done="0"/>
  <w15:commentEx w15:paraId="5C7242B3" w15:done="0"/>
  <w15:commentEx w15:paraId="5A9857E7" w15:done="0"/>
  <w15:commentEx w15:paraId="60427AE8" w15:done="0"/>
  <w15:commentEx w15:paraId="018BC706" w15:done="0"/>
  <w15:commentEx w15:paraId="14538DBC" w15:done="0"/>
  <w15:commentEx w15:paraId="1034D006" w15:done="0"/>
  <w15:commentEx w15:paraId="5D22706A" w15:done="0"/>
  <w15:commentEx w15:paraId="6A75A973" w15:done="0"/>
  <w15:commentEx w15:paraId="4847E0DE" w15:done="0"/>
  <w15:commentEx w15:paraId="73794187" w15:done="0"/>
  <w15:commentEx w15:paraId="58D6B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08C2C" w16cex:dateUtc="2024-05-16T19:44:00Z"/>
  <w16cex:commentExtensible w16cex:durableId="29F08C96" w16cex:dateUtc="2024-05-16T19:45:00Z"/>
  <w16cex:commentExtensible w16cex:durableId="29F0960B" w16cex:dateUtc="2024-05-16T20:26:00Z"/>
  <w16cex:commentExtensible w16cex:durableId="29F095EE" w16cex:dateUtc="2024-05-16T20:25:00Z"/>
  <w16cex:commentExtensible w16cex:durableId="29F09854" w16cex:dateUtc="2024-05-16T20:36:00Z"/>
  <w16cex:commentExtensible w16cex:durableId="29F0985C" w16cex:dateUtc="2024-05-16T20:36:00Z"/>
  <w16cex:commentExtensible w16cex:durableId="29F09869" w16cex:dateUtc="2024-05-16T20:36:00Z"/>
  <w16cex:commentExtensible w16cex:durableId="29F097CC" w16cex:dateUtc="2024-05-16T20:33:00Z"/>
  <w16cex:commentExtensible w16cex:durableId="29F09829" w16cex:dateUtc="2024-05-16T20:35:00Z"/>
  <w16cex:commentExtensible w16cex:durableId="29F0996E" w16cex:dateUtc="2024-05-16T20:40:00Z"/>
  <w16cex:commentExtensible w16cex:durableId="29F099E9" w16cex:dateUtc="2024-05-16T20:42:00Z"/>
  <w16cex:commentExtensible w16cex:durableId="29F09A45" w16cex:dateUtc="2024-05-16T20:44:00Z"/>
  <w16cex:commentExtensible w16cex:durableId="29F09BE3" w16cex:dateUtc="2024-05-16T20:51:00Z"/>
  <w16cex:commentExtensible w16cex:durableId="29F09A67" w16cex:dateUtc="2024-05-16T20:44:00Z"/>
  <w16cex:commentExtensible w16cex:durableId="29F09BAA" w16cex:dateUtc="2024-05-16T20:50:00Z"/>
  <w16cex:commentExtensible w16cex:durableId="29F09A99" w16cex:dateUtc="2024-05-16T20:45:00Z"/>
  <w16cex:commentExtensible w16cex:durableId="29F09B1A" w16cex:dateUtc="2024-05-16T20:47:00Z"/>
  <w16cex:commentExtensible w16cex:durableId="29F09B4B" w16cex:dateUtc="2024-05-16T20:48:00Z"/>
  <w16cex:commentExtensible w16cex:durableId="29F09B6B" w16cex:dateUtc="2024-05-1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BC748" w16cid:durableId="29F08C2C"/>
  <w16cid:commentId w16cid:paraId="7D2DC7F4" w16cid:durableId="29F08C96"/>
  <w16cid:commentId w16cid:paraId="68097C30" w16cid:durableId="29F0960B"/>
  <w16cid:commentId w16cid:paraId="76E931D7" w16cid:durableId="29F095EE"/>
  <w16cid:commentId w16cid:paraId="74861FEA" w16cid:durableId="29F09854"/>
  <w16cid:commentId w16cid:paraId="78032F6B" w16cid:durableId="29F0985C"/>
  <w16cid:commentId w16cid:paraId="751296B4" w16cid:durableId="29F09869"/>
  <w16cid:commentId w16cid:paraId="2AFF405B" w16cid:durableId="29F097CC"/>
  <w16cid:commentId w16cid:paraId="5C7242B3" w16cid:durableId="29F09829"/>
  <w16cid:commentId w16cid:paraId="5A9857E7" w16cid:durableId="29F0996E"/>
  <w16cid:commentId w16cid:paraId="60427AE8" w16cid:durableId="29F099E9"/>
  <w16cid:commentId w16cid:paraId="018BC706" w16cid:durableId="29F09A45"/>
  <w16cid:commentId w16cid:paraId="14538DBC" w16cid:durableId="29F09BE3"/>
  <w16cid:commentId w16cid:paraId="1034D006" w16cid:durableId="29F09A67"/>
  <w16cid:commentId w16cid:paraId="5D22706A" w16cid:durableId="29F09BAA"/>
  <w16cid:commentId w16cid:paraId="6A75A973" w16cid:durableId="29F09A99"/>
  <w16cid:commentId w16cid:paraId="4847E0DE" w16cid:durableId="29F09B1A"/>
  <w16cid:commentId w16cid:paraId="73794187" w16cid:durableId="29F09B4B"/>
  <w16cid:commentId w16cid:paraId="58D6BE3A" w16cid:durableId="29F09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BA7B"/>
    <w:multiLevelType w:val="multilevel"/>
    <w:tmpl w:val="732C0452"/>
    <w:lvl w:ilvl="0">
      <w:start w:val="1"/>
      <w:numFmt w:val="decimal"/>
      <w:lvlText w:val="%1"/>
      <w:lvlJc w:val="left"/>
      <w:pPr>
        <w:ind w:left="551" w:hanging="441"/>
        <w:jc w:val="left"/>
      </w:pPr>
      <w:rPr>
        <w:rFonts w:hint="default"/>
        <w:lang w:val="en-US" w:eastAsia="en-US" w:bidi="ar-SA"/>
      </w:rPr>
    </w:lvl>
    <w:lvl w:ilvl="1">
      <w:start w:val="1"/>
      <w:numFmt w:val="decimal"/>
      <w:lvlText w:val="%1.%2."/>
      <w:lvlJc w:val="left"/>
      <w:pPr>
        <w:ind w:left="551" w:hanging="441"/>
        <w:jc w:val="left"/>
      </w:pPr>
      <w:rPr>
        <w:rFonts w:ascii="Cambria" w:eastAsia="Cambria" w:hAnsi="Cambria" w:cs="Cambria" w:hint="default"/>
        <w:b w:val="0"/>
        <w:bCs w:val="0"/>
        <w:i w:val="0"/>
        <w:iCs w:val="0"/>
        <w:spacing w:val="0"/>
        <w:w w:val="113"/>
        <w:sz w:val="22"/>
        <w:szCs w:val="22"/>
        <w:lang w:val="en-US" w:eastAsia="en-US" w:bidi="ar-SA"/>
      </w:rPr>
    </w:lvl>
    <w:lvl w:ilvl="2">
      <w:numFmt w:val="bullet"/>
      <w:lvlText w:val="•"/>
      <w:lvlJc w:val="left"/>
      <w:pPr>
        <w:ind w:left="2529" w:hanging="441"/>
      </w:pPr>
      <w:rPr>
        <w:rFonts w:hint="default"/>
        <w:lang w:val="en-US" w:eastAsia="en-US" w:bidi="ar-SA"/>
      </w:rPr>
    </w:lvl>
    <w:lvl w:ilvl="3">
      <w:numFmt w:val="bullet"/>
      <w:lvlText w:val="•"/>
      <w:lvlJc w:val="left"/>
      <w:pPr>
        <w:ind w:left="3513" w:hanging="441"/>
      </w:pPr>
      <w:rPr>
        <w:rFonts w:hint="default"/>
        <w:lang w:val="en-US" w:eastAsia="en-US" w:bidi="ar-SA"/>
      </w:rPr>
    </w:lvl>
    <w:lvl w:ilvl="4">
      <w:numFmt w:val="bullet"/>
      <w:lvlText w:val="•"/>
      <w:lvlJc w:val="left"/>
      <w:pPr>
        <w:ind w:left="4498" w:hanging="441"/>
      </w:pPr>
      <w:rPr>
        <w:rFonts w:hint="default"/>
        <w:lang w:val="en-US" w:eastAsia="en-US" w:bidi="ar-SA"/>
      </w:rPr>
    </w:lvl>
    <w:lvl w:ilvl="5">
      <w:numFmt w:val="bullet"/>
      <w:lvlText w:val="•"/>
      <w:lvlJc w:val="left"/>
      <w:pPr>
        <w:ind w:left="5482" w:hanging="441"/>
      </w:pPr>
      <w:rPr>
        <w:rFonts w:hint="default"/>
        <w:lang w:val="en-US" w:eastAsia="en-US" w:bidi="ar-SA"/>
      </w:rPr>
    </w:lvl>
    <w:lvl w:ilvl="6">
      <w:numFmt w:val="bullet"/>
      <w:lvlText w:val="•"/>
      <w:lvlJc w:val="left"/>
      <w:pPr>
        <w:ind w:left="6467" w:hanging="441"/>
      </w:pPr>
      <w:rPr>
        <w:rFonts w:hint="default"/>
        <w:lang w:val="en-US" w:eastAsia="en-US" w:bidi="ar-SA"/>
      </w:rPr>
    </w:lvl>
    <w:lvl w:ilvl="7">
      <w:numFmt w:val="bullet"/>
      <w:lvlText w:val="•"/>
      <w:lvlJc w:val="left"/>
      <w:pPr>
        <w:ind w:left="7451" w:hanging="441"/>
      </w:pPr>
      <w:rPr>
        <w:rFonts w:hint="default"/>
        <w:lang w:val="en-US" w:eastAsia="en-US" w:bidi="ar-SA"/>
      </w:rPr>
    </w:lvl>
    <w:lvl w:ilvl="8">
      <w:numFmt w:val="bullet"/>
      <w:lvlText w:val="•"/>
      <w:lvlJc w:val="left"/>
      <w:pPr>
        <w:ind w:left="8436" w:hanging="441"/>
      </w:pPr>
      <w:rPr>
        <w:rFonts w:hint="default"/>
        <w:lang w:val="en-US" w:eastAsia="en-US" w:bidi="ar-SA"/>
      </w:rPr>
    </w:lvl>
  </w:abstractNum>
  <w:abstractNum w:abstractNumId="1" w15:restartNumberingAfterBreak="0">
    <w:nsid w:val="21524830"/>
    <w:multiLevelType w:val="hybridMultilevel"/>
    <w:tmpl w:val="2BAA8D00"/>
    <w:lvl w:ilvl="0" w:tplc="C94ABCCA">
      <w:numFmt w:val="none"/>
      <w:lvlText w:val=""/>
      <w:lvlJc w:val="left"/>
      <w:pPr>
        <w:tabs>
          <w:tab w:val="num" w:pos="360"/>
        </w:tabs>
      </w:pPr>
    </w:lvl>
    <w:lvl w:ilvl="1" w:tplc="066A590A">
      <w:start w:val="1"/>
      <w:numFmt w:val="lowerLetter"/>
      <w:lvlText w:val="%2."/>
      <w:lvlJc w:val="left"/>
      <w:pPr>
        <w:ind w:left="1440" w:hanging="360"/>
      </w:pPr>
    </w:lvl>
    <w:lvl w:ilvl="2" w:tplc="35626C2A">
      <w:start w:val="1"/>
      <w:numFmt w:val="lowerRoman"/>
      <w:lvlText w:val="%3."/>
      <w:lvlJc w:val="right"/>
      <w:pPr>
        <w:ind w:left="2160" w:hanging="180"/>
      </w:pPr>
    </w:lvl>
    <w:lvl w:ilvl="3" w:tplc="04D6DCDE">
      <w:start w:val="1"/>
      <w:numFmt w:val="decimal"/>
      <w:lvlText w:val="%4."/>
      <w:lvlJc w:val="left"/>
      <w:pPr>
        <w:ind w:left="2880" w:hanging="360"/>
      </w:pPr>
    </w:lvl>
    <w:lvl w:ilvl="4" w:tplc="E28C9B2E">
      <w:start w:val="1"/>
      <w:numFmt w:val="lowerLetter"/>
      <w:lvlText w:val="%5."/>
      <w:lvlJc w:val="left"/>
      <w:pPr>
        <w:ind w:left="3600" w:hanging="360"/>
      </w:pPr>
    </w:lvl>
    <w:lvl w:ilvl="5" w:tplc="D556C142">
      <w:start w:val="1"/>
      <w:numFmt w:val="lowerRoman"/>
      <w:lvlText w:val="%6."/>
      <w:lvlJc w:val="right"/>
      <w:pPr>
        <w:ind w:left="4320" w:hanging="180"/>
      </w:pPr>
    </w:lvl>
    <w:lvl w:ilvl="6" w:tplc="7BAA8BC6">
      <w:start w:val="1"/>
      <w:numFmt w:val="decimal"/>
      <w:lvlText w:val="%7."/>
      <w:lvlJc w:val="left"/>
      <w:pPr>
        <w:ind w:left="5040" w:hanging="360"/>
      </w:pPr>
    </w:lvl>
    <w:lvl w:ilvl="7" w:tplc="8E42FABE">
      <w:start w:val="1"/>
      <w:numFmt w:val="lowerLetter"/>
      <w:lvlText w:val="%8."/>
      <w:lvlJc w:val="left"/>
      <w:pPr>
        <w:ind w:left="5760" w:hanging="360"/>
      </w:pPr>
    </w:lvl>
    <w:lvl w:ilvl="8" w:tplc="EC3C7576">
      <w:start w:val="1"/>
      <w:numFmt w:val="lowerRoman"/>
      <w:lvlText w:val="%9."/>
      <w:lvlJc w:val="right"/>
      <w:pPr>
        <w:ind w:left="6480" w:hanging="180"/>
      </w:pPr>
    </w:lvl>
  </w:abstractNum>
  <w:abstractNum w:abstractNumId="2" w15:restartNumberingAfterBreak="0">
    <w:nsid w:val="2555844A"/>
    <w:multiLevelType w:val="hybridMultilevel"/>
    <w:tmpl w:val="61FC76B6"/>
    <w:lvl w:ilvl="0" w:tplc="8D8A93E4">
      <w:numFmt w:val="none"/>
      <w:lvlText w:val=""/>
      <w:lvlJc w:val="left"/>
      <w:pPr>
        <w:tabs>
          <w:tab w:val="num" w:pos="360"/>
        </w:tabs>
      </w:pPr>
    </w:lvl>
    <w:lvl w:ilvl="1" w:tplc="01E068F0">
      <w:start w:val="1"/>
      <w:numFmt w:val="lowerLetter"/>
      <w:lvlText w:val="%2."/>
      <w:lvlJc w:val="left"/>
      <w:pPr>
        <w:ind w:left="1440" w:hanging="360"/>
      </w:pPr>
    </w:lvl>
    <w:lvl w:ilvl="2" w:tplc="41468A92">
      <w:start w:val="1"/>
      <w:numFmt w:val="lowerRoman"/>
      <w:lvlText w:val="%3."/>
      <w:lvlJc w:val="right"/>
      <w:pPr>
        <w:ind w:left="2160" w:hanging="180"/>
      </w:pPr>
    </w:lvl>
    <w:lvl w:ilvl="3" w:tplc="6E96E440">
      <w:start w:val="1"/>
      <w:numFmt w:val="decimal"/>
      <w:lvlText w:val="%4."/>
      <w:lvlJc w:val="left"/>
      <w:pPr>
        <w:ind w:left="2880" w:hanging="360"/>
      </w:pPr>
    </w:lvl>
    <w:lvl w:ilvl="4" w:tplc="3184ECC8">
      <w:start w:val="1"/>
      <w:numFmt w:val="lowerLetter"/>
      <w:lvlText w:val="%5."/>
      <w:lvlJc w:val="left"/>
      <w:pPr>
        <w:ind w:left="3600" w:hanging="360"/>
      </w:pPr>
    </w:lvl>
    <w:lvl w:ilvl="5" w:tplc="75D4AB1C">
      <w:start w:val="1"/>
      <w:numFmt w:val="lowerRoman"/>
      <w:lvlText w:val="%6."/>
      <w:lvlJc w:val="right"/>
      <w:pPr>
        <w:ind w:left="4320" w:hanging="180"/>
      </w:pPr>
    </w:lvl>
    <w:lvl w:ilvl="6" w:tplc="D312DFDE">
      <w:start w:val="1"/>
      <w:numFmt w:val="decimal"/>
      <w:lvlText w:val="%7."/>
      <w:lvlJc w:val="left"/>
      <w:pPr>
        <w:ind w:left="5040" w:hanging="360"/>
      </w:pPr>
    </w:lvl>
    <w:lvl w:ilvl="7" w:tplc="09DE09C6">
      <w:start w:val="1"/>
      <w:numFmt w:val="lowerLetter"/>
      <w:lvlText w:val="%8."/>
      <w:lvlJc w:val="left"/>
      <w:pPr>
        <w:ind w:left="5760" w:hanging="360"/>
      </w:pPr>
    </w:lvl>
    <w:lvl w:ilvl="8" w:tplc="54CCAE38">
      <w:start w:val="1"/>
      <w:numFmt w:val="lowerRoman"/>
      <w:lvlText w:val="%9."/>
      <w:lvlJc w:val="right"/>
      <w:pPr>
        <w:ind w:left="6480" w:hanging="180"/>
      </w:pPr>
    </w:lvl>
  </w:abstractNum>
  <w:abstractNum w:abstractNumId="3" w15:restartNumberingAfterBreak="0">
    <w:nsid w:val="2EC62E53"/>
    <w:multiLevelType w:val="hybridMultilevel"/>
    <w:tmpl w:val="2BD4CF90"/>
    <w:lvl w:ilvl="0" w:tplc="4A40DD68">
      <w:numFmt w:val="none"/>
      <w:lvlText w:val=""/>
      <w:lvlJc w:val="left"/>
      <w:pPr>
        <w:tabs>
          <w:tab w:val="num" w:pos="360"/>
        </w:tabs>
      </w:pPr>
    </w:lvl>
    <w:lvl w:ilvl="1" w:tplc="77AEB604">
      <w:start w:val="1"/>
      <w:numFmt w:val="lowerLetter"/>
      <w:lvlText w:val="%2."/>
      <w:lvlJc w:val="left"/>
      <w:pPr>
        <w:ind w:left="1440" w:hanging="360"/>
      </w:pPr>
    </w:lvl>
    <w:lvl w:ilvl="2" w:tplc="485AF0E4">
      <w:start w:val="1"/>
      <w:numFmt w:val="lowerRoman"/>
      <w:lvlText w:val="%3."/>
      <w:lvlJc w:val="right"/>
      <w:pPr>
        <w:ind w:left="2160" w:hanging="180"/>
      </w:pPr>
    </w:lvl>
    <w:lvl w:ilvl="3" w:tplc="1520DE1E">
      <w:start w:val="1"/>
      <w:numFmt w:val="decimal"/>
      <w:lvlText w:val="%4."/>
      <w:lvlJc w:val="left"/>
      <w:pPr>
        <w:ind w:left="2880" w:hanging="360"/>
      </w:pPr>
    </w:lvl>
    <w:lvl w:ilvl="4" w:tplc="D4984362">
      <w:start w:val="1"/>
      <w:numFmt w:val="lowerLetter"/>
      <w:lvlText w:val="%5."/>
      <w:lvlJc w:val="left"/>
      <w:pPr>
        <w:ind w:left="3600" w:hanging="360"/>
      </w:pPr>
    </w:lvl>
    <w:lvl w:ilvl="5" w:tplc="586A34E6">
      <w:start w:val="1"/>
      <w:numFmt w:val="lowerRoman"/>
      <w:lvlText w:val="%6."/>
      <w:lvlJc w:val="right"/>
      <w:pPr>
        <w:ind w:left="4320" w:hanging="180"/>
      </w:pPr>
    </w:lvl>
    <w:lvl w:ilvl="6" w:tplc="D042069E">
      <w:start w:val="1"/>
      <w:numFmt w:val="decimal"/>
      <w:lvlText w:val="%7."/>
      <w:lvlJc w:val="left"/>
      <w:pPr>
        <w:ind w:left="5040" w:hanging="360"/>
      </w:pPr>
    </w:lvl>
    <w:lvl w:ilvl="7" w:tplc="5EA65FE8">
      <w:start w:val="1"/>
      <w:numFmt w:val="lowerLetter"/>
      <w:lvlText w:val="%8."/>
      <w:lvlJc w:val="left"/>
      <w:pPr>
        <w:ind w:left="5760" w:hanging="360"/>
      </w:pPr>
    </w:lvl>
    <w:lvl w:ilvl="8" w:tplc="DC288BE0">
      <w:start w:val="1"/>
      <w:numFmt w:val="lowerRoman"/>
      <w:lvlText w:val="%9."/>
      <w:lvlJc w:val="right"/>
      <w:pPr>
        <w:ind w:left="6480" w:hanging="180"/>
      </w:pPr>
    </w:lvl>
  </w:abstractNum>
  <w:abstractNum w:abstractNumId="4" w15:restartNumberingAfterBreak="0">
    <w:nsid w:val="37975E18"/>
    <w:multiLevelType w:val="hybridMultilevel"/>
    <w:tmpl w:val="73749914"/>
    <w:lvl w:ilvl="0" w:tplc="0E925FCA">
      <w:numFmt w:val="none"/>
      <w:lvlText w:val=""/>
      <w:lvlJc w:val="left"/>
      <w:pPr>
        <w:tabs>
          <w:tab w:val="num" w:pos="360"/>
        </w:tabs>
      </w:pPr>
    </w:lvl>
    <w:lvl w:ilvl="1" w:tplc="3AA89BFE">
      <w:start w:val="1"/>
      <w:numFmt w:val="lowerLetter"/>
      <w:lvlText w:val="%2."/>
      <w:lvlJc w:val="left"/>
      <w:pPr>
        <w:ind w:left="1440" w:hanging="360"/>
      </w:pPr>
    </w:lvl>
    <w:lvl w:ilvl="2" w:tplc="EB801FA2">
      <w:start w:val="1"/>
      <w:numFmt w:val="lowerRoman"/>
      <w:lvlText w:val="%3."/>
      <w:lvlJc w:val="right"/>
      <w:pPr>
        <w:ind w:left="2160" w:hanging="180"/>
      </w:pPr>
    </w:lvl>
    <w:lvl w:ilvl="3" w:tplc="068C6C62">
      <w:start w:val="1"/>
      <w:numFmt w:val="decimal"/>
      <w:lvlText w:val="%4."/>
      <w:lvlJc w:val="left"/>
      <w:pPr>
        <w:ind w:left="2880" w:hanging="360"/>
      </w:pPr>
    </w:lvl>
    <w:lvl w:ilvl="4" w:tplc="58B82018">
      <w:start w:val="1"/>
      <w:numFmt w:val="lowerLetter"/>
      <w:lvlText w:val="%5."/>
      <w:lvlJc w:val="left"/>
      <w:pPr>
        <w:ind w:left="3600" w:hanging="360"/>
      </w:pPr>
    </w:lvl>
    <w:lvl w:ilvl="5" w:tplc="89EC8756">
      <w:start w:val="1"/>
      <w:numFmt w:val="lowerRoman"/>
      <w:lvlText w:val="%6."/>
      <w:lvlJc w:val="right"/>
      <w:pPr>
        <w:ind w:left="4320" w:hanging="180"/>
      </w:pPr>
    </w:lvl>
    <w:lvl w:ilvl="6" w:tplc="817A8CCC">
      <w:start w:val="1"/>
      <w:numFmt w:val="decimal"/>
      <w:lvlText w:val="%7."/>
      <w:lvlJc w:val="left"/>
      <w:pPr>
        <w:ind w:left="5040" w:hanging="360"/>
      </w:pPr>
    </w:lvl>
    <w:lvl w:ilvl="7" w:tplc="E0940DDA">
      <w:start w:val="1"/>
      <w:numFmt w:val="lowerLetter"/>
      <w:lvlText w:val="%8."/>
      <w:lvlJc w:val="left"/>
      <w:pPr>
        <w:ind w:left="5760" w:hanging="360"/>
      </w:pPr>
    </w:lvl>
    <w:lvl w:ilvl="8" w:tplc="D840CEF4">
      <w:start w:val="1"/>
      <w:numFmt w:val="lowerRoman"/>
      <w:lvlText w:val="%9."/>
      <w:lvlJc w:val="right"/>
      <w:pPr>
        <w:ind w:left="6480" w:hanging="180"/>
      </w:pPr>
    </w:lvl>
  </w:abstractNum>
  <w:abstractNum w:abstractNumId="5" w15:restartNumberingAfterBreak="0">
    <w:nsid w:val="4618EE1D"/>
    <w:multiLevelType w:val="multilevel"/>
    <w:tmpl w:val="7ABE318C"/>
    <w:lvl w:ilvl="0">
      <w:start w:val="3"/>
      <w:numFmt w:val="decimal"/>
      <w:lvlText w:val="%1"/>
      <w:lvlJc w:val="left"/>
      <w:pPr>
        <w:ind w:left="551" w:hanging="441"/>
        <w:jc w:val="left"/>
      </w:pPr>
      <w:rPr>
        <w:rFonts w:hint="default"/>
        <w:lang w:val="en-US" w:eastAsia="en-US" w:bidi="ar-SA"/>
      </w:rPr>
    </w:lvl>
    <w:lvl w:ilvl="1">
      <w:start w:val="1"/>
      <w:numFmt w:val="decimal"/>
      <w:lvlText w:val="%1.%2."/>
      <w:lvlJc w:val="left"/>
      <w:pPr>
        <w:ind w:left="551" w:hanging="441"/>
        <w:jc w:val="left"/>
      </w:pPr>
      <w:rPr>
        <w:rFonts w:ascii="Cambria" w:eastAsia="Cambria" w:hAnsi="Cambria" w:cs="Cambria" w:hint="default"/>
        <w:b w:val="0"/>
        <w:bCs w:val="0"/>
        <w:i w:val="0"/>
        <w:iCs w:val="0"/>
        <w:spacing w:val="0"/>
        <w:w w:val="113"/>
        <w:sz w:val="22"/>
        <w:szCs w:val="22"/>
        <w:lang w:val="en-US" w:eastAsia="en-US" w:bidi="ar-SA"/>
      </w:rPr>
    </w:lvl>
    <w:lvl w:ilvl="2">
      <w:start w:val="1"/>
      <w:numFmt w:val="decimal"/>
      <w:lvlText w:val="%1.%2.%3."/>
      <w:lvlJc w:val="left"/>
      <w:pPr>
        <w:ind w:left="110" w:hanging="630"/>
        <w:jc w:val="left"/>
      </w:pPr>
      <w:rPr>
        <w:rFonts w:ascii="Cambria" w:eastAsia="Cambria" w:hAnsi="Cambria" w:cs="Cambria" w:hint="default"/>
        <w:b w:val="0"/>
        <w:bCs w:val="0"/>
        <w:i w:val="0"/>
        <w:iCs w:val="0"/>
        <w:spacing w:val="0"/>
        <w:w w:val="113"/>
        <w:sz w:val="22"/>
        <w:szCs w:val="22"/>
        <w:lang w:val="en-US" w:eastAsia="en-US" w:bidi="ar-SA"/>
      </w:rPr>
    </w:lvl>
    <w:lvl w:ilvl="3">
      <w:start w:val="1"/>
      <w:numFmt w:val="decimal"/>
      <w:lvlText w:val="%1.%2.%3.%4."/>
      <w:lvlJc w:val="left"/>
      <w:pPr>
        <w:ind w:left="928" w:hanging="819"/>
        <w:jc w:val="left"/>
      </w:pPr>
      <w:rPr>
        <w:rFonts w:ascii="Cambria" w:eastAsia="Cambria" w:hAnsi="Cambria" w:cs="Cambria" w:hint="default"/>
        <w:b w:val="0"/>
        <w:bCs w:val="0"/>
        <w:i w:val="0"/>
        <w:iCs w:val="0"/>
        <w:spacing w:val="0"/>
        <w:w w:val="113"/>
        <w:sz w:val="22"/>
        <w:szCs w:val="22"/>
        <w:lang w:val="en-US" w:eastAsia="en-US" w:bidi="ar-SA"/>
      </w:rPr>
    </w:lvl>
    <w:lvl w:ilvl="4">
      <w:numFmt w:val="bullet"/>
      <w:lvlText w:val="•"/>
      <w:lvlJc w:val="left"/>
      <w:pPr>
        <w:ind w:left="3291" w:hanging="819"/>
      </w:pPr>
      <w:rPr>
        <w:rFonts w:hint="default"/>
        <w:lang w:val="en-US" w:eastAsia="en-US" w:bidi="ar-SA"/>
      </w:rPr>
    </w:lvl>
    <w:lvl w:ilvl="5">
      <w:numFmt w:val="bullet"/>
      <w:lvlText w:val="•"/>
      <w:lvlJc w:val="left"/>
      <w:pPr>
        <w:ind w:left="4477" w:hanging="819"/>
      </w:pPr>
      <w:rPr>
        <w:rFonts w:hint="default"/>
        <w:lang w:val="en-US" w:eastAsia="en-US" w:bidi="ar-SA"/>
      </w:rPr>
    </w:lvl>
    <w:lvl w:ilvl="6">
      <w:numFmt w:val="bullet"/>
      <w:lvlText w:val="•"/>
      <w:lvlJc w:val="left"/>
      <w:pPr>
        <w:ind w:left="5662" w:hanging="819"/>
      </w:pPr>
      <w:rPr>
        <w:rFonts w:hint="default"/>
        <w:lang w:val="en-US" w:eastAsia="en-US" w:bidi="ar-SA"/>
      </w:rPr>
    </w:lvl>
    <w:lvl w:ilvl="7">
      <w:numFmt w:val="bullet"/>
      <w:lvlText w:val="•"/>
      <w:lvlJc w:val="left"/>
      <w:pPr>
        <w:ind w:left="6848" w:hanging="819"/>
      </w:pPr>
      <w:rPr>
        <w:rFonts w:hint="default"/>
        <w:lang w:val="en-US" w:eastAsia="en-US" w:bidi="ar-SA"/>
      </w:rPr>
    </w:lvl>
    <w:lvl w:ilvl="8">
      <w:numFmt w:val="bullet"/>
      <w:lvlText w:val="•"/>
      <w:lvlJc w:val="left"/>
      <w:pPr>
        <w:ind w:left="8034" w:hanging="819"/>
      </w:pPr>
      <w:rPr>
        <w:rFonts w:hint="default"/>
        <w:lang w:val="en-US" w:eastAsia="en-US" w:bidi="ar-SA"/>
      </w:rPr>
    </w:lvl>
  </w:abstractNum>
  <w:abstractNum w:abstractNumId="6" w15:restartNumberingAfterBreak="0">
    <w:nsid w:val="4B83F126"/>
    <w:multiLevelType w:val="hybridMultilevel"/>
    <w:tmpl w:val="F6826DC8"/>
    <w:lvl w:ilvl="0" w:tplc="2A7082C0">
      <w:numFmt w:val="none"/>
      <w:lvlText w:val=""/>
      <w:lvlJc w:val="left"/>
      <w:pPr>
        <w:tabs>
          <w:tab w:val="num" w:pos="360"/>
        </w:tabs>
      </w:pPr>
    </w:lvl>
    <w:lvl w:ilvl="1" w:tplc="9C0CDD48">
      <w:start w:val="1"/>
      <w:numFmt w:val="lowerLetter"/>
      <w:lvlText w:val="%2."/>
      <w:lvlJc w:val="left"/>
      <w:pPr>
        <w:ind w:left="1440" w:hanging="360"/>
      </w:pPr>
    </w:lvl>
    <w:lvl w:ilvl="2" w:tplc="D47ADFB6">
      <w:start w:val="1"/>
      <w:numFmt w:val="lowerRoman"/>
      <w:lvlText w:val="%3."/>
      <w:lvlJc w:val="right"/>
      <w:pPr>
        <w:ind w:left="2160" w:hanging="180"/>
      </w:pPr>
    </w:lvl>
    <w:lvl w:ilvl="3" w:tplc="CE145674">
      <w:start w:val="1"/>
      <w:numFmt w:val="decimal"/>
      <w:lvlText w:val="%4."/>
      <w:lvlJc w:val="left"/>
      <w:pPr>
        <w:ind w:left="2880" w:hanging="360"/>
      </w:pPr>
    </w:lvl>
    <w:lvl w:ilvl="4" w:tplc="046E2894">
      <w:start w:val="1"/>
      <w:numFmt w:val="lowerLetter"/>
      <w:lvlText w:val="%5."/>
      <w:lvlJc w:val="left"/>
      <w:pPr>
        <w:ind w:left="3600" w:hanging="360"/>
      </w:pPr>
    </w:lvl>
    <w:lvl w:ilvl="5" w:tplc="40044534">
      <w:start w:val="1"/>
      <w:numFmt w:val="lowerRoman"/>
      <w:lvlText w:val="%6."/>
      <w:lvlJc w:val="right"/>
      <w:pPr>
        <w:ind w:left="4320" w:hanging="180"/>
      </w:pPr>
    </w:lvl>
    <w:lvl w:ilvl="6" w:tplc="6C2687A0">
      <w:start w:val="1"/>
      <w:numFmt w:val="decimal"/>
      <w:lvlText w:val="%7."/>
      <w:lvlJc w:val="left"/>
      <w:pPr>
        <w:ind w:left="5040" w:hanging="360"/>
      </w:pPr>
    </w:lvl>
    <w:lvl w:ilvl="7" w:tplc="6BD66374">
      <w:start w:val="1"/>
      <w:numFmt w:val="lowerLetter"/>
      <w:lvlText w:val="%8."/>
      <w:lvlJc w:val="left"/>
      <w:pPr>
        <w:ind w:left="5760" w:hanging="360"/>
      </w:pPr>
    </w:lvl>
    <w:lvl w:ilvl="8" w:tplc="E42026CA">
      <w:start w:val="1"/>
      <w:numFmt w:val="lowerRoman"/>
      <w:lvlText w:val="%9."/>
      <w:lvlJc w:val="right"/>
      <w:pPr>
        <w:ind w:left="6480" w:hanging="180"/>
      </w:pPr>
    </w:lvl>
  </w:abstractNum>
  <w:abstractNum w:abstractNumId="7" w15:restartNumberingAfterBreak="0">
    <w:nsid w:val="4EC53CAB"/>
    <w:multiLevelType w:val="hybridMultilevel"/>
    <w:tmpl w:val="2F66DCC8"/>
    <w:lvl w:ilvl="0" w:tplc="5DCA7FC2">
      <w:numFmt w:val="none"/>
      <w:lvlText w:val=""/>
      <w:lvlJc w:val="left"/>
      <w:pPr>
        <w:tabs>
          <w:tab w:val="num" w:pos="360"/>
        </w:tabs>
      </w:pPr>
    </w:lvl>
    <w:lvl w:ilvl="1" w:tplc="A4560A22">
      <w:start w:val="1"/>
      <w:numFmt w:val="lowerLetter"/>
      <w:lvlText w:val="%2."/>
      <w:lvlJc w:val="left"/>
      <w:pPr>
        <w:ind w:left="1440" w:hanging="360"/>
      </w:pPr>
    </w:lvl>
    <w:lvl w:ilvl="2" w:tplc="2D683F5E">
      <w:start w:val="1"/>
      <w:numFmt w:val="lowerRoman"/>
      <w:lvlText w:val="%3."/>
      <w:lvlJc w:val="right"/>
      <w:pPr>
        <w:ind w:left="2160" w:hanging="180"/>
      </w:pPr>
    </w:lvl>
    <w:lvl w:ilvl="3" w:tplc="8982BFD6">
      <w:start w:val="1"/>
      <w:numFmt w:val="decimal"/>
      <w:lvlText w:val="%4."/>
      <w:lvlJc w:val="left"/>
      <w:pPr>
        <w:ind w:left="2880" w:hanging="360"/>
      </w:pPr>
    </w:lvl>
    <w:lvl w:ilvl="4" w:tplc="2A36E4B0">
      <w:start w:val="1"/>
      <w:numFmt w:val="lowerLetter"/>
      <w:lvlText w:val="%5."/>
      <w:lvlJc w:val="left"/>
      <w:pPr>
        <w:ind w:left="3600" w:hanging="360"/>
      </w:pPr>
    </w:lvl>
    <w:lvl w:ilvl="5" w:tplc="EA823D3E">
      <w:start w:val="1"/>
      <w:numFmt w:val="lowerRoman"/>
      <w:lvlText w:val="%6."/>
      <w:lvlJc w:val="right"/>
      <w:pPr>
        <w:ind w:left="4320" w:hanging="180"/>
      </w:pPr>
    </w:lvl>
    <w:lvl w:ilvl="6" w:tplc="EC483868">
      <w:start w:val="1"/>
      <w:numFmt w:val="decimal"/>
      <w:lvlText w:val="%7."/>
      <w:lvlJc w:val="left"/>
      <w:pPr>
        <w:ind w:left="5040" w:hanging="360"/>
      </w:pPr>
    </w:lvl>
    <w:lvl w:ilvl="7" w:tplc="54103BC4">
      <w:start w:val="1"/>
      <w:numFmt w:val="lowerLetter"/>
      <w:lvlText w:val="%8."/>
      <w:lvlJc w:val="left"/>
      <w:pPr>
        <w:ind w:left="5760" w:hanging="360"/>
      </w:pPr>
    </w:lvl>
    <w:lvl w:ilvl="8" w:tplc="194282F0">
      <w:start w:val="1"/>
      <w:numFmt w:val="lowerRoman"/>
      <w:lvlText w:val="%9."/>
      <w:lvlJc w:val="right"/>
      <w:pPr>
        <w:ind w:left="6480" w:hanging="180"/>
      </w:pPr>
    </w:lvl>
  </w:abstractNum>
  <w:abstractNum w:abstractNumId="8" w15:restartNumberingAfterBreak="0">
    <w:nsid w:val="52D84640"/>
    <w:multiLevelType w:val="multilevel"/>
    <w:tmpl w:val="FE049F20"/>
    <w:lvl w:ilvl="0">
      <w:start w:val="3"/>
      <w:numFmt w:val="decimal"/>
      <w:lvlText w:val="%1"/>
      <w:lvlJc w:val="left"/>
      <w:pPr>
        <w:ind w:left="110" w:hanging="755"/>
        <w:jc w:val="left"/>
      </w:pPr>
      <w:rPr>
        <w:rFonts w:hint="default"/>
        <w:lang w:val="en-US" w:eastAsia="en-US" w:bidi="ar-SA"/>
      </w:rPr>
    </w:lvl>
    <w:lvl w:ilvl="1">
      <w:start w:val="2"/>
      <w:numFmt w:val="decimal"/>
      <w:lvlText w:val="%1.%2"/>
      <w:lvlJc w:val="left"/>
      <w:pPr>
        <w:ind w:left="110" w:hanging="755"/>
        <w:jc w:val="left"/>
      </w:pPr>
      <w:rPr>
        <w:rFonts w:hint="default"/>
        <w:lang w:val="en-US" w:eastAsia="en-US" w:bidi="ar-SA"/>
      </w:rPr>
    </w:lvl>
    <w:lvl w:ilvl="2">
      <w:start w:val="4"/>
      <w:numFmt w:val="decimal"/>
      <w:lvlText w:val="%1.%2.%3"/>
      <w:lvlJc w:val="left"/>
      <w:pPr>
        <w:ind w:left="110" w:hanging="755"/>
        <w:jc w:val="left"/>
      </w:pPr>
      <w:rPr>
        <w:rFonts w:hint="default"/>
        <w:lang w:val="en-US" w:eastAsia="en-US" w:bidi="ar-SA"/>
      </w:rPr>
    </w:lvl>
    <w:lvl w:ilvl="3">
      <w:start w:val="1"/>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4234" w:hanging="755"/>
      </w:pPr>
      <w:rPr>
        <w:rFonts w:hint="default"/>
        <w:lang w:val="en-US" w:eastAsia="en-US" w:bidi="ar-SA"/>
      </w:rPr>
    </w:lvl>
    <w:lvl w:ilvl="5">
      <w:numFmt w:val="bullet"/>
      <w:lvlText w:val="•"/>
      <w:lvlJc w:val="left"/>
      <w:pPr>
        <w:ind w:left="5262" w:hanging="755"/>
      </w:pPr>
      <w:rPr>
        <w:rFonts w:hint="default"/>
        <w:lang w:val="en-US" w:eastAsia="en-US" w:bidi="ar-SA"/>
      </w:rPr>
    </w:lvl>
    <w:lvl w:ilvl="6">
      <w:numFmt w:val="bullet"/>
      <w:lvlText w:val="•"/>
      <w:lvlJc w:val="left"/>
      <w:pPr>
        <w:ind w:left="6291" w:hanging="755"/>
      </w:pPr>
      <w:rPr>
        <w:rFonts w:hint="default"/>
        <w:lang w:val="en-US" w:eastAsia="en-US" w:bidi="ar-SA"/>
      </w:rPr>
    </w:lvl>
    <w:lvl w:ilvl="7">
      <w:numFmt w:val="bullet"/>
      <w:lvlText w:val="•"/>
      <w:lvlJc w:val="left"/>
      <w:pPr>
        <w:ind w:left="7319" w:hanging="755"/>
      </w:pPr>
      <w:rPr>
        <w:rFonts w:hint="default"/>
        <w:lang w:val="en-US" w:eastAsia="en-US" w:bidi="ar-SA"/>
      </w:rPr>
    </w:lvl>
    <w:lvl w:ilvl="8">
      <w:numFmt w:val="bullet"/>
      <w:lvlText w:val="•"/>
      <w:lvlJc w:val="left"/>
      <w:pPr>
        <w:ind w:left="8348" w:hanging="755"/>
      </w:pPr>
      <w:rPr>
        <w:rFonts w:hint="default"/>
        <w:lang w:val="en-US" w:eastAsia="en-US" w:bidi="ar-SA"/>
      </w:rPr>
    </w:lvl>
  </w:abstractNum>
  <w:abstractNum w:abstractNumId="9" w15:restartNumberingAfterBreak="0">
    <w:nsid w:val="5882AA8B"/>
    <w:multiLevelType w:val="hybridMultilevel"/>
    <w:tmpl w:val="A7EA38D4"/>
    <w:lvl w:ilvl="0" w:tplc="AFAA7846">
      <w:numFmt w:val="none"/>
      <w:lvlText w:val=""/>
      <w:lvlJc w:val="left"/>
      <w:pPr>
        <w:tabs>
          <w:tab w:val="num" w:pos="360"/>
        </w:tabs>
      </w:pPr>
    </w:lvl>
    <w:lvl w:ilvl="1" w:tplc="AD02C860">
      <w:start w:val="1"/>
      <w:numFmt w:val="lowerLetter"/>
      <w:lvlText w:val="%2."/>
      <w:lvlJc w:val="left"/>
      <w:pPr>
        <w:ind w:left="1440" w:hanging="360"/>
      </w:pPr>
    </w:lvl>
    <w:lvl w:ilvl="2" w:tplc="C1A8D59A">
      <w:start w:val="1"/>
      <w:numFmt w:val="lowerRoman"/>
      <w:lvlText w:val="%3."/>
      <w:lvlJc w:val="right"/>
      <w:pPr>
        <w:ind w:left="2160" w:hanging="180"/>
      </w:pPr>
    </w:lvl>
    <w:lvl w:ilvl="3" w:tplc="106AEDE2">
      <w:start w:val="1"/>
      <w:numFmt w:val="decimal"/>
      <w:lvlText w:val="%4."/>
      <w:lvlJc w:val="left"/>
      <w:pPr>
        <w:ind w:left="2880" w:hanging="360"/>
      </w:pPr>
    </w:lvl>
    <w:lvl w:ilvl="4" w:tplc="767CDC5A">
      <w:start w:val="1"/>
      <w:numFmt w:val="lowerLetter"/>
      <w:lvlText w:val="%5."/>
      <w:lvlJc w:val="left"/>
      <w:pPr>
        <w:ind w:left="3600" w:hanging="360"/>
      </w:pPr>
    </w:lvl>
    <w:lvl w:ilvl="5" w:tplc="EB8020BC">
      <w:start w:val="1"/>
      <w:numFmt w:val="lowerRoman"/>
      <w:lvlText w:val="%6."/>
      <w:lvlJc w:val="right"/>
      <w:pPr>
        <w:ind w:left="4320" w:hanging="180"/>
      </w:pPr>
    </w:lvl>
    <w:lvl w:ilvl="6" w:tplc="41689756">
      <w:start w:val="1"/>
      <w:numFmt w:val="decimal"/>
      <w:lvlText w:val="%7."/>
      <w:lvlJc w:val="left"/>
      <w:pPr>
        <w:ind w:left="5040" w:hanging="360"/>
      </w:pPr>
    </w:lvl>
    <w:lvl w:ilvl="7" w:tplc="3A96E078">
      <w:start w:val="1"/>
      <w:numFmt w:val="lowerLetter"/>
      <w:lvlText w:val="%8."/>
      <w:lvlJc w:val="left"/>
      <w:pPr>
        <w:ind w:left="5760" w:hanging="360"/>
      </w:pPr>
    </w:lvl>
    <w:lvl w:ilvl="8" w:tplc="193EA776">
      <w:start w:val="1"/>
      <w:numFmt w:val="lowerRoman"/>
      <w:lvlText w:val="%9."/>
      <w:lvlJc w:val="right"/>
      <w:pPr>
        <w:ind w:left="6480" w:hanging="180"/>
      </w:pPr>
    </w:lvl>
  </w:abstractNum>
  <w:abstractNum w:abstractNumId="10" w15:restartNumberingAfterBreak="0">
    <w:nsid w:val="5BF301FA"/>
    <w:multiLevelType w:val="multilevel"/>
    <w:tmpl w:val="EB5262B0"/>
    <w:lvl w:ilvl="0">
      <w:start w:val="2"/>
      <w:numFmt w:val="decimal"/>
      <w:lvlText w:val="%1"/>
      <w:lvlJc w:val="left"/>
      <w:pPr>
        <w:ind w:left="110" w:hanging="441"/>
        <w:jc w:val="left"/>
      </w:pPr>
      <w:rPr>
        <w:rFonts w:hint="default"/>
        <w:lang w:val="en-US" w:eastAsia="en-US" w:bidi="ar-SA"/>
      </w:rPr>
    </w:lvl>
    <w:lvl w:ilvl="1">
      <w:start w:val="1"/>
      <w:numFmt w:val="decimal"/>
      <w:lvlText w:val="%1.%2."/>
      <w:lvlJc w:val="left"/>
      <w:pPr>
        <w:ind w:left="110" w:hanging="441"/>
        <w:jc w:val="left"/>
      </w:pPr>
      <w:rPr>
        <w:b w:val="0"/>
        <w:bCs w:val="0"/>
        <w:i w:val="0"/>
        <w:iCs w:val="0"/>
        <w:spacing w:val="0"/>
        <w:w w:val="113"/>
        <w:sz w:val="22"/>
        <w:szCs w:val="22"/>
        <w:lang w:val="en-US" w:eastAsia="en-US" w:bidi="ar-SA"/>
      </w:rPr>
    </w:lvl>
    <w:lvl w:ilvl="2">
      <w:numFmt w:val="bullet"/>
      <w:lvlText w:val="•"/>
      <w:lvlJc w:val="left"/>
      <w:pPr>
        <w:ind w:left="2177" w:hanging="441"/>
      </w:pPr>
      <w:rPr>
        <w:rFonts w:hint="default"/>
        <w:lang w:val="en-US" w:eastAsia="en-US" w:bidi="ar-SA"/>
      </w:rPr>
    </w:lvl>
    <w:lvl w:ilvl="3">
      <w:numFmt w:val="bullet"/>
      <w:lvlText w:val="•"/>
      <w:lvlJc w:val="left"/>
      <w:pPr>
        <w:ind w:left="3205" w:hanging="441"/>
      </w:pPr>
      <w:rPr>
        <w:rFonts w:hint="default"/>
        <w:lang w:val="en-US" w:eastAsia="en-US" w:bidi="ar-SA"/>
      </w:rPr>
    </w:lvl>
    <w:lvl w:ilvl="4">
      <w:numFmt w:val="bullet"/>
      <w:lvlText w:val="•"/>
      <w:lvlJc w:val="left"/>
      <w:pPr>
        <w:ind w:left="4234" w:hanging="441"/>
      </w:pPr>
      <w:rPr>
        <w:rFonts w:hint="default"/>
        <w:lang w:val="en-US" w:eastAsia="en-US" w:bidi="ar-SA"/>
      </w:rPr>
    </w:lvl>
    <w:lvl w:ilvl="5">
      <w:numFmt w:val="bullet"/>
      <w:lvlText w:val="•"/>
      <w:lvlJc w:val="left"/>
      <w:pPr>
        <w:ind w:left="5262" w:hanging="441"/>
      </w:pPr>
      <w:rPr>
        <w:rFonts w:hint="default"/>
        <w:lang w:val="en-US" w:eastAsia="en-US" w:bidi="ar-SA"/>
      </w:rPr>
    </w:lvl>
    <w:lvl w:ilvl="6">
      <w:numFmt w:val="bullet"/>
      <w:lvlText w:val="•"/>
      <w:lvlJc w:val="left"/>
      <w:pPr>
        <w:ind w:left="6291" w:hanging="441"/>
      </w:pPr>
      <w:rPr>
        <w:rFonts w:hint="default"/>
        <w:lang w:val="en-US" w:eastAsia="en-US" w:bidi="ar-SA"/>
      </w:rPr>
    </w:lvl>
    <w:lvl w:ilvl="7">
      <w:numFmt w:val="bullet"/>
      <w:lvlText w:val="•"/>
      <w:lvlJc w:val="left"/>
      <w:pPr>
        <w:ind w:left="7319" w:hanging="441"/>
      </w:pPr>
      <w:rPr>
        <w:rFonts w:hint="default"/>
        <w:lang w:val="en-US" w:eastAsia="en-US" w:bidi="ar-SA"/>
      </w:rPr>
    </w:lvl>
    <w:lvl w:ilvl="8">
      <w:numFmt w:val="bullet"/>
      <w:lvlText w:val="•"/>
      <w:lvlJc w:val="left"/>
      <w:pPr>
        <w:ind w:left="8348" w:hanging="441"/>
      </w:pPr>
      <w:rPr>
        <w:rFonts w:hint="default"/>
        <w:lang w:val="en-US" w:eastAsia="en-US" w:bidi="ar-SA"/>
      </w:rPr>
    </w:lvl>
  </w:abstractNum>
  <w:abstractNum w:abstractNumId="11" w15:restartNumberingAfterBreak="0">
    <w:nsid w:val="6C5F0862"/>
    <w:multiLevelType w:val="multilevel"/>
    <w:tmpl w:val="EB665A7E"/>
    <w:lvl w:ilvl="0">
      <w:start w:val="2"/>
      <w:numFmt w:val="decimal"/>
      <w:lvlText w:val="%1"/>
      <w:lvlJc w:val="left"/>
      <w:pPr>
        <w:ind w:left="110" w:hanging="441"/>
        <w:jc w:val="left"/>
      </w:pPr>
      <w:rPr>
        <w:rFonts w:hint="default"/>
        <w:lang w:val="en-US" w:eastAsia="en-US" w:bidi="ar-SA"/>
      </w:rPr>
    </w:lvl>
    <w:lvl w:ilvl="1">
      <w:start w:val="8"/>
      <w:numFmt w:val="decimal"/>
      <w:lvlText w:val="%1.%2."/>
      <w:lvlJc w:val="left"/>
      <w:pPr>
        <w:ind w:left="110" w:hanging="441"/>
        <w:jc w:val="left"/>
      </w:pPr>
      <w:rPr>
        <w:rFonts w:ascii="Cambria" w:eastAsia="Cambria" w:hAnsi="Cambria" w:cs="Cambria" w:hint="default"/>
        <w:b w:val="0"/>
        <w:bCs w:val="0"/>
        <w:i w:val="0"/>
        <w:iCs w:val="0"/>
        <w:spacing w:val="0"/>
        <w:w w:val="113"/>
        <w:sz w:val="22"/>
        <w:szCs w:val="22"/>
        <w:lang w:val="en-US" w:eastAsia="en-US" w:bidi="ar-SA"/>
      </w:rPr>
    </w:lvl>
    <w:lvl w:ilvl="2">
      <w:numFmt w:val="bullet"/>
      <w:lvlText w:val="•"/>
      <w:lvlJc w:val="left"/>
      <w:pPr>
        <w:ind w:left="2177" w:hanging="441"/>
      </w:pPr>
      <w:rPr>
        <w:rFonts w:hint="default"/>
        <w:lang w:val="en-US" w:eastAsia="en-US" w:bidi="ar-SA"/>
      </w:rPr>
    </w:lvl>
    <w:lvl w:ilvl="3">
      <w:numFmt w:val="bullet"/>
      <w:lvlText w:val="•"/>
      <w:lvlJc w:val="left"/>
      <w:pPr>
        <w:ind w:left="3205" w:hanging="441"/>
      </w:pPr>
      <w:rPr>
        <w:rFonts w:hint="default"/>
        <w:lang w:val="en-US" w:eastAsia="en-US" w:bidi="ar-SA"/>
      </w:rPr>
    </w:lvl>
    <w:lvl w:ilvl="4">
      <w:numFmt w:val="bullet"/>
      <w:lvlText w:val="•"/>
      <w:lvlJc w:val="left"/>
      <w:pPr>
        <w:ind w:left="4234" w:hanging="441"/>
      </w:pPr>
      <w:rPr>
        <w:rFonts w:hint="default"/>
        <w:lang w:val="en-US" w:eastAsia="en-US" w:bidi="ar-SA"/>
      </w:rPr>
    </w:lvl>
    <w:lvl w:ilvl="5">
      <w:numFmt w:val="bullet"/>
      <w:lvlText w:val="•"/>
      <w:lvlJc w:val="left"/>
      <w:pPr>
        <w:ind w:left="5262" w:hanging="441"/>
      </w:pPr>
      <w:rPr>
        <w:rFonts w:hint="default"/>
        <w:lang w:val="en-US" w:eastAsia="en-US" w:bidi="ar-SA"/>
      </w:rPr>
    </w:lvl>
    <w:lvl w:ilvl="6">
      <w:numFmt w:val="bullet"/>
      <w:lvlText w:val="•"/>
      <w:lvlJc w:val="left"/>
      <w:pPr>
        <w:ind w:left="6291" w:hanging="441"/>
      </w:pPr>
      <w:rPr>
        <w:rFonts w:hint="default"/>
        <w:lang w:val="en-US" w:eastAsia="en-US" w:bidi="ar-SA"/>
      </w:rPr>
    </w:lvl>
    <w:lvl w:ilvl="7">
      <w:numFmt w:val="bullet"/>
      <w:lvlText w:val="•"/>
      <w:lvlJc w:val="left"/>
      <w:pPr>
        <w:ind w:left="7319" w:hanging="441"/>
      </w:pPr>
      <w:rPr>
        <w:rFonts w:hint="default"/>
        <w:lang w:val="en-US" w:eastAsia="en-US" w:bidi="ar-SA"/>
      </w:rPr>
    </w:lvl>
    <w:lvl w:ilvl="8">
      <w:numFmt w:val="bullet"/>
      <w:lvlText w:val="•"/>
      <w:lvlJc w:val="left"/>
      <w:pPr>
        <w:ind w:left="8348" w:hanging="441"/>
      </w:pPr>
      <w:rPr>
        <w:rFonts w:hint="default"/>
        <w:lang w:val="en-US" w:eastAsia="en-US" w:bidi="ar-SA"/>
      </w:rPr>
    </w:lvl>
  </w:abstractNum>
  <w:abstractNum w:abstractNumId="12" w15:restartNumberingAfterBreak="0">
    <w:nsid w:val="7A9B06CF"/>
    <w:multiLevelType w:val="hybridMultilevel"/>
    <w:tmpl w:val="331405B4"/>
    <w:lvl w:ilvl="0" w:tplc="0FB28402">
      <w:numFmt w:val="none"/>
      <w:lvlText w:val=""/>
      <w:lvlJc w:val="left"/>
      <w:pPr>
        <w:tabs>
          <w:tab w:val="num" w:pos="360"/>
        </w:tabs>
      </w:pPr>
    </w:lvl>
    <w:lvl w:ilvl="1" w:tplc="A9828172">
      <w:start w:val="1"/>
      <w:numFmt w:val="lowerLetter"/>
      <w:lvlText w:val="%2."/>
      <w:lvlJc w:val="left"/>
      <w:pPr>
        <w:ind w:left="1440" w:hanging="360"/>
      </w:pPr>
    </w:lvl>
    <w:lvl w:ilvl="2" w:tplc="53A2E8B0">
      <w:start w:val="1"/>
      <w:numFmt w:val="lowerRoman"/>
      <w:lvlText w:val="%3."/>
      <w:lvlJc w:val="right"/>
      <w:pPr>
        <w:ind w:left="2160" w:hanging="180"/>
      </w:pPr>
    </w:lvl>
    <w:lvl w:ilvl="3" w:tplc="680063F0">
      <w:start w:val="1"/>
      <w:numFmt w:val="decimal"/>
      <w:lvlText w:val="%4."/>
      <w:lvlJc w:val="left"/>
      <w:pPr>
        <w:ind w:left="2880" w:hanging="360"/>
      </w:pPr>
    </w:lvl>
    <w:lvl w:ilvl="4" w:tplc="81F4E94E">
      <w:start w:val="1"/>
      <w:numFmt w:val="lowerLetter"/>
      <w:lvlText w:val="%5."/>
      <w:lvlJc w:val="left"/>
      <w:pPr>
        <w:ind w:left="3600" w:hanging="360"/>
      </w:pPr>
    </w:lvl>
    <w:lvl w:ilvl="5" w:tplc="FBD48F8C">
      <w:start w:val="1"/>
      <w:numFmt w:val="lowerRoman"/>
      <w:lvlText w:val="%6."/>
      <w:lvlJc w:val="right"/>
      <w:pPr>
        <w:ind w:left="4320" w:hanging="180"/>
      </w:pPr>
    </w:lvl>
    <w:lvl w:ilvl="6" w:tplc="86C6CCDE">
      <w:start w:val="1"/>
      <w:numFmt w:val="decimal"/>
      <w:lvlText w:val="%7."/>
      <w:lvlJc w:val="left"/>
      <w:pPr>
        <w:ind w:left="5040" w:hanging="360"/>
      </w:pPr>
    </w:lvl>
    <w:lvl w:ilvl="7" w:tplc="FEBCFAB8">
      <w:start w:val="1"/>
      <w:numFmt w:val="lowerLetter"/>
      <w:lvlText w:val="%8."/>
      <w:lvlJc w:val="left"/>
      <w:pPr>
        <w:ind w:left="5760" w:hanging="360"/>
      </w:pPr>
    </w:lvl>
    <w:lvl w:ilvl="8" w:tplc="E8AED862">
      <w:start w:val="1"/>
      <w:numFmt w:val="lowerRoman"/>
      <w:lvlText w:val="%9."/>
      <w:lvlJc w:val="right"/>
      <w:pPr>
        <w:ind w:left="6480" w:hanging="180"/>
      </w:pPr>
    </w:lvl>
  </w:abstractNum>
  <w:abstractNum w:abstractNumId="13" w15:restartNumberingAfterBreak="0">
    <w:nsid w:val="7C2DD402"/>
    <w:multiLevelType w:val="hybridMultilevel"/>
    <w:tmpl w:val="874AA12A"/>
    <w:lvl w:ilvl="0" w:tplc="57BC5030">
      <w:numFmt w:val="none"/>
      <w:lvlText w:val=""/>
      <w:lvlJc w:val="left"/>
      <w:pPr>
        <w:tabs>
          <w:tab w:val="num" w:pos="360"/>
        </w:tabs>
      </w:pPr>
    </w:lvl>
    <w:lvl w:ilvl="1" w:tplc="9376AAE2">
      <w:start w:val="1"/>
      <w:numFmt w:val="lowerLetter"/>
      <w:lvlText w:val="%2."/>
      <w:lvlJc w:val="left"/>
      <w:pPr>
        <w:ind w:left="1440" w:hanging="360"/>
      </w:pPr>
    </w:lvl>
    <w:lvl w:ilvl="2" w:tplc="4AD68982">
      <w:start w:val="1"/>
      <w:numFmt w:val="lowerRoman"/>
      <w:lvlText w:val="%3."/>
      <w:lvlJc w:val="right"/>
      <w:pPr>
        <w:ind w:left="2160" w:hanging="180"/>
      </w:pPr>
    </w:lvl>
    <w:lvl w:ilvl="3" w:tplc="A292387A">
      <w:start w:val="1"/>
      <w:numFmt w:val="decimal"/>
      <w:lvlText w:val="%4."/>
      <w:lvlJc w:val="left"/>
      <w:pPr>
        <w:ind w:left="2880" w:hanging="360"/>
      </w:pPr>
    </w:lvl>
    <w:lvl w:ilvl="4" w:tplc="1F0A356A">
      <w:start w:val="1"/>
      <w:numFmt w:val="lowerLetter"/>
      <w:lvlText w:val="%5."/>
      <w:lvlJc w:val="left"/>
      <w:pPr>
        <w:ind w:left="3600" w:hanging="360"/>
      </w:pPr>
    </w:lvl>
    <w:lvl w:ilvl="5" w:tplc="AFA03616">
      <w:start w:val="1"/>
      <w:numFmt w:val="lowerRoman"/>
      <w:lvlText w:val="%6."/>
      <w:lvlJc w:val="right"/>
      <w:pPr>
        <w:ind w:left="4320" w:hanging="180"/>
      </w:pPr>
    </w:lvl>
    <w:lvl w:ilvl="6" w:tplc="4BDED9F6">
      <w:start w:val="1"/>
      <w:numFmt w:val="decimal"/>
      <w:lvlText w:val="%7."/>
      <w:lvlJc w:val="left"/>
      <w:pPr>
        <w:ind w:left="5040" w:hanging="360"/>
      </w:pPr>
    </w:lvl>
    <w:lvl w:ilvl="7" w:tplc="6602C18A">
      <w:start w:val="1"/>
      <w:numFmt w:val="lowerLetter"/>
      <w:lvlText w:val="%8."/>
      <w:lvlJc w:val="left"/>
      <w:pPr>
        <w:ind w:left="5760" w:hanging="360"/>
      </w:pPr>
    </w:lvl>
    <w:lvl w:ilvl="8" w:tplc="8760DE9E">
      <w:start w:val="1"/>
      <w:numFmt w:val="lowerRoman"/>
      <w:lvlText w:val="%9."/>
      <w:lvlJc w:val="right"/>
      <w:pPr>
        <w:ind w:left="6480" w:hanging="180"/>
      </w:pPr>
    </w:lvl>
  </w:abstractNum>
  <w:num w:numId="1" w16cid:durableId="1884174438">
    <w:abstractNumId w:val="4"/>
  </w:num>
  <w:num w:numId="2" w16cid:durableId="1913395560">
    <w:abstractNumId w:val="1"/>
  </w:num>
  <w:num w:numId="3" w16cid:durableId="1752507894">
    <w:abstractNumId w:val="7"/>
  </w:num>
  <w:num w:numId="4" w16cid:durableId="1394306923">
    <w:abstractNumId w:val="3"/>
  </w:num>
  <w:num w:numId="5" w16cid:durableId="676427124">
    <w:abstractNumId w:val="9"/>
  </w:num>
  <w:num w:numId="6" w16cid:durableId="816652923">
    <w:abstractNumId w:val="12"/>
  </w:num>
  <w:num w:numId="7" w16cid:durableId="2101750155">
    <w:abstractNumId w:val="2"/>
  </w:num>
  <w:num w:numId="8" w16cid:durableId="1611281007">
    <w:abstractNumId w:val="6"/>
  </w:num>
  <w:num w:numId="9" w16cid:durableId="874778563">
    <w:abstractNumId w:val="13"/>
  </w:num>
  <w:num w:numId="10" w16cid:durableId="1419785900">
    <w:abstractNumId w:val="8"/>
  </w:num>
  <w:num w:numId="11" w16cid:durableId="289433349">
    <w:abstractNumId w:val="5"/>
  </w:num>
  <w:num w:numId="12" w16cid:durableId="224220498">
    <w:abstractNumId w:val="11"/>
  </w:num>
  <w:num w:numId="13" w16cid:durableId="56518401">
    <w:abstractNumId w:val="10"/>
  </w:num>
  <w:num w:numId="14" w16cid:durableId="8134529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AMANDA">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435AFF"/>
    <w:rsid w:val="000B00A8"/>
    <w:rsid w:val="0013579E"/>
    <w:rsid w:val="00485441"/>
    <w:rsid w:val="004A5D68"/>
    <w:rsid w:val="005022CC"/>
    <w:rsid w:val="00507628"/>
    <w:rsid w:val="006249F0"/>
    <w:rsid w:val="006C017F"/>
    <w:rsid w:val="0083282C"/>
    <w:rsid w:val="00890830"/>
    <w:rsid w:val="009B0967"/>
    <w:rsid w:val="009C6637"/>
    <w:rsid w:val="00BB1876"/>
    <w:rsid w:val="00BE28D5"/>
    <w:rsid w:val="00CD7AEC"/>
    <w:rsid w:val="00CF3D6B"/>
    <w:rsid w:val="00D76507"/>
    <w:rsid w:val="00D93A46"/>
    <w:rsid w:val="00DE4065"/>
    <w:rsid w:val="00E97F6B"/>
    <w:rsid w:val="00F642B4"/>
    <w:rsid w:val="00F93AFE"/>
    <w:rsid w:val="00FA74CA"/>
    <w:rsid w:val="00FB6287"/>
    <w:rsid w:val="00FE1789"/>
    <w:rsid w:val="03435AFF"/>
    <w:rsid w:val="163DF04A"/>
    <w:rsid w:val="199AEDDB"/>
    <w:rsid w:val="1CC218CB"/>
    <w:rsid w:val="21129C67"/>
    <w:rsid w:val="2DCBFF88"/>
    <w:rsid w:val="2EEBA0F8"/>
    <w:rsid w:val="3080B2C3"/>
    <w:rsid w:val="3786C6DE"/>
    <w:rsid w:val="3922973F"/>
    <w:rsid w:val="456D4EFD"/>
    <w:rsid w:val="45F522BD"/>
    <w:rsid w:val="463AC512"/>
    <w:rsid w:val="5FACE580"/>
    <w:rsid w:val="65470C29"/>
    <w:rsid w:val="68ABBA58"/>
    <w:rsid w:val="6B336026"/>
    <w:rsid w:val="6EB8E4FA"/>
    <w:rsid w:val="7650F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2363"/>
  <w15:docId w15:val="{E517F518-9EE1-44C5-AFE4-9CFC4E7E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FE1789"/>
    <w:pPr>
      <w:widowControl/>
      <w:autoSpaceDE/>
      <w:autoSpaceDN/>
    </w:pPr>
    <w:rPr>
      <w:rFonts w:ascii="Cambria" w:eastAsia="Cambria" w:hAnsi="Cambria" w:cs="Cambria"/>
    </w:rPr>
  </w:style>
  <w:style w:type="character" w:styleId="UnresolvedMention">
    <w:name w:val="Unresolved Mention"/>
    <w:basedOn w:val="DefaultParagraphFont"/>
    <w:uiPriority w:val="99"/>
    <w:semiHidden/>
    <w:unhideWhenUsed/>
    <w:rsid w:val="00FE1789"/>
    <w:rPr>
      <w:color w:val="605E5C"/>
      <w:shd w:val="clear" w:color="auto" w:fill="E1DFDD"/>
    </w:rPr>
  </w:style>
  <w:style w:type="character" w:styleId="FollowedHyperlink">
    <w:name w:val="FollowedHyperlink"/>
    <w:basedOn w:val="DefaultParagraphFont"/>
    <w:uiPriority w:val="99"/>
    <w:semiHidden/>
    <w:unhideWhenUsed/>
    <w:rsid w:val="00890830"/>
    <w:rPr>
      <w:color w:val="800080" w:themeColor="followedHyperlink"/>
      <w:u w:val="single"/>
    </w:rPr>
  </w:style>
  <w:style w:type="character" w:styleId="CommentReference">
    <w:name w:val="annotation reference"/>
    <w:basedOn w:val="DefaultParagraphFont"/>
    <w:uiPriority w:val="99"/>
    <w:semiHidden/>
    <w:unhideWhenUsed/>
    <w:rsid w:val="0083282C"/>
    <w:rPr>
      <w:sz w:val="16"/>
      <w:szCs w:val="16"/>
    </w:rPr>
  </w:style>
  <w:style w:type="paragraph" w:styleId="CommentText">
    <w:name w:val="annotation text"/>
    <w:basedOn w:val="Normal"/>
    <w:link w:val="CommentTextChar"/>
    <w:uiPriority w:val="99"/>
    <w:unhideWhenUsed/>
    <w:rsid w:val="0083282C"/>
    <w:rPr>
      <w:sz w:val="20"/>
      <w:szCs w:val="20"/>
    </w:rPr>
  </w:style>
  <w:style w:type="character" w:customStyle="1" w:styleId="CommentTextChar">
    <w:name w:val="Comment Text Char"/>
    <w:basedOn w:val="DefaultParagraphFont"/>
    <w:link w:val="CommentText"/>
    <w:uiPriority w:val="99"/>
    <w:rsid w:val="0083282C"/>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83282C"/>
    <w:rPr>
      <w:b/>
      <w:bCs/>
    </w:rPr>
  </w:style>
  <w:style w:type="character" w:customStyle="1" w:styleId="CommentSubjectChar">
    <w:name w:val="Comment Subject Char"/>
    <w:basedOn w:val="CommentTextChar"/>
    <w:link w:val="CommentSubject"/>
    <w:uiPriority w:val="99"/>
    <w:semiHidden/>
    <w:rsid w:val="0083282C"/>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cquisition.gov/far/part-6" TargetMode="External"/><Relationship Id="rId18" Type="http://schemas.openxmlformats.org/officeDocument/2006/relationships/hyperlink" Target="https://www.acquisition.gov/daffars/part-5308-required-sources-supplies-and-services"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acquisition.gov/far/part-9" TargetMode="External"/><Relationship Id="rId7" Type="http://schemas.openxmlformats.org/officeDocument/2006/relationships/webSettings" Target="webSettings.xml"/><Relationship Id="rId12" Type="http://schemas.openxmlformats.org/officeDocument/2006/relationships/hyperlink" Target="https://static.e-publishing.af.mil/production/1/saf_aq/publication/afpd64-1/afpd64-1.pdf" TargetMode="External"/><Relationship Id="rId17" Type="http://schemas.openxmlformats.org/officeDocument/2006/relationships/hyperlink" Target="https://www.acquisition.gov/daffars/part-5306-competition-requirem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q.osd.mil/asda/dpc/cp/policy/docs/comp/training.ppt" TargetMode="External"/><Relationship Id="rId20" Type="http://schemas.openxmlformats.org/officeDocument/2006/relationships/hyperlink" Target="https://usaf.dps.mil/sites/AFCC/KnowledgeCenter/Documents/Forms/AllItems.aspx?id=/sites/AFCC/KnowledgeCenter/Documents/AFFARS_Library/5306/Tab%201%20-%20SAFAQ%20JA%20Memo%20Final%20-%20signed%2022Nov22.pdf&amp;parent=/sites/AFCC/KnowledgeCenter/Documents/AFFARS_Library/5306&amp;p=true&amp;ga=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www.acquisition.gov/far/part-6" TargetMode="External"/><Relationship Id="rId5" Type="http://schemas.openxmlformats.org/officeDocument/2006/relationships/styles" Target="styles.xml"/><Relationship Id="rId15" Type="http://schemas.openxmlformats.org/officeDocument/2006/relationships/hyperlink" Target="https://usaf.dps.mil/:u:/r/sites/AFCC/AQCP/KnowledgeCenter/SitePages/5306.aspx?csf=1&amp;web=1&amp;e=7hnjUJ" TargetMode="External"/><Relationship Id="rId23" Type="http://schemas.openxmlformats.org/officeDocument/2006/relationships/hyperlink" Target="https://usaf.dps.mil/sites/AFCC/AQCP/KnowledgeCenter/SitePages/DAFFARS-Templates.aspx" TargetMode="External"/><Relationship Id="rId10" Type="http://schemas.microsoft.com/office/2016/09/relationships/commentsIds" Target="commentsIds.xml"/><Relationship Id="rId19" Type="http://schemas.openxmlformats.org/officeDocument/2006/relationships/hyperlink" Target="https://www.acquisition.gov/daffars/part-5316-types-contracts"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cquisition.gov/far/part-6" TargetMode="External"/><Relationship Id="rId22" Type="http://schemas.openxmlformats.org/officeDocument/2006/relationships/hyperlink" Target="https://www.acquisition.gov/far/part-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156944-6038-44FE-AF8D-8EBA9DDA6FDE}">
  <ds:schemaRefs>
    <ds:schemaRef ds:uri="http://schemas.microsoft.com/sharepoint/v3/contenttype/forms"/>
  </ds:schemaRefs>
</ds:datastoreItem>
</file>

<file path=customXml/itemProps2.xml><?xml version="1.0" encoding="utf-8"?>
<ds:datastoreItem xmlns:ds="http://schemas.openxmlformats.org/officeDocument/2006/customXml" ds:itemID="{B1EA8396-86D6-48B8-A039-5D73E0D9F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D1753-C5AA-408A-836D-1EB69E4EC4A9}">
  <ds:schemaRef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www.w3.org/XML/1998/namespace"/>
    <ds:schemaRef ds:uri="http://purl.org/dc/terms/"/>
    <ds:schemaRef ds:uri="c7b28551-714a-466d-aef6-d2c6ef9e9028"/>
    <ds:schemaRef ds:uri="494a06ad-f065-438e-b0c5-3c8ee8c1fb4f"/>
    <ds:schemaRef ds:uri="http://schemas.microsoft.com/office/2006/metadata/properties"/>
    <ds:schemaRef ds:uri="http://purl.org/dc/dcmitype/"/>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MP5306 - Competition Requirements</vt:lpstr>
    </vt:vector>
  </TitlesOfParts>
  <Company>U.S. Air Force</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MP5306 - Competition Requirements</dc:title>
  <dc:creator>STEVENS, KAREN M CIV USAF HAF SAF/AQCP</dc:creator>
  <cp:lastModifiedBy>AMANDA</cp:lastModifiedBy>
  <cp:revision>2</cp:revision>
  <dcterms:created xsi:type="dcterms:W3CDTF">2024-05-16T20:51:00Z</dcterms:created>
  <dcterms:modified xsi:type="dcterms:W3CDTF">2024-05-16T20:51:00Z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500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