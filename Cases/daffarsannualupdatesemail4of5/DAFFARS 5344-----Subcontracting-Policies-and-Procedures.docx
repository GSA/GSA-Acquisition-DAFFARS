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DAB0" w14:textId="77777777" w:rsidR="0002182F" w:rsidRDefault="00C117F5">
      <w:pPr>
        <w:pStyle w:val="Title"/>
        <w:spacing w:line="273" w:lineRule="auto"/>
        <w:rPr>
          <w:b/>
        </w:rPr>
      </w:pPr>
      <w:bookmarkStart w:id="0" w:name="_bookmark0"/>
      <w:bookmarkEnd w:id="0"/>
      <w:r>
        <w:rPr>
          <w:b/>
          <w:spacing w:val="-4"/>
        </w:rPr>
        <w:t>Part</w:t>
      </w:r>
      <w:r>
        <w:rPr>
          <w:b/>
          <w:spacing w:val="-34"/>
        </w:rPr>
        <w:t xml:space="preserve"> </w:t>
      </w:r>
      <w:r>
        <w:rPr>
          <w:b/>
          <w:spacing w:val="-4"/>
        </w:rPr>
        <w:t>5344</w:t>
      </w:r>
      <w:r>
        <w:rPr>
          <w:b/>
          <w:spacing w:val="-33"/>
        </w:rPr>
        <w:t xml:space="preserve"> </w:t>
      </w:r>
      <w:r>
        <w:rPr>
          <w:b/>
          <w:spacing w:val="-4"/>
        </w:rPr>
        <w:t>–</w:t>
      </w:r>
      <w:r>
        <w:rPr>
          <w:b/>
          <w:spacing w:val="-34"/>
        </w:rPr>
        <w:t xml:space="preserve"> </w:t>
      </w:r>
      <w:r>
        <w:rPr>
          <w:b/>
          <w:spacing w:val="-4"/>
        </w:rPr>
        <w:t>Subcontracting</w:t>
      </w:r>
      <w:r>
        <w:rPr>
          <w:b/>
          <w:spacing w:val="-33"/>
        </w:rPr>
        <w:t xml:space="preserve"> </w:t>
      </w:r>
      <w:r>
        <w:rPr>
          <w:b/>
          <w:spacing w:val="-4"/>
        </w:rPr>
        <w:t>Policies</w:t>
      </w:r>
      <w:r>
        <w:rPr>
          <w:b/>
          <w:spacing w:val="-33"/>
        </w:rPr>
        <w:t xml:space="preserve"> </w:t>
      </w:r>
      <w:r>
        <w:rPr>
          <w:b/>
          <w:spacing w:val="-4"/>
        </w:rPr>
        <w:t xml:space="preserve">and </w:t>
      </w:r>
      <w:r>
        <w:rPr>
          <w:b/>
          <w:spacing w:val="-2"/>
        </w:rPr>
        <w:t>Procedures</w:t>
      </w:r>
    </w:p>
    <w:p w14:paraId="4AF0DAB1" w14:textId="77777777" w:rsidR="0002182F" w:rsidRDefault="0002182F">
      <w:pPr>
        <w:pStyle w:val="BodyText"/>
        <w:spacing w:before="5"/>
        <w:rPr>
          <w:rFonts w:ascii="Bookman Old Style"/>
          <w:b/>
          <w:sz w:val="44"/>
        </w:rPr>
      </w:pPr>
    </w:p>
    <w:p w14:paraId="4AF0DAB2" w14:textId="77777777" w:rsidR="0002182F" w:rsidRDefault="00C117F5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5344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4AF0DAB3" w14:textId="77777777" w:rsidR="0002182F" w:rsidRDefault="0002182F">
      <w:pPr>
        <w:pStyle w:val="BodyText"/>
        <w:spacing w:before="9"/>
        <w:rPr>
          <w:sz w:val="15"/>
        </w:rPr>
      </w:pPr>
    </w:p>
    <w:p w14:paraId="4AF0DAB4" w14:textId="4E068AA4" w:rsidR="0002182F" w:rsidRDefault="00C117F5">
      <w:pPr>
        <w:spacing w:before="95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1" w:author="ROSSI, AMANDA M CIV USAF HAF SAF/AQCP" w:date="2024-05-18T12:26:00Z">
        <w:r w:rsidDel="004754BC">
          <w:rPr>
            <w:i/>
            <w:spacing w:val="-4"/>
            <w:w w:val="110"/>
          </w:rPr>
          <w:delText>2023</w:delText>
        </w:r>
      </w:del>
      <w:ins w:id="2" w:author="ROSSI, AMANDA M CIV USAF HAF SAF/AQCP" w:date="2024-05-18T12:26:00Z">
        <w:r w:rsidR="004754BC">
          <w:rPr>
            <w:i/>
            <w:spacing w:val="-4"/>
            <w:w w:val="110"/>
          </w:rPr>
          <w:t>202</w:t>
        </w:r>
        <w:r w:rsidR="004754BC">
          <w:rPr>
            <w:i/>
            <w:spacing w:val="-4"/>
            <w:w w:val="110"/>
          </w:rPr>
          <w:t>4</w:t>
        </w:r>
      </w:ins>
    </w:p>
    <w:p w14:paraId="4AF0DAB5" w14:textId="77777777" w:rsidR="0002182F" w:rsidRDefault="0002182F">
      <w:pPr>
        <w:pStyle w:val="BodyText"/>
        <w:spacing w:before="11"/>
        <w:rPr>
          <w:i/>
          <w:sz w:val="23"/>
        </w:rPr>
      </w:pPr>
    </w:p>
    <w:p w14:paraId="4AF0DAB6" w14:textId="77777777" w:rsidR="0002182F" w:rsidRDefault="002754B6">
      <w:pPr>
        <w:pStyle w:val="BodyText"/>
        <w:ind w:left="110"/>
      </w:pPr>
      <w:hyperlink w:anchor="_bookmark0" w:history="1">
        <w:r w:rsidR="00C117F5">
          <w:rPr>
            <w:color w:val="27314A"/>
            <w:w w:val="110"/>
            <w:u w:val="single" w:color="27314A"/>
          </w:rPr>
          <w:t>SUBPART</w:t>
        </w:r>
        <w:r w:rsidR="00C117F5">
          <w:rPr>
            <w:color w:val="27314A"/>
            <w:spacing w:val="1"/>
            <w:w w:val="110"/>
            <w:u w:val="single" w:color="27314A"/>
          </w:rPr>
          <w:t xml:space="preserve"> </w:t>
        </w:r>
        <w:r w:rsidR="00C117F5">
          <w:rPr>
            <w:color w:val="27314A"/>
            <w:w w:val="110"/>
            <w:u w:val="single" w:color="27314A"/>
          </w:rPr>
          <w:t>5344.2</w:t>
        </w:r>
        <w:r w:rsidR="00C117F5">
          <w:rPr>
            <w:color w:val="27314A"/>
            <w:spacing w:val="2"/>
            <w:w w:val="110"/>
            <w:u w:val="single" w:color="27314A"/>
          </w:rPr>
          <w:t xml:space="preserve"> </w:t>
        </w:r>
        <w:r w:rsidR="00C117F5">
          <w:rPr>
            <w:color w:val="27314A"/>
            <w:w w:val="110"/>
            <w:u w:val="single" w:color="27314A"/>
          </w:rPr>
          <w:t>–</w:t>
        </w:r>
        <w:r w:rsidR="00C117F5">
          <w:rPr>
            <w:color w:val="27314A"/>
            <w:spacing w:val="1"/>
            <w:w w:val="110"/>
            <w:u w:val="single" w:color="27314A"/>
          </w:rPr>
          <w:t xml:space="preserve"> </w:t>
        </w:r>
        <w:r w:rsidR="00C117F5">
          <w:rPr>
            <w:color w:val="27314A"/>
            <w:w w:val="110"/>
            <w:u w:val="single" w:color="27314A"/>
          </w:rPr>
          <w:t>CONSENT</w:t>
        </w:r>
        <w:r w:rsidR="00C117F5">
          <w:rPr>
            <w:color w:val="27314A"/>
            <w:spacing w:val="2"/>
            <w:w w:val="110"/>
            <w:u w:val="single" w:color="27314A"/>
          </w:rPr>
          <w:t xml:space="preserve"> </w:t>
        </w:r>
        <w:r w:rsidR="00C117F5">
          <w:rPr>
            <w:color w:val="27314A"/>
            <w:w w:val="110"/>
            <w:u w:val="single" w:color="27314A"/>
          </w:rPr>
          <w:t>TO</w:t>
        </w:r>
        <w:r w:rsidR="00C117F5">
          <w:rPr>
            <w:color w:val="27314A"/>
            <w:spacing w:val="1"/>
            <w:w w:val="110"/>
            <w:u w:val="single" w:color="27314A"/>
          </w:rPr>
          <w:t xml:space="preserve"> </w:t>
        </w:r>
        <w:r w:rsidR="00C117F5">
          <w:rPr>
            <w:color w:val="27314A"/>
            <w:spacing w:val="-2"/>
            <w:w w:val="110"/>
            <w:u w:val="single" w:color="27314A"/>
          </w:rPr>
          <w:t>SUBCONTRACTS</w:t>
        </w:r>
      </w:hyperlink>
    </w:p>
    <w:p w14:paraId="4AF0DAB7" w14:textId="77777777" w:rsidR="0002182F" w:rsidRDefault="0002182F">
      <w:pPr>
        <w:pStyle w:val="BodyText"/>
        <w:spacing w:before="9"/>
        <w:rPr>
          <w:sz w:val="15"/>
        </w:rPr>
      </w:pPr>
    </w:p>
    <w:p w14:paraId="4AF0DAB8" w14:textId="77777777" w:rsidR="0002182F" w:rsidRDefault="002754B6">
      <w:pPr>
        <w:pStyle w:val="BodyText"/>
        <w:spacing w:before="96"/>
        <w:ind w:left="110"/>
      </w:pPr>
      <w:hyperlink w:anchor="_bookmark0" w:history="1">
        <w:r w:rsidR="00C117F5">
          <w:rPr>
            <w:color w:val="27314A"/>
            <w:w w:val="105"/>
            <w:u w:val="single" w:color="27314A"/>
          </w:rPr>
          <w:t>5344.201-1</w:t>
        </w:r>
        <w:r w:rsidR="00C117F5">
          <w:rPr>
            <w:color w:val="27314A"/>
            <w:spacing w:val="8"/>
            <w:w w:val="105"/>
            <w:u w:val="single" w:color="27314A"/>
          </w:rPr>
          <w:t xml:space="preserve"> </w:t>
        </w:r>
        <w:r w:rsidR="00C117F5">
          <w:rPr>
            <w:color w:val="27314A"/>
            <w:w w:val="105"/>
            <w:u w:val="single" w:color="27314A"/>
          </w:rPr>
          <w:t>Consent</w:t>
        </w:r>
        <w:r w:rsidR="00C117F5">
          <w:rPr>
            <w:color w:val="27314A"/>
            <w:spacing w:val="9"/>
            <w:w w:val="105"/>
            <w:u w:val="single" w:color="27314A"/>
          </w:rPr>
          <w:t xml:space="preserve"> </w:t>
        </w:r>
        <w:r w:rsidR="00C117F5">
          <w:rPr>
            <w:color w:val="27314A"/>
            <w:spacing w:val="-2"/>
            <w:w w:val="105"/>
            <w:u w:val="single" w:color="27314A"/>
          </w:rPr>
          <w:t>Requirements</w:t>
        </w:r>
      </w:hyperlink>
    </w:p>
    <w:p w14:paraId="4AF0DAB9" w14:textId="77777777" w:rsidR="0002182F" w:rsidRDefault="0002182F">
      <w:pPr>
        <w:pStyle w:val="BodyText"/>
        <w:spacing w:before="9"/>
        <w:rPr>
          <w:sz w:val="15"/>
        </w:rPr>
      </w:pPr>
    </w:p>
    <w:p w14:paraId="4AF0DABA" w14:textId="77777777" w:rsidR="0002182F" w:rsidRDefault="002754B6">
      <w:pPr>
        <w:pStyle w:val="BodyText"/>
        <w:spacing w:before="95"/>
        <w:ind w:left="110"/>
      </w:pPr>
      <w:hyperlink w:anchor="_bookmark0" w:history="1">
        <w:r w:rsidR="00C117F5">
          <w:rPr>
            <w:color w:val="27314A"/>
            <w:w w:val="105"/>
            <w:u w:val="single" w:color="27314A"/>
          </w:rPr>
          <w:t>5344.202-1</w:t>
        </w:r>
        <w:r w:rsidR="00C117F5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C117F5">
          <w:rPr>
            <w:color w:val="27314A"/>
            <w:spacing w:val="-2"/>
            <w:w w:val="105"/>
            <w:u w:val="single" w:color="27314A"/>
          </w:rPr>
          <w:t>Responsibilities</w:t>
        </w:r>
      </w:hyperlink>
    </w:p>
    <w:p w14:paraId="4AF0DABB" w14:textId="77777777" w:rsidR="0002182F" w:rsidRDefault="0002182F">
      <w:pPr>
        <w:pStyle w:val="BodyText"/>
        <w:spacing w:before="10"/>
        <w:rPr>
          <w:sz w:val="15"/>
        </w:rPr>
      </w:pPr>
    </w:p>
    <w:p w14:paraId="4AF0DABC" w14:textId="77777777" w:rsidR="0002182F" w:rsidRDefault="002754B6">
      <w:pPr>
        <w:pStyle w:val="BodyText"/>
        <w:spacing w:before="95"/>
        <w:ind w:left="110"/>
      </w:pPr>
      <w:hyperlink w:anchor="_bookmark0" w:history="1">
        <w:r w:rsidR="00C117F5">
          <w:rPr>
            <w:color w:val="27314A"/>
            <w:w w:val="105"/>
            <w:u w:val="single" w:color="27314A"/>
          </w:rPr>
          <w:t>5344.202-2</w:t>
        </w:r>
        <w:r w:rsidR="00C117F5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C117F5">
          <w:rPr>
            <w:color w:val="27314A"/>
            <w:spacing w:val="-2"/>
            <w:w w:val="105"/>
            <w:u w:val="single" w:color="27314A"/>
          </w:rPr>
          <w:t>Considerations</w:t>
        </w:r>
      </w:hyperlink>
    </w:p>
    <w:p w14:paraId="4AF0DABD" w14:textId="77777777" w:rsidR="0002182F" w:rsidRDefault="0002182F">
      <w:pPr>
        <w:pStyle w:val="BodyText"/>
        <w:spacing w:before="9"/>
        <w:rPr>
          <w:sz w:val="15"/>
        </w:rPr>
      </w:pPr>
    </w:p>
    <w:p w14:paraId="4AF0DABE" w14:textId="77777777" w:rsidR="0002182F" w:rsidRDefault="002754B6">
      <w:pPr>
        <w:pStyle w:val="BodyText"/>
        <w:spacing w:before="95"/>
        <w:ind w:left="110"/>
      </w:pPr>
      <w:hyperlink w:anchor="_bookmark0" w:history="1">
        <w:r w:rsidR="00C117F5">
          <w:rPr>
            <w:color w:val="27314A"/>
            <w:w w:val="110"/>
            <w:u w:val="single" w:color="27314A"/>
          </w:rPr>
          <w:t>Subpart</w:t>
        </w:r>
        <w:r w:rsidR="00C117F5">
          <w:rPr>
            <w:color w:val="27314A"/>
            <w:spacing w:val="5"/>
            <w:w w:val="110"/>
            <w:u w:val="single" w:color="27314A"/>
          </w:rPr>
          <w:t xml:space="preserve"> </w:t>
        </w:r>
        <w:r w:rsidR="00C117F5">
          <w:rPr>
            <w:color w:val="27314A"/>
            <w:w w:val="110"/>
            <w:u w:val="single" w:color="27314A"/>
          </w:rPr>
          <w:t>5344.3</w:t>
        </w:r>
        <w:r w:rsidR="00C117F5">
          <w:rPr>
            <w:color w:val="27314A"/>
            <w:spacing w:val="5"/>
            <w:w w:val="110"/>
            <w:u w:val="single" w:color="27314A"/>
          </w:rPr>
          <w:t xml:space="preserve"> </w:t>
        </w:r>
        <w:r w:rsidR="00C117F5">
          <w:rPr>
            <w:color w:val="27314A"/>
            <w:w w:val="110"/>
            <w:u w:val="single" w:color="27314A"/>
          </w:rPr>
          <w:t>–</w:t>
        </w:r>
        <w:r w:rsidR="00C117F5">
          <w:rPr>
            <w:color w:val="27314A"/>
            <w:spacing w:val="5"/>
            <w:w w:val="110"/>
            <w:u w:val="single" w:color="27314A"/>
          </w:rPr>
          <w:t xml:space="preserve"> </w:t>
        </w:r>
        <w:r w:rsidR="00C117F5">
          <w:rPr>
            <w:color w:val="27314A"/>
            <w:w w:val="110"/>
            <w:u w:val="single" w:color="27314A"/>
          </w:rPr>
          <w:t>CONTRACTOR</w:t>
        </w:r>
        <w:r w:rsidR="00C117F5">
          <w:rPr>
            <w:color w:val="27314A"/>
            <w:spacing w:val="5"/>
            <w:w w:val="110"/>
            <w:u w:val="single" w:color="27314A"/>
          </w:rPr>
          <w:t xml:space="preserve"> </w:t>
        </w:r>
        <w:r w:rsidR="00C117F5">
          <w:rPr>
            <w:color w:val="27314A"/>
            <w:w w:val="110"/>
            <w:u w:val="single" w:color="27314A"/>
          </w:rPr>
          <w:t>PURCHASING</w:t>
        </w:r>
        <w:r w:rsidR="00C117F5">
          <w:rPr>
            <w:color w:val="27314A"/>
            <w:spacing w:val="5"/>
            <w:w w:val="110"/>
            <w:u w:val="single" w:color="27314A"/>
          </w:rPr>
          <w:t xml:space="preserve"> </w:t>
        </w:r>
        <w:r w:rsidR="00C117F5">
          <w:rPr>
            <w:color w:val="27314A"/>
            <w:w w:val="110"/>
            <w:u w:val="single" w:color="27314A"/>
          </w:rPr>
          <w:t>SYSTEM</w:t>
        </w:r>
        <w:r w:rsidR="00C117F5">
          <w:rPr>
            <w:color w:val="27314A"/>
            <w:spacing w:val="5"/>
            <w:w w:val="110"/>
            <w:u w:val="single" w:color="27314A"/>
          </w:rPr>
          <w:t xml:space="preserve"> </w:t>
        </w:r>
        <w:r w:rsidR="00C117F5">
          <w:rPr>
            <w:color w:val="27314A"/>
            <w:spacing w:val="-2"/>
            <w:w w:val="110"/>
            <w:u w:val="single" w:color="27314A"/>
          </w:rPr>
          <w:t>REVIEWS</w:t>
        </w:r>
      </w:hyperlink>
    </w:p>
    <w:p w14:paraId="4AF0DABF" w14:textId="77777777" w:rsidR="0002182F" w:rsidRDefault="0002182F">
      <w:pPr>
        <w:pStyle w:val="BodyText"/>
        <w:spacing w:before="10"/>
        <w:rPr>
          <w:sz w:val="15"/>
        </w:rPr>
      </w:pPr>
    </w:p>
    <w:p w14:paraId="4AF0DAC0" w14:textId="77777777" w:rsidR="0002182F" w:rsidRDefault="002754B6">
      <w:pPr>
        <w:pStyle w:val="BodyText"/>
        <w:spacing w:before="95"/>
        <w:ind w:left="110"/>
      </w:pPr>
      <w:hyperlink w:anchor="_bookmark0" w:history="1">
        <w:r w:rsidR="00C117F5">
          <w:rPr>
            <w:color w:val="27314A"/>
            <w:w w:val="105"/>
            <w:u w:val="single" w:color="27314A"/>
          </w:rPr>
          <w:t>5344.302</w:t>
        </w:r>
        <w:r w:rsidR="00C117F5">
          <w:rPr>
            <w:color w:val="27314A"/>
            <w:spacing w:val="2"/>
            <w:w w:val="105"/>
            <w:u w:val="single" w:color="27314A"/>
          </w:rPr>
          <w:t xml:space="preserve"> </w:t>
        </w:r>
        <w:r w:rsidR="00C117F5">
          <w:rPr>
            <w:color w:val="27314A"/>
            <w:spacing w:val="-2"/>
            <w:w w:val="105"/>
            <w:u w:val="single" w:color="27314A"/>
          </w:rPr>
          <w:t>Requirements</w:t>
        </w:r>
      </w:hyperlink>
    </w:p>
    <w:p w14:paraId="4AF0DAC1" w14:textId="77777777" w:rsidR="0002182F" w:rsidRDefault="0002182F">
      <w:pPr>
        <w:pStyle w:val="BodyText"/>
        <w:rPr>
          <w:sz w:val="20"/>
        </w:rPr>
      </w:pPr>
    </w:p>
    <w:p w14:paraId="4AF0DAC2" w14:textId="77777777" w:rsidR="0002182F" w:rsidRDefault="0002182F">
      <w:pPr>
        <w:pStyle w:val="BodyText"/>
        <w:spacing w:before="8"/>
        <w:rPr>
          <w:sz w:val="17"/>
        </w:rPr>
      </w:pPr>
    </w:p>
    <w:p w14:paraId="4AF0DAC3" w14:textId="77777777" w:rsidR="0002182F" w:rsidRDefault="00C117F5">
      <w:pPr>
        <w:pStyle w:val="Heading1"/>
        <w:spacing w:before="99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5344.2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–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CONSENT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TO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SUBCONTRACTS</w:t>
      </w:r>
    </w:p>
    <w:p w14:paraId="4AF0DAC4" w14:textId="77777777" w:rsidR="0002182F" w:rsidRDefault="0002182F">
      <w:pPr>
        <w:pStyle w:val="BodyText"/>
        <w:rPr>
          <w:rFonts w:ascii="Bookman Old Style"/>
          <w:b/>
          <w:sz w:val="44"/>
        </w:rPr>
      </w:pPr>
    </w:p>
    <w:p w14:paraId="4AF0DAC5" w14:textId="77777777" w:rsidR="0002182F" w:rsidRDefault="00C117F5">
      <w:pPr>
        <w:pStyle w:val="Heading2"/>
        <w:spacing w:before="1"/>
        <w:rPr>
          <w:b/>
        </w:rPr>
      </w:pPr>
      <w:r>
        <w:rPr>
          <w:b/>
          <w:spacing w:val="-2"/>
        </w:rPr>
        <w:t>5344.201-1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Consent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Requirements</w:t>
      </w:r>
    </w:p>
    <w:p w14:paraId="4AF0DAC6" w14:textId="77777777" w:rsidR="0002182F" w:rsidRDefault="0002182F">
      <w:pPr>
        <w:pStyle w:val="BodyText"/>
        <w:spacing w:before="4"/>
        <w:rPr>
          <w:rFonts w:ascii="Bookman Old Style"/>
          <w:b/>
          <w:sz w:val="42"/>
        </w:rPr>
      </w:pPr>
    </w:p>
    <w:p w14:paraId="4AF0DAC7" w14:textId="39B97DD0" w:rsidR="0002182F" w:rsidRDefault="00C117F5">
      <w:pPr>
        <w:pStyle w:val="BodyText"/>
        <w:spacing w:line="271" w:lineRule="auto"/>
        <w:ind w:left="110" w:right="197"/>
      </w:pPr>
      <w:r>
        <w:rPr>
          <w:w w:val="105"/>
        </w:rPr>
        <w:t>(a)</w:t>
      </w:r>
      <w:r>
        <w:rPr>
          <w:spacing w:val="31"/>
          <w:w w:val="105"/>
        </w:rPr>
        <w:t xml:space="preserve"> </w:t>
      </w:r>
      <w:r>
        <w:rPr>
          <w:w w:val="105"/>
        </w:rPr>
        <w:t>If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contract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space</w:t>
      </w:r>
      <w:r>
        <w:rPr>
          <w:spacing w:val="31"/>
          <w:w w:val="105"/>
        </w:rPr>
        <w:t xml:space="preserve"> </w:t>
      </w:r>
      <w:r>
        <w:rPr>
          <w:w w:val="105"/>
        </w:rPr>
        <w:t>program</w:t>
      </w:r>
      <w:r>
        <w:rPr>
          <w:spacing w:val="31"/>
          <w:w w:val="105"/>
        </w:rPr>
        <w:t xml:space="preserve"> </w:t>
      </w:r>
      <w:r>
        <w:rPr>
          <w:w w:val="105"/>
        </w:rPr>
        <w:t>contract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hyperlink r:id="rId7">
        <w:r>
          <w:rPr>
            <w:color w:val="27314A"/>
            <w:w w:val="105"/>
            <w:u w:val="single" w:color="27314A"/>
          </w:rPr>
          <w:t>SSCI</w:t>
        </w:r>
        <w:r>
          <w:rPr>
            <w:color w:val="27314A"/>
            <w:spacing w:val="31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64-101</w:t>
        </w:r>
      </w:hyperlink>
      <w:r>
        <w:rPr>
          <w:color w:val="27314A"/>
          <w:spacing w:val="31"/>
          <w:w w:val="105"/>
        </w:rPr>
        <w:t xml:space="preserve"> </w:t>
      </w:r>
      <w:r>
        <w:rPr>
          <w:w w:val="105"/>
        </w:rPr>
        <w:t>applies,</w:t>
      </w:r>
      <w:r>
        <w:rPr>
          <w:spacing w:val="31"/>
          <w:w w:val="105"/>
        </w:rPr>
        <w:t xml:space="preserve"> </w:t>
      </w:r>
      <w:r>
        <w:rPr>
          <w:w w:val="105"/>
        </w:rPr>
        <w:t>contracting</w:t>
      </w:r>
      <w:r>
        <w:rPr>
          <w:spacing w:val="31"/>
          <w:w w:val="105"/>
        </w:rPr>
        <w:t xml:space="preserve"> </w:t>
      </w:r>
      <w:r>
        <w:rPr>
          <w:w w:val="105"/>
        </w:rPr>
        <w:t>officers shall</w:t>
      </w:r>
      <w:r>
        <w:rPr>
          <w:spacing w:val="27"/>
          <w:w w:val="105"/>
        </w:rPr>
        <w:t xml:space="preserve"> </w:t>
      </w:r>
      <w:r>
        <w:rPr>
          <w:w w:val="105"/>
        </w:rPr>
        <w:t>include</w:t>
      </w:r>
      <w:r>
        <w:rPr>
          <w:spacing w:val="27"/>
          <w:w w:val="105"/>
        </w:rPr>
        <w:t xml:space="preserve"> </w:t>
      </w:r>
      <w:commentRangeStart w:id="3"/>
      <w:r w:rsidR="002754B6">
        <w:fldChar w:fldCharType="begin"/>
      </w:r>
      <w:r w:rsidR="002754B6">
        <w:instrText>HYPERLINK "https://usaf.dps.mil/:w:/r/sites/AFCC/AQCP/KnowledgeCenter/Documents/SSC/%5BCRWL%5D%20SSC%20Clause%20FAR%2052.244-2%20Subcontracts%20(APR%202022).docx?d=w6c6cb0c91a8c4554a257e727a157aa69&amp;csf=1&amp;web=1&amp;e=4m8QDw"</w:instrText>
      </w:r>
      <w:r w:rsidR="002754B6">
        <w:fldChar w:fldCharType="separate"/>
      </w:r>
      <w:r w:rsidR="00B8593C" w:rsidRPr="00BF1E2E">
        <w:rPr>
          <w:rStyle w:val="Hyperlink"/>
          <w:w w:val="105"/>
        </w:rPr>
        <w:t>FAR 52.244-2 Subcontracts (SSC Deviation)</w:t>
      </w:r>
      <w:r w:rsidR="002754B6">
        <w:rPr>
          <w:rStyle w:val="Hyperlink"/>
          <w:w w:val="105"/>
        </w:rPr>
        <w:fldChar w:fldCharType="end"/>
      </w:r>
      <w:commentRangeEnd w:id="3"/>
      <w:r w:rsidR="002754B6">
        <w:rPr>
          <w:rStyle w:val="CommentReference"/>
        </w:rPr>
        <w:commentReference w:id="3"/>
      </w:r>
      <w:r>
        <w:rPr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full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text. See </w:t>
      </w:r>
      <w:hyperlink r:id="rId12">
        <w:r>
          <w:rPr>
            <w:color w:val="27314A"/>
            <w:w w:val="105"/>
            <w:u w:val="single" w:color="27314A"/>
          </w:rPr>
          <w:t>DAFFARS 5309.103(b)(i)</w:t>
        </w:r>
      </w:hyperlink>
      <w:r>
        <w:rPr>
          <w:w w:val="105"/>
        </w:rPr>
        <w:t>.</w:t>
      </w:r>
    </w:p>
    <w:p w14:paraId="4AF0DAC8" w14:textId="77777777" w:rsidR="0002182F" w:rsidRDefault="0002182F">
      <w:pPr>
        <w:pStyle w:val="BodyText"/>
        <w:rPr>
          <w:sz w:val="26"/>
        </w:rPr>
      </w:pPr>
    </w:p>
    <w:p w14:paraId="4AF0DAC9" w14:textId="77777777" w:rsidR="0002182F" w:rsidRDefault="00C117F5">
      <w:pPr>
        <w:pStyle w:val="Heading2"/>
        <w:rPr>
          <w:b/>
        </w:rPr>
      </w:pPr>
      <w:r>
        <w:rPr>
          <w:b/>
          <w:spacing w:val="-2"/>
        </w:rPr>
        <w:t>5344.202-1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Responsibilities</w:t>
      </w:r>
    </w:p>
    <w:p w14:paraId="4AF0DACA" w14:textId="77777777" w:rsidR="0002182F" w:rsidRDefault="0002182F">
      <w:pPr>
        <w:pStyle w:val="BodyText"/>
        <w:spacing w:before="4"/>
        <w:rPr>
          <w:rFonts w:ascii="Bookman Old Style"/>
          <w:b/>
          <w:sz w:val="42"/>
        </w:rPr>
      </w:pPr>
    </w:p>
    <w:p w14:paraId="4AF0DACB" w14:textId="1C1C6E08" w:rsidR="0002182F" w:rsidRDefault="00C117F5">
      <w:pPr>
        <w:pStyle w:val="BodyText"/>
        <w:spacing w:line="271" w:lineRule="auto"/>
        <w:ind w:left="110" w:right="197"/>
      </w:pPr>
      <w:r>
        <w:rPr>
          <w:w w:val="105"/>
        </w:rPr>
        <w:t>(a) The contracting officer shall withhold subcontract consent responsibility from the administering contracting</w:t>
      </w:r>
      <w:r>
        <w:rPr>
          <w:spacing w:val="32"/>
          <w:w w:val="105"/>
        </w:rPr>
        <w:t xml:space="preserve"> </w:t>
      </w:r>
      <w:r>
        <w:rPr>
          <w:w w:val="105"/>
        </w:rPr>
        <w:t>officer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space</w:t>
      </w:r>
      <w:r>
        <w:rPr>
          <w:spacing w:val="32"/>
          <w:w w:val="105"/>
        </w:rPr>
        <w:t xml:space="preserve"> </w:t>
      </w: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contracts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hyperlink r:id="rId13">
        <w:r>
          <w:rPr>
            <w:color w:val="27314A"/>
            <w:w w:val="105"/>
            <w:u w:val="single" w:color="27314A"/>
          </w:rPr>
          <w:t>SSCI</w:t>
        </w:r>
        <w:r>
          <w:rPr>
            <w:color w:val="27314A"/>
            <w:spacing w:val="32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64-101</w:t>
        </w:r>
      </w:hyperlink>
      <w:r>
        <w:rPr>
          <w:color w:val="27314A"/>
          <w:spacing w:val="32"/>
          <w:w w:val="105"/>
        </w:rPr>
        <w:t xml:space="preserve"> </w:t>
      </w:r>
      <w:r>
        <w:rPr>
          <w:w w:val="105"/>
        </w:rPr>
        <w:t>applies,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shall</w:t>
      </w:r>
      <w:r>
        <w:rPr>
          <w:spacing w:val="32"/>
          <w:w w:val="105"/>
        </w:rPr>
        <w:t xml:space="preserve"> </w:t>
      </w:r>
      <w:r>
        <w:rPr>
          <w:w w:val="105"/>
        </w:rPr>
        <w:t>review and</w:t>
      </w:r>
      <w:r>
        <w:rPr>
          <w:spacing w:val="25"/>
          <w:w w:val="105"/>
        </w:rPr>
        <w:t xml:space="preserve"> </w:t>
      </w:r>
      <w:r>
        <w:rPr>
          <w:w w:val="105"/>
        </w:rPr>
        <w:t>disposition</w:t>
      </w:r>
      <w:r>
        <w:rPr>
          <w:spacing w:val="25"/>
          <w:w w:val="105"/>
        </w:rPr>
        <w:t xml:space="preserve"> </w:t>
      </w:r>
      <w:r>
        <w:rPr>
          <w:w w:val="105"/>
        </w:rPr>
        <w:t>consent</w:t>
      </w:r>
      <w:r>
        <w:rPr>
          <w:spacing w:val="25"/>
          <w:w w:val="105"/>
        </w:rPr>
        <w:t xml:space="preserve"> </w:t>
      </w:r>
      <w:r>
        <w:rPr>
          <w:w w:val="105"/>
        </w:rPr>
        <w:t>requests,</w:t>
      </w:r>
      <w:r>
        <w:rPr>
          <w:spacing w:val="25"/>
          <w:w w:val="105"/>
        </w:rPr>
        <w:t xml:space="preserve"> </w:t>
      </w:r>
      <w:r>
        <w:rPr>
          <w:w w:val="105"/>
        </w:rPr>
        <w:t>including</w:t>
      </w:r>
      <w:r>
        <w:rPr>
          <w:spacing w:val="25"/>
          <w:w w:val="105"/>
        </w:rPr>
        <w:t xml:space="preserve"> </w:t>
      </w:r>
      <w:r>
        <w:rPr>
          <w:w w:val="105"/>
        </w:rPr>
        <w:t>those</w:t>
      </w:r>
      <w:r>
        <w:rPr>
          <w:spacing w:val="25"/>
          <w:w w:val="105"/>
        </w:rPr>
        <w:t xml:space="preserve"> </w:t>
      </w:r>
      <w:r>
        <w:rPr>
          <w:w w:val="105"/>
        </w:rPr>
        <w:t>submitted</w:t>
      </w:r>
      <w:r>
        <w:rPr>
          <w:spacing w:val="25"/>
          <w:w w:val="105"/>
        </w:rPr>
        <w:t xml:space="preserve"> </w:t>
      </w:r>
      <w:r>
        <w:rPr>
          <w:w w:val="105"/>
        </w:rPr>
        <w:t>pursuant</w:t>
      </w:r>
      <w:r>
        <w:rPr>
          <w:spacing w:val="25"/>
          <w:w w:val="105"/>
        </w:rPr>
        <w:t xml:space="preserve"> </w:t>
      </w:r>
      <w:commentRangeStart w:id="4"/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hyperlink r:id="rId14" w:history="1">
        <w:r w:rsidR="004C72B7" w:rsidRPr="00BF1E2E">
          <w:rPr>
            <w:rStyle w:val="Hyperlink"/>
            <w:w w:val="105"/>
          </w:rPr>
          <w:t>FAR 52.244-2 Subcontracts (SSC Deviation)</w:t>
        </w:r>
      </w:hyperlink>
      <w:commentRangeEnd w:id="4"/>
      <w:r w:rsidR="002754B6">
        <w:rPr>
          <w:rStyle w:val="CommentReference"/>
        </w:rPr>
        <w:commentReference w:id="4"/>
      </w:r>
      <w:r>
        <w:rPr>
          <w:w w:val="105"/>
        </w:rPr>
        <w:t>,</w:t>
      </w:r>
      <w:r w:rsidR="00A72ACA">
        <w:rPr>
          <w:w w:val="105"/>
        </w:rPr>
        <w:t xml:space="preserve"> </w:t>
      </w:r>
      <w:r>
        <w:rPr>
          <w:w w:val="105"/>
        </w:rPr>
        <w:t xml:space="preserve">paragraph (k). See </w:t>
      </w:r>
      <w:hyperlink r:id="rId15">
        <w:r>
          <w:rPr>
            <w:color w:val="27314A"/>
            <w:w w:val="105"/>
            <w:u w:val="single" w:color="27314A"/>
          </w:rPr>
          <w:t>DAFFARS 5309.103(b)(i)</w:t>
        </w:r>
      </w:hyperlink>
      <w:r>
        <w:rPr>
          <w:w w:val="105"/>
        </w:rPr>
        <w:t>.</w:t>
      </w:r>
    </w:p>
    <w:p w14:paraId="4AF0DACC" w14:textId="77777777" w:rsidR="0002182F" w:rsidRDefault="0002182F">
      <w:pPr>
        <w:pStyle w:val="BodyText"/>
        <w:rPr>
          <w:sz w:val="26"/>
        </w:rPr>
      </w:pPr>
    </w:p>
    <w:p w14:paraId="4AF0DACD" w14:textId="77777777" w:rsidR="0002182F" w:rsidRDefault="00C117F5">
      <w:pPr>
        <w:pStyle w:val="Heading2"/>
        <w:rPr>
          <w:b/>
        </w:rPr>
      </w:pPr>
      <w:r>
        <w:rPr>
          <w:b/>
          <w:spacing w:val="-2"/>
        </w:rPr>
        <w:t>5344.202-2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Considerations</w:t>
      </w:r>
    </w:p>
    <w:p w14:paraId="4AF0DACE" w14:textId="77777777" w:rsidR="0002182F" w:rsidRDefault="0002182F">
      <w:pPr>
        <w:pStyle w:val="BodyText"/>
        <w:spacing w:before="4"/>
        <w:rPr>
          <w:rFonts w:ascii="Bookman Old Style"/>
          <w:b/>
          <w:sz w:val="42"/>
        </w:rPr>
      </w:pPr>
    </w:p>
    <w:p w14:paraId="4AF0DACF" w14:textId="77777777" w:rsidR="0002182F" w:rsidRDefault="00C117F5">
      <w:pPr>
        <w:pStyle w:val="BodyText"/>
        <w:spacing w:line="271" w:lineRule="auto"/>
        <w:ind w:left="110" w:right="197"/>
      </w:pPr>
      <w:r>
        <w:rPr>
          <w:w w:val="105"/>
        </w:rPr>
        <w:t>(a)</w:t>
      </w:r>
      <w:r>
        <w:rPr>
          <w:spacing w:val="31"/>
          <w:w w:val="105"/>
        </w:rPr>
        <w:t xml:space="preserve"> </w:t>
      </w:r>
      <w:r>
        <w:rPr>
          <w:w w:val="105"/>
        </w:rPr>
        <w:t>If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contract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space</w:t>
      </w:r>
      <w:r>
        <w:rPr>
          <w:spacing w:val="31"/>
          <w:w w:val="105"/>
        </w:rPr>
        <w:t xml:space="preserve"> </w:t>
      </w:r>
      <w:r>
        <w:rPr>
          <w:w w:val="105"/>
        </w:rPr>
        <w:t>program</w:t>
      </w:r>
      <w:r>
        <w:rPr>
          <w:spacing w:val="31"/>
          <w:w w:val="105"/>
        </w:rPr>
        <w:t xml:space="preserve"> </w:t>
      </w:r>
      <w:r>
        <w:rPr>
          <w:w w:val="105"/>
        </w:rPr>
        <w:t>contract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hyperlink r:id="rId16">
        <w:r>
          <w:rPr>
            <w:color w:val="27314A"/>
            <w:w w:val="105"/>
            <w:u w:val="single" w:color="27314A"/>
          </w:rPr>
          <w:t>SSCI</w:t>
        </w:r>
        <w:r>
          <w:rPr>
            <w:color w:val="27314A"/>
            <w:spacing w:val="31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64-101</w:t>
        </w:r>
      </w:hyperlink>
      <w:r>
        <w:rPr>
          <w:color w:val="27314A"/>
          <w:spacing w:val="31"/>
          <w:w w:val="105"/>
        </w:rPr>
        <w:t xml:space="preserve"> </w:t>
      </w:r>
      <w:r>
        <w:rPr>
          <w:w w:val="105"/>
        </w:rPr>
        <w:t>applies,</w:t>
      </w:r>
      <w:r>
        <w:rPr>
          <w:spacing w:val="31"/>
          <w:w w:val="105"/>
        </w:rPr>
        <w:t xml:space="preserve"> </w:t>
      </w:r>
      <w:r>
        <w:rPr>
          <w:w w:val="105"/>
        </w:rPr>
        <w:t>contracting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officers shall follow the procedures at </w:t>
      </w:r>
      <w:hyperlink r:id="rId17">
        <w:r>
          <w:rPr>
            <w:color w:val="27314A"/>
            <w:w w:val="105"/>
            <w:u w:val="single" w:color="27314A"/>
          </w:rPr>
          <w:t>SSCI 64-101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when the contractor has submitted a written request for</w:t>
      </w:r>
      <w:r>
        <w:rPr>
          <w:spacing w:val="40"/>
          <w:w w:val="105"/>
        </w:rPr>
        <w:t xml:space="preserve"> </w:t>
      </w:r>
      <w:r>
        <w:rPr>
          <w:w w:val="105"/>
        </w:rPr>
        <w:t>consent to subcontract with a contractor on the Space Contractor Responsibility Watch List (CRWL).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See </w:t>
      </w:r>
      <w:hyperlink r:id="rId18">
        <w:r>
          <w:rPr>
            <w:color w:val="27314A"/>
            <w:w w:val="105"/>
            <w:u w:val="single" w:color="27314A"/>
          </w:rPr>
          <w:t>DAFFARS 5309.103(b)(i)</w:t>
        </w:r>
      </w:hyperlink>
      <w:r>
        <w:rPr>
          <w:w w:val="105"/>
        </w:rPr>
        <w:t>.</w:t>
      </w:r>
    </w:p>
    <w:p w14:paraId="4AF0DAD0" w14:textId="77777777" w:rsidR="0002182F" w:rsidRDefault="0002182F">
      <w:pPr>
        <w:spacing w:line="271" w:lineRule="auto"/>
        <w:sectPr w:rsidR="0002182F">
          <w:type w:val="continuous"/>
          <w:pgSz w:w="11910" w:h="16840"/>
          <w:pgMar w:top="840" w:right="780" w:bottom="280" w:left="740" w:header="720" w:footer="720" w:gutter="0"/>
          <w:cols w:space="720"/>
        </w:sectPr>
      </w:pPr>
    </w:p>
    <w:p w14:paraId="4AF0DAD1" w14:textId="77777777" w:rsidR="0002182F" w:rsidRDefault="00C117F5">
      <w:pPr>
        <w:pStyle w:val="Heading1"/>
        <w:spacing w:line="273" w:lineRule="auto"/>
        <w:rPr>
          <w:b/>
        </w:rPr>
      </w:pPr>
      <w:r>
        <w:rPr>
          <w:b/>
          <w:spacing w:val="-2"/>
        </w:rPr>
        <w:lastRenderedPageBreak/>
        <w:t>Subpart</w:t>
      </w:r>
      <w:r>
        <w:rPr>
          <w:b/>
          <w:spacing w:val="-27"/>
        </w:rPr>
        <w:t xml:space="preserve"> </w:t>
      </w:r>
      <w:r>
        <w:rPr>
          <w:b/>
          <w:spacing w:val="-2"/>
        </w:rPr>
        <w:t>5344.3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–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CONTRACTOR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PURCHASING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SYSTEM REVIEWS</w:t>
      </w:r>
    </w:p>
    <w:p w14:paraId="4AF0DAD2" w14:textId="77777777" w:rsidR="0002182F" w:rsidRDefault="0002182F">
      <w:pPr>
        <w:pStyle w:val="BodyText"/>
        <w:spacing w:before="5"/>
        <w:rPr>
          <w:rFonts w:ascii="Bookman Old Style"/>
          <w:b/>
          <w:sz w:val="39"/>
        </w:rPr>
      </w:pPr>
    </w:p>
    <w:p w14:paraId="4AF0DAD3" w14:textId="77777777" w:rsidR="0002182F" w:rsidRDefault="00C117F5">
      <w:pPr>
        <w:pStyle w:val="Heading2"/>
        <w:spacing w:before="0"/>
        <w:rPr>
          <w:b/>
        </w:rPr>
      </w:pPr>
      <w:r>
        <w:rPr>
          <w:b/>
          <w:spacing w:val="-4"/>
        </w:rPr>
        <w:t>5344.302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Requirements</w:t>
      </w:r>
    </w:p>
    <w:p w14:paraId="4AF0DAD4" w14:textId="77777777" w:rsidR="0002182F" w:rsidRDefault="0002182F">
      <w:pPr>
        <w:pStyle w:val="BodyText"/>
        <w:spacing w:before="4"/>
        <w:rPr>
          <w:rFonts w:ascii="Bookman Old Style"/>
          <w:b/>
          <w:sz w:val="42"/>
        </w:rPr>
      </w:pPr>
    </w:p>
    <w:p w14:paraId="4AF0DAD5" w14:textId="77777777" w:rsidR="0002182F" w:rsidRDefault="00C117F5">
      <w:pPr>
        <w:pStyle w:val="BodyText"/>
        <w:spacing w:before="1"/>
        <w:ind w:left="110"/>
      </w:pPr>
      <w:r>
        <w:rPr>
          <w:w w:val="105"/>
        </w:rPr>
        <w:t>(a)</w:t>
      </w:r>
      <w:r>
        <w:rPr>
          <w:spacing w:val="14"/>
          <w:w w:val="105"/>
        </w:rPr>
        <w:t xml:space="preserve"> </w:t>
      </w:r>
      <w:r>
        <w:rPr>
          <w:w w:val="105"/>
        </w:rPr>
        <w:t>See</w:t>
      </w:r>
      <w:r>
        <w:rPr>
          <w:spacing w:val="15"/>
          <w:w w:val="105"/>
        </w:rPr>
        <w:t xml:space="preserve"> </w:t>
      </w:r>
      <w:hyperlink r:id="rId19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sectPr w:rsidR="0002182F">
      <w:pgSz w:w="11910" w:h="16840"/>
      <w:pgMar w:top="840" w:right="78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OSSI, AMANDA M CIV USAF HAF SAF/AQCP" w:date="2024-05-18T13:00:00Z" w:initials="AR">
    <w:p w14:paraId="1D284F6C" w14:textId="77777777" w:rsidR="002754B6" w:rsidRDefault="002754B6" w:rsidP="002754B6">
      <w:pPr>
        <w:pStyle w:val="CommentText"/>
      </w:pPr>
      <w:r>
        <w:rPr>
          <w:rStyle w:val="CommentReference"/>
        </w:rPr>
        <w:annotationRef/>
      </w:r>
      <w:r>
        <w:t>Revised verbiage and link</w:t>
      </w:r>
    </w:p>
  </w:comment>
  <w:comment w:id="4" w:author="ROSSI, AMANDA M CIV USAF HAF SAF/AQCP" w:date="2024-05-18T13:01:00Z" w:initials="AR">
    <w:p w14:paraId="45F4F6DD" w14:textId="77777777" w:rsidR="002754B6" w:rsidRDefault="002754B6" w:rsidP="002754B6">
      <w:pPr>
        <w:pStyle w:val="CommentText"/>
      </w:pPr>
      <w:r>
        <w:rPr>
          <w:rStyle w:val="CommentReference"/>
        </w:rPr>
        <w:annotationRef/>
      </w:r>
      <w:r>
        <w:t>Revised verbiage and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284F6C" w15:done="0"/>
  <w15:commentEx w15:paraId="45F4F6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1A7C236" w16cex:dateUtc="2024-05-18T19:00:00Z"/>
  <w16cex:commentExtensible w16cex:durableId="39547037" w16cex:dateUtc="2024-05-18T1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284F6C" w16cid:durableId="31A7C236"/>
  <w16cid:commentId w16cid:paraId="45F4F6DD" w16cid:durableId="395470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2F"/>
    <w:rsid w:val="0002182F"/>
    <w:rsid w:val="000D4449"/>
    <w:rsid w:val="002754B6"/>
    <w:rsid w:val="004754BC"/>
    <w:rsid w:val="004C72B7"/>
    <w:rsid w:val="00725D22"/>
    <w:rsid w:val="007D52B1"/>
    <w:rsid w:val="008219BA"/>
    <w:rsid w:val="00A72ACA"/>
    <w:rsid w:val="00B8593C"/>
    <w:rsid w:val="00BF1E2E"/>
    <w:rsid w:val="00C117F5"/>
    <w:rsid w:val="00C16922"/>
    <w:rsid w:val="00C40F93"/>
    <w:rsid w:val="00CD6A10"/>
    <w:rsid w:val="00E4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DAB0"/>
  <w15:docId w15:val="{A61C51A1-1185-4538-8D92-C4E60552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75"/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171"/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C40F93"/>
    <w:pPr>
      <w:widowControl/>
      <w:autoSpaceDE/>
      <w:autoSpaceDN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BF1E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E2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754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54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54B6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4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4B6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static.e-publishing.af.mil/production/1/ssc/publication/ssci64-101/ssci64-101.pdf" TargetMode="External"/><Relationship Id="rId18" Type="http://schemas.openxmlformats.org/officeDocument/2006/relationships/hyperlink" Target="https://www.acquisition.gov/daffars/part-5309-contractor-qualifications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hyperlink" Target="https://static.e-publishing.af.mil/production/1/ssc/publication/ssci64-101/ssci64-101.pdf" TargetMode="External"/><Relationship Id="rId12" Type="http://schemas.openxmlformats.org/officeDocument/2006/relationships/hyperlink" Target="https://www.acquisition.gov/daffars/part-5309-contractor-qualifications" TargetMode="External"/><Relationship Id="rId17" Type="http://schemas.openxmlformats.org/officeDocument/2006/relationships/hyperlink" Target="https://static.e-publishing.af.mil/production/1/ssc/publication/ssci64-101/ssci64-101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tic.e-publishing.af.mil/production/1/ssc/publication/ssci64-101/ssci64-101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8/08/relationships/commentsExtensible" Target="commentsExtensible.xml"/><Relationship Id="rId5" Type="http://schemas.openxmlformats.org/officeDocument/2006/relationships/settings" Target="settings.xml"/><Relationship Id="rId15" Type="http://schemas.openxmlformats.org/officeDocument/2006/relationships/hyperlink" Target="https://www.acquisition.gov/daffars/part-5309-contractor-qualifications" TargetMode="External"/><Relationship Id="rId10" Type="http://schemas.microsoft.com/office/2016/09/relationships/commentsIds" Target="commentsIds.xml"/><Relationship Id="rId19" Type="http://schemas.openxmlformats.org/officeDocument/2006/relationships/hyperlink" Target="https://www.acquisition.gov/daffars/mp5301-federal-acquisition-regulations-system" TargetMode="Externa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hyperlink" Target="https://usaf.dps.mil/:w:/r/sites/AFCC/AQCP/KnowledgeCenter/Documents/SSC/%5BCRWL%5D%20SSC%20Clause%20FAR%2052.244-2%20Subcontracts%20(APR%202022).docx?d=w6c6cb0c91a8c4554a257e727a157aa69&amp;csf=1&amp;web=1&amp;e=4m8QD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CD8362-E9E0-4301-87AE-06397098DAF1}">
  <ds:schemaRefs>
    <ds:schemaRef ds:uri="http://purl.org/dc/elements/1.1/"/>
    <ds:schemaRef ds:uri="c7b28551-714a-466d-aef6-d2c6ef9e9028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494a06ad-f065-438e-b0c5-3c8ee8c1fb4f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83E7728-B27B-49B8-B770-FE530602B7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23E4D-54D5-4132-92A1-2C43619F6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5344 – Subcontracting Policies and Procedures</vt:lpstr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5344 – Subcontracting Policies and Procedures</dc:title>
  <dc:creator>WELSH, LAURA C CIV USAF HAF SAF/AQCP</dc:creator>
  <cp:lastModifiedBy>ROSSI, AMANDA M CIV USAF HAF SAF/AQCP</cp:lastModifiedBy>
  <cp:revision>2</cp:revision>
  <dcterms:created xsi:type="dcterms:W3CDTF">2024-05-18T19:02:00Z</dcterms:created>
  <dcterms:modified xsi:type="dcterms:W3CDTF">2024-05-18T19:02:00Z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5500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