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CE07" w14:textId="77777777" w:rsidR="00AB1992" w:rsidRDefault="00A57E6E">
      <w:pPr>
        <w:pStyle w:val="Title"/>
        <w:rPr>
          <w:b/>
        </w:rPr>
      </w:pPr>
      <w:bookmarkStart w:id="0" w:name="_bookmark0"/>
      <w:bookmarkEnd w:id="0"/>
      <w:r>
        <w:rPr>
          <w:b/>
          <w:spacing w:val="-8"/>
        </w:rPr>
        <w:t>Part</w:t>
      </w:r>
      <w:r>
        <w:rPr>
          <w:b/>
          <w:spacing w:val="-25"/>
        </w:rPr>
        <w:t xml:space="preserve"> </w:t>
      </w:r>
      <w:r>
        <w:rPr>
          <w:b/>
          <w:spacing w:val="-8"/>
        </w:rPr>
        <w:t>5349</w:t>
      </w:r>
      <w:r>
        <w:rPr>
          <w:b/>
          <w:spacing w:val="-25"/>
        </w:rPr>
        <w:t xml:space="preserve"> </w:t>
      </w:r>
      <w:r>
        <w:rPr>
          <w:b/>
          <w:spacing w:val="-8"/>
        </w:rPr>
        <w:t>–</w:t>
      </w:r>
      <w:r>
        <w:rPr>
          <w:b/>
          <w:spacing w:val="-24"/>
        </w:rPr>
        <w:t xml:space="preserve"> </w:t>
      </w:r>
      <w:r>
        <w:rPr>
          <w:b/>
          <w:spacing w:val="-8"/>
        </w:rPr>
        <w:t>Termination</w:t>
      </w:r>
      <w:r>
        <w:rPr>
          <w:b/>
          <w:spacing w:val="-24"/>
        </w:rPr>
        <w:t xml:space="preserve"> </w:t>
      </w:r>
      <w:r>
        <w:rPr>
          <w:b/>
          <w:spacing w:val="-8"/>
        </w:rPr>
        <w:t>of</w:t>
      </w:r>
      <w:r>
        <w:rPr>
          <w:b/>
          <w:spacing w:val="-24"/>
        </w:rPr>
        <w:t xml:space="preserve"> </w:t>
      </w:r>
      <w:r>
        <w:rPr>
          <w:b/>
          <w:spacing w:val="-8"/>
        </w:rPr>
        <w:t>Contracts</w:t>
      </w:r>
    </w:p>
    <w:p w14:paraId="34CBCE08" w14:textId="77777777" w:rsidR="00AB1992" w:rsidRDefault="00AB1992">
      <w:pPr>
        <w:pStyle w:val="BodyText"/>
        <w:spacing w:before="6"/>
        <w:rPr>
          <w:rFonts w:ascii="Bookman Old Style"/>
          <w:b/>
          <w:sz w:val="50"/>
        </w:rPr>
      </w:pPr>
    </w:p>
    <w:p w14:paraId="34CBCE09" w14:textId="77777777" w:rsidR="00AB1992" w:rsidRDefault="00A57E6E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5349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34CBCE0A" w14:textId="77777777" w:rsidR="00AB1992" w:rsidRDefault="00AB1992">
      <w:pPr>
        <w:pStyle w:val="BodyText"/>
        <w:spacing w:before="9"/>
        <w:rPr>
          <w:sz w:val="15"/>
        </w:rPr>
      </w:pPr>
    </w:p>
    <w:p w14:paraId="34CBCE0B" w14:textId="36F21900" w:rsidR="00AB1992" w:rsidRDefault="00A57E6E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9T09:38:00Z">
        <w:r w:rsidDel="00516732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9T09:38:00Z">
        <w:r w:rsidR="00516732">
          <w:rPr>
            <w:i/>
            <w:spacing w:val="-4"/>
            <w:w w:val="110"/>
          </w:rPr>
          <w:t>202</w:t>
        </w:r>
        <w:r w:rsidR="00516732">
          <w:rPr>
            <w:i/>
            <w:spacing w:val="-4"/>
            <w:w w:val="110"/>
          </w:rPr>
          <w:t>4</w:t>
        </w:r>
      </w:ins>
    </w:p>
    <w:p w14:paraId="34CBCE0C" w14:textId="77777777" w:rsidR="00AB1992" w:rsidRDefault="00AB1992">
      <w:pPr>
        <w:pStyle w:val="BodyText"/>
        <w:spacing w:before="10"/>
        <w:rPr>
          <w:i/>
          <w:sz w:val="23"/>
        </w:rPr>
      </w:pPr>
    </w:p>
    <w:p w14:paraId="34CBCE0D" w14:textId="77777777" w:rsidR="00AB1992" w:rsidRDefault="00CD4072">
      <w:pPr>
        <w:pStyle w:val="BodyText"/>
        <w:spacing w:before="1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Subpart</w:t>
        </w:r>
        <w:r w:rsidR="00A57E6E">
          <w:rPr>
            <w:color w:val="27314A"/>
            <w:spacing w:val="26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5349.1</w:t>
        </w:r>
        <w:r w:rsidR="00A57E6E">
          <w:rPr>
            <w:color w:val="27314A"/>
            <w:spacing w:val="26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–</w:t>
        </w:r>
        <w:r w:rsidR="00A57E6E">
          <w:rPr>
            <w:color w:val="27314A"/>
            <w:spacing w:val="27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GENERAL</w:t>
        </w:r>
        <w:r w:rsidR="00A57E6E">
          <w:rPr>
            <w:color w:val="27314A"/>
            <w:spacing w:val="26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PRINCIPLES</w:t>
        </w:r>
      </w:hyperlink>
    </w:p>
    <w:p w14:paraId="34CBCE0E" w14:textId="77777777" w:rsidR="00AB1992" w:rsidRDefault="00AB1992">
      <w:pPr>
        <w:pStyle w:val="BodyText"/>
        <w:spacing w:before="9"/>
        <w:rPr>
          <w:sz w:val="15"/>
        </w:rPr>
      </w:pPr>
    </w:p>
    <w:p w14:paraId="34CBCE0F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5349.101</w:t>
        </w:r>
        <w:r w:rsidR="00A57E6E">
          <w:rPr>
            <w:color w:val="27314A"/>
            <w:spacing w:val="2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Authorities</w:t>
        </w:r>
        <w:r w:rsidR="00A57E6E">
          <w:rPr>
            <w:color w:val="27314A"/>
            <w:spacing w:val="2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and</w:t>
        </w:r>
        <w:r w:rsidR="00A57E6E">
          <w:rPr>
            <w:color w:val="27314A"/>
            <w:spacing w:val="3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Responsibilities</w:t>
        </w:r>
      </w:hyperlink>
    </w:p>
    <w:p w14:paraId="34CBCE10" w14:textId="77777777" w:rsidR="00AB1992" w:rsidRDefault="00AB1992">
      <w:pPr>
        <w:pStyle w:val="BodyText"/>
        <w:spacing w:before="9"/>
        <w:rPr>
          <w:sz w:val="15"/>
        </w:rPr>
      </w:pPr>
    </w:p>
    <w:p w14:paraId="34CBCE11" w14:textId="77777777" w:rsidR="00AB1992" w:rsidRDefault="00CD4072">
      <w:pPr>
        <w:pStyle w:val="BodyText"/>
        <w:spacing w:before="96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5349.102</w:t>
        </w:r>
        <w:r w:rsidR="00A57E6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Notification</w:t>
        </w:r>
        <w:r w:rsidR="00A57E6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of</w:t>
        </w:r>
        <w:r w:rsidR="00A57E6E">
          <w:rPr>
            <w:color w:val="27314A"/>
            <w:spacing w:val="14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Termination</w:t>
        </w:r>
      </w:hyperlink>
    </w:p>
    <w:p w14:paraId="34CBCE12" w14:textId="77777777" w:rsidR="00AB1992" w:rsidRDefault="00AB1992">
      <w:pPr>
        <w:pStyle w:val="BodyText"/>
        <w:spacing w:before="9"/>
        <w:rPr>
          <w:sz w:val="15"/>
        </w:rPr>
      </w:pPr>
    </w:p>
    <w:p w14:paraId="34CBCE13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10"/>
            <w:u w:val="single" w:color="27314A"/>
          </w:rPr>
          <w:t>Subpart</w:t>
        </w:r>
        <w:r w:rsidR="00A57E6E">
          <w:rPr>
            <w:color w:val="27314A"/>
            <w:spacing w:val="-9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5349.4</w:t>
        </w:r>
        <w:r w:rsidR="00A57E6E">
          <w:rPr>
            <w:color w:val="27314A"/>
            <w:spacing w:val="-9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–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TERMINATION</w:t>
        </w:r>
        <w:r w:rsidR="00A57E6E">
          <w:rPr>
            <w:color w:val="27314A"/>
            <w:spacing w:val="-9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FOR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10"/>
            <w:u w:val="single" w:color="27314A"/>
          </w:rPr>
          <w:t>DEFAULT</w:t>
        </w:r>
      </w:hyperlink>
    </w:p>
    <w:p w14:paraId="34CBCE14" w14:textId="77777777" w:rsidR="00AB1992" w:rsidRDefault="00AB1992">
      <w:pPr>
        <w:pStyle w:val="BodyText"/>
        <w:spacing w:before="9"/>
        <w:rPr>
          <w:sz w:val="15"/>
        </w:rPr>
      </w:pPr>
    </w:p>
    <w:p w14:paraId="34CBCE15" w14:textId="77777777" w:rsidR="00AB1992" w:rsidRDefault="00CD4072">
      <w:pPr>
        <w:pStyle w:val="BodyText"/>
        <w:spacing w:before="96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5349.402-3</w:t>
        </w:r>
        <w:r w:rsidR="00A57E6E">
          <w:rPr>
            <w:color w:val="27314A"/>
            <w:spacing w:val="1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Procedure</w:t>
        </w:r>
        <w:r w:rsidR="00A57E6E">
          <w:rPr>
            <w:color w:val="27314A"/>
            <w:spacing w:val="2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for</w:t>
        </w:r>
        <w:r w:rsidR="00A57E6E">
          <w:rPr>
            <w:color w:val="27314A"/>
            <w:spacing w:val="2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Default</w:t>
        </w:r>
      </w:hyperlink>
    </w:p>
    <w:p w14:paraId="34CBCE16" w14:textId="77777777" w:rsidR="00AB1992" w:rsidRDefault="00AB1992">
      <w:pPr>
        <w:pStyle w:val="BodyText"/>
        <w:spacing w:before="9"/>
        <w:rPr>
          <w:sz w:val="15"/>
        </w:rPr>
      </w:pPr>
    </w:p>
    <w:p w14:paraId="34CBCE17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5349.402-6</w:t>
        </w:r>
        <w:r w:rsidR="00A57E6E">
          <w:rPr>
            <w:color w:val="27314A"/>
            <w:spacing w:val="17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Repurchase</w:t>
        </w:r>
        <w:r w:rsidR="00A57E6E">
          <w:rPr>
            <w:color w:val="27314A"/>
            <w:spacing w:val="18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Against</w:t>
        </w:r>
        <w:r w:rsidR="00A57E6E">
          <w:rPr>
            <w:color w:val="27314A"/>
            <w:spacing w:val="17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Contractor’s</w:t>
        </w:r>
        <w:r w:rsidR="00A57E6E">
          <w:rPr>
            <w:color w:val="27314A"/>
            <w:spacing w:val="18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Account</w:t>
        </w:r>
      </w:hyperlink>
    </w:p>
    <w:p w14:paraId="34CBCE18" w14:textId="77777777" w:rsidR="00AB1992" w:rsidRDefault="00AB1992">
      <w:pPr>
        <w:pStyle w:val="BodyText"/>
        <w:spacing w:before="10"/>
        <w:rPr>
          <w:sz w:val="15"/>
        </w:rPr>
      </w:pPr>
    </w:p>
    <w:p w14:paraId="34CBCE19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10"/>
            <w:u w:val="single" w:color="27314A"/>
          </w:rPr>
          <w:t>Subpart</w:t>
        </w:r>
        <w:r w:rsidR="00A57E6E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5349.5</w:t>
        </w:r>
        <w:r w:rsidR="00A57E6E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–</w:t>
        </w:r>
        <w:r w:rsidR="00A57E6E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CONTRACT</w:t>
        </w:r>
        <w:r w:rsidR="00A57E6E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TERMINATION</w:t>
        </w:r>
        <w:r w:rsidR="00A57E6E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10"/>
            <w:u w:val="single" w:color="27314A"/>
          </w:rPr>
          <w:t>CLAUSES</w:t>
        </w:r>
      </w:hyperlink>
    </w:p>
    <w:p w14:paraId="34CBCE1A" w14:textId="77777777" w:rsidR="00AB1992" w:rsidRDefault="00AB1992">
      <w:pPr>
        <w:pStyle w:val="BodyText"/>
        <w:spacing w:before="9"/>
        <w:rPr>
          <w:sz w:val="15"/>
        </w:rPr>
      </w:pPr>
    </w:p>
    <w:p w14:paraId="34CBCE1B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5349.501-70</w:t>
        </w:r>
        <w:r w:rsidR="00A57E6E">
          <w:rPr>
            <w:color w:val="27314A"/>
            <w:spacing w:val="11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Special</w:t>
        </w:r>
        <w:r w:rsidR="00A57E6E">
          <w:rPr>
            <w:color w:val="27314A"/>
            <w:spacing w:val="12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Termination</w:t>
        </w:r>
        <w:r w:rsidR="00A57E6E">
          <w:rPr>
            <w:color w:val="27314A"/>
            <w:spacing w:val="11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4"/>
            <w:w w:val="105"/>
            <w:u w:val="single" w:color="27314A"/>
          </w:rPr>
          <w:t>Costs</w:t>
        </w:r>
      </w:hyperlink>
    </w:p>
    <w:p w14:paraId="34CBCE1C" w14:textId="77777777" w:rsidR="00AB1992" w:rsidRDefault="00AB1992">
      <w:pPr>
        <w:pStyle w:val="BodyText"/>
        <w:spacing w:before="10"/>
        <w:rPr>
          <w:sz w:val="15"/>
        </w:rPr>
      </w:pPr>
    </w:p>
    <w:p w14:paraId="34CBCE1D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10"/>
            <w:u w:val="single" w:color="27314A"/>
          </w:rPr>
          <w:t>Subpart</w:t>
        </w:r>
        <w:r w:rsidR="00A57E6E">
          <w:rPr>
            <w:color w:val="27314A"/>
            <w:spacing w:val="-9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5349.70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–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SPECIAL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w w:val="110"/>
            <w:u w:val="single" w:color="27314A"/>
          </w:rPr>
          <w:t>TERMINATION</w:t>
        </w:r>
        <w:r w:rsidR="00A57E6E">
          <w:rPr>
            <w:color w:val="27314A"/>
            <w:spacing w:val="-8"/>
            <w:w w:val="110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10"/>
            <w:u w:val="single" w:color="27314A"/>
          </w:rPr>
          <w:t>REQUIREMENTS</w:t>
        </w:r>
      </w:hyperlink>
    </w:p>
    <w:p w14:paraId="34CBCE1E" w14:textId="77777777" w:rsidR="00AB1992" w:rsidRDefault="00AB1992">
      <w:pPr>
        <w:pStyle w:val="BodyText"/>
        <w:spacing w:before="9"/>
        <w:rPr>
          <w:sz w:val="15"/>
        </w:rPr>
      </w:pPr>
    </w:p>
    <w:p w14:paraId="34CBCE20" w14:textId="77777777" w:rsidR="00AB1992" w:rsidRDefault="00AB1992">
      <w:pPr>
        <w:pStyle w:val="BodyText"/>
        <w:spacing w:before="9"/>
        <w:rPr>
          <w:sz w:val="15"/>
        </w:rPr>
      </w:pPr>
    </w:p>
    <w:p w14:paraId="34CBCE21" w14:textId="77777777" w:rsidR="00AB1992" w:rsidRDefault="00CD4072">
      <w:pPr>
        <w:pStyle w:val="BodyText"/>
        <w:spacing w:before="95"/>
        <w:ind w:left="110"/>
      </w:pPr>
      <w:hyperlink w:anchor="_bookmark0" w:history="1">
        <w:r w:rsidR="00A57E6E">
          <w:rPr>
            <w:color w:val="27314A"/>
            <w:w w:val="105"/>
            <w:u w:val="single" w:color="27314A"/>
          </w:rPr>
          <w:t>5349.7003</w:t>
        </w:r>
        <w:r w:rsidR="00A57E6E">
          <w:rPr>
            <w:color w:val="27314A"/>
            <w:spacing w:val="9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Notification</w:t>
        </w:r>
        <w:r w:rsidR="00A57E6E">
          <w:rPr>
            <w:color w:val="27314A"/>
            <w:spacing w:val="10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of</w:t>
        </w:r>
        <w:r w:rsidR="00A57E6E">
          <w:rPr>
            <w:color w:val="27314A"/>
            <w:spacing w:val="9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Anticipated</w:t>
        </w:r>
        <w:r w:rsidR="00A57E6E">
          <w:rPr>
            <w:color w:val="27314A"/>
            <w:spacing w:val="10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Terminations</w:t>
        </w:r>
        <w:r w:rsidR="00A57E6E">
          <w:rPr>
            <w:color w:val="27314A"/>
            <w:spacing w:val="9"/>
            <w:w w:val="105"/>
            <w:u w:val="single" w:color="27314A"/>
          </w:rPr>
          <w:t xml:space="preserve"> </w:t>
        </w:r>
        <w:r w:rsidR="00A57E6E">
          <w:rPr>
            <w:color w:val="27314A"/>
            <w:w w:val="105"/>
            <w:u w:val="single" w:color="27314A"/>
          </w:rPr>
          <w:t>or</w:t>
        </w:r>
        <w:r w:rsidR="00A57E6E">
          <w:rPr>
            <w:color w:val="27314A"/>
            <w:spacing w:val="10"/>
            <w:w w:val="105"/>
            <w:u w:val="single" w:color="27314A"/>
          </w:rPr>
          <w:t xml:space="preserve"> </w:t>
        </w:r>
        <w:r w:rsidR="00A57E6E">
          <w:rPr>
            <w:color w:val="27314A"/>
            <w:spacing w:val="-2"/>
            <w:w w:val="105"/>
            <w:u w:val="single" w:color="27314A"/>
          </w:rPr>
          <w:t>Reductions</w:t>
        </w:r>
      </w:hyperlink>
    </w:p>
    <w:p w14:paraId="34CBCE22" w14:textId="77777777" w:rsidR="00AB1992" w:rsidRDefault="00AB1992">
      <w:pPr>
        <w:pStyle w:val="BodyText"/>
        <w:rPr>
          <w:sz w:val="20"/>
        </w:rPr>
      </w:pPr>
    </w:p>
    <w:p w14:paraId="34CBCE23" w14:textId="77777777" w:rsidR="00AB1992" w:rsidRDefault="00AB1992">
      <w:pPr>
        <w:pStyle w:val="BodyText"/>
        <w:spacing w:before="8"/>
        <w:rPr>
          <w:sz w:val="17"/>
        </w:rPr>
      </w:pPr>
    </w:p>
    <w:p w14:paraId="34CBCE24" w14:textId="77777777" w:rsidR="00AB1992" w:rsidRDefault="00A57E6E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5349.1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GENERAL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PRINCIPLES</w:t>
      </w:r>
    </w:p>
    <w:p w14:paraId="34CBCE25" w14:textId="77777777" w:rsidR="00AB1992" w:rsidRDefault="00AB1992">
      <w:pPr>
        <w:pStyle w:val="BodyText"/>
        <w:rPr>
          <w:rFonts w:ascii="Bookman Old Style"/>
          <w:b/>
          <w:sz w:val="44"/>
        </w:rPr>
      </w:pPr>
    </w:p>
    <w:p w14:paraId="34CBCE26" w14:textId="77777777" w:rsidR="00AB1992" w:rsidRDefault="00A57E6E">
      <w:pPr>
        <w:pStyle w:val="Heading2"/>
        <w:spacing w:before="1"/>
        <w:rPr>
          <w:b/>
        </w:rPr>
      </w:pPr>
      <w:r>
        <w:rPr>
          <w:b/>
          <w:spacing w:val="-2"/>
        </w:rPr>
        <w:t>5349.101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Authorities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Responsibilities</w:t>
      </w:r>
    </w:p>
    <w:p w14:paraId="34CBCE27" w14:textId="77777777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28" w14:textId="77777777" w:rsidR="00AB1992" w:rsidRDefault="00A57E6E">
      <w:pPr>
        <w:pStyle w:val="BodyText"/>
        <w:spacing w:line="271" w:lineRule="auto"/>
        <w:ind w:left="110" w:right="241"/>
      </w:pPr>
      <w:r>
        <w:rPr>
          <w:w w:val="105"/>
        </w:rPr>
        <w:t>(b) The SCO or command-appointed termination contracting officer (TCO) must approve a</w:t>
      </w:r>
      <w:r>
        <w:rPr>
          <w:spacing w:val="40"/>
          <w:w w:val="105"/>
        </w:rPr>
        <w:t xml:space="preserve"> </w:t>
      </w:r>
      <w:r>
        <w:rPr>
          <w:w w:val="105"/>
        </w:rPr>
        <w:t>termination for default or cause prior to a contracting officer taking the action. When requesting</w:t>
      </w:r>
      <w:r>
        <w:rPr>
          <w:spacing w:val="80"/>
          <w:w w:val="105"/>
        </w:rPr>
        <w:t xml:space="preserve"> </w:t>
      </w:r>
      <w:r>
        <w:rPr>
          <w:w w:val="105"/>
        </w:rPr>
        <w:t>approval, the contracting officer must provide all relevant documents to include a chronology of key events, cure/show cause notices and responses thereto.</w:t>
      </w:r>
    </w:p>
    <w:p w14:paraId="34CBCE29" w14:textId="77777777" w:rsidR="00AB1992" w:rsidRDefault="00AB1992">
      <w:pPr>
        <w:pStyle w:val="BodyText"/>
        <w:rPr>
          <w:sz w:val="26"/>
        </w:rPr>
      </w:pPr>
    </w:p>
    <w:p w14:paraId="34CBCE2A" w14:textId="77777777" w:rsidR="00AB1992" w:rsidRDefault="00A57E6E">
      <w:pPr>
        <w:pStyle w:val="Heading2"/>
        <w:spacing w:before="171"/>
        <w:rPr>
          <w:b/>
        </w:rPr>
      </w:pPr>
      <w:r>
        <w:rPr>
          <w:b/>
        </w:rPr>
        <w:t>5349.102</w:t>
      </w:r>
      <w:r>
        <w:rPr>
          <w:b/>
          <w:spacing w:val="-21"/>
        </w:rPr>
        <w:t xml:space="preserve"> </w:t>
      </w:r>
      <w:r>
        <w:rPr>
          <w:b/>
        </w:rPr>
        <w:t>Notification</w:t>
      </w:r>
      <w:r>
        <w:rPr>
          <w:b/>
          <w:spacing w:val="-20"/>
        </w:rPr>
        <w:t xml:space="preserve"> </w:t>
      </w:r>
      <w:r>
        <w:rPr>
          <w:b/>
        </w:rPr>
        <w:t>of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Termination</w:t>
      </w:r>
    </w:p>
    <w:p w14:paraId="34CBCE2B" w14:textId="77777777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2C" w14:textId="77777777" w:rsidR="00AB1992" w:rsidRDefault="00A57E6E">
      <w:pPr>
        <w:pStyle w:val="BodyText"/>
        <w:ind w:left="110"/>
      </w:pPr>
      <w:r>
        <w:rPr>
          <w:w w:val="105"/>
        </w:rPr>
        <w:t>See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tailorable</w:t>
      </w:r>
      <w:r>
        <w:rPr>
          <w:spacing w:val="12"/>
          <w:w w:val="105"/>
        </w:rPr>
        <w:t xml:space="preserve"> </w:t>
      </w:r>
      <w:hyperlink r:id="rId8">
        <w:r>
          <w:rPr>
            <w:color w:val="27314A"/>
            <w:w w:val="105"/>
            <w:u w:val="single" w:color="27314A"/>
          </w:rPr>
          <w:t>Termination</w:t>
        </w:r>
        <w:r>
          <w:rPr>
            <w:color w:val="27314A"/>
            <w:spacing w:val="1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Authority</w:t>
        </w:r>
      </w:hyperlink>
      <w:r>
        <w:rPr>
          <w:color w:val="27314A"/>
          <w:spacing w:val="12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34CBCE2D" w14:textId="77777777" w:rsidR="00AB1992" w:rsidRDefault="00AB1992">
      <w:pPr>
        <w:pStyle w:val="BodyText"/>
        <w:rPr>
          <w:sz w:val="26"/>
        </w:rPr>
      </w:pPr>
    </w:p>
    <w:p w14:paraId="34CBCE2E" w14:textId="77777777" w:rsidR="00AB1992" w:rsidRDefault="00AB1992">
      <w:pPr>
        <w:pStyle w:val="BodyText"/>
        <w:spacing w:before="2"/>
        <w:rPr>
          <w:sz w:val="20"/>
        </w:rPr>
      </w:pPr>
    </w:p>
    <w:p w14:paraId="34CBCE2F" w14:textId="77777777" w:rsidR="00AB1992" w:rsidRDefault="00A57E6E">
      <w:pPr>
        <w:pStyle w:val="Heading1"/>
        <w:spacing w:before="0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5349.4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TERMINATION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DEFAULT</w:t>
      </w:r>
    </w:p>
    <w:p w14:paraId="34CBCE30" w14:textId="77777777" w:rsidR="00AB1992" w:rsidRDefault="00AB1992">
      <w:pPr>
        <w:sectPr w:rsidR="00AB1992">
          <w:type w:val="continuous"/>
          <w:pgSz w:w="11910" w:h="16840"/>
          <w:pgMar w:top="840" w:right="860" w:bottom="280" w:left="740" w:header="720" w:footer="720" w:gutter="0"/>
          <w:cols w:space="720"/>
        </w:sectPr>
      </w:pPr>
    </w:p>
    <w:p w14:paraId="34CBCE31" w14:textId="77777777" w:rsidR="00AB1992" w:rsidRDefault="00A57E6E">
      <w:pPr>
        <w:pStyle w:val="Heading2"/>
        <w:spacing w:before="76"/>
        <w:rPr>
          <w:b/>
        </w:rPr>
      </w:pPr>
      <w:r>
        <w:rPr>
          <w:b/>
        </w:rPr>
        <w:lastRenderedPageBreak/>
        <w:t>5349.402-3</w:t>
      </w:r>
      <w:r>
        <w:rPr>
          <w:b/>
          <w:spacing w:val="-6"/>
        </w:rPr>
        <w:t xml:space="preserve"> </w:t>
      </w:r>
      <w:r>
        <w:rPr>
          <w:b/>
        </w:rPr>
        <w:t>Procedure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Default</w:t>
      </w:r>
    </w:p>
    <w:p w14:paraId="34CBCE32" w14:textId="77777777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33" w14:textId="215F02CB" w:rsidR="00AB1992" w:rsidRDefault="00A57E6E">
      <w:pPr>
        <w:pStyle w:val="BodyText"/>
        <w:spacing w:line="271" w:lineRule="auto"/>
        <w:ind w:left="110" w:right="241"/>
      </w:pPr>
      <w:r>
        <w:rPr>
          <w:w w:val="105"/>
        </w:rPr>
        <w:t>(f) Prior to making a final decision concerning termination for default, the contracting officer must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forward the termination notice and the complete contract file to </w:t>
      </w:r>
      <w:hyperlink r:id="rId9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with a copy of the termination notice to </w:t>
      </w:r>
      <w:hyperlink r:id="rId10">
        <w:r>
          <w:rPr>
            <w:color w:val="27314A"/>
            <w:w w:val="105"/>
            <w:u w:val="single" w:color="27314A"/>
          </w:rPr>
          <w:t>SAF/GCR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follow the procedures in </w:t>
      </w:r>
      <w:commentRangeStart w:id="3"/>
      <w:r w:rsidR="00CD4072">
        <w:fldChar w:fldCharType="begin"/>
      </w:r>
      <w:r w:rsidR="00CD4072">
        <w:instrText>HYPERLINK "https://www.acquisition.gov/daffars/part-5333-protests-disputes-and-appeals" \l "DAFFARS_5333_290" \h</w:instrText>
      </w:r>
      <w:r w:rsidR="00CD4072">
        <w:fldChar w:fldCharType="separate"/>
      </w:r>
      <w:r>
        <w:rPr>
          <w:color w:val="27314A"/>
          <w:w w:val="105"/>
          <w:u w:val="single" w:color="27314A"/>
        </w:rPr>
        <w:t>DAFFARS 5333.290(b).</w:t>
      </w:r>
      <w:r w:rsidR="00CD4072">
        <w:rPr>
          <w:color w:val="27314A"/>
          <w:w w:val="105"/>
          <w:u w:val="single" w:color="27314A"/>
        </w:rPr>
        <w:fldChar w:fldCharType="end"/>
      </w:r>
      <w:commentRangeEnd w:id="3"/>
      <w:r w:rsidR="00F84E4A">
        <w:rPr>
          <w:rStyle w:val="CommentReference"/>
        </w:rPr>
        <w:commentReference w:id="3"/>
      </w:r>
    </w:p>
    <w:p w14:paraId="34CBCE34" w14:textId="77777777" w:rsidR="00AB1992" w:rsidRDefault="00AB1992">
      <w:pPr>
        <w:pStyle w:val="BodyText"/>
        <w:rPr>
          <w:sz w:val="20"/>
        </w:rPr>
      </w:pPr>
    </w:p>
    <w:p w14:paraId="34CBCE35" w14:textId="77777777" w:rsidR="00AB1992" w:rsidRDefault="00A57E6E">
      <w:pPr>
        <w:pStyle w:val="Heading2"/>
        <w:spacing w:before="242"/>
        <w:rPr>
          <w:b/>
        </w:rPr>
      </w:pPr>
      <w:r>
        <w:rPr>
          <w:b/>
        </w:rPr>
        <w:t>5349.402-6</w:t>
      </w:r>
      <w:r>
        <w:rPr>
          <w:b/>
          <w:spacing w:val="-20"/>
        </w:rPr>
        <w:t xml:space="preserve"> </w:t>
      </w:r>
      <w:r>
        <w:rPr>
          <w:b/>
        </w:rPr>
        <w:t>Repurchase</w:t>
      </w:r>
      <w:r>
        <w:rPr>
          <w:b/>
          <w:spacing w:val="-19"/>
        </w:rPr>
        <w:t xml:space="preserve"> </w:t>
      </w:r>
      <w:r>
        <w:rPr>
          <w:b/>
        </w:rPr>
        <w:t>Against</w:t>
      </w:r>
      <w:r>
        <w:rPr>
          <w:b/>
          <w:spacing w:val="-19"/>
        </w:rPr>
        <w:t xml:space="preserve"> </w:t>
      </w:r>
      <w:r>
        <w:rPr>
          <w:b/>
        </w:rPr>
        <w:t>Contractor’s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Account</w:t>
      </w:r>
    </w:p>
    <w:p w14:paraId="34CBCE36" w14:textId="77777777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37" w14:textId="77777777" w:rsidR="00AB1992" w:rsidRDefault="00A57E6E">
      <w:pPr>
        <w:pStyle w:val="BodyText"/>
        <w:spacing w:line="271" w:lineRule="auto"/>
        <w:ind w:left="110" w:right="241"/>
      </w:pPr>
      <w:r>
        <w:rPr>
          <w:w w:val="105"/>
        </w:rPr>
        <w:t xml:space="preserve">(c) The contracting officer must provide copies of assessments of excess </w:t>
      </w:r>
      <w:proofErr w:type="spellStart"/>
      <w:r>
        <w:rPr>
          <w:w w:val="105"/>
        </w:rPr>
        <w:t>reprocurement</w:t>
      </w:r>
      <w:proofErr w:type="spellEnd"/>
      <w:r>
        <w:rPr>
          <w:w w:val="105"/>
        </w:rPr>
        <w:t xml:space="preserve"> costs through the SCO to </w:t>
      </w:r>
      <w:hyperlink r:id="rId15">
        <w:r>
          <w:rPr>
            <w:color w:val="27314A"/>
            <w:w w:val="105"/>
            <w:u w:val="single" w:color="27314A"/>
          </w:rPr>
          <w:t>AF/JACQ</w:t>
        </w:r>
      </w:hyperlink>
      <w:r>
        <w:rPr>
          <w:w w:val="105"/>
        </w:rPr>
        <w:t>.</w:t>
      </w:r>
    </w:p>
    <w:p w14:paraId="34CBCE38" w14:textId="77777777" w:rsidR="00AB1992" w:rsidRDefault="00AB1992">
      <w:pPr>
        <w:pStyle w:val="BodyText"/>
        <w:rPr>
          <w:sz w:val="26"/>
        </w:rPr>
      </w:pPr>
    </w:p>
    <w:p w14:paraId="34CBCE39" w14:textId="77777777" w:rsidR="00AB1992" w:rsidRDefault="00A57E6E">
      <w:pPr>
        <w:pStyle w:val="Heading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5349.5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22"/>
        </w:rPr>
        <w:t xml:space="preserve"> </w:t>
      </w:r>
      <w:r>
        <w:rPr>
          <w:b/>
          <w:spacing w:val="-2"/>
        </w:rPr>
        <w:t>TERMINATION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CLAUSES</w:t>
      </w:r>
    </w:p>
    <w:p w14:paraId="34CBCE3A" w14:textId="77777777" w:rsidR="00AB1992" w:rsidRDefault="00AB1992">
      <w:pPr>
        <w:pStyle w:val="BodyText"/>
        <w:rPr>
          <w:rFonts w:ascii="Bookman Old Style"/>
          <w:b/>
          <w:sz w:val="44"/>
        </w:rPr>
      </w:pPr>
    </w:p>
    <w:p w14:paraId="34CBCE3B" w14:textId="77777777" w:rsidR="00AB1992" w:rsidRDefault="00A57E6E">
      <w:pPr>
        <w:pStyle w:val="Heading2"/>
        <w:rPr>
          <w:b/>
        </w:rPr>
      </w:pPr>
      <w:r>
        <w:rPr>
          <w:b/>
          <w:spacing w:val="-2"/>
        </w:rPr>
        <w:t>5349.501-70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Termination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Costs</w:t>
      </w:r>
    </w:p>
    <w:p w14:paraId="34CBCE3C" w14:textId="77777777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3E" w14:textId="2B0DDED9" w:rsidR="00AB1992" w:rsidRDefault="00A57E6E" w:rsidP="00F84E4A">
      <w:pPr>
        <w:pStyle w:val="BodyText"/>
        <w:numPr>
          <w:ilvl w:val="0"/>
          <w:numId w:val="1"/>
        </w:numPr>
        <w:spacing w:before="1"/>
      </w:pPr>
      <w:commentRangeStart w:id="4"/>
      <w:r>
        <w:t>See</w:t>
      </w:r>
      <w:r>
        <w:rPr>
          <w:spacing w:val="71"/>
        </w:rPr>
        <w:t xml:space="preserve"> </w:t>
      </w:r>
      <w:hyperlink r:id="rId16" w:anchor="DAFFARS_MP_5349_501_70">
        <w:r>
          <w:rPr>
            <w:color w:val="27314A"/>
            <w:u w:val="single" w:color="27314A"/>
          </w:rPr>
          <w:t>MP5349.501-</w:t>
        </w:r>
        <w:r>
          <w:rPr>
            <w:color w:val="27314A"/>
            <w:spacing w:val="-2"/>
            <w:u w:val="single" w:color="27314A"/>
          </w:rPr>
          <w:t>70(a)</w:t>
        </w:r>
      </w:hyperlink>
      <w:r>
        <w:rPr>
          <w:spacing w:val="-2"/>
        </w:rPr>
        <w:t>.</w:t>
      </w:r>
      <w:r w:rsidR="142FEC03">
        <w:rPr>
          <w:spacing w:val="-2"/>
        </w:rPr>
        <w:t xml:space="preserve"> </w:t>
      </w:r>
      <w:r w:rsidR="142FEC03" w:rsidRPr="3E43607F">
        <w:rPr>
          <w:rFonts w:ascii="Times New Roman" w:eastAsia="Times New Roman" w:hAnsi="Times New Roman" w:cs="Times New Roman"/>
        </w:rPr>
        <w:t xml:space="preserve">Submit requests to include DFARS clause 252.249-7000, </w:t>
      </w:r>
      <w:r w:rsidR="142FEC03" w:rsidRPr="3E43607F">
        <w:rPr>
          <w:rFonts w:ascii="Times New Roman" w:eastAsia="Times New Roman" w:hAnsi="Times New Roman" w:cs="Times New Roman"/>
          <w:i/>
          <w:iCs/>
        </w:rPr>
        <w:t xml:space="preserve">Special Termination Costs </w:t>
      </w:r>
      <w:r w:rsidR="142FEC03" w:rsidRPr="3E43607F">
        <w:rPr>
          <w:rFonts w:ascii="Times New Roman" w:eastAsia="Times New Roman" w:hAnsi="Times New Roman" w:cs="Times New Roman"/>
        </w:rPr>
        <w:t xml:space="preserve">through the cognizant HCA to </w:t>
      </w:r>
      <w:hyperlink r:id="rId17">
        <w:r w:rsidR="142FEC03" w:rsidRPr="3E43607F">
          <w:rPr>
            <w:rStyle w:val="Hyperlink"/>
            <w:rFonts w:ascii="Times New Roman" w:eastAsia="Times New Roman" w:hAnsi="Times New Roman" w:cs="Times New Roman"/>
            <w:color w:val="0563C1"/>
          </w:rPr>
          <w:t>SAF/AQC</w:t>
        </w:r>
      </w:hyperlink>
      <w:r w:rsidR="142FEC03" w:rsidRPr="3E43607F">
        <w:rPr>
          <w:rFonts w:ascii="Times New Roman" w:eastAsia="Times New Roman" w:hAnsi="Times New Roman" w:cs="Times New Roman"/>
        </w:rPr>
        <w:t xml:space="preserve"> for SAF/FMB approval.</w:t>
      </w:r>
      <w:r w:rsidDel="00A57E6E">
        <w:t xml:space="preserve"> </w:t>
      </w:r>
      <w:commentRangeEnd w:id="4"/>
      <w:r w:rsidR="00F84E4A">
        <w:rPr>
          <w:rStyle w:val="CommentReference"/>
        </w:rPr>
        <w:commentReference w:id="4"/>
      </w:r>
    </w:p>
    <w:p w14:paraId="7FB05731" w14:textId="77777777" w:rsidR="00F84E4A" w:rsidRDefault="00F84E4A" w:rsidP="00F84E4A">
      <w:pPr>
        <w:pStyle w:val="BodyText"/>
        <w:spacing w:before="1"/>
        <w:ind w:left="500"/>
      </w:pPr>
    </w:p>
    <w:p w14:paraId="4CFBE0B5" w14:textId="2BCFEEE7" w:rsidR="00F84E4A" w:rsidDel="00F84E4A" w:rsidRDefault="00F84E4A" w:rsidP="00F84E4A">
      <w:pPr>
        <w:pStyle w:val="BodyText"/>
        <w:spacing w:before="1"/>
        <w:ind w:left="90"/>
        <w:rPr>
          <w:del w:id="5" w:author="ROSSI, AMANDA M CIV USAF HAF SAF/AQCP" w:date="2024-05-19T09:41:00Z"/>
        </w:rPr>
      </w:pPr>
      <w:del w:id="6" w:author="ROSSI, AMANDA M CIV USAF HAF SAF/AQCP" w:date="2024-05-19T09:41:00Z">
        <w:r w:rsidDel="00F84E4A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(c) The contracting officer must forward a request for SAF/FM approval through their SCO to the </w:delText>
        </w:r>
        <w:r w:rsidDel="00F84E4A">
          <w:fldChar w:fldCharType="begin"/>
        </w:r>
        <w:r w:rsidDel="00F84E4A">
          <w:delInstrText>HYPERLINK "https://www.acquisition.gov/daffars/part-5302-definitions-words-and-terms" \o "cognizant HCA Workflow" \t "_blank"</w:delInstrText>
        </w:r>
        <w:r w:rsidDel="00F84E4A">
          <w:fldChar w:fldCharType="separate"/>
        </w:r>
        <w:r w:rsidDel="00F84E4A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cognizant HCA Workflow</w:delText>
        </w:r>
        <w:r w:rsidDel="00F84E4A">
          <w:fldChar w:fldCharType="end"/>
        </w:r>
        <w:r w:rsidDel="00F84E4A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 prior to authorizing any increase in the Government's maximum liability under the clause. The cognizant HCA will forward the request to </w:delText>
        </w:r>
        <w:r w:rsidDel="00F84E4A">
          <w:fldChar w:fldCharType="begin"/>
        </w:r>
        <w:r w:rsidDel="00F84E4A">
          <w:delInstrText>HYPERLINK "mailto:SAF.FM.Workflow@us.af.mil" \o "SAF/FM" \t "_blank"</w:delInstrText>
        </w:r>
        <w:r w:rsidDel="00F84E4A">
          <w:fldChar w:fldCharType="separate"/>
        </w:r>
        <w:r w:rsidDel="00F84E4A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SAF/FM</w:delText>
        </w:r>
        <w:r w:rsidDel="00F84E4A">
          <w:fldChar w:fldCharType="end"/>
        </w:r>
        <w:r w:rsidDel="00F84E4A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.</w:delText>
        </w:r>
      </w:del>
    </w:p>
    <w:p w14:paraId="34CBCE3F" w14:textId="77777777" w:rsidR="00AB1992" w:rsidRDefault="00AB1992">
      <w:pPr>
        <w:pStyle w:val="BodyText"/>
        <w:spacing w:before="9"/>
        <w:rPr>
          <w:sz w:val="15"/>
        </w:rPr>
      </w:pPr>
    </w:p>
    <w:p w14:paraId="34CBCE42" w14:textId="77777777" w:rsidR="00AB1992" w:rsidRDefault="00A57E6E">
      <w:pPr>
        <w:pStyle w:val="Heading1"/>
        <w:spacing w:line="273" w:lineRule="auto"/>
        <w:ind w:right="24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5349.70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–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SPECIAL</w:t>
      </w:r>
      <w:r>
        <w:rPr>
          <w:b/>
          <w:spacing w:val="-23"/>
        </w:rPr>
        <w:t xml:space="preserve"> </w:t>
      </w:r>
      <w:r>
        <w:rPr>
          <w:b/>
          <w:spacing w:val="-2"/>
        </w:rPr>
        <w:t>TERMINATION REQUIREMENTS</w:t>
      </w:r>
    </w:p>
    <w:p w14:paraId="34CBCE43" w14:textId="77777777" w:rsidR="00AB1992" w:rsidRDefault="00AB1992">
      <w:pPr>
        <w:pStyle w:val="BodyText"/>
        <w:spacing w:before="6"/>
        <w:rPr>
          <w:rFonts w:ascii="Bookman Old Style"/>
          <w:b/>
          <w:sz w:val="39"/>
        </w:rPr>
      </w:pPr>
    </w:p>
    <w:p w14:paraId="34CBCE44" w14:textId="48B1BB1D" w:rsidR="00AB1992" w:rsidRDefault="00A57E6E">
      <w:pPr>
        <w:pStyle w:val="Heading2"/>
        <w:rPr>
          <w:b/>
        </w:rPr>
      </w:pPr>
      <w:r>
        <w:rPr>
          <w:b/>
        </w:rPr>
        <w:t>5349.7001</w:t>
      </w:r>
      <w:r>
        <w:rPr>
          <w:b/>
          <w:spacing w:val="-14"/>
        </w:rPr>
        <w:t xml:space="preserve"> </w:t>
      </w:r>
      <w:r>
        <w:rPr>
          <w:b/>
        </w:rPr>
        <w:t>Congressional</w:t>
      </w:r>
      <w:r>
        <w:rPr>
          <w:b/>
          <w:spacing w:val="-13"/>
        </w:rPr>
        <w:t xml:space="preserve"> </w:t>
      </w:r>
      <w:r>
        <w:rPr>
          <w:b/>
        </w:rPr>
        <w:t>Notification</w:t>
      </w:r>
      <w:r>
        <w:rPr>
          <w:b/>
          <w:spacing w:val="-14"/>
        </w:rPr>
        <w:t xml:space="preserve"> </w:t>
      </w:r>
      <w:r>
        <w:rPr>
          <w:b/>
        </w:rPr>
        <w:t>on</w:t>
      </w:r>
      <w:r>
        <w:rPr>
          <w:b/>
          <w:spacing w:val="-13"/>
        </w:rPr>
        <w:t xml:space="preserve"> </w:t>
      </w:r>
      <w:r>
        <w:rPr>
          <w:b/>
        </w:rPr>
        <w:t>Significant</w:t>
      </w:r>
      <w:r>
        <w:rPr>
          <w:b/>
          <w:spacing w:val="-14"/>
        </w:rPr>
        <w:t xml:space="preserve"> </w:t>
      </w:r>
      <w:r>
        <w:rPr>
          <w:b/>
        </w:rPr>
        <w:t>Contract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Terminations</w:t>
      </w:r>
    </w:p>
    <w:p w14:paraId="34CBCE45" w14:textId="65641828" w:rsidR="00AB1992" w:rsidRDefault="00AB1992">
      <w:pPr>
        <w:pStyle w:val="BodyText"/>
        <w:spacing w:before="4"/>
        <w:rPr>
          <w:rFonts w:ascii="Bookman Old Style"/>
          <w:b/>
          <w:sz w:val="42"/>
        </w:rPr>
      </w:pPr>
    </w:p>
    <w:p w14:paraId="34CBCE46" w14:textId="6261530C" w:rsidR="00AB1992" w:rsidRDefault="00A57E6E">
      <w:pPr>
        <w:pStyle w:val="BodyText"/>
        <w:spacing w:line="271" w:lineRule="auto"/>
        <w:ind w:left="110" w:right="241"/>
      </w:pPr>
      <w:r>
        <w:rPr>
          <w:w w:val="105"/>
        </w:rPr>
        <w:t>The contracting officer must submit the proposed Congressional notification through the SCO to</w:t>
      </w:r>
      <w:r w:rsidR="7EA45D6D">
        <w:rPr>
          <w:w w:val="105"/>
        </w:rPr>
        <w:t xml:space="preserve"> the </w:t>
      </w:r>
      <w:commentRangeStart w:id="7"/>
      <w:r w:rsidR="00F84E4A">
        <w:rPr>
          <w:w w:val="105"/>
        </w:rPr>
        <w:fldChar w:fldCharType="begin"/>
      </w:r>
      <w:r w:rsidR="00F84E4A">
        <w:rPr>
          <w:w w:val="105"/>
        </w:rPr>
        <w:instrText>HYPERLINK "https://www.acquisition.gov/daffars/part-5302-definitions-words-and-terms"</w:instrText>
      </w:r>
      <w:r w:rsidR="00F84E4A">
        <w:rPr>
          <w:w w:val="105"/>
        </w:rPr>
      </w:r>
      <w:r w:rsidR="00F84E4A">
        <w:rPr>
          <w:w w:val="105"/>
        </w:rPr>
        <w:fldChar w:fldCharType="separate"/>
      </w:r>
      <w:r w:rsidR="7EA45D6D" w:rsidRPr="00F84E4A">
        <w:rPr>
          <w:rStyle w:val="Hyperlink"/>
          <w:w w:val="105"/>
        </w:rPr>
        <w:t>cognizant HCA</w:t>
      </w:r>
      <w:r w:rsidR="00F84E4A" w:rsidRPr="00F84E4A">
        <w:rPr>
          <w:rStyle w:val="Hyperlink"/>
          <w:w w:val="105"/>
        </w:rPr>
        <w:t xml:space="preserve"> workflow</w:t>
      </w:r>
      <w:r w:rsidR="00F84E4A">
        <w:rPr>
          <w:w w:val="105"/>
        </w:rPr>
        <w:fldChar w:fldCharType="end"/>
      </w:r>
      <w:commentRangeEnd w:id="7"/>
      <w:r w:rsidR="00F84E4A">
        <w:rPr>
          <w:rStyle w:val="CommentReference"/>
        </w:rPr>
        <w:commentReference w:id="7"/>
      </w:r>
      <w:r>
        <w:rPr>
          <w:color w:val="27314A"/>
          <w:w w:val="105"/>
        </w:rPr>
        <w:t xml:space="preserve"> </w:t>
      </w:r>
      <w:r>
        <w:rPr>
          <w:w w:val="105"/>
        </w:rPr>
        <w:t xml:space="preserve">at least five workdays before the proposed termination date. The </w:t>
      </w:r>
      <w:commentRangeStart w:id="8"/>
      <w:r w:rsidR="43155013">
        <w:rPr>
          <w:w w:val="105"/>
        </w:rPr>
        <w:t xml:space="preserve">cognizant HCA </w:t>
      </w:r>
      <w:r>
        <w:rPr>
          <w:w w:val="105"/>
        </w:rPr>
        <w:t>action officer</w:t>
      </w:r>
      <w:commentRangeEnd w:id="8"/>
      <w:r w:rsidR="00F84E4A">
        <w:rPr>
          <w:rStyle w:val="CommentReference"/>
        </w:rPr>
        <w:commentReference w:id="8"/>
      </w:r>
      <w:r>
        <w:rPr>
          <w:w w:val="105"/>
        </w:rPr>
        <w:t xml:space="preserve"> will forward the information to</w:t>
      </w:r>
      <w:r w:rsidR="00A37523">
        <w:rPr>
          <w:w w:val="105"/>
        </w:rPr>
        <w:t xml:space="preserve"> </w:t>
      </w:r>
      <w:commentRangeStart w:id="9"/>
      <w:r w:rsidR="00CD4072">
        <w:fldChar w:fldCharType="begin"/>
      </w:r>
      <w:r w:rsidR="00CD4072">
        <w:instrText>HYPERLINK "mailto:SAF.LLW.Workflow@us.af.mil"</w:instrText>
      </w:r>
      <w:r w:rsidR="00CD4072">
        <w:fldChar w:fldCharType="separate"/>
      </w:r>
      <w:r w:rsidR="00A37523" w:rsidRPr="00A37523">
        <w:rPr>
          <w:rStyle w:val="Hyperlink"/>
          <w:w w:val="105"/>
        </w:rPr>
        <w:t>SAF/LLW</w:t>
      </w:r>
      <w:r w:rsidR="00CD4072">
        <w:rPr>
          <w:rStyle w:val="Hyperlink"/>
          <w:w w:val="105"/>
        </w:rPr>
        <w:fldChar w:fldCharType="end"/>
      </w:r>
      <w:commentRangeEnd w:id="9"/>
      <w:r w:rsidR="00F84E4A">
        <w:rPr>
          <w:rStyle w:val="CommentReference"/>
        </w:rPr>
        <w:commentReference w:id="9"/>
      </w:r>
      <w:r>
        <w:rPr>
          <w:w w:val="105"/>
        </w:rPr>
        <w:t xml:space="preserve">. The contracting officer must not release the termination notice until Congress has been notified (see </w:t>
      </w:r>
      <w:commentRangeStart w:id="10"/>
      <w:r w:rsidR="00CD4072">
        <w:fldChar w:fldCharType="begin"/>
      </w:r>
      <w:r w:rsidR="00CD4072">
        <w:instrText>HYPERLINK "https://www.acquisition.gov/daffars/mp5349-termination-contracts" \h</w:instrText>
      </w:r>
      <w:r w:rsidR="00CD4072">
        <w:fldChar w:fldCharType="separate"/>
      </w:r>
      <w:r w:rsidR="00604715">
        <w:rPr>
          <w:color w:val="27314A"/>
          <w:w w:val="105"/>
          <w:u w:val="single" w:color="27314A"/>
        </w:rPr>
        <w:t>MP5349.7001</w:t>
      </w:r>
      <w:r w:rsidR="00CD4072">
        <w:rPr>
          <w:color w:val="27314A"/>
          <w:w w:val="105"/>
          <w:u w:val="single" w:color="27314A"/>
        </w:rPr>
        <w:fldChar w:fldCharType="end"/>
      </w:r>
      <w:commentRangeEnd w:id="10"/>
      <w:r w:rsidR="00F84E4A">
        <w:rPr>
          <w:rStyle w:val="CommentReference"/>
        </w:rPr>
        <w:commentReference w:id="10"/>
      </w:r>
      <w:r>
        <w:rPr>
          <w:w w:val="105"/>
        </w:rPr>
        <w:t>).</w:t>
      </w:r>
    </w:p>
    <w:p w14:paraId="34CBCE47" w14:textId="77777777" w:rsidR="00AB1992" w:rsidRDefault="00AB1992">
      <w:pPr>
        <w:pStyle w:val="BodyText"/>
        <w:rPr>
          <w:sz w:val="26"/>
        </w:rPr>
      </w:pPr>
    </w:p>
    <w:p w14:paraId="34CBCE48" w14:textId="77777777" w:rsidR="00AB1992" w:rsidRDefault="00A57E6E">
      <w:pPr>
        <w:pStyle w:val="Heading2"/>
        <w:spacing w:before="171"/>
        <w:rPr>
          <w:b/>
        </w:rPr>
      </w:pPr>
      <w:r>
        <w:rPr>
          <w:b/>
        </w:rPr>
        <w:t>5349.7003</w:t>
      </w:r>
      <w:r>
        <w:rPr>
          <w:b/>
          <w:spacing w:val="-20"/>
        </w:rPr>
        <w:t xml:space="preserve"> </w:t>
      </w:r>
      <w:r>
        <w:rPr>
          <w:b/>
        </w:rPr>
        <w:t>Notification</w:t>
      </w:r>
      <w:r>
        <w:rPr>
          <w:b/>
          <w:spacing w:val="-20"/>
        </w:rPr>
        <w:t xml:space="preserve"> </w:t>
      </w:r>
      <w:r>
        <w:rPr>
          <w:b/>
        </w:rPr>
        <w:t>of</w:t>
      </w:r>
      <w:r>
        <w:rPr>
          <w:b/>
          <w:spacing w:val="-20"/>
        </w:rPr>
        <w:t xml:space="preserve"> </w:t>
      </w:r>
      <w:r>
        <w:rPr>
          <w:b/>
        </w:rPr>
        <w:t>Anticipated</w:t>
      </w:r>
      <w:r>
        <w:rPr>
          <w:b/>
          <w:spacing w:val="-20"/>
        </w:rPr>
        <w:t xml:space="preserve"> </w:t>
      </w:r>
      <w:r>
        <w:rPr>
          <w:b/>
        </w:rPr>
        <w:t>Terminations</w:t>
      </w:r>
      <w:r>
        <w:rPr>
          <w:b/>
          <w:spacing w:val="-20"/>
        </w:rPr>
        <w:t xml:space="preserve"> </w:t>
      </w:r>
      <w:r>
        <w:rPr>
          <w:b/>
        </w:rPr>
        <w:t>or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Reductions</w:t>
      </w:r>
    </w:p>
    <w:p w14:paraId="34CBCE49" w14:textId="77777777" w:rsidR="00AB1992" w:rsidRDefault="00AB1992">
      <w:pPr>
        <w:pStyle w:val="BodyText"/>
        <w:spacing w:before="5"/>
        <w:rPr>
          <w:rFonts w:ascii="Bookman Old Style"/>
          <w:b/>
          <w:sz w:val="42"/>
        </w:rPr>
      </w:pPr>
    </w:p>
    <w:p w14:paraId="34CBCE4A" w14:textId="15451CCA" w:rsidR="00AB1992" w:rsidRDefault="00A57E6E">
      <w:pPr>
        <w:pStyle w:val="BodyText"/>
        <w:spacing w:line="271" w:lineRule="auto"/>
        <w:ind w:left="110"/>
      </w:pPr>
      <w:r>
        <w:rPr>
          <w:w w:val="105"/>
        </w:rPr>
        <w:t xml:space="preserve">(b)(2)(i) The contracting officer must submit the draft notification through the SCO to the </w:t>
      </w:r>
      <w:hyperlink r:id="rId18">
        <w:r>
          <w:rPr>
            <w:color w:val="27314A"/>
            <w:w w:val="105"/>
            <w:u w:val="single" w:color="27314A"/>
          </w:rPr>
          <w:t>cognizant</w:t>
        </w:r>
      </w:hyperlink>
      <w:r>
        <w:rPr>
          <w:color w:val="27314A"/>
          <w:w w:val="105"/>
        </w:rPr>
        <w:t xml:space="preserve"> </w:t>
      </w:r>
      <w:hyperlink r:id="rId19">
        <w:r>
          <w:rPr>
            <w:color w:val="27314A"/>
            <w:w w:val="105"/>
            <w:u w:val="single" w:color="27314A"/>
          </w:rPr>
          <w:t>HCA Workflow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as soon as the proposed termination/reduction is known. The cognizant HCA will forward the notification to SAF/AQ or SAF/SQ for signature (see </w:t>
      </w:r>
      <w:commentRangeStart w:id="11"/>
      <w:r w:rsidR="00CD4072">
        <w:fldChar w:fldCharType="begin"/>
      </w:r>
      <w:r w:rsidR="00CD4072">
        <w:instrText>HYPERLINK "https://www.acquisition.gov/daffars/mp5349-termination-contracts" \h</w:instrText>
      </w:r>
      <w:r w:rsidR="00CD4072">
        <w:fldChar w:fldCharType="separate"/>
      </w:r>
      <w:r w:rsidR="00604715">
        <w:rPr>
          <w:color w:val="27314A"/>
          <w:w w:val="105"/>
          <w:u w:val="single" w:color="27314A"/>
        </w:rPr>
        <w:t>MP5349.7003</w:t>
      </w:r>
      <w:r w:rsidR="00CD4072">
        <w:rPr>
          <w:color w:val="27314A"/>
          <w:w w:val="105"/>
          <w:u w:val="single" w:color="27314A"/>
        </w:rPr>
        <w:fldChar w:fldCharType="end"/>
      </w:r>
      <w:commentRangeEnd w:id="11"/>
      <w:r w:rsidR="00F84E4A">
        <w:rPr>
          <w:rStyle w:val="CommentReference"/>
        </w:rPr>
        <w:commentReference w:id="11"/>
      </w:r>
      <w:r>
        <w:rPr>
          <w:w w:val="105"/>
        </w:rPr>
        <w:t>).</w:t>
      </w:r>
    </w:p>
    <w:sectPr w:rsidR="00AB1992">
      <w:pgSz w:w="11910" w:h="16840"/>
      <w:pgMar w:top="840" w:right="8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ROSSI, AMANDA M CIV USAF HAF SAF/AQCP" w:date="2024-05-19T09:40:00Z" w:initials="AR">
    <w:p w14:paraId="0A5E10EA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There is a space between the D and A on acq.gov</w:t>
      </w:r>
    </w:p>
  </w:comment>
  <w:comment w:id="4" w:author="ROSSI, AMANDA M CIV USAF HAF SAF/AQCP" w:date="2024-05-19T09:41:00Z" w:initials="AR">
    <w:p w14:paraId="47F7DB97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</w:t>
      </w:r>
    </w:p>
  </w:comment>
  <w:comment w:id="7" w:author="ROSSI, AMANDA M CIV USAF HAF SAF/AQCP" w:date="2024-05-19T09:43:00Z" w:initials="AR">
    <w:p w14:paraId="4ABBEC12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  <w:comment w:id="8" w:author="ROSSI, AMANDA M CIV USAF HAF SAF/AQCP" w:date="2024-05-19T09:43:00Z" w:initials="AR">
    <w:p w14:paraId="753869F4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</w:t>
      </w:r>
    </w:p>
  </w:comment>
  <w:comment w:id="9" w:author="ROSSI, AMANDA M CIV USAF HAF SAF/AQCP" w:date="2024-05-19T09:43:00Z" w:initials="AR">
    <w:p w14:paraId="706F7E6E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  <w:comment w:id="10" w:author="ROSSI, AMANDA M CIV USAF HAF SAF/AQCP" w:date="2024-05-19T09:44:00Z" w:initials="AR">
    <w:p w14:paraId="5A66BC04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 BUT same link</w:t>
      </w:r>
    </w:p>
  </w:comment>
  <w:comment w:id="11" w:author="ROSSI, AMANDA M CIV USAF HAF SAF/AQCP" w:date="2024-05-19T09:44:00Z" w:initials="AR">
    <w:p w14:paraId="5BCE1329" w14:textId="77777777" w:rsidR="00F84E4A" w:rsidRDefault="00F84E4A" w:rsidP="00F84E4A">
      <w:pPr>
        <w:pStyle w:val="CommentText"/>
      </w:pPr>
      <w:r>
        <w:rPr>
          <w:rStyle w:val="CommentReference"/>
        </w:rPr>
        <w:annotationRef/>
      </w:r>
      <w:r>
        <w:t>Revised verbiage BUT same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5E10EA" w15:done="0"/>
  <w15:commentEx w15:paraId="47F7DB97" w15:done="0"/>
  <w15:commentEx w15:paraId="4ABBEC12" w15:done="0"/>
  <w15:commentEx w15:paraId="753869F4" w15:done="0"/>
  <w15:commentEx w15:paraId="706F7E6E" w15:done="0"/>
  <w15:commentEx w15:paraId="5A66BC04" w15:done="0"/>
  <w15:commentEx w15:paraId="5BCE13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28F6ED6" w16cex:dateUtc="2024-05-19T15:40:00Z"/>
  <w16cex:commentExtensible w16cex:durableId="2C74EFD2" w16cex:dateUtc="2024-05-19T15:41:00Z"/>
  <w16cex:commentExtensible w16cex:durableId="1E93814D" w16cex:dateUtc="2024-05-19T15:43:00Z"/>
  <w16cex:commentExtensible w16cex:durableId="19EDE9BC" w16cex:dateUtc="2024-05-19T15:43:00Z"/>
  <w16cex:commentExtensible w16cex:durableId="658549AB" w16cex:dateUtc="2024-05-19T15:43:00Z"/>
  <w16cex:commentExtensible w16cex:durableId="3981F450" w16cex:dateUtc="2024-05-19T15:44:00Z"/>
  <w16cex:commentExtensible w16cex:durableId="3C7F8964" w16cex:dateUtc="2024-05-19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5E10EA" w16cid:durableId="528F6ED6"/>
  <w16cid:commentId w16cid:paraId="47F7DB97" w16cid:durableId="2C74EFD2"/>
  <w16cid:commentId w16cid:paraId="4ABBEC12" w16cid:durableId="1E93814D"/>
  <w16cid:commentId w16cid:paraId="753869F4" w16cid:durableId="19EDE9BC"/>
  <w16cid:commentId w16cid:paraId="706F7E6E" w16cid:durableId="658549AB"/>
  <w16cid:commentId w16cid:paraId="5A66BC04" w16cid:durableId="3981F450"/>
  <w16cid:commentId w16cid:paraId="5BCE1329" w16cid:durableId="3C7F8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A6BB2"/>
    <w:multiLevelType w:val="hybridMultilevel"/>
    <w:tmpl w:val="6BC621B0"/>
    <w:lvl w:ilvl="0" w:tplc="DA2C7922">
      <w:start w:val="1"/>
      <w:numFmt w:val="lowerLetter"/>
      <w:lvlText w:val="(%1)"/>
      <w:lvlJc w:val="left"/>
      <w:pPr>
        <w:ind w:left="50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num w:numId="1" w16cid:durableId="18835896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92"/>
    <w:rsid w:val="00516732"/>
    <w:rsid w:val="005230DB"/>
    <w:rsid w:val="00604715"/>
    <w:rsid w:val="007A6320"/>
    <w:rsid w:val="007B719F"/>
    <w:rsid w:val="00A21FC6"/>
    <w:rsid w:val="00A37523"/>
    <w:rsid w:val="00A57E6E"/>
    <w:rsid w:val="00A914BC"/>
    <w:rsid w:val="00AB1992"/>
    <w:rsid w:val="00CD4072"/>
    <w:rsid w:val="00ED2740"/>
    <w:rsid w:val="00F84E4A"/>
    <w:rsid w:val="142FEC03"/>
    <w:rsid w:val="3E43607F"/>
    <w:rsid w:val="43155013"/>
    <w:rsid w:val="5559959F"/>
    <w:rsid w:val="67EFB269"/>
    <w:rsid w:val="7EA4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CE07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3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A37523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375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5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4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E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E4A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E4A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f.dps.mil/sites/AFCC/AQCP/KnowledgeCenter/SitePages/DAFFARS-Templates.aspx" TargetMode="External"/><Relationship Id="rId13" Type="http://schemas.microsoft.com/office/2016/09/relationships/commentsIds" Target="commentsIds.xml"/><Relationship Id="rId18" Type="http://schemas.openxmlformats.org/officeDocument/2006/relationships/hyperlink" Target="https://www.acquisition.gov/daffars/part-5302-definitions-words-and-terms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mailto:SAF.AQ.SAF-AQC.Workflow@us.af.mi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49-termination-contrac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mailto:AF.JACQ.ContractLaw.FieldSupportCntr.Mbx@us.af.mil" TargetMode="External"/><Relationship Id="rId10" Type="http://schemas.openxmlformats.org/officeDocument/2006/relationships/hyperlink" Target="mailto:SAF.GCR.Workflow@us.af.mil" TargetMode="External"/><Relationship Id="rId19" Type="http://schemas.openxmlformats.org/officeDocument/2006/relationships/hyperlink" Target="https://www.acquisition.gov/daffars/part-5302-definitions-words-and-term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F.JACQ.ContractLaw.FieldSupportCntr.Mbx@us.af.mil" TargetMode="Externa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7B365-7302-4692-9290-1BEDD0DC0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E7C79-F38B-4357-AAA0-BE2BD74F1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3A290-4C8F-4879-9713-A3FE515C57AC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c7b28551-714a-466d-aef6-d2c6ef9e9028"/>
    <ds:schemaRef ds:uri="http://purl.org/dc/dcmitype/"/>
    <ds:schemaRef ds:uri="494a06ad-f065-438e-b0c5-3c8ee8c1fb4f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5349 – Termination of Contracts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5349 – Termination of Contracts</dc:title>
  <dc:creator>STEVENS, KAREN M CIV USAF HAF SAF/AQCP</dc:creator>
  <cp:lastModifiedBy>ROSSI, AMANDA M CIV USAF HAF SAF/AQCP</cp:lastModifiedBy>
  <cp:revision>3</cp:revision>
  <dcterms:created xsi:type="dcterms:W3CDTF">2024-05-19T15:38:00Z</dcterms:created>
  <dcterms:modified xsi:type="dcterms:W3CDTF">2024-05-19T15:46:00Z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6000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